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B89B2" w14:textId="13AB9D11" w:rsidR="00510A37" w:rsidRPr="00F74183" w:rsidRDefault="00510A37" w:rsidP="007A6415">
      <w:pPr>
        <w:outlineLvl w:val="0"/>
        <w:rPr>
          <w:rFonts w:ascii="Times New Roman" w:hAnsi="Times New Roman" w:cs="Times New Roman"/>
          <w:b/>
          <w:lang w:val="en-CA"/>
        </w:rPr>
      </w:pPr>
      <w:bookmarkStart w:id="0" w:name="_GoBack"/>
      <w:bookmarkEnd w:id="0"/>
      <w:r w:rsidRPr="00F74183">
        <w:rPr>
          <w:rFonts w:ascii="Times New Roman" w:hAnsi="Times New Roman" w:cs="Times New Roman"/>
          <w:b/>
          <w:lang w:val="en-CA"/>
        </w:rPr>
        <w:t xml:space="preserve">Revisiting New Zealand’s “Unfortunate Experiment”: </w:t>
      </w:r>
      <w:r w:rsidR="005351B9" w:rsidRPr="00F74183">
        <w:rPr>
          <w:rFonts w:ascii="Times New Roman" w:hAnsi="Times New Roman" w:cs="Times New Roman"/>
          <w:b/>
          <w:lang w:val="en-CA"/>
        </w:rPr>
        <w:t xml:space="preserve">Are </w:t>
      </w:r>
      <w:r w:rsidRPr="00F74183">
        <w:rPr>
          <w:rFonts w:ascii="Times New Roman" w:hAnsi="Times New Roman" w:cs="Times New Roman"/>
          <w:b/>
          <w:lang w:val="en-CA"/>
        </w:rPr>
        <w:t>medical ethics ever a thing done?</w:t>
      </w:r>
    </w:p>
    <w:p w14:paraId="7E1E6EF1" w14:textId="687B8614" w:rsidR="00510A37" w:rsidRDefault="00B52E3E" w:rsidP="00F74183">
      <w:pPr>
        <w:outlineLvl w:val="0"/>
        <w:rPr>
          <w:ins w:id="1" w:author="Sharon Batt" w:date="2017-09-04T15:20:00Z"/>
          <w:rFonts w:ascii="Times New Roman" w:hAnsi="Times New Roman" w:cs="Times New Roman"/>
          <w:lang w:val="en-CA"/>
        </w:rPr>
      </w:pPr>
      <w:del w:id="2" w:author="Sharon Batt" w:date="2017-09-04T01:05:00Z">
        <w:r w:rsidRPr="00F74183" w:rsidDel="00D97295">
          <w:rPr>
            <w:rFonts w:ascii="Times New Roman" w:hAnsi="Times New Roman" w:cs="Times New Roman"/>
            <w:lang w:val="en-CA"/>
          </w:rPr>
          <w:delText>Book r</w:delText>
        </w:r>
        <w:r w:rsidR="00510A37" w:rsidRPr="00F74183" w:rsidDel="00D97295">
          <w:rPr>
            <w:rFonts w:ascii="Times New Roman" w:hAnsi="Times New Roman" w:cs="Times New Roman"/>
            <w:lang w:val="en-CA"/>
          </w:rPr>
          <w:delText xml:space="preserve">eview essay, by </w:delText>
        </w:r>
      </w:del>
      <w:r w:rsidR="00D97295" w:rsidRPr="00F74183">
        <w:rPr>
          <w:rFonts w:ascii="Times New Roman" w:hAnsi="Times New Roman" w:cs="Times New Roman"/>
          <w:lang w:val="en-CA"/>
        </w:rPr>
        <w:t>S</w:t>
      </w:r>
      <w:ins w:id="3" w:author="Sharon Batt" w:date="2017-09-04T17:20:00Z">
        <w:r w:rsidR="00EB2313">
          <w:rPr>
            <w:rFonts w:ascii="Times New Roman" w:hAnsi="Times New Roman" w:cs="Times New Roman"/>
            <w:lang w:val="en-CA"/>
          </w:rPr>
          <w:t>haron Batt</w:t>
        </w:r>
      </w:ins>
      <w:ins w:id="4" w:author="Sharon Batt" w:date="2017-09-04T17:21:00Z">
        <w:r w:rsidR="004C5611">
          <w:rPr>
            <w:rFonts w:ascii="Times New Roman" w:hAnsi="Times New Roman" w:cs="Times New Roman"/>
            <w:lang w:val="en-CA"/>
          </w:rPr>
          <w:t xml:space="preserve">, </w:t>
        </w:r>
      </w:ins>
      <w:ins w:id="5" w:author="Sharon Batt" w:date="2017-09-04T17:23:00Z">
        <w:r w:rsidR="004C5611">
          <w:rPr>
            <w:rFonts w:ascii="Times New Roman" w:hAnsi="Times New Roman" w:cs="Times New Roman"/>
            <w:lang w:val="en-CA"/>
          </w:rPr>
          <w:t xml:space="preserve">adjunct professor, </w:t>
        </w:r>
      </w:ins>
      <w:ins w:id="6" w:author="Sharon Batt" w:date="2017-09-04T17:25:00Z">
        <w:r w:rsidR="00BE788F">
          <w:rPr>
            <w:rFonts w:ascii="Times New Roman" w:hAnsi="Times New Roman" w:cs="Times New Roman"/>
            <w:lang w:val="en-CA"/>
          </w:rPr>
          <w:t xml:space="preserve">Department of Bioethics, </w:t>
        </w:r>
      </w:ins>
      <w:ins w:id="7" w:author="Sharon Batt" w:date="2017-09-04T17:23:00Z">
        <w:r w:rsidR="004C5611">
          <w:rPr>
            <w:rFonts w:ascii="Times New Roman" w:hAnsi="Times New Roman" w:cs="Times New Roman"/>
            <w:lang w:val="en-CA"/>
          </w:rPr>
          <w:t xml:space="preserve">Dalhousie University, </w:t>
        </w:r>
      </w:ins>
      <w:ins w:id="8" w:author="Sharon Batt" w:date="2017-09-04T17:24:00Z">
        <w:r w:rsidR="00BE788F">
          <w:rPr>
            <w:rFonts w:ascii="Times New Roman" w:hAnsi="Times New Roman" w:cs="Times New Roman"/>
            <w:lang w:val="en-CA"/>
          </w:rPr>
          <w:t xml:space="preserve">PO Box 15000, </w:t>
        </w:r>
      </w:ins>
      <w:ins w:id="9" w:author="Sharon Batt" w:date="2017-09-04T17:23:00Z">
        <w:r w:rsidR="004C5611">
          <w:rPr>
            <w:rFonts w:ascii="Times New Roman" w:hAnsi="Times New Roman" w:cs="Times New Roman"/>
            <w:lang w:val="en-CA"/>
          </w:rPr>
          <w:t>Halifax, Canada</w:t>
        </w:r>
      </w:ins>
      <w:ins w:id="10" w:author="Sharon Batt" w:date="2017-09-04T17:25:00Z">
        <w:r w:rsidR="00BE788F">
          <w:rPr>
            <w:rFonts w:ascii="Times New Roman" w:hAnsi="Times New Roman" w:cs="Times New Roman"/>
            <w:lang w:val="en-CA"/>
          </w:rPr>
          <w:t xml:space="preserve"> B3H 4R2.</w:t>
        </w:r>
      </w:ins>
      <w:del w:id="11" w:author="Sharon Batt" w:date="2017-09-04T17:20:00Z">
        <w:r w:rsidR="00D97295" w:rsidRPr="00F74183" w:rsidDel="00EB2313">
          <w:rPr>
            <w:rFonts w:ascii="Times New Roman" w:hAnsi="Times New Roman" w:cs="Times New Roman"/>
            <w:lang w:val="en-CA"/>
          </w:rPr>
          <w:delText>HARON BATT</w:delText>
        </w:r>
      </w:del>
    </w:p>
    <w:p w14:paraId="7093085D" w14:textId="77777777" w:rsidR="00510A37" w:rsidRPr="00F74183" w:rsidRDefault="00510A37" w:rsidP="00D97295">
      <w:pPr>
        <w:rPr>
          <w:rFonts w:ascii="Times New Roman" w:hAnsi="Times New Roman" w:cs="Times New Roman"/>
          <w:lang w:val="en-CA"/>
        </w:rPr>
      </w:pPr>
    </w:p>
    <w:p w14:paraId="2C31AB5F" w14:textId="55263F52" w:rsidR="00D97295" w:rsidRPr="00204919" w:rsidRDefault="00510A37" w:rsidP="00F74183">
      <w:pPr>
        <w:pStyle w:val="p1"/>
        <w:ind w:left="0" w:firstLine="0"/>
        <w:rPr>
          <w:ins w:id="12" w:author="Sharon Batt" w:date="2017-09-04T01:07:00Z"/>
          <w:sz w:val="24"/>
          <w:szCs w:val="24"/>
        </w:rPr>
      </w:pPr>
      <w:r w:rsidRPr="00F74183">
        <w:rPr>
          <w:sz w:val="24"/>
          <w:szCs w:val="24"/>
          <w:lang w:val="en-CA"/>
        </w:rPr>
        <w:t xml:space="preserve">Review of Ronald </w:t>
      </w:r>
      <w:r w:rsidR="0009459F" w:rsidRPr="00F74183">
        <w:rPr>
          <w:sz w:val="24"/>
          <w:szCs w:val="24"/>
          <w:lang w:val="en-CA"/>
        </w:rPr>
        <w:t xml:space="preserve">W. </w:t>
      </w:r>
      <w:r w:rsidRPr="00F74183">
        <w:rPr>
          <w:sz w:val="24"/>
          <w:szCs w:val="24"/>
          <w:lang w:val="en-CA"/>
        </w:rPr>
        <w:t xml:space="preserve">Jones’, </w:t>
      </w:r>
      <w:r w:rsidRPr="00F74183">
        <w:rPr>
          <w:i/>
          <w:sz w:val="24"/>
          <w:szCs w:val="24"/>
          <w:lang w:val="en-CA"/>
        </w:rPr>
        <w:t>Doctors in Denial: The forgotten women in the ‘Unfortunate Experiment.’</w:t>
      </w:r>
      <w:r w:rsidRPr="00F74183">
        <w:rPr>
          <w:sz w:val="24"/>
          <w:szCs w:val="24"/>
          <w:lang w:val="en-CA"/>
        </w:rPr>
        <w:t xml:space="preserve"> </w:t>
      </w:r>
      <w:ins w:id="13" w:author="Sharon Batt" w:date="2017-09-04T15:16:00Z">
        <w:r w:rsidR="00310EB2">
          <w:rPr>
            <w:sz w:val="24"/>
            <w:szCs w:val="24"/>
            <w:lang w:val="en-CA"/>
          </w:rPr>
          <w:t xml:space="preserve">Dunedin, New Zealand: </w:t>
        </w:r>
      </w:ins>
      <w:del w:id="14" w:author="Sharon Batt" w:date="2017-09-04T01:07:00Z">
        <w:r w:rsidRPr="00204919" w:rsidDel="00D97295">
          <w:rPr>
            <w:sz w:val="24"/>
            <w:szCs w:val="24"/>
            <w:lang w:val="en-CA"/>
          </w:rPr>
          <w:delText xml:space="preserve">Dunedin, New Zealand: </w:delText>
        </w:r>
      </w:del>
      <w:r w:rsidRPr="00204919">
        <w:rPr>
          <w:sz w:val="24"/>
          <w:szCs w:val="24"/>
          <w:lang w:val="en-CA"/>
        </w:rPr>
        <w:t xml:space="preserve">Otago University Press, 2017, 248 pages </w:t>
      </w:r>
      <w:ins w:id="15" w:author="Sharon Batt" w:date="2017-09-04T01:08:00Z">
        <w:r w:rsidR="002C2278">
          <w:rPr>
            <w:sz w:val="24"/>
            <w:szCs w:val="24"/>
            <w:lang w:val="en-CA"/>
          </w:rPr>
          <w:t>(</w:t>
        </w:r>
      </w:ins>
      <w:r w:rsidRPr="00204919">
        <w:rPr>
          <w:sz w:val="24"/>
          <w:szCs w:val="24"/>
          <w:lang w:val="en-CA"/>
        </w:rPr>
        <w:t>Paper</w:t>
      </w:r>
      <w:ins w:id="16" w:author="Sharon Batt" w:date="2017-09-04T01:08:00Z">
        <w:r w:rsidR="002C2278">
          <w:rPr>
            <w:sz w:val="24"/>
            <w:szCs w:val="24"/>
            <w:lang w:val="en-CA"/>
          </w:rPr>
          <w:t>)</w:t>
        </w:r>
      </w:ins>
      <w:ins w:id="17" w:author="Sharon Batt" w:date="2017-09-04T14:59:00Z">
        <w:r w:rsidR="00CC45F0">
          <w:rPr>
            <w:sz w:val="24"/>
            <w:szCs w:val="24"/>
            <w:lang w:val="en-CA"/>
          </w:rPr>
          <w:t>, US $28.95</w:t>
        </w:r>
        <w:r w:rsidR="00EA0440">
          <w:rPr>
            <w:sz w:val="24"/>
            <w:szCs w:val="24"/>
            <w:lang w:val="en-CA"/>
          </w:rPr>
          <w:t>, NZ $</w:t>
        </w:r>
      </w:ins>
      <w:ins w:id="18" w:author="Sharon Batt" w:date="2017-09-04T15:03:00Z">
        <w:r w:rsidR="00EA0440">
          <w:rPr>
            <w:sz w:val="24"/>
            <w:szCs w:val="24"/>
            <w:lang w:val="en-CA"/>
          </w:rPr>
          <w:t>39.95.</w:t>
        </w:r>
      </w:ins>
      <w:ins w:id="19" w:author="Sharon Batt" w:date="2017-09-04T01:07:00Z">
        <w:r w:rsidR="00D97295" w:rsidRPr="00204919">
          <w:rPr>
            <w:sz w:val="24"/>
            <w:szCs w:val="24"/>
            <w:lang w:val="en-CA"/>
          </w:rPr>
          <w:t xml:space="preserve"> </w:t>
        </w:r>
        <w:proofErr w:type="gramStart"/>
        <w:r w:rsidR="00D97295" w:rsidRPr="00204919">
          <w:rPr>
            <w:sz w:val="24"/>
            <w:szCs w:val="24"/>
          </w:rPr>
          <w:t>ISBN 978-0-947522-43-8.</w:t>
        </w:r>
        <w:proofErr w:type="gramEnd"/>
      </w:ins>
    </w:p>
    <w:p w14:paraId="53B4B884" w14:textId="6A8245BD" w:rsidR="00510A37" w:rsidRPr="00204919" w:rsidDel="00D97295" w:rsidRDefault="00510A37" w:rsidP="00510A37">
      <w:pPr>
        <w:rPr>
          <w:del w:id="20" w:author="Sharon Batt" w:date="2017-09-04T01:08:00Z"/>
          <w:rFonts w:ascii="Times New Roman" w:hAnsi="Times New Roman" w:cs="Times New Roman"/>
          <w:lang w:val="en-CA"/>
        </w:rPr>
      </w:pPr>
      <w:del w:id="21" w:author="Sharon Batt" w:date="2017-09-04T01:07:00Z">
        <w:r w:rsidRPr="00204919" w:rsidDel="00D97295">
          <w:rPr>
            <w:rFonts w:ascii="Times New Roman" w:hAnsi="Times New Roman" w:cs="Times New Roman"/>
            <w:lang w:val="en-CA"/>
          </w:rPr>
          <w:delText>: US $28.95.</w:delText>
        </w:r>
      </w:del>
    </w:p>
    <w:p w14:paraId="57178CF9" w14:textId="77777777" w:rsidR="00510A37" w:rsidRDefault="00510A37" w:rsidP="00510A37">
      <w:pPr>
        <w:rPr>
          <w:lang w:val="en-CA"/>
        </w:rPr>
      </w:pPr>
    </w:p>
    <w:p w14:paraId="3D881150" w14:textId="502ECB49" w:rsidR="00510A37" w:rsidRPr="00F74845" w:rsidRDefault="00510A37" w:rsidP="00510A37">
      <w:pPr>
        <w:rPr>
          <w:rFonts w:ascii="Times New Roman" w:hAnsi="Times New Roman" w:cs="Times New Roman"/>
          <w:lang w:val="en-CA"/>
        </w:rPr>
      </w:pPr>
      <w:r w:rsidRPr="00F74183">
        <w:rPr>
          <w:rFonts w:ascii="Times New Roman" w:hAnsi="Times New Roman" w:cs="Times New Roman"/>
          <w:lang w:val="en-CA"/>
        </w:rPr>
        <w:t xml:space="preserve">Medicine has a sad legacy of research scandals and discussions of how to reduce their frequency are central to medical ethics. Among the most infamous is the Tuskegee study, in which </w:t>
      </w:r>
      <w:proofErr w:type="gramStart"/>
      <w:r w:rsidRPr="00F74183">
        <w:rPr>
          <w:rFonts w:ascii="Times New Roman" w:hAnsi="Times New Roman" w:cs="Times New Roman"/>
          <w:lang w:val="en-CA"/>
        </w:rPr>
        <w:t>researchers</w:t>
      </w:r>
      <w:proofErr w:type="gramEnd"/>
      <w:r w:rsidRPr="00F74183">
        <w:rPr>
          <w:rFonts w:ascii="Times New Roman" w:hAnsi="Times New Roman" w:cs="Times New Roman"/>
          <w:lang w:val="en-CA"/>
        </w:rPr>
        <w:t xml:space="preserve"> at the US Public Health Service followed 400 African American men with syphilis for 40 years and withheld treatment, in order to understand the progression of the disease. Similar in many respects </w:t>
      </w:r>
      <w:proofErr w:type="gramStart"/>
      <w:r w:rsidRPr="00F74183">
        <w:rPr>
          <w:rFonts w:ascii="Times New Roman" w:hAnsi="Times New Roman" w:cs="Times New Roman"/>
          <w:lang w:val="en-CA"/>
        </w:rPr>
        <w:t>is</w:t>
      </w:r>
      <w:proofErr w:type="gramEnd"/>
      <w:r w:rsidRPr="00F74183">
        <w:rPr>
          <w:rFonts w:ascii="Times New Roman" w:hAnsi="Times New Roman" w:cs="Times New Roman"/>
          <w:lang w:val="en-CA"/>
        </w:rPr>
        <w:t xml:space="preserve"> a study of women with cervical cancer in situ (CIS), carried out in New Zealand, from 1966 to 1988</w:t>
      </w:r>
      <w:r w:rsidR="004123E7" w:rsidRPr="00F74183">
        <w:rPr>
          <w:rFonts w:ascii="Times New Roman" w:hAnsi="Times New Roman" w:cs="Times New Roman"/>
          <w:lang w:val="en-CA"/>
        </w:rPr>
        <w:t>, and the subject of a new book</w:t>
      </w:r>
      <w:r w:rsidR="009C63A3" w:rsidRPr="00F74183">
        <w:rPr>
          <w:rFonts w:ascii="Times New Roman" w:hAnsi="Times New Roman" w:cs="Times New Roman"/>
          <w:lang w:val="en-CA"/>
        </w:rPr>
        <w:t xml:space="preserve">, </w:t>
      </w:r>
      <w:r w:rsidR="009C63A3" w:rsidRPr="00F74183">
        <w:rPr>
          <w:rFonts w:ascii="Times New Roman" w:hAnsi="Times New Roman" w:cs="Times New Roman"/>
          <w:i/>
          <w:lang w:val="en-CA"/>
        </w:rPr>
        <w:t>Doctors in Denial: The forgotten women in the ‘Unfortunate Experiment</w:t>
      </w:r>
      <w:r w:rsidR="00F74845">
        <w:rPr>
          <w:rFonts w:ascii="Times New Roman" w:hAnsi="Times New Roman" w:cs="Times New Roman"/>
          <w:i/>
          <w:lang w:val="en-CA"/>
        </w:rPr>
        <w:t>.</w:t>
      </w:r>
      <w:r w:rsidR="009C63A3" w:rsidRPr="00F74845">
        <w:rPr>
          <w:rFonts w:ascii="Times New Roman" w:hAnsi="Times New Roman" w:cs="Times New Roman"/>
          <w:i/>
          <w:lang w:val="en-CA"/>
        </w:rPr>
        <w:t>’</w:t>
      </w:r>
      <w:r w:rsidRPr="00F74845">
        <w:rPr>
          <w:rFonts w:ascii="Times New Roman" w:hAnsi="Times New Roman" w:cs="Times New Roman"/>
          <w:lang w:val="en-CA"/>
        </w:rPr>
        <w:t xml:space="preserve"> Herbert Green, a professor and senior physician at the National Women’s Hospital </w:t>
      </w:r>
      <w:r w:rsidR="00953223" w:rsidRPr="00F74845">
        <w:rPr>
          <w:rFonts w:ascii="Times New Roman" w:hAnsi="Times New Roman" w:cs="Times New Roman"/>
          <w:lang w:val="en-CA"/>
        </w:rPr>
        <w:t xml:space="preserve">(NWH) </w:t>
      </w:r>
      <w:r w:rsidRPr="00F74845">
        <w:rPr>
          <w:rFonts w:ascii="Times New Roman" w:hAnsi="Times New Roman" w:cs="Times New Roman"/>
          <w:lang w:val="en-CA"/>
        </w:rPr>
        <w:t>in Au</w:t>
      </w:r>
      <w:r w:rsidR="0097745E" w:rsidRPr="00F74845">
        <w:rPr>
          <w:rFonts w:ascii="Times New Roman" w:hAnsi="Times New Roman" w:cs="Times New Roman"/>
          <w:lang w:val="en-CA"/>
        </w:rPr>
        <w:t>c</w:t>
      </w:r>
      <w:r w:rsidRPr="00F74845">
        <w:rPr>
          <w:rFonts w:ascii="Times New Roman" w:hAnsi="Times New Roman" w:cs="Times New Roman"/>
          <w:lang w:val="en-CA"/>
        </w:rPr>
        <w:t xml:space="preserve">kland did not believe CIS was a precursor to invasive cancer of the cervix and, to prove his point, continued to </w:t>
      </w:r>
      <w:r w:rsidR="00160068" w:rsidRPr="00F74845">
        <w:rPr>
          <w:rFonts w:ascii="Times New Roman" w:hAnsi="Times New Roman" w:cs="Times New Roman"/>
          <w:lang w:val="en-CA"/>
        </w:rPr>
        <w:t xml:space="preserve">record </w:t>
      </w:r>
      <w:r w:rsidRPr="00F74845">
        <w:rPr>
          <w:rFonts w:ascii="Times New Roman" w:hAnsi="Times New Roman" w:cs="Times New Roman"/>
          <w:lang w:val="en-CA"/>
        </w:rPr>
        <w:t>t</w:t>
      </w:r>
      <w:r w:rsidR="005775E6" w:rsidRPr="00F74845">
        <w:rPr>
          <w:rFonts w:ascii="Times New Roman" w:hAnsi="Times New Roman" w:cs="Times New Roman"/>
          <w:lang w:val="en-CA"/>
        </w:rPr>
        <w:t>he</w:t>
      </w:r>
      <w:r w:rsidRPr="00F74845">
        <w:rPr>
          <w:rFonts w:ascii="Times New Roman" w:hAnsi="Times New Roman" w:cs="Times New Roman"/>
          <w:lang w:val="en-CA"/>
        </w:rPr>
        <w:t xml:space="preserve"> untreated lesions </w:t>
      </w:r>
      <w:r w:rsidR="005775E6" w:rsidRPr="00F74845">
        <w:rPr>
          <w:rFonts w:ascii="Times New Roman" w:hAnsi="Times New Roman" w:cs="Times New Roman"/>
          <w:lang w:val="en-CA"/>
        </w:rPr>
        <w:t xml:space="preserve">of </w:t>
      </w:r>
      <w:r w:rsidR="00A543E9" w:rsidRPr="00F74845">
        <w:rPr>
          <w:rFonts w:ascii="Times New Roman" w:hAnsi="Times New Roman" w:cs="Times New Roman"/>
          <w:lang w:val="en-CA"/>
        </w:rPr>
        <w:t xml:space="preserve">dozens of </w:t>
      </w:r>
      <w:r w:rsidR="005775E6" w:rsidRPr="00F74845">
        <w:rPr>
          <w:rFonts w:ascii="Times New Roman" w:hAnsi="Times New Roman" w:cs="Times New Roman"/>
          <w:lang w:val="en-CA"/>
        </w:rPr>
        <w:t xml:space="preserve">women, </w:t>
      </w:r>
      <w:r w:rsidRPr="00F74845">
        <w:rPr>
          <w:rFonts w:ascii="Times New Roman" w:hAnsi="Times New Roman" w:cs="Times New Roman"/>
          <w:lang w:val="en-CA"/>
        </w:rPr>
        <w:t xml:space="preserve">even as their cancers progressed and some patients died. </w:t>
      </w:r>
      <w:r w:rsidR="005775E6" w:rsidRPr="00F74845">
        <w:rPr>
          <w:rFonts w:ascii="Times New Roman" w:hAnsi="Times New Roman" w:cs="Times New Roman"/>
          <w:lang w:val="en-CA"/>
        </w:rPr>
        <w:t xml:space="preserve">In </w:t>
      </w:r>
      <w:r w:rsidR="005775E6" w:rsidRPr="00F74845">
        <w:rPr>
          <w:rFonts w:ascii="Times New Roman" w:hAnsi="Times New Roman" w:cs="Times New Roman"/>
          <w:i/>
          <w:lang w:val="en-CA"/>
        </w:rPr>
        <w:t>Doctors in Denial</w:t>
      </w:r>
      <w:r w:rsidR="005775E6" w:rsidRPr="00F74845">
        <w:rPr>
          <w:rFonts w:ascii="Times New Roman" w:hAnsi="Times New Roman" w:cs="Times New Roman"/>
          <w:lang w:val="en-CA"/>
        </w:rPr>
        <w:t xml:space="preserve">, Ronald Jones </w:t>
      </w:r>
      <w:r w:rsidR="00400F1C" w:rsidRPr="00F74845">
        <w:rPr>
          <w:rFonts w:ascii="Times New Roman" w:hAnsi="Times New Roman" w:cs="Times New Roman"/>
          <w:lang w:val="en-CA"/>
        </w:rPr>
        <w:t xml:space="preserve">describes </w:t>
      </w:r>
      <w:r w:rsidRPr="00F74845">
        <w:rPr>
          <w:rFonts w:ascii="Times New Roman" w:hAnsi="Times New Roman" w:cs="Times New Roman"/>
          <w:lang w:val="en-CA"/>
        </w:rPr>
        <w:t>the New Zealand case</w:t>
      </w:r>
      <w:r w:rsidR="00400F1C" w:rsidRPr="00F74845">
        <w:rPr>
          <w:rFonts w:ascii="Times New Roman" w:hAnsi="Times New Roman" w:cs="Times New Roman"/>
          <w:lang w:val="en-CA"/>
        </w:rPr>
        <w:t xml:space="preserve"> </w:t>
      </w:r>
      <w:r w:rsidR="005775E6" w:rsidRPr="00F74845">
        <w:rPr>
          <w:rFonts w:ascii="Times New Roman" w:hAnsi="Times New Roman" w:cs="Times New Roman"/>
          <w:lang w:val="en-CA"/>
        </w:rPr>
        <w:t xml:space="preserve">as </w:t>
      </w:r>
      <w:r w:rsidR="00400F1C" w:rsidRPr="00F74845">
        <w:rPr>
          <w:rFonts w:ascii="Times New Roman" w:hAnsi="Times New Roman" w:cs="Times New Roman"/>
          <w:lang w:val="en-CA"/>
        </w:rPr>
        <w:t>an insider with a strong point of view.</w:t>
      </w:r>
    </w:p>
    <w:p w14:paraId="280CF046" w14:textId="77777777" w:rsidR="006F0321" w:rsidRDefault="006F0321">
      <w:pPr>
        <w:rPr>
          <w:lang w:val="en-CA"/>
        </w:rPr>
      </w:pPr>
    </w:p>
    <w:p w14:paraId="5F12EFFA" w14:textId="33BE63C0" w:rsidR="006A1C3F" w:rsidRPr="00F74183" w:rsidRDefault="00DF53C0" w:rsidP="006A1C3F">
      <w:pPr>
        <w:rPr>
          <w:rFonts w:ascii="Times New Roman" w:hAnsi="Times New Roman" w:cs="Times New Roman"/>
          <w:lang w:val="en-CA"/>
        </w:rPr>
      </w:pPr>
      <w:r w:rsidRPr="00F74183">
        <w:rPr>
          <w:rFonts w:ascii="Times New Roman" w:hAnsi="Times New Roman" w:cs="Times New Roman"/>
          <w:lang w:val="en-CA"/>
        </w:rPr>
        <w:t xml:space="preserve">Two questions come to mind. First, does Jones’s book on the New Zealand case add to the existing mountain of documentation, analysis and debate that </w:t>
      </w:r>
      <w:r w:rsidR="00953223" w:rsidRPr="00F74183">
        <w:rPr>
          <w:rFonts w:ascii="Times New Roman" w:hAnsi="Times New Roman" w:cs="Times New Roman"/>
          <w:lang w:val="en-CA"/>
        </w:rPr>
        <w:t xml:space="preserve">this </w:t>
      </w:r>
      <w:r w:rsidRPr="00F74183">
        <w:rPr>
          <w:rFonts w:ascii="Times New Roman" w:hAnsi="Times New Roman" w:cs="Times New Roman"/>
          <w:lang w:val="en-CA"/>
        </w:rPr>
        <w:t>particular experiment has already generated?</w:t>
      </w:r>
      <w:r w:rsidRPr="0048551B">
        <w:rPr>
          <w:rStyle w:val="EndnoteReference"/>
          <w:rFonts w:ascii="Times New Roman" w:hAnsi="Times New Roman" w:cs="Times New Roman"/>
          <w:lang w:val="en-CA"/>
        </w:rPr>
        <w:endnoteReference w:id="1"/>
      </w:r>
      <w:r w:rsidRPr="00F74183">
        <w:rPr>
          <w:rFonts w:ascii="Times New Roman" w:hAnsi="Times New Roman" w:cs="Times New Roman"/>
          <w:lang w:val="en-CA"/>
        </w:rPr>
        <w:t xml:space="preserve"> And if </w:t>
      </w:r>
      <w:r w:rsidR="00C67BCA" w:rsidRPr="00F74183">
        <w:rPr>
          <w:rFonts w:ascii="Times New Roman" w:hAnsi="Times New Roman" w:cs="Times New Roman"/>
          <w:lang w:val="en-CA"/>
        </w:rPr>
        <w:t xml:space="preserve">he </w:t>
      </w:r>
      <w:r w:rsidRPr="00F74183">
        <w:rPr>
          <w:rFonts w:ascii="Times New Roman" w:hAnsi="Times New Roman" w:cs="Times New Roman"/>
          <w:lang w:val="en-CA"/>
        </w:rPr>
        <w:t xml:space="preserve">does </w:t>
      </w:r>
      <w:r w:rsidR="00C67BCA" w:rsidRPr="00F74183">
        <w:rPr>
          <w:rFonts w:ascii="Times New Roman" w:hAnsi="Times New Roman" w:cs="Times New Roman"/>
          <w:lang w:val="en-CA"/>
        </w:rPr>
        <w:t xml:space="preserve">offer </w:t>
      </w:r>
      <w:r w:rsidRPr="00F74183">
        <w:rPr>
          <w:rFonts w:ascii="Times New Roman" w:hAnsi="Times New Roman" w:cs="Times New Roman"/>
          <w:lang w:val="en-CA"/>
        </w:rPr>
        <w:t xml:space="preserve">new insights, do they have any relevance to medical ethics in India, which </w:t>
      </w:r>
      <w:r w:rsidR="00210E5C" w:rsidRPr="00F74183">
        <w:rPr>
          <w:rFonts w:ascii="Times New Roman" w:hAnsi="Times New Roman" w:cs="Times New Roman"/>
          <w:lang w:val="en-CA"/>
        </w:rPr>
        <w:t xml:space="preserve">has </w:t>
      </w:r>
      <w:r w:rsidR="00326BF2" w:rsidRPr="00F74183">
        <w:rPr>
          <w:rFonts w:ascii="Times New Roman" w:hAnsi="Times New Roman" w:cs="Times New Roman"/>
          <w:lang w:val="en-CA"/>
        </w:rPr>
        <w:t>its own</w:t>
      </w:r>
      <w:r w:rsidR="00564AEE" w:rsidRPr="00F74183">
        <w:rPr>
          <w:rFonts w:ascii="Times New Roman" w:hAnsi="Times New Roman" w:cs="Times New Roman"/>
          <w:lang w:val="en-CA"/>
        </w:rPr>
        <w:t xml:space="preserve"> cervical cancer scandals</w:t>
      </w:r>
      <w:r w:rsidRPr="00F74183">
        <w:rPr>
          <w:rFonts w:ascii="Times New Roman" w:hAnsi="Times New Roman" w:cs="Times New Roman"/>
          <w:lang w:val="en-CA"/>
        </w:rPr>
        <w:t xml:space="preserve">? </w:t>
      </w:r>
      <w:r w:rsidR="006A1C3F" w:rsidRPr="00F74183">
        <w:rPr>
          <w:rFonts w:ascii="Times New Roman" w:hAnsi="Times New Roman" w:cs="Times New Roman"/>
          <w:lang w:val="en-CA"/>
        </w:rPr>
        <w:t>The answer to both questions, I argue, is an emphatic “yes.”</w:t>
      </w:r>
    </w:p>
    <w:p w14:paraId="59EE27CA" w14:textId="77777777" w:rsidR="00326BF2" w:rsidRPr="00F74183" w:rsidRDefault="00326BF2" w:rsidP="00510A37">
      <w:pPr>
        <w:rPr>
          <w:rFonts w:ascii="Times New Roman" w:hAnsi="Times New Roman" w:cs="Times New Roman"/>
          <w:lang w:val="en-CA"/>
        </w:rPr>
      </w:pPr>
    </w:p>
    <w:p w14:paraId="2CE8AFC7" w14:textId="3F51958E" w:rsidR="006303C2" w:rsidRPr="00204919" w:rsidRDefault="00326BF2" w:rsidP="006303C2">
      <w:pPr>
        <w:rPr>
          <w:rFonts w:ascii="Times New Roman" w:hAnsi="Times New Roman" w:cs="Times New Roman"/>
          <w:lang w:val="en-CA"/>
        </w:rPr>
      </w:pPr>
      <w:r w:rsidRPr="00F74183">
        <w:rPr>
          <w:rFonts w:ascii="Times New Roman" w:hAnsi="Times New Roman" w:cs="Times New Roman"/>
          <w:lang w:val="en-CA"/>
        </w:rPr>
        <w:t>B</w:t>
      </w:r>
      <w:r w:rsidR="006A1C3F" w:rsidRPr="00F74183">
        <w:rPr>
          <w:rFonts w:ascii="Times New Roman" w:hAnsi="Times New Roman" w:cs="Times New Roman"/>
          <w:lang w:val="en-CA"/>
        </w:rPr>
        <w:t xml:space="preserve">efore </w:t>
      </w:r>
      <w:r w:rsidR="00400F1C" w:rsidRPr="00F74183">
        <w:rPr>
          <w:rFonts w:ascii="Times New Roman" w:hAnsi="Times New Roman" w:cs="Times New Roman"/>
          <w:lang w:val="en-CA"/>
        </w:rPr>
        <w:t xml:space="preserve">discussing </w:t>
      </w:r>
      <w:r w:rsidR="006A1C3F" w:rsidRPr="00F74183">
        <w:rPr>
          <w:rFonts w:ascii="Times New Roman" w:hAnsi="Times New Roman" w:cs="Times New Roman"/>
          <w:lang w:val="en-CA"/>
        </w:rPr>
        <w:t>Jones’</w:t>
      </w:r>
      <w:r w:rsidR="0028440E" w:rsidRPr="00F74183">
        <w:rPr>
          <w:rFonts w:ascii="Times New Roman" w:hAnsi="Times New Roman" w:cs="Times New Roman"/>
          <w:lang w:val="en-CA"/>
        </w:rPr>
        <w:t>s book</w:t>
      </w:r>
      <w:r w:rsidR="00573329" w:rsidRPr="00F74183">
        <w:rPr>
          <w:rFonts w:ascii="Times New Roman" w:hAnsi="Times New Roman" w:cs="Times New Roman"/>
          <w:lang w:val="en-CA"/>
        </w:rPr>
        <w:t xml:space="preserve">, </w:t>
      </w:r>
      <w:r w:rsidR="00953223" w:rsidRPr="00F74183">
        <w:rPr>
          <w:rFonts w:ascii="Times New Roman" w:hAnsi="Times New Roman" w:cs="Times New Roman"/>
          <w:lang w:val="en-CA"/>
        </w:rPr>
        <w:t xml:space="preserve">I </w:t>
      </w:r>
      <w:r w:rsidR="00D524CB" w:rsidRPr="00F74183">
        <w:rPr>
          <w:rFonts w:ascii="Times New Roman" w:hAnsi="Times New Roman" w:cs="Times New Roman"/>
          <w:lang w:val="en-CA"/>
        </w:rPr>
        <w:t xml:space="preserve">consider first </w:t>
      </w:r>
      <w:r w:rsidRPr="00F74183">
        <w:rPr>
          <w:rFonts w:ascii="Times New Roman" w:hAnsi="Times New Roman" w:cs="Times New Roman"/>
          <w:lang w:val="en-CA"/>
        </w:rPr>
        <w:t>some valid concerns</w:t>
      </w:r>
      <w:r w:rsidR="00D524CB" w:rsidRPr="00F74183">
        <w:rPr>
          <w:rFonts w:ascii="Times New Roman" w:hAnsi="Times New Roman" w:cs="Times New Roman"/>
          <w:lang w:val="en-CA"/>
        </w:rPr>
        <w:t>. I</w:t>
      </w:r>
      <w:r w:rsidRPr="00F74183">
        <w:rPr>
          <w:rFonts w:ascii="Times New Roman" w:hAnsi="Times New Roman" w:cs="Times New Roman"/>
          <w:lang w:val="en-CA"/>
        </w:rPr>
        <w:t xml:space="preserve">n </w:t>
      </w:r>
      <w:r w:rsidR="0085636D" w:rsidRPr="00F74183">
        <w:rPr>
          <w:rFonts w:ascii="Times New Roman" w:hAnsi="Times New Roman" w:cs="Times New Roman"/>
          <w:lang w:val="en-CA"/>
        </w:rPr>
        <w:t xml:space="preserve">an </w:t>
      </w:r>
      <w:r w:rsidRPr="00F74183">
        <w:rPr>
          <w:rFonts w:ascii="Times New Roman" w:hAnsi="Times New Roman" w:cs="Times New Roman"/>
          <w:lang w:val="en-CA"/>
        </w:rPr>
        <w:t xml:space="preserve">editorial in </w:t>
      </w:r>
      <w:r w:rsidR="00510A37" w:rsidRPr="00F74183">
        <w:rPr>
          <w:rFonts w:ascii="Times New Roman" w:hAnsi="Times New Roman" w:cs="Times New Roman"/>
          <w:lang w:val="en-CA"/>
        </w:rPr>
        <w:t>this journal</w:t>
      </w:r>
      <w:r w:rsidR="00DB3D83" w:rsidRPr="00F74183">
        <w:rPr>
          <w:rFonts w:ascii="Times New Roman" w:hAnsi="Times New Roman" w:cs="Times New Roman"/>
          <w:lang w:val="en-CA"/>
        </w:rPr>
        <w:t xml:space="preserve"> in 2012</w:t>
      </w:r>
      <w:r w:rsidR="00D524CB" w:rsidRPr="00F74183">
        <w:rPr>
          <w:rFonts w:ascii="Times New Roman" w:hAnsi="Times New Roman" w:cs="Times New Roman"/>
          <w:lang w:val="en-CA"/>
        </w:rPr>
        <w:t>,</w:t>
      </w:r>
      <w:r w:rsidR="00510A37" w:rsidRPr="00F74183">
        <w:rPr>
          <w:rFonts w:ascii="Times New Roman" w:hAnsi="Times New Roman" w:cs="Times New Roman"/>
          <w:lang w:val="en-CA"/>
        </w:rPr>
        <w:t xml:space="preserve"> </w:t>
      </w:r>
      <w:r w:rsidR="00400F1C" w:rsidRPr="00F74183">
        <w:rPr>
          <w:rFonts w:ascii="Times New Roman" w:hAnsi="Times New Roman" w:cs="Times New Roman"/>
          <w:lang w:val="en-CA"/>
        </w:rPr>
        <w:t xml:space="preserve">Mala Ramanathan and Amar Jesani note </w:t>
      </w:r>
      <w:r w:rsidR="00510A37" w:rsidRPr="00F74183">
        <w:rPr>
          <w:rFonts w:ascii="Times New Roman" w:hAnsi="Times New Roman" w:cs="Times New Roman"/>
          <w:lang w:val="en-CA"/>
        </w:rPr>
        <w:t>th</w:t>
      </w:r>
      <w:r w:rsidR="00D524CB" w:rsidRPr="00F74183">
        <w:rPr>
          <w:rFonts w:ascii="Times New Roman" w:hAnsi="Times New Roman" w:cs="Times New Roman"/>
          <w:lang w:val="en-CA"/>
        </w:rPr>
        <w:t>at</w:t>
      </w:r>
      <w:r w:rsidR="00510A37" w:rsidRPr="00F74183">
        <w:rPr>
          <w:rFonts w:ascii="Times New Roman" w:hAnsi="Times New Roman" w:cs="Times New Roman"/>
          <w:lang w:val="en-CA"/>
        </w:rPr>
        <w:t xml:space="preserve"> ethics teaching and scholarship in India </w:t>
      </w:r>
      <w:r w:rsidR="00D524CB" w:rsidRPr="00F74183">
        <w:rPr>
          <w:rFonts w:ascii="Times New Roman" w:hAnsi="Times New Roman" w:cs="Times New Roman"/>
          <w:lang w:val="en-CA"/>
        </w:rPr>
        <w:t xml:space="preserve">tend </w:t>
      </w:r>
      <w:r w:rsidR="00510A37" w:rsidRPr="00F74183">
        <w:rPr>
          <w:rFonts w:ascii="Times New Roman" w:hAnsi="Times New Roman" w:cs="Times New Roman"/>
          <w:lang w:val="en-CA"/>
        </w:rPr>
        <w:t xml:space="preserve">to </w:t>
      </w:r>
      <w:r w:rsidR="00D524CB" w:rsidRPr="00F74183">
        <w:rPr>
          <w:rFonts w:ascii="Times New Roman" w:hAnsi="Times New Roman" w:cs="Times New Roman"/>
          <w:lang w:val="en-CA"/>
        </w:rPr>
        <w:t xml:space="preserve">foreground </w:t>
      </w:r>
      <w:ins w:id="22" w:author="Sharon Batt" w:date="2017-09-04T16:02:00Z">
        <w:r w:rsidR="00440D9D">
          <w:rPr>
            <w:rFonts w:ascii="Times New Roman" w:hAnsi="Times New Roman" w:cs="Times New Roman"/>
            <w:lang w:val="en-CA"/>
          </w:rPr>
          <w:t>i</w:t>
        </w:r>
      </w:ins>
      <w:del w:id="23" w:author="Sharon Batt" w:date="2017-09-04T16:02:00Z">
        <w:r w:rsidR="006B5007" w:rsidRPr="00204919" w:rsidDel="00440D9D">
          <w:rPr>
            <w:rFonts w:ascii="Times New Roman" w:hAnsi="Times New Roman" w:cs="Times New Roman"/>
            <w:lang w:val="en-CA"/>
          </w:rPr>
          <w:delText>I</w:delText>
        </w:r>
      </w:del>
      <w:r w:rsidR="006B5007" w:rsidRPr="00204919">
        <w:rPr>
          <w:rFonts w:ascii="Times New Roman" w:hAnsi="Times New Roman" w:cs="Times New Roman"/>
          <w:lang w:val="en-CA"/>
        </w:rPr>
        <w:t>nternational research cases</w:t>
      </w:r>
      <w:r w:rsidR="00510A37" w:rsidRPr="00204919">
        <w:rPr>
          <w:rFonts w:ascii="Times New Roman" w:hAnsi="Times New Roman" w:cs="Times New Roman"/>
          <w:lang w:val="en-CA"/>
        </w:rPr>
        <w:t xml:space="preserve"> from high-income countries, to the exclusion of home-grown scandals</w:t>
      </w:r>
      <w:ins w:id="24" w:author="Sharon Batt" w:date="2017-09-04T00:43:00Z">
        <w:r w:rsidR="007542A8" w:rsidRPr="00204919">
          <w:rPr>
            <w:rFonts w:ascii="Times New Roman" w:hAnsi="Times New Roman" w:cs="Times New Roman"/>
            <w:lang w:val="en-CA"/>
          </w:rPr>
          <w:t xml:space="preserve"> (Ramanathan and Jesani 2012)</w:t>
        </w:r>
      </w:ins>
      <w:r w:rsidR="00B8067E" w:rsidRPr="00204919">
        <w:rPr>
          <w:rFonts w:ascii="Times New Roman" w:hAnsi="Times New Roman" w:cs="Times New Roman"/>
          <w:lang w:val="en-CA"/>
        </w:rPr>
        <w:t>.</w:t>
      </w:r>
      <w:del w:id="25" w:author="Sharon Batt" w:date="2017-09-04T00:43:00Z">
        <w:r w:rsidR="004D0635" w:rsidRPr="00204919" w:rsidDel="007542A8">
          <w:rPr>
            <w:rStyle w:val="EndnoteReference"/>
            <w:rFonts w:ascii="Times New Roman" w:hAnsi="Times New Roman" w:cs="Times New Roman"/>
            <w:lang w:val="en-CA"/>
          </w:rPr>
          <w:endnoteReference w:id="2"/>
        </w:r>
      </w:del>
      <w:r w:rsidR="00B8067E" w:rsidRPr="00204919">
        <w:rPr>
          <w:rFonts w:ascii="Times New Roman" w:hAnsi="Times New Roman" w:cs="Times New Roman"/>
          <w:lang w:val="en-CA"/>
        </w:rPr>
        <w:t xml:space="preserve"> </w:t>
      </w:r>
      <w:r w:rsidR="00400F1C" w:rsidRPr="00204919">
        <w:rPr>
          <w:rFonts w:ascii="Times New Roman" w:hAnsi="Times New Roman" w:cs="Times New Roman"/>
          <w:lang w:val="en-CA"/>
        </w:rPr>
        <w:t xml:space="preserve">They </w:t>
      </w:r>
      <w:r w:rsidR="001A61FA" w:rsidRPr="00204919">
        <w:rPr>
          <w:rFonts w:ascii="Times New Roman" w:hAnsi="Times New Roman" w:cs="Times New Roman"/>
          <w:lang w:val="en-CA"/>
        </w:rPr>
        <w:t xml:space="preserve">point out </w:t>
      </w:r>
      <w:r w:rsidR="006303C2" w:rsidRPr="00204919">
        <w:rPr>
          <w:rFonts w:ascii="Times New Roman" w:hAnsi="Times New Roman" w:cs="Times New Roman"/>
          <w:lang w:val="en-CA"/>
        </w:rPr>
        <w:t>that</w:t>
      </w:r>
      <w:r w:rsidR="00CC4FA6" w:rsidRPr="00204919">
        <w:rPr>
          <w:rFonts w:ascii="Times New Roman" w:hAnsi="Times New Roman" w:cs="Times New Roman"/>
          <w:lang w:val="en-CA"/>
        </w:rPr>
        <w:t xml:space="preserve">, </w:t>
      </w:r>
      <w:r w:rsidR="00AA46D2" w:rsidRPr="00204919">
        <w:rPr>
          <w:rFonts w:ascii="Times New Roman" w:hAnsi="Times New Roman" w:cs="Times New Roman"/>
          <w:lang w:val="en-CA"/>
        </w:rPr>
        <w:t xml:space="preserve">to spur the development of a homegrown bioethics movement, </w:t>
      </w:r>
      <w:r w:rsidR="00CC4FA6" w:rsidRPr="00204919">
        <w:rPr>
          <w:rFonts w:ascii="Times New Roman" w:hAnsi="Times New Roman" w:cs="Times New Roman"/>
          <w:lang w:val="en-CA"/>
        </w:rPr>
        <w:t xml:space="preserve">India’s own </w:t>
      </w:r>
      <w:r w:rsidR="00AA46D2" w:rsidRPr="00204919">
        <w:rPr>
          <w:rFonts w:ascii="Times New Roman" w:hAnsi="Times New Roman" w:cs="Times New Roman"/>
          <w:lang w:val="en-CA"/>
        </w:rPr>
        <w:t xml:space="preserve">local cases </w:t>
      </w:r>
      <w:r w:rsidR="00400F1C" w:rsidRPr="00204919">
        <w:rPr>
          <w:rFonts w:ascii="Times New Roman" w:hAnsi="Times New Roman" w:cs="Times New Roman"/>
          <w:lang w:val="en-CA"/>
        </w:rPr>
        <w:t>need to be written about, debated and discussed as part of bioethics teaching</w:t>
      </w:r>
      <w:r w:rsidR="00AA46D2" w:rsidRPr="00204919">
        <w:rPr>
          <w:rFonts w:ascii="Times New Roman" w:hAnsi="Times New Roman" w:cs="Times New Roman"/>
          <w:lang w:val="en-CA"/>
        </w:rPr>
        <w:t>. Excessive f</w:t>
      </w:r>
      <w:r w:rsidR="00704CEA" w:rsidRPr="00204919">
        <w:rPr>
          <w:rFonts w:ascii="Times New Roman" w:hAnsi="Times New Roman" w:cs="Times New Roman"/>
          <w:lang w:val="en-CA"/>
        </w:rPr>
        <w:t xml:space="preserve">ocus on </w:t>
      </w:r>
      <w:r w:rsidR="006303C2" w:rsidRPr="00204919">
        <w:rPr>
          <w:rFonts w:ascii="Times New Roman" w:hAnsi="Times New Roman" w:cs="Times New Roman"/>
          <w:lang w:val="en-CA"/>
        </w:rPr>
        <w:t xml:space="preserve">international </w:t>
      </w:r>
      <w:r w:rsidRPr="00204919">
        <w:rPr>
          <w:rFonts w:ascii="Times New Roman" w:hAnsi="Times New Roman" w:cs="Times New Roman"/>
          <w:lang w:val="en-CA"/>
        </w:rPr>
        <w:t>cases</w:t>
      </w:r>
      <w:r w:rsidR="001B2F9E" w:rsidRPr="00204919">
        <w:rPr>
          <w:rFonts w:ascii="Times New Roman" w:hAnsi="Times New Roman" w:cs="Times New Roman"/>
          <w:lang w:val="en-CA"/>
        </w:rPr>
        <w:t>,</w:t>
      </w:r>
      <w:r w:rsidR="00510A37" w:rsidRPr="00204919">
        <w:rPr>
          <w:rFonts w:ascii="Times New Roman" w:hAnsi="Times New Roman" w:cs="Times New Roman"/>
          <w:lang w:val="en-CA"/>
        </w:rPr>
        <w:t xml:space="preserve"> </w:t>
      </w:r>
      <w:r w:rsidR="006303C2" w:rsidRPr="00204919">
        <w:rPr>
          <w:rFonts w:ascii="Times New Roman" w:hAnsi="Times New Roman" w:cs="Times New Roman"/>
          <w:lang w:val="en-CA"/>
        </w:rPr>
        <w:t xml:space="preserve">they </w:t>
      </w:r>
      <w:r w:rsidR="001B2F9E" w:rsidRPr="00204919">
        <w:rPr>
          <w:rFonts w:ascii="Times New Roman" w:hAnsi="Times New Roman" w:cs="Times New Roman"/>
          <w:lang w:val="en-CA"/>
        </w:rPr>
        <w:t xml:space="preserve">caution, </w:t>
      </w:r>
      <w:r w:rsidR="00510A37" w:rsidRPr="00204919">
        <w:rPr>
          <w:rFonts w:ascii="Times New Roman" w:hAnsi="Times New Roman" w:cs="Times New Roman"/>
          <w:lang w:val="en-CA"/>
        </w:rPr>
        <w:t xml:space="preserve">might </w:t>
      </w:r>
      <w:ins w:id="28" w:author="Sharon Batt" w:date="2017-09-04T16:03:00Z">
        <w:r w:rsidR="00A25549">
          <w:rPr>
            <w:rFonts w:ascii="Times New Roman" w:hAnsi="Times New Roman" w:cs="Times New Roman"/>
            <w:lang w:val="en-CA"/>
          </w:rPr>
          <w:t xml:space="preserve">breed complacency, </w:t>
        </w:r>
      </w:ins>
      <w:r w:rsidR="00880A33" w:rsidRPr="00204919">
        <w:rPr>
          <w:rFonts w:ascii="Times New Roman" w:hAnsi="Times New Roman" w:cs="Times New Roman"/>
          <w:lang w:val="en-CA"/>
        </w:rPr>
        <w:t>send</w:t>
      </w:r>
      <w:ins w:id="29" w:author="Sharon Batt" w:date="2017-09-04T16:03:00Z">
        <w:r w:rsidR="00A25549">
          <w:rPr>
            <w:rFonts w:ascii="Times New Roman" w:hAnsi="Times New Roman" w:cs="Times New Roman"/>
            <w:lang w:val="en-CA"/>
          </w:rPr>
          <w:t>ing</w:t>
        </w:r>
      </w:ins>
      <w:r w:rsidR="00880A33" w:rsidRPr="00204919">
        <w:rPr>
          <w:rFonts w:ascii="Times New Roman" w:hAnsi="Times New Roman" w:cs="Times New Roman"/>
          <w:lang w:val="en-CA"/>
        </w:rPr>
        <w:t xml:space="preserve"> the implicit message that such breaches only happen elsewhere</w:t>
      </w:r>
      <w:del w:id="30" w:author="Sharon Batt" w:date="2017-09-04T16:03:00Z">
        <w:r w:rsidR="00880A33" w:rsidRPr="00204919" w:rsidDel="00A25549">
          <w:rPr>
            <w:rFonts w:ascii="Times New Roman" w:hAnsi="Times New Roman" w:cs="Times New Roman"/>
            <w:lang w:val="en-CA"/>
          </w:rPr>
          <w:delText xml:space="preserve">, </w:delText>
        </w:r>
        <w:r w:rsidR="00400F1C" w:rsidRPr="00204919" w:rsidDel="00A25549">
          <w:rPr>
            <w:rFonts w:ascii="Times New Roman" w:hAnsi="Times New Roman" w:cs="Times New Roman"/>
            <w:lang w:val="en-CA"/>
          </w:rPr>
          <w:delText>breed</w:delText>
        </w:r>
        <w:r w:rsidR="00880A33" w:rsidRPr="00204919" w:rsidDel="00A25549">
          <w:rPr>
            <w:rFonts w:ascii="Times New Roman" w:hAnsi="Times New Roman" w:cs="Times New Roman"/>
            <w:lang w:val="en-CA"/>
          </w:rPr>
          <w:delText>ing</w:delText>
        </w:r>
        <w:r w:rsidR="00400F1C" w:rsidRPr="00204919" w:rsidDel="00A25549">
          <w:rPr>
            <w:rFonts w:ascii="Times New Roman" w:hAnsi="Times New Roman" w:cs="Times New Roman"/>
            <w:lang w:val="en-CA"/>
          </w:rPr>
          <w:delText xml:space="preserve"> a</w:delText>
        </w:r>
        <w:r w:rsidR="00880A33" w:rsidRPr="00204919" w:rsidDel="00A25549">
          <w:rPr>
            <w:rFonts w:ascii="Times New Roman" w:hAnsi="Times New Roman" w:cs="Times New Roman"/>
            <w:lang w:val="en-CA"/>
          </w:rPr>
          <w:delText>n</w:delText>
        </w:r>
        <w:r w:rsidR="00400F1C" w:rsidRPr="00204919" w:rsidDel="00A25549">
          <w:rPr>
            <w:rFonts w:ascii="Times New Roman" w:hAnsi="Times New Roman" w:cs="Times New Roman"/>
            <w:lang w:val="en-CA"/>
          </w:rPr>
          <w:delText xml:space="preserve"> </w:delText>
        </w:r>
        <w:r w:rsidR="00880A33" w:rsidRPr="00204919" w:rsidDel="00A25549">
          <w:rPr>
            <w:rFonts w:ascii="Times New Roman" w:hAnsi="Times New Roman" w:cs="Times New Roman"/>
            <w:lang w:val="en-CA"/>
          </w:rPr>
          <w:delText>“it can’t happen here” complacency</w:delText>
        </w:r>
      </w:del>
      <w:r w:rsidR="00510A37" w:rsidRPr="00204919">
        <w:rPr>
          <w:rFonts w:ascii="Times New Roman" w:hAnsi="Times New Roman" w:cs="Times New Roman"/>
          <w:lang w:val="en-CA"/>
        </w:rPr>
        <w:t xml:space="preserve">. </w:t>
      </w:r>
      <w:r w:rsidR="001475DA" w:rsidRPr="00204919">
        <w:rPr>
          <w:rFonts w:ascii="Times New Roman" w:hAnsi="Times New Roman" w:cs="Times New Roman"/>
          <w:lang w:val="en-CA"/>
        </w:rPr>
        <w:t>Further</w:t>
      </w:r>
      <w:r w:rsidR="00AA46D2" w:rsidRPr="00204919">
        <w:rPr>
          <w:rFonts w:ascii="Times New Roman" w:hAnsi="Times New Roman" w:cs="Times New Roman"/>
          <w:lang w:val="en-CA"/>
        </w:rPr>
        <w:t>more</w:t>
      </w:r>
      <w:r w:rsidR="001475DA" w:rsidRPr="00204919">
        <w:rPr>
          <w:rFonts w:ascii="Times New Roman" w:hAnsi="Times New Roman" w:cs="Times New Roman"/>
          <w:lang w:val="en-CA"/>
        </w:rPr>
        <w:t>, t</w:t>
      </w:r>
      <w:r w:rsidR="008E2CD2" w:rsidRPr="00204919">
        <w:rPr>
          <w:rFonts w:ascii="Times New Roman" w:hAnsi="Times New Roman" w:cs="Times New Roman"/>
          <w:lang w:val="en-CA"/>
        </w:rPr>
        <w:t xml:space="preserve">hese cases from high-income countries </w:t>
      </w:r>
      <w:r w:rsidR="00AA46D2" w:rsidRPr="00204919">
        <w:rPr>
          <w:rFonts w:ascii="Times New Roman" w:hAnsi="Times New Roman" w:cs="Times New Roman"/>
          <w:lang w:val="en-CA"/>
        </w:rPr>
        <w:t xml:space="preserve">might </w:t>
      </w:r>
      <w:r w:rsidR="00510A37" w:rsidRPr="00204919">
        <w:rPr>
          <w:rFonts w:ascii="Times New Roman" w:hAnsi="Times New Roman" w:cs="Times New Roman"/>
          <w:lang w:val="en-CA"/>
        </w:rPr>
        <w:t xml:space="preserve">obscure </w:t>
      </w:r>
      <w:r w:rsidR="004F3D13" w:rsidRPr="00204919">
        <w:rPr>
          <w:rFonts w:ascii="Times New Roman" w:hAnsi="Times New Roman" w:cs="Times New Roman"/>
          <w:lang w:val="en-CA"/>
        </w:rPr>
        <w:t xml:space="preserve">local </w:t>
      </w:r>
      <w:r w:rsidR="00510A37" w:rsidRPr="00204919">
        <w:rPr>
          <w:rFonts w:ascii="Times New Roman" w:hAnsi="Times New Roman" w:cs="Times New Roman"/>
          <w:lang w:val="en-CA"/>
        </w:rPr>
        <w:t>realities important to ethics</w:t>
      </w:r>
      <w:r w:rsidR="008E2CD2" w:rsidRPr="00204919">
        <w:rPr>
          <w:rFonts w:ascii="Times New Roman" w:hAnsi="Times New Roman" w:cs="Times New Roman"/>
          <w:lang w:val="en-CA"/>
        </w:rPr>
        <w:t xml:space="preserve"> in India</w:t>
      </w:r>
      <w:r w:rsidR="00510A37" w:rsidRPr="00204919">
        <w:rPr>
          <w:rFonts w:ascii="Times New Roman" w:hAnsi="Times New Roman" w:cs="Times New Roman"/>
          <w:lang w:val="en-CA"/>
        </w:rPr>
        <w:t>, such as</w:t>
      </w:r>
      <w:r w:rsidR="00AA46D2" w:rsidRPr="00204919">
        <w:rPr>
          <w:rFonts w:ascii="Times New Roman" w:hAnsi="Times New Roman" w:cs="Times New Roman"/>
          <w:lang w:val="en-CA"/>
        </w:rPr>
        <w:t xml:space="preserve"> high</w:t>
      </w:r>
      <w:r w:rsidR="00935BAA" w:rsidRPr="00204919">
        <w:rPr>
          <w:rFonts w:ascii="Times New Roman" w:hAnsi="Times New Roman" w:cs="Times New Roman"/>
          <w:lang w:val="en-CA"/>
        </w:rPr>
        <w:t xml:space="preserve"> </w:t>
      </w:r>
      <w:r w:rsidR="00AA46D2" w:rsidRPr="00204919">
        <w:rPr>
          <w:rFonts w:ascii="Times New Roman" w:hAnsi="Times New Roman" w:cs="Times New Roman"/>
          <w:lang w:val="en-CA"/>
        </w:rPr>
        <w:t>r</w:t>
      </w:r>
      <w:r w:rsidR="00510A37" w:rsidRPr="00204919">
        <w:rPr>
          <w:rFonts w:ascii="Times New Roman" w:hAnsi="Times New Roman" w:cs="Times New Roman"/>
          <w:lang w:val="en-CA"/>
        </w:rPr>
        <w:t xml:space="preserve">ates of illiteracy, which complicate informed consent, and the different standards of care that limited national resources impose on </w:t>
      </w:r>
      <w:r w:rsidR="008E2CD2" w:rsidRPr="00204919">
        <w:rPr>
          <w:rFonts w:ascii="Times New Roman" w:hAnsi="Times New Roman" w:cs="Times New Roman"/>
          <w:lang w:val="en-CA"/>
        </w:rPr>
        <w:t>India’s public system</w:t>
      </w:r>
      <w:r w:rsidR="00510A37" w:rsidRPr="00204919">
        <w:rPr>
          <w:rFonts w:ascii="Times New Roman" w:hAnsi="Times New Roman" w:cs="Times New Roman"/>
          <w:lang w:val="en-CA"/>
        </w:rPr>
        <w:t xml:space="preserve"> of health care. </w:t>
      </w:r>
    </w:p>
    <w:p w14:paraId="16DDCF2F" w14:textId="77777777" w:rsidR="006303C2" w:rsidRPr="00204919" w:rsidRDefault="006303C2" w:rsidP="00895236">
      <w:pPr>
        <w:rPr>
          <w:rFonts w:ascii="Times New Roman" w:hAnsi="Times New Roman" w:cs="Times New Roman"/>
          <w:lang w:val="en-CA"/>
        </w:rPr>
      </w:pPr>
    </w:p>
    <w:p w14:paraId="53B9D255" w14:textId="64198AB0" w:rsidR="00895236" w:rsidRPr="004550BD" w:rsidRDefault="00AA46D2" w:rsidP="00204919">
      <w:pPr>
        <w:pStyle w:val="p1"/>
        <w:ind w:left="0" w:firstLine="0"/>
        <w:rPr>
          <w:sz w:val="24"/>
          <w:szCs w:val="24"/>
        </w:rPr>
      </w:pPr>
      <w:r w:rsidRPr="00204919">
        <w:rPr>
          <w:sz w:val="24"/>
          <w:szCs w:val="24"/>
          <w:lang w:val="en-CA"/>
        </w:rPr>
        <w:t xml:space="preserve">At the same time, </w:t>
      </w:r>
      <w:r w:rsidR="00400F1C" w:rsidRPr="00204919">
        <w:rPr>
          <w:sz w:val="24"/>
          <w:szCs w:val="24"/>
          <w:lang w:val="en-CA"/>
        </w:rPr>
        <w:t xml:space="preserve">international </w:t>
      </w:r>
      <w:r w:rsidR="00F560A1" w:rsidRPr="00204919">
        <w:rPr>
          <w:sz w:val="24"/>
          <w:szCs w:val="24"/>
          <w:lang w:val="en-CA"/>
        </w:rPr>
        <w:t xml:space="preserve">examples </w:t>
      </w:r>
      <w:r w:rsidR="003A7844" w:rsidRPr="00204919">
        <w:rPr>
          <w:sz w:val="24"/>
          <w:szCs w:val="24"/>
          <w:lang w:val="en-CA"/>
        </w:rPr>
        <w:t xml:space="preserve">may provide useful comparisons </w:t>
      </w:r>
      <w:r w:rsidR="00F560A1" w:rsidRPr="00204919">
        <w:rPr>
          <w:sz w:val="24"/>
          <w:szCs w:val="24"/>
          <w:lang w:val="en-CA"/>
        </w:rPr>
        <w:t xml:space="preserve">for </w:t>
      </w:r>
      <w:r w:rsidR="00953223" w:rsidRPr="00204919">
        <w:rPr>
          <w:sz w:val="24"/>
          <w:szCs w:val="24"/>
          <w:lang w:val="en-CA"/>
        </w:rPr>
        <w:t xml:space="preserve">addressing </w:t>
      </w:r>
      <w:del w:id="31" w:author="Sharon Batt" w:date="2017-08-31T21:33:00Z">
        <w:r w:rsidR="00F560A1" w:rsidRPr="00204919" w:rsidDel="00953223">
          <w:rPr>
            <w:sz w:val="24"/>
            <w:szCs w:val="24"/>
            <w:lang w:val="en-CA"/>
          </w:rPr>
          <w:delText xml:space="preserve">handling </w:delText>
        </w:r>
      </w:del>
      <w:r w:rsidR="00F560A1" w:rsidRPr="00204919">
        <w:rPr>
          <w:sz w:val="24"/>
          <w:szCs w:val="24"/>
          <w:lang w:val="en-CA"/>
        </w:rPr>
        <w:t xml:space="preserve">ethics </w:t>
      </w:r>
      <w:r w:rsidR="00340545" w:rsidRPr="00204919">
        <w:rPr>
          <w:sz w:val="24"/>
          <w:szCs w:val="24"/>
          <w:lang w:val="en-CA"/>
        </w:rPr>
        <w:t>scandals</w:t>
      </w:r>
      <w:r w:rsidR="00F560A1" w:rsidRPr="00204919">
        <w:rPr>
          <w:sz w:val="24"/>
          <w:szCs w:val="24"/>
          <w:lang w:val="en-CA"/>
        </w:rPr>
        <w:t xml:space="preserve"> in India</w:t>
      </w:r>
      <w:r w:rsidR="00400F1C" w:rsidRPr="00204919">
        <w:rPr>
          <w:sz w:val="24"/>
          <w:szCs w:val="24"/>
          <w:lang w:val="en-CA"/>
        </w:rPr>
        <w:t>.</w:t>
      </w:r>
      <w:r w:rsidR="00AF198A" w:rsidRPr="00204919">
        <w:rPr>
          <w:sz w:val="24"/>
          <w:szCs w:val="24"/>
          <w:lang w:val="en-CA"/>
        </w:rPr>
        <w:t xml:space="preserve"> </w:t>
      </w:r>
      <w:r w:rsidR="00BA144A" w:rsidRPr="00204919">
        <w:rPr>
          <w:sz w:val="24"/>
          <w:szCs w:val="24"/>
          <w:lang w:val="en-CA"/>
        </w:rPr>
        <w:t xml:space="preserve">Eric Suba of Kaiser Permanente in California </w:t>
      </w:r>
      <w:r w:rsidR="003A7844" w:rsidRPr="00204919">
        <w:rPr>
          <w:sz w:val="24"/>
          <w:szCs w:val="24"/>
          <w:lang w:val="en-CA"/>
        </w:rPr>
        <w:t xml:space="preserve">deems </w:t>
      </w:r>
      <w:r w:rsidR="00BA144A" w:rsidRPr="00204919">
        <w:rPr>
          <w:sz w:val="24"/>
          <w:szCs w:val="24"/>
          <w:lang w:val="en-CA"/>
        </w:rPr>
        <w:t xml:space="preserve">three </w:t>
      </w:r>
      <w:r w:rsidR="003A7844" w:rsidRPr="00204919">
        <w:rPr>
          <w:sz w:val="24"/>
          <w:szCs w:val="24"/>
          <w:lang w:val="en-CA"/>
        </w:rPr>
        <w:t xml:space="preserve">American-funded </w:t>
      </w:r>
      <w:r w:rsidR="00BA144A" w:rsidRPr="00204919">
        <w:rPr>
          <w:sz w:val="24"/>
          <w:szCs w:val="24"/>
          <w:lang w:val="en-CA"/>
        </w:rPr>
        <w:t xml:space="preserve">clinical trials carried out in </w:t>
      </w:r>
      <w:r w:rsidR="003A7844" w:rsidRPr="00204919">
        <w:rPr>
          <w:sz w:val="24"/>
          <w:szCs w:val="24"/>
          <w:lang w:val="en-CA"/>
        </w:rPr>
        <w:t xml:space="preserve">separate </w:t>
      </w:r>
      <w:r w:rsidR="00C95F61" w:rsidRPr="00204919">
        <w:rPr>
          <w:sz w:val="24"/>
          <w:szCs w:val="24"/>
          <w:lang w:val="en-CA"/>
        </w:rPr>
        <w:t>Indian centres</w:t>
      </w:r>
      <w:r w:rsidR="003A7844" w:rsidRPr="00204919">
        <w:rPr>
          <w:sz w:val="24"/>
          <w:szCs w:val="24"/>
          <w:lang w:val="en-CA"/>
        </w:rPr>
        <w:t xml:space="preserve"> so indefensible he labeled them “Tuskegee 2.0</w:t>
      </w:r>
      <w:del w:id="32" w:author="Sharon Batt" w:date="2017-09-04T00:44:00Z">
        <w:r w:rsidR="003A7844" w:rsidRPr="00204919" w:rsidDel="007542A8">
          <w:rPr>
            <w:sz w:val="24"/>
            <w:szCs w:val="24"/>
            <w:lang w:val="en-CA"/>
          </w:rPr>
          <w:delText>.</w:delText>
        </w:r>
      </w:del>
      <w:r w:rsidR="003A7844" w:rsidRPr="00204919">
        <w:rPr>
          <w:sz w:val="24"/>
          <w:szCs w:val="24"/>
          <w:lang w:val="en-CA"/>
        </w:rPr>
        <w:t>”</w:t>
      </w:r>
      <w:ins w:id="33" w:author="Sharon Batt" w:date="2017-09-04T00:44:00Z">
        <w:r w:rsidR="007542A8" w:rsidRPr="00204919">
          <w:rPr>
            <w:sz w:val="24"/>
            <w:szCs w:val="24"/>
            <w:lang w:val="en-CA"/>
          </w:rPr>
          <w:t xml:space="preserve"> (Suba 2015)</w:t>
        </w:r>
      </w:ins>
      <w:ins w:id="34" w:author="Sharon Batt" w:date="2017-09-04T00:45:00Z">
        <w:r w:rsidR="007542A8" w:rsidRPr="00204919">
          <w:rPr>
            <w:sz w:val="24"/>
            <w:szCs w:val="24"/>
            <w:lang w:val="en-CA"/>
          </w:rPr>
          <w:t>.</w:t>
        </w:r>
      </w:ins>
      <w:del w:id="35" w:author="Sharon Batt" w:date="2017-09-04T00:45:00Z">
        <w:r w:rsidR="003A7844" w:rsidRPr="00204919" w:rsidDel="007542A8">
          <w:rPr>
            <w:rStyle w:val="EndnoteReference"/>
            <w:sz w:val="24"/>
            <w:szCs w:val="24"/>
            <w:lang w:val="en-CA"/>
          </w:rPr>
          <w:endnoteReference w:id="3"/>
        </w:r>
      </w:del>
      <w:r w:rsidR="005F3792" w:rsidRPr="00204919">
        <w:rPr>
          <w:sz w:val="24"/>
          <w:szCs w:val="24"/>
          <w:lang w:val="en-CA"/>
        </w:rPr>
        <w:t xml:space="preserve"> </w:t>
      </w:r>
      <w:r w:rsidR="003A7844" w:rsidRPr="00204919">
        <w:rPr>
          <w:sz w:val="24"/>
          <w:szCs w:val="24"/>
          <w:lang w:val="en-CA"/>
        </w:rPr>
        <w:t xml:space="preserve">The trials </w:t>
      </w:r>
      <w:r w:rsidR="00DF53C0" w:rsidRPr="00204919">
        <w:rPr>
          <w:sz w:val="24"/>
          <w:szCs w:val="24"/>
          <w:lang w:val="en-CA"/>
        </w:rPr>
        <w:t>compare</w:t>
      </w:r>
      <w:r w:rsidR="003A7844" w:rsidRPr="00204919">
        <w:rPr>
          <w:sz w:val="24"/>
          <w:szCs w:val="24"/>
          <w:lang w:val="en-CA"/>
        </w:rPr>
        <w:t>d</w:t>
      </w:r>
      <w:r w:rsidR="00DF53C0" w:rsidRPr="00204919">
        <w:rPr>
          <w:sz w:val="24"/>
          <w:szCs w:val="24"/>
          <w:lang w:val="en-CA"/>
        </w:rPr>
        <w:t xml:space="preserve"> cervical cancer screening to no </w:t>
      </w:r>
      <w:r w:rsidR="00DF53C0" w:rsidRPr="00204919">
        <w:rPr>
          <w:sz w:val="24"/>
          <w:szCs w:val="24"/>
          <w:lang w:val="en-CA"/>
        </w:rPr>
        <w:lastRenderedPageBreak/>
        <w:t>screening among low-in</w:t>
      </w:r>
      <w:r w:rsidR="00F6328A" w:rsidRPr="00204919">
        <w:rPr>
          <w:sz w:val="24"/>
          <w:szCs w:val="24"/>
          <w:lang w:val="en-CA"/>
        </w:rPr>
        <w:t>come women</w:t>
      </w:r>
      <w:r w:rsidR="003A7844" w:rsidRPr="00204919">
        <w:rPr>
          <w:sz w:val="24"/>
          <w:szCs w:val="24"/>
          <w:lang w:val="en-CA"/>
        </w:rPr>
        <w:t>.</w:t>
      </w:r>
      <w:r w:rsidR="005F3792" w:rsidRPr="00204919">
        <w:rPr>
          <w:sz w:val="24"/>
          <w:szCs w:val="24"/>
          <w:lang w:val="en-CA"/>
        </w:rPr>
        <w:t xml:space="preserve"> </w:t>
      </w:r>
      <w:r w:rsidR="00BA2A04" w:rsidRPr="00204919">
        <w:rPr>
          <w:sz w:val="24"/>
          <w:szCs w:val="24"/>
          <w:lang w:val="en-CA"/>
        </w:rPr>
        <w:t xml:space="preserve">Noting that </w:t>
      </w:r>
      <w:r w:rsidR="00D93374" w:rsidRPr="00204919">
        <w:rPr>
          <w:sz w:val="24"/>
          <w:szCs w:val="24"/>
          <w:lang w:val="en-CA"/>
        </w:rPr>
        <w:t xml:space="preserve">President Clinton apologized </w:t>
      </w:r>
      <w:r w:rsidR="00546E50" w:rsidRPr="00204919">
        <w:rPr>
          <w:sz w:val="24"/>
          <w:szCs w:val="24"/>
          <w:lang w:val="en-CA"/>
        </w:rPr>
        <w:t xml:space="preserve">in 1997 </w:t>
      </w:r>
      <w:r w:rsidR="00D93374" w:rsidRPr="00204919">
        <w:rPr>
          <w:sz w:val="24"/>
          <w:szCs w:val="24"/>
          <w:lang w:val="en-CA"/>
        </w:rPr>
        <w:t>for the Tuskegee study</w:t>
      </w:r>
      <w:r w:rsidR="00BA2A04" w:rsidRPr="00204919">
        <w:rPr>
          <w:sz w:val="24"/>
          <w:szCs w:val="24"/>
          <w:lang w:val="en-CA"/>
        </w:rPr>
        <w:t xml:space="preserve">, </w:t>
      </w:r>
      <w:r w:rsidR="00D93374" w:rsidRPr="00204919">
        <w:rPr>
          <w:sz w:val="24"/>
          <w:szCs w:val="24"/>
          <w:lang w:val="en-CA"/>
        </w:rPr>
        <w:t xml:space="preserve">Suba calls on </w:t>
      </w:r>
      <w:r w:rsidR="00546E50" w:rsidRPr="00204919">
        <w:rPr>
          <w:sz w:val="24"/>
          <w:szCs w:val="24"/>
          <w:lang w:val="en-CA"/>
        </w:rPr>
        <w:t xml:space="preserve">the funders, </w:t>
      </w:r>
      <w:r w:rsidR="00310737" w:rsidRPr="00204919">
        <w:rPr>
          <w:sz w:val="24"/>
          <w:szCs w:val="24"/>
          <w:lang w:val="en-CA"/>
        </w:rPr>
        <w:t>t</w:t>
      </w:r>
      <w:r w:rsidR="00E671FF" w:rsidRPr="00204919">
        <w:rPr>
          <w:sz w:val="24"/>
          <w:szCs w:val="24"/>
          <w:lang w:val="en-CA"/>
        </w:rPr>
        <w:t xml:space="preserve">he </w:t>
      </w:r>
      <w:r w:rsidR="003A7844" w:rsidRPr="00204919">
        <w:rPr>
          <w:sz w:val="24"/>
          <w:szCs w:val="24"/>
          <w:lang w:val="en-CA"/>
        </w:rPr>
        <w:t xml:space="preserve">US </w:t>
      </w:r>
      <w:r w:rsidR="00E671FF" w:rsidRPr="00204919">
        <w:rPr>
          <w:sz w:val="24"/>
          <w:szCs w:val="24"/>
          <w:lang w:val="en-CA"/>
        </w:rPr>
        <w:t>NIH and the Gates Foundation</w:t>
      </w:r>
      <w:r w:rsidR="00546E50" w:rsidRPr="00204919">
        <w:rPr>
          <w:sz w:val="24"/>
          <w:szCs w:val="24"/>
          <w:lang w:val="en-CA"/>
        </w:rPr>
        <w:t xml:space="preserve">, </w:t>
      </w:r>
      <w:r w:rsidR="00310737" w:rsidRPr="00204919">
        <w:rPr>
          <w:sz w:val="24"/>
          <w:szCs w:val="24"/>
          <w:lang w:val="en-CA"/>
        </w:rPr>
        <w:t>to</w:t>
      </w:r>
      <w:r w:rsidR="00E671FF" w:rsidRPr="00204919">
        <w:rPr>
          <w:sz w:val="24"/>
          <w:szCs w:val="24"/>
          <w:lang w:val="en-CA"/>
        </w:rPr>
        <w:t xml:space="preserve"> do likewise</w:t>
      </w:r>
      <w:r w:rsidR="00310737" w:rsidRPr="00204919">
        <w:rPr>
          <w:sz w:val="24"/>
          <w:szCs w:val="24"/>
          <w:lang w:val="en-CA"/>
        </w:rPr>
        <w:t>.</w:t>
      </w:r>
      <w:r w:rsidR="00D93374" w:rsidRPr="00204919">
        <w:rPr>
          <w:sz w:val="24"/>
          <w:szCs w:val="24"/>
          <w:lang w:val="en-CA"/>
        </w:rPr>
        <w:t xml:space="preserve"> </w:t>
      </w:r>
      <w:r w:rsidR="00BA144A" w:rsidRPr="00204919">
        <w:rPr>
          <w:sz w:val="24"/>
          <w:szCs w:val="24"/>
          <w:lang w:val="en-CA"/>
        </w:rPr>
        <w:t>A</w:t>
      </w:r>
      <w:r w:rsidR="005F3792" w:rsidRPr="00204919">
        <w:rPr>
          <w:sz w:val="24"/>
          <w:szCs w:val="24"/>
          <w:lang w:val="en-CA"/>
        </w:rPr>
        <w:t>nother study that invites international comparison</w:t>
      </w:r>
      <w:r w:rsidR="00BA144A" w:rsidRPr="00204919">
        <w:rPr>
          <w:sz w:val="24"/>
          <w:szCs w:val="24"/>
          <w:lang w:val="en-CA"/>
        </w:rPr>
        <w:t xml:space="preserve"> </w:t>
      </w:r>
      <w:r w:rsidR="00546E50" w:rsidRPr="00204919">
        <w:rPr>
          <w:sz w:val="24"/>
          <w:szCs w:val="24"/>
          <w:lang w:val="en-CA"/>
        </w:rPr>
        <w:t>has striking similarities to the New Zealand experiment.</w:t>
      </w:r>
      <w:del w:id="38" w:author="Sharon Batt" w:date="2017-09-04T00:47:00Z">
        <w:r w:rsidR="00546E50" w:rsidRPr="00204919" w:rsidDel="00D419F8">
          <w:rPr>
            <w:rStyle w:val="EndnoteReference"/>
            <w:sz w:val="24"/>
            <w:szCs w:val="24"/>
            <w:lang w:val="en-CA"/>
          </w:rPr>
          <w:endnoteReference w:id="4"/>
        </w:r>
      </w:del>
      <w:r w:rsidR="00546E50" w:rsidRPr="00204919">
        <w:rPr>
          <w:sz w:val="24"/>
          <w:szCs w:val="24"/>
          <w:lang w:val="en-CA"/>
        </w:rPr>
        <w:t xml:space="preserve"> </w:t>
      </w:r>
      <w:r w:rsidR="001C74D2" w:rsidRPr="00204919">
        <w:rPr>
          <w:sz w:val="24"/>
          <w:szCs w:val="24"/>
          <w:lang w:val="en-CA"/>
        </w:rPr>
        <w:t xml:space="preserve">Beginning in 1976, Indian researchers </w:t>
      </w:r>
      <w:r w:rsidR="00BA144A" w:rsidRPr="00204919">
        <w:rPr>
          <w:sz w:val="24"/>
          <w:szCs w:val="24"/>
          <w:lang w:val="en-CA"/>
        </w:rPr>
        <w:t>followed the natural history of dysplastic cervical lesions in 1,163 women</w:t>
      </w:r>
      <w:r w:rsidR="005F3792" w:rsidRPr="00204919">
        <w:rPr>
          <w:sz w:val="24"/>
          <w:szCs w:val="24"/>
          <w:lang w:val="en-CA"/>
        </w:rPr>
        <w:t xml:space="preserve"> in New Delhi</w:t>
      </w:r>
      <w:ins w:id="40" w:author="Sharon Batt" w:date="2017-09-04T00:47:00Z">
        <w:r w:rsidR="00D419F8" w:rsidRPr="00204919">
          <w:rPr>
            <w:sz w:val="24"/>
            <w:szCs w:val="24"/>
            <w:lang w:val="en-CA"/>
          </w:rPr>
          <w:t xml:space="preserve"> </w:t>
        </w:r>
      </w:ins>
      <w:ins w:id="41" w:author="Sharon Batt" w:date="2017-09-04T00:48:00Z">
        <w:r w:rsidR="00D419F8" w:rsidRPr="00204919">
          <w:rPr>
            <w:sz w:val="24"/>
            <w:szCs w:val="24"/>
          </w:rPr>
          <w:t>(</w:t>
        </w:r>
        <w:proofErr w:type="spellStart"/>
        <w:r w:rsidR="00D419F8" w:rsidRPr="00204919">
          <w:rPr>
            <w:sz w:val="24"/>
            <w:szCs w:val="24"/>
          </w:rPr>
          <w:t>Luthra</w:t>
        </w:r>
        <w:proofErr w:type="spellEnd"/>
        <w:r w:rsidR="00D419F8" w:rsidRPr="00204919">
          <w:rPr>
            <w:sz w:val="24"/>
            <w:szCs w:val="24"/>
          </w:rPr>
          <w:t xml:space="preserve">, </w:t>
        </w:r>
        <w:proofErr w:type="spellStart"/>
        <w:r w:rsidR="00D419F8" w:rsidRPr="00204919">
          <w:rPr>
            <w:sz w:val="24"/>
            <w:szCs w:val="24"/>
          </w:rPr>
          <w:t>Prabhakar</w:t>
        </w:r>
        <w:proofErr w:type="spellEnd"/>
        <w:r w:rsidR="00D419F8" w:rsidRPr="00204919">
          <w:rPr>
            <w:sz w:val="24"/>
            <w:szCs w:val="24"/>
          </w:rPr>
          <w:t>, Seth, Agarwal, Murthy, Bhatnagar, et al., 1987)</w:t>
        </w:r>
      </w:ins>
      <w:r w:rsidR="00546E50" w:rsidRPr="00204919">
        <w:rPr>
          <w:sz w:val="24"/>
          <w:szCs w:val="24"/>
          <w:lang w:val="en-CA"/>
        </w:rPr>
        <w:t>.</w:t>
      </w:r>
      <w:r w:rsidR="006363BC" w:rsidRPr="00204919">
        <w:rPr>
          <w:sz w:val="24"/>
          <w:szCs w:val="24"/>
          <w:lang w:val="en-CA"/>
        </w:rPr>
        <w:t xml:space="preserve"> </w:t>
      </w:r>
      <w:r w:rsidR="00DF53C0" w:rsidRPr="00204919">
        <w:rPr>
          <w:sz w:val="24"/>
          <w:szCs w:val="24"/>
          <w:lang w:val="en-CA"/>
        </w:rPr>
        <w:t xml:space="preserve">Ramanathan and Jesani </w:t>
      </w:r>
      <w:r w:rsidR="001C74D2" w:rsidRPr="00204919">
        <w:rPr>
          <w:sz w:val="24"/>
          <w:szCs w:val="24"/>
          <w:lang w:val="en-CA"/>
        </w:rPr>
        <w:t xml:space="preserve">note that </w:t>
      </w:r>
      <w:r w:rsidR="006363BC" w:rsidRPr="00204919">
        <w:rPr>
          <w:sz w:val="24"/>
          <w:szCs w:val="24"/>
          <w:lang w:val="en-CA"/>
        </w:rPr>
        <w:t xml:space="preserve">when the </w:t>
      </w:r>
      <w:r w:rsidR="0043308C" w:rsidRPr="00204919">
        <w:rPr>
          <w:sz w:val="24"/>
          <w:szCs w:val="24"/>
          <w:lang w:val="en-CA"/>
        </w:rPr>
        <w:t xml:space="preserve">New Zealand scandal </w:t>
      </w:r>
      <w:r w:rsidR="001C74D2" w:rsidRPr="00204919">
        <w:rPr>
          <w:sz w:val="24"/>
          <w:szCs w:val="24"/>
          <w:lang w:val="en-CA"/>
        </w:rPr>
        <w:t>became public, a</w:t>
      </w:r>
      <w:r w:rsidR="00570E69" w:rsidRPr="00204919">
        <w:rPr>
          <w:sz w:val="24"/>
          <w:szCs w:val="24"/>
          <w:lang w:val="en-CA"/>
        </w:rPr>
        <w:t xml:space="preserve"> Cervical Cancer Inquiry conducted by a judge</w:t>
      </w:r>
      <w:r w:rsidR="001C74D2" w:rsidRPr="00204919">
        <w:rPr>
          <w:sz w:val="24"/>
          <w:szCs w:val="24"/>
          <w:lang w:val="en-CA"/>
        </w:rPr>
        <w:t xml:space="preserve"> </w:t>
      </w:r>
      <w:r w:rsidR="0043308C" w:rsidRPr="00204919">
        <w:rPr>
          <w:sz w:val="24"/>
          <w:szCs w:val="24"/>
          <w:lang w:val="en-CA"/>
        </w:rPr>
        <w:t xml:space="preserve">spawned a system of research ethics committees, a cervical screening program, and a Code of Patients’ Rights. </w:t>
      </w:r>
      <w:r w:rsidR="001475DA" w:rsidRPr="00204919">
        <w:rPr>
          <w:sz w:val="24"/>
          <w:szCs w:val="24"/>
          <w:lang w:val="en-CA"/>
        </w:rPr>
        <w:t>I</w:t>
      </w:r>
      <w:r w:rsidR="002F1B47" w:rsidRPr="00204919">
        <w:rPr>
          <w:sz w:val="24"/>
          <w:szCs w:val="24"/>
          <w:lang w:val="en-CA"/>
        </w:rPr>
        <w:t xml:space="preserve">n India, </w:t>
      </w:r>
      <w:r w:rsidR="00231E4B" w:rsidRPr="00204919">
        <w:rPr>
          <w:sz w:val="24"/>
          <w:szCs w:val="24"/>
          <w:lang w:val="en-CA"/>
        </w:rPr>
        <w:t xml:space="preserve">similar ethical problems were exposed, </w:t>
      </w:r>
      <w:r w:rsidR="002312A6" w:rsidRPr="00204919">
        <w:rPr>
          <w:sz w:val="24"/>
          <w:szCs w:val="24"/>
          <w:lang w:val="en-CA"/>
        </w:rPr>
        <w:t xml:space="preserve">yet </w:t>
      </w:r>
      <w:r w:rsidR="002F1B47" w:rsidRPr="00204919">
        <w:rPr>
          <w:sz w:val="24"/>
          <w:szCs w:val="24"/>
          <w:lang w:val="en-CA"/>
        </w:rPr>
        <w:t xml:space="preserve">no new structures were put in place, the problems were quickly forgotten and little changed. </w:t>
      </w:r>
      <w:r w:rsidR="00310737" w:rsidRPr="00204919">
        <w:rPr>
          <w:sz w:val="24"/>
          <w:szCs w:val="24"/>
          <w:lang w:val="en-CA"/>
        </w:rPr>
        <w:t>The new structures and the debate in New Zealand thus created a lasting legacy that enhanced patients’ rights and set new standards for medical practice, these authors</w:t>
      </w:r>
      <w:r w:rsidR="00570E69" w:rsidRPr="00204919">
        <w:rPr>
          <w:sz w:val="24"/>
          <w:szCs w:val="24"/>
          <w:lang w:val="en-CA"/>
        </w:rPr>
        <w:t xml:space="preserve"> conclude</w:t>
      </w:r>
      <w:r w:rsidR="00310737" w:rsidRPr="00204919">
        <w:rPr>
          <w:sz w:val="24"/>
          <w:szCs w:val="24"/>
          <w:lang w:val="en-CA"/>
        </w:rPr>
        <w:t xml:space="preserve">. </w:t>
      </w:r>
      <w:r w:rsidR="002F1B47" w:rsidRPr="00204919">
        <w:rPr>
          <w:sz w:val="24"/>
          <w:szCs w:val="24"/>
          <w:lang w:val="en-CA"/>
        </w:rPr>
        <w:t>The</w:t>
      </w:r>
      <w:r w:rsidR="00310737" w:rsidRPr="00204919">
        <w:rPr>
          <w:sz w:val="24"/>
          <w:szCs w:val="24"/>
          <w:lang w:val="en-CA"/>
        </w:rPr>
        <w:t>y</w:t>
      </w:r>
      <w:r w:rsidR="002F1B47" w:rsidRPr="00204919">
        <w:rPr>
          <w:sz w:val="24"/>
          <w:szCs w:val="24"/>
          <w:lang w:val="en-CA"/>
        </w:rPr>
        <w:t xml:space="preserve"> urge </w:t>
      </w:r>
      <w:r w:rsidR="0075636E" w:rsidRPr="00204919">
        <w:rPr>
          <w:sz w:val="24"/>
          <w:szCs w:val="24"/>
          <w:lang w:val="en-CA"/>
        </w:rPr>
        <w:t xml:space="preserve">health professionals </w:t>
      </w:r>
      <w:r w:rsidR="002F1B47" w:rsidRPr="00204919">
        <w:rPr>
          <w:sz w:val="24"/>
          <w:szCs w:val="24"/>
          <w:lang w:val="en-CA"/>
        </w:rPr>
        <w:t xml:space="preserve">and the public in India to </w:t>
      </w:r>
      <w:r w:rsidR="00ED1857" w:rsidRPr="00204919">
        <w:rPr>
          <w:sz w:val="24"/>
          <w:szCs w:val="24"/>
          <w:lang w:val="en-CA"/>
        </w:rPr>
        <w:t xml:space="preserve">follow the </w:t>
      </w:r>
      <w:r w:rsidR="002F1B47" w:rsidRPr="00204919">
        <w:rPr>
          <w:sz w:val="24"/>
          <w:szCs w:val="24"/>
          <w:lang w:val="en-CA"/>
        </w:rPr>
        <w:t xml:space="preserve">New Zealand </w:t>
      </w:r>
      <w:r w:rsidR="00F560A1" w:rsidRPr="00204919">
        <w:rPr>
          <w:sz w:val="24"/>
          <w:szCs w:val="24"/>
          <w:lang w:val="en-CA"/>
        </w:rPr>
        <w:t xml:space="preserve">example </w:t>
      </w:r>
      <w:r w:rsidR="002F1B47" w:rsidRPr="00204919">
        <w:rPr>
          <w:sz w:val="24"/>
          <w:szCs w:val="24"/>
          <w:lang w:val="en-CA"/>
        </w:rPr>
        <w:t xml:space="preserve">and take local </w:t>
      </w:r>
      <w:r w:rsidR="00311EF9" w:rsidRPr="00204919">
        <w:rPr>
          <w:sz w:val="24"/>
          <w:szCs w:val="24"/>
          <w:lang w:val="en-CA"/>
        </w:rPr>
        <w:t xml:space="preserve">transgressions </w:t>
      </w:r>
      <w:r w:rsidR="002F1B47" w:rsidRPr="00204919">
        <w:rPr>
          <w:sz w:val="24"/>
          <w:szCs w:val="24"/>
          <w:lang w:val="en-CA"/>
        </w:rPr>
        <w:t>seriously: write about them, learn from them and, above all, don’t bury and forget them.</w:t>
      </w:r>
      <w:r w:rsidR="00895236" w:rsidRPr="00204919">
        <w:rPr>
          <w:sz w:val="24"/>
          <w:szCs w:val="24"/>
          <w:lang w:val="en-CA"/>
        </w:rPr>
        <w:t xml:space="preserve"> </w:t>
      </w:r>
    </w:p>
    <w:p w14:paraId="1037AAEF" w14:textId="77777777" w:rsidR="00AE6314" w:rsidRDefault="00AE6314" w:rsidP="002D4474">
      <w:pPr>
        <w:rPr>
          <w:lang w:val="en-CA"/>
        </w:rPr>
      </w:pPr>
    </w:p>
    <w:p w14:paraId="6305A413" w14:textId="27E23993" w:rsidR="00C12656" w:rsidRPr="00EA0440" w:rsidRDefault="000D0659" w:rsidP="002D4474">
      <w:pPr>
        <w:rPr>
          <w:rFonts w:ascii="Times New Roman" w:hAnsi="Times New Roman" w:cs="Times New Roman"/>
          <w:lang w:val="en-CA"/>
        </w:rPr>
      </w:pPr>
      <w:r w:rsidRPr="00EA0440">
        <w:rPr>
          <w:rFonts w:ascii="Times New Roman" w:hAnsi="Times New Roman" w:cs="Times New Roman"/>
          <w:lang w:val="en-CA"/>
        </w:rPr>
        <w:t xml:space="preserve">In Ronald Jones’s telling, however, the “lasting legacy” of the scandal in New Zealand is </w:t>
      </w:r>
      <w:r w:rsidR="008153BA" w:rsidRPr="00EA0440">
        <w:rPr>
          <w:rFonts w:ascii="Times New Roman" w:hAnsi="Times New Roman" w:cs="Times New Roman"/>
          <w:lang w:val="en-CA"/>
        </w:rPr>
        <w:t xml:space="preserve">as much </w:t>
      </w:r>
      <w:r w:rsidRPr="00EA0440">
        <w:rPr>
          <w:rFonts w:ascii="Times New Roman" w:hAnsi="Times New Roman" w:cs="Times New Roman"/>
          <w:lang w:val="en-CA"/>
        </w:rPr>
        <w:t xml:space="preserve">myth </w:t>
      </w:r>
      <w:r w:rsidR="008153BA" w:rsidRPr="00EA0440">
        <w:rPr>
          <w:rFonts w:ascii="Times New Roman" w:hAnsi="Times New Roman" w:cs="Times New Roman"/>
          <w:lang w:val="en-CA"/>
        </w:rPr>
        <w:t xml:space="preserve">as </w:t>
      </w:r>
      <w:r w:rsidRPr="00EA0440">
        <w:rPr>
          <w:rFonts w:ascii="Times New Roman" w:hAnsi="Times New Roman" w:cs="Times New Roman"/>
          <w:lang w:val="en-CA"/>
        </w:rPr>
        <w:t xml:space="preserve">reality. </w:t>
      </w:r>
      <w:r w:rsidR="005A24E9" w:rsidRPr="00EA0440">
        <w:rPr>
          <w:rFonts w:ascii="Times New Roman" w:hAnsi="Times New Roman" w:cs="Times New Roman"/>
          <w:lang w:val="en-CA"/>
        </w:rPr>
        <w:t>Jones</w:t>
      </w:r>
      <w:r w:rsidR="00ED1857" w:rsidRPr="00EA0440">
        <w:rPr>
          <w:rFonts w:ascii="Times New Roman" w:hAnsi="Times New Roman" w:cs="Times New Roman"/>
          <w:lang w:val="en-CA"/>
        </w:rPr>
        <w:t xml:space="preserve"> </w:t>
      </w:r>
      <w:r w:rsidR="005A24E9" w:rsidRPr="00EA0440">
        <w:rPr>
          <w:rFonts w:ascii="Times New Roman" w:hAnsi="Times New Roman" w:cs="Times New Roman"/>
          <w:lang w:val="en-CA"/>
        </w:rPr>
        <w:t>i</w:t>
      </w:r>
      <w:r w:rsidR="00CC71ED" w:rsidRPr="00EA0440">
        <w:rPr>
          <w:rFonts w:ascii="Times New Roman" w:hAnsi="Times New Roman" w:cs="Times New Roman"/>
          <w:lang w:val="en-CA"/>
        </w:rPr>
        <w:t xml:space="preserve">s a </w:t>
      </w:r>
      <w:r w:rsidR="005A24E9" w:rsidRPr="00EA0440">
        <w:rPr>
          <w:rFonts w:ascii="Times New Roman" w:hAnsi="Times New Roman" w:cs="Times New Roman"/>
          <w:lang w:val="en-CA"/>
        </w:rPr>
        <w:t xml:space="preserve">retired </w:t>
      </w:r>
      <w:r w:rsidR="00CC71ED" w:rsidRPr="00EA0440">
        <w:rPr>
          <w:rFonts w:ascii="Times New Roman" w:hAnsi="Times New Roman" w:cs="Times New Roman"/>
          <w:lang w:val="en-CA"/>
        </w:rPr>
        <w:t>obstetrician and gynecologist who worked at the Au</w:t>
      </w:r>
      <w:r w:rsidR="00570E69" w:rsidRPr="00EA0440">
        <w:rPr>
          <w:rFonts w:ascii="Times New Roman" w:hAnsi="Times New Roman" w:cs="Times New Roman"/>
          <w:lang w:val="en-CA"/>
        </w:rPr>
        <w:t>c</w:t>
      </w:r>
      <w:r w:rsidR="00CC71ED" w:rsidRPr="00EA0440">
        <w:rPr>
          <w:rFonts w:ascii="Times New Roman" w:hAnsi="Times New Roman" w:cs="Times New Roman"/>
          <w:lang w:val="en-CA"/>
        </w:rPr>
        <w:t xml:space="preserve">kland hospital where </w:t>
      </w:r>
      <w:r w:rsidR="00AA6314" w:rsidRPr="00EA0440">
        <w:rPr>
          <w:rFonts w:ascii="Times New Roman" w:hAnsi="Times New Roman" w:cs="Times New Roman"/>
          <w:lang w:val="en-CA"/>
        </w:rPr>
        <w:t xml:space="preserve">Herbert Green’s </w:t>
      </w:r>
      <w:r w:rsidR="00CC71ED" w:rsidRPr="00EA0440">
        <w:rPr>
          <w:rFonts w:ascii="Times New Roman" w:hAnsi="Times New Roman" w:cs="Times New Roman"/>
          <w:lang w:val="en-CA"/>
        </w:rPr>
        <w:t xml:space="preserve">research took place. </w:t>
      </w:r>
      <w:r w:rsidR="00ED1857" w:rsidRPr="00EA0440">
        <w:rPr>
          <w:rFonts w:ascii="Times New Roman" w:hAnsi="Times New Roman" w:cs="Times New Roman"/>
          <w:lang w:val="en-CA"/>
        </w:rPr>
        <w:t xml:space="preserve">He </w:t>
      </w:r>
      <w:r w:rsidR="00CC71ED" w:rsidRPr="00EA0440">
        <w:rPr>
          <w:rFonts w:ascii="Times New Roman" w:hAnsi="Times New Roman" w:cs="Times New Roman"/>
          <w:lang w:val="en-CA"/>
        </w:rPr>
        <w:t>was a crucial actor in the New Zealand drama – a whistleblower before the term was commonplace</w:t>
      </w:r>
      <w:r w:rsidR="00A11508" w:rsidRPr="00EA0440">
        <w:rPr>
          <w:rFonts w:ascii="Times New Roman" w:hAnsi="Times New Roman" w:cs="Times New Roman"/>
          <w:lang w:val="en-CA"/>
        </w:rPr>
        <w:t xml:space="preserve">. </w:t>
      </w:r>
      <w:r w:rsidR="00E46AD5" w:rsidRPr="00EA0440">
        <w:rPr>
          <w:rFonts w:ascii="Times New Roman" w:hAnsi="Times New Roman" w:cs="Times New Roman"/>
          <w:lang w:val="en-CA"/>
        </w:rPr>
        <w:t xml:space="preserve">His central claim is that New Zealand </w:t>
      </w:r>
      <w:r w:rsidR="00E46AD5" w:rsidRPr="00EA0440">
        <w:rPr>
          <w:rFonts w:ascii="Times New Roman" w:hAnsi="Times New Roman" w:cs="Times New Roman"/>
          <w:i/>
          <w:lang w:val="en-CA"/>
        </w:rPr>
        <w:t>has</w:t>
      </w:r>
      <w:r w:rsidR="00E46AD5" w:rsidRPr="00EA0440">
        <w:rPr>
          <w:rFonts w:ascii="Times New Roman" w:hAnsi="Times New Roman" w:cs="Times New Roman"/>
          <w:lang w:val="en-CA"/>
        </w:rPr>
        <w:t xml:space="preserve"> forgotten the lessons of </w:t>
      </w:r>
      <w:r w:rsidR="00570E69" w:rsidRPr="00EA0440">
        <w:rPr>
          <w:rFonts w:ascii="Times New Roman" w:hAnsi="Times New Roman" w:cs="Times New Roman"/>
          <w:lang w:val="en-CA"/>
        </w:rPr>
        <w:t xml:space="preserve">the </w:t>
      </w:r>
      <w:r w:rsidR="00F12514" w:rsidRPr="00EA0440">
        <w:rPr>
          <w:rFonts w:ascii="Times New Roman" w:hAnsi="Times New Roman" w:cs="Times New Roman"/>
          <w:lang w:val="en-CA"/>
        </w:rPr>
        <w:t xml:space="preserve">case that haunted his whole career. </w:t>
      </w:r>
      <w:r w:rsidR="001E3D31" w:rsidRPr="00EA0440">
        <w:rPr>
          <w:rFonts w:ascii="Times New Roman" w:hAnsi="Times New Roman" w:cs="Times New Roman"/>
          <w:lang w:val="en-CA"/>
        </w:rPr>
        <w:t xml:space="preserve">Jones has not forgotten: </w:t>
      </w:r>
      <w:r w:rsidR="00D06603" w:rsidRPr="00EA0440">
        <w:rPr>
          <w:rFonts w:ascii="Times New Roman" w:hAnsi="Times New Roman" w:cs="Times New Roman"/>
          <w:lang w:val="en-CA"/>
        </w:rPr>
        <w:t xml:space="preserve">for years, </w:t>
      </w:r>
      <w:r w:rsidR="001E3D31" w:rsidRPr="00EA0440">
        <w:rPr>
          <w:rFonts w:ascii="Times New Roman" w:hAnsi="Times New Roman" w:cs="Times New Roman"/>
          <w:lang w:val="en-CA"/>
        </w:rPr>
        <w:t xml:space="preserve">he </w:t>
      </w:r>
      <w:r w:rsidR="0034784B" w:rsidRPr="00EA0440">
        <w:rPr>
          <w:rFonts w:ascii="Times New Roman" w:hAnsi="Times New Roman" w:cs="Times New Roman"/>
          <w:lang w:val="en-CA"/>
        </w:rPr>
        <w:t xml:space="preserve">kept meticulous records </w:t>
      </w:r>
      <w:r w:rsidR="008153BA" w:rsidRPr="00EA0440">
        <w:rPr>
          <w:rFonts w:ascii="Times New Roman" w:hAnsi="Times New Roman" w:cs="Times New Roman"/>
          <w:lang w:val="en-CA"/>
        </w:rPr>
        <w:t xml:space="preserve">from many </w:t>
      </w:r>
      <w:r w:rsidR="0034784B" w:rsidRPr="00EA0440">
        <w:rPr>
          <w:rFonts w:ascii="Times New Roman" w:hAnsi="Times New Roman" w:cs="Times New Roman"/>
          <w:lang w:val="en-CA"/>
        </w:rPr>
        <w:t>sources</w:t>
      </w:r>
      <w:r w:rsidR="00D06603" w:rsidRPr="00EA0440">
        <w:rPr>
          <w:rFonts w:ascii="Times New Roman" w:hAnsi="Times New Roman" w:cs="Times New Roman"/>
          <w:lang w:val="en-CA"/>
        </w:rPr>
        <w:t>,</w:t>
      </w:r>
      <w:r w:rsidR="0034784B" w:rsidRPr="00EA0440">
        <w:rPr>
          <w:rFonts w:ascii="Times New Roman" w:hAnsi="Times New Roman" w:cs="Times New Roman"/>
          <w:lang w:val="en-CA"/>
        </w:rPr>
        <w:t xml:space="preserve"> </w:t>
      </w:r>
      <w:r w:rsidR="008153BA" w:rsidRPr="00EA0440">
        <w:rPr>
          <w:rFonts w:ascii="Times New Roman" w:hAnsi="Times New Roman" w:cs="Times New Roman"/>
          <w:lang w:val="en-CA"/>
        </w:rPr>
        <w:t xml:space="preserve">which he uses </w:t>
      </w:r>
      <w:r w:rsidR="0034784B" w:rsidRPr="00EA0440">
        <w:rPr>
          <w:rFonts w:ascii="Times New Roman" w:hAnsi="Times New Roman" w:cs="Times New Roman"/>
          <w:lang w:val="en-CA"/>
        </w:rPr>
        <w:t xml:space="preserve">to </w:t>
      </w:r>
      <w:r w:rsidR="002D53A8" w:rsidRPr="00EA0440">
        <w:rPr>
          <w:rFonts w:ascii="Times New Roman" w:hAnsi="Times New Roman" w:cs="Times New Roman"/>
          <w:lang w:val="en-CA"/>
        </w:rPr>
        <w:t xml:space="preserve">reconstruct </w:t>
      </w:r>
      <w:r w:rsidR="0034784B" w:rsidRPr="00EA0440">
        <w:rPr>
          <w:rFonts w:ascii="Times New Roman" w:hAnsi="Times New Roman" w:cs="Times New Roman"/>
          <w:lang w:val="en-CA"/>
        </w:rPr>
        <w:t xml:space="preserve">not only what happened, but why. </w:t>
      </w:r>
    </w:p>
    <w:p w14:paraId="0CD5B5A7" w14:textId="77777777" w:rsidR="00C12656" w:rsidRPr="00EA0440" w:rsidRDefault="00C12656" w:rsidP="002D4474">
      <w:pPr>
        <w:rPr>
          <w:rFonts w:ascii="Times New Roman" w:hAnsi="Times New Roman" w:cs="Times New Roman"/>
          <w:lang w:val="en-CA"/>
        </w:rPr>
      </w:pPr>
    </w:p>
    <w:p w14:paraId="59FE7922" w14:textId="6F723B61" w:rsidR="00B33FF8" w:rsidRPr="00EA0440" w:rsidRDefault="000D0659" w:rsidP="002D4474">
      <w:pPr>
        <w:rPr>
          <w:rFonts w:ascii="Times New Roman" w:hAnsi="Times New Roman" w:cs="Times New Roman"/>
          <w:lang w:val="en-CA"/>
        </w:rPr>
      </w:pPr>
      <w:r w:rsidRPr="00EA0440">
        <w:rPr>
          <w:rFonts w:ascii="Times New Roman" w:hAnsi="Times New Roman" w:cs="Times New Roman"/>
          <w:lang w:val="en-CA"/>
        </w:rPr>
        <w:t xml:space="preserve">Jones </w:t>
      </w:r>
      <w:r w:rsidR="00CC71ED" w:rsidRPr="00EA0440">
        <w:rPr>
          <w:rFonts w:ascii="Times New Roman" w:hAnsi="Times New Roman" w:cs="Times New Roman"/>
          <w:lang w:val="en-CA"/>
        </w:rPr>
        <w:t xml:space="preserve">acknowledges the </w:t>
      </w:r>
      <w:r w:rsidR="009844AA" w:rsidRPr="00EA0440">
        <w:rPr>
          <w:rFonts w:ascii="Times New Roman" w:hAnsi="Times New Roman" w:cs="Times New Roman"/>
          <w:lang w:val="en-CA"/>
        </w:rPr>
        <w:t xml:space="preserve">positive </w:t>
      </w:r>
      <w:r w:rsidR="00CC71ED" w:rsidRPr="00EA0440">
        <w:rPr>
          <w:rFonts w:ascii="Times New Roman" w:hAnsi="Times New Roman" w:cs="Times New Roman"/>
          <w:lang w:val="en-CA"/>
        </w:rPr>
        <w:t>institutional changes that followed the Cartwright report</w:t>
      </w:r>
      <w:r w:rsidR="00A92EB1" w:rsidRPr="00EA0440">
        <w:rPr>
          <w:rFonts w:ascii="Times New Roman" w:hAnsi="Times New Roman" w:cs="Times New Roman"/>
          <w:lang w:val="en-CA"/>
        </w:rPr>
        <w:t xml:space="preserve">, and </w:t>
      </w:r>
      <w:r w:rsidR="00C00C40" w:rsidRPr="00EA0440">
        <w:rPr>
          <w:rFonts w:ascii="Times New Roman" w:hAnsi="Times New Roman" w:cs="Times New Roman"/>
          <w:lang w:val="en-CA"/>
        </w:rPr>
        <w:t xml:space="preserve">some </w:t>
      </w:r>
      <w:r w:rsidR="00A92EB1" w:rsidRPr="00EA0440">
        <w:rPr>
          <w:rFonts w:ascii="Times New Roman" w:hAnsi="Times New Roman" w:cs="Times New Roman"/>
          <w:lang w:val="en-CA"/>
        </w:rPr>
        <w:t>salutary effects</w:t>
      </w:r>
      <w:r w:rsidR="00957C06" w:rsidRPr="00EA0440">
        <w:rPr>
          <w:rFonts w:ascii="Times New Roman" w:hAnsi="Times New Roman" w:cs="Times New Roman"/>
          <w:lang w:val="en-CA"/>
        </w:rPr>
        <w:t xml:space="preserve"> (the incidence of and mortality from cervical cancer is half what it was before the screening program was introduced and </w:t>
      </w:r>
      <w:r w:rsidR="002E4D2A">
        <w:rPr>
          <w:rFonts w:ascii="Times New Roman" w:hAnsi="Times New Roman" w:cs="Times New Roman"/>
          <w:lang w:val="en-CA"/>
        </w:rPr>
        <w:t xml:space="preserve">now </w:t>
      </w:r>
      <w:r w:rsidR="00957C06" w:rsidRPr="00EA0440">
        <w:rPr>
          <w:rFonts w:ascii="Times New Roman" w:hAnsi="Times New Roman" w:cs="Times New Roman"/>
          <w:lang w:val="en-CA"/>
        </w:rPr>
        <w:t>compares to the best in the world</w:t>
      </w:r>
      <w:r w:rsidR="00C00C40" w:rsidRPr="00EA0440">
        <w:rPr>
          <w:rFonts w:ascii="Times New Roman" w:hAnsi="Times New Roman" w:cs="Times New Roman"/>
          <w:lang w:val="en-CA"/>
        </w:rPr>
        <w:t>). Y</w:t>
      </w:r>
      <w:r w:rsidR="00C40C0E" w:rsidRPr="00EA0440">
        <w:rPr>
          <w:rFonts w:ascii="Times New Roman" w:hAnsi="Times New Roman" w:cs="Times New Roman"/>
          <w:lang w:val="en-CA"/>
        </w:rPr>
        <w:t>et</w:t>
      </w:r>
      <w:r w:rsidR="002D53A8" w:rsidRPr="00EA0440">
        <w:rPr>
          <w:rFonts w:ascii="Times New Roman" w:hAnsi="Times New Roman" w:cs="Times New Roman"/>
          <w:lang w:val="en-CA"/>
        </w:rPr>
        <w:t>, as his account makes clear,</w:t>
      </w:r>
      <w:r w:rsidR="00C40C0E" w:rsidRPr="00EA0440">
        <w:rPr>
          <w:rFonts w:ascii="Times New Roman" w:hAnsi="Times New Roman" w:cs="Times New Roman"/>
          <w:lang w:val="en-CA"/>
        </w:rPr>
        <w:t xml:space="preserve"> </w:t>
      </w:r>
      <w:r w:rsidR="008E7F93" w:rsidRPr="00EA0440">
        <w:rPr>
          <w:rFonts w:ascii="Times New Roman" w:hAnsi="Times New Roman" w:cs="Times New Roman"/>
          <w:lang w:val="en-CA"/>
        </w:rPr>
        <w:t xml:space="preserve">New Zealand’s </w:t>
      </w:r>
      <w:r w:rsidR="00263AC0" w:rsidRPr="00EA0440">
        <w:rPr>
          <w:rFonts w:ascii="Times New Roman" w:hAnsi="Times New Roman" w:cs="Times New Roman"/>
          <w:lang w:val="en-CA"/>
        </w:rPr>
        <w:t xml:space="preserve">medical </w:t>
      </w:r>
      <w:r w:rsidR="00CC71ED" w:rsidRPr="00EA0440">
        <w:rPr>
          <w:rFonts w:ascii="Times New Roman" w:hAnsi="Times New Roman" w:cs="Times New Roman"/>
          <w:lang w:val="en-CA"/>
        </w:rPr>
        <w:t xml:space="preserve">community </w:t>
      </w:r>
      <w:r w:rsidR="007110FE" w:rsidRPr="00EA0440">
        <w:rPr>
          <w:rFonts w:ascii="Times New Roman" w:hAnsi="Times New Roman" w:cs="Times New Roman"/>
          <w:lang w:val="en-CA"/>
        </w:rPr>
        <w:t xml:space="preserve">remains divided </w:t>
      </w:r>
      <w:r w:rsidR="00A92EB1" w:rsidRPr="00EA0440">
        <w:rPr>
          <w:rFonts w:ascii="Times New Roman" w:hAnsi="Times New Roman" w:cs="Times New Roman"/>
          <w:lang w:val="en-CA"/>
        </w:rPr>
        <w:t>over Green’s</w:t>
      </w:r>
      <w:r w:rsidR="000A70BE" w:rsidRPr="00EA0440">
        <w:rPr>
          <w:rFonts w:ascii="Times New Roman" w:hAnsi="Times New Roman" w:cs="Times New Roman"/>
          <w:lang w:val="en-CA"/>
        </w:rPr>
        <w:t xml:space="preserve"> research</w:t>
      </w:r>
      <w:r w:rsidR="007110FE" w:rsidRPr="00EA0440">
        <w:rPr>
          <w:rFonts w:ascii="Times New Roman" w:hAnsi="Times New Roman" w:cs="Times New Roman"/>
          <w:lang w:val="en-CA"/>
        </w:rPr>
        <w:t>; indeed</w:t>
      </w:r>
      <w:r w:rsidR="008E7F93" w:rsidRPr="00EA0440">
        <w:rPr>
          <w:rFonts w:ascii="Times New Roman" w:hAnsi="Times New Roman" w:cs="Times New Roman"/>
          <w:lang w:val="en-CA"/>
        </w:rPr>
        <w:t xml:space="preserve">, opposing sides have become more entrenched. </w:t>
      </w:r>
      <w:r w:rsidR="00493965" w:rsidRPr="00EA0440">
        <w:rPr>
          <w:rFonts w:ascii="Times New Roman" w:hAnsi="Times New Roman" w:cs="Times New Roman"/>
          <w:lang w:val="en-CA"/>
        </w:rPr>
        <w:t xml:space="preserve">Jones </w:t>
      </w:r>
      <w:r w:rsidR="00C12656" w:rsidRPr="00EA0440">
        <w:rPr>
          <w:rFonts w:ascii="Times New Roman" w:hAnsi="Times New Roman" w:cs="Times New Roman"/>
          <w:lang w:val="en-CA"/>
        </w:rPr>
        <w:t xml:space="preserve">also </w:t>
      </w:r>
      <w:r w:rsidR="00957C06" w:rsidRPr="00EA0440">
        <w:rPr>
          <w:rFonts w:ascii="Times New Roman" w:hAnsi="Times New Roman" w:cs="Times New Roman"/>
          <w:lang w:val="en-CA"/>
        </w:rPr>
        <w:t xml:space="preserve">makes clear </w:t>
      </w:r>
      <w:r w:rsidR="0008556F" w:rsidRPr="00EA0440">
        <w:rPr>
          <w:rFonts w:ascii="Times New Roman" w:hAnsi="Times New Roman" w:cs="Times New Roman"/>
          <w:lang w:val="en-CA"/>
        </w:rPr>
        <w:t xml:space="preserve">that the </w:t>
      </w:r>
      <w:r w:rsidR="00953223" w:rsidRPr="00EA0440">
        <w:rPr>
          <w:rFonts w:ascii="Times New Roman" w:hAnsi="Times New Roman" w:cs="Times New Roman"/>
          <w:lang w:val="en-CA"/>
        </w:rPr>
        <w:t>NWH</w:t>
      </w:r>
      <w:r w:rsidR="0033073F" w:rsidRPr="00EA0440">
        <w:rPr>
          <w:rFonts w:ascii="Times New Roman" w:hAnsi="Times New Roman" w:cs="Times New Roman"/>
          <w:lang w:val="en-CA"/>
        </w:rPr>
        <w:t xml:space="preserve"> </w:t>
      </w:r>
      <w:del w:id="42" w:author="Sharon Batt" w:date="2017-08-31T21:34:00Z">
        <w:r w:rsidR="0008556F" w:rsidRPr="00EA0440" w:rsidDel="00953223">
          <w:rPr>
            <w:rFonts w:ascii="Times New Roman" w:hAnsi="Times New Roman" w:cs="Times New Roman"/>
            <w:lang w:val="en-CA"/>
          </w:rPr>
          <w:delText xml:space="preserve">National Women’s Hospital </w:delText>
        </w:r>
      </w:del>
      <w:r w:rsidRPr="00EA0440">
        <w:rPr>
          <w:rFonts w:ascii="Times New Roman" w:hAnsi="Times New Roman" w:cs="Times New Roman"/>
          <w:lang w:val="en-CA"/>
        </w:rPr>
        <w:t xml:space="preserve">already had </w:t>
      </w:r>
      <w:r w:rsidR="00B94F4F" w:rsidRPr="00EA0440">
        <w:rPr>
          <w:rFonts w:ascii="Times New Roman" w:hAnsi="Times New Roman" w:cs="Times New Roman"/>
          <w:lang w:val="en-CA"/>
        </w:rPr>
        <w:t xml:space="preserve">institutional </w:t>
      </w:r>
      <w:r w:rsidR="008153BA" w:rsidRPr="00EA0440">
        <w:rPr>
          <w:rFonts w:ascii="Times New Roman" w:hAnsi="Times New Roman" w:cs="Times New Roman"/>
          <w:lang w:val="en-CA"/>
        </w:rPr>
        <w:t xml:space="preserve">mechanisms </w:t>
      </w:r>
      <w:r w:rsidR="00C12656" w:rsidRPr="00EA0440">
        <w:rPr>
          <w:rFonts w:ascii="Times New Roman" w:hAnsi="Times New Roman" w:cs="Times New Roman"/>
          <w:lang w:val="en-CA"/>
        </w:rPr>
        <w:t xml:space="preserve">in place </w:t>
      </w:r>
      <w:r w:rsidR="002A7EA3" w:rsidRPr="00EA0440">
        <w:rPr>
          <w:rFonts w:ascii="Times New Roman" w:hAnsi="Times New Roman" w:cs="Times New Roman"/>
          <w:lang w:val="en-CA"/>
        </w:rPr>
        <w:t xml:space="preserve">in the 1960s </w:t>
      </w:r>
      <w:r w:rsidR="00C12656" w:rsidRPr="00EA0440">
        <w:rPr>
          <w:rFonts w:ascii="Times New Roman" w:hAnsi="Times New Roman" w:cs="Times New Roman"/>
          <w:lang w:val="en-CA"/>
        </w:rPr>
        <w:t xml:space="preserve">to </w:t>
      </w:r>
      <w:r w:rsidR="000F6EEA" w:rsidRPr="00EA0440">
        <w:rPr>
          <w:rFonts w:ascii="Times New Roman" w:hAnsi="Times New Roman" w:cs="Times New Roman"/>
          <w:lang w:val="en-CA"/>
        </w:rPr>
        <w:t xml:space="preserve">promote </w:t>
      </w:r>
      <w:r w:rsidR="00C12656" w:rsidRPr="00EA0440">
        <w:rPr>
          <w:rFonts w:ascii="Times New Roman" w:hAnsi="Times New Roman" w:cs="Times New Roman"/>
          <w:lang w:val="en-CA"/>
        </w:rPr>
        <w:t>accountability on the part of physicians and researchers</w:t>
      </w:r>
      <w:r w:rsidRPr="00EA0440">
        <w:rPr>
          <w:rFonts w:ascii="Times New Roman" w:hAnsi="Times New Roman" w:cs="Times New Roman"/>
          <w:lang w:val="en-CA"/>
        </w:rPr>
        <w:t>.</w:t>
      </w:r>
      <w:r w:rsidR="00C12656" w:rsidRPr="00EA0440">
        <w:rPr>
          <w:rFonts w:ascii="Times New Roman" w:hAnsi="Times New Roman" w:cs="Times New Roman"/>
          <w:lang w:val="en-CA"/>
        </w:rPr>
        <w:t xml:space="preserve"> </w:t>
      </w:r>
      <w:r w:rsidR="00957C06" w:rsidRPr="00EA0440">
        <w:rPr>
          <w:rFonts w:ascii="Times New Roman" w:hAnsi="Times New Roman" w:cs="Times New Roman"/>
          <w:lang w:val="en-CA"/>
        </w:rPr>
        <w:t>T</w:t>
      </w:r>
      <w:r w:rsidR="002A7EA3" w:rsidRPr="00EA0440">
        <w:rPr>
          <w:rFonts w:ascii="Times New Roman" w:hAnsi="Times New Roman" w:cs="Times New Roman"/>
          <w:lang w:val="en-CA"/>
        </w:rPr>
        <w:t xml:space="preserve">wo committees reviewed and approved </w:t>
      </w:r>
      <w:r w:rsidR="00C12656" w:rsidRPr="00EA0440">
        <w:rPr>
          <w:rFonts w:ascii="Times New Roman" w:hAnsi="Times New Roman" w:cs="Times New Roman"/>
          <w:lang w:val="en-CA"/>
        </w:rPr>
        <w:t>Green’s</w:t>
      </w:r>
      <w:r w:rsidR="001E4BB8" w:rsidRPr="00EA0440">
        <w:rPr>
          <w:rFonts w:ascii="Times New Roman" w:hAnsi="Times New Roman" w:cs="Times New Roman"/>
          <w:lang w:val="en-CA"/>
        </w:rPr>
        <w:t xml:space="preserve"> proposal</w:t>
      </w:r>
      <w:r w:rsidR="008153BA" w:rsidRPr="00EA0440">
        <w:rPr>
          <w:rFonts w:ascii="Times New Roman" w:hAnsi="Times New Roman" w:cs="Times New Roman"/>
          <w:lang w:val="en-CA"/>
        </w:rPr>
        <w:t xml:space="preserve"> to conduct a large study of the natural history of CIS</w:t>
      </w:r>
      <w:r w:rsidR="00493965" w:rsidRPr="00EA0440">
        <w:rPr>
          <w:rFonts w:ascii="Times New Roman" w:hAnsi="Times New Roman" w:cs="Times New Roman"/>
          <w:lang w:val="en-CA"/>
        </w:rPr>
        <w:t>. T</w:t>
      </w:r>
      <w:r w:rsidR="00957C06" w:rsidRPr="00EA0440">
        <w:rPr>
          <w:rFonts w:ascii="Times New Roman" w:hAnsi="Times New Roman" w:cs="Times New Roman"/>
          <w:lang w:val="en-CA"/>
        </w:rPr>
        <w:t xml:space="preserve">he </w:t>
      </w:r>
      <w:r w:rsidR="007A0D47" w:rsidRPr="00EA0440">
        <w:rPr>
          <w:rFonts w:ascii="Times New Roman" w:hAnsi="Times New Roman" w:cs="Times New Roman"/>
          <w:lang w:val="en-CA"/>
        </w:rPr>
        <w:t xml:space="preserve">hospital </w:t>
      </w:r>
      <w:r w:rsidR="00957C06" w:rsidRPr="00EA0440">
        <w:rPr>
          <w:rFonts w:ascii="Times New Roman" w:hAnsi="Times New Roman" w:cs="Times New Roman"/>
          <w:lang w:val="en-CA"/>
        </w:rPr>
        <w:t xml:space="preserve">had a </w:t>
      </w:r>
      <w:r w:rsidR="007A0D47" w:rsidRPr="00EA0440">
        <w:rPr>
          <w:rFonts w:ascii="Times New Roman" w:hAnsi="Times New Roman" w:cs="Times New Roman"/>
          <w:lang w:val="en-CA"/>
        </w:rPr>
        <w:t>medical superintendent and a superintendent-in-chief, to whom concerns could be (and were) reported</w:t>
      </w:r>
      <w:r w:rsidR="00493965" w:rsidRPr="00EA0440">
        <w:rPr>
          <w:rFonts w:ascii="Times New Roman" w:hAnsi="Times New Roman" w:cs="Times New Roman"/>
          <w:lang w:val="en-CA"/>
        </w:rPr>
        <w:t>. T</w:t>
      </w:r>
      <w:r w:rsidR="00473B71" w:rsidRPr="00EA0440">
        <w:rPr>
          <w:rFonts w:ascii="Times New Roman" w:hAnsi="Times New Roman" w:cs="Times New Roman"/>
          <w:lang w:val="en-CA"/>
        </w:rPr>
        <w:t>he head of the obstetrics and gynecology department</w:t>
      </w:r>
      <w:r w:rsidR="007A0D47" w:rsidRPr="00EA0440">
        <w:rPr>
          <w:rFonts w:ascii="Times New Roman" w:hAnsi="Times New Roman" w:cs="Times New Roman"/>
          <w:lang w:val="en-CA"/>
        </w:rPr>
        <w:t xml:space="preserve">, Dennis Bonham, </w:t>
      </w:r>
      <w:r w:rsidR="00763D2F" w:rsidRPr="00EA0440">
        <w:rPr>
          <w:rFonts w:ascii="Times New Roman" w:hAnsi="Times New Roman" w:cs="Times New Roman"/>
          <w:lang w:val="en-CA"/>
        </w:rPr>
        <w:t>had the authority to intervene</w:t>
      </w:r>
      <w:r w:rsidR="00493965" w:rsidRPr="00EA0440">
        <w:rPr>
          <w:rFonts w:ascii="Times New Roman" w:hAnsi="Times New Roman" w:cs="Times New Roman"/>
          <w:lang w:val="en-CA"/>
        </w:rPr>
        <w:t>. D</w:t>
      </w:r>
      <w:r w:rsidR="00957C06" w:rsidRPr="00EA0440">
        <w:rPr>
          <w:rFonts w:ascii="Times New Roman" w:hAnsi="Times New Roman" w:cs="Times New Roman"/>
          <w:lang w:val="en-CA"/>
        </w:rPr>
        <w:t>ifficult issues could be</w:t>
      </w:r>
      <w:r w:rsidR="00473B71" w:rsidRPr="00EA0440">
        <w:rPr>
          <w:rFonts w:ascii="Times New Roman" w:hAnsi="Times New Roman" w:cs="Times New Roman"/>
          <w:lang w:val="en-CA"/>
        </w:rPr>
        <w:t>, and were,</w:t>
      </w:r>
      <w:r w:rsidR="00957C06" w:rsidRPr="00EA0440">
        <w:rPr>
          <w:rFonts w:ascii="Times New Roman" w:hAnsi="Times New Roman" w:cs="Times New Roman"/>
          <w:lang w:val="en-CA"/>
        </w:rPr>
        <w:t xml:space="preserve"> raised </w:t>
      </w:r>
      <w:r w:rsidR="00802B05" w:rsidRPr="00EA0440">
        <w:rPr>
          <w:rFonts w:ascii="Times New Roman" w:hAnsi="Times New Roman" w:cs="Times New Roman"/>
          <w:lang w:val="en-CA"/>
        </w:rPr>
        <w:t xml:space="preserve">with </w:t>
      </w:r>
      <w:r w:rsidRPr="00EA0440">
        <w:rPr>
          <w:rFonts w:ascii="Times New Roman" w:hAnsi="Times New Roman" w:cs="Times New Roman"/>
          <w:lang w:val="en-CA"/>
        </w:rPr>
        <w:t>a number of hospital committees</w:t>
      </w:r>
      <w:r w:rsidR="00C12656" w:rsidRPr="00EA0440">
        <w:rPr>
          <w:rFonts w:ascii="Times New Roman" w:hAnsi="Times New Roman" w:cs="Times New Roman"/>
          <w:lang w:val="en-CA"/>
        </w:rPr>
        <w:t xml:space="preserve">. </w:t>
      </w:r>
      <w:r w:rsidR="00957C06" w:rsidRPr="00EA0440">
        <w:rPr>
          <w:rFonts w:ascii="Times New Roman" w:hAnsi="Times New Roman" w:cs="Times New Roman"/>
          <w:lang w:val="en-CA"/>
        </w:rPr>
        <w:t>Jones</w:t>
      </w:r>
      <w:r w:rsidR="00493965" w:rsidRPr="00EA0440">
        <w:rPr>
          <w:rFonts w:ascii="Times New Roman" w:hAnsi="Times New Roman" w:cs="Times New Roman"/>
          <w:lang w:val="en-CA"/>
        </w:rPr>
        <w:t xml:space="preserve"> wants to know why these mechanisms failed: why </w:t>
      </w:r>
      <w:r w:rsidR="00E0773B" w:rsidRPr="00EA0440">
        <w:rPr>
          <w:rFonts w:ascii="Times New Roman" w:hAnsi="Times New Roman" w:cs="Times New Roman"/>
          <w:lang w:val="en-CA"/>
        </w:rPr>
        <w:t xml:space="preserve">did </w:t>
      </w:r>
      <w:r w:rsidR="003F0119" w:rsidRPr="00EA0440">
        <w:rPr>
          <w:rFonts w:ascii="Times New Roman" w:hAnsi="Times New Roman" w:cs="Times New Roman"/>
          <w:lang w:val="en-CA"/>
        </w:rPr>
        <w:t>colleagues continue to support one rogue doctor</w:t>
      </w:r>
      <w:r w:rsidR="00AD5FDD" w:rsidRPr="00EA0440">
        <w:rPr>
          <w:rFonts w:ascii="Times New Roman" w:hAnsi="Times New Roman" w:cs="Times New Roman"/>
          <w:lang w:val="en-CA"/>
        </w:rPr>
        <w:t>,</w:t>
      </w:r>
      <w:r w:rsidR="003F0119" w:rsidRPr="00EA0440">
        <w:rPr>
          <w:rFonts w:ascii="Times New Roman" w:hAnsi="Times New Roman" w:cs="Times New Roman"/>
          <w:lang w:val="en-CA"/>
        </w:rPr>
        <w:t xml:space="preserve"> </w:t>
      </w:r>
      <w:r w:rsidR="00AE3562" w:rsidRPr="00EA0440">
        <w:rPr>
          <w:rFonts w:ascii="Times New Roman" w:hAnsi="Times New Roman" w:cs="Times New Roman"/>
          <w:lang w:val="en-CA"/>
        </w:rPr>
        <w:t xml:space="preserve">even as </w:t>
      </w:r>
      <w:r w:rsidR="003F0119" w:rsidRPr="00EA0440">
        <w:rPr>
          <w:rFonts w:ascii="Times New Roman" w:hAnsi="Times New Roman" w:cs="Times New Roman"/>
          <w:lang w:val="en-CA"/>
        </w:rPr>
        <w:t xml:space="preserve">evidence </w:t>
      </w:r>
      <w:r w:rsidR="00AE3562" w:rsidRPr="00EA0440">
        <w:rPr>
          <w:rFonts w:ascii="Times New Roman" w:hAnsi="Times New Roman" w:cs="Times New Roman"/>
          <w:lang w:val="en-CA"/>
        </w:rPr>
        <w:t xml:space="preserve">mounted that his research premise </w:t>
      </w:r>
      <w:r w:rsidR="003F0119" w:rsidRPr="00EA0440">
        <w:rPr>
          <w:rFonts w:ascii="Times New Roman" w:hAnsi="Times New Roman" w:cs="Times New Roman"/>
          <w:lang w:val="en-CA"/>
        </w:rPr>
        <w:t>was wrong</w:t>
      </w:r>
      <w:r w:rsidR="00E0773B" w:rsidRPr="00EA0440">
        <w:rPr>
          <w:rFonts w:ascii="Times New Roman" w:hAnsi="Times New Roman" w:cs="Times New Roman"/>
          <w:lang w:val="en-CA"/>
        </w:rPr>
        <w:t>?</w:t>
      </w:r>
      <w:r w:rsidR="00311EF9" w:rsidRPr="00EA0440">
        <w:rPr>
          <w:rFonts w:ascii="Times New Roman" w:hAnsi="Times New Roman" w:cs="Times New Roman"/>
          <w:lang w:val="en-CA"/>
        </w:rPr>
        <w:t xml:space="preserve"> </w:t>
      </w:r>
      <w:r w:rsidR="00E0773B" w:rsidRPr="00EA0440">
        <w:rPr>
          <w:rFonts w:ascii="Times New Roman" w:hAnsi="Times New Roman" w:cs="Times New Roman"/>
          <w:lang w:val="en-CA"/>
        </w:rPr>
        <w:t>W</w:t>
      </w:r>
      <w:r w:rsidR="003F0119" w:rsidRPr="00EA0440">
        <w:rPr>
          <w:rFonts w:ascii="Times New Roman" w:hAnsi="Times New Roman" w:cs="Times New Roman"/>
          <w:lang w:val="en-CA"/>
        </w:rPr>
        <w:t xml:space="preserve">hy </w:t>
      </w:r>
      <w:r w:rsidR="00E0773B" w:rsidRPr="00EA0440">
        <w:rPr>
          <w:rFonts w:ascii="Times New Roman" w:hAnsi="Times New Roman" w:cs="Times New Roman"/>
          <w:lang w:val="en-CA"/>
        </w:rPr>
        <w:t xml:space="preserve">did they do nothing when </w:t>
      </w:r>
      <w:r w:rsidR="00311EF9" w:rsidRPr="00EA0440">
        <w:rPr>
          <w:rFonts w:ascii="Times New Roman" w:hAnsi="Times New Roman" w:cs="Times New Roman"/>
          <w:lang w:val="en-CA"/>
        </w:rPr>
        <w:t xml:space="preserve">the health of </w:t>
      </w:r>
      <w:r w:rsidR="003F0119" w:rsidRPr="00EA0440">
        <w:rPr>
          <w:rFonts w:ascii="Times New Roman" w:hAnsi="Times New Roman" w:cs="Times New Roman"/>
          <w:lang w:val="en-CA"/>
        </w:rPr>
        <w:t xml:space="preserve">patients </w:t>
      </w:r>
      <w:r w:rsidR="00311EF9" w:rsidRPr="00EA0440">
        <w:rPr>
          <w:rFonts w:ascii="Times New Roman" w:hAnsi="Times New Roman" w:cs="Times New Roman"/>
          <w:lang w:val="en-CA"/>
        </w:rPr>
        <w:t>was in jeopardy</w:t>
      </w:r>
      <w:r w:rsidR="00E0773B" w:rsidRPr="00EA0440">
        <w:rPr>
          <w:rFonts w:ascii="Times New Roman" w:hAnsi="Times New Roman" w:cs="Times New Roman"/>
          <w:lang w:val="en-CA"/>
        </w:rPr>
        <w:t>?</w:t>
      </w:r>
      <w:r w:rsidR="003F0119" w:rsidRPr="00EA0440">
        <w:rPr>
          <w:rFonts w:ascii="Times New Roman" w:hAnsi="Times New Roman" w:cs="Times New Roman"/>
          <w:lang w:val="en-CA"/>
        </w:rPr>
        <w:t xml:space="preserve"> </w:t>
      </w:r>
    </w:p>
    <w:p w14:paraId="6D2DABDD" w14:textId="77777777" w:rsidR="00B33FF8" w:rsidRDefault="00B33FF8" w:rsidP="002D4474">
      <w:pPr>
        <w:rPr>
          <w:lang w:val="en-CA"/>
        </w:rPr>
      </w:pPr>
    </w:p>
    <w:p w14:paraId="257CC90C" w14:textId="2806F190" w:rsidR="002D4474" w:rsidRPr="00204919" w:rsidRDefault="00B33FF8" w:rsidP="002D4474">
      <w:pPr>
        <w:rPr>
          <w:rFonts w:ascii="Times New Roman" w:hAnsi="Times New Roman" w:cs="Times New Roman"/>
          <w:lang w:val="en-CA"/>
        </w:rPr>
      </w:pPr>
      <w:r w:rsidRPr="00AE5A94">
        <w:rPr>
          <w:rFonts w:ascii="Times New Roman" w:hAnsi="Times New Roman" w:cs="Times New Roman"/>
          <w:lang w:val="en-CA"/>
        </w:rPr>
        <w:t xml:space="preserve">In his search for answers, Jones shines a light on </w:t>
      </w:r>
      <w:r w:rsidR="004A18C4" w:rsidRPr="00AE5A94">
        <w:rPr>
          <w:rFonts w:ascii="Times New Roman" w:hAnsi="Times New Roman" w:cs="Times New Roman"/>
          <w:lang w:val="en-CA"/>
        </w:rPr>
        <w:t>power relations</w:t>
      </w:r>
      <w:r w:rsidR="00957C06" w:rsidRPr="00AE5A94">
        <w:rPr>
          <w:rFonts w:ascii="Times New Roman" w:hAnsi="Times New Roman" w:cs="Times New Roman"/>
          <w:lang w:val="en-CA"/>
        </w:rPr>
        <w:t>hips</w:t>
      </w:r>
      <w:r w:rsidR="0034784B" w:rsidRPr="00AE5A94">
        <w:rPr>
          <w:rFonts w:ascii="Times New Roman" w:hAnsi="Times New Roman" w:cs="Times New Roman"/>
          <w:lang w:val="en-CA"/>
        </w:rPr>
        <w:t>.</w:t>
      </w:r>
      <w:r w:rsidRPr="00AE5A94">
        <w:rPr>
          <w:rFonts w:ascii="Times New Roman" w:hAnsi="Times New Roman" w:cs="Times New Roman"/>
          <w:lang w:val="en-CA"/>
        </w:rPr>
        <w:t xml:space="preserve"> </w:t>
      </w:r>
      <w:r w:rsidR="004A2053" w:rsidRPr="00AE5A94">
        <w:rPr>
          <w:rFonts w:ascii="Times New Roman" w:hAnsi="Times New Roman" w:cs="Times New Roman"/>
          <w:lang w:val="en-CA"/>
        </w:rPr>
        <w:t>In 1973</w:t>
      </w:r>
      <w:r w:rsidR="009C51DB" w:rsidRPr="00AE5A94">
        <w:rPr>
          <w:rFonts w:ascii="Times New Roman" w:hAnsi="Times New Roman" w:cs="Times New Roman"/>
          <w:lang w:val="en-CA"/>
        </w:rPr>
        <w:t>,</w:t>
      </w:r>
      <w:r w:rsidR="004A2053" w:rsidRPr="00AE5A94">
        <w:rPr>
          <w:rFonts w:ascii="Times New Roman" w:hAnsi="Times New Roman" w:cs="Times New Roman"/>
          <w:lang w:val="en-CA"/>
        </w:rPr>
        <w:t xml:space="preserve"> as a young obstetrician/gynecologist, </w:t>
      </w:r>
      <w:r w:rsidRPr="00AE5A94">
        <w:rPr>
          <w:rFonts w:ascii="Times New Roman" w:hAnsi="Times New Roman" w:cs="Times New Roman"/>
          <w:lang w:val="en-CA"/>
        </w:rPr>
        <w:t xml:space="preserve">he </w:t>
      </w:r>
      <w:r w:rsidR="009C51DB" w:rsidRPr="00AE5A94">
        <w:rPr>
          <w:rFonts w:ascii="Times New Roman" w:hAnsi="Times New Roman" w:cs="Times New Roman"/>
          <w:lang w:val="en-CA"/>
        </w:rPr>
        <w:t xml:space="preserve">eagerly joined the staff of the </w:t>
      </w:r>
      <w:del w:id="43" w:author="Sharon Batt" w:date="2017-09-04T16:35:00Z">
        <w:r w:rsidR="009C51DB" w:rsidRPr="00AE5A94" w:rsidDel="00AE5A94">
          <w:rPr>
            <w:rFonts w:ascii="Times New Roman" w:hAnsi="Times New Roman" w:cs="Times New Roman"/>
            <w:lang w:val="en-CA"/>
          </w:rPr>
          <w:delText>National Women’s Hospital (</w:delText>
        </w:r>
      </w:del>
      <w:r w:rsidR="009C51DB" w:rsidRPr="00AE5A94">
        <w:rPr>
          <w:rFonts w:ascii="Times New Roman" w:hAnsi="Times New Roman" w:cs="Times New Roman"/>
          <w:lang w:val="en-CA"/>
        </w:rPr>
        <w:t>NWH</w:t>
      </w:r>
      <w:del w:id="44" w:author="Sharon Batt" w:date="2017-09-04T16:35:00Z">
        <w:r w:rsidR="009C51DB" w:rsidRPr="00AE5A94" w:rsidDel="00AE5A94">
          <w:rPr>
            <w:rFonts w:ascii="Times New Roman" w:hAnsi="Times New Roman" w:cs="Times New Roman"/>
            <w:lang w:val="en-CA"/>
          </w:rPr>
          <w:delText>)</w:delText>
        </w:r>
      </w:del>
      <w:r w:rsidR="009C51DB" w:rsidRPr="00AE5A94">
        <w:rPr>
          <w:rFonts w:ascii="Times New Roman" w:hAnsi="Times New Roman" w:cs="Times New Roman"/>
          <w:lang w:val="en-CA"/>
        </w:rPr>
        <w:t xml:space="preserve">, which had developed an </w:t>
      </w:r>
      <w:r w:rsidR="002D4474" w:rsidRPr="00AE5A94">
        <w:rPr>
          <w:rFonts w:ascii="Times New Roman" w:hAnsi="Times New Roman" w:cs="Times New Roman"/>
          <w:lang w:val="en-CA"/>
        </w:rPr>
        <w:t xml:space="preserve">international reputation for excellence in obstetric and gynecological </w:t>
      </w:r>
      <w:r w:rsidR="004F3D13" w:rsidRPr="00AE5A94">
        <w:rPr>
          <w:rFonts w:ascii="Times New Roman" w:hAnsi="Times New Roman" w:cs="Times New Roman"/>
          <w:lang w:val="en-CA"/>
        </w:rPr>
        <w:t>research, teaching</w:t>
      </w:r>
      <w:del w:id="45" w:author="Sharon Batt" w:date="2017-09-04T16:35:00Z">
        <w:r w:rsidR="009C51DB" w:rsidRPr="00AE5A94" w:rsidDel="00AE5A94">
          <w:rPr>
            <w:rFonts w:ascii="Times New Roman" w:hAnsi="Times New Roman" w:cs="Times New Roman"/>
            <w:lang w:val="en-CA"/>
          </w:rPr>
          <w:delText>,</w:delText>
        </w:r>
      </w:del>
      <w:r w:rsidR="002D4474" w:rsidRPr="00AE5A94">
        <w:rPr>
          <w:rFonts w:ascii="Times New Roman" w:hAnsi="Times New Roman" w:cs="Times New Roman"/>
          <w:lang w:val="en-CA"/>
        </w:rPr>
        <w:t xml:space="preserve"> and care</w:t>
      </w:r>
      <w:r w:rsidR="004F3D13" w:rsidRPr="00AE5A94">
        <w:rPr>
          <w:rFonts w:ascii="Times New Roman" w:hAnsi="Times New Roman" w:cs="Times New Roman"/>
          <w:lang w:val="en-CA"/>
        </w:rPr>
        <w:t>. H</w:t>
      </w:r>
      <w:r w:rsidR="002D4474" w:rsidRPr="00AE5A94">
        <w:rPr>
          <w:rFonts w:ascii="Times New Roman" w:hAnsi="Times New Roman" w:cs="Times New Roman"/>
          <w:lang w:val="en-CA"/>
        </w:rPr>
        <w:t xml:space="preserve">e soon discovered the </w:t>
      </w:r>
      <w:r w:rsidR="00AE6314" w:rsidRPr="00AE5A94">
        <w:rPr>
          <w:rFonts w:ascii="Times New Roman" w:hAnsi="Times New Roman" w:cs="Times New Roman"/>
          <w:lang w:val="en-CA"/>
        </w:rPr>
        <w:t>hospital</w:t>
      </w:r>
      <w:r w:rsidR="004A2053" w:rsidRPr="00AE5A94">
        <w:rPr>
          <w:rFonts w:ascii="Times New Roman" w:hAnsi="Times New Roman" w:cs="Times New Roman"/>
          <w:lang w:val="en-CA"/>
        </w:rPr>
        <w:t>’s</w:t>
      </w:r>
      <w:r w:rsidR="00AE6314" w:rsidRPr="00AE5A94">
        <w:rPr>
          <w:rFonts w:ascii="Times New Roman" w:hAnsi="Times New Roman" w:cs="Times New Roman"/>
          <w:lang w:val="en-CA"/>
        </w:rPr>
        <w:t xml:space="preserve"> </w:t>
      </w:r>
      <w:r w:rsidR="002D4474" w:rsidRPr="00AE5A94">
        <w:rPr>
          <w:rFonts w:ascii="Times New Roman" w:hAnsi="Times New Roman" w:cs="Times New Roman"/>
          <w:lang w:val="en-CA"/>
        </w:rPr>
        <w:t>“dark secret”</w:t>
      </w:r>
      <w:ins w:id="46" w:author="Sharon Batt" w:date="2017-09-04T15:48:00Z">
        <w:r w:rsidR="009F14D4">
          <w:rPr>
            <w:rStyle w:val="EndnoteReference"/>
            <w:rFonts w:ascii="Times New Roman" w:hAnsi="Times New Roman" w:cs="Times New Roman"/>
            <w:lang w:val="en-CA"/>
          </w:rPr>
          <w:endnoteReference w:id="5"/>
        </w:r>
      </w:ins>
      <w:r w:rsidR="002D4474" w:rsidRPr="00204919">
        <w:rPr>
          <w:rFonts w:ascii="Times New Roman" w:hAnsi="Times New Roman" w:cs="Times New Roman"/>
          <w:lang w:val="en-CA"/>
        </w:rPr>
        <w:t xml:space="preserve"> </w:t>
      </w:r>
      <w:r w:rsidR="00AE6314" w:rsidRPr="00204919">
        <w:rPr>
          <w:rFonts w:ascii="Times New Roman" w:hAnsi="Times New Roman" w:cs="Times New Roman"/>
          <w:lang w:val="en-CA"/>
        </w:rPr>
        <w:t xml:space="preserve">-- </w:t>
      </w:r>
      <w:r w:rsidR="002D4474" w:rsidRPr="00204919">
        <w:rPr>
          <w:rFonts w:ascii="Times New Roman" w:hAnsi="Times New Roman" w:cs="Times New Roman"/>
          <w:lang w:val="en-CA"/>
        </w:rPr>
        <w:t>Green’s unorthodox experiment</w:t>
      </w:r>
      <w:r w:rsidR="009C51DB" w:rsidRPr="00204919">
        <w:rPr>
          <w:rFonts w:ascii="Times New Roman" w:hAnsi="Times New Roman" w:cs="Times New Roman"/>
          <w:lang w:val="en-CA"/>
        </w:rPr>
        <w:t>. At that time,</w:t>
      </w:r>
      <w:r w:rsidR="002D4474" w:rsidRPr="00204919">
        <w:rPr>
          <w:rFonts w:ascii="Times New Roman" w:hAnsi="Times New Roman" w:cs="Times New Roman"/>
          <w:lang w:val="en-CA"/>
        </w:rPr>
        <w:t xml:space="preserve"> </w:t>
      </w:r>
      <w:del w:id="47" w:author="Sharon Batt" w:date="2017-08-31T21:35:00Z">
        <w:r w:rsidR="003F0119" w:rsidRPr="00204919" w:rsidDel="00953223">
          <w:rPr>
            <w:rFonts w:ascii="Times New Roman" w:hAnsi="Times New Roman" w:cs="Times New Roman"/>
            <w:lang w:val="en-CA"/>
          </w:rPr>
          <w:delText xml:space="preserve">cervical carcinoma in situ </w:delText>
        </w:r>
        <w:r w:rsidR="00E61F8E" w:rsidRPr="00204919" w:rsidDel="00953223">
          <w:rPr>
            <w:rFonts w:ascii="Times New Roman" w:hAnsi="Times New Roman" w:cs="Times New Roman"/>
            <w:lang w:val="en-CA"/>
          </w:rPr>
          <w:delText>(</w:delText>
        </w:r>
      </w:del>
      <w:r w:rsidR="002D4474" w:rsidRPr="00204919">
        <w:rPr>
          <w:rFonts w:ascii="Times New Roman" w:hAnsi="Times New Roman" w:cs="Times New Roman"/>
          <w:lang w:val="en-CA"/>
        </w:rPr>
        <w:t>CIS</w:t>
      </w:r>
      <w:del w:id="48" w:author="Sharon Batt" w:date="2017-08-31T21:35:00Z">
        <w:r w:rsidR="00E61F8E" w:rsidRPr="00204919" w:rsidDel="00953223">
          <w:rPr>
            <w:rFonts w:ascii="Times New Roman" w:hAnsi="Times New Roman" w:cs="Times New Roman"/>
            <w:lang w:val="en-CA"/>
          </w:rPr>
          <w:delText>)</w:delText>
        </w:r>
      </w:del>
      <w:r w:rsidR="002D4474" w:rsidRPr="00204919">
        <w:rPr>
          <w:rFonts w:ascii="Times New Roman" w:hAnsi="Times New Roman" w:cs="Times New Roman"/>
          <w:lang w:val="en-CA"/>
        </w:rPr>
        <w:t xml:space="preserve"> had been established as a condition that progressed to cancer in 20-30% of cases, a progression that timely </w:t>
      </w:r>
      <w:r w:rsidR="009C51DB" w:rsidRPr="00204919">
        <w:rPr>
          <w:rFonts w:ascii="Times New Roman" w:hAnsi="Times New Roman" w:cs="Times New Roman"/>
          <w:lang w:val="en-CA"/>
        </w:rPr>
        <w:t xml:space="preserve">detection and </w:t>
      </w:r>
      <w:r w:rsidR="001D5E8A" w:rsidRPr="00204919">
        <w:rPr>
          <w:rFonts w:ascii="Times New Roman" w:hAnsi="Times New Roman" w:cs="Times New Roman"/>
          <w:lang w:val="en-CA"/>
        </w:rPr>
        <w:t xml:space="preserve">treatment </w:t>
      </w:r>
      <w:r w:rsidR="002D4474" w:rsidRPr="00204919">
        <w:rPr>
          <w:rFonts w:ascii="Times New Roman" w:hAnsi="Times New Roman" w:cs="Times New Roman"/>
          <w:lang w:val="en-CA"/>
        </w:rPr>
        <w:t xml:space="preserve">could prevent. </w:t>
      </w:r>
      <w:r w:rsidR="00745253" w:rsidRPr="00204919">
        <w:rPr>
          <w:rFonts w:ascii="Times New Roman" w:hAnsi="Times New Roman" w:cs="Times New Roman"/>
          <w:lang w:val="en-CA"/>
        </w:rPr>
        <w:t>In</w:t>
      </w:r>
      <w:r w:rsidR="00957C06" w:rsidRPr="00204919">
        <w:rPr>
          <w:rFonts w:ascii="Times New Roman" w:hAnsi="Times New Roman" w:cs="Times New Roman"/>
          <w:lang w:val="en-CA"/>
        </w:rPr>
        <w:t>itially he remained uninvolved</w:t>
      </w:r>
      <w:r w:rsidR="00E61F8E" w:rsidRPr="00204919">
        <w:rPr>
          <w:rFonts w:ascii="Times New Roman" w:hAnsi="Times New Roman" w:cs="Times New Roman"/>
          <w:lang w:val="en-CA"/>
        </w:rPr>
        <w:t>,</w:t>
      </w:r>
      <w:r w:rsidR="00745253" w:rsidRPr="00204919">
        <w:rPr>
          <w:rFonts w:ascii="Times New Roman" w:hAnsi="Times New Roman" w:cs="Times New Roman"/>
          <w:lang w:val="en-CA"/>
        </w:rPr>
        <w:t xml:space="preserve"> focused on securing his position</w:t>
      </w:r>
      <w:r w:rsidR="00957C06" w:rsidRPr="00204919">
        <w:rPr>
          <w:rFonts w:ascii="Times New Roman" w:hAnsi="Times New Roman" w:cs="Times New Roman"/>
          <w:lang w:val="en-CA"/>
        </w:rPr>
        <w:t>;</w:t>
      </w:r>
      <w:r w:rsidR="009C51DB" w:rsidRPr="00204919">
        <w:rPr>
          <w:rFonts w:ascii="Times New Roman" w:hAnsi="Times New Roman" w:cs="Times New Roman"/>
          <w:lang w:val="en-CA"/>
        </w:rPr>
        <w:t xml:space="preserve"> o</w:t>
      </w:r>
      <w:r w:rsidR="002D4474" w:rsidRPr="00204919">
        <w:rPr>
          <w:rFonts w:ascii="Times New Roman" w:hAnsi="Times New Roman" w:cs="Times New Roman"/>
          <w:lang w:val="en-CA"/>
        </w:rPr>
        <w:t>ver time</w:t>
      </w:r>
      <w:r w:rsidR="00965E77" w:rsidRPr="00204919">
        <w:rPr>
          <w:rFonts w:ascii="Times New Roman" w:hAnsi="Times New Roman" w:cs="Times New Roman"/>
          <w:lang w:val="en-CA"/>
        </w:rPr>
        <w:t>,</w:t>
      </w:r>
      <w:r w:rsidR="002D4474" w:rsidRPr="00204919">
        <w:rPr>
          <w:rFonts w:ascii="Times New Roman" w:hAnsi="Times New Roman" w:cs="Times New Roman"/>
          <w:lang w:val="en-CA"/>
        </w:rPr>
        <w:t xml:space="preserve"> </w:t>
      </w:r>
      <w:r w:rsidR="00957C06" w:rsidRPr="00204919">
        <w:rPr>
          <w:rFonts w:ascii="Times New Roman" w:hAnsi="Times New Roman" w:cs="Times New Roman"/>
          <w:lang w:val="en-CA"/>
        </w:rPr>
        <w:t xml:space="preserve">however, </w:t>
      </w:r>
      <w:r w:rsidR="002D4474" w:rsidRPr="00204919">
        <w:rPr>
          <w:rFonts w:ascii="Times New Roman" w:hAnsi="Times New Roman" w:cs="Times New Roman"/>
          <w:lang w:val="en-CA"/>
        </w:rPr>
        <w:t>deeply disturbed by the hospital’s tolerance of the research</w:t>
      </w:r>
      <w:r w:rsidR="00965E77" w:rsidRPr="00204919">
        <w:rPr>
          <w:rFonts w:ascii="Times New Roman" w:hAnsi="Times New Roman" w:cs="Times New Roman"/>
          <w:lang w:val="en-CA"/>
        </w:rPr>
        <w:t xml:space="preserve">, he could not remain </w:t>
      </w:r>
      <w:r w:rsidR="00965E77" w:rsidRPr="00204919">
        <w:rPr>
          <w:rFonts w:ascii="Times New Roman" w:hAnsi="Times New Roman" w:cs="Times New Roman"/>
          <w:lang w:val="en-CA"/>
        </w:rPr>
        <w:lastRenderedPageBreak/>
        <w:t>silent</w:t>
      </w:r>
      <w:r w:rsidR="002D4474" w:rsidRPr="00204919">
        <w:rPr>
          <w:rFonts w:ascii="Times New Roman" w:hAnsi="Times New Roman" w:cs="Times New Roman"/>
          <w:lang w:val="en-CA"/>
        </w:rPr>
        <w:t xml:space="preserve">. </w:t>
      </w:r>
      <w:r w:rsidR="003F0119" w:rsidRPr="00204919">
        <w:rPr>
          <w:rFonts w:ascii="Times New Roman" w:hAnsi="Times New Roman" w:cs="Times New Roman"/>
          <w:lang w:val="en-CA"/>
        </w:rPr>
        <w:t xml:space="preserve">He and two like-minded colleagues documented their concerns </w:t>
      </w:r>
      <w:r w:rsidR="00957C06" w:rsidRPr="00204919">
        <w:rPr>
          <w:rFonts w:ascii="Times New Roman" w:hAnsi="Times New Roman" w:cs="Times New Roman"/>
          <w:lang w:val="en-CA"/>
        </w:rPr>
        <w:t xml:space="preserve">and tabled reports at </w:t>
      </w:r>
      <w:r w:rsidR="00745253" w:rsidRPr="00204919">
        <w:rPr>
          <w:rFonts w:ascii="Times New Roman" w:hAnsi="Times New Roman" w:cs="Times New Roman"/>
          <w:lang w:val="en-CA"/>
        </w:rPr>
        <w:t xml:space="preserve">hospital </w:t>
      </w:r>
      <w:r w:rsidR="003F0119" w:rsidRPr="00204919">
        <w:rPr>
          <w:rFonts w:ascii="Times New Roman" w:hAnsi="Times New Roman" w:cs="Times New Roman"/>
          <w:lang w:val="en-CA"/>
        </w:rPr>
        <w:t>meetings</w:t>
      </w:r>
      <w:r w:rsidRPr="00204919">
        <w:rPr>
          <w:rFonts w:ascii="Times New Roman" w:hAnsi="Times New Roman" w:cs="Times New Roman"/>
          <w:lang w:val="en-CA"/>
        </w:rPr>
        <w:t>.</w:t>
      </w:r>
      <w:r w:rsidR="003F0119" w:rsidRPr="00204919">
        <w:rPr>
          <w:rFonts w:ascii="Times New Roman" w:hAnsi="Times New Roman" w:cs="Times New Roman"/>
          <w:lang w:val="en-CA"/>
        </w:rPr>
        <w:t xml:space="preserve"> </w:t>
      </w:r>
      <w:r w:rsidR="00E0773B" w:rsidRPr="00204919">
        <w:rPr>
          <w:rFonts w:ascii="Times New Roman" w:hAnsi="Times New Roman" w:cs="Times New Roman"/>
          <w:lang w:val="en-CA"/>
        </w:rPr>
        <w:t>T</w:t>
      </w:r>
      <w:r w:rsidR="00957C06" w:rsidRPr="00204919">
        <w:rPr>
          <w:rFonts w:ascii="Times New Roman" w:hAnsi="Times New Roman" w:cs="Times New Roman"/>
          <w:lang w:val="en-CA"/>
        </w:rPr>
        <w:t xml:space="preserve">hey </w:t>
      </w:r>
      <w:r w:rsidR="00745253" w:rsidRPr="00204919">
        <w:rPr>
          <w:rFonts w:ascii="Times New Roman" w:hAnsi="Times New Roman" w:cs="Times New Roman"/>
          <w:lang w:val="en-CA"/>
        </w:rPr>
        <w:t xml:space="preserve">appealed </w:t>
      </w:r>
      <w:r w:rsidR="003F0119" w:rsidRPr="00204919">
        <w:rPr>
          <w:rFonts w:ascii="Times New Roman" w:hAnsi="Times New Roman" w:cs="Times New Roman"/>
          <w:lang w:val="en-CA"/>
        </w:rPr>
        <w:t xml:space="preserve">to </w:t>
      </w:r>
      <w:r w:rsidR="00957C06" w:rsidRPr="00204919">
        <w:rPr>
          <w:rFonts w:ascii="Times New Roman" w:hAnsi="Times New Roman" w:cs="Times New Roman"/>
          <w:lang w:val="en-CA"/>
        </w:rPr>
        <w:t xml:space="preserve">the medical superintendent and </w:t>
      </w:r>
      <w:r w:rsidR="003F0119" w:rsidRPr="00204919">
        <w:rPr>
          <w:rFonts w:ascii="Times New Roman" w:hAnsi="Times New Roman" w:cs="Times New Roman"/>
          <w:lang w:val="en-CA"/>
        </w:rPr>
        <w:t>three successive superintendents-in-</w:t>
      </w:r>
      <w:r w:rsidR="00AE6372" w:rsidRPr="00204919">
        <w:rPr>
          <w:rFonts w:ascii="Times New Roman" w:hAnsi="Times New Roman" w:cs="Times New Roman"/>
          <w:lang w:val="en-CA"/>
        </w:rPr>
        <w:t>chief</w:t>
      </w:r>
      <w:r w:rsidR="003F0119" w:rsidRPr="00204919">
        <w:rPr>
          <w:rFonts w:ascii="Times New Roman" w:hAnsi="Times New Roman" w:cs="Times New Roman"/>
          <w:lang w:val="en-CA"/>
        </w:rPr>
        <w:t xml:space="preserve">. </w:t>
      </w:r>
      <w:r w:rsidR="002D4474" w:rsidRPr="00204919">
        <w:rPr>
          <w:rFonts w:ascii="Times New Roman" w:hAnsi="Times New Roman" w:cs="Times New Roman"/>
          <w:lang w:val="en-CA"/>
        </w:rPr>
        <w:t xml:space="preserve">In 1984, </w:t>
      </w:r>
      <w:r w:rsidR="003F0119" w:rsidRPr="00204919">
        <w:rPr>
          <w:rFonts w:ascii="Times New Roman" w:hAnsi="Times New Roman" w:cs="Times New Roman"/>
          <w:lang w:val="en-CA"/>
        </w:rPr>
        <w:t xml:space="preserve">they </w:t>
      </w:r>
      <w:r w:rsidR="00CE5CCE" w:rsidRPr="00204919">
        <w:rPr>
          <w:rFonts w:ascii="Times New Roman" w:hAnsi="Times New Roman" w:cs="Times New Roman"/>
          <w:lang w:val="en-CA"/>
        </w:rPr>
        <w:t xml:space="preserve">documented research irregularities and the suffering of some participants </w:t>
      </w:r>
      <w:r w:rsidR="006B5007" w:rsidRPr="00204919">
        <w:rPr>
          <w:rFonts w:ascii="Times New Roman" w:hAnsi="Times New Roman" w:cs="Times New Roman"/>
          <w:lang w:val="en-CA"/>
        </w:rPr>
        <w:t>in a pr</w:t>
      </w:r>
      <w:r w:rsidR="00CE5CCE" w:rsidRPr="00204919">
        <w:rPr>
          <w:rFonts w:ascii="Times New Roman" w:hAnsi="Times New Roman" w:cs="Times New Roman"/>
          <w:lang w:val="en-CA"/>
        </w:rPr>
        <w:t>estigious international journal</w:t>
      </w:r>
      <w:r w:rsidR="002D4474" w:rsidRPr="00204919">
        <w:rPr>
          <w:rFonts w:ascii="Times New Roman" w:hAnsi="Times New Roman" w:cs="Times New Roman"/>
          <w:lang w:val="en-CA"/>
        </w:rPr>
        <w:t>. And yet the project continued</w:t>
      </w:r>
      <w:r w:rsidR="009C51DB" w:rsidRPr="00204919">
        <w:rPr>
          <w:rFonts w:ascii="Times New Roman" w:hAnsi="Times New Roman" w:cs="Times New Roman"/>
          <w:lang w:val="en-CA"/>
        </w:rPr>
        <w:t>,</w:t>
      </w:r>
      <w:r w:rsidR="002D4474" w:rsidRPr="00204919">
        <w:rPr>
          <w:rFonts w:ascii="Times New Roman" w:hAnsi="Times New Roman" w:cs="Times New Roman"/>
          <w:lang w:val="en-CA"/>
        </w:rPr>
        <w:t xml:space="preserve"> even after Green’s retirement, carried on by his</w:t>
      </w:r>
      <w:r w:rsidR="008F3455" w:rsidRPr="00204919">
        <w:rPr>
          <w:rFonts w:ascii="Times New Roman" w:hAnsi="Times New Roman" w:cs="Times New Roman"/>
          <w:lang w:val="en-CA"/>
        </w:rPr>
        <w:t xml:space="preserve"> followers</w:t>
      </w:r>
      <w:r w:rsidR="009C51DB" w:rsidRPr="00204919">
        <w:rPr>
          <w:rFonts w:ascii="Times New Roman" w:hAnsi="Times New Roman" w:cs="Times New Roman"/>
          <w:lang w:val="en-CA"/>
        </w:rPr>
        <w:t xml:space="preserve">. </w:t>
      </w:r>
      <w:r w:rsidR="00E0773B" w:rsidRPr="00204919">
        <w:rPr>
          <w:rFonts w:ascii="Times New Roman" w:hAnsi="Times New Roman" w:cs="Times New Roman"/>
          <w:lang w:val="en-CA"/>
        </w:rPr>
        <w:t>N</w:t>
      </w:r>
      <w:r w:rsidR="00D20825" w:rsidRPr="00204919">
        <w:rPr>
          <w:rFonts w:ascii="Times New Roman" w:hAnsi="Times New Roman" w:cs="Times New Roman"/>
          <w:lang w:val="en-CA"/>
        </w:rPr>
        <w:t xml:space="preserve">ot until </w:t>
      </w:r>
      <w:r w:rsidR="00CB67C9" w:rsidRPr="00204919">
        <w:rPr>
          <w:rFonts w:ascii="Times New Roman" w:hAnsi="Times New Roman" w:cs="Times New Roman"/>
          <w:lang w:val="en-CA"/>
        </w:rPr>
        <w:t xml:space="preserve">1987, when </w:t>
      </w:r>
      <w:r w:rsidR="002D4474" w:rsidRPr="00204919">
        <w:rPr>
          <w:rFonts w:ascii="Times New Roman" w:hAnsi="Times New Roman" w:cs="Times New Roman"/>
          <w:lang w:val="en-CA"/>
        </w:rPr>
        <w:t xml:space="preserve">two feminists </w:t>
      </w:r>
      <w:r w:rsidR="00D20825" w:rsidRPr="00204919">
        <w:rPr>
          <w:rFonts w:ascii="Times New Roman" w:hAnsi="Times New Roman" w:cs="Times New Roman"/>
          <w:lang w:val="en-CA"/>
        </w:rPr>
        <w:t xml:space="preserve">discovered the 1984 paper and </w:t>
      </w:r>
      <w:r w:rsidR="002D4474" w:rsidRPr="00204919">
        <w:rPr>
          <w:rFonts w:ascii="Times New Roman" w:hAnsi="Times New Roman" w:cs="Times New Roman"/>
          <w:lang w:val="en-CA"/>
        </w:rPr>
        <w:t xml:space="preserve">wrote an exposé </w:t>
      </w:r>
      <w:r w:rsidR="00CB67C9" w:rsidRPr="00204919">
        <w:rPr>
          <w:rFonts w:ascii="Times New Roman" w:hAnsi="Times New Roman" w:cs="Times New Roman"/>
          <w:lang w:val="en-CA"/>
        </w:rPr>
        <w:t xml:space="preserve">published in </w:t>
      </w:r>
      <w:r w:rsidR="00580C4D" w:rsidRPr="00204919">
        <w:rPr>
          <w:rFonts w:ascii="Times New Roman" w:hAnsi="Times New Roman" w:cs="Times New Roman"/>
          <w:i/>
          <w:lang w:val="en-CA"/>
        </w:rPr>
        <w:t>Metro</w:t>
      </w:r>
      <w:r w:rsidR="00580C4D" w:rsidRPr="00204919">
        <w:rPr>
          <w:rFonts w:ascii="Times New Roman" w:hAnsi="Times New Roman" w:cs="Times New Roman"/>
          <w:lang w:val="en-CA"/>
        </w:rPr>
        <w:t>,</w:t>
      </w:r>
      <w:r w:rsidR="009C51DB" w:rsidRPr="00204919">
        <w:rPr>
          <w:rFonts w:ascii="Times New Roman" w:hAnsi="Times New Roman" w:cs="Times New Roman"/>
          <w:lang w:val="en-CA"/>
        </w:rPr>
        <w:t xml:space="preserve"> a local weekly magazine</w:t>
      </w:r>
      <w:r w:rsidR="009E5AD2" w:rsidRPr="00204919">
        <w:rPr>
          <w:rFonts w:ascii="Times New Roman" w:hAnsi="Times New Roman" w:cs="Times New Roman"/>
          <w:lang w:val="en-CA"/>
        </w:rPr>
        <w:t>,</w:t>
      </w:r>
      <w:r w:rsidR="00D20825" w:rsidRPr="00204919">
        <w:rPr>
          <w:rFonts w:ascii="Times New Roman" w:hAnsi="Times New Roman" w:cs="Times New Roman"/>
          <w:lang w:val="en-CA"/>
        </w:rPr>
        <w:t xml:space="preserve"> </w:t>
      </w:r>
      <w:r w:rsidR="00E0773B" w:rsidRPr="00204919">
        <w:rPr>
          <w:rFonts w:ascii="Times New Roman" w:hAnsi="Times New Roman" w:cs="Times New Roman"/>
          <w:lang w:val="en-CA"/>
        </w:rPr>
        <w:t xml:space="preserve">did </w:t>
      </w:r>
      <w:r w:rsidR="009E5AD2" w:rsidRPr="00204919">
        <w:rPr>
          <w:rFonts w:ascii="Times New Roman" w:hAnsi="Times New Roman" w:cs="Times New Roman"/>
          <w:lang w:val="en-CA"/>
        </w:rPr>
        <w:t xml:space="preserve">public </w:t>
      </w:r>
      <w:r w:rsidR="002D4474" w:rsidRPr="00204919">
        <w:rPr>
          <w:rFonts w:ascii="Times New Roman" w:hAnsi="Times New Roman" w:cs="Times New Roman"/>
          <w:lang w:val="en-CA"/>
        </w:rPr>
        <w:t xml:space="preserve">outrage </w:t>
      </w:r>
      <w:r w:rsidR="00CA51C1" w:rsidRPr="00204919">
        <w:rPr>
          <w:rFonts w:ascii="Times New Roman" w:hAnsi="Times New Roman" w:cs="Times New Roman"/>
          <w:lang w:val="en-CA"/>
        </w:rPr>
        <w:t xml:space="preserve">force </w:t>
      </w:r>
      <w:r w:rsidR="002D4474" w:rsidRPr="00204919">
        <w:rPr>
          <w:rFonts w:ascii="Times New Roman" w:hAnsi="Times New Roman" w:cs="Times New Roman"/>
          <w:lang w:val="en-CA"/>
        </w:rPr>
        <w:t xml:space="preserve">the New Zealand government </w:t>
      </w:r>
      <w:r w:rsidR="00CA51C1" w:rsidRPr="00204919">
        <w:rPr>
          <w:rFonts w:ascii="Times New Roman" w:hAnsi="Times New Roman" w:cs="Times New Roman"/>
          <w:lang w:val="en-CA"/>
        </w:rPr>
        <w:t xml:space="preserve">to </w:t>
      </w:r>
      <w:r w:rsidR="002D4474" w:rsidRPr="00204919">
        <w:rPr>
          <w:rFonts w:ascii="Times New Roman" w:hAnsi="Times New Roman" w:cs="Times New Roman"/>
          <w:lang w:val="en-CA"/>
        </w:rPr>
        <w:t xml:space="preserve">appoint </w:t>
      </w:r>
      <w:r w:rsidR="003E02DE" w:rsidRPr="00204919">
        <w:rPr>
          <w:rFonts w:ascii="Times New Roman" w:hAnsi="Times New Roman" w:cs="Times New Roman"/>
          <w:lang w:val="en-CA"/>
        </w:rPr>
        <w:t>J</w:t>
      </w:r>
      <w:r w:rsidR="002D4474" w:rsidRPr="00204919">
        <w:rPr>
          <w:rFonts w:ascii="Times New Roman" w:hAnsi="Times New Roman" w:cs="Times New Roman"/>
          <w:lang w:val="en-CA"/>
        </w:rPr>
        <w:t>udge</w:t>
      </w:r>
      <w:r w:rsidR="003E02DE" w:rsidRPr="00204919">
        <w:rPr>
          <w:rFonts w:ascii="Times New Roman" w:hAnsi="Times New Roman" w:cs="Times New Roman"/>
          <w:lang w:val="en-CA"/>
        </w:rPr>
        <w:t xml:space="preserve"> Sylvia</w:t>
      </w:r>
      <w:r w:rsidR="00DE55BE" w:rsidRPr="00204919">
        <w:rPr>
          <w:rFonts w:ascii="Times New Roman" w:hAnsi="Times New Roman" w:cs="Times New Roman"/>
          <w:lang w:val="en-CA"/>
        </w:rPr>
        <w:t xml:space="preserve"> Cartwright</w:t>
      </w:r>
      <w:r w:rsidR="002D4474" w:rsidRPr="00204919">
        <w:rPr>
          <w:rFonts w:ascii="Times New Roman" w:hAnsi="Times New Roman" w:cs="Times New Roman"/>
          <w:lang w:val="en-CA"/>
        </w:rPr>
        <w:t xml:space="preserve"> to carry out </w:t>
      </w:r>
      <w:r w:rsidR="00F87139" w:rsidRPr="00204919">
        <w:rPr>
          <w:rFonts w:ascii="Times New Roman" w:hAnsi="Times New Roman" w:cs="Times New Roman"/>
          <w:lang w:val="en-CA"/>
        </w:rPr>
        <w:t xml:space="preserve">the </w:t>
      </w:r>
      <w:r w:rsidR="002D4474" w:rsidRPr="00204919">
        <w:rPr>
          <w:rFonts w:ascii="Times New Roman" w:hAnsi="Times New Roman" w:cs="Times New Roman"/>
          <w:lang w:val="en-CA"/>
        </w:rPr>
        <w:t>public inquiry</w:t>
      </w:r>
      <w:r w:rsidR="00CA51C1" w:rsidRPr="00204919">
        <w:rPr>
          <w:rFonts w:ascii="Times New Roman" w:hAnsi="Times New Roman" w:cs="Times New Roman"/>
          <w:lang w:val="en-CA"/>
        </w:rPr>
        <w:t xml:space="preserve">. </w:t>
      </w:r>
      <w:r w:rsidR="00E039D3" w:rsidRPr="00204919">
        <w:rPr>
          <w:rFonts w:ascii="Times New Roman" w:hAnsi="Times New Roman" w:cs="Times New Roman"/>
          <w:lang w:val="en-CA"/>
        </w:rPr>
        <w:t xml:space="preserve">Her </w:t>
      </w:r>
      <w:r w:rsidR="002D4474" w:rsidRPr="00204919">
        <w:rPr>
          <w:rFonts w:ascii="Times New Roman" w:hAnsi="Times New Roman" w:cs="Times New Roman"/>
          <w:lang w:val="en-CA"/>
        </w:rPr>
        <w:t>inquiry produced a scathing report</w:t>
      </w:r>
      <w:r w:rsidR="00C61660" w:rsidRPr="00204919">
        <w:rPr>
          <w:rFonts w:ascii="Times New Roman" w:hAnsi="Times New Roman" w:cs="Times New Roman"/>
          <w:lang w:val="en-CA"/>
        </w:rPr>
        <w:t>, which</w:t>
      </w:r>
      <w:r w:rsidR="002D4474" w:rsidRPr="00204919">
        <w:rPr>
          <w:rFonts w:ascii="Times New Roman" w:hAnsi="Times New Roman" w:cs="Times New Roman"/>
          <w:lang w:val="en-CA"/>
        </w:rPr>
        <w:t xml:space="preserve"> recomme</w:t>
      </w:r>
      <w:r w:rsidR="00E0773B" w:rsidRPr="00204919">
        <w:rPr>
          <w:rFonts w:ascii="Times New Roman" w:hAnsi="Times New Roman" w:cs="Times New Roman"/>
          <w:lang w:val="en-CA"/>
        </w:rPr>
        <w:t>nded reforms to protect patient</w:t>
      </w:r>
      <w:r w:rsidR="003B1844" w:rsidRPr="00204919">
        <w:rPr>
          <w:rFonts w:ascii="Times New Roman" w:hAnsi="Times New Roman" w:cs="Times New Roman"/>
          <w:lang w:val="en-CA"/>
        </w:rPr>
        <w:t>s</w:t>
      </w:r>
      <w:r w:rsidR="002D4474" w:rsidRPr="00204919">
        <w:rPr>
          <w:rFonts w:ascii="Times New Roman" w:hAnsi="Times New Roman" w:cs="Times New Roman"/>
          <w:lang w:val="en-CA"/>
        </w:rPr>
        <w:t>.</w:t>
      </w:r>
    </w:p>
    <w:p w14:paraId="63FABEF6" w14:textId="77777777" w:rsidR="002D4474" w:rsidRDefault="002D4474" w:rsidP="00510A37">
      <w:pPr>
        <w:rPr>
          <w:lang w:val="en-CA"/>
        </w:rPr>
      </w:pPr>
    </w:p>
    <w:p w14:paraId="6C7619C9" w14:textId="33DB47BE" w:rsidR="00942A28" w:rsidRPr="00EA0440" w:rsidRDefault="00953223" w:rsidP="00942A28">
      <w:pPr>
        <w:rPr>
          <w:rFonts w:ascii="Times New Roman" w:hAnsi="Times New Roman" w:cs="Times New Roman"/>
          <w:lang w:val="en-CA"/>
        </w:rPr>
      </w:pPr>
      <w:r w:rsidRPr="00EA0440">
        <w:rPr>
          <w:rFonts w:ascii="Times New Roman" w:hAnsi="Times New Roman" w:cs="Times New Roman"/>
          <w:lang w:val="en-CA"/>
        </w:rPr>
        <w:t xml:space="preserve">Much of this </w:t>
      </w:r>
      <w:r w:rsidR="00CA51C1" w:rsidRPr="00EA0440">
        <w:rPr>
          <w:rFonts w:ascii="Times New Roman" w:hAnsi="Times New Roman" w:cs="Times New Roman"/>
          <w:lang w:val="en-CA"/>
        </w:rPr>
        <w:t xml:space="preserve">narrative is on the public record and </w:t>
      </w:r>
      <w:r w:rsidR="00CE5CCE" w:rsidRPr="00EA0440">
        <w:rPr>
          <w:rFonts w:ascii="Times New Roman" w:hAnsi="Times New Roman" w:cs="Times New Roman"/>
          <w:lang w:val="en-CA"/>
        </w:rPr>
        <w:t>might suggest</w:t>
      </w:r>
      <w:r w:rsidR="00CA51C1" w:rsidRPr="00EA0440">
        <w:rPr>
          <w:rFonts w:ascii="Times New Roman" w:hAnsi="Times New Roman" w:cs="Times New Roman"/>
          <w:lang w:val="en-CA"/>
        </w:rPr>
        <w:t xml:space="preserve"> the</w:t>
      </w:r>
      <w:r w:rsidR="00C61660" w:rsidRPr="00EA0440">
        <w:rPr>
          <w:rFonts w:ascii="Times New Roman" w:hAnsi="Times New Roman" w:cs="Times New Roman"/>
          <w:lang w:val="en-CA"/>
        </w:rPr>
        <w:t xml:space="preserve"> case is </w:t>
      </w:r>
      <w:r w:rsidR="00E0773B" w:rsidRPr="00EA0440">
        <w:rPr>
          <w:rFonts w:ascii="Times New Roman" w:hAnsi="Times New Roman" w:cs="Times New Roman"/>
          <w:lang w:val="en-CA"/>
        </w:rPr>
        <w:t>settl</w:t>
      </w:r>
      <w:r w:rsidR="00C61660" w:rsidRPr="00EA0440">
        <w:rPr>
          <w:rFonts w:ascii="Times New Roman" w:hAnsi="Times New Roman" w:cs="Times New Roman"/>
          <w:lang w:val="en-CA"/>
        </w:rPr>
        <w:t>ed</w:t>
      </w:r>
      <w:r w:rsidR="00CA51C1" w:rsidRPr="00EA0440">
        <w:rPr>
          <w:rFonts w:ascii="Times New Roman" w:hAnsi="Times New Roman" w:cs="Times New Roman"/>
          <w:lang w:val="en-CA"/>
        </w:rPr>
        <w:t>.</w:t>
      </w:r>
      <w:r w:rsidR="00942A28" w:rsidRPr="00EA0440">
        <w:rPr>
          <w:rFonts w:ascii="Times New Roman" w:hAnsi="Times New Roman" w:cs="Times New Roman"/>
          <w:lang w:val="en-CA"/>
        </w:rPr>
        <w:t xml:space="preserve"> </w:t>
      </w:r>
      <w:r w:rsidR="00CA51C1" w:rsidRPr="00EA0440">
        <w:rPr>
          <w:rFonts w:ascii="Times New Roman" w:hAnsi="Times New Roman" w:cs="Times New Roman"/>
          <w:lang w:val="en-CA"/>
        </w:rPr>
        <w:t>No</w:t>
      </w:r>
      <w:r w:rsidR="009E5AD2" w:rsidRPr="00EA0440">
        <w:rPr>
          <w:rFonts w:ascii="Times New Roman" w:hAnsi="Times New Roman" w:cs="Times New Roman"/>
          <w:lang w:val="en-CA"/>
        </w:rPr>
        <w:t>t</w:t>
      </w:r>
      <w:r w:rsidR="00CA51C1" w:rsidRPr="00EA0440">
        <w:rPr>
          <w:rFonts w:ascii="Times New Roman" w:hAnsi="Times New Roman" w:cs="Times New Roman"/>
          <w:lang w:val="en-CA"/>
        </w:rPr>
        <w:t xml:space="preserve"> so, says Jones</w:t>
      </w:r>
      <w:r w:rsidR="00942A28" w:rsidRPr="00EA0440">
        <w:rPr>
          <w:rFonts w:ascii="Times New Roman" w:hAnsi="Times New Roman" w:cs="Times New Roman"/>
          <w:lang w:val="en-CA"/>
        </w:rPr>
        <w:t xml:space="preserve">. </w:t>
      </w:r>
      <w:r w:rsidR="004A1681" w:rsidRPr="00EA0440">
        <w:rPr>
          <w:rFonts w:ascii="Times New Roman" w:hAnsi="Times New Roman" w:cs="Times New Roman"/>
          <w:lang w:val="en-CA"/>
        </w:rPr>
        <w:t xml:space="preserve">Powerful opposing </w:t>
      </w:r>
      <w:r w:rsidR="00195123" w:rsidRPr="00EA0440">
        <w:rPr>
          <w:rFonts w:ascii="Times New Roman" w:hAnsi="Times New Roman" w:cs="Times New Roman"/>
          <w:lang w:val="en-CA"/>
        </w:rPr>
        <w:t xml:space="preserve">factions jockeyed to </w:t>
      </w:r>
      <w:r w:rsidR="00B40C23" w:rsidRPr="00EA0440">
        <w:rPr>
          <w:rFonts w:ascii="Times New Roman" w:hAnsi="Times New Roman" w:cs="Times New Roman"/>
          <w:lang w:val="en-CA"/>
        </w:rPr>
        <w:t xml:space="preserve">discredit </w:t>
      </w:r>
      <w:r w:rsidR="00195123" w:rsidRPr="00EA0440">
        <w:rPr>
          <w:rFonts w:ascii="Times New Roman" w:hAnsi="Times New Roman" w:cs="Times New Roman"/>
          <w:lang w:val="en-CA"/>
        </w:rPr>
        <w:t xml:space="preserve">the report </w:t>
      </w:r>
      <w:r w:rsidR="007527BB" w:rsidRPr="00EA0440">
        <w:rPr>
          <w:rFonts w:ascii="Times New Roman" w:hAnsi="Times New Roman" w:cs="Times New Roman"/>
          <w:lang w:val="en-CA"/>
        </w:rPr>
        <w:t xml:space="preserve">and these </w:t>
      </w:r>
      <w:r w:rsidR="00B40C23" w:rsidRPr="00EA0440">
        <w:rPr>
          <w:rFonts w:ascii="Times New Roman" w:hAnsi="Times New Roman" w:cs="Times New Roman"/>
          <w:lang w:val="en-CA"/>
        </w:rPr>
        <w:t>efforts continue</w:t>
      </w:r>
      <w:r w:rsidR="004A1681" w:rsidRPr="00EA0440">
        <w:rPr>
          <w:rFonts w:ascii="Times New Roman" w:hAnsi="Times New Roman" w:cs="Times New Roman"/>
          <w:lang w:val="en-CA"/>
        </w:rPr>
        <w:t xml:space="preserve">. </w:t>
      </w:r>
      <w:r w:rsidR="00040A97" w:rsidRPr="00EA0440">
        <w:rPr>
          <w:rFonts w:ascii="Times New Roman" w:hAnsi="Times New Roman" w:cs="Times New Roman"/>
          <w:lang w:val="en-CA"/>
        </w:rPr>
        <w:t xml:space="preserve">At a September </w:t>
      </w:r>
      <w:r w:rsidR="002223D3" w:rsidRPr="00EA0440">
        <w:rPr>
          <w:rFonts w:ascii="Times New Roman" w:hAnsi="Times New Roman" w:cs="Times New Roman"/>
          <w:lang w:val="en-CA"/>
        </w:rPr>
        <w:t>19</w:t>
      </w:r>
      <w:r w:rsidR="00BD26A5" w:rsidRPr="00EA0440">
        <w:rPr>
          <w:rFonts w:ascii="Times New Roman" w:hAnsi="Times New Roman" w:cs="Times New Roman"/>
          <w:lang w:val="en-CA"/>
        </w:rPr>
        <w:t>88</w:t>
      </w:r>
      <w:r w:rsidR="00040A97" w:rsidRPr="00EA0440">
        <w:rPr>
          <w:rFonts w:ascii="Times New Roman" w:hAnsi="Times New Roman" w:cs="Times New Roman"/>
          <w:lang w:val="en-CA"/>
        </w:rPr>
        <w:t xml:space="preserve"> meeting</w:t>
      </w:r>
      <w:r w:rsidR="002223D3" w:rsidRPr="00EA0440">
        <w:rPr>
          <w:rFonts w:ascii="Times New Roman" w:hAnsi="Times New Roman" w:cs="Times New Roman"/>
          <w:lang w:val="en-CA"/>
        </w:rPr>
        <w:t xml:space="preserve">, a </w:t>
      </w:r>
      <w:r w:rsidR="008B77C3" w:rsidRPr="00EA0440">
        <w:rPr>
          <w:rFonts w:ascii="Times New Roman" w:hAnsi="Times New Roman" w:cs="Times New Roman"/>
          <w:lang w:val="en-CA"/>
        </w:rPr>
        <w:t xml:space="preserve">motion to support the report and to express sympathy for the women </w:t>
      </w:r>
      <w:r w:rsidR="00C52346" w:rsidRPr="00EA0440">
        <w:rPr>
          <w:rFonts w:ascii="Times New Roman" w:hAnsi="Times New Roman" w:cs="Times New Roman"/>
          <w:lang w:val="en-CA"/>
        </w:rPr>
        <w:t xml:space="preserve">passed </w:t>
      </w:r>
      <w:r w:rsidR="00BD26A5" w:rsidRPr="00EA0440">
        <w:rPr>
          <w:rFonts w:ascii="Times New Roman" w:hAnsi="Times New Roman" w:cs="Times New Roman"/>
          <w:lang w:val="en-CA"/>
        </w:rPr>
        <w:t>unanimous</w:t>
      </w:r>
      <w:r w:rsidR="00C52346" w:rsidRPr="00EA0440">
        <w:rPr>
          <w:rFonts w:ascii="Times New Roman" w:hAnsi="Times New Roman" w:cs="Times New Roman"/>
          <w:lang w:val="en-CA"/>
        </w:rPr>
        <w:t>ly</w:t>
      </w:r>
      <w:r w:rsidR="00040A97" w:rsidRPr="00EA0440">
        <w:rPr>
          <w:rFonts w:ascii="Times New Roman" w:hAnsi="Times New Roman" w:cs="Times New Roman"/>
          <w:lang w:val="en-CA"/>
        </w:rPr>
        <w:t xml:space="preserve">, </w:t>
      </w:r>
      <w:r w:rsidR="00C52346" w:rsidRPr="00EA0440">
        <w:rPr>
          <w:rFonts w:ascii="Times New Roman" w:hAnsi="Times New Roman" w:cs="Times New Roman"/>
          <w:lang w:val="en-CA"/>
        </w:rPr>
        <w:t xml:space="preserve">but </w:t>
      </w:r>
      <w:r w:rsidR="00040A97" w:rsidRPr="00EA0440">
        <w:rPr>
          <w:rFonts w:ascii="Times New Roman" w:hAnsi="Times New Roman" w:cs="Times New Roman"/>
          <w:lang w:val="en-CA"/>
        </w:rPr>
        <w:t>was overturned a week later</w:t>
      </w:r>
      <w:r w:rsidR="008B77C3" w:rsidRPr="00EA0440">
        <w:rPr>
          <w:rFonts w:ascii="Times New Roman" w:hAnsi="Times New Roman" w:cs="Times New Roman"/>
          <w:lang w:val="en-CA"/>
        </w:rPr>
        <w:t xml:space="preserve">. </w:t>
      </w:r>
      <w:r w:rsidR="002223D3" w:rsidRPr="00EA0440">
        <w:rPr>
          <w:rFonts w:ascii="Times New Roman" w:hAnsi="Times New Roman" w:cs="Times New Roman"/>
          <w:lang w:val="en-CA"/>
        </w:rPr>
        <w:t>In 19</w:t>
      </w:r>
      <w:r w:rsidR="00EE6FF3" w:rsidRPr="00EA0440">
        <w:rPr>
          <w:rFonts w:ascii="Times New Roman" w:hAnsi="Times New Roman" w:cs="Times New Roman"/>
          <w:lang w:val="en-CA"/>
        </w:rPr>
        <w:t>90</w:t>
      </w:r>
      <w:r w:rsidR="002223D3" w:rsidRPr="00EA0440">
        <w:rPr>
          <w:rFonts w:ascii="Times New Roman" w:hAnsi="Times New Roman" w:cs="Times New Roman"/>
          <w:lang w:val="en-CA"/>
        </w:rPr>
        <w:t>, t</w:t>
      </w:r>
      <w:r w:rsidR="00942A28" w:rsidRPr="00EA0440">
        <w:rPr>
          <w:rFonts w:ascii="Times New Roman" w:hAnsi="Times New Roman" w:cs="Times New Roman"/>
          <w:lang w:val="en-CA"/>
        </w:rPr>
        <w:t xml:space="preserve">he same </w:t>
      </w:r>
      <w:r w:rsidR="00942A28" w:rsidRPr="00EA0440">
        <w:rPr>
          <w:rFonts w:ascii="Times New Roman" w:hAnsi="Times New Roman" w:cs="Times New Roman"/>
          <w:i/>
          <w:lang w:val="en-CA"/>
        </w:rPr>
        <w:t>Metro</w:t>
      </w:r>
      <w:r w:rsidR="00942A28" w:rsidRPr="00EA0440">
        <w:rPr>
          <w:rFonts w:ascii="Times New Roman" w:hAnsi="Times New Roman" w:cs="Times New Roman"/>
          <w:lang w:val="en-CA"/>
        </w:rPr>
        <w:t xml:space="preserve"> magazine that broke </w:t>
      </w:r>
      <w:r w:rsidR="00A967FC" w:rsidRPr="00EA0440">
        <w:rPr>
          <w:rFonts w:ascii="Times New Roman" w:hAnsi="Times New Roman" w:cs="Times New Roman"/>
          <w:lang w:val="en-CA"/>
        </w:rPr>
        <w:t xml:space="preserve">the story about the experiment published an </w:t>
      </w:r>
      <w:r w:rsidR="00763855" w:rsidRPr="00EA0440">
        <w:rPr>
          <w:rFonts w:ascii="Times New Roman" w:hAnsi="Times New Roman" w:cs="Times New Roman"/>
          <w:lang w:val="en-CA"/>
        </w:rPr>
        <w:t>article</w:t>
      </w:r>
      <w:r w:rsidR="000C00AF" w:rsidRPr="00EA0440">
        <w:rPr>
          <w:rFonts w:ascii="Times New Roman" w:hAnsi="Times New Roman" w:cs="Times New Roman"/>
          <w:lang w:val="en-CA"/>
        </w:rPr>
        <w:t xml:space="preserve"> expressing “second thoughts.”</w:t>
      </w:r>
      <w:r w:rsidR="00697B38" w:rsidRPr="00EA0440">
        <w:rPr>
          <w:rFonts w:ascii="Times New Roman" w:hAnsi="Times New Roman" w:cs="Times New Roman"/>
          <w:lang w:val="en-CA"/>
        </w:rPr>
        <w:t xml:space="preserve"> </w:t>
      </w:r>
      <w:r w:rsidR="005E1C55" w:rsidRPr="00EA0440">
        <w:rPr>
          <w:rFonts w:ascii="Times New Roman" w:hAnsi="Times New Roman" w:cs="Times New Roman"/>
          <w:lang w:val="en-CA"/>
        </w:rPr>
        <w:t xml:space="preserve">In 2009, </w:t>
      </w:r>
      <w:r w:rsidR="00697B38" w:rsidRPr="00EA0440">
        <w:rPr>
          <w:rFonts w:ascii="Times New Roman" w:hAnsi="Times New Roman" w:cs="Times New Roman"/>
          <w:lang w:val="en-CA"/>
        </w:rPr>
        <w:t xml:space="preserve">medical historian Linda </w:t>
      </w:r>
      <w:proofErr w:type="spellStart"/>
      <w:r w:rsidR="00697B38" w:rsidRPr="00EA0440">
        <w:rPr>
          <w:rFonts w:ascii="Times New Roman" w:hAnsi="Times New Roman" w:cs="Times New Roman"/>
          <w:lang w:val="en-CA"/>
        </w:rPr>
        <w:t>Bryder</w:t>
      </w:r>
      <w:proofErr w:type="spellEnd"/>
      <w:r w:rsidR="005419DF" w:rsidRPr="00EA0440">
        <w:rPr>
          <w:rFonts w:ascii="Times New Roman" w:hAnsi="Times New Roman" w:cs="Times New Roman"/>
          <w:lang w:val="en-CA"/>
        </w:rPr>
        <w:t xml:space="preserve"> </w:t>
      </w:r>
      <w:r w:rsidR="002223D3" w:rsidRPr="00EA0440">
        <w:rPr>
          <w:rFonts w:ascii="Times New Roman" w:hAnsi="Times New Roman" w:cs="Times New Roman"/>
          <w:lang w:val="en-CA"/>
        </w:rPr>
        <w:t xml:space="preserve">published a book in which she in </w:t>
      </w:r>
      <w:r w:rsidR="005419DF" w:rsidRPr="00EA0440">
        <w:rPr>
          <w:rFonts w:ascii="Times New Roman" w:hAnsi="Times New Roman" w:cs="Times New Roman"/>
          <w:lang w:val="en-CA"/>
        </w:rPr>
        <w:t>argue</w:t>
      </w:r>
      <w:r w:rsidR="005E1C55" w:rsidRPr="00EA0440">
        <w:rPr>
          <w:rFonts w:ascii="Times New Roman" w:hAnsi="Times New Roman" w:cs="Times New Roman"/>
          <w:lang w:val="en-CA"/>
        </w:rPr>
        <w:t xml:space="preserve">s </w:t>
      </w:r>
      <w:r w:rsidR="00942A28" w:rsidRPr="00EA0440">
        <w:rPr>
          <w:rFonts w:ascii="Times New Roman" w:hAnsi="Times New Roman" w:cs="Times New Roman"/>
          <w:lang w:val="en-CA"/>
        </w:rPr>
        <w:t xml:space="preserve">that Green did not experiment on the </w:t>
      </w:r>
      <w:proofErr w:type="gramStart"/>
      <w:r w:rsidR="00942A28" w:rsidRPr="00EA0440">
        <w:rPr>
          <w:rFonts w:ascii="Times New Roman" w:hAnsi="Times New Roman" w:cs="Times New Roman"/>
          <w:lang w:val="en-CA"/>
        </w:rPr>
        <w:t>women,</w:t>
      </w:r>
      <w:proofErr w:type="gramEnd"/>
      <w:r w:rsidR="00942A28" w:rsidRPr="00EA0440">
        <w:rPr>
          <w:rFonts w:ascii="Times New Roman" w:hAnsi="Times New Roman" w:cs="Times New Roman"/>
          <w:lang w:val="en-CA"/>
        </w:rPr>
        <w:t xml:space="preserve"> he simply provided them with an acceptable form of less invasive treatment</w:t>
      </w:r>
      <w:r w:rsidR="005E1C55" w:rsidRPr="00EA0440">
        <w:rPr>
          <w:rFonts w:ascii="Times New Roman" w:hAnsi="Times New Roman" w:cs="Times New Roman"/>
          <w:lang w:val="en-CA"/>
        </w:rPr>
        <w:t>.</w:t>
      </w:r>
      <w:ins w:id="49" w:author="Sharon Batt" w:date="2017-09-04T00:57:00Z">
        <w:r w:rsidR="003D0FE2" w:rsidRPr="00EA0440">
          <w:rPr>
            <w:rStyle w:val="EndnoteReference"/>
            <w:rFonts w:ascii="Times New Roman" w:hAnsi="Times New Roman" w:cs="Times New Roman"/>
            <w:lang w:val="en-CA"/>
          </w:rPr>
          <w:endnoteReference w:id="6"/>
        </w:r>
      </w:ins>
      <w:r w:rsidR="00942A28" w:rsidRPr="00EA0440">
        <w:rPr>
          <w:rFonts w:ascii="Times New Roman" w:hAnsi="Times New Roman" w:cs="Times New Roman"/>
          <w:lang w:val="en-CA"/>
        </w:rPr>
        <w:t xml:space="preserve"> </w:t>
      </w:r>
      <w:r w:rsidR="002223D3" w:rsidRPr="00EA0440">
        <w:rPr>
          <w:rFonts w:ascii="Times New Roman" w:hAnsi="Times New Roman" w:cs="Times New Roman"/>
          <w:lang w:val="en-CA"/>
        </w:rPr>
        <w:t xml:space="preserve">And as recently as 2014, </w:t>
      </w:r>
      <w:r w:rsidR="00E974A8" w:rsidRPr="00EA0440">
        <w:rPr>
          <w:rFonts w:ascii="Times New Roman" w:hAnsi="Times New Roman" w:cs="Times New Roman"/>
          <w:lang w:val="en-CA"/>
        </w:rPr>
        <w:t xml:space="preserve">Cochrane Collaboration </w:t>
      </w:r>
      <w:r w:rsidR="005E1C55" w:rsidRPr="00EA0440">
        <w:rPr>
          <w:rFonts w:ascii="Times New Roman" w:hAnsi="Times New Roman" w:cs="Times New Roman"/>
          <w:lang w:val="en-CA"/>
        </w:rPr>
        <w:t>co-founder</w:t>
      </w:r>
      <w:r w:rsidR="00E974A8" w:rsidRPr="00EA0440">
        <w:rPr>
          <w:rFonts w:ascii="Times New Roman" w:hAnsi="Times New Roman" w:cs="Times New Roman"/>
          <w:lang w:val="en-CA"/>
        </w:rPr>
        <w:t xml:space="preserve"> </w:t>
      </w:r>
      <w:r w:rsidR="00322C4A" w:rsidRPr="00EA0440">
        <w:rPr>
          <w:rFonts w:ascii="Times New Roman" w:hAnsi="Times New Roman" w:cs="Times New Roman"/>
          <w:lang w:val="en-CA"/>
        </w:rPr>
        <w:t>Sir Iain Chalmers</w:t>
      </w:r>
      <w:r w:rsidR="00942A28" w:rsidRPr="00EA0440">
        <w:rPr>
          <w:rFonts w:ascii="Times New Roman" w:hAnsi="Times New Roman" w:cs="Times New Roman"/>
          <w:lang w:val="en-CA"/>
        </w:rPr>
        <w:t xml:space="preserve"> </w:t>
      </w:r>
      <w:r w:rsidR="001E33E2" w:rsidRPr="00EA0440">
        <w:rPr>
          <w:rFonts w:ascii="Times New Roman" w:hAnsi="Times New Roman" w:cs="Times New Roman"/>
          <w:lang w:val="en-CA"/>
        </w:rPr>
        <w:t xml:space="preserve">chastised the </w:t>
      </w:r>
      <w:ins w:id="50" w:author="Sharon Batt" w:date="2017-09-04T00:55:00Z">
        <w:r w:rsidR="003D0FE2" w:rsidRPr="00EA0440">
          <w:rPr>
            <w:rFonts w:ascii="Times New Roman" w:hAnsi="Times New Roman" w:cs="Times New Roman"/>
            <w:lang w:val="en-CA"/>
          </w:rPr>
          <w:t xml:space="preserve">investigative quality of the </w:t>
        </w:r>
      </w:ins>
      <w:r w:rsidR="001E33E2" w:rsidRPr="00EA0440">
        <w:rPr>
          <w:rFonts w:ascii="Times New Roman" w:hAnsi="Times New Roman" w:cs="Times New Roman"/>
          <w:lang w:val="en-CA"/>
        </w:rPr>
        <w:t xml:space="preserve">Cartwright </w:t>
      </w:r>
      <w:ins w:id="51" w:author="Sharon Batt" w:date="2017-09-04T00:55:00Z">
        <w:r w:rsidR="003D0FE2" w:rsidRPr="00EA0440">
          <w:rPr>
            <w:rFonts w:ascii="Times New Roman" w:hAnsi="Times New Roman" w:cs="Times New Roman"/>
            <w:lang w:val="en-CA"/>
          </w:rPr>
          <w:t>Inquiry</w:t>
        </w:r>
      </w:ins>
      <w:ins w:id="52" w:author="Sharon Batt" w:date="2017-09-04T00:56:00Z">
        <w:r w:rsidR="003D0FE2" w:rsidRPr="00EA0440">
          <w:rPr>
            <w:rFonts w:ascii="Times New Roman" w:hAnsi="Times New Roman" w:cs="Times New Roman"/>
            <w:lang w:val="en-CA"/>
          </w:rPr>
          <w:t xml:space="preserve"> via a video link to a meeting at the NWH</w:t>
        </w:r>
      </w:ins>
      <w:del w:id="53" w:author="Sharon Batt" w:date="2017-09-04T00:55:00Z">
        <w:r w:rsidR="002A40C7" w:rsidRPr="00EA0440" w:rsidDel="003D0FE2">
          <w:rPr>
            <w:rFonts w:ascii="Times New Roman" w:hAnsi="Times New Roman" w:cs="Times New Roman"/>
            <w:lang w:val="en-CA"/>
          </w:rPr>
          <w:delText>R</w:delText>
        </w:r>
        <w:r w:rsidR="001E33E2" w:rsidRPr="00EA0440" w:rsidDel="003D0FE2">
          <w:rPr>
            <w:rFonts w:ascii="Times New Roman" w:hAnsi="Times New Roman" w:cs="Times New Roman"/>
            <w:lang w:val="en-CA"/>
          </w:rPr>
          <w:delText xml:space="preserve">eport </w:delText>
        </w:r>
      </w:del>
      <w:del w:id="54" w:author="Sharon Batt" w:date="2017-09-04T00:56:00Z">
        <w:r w:rsidR="001E33E2" w:rsidRPr="00EA0440" w:rsidDel="003D0FE2">
          <w:rPr>
            <w:rFonts w:ascii="Times New Roman" w:hAnsi="Times New Roman" w:cs="Times New Roman"/>
            <w:lang w:val="en-CA"/>
          </w:rPr>
          <w:delText xml:space="preserve">for </w:delText>
        </w:r>
        <w:r w:rsidR="0062672D" w:rsidRPr="00EA0440" w:rsidDel="003D0FE2">
          <w:rPr>
            <w:rFonts w:ascii="Times New Roman" w:hAnsi="Times New Roman" w:cs="Times New Roman"/>
            <w:lang w:val="en-CA"/>
          </w:rPr>
          <w:delText xml:space="preserve">implying </w:delText>
        </w:r>
        <w:r w:rsidR="001E33E2" w:rsidRPr="00EA0440" w:rsidDel="003D0FE2">
          <w:rPr>
            <w:rFonts w:ascii="Times New Roman" w:hAnsi="Times New Roman" w:cs="Times New Roman"/>
            <w:lang w:val="en-CA"/>
          </w:rPr>
          <w:delText xml:space="preserve">an agreed-on “conventional treatment” </w:delText>
        </w:r>
        <w:r w:rsidR="0062672D" w:rsidRPr="00EA0440" w:rsidDel="003D0FE2">
          <w:rPr>
            <w:rFonts w:ascii="Times New Roman" w:hAnsi="Times New Roman" w:cs="Times New Roman"/>
            <w:lang w:val="en-CA"/>
          </w:rPr>
          <w:delText xml:space="preserve">for CIS </w:delText>
        </w:r>
        <w:r w:rsidR="001E33E2" w:rsidRPr="00EA0440" w:rsidDel="003D0FE2">
          <w:rPr>
            <w:rFonts w:ascii="Times New Roman" w:hAnsi="Times New Roman" w:cs="Times New Roman"/>
            <w:lang w:val="en-CA"/>
          </w:rPr>
          <w:delText>existed in the late 1960s and early 1970s</w:delText>
        </w:r>
      </w:del>
      <w:r w:rsidR="001E33E2" w:rsidRPr="00EA0440">
        <w:rPr>
          <w:rFonts w:ascii="Times New Roman" w:hAnsi="Times New Roman" w:cs="Times New Roman"/>
          <w:lang w:val="en-CA"/>
        </w:rPr>
        <w:t>.</w:t>
      </w:r>
      <w:r w:rsidR="00F70C39" w:rsidRPr="00EA0440">
        <w:rPr>
          <w:rStyle w:val="EndnoteReference"/>
          <w:rFonts w:ascii="Times New Roman" w:hAnsi="Times New Roman" w:cs="Times New Roman"/>
          <w:lang w:val="en-CA"/>
        </w:rPr>
        <w:endnoteReference w:id="7"/>
      </w:r>
      <w:r w:rsidR="001E33E2" w:rsidRPr="00EA0440">
        <w:rPr>
          <w:rFonts w:ascii="Times New Roman" w:hAnsi="Times New Roman" w:cs="Times New Roman"/>
          <w:lang w:val="en-CA"/>
        </w:rPr>
        <w:t xml:space="preserve">  </w:t>
      </w:r>
      <w:r w:rsidR="0042497D" w:rsidRPr="00EA0440">
        <w:rPr>
          <w:rFonts w:ascii="Times New Roman" w:hAnsi="Times New Roman" w:cs="Times New Roman"/>
          <w:lang w:val="en-CA"/>
        </w:rPr>
        <w:t>S</w:t>
      </w:r>
      <w:r w:rsidR="00942A28" w:rsidRPr="00EA0440">
        <w:rPr>
          <w:rFonts w:ascii="Times New Roman" w:hAnsi="Times New Roman" w:cs="Times New Roman"/>
          <w:lang w:val="en-CA"/>
        </w:rPr>
        <w:t xml:space="preserve">hamefully, writes Jones, no apology has ever been offered to the women who suffered, or to the families of those who died. </w:t>
      </w:r>
    </w:p>
    <w:p w14:paraId="09C8173A" w14:textId="77777777" w:rsidR="00942A28" w:rsidRPr="00EA0440" w:rsidRDefault="00942A28" w:rsidP="002D4474">
      <w:pPr>
        <w:rPr>
          <w:rFonts w:ascii="Times New Roman" w:hAnsi="Times New Roman" w:cs="Times New Roman"/>
          <w:lang w:val="en-CA"/>
        </w:rPr>
      </w:pPr>
    </w:p>
    <w:p w14:paraId="10A4F667" w14:textId="4F30E8C7" w:rsidR="00C55507" w:rsidRPr="00F74183" w:rsidRDefault="00C304E9" w:rsidP="002D4474">
      <w:pPr>
        <w:rPr>
          <w:rFonts w:ascii="Times New Roman" w:hAnsi="Times New Roman"/>
          <w:lang w:val="en-CA"/>
        </w:rPr>
      </w:pPr>
      <w:r w:rsidRPr="00F74183">
        <w:rPr>
          <w:rFonts w:ascii="Times New Roman" w:hAnsi="Times New Roman"/>
          <w:lang w:val="en-CA"/>
        </w:rPr>
        <w:t>Jones</w:t>
      </w:r>
      <w:r w:rsidR="002D4474" w:rsidRPr="00F74183">
        <w:rPr>
          <w:rFonts w:ascii="Times New Roman" w:hAnsi="Times New Roman"/>
          <w:lang w:val="en-CA"/>
        </w:rPr>
        <w:t xml:space="preserve"> </w:t>
      </w:r>
      <w:r w:rsidR="009C4514" w:rsidRPr="00F74183">
        <w:rPr>
          <w:rFonts w:ascii="Times New Roman" w:hAnsi="Times New Roman"/>
          <w:lang w:val="en-CA"/>
        </w:rPr>
        <w:t xml:space="preserve">draws on his </w:t>
      </w:r>
      <w:r w:rsidR="00580C4D" w:rsidRPr="00F74183">
        <w:rPr>
          <w:rFonts w:ascii="Times New Roman" w:hAnsi="Times New Roman"/>
          <w:lang w:val="en-CA"/>
        </w:rPr>
        <w:t xml:space="preserve">detailed </w:t>
      </w:r>
      <w:r w:rsidR="002D4474" w:rsidRPr="00F74183">
        <w:rPr>
          <w:rFonts w:ascii="Times New Roman" w:hAnsi="Times New Roman"/>
          <w:lang w:val="en-CA"/>
        </w:rPr>
        <w:t>knowledge of the hospital politics: the many players and their allegiances, the meetings and the memos, the hallway conversations</w:t>
      </w:r>
      <w:r w:rsidR="00763D2F" w:rsidRPr="00F74183">
        <w:rPr>
          <w:rFonts w:ascii="Times New Roman" w:hAnsi="Times New Roman"/>
          <w:lang w:val="en-CA"/>
        </w:rPr>
        <w:t>,</w:t>
      </w:r>
      <w:r w:rsidR="002D4474" w:rsidRPr="00F74183">
        <w:rPr>
          <w:rFonts w:ascii="Times New Roman" w:hAnsi="Times New Roman"/>
          <w:lang w:val="en-CA"/>
        </w:rPr>
        <w:t xml:space="preserve"> and the discussions over tea or scotch in private homes. </w:t>
      </w:r>
      <w:r w:rsidRPr="00F74183">
        <w:rPr>
          <w:rFonts w:ascii="Times New Roman" w:hAnsi="Times New Roman"/>
          <w:lang w:val="en-CA"/>
        </w:rPr>
        <w:t xml:space="preserve">Based </w:t>
      </w:r>
      <w:r w:rsidR="00B45EB6" w:rsidRPr="00F74183">
        <w:rPr>
          <w:rFonts w:ascii="Times New Roman" w:hAnsi="Times New Roman"/>
          <w:lang w:val="en-CA"/>
        </w:rPr>
        <w:t xml:space="preserve">on this insider </w:t>
      </w:r>
      <w:r w:rsidR="007527BB" w:rsidRPr="00F74183">
        <w:rPr>
          <w:rFonts w:ascii="Times New Roman" w:hAnsi="Times New Roman"/>
          <w:lang w:val="en-CA"/>
        </w:rPr>
        <w:t>evidence</w:t>
      </w:r>
      <w:r w:rsidRPr="00F74183">
        <w:rPr>
          <w:rFonts w:ascii="Times New Roman" w:hAnsi="Times New Roman"/>
          <w:lang w:val="en-CA"/>
        </w:rPr>
        <w:t>, he</w:t>
      </w:r>
      <w:r w:rsidR="007527BB" w:rsidRPr="00F74183">
        <w:rPr>
          <w:rFonts w:ascii="Times New Roman" w:hAnsi="Times New Roman"/>
          <w:lang w:val="en-CA"/>
        </w:rPr>
        <w:t xml:space="preserve"> </w:t>
      </w:r>
      <w:r w:rsidR="00D4735A" w:rsidRPr="00F74183">
        <w:rPr>
          <w:rFonts w:ascii="Times New Roman" w:hAnsi="Times New Roman"/>
          <w:lang w:val="en-CA"/>
        </w:rPr>
        <w:t>convincingly re</w:t>
      </w:r>
      <w:r w:rsidR="00B45EB6" w:rsidRPr="00F74183">
        <w:rPr>
          <w:rFonts w:ascii="Times New Roman" w:hAnsi="Times New Roman"/>
          <w:lang w:val="en-CA"/>
        </w:rPr>
        <w:t>fute</w:t>
      </w:r>
      <w:r w:rsidRPr="00F74183">
        <w:rPr>
          <w:rFonts w:ascii="Times New Roman" w:hAnsi="Times New Roman"/>
          <w:lang w:val="en-CA"/>
        </w:rPr>
        <w:t>s</w:t>
      </w:r>
      <w:r w:rsidR="00D4735A" w:rsidRPr="00F74183">
        <w:rPr>
          <w:rFonts w:ascii="Times New Roman" w:hAnsi="Times New Roman"/>
          <w:lang w:val="en-CA"/>
        </w:rPr>
        <w:t xml:space="preserve"> the claim that </w:t>
      </w:r>
      <w:r w:rsidR="00B45EB6" w:rsidRPr="00F74183">
        <w:rPr>
          <w:rFonts w:ascii="Times New Roman" w:hAnsi="Times New Roman"/>
          <w:lang w:val="en-CA"/>
        </w:rPr>
        <w:t xml:space="preserve">Green </w:t>
      </w:r>
      <w:r w:rsidR="007527BB" w:rsidRPr="00F74183">
        <w:rPr>
          <w:rFonts w:ascii="Times New Roman" w:hAnsi="Times New Roman"/>
          <w:lang w:val="en-CA"/>
        </w:rPr>
        <w:t>simply provided</w:t>
      </w:r>
      <w:r w:rsidR="00D4735A" w:rsidRPr="00F74183">
        <w:rPr>
          <w:rFonts w:ascii="Times New Roman" w:hAnsi="Times New Roman"/>
          <w:lang w:val="en-CA"/>
        </w:rPr>
        <w:t xml:space="preserve"> an accept</w:t>
      </w:r>
      <w:r w:rsidRPr="00F74183">
        <w:rPr>
          <w:rFonts w:ascii="Times New Roman" w:hAnsi="Times New Roman"/>
          <w:lang w:val="en-CA"/>
        </w:rPr>
        <w:t>ed</w:t>
      </w:r>
      <w:r w:rsidR="00D4735A" w:rsidRPr="00F74183">
        <w:rPr>
          <w:rFonts w:ascii="Times New Roman" w:hAnsi="Times New Roman"/>
          <w:lang w:val="en-CA"/>
        </w:rPr>
        <w:t>, minimally invasive treatment that spare</w:t>
      </w:r>
      <w:r w:rsidR="008B77C3" w:rsidRPr="00F74183">
        <w:rPr>
          <w:rFonts w:ascii="Times New Roman" w:hAnsi="Times New Roman"/>
          <w:lang w:val="en-CA"/>
        </w:rPr>
        <w:t>d</w:t>
      </w:r>
      <w:r w:rsidR="00632ECC" w:rsidRPr="00F74183">
        <w:rPr>
          <w:rFonts w:ascii="Times New Roman" w:hAnsi="Times New Roman"/>
          <w:lang w:val="en-CA"/>
        </w:rPr>
        <w:t xml:space="preserve"> women the risk of side-effects</w:t>
      </w:r>
      <w:r w:rsidR="008B77C3" w:rsidRPr="00F74183">
        <w:rPr>
          <w:rFonts w:ascii="Times New Roman" w:hAnsi="Times New Roman"/>
          <w:lang w:val="en-CA"/>
        </w:rPr>
        <w:t>. He</w:t>
      </w:r>
      <w:r w:rsidR="00632ECC" w:rsidRPr="00F74183">
        <w:rPr>
          <w:rFonts w:ascii="Times New Roman" w:hAnsi="Times New Roman"/>
          <w:lang w:val="en-CA"/>
        </w:rPr>
        <w:t xml:space="preserve"> </w:t>
      </w:r>
      <w:r w:rsidR="0061709D" w:rsidRPr="00F74183">
        <w:rPr>
          <w:rFonts w:ascii="Times New Roman" w:hAnsi="Times New Roman"/>
          <w:lang w:val="en-CA"/>
        </w:rPr>
        <w:t xml:space="preserve">analyses </w:t>
      </w:r>
      <w:r w:rsidR="00942A28" w:rsidRPr="00F74183">
        <w:rPr>
          <w:rFonts w:ascii="Times New Roman" w:hAnsi="Times New Roman"/>
          <w:lang w:val="en-CA"/>
        </w:rPr>
        <w:t>the divided perspectives within the hospital culture</w:t>
      </w:r>
      <w:r w:rsidR="008B77C3" w:rsidRPr="00F74183">
        <w:rPr>
          <w:rFonts w:ascii="Times New Roman" w:hAnsi="Times New Roman"/>
          <w:lang w:val="en-CA"/>
        </w:rPr>
        <w:t xml:space="preserve"> and the </w:t>
      </w:r>
      <w:r w:rsidR="00CE5CCE" w:rsidRPr="00F74183">
        <w:rPr>
          <w:rFonts w:ascii="Times New Roman" w:hAnsi="Times New Roman"/>
          <w:lang w:val="en-CA"/>
        </w:rPr>
        <w:t>persistent</w:t>
      </w:r>
      <w:r w:rsidR="0061709D" w:rsidRPr="00F74183">
        <w:rPr>
          <w:rFonts w:ascii="Times New Roman" w:hAnsi="Times New Roman"/>
          <w:lang w:val="en-CA"/>
        </w:rPr>
        <w:t xml:space="preserve"> </w:t>
      </w:r>
      <w:r w:rsidR="008B77C3" w:rsidRPr="00F74183">
        <w:rPr>
          <w:rFonts w:ascii="Times New Roman" w:hAnsi="Times New Roman"/>
          <w:lang w:val="en-CA"/>
        </w:rPr>
        <w:t>bitterness</w:t>
      </w:r>
      <w:r w:rsidR="00162F4A" w:rsidRPr="00F74183">
        <w:rPr>
          <w:rFonts w:ascii="Times New Roman" w:hAnsi="Times New Roman"/>
          <w:lang w:val="en-CA"/>
        </w:rPr>
        <w:t xml:space="preserve"> </w:t>
      </w:r>
      <w:r w:rsidR="0061709D" w:rsidRPr="00F74183">
        <w:rPr>
          <w:rFonts w:ascii="Times New Roman" w:hAnsi="Times New Roman"/>
          <w:lang w:val="en-CA"/>
        </w:rPr>
        <w:t xml:space="preserve">over the Cartwright </w:t>
      </w:r>
      <w:r w:rsidR="00DA39EC" w:rsidRPr="00F74183">
        <w:rPr>
          <w:rFonts w:ascii="Times New Roman" w:hAnsi="Times New Roman"/>
          <w:lang w:val="en-CA"/>
        </w:rPr>
        <w:t>R</w:t>
      </w:r>
      <w:r w:rsidR="0061709D" w:rsidRPr="00F74183">
        <w:rPr>
          <w:rFonts w:ascii="Times New Roman" w:hAnsi="Times New Roman"/>
          <w:lang w:val="en-CA"/>
        </w:rPr>
        <w:t>eport</w:t>
      </w:r>
      <w:r w:rsidR="00942A28" w:rsidRPr="00F74183">
        <w:rPr>
          <w:rFonts w:ascii="Times New Roman" w:hAnsi="Times New Roman"/>
          <w:lang w:val="en-CA"/>
        </w:rPr>
        <w:t xml:space="preserve">. </w:t>
      </w:r>
      <w:r w:rsidR="009C4514" w:rsidRPr="00F74183">
        <w:rPr>
          <w:rFonts w:ascii="Times New Roman" w:hAnsi="Times New Roman"/>
          <w:lang w:val="en-CA"/>
        </w:rPr>
        <w:t xml:space="preserve">Some years after the inquiry, </w:t>
      </w:r>
      <w:r w:rsidR="00FC72E3" w:rsidRPr="00F74183">
        <w:rPr>
          <w:rFonts w:ascii="Times New Roman" w:hAnsi="Times New Roman"/>
          <w:lang w:val="en-CA"/>
        </w:rPr>
        <w:t xml:space="preserve">to cite just one </w:t>
      </w:r>
      <w:r w:rsidR="0061709D" w:rsidRPr="00F74183">
        <w:rPr>
          <w:rFonts w:ascii="Times New Roman" w:hAnsi="Times New Roman"/>
          <w:lang w:val="en-CA"/>
        </w:rPr>
        <w:t xml:space="preserve">example, </w:t>
      </w:r>
      <w:r w:rsidR="009C4514" w:rsidRPr="00F74183">
        <w:rPr>
          <w:rFonts w:ascii="Times New Roman" w:hAnsi="Times New Roman"/>
          <w:lang w:val="en-CA"/>
        </w:rPr>
        <w:t>a younger colleague returning to New Zealand complained to Jones, “Bloody Cartwright has fucked up my whole career.”</w:t>
      </w:r>
    </w:p>
    <w:p w14:paraId="04D3572C" w14:textId="77777777" w:rsidR="00C55507" w:rsidRPr="00F74183" w:rsidRDefault="00C55507" w:rsidP="002D4474">
      <w:pPr>
        <w:rPr>
          <w:rFonts w:ascii="Times New Roman" w:hAnsi="Times New Roman"/>
          <w:lang w:val="en-CA"/>
        </w:rPr>
      </w:pPr>
    </w:p>
    <w:p w14:paraId="7AD0053C" w14:textId="5A5ECD36" w:rsidR="00FB4518" w:rsidRPr="00F74183" w:rsidRDefault="0062672D" w:rsidP="002D4474">
      <w:pPr>
        <w:rPr>
          <w:rFonts w:ascii="Times New Roman" w:hAnsi="Times New Roman"/>
          <w:lang w:val="en-CA"/>
        </w:rPr>
      </w:pPr>
      <w:r w:rsidRPr="00F74183">
        <w:rPr>
          <w:rFonts w:ascii="Times New Roman" w:hAnsi="Times New Roman"/>
          <w:lang w:val="en-CA"/>
        </w:rPr>
        <w:t>T</w:t>
      </w:r>
      <w:r w:rsidR="00942A28" w:rsidRPr="00F74183">
        <w:rPr>
          <w:rFonts w:ascii="Times New Roman" w:hAnsi="Times New Roman"/>
          <w:lang w:val="en-CA"/>
        </w:rPr>
        <w:t xml:space="preserve">he environment at the NWH when </w:t>
      </w:r>
      <w:r w:rsidRPr="00F74183">
        <w:rPr>
          <w:rFonts w:ascii="Times New Roman" w:hAnsi="Times New Roman"/>
          <w:lang w:val="en-CA"/>
        </w:rPr>
        <w:t xml:space="preserve">Jones </w:t>
      </w:r>
      <w:r w:rsidR="00942A28" w:rsidRPr="00F74183">
        <w:rPr>
          <w:rFonts w:ascii="Times New Roman" w:hAnsi="Times New Roman"/>
          <w:lang w:val="en-CA"/>
        </w:rPr>
        <w:t xml:space="preserve">arrived </w:t>
      </w:r>
      <w:r w:rsidRPr="00F74183">
        <w:rPr>
          <w:rFonts w:ascii="Times New Roman" w:hAnsi="Times New Roman"/>
          <w:lang w:val="en-CA"/>
        </w:rPr>
        <w:t>w</w:t>
      </w:r>
      <w:r w:rsidR="00942A28" w:rsidRPr="00F74183">
        <w:rPr>
          <w:rFonts w:ascii="Times New Roman" w:hAnsi="Times New Roman"/>
          <w:lang w:val="en-CA"/>
        </w:rPr>
        <w:t xml:space="preserve">as </w:t>
      </w:r>
      <w:r w:rsidRPr="00F74183">
        <w:rPr>
          <w:rFonts w:ascii="Times New Roman" w:hAnsi="Times New Roman"/>
          <w:lang w:val="en-CA"/>
        </w:rPr>
        <w:t xml:space="preserve">patriarchal and </w:t>
      </w:r>
      <w:r w:rsidR="00942A28" w:rsidRPr="00F74183">
        <w:rPr>
          <w:rFonts w:ascii="Times New Roman" w:hAnsi="Times New Roman"/>
          <w:lang w:val="en-CA"/>
        </w:rPr>
        <w:t xml:space="preserve">hierarchical. A small group of senior physicians, including Green and Bonham, were gods, given to bullying and tantrums. </w:t>
      </w:r>
      <w:r w:rsidRPr="00F74183">
        <w:rPr>
          <w:rFonts w:ascii="Times New Roman" w:hAnsi="Times New Roman"/>
          <w:lang w:val="en-CA"/>
        </w:rPr>
        <w:t xml:space="preserve">Fiercely competitive and wedded to British elitism, the senior physicians clung to the privileges of clinical freedom and academic independence, which could translate into “the divine right of doctors to do whatever they felt was best for their patients.” </w:t>
      </w:r>
      <w:r w:rsidR="00A269EA" w:rsidRPr="00F74183">
        <w:rPr>
          <w:rFonts w:ascii="Times New Roman" w:hAnsi="Times New Roman"/>
          <w:lang w:val="en-CA"/>
        </w:rPr>
        <w:t>Jones identified with a younger cohort, whose egalitarian perspective included a willingness to challenge hierarchies and injustice</w:t>
      </w:r>
      <w:r w:rsidR="00846DF6" w:rsidRPr="00F74183">
        <w:rPr>
          <w:rFonts w:ascii="Times New Roman" w:hAnsi="Times New Roman"/>
          <w:lang w:val="en-CA"/>
        </w:rPr>
        <w:t>s</w:t>
      </w:r>
      <w:r w:rsidR="00A269EA" w:rsidRPr="00F74183">
        <w:rPr>
          <w:rFonts w:ascii="Times New Roman" w:hAnsi="Times New Roman"/>
          <w:lang w:val="en-CA"/>
        </w:rPr>
        <w:t xml:space="preserve">. </w:t>
      </w:r>
      <w:r w:rsidR="00FB4518" w:rsidRPr="00F74183">
        <w:rPr>
          <w:rFonts w:ascii="Times New Roman" w:hAnsi="Times New Roman"/>
          <w:lang w:val="en-CA"/>
        </w:rPr>
        <w:t xml:space="preserve">These competing belief systems dictated collegial </w:t>
      </w:r>
      <w:r w:rsidR="006F751A" w:rsidRPr="00F74183">
        <w:rPr>
          <w:rFonts w:ascii="Times New Roman" w:hAnsi="Times New Roman"/>
          <w:lang w:val="en-CA"/>
        </w:rPr>
        <w:t>loyaltie</w:t>
      </w:r>
      <w:r w:rsidR="00FB4518" w:rsidRPr="00F74183">
        <w:rPr>
          <w:rFonts w:ascii="Times New Roman" w:hAnsi="Times New Roman"/>
          <w:lang w:val="en-CA"/>
        </w:rPr>
        <w:t xml:space="preserve">s and friendships in ways that stacked the deck against those who wanted the experiment stopped. </w:t>
      </w:r>
      <w:proofErr w:type="spellStart"/>
      <w:r w:rsidR="00FB4518" w:rsidRPr="00F74183">
        <w:rPr>
          <w:rFonts w:ascii="Times New Roman" w:hAnsi="Times New Roman"/>
          <w:lang w:val="en-CA"/>
        </w:rPr>
        <w:t>Bohnam</w:t>
      </w:r>
      <w:proofErr w:type="spellEnd"/>
      <w:r w:rsidR="00FB4518" w:rsidRPr="00F74183">
        <w:rPr>
          <w:rFonts w:ascii="Times New Roman" w:hAnsi="Times New Roman"/>
          <w:lang w:val="en-CA"/>
        </w:rPr>
        <w:t xml:space="preserve"> consistently supported Green. Mont </w:t>
      </w:r>
      <w:proofErr w:type="spellStart"/>
      <w:r w:rsidR="00FB4518" w:rsidRPr="00F74183">
        <w:rPr>
          <w:rFonts w:ascii="Times New Roman" w:hAnsi="Times New Roman"/>
          <w:lang w:val="en-CA"/>
        </w:rPr>
        <w:t>Liggins</w:t>
      </w:r>
      <w:proofErr w:type="spellEnd"/>
      <w:r w:rsidR="00FB4518" w:rsidRPr="00F74183">
        <w:rPr>
          <w:rFonts w:ascii="Times New Roman" w:hAnsi="Times New Roman"/>
          <w:lang w:val="en-CA"/>
        </w:rPr>
        <w:t xml:space="preserve"> and William </w:t>
      </w:r>
      <w:proofErr w:type="spellStart"/>
      <w:r w:rsidR="00FB4518" w:rsidRPr="00F74183">
        <w:rPr>
          <w:rFonts w:ascii="Times New Roman" w:hAnsi="Times New Roman"/>
          <w:lang w:val="en-CA"/>
        </w:rPr>
        <w:t>Liley</w:t>
      </w:r>
      <w:proofErr w:type="spellEnd"/>
      <w:r w:rsidR="00FB4518" w:rsidRPr="00F74183">
        <w:rPr>
          <w:rFonts w:ascii="Times New Roman" w:hAnsi="Times New Roman"/>
          <w:lang w:val="en-CA"/>
        </w:rPr>
        <w:t>, internationally renowned researchers in obstetrics</w:t>
      </w:r>
      <w:r w:rsidR="0061709D" w:rsidRPr="00F74183">
        <w:rPr>
          <w:rFonts w:ascii="Times New Roman" w:hAnsi="Times New Roman"/>
          <w:lang w:val="en-CA"/>
        </w:rPr>
        <w:t xml:space="preserve"> who had the status to challenge</w:t>
      </w:r>
      <w:r w:rsidR="00FB4518" w:rsidRPr="00F74183">
        <w:rPr>
          <w:rFonts w:ascii="Times New Roman" w:hAnsi="Times New Roman"/>
          <w:lang w:val="en-CA"/>
        </w:rPr>
        <w:t xml:space="preserve"> </w:t>
      </w:r>
      <w:r w:rsidR="0061709D" w:rsidRPr="00F74183">
        <w:rPr>
          <w:rFonts w:ascii="Times New Roman" w:hAnsi="Times New Roman"/>
          <w:lang w:val="en-CA"/>
        </w:rPr>
        <w:t>Green</w:t>
      </w:r>
      <w:r w:rsidR="00C81A2B" w:rsidRPr="00F74183">
        <w:rPr>
          <w:rFonts w:ascii="Times New Roman" w:hAnsi="Times New Roman"/>
          <w:lang w:val="en-CA"/>
        </w:rPr>
        <w:t>,</w:t>
      </w:r>
      <w:r w:rsidR="0061709D" w:rsidRPr="00F74183">
        <w:rPr>
          <w:rFonts w:ascii="Times New Roman" w:hAnsi="Times New Roman"/>
          <w:lang w:val="en-CA"/>
        </w:rPr>
        <w:t xml:space="preserve"> also </w:t>
      </w:r>
      <w:r w:rsidR="00FB4518" w:rsidRPr="00F74183">
        <w:rPr>
          <w:rFonts w:ascii="Times New Roman" w:hAnsi="Times New Roman"/>
          <w:lang w:val="en-CA"/>
        </w:rPr>
        <w:t>protected</w:t>
      </w:r>
      <w:r w:rsidR="0061709D" w:rsidRPr="00F74183">
        <w:rPr>
          <w:rFonts w:ascii="Times New Roman" w:hAnsi="Times New Roman"/>
          <w:lang w:val="en-CA"/>
        </w:rPr>
        <w:t xml:space="preserve"> </w:t>
      </w:r>
      <w:r w:rsidR="00FB4518" w:rsidRPr="00F74183">
        <w:rPr>
          <w:rFonts w:ascii="Times New Roman" w:hAnsi="Times New Roman"/>
          <w:lang w:val="en-CA"/>
        </w:rPr>
        <w:t>him</w:t>
      </w:r>
      <w:r w:rsidR="0061709D" w:rsidRPr="00F74183">
        <w:rPr>
          <w:rFonts w:ascii="Times New Roman" w:hAnsi="Times New Roman"/>
          <w:lang w:val="en-CA"/>
        </w:rPr>
        <w:t>.</w:t>
      </w:r>
      <w:r w:rsidR="00FB4518" w:rsidRPr="00F74183">
        <w:rPr>
          <w:rFonts w:ascii="Times New Roman" w:hAnsi="Times New Roman"/>
          <w:lang w:val="en-CA"/>
        </w:rPr>
        <w:t xml:space="preserve"> </w:t>
      </w:r>
      <w:r w:rsidR="0061709D" w:rsidRPr="00F74183">
        <w:rPr>
          <w:rFonts w:ascii="Times New Roman" w:hAnsi="Times New Roman"/>
          <w:lang w:val="en-CA"/>
        </w:rPr>
        <w:t>T</w:t>
      </w:r>
      <w:r w:rsidR="00FB4518" w:rsidRPr="00F74183">
        <w:rPr>
          <w:rFonts w:ascii="Times New Roman" w:hAnsi="Times New Roman"/>
          <w:lang w:val="en-CA"/>
        </w:rPr>
        <w:t>he three were close friends and partners in a forestry venture and they apparently avoided discussing the awkward topic of Green’s research while together.</w:t>
      </w:r>
    </w:p>
    <w:p w14:paraId="71B78543" w14:textId="77777777" w:rsidR="00FB4518" w:rsidRDefault="00FB4518" w:rsidP="002D4474">
      <w:pPr>
        <w:rPr>
          <w:lang w:val="en-CA"/>
        </w:rPr>
      </w:pPr>
    </w:p>
    <w:p w14:paraId="3EC89D9F" w14:textId="23995888" w:rsidR="00FB4518" w:rsidRPr="00B75F2A" w:rsidRDefault="00FB4518" w:rsidP="00FB4518">
      <w:pPr>
        <w:rPr>
          <w:rFonts w:ascii="Times New Roman" w:hAnsi="Times New Roman" w:cs="Times New Roman"/>
          <w:lang w:val="en-CA"/>
        </w:rPr>
      </w:pPr>
      <w:r w:rsidRPr="00B75F2A">
        <w:rPr>
          <w:rFonts w:ascii="Times New Roman" w:hAnsi="Times New Roman" w:cs="Times New Roman"/>
          <w:lang w:val="en-CA"/>
        </w:rPr>
        <w:lastRenderedPageBreak/>
        <w:t xml:space="preserve">Jones, hired at the bottom of the hierarchy, quickly bonded with two colleagues: William </w:t>
      </w:r>
      <w:proofErr w:type="spellStart"/>
      <w:r w:rsidRPr="00B75F2A">
        <w:rPr>
          <w:rFonts w:ascii="Times New Roman" w:hAnsi="Times New Roman" w:cs="Times New Roman"/>
          <w:lang w:val="en-CA"/>
        </w:rPr>
        <w:t>McIndoe</w:t>
      </w:r>
      <w:proofErr w:type="spellEnd"/>
      <w:r w:rsidRPr="00B75F2A">
        <w:rPr>
          <w:rFonts w:ascii="Times New Roman" w:hAnsi="Times New Roman" w:cs="Times New Roman"/>
          <w:lang w:val="en-CA"/>
        </w:rPr>
        <w:t>, an expert in colposcopy</w:t>
      </w:r>
      <w:r w:rsidR="00C81A2B" w:rsidRPr="00B75F2A">
        <w:rPr>
          <w:rFonts w:ascii="Times New Roman" w:hAnsi="Times New Roman" w:cs="Times New Roman"/>
          <w:lang w:val="en-CA"/>
        </w:rPr>
        <w:t>,</w:t>
      </w:r>
      <w:r w:rsidRPr="00B75F2A">
        <w:rPr>
          <w:rFonts w:ascii="Times New Roman" w:hAnsi="Times New Roman" w:cs="Times New Roman"/>
          <w:lang w:val="en-CA"/>
        </w:rPr>
        <w:t xml:space="preserve"> </w:t>
      </w:r>
      <w:r w:rsidR="00C81A2B" w:rsidRPr="00B75F2A">
        <w:rPr>
          <w:rFonts w:ascii="Times New Roman" w:hAnsi="Times New Roman" w:cs="Times New Roman"/>
          <w:lang w:val="en-CA"/>
        </w:rPr>
        <w:t xml:space="preserve">who </w:t>
      </w:r>
      <w:r w:rsidRPr="00B75F2A">
        <w:rPr>
          <w:rFonts w:ascii="Times New Roman" w:hAnsi="Times New Roman" w:cs="Times New Roman"/>
          <w:lang w:val="en-CA"/>
        </w:rPr>
        <w:t>was also low on the totem pole</w:t>
      </w:r>
      <w:r w:rsidR="00C81A2B" w:rsidRPr="00B75F2A">
        <w:rPr>
          <w:rFonts w:ascii="Times New Roman" w:hAnsi="Times New Roman" w:cs="Times New Roman"/>
          <w:lang w:val="en-CA"/>
        </w:rPr>
        <w:t>, and</w:t>
      </w:r>
      <w:r w:rsidRPr="00B75F2A">
        <w:rPr>
          <w:rFonts w:ascii="Times New Roman" w:hAnsi="Times New Roman" w:cs="Times New Roman"/>
          <w:lang w:val="en-CA"/>
        </w:rPr>
        <w:t xml:space="preserve"> Jock McLean</w:t>
      </w:r>
      <w:r w:rsidR="00C81A2B" w:rsidRPr="00B75F2A">
        <w:rPr>
          <w:rFonts w:ascii="Times New Roman" w:hAnsi="Times New Roman" w:cs="Times New Roman"/>
          <w:lang w:val="en-CA"/>
        </w:rPr>
        <w:t>,</w:t>
      </w:r>
      <w:r w:rsidRPr="00B75F2A">
        <w:rPr>
          <w:rFonts w:ascii="Times New Roman" w:hAnsi="Times New Roman" w:cs="Times New Roman"/>
          <w:lang w:val="en-CA"/>
        </w:rPr>
        <w:t xml:space="preserve"> the head pathologist. </w:t>
      </w:r>
      <w:r w:rsidR="001315FD" w:rsidRPr="00B75F2A">
        <w:rPr>
          <w:rFonts w:ascii="Times New Roman" w:hAnsi="Times New Roman" w:cs="Times New Roman"/>
          <w:lang w:val="en-CA"/>
        </w:rPr>
        <w:t xml:space="preserve">Both </w:t>
      </w:r>
      <w:r w:rsidRPr="00B75F2A">
        <w:rPr>
          <w:rFonts w:ascii="Times New Roman" w:hAnsi="Times New Roman" w:cs="Times New Roman"/>
          <w:lang w:val="en-CA"/>
        </w:rPr>
        <w:t>spent their days examining abnormal cell specimens, including those of Green’s patients. When the trio w</w:t>
      </w:r>
      <w:r w:rsidR="00C81A2B" w:rsidRPr="00B75F2A">
        <w:rPr>
          <w:rFonts w:ascii="Times New Roman" w:hAnsi="Times New Roman" w:cs="Times New Roman"/>
          <w:lang w:val="en-CA"/>
        </w:rPr>
        <w:t>as</w:t>
      </w:r>
      <w:r w:rsidRPr="00B75F2A">
        <w:rPr>
          <w:rFonts w:ascii="Times New Roman" w:hAnsi="Times New Roman" w:cs="Times New Roman"/>
          <w:lang w:val="en-CA"/>
        </w:rPr>
        <w:t xml:space="preserve"> unable to </w:t>
      </w:r>
      <w:r w:rsidR="00C81A2B" w:rsidRPr="00B75F2A">
        <w:rPr>
          <w:rFonts w:ascii="Times New Roman" w:hAnsi="Times New Roman" w:cs="Times New Roman"/>
          <w:lang w:val="en-CA"/>
        </w:rPr>
        <w:t xml:space="preserve">stop </w:t>
      </w:r>
      <w:r w:rsidRPr="00B75F2A">
        <w:rPr>
          <w:rFonts w:ascii="Times New Roman" w:hAnsi="Times New Roman" w:cs="Times New Roman"/>
          <w:lang w:val="en-CA"/>
        </w:rPr>
        <w:t xml:space="preserve">the </w:t>
      </w:r>
      <w:r w:rsidR="00C81A2B" w:rsidRPr="00B75F2A">
        <w:rPr>
          <w:rFonts w:ascii="Times New Roman" w:hAnsi="Times New Roman" w:cs="Times New Roman"/>
          <w:lang w:val="en-CA"/>
        </w:rPr>
        <w:t xml:space="preserve">research </w:t>
      </w:r>
      <w:r w:rsidRPr="00B75F2A">
        <w:rPr>
          <w:rFonts w:ascii="Times New Roman" w:hAnsi="Times New Roman" w:cs="Times New Roman"/>
          <w:lang w:val="en-CA"/>
        </w:rPr>
        <w:t xml:space="preserve">internally, they shared their alarm with colleagues at conferences abroad and, ultimately, in their critical article about the experiment. But junior faculty and technical staff were expected to </w:t>
      </w:r>
      <w:r w:rsidR="00E216D9" w:rsidRPr="00B75F2A">
        <w:rPr>
          <w:rFonts w:ascii="Times New Roman" w:hAnsi="Times New Roman" w:cs="Times New Roman"/>
          <w:lang w:val="en-CA"/>
        </w:rPr>
        <w:t xml:space="preserve">display blind </w:t>
      </w:r>
      <w:r w:rsidRPr="00B75F2A">
        <w:rPr>
          <w:rFonts w:ascii="Times New Roman" w:hAnsi="Times New Roman" w:cs="Times New Roman"/>
          <w:lang w:val="en-CA"/>
        </w:rPr>
        <w:t>loyal</w:t>
      </w:r>
      <w:r w:rsidR="00E216D9" w:rsidRPr="00B75F2A">
        <w:rPr>
          <w:rFonts w:ascii="Times New Roman" w:hAnsi="Times New Roman" w:cs="Times New Roman"/>
          <w:lang w:val="en-CA"/>
        </w:rPr>
        <w:t>ty</w:t>
      </w:r>
      <w:r w:rsidRPr="00B75F2A">
        <w:rPr>
          <w:rFonts w:ascii="Times New Roman" w:hAnsi="Times New Roman" w:cs="Times New Roman"/>
          <w:lang w:val="en-CA"/>
        </w:rPr>
        <w:t xml:space="preserve"> to</w:t>
      </w:r>
      <w:r w:rsidR="00E216D9" w:rsidRPr="00B75F2A">
        <w:rPr>
          <w:rFonts w:ascii="Times New Roman" w:hAnsi="Times New Roman" w:cs="Times New Roman"/>
          <w:lang w:val="en-CA"/>
        </w:rPr>
        <w:t xml:space="preserve"> those above them and</w:t>
      </w:r>
      <w:r w:rsidRPr="00B75F2A">
        <w:rPr>
          <w:rFonts w:ascii="Times New Roman" w:hAnsi="Times New Roman" w:cs="Times New Roman"/>
          <w:lang w:val="en-CA"/>
        </w:rPr>
        <w:t xml:space="preserve"> to uphold the </w:t>
      </w:r>
      <w:r w:rsidR="00B54EB8" w:rsidRPr="00B75F2A">
        <w:rPr>
          <w:rFonts w:ascii="Times New Roman" w:hAnsi="Times New Roman" w:cs="Times New Roman"/>
          <w:lang w:val="en-CA"/>
        </w:rPr>
        <w:t xml:space="preserve">hospital’s </w:t>
      </w:r>
      <w:r w:rsidR="0042501F" w:rsidRPr="00B75F2A">
        <w:rPr>
          <w:rFonts w:ascii="Times New Roman" w:hAnsi="Times New Roman" w:cs="Times New Roman"/>
          <w:lang w:val="en-CA"/>
        </w:rPr>
        <w:t xml:space="preserve">stellar </w:t>
      </w:r>
      <w:r w:rsidRPr="00B75F2A">
        <w:rPr>
          <w:rFonts w:ascii="Times New Roman" w:hAnsi="Times New Roman" w:cs="Times New Roman"/>
          <w:lang w:val="en-CA"/>
        </w:rPr>
        <w:t>public image. Colleagues froze them out and, as they watched women sicken and sometimes die, the</w:t>
      </w:r>
      <w:r w:rsidR="00713926" w:rsidRPr="00B75F2A">
        <w:rPr>
          <w:rFonts w:ascii="Times New Roman" w:hAnsi="Times New Roman" w:cs="Times New Roman"/>
          <w:lang w:val="en-CA"/>
        </w:rPr>
        <w:t>ir political impotence</w:t>
      </w:r>
      <w:r w:rsidR="00B54EB8" w:rsidRPr="00B75F2A">
        <w:rPr>
          <w:rFonts w:ascii="Times New Roman" w:hAnsi="Times New Roman" w:cs="Times New Roman"/>
          <w:lang w:val="en-CA"/>
        </w:rPr>
        <w:t xml:space="preserve"> took an emotional toll</w:t>
      </w:r>
      <w:r w:rsidRPr="00B75F2A">
        <w:rPr>
          <w:rFonts w:ascii="Times New Roman" w:hAnsi="Times New Roman" w:cs="Times New Roman"/>
          <w:lang w:val="en-CA"/>
        </w:rPr>
        <w:t>. Jones</w:t>
      </w:r>
      <w:r w:rsidR="009D3198" w:rsidRPr="00B75F2A">
        <w:rPr>
          <w:rFonts w:ascii="Times New Roman" w:hAnsi="Times New Roman" w:cs="Times New Roman"/>
          <w:lang w:val="en-CA"/>
        </w:rPr>
        <w:t xml:space="preserve"> (</w:t>
      </w:r>
      <w:r w:rsidRPr="00B75F2A">
        <w:rPr>
          <w:rFonts w:ascii="Times New Roman" w:hAnsi="Times New Roman" w:cs="Times New Roman"/>
          <w:lang w:val="en-CA"/>
        </w:rPr>
        <w:t xml:space="preserve">whose wife was undergoing treatments for </w:t>
      </w:r>
      <w:r w:rsidR="00346DC4" w:rsidRPr="00B75F2A">
        <w:rPr>
          <w:rFonts w:ascii="Times New Roman" w:hAnsi="Times New Roman" w:cs="Times New Roman"/>
          <w:lang w:val="en-CA"/>
        </w:rPr>
        <w:t xml:space="preserve">breast </w:t>
      </w:r>
      <w:r w:rsidRPr="00B75F2A">
        <w:rPr>
          <w:rFonts w:ascii="Times New Roman" w:hAnsi="Times New Roman" w:cs="Times New Roman"/>
          <w:lang w:val="en-CA"/>
        </w:rPr>
        <w:t>cancer which eventually killed her</w:t>
      </w:r>
      <w:r w:rsidR="009D3198" w:rsidRPr="00B75F2A">
        <w:rPr>
          <w:rFonts w:ascii="Times New Roman" w:hAnsi="Times New Roman" w:cs="Times New Roman"/>
          <w:lang w:val="en-CA"/>
        </w:rPr>
        <w:t>)</w:t>
      </w:r>
      <w:r w:rsidRPr="00B75F2A">
        <w:rPr>
          <w:rFonts w:ascii="Times New Roman" w:hAnsi="Times New Roman" w:cs="Times New Roman"/>
          <w:lang w:val="en-CA"/>
        </w:rPr>
        <w:t xml:space="preserve"> describes himself as “a broken</w:t>
      </w:r>
      <w:r w:rsidR="00B54EB8" w:rsidRPr="00B75F2A">
        <w:rPr>
          <w:rFonts w:ascii="Times New Roman" w:hAnsi="Times New Roman" w:cs="Times New Roman"/>
          <w:lang w:val="en-CA"/>
        </w:rPr>
        <w:t xml:space="preserve"> man, who could not run away.”</w:t>
      </w:r>
      <w:r w:rsidRPr="00B75F2A">
        <w:rPr>
          <w:rFonts w:ascii="Times New Roman" w:hAnsi="Times New Roman" w:cs="Times New Roman"/>
          <w:lang w:val="en-CA"/>
        </w:rPr>
        <w:t xml:space="preserve"> </w:t>
      </w:r>
    </w:p>
    <w:p w14:paraId="3153A5F8" w14:textId="77777777" w:rsidR="00FB4518" w:rsidRPr="00B75F2A" w:rsidRDefault="00FB4518" w:rsidP="002D4474">
      <w:pPr>
        <w:rPr>
          <w:rFonts w:ascii="Times New Roman" w:hAnsi="Times New Roman" w:cs="Times New Roman"/>
          <w:lang w:val="en-CA"/>
        </w:rPr>
      </w:pPr>
    </w:p>
    <w:p w14:paraId="7B854009" w14:textId="7D7F5126" w:rsidR="00CB52B9" w:rsidRPr="00B75F2A" w:rsidRDefault="007F08DF" w:rsidP="002D4474">
      <w:pPr>
        <w:rPr>
          <w:rFonts w:ascii="Times New Roman" w:hAnsi="Times New Roman" w:cs="Times New Roman"/>
          <w:lang w:val="en-CA"/>
        </w:rPr>
      </w:pPr>
      <w:r w:rsidRPr="00B75F2A">
        <w:rPr>
          <w:rFonts w:ascii="Times New Roman" w:hAnsi="Times New Roman" w:cs="Times New Roman"/>
          <w:lang w:val="en-CA"/>
        </w:rPr>
        <w:t xml:space="preserve">Bonham and Green did not escape judgement. </w:t>
      </w:r>
      <w:r w:rsidR="00C07698" w:rsidRPr="00B75F2A">
        <w:rPr>
          <w:rFonts w:ascii="Times New Roman" w:hAnsi="Times New Roman" w:cs="Times New Roman"/>
          <w:lang w:val="en-CA"/>
        </w:rPr>
        <w:t xml:space="preserve">Following the Cartwright Inquiry, the New Zealand Medical Council charged Bonham with “disgraceful conduct” for not intervening; Green was too sick to be charged, but the careers of both ended “in tatters.” </w:t>
      </w:r>
      <w:r w:rsidR="00B54EB8" w:rsidRPr="00B75F2A">
        <w:rPr>
          <w:rFonts w:ascii="Times New Roman" w:hAnsi="Times New Roman" w:cs="Times New Roman"/>
          <w:lang w:val="en-CA"/>
        </w:rPr>
        <w:t xml:space="preserve">To </w:t>
      </w:r>
      <w:r w:rsidR="00E95FB2" w:rsidRPr="00B75F2A">
        <w:rPr>
          <w:rFonts w:ascii="Times New Roman" w:hAnsi="Times New Roman" w:cs="Times New Roman"/>
          <w:lang w:val="en-CA"/>
        </w:rPr>
        <w:t>supp</w:t>
      </w:r>
      <w:r w:rsidR="00B54EB8" w:rsidRPr="00B75F2A">
        <w:rPr>
          <w:rFonts w:ascii="Times New Roman" w:hAnsi="Times New Roman" w:cs="Times New Roman"/>
          <w:lang w:val="en-CA"/>
        </w:rPr>
        <w:t xml:space="preserve">lement </w:t>
      </w:r>
      <w:r w:rsidRPr="00B75F2A">
        <w:rPr>
          <w:rFonts w:ascii="Times New Roman" w:hAnsi="Times New Roman" w:cs="Times New Roman"/>
          <w:lang w:val="en-CA"/>
        </w:rPr>
        <w:t>his experiment on the</w:t>
      </w:r>
      <w:r w:rsidR="00B54EB8" w:rsidRPr="00B75F2A">
        <w:rPr>
          <w:rFonts w:ascii="Times New Roman" w:hAnsi="Times New Roman" w:cs="Times New Roman"/>
          <w:lang w:val="en-CA"/>
        </w:rPr>
        <w:t xml:space="preserve"> women</w:t>
      </w:r>
      <w:r w:rsidRPr="00B75F2A">
        <w:rPr>
          <w:rFonts w:ascii="Times New Roman" w:hAnsi="Times New Roman" w:cs="Times New Roman"/>
          <w:lang w:val="en-CA"/>
        </w:rPr>
        <w:t xml:space="preserve">, Green took vaginal swabs from </w:t>
      </w:r>
      <w:r w:rsidR="00A2155C" w:rsidRPr="00B75F2A">
        <w:rPr>
          <w:rFonts w:ascii="Times New Roman" w:hAnsi="Times New Roman" w:cs="Times New Roman"/>
          <w:lang w:val="en-CA"/>
        </w:rPr>
        <w:t xml:space="preserve">female </w:t>
      </w:r>
      <w:r w:rsidRPr="00B75F2A">
        <w:rPr>
          <w:rFonts w:ascii="Times New Roman" w:hAnsi="Times New Roman" w:cs="Times New Roman"/>
          <w:lang w:val="en-CA"/>
        </w:rPr>
        <w:t xml:space="preserve">newborns without parental permission and, consistent with his belief that CIS was not a precursor to cancer, he </w:t>
      </w:r>
      <w:r w:rsidR="00C55507" w:rsidRPr="00B75F2A">
        <w:rPr>
          <w:rFonts w:ascii="Times New Roman" w:hAnsi="Times New Roman" w:cs="Times New Roman"/>
          <w:lang w:val="en-CA"/>
        </w:rPr>
        <w:t xml:space="preserve">actively opposed a national </w:t>
      </w:r>
      <w:r w:rsidRPr="00B75F2A">
        <w:rPr>
          <w:rFonts w:ascii="Times New Roman" w:hAnsi="Times New Roman" w:cs="Times New Roman"/>
          <w:lang w:val="en-CA"/>
        </w:rPr>
        <w:t xml:space="preserve">cervical cancer </w:t>
      </w:r>
      <w:r w:rsidR="00C55507" w:rsidRPr="00B75F2A">
        <w:rPr>
          <w:rFonts w:ascii="Times New Roman" w:hAnsi="Times New Roman" w:cs="Times New Roman"/>
          <w:lang w:val="en-CA"/>
        </w:rPr>
        <w:t>screening program that had been proposed as early as</w:t>
      </w:r>
      <w:r w:rsidR="0057475F" w:rsidRPr="00B75F2A">
        <w:rPr>
          <w:rFonts w:ascii="Times New Roman" w:hAnsi="Times New Roman" w:cs="Times New Roman"/>
          <w:lang w:val="en-CA"/>
        </w:rPr>
        <w:t xml:space="preserve"> 1959</w:t>
      </w:r>
      <w:r w:rsidR="00887EE0" w:rsidRPr="00B75F2A">
        <w:rPr>
          <w:rFonts w:ascii="Times New Roman" w:hAnsi="Times New Roman" w:cs="Times New Roman"/>
          <w:lang w:val="en-CA"/>
        </w:rPr>
        <w:t>.</w:t>
      </w:r>
      <w:r w:rsidR="00C55507" w:rsidRPr="00B75F2A">
        <w:rPr>
          <w:rFonts w:ascii="Times New Roman" w:hAnsi="Times New Roman" w:cs="Times New Roman"/>
          <w:lang w:val="en-CA"/>
        </w:rPr>
        <w:t xml:space="preserve"> </w:t>
      </w:r>
      <w:r w:rsidR="00887EE0" w:rsidRPr="00B75F2A">
        <w:rPr>
          <w:rFonts w:ascii="Times New Roman" w:hAnsi="Times New Roman" w:cs="Times New Roman"/>
          <w:lang w:val="en-CA"/>
        </w:rPr>
        <w:t>The program</w:t>
      </w:r>
      <w:r w:rsidR="005E1C55" w:rsidRPr="00B75F2A">
        <w:rPr>
          <w:rFonts w:ascii="Times New Roman" w:hAnsi="Times New Roman" w:cs="Times New Roman"/>
          <w:lang w:val="en-CA"/>
        </w:rPr>
        <w:t>, which</w:t>
      </w:r>
      <w:r w:rsidR="00887EE0" w:rsidRPr="00B75F2A">
        <w:rPr>
          <w:rFonts w:ascii="Times New Roman" w:hAnsi="Times New Roman" w:cs="Times New Roman"/>
          <w:lang w:val="en-CA"/>
        </w:rPr>
        <w:t xml:space="preserve"> </w:t>
      </w:r>
      <w:r w:rsidR="00A269EA" w:rsidRPr="00B75F2A">
        <w:rPr>
          <w:rFonts w:ascii="Times New Roman" w:hAnsi="Times New Roman" w:cs="Times New Roman"/>
          <w:lang w:val="en-CA"/>
        </w:rPr>
        <w:t xml:space="preserve">finally </w:t>
      </w:r>
      <w:r w:rsidR="00887EE0" w:rsidRPr="00B75F2A">
        <w:rPr>
          <w:rFonts w:ascii="Times New Roman" w:hAnsi="Times New Roman" w:cs="Times New Roman"/>
          <w:lang w:val="en-CA"/>
        </w:rPr>
        <w:t>beg</w:t>
      </w:r>
      <w:r w:rsidR="00A269EA" w:rsidRPr="00B75F2A">
        <w:rPr>
          <w:rFonts w:ascii="Times New Roman" w:hAnsi="Times New Roman" w:cs="Times New Roman"/>
          <w:lang w:val="en-CA"/>
        </w:rPr>
        <w:t>a</w:t>
      </w:r>
      <w:r w:rsidR="00887EE0" w:rsidRPr="00B75F2A">
        <w:rPr>
          <w:rFonts w:ascii="Times New Roman" w:hAnsi="Times New Roman" w:cs="Times New Roman"/>
          <w:lang w:val="en-CA"/>
        </w:rPr>
        <w:t>n in 1991</w:t>
      </w:r>
      <w:r w:rsidR="005E1C55" w:rsidRPr="00B75F2A">
        <w:rPr>
          <w:rFonts w:ascii="Times New Roman" w:hAnsi="Times New Roman" w:cs="Times New Roman"/>
          <w:lang w:val="en-CA"/>
        </w:rPr>
        <w:t xml:space="preserve">, </w:t>
      </w:r>
      <w:r w:rsidR="009909AE" w:rsidRPr="00B75F2A">
        <w:rPr>
          <w:rFonts w:ascii="Times New Roman" w:hAnsi="Times New Roman" w:cs="Times New Roman"/>
          <w:lang w:val="en-CA"/>
        </w:rPr>
        <w:t xml:space="preserve">was certainly </w:t>
      </w:r>
      <w:r w:rsidR="00887EE0" w:rsidRPr="00B75F2A">
        <w:rPr>
          <w:rFonts w:ascii="Times New Roman" w:hAnsi="Times New Roman" w:cs="Times New Roman"/>
          <w:lang w:val="en-CA"/>
        </w:rPr>
        <w:t>a positive outcome of the Cartwright inquiry</w:t>
      </w:r>
      <w:r w:rsidR="00A269EA" w:rsidRPr="00B75F2A">
        <w:rPr>
          <w:rFonts w:ascii="Times New Roman" w:hAnsi="Times New Roman" w:cs="Times New Roman"/>
          <w:lang w:val="en-CA"/>
        </w:rPr>
        <w:t>;</w:t>
      </w:r>
      <w:r w:rsidR="00887EE0" w:rsidRPr="00B75F2A">
        <w:rPr>
          <w:rFonts w:ascii="Times New Roman" w:hAnsi="Times New Roman" w:cs="Times New Roman"/>
          <w:lang w:val="en-CA"/>
        </w:rPr>
        <w:t xml:space="preserve"> but </w:t>
      </w:r>
      <w:r w:rsidR="00C55507" w:rsidRPr="00B75F2A">
        <w:rPr>
          <w:rFonts w:ascii="Times New Roman" w:hAnsi="Times New Roman" w:cs="Times New Roman"/>
          <w:lang w:val="en-CA"/>
        </w:rPr>
        <w:t xml:space="preserve">during </w:t>
      </w:r>
      <w:r w:rsidR="0057475F" w:rsidRPr="00B75F2A">
        <w:rPr>
          <w:rFonts w:ascii="Times New Roman" w:hAnsi="Times New Roman" w:cs="Times New Roman"/>
          <w:lang w:val="en-CA"/>
        </w:rPr>
        <w:t xml:space="preserve">the 32 years its implementation was stalled, </w:t>
      </w:r>
      <w:r w:rsidR="00C55507" w:rsidRPr="00B75F2A">
        <w:rPr>
          <w:rFonts w:ascii="Times New Roman" w:hAnsi="Times New Roman" w:cs="Times New Roman"/>
          <w:lang w:val="en-CA"/>
        </w:rPr>
        <w:t xml:space="preserve">an estimated 3,100 </w:t>
      </w:r>
      <w:r w:rsidR="00763D2F" w:rsidRPr="00B75F2A">
        <w:rPr>
          <w:rFonts w:ascii="Times New Roman" w:hAnsi="Times New Roman" w:cs="Times New Roman"/>
          <w:lang w:val="en-CA"/>
        </w:rPr>
        <w:t xml:space="preserve">New Zealand </w:t>
      </w:r>
      <w:r w:rsidR="00C55507" w:rsidRPr="00B75F2A">
        <w:rPr>
          <w:rFonts w:ascii="Times New Roman" w:hAnsi="Times New Roman" w:cs="Times New Roman"/>
          <w:lang w:val="en-CA"/>
        </w:rPr>
        <w:t xml:space="preserve">women suffered avoidable cervical cancer. </w:t>
      </w:r>
    </w:p>
    <w:p w14:paraId="210AC0B6" w14:textId="77777777" w:rsidR="00662EBA" w:rsidRDefault="00662EBA" w:rsidP="002D4474">
      <w:pPr>
        <w:rPr>
          <w:lang w:val="en-CA"/>
        </w:rPr>
      </w:pPr>
    </w:p>
    <w:p w14:paraId="58FB04D2" w14:textId="6CD5751B" w:rsidR="007F3CE2" w:rsidRPr="00B75F2A" w:rsidRDefault="00D7515E" w:rsidP="002D4474">
      <w:pPr>
        <w:rPr>
          <w:rFonts w:ascii="Times New Roman" w:hAnsi="Times New Roman" w:cs="Times New Roman"/>
          <w:lang w:val="en-CA"/>
        </w:rPr>
      </w:pPr>
      <w:r w:rsidRPr="00B75F2A">
        <w:rPr>
          <w:rFonts w:ascii="Times New Roman" w:hAnsi="Times New Roman" w:cs="Times New Roman"/>
          <w:lang w:val="en-CA"/>
        </w:rPr>
        <w:t xml:space="preserve">How </w:t>
      </w:r>
      <w:r w:rsidR="00B55B1F" w:rsidRPr="00B75F2A">
        <w:rPr>
          <w:rFonts w:ascii="Times New Roman" w:hAnsi="Times New Roman" w:cs="Times New Roman"/>
          <w:lang w:val="en-CA"/>
        </w:rPr>
        <w:t xml:space="preserve">can </w:t>
      </w:r>
      <w:r w:rsidR="00286FC1" w:rsidRPr="00B75F2A">
        <w:rPr>
          <w:rFonts w:ascii="Times New Roman" w:hAnsi="Times New Roman" w:cs="Times New Roman"/>
          <w:lang w:val="en-CA"/>
        </w:rPr>
        <w:t>this</w:t>
      </w:r>
      <w:r w:rsidRPr="00B75F2A">
        <w:rPr>
          <w:rFonts w:ascii="Times New Roman" w:hAnsi="Times New Roman" w:cs="Times New Roman"/>
          <w:lang w:val="en-CA"/>
        </w:rPr>
        <w:t xml:space="preserve"> </w:t>
      </w:r>
      <w:r w:rsidR="00286FC1" w:rsidRPr="00B75F2A">
        <w:rPr>
          <w:rFonts w:ascii="Times New Roman" w:hAnsi="Times New Roman" w:cs="Times New Roman"/>
          <w:lang w:val="en-CA"/>
        </w:rPr>
        <w:t xml:space="preserve">grim </w:t>
      </w:r>
      <w:r w:rsidRPr="00B75F2A">
        <w:rPr>
          <w:rFonts w:ascii="Times New Roman" w:hAnsi="Times New Roman" w:cs="Times New Roman"/>
          <w:lang w:val="en-CA"/>
        </w:rPr>
        <w:t xml:space="preserve">account </w:t>
      </w:r>
      <w:r w:rsidR="00B55B1F" w:rsidRPr="00B75F2A">
        <w:rPr>
          <w:rFonts w:ascii="Times New Roman" w:hAnsi="Times New Roman" w:cs="Times New Roman"/>
          <w:lang w:val="en-CA"/>
        </w:rPr>
        <w:t xml:space="preserve">be squared </w:t>
      </w:r>
      <w:r w:rsidR="000522BE" w:rsidRPr="00B75F2A">
        <w:rPr>
          <w:rFonts w:ascii="Times New Roman" w:hAnsi="Times New Roman" w:cs="Times New Roman"/>
          <w:lang w:val="en-CA"/>
        </w:rPr>
        <w:t>with the fact</w:t>
      </w:r>
      <w:r w:rsidRPr="00B75F2A">
        <w:rPr>
          <w:rFonts w:ascii="Times New Roman" w:hAnsi="Times New Roman" w:cs="Times New Roman"/>
          <w:lang w:val="en-CA"/>
        </w:rPr>
        <w:t xml:space="preserve"> that the scandal and subsequent inquiry spawned </w:t>
      </w:r>
      <w:r w:rsidR="006C074B" w:rsidRPr="00B75F2A">
        <w:rPr>
          <w:rFonts w:ascii="Times New Roman" w:hAnsi="Times New Roman" w:cs="Times New Roman"/>
          <w:lang w:val="en-CA"/>
        </w:rPr>
        <w:t xml:space="preserve">both </w:t>
      </w:r>
      <w:r w:rsidR="007F3CE2" w:rsidRPr="00B75F2A">
        <w:rPr>
          <w:rFonts w:ascii="Times New Roman" w:hAnsi="Times New Roman" w:cs="Times New Roman"/>
          <w:lang w:val="en-CA"/>
        </w:rPr>
        <w:t xml:space="preserve">debate and </w:t>
      </w:r>
      <w:r w:rsidR="00CC6348" w:rsidRPr="00B75F2A">
        <w:rPr>
          <w:rFonts w:ascii="Times New Roman" w:hAnsi="Times New Roman" w:cs="Times New Roman"/>
          <w:lang w:val="en-CA"/>
        </w:rPr>
        <w:t xml:space="preserve">tangible </w:t>
      </w:r>
      <w:r w:rsidR="007F3CE2" w:rsidRPr="00B75F2A">
        <w:rPr>
          <w:rFonts w:ascii="Times New Roman" w:hAnsi="Times New Roman" w:cs="Times New Roman"/>
          <w:lang w:val="en-CA"/>
        </w:rPr>
        <w:t xml:space="preserve">structural changes? </w:t>
      </w:r>
      <w:r w:rsidR="00611C73" w:rsidRPr="00B75F2A">
        <w:rPr>
          <w:rFonts w:ascii="Times New Roman" w:hAnsi="Times New Roman" w:cs="Times New Roman"/>
          <w:lang w:val="en-CA"/>
        </w:rPr>
        <w:t>Two</w:t>
      </w:r>
      <w:r w:rsidR="007F3CE2" w:rsidRPr="00B75F2A">
        <w:rPr>
          <w:rFonts w:ascii="Times New Roman" w:hAnsi="Times New Roman" w:cs="Times New Roman"/>
          <w:lang w:val="en-CA"/>
        </w:rPr>
        <w:t xml:space="preserve"> recent analyses</w:t>
      </w:r>
      <w:r w:rsidR="00B55B1F" w:rsidRPr="00B75F2A">
        <w:rPr>
          <w:rFonts w:ascii="Times New Roman" w:hAnsi="Times New Roman" w:cs="Times New Roman"/>
          <w:lang w:val="en-CA"/>
        </w:rPr>
        <w:t xml:space="preserve"> </w:t>
      </w:r>
      <w:r w:rsidR="007F08DF" w:rsidRPr="00B75F2A">
        <w:rPr>
          <w:rFonts w:ascii="Times New Roman" w:hAnsi="Times New Roman" w:cs="Times New Roman"/>
          <w:lang w:val="en-CA"/>
        </w:rPr>
        <w:t xml:space="preserve">support </w:t>
      </w:r>
      <w:r w:rsidR="00B55B1F" w:rsidRPr="00B75F2A">
        <w:rPr>
          <w:rFonts w:ascii="Times New Roman" w:hAnsi="Times New Roman" w:cs="Times New Roman"/>
          <w:lang w:val="en-CA"/>
        </w:rPr>
        <w:t>Jones’s</w:t>
      </w:r>
      <w:r w:rsidR="0001651C" w:rsidRPr="00B75F2A">
        <w:rPr>
          <w:rFonts w:ascii="Times New Roman" w:hAnsi="Times New Roman" w:cs="Times New Roman"/>
          <w:lang w:val="en-CA"/>
        </w:rPr>
        <w:t xml:space="preserve"> decision to highlight the internal culture at NWH</w:t>
      </w:r>
      <w:r w:rsidR="007F08DF" w:rsidRPr="00B75F2A">
        <w:rPr>
          <w:rFonts w:ascii="Times New Roman" w:hAnsi="Times New Roman" w:cs="Times New Roman"/>
          <w:lang w:val="en-CA"/>
        </w:rPr>
        <w:t xml:space="preserve"> rather than the external signs of progress</w:t>
      </w:r>
      <w:r w:rsidR="007F3CE2" w:rsidRPr="00B75F2A">
        <w:rPr>
          <w:rFonts w:ascii="Times New Roman" w:hAnsi="Times New Roman" w:cs="Times New Roman"/>
          <w:lang w:val="en-CA"/>
        </w:rPr>
        <w:t xml:space="preserve">. </w:t>
      </w:r>
      <w:r w:rsidR="00003A50" w:rsidRPr="00B75F2A">
        <w:rPr>
          <w:rFonts w:ascii="Times New Roman" w:hAnsi="Times New Roman" w:cs="Times New Roman"/>
          <w:lang w:val="en-CA"/>
        </w:rPr>
        <w:t xml:space="preserve">In the first, </w:t>
      </w:r>
      <w:r w:rsidR="0032411C" w:rsidRPr="00B75F2A">
        <w:rPr>
          <w:rFonts w:ascii="Times New Roman" w:hAnsi="Times New Roman" w:cs="Times New Roman"/>
          <w:lang w:val="en-CA"/>
        </w:rPr>
        <w:t xml:space="preserve">Carl Elliott </w:t>
      </w:r>
      <w:r w:rsidR="00BB6C73" w:rsidRPr="00B75F2A">
        <w:rPr>
          <w:rFonts w:ascii="Times New Roman" w:hAnsi="Times New Roman" w:cs="Times New Roman"/>
          <w:lang w:val="en-CA"/>
        </w:rPr>
        <w:t xml:space="preserve">suggests </w:t>
      </w:r>
      <w:r w:rsidR="0032411C" w:rsidRPr="00B75F2A">
        <w:rPr>
          <w:rFonts w:ascii="Times New Roman" w:hAnsi="Times New Roman" w:cs="Times New Roman"/>
          <w:lang w:val="en-CA"/>
        </w:rPr>
        <w:t xml:space="preserve">that </w:t>
      </w:r>
      <w:r w:rsidR="00560A40" w:rsidRPr="00B75F2A">
        <w:rPr>
          <w:rFonts w:ascii="Times New Roman" w:hAnsi="Times New Roman" w:cs="Times New Roman"/>
          <w:lang w:val="en-CA"/>
        </w:rPr>
        <w:t xml:space="preserve">we </w:t>
      </w:r>
      <w:r w:rsidR="00535385" w:rsidRPr="00B75F2A">
        <w:rPr>
          <w:rFonts w:ascii="Times New Roman" w:hAnsi="Times New Roman" w:cs="Times New Roman"/>
          <w:lang w:val="en-CA"/>
        </w:rPr>
        <w:t>over-rate institutional structures as bulwark</w:t>
      </w:r>
      <w:r w:rsidR="001A27FB" w:rsidRPr="00B75F2A">
        <w:rPr>
          <w:rFonts w:ascii="Times New Roman" w:hAnsi="Times New Roman" w:cs="Times New Roman"/>
          <w:lang w:val="en-CA"/>
        </w:rPr>
        <w:t>s</w:t>
      </w:r>
      <w:r w:rsidR="00535385" w:rsidRPr="00B75F2A">
        <w:rPr>
          <w:rFonts w:ascii="Times New Roman" w:hAnsi="Times New Roman" w:cs="Times New Roman"/>
          <w:lang w:val="en-CA"/>
        </w:rPr>
        <w:t xml:space="preserve"> against</w:t>
      </w:r>
      <w:r w:rsidR="00BE656C" w:rsidRPr="00B75F2A">
        <w:rPr>
          <w:rFonts w:ascii="Times New Roman" w:hAnsi="Times New Roman" w:cs="Times New Roman"/>
          <w:lang w:val="en-CA"/>
        </w:rPr>
        <w:t xml:space="preserve"> </w:t>
      </w:r>
      <w:r w:rsidR="006C074B" w:rsidRPr="00B75F2A">
        <w:rPr>
          <w:rFonts w:ascii="Times New Roman" w:hAnsi="Times New Roman" w:cs="Times New Roman"/>
          <w:lang w:val="en-CA"/>
        </w:rPr>
        <w:t>wrong</w:t>
      </w:r>
      <w:r w:rsidR="00423EDE" w:rsidRPr="00B75F2A">
        <w:rPr>
          <w:rFonts w:ascii="Times New Roman" w:hAnsi="Times New Roman" w:cs="Times New Roman"/>
          <w:lang w:val="en-CA"/>
        </w:rPr>
        <w:t>doing</w:t>
      </w:r>
      <w:r w:rsidR="006C074B" w:rsidRPr="00B75F2A">
        <w:rPr>
          <w:rFonts w:ascii="Times New Roman" w:hAnsi="Times New Roman" w:cs="Times New Roman"/>
          <w:lang w:val="en-CA"/>
        </w:rPr>
        <w:t xml:space="preserve"> in medical research</w:t>
      </w:r>
      <w:ins w:id="60" w:author="Sharon Batt" w:date="2017-09-04T00:40:00Z">
        <w:r w:rsidR="007542A8" w:rsidRPr="00B75F2A">
          <w:rPr>
            <w:rFonts w:ascii="Times New Roman" w:hAnsi="Times New Roman" w:cs="Times New Roman"/>
            <w:lang w:val="en-CA"/>
          </w:rPr>
          <w:t xml:space="preserve"> (Elliott 2017)</w:t>
        </w:r>
      </w:ins>
      <w:r w:rsidR="00560A40" w:rsidRPr="00B75F2A">
        <w:rPr>
          <w:rFonts w:ascii="Times New Roman" w:hAnsi="Times New Roman" w:cs="Times New Roman"/>
          <w:lang w:val="en-CA"/>
        </w:rPr>
        <w:t>.</w:t>
      </w:r>
      <w:del w:id="61" w:author="Sharon Batt" w:date="2017-09-04T00:40:00Z">
        <w:r w:rsidR="00954804" w:rsidRPr="00B75F2A" w:rsidDel="007542A8">
          <w:rPr>
            <w:rStyle w:val="EndnoteReference"/>
            <w:rFonts w:ascii="Times New Roman" w:hAnsi="Times New Roman" w:cs="Times New Roman"/>
            <w:lang w:val="en-CA"/>
          </w:rPr>
          <w:endnoteReference w:id="8"/>
        </w:r>
      </w:del>
      <w:r w:rsidR="00560A40" w:rsidRPr="00B75F2A">
        <w:rPr>
          <w:rFonts w:ascii="Times New Roman" w:hAnsi="Times New Roman" w:cs="Times New Roman"/>
          <w:lang w:val="en-CA"/>
        </w:rPr>
        <w:t xml:space="preserve"> </w:t>
      </w:r>
      <w:r w:rsidR="00003A50" w:rsidRPr="00B75F2A">
        <w:rPr>
          <w:rFonts w:ascii="Times New Roman" w:hAnsi="Times New Roman" w:cs="Times New Roman"/>
          <w:lang w:val="en-CA"/>
        </w:rPr>
        <w:t>Based on a compilation of research scandals in medicine, he concludes,</w:t>
      </w:r>
      <w:r w:rsidR="00003A50" w:rsidRPr="00B75F2A">
        <w:rPr>
          <w:rFonts w:ascii="Times New Roman" w:hAnsi="Times New Roman" w:cs="Times New Roman"/>
          <w:color w:val="333333"/>
        </w:rPr>
        <w:t xml:space="preserve"> </w:t>
      </w:r>
      <w:r w:rsidR="007F3CE2" w:rsidRPr="00B75F2A">
        <w:rPr>
          <w:rFonts w:ascii="Times New Roman" w:hAnsi="Times New Roman" w:cs="Times New Roman"/>
          <w:color w:val="333333"/>
        </w:rPr>
        <w:t>“</w:t>
      </w:r>
      <w:r w:rsidR="00560A40" w:rsidRPr="00B75F2A">
        <w:rPr>
          <w:rFonts w:ascii="Times New Roman" w:hAnsi="Times New Roman" w:cs="Times New Roman"/>
          <w:color w:val="333333"/>
        </w:rPr>
        <w:t>D</w:t>
      </w:r>
      <w:r w:rsidR="007F3CE2" w:rsidRPr="00B75F2A">
        <w:rPr>
          <w:rFonts w:ascii="Times New Roman" w:hAnsi="Times New Roman" w:cs="Times New Roman"/>
          <w:color w:val="333333"/>
        </w:rPr>
        <w:t>issenters who try to use internal institutional channels to expose the abuse of research subjects rarely succeed</w:t>
      </w:r>
      <w:r w:rsidR="00003A50" w:rsidRPr="00B75F2A">
        <w:rPr>
          <w:rFonts w:ascii="Times New Roman" w:hAnsi="Times New Roman" w:cs="Times New Roman"/>
          <w:color w:val="333333"/>
        </w:rPr>
        <w:t>.</w:t>
      </w:r>
      <w:r w:rsidR="00560A40" w:rsidRPr="00B75F2A">
        <w:rPr>
          <w:rFonts w:ascii="Times New Roman" w:hAnsi="Times New Roman" w:cs="Times New Roman"/>
          <w:color w:val="333333"/>
        </w:rPr>
        <w:t>”</w:t>
      </w:r>
      <w:r w:rsidR="00560A40" w:rsidRPr="00B75F2A">
        <w:rPr>
          <w:rFonts w:ascii="Times New Roman" w:hAnsi="Times New Roman" w:cs="Times New Roman"/>
          <w:lang w:val="en-CA"/>
        </w:rPr>
        <w:t xml:space="preserve"> </w:t>
      </w:r>
      <w:r w:rsidR="00601D1E" w:rsidRPr="00B75F2A">
        <w:rPr>
          <w:rFonts w:ascii="Times New Roman" w:hAnsi="Times New Roman" w:cs="Times New Roman"/>
          <w:color w:val="333333"/>
        </w:rPr>
        <w:t xml:space="preserve">One reason is that witnesses to corruption or safety violations typically remain silent. They fear blowing the whistle will be futile, and they fear retribution. “Unfortunately, both of those fears appear well-founded,” Elliott writes. </w:t>
      </w:r>
      <w:r w:rsidR="006C074B" w:rsidRPr="00B75F2A">
        <w:rPr>
          <w:rFonts w:ascii="Times New Roman" w:hAnsi="Times New Roman" w:cs="Times New Roman"/>
          <w:lang w:val="en-CA"/>
        </w:rPr>
        <w:t>In the cases</w:t>
      </w:r>
      <w:r w:rsidR="0032411C" w:rsidRPr="00B75F2A">
        <w:rPr>
          <w:rFonts w:ascii="Times New Roman" w:hAnsi="Times New Roman" w:cs="Times New Roman"/>
          <w:lang w:val="en-CA"/>
        </w:rPr>
        <w:t xml:space="preserve"> he examined</w:t>
      </w:r>
      <w:r w:rsidR="006C074B" w:rsidRPr="00B75F2A">
        <w:rPr>
          <w:rFonts w:ascii="Times New Roman" w:hAnsi="Times New Roman" w:cs="Times New Roman"/>
          <w:lang w:val="en-CA"/>
        </w:rPr>
        <w:t xml:space="preserve">, </w:t>
      </w:r>
      <w:r w:rsidR="00567D2D" w:rsidRPr="00B75F2A">
        <w:rPr>
          <w:rFonts w:ascii="Times New Roman" w:hAnsi="Times New Roman" w:cs="Times New Roman"/>
          <w:color w:val="333333"/>
        </w:rPr>
        <w:t xml:space="preserve">justice was done </w:t>
      </w:r>
      <w:r w:rsidR="00601D1E" w:rsidRPr="00B75F2A">
        <w:rPr>
          <w:rFonts w:ascii="Times New Roman" w:hAnsi="Times New Roman" w:cs="Times New Roman"/>
          <w:color w:val="333333"/>
        </w:rPr>
        <w:t xml:space="preserve">only when the </w:t>
      </w:r>
      <w:r w:rsidR="007C4895" w:rsidRPr="00B75F2A">
        <w:rPr>
          <w:rFonts w:ascii="Times New Roman" w:hAnsi="Times New Roman" w:cs="Times New Roman"/>
          <w:color w:val="333333"/>
        </w:rPr>
        <w:t xml:space="preserve">media </w:t>
      </w:r>
      <w:r w:rsidR="00601D1E" w:rsidRPr="00B75F2A">
        <w:rPr>
          <w:rFonts w:ascii="Times New Roman" w:hAnsi="Times New Roman" w:cs="Times New Roman"/>
          <w:color w:val="333333"/>
        </w:rPr>
        <w:t>exposed a scandal.</w:t>
      </w:r>
      <w:r w:rsidR="00F16FFC" w:rsidRPr="00B75F2A">
        <w:rPr>
          <w:rFonts w:ascii="Times New Roman" w:hAnsi="Times New Roman" w:cs="Times New Roman"/>
          <w:color w:val="333333"/>
        </w:rPr>
        <w:t xml:space="preserve"> </w:t>
      </w:r>
    </w:p>
    <w:p w14:paraId="7D7E6A07" w14:textId="77777777" w:rsidR="00F30311" w:rsidRPr="00B75F2A" w:rsidRDefault="00F30311" w:rsidP="00F30311">
      <w:pPr>
        <w:ind w:firstLine="720"/>
        <w:rPr>
          <w:rFonts w:ascii="Times New Roman" w:hAnsi="Times New Roman" w:cs="Times New Roman"/>
          <w:lang w:val="en-CA"/>
        </w:rPr>
      </w:pPr>
    </w:p>
    <w:p w14:paraId="40B3531D" w14:textId="241DF630" w:rsidR="00477086" w:rsidRPr="004547DC" w:rsidRDefault="00003A50" w:rsidP="000522BE">
      <w:pPr>
        <w:rPr>
          <w:rFonts w:ascii="Times New Roman" w:hAnsi="Times New Roman" w:cs="Times New Roman"/>
          <w:lang w:val="en-CA"/>
        </w:rPr>
      </w:pPr>
      <w:r w:rsidRPr="00B75F2A">
        <w:rPr>
          <w:rFonts w:ascii="Times New Roman" w:hAnsi="Times New Roman" w:cs="Times New Roman"/>
          <w:lang w:val="en-CA"/>
        </w:rPr>
        <w:t>A second analysis suggest</w:t>
      </w:r>
      <w:r w:rsidR="00601D1E" w:rsidRPr="00B75F2A">
        <w:rPr>
          <w:rFonts w:ascii="Times New Roman" w:hAnsi="Times New Roman" w:cs="Times New Roman"/>
          <w:lang w:val="en-CA"/>
        </w:rPr>
        <w:t xml:space="preserve">s that scandals </w:t>
      </w:r>
      <w:r w:rsidR="00886652" w:rsidRPr="00B75F2A">
        <w:rPr>
          <w:rFonts w:ascii="Times New Roman" w:hAnsi="Times New Roman" w:cs="Times New Roman"/>
          <w:lang w:val="en-CA"/>
        </w:rPr>
        <w:t xml:space="preserve">in medical ethics </w:t>
      </w:r>
      <w:r w:rsidRPr="00B75F2A">
        <w:rPr>
          <w:rFonts w:ascii="Times New Roman" w:hAnsi="Times New Roman" w:cs="Times New Roman"/>
          <w:lang w:val="en-CA"/>
        </w:rPr>
        <w:t xml:space="preserve">are over-rated as agents of </w:t>
      </w:r>
      <w:r w:rsidR="00601D1E" w:rsidRPr="00B75F2A">
        <w:rPr>
          <w:rFonts w:ascii="Times New Roman" w:hAnsi="Times New Roman" w:cs="Times New Roman"/>
          <w:lang w:val="en-CA"/>
        </w:rPr>
        <w:t xml:space="preserve">change. </w:t>
      </w:r>
      <w:r w:rsidR="004F4E9C" w:rsidRPr="00B75F2A">
        <w:rPr>
          <w:rFonts w:ascii="Times New Roman" w:hAnsi="Times New Roman" w:cs="Times New Roman"/>
          <w:lang w:val="en-CA"/>
        </w:rPr>
        <w:t xml:space="preserve">Sociologist Adam Hedgecoe </w:t>
      </w:r>
      <w:r w:rsidR="00664D3F" w:rsidRPr="00B75F2A">
        <w:rPr>
          <w:rFonts w:ascii="Times New Roman" w:hAnsi="Times New Roman" w:cs="Times New Roman"/>
          <w:lang w:val="en-CA"/>
        </w:rPr>
        <w:t xml:space="preserve">used archival and interview material spanning several decades to study </w:t>
      </w:r>
      <w:r w:rsidR="001A23D7" w:rsidRPr="00B75F2A">
        <w:rPr>
          <w:rFonts w:ascii="Times New Roman" w:hAnsi="Times New Roman" w:cs="Times New Roman"/>
          <w:lang w:val="en-CA"/>
        </w:rPr>
        <w:t xml:space="preserve">regulatory </w:t>
      </w:r>
      <w:r w:rsidR="007D6E69" w:rsidRPr="00B75F2A">
        <w:rPr>
          <w:rFonts w:ascii="Times New Roman" w:hAnsi="Times New Roman" w:cs="Times New Roman"/>
          <w:lang w:val="en-CA"/>
        </w:rPr>
        <w:t xml:space="preserve">changes in </w:t>
      </w:r>
      <w:r w:rsidR="001A23D7" w:rsidRPr="00B75F2A">
        <w:rPr>
          <w:rFonts w:ascii="Times New Roman" w:hAnsi="Times New Roman" w:cs="Times New Roman"/>
          <w:lang w:val="en-CA"/>
        </w:rPr>
        <w:t xml:space="preserve">research ethics </w:t>
      </w:r>
      <w:r w:rsidR="00413051" w:rsidRPr="00B75F2A">
        <w:rPr>
          <w:rFonts w:ascii="Times New Roman" w:hAnsi="Times New Roman" w:cs="Times New Roman"/>
          <w:lang w:val="en-CA"/>
        </w:rPr>
        <w:t xml:space="preserve">review committees </w:t>
      </w:r>
      <w:r w:rsidR="00F30311" w:rsidRPr="00B75F2A">
        <w:rPr>
          <w:rFonts w:ascii="Times New Roman" w:hAnsi="Times New Roman" w:cs="Times New Roman"/>
          <w:lang w:val="en-CA"/>
        </w:rPr>
        <w:t>in the UK</w:t>
      </w:r>
      <w:r w:rsidR="00641AC1" w:rsidRPr="00B75F2A">
        <w:rPr>
          <w:rFonts w:ascii="Times New Roman" w:hAnsi="Times New Roman" w:cs="Times New Roman"/>
          <w:lang w:val="en-CA"/>
        </w:rPr>
        <w:t xml:space="preserve"> from the late 1960s to the </w:t>
      </w:r>
      <w:r w:rsidR="000B6413" w:rsidRPr="00B75F2A">
        <w:rPr>
          <w:rFonts w:ascii="Times New Roman" w:hAnsi="Times New Roman" w:cs="Times New Roman"/>
          <w:lang w:val="en-CA"/>
        </w:rPr>
        <w:t>late 1980s</w:t>
      </w:r>
      <w:ins w:id="65" w:author="Sharon Batt" w:date="2017-09-04T00:39:00Z">
        <w:r w:rsidR="007542A8" w:rsidRPr="00B75F2A">
          <w:rPr>
            <w:rFonts w:ascii="Times New Roman" w:hAnsi="Times New Roman" w:cs="Times New Roman"/>
            <w:lang w:val="en-CA"/>
          </w:rPr>
          <w:t xml:space="preserve"> (Hedgecoe 2017) </w:t>
        </w:r>
      </w:ins>
      <w:r w:rsidR="0032411C" w:rsidRPr="00B75F2A">
        <w:rPr>
          <w:rFonts w:ascii="Times New Roman" w:hAnsi="Times New Roman" w:cs="Times New Roman"/>
          <w:lang w:val="en-CA"/>
        </w:rPr>
        <w:t>.</w:t>
      </w:r>
      <w:del w:id="66" w:author="Sharon Batt" w:date="2017-09-04T00:39:00Z">
        <w:r w:rsidRPr="004547DC" w:rsidDel="007542A8">
          <w:rPr>
            <w:rStyle w:val="EndnoteReference"/>
            <w:rFonts w:ascii="Times New Roman" w:hAnsi="Times New Roman" w:cs="Times New Roman"/>
            <w:lang w:val="en-CA"/>
          </w:rPr>
          <w:endnoteReference w:id="9"/>
        </w:r>
      </w:del>
      <w:r w:rsidR="0032411C" w:rsidRPr="004547DC">
        <w:rPr>
          <w:rFonts w:ascii="Times New Roman" w:hAnsi="Times New Roman" w:cs="Times New Roman"/>
          <w:lang w:val="en-CA"/>
        </w:rPr>
        <w:t xml:space="preserve"> </w:t>
      </w:r>
      <w:r w:rsidR="00477086" w:rsidRPr="004547DC">
        <w:rPr>
          <w:rFonts w:ascii="Times New Roman" w:hAnsi="Times New Roman" w:cs="Times New Roman"/>
          <w:lang w:val="en-CA"/>
        </w:rPr>
        <w:t xml:space="preserve">Although numerous research scandals occurred in </w:t>
      </w:r>
      <w:r w:rsidR="00E94E17" w:rsidRPr="004547DC">
        <w:rPr>
          <w:rFonts w:ascii="Times New Roman" w:hAnsi="Times New Roman" w:cs="Times New Roman"/>
          <w:lang w:val="en-CA"/>
        </w:rPr>
        <w:t xml:space="preserve">that jurisdiction </w:t>
      </w:r>
      <w:r w:rsidR="00477086" w:rsidRPr="004547DC">
        <w:rPr>
          <w:rFonts w:ascii="Times New Roman" w:hAnsi="Times New Roman" w:cs="Times New Roman"/>
          <w:lang w:val="en-CA"/>
        </w:rPr>
        <w:t xml:space="preserve">in the study period, </w:t>
      </w:r>
      <w:r w:rsidR="00F96F2D" w:rsidRPr="004547DC">
        <w:rPr>
          <w:rFonts w:ascii="Times New Roman" w:hAnsi="Times New Roman" w:cs="Times New Roman"/>
          <w:lang w:val="en-CA"/>
        </w:rPr>
        <w:t xml:space="preserve">Hedgecoe </w:t>
      </w:r>
      <w:r w:rsidR="00664D3F" w:rsidRPr="004547DC">
        <w:rPr>
          <w:rFonts w:ascii="Times New Roman" w:hAnsi="Times New Roman" w:cs="Times New Roman"/>
          <w:lang w:val="en-CA"/>
        </w:rPr>
        <w:t>found</w:t>
      </w:r>
      <w:r w:rsidR="00477086" w:rsidRPr="004547DC">
        <w:rPr>
          <w:rFonts w:ascii="Times New Roman" w:hAnsi="Times New Roman" w:cs="Times New Roman"/>
          <w:lang w:val="en-CA"/>
        </w:rPr>
        <w:t xml:space="preserve"> </w:t>
      </w:r>
      <w:r w:rsidR="00F96F2D" w:rsidRPr="004547DC">
        <w:rPr>
          <w:rFonts w:ascii="Times New Roman" w:hAnsi="Times New Roman" w:cs="Times New Roman"/>
          <w:lang w:val="en-CA"/>
        </w:rPr>
        <w:t>that policies govern</w:t>
      </w:r>
      <w:r w:rsidR="00664D3F" w:rsidRPr="004547DC">
        <w:rPr>
          <w:rFonts w:ascii="Times New Roman" w:hAnsi="Times New Roman" w:cs="Times New Roman"/>
          <w:lang w:val="en-CA"/>
        </w:rPr>
        <w:t>ing</w:t>
      </w:r>
      <w:r w:rsidR="00F96F2D" w:rsidRPr="004547DC">
        <w:rPr>
          <w:rFonts w:ascii="Times New Roman" w:hAnsi="Times New Roman" w:cs="Times New Roman"/>
          <w:lang w:val="en-CA"/>
        </w:rPr>
        <w:t xml:space="preserve"> prior ethics review of medical research evolved gradually,</w:t>
      </w:r>
      <w:r w:rsidR="00477086" w:rsidRPr="004547DC">
        <w:rPr>
          <w:rFonts w:ascii="Times New Roman" w:hAnsi="Times New Roman" w:cs="Times New Roman"/>
          <w:lang w:val="en-CA"/>
        </w:rPr>
        <w:t xml:space="preserve"> </w:t>
      </w:r>
      <w:r w:rsidR="00DE04F5" w:rsidRPr="004547DC">
        <w:rPr>
          <w:rFonts w:ascii="Times New Roman" w:hAnsi="Times New Roman" w:cs="Times New Roman"/>
          <w:lang w:val="en-CA"/>
        </w:rPr>
        <w:t xml:space="preserve">through a series of small changes </w:t>
      </w:r>
      <w:r w:rsidRPr="004547DC">
        <w:rPr>
          <w:rFonts w:ascii="Times New Roman" w:hAnsi="Times New Roman" w:cs="Times New Roman"/>
          <w:lang w:val="en-CA"/>
        </w:rPr>
        <w:t>initiated</w:t>
      </w:r>
      <w:r w:rsidR="00DE04F5" w:rsidRPr="004547DC">
        <w:rPr>
          <w:rFonts w:ascii="Times New Roman" w:hAnsi="Times New Roman" w:cs="Times New Roman"/>
          <w:lang w:val="en-CA"/>
        </w:rPr>
        <w:t xml:space="preserve"> </w:t>
      </w:r>
      <w:r w:rsidRPr="004547DC">
        <w:rPr>
          <w:rFonts w:ascii="Times New Roman" w:hAnsi="Times New Roman" w:cs="Times New Roman"/>
          <w:lang w:val="en-CA"/>
        </w:rPr>
        <w:t xml:space="preserve">by </w:t>
      </w:r>
      <w:r w:rsidR="00DE04F5" w:rsidRPr="004547DC">
        <w:rPr>
          <w:rFonts w:ascii="Times New Roman" w:hAnsi="Times New Roman" w:cs="Times New Roman"/>
          <w:lang w:val="en-CA"/>
        </w:rPr>
        <w:t xml:space="preserve">physician groups </w:t>
      </w:r>
      <w:r w:rsidR="00F96F2D" w:rsidRPr="004547DC">
        <w:rPr>
          <w:rFonts w:ascii="Times New Roman" w:hAnsi="Times New Roman" w:cs="Times New Roman"/>
          <w:lang w:val="en-CA"/>
        </w:rPr>
        <w:t xml:space="preserve">and the </w:t>
      </w:r>
      <w:r w:rsidR="00886652" w:rsidRPr="004547DC">
        <w:rPr>
          <w:rFonts w:ascii="Times New Roman" w:hAnsi="Times New Roman" w:cs="Times New Roman"/>
          <w:lang w:val="en-CA"/>
        </w:rPr>
        <w:t>D</w:t>
      </w:r>
      <w:r w:rsidR="00F96F2D" w:rsidRPr="004547DC">
        <w:rPr>
          <w:rFonts w:ascii="Times New Roman" w:hAnsi="Times New Roman" w:cs="Times New Roman"/>
          <w:lang w:val="en-CA"/>
        </w:rPr>
        <w:t xml:space="preserve">epartment of </w:t>
      </w:r>
      <w:r w:rsidR="00886652" w:rsidRPr="004547DC">
        <w:rPr>
          <w:rFonts w:ascii="Times New Roman" w:hAnsi="Times New Roman" w:cs="Times New Roman"/>
          <w:lang w:val="en-CA"/>
        </w:rPr>
        <w:t>H</w:t>
      </w:r>
      <w:r w:rsidR="00F96F2D" w:rsidRPr="004547DC">
        <w:rPr>
          <w:rFonts w:ascii="Times New Roman" w:hAnsi="Times New Roman" w:cs="Times New Roman"/>
          <w:lang w:val="en-CA"/>
        </w:rPr>
        <w:t>ealth</w:t>
      </w:r>
      <w:r w:rsidR="00DE04F5" w:rsidRPr="004547DC">
        <w:rPr>
          <w:rFonts w:ascii="Times New Roman" w:hAnsi="Times New Roman" w:cs="Times New Roman"/>
          <w:lang w:val="en-CA"/>
        </w:rPr>
        <w:t xml:space="preserve">. </w:t>
      </w:r>
      <w:r w:rsidR="00F80AF9" w:rsidRPr="004547DC">
        <w:rPr>
          <w:rFonts w:ascii="Times New Roman" w:hAnsi="Times New Roman" w:cs="Times New Roman"/>
          <w:lang w:val="en-CA"/>
        </w:rPr>
        <w:t>T</w:t>
      </w:r>
      <w:r w:rsidR="00413051" w:rsidRPr="004547DC">
        <w:rPr>
          <w:rFonts w:ascii="Times New Roman" w:hAnsi="Times New Roman" w:cs="Times New Roman"/>
          <w:lang w:val="en-CA"/>
        </w:rPr>
        <w:t>heir goal was not to increase protection for patients</w:t>
      </w:r>
      <w:r w:rsidR="00CE5CCE" w:rsidRPr="004547DC">
        <w:rPr>
          <w:rFonts w:ascii="Times New Roman" w:hAnsi="Times New Roman" w:cs="Times New Roman"/>
          <w:lang w:val="en-CA"/>
        </w:rPr>
        <w:t xml:space="preserve">. </w:t>
      </w:r>
      <w:r w:rsidR="00121998" w:rsidRPr="004547DC">
        <w:rPr>
          <w:rFonts w:ascii="Times New Roman" w:hAnsi="Times New Roman" w:cs="Times New Roman"/>
          <w:lang w:val="en-CA"/>
        </w:rPr>
        <w:t>M</w:t>
      </w:r>
      <w:r w:rsidR="00E94E17" w:rsidRPr="004547DC">
        <w:rPr>
          <w:rFonts w:ascii="Times New Roman" w:hAnsi="Times New Roman" w:cs="Times New Roman"/>
          <w:lang w:val="en-CA"/>
        </w:rPr>
        <w:t xml:space="preserve">edical researchers and government policy makers </w:t>
      </w:r>
      <w:r w:rsidR="00C7357C" w:rsidRPr="004547DC">
        <w:rPr>
          <w:rFonts w:ascii="Times New Roman" w:hAnsi="Times New Roman" w:cs="Times New Roman"/>
          <w:lang w:val="en-CA"/>
        </w:rPr>
        <w:t>shap</w:t>
      </w:r>
      <w:r w:rsidR="00C65C7C" w:rsidRPr="004547DC">
        <w:rPr>
          <w:rFonts w:ascii="Times New Roman" w:hAnsi="Times New Roman" w:cs="Times New Roman"/>
          <w:lang w:val="en-CA"/>
        </w:rPr>
        <w:t xml:space="preserve">ed </w:t>
      </w:r>
      <w:r w:rsidR="001A27FB" w:rsidRPr="004547DC">
        <w:rPr>
          <w:rFonts w:ascii="Times New Roman" w:hAnsi="Times New Roman" w:cs="Times New Roman"/>
          <w:lang w:val="en-CA"/>
        </w:rPr>
        <w:t xml:space="preserve">institutional </w:t>
      </w:r>
      <w:r w:rsidR="00F80AF9" w:rsidRPr="004547DC">
        <w:rPr>
          <w:rFonts w:ascii="Times New Roman" w:hAnsi="Times New Roman" w:cs="Times New Roman"/>
          <w:lang w:val="en-CA"/>
        </w:rPr>
        <w:t xml:space="preserve">rules </w:t>
      </w:r>
      <w:r w:rsidR="00CD50B6" w:rsidRPr="004547DC">
        <w:rPr>
          <w:rFonts w:ascii="Times New Roman" w:hAnsi="Times New Roman" w:cs="Times New Roman"/>
          <w:lang w:val="en-CA"/>
        </w:rPr>
        <w:t xml:space="preserve">to serve </w:t>
      </w:r>
      <w:r w:rsidR="00C60145" w:rsidRPr="004547DC">
        <w:rPr>
          <w:rFonts w:ascii="Times New Roman" w:hAnsi="Times New Roman" w:cs="Times New Roman"/>
          <w:lang w:val="en-CA"/>
        </w:rPr>
        <w:t>their own interests</w:t>
      </w:r>
      <w:r w:rsidR="00B52E3E" w:rsidRPr="004547DC">
        <w:rPr>
          <w:rFonts w:ascii="Times New Roman" w:hAnsi="Times New Roman" w:cs="Times New Roman"/>
          <w:lang w:val="en-CA"/>
        </w:rPr>
        <w:t>:</w:t>
      </w:r>
      <w:r w:rsidR="00AA3FF2" w:rsidRPr="004547DC">
        <w:rPr>
          <w:rFonts w:ascii="Times New Roman" w:hAnsi="Times New Roman" w:cs="Times New Roman"/>
          <w:lang w:val="en-CA"/>
        </w:rPr>
        <w:t xml:space="preserve"> maximizing opportunities for </w:t>
      </w:r>
      <w:r w:rsidR="00EB243D" w:rsidRPr="004547DC">
        <w:rPr>
          <w:rFonts w:ascii="Times New Roman" w:hAnsi="Times New Roman" w:cs="Times New Roman"/>
          <w:lang w:val="en-CA"/>
        </w:rPr>
        <w:t xml:space="preserve">obtaining </w:t>
      </w:r>
      <w:r w:rsidR="00664D3F" w:rsidRPr="004547DC">
        <w:rPr>
          <w:rFonts w:ascii="Times New Roman" w:hAnsi="Times New Roman" w:cs="Times New Roman"/>
          <w:lang w:val="en-CA"/>
        </w:rPr>
        <w:t>research funds</w:t>
      </w:r>
      <w:r w:rsidR="0032411C" w:rsidRPr="004547DC">
        <w:rPr>
          <w:rFonts w:ascii="Times New Roman" w:hAnsi="Times New Roman" w:cs="Times New Roman"/>
          <w:lang w:val="en-CA"/>
        </w:rPr>
        <w:t xml:space="preserve">, or </w:t>
      </w:r>
      <w:r w:rsidR="00CD1A1B" w:rsidRPr="004547DC">
        <w:rPr>
          <w:rFonts w:ascii="Times New Roman" w:hAnsi="Times New Roman" w:cs="Times New Roman"/>
          <w:lang w:val="en-CA"/>
        </w:rPr>
        <w:t xml:space="preserve">attracting research from </w:t>
      </w:r>
      <w:r w:rsidR="0032411C" w:rsidRPr="004547DC">
        <w:rPr>
          <w:rFonts w:ascii="Times New Roman" w:hAnsi="Times New Roman" w:cs="Times New Roman"/>
          <w:lang w:val="en-CA"/>
        </w:rPr>
        <w:t>the pharmaceutical industry</w:t>
      </w:r>
      <w:r w:rsidR="00413051" w:rsidRPr="004547DC">
        <w:rPr>
          <w:rFonts w:ascii="Times New Roman" w:hAnsi="Times New Roman" w:cs="Times New Roman"/>
          <w:lang w:val="en-CA"/>
        </w:rPr>
        <w:t xml:space="preserve"> to </w:t>
      </w:r>
      <w:r w:rsidR="00E2340D" w:rsidRPr="004547DC">
        <w:rPr>
          <w:rFonts w:ascii="Times New Roman" w:hAnsi="Times New Roman" w:cs="Times New Roman"/>
          <w:lang w:val="en-CA"/>
        </w:rPr>
        <w:t xml:space="preserve">boost </w:t>
      </w:r>
      <w:r w:rsidR="00413051" w:rsidRPr="004547DC">
        <w:rPr>
          <w:rFonts w:ascii="Times New Roman" w:hAnsi="Times New Roman" w:cs="Times New Roman"/>
          <w:lang w:val="en-CA"/>
        </w:rPr>
        <w:t xml:space="preserve">the </w:t>
      </w:r>
      <w:r w:rsidR="0042501F" w:rsidRPr="004547DC">
        <w:rPr>
          <w:rFonts w:ascii="Times New Roman" w:hAnsi="Times New Roman" w:cs="Times New Roman"/>
          <w:lang w:val="en-CA"/>
        </w:rPr>
        <w:t xml:space="preserve">national </w:t>
      </w:r>
      <w:r w:rsidR="00413051" w:rsidRPr="004547DC">
        <w:rPr>
          <w:rFonts w:ascii="Times New Roman" w:hAnsi="Times New Roman" w:cs="Times New Roman"/>
          <w:lang w:val="en-CA"/>
        </w:rPr>
        <w:t>economy</w:t>
      </w:r>
      <w:r w:rsidR="00477086" w:rsidRPr="004547DC">
        <w:rPr>
          <w:rFonts w:ascii="Times New Roman" w:hAnsi="Times New Roman" w:cs="Times New Roman"/>
          <w:lang w:val="en-CA"/>
        </w:rPr>
        <w:t xml:space="preserve">. </w:t>
      </w:r>
      <w:r w:rsidR="00CE5CCE" w:rsidRPr="004547DC">
        <w:rPr>
          <w:rFonts w:ascii="Times New Roman" w:hAnsi="Times New Roman" w:cs="Times New Roman"/>
          <w:lang w:val="en-CA"/>
        </w:rPr>
        <w:t xml:space="preserve">When consumer organisations tried </w:t>
      </w:r>
      <w:r w:rsidR="00E2340D" w:rsidRPr="004547DC">
        <w:rPr>
          <w:rFonts w:ascii="Times New Roman" w:hAnsi="Times New Roman" w:cs="Times New Roman"/>
          <w:lang w:val="en-CA"/>
        </w:rPr>
        <w:t xml:space="preserve">to </w:t>
      </w:r>
      <w:r w:rsidR="00CE5CCE" w:rsidRPr="004547DC">
        <w:rPr>
          <w:rFonts w:ascii="Times New Roman" w:hAnsi="Times New Roman" w:cs="Times New Roman"/>
          <w:lang w:val="en-CA"/>
        </w:rPr>
        <w:t>strengthen written consent requirements</w:t>
      </w:r>
      <w:r w:rsidR="00E2340D" w:rsidRPr="004547DC">
        <w:rPr>
          <w:rFonts w:ascii="Times New Roman" w:hAnsi="Times New Roman" w:cs="Times New Roman"/>
          <w:lang w:val="en-CA"/>
        </w:rPr>
        <w:t>,</w:t>
      </w:r>
      <w:r w:rsidR="00CE5CCE" w:rsidRPr="004547DC">
        <w:rPr>
          <w:rFonts w:ascii="Times New Roman" w:hAnsi="Times New Roman" w:cs="Times New Roman"/>
          <w:lang w:val="en-CA"/>
        </w:rPr>
        <w:t xml:space="preserve"> they met resistance.</w:t>
      </w:r>
    </w:p>
    <w:p w14:paraId="1C6C39F5" w14:textId="77777777" w:rsidR="00477086" w:rsidRDefault="00477086" w:rsidP="000522BE">
      <w:pPr>
        <w:rPr>
          <w:lang w:val="en-CA"/>
        </w:rPr>
      </w:pPr>
    </w:p>
    <w:p w14:paraId="75B68BF8" w14:textId="0B149B6F" w:rsidR="00F30311" w:rsidRPr="00310EB2" w:rsidRDefault="003165B8" w:rsidP="000522BE">
      <w:pPr>
        <w:rPr>
          <w:rFonts w:ascii="Times New Roman" w:hAnsi="Times New Roman" w:cs="Times New Roman"/>
          <w:highlight w:val="yellow"/>
          <w:lang w:val="en-CA"/>
        </w:rPr>
      </w:pPr>
      <w:r w:rsidRPr="00310EB2">
        <w:rPr>
          <w:rFonts w:ascii="Times New Roman" w:hAnsi="Times New Roman" w:cs="Times New Roman"/>
          <w:lang w:val="en-CA"/>
        </w:rPr>
        <w:t>Like Jones, Elliott and Hedg</w:t>
      </w:r>
      <w:r w:rsidR="00B52E3E" w:rsidRPr="00310EB2">
        <w:rPr>
          <w:rFonts w:ascii="Times New Roman" w:hAnsi="Times New Roman" w:cs="Times New Roman"/>
          <w:lang w:val="en-CA"/>
        </w:rPr>
        <w:t>e</w:t>
      </w:r>
      <w:r w:rsidRPr="00310EB2">
        <w:rPr>
          <w:rFonts w:ascii="Times New Roman" w:hAnsi="Times New Roman" w:cs="Times New Roman"/>
          <w:lang w:val="en-CA"/>
        </w:rPr>
        <w:t xml:space="preserve">coe </w:t>
      </w:r>
      <w:r w:rsidR="00AE2466" w:rsidRPr="00310EB2">
        <w:rPr>
          <w:rFonts w:ascii="Times New Roman" w:hAnsi="Times New Roman" w:cs="Times New Roman"/>
          <w:lang w:val="en-CA"/>
        </w:rPr>
        <w:t xml:space="preserve">dig </w:t>
      </w:r>
      <w:r w:rsidRPr="00310EB2">
        <w:rPr>
          <w:rFonts w:ascii="Times New Roman" w:hAnsi="Times New Roman" w:cs="Times New Roman"/>
          <w:lang w:val="en-CA"/>
        </w:rPr>
        <w:t>beneath the surface of medical scandals and the</w:t>
      </w:r>
      <w:r w:rsidR="00AE2466" w:rsidRPr="00310EB2">
        <w:rPr>
          <w:rFonts w:ascii="Times New Roman" w:hAnsi="Times New Roman" w:cs="Times New Roman"/>
          <w:lang w:val="en-CA"/>
        </w:rPr>
        <w:t xml:space="preserve"> </w:t>
      </w:r>
      <w:r w:rsidR="001A27FB" w:rsidRPr="00310EB2">
        <w:rPr>
          <w:rFonts w:ascii="Times New Roman" w:hAnsi="Times New Roman" w:cs="Times New Roman"/>
          <w:lang w:val="en-CA"/>
        </w:rPr>
        <w:t>structures created in the name of research ethics</w:t>
      </w:r>
      <w:r w:rsidR="00AE2466" w:rsidRPr="00310EB2">
        <w:rPr>
          <w:rFonts w:ascii="Times New Roman" w:hAnsi="Times New Roman" w:cs="Times New Roman"/>
          <w:lang w:val="en-CA"/>
        </w:rPr>
        <w:t>. T</w:t>
      </w:r>
      <w:r w:rsidR="00E94E17" w:rsidRPr="00310EB2">
        <w:rPr>
          <w:rFonts w:ascii="Times New Roman" w:hAnsi="Times New Roman" w:cs="Times New Roman"/>
          <w:lang w:val="en-CA"/>
        </w:rPr>
        <w:t>he</w:t>
      </w:r>
      <w:r w:rsidR="00AE2466" w:rsidRPr="00310EB2">
        <w:rPr>
          <w:rFonts w:ascii="Times New Roman" w:hAnsi="Times New Roman" w:cs="Times New Roman"/>
          <w:lang w:val="en-CA"/>
        </w:rPr>
        <w:t>ir</w:t>
      </w:r>
      <w:r w:rsidR="00E94E17" w:rsidRPr="00310EB2">
        <w:rPr>
          <w:rFonts w:ascii="Times New Roman" w:hAnsi="Times New Roman" w:cs="Times New Roman"/>
          <w:lang w:val="en-CA"/>
        </w:rPr>
        <w:t xml:space="preserve"> analyses </w:t>
      </w:r>
      <w:r w:rsidR="00AE2466" w:rsidRPr="00310EB2">
        <w:rPr>
          <w:rFonts w:ascii="Times New Roman" w:hAnsi="Times New Roman" w:cs="Times New Roman"/>
          <w:lang w:val="en-CA"/>
        </w:rPr>
        <w:t xml:space="preserve">prompt us </w:t>
      </w:r>
      <w:r w:rsidR="00E94E17" w:rsidRPr="00310EB2">
        <w:rPr>
          <w:rFonts w:ascii="Times New Roman" w:hAnsi="Times New Roman" w:cs="Times New Roman"/>
          <w:lang w:val="en-CA"/>
        </w:rPr>
        <w:t xml:space="preserve">to </w:t>
      </w:r>
      <w:r w:rsidR="00855732" w:rsidRPr="00310EB2">
        <w:rPr>
          <w:rFonts w:ascii="Times New Roman" w:hAnsi="Times New Roman" w:cs="Times New Roman"/>
          <w:lang w:val="en-CA"/>
        </w:rPr>
        <w:t>r</w:t>
      </w:r>
      <w:r w:rsidR="000A6982" w:rsidRPr="00310EB2">
        <w:rPr>
          <w:rFonts w:ascii="Times New Roman" w:hAnsi="Times New Roman" w:cs="Times New Roman"/>
          <w:lang w:val="en-CA"/>
        </w:rPr>
        <w:t>e</w:t>
      </w:r>
      <w:r w:rsidR="00855732" w:rsidRPr="00310EB2">
        <w:rPr>
          <w:rFonts w:ascii="Times New Roman" w:hAnsi="Times New Roman" w:cs="Times New Roman"/>
          <w:lang w:val="en-CA"/>
        </w:rPr>
        <w:t xml:space="preserve">think how we </w:t>
      </w:r>
      <w:r w:rsidR="00E8224C" w:rsidRPr="00310EB2">
        <w:rPr>
          <w:rFonts w:ascii="Times New Roman" w:hAnsi="Times New Roman" w:cs="Times New Roman"/>
          <w:lang w:val="en-CA"/>
        </w:rPr>
        <w:t xml:space="preserve">study </w:t>
      </w:r>
      <w:r w:rsidR="00F357DF" w:rsidRPr="00310EB2">
        <w:rPr>
          <w:rFonts w:ascii="Times New Roman" w:hAnsi="Times New Roman" w:cs="Times New Roman"/>
          <w:lang w:val="en-CA"/>
        </w:rPr>
        <w:t xml:space="preserve">these </w:t>
      </w:r>
      <w:r w:rsidR="00F357DF" w:rsidRPr="00310EB2">
        <w:rPr>
          <w:rFonts w:ascii="Times New Roman" w:hAnsi="Times New Roman" w:cs="Times New Roman"/>
          <w:lang w:val="en-CA"/>
        </w:rPr>
        <w:lastRenderedPageBreak/>
        <w:t>cases</w:t>
      </w:r>
      <w:r w:rsidR="00F70C39" w:rsidRPr="00310EB2">
        <w:rPr>
          <w:rFonts w:ascii="Times New Roman" w:hAnsi="Times New Roman" w:cs="Times New Roman"/>
          <w:lang w:val="en-CA"/>
        </w:rPr>
        <w:t xml:space="preserve">, </w:t>
      </w:r>
      <w:r w:rsidR="006A7153" w:rsidRPr="00310EB2">
        <w:rPr>
          <w:rFonts w:ascii="Times New Roman" w:hAnsi="Times New Roman" w:cs="Times New Roman"/>
          <w:lang w:val="en-CA"/>
        </w:rPr>
        <w:t>structures</w:t>
      </w:r>
      <w:r w:rsidR="00F70C39" w:rsidRPr="00310EB2">
        <w:rPr>
          <w:rFonts w:ascii="Times New Roman" w:hAnsi="Times New Roman" w:cs="Times New Roman"/>
          <w:lang w:val="en-CA"/>
        </w:rPr>
        <w:t xml:space="preserve"> and debates</w:t>
      </w:r>
      <w:r w:rsidR="00F357DF" w:rsidRPr="00310EB2">
        <w:rPr>
          <w:rFonts w:ascii="Times New Roman" w:hAnsi="Times New Roman" w:cs="Times New Roman"/>
          <w:lang w:val="en-CA"/>
        </w:rPr>
        <w:t xml:space="preserve">. </w:t>
      </w:r>
      <w:r w:rsidR="006A7153" w:rsidRPr="00310EB2">
        <w:rPr>
          <w:rFonts w:ascii="Times New Roman" w:hAnsi="Times New Roman" w:cs="Times New Roman"/>
          <w:lang w:val="en-CA"/>
        </w:rPr>
        <w:t xml:space="preserve">They </w:t>
      </w:r>
      <w:r w:rsidR="00F357DF" w:rsidRPr="00310EB2">
        <w:rPr>
          <w:rFonts w:ascii="Times New Roman" w:hAnsi="Times New Roman" w:cs="Times New Roman"/>
          <w:lang w:val="en-CA"/>
        </w:rPr>
        <w:t xml:space="preserve">use </w:t>
      </w:r>
      <w:r w:rsidR="00361EAE" w:rsidRPr="00310EB2">
        <w:rPr>
          <w:rFonts w:ascii="Times New Roman" w:hAnsi="Times New Roman" w:cs="Times New Roman"/>
          <w:lang w:val="en-CA"/>
        </w:rPr>
        <w:t xml:space="preserve">archival, </w:t>
      </w:r>
      <w:r w:rsidR="00F357DF" w:rsidRPr="00310EB2">
        <w:rPr>
          <w:rFonts w:ascii="Times New Roman" w:hAnsi="Times New Roman" w:cs="Times New Roman"/>
          <w:lang w:val="en-CA"/>
        </w:rPr>
        <w:t xml:space="preserve">interview </w:t>
      </w:r>
      <w:r w:rsidR="00361EAE" w:rsidRPr="00310EB2">
        <w:rPr>
          <w:rFonts w:ascii="Times New Roman" w:hAnsi="Times New Roman" w:cs="Times New Roman"/>
          <w:lang w:val="en-CA"/>
        </w:rPr>
        <w:t xml:space="preserve">and ethnographic </w:t>
      </w:r>
      <w:r w:rsidR="00F357DF" w:rsidRPr="00310EB2">
        <w:rPr>
          <w:rFonts w:ascii="Times New Roman" w:hAnsi="Times New Roman" w:cs="Times New Roman"/>
          <w:lang w:val="en-CA"/>
        </w:rPr>
        <w:t>material</w:t>
      </w:r>
      <w:r w:rsidR="00CA132B" w:rsidRPr="00310EB2">
        <w:rPr>
          <w:rFonts w:ascii="Times New Roman" w:hAnsi="Times New Roman" w:cs="Times New Roman"/>
          <w:lang w:val="en-CA"/>
        </w:rPr>
        <w:t xml:space="preserve"> spanning </w:t>
      </w:r>
      <w:r w:rsidR="00B503BF" w:rsidRPr="00310EB2">
        <w:rPr>
          <w:rFonts w:ascii="Times New Roman" w:hAnsi="Times New Roman" w:cs="Times New Roman"/>
          <w:lang w:val="en-CA"/>
        </w:rPr>
        <w:t xml:space="preserve">years or </w:t>
      </w:r>
      <w:r w:rsidR="00CA132B" w:rsidRPr="00310EB2">
        <w:rPr>
          <w:rFonts w:ascii="Times New Roman" w:hAnsi="Times New Roman" w:cs="Times New Roman"/>
          <w:lang w:val="en-CA"/>
        </w:rPr>
        <w:t xml:space="preserve">decades </w:t>
      </w:r>
      <w:r w:rsidR="00F357DF" w:rsidRPr="00310EB2">
        <w:rPr>
          <w:rFonts w:ascii="Times New Roman" w:hAnsi="Times New Roman" w:cs="Times New Roman"/>
          <w:lang w:val="en-CA"/>
        </w:rPr>
        <w:t xml:space="preserve">to </w:t>
      </w:r>
      <w:r w:rsidR="0042501F" w:rsidRPr="00310EB2">
        <w:rPr>
          <w:rFonts w:ascii="Times New Roman" w:hAnsi="Times New Roman" w:cs="Times New Roman"/>
          <w:lang w:val="en-CA"/>
        </w:rPr>
        <w:t xml:space="preserve">understand </w:t>
      </w:r>
      <w:del w:id="70" w:author="Sharon Batt" w:date="2017-08-31T21:38:00Z">
        <w:r w:rsidR="00AE2466" w:rsidRPr="00310EB2" w:rsidDel="0042501F">
          <w:rPr>
            <w:rFonts w:ascii="Times New Roman" w:hAnsi="Times New Roman" w:cs="Times New Roman"/>
            <w:lang w:val="en-CA"/>
          </w:rPr>
          <w:delText xml:space="preserve">expose </w:delText>
        </w:r>
      </w:del>
      <w:r w:rsidR="00AE2466" w:rsidRPr="00310EB2">
        <w:rPr>
          <w:rFonts w:ascii="Times New Roman" w:hAnsi="Times New Roman" w:cs="Times New Roman"/>
          <w:lang w:val="en-CA"/>
        </w:rPr>
        <w:t xml:space="preserve">the local </w:t>
      </w:r>
      <w:del w:id="71" w:author="Sharon Batt" w:date="2017-08-31T21:38:00Z">
        <w:r w:rsidR="00AE2466" w:rsidRPr="00310EB2" w:rsidDel="0042501F">
          <w:rPr>
            <w:rFonts w:ascii="Times New Roman" w:hAnsi="Times New Roman" w:cs="Times New Roman"/>
            <w:lang w:val="en-CA"/>
          </w:rPr>
          <w:delText xml:space="preserve">conditions, </w:delText>
        </w:r>
      </w:del>
      <w:r w:rsidR="00AE2466" w:rsidRPr="00310EB2">
        <w:rPr>
          <w:rFonts w:ascii="Times New Roman" w:hAnsi="Times New Roman" w:cs="Times New Roman"/>
          <w:lang w:val="en-CA"/>
        </w:rPr>
        <w:t xml:space="preserve">history, politics, resources, values and actors </w:t>
      </w:r>
      <w:r w:rsidR="00F357DF" w:rsidRPr="00310EB2">
        <w:rPr>
          <w:rFonts w:ascii="Times New Roman" w:hAnsi="Times New Roman" w:cs="Times New Roman"/>
          <w:lang w:val="en-CA"/>
        </w:rPr>
        <w:t xml:space="preserve">inside the “black box” of </w:t>
      </w:r>
      <w:r w:rsidR="00A93D93" w:rsidRPr="00310EB2">
        <w:rPr>
          <w:rFonts w:ascii="Times New Roman" w:hAnsi="Times New Roman" w:cs="Times New Roman"/>
          <w:lang w:val="en-CA"/>
        </w:rPr>
        <w:t xml:space="preserve">ethics-related </w:t>
      </w:r>
      <w:r w:rsidR="00F357DF" w:rsidRPr="00310EB2">
        <w:rPr>
          <w:rFonts w:ascii="Times New Roman" w:hAnsi="Times New Roman" w:cs="Times New Roman"/>
          <w:lang w:val="en-CA"/>
        </w:rPr>
        <w:t xml:space="preserve">policy decisions. </w:t>
      </w:r>
      <w:r w:rsidR="00A30890" w:rsidRPr="00310EB2">
        <w:rPr>
          <w:rFonts w:ascii="Times New Roman" w:hAnsi="Times New Roman" w:cs="Times New Roman"/>
          <w:lang w:val="en-CA"/>
        </w:rPr>
        <w:t xml:space="preserve">Structures </w:t>
      </w:r>
      <w:r w:rsidR="009C0CC0" w:rsidRPr="00310EB2">
        <w:rPr>
          <w:rFonts w:ascii="Times New Roman" w:hAnsi="Times New Roman" w:cs="Times New Roman"/>
          <w:lang w:val="en-CA"/>
        </w:rPr>
        <w:t>are critically assessed</w:t>
      </w:r>
      <w:r w:rsidR="00E2340D" w:rsidRPr="00310EB2">
        <w:rPr>
          <w:rFonts w:ascii="Times New Roman" w:hAnsi="Times New Roman" w:cs="Times New Roman"/>
          <w:lang w:val="en-CA"/>
        </w:rPr>
        <w:t>;</w:t>
      </w:r>
      <w:r w:rsidR="00A30890" w:rsidRPr="00310EB2">
        <w:rPr>
          <w:rFonts w:ascii="Times New Roman" w:hAnsi="Times New Roman" w:cs="Times New Roman"/>
          <w:lang w:val="en-CA"/>
        </w:rPr>
        <w:t xml:space="preserve"> </w:t>
      </w:r>
      <w:r w:rsidR="00E2340D" w:rsidRPr="00310EB2">
        <w:rPr>
          <w:rFonts w:ascii="Times New Roman" w:hAnsi="Times New Roman" w:cs="Times New Roman"/>
          <w:lang w:val="en-CA"/>
        </w:rPr>
        <w:t>p</w:t>
      </w:r>
      <w:r w:rsidR="009C0CC0" w:rsidRPr="00310EB2">
        <w:rPr>
          <w:rFonts w:ascii="Times New Roman" w:hAnsi="Times New Roman" w:cs="Times New Roman"/>
          <w:lang w:val="en-CA"/>
        </w:rPr>
        <w:t xml:space="preserve">ower relationships are </w:t>
      </w:r>
      <w:r w:rsidR="00E2340D" w:rsidRPr="00310EB2">
        <w:rPr>
          <w:rFonts w:ascii="Times New Roman" w:hAnsi="Times New Roman" w:cs="Times New Roman"/>
          <w:lang w:val="en-CA"/>
        </w:rPr>
        <w:t>exposed</w:t>
      </w:r>
      <w:r w:rsidR="009C0CC0" w:rsidRPr="00310EB2">
        <w:rPr>
          <w:rFonts w:ascii="Times New Roman" w:hAnsi="Times New Roman" w:cs="Times New Roman"/>
          <w:lang w:val="en-CA"/>
        </w:rPr>
        <w:t xml:space="preserve">. </w:t>
      </w:r>
      <w:r w:rsidR="001A27FB" w:rsidRPr="00310EB2">
        <w:rPr>
          <w:rFonts w:ascii="Times New Roman" w:hAnsi="Times New Roman" w:cs="Times New Roman"/>
          <w:lang w:val="en-CA"/>
        </w:rPr>
        <w:t>Hedg</w:t>
      </w:r>
      <w:r w:rsidR="00C7357C" w:rsidRPr="00310EB2">
        <w:rPr>
          <w:rFonts w:ascii="Times New Roman" w:hAnsi="Times New Roman" w:cs="Times New Roman"/>
          <w:lang w:val="en-CA"/>
        </w:rPr>
        <w:t>e</w:t>
      </w:r>
      <w:r w:rsidR="001A27FB" w:rsidRPr="00310EB2">
        <w:rPr>
          <w:rFonts w:ascii="Times New Roman" w:hAnsi="Times New Roman" w:cs="Times New Roman"/>
          <w:lang w:val="en-CA"/>
        </w:rPr>
        <w:t xml:space="preserve">coe rejects </w:t>
      </w:r>
      <w:r w:rsidR="004547C2" w:rsidRPr="00310EB2">
        <w:rPr>
          <w:rFonts w:ascii="Times New Roman" w:hAnsi="Times New Roman" w:cs="Times New Roman"/>
          <w:lang w:val="en-CA"/>
        </w:rPr>
        <w:t xml:space="preserve">what he </w:t>
      </w:r>
      <w:r w:rsidR="00C7357C" w:rsidRPr="00310EB2">
        <w:rPr>
          <w:rFonts w:ascii="Times New Roman" w:hAnsi="Times New Roman" w:cs="Times New Roman"/>
          <w:lang w:val="en-CA"/>
        </w:rPr>
        <w:t>term</w:t>
      </w:r>
      <w:r w:rsidR="004547C2" w:rsidRPr="00310EB2">
        <w:rPr>
          <w:rFonts w:ascii="Times New Roman" w:hAnsi="Times New Roman" w:cs="Times New Roman"/>
          <w:lang w:val="en-CA"/>
        </w:rPr>
        <w:t>s “</w:t>
      </w:r>
      <w:r w:rsidR="002A5015" w:rsidRPr="00310EB2">
        <w:rPr>
          <w:rFonts w:ascii="Times New Roman" w:hAnsi="Times New Roman" w:cs="Times New Roman"/>
          <w:lang w:val="en-CA"/>
        </w:rPr>
        <w:t>assumed isomorphism</w:t>
      </w:r>
      <w:r w:rsidR="004547C2" w:rsidRPr="00310EB2">
        <w:rPr>
          <w:rFonts w:ascii="Times New Roman" w:hAnsi="Times New Roman" w:cs="Times New Roman"/>
          <w:lang w:val="en-CA"/>
        </w:rPr>
        <w:t xml:space="preserve">” – the temptation to extrapolate from one jurisdiction to another. </w:t>
      </w:r>
      <w:r w:rsidR="009C0CC0" w:rsidRPr="00310EB2">
        <w:rPr>
          <w:rFonts w:ascii="Times New Roman" w:hAnsi="Times New Roman" w:cs="Times New Roman"/>
          <w:lang w:val="en-CA"/>
        </w:rPr>
        <w:t xml:space="preserve">Rather, these analysts </w:t>
      </w:r>
      <w:r w:rsidR="00C7357C" w:rsidRPr="00310EB2">
        <w:rPr>
          <w:rFonts w:ascii="Times New Roman" w:hAnsi="Times New Roman" w:cs="Times New Roman"/>
          <w:lang w:val="en-CA"/>
        </w:rPr>
        <w:t>construct complex</w:t>
      </w:r>
      <w:r w:rsidR="009C0CC0" w:rsidRPr="00310EB2">
        <w:rPr>
          <w:rFonts w:ascii="Times New Roman" w:hAnsi="Times New Roman" w:cs="Times New Roman"/>
          <w:lang w:val="en-CA"/>
        </w:rPr>
        <w:t xml:space="preserve"> narratives of the local culture and its connections to the international community.</w:t>
      </w:r>
      <w:r w:rsidR="00CF492A" w:rsidRPr="00310EB2">
        <w:rPr>
          <w:rFonts w:ascii="Times New Roman" w:hAnsi="Times New Roman" w:cs="Times New Roman"/>
          <w:lang w:val="en-CA"/>
        </w:rPr>
        <w:t xml:space="preserve"> </w:t>
      </w:r>
      <w:r w:rsidR="00941FB7" w:rsidRPr="00310EB2">
        <w:rPr>
          <w:rFonts w:ascii="Times New Roman" w:hAnsi="Times New Roman" w:cs="Times New Roman"/>
          <w:lang w:val="en-CA"/>
        </w:rPr>
        <w:t>Local details</w:t>
      </w:r>
      <w:r w:rsidR="0042501F" w:rsidRPr="00310EB2">
        <w:rPr>
          <w:rFonts w:ascii="Times New Roman" w:hAnsi="Times New Roman" w:cs="Times New Roman"/>
          <w:lang w:val="en-CA"/>
        </w:rPr>
        <w:t xml:space="preserve"> are paramount</w:t>
      </w:r>
      <w:r w:rsidR="00941FB7" w:rsidRPr="00310EB2">
        <w:rPr>
          <w:rFonts w:ascii="Times New Roman" w:hAnsi="Times New Roman" w:cs="Times New Roman"/>
          <w:lang w:val="en-CA"/>
        </w:rPr>
        <w:t xml:space="preserve">, but </w:t>
      </w:r>
      <w:r w:rsidR="00CF492A" w:rsidRPr="00310EB2">
        <w:rPr>
          <w:rFonts w:ascii="Times New Roman" w:hAnsi="Times New Roman" w:cs="Times New Roman"/>
          <w:lang w:val="en-CA"/>
        </w:rPr>
        <w:t xml:space="preserve">certain </w:t>
      </w:r>
      <w:r w:rsidR="00F70C39" w:rsidRPr="00310EB2">
        <w:rPr>
          <w:rFonts w:ascii="Times New Roman" w:hAnsi="Times New Roman" w:cs="Times New Roman"/>
          <w:lang w:val="en-CA"/>
        </w:rPr>
        <w:t xml:space="preserve">themes </w:t>
      </w:r>
      <w:r w:rsidR="0042501F" w:rsidRPr="00310EB2">
        <w:rPr>
          <w:rFonts w:ascii="Times New Roman" w:hAnsi="Times New Roman" w:cs="Times New Roman"/>
          <w:lang w:val="en-CA"/>
        </w:rPr>
        <w:t xml:space="preserve">do </w:t>
      </w:r>
      <w:r w:rsidR="00F70C39" w:rsidRPr="00310EB2">
        <w:rPr>
          <w:rFonts w:ascii="Times New Roman" w:hAnsi="Times New Roman" w:cs="Times New Roman"/>
          <w:lang w:val="en-CA"/>
        </w:rPr>
        <w:t>re</w:t>
      </w:r>
      <w:r w:rsidR="001C470D" w:rsidRPr="00310EB2">
        <w:rPr>
          <w:rFonts w:ascii="Times New Roman" w:hAnsi="Times New Roman" w:cs="Times New Roman"/>
          <w:lang w:val="en-CA"/>
        </w:rPr>
        <w:t>cur</w:t>
      </w:r>
      <w:r w:rsidR="0042501F" w:rsidRPr="00310EB2">
        <w:rPr>
          <w:rFonts w:ascii="Times New Roman" w:hAnsi="Times New Roman" w:cs="Times New Roman"/>
          <w:lang w:val="en-CA"/>
        </w:rPr>
        <w:t xml:space="preserve"> across</w:t>
      </w:r>
      <w:r w:rsidR="009B1316" w:rsidRPr="00310EB2">
        <w:rPr>
          <w:rFonts w:ascii="Times New Roman" w:hAnsi="Times New Roman" w:cs="Times New Roman"/>
          <w:lang w:val="en-CA"/>
        </w:rPr>
        <w:t xml:space="preserve"> </w:t>
      </w:r>
      <w:r w:rsidR="002B5C48" w:rsidRPr="00310EB2">
        <w:rPr>
          <w:rFonts w:ascii="Times New Roman" w:hAnsi="Times New Roman" w:cs="Times New Roman"/>
          <w:lang w:val="en-CA"/>
        </w:rPr>
        <w:t>time</w:t>
      </w:r>
      <w:r w:rsidR="009B1316" w:rsidRPr="00310EB2">
        <w:rPr>
          <w:rFonts w:ascii="Times New Roman" w:hAnsi="Times New Roman" w:cs="Times New Roman"/>
          <w:lang w:val="en-CA"/>
        </w:rPr>
        <w:t xml:space="preserve"> and</w:t>
      </w:r>
      <w:r w:rsidR="000E1D05" w:rsidRPr="00310EB2">
        <w:rPr>
          <w:rFonts w:ascii="Times New Roman" w:hAnsi="Times New Roman" w:cs="Times New Roman"/>
          <w:lang w:val="en-CA"/>
        </w:rPr>
        <w:t xml:space="preserve"> place</w:t>
      </w:r>
      <w:r w:rsidR="00EC1EAE" w:rsidRPr="00310EB2">
        <w:rPr>
          <w:rFonts w:ascii="Times New Roman" w:hAnsi="Times New Roman" w:cs="Times New Roman"/>
          <w:lang w:val="en-CA"/>
        </w:rPr>
        <w:t>:</w:t>
      </w:r>
      <w:r w:rsidR="00941FB7" w:rsidRPr="00310EB2">
        <w:rPr>
          <w:rFonts w:ascii="Times New Roman" w:hAnsi="Times New Roman" w:cs="Times New Roman"/>
          <w:lang w:val="en-CA"/>
        </w:rPr>
        <w:t xml:space="preserve"> </w:t>
      </w:r>
      <w:r w:rsidR="00EC1EAE" w:rsidRPr="00310EB2">
        <w:rPr>
          <w:rFonts w:ascii="Times New Roman" w:hAnsi="Times New Roman" w:cs="Times New Roman"/>
          <w:lang w:val="en-CA"/>
        </w:rPr>
        <w:t>Jones recounts that the university of Au</w:t>
      </w:r>
      <w:r w:rsidR="00C7357C" w:rsidRPr="00310EB2">
        <w:rPr>
          <w:rFonts w:ascii="Times New Roman" w:hAnsi="Times New Roman" w:cs="Times New Roman"/>
          <w:lang w:val="en-CA"/>
        </w:rPr>
        <w:t>c</w:t>
      </w:r>
      <w:r w:rsidR="00EC1EAE" w:rsidRPr="00310EB2">
        <w:rPr>
          <w:rFonts w:ascii="Times New Roman" w:hAnsi="Times New Roman" w:cs="Times New Roman"/>
          <w:lang w:val="en-CA"/>
        </w:rPr>
        <w:t>kland wanted to apologize to the women damaged by Green’s experiment but refrained, based on legal advice;</w:t>
      </w:r>
      <w:r w:rsidR="00EC1EAE" w:rsidRPr="00310EB2">
        <w:rPr>
          <w:rFonts w:ascii="Times New Roman" w:hAnsi="Times New Roman" w:cs="Times New Roman"/>
          <w:i/>
          <w:lang w:val="en-CA"/>
        </w:rPr>
        <w:t xml:space="preserve"> </w:t>
      </w:r>
      <w:r w:rsidR="00941FB7" w:rsidRPr="00310EB2">
        <w:rPr>
          <w:rFonts w:ascii="Times New Roman" w:hAnsi="Times New Roman" w:cs="Times New Roman"/>
          <w:i/>
          <w:lang w:val="en-CA"/>
        </w:rPr>
        <w:t>BMJ Global Health</w:t>
      </w:r>
      <w:r w:rsidR="00941FB7" w:rsidRPr="00310EB2">
        <w:rPr>
          <w:rFonts w:ascii="Times New Roman" w:hAnsi="Times New Roman" w:cs="Times New Roman"/>
          <w:lang w:val="en-CA"/>
        </w:rPr>
        <w:t xml:space="preserve"> </w:t>
      </w:r>
      <w:r w:rsidR="005C1FDE" w:rsidRPr="00310EB2">
        <w:rPr>
          <w:rFonts w:ascii="Times New Roman" w:hAnsi="Times New Roman" w:cs="Times New Roman"/>
          <w:lang w:val="en-CA"/>
        </w:rPr>
        <w:t>recent</w:t>
      </w:r>
      <w:r w:rsidR="00941FB7" w:rsidRPr="00310EB2">
        <w:rPr>
          <w:rFonts w:ascii="Times New Roman" w:hAnsi="Times New Roman" w:cs="Times New Roman"/>
          <w:lang w:val="en-CA"/>
        </w:rPr>
        <w:t>ly</w:t>
      </w:r>
      <w:r w:rsidR="005C1FDE" w:rsidRPr="00310EB2">
        <w:rPr>
          <w:rFonts w:ascii="Times New Roman" w:hAnsi="Times New Roman" w:cs="Times New Roman"/>
          <w:lang w:val="en-CA"/>
        </w:rPr>
        <w:t xml:space="preserve"> withdr</w:t>
      </w:r>
      <w:r w:rsidR="00941FB7" w:rsidRPr="00310EB2">
        <w:rPr>
          <w:rFonts w:ascii="Times New Roman" w:hAnsi="Times New Roman" w:cs="Times New Roman"/>
          <w:lang w:val="en-CA"/>
        </w:rPr>
        <w:t>e</w:t>
      </w:r>
      <w:r w:rsidR="005C1FDE" w:rsidRPr="00310EB2">
        <w:rPr>
          <w:rFonts w:ascii="Times New Roman" w:hAnsi="Times New Roman" w:cs="Times New Roman"/>
          <w:lang w:val="en-CA"/>
        </w:rPr>
        <w:t xml:space="preserve">w a </w:t>
      </w:r>
      <w:r w:rsidR="00941FB7" w:rsidRPr="00310EB2">
        <w:rPr>
          <w:rFonts w:ascii="Times New Roman" w:hAnsi="Times New Roman" w:cs="Times New Roman"/>
          <w:lang w:val="en-CA"/>
        </w:rPr>
        <w:t xml:space="preserve">critique </w:t>
      </w:r>
      <w:r w:rsidR="005C1FDE" w:rsidRPr="00310EB2">
        <w:rPr>
          <w:rFonts w:ascii="Times New Roman" w:hAnsi="Times New Roman" w:cs="Times New Roman"/>
          <w:lang w:val="en-CA"/>
        </w:rPr>
        <w:t xml:space="preserve">by Eric </w:t>
      </w:r>
      <w:r w:rsidR="00CE5CCE" w:rsidRPr="00310EB2">
        <w:rPr>
          <w:rFonts w:ascii="Times New Roman" w:hAnsi="Times New Roman" w:cs="Times New Roman"/>
          <w:lang w:val="en-CA"/>
        </w:rPr>
        <w:t xml:space="preserve">Suba </w:t>
      </w:r>
      <w:r w:rsidR="005C1FDE" w:rsidRPr="00310EB2">
        <w:rPr>
          <w:rFonts w:ascii="Times New Roman" w:hAnsi="Times New Roman" w:cs="Times New Roman"/>
          <w:lang w:val="en-CA"/>
        </w:rPr>
        <w:t xml:space="preserve">and colleagues </w:t>
      </w:r>
      <w:r w:rsidR="00A74524" w:rsidRPr="00310EB2">
        <w:rPr>
          <w:rFonts w:ascii="Times New Roman" w:hAnsi="Times New Roman" w:cs="Times New Roman"/>
          <w:lang w:val="en-CA"/>
        </w:rPr>
        <w:t xml:space="preserve">about </w:t>
      </w:r>
      <w:r w:rsidR="005C1FDE" w:rsidRPr="00310EB2">
        <w:rPr>
          <w:rFonts w:ascii="Times New Roman" w:hAnsi="Times New Roman" w:cs="Times New Roman"/>
          <w:lang w:val="en-CA"/>
        </w:rPr>
        <w:t xml:space="preserve">the </w:t>
      </w:r>
      <w:r w:rsidR="00EC1EAE" w:rsidRPr="00310EB2">
        <w:rPr>
          <w:rFonts w:ascii="Times New Roman" w:hAnsi="Times New Roman" w:cs="Times New Roman"/>
          <w:lang w:val="en-CA"/>
        </w:rPr>
        <w:t>US</w:t>
      </w:r>
      <w:del w:id="72" w:author="Sharon Batt" w:date="2017-09-04T16:46:00Z">
        <w:r w:rsidR="00C7357C" w:rsidRPr="00310EB2" w:rsidDel="00B925CB">
          <w:rPr>
            <w:rFonts w:ascii="Times New Roman" w:hAnsi="Times New Roman" w:cs="Times New Roman"/>
            <w:lang w:val="en-CA"/>
          </w:rPr>
          <w:delText xml:space="preserve"> </w:delText>
        </w:r>
        <w:r w:rsidR="00EC1EAE" w:rsidRPr="00310EB2" w:rsidDel="00B925CB">
          <w:rPr>
            <w:rFonts w:ascii="Times New Roman" w:hAnsi="Times New Roman" w:cs="Times New Roman"/>
            <w:lang w:val="en-CA"/>
          </w:rPr>
          <w:delText>NCI</w:delText>
        </w:r>
      </w:del>
      <w:r w:rsidR="00EC1EAE" w:rsidRPr="00310EB2">
        <w:rPr>
          <w:rFonts w:ascii="Times New Roman" w:hAnsi="Times New Roman" w:cs="Times New Roman"/>
          <w:lang w:val="en-CA"/>
        </w:rPr>
        <w:t xml:space="preserve">-funded research on </w:t>
      </w:r>
      <w:r w:rsidR="005C1FDE" w:rsidRPr="00310EB2">
        <w:rPr>
          <w:rFonts w:ascii="Times New Roman" w:hAnsi="Times New Roman" w:cs="Times New Roman"/>
          <w:lang w:val="en-CA"/>
        </w:rPr>
        <w:t>cervical cancer screening in India</w:t>
      </w:r>
      <w:r w:rsidR="001C470D" w:rsidRPr="00310EB2">
        <w:rPr>
          <w:rFonts w:ascii="Times New Roman" w:hAnsi="Times New Roman" w:cs="Times New Roman"/>
          <w:lang w:val="en-CA"/>
        </w:rPr>
        <w:t>,</w:t>
      </w:r>
      <w:r w:rsidR="005C1FDE" w:rsidRPr="00310EB2">
        <w:rPr>
          <w:rFonts w:ascii="Times New Roman" w:hAnsi="Times New Roman" w:cs="Times New Roman"/>
          <w:lang w:val="en-CA"/>
        </w:rPr>
        <w:t xml:space="preserve"> </w:t>
      </w:r>
      <w:r w:rsidR="00941FB7" w:rsidRPr="00310EB2">
        <w:rPr>
          <w:rFonts w:ascii="Times New Roman" w:hAnsi="Times New Roman" w:cs="Times New Roman"/>
          <w:lang w:val="en-CA"/>
        </w:rPr>
        <w:t xml:space="preserve">citing </w:t>
      </w:r>
      <w:r w:rsidR="005C1FDE" w:rsidRPr="00310EB2">
        <w:rPr>
          <w:rFonts w:ascii="Times New Roman" w:hAnsi="Times New Roman" w:cs="Times New Roman"/>
          <w:lang w:val="en-CA"/>
        </w:rPr>
        <w:t>defamation concerns</w:t>
      </w:r>
      <w:r w:rsidR="00941FB7" w:rsidRPr="00310EB2">
        <w:rPr>
          <w:rFonts w:ascii="Times New Roman" w:hAnsi="Times New Roman" w:cs="Times New Roman"/>
          <w:lang w:val="en-CA"/>
        </w:rPr>
        <w:t xml:space="preserve">. </w:t>
      </w:r>
    </w:p>
    <w:p w14:paraId="2E2211CF" w14:textId="77777777" w:rsidR="006A7153" w:rsidRDefault="006A7153" w:rsidP="00F30311">
      <w:pPr>
        <w:rPr>
          <w:lang w:val="en-CA"/>
        </w:rPr>
      </w:pPr>
    </w:p>
    <w:p w14:paraId="13DFD8F0" w14:textId="5A4C5FBF" w:rsidR="00F30311" w:rsidRDefault="00C472F6" w:rsidP="002F2E10">
      <w:pPr>
        <w:rPr>
          <w:ins w:id="73" w:author="Sharon Batt" w:date="2017-09-04T15:45:00Z"/>
          <w:rFonts w:ascii="Times New Roman" w:hAnsi="Times New Roman" w:cs="Times New Roman"/>
          <w:lang w:val="en-CA"/>
        </w:rPr>
      </w:pPr>
      <w:r w:rsidRPr="00310EB2">
        <w:rPr>
          <w:rFonts w:ascii="Times New Roman" w:hAnsi="Times New Roman" w:cs="Times New Roman"/>
          <w:lang w:val="en-CA"/>
        </w:rPr>
        <w:t>T</w:t>
      </w:r>
      <w:r w:rsidR="00FF2654" w:rsidRPr="00310EB2">
        <w:rPr>
          <w:rFonts w:ascii="Times New Roman" w:hAnsi="Times New Roman" w:cs="Times New Roman"/>
          <w:lang w:val="en-CA"/>
        </w:rPr>
        <w:t xml:space="preserve">he </w:t>
      </w:r>
      <w:r w:rsidR="00F30311" w:rsidRPr="00310EB2">
        <w:rPr>
          <w:rFonts w:ascii="Times New Roman" w:hAnsi="Times New Roman" w:cs="Times New Roman"/>
          <w:lang w:val="en-CA"/>
        </w:rPr>
        <w:t>America</w:t>
      </w:r>
      <w:r w:rsidR="00FF2654" w:rsidRPr="00310EB2">
        <w:rPr>
          <w:rFonts w:ascii="Times New Roman" w:hAnsi="Times New Roman" w:cs="Times New Roman"/>
          <w:lang w:val="en-CA"/>
        </w:rPr>
        <w:t>n</w:t>
      </w:r>
      <w:r w:rsidR="00F30311" w:rsidRPr="00310EB2">
        <w:rPr>
          <w:rFonts w:ascii="Times New Roman" w:hAnsi="Times New Roman" w:cs="Times New Roman"/>
          <w:lang w:val="en-CA"/>
        </w:rPr>
        <w:t xml:space="preserve"> </w:t>
      </w:r>
      <w:r w:rsidR="00F37EFA" w:rsidRPr="00310EB2">
        <w:rPr>
          <w:rFonts w:ascii="Times New Roman" w:hAnsi="Times New Roman" w:cs="Times New Roman"/>
          <w:lang w:val="en-CA"/>
        </w:rPr>
        <w:t xml:space="preserve">writer </w:t>
      </w:r>
      <w:r w:rsidR="00F30311" w:rsidRPr="00310EB2">
        <w:rPr>
          <w:rFonts w:ascii="Times New Roman" w:hAnsi="Times New Roman" w:cs="Times New Roman"/>
          <w:lang w:val="en-CA"/>
        </w:rPr>
        <w:t>Archibald M</w:t>
      </w:r>
      <w:r w:rsidR="00F37EFA" w:rsidRPr="00310EB2">
        <w:rPr>
          <w:rFonts w:ascii="Times New Roman" w:hAnsi="Times New Roman" w:cs="Times New Roman"/>
          <w:lang w:val="en-CA"/>
        </w:rPr>
        <w:t>a</w:t>
      </w:r>
      <w:r w:rsidR="00F30311" w:rsidRPr="00310EB2">
        <w:rPr>
          <w:rFonts w:ascii="Times New Roman" w:hAnsi="Times New Roman" w:cs="Times New Roman"/>
          <w:lang w:val="en-CA"/>
        </w:rPr>
        <w:t>cLeish famously wrote</w:t>
      </w:r>
      <w:r w:rsidRPr="00310EB2">
        <w:rPr>
          <w:rFonts w:ascii="Times New Roman" w:hAnsi="Times New Roman" w:cs="Times New Roman"/>
          <w:lang w:val="en-CA"/>
        </w:rPr>
        <w:t xml:space="preserve"> that</w:t>
      </w:r>
      <w:r w:rsidR="00F30311" w:rsidRPr="00310EB2">
        <w:rPr>
          <w:rFonts w:ascii="Times New Roman" w:hAnsi="Times New Roman" w:cs="Times New Roman"/>
          <w:lang w:val="en-CA"/>
        </w:rPr>
        <w:t xml:space="preserve"> </w:t>
      </w:r>
      <w:r w:rsidR="00FF2654" w:rsidRPr="00310EB2">
        <w:rPr>
          <w:rFonts w:ascii="Times New Roman" w:hAnsi="Times New Roman" w:cs="Times New Roman"/>
          <w:lang w:val="en-CA"/>
        </w:rPr>
        <w:t>d</w:t>
      </w:r>
      <w:r w:rsidR="00F30311" w:rsidRPr="00310EB2">
        <w:rPr>
          <w:rFonts w:ascii="Times New Roman" w:hAnsi="Times New Roman" w:cs="Times New Roman"/>
          <w:lang w:val="en-CA"/>
        </w:rPr>
        <w:t xml:space="preserve">emocracy </w:t>
      </w:r>
      <w:r w:rsidR="00FF2654" w:rsidRPr="00310EB2">
        <w:rPr>
          <w:rFonts w:ascii="Times New Roman" w:hAnsi="Times New Roman" w:cs="Times New Roman"/>
          <w:lang w:val="en-CA"/>
        </w:rPr>
        <w:t>“</w:t>
      </w:r>
      <w:r w:rsidR="00F30311" w:rsidRPr="00310EB2">
        <w:rPr>
          <w:rFonts w:ascii="Times New Roman" w:hAnsi="Times New Roman" w:cs="Times New Roman"/>
          <w:lang w:val="en-CA"/>
        </w:rPr>
        <w:t xml:space="preserve">is never a thing done. Democracy is always something that a nation must be doing.” </w:t>
      </w:r>
      <w:r w:rsidR="006A7153" w:rsidRPr="00310EB2">
        <w:rPr>
          <w:rFonts w:ascii="Times New Roman" w:hAnsi="Times New Roman" w:cs="Times New Roman"/>
          <w:lang w:val="en-CA"/>
        </w:rPr>
        <w:t xml:space="preserve">If I were to sum up the lesson of </w:t>
      </w:r>
      <w:r w:rsidR="006A7153" w:rsidRPr="00310EB2">
        <w:rPr>
          <w:rFonts w:ascii="Times New Roman" w:hAnsi="Times New Roman" w:cs="Times New Roman"/>
          <w:i/>
          <w:lang w:val="en-CA"/>
        </w:rPr>
        <w:t>Doctors in Denial</w:t>
      </w:r>
      <w:r w:rsidR="006A7153" w:rsidRPr="00310EB2">
        <w:rPr>
          <w:rFonts w:ascii="Times New Roman" w:hAnsi="Times New Roman" w:cs="Times New Roman"/>
          <w:lang w:val="en-CA"/>
        </w:rPr>
        <w:t>, it is that m</w:t>
      </w:r>
      <w:r w:rsidR="00F30311" w:rsidRPr="00310EB2">
        <w:rPr>
          <w:rFonts w:ascii="Times New Roman" w:hAnsi="Times New Roman" w:cs="Times New Roman"/>
          <w:lang w:val="en-CA"/>
        </w:rPr>
        <w:t>edical ethics</w:t>
      </w:r>
      <w:r w:rsidR="00FF2654" w:rsidRPr="00310EB2">
        <w:rPr>
          <w:rFonts w:ascii="Times New Roman" w:hAnsi="Times New Roman" w:cs="Times New Roman"/>
          <w:lang w:val="en-CA"/>
        </w:rPr>
        <w:t>,</w:t>
      </w:r>
      <w:r w:rsidR="00F30311" w:rsidRPr="00310EB2">
        <w:rPr>
          <w:rFonts w:ascii="Times New Roman" w:hAnsi="Times New Roman" w:cs="Times New Roman"/>
          <w:lang w:val="en-CA"/>
        </w:rPr>
        <w:t xml:space="preserve"> </w:t>
      </w:r>
      <w:r w:rsidR="00FF2654" w:rsidRPr="00310EB2">
        <w:rPr>
          <w:rFonts w:ascii="Times New Roman" w:hAnsi="Times New Roman" w:cs="Times New Roman"/>
          <w:lang w:val="en-CA"/>
        </w:rPr>
        <w:t>too,</w:t>
      </w:r>
      <w:r w:rsidR="00F70C39" w:rsidRPr="00310EB2">
        <w:rPr>
          <w:rFonts w:ascii="Times New Roman" w:hAnsi="Times New Roman" w:cs="Times New Roman"/>
          <w:lang w:val="en-CA"/>
        </w:rPr>
        <w:t xml:space="preserve"> are never “a thing done”; but rather</w:t>
      </w:r>
      <w:r w:rsidR="00A74524" w:rsidRPr="00310EB2">
        <w:rPr>
          <w:rFonts w:ascii="Times New Roman" w:hAnsi="Times New Roman" w:cs="Times New Roman"/>
          <w:lang w:val="en-CA"/>
        </w:rPr>
        <w:t>,</w:t>
      </w:r>
      <w:r w:rsidR="006A7153" w:rsidRPr="00310EB2">
        <w:rPr>
          <w:rFonts w:ascii="Times New Roman" w:hAnsi="Times New Roman" w:cs="Times New Roman"/>
          <w:lang w:val="en-CA"/>
        </w:rPr>
        <w:t xml:space="preserve"> </w:t>
      </w:r>
      <w:r w:rsidR="00F30311" w:rsidRPr="00310EB2">
        <w:rPr>
          <w:rFonts w:ascii="Times New Roman" w:hAnsi="Times New Roman" w:cs="Times New Roman"/>
          <w:lang w:val="en-CA"/>
        </w:rPr>
        <w:t xml:space="preserve">something that </w:t>
      </w:r>
      <w:r w:rsidR="00F70C39" w:rsidRPr="00310EB2">
        <w:rPr>
          <w:rFonts w:ascii="Times New Roman" w:hAnsi="Times New Roman" w:cs="Times New Roman"/>
          <w:lang w:val="en-CA"/>
        </w:rPr>
        <w:t xml:space="preserve">concerned parties everywhere </w:t>
      </w:r>
      <w:r w:rsidR="00F30311" w:rsidRPr="00310EB2">
        <w:rPr>
          <w:rFonts w:ascii="Times New Roman" w:hAnsi="Times New Roman" w:cs="Times New Roman"/>
          <w:lang w:val="en-CA"/>
        </w:rPr>
        <w:t xml:space="preserve">must </w:t>
      </w:r>
      <w:r w:rsidR="00FF2654" w:rsidRPr="00310EB2">
        <w:rPr>
          <w:rFonts w:ascii="Times New Roman" w:hAnsi="Times New Roman" w:cs="Times New Roman"/>
          <w:lang w:val="en-CA"/>
        </w:rPr>
        <w:t xml:space="preserve">always </w:t>
      </w:r>
      <w:r w:rsidR="00F30311" w:rsidRPr="00310EB2">
        <w:rPr>
          <w:rFonts w:ascii="Times New Roman" w:hAnsi="Times New Roman" w:cs="Times New Roman"/>
          <w:lang w:val="en-CA"/>
        </w:rPr>
        <w:t>be doing.</w:t>
      </w:r>
    </w:p>
    <w:p w14:paraId="77F56E2A" w14:textId="77777777" w:rsidR="009F14D4" w:rsidRDefault="009F14D4" w:rsidP="002F2E10">
      <w:pPr>
        <w:rPr>
          <w:ins w:id="74" w:author="Sharon Batt" w:date="2017-09-04T15:45:00Z"/>
          <w:rFonts w:ascii="Times New Roman" w:hAnsi="Times New Roman" w:cs="Times New Roman"/>
          <w:lang w:val="en-CA"/>
        </w:rPr>
      </w:pPr>
    </w:p>
    <w:p w14:paraId="1D904014" w14:textId="57EC1A71" w:rsidR="009F14D4" w:rsidRPr="00310EB2" w:rsidRDefault="009F14D4" w:rsidP="00D37321">
      <w:pPr>
        <w:outlineLvl w:val="0"/>
        <w:rPr>
          <w:ins w:id="75" w:author="Sharon Batt" w:date="2017-09-04T00:15:00Z"/>
          <w:rFonts w:ascii="Times New Roman" w:hAnsi="Times New Roman" w:cs="Times New Roman"/>
          <w:lang w:val="en-CA"/>
        </w:rPr>
      </w:pPr>
      <w:ins w:id="76" w:author="Sharon Batt" w:date="2017-09-04T15:45:00Z">
        <w:r>
          <w:rPr>
            <w:rFonts w:ascii="Times New Roman" w:hAnsi="Times New Roman" w:cs="Times New Roman"/>
            <w:lang w:val="en-CA"/>
          </w:rPr>
          <w:t xml:space="preserve">Sharon Batt, PhD, is an independent writer based in Halifax, Canada. She specializes in issues relating to cancer, patient participation in health policy, and ethics. Her latest book is </w:t>
        </w:r>
        <w:r w:rsidRPr="00BD6F74">
          <w:rPr>
            <w:rFonts w:ascii="Times New Roman" w:hAnsi="Times New Roman" w:cs="Times New Roman"/>
            <w:i/>
            <w:lang w:val="en-CA"/>
          </w:rPr>
          <w:t>Health Advocacy Inc.: How Pharmaceutical Funding Changed the Breast Cancer Movement</w:t>
        </w:r>
        <w:r>
          <w:rPr>
            <w:rFonts w:ascii="Times New Roman" w:hAnsi="Times New Roman" w:cs="Times New Roman"/>
            <w:lang w:val="en-CA"/>
          </w:rPr>
          <w:t>, published by UBC Press.</w:t>
        </w:r>
      </w:ins>
    </w:p>
    <w:p w14:paraId="0E9A473E" w14:textId="77777777" w:rsidR="00346DC4" w:rsidRDefault="00346DC4" w:rsidP="002F2E10">
      <w:pPr>
        <w:rPr>
          <w:ins w:id="77" w:author="Sharon Batt" w:date="2017-09-04T00:15:00Z"/>
          <w:lang w:val="en-CA"/>
        </w:rPr>
      </w:pPr>
    </w:p>
    <w:p w14:paraId="413E639F" w14:textId="0B512FC1" w:rsidR="00346DC4" w:rsidRPr="00D37321" w:rsidRDefault="00346DC4" w:rsidP="00D37321">
      <w:pPr>
        <w:pStyle w:val="ListParagraph"/>
        <w:numPr>
          <w:ilvl w:val="0"/>
          <w:numId w:val="2"/>
        </w:numPr>
        <w:rPr>
          <w:ins w:id="78" w:author="Sharon Batt" w:date="2017-09-04T00:16:00Z"/>
          <w:rFonts w:ascii="Times New Roman" w:hAnsi="Times New Roman" w:cs="Times New Roman"/>
          <w:lang w:val="en-CA"/>
        </w:rPr>
      </w:pPr>
      <w:ins w:id="79" w:author="Sharon Batt" w:date="2017-09-04T00:15:00Z">
        <w:r w:rsidRPr="00D37321">
          <w:rPr>
            <w:rFonts w:ascii="Times New Roman" w:hAnsi="Times New Roman" w:cs="Times New Roman"/>
            <w:lang w:val="en-CA"/>
          </w:rPr>
          <w:t xml:space="preserve">Ramanathan, Mala, and Amar Jesani. The legacy of scandals and non-scandals in research and its lessons for bioethics in India. </w:t>
        </w:r>
        <w:r w:rsidR="00D37321" w:rsidRPr="00D37321">
          <w:rPr>
            <w:rFonts w:ascii="Times New Roman" w:hAnsi="Times New Roman" w:cs="Times New Roman"/>
            <w:i/>
            <w:lang w:val="en-CA"/>
          </w:rPr>
          <w:t>Indian J</w:t>
        </w:r>
        <w:r w:rsidRPr="00D37321">
          <w:rPr>
            <w:rFonts w:ascii="Times New Roman" w:hAnsi="Times New Roman" w:cs="Times New Roman"/>
            <w:i/>
            <w:lang w:val="en-CA"/>
          </w:rPr>
          <w:t xml:space="preserve"> Med Ethics</w:t>
        </w:r>
        <w:r w:rsidR="00D37321" w:rsidRPr="00D37321">
          <w:rPr>
            <w:rFonts w:ascii="Times New Roman" w:hAnsi="Times New Roman" w:cs="Times New Roman"/>
            <w:lang w:val="en-CA"/>
          </w:rPr>
          <w:t>.</w:t>
        </w:r>
        <w:r w:rsidRPr="00D37321">
          <w:rPr>
            <w:rFonts w:ascii="Times New Roman" w:hAnsi="Times New Roman" w:cs="Times New Roman"/>
            <w:lang w:val="en-CA"/>
          </w:rPr>
          <w:t xml:space="preserve"> </w:t>
        </w:r>
      </w:ins>
      <w:ins w:id="80" w:author="Sharon Batt" w:date="2017-09-04T16:50:00Z">
        <w:r w:rsidR="00D37321" w:rsidRPr="00BD6F74">
          <w:rPr>
            <w:rFonts w:ascii="Times New Roman" w:hAnsi="Times New Roman" w:cs="Times New Roman"/>
            <w:lang w:val="en-CA"/>
          </w:rPr>
          <w:t>2012</w:t>
        </w:r>
        <w:r w:rsidR="00D37321">
          <w:rPr>
            <w:rFonts w:ascii="Times New Roman" w:hAnsi="Times New Roman" w:cs="Times New Roman"/>
            <w:lang w:val="en-CA"/>
          </w:rPr>
          <w:t xml:space="preserve"> </w:t>
        </w:r>
        <w:r w:rsidR="00D37321" w:rsidRPr="00BD6F74">
          <w:rPr>
            <w:rFonts w:ascii="Times New Roman" w:hAnsi="Times New Roman" w:cs="Times New Roman"/>
            <w:lang w:val="en-CA"/>
          </w:rPr>
          <w:t>Jan-Mar</w:t>
        </w:r>
        <w:proofErr w:type="gramStart"/>
        <w:r w:rsidR="00D37321">
          <w:rPr>
            <w:rFonts w:ascii="Times New Roman" w:hAnsi="Times New Roman" w:cs="Times New Roman"/>
            <w:lang w:val="en-CA"/>
          </w:rPr>
          <w:t>;</w:t>
        </w:r>
      </w:ins>
      <w:ins w:id="81" w:author="Sharon Batt" w:date="2017-09-04T16:51:00Z">
        <w:r w:rsidR="00D37321">
          <w:rPr>
            <w:rFonts w:ascii="Times New Roman" w:hAnsi="Times New Roman" w:cs="Times New Roman"/>
            <w:lang w:val="en-CA"/>
          </w:rPr>
          <w:t>9</w:t>
        </w:r>
        <w:proofErr w:type="gramEnd"/>
        <w:r w:rsidR="00D37321">
          <w:rPr>
            <w:rFonts w:ascii="Times New Roman" w:hAnsi="Times New Roman" w:cs="Times New Roman"/>
            <w:lang w:val="en-CA"/>
          </w:rPr>
          <w:t>(1)</w:t>
        </w:r>
      </w:ins>
      <w:ins w:id="82" w:author="Sharon Batt" w:date="2017-09-04T00:15:00Z">
        <w:r w:rsidR="00D37321" w:rsidRPr="00D37321">
          <w:rPr>
            <w:rFonts w:ascii="Times New Roman" w:hAnsi="Times New Roman" w:cs="Times New Roman"/>
            <w:lang w:val="en-CA"/>
          </w:rPr>
          <w:t>:</w:t>
        </w:r>
        <w:r w:rsidRPr="00D37321">
          <w:rPr>
            <w:rFonts w:ascii="Times New Roman" w:hAnsi="Times New Roman" w:cs="Times New Roman"/>
            <w:lang w:val="en-CA"/>
          </w:rPr>
          <w:t>4-6.</w:t>
        </w:r>
      </w:ins>
    </w:p>
    <w:p w14:paraId="48D316CF" w14:textId="77777777" w:rsidR="00346DC4" w:rsidRPr="00D37321" w:rsidRDefault="00346DC4" w:rsidP="002F2E10">
      <w:pPr>
        <w:rPr>
          <w:ins w:id="83" w:author="Sharon Batt" w:date="2017-09-04T00:16:00Z"/>
          <w:rFonts w:ascii="Times New Roman" w:hAnsi="Times New Roman" w:cs="Times New Roman"/>
          <w:lang w:val="en-CA"/>
        </w:rPr>
      </w:pPr>
    </w:p>
    <w:p w14:paraId="6EB8FBC8" w14:textId="25AA372B" w:rsidR="00346DC4" w:rsidRPr="00D37321" w:rsidRDefault="00346DC4" w:rsidP="00D37321">
      <w:pPr>
        <w:pStyle w:val="EndnoteText"/>
        <w:numPr>
          <w:ilvl w:val="0"/>
          <w:numId w:val="2"/>
        </w:numPr>
        <w:rPr>
          <w:ins w:id="84" w:author="Sharon Batt" w:date="2017-09-04T00:16:00Z"/>
          <w:rFonts w:ascii="Times New Roman" w:hAnsi="Times New Roman" w:cs="Times New Roman"/>
        </w:rPr>
      </w:pPr>
      <w:ins w:id="85" w:author="Sharon Batt" w:date="2017-09-04T00:16:00Z">
        <w:r w:rsidRPr="00D37321">
          <w:rPr>
            <w:rFonts w:ascii="Times New Roman" w:hAnsi="Times New Roman" w:cs="Times New Roman"/>
          </w:rPr>
          <w:t>Suba, Eric J. India cervical cancer testing is Tuskegee 2.0. 2015</w:t>
        </w:r>
      </w:ins>
      <w:ins w:id="86" w:author="Sharon Batt" w:date="2017-09-04T16:55:00Z">
        <w:r w:rsidR="00D37321">
          <w:rPr>
            <w:rFonts w:ascii="Times New Roman" w:hAnsi="Times New Roman" w:cs="Times New Roman"/>
          </w:rPr>
          <w:t xml:space="preserve"> </w:t>
        </w:r>
        <w:r w:rsidR="00D37321" w:rsidRPr="00BD6F74">
          <w:rPr>
            <w:rFonts w:ascii="Times New Roman" w:hAnsi="Times New Roman" w:cs="Times New Roman"/>
          </w:rPr>
          <w:t>June 17</w:t>
        </w:r>
      </w:ins>
      <w:ins w:id="87" w:author="Sharon Batt" w:date="2017-09-04T00:16:00Z">
        <w:r w:rsidR="00D37321" w:rsidRPr="00D37321">
          <w:rPr>
            <w:rFonts w:ascii="Times New Roman" w:hAnsi="Times New Roman" w:cs="Times New Roman"/>
          </w:rPr>
          <w:t>;</w:t>
        </w:r>
        <w:r w:rsidRPr="00D37321">
          <w:rPr>
            <w:rFonts w:ascii="Times New Roman" w:hAnsi="Times New Roman" w:cs="Times New Roman"/>
          </w:rPr>
          <w:t xml:space="preserve"> AL.com: </w:t>
        </w:r>
        <w:r w:rsidRPr="00D37321">
          <w:fldChar w:fldCharType="begin"/>
        </w:r>
        <w:r w:rsidRPr="00D37321">
          <w:rPr>
            <w:rFonts w:ascii="Times New Roman" w:hAnsi="Times New Roman" w:cs="Times New Roman"/>
          </w:rPr>
          <w:instrText xml:space="preserve"> HYPERLINK "http://www.al.com/opinion/index.ssf/2015/06/india_cervical_cancer_testing.html" </w:instrText>
        </w:r>
        <w:r w:rsidRPr="00D37321">
          <w:fldChar w:fldCharType="separate"/>
        </w:r>
        <w:r w:rsidRPr="00D37321">
          <w:rPr>
            <w:rStyle w:val="Hyperlink"/>
            <w:rFonts w:ascii="Times New Roman" w:hAnsi="Times New Roman" w:cs="Times New Roman"/>
          </w:rPr>
          <w:t>http://www.al.com/opinion/index.ssf/2015/06/india_cervical_cancer_testing.html</w:t>
        </w:r>
        <w:r w:rsidRPr="00D37321">
          <w:rPr>
            <w:rStyle w:val="Hyperlink"/>
            <w:rFonts w:ascii="Times New Roman" w:hAnsi="Times New Roman" w:cs="Times New Roman"/>
          </w:rPr>
          <w:fldChar w:fldCharType="end"/>
        </w:r>
        <w:r w:rsidRPr="00D37321">
          <w:rPr>
            <w:rFonts w:ascii="Times New Roman" w:hAnsi="Times New Roman" w:cs="Times New Roman"/>
          </w:rPr>
          <w:t xml:space="preserve"> </w:t>
        </w:r>
      </w:ins>
    </w:p>
    <w:p w14:paraId="4053AD32" w14:textId="77777777" w:rsidR="00346DC4" w:rsidRDefault="00346DC4" w:rsidP="00D37321">
      <w:pPr>
        <w:pStyle w:val="EndnoteText"/>
        <w:rPr>
          <w:ins w:id="88" w:author="Sharon Batt" w:date="2017-09-04T00:16:00Z"/>
        </w:rPr>
      </w:pPr>
    </w:p>
    <w:p w14:paraId="65282610" w14:textId="731F4720" w:rsidR="00346DC4" w:rsidRPr="00204919" w:rsidRDefault="00C34412" w:rsidP="00D37321">
      <w:pPr>
        <w:pStyle w:val="p1"/>
        <w:numPr>
          <w:ilvl w:val="0"/>
          <w:numId w:val="2"/>
        </w:numPr>
        <w:rPr>
          <w:ins w:id="89" w:author="Sharon Batt" w:date="2017-09-04T00:17:00Z"/>
          <w:sz w:val="24"/>
          <w:szCs w:val="24"/>
        </w:rPr>
      </w:pPr>
      <w:proofErr w:type="spellStart"/>
      <w:ins w:id="90" w:author="Sharon Batt" w:date="2017-09-04T00:23:00Z">
        <w:r w:rsidRPr="00D37321">
          <w:rPr>
            <w:sz w:val="24"/>
            <w:szCs w:val="24"/>
          </w:rPr>
          <w:t>Luthra</w:t>
        </w:r>
        <w:proofErr w:type="spellEnd"/>
        <w:r w:rsidRPr="00D37321">
          <w:rPr>
            <w:sz w:val="24"/>
            <w:szCs w:val="24"/>
          </w:rPr>
          <w:t xml:space="preserve">, Usha K., </w:t>
        </w:r>
        <w:proofErr w:type="spellStart"/>
        <w:r w:rsidRPr="00D37321">
          <w:rPr>
            <w:sz w:val="24"/>
            <w:szCs w:val="24"/>
          </w:rPr>
          <w:t>Prabhakar</w:t>
        </w:r>
        <w:proofErr w:type="spellEnd"/>
        <w:r w:rsidRPr="00D37321">
          <w:rPr>
            <w:sz w:val="24"/>
            <w:szCs w:val="24"/>
          </w:rPr>
          <w:t xml:space="preserve">, Amble K., Seth, Pradeep, Agarwal, </w:t>
        </w:r>
        <w:proofErr w:type="spellStart"/>
        <w:r w:rsidRPr="00D37321">
          <w:rPr>
            <w:sz w:val="24"/>
            <w:szCs w:val="24"/>
          </w:rPr>
          <w:t>Shyam</w:t>
        </w:r>
        <w:proofErr w:type="spellEnd"/>
        <w:r w:rsidRPr="00D37321">
          <w:rPr>
            <w:sz w:val="24"/>
            <w:szCs w:val="24"/>
          </w:rPr>
          <w:t xml:space="preserve"> S., Murthy, </w:t>
        </w:r>
        <w:proofErr w:type="spellStart"/>
        <w:r w:rsidRPr="00D37321">
          <w:rPr>
            <w:sz w:val="24"/>
            <w:szCs w:val="24"/>
          </w:rPr>
          <w:t>Nandagudi</w:t>
        </w:r>
        <w:proofErr w:type="spellEnd"/>
        <w:r w:rsidRPr="00D37321">
          <w:rPr>
            <w:sz w:val="24"/>
            <w:szCs w:val="24"/>
          </w:rPr>
          <w:t xml:space="preserve"> S., Bhatnagar, </w:t>
        </w:r>
        <w:proofErr w:type="spellStart"/>
        <w:r w:rsidRPr="00D37321">
          <w:rPr>
            <w:sz w:val="24"/>
            <w:szCs w:val="24"/>
          </w:rPr>
          <w:t>Prabha</w:t>
        </w:r>
        <w:proofErr w:type="spellEnd"/>
        <w:r w:rsidRPr="00D37321">
          <w:rPr>
            <w:sz w:val="24"/>
            <w:szCs w:val="24"/>
          </w:rPr>
          <w:t xml:space="preserve">, Das, </w:t>
        </w:r>
        <w:proofErr w:type="spellStart"/>
        <w:r w:rsidRPr="00D37321">
          <w:rPr>
            <w:sz w:val="24"/>
            <w:szCs w:val="24"/>
          </w:rPr>
          <w:t>Dilip</w:t>
        </w:r>
        <w:proofErr w:type="spellEnd"/>
        <w:r w:rsidRPr="00D37321">
          <w:rPr>
            <w:sz w:val="24"/>
            <w:szCs w:val="24"/>
          </w:rPr>
          <w:t xml:space="preserve"> K. and Sharma, </w:t>
        </w:r>
        <w:proofErr w:type="spellStart"/>
        <w:r w:rsidRPr="00D37321">
          <w:rPr>
            <w:sz w:val="24"/>
            <w:szCs w:val="24"/>
          </w:rPr>
          <w:t>Bhuvnesh</w:t>
        </w:r>
        <w:proofErr w:type="spellEnd"/>
        <w:r w:rsidRPr="00D37321">
          <w:rPr>
            <w:sz w:val="24"/>
            <w:szCs w:val="24"/>
          </w:rPr>
          <w:t xml:space="preserve"> K.</w:t>
        </w:r>
      </w:ins>
      <w:ins w:id="91" w:author="Sharon Batt" w:date="2017-09-04T00:16:00Z">
        <w:r w:rsidR="00346DC4" w:rsidRPr="00D37321">
          <w:rPr>
            <w:sz w:val="24"/>
            <w:szCs w:val="24"/>
            <w:lang w:val="en-CA"/>
          </w:rPr>
          <w:t xml:space="preserve"> Natural History of Precancerous and Early Cancerous Lesions of the Uterine Cervix. </w:t>
        </w:r>
        <w:proofErr w:type="spellStart"/>
        <w:r w:rsidR="00346DC4" w:rsidRPr="00D37321">
          <w:rPr>
            <w:i/>
            <w:sz w:val="24"/>
            <w:szCs w:val="24"/>
            <w:lang w:val="en-CA"/>
          </w:rPr>
          <w:t>Acta</w:t>
        </w:r>
        <w:proofErr w:type="spellEnd"/>
        <w:r w:rsidR="00346DC4" w:rsidRPr="00D37321">
          <w:rPr>
            <w:i/>
            <w:sz w:val="24"/>
            <w:szCs w:val="24"/>
            <w:lang w:val="en-CA"/>
          </w:rPr>
          <w:t xml:space="preserve"> </w:t>
        </w:r>
        <w:proofErr w:type="spellStart"/>
        <w:r w:rsidR="00346DC4" w:rsidRPr="00D37321">
          <w:rPr>
            <w:i/>
            <w:sz w:val="24"/>
            <w:szCs w:val="24"/>
            <w:lang w:val="en-CA"/>
          </w:rPr>
          <w:t>Cytologica</w:t>
        </w:r>
        <w:proofErr w:type="spellEnd"/>
        <w:r w:rsidR="00346DC4" w:rsidRPr="00D37321">
          <w:rPr>
            <w:sz w:val="24"/>
            <w:szCs w:val="24"/>
            <w:lang w:val="en-CA"/>
          </w:rPr>
          <w:t xml:space="preserve"> </w:t>
        </w:r>
        <w:r w:rsidR="00D37321" w:rsidRPr="00D37321">
          <w:rPr>
            <w:sz w:val="24"/>
            <w:szCs w:val="24"/>
            <w:lang w:val="en-CA"/>
          </w:rPr>
          <w:t>1987</w:t>
        </w:r>
        <w:r w:rsidR="00346DC4" w:rsidRPr="00D37321">
          <w:rPr>
            <w:sz w:val="24"/>
            <w:szCs w:val="24"/>
            <w:lang w:val="en-CA"/>
          </w:rPr>
          <w:t xml:space="preserve"> </w:t>
        </w:r>
      </w:ins>
      <w:ins w:id="92" w:author="Sharon Batt" w:date="2017-09-04T16:53:00Z">
        <w:r w:rsidR="00D37321" w:rsidRPr="00BD6F74">
          <w:rPr>
            <w:sz w:val="24"/>
            <w:szCs w:val="24"/>
            <w:lang w:val="en-CA"/>
          </w:rPr>
          <w:t>May/June</w:t>
        </w:r>
      </w:ins>
      <w:proofErr w:type="gramStart"/>
      <w:ins w:id="93" w:author="Sharon Batt" w:date="2017-09-04T16:54:00Z">
        <w:r w:rsidR="00D37321">
          <w:rPr>
            <w:sz w:val="24"/>
            <w:szCs w:val="24"/>
            <w:lang w:val="en-CA"/>
          </w:rPr>
          <w:t>;</w:t>
        </w:r>
      </w:ins>
      <w:ins w:id="94" w:author="Sharon Batt" w:date="2017-09-04T00:16:00Z">
        <w:r w:rsidR="00D37321" w:rsidRPr="00D37321">
          <w:rPr>
            <w:sz w:val="24"/>
            <w:szCs w:val="24"/>
            <w:lang w:val="en-CA"/>
          </w:rPr>
          <w:t>31</w:t>
        </w:r>
        <w:proofErr w:type="gramEnd"/>
        <w:r w:rsidR="00D37321" w:rsidRPr="00D37321">
          <w:rPr>
            <w:sz w:val="24"/>
            <w:szCs w:val="24"/>
            <w:lang w:val="en-CA"/>
          </w:rPr>
          <w:t>(3):226-</w:t>
        </w:r>
        <w:r w:rsidR="00346DC4" w:rsidRPr="00D37321">
          <w:rPr>
            <w:sz w:val="24"/>
            <w:szCs w:val="24"/>
            <w:lang w:val="en-CA"/>
          </w:rPr>
          <w:t>34.</w:t>
        </w:r>
      </w:ins>
    </w:p>
    <w:p w14:paraId="6AD64D32" w14:textId="77777777" w:rsidR="00346DC4" w:rsidRPr="00346DC4" w:rsidRDefault="00346DC4" w:rsidP="00204919">
      <w:pPr>
        <w:outlineLvl w:val="0"/>
        <w:rPr>
          <w:ins w:id="95" w:author="Sharon Batt" w:date="2017-09-04T00:16:00Z"/>
          <w:lang w:val="en-CA"/>
        </w:rPr>
      </w:pPr>
    </w:p>
    <w:p w14:paraId="0029028E" w14:textId="2EC56668" w:rsidR="00346DC4" w:rsidRPr="00204919" w:rsidRDefault="00346DC4" w:rsidP="00204919">
      <w:pPr>
        <w:pStyle w:val="EndnoteText"/>
        <w:numPr>
          <w:ilvl w:val="0"/>
          <w:numId w:val="2"/>
        </w:numPr>
        <w:rPr>
          <w:ins w:id="96" w:author="Sharon Batt" w:date="2017-09-04T00:16:00Z"/>
          <w:rFonts w:ascii="Times New Roman" w:hAnsi="Times New Roman" w:cs="Times New Roman"/>
        </w:rPr>
      </w:pPr>
      <w:ins w:id="97" w:author="Sharon Batt" w:date="2017-09-04T00:17:00Z">
        <w:r w:rsidRPr="00204919">
          <w:rPr>
            <w:rFonts w:ascii="Times New Roman" w:hAnsi="Times New Roman" w:cs="Times New Roman"/>
            <w:lang w:val="en-CA"/>
          </w:rPr>
          <w:t xml:space="preserve">Elliott, Carl. The Anatomy of Research Scandals. </w:t>
        </w:r>
        <w:r w:rsidRPr="00204919">
          <w:rPr>
            <w:rFonts w:ascii="Times New Roman" w:hAnsi="Times New Roman" w:cs="Times New Roman"/>
            <w:i/>
            <w:lang w:val="en-CA"/>
          </w:rPr>
          <w:t>Hastings Center Report</w:t>
        </w:r>
        <w:r w:rsidRPr="00204919">
          <w:rPr>
            <w:rFonts w:ascii="Times New Roman" w:hAnsi="Times New Roman" w:cs="Times New Roman"/>
            <w:lang w:val="en-CA"/>
          </w:rPr>
          <w:t xml:space="preserve"> </w:t>
        </w:r>
      </w:ins>
      <w:ins w:id="98" w:author="Sharon Batt" w:date="2017-09-04T16:53:00Z">
        <w:r w:rsidR="00D37321" w:rsidRPr="00BD6F74">
          <w:rPr>
            <w:rFonts w:ascii="Times New Roman" w:hAnsi="Times New Roman" w:cs="Times New Roman"/>
            <w:lang w:val="en-CA"/>
          </w:rPr>
          <w:t>2017</w:t>
        </w:r>
        <w:r w:rsidR="00D37321">
          <w:rPr>
            <w:rFonts w:ascii="Times New Roman" w:hAnsi="Times New Roman" w:cs="Times New Roman"/>
            <w:lang w:val="en-CA"/>
          </w:rPr>
          <w:t xml:space="preserve"> </w:t>
        </w:r>
      </w:ins>
      <w:ins w:id="99" w:author="Sharon Batt" w:date="2017-09-04T00:17:00Z">
        <w:r w:rsidRPr="00204919">
          <w:rPr>
            <w:rFonts w:ascii="Times New Roman" w:hAnsi="Times New Roman" w:cs="Times New Roman"/>
            <w:lang w:val="en-CA"/>
          </w:rPr>
          <w:t>May/</w:t>
        </w:r>
        <w:proofErr w:type="gramStart"/>
        <w:r w:rsidRPr="00204919">
          <w:rPr>
            <w:rFonts w:ascii="Times New Roman" w:hAnsi="Times New Roman" w:cs="Times New Roman"/>
            <w:lang w:val="en-CA"/>
          </w:rPr>
          <w:t>June  (</w:t>
        </w:r>
        <w:proofErr w:type="gramEnd"/>
        <w:r w:rsidRPr="00204919">
          <w:rPr>
            <w:rFonts w:ascii="Times New Roman" w:hAnsi="Times New Roman" w:cs="Times New Roman"/>
            <w:lang w:val="en-CA"/>
          </w:rPr>
          <w:t>inside back cover).</w:t>
        </w:r>
      </w:ins>
    </w:p>
    <w:p w14:paraId="651EEEB8" w14:textId="77777777" w:rsidR="00346DC4" w:rsidRPr="00204919" w:rsidRDefault="00346DC4" w:rsidP="002F2E10">
      <w:pPr>
        <w:rPr>
          <w:rFonts w:ascii="Times New Roman" w:hAnsi="Times New Roman" w:cs="Times New Roman"/>
          <w:lang w:val="en-CA"/>
        </w:rPr>
      </w:pPr>
    </w:p>
    <w:p w14:paraId="56872335" w14:textId="19B3D065" w:rsidR="00CA532F" w:rsidRPr="00204919" w:rsidRDefault="00346DC4" w:rsidP="00204919">
      <w:pPr>
        <w:pStyle w:val="ListParagraph"/>
        <w:numPr>
          <w:ilvl w:val="0"/>
          <w:numId w:val="2"/>
        </w:numPr>
        <w:rPr>
          <w:rFonts w:ascii="Times New Roman" w:hAnsi="Times New Roman" w:cs="Times New Roman"/>
          <w:lang w:val="en-CA"/>
        </w:rPr>
      </w:pPr>
      <w:ins w:id="100" w:author="Sharon Batt" w:date="2017-09-04T00:18:00Z">
        <w:r w:rsidRPr="00204919">
          <w:rPr>
            <w:rFonts w:ascii="Times New Roman" w:hAnsi="Times New Roman" w:cs="Times New Roman"/>
            <w:lang w:val="en-CA"/>
          </w:rPr>
          <w:t xml:space="preserve">Hedgecoe, Adam. Scandals, ethics, and regulatory change in bioethics. </w:t>
        </w:r>
        <w:r w:rsidRPr="00204919">
          <w:rPr>
            <w:rFonts w:ascii="Times New Roman" w:hAnsi="Times New Roman" w:cs="Times New Roman"/>
            <w:i/>
            <w:lang w:val="en-CA"/>
          </w:rPr>
          <w:t>Science, Technology &amp; Human Values</w:t>
        </w:r>
        <w:r w:rsidR="00D37321" w:rsidRPr="00D37321">
          <w:rPr>
            <w:rFonts w:ascii="Times New Roman" w:hAnsi="Times New Roman" w:cs="Times New Roman"/>
            <w:lang w:val="en-CA"/>
          </w:rPr>
          <w:t xml:space="preserve"> 2017</w:t>
        </w:r>
        <w:proofErr w:type="gramStart"/>
        <w:r w:rsidR="00D37321" w:rsidRPr="00D37321">
          <w:rPr>
            <w:rFonts w:ascii="Times New Roman" w:hAnsi="Times New Roman" w:cs="Times New Roman"/>
            <w:lang w:val="en-CA"/>
          </w:rPr>
          <w:t>;42</w:t>
        </w:r>
        <w:proofErr w:type="gramEnd"/>
        <w:r w:rsidR="00D37321" w:rsidRPr="00D37321">
          <w:rPr>
            <w:rFonts w:ascii="Times New Roman" w:hAnsi="Times New Roman" w:cs="Times New Roman"/>
            <w:lang w:val="en-CA"/>
          </w:rPr>
          <w:t>(4):577-</w:t>
        </w:r>
        <w:r w:rsidRPr="00204919">
          <w:rPr>
            <w:rFonts w:ascii="Times New Roman" w:hAnsi="Times New Roman" w:cs="Times New Roman"/>
            <w:lang w:val="en-CA"/>
          </w:rPr>
          <w:t>99.</w:t>
        </w:r>
      </w:ins>
    </w:p>
    <w:p w14:paraId="289A24FD" w14:textId="77777777" w:rsidR="00510A37" w:rsidRPr="00510A37" w:rsidRDefault="00510A37">
      <w:pPr>
        <w:rPr>
          <w:lang w:val="en-CA"/>
        </w:rPr>
      </w:pPr>
    </w:p>
    <w:sectPr w:rsidR="00510A37" w:rsidRPr="00510A37" w:rsidSect="004422E3">
      <w:headerReference w:type="default" r:id="rId9"/>
      <w:footerReference w:type="even" r:id="rId10"/>
      <w:footerReference w:type="default" r:id="rId1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6EFB4" w14:textId="77777777" w:rsidR="00307F34" w:rsidRDefault="00307F34" w:rsidP="002D4474">
      <w:r>
        <w:separator/>
      </w:r>
    </w:p>
  </w:endnote>
  <w:endnote w:type="continuationSeparator" w:id="0">
    <w:p w14:paraId="34F163DA" w14:textId="77777777" w:rsidR="00307F34" w:rsidRDefault="00307F34" w:rsidP="002D4474">
      <w:r>
        <w:continuationSeparator/>
      </w:r>
    </w:p>
  </w:endnote>
  <w:endnote w:id="1">
    <w:p w14:paraId="1A388678" w14:textId="77777777" w:rsidR="00DF53C0" w:rsidRPr="00204919" w:rsidRDefault="00DF53C0" w:rsidP="00DF53C0">
      <w:pPr>
        <w:pStyle w:val="EndnoteText"/>
        <w:ind w:left="720"/>
        <w:rPr>
          <w:rStyle w:val="Hyperlink"/>
          <w:rFonts w:ascii="Times New Roman" w:hAnsi="Times New Roman" w:cs="Times New Roman"/>
          <w:lang w:val="en-CA"/>
        </w:rPr>
      </w:pPr>
      <w:r w:rsidRPr="00204919">
        <w:rPr>
          <w:rStyle w:val="EndnoteReference"/>
          <w:rFonts w:ascii="Times New Roman" w:hAnsi="Times New Roman" w:cs="Times New Roman"/>
        </w:rPr>
        <w:endnoteRef/>
      </w:r>
      <w:r w:rsidRPr="00204919">
        <w:rPr>
          <w:rFonts w:ascii="Times New Roman" w:hAnsi="Times New Roman" w:cs="Times New Roman"/>
        </w:rPr>
        <w:t xml:space="preserve"> See the </w:t>
      </w:r>
      <w:r w:rsidRPr="00204919">
        <w:rPr>
          <w:rFonts w:ascii="Times New Roman" w:hAnsi="Times New Roman" w:cs="Times New Roman"/>
          <w:lang w:val="en-CA"/>
        </w:rPr>
        <w:t xml:space="preserve">Cartwright Inquiry website, which includes many original documents: </w:t>
      </w:r>
      <w:hyperlink r:id="rId1" w:history="1">
        <w:r w:rsidRPr="00204919">
          <w:rPr>
            <w:rStyle w:val="Hyperlink"/>
            <w:rFonts w:ascii="Times New Roman" w:hAnsi="Times New Roman" w:cs="Times New Roman"/>
            <w:lang w:val="en-CA"/>
          </w:rPr>
          <w:t>http://www.cartwrightinquiry.com</w:t>
        </w:r>
      </w:hyperlink>
      <w:r w:rsidRPr="00204919">
        <w:rPr>
          <w:rStyle w:val="Hyperlink"/>
          <w:rFonts w:ascii="Times New Roman" w:hAnsi="Times New Roman" w:cs="Times New Roman"/>
          <w:lang w:val="en-CA"/>
        </w:rPr>
        <w:t xml:space="preserve">. </w:t>
      </w:r>
    </w:p>
    <w:p w14:paraId="058B6192" w14:textId="77777777" w:rsidR="00DF53C0" w:rsidRPr="00204919" w:rsidRDefault="00DF53C0" w:rsidP="00DF53C0">
      <w:pPr>
        <w:pStyle w:val="EndnoteText"/>
        <w:rPr>
          <w:rFonts w:ascii="Times New Roman" w:hAnsi="Times New Roman" w:cs="Times New Roman"/>
        </w:rPr>
      </w:pPr>
    </w:p>
  </w:endnote>
  <w:endnote w:id="2">
    <w:p w14:paraId="51A54CE9" w14:textId="6D0E48D8" w:rsidR="00F96F2D" w:rsidRPr="00204919" w:rsidDel="007542A8" w:rsidRDefault="00F96F2D">
      <w:pPr>
        <w:pStyle w:val="EndnoteText"/>
        <w:ind w:left="720"/>
        <w:rPr>
          <w:del w:id="26" w:author="Sharon Batt" w:date="2017-09-04T00:43:00Z"/>
          <w:rFonts w:ascii="Times New Roman" w:hAnsi="Times New Roman" w:cs="Times New Roman"/>
          <w:lang w:val="en-CA"/>
        </w:rPr>
        <w:pPrChange w:id="27" w:author="Sharon Batt" w:date="2017-09-04T01:03:00Z">
          <w:pPr>
            <w:pStyle w:val="EndnoteText"/>
          </w:pPr>
        </w:pPrChange>
      </w:pPr>
    </w:p>
  </w:endnote>
  <w:endnote w:id="3">
    <w:p w14:paraId="0E75DE8B" w14:textId="77777777" w:rsidR="00346DC4" w:rsidRPr="00204919" w:rsidDel="007542A8" w:rsidRDefault="00346DC4">
      <w:pPr>
        <w:pStyle w:val="EndnoteText"/>
        <w:ind w:left="720"/>
        <w:rPr>
          <w:del w:id="36" w:author="Sharon Batt" w:date="2017-09-04T00:45:00Z"/>
          <w:rFonts w:ascii="Times New Roman" w:hAnsi="Times New Roman" w:cs="Times New Roman"/>
        </w:rPr>
        <w:pPrChange w:id="37" w:author="Sharon Batt" w:date="2017-09-04T01:03:00Z">
          <w:pPr>
            <w:pStyle w:val="EndnoteText"/>
          </w:pPr>
        </w:pPrChange>
      </w:pPr>
    </w:p>
  </w:endnote>
  <w:endnote w:id="4">
    <w:p w14:paraId="09911886" w14:textId="77777777" w:rsidR="00546E50" w:rsidRPr="00204919" w:rsidDel="00D419F8" w:rsidRDefault="00546E50">
      <w:pPr>
        <w:pStyle w:val="EndnoteText"/>
        <w:ind w:left="720"/>
        <w:rPr>
          <w:del w:id="39" w:author="Sharon Batt" w:date="2017-09-04T00:47:00Z"/>
          <w:rFonts w:ascii="Times New Roman" w:hAnsi="Times New Roman" w:cs="Times New Roman"/>
          <w:lang w:val="en-CA"/>
        </w:rPr>
      </w:pPr>
    </w:p>
  </w:endnote>
  <w:endnote w:id="5">
    <w:p w14:paraId="077A030B" w14:textId="77777777" w:rsidR="009F14D4" w:rsidRPr="00BD6F74" w:rsidRDefault="009F14D4" w:rsidP="009F14D4">
      <w:pPr>
        <w:pStyle w:val="EndnoteText"/>
        <w:ind w:left="720"/>
        <w:rPr>
          <w:rFonts w:ascii="Times New Roman" w:hAnsi="Times New Roman" w:cs="Times New Roman"/>
        </w:rPr>
      </w:pPr>
      <w:r>
        <w:rPr>
          <w:rStyle w:val="EndnoteReference"/>
        </w:rPr>
        <w:endnoteRef/>
      </w:r>
      <w:r>
        <w:t xml:space="preserve"> </w:t>
      </w:r>
      <w:r w:rsidRPr="00BD6F74">
        <w:rPr>
          <w:rFonts w:ascii="Times New Roman" w:hAnsi="Times New Roman" w:cs="Times New Roman"/>
        </w:rPr>
        <w:t xml:space="preserve">This phrase and others that appear in quotes are from </w:t>
      </w:r>
      <w:r>
        <w:rPr>
          <w:rFonts w:ascii="Times New Roman" w:hAnsi="Times New Roman" w:cs="Times New Roman"/>
        </w:rPr>
        <w:t xml:space="preserve">Jones’s </w:t>
      </w:r>
      <w:r w:rsidRPr="00BD6F74">
        <w:rPr>
          <w:rFonts w:ascii="Times New Roman" w:hAnsi="Times New Roman" w:cs="Times New Roman"/>
        </w:rPr>
        <w:t>book.</w:t>
      </w:r>
    </w:p>
    <w:p w14:paraId="3ECBD7BD" w14:textId="4844839D" w:rsidR="009F14D4" w:rsidRPr="009F14D4" w:rsidRDefault="009F14D4">
      <w:pPr>
        <w:pStyle w:val="EndnoteText"/>
      </w:pPr>
    </w:p>
  </w:endnote>
  <w:endnote w:id="6">
    <w:p w14:paraId="699367B0" w14:textId="45564DE6" w:rsidR="003D0FE2" w:rsidRPr="00204919" w:rsidRDefault="003D0FE2" w:rsidP="00204919">
      <w:pPr>
        <w:pStyle w:val="EndnoteText"/>
        <w:ind w:left="720"/>
        <w:rPr>
          <w:rFonts w:ascii="Times New Roman" w:hAnsi="Times New Roman" w:cs="Times New Roman"/>
        </w:rPr>
      </w:pPr>
      <w:r>
        <w:rPr>
          <w:rStyle w:val="EndnoteReference"/>
        </w:rPr>
        <w:endnoteRef/>
      </w:r>
      <w:r>
        <w:t xml:space="preserve"> </w:t>
      </w:r>
      <w:r w:rsidR="00D97295" w:rsidRPr="00204919">
        <w:rPr>
          <w:rFonts w:ascii="Times New Roman" w:hAnsi="Times New Roman" w:cs="Times New Roman"/>
        </w:rPr>
        <w:t xml:space="preserve">Linda </w:t>
      </w:r>
      <w:proofErr w:type="spellStart"/>
      <w:r w:rsidR="00D97295" w:rsidRPr="00204919">
        <w:rPr>
          <w:rFonts w:ascii="Times New Roman" w:hAnsi="Times New Roman" w:cs="Times New Roman"/>
        </w:rPr>
        <w:t>Bryder’s</w:t>
      </w:r>
      <w:proofErr w:type="spellEnd"/>
      <w:r w:rsidR="00D97295" w:rsidRPr="00204919">
        <w:rPr>
          <w:rFonts w:ascii="Times New Roman" w:hAnsi="Times New Roman" w:cs="Times New Roman"/>
        </w:rPr>
        <w:t xml:space="preserve"> book</w:t>
      </w:r>
      <w:r w:rsidR="004547DC">
        <w:rPr>
          <w:rFonts w:ascii="Times New Roman" w:hAnsi="Times New Roman" w:cs="Times New Roman"/>
        </w:rPr>
        <w:t xml:space="preserve"> is</w:t>
      </w:r>
      <w:r w:rsidR="00D97295" w:rsidRPr="00204919">
        <w:rPr>
          <w:rFonts w:ascii="Times New Roman" w:hAnsi="Times New Roman" w:cs="Times New Roman"/>
        </w:rPr>
        <w:t xml:space="preserve"> titled, </w:t>
      </w:r>
      <w:r w:rsidR="00D97295" w:rsidRPr="00204919">
        <w:rPr>
          <w:rFonts w:ascii="Times New Roman" w:hAnsi="Times New Roman" w:cs="Times New Roman"/>
          <w:i/>
        </w:rPr>
        <w:t xml:space="preserve">A History of the ‘Unfortunate Experiment’ at National Women’s Hospital </w:t>
      </w:r>
      <w:r w:rsidR="00D97295" w:rsidRPr="00204919">
        <w:rPr>
          <w:rFonts w:ascii="Times New Roman" w:hAnsi="Times New Roman" w:cs="Times New Roman"/>
        </w:rPr>
        <w:t>(Auckland: Auckland University Press, 2009)</w:t>
      </w:r>
      <w:r w:rsidR="004547DC">
        <w:rPr>
          <w:rFonts w:ascii="Times New Roman" w:hAnsi="Times New Roman" w:cs="Times New Roman"/>
        </w:rPr>
        <w:t>. It</w:t>
      </w:r>
      <w:r w:rsidR="00D97295" w:rsidRPr="00204919">
        <w:rPr>
          <w:rFonts w:ascii="Times New Roman" w:hAnsi="Times New Roman" w:cs="Times New Roman"/>
        </w:rPr>
        <w:t xml:space="preserve"> was not reviewed for this essay</w:t>
      </w:r>
      <w:r w:rsidR="004547DC">
        <w:rPr>
          <w:rFonts w:ascii="Times New Roman" w:hAnsi="Times New Roman" w:cs="Times New Roman"/>
        </w:rPr>
        <w:t xml:space="preserve"> but is part of the ongoing controversy described in Jones’s narrative</w:t>
      </w:r>
      <w:r w:rsidR="00D97295" w:rsidRPr="00204919">
        <w:rPr>
          <w:rFonts w:ascii="Times New Roman" w:hAnsi="Times New Roman" w:cs="Times New Roman"/>
        </w:rPr>
        <w:t>.</w:t>
      </w:r>
    </w:p>
    <w:p w14:paraId="41B7F304" w14:textId="77777777" w:rsidR="00D97295" w:rsidRPr="003D0FE2" w:rsidRDefault="00D97295">
      <w:pPr>
        <w:pStyle w:val="EndnoteText"/>
      </w:pPr>
    </w:p>
  </w:endnote>
  <w:endnote w:id="7">
    <w:p w14:paraId="3CE3ADA3" w14:textId="2EB7110E" w:rsidR="00F70C39" w:rsidRPr="00204919" w:rsidRDefault="00F70C39" w:rsidP="00D97295">
      <w:pPr>
        <w:ind w:left="720"/>
        <w:rPr>
          <w:rFonts w:ascii="Times New Roman" w:hAnsi="Times New Roman" w:cs="Times New Roman"/>
          <w:lang w:val="en-CA"/>
        </w:rPr>
      </w:pPr>
      <w:r>
        <w:rPr>
          <w:rStyle w:val="EndnoteReference"/>
        </w:rPr>
        <w:endnoteRef/>
      </w:r>
      <w:r>
        <w:t xml:space="preserve"> </w:t>
      </w:r>
      <w:r w:rsidR="00C87E63" w:rsidRPr="00204919">
        <w:rPr>
          <w:rFonts w:ascii="Times New Roman" w:hAnsi="Times New Roman" w:cs="Times New Roman"/>
        </w:rPr>
        <w:t xml:space="preserve">Two letters by Iain Chalmers in the </w:t>
      </w:r>
      <w:r w:rsidR="00C87E63" w:rsidRPr="00204919">
        <w:rPr>
          <w:rFonts w:ascii="Times New Roman" w:hAnsi="Times New Roman" w:cs="Times New Roman"/>
          <w:i/>
        </w:rPr>
        <w:t>New Zealand Medical Journal</w:t>
      </w:r>
      <w:r w:rsidR="00C87E63" w:rsidRPr="00204919">
        <w:rPr>
          <w:rFonts w:ascii="Times New Roman" w:hAnsi="Times New Roman" w:cs="Times New Roman"/>
        </w:rPr>
        <w:t xml:space="preserve"> provide </w:t>
      </w:r>
      <w:r w:rsidR="00C87E63" w:rsidRPr="00204919">
        <w:rPr>
          <w:rFonts w:ascii="Times New Roman" w:hAnsi="Times New Roman" w:cs="Times New Roman"/>
          <w:lang w:val="en-CA"/>
        </w:rPr>
        <w:t xml:space="preserve">earlier, written accounts of his objections. See, </w:t>
      </w:r>
      <w:r w:rsidRPr="00204919">
        <w:rPr>
          <w:rFonts w:ascii="Times New Roman" w:hAnsi="Times New Roman" w:cs="Times New Roman"/>
          <w:lang w:val="en-CA"/>
        </w:rPr>
        <w:t xml:space="preserve">Chalmers, Iain. </w:t>
      </w:r>
      <w:r w:rsidR="00C87E63" w:rsidRPr="00204919">
        <w:rPr>
          <w:rFonts w:ascii="Times New Roman" w:hAnsi="Times New Roman" w:cs="Times New Roman"/>
          <w:lang w:val="en-CA"/>
        </w:rPr>
        <w:t xml:space="preserve">Why won’t defenders of the Cartwright Inquiry provide evidence to justify their use of the term ‘conventional treatment’ for carcinoma in situ? </w:t>
      </w:r>
      <w:proofErr w:type="gramStart"/>
      <w:r w:rsidRPr="00204919">
        <w:rPr>
          <w:rFonts w:ascii="Times New Roman" w:hAnsi="Times New Roman" w:cs="Times New Roman"/>
          <w:i/>
          <w:lang w:val="en-CA"/>
        </w:rPr>
        <w:t>NZMJ</w:t>
      </w:r>
      <w:r w:rsidRPr="00204919">
        <w:rPr>
          <w:rFonts w:ascii="Times New Roman" w:hAnsi="Times New Roman" w:cs="Times New Roman"/>
          <w:lang w:val="en-CA"/>
        </w:rPr>
        <w:t xml:space="preserve">, July 30, 2010 123 (8-11) </w:t>
      </w:r>
      <w:hyperlink r:id="rId2" w:history="1">
        <w:r w:rsidR="00C87E63" w:rsidRPr="00204919">
          <w:rPr>
            <w:rStyle w:val="Hyperlink"/>
            <w:rFonts w:ascii="Times New Roman" w:hAnsi="Times New Roman" w:cs="Times New Roman"/>
            <w:lang w:val="en-CA"/>
          </w:rPr>
          <w:t>https://www.nzma.org.nz/journal/read-the-journal/all-issues/2010-2019/2010/vol-123-no-1319/letter-chalmers</w:t>
        </w:r>
      </w:hyperlink>
      <w:r w:rsidR="00C87E63" w:rsidRPr="00204919">
        <w:rPr>
          <w:rFonts w:ascii="Times New Roman" w:hAnsi="Times New Roman" w:cs="Times New Roman"/>
          <w:lang w:val="en-CA"/>
        </w:rPr>
        <w:t xml:space="preserve">; </w:t>
      </w:r>
      <w:r w:rsidRPr="00204919">
        <w:rPr>
          <w:rFonts w:ascii="Times New Roman" w:hAnsi="Times New Roman" w:cs="Times New Roman"/>
          <w:lang w:val="en-CA"/>
        </w:rPr>
        <w:t xml:space="preserve">and </w:t>
      </w:r>
      <w:r w:rsidR="007542A8" w:rsidRPr="00204919">
        <w:rPr>
          <w:rFonts w:ascii="Times New Roman" w:hAnsi="Times New Roman" w:cs="Times New Roman"/>
          <w:lang w:val="en-CA"/>
        </w:rPr>
        <w:t>Chalmers, Iain.</w:t>
      </w:r>
      <w:proofErr w:type="gramEnd"/>
      <w:r w:rsidR="007542A8" w:rsidRPr="00204919">
        <w:rPr>
          <w:rFonts w:ascii="Times New Roman" w:hAnsi="Times New Roman" w:cs="Times New Roman"/>
          <w:lang w:val="en-CA"/>
        </w:rPr>
        <w:t xml:space="preserve"> </w:t>
      </w:r>
      <w:r w:rsidR="00C87E63" w:rsidRPr="00204919">
        <w:rPr>
          <w:rFonts w:ascii="Times New Roman" w:hAnsi="Times New Roman" w:cs="Times New Roman"/>
          <w:lang w:val="en-CA"/>
        </w:rPr>
        <w:t>Defend</w:t>
      </w:r>
      <w:r w:rsidR="007542A8" w:rsidRPr="00204919">
        <w:rPr>
          <w:rFonts w:ascii="Times New Roman" w:hAnsi="Times New Roman" w:cs="Times New Roman"/>
          <w:lang w:val="en-CA"/>
        </w:rPr>
        <w:t>ants of the Cartwright Inquiry are unable to provide a description of ‘adequate care’ for cervical carcinoma in situ.</w:t>
      </w:r>
      <w:r w:rsidR="00C87E63" w:rsidRPr="00204919">
        <w:rPr>
          <w:rFonts w:ascii="Times New Roman" w:hAnsi="Times New Roman" w:cs="Times New Roman"/>
          <w:lang w:val="en-CA"/>
        </w:rPr>
        <w:t xml:space="preserve"> </w:t>
      </w:r>
      <w:proofErr w:type="gramStart"/>
      <w:r w:rsidRPr="00204919">
        <w:rPr>
          <w:rFonts w:ascii="Times New Roman" w:hAnsi="Times New Roman" w:cs="Times New Roman"/>
          <w:lang w:val="en-CA"/>
        </w:rPr>
        <w:t>September 10, 2010, 123 (85-87)</w:t>
      </w:r>
      <w:ins w:id="55" w:author="Sharon Batt" w:date="2017-09-04T00:38:00Z">
        <w:r w:rsidR="007542A8" w:rsidRPr="00204919">
          <w:rPr>
            <w:rFonts w:ascii="Times New Roman" w:hAnsi="Times New Roman" w:cs="Times New Roman"/>
            <w:lang w:val="en-CA"/>
          </w:rPr>
          <w:t xml:space="preserve"> </w:t>
        </w:r>
      </w:ins>
      <w:ins w:id="56" w:author="Sharon Batt" w:date="2017-09-04T00:39:00Z">
        <w:r w:rsidR="007542A8" w:rsidRPr="00204919">
          <w:rPr>
            <w:rFonts w:ascii="Times New Roman" w:hAnsi="Times New Roman" w:cs="Times New Roman"/>
            <w:lang w:val="en-CA"/>
          </w:rPr>
          <w:t>https://www.nzma.org.nz/journal/read-the-journal/all-issues/2010-2019/2010/vol-123-no-1322/letter-chalmers</w:t>
        </w:r>
      </w:ins>
      <w:ins w:id="57" w:author="Sharon Batt" w:date="2017-09-04T00:37:00Z">
        <w:r w:rsidR="007542A8" w:rsidRPr="00204919">
          <w:rPr>
            <w:rFonts w:ascii="Times New Roman" w:hAnsi="Times New Roman" w:cs="Times New Roman"/>
            <w:lang w:val="en-CA"/>
          </w:rPr>
          <w:t>.</w:t>
        </w:r>
      </w:ins>
      <w:proofErr w:type="gramEnd"/>
      <w:del w:id="58" w:author="Sharon Batt" w:date="2017-09-04T00:37:00Z">
        <w:r w:rsidRPr="00204919" w:rsidDel="007542A8">
          <w:rPr>
            <w:rFonts w:ascii="Times New Roman" w:hAnsi="Times New Roman" w:cs="Times New Roman"/>
            <w:lang w:val="en-CA"/>
          </w:rPr>
          <w:delText xml:space="preserve"> for</w:delText>
        </w:r>
      </w:del>
      <w:r w:rsidRPr="00204919">
        <w:rPr>
          <w:rFonts w:ascii="Times New Roman" w:hAnsi="Times New Roman" w:cs="Times New Roman"/>
          <w:lang w:val="en-CA"/>
        </w:rPr>
        <w:t xml:space="preserve"> </w:t>
      </w:r>
      <w:del w:id="59" w:author="Sharon Batt" w:date="2017-09-04T00:35:00Z">
        <w:r w:rsidRPr="00204919" w:rsidDel="00C87E63">
          <w:rPr>
            <w:rFonts w:ascii="Times New Roman" w:hAnsi="Times New Roman" w:cs="Times New Roman"/>
            <w:lang w:val="en-CA"/>
          </w:rPr>
          <w:delText>earlier, written accounts of his objections.</w:delText>
        </w:r>
      </w:del>
    </w:p>
    <w:p w14:paraId="6EB81CD5" w14:textId="5FD65765" w:rsidR="00F70C39" w:rsidRPr="00F70C39" w:rsidRDefault="00F70C39">
      <w:pPr>
        <w:pStyle w:val="EndnoteText"/>
        <w:rPr>
          <w:lang w:val="en-CA"/>
        </w:rPr>
      </w:pPr>
    </w:p>
  </w:endnote>
  <w:endnote w:id="8">
    <w:p w14:paraId="6F0871D3" w14:textId="351CB539" w:rsidR="00F96F2D" w:rsidDel="007542A8" w:rsidRDefault="00F96F2D" w:rsidP="00954804">
      <w:pPr>
        <w:ind w:left="720"/>
        <w:outlineLvl w:val="0"/>
        <w:rPr>
          <w:del w:id="62" w:author="Sharon Batt" w:date="2017-09-04T00:40:00Z"/>
          <w:lang w:val="en-CA"/>
        </w:rPr>
      </w:pPr>
      <w:del w:id="63" w:author="Sharon Batt" w:date="2017-09-04T00:40:00Z">
        <w:r w:rsidDel="007542A8">
          <w:rPr>
            <w:rStyle w:val="EndnoteReference"/>
          </w:rPr>
          <w:endnoteRef/>
        </w:r>
        <w:r w:rsidDel="007542A8">
          <w:delText xml:space="preserve"> </w:delText>
        </w:r>
        <w:r w:rsidDel="007542A8">
          <w:rPr>
            <w:lang w:val="en-CA"/>
          </w:rPr>
          <w:delText xml:space="preserve">Elliott, Carl. The Anatomy of Research Scandals. </w:delText>
        </w:r>
        <w:r w:rsidRPr="00FC32EE" w:rsidDel="007542A8">
          <w:rPr>
            <w:i/>
            <w:lang w:val="en-CA"/>
          </w:rPr>
          <w:delText>Hastings Center Report</w:delText>
        </w:r>
        <w:r w:rsidDel="007542A8">
          <w:rPr>
            <w:lang w:val="en-CA"/>
          </w:rPr>
          <w:delText xml:space="preserve"> May/June 2017 (inside back cover). </w:delText>
        </w:r>
      </w:del>
    </w:p>
    <w:p w14:paraId="2EF9995B" w14:textId="2E89943B" w:rsidR="00F96F2D" w:rsidRPr="00954804" w:rsidDel="007542A8" w:rsidRDefault="00F96F2D">
      <w:pPr>
        <w:pStyle w:val="EndnoteText"/>
        <w:rPr>
          <w:del w:id="64" w:author="Sharon Batt" w:date="2017-09-04T00:40:00Z"/>
          <w:lang w:val="en-CA"/>
        </w:rPr>
      </w:pPr>
    </w:p>
  </w:endnote>
  <w:endnote w:id="9">
    <w:p w14:paraId="1091842F" w14:textId="77777777" w:rsidR="00003A50" w:rsidDel="007542A8" w:rsidRDefault="00003A50" w:rsidP="00003A50">
      <w:pPr>
        <w:ind w:left="720"/>
        <w:rPr>
          <w:del w:id="67" w:author="Sharon Batt" w:date="2017-09-04T00:39:00Z"/>
          <w:lang w:val="en-CA"/>
        </w:rPr>
      </w:pPr>
      <w:del w:id="68" w:author="Sharon Batt" w:date="2017-09-04T00:39:00Z">
        <w:r w:rsidDel="007542A8">
          <w:rPr>
            <w:rStyle w:val="EndnoteReference"/>
          </w:rPr>
          <w:endnoteRef/>
        </w:r>
        <w:r w:rsidDel="007542A8">
          <w:delText xml:space="preserve"> </w:delText>
        </w:r>
        <w:r w:rsidDel="007542A8">
          <w:rPr>
            <w:lang w:val="en-CA"/>
          </w:rPr>
          <w:delText xml:space="preserve">Hedgecoe, Adam. Scandals, ethics, and regulatory change in bioethics. </w:delText>
        </w:r>
        <w:r w:rsidRPr="00954804" w:rsidDel="007542A8">
          <w:rPr>
            <w:i/>
            <w:lang w:val="en-CA"/>
          </w:rPr>
          <w:delText>Science, Technology &amp; Human Values</w:delText>
        </w:r>
        <w:r w:rsidDel="007542A8">
          <w:rPr>
            <w:lang w:val="en-CA"/>
          </w:rPr>
          <w:delText xml:space="preserve"> 2017, 42(4): 577-599.</w:delText>
        </w:r>
      </w:del>
    </w:p>
    <w:p w14:paraId="3988B061" w14:textId="77777777" w:rsidR="00003A50" w:rsidRPr="00954804" w:rsidDel="007542A8" w:rsidRDefault="00003A50" w:rsidP="00003A50">
      <w:pPr>
        <w:pStyle w:val="EndnoteText"/>
        <w:rPr>
          <w:del w:id="69" w:author="Sharon Batt" w:date="2017-09-04T00:39:00Z"/>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9C0C4" w14:textId="77777777" w:rsidR="00F96F2D" w:rsidRDefault="00F96F2D" w:rsidP="006F032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C5AF2" w14:textId="77777777" w:rsidR="00F96F2D" w:rsidRDefault="00F96F2D" w:rsidP="002D44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298E" w14:textId="77777777" w:rsidR="00F96F2D" w:rsidRPr="00FB3E78" w:rsidRDefault="00F96F2D" w:rsidP="006F0321">
    <w:pPr>
      <w:pStyle w:val="Footer"/>
      <w:framePr w:wrap="none" w:vAnchor="text" w:hAnchor="margin" w:xAlign="right" w:y="1"/>
      <w:rPr>
        <w:rStyle w:val="PageNumber"/>
        <w:sz w:val="20"/>
      </w:rPr>
    </w:pPr>
    <w:r w:rsidRPr="00FB3E78">
      <w:rPr>
        <w:rStyle w:val="PageNumber"/>
        <w:sz w:val="20"/>
      </w:rPr>
      <w:fldChar w:fldCharType="begin"/>
    </w:r>
    <w:r w:rsidRPr="00FB3E78">
      <w:rPr>
        <w:rStyle w:val="PageNumber"/>
        <w:sz w:val="20"/>
      </w:rPr>
      <w:instrText xml:space="preserve">PAGE  </w:instrText>
    </w:r>
    <w:r w:rsidRPr="00FB3E78">
      <w:rPr>
        <w:rStyle w:val="PageNumber"/>
        <w:sz w:val="20"/>
      </w:rPr>
      <w:fldChar w:fldCharType="separate"/>
    </w:r>
    <w:r w:rsidR="00BB018A">
      <w:rPr>
        <w:rStyle w:val="PageNumber"/>
        <w:noProof/>
        <w:sz w:val="20"/>
      </w:rPr>
      <w:t>1</w:t>
    </w:r>
    <w:r w:rsidRPr="00FB3E78">
      <w:rPr>
        <w:rStyle w:val="PageNumber"/>
        <w:sz w:val="20"/>
      </w:rPr>
      <w:fldChar w:fldCharType="end"/>
    </w:r>
  </w:p>
  <w:p w14:paraId="37166E6D" w14:textId="00363EBA" w:rsidR="00F96F2D" w:rsidRPr="00FB3E78" w:rsidRDefault="00EC1EAE" w:rsidP="002D4474">
    <w:pPr>
      <w:pStyle w:val="Footer"/>
      <w:ind w:right="360"/>
      <w:rPr>
        <w:sz w:val="20"/>
      </w:rPr>
    </w:pPr>
    <w:r w:rsidRPr="00FB3E78">
      <w:rPr>
        <w:sz w:val="20"/>
      </w:rPr>
      <w:fldChar w:fldCharType="begin"/>
    </w:r>
    <w:r w:rsidRPr="00FB3E78">
      <w:rPr>
        <w:sz w:val="20"/>
      </w:rPr>
      <w:instrText xml:space="preserve"> DATE \@ "dddd, MMMM d, yyyy" </w:instrText>
    </w:r>
    <w:r w:rsidRPr="00FB3E78">
      <w:rPr>
        <w:sz w:val="20"/>
      </w:rPr>
      <w:fldChar w:fldCharType="separate"/>
    </w:r>
    <w:ins w:id="102" w:author="Administrator" w:date="2017-09-10T18:50:00Z">
      <w:r w:rsidR="00BB018A">
        <w:rPr>
          <w:noProof/>
          <w:sz w:val="20"/>
        </w:rPr>
        <w:t>Sunday, September 10, 2017</w:t>
      </w:r>
    </w:ins>
    <w:ins w:id="103" w:author="Admin" w:date="2017-09-05T19:01:00Z">
      <w:del w:id="104" w:author="Administrator" w:date="2017-09-10T18:50:00Z">
        <w:r w:rsidR="002A34B5" w:rsidDel="00BB018A">
          <w:rPr>
            <w:noProof/>
            <w:sz w:val="20"/>
          </w:rPr>
          <w:delText>Tuesday, September 5, 2017</w:delText>
        </w:r>
      </w:del>
    </w:ins>
    <w:ins w:id="105" w:author="Sharon Batt" w:date="2017-09-04T17:15:00Z">
      <w:del w:id="106" w:author="Administrator" w:date="2017-09-10T18:50:00Z">
        <w:r w:rsidR="0048551B" w:rsidDel="00BB018A">
          <w:rPr>
            <w:noProof/>
            <w:sz w:val="20"/>
          </w:rPr>
          <w:delText>Monday, September 4, 2017</w:delText>
        </w:r>
      </w:del>
    </w:ins>
    <w:r w:rsidRPr="00FB3E7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52C6C" w14:textId="77777777" w:rsidR="00307F34" w:rsidRDefault="00307F34" w:rsidP="002D4474">
      <w:r>
        <w:separator/>
      </w:r>
    </w:p>
  </w:footnote>
  <w:footnote w:type="continuationSeparator" w:id="0">
    <w:p w14:paraId="7A752CD4" w14:textId="77777777" w:rsidR="00307F34" w:rsidRDefault="00307F34" w:rsidP="002D4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F3444" w14:textId="2C9E40F4" w:rsidR="00C61660" w:rsidRPr="00FB3E78" w:rsidRDefault="00FB3E78">
    <w:pPr>
      <w:pStyle w:val="Header"/>
      <w:rPr>
        <w:sz w:val="20"/>
        <w:lang w:val="en-CA"/>
      </w:rPr>
    </w:pPr>
    <w:r w:rsidRPr="00FB3E78">
      <w:rPr>
        <w:sz w:val="20"/>
        <w:lang w:val="en-CA"/>
      </w:rPr>
      <w:t>Sharon</w:t>
    </w:r>
    <w:r>
      <w:rPr>
        <w:sz w:val="20"/>
        <w:lang w:val="en-CA"/>
      </w:rPr>
      <w:t>:</w:t>
    </w:r>
    <w:ins w:id="101" w:author="Sharon Batt" w:date="2017-09-04T17:02:00Z">
      <w:r w:rsidR="00204919">
        <w:rPr>
          <w:sz w:val="20"/>
          <w:lang w:val="en-CA"/>
        </w:rPr>
        <w:t xml:space="preserve"> Revisiting the ‘Unfortunate Experiment’</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2C4E"/>
    <w:multiLevelType w:val="hybridMultilevel"/>
    <w:tmpl w:val="B60EBA6C"/>
    <w:lvl w:ilvl="0" w:tplc="D23AA3E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FE1899"/>
    <w:multiLevelType w:val="hybridMultilevel"/>
    <w:tmpl w:val="BAEE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on Batt">
    <w15:presenceInfo w15:providerId="None" w15:userId="Sharon B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37"/>
    <w:rsid w:val="00003A50"/>
    <w:rsid w:val="000102D5"/>
    <w:rsid w:val="00014A51"/>
    <w:rsid w:val="0001651C"/>
    <w:rsid w:val="00016BAE"/>
    <w:rsid w:val="000255DC"/>
    <w:rsid w:val="00026D96"/>
    <w:rsid w:val="00030830"/>
    <w:rsid w:val="00030D79"/>
    <w:rsid w:val="00040A97"/>
    <w:rsid w:val="00041F1E"/>
    <w:rsid w:val="000471DC"/>
    <w:rsid w:val="000522BE"/>
    <w:rsid w:val="00055CF1"/>
    <w:rsid w:val="00084237"/>
    <w:rsid w:val="0008556F"/>
    <w:rsid w:val="00091EC0"/>
    <w:rsid w:val="0009459F"/>
    <w:rsid w:val="000A6982"/>
    <w:rsid w:val="000A70BE"/>
    <w:rsid w:val="000A7DF1"/>
    <w:rsid w:val="000B2711"/>
    <w:rsid w:val="000B2E89"/>
    <w:rsid w:val="000B482A"/>
    <w:rsid w:val="000B6413"/>
    <w:rsid w:val="000C00AF"/>
    <w:rsid w:val="000C0B2E"/>
    <w:rsid w:val="000C2F66"/>
    <w:rsid w:val="000D0659"/>
    <w:rsid w:val="000E1D05"/>
    <w:rsid w:val="000F65D2"/>
    <w:rsid w:val="000F6EEA"/>
    <w:rsid w:val="00107940"/>
    <w:rsid w:val="001115E4"/>
    <w:rsid w:val="00121998"/>
    <w:rsid w:val="001315FD"/>
    <w:rsid w:val="00142842"/>
    <w:rsid w:val="00143701"/>
    <w:rsid w:val="00145DAB"/>
    <w:rsid w:val="001475DA"/>
    <w:rsid w:val="001510E8"/>
    <w:rsid w:val="00154A84"/>
    <w:rsid w:val="00160068"/>
    <w:rsid w:val="00162F4A"/>
    <w:rsid w:val="00185EC4"/>
    <w:rsid w:val="001917D2"/>
    <w:rsid w:val="00195123"/>
    <w:rsid w:val="001A10DF"/>
    <w:rsid w:val="001A23D7"/>
    <w:rsid w:val="001A27FB"/>
    <w:rsid w:val="001A61FA"/>
    <w:rsid w:val="001B240F"/>
    <w:rsid w:val="001B2F9E"/>
    <w:rsid w:val="001C1458"/>
    <w:rsid w:val="001C470D"/>
    <w:rsid w:val="001C74D2"/>
    <w:rsid w:val="001D5A90"/>
    <w:rsid w:val="001D5E8A"/>
    <w:rsid w:val="001E2EBB"/>
    <w:rsid w:val="001E33E2"/>
    <w:rsid w:val="001E3D31"/>
    <w:rsid w:val="001E4BB8"/>
    <w:rsid w:val="001F1607"/>
    <w:rsid w:val="001F2D64"/>
    <w:rsid w:val="00204919"/>
    <w:rsid w:val="002100F3"/>
    <w:rsid w:val="00210427"/>
    <w:rsid w:val="00210E5C"/>
    <w:rsid w:val="00212FFF"/>
    <w:rsid w:val="00217408"/>
    <w:rsid w:val="002223D3"/>
    <w:rsid w:val="00227B21"/>
    <w:rsid w:val="002312A6"/>
    <w:rsid w:val="00231E4B"/>
    <w:rsid w:val="00233F36"/>
    <w:rsid w:val="00241AAB"/>
    <w:rsid w:val="002444C4"/>
    <w:rsid w:val="00250E14"/>
    <w:rsid w:val="00263782"/>
    <w:rsid w:val="00263AC0"/>
    <w:rsid w:val="00266944"/>
    <w:rsid w:val="002743A6"/>
    <w:rsid w:val="0027650F"/>
    <w:rsid w:val="00276E47"/>
    <w:rsid w:val="002806DD"/>
    <w:rsid w:val="0028440E"/>
    <w:rsid w:val="00286392"/>
    <w:rsid w:val="00286BFA"/>
    <w:rsid w:val="00286FC1"/>
    <w:rsid w:val="00292F82"/>
    <w:rsid w:val="00295A90"/>
    <w:rsid w:val="002A34B5"/>
    <w:rsid w:val="002A40C7"/>
    <w:rsid w:val="002A5015"/>
    <w:rsid w:val="002A6219"/>
    <w:rsid w:val="002A7EA3"/>
    <w:rsid w:val="002B13DA"/>
    <w:rsid w:val="002B5C48"/>
    <w:rsid w:val="002C0991"/>
    <w:rsid w:val="002C1C82"/>
    <w:rsid w:val="002C2278"/>
    <w:rsid w:val="002C3D2C"/>
    <w:rsid w:val="002C54FB"/>
    <w:rsid w:val="002D4474"/>
    <w:rsid w:val="002D53A8"/>
    <w:rsid w:val="002D5F8C"/>
    <w:rsid w:val="002E4D2A"/>
    <w:rsid w:val="002E5B05"/>
    <w:rsid w:val="002F1413"/>
    <w:rsid w:val="002F1B47"/>
    <w:rsid w:val="002F2E10"/>
    <w:rsid w:val="003045EB"/>
    <w:rsid w:val="00305937"/>
    <w:rsid w:val="00307F34"/>
    <w:rsid w:val="00310016"/>
    <w:rsid w:val="00310737"/>
    <w:rsid w:val="00310EB2"/>
    <w:rsid w:val="00311684"/>
    <w:rsid w:val="00311EF9"/>
    <w:rsid w:val="003165B8"/>
    <w:rsid w:val="00322C4A"/>
    <w:rsid w:val="0032411C"/>
    <w:rsid w:val="00325576"/>
    <w:rsid w:val="00326BF2"/>
    <w:rsid w:val="003278B1"/>
    <w:rsid w:val="0033073F"/>
    <w:rsid w:val="00340545"/>
    <w:rsid w:val="00341BFA"/>
    <w:rsid w:val="00346DC4"/>
    <w:rsid w:val="0034784B"/>
    <w:rsid w:val="003507D8"/>
    <w:rsid w:val="00351A19"/>
    <w:rsid w:val="00361EAE"/>
    <w:rsid w:val="00372E1C"/>
    <w:rsid w:val="003759A5"/>
    <w:rsid w:val="003804C8"/>
    <w:rsid w:val="00381F81"/>
    <w:rsid w:val="00387F52"/>
    <w:rsid w:val="003A7844"/>
    <w:rsid w:val="003B1844"/>
    <w:rsid w:val="003B2104"/>
    <w:rsid w:val="003B785C"/>
    <w:rsid w:val="003C6623"/>
    <w:rsid w:val="003D0551"/>
    <w:rsid w:val="003D0FE2"/>
    <w:rsid w:val="003E02DE"/>
    <w:rsid w:val="003E0652"/>
    <w:rsid w:val="003E5051"/>
    <w:rsid w:val="003F0119"/>
    <w:rsid w:val="00400F1C"/>
    <w:rsid w:val="00405E4F"/>
    <w:rsid w:val="004119F8"/>
    <w:rsid w:val="004123E7"/>
    <w:rsid w:val="00413051"/>
    <w:rsid w:val="004160D7"/>
    <w:rsid w:val="00421096"/>
    <w:rsid w:val="00423EDE"/>
    <w:rsid w:val="0042497D"/>
    <w:rsid w:val="0042501F"/>
    <w:rsid w:val="00425BCB"/>
    <w:rsid w:val="0043308C"/>
    <w:rsid w:val="00433DEE"/>
    <w:rsid w:val="00440D9D"/>
    <w:rsid w:val="00441DE6"/>
    <w:rsid w:val="00441EE0"/>
    <w:rsid w:val="004422E3"/>
    <w:rsid w:val="004533B5"/>
    <w:rsid w:val="00454439"/>
    <w:rsid w:val="004547C2"/>
    <w:rsid w:val="004547DC"/>
    <w:rsid w:val="004550BD"/>
    <w:rsid w:val="00457F89"/>
    <w:rsid w:val="00467C89"/>
    <w:rsid w:val="00473B71"/>
    <w:rsid w:val="00477086"/>
    <w:rsid w:val="004775A5"/>
    <w:rsid w:val="00480BDF"/>
    <w:rsid w:val="00480C1B"/>
    <w:rsid w:val="00480F6A"/>
    <w:rsid w:val="00482A80"/>
    <w:rsid w:val="004845B8"/>
    <w:rsid w:val="00484ECE"/>
    <w:rsid w:val="0048551B"/>
    <w:rsid w:val="00492506"/>
    <w:rsid w:val="00493965"/>
    <w:rsid w:val="00494A47"/>
    <w:rsid w:val="004A00BA"/>
    <w:rsid w:val="004A07C2"/>
    <w:rsid w:val="004A1681"/>
    <w:rsid w:val="004A18C4"/>
    <w:rsid w:val="004A2053"/>
    <w:rsid w:val="004B6073"/>
    <w:rsid w:val="004C5611"/>
    <w:rsid w:val="004C7D5A"/>
    <w:rsid w:val="004D0281"/>
    <w:rsid w:val="004D0635"/>
    <w:rsid w:val="004D7620"/>
    <w:rsid w:val="004F207C"/>
    <w:rsid w:val="004F3D13"/>
    <w:rsid w:val="004F4E9C"/>
    <w:rsid w:val="00502EE7"/>
    <w:rsid w:val="005107AE"/>
    <w:rsid w:val="00510A37"/>
    <w:rsid w:val="0052396A"/>
    <w:rsid w:val="005351B9"/>
    <w:rsid w:val="00535385"/>
    <w:rsid w:val="00535543"/>
    <w:rsid w:val="005419DF"/>
    <w:rsid w:val="00542D92"/>
    <w:rsid w:val="00546E50"/>
    <w:rsid w:val="005534C9"/>
    <w:rsid w:val="00553C65"/>
    <w:rsid w:val="0055514A"/>
    <w:rsid w:val="00555B84"/>
    <w:rsid w:val="005607C0"/>
    <w:rsid w:val="00560A40"/>
    <w:rsid w:val="00562885"/>
    <w:rsid w:val="00564AEE"/>
    <w:rsid w:val="00567D2D"/>
    <w:rsid w:val="0057034A"/>
    <w:rsid w:val="00570ACB"/>
    <w:rsid w:val="00570E69"/>
    <w:rsid w:val="00573329"/>
    <w:rsid w:val="0057475F"/>
    <w:rsid w:val="005775E6"/>
    <w:rsid w:val="00580C4D"/>
    <w:rsid w:val="005A146F"/>
    <w:rsid w:val="005A196B"/>
    <w:rsid w:val="005A24E9"/>
    <w:rsid w:val="005B1237"/>
    <w:rsid w:val="005C1FDE"/>
    <w:rsid w:val="005C304A"/>
    <w:rsid w:val="005E1C55"/>
    <w:rsid w:val="005F3792"/>
    <w:rsid w:val="006005E4"/>
    <w:rsid w:val="00601D1E"/>
    <w:rsid w:val="00603021"/>
    <w:rsid w:val="0060794F"/>
    <w:rsid w:val="00611C73"/>
    <w:rsid w:val="00614378"/>
    <w:rsid w:val="0061709D"/>
    <w:rsid w:val="00621A16"/>
    <w:rsid w:val="0062672D"/>
    <w:rsid w:val="006303C2"/>
    <w:rsid w:val="00632ECC"/>
    <w:rsid w:val="006363BC"/>
    <w:rsid w:val="00641AC1"/>
    <w:rsid w:val="00645578"/>
    <w:rsid w:val="00655098"/>
    <w:rsid w:val="00660464"/>
    <w:rsid w:val="00662EBA"/>
    <w:rsid w:val="00664D3F"/>
    <w:rsid w:val="00665DD2"/>
    <w:rsid w:val="006846D3"/>
    <w:rsid w:val="00692E0E"/>
    <w:rsid w:val="00697B38"/>
    <w:rsid w:val="006A1C3F"/>
    <w:rsid w:val="006A59D0"/>
    <w:rsid w:val="006A691E"/>
    <w:rsid w:val="006A7153"/>
    <w:rsid w:val="006B5007"/>
    <w:rsid w:val="006C074B"/>
    <w:rsid w:val="006C20E5"/>
    <w:rsid w:val="006C6B76"/>
    <w:rsid w:val="006D3EBE"/>
    <w:rsid w:val="006D5346"/>
    <w:rsid w:val="006E7B9C"/>
    <w:rsid w:val="006F0321"/>
    <w:rsid w:val="006F0C51"/>
    <w:rsid w:val="006F751A"/>
    <w:rsid w:val="00704CEA"/>
    <w:rsid w:val="007110FE"/>
    <w:rsid w:val="00713926"/>
    <w:rsid w:val="00725824"/>
    <w:rsid w:val="0072749F"/>
    <w:rsid w:val="00732523"/>
    <w:rsid w:val="00733E08"/>
    <w:rsid w:val="00745253"/>
    <w:rsid w:val="007527BB"/>
    <w:rsid w:val="007542A8"/>
    <w:rsid w:val="0075636E"/>
    <w:rsid w:val="00763855"/>
    <w:rsid w:val="00763D2F"/>
    <w:rsid w:val="00764CAD"/>
    <w:rsid w:val="00777A84"/>
    <w:rsid w:val="00781F0F"/>
    <w:rsid w:val="007930B0"/>
    <w:rsid w:val="007945B5"/>
    <w:rsid w:val="007A0D47"/>
    <w:rsid w:val="007A6415"/>
    <w:rsid w:val="007C4895"/>
    <w:rsid w:val="007D248F"/>
    <w:rsid w:val="007D49C1"/>
    <w:rsid w:val="007D6E69"/>
    <w:rsid w:val="007E386D"/>
    <w:rsid w:val="007F08DF"/>
    <w:rsid w:val="007F0FCD"/>
    <w:rsid w:val="007F3CE2"/>
    <w:rsid w:val="007F4456"/>
    <w:rsid w:val="00802B05"/>
    <w:rsid w:val="00802C43"/>
    <w:rsid w:val="00804A64"/>
    <w:rsid w:val="008153BA"/>
    <w:rsid w:val="00846DF6"/>
    <w:rsid w:val="00855732"/>
    <w:rsid w:val="0085636D"/>
    <w:rsid w:val="00860A06"/>
    <w:rsid w:val="00863383"/>
    <w:rsid w:val="00880A33"/>
    <w:rsid w:val="00886652"/>
    <w:rsid w:val="00887EE0"/>
    <w:rsid w:val="008915C7"/>
    <w:rsid w:val="00891965"/>
    <w:rsid w:val="00895236"/>
    <w:rsid w:val="008A2BD0"/>
    <w:rsid w:val="008A43BC"/>
    <w:rsid w:val="008A77D6"/>
    <w:rsid w:val="008A7DE6"/>
    <w:rsid w:val="008A7F33"/>
    <w:rsid w:val="008B0B76"/>
    <w:rsid w:val="008B77C3"/>
    <w:rsid w:val="008C1291"/>
    <w:rsid w:val="008D267D"/>
    <w:rsid w:val="008D38AC"/>
    <w:rsid w:val="008E28C2"/>
    <w:rsid w:val="008E2CD2"/>
    <w:rsid w:val="008E7F93"/>
    <w:rsid w:val="008F3455"/>
    <w:rsid w:val="008F3843"/>
    <w:rsid w:val="009071E4"/>
    <w:rsid w:val="0090789D"/>
    <w:rsid w:val="00915317"/>
    <w:rsid w:val="00917137"/>
    <w:rsid w:val="00935BAA"/>
    <w:rsid w:val="00941FB7"/>
    <w:rsid w:val="00942A28"/>
    <w:rsid w:val="00953223"/>
    <w:rsid w:val="00954804"/>
    <w:rsid w:val="00957C06"/>
    <w:rsid w:val="00965A13"/>
    <w:rsid w:val="00965E77"/>
    <w:rsid w:val="00966A60"/>
    <w:rsid w:val="00974AFF"/>
    <w:rsid w:val="0097745E"/>
    <w:rsid w:val="009844AA"/>
    <w:rsid w:val="009909AE"/>
    <w:rsid w:val="009929B1"/>
    <w:rsid w:val="009977E4"/>
    <w:rsid w:val="009A06A3"/>
    <w:rsid w:val="009A6892"/>
    <w:rsid w:val="009B1316"/>
    <w:rsid w:val="009B14D7"/>
    <w:rsid w:val="009C0CC0"/>
    <w:rsid w:val="009C4514"/>
    <w:rsid w:val="009C51DB"/>
    <w:rsid w:val="009C63A3"/>
    <w:rsid w:val="009C74D3"/>
    <w:rsid w:val="009D0671"/>
    <w:rsid w:val="009D27BC"/>
    <w:rsid w:val="009D3198"/>
    <w:rsid w:val="009E3072"/>
    <w:rsid w:val="009E5AD2"/>
    <w:rsid w:val="009F14D4"/>
    <w:rsid w:val="00A02B53"/>
    <w:rsid w:val="00A03DA8"/>
    <w:rsid w:val="00A04C7A"/>
    <w:rsid w:val="00A11122"/>
    <w:rsid w:val="00A11508"/>
    <w:rsid w:val="00A2155C"/>
    <w:rsid w:val="00A235F9"/>
    <w:rsid w:val="00A24E6B"/>
    <w:rsid w:val="00A25549"/>
    <w:rsid w:val="00A269EA"/>
    <w:rsid w:val="00A30890"/>
    <w:rsid w:val="00A31704"/>
    <w:rsid w:val="00A31BE0"/>
    <w:rsid w:val="00A3544E"/>
    <w:rsid w:val="00A37B37"/>
    <w:rsid w:val="00A423B0"/>
    <w:rsid w:val="00A47E3D"/>
    <w:rsid w:val="00A51565"/>
    <w:rsid w:val="00A52AE1"/>
    <w:rsid w:val="00A53864"/>
    <w:rsid w:val="00A543E9"/>
    <w:rsid w:val="00A64988"/>
    <w:rsid w:val="00A65279"/>
    <w:rsid w:val="00A66179"/>
    <w:rsid w:val="00A74524"/>
    <w:rsid w:val="00A87951"/>
    <w:rsid w:val="00A92EB1"/>
    <w:rsid w:val="00A93D93"/>
    <w:rsid w:val="00A967FC"/>
    <w:rsid w:val="00AA1B58"/>
    <w:rsid w:val="00AA29A2"/>
    <w:rsid w:val="00AA3FF2"/>
    <w:rsid w:val="00AA46D2"/>
    <w:rsid w:val="00AA613C"/>
    <w:rsid w:val="00AA6314"/>
    <w:rsid w:val="00AA79D3"/>
    <w:rsid w:val="00AB78C1"/>
    <w:rsid w:val="00AD1F9E"/>
    <w:rsid w:val="00AD5FDD"/>
    <w:rsid w:val="00AD738B"/>
    <w:rsid w:val="00AE0794"/>
    <w:rsid w:val="00AE2466"/>
    <w:rsid w:val="00AE3562"/>
    <w:rsid w:val="00AE3C83"/>
    <w:rsid w:val="00AE4839"/>
    <w:rsid w:val="00AE5A94"/>
    <w:rsid w:val="00AE6314"/>
    <w:rsid w:val="00AE6372"/>
    <w:rsid w:val="00AF198A"/>
    <w:rsid w:val="00AF6310"/>
    <w:rsid w:val="00B00331"/>
    <w:rsid w:val="00B01CB7"/>
    <w:rsid w:val="00B061F5"/>
    <w:rsid w:val="00B16B5B"/>
    <w:rsid w:val="00B1709A"/>
    <w:rsid w:val="00B30055"/>
    <w:rsid w:val="00B33FF8"/>
    <w:rsid w:val="00B40B3E"/>
    <w:rsid w:val="00B40C23"/>
    <w:rsid w:val="00B45EB6"/>
    <w:rsid w:val="00B47608"/>
    <w:rsid w:val="00B503BF"/>
    <w:rsid w:val="00B52E3E"/>
    <w:rsid w:val="00B54EB8"/>
    <w:rsid w:val="00B55B1F"/>
    <w:rsid w:val="00B63EB5"/>
    <w:rsid w:val="00B644B1"/>
    <w:rsid w:val="00B71E5F"/>
    <w:rsid w:val="00B74E0D"/>
    <w:rsid w:val="00B75F2A"/>
    <w:rsid w:val="00B803E6"/>
    <w:rsid w:val="00B8067E"/>
    <w:rsid w:val="00B925CB"/>
    <w:rsid w:val="00B94F4F"/>
    <w:rsid w:val="00B96094"/>
    <w:rsid w:val="00BA0C07"/>
    <w:rsid w:val="00BA144A"/>
    <w:rsid w:val="00BA2A04"/>
    <w:rsid w:val="00BB018A"/>
    <w:rsid w:val="00BB3AB1"/>
    <w:rsid w:val="00BB3F73"/>
    <w:rsid w:val="00BB6C73"/>
    <w:rsid w:val="00BC60C4"/>
    <w:rsid w:val="00BC641E"/>
    <w:rsid w:val="00BD26A5"/>
    <w:rsid w:val="00BD54D4"/>
    <w:rsid w:val="00BD5997"/>
    <w:rsid w:val="00BE3DEF"/>
    <w:rsid w:val="00BE656C"/>
    <w:rsid w:val="00BE788F"/>
    <w:rsid w:val="00BE7913"/>
    <w:rsid w:val="00C00C40"/>
    <w:rsid w:val="00C05354"/>
    <w:rsid w:val="00C07698"/>
    <w:rsid w:val="00C117BB"/>
    <w:rsid w:val="00C12656"/>
    <w:rsid w:val="00C15B23"/>
    <w:rsid w:val="00C217BE"/>
    <w:rsid w:val="00C304E9"/>
    <w:rsid w:val="00C343F6"/>
    <w:rsid w:val="00C34412"/>
    <w:rsid w:val="00C40C0E"/>
    <w:rsid w:val="00C4260E"/>
    <w:rsid w:val="00C43BB9"/>
    <w:rsid w:val="00C43F70"/>
    <w:rsid w:val="00C472F6"/>
    <w:rsid w:val="00C52346"/>
    <w:rsid w:val="00C55507"/>
    <w:rsid w:val="00C60145"/>
    <w:rsid w:val="00C6046E"/>
    <w:rsid w:val="00C61660"/>
    <w:rsid w:val="00C65C7C"/>
    <w:rsid w:val="00C67BCA"/>
    <w:rsid w:val="00C7271F"/>
    <w:rsid w:val="00C7357C"/>
    <w:rsid w:val="00C73B5A"/>
    <w:rsid w:val="00C81A2B"/>
    <w:rsid w:val="00C833EB"/>
    <w:rsid w:val="00C83DF0"/>
    <w:rsid w:val="00C84C78"/>
    <w:rsid w:val="00C87E63"/>
    <w:rsid w:val="00C94AC8"/>
    <w:rsid w:val="00C95F61"/>
    <w:rsid w:val="00CA0063"/>
    <w:rsid w:val="00CA132B"/>
    <w:rsid w:val="00CA4A6B"/>
    <w:rsid w:val="00CA51C1"/>
    <w:rsid w:val="00CA532F"/>
    <w:rsid w:val="00CB52B9"/>
    <w:rsid w:val="00CB67C9"/>
    <w:rsid w:val="00CC45F0"/>
    <w:rsid w:val="00CC4FA6"/>
    <w:rsid w:val="00CC6348"/>
    <w:rsid w:val="00CC71ED"/>
    <w:rsid w:val="00CD1179"/>
    <w:rsid w:val="00CD1A1B"/>
    <w:rsid w:val="00CD50B6"/>
    <w:rsid w:val="00CD5421"/>
    <w:rsid w:val="00CD7572"/>
    <w:rsid w:val="00CE07C5"/>
    <w:rsid w:val="00CE5CCE"/>
    <w:rsid w:val="00CE7196"/>
    <w:rsid w:val="00CF492A"/>
    <w:rsid w:val="00D036B5"/>
    <w:rsid w:val="00D04564"/>
    <w:rsid w:val="00D06603"/>
    <w:rsid w:val="00D06713"/>
    <w:rsid w:val="00D072A7"/>
    <w:rsid w:val="00D16A7B"/>
    <w:rsid w:val="00D20825"/>
    <w:rsid w:val="00D26028"/>
    <w:rsid w:val="00D37321"/>
    <w:rsid w:val="00D419F8"/>
    <w:rsid w:val="00D44F78"/>
    <w:rsid w:val="00D4735A"/>
    <w:rsid w:val="00D524CB"/>
    <w:rsid w:val="00D631DD"/>
    <w:rsid w:val="00D6619E"/>
    <w:rsid w:val="00D66D19"/>
    <w:rsid w:val="00D7515E"/>
    <w:rsid w:val="00D8238E"/>
    <w:rsid w:val="00D93374"/>
    <w:rsid w:val="00D948A0"/>
    <w:rsid w:val="00D97295"/>
    <w:rsid w:val="00DA39EC"/>
    <w:rsid w:val="00DA3C21"/>
    <w:rsid w:val="00DB26D1"/>
    <w:rsid w:val="00DB3D83"/>
    <w:rsid w:val="00DB7204"/>
    <w:rsid w:val="00DC17CA"/>
    <w:rsid w:val="00DD0656"/>
    <w:rsid w:val="00DD0BDA"/>
    <w:rsid w:val="00DE04F5"/>
    <w:rsid w:val="00DE1F4D"/>
    <w:rsid w:val="00DE55BE"/>
    <w:rsid w:val="00DF28B6"/>
    <w:rsid w:val="00DF53C0"/>
    <w:rsid w:val="00E02271"/>
    <w:rsid w:val="00E02E01"/>
    <w:rsid w:val="00E039D3"/>
    <w:rsid w:val="00E0773B"/>
    <w:rsid w:val="00E11C63"/>
    <w:rsid w:val="00E216D9"/>
    <w:rsid w:val="00E2340D"/>
    <w:rsid w:val="00E26633"/>
    <w:rsid w:val="00E30364"/>
    <w:rsid w:val="00E32A02"/>
    <w:rsid w:val="00E346BB"/>
    <w:rsid w:val="00E36F6A"/>
    <w:rsid w:val="00E37C1C"/>
    <w:rsid w:val="00E439B3"/>
    <w:rsid w:val="00E44F86"/>
    <w:rsid w:val="00E46AD5"/>
    <w:rsid w:val="00E60E0B"/>
    <w:rsid w:val="00E61F8E"/>
    <w:rsid w:val="00E671FF"/>
    <w:rsid w:val="00E8224C"/>
    <w:rsid w:val="00E90C6E"/>
    <w:rsid w:val="00E94E17"/>
    <w:rsid w:val="00E95FB2"/>
    <w:rsid w:val="00E974A8"/>
    <w:rsid w:val="00EA0440"/>
    <w:rsid w:val="00EB2313"/>
    <w:rsid w:val="00EB243D"/>
    <w:rsid w:val="00EC1EAE"/>
    <w:rsid w:val="00EC486F"/>
    <w:rsid w:val="00ED1857"/>
    <w:rsid w:val="00EE4F7A"/>
    <w:rsid w:val="00EE5E2C"/>
    <w:rsid w:val="00EE6FF3"/>
    <w:rsid w:val="00EF479F"/>
    <w:rsid w:val="00F12514"/>
    <w:rsid w:val="00F1441A"/>
    <w:rsid w:val="00F15152"/>
    <w:rsid w:val="00F16105"/>
    <w:rsid w:val="00F16FFC"/>
    <w:rsid w:val="00F21179"/>
    <w:rsid w:val="00F2577B"/>
    <w:rsid w:val="00F30311"/>
    <w:rsid w:val="00F357DF"/>
    <w:rsid w:val="00F37EFA"/>
    <w:rsid w:val="00F404AF"/>
    <w:rsid w:val="00F474A5"/>
    <w:rsid w:val="00F54596"/>
    <w:rsid w:val="00F560A1"/>
    <w:rsid w:val="00F61564"/>
    <w:rsid w:val="00F61B04"/>
    <w:rsid w:val="00F6328A"/>
    <w:rsid w:val="00F70478"/>
    <w:rsid w:val="00F70C39"/>
    <w:rsid w:val="00F71A42"/>
    <w:rsid w:val="00F72AF2"/>
    <w:rsid w:val="00F74183"/>
    <w:rsid w:val="00F74845"/>
    <w:rsid w:val="00F768C6"/>
    <w:rsid w:val="00F80AF9"/>
    <w:rsid w:val="00F87139"/>
    <w:rsid w:val="00F96716"/>
    <w:rsid w:val="00F96F2D"/>
    <w:rsid w:val="00FB3E78"/>
    <w:rsid w:val="00FB4518"/>
    <w:rsid w:val="00FC72E3"/>
    <w:rsid w:val="00FE33D5"/>
    <w:rsid w:val="00FE6189"/>
    <w:rsid w:val="00FF1DC4"/>
    <w:rsid w:val="00FF2654"/>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D00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474"/>
    <w:pPr>
      <w:tabs>
        <w:tab w:val="center" w:pos="4680"/>
        <w:tab w:val="right" w:pos="9360"/>
      </w:tabs>
    </w:pPr>
  </w:style>
  <w:style w:type="character" w:customStyle="1" w:styleId="FooterChar">
    <w:name w:val="Footer Char"/>
    <w:basedOn w:val="DefaultParagraphFont"/>
    <w:link w:val="Footer"/>
    <w:uiPriority w:val="99"/>
    <w:rsid w:val="002D4474"/>
  </w:style>
  <w:style w:type="character" w:styleId="PageNumber">
    <w:name w:val="page number"/>
    <w:basedOn w:val="DefaultParagraphFont"/>
    <w:uiPriority w:val="99"/>
    <w:semiHidden/>
    <w:unhideWhenUsed/>
    <w:rsid w:val="002D4474"/>
  </w:style>
  <w:style w:type="paragraph" w:styleId="ListParagraph">
    <w:name w:val="List Paragraph"/>
    <w:basedOn w:val="Normal"/>
    <w:uiPriority w:val="34"/>
    <w:qFormat/>
    <w:rsid w:val="002D4474"/>
    <w:pPr>
      <w:ind w:left="720"/>
      <w:contextualSpacing/>
    </w:pPr>
  </w:style>
  <w:style w:type="character" w:styleId="Hyperlink">
    <w:name w:val="Hyperlink"/>
    <w:basedOn w:val="DefaultParagraphFont"/>
    <w:uiPriority w:val="99"/>
    <w:unhideWhenUsed/>
    <w:rsid w:val="00F30311"/>
    <w:rPr>
      <w:color w:val="0000FF"/>
      <w:u w:val="single"/>
    </w:rPr>
  </w:style>
  <w:style w:type="paragraph" w:styleId="DocumentMap">
    <w:name w:val="Document Map"/>
    <w:basedOn w:val="Normal"/>
    <w:link w:val="DocumentMapChar"/>
    <w:uiPriority w:val="99"/>
    <w:semiHidden/>
    <w:unhideWhenUsed/>
    <w:rsid w:val="006B5007"/>
    <w:rPr>
      <w:rFonts w:ascii="Times New Roman" w:hAnsi="Times New Roman" w:cs="Times New Roman"/>
    </w:rPr>
  </w:style>
  <w:style w:type="character" w:customStyle="1" w:styleId="DocumentMapChar">
    <w:name w:val="Document Map Char"/>
    <w:basedOn w:val="DefaultParagraphFont"/>
    <w:link w:val="DocumentMap"/>
    <w:uiPriority w:val="99"/>
    <w:semiHidden/>
    <w:rsid w:val="006B5007"/>
    <w:rPr>
      <w:rFonts w:ascii="Times New Roman" w:hAnsi="Times New Roman" w:cs="Times New Roman"/>
    </w:rPr>
  </w:style>
  <w:style w:type="paragraph" w:styleId="NormalWeb">
    <w:name w:val="Normal (Web)"/>
    <w:basedOn w:val="Normal"/>
    <w:uiPriority w:val="99"/>
    <w:semiHidden/>
    <w:unhideWhenUsed/>
    <w:rsid w:val="007F3CE2"/>
    <w:pPr>
      <w:spacing w:before="100" w:beforeAutospacing="1" w:after="100" w:afterAutospacing="1"/>
    </w:pPr>
    <w:rPr>
      <w:rFonts w:ascii="Times New Roman" w:hAnsi="Times New Roman" w:cs="Times New Roman"/>
    </w:rPr>
  </w:style>
  <w:style w:type="paragraph" w:styleId="EndnoteText">
    <w:name w:val="endnote text"/>
    <w:basedOn w:val="Normal"/>
    <w:link w:val="EndnoteTextChar"/>
    <w:uiPriority w:val="99"/>
    <w:unhideWhenUsed/>
    <w:rsid w:val="00954804"/>
  </w:style>
  <w:style w:type="character" w:customStyle="1" w:styleId="EndnoteTextChar">
    <w:name w:val="Endnote Text Char"/>
    <w:basedOn w:val="DefaultParagraphFont"/>
    <w:link w:val="EndnoteText"/>
    <w:uiPriority w:val="99"/>
    <w:rsid w:val="00954804"/>
  </w:style>
  <w:style w:type="character" w:styleId="EndnoteReference">
    <w:name w:val="endnote reference"/>
    <w:basedOn w:val="DefaultParagraphFont"/>
    <w:uiPriority w:val="99"/>
    <w:unhideWhenUsed/>
    <w:rsid w:val="00954804"/>
    <w:rPr>
      <w:vertAlign w:val="superscript"/>
    </w:rPr>
  </w:style>
  <w:style w:type="paragraph" w:styleId="Header">
    <w:name w:val="header"/>
    <w:basedOn w:val="Normal"/>
    <w:link w:val="HeaderChar"/>
    <w:uiPriority w:val="99"/>
    <w:unhideWhenUsed/>
    <w:rsid w:val="00C61660"/>
    <w:pPr>
      <w:tabs>
        <w:tab w:val="center" w:pos="4680"/>
        <w:tab w:val="right" w:pos="9360"/>
      </w:tabs>
    </w:pPr>
  </w:style>
  <w:style w:type="character" w:customStyle="1" w:styleId="HeaderChar">
    <w:name w:val="Header Char"/>
    <w:basedOn w:val="DefaultParagraphFont"/>
    <w:link w:val="Header"/>
    <w:uiPriority w:val="99"/>
    <w:rsid w:val="00C61660"/>
  </w:style>
  <w:style w:type="character" w:styleId="FollowedHyperlink">
    <w:name w:val="FollowedHyperlink"/>
    <w:basedOn w:val="DefaultParagraphFont"/>
    <w:uiPriority w:val="99"/>
    <w:semiHidden/>
    <w:unhideWhenUsed/>
    <w:rsid w:val="0055514A"/>
    <w:rPr>
      <w:color w:val="954F72" w:themeColor="followedHyperlink"/>
      <w:u w:val="single"/>
    </w:rPr>
  </w:style>
  <w:style w:type="paragraph" w:styleId="BalloonText">
    <w:name w:val="Balloon Text"/>
    <w:basedOn w:val="Normal"/>
    <w:link w:val="BalloonTextChar"/>
    <w:uiPriority w:val="99"/>
    <w:semiHidden/>
    <w:unhideWhenUsed/>
    <w:rsid w:val="00953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2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B78C1"/>
    <w:rPr>
      <w:sz w:val="18"/>
      <w:szCs w:val="18"/>
    </w:rPr>
  </w:style>
  <w:style w:type="paragraph" w:styleId="CommentText">
    <w:name w:val="annotation text"/>
    <w:basedOn w:val="Normal"/>
    <w:link w:val="CommentTextChar"/>
    <w:uiPriority w:val="99"/>
    <w:semiHidden/>
    <w:unhideWhenUsed/>
    <w:rsid w:val="00AB78C1"/>
  </w:style>
  <w:style w:type="character" w:customStyle="1" w:styleId="CommentTextChar">
    <w:name w:val="Comment Text Char"/>
    <w:basedOn w:val="DefaultParagraphFont"/>
    <w:link w:val="CommentText"/>
    <w:uiPriority w:val="99"/>
    <w:semiHidden/>
    <w:rsid w:val="00AB78C1"/>
  </w:style>
  <w:style w:type="paragraph" w:styleId="CommentSubject">
    <w:name w:val="annotation subject"/>
    <w:basedOn w:val="CommentText"/>
    <w:next w:val="CommentText"/>
    <w:link w:val="CommentSubjectChar"/>
    <w:uiPriority w:val="99"/>
    <w:semiHidden/>
    <w:unhideWhenUsed/>
    <w:rsid w:val="00AB78C1"/>
    <w:rPr>
      <w:b/>
      <w:bCs/>
      <w:sz w:val="20"/>
      <w:szCs w:val="20"/>
    </w:rPr>
  </w:style>
  <w:style w:type="character" w:customStyle="1" w:styleId="CommentSubjectChar">
    <w:name w:val="Comment Subject Char"/>
    <w:basedOn w:val="CommentTextChar"/>
    <w:link w:val="CommentSubject"/>
    <w:uiPriority w:val="99"/>
    <w:semiHidden/>
    <w:rsid w:val="00AB78C1"/>
    <w:rPr>
      <w:b/>
      <w:bCs/>
      <w:sz w:val="20"/>
      <w:szCs w:val="20"/>
    </w:rPr>
  </w:style>
  <w:style w:type="paragraph" w:customStyle="1" w:styleId="p1">
    <w:name w:val="p1"/>
    <w:basedOn w:val="Normal"/>
    <w:rsid w:val="00C34412"/>
    <w:pPr>
      <w:ind w:left="810" w:hanging="270"/>
    </w:pPr>
    <w:rPr>
      <w:rFonts w:ascii="Times New Roman" w:hAnsi="Times New Roman" w:cs="Times New Roman"/>
      <w:sz w:val="18"/>
      <w:szCs w:val="18"/>
    </w:rPr>
  </w:style>
  <w:style w:type="character" w:customStyle="1" w:styleId="apple-converted-space">
    <w:name w:val="apple-converted-space"/>
    <w:basedOn w:val="DefaultParagraphFont"/>
    <w:rsid w:val="00C34412"/>
  </w:style>
  <w:style w:type="paragraph" w:styleId="FootnoteText">
    <w:name w:val="footnote text"/>
    <w:basedOn w:val="Normal"/>
    <w:link w:val="FootnoteTextChar"/>
    <w:uiPriority w:val="99"/>
    <w:unhideWhenUsed/>
    <w:rsid w:val="00310EB2"/>
  </w:style>
  <w:style w:type="character" w:customStyle="1" w:styleId="FootnoteTextChar">
    <w:name w:val="Footnote Text Char"/>
    <w:basedOn w:val="DefaultParagraphFont"/>
    <w:link w:val="FootnoteText"/>
    <w:uiPriority w:val="99"/>
    <w:rsid w:val="00310EB2"/>
  </w:style>
  <w:style w:type="character" w:styleId="FootnoteReference">
    <w:name w:val="footnote reference"/>
    <w:basedOn w:val="DefaultParagraphFont"/>
    <w:uiPriority w:val="99"/>
    <w:unhideWhenUsed/>
    <w:rsid w:val="00310E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474"/>
    <w:pPr>
      <w:tabs>
        <w:tab w:val="center" w:pos="4680"/>
        <w:tab w:val="right" w:pos="9360"/>
      </w:tabs>
    </w:pPr>
  </w:style>
  <w:style w:type="character" w:customStyle="1" w:styleId="FooterChar">
    <w:name w:val="Footer Char"/>
    <w:basedOn w:val="DefaultParagraphFont"/>
    <w:link w:val="Footer"/>
    <w:uiPriority w:val="99"/>
    <w:rsid w:val="002D4474"/>
  </w:style>
  <w:style w:type="character" w:styleId="PageNumber">
    <w:name w:val="page number"/>
    <w:basedOn w:val="DefaultParagraphFont"/>
    <w:uiPriority w:val="99"/>
    <w:semiHidden/>
    <w:unhideWhenUsed/>
    <w:rsid w:val="002D4474"/>
  </w:style>
  <w:style w:type="paragraph" w:styleId="ListParagraph">
    <w:name w:val="List Paragraph"/>
    <w:basedOn w:val="Normal"/>
    <w:uiPriority w:val="34"/>
    <w:qFormat/>
    <w:rsid w:val="002D4474"/>
    <w:pPr>
      <w:ind w:left="720"/>
      <w:contextualSpacing/>
    </w:pPr>
  </w:style>
  <w:style w:type="character" w:styleId="Hyperlink">
    <w:name w:val="Hyperlink"/>
    <w:basedOn w:val="DefaultParagraphFont"/>
    <w:uiPriority w:val="99"/>
    <w:unhideWhenUsed/>
    <w:rsid w:val="00F30311"/>
    <w:rPr>
      <w:color w:val="0000FF"/>
      <w:u w:val="single"/>
    </w:rPr>
  </w:style>
  <w:style w:type="paragraph" w:styleId="DocumentMap">
    <w:name w:val="Document Map"/>
    <w:basedOn w:val="Normal"/>
    <w:link w:val="DocumentMapChar"/>
    <w:uiPriority w:val="99"/>
    <w:semiHidden/>
    <w:unhideWhenUsed/>
    <w:rsid w:val="006B5007"/>
    <w:rPr>
      <w:rFonts w:ascii="Times New Roman" w:hAnsi="Times New Roman" w:cs="Times New Roman"/>
    </w:rPr>
  </w:style>
  <w:style w:type="character" w:customStyle="1" w:styleId="DocumentMapChar">
    <w:name w:val="Document Map Char"/>
    <w:basedOn w:val="DefaultParagraphFont"/>
    <w:link w:val="DocumentMap"/>
    <w:uiPriority w:val="99"/>
    <w:semiHidden/>
    <w:rsid w:val="006B5007"/>
    <w:rPr>
      <w:rFonts w:ascii="Times New Roman" w:hAnsi="Times New Roman" w:cs="Times New Roman"/>
    </w:rPr>
  </w:style>
  <w:style w:type="paragraph" w:styleId="NormalWeb">
    <w:name w:val="Normal (Web)"/>
    <w:basedOn w:val="Normal"/>
    <w:uiPriority w:val="99"/>
    <w:semiHidden/>
    <w:unhideWhenUsed/>
    <w:rsid w:val="007F3CE2"/>
    <w:pPr>
      <w:spacing w:before="100" w:beforeAutospacing="1" w:after="100" w:afterAutospacing="1"/>
    </w:pPr>
    <w:rPr>
      <w:rFonts w:ascii="Times New Roman" w:hAnsi="Times New Roman" w:cs="Times New Roman"/>
    </w:rPr>
  </w:style>
  <w:style w:type="paragraph" w:styleId="EndnoteText">
    <w:name w:val="endnote text"/>
    <w:basedOn w:val="Normal"/>
    <w:link w:val="EndnoteTextChar"/>
    <w:uiPriority w:val="99"/>
    <w:unhideWhenUsed/>
    <w:rsid w:val="00954804"/>
  </w:style>
  <w:style w:type="character" w:customStyle="1" w:styleId="EndnoteTextChar">
    <w:name w:val="Endnote Text Char"/>
    <w:basedOn w:val="DefaultParagraphFont"/>
    <w:link w:val="EndnoteText"/>
    <w:uiPriority w:val="99"/>
    <w:rsid w:val="00954804"/>
  </w:style>
  <w:style w:type="character" w:styleId="EndnoteReference">
    <w:name w:val="endnote reference"/>
    <w:basedOn w:val="DefaultParagraphFont"/>
    <w:uiPriority w:val="99"/>
    <w:unhideWhenUsed/>
    <w:rsid w:val="00954804"/>
    <w:rPr>
      <w:vertAlign w:val="superscript"/>
    </w:rPr>
  </w:style>
  <w:style w:type="paragraph" w:styleId="Header">
    <w:name w:val="header"/>
    <w:basedOn w:val="Normal"/>
    <w:link w:val="HeaderChar"/>
    <w:uiPriority w:val="99"/>
    <w:unhideWhenUsed/>
    <w:rsid w:val="00C61660"/>
    <w:pPr>
      <w:tabs>
        <w:tab w:val="center" w:pos="4680"/>
        <w:tab w:val="right" w:pos="9360"/>
      </w:tabs>
    </w:pPr>
  </w:style>
  <w:style w:type="character" w:customStyle="1" w:styleId="HeaderChar">
    <w:name w:val="Header Char"/>
    <w:basedOn w:val="DefaultParagraphFont"/>
    <w:link w:val="Header"/>
    <w:uiPriority w:val="99"/>
    <w:rsid w:val="00C61660"/>
  </w:style>
  <w:style w:type="character" w:styleId="FollowedHyperlink">
    <w:name w:val="FollowedHyperlink"/>
    <w:basedOn w:val="DefaultParagraphFont"/>
    <w:uiPriority w:val="99"/>
    <w:semiHidden/>
    <w:unhideWhenUsed/>
    <w:rsid w:val="0055514A"/>
    <w:rPr>
      <w:color w:val="954F72" w:themeColor="followedHyperlink"/>
      <w:u w:val="single"/>
    </w:rPr>
  </w:style>
  <w:style w:type="paragraph" w:styleId="BalloonText">
    <w:name w:val="Balloon Text"/>
    <w:basedOn w:val="Normal"/>
    <w:link w:val="BalloonTextChar"/>
    <w:uiPriority w:val="99"/>
    <w:semiHidden/>
    <w:unhideWhenUsed/>
    <w:rsid w:val="00953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2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B78C1"/>
    <w:rPr>
      <w:sz w:val="18"/>
      <w:szCs w:val="18"/>
    </w:rPr>
  </w:style>
  <w:style w:type="paragraph" w:styleId="CommentText">
    <w:name w:val="annotation text"/>
    <w:basedOn w:val="Normal"/>
    <w:link w:val="CommentTextChar"/>
    <w:uiPriority w:val="99"/>
    <w:semiHidden/>
    <w:unhideWhenUsed/>
    <w:rsid w:val="00AB78C1"/>
  </w:style>
  <w:style w:type="character" w:customStyle="1" w:styleId="CommentTextChar">
    <w:name w:val="Comment Text Char"/>
    <w:basedOn w:val="DefaultParagraphFont"/>
    <w:link w:val="CommentText"/>
    <w:uiPriority w:val="99"/>
    <w:semiHidden/>
    <w:rsid w:val="00AB78C1"/>
  </w:style>
  <w:style w:type="paragraph" w:styleId="CommentSubject">
    <w:name w:val="annotation subject"/>
    <w:basedOn w:val="CommentText"/>
    <w:next w:val="CommentText"/>
    <w:link w:val="CommentSubjectChar"/>
    <w:uiPriority w:val="99"/>
    <w:semiHidden/>
    <w:unhideWhenUsed/>
    <w:rsid w:val="00AB78C1"/>
    <w:rPr>
      <w:b/>
      <w:bCs/>
      <w:sz w:val="20"/>
      <w:szCs w:val="20"/>
    </w:rPr>
  </w:style>
  <w:style w:type="character" w:customStyle="1" w:styleId="CommentSubjectChar">
    <w:name w:val="Comment Subject Char"/>
    <w:basedOn w:val="CommentTextChar"/>
    <w:link w:val="CommentSubject"/>
    <w:uiPriority w:val="99"/>
    <w:semiHidden/>
    <w:rsid w:val="00AB78C1"/>
    <w:rPr>
      <w:b/>
      <w:bCs/>
      <w:sz w:val="20"/>
      <w:szCs w:val="20"/>
    </w:rPr>
  </w:style>
  <w:style w:type="paragraph" w:customStyle="1" w:styleId="p1">
    <w:name w:val="p1"/>
    <w:basedOn w:val="Normal"/>
    <w:rsid w:val="00C34412"/>
    <w:pPr>
      <w:ind w:left="810" w:hanging="270"/>
    </w:pPr>
    <w:rPr>
      <w:rFonts w:ascii="Times New Roman" w:hAnsi="Times New Roman" w:cs="Times New Roman"/>
      <w:sz w:val="18"/>
      <w:szCs w:val="18"/>
    </w:rPr>
  </w:style>
  <w:style w:type="character" w:customStyle="1" w:styleId="apple-converted-space">
    <w:name w:val="apple-converted-space"/>
    <w:basedOn w:val="DefaultParagraphFont"/>
    <w:rsid w:val="00C34412"/>
  </w:style>
  <w:style w:type="paragraph" w:styleId="FootnoteText">
    <w:name w:val="footnote text"/>
    <w:basedOn w:val="Normal"/>
    <w:link w:val="FootnoteTextChar"/>
    <w:uiPriority w:val="99"/>
    <w:unhideWhenUsed/>
    <w:rsid w:val="00310EB2"/>
  </w:style>
  <w:style w:type="character" w:customStyle="1" w:styleId="FootnoteTextChar">
    <w:name w:val="Footnote Text Char"/>
    <w:basedOn w:val="DefaultParagraphFont"/>
    <w:link w:val="FootnoteText"/>
    <w:uiPriority w:val="99"/>
    <w:rsid w:val="00310EB2"/>
  </w:style>
  <w:style w:type="character" w:styleId="FootnoteReference">
    <w:name w:val="footnote reference"/>
    <w:basedOn w:val="DefaultParagraphFont"/>
    <w:uiPriority w:val="99"/>
    <w:unhideWhenUsed/>
    <w:rsid w:val="00310E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22905">
      <w:bodyDiv w:val="1"/>
      <w:marLeft w:val="0"/>
      <w:marRight w:val="0"/>
      <w:marTop w:val="0"/>
      <w:marBottom w:val="0"/>
      <w:divBdr>
        <w:top w:val="none" w:sz="0" w:space="0" w:color="auto"/>
        <w:left w:val="none" w:sz="0" w:space="0" w:color="auto"/>
        <w:bottom w:val="none" w:sz="0" w:space="0" w:color="auto"/>
        <w:right w:val="none" w:sz="0" w:space="0" w:color="auto"/>
      </w:divBdr>
    </w:div>
    <w:div w:id="827552887">
      <w:bodyDiv w:val="1"/>
      <w:marLeft w:val="0"/>
      <w:marRight w:val="0"/>
      <w:marTop w:val="0"/>
      <w:marBottom w:val="0"/>
      <w:divBdr>
        <w:top w:val="none" w:sz="0" w:space="0" w:color="auto"/>
        <w:left w:val="none" w:sz="0" w:space="0" w:color="auto"/>
        <w:bottom w:val="none" w:sz="0" w:space="0" w:color="auto"/>
        <w:right w:val="none" w:sz="0" w:space="0" w:color="auto"/>
      </w:divBdr>
    </w:div>
    <w:div w:id="1936133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_rels/endnotes.xml.rels><?xml version="1.0" encoding="UTF-8" standalone="yes"?>
<Relationships xmlns="http://schemas.openxmlformats.org/package/2006/relationships"><Relationship Id="rId2" Type="http://schemas.openxmlformats.org/officeDocument/2006/relationships/hyperlink" Target="https://www.nzma.org.nz/journal/read-the-journal/all-issues/2010-2019/2010/vol-123-no-1319/letter-chalmers" TargetMode="External"/><Relationship Id="rId1" Type="http://schemas.openxmlformats.org/officeDocument/2006/relationships/hyperlink" Target="http://www.cartwrightinqui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504052-1E68-4DB0-BEF9-F52EA432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Batt</dc:creator>
  <cp:lastModifiedBy>Administrator</cp:lastModifiedBy>
  <cp:revision>2</cp:revision>
  <cp:lastPrinted>2017-09-04T20:10:00Z</cp:lastPrinted>
  <dcterms:created xsi:type="dcterms:W3CDTF">2017-09-10T13:20:00Z</dcterms:created>
  <dcterms:modified xsi:type="dcterms:W3CDTF">2017-09-10T13:20:00Z</dcterms:modified>
</cp:coreProperties>
</file>