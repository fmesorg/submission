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8D0" w:rsidRPr="002C0E72" w:rsidDel="00DF5E7D" w:rsidRDefault="00640231" w:rsidP="00DF5E7D">
      <w:pPr>
        <w:jc w:val="center"/>
        <w:rPr>
          <w:del w:id="0" w:author="olindatimms" w:date="2018-01-28T12:18:00Z"/>
          <w:rFonts w:ascii="Times New Roman" w:hAnsi="Times New Roman"/>
          <w:sz w:val="24"/>
          <w:u w:val="single"/>
          <w:lang w:val="en-US"/>
        </w:rPr>
      </w:pPr>
      <w:r w:rsidRPr="002C0E72">
        <w:rPr>
          <w:rFonts w:ascii="Times New Roman" w:hAnsi="Times New Roman"/>
          <w:b/>
          <w:sz w:val="24"/>
          <w:u w:val="single"/>
          <w:lang w:val="en-US"/>
        </w:rPr>
        <w:t xml:space="preserve">Report No. 102 </w:t>
      </w:r>
      <w:r w:rsidRPr="002C0E72">
        <w:rPr>
          <w:rFonts w:ascii="Times New Roman" w:hAnsi="Times New Roman"/>
          <w:sz w:val="24"/>
          <w:u w:val="single"/>
          <w:lang w:val="en-US"/>
        </w:rPr>
        <w:t xml:space="preserve">(Aug 2017) </w:t>
      </w:r>
      <w:ins w:id="1" w:author="olindatimms" w:date="2018-01-28T12:11:00Z">
        <w:r w:rsidR="005E28D0">
          <w:rPr>
            <w:rFonts w:ascii="Times New Roman" w:hAnsi="Times New Roman"/>
            <w:sz w:val="24"/>
            <w:u w:val="single"/>
            <w:lang w:val="en-US"/>
          </w:rPr>
          <w:t xml:space="preserve">of the Parliamentary Standing Committee </w:t>
        </w:r>
      </w:ins>
      <w:r w:rsidRPr="002C0E72">
        <w:rPr>
          <w:rFonts w:ascii="Times New Roman" w:hAnsi="Times New Roman"/>
          <w:sz w:val="24"/>
          <w:u w:val="single"/>
          <w:lang w:val="en-US"/>
        </w:rPr>
        <w:t xml:space="preserve">on the </w:t>
      </w:r>
      <w:r w:rsidRPr="002C0E72">
        <w:rPr>
          <w:rFonts w:ascii="Times New Roman" w:hAnsi="Times New Roman"/>
          <w:b/>
          <w:sz w:val="24"/>
          <w:u w:val="single"/>
          <w:lang w:val="en-US"/>
        </w:rPr>
        <w:t>Surrogacy (Regulation) Bill</w:t>
      </w:r>
      <w:r w:rsidRPr="002C0E72">
        <w:rPr>
          <w:rFonts w:ascii="Times New Roman" w:hAnsi="Times New Roman"/>
          <w:sz w:val="24"/>
          <w:u w:val="single"/>
          <w:lang w:val="en-US"/>
        </w:rPr>
        <w:t xml:space="preserve"> 2016</w:t>
      </w:r>
      <w:ins w:id="2" w:author="olindatimms" w:date="2018-01-28T12:18:00Z">
        <w:r w:rsidR="00DF5E7D">
          <w:rPr>
            <w:rFonts w:ascii="Times New Roman" w:hAnsi="Times New Roman"/>
            <w:b/>
            <w:sz w:val="24"/>
            <w:u w:val="single"/>
            <w:lang w:val="en-US"/>
          </w:rPr>
          <w:t xml:space="preserve"> - </w:t>
        </w:r>
      </w:ins>
      <w:commentRangeStart w:id="3"/>
    </w:p>
    <w:p w:rsidR="00640231" w:rsidRPr="002C0E72" w:rsidRDefault="002A6C06" w:rsidP="00DF5E7D">
      <w:pPr>
        <w:jc w:val="center"/>
        <w:rPr>
          <w:rFonts w:ascii="Times New Roman" w:hAnsi="Times New Roman"/>
          <w:b/>
          <w:sz w:val="24"/>
          <w:u w:val="single"/>
          <w:lang w:val="en-US"/>
        </w:rPr>
      </w:pPr>
      <w:del w:id="4" w:author="olindatimms" w:date="2018-01-28T12:18:00Z">
        <w:r w:rsidRPr="002C0E72" w:rsidDel="00DF5E7D">
          <w:rPr>
            <w:rFonts w:ascii="Times New Roman" w:hAnsi="Times New Roman"/>
            <w:b/>
            <w:sz w:val="24"/>
            <w:u w:val="single"/>
            <w:lang w:val="en-US"/>
          </w:rPr>
          <w:delText xml:space="preserve">Analysis </w:delText>
        </w:r>
        <w:r w:rsidRPr="005E28D0" w:rsidDel="00DF5E7D">
          <w:rPr>
            <w:rFonts w:ascii="Times New Roman" w:hAnsi="Times New Roman"/>
            <w:b/>
            <w:sz w:val="24"/>
            <w:u w:val="single"/>
            <w:lang w:val="en-US"/>
          </w:rPr>
          <w:delText>and Comments</w:delText>
        </w:r>
      </w:del>
      <w:ins w:id="5" w:author="olindatimms" w:date="2018-01-28T12:18:00Z">
        <w:r w:rsidR="00DF5E7D">
          <w:rPr>
            <w:rFonts w:ascii="Times New Roman" w:hAnsi="Times New Roman"/>
            <w:b/>
            <w:sz w:val="24"/>
            <w:u w:val="single"/>
            <w:lang w:val="en-US"/>
          </w:rPr>
          <w:t>A Commentary</w:t>
        </w:r>
      </w:ins>
    </w:p>
    <w:commentRangeEnd w:id="3"/>
    <w:p w:rsidR="00640231" w:rsidRPr="002C0E72" w:rsidRDefault="002D7935" w:rsidP="00640231">
      <w:pPr>
        <w:rPr>
          <w:rFonts w:ascii="Times New Roman" w:hAnsi="Times New Roman"/>
          <w:sz w:val="24"/>
          <w:u w:val="single"/>
          <w:lang w:val="en-US"/>
        </w:rPr>
      </w:pPr>
      <w:r>
        <w:rPr>
          <w:rStyle w:val="CommentReference"/>
          <w:vanish/>
        </w:rPr>
        <w:commentReference w:id="3"/>
      </w:r>
    </w:p>
    <w:p w:rsidR="00640231" w:rsidRPr="002C0E72" w:rsidRDefault="00DF5E7D" w:rsidP="00640231">
      <w:pPr>
        <w:rPr>
          <w:rFonts w:ascii="Times New Roman" w:hAnsi="Times New Roman"/>
          <w:sz w:val="24"/>
          <w:vertAlign w:val="superscript"/>
          <w:lang w:val="en-US"/>
        </w:rPr>
      </w:pPr>
      <w:proofErr w:type="gramStart"/>
      <w:ins w:id="6" w:author="olindatimms" w:date="2018-01-28T12:21:00Z">
        <w:r>
          <w:rPr>
            <w:rFonts w:ascii="Times New Roman" w:hAnsi="Times New Roman"/>
            <w:sz w:val="24"/>
            <w:lang w:val="en-US"/>
          </w:rPr>
          <w:t xml:space="preserve">Soon after the Surrogacy (Regulation) Bill was approved by the Cabinet for introduction into </w:t>
        </w:r>
      </w:ins>
      <w:ins w:id="7" w:author="olindatimms" w:date="2018-01-28T12:22:00Z">
        <w:r>
          <w:rPr>
            <w:rFonts w:ascii="Times New Roman" w:hAnsi="Times New Roman"/>
            <w:sz w:val="24"/>
            <w:lang w:val="en-US"/>
          </w:rPr>
          <w:t>Parliament in 2016</w:t>
        </w:r>
        <w:proofErr w:type="gramEnd"/>
        <w:r>
          <w:rPr>
            <w:rFonts w:ascii="Times New Roman" w:hAnsi="Times New Roman"/>
            <w:sz w:val="24"/>
            <w:lang w:val="en-US"/>
          </w:rPr>
          <w:t xml:space="preserve">, it </w:t>
        </w:r>
      </w:ins>
      <w:ins w:id="8" w:author="olindatimms" w:date="2018-01-28T12:24:00Z">
        <w:r>
          <w:rPr>
            <w:rFonts w:ascii="Times New Roman" w:hAnsi="Times New Roman"/>
            <w:sz w:val="24"/>
            <w:lang w:val="en-US"/>
          </w:rPr>
          <w:t xml:space="preserve">was </w:t>
        </w:r>
      </w:ins>
      <w:ins w:id="9" w:author="olindatimms" w:date="2018-01-28T22:50:00Z">
        <w:r w:rsidR="002D7935">
          <w:rPr>
            <w:rFonts w:ascii="Times New Roman" w:hAnsi="Times New Roman"/>
            <w:sz w:val="24"/>
            <w:lang w:val="en-US"/>
          </w:rPr>
          <w:t xml:space="preserve">submitted for </w:t>
        </w:r>
      </w:ins>
      <w:ins w:id="10" w:author="olindatimms" w:date="2018-01-28T12:24:00Z">
        <w:r w:rsidR="002D7935">
          <w:rPr>
            <w:rFonts w:ascii="Times New Roman" w:hAnsi="Times New Roman"/>
            <w:sz w:val="24"/>
            <w:lang w:val="en-US"/>
          </w:rPr>
          <w:t>review to</w:t>
        </w:r>
      </w:ins>
      <w:ins w:id="11" w:author="olindatimms" w:date="2018-01-28T12:22:00Z">
        <w:r>
          <w:rPr>
            <w:rFonts w:ascii="Times New Roman" w:hAnsi="Times New Roman"/>
            <w:sz w:val="24"/>
            <w:lang w:val="en-US"/>
          </w:rPr>
          <w:t xml:space="preserve"> a </w:t>
        </w:r>
      </w:ins>
      <w:del w:id="12" w:author="olindatimms" w:date="2018-01-28T12:23:00Z">
        <w:r w:rsidR="00640231" w:rsidRPr="002C0E72" w:rsidDel="00DF5E7D">
          <w:rPr>
            <w:rFonts w:ascii="Times New Roman" w:hAnsi="Times New Roman"/>
            <w:sz w:val="24"/>
            <w:lang w:val="en-US"/>
          </w:rPr>
          <w:delText>Report No. 102 of the</w:delText>
        </w:r>
      </w:del>
      <w:r w:rsidR="00640231" w:rsidRPr="002C0E72">
        <w:rPr>
          <w:rFonts w:ascii="Times New Roman" w:hAnsi="Times New Roman"/>
          <w:sz w:val="24"/>
          <w:lang w:val="en-US"/>
        </w:rPr>
        <w:t xml:space="preserve"> Parliamentary Standing Committee on Health and Family </w:t>
      </w:r>
      <w:proofErr w:type="spellStart"/>
      <w:r w:rsidR="00640231" w:rsidRPr="002C0E72">
        <w:rPr>
          <w:rFonts w:ascii="Times New Roman" w:hAnsi="Times New Roman"/>
          <w:sz w:val="24"/>
          <w:lang w:val="en-US"/>
        </w:rPr>
        <w:t>Welfare</w:t>
      </w:r>
      <w:proofErr w:type="spellEnd"/>
      <w:ins w:id="13" w:author="olindatimms" w:date="2018-01-28T12:24:00Z">
        <w:r>
          <w:rPr>
            <w:rFonts w:ascii="Times New Roman" w:hAnsi="Times New Roman"/>
            <w:sz w:val="24"/>
            <w:lang w:val="en-US"/>
          </w:rPr>
          <w:t xml:space="preserve">. The report </w:t>
        </w:r>
      </w:ins>
      <w:ins w:id="14" w:author="olindatimms" w:date="2018-01-28T12:23:00Z">
        <w:r w:rsidRPr="002C0E72">
          <w:rPr>
            <w:rFonts w:ascii="Times New Roman" w:hAnsi="Times New Roman"/>
            <w:sz w:val="24"/>
            <w:lang w:val="en-US"/>
          </w:rPr>
          <w:t xml:space="preserve">of </w:t>
        </w:r>
      </w:ins>
      <w:ins w:id="15" w:author="olindatimms" w:date="2018-01-28T12:24:00Z">
        <w:r>
          <w:rPr>
            <w:rFonts w:ascii="Times New Roman" w:hAnsi="Times New Roman"/>
            <w:sz w:val="24"/>
            <w:lang w:val="en-US"/>
          </w:rPr>
          <w:t>this Committee</w:t>
        </w:r>
      </w:ins>
      <w:del w:id="16" w:author="olindatimms" w:date="2018-01-28T12:25:00Z">
        <w:r w:rsidR="00640231" w:rsidRPr="002C0E72" w:rsidDel="00DF5E7D">
          <w:rPr>
            <w:rFonts w:ascii="Times New Roman" w:hAnsi="Times New Roman"/>
            <w:sz w:val="24"/>
            <w:lang w:val="en-US"/>
          </w:rPr>
          <w:delText xml:space="preserve">, </w:delText>
        </w:r>
        <w:r w:rsidR="00640231" w:rsidRPr="00DF5E7D" w:rsidDel="00DF5E7D">
          <w:rPr>
            <w:rFonts w:ascii="Times New Roman" w:hAnsi="Times New Roman"/>
            <w:sz w:val="24"/>
            <w:lang w:val="en-US"/>
          </w:rPr>
          <w:delText>on the</w:delText>
        </w:r>
        <w:r w:rsidR="00640231" w:rsidRPr="002C0E72" w:rsidDel="00DF5E7D">
          <w:rPr>
            <w:rFonts w:ascii="Times New Roman" w:hAnsi="Times New Roman"/>
            <w:sz w:val="24"/>
            <w:lang w:val="en-US"/>
          </w:rPr>
          <w:delText xml:space="preserve"> </w:delText>
        </w:r>
        <w:r w:rsidR="00640231" w:rsidRPr="00DF5E7D" w:rsidDel="00DF5E7D">
          <w:rPr>
            <w:rFonts w:ascii="Times New Roman" w:hAnsi="Times New Roman"/>
            <w:sz w:val="24"/>
            <w:lang w:val="en-US"/>
          </w:rPr>
          <w:delText>Surrogacy (Regulation) Bill 2016,</w:delText>
        </w:r>
      </w:del>
      <w:r w:rsidR="00640231" w:rsidRPr="002C0E72">
        <w:rPr>
          <w:rFonts w:ascii="Times New Roman" w:hAnsi="Times New Roman"/>
          <w:sz w:val="24"/>
          <w:lang w:val="en-US"/>
        </w:rPr>
        <w:t xml:space="preserve"> was laid on the table of the </w:t>
      </w:r>
      <w:proofErr w:type="spellStart"/>
      <w:r w:rsidR="00640231" w:rsidRPr="002C0E72">
        <w:rPr>
          <w:rFonts w:ascii="Times New Roman" w:hAnsi="Times New Roman"/>
          <w:sz w:val="24"/>
          <w:lang w:val="en-US"/>
        </w:rPr>
        <w:t>Lok</w:t>
      </w:r>
      <w:proofErr w:type="spellEnd"/>
      <w:r w:rsidR="00640231" w:rsidRPr="002C0E72">
        <w:rPr>
          <w:rFonts w:ascii="Times New Roman" w:hAnsi="Times New Roman"/>
          <w:sz w:val="24"/>
          <w:lang w:val="en-US"/>
        </w:rPr>
        <w:t xml:space="preserve"> </w:t>
      </w:r>
      <w:proofErr w:type="spellStart"/>
      <w:r w:rsidR="00640231" w:rsidRPr="002C0E72">
        <w:rPr>
          <w:rFonts w:ascii="Times New Roman" w:hAnsi="Times New Roman"/>
          <w:sz w:val="24"/>
          <w:lang w:val="en-US"/>
        </w:rPr>
        <w:t>Sabha</w:t>
      </w:r>
      <w:proofErr w:type="spellEnd"/>
      <w:r w:rsidR="00640231" w:rsidRPr="002C0E72">
        <w:rPr>
          <w:rFonts w:ascii="Times New Roman" w:hAnsi="Times New Roman"/>
          <w:sz w:val="24"/>
          <w:lang w:val="en-US"/>
        </w:rPr>
        <w:t xml:space="preserve"> and presented to the </w:t>
      </w:r>
      <w:proofErr w:type="spellStart"/>
      <w:r w:rsidR="00640231" w:rsidRPr="002C0E72">
        <w:rPr>
          <w:rFonts w:ascii="Times New Roman" w:hAnsi="Times New Roman"/>
          <w:sz w:val="24"/>
          <w:lang w:val="en-US"/>
        </w:rPr>
        <w:t>Rajya</w:t>
      </w:r>
      <w:proofErr w:type="spellEnd"/>
      <w:r w:rsidR="00640231" w:rsidRPr="002C0E72">
        <w:rPr>
          <w:rFonts w:ascii="Times New Roman" w:hAnsi="Times New Roman"/>
          <w:sz w:val="24"/>
          <w:lang w:val="en-US"/>
        </w:rPr>
        <w:t xml:space="preserve"> </w:t>
      </w:r>
      <w:proofErr w:type="spellStart"/>
      <w:r w:rsidR="00640231" w:rsidRPr="002C0E72">
        <w:rPr>
          <w:rFonts w:ascii="Times New Roman" w:hAnsi="Times New Roman"/>
          <w:sz w:val="24"/>
          <w:lang w:val="en-US"/>
        </w:rPr>
        <w:t>Sabha</w:t>
      </w:r>
      <w:proofErr w:type="spellEnd"/>
      <w:r w:rsidR="00640231" w:rsidRPr="002C0E72">
        <w:rPr>
          <w:rFonts w:ascii="Times New Roman" w:hAnsi="Times New Roman"/>
          <w:sz w:val="24"/>
          <w:lang w:val="en-US"/>
        </w:rPr>
        <w:t xml:space="preserve"> on 10</w:t>
      </w:r>
      <w:r w:rsidR="00640231" w:rsidRPr="002C0E72">
        <w:rPr>
          <w:rFonts w:ascii="Times New Roman" w:hAnsi="Times New Roman"/>
          <w:sz w:val="24"/>
          <w:vertAlign w:val="superscript"/>
          <w:lang w:val="en-US"/>
        </w:rPr>
        <w:t>th</w:t>
      </w:r>
      <w:r w:rsidR="00640231" w:rsidRPr="002C0E72">
        <w:rPr>
          <w:rFonts w:ascii="Times New Roman" w:hAnsi="Times New Roman"/>
          <w:sz w:val="24"/>
          <w:lang w:val="en-US"/>
        </w:rPr>
        <w:t xml:space="preserve"> August 2017. </w:t>
      </w:r>
      <w:r w:rsidR="002C0E72">
        <w:rPr>
          <w:rFonts w:ascii="Times New Roman" w:hAnsi="Times New Roman"/>
          <w:sz w:val="24"/>
          <w:vertAlign w:val="superscript"/>
          <w:lang w:val="en-US"/>
        </w:rPr>
        <w:t>(</w:t>
      </w:r>
      <w:ins w:id="17" w:author="olindatimms" w:date="2018-01-28T12:25:00Z">
        <w:r>
          <w:rPr>
            <w:rFonts w:ascii="Times New Roman" w:hAnsi="Times New Roman"/>
            <w:sz w:val="24"/>
            <w:vertAlign w:val="superscript"/>
            <w:lang w:val="en-US"/>
          </w:rPr>
          <w:t>1</w:t>
        </w:r>
      </w:ins>
      <w:del w:id="18" w:author="olindatimms" w:date="2018-01-28T12:25:00Z">
        <w:r w:rsidR="002C0E72" w:rsidDel="00DF5E7D">
          <w:rPr>
            <w:rFonts w:ascii="Times New Roman" w:hAnsi="Times New Roman"/>
            <w:sz w:val="24"/>
            <w:vertAlign w:val="superscript"/>
            <w:lang w:val="en-US"/>
          </w:rPr>
          <w:delText>23</w:delText>
        </w:r>
      </w:del>
      <w:proofErr w:type="gramStart"/>
      <w:r w:rsidR="002C0E72">
        <w:rPr>
          <w:rFonts w:ascii="Times New Roman" w:hAnsi="Times New Roman"/>
          <w:sz w:val="24"/>
          <w:vertAlign w:val="superscript"/>
          <w:lang w:val="en-US"/>
        </w:rPr>
        <w:t>,2</w:t>
      </w:r>
      <w:proofErr w:type="gramEnd"/>
      <w:del w:id="19" w:author="olindatimms" w:date="2018-01-28T12:25:00Z">
        <w:r w:rsidR="002C0E72" w:rsidDel="00DF5E7D">
          <w:rPr>
            <w:rFonts w:ascii="Times New Roman" w:hAnsi="Times New Roman"/>
            <w:sz w:val="24"/>
            <w:vertAlign w:val="superscript"/>
            <w:lang w:val="en-US"/>
          </w:rPr>
          <w:delText>4</w:delText>
        </w:r>
      </w:del>
      <w:r w:rsidR="002C0E72">
        <w:rPr>
          <w:rFonts w:ascii="Times New Roman" w:hAnsi="Times New Roman"/>
          <w:sz w:val="24"/>
          <w:vertAlign w:val="superscript"/>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It contains hearings with</w:t>
      </w:r>
      <w:del w:id="20" w:author="olindatimms" w:date="2018-01-28T12:25:00Z">
        <w:r w:rsidRPr="002C0E72" w:rsidDel="00DF5E7D">
          <w:rPr>
            <w:rFonts w:ascii="Times New Roman" w:hAnsi="Times New Roman"/>
            <w:sz w:val="24"/>
            <w:lang w:val="en-US"/>
          </w:rPr>
          <w:delText xml:space="preserve"> all</w:delText>
        </w:r>
      </w:del>
      <w:r w:rsidRPr="002C0E72">
        <w:rPr>
          <w:rFonts w:ascii="Times New Roman" w:hAnsi="Times New Roman"/>
          <w:sz w:val="24"/>
          <w:lang w:val="en-US"/>
        </w:rPr>
        <w:t xml:space="preserve"> stakeholders and witnesses, review of relevant documents and related legislation. The comments of </w:t>
      </w:r>
      <w:r w:rsidR="002A6C06" w:rsidRPr="002C0E72">
        <w:rPr>
          <w:rFonts w:ascii="Times New Roman" w:hAnsi="Times New Roman"/>
          <w:sz w:val="24"/>
          <w:lang w:val="en-US"/>
        </w:rPr>
        <w:t>the Standing committee are wide-</w:t>
      </w:r>
      <w:r w:rsidRPr="002C0E72">
        <w:rPr>
          <w:rFonts w:ascii="Times New Roman" w:hAnsi="Times New Roman"/>
          <w:sz w:val="24"/>
          <w:lang w:val="en-US"/>
        </w:rPr>
        <w:t>ranging and pertinent, seeking to fill the gaps, explain and rationalize the statute. It includes responses from the Department of Health Research.</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An analysis of the recommendations of the Parliamentary Standing Committee allows an exploration of </w:t>
      </w:r>
      <w:r w:rsidR="00474D12" w:rsidRPr="002C0E72">
        <w:rPr>
          <w:rFonts w:ascii="Times New Roman" w:hAnsi="Times New Roman"/>
          <w:sz w:val="24"/>
          <w:lang w:val="en-US"/>
        </w:rPr>
        <w:t xml:space="preserve">some of </w:t>
      </w:r>
      <w:r w:rsidRPr="002C0E72">
        <w:rPr>
          <w:rFonts w:ascii="Times New Roman" w:hAnsi="Times New Roman"/>
          <w:sz w:val="24"/>
          <w:lang w:val="en-US"/>
        </w:rPr>
        <w:t>the ethical, legal and social imp</w:t>
      </w:r>
      <w:r w:rsidR="009325B4">
        <w:rPr>
          <w:rFonts w:ascii="Times New Roman" w:hAnsi="Times New Roman"/>
          <w:sz w:val="24"/>
          <w:lang w:val="en-US"/>
        </w:rPr>
        <w:t>lications</w:t>
      </w:r>
      <w:ins w:id="21" w:author="olindatimms" w:date="2018-01-28T12:30:00Z">
        <w:r w:rsidR="00B65769">
          <w:rPr>
            <w:rFonts w:ascii="Times New Roman" w:hAnsi="Times New Roman"/>
            <w:sz w:val="24"/>
            <w:lang w:val="en-US"/>
          </w:rPr>
          <w:t xml:space="preserve"> (ELSI)</w:t>
        </w:r>
      </w:ins>
      <w:r w:rsidRPr="002C0E72">
        <w:rPr>
          <w:rFonts w:ascii="Times New Roman" w:hAnsi="Times New Roman"/>
          <w:sz w:val="24"/>
          <w:lang w:val="en-US"/>
        </w:rPr>
        <w:t xml:space="preserve"> of surrogacy arrangements in our country, where diverse </w:t>
      </w:r>
      <w:r w:rsidR="0044366C">
        <w:rPr>
          <w:rFonts w:ascii="Times New Roman" w:hAnsi="Times New Roman"/>
          <w:sz w:val="24"/>
          <w:lang w:val="en-US"/>
        </w:rPr>
        <w:t>viewpoints and strong sentiment</w:t>
      </w:r>
      <w:r w:rsidR="00474D12" w:rsidRPr="002C0E72">
        <w:rPr>
          <w:rFonts w:ascii="Times New Roman" w:hAnsi="Times New Roman"/>
          <w:sz w:val="24"/>
          <w:lang w:val="en-US"/>
        </w:rPr>
        <w:t xml:space="preserve"> </w:t>
      </w:r>
      <w:ins w:id="22" w:author="olindatimms" w:date="2018-01-28T12:26:00Z">
        <w:r w:rsidR="00DF5E7D">
          <w:rPr>
            <w:rFonts w:ascii="Times New Roman" w:hAnsi="Times New Roman"/>
            <w:sz w:val="24"/>
            <w:lang w:val="en-US"/>
          </w:rPr>
          <w:t xml:space="preserve">can </w:t>
        </w:r>
      </w:ins>
      <w:r w:rsidR="002A6C06" w:rsidRPr="002C0E72">
        <w:rPr>
          <w:rFonts w:ascii="Times New Roman" w:hAnsi="Times New Roman"/>
          <w:sz w:val="24"/>
          <w:lang w:val="en-US"/>
        </w:rPr>
        <w:t>encounter</w:t>
      </w:r>
      <w:r w:rsidRPr="002C0E72">
        <w:rPr>
          <w:rFonts w:ascii="Times New Roman" w:hAnsi="Times New Roman"/>
          <w:sz w:val="24"/>
          <w:lang w:val="en-US"/>
        </w:rPr>
        <w:t xml:space="preserve"> difficult ground realities.</w:t>
      </w:r>
    </w:p>
    <w:p w:rsidR="008A2F6B" w:rsidRPr="002C0E72" w:rsidRDefault="008A2F6B" w:rsidP="00640231">
      <w:pPr>
        <w:rPr>
          <w:rFonts w:ascii="Times New Roman" w:hAnsi="Times New Roman"/>
          <w:sz w:val="24"/>
          <w:lang w:val="en-US"/>
        </w:rPr>
      </w:pPr>
    </w:p>
    <w:p w:rsidR="00640231" w:rsidRPr="002C0E72" w:rsidRDefault="00640231" w:rsidP="00640231">
      <w:pPr>
        <w:rPr>
          <w:rFonts w:ascii="Times New Roman" w:hAnsi="Times New Roman"/>
          <w:sz w:val="24"/>
          <w:u w:val="single"/>
          <w:lang w:val="en-US"/>
        </w:rPr>
      </w:pPr>
      <w:r w:rsidRPr="002C0E72">
        <w:rPr>
          <w:rFonts w:ascii="Times New Roman" w:hAnsi="Times New Roman"/>
          <w:sz w:val="24"/>
          <w:lang w:val="en-US"/>
        </w:rPr>
        <w:t xml:space="preserve">1. </w:t>
      </w:r>
      <w:r w:rsidRPr="002C0E72">
        <w:rPr>
          <w:rFonts w:ascii="Times New Roman" w:hAnsi="Times New Roman"/>
          <w:b/>
          <w:sz w:val="24"/>
          <w:lang w:val="en-US"/>
        </w:rPr>
        <w:t xml:space="preserve">Should the </w:t>
      </w:r>
      <w:r w:rsidRPr="00D84322">
        <w:rPr>
          <w:rFonts w:ascii="Times New Roman" w:hAnsi="Times New Roman"/>
          <w:b/>
          <w:sz w:val="24"/>
          <w:lang w:val="en-US"/>
          <w:rPrChange w:id="23" w:author="olindatimms" w:date="2018-01-28T22:59:00Z">
            <w:rPr>
              <w:rFonts w:ascii="Times New Roman" w:hAnsi="Times New Roman"/>
              <w:b/>
              <w:sz w:val="24"/>
              <w:u w:val="single"/>
              <w:lang w:val="en-US"/>
            </w:rPr>
          </w:rPrChange>
        </w:rPr>
        <w:t>Surrogacy (Regulation) Bill, 2016 be integrated</w:t>
      </w:r>
      <w:r w:rsidRPr="00D84322">
        <w:rPr>
          <w:rFonts w:ascii="Times New Roman" w:hAnsi="Times New Roman"/>
          <w:sz w:val="24"/>
          <w:lang w:val="en-US"/>
          <w:rPrChange w:id="24" w:author="olindatimms" w:date="2018-01-28T22:59:00Z">
            <w:rPr>
              <w:rFonts w:ascii="Times New Roman" w:hAnsi="Times New Roman"/>
              <w:sz w:val="24"/>
              <w:u w:val="single"/>
              <w:lang w:val="en-US"/>
            </w:rPr>
          </w:rPrChange>
        </w:rPr>
        <w:t xml:space="preserve"> with Assisted Reproductive Technologies (Regulation) Bill, 2014?</w:t>
      </w:r>
    </w:p>
    <w:p w:rsidR="00640231" w:rsidRPr="001D22E7" w:rsidRDefault="00640231" w:rsidP="00640231">
      <w:pPr>
        <w:rPr>
          <w:rFonts w:ascii="Times New Roman" w:hAnsi="Times New Roman"/>
          <w:sz w:val="24"/>
          <w:vertAlign w:val="superscript"/>
          <w:lang w:val="en-US"/>
          <w:rPrChange w:id="25" w:author="olindatimms" w:date="2018-01-28T23:10:00Z">
            <w:rPr>
              <w:rFonts w:ascii="Times New Roman" w:hAnsi="Times New Roman"/>
              <w:sz w:val="24"/>
              <w:lang w:val="en-US"/>
            </w:rPr>
          </w:rPrChange>
        </w:rPr>
      </w:pPr>
      <w:r w:rsidRPr="002C0E72">
        <w:rPr>
          <w:rFonts w:ascii="Times New Roman" w:hAnsi="Times New Roman"/>
          <w:sz w:val="24"/>
          <w:lang w:val="en-US"/>
        </w:rPr>
        <w:t>One of the important comments by the Parliamentary Standing Committee was that the Surrogacy (Regulation</w:t>
      </w:r>
      <w:ins w:id="26" w:author="olindatimms" w:date="2018-01-28T22:52:00Z">
        <w:r w:rsidR="002D7935">
          <w:rPr>
            <w:rFonts w:ascii="Times New Roman" w:hAnsi="Times New Roman"/>
            <w:sz w:val="24"/>
            <w:lang w:val="en-US"/>
          </w:rPr>
          <w:t>)</w:t>
        </w:r>
      </w:ins>
      <w:r w:rsidRPr="002C0E72">
        <w:rPr>
          <w:rFonts w:ascii="Times New Roman" w:hAnsi="Times New Roman"/>
          <w:sz w:val="24"/>
          <w:lang w:val="en-US"/>
        </w:rPr>
        <w:t xml:space="preserve"> Bill</w:t>
      </w:r>
      <w:del w:id="27" w:author="olindatimms" w:date="2018-01-28T22:52:00Z">
        <w:r w:rsidRPr="002C0E72" w:rsidDel="002D7935">
          <w:rPr>
            <w:rFonts w:ascii="Times New Roman" w:hAnsi="Times New Roman"/>
            <w:sz w:val="24"/>
            <w:lang w:val="en-US"/>
          </w:rPr>
          <w:delText>)</w:delText>
        </w:r>
      </w:del>
      <w:r w:rsidRPr="002C0E72">
        <w:rPr>
          <w:rFonts w:ascii="Times New Roman" w:hAnsi="Times New Roman"/>
          <w:sz w:val="24"/>
          <w:lang w:val="en-US"/>
        </w:rPr>
        <w:t xml:space="preserve"> 2016 (hereafter referred to as Surrogacy Bill) may be superfluous, since most of the proposed regulation around surrogacy was already covered in the Draft Assisted Reproductive Technology (Regulation) Bill 2014 (hereafter referred to as ART Bill).</w:t>
      </w:r>
      <w:ins w:id="28" w:author="olindatimms" w:date="2018-01-28T23:10:00Z">
        <w:r w:rsidR="001D22E7">
          <w:rPr>
            <w:rFonts w:ascii="Times New Roman" w:hAnsi="Times New Roman"/>
            <w:sz w:val="24"/>
            <w:lang w:val="en-US"/>
          </w:rPr>
          <w:t xml:space="preserve"> </w:t>
        </w:r>
        <w:r w:rsidR="001D22E7">
          <w:rPr>
            <w:rFonts w:ascii="Times New Roman" w:hAnsi="Times New Roman"/>
            <w:sz w:val="24"/>
            <w:vertAlign w:val="superscript"/>
            <w:lang w:val="en-US"/>
          </w:rPr>
          <w:t>(3)</w:t>
        </w:r>
      </w:ins>
    </w:p>
    <w:p w:rsidR="00640231" w:rsidRPr="002D7935" w:rsidRDefault="00640231" w:rsidP="00640231">
      <w:pPr>
        <w:rPr>
          <w:rFonts w:ascii="Times New Roman" w:hAnsi="Times New Roman"/>
          <w:sz w:val="24"/>
          <w:vertAlign w:val="superscript"/>
          <w:lang w:val="en-US"/>
          <w:rPrChange w:id="29" w:author="olindatimms" w:date="2018-01-28T22:43:00Z">
            <w:rPr>
              <w:rFonts w:ascii="Times New Roman" w:hAnsi="Times New Roman"/>
              <w:sz w:val="24"/>
              <w:lang w:val="en-US"/>
            </w:rPr>
          </w:rPrChange>
        </w:rPr>
      </w:pPr>
      <w:r w:rsidRPr="002C0E72">
        <w:rPr>
          <w:rFonts w:ascii="Times New Roman" w:hAnsi="Times New Roman"/>
          <w:sz w:val="24"/>
          <w:lang w:val="en-US"/>
        </w:rPr>
        <w:t>It is unclear why the ART bill languished since it was first proposed in 2008, and then revised re</w:t>
      </w:r>
      <w:r w:rsidR="0050698C" w:rsidRPr="002C0E72">
        <w:rPr>
          <w:rFonts w:ascii="Times New Roman" w:hAnsi="Times New Roman"/>
          <w:sz w:val="24"/>
          <w:lang w:val="en-US"/>
        </w:rPr>
        <w:t>peatedly in 2010, 2013 and 2014,</w:t>
      </w:r>
      <w:r w:rsidRPr="002C0E72">
        <w:rPr>
          <w:rFonts w:ascii="Times New Roman" w:hAnsi="Times New Roman"/>
          <w:sz w:val="24"/>
          <w:lang w:val="en-US"/>
        </w:rPr>
        <w:t xml:space="preserve"> the revised versions </w:t>
      </w:r>
      <w:r w:rsidR="0050698C" w:rsidRPr="002C0E72">
        <w:rPr>
          <w:rFonts w:ascii="Times New Roman" w:hAnsi="Times New Roman"/>
          <w:sz w:val="24"/>
          <w:lang w:val="en-US"/>
        </w:rPr>
        <w:t xml:space="preserve">attempting to </w:t>
      </w:r>
      <w:r w:rsidRPr="002C0E72">
        <w:rPr>
          <w:rFonts w:ascii="Times New Roman" w:hAnsi="Times New Roman"/>
          <w:sz w:val="24"/>
          <w:lang w:val="en-US"/>
        </w:rPr>
        <w:t xml:space="preserve">address </w:t>
      </w:r>
      <w:del w:id="30" w:author="olindatimms" w:date="2018-01-28T22:53:00Z">
        <w:r w:rsidRPr="002D7935" w:rsidDel="00D84322">
          <w:rPr>
            <w:rFonts w:ascii="Times New Roman" w:hAnsi="Times New Roman"/>
            <w:sz w:val="24"/>
            <w:lang w:val="en-US"/>
          </w:rPr>
          <w:delText xml:space="preserve">escalating protests and </w:delText>
        </w:r>
      </w:del>
      <w:r w:rsidRPr="002D7935">
        <w:rPr>
          <w:rFonts w:ascii="Times New Roman" w:hAnsi="Times New Roman"/>
          <w:sz w:val="24"/>
          <w:lang w:val="en-US"/>
        </w:rPr>
        <w:t>vilification of the sector at home and abroad.</w:t>
      </w:r>
      <w:r w:rsidRPr="002C0E72">
        <w:rPr>
          <w:rFonts w:ascii="Times New Roman" w:hAnsi="Times New Roman"/>
          <w:sz w:val="24"/>
          <w:lang w:val="en-US"/>
        </w:rPr>
        <w:t xml:space="preserve"> </w:t>
      </w:r>
      <w:ins w:id="31" w:author="olindatimms" w:date="2018-01-28T22:43:00Z">
        <w:r w:rsidR="0070704E">
          <w:rPr>
            <w:rFonts w:ascii="Times New Roman" w:hAnsi="Times New Roman"/>
            <w:sz w:val="24"/>
            <w:vertAlign w:val="superscript"/>
            <w:lang w:val="en-US"/>
          </w:rPr>
          <w:t>(4</w:t>
        </w:r>
        <w:r w:rsidR="002D7935">
          <w:rPr>
            <w:rFonts w:ascii="Times New Roman" w:hAnsi="Times New Roman"/>
            <w:sz w:val="24"/>
            <w:vertAlign w:val="superscript"/>
            <w:lang w:val="en-US"/>
          </w:rPr>
          <w:t>)</w:t>
        </w:r>
      </w:ins>
    </w:p>
    <w:p w:rsidR="00640231" w:rsidRPr="002C0E72" w:rsidRDefault="0044366C" w:rsidP="00640231">
      <w:pPr>
        <w:rPr>
          <w:rFonts w:ascii="Times New Roman" w:hAnsi="Times New Roman"/>
          <w:sz w:val="24"/>
          <w:vertAlign w:val="superscript"/>
          <w:lang w:val="en-US"/>
        </w:rPr>
      </w:pPr>
      <w:r>
        <w:rPr>
          <w:rFonts w:ascii="Times New Roman" w:hAnsi="Times New Roman"/>
          <w:sz w:val="24"/>
          <w:lang w:val="en-US"/>
        </w:rPr>
        <w:t>One could</w:t>
      </w:r>
      <w:r w:rsidR="00640231" w:rsidRPr="002C0E72">
        <w:rPr>
          <w:rFonts w:ascii="Times New Roman" w:hAnsi="Times New Roman"/>
          <w:sz w:val="24"/>
          <w:lang w:val="en-US"/>
        </w:rPr>
        <w:t xml:space="preserve"> speculate that the ART Bill was stalled because it focused more on the regulation of clinics and technological procedures rather than the ethical and social harms arising from its use. </w:t>
      </w:r>
      <w:r w:rsidR="00640231" w:rsidRPr="002C0E72">
        <w:rPr>
          <w:rFonts w:ascii="Times New Roman" w:hAnsi="Times New Roman"/>
          <w:sz w:val="24"/>
          <w:u w:val="single"/>
          <w:lang w:val="en-US"/>
        </w:rPr>
        <w:t>It did not address commercial surrogacy, exploitation of surrogates, and commoditization of children</w:t>
      </w:r>
      <w:r w:rsidR="00640231" w:rsidRPr="002C0E72">
        <w:rPr>
          <w:rFonts w:ascii="Times New Roman" w:hAnsi="Times New Roman"/>
          <w:sz w:val="24"/>
          <w:lang w:val="en-US"/>
        </w:rPr>
        <w:t xml:space="preserve">, which is the focus of the Surrogacy Bill. Concern from civil society was more about permissive guidelines and absent regulations that led to </w:t>
      </w:r>
      <w:r w:rsidR="0050698C" w:rsidRPr="002C0E72">
        <w:rPr>
          <w:rFonts w:ascii="Times New Roman" w:hAnsi="Times New Roman"/>
          <w:sz w:val="24"/>
          <w:lang w:val="en-US"/>
        </w:rPr>
        <w:t xml:space="preserve">exploitation </w:t>
      </w:r>
      <w:r w:rsidR="00640231" w:rsidRPr="002C0E72">
        <w:rPr>
          <w:rFonts w:ascii="Times New Roman" w:hAnsi="Times New Roman"/>
          <w:sz w:val="24"/>
          <w:lang w:val="en-US"/>
        </w:rPr>
        <w:t>of Indian surrogates by economically advantaged global commissioning clients</w:t>
      </w:r>
      <w:r w:rsidR="0050698C" w:rsidRPr="002C0E72">
        <w:rPr>
          <w:rFonts w:ascii="Times New Roman" w:hAnsi="Times New Roman"/>
          <w:sz w:val="24"/>
          <w:lang w:val="en-US"/>
        </w:rPr>
        <w:t xml:space="preserve"> in cross border third party reproduction</w:t>
      </w:r>
      <w:r w:rsidR="00640231" w:rsidRPr="002C0E72">
        <w:rPr>
          <w:rFonts w:ascii="Times New Roman" w:hAnsi="Times New Roman"/>
          <w:sz w:val="24"/>
          <w:lang w:val="en-US"/>
        </w:rPr>
        <w:t>. Not all of these clients were infertile, and many used the unregulated surroga</w:t>
      </w:r>
      <w:r w:rsidR="0050698C" w:rsidRPr="002C0E72">
        <w:rPr>
          <w:rFonts w:ascii="Times New Roman" w:hAnsi="Times New Roman"/>
          <w:sz w:val="24"/>
          <w:lang w:val="en-US"/>
        </w:rPr>
        <w:t>cy market for their aspiration</w:t>
      </w:r>
      <w:r w:rsidR="00640231" w:rsidRPr="002C0E72">
        <w:rPr>
          <w:rFonts w:ascii="Times New Roman" w:hAnsi="Times New Roman"/>
          <w:sz w:val="24"/>
          <w:lang w:val="en-US"/>
        </w:rPr>
        <w:t xml:space="preserve"> needs.</w:t>
      </w:r>
      <w:r w:rsidR="0050698C" w:rsidRPr="002C0E72">
        <w:rPr>
          <w:rFonts w:ascii="Times New Roman" w:hAnsi="Times New Roman"/>
          <w:sz w:val="24"/>
          <w:lang w:val="en-US"/>
        </w:rPr>
        <w:t xml:space="preserve"> </w:t>
      </w:r>
      <w:r w:rsidR="00640231" w:rsidRPr="002C0E72">
        <w:rPr>
          <w:rFonts w:ascii="Times New Roman" w:hAnsi="Times New Roman"/>
          <w:sz w:val="24"/>
          <w:vertAlign w:val="superscript"/>
          <w:lang w:val="en-US"/>
        </w:rPr>
        <w:t>(</w:t>
      </w:r>
      <w:ins w:id="32" w:author="olindatimms" w:date="2018-01-28T22:54:00Z">
        <w:r w:rsidR="0070704E">
          <w:rPr>
            <w:rFonts w:ascii="Times New Roman" w:hAnsi="Times New Roman"/>
            <w:sz w:val="24"/>
            <w:vertAlign w:val="superscript"/>
            <w:lang w:val="en-US"/>
          </w:rPr>
          <w:t>4</w:t>
        </w:r>
      </w:ins>
      <w:del w:id="33" w:author="olindatimms" w:date="2018-01-28T22:54:00Z">
        <w:r w:rsidR="00640231" w:rsidRPr="002C0E72" w:rsidDel="00D84322">
          <w:rPr>
            <w:rFonts w:ascii="Times New Roman" w:hAnsi="Times New Roman"/>
            <w:sz w:val="24"/>
            <w:vertAlign w:val="superscript"/>
            <w:lang w:val="en-US"/>
          </w:rPr>
          <w:delText>25</w:delText>
        </w:r>
      </w:del>
      <w:r w:rsidR="00640231" w:rsidRPr="002C0E72">
        <w:rPr>
          <w:rFonts w:ascii="Times New Roman" w:hAnsi="Times New Roman"/>
          <w:sz w:val="24"/>
          <w:vertAlign w:val="superscript"/>
          <w:lang w:val="en-US"/>
        </w:rPr>
        <w:t xml:space="preserve">) </w:t>
      </w:r>
      <w:r w:rsidR="00640231" w:rsidRPr="002C0E72">
        <w:rPr>
          <w:rFonts w:ascii="Times New Roman" w:hAnsi="Times New Roman"/>
          <w:sz w:val="24"/>
          <w:lang w:val="en-US"/>
        </w:rPr>
        <w:t xml:space="preserve">Objections were not against the reproductive technology itself, but its commercialization and resultant harms. India suddenly found itself part of the very small group of nations that allowed commercial surrogacy. The reputation of being a surrogacy destination was internationally embarrassing for India, </w:t>
      </w:r>
      <w:r>
        <w:rPr>
          <w:rFonts w:ascii="Times New Roman" w:hAnsi="Times New Roman"/>
          <w:sz w:val="24"/>
          <w:lang w:val="en-US"/>
        </w:rPr>
        <w:t>alongside current</w:t>
      </w:r>
      <w:r w:rsidR="00640231" w:rsidRPr="002C0E72">
        <w:rPr>
          <w:rFonts w:ascii="Times New Roman" w:hAnsi="Times New Roman"/>
          <w:sz w:val="24"/>
          <w:lang w:val="en-US"/>
        </w:rPr>
        <w:t xml:space="preserve"> criticism for Human Rights violations.</w:t>
      </w:r>
      <w:r w:rsidR="0050698C" w:rsidRPr="002C0E72">
        <w:rPr>
          <w:rFonts w:ascii="Times New Roman" w:hAnsi="Times New Roman"/>
          <w:sz w:val="24"/>
          <w:lang w:val="en-US"/>
        </w:rPr>
        <w:t xml:space="preserve"> </w:t>
      </w:r>
      <w:r w:rsidR="00640231" w:rsidRPr="002C0E72">
        <w:rPr>
          <w:rFonts w:ascii="Times New Roman" w:hAnsi="Times New Roman"/>
          <w:sz w:val="24"/>
          <w:vertAlign w:val="superscript"/>
          <w:lang w:val="en-US"/>
        </w:rPr>
        <w:t>(</w:t>
      </w:r>
      <w:ins w:id="34" w:author="olindatimms" w:date="2018-01-28T22:43:00Z">
        <w:r w:rsidR="0070704E">
          <w:rPr>
            <w:rFonts w:ascii="Times New Roman" w:hAnsi="Times New Roman"/>
            <w:sz w:val="24"/>
            <w:vertAlign w:val="superscript"/>
            <w:lang w:val="en-US"/>
          </w:rPr>
          <w:t>5</w:t>
        </w:r>
      </w:ins>
      <w:del w:id="35" w:author="olindatimms" w:date="2018-01-28T22:43:00Z">
        <w:r w:rsidR="00640231" w:rsidRPr="002C0E72" w:rsidDel="002D7935">
          <w:rPr>
            <w:rFonts w:ascii="Times New Roman" w:hAnsi="Times New Roman"/>
            <w:sz w:val="24"/>
            <w:vertAlign w:val="superscript"/>
            <w:lang w:val="en-US"/>
          </w:rPr>
          <w:delText>26</w:delText>
        </w:r>
      </w:del>
      <w:r w:rsidR="00640231" w:rsidRPr="002C0E72">
        <w:rPr>
          <w:rFonts w:ascii="Times New Roman" w:hAnsi="Times New Roman"/>
          <w:sz w:val="24"/>
          <w:vertAlign w:val="superscript"/>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Since qualified doctors were present, both on expert committees and in charge of clinics, one can well ask how they let this happen. Were the stakes so high as to blind professionals to possible exploitation? The conflict of interest here is undeniable. To overcome this, regulatory b</w:t>
      </w:r>
      <w:r w:rsidR="0044366C">
        <w:rPr>
          <w:rFonts w:ascii="Times New Roman" w:hAnsi="Times New Roman"/>
          <w:sz w:val="24"/>
          <w:lang w:val="en-US"/>
        </w:rPr>
        <w:t>odies need to be guided not only</w:t>
      </w:r>
      <w:r w:rsidRPr="002C0E72">
        <w:rPr>
          <w:rFonts w:ascii="Times New Roman" w:hAnsi="Times New Roman"/>
          <w:sz w:val="24"/>
          <w:lang w:val="en-US"/>
        </w:rPr>
        <w:t xml:space="preserve"> by experts, </w:t>
      </w:r>
      <w:r w:rsidRPr="002C0E72">
        <w:rPr>
          <w:rFonts w:ascii="Times New Roman" w:hAnsi="Times New Roman"/>
          <w:sz w:val="24"/>
          <w:u w:val="single"/>
          <w:lang w:val="en-US"/>
        </w:rPr>
        <w:t>but a wider range of stakeholders as well as guidelines from other countries.</w:t>
      </w:r>
      <w:r w:rsidRPr="002C0E72">
        <w:rPr>
          <w:rFonts w:ascii="Times New Roman" w:hAnsi="Times New Roman"/>
          <w:sz w:val="24"/>
          <w:lang w:val="en-US"/>
        </w:rPr>
        <w:t xml:space="preserve"> Our experience so far with radio-diagnostics, organ donation and now assisted reproduction</w:t>
      </w:r>
      <w:r w:rsidR="0050698C" w:rsidRPr="002C0E72">
        <w:rPr>
          <w:rFonts w:ascii="Times New Roman" w:hAnsi="Times New Roman"/>
          <w:sz w:val="24"/>
          <w:lang w:val="en-US"/>
        </w:rPr>
        <w:t>,</w:t>
      </w:r>
      <w:r w:rsidRPr="002C0E72">
        <w:rPr>
          <w:rFonts w:ascii="Times New Roman" w:hAnsi="Times New Roman"/>
          <w:sz w:val="24"/>
          <w:lang w:val="en-US"/>
        </w:rPr>
        <w:t xml:space="preserve"> indicates that the law catches up much later in these </w:t>
      </w:r>
      <w:r w:rsidR="0044366C">
        <w:rPr>
          <w:rFonts w:ascii="Times New Roman" w:hAnsi="Times New Roman"/>
          <w:sz w:val="24"/>
          <w:lang w:val="en-US"/>
        </w:rPr>
        <w:t>contentious areas</w:t>
      </w:r>
      <w:r w:rsidRPr="002C0E72">
        <w:rPr>
          <w:rFonts w:ascii="Times New Roman" w:hAnsi="Times New Roman"/>
          <w:sz w:val="24"/>
          <w:lang w:val="en-US"/>
        </w:rPr>
        <w:t xml:space="preserve">. We may need an independent body to evaluate the </w:t>
      </w:r>
      <w:commentRangeStart w:id="36"/>
      <w:r w:rsidRPr="002C0E72">
        <w:rPr>
          <w:rFonts w:ascii="Times New Roman" w:hAnsi="Times New Roman"/>
          <w:sz w:val="24"/>
          <w:lang w:val="en-US"/>
        </w:rPr>
        <w:t>ELSI</w:t>
      </w:r>
      <w:commentRangeEnd w:id="36"/>
      <w:r w:rsidR="00D84322">
        <w:rPr>
          <w:rStyle w:val="CommentReference"/>
          <w:vanish/>
        </w:rPr>
        <w:commentReference w:id="36"/>
      </w:r>
      <w:r w:rsidRPr="002C0E72">
        <w:rPr>
          <w:rFonts w:ascii="Times New Roman" w:hAnsi="Times New Roman"/>
          <w:sz w:val="24"/>
          <w:lang w:val="en-US"/>
        </w:rPr>
        <w:t xml:space="preserve"> in medical and other </w:t>
      </w:r>
      <w:ins w:id="37" w:author="olindatimms" w:date="2018-01-28T12:31:00Z">
        <w:r w:rsidR="00B65769">
          <w:rPr>
            <w:rFonts w:ascii="Times New Roman" w:hAnsi="Times New Roman"/>
            <w:sz w:val="24"/>
            <w:lang w:val="en-US"/>
          </w:rPr>
          <w:t>biological sciences</w:t>
        </w:r>
      </w:ins>
      <w:del w:id="38" w:author="olindatimms" w:date="2018-01-28T12:31:00Z">
        <w:r w:rsidRPr="002C0E72" w:rsidDel="00B65769">
          <w:rPr>
            <w:rFonts w:ascii="Times New Roman" w:hAnsi="Times New Roman"/>
            <w:sz w:val="24"/>
            <w:lang w:val="en-US"/>
          </w:rPr>
          <w:delText>scientific areas</w:delText>
        </w:r>
      </w:del>
      <w:r w:rsidRPr="002C0E72">
        <w:rPr>
          <w:rFonts w:ascii="Times New Roman" w:hAnsi="Times New Roman"/>
          <w:sz w:val="24"/>
          <w:lang w:val="en-US"/>
        </w:rPr>
        <w:t>, in order to anticipate social consequences and harms along with benefits of new technologies.</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w:t>
      </w:r>
      <w:ins w:id="39" w:author="olindatimms" w:date="2018-01-28T22:46:00Z">
        <w:r w:rsidR="0070704E">
          <w:rPr>
            <w:rFonts w:ascii="Times New Roman" w:hAnsi="Times New Roman"/>
            <w:sz w:val="24"/>
            <w:vertAlign w:val="superscript"/>
            <w:lang w:val="en-US"/>
          </w:rPr>
          <w:t>6</w:t>
        </w:r>
      </w:ins>
      <w:del w:id="40" w:author="olindatimms" w:date="2018-01-28T22:46:00Z">
        <w:r w:rsidRPr="002C0E72" w:rsidDel="002D7935">
          <w:rPr>
            <w:rFonts w:ascii="Times New Roman" w:hAnsi="Times New Roman"/>
            <w:sz w:val="24"/>
            <w:vertAlign w:val="superscript"/>
            <w:lang w:val="en-US"/>
          </w:rPr>
          <w:delText>27</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If the ART Bill and the Surrogacy Bill are to be merged, </w:t>
      </w:r>
      <w:r w:rsidRPr="002C0E72">
        <w:rPr>
          <w:rFonts w:ascii="Times New Roman" w:hAnsi="Times New Roman"/>
          <w:sz w:val="24"/>
          <w:u w:val="single"/>
          <w:lang w:val="en-US"/>
        </w:rPr>
        <w:t>prohibition of commercial surrogacy must be clearly enunciated</w:t>
      </w:r>
      <w:r w:rsidRPr="002C0E72">
        <w:rPr>
          <w:rFonts w:ascii="Times New Roman" w:hAnsi="Times New Roman"/>
          <w:sz w:val="24"/>
          <w:lang w:val="en-US"/>
        </w:rPr>
        <w:t>. This is imperative to send the right message to our citizens and to the world, ensuring that the market for surrogates, including sourcing agents, touts and surrogate hostels</w:t>
      </w:r>
      <w:ins w:id="41" w:author="olindatimms" w:date="2018-01-28T22:57:00Z">
        <w:r w:rsidR="00D84322">
          <w:rPr>
            <w:rFonts w:ascii="Times New Roman" w:hAnsi="Times New Roman"/>
            <w:sz w:val="24"/>
            <w:lang w:val="en-US"/>
          </w:rPr>
          <w:t>,</w:t>
        </w:r>
      </w:ins>
      <w:r w:rsidRPr="002C0E72">
        <w:rPr>
          <w:rFonts w:ascii="Times New Roman" w:hAnsi="Times New Roman"/>
          <w:sz w:val="24"/>
          <w:lang w:val="en-US"/>
        </w:rPr>
        <w:t xml:space="preserve"> is deemed illegal. Altr</w:t>
      </w:r>
      <w:r w:rsidR="0050698C" w:rsidRPr="002C0E72">
        <w:rPr>
          <w:rFonts w:ascii="Times New Roman" w:hAnsi="Times New Roman"/>
          <w:sz w:val="24"/>
          <w:lang w:val="en-US"/>
        </w:rPr>
        <w:t xml:space="preserve">uistic surrogacy and modalities </w:t>
      </w:r>
      <w:r w:rsidRPr="002C0E72">
        <w:rPr>
          <w:rFonts w:ascii="Times New Roman" w:hAnsi="Times New Roman"/>
          <w:sz w:val="24"/>
          <w:lang w:val="en-US"/>
        </w:rPr>
        <w:t xml:space="preserve">of </w:t>
      </w:r>
      <w:r w:rsidR="0050698C" w:rsidRPr="002C0E72">
        <w:rPr>
          <w:rFonts w:ascii="Times New Roman" w:hAnsi="Times New Roman"/>
          <w:sz w:val="24"/>
          <w:lang w:val="en-US"/>
        </w:rPr>
        <w:t xml:space="preserve">compensation can be </w:t>
      </w:r>
      <w:r w:rsidRPr="002C0E72">
        <w:rPr>
          <w:rFonts w:ascii="Times New Roman" w:hAnsi="Times New Roman"/>
          <w:sz w:val="24"/>
          <w:lang w:val="en-US"/>
        </w:rPr>
        <w:t>addressed</w:t>
      </w:r>
      <w:r w:rsidR="0050698C" w:rsidRPr="002C0E72">
        <w:rPr>
          <w:rFonts w:ascii="Times New Roman" w:hAnsi="Times New Roman"/>
          <w:sz w:val="24"/>
          <w:lang w:val="en-US"/>
        </w:rPr>
        <w:t xml:space="preserve"> subsequently</w:t>
      </w:r>
      <w:r w:rsidRPr="002C0E72">
        <w:rPr>
          <w:rFonts w:ascii="Times New Roman" w:hAnsi="Times New Roman"/>
          <w:sz w:val="24"/>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In 5.93 the Report says regulation of all Infertility clinics using assisted reproductive techniques is a prerequisite for the Surrogacy Bill to be ef</w:t>
      </w:r>
      <w:r w:rsidR="0050698C" w:rsidRPr="002C0E72">
        <w:rPr>
          <w:rFonts w:ascii="Times New Roman" w:hAnsi="Times New Roman"/>
          <w:sz w:val="24"/>
          <w:lang w:val="en-US"/>
        </w:rPr>
        <w:t>fective; the Draft ART Bill could</w:t>
      </w:r>
      <w:r w:rsidRPr="002C0E72">
        <w:rPr>
          <w:rFonts w:ascii="Times New Roman" w:hAnsi="Times New Roman"/>
          <w:sz w:val="24"/>
          <w:lang w:val="en-US"/>
        </w:rPr>
        <w:t xml:space="preserve"> compliment this Bill in regulating all the structures involved in reproductive medicine and surrogacy.</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2. </w:t>
      </w:r>
      <w:r w:rsidR="0050698C" w:rsidRPr="002C0E72">
        <w:rPr>
          <w:rFonts w:ascii="Times New Roman" w:hAnsi="Times New Roman"/>
          <w:sz w:val="24"/>
          <w:lang w:val="en-US"/>
        </w:rPr>
        <w:t xml:space="preserve"> </w:t>
      </w:r>
      <w:r w:rsidRPr="002C0E72">
        <w:rPr>
          <w:rFonts w:ascii="Times New Roman" w:hAnsi="Times New Roman"/>
          <w:sz w:val="24"/>
          <w:lang w:val="en-US"/>
        </w:rPr>
        <w:t>‘The Committee</w:t>
      </w:r>
      <w:r w:rsidRPr="002C0E72">
        <w:rPr>
          <w:rFonts w:ascii="Times New Roman" w:hAnsi="Times New Roman"/>
          <w:sz w:val="24"/>
          <w:u w:val="single"/>
          <w:lang w:val="en-US"/>
        </w:rPr>
        <w:t xml:space="preserve"> </w:t>
      </w:r>
      <w:r w:rsidRPr="00D84322">
        <w:rPr>
          <w:rFonts w:ascii="Times New Roman" w:hAnsi="Times New Roman"/>
          <w:sz w:val="24"/>
          <w:lang w:val="en-US"/>
          <w:rPrChange w:id="42" w:author="olindatimms" w:date="2018-01-28T22:59:00Z">
            <w:rPr>
              <w:rFonts w:ascii="Times New Roman" w:hAnsi="Times New Roman"/>
              <w:sz w:val="24"/>
              <w:u w:val="single"/>
              <w:lang w:val="en-US"/>
            </w:rPr>
          </w:rPrChange>
        </w:rPr>
        <w:t xml:space="preserve">recommends that the word </w:t>
      </w:r>
      <w:r w:rsidRPr="00D84322">
        <w:rPr>
          <w:rFonts w:ascii="Times New Roman" w:hAnsi="Times New Roman"/>
          <w:b/>
          <w:sz w:val="24"/>
          <w:lang w:val="en-US"/>
          <w:rPrChange w:id="43" w:author="olindatimms" w:date="2018-01-28T22:59:00Z">
            <w:rPr>
              <w:rFonts w:ascii="Times New Roman" w:hAnsi="Times New Roman"/>
              <w:b/>
              <w:sz w:val="24"/>
              <w:u w:val="single"/>
              <w:lang w:val="en-US"/>
            </w:rPr>
          </w:rPrChange>
        </w:rPr>
        <w:t>“altruistic</w:t>
      </w:r>
      <w:r w:rsidRPr="00D84322">
        <w:rPr>
          <w:rFonts w:ascii="Times New Roman" w:hAnsi="Times New Roman"/>
          <w:sz w:val="24"/>
          <w:lang w:val="en-US"/>
          <w:rPrChange w:id="44" w:author="olindatimms" w:date="2018-01-28T22:59:00Z">
            <w:rPr>
              <w:rFonts w:ascii="Times New Roman" w:hAnsi="Times New Roman"/>
              <w:sz w:val="24"/>
              <w:u w:val="single"/>
              <w:lang w:val="en-US"/>
            </w:rPr>
          </w:rPrChange>
        </w:rPr>
        <w:t xml:space="preserve">” in clause 2 (b) of the Bill be replaced with the word </w:t>
      </w:r>
      <w:r w:rsidRPr="00D84322">
        <w:rPr>
          <w:rFonts w:ascii="Times New Roman" w:hAnsi="Times New Roman"/>
          <w:b/>
          <w:sz w:val="24"/>
          <w:lang w:val="en-US"/>
          <w:rPrChange w:id="45" w:author="olindatimms" w:date="2018-01-28T22:59:00Z">
            <w:rPr>
              <w:rFonts w:ascii="Times New Roman" w:hAnsi="Times New Roman"/>
              <w:b/>
              <w:sz w:val="24"/>
              <w:u w:val="single"/>
              <w:lang w:val="en-US"/>
            </w:rPr>
          </w:rPrChange>
        </w:rPr>
        <w:t>“compensated”…</w:t>
      </w:r>
      <w:r w:rsidRPr="002C0E72">
        <w:rPr>
          <w:rFonts w:ascii="Times New Roman" w:hAnsi="Times New Roman"/>
          <w:sz w:val="24"/>
          <w:lang w:val="en-US"/>
        </w:rPr>
        <w:t>’</w:t>
      </w:r>
    </w:p>
    <w:p w:rsidR="00640231" w:rsidRPr="00D84322" w:rsidRDefault="00640231" w:rsidP="00640231">
      <w:pPr>
        <w:rPr>
          <w:rFonts w:ascii="Times New Roman" w:hAnsi="Times New Roman"/>
          <w:sz w:val="24"/>
          <w:lang w:val="en-US"/>
          <w:rPrChange w:id="46" w:author="olindatimms" w:date="2018-01-28T23:00:00Z">
            <w:rPr>
              <w:rFonts w:ascii="Times New Roman" w:hAnsi="Times New Roman"/>
              <w:sz w:val="24"/>
              <w:u w:val="single"/>
              <w:lang w:val="en-US"/>
            </w:rPr>
          </w:rPrChange>
        </w:rPr>
      </w:pPr>
      <w:r w:rsidRPr="002C0E72">
        <w:rPr>
          <w:rFonts w:ascii="Times New Roman" w:hAnsi="Times New Roman"/>
          <w:sz w:val="24"/>
          <w:lang w:val="en-US"/>
        </w:rPr>
        <w:t xml:space="preserve">The arguments put forward by the Committee </w:t>
      </w:r>
      <w:r w:rsidR="0050698C" w:rsidRPr="002C0E72">
        <w:rPr>
          <w:rFonts w:ascii="Times New Roman" w:hAnsi="Times New Roman"/>
          <w:sz w:val="24"/>
          <w:lang w:val="en-US"/>
        </w:rPr>
        <w:t xml:space="preserve">in 5.22 of the report </w:t>
      </w:r>
      <w:r w:rsidRPr="002C0E72">
        <w:rPr>
          <w:rFonts w:ascii="Times New Roman" w:hAnsi="Times New Roman"/>
          <w:sz w:val="24"/>
          <w:lang w:val="en-US"/>
        </w:rPr>
        <w:t>against use of the term ‘altruistic’ express cynicism about the possibility that a surrogate would commit to pregnancy, childbirth and its risks, merely from an altruistic sense of compassion and maternal empathy. While the comm</w:t>
      </w:r>
      <w:r w:rsidR="0050698C" w:rsidRPr="002C0E72">
        <w:rPr>
          <w:rFonts w:ascii="Times New Roman" w:hAnsi="Times New Roman"/>
          <w:sz w:val="24"/>
          <w:lang w:val="en-US"/>
        </w:rPr>
        <w:t>itment and risks in surrogacy can be</w:t>
      </w:r>
      <w:r w:rsidRPr="002C0E72">
        <w:rPr>
          <w:rFonts w:ascii="Times New Roman" w:hAnsi="Times New Roman"/>
          <w:sz w:val="24"/>
          <w:lang w:val="en-US"/>
        </w:rPr>
        <w:t xml:space="preserve"> far greater than altruistic donation of a kidney or blood donation, it is important</w:t>
      </w:r>
      <w:r w:rsidRPr="002C0E72">
        <w:rPr>
          <w:rFonts w:ascii="Times New Roman" w:hAnsi="Times New Roman"/>
          <w:sz w:val="24"/>
          <w:u w:val="single"/>
          <w:lang w:val="en-US"/>
        </w:rPr>
        <w:t xml:space="preserve"> </w:t>
      </w:r>
      <w:r w:rsidRPr="00D84322">
        <w:rPr>
          <w:rFonts w:ascii="Times New Roman" w:hAnsi="Times New Roman"/>
          <w:sz w:val="24"/>
          <w:lang w:val="en-US"/>
          <w:rPrChange w:id="47" w:author="olindatimms" w:date="2018-01-28T23:00:00Z">
            <w:rPr>
              <w:rFonts w:ascii="Times New Roman" w:hAnsi="Times New Roman"/>
              <w:sz w:val="24"/>
              <w:u w:val="single"/>
              <w:lang w:val="en-US"/>
            </w:rPr>
          </w:rPrChange>
        </w:rPr>
        <w:t xml:space="preserve">not to lose the emphasis on the component of </w:t>
      </w:r>
      <w:r w:rsidRPr="00D84322">
        <w:rPr>
          <w:rFonts w:ascii="Times New Roman" w:hAnsi="Times New Roman"/>
          <w:i/>
          <w:sz w:val="24"/>
          <w:lang w:val="en-US"/>
          <w:rPrChange w:id="48" w:author="olindatimms" w:date="2018-01-28T23:00:00Z">
            <w:rPr>
              <w:rFonts w:ascii="Times New Roman" w:hAnsi="Times New Roman"/>
              <w:i/>
              <w:sz w:val="24"/>
              <w:u w:val="single"/>
              <w:lang w:val="en-US"/>
            </w:rPr>
          </w:rPrChange>
        </w:rPr>
        <w:t>altruistic motivation</w:t>
      </w:r>
      <w:r w:rsidRPr="00D84322">
        <w:rPr>
          <w:rFonts w:ascii="Times New Roman" w:hAnsi="Times New Roman"/>
          <w:sz w:val="24"/>
          <w:lang w:val="en-US"/>
          <w:rPrChange w:id="49" w:author="olindatimms" w:date="2018-01-28T23:00:00Z">
            <w:rPr>
              <w:rFonts w:ascii="Times New Roman" w:hAnsi="Times New Roman"/>
              <w:sz w:val="24"/>
              <w:u w:val="single"/>
              <w:lang w:val="en-US"/>
            </w:rPr>
          </w:rPrChange>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Altruism is the principle or practice of unselfish concern for the welfare of others.</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w:t>
      </w:r>
      <w:ins w:id="50" w:author="olindatimms" w:date="2018-01-28T22:46:00Z">
        <w:r w:rsidR="0070704E">
          <w:rPr>
            <w:rFonts w:ascii="Times New Roman" w:hAnsi="Times New Roman"/>
            <w:sz w:val="24"/>
            <w:vertAlign w:val="superscript"/>
            <w:lang w:val="en-US"/>
          </w:rPr>
          <w:t>7</w:t>
        </w:r>
      </w:ins>
      <w:del w:id="51" w:author="olindatimms" w:date="2018-01-28T22:46:00Z">
        <w:r w:rsidRPr="002C0E72" w:rsidDel="002D7935">
          <w:rPr>
            <w:rFonts w:ascii="Times New Roman" w:hAnsi="Times New Roman"/>
            <w:sz w:val="24"/>
            <w:vertAlign w:val="superscript"/>
            <w:lang w:val="en-US"/>
          </w:rPr>
          <w:delText>28</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It is accepted traditionally and culturally as a virtue, endorsed by religious and secular worldviews. There are many acts of sacrifice, heroism and generosity we encounter within the family struct</w:t>
      </w:r>
      <w:r w:rsidR="0050698C" w:rsidRPr="002C0E72">
        <w:rPr>
          <w:rFonts w:ascii="Times New Roman" w:hAnsi="Times New Roman"/>
          <w:sz w:val="24"/>
          <w:lang w:val="en-US"/>
        </w:rPr>
        <w:t xml:space="preserve">ure or even within communities </w:t>
      </w:r>
      <w:r w:rsidRPr="002C0E72">
        <w:rPr>
          <w:rFonts w:ascii="Times New Roman" w:hAnsi="Times New Roman"/>
          <w:sz w:val="24"/>
          <w:lang w:val="en-US"/>
        </w:rPr>
        <w:t>that while rare, surely exist. The nature of human relationships and experiences allows for unusual acts of giving and sharing that cannot always be rationalized.</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w:t>
      </w:r>
      <w:ins w:id="52" w:author="olindatimms" w:date="2018-01-28T22:46:00Z">
        <w:r w:rsidR="0070704E">
          <w:rPr>
            <w:rFonts w:ascii="Times New Roman" w:hAnsi="Times New Roman"/>
            <w:sz w:val="24"/>
            <w:vertAlign w:val="superscript"/>
            <w:lang w:val="en-US"/>
          </w:rPr>
          <w:t>8</w:t>
        </w:r>
      </w:ins>
      <w:del w:id="53" w:author="olindatimms" w:date="2018-01-28T22:46:00Z">
        <w:r w:rsidRPr="002C0E72" w:rsidDel="002D7935">
          <w:rPr>
            <w:rFonts w:ascii="Times New Roman" w:hAnsi="Times New Roman"/>
            <w:sz w:val="24"/>
            <w:vertAlign w:val="superscript"/>
            <w:lang w:val="en-US"/>
          </w:rPr>
          <w:delText>29</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It is possible that a surrogate can be motivated to assist an infertile couple to have a genetic child from a sense of empathy or concern, particularly a known person or friend. When she does, her welfare certainly deserves protection through regulations and insurance, ensuring standards of care and safety and covering all expenses and costs. However, this compensation mechanism must not detract from the voluntary altruistic nature of the action, and its primary intention.</w:t>
      </w:r>
    </w:p>
    <w:p w:rsidR="00640231" w:rsidRPr="002C0E72" w:rsidRDefault="00640231" w:rsidP="00640231">
      <w:pPr>
        <w:rPr>
          <w:rFonts w:ascii="Times New Roman" w:hAnsi="Times New Roman"/>
          <w:sz w:val="24"/>
          <w:lang w:val="en-US"/>
        </w:rPr>
      </w:pPr>
      <w:r w:rsidRPr="00D84322">
        <w:rPr>
          <w:rFonts w:ascii="Times New Roman" w:hAnsi="Times New Roman"/>
          <w:sz w:val="24"/>
          <w:lang w:val="en-US"/>
          <w:rPrChange w:id="54" w:author="olindatimms" w:date="2018-01-28T23:01:00Z">
            <w:rPr>
              <w:rFonts w:ascii="Times New Roman" w:hAnsi="Times New Roman"/>
              <w:sz w:val="24"/>
              <w:u w:val="single"/>
              <w:lang w:val="en-US"/>
            </w:rPr>
          </w:rPrChange>
        </w:rPr>
        <w:t>Removal of the word ‘altruistic’ mitigates the act, and the message it sends about value and respect of a woman’s life and body</w:t>
      </w:r>
      <w:r w:rsidRPr="00D84322">
        <w:rPr>
          <w:rFonts w:ascii="Times New Roman" w:hAnsi="Times New Roman"/>
          <w:sz w:val="24"/>
          <w:lang w:val="en-US"/>
        </w:rPr>
        <w:t>.</w:t>
      </w:r>
      <w:r w:rsidRPr="002C0E72">
        <w:rPr>
          <w:rFonts w:ascii="Times New Roman" w:hAnsi="Times New Roman"/>
          <w:sz w:val="24"/>
          <w:lang w:val="en-US"/>
        </w:rPr>
        <w:t xml:space="preserve"> Use of the word ‘compensated’ undermines the altruistic aspect in volunteering to be a surrogate. It belittles a moral decision and human undertaking that cannot only be evaluated only in terms of money, even compensation. It is precisely this reduction into monetary terms that is considered degrading in commercia</w:t>
      </w:r>
      <w:r w:rsidR="0044366C">
        <w:rPr>
          <w:rFonts w:ascii="Times New Roman" w:hAnsi="Times New Roman"/>
          <w:sz w:val="24"/>
          <w:lang w:val="en-US"/>
        </w:rPr>
        <w:t>l trade in organs and surrogacy,</w:t>
      </w:r>
      <w:r w:rsidRPr="002C0E72">
        <w:rPr>
          <w:rFonts w:ascii="Times New Roman" w:hAnsi="Times New Roman"/>
          <w:sz w:val="24"/>
          <w:lang w:val="en-US"/>
        </w:rPr>
        <w:t xml:space="preserve"> an important reason why this is banned in most countries in the world.</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w:t>
      </w:r>
      <w:ins w:id="55" w:author="olindatimms" w:date="2018-01-28T22:46:00Z">
        <w:r w:rsidR="0070704E">
          <w:rPr>
            <w:rFonts w:ascii="Times New Roman" w:hAnsi="Times New Roman"/>
            <w:sz w:val="24"/>
            <w:vertAlign w:val="superscript"/>
            <w:lang w:val="en-US"/>
          </w:rPr>
          <w:t>9</w:t>
        </w:r>
      </w:ins>
      <w:del w:id="56" w:author="olindatimms" w:date="2018-01-28T22:46:00Z">
        <w:r w:rsidRPr="002C0E72" w:rsidDel="002D7935">
          <w:rPr>
            <w:rFonts w:ascii="Times New Roman" w:hAnsi="Times New Roman"/>
            <w:sz w:val="24"/>
            <w:vertAlign w:val="superscript"/>
            <w:lang w:val="en-US"/>
          </w:rPr>
          <w:delText>30</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Retaining the term altruistic reminds all par</w:t>
      </w:r>
      <w:r w:rsidR="0050698C" w:rsidRPr="002C0E72">
        <w:rPr>
          <w:rFonts w:ascii="Times New Roman" w:hAnsi="Times New Roman"/>
          <w:sz w:val="24"/>
          <w:lang w:val="en-US"/>
        </w:rPr>
        <w:t xml:space="preserve">ties of the </w:t>
      </w:r>
      <w:r w:rsidRPr="002C0E72">
        <w:rPr>
          <w:rFonts w:ascii="Times New Roman" w:hAnsi="Times New Roman"/>
          <w:sz w:val="24"/>
          <w:lang w:val="en-US"/>
        </w:rPr>
        <w:t xml:space="preserve">selfless </w:t>
      </w:r>
      <w:r w:rsidR="0050698C" w:rsidRPr="002C0E72">
        <w:rPr>
          <w:rFonts w:ascii="Times New Roman" w:hAnsi="Times New Roman"/>
          <w:sz w:val="24"/>
          <w:lang w:val="en-US"/>
        </w:rPr>
        <w:t xml:space="preserve">nature of such </w:t>
      </w:r>
      <w:r w:rsidRPr="002C0E72">
        <w:rPr>
          <w:rFonts w:ascii="Times New Roman" w:hAnsi="Times New Roman"/>
          <w:sz w:val="24"/>
          <w:lang w:val="en-US"/>
        </w:rPr>
        <w:t xml:space="preserve">acts, even when compensation mechanisms are in place.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fact that altruism is more often encountered within families may have prompted the recommendation that only close relatives act as surrogates. The Committee presents good reasons why this could lead to coercion and may not be realistic, making the case </w:t>
      </w:r>
      <w:r w:rsidRPr="00D84322">
        <w:rPr>
          <w:rFonts w:ascii="Times New Roman" w:hAnsi="Times New Roman"/>
          <w:sz w:val="24"/>
          <w:lang w:val="en-US"/>
        </w:rPr>
        <w:t>that</w:t>
      </w:r>
      <w:r w:rsidRPr="00D84322">
        <w:rPr>
          <w:rFonts w:ascii="Times New Roman" w:hAnsi="Times New Roman"/>
          <w:sz w:val="24"/>
          <w:lang w:val="en-US"/>
          <w:rPrChange w:id="57" w:author="olindatimms" w:date="2018-01-28T23:01:00Z">
            <w:rPr>
              <w:rFonts w:ascii="Times New Roman" w:hAnsi="Times New Roman"/>
              <w:sz w:val="24"/>
              <w:u w:val="single"/>
              <w:lang w:val="en-US"/>
            </w:rPr>
          </w:rPrChange>
        </w:rPr>
        <w:t xml:space="preserve"> unrelated surrogates also be considered</w:t>
      </w:r>
      <w:r w:rsidRPr="00D84322">
        <w:rPr>
          <w:rFonts w:ascii="Times New Roman" w:hAnsi="Times New Roman"/>
          <w:sz w:val="24"/>
          <w:lang w:val="en-US"/>
        </w:rPr>
        <w:t>.</w:t>
      </w:r>
      <w:r w:rsidRPr="002C0E72">
        <w:rPr>
          <w:rFonts w:ascii="Times New Roman" w:hAnsi="Times New Roman"/>
          <w:sz w:val="24"/>
          <w:lang w:val="en-US"/>
        </w:rPr>
        <w:t xml:space="preserve"> This is reasonable, and the appropriate authority could evaluate the motivation of the unrelated surrogate, along the lines of the Transplantation of Human Organs Rules 1994, ensuring there is no coercion or commercial inducement corrupting the surrogate’s decision.</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w:t>
      </w:r>
      <w:ins w:id="58" w:author="olindatimms" w:date="2018-01-28T22:46:00Z">
        <w:r w:rsidR="0070704E">
          <w:rPr>
            <w:rFonts w:ascii="Times New Roman" w:hAnsi="Times New Roman"/>
            <w:sz w:val="24"/>
            <w:vertAlign w:val="superscript"/>
            <w:lang w:val="en-US"/>
          </w:rPr>
          <w:t>10</w:t>
        </w:r>
      </w:ins>
      <w:del w:id="59" w:author="olindatimms" w:date="2018-01-28T22:46:00Z">
        <w:r w:rsidRPr="002C0E72" w:rsidDel="002D7935">
          <w:rPr>
            <w:rFonts w:ascii="Times New Roman" w:hAnsi="Times New Roman"/>
            <w:sz w:val="24"/>
            <w:vertAlign w:val="superscript"/>
            <w:lang w:val="en-US"/>
          </w:rPr>
          <w:delText>31</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vertAlign w:val="superscript"/>
          <w:lang w:val="en-US"/>
        </w:rPr>
      </w:pPr>
      <w:r w:rsidRPr="002C0E72">
        <w:rPr>
          <w:rFonts w:ascii="Times New Roman" w:hAnsi="Times New Roman"/>
          <w:sz w:val="24"/>
          <w:lang w:val="en-US"/>
        </w:rPr>
        <w:t xml:space="preserve">There can never be a satisfactory price placed on a human organ or body process like pregnancy. It flows from the unique status of the human being, </w:t>
      </w:r>
      <w:r w:rsidR="0050698C" w:rsidRPr="002C0E72">
        <w:rPr>
          <w:rFonts w:ascii="Times New Roman" w:hAnsi="Times New Roman"/>
          <w:sz w:val="24"/>
          <w:lang w:val="en-US"/>
        </w:rPr>
        <w:t>scripted</w:t>
      </w:r>
      <w:r w:rsidRPr="002C0E72">
        <w:rPr>
          <w:rFonts w:ascii="Times New Roman" w:hAnsi="Times New Roman"/>
          <w:sz w:val="24"/>
          <w:lang w:val="en-US"/>
        </w:rPr>
        <w:t xml:space="preserve"> through religious beliefs, human rights and even constitutional rights. </w:t>
      </w:r>
      <w:r w:rsidRPr="00D84322">
        <w:rPr>
          <w:rFonts w:ascii="Times New Roman" w:hAnsi="Times New Roman"/>
          <w:sz w:val="24"/>
          <w:lang w:val="en-US"/>
          <w:rPrChange w:id="60" w:author="olindatimms" w:date="2018-01-28T23:01:00Z">
            <w:rPr>
              <w:rFonts w:ascii="Times New Roman" w:hAnsi="Times New Roman"/>
              <w:sz w:val="24"/>
              <w:u w:val="single"/>
              <w:lang w:val="en-US"/>
            </w:rPr>
          </w:rPrChange>
        </w:rPr>
        <w:t>Compensation is merely an effort at mitigating the cost and discomfort of an altruistic action</w:t>
      </w:r>
      <w:r w:rsidRPr="00D84322">
        <w:rPr>
          <w:rFonts w:ascii="Times New Roman" w:hAnsi="Times New Roman"/>
          <w:sz w:val="24"/>
          <w:lang w:val="en-US"/>
        </w:rPr>
        <w:t>.</w:t>
      </w:r>
      <w:r w:rsidRPr="002C0E72">
        <w:rPr>
          <w:rFonts w:ascii="Times New Roman" w:hAnsi="Times New Roman"/>
          <w:sz w:val="24"/>
          <w:lang w:val="en-US"/>
        </w:rPr>
        <w:t xml:space="preserve"> Clause 5.25 of the Report says that the Government should fix compensation and it should not be negotiable.  Indeed, it will be an onerous task to create algorithms of suitable compensations for the duration, difficulties and discomforts of surrogate pregnancy. Will the Workman’s Compensation Act or Maternity Benefit Act be suitable basis for calculation? How can one be fairly compensated for the risks and discomforts, mental agony, family deprivations and physical changes? This calculation in terms of loss of productive days and family hardship is going to be a challenge. Again, it becomes another argument why the element of altruism cannot be denied, more so in the case of unrelated surrogates. </w:t>
      </w:r>
      <w:r w:rsidRPr="002C0E72">
        <w:rPr>
          <w:rFonts w:ascii="Times New Roman" w:hAnsi="Times New Roman"/>
          <w:sz w:val="24"/>
          <w:vertAlign w:val="superscript"/>
          <w:lang w:val="en-US"/>
        </w:rPr>
        <w:t>(</w:t>
      </w:r>
      <w:ins w:id="61" w:author="olindatimms" w:date="2018-01-28T22:47:00Z">
        <w:r w:rsidR="0070704E">
          <w:rPr>
            <w:rFonts w:ascii="Times New Roman" w:hAnsi="Times New Roman"/>
            <w:sz w:val="24"/>
            <w:vertAlign w:val="superscript"/>
            <w:lang w:val="en-US"/>
          </w:rPr>
          <w:t>11</w:t>
        </w:r>
      </w:ins>
      <w:del w:id="62" w:author="olindatimms" w:date="2018-01-28T22:47:00Z">
        <w:r w:rsidRPr="002C0E72" w:rsidDel="002D7935">
          <w:rPr>
            <w:rFonts w:ascii="Times New Roman" w:hAnsi="Times New Roman"/>
            <w:sz w:val="24"/>
            <w:vertAlign w:val="superscript"/>
            <w:lang w:val="en-US"/>
          </w:rPr>
          <w:delText>32</w:delText>
        </w:r>
      </w:del>
      <w:r w:rsidRPr="002C0E72">
        <w:rPr>
          <w:rFonts w:ascii="Times New Roman" w:hAnsi="Times New Roman"/>
          <w:sz w:val="24"/>
          <w:vertAlign w:val="superscript"/>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Emphasis on the altruism component will ensure that surrogacy is not viewed as a form of employment for women. Compensation, while necessary, could alter the dynamics of the surrogacy agreement; </w:t>
      </w:r>
      <w:ins w:id="63" w:author="olindatimms" w:date="2018-01-28T23:03:00Z">
        <w:r w:rsidR="00D84322">
          <w:rPr>
            <w:rFonts w:ascii="Times New Roman" w:hAnsi="Times New Roman"/>
            <w:sz w:val="24"/>
            <w:lang w:val="en-US"/>
          </w:rPr>
          <w:t>it</w:t>
        </w:r>
      </w:ins>
      <w:del w:id="64" w:author="olindatimms" w:date="2018-01-28T23:03:00Z">
        <w:r w:rsidRPr="002C0E72" w:rsidDel="00D84322">
          <w:rPr>
            <w:rFonts w:ascii="Times New Roman" w:hAnsi="Times New Roman"/>
            <w:sz w:val="24"/>
            <w:lang w:val="en-US"/>
          </w:rPr>
          <w:delText>which</w:delText>
        </w:r>
      </w:del>
      <w:r w:rsidRPr="002C0E72">
        <w:rPr>
          <w:rFonts w:ascii="Times New Roman" w:hAnsi="Times New Roman"/>
          <w:sz w:val="24"/>
          <w:lang w:val="en-US"/>
        </w:rPr>
        <w:t xml:space="preserve"> should be neither coercive nor exploitative. Could an upper limit be placed on compensation, so that it is not an inducement? In a country like India, where corruption goes unchecked, and vulnerable women live close to the poverty line, it would be crucial to scrutinize the terms and circumstances of every surrogacy agreement to ensure there is no commercial incentive. The experience of Government authorities with scrutiny of organ donors will be valuable here. A national registry of pre-screened an</w:t>
      </w:r>
      <w:r w:rsidR="0050698C" w:rsidRPr="002C0E72">
        <w:rPr>
          <w:rFonts w:ascii="Times New Roman" w:hAnsi="Times New Roman"/>
          <w:sz w:val="24"/>
          <w:lang w:val="en-US"/>
        </w:rPr>
        <w:t>d counse</w:t>
      </w:r>
      <w:r w:rsidRPr="002C0E72">
        <w:rPr>
          <w:rFonts w:ascii="Times New Roman" w:hAnsi="Times New Roman"/>
          <w:sz w:val="24"/>
          <w:lang w:val="en-US"/>
        </w:rPr>
        <w:t>led volunteer surrogates could also mitigate this risk.</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3. </w:t>
      </w:r>
      <w:r w:rsidRPr="007B318F">
        <w:rPr>
          <w:rFonts w:ascii="Times New Roman" w:hAnsi="Times New Roman"/>
          <w:b/>
          <w:sz w:val="24"/>
          <w:u w:val="single"/>
          <w:lang w:val="en-US"/>
        </w:rPr>
        <w:t>Are Surrogacy Agreements enforceable</w:t>
      </w:r>
      <w:r w:rsidRPr="002C0E72">
        <w:rPr>
          <w:rFonts w:ascii="Times New Roman" w:hAnsi="Times New Roman"/>
          <w:sz w:val="24"/>
          <w:u w:val="single"/>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Committee has strongly urged in clause 6.6 on the Report, that the surrogacy agreement should be comprehensive and legally binding. This presents difficulties because of the very nature of the product and services that the contract or agreement describes. One of the reasons that commercial surrogacy is banned in most countries is the questionable validity and enforcement of such a contract.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According to Section 23 of the Indian Contracts Act, ‘</w:t>
      </w:r>
      <w:r w:rsidRPr="002C0E72">
        <w:rPr>
          <w:rFonts w:ascii="Times New Roman" w:hAnsi="Times New Roman"/>
          <w:sz w:val="24"/>
          <w:u w:val="single"/>
          <w:lang w:val="en-US"/>
        </w:rPr>
        <w:t>The consideration or object of a Contract is unlawful if it is forbidden by law, or would defeat the provisions of the Law, or would involve injury to a person or property of another, or the court considers it immoral or opposed to public policy.</w:t>
      </w:r>
      <w:r w:rsidRPr="002C0E72">
        <w:rPr>
          <w:rFonts w:ascii="Times New Roman" w:hAnsi="Times New Roman"/>
          <w:sz w:val="24"/>
          <w:lang w:val="en-US"/>
        </w:rPr>
        <w:t>’</w:t>
      </w:r>
      <w:r w:rsidRPr="002C0E72">
        <w:rPr>
          <w:rFonts w:ascii="Times New Roman" w:hAnsi="Times New Roman"/>
          <w:sz w:val="24"/>
          <w:vertAlign w:val="superscript"/>
          <w:lang w:val="en-US"/>
        </w:rPr>
        <w:t>(</w:t>
      </w:r>
      <w:ins w:id="65" w:author="olindatimms" w:date="2018-01-28T22:47:00Z">
        <w:r w:rsidR="0070704E">
          <w:rPr>
            <w:rFonts w:ascii="Times New Roman" w:hAnsi="Times New Roman"/>
            <w:sz w:val="24"/>
            <w:vertAlign w:val="superscript"/>
            <w:lang w:val="en-US"/>
          </w:rPr>
          <w:t>12</w:t>
        </w:r>
      </w:ins>
      <w:del w:id="66" w:author="olindatimms" w:date="2018-01-28T22:47:00Z">
        <w:r w:rsidRPr="002C0E72" w:rsidDel="002D7935">
          <w:rPr>
            <w:rFonts w:ascii="Times New Roman" w:hAnsi="Times New Roman"/>
            <w:sz w:val="24"/>
            <w:vertAlign w:val="superscript"/>
            <w:lang w:val="en-US"/>
          </w:rPr>
          <w:delText>33</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Pregnancy, hormonal ma</w:t>
      </w:r>
      <w:r w:rsidR="00EB3C1D" w:rsidRPr="002C0E72">
        <w:rPr>
          <w:rFonts w:ascii="Times New Roman" w:hAnsi="Times New Roman"/>
          <w:sz w:val="24"/>
          <w:lang w:val="en-US"/>
        </w:rPr>
        <w:t>nipulation and delivery presents</w:t>
      </w:r>
      <w:r w:rsidRPr="002C0E72">
        <w:rPr>
          <w:rFonts w:ascii="Times New Roman" w:hAnsi="Times New Roman"/>
          <w:sz w:val="24"/>
          <w:lang w:val="en-US"/>
        </w:rPr>
        <w:t xml:space="preserve"> the possibility of injury to the surrogate. Further, it could be deemed offensive to public sentiment and morality that a woman’s body is used in service to fulfil</w:t>
      </w:r>
      <w:r w:rsidR="00EB3C1D" w:rsidRPr="002C0E72">
        <w:rPr>
          <w:rFonts w:ascii="Times New Roman" w:hAnsi="Times New Roman"/>
          <w:sz w:val="24"/>
          <w:lang w:val="en-US"/>
        </w:rPr>
        <w:t>l</w:t>
      </w:r>
      <w:r w:rsidRPr="002C0E72">
        <w:rPr>
          <w:rFonts w:ascii="Times New Roman" w:hAnsi="Times New Roman"/>
          <w:sz w:val="24"/>
          <w:lang w:val="en-US"/>
        </w:rPr>
        <w:t xml:space="preserve"> th</w:t>
      </w:r>
      <w:r w:rsidR="001527F1">
        <w:rPr>
          <w:rFonts w:ascii="Times New Roman" w:hAnsi="Times New Roman"/>
          <w:sz w:val="24"/>
          <w:lang w:val="en-US"/>
        </w:rPr>
        <w:t xml:space="preserve">e aspirations of another party, commercializing </w:t>
      </w:r>
      <w:r w:rsidRPr="002C0E72">
        <w:rPr>
          <w:rFonts w:ascii="Times New Roman" w:hAnsi="Times New Roman"/>
          <w:sz w:val="24"/>
          <w:lang w:val="en-US"/>
        </w:rPr>
        <w:t xml:space="preserve">the </w:t>
      </w:r>
      <w:r w:rsidR="00EB3C1D" w:rsidRPr="002C0E72">
        <w:rPr>
          <w:rFonts w:ascii="Times New Roman" w:hAnsi="Times New Roman"/>
          <w:sz w:val="24"/>
          <w:lang w:val="en-US"/>
        </w:rPr>
        <w:t xml:space="preserve">reproductive </w:t>
      </w:r>
      <w:r w:rsidR="001527F1">
        <w:rPr>
          <w:rFonts w:ascii="Times New Roman" w:hAnsi="Times New Roman"/>
          <w:sz w:val="24"/>
          <w:lang w:val="en-US"/>
        </w:rPr>
        <w:t>function</w:t>
      </w:r>
      <w:r w:rsidRPr="002C0E72">
        <w:rPr>
          <w:rFonts w:ascii="Times New Roman" w:hAnsi="Times New Roman"/>
          <w:sz w:val="24"/>
          <w:lang w:val="en-US"/>
        </w:rPr>
        <w:t xml:space="preserve"> of a human bei</w:t>
      </w:r>
      <w:r w:rsidR="00EB3C1D" w:rsidRPr="002C0E72">
        <w:rPr>
          <w:rFonts w:ascii="Times New Roman" w:hAnsi="Times New Roman"/>
          <w:sz w:val="24"/>
          <w:lang w:val="en-US"/>
        </w:rPr>
        <w:t>ng.  Also, in a country with</w:t>
      </w:r>
      <w:r w:rsidRPr="002C0E72">
        <w:rPr>
          <w:rFonts w:ascii="Times New Roman" w:hAnsi="Times New Roman"/>
          <w:sz w:val="24"/>
          <w:lang w:val="en-US"/>
        </w:rPr>
        <w:t xml:space="preserve"> laws against inequal</w:t>
      </w:r>
      <w:r w:rsidR="00EB3C1D" w:rsidRPr="002C0E72">
        <w:rPr>
          <w:rFonts w:ascii="Times New Roman" w:hAnsi="Times New Roman"/>
          <w:sz w:val="24"/>
          <w:lang w:val="en-US"/>
        </w:rPr>
        <w:t xml:space="preserve">ities and injustices to women, </w:t>
      </w:r>
      <w:r w:rsidRPr="002C0E72">
        <w:rPr>
          <w:rFonts w:ascii="Times New Roman" w:hAnsi="Times New Roman"/>
          <w:sz w:val="24"/>
          <w:lang w:val="en-US"/>
        </w:rPr>
        <w:t>surrogacy agreements involving this vulnerable population could be opposed to public policy; as would the indeterminate fate of children conceived through surrogacy and assigned parentage after birth. For these reasons, the</w:t>
      </w:r>
      <w:r w:rsidR="001527F1">
        <w:rPr>
          <w:rFonts w:ascii="Times New Roman" w:hAnsi="Times New Roman"/>
          <w:sz w:val="24"/>
          <w:lang w:val="en-US"/>
        </w:rPr>
        <w:t xml:space="preserve"> legitimacy of such contracts would be</w:t>
      </w:r>
      <w:r w:rsidRPr="002C0E72">
        <w:rPr>
          <w:rFonts w:ascii="Times New Roman" w:hAnsi="Times New Roman"/>
          <w:sz w:val="24"/>
          <w:lang w:val="en-US"/>
        </w:rPr>
        <w:t xml:space="preserve"> question</w:t>
      </w:r>
      <w:r w:rsidR="001527F1">
        <w:rPr>
          <w:rFonts w:ascii="Times New Roman" w:hAnsi="Times New Roman"/>
          <w:sz w:val="24"/>
          <w:lang w:val="en-US"/>
        </w:rPr>
        <w:t>able</w:t>
      </w:r>
      <w:r w:rsidRPr="002C0E72">
        <w:rPr>
          <w:rFonts w:ascii="Times New Roman" w:hAnsi="Times New Roman"/>
          <w:sz w:val="24"/>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These agreements are also difficult to enforce. If the surrogate changes her mind and refuses to continue with the pregnancy, </w:t>
      </w:r>
      <w:r w:rsidR="001527F1">
        <w:rPr>
          <w:rFonts w:ascii="Times New Roman" w:hAnsi="Times New Roman"/>
          <w:sz w:val="24"/>
          <w:lang w:val="en-US"/>
        </w:rPr>
        <w:t xml:space="preserve">can she be forced to go through with it? </w:t>
      </w:r>
      <w:r w:rsidRPr="002C0E72">
        <w:rPr>
          <w:rFonts w:ascii="Times New Roman" w:hAnsi="Times New Roman"/>
          <w:sz w:val="24"/>
          <w:lang w:val="en-US"/>
        </w:rPr>
        <w:t>Similarl</w:t>
      </w:r>
      <w:r w:rsidR="00866F20" w:rsidRPr="002C0E72">
        <w:rPr>
          <w:rFonts w:ascii="Times New Roman" w:hAnsi="Times New Roman"/>
          <w:sz w:val="24"/>
          <w:lang w:val="en-US"/>
        </w:rPr>
        <w:t xml:space="preserve">y, it may not be morally right </w:t>
      </w:r>
      <w:r w:rsidRPr="002C0E72">
        <w:rPr>
          <w:rFonts w:ascii="Times New Roman" w:hAnsi="Times New Roman"/>
          <w:sz w:val="24"/>
          <w:lang w:val="en-US"/>
        </w:rPr>
        <w:t>to wrench the child away from the sur</w:t>
      </w:r>
      <w:r w:rsidR="001527F1">
        <w:rPr>
          <w:rFonts w:ascii="Times New Roman" w:hAnsi="Times New Roman"/>
          <w:sz w:val="24"/>
          <w:lang w:val="en-US"/>
        </w:rPr>
        <w:t>rogate if she refuses to hand</w:t>
      </w:r>
      <w:r w:rsidRPr="002C0E72">
        <w:rPr>
          <w:rFonts w:ascii="Times New Roman" w:hAnsi="Times New Roman"/>
          <w:sz w:val="24"/>
          <w:lang w:val="en-US"/>
        </w:rPr>
        <w:t xml:space="preserve"> over </w:t>
      </w:r>
      <w:r w:rsidR="001527F1">
        <w:rPr>
          <w:rFonts w:ascii="Times New Roman" w:hAnsi="Times New Roman"/>
          <w:sz w:val="24"/>
          <w:lang w:val="en-US"/>
        </w:rPr>
        <w:t xml:space="preserve">the child </w:t>
      </w:r>
      <w:r w:rsidRPr="002C0E72">
        <w:rPr>
          <w:rFonts w:ascii="Times New Roman" w:hAnsi="Times New Roman"/>
          <w:sz w:val="24"/>
          <w:lang w:val="en-US"/>
        </w:rPr>
        <w:t xml:space="preserve">after birth. In another scenario, it may not be in the best interest of the child to force the intended parents to accept responsibility of the child if they refuse to accept it, irrespective of their grounds for refusal. Further, the object of the contract is a human child, a situation that is ethically problematic, legally questionable and morally repugnant.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For these reasons, </w:t>
      </w:r>
      <w:r w:rsidRPr="001D22E7">
        <w:rPr>
          <w:rFonts w:ascii="Times New Roman" w:hAnsi="Times New Roman"/>
          <w:sz w:val="24"/>
          <w:lang w:val="en-US"/>
          <w:rPrChange w:id="67" w:author="olindatimms" w:date="2018-01-28T23:04:00Z">
            <w:rPr>
              <w:rFonts w:ascii="Times New Roman" w:hAnsi="Times New Roman"/>
              <w:sz w:val="24"/>
              <w:u w:val="single"/>
              <w:lang w:val="en-US"/>
            </w:rPr>
          </w:rPrChange>
        </w:rPr>
        <w:t>surrogacy contracts are unconscionable and unenforceable</w:t>
      </w:r>
      <w:ins w:id="68" w:author="olindatimms" w:date="2018-01-28T23:04:00Z">
        <w:r w:rsidR="001D22E7">
          <w:rPr>
            <w:rFonts w:ascii="Times New Roman" w:hAnsi="Times New Roman"/>
            <w:sz w:val="24"/>
            <w:lang w:val="en-US"/>
          </w:rPr>
          <w:t>,</w:t>
        </w:r>
      </w:ins>
      <w:r w:rsidRPr="002C0E72">
        <w:rPr>
          <w:rFonts w:ascii="Times New Roman" w:hAnsi="Times New Roman"/>
          <w:sz w:val="24"/>
          <w:lang w:val="en-US"/>
        </w:rPr>
        <w:t xml:space="preserve"> and would fall apart if tested by law. A tripartite understanding is the best one can expect, with signed </w:t>
      </w:r>
      <w:r w:rsidR="00866F20" w:rsidRPr="002C0E72">
        <w:rPr>
          <w:rFonts w:ascii="Times New Roman" w:hAnsi="Times New Roman"/>
          <w:sz w:val="24"/>
          <w:lang w:val="en-US"/>
        </w:rPr>
        <w:t>consent of all parties involved:</w:t>
      </w:r>
      <w:r w:rsidRPr="002C0E72">
        <w:rPr>
          <w:rFonts w:ascii="Times New Roman" w:hAnsi="Times New Roman"/>
          <w:sz w:val="24"/>
          <w:lang w:val="en-US"/>
        </w:rPr>
        <w:t xml:space="preserve"> the surrogate, the clinic and the intended parent. An agreement of this kind can be recommended, as long as </w:t>
      </w:r>
      <w:r w:rsidR="00866F20" w:rsidRPr="001D22E7">
        <w:rPr>
          <w:rFonts w:ascii="Times New Roman" w:hAnsi="Times New Roman"/>
          <w:sz w:val="24"/>
          <w:lang w:val="en-US"/>
          <w:rPrChange w:id="69" w:author="olindatimms" w:date="2018-01-28T23:04:00Z">
            <w:rPr>
              <w:rFonts w:ascii="Times New Roman" w:hAnsi="Times New Roman"/>
              <w:sz w:val="24"/>
              <w:u w:val="single"/>
              <w:lang w:val="en-US"/>
            </w:rPr>
          </w:rPrChange>
        </w:rPr>
        <w:t>all parties understand its legal limitations</w:t>
      </w:r>
      <w:r w:rsidRPr="002C0E72">
        <w:rPr>
          <w:rFonts w:ascii="Times New Roman" w:hAnsi="Times New Roman"/>
          <w:sz w:val="24"/>
          <w:lang w:val="en-US"/>
        </w:rPr>
        <w:t xml:space="preserve">. It could describe roles and obligations, possible limitations to autonomy </w:t>
      </w:r>
      <w:r w:rsidR="00866F20" w:rsidRPr="002C0E72">
        <w:rPr>
          <w:rFonts w:ascii="Times New Roman" w:hAnsi="Times New Roman"/>
          <w:sz w:val="24"/>
          <w:lang w:val="en-US"/>
        </w:rPr>
        <w:t>of</w:t>
      </w:r>
      <w:r w:rsidRPr="002C0E72">
        <w:rPr>
          <w:rFonts w:ascii="Times New Roman" w:hAnsi="Times New Roman"/>
          <w:sz w:val="24"/>
          <w:lang w:val="en-US"/>
        </w:rPr>
        <w:t xml:space="preserve"> parties, as well as co</w:t>
      </w:r>
      <w:r w:rsidR="00866F20" w:rsidRPr="002C0E72">
        <w:rPr>
          <w:rFonts w:ascii="Times New Roman" w:hAnsi="Times New Roman"/>
          <w:sz w:val="24"/>
          <w:lang w:val="en-US"/>
        </w:rPr>
        <w:t>mpensations and expenses</w:t>
      </w:r>
      <w:r w:rsidRPr="002C0E72">
        <w:rPr>
          <w:rFonts w:ascii="Times New Roman" w:hAnsi="Times New Roman"/>
          <w:sz w:val="24"/>
          <w:lang w:val="en-US"/>
        </w:rPr>
        <w:t xml:space="preserve">, bringing transparency and information into the arrangement.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Given the </w:t>
      </w:r>
      <w:r w:rsidR="00866F20" w:rsidRPr="002C0E72">
        <w:rPr>
          <w:rFonts w:ascii="Times New Roman" w:hAnsi="Times New Roman"/>
          <w:sz w:val="24"/>
          <w:lang w:val="en-US"/>
        </w:rPr>
        <w:t xml:space="preserve">limited </w:t>
      </w:r>
      <w:r w:rsidRPr="002C0E72">
        <w:rPr>
          <w:rFonts w:ascii="Times New Roman" w:hAnsi="Times New Roman"/>
          <w:sz w:val="24"/>
          <w:lang w:val="en-US"/>
        </w:rPr>
        <w:t>awareness</w:t>
      </w:r>
      <w:r w:rsidR="00866F20" w:rsidRPr="002C0E72">
        <w:rPr>
          <w:rFonts w:ascii="Times New Roman" w:hAnsi="Times New Roman"/>
          <w:sz w:val="24"/>
          <w:lang w:val="en-US"/>
        </w:rPr>
        <w:t>, empowerment</w:t>
      </w:r>
      <w:r w:rsidRPr="002C0E72">
        <w:rPr>
          <w:rFonts w:ascii="Times New Roman" w:hAnsi="Times New Roman"/>
          <w:sz w:val="24"/>
          <w:lang w:val="en-US"/>
        </w:rPr>
        <w:t xml:space="preserve"> and education of women in this country, and the </w:t>
      </w:r>
      <w:r w:rsidR="001527F1">
        <w:rPr>
          <w:rFonts w:ascii="Times New Roman" w:hAnsi="Times New Roman"/>
          <w:sz w:val="24"/>
          <w:lang w:val="en-US"/>
        </w:rPr>
        <w:t xml:space="preserve">lack of </w:t>
      </w:r>
      <w:r w:rsidRPr="002C0E72">
        <w:rPr>
          <w:rFonts w:ascii="Times New Roman" w:hAnsi="Times New Roman"/>
          <w:sz w:val="24"/>
          <w:lang w:val="en-US"/>
        </w:rPr>
        <w:t xml:space="preserve">clear understanding about the limits of the law in these contentious areas, there is </w:t>
      </w:r>
      <w:r w:rsidR="00B10150">
        <w:rPr>
          <w:rFonts w:ascii="Times New Roman" w:hAnsi="Times New Roman"/>
          <w:sz w:val="24"/>
          <w:lang w:val="en-US"/>
        </w:rPr>
        <w:t xml:space="preserve">need </w:t>
      </w:r>
      <w:r w:rsidRPr="002C0E72">
        <w:rPr>
          <w:rFonts w:ascii="Times New Roman" w:hAnsi="Times New Roman"/>
          <w:sz w:val="24"/>
          <w:lang w:val="en-US"/>
        </w:rPr>
        <w:t>for caution in navigating this landscape.</w:t>
      </w:r>
    </w:p>
    <w:p w:rsidR="00640231" w:rsidRPr="002C0E72" w:rsidRDefault="00640231" w:rsidP="00640231">
      <w:pPr>
        <w:rPr>
          <w:rFonts w:ascii="Times New Roman" w:hAnsi="Times New Roman"/>
          <w:sz w:val="24"/>
          <w:lang w:val="en-US"/>
        </w:rPr>
      </w:pPr>
      <w:bookmarkStart w:id="70" w:name="_GoBack"/>
      <w:bookmarkEnd w:id="70"/>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4. </w:t>
      </w:r>
      <w:r w:rsidRPr="007B318F">
        <w:rPr>
          <w:rFonts w:ascii="Times New Roman" w:hAnsi="Times New Roman"/>
          <w:b/>
          <w:sz w:val="24"/>
          <w:u w:val="single"/>
          <w:lang w:val="en-US"/>
        </w:rPr>
        <w:t>Protection of the Surrogate</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Much of the recommendation of the Committee has been directed at protection of the rights and interests of </w:t>
      </w:r>
      <w:r w:rsidR="00866F20" w:rsidRPr="002C0E72">
        <w:rPr>
          <w:rFonts w:ascii="Times New Roman" w:hAnsi="Times New Roman"/>
          <w:sz w:val="24"/>
          <w:lang w:val="en-US"/>
        </w:rPr>
        <w:t>the surrogate. Given the existing</w:t>
      </w:r>
      <w:r w:rsidRPr="002C0E72">
        <w:rPr>
          <w:rFonts w:ascii="Times New Roman" w:hAnsi="Times New Roman"/>
          <w:sz w:val="24"/>
          <w:lang w:val="en-US"/>
        </w:rPr>
        <w:t xml:space="preserve"> infertility burden and the </w:t>
      </w:r>
      <w:ins w:id="71" w:author="olindatimms" w:date="2018-01-28T12:31:00Z">
        <w:r w:rsidR="00B65769">
          <w:rPr>
            <w:rFonts w:ascii="Times New Roman" w:hAnsi="Times New Roman"/>
            <w:sz w:val="24"/>
            <w:lang w:val="en-US"/>
          </w:rPr>
          <w:t>miniscule</w:t>
        </w:r>
      </w:ins>
      <w:del w:id="72" w:author="olindatimms" w:date="2018-01-28T12:31:00Z">
        <w:r w:rsidRPr="002C0E72" w:rsidDel="00B65769">
          <w:rPr>
            <w:rFonts w:ascii="Times New Roman" w:hAnsi="Times New Roman"/>
            <w:sz w:val="24"/>
            <w:lang w:val="en-US"/>
          </w:rPr>
          <w:delText>diminutive</w:delText>
        </w:r>
      </w:del>
      <w:r w:rsidRPr="002C0E72">
        <w:rPr>
          <w:rFonts w:ascii="Times New Roman" w:hAnsi="Times New Roman"/>
          <w:sz w:val="24"/>
          <w:lang w:val="en-US"/>
        </w:rPr>
        <w:t xml:space="preserve"> fraction that would require surrogacy, the population of surrogates at risk is small. With the lure of commercial benefits removed and ban on access to foreigners, the numbers recede further. The Surrogacy Regulation Bill should bring the problem down</w:t>
      </w:r>
      <w:r w:rsidR="00866F20" w:rsidRPr="002C0E72">
        <w:rPr>
          <w:rFonts w:ascii="Times New Roman" w:hAnsi="Times New Roman"/>
          <w:sz w:val="24"/>
          <w:lang w:val="en-US"/>
        </w:rPr>
        <w:t xml:space="preserve"> to a manageable size that, </w:t>
      </w:r>
      <w:r w:rsidRPr="002C0E72">
        <w:rPr>
          <w:rFonts w:ascii="Times New Roman" w:hAnsi="Times New Roman"/>
          <w:sz w:val="24"/>
          <w:lang w:val="en-US"/>
        </w:rPr>
        <w:t xml:space="preserve">comprehensively addressed through insurance and compensation, should lead to adequate protection of the surrogate. A national database of volunteer surrogates as recommended in 5.134 of the report, allows for pre-screening and counseling, complete information and </w:t>
      </w:r>
      <w:r w:rsidR="00866F20" w:rsidRPr="002C0E72">
        <w:rPr>
          <w:rFonts w:ascii="Times New Roman" w:hAnsi="Times New Roman"/>
          <w:sz w:val="24"/>
          <w:lang w:val="en-US"/>
        </w:rPr>
        <w:t>understanding that</w:t>
      </w:r>
      <w:r w:rsidRPr="002C0E72">
        <w:rPr>
          <w:rFonts w:ascii="Times New Roman" w:hAnsi="Times New Roman"/>
          <w:sz w:val="24"/>
          <w:lang w:val="en-US"/>
        </w:rPr>
        <w:t xml:space="preserve"> can further protect the surrogate. </w:t>
      </w:r>
    </w:p>
    <w:p w:rsidR="00640231" w:rsidRPr="002C0E72" w:rsidRDefault="00640231" w:rsidP="00640231">
      <w:pPr>
        <w:rPr>
          <w:rFonts w:ascii="Times New Roman" w:hAnsi="Times New Roman"/>
          <w:sz w:val="24"/>
          <w:vertAlign w:val="superscript"/>
          <w:lang w:val="en-US"/>
        </w:rPr>
      </w:pPr>
      <w:r w:rsidRPr="002C0E72">
        <w:rPr>
          <w:rFonts w:ascii="Times New Roman" w:hAnsi="Times New Roman"/>
          <w:sz w:val="24"/>
          <w:lang w:val="en-US"/>
        </w:rPr>
        <w:t>However, the Draft ART Bill says the ART banks will ‘supply surrogate mothers</w:t>
      </w:r>
      <w:r w:rsidR="00866F20" w:rsidRPr="002C0E72">
        <w:rPr>
          <w:rFonts w:ascii="Times New Roman" w:hAnsi="Times New Roman"/>
          <w:sz w:val="24"/>
          <w:lang w:val="en-US"/>
        </w:rPr>
        <w:t>’. This is a contradiction, amo</w:t>
      </w:r>
      <w:r w:rsidRPr="002C0E72">
        <w:rPr>
          <w:rFonts w:ascii="Times New Roman" w:hAnsi="Times New Roman"/>
          <w:sz w:val="24"/>
          <w:lang w:val="en-US"/>
        </w:rPr>
        <w:t>ng many others, if the draft ART Bill and Surrogacy Bill are to be merged. According to the International Federation of Gynecologists and Obstetricians (FIGO) ‘surrogate arrangements should not be commercial and are best arranged by non-profit agencies’</w:t>
      </w:r>
      <w:r w:rsidR="00866F20" w:rsidRPr="002C0E72">
        <w:rPr>
          <w:rFonts w:ascii="Times New Roman" w:hAnsi="Times New Roman"/>
          <w:sz w:val="24"/>
          <w:lang w:val="en-US"/>
        </w:rPr>
        <w:t xml:space="preserve"> </w:t>
      </w:r>
      <w:r w:rsidRPr="002C0E72">
        <w:rPr>
          <w:rFonts w:ascii="Times New Roman" w:hAnsi="Times New Roman"/>
          <w:sz w:val="24"/>
          <w:vertAlign w:val="superscript"/>
          <w:lang w:val="en-US"/>
        </w:rPr>
        <w:t>(</w:t>
      </w:r>
      <w:ins w:id="73" w:author="olindatimms" w:date="2018-01-28T22:47:00Z">
        <w:r w:rsidR="0070704E">
          <w:rPr>
            <w:rFonts w:ascii="Times New Roman" w:hAnsi="Times New Roman"/>
            <w:sz w:val="24"/>
            <w:vertAlign w:val="superscript"/>
            <w:lang w:val="en-US"/>
          </w:rPr>
          <w:t>13</w:t>
        </w:r>
      </w:ins>
      <w:del w:id="74" w:author="olindatimms" w:date="2018-01-28T22:47:00Z">
        <w:r w:rsidRPr="002C0E72" w:rsidDel="002D7935">
          <w:rPr>
            <w:rFonts w:ascii="Times New Roman" w:hAnsi="Times New Roman"/>
            <w:sz w:val="24"/>
            <w:vertAlign w:val="superscript"/>
            <w:lang w:val="en-US"/>
          </w:rPr>
          <w:delText>34</w:delText>
        </w:r>
      </w:del>
      <w:r w:rsidRPr="002C0E72">
        <w:rPr>
          <w:rFonts w:ascii="Times New Roman" w:hAnsi="Times New Roman"/>
          <w:sz w:val="24"/>
          <w:vertAlign w:val="superscript"/>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In 5.26 the Report questions the choice of surrog</w:t>
      </w:r>
      <w:r w:rsidR="008A2F6B" w:rsidRPr="002C0E72">
        <w:rPr>
          <w:rFonts w:ascii="Times New Roman" w:hAnsi="Times New Roman"/>
          <w:sz w:val="24"/>
          <w:lang w:val="en-US"/>
        </w:rPr>
        <w:t>acy as an avocation or way</w:t>
      </w:r>
      <w:r w:rsidR="00866F20" w:rsidRPr="002C0E72">
        <w:rPr>
          <w:rFonts w:ascii="Times New Roman" w:hAnsi="Times New Roman"/>
          <w:sz w:val="24"/>
          <w:lang w:val="en-US"/>
        </w:rPr>
        <w:t xml:space="preserve"> to </w:t>
      </w:r>
      <w:ins w:id="75" w:author="olindatimms" w:date="2018-01-28T12:32:00Z">
        <w:r w:rsidR="00B65769">
          <w:rPr>
            <w:rFonts w:ascii="Times New Roman" w:hAnsi="Times New Roman"/>
            <w:sz w:val="24"/>
            <w:lang w:val="en-US"/>
          </w:rPr>
          <w:t>return</w:t>
        </w:r>
      </w:ins>
      <w:del w:id="76" w:author="olindatimms" w:date="2018-01-28T12:32:00Z">
        <w:r w:rsidR="00866F20" w:rsidRPr="002C0E72" w:rsidDel="00B65769">
          <w:rPr>
            <w:rFonts w:ascii="Times New Roman" w:hAnsi="Times New Roman"/>
            <w:sz w:val="24"/>
            <w:lang w:val="en-US"/>
          </w:rPr>
          <w:delText>retire</w:delText>
        </w:r>
      </w:del>
      <w:r w:rsidR="00866F20" w:rsidRPr="002C0E72">
        <w:rPr>
          <w:rFonts w:ascii="Times New Roman" w:hAnsi="Times New Roman"/>
          <w:sz w:val="24"/>
          <w:lang w:val="en-US"/>
        </w:rPr>
        <w:t xml:space="preserve"> debt</w:t>
      </w:r>
      <w:r w:rsidRPr="002C0E72">
        <w:rPr>
          <w:rFonts w:ascii="Times New Roman" w:hAnsi="Times New Roman"/>
          <w:sz w:val="24"/>
          <w:lang w:val="en-US"/>
        </w:rPr>
        <w:t>. Is it right for a surrogate to earn this way just because other avenues are less remunerative? Article 21 of the Constitution enshrines the Right to life and livelihood in a dignified mann</w:t>
      </w:r>
      <w:r w:rsidR="00866F20" w:rsidRPr="002C0E72">
        <w:rPr>
          <w:rFonts w:ascii="Times New Roman" w:hAnsi="Times New Roman"/>
          <w:sz w:val="24"/>
          <w:lang w:val="en-US"/>
        </w:rPr>
        <w:t xml:space="preserve">er, </w:t>
      </w:r>
      <w:r w:rsidR="00B10150">
        <w:rPr>
          <w:rFonts w:ascii="Times New Roman" w:hAnsi="Times New Roman"/>
          <w:sz w:val="24"/>
          <w:lang w:val="en-US"/>
        </w:rPr>
        <w:t xml:space="preserve">while </w:t>
      </w:r>
      <w:r w:rsidR="00866F20" w:rsidRPr="002C0E72">
        <w:rPr>
          <w:rFonts w:ascii="Times New Roman" w:hAnsi="Times New Roman"/>
          <w:sz w:val="24"/>
          <w:lang w:val="en-US"/>
        </w:rPr>
        <w:t>child</w:t>
      </w:r>
      <w:del w:id="77" w:author="olindatimms" w:date="2018-01-28T23:27:00Z">
        <w:r w:rsidR="00866F20" w:rsidRPr="002C0E72" w:rsidDel="0070704E">
          <w:rPr>
            <w:rFonts w:ascii="Times New Roman" w:hAnsi="Times New Roman"/>
            <w:sz w:val="24"/>
            <w:lang w:val="en-US"/>
          </w:rPr>
          <w:delText xml:space="preserve"> </w:delText>
        </w:r>
      </w:del>
      <w:proofErr w:type="gramStart"/>
      <w:r w:rsidR="00B10150">
        <w:rPr>
          <w:rFonts w:ascii="Times New Roman" w:hAnsi="Times New Roman"/>
          <w:sz w:val="24"/>
          <w:lang w:val="en-US"/>
        </w:rPr>
        <w:t>bearing</w:t>
      </w:r>
      <w:proofErr w:type="gramEnd"/>
      <w:r w:rsidR="00B10150">
        <w:rPr>
          <w:rFonts w:ascii="Times New Roman" w:hAnsi="Times New Roman"/>
          <w:sz w:val="24"/>
          <w:lang w:val="en-US"/>
        </w:rPr>
        <w:t xml:space="preserve"> </w:t>
      </w:r>
      <w:ins w:id="78" w:author="olindatimms" w:date="2018-01-28T23:06:00Z">
        <w:r w:rsidR="001D22E7">
          <w:rPr>
            <w:rFonts w:ascii="Times New Roman" w:hAnsi="Times New Roman"/>
            <w:sz w:val="24"/>
            <w:lang w:val="en-US"/>
          </w:rPr>
          <w:t xml:space="preserve">as a livelihood </w:t>
        </w:r>
      </w:ins>
      <w:r w:rsidR="00B10150">
        <w:rPr>
          <w:rFonts w:ascii="Times New Roman" w:hAnsi="Times New Roman"/>
          <w:sz w:val="24"/>
          <w:lang w:val="en-US"/>
        </w:rPr>
        <w:t>is</w:t>
      </w:r>
      <w:r w:rsidRPr="002C0E72">
        <w:rPr>
          <w:rFonts w:ascii="Times New Roman" w:hAnsi="Times New Roman"/>
          <w:sz w:val="24"/>
          <w:lang w:val="en-US"/>
        </w:rPr>
        <w:t xml:space="preserve"> risky and dehumanizing. Educat</w:t>
      </w:r>
      <w:r w:rsidR="00B10150">
        <w:rPr>
          <w:rFonts w:ascii="Times New Roman" w:hAnsi="Times New Roman"/>
          <w:sz w:val="24"/>
          <w:lang w:val="en-US"/>
        </w:rPr>
        <w:t>ion and vocational training can</w:t>
      </w:r>
      <w:r w:rsidRPr="002C0E72">
        <w:rPr>
          <w:rFonts w:ascii="Times New Roman" w:hAnsi="Times New Roman"/>
          <w:sz w:val="24"/>
          <w:lang w:val="en-US"/>
        </w:rPr>
        <w:t xml:space="preserve"> be offer to all </w:t>
      </w:r>
      <w:r w:rsidR="00866F20" w:rsidRPr="002C0E72">
        <w:rPr>
          <w:rFonts w:ascii="Times New Roman" w:hAnsi="Times New Roman"/>
          <w:sz w:val="24"/>
          <w:lang w:val="en-US"/>
        </w:rPr>
        <w:t>empanelled</w:t>
      </w:r>
      <w:r w:rsidRPr="002C0E72">
        <w:rPr>
          <w:rFonts w:ascii="Times New Roman" w:hAnsi="Times New Roman"/>
          <w:sz w:val="24"/>
          <w:lang w:val="en-US"/>
        </w:rPr>
        <w:t xml:space="preserve"> surrogates to provide wider life choices. The plight of these women should serve to alert the Government to its responsibility in education and employment for women and other neglected sub-sections of society.</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Report has suggested in 5.52, that accurate specialist designation, qualifications and experience be described for infertility clinics. Since the Clinical Establishment Act 2010 </w:t>
      </w:r>
      <w:r w:rsidR="008A2F6B" w:rsidRPr="002C0E72">
        <w:rPr>
          <w:rFonts w:ascii="Times New Roman" w:hAnsi="Times New Roman"/>
          <w:sz w:val="24"/>
          <w:lang w:val="en-US"/>
        </w:rPr>
        <w:t>does not govern in many</w:t>
      </w:r>
      <w:r w:rsidRPr="002C0E72">
        <w:rPr>
          <w:rFonts w:ascii="Times New Roman" w:hAnsi="Times New Roman"/>
          <w:sz w:val="24"/>
          <w:lang w:val="en-US"/>
        </w:rPr>
        <w:t xml:space="preserve"> states, this requirement is important to protect patients and surrogates attending these clinics.  The Draft Art Bill is silent on the qualifications and experience of professionals and employees in ART clinics.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Protection of the Surrogate through insurance is mentioned in 5.60 of the Report. Specific insurance products need to be designed for the purpose of surrogacy, with its </w:t>
      </w:r>
      <w:r w:rsidR="008A2F6B" w:rsidRPr="002C0E72">
        <w:rPr>
          <w:rFonts w:ascii="Times New Roman" w:hAnsi="Times New Roman"/>
          <w:sz w:val="24"/>
          <w:lang w:val="en-US"/>
        </w:rPr>
        <w:t>unique</w:t>
      </w:r>
      <w:r w:rsidRPr="002C0E72">
        <w:rPr>
          <w:rFonts w:ascii="Times New Roman" w:hAnsi="Times New Roman"/>
          <w:sz w:val="24"/>
          <w:lang w:val="en-US"/>
        </w:rPr>
        <w:t xml:space="preserve"> risks and complications. It has to be clarified if leave and maternity benefits accrue to both the surrogate and the intended parent, and to what extent. I</w:t>
      </w:r>
      <w:r w:rsidR="008A2F6B" w:rsidRPr="002C0E72">
        <w:rPr>
          <w:rFonts w:ascii="Times New Roman" w:hAnsi="Times New Roman"/>
          <w:sz w:val="24"/>
          <w:lang w:val="en-US"/>
        </w:rPr>
        <w:t>t is unclear if employers would</w:t>
      </w:r>
      <w:r w:rsidRPr="002C0E72">
        <w:rPr>
          <w:rFonts w:ascii="Times New Roman" w:hAnsi="Times New Roman"/>
          <w:sz w:val="24"/>
          <w:lang w:val="en-US"/>
        </w:rPr>
        <w:t xml:space="preserve"> recognize surrogacy as grounds for maternity leave. Compensation alone may be insufficient, and must be compl</w:t>
      </w:r>
      <w:ins w:id="79" w:author="olindatimms" w:date="2018-01-28T12:32:00Z">
        <w:r w:rsidR="00B65769">
          <w:rPr>
            <w:rFonts w:ascii="Times New Roman" w:hAnsi="Times New Roman"/>
            <w:sz w:val="24"/>
            <w:lang w:val="en-US"/>
          </w:rPr>
          <w:t>e</w:t>
        </w:r>
      </w:ins>
      <w:del w:id="80" w:author="olindatimms" w:date="2018-01-28T12:32:00Z">
        <w:r w:rsidRPr="002C0E72" w:rsidDel="00B65769">
          <w:rPr>
            <w:rFonts w:ascii="Times New Roman" w:hAnsi="Times New Roman"/>
            <w:sz w:val="24"/>
            <w:lang w:val="en-US"/>
          </w:rPr>
          <w:delText>i</w:delText>
        </w:r>
      </w:del>
      <w:r w:rsidRPr="002C0E72">
        <w:rPr>
          <w:rFonts w:ascii="Times New Roman" w:hAnsi="Times New Roman"/>
          <w:sz w:val="24"/>
          <w:lang w:val="en-US"/>
        </w:rPr>
        <w:t xml:space="preserve">mented by access to health services and health insurance.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Information about health risks need</w:t>
      </w:r>
      <w:ins w:id="81" w:author="olindatimms" w:date="2018-01-28T23:07:00Z">
        <w:r w:rsidR="001D22E7">
          <w:rPr>
            <w:rFonts w:ascii="Times New Roman" w:hAnsi="Times New Roman"/>
            <w:sz w:val="24"/>
            <w:lang w:val="en-US"/>
          </w:rPr>
          <w:t>s</w:t>
        </w:r>
      </w:ins>
      <w:r w:rsidRPr="002C0E72">
        <w:rPr>
          <w:rFonts w:ascii="Times New Roman" w:hAnsi="Times New Roman"/>
          <w:sz w:val="24"/>
          <w:lang w:val="en-US"/>
        </w:rPr>
        <w:t xml:space="preserve"> to be comprehensive, and 5.120 of the Report suggests a neutral ‘Competent Authority’ to obtain signed consent from all parties</w:t>
      </w:r>
      <w:proofErr w:type="gramStart"/>
      <w:r w:rsidRPr="002C0E72">
        <w:rPr>
          <w:rFonts w:ascii="Times New Roman" w:hAnsi="Times New Roman"/>
          <w:sz w:val="24"/>
          <w:lang w:val="en-US"/>
        </w:rPr>
        <w:t>;</w:t>
      </w:r>
      <w:proofErr w:type="gramEnd"/>
      <w:r w:rsidRPr="002C0E72">
        <w:rPr>
          <w:rFonts w:ascii="Times New Roman" w:hAnsi="Times New Roman"/>
          <w:sz w:val="24"/>
          <w:lang w:val="en-US"/>
        </w:rPr>
        <w:t xml:space="preserve"> the surrogate, her husband, </w:t>
      </w:r>
      <w:r w:rsidR="008A2F6B" w:rsidRPr="002C0E72">
        <w:rPr>
          <w:rFonts w:ascii="Times New Roman" w:hAnsi="Times New Roman"/>
          <w:sz w:val="24"/>
          <w:lang w:val="en-US"/>
        </w:rPr>
        <w:t>and the legal parents. P</w:t>
      </w:r>
      <w:r w:rsidRPr="002C0E72">
        <w:rPr>
          <w:rFonts w:ascii="Times New Roman" w:hAnsi="Times New Roman"/>
          <w:sz w:val="24"/>
          <w:lang w:val="en-US"/>
        </w:rPr>
        <w:t>lacing limits on the number of embryos implanted (5.125) and the number of cycles,</w:t>
      </w:r>
      <w:r w:rsidR="008A2F6B" w:rsidRPr="002C0E72">
        <w:rPr>
          <w:rFonts w:ascii="Times New Roman" w:hAnsi="Times New Roman"/>
          <w:sz w:val="24"/>
          <w:lang w:val="en-US"/>
        </w:rPr>
        <w:t xml:space="preserve"> as well as pregnancies (5.86) can mitigate risks. </w:t>
      </w:r>
      <w:r w:rsidRPr="002C0E72">
        <w:rPr>
          <w:rFonts w:ascii="Times New Roman" w:hAnsi="Times New Roman"/>
          <w:sz w:val="24"/>
          <w:lang w:val="en-US"/>
        </w:rPr>
        <w:t>According to the FIGO recommendations, ‘all efforts must be taken to reduce the chance of multiple pregnancy with the ensuing risk to the surrogate mother and future babies’.</w:t>
      </w:r>
      <w:r w:rsidR="008A2F6B" w:rsidRPr="002C0E72">
        <w:rPr>
          <w:rFonts w:ascii="Times New Roman" w:hAnsi="Times New Roman"/>
          <w:sz w:val="24"/>
          <w:lang w:val="en-US"/>
        </w:rPr>
        <w:t xml:space="preserve"> </w:t>
      </w:r>
      <w:r w:rsidRPr="002C0E72">
        <w:rPr>
          <w:rFonts w:ascii="Times New Roman" w:hAnsi="Times New Roman"/>
          <w:sz w:val="24"/>
          <w:vertAlign w:val="superscript"/>
          <w:lang w:val="en-US"/>
        </w:rPr>
        <w:t>(</w:t>
      </w:r>
      <w:ins w:id="82" w:author="olindatimms" w:date="2018-01-28T22:48:00Z">
        <w:r w:rsidR="0070704E">
          <w:rPr>
            <w:rFonts w:ascii="Times New Roman" w:hAnsi="Times New Roman"/>
            <w:sz w:val="24"/>
            <w:vertAlign w:val="superscript"/>
            <w:lang w:val="en-US"/>
          </w:rPr>
          <w:t>13</w:t>
        </w:r>
      </w:ins>
      <w:del w:id="83" w:author="olindatimms" w:date="2018-01-28T22:48:00Z">
        <w:r w:rsidRPr="002C0E72" w:rsidDel="002D7935">
          <w:rPr>
            <w:rFonts w:ascii="Times New Roman" w:hAnsi="Times New Roman"/>
            <w:sz w:val="24"/>
            <w:vertAlign w:val="superscript"/>
            <w:lang w:val="en-US"/>
          </w:rPr>
          <w:delText>34</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The ART Bill </w:t>
      </w:r>
      <w:r w:rsidR="008A2F6B" w:rsidRPr="002C0E72">
        <w:rPr>
          <w:rFonts w:ascii="Times New Roman" w:hAnsi="Times New Roman"/>
          <w:sz w:val="24"/>
          <w:lang w:val="en-US"/>
        </w:rPr>
        <w:t xml:space="preserve">is unclear </w:t>
      </w:r>
      <w:r w:rsidRPr="002C0E72">
        <w:rPr>
          <w:rFonts w:ascii="Times New Roman" w:hAnsi="Times New Roman"/>
          <w:sz w:val="24"/>
          <w:lang w:val="en-US"/>
        </w:rPr>
        <w:t>on this, and proper monitoring and documentation of procedures would be required. The surrogate should be allowed to stay at her home and care for her family, and not incarcerated in surrogacy hostels. Th</w:t>
      </w:r>
      <w:r w:rsidR="008A2F6B" w:rsidRPr="002C0E72">
        <w:rPr>
          <w:rFonts w:ascii="Times New Roman" w:hAnsi="Times New Roman"/>
          <w:sz w:val="24"/>
          <w:lang w:val="en-US"/>
        </w:rPr>
        <w:t>is may require adequate counsel</w:t>
      </w:r>
      <w:r w:rsidRPr="002C0E72">
        <w:rPr>
          <w:rFonts w:ascii="Times New Roman" w:hAnsi="Times New Roman"/>
          <w:sz w:val="24"/>
          <w:lang w:val="en-US"/>
        </w:rPr>
        <w:t xml:space="preserve">ing of husbands and children, along with nutrition and hygiene advice and diet supplements at home. </w:t>
      </w:r>
    </w:p>
    <w:p w:rsidR="00640231" w:rsidRPr="002C0E72" w:rsidRDefault="008A2F6B" w:rsidP="00640231">
      <w:pPr>
        <w:rPr>
          <w:rFonts w:ascii="Times New Roman" w:hAnsi="Times New Roman"/>
          <w:sz w:val="24"/>
          <w:lang w:val="en-US"/>
        </w:rPr>
      </w:pPr>
      <w:r w:rsidRPr="002C0E72">
        <w:rPr>
          <w:rFonts w:ascii="Times New Roman" w:hAnsi="Times New Roman"/>
          <w:sz w:val="24"/>
          <w:lang w:val="en-US"/>
        </w:rPr>
        <w:t>In 5.</w:t>
      </w:r>
      <w:r w:rsidR="00640231" w:rsidRPr="002C0E72">
        <w:rPr>
          <w:rFonts w:ascii="Times New Roman" w:hAnsi="Times New Roman"/>
          <w:sz w:val="24"/>
          <w:lang w:val="en-US"/>
        </w:rPr>
        <w:t xml:space="preserve">97, the Report clarifies that the MTP Act </w:t>
      </w:r>
      <w:r w:rsidRPr="002C0E72">
        <w:rPr>
          <w:rFonts w:ascii="Times New Roman" w:hAnsi="Times New Roman"/>
          <w:sz w:val="24"/>
          <w:lang w:val="en-US"/>
        </w:rPr>
        <w:t>holds for</w:t>
      </w:r>
      <w:r w:rsidR="00640231" w:rsidRPr="002C0E72">
        <w:rPr>
          <w:rFonts w:ascii="Times New Roman" w:hAnsi="Times New Roman"/>
          <w:sz w:val="24"/>
          <w:lang w:val="en-US"/>
        </w:rPr>
        <w:t xml:space="preserve"> surrogate pregnancy and the welfare of the surrogate is paramount. Some situations, however, may be problematic. If the surrogate changes her mind, can she request termination </w:t>
      </w:r>
      <w:ins w:id="84" w:author="olindatimms" w:date="2018-01-28T23:07:00Z">
        <w:r w:rsidR="001D22E7">
          <w:rPr>
            <w:rFonts w:ascii="Times New Roman" w:hAnsi="Times New Roman"/>
            <w:sz w:val="24"/>
            <w:lang w:val="en-US"/>
          </w:rPr>
          <w:t xml:space="preserve">of pregnancy </w:t>
        </w:r>
      </w:ins>
      <w:r w:rsidR="00640231" w:rsidRPr="002C0E72">
        <w:rPr>
          <w:rFonts w:ascii="Times New Roman" w:hAnsi="Times New Roman"/>
          <w:sz w:val="24"/>
          <w:lang w:val="en-US"/>
        </w:rPr>
        <w:t xml:space="preserve">under the Act? How is her right weighed against that of the legal parents who are genetically related to the child and financially </w:t>
      </w:r>
      <w:r w:rsidRPr="002C0E72">
        <w:rPr>
          <w:rFonts w:ascii="Times New Roman" w:hAnsi="Times New Roman"/>
          <w:sz w:val="24"/>
          <w:lang w:val="en-US"/>
        </w:rPr>
        <w:t>committed</w:t>
      </w:r>
      <w:r w:rsidR="00640231" w:rsidRPr="002C0E72">
        <w:rPr>
          <w:rFonts w:ascii="Times New Roman" w:hAnsi="Times New Roman"/>
          <w:sz w:val="24"/>
          <w:lang w:val="en-US"/>
        </w:rPr>
        <w:t xml:space="preserve">? If abnormalities in the child are detected late, after 20 weeks, can the surrogate be forced to terminate even at risk to her health? </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5. </w:t>
      </w:r>
      <w:r w:rsidRPr="007B318F">
        <w:rPr>
          <w:rFonts w:ascii="Times New Roman" w:hAnsi="Times New Roman"/>
          <w:b/>
          <w:sz w:val="24"/>
          <w:u w:val="single"/>
          <w:lang w:val="en-US"/>
        </w:rPr>
        <w:t>Protection of the Surrogate Child</w:t>
      </w:r>
    </w:p>
    <w:p w:rsidR="00640231" w:rsidRPr="002C0E72" w:rsidRDefault="008A2F6B" w:rsidP="00640231">
      <w:pPr>
        <w:rPr>
          <w:rFonts w:ascii="Times New Roman" w:hAnsi="Times New Roman"/>
          <w:sz w:val="24"/>
          <w:lang w:val="en-US"/>
        </w:rPr>
      </w:pPr>
      <w:r w:rsidRPr="002C0E72">
        <w:rPr>
          <w:rFonts w:ascii="Times New Roman" w:hAnsi="Times New Roman"/>
          <w:sz w:val="24"/>
          <w:lang w:val="en-US"/>
        </w:rPr>
        <w:t>The voiceless</w:t>
      </w:r>
      <w:r w:rsidR="00640231" w:rsidRPr="002C0E72">
        <w:rPr>
          <w:rFonts w:ascii="Times New Roman" w:hAnsi="Times New Roman"/>
          <w:sz w:val="24"/>
          <w:lang w:val="en-US"/>
        </w:rPr>
        <w:t xml:space="preserve"> entity in surrogacy is the child that changes hands after birth. The ban on commercial surrogacy will end the market that threaten</w:t>
      </w:r>
      <w:ins w:id="85" w:author="olindatimms" w:date="2018-01-28T23:08:00Z">
        <w:r w:rsidR="001D22E7">
          <w:rPr>
            <w:rFonts w:ascii="Times New Roman" w:hAnsi="Times New Roman"/>
            <w:sz w:val="24"/>
            <w:lang w:val="en-US"/>
          </w:rPr>
          <w:t>s</w:t>
        </w:r>
      </w:ins>
      <w:del w:id="86" w:author="olindatimms" w:date="2018-01-28T23:08:00Z">
        <w:r w:rsidR="00640231" w:rsidRPr="002C0E72" w:rsidDel="001D22E7">
          <w:rPr>
            <w:rFonts w:ascii="Times New Roman" w:hAnsi="Times New Roman"/>
            <w:sz w:val="24"/>
            <w:lang w:val="en-US"/>
          </w:rPr>
          <w:delText>ed</w:delText>
        </w:r>
      </w:del>
      <w:r w:rsidR="00640231" w:rsidRPr="002C0E72">
        <w:rPr>
          <w:rFonts w:ascii="Times New Roman" w:hAnsi="Times New Roman"/>
          <w:sz w:val="24"/>
          <w:lang w:val="en-US"/>
        </w:rPr>
        <w:t xml:space="preserve"> to commoditize children. Media stories of abandoned and unwanted Indian surrogate children present a chilling counterpoint to the poignant pleas of infertile c</w:t>
      </w:r>
      <w:r w:rsidRPr="002C0E72">
        <w:rPr>
          <w:rFonts w:ascii="Times New Roman" w:hAnsi="Times New Roman"/>
          <w:sz w:val="24"/>
          <w:lang w:val="en-US"/>
        </w:rPr>
        <w:t>ouples. Children are a</w:t>
      </w:r>
      <w:r w:rsidR="00640231" w:rsidRPr="002C0E72">
        <w:rPr>
          <w:rFonts w:ascii="Times New Roman" w:hAnsi="Times New Roman"/>
          <w:sz w:val="24"/>
          <w:lang w:val="en-US"/>
        </w:rPr>
        <w:t xml:space="preserve"> vulnerable section of the population deserving of full protection by the state. These sentiments are am</w:t>
      </w:r>
      <w:r w:rsidRPr="002C0E72">
        <w:rPr>
          <w:rFonts w:ascii="Times New Roman" w:hAnsi="Times New Roman"/>
          <w:sz w:val="24"/>
          <w:lang w:val="en-US"/>
        </w:rPr>
        <w:t>plified in report</w:t>
      </w:r>
      <w:r w:rsidR="00640231" w:rsidRPr="002C0E72">
        <w:rPr>
          <w:rFonts w:ascii="Times New Roman" w:hAnsi="Times New Roman"/>
          <w:sz w:val="24"/>
          <w:lang w:val="en-US"/>
        </w:rPr>
        <w:t xml:space="preserve"> </w:t>
      </w:r>
      <w:r w:rsidRPr="002C0E72">
        <w:rPr>
          <w:rFonts w:ascii="Times New Roman" w:hAnsi="Times New Roman"/>
          <w:sz w:val="24"/>
          <w:lang w:val="en-US"/>
        </w:rPr>
        <w:t xml:space="preserve">at </w:t>
      </w:r>
      <w:r w:rsidR="00640231" w:rsidRPr="002C0E72">
        <w:rPr>
          <w:rFonts w:ascii="Times New Roman" w:hAnsi="Times New Roman"/>
          <w:sz w:val="24"/>
          <w:lang w:val="en-US"/>
        </w:rPr>
        <w:t xml:space="preserve">5.67 where </w:t>
      </w:r>
      <w:r w:rsidR="00640231" w:rsidRPr="001D22E7">
        <w:rPr>
          <w:rFonts w:ascii="Times New Roman" w:hAnsi="Times New Roman"/>
          <w:sz w:val="24"/>
          <w:lang w:val="en-US"/>
          <w:rPrChange w:id="87" w:author="olindatimms" w:date="2018-01-28T23:09:00Z">
            <w:rPr>
              <w:rFonts w:ascii="Times New Roman" w:hAnsi="Times New Roman"/>
              <w:sz w:val="24"/>
              <w:u w:val="single"/>
              <w:lang w:val="en-US"/>
            </w:rPr>
          </w:rPrChange>
        </w:rPr>
        <w:t xml:space="preserve">the term ‘legal parent’ is </w:t>
      </w:r>
      <w:r w:rsidRPr="001D22E7">
        <w:rPr>
          <w:rFonts w:ascii="Times New Roman" w:hAnsi="Times New Roman"/>
          <w:sz w:val="24"/>
          <w:lang w:val="en-US"/>
          <w:rPrChange w:id="88" w:author="olindatimms" w:date="2018-01-28T23:09:00Z">
            <w:rPr>
              <w:rFonts w:ascii="Times New Roman" w:hAnsi="Times New Roman"/>
              <w:sz w:val="24"/>
              <w:u w:val="single"/>
              <w:lang w:val="en-US"/>
            </w:rPr>
          </w:rPrChange>
        </w:rPr>
        <w:t>proposed</w:t>
      </w:r>
      <w:r w:rsidRPr="002C0E72">
        <w:rPr>
          <w:rFonts w:ascii="Times New Roman" w:hAnsi="Times New Roman"/>
          <w:sz w:val="24"/>
          <w:lang w:val="en-US"/>
        </w:rPr>
        <w:t xml:space="preserve"> instead</w:t>
      </w:r>
      <w:r w:rsidR="00640231" w:rsidRPr="002C0E72">
        <w:rPr>
          <w:rFonts w:ascii="Times New Roman" w:hAnsi="Times New Roman"/>
          <w:sz w:val="24"/>
          <w:lang w:val="en-US"/>
        </w:rPr>
        <w:t xml:space="preserve"> of ‘intending couple’ to emphasize the parental role and duty to the child. In fact, the Draft ART uses the term ‘commissioning couple’, which denotes a power imbalance and needs to be reframed. In 6.19, the names on the birth certificate should be decided before the child is born, placing full responsibility on the legal parents, their extended family and inheritors. It is unacceptable that a surrogate child</w:t>
      </w:r>
      <w:r w:rsidRPr="002C0E72">
        <w:rPr>
          <w:rFonts w:ascii="Times New Roman" w:hAnsi="Times New Roman"/>
          <w:sz w:val="24"/>
          <w:lang w:val="en-US"/>
        </w:rPr>
        <w:t>,</w:t>
      </w:r>
      <w:r w:rsidR="00640231" w:rsidRPr="002C0E72">
        <w:rPr>
          <w:rFonts w:ascii="Times New Roman" w:hAnsi="Times New Roman"/>
          <w:sz w:val="24"/>
          <w:lang w:val="en-US"/>
        </w:rPr>
        <w:t xml:space="preserve"> who is so intensely desired, should be left in the care of the State on any account.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w:t>
      </w:r>
      <w:r w:rsidRPr="0070704E">
        <w:rPr>
          <w:rFonts w:ascii="Times New Roman" w:hAnsi="Times New Roman"/>
          <w:sz w:val="24"/>
          <w:lang w:val="en-US"/>
          <w:rPrChange w:id="89" w:author="olindatimms" w:date="2018-01-28T23:29:00Z">
            <w:rPr>
              <w:rFonts w:ascii="Times New Roman" w:hAnsi="Times New Roman"/>
              <w:sz w:val="24"/>
              <w:u w:val="single"/>
              <w:lang w:val="en-US"/>
            </w:rPr>
          </w:rPrChange>
        </w:rPr>
        <w:t>list of those eligible to seek a child through surrogacy</w:t>
      </w:r>
      <w:r w:rsidRPr="002C0E72">
        <w:rPr>
          <w:rFonts w:ascii="Times New Roman" w:hAnsi="Times New Roman"/>
          <w:sz w:val="24"/>
          <w:lang w:val="en-US"/>
        </w:rPr>
        <w:t xml:space="preserve"> must be closely examined. The best lens would prioritize ‘the best interest of the child’ in such an assessment. The argument of social stigma faced by infertile married couples can hardly apply equally to widows and single</w:t>
      </w:r>
      <w:r w:rsidR="008A2F6B" w:rsidRPr="002C0E72">
        <w:rPr>
          <w:rFonts w:ascii="Times New Roman" w:hAnsi="Times New Roman"/>
          <w:sz w:val="24"/>
          <w:lang w:val="en-US"/>
        </w:rPr>
        <w:t xml:space="preserve"> women. </w:t>
      </w:r>
      <w:proofErr w:type="spellStart"/>
      <w:r w:rsidR="008A2F6B" w:rsidRPr="002C0E72">
        <w:rPr>
          <w:rFonts w:ascii="Times New Roman" w:hAnsi="Times New Roman"/>
          <w:sz w:val="24"/>
          <w:lang w:val="en-US"/>
        </w:rPr>
        <w:t>Progenitive</w:t>
      </w:r>
      <w:proofErr w:type="spellEnd"/>
      <w:r w:rsidR="008A2F6B" w:rsidRPr="002C0E72">
        <w:rPr>
          <w:rFonts w:ascii="Times New Roman" w:hAnsi="Times New Roman"/>
          <w:sz w:val="24"/>
          <w:lang w:val="en-US"/>
        </w:rPr>
        <w:t xml:space="preserve"> stresses would</w:t>
      </w:r>
      <w:r w:rsidRPr="002C0E72">
        <w:rPr>
          <w:rFonts w:ascii="Times New Roman" w:hAnsi="Times New Roman"/>
          <w:sz w:val="24"/>
          <w:lang w:val="en-US"/>
        </w:rPr>
        <w:t xml:space="preserve"> </w:t>
      </w:r>
      <w:r w:rsidR="008A2F6B" w:rsidRPr="002C0E72">
        <w:rPr>
          <w:rFonts w:ascii="Times New Roman" w:hAnsi="Times New Roman"/>
          <w:sz w:val="24"/>
          <w:lang w:val="en-US"/>
        </w:rPr>
        <w:t>differ for live-ins, same-sex</w:t>
      </w:r>
      <w:r w:rsidRPr="002C0E72">
        <w:rPr>
          <w:rFonts w:ascii="Times New Roman" w:hAnsi="Times New Roman"/>
          <w:sz w:val="24"/>
          <w:lang w:val="en-US"/>
        </w:rPr>
        <w:t xml:space="preserve"> and </w:t>
      </w:r>
      <w:r w:rsidR="008A2F6B" w:rsidRPr="002C0E72">
        <w:rPr>
          <w:rFonts w:ascii="Times New Roman" w:hAnsi="Times New Roman"/>
          <w:sz w:val="24"/>
          <w:lang w:val="en-US"/>
        </w:rPr>
        <w:t>transgender couples</w:t>
      </w:r>
      <w:r w:rsidRPr="002C0E72">
        <w:rPr>
          <w:rFonts w:ascii="Times New Roman" w:hAnsi="Times New Roman"/>
          <w:sz w:val="24"/>
          <w:lang w:val="en-US"/>
        </w:rPr>
        <w:t>. Without denying the human desire to reproduce, including ‘wider society’ in the eligibility list</w:t>
      </w:r>
      <w:r w:rsidR="008A2F6B" w:rsidRPr="002C0E72">
        <w:rPr>
          <w:rFonts w:ascii="Times New Roman" w:hAnsi="Times New Roman"/>
          <w:sz w:val="24"/>
          <w:lang w:val="en-US"/>
        </w:rPr>
        <w:t xml:space="preserve">, as mentioned in 5.40, encourages aspirations over need, and </w:t>
      </w:r>
      <w:r w:rsidRPr="002C0E72">
        <w:rPr>
          <w:rFonts w:ascii="Times New Roman" w:hAnsi="Times New Roman"/>
          <w:sz w:val="24"/>
          <w:lang w:val="en-US"/>
        </w:rPr>
        <w:t>must be examined.</w:t>
      </w:r>
      <w:r w:rsidR="008A2F6B" w:rsidRPr="002C0E72">
        <w:rPr>
          <w:rFonts w:ascii="Times New Roman" w:hAnsi="Times New Roman"/>
          <w:sz w:val="24"/>
          <w:lang w:val="en-US"/>
        </w:rPr>
        <w:t xml:space="preserve"> </w:t>
      </w:r>
      <w:r w:rsidR="00B10150">
        <w:rPr>
          <w:rFonts w:ascii="Times New Roman" w:hAnsi="Times New Roman"/>
          <w:sz w:val="24"/>
          <w:lang w:val="en-US"/>
        </w:rPr>
        <w:t xml:space="preserve">Given </w:t>
      </w:r>
      <w:r w:rsidRPr="002C0E72">
        <w:rPr>
          <w:rFonts w:ascii="Times New Roman" w:hAnsi="Times New Roman"/>
          <w:sz w:val="24"/>
          <w:lang w:val="en-US"/>
        </w:rPr>
        <w:t>a choice, would it be in the best interest of the child to have a single parent or two parents of the same sex? These may be existential questions but caution i</w:t>
      </w:r>
      <w:r w:rsidR="008A2F6B" w:rsidRPr="002C0E72">
        <w:rPr>
          <w:rFonts w:ascii="Times New Roman" w:hAnsi="Times New Roman"/>
          <w:sz w:val="24"/>
          <w:lang w:val="en-US"/>
        </w:rPr>
        <w:t>s ad</w:t>
      </w:r>
      <w:r w:rsidR="00B10150">
        <w:rPr>
          <w:rFonts w:ascii="Times New Roman" w:hAnsi="Times New Roman"/>
          <w:sz w:val="24"/>
          <w:lang w:val="en-US"/>
        </w:rPr>
        <w:t xml:space="preserve">visable, in the absence of </w:t>
      </w:r>
      <w:del w:id="90" w:author="olindatimms" w:date="2018-01-28T12:34:00Z">
        <w:r w:rsidR="00B10150" w:rsidDel="00B65769">
          <w:rPr>
            <w:rFonts w:ascii="Times New Roman" w:hAnsi="Times New Roman"/>
            <w:sz w:val="24"/>
            <w:lang w:val="en-US"/>
          </w:rPr>
          <w:delText>long</w:delText>
        </w:r>
        <w:r w:rsidR="008A2F6B" w:rsidRPr="002C0E72" w:rsidDel="00B65769">
          <w:rPr>
            <w:rFonts w:ascii="Times New Roman" w:hAnsi="Times New Roman"/>
            <w:sz w:val="24"/>
            <w:lang w:val="en-US"/>
          </w:rPr>
          <w:delText>term</w:delText>
        </w:r>
      </w:del>
      <w:ins w:id="91" w:author="olindatimms" w:date="2018-01-28T12:34:00Z">
        <w:r w:rsidR="00B65769">
          <w:rPr>
            <w:rFonts w:ascii="Times New Roman" w:hAnsi="Times New Roman"/>
            <w:sz w:val="24"/>
            <w:lang w:val="en-US"/>
          </w:rPr>
          <w:t>long</w:t>
        </w:r>
        <w:r w:rsidR="00B65769" w:rsidRPr="002C0E72">
          <w:rPr>
            <w:rFonts w:ascii="Times New Roman" w:hAnsi="Times New Roman"/>
            <w:sz w:val="24"/>
            <w:lang w:val="en-US"/>
          </w:rPr>
          <w:t>-term</w:t>
        </w:r>
      </w:ins>
      <w:r w:rsidR="008A2F6B" w:rsidRPr="002C0E72">
        <w:rPr>
          <w:rFonts w:ascii="Times New Roman" w:hAnsi="Times New Roman"/>
          <w:sz w:val="24"/>
          <w:lang w:val="en-US"/>
        </w:rPr>
        <w:t xml:space="preserve"> studies</w:t>
      </w:r>
      <w:r w:rsidRPr="002C0E72">
        <w:rPr>
          <w:rFonts w:ascii="Times New Roman" w:hAnsi="Times New Roman"/>
          <w:sz w:val="24"/>
          <w:lang w:val="en-US"/>
        </w:rPr>
        <w:t>.</w:t>
      </w:r>
      <w:ins w:id="92" w:author="olindatimms" w:date="2018-01-28T22:48:00Z">
        <w:r w:rsidR="002D7935">
          <w:rPr>
            <w:rFonts w:ascii="Times New Roman" w:hAnsi="Times New Roman"/>
            <w:sz w:val="24"/>
            <w:lang w:val="en-US"/>
          </w:rPr>
          <w:t xml:space="preserve"> </w:t>
        </w:r>
      </w:ins>
      <w:del w:id="93" w:author="olindatimms" w:date="2018-01-28T22:48:00Z">
        <w:r w:rsidR="008A2F6B" w:rsidRPr="002C0E72" w:rsidDel="002D7935">
          <w:rPr>
            <w:rFonts w:ascii="Times New Roman" w:hAnsi="Times New Roman"/>
            <w:sz w:val="24"/>
            <w:lang w:val="en-US"/>
          </w:rPr>
          <w:delText xml:space="preserve"> </w:delText>
        </w:r>
      </w:del>
      <w:r w:rsidRPr="002C0E72">
        <w:rPr>
          <w:rFonts w:ascii="Times New Roman" w:hAnsi="Times New Roman"/>
          <w:sz w:val="24"/>
          <w:vertAlign w:val="superscript"/>
          <w:lang w:val="en-US"/>
        </w:rPr>
        <w:t>(</w:t>
      </w:r>
      <w:ins w:id="94" w:author="olindatimms" w:date="2018-01-28T22:48:00Z">
        <w:r w:rsidR="0070704E">
          <w:rPr>
            <w:rFonts w:ascii="Times New Roman" w:hAnsi="Times New Roman"/>
            <w:sz w:val="24"/>
            <w:vertAlign w:val="superscript"/>
            <w:lang w:val="en-US"/>
          </w:rPr>
          <w:t>14</w:t>
        </w:r>
      </w:ins>
      <w:del w:id="95" w:author="olindatimms" w:date="2018-01-28T22:48:00Z">
        <w:r w:rsidRPr="002C0E72" w:rsidDel="002D7935">
          <w:rPr>
            <w:rFonts w:ascii="Times New Roman" w:hAnsi="Times New Roman"/>
            <w:sz w:val="24"/>
            <w:vertAlign w:val="superscript"/>
            <w:lang w:val="en-US"/>
          </w:rPr>
          <w:delText>35</w:delText>
        </w:r>
      </w:del>
      <w:r w:rsidRPr="002C0E72">
        <w:rPr>
          <w:rFonts w:ascii="Times New Roman" w:hAnsi="Times New Roman"/>
          <w:sz w:val="24"/>
          <w:vertAlign w:val="superscript"/>
          <w:lang w:val="en-US"/>
        </w:rPr>
        <w:t>)</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Another issue expressed in 5.42 is the eligibility</w:t>
      </w:r>
      <w:r w:rsidR="008A2F6B" w:rsidRPr="002C0E72">
        <w:rPr>
          <w:rFonts w:ascii="Times New Roman" w:hAnsi="Times New Roman"/>
          <w:sz w:val="24"/>
          <w:lang w:val="en-US"/>
        </w:rPr>
        <w:t xml:space="preserve"> of </w:t>
      </w:r>
      <w:ins w:id="96" w:author="olindatimms" w:date="2018-01-28T12:32:00Z">
        <w:r w:rsidR="00B65769">
          <w:rPr>
            <w:rFonts w:ascii="Times New Roman" w:hAnsi="Times New Roman"/>
            <w:sz w:val="24"/>
            <w:lang w:val="en-US"/>
          </w:rPr>
          <w:t>non-resident Indians</w:t>
        </w:r>
      </w:ins>
      <w:ins w:id="97" w:author="olindatimms" w:date="2018-01-28T12:33:00Z">
        <w:r w:rsidR="00B65769">
          <w:rPr>
            <w:rFonts w:ascii="Times New Roman" w:hAnsi="Times New Roman"/>
            <w:sz w:val="24"/>
            <w:lang w:val="en-US"/>
          </w:rPr>
          <w:t xml:space="preserve"> </w:t>
        </w:r>
      </w:ins>
      <w:ins w:id="98" w:author="olindatimms" w:date="2018-01-28T12:32:00Z">
        <w:r w:rsidR="00B65769">
          <w:rPr>
            <w:rFonts w:ascii="Times New Roman" w:hAnsi="Times New Roman"/>
            <w:sz w:val="24"/>
            <w:lang w:val="en-US"/>
          </w:rPr>
          <w:t>(</w:t>
        </w:r>
      </w:ins>
      <w:r w:rsidR="008A2F6B" w:rsidRPr="002C0E72">
        <w:rPr>
          <w:rFonts w:ascii="Times New Roman" w:hAnsi="Times New Roman"/>
          <w:sz w:val="24"/>
          <w:lang w:val="en-US"/>
        </w:rPr>
        <w:t>NRI</w:t>
      </w:r>
      <w:ins w:id="99" w:author="olindatimms" w:date="2018-01-28T12:33:00Z">
        <w:r w:rsidR="00B65769">
          <w:rPr>
            <w:rFonts w:ascii="Times New Roman" w:hAnsi="Times New Roman"/>
            <w:sz w:val="24"/>
            <w:lang w:val="en-US"/>
          </w:rPr>
          <w:t>)</w:t>
        </w:r>
      </w:ins>
      <w:r w:rsidR="008A2F6B" w:rsidRPr="002C0E72">
        <w:rPr>
          <w:rFonts w:ascii="Times New Roman" w:hAnsi="Times New Roman"/>
          <w:sz w:val="24"/>
          <w:lang w:val="en-US"/>
        </w:rPr>
        <w:t xml:space="preserve">, </w:t>
      </w:r>
      <w:ins w:id="100" w:author="olindatimms" w:date="2018-01-28T12:33:00Z">
        <w:r w:rsidR="00B65769">
          <w:rPr>
            <w:rFonts w:ascii="Times New Roman" w:hAnsi="Times New Roman"/>
            <w:sz w:val="24"/>
            <w:lang w:val="en-US"/>
          </w:rPr>
          <w:t>persons of Indian origin (</w:t>
        </w:r>
      </w:ins>
      <w:r w:rsidR="008A2F6B" w:rsidRPr="002C0E72">
        <w:rPr>
          <w:rFonts w:ascii="Times New Roman" w:hAnsi="Times New Roman"/>
          <w:sz w:val="24"/>
          <w:lang w:val="en-US"/>
        </w:rPr>
        <w:t>PIO</w:t>
      </w:r>
      <w:ins w:id="101" w:author="olindatimms" w:date="2018-01-28T12:33:00Z">
        <w:r w:rsidR="00B65769">
          <w:rPr>
            <w:rFonts w:ascii="Times New Roman" w:hAnsi="Times New Roman"/>
            <w:sz w:val="24"/>
            <w:lang w:val="en-US"/>
          </w:rPr>
          <w:t>)</w:t>
        </w:r>
      </w:ins>
      <w:r w:rsidRPr="002C0E72">
        <w:rPr>
          <w:rFonts w:ascii="Times New Roman" w:hAnsi="Times New Roman"/>
          <w:sz w:val="24"/>
          <w:lang w:val="en-US"/>
        </w:rPr>
        <w:t xml:space="preserve"> and </w:t>
      </w:r>
      <w:ins w:id="102" w:author="olindatimms" w:date="2018-01-28T12:33:00Z">
        <w:r w:rsidR="00B65769">
          <w:rPr>
            <w:rFonts w:ascii="Times New Roman" w:hAnsi="Times New Roman"/>
            <w:sz w:val="24"/>
            <w:lang w:val="en-US"/>
          </w:rPr>
          <w:t xml:space="preserve">overseas </w:t>
        </w:r>
        <w:proofErr w:type="spellStart"/>
        <w:r w:rsidR="00B65769">
          <w:rPr>
            <w:rFonts w:ascii="Times New Roman" w:hAnsi="Times New Roman"/>
            <w:sz w:val="24"/>
            <w:lang w:val="en-US"/>
          </w:rPr>
          <w:t>citizns</w:t>
        </w:r>
        <w:proofErr w:type="spellEnd"/>
        <w:r w:rsidR="00B65769">
          <w:rPr>
            <w:rFonts w:ascii="Times New Roman" w:hAnsi="Times New Roman"/>
            <w:sz w:val="24"/>
            <w:lang w:val="en-US"/>
          </w:rPr>
          <w:t xml:space="preserve"> of India (</w:t>
        </w:r>
      </w:ins>
      <w:r w:rsidRPr="002C0E72">
        <w:rPr>
          <w:rFonts w:ascii="Times New Roman" w:hAnsi="Times New Roman"/>
          <w:sz w:val="24"/>
          <w:lang w:val="en-US"/>
        </w:rPr>
        <w:t>OCI</w:t>
      </w:r>
      <w:ins w:id="103" w:author="olindatimms" w:date="2018-01-28T12:33:00Z">
        <w:r w:rsidR="00B65769">
          <w:rPr>
            <w:rFonts w:ascii="Times New Roman" w:hAnsi="Times New Roman"/>
            <w:sz w:val="24"/>
            <w:lang w:val="en-US"/>
          </w:rPr>
          <w:t>)</w:t>
        </w:r>
      </w:ins>
      <w:r w:rsidRPr="002C0E72">
        <w:rPr>
          <w:rFonts w:ascii="Times New Roman" w:hAnsi="Times New Roman"/>
          <w:sz w:val="24"/>
          <w:lang w:val="en-US"/>
        </w:rPr>
        <w:t xml:space="preserve"> to access surrogacy in India. The experience with cross-border surrogacy so far, should discourage such arrangements in the short term at least. The Ministry of External Affairs deems these categories as ‘foreigners’, and moving surrogates or children across borders may face the same challenges of citizenship, abandonment and limited legal action, mentioned in 5.148 of the Report. For their own protection</w:t>
      </w:r>
      <w:r w:rsidRPr="0070704E">
        <w:rPr>
          <w:rFonts w:ascii="Times New Roman" w:hAnsi="Times New Roman"/>
          <w:sz w:val="24"/>
          <w:lang w:val="en-US"/>
          <w:rPrChange w:id="104" w:author="olindatimms" w:date="2018-01-28T23:29:00Z">
            <w:rPr>
              <w:rFonts w:ascii="Times New Roman" w:hAnsi="Times New Roman"/>
              <w:sz w:val="24"/>
              <w:u w:val="single"/>
              <w:lang w:val="en-US"/>
            </w:rPr>
          </w:rPrChange>
        </w:rPr>
        <w:t xml:space="preserve">, surrogates and children </w:t>
      </w:r>
      <w:r w:rsidR="00B10150" w:rsidRPr="0070704E">
        <w:rPr>
          <w:rFonts w:ascii="Times New Roman" w:hAnsi="Times New Roman"/>
          <w:sz w:val="24"/>
          <w:lang w:val="en-US"/>
          <w:rPrChange w:id="105" w:author="olindatimms" w:date="2018-01-28T23:29:00Z">
            <w:rPr>
              <w:rFonts w:ascii="Times New Roman" w:hAnsi="Times New Roman"/>
              <w:sz w:val="24"/>
              <w:u w:val="single"/>
              <w:lang w:val="en-US"/>
            </w:rPr>
          </w:rPrChange>
        </w:rPr>
        <w:t>would need to</w:t>
      </w:r>
      <w:r w:rsidRPr="0070704E">
        <w:rPr>
          <w:rFonts w:ascii="Times New Roman" w:hAnsi="Times New Roman"/>
          <w:sz w:val="24"/>
          <w:lang w:val="en-US"/>
          <w:rPrChange w:id="106" w:author="olindatimms" w:date="2018-01-28T23:29:00Z">
            <w:rPr>
              <w:rFonts w:ascii="Times New Roman" w:hAnsi="Times New Roman"/>
              <w:sz w:val="24"/>
              <w:u w:val="single"/>
              <w:lang w:val="en-US"/>
            </w:rPr>
          </w:rPrChange>
        </w:rPr>
        <w:t xml:space="preserve"> stay within the jurisdiction of the Indian government</w:t>
      </w:r>
      <w:r w:rsidRPr="0070704E">
        <w:rPr>
          <w:rFonts w:ascii="Times New Roman" w:hAnsi="Times New Roman"/>
          <w:sz w:val="24"/>
          <w:lang w:val="en-US"/>
        </w:rPr>
        <w:t>.</w:t>
      </w:r>
      <w:r w:rsidRPr="002C0E72">
        <w:rPr>
          <w:rFonts w:ascii="Times New Roman" w:hAnsi="Times New Roman"/>
          <w:sz w:val="24"/>
          <w:lang w:val="en-US"/>
        </w:rPr>
        <w:t xml:space="preserve"> This could be reviewed at a later date when Infertility clinics are fully regulated under the ART Bill. </w:t>
      </w:r>
    </w:p>
    <w:p w:rsidR="00640231" w:rsidRPr="002C0E72" w:rsidRDefault="00640231" w:rsidP="00640231">
      <w:pPr>
        <w:rPr>
          <w:rFonts w:ascii="Times New Roman" w:hAnsi="Times New Roman"/>
          <w:sz w:val="24"/>
          <w:lang w:val="en-US"/>
        </w:rPr>
      </w:pPr>
      <w:r w:rsidRPr="0070704E">
        <w:rPr>
          <w:rFonts w:ascii="Times New Roman" w:hAnsi="Times New Roman"/>
          <w:sz w:val="24"/>
          <w:lang w:val="en-US"/>
          <w:rPrChange w:id="107" w:author="olindatimms" w:date="2018-01-28T23:30:00Z">
            <w:rPr>
              <w:rFonts w:ascii="Times New Roman" w:hAnsi="Times New Roman"/>
              <w:sz w:val="24"/>
              <w:u w:val="single"/>
              <w:lang w:val="en-US"/>
            </w:rPr>
          </w:rPrChange>
        </w:rPr>
        <w:t>Assessment of intended legal parents</w:t>
      </w:r>
      <w:r w:rsidRPr="0070704E">
        <w:rPr>
          <w:rFonts w:ascii="Times New Roman" w:hAnsi="Times New Roman"/>
          <w:sz w:val="24"/>
          <w:lang w:val="en-US"/>
        </w:rPr>
        <w:t>,</w:t>
      </w:r>
      <w:r w:rsidRPr="002C0E72">
        <w:rPr>
          <w:rFonts w:ascii="Times New Roman" w:hAnsi="Times New Roman"/>
          <w:sz w:val="24"/>
          <w:lang w:val="en-US"/>
        </w:rPr>
        <w:t xml:space="preserve"> including psychological testing by a ‘competent authority’ as with adoption, will protect the child’s interests. Prohibition</w:t>
      </w:r>
      <w:r w:rsidR="008A2F6B" w:rsidRPr="002C0E72">
        <w:rPr>
          <w:rFonts w:ascii="Times New Roman" w:hAnsi="Times New Roman"/>
          <w:sz w:val="24"/>
          <w:lang w:val="en-US"/>
        </w:rPr>
        <w:t xml:space="preserve"> of trafficking (5.148) and sex </w:t>
      </w:r>
      <w:r w:rsidRPr="002C0E72">
        <w:rPr>
          <w:rFonts w:ascii="Times New Roman" w:hAnsi="Times New Roman"/>
          <w:sz w:val="24"/>
          <w:lang w:val="en-US"/>
        </w:rPr>
        <w:t>selection</w:t>
      </w:r>
      <w:r w:rsidR="008A2F6B" w:rsidRPr="002C0E72">
        <w:rPr>
          <w:rFonts w:ascii="Times New Roman" w:hAnsi="Times New Roman"/>
          <w:sz w:val="24"/>
          <w:lang w:val="en-US"/>
        </w:rPr>
        <w:t xml:space="preserve"> </w:t>
      </w:r>
      <w:r w:rsidRPr="002C0E72">
        <w:rPr>
          <w:rFonts w:ascii="Times New Roman" w:hAnsi="Times New Roman"/>
          <w:sz w:val="24"/>
          <w:lang w:val="en-US"/>
        </w:rPr>
        <w:t>(5.149) and provision of adequate insurance cover (6.11</w:t>
      </w:r>
      <w:r w:rsidR="008A2F6B" w:rsidRPr="002C0E72">
        <w:rPr>
          <w:rFonts w:ascii="Times New Roman" w:hAnsi="Times New Roman"/>
          <w:sz w:val="24"/>
          <w:lang w:val="en-US"/>
        </w:rPr>
        <w:t>) and breast milk (6.15) are protective measures</w:t>
      </w:r>
      <w:r w:rsidRPr="002C0E72">
        <w:rPr>
          <w:rFonts w:ascii="Times New Roman" w:hAnsi="Times New Roman"/>
          <w:sz w:val="24"/>
          <w:lang w:val="en-US"/>
        </w:rPr>
        <w:t xml:space="preserve">. </w:t>
      </w:r>
      <w:r w:rsidR="002C0E72" w:rsidRPr="002C0E72">
        <w:rPr>
          <w:rFonts w:ascii="Times New Roman" w:hAnsi="Times New Roman"/>
          <w:sz w:val="24"/>
          <w:lang w:val="en-US"/>
        </w:rPr>
        <w:t>The r</w:t>
      </w:r>
      <w:r w:rsidRPr="002C0E72">
        <w:rPr>
          <w:rFonts w:ascii="Times New Roman" w:hAnsi="Times New Roman"/>
          <w:sz w:val="24"/>
          <w:lang w:val="en-US"/>
        </w:rPr>
        <w:t xml:space="preserve">eport also recommends medical insurance cover for the child until maturity. Genetic testing may need to be included in the Bill, where parenthood is contested (6.27). </w:t>
      </w:r>
    </w:p>
    <w:p w:rsidR="00640231" w:rsidRPr="0070704E" w:rsidRDefault="00640231" w:rsidP="00640231">
      <w:pPr>
        <w:rPr>
          <w:rFonts w:ascii="Times New Roman" w:hAnsi="Times New Roman"/>
          <w:sz w:val="24"/>
          <w:lang w:val="en-US"/>
        </w:rPr>
      </w:pPr>
      <w:r w:rsidRPr="002C0E72">
        <w:rPr>
          <w:rFonts w:ascii="Times New Roman" w:hAnsi="Times New Roman"/>
          <w:sz w:val="24"/>
          <w:lang w:val="en-US"/>
        </w:rPr>
        <w:t xml:space="preserve">The option of adoption appears in 5.23. Even if there are insufficient children and current difficulties with adoption, this option </w:t>
      </w:r>
      <w:proofErr w:type="gramStart"/>
      <w:ins w:id="108" w:author="olindatimms" w:date="2018-01-28T23:30:00Z">
        <w:r w:rsidR="0070704E">
          <w:rPr>
            <w:rFonts w:ascii="Times New Roman" w:hAnsi="Times New Roman"/>
            <w:sz w:val="24"/>
            <w:lang w:val="en-US"/>
          </w:rPr>
          <w:t>can</w:t>
        </w:r>
      </w:ins>
      <w:del w:id="109" w:author="olindatimms" w:date="2018-01-28T23:30:00Z">
        <w:r w:rsidRPr="002C0E72" w:rsidDel="0070704E">
          <w:rPr>
            <w:rFonts w:ascii="Times New Roman" w:hAnsi="Times New Roman"/>
            <w:sz w:val="24"/>
            <w:lang w:val="en-US"/>
          </w:rPr>
          <w:delText xml:space="preserve">should </w:delText>
        </w:r>
      </w:del>
      <w:r w:rsidRPr="002C0E72">
        <w:rPr>
          <w:rFonts w:ascii="Times New Roman" w:hAnsi="Times New Roman"/>
          <w:sz w:val="24"/>
          <w:lang w:val="en-US"/>
        </w:rPr>
        <w:t>not</w:t>
      </w:r>
      <w:proofErr w:type="gramEnd"/>
      <w:r w:rsidRPr="002C0E72">
        <w:rPr>
          <w:rFonts w:ascii="Times New Roman" w:hAnsi="Times New Roman"/>
          <w:sz w:val="24"/>
          <w:lang w:val="en-US"/>
        </w:rPr>
        <w:t xml:space="preserve"> be undermined and used as a justification for surrogacy. The Government could instead </w:t>
      </w:r>
      <w:r w:rsidRPr="0070704E">
        <w:rPr>
          <w:rFonts w:ascii="Times New Roman" w:hAnsi="Times New Roman"/>
          <w:sz w:val="24"/>
          <w:lang w:val="en-US"/>
          <w:rPrChange w:id="110" w:author="olindatimms" w:date="2018-01-28T23:30:00Z">
            <w:rPr>
              <w:rFonts w:ascii="Times New Roman" w:hAnsi="Times New Roman"/>
              <w:sz w:val="24"/>
              <w:u w:val="single"/>
              <w:lang w:val="en-US"/>
            </w:rPr>
          </w:rPrChange>
        </w:rPr>
        <w:t>streamline and facilitate the adoption process in India</w:t>
      </w:r>
      <w:r w:rsidRPr="0070704E">
        <w:rPr>
          <w:rFonts w:ascii="Times New Roman" w:hAnsi="Times New Roman"/>
          <w:sz w:val="24"/>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Some areas remain problematic. Despite the longing for a child, would a disabled surrogate child be accepted by the parents? This needs to be a</w:t>
      </w:r>
      <w:r w:rsidR="002C0E72" w:rsidRPr="002C0E72">
        <w:rPr>
          <w:rFonts w:ascii="Times New Roman" w:hAnsi="Times New Roman"/>
          <w:sz w:val="24"/>
          <w:lang w:val="en-US"/>
        </w:rPr>
        <w:t>n essential part of the counsel</w:t>
      </w:r>
      <w:r w:rsidRPr="002C0E72">
        <w:rPr>
          <w:rFonts w:ascii="Times New Roman" w:hAnsi="Times New Roman"/>
          <w:sz w:val="24"/>
          <w:lang w:val="en-US"/>
        </w:rPr>
        <w:t xml:space="preserve">ing; that legal parents have no claims on perfection. If the parents die or separate, guardians should be named and consented before birth, </w:t>
      </w:r>
      <w:r w:rsidR="002C0E72" w:rsidRPr="002C0E72">
        <w:rPr>
          <w:rFonts w:ascii="Times New Roman" w:hAnsi="Times New Roman"/>
          <w:sz w:val="24"/>
          <w:lang w:val="en-US"/>
        </w:rPr>
        <w:t>which</w:t>
      </w:r>
      <w:r w:rsidRPr="002C0E72">
        <w:rPr>
          <w:rFonts w:ascii="Times New Roman" w:hAnsi="Times New Roman"/>
          <w:sz w:val="24"/>
          <w:lang w:val="en-US"/>
        </w:rPr>
        <w:t xml:space="preserve"> then become legal guardians. The process would have failed if a surrogate child, for any reason, becomes a ward of the state. If the surrogate c</w:t>
      </w:r>
      <w:r w:rsidR="002C0E72" w:rsidRPr="002C0E72">
        <w:rPr>
          <w:rFonts w:ascii="Times New Roman" w:hAnsi="Times New Roman"/>
          <w:sz w:val="24"/>
          <w:lang w:val="en-US"/>
        </w:rPr>
        <w:t>arries twins and the couple desire</w:t>
      </w:r>
      <w:r w:rsidRPr="002C0E72">
        <w:rPr>
          <w:rFonts w:ascii="Times New Roman" w:hAnsi="Times New Roman"/>
          <w:sz w:val="24"/>
          <w:lang w:val="en-US"/>
        </w:rPr>
        <w:t xml:space="preserve"> only one child, can the fetal reduction be enforced? </w:t>
      </w:r>
      <w:r w:rsidRPr="0070704E">
        <w:rPr>
          <w:rFonts w:ascii="Times New Roman" w:hAnsi="Times New Roman"/>
          <w:sz w:val="24"/>
          <w:lang w:val="en-US"/>
          <w:rPrChange w:id="111" w:author="olindatimms" w:date="2018-01-28T23:31:00Z">
            <w:rPr>
              <w:rFonts w:ascii="Times New Roman" w:hAnsi="Times New Roman"/>
              <w:sz w:val="24"/>
              <w:u w:val="single"/>
              <w:lang w:val="en-US"/>
            </w:rPr>
          </w:rPrChange>
        </w:rPr>
        <w:t>Are there limits to autonomy of either the parents or the surrogate</w:t>
      </w:r>
      <w:r w:rsidRPr="0070704E">
        <w:rPr>
          <w:rFonts w:ascii="Times New Roman" w:hAnsi="Times New Roman"/>
          <w:sz w:val="24"/>
          <w:lang w:val="en-US"/>
        </w:rPr>
        <w:t>,</w:t>
      </w:r>
      <w:r w:rsidRPr="002C0E72">
        <w:rPr>
          <w:rFonts w:ascii="Times New Roman" w:hAnsi="Times New Roman"/>
          <w:sz w:val="24"/>
          <w:lang w:val="en-US"/>
        </w:rPr>
        <w:t xml:space="preserve"> and should these be defined?</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Penalties described in 5.158 are a good deterrent because of the </w:t>
      </w:r>
      <w:r w:rsidR="00B10150">
        <w:rPr>
          <w:rFonts w:ascii="Times New Roman" w:hAnsi="Times New Roman"/>
          <w:sz w:val="24"/>
          <w:lang w:val="en-US"/>
        </w:rPr>
        <w:t xml:space="preserve">unfortunate </w:t>
      </w:r>
      <w:r w:rsidRPr="002C0E72">
        <w:rPr>
          <w:rFonts w:ascii="Times New Roman" w:hAnsi="Times New Roman"/>
          <w:sz w:val="24"/>
          <w:lang w:val="en-US"/>
        </w:rPr>
        <w:t>tendency to</w:t>
      </w:r>
      <w:r w:rsidR="002C0E72" w:rsidRPr="002C0E72">
        <w:rPr>
          <w:rFonts w:ascii="Times New Roman" w:hAnsi="Times New Roman"/>
          <w:sz w:val="24"/>
          <w:lang w:val="en-US"/>
        </w:rPr>
        <w:t xml:space="preserve"> circumvent the law. Doctors and owners of infertility clinics</w:t>
      </w:r>
      <w:r w:rsidRPr="002C0E72">
        <w:rPr>
          <w:rFonts w:ascii="Times New Roman" w:hAnsi="Times New Roman"/>
          <w:sz w:val="24"/>
          <w:lang w:val="en-US"/>
        </w:rPr>
        <w:t xml:space="preserve"> </w:t>
      </w:r>
      <w:r w:rsidR="00B10150">
        <w:rPr>
          <w:rFonts w:ascii="Times New Roman" w:hAnsi="Times New Roman"/>
          <w:sz w:val="24"/>
          <w:lang w:val="en-US"/>
        </w:rPr>
        <w:t>would need to</w:t>
      </w:r>
      <w:r w:rsidRPr="002C0E72">
        <w:rPr>
          <w:rFonts w:ascii="Times New Roman" w:hAnsi="Times New Roman"/>
          <w:sz w:val="24"/>
          <w:lang w:val="en-US"/>
        </w:rPr>
        <w:t xml:space="preserve"> take responsibility for negligence or illegal acts. Parents who have used illegal coercion should not be excused, despite concerns about the welfare of the child.   </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6. </w:t>
      </w:r>
      <w:r w:rsidRPr="007B318F">
        <w:rPr>
          <w:rFonts w:ascii="Times New Roman" w:hAnsi="Times New Roman"/>
          <w:b/>
          <w:sz w:val="24"/>
          <w:u w:val="single"/>
          <w:lang w:val="en-US"/>
        </w:rPr>
        <w:t>Ovum Donation and Embryos</w:t>
      </w:r>
    </w:p>
    <w:p w:rsidR="00640231" w:rsidRPr="0070704E" w:rsidRDefault="00640231" w:rsidP="00640231">
      <w:pPr>
        <w:rPr>
          <w:rFonts w:ascii="Times New Roman" w:hAnsi="Times New Roman"/>
          <w:sz w:val="24"/>
          <w:lang w:val="en-US"/>
          <w:rPrChange w:id="112" w:author="olindatimms" w:date="2018-01-28T23:32:00Z">
            <w:rPr>
              <w:rFonts w:ascii="Times New Roman" w:hAnsi="Times New Roman"/>
              <w:sz w:val="24"/>
              <w:u w:val="single"/>
              <w:lang w:val="en-US"/>
            </w:rPr>
          </w:rPrChange>
        </w:rPr>
      </w:pPr>
      <w:r w:rsidRPr="002C0E72">
        <w:rPr>
          <w:rFonts w:ascii="Times New Roman" w:hAnsi="Times New Roman"/>
          <w:sz w:val="24"/>
          <w:lang w:val="en-US"/>
        </w:rPr>
        <w:t>There is also possibility of exploitation of ovum donors, essentially sourced from the same population as surrogates. Unlike sperm donation, donation of the ovum invo</w:t>
      </w:r>
      <w:r w:rsidR="002C0E72" w:rsidRPr="002C0E72">
        <w:rPr>
          <w:rFonts w:ascii="Times New Roman" w:hAnsi="Times New Roman"/>
          <w:sz w:val="24"/>
          <w:lang w:val="en-US"/>
        </w:rPr>
        <w:t>lves hormonal manipulation and</w:t>
      </w:r>
      <w:r w:rsidRPr="002C0E72">
        <w:rPr>
          <w:rFonts w:ascii="Times New Roman" w:hAnsi="Times New Roman"/>
          <w:sz w:val="24"/>
          <w:lang w:val="en-US"/>
        </w:rPr>
        <w:t xml:space="preserve"> surgical procedure</w:t>
      </w:r>
      <w:r w:rsidR="002C0E72" w:rsidRPr="002C0E72">
        <w:rPr>
          <w:rFonts w:ascii="Times New Roman" w:hAnsi="Times New Roman"/>
          <w:sz w:val="24"/>
          <w:lang w:val="en-US"/>
        </w:rPr>
        <w:t xml:space="preserve"> for extraction of</w:t>
      </w:r>
      <w:r w:rsidRPr="002C0E72">
        <w:rPr>
          <w:rFonts w:ascii="Times New Roman" w:hAnsi="Times New Roman"/>
          <w:sz w:val="24"/>
          <w:lang w:val="en-US"/>
        </w:rPr>
        <w:t xml:space="preserve"> eggs. The risks involved are significant, and donors are typically young single women who may not yet have </w:t>
      </w:r>
      <w:ins w:id="113" w:author="olindatimms" w:date="2018-01-28T23:32:00Z">
        <w:r w:rsidR="0070704E">
          <w:rPr>
            <w:rFonts w:ascii="Times New Roman" w:hAnsi="Times New Roman"/>
            <w:sz w:val="24"/>
            <w:lang w:val="en-US"/>
          </w:rPr>
          <w:t xml:space="preserve">their own </w:t>
        </w:r>
      </w:ins>
      <w:r w:rsidRPr="002C0E72">
        <w:rPr>
          <w:rFonts w:ascii="Times New Roman" w:hAnsi="Times New Roman"/>
          <w:sz w:val="24"/>
          <w:lang w:val="en-US"/>
        </w:rPr>
        <w:t xml:space="preserve">children. The Report points out in 5.88 that </w:t>
      </w:r>
      <w:r w:rsidRPr="0070704E">
        <w:rPr>
          <w:rFonts w:ascii="Times New Roman" w:hAnsi="Times New Roman"/>
          <w:sz w:val="24"/>
          <w:lang w:val="en-US"/>
          <w:rPrChange w:id="114" w:author="olindatimms" w:date="2018-01-28T23:32:00Z">
            <w:rPr>
              <w:rFonts w:ascii="Times New Roman" w:hAnsi="Times New Roman"/>
              <w:sz w:val="24"/>
              <w:u w:val="single"/>
              <w:lang w:val="en-US"/>
            </w:rPr>
          </w:rPrChange>
        </w:rPr>
        <w:t xml:space="preserve">gamete donors are not mentioned in the Surrogacy Bill.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To avoi</w:t>
      </w:r>
      <w:r w:rsidR="002C0E72" w:rsidRPr="002C0E72">
        <w:rPr>
          <w:rFonts w:ascii="Times New Roman" w:hAnsi="Times New Roman"/>
          <w:sz w:val="24"/>
          <w:lang w:val="en-US"/>
        </w:rPr>
        <w:t xml:space="preserve">d undue inducement to women </w:t>
      </w:r>
      <w:r w:rsidRPr="002C0E72">
        <w:rPr>
          <w:rFonts w:ascii="Times New Roman" w:hAnsi="Times New Roman"/>
          <w:sz w:val="24"/>
          <w:lang w:val="en-US"/>
        </w:rPr>
        <w:t>in view of possible risks, ovum donation should essentia</w:t>
      </w:r>
      <w:r w:rsidR="002C0E72" w:rsidRPr="002C0E72">
        <w:rPr>
          <w:rFonts w:ascii="Times New Roman" w:hAnsi="Times New Roman"/>
          <w:sz w:val="24"/>
          <w:lang w:val="en-US"/>
        </w:rPr>
        <w:t xml:space="preserve">lly be </w:t>
      </w:r>
      <w:r w:rsidR="002C0E72" w:rsidRPr="0070704E">
        <w:rPr>
          <w:rFonts w:ascii="Times New Roman" w:hAnsi="Times New Roman"/>
          <w:sz w:val="24"/>
          <w:lang w:val="en-US"/>
          <w:rPrChange w:id="115" w:author="olindatimms" w:date="2018-01-28T23:32:00Z">
            <w:rPr>
              <w:rFonts w:ascii="Times New Roman" w:hAnsi="Times New Roman"/>
              <w:sz w:val="24"/>
              <w:u w:val="single"/>
              <w:lang w:val="en-US"/>
            </w:rPr>
          </w:rPrChange>
        </w:rPr>
        <w:t>voluntary and altruistic,</w:t>
      </w:r>
      <w:r w:rsidRPr="0070704E">
        <w:rPr>
          <w:rFonts w:ascii="Times New Roman" w:hAnsi="Times New Roman"/>
          <w:sz w:val="24"/>
          <w:lang w:val="en-US"/>
          <w:rPrChange w:id="116" w:author="olindatimms" w:date="2018-01-28T23:32:00Z">
            <w:rPr>
              <w:rFonts w:ascii="Times New Roman" w:hAnsi="Times New Roman"/>
              <w:sz w:val="24"/>
              <w:u w:val="single"/>
              <w:lang w:val="en-US"/>
            </w:rPr>
          </w:rPrChange>
        </w:rPr>
        <w:t xml:space="preserve"> a onetime option</w:t>
      </w:r>
      <w:r w:rsidRPr="002C0E72">
        <w:rPr>
          <w:rFonts w:ascii="Times New Roman" w:hAnsi="Times New Roman"/>
          <w:sz w:val="24"/>
          <w:lang w:val="en-US"/>
        </w:rPr>
        <w:t xml:space="preserve">. </w:t>
      </w:r>
      <w:r w:rsidR="002C0E72" w:rsidRPr="002C0E72">
        <w:rPr>
          <w:rFonts w:ascii="Times New Roman" w:hAnsi="Times New Roman"/>
          <w:sz w:val="24"/>
          <w:lang w:val="en-US"/>
        </w:rPr>
        <w:t xml:space="preserve">Commercial terms with donors would raise the issue of exploitation once again. </w:t>
      </w:r>
      <w:r w:rsidRPr="002C0E72">
        <w:rPr>
          <w:rFonts w:ascii="Times New Roman" w:hAnsi="Times New Roman"/>
          <w:sz w:val="24"/>
          <w:lang w:val="en-US"/>
        </w:rPr>
        <w:t>Women who voluntee</w:t>
      </w:r>
      <w:r w:rsidR="002C0E72" w:rsidRPr="002C0E72">
        <w:rPr>
          <w:rFonts w:ascii="Times New Roman" w:hAnsi="Times New Roman"/>
          <w:sz w:val="24"/>
          <w:lang w:val="en-US"/>
        </w:rPr>
        <w:t>r could be prescreened and counse</w:t>
      </w:r>
      <w:r w:rsidRPr="002C0E72">
        <w:rPr>
          <w:rFonts w:ascii="Times New Roman" w:hAnsi="Times New Roman"/>
          <w:sz w:val="24"/>
          <w:lang w:val="en-US"/>
        </w:rPr>
        <w:t xml:space="preserve">led to ensure they have complete information about risks before donation. There </w:t>
      </w:r>
      <w:ins w:id="117" w:author="olindatimms" w:date="2018-01-28T23:33:00Z">
        <w:r w:rsidR="0070704E">
          <w:rPr>
            <w:rFonts w:ascii="Times New Roman" w:hAnsi="Times New Roman"/>
            <w:sz w:val="24"/>
            <w:lang w:val="en-US"/>
          </w:rPr>
          <w:t>could</w:t>
        </w:r>
      </w:ins>
      <w:del w:id="118" w:author="olindatimms" w:date="2018-01-28T23:33:00Z">
        <w:r w:rsidRPr="002C0E72" w:rsidDel="0070704E">
          <w:rPr>
            <w:rFonts w:ascii="Times New Roman" w:hAnsi="Times New Roman"/>
            <w:sz w:val="24"/>
            <w:lang w:val="en-US"/>
          </w:rPr>
          <w:delText>must</w:delText>
        </w:r>
      </w:del>
      <w:r w:rsidRPr="002C0E72">
        <w:rPr>
          <w:rFonts w:ascii="Times New Roman" w:hAnsi="Times New Roman"/>
          <w:sz w:val="24"/>
          <w:lang w:val="en-US"/>
        </w:rPr>
        <w:t xml:space="preserve"> </w:t>
      </w:r>
      <w:r w:rsidRPr="0070704E">
        <w:rPr>
          <w:rFonts w:ascii="Times New Roman" w:hAnsi="Times New Roman"/>
          <w:sz w:val="24"/>
          <w:lang w:val="en-US"/>
          <w:rPrChange w:id="119" w:author="olindatimms" w:date="2018-01-28T23:33:00Z">
            <w:rPr>
              <w:rFonts w:ascii="Times New Roman" w:hAnsi="Times New Roman"/>
              <w:sz w:val="24"/>
              <w:u w:val="single"/>
              <w:lang w:val="en-US"/>
            </w:rPr>
          </w:rPrChange>
        </w:rPr>
        <w:t>be pre-determined adequate compensation for these donors</w:t>
      </w:r>
      <w:r w:rsidRPr="002C0E72">
        <w:rPr>
          <w:rFonts w:ascii="Times New Roman" w:hAnsi="Times New Roman"/>
          <w:sz w:val="24"/>
          <w:lang w:val="en-US"/>
        </w:rPr>
        <w:t xml:space="preserve"> in addition to actual costs of medications and procedures, including medical insurance for at least one year.  In 6.22 of the Report, it is recommended that terms of egg donation </w:t>
      </w:r>
      <w:r w:rsidR="002C0E72" w:rsidRPr="002C0E72">
        <w:rPr>
          <w:rFonts w:ascii="Times New Roman" w:hAnsi="Times New Roman"/>
          <w:sz w:val="24"/>
          <w:lang w:val="en-US"/>
        </w:rPr>
        <w:t>be</w:t>
      </w:r>
      <w:r w:rsidRPr="002C0E72">
        <w:rPr>
          <w:rFonts w:ascii="Times New Roman" w:hAnsi="Times New Roman"/>
          <w:sz w:val="24"/>
          <w:lang w:val="en-US"/>
        </w:rPr>
        <w:t xml:space="preserve"> defined. This area </w:t>
      </w:r>
      <w:r w:rsidRPr="0070704E">
        <w:rPr>
          <w:rFonts w:ascii="Times New Roman" w:hAnsi="Times New Roman"/>
          <w:sz w:val="24"/>
          <w:lang w:val="en-US"/>
          <w:rPrChange w:id="120" w:author="olindatimms" w:date="2018-01-28T23:33:00Z">
            <w:rPr>
              <w:rFonts w:ascii="Times New Roman" w:hAnsi="Times New Roman"/>
              <w:sz w:val="24"/>
              <w:u w:val="single"/>
              <w:lang w:val="en-US"/>
            </w:rPr>
          </w:rPrChange>
        </w:rPr>
        <w:t>remains unclear in the ART Bill</w:t>
      </w:r>
      <w:r w:rsidRPr="002C0E72">
        <w:rPr>
          <w:rFonts w:ascii="Times New Roman" w:hAnsi="Times New Roman"/>
          <w:sz w:val="24"/>
          <w:lang w:val="en-US"/>
        </w:rPr>
        <w:t xml:space="preserve"> as well.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Report recommends protocols in the storage and handling of embryos in 5.101, along the lines described in the ART Bill. This area is ethically troubling as the low success rates of the technology means that more ova than necessary may be harvested, putting donors at risk, and more embryos than necessary may be formed and implanted, putting surrogates at risk. The fate of excess embryos, whether implanted or frozen, is an ethical dilemma. For this reason, sale of embryos and advertising for embryos </w:t>
      </w:r>
      <w:r w:rsidR="00B10150">
        <w:rPr>
          <w:rFonts w:ascii="Times New Roman" w:hAnsi="Times New Roman"/>
          <w:sz w:val="24"/>
          <w:lang w:val="en-US"/>
        </w:rPr>
        <w:t xml:space="preserve">would need to be </w:t>
      </w:r>
      <w:proofErr w:type="gramStart"/>
      <w:r w:rsidR="00B10150">
        <w:rPr>
          <w:rFonts w:ascii="Times New Roman" w:hAnsi="Times New Roman"/>
          <w:sz w:val="24"/>
          <w:lang w:val="en-US"/>
        </w:rPr>
        <w:t>prohibit</w:t>
      </w:r>
      <w:proofErr w:type="gramEnd"/>
      <w:del w:id="121" w:author="olindatimms" w:date="2018-01-28T23:33:00Z">
        <w:r w:rsidR="00B10150" w:rsidDel="0070704E">
          <w:rPr>
            <w:rFonts w:ascii="Times New Roman" w:hAnsi="Times New Roman"/>
            <w:sz w:val="24"/>
            <w:lang w:val="en-US"/>
          </w:rPr>
          <w:delText>i</w:delText>
        </w:r>
      </w:del>
      <w:r w:rsidR="00B10150">
        <w:rPr>
          <w:rFonts w:ascii="Times New Roman" w:hAnsi="Times New Roman"/>
          <w:sz w:val="24"/>
          <w:lang w:val="en-US"/>
        </w:rPr>
        <w:t>ed</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 If legal parents do not pay dues to the ART bank, or if the clinics shut down, should embryos be discarded? Some countries have embryo adoption and embryo donation programs that treat the embryo as a genetic child of the parents, with full moral status. If the embryo is viewed as a child,</w:t>
      </w:r>
      <w:r w:rsidRPr="00B6139D">
        <w:rPr>
          <w:rFonts w:ascii="Times New Roman" w:hAnsi="Times New Roman"/>
          <w:sz w:val="24"/>
          <w:lang w:val="en-US"/>
        </w:rPr>
        <w:t xml:space="preserve"> </w:t>
      </w:r>
      <w:r w:rsidRPr="00B6139D">
        <w:rPr>
          <w:rFonts w:ascii="Times New Roman" w:hAnsi="Times New Roman"/>
          <w:sz w:val="24"/>
          <w:lang w:val="en-US"/>
          <w:rPrChange w:id="122" w:author="olindatimms" w:date="2018-01-28T23:35:00Z">
            <w:rPr>
              <w:rFonts w:ascii="Times New Roman" w:hAnsi="Times New Roman"/>
              <w:sz w:val="24"/>
              <w:u w:val="single"/>
              <w:lang w:val="en-US"/>
            </w:rPr>
          </w:rPrChange>
        </w:rPr>
        <w:t>how should we think about freezing and destruction of embryos?</w:t>
      </w:r>
      <w:r w:rsidRPr="002C0E72">
        <w:rPr>
          <w:rFonts w:ascii="Times New Roman" w:hAnsi="Times New Roman"/>
          <w:sz w:val="24"/>
          <w:lang w:val="en-US"/>
        </w:rPr>
        <w:t xml:space="preserve"> This is a sensitive area that </w:t>
      </w:r>
      <w:r w:rsidRPr="002C0E72">
        <w:rPr>
          <w:rFonts w:ascii="Times New Roman" w:hAnsi="Times New Roman"/>
          <w:sz w:val="24"/>
          <w:lang w:val="en-US"/>
        </w:rPr>
        <w:t>treads</w:t>
      </w:r>
      <w:r w:rsidRPr="002C0E72">
        <w:rPr>
          <w:rFonts w:ascii="Times New Roman" w:hAnsi="Times New Roman"/>
          <w:sz w:val="24"/>
          <w:lang w:val="en-US"/>
        </w:rPr>
        <w:t xml:space="preserve"> on beliefs about the genesis </w:t>
      </w:r>
      <w:ins w:id="123" w:author="olindatimms" w:date="2018-01-28T23:36:00Z">
        <w:r w:rsidR="00B6139D">
          <w:rPr>
            <w:rFonts w:ascii="Times New Roman" w:hAnsi="Times New Roman"/>
            <w:sz w:val="24"/>
            <w:lang w:val="en-US"/>
          </w:rPr>
          <w:t xml:space="preserve">of life </w:t>
        </w:r>
      </w:ins>
      <w:r w:rsidRPr="002C0E72">
        <w:rPr>
          <w:rFonts w:ascii="Times New Roman" w:hAnsi="Times New Roman"/>
          <w:sz w:val="24"/>
          <w:lang w:val="en-US"/>
        </w:rPr>
        <w:t xml:space="preserve">and </w:t>
      </w:r>
      <w:r w:rsidR="002C0E72" w:rsidRPr="002C0E72">
        <w:rPr>
          <w:rFonts w:ascii="Times New Roman" w:hAnsi="Times New Roman"/>
          <w:sz w:val="24"/>
          <w:lang w:val="en-US"/>
        </w:rPr>
        <w:t xml:space="preserve">respect for </w:t>
      </w:r>
      <w:r w:rsidRPr="002C0E72">
        <w:rPr>
          <w:rFonts w:ascii="Times New Roman" w:hAnsi="Times New Roman"/>
          <w:sz w:val="24"/>
          <w:lang w:val="en-US"/>
        </w:rPr>
        <w:t xml:space="preserve">life, </w:t>
      </w:r>
      <w:r w:rsidR="002C0E72" w:rsidRPr="002C0E72">
        <w:rPr>
          <w:rFonts w:ascii="Times New Roman" w:hAnsi="Times New Roman"/>
          <w:sz w:val="24"/>
          <w:lang w:val="en-US"/>
        </w:rPr>
        <w:t>worthy of careful consideration</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p>
    <w:p w:rsidR="00640231" w:rsidRPr="007B318F" w:rsidRDefault="00640231" w:rsidP="00640231">
      <w:pPr>
        <w:rPr>
          <w:rFonts w:ascii="Times New Roman" w:hAnsi="Times New Roman"/>
          <w:b/>
          <w:sz w:val="24"/>
          <w:u w:val="single"/>
          <w:lang w:val="en-US"/>
        </w:rPr>
      </w:pPr>
      <w:r w:rsidRPr="007B318F">
        <w:rPr>
          <w:rFonts w:ascii="Times New Roman" w:hAnsi="Times New Roman"/>
          <w:b/>
          <w:sz w:val="24"/>
          <w:u w:val="single"/>
          <w:lang w:val="en-US"/>
        </w:rPr>
        <w:t>Recommendations</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effort of the Government in bringing out the Surrogacy (Regulation) Bill 2016 is commendable, sending </w:t>
      </w:r>
      <w:ins w:id="124" w:author="olindatimms" w:date="2018-01-28T23:37:00Z">
        <w:r w:rsidR="00B6139D">
          <w:rPr>
            <w:rFonts w:ascii="Times New Roman" w:hAnsi="Times New Roman"/>
            <w:sz w:val="24"/>
            <w:lang w:val="en-US"/>
          </w:rPr>
          <w:t xml:space="preserve">out </w:t>
        </w:r>
      </w:ins>
      <w:r w:rsidRPr="002C0E72">
        <w:rPr>
          <w:rFonts w:ascii="Times New Roman" w:hAnsi="Times New Roman"/>
          <w:sz w:val="24"/>
          <w:lang w:val="en-US"/>
        </w:rPr>
        <w:t xml:space="preserve">the right </w:t>
      </w:r>
      <w:ins w:id="125" w:author="olindatimms" w:date="2018-01-28T23:37:00Z">
        <w:r w:rsidR="00B6139D">
          <w:rPr>
            <w:rFonts w:ascii="Times New Roman" w:hAnsi="Times New Roman"/>
            <w:sz w:val="24"/>
            <w:lang w:val="en-US"/>
          </w:rPr>
          <w:t>message</w:t>
        </w:r>
      </w:ins>
      <w:del w:id="126" w:author="olindatimms" w:date="2018-01-28T23:37:00Z">
        <w:r w:rsidRPr="002C0E72" w:rsidDel="00B6139D">
          <w:rPr>
            <w:rFonts w:ascii="Times New Roman" w:hAnsi="Times New Roman"/>
            <w:sz w:val="24"/>
            <w:lang w:val="en-US"/>
          </w:rPr>
          <w:delText>signals</w:delText>
        </w:r>
      </w:del>
      <w:r w:rsidRPr="002C0E72">
        <w:rPr>
          <w:rFonts w:ascii="Times New Roman" w:hAnsi="Times New Roman"/>
          <w:sz w:val="24"/>
          <w:lang w:val="en-US"/>
        </w:rPr>
        <w:t xml:space="preserve"> to the medical fraternity and wider society. While </w:t>
      </w:r>
      <w:del w:id="127" w:author="olindatimms" w:date="2018-01-28T23:38:00Z">
        <w:r w:rsidRPr="002C0E72" w:rsidDel="00B6139D">
          <w:rPr>
            <w:rFonts w:ascii="Times New Roman" w:hAnsi="Times New Roman"/>
            <w:sz w:val="24"/>
            <w:lang w:val="en-US"/>
          </w:rPr>
          <w:delText xml:space="preserve">it requires </w:delText>
        </w:r>
      </w:del>
      <w:r w:rsidRPr="002C0E72">
        <w:rPr>
          <w:rFonts w:ascii="Times New Roman" w:hAnsi="Times New Roman"/>
          <w:sz w:val="24"/>
          <w:lang w:val="en-US"/>
        </w:rPr>
        <w:t>some modifications</w:t>
      </w:r>
      <w:ins w:id="128" w:author="olindatimms" w:date="2018-01-28T23:38:00Z">
        <w:r w:rsidR="00B6139D">
          <w:rPr>
            <w:rFonts w:ascii="Times New Roman" w:hAnsi="Times New Roman"/>
            <w:sz w:val="24"/>
            <w:lang w:val="en-US"/>
          </w:rPr>
          <w:t xml:space="preserve"> may be in order</w:t>
        </w:r>
      </w:ins>
      <w:r w:rsidRPr="002C0E72">
        <w:rPr>
          <w:rFonts w:ascii="Times New Roman" w:hAnsi="Times New Roman"/>
          <w:sz w:val="24"/>
          <w:lang w:val="en-US"/>
        </w:rPr>
        <w:t xml:space="preserve">, it </w:t>
      </w:r>
      <w:r w:rsidR="00B10150">
        <w:rPr>
          <w:rFonts w:ascii="Times New Roman" w:hAnsi="Times New Roman"/>
          <w:sz w:val="24"/>
          <w:lang w:val="en-US"/>
        </w:rPr>
        <w:t>addresses</w:t>
      </w:r>
      <w:r w:rsidRPr="002C0E72">
        <w:rPr>
          <w:rFonts w:ascii="Times New Roman" w:hAnsi="Times New Roman"/>
          <w:sz w:val="24"/>
          <w:lang w:val="en-US"/>
        </w:rPr>
        <w:t xml:space="preserve"> the social problem of exploitation of women and abandonment of children in commercial surrogacy arrangements.</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draft ART Bill is </w:t>
      </w:r>
      <w:ins w:id="129" w:author="olindatimms" w:date="2018-01-28T23:38:00Z">
        <w:r w:rsidR="00B6139D">
          <w:rPr>
            <w:rFonts w:ascii="Times New Roman" w:hAnsi="Times New Roman"/>
            <w:sz w:val="24"/>
            <w:lang w:val="en-US"/>
          </w:rPr>
          <w:t>surely</w:t>
        </w:r>
      </w:ins>
      <w:del w:id="130" w:author="olindatimms" w:date="2018-01-28T23:38:00Z">
        <w:r w:rsidRPr="002C0E72" w:rsidDel="00B6139D">
          <w:rPr>
            <w:rFonts w:ascii="Times New Roman" w:hAnsi="Times New Roman"/>
            <w:sz w:val="24"/>
            <w:lang w:val="en-US"/>
          </w:rPr>
          <w:delText>clearly</w:delText>
        </w:r>
      </w:del>
      <w:r w:rsidRPr="002C0E72">
        <w:rPr>
          <w:rFonts w:ascii="Times New Roman" w:hAnsi="Times New Roman"/>
          <w:sz w:val="24"/>
          <w:lang w:val="en-US"/>
        </w:rPr>
        <w:t xml:space="preserve"> required to regulate clinics, but it is unclear and incomplete in many aspects. The key issue is that it does not specifically prohibit commercial arrangements. The commercial linkages between ART Banks and ART Clinics a</w:t>
      </w:r>
      <w:r w:rsidR="002C0E72" w:rsidRPr="002C0E72">
        <w:rPr>
          <w:rFonts w:ascii="Times New Roman" w:hAnsi="Times New Roman"/>
          <w:sz w:val="24"/>
          <w:lang w:val="en-US"/>
        </w:rPr>
        <w:t xml:space="preserve">re unclear and their roles and </w:t>
      </w:r>
      <w:r w:rsidRPr="002C0E72">
        <w:rPr>
          <w:rFonts w:ascii="Times New Roman" w:hAnsi="Times New Roman"/>
          <w:sz w:val="24"/>
          <w:lang w:val="en-US"/>
        </w:rPr>
        <w:t>responsibilities require definition</w:t>
      </w:r>
      <w:r w:rsidRPr="00B6139D">
        <w:rPr>
          <w:rFonts w:ascii="Times New Roman" w:hAnsi="Times New Roman"/>
          <w:sz w:val="24"/>
          <w:lang w:val="en-US"/>
        </w:rPr>
        <w:t xml:space="preserve">. </w:t>
      </w:r>
      <w:r w:rsidRPr="00B6139D">
        <w:rPr>
          <w:rFonts w:ascii="Times New Roman" w:hAnsi="Times New Roman"/>
          <w:sz w:val="24"/>
          <w:lang w:val="en-US"/>
          <w:rPrChange w:id="131" w:author="olindatimms" w:date="2018-01-28T23:38:00Z">
            <w:rPr>
              <w:rFonts w:ascii="Times New Roman" w:hAnsi="Times New Roman"/>
              <w:sz w:val="24"/>
              <w:u w:val="single"/>
              <w:lang w:val="en-US"/>
            </w:rPr>
          </w:rPrChange>
        </w:rPr>
        <w:t xml:space="preserve"> </w:t>
      </w:r>
      <w:r w:rsidR="002C0E72" w:rsidRPr="00B6139D">
        <w:rPr>
          <w:rFonts w:ascii="Times New Roman" w:hAnsi="Times New Roman"/>
          <w:sz w:val="24"/>
          <w:lang w:val="en-US"/>
          <w:rPrChange w:id="132" w:author="olindatimms" w:date="2018-01-28T23:38:00Z">
            <w:rPr>
              <w:rFonts w:ascii="Times New Roman" w:hAnsi="Times New Roman"/>
              <w:sz w:val="24"/>
              <w:u w:val="single"/>
              <w:lang w:val="en-US"/>
            </w:rPr>
          </w:rPrChange>
        </w:rPr>
        <w:t>If</w:t>
      </w:r>
      <w:r w:rsidRPr="00B6139D">
        <w:rPr>
          <w:rFonts w:ascii="Times New Roman" w:hAnsi="Times New Roman"/>
          <w:sz w:val="24"/>
          <w:lang w:val="en-US"/>
          <w:rPrChange w:id="133" w:author="olindatimms" w:date="2018-01-28T23:38:00Z">
            <w:rPr>
              <w:rFonts w:ascii="Times New Roman" w:hAnsi="Times New Roman"/>
              <w:sz w:val="24"/>
              <w:u w:val="single"/>
              <w:lang w:val="en-US"/>
            </w:rPr>
          </w:rPrChange>
        </w:rPr>
        <w:t xml:space="preserve"> </w:t>
      </w:r>
      <w:r w:rsidR="002C0E72" w:rsidRPr="00B6139D">
        <w:rPr>
          <w:rFonts w:ascii="Times New Roman" w:hAnsi="Times New Roman"/>
          <w:sz w:val="24"/>
          <w:lang w:val="en-US"/>
          <w:rPrChange w:id="134" w:author="olindatimms" w:date="2018-01-28T23:38:00Z">
            <w:rPr>
              <w:rFonts w:ascii="Times New Roman" w:hAnsi="Times New Roman"/>
              <w:sz w:val="24"/>
              <w:u w:val="single"/>
              <w:lang w:val="en-US"/>
            </w:rPr>
          </w:rPrChange>
        </w:rPr>
        <w:t xml:space="preserve">the </w:t>
      </w:r>
      <w:r w:rsidRPr="00B6139D">
        <w:rPr>
          <w:rFonts w:ascii="Times New Roman" w:hAnsi="Times New Roman"/>
          <w:sz w:val="24"/>
          <w:lang w:val="en-US"/>
          <w:rPrChange w:id="135" w:author="olindatimms" w:date="2018-01-28T23:38:00Z">
            <w:rPr>
              <w:rFonts w:ascii="Times New Roman" w:hAnsi="Times New Roman"/>
              <w:sz w:val="24"/>
              <w:u w:val="single"/>
              <w:lang w:val="en-US"/>
            </w:rPr>
          </w:rPrChange>
        </w:rPr>
        <w:t xml:space="preserve">Bills </w:t>
      </w:r>
      <w:ins w:id="136" w:author="olindatimms" w:date="2018-01-28T23:39:00Z">
        <w:r w:rsidR="00B6139D">
          <w:rPr>
            <w:rFonts w:ascii="Times New Roman" w:hAnsi="Times New Roman"/>
            <w:sz w:val="24"/>
            <w:lang w:val="en-US"/>
          </w:rPr>
          <w:t>are to</w:t>
        </w:r>
      </w:ins>
      <w:del w:id="137" w:author="olindatimms" w:date="2018-01-28T23:39:00Z">
        <w:r w:rsidRPr="00B6139D" w:rsidDel="00B6139D">
          <w:rPr>
            <w:rFonts w:ascii="Times New Roman" w:hAnsi="Times New Roman"/>
            <w:sz w:val="24"/>
            <w:lang w:val="en-US"/>
            <w:rPrChange w:id="138" w:author="olindatimms" w:date="2018-01-28T23:38:00Z">
              <w:rPr>
                <w:rFonts w:ascii="Times New Roman" w:hAnsi="Times New Roman"/>
                <w:sz w:val="24"/>
                <w:u w:val="single"/>
                <w:lang w:val="en-US"/>
              </w:rPr>
            </w:rPrChange>
          </w:rPr>
          <w:delText>can</w:delText>
        </w:r>
      </w:del>
      <w:r w:rsidRPr="00B6139D">
        <w:rPr>
          <w:rFonts w:ascii="Times New Roman" w:hAnsi="Times New Roman"/>
          <w:sz w:val="24"/>
          <w:lang w:val="en-US"/>
          <w:rPrChange w:id="139" w:author="olindatimms" w:date="2018-01-28T23:38:00Z">
            <w:rPr>
              <w:rFonts w:ascii="Times New Roman" w:hAnsi="Times New Roman"/>
              <w:sz w:val="24"/>
              <w:u w:val="single"/>
              <w:lang w:val="en-US"/>
            </w:rPr>
          </w:rPrChange>
        </w:rPr>
        <w:t xml:space="preserve"> be harmonized,</w:t>
      </w:r>
      <w:r w:rsidRPr="00B6139D">
        <w:rPr>
          <w:rFonts w:ascii="Times New Roman" w:hAnsi="Times New Roman"/>
          <w:sz w:val="24"/>
          <w:lang w:val="en-US"/>
        </w:rPr>
        <w:t xml:space="preserve"> </w:t>
      </w:r>
      <w:r w:rsidR="002C0E72" w:rsidRPr="00B6139D">
        <w:rPr>
          <w:rFonts w:ascii="Times New Roman" w:hAnsi="Times New Roman"/>
          <w:sz w:val="24"/>
          <w:lang w:val="en-US"/>
        </w:rPr>
        <w:t xml:space="preserve">it </w:t>
      </w:r>
      <w:r w:rsidRPr="00B6139D">
        <w:rPr>
          <w:rFonts w:ascii="Times New Roman" w:hAnsi="Times New Roman"/>
          <w:sz w:val="24"/>
          <w:lang w:val="en-US"/>
          <w:rPrChange w:id="140" w:author="olindatimms" w:date="2018-01-28T23:38:00Z">
            <w:rPr>
              <w:rFonts w:ascii="Times New Roman" w:hAnsi="Times New Roman"/>
              <w:sz w:val="24"/>
              <w:u w:val="single"/>
              <w:lang w:val="en-US"/>
            </w:rPr>
          </w:rPrChange>
        </w:rPr>
        <w:t>should in no way undermine the ban on commercial surrogacy</w:t>
      </w:r>
      <w:r w:rsidRPr="00B6139D">
        <w:rPr>
          <w:rFonts w:ascii="Times New Roman" w:hAnsi="Times New Roman"/>
          <w:sz w:val="24"/>
          <w:lang w:val="en-US"/>
        </w:rPr>
        <w:t>.</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As is the case with most excellent laws in this country, this </w:t>
      </w:r>
      <w:r w:rsidRPr="00B6139D">
        <w:rPr>
          <w:rFonts w:ascii="Times New Roman" w:hAnsi="Times New Roman"/>
          <w:sz w:val="24"/>
          <w:lang w:val="en-US"/>
          <w:rPrChange w:id="141" w:author="olindatimms" w:date="2018-01-28T23:39:00Z">
            <w:rPr>
              <w:rFonts w:ascii="Times New Roman" w:hAnsi="Times New Roman"/>
              <w:sz w:val="24"/>
              <w:u w:val="single"/>
              <w:lang w:val="en-US"/>
            </w:rPr>
          </w:rPrChange>
        </w:rPr>
        <w:t>Surrogacy Bill will only be as good as its implementation.</w:t>
      </w:r>
      <w:r w:rsidR="002C0E72" w:rsidRPr="002C0E72">
        <w:rPr>
          <w:rFonts w:ascii="Times New Roman" w:hAnsi="Times New Roman"/>
          <w:sz w:val="24"/>
          <w:lang w:val="en-US"/>
        </w:rPr>
        <w:t xml:space="preserve"> Political and professional</w:t>
      </w:r>
      <w:r w:rsidRPr="002C0E72">
        <w:rPr>
          <w:rFonts w:ascii="Times New Roman" w:hAnsi="Times New Roman"/>
          <w:sz w:val="24"/>
          <w:lang w:val="en-US"/>
        </w:rPr>
        <w:t xml:space="preserve"> </w:t>
      </w:r>
      <w:proofErr w:type="gramStart"/>
      <w:ins w:id="142" w:author="olindatimms" w:date="2018-01-28T23:39:00Z">
        <w:r w:rsidR="00B6139D">
          <w:rPr>
            <w:rFonts w:ascii="Times New Roman" w:hAnsi="Times New Roman"/>
            <w:sz w:val="24"/>
            <w:lang w:val="en-US"/>
          </w:rPr>
          <w:t xml:space="preserve">will </w:t>
        </w:r>
      </w:ins>
      <w:r w:rsidRPr="002C0E72">
        <w:rPr>
          <w:rFonts w:ascii="Times New Roman" w:hAnsi="Times New Roman"/>
          <w:sz w:val="24"/>
          <w:lang w:val="en-US"/>
        </w:rPr>
        <w:t>must</w:t>
      </w:r>
      <w:proofErr w:type="gramEnd"/>
      <w:r w:rsidRPr="002C0E72">
        <w:rPr>
          <w:rFonts w:ascii="Times New Roman" w:hAnsi="Times New Roman"/>
          <w:sz w:val="24"/>
          <w:lang w:val="en-US"/>
        </w:rPr>
        <w:t xml:space="preserve"> be brought to bear to ensure that the spirit of the Bill is upheld. </w:t>
      </w:r>
    </w:p>
    <w:p w:rsidR="00640231" w:rsidRPr="002C0E72" w:rsidRDefault="00640231" w:rsidP="00640231">
      <w:pPr>
        <w:rPr>
          <w:rFonts w:ascii="Times New Roman" w:hAnsi="Times New Roman"/>
          <w:sz w:val="24"/>
          <w:lang w:val="en-US"/>
        </w:rPr>
      </w:pPr>
      <w:r w:rsidRPr="00B6139D">
        <w:rPr>
          <w:rFonts w:ascii="Times New Roman" w:hAnsi="Times New Roman"/>
          <w:sz w:val="24"/>
          <w:lang w:val="en-US"/>
          <w:rPrChange w:id="143" w:author="olindatimms" w:date="2018-01-28T23:39:00Z">
            <w:rPr>
              <w:rFonts w:ascii="Times New Roman" w:hAnsi="Times New Roman"/>
              <w:sz w:val="24"/>
              <w:u w:val="single"/>
              <w:lang w:val="en-US"/>
            </w:rPr>
          </w:rPrChange>
        </w:rPr>
        <w:t>Data from these clinics would be extremely important</w:t>
      </w:r>
      <w:r w:rsidRPr="002C0E72">
        <w:rPr>
          <w:rFonts w:ascii="Times New Roman" w:hAnsi="Times New Roman"/>
          <w:sz w:val="24"/>
          <w:lang w:val="en-US"/>
        </w:rPr>
        <w:t>, to evaluate the sector and inform future decisions. It could also lead to modification of the statute in the future.</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Department of Health Research and the Ministry of Health and Family Welfare could consider establishing a </w:t>
      </w:r>
      <w:r w:rsidRPr="002C0E72">
        <w:rPr>
          <w:rFonts w:ascii="Times New Roman" w:hAnsi="Times New Roman"/>
          <w:sz w:val="24"/>
          <w:u w:val="single"/>
          <w:lang w:val="en-US"/>
        </w:rPr>
        <w:t>Medical Technology Review Committee</w:t>
      </w:r>
      <w:r w:rsidRPr="002C0E72">
        <w:rPr>
          <w:rFonts w:ascii="Times New Roman" w:hAnsi="Times New Roman"/>
          <w:sz w:val="24"/>
          <w:lang w:val="en-US"/>
        </w:rPr>
        <w:t xml:space="preserve"> to evaluate new technologies presented as medical advancements, not including research. The experi</w:t>
      </w:r>
      <w:r w:rsidR="002C0E72" w:rsidRPr="002C0E72">
        <w:rPr>
          <w:rFonts w:ascii="Times New Roman" w:hAnsi="Times New Roman"/>
          <w:sz w:val="24"/>
          <w:lang w:val="en-US"/>
        </w:rPr>
        <w:t>ence of other countries with the specific</w:t>
      </w:r>
      <w:r w:rsidRPr="002C0E72">
        <w:rPr>
          <w:rFonts w:ascii="Times New Roman" w:hAnsi="Times New Roman"/>
          <w:sz w:val="24"/>
          <w:lang w:val="en-US"/>
        </w:rPr>
        <w:t xml:space="preserve"> technology and its implications can be reviewed, as well as the ethical, social and legal implications for our particular population. This would attempt to look beyond technical validity and usefulness, serving to inform health organizations and patients of possible </w:t>
      </w:r>
      <w:ins w:id="144" w:author="olindatimms" w:date="2018-01-28T23:40:00Z">
        <w:r w:rsidR="00B6139D">
          <w:rPr>
            <w:rFonts w:ascii="Times New Roman" w:hAnsi="Times New Roman"/>
            <w:sz w:val="24"/>
            <w:lang w:val="en-US"/>
          </w:rPr>
          <w:t xml:space="preserve">harm and </w:t>
        </w:r>
      </w:ins>
      <w:r w:rsidRPr="002C0E72">
        <w:rPr>
          <w:rFonts w:ascii="Times New Roman" w:hAnsi="Times New Roman"/>
          <w:sz w:val="24"/>
          <w:lang w:val="en-US"/>
        </w:rPr>
        <w:t xml:space="preserve">ethical </w:t>
      </w:r>
      <w:ins w:id="145" w:author="olindatimms" w:date="2018-01-28T23:41:00Z">
        <w:r w:rsidR="00B6139D">
          <w:rPr>
            <w:rFonts w:ascii="Times New Roman" w:hAnsi="Times New Roman"/>
            <w:sz w:val="24"/>
            <w:lang w:val="en-US"/>
          </w:rPr>
          <w:t>issues</w:t>
        </w:r>
      </w:ins>
      <w:del w:id="146" w:author="olindatimms" w:date="2018-01-28T23:41:00Z">
        <w:r w:rsidRPr="002C0E72" w:rsidDel="00B6139D">
          <w:rPr>
            <w:rFonts w:ascii="Times New Roman" w:hAnsi="Times New Roman"/>
            <w:sz w:val="24"/>
            <w:lang w:val="en-US"/>
          </w:rPr>
          <w:delText>dilemmas and harm</w:delText>
        </w:r>
      </w:del>
      <w:r w:rsidRPr="002C0E72">
        <w:rPr>
          <w:rFonts w:ascii="Times New Roman" w:hAnsi="Times New Roman"/>
          <w:sz w:val="24"/>
          <w:lang w:val="en-US"/>
        </w:rPr>
        <w:t xml:space="preserve">. Country needs, appropriateness, and social relevance </w:t>
      </w:r>
      <w:r w:rsidR="00B10150">
        <w:rPr>
          <w:rFonts w:ascii="Times New Roman" w:hAnsi="Times New Roman"/>
          <w:sz w:val="24"/>
          <w:lang w:val="en-US"/>
        </w:rPr>
        <w:t xml:space="preserve">could </w:t>
      </w:r>
      <w:r w:rsidRPr="002C0E72">
        <w:rPr>
          <w:rFonts w:ascii="Times New Roman" w:hAnsi="Times New Roman"/>
          <w:sz w:val="24"/>
          <w:lang w:val="en-US"/>
        </w:rPr>
        <w:t>be evaluated. Genetic testing and enhance</w:t>
      </w:r>
      <w:r w:rsidR="002C0E72" w:rsidRPr="002C0E72">
        <w:rPr>
          <w:rFonts w:ascii="Times New Roman" w:hAnsi="Times New Roman"/>
          <w:sz w:val="24"/>
          <w:lang w:val="en-US"/>
        </w:rPr>
        <w:t>ments, stem cell treatment and b</w:t>
      </w:r>
      <w:r w:rsidRPr="002C0E72">
        <w:rPr>
          <w:rFonts w:ascii="Times New Roman" w:hAnsi="Times New Roman"/>
          <w:sz w:val="24"/>
          <w:lang w:val="en-US"/>
        </w:rPr>
        <w:t>io</w:t>
      </w:r>
      <w:r w:rsidR="002C0E72" w:rsidRPr="002C0E72">
        <w:rPr>
          <w:rFonts w:ascii="Times New Roman" w:hAnsi="Times New Roman"/>
          <w:sz w:val="24"/>
          <w:lang w:val="en-US"/>
        </w:rPr>
        <w:t>-</w:t>
      </w:r>
      <w:r w:rsidRPr="002C0E72">
        <w:rPr>
          <w:rFonts w:ascii="Times New Roman" w:hAnsi="Times New Roman"/>
          <w:sz w:val="24"/>
          <w:lang w:val="en-US"/>
        </w:rPr>
        <w:t xml:space="preserve">banks, for example, may require this kind of review. It will be challenging to stay ahead of the science, but consultations and public viewpoints could contribute to a better understanding.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Committee could include experts from humanities, human rights, gender studies, scientists, lawyers and </w:t>
      </w:r>
      <w:r w:rsidR="002C0E72" w:rsidRPr="002C0E72">
        <w:rPr>
          <w:rFonts w:ascii="Times New Roman" w:hAnsi="Times New Roman"/>
          <w:sz w:val="24"/>
          <w:lang w:val="en-US"/>
        </w:rPr>
        <w:t>laypersons</w:t>
      </w:r>
      <w:r w:rsidRPr="002C0E72">
        <w:rPr>
          <w:rFonts w:ascii="Times New Roman" w:hAnsi="Times New Roman"/>
          <w:sz w:val="24"/>
          <w:lang w:val="en-US"/>
        </w:rPr>
        <w:t>. The obje</w:t>
      </w:r>
      <w:r w:rsidR="002C0E72" w:rsidRPr="002C0E72">
        <w:rPr>
          <w:rFonts w:ascii="Times New Roman" w:hAnsi="Times New Roman"/>
          <w:sz w:val="24"/>
          <w:lang w:val="en-US"/>
        </w:rPr>
        <w:t>ctive is not to obstruct, but</w:t>
      </w:r>
      <w:r w:rsidRPr="002C0E72">
        <w:rPr>
          <w:rFonts w:ascii="Times New Roman" w:hAnsi="Times New Roman"/>
          <w:sz w:val="24"/>
          <w:lang w:val="en-US"/>
        </w:rPr>
        <w:t xml:space="preserve"> provide insights and advice to regulators and professionals. After all, it is the duty of the state to protect human rights and evaluate entitlements and social harm. Leaving any review completely to professional experts and medical societies, however well meaning, risks conflict of interest situations and limited viewpoints. </w:t>
      </w:r>
    </w:p>
    <w:p w:rsidR="002C0E72" w:rsidRPr="002C0E72" w:rsidRDefault="002C0E72" w:rsidP="002C0E72">
      <w:pPr>
        <w:spacing w:line="240" w:lineRule="auto"/>
        <w:rPr>
          <w:rFonts w:ascii="Times New Roman" w:hAnsi="Times New Roman"/>
          <w:sz w:val="24"/>
          <w:u w:val="single"/>
          <w:lang w:val="en-US"/>
        </w:rPr>
      </w:pPr>
    </w:p>
    <w:p w:rsidR="002C0E72" w:rsidRPr="002C0E72" w:rsidRDefault="002C0E72" w:rsidP="002C0E72">
      <w:pPr>
        <w:spacing w:line="240" w:lineRule="auto"/>
        <w:rPr>
          <w:rFonts w:ascii="Times New Roman" w:hAnsi="Times New Roman"/>
          <w:sz w:val="24"/>
          <w:u w:val="single"/>
          <w:lang w:val="en-US"/>
        </w:rPr>
      </w:pPr>
      <w:r w:rsidRPr="002C0E72">
        <w:rPr>
          <w:rFonts w:ascii="Times New Roman" w:hAnsi="Times New Roman"/>
          <w:sz w:val="24"/>
          <w:u w:val="single"/>
          <w:lang w:val="en-US"/>
        </w:rPr>
        <w:t>Author:</w:t>
      </w:r>
      <w:r w:rsidRPr="002C0E72">
        <w:rPr>
          <w:rFonts w:ascii="Times New Roman" w:hAnsi="Times New Roman"/>
          <w:sz w:val="24"/>
          <w:lang w:val="en-US"/>
        </w:rPr>
        <w:t xml:space="preserve">   </w:t>
      </w:r>
      <w:proofErr w:type="spellStart"/>
      <w:r w:rsidRPr="002C0E72">
        <w:rPr>
          <w:rFonts w:ascii="Times New Roman" w:hAnsi="Times New Roman"/>
          <w:sz w:val="24"/>
          <w:lang w:val="en-US"/>
        </w:rPr>
        <w:t>Olinda</w:t>
      </w:r>
      <w:proofErr w:type="spellEnd"/>
      <w:r w:rsidRPr="002C0E72">
        <w:rPr>
          <w:rFonts w:ascii="Times New Roman" w:hAnsi="Times New Roman"/>
          <w:sz w:val="24"/>
          <w:lang w:val="en-US"/>
        </w:rPr>
        <w:t xml:space="preserve"> </w:t>
      </w:r>
      <w:proofErr w:type="spellStart"/>
      <w:r w:rsidRPr="002C0E72">
        <w:rPr>
          <w:rFonts w:ascii="Times New Roman" w:hAnsi="Times New Roman"/>
          <w:sz w:val="24"/>
          <w:lang w:val="en-US"/>
        </w:rPr>
        <w:t>Timms</w:t>
      </w:r>
      <w:proofErr w:type="spellEnd"/>
      <w:r w:rsidRPr="002C0E72">
        <w:rPr>
          <w:rFonts w:ascii="Times New Roman" w:hAnsi="Times New Roman"/>
          <w:sz w:val="24"/>
          <w:lang w:val="en-US"/>
        </w:rPr>
        <w:t xml:space="preserve">. </w:t>
      </w:r>
      <w:proofErr w:type="gramStart"/>
      <w:r w:rsidRPr="002C0E72">
        <w:rPr>
          <w:rFonts w:ascii="Times New Roman" w:hAnsi="Times New Roman"/>
          <w:sz w:val="24"/>
          <w:lang w:val="en-US"/>
        </w:rPr>
        <w:t>Adjunct Faculty, Division of Health and Humanities, St Johns Research Institute, Bangalore India.</w:t>
      </w:r>
      <w:proofErr w:type="gramEnd"/>
      <w:r w:rsidRPr="002C0E72">
        <w:rPr>
          <w:rFonts w:ascii="Times New Roman" w:hAnsi="Times New Roman"/>
          <w:sz w:val="24"/>
          <w:lang w:val="en-US"/>
        </w:rPr>
        <w:t xml:space="preserve"> </w:t>
      </w:r>
      <w:proofErr w:type="gramStart"/>
      <w:r w:rsidRPr="002C0E72">
        <w:rPr>
          <w:rFonts w:ascii="Times New Roman" w:hAnsi="Times New Roman"/>
          <w:sz w:val="24"/>
          <w:lang w:val="en-US"/>
        </w:rPr>
        <w:t>email</w:t>
      </w:r>
      <w:proofErr w:type="gramEnd"/>
      <w:r w:rsidRPr="002C0E72">
        <w:rPr>
          <w:rFonts w:ascii="Times New Roman" w:hAnsi="Times New Roman"/>
          <w:sz w:val="24"/>
          <w:lang w:val="en-US"/>
        </w:rPr>
        <w:t>: olindatimms@gmail.com</w:t>
      </w:r>
    </w:p>
    <w:p w:rsidR="00640231" w:rsidRPr="002C0E72" w:rsidRDefault="00640231" w:rsidP="00640231">
      <w:pPr>
        <w:rPr>
          <w:rFonts w:ascii="Times New Roman" w:hAnsi="Times New Roman"/>
          <w:sz w:val="24"/>
          <w:lang w:val="en-US"/>
        </w:rPr>
      </w:pPr>
      <w:r w:rsidRPr="002C0E72">
        <w:rPr>
          <w:rFonts w:ascii="Times New Roman" w:hAnsi="Times New Roman"/>
          <w:sz w:val="24"/>
          <w:u w:val="single"/>
          <w:lang w:val="en-US"/>
        </w:rPr>
        <w:t>Conflict of Interest</w:t>
      </w:r>
      <w:r w:rsidRPr="002C0E72">
        <w:rPr>
          <w:rFonts w:ascii="Times New Roman" w:hAnsi="Times New Roman"/>
          <w:sz w:val="24"/>
          <w:lang w:val="en-US"/>
        </w:rPr>
        <w:t>: None</w:t>
      </w:r>
    </w:p>
    <w:p w:rsidR="00DC4AE2" w:rsidRDefault="00640231" w:rsidP="00DC4AE2">
      <w:pPr>
        <w:rPr>
          <w:rFonts w:ascii="Times New Roman" w:hAnsi="Times New Roman"/>
          <w:sz w:val="24"/>
          <w:lang w:val="en-US"/>
        </w:rPr>
      </w:pPr>
      <w:r w:rsidRPr="002C0E72">
        <w:rPr>
          <w:rFonts w:ascii="Times New Roman" w:hAnsi="Times New Roman"/>
          <w:sz w:val="24"/>
          <w:u w:val="single"/>
          <w:lang w:val="en-US"/>
        </w:rPr>
        <w:t>Acknowledgements</w:t>
      </w:r>
      <w:r w:rsidRPr="002C0E72">
        <w:rPr>
          <w:rFonts w:ascii="Times New Roman" w:hAnsi="Times New Roman"/>
          <w:sz w:val="24"/>
          <w:lang w:val="en-US"/>
        </w:rPr>
        <w:t xml:space="preserve">: The </w:t>
      </w:r>
      <w:proofErr w:type="spellStart"/>
      <w:r w:rsidRPr="002C0E72">
        <w:rPr>
          <w:rFonts w:ascii="Times New Roman" w:hAnsi="Times New Roman"/>
          <w:sz w:val="24"/>
          <w:lang w:val="en-US"/>
        </w:rPr>
        <w:t>Brocher</w:t>
      </w:r>
      <w:proofErr w:type="spellEnd"/>
      <w:r w:rsidRPr="002C0E72">
        <w:rPr>
          <w:rFonts w:ascii="Times New Roman" w:hAnsi="Times New Roman"/>
          <w:sz w:val="24"/>
          <w:lang w:val="en-US"/>
        </w:rPr>
        <w:t xml:space="preserve"> Foundation, Geneva </w:t>
      </w:r>
    </w:p>
    <w:p w:rsidR="00DC4AE2" w:rsidRDefault="00DC4AE2" w:rsidP="00DC4AE2">
      <w:pPr>
        <w:rPr>
          <w:rFonts w:ascii="Times New Roman" w:hAnsi="Times New Roman"/>
          <w:sz w:val="24"/>
          <w:lang w:val="en-US"/>
        </w:rPr>
      </w:pPr>
    </w:p>
    <w:p w:rsidR="00640231" w:rsidRPr="002C0E72" w:rsidRDefault="00640231" w:rsidP="00DC4AE2">
      <w:pPr>
        <w:rPr>
          <w:rFonts w:ascii="Times New Roman" w:hAnsi="Times New Roman"/>
          <w:sz w:val="24"/>
          <w:lang w:val="en-US"/>
        </w:rPr>
      </w:pPr>
    </w:p>
    <w:p w:rsidR="00640231" w:rsidRPr="007B318F" w:rsidRDefault="00640231" w:rsidP="00640231">
      <w:pPr>
        <w:rPr>
          <w:rFonts w:ascii="Times New Roman" w:hAnsi="Times New Roman"/>
          <w:b/>
          <w:sz w:val="24"/>
          <w:u w:val="single"/>
          <w:lang w:val="en-US"/>
        </w:rPr>
      </w:pPr>
      <w:r w:rsidRPr="007B318F">
        <w:rPr>
          <w:rFonts w:ascii="Times New Roman" w:hAnsi="Times New Roman"/>
          <w:b/>
          <w:sz w:val="24"/>
          <w:u w:val="single"/>
          <w:lang w:val="en-US"/>
        </w:rPr>
        <w:t>References:</w:t>
      </w:r>
    </w:p>
    <w:p w:rsidR="00640231" w:rsidRPr="002C0E72" w:rsidRDefault="002D7935" w:rsidP="00640231">
      <w:pPr>
        <w:spacing w:after="0" w:line="240" w:lineRule="auto"/>
        <w:textAlignment w:val="baseline"/>
        <w:rPr>
          <w:rFonts w:ascii="Times New Roman" w:eastAsia="Times New Roman" w:hAnsi="Times New Roman" w:cs="Arial"/>
          <w:color w:val="000000"/>
          <w:sz w:val="20"/>
          <w:lang w:val="en-US" w:eastAsia="fr-CH"/>
        </w:rPr>
      </w:pPr>
      <w:ins w:id="147" w:author="olindatimms" w:date="2018-01-28T22:44:00Z">
        <w:r>
          <w:rPr>
            <w:rFonts w:ascii="Times New Roman" w:eastAsia="Times New Roman" w:hAnsi="Times New Roman" w:cs="Arial"/>
            <w:color w:val="000000"/>
            <w:sz w:val="20"/>
            <w:lang w:val="en-US" w:eastAsia="fr-CH"/>
          </w:rPr>
          <w:t>1</w:t>
        </w:r>
      </w:ins>
      <w:del w:id="148" w:author="olindatimms" w:date="2018-01-28T22:44:00Z">
        <w:r w:rsidR="007B318F" w:rsidDel="002D7935">
          <w:rPr>
            <w:rFonts w:ascii="Times New Roman" w:eastAsia="Times New Roman" w:hAnsi="Times New Roman" w:cs="Arial"/>
            <w:color w:val="000000"/>
            <w:sz w:val="20"/>
            <w:lang w:val="en-US" w:eastAsia="fr-CH"/>
          </w:rPr>
          <w:delText>23</w:delText>
        </w:r>
      </w:del>
      <w:r w:rsidR="00640231" w:rsidRPr="002C0E72">
        <w:rPr>
          <w:rFonts w:ascii="Times New Roman" w:eastAsia="Times New Roman" w:hAnsi="Times New Roman" w:cs="Arial"/>
          <w:color w:val="000000"/>
          <w:sz w:val="20"/>
          <w:lang w:val="en-US" w:eastAsia="fr-CH"/>
        </w:rPr>
        <w:t>.  Department of Health Research, Government of India, “</w:t>
      </w:r>
      <w:hyperlink r:id="rId6" w:history="1">
        <w:r w:rsidR="00640231" w:rsidRPr="002C0E72">
          <w:rPr>
            <w:rFonts w:ascii="Times New Roman" w:eastAsia="Times New Roman" w:hAnsi="Times New Roman" w:cs="Arial"/>
            <w:sz w:val="20"/>
            <w:u w:val="single"/>
            <w:bdr w:val="none" w:sz="0" w:space="0" w:color="auto" w:frame="1"/>
            <w:lang w:val="en-US" w:eastAsia="fr-CH"/>
          </w:rPr>
          <w:t>The Surrogacy (Regulation) Bill, 2016</w:t>
        </w:r>
      </w:hyperlink>
      <w:r w:rsidR="00640231" w:rsidRPr="002C0E72">
        <w:rPr>
          <w:rFonts w:ascii="Times New Roman" w:eastAsia="Times New Roman" w:hAnsi="Times New Roman" w:cs="Arial"/>
          <w:color w:val="000000"/>
          <w:sz w:val="20"/>
          <w:lang w:val="en-US" w:eastAsia="fr-CH"/>
        </w:rPr>
        <w:t>” (August 2016).</w:t>
      </w:r>
      <w:r w:rsidR="00640231" w:rsidRPr="002C0E72">
        <w:rPr>
          <w:rFonts w:ascii="Times New Roman" w:hAnsi="Times New Roman"/>
          <w:sz w:val="20"/>
          <w:lang w:val="en-US"/>
        </w:rPr>
        <w:t xml:space="preserve"> Published in Gazette of India Extraordinary Part II Section 2, dated 21st </w:t>
      </w:r>
      <w:proofErr w:type="gramStart"/>
      <w:r w:rsidR="00640231" w:rsidRPr="002C0E72">
        <w:rPr>
          <w:rFonts w:ascii="Times New Roman" w:hAnsi="Times New Roman"/>
          <w:sz w:val="20"/>
          <w:lang w:val="en-US"/>
        </w:rPr>
        <w:t>November,</w:t>
      </w:r>
      <w:proofErr w:type="gramEnd"/>
      <w:r w:rsidR="00640231" w:rsidRPr="002C0E72">
        <w:rPr>
          <w:rFonts w:ascii="Times New Roman" w:hAnsi="Times New Roman"/>
          <w:sz w:val="20"/>
          <w:lang w:val="en-US"/>
        </w:rPr>
        <w:t xml:space="preserve"> 2016.</w:t>
      </w:r>
    </w:p>
    <w:p w:rsidR="00640231" w:rsidRDefault="002D7935" w:rsidP="002C7AB8">
      <w:pPr>
        <w:spacing w:after="0" w:line="240" w:lineRule="auto"/>
        <w:rPr>
          <w:del w:id="149" w:author="Unknown"/>
          <w:rFonts w:ascii="Times New Roman" w:hAnsi="Times New Roman"/>
          <w:sz w:val="20"/>
          <w:lang w:val="en-US"/>
        </w:rPr>
        <w:pPrChange w:id="150" w:author="olindatimms" w:date="2018-01-28T23:23:00Z">
          <w:pPr>
            <w:spacing w:line="240" w:lineRule="auto"/>
          </w:pPr>
        </w:pPrChange>
      </w:pPr>
      <w:ins w:id="151" w:author="olindatimms" w:date="2018-01-28T22:44:00Z">
        <w:r>
          <w:rPr>
            <w:rFonts w:ascii="Times New Roman" w:hAnsi="Times New Roman"/>
            <w:sz w:val="20"/>
            <w:lang w:val="en-US"/>
          </w:rPr>
          <w:t>2</w:t>
        </w:r>
      </w:ins>
      <w:del w:id="152" w:author="olindatimms" w:date="2018-01-28T22:44:00Z">
        <w:r w:rsidR="00640231" w:rsidRPr="002C0E72" w:rsidDel="002D7935">
          <w:rPr>
            <w:rFonts w:ascii="Times New Roman" w:hAnsi="Times New Roman"/>
            <w:sz w:val="20"/>
            <w:lang w:val="en-US"/>
          </w:rPr>
          <w:delText>2</w:delText>
        </w:r>
        <w:r w:rsidR="007B318F" w:rsidDel="002D7935">
          <w:rPr>
            <w:rFonts w:ascii="Times New Roman" w:hAnsi="Times New Roman"/>
            <w:sz w:val="20"/>
            <w:lang w:val="en-US"/>
          </w:rPr>
          <w:delText>4</w:delText>
        </w:r>
      </w:del>
      <w:r w:rsidR="00640231" w:rsidRPr="002C0E72">
        <w:rPr>
          <w:rFonts w:ascii="Times New Roman" w:hAnsi="Times New Roman"/>
          <w:sz w:val="20"/>
          <w:lang w:val="en-US"/>
        </w:rPr>
        <w:t xml:space="preserve">.  Parliament of India. </w:t>
      </w:r>
      <w:proofErr w:type="spellStart"/>
      <w:r w:rsidR="00640231" w:rsidRPr="002C0E72">
        <w:rPr>
          <w:rFonts w:ascii="Times New Roman" w:hAnsi="Times New Roman"/>
          <w:sz w:val="20"/>
          <w:lang w:val="en-US"/>
        </w:rPr>
        <w:t>Rajya</w:t>
      </w:r>
      <w:proofErr w:type="spellEnd"/>
      <w:r w:rsidR="00640231" w:rsidRPr="002C0E72">
        <w:rPr>
          <w:rFonts w:ascii="Times New Roman" w:hAnsi="Times New Roman"/>
          <w:sz w:val="20"/>
          <w:lang w:val="en-US"/>
        </w:rPr>
        <w:t xml:space="preserve"> </w:t>
      </w:r>
      <w:proofErr w:type="spellStart"/>
      <w:r w:rsidR="00640231" w:rsidRPr="002C0E72">
        <w:rPr>
          <w:rFonts w:ascii="Times New Roman" w:hAnsi="Times New Roman"/>
          <w:sz w:val="20"/>
          <w:lang w:val="en-US"/>
        </w:rPr>
        <w:t>Sabha</w:t>
      </w:r>
      <w:proofErr w:type="spellEnd"/>
      <w:r w:rsidR="00640231" w:rsidRPr="002C0E72">
        <w:rPr>
          <w:rFonts w:ascii="Times New Roman" w:hAnsi="Times New Roman"/>
          <w:sz w:val="20"/>
          <w:lang w:val="en-US"/>
        </w:rPr>
        <w:t xml:space="preserve">. Department-Related Parliamentary Standing Committee on Health and Family Welfare. </w:t>
      </w:r>
      <w:proofErr w:type="gramStart"/>
      <w:r w:rsidR="00640231" w:rsidRPr="002C0E72">
        <w:rPr>
          <w:rFonts w:ascii="Times New Roman" w:hAnsi="Times New Roman"/>
          <w:sz w:val="20"/>
          <w:lang w:val="en-US"/>
        </w:rPr>
        <w:t>Report No. 102 on The Surrogacy (Regulation) Bill, 2016.</w:t>
      </w:r>
      <w:proofErr w:type="gramEnd"/>
      <w:r w:rsidR="00640231" w:rsidRPr="002C0E72">
        <w:rPr>
          <w:rFonts w:ascii="Times New Roman" w:hAnsi="Times New Roman"/>
          <w:sz w:val="20"/>
          <w:lang w:val="en-US"/>
        </w:rPr>
        <w:t xml:space="preserve"> 10 Aug 2017 </w:t>
      </w:r>
      <w:r w:rsidR="005842D3">
        <w:fldChar w:fldCharType="begin"/>
      </w:r>
      <w:r w:rsidR="005842D3">
        <w:instrText>HYPERLINK "http://www.prsindia.org/uploads/media/Surrogacy/SCR-%20Surrogacy%20Bill,%202016.pdf"</w:instrText>
      </w:r>
      <w:r w:rsidR="005842D3">
        <w:fldChar w:fldCharType="separate"/>
      </w:r>
      <w:r w:rsidR="00640231" w:rsidRPr="002C0E72">
        <w:rPr>
          <w:rStyle w:val="Hyperlink"/>
          <w:rFonts w:ascii="Times New Roman" w:hAnsi="Times New Roman"/>
          <w:sz w:val="20"/>
          <w:lang w:val="en-US"/>
        </w:rPr>
        <w:t>http://www.prsindia.org/uploads/media/Surrogacy/SCR-%20Surrogacy%20Bill,%202016.pdf</w:t>
      </w:r>
      <w:r w:rsidR="005842D3">
        <w:fldChar w:fldCharType="end"/>
      </w:r>
    </w:p>
    <w:p w:rsidR="002C7AB8" w:rsidRPr="002C0E72" w:rsidDel="002C7AB8" w:rsidRDefault="002C7AB8" w:rsidP="002C7AB8">
      <w:pPr>
        <w:numPr>
          <w:ins w:id="153" w:author="olindatimms" w:date="2018-01-28T23:23:00Z"/>
        </w:numPr>
        <w:spacing w:after="0" w:line="240" w:lineRule="auto"/>
        <w:rPr>
          <w:ins w:id="154" w:author="olindatimms" w:date="2018-01-28T23:23:00Z"/>
          <w:rFonts w:ascii="Times New Roman" w:hAnsi="Times New Roman"/>
          <w:sz w:val="20"/>
          <w:lang w:val="en-US"/>
        </w:rPr>
        <w:pPrChange w:id="155" w:author="olindatimms" w:date="2018-01-28T23:23:00Z">
          <w:pPr>
            <w:spacing w:line="240" w:lineRule="auto"/>
          </w:pPr>
        </w:pPrChange>
      </w:pPr>
    </w:p>
    <w:p w:rsidR="002C7AB8" w:rsidRDefault="002D7935" w:rsidP="002C7AB8">
      <w:pPr>
        <w:spacing w:after="0" w:line="240" w:lineRule="auto"/>
        <w:rPr>
          <w:ins w:id="156" w:author="olindatimms" w:date="2018-01-28T23:16:00Z"/>
          <w:rFonts w:ascii="Times New Roman" w:hAnsi="Times New Roman"/>
          <w:sz w:val="20"/>
          <w:lang w:val="en-US"/>
        </w:rPr>
      </w:pPr>
      <w:ins w:id="157" w:author="olindatimms" w:date="2018-01-28T22:45:00Z">
        <w:r>
          <w:rPr>
            <w:rFonts w:ascii="Times New Roman" w:hAnsi="Times New Roman"/>
            <w:sz w:val="20"/>
            <w:lang w:val="en-US"/>
          </w:rPr>
          <w:t>3</w:t>
        </w:r>
      </w:ins>
      <w:del w:id="158" w:author="olindatimms" w:date="2018-01-28T22:45:00Z">
        <w:r w:rsidR="00640231" w:rsidRPr="002C0E72" w:rsidDel="002D7935">
          <w:rPr>
            <w:rFonts w:ascii="Times New Roman" w:hAnsi="Times New Roman"/>
            <w:sz w:val="20"/>
            <w:lang w:val="en-US"/>
          </w:rPr>
          <w:delText>25</w:delText>
        </w:r>
      </w:del>
      <w:r w:rsidR="00640231" w:rsidRPr="002C0E72">
        <w:rPr>
          <w:rFonts w:ascii="Times New Roman" w:hAnsi="Times New Roman"/>
          <w:sz w:val="20"/>
          <w:lang w:val="en-US"/>
        </w:rPr>
        <w:t xml:space="preserve">. </w:t>
      </w:r>
      <w:proofErr w:type="gramStart"/>
      <w:ins w:id="159" w:author="olindatimms" w:date="2018-01-28T23:17:00Z">
        <w:r w:rsidR="002C7AB8">
          <w:rPr>
            <w:rFonts w:ascii="Times New Roman" w:hAnsi="Times New Roman"/>
            <w:sz w:val="20"/>
            <w:lang w:val="en-US"/>
          </w:rPr>
          <w:t>Department of Health Research, Government of India.</w:t>
        </w:r>
        <w:proofErr w:type="gramEnd"/>
        <w:r w:rsidR="002C7AB8">
          <w:rPr>
            <w:rFonts w:ascii="Times New Roman" w:hAnsi="Times New Roman"/>
            <w:sz w:val="20"/>
            <w:lang w:val="en-US"/>
          </w:rPr>
          <w:t xml:space="preserve"> </w:t>
        </w:r>
      </w:ins>
      <w:proofErr w:type="gramStart"/>
      <w:ins w:id="160" w:author="olindatimms" w:date="2018-01-28T23:18:00Z">
        <w:r w:rsidR="002C7AB8">
          <w:rPr>
            <w:rFonts w:ascii="Times New Roman" w:hAnsi="Times New Roman"/>
            <w:sz w:val="20"/>
            <w:lang w:val="en-US"/>
          </w:rPr>
          <w:t>‘Draft Assisted Reproductive Technology (Regulation) Bill 2014.</w:t>
        </w:r>
        <w:proofErr w:type="gramEnd"/>
        <w:r w:rsidR="002C7AB8">
          <w:rPr>
            <w:rFonts w:ascii="Times New Roman" w:hAnsi="Times New Roman"/>
            <w:sz w:val="20"/>
            <w:lang w:val="en-US"/>
          </w:rPr>
          <w:t xml:space="preserve"> Published in Gazette of India </w:t>
        </w:r>
      </w:ins>
      <w:ins w:id="161" w:author="olindatimms" w:date="2018-01-28T23:22:00Z">
        <w:r w:rsidR="002C7AB8">
          <w:rPr>
            <w:rFonts w:ascii="Times New Roman" w:hAnsi="Times New Roman"/>
            <w:sz w:val="20"/>
            <w:lang w:val="en-US"/>
          </w:rPr>
          <w:t xml:space="preserve">30 </w:t>
        </w:r>
      </w:ins>
      <w:ins w:id="162" w:author="olindatimms" w:date="2018-01-28T23:18:00Z">
        <w:r w:rsidR="002C7AB8">
          <w:rPr>
            <w:rFonts w:ascii="Times New Roman" w:hAnsi="Times New Roman"/>
            <w:sz w:val="20"/>
            <w:lang w:val="en-US"/>
          </w:rPr>
          <w:t xml:space="preserve">Sept 2015 </w:t>
        </w:r>
      </w:ins>
      <w:ins w:id="163" w:author="olindatimms" w:date="2018-01-28T23:17:00Z">
        <w:r w:rsidR="002C7AB8">
          <w:rPr>
            <w:rFonts w:ascii="Times New Roman" w:hAnsi="Times New Roman"/>
            <w:sz w:val="20"/>
            <w:lang w:val="en-US"/>
          </w:rPr>
          <w:t xml:space="preserve"> </w:t>
        </w:r>
      </w:ins>
    </w:p>
    <w:p w:rsidR="00640231" w:rsidRPr="002C0E72" w:rsidRDefault="002C7AB8" w:rsidP="002C7AB8">
      <w:pPr>
        <w:numPr>
          <w:ins w:id="164" w:author="olindatimms" w:date="2018-01-28T23:16:00Z"/>
        </w:numPr>
        <w:spacing w:after="0" w:line="240" w:lineRule="auto"/>
        <w:rPr>
          <w:rFonts w:ascii="Times New Roman" w:hAnsi="Times New Roman"/>
          <w:sz w:val="20"/>
          <w:lang w:val="en-US"/>
        </w:rPr>
      </w:pPr>
      <w:ins w:id="165" w:author="olindatimms" w:date="2018-01-28T23:22:00Z">
        <w:r>
          <w:rPr>
            <w:rFonts w:ascii="Times New Roman" w:hAnsi="Times New Roman"/>
            <w:sz w:val="20"/>
            <w:lang w:val="en-US"/>
          </w:rPr>
          <w:t xml:space="preserve">4. </w:t>
        </w:r>
      </w:ins>
      <w:proofErr w:type="spellStart"/>
      <w:r w:rsidR="00640231" w:rsidRPr="002C0E72">
        <w:rPr>
          <w:rFonts w:ascii="Times New Roman" w:hAnsi="Times New Roman"/>
          <w:sz w:val="20"/>
          <w:lang w:val="en-US"/>
        </w:rPr>
        <w:t>Shetty</w:t>
      </w:r>
      <w:proofErr w:type="spellEnd"/>
      <w:r w:rsidR="00640231" w:rsidRPr="002C0E72">
        <w:rPr>
          <w:rFonts w:ascii="Times New Roman" w:hAnsi="Times New Roman"/>
          <w:sz w:val="20"/>
          <w:lang w:val="en-US"/>
        </w:rPr>
        <w:t xml:space="preserve"> </w:t>
      </w:r>
      <w:proofErr w:type="spellStart"/>
      <w:r w:rsidR="00640231" w:rsidRPr="002C0E72">
        <w:rPr>
          <w:rFonts w:ascii="Times New Roman" w:hAnsi="Times New Roman"/>
          <w:sz w:val="20"/>
          <w:lang w:val="en-US"/>
        </w:rPr>
        <w:t>Priya</w:t>
      </w:r>
      <w:proofErr w:type="spellEnd"/>
      <w:r w:rsidR="00640231" w:rsidRPr="002C0E72">
        <w:rPr>
          <w:rFonts w:ascii="Times New Roman" w:hAnsi="Times New Roman"/>
          <w:sz w:val="20"/>
          <w:lang w:val="en-US"/>
        </w:rPr>
        <w:t xml:space="preserve">, India’s unregulated surrogacy industry, The Lancet, www.thelancet.com </w:t>
      </w:r>
      <w:proofErr w:type="spellStart"/>
      <w:r w:rsidR="00640231" w:rsidRPr="002C0E72">
        <w:rPr>
          <w:rFonts w:ascii="Times New Roman" w:hAnsi="Times New Roman"/>
          <w:sz w:val="20"/>
          <w:lang w:val="en-US"/>
        </w:rPr>
        <w:t>Vol</w:t>
      </w:r>
      <w:proofErr w:type="spellEnd"/>
      <w:r w:rsidR="00640231" w:rsidRPr="002C0E72">
        <w:rPr>
          <w:rFonts w:ascii="Times New Roman" w:hAnsi="Times New Roman"/>
          <w:sz w:val="20"/>
          <w:lang w:val="en-US"/>
        </w:rPr>
        <w:t xml:space="preserve"> 380 November 10, 2012, 1633-1634</w:t>
      </w:r>
    </w:p>
    <w:p w:rsidR="00640231" w:rsidRPr="002C0E72" w:rsidRDefault="0070704E" w:rsidP="002C7AB8">
      <w:pPr>
        <w:spacing w:after="0" w:line="240" w:lineRule="auto"/>
        <w:rPr>
          <w:rFonts w:ascii="Times New Roman" w:hAnsi="Times New Roman"/>
          <w:sz w:val="20"/>
          <w:lang w:val="en-US"/>
        </w:rPr>
      </w:pPr>
      <w:ins w:id="166" w:author="olindatimms" w:date="2018-01-28T22:45:00Z">
        <w:r>
          <w:rPr>
            <w:rFonts w:ascii="Times New Roman" w:hAnsi="Times New Roman"/>
            <w:sz w:val="20"/>
            <w:lang w:val="en-US"/>
          </w:rPr>
          <w:t>5</w:t>
        </w:r>
      </w:ins>
      <w:del w:id="167" w:author="olindatimms" w:date="2018-01-28T22:45:00Z">
        <w:r w:rsidR="00640231" w:rsidRPr="002C0E72" w:rsidDel="002D7935">
          <w:rPr>
            <w:rFonts w:ascii="Times New Roman" w:hAnsi="Times New Roman"/>
            <w:sz w:val="20"/>
            <w:lang w:val="en-US"/>
          </w:rPr>
          <w:delText>26</w:delText>
        </w:r>
      </w:del>
      <w:r w:rsidR="00640231" w:rsidRPr="002C0E72">
        <w:rPr>
          <w:rFonts w:ascii="Times New Roman" w:hAnsi="Times New Roman"/>
          <w:sz w:val="20"/>
          <w:lang w:val="en-US"/>
        </w:rPr>
        <w:t xml:space="preserve">. Human Rights Watch. World Report 2016: India </w:t>
      </w:r>
      <w:hyperlink r:id="rId7" w:history="1">
        <w:r w:rsidR="00640231" w:rsidRPr="002C0E72">
          <w:rPr>
            <w:rStyle w:val="Hyperlink"/>
            <w:rFonts w:ascii="Times New Roman" w:hAnsi="Times New Roman"/>
            <w:sz w:val="20"/>
            <w:lang w:val="en-US"/>
          </w:rPr>
          <w:t>https://www.hrw.org/worldreport/2016/country-chapters/india</w:t>
        </w:r>
      </w:hyperlink>
    </w:p>
    <w:p w:rsidR="00640231" w:rsidRPr="002C0E72" w:rsidRDefault="0070704E" w:rsidP="00640231">
      <w:pPr>
        <w:spacing w:after="0" w:line="240" w:lineRule="auto"/>
        <w:rPr>
          <w:rFonts w:ascii="Times New Roman" w:hAnsi="Times New Roman"/>
          <w:sz w:val="20"/>
          <w:shd w:val="clear" w:color="auto" w:fill="FFFFFF"/>
          <w:lang w:val="en-US"/>
        </w:rPr>
      </w:pPr>
      <w:ins w:id="168" w:author="olindatimms" w:date="2018-01-28T22:45:00Z">
        <w:r>
          <w:rPr>
            <w:rFonts w:ascii="Times New Roman" w:hAnsi="Times New Roman"/>
            <w:sz w:val="20"/>
            <w:lang w:val="en-US"/>
          </w:rPr>
          <w:t>6</w:t>
        </w:r>
      </w:ins>
      <w:del w:id="169" w:author="olindatimms" w:date="2018-01-28T22:45:00Z">
        <w:r w:rsidR="00640231" w:rsidRPr="002C0E72" w:rsidDel="002D7935">
          <w:rPr>
            <w:rFonts w:ascii="Times New Roman" w:hAnsi="Times New Roman"/>
            <w:sz w:val="20"/>
            <w:lang w:val="en-US"/>
          </w:rPr>
          <w:delText>27</w:delText>
        </w:r>
      </w:del>
      <w:r w:rsidR="00640231" w:rsidRPr="002C0E72">
        <w:rPr>
          <w:rFonts w:ascii="Times New Roman" w:hAnsi="Times New Roman"/>
          <w:sz w:val="20"/>
          <w:lang w:val="en-US"/>
        </w:rPr>
        <w:t xml:space="preserve">. </w:t>
      </w:r>
      <w:proofErr w:type="spellStart"/>
      <w:r w:rsidR="002A6C06" w:rsidRPr="002C0E72">
        <w:rPr>
          <w:rFonts w:ascii="Times New Roman" w:hAnsi="Times New Roman"/>
          <w:sz w:val="20"/>
          <w:shd w:val="clear" w:color="auto" w:fill="FFFFFF"/>
          <w:lang w:val="en-US"/>
        </w:rPr>
        <w:t>Greenbaum</w:t>
      </w:r>
      <w:proofErr w:type="spellEnd"/>
      <w:r w:rsidR="002A6C06" w:rsidRPr="002C0E72">
        <w:rPr>
          <w:rFonts w:ascii="Times New Roman" w:hAnsi="Times New Roman"/>
          <w:sz w:val="20"/>
          <w:shd w:val="clear" w:color="auto" w:fill="FFFFFF"/>
          <w:lang w:val="en-US"/>
        </w:rPr>
        <w:t xml:space="preserve"> D (2013) Grand </w:t>
      </w:r>
      <w:proofErr w:type="spellStart"/>
      <w:r w:rsidR="002A6C06" w:rsidRPr="002C0E72">
        <w:rPr>
          <w:rFonts w:ascii="Times New Roman" w:hAnsi="Times New Roman"/>
          <w:sz w:val="20"/>
          <w:shd w:val="clear" w:color="auto" w:fill="FFFFFF"/>
          <w:lang w:val="en-US"/>
        </w:rPr>
        <w:t>c</w:t>
      </w:r>
      <w:r w:rsidR="00640231" w:rsidRPr="002C0E72">
        <w:rPr>
          <w:rFonts w:ascii="Times New Roman" w:hAnsi="Times New Roman"/>
          <w:sz w:val="20"/>
          <w:shd w:val="clear" w:color="auto" w:fill="FFFFFF"/>
          <w:lang w:val="en-US"/>
        </w:rPr>
        <w:t>allenge</w:t>
      </w:r>
      <w:proofErr w:type="spellEnd"/>
      <w:r w:rsidR="00640231" w:rsidRPr="002C0E72">
        <w:rPr>
          <w:rFonts w:ascii="Times New Roman" w:hAnsi="Times New Roman"/>
          <w:sz w:val="20"/>
          <w:shd w:val="clear" w:color="auto" w:fill="FFFFFF"/>
          <w:lang w:val="en-US"/>
        </w:rPr>
        <w:t>: ELSI in a changing global environment. </w:t>
      </w:r>
      <w:r w:rsidR="00640231" w:rsidRPr="002C0E72">
        <w:rPr>
          <w:rFonts w:ascii="Times New Roman" w:hAnsi="Times New Roman"/>
          <w:i/>
          <w:iCs/>
          <w:sz w:val="20"/>
          <w:shd w:val="clear" w:color="auto" w:fill="FFFFFF"/>
          <w:lang w:val="en-US"/>
        </w:rPr>
        <w:t>Front. Genet</w:t>
      </w:r>
      <w:r w:rsidR="00640231" w:rsidRPr="002C0E72">
        <w:rPr>
          <w:rFonts w:ascii="Times New Roman" w:hAnsi="Times New Roman"/>
          <w:sz w:val="20"/>
          <w:shd w:val="clear" w:color="auto" w:fill="FFFFFF"/>
          <w:lang w:val="en-US"/>
        </w:rPr>
        <w:t>. </w:t>
      </w:r>
      <w:r w:rsidR="00640231" w:rsidRPr="002C0E72">
        <w:rPr>
          <w:rFonts w:ascii="Times New Roman" w:hAnsi="Times New Roman"/>
          <w:b/>
          <w:bCs/>
          <w:sz w:val="20"/>
          <w:shd w:val="clear" w:color="auto" w:fill="FFFFFF"/>
          <w:lang w:val="en-US"/>
        </w:rPr>
        <w:t>4</w:t>
      </w:r>
      <w:r w:rsidR="00640231" w:rsidRPr="002C0E72">
        <w:rPr>
          <w:rFonts w:ascii="Times New Roman" w:hAnsi="Times New Roman"/>
          <w:sz w:val="20"/>
          <w:shd w:val="clear" w:color="auto" w:fill="FFFFFF"/>
          <w:lang w:val="en-US"/>
        </w:rPr>
        <w:t xml:space="preserve">:158. </w:t>
      </w:r>
      <w:proofErr w:type="spellStart"/>
      <w:proofErr w:type="gramStart"/>
      <w:r w:rsidR="00640231" w:rsidRPr="002C0E72">
        <w:rPr>
          <w:rFonts w:ascii="Times New Roman" w:hAnsi="Times New Roman"/>
          <w:sz w:val="20"/>
          <w:shd w:val="clear" w:color="auto" w:fill="FFFFFF"/>
          <w:lang w:val="en-US"/>
        </w:rPr>
        <w:t>doi</w:t>
      </w:r>
      <w:proofErr w:type="spellEnd"/>
      <w:proofErr w:type="gramEnd"/>
      <w:r w:rsidR="00640231" w:rsidRPr="002C0E72">
        <w:rPr>
          <w:rFonts w:ascii="Times New Roman" w:hAnsi="Times New Roman"/>
          <w:sz w:val="20"/>
          <w:shd w:val="clear" w:color="auto" w:fill="FFFFFF"/>
          <w:lang w:val="en-US"/>
        </w:rPr>
        <w:t>: 10.3389/fgene.2013.00158</w:t>
      </w:r>
    </w:p>
    <w:p w:rsidR="00640231" w:rsidRPr="002C0E72" w:rsidRDefault="0070704E" w:rsidP="00640231">
      <w:pPr>
        <w:pStyle w:val="Heading1"/>
        <w:shd w:val="clear" w:color="auto" w:fill="FFFFFF"/>
        <w:spacing w:before="0" w:line="240" w:lineRule="auto"/>
        <w:rPr>
          <w:rFonts w:ascii="Times New Roman" w:eastAsiaTheme="minorHAnsi" w:hAnsi="Times New Roman" w:cstheme="minorBidi"/>
          <w:color w:val="auto"/>
          <w:sz w:val="20"/>
          <w:szCs w:val="22"/>
          <w:shd w:val="clear" w:color="auto" w:fill="F8F8F8"/>
          <w:lang w:val="en-US"/>
        </w:rPr>
      </w:pPr>
      <w:ins w:id="170" w:author="olindatimms" w:date="2018-01-28T22:45:00Z">
        <w:r>
          <w:rPr>
            <w:rFonts w:ascii="Times New Roman" w:hAnsi="Times New Roman"/>
            <w:color w:val="auto"/>
            <w:sz w:val="20"/>
            <w:szCs w:val="22"/>
            <w:shd w:val="clear" w:color="auto" w:fill="FFFFFF"/>
            <w:lang w:val="en-US"/>
          </w:rPr>
          <w:t>7</w:t>
        </w:r>
      </w:ins>
      <w:del w:id="171" w:author="olindatimms" w:date="2018-01-28T22:45:00Z">
        <w:r w:rsidR="00640231" w:rsidRPr="002C0E72" w:rsidDel="002D7935">
          <w:rPr>
            <w:rFonts w:ascii="Times New Roman" w:hAnsi="Times New Roman"/>
            <w:color w:val="auto"/>
            <w:sz w:val="20"/>
            <w:szCs w:val="22"/>
            <w:shd w:val="clear" w:color="auto" w:fill="FFFFFF"/>
            <w:lang w:val="en-US"/>
          </w:rPr>
          <w:delText>28</w:delText>
        </w:r>
      </w:del>
      <w:r w:rsidR="00640231" w:rsidRPr="002C0E72">
        <w:rPr>
          <w:rFonts w:ascii="Times New Roman" w:hAnsi="Times New Roman"/>
          <w:color w:val="auto"/>
          <w:sz w:val="20"/>
          <w:szCs w:val="22"/>
          <w:shd w:val="clear" w:color="auto" w:fill="FFFFFF"/>
          <w:lang w:val="en-US"/>
        </w:rPr>
        <w:t xml:space="preserve">. </w:t>
      </w:r>
      <w:proofErr w:type="gramStart"/>
      <w:r w:rsidR="00640231" w:rsidRPr="002C0E72">
        <w:rPr>
          <w:rFonts w:ascii="Times New Roman" w:eastAsiaTheme="minorHAnsi" w:hAnsi="Times New Roman" w:cstheme="minorBidi"/>
          <w:color w:val="auto"/>
          <w:sz w:val="20"/>
          <w:szCs w:val="22"/>
          <w:shd w:val="clear" w:color="auto" w:fill="F8F8F8"/>
          <w:lang w:val="en-US"/>
        </w:rPr>
        <w:t>altruism</w:t>
      </w:r>
      <w:proofErr w:type="gramEnd"/>
      <w:r w:rsidR="00640231" w:rsidRPr="002C0E72">
        <w:rPr>
          <w:rFonts w:ascii="Times New Roman" w:eastAsiaTheme="minorHAnsi" w:hAnsi="Times New Roman" w:cstheme="minorBidi"/>
          <w:color w:val="auto"/>
          <w:sz w:val="20"/>
          <w:szCs w:val="22"/>
          <w:shd w:val="clear" w:color="auto" w:fill="F8F8F8"/>
          <w:lang w:val="en-US"/>
        </w:rPr>
        <w:t xml:space="preserve">. </w:t>
      </w:r>
      <w:proofErr w:type="gramStart"/>
      <w:r w:rsidR="00640231" w:rsidRPr="002C0E72">
        <w:rPr>
          <w:rFonts w:ascii="Times New Roman" w:eastAsiaTheme="minorHAnsi" w:hAnsi="Times New Roman" w:cstheme="minorBidi"/>
          <w:color w:val="auto"/>
          <w:sz w:val="20"/>
          <w:szCs w:val="22"/>
          <w:shd w:val="clear" w:color="auto" w:fill="F8F8F8"/>
          <w:lang w:val="en-US"/>
        </w:rPr>
        <w:t>Dictionary.com. </w:t>
      </w:r>
      <w:r w:rsidR="00640231" w:rsidRPr="002C0E72">
        <w:rPr>
          <w:rFonts w:ascii="Times New Roman" w:eastAsiaTheme="minorHAnsi" w:hAnsi="Times New Roman" w:cstheme="minorBidi"/>
          <w:i/>
          <w:iCs/>
          <w:color w:val="auto"/>
          <w:sz w:val="20"/>
          <w:szCs w:val="22"/>
          <w:lang w:val="en-US"/>
        </w:rPr>
        <w:t>Dictionary.com Unabridged</w:t>
      </w:r>
      <w:r w:rsidR="00640231" w:rsidRPr="002C0E72">
        <w:rPr>
          <w:rFonts w:ascii="Times New Roman" w:eastAsiaTheme="minorHAnsi" w:hAnsi="Times New Roman" w:cstheme="minorBidi"/>
          <w:color w:val="auto"/>
          <w:sz w:val="20"/>
          <w:szCs w:val="22"/>
          <w:shd w:val="clear" w:color="auto" w:fill="F8F8F8"/>
          <w:lang w:val="en-US"/>
        </w:rPr>
        <w:t>.</w:t>
      </w:r>
      <w:proofErr w:type="gramEnd"/>
      <w:r w:rsidR="00640231" w:rsidRPr="002C0E72">
        <w:rPr>
          <w:rFonts w:ascii="Times New Roman" w:eastAsiaTheme="minorHAnsi" w:hAnsi="Times New Roman" w:cstheme="minorBidi"/>
          <w:color w:val="auto"/>
          <w:sz w:val="20"/>
          <w:szCs w:val="22"/>
          <w:shd w:val="clear" w:color="auto" w:fill="F8F8F8"/>
          <w:lang w:val="en-US"/>
        </w:rPr>
        <w:t xml:space="preserve"> Random House, Inc. </w:t>
      </w:r>
    </w:p>
    <w:p w:rsidR="00640231" w:rsidRPr="002C0E72" w:rsidRDefault="005842D3" w:rsidP="00640231">
      <w:pPr>
        <w:pStyle w:val="Heading1"/>
        <w:shd w:val="clear" w:color="auto" w:fill="FFFFFF"/>
        <w:spacing w:before="0" w:line="240" w:lineRule="auto"/>
        <w:rPr>
          <w:rFonts w:ascii="Times New Roman" w:eastAsiaTheme="minorHAnsi" w:hAnsi="Times New Roman" w:cstheme="minorBidi"/>
          <w:color w:val="auto"/>
          <w:sz w:val="20"/>
          <w:szCs w:val="22"/>
          <w:shd w:val="clear" w:color="auto" w:fill="F8F8F8"/>
          <w:lang w:val="en-US"/>
        </w:rPr>
      </w:pPr>
      <w:hyperlink r:id="rId8" w:history="1">
        <w:r w:rsidR="00640231" w:rsidRPr="002C0E72">
          <w:rPr>
            <w:rFonts w:ascii="Times New Roman" w:eastAsiaTheme="minorHAnsi" w:hAnsi="Times New Roman" w:cstheme="minorBidi"/>
            <w:color w:val="auto"/>
            <w:sz w:val="20"/>
            <w:szCs w:val="22"/>
            <w:u w:val="single"/>
            <w:lang w:val="en-US"/>
          </w:rPr>
          <w:t>http://www.dictionary.com/browse/altruism</w:t>
        </w:r>
      </w:hyperlink>
      <w:r w:rsidR="00640231" w:rsidRPr="002C0E72">
        <w:rPr>
          <w:rFonts w:ascii="Times New Roman" w:eastAsiaTheme="minorHAnsi" w:hAnsi="Times New Roman" w:cstheme="minorBidi"/>
          <w:color w:val="auto"/>
          <w:sz w:val="20"/>
          <w:szCs w:val="22"/>
          <w:shd w:val="clear" w:color="auto" w:fill="F8F8F8"/>
          <w:lang w:val="en-US"/>
        </w:rPr>
        <w:t> (accessed: October 3, 2017).</w:t>
      </w:r>
    </w:p>
    <w:p w:rsidR="00640231" w:rsidRPr="002C0E72" w:rsidRDefault="0070704E" w:rsidP="00640231">
      <w:pPr>
        <w:pStyle w:val="Heading1"/>
        <w:shd w:val="clear" w:color="auto" w:fill="FFFFFF"/>
        <w:spacing w:before="0" w:line="240" w:lineRule="auto"/>
        <w:rPr>
          <w:rFonts w:ascii="Times New Roman" w:hAnsi="Times New Roman" w:cs="Arial"/>
          <w:color w:val="auto"/>
          <w:sz w:val="20"/>
          <w:szCs w:val="22"/>
          <w:shd w:val="clear" w:color="auto" w:fill="FFFFFF"/>
          <w:lang w:val="en-US"/>
        </w:rPr>
      </w:pPr>
      <w:ins w:id="172" w:author="olindatimms" w:date="2018-01-28T22:45:00Z">
        <w:r>
          <w:rPr>
            <w:rFonts w:ascii="Times New Roman" w:hAnsi="Times New Roman"/>
            <w:color w:val="auto"/>
            <w:sz w:val="20"/>
            <w:szCs w:val="22"/>
            <w:shd w:val="clear" w:color="auto" w:fill="FFFFFF"/>
            <w:lang w:val="en-US"/>
          </w:rPr>
          <w:t>8</w:t>
        </w:r>
      </w:ins>
      <w:del w:id="173" w:author="olindatimms" w:date="2018-01-28T22:45:00Z">
        <w:r w:rsidR="00640231" w:rsidRPr="002C0E72" w:rsidDel="002D7935">
          <w:rPr>
            <w:rFonts w:ascii="Times New Roman" w:hAnsi="Times New Roman"/>
            <w:color w:val="auto"/>
            <w:sz w:val="20"/>
            <w:szCs w:val="22"/>
            <w:shd w:val="clear" w:color="auto" w:fill="FFFFFF"/>
            <w:lang w:val="en-US"/>
          </w:rPr>
          <w:delText>29</w:delText>
        </w:r>
      </w:del>
      <w:r w:rsidR="00640231" w:rsidRPr="002C0E72">
        <w:rPr>
          <w:rFonts w:ascii="Times New Roman" w:hAnsi="Times New Roman"/>
          <w:color w:val="auto"/>
          <w:sz w:val="20"/>
          <w:szCs w:val="22"/>
          <w:shd w:val="clear" w:color="auto" w:fill="FFFFFF"/>
          <w:lang w:val="en-US"/>
        </w:rPr>
        <w:t xml:space="preserve">. Saunders B. </w:t>
      </w:r>
      <w:r w:rsidR="00640231" w:rsidRPr="002C0E72">
        <w:rPr>
          <w:rFonts w:ascii="Times New Roman" w:eastAsia="Times New Roman" w:hAnsi="Times New Roman" w:cs="Arial"/>
          <w:bCs/>
          <w:color w:val="auto"/>
          <w:kern w:val="36"/>
          <w:sz w:val="20"/>
          <w:szCs w:val="22"/>
          <w:lang w:val="en-US" w:eastAsia="fr-CH"/>
        </w:rPr>
        <w:t xml:space="preserve">Altruism or solidarity? </w:t>
      </w:r>
      <w:proofErr w:type="gramStart"/>
      <w:r w:rsidR="00640231" w:rsidRPr="002C0E72">
        <w:rPr>
          <w:rFonts w:ascii="Times New Roman" w:eastAsia="Times New Roman" w:hAnsi="Times New Roman" w:cs="Arial"/>
          <w:bCs/>
          <w:color w:val="auto"/>
          <w:kern w:val="36"/>
          <w:sz w:val="20"/>
          <w:szCs w:val="22"/>
          <w:lang w:val="en-US" w:eastAsia="fr-CH"/>
        </w:rPr>
        <w:t>The motives for organ donation and two proposals.</w:t>
      </w:r>
      <w:proofErr w:type="gramEnd"/>
      <w:r w:rsidR="00640231" w:rsidRPr="002C0E72">
        <w:rPr>
          <w:rFonts w:ascii="Times New Roman" w:eastAsia="Times New Roman" w:hAnsi="Times New Roman" w:cs="Arial"/>
          <w:bCs/>
          <w:color w:val="auto"/>
          <w:kern w:val="36"/>
          <w:sz w:val="20"/>
          <w:szCs w:val="22"/>
          <w:lang w:val="en-US" w:eastAsia="fr-CH"/>
        </w:rPr>
        <w:t xml:space="preserve"> </w:t>
      </w:r>
      <w:hyperlink r:id="rId9" w:tooltip="Bioethics." w:history="1">
        <w:r w:rsidR="00640231" w:rsidRPr="002C0E72">
          <w:rPr>
            <w:rFonts w:ascii="Times New Roman" w:hAnsi="Times New Roman" w:cs="Arial"/>
            <w:color w:val="auto"/>
            <w:sz w:val="20"/>
            <w:szCs w:val="22"/>
            <w:shd w:val="clear" w:color="auto" w:fill="FFFFFF"/>
            <w:lang w:val="en-US"/>
          </w:rPr>
          <w:t>Bioethics.</w:t>
        </w:r>
      </w:hyperlink>
      <w:r w:rsidR="00640231" w:rsidRPr="002C0E72">
        <w:rPr>
          <w:rFonts w:ascii="Times New Roman" w:hAnsi="Times New Roman" w:cs="Arial"/>
          <w:color w:val="auto"/>
          <w:sz w:val="20"/>
          <w:szCs w:val="22"/>
          <w:shd w:val="clear" w:color="auto" w:fill="FFFFFF"/>
          <w:lang w:val="en-US"/>
        </w:rPr>
        <w:t> 2012 Sep</w:t>
      </w:r>
      <w:proofErr w:type="gramStart"/>
      <w:r w:rsidR="00640231" w:rsidRPr="002C0E72">
        <w:rPr>
          <w:rFonts w:ascii="Times New Roman" w:hAnsi="Times New Roman" w:cs="Arial"/>
          <w:color w:val="auto"/>
          <w:sz w:val="20"/>
          <w:szCs w:val="22"/>
          <w:shd w:val="clear" w:color="auto" w:fill="FFFFFF"/>
          <w:lang w:val="en-US"/>
        </w:rPr>
        <w:t>;26</w:t>
      </w:r>
      <w:proofErr w:type="gramEnd"/>
      <w:r w:rsidR="00640231" w:rsidRPr="002C0E72">
        <w:rPr>
          <w:rFonts w:ascii="Times New Roman" w:hAnsi="Times New Roman" w:cs="Arial"/>
          <w:color w:val="auto"/>
          <w:sz w:val="20"/>
          <w:szCs w:val="22"/>
          <w:shd w:val="clear" w:color="auto" w:fill="FFFFFF"/>
          <w:lang w:val="en-US"/>
        </w:rPr>
        <w:t xml:space="preserve">(7):376-81. </w:t>
      </w:r>
      <w:proofErr w:type="spellStart"/>
      <w:proofErr w:type="gramStart"/>
      <w:r w:rsidR="00640231" w:rsidRPr="002C0E72">
        <w:rPr>
          <w:rFonts w:ascii="Times New Roman" w:hAnsi="Times New Roman" w:cs="Arial"/>
          <w:color w:val="auto"/>
          <w:sz w:val="20"/>
          <w:szCs w:val="22"/>
          <w:shd w:val="clear" w:color="auto" w:fill="FFFFFF"/>
          <w:lang w:val="en-US"/>
        </w:rPr>
        <w:t>doi</w:t>
      </w:r>
      <w:proofErr w:type="spellEnd"/>
      <w:proofErr w:type="gramEnd"/>
      <w:r w:rsidR="00640231" w:rsidRPr="002C0E72">
        <w:rPr>
          <w:rFonts w:ascii="Times New Roman" w:hAnsi="Times New Roman" w:cs="Arial"/>
          <w:color w:val="auto"/>
          <w:sz w:val="20"/>
          <w:szCs w:val="22"/>
          <w:shd w:val="clear" w:color="auto" w:fill="FFFFFF"/>
          <w:lang w:val="en-US"/>
        </w:rPr>
        <w:t>: 10.1111/j.1467-8519.2012.01989.x.</w:t>
      </w:r>
    </w:p>
    <w:p w:rsidR="00640231" w:rsidRPr="002C0E72" w:rsidRDefault="0070704E" w:rsidP="00640231">
      <w:pPr>
        <w:spacing w:after="0" w:line="240" w:lineRule="auto"/>
        <w:rPr>
          <w:rFonts w:ascii="Times New Roman" w:hAnsi="Times New Roman"/>
          <w:sz w:val="20"/>
          <w:lang w:val="en-US" w:eastAsia="fr-CH"/>
        </w:rPr>
      </w:pPr>
      <w:ins w:id="174" w:author="olindatimms" w:date="2018-01-28T22:45:00Z">
        <w:r>
          <w:rPr>
            <w:rFonts w:ascii="Times New Roman" w:hAnsi="Times New Roman"/>
            <w:sz w:val="20"/>
            <w:lang w:val="en-US" w:eastAsia="fr-CH"/>
          </w:rPr>
          <w:t>9</w:t>
        </w:r>
      </w:ins>
      <w:del w:id="175" w:author="olindatimms" w:date="2018-01-28T22:45:00Z">
        <w:r w:rsidR="00640231" w:rsidRPr="002C0E72" w:rsidDel="002D7935">
          <w:rPr>
            <w:rFonts w:ascii="Times New Roman" w:hAnsi="Times New Roman"/>
            <w:sz w:val="20"/>
            <w:lang w:val="en-US" w:eastAsia="fr-CH"/>
          </w:rPr>
          <w:delText>30</w:delText>
        </w:r>
      </w:del>
      <w:r w:rsidR="00640231" w:rsidRPr="002C0E72">
        <w:rPr>
          <w:rFonts w:ascii="Times New Roman" w:hAnsi="Times New Roman"/>
          <w:sz w:val="20"/>
          <w:lang w:val="en-US" w:eastAsia="fr-CH"/>
        </w:rPr>
        <w:t xml:space="preserve">. Wikipedia. Surrogacy laws by country.  </w:t>
      </w:r>
      <w:hyperlink r:id="rId10" w:history="1">
        <w:r w:rsidR="00640231" w:rsidRPr="002C0E72">
          <w:rPr>
            <w:rStyle w:val="Hyperlink"/>
            <w:rFonts w:ascii="Times New Roman" w:hAnsi="Times New Roman"/>
            <w:sz w:val="20"/>
            <w:lang w:val="en-US" w:eastAsia="fr-CH"/>
          </w:rPr>
          <w:t>https://en.wikipedia.org/wiki/Surrogacy_laws_by_country</w:t>
        </w:r>
      </w:hyperlink>
      <w:r w:rsidR="00640231" w:rsidRPr="002C0E72">
        <w:rPr>
          <w:rFonts w:ascii="Times New Roman" w:hAnsi="Times New Roman"/>
          <w:sz w:val="20"/>
          <w:lang w:val="en-US" w:eastAsia="fr-CH"/>
        </w:rPr>
        <w:t xml:space="preserve"> (change?)</w:t>
      </w:r>
    </w:p>
    <w:p w:rsidR="00640231" w:rsidRPr="002C0E72" w:rsidRDefault="0070704E" w:rsidP="00640231">
      <w:pPr>
        <w:spacing w:after="0" w:line="240" w:lineRule="auto"/>
        <w:rPr>
          <w:rFonts w:ascii="Times New Roman" w:hAnsi="Times New Roman"/>
          <w:sz w:val="20"/>
          <w:lang w:val="en-US" w:eastAsia="fr-CH"/>
        </w:rPr>
      </w:pPr>
      <w:ins w:id="176" w:author="olindatimms" w:date="2018-01-28T22:45:00Z">
        <w:r>
          <w:rPr>
            <w:rFonts w:ascii="Times New Roman" w:hAnsi="Times New Roman"/>
            <w:sz w:val="20"/>
            <w:lang w:val="en-US" w:eastAsia="fr-CH"/>
          </w:rPr>
          <w:t>10</w:t>
        </w:r>
      </w:ins>
      <w:del w:id="177" w:author="olindatimms" w:date="2018-01-28T22:45:00Z">
        <w:r w:rsidR="00640231" w:rsidRPr="002C0E72" w:rsidDel="002D7935">
          <w:rPr>
            <w:rFonts w:ascii="Times New Roman" w:hAnsi="Times New Roman"/>
            <w:sz w:val="20"/>
            <w:lang w:val="en-US" w:eastAsia="fr-CH"/>
          </w:rPr>
          <w:delText>31</w:delText>
        </w:r>
      </w:del>
      <w:r w:rsidR="00640231" w:rsidRPr="002C0E72">
        <w:rPr>
          <w:rFonts w:ascii="Times New Roman" w:hAnsi="Times New Roman"/>
          <w:sz w:val="20"/>
          <w:lang w:val="en-US" w:eastAsia="fr-CH"/>
        </w:rPr>
        <w:t xml:space="preserve">. Ministry of Health and Family Welfare. </w:t>
      </w:r>
      <w:proofErr w:type="gramStart"/>
      <w:r w:rsidR="00640231" w:rsidRPr="002C0E72">
        <w:rPr>
          <w:rFonts w:ascii="Times New Roman" w:hAnsi="Times New Roman"/>
          <w:sz w:val="20"/>
          <w:lang w:val="en-US" w:eastAsia="fr-CH"/>
        </w:rPr>
        <w:t>Transplantation of Human Organs (Amendment) Rules 2008.</w:t>
      </w:r>
      <w:proofErr w:type="gramEnd"/>
      <w:r w:rsidR="00640231" w:rsidRPr="002C0E72">
        <w:rPr>
          <w:rFonts w:ascii="Times New Roman" w:hAnsi="Times New Roman"/>
          <w:sz w:val="20"/>
          <w:lang w:val="en-US" w:eastAsia="fr-CH"/>
        </w:rPr>
        <w:t xml:space="preserve"> Gazette Notification S-12011/12/2007-MS. (31 July 2008)</w:t>
      </w:r>
    </w:p>
    <w:p w:rsidR="00640231" w:rsidRPr="002C0E72" w:rsidRDefault="0070704E" w:rsidP="00640231">
      <w:pPr>
        <w:spacing w:after="0" w:line="240" w:lineRule="auto"/>
        <w:rPr>
          <w:rFonts w:ascii="Times New Roman" w:hAnsi="Times New Roman"/>
          <w:sz w:val="20"/>
          <w:lang w:val="en-US" w:eastAsia="fr-CH"/>
        </w:rPr>
      </w:pPr>
      <w:ins w:id="178" w:author="olindatimms" w:date="2018-01-28T22:45:00Z">
        <w:r>
          <w:rPr>
            <w:rFonts w:ascii="Times New Roman" w:hAnsi="Times New Roman"/>
            <w:sz w:val="20"/>
            <w:lang w:val="en-US" w:eastAsia="fr-CH"/>
          </w:rPr>
          <w:t>1</w:t>
        </w:r>
      </w:ins>
      <w:ins w:id="179" w:author="olindatimms" w:date="2018-01-28T23:25:00Z">
        <w:r>
          <w:rPr>
            <w:rFonts w:ascii="Times New Roman" w:hAnsi="Times New Roman"/>
            <w:sz w:val="20"/>
            <w:lang w:val="en-US" w:eastAsia="fr-CH"/>
          </w:rPr>
          <w:t>1</w:t>
        </w:r>
      </w:ins>
      <w:del w:id="180" w:author="olindatimms" w:date="2018-01-28T22:45:00Z">
        <w:r w:rsidR="00640231" w:rsidRPr="002C0E72" w:rsidDel="002D7935">
          <w:rPr>
            <w:rFonts w:ascii="Times New Roman" w:hAnsi="Times New Roman"/>
            <w:sz w:val="20"/>
            <w:lang w:val="en-US" w:eastAsia="fr-CH"/>
          </w:rPr>
          <w:delText>32</w:delText>
        </w:r>
      </w:del>
      <w:r w:rsidR="00640231" w:rsidRPr="002C0E72">
        <w:rPr>
          <w:rFonts w:ascii="Times New Roman" w:hAnsi="Times New Roman"/>
          <w:sz w:val="20"/>
          <w:lang w:val="en-US" w:eastAsia="fr-CH"/>
        </w:rPr>
        <w:t xml:space="preserve">. Government of India. </w:t>
      </w:r>
      <w:proofErr w:type="gramStart"/>
      <w:r w:rsidR="00640231" w:rsidRPr="002C0E72">
        <w:rPr>
          <w:rFonts w:ascii="Times New Roman" w:hAnsi="Times New Roman"/>
          <w:sz w:val="20"/>
          <w:lang w:val="en-US" w:eastAsia="fr-CH"/>
        </w:rPr>
        <w:t>Workmen’s Compensation Act 1923 (Amended 2000).</w:t>
      </w:r>
      <w:proofErr w:type="gramEnd"/>
      <w:r w:rsidR="00640231" w:rsidRPr="002C0E72">
        <w:rPr>
          <w:rFonts w:ascii="Times New Roman" w:hAnsi="Times New Roman"/>
          <w:sz w:val="20"/>
          <w:lang w:val="en-US" w:eastAsia="fr-CH"/>
        </w:rPr>
        <w:t xml:space="preserve"> </w:t>
      </w:r>
    </w:p>
    <w:p w:rsidR="00640231" w:rsidRPr="002C0E72" w:rsidRDefault="00640231" w:rsidP="00640231">
      <w:pPr>
        <w:spacing w:after="0" w:line="240" w:lineRule="auto"/>
        <w:rPr>
          <w:rFonts w:ascii="Times New Roman" w:hAnsi="Times New Roman"/>
          <w:sz w:val="20"/>
          <w:lang w:val="en-US" w:eastAsia="fr-CH"/>
        </w:rPr>
      </w:pPr>
      <w:r w:rsidRPr="002C0E72">
        <w:rPr>
          <w:rFonts w:ascii="Times New Roman" w:hAnsi="Times New Roman"/>
          <w:sz w:val="20"/>
          <w:lang w:val="en-US" w:eastAsia="fr-CH"/>
        </w:rPr>
        <w:t xml:space="preserve">      </w:t>
      </w:r>
      <w:proofErr w:type="gramStart"/>
      <w:r w:rsidRPr="002C0E72">
        <w:rPr>
          <w:rFonts w:ascii="Times New Roman" w:hAnsi="Times New Roman"/>
          <w:sz w:val="20"/>
          <w:lang w:val="en-US" w:eastAsia="fr-CH"/>
        </w:rPr>
        <w:t>Government of India.</w:t>
      </w:r>
      <w:proofErr w:type="gramEnd"/>
      <w:r w:rsidRPr="002C0E72">
        <w:rPr>
          <w:rFonts w:ascii="Times New Roman" w:hAnsi="Times New Roman"/>
          <w:sz w:val="20"/>
          <w:lang w:val="en-US" w:eastAsia="fr-CH"/>
        </w:rPr>
        <w:t xml:space="preserve"> Maternity Benefit (Amendment) Act 2017 </w:t>
      </w:r>
    </w:p>
    <w:p w:rsidR="00640231" w:rsidRPr="002C0E72" w:rsidRDefault="0070704E" w:rsidP="00640231">
      <w:pPr>
        <w:spacing w:after="0" w:line="240" w:lineRule="auto"/>
        <w:rPr>
          <w:rFonts w:ascii="Times New Roman" w:hAnsi="Times New Roman"/>
          <w:sz w:val="20"/>
          <w:lang w:val="en-US" w:eastAsia="fr-CH"/>
        </w:rPr>
      </w:pPr>
      <w:ins w:id="181" w:author="olindatimms" w:date="2018-01-28T22:45:00Z">
        <w:r>
          <w:rPr>
            <w:rFonts w:ascii="Times New Roman" w:hAnsi="Times New Roman"/>
            <w:sz w:val="20"/>
            <w:lang w:val="en-US" w:eastAsia="fr-CH"/>
          </w:rPr>
          <w:t>12</w:t>
        </w:r>
      </w:ins>
      <w:del w:id="182" w:author="olindatimms" w:date="2018-01-28T22:45:00Z">
        <w:r w:rsidR="00640231" w:rsidRPr="002C0E72" w:rsidDel="002D7935">
          <w:rPr>
            <w:rFonts w:ascii="Times New Roman" w:hAnsi="Times New Roman"/>
            <w:sz w:val="20"/>
            <w:lang w:val="en-US" w:eastAsia="fr-CH"/>
          </w:rPr>
          <w:delText>33</w:delText>
        </w:r>
      </w:del>
      <w:r w:rsidR="00640231" w:rsidRPr="002C0E72">
        <w:rPr>
          <w:rFonts w:ascii="Times New Roman" w:hAnsi="Times New Roman"/>
          <w:sz w:val="20"/>
          <w:lang w:val="en-US" w:eastAsia="fr-CH"/>
        </w:rPr>
        <w:t>. The Indian Contract Act 1872. Section 23</w:t>
      </w:r>
    </w:p>
    <w:p w:rsidR="00640231" w:rsidRPr="002C0E72" w:rsidRDefault="0070704E" w:rsidP="00640231">
      <w:pPr>
        <w:spacing w:after="0" w:line="240" w:lineRule="auto"/>
        <w:rPr>
          <w:rFonts w:ascii="Times New Roman" w:hAnsi="Times New Roman"/>
          <w:sz w:val="20"/>
          <w:lang w:val="en-US"/>
        </w:rPr>
      </w:pPr>
      <w:ins w:id="183" w:author="olindatimms" w:date="2018-01-28T22:45:00Z">
        <w:r>
          <w:rPr>
            <w:rFonts w:ascii="Times New Roman" w:hAnsi="Times New Roman"/>
            <w:sz w:val="20"/>
            <w:lang w:val="en-US" w:eastAsia="fr-CH"/>
          </w:rPr>
          <w:t>13</w:t>
        </w:r>
      </w:ins>
      <w:del w:id="184" w:author="olindatimms" w:date="2018-01-28T22:45:00Z">
        <w:r w:rsidR="00640231" w:rsidRPr="002C0E72" w:rsidDel="002D7935">
          <w:rPr>
            <w:rFonts w:ascii="Times New Roman" w:hAnsi="Times New Roman"/>
            <w:sz w:val="20"/>
            <w:lang w:val="en-US" w:eastAsia="fr-CH"/>
          </w:rPr>
          <w:delText>34</w:delText>
        </w:r>
      </w:del>
      <w:r w:rsidR="00640231" w:rsidRPr="002C0E72">
        <w:rPr>
          <w:rFonts w:ascii="Times New Roman" w:hAnsi="Times New Roman"/>
          <w:sz w:val="20"/>
          <w:lang w:val="en-US" w:eastAsia="fr-CH"/>
        </w:rPr>
        <w:t xml:space="preserve">. </w:t>
      </w:r>
      <w:r w:rsidR="00640231" w:rsidRPr="002C0E72">
        <w:rPr>
          <w:rFonts w:ascii="Times New Roman" w:hAnsi="Times New Roman"/>
          <w:sz w:val="20"/>
          <w:lang w:val="en-US"/>
        </w:rPr>
        <w:t>FIGO Committee Report-</w:t>
      </w:r>
      <w:proofErr w:type="gramStart"/>
      <w:r w:rsidR="00640231" w:rsidRPr="002C0E72">
        <w:rPr>
          <w:rFonts w:ascii="Times New Roman" w:hAnsi="Times New Roman"/>
          <w:sz w:val="20"/>
          <w:lang w:val="en-US"/>
        </w:rPr>
        <w:t>Surrogacy ,</w:t>
      </w:r>
      <w:proofErr w:type="gramEnd"/>
      <w:r w:rsidR="00640231" w:rsidRPr="002C0E72">
        <w:rPr>
          <w:rFonts w:ascii="Times New Roman" w:hAnsi="Times New Roman"/>
          <w:sz w:val="20"/>
          <w:lang w:val="en-US"/>
        </w:rPr>
        <w:t xml:space="preserve"> IJGO (2008) 102, 312-313. </w:t>
      </w:r>
      <w:proofErr w:type="gramStart"/>
      <w:r w:rsidR="00640231" w:rsidRPr="002C0E72">
        <w:rPr>
          <w:rFonts w:ascii="Times New Roman" w:hAnsi="Times New Roman"/>
          <w:sz w:val="20"/>
          <w:lang w:val="en-US"/>
        </w:rPr>
        <w:t>www.figo.org</w:t>
      </w:r>
      <w:proofErr w:type="gramEnd"/>
      <w:r w:rsidR="00640231" w:rsidRPr="002C0E72">
        <w:rPr>
          <w:rFonts w:ascii="Times New Roman" w:hAnsi="Times New Roman"/>
          <w:sz w:val="20"/>
          <w:lang w:val="en-US"/>
        </w:rPr>
        <w:t xml:space="preserve">/publications </w:t>
      </w:r>
    </w:p>
    <w:p w:rsidR="00640231" w:rsidRPr="002C0E72" w:rsidRDefault="00640231" w:rsidP="00640231">
      <w:pPr>
        <w:spacing w:after="0" w:line="240" w:lineRule="auto"/>
        <w:rPr>
          <w:rFonts w:ascii="Times New Roman" w:hAnsi="Times New Roman"/>
          <w:sz w:val="20"/>
          <w:lang w:val="en-US"/>
        </w:rPr>
      </w:pPr>
      <w:r w:rsidRPr="002C0E72">
        <w:rPr>
          <w:rFonts w:ascii="Times New Roman" w:hAnsi="Times New Roman"/>
          <w:sz w:val="20"/>
          <w:lang w:val="en-US"/>
        </w:rPr>
        <w:t>ESHRE Task Force on Ethics and Law 10: Surrogacy, Human Reproduction Vol.20, No.10 pp. 2705–2707, 2005</w:t>
      </w:r>
    </w:p>
    <w:p w:rsidR="00640231" w:rsidRPr="002C0E72" w:rsidRDefault="0070704E" w:rsidP="00640231">
      <w:pPr>
        <w:spacing w:after="0" w:line="240" w:lineRule="auto"/>
        <w:rPr>
          <w:rFonts w:ascii="Times New Roman" w:hAnsi="Times New Roman"/>
          <w:sz w:val="20"/>
          <w:lang w:val="en-US" w:eastAsia="fr-CH"/>
        </w:rPr>
      </w:pPr>
      <w:ins w:id="185" w:author="olindatimms" w:date="2018-01-28T22:45:00Z">
        <w:r>
          <w:rPr>
            <w:rFonts w:ascii="Times New Roman" w:hAnsi="Times New Roman"/>
            <w:sz w:val="20"/>
            <w:lang w:val="en-US" w:eastAsia="fr-CH"/>
          </w:rPr>
          <w:t>14</w:t>
        </w:r>
      </w:ins>
      <w:del w:id="186" w:author="olindatimms" w:date="2018-01-28T22:45:00Z">
        <w:r w:rsidR="00640231" w:rsidRPr="002C0E72" w:rsidDel="002D7935">
          <w:rPr>
            <w:rFonts w:ascii="Times New Roman" w:hAnsi="Times New Roman"/>
            <w:sz w:val="20"/>
            <w:lang w:val="en-US" w:eastAsia="fr-CH"/>
          </w:rPr>
          <w:delText>35</w:delText>
        </w:r>
      </w:del>
      <w:r w:rsidR="00640231" w:rsidRPr="002C0E72">
        <w:rPr>
          <w:rFonts w:ascii="Times New Roman" w:hAnsi="Times New Roman"/>
          <w:sz w:val="20"/>
          <w:lang w:val="en-US" w:eastAsia="fr-CH"/>
        </w:rPr>
        <w:t xml:space="preserve">. Anderson Elizabeth. </w:t>
      </w:r>
      <w:r w:rsidR="00640231" w:rsidRPr="002C0E72">
        <w:rPr>
          <w:rFonts w:ascii="Times New Roman" w:hAnsi="Times New Roman"/>
          <w:sz w:val="20"/>
          <w:lang w:val="en-US"/>
        </w:rPr>
        <w:t xml:space="preserve">Why Commercial Surrogate Motherhood Unethically </w:t>
      </w:r>
      <w:proofErr w:type="spellStart"/>
      <w:r w:rsidR="00640231" w:rsidRPr="002C0E72">
        <w:rPr>
          <w:rFonts w:ascii="Times New Roman" w:hAnsi="Times New Roman"/>
          <w:sz w:val="20"/>
          <w:lang w:val="en-US"/>
        </w:rPr>
        <w:t>Commodifies</w:t>
      </w:r>
      <w:proofErr w:type="spellEnd"/>
      <w:r w:rsidR="00640231" w:rsidRPr="002C0E72">
        <w:rPr>
          <w:rFonts w:ascii="Times New Roman" w:hAnsi="Times New Roman"/>
          <w:sz w:val="20"/>
          <w:lang w:val="en-US"/>
        </w:rPr>
        <w:t xml:space="preserve"> Women and Children: Reply to McLachlan and Swales. Health Care Analysis 8: 19–26, 2000</w:t>
      </w:r>
    </w:p>
    <w:p w:rsidR="00DD4F80" w:rsidRDefault="00DD4F80"/>
    <w:sectPr w:rsidR="00DD4F80" w:rsidSect="00DD4F80">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olindatimms" w:date="2018-01-28T22:52:00Z" w:initials="o">
    <w:p w:rsidR="0070704E" w:rsidRDefault="0070704E">
      <w:pPr>
        <w:pStyle w:val="CommentText"/>
      </w:pPr>
      <w:r>
        <w:rPr>
          <w:rStyle w:val="CommentReference"/>
        </w:rPr>
        <w:annotationRef/>
      </w:r>
      <w:r>
        <w:t>I am open to suggestions on how this article could be re-titled if necessary</w:t>
      </w:r>
    </w:p>
  </w:comment>
  <w:comment w:id="36" w:author="olindatimms" w:date="2018-01-28T22:57:00Z" w:initials="o">
    <w:p w:rsidR="0070704E" w:rsidRDefault="0070704E">
      <w:pPr>
        <w:pStyle w:val="CommentText"/>
      </w:pPr>
      <w:r>
        <w:rPr>
          <w:rStyle w:val="CommentReference"/>
        </w:rPr>
        <w:annotationRef/>
      </w:r>
      <w:r>
        <w:t>explained above in introduction</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56166"/>
    <w:multiLevelType w:val="multilevel"/>
    <w:tmpl w:val="A1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157B7D"/>
    <w:multiLevelType w:val="multilevel"/>
    <w:tmpl w:val="A1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CB455E"/>
    <w:multiLevelType w:val="hybridMultilevel"/>
    <w:tmpl w:val="EC761248"/>
    <w:lvl w:ilvl="0" w:tplc="B8CC1034">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40231"/>
    <w:rsid w:val="001527F1"/>
    <w:rsid w:val="001D22E7"/>
    <w:rsid w:val="002A6C06"/>
    <w:rsid w:val="002C0E72"/>
    <w:rsid w:val="002C7AB8"/>
    <w:rsid w:val="002D7935"/>
    <w:rsid w:val="0044366C"/>
    <w:rsid w:val="00474D12"/>
    <w:rsid w:val="0050698C"/>
    <w:rsid w:val="005842D3"/>
    <w:rsid w:val="005E28D0"/>
    <w:rsid w:val="00640231"/>
    <w:rsid w:val="0070704E"/>
    <w:rsid w:val="007B318F"/>
    <w:rsid w:val="0084595E"/>
    <w:rsid w:val="00850845"/>
    <w:rsid w:val="00866F20"/>
    <w:rsid w:val="008A2F6B"/>
    <w:rsid w:val="009325B4"/>
    <w:rsid w:val="00B10150"/>
    <w:rsid w:val="00B6139D"/>
    <w:rsid w:val="00B65769"/>
    <w:rsid w:val="00D84322"/>
    <w:rsid w:val="00DC4AE2"/>
    <w:rsid w:val="00DD4F80"/>
    <w:rsid w:val="00DF5E7D"/>
    <w:rsid w:val="00EB3C1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31"/>
    <w:pPr>
      <w:spacing w:after="160" w:line="259" w:lineRule="auto"/>
    </w:pPr>
    <w:rPr>
      <w:sz w:val="22"/>
      <w:szCs w:val="22"/>
      <w:lang w:val="fr-CH"/>
    </w:rPr>
  </w:style>
  <w:style w:type="paragraph" w:styleId="Heading1">
    <w:name w:val="heading 1"/>
    <w:basedOn w:val="Normal"/>
    <w:next w:val="Normal"/>
    <w:link w:val="Heading1Char"/>
    <w:uiPriority w:val="9"/>
    <w:qFormat/>
    <w:rsid w:val="006402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40231"/>
    <w:rPr>
      <w:rFonts w:asciiTheme="majorHAnsi" w:eastAsiaTheme="majorEastAsia" w:hAnsiTheme="majorHAnsi" w:cstheme="majorBidi"/>
      <w:color w:val="365F91" w:themeColor="accent1" w:themeShade="BF"/>
      <w:sz w:val="32"/>
      <w:szCs w:val="32"/>
      <w:lang w:val="fr-CH"/>
    </w:rPr>
  </w:style>
  <w:style w:type="paragraph" w:styleId="ListParagraph">
    <w:name w:val="List Paragraph"/>
    <w:basedOn w:val="Normal"/>
    <w:uiPriority w:val="34"/>
    <w:qFormat/>
    <w:rsid w:val="00640231"/>
    <w:pPr>
      <w:ind w:left="720"/>
      <w:contextualSpacing/>
    </w:pPr>
  </w:style>
  <w:style w:type="character" w:customStyle="1" w:styleId="lblnewstitle">
    <w:name w:val="lblnewstitle"/>
    <w:basedOn w:val="DefaultParagraphFont"/>
    <w:rsid w:val="00640231"/>
  </w:style>
  <w:style w:type="character" w:styleId="Hyperlink">
    <w:name w:val="Hyperlink"/>
    <w:basedOn w:val="DefaultParagraphFont"/>
    <w:uiPriority w:val="99"/>
    <w:unhideWhenUsed/>
    <w:rsid w:val="00640231"/>
    <w:rPr>
      <w:color w:val="0000FF" w:themeColor="hyperlink"/>
      <w:u w:val="single"/>
    </w:rPr>
  </w:style>
  <w:style w:type="character" w:customStyle="1" w:styleId="UnresolvedMention">
    <w:name w:val="Unresolved Mention"/>
    <w:basedOn w:val="DefaultParagraphFont"/>
    <w:uiPriority w:val="99"/>
    <w:semiHidden/>
    <w:unhideWhenUsed/>
    <w:rsid w:val="00640231"/>
    <w:rPr>
      <w:color w:val="808080"/>
      <w:shd w:val="clear" w:color="auto" w:fill="E6E6E6"/>
    </w:rPr>
  </w:style>
  <w:style w:type="character" w:styleId="Emphasis">
    <w:name w:val="Emphasis"/>
    <w:basedOn w:val="DefaultParagraphFont"/>
    <w:uiPriority w:val="20"/>
    <w:qFormat/>
    <w:rsid w:val="00640231"/>
    <w:rPr>
      <w:i/>
      <w:iCs/>
    </w:rPr>
  </w:style>
  <w:style w:type="paragraph" w:styleId="BalloonText">
    <w:name w:val="Balloon Text"/>
    <w:basedOn w:val="Normal"/>
    <w:link w:val="BalloonTextChar"/>
    <w:uiPriority w:val="99"/>
    <w:semiHidden/>
    <w:unhideWhenUsed/>
    <w:rsid w:val="005E28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8D0"/>
    <w:rPr>
      <w:rFonts w:ascii="Lucida Grande" w:hAnsi="Lucida Grande"/>
      <w:sz w:val="18"/>
      <w:szCs w:val="18"/>
      <w:lang w:val="fr-CH"/>
    </w:rPr>
  </w:style>
  <w:style w:type="character" w:styleId="CommentReference">
    <w:name w:val="annotation reference"/>
    <w:basedOn w:val="DefaultParagraphFont"/>
    <w:uiPriority w:val="99"/>
    <w:semiHidden/>
    <w:unhideWhenUsed/>
    <w:rsid w:val="002D7935"/>
    <w:rPr>
      <w:sz w:val="18"/>
      <w:szCs w:val="18"/>
    </w:rPr>
  </w:style>
  <w:style w:type="paragraph" w:styleId="CommentText">
    <w:name w:val="annotation text"/>
    <w:basedOn w:val="Normal"/>
    <w:link w:val="CommentTextChar"/>
    <w:uiPriority w:val="99"/>
    <w:semiHidden/>
    <w:unhideWhenUsed/>
    <w:rsid w:val="002D7935"/>
    <w:pPr>
      <w:spacing w:line="240" w:lineRule="auto"/>
    </w:pPr>
    <w:rPr>
      <w:sz w:val="24"/>
      <w:szCs w:val="24"/>
    </w:rPr>
  </w:style>
  <w:style w:type="character" w:customStyle="1" w:styleId="CommentTextChar">
    <w:name w:val="Comment Text Char"/>
    <w:basedOn w:val="DefaultParagraphFont"/>
    <w:link w:val="CommentText"/>
    <w:uiPriority w:val="99"/>
    <w:semiHidden/>
    <w:rsid w:val="002D7935"/>
    <w:rPr>
      <w:lang w:val="fr-CH"/>
    </w:rPr>
  </w:style>
  <w:style w:type="paragraph" w:styleId="CommentSubject">
    <w:name w:val="annotation subject"/>
    <w:basedOn w:val="CommentText"/>
    <w:next w:val="CommentText"/>
    <w:link w:val="CommentSubjectChar"/>
    <w:uiPriority w:val="99"/>
    <w:semiHidden/>
    <w:unhideWhenUsed/>
    <w:rsid w:val="002D7935"/>
    <w:rPr>
      <w:b/>
      <w:bCs/>
      <w:sz w:val="20"/>
      <w:szCs w:val="20"/>
    </w:rPr>
  </w:style>
  <w:style w:type="character" w:customStyle="1" w:styleId="CommentSubjectChar">
    <w:name w:val="Comment Subject Char"/>
    <w:basedOn w:val="CommentTextChar"/>
    <w:link w:val="CommentSubject"/>
    <w:uiPriority w:val="99"/>
    <w:semiHidden/>
    <w:rsid w:val="002D7935"/>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dhr.gov.in/sites/default/files/surrogacyregbill_0.pdf" TargetMode="External"/><Relationship Id="rId7" Type="http://schemas.openxmlformats.org/officeDocument/2006/relationships/hyperlink" Target="https://www.hrw.org/worldreport/2016/country-chapters/india" TargetMode="External"/><Relationship Id="rId8" Type="http://schemas.openxmlformats.org/officeDocument/2006/relationships/hyperlink" Target="http://www.dictionary.com/browse/altruism" TargetMode="External"/><Relationship Id="rId9" Type="http://schemas.openxmlformats.org/officeDocument/2006/relationships/hyperlink" Target="https://www.ncbi.nlm.nih.gov/pubmed/22827319" TargetMode="External"/><Relationship Id="rId10" Type="http://schemas.openxmlformats.org/officeDocument/2006/relationships/hyperlink" Target="https://en.wikipedia.org/wiki/Surrogacy_laws_by_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3968</Words>
  <Characters>22618</Characters>
  <Application>Microsoft Macintosh Word</Application>
  <DocSecurity>0</DocSecurity>
  <Lines>188</Lines>
  <Paragraphs>45</Paragraphs>
  <ScaleCrop>false</ScaleCrop>
  <LinksUpToDate>false</LinksUpToDate>
  <CharactersWithSpaces>27776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olindatimms</dc:creator>
  <cp:keywords/>
  <cp:lastModifiedBy>olindatimms</cp:lastModifiedBy>
  <cp:revision>9</cp:revision>
  <dcterms:created xsi:type="dcterms:W3CDTF">2017-11-16T08:34:00Z</dcterms:created>
  <dcterms:modified xsi:type="dcterms:W3CDTF">2018-01-28T18:11:00Z</dcterms:modified>
</cp:coreProperties>
</file>