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8722D" w14:textId="16C7B4E3" w:rsidR="00CB26AC" w:rsidRPr="00856C9B" w:rsidRDefault="002E3793" w:rsidP="00CB26AC">
      <w:pPr>
        <w:rPr>
          <w:rFonts w:ascii="Times New Roman" w:hAnsi="Times New Roman" w:cs="Times New Roman"/>
          <w:b/>
          <w:sz w:val="24"/>
          <w:szCs w:val="24"/>
          <w:lang w:val="en-GB"/>
        </w:rPr>
      </w:pPr>
      <w:bookmarkStart w:id="0" w:name="_GoBack"/>
      <w:bookmarkEnd w:id="0"/>
      <w:r w:rsidRPr="00856C9B">
        <w:rPr>
          <w:rFonts w:ascii="Times New Roman" w:eastAsiaTheme="minorEastAsia" w:hAnsi="Times New Roman" w:cs="Times New Roman"/>
          <w:b/>
          <w:color w:val="000000" w:themeColor="text1"/>
          <w:sz w:val="24"/>
          <w:szCs w:val="24"/>
          <w:lang w:val="en-GB"/>
        </w:rPr>
        <w:t xml:space="preserve">Doctrine of </w:t>
      </w:r>
      <w:r w:rsidR="00D55366" w:rsidRPr="00856C9B">
        <w:rPr>
          <w:rFonts w:ascii="Times New Roman" w:eastAsiaTheme="minorEastAsia" w:hAnsi="Times New Roman" w:cs="Times New Roman"/>
          <w:b/>
          <w:color w:val="000000" w:themeColor="text1"/>
          <w:sz w:val="24"/>
          <w:szCs w:val="24"/>
          <w:lang w:val="en-GB"/>
        </w:rPr>
        <w:t>‘r</w:t>
      </w:r>
      <w:r w:rsidRPr="00856C9B">
        <w:rPr>
          <w:rFonts w:ascii="Times New Roman" w:eastAsiaTheme="minorEastAsia" w:hAnsi="Times New Roman" w:cs="Times New Roman"/>
          <w:b/>
          <w:color w:val="000000" w:themeColor="text1"/>
          <w:sz w:val="24"/>
          <w:szCs w:val="24"/>
          <w:lang w:val="en-GB"/>
        </w:rPr>
        <w:t xml:space="preserve">es </w:t>
      </w:r>
      <w:r w:rsidR="00D55366" w:rsidRPr="00856C9B">
        <w:rPr>
          <w:rFonts w:ascii="Times New Roman" w:eastAsiaTheme="minorEastAsia" w:hAnsi="Times New Roman" w:cs="Times New Roman"/>
          <w:b/>
          <w:color w:val="000000" w:themeColor="text1"/>
          <w:sz w:val="24"/>
          <w:szCs w:val="24"/>
          <w:lang w:val="en-GB"/>
        </w:rPr>
        <w:t>i</w:t>
      </w:r>
      <w:r w:rsidRPr="00856C9B">
        <w:rPr>
          <w:rFonts w:ascii="Times New Roman" w:eastAsiaTheme="minorEastAsia" w:hAnsi="Times New Roman" w:cs="Times New Roman"/>
          <w:b/>
          <w:color w:val="000000" w:themeColor="text1"/>
          <w:sz w:val="24"/>
          <w:szCs w:val="24"/>
          <w:lang w:val="en-GB"/>
        </w:rPr>
        <w:t xml:space="preserve">psa </w:t>
      </w:r>
      <w:r w:rsidR="00D55366" w:rsidRPr="00856C9B">
        <w:rPr>
          <w:rFonts w:ascii="Times New Roman" w:eastAsiaTheme="minorEastAsia" w:hAnsi="Times New Roman" w:cs="Times New Roman"/>
          <w:b/>
          <w:color w:val="000000" w:themeColor="text1"/>
          <w:sz w:val="24"/>
          <w:szCs w:val="24"/>
          <w:lang w:val="en-GB"/>
        </w:rPr>
        <w:t>l</w:t>
      </w:r>
      <w:r w:rsidRPr="00856C9B">
        <w:rPr>
          <w:rFonts w:ascii="Times New Roman" w:eastAsiaTheme="minorEastAsia" w:hAnsi="Times New Roman" w:cs="Times New Roman"/>
          <w:b/>
          <w:color w:val="000000" w:themeColor="text1"/>
          <w:sz w:val="24"/>
          <w:szCs w:val="24"/>
          <w:lang w:val="en-GB"/>
        </w:rPr>
        <w:t>oquitur</w:t>
      </w:r>
      <w:r w:rsidR="00D55366" w:rsidRPr="00856C9B">
        <w:rPr>
          <w:rFonts w:ascii="Times New Roman" w:eastAsiaTheme="minorEastAsia" w:hAnsi="Times New Roman" w:cs="Times New Roman"/>
          <w:b/>
          <w:color w:val="000000" w:themeColor="text1"/>
          <w:sz w:val="24"/>
          <w:szCs w:val="24"/>
          <w:lang w:val="en-GB"/>
        </w:rPr>
        <w:t>’</w:t>
      </w:r>
      <w:r w:rsidRPr="00856C9B">
        <w:rPr>
          <w:rFonts w:ascii="Times New Roman" w:hAnsi="Times New Roman" w:cs="Times New Roman"/>
          <w:b/>
          <w:color w:val="000000" w:themeColor="text1"/>
          <w:sz w:val="24"/>
          <w:szCs w:val="24"/>
          <w:lang w:val="en-GB"/>
        </w:rPr>
        <w:t xml:space="preserve"> </w:t>
      </w:r>
      <w:r w:rsidR="002F4B13" w:rsidRPr="00856C9B">
        <w:rPr>
          <w:rFonts w:ascii="Times New Roman" w:hAnsi="Times New Roman" w:cs="Times New Roman"/>
          <w:b/>
          <w:sz w:val="24"/>
          <w:szCs w:val="24"/>
          <w:lang w:val="en-GB"/>
        </w:rPr>
        <w:t>in surgical management of</w:t>
      </w:r>
      <w:r w:rsidR="00DF4ADB" w:rsidRPr="00856C9B">
        <w:rPr>
          <w:rFonts w:ascii="Times New Roman" w:hAnsi="Times New Roman" w:cs="Times New Roman"/>
          <w:b/>
          <w:sz w:val="24"/>
          <w:szCs w:val="24"/>
          <w:lang w:val="en-GB"/>
        </w:rPr>
        <w:t xml:space="preserve"> head injury</w:t>
      </w:r>
      <w:r w:rsidR="002F4B13" w:rsidRPr="00856C9B">
        <w:rPr>
          <w:rFonts w:ascii="Times New Roman" w:hAnsi="Times New Roman" w:cs="Times New Roman"/>
          <w:b/>
          <w:sz w:val="24"/>
          <w:szCs w:val="24"/>
          <w:lang w:val="en-GB"/>
        </w:rPr>
        <w:t xml:space="preserve"> </w:t>
      </w:r>
      <w:r w:rsidR="00CB26AC" w:rsidRPr="00856C9B">
        <w:rPr>
          <w:rFonts w:ascii="Times New Roman" w:hAnsi="Times New Roman" w:cs="Times New Roman"/>
          <w:b/>
          <w:sz w:val="24"/>
          <w:szCs w:val="24"/>
          <w:lang w:val="en-GB"/>
        </w:rPr>
        <w:t>in Transkei region of South Africa: Case reports</w:t>
      </w:r>
    </w:p>
    <w:p w14:paraId="6B7103AF" w14:textId="77777777" w:rsidR="00CB26AC" w:rsidRPr="00856C9B" w:rsidRDefault="00CB26AC" w:rsidP="00CB26AC">
      <w:pPr>
        <w:rPr>
          <w:rFonts w:ascii="Times New Roman" w:hAnsi="Times New Roman" w:cs="Times New Roman"/>
          <w:b/>
          <w:sz w:val="24"/>
          <w:szCs w:val="24"/>
          <w:lang w:val="en-GB"/>
        </w:rPr>
      </w:pPr>
    </w:p>
    <w:p w14:paraId="69A73A85" w14:textId="77777777" w:rsidR="00CB26AC" w:rsidRPr="00856C9B" w:rsidRDefault="00CB26AC" w:rsidP="00CB26AC">
      <w:pPr>
        <w:rPr>
          <w:rFonts w:ascii="Times New Roman" w:hAnsi="Times New Roman" w:cs="Times New Roman"/>
          <w:b/>
          <w:sz w:val="24"/>
          <w:szCs w:val="24"/>
          <w:lang w:val="en-GB"/>
        </w:rPr>
      </w:pPr>
      <w:r w:rsidRPr="00856C9B">
        <w:rPr>
          <w:rFonts w:ascii="Times New Roman" w:hAnsi="Times New Roman" w:cs="Times New Roman"/>
          <w:b/>
          <w:sz w:val="24"/>
          <w:szCs w:val="24"/>
          <w:lang w:val="en-GB"/>
        </w:rPr>
        <w:t>Abstract</w:t>
      </w:r>
    </w:p>
    <w:p w14:paraId="4F7CFA86" w14:textId="77777777" w:rsidR="00CB26AC" w:rsidRPr="00856C9B" w:rsidRDefault="00CB26AC" w:rsidP="00CB26AC">
      <w:pPr>
        <w:rPr>
          <w:rFonts w:ascii="Times New Roman" w:hAnsi="Times New Roman" w:cs="Times New Roman"/>
          <w:b/>
          <w:sz w:val="24"/>
          <w:szCs w:val="24"/>
          <w:lang w:val="en-GB"/>
        </w:rPr>
      </w:pPr>
      <w:r w:rsidRPr="00856C9B">
        <w:rPr>
          <w:rFonts w:ascii="Times New Roman" w:hAnsi="Times New Roman" w:cs="Times New Roman"/>
          <w:b/>
          <w:sz w:val="24"/>
          <w:szCs w:val="24"/>
          <w:lang w:val="en-GB"/>
        </w:rPr>
        <w:t>Background</w:t>
      </w:r>
    </w:p>
    <w:p w14:paraId="08A3CA57" w14:textId="4B60A5B6" w:rsidR="001C5952" w:rsidRPr="00856C9B" w:rsidRDefault="00A04E6B" w:rsidP="00CB26AC">
      <w:pPr>
        <w:rPr>
          <w:rFonts w:ascii="Times New Roman" w:hAnsi="Times New Roman" w:cs="Times New Roman"/>
          <w:sz w:val="24"/>
          <w:szCs w:val="24"/>
          <w:lang w:val="en-GB"/>
        </w:rPr>
      </w:pPr>
      <w:r w:rsidRPr="00856C9B">
        <w:rPr>
          <w:rFonts w:ascii="Times New Roman" w:hAnsi="Times New Roman" w:cs="Times New Roman"/>
          <w:sz w:val="24"/>
          <w:szCs w:val="24"/>
          <w:lang w:val="en-GB"/>
        </w:rPr>
        <w:t>Poor people accept death as ‘God’s</w:t>
      </w:r>
      <w:r w:rsidR="00CB082A" w:rsidRPr="00856C9B">
        <w:rPr>
          <w:rFonts w:ascii="Times New Roman" w:hAnsi="Times New Roman" w:cs="Times New Roman"/>
          <w:sz w:val="24"/>
          <w:szCs w:val="24"/>
          <w:lang w:val="en-GB"/>
        </w:rPr>
        <w:t xml:space="preserve"> wish</w:t>
      </w:r>
      <w:r w:rsidRPr="00856C9B">
        <w:rPr>
          <w:rFonts w:ascii="Times New Roman" w:hAnsi="Times New Roman" w:cs="Times New Roman"/>
          <w:sz w:val="24"/>
          <w:szCs w:val="24"/>
          <w:lang w:val="en-GB"/>
        </w:rPr>
        <w:t>’</w:t>
      </w:r>
      <w:r w:rsidR="0088432C">
        <w:rPr>
          <w:rFonts w:ascii="Times New Roman" w:hAnsi="Times New Roman" w:cs="Times New Roman"/>
          <w:sz w:val="24"/>
          <w:szCs w:val="24"/>
          <w:lang w:val="en-GB"/>
        </w:rPr>
        <w:t>,</w:t>
      </w:r>
      <w:r w:rsidRPr="00856C9B">
        <w:rPr>
          <w:rFonts w:ascii="Times New Roman" w:hAnsi="Times New Roman" w:cs="Times New Roman"/>
          <w:sz w:val="24"/>
          <w:szCs w:val="24"/>
          <w:lang w:val="en-GB"/>
        </w:rPr>
        <w:t xml:space="preserve"> </w:t>
      </w:r>
      <w:r w:rsidR="001C5952" w:rsidRPr="00856C9B">
        <w:rPr>
          <w:rFonts w:ascii="Times New Roman" w:hAnsi="Times New Roman" w:cs="Times New Roman"/>
          <w:sz w:val="24"/>
          <w:szCs w:val="24"/>
          <w:lang w:val="en-GB"/>
        </w:rPr>
        <w:t>sing</w:t>
      </w:r>
      <w:r w:rsidR="00CB082A" w:rsidRPr="00856C9B">
        <w:rPr>
          <w:rFonts w:ascii="Times New Roman" w:hAnsi="Times New Roman" w:cs="Times New Roman"/>
          <w:sz w:val="24"/>
          <w:szCs w:val="24"/>
          <w:lang w:val="en-GB"/>
        </w:rPr>
        <w:t xml:space="preserve"> a ritual song and bury their loved one </w:t>
      </w:r>
      <w:r w:rsidR="001C5952" w:rsidRPr="00856C9B">
        <w:rPr>
          <w:rFonts w:ascii="Times New Roman" w:hAnsi="Times New Roman" w:cs="Times New Roman"/>
          <w:sz w:val="24"/>
          <w:szCs w:val="24"/>
          <w:lang w:val="en-GB"/>
        </w:rPr>
        <w:t>without pointing</w:t>
      </w:r>
      <w:r w:rsidR="00CB082A" w:rsidRPr="00856C9B">
        <w:rPr>
          <w:rFonts w:ascii="Times New Roman" w:hAnsi="Times New Roman" w:cs="Times New Roman"/>
          <w:sz w:val="24"/>
          <w:szCs w:val="24"/>
          <w:lang w:val="en-GB"/>
        </w:rPr>
        <w:t xml:space="preserve"> </w:t>
      </w:r>
      <w:r w:rsidR="0088432C">
        <w:rPr>
          <w:rFonts w:ascii="Times New Roman" w:hAnsi="Times New Roman" w:cs="Times New Roman"/>
          <w:sz w:val="24"/>
          <w:szCs w:val="24"/>
          <w:lang w:val="en-GB"/>
        </w:rPr>
        <w:t xml:space="preserve">a </w:t>
      </w:r>
      <w:r w:rsidR="00CB082A" w:rsidRPr="00856C9B">
        <w:rPr>
          <w:rFonts w:ascii="Times New Roman" w:hAnsi="Times New Roman" w:cs="Times New Roman"/>
          <w:sz w:val="24"/>
          <w:szCs w:val="24"/>
          <w:lang w:val="en-GB"/>
        </w:rPr>
        <w:t xml:space="preserve">finger </w:t>
      </w:r>
      <w:r w:rsidR="0088432C">
        <w:rPr>
          <w:rFonts w:ascii="Times New Roman" w:hAnsi="Times New Roman" w:cs="Times New Roman"/>
          <w:sz w:val="24"/>
          <w:szCs w:val="24"/>
          <w:lang w:val="en-GB"/>
        </w:rPr>
        <w:t>at</w:t>
      </w:r>
      <w:r w:rsidR="0088432C" w:rsidRPr="00856C9B">
        <w:rPr>
          <w:rFonts w:ascii="Times New Roman" w:hAnsi="Times New Roman" w:cs="Times New Roman"/>
          <w:sz w:val="24"/>
          <w:szCs w:val="24"/>
          <w:lang w:val="en-GB"/>
        </w:rPr>
        <w:t xml:space="preserve"> </w:t>
      </w:r>
      <w:r w:rsidR="00CB082A" w:rsidRPr="00856C9B">
        <w:rPr>
          <w:rFonts w:ascii="Times New Roman" w:hAnsi="Times New Roman" w:cs="Times New Roman"/>
          <w:sz w:val="24"/>
          <w:szCs w:val="24"/>
          <w:lang w:val="en-GB"/>
        </w:rPr>
        <w:t>anyone</w:t>
      </w:r>
      <w:r w:rsidR="0088432C">
        <w:rPr>
          <w:rFonts w:ascii="Times New Roman" w:hAnsi="Times New Roman" w:cs="Times New Roman"/>
          <w:sz w:val="24"/>
          <w:szCs w:val="24"/>
          <w:lang w:val="en-GB"/>
        </w:rPr>
        <w:t xml:space="preserve"> or asking how</w:t>
      </w:r>
      <w:r w:rsidR="00CB082A" w:rsidRPr="00856C9B">
        <w:rPr>
          <w:rFonts w:ascii="Times New Roman" w:hAnsi="Times New Roman" w:cs="Times New Roman"/>
          <w:sz w:val="24"/>
          <w:szCs w:val="24"/>
          <w:lang w:val="en-GB"/>
        </w:rPr>
        <w:t xml:space="preserve"> their loved one </w:t>
      </w:r>
      <w:r w:rsidR="0088432C">
        <w:rPr>
          <w:rFonts w:ascii="Times New Roman" w:hAnsi="Times New Roman" w:cs="Times New Roman"/>
          <w:sz w:val="24"/>
          <w:szCs w:val="24"/>
          <w:lang w:val="en-GB"/>
        </w:rPr>
        <w:t xml:space="preserve">had </w:t>
      </w:r>
      <w:r w:rsidR="00CB082A" w:rsidRPr="00856C9B">
        <w:rPr>
          <w:rFonts w:ascii="Times New Roman" w:hAnsi="Times New Roman" w:cs="Times New Roman"/>
          <w:sz w:val="24"/>
          <w:szCs w:val="24"/>
          <w:lang w:val="en-GB"/>
        </w:rPr>
        <w:t>die</w:t>
      </w:r>
      <w:r w:rsidR="0088432C">
        <w:rPr>
          <w:rFonts w:ascii="Times New Roman" w:hAnsi="Times New Roman" w:cs="Times New Roman"/>
          <w:sz w:val="24"/>
          <w:szCs w:val="24"/>
          <w:lang w:val="en-GB"/>
        </w:rPr>
        <w:t>d.</w:t>
      </w:r>
      <w:r w:rsidR="001C5952" w:rsidRPr="00856C9B">
        <w:rPr>
          <w:rFonts w:ascii="Times New Roman" w:hAnsi="Times New Roman" w:cs="Times New Roman"/>
          <w:sz w:val="24"/>
          <w:szCs w:val="24"/>
          <w:lang w:val="en-GB"/>
        </w:rPr>
        <w:t xml:space="preserve"> </w:t>
      </w:r>
      <w:r w:rsidR="005D578E" w:rsidRPr="00856C9B">
        <w:rPr>
          <w:rFonts w:ascii="Times New Roman" w:hAnsi="Times New Roman" w:cs="Times New Roman"/>
          <w:sz w:val="24"/>
          <w:szCs w:val="24"/>
          <w:lang w:val="en-GB"/>
        </w:rPr>
        <w:t xml:space="preserve">Medical errors cause a number of deaths, </w:t>
      </w:r>
      <w:r w:rsidR="0088432C">
        <w:rPr>
          <w:rFonts w:ascii="Times New Roman" w:hAnsi="Times New Roman" w:cs="Times New Roman"/>
          <w:sz w:val="24"/>
          <w:szCs w:val="24"/>
          <w:lang w:val="en-GB"/>
        </w:rPr>
        <w:t>but</w:t>
      </w:r>
      <w:r w:rsidR="0088432C" w:rsidRPr="00856C9B">
        <w:rPr>
          <w:rFonts w:ascii="Times New Roman" w:hAnsi="Times New Roman" w:cs="Times New Roman"/>
          <w:sz w:val="24"/>
          <w:szCs w:val="24"/>
          <w:lang w:val="en-GB"/>
        </w:rPr>
        <w:t xml:space="preserve"> </w:t>
      </w:r>
      <w:r w:rsidR="005D578E" w:rsidRPr="00856C9B">
        <w:rPr>
          <w:rFonts w:ascii="Times New Roman" w:hAnsi="Times New Roman" w:cs="Times New Roman"/>
          <w:sz w:val="24"/>
          <w:szCs w:val="24"/>
          <w:lang w:val="en-GB"/>
        </w:rPr>
        <w:t xml:space="preserve">most of </w:t>
      </w:r>
      <w:r w:rsidR="0088432C">
        <w:rPr>
          <w:rFonts w:ascii="Times New Roman" w:hAnsi="Times New Roman" w:cs="Times New Roman"/>
          <w:sz w:val="24"/>
          <w:szCs w:val="24"/>
          <w:lang w:val="en-GB"/>
        </w:rPr>
        <w:t xml:space="preserve">the </w:t>
      </w:r>
      <w:r w:rsidR="005D578E" w:rsidRPr="00856C9B">
        <w:rPr>
          <w:rFonts w:ascii="Times New Roman" w:hAnsi="Times New Roman" w:cs="Times New Roman"/>
          <w:sz w:val="24"/>
          <w:szCs w:val="24"/>
          <w:lang w:val="en-GB"/>
        </w:rPr>
        <w:t xml:space="preserve">time </w:t>
      </w:r>
      <w:r w:rsidR="0088432C">
        <w:rPr>
          <w:rFonts w:ascii="Times New Roman" w:hAnsi="Times New Roman" w:cs="Times New Roman"/>
          <w:sz w:val="24"/>
          <w:szCs w:val="24"/>
          <w:lang w:val="en-GB"/>
        </w:rPr>
        <w:t xml:space="preserve">this </w:t>
      </w:r>
      <w:r w:rsidR="005D578E" w:rsidRPr="00856C9B">
        <w:rPr>
          <w:rFonts w:ascii="Times New Roman" w:hAnsi="Times New Roman" w:cs="Times New Roman"/>
          <w:sz w:val="24"/>
          <w:szCs w:val="24"/>
          <w:lang w:val="en-GB"/>
        </w:rPr>
        <w:t>go</w:t>
      </w:r>
      <w:r w:rsidR="0088432C">
        <w:rPr>
          <w:rFonts w:ascii="Times New Roman" w:hAnsi="Times New Roman" w:cs="Times New Roman"/>
          <w:sz w:val="24"/>
          <w:szCs w:val="24"/>
          <w:lang w:val="en-GB"/>
        </w:rPr>
        <w:t>es</w:t>
      </w:r>
      <w:r w:rsidR="005D578E" w:rsidRPr="00856C9B">
        <w:rPr>
          <w:rFonts w:ascii="Times New Roman" w:hAnsi="Times New Roman" w:cs="Times New Roman"/>
          <w:sz w:val="24"/>
          <w:szCs w:val="24"/>
          <w:lang w:val="en-GB"/>
        </w:rPr>
        <w:t xml:space="preserve"> unnoticed</w:t>
      </w:r>
      <w:r w:rsidR="0088432C">
        <w:rPr>
          <w:rFonts w:ascii="Times New Roman" w:hAnsi="Times New Roman" w:cs="Times New Roman"/>
          <w:sz w:val="24"/>
          <w:szCs w:val="24"/>
          <w:lang w:val="en-GB"/>
        </w:rPr>
        <w:t>, because many affected by it are poor and illiterate</w:t>
      </w:r>
      <w:r w:rsidR="005D578E" w:rsidRPr="00856C9B">
        <w:rPr>
          <w:rFonts w:ascii="Times New Roman" w:hAnsi="Times New Roman" w:cs="Times New Roman"/>
          <w:sz w:val="24"/>
          <w:szCs w:val="24"/>
          <w:lang w:val="en-GB"/>
        </w:rPr>
        <w:t xml:space="preserve">. </w:t>
      </w:r>
    </w:p>
    <w:p w14:paraId="0E960F0D" w14:textId="77777777" w:rsidR="00CB26AC" w:rsidRPr="00856C9B" w:rsidRDefault="00CB26AC" w:rsidP="00CB26AC">
      <w:pPr>
        <w:rPr>
          <w:rFonts w:ascii="Times New Roman" w:hAnsi="Times New Roman" w:cs="Times New Roman"/>
          <w:b/>
          <w:sz w:val="24"/>
          <w:szCs w:val="24"/>
          <w:lang w:val="en-GB"/>
        </w:rPr>
      </w:pPr>
      <w:r w:rsidRPr="00856C9B">
        <w:rPr>
          <w:rFonts w:ascii="Times New Roman" w:hAnsi="Times New Roman" w:cs="Times New Roman"/>
          <w:b/>
          <w:sz w:val="24"/>
          <w:szCs w:val="24"/>
          <w:lang w:val="en-GB"/>
        </w:rPr>
        <w:t>Objective</w:t>
      </w:r>
    </w:p>
    <w:p w14:paraId="2DCC15FA" w14:textId="002385E9" w:rsidR="00CB26AC" w:rsidRPr="00856C9B" w:rsidRDefault="00CB26AC" w:rsidP="00CB26AC">
      <w:pPr>
        <w:rPr>
          <w:rFonts w:ascii="Times New Roman" w:hAnsi="Times New Roman" w:cs="Times New Roman"/>
          <w:b/>
          <w:sz w:val="24"/>
          <w:szCs w:val="24"/>
          <w:lang w:val="en-GB"/>
        </w:rPr>
      </w:pPr>
      <w:r w:rsidRPr="00856C9B">
        <w:rPr>
          <w:rFonts w:ascii="Times New Roman" w:hAnsi="Times New Roman" w:cs="Times New Roman"/>
          <w:sz w:val="24"/>
          <w:szCs w:val="24"/>
          <w:lang w:val="en-GB"/>
        </w:rPr>
        <w:t xml:space="preserve">To highlight the problem of fatal </w:t>
      </w:r>
      <w:r w:rsidR="00A04E6B" w:rsidRPr="00856C9B">
        <w:rPr>
          <w:rFonts w:ascii="Times New Roman" w:hAnsi="Times New Roman" w:cs="Times New Roman"/>
          <w:sz w:val="24"/>
          <w:szCs w:val="24"/>
          <w:lang w:val="en-GB"/>
        </w:rPr>
        <w:t>surgical</w:t>
      </w:r>
      <w:r w:rsidRPr="00856C9B">
        <w:rPr>
          <w:rFonts w:ascii="Times New Roman" w:hAnsi="Times New Roman" w:cs="Times New Roman"/>
          <w:sz w:val="24"/>
          <w:szCs w:val="24"/>
          <w:lang w:val="en-GB"/>
        </w:rPr>
        <w:t xml:space="preserve"> errors in the management </w:t>
      </w:r>
      <w:r w:rsidR="008C2C3D" w:rsidRPr="00856C9B">
        <w:rPr>
          <w:rFonts w:ascii="Times New Roman" w:hAnsi="Times New Roman" w:cs="Times New Roman"/>
          <w:sz w:val="24"/>
          <w:szCs w:val="24"/>
          <w:lang w:val="en-GB"/>
        </w:rPr>
        <w:t>of head</w:t>
      </w:r>
      <w:r w:rsidR="00A04E6B" w:rsidRPr="00856C9B">
        <w:rPr>
          <w:rFonts w:ascii="Times New Roman" w:hAnsi="Times New Roman" w:cs="Times New Roman"/>
          <w:sz w:val="24"/>
          <w:szCs w:val="24"/>
          <w:lang w:val="en-GB"/>
        </w:rPr>
        <w:t xml:space="preserve"> injury </w:t>
      </w:r>
      <w:r w:rsidRPr="00856C9B">
        <w:rPr>
          <w:rFonts w:ascii="Times New Roman" w:hAnsi="Times New Roman" w:cs="Times New Roman"/>
          <w:sz w:val="24"/>
          <w:szCs w:val="24"/>
          <w:lang w:val="en-GB"/>
        </w:rPr>
        <w:t xml:space="preserve">patients in </w:t>
      </w:r>
      <w:r w:rsidR="0088432C">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Transkei region of South Africa</w:t>
      </w:r>
      <w:r w:rsidRPr="00856C9B">
        <w:rPr>
          <w:rFonts w:ascii="Times New Roman" w:hAnsi="Times New Roman" w:cs="Times New Roman"/>
          <w:b/>
          <w:sz w:val="24"/>
          <w:szCs w:val="24"/>
          <w:lang w:val="en-GB"/>
        </w:rPr>
        <w:t>.</w:t>
      </w:r>
    </w:p>
    <w:p w14:paraId="0973F0C4" w14:textId="77777777" w:rsidR="00CB26AC" w:rsidRPr="00856C9B" w:rsidRDefault="00CB26AC" w:rsidP="00CB26AC">
      <w:pPr>
        <w:rPr>
          <w:rFonts w:ascii="Times New Roman" w:hAnsi="Times New Roman" w:cs="Times New Roman"/>
          <w:b/>
          <w:sz w:val="24"/>
          <w:szCs w:val="24"/>
          <w:lang w:val="en-GB"/>
        </w:rPr>
      </w:pPr>
      <w:r w:rsidRPr="00856C9B">
        <w:rPr>
          <w:rFonts w:ascii="Times New Roman" w:hAnsi="Times New Roman" w:cs="Times New Roman"/>
          <w:b/>
          <w:sz w:val="24"/>
          <w:szCs w:val="24"/>
          <w:lang w:val="en-GB"/>
        </w:rPr>
        <w:t>Case histories</w:t>
      </w:r>
    </w:p>
    <w:p w14:paraId="3FE8339E" w14:textId="13C67C20" w:rsidR="00CB26AC" w:rsidRPr="00856C9B" w:rsidRDefault="008C2C3D" w:rsidP="00CB26AC">
      <w:pPr>
        <w:rPr>
          <w:rFonts w:ascii="Times New Roman" w:hAnsi="Times New Roman" w:cs="Times New Roman"/>
          <w:sz w:val="24"/>
          <w:szCs w:val="24"/>
          <w:lang w:val="en-GB"/>
        </w:rPr>
      </w:pPr>
      <w:r w:rsidRPr="00856C9B">
        <w:rPr>
          <w:rFonts w:ascii="Times New Roman" w:hAnsi="Times New Roman" w:cs="Times New Roman"/>
          <w:sz w:val="24"/>
          <w:szCs w:val="24"/>
          <w:lang w:val="en-GB"/>
        </w:rPr>
        <w:t>Th</w:t>
      </w:r>
      <w:r w:rsidR="0088432C">
        <w:rPr>
          <w:rFonts w:ascii="Times New Roman" w:hAnsi="Times New Roman" w:cs="Times New Roman"/>
          <w:sz w:val="24"/>
          <w:szCs w:val="24"/>
          <w:lang w:val="en-GB"/>
        </w:rPr>
        <w:t xml:space="preserve">e case reports of the </w:t>
      </w:r>
      <w:r w:rsidRPr="00856C9B">
        <w:rPr>
          <w:rFonts w:ascii="Times New Roman" w:hAnsi="Times New Roman" w:cs="Times New Roman"/>
          <w:sz w:val="24"/>
          <w:szCs w:val="24"/>
          <w:lang w:val="en-GB"/>
        </w:rPr>
        <w:t>autops</w:t>
      </w:r>
      <w:r w:rsidR="0088432C">
        <w:rPr>
          <w:rFonts w:ascii="Times New Roman" w:hAnsi="Times New Roman" w:cs="Times New Roman"/>
          <w:sz w:val="24"/>
          <w:szCs w:val="24"/>
          <w:lang w:val="en-GB"/>
        </w:rPr>
        <w:t xml:space="preserve">ies </w:t>
      </w:r>
      <w:r w:rsidR="000B746B">
        <w:rPr>
          <w:rFonts w:ascii="Times New Roman" w:hAnsi="Times New Roman" w:cs="Times New Roman"/>
          <w:sz w:val="24"/>
          <w:szCs w:val="24"/>
          <w:lang w:val="en-GB"/>
        </w:rPr>
        <w:t>that discussed</w:t>
      </w:r>
      <w:r w:rsidR="0088432C">
        <w:rPr>
          <w:rFonts w:ascii="Times New Roman" w:hAnsi="Times New Roman" w:cs="Times New Roman"/>
          <w:sz w:val="24"/>
          <w:szCs w:val="24"/>
          <w:lang w:val="en-GB"/>
        </w:rPr>
        <w:t xml:space="preserve"> are</w:t>
      </w:r>
      <w:r w:rsidR="00CB26AC" w:rsidRPr="00856C9B">
        <w:rPr>
          <w:rFonts w:ascii="Times New Roman" w:hAnsi="Times New Roman" w:cs="Times New Roman"/>
          <w:sz w:val="24"/>
          <w:szCs w:val="24"/>
          <w:lang w:val="en-GB"/>
        </w:rPr>
        <w:t xml:space="preserve"> intended to highlight the gross </w:t>
      </w:r>
      <w:r w:rsidRPr="00856C9B">
        <w:rPr>
          <w:rFonts w:ascii="Times New Roman" w:hAnsi="Times New Roman" w:cs="Times New Roman"/>
          <w:sz w:val="24"/>
          <w:szCs w:val="24"/>
          <w:lang w:val="en-GB"/>
        </w:rPr>
        <w:t>surgical</w:t>
      </w:r>
      <w:r w:rsidR="00CB26AC" w:rsidRPr="00856C9B">
        <w:rPr>
          <w:rFonts w:ascii="Times New Roman" w:hAnsi="Times New Roman" w:cs="Times New Roman"/>
          <w:sz w:val="24"/>
          <w:szCs w:val="24"/>
          <w:lang w:val="en-GB"/>
        </w:rPr>
        <w:t xml:space="preserve"> </w:t>
      </w:r>
      <w:r w:rsidR="008B6B09" w:rsidRPr="00856C9B">
        <w:rPr>
          <w:rFonts w:ascii="Times New Roman" w:hAnsi="Times New Roman" w:cs="Times New Roman"/>
          <w:sz w:val="24"/>
          <w:szCs w:val="24"/>
          <w:lang w:val="en-GB"/>
        </w:rPr>
        <w:t>negligence of</w:t>
      </w:r>
      <w:r w:rsidR="003A3562" w:rsidRPr="00856C9B">
        <w:rPr>
          <w:rFonts w:ascii="Times New Roman" w:hAnsi="Times New Roman" w:cs="Times New Roman"/>
          <w:sz w:val="24"/>
          <w:szCs w:val="24"/>
          <w:lang w:val="en-GB"/>
        </w:rPr>
        <w:t xml:space="preserve"> medical professionals</w:t>
      </w:r>
      <w:r w:rsidR="00CB26AC" w:rsidRPr="00856C9B">
        <w:rPr>
          <w:rFonts w:ascii="Times New Roman" w:hAnsi="Times New Roman" w:cs="Times New Roman"/>
          <w:sz w:val="24"/>
          <w:szCs w:val="24"/>
          <w:lang w:val="en-GB"/>
        </w:rPr>
        <w:t xml:space="preserve">. </w:t>
      </w:r>
      <w:r w:rsidR="0088432C">
        <w:rPr>
          <w:rFonts w:ascii="Times New Roman" w:hAnsi="Times New Roman" w:cs="Times New Roman"/>
          <w:sz w:val="24"/>
          <w:szCs w:val="24"/>
          <w:lang w:val="en-GB"/>
        </w:rPr>
        <w:t>In the f</w:t>
      </w:r>
      <w:r w:rsidR="00CB26AC" w:rsidRPr="00856C9B">
        <w:rPr>
          <w:rFonts w:ascii="Times New Roman" w:hAnsi="Times New Roman" w:cs="Times New Roman"/>
          <w:sz w:val="24"/>
          <w:szCs w:val="24"/>
          <w:lang w:val="en-GB"/>
        </w:rPr>
        <w:t>irst case, burr-holes were made to release intracranial pressure, but a piece of glass</w:t>
      </w:r>
      <w:r w:rsidR="00AC6EA2">
        <w:rPr>
          <w:rFonts w:ascii="Times New Roman" w:hAnsi="Times New Roman" w:cs="Times New Roman"/>
          <w:sz w:val="24"/>
          <w:szCs w:val="24"/>
          <w:lang w:val="en-GB"/>
        </w:rPr>
        <w:t xml:space="preserve">, </w:t>
      </w:r>
      <w:r w:rsidR="00CB26AC" w:rsidRPr="00856C9B">
        <w:rPr>
          <w:rFonts w:ascii="Times New Roman" w:hAnsi="Times New Roman" w:cs="Times New Roman"/>
          <w:sz w:val="24"/>
          <w:szCs w:val="24"/>
          <w:lang w:val="en-GB"/>
        </w:rPr>
        <w:t xml:space="preserve">which was </w:t>
      </w:r>
      <w:r w:rsidR="00AC6EA2">
        <w:rPr>
          <w:rFonts w:ascii="Times New Roman" w:hAnsi="Times New Roman" w:cs="Times New Roman"/>
          <w:sz w:val="24"/>
          <w:szCs w:val="24"/>
          <w:lang w:val="en-GB"/>
        </w:rPr>
        <w:t>the</w:t>
      </w:r>
      <w:r w:rsidR="00AC6EA2" w:rsidRPr="00856C9B">
        <w:rPr>
          <w:rFonts w:ascii="Times New Roman" w:hAnsi="Times New Roman" w:cs="Times New Roman"/>
          <w:sz w:val="24"/>
          <w:szCs w:val="24"/>
          <w:lang w:val="en-GB"/>
        </w:rPr>
        <w:t xml:space="preserve"> </w:t>
      </w:r>
      <w:r w:rsidR="00445187" w:rsidRPr="00856C9B">
        <w:rPr>
          <w:rFonts w:ascii="Times New Roman" w:hAnsi="Times New Roman" w:cs="Times New Roman"/>
          <w:sz w:val="24"/>
          <w:szCs w:val="24"/>
          <w:lang w:val="en-GB"/>
        </w:rPr>
        <w:t>primary</w:t>
      </w:r>
      <w:r w:rsidR="00CB26AC" w:rsidRPr="00856C9B">
        <w:rPr>
          <w:rFonts w:ascii="Times New Roman" w:hAnsi="Times New Roman" w:cs="Times New Roman"/>
          <w:sz w:val="24"/>
          <w:szCs w:val="24"/>
          <w:lang w:val="en-GB"/>
        </w:rPr>
        <w:t xml:space="preserve"> cause of increased </w:t>
      </w:r>
      <w:r w:rsidR="00445187" w:rsidRPr="00856C9B">
        <w:rPr>
          <w:rFonts w:ascii="Times New Roman" w:hAnsi="Times New Roman" w:cs="Times New Roman"/>
          <w:sz w:val="24"/>
          <w:szCs w:val="24"/>
          <w:lang w:val="en-GB"/>
        </w:rPr>
        <w:t xml:space="preserve">intracranial </w:t>
      </w:r>
      <w:r w:rsidR="00CB26AC" w:rsidRPr="00856C9B">
        <w:rPr>
          <w:rFonts w:ascii="Times New Roman" w:hAnsi="Times New Roman" w:cs="Times New Roman"/>
          <w:sz w:val="24"/>
          <w:szCs w:val="24"/>
          <w:lang w:val="en-GB"/>
        </w:rPr>
        <w:t>pressure</w:t>
      </w:r>
      <w:r w:rsidR="00AC6EA2">
        <w:rPr>
          <w:rFonts w:ascii="Times New Roman" w:hAnsi="Times New Roman" w:cs="Times New Roman"/>
          <w:sz w:val="24"/>
          <w:szCs w:val="24"/>
          <w:lang w:val="en-GB"/>
        </w:rPr>
        <w:t>, was left in the cranium</w:t>
      </w:r>
      <w:r w:rsidR="00CB26AC" w:rsidRPr="00856C9B">
        <w:rPr>
          <w:rFonts w:ascii="Times New Roman" w:hAnsi="Times New Roman" w:cs="Times New Roman"/>
          <w:sz w:val="24"/>
          <w:szCs w:val="24"/>
          <w:lang w:val="en-GB"/>
        </w:rPr>
        <w:t xml:space="preserve">. </w:t>
      </w:r>
      <w:r w:rsidR="00AC6EA2">
        <w:rPr>
          <w:rFonts w:ascii="Times New Roman" w:hAnsi="Times New Roman" w:cs="Times New Roman"/>
          <w:sz w:val="24"/>
          <w:szCs w:val="24"/>
          <w:lang w:val="en-GB"/>
        </w:rPr>
        <w:t>In the s</w:t>
      </w:r>
      <w:r w:rsidR="00CB26AC" w:rsidRPr="00856C9B">
        <w:rPr>
          <w:rFonts w:ascii="Times New Roman" w:hAnsi="Times New Roman" w:cs="Times New Roman"/>
          <w:sz w:val="24"/>
          <w:szCs w:val="24"/>
          <w:lang w:val="en-GB"/>
        </w:rPr>
        <w:t xml:space="preserve">econd case, </w:t>
      </w:r>
      <w:r w:rsidR="009C1896">
        <w:rPr>
          <w:rFonts w:ascii="Times New Roman" w:hAnsi="Times New Roman" w:cs="Times New Roman"/>
          <w:sz w:val="24"/>
          <w:szCs w:val="24"/>
          <w:lang w:val="en-GB"/>
        </w:rPr>
        <w:t>an</w:t>
      </w:r>
      <w:r w:rsidR="009C1896" w:rsidRPr="00856C9B">
        <w:rPr>
          <w:rFonts w:ascii="Times New Roman" w:hAnsi="Times New Roman" w:cs="Times New Roman"/>
          <w:sz w:val="24"/>
          <w:szCs w:val="24"/>
          <w:lang w:val="en-GB"/>
        </w:rPr>
        <w:t xml:space="preserve"> </w:t>
      </w:r>
      <w:r w:rsidR="00CB26AC" w:rsidRPr="00856C9B">
        <w:rPr>
          <w:rFonts w:ascii="Times New Roman" w:hAnsi="Times New Roman" w:cs="Times New Roman"/>
          <w:sz w:val="24"/>
          <w:szCs w:val="24"/>
          <w:lang w:val="en-GB"/>
        </w:rPr>
        <w:t>enthusiastic but unexperienced operating surgeon push</w:t>
      </w:r>
      <w:r w:rsidR="00AC6EA2">
        <w:rPr>
          <w:rFonts w:ascii="Times New Roman" w:hAnsi="Times New Roman" w:cs="Times New Roman"/>
          <w:sz w:val="24"/>
          <w:szCs w:val="24"/>
          <w:lang w:val="en-GB"/>
        </w:rPr>
        <w:t>ed</w:t>
      </w:r>
      <w:r w:rsidR="00CB26AC" w:rsidRPr="00856C9B">
        <w:rPr>
          <w:rFonts w:ascii="Times New Roman" w:hAnsi="Times New Roman" w:cs="Times New Roman"/>
          <w:sz w:val="24"/>
          <w:szCs w:val="24"/>
          <w:lang w:val="en-GB"/>
        </w:rPr>
        <w:t xml:space="preserve"> the drill deep</w:t>
      </w:r>
      <w:r w:rsidR="004E1F7A" w:rsidRPr="00856C9B">
        <w:rPr>
          <w:rFonts w:ascii="Times New Roman" w:hAnsi="Times New Roman" w:cs="Times New Roman"/>
          <w:sz w:val="24"/>
          <w:szCs w:val="24"/>
          <w:lang w:val="en-GB"/>
        </w:rPr>
        <w:t xml:space="preserve"> in</w:t>
      </w:r>
      <w:r w:rsidR="00CB26AC" w:rsidRPr="00856C9B">
        <w:rPr>
          <w:rFonts w:ascii="Times New Roman" w:hAnsi="Times New Roman" w:cs="Times New Roman"/>
          <w:sz w:val="24"/>
          <w:szCs w:val="24"/>
          <w:lang w:val="en-GB"/>
        </w:rPr>
        <w:t xml:space="preserve">to the </w:t>
      </w:r>
      <w:r w:rsidR="004E1F7A" w:rsidRPr="00856C9B">
        <w:rPr>
          <w:rFonts w:ascii="Times New Roman" w:hAnsi="Times New Roman" w:cs="Times New Roman"/>
          <w:sz w:val="24"/>
          <w:szCs w:val="24"/>
          <w:lang w:val="en-GB"/>
        </w:rPr>
        <w:t>cortex</w:t>
      </w:r>
      <w:r w:rsidR="00CB26AC" w:rsidRPr="00856C9B">
        <w:rPr>
          <w:rFonts w:ascii="Times New Roman" w:hAnsi="Times New Roman" w:cs="Times New Roman"/>
          <w:sz w:val="24"/>
          <w:szCs w:val="24"/>
          <w:lang w:val="en-GB"/>
        </w:rPr>
        <w:t xml:space="preserve"> of </w:t>
      </w:r>
      <w:r w:rsidR="00AC6EA2">
        <w:rPr>
          <w:rFonts w:ascii="Times New Roman" w:hAnsi="Times New Roman" w:cs="Times New Roman"/>
          <w:sz w:val="24"/>
          <w:szCs w:val="24"/>
          <w:lang w:val="en-GB"/>
        </w:rPr>
        <w:t xml:space="preserve">the </w:t>
      </w:r>
      <w:r w:rsidR="00CB26AC" w:rsidRPr="00856C9B">
        <w:rPr>
          <w:rFonts w:ascii="Times New Roman" w:hAnsi="Times New Roman" w:cs="Times New Roman"/>
          <w:sz w:val="24"/>
          <w:szCs w:val="24"/>
          <w:lang w:val="en-GB"/>
        </w:rPr>
        <w:t xml:space="preserve">brain </w:t>
      </w:r>
      <w:r w:rsidR="00AC6EA2">
        <w:rPr>
          <w:rFonts w:ascii="Times New Roman" w:hAnsi="Times New Roman" w:cs="Times New Roman"/>
          <w:sz w:val="24"/>
          <w:szCs w:val="24"/>
          <w:lang w:val="en-GB"/>
        </w:rPr>
        <w:t>while making</w:t>
      </w:r>
      <w:r w:rsidR="00AC6EA2" w:rsidRPr="00856C9B">
        <w:rPr>
          <w:rFonts w:ascii="Times New Roman" w:hAnsi="Times New Roman" w:cs="Times New Roman"/>
          <w:sz w:val="24"/>
          <w:szCs w:val="24"/>
          <w:lang w:val="en-GB"/>
        </w:rPr>
        <w:t xml:space="preserve"> </w:t>
      </w:r>
      <w:r w:rsidR="00CB26AC" w:rsidRPr="00856C9B">
        <w:rPr>
          <w:rFonts w:ascii="Times New Roman" w:hAnsi="Times New Roman" w:cs="Times New Roman"/>
          <w:sz w:val="24"/>
          <w:szCs w:val="24"/>
          <w:lang w:val="en-GB"/>
        </w:rPr>
        <w:t>burr-holes. Th</w:t>
      </w:r>
      <w:r w:rsidR="00AC6EA2">
        <w:rPr>
          <w:rFonts w:ascii="Times New Roman" w:hAnsi="Times New Roman" w:cs="Times New Roman"/>
          <w:sz w:val="24"/>
          <w:szCs w:val="24"/>
          <w:lang w:val="en-GB"/>
        </w:rPr>
        <w:t xml:space="preserve">e third case report describes </w:t>
      </w:r>
      <w:r w:rsidR="00CB26AC" w:rsidRPr="00856C9B">
        <w:rPr>
          <w:rFonts w:ascii="Times New Roman" w:hAnsi="Times New Roman" w:cs="Times New Roman"/>
          <w:sz w:val="24"/>
          <w:szCs w:val="24"/>
          <w:lang w:val="en-GB"/>
        </w:rPr>
        <w:t xml:space="preserve">a </w:t>
      </w:r>
      <w:r w:rsidRPr="00856C9B">
        <w:rPr>
          <w:rFonts w:ascii="Times New Roman" w:hAnsi="Times New Roman" w:cs="Times New Roman"/>
          <w:sz w:val="24"/>
          <w:szCs w:val="24"/>
          <w:lang w:val="en-GB"/>
        </w:rPr>
        <w:t xml:space="preserve">head injury </w:t>
      </w:r>
      <w:r w:rsidR="00AC6EA2">
        <w:rPr>
          <w:rFonts w:ascii="Times New Roman" w:hAnsi="Times New Roman" w:cs="Times New Roman"/>
          <w:sz w:val="24"/>
          <w:szCs w:val="24"/>
          <w:lang w:val="en-GB"/>
        </w:rPr>
        <w:t xml:space="preserve">suffered by an </w:t>
      </w:r>
      <w:r w:rsidRPr="00856C9B">
        <w:rPr>
          <w:rFonts w:ascii="Times New Roman" w:hAnsi="Times New Roman" w:cs="Times New Roman"/>
          <w:sz w:val="24"/>
          <w:szCs w:val="24"/>
          <w:lang w:val="en-GB"/>
        </w:rPr>
        <w:t>alcohol</w:t>
      </w:r>
      <w:r w:rsidR="00AC6EA2">
        <w:rPr>
          <w:rFonts w:ascii="Times New Roman" w:hAnsi="Times New Roman" w:cs="Times New Roman"/>
          <w:sz w:val="24"/>
          <w:szCs w:val="24"/>
          <w:lang w:val="en-GB"/>
        </w:rPr>
        <w:t>-</w:t>
      </w:r>
      <w:del w:id="1" w:author="User" w:date="2016-10-20T12:52:00Z">
        <w:r w:rsidRPr="00856C9B" w:rsidDel="00AC6EA2">
          <w:rPr>
            <w:rFonts w:ascii="Times New Roman" w:hAnsi="Times New Roman" w:cs="Times New Roman"/>
            <w:sz w:val="24"/>
            <w:szCs w:val="24"/>
            <w:lang w:val="en-GB"/>
          </w:rPr>
          <w:delText xml:space="preserve"> </w:delText>
        </w:r>
      </w:del>
      <w:r w:rsidRPr="00856C9B">
        <w:rPr>
          <w:rFonts w:ascii="Times New Roman" w:hAnsi="Times New Roman" w:cs="Times New Roman"/>
          <w:sz w:val="24"/>
          <w:szCs w:val="24"/>
          <w:lang w:val="en-GB"/>
        </w:rPr>
        <w:t>intoxicated</w:t>
      </w:r>
      <w:r w:rsidR="00CB26AC"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patient. The</w:t>
      </w:r>
      <w:r w:rsidR="00CB26AC" w:rsidRPr="00856C9B">
        <w:rPr>
          <w:rFonts w:ascii="Times New Roman" w:hAnsi="Times New Roman" w:cs="Times New Roman"/>
          <w:sz w:val="24"/>
          <w:szCs w:val="24"/>
          <w:lang w:val="en-GB"/>
        </w:rPr>
        <w:t xml:space="preserve"> head injury</w:t>
      </w:r>
      <w:r w:rsidR="004C1365" w:rsidRPr="00856C9B">
        <w:rPr>
          <w:rFonts w:ascii="Times New Roman" w:hAnsi="Times New Roman" w:cs="Times New Roman"/>
          <w:sz w:val="24"/>
          <w:szCs w:val="24"/>
          <w:lang w:val="en-GB"/>
        </w:rPr>
        <w:t xml:space="preserve"> was inflicted at </w:t>
      </w:r>
      <w:r w:rsidR="00AC6EA2">
        <w:rPr>
          <w:rFonts w:ascii="Times New Roman" w:hAnsi="Times New Roman" w:cs="Times New Roman"/>
          <w:sz w:val="24"/>
          <w:szCs w:val="24"/>
          <w:lang w:val="en-GB"/>
        </w:rPr>
        <w:t xml:space="preserve">a </w:t>
      </w:r>
      <w:r w:rsidR="004C1365" w:rsidRPr="00856C9B">
        <w:rPr>
          <w:rFonts w:ascii="Times New Roman" w:hAnsi="Times New Roman" w:cs="Times New Roman"/>
          <w:sz w:val="24"/>
          <w:szCs w:val="24"/>
          <w:lang w:val="en-GB"/>
        </w:rPr>
        <w:t>police station</w:t>
      </w:r>
      <w:r w:rsidR="00CB26AC" w:rsidRPr="00856C9B">
        <w:rPr>
          <w:rFonts w:ascii="Times New Roman" w:hAnsi="Times New Roman" w:cs="Times New Roman"/>
          <w:sz w:val="24"/>
          <w:szCs w:val="24"/>
          <w:lang w:val="en-GB"/>
        </w:rPr>
        <w:t>. This article presents histories, post mortem findings, cause</w:t>
      </w:r>
      <w:r w:rsidR="00AC6EA2">
        <w:rPr>
          <w:rFonts w:ascii="Times New Roman" w:hAnsi="Times New Roman" w:cs="Times New Roman"/>
          <w:sz w:val="24"/>
          <w:szCs w:val="24"/>
          <w:lang w:val="en-GB"/>
        </w:rPr>
        <w:t>s</w:t>
      </w:r>
      <w:r w:rsidR="00CB26AC" w:rsidRPr="00856C9B">
        <w:rPr>
          <w:rFonts w:ascii="Times New Roman" w:hAnsi="Times New Roman" w:cs="Times New Roman"/>
          <w:sz w:val="24"/>
          <w:szCs w:val="24"/>
          <w:lang w:val="en-GB"/>
        </w:rPr>
        <w:t xml:space="preserve"> and mechanism</w:t>
      </w:r>
      <w:r w:rsidR="00AC6EA2">
        <w:rPr>
          <w:rFonts w:ascii="Times New Roman" w:hAnsi="Times New Roman" w:cs="Times New Roman"/>
          <w:sz w:val="24"/>
          <w:szCs w:val="24"/>
          <w:lang w:val="en-GB"/>
        </w:rPr>
        <w:t>s</w:t>
      </w:r>
      <w:r w:rsidR="00CB26AC" w:rsidRPr="00856C9B">
        <w:rPr>
          <w:rFonts w:ascii="Times New Roman" w:hAnsi="Times New Roman" w:cs="Times New Roman"/>
          <w:sz w:val="24"/>
          <w:szCs w:val="24"/>
          <w:lang w:val="en-GB"/>
        </w:rPr>
        <w:t xml:space="preserve"> of death</w:t>
      </w:r>
      <w:r w:rsidR="00AC6EA2">
        <w:rPr>
          <w:rFonts w:ascii="Times New Roman" w:hAnsi="Times New Roman" w:cs="Times New Roman"/>
          <w:sz w:val="24"/>
          <w:szCs w:val="24"/>
          <w:lang w:val="en-GB"/>
        </w:rPr>
        <w:t>,</w:t>
      </w:r>
      <w:r w:rsidR="00CB26AC" w:rsidRPr="00856C9B">
        <w:rPr>
          <w:rFonts w:ascii="Times New Roman" w:hAnsi="Times New Roman" w:cs="Times New Roman"/>
          <w:sz w:val="24"/>
          <w:szCs w:val="24"/>
          <w:lang w:val="en-GB"/>
        </w:rPr>
        <w:t xml:space="preserve"> </w:t>
      </w:r>
      <w:r w:rsidR="00F22B0C">
        <w:rPr>
          <w:rFonts w:ascii="Times New Roman" w:hAnsi="Times New Roman" w:cs="Times New Roman"/>
          <w:sz w:val="24"/>
          <w:szCs w:val="24"/>
          <w:lang w:val="en-GB"/>
        </w:rPr>
        <w:t>as well as discussing</w:t>
      </w:r>
      <w:r w:rsidR="00CB26AC" w:rsidRPr="00856C9B">
        <w:rPr>
          <w:rFonts w:ascii="Times New Roman" w:hAnsi="Times New Roman" w:cs="Times New Roman"/>
          <w:sz w:val="24"/>
          <w:szCs w:val="24"/>
          <w:lang w:val="en-GB"/>
        </w:rPr>
        <w:t xml:space="preserve"> act</w:t>
      </w:r>
      <w:r w:rsidR="00AC6EA2">
        <w:rPr>
          <w:rFonts w:ascii="Times New Roman" w:hAnsi="Times New Roman" w:cs="Times New Roman"/>
          <w:sz w:val="24"/>
          <w:szCs w:val="24"/>
          <w:lang w:val="en-GB"/>
        </w:rPr>
        <w:t>s</w:t>
      </w:r>
      <w:r w:rsidR="00CB26AC" w:rsidRPr="00856C9B">
        <w:rPr>
          <w:rFonts w:ascii="Times New Roman" w:hAnsi="Times New Roman" w:cs="Times New Roman"/>
          <w:sz w:val="24"/>
          <w:szCs w:val="24"/>
          <w:lang w:val="en-GB"/>
        </w:rPr>
        <w:t xml:space="preserve"> of commission </w:t>
      </w:r>
      <w:r w:rsidR="00F22B0C">
        <w:rPr>
          <w:rFonts w:ascii="Times New Roman" w:hAnsi="Times New Roman" w:cs="Times New Roman"/>
          <w:sz w:val="24"/>
          <w:szCs w:val="24"/>
          <w:lang w:val="en-GB"/>
        </w:rPr>
        <w:t>and</w:t>
      </w:r>
      <w:r w:rsidR="00CB26AC" w:rsidRPr="00856C9B">
        <w:rPr>
          <w:rFonts w:ascii="Times New Roman" w:hAnsi="Times New Roman" w:cs="Times New Roman"/>
          <w:sz w:val="24"/>
          <w:szCs w:val="24"/>
          <w:lang w:val="en-GB"/>
        </w:rPr>
        <w:t xml:space="preserve"> act</w:t>
      </w:r>
      <w:r w:rsidR="00AC6EA2">
        <w:rPr>
          <w:rFonts w:ascii="Times New Roman" w:hAnsi="Times New Roman" w:cs="Times New Roman"/>
          <w:sz w:val="24"/>
          <w:szCs w:val="24"/>
          <w:lang w:val="en-GB"/>
        </w:rPr>
        <w:t>s</w:t>
      </w:r>
      <w:r w:rsidR="00CB26AC" w:rsidRPr="00856C9B">
        <w:rPr>
          <w:rFonts w:ascii="Times New Roman" w:hAnsi="Times New Roman" w:cs="Times New Roman"/>
          <w:sz w:val="24"/>
          <w:szCs w:val="24"/>
          <w:lang w:val="en-GB"/>
        </w:rPr>
        <w:t xml:space="preserve"> of omission.</w:t>
      </w:r>
    </w:p>
    <w:p w14:paraId="4A1118E1" w14:textId="77777777" w:rsidR="00CB26AC" w:rsidRPr="00856C9B" w:rsidRDefault="00CB26AC" w:rsidP="00CB26AC">
      <w:pPr>
        <w:rPr>
          <w:rFonts w:ascii="Times New Roman" w:hAnsi="Times New Roman" w:cs="Times New Roman"/>
          <w:b/>
          <w:sz w:val="24"/>
          <w:szCs w:val="24"/>
          <w:lang w:val="en-GB"/>
        </w:rPr>
      </w:pPr>
      <w:r w:rsidRPr="00856C9B">
        <w:rPr>
          <w:rFonts w:ascii="Times New Roman" w:hAnsi="Times New Roman" w:cs="Times New Roman"/>
          <w:b/>
          <w:sz w:val="24"/>
          <w:szCs w:val="24"/>
          <w:lang w:val="en-GB"/>
        </w:rPr>
        <w:t>Conclusion</w:t>
      </w:r>
    </w:p>
    <w:p w14:paraId="0CF43979" w14:textId="56D3C421" w:rsidR="00CB26AC" w:rsidRPr="00856C9B" w:rsidRDefault="00AC6EA2" w:rsidP="00CB26AC">
      <w:pPr>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sidR="00CB26AC" w:rsidRPr="00856C9B">
        <w:rPr>
          <w:rFonts w:ascii="Times New Roman" w:hAnsi="Times New Roman" w:cs="Times New Roman"/>
          <w:sz w:val="24"/>
          <w:szCs w:val="24"/>
          <w:lang w:val="en-GB"/>
        </w:rPr>
        <w:t xml:space="preserve">high level </w:t>
      </w:r>
      <w:r w:rsidR="00920990" w:rsidRPr="00856C9B">
        <w:rPr>
          <w:rFonts w:ascii="Times New Roman" w:hAnsi="Times New Roman" w:cs="Times New Roman"/>
          <w:sz w:val="24"/>
          <w:szCs w:val="24"/>
          <w:lang w:val="en-GB"/>
        </w:rPr>
        <w:t xml:space="preserve">of </w:t>
      </w:r>
      <w:r w:rsidR="00920990">
        <w:rPr>
          <w:rFonts w:ascii="Times New Roman" w:hAnsi="Times New Roman" w:cs="Times New Roman"/>
          <w:sz w:val="24"/>
          <w:szCs w:val="24"/>
          <w:lang w:val="en-GB"/>
        </w:rPr>
        <w:t>fatalities</w:t>
      </w:r>
      <w:r>
        <w:rPr>
          <w:rFonts w:ascii="Times New Roman" w:hAnsi="Times New Roman" w:cs="Times New Roman"/>
          <w:sz w:val="24"/>
          <w:szCs w:val="24"/>
          <w:lang w:val="en-GB"/>
        </w:rPr>
        <w:t xml:space="preserve"> is caused by </w:t>
      </w:r>
      <w:r w:rsidR="00ED5756" w:rsidRPr="00856C9B">
        <w:rPr>
          <w:rFonts w:ascii="Times New Roman" w:hAnsi="Times New Roman" w:cs="Times New Roman"/>
          <w:sz w:val="24"/>
          <w:szCs w:val="24"/>
          <w:lang w:val="en-GB"/>
        </w:rPr>
        <w:t>‘act</w:t>
      </w:r>
      <w:r>
        <w:rPr>
          <w:rFonts w:ascii="Times New Roman" w:hAnsi="Times New Roman" w:cs="Times New Roman"/>
          <w:sz w:val="24"/>
          <w:szCs w:val="24"/>
          <w:lang w:val="en-GB"/>
        </w:rPr>
        <w:t>s</w:t>
      </w:r>
      <w:r w:rsidR="00ED5756" w:rsidRPr="00856C9B">
        <w:rPr>
          <w:rFonts w:ascii="Times New Roman" w:hAnsi="Times New Roman" w:cs="Times New Roman"/>
          <w:sz w:val="24"/>
          <w:szCs w:val="24"/>
          <w:lang w:val="en-GB"/>
        </w:rPr>
        <w:t xml:space="preserve"> of commission and omission’</w:t>
      </w:r>
      <w:r w:rsidR="00AB0433" w:rsidRPr="00856C9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 respect </w:t>
      </w:r>
      <w:r w:rsidR="00AB0433" w:rsidRPr="00856C9B">
        <w:rPr>
          <w:rFonts w:ascii="Times New Roman" w:hAnsi="Times New Roman" w:cs="Times New Roman"/>
          <w:sz w:val="24"/>
          <w:szCs w:val="24"/>
          <w:lang w:val="en-GB"/>
        </w:rPr>
        <w:t xml:space="preserve">of head injury </w:t>
      </w:r>
      <w:r w:rsidR="00902A4E" w:rsidRPr="00856C9B">
        <w:rPr>
          <w:rFonts w:ascii="Times New Roman" w:hAnsi="Times New Roman" w:cs="Times New Roman"/>
          <w:sz w:val="24"/>
          <w:szCs w:val="24"/>
          <w:lang w:val="en-GB"/>
        </w:rPr>
        <w:t>patients</w:t>
      </w:r>
      <w:r w:rsidR="00CB26AC" w:rsidRPr="00856C9B">
        <w:rPr>
          <w:rFonts w:ascii="Times New Roman" w:hAnsi="Times New Roman" w:cs="Times New Roman"/>
          <w:sz w:val="24"/>
          <w:szCs w:val="24"/>
          <w:lang w:val="en-GB"/>
        </w:rPr>
        <w:t xml:space="preserve"> in </w:t>
      </w:r>
      <w:r>
        <w:rPr>
          <w:rFonts w:ascii="Times New Roman" w:hAnsi="Times New Roman" w:cs="Times New Roman"/>
          <w:sz w:val="24"/>
          <w:szCs w:val="24"/>
          <w:lang w:val="en-GB"/>
        </w:rPr>
        <w:t xml:space="preserve">the </w:t>
      </w:r>
      <w:r w:rsidR="00CB26AC" w:rsidRPr="00856C9B">
        <w:rPr>
          <w:rFonts w:ascii="Times New Roman" w:hAnsi="Times New Roman" w:cs="Times New Roman"/>
          <w:sz w:val="24"/>
          <w:szCs w:val="24"/>
          <w:lang w:val="en-GB"/>
        </w:rPr>
        <w:t xml:space="preserve">Transkei region of South Africa. </w:t>
      </w:r>
      <w:r>
        <w:rPr>
          <w:rFonts w:ascii="Times New Roman" w:hAnsi="Times New Roman" w:cs="Times New Roman"/>
          <w:sz w:val="24"/>
          <w:szCs w:val="24"/>
          <w:lang w:val="en-GB"/>
        </w:rPr>
        <w:t>This matter</w:t>
      </w:r>
      <w:r w:rsidRPr="00856C9B">
        <w:rPr>
          <w:rFonts w:ascii="Times New Roman" w:hAnsi="Times New Roman" w:cs="Times New Roman"/>
          <w:sz w:val="24"/>
          <w:szCs w:val="24"/>
          <w:lang w:val="en-GB"/>
        </w:rPr>
        <w:t xml:space="preserve"> </w:t>
      </w:r>
      <w:r w:rsidR="00CB26AC" w:rsidRPr="00856C9B">
        <w:rPr>
          <w:rFonts w:ascii="Times New Roman" w:hAnsi="Times New Roman" w:cs="Times New Roman"/>
          <w:sz w:val="24"/>
          <w:szCs w:val="24"/>
          <w:lang w:val="en-GB"/>
        </w:rPr>
        <w:t xml:space="preserve">needs regular auditing </w:t>
      </w:r>
      <w:r w:rsidR="00DD1F43" w:rsidRPr="00856C9B">
        <w:rPr>
          <w:rFonts w:ascii="Times New Roman" w:hAnsi="Times New Roman" w:cs="Times New Roman"/>
          <w:sz w:val="24"/>
          <w:szCs w:val="24"/>
          <w:lang w:val="en-GB"/>
        </w:rPr>
        <w:t>through forensic pathology services</w:t>
      </w:r>
      <w:r w:rsidR="00902A4E" w:rsidRPr="00856C9B">
        <w:rPr>
          <w:rFonts w:ascii="Times New Roman" w:hAnsi="Times New Roman" w:cs="Times New Roman"/>
          <w:sz w:val="24"/>
          <w:szCs w:val="24"/>
          <w:lang w:val="en-GB"/>
        </w:rPr>
        <w:t>.</w:t>
      </w:r>
      <w:r w:rsidR="00CB26AC" w:rsidRPr="00856C9B">
        <w:rPr>
          <w:rFonts w:ascii="Times New Roman" w:hAnsi="Times New Roman" w:cs="Times New Roman"/>
          <w:sz w:val="24"/>
          <w:szCs w:val="24"/>
          <w:lang w:val="en-GB"/>
        </w:rPr>
        <w:t xml:space="preserve"> </w:t>
      </w:r>
    </w:p>
    <w:p w14:paraId="104D803F" w14:textId="77777777" w:rsidR="00CB26AC" w:rsidRPr="00856C9B" w:rsidRDefault="00CB26AC" w:rsidP="00CB26AC">
      <w:pPr>
        <w:rPr>
          <w:rFonts w:ascii="Times New Roman" w:hAnsi="Times New Roman" w:cs="Times New Roman"/>
          <w:sz w:val="24"/>
          <w:szCs w:val="24"/>
          <w:lang w:val="en-GB"/>
        </w:rPr>
      </w:pPr>
    </w:p>
    <w:p w14:paraId="083DA797" w14:textId="77777777" w:rsidR="00CB26AC" w:rsidRPr="00856C9B" w:rsidRDefault="00CB26AC" w:rsidP="00CB26AC">
      <w:pPr>
        <w:rPr>
          <w:rFonts w:ascii="Times New Roman" w:hAnsi="Times New Roman" w:cs="Times New Roman"/>
          <w:b/>
          <w:sz w:val="24"/>
          <w:szCs w:val="24"/>
          <w:lang w:val="en-GB"/>
        </w:rPr>
      </w:pPr>
      <w:r w:rsidRPr="00856C9B">
        <w:rPr>
          <w:rFonts w:ascii="Times New Roman" w:hAnsi="Times New Roman" w:cs="Times New Roman"/>
          <w:b/>
          <w:sz w:val="24"/>
          <w:szCs w:val="24"/>
          <w:lang w:val="en-GB"/>
        </w:rPr>
        <w:t>Introduction</w:t>
      </w:r>
    </w:p>
    <w:p w14:paraId="4052EFE5" w14:textId="77777777" w:rsidR="00CB26AC" w:rsidRPr="00856C9B" w:rsidRDefault="005233B1" w:rsidP="00CB26AC">
      <w:pPr>
        <w:rPr>
          <w:rFonts w:ascii="Times New Roman" w:hAnsi="Times New Roman" w:cs="Times New Roman"/>
          <w:b/>
          <w:sz w:val="24"/>
          <w:szCs w:val="24"/>
          <w:lang w:val="en-GB"/>
        </w:rPr>
      </w:pPr>
      <w:r w:rsidRPr="00856C9B">
        <w:rPr>
          <w:rFonts w:ascii="Times New Roman" w:hAnsi="Times New Roman" w:cs="Times New Roman"/>
          <w:sz w:val="24"/>
          <w:szCs w:val="24"/>
          <w:lang w:val="en-GB"/>
        </w:rPr>
        <w:t>Surgery has become an integral part of global health care, with an estimated 234 million operations performed yearly. Surgical complications are common and often preventable</w:t>
      </w:r>
      <w:r w:rsidR="00C83673" w:rsidRPr="00856C9B">
        <w:rPr>
          <w:rFonts w:ascii="Times New Roman" w:hAnsi="Times New Roman" w:cs="Times New Roman"/>
          <w:sz w:val="24"/>
          <w:szCs w:val="24"/>
          <w:lang w:val="en-GB"/>
        </w:rPr>
        <w:t>.</w:t>
      </w:r>
      <w:r w:rsidR="00C83673" w:rsidRPr="00856C9B">
        <w:rPr>
          <w:rFonts w:ascii="Times New Roman" w:hAnsi="Times New Roman" w:cs="Times New Roman"/>
          <w:sz w:val="24"/>
          <w:szCs w:val="24"/>
          <w:vertAlign w:val="superscript"/>
          <w:lang w:val="en-GB"/>
        </w:rPr>
        <w:t>1</w:t>
      </w:r>
      <w:r w:rsidRPr="00856C9B">
        <w:rPr>
          <w:rFonts w:ascii="Times New Roman" w:hAnsi="Times New Roman" w:cs="Times New Roman"/>
          <w:b/>
          <w:sz w:val="24"/>
          <w:szCs w:val="24"/>
          <w:lang w:val="en-GB"/>
        </w:rPr>
        <w:t xml:space="preserve"> </w:t>
      </w:r>
      <w:r w:rsidR="00CB26AC" w:rsidRPr="00856C9B">
        <w:rPr>
          <w:rFonts w:ascii="Times New Roman" w:hAnsi="Times New Roman" w:cs="Times New Roman"/>
          <w:sz w:val="24"/>
          <w:szCs w:val="24"/>
          <w:lang w:val="en-GB"/>
        </w:rPr>
        <w:t>Preventable medical errors lead to the death of up to 98 000 Americans annually and cost the US economy over $17 billion per year</w:t>
      </w:r>
      <w:r w:rsidR="00C83673" w:rsidRPr="00856C9B">
        <w:rPr>
          <w:rFonts w:ascii="Times New Roman" w:hAnsi="Times New Roman" w:cs="Times New Roman"/>
          <w:sz w:val="24"/>
          <w:szCs w:val="24"/>
          <w:lang w:val="en-GB"/>
        </w:rPr>
        <w:t>.</w:t>
      </w:r>
      <w:r w:rsidR="00C83673" w:rsidRPr="00856C9B">
        <w:rPr>
          <w:rFonts w:ascii="Times New Roman" w:hAnsi="Times New Roman" w:cs="Times New Roman"/>
          <w:sz w:val="24"/>
          <w:szCs w:val="24"/>
          <w:vertAlign w:val="superscript"/>
          <w:lang w:val="en-GB"/>
        </w:rPr>
        <w:t>2</w:t>
      </w:r>
      <w:r w:rsidR="00CB26AC" w:rsidRPr="00856C9B">
        <w:rPr>
          <w:rFonts w:ascii="Times New Roman" w:hAnsi="Times New Roman" w:cs="Times New Roman"/>
          <w:sz w:val="24"/>
          <w:szCs w:val="24"/>
          <w:lang w:val="en-GB"/>
        </w:rPr>
        <w:t xml:space="preserve"> The most expensive of these errors are related to surgery, account</w:t>
      </w:r>
      <w:r w:rsidR="00AC6EA2">
        <w:rPr>
          <w:rFonts w:ascii="Times New Roman" w:hAnsi="Times New Roman" w:cs="Times New Roman"/>
          <w:sz w:val="24"/>
          <w:szCs w:val="24"/>
          <w:lang w:val="en-GB"/>
        </w:rPr>
        <w:t>ing</w:t>
      </w:r>
      <w:r w:rsidR="00CB26AC" w:rsidRPr="00856C9B">
        <w:rPr>
          <w:rFonts w:ascii="Times New Roman" w:hAnsi="Times New Roman" w:cs="Times New Roman"/>
          <w:sz w:val="24"/>
          <w:szCs w:val="24"/>
          <w:lang w:val="en-GB"/>
        </w:rPr>
        <w:t xml:space="preserve"> for over $6 billion annually, roughly one-third of the total financial burden of medical error</w:t>
      </w:r>
      <w:r w:rsidR="00C83673" w:rsidRPr="00856C9B">
        <w:rPr>
          <w:rFonts w:ascii="Times New Roman" w:hAnsi="Times New Roman" w:cs="Times New Roman"/>
          <w:sz w:val="24"/>
          <w:szCs w:val="24"/>
          <w:lang w:val="en-GB"/>
        </w:rPr>
        <w:t>.</w:t>
      </w:r>
      <w:r w:rsidR="00C83673" w:rsidRPr="00856C9B">
        <w:rPr>
          <w:rFonts w:ascii="Times New Roman" w:hAnsi="Times New Roman" w:cs="Times New Roman"/>
          <w:sz w:val="24"/>
          <w:szCs w:val="24"/>
          <w:vertAlign w:val="superscript"/>
          <w:lang w:val="en-GB"/>
        </w:rPr>
        <w:t xml:space="preserve"> 2</w:t>
      </w:r>
      <w:r w:rsidR="00CB26AC" w:rsidRPr="00856C9B">
        <w:rPr>
          <w:rFonts w:ascii="Times New Roman" w:hAnsi="Times New Roman" w:cs="Times New Roman"/>
          <w:sz w:val="24"/>
          <w:szCs w:val="24"/>
          <w:lang w:val="en-GB"/>
        </w:rPr>
        <w:t xml:space="preserve"> </w:t>
      </w:r>
      <w:r w:rsidR="00CB26AC" w:rsidRPr="00856C9B">
        <w:rPr>
          <w:rFonts w:ascii="Times New Roman" w:hAnsi="Times New Roman" w:cs="Times New Roman"/>
          <w:b/>
          <w:sz w:val="24"/>
          <w:szCs w:val="24"/>
          <w:lang w:val="en-GB"/>
        </w:rPr>
        <w:t xml:space="preserve"> </w:t>
      </w:r>
    </w:p>
    <w:p w14:paraId="48CA0C31" w14:textId="54819E25" w:rsidR="005B3263" w:rsidRPr="00856C9B" w:rsidRDefault="001B62F4" w:rsidP="00CB26AC">
      <w:pPr>
        <w:rPr>
          <w:rFonts w:ascii="Times New Roman" w:hAnsi="Times New Roman" w:cs="Times New Roman"/>
          <w:sz w:val="24"/>
          <w:szCs w:val="24"/>
          <w:lang w:val="en-GB"/>
        </w:rPr>
      </w:pPr>
      <w:r w:rsidRPr="00856C9B">
        <w:rPr>
          <w:rFonts w:ascii="Times New Roman" w:hAnsi="Times New Roman" w:cs="Times New Roman"/>
          <w:sz w:val="24"/>
          <w:szCs w:val="24"/>
          <w:lang w:val="en-GB"/>
        </w:rPr>
        <w:t xml:space="preserve">South Africa may be on the verge of a medical malpractice litigation ‘storm’, as the number and size of claims appear to increasing rapidly. </w:t>
      </w:r>
      <w:r w:rsidR="005B3263" w:rsidRPr="00856C9B">
        <w:rPr>
          <w:rFonts w:ascii="Times New Roman" w:hAnsi="Times New Roman" w:cs="Times New Roman"/>
          <w:sz w:val="24"/>
          <w:szCs w:val="24"/>
          <w:lang w:val="en-GB"/>
        </w:rPr>
        <w:t xml:space="preserve">In the last </w:t>
      </w:r>
      <w:r w:rsidR="00AC6EA2">
        <w:rPr>
          <w:rFonts w:ascii="Times New Roman" w:hAnsi="Times New Roman" w:cs="Times New Roman"/>
          <w:sz w:val="24"/>
          <w:szCs w:val="24"/>
          <w:lang w:val="en-GB"/>
        </w:rPr>
        <w:t xml:space="preserve">four </w:t>
      </w:r>
      <w:r w:rsidR="005B3263" w:rsidRPr="00856C9B">
        <w:rPr>
          <w:rFonts w:ascii="Times New Roman" w:hAnsi="Times New Roman" w:cs="Times New Roman"/>
          <w:sz w:val="24"/>
          <w:szCs w:val="24"/>
          <w:lang w:val="en-GB"/>
        </w:rPr>
        <w:t>years the Department of Health (DOH) has incurred R1.2 billion in legal costs relating to medical malpractice</w:t>
      </w:r>
      <w:r w:rsidR="00C83673" w:rsidRPr="00856C9B">
        <w:rPr>
          <w:rFonts w:ascii="Times New Roman" w:hAnsi="Times New Roman" w:cs="Times New Roman"/>
          <w:sz w:val="24"/>
          <w:szCs w:val="24"/>
          <w:lang w:val="en-GB"/>
        </w:rPr>
        <w:t>.</w:t>
      </w:r>
      <w:r w:rsidR="00C83673" w:rsidRPr="00856C9B">
        <w:rPr>
          <w:rFonts w:ascii="Times New Roman" w:hAnsi="Times New Roman" w:cs="Times New Roman"/>
          <w:sz w:val="24"/>
          <w:szCs w:val="24"/>
          <w:vertAlign w:val="superscript"/>
          <w:lang w:val="en-GB"/>
        </w:rPr>
        <w:t xml:space="preserve"> 3</w:t>
      </w:r>
      <w:r w:rsidR="005B3263" w:rsidRPr="00856C9B">
        <w:rPr>
          <w:rFonts w:ascii="Times New Roman" w:hAnsi="Times New Roman" w:cs="Times New Roman"/>
          <w:sz w:val="24"/>
          <w:szCs w:val="24"/>
          <w:lang w:val="en-GB"/>
        </w:rPr>
        <w:t xml:space="preserve"> </w:t>
      </w:r>
      <w:r w:rsidR="00A47086" w:rsidRPr="00856C9B">
        <w:rPr>
          <w:rFonts w:ascii="Times New Roman" w:hAnsi="Times New Roman" w:cs="Times New Roman"/>
          <w:sz w:val="24"/>
          <w:szCs w:val="24"/>
          <w:lang w:val="en-GB"/>
        </w:rPr>
        <w:t>The worst provincial culprit</w:t>
      </w:r>
      <w:r w:rsidR="00AC6EA2">
        <w:rPr>
          <w:rFonts w:ascii="Times New Roman" w:hAnsi="Times New Roman" w:cs="Times New Roman"/>
          <w:sz w:val="24"/>
          <w:szCs w:val="24"/>
          <w:lang w:val="en-GB"/>
        </w:rPr>
        <w:t>s</w:t>
      </w:r>
      <w:r w:rsidR="00F31E63" w:rsidRPr="00856C9B">
        <w:rPr>
          <w:rFonts w:ascii="Times New Roman" w:hAnsi="Times New Roman" w:cs="Times New Roman"/>
          <w:sz w:val="24"/>
          <w:szCs w:val="24"/>
          <w:lang w:val="en-GB"/>
        </w:rPr>
        <w:t xml:space="preserve"> were KwaZulu-Natal (</w:t>
      </w:r>
      <w:r w:rsidR="00AC6EA2">
        <w:rPr>
          <w:rFonts w:ascii="Times New Roman" w:hAnsi="Times New Roman" w:cs="Times New Roman"/>
          <w:sz w:val="24"/>
          <w:szCs w:val="24"/>
          <w:lang w:val="en-GB"/>
        </w:rPr>
        <w:t>R</w:t>
      </w:r>
      <w:r w:rsidR="00F31E63" w:rsidRPr="00856C9B">
        <w:rPr>
          <w:rFonts w:ascii="Times New Roman" w:hAnsi="Times New Roman" w:cs="Times New Roman"/>
          <w:sz w:val="24"/>
          <w:szCs w:val="24"/>
          <w:lang w:val="en-GB"/>
        </w:rPr>
        <w:t xml:space="preserve">209.1 million), </w:t>
      </w:r>
      <w:r w:rsidR="00F22B0C">
        <w:rPr>
          <w:rFonts w:ascii="Times New Roman" w:hAnsi="Times New Roman" w:cs="Times New Roman"/>
          <w:sz w:val="24"/>
          <w:szCs w:val="24"/>
          <w:lang w:val="en-GB"/>
        </w:rPr>
        <w:t xml:space="preserve">the </w:t>
      </w:r>
      <w:r w:rsidR="00F31E63" w:rsidRPr="00856C9B">
        <w:rPr>
          <w:rFonts w:ascii="Times New Roman" w:hAnsi="Times New Roman" w:cs="Times New Roman"/>
          <w:sz w:val="24"/>
          <w:szCs w:val="24"/>
          <w:lang w:val="en-GB"/>
        </w:rPr>
        <w:t xml:space="preserve">Eastern </w:t>
      </w:r>
      <w:r w:rsidR="00F81F82" w:rsidRPr="00856C9B">
        <w:rPr>
          <w:rFonts w:ascii="Times New Roman" w:hAnsi="Times New Roman" w:cs="Times New Roman"/>
          <w:sz w:val="24"/>
          <w:szCs w:val="24"/>
          <w:lang w:val="en-GB"/>
        </w:rPr>
        <w:t>Cape</w:t>
      </w:r>
      <w:r w:rsidR="00F31E63" w:rsidRPr="00856C9B">
        <w:rPr>
          <w:rFonts w:ascii="Times New Roman" w:hAnsi="Times New Roman" w:cs="Times New Roman"/>
          <w:sz w:val="24"/>
          <w:szCs w:val="24"/>
          <w:lang w:val="en-GB"/>
        </w:rPr>
        <w:t xml:space="preserve"> (R91.</w:t>
      </w:r>
      <w:r w:rsidR="00F22B0C" w:rsidRPr="00856C9B">
        <w:rPr>
          <w:rFonts w:ascii="Times New Roman" w:hAnsi="Times New Roman" w:cs="Times New Roman"/>
          <w:sz w:val="24"/>
          <w:szCs w:val="24"/>
          <w:lang w:val="en-GB"/>
        </w:rPr>
        <w:t>9</w:t>
      </w:r>
      <w:r w:rsidR="00F22B0C">
        <w:rPr>
          <w:rFonts w:ascii="Times New Roman" w:hAnsi="Times New Roman" w:cs="Times New Roman"/>
          <w:sz w:val="24"/>
          <w:szCs w:val="24"/>
          <w:lang w:val="en-GB"/>
        </w:rPr>
        <w:t> </w:t>
      </w:r>
      <w:r w:rsidR="00F31E63" w:rsidRPr="00856C9B">
        <w:rPr>
          <w:rFonts w:ascii="Times New Roman" w:hAnsi="Times New Roman" w:cs="Times New Roman"/>
          <w:sz w:val="24"/>
          <w:szCs w:val="24"/>
          <w:lang w:val="en-GB"/>
        </w:rPr>
        <w:t>million) and Limpopo (R30.9 million)</w:t>
      </w:r>
      <w:r w:rsidR="00C83673" w:rsidRPr="00856C9B">
        <w:rPr>
          <w:rFonts w:ascii="Times New Roman" w:hAnsi="Times New Roman" w:cs="Times New Roman"/>
          <w:sz w:val="24"/>
          <w:szCs w:val="24"/>
          <w:lang w:val="en-GB"/>
        </w:rPr>
        <w:t>.</w:t>
      </w:r>
      <w:r w:rsidR="00C83673" w:rsidRPr="00856C9B">
        <w:rPr>
          <w:rFonts w:ascii="Times New Roman" w:hAnsi="Times New Roman" w:cs="Times New Roman"/>
          <w:sz w:val="24"/>
          <w:szCs w:val="24"/>
          <w:vertAlign w:val="superscript"/>
          <w:lang w:val="en-GB"/>
        </w:rPr>
        <w:t xml:space="preserve"> 3</w:t>
      </w:r>
      <w:r w:rsidR="00F31E63" w:rsidRPr="00856C9B">
        <w:rPr>
          <w:rFonts w:ascii="Times New Roman" w:hAnsi="Times New Roman" w:cs="Times New Roman"/>
          <w:sz w:val="24"/>
          <w:szCs w:val="24"/>
          <w:lang w:val="en-GB"/>
        </w:rPr>
        <w:t xml:space="preserve"> </w:t>
      </w:r>
      <w:r w:rsidR="00591BFD" w:rsidRPr="00856C9B">
        <w:rPr>
          <w:rFonts w:ascii="Times New Roman" w:hAnsi="Times New Roman" w:cs="Times New Roman"/>
          <w:sz w:val="24"/>
          <w:szCs w:val="24"/>
          <w:lang w:val="en-GB"/>
        </w:rPr>
        <w:t xml:space="preserve">According to the Medical </w:t>
      </w:r>
      <w:r w:rsidR="00AC6EA2">
        <w:rPr>
          <w:rFonts w:ascii="Times New Roman" w:hAnsi="Times New Roman" w:cs="Times New Roman"/>
          <w:sz w:val="24"/>
          <w:szCs w:val="24"/>
          <w:lang w:val="en-GB"/>
        </w:rPr>
        <w:t>P</w:t>
      </w:r>
      <w:r w:rsidR="00591BFD" w:rsidRPr="00856C9B">
        <w:rPr>
          <w:rFonts w:ascii="Times New Roman" w:hAnsi="Times New Roman" w:cs="Times New Roman"/>
          <w:sz w:val="24"/>
          <w:szCs w:val="24"/>
          <w:lang w:val="en-GB"/>
        </w:rPr>
        <w:t xml:space="preserve">rotection </w:t>
      </w:r>
      <w:r w:rsidR="00AC6EA2">
        <w:rPr>
          <w:rFonts w:ascii="Times New Roman" w:hAnsi="Times New Roman" w:cs="Times New Roman"/>
          <w:sz w:val="24"/>
          <w:szCs w:val="24"/>
          <w:lang w:val="en-GB"/>
        </w:rPr>
        <w:t>S</w:t>
      </w:r>
      <w:r w:rsidR="00591BFD" w:rsidRPr="00856C9B">
        <w:rPr>
          <w:rFonts w:ascii="Times New Roman" w:hAnsi="Times New Roman" w:cs="Times New Roman"/>
          <w:sz w:val="24"/>
          <w:szCs w:val="24"/>
          <w:lang w:val="en-GB"/>
        </w:rPr>
        <w:t xml:space="preserve">ociety, </w:t>
      </w:r>
      <w:r w:rsidR="00591BFD" w:rsidRPr="00856C9B">
        <w:rPr>
          <w:rFonts w:ascii="Times New Roman" w:hAnsi="Times New Roman" w:cs="Times New Roman"/>
          <w:sz w:val="24"/>
          <w:szCs w:val="24"/>
          <w:lang w:val="en-GB"/>
        </w:rPr>
        <w:lastRenderedPageBreak/>
        <w:t xml:space="preserve">the cost of reported claims more than doubled over a recent </w:t>
      </w:r>
      <w:r w:rsidR="00AC6EA2">
        <w:rPr>
          <w:rFonts w:ascii="Times New Roman" w:hAnsi="Times New Roman" w:cs="Times New Roman"/>
          <w:sz w:val="24"/>
          <w:szCs w:val="24"/>
          <w:lang w:val="en-GB"/>
        </w:rPr>
        <w:t>two-</w:t>
      </w:r>
      <w:r w:rsidR="00591BFD" w:rsidRPr="00856C9B">
        <w:rPr>
          <w:rFonts w:ascii="Times New Roman" w:hAnsi="Times New Roman" w:cs="Times New Roman"/>
          <w:sz w:val="24"/>
          <w:szCs w:val="24"/>
          <w:lang w:val="en-GB"/>
        </w:rPr>
        <w:t>year period. Claims exceeding R1 million have increased by nearly 550% comp</w:t>
      </w:r>
      <w:r w:rsidR="001A25D0" w:rsidRPr="00856C9B">
        <w:rPr>
          <w:rFonts w:ascii="Times New Roman" w:hAnsi="Times New Roman" w:cs="Times New Roman"/>
          <w:sz w:val="24"/>
          <w:szCs w:val="24"/>
          <w:lang w:val="en-GB"/>
        </w:rPr>
        <w:t xml:space="preserve">ared </w:t>
      </w:r>
      <w:r w:rsidR="00AC6EA2">
        <w:rPr>
          <w:rFonts w:ascii="Times New Roman" w:hAnsi="Times New Roman" w:cs="Times New Roman"/>
          <w:sz w:val="24"/>
          <w:szCs w:val="24"/>
          <w:lang w:val="en-GB"/>
        </w:rPr>
        <w:t>to</w:t>
      </w:r>
      <w:r w:rsidR="001A25D0" w:rsidRPr="00856C9B">
        <w:rPr>
          <w:rFonts w:ascii="Times New Roman" w:hAnsi="Times New Roman" w:cs="Times New Roman"/>
          <w:sz w:val="24"/>
          <w:szCs w:val="24"/>
          <w:lang w:val="en-GB"/>
        </w:rPr>
        <w:t xml:space="preserve"> 10 years ago, while claims valued at over R5 million have increased by 900% in the past </w:t>
      </w:r>
      <w:r w:rsidR="00AC6EA2">
        <w:rPr>
          <w:rFonts w:ascii="Times New Roman" w:hAnsi="Times New Roman" w:cs="Times New Roman"/>
          <w:sz w:val="24"/>
          <w:szCs w:val="24"/>
          <w:lang w:val="en-GB"/>
        </w:rPr>
        <w:t>five</w:t>
      </w:r>
      <w:r w:rsidR="00AC6EA2" w:rsidRPr="00856C9B">
        <w:rPr>
          <w:rFonts w:ascii="Times New Roman" w:hAnsi="Times New Roman" w:cs="Times New Roman"/>
          <w:sz w:val="24"/>
          <w:szCs w:val="24"/>
          <w:lang w:val="en-GB"/>
        </w:rPr>
        <w:t xml:space="preserve"> </w:t>
      </w:r>
      <w:r w:rsidR="001A25D0" w:rsidRPr="00856C9B">
        <w:rPr>
          <w:rFonts w:ascii="Times New Roman" w:hAnsi="Times New Roman" w:cs="Times New Roman"/>
          <w:sz w:val="24"/>
          <w:szCs w:val="24"/>
          <w:lang w:val="en-GB"/>
        </w:rPr>
        <w:t>years</w:t>
      </w:r>
      <w:r w:rsidR="0083531B" w:rsidRPr="00856C9B">
        <w:rPr>
          <w:rFonts w:ascii="Times New Roman" w:hAnsi="Times New Roman" w:cs="Times New Roman"/>
          <w:sz w:val="24"/>
          <w:szCs w:val="24"/>
          <w:lang w:val="en-GB"/>
        </w:rPr>
        <w:t>.</w:t>
      </w:r>
      <w:r w:rsidR="00A95FC3" w:rsidRPr="00856C9B">
        <w:rPr>
          <w:rFonts w:ascii="Times New Roman" w:hAnsi="Times New Roman" w:cs="Times New Roman"/>
          <w:sz w:val="24"/>
          <w:szCs w:val="24"/>
          <w:lang w:val="en-GB"/>
        </w:rPr>
        <w:t xml:space="preserve"> </w:t>
      </w:r>
      <w:r w:rsidR="00C83673" w:rsidRPr="00856C9B">
        <w:rPr>
          <w:rFonts w:ascii="Times New Roman" w:hAnsi="Times New Roman" w:cs="Times New Roman"/>
          <w:sz w:val="24"/>
          <w:szCs w:val="24"/>
          <w:vertAlign w:val="superscript"/>
          <w:lang w:val="en-GB"/>
        </w:rPr>
        <w:t xml:space="preserve"> 4</w:t>
      </w:r>
    </w:p>
    <w:p w14:paraId="0A429224" w14:textId="133990FB" w:rsidR="00DA6066" w:rsidRPr="00856C9B" w:rsidRDefault="00B9096F" w:rsidP="00CB26AC">
      <w:pPr>
        <w:rPr>
          <w:rFonts w:ascii="Times New Roman" w:hAnsi="Times New Roman" w:cs="Times New Roman"/>
          <w:b/>
          <w:sz w:val="24"/>
          <w:szCs w:val="24"/>
          <w:lang w:val="en-GB"/>
        </w:rPr>
      </w:pPr>
      <w:r w:rsidRPr="00856C9B">
        <w:rPr>
          <w:rFonts w:ascii="Times New Roman" w:hAnsi="Times New Roman" w:cs="Times New Roman"/>
          <w:sz w:val="24"/>
          <w:szCs w:val="24"/>
          <w:lang w:val="en-GB"/>
        </w:rPr>
        <w:t xml:space="preserve"> </w:t>
      </w:r>
      <w:r w:rsidR="00D03970" w:rsidRPr="00856C9B">
        <w:rPr>
          <w:rFonts w:ascii="Times New Roman" w:hAnsi="Times New Roman" w:cs="Times New Roman"/>
          <w:sz w:val="24"/>
          <w:szCs w:val="24"/>
          <w:lang w:val="en-GB"/>
        </w:rPr>
        <w:t>The Health Professions Council of South Africa (HPCSA) received 2403 complaints between April 2011 and March 2012. Many of these related to claims for misdiagnosis, practising outside the scope of practice and refusal to treat patients</w:t>
      </w:r>
      <w:r w:rsidR="00E421AA" w:rsidRPr="00856C9B">
        <w:rPr>
          <w:rFonts w:ascii="Times New Roman" w:hAnsi="Times New Roman" w:cs="Times New Roman"/>
          <w:sz w:val="24"/>
          <w:szCs w:val="24"/>
          <w:lang w:val="en-GB"/>
        </w:rPr>
        <w:t>.</w:t>
      </w:r>
      <w:r w:rsidR="00E421AA" w:rsidRPr="00856C9B">
        <w:rPr>
          <w:rFonts w:ascii="Times New Roman" w:hAnsi="Times New Roman" w:cs="Times New Roman"/>
          <w:sz w:val="24"/>
          <w:szCs w:val="24"/>
          <w:vertAlign w:val="superscript"/>
          <w:lang w:val="en-GB"/>
        </w:rPr>
        <w:t xml:space="preserve"> 4</w:t>
      </w:r>
      <w:r w:rsidR="00D03970" w:rsidRPr="00856C9B">
        <w:rPr>
          <w:rFonts w:ascii="Times New Roman" w:hAnsi="Times New Roman" w:cs="Times New Roman"/>
          <w:sz w:val="24"/>
          <w:szCs w:val="24"/>
          <w:lang w:val="en-GB"/>
        </w:rPr>
        <w:t xml:space="preserve"> </w:t>
      </w:r>
      <w:r w:rsidR="00DA6066" w:rsidRPr="00856C9B">
        <w:rPr>
          <w:rFonts w:ascii="Times New Roman" w:hAnsi="Times New Roman" w:cs="Times New Roman"/>
          <w:sz w:val="24"/>
          <w:szCs w:val="24"/>
          <w:lang w:val="en-GB"/>
        </w:rPr>
        <w:t>Medical professionals fail in the</w:t>
      </w:r>
      <w:r w:rsidR="00C168F6">
        <w:rPr>
          <w:rFonts w:ascii="Times New Roman" w:hAnsi="Times New Roman" w:cs="Times New Roman"/>
          <w:sz w:val="24"/>
          <w:szCs w:val="24"/>
          <w:lang w:val="en-GB"/>
        </w:rPr>
        <w:t>ir</w:t>
      </w:r>
      <w:r w:rsidR="00DA6066" w:rsidRPr="00856C9B">
        <w:rPr>
          <w:rFonts w:ascii="Times New Roman" w:hAnsi="Times New Roman" w:cs="Times New Roman"/>
          <w:sz w:val="24"/>
          <w:szCs w:val="24"/>
          <w:lang w:val="en-GB"/>
        </w:rPr>
        <w:t xml:space="preserve"> responsibility to their patient</w:t>
      </w:r>
      <w:r w:rsidR="00C168F6">
        <w:rPr>
          <w:rFonts w:ascii="Times New Roman" w:hAnsi="Times New Roman" w:cs="Times New Roman"/>
          <w:sz w:val="24"/>
          <w:szCs w:val="24"/>
          <w:lang w:val="en-GB"/>
        </w:rPr>
        <w:t>s</w:t>
      </w:r>
      <w:r w:rsidR="00D7278F" w:rsidRPr="00856C9B">
        <w:rPr>
          <w:rFonts w:ascii="Times New Roman" w:hAnsi="Times New Roman" w:cs="Times New Roman"/>
          <w:sz w:val="24"/>
          <w:szCs w:val="24"/>
          <w:lang w:val="en-GB"/>
        </w:rPr>
        <w:t xml:space="preserve"> by not giving them proper care and attention, acting maliciously, or providing substandard care, thus causing far-reaching complications </w:t>
      </w:r>
      <w:r w:rsidR="00C168F6">
        <w:rPr>
          <w:rFonts w:ascii="Times New Roman" w:hAnsi="Times New Roman" w:cs="Times New Roman"/>
          <w:sz w:val="24"/>
          <w:szCs w:val="24"/>
          <w:lang w:val="en-GB"/>
        </w:rPr>
        <w:t>such as</w:t>
      </w:r>
      <w:r w:rsidR="00C168F6" w:rsidRPr="00856C9B">
        <w:rPr>
          <w:rFonts w:ascii="Times New Roman" w:hAnsi="Times New Roman" w:cs="Times New Roman"/>
          <w:sz w:val="24"/>
          <w:szCs w:val="24"/>
          <w:lang w:val="en-GB"/>
        </w:rPr>
        <w:t xml:space="preserve"> </w:t>
      </w:r>
      <w:r w:rsidR="00D7278F" w:rsidRPr="00856C9B">
        <w:rPr>
          <w:rFonts w:ascii="Times New Roman" w:hAnsi="Times New Roman" w:cs="Times New Roman"/>
          <w:sz w:val="24"/>
          <w:szCs w:val="24"/>
          <w:lang w:val="en-GB"/>
        </w:rPr>
        <w:t>personal injur</w:t>
      </w:r>
      <w:r w:rsidR="00C168F6">
        <w:rPr>
          <w:rFonts w:ascii="Times New Roman" w:hAnsi="Times New Roman" w:cs="Times New Roman"/>
          <w:sz w:val="24"/>
          <w:szCs w:val="24"/>
          <w:lang w:val="en-GB"/>
        </w:rPr>
        <w:t>y</w:t>
      </w:r>
      <w:r w:rsidR="00D7278F" w:rsidRPr="00856C9B">
        <w:rPr>
          <w:rFonts w:ascii="Times New Roman" w:hAnsi="Times New Roman" w:cs="Times New Roman"/>
          <w:sz w:val="24"/>
          <w:szCs w:val="24"/>
          <w:lang w:val="en-GB"/>
        </w:rPr>
        <w:t xml:space="preserve"> and even death</w:t>
      </w:r>
      <w:r w:rsidR="000A62ED" w:rsidRPr="00856C9B">
        <w:rPr>
          <w:rFonts w:ascii="Times New Roman" w:hAnsi="Times New Roman" w:cs="Times New Roman"/>
          <w:sz w:val="24"/>
          <w:szCs w:val="24"/>
          <w:lang w:val="en-GB"/>
        </w:rPr>
        <w:t>.</w:t>
      </w:r>
      <w:r w:rsidR="009B4A72" w:rsidRPr="00856C9B">
        <w:rPr>
          <w:rFonts w:ascii="Times New Roman" w:hAnsi="Times New Roman" w:cs="Times New Roman"/>
          <w:sz w:val="24"/>
          <w:szCs w:val="24"/>
          <w:lang w:val="en-GB"/>
        </w:rPr>
        <w:t xml:space="preserve"> </w:t>
      </w:r>
      <w:r w:rsidR="00C168F6">
        <w:rPr>
          <w:rFonts w:ascii="Times New Roman" w:hAnsi="Times New Roman" w:cs="Times New Roman"/>
          <w:sz w:val="24"/>
          <w:szCs w:val="24"/>
          <w:lang w:val="en-GB"/>
        </w:rPr>
        <w:t>A</w:t>
      </w:r>
      <w:r w:rsidR="009B4A72" w:rsidRPr="00856C9B">
        <w:rPr>
          <w:rFonts w:ascii="Times New Roman" w:hAnsi="Times New Roman" w:cs="Times New Roman"/>
          <w:sz w:val="24"/>
          <w:szCs w:val="24"/>
          <w:lang w:val="en-GB"/>
        </w:rPr>
        <w:t xml:space="preserve"> study conducted by </w:t>
      </w:r>
      <w:r w:rsidR="00F22B0C">
        <w:rPr>
          <w:rFonts w:ascii="Times New Roman" w:hAnsi="Times New Roman" w:cs="Times New Roman"/>
          <w:sz w:val="24"/>
          <w:szCs w:val="24"/>
          <w:lang w:val="en-GB"/>
        </w:rPr>
        <w:t>the</w:t>
      </w:r>
      <w:r w:rsidR="00F22B0C" w:rsidRPr="00856C9B">
        <w:rPr>
          <w:rFonts w:ascii="Times New Roman" w:hAnsi="Times New Roman" w:cs="Times New Roman"/>
          <w:sz w:val="24"/>
          <w:szCs w:val="24"/>
          <w:lang w:val="en-GB"/>
        </w:rPr>
        <w:t xml:space="preserve"> </w:t>
      </w:r>
      <w:r w:rsidR="009B4A72" w:rsidRPr="00856C9B">
        <w:rPr>
          <w:rFonts w:ascii="Times New Roman" w:hAnsi="Times New Roman" w:cs="Times New Roman"/>
          <w:sz w:val="24"/>
          <w:szCs w:val="24"/>
          <w:lang w:val="en-GB"/>
        </w:rPr>
        <w:t>author showed that at least 12% of hospital deaths</w:t>
      </w:r>
      <w:r w:rsidR="00F22B0C" w:rsidRPr="00F22B0C">
        <w:rPr>
          <w:rFonts w:ascii="Times New Roman" w:hAnsi="Times New Roman" w:cs="Times New Roman"/>
          <w:sz w:val="24"/>
          <w:szCs w:val="24"/>
          <w:lang w:val="en-GB"/>
        </w:rPr>
        <w:t xml:space="preserve"> </w:t>
      </w:r>
      <w:r w:rsidR="00F22B0C" w:rsidRPr="00856C9B">
        <w:rPr>
          <w:rFonts w:ascii="Times New Roman" w:hAnsi="Times New Roman" w:cs="Times New Roman"/>
          <w:sz w:val="24"/>
          <w:szCs w:val="24"/>
          <w:lang w:val="en-GB"/>
        </w:rPr>
        <w:t>in the Transkei region</w:t>
      </w:r>
      <w:r w:rsidR="009B4A72" w:rsidRPr="00856C9B">
        <w:rPr>
          <w:rFonts w:ascii="Times New Roman" w:hAnsi="Times New Roman" w:cs="Times New Roman"/>
          <w:sz w:val="24"/>
          <w:szCs w:val="24"/>
          <w:lang w:val="en-GB"/>
        </w:rPr>
        <w:t xml:space="preserve"> are preventable</w:t>
      </w:r>
      <w:r w:rsidR="00E421AA" w:rsidRPr="00856C9B">
        <w:rPr>
          <w:rFonts w:ascii="Times New Roman" w:hAnsi="Times New Roman" w:cs="Times New Roman"/>
          <w:sz w:val="24"/>
          <w:szCs w:val="24"/>
          <w:lang w:val="en-GB"/>
        </w:rPr>
        <w:t>.</w:t>
      </w:r>
      <w:r w:rsidR="00E421AA" w:rsidRPr="00856C9B">
        <w:rPr>
          <w:rFonts w:ascii="Times New Roman" w:hAnsi="Times New Roman" w:cs="Times New Roman"/>
          <w:sz w:val="24"/>
          <w:szCs w:val="24"/>
          <w:vertAlign w:val="superscript"/>
          <w:lang w:val="en-GB"/>
        </w:rPr>
        <w:t>5</w:t>
      </w:r>
      <w:r w:rsidR="009B4A72" w:rsidRPr="00856C9B">
        <w:rPr>
          <w:rFonts w:ascii="Times New Roman" w:hAnsi="Times New Roman" w:cs="Times New Roman"/>
          <w:sz w:val="24"/>
          <w:szCs w:val="24"/>
          <w:lang w:val="en-GB"/>
        </w:rPr>
        <w:t xml:space="preserve"> </w:t>
      </w:r>
    </w:p>
    <w:p w14:paraId="36ED167E" w14:textId="6BAD9178" w:rsidR="004E777E" w:rsidRPr="00856C9B" w:rsidRDefault="00491B53" w:rsidP="004E777E">
      <w:pPr>
        <w:rPr>
          <w:rFonts w:ascii="Times New Roman" w:eastAsiaTheme="majorEastAsia" w:hAnsi="Times New Roman" w:cs="Times New Roman"/>
          <w:color w:val="000000" w:themeColor="text1"/>
          <w:sz w:val="24"/>
          <w:szCs w:val="24"/>
          <w:lang w:val="en-GB"/>
        </w:rPr>
      </w:pPr>
      <w:r w:rsidRPr="00856C9B">
        <w:rPr>
          <w:rFonts w:ascii="Times New Roman" w:hAnsi="Times New Roman" w:cs="Times New Roman"/>
          <w:sz w:val="24"/>
          <w:szCs w:val="24"/>
          <w:lang w:val="en-GB"/>
        </w:rPr>
        <w:t xml:space="preserve">Medication errors are </w:t>
      </w:r>
      <w:r w:rsidR="00C168F6">
        <w:rPr>
          <w:rFonts w:ascii="Times New Roman" w:hAnsi="Times New Roman" w:cs="Times New Roman"/>
          <w:sz w:val="24"/>
          <w:szCs w:val="24"/>
          <w:lang w:val="en-GB"/>
        </w:rPr>
        <w:t xml:space="preserve">an </w:t>
      </w:r>
      <w:r w:rsidRPr="00856C9B">
        <w:rPr>
          <w:rFonts w:ascii="Times New Roman" w:hAnsi="Times New Roman" w:cs="Times New Roman"/>
          <w:sz w:val="24"/>
          <w:szCs w:val="24"/>
          <w:lang w:val="en-GB"/>
        </w:rPr>
        <w:t>important problem in health care</w:t>
      </w:r>
      <w:r w:rsidR="00C168F6">
        <w:rPr>
          <w:rFonts w:ascii="Times New Roman" w:hAnsi="Times New Roman" w:cs="Times New Roman"/>
          <w:sz w:val="24"/>
          <w:szCs w:val="24"/>
          <w:lang w:val="en-GB"/>
        </w:rPr>
        <w:t>,</w:t>
      </w:r>
      <w:r w:rsidRPr="00856C9B">
        <w:rPr>
          <w:rFonts w:ascii="Times New Roman" w:hAnsi="Times New Roman" w:cs="Times New Roman"/>
          <w:sz w:val="24"/>
          <w:szCs w:val="24"/>
          <w:lang w:val="en-GB"/>
        </w:rPr>
        <w:t xml:space="preserve"> causing harm to patients. In 1993 </w:t>
      </w:r>
      <w:r w:rsidR="00C168F6">
        <w:rPr>
          <w:rFonts w:ascii="Times New Roman" w:hAnsi="Times New Roman" w:cs="Times New Roman"/>
          <w:sz w:val="24"/>
          <w:szCs w:val="24"/>
          <w:lang w:val="en-GB"/>
        </w:rPr>
        <w:t>such errors</w:t>
      </w:r>
      <w:r w:rsidR="00C168F6"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 xml:space="preserve">were estimated to account for 7000 deaths in </w:t>
      </w:r>
      <w:r w:rsidR="00C168F6">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USA</w:t>
      </w:r>
      <w:r w:rsidR="00E421AA" w:rsidRPr="00856C9B">
        <w:rPr>
          <w:rFonts w:ascii="Times New Roman" w:hAnsi="Times New Roman" w:cs="Times New Roman"/>
          <w:sz w:val="24"/>
          <w:szCs w:val="24"/>
          <w:lang w:val="en-GB"/>
        </w:rPr>
        <w:t>.</w:t>
      </w:r>
      <w:r w:rsidR="00E421AA" w:rsidRPr="00856C9B">
        <w:rPr>
          <w:rFonts w:ascii="Times New Roman" w:hAnsi="Times New Roman" w:cs="Times New Roman"/>
          <w:sz w:val="24"/>
          <w:szCs w:val="24"/>
          <w:vertAlign w:val="superscript"/>
          <w:lang w:val="en-GB"/>
        </w:rPr>
        <w:t xml:space="preserve"> 6</w:t>
      </w:r>
      <w:r w:rsidRPr="00856C9B">
        <w:rPr>
          <w:rFonts w:ascii="Times New Roman" w:hAnsi="Times New Roman" w:cs="Times New Roman"/>
          <w:sz w:val="24"/>
          <w:szCs w:val="24"/>
          <w:lang w:val="en-GB"/>
        </w:rPr>
        <w:t xml:space="preserve"> </w:t>
      </w:r>
      <w:r w:rsidR="009C44F2" w:rsidRPr="00856C9B">
        <w:rPr>
          <w:rFonts w:ascii="Times New Roman" w:hAnsi="Times New Roman" w:cs="Times New Roman"/>
          <w:sz w:val="24"/>
          <w:szCs w:val="24"/>
          <w:lang w:val="en-GB"/>
        </w:rPr>
        <w:t>According to the HPCSA, between April 2008 and March 2009 about 90 doctors in South Africa were found guilty of unprofessional conduct</w:t>
      </w:r>
      <w:r w:rsidR="00E421AA" w:rsidRPr="00856C9B">
        <w:rPr>
          <w:rFonts w:ascii="Times New Roman" w:hAnsi="Times New Roman" w:cs="Times New Roman"/>
          <w:sz w:val="24"/>
          <w:szCs w:val="24"/>
          <w:lang w:val="en-GB"/>
        </w:rPr>
        <w:t>.</w:t>
      </w:r>
      <w:r w:rsidR="00E421AA" w:rsidRPr="00856C9B">
        <w:rPr>
          <w:rFonts w:ascii="Times New Roman" w:hAnsi="Times New Roman" w:cs="Times New Roman"/>
          <w:sz w:val="24"/>
          <w:szCs w:val="24"/>
          <w:vertAlign w:val="superscript"/>
          <w:lang w:val="en-GB"/>
        </w:rPr>
        <w:t>7</w:t>
      </w:r>
      <w:r w:rsidR="009C44F2" w:rsidRPr="00856C9B">
        <w:rPr>
          <w:rFonts w:ascii="Times New Roman" w:hAnsi="Times New Roman" w:cs="Times New Roman"/>
          <w:sz w:val="24"/>
          <w:szCs w:val="24"/>
          <w:lang w:val="en-GB"/>
        </w:rPr>
        <w:t xml:space="preserve"> </w:t>
      </w:r>
      <w:r w:rsidR="00CE4329" w:rsidRPr="00856C9B">
        <w:rPr>
          <w:rFonts w:ascii="Times New Roman" w:hAnsi="Times New Roman" w:cs="Times New Roman"/>
          <w:sz w:val="24"/>
          <w:szCs w:val="24"/>
          <w:lang w:val="en-GB"/>
        </w:rPr>
        <w:t xml:space="preserve">Forty-four doctors have been struck from the roll since 2005 </w:t>
      </w:r>
      <w:r w:rsidR="00C168F6">
        <w:rPr>
          <w:rFonts w:ascii="Times New Roman" w:hAnsi="Times New Roman" w:cs="Times New Roman"/>
          <w:sz w:val="24"/>
          <w:szCs w:val="24"/>
          <w:lang w:val="en-GB"/>
        </w:rPr>
        <w:t>owing</w:t>
      </w:r>
      <w:r w:rsidR="00C168F6" w:rsidRPr="00856C9B">
        <w:rPr>
          <w:rFonts w:ascii="Times New Roman" w:hAnsi="Times New Roman" w:cs="Times New Roman"/>
          <w:sz w:val="24"/>
          <w:szCs w:val="24"/>
          <w:lang w:val="en-GB"/>
        </w:rPr>
        <w:t xml:space="preserve"> </w:t>
      </w:r>
      <w:r w:rsidR="00CE4329" w:rsidRPr="00856C9B">
        <w:rPr>
          <w:rFonts w:ascii="Times New Roman" w:hAnsi="Times New Roman" w:cs="Times New Roman"/>
          <w:sz w:val="24"/>
          <w:szCs w:val="24"/>
          <w:lang w:val="en-GB"/>
        </w:rPr>
        <w:t>to unethical and unprofessional conduct</w:t>
      </w:r>
      <w:r w:rsidR="00F67C4D" w:rsidRPr="00856C9B">
        <w:rPr>
          <w:rFonts w:ascii="Times New Roman" w:hAnsi="Times New Roman" w:cs="Times New Roman"/>
          <w:sz w:val="24"/>
          <w:szCs w:val="24"/>
          <w:lang w:val="en-GB"/>
        </w:rPr>
        <w:t>.</w:t>
      </w:r>
      <w:r w:rsidR="00F67C4D" w:rsidRPr="00856C9B">
        <w:rPr>
          <w:rFonts w:ascii="Times New Roman" w:hAnsi="Times New Roman" w:cs="Times New Roman"/>
          <w:sz w:val="24"/>
          <w:szCs w:val="24"/>
          <w:vertAlign w:val="superscript"/>
          <w:lang w:val="en-GB"/>
        </w:rPr>
        <w:t xml:space="preserve"> </w:t>
      </w:r>
      <w:r w:rsidR="002B39AF" w:rsidRPr="00856C9B">
        <w:rPr>
          <w:rFonts w:ascii="Times New Roman" w:hAnsi="Times New Roman" w:cs="Times New Roman"/>
          <w:sz w:val="24"/>
          <w:szCs w:val="24"/>
          <w:vertAlign w:val="superscript"/>
          <w:lang w:val="en-GB"/>
        </w:rPr>
        <w:t>7</w:t>
      </w:r>
      <w:r w:rsidR="002B39AF" w:rsidRPr="00856C9B">
        <w:rPr>
          <w:rFonts w:ascii="Times New Roman" w:hAnsi="Times New Roman" w:cs="Times New Roman"/>
          <w:sz w:val="24"/>
          <w:szCs w:val="24"/>
          <w:lang w:val="en-GB"/>
        </w:rPr>
        <w:t xml:space="preserve"> Xhosa</w:t>
      </w:r>
      <w:r w:rsidR="00B91E62" w:rsidRPr="00856C9B">
        <w:rPr>
          <w:rFonts w:ascii="Times New Roman" w:hAnsi="Times New Roman" w:cs="Times New Roman"/>
          <w:sz w:val="24"/>
          <w:szCs w:val="24"/>
          <w:lang w:val="en-GB"/>
        </w:rPr>
        <w:t xml:space="preserve"> society is not </w:t>
      </w:r>
      <w:r w:rsidR="00C168F6">
        <w:rPr>
          <w:rFonts w:ascii="Times New Roman" w:hAnsi="Times New Roman" w:cs="Times New Roman"/>
          <w:sz w:val="24"/>
          <w:szCs w:val="24"/>
          <w:lang w:val="en-GB"/>
        </w:rPr>
        <w:t>l</w:t>
      </w:r>
      <w:r w:rsidR="004D5C72" w:rsidRPr="00856C9B">
        <w:rPr>
          <w:rFonts w:ascii="Times New Roman" w:hAnsi="Times New Roman" w:cs="Times New Roman"/>
          <w:sz w:val="24"/>
          <w:szCs w:val="24"/>
          <w:lang w:val="en-GB"/>
        </w:rPr>
        <w:t>itig</w:t>
      </w:r>
      <w:r w:rsidR="00B91E62" w:rsidRPr="00856C9B">
        <w:rPr>
          <w:rFonts w:ascii="Times New Roman" w:hAnsi="Times New Roman" w:cs="Times New Roman"/>
          <w:sz w:val="24"/>
          <w:szCs w:val="24"/>
          <w:lang w:val="en-GB"/>
        </w:rPr>
        <w:t>ious in nature</w:t>
      </w:r>
      <w:r w:rsidR="00E97DB2" w:rsidRPr="00856C9B">
        <w:rPr>
          <w:rFonts w:ascii="Times New Roman" w:hAnsi="Times New Roman" w:cs="Times New Roman"/>
          <w:sz w:val="24"/>
          <w:szCs w:val="24"/>
          <w:lang w:val="en-GB"/>
        </w:rPr>
        <w:t>.</w:t>
      </w:r>
      <w:r w:rsidR="00B91E62" w:rsidRPr="00856C9B">
        <w:rPr>
          <w:rFonts w:ascii="Times New Roman" w:hAnsi="Times New Roman" w:cs="Times New Roman"/>
          <w:sz w:val="24"/>
          <w:szCs w:val="24"/>
          <w:lang w:val="en-GB"/>
        </w:rPr>
        <w:t xml:space="preserve"> They leave everything </w:t>
      </w:r>
      <w:r w:rsidR="00C168F6">
        <w:rPr>
          <w:rFonts w:ascii="Times New Roman" w:hAnsi="Times New Roman" w:cs="Times New Roman"/>
          <w:sz w:val="24"/>
          <w:szCs w:val="24"/>
          <w:lang w:val="en-GB"/>
        </w:rPr>
        <w:t>to</w:t>
      </w:r>
      <w:r w:rsidR="00C168F6" w:rsidRPr="00856C9B">
        <w:rPr>
          <w:rFonts w:ascii="Times New Roman" w:hAnsi="Times New Roman" w:cs="Times New Roman"/>
          <w:sz w:val="24"/>
          <w:szCs w:val="24"/>
          <w:lang w:val="en-GB"/>
        </w:rPr>
        <w:t xml:space="preserve"> </w:t>
      </w:r>
      <w:r w:rsidR="00B91E62" w:rsidRPr="00856C9B">
        <w:rPr>
          <w:rFonts w:ascii="Times New Roman" w:hAnsi="Times New Roman" w:cs="Times New Roman"/>
          <w:sz w:val="24"/>
          <w:szCs w:val="24"/>
          <w:lang w:val="en-GB"/>
        </w:rPr>
        <w:t xml:space="preserve">God. </w:t>
      </w:r>
      <w:r w:rsidR="00E97DB2" w:rsidRPr="00856C9B">
        <w:rPr>
          <w:rFonts w:ascii="Times New Roman" w:hAnsi="Times New Roman" w:cs="Times New Roman"/>
          <w:sz w:val="24"/>
          <w:szCs w:val="24"/>
          <w:lang w:val="en-GB"/>
        </w:rPr>
        <w:t xml:space="preserve"> This is because the people are p</w:t>
      </w:r>
      <w:r w:rsidR="00786CD9" w:rsidRPr="00856C9B">
        <w:rPr>
          <w:rFonts w:ascii="Times New Roman" w:hAnsi="Times New Roman" w:cs="Times New Roman"/>
          <w:sz w:val="24"/>
          <w:szCs w:val="24"/>
          <w:lang w:val="en-GB"/>
        </w:rPr>
        <w:t>o</w:t>
      </w:r>
      <w:r w:rsidR="00E97DB2" w:rsidRPr="00856C9B">
        <w:rPr>
          <w:rFonts w:ascii="Times New Roman" w:hAnsi="Times New Roman" w:cs="Times New Roman"/>
          <w:sz w:val="24"/>
          <w:szCs w:val="24"/>
          <w:lang w:val="en-GB"/>
        </w:rPr>
        <w:t>or and illiterate</w:t>
      </w:r>
      <w:r w:rsidR="00786CD9" w:rsidRPr="00856C9B">
        <w:rPr>
          <w:rFonts w:ascii="Times New Roman" w:hAnsi="Times New Roman" w:cs="Times New Roman"/>
          <w:sz w:val="24"/>
          <w:szCs w:val="24"/>
          <w:lang w:val="en-GB"/>
        </w:rPr>
        <w:t>. Seventy-three percent of the rural people in the Eastern Cape were living on less than R300 per month in 2005/2006 and more than half of them on less than R220 per month</w:t>
      </w:r>
      <w:r w:rsidR="00E421AA" w:rsidRPr="00856C9B">
        <w:rPr>
          <w:rFonts w:ascii="Times New Roman" w:hAnsi="Times New Roman" w:cs="Times New Roman"/>
          <w:sz w:val="24"/>
          <w:szCs w:val="24"/>
          <w:lang w:val="en-GB"/>
        </w:rPr>
        <w:t>.</w:t>
      </w:r>
      <w:r w:rsidR="00E421AA" w:rsidRPr="00856C9B">
        <w:rPr>
          <w:rFonts w:ascii="Times New Roman" w:hAnsi="Times New Roman" w:cs="Times New Roman"/>
          <w:sz w:val="24"/>
          <w:szCs w:val="24"/>
          <w:vertAlign w:val="superscript"/>
          <w:lang w:val="en-GB"/>
        </w:rPr>
        <w:t xml:space="preserve"> 8</w:t>
      </w:r>
      <w:r w:rsidR="00786CD9" w:rsidRPr="00856C9B">
        <w:rPr>
          <w:rFonts w:ascii="Times New Roman" w:hAnsi="Times New Roman" w:cs="Times New Roman"/>
          <w:sz w:val="24"/>
          <w:szCs w:val="24"/>
          <w:lang w:val="en-GB"/>
        </w:rPr>
        <w:t xml:space="preserve"> </w:t>
      </w:r>
    </w:p>
    <w:p w14:paraId="4084A814" w14:textId="217EA5B5" w:rsidR="005B3263" w:rsidRPr="00157DA9" w:rsidRDefault="00952C24" w:rsidP="00CB26AC">
      <w:pPr>
        <w:rPr>
          <w:rFonts w:ascii="Times New Roman" w:hAnsi="Times New Roman" w:cs="Times New Roman"/>
          <w:sz w:val="24"/>
          <w:szCs w:val="24"/>
          <w:shd w:val="clear" w:color="auto" w:fill="FFFFFF"/>
          <w:lang w:val="en-GB"/>
        </w:rPr>
      </w:pPr>
      <w:r w:rsidRPr="00157DA9">
        <w:rPr>
          <w:rFonts w:ascii="Times New Roman" w:hAnsi="Times New Roman" w:cs="Times New Roman"/>
          <w:sz w:val="24"/>
          <w:szCs w:val="24"/>
          <w:shd w:val="clear" w:color="auto" w:fill="FFFFFF"/>
          <w:lang w:val="en-GB"/>
        </w:rPr>
        <w:t xml:space="preserve"> </w:t>
      </w:r>
      <w:r w:rsidR="002F126C" w:rsidRPr="00157DA9">
        <w:rPr>
          <w:rFonts w:ascii="Times New Roman" w:hAnsi="Times New Roman" w:cs="Times New Roman"/>
          <w:sz w:val="24"/>
          <w:szCs w:val="24"/>
          <w:shd w:val="clear" w:color="auto" w:fill="FFFFFF"/>
          <w:lang w:val="en-GB"/>
        </w:rPr>
        <w:t xml:space="preserve">The purpose of these case reports </w:t>
      </w:r>
      <w:r w:rsidR="00947ECD" w:rsidRPr="00157DA9">
        <w:rPr>
          <w:rFonts w:ascii="Times New Roman" w:hAnsi="Times New Roman" w:cs="Times New Roman"/>
          <w:sz w:val="24"/>
          <w:szCs w:val="24"/>
          <w:shd w:val="clear" w:color="auto" w:fill="FFFFFF"/>
          <w:lang w:val="en-GB"/>
        </w:rPr>
        <w:t xml:space="preserve">is </w:t>
      </w:r>
      <w:r w:rsidR="002F126C" w:rsidRPr="00157DA9">
        <w:rPr>
          <w:rFonts w:ascii="Times New Roman" w:hAnsi="Times New Roman" w:cs="Times New Roman"/>
          <w:sz w:val="24"/>
          <w:szCs w:val="24"/>
          <w:shd w:val="clear" w:color="auto" w:fill="FFFFFF"/>
          <w:lang w:val="en-GB"/>
        </w:rPr>
        <w:t xml:space="preserve">to highlight the problem of surgical malpractice </w:t>
      </w:r>
      <w:r w:rsidR="00947ECD" w:rsidRPr="00157DA9">
        <w:rPr>
          <w:rFonts w:ascii="Times New Roman" w:hAnsi="Times New Roman" w:cs="Times New Roman"/>
          <w:sz w:val="24"/>
          <w:szCs w:val="24"/>
          <w:shd w:val="clear" w:color="auto" w:fill="FFFFFF"/>
          <w:lang w:val="en-GB"/>
        </w:rPr>
        <w:t xml:space="preserve">through </w:t>
      </w:r>
      <w:r w:rsidR="002F126C" w:rsidRPr="00157DA9">
        <w:rPr>
          <w:rFonts w:ascii="Times New Roman" w:hAnsi="Times New Roman" w:cs="Times New Roman"/>
          <w:sz w:val="24"/>
          <w:szCs w:val="24"/>
          <w:shd w:val="clear" w:color="auto" w:fill="FFFFFF"/>
          <w:lang w:val="en-GB"/>
        </w:rPr>
        <w:t>‘act</w:t>
      </w:r>
      <w:r w:rsidR="00947ECD" w:rsidRPr="00157DA9">
        <w:rPr>
          <w:rFonts w:ascii="Times New Roman" w:hAnsi="Times New Roman" w:cs="Times New Roman"/>
          <w:sz w:val="24"/>
          <w:szCs w:val="24"/>
          <w:shd w:val="clear" w:color="auto" w:fill="FFFFFF"/>
          <w:lang w:val="en-GB"/>
        </w:rPr>
        <w:t>s</w:t>
      </w:r>
      <w:r w:rsidR="002F126C" w:rsidRPr="00157DA9">
        <w:rPr>
          <w:rFonts w:ascii="Times New Roman" w:hAnsi="Times New Roman" w:cs="Times New Roman"/>
          <w:sz w:val="24"/>
          <w:szCs w:val="24"/>
          <w:shd w:val="clear" w:color="auto" w:fill="FFFFFF"/>
          <w:lang w:val="en-GB"/>
        </w:rPr>
        <w:t xml:space="preserve"> of omission’ and ‘act</w:t>
      </w:r>
      <w:r w:rsidR="00947ECD" w:rsidRPr="00157DA9">
        <w:rPr>
          <w:rFonts w:ascii="Times New Roman" w:hAnsi="Times New Roman" w:cs="Times New Roman"/>
          <w:sz w:val="24"/>
          <w:szCs w:val="24"/>
          <w:shd w:val="clear" w:color="auto" w:fill="FFFFFF"/>
          <w:lang w:val="en-GB"/>
        </w:rPr>
        <w:t>s</w:t>
      </w:r>
      <w:r w:rsidR="002F126C" w:rsidRPr="00157DA9">
        <w:rPr>
          <w:rFonts w:ascii="Times New Roman" w:hAnsi="Times New Roman" w:cs="Times New Roman"/>
          <w:sz w:val="24"/>
          <w:szCs w:val="24"/>
          <w:shd w:val="clear" w:color="auto" w:fill="FFFFFF"/>
          <w:lang w:val="en-GB"/>
        </w:rPr>
        <w:t xml:space="preserve"> of commission’ in the Transkei region of South Africa</w:t>
      </w:r>
      <w:r w:rsidR="007C40AA" w:rsidRPr="00157DA9">
        <w:rPr>
          <w:rFonts w:ascii="Times New Roman" w:hAnsi="Times New Roman" w:cs="Times New Roman"/>
          <w:sz w:val="24"/>
          <w:szCs w:val="24"/>
          <w:shd w:val="clear" w:color="auto" w:fill="FFFFFF"/>
          <w:lang w:val="en-GB"/>
        </w:rPr>
        <w:t>.</w:t>
      </w:r>
    </w:p>
    <w:p w14:paraId="3C30EBF8" w14:textId="6A00BADF" w:rsidR="004A0D7D" w:rsidRPr="00856C9B" w:rsidRDefault="004A0D7D" w:rsidP="004A0D7D">
      <w:pPr>
        <w:rPr>
          <w:rFonts w:ascii="Times New Roman" w:hAnsi="Times New Roman" w:cs="Times New Roman"/>
          <w:b/>
          <w:sz w:val="24"/>
          <w:szCs w:val="24"/>
          <w:lang w:val="en-GB"/>
        </w:rPr>
      </w:pPr>
      <w:r w:rsidRPr="00856C9B">
        <w:rPr>
          <w:rFonts w:ascii="Times New Roman" w:hAnsi="Times New Roman" w:cs="Times New Roman"/>
          <w:b/>
          <w:sz w:val="24"/>
          <w:szCs w:val="24"/>
          <w:lang w:val="en-GB"/>
        </w:rPr>
        <w:t>Case History 1</w:t>
      </w:r>
    </w:p>
    <w:p w14:paraId="3BD967BB" w14:textId="6E658F5D" w:rsidR="00AC3286" w:rsidRPr="00856C9B" w:rsidRDefault="004A0D7D" w:rsidP="004A0D7D">
      <w:pPr>
        <w:rPr>
          <w:rFonts w:ascii="Times New Roman" w:eastAsiaTheme="minorEastAsia" w:hAnsi="Times New Roman" w:cs="Times New Roman"/>
          <w:color w:val="000000" w:themeColor="text1"/>
          <w:sz w:val="24"/>
          <w:szCs w:val="24"/>
          <w:lang w:val="en-GB"/>
        </w:rPr>
      </w:pPr>
      <w:r w:rsidRPr="00856C9B">
        <w:rPr>
          <w:rFonts w:ascii="Times New Roman" w:hAnsi="Times New Roman" w:cs="Times New Roman"/>
          <w:sz w:val="24"/>
          <w:szCs w:val="24"/>
          <w:lang w:val="en-GB"/>
        </w:rPr>
        <w:t>Mr XM was a 25</w:t>
      </w:r>
      <w:r w:rsidR="00947ECD">
        <w:rPr>
          <w:rFonts w:ascii="Times New Roman" w:hAnsi="Times New Roman" w:cs="Times New Roman"/>
          <w:sz w:val="24"/>
          <w:szCs w:val="24"/>
          <w:lang w:val="en-GB"/>
        </w:rPr>
        <w:t>-</w:t>
      </w:r>
      <w:r w:rsidRPr="00856C9B">
        <w:rPr>
          <w:rFonts w:ascii="Times New Roman" w:hAnsi="Times New Roman" w:cs="Times New Roman"/>
          <w:sz w:val="24"/>
          <w:szCs w:val="24"/>
          <w:lang w:val="en-GB"/>
        </w:rPr>
        <w:t>year</w:t>
      </w:r>
      <w:r w:rsidR="00947ECD">
        <w:rPr>
          <w:rFonts w:ascii="Times New Roman" w:hAnsi="Times New Roman" w:cs="Times New Roman"/>
          <w:sz w:val="24"/>
          <w:szCs w:val="24"/>
          <w:lang w:val="en-GB"/>
        </w:rPr>
        <w:t>-old</w:t>
      </w:r>
      <w:r w:rsidRPr="00856C9B">
        <w:rPr>
          <w:rFonts w:ascii="Times New Roman" w:hAnsi="Times New Roman" w:cs="Times New Roman"/>
          <w:sz w:val="24"/>
          <w:szCs w:val="24"/>
          <w:lang w:val="en-GB"/>
        </w:rPr>
        <w:t xml:space="preserve"> male</w:t>
      </w:r>
      <w:r w:rsidR="00947ECD">
        <w:rPr>
          <w:rFonts w:ascii="Times New Roman" w:hAnsi="Times New Roman" w:cs="Times New Roman"/>
          <w:sz w:val="24"/>
          <w:szCs w:val="24"/>
          <w:lang w:val="en-GB"/>
        </w:rPr>
        <w:t xml:space="preserve"> who was</w:t>
      </w:r>
      <w:r w:rsidRPr="00856C9B">
        <w:rPr>
          <w:rFonts w:ascii="Times New Roman" w:hAnsi="Times New Roman" w:cs="Times New Roman"/>
          <w:sz w:val="24"/>
          <w:szCs w:val="24"/>
          <w:lang w:val="en-GB"/>
        </w:rPr>
        <w:t xml:space="preserve"> drinking </w:t>
      </w:r>
      <w:r w:rsidRPr="00856C9B">
        <w:rPr>
          <w:rFonts w:ascii="Times New Roman" w:eastAsiaTheme="minorEastAsia" w:hAnsi="Times New Roman" w:cs="Times New Roman"/>
          <w:color w:val="000000" w:themeColor="text1"/>
          <w:sz w:val="24"/>
          <w:szCs w:val="24"/>
          <w:lang w:val="en-GB"/>
        </w:rPr>
        <w:t xml:space="preserve">beer in a </w:t>
      </w:r>
      <w:r w:rsidR="000459DE" w:rsidRPr="00856C9B">
        <w:rPr>
          <w:rFonts w:ascii="Times New Roman" w:eastAsiaTheme="minorEastAsia" w:hAnsi="Times New Roman" w:cs="Times New Roman"/>
          <w:color w:val="000000" w:themeColor="text1"/>
          <w:sz w:val="24"/>
          <w:szCs w:val="24"/>
          <w:lang w:val="en-GB"/>
        </w:rPr>
        <w:t>sheebeen</w:t>
      </w:r>
      <w:r w:rsidRPr="00856C9B">
        <w:rPr>
          <w:rFonts w:ascii="Times New Roman" w:eastAsiaTheme="minorEastAsia" w:hAnsi="Times New Roman" w:cs="Times New Roman"/>
          <w:color w:val="000000" w:themeColor="text1"/>
          <w:sz w:val="24"/>
          <w:szCs w:val="24"/>
          <w:lang w:val="en-GB"/>
        </w:rPr>
        <w:t xml:space="preserve"> with h</w:t>
      </w:r>
      <w:r w:rsidR="00947ECD">
        <w:rPr>
          <w:rFonts w:ascii="Times New Roman" w:eastAsiaTheme="minorEastAsia" w:hAnsi="Times New Roman" w:cs="Times New Roman"/>
          <w:color w:val="000000" w:themeColor="text1"/>
          <w:sz w:val="24"/>
          <w:szCs w:val="24"/>
          <w:lang w:val="en-GB"/>
        </w:rPr>
        <w:t>is</w:t>
      </w:r>
      <w:r w:rsidRPr="00856C9B">
        <w:rPr>
          <w:rFonts w:ascii="Times New Roman" w:eastAsiaTheme="minorEastAsia" w:hAnsi="Times New Roman" w:cs="Times New Roman"/>
          <w:color w:val="000000" w:themeColor="text1"/>
          <w:sz w:val="24"/>
          <w:szCs w:val="24"/>
          <w:lang w:val="en-GB"/>
        </w:rPr>
        <w:t xml:space="preserve"> girlfriend </w:t>
      </w:r>
      <w:r w:rsidR="00947ECD">
        <w:rPr>
          <w:rFonts w:ascii="Times New Roman" w:eastAsiaTheme="minorEastAsia" w:hAnsi="Times New Roman" w:cs="Times New Roman"/>
          <w:color w:val="000000" w:themeColor="text1"/>
          <w:sz w:val="24"/>
          <w:szCs w:val="24"/>
          <w:lang w:val="en-GB"/>
        </w:rPr>
        <w:t>one</w:t>
      </w:r>
      <w:r w:rsidR="00947ECD" w:rsidRPr="00856C9B">
        <w:rPr>
          <w:rFonts w:ascii="Times New Roman" w:eastAsiaTheme="minorEastAsia" w:hAnsi="Times New Roman" w:cs="Times New Roman"/>
          <w:color w:val="000000" w:themeColor="text1"/>
          <w:sz w:val="24"/>
          <w:szCs w:val="24"/>
          <w:lang w:val="en-GB"/>
        </w:rPr>
        <w:t xml:space="preserve"> </w:t>
      </w:r>
      <w:r w:rsidRPr="00856C9B">
        <w:rPr>
          <w:rFonts w:ascii="Times New Roman" w:eastAsiaTheme="minorEastAsia" w:hAnsi="Times New Roman" w:cs="Times New Roman"/>
          <w:color w:val="000000" w:themeColor="text1"/>
          <w:sz w:val="24"/>
          <w:szCs w:val="24"/>
          <w:lang w:val="en-GB"/>
        </w:rPr>
        <w:t xml:space="preserve">evening. </w:t>
      </w:r>
      <w:r w:rsidR="00947ECD">
        <w:rPr>
          <w:rFonts w:ascii="Times New Roman" w:eastAsiaTheme="minorEastAsia" w:hAnsi="Times New Roman" w:cs="Times New Roman"/>
          <w:color w:val="000000" w:themeColor="text1"/>
          <w:sz w:val="24"/>
          <w:szCs w:val="24"/>
          <w:lang w:val="en-GB"/>
        </w:rPr>
        <w:t>S</w:t>
      </w:r>
      <w:r w:rsidRPr="00856C9B">
        <w:rPr>
          <w:rFonts w:ascii="Times New Roman" w:eastAsiaTheme="minorEastAsia" w:hAnsi="Times New Roman" w:cs="Times New Roman"/>
          <w:color w:val="000000" w:themeColor="text1"/>
          <w:sz w:val="24"/>
          <w:szCs w:val="24"/>
          <w:lang w:val="en-GB"/>
        </w:rPr>
        <w:t>ome other young boys were also drinking in the same place. One of the</w:t>
      </w:r>
      <w:r w:rsidR="00947ECD">
        <w:rPr>
          <w:rFonts w:ascii="Times New Roman" w:eastAsiaTheme="minorEastAsia" w:hAnsi="Times New Roman" w:cs="Times New Roman"/>
          <w:color w:val="000000" w:themeColor="text1"/>
          <w:sz w:val="24"/>
          <w:szCs w:val="24"/>
          <w:lang w:val="en-GB"/>
        </w:rPr>
        <w:t>m</w:t>
      </w:r>
      <w:r w:rsidRPr="00856C9B">
        <w:rPr>
          <w:rFonts w:ascii="Times New Roman" w:eastAsiaTheme="minorEastAsia" w:hAnsi="Times New Roman" w:cs="Times New Roman"/>
          <w:color w:val="000000" w:themeColor="text1"/>
          <w:sz w:val="24"/>
          <w:szCs w:val="24"/>
          <w:lang w:val="en-GB"/>
        </w:rPr>
        <w:t xml:space="preserve"> </w:t>
      </w:r>
      <w:r w:rsidR="00947ECD">
        <w:rPr>
          <w:rFonts w:ascii="Times New Roman" w:eastAsiaTheme="minorEastAsia" w:hAnsi="Times New Roman" w:cs="Times New Roman"/>
          <w:color w:val="000000" w:themeColor="text1"/>
          <w:sz w:val="24"/>
          <w:szCs w:val="24"/>
          <w:lang w:val="en-GB"/>
        </w:rPr>
        <w:t xml:space="preserve">harassed Mr XM’s </w:t>
      </w:r>
      <w:r w:rsidRPr="00856C9B">
        <w:rPr>
          <w:rFonts w:ascii="Times New Roman" w:eastAsiaTheme="minorEastAsia" w:hAnsi="Times New Roman" w:cs="Times New Roman"/>
          <w:color w:val="000000" w:themeColor="text1"/>
          <w:sz w:val="24"/>
          <w:szCs w:val="24"/>
          <w:lang w:val="en-GB"/>
        </w:rPr>
        <w:t>girlfriend</w:t>
      </w:r>
      <w:r w:rsidR="00947ECD">
        <w:rPr>
          <w:rFonts w:ascii="Times New Roman" w:eastAsiaTheme="minorEastAsia" w:hAnsi="Times New Roman" w:cs="Times New Roman"/>
          <w:color w:val="000000" w:themeColor="text1"/>
          <w:sz w:val="24"/>
          <w:szCs w:val="24"/>
          <w:lang w:val="en-GB"/>
        </w:rPr>
        <w:t>, which led</w:t>
      </w:r>
      <w:r w:rsidRPr="00856C9B">
        <w:rPr>
          <w:rFonts w:ascii="Times New Roman" w:eastAsiaTheme="minorEastAsia" w:hAnsi="Times New Roman" w:cs="Times New Roman"/>
          <w:color w:val="000000" w:themeColor="text1"/>
          <w:sz w:val="24"/>
          <w:szCs w:val="24"/>
          <w:lang w:val="en-GB"/>
        </w:rPr>
        <w:t xml:space="preserve"> to a fight. </w:t>
      </w:r>
      <w:r w:rsidR="00AC3286" w:rsidRPr="00856C9B">
        <w:rPr>
          <w:rFonts w:ascii="Times New Roman" w:eastAsiaTheme="minorEastAsia" w:hAnsi="Times New Roman" w:cs="Times New Roman"/>
          <w:color w:val="000000" w:themeColor="text1"/>
          <w:sz w:val="24"/>
          <w:szCs w:val="24"/>
          <w:lang w:val="en-GB"/>
        </w:rPr>
        <w:t xml:space="preserve"> He was </w:t>
      </w:r>
      <w:r w:rsidRPr="00856C9B">
        <w:rPr>
          <w:rFonts w:ascii="Times New Roman" w:eastAsiaTheme="minorEastAsia" w:hAnsi="Times New Roman" w:cs="Times New Roman"/>
          <w:color w:val="000000" w:themeColor="text1"/>
          <w:sz w:val="24"/>
          <w:szCs w:val="24"/>
          <w:lang w:val="en-GB"/>
        </w:rPr>
        <w:t xml:space="preserve">hit on </w:t>
      </w:r>
      <w:r w:rsidR="00723312">
        <w:rPr>
          <w:rFonts w:ascii="Times New Roman" w:eastAsiaTheme="minorEastAsia" w:hAnsi="Times New Roman" w:cs="Times New Roman"/>
          <w:color w:val="000000" w:themeColor="text1"/>
          <w:sz w:val="24"/>
          <w:szCs w:val="24"/>
          <w:lang w:val="en-GB"/>
        </w:rPr>
        <w:t>the</w:t>
      </w:r>
      <w:r w:rsidR="00723312" w:rsidRPr="00856C9B">
        <w:rPr>
          <w:rFonts w:ascii="Times New Roman" w:eastAsiaTheme="minorEastAsia" w:hAnsi="Times New Roman" w:cs="Times New Roman"/>
          <w:color w:val="000000" w:themeColor="text1"/>
          <w:sz w:val="24"/>
          <w:szCs w:val="24"/>
          <w:lang w:val="en-GB"/>
        </w:rPr>
        <w:t xml:space="preserve"> </w:t>
      </w:r>
      <w:r w:rsidRPr="00856C9B">
        <w:rPr>
          <w:rFonts w:ascii="Times New Roman" w:eastAsiaTheme="minorEastAsia" w:hAnsi="Times New Roman" w:cs="Times New Roman"/>
          <w:color w:val="000000" w:themeColor="text1"/>
          <w:sz w:val="24"/>
          <w:szCs w:val="24"/>
          <w:lang w:val="en-GB"/>
        </w:rPr>
        <w:t xml:space="preserve">head with a broken </w:t>
      </w:r>
      <w:r w:rsidR="00947ECD" w:rsidRPr="00856C9B">
        <w:rPr>
          <w:rFonts w:ascii="Times New Roman" w:eastAsiaTheme="minorEastAsia" w:hAnsi="Times New Roman" w:cs="Times New Roman"/>
          <w:color w:val="000000" w:themeColor="text1"/>
          <w:sz w:val="24"/>
          <w:szCs w:val="24"/>
          <w:lang w:val="en-GB"/>
        </w:rPr>
        <w:t xml:space="preserve">beer </w:t>
      </w:r>
      <w:r w:rsidRPr="00856C9B">
        <w:rPr>
          <w:rFonts w:ascii="Times New Roman" w:eastAsiaTheme="minorEastAsia" w:hAnsi="Times New Roman" w:cs="Times New Roman"/>
          <w:color w:val="000000" w:themeColor="text1"/>
          <w:sz w:val="24"/>
          <w:szCs w:val="24"/>
          <w:lang w:val="en-GB"/>
        </w:rPr>
        <w:t>bottle</w:t>
      </w:r>
      <w:r w:rsidR="00947ECD">
        <w:rPr>
          <w:rFonts w:ascii="Times New Roman" w:eastAsiaTheme="minorEastAsia" w:hAnsi="Times New Roman" w:cs="Times New Roman"/>
          <w:color w:val="000000" w:themeColor="text1"/>
          <w:sz w:val="24"/>
          <w:szCs w:val="24"/>
          <w:lang w:val="en-GB"/>
        </w:rPr>
        <w:t xml:space="preserve"> and</w:t>
      </w:r>
      <w:r w:rsidRPr="00856C9B">
        <w:rPr>
          <w:rFonts w:ascii="Times New Roman" w:eastAsiaTheme="minorEastAsia" w:hAnsi="Times New Roman" w:cs="Times New Roman"/>
          <w:color w:val="000000" w:themeColor="text1"/>
          <w:sz w:val="24"/>
          <w:szCs w:val="24"/>
          <w:lang w:val="en-GB"/>
        </w:rPr>
        <w:t xml:space="preserve"> started bleeding profusely. He was brought </w:t>
      </w:r>
      <w:r w:rsidR="00947ECD">
        <w:rPr>
          <w:rFonts w:ascii="Times New Roman" w:eastAsiaTheme="minorEastAsia" w:hAnsi="Times New Roman" w:cs="Times New Roman"/>
          <w:color w:val="000000" w:themeColor="text1"/>
          <w:sz w:val="24"/>
          <w:szCs w:val="24"/>
          <w:lang w:val="en-GB"/>
        </w:rPr>
        <w:t xml:space="preserve">to </w:t>
      </w:r>
      <w:r w:rsidRPr="00856C9B">
        <w:rPr>
          <w:rFonts w:ascii="Times New Roman" w:eastAsiaTheme="minorEastAsia" w:hAnsi="Times New Roman" w:cs="Times New Roman"/>
          <w:color w:val="000000" w:themeColor="text1"/>
          <w:sz w:val="24"/>
          <w:szCs w:val="24"/>
          <w:lang w:val="en-GB"/>
        </w:rPr>
        <w:t>hospital</w:t>
      </w:r>
      <w:r w:rsidR="00947ECD">
        <w:rPr>
          <w:rFonts w:ascii="Times New Roman" w:eastAsiaTheme="minorEastAsia" w:hAnsi="Times New Roman" w:cs="Times New Roman"/>
          <w:color w:val="000000" w:themeColor="text1"/>
          <w:sz w:val="24"/>
          <w:szCs w:val="24"/>
          <w:lang w:val="en-GB"/>
        </w:rPr>
        <w:t>,</w:t>
      </w:r>
      <w:r w:rsidRPr="00856C9B">
        <w:rPr>
          <w:rFonts w:ascii="Times New Roman" w:eastAsiaTheme="minorEastAsia" w:hAnsi="Times New Roman" w:cs="Times New Roman"/>
          <w:color w:val="000000" w:themeColor="text1"/>
          <w:sz w:val="24"/>
          <w:szCs w:val="24"/>
          <w:lang w:val="en-GB"/>
        </w:rPr>
        <w:t xml:space="preserve"> where he was admitted and </w:t>
      </w:r>
      <w:r w:rsidR="00947ECD">
        <w:rPr>
          <w:rFonts w:ascii="Times New Roman" w:eastAsiaTheme="minorEastAsia" w:hAnsi="Times New Roman" w:cs="Times New Roman"/>
          <w:color w:val="000000" w:themeColor="text1"/>
          <w:sz w:val="24"/>
          <w:szCs w:val="24"/>
          <w:lang w:val="en-GB"/>
        </w:rPr>
        <w:t xml:space="preserve">initially </w:t>
      </w:r>
      <w:r w:rsidRPr="00856C9B">
        <w:rPr>
          <w:rFonts w:ascii="Times New Roman" w:eastAsiaTheme="minorEastAsia" w:hAnsi="Times New Roman" w:cs="Times New Roman"/>
          <w:color w:val="000000" w:themeColor="text1"/>
          <w:sz w:val="24"/>
          <w:szCs w:val="24"/>
          <w:lang w:val="en-GB"/>
        </w:rPr>
        <w:t>stabili</w:t>
      </w:r>
      <w:r w:rsidR="00947ECD">
        <w:rPr>
          <w:rFonts w:ascii="Times New Roman" w:eastAsiaTheme="minorEastAsia" w:hAnsi="Times New Roman" w:cs="Times New Roman"/>
          <w:color w:val="000000" w:themeColor="text1"/>
          <w:sz w:val="24"/>
          <w:szCs w:val="24"/>
          <w:lang w:val="en-GB"/>
        </w:rPr>
        <w:t>sed</w:t>
      </w:r>
      <w:r w:rsidRPr="00856C9B">
        <w:rPr>
          <w:rFonts w:ascii="Times New Roman" w:eastAsiaTheme="minorEastAsia" w:hAnsi="Times New Roman" w:cs="Times New Roman"/>
          <w:color w:val="000000" w:themeColor="text1"/>
          <w:sz w:val="24"/>
          <w:szCs w:val="24"/>
          <w:lang w:val="en-GB"/>
        </w:rPr>
        <w:t xml:space="preserve">, but </w:t>
      </w:r>
      <w:r w:rsidR="00EA51E9">
        <w:rPr>
          <w:rFonts w:ascii="Times New Roman" w:eastAsiaTheme="minorEastAsia" w:hAnsi="Times New Roman" w:cs="Times New Roman"/>
          <w:color w:val="000000" w:themeColor="text1"/>
          <w:sz w:val="24"/>
          <w:szCs w:val="24"/>
          <w:lang w:val="en-GB"/>
        </w:rPr>
        <w:t xml:space="preserve">he </w:t>
      </w:r>
      <w:r w:rsidR="00AC3286" w:rsidRPr="00856C9B">
        <w:rPr>
          <w:rFonts w:ascii="Times New Roman" w:eastAsiaTheme="minorEastAsia" w:hAnsi="Times New Roman" w:cs="Times New Roman"/>
          <w:color w:val="000000" w:themeColor="text1"/>
          <w:sz w:val="24"/>
          <w:szCs w:val="24"/>
          <w:lang w:val="en-GB"/>
        </w:rPr>
        <w:t>lost unconscious</w:t>
      </w:r>
      <w:r w:rsidRPr="00856C9B">
        <w:rPr>
          <w:rFonts w:ascii="Times New Roman" w:eastAsiaTheme="minorEastAsia" w:hAnsi="Times New Roman" w:cs="Times New Roman"/>
          <w:color w:val="000000" w:themeColor="text1"/>
          <w:sz w:val="24"/>
          <w:szCs w:val="24"/>
          <w:lang w:val="en-GB"/>
        </w:rPr>
        <w:t xml:space="preserve">. </w:t>
      </w:r>
      <w:r w:rsidR="00EA51E9">
        <w:rPr>
          <w:rFonts w:ascii="Times New Roman" w:eastAsiaTheme="minorEastAsia" w:hAnsi="Times New Roman" w:cs="Times New Roman"/>
          <w:color w:val="000000" w:themeColor="text1"/>
          <w:sz w:val="24"/>
          <w:szCs w:val="24"/>
          <w:lang w:val="en-GB"/>
        </w:rPr>
        <w:t>The n</w:t>
      </w:r>
      <w:r w:rsidRPr="00856C9B">
        <w:rPr>
          <w:rFonts w:ascii="Times New Roman" w:eastAsiaTheme="minorEastAsia" w:hAnsi="Times New Roman" w:cs="Times New Roman"/>
          <w:color w:val="000000" w:themeColor="text1"/>
          <w:sz w:val="24"/>
          <w:szCs w:val="24"/>
          <w:lang w:val="en-GB"/>
        </w:rPr>
        <w:t>ext day he was taken to theat</w:t>
      </w:r>
      <w:r w:rsidR="00EA51E9">
        <w:rPr>
          <w:rFonts w:ascii="Times New Roman" w:eastAsiaTheme="minorEastAsia" w:hAnsi="Times New Roman" w:cs="Times New Roman"/>
          <w:color w:val="000000" w:themeColor="text1"/>
          <w:sz w:val="24"/>
          <w:szCs w:val="24"/>
          <w:lang w:val="en-GB"/>
        </w:rPr>
        <w:t>r</w:t>
      </w:r>
      <w:r w:rsidRPr="00856C9B">
        <w:rPr>
          <w:rFonts w:ascii="Times New Roman" w:eastAsiaTheme="minorEastAsia" w:hAnsi="Times New Roman" w:cs="Times New Roman"/>
          <w:color w:val="000000" w:themeColor="text1"/>
          <w:sz w:val="24"/>
          <w:szCs w:val="24"/>
          <w:lang w:val="en-GB"/>
        </w:rPr>
        <w:t xml:space="preserve">e to decrease intracranial pressure. </w:t>
      </w:r>
      <w:r w:rsidR="00AC3286" w:rsidRPr="00856C9B">
        <w:rPr>
          <w:rFonts w:ascii="Times New Roman" w:eastAsiaTheme="minorEastAsia" w:hAnsi="Times New Roman" w:cs="Times New Roman"/>
          <w:color w:val="000000" w:themeColor="text1"/>
          <w:sz w:val="24"/>
          <w:szCs w:val="24"/>
          <w:lang w:val="en-GB"/>
        </w:rPr>
        <w:t xml:space="preserve"> Two burr</w:t>
      </w:r>
      <w:r w:rsidR="00EA51E9">
        <w:rPr>
          <w:rFonts w:ascii="Times New Roman" w:eastAsiaTheme="minorEastAsia" w:hAnsi="Times New Roman" w:cs="Times New Roman"/>
          <w:color w:val="000000" w:themeColor="text1"/>
          <w:sz w:val="24"/>
          <w:szCs w:val="24"/>
          <w:lang w:val="en-GB"/>
        </w:rPr>
        <w:t>-</w:t>
      </w:r>
      <w:r w:rsidR="00AC3286" w:rsidRPr="00856C9B">
        <w:rPr>
          <w:rFonts w:ascii="Times New Roman" w:eastAsiaTheme="minorEastAsia" w:hAnsi="Times New Roman" w:cs="Times New Roman"/>
          <w:color w:val="000000" w:themeColor="text1"/>
          <w:sz w:val="24"/>
          <w:szCs w:val="24"/>
          <w:lang w:val="en-GB"/>
        </w:rPr>
        <w:t xml:space="preserve">holes were made </w:t>
      </w:r>
      <w:r w:rsidR="00EA51E9">
        <w:rPr>
          <w:rFonts w:ascii="Times New Roman" w:eastAsiaTheme="minorEastAsia" w:hAnsi="Times New Roman" w:cs="Times New Roman"/>
          <w:color w:val="000000" w:themeColor="text1"/>
          <w:sz w:val="24"/>
          <w:szCs w:val="24"/>
          <w:lang w:val="en-GB"/>
        </w:rPr>
        <w:t>in the</w:t>
      </w:r>
      <w:r w:rsidR="00EA51E9" w:rsidRPr="00856C9B">
        <w:rPr>
          <w:rFonts w:ascii="Times New Roman" w:eastAsiaTheme="minorEastAsia" w:hAnsi="Times New Roman" w:cs="Times New Roman"/>
          <w:color w:val="000000" w:themeColor="text1"/>
          <w:sz w:val="24"/>
          <w:szCs w:val="24"/>
          <w:lang w:val="en-GB"/>
        </w:rPr>
        <w:t xml:space="preserve"> </w:t>
      </w:r>
      <w:r w:rsidR="00AC3286" w:rsidRPr="00856C9B">
        <w:rPr>
          <w:rFonts w:ascii="Times New Roman" w:eastAsiaTheme="minorEastAsia" w:hAnsi="Times New Roman" w:cs="Times New Roman"/>
          <w:color w:val="000000" w:themeColor="text1"/>
          <w:sz w:val="24"/>
          <w:szCs w:val="24"/>
          <w:lang w:val="en-GB"/>
        </w:rPr>
        <w:t xml:space="preserve">anterior and posterior part of the parietal bone, but </w:t>
      </w:r>
      <w:r w:rsidR="00EA51E9">
        <w:rPr>
          <w:rFonts w:ascii="Times New Roman" w:eastAsiaTheme="minorEastAsia" w:hAnsi="Times New Roman" w:cs="Times New Roman"/>
          <w:color w:val="000000" w:themeColor="text1"/>
          <w:sz w:val="24"/>
          <w:szCs w:val="24"/>
          <w:lang w:val="en-GB"/>
        </w:rPr>
        <w:t xml:space="preserve">a </w:t>
      </w:r>
      <w:r w:rsidR="00AC3286" w:rsidRPr="00856C9B">
        <w:rPr>
          <w:rFonts w:ascii="Times New Roman" w:eastAsiaTheme="minorEastAsia" w:hAnsi="Times New Roman" w:cs="Times New Roman"/>
          <w:color w:val="000000" w:themeColor="text1"/>
          <w:sz w:val="24"/>
          <w:szCs w:val="24"/>
          <w:lang w:val="en-GB"/>
        </w:rPr>
        <w:t xml:space="preserve">piece </w:t>
      </w:r>
      <w:r w:rsidR="00EA51E9">
        <w:rPr>
          <w:rFonts w:ascii="Times New Roman" w:eastAsiaTheme="minorEastAsia" w:hAnsi="Times New Roman" w:cs="Times New Roman"/>
          <w:color w:val="000000" w:themeColor="text1"/>
          <w:sz w:val="24"/>
          <w:szCs w:val="24"/>
          <w:lang w:val="en-GB"/>
        </w:rPr>
        <w:t xml:space="preserve">of </w:t>
      </w:r>
      <w:r w:rsidR="00EA51E9" w:rsidRPr="00856C9B">
        <w:rPr>
          <w:rFonts w:ascii="Times New Roman" w:eastAsiaTheme="minorEastAsia" w:hAnsi="Times New Roman" w:cs="Times New Roman"/>
          <w:color w:val="000000" w:themeColor="text1"/>
          <w:sz w:val="24"/>
          <w:szCs w:val="24"/>
          <w:lang w:val="en-GB"/>
        </w:rPr>
        <w:t xml:space="preserve">glass </w:t>
      </w:r>
      <w:r w:rsidR="00EA51E9">
        <w:rPr>
          <w:rFonts w:ascii="Times New Roman" w:eastAsiaTheme="minorEastAsia" w:hAnsi="Times New Roman" w:cs="Times New Roman"/>
          <w:color w:val="000000" w:themeColor="text1"/>
          <w:sz w:val="24"/>
          <w:szCs w:val="24"/>
          <w:lang w:val="en-GB"/>
        </w:rPr>
        <w:t xml:space="preserve">lodged in the cranium </w:t>
      </w:r>
      <w:r w:rsidR="00AC3286" w:rsidRPr="00856C9B">
        <w:rPr>
          <w:rFonts w:ascii="Times New Roman" w:eastAsiaTheme="minorEastAsia" w:hAnsi="Times New Roman" w:cs="Times New Roman"/>
          <w:color w:val="000000" w:themeColor="text1"/>
          <w:sz w:val="24"/>
          <w:szCs w:val="24"/>
          <w:lang w:val="en-GB"/>
        </w:rPr>
        <w:t xml:space="preserve">was </w:t>
      </w:r>
      <w:r w:rsidR="00EA51E9">
        <w:rPr>
          <w:rFonts w:ascii="Times New Roman" w:eastAsiaTheme="minorEastAsia" w:hAnsi="Times New Roman" w:cs="Times New Roman"/>
          <w:color w:val="000000" w:themeColor="text1"/>
          <w:sz w:val="24"/>
          <w:szCs w:val="24"/>
          <w:lang w:val="en-GB"/>
        </w:rPr>
        <w:t>not removed</w:t>
      </w:r>
      <w:r w:rsidR="00AC3286" w:rsidRPr="00856C9B">
        <w:rPr>
          <w:rFonts w:ascii="Times New Roman" w:eastAsiaTheme="minorEastAsia" w:hAnsi="Times New Roman" w:cs="Times New Roman"/>
          <w:color w:val="000000" w:themeColor="text1"/>
          <w:sz w:val="24"/>
          <w:szCs w:val="24"/>
          <w:lang w:val="en-GB"/>
        </w:rPr>
        <w:t xml:space="preserve">. </w:t>
      </w:r>
      <w:r w:rsidR="00EA51E9">
        <w:rPr>
          <w:rFonts w:ascii="Times New Roman" w:eastAsiaTheme="minorEastAsia" w:hAnsi="Times New Roman" w:cs="Times New Roman"/>
          <w:color w:val="000000" w:themeColor="text1"/>
          <w:sz w:val="24"/>
          <w:szCs w:val="24"/>
          <w:lang w:val="en-GB"/>
        </w:rPr>
        <w:t>The p</w:t>
      </w:r>
      <w:r w:rsidR="00EA51E9" w:rsidRPr="00856C9B">
        <w:rPr>
          <w:rFonts w:ascii="Times New Roman" w:eastAsiaTheme="minorEastAsia" w:hAnsi="Times New Roman" w:cs="Times New Roman"/>
          <w:color w:val="000000" w:themeColor="text1"/>
          <w:sz w:val="24"/>
          <w:szCs w:val="24"/>
          <w:lang w:val="en-GB"/>
        </w:rPr>
        <w:t xml:space="preserve">atient </w:t>
      </w:r>
      <w:r w:rsidRPr="00856C9B">
        <w:rPr>
          <w:rFonts w:ascii="Times New Roman" w:eastAsiaTheme="minorEastAsia" w:hAnsi="Times New Roman" w:cs="Times New Roman"/>
          <w:color w:val="000000" w:themeColor="text1"/>
          <w:sz w:val="24"/>
          <w:szCs w:val="24"/>
          <w:lang w:val="en-GB"/>
        </w:rPr>
        <w:t xml:space="preserve">died after two days. </w:t>
      </w:r>
    </w:p>
    <w:p w14:paraId="1E6D3439" w14:textId="453754B7" w:rsidR="004A0D7D" w:rsidRPr="00856C9B" w:rsidRDefault="004A0D7D" w:rsidP="004A0D7D">
      <w:pPr>
        <w:rPr>
          <w:rFonts w:ascii="Times New Roman" w:eastAsiaTheme="minorEastAsia" w:hAnsi="Times New Roman" w:cs="Times New Roman"/>
          <w:color w:val="000000" w:themeColor="text1"/>
          <w:sz w:val="24"/>
          <w:szCs w:val="24"/>
          <w:lang w:val="en-GB"/>
        </w:rPr>
      </w:pPr>
      <w:r w:rsidRPr="00856C9B">
        <w:rPr>
          <w:rFonts w:ascii="Times New Roman" w:eastAsiaTheme="minorEastAsia" w:hAnsi="Times New Roman" w:cs="Times New Roman"/>
          <w:color w:val="000000" w:themeColor="text1"/>
          <w:sz w:val="24"/>
          <w:szCs w:val="24"/>
          <w:lang w:val="en-GB"/>
        </w:rPr>
        <w:t xml:space="preserve">On autopsy, </w:t>
      </w:r>
      <w:r w:rsidR="00EA51E9">
        <w:rPr>
          <w:rFonts w:ascii="Times New Roman" w:eastAsiaTheme="minorEastAsia" w:hAnsi="Times New Roman" w:cs="Times New Roman"/>
          <w:color w:val="000000" w:themeColor="text1"/>
          <w:sz w:val="24"/>
          <w:szCs w:val="24"/>
          <w:lang w:val="en-GB"/>
        </w:rPr>
        <w:t xml:space="preserve">the </w:t>
      </w:r>
      <w:r w:rsidRPr="00856C9B">
        <w:rPr>
          <w:rFonts w:ascii="Times New Roman" w:eastAsiaTheme="minorEastAsia" w:hAnsi="Times New Roman" w:cs="Times New Roman"/>
          <w:color w:val="000000" w:themeColor="text1"/>
          <w:sz w:val="24"/>
          <w:szCs w:val="24"/>
          <w:lang w:val="en-GB"/>
        </w:rPr>
        <w:t xml:space="preserve">scalp was </w:t>
      </w:r>
      <w:r w:rsidR="00EA51E9">
        <w:rPr>
          <w:rFonts w:ascii="Times New Roman" w:eastAsiaTheme="minorEastAsia" w:hAnsi="Times New Roman" w:cs="Times New Roman"/>
          <w:color w:val="000000" w:themeColor="text1"/>
          <w:sz w:val="24"/>
          <w:szCs w:val="24"/>
          <w:lang w:val="en-GB"/>
        </w:rPr>
        <w:t xml:space="preserve">found to be </w:t>
      </w:r>
      <w:r w:rsidRPr="00856C9B">
        <w:rPr>
          <w:rFonts w:ascii="Times New Roman" w:eastAsiaTheme="minorEastAsia" w:hAnsi="Times New Roman" w:cs="Times New Roman"/>
          <w:color w:val="000000" w:themeColor="text1"/>
          <w:sz w:val="24"/>
          <w:szCs w:val="24"/>
          <w:lang w:val="en-GB"/>
        </w:rPr>
        <w:t>stitched, and</w:t>
      </w:r>
      <w:r w:rsidR="00AC3286" w:rsidRPr="00856C9B">
        <w:rPr>
          <w:rFonts w:ascii="Times New Roman" w:eastAsiaTheme="minorEastAsia" w:hAnsi="Times New Roman" w:cs="Times New Roman"/>
          <w:color w:val="000000" w:themeColor="text1"/>
          <w:sz w:val="24"/>
          <w:szCs w:val="24"/>
          <w:lang w:val="en-GB"/>
        </w:rPr>
        <w:t xml:space="preserve"> two</w:t>
      </w:r>
      <w:r w:rsidRPr="00856C9B">
        <w:rPr>
          <w:rFonts w:ascii="Times New Roman" w:eastAsiaTheme="minorEastAsia" w:hAnsi="Times New Roman" w:cs="Times New Roman"/>
          <w:color w:val="000000" w:themeColor="text1"/>
          <w:sz w:val="24"/>
          <w:szCs w:val="24"/>
          <w:lang w:val="en-GB"/>
        </w:rPr>
        <w:t xml:space="preserve"> burr</w:t>
      </w:r>
      <w:r w:rsidR="00EA51E9">
        <w:rPr>
          <w:rFonts w:ascii="Times New Roman" w:eastAsiaTheme="minorEastAsia" w:hAnsi="Times New Roman" w:cs="Times New Roman"/>
          <w:color w:val="000000" w:themeColor="text1"/>
          <w:sz w:val="24"/>
          <w:szCs w:val="24"/>
          <w:lang w:val="en-GB"/>
        </w:rPr>
        <w:t>-</w:t>
      </w:r>
      <w:r w:rsidRPr="00856C9B">
        <w:rPr>
          <w:rFonts w:ascii="Times New Roman" w:eastAsiaTheme="minorEastAsia" w:hAnsi="Times New Roman" w:cs="Times New Roman"/>
          <w:color w:val="000000" w:themeColor="text1"/>
          <w:sz w:val="24"/>
          <w:szCs w:val="24"/>
          <w:lang w:val="en-GB"/>
        </w:rPr>
        <w:t>hole</w:t>
      </w:r>
      <w:r w:rsidR="00EA51E9">
        <w:rPr>
          <w:rFonts w:ascii="Times New Roman" w:eastAsiaTheme="minorEastAsia" w:hAnsi="Times New Roman" w:cs="Times New Roman"/>
          <w:color w:val="000000" w:themeColor="text1"/>
          <w:sz w:val="24"/>
          <w:szCs w:val="24"/>
          <w:lang w:val="en-GB"/>
        </w:rPr>
        <w:t>s</w:t>
      </w:r>
      <w:r w:rsidRPr="00856C9B">
        <w:rPr>
          <w:rFonts w:ascii="Times New Roman" w:eastAsiaTheme="minorEastAsia" w:hAnsi="Times New Roman" w:cs="Times New Roman"/>
          <w:color w:val="000000" w:themeColor="text1"/>
          <w:sz w:val="24"/>
          <w:szCs w:val="24"/>
          <w:lang w:val="en-GB"/>
        </w:rPr>
        <w:t xml:space="preserve"> were seen </w:t>
      </w:r>
      <w:r w:rsidR="00EA51E9">
        <w:rPr>
          <w:rFonts w:ascii="Times New Roman" w:eastAsiaTheme="minorEastAsia" w:hAnsi="Times New Roman" w:cs="Times New Roman"/>
          <w:color w:val="000000" w:themeColor="text1"/>
          <w:sz w:val="24"/>
          <w:szCs w:val="24"/>
          <w:lang w:val="en-GB"/>
        </w:rPr>
        <w:t>i</w:t>
      </w:r>
      <w:r w:rsidRPr="00856C9B">
        <w:rPr>
          <w:rFonts w:ascii="Times New Roman" w:eastAsiaTheme="minorEastAsia" w:hAnsi="Times New Roman" w:cs="Times New Roman"/>
          <w:color w:val="000000" w:themeColor="text1"/>
          <w:sz w:val="24"/>
          <w:szCs w:val="24"/>
          <w:lang w:val="en-GB"/>
        </w:rPr>
        <w:t xml:space="preserve">n the parietal bone. </w:t>
      </w:r>
      <w:r w:rsidR="00AC3286" w:rsidRPr="00856C9B">
        <w:rPr>
          <w:rFonts w:ascii="Times New Roman" w:eastAsiaTheme="minorEastAsia" w:hAnsi="Times New Roman" w:cs="Times New Roman"/>
          <w:color w:val="000000" w:themeColor="text1"/>
          <w:sz w:val="24"/>
          <w:szCs w:val="24"/>
          <w:lang w:val="en-GB"/>
        </w:rPr>
        <w:t xml:space="preserve">One burr-hole was completed, </w:t>
      </w:r>
      <w:r w:rsidR="00EA51E9">
        <w:rPr>
          <w:rFonts w:ascii="Times New Roman" w:eastAsiaTheme="minorEastAsia" w:hAnsi="Times New Roman" w:cs="Times New Roman"/>
          <w:color w:val="000000" w:themeColor="text1"/>
          <w:sz w:val="24"/>
          <w:szCs w:val="24"/>
          <w:lang w:val="en-GB"/>
        </w:rPr>
        <w:t>but the</w:t>
      </w:r>
      <w:r w:rsidR="00EA51E9" w:rsidRPr="00856C9B">
        <w:rPr>
          <w:rFonts w:ascii="Times New Roman" w:eastAsiaTheme="minorEastAsia" w:hAnsi="Times New Roman" w:cs="Times New Roman"/>
          <w:color w:val="000000" w:themeColor="text1"/>
          <w:sz w:val="24"/>
          <w:szCs w:val="24"/>
          <w:lang w:val="en-GB"/>
        </w:rPr>
        <w:t xml:space="preserve"> </w:t>
      </w:r>
      <w:r w:rsidR="00AC3286" w:rsidRPr="00856C9B">
        <w:rPr>
          <w:rFonts w:ascii="Times New Roman" w:eastAsiaTheme="minorEastAsia" w:hAnsi="Times New Roman" w:cs="Times New Roman"/>
          <w:color w:val="000000" w:themeColor="text1"/>
          <w:sz w:val="24"/>
          <w:szCs w:val="24"/>
          <w:lang w:val="en-GB"/>
        </w:rPr>
        <w:t xml:space="preserve">other was just drilled </w:t>
      </w:r>
      <w:r w:rsidR="00EA51E9">
        <w:rPr>
          <w:rFonts w:ascii="Times New Roman" w:eastAsiaTheme="minorEastAsia" w:hAnsi="Times New Roman" w:cs="Times New Roman"/>
          <w:color w:val="000000" w:themeColor="text1"/>
          <w:sz w:val="24"/>
          <w:szCs w:val="24"/>
          <w:lang w:val="en-GB"/>
        </w:rPr>
        <w:t xml:space="preserve">into </w:t>
      </w:r>
      <w:r w:rsidR="00AC3286" w:rsidRPr="00856C9B">
        <w:rPr>
          <w:rFonts w:ascii="Times New Roman" w:eastAsiaTheme="minorEastAsia" w:hAnsi="Times New Roman" w:cs="Times New Roman"/>
          <w:color w:val="000000" w:themeColor="text1"/>
          <w:sz w:val="24"/>
          <w:szCs w:val="24"/>
          <w:lang w:val="en-GB"/>
        </w:rPr>
        <w:t xml:space="preserve">the outer table of bone. </w:t>
      </w:r>
      <w:r w:rsidR="00EA51E9">
        <w:rPr>
          <w:rFonts w:ascii="Times New Roman" w:eastAsiaTheme="minorEastAsia" w:hAnsi="Times New Roman" w:cs="Times New Roman"/>
          <w:color w:val="000000" w:themeColor="text1"/>
          <w:sz w:val="24"/>
          <w:szCs w:val="24"/>
          <w:lang w:val="en-GB"/>
        </w:rPr>
        <w:t>A</w:t>
      </w:r>
      <w:r w:rsidRPr="00856C9B">
        <w:rPr>
          <w:rFonts w:ascii="Times New Roman" w:eastAsiaTheme="minorEastAsia" w:hAnsi="Times New Roman" w:cs="Times New Roman"/>
          <w:color w:val="000000" w:themeColor="text1"/>
          <w:sz w:val="24"/>
          <w:szCs w:val="24"/>
          <w:lang w:val="en-GB"/>
        </w:rPr>
        <w:t xml:space="preserve"> piece of glass</w:t>
      </w:r>
      <w:r w:rsidR="00AC3286" w:rsidRPr="00856C9B">
        <w:rPr>
          <w:rFonts w:ascii="Times New Roman" w:eastAsiaTheme="minorEastAsia" w:hAnsi="Times New Roman" w:cs="Times New Roman"/>
          <w:color w:val="000000" w:themeColor="text1"/>
          <w:sz w:val="24"/>
          <w:szCs w:val="24"/>
          <w:lang w:val="en-GB"/>
        </w:rPr>
        <w:t xml:space="preserve"> was recovered. </w:t>
      </w:r>
      <w:r w:rsidR="00EA51E9">
        <w:rPr>
          <w:rFonts w:ascii="Times New Roman" w:eastAsiaTheme="minorEastAsia" w:hAnsi="Times New Roman" w:cs="Times New Roman"/>
          <w:color w:val="000000" w:themeColor="text1"/>
          <w:sz w:val="24"/>
          <w:szCs w:val="24"/>
          <w:lang w:val="en-GB"/>
        </w:rPr>
        <w:t>A d</w:t>
      </w:r>
      <w:r w:rsidR="00AC3286" w:rsidRPr="00856C9B">
        <w:rPr>
          <w:rFonts w:ascii="Times New Roman" w:eastAsiaTheme="minorEastAsia" w:hAnsi="Times New Roman" w:cs="Times New Roman"/>
          <w:color w:val="000000" w:themeColor="text1"/>
          <w:sz w:val="24"/>
          <w:szCs w:val="24"/>
          <w:lang w:val="en-GB"/>
        </w:rPr>
        <w:t xml:space="preserve">epressed fracture </w:t>
      </w:r>
      <w:r w:rsidR="00EA51E9">
        <w:rPr>
          <w:rFonts w:ascii="Times New Roman" w:eastAsiaTheme="minorEastAsia" w:hAnsi="Times New Roman" w:cs="Times New Roman"/>
          <w:color w:val="000000" w:themeColor="text1"/>
          <w:sz w:val="24"/>
          <w:szCs w:val="24"/>
          <w:lang w:val="en-GB"/>
        </w:rPr>
        <w:t xml:space="preserve">of the </w:t>
      </w:r>
      <w:r w:rsidR="00AC3286" w:rsidRPr="00856C9B">
        <w:rPr>
          <w:rFonts w:ascii="Times New Roman" w:eastAsiaTheme="minorEastAsia" w:hAnsi="Times New Roman" w:cs="Times New Roman"/>
          <w:color w:val="000000" w:themeColor="text1"/>
          <w:sz w:val="24"/>
          <w:szCs w:val="24"/>
          <w:lang w:val="en-GB"/>
        </w:rPr>
        <w:t>parietal bone was seen</w:t>
      </w:r>
      <w:r w:rsidR="00EA51E9">
        <w:rPr>
          <w:rFonts w:ascii="Times New Roman" w:eastAsiaTheme="minorEastAsia" w:hAnsi="Times New Roman" w:cs="Times New Roman"/>
          <w:color w:val="000000" w:themeColor="text1"/>
          <w:sz w:val="24"/>
          <w:szCs w:val="24"/>
          <w:lang w:val="en-GB"/>
        </w:rPr>
        <w:t>,</w:t>
      </w:r>
      <w:r w:rsidR="00AC3286" w:rsidRPr="00856C9B">
        <w:rPr>
          <w:rFonts w:ascii="Times New Roman" w:eastAsiaTheme="minorEastAsia" w:hAnsi="Times New Roman" w:cs="Times New Roman"/>
          <w:color w:val="000000" w:themeColor="text1"/>
          <w:sz w:val="24"/>
          <w:szCs w:val="24"/>
          <w:lang w:val="en-GB"/>
        </w:rPr>
        <w:t xml:space="preserve"> with </w:t>
      </w:r>
      <w:r w:rsidR="00EA51E9">
        <w:rPr>
          <w:rFonts w:ascii="Times New Roman" w:eastAsiaTheme="minorEastAsia" w:hAnsi="Times New Roman" w:cs="Times New Roman"/>
          <w:color w:val="000000" w:themeColor="text1"/>
          <w:sz w:val="24"/>
          <w:szCs w:val="24"/>
          <w:lang w:val="en-GB"/>
        </w:rPr>
        <w:t xml:space="preserve">a </w:t>
      </w:r>
      <w:r w:rsidR="00AC3286" w:rsidRPr="00856C9B">
        <w:rPr>
          <w:rFonts w:ascii="Times New Roman" w:eastAsiaTheme="minorEastAsia" w:hAnsi="Times New Roman" w:cs="Times New Roman"/>
          <w:color w:val="000000" w:themeColor="text1"/>
          <w:sz w:val="24"/>
          <w:szCs w:val="24"/>
          <w:lang w:val="en-GB"/>
        </w:rPr>
        <w:t xml:space="preserve">cut in </w:t>
      </w:r>
      <w:r w:rsidR="00EA51E9">
        <w:rPr>
          <w:rFonts w:ascii="Times New Roman" w:eastAsiaTheme="minorEastAsia" w:hAnsi="Times New Roman" w:cs="Times New Roman"/>
          <w:color w:val="000000" w:themeColor="text1"/>
          <w:sz w:val="24"/>
          <w:szCs w:val="24"/>
          <w:lang w:val="en-GB"/>
        </w:rPr>
        <w:t xml:space="preserve">the </w:t>
      </w:r>
      <w:r w:rsidR="00AC3286" w:rsidRPr="00856C9B">
        <w:rPr>
          <w:rFonts w:ascii="Times New Roman" w:eastAsiaTheme="minorEastAsia" w:hAnsi="Times New Roman" w:cs="Times New Roman"/>
          <w:color w:val="000000" w:themeColor="text1"/>
          <w:sz w:val="24"/>
          <w:szCs w:val="24"/>
          <w:lang w:val="en-GB"/>
        </w:rPr>
        <w:t>meninges</w:t>
      </w:r>
      <w:r w:rsidRPr="00856C9B">
        <w:rPr>
          <w:rFonts w:ascii="Times New Roman" w:eastAsiaTheme="minorEastAsia" w:hAnsi="Times New Roman" w:cs="Times New Roman"/>
          <w:color w:val="000000" w:themeColor="text1"/>
          <w:sz w:val="24"/>
          <w:szCs w:val="24"/>
          <w:lang w:val="en-GB"/>
        </w:rPr>
        <w:t xml:space="preserve"> and the brain tissue.  </w:t>
      </w:r>
      <w:r w:rsidR="00AC3286" w:rsidRPr="00856C9B">
        <w:rPr>
          <w:rFonts w:ascii="Times New Roman" w:eastAsiaTheme="minorEastAsia" w:hAnsi="Times New Roman" w:cs="Times New Roman"/>
          <w:color w:val="000000" w:themeColor="text1"/>
          <w:sz w:val="24"/>
          <w:szCs w:val="24"/>
          <w:lang w:val="en-GB"/>
        </w:rPr>
        <w:t>S</w:t>
      </w:r>
      <w:r w:rsidRPr="00856C9B">
        <w:rPr>
          <w:rFonts w:ascii="Times New Roman" w:eastAsiaTheme="minorEastAsia" w:hAnsi="Times New Roman" w:cs="Times New Roman"/>
          <w:color w:val="000000" w:themeColor="text1"/>
          <w:sz w:val="24"/>
          <w:szCs w:val="24"/>
          <w:lang w:val="en-GB"/>
        </w:rPr>
        <w:t>ubdural</w:t>
      </w:r>
      <w:r w:rsidR="00AC3286" w:rsidRPr="00856C9B">
        <w:rPr>
          <w:rFonts w:ascii="Times New Roman" w:eastAsiaTheme="minorEastAsia" w:hAnsi="Times New Roman" w:cs="Times New Roman"/>
          <w:color w:val="000000" w:themeColor="text1"/>
          <w:sz w:val="24"/>
          <w:szCs w:val="24"/>
          <w:lang w:val="en-GB"/>
        </w:rPr>
        <w:t xml:space="preserve"> and subarachnoid h</w:t>
      </w:r>
      <w:r w:rsidR="00EA51E9">
        <w:rPr>
          <w:rFonts w:ascii="Times New Roman" w:eastAsiaTheme="minorEastAsia" w:hAnsi="Times New Roman" w:cs="Times New Roman"/>
          <w:color w:val="000000" w:themeColor="text1"/>
          <w:sz w:val="24"/>
          <w:szCs w:val="24"/>
          <w:lang w:val="en-GB"/>
        </w:rPr>
        <w:t>a</w:t>
      </w:r>
      <w:r w:rsidR="00AC3286" w:rsidRPr="00856C9B">
        <w:rPr>
          <w:rFonts w:ascii="Times New Roman" w:eastAsiaTheme="minorEastAsia" w:hAnsi="Times New Roman" w:cs="Times New Roman"/>
          <w:color w:val="000000" w:themeColor="text1"/>
          <w:sz w:val="24"/>
          <w:szCs w:val="24"/>
          <w:lang w:val="en-GB"/>
        </w:rPr>
        <w:t xml:space="preserve">emorrhage was observed on the surface of </w:t>
      </w:r>
      <w:r w:rsidR="00EA51E9">
        <w:rPr>
          <w:rFonts w:ascii="Times New Roman" w:eastAsiaTheme="minorEastAsia" w:hAnsi="Times New Roman" w:cs="Times New Roman"/>
          <w:color w:val="000000" w:themeColor="text1"/>
          <w:sz w:val="24"/>
          <w:szCs w:val="24"/>
          <w:lang w:val="en-GB"/>
        </w:rPr>
        <w:t xml:space="preserve">the </w:t>
      </w:r>
      <w:r w:rsidR="00AC3286" w:rsidRPr="00856C9B">
        <w:rPr>
          <w:rFonts w:ascii="Times New Roman" w:eastAsiaTheme="minorEastAsia" w:hAnsi="Times New Roman" w:cs="Times New Roman"/>
          <w:color w:val="000000" w:themeColor="text1"/>
          <w:sz w:val="24"/>
          <w:szCs w:val="24"/>
          <w:lang w:val="en-GB"/>
        </w:rPr>
        <w:t>brain</w:t>
      </w:r>
      <w:r w:rsidRPr="00856C9B">
        <w:rPr>
          <w:rFonts w:ascii="Times New Roman" w:eastAsiaTheme="minorEastAsia" w:hAnsi="Times New Roman" w:cs="Times New Roman"/>
          <w:color w:val="000000" w:themeColor="text1"/>
          <w:sz w:val="24"/>
          <w:szCs w:val="24"/>
          <w:lang w:val="en-GB"/>
        </w:rPr>
        <w:t>.</w:t>
      </w:r>
      <w:r w:rsidR="0074611C" w:rsidRPr="00856C9B">
        <w:rPr>
          <w:rFonts w:ascii="Times New Roman" w:eastAsiaTheme="minorEastAsia" w:hAnsi="Times New Roman" w:cs="Times New Roman"/>
          <w:color w:val="000000" w:themeColor="text1"/>
          <w:sz w:val="24"/>
          <w:szCs w:val="24"/>
          <w:lang w:val="en-GB"/>
        </w:rPr>
        <w:t xml:space="preserve"> </w:t>
      </w:r>
      <w:r w:rsidR="00EA51E9">
        <w:rPr>
          <w:rFonts w:ascii="Times New Roman" w:eastAsiaTheme="minorEastAsia" w:hAnsi="Times New Roman" w:cs="Times New Roman"/>
          <w:color w:val="000000" w:themeColor="text1"/>
          <w:sz w:val="24"/>
          <w:szCs w:val="24"/>
          <w:lang w:val="en-GB"/>
        </w:rPr>
        <w:t>The b</w:t>
      </w:r>
      <w:r w:rsidR="0074611C" w:rsidRPr="00856C9B">
        <w:rPr>
          <w:rFonts w:ascii="Times New Roman" w:eastAsiaTheme="minorEastAsia" w:hAnsi="Times New Roman" w:cs="Times New Roman"/>
          <w:color w:val="000000" w:themeColor="text1"/>
          <w:sz w:val="24"/>
          <w:szCs w:val="24"/>
          <w:lang w:val="en-GB"/>
        </w:rPr>
        <w:t xml:space="preserve">rain was oedematous with shifting and tentorial herniation on </w:t>
      </w:r>
      <w:r w:rsidR="00EA51E9">
        <w:rPr>
          <w:rFonts w:ascii="Times New Roman" w:eastAsiaTheme="minorEastAsia" w:hAnsi="Times New Roman" w:cs="Times New Roman"/>
          <w:color w:val="000000" w:themeColor="text1"/>
          <w:sz w:val="24"/>
          <w:szCs w:val="24"/>
          <w:lang w:val="en-GB"/>
        </w:rPr>
        <w:t>one</w:t>
      </w:r>
      <w:r w:rsidR="00EA51E9" w:rsidRPr="00856C9B">
        <w:rPr>
          <w:rFonts w:ascii="Times New Roman" w:eastAsiaTheme="minorEastAsia" w:hAnsi="Times New Roman" w:cs="Times New Roman"/>
          <w:color w:val="000000" w:themeColor="text1"/>
          <w:sz w:val="24"/>
          <w:szCs w:val="24"/>
          <w:lang w:val="en-GB"/>
        </w:rPr>
        <w:t xml:space="preserve"> </w:t>
      </w:r>
      <w:r w:rsidR="0074611C" w:rsidRPr="00856C9B">
        <w:rPr>
          <w:rFonts w:ascii="Times New Roman" w:eastAsiaTheme="minorEastAsia" w:hAnsi="Times New Roman" w:cs="Times New Roman"/>
          <w:color w:val="000000" w:themeColor="text1"/>
          <w:sz w:val="24"/>
          <w:szCs w:val="24"/>
          <w:lang w:val="en-GB"/>
        </w:rPr>
        <w:t xml:space="preserve">side. </w:t>
      </w:r>
      <w:r w:rsidR="00EA51E9">
        <w:rPr>
          <w:rFonts w:ascii="Times New Roman" w:eastAsiaTheme="minorEastAsia" w:hAnsi="Times New Roman" w:cs="Times New Roman"/>
          <w:color w:val="000000" w:themeColor="text1"/>
          <w:sz w:val="24"/>
          <w:szCs w:val="24"/>
          <w:lang w:val="en-GB"/>
        </w:rPr>
        <w:t>The o</w:t>
      </w:r>
      <w:r w:rsidRPr="00856C9B">
        <w:rPr>
          <w:rFonts w:ascii="Times New Roman" w:eastAsiaTheme="minorEastAsia" w:hAnsi="Times New Roman" w:cs="Times New Roman"/>
          <w:color w:val="000000" w:themeColor="text1"/>
          <w:sz w:val="24"/>
          <w:szCs w:val="24"/>
          <w:lang w:val="en-GB"/>
        </w:rPr>
        <w:t xml:space="preserve">ther organs were congested. </w:t>
      </w:r>
    </w:p>
    <w:p w14:paraId="5E792687" w14:textId="60AE831A" w:rsidR="004B484D" w:rsidRPr="00856C9B" w:rsidRDefault="004B484D" w:rsidP="004B484D">
      <w:pPr>
        <w:rPr>
          <w:rFonts w:ascii="Times New Roman" w:hAnsi="Times New Roman" w:cs="Times New Roman"/>
          <w:b/>
          <w:sz w:val="24"/>
          <w:szCs w:val="24"/>
          <w:lang w:val="en-GB"/>
        </w:rPr>
      </w:pPr>
      <w:r w:rsidRPr="00856C9B">
        <w:rPr>
          <w:rFonts w:ascii="Times New Roman" w:hAnsi="Times New Roman" w:cs="Times New Roman"/>
          <w:b/>
          <w:sz w:val="24"/>
          <w:szCs w:val="24"/>
          <w:lang w:val="en-GB"/>
        </w:rPr>
        <w:t xml:space="preserve">Case history </w:t>
      </w:r>
      <w:r w:rsidR="004A0D7D" w:rsidRPr="00856C9B">
        <w:rPr>
          <w:rFonts w:ascii="Times New Roman" w:hAnsi="Times New Roman" w:cs="Times New Roman"/>
          <w:b/>
          <w:sz w:val="24"/>
          <w:szCs w:val="24"/>
          <w:lang w:val="en-GB"/>
        </w:rPr>
        <w:t>2</w:t>
      </w:r>
    </w:p>
    <w:p w14:paraId="68C7EF3E" w14:textId="2C3A34AB" w:rsidR="004B484D" w:rsidRPr="00856C9B" w:rsidRDefault="004B484D" w:rsidP="004B484D">
      <w:pPr>
        <w:rPr>
          <w:rFonts w:ascii="Times New Roman" w:hAnsi="Times New Roman" w:cs="Times New Roman"/>
          <w:sz w:val="24"/>
          <w:szCs w:val="24"/>
          <w:lang w:val="en-GB"/>
        </w:rPr>
      </w:pPr>
      <w:r w:rsidRPr="00856C9B">
        <w:rPr>
          <w:rFonts w:ascii="Times New Roman" w:hAnsi="Times New Roman" w:cs="Times New Roman"/>
          <w:sz w:val="24"/>
          <w:szCs w:val="24"/>
          <w:lang w:val="en-GB"/>
        </w:rPr>
        <w:t>Mr BM was a 40-year</w:t>
      </w:r>
      <w:r w:rsidR="00EA51E9">
        <w:rPr>
          <w:rFonts w:ascii="Times New Roman" w:hAnsi="Times New Roman" w:cs="Times New Roman"/>
          <w:sz w:val="24"/>
          <w:szCs w:val="24"/>
          <w:lang w:val="en-GB"/>
        </w:rPr>
        <w:t>-old</w:t>
      </w:r>
      <w:r w:rsidRPr="00856C9B">
        <w:rPr>
          <w:rFonts w:ascii="Times New Roman" w:hAnsi="Times New Roman" w:cs="Times New Roman"/>
          <w:sz w:val="24"/>
          <w:szCs w:val="24"/>
          <w:lang w:val="en-GB"/>
        </w:rPr>
        <w:t xml:space="preserve"> male who was assaulted</w:t>
      </w:r>
      <w:r w:rsidR="00EA51E9">
        <w:rPr>
          <w:rFonts w:ascii="Times New Roman" w:hAnsi="Times New Roman" w:cs="Times New Roman"/>
          <w:sz w:val="24"/>
          <w:szCs w:val="24"/>
          <w:lang w:val="en-GB"/>
        </w:rPr>
        <w:t>, being hit</w:t>
      </w:r>
      <w:r w:rsidRPr="00856C9B">
        <w:rPr>
          <w:rFonts w:ascii="Times New Roman" w:hAnsi="Times New Roman" w:cs="Times New Roman"/>
          <w:sz w:val="24"/>
          <w:szCs w:val="24"/>
          <w:lang w:val="en-GB"/>
        </w:rPr>
        <w:t xml:space="preserve"> on </w:t>
      </w:r>
      <w:r w:rsidR="00EA51E9">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 xml:space="preserve">head with a stone. He was brought </w:t>
      </w:r>
      <w:r w:rsidR="00EA51E9">
        <w:rPr>
          <w:rFonts w:ascii="Times New Roman" w:hAnsi="Times New Roman" w:cs="Times New Roman"/>
          <w:sz w:val="24"/>
          <w:szCs w:val="24"/>
          <w:lang w:val="en-GB"/>
        </w:rPr>
        <w:t xml:space="preserve">to hospital </w:t>
      </w:r>
      <w:r w:rsidRPr="00856C9B">
        <w:rPr>
          <w:rFonts w:ascii="Times New Roman" w:hAnsi="Times New Roman" w:cs="Times New Roman"/>
          <w:sz w:val="24"/>
          <w:szCs w:val="24"/>
          <w:lang w:val="en-GB"/>
        </w:rPr>
        <w:t xml:space="preserve">by </w:t>
      </w:r>
      <w:r w:rsidR="00EA51E9">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 xml:space="preserve">police and admitted in a state of unconsciousness. He was diagnosed as </w:t>
      </w:r>
      <w:r w:rsidR="00EA51E9">
        <w:rPr>
          <w:rFonts w:ascii="Times New Roman" w:hAnsi="Times New Roman" w:cs="Times New Roman"/>
          <w:sz w:val="24"/>
          <w:szCs w:val="24"/>
          <w:lang w:val="en-GB"/>
        </w:rPr>
        <w:t xml:space="preserve">having a </w:t>
      </w:r>
      <w:r w:rsidRPr="00856C9B">
        <w:rPr>
          <w:rFonts w:ascii="Times New Roman" w:hAnsi="Times New Roman" w:cs="Times New Roman"/>
          <w:sz w:val="24"/>
          <w:szCs w:val="24"/>
          <w:lang w:val="en-GB"/>
        </w:rPr>
        <w:t xml:space="preserve">head injury with subdural haemorrhage.  He was </w:t>
      </w:r>
      <w:r w:rsidR="004E0C4C" w:rsidRPr="00856C9B">
        <w:rPr>
          <w:rFonts w:ascii="Times New Roman" w:hAnsi="Times New Roman" w:cs="Times New Roman"/>
          <w:sz w:val="24"/>
          <w:szCs w:val="24"/>
          <w:lang w:val="en-GB"/>
        </w:rPr>
        <w:t xml:space="preserve">operated </w:t>
      </w:r>
      <w:r w:rsidR="00EA51E9" w:rsidRPr="00856C9B">
        <w:rPr>
          <w:rFonts w:ascii="Times New Roman" w:hAnsi="Times New Roman" w:cs="Times New Roman"/>
          <w:sz w:val="24"/>
          <w:szCs w:val="24"/>
          <w:lang w:val="en-GB"/>
        </w:rPr>
        <w:t xml:space="preserve">on </w:t>
      </w:r>
      <w:r w:rsidR="004E0C4C" w:rsidRPr="00856C9B">
        <w:rPr>
          <w:rFonts w:ascii="Times New Roman" w:hAnsi="Times New Roman" w:cs="Times New Roman"/>
          <w:sz w:val="24"/>
          <w:szCs w:val="24"/>
          <w:lang w:val="en-GB"/>
        </w:rPr>
        <w:t>and later died in hospital</w:t>
      </w:r>
      <w:r w:rsidRPr="00856C9B">
        <w:rPr>
          <w:rFonts w:ascii="Times New Roman" w:hAnsi="Times New Roman" w:cs="Times New Roman"/>
          <w:sz w:val="24"/>
          <w:szCs w:val="24"/>
          <w:lang w:val="en-GB"/>
        </w:rPr>
        <w:t>.</w:t>
      </w:r>
    </w:p>
    <w:p w14:paraId="5932146F" w14:textId="775252D0" w:rsidR="004B484D" w:rsidRPr="00856C9B" w:rsidRDefault="004B484D" w:rsidP="004B484D">
      <w:pPr>
        <w:rPr>
          <w:rFonts w:ascii="Times New Roman" w:hAnsi="Times New Roman" w:cs="Times New Roman"/>
          <w:sz w:val="24"/>
          <w:szCs w:val="24"/>
          <w:lang w:val="en-GB"/>
        </w:rPr>
      </w:pPr>
      <w:r w:rsidRPr="00856C9B">
        <w:rPr>
          <w:rFonts w:ascii="Times New Roman" w:hAnsi="Times New Roman" w:cs="Times New Roman"/>
          <w:sz w:val="24"/>
          <w:szCs w:val="24"/>
          <w:lang w:val="en-GB"/>
        </w:rPr>
        <w:t>On autopsy, stitche</w:t>
      </w:r>
      <w:r w:rsidR="00EA51E9">
        <w:rPr>
          <w:rFonts w:ascii="Times New Roman" w:hAnsi="Times New Roman" w:cs="Times New Roman"/>
          <w:sz w:val="24"/>
          <w:szCs w:val="24"/>
          <w:lang w:val="en-GB"/>
        </w:rPr>
        <w:t>s</w:t>
      </w:r>
      <w:r w:rsidRPr="00856C9B">
        <w:rPr>
          <w:rFonts w:ascii="Times New Roman" w:hAnsi="Times New Roman" w:cs="Times New Roman"/>
          <w:sz w:val="24"/>
          <w:szCs w:val="24"/>
          <w:lang w:val="en-GB"/>
        </w:rPr>
        <w:t xml:space="preserve"> </w:t>
      </w:r>
      <w:r w:rsidR="00EA51E9" w:rsidRPr="00856C9B">
        <w:rPr>
          <w:rFonts w:ascii="Times New Roman" w:hAnsi="Times New Roman" w:cs="Times New Roman"/>
          <w:sz w:val="24"/>
          <w:szCs w:val="24"/>
          <w:lang w:val="en-GB"/>
        </w:rPr>
        <w:t xml:space="preserve">were </w:t>
      </w:r>
      <w:r w:rsidR="00EA51E9">
        <w:rPr>
          <w:rFonts w:ascii="Times New Roman" w:hAnsi="Times New Roman" w:cs="Times New Roman"/>
          <w:sz w:val="24"/>
          <w:szCs w:val="24"/>
          <w:lang w:val="en-GB"/>
        </w:rPr>
        <w:t xml:space="preserve">found </w:t>
      </w:r>
      <w:r w:rsidRPr="00856C9B">
        <w:rPr>
          <w:rFonts w:ascii="Times New Roman" w:hAnsi="Times New Roman" w:cs="Times New Roman"/>
          <w:sz w:val="24"/>
          <w:szCs w:val="24"/>
          <w:lang w:val="en-GB"/>
        </w:rPr>
        <w:t>on</w:t>
      </w:r>
      <w:r w:rsidR="00EA51E9">
        <w:rPr>
          <w:rFonts w:ascii="Times New Roman" w:hAnsi="Times New Roman" w:cs="Times New Roman"/>
          <w:sz w:val="24"/>
          <w:szCs w:val="24"/>
          <w:lang w:val="en-GB"/>
        </w:rPr>
        <w:t xml:space="preserve"> the</w:t>
      </w:r>
      <w:r w:rsidRPr="00856C9B">
        <w:rPr>
          <w:rFonts w:ascii="Times New Roman" w:hAnsi="Times New Roman" w:cs="Times New Roman"/>
          <w:sz w:val="24"/>
          <w:szCs w:val="24"/>
          <w:lang w:val="en-GB"/>
        </w:rPr>
        <w:t xml:space="preserve"> head. Underneath </w:t>
      </w:r>
      <w:r w:rsidR="00EA51E9">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stitched wounds, burr</w:t>
      </w:r>
      <w:r w:rsidR="00A00DED" w:rsidRPr="00856C9B">
        <w:rPr>
          <w:rFonts w:ascii="Times New Roman" w:hAnsi="Times New Roman" w:cs="Times New Roman"/>
          <w:sz w:val="24"/>
          <w:szCs w:val="24"/>
          <w:lang w:val="en-GB"/>
        </w:rPr>
        <w:t>-</w:t>
      </w:r>
      <w:r w:rsidRPr="00856C9B">
        <w:rPr>
          <w:rFonts w:ascii="Times New Roman" w:hAnsi="Times New Roman" w:cs="Times New Roman"/>
          <w:sz w:val="24"/>
          <w:szCs w:val="24"/>
          <w:lang w:val="en-GB"/>
        </w:rPr>
        <w:t>hole</w:t>
      </w:r>
      <w:r w:rsidR="004E0C4C" w:rsidRPr="00856C9B">
        <w:rPr>
          <w:rFonts w:ascii="Times New Roman" w:hAnsi="Times New Roman" w:cs="Times New Roman"/>
          <w:sz w:val="24"/>
          <w:szCs w:val="24"/>
          <w:lang w:val="en-GB"/>
        </w:rPr>
        <w:t>s</w:t>
      </w:r>
      <w:r w:rsidRPr="00856C9B">
        <w:rPr>
          <w:rFonts w:ascii="Times New Roman" w:hAnsi="Times New Roman" w:cs="Times New Roman"/>
          <w:sz w:val="24"/>
          <w:szCs w:val="24"/>
          <w:lang w:val="en-GB"/>
        </w:rPr>
        <w:t xml:space="preserve"> </w:t>
      </w:r>
      <w:r w:rsidR="00EA51E9" w:rsidRPr="00856C9B">
        <w:rPr>
          <w:rFonts w:ascii="Times New Roman" w:hAnsi="Times New Roman" w:cs="Times New Roman"/>
          <w:sz w:val="24"/>
          <w:szCs w:val="24"/>
          <w:lang w:val="en-GB"/>
        </w:rPr>
        <w:t xml:space="preserve">were </w:t>
      </w:r>
      <w:r w:rsidR="004E0C4C" w:rsidRPr="00856C9B">
        <w:rPr>
          <w:rFonts w:ascii="Times New Roman" w:hAnsi="Times New Roman" w:cs="Times New Roman"/>
          <w:sz w:val="24"/>
          <w:szCs w:val="24"/>
          <w:lang w:val="en-GB"/>
        </w:rPr>
        <w:t>seen on</w:t>
      </w:r>
      <w:r w:rsidRPr="00856C9B">
        <w:rPr>
          <w:rFonts w:ascii="Times New Roman" w:hAnsi="Times New Roman" w:cs="Times New Roman"/>
          <w:sz w:val="24"/>
          <w:szCs w:val="24"/>
          <w:lang w:val="en-GB"/>
        </w:rPr>
        <w:t xml:space="preserve"> </w:t>
      </w:r>
      <w:r w:rsidR="00EA51E9">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anterior and posterior</w:t>
      </w:r>
      <w:r w:rsidR="004E0C4C" w:rsidRPr="00856C9B">
        <w:rPr>
          <w:rFonts w:ascii="Times New Roman" w:hAnsi="Times New Roman" w:cs="Times New Roman"/>
          <w:sz w:val="24"/>
          <w:szCs w:val="24"/>
          <w:lang w:val="en-GB"/>
        </w:rPr>
        <w:t xml:space="preserve"> part of </w:t>
      </w:r>
      <w:r w:rsidR="00EA51E9">
        <w:rPr>
          <w:rFonts w:ascii="Times New Roman" w:hAnsi="Times New Roman" w:cs="Times New Roman"/>
          <w:sz w:val="24"/>
          <w:szCs w:val="24"/>
          <w:lang w:val="en-GB"/>
        </w:rPr>
        <w:t xml:space="preserve">the </w:t>
      </w:r>
      <w:r w:rsidR="004E0C4C" w:rsidRPr="00856C9B">
        <w:rPr>
          <w:rFonts w:ascii="Times New Roman" w:hAnsi="Times New Roman" w:cs="Times New Roman"/>
          <w:sz w:val="24"/>
          <w:szCs w:val="24"/>
          <w:lang w:val="en-GB"/>
        </w:rPr>
        <w:t>parietal</w:t>
      </w:r>
      <w:r w:rsidRPr="00856C9B">
        <w:rPr>
          <w:rFonts w:ascii="Times New Roman" w:hAnsi="Times New Roman" w:cs="Times New Roman"/>
          <w:sz w:val="24"/>
          <w:szCs w:val="24"/>
          <w:lang w:val="en-GB"/>
        </w:rPr>
        <w:t xml:space="preserve"> bone. The durameter and </w:t>
      </w:r>
      <w:r w:rsidR="00A00DED" w:rsidRPr="00856C9B">
        <w:rPr>
          <w:rFonts w:ascii="Times New Roman" w:hAnsi="Times New Roman" w:cs="Times New Roman"/>
          <w:sz w:val="24"/>
          <w:szCs w:val="24"/>
          <w:lang w:val="en-GB"/>
        </w:rPr>
        <w:t xml:space="preserve">cortex </w:t>
      </w:r>
      <w:r w:rsidR="00AD1BD5" w:rsidRPr="00856C9B">
        <w:rPr>
          <w:rFonts w:ascii="Times New Roman" w:hAnsi="Times New Roman" w:cs="Times New Roman"/>
          <w:sz w:val="24"/>
          <w:szCs w:val="24"/>
          <w:lang w:val="en-GB"/>
        </w:rPr>
        <w:t xml:space="preserve">of </w:t>
      </w:r>
      <w:r w:rsidR="00AD1BD5">
        <w:rPr>
          <w:rFonts w:ascii="Times New Roman" w:hAnsi="Times New Roman" w:cs="Times New Roman"/>
          <w:sz w:val="24"/>
          <w:szCs w:val="24"/>
          <w:lang w:val="en-GB"/>
        </w:rPr>
        <w:lastRenderedPageBreak/>
        <w:t>the</w:t>
      </w:r>
      <w:r w:rsidR="00EA51E9">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 xml:space="preserve">brain </w:t>
      </w:r>
      <w:r w:rsidR="00EA51E9">
        <w:rPr>
          <w:rFonts w:ascii="Times New Roman" w:hAnsi="Times New Roman" w:cs="Times New Roman"/>
          <w:sz w:val="24"/>
          <w:szCs w:val="24"/>
          <w:lang w:val="en-GB"/>
        </w:rPr>
        <w:t>were</w:t>
      </w:r>
      <w:r w:rsidR="00EA51E9"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 xml:space="preserve">found </w:t>
      </w:r>
      <w:r w:rsidR="00EA51E9">
        <w:rPr>
          <w:rFonts w:ascii="Times New Roman" w:hAnsi="Times New Roman" w:cs="Times New Roman"/>
          <w:sz w:val="24"/>
          <w:szCs w:val="24"/>
          <w:lang w:val="en-GB"/>
        </w:rPr>
        <w:t xml:space="preserve">to be </w:t>
      </w:r>
      <w:r w:rsidRPr="00856C9B">
        <w:rPr>
          <w:rFonts w:ascii="Times New Roman" w:hAnsi="Times New Roman" w:cs="Times New Roman"/>
          <w:sz w:val="24"/>
          <w:szCs w:val="24"/>
          <w:lang w:val="en-GB"/>
        </w:rPr>
        <w:t xml:space="preserve">cut corresponding to the </w:t>
      </w:r>
      <w:r w:rsidR="00AD1BD5">
        <w:rPr>
          <w:rFonts w:ascii="Times New Roman" w:hAnsi="Times New Roman" w:cs="Times New Roman"/>
          <w:sz w:val="24"/>
          <w:szCs w:val="24"/>
          <w:lang w:val="en-GB"/>
        </w:rPr>
        <w:t xml:space="preserve">both </w:t>
      </w:r>
      <w:r w:rsidRPr="00856C9B">
        <w:rPr>
          <w:rFonts w:ascii="Times New Roman" w:hAnsi="Times New Roman" w:cs="Times New Roman"/>
          <w:sz w:val="24"/>
          <w:szCs w:val="24"/>
          <w:lang w:val="en-GB"/>
        </w:rPr>
        <w:t xml:space="preserve">burr-hole. </w:t>
      </w:r>
      <w:r w:rsidR="00EA51E9">
        <w:rPr>
          <w:rFonts w:ascii="Times New Roman" w:hAnsi="Times New Roman" w:cs="Times New Roman"/>
          <w:sz w:val="24"/>
          <w:szCs w:val="24"/>
          <w:lang w:val="en-GB"/>
        </w:rPr>
        <w:t>The b</w:t>
      </w:r>
      <w:r w:rsidRPr="00856C9B">
        <w:rPr>
          <w:rFonts w:ascii="Times New Roman" w:hAnsi="Times New Roman" w:cs="Times New Roman"/>
          <w:sz w:val="24"/>
          <w:szCs w:val="24"/>
          <w:lang w:val="en-GB"/>
        </w:rPr>
        <w:t xml:space="preserve">rain </w:t>
      </w:r>
      <w:r w:rsidR="00EA51E9">
        <w:rPr>
          <w:rFonts w:ascii="Times New Roman" w:hAnsi="Times New Roman" w:cs="Times New Roman"/>
          <w:sz w:val="24"/>
          <w:szCs w:val="24"/>
          <w:lang w:val="en-GB"/>
        </w:rPr>
        <w:t xml:space="preserve">was </w:t>
      </w:r>
      <w:r w:rsidRPr="00856C9B">
        <w:rPr>
          <w:rFonts w:ascii="Times New Roman" w:hAnsi="Times New Roman" w:cs="Times New Roman"/>
          <w:sz w:val="24"/>
          <w:szCs w:val="24"/>
          <w:lang w:val="en-GB"/>
        </w:rPr>
        <w:t>oedematous, and tonsillar herniation was observed.</w:t>
      </w:r>
      <w:r w:rsidR="00611B8E" w:rsidRPr="00856C9B">
        <w:rPr>
          <w:rFonts w:ascii="Times New Roman" w:hAnsi="Times New Roman" w:cs="Times New Roman"/>
          <w:sz w:val="24"/>
          <w:szCs w:val="24"/>
          <w:lang w:val="en-GB"/>
        </w:rPr>
        <w:t xml:space="preserve"> </w:t>
      </w:r>
      <w:r w:rsidR="00EA51E9">
        <w:rPr>
          <w:rFonts w:ascii="Times New Roman" w:hAnsi="Times New Roman" w:cs="Times New Roman"/>
          <w:sz w:val="24"/>
          <w:szCs w:val="24"/>
          <w:lang w:val="en-GB"/>
        </w:rPr>
        <w:t>The l</w:t>
      </w:r>
      <w:r w:rsidR="00611B8E" w:rsidRPr="00856C9B">
        <w:rPr>
          <w:rFonts w:ascii="Times New Roman" w:hAnsi="Times New Roman" w:cs="Times New Roman"/>
          <w:sz w:val="24"/>
          <w:szCs w:val="24"/>
          <w:lang w:val="en-GB"/>
        </w:rPr>
        <w:t xml:space="preserve">ungs were oedematous and </w:t>
      </w:r>
      <w:r w:rsidR="00EA51E9">
        <w:rPr>
          <w:rFonts w:ascii="Times New Roman" w:hAnsi="Times New Roman" w:cs="Times New Roman"/>
          <w:sz w:val="24"/>
          <w:szCs w:val="24"/>
          <w:lang w:val="en-GB"/>
        </w:rPr>
        <w:t xml:space="preserve">the </w:t>
      </w:r>
      <w:r w:rsidR="00611B8E" w:rsidRPr="00856C9B">
        <w:rPr>
          <w:rFonts w:ascii="Times New Roman" w:hAnsi="Times New Roman" w:cs="Times New Roman"/>
          <w:sz w:val="24"/>
          <w:szCs w:val="24"/>
          <w:lang w:val="en-GB"/>
        </w:rPr>
        <w:t>other organs congested.</w:t>
      </w:r>
    </w:p>
    <w:p w14:paraId="7146CA47" w14:textId="77777777" w:rsidR="00B16E62" w:rsidRPr="00856C9B" w:rsidRDefault="00B16E62" w:rsidP="003B4F13">
      <w:pPr>
        <w:rPr>
          <w:rFonts w:ascii="Times New Roman" w:hAnsi="Times New Roman" w:cs="Times New Roman"/>
          <w:b/>
          <w:sz w:val="24"/>
          <w:szCs w:val="24"/>
          <w:lang w:val="en-GB"/>
        </w:rPr>
      </w:pPr>
    </w:p>
    <w:p w14:paraId="43CAEB79" w14:textId="77777777" w:rsidR="00B16E62" w:rsidRPr="00856C9B" w:rsidRDefault="00B16E62" w:rsidP="003B4F13">
      <w:pPr>
        <w:rPr>
          <w:rFonts w:ascii="Times New Roman" w:hAnsi="Times New Roman" w:cs="Times New Roman"/>
          <w:b/>
          <w:sz w:val="24"/>
          <w:szCs w:val="24"/>
          <w:lang w:val="en-GB"/>
        </w:rPr>
      </w:pPr>
    </w:p>
    <w:p w14:paraId="5AB8472A" w14:textId="77777777" w:rsidR="003B4F13" w:rsidRPr="00856C9B" w:rsidRDefault="003B4F13" w:rsidP="003B4F13">
      <w:pPr>
        <w:rPr>
          <w:rFonts w:ascii="Times New Roman" w:hAnsi="Times New Roman" w:cs="Times New Roman"/>
          <w:b/>
          <w:sz w:val="24"/>
          <w:szCs w:val="24"/>
          <w:lang w:val="en-GB"/>
        </w:rPr>
      </w:pPr>
      <w:r w:rsidRPr="00856C9B">
        <w:rPr>
          <w:rFonts w:ascii="Times New Roman" w:hAnsi="Times New Roman" w:cs="Times New Roman"/>
          <w:b/>
          <w:sz w:val="24"/>
          <w:szCs w:val="24"/>
          <w:lang w:val="en-GB"/>
        </w:rPr>
        <w:t xml:space="preserve">Case </w:t>
      </w:r>
      <w:r w:rsidR="00184265" w:rsidRPr="00856C9B">
        <w:rPr>
          <w:rFonts w:ascii="Times New Roman" w:hAnsi="Times New Roman" w:cs="Times New Roman"/>
          <w:b/>
          <w:sz w:val="24"/>
          <w:szCs w:val="24"/>
          <w:lang w:val="en-GB"/>
        </w:rPr>
        <w:t xml:space="preserve">History </w:t>
      </w:r>
      <w:r w:rsidR="004A0D7D" w:rsidRPr="00856C9B">
        <w:rPr>
          <w:rFonts w:ascii="Times New Roman" w:hAnsi="Times New Roman" w:cs="Times New Roman"/>
          <w:b/>
          <w:sz w:val="24"/>
          <w:szCs w:val="24"/>
          <w:lang w:val="en-GB"/>
        </w:rPr>
        <w:t>3</w:t>
      </w:r>
    </w:p>
    <w:p w14:paraId="6A8EF7AA" w14:textId="774ED581" w:rsidR="003B4F13" w:rsidRPr="00856C9B" w:rsidRDefault="003B4F13" w:rsidP="003B4F13">
      <w:pPr>
        <w:rPr>
          <w:rFonts w:ascii="Times New Roman" w:hAnsi="Times New Roman" w:cs="Times New Roman"/>
          <w:sz w:val="24"/>
          <w:szCs w:val="24"/>
          <w:lang w:val="en-GB"/>
        </w:rPr>
      </w:pPr>
      <w:r w:rsidRPr="00856C9B">
        <w:rPr>
          <w:rFonts w:ascii="Times New Roman" w:hAnsi="Times New Roman" w:cs="Times New Roman"/>
          <w:sz w:val="24"/>
          <w:szCs w:val="24"/>
          <w:lang w:val="en-GB"/>
        </w:rPr>
        <w:t>Mr TT was a middle</w:t>
      </w:r>
      <w:r w:rsidR="00EA51E9">
        <w:rPr>
          <w:rFonts w:ascii="Times New Roman" w:hAnsi="Times New Roman" w:cs="Times New Roman"/>
          <w:sz w:val="24"/>
          <w:szCs w:val="24"/>
          <w:lang w:val="en-GB"/>
        </w:rPr>
        <w:t>-</w:t>
      </w:r>
      <w:r w:rsidRPr="00856C9B">
        <w:rPr>
          <w:rFonts w:ascii="Times New Roman" w:hAnsi="Times New Roman" w:cs="Times New Roman"/>
          <w:sz w:val="24"/>
          <w:szCs w:val="24"/>
          <w:lang w:val="en-GB"/>
        </w:rPr>
        <w:t xml:space="preserve">aged man </w:t>
      </w:r>
      <w:r w:rsidR="00EA51E9" w:rsidRPr="00856C9B">
        <w:rPr>
          <w:rFonts w:ascii="Times New Roman" w:hAnsi="Times New Roman" w:cs="Times New Roman"/>
          <w:sz w:val="24"/>
          <w:szCs w:val="24"/>
          <w:lang w:val="en-GB"/>
        </w:rPr>
        <w:t>with</w:t>
      </w:r>
      <w:r w:rsidR="009A1F9E">
        <w:rPr>
          <w:rFonts w:ascii="Times New Roman" w:hAnsi="Times New Roman" w:cs="Times New Roman"/>
          <w:sz w:val="24"/>
          <w:szCs w:val="24"/>
          <w:lang w:val="en-GB"/>
        </w:rPr>
        <w:t xml:space="preserve"> a</w:t>
      </w:r>
      <w:r w:rsidR="00EA51E9" w:rsidRPr="00856C9B">
        <w:rPr>
          <w:rFonts w:ascii="Times New Roman" w:hAnsi="Times New Roman" w:cs="Times New Roman"/>
          <w:sz w:val="24"/>
          <w:szCs w:val="24"/>
          <w:lang w:val="en-GB"/>
        </w:rPr>
        <w:t xml:space="preserve"> history of alcoholic intoxication </w:t>
      </w:r>
      <w:r w:rsidRPr="00856C9B">
        <w:rPr>
          <w:rFonts w:ascii="Times New Roman" w:hAnsi="Times New Roman" w:cs="Times New Roman"/>
          <w:sz w:val="24"/>
          <w:szCs w:val="24"/>
          <w:lang w:val="en-GB"/>
        </w:rPr>
        <w:t>who</w:t>
      </w:r>
      <w:r w:rsidR="00EA51E9">
        <w:rPr>
          <w:rFonts w:ascii="Times New Roman" w:hAnsi="Times New Roman" w:cs="Times New Roman"/>
          <w:sz w:val="24"/>
          <w:szCs w:val="24"/>
          <w:lang w:val="en-GB"/>
        </w:rPr>
        <w:t>m the police</w:t>
      </w:r>
      <w:r w:rsidRPr="00856C9B">
        <w:rPr>
          <w:rFonts w:ascii="Times New Roman" w:hAnsi="Times New Roman" w:cs="Times New Roman"/>
          <w:sz w:val="24"/>
          <w:szCs w:val="24"/>
          <w:lang w:val="en-GB"/>
        </w:rPr>
        <w:t xml:space="preserve"> brought to </w:t>
      </w:r>
      <w:r w:rsidR="00EA51E9">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 xml:space="preserve">hospital’s casualty </w:t>
      </w:r>
      <w:r w:rsidR="00EA51E9">
        <w:rPr>
          <w:rFonts w:ascii="Times New Roman" w:hAnsi="Times New Roman" w:cs="Times New Roman"/>
          <w:sz w:val="24"/>
          <w:szCs w:val="24"/>
          <w:lang w:val="en-GB"/>
        </w:rPr>
        <w:t xml:space="preserve">department </w:t>
      </w:r>
      <w:r w:rsidRPr="00856C9B">
        <w:rPr>
          <w:rFonts w:ascii="Times New Roman" w:hAnsi="Times New Roman" w:cs="Times New Roman"/>
          <w:sz w:val="24"/>
          <w:szCs w:val="24"/>
          <w:lang w:val="en-GB"/>
        </w:rPr>
        <w:t xml:space="preserve">in a </w:t>
      </w:r>
      <w:r w:rsidR="000170D5" w:rsidRPr="00856C9B">
        <w:rPr>
          <w:rFonts w:ascii="Times New Roman" w:hAnsi="Times New Roman" w:cs="Times New Roman"/>
          <w:sz w:val="24"/>
          <w:szCs w:val="24"/>
          <w:lang w:val="en-GB"/>
        </w:rPr>
        <w:t xml:space="preserve">semi-comatose </w:t>
      </w:r>
      <w:r w:rsidR="00EA51E9" w:rsidRPr="00856C9B">
        <w:rPr>
          <w:rFonts w:ascii="Times New Roman" w:hAnsi="Times New Roman" w:cs="Times New Roman"/>
          <w:sz w:val="24"/>
          <w:szCs w:val="24"/>
          <w:lang w:val="en-GB"/>
        </w:rPr>
        <w:t xml:space="preserve">state </w:t>
      </w:r>
      <w:r w:rsidR="009A1F9E">
        <w:rPr>
          <w:rFonts w:ascii="Times New Roman" w:hAnsi="Times New Roman" w:cs="Times New Roman"/>
          <w:sz w:val="24"/>
          <w:szCs w:val="24"/>
          <w:lang w:val="en-GB"/>
        </w:rPr>
        <w:t>one</w:t>
      </w:r>
      <w:r w:rsidRPr="00856C9B">
        <w:rPr>
          <w:rFonts w:ascii="Times New Roman" w:hAnsi="Times New Roman" w:cs="Times New Roman"/>
          <w:sz w:val="24"/>
          <w:szCs w:val="24"/>
          <w:lang w:val="en-GB"/>
        </w:rPr>
        <w:t xml:space="preserve"> night. He </w:t>
      </w:r>
      <w:r w:rsidR="00EA51E9">
        <w:rPr>
          <w:rFonts w:ascii="Times New Roman" w:hAnsi="Times New Roman" w:cs="Times New Roman"/>
          <w:sz w:val="24"/>
          <w:szCs w:val="24"/>
          <w:lang w:val="en-GB"/>
        </w:rPr>
        <w:t>had been</w:t>
      </w:r>
      <w:r w:rsidR="00EA51E9"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 xml:space="preserve">in police custody.  </w:t>
      </w:r>
      <w:r w:rsidR="00EA51E9">
        <w:rPr>
          <w:rFonts w:ascii="Times New Roman" w:hAnsi="Times New Roman" w:cs="Times New Roman"/>
          <w:sz w:val="24"/>
          <w:szCs w:val="24"/>
          <w:lang w:val="en-GB"/>
        </w:rPr>
        <w:t>The p</w:t>
      </w:r>
      <w:r w:rsidRPr="00856C9B">
        <w:rPr>
          <w:rFonts w:ascii="Times New Roman" w:hAnsi="Times New Roman" w:cs="Times New Roman"/>
          <w:sz w:val="24"/>
          <w:szCs w:val="24"/>
          <w:lang w:val="en-GB"/>
        </w:rPr>
        <w:t>atient was diagnosed as alcohol</w:t>
      </w:r>
      <w:r w:rsidR="00EA51E9">
        <w:rPr>
          <w:rFonts w:ascii="Times New Roman" w:hAnsi="Times New Roman" w:cs="Times New Roman"/>
          <w:sz w:val="24"/>
          <w:szCs w:val="24"/>
          <w:lang w:val="en-GB"/>
        </w:rPr>
        <w:t>-</w:t>
      </w:r>
      <w:r w:rsidRPr="00856C9B">
        <w:rPr>
          <w:rFonts w:ascii="Times New Roman" w:hAnsi="Times New Roman" w:cs="Times New Roman"/>
          <w:sz w:val="24"/>
          <w:szCs w:val="24"/>
          <w:lang w:val="en-GB"/>
        </w:rPr>
        <w:t>intoxicated</w:t>
      </w:r>
      <w:r w:rsidR="00EA51E9">
        <w:rPr>
          <w:rFonts w:ascii="Times New Roman" w:hAnsi="Times New Roman" w:cs="Times New Roman"/>
          <w:sz w:val="24"/>
          <w:szCs w:val="24"/>
          <w:lang w:val="en-GB"/>
        </w:rPr>
        <w:t>,</w:t>
      </w:r>
      <w:r w:rsidRPr="00856C9B">
        <w:rPr>
          <w:rFonts w:ascii="Times New Roman" w:hAnsi="Times New Roman" w:cs="Times New Roman"/>
          <w:sz w:val="24"/>
          <w:szCs w:val="24"/>
          <w:lang w:val="en-GB"/>
        </w:rPr>
        <w:t xml:space="preserve"> as </w:t>
      </w:r>
      <w:r w:rsidR="00EA51E9" w:rsidRPr="00856C9B">
        <w:rPr>
          <w:rFonts w:ascii="Times New Roman" w:hAnsi="Times New Roman" w:cs="Times New Roman"/>
          <w:sz w:val="24"/>
          <w:szCs w:val="24"/>
          <w:lang w:val="en-GB"/>
        </w:rPr>
        <w:t xml:space="preserve">his </w:t>
      </w:r>
      <w:r w:rsidR="009A1F9E">
        <w:rPr>
          <w:rFonts w:ascii="Times New Roman" w:hAnsi="Times New Roman" w:cs="Times New Roman"/>
          <w:sz w:val="24"/>
          <w:szCs w:val="24"/>
          <w:lang w:val="en-GB"/>
        </w:rPr>
        <w:t>breath</w:t>
      </w:r>
      <w:r w:rsidR="00EA51E9"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 xml:space="preserve">was smelling </w:t>
      </w:r>
      <w:r w:rsidR="00EA51E9">
        <w:rPr>
          <w:rFonts w:ascii="Times New Roman" w:hAnsi="Times New Roman" w:cs="Times New Roman"/>
          <w:sz w:val="24"/>
          <w:szCs w:val="24"/>
          <w:lang w:val="en-GB"/>
        </w:rPr>
        <w:t xml:space="preserve">of </w:t>
      </w:r>
      <w:r w:rsidRPr="00856C9B">
        <w:rPr>
          <w:rFonts w:ascii="Times New Roman" w:hAnsi="Times New Roman" w:cs="Times New Roman"/>
          <w:sz w:val="24"/>
          <w:szCs w:val="24"/>
          <w:lang w:val="en-GB"/>
        </w:rPr>
        <w:t xml:space="preserve">alcohol. He was treated with intravenous fluid and insulin. </w:t>
      </w:r>
      <w:r w:rsidR="00EA51E9">
        <w:rPr>
          <w:rFonts w:ascii="Times New Roman" w:hAnsi="Times New Roman" w:cs="Times New Roman"/>
          <w:sz w:val="24"/>
          <w:szCs w:val="24"/>
          <w:lang w:val="en-GB"/>
        </w:rPr>
        <w:t>The p</w:t>
      </w:r>
      <w:r w:rsidRPr="00856C9B">
        <w:rPr>
          <w:rFonts w:ascii="Times New Roman" w:hAnsi="Times New Roman" w:cs="Times New Roman"/>
          <w:sz w:val="24"/>
          <w:szCs w:val="24"/>
          <w:lang w:val="en-GB"/>
        </w:rPr>
        <w:t xml:space="preserve">atient died after </w:t>
      </w:r>
      <w:r w:rsidR="00EA51E9">
        <w:rPr>
          <w:rFonts w:ascii="Times New Roman" w:hAnsi="Times New Roman" w:cs="Times New Roman"/>
          <w:sz w:val="24"/>
          <w:szCs w:val="24"/>
          <w:lang w:val="en-GB"/>
        </w:rPr>
        <w:t xml:space="preserve">two </w:t>
      </w:r>
      <w:r w:rsidRPr="00856C9B">
        <w:rPr>
          <w:rFonts w:ascii="Times New Roman" w:hAnsi="Times New Roman" w:cs="Times New Roman"/>
          <w:sz w:val="24"/>
          <w:szCs w:val="24"/>
          <w:lang w:val="en-GB"/>
        </w:rPr>
        <w:t>days in hospital</w:t>
      </w:r>
      <w:r w:rsidR="000170D5" w:rsidRPr="00856C9B">
        <w:rPr>
          <w:rFonts w:ascii="Times New Roman" w:hAnsi="Times New Roman" w:cs="Times New Roman"/>
          <w:sz w:val="24"/>
          <w:szCs w:val="24"/>
          <w:lang w:val="en-GB"/>
        </w:rPr>
        <w:t>.  He was</w:t>
      </w:r>
      <w:r w:rsidR="00EA51E9">
        <w:rPr>
          <w:rFonts w:ascii="Times New Roman" w:hAnsi="Times New Roman" w:cs="Times New Roman"/>
          <w:sz w:val="24"/>
          <w:szCs w:val="24"/>
          <w:lang w:val="en-GB"/>
        </w:rPr>
        <w:t xml:space="preserve"> sent to the</w:t>
      </w:r>
      <w:r w:rsidR="000170D5" w:rsidRPr="00856C9B">
        <w:rPr>
          <w:rFonts w:ascii="Times New Roman" w:hAnsi="Times New Roman" w:cs="Times New Roman"/>
          <w:sz w:val="24"/>
          <w:szCs w:val="24"/>
          <w:lang w:val="en-GB"/>
        </w:rPr>
        <w:t xml:space="preserve"> forensic pathology laboratory</w:t>
      </w:r>
      <w:r w:rsidRPr="00856C9B">
        <w:rPr>
          <w:rFonts w:ascii="Times New Roman" w:hAnsi="Times New Roman" w:cs="Times New Roman"/>
          <w:sz w:val="24"/>
          <w:szCs w:val="24"/>
          <w:lang w:val="en-GB"/>
        </w:rPr>
        <w:t xml:space="preserve"> for </w:t>
      </w:r>
      <w:r w:rsidR="001A188E" w:rsidRPr="00856C9B">
        <w:rPr>
          <w:rFonts w:ascii="Times New Roman" w:hAnsi="Times New Roman" w:cs="Times New Roman"/>
          <w:sz w:val="24"/>
          <w:szCs w:val="24"/>
          <w:lang w:val="en-GB"/>
        </w:rPr>
        <w:t>an autopsy</w:t>
      </w:r>
      <w:r w:rsidRPr="00856C9B">
        <w:rPr>
          <w:rFonts w:ascii="Times New Roman" w:hAnsi="Times New Roman" w:cs="Times New Roman"/>
          <w:sz w:val="24"/>
          <w:szCs w:val="24"/>
          <w:lang w:val="en-GB"/>
        </w:rPr>
        <w:t>.</w:t>
      </w:r>
    </w:p>
    <w:p w14:paraId="09C013B2" w14:textId="19D81008" w:rsidR="00DF2AEF" w:rsidRPr="00856C9B" w:rsidRDefault="003B4F13" w:rsidP="00DF2AEF">
      <w:pPr>
        <w:rPr>
          <w:rFonts w:ascii="Times New Roman" w:hAnsi="Times New Roman" w:cs="Times New Roman"/>
          <w:sz w:val="24"/>
          <w:szCs w:val="24"/>
          <w:lang w:val="en-GB"/>
        </w:rPr>
      </w:pPr>
      <w:r w:rsidRPr="00856C9B">
        <w:rPr>
          <w:rFonts w:ascii="Times New Roman" w:hAnsi="Times New Roman" w:cs="Times New Roman"/>
          <w:sz w:val="24"/>
          <w:szCs w:val="24"/>
          <w:lang w:val="en-GB"/>
        </w:rPr>
        <w:t xml:space="preserve">On autopsy, some bruises </w:t>
      </w:r>
      <w:r w:rsidR="00EA51E9" w:rsidRPr="00856C9B">
        <w:rPr>
          <w:rFonts w:ascii="Times New Roman" w:hAnsi="Times New Roman" w:cs="Times New Roman"/>
          <w:sz w:val="24"/>
          <w:szCs w:val="24"/>
          <w:lang w:val="en-GB"/>
        </w:rPr>
        <w:t xml:space="preserve">were </w:t>
      </w:r>
      <w:r w:rsidR="00EA51E9">
        <w:rPr>
          <w:rFonts w:ascii="Times New Roman" w:hAnsi="Times New Roman" w:cs="Times New Roman"/>
          <w:sz w:val="24"/>
          <w:szCs w:val="24"/>
          <w:lang w:val="en-GB"/>
        </w:rPr>
        <w:t xml:space="preserve">found </w:t>
      </w:r>
      <w:r w:rsidR="001A188E" w:rsidRPr="00856C9B">
        <w:rPr>
          <w:rFonts w:ascii="Times New Roman" w:hAnsi="Times New Roman" w:cs="Times New Roman"/>
          <w:sz w:val="24"/>
          <w:szCs w:val="24"/>
          <w:lang w:val="en-GB"/>
        </w:rPr>
        <w:t xml:space="preserve">on </w:t>
      </w:r>
      <w:r w:rsidR="00EA51E9">
        <w:rPr>
          <w:rFonts w:ascii="Times New Roman" w:hAnsi="Times New Roman" w:cs="Times New Roman"/>
          <w:sz w:val="24"/>
          <w:szCs w:val="24"/>
          <w:lang w:val="en-GB"/>
        </w:rPr>
        <w:t xml:space="preserve">his </w:t>
      </w:r>
      <w:r w:rsidR="001A188E" w:rsidRPr="00856C9B">
        <w:rPr>
          <w:rFonts w:ascii="Times New Roman" w:hAnsi="Times New Roman" w:cs="Times New Roman"/>
          <w:sz w:val="24"/>
          <w:szCs w:val="24"/>
          <w:lang w:val="en-GB"/>
        </w:rPr>
        <w:t>head</w:t>
      </w:r>
      <w:r w:rsidRPr="00856C9B">
        <w:rPr>
          <w:rFonts w:ascii="Times New Roman" w:hAnsi="Times New Roman" w:cs="Times New Roman"/>
          <w:sz w:val="24"/>
          <w:szCs w:val="24"/>
          <w:lang w:val="en-GB"/>
        </w:rPr>
        <w:t xml:space="preserve">. </w:t>
      </w:r>
      <w:r w:rsidR="00EA51E9">
        <w:rPr>
          <w:rFonts w:ascii="Times New Roman" w:hAnsi="Times New Roman" w:cs="Times New Roman"/>
          <w:sz w:val="24"/>
          <w:szCs w:val="24"/>
          <w:lang w:val="en-GB"/>
        </w:rPr>
        <w:t>When the</w:t>
      </w:r>
      <w:r w:rsidRPr="00856C9B">
        <w:rPr>
          <w:rFonts w:ascii="Times New Roman" w:hAnsi="Times New Roman" w:cs="Times New Roman"/>
          <w:sz w:val="24"/>
          <w:szCs w:val="24"/>
          <w:lang w:val="en-GB"/>
        </w:rPr>
        <w:t xml:space="preserve"> skull cavity</w:t>
      </w:r>
      <w:r w:rsidR="00EA51E9">
        <w:rPr>
          <w:rFonts w:ascii="Times New Roman" w:hAnsi="Times New Roman" w:cs="Times New Roman"/>
          <w:sz w:val="24"/>
          <w:szCs w:val="24"/>
          <w:lang w:val="en-GB"/>
        </w:rPr>
        <w:t xml:space="preserve"> was opened</w:t>
      </w:r>
      <w:r w:rsidRPr="00856C9B">
        <w:rPr>
          <w:rFonts w:ascii="Times New Roman" w:hAnsi="Times New Roman" w:cs="Times New Roman"/>
          <w:sz w:val="24"/>
          <w:szCs w:val="24"/>
          <w:lang w:val="en-GB"/>
        </w:rPr>
        <w:t>, a massive extradural h</w:t>
      </w:r>
      <w:r w:rsidR="009B24DA">
        <w:rPr>
          <w:rFonts w:ascii="Times New Roman" w:hAnsi="Times New Roman" w:cs="Times New Roman"/>
          <w:sz w:val="24"/>
          <w:szCs w:val="24"/>
          <w:lang w:val="en-GB"/>
        </w:rPr>
        <w:t>a</w:t>
      </w:r>
      <w:r w:rsidRPr="00856C9B">
        <w:rPr>
          <w:rFonts w:ascii="Times New Roman" w:hAnsi="Times New Roman" w:cs="Times New Roman"/>
          <w:sz w:val="24"/>
          <w:szCs w:val="24"/>
          <w:lang w:val="en-GB"/>
        </w:rPr>
        <w:t>ematoma</w:t>
      </w:r>
      <w:r w:rsidR="00EA51E9">
        <w:rPr>
          <w:rFonts w:ascii="Times New Roman" w:hAnsi="Times New Roman" w:cs="Times New Roman"/>
          <w:sz w:val="24"/>
          <w:szCs w:val="24"/>
          <w:lang w:val="en-GB"/>
        </w:rPr>
        <w:t xml:space="preserve"> was visible</w:t>
      </w:r>
      <w:r w:rsidR="00EA51E9"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 xml:space="preserve">underneath </w:t>
      </w:r>
      <w:r w:rsidR="00EA51E9">
        <w:rPr>
          <w:rFonts w:ascii="Times New Roman" w:hAnsi="Times New Roman" w:cs="Times New Roman"/>
          <w:sz w:val="24"/>
          <w:szCs w:val="24"/>
          <w:lang w:val="en-GB"/>
        </w:rPr>
        <w:t xml:space="preserve">a </w:t>
      </w:r>
      <w:r w:rsidRPr="00856C9B">
        <w:rPr>
          <w:rFonts w:ascii="Times New Roman" w:hAnsi="Times New Roman" w:cs="Times New Roman"/>
          <w:sz w:val="24"/>
          <w:szCs w:val="24"/>
          <w:lang w:val="en-GB"/>
        </w:rPr>
        <w:t xml:space="preserve">depression of </w:t>
      </w:r>
      <w:r w:rsidR="00EA51E9">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 xml:space="preserve">cerebral cortex. </w:t>
      </w:r>
      <w:r w:rsidR="00F010F3" w:rsidRPr="00856C9B">
        <w:rPr>
          <w:rFonts w:ascii="Times New Roman" w:hAnsi="Times New Roman" w:cs="Times New Roman"/>
          <w:sz w:val="24"/>
          <w:szCs w:val="24"/>
          <w:lang w:val="en-GB"/>
        </w:rPr>
        <w:t>Tentorial as</w:t>
      </w:r>
      <w:r w:rsidR="001A188E" w:rsidRPr="00856C9B">
        <w:rPr>
          <w:rFonts w:ascii="Times New Roman" w:hAnsi="Times New Roman" w:cs="Times New Roman"/>
          <w:sz w:val="24"/>
          <w:szCs w:val="24"/>
          <w:lang w:val="en-GB"/>
        </w:rPr>
        <w:t xml:space="preserve"> well </w:t>
      </w:r>
      <w:r w:rsidR="00F010F3" w:rsidRPr="00856C9B">
        <w:rPr>
          <w:rFonts w:ascii="Times New Roman" w:hAnsi="Times New Roman" w:cs="Times New Roman"/>
          <w:sz w:val="24"/>
          <w:szCs w:val="24"/>
          <w:lang w:val="en-GB"/>
        </w:rPr>
        <w:t>as tonsillar</w:t>
      </w:r>
      <w:r w:rsidRPr="00856C9B">
        <w:rPr>
          <w:rFonts w:ascii="Times New Roman" w:hAnsi="Times New Roman" w:cs="Times New Roman"/>
          <w:sz w:val="24"/>
          <w:szCs w:val="24"/>
          <w:lang w:val="en-GB"/>
        </w:rPr>
        <w:t xml:space="preserve"> herniation</w:t>
      </w:r>
      <w:r w:rsidR="001A188E" w:rsidRPr="00856C9B">
        <w:rPr>
          <w:rFonts w:ascii="Times New Roman" w:hAnsi="Times New Roman" w:cs="Times New Roman"/>
          <w:sz w:val="24"/>
          <w:szCs w:val="24"/>
          <w:lang w:val="en-GB"/>
        </w:rPr>
        <w:t xml:space="preserve"> with shifting of </w:t>
      </w:r>
      <w:r w:rsidR="009B24DA">
        <w:rPr>
          <w:rFonts w:ascii="Times New Roman" w:hAnsi="Times New Roman" w:cs="Times New Roman"/>
          <w:sz w:val="24"/>
          <w:szCs w:val="24"/>
          <w:lang w:val="en-GB"/>
        </w:rPr>
        <w:t xml:space="preserve">the </w:t>
      </w:r>
      <w:r w:rsidR="001A188E" w:rsidRPr="00856C9B">
        <w:rPr>
          <w:rFonts w:ascii="Times New Roman" w:hAnsi="Times New Roman" w:cs="Times New Roman"/>
          <w:sz w:val="24"/>
          <w:szCs w:val="24"/>
          <w:lang w:val="en-GB"/>
        </w:rPr>
        <w:t>b</w:t>
      </w:r>
      <w:r w:rsidRPr="00856C9B">
        <w:rPr>
          <w:rFonts w:ascii="Times New Roman" w:hAnsi="Times New Roman" w:cs="Times New Roman"/>
          <w:sz w:val="24"/>
          <w:szCs w:val="24"/>
          <w:lang w:val="en-GB"/>
        </w:rPr>
        <w:t xml:space="preserve">rain to </w:t>
      </w:r>
      <w:r w:rsidR="009B24DA">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opposite side</w:t>
      </w:r>
      <w:r w:rsidR="001A188E" w:rsidRPr="00856C9B">
        <w:rPr>
          <w:rFonts w:ascii="Times New Roman" w:hAnsi="Times New Roman" w:cs="Times New Roman"/>
          <w:sz w:val="24"/>
          <w:szCs w:val="24"/>
          <w:lang w:val="en-GB"/>
        </w:rPr>
        <w:t xml:space="preserve"> was observed</w:t>
      </w:r>
      <w:r w:rsidRPr="00856C9B">
        <w:rPr>
          <w:rFonts w:ascii="Times New Roman" w:hAnsi="Times New Roman" w:cs="Times New Roman"/>
          <w:sz w:val="24"/>
          <w:szCs w:val="24"/>
          <w:lang w:val="en-GB"/>
        </w:rPr>
        <w:t xml:space="preserve">. </w:t>
      </w:r>
      <w:r w:rsidR="009B24DA">
        <w:rPr>
          <w:rFonts w:ascii="Times New Roman" w:hAnsi="Times New Roman" w:cs="Times New Roman"/>
          <w:sz w:val="24"/>
          <w:szCs w:val="24"/>
          <w:lang w:val="en-GB"/>
        </w:rPr>
        <w:t>The b</w:t>
      </w:r>
      <w:r w:rsidRPr="00856C9B">
        <w:rPr>
          <w:rFonts w:ascii="Times New Roman" w:hAnsi="Times New Roman" w:cs="Times New Roman"/>
          <w:sz w:val="24"/>
          <w:szCs w:val="24"/>
          <w:lang w:val="en-GB"/>
        </w:rPr>
        <w:t xml:space="preserve">rain </w:t>
      </w:r>
      <w:r w:rsidR="009B24DA">
        <w:rPr>
          <w:rFonts w:ascii="Times New Roman" w:hAnsi="Times New Roman" w:cs="Times New Roman"/>
          <w:sz w:val="24"/>
          <w:szCs w:val="24"/>
          <w:lang w:val="en-GB"/>
        </w:rPr>
        <w:t xml:space="preserve">was </w:t>
      </w:r>
      <w:r w:rsidRPr="00856C9B">
        <w:rPr>
          <w:rFonts w:ascii="Times New Roman" w:hAnsi="Times New Roman" w:cs="Times New Roman"/>
          <w:sz w:val="24"/>
          <w:szCs w:val="24"/>
          <w:lang w:val="en-GB"/>
        </w:rPr>
        <w:t xml:space="preserve">oedematous and </w:t>
      </w:r>
      <w:r w:rsidR="009B24DA">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other organs were congested.</w:t>
      </w:r>
      <w:r w:rsidR="00DF2AEF" w:rsidRPr="00856C9B">
        <w:rPr>
          <w:rFonts w:ascii="Times New Roman" w:hAnsi="Times New Roman" w:cs="Times New Roman"/>
          <w:sz w:val="24"/>
          <w:szCs w:val="24"/>
          <w:lang w:val="en-GB"/>
        </w:rPr>
        <w:t xml:space="preserve"> </w:t>
      </w:r>
    </w:p>
    <w:p w14:paraId="28C04C76" w14:textId="77777777" w:rsidR="00894EBA" w:rsidRPr="00856C9B" w:rsidRDefault="00894EBA">
      <w:pPr>
        <w:rPr>
          <w:rFonts w:ascii="Times New Roman" w:eastAsiaTheme="majorEastAsia" w:hAnsi="Times New Roman" w:cs="Times New Roman"/>
          <w:color w:val="000000" w:themeColor="text1"/>
          <w:sz w:val="24"/>
          <w:szCs w:val="24"/>
          <w:lang w:val="en-GB"/>
        </w:rPr>
      </w:pPr>
    </w:p>
    <w:p w14:paraId="74421891" w14:textId="77777777" w:rsidR="00E51811" w:rsidRPr="00856C9B" w:rsidRDefault="00E51811">
      <w:pPr>
        <w:rPr>
          <w:rFonts w:ascii="Times New Roman" w:eastAsiaTheme="majorEastAsia" w:hAnsi="Times New Roman" w:cs="Times New Roman"/>
          <w:b/>
          <w:color w:val="000000" w:themeColor="text1"/>
          <w:sz w:val="24"/>
          <w:szCs w:val="24"/>
          <w:lang w:val="en-GB"/>
        </w:rPr>
      </w:pPr>
      <w:r w:rsidRPr="00856C9B">
        <w:rPr>
          <w:rFonts w:ascii="Times New Roman" w:eastAsiaTheme="majorEastAsia" w:hAnsi="Times New Roman" w:cs="Times New Roman"/>
          <w:b/>
          <w:color w:val="000000" w:themeColor="text1"/>
          <w:sz w:val="24"/>
          <w:szCs w:val="24"/>
          <w:lang w:val="en-GB"/>
        </w:rPr>
        <w:t>Discussion</w:t>
      </w:r>
    </w:p>
    <w:p w14:paraId="26B55A61" w14:textId="3DA454C0" w:rsidR="00BE0C0C" w:rsidRPr="00856C9B" w:rsidRDefault="00E51811" w:rsidP="00377970">
      <w:pPr>
        <w:rPr>
          <w:rFonts w:ascii="Times New Roman" w:hAnsi="Times New Roman" w:cs="Times New Roman"/>
          <w:color w:val="333333"/>
          <w:sz w:val="24"/>
          <w:szCs w:val="24"/>
          <w:shd w:val="clear" w:color="auto" w:fill="FFFFFF"/>
          <w:lang w:val="en-GB"/>
        </w:rPr>
      </w:pPr>
      <w:r w:rsidRPr="00856C9B">
        <w:rPr>
          <w:rFonts w:ascii="Times New Roman" w:eastAsiaTheme="majorEastAsia" w:hAnsi="Times New Roman" w:cs="Times New Roman"/>
          <w:color w:val="000000" w:themeColor="text1"/>
          <w:sz w:val="24"/>
          <w:szCs w:val="24"/>
          <w:lang w:val="en-GB"/>
        </w:rPr>
        <w:t>This autopsy</w:t>
      </w:r>
      <w:r w:rsidR="001D1149" w:rsidRPr="00856C9B">
        <w:rPr>
          <w:rFonts w:ascii="Times New Roman" w:eastAsiaTheme="majorEastAsia" w:hAnsi="Times New Roman" w:cs="Times New Roman"/>
          <w:color w:val="000000" w:themeColor="text1"/>
          <w:sz w:val="24"/>
          <w:szCs w:val="24"/>
          <w:lang w:val="en-GB"/>
        </w:rPr>
        <w:t xml:space="preserve"> case</w:t>
      </w:r>
      <w:r w:rsidRPr="00856C9B">
        <w:rPr>
          <w:rFonts w:ascii="Times New Roman" w:eastAsiaTheme="majorEastAsia" w:hAnsi="Times New Roman" w:cs="Times New Roman"/>
          <w:color w:val="000000" w:themeColor="text1"/>
          <w:sz w:val="24"/>
          <w:szCs w:val="24"/>
          <w:lang w:val="en-GB"/>
        </w:rPr>
        <w:t xml:space="preserve"> report is</w:t>
      </w:r>
      <w:r w:rsidR="009B24DA">
        <w:rPr>
          <w:rFonts w:ascii="Times New Roman" w:eastAsiaTheme="majorEastAsia" w:hAnsi="Times New Roman" w:cs="Times New Roman"/>
          <w:color w:val="000000" w:themeColor="text1"/>
          <w:sz w:val="24"/>
          <w:szCs w:val="24"/>
          <w:lang w:val="en-GB"/>
        </w:rPr>
        <w:t xml:space="preserve"> the</w:t>
      </w:r>
      <w:r w:rsidRPr="00856C9B">
        <w:rPr>
          <w:rFonts w:ascii="Times New Roman" w:eastAsiaTheme="majorEastAsia" w:hAnsi="Times New Roman" w:cs="Times New Roman"/>
          <w:color w:val="000000" w:themeColor="text1"/>
          <w:sz w:val="24"/>
          <w:szCs w:val="24"/>
          <w:lang w:val="en-GB"/>
        </w:rPr>
        <w:t xml:space="preserve"> first </w:t>
      </w:r>
      <w:r w:rsidR="009B24DA">
        <w:rPr>
          <w:rFonts w:ascii="Times New Roman" w:eastAsiaTheme="majorEastAsia" w:hAnsi="Times New Roman" w:cs="Times New Roman"/>
          <w:color w:val="000000" w:themeColor="text1"/>
          <w:sz w:val="24"/>
          <w:szCs w:val="24"/>
          <w:lang w:val="en-GB"/>
        </w:rPr>
        <w:t xml:space="preserve">of its </w:t>
      </w:r>
      <w:r w:rsidRPr="00856C9B">
        <w:rPr>
          <w:rFonts w:ascii="Times New Roman" w:eastAsiaTheme="majorEastAsia" w:hAnsi="Times New Roman" w:cs="Times New Roman"/>
          <w:color w:val="000000" w:themeColor="text1"/>
          <w:sz w:val="24"/>
          <w:szCs w:val="24"/>
          <w:lang w:val="en-GB"/>
        </w:rPr>
        <w:t xml:space="preserve">kind in the Transkei region of South Africa. </w:t>
      </w:r>
      <w:r w:rsidR="00780534" w:rsidRPr="00856C9B">
        <w:rPr>
          <w:rFonts w:ascii="Times New Roman" w:eastAsiaTheme="majorEastAsia" w:hAnsi="Times New Roman" w:cs="Times New Roman"/>
          <w:color w:val="000000" w:themeColor="text1"/>
          <w:sz w:val="24"/>
          <w:szCs w:val="24"/>
          <w:lang w:val="en-GB"/>
        </w:rPr>
        <w:t xml:space="preserve">It </w:t>
      </w:r>
      <w:r w:rsidR="009B24DA">
        <w:rPr>
          <w:rFonts w:ascii="Times New Roman" w:eastAsiaTheme="majorEastAsia" w:hAnsi="Times New Roman" w:cs="Times New Roman"/>
          <w:color w:val="000000" w:themeColor="text1"/>
          <w:sz w:val="24"/>
          <w:szCs w:val="24"/>
          <w:lang w:val="en-GB"/>
        </w:rPr>
        <w:t>reveals the</w:t>
      </w:r>
      <w:r w:rsidR="00780534" w:rsidRPr="00856C9B">
        <w:rPr>
          <w:rFonts w:ascii="Times New Roman" w:eastAsiaTheme="majorEastAsia" w:hAnsi="Times New Roman" w:cs="Times New Roman"/>
          <w:color w:val="000000" w:themeColor="text1"/>
          <w:sz w:val="24"/>
          <w:szCs w:val="24"/>
          <w:lang w:val="en-GB"/>
        </w:rPr>
        <w:t xml:space="preserve"> tip of an ice-berg </w:t>
      </w:r>
      <w:r w:rsidR="009B24DA">
        <w:rPr>
          <w:rFonts w:ascii="Times New Roman" w:eastAsiaTheme="majorEastAsia" w:hAnsi="Times New Roman" w:cs="Times New Roman"/>
          <w:color w:val="000000" w:themeColor="text1"/>
          <w:sz w:val="24"/>
          <w:szCs w:val="24"/>
          <w:lang w:val="en-GB"/>
        </w:rPr>
        <w:t>and</w:t>
      </w:r>
      <w:r w:rsidR="009B24DA" w:rsidRPr="00856C9B">
        <w:rPr>
          <w:rFonts w:ascii="Times New Roman" w:eastAsiaTheme="majorEastAsia" w:hAnsi="Times New Roman" w:cs="Times New Roman"/>
          <w:color w:val="000000" w:themeColor="text1"/>
          <w:sz w:val="24"/>
          <w:szCs w:val="24"/>
          <w:lang w:val="en-GB"/>
        </w:rPr>
        <w:t xml:space="preserve"> </w:t>
      </w:r>
      <w:r w:rsidR="00780534" w:rsidRPr="00856C9B">
        <w:rPr>
          <w:rFonts w:ascii="Times New Roman" w:eastAsiaTheme="majorEastAsia" w:hAnsi="Times New Roman" w:cs="Times New Roman"/>
          <w:color w:val="000000" w:themeColor="text1"/>
          <w:sz w:val="24"/>
          <w:szCs w:val="24"/>
          <w:lang w:val="en-GB"/>
        </w:rPr>
        <w:t xml:space="preserve">provides </w:t>
      </w:r>
      <w:r w:rsidRPr="00856C9B">
        <w:rPr>
          <w:rFonts w:ascii="Times New Roman" w:eastAsiaTheme="majorEastAsia" w:hAnsi="Times New Roman" w:cs="Times New Roman"/>
          <w:color w:val="000000" w:themeColor="text1"/>
          <w:sz w:val="24"/>
          <w:szCs w:val="24"/>
          <w:lang w:val="en-GB"/>
        </w:rPr>
        <w:t xml:space="preserve">important information to </w:t>
      </w:r>
      <w:r w:rsidR="00780534" w:rsidRPr="00856C9B">
        <w:rPr>
          <w:rFonts w:ascii="Times New Roman" w:eastAsiaTheme="majorEastAsia" w:hAnsi="Times New Roman" w:cs="Times New Roman"/>
          <w:color w:val="000000" w:themeColor="text1"/>
          <w:sz w:val="24"/>
          <w:szCs w:val="24"/>
          <w:lang w:val="en-GB"/>
        </w:rPr>
        <w:t>justify</w:t>
      </w:r>
      <w:r w:rsidRPr="00856C9B">
        <w:rPr>
          <w:rFonts w:ascii="Times New Roman" w:eastAsiaTheme="majorEastAsia" w:hAnsi="Times New Roman" w:cs="Times New Roman"/>
          <w:color w:val="000000" w:themeColor="text1"/>
          <w:sz w:val="24"/>
          <w:szCs w:val="24"/>
          <w:lang w:val="en-GB"/>
        </w:rPr>
        <w:t xml:space="preserve"> further study to develop a protocol for the care of patient</w:t>
      </w:r>
      <w:r w:rsidR="009B24DA">
        <w:rPr>
          <w:rFonts w:ascii="Times New Roman" w:eastAsiaTheme="majorEastAsia" w:hAnsi="Times New Roman" w:cs="Times New Roman"/>
          <w:color w:val="000000" w:themeColor="text1"/>
          <w:sz w:val="24"/>
          <w:szCs w:val="24"/>
          <w:lang w:val="en-GB"/>
        </w:rPr>
        <w:t>s</w:t>
      </w:r>
      <w:r w:rsidRPr="00856C9B">
        <w:rPr>
          <w:rFonts w:ascii="Times New Roman" w:eastAsiaTheme="majorEastAsia" w:hAnsi="Times New Roman" w:cs="Times New Roman"/>
          <w:color w:val="000000" w:themeColor="text1"/>
          <w:sz w:val="24"/>
          <w:szCs w:val="24"/>
          <w:lang w:val="en-GB"/>
        </w:rPr>
        <w:t xml:space="preserve"> in hospitals in this region.</w:t>
      </w:r>
      <w:r w:rsidR="00E2598A" w:rsidRPr="00856C9B">
        <w:rPr>
          <w:rFonts w:ascii="Times New Roman" w:eastAsiaTheme="majorEastAsia" w:hAnsi="Times New Roman" w:cs="Times New Roman"/>
          <w:color w:val="000000" w:themeColor="text1"/>
          <w:sz w:val="24"/>
          <w:szCs w:val="24"/>
          <w:lang w:val="en-GB"/>
        </w:rPr>
        <w:t xml:space="preserve"> </w:t>
      </w:r>
      <w:r w:rsidR="00891A7D" w:rsidRPr="00856C9B">
        <w:rPr>
          <w:rFonts w:ascii="Times New Roman" w:eastAsiaTheme="majorEastAsia" w:hAnsi="Times New Roman" w:cs="Times New Roman"/>
          <w:color w:val="000000" w:themeColor="text1"/>
          <w:sz w:val="24"/>
          <w:szCs w:val="24"/>
          <w:lang w:val="en-GB"/>
        </w:rPr>
        <w:t xml:space="preserve">Iatrogenic hospital </w:t>
      </w:r>
      <w:r w:rsidR="00193337" w:rsidRPr="00856C9B">
        <w:rPr>
          <w:rFonts w:ascii="Times New Roman" w:eastAsiaTheme="majorEastAsia" w:hAnsi="Times New Roman" w:cs="Times New Roman"/>
          <w:color w:val="000000" w:themeColor="text1"/>
          <w:sz w:val="24"/>
          <w:szCs w:val="24"/>
          <w:lang w:val="en-GB"/>
        </w:rPr>
        <w:t>deaths are</w:t>
      </w:r>
      <w:r w:rsidR="00891A7D" w:rsidRPr="00856C9B">
        <w:rPr>
          <w:rFonts w:ascii="Times New Roman" w:eastAsiaTheme="majorEastAsia" w:hAnsi="Times New Roman" w:cs="Times New Roman"/>
          <w:color w:val="000000" w:themeColor="text1"/>
          <w:sz w:val="24"/>
          <w:szCs w:val="24"/>
          <w:lang w:val="en-GB"/>
        </w:rPr>
        <w:t xml:space="preserve"> generally under-estimated and therefore</w:t>
      </w:r>
      <w:r w:rsidR="00193337" w:rsidRPr="00856C9B">
        <w:rPr>
          <w:rFonts w:ascii="Times New Roman" w:eastAsiaTheme="majorEastAsia" w:hAnsi="Times New Roman" w:cs="Times New Roman"/>
          <w:color w:val="000000" w:themeColor="text1"/>
          <w:sz w:val="24"/>
          <w:szCs w:val="24"/>
          <w:lang w:val="en-GB"/>
        </w:rPr>
        <w:t xml:space="preserve"> under</w:t>
      </w:r>
      <w:r w:rsidR="00891A7D" w:rsidRPr="00856C9B">
        <w:rPr>
          <w:rFonts w:ascii="Times New Roman" w:eastAsiaTheme="majorEastAsia" w:hAnsi="Times New Roman" w:cs="Times New Roman"/>
          <w:color w:val="000000" w:themeColor="text1"/>
          <w:sz w:val="24"/>
          <w:szCs w:val="24"/>
          <w:lang w:val="en-GB"/>
        </w:rPr>
        <w:t>-reported.</w:t>
      </w:r>
      <w:r w:rsidR="00CB782F" w:rsidRPr="00856C9B">
        <w:rPr>
          <w:rFonts w:ascii="Times New Roman" w:eastAsiaTheme="majorEastAsia" w:hAnsi="Times New Roman" w:cs="Times New Roman"/>
          <w:color w:val="000000" w:themeColor="text1"/>
          <w:sz w:val="24"/>
          <w:szCs w:val="24"/>
          <w:lang w:val="en-GB"/>
        </w:rPr>
        <w:t xml:space="preserve"> The </w:t>
      </w:r>
      <w:r w:rsidR="003D5CE1" w:rsidRPr="00856C9B">
        <w:rPr>
          <w:rFonts w:ascii="Times New Roman" w:eastAsiaTheme="majorEastAsia" w:hAnsi="Times New Roman" w:cs="Times New Roman"/>
          <w:color w:val="000000" w:themeColor="text1"/>
          <w:sz w:val="24"/>
          <w:szCs w:val="24"/>
          <w:lang w:val="en-GB"/>
        </w:rPr>
        <w:t xml:space="preserve">reporting </w:t>
      </w:r>
      <w:r w:rsidR="00CB782F" w:rsidRPr="00856C9B">
        <w:rPr>
          <w:rFonts w:ascii="Times New Roman" w:eastAsiaTheme="majorEastAsia" w:hAnsi="Times New Roman" w:cs="Times New Roman"/>
          <w:color w:val="000000" w:themeColor="text1"/>
          <w:sz w:val="24"/>
          <w:szCs w:val="24"/>
          <w:lang w:val="en-GB"/>
        </w:rPr>
        <w:t>system</w:t>
      </w:r>
      <w:r w:rsidR="003D5CE1" w:rsidRPr="00856C9B">
        <w:rPr>
          <w:rFonts w:ascii="Times New Roman" w:eastAsiaTheme="majorEastAsia" w:hAnsi="Times New Roman" w:cs="Times New Roman"/>
          <w:color w:val="000000" w:themeColor="text1"/>
          <w:sz w:val="24"/>
          <w:szCs w:val="24"/>
          <w:lang w:val="en-GB"/>
        </w:rPr>
        <w:t xml:space="preserve"> </w:t>
      </w:r>
      <w:r w:rsidR="009B24DA">
        <w:rPr>
          <w:rFonts w:ascii="Times New Roman" w:eastAsiaTheme="majorEastAsia" w:hAnsi="Times New Roman" w:cs="Times New Roman"/>
          <w:color w:val="000000" w:themeColor="text1"/>
          <w:sz w:val="24"/>
          <w:szCs w:val="24"/>
          <w:lang w:val="en-GB"/>
        </w:rPr>
        <w:t>used by</w:t>
      </w:r>
      <w:r w:rsidR="009B24DA" w:rsidRPr="00856C9B">
        <w:rPr>
          <w:rFonts w:ascii="Times New Roman" w:eastAsiaTheme="majorEastAsia" w:hAnsi="Times New Roman" w:cs="Times New Roman"/>
          <w:color w:val="000000" w:themeColor="text1"/>
          <w:sz w:val="24"/>
          <w:szCs w:val="24"/>
          <w:lang w:val="en-GB"/>
        </w:rPr>
        <w:t xml:space="preserve"> </w:t>
      </w:r>
      <w:r w:rsidR="003D5CE1" w:rsidRPr="00856C9B">
        <w:rPr>
          <w:rFonts w:ascii="Times New Roman" w:eastAsiaTheme="majorEastAsia" w:hAnsi="Times New Roman" w:cs="Times New Roman"/>
          <w:color w:val="000000" w:themeColor="text1"/>
          <w:sz w:val="24"/>
          <w:szCs w:val="24"/>
          <w:lang w:val="en-GB"/>
        </w:rPr>
        <w:t>hospital management</w:t>
      </w:r>
      <w:r w:rsidR="009B24DA">
        <w:rPr>
          <w:rFonts w:ascii="Times New Roman" w:eastAsiaTheme="majorEastAsia" w:hAnsi="Times New Roman" w:cs="Times New Roman"/>
          <w:color w:val="000000" w:themeColor="text1"/>
          <w:sz w:val="24"/>
          <w:szCs w:val="24"/>
          <w:lang w:val="en-GB"/>
        </w:rPr>
        <w:t xml:space="preserve"> is inadequate</w:t>
      </w:r>
      <w:r w:rsidR="003D5CE1" w:rsidRPr="00856C9B">
        <w:rPr>
          <w:rFonts w:ascii="Times New Roman" w:eastAsiaTheme="majorEastAsia" w:hAnsi="Times New Roman" w:cs="Times New Roman"/>
          <w:color w:val="000000" w:themeColor="text1"/>
          <w:sz w:val="24"/>
          <w:szCs w:val="24"/>
          <w:lang w:val="en-GB"/>
        </w:rPr>
        <w:t xml:space="preserve"> and most </w:t>
      </w:r>
      <w:r w:rsidR="009B24DA">
        <w:rPr>
          <w:rFonts w:ascii="Times New Roman" w:eastAsiaTheme="majorEastAsia" w:hAnsi="Times New Roman" w:cs="Times New Roman"/>
          <w:color w:val="000000" w:themeColor="text1"/>
          <w:sz w:val="24"/>
          <w:szCs w:val="24"/>
          <w:lang w:val="en-GB"/>
        </w:rPr>
        <w:t>of these deaths are</w:t>
      </w:r>
      <w:r w:rsidR="009B24DA" w:rsidRPr="00856C9B">
        <w:rPr>
          <w:rFonts w:ascii="Times New Roman" w:eastAsiaTheme="majorEastAsia" w:hAnsi="Times New Roman" w:cs="Times New Roman"/>
          <w:color w:val="000000" w:themeColor="text1"/>
          <w:sz w:val="24"/>
          <w:szCs w:val="24"/>
          <w:lang w:val="en-GB"/>
        </w:rPr>
        <w:t xml:space="preserve"> </w:t>
      </w:r>
      <w:r w:rsidR="009B24DA">
        <w:rPr>
          <w:rFonts w:ascii="Times New Roman" w:eastAsiaTheme="majorEastAsia" w:hAnsi="Times New Roman" w:cs="Times New Roman"/>
          <w:color w:val="000000" w:themeColor="text1"/>
          <w:sz w:val="24"/>
          <w:szCs w:val="24"/>
          <w:lang w:val="en-GB"/>
        </w:rPr>
        <w:t>ignored</w:t>
      </w:r>
      <w:r w:rsidR="009B24DA" w:rsidRPr="00856C9B">
        <w:rPr>
          <w:rFonts w:ascii="Times New Roman" w:eastAsiaTheme="majorEastAsia" w:hAnsi="Times New Roman" w:cs="Times New Roman"/>
          <w:color w:val="000000" w:themeColor="text1"/>
          <w:sz w:val="24"/>
          <w:szCs w:val="24"/>
          <w:lang w:val="en-GB"/>
        </w:rPr>
        <w:t xml:space="preserve"> </w:t>
      </w:r>
      <w:r w:rsidR="003D5CE1" w:rsidRPr="00856C9B">
        <w:rPr>
          <w:rFonts w:ascii="Times New Roman" w:eastAsiaTheme="majorEastAsia" w:hAnsi="Times New Roman" w:cs="Times New Roman"/>
          <w:color w:val="000000" w:themeColor="text1"/>
          <w:sz w:val="24"/>
          <w:szCs w:val="24"/>
          <w:lang w:val="en-GB"/>
        </w:rPr>
        <w:t xml:space="preserve">or remain unnoticed. A few cases of iatrogenic injury deaths come to the </w:t>
      </w:r>
      <w:r w:rsidR="009B24DA">
        <w:rPr>
          <w:rFonts w:ascii="Times New Roman" w:eastAsiaTheme="majorEastAsia" w:hAnsi="Times New Roman" w:cs="Times New Roman"/>
          <w:color w:val="000000" w:themeColor="text1"/>
          <w:sz w:val="24"/>
          <w:szCs w:val="24"/>
          <w:lang w:val="en-GB"/>
        </w:rPr>
        <w:t xml:space="preserve">notice </w:t>
      </w:r>
      <w:r w:rsidR="003D5CE1" w:rsidRPr="00856C9B">
        <w:rPr>
          <w:rFonts w:ascii="Times New Roman" w:eastAsiaTheme="majorEastAsia" w:hAnsi="Times New Roman" w:cs="Times New Roman"/>
          <w:color w:val="000000" w:themeColor="text1"/>
          <w:sz w:val="24"/>
          <w:szCs w:val="24"/>
          <w:lang w:val="en-GB"/>
        </w:rPr>
        <w:t xml:space="preserve">of forensic pathology services because they </w:t>
      </w:r>
      <w:r w:rsidR="009B24DA">
        <w:rPr>
          <w:rFonts w:ascii="Times New Roman" w:eastAsiaTheme="majorEastAsia" w:hAnsi="Times New Roman" w:cs="Times New Roman"/>
          <w:color w:val="000000" w:themeColor="text1"/>
          <w:sz w:val="24"/>
          <w:szCs w:val="24"/>
          <w:lang w:val="en-GB"/>
        </w:rPr>
        <w:t>are</w:t>
      </w:r>
      <w:r w:rsidR="000025AE" w:rsidRPr="00856C9B">
        <w:rPr>
          <w:rFonts w:ascii="Times New Roman" w:eastAsiaTheme="majorEastAsia" w:hAnsi="Times New Roman" w:cs="Times New Roman"/>
          <w:color w:val="000000" w:themeColor="text1"/>
          <w:sz w:val="24"/>
          <w:szCs w:val="24"/>
          <w:lang w:val="en-GB"/>
        </w:rPr>
        <w:t xml:space="preserve"> refer</w:t>
      </w:r>
      <w:r w:rsidR="009B24DA">
        <w:rPr>
          <w:rFonts w:ascii="Times New Roman" w:eastAsiaTheme="majorEastAsia" w:hAnsi="Times New Roman" w:cs="Times New Roman"/>
          <w:color w:val="000000" w:themeColor="text1"/>
          <w:sz w:val="24"/>
          <w:szCs w:val="24"/>
          <w:lang w:val="en-GB"/>
        </w:rPr>
        <w:t>red</w:t>
      </w:r>
      <w:r w:rsidR="000025AE" w:rsidRPr="00856C9B">
        <w:rPr>
          <w:rFonts w:ascii="Times New Roman" w:eastAsiaTheme="majorEastAsia" w:hAnsi="Times New Roman" w:cs="Times New Roman"/>
          <w:color w:val="000000" w:themeColor="text1"/>
          <w:sz w:val="24"/>
          <w:szCs w:val="24"/>
          <w:lang w:val="en-GB"/>
        </w:rPr>
        <w:t xml:space="preserve"> for medico-legal autops</w:t>
      </w:r>
      <w:r w:rsidR="009B24DA">
        <w:rPr>
          <w:rFonts w:ascii="Times New Roman" w:eastAsiaTheme="majorEastAsia" w:hAnsi="Times New Roman" w:cs="Times New Roman"/>
          <w:color w:val="000000" w:themeColor="text1"/>
          <w:sz w:val="24"/>
          <w:szCs w:val="24"/>
          <w:lang w:val="en-GB"/>
        </w:rPr>
        <w:t>ies</w:t>
      </w:r>
      <w:r w:rsidR="003D5CE1" w:rsidRPr="00856C9B">
        <w:rPr>
          <w:rFonts w:ascii="Times New Roman" w:eastAsiaTheme="majorEastAsia" w:hAnsi="Times New Roman" w:cs="Times New Roman"/>
          <w:color w:val="000000" w:themeColor="text1"/>
          <w:sz w:val="24"/>
          <w:szCs w:val="24"/>
          <w:lang w:val="en-GB"/>
        </w:rPr>
        <w:t xml:space="preserve">.  However, even </w:t>
      </w:r>
      <w:r w:rsidR="009B24DA">
        <w:rPr>
          <w:rFonts w:ascii="Times New Roman" w:eastAsiaTheme="majorEastAsia" w:hAnsi="Times New Roman" w:cs="Times New Roman"/>
          <w:color w:val="000000" w:themeColor="text1"/>
          <w:sz w:val="24"/>
          <w:szCs w:val="24"/>
          <w:lang w:val="en-GB"/>
        </w:rPr>
        <w:t>when an autopsy reveals</w:t>
      </w:r>
      <w:r w:rsidR="003D5CE1" w:rsidRPr="00856C9B">
        <w:rPr>
          <w:rFonts w:ascii="Times New Roman" w:eastAsiaTheme="majorEastAsia" w:hAnsi="Times New Roman" w:cs="Times New Roman"/>
          <w:color w:val="000000" w:themeColor="text1"/>
          <w:sz w:val="24"/>
          <w:szCs w:val="24"/>
          <w:lang w:val="en-GB"/>
        </w:rPr>
        <w:t xml:space="preserve"> apparent negligen</w:t>
      </w:r>
      <w:r w:rsidR="009B24DA">
        <w:rPr>
          <w:rFonts w:ascii="Times New Roman" w:eastAsiaTheme="majorEastAsia" w:hAnsi="Times New Roman" w:cs="Times New Roman"/>
          <w:color w:val="000000" w:themeColor="text1"/>
          <w:sz w:val="24"/>
          <w:szCs w:val="24"/>
          <w:lang w:val="en-GB"/>
        </w:rPr>
        <w:t xml:space="preserve">ce causing </w:t>
      </w:r>
      <w:r w:rsidR="003D5CE1" w:rsidRPr="00856C9B">
        <w:rPr>
          <w:rFonts w:ascii="Times New Roman" w:eastAsiaTheme="majorEastAsia" w:hAnsi="Times New Roman" w:cs="Times New Roman"/>
          <w:color w:val="000000" w:themeColor="text1"/>
          <w:sz w:val="24"/>
          <w:szCs w:val="24"/>
          <w:lang w:val="en-GB"/>
        </w:rPr>
        <w:t>t</w:t>
      </w:r>
      <w:r w:rsidR="009B24DA">
        <w:rPr>
          <w:rFonts w:ascii="Times New Roman" w:eastAsiaTheme="majorEastAsia" w:hAnsi="Times New Roman" w:cs="Times New Roman"/>
          <w:color w:val="000000" w:themeColor="text1"/>
          <w:sz w:val="24"/>
          <w:szCs w:val="24"/>
          <w:lang w:val="en-GB"/>
        </w:rPr>
        <w:t>he</w:t>
      </w:r>
      <w:r w:rsidR="003D5CE1" w:rsidRPr="00856C9B">
        <w:rPr>
          <w:rFonts w:ascii="Times New Roman" w:eastAsiaTheme="majorEastAsia" w:hAnsi="Times New Roman" w:cs="Times New Roman"/>
          <w:color w:val="000000" w:themeColor="text1"/>
          <w:sz w:val="24"/>
          <w:szCs w:val="24"/>
          <w:lang w:val="en-GB"/>
        </w:rPr>
        <w:t xml:space="preserve"> death</w:t>
      </w:r>
      <w:r w:rsidR="009B24DA">
        <w:rPr>
          <w:rFonts w:ascii="Times New Roman" w:eastAsiaTheme="majorEastAsia" w:hAnsi="Times New Roman" w:cs="Times New Roman"/>
          <w:color w:val="000000" w:themeColor="text1"/>
          <w:sz w:val="24"/>
          <w:szCs w:val="24"/>
          <w:lang w:val="en-GB"/>
        </w:rPr>
        <w:t>,</w:t>
      </w:r>
      <w:r w:rsidR="003D5CE1" w:rsidRPr="00856C9B">
        <w:rPr>
          <w:rFonts w:ascii="Times New Roman" w:eastAsiaTheme="majorEastAsia" w:hAnsi="Times New Roman" w:cs="Times New Roman"/>
          <w:color w:val="000000" w:themeColor="text1"/>
          <w:sz w:val="24"/>
          <w:szCs w:val="24"/>
          <w:lang w:val="en-GB"/>
        </w:rPr>
        <w:t xml:space="preserve"> </w:t>
      </w:r>
      <w:r w:rsidR="009B24DA">
        <w:rPr>
          <w:rFonts w:ascii="Times New Roman" w:eastAsiaTheme="majorEastAsia" w:hAnsi="Times New Roman" w:cs="Times New Roman"/>
          <w:color w:val="000000" w:themeColor="text1"/>
          <w:sz w:val="24"/>
          <w:szCs w:val="24"/>
          <w:lang w:val="en-GB"/>
        </w:rPr>
        <w:t>no</w:t>
      </w:r>
      <w:r w:rsidR="003D5CE1" w:rsidRPr="00856C9B">
        <w:rPr>
          <w:rFonts w:ascii="Times New Roman" w:eastAsiaTheme="majorEastAsia" w:hAnsi="Times New Roman" w:cs="Times New Roman"/>
          <w:color w:val="000000" w:themeColor="text1"/>
          <w:sz w:val="24"/>
          <w:szCs w:val="24"/>
          <w:lang w:val="en-GB"/>
        </w:rPr>
        <w:t xml:space="preserve"> action</w:t>
      </w:r>
      <w:r w:rsidR="009B24DA">
        <w:rPr>
          <w:rFonts w:ascii="Times New Roman" w:eastAsiaTheme="majorEastAsia" w:hAnsi="Times New Roman" w:cs="Times New Roman"/>
          <w:color w:val="000000" w:themeColor="text1"/>
          <w:sz w:val="24"/>
          <w:szCs w:val="24"/>
          <w:lang w:val="en-GB"/>
        </w:rPr>
        <w:t xml:space="preserve"> is taken</w:t>
      </w:r>
      <w:r w:rsidR="003D5CE1" w:rsidRPr="00856C9B">
        <w:rPr>
          <w:rFonts w:ascii="Times New Roman" w:eastAsiaTheme="majorEastAsia" w:hAnsi="Times New Roman" w:cs="Times New Roman"/>
          <w:color w:val="000000" w:themeColor="text1"/>
          <w:sz w:val="24"/>
          <w:szCs w:val="24"/>
          <w:lang w:val="en-GB"/>
        </w:rPr>
        <w:t>.</w:t>
      </w:r>
      <w:r w:rsidR="00E674F6" w:rsidRPr="00856C9B">
        <w:rPr>
          <w:rFonts w:ascii="Times New Roman" w:eastAsiaTheme="majorEastAsia" w:hAnsi="Times New Roman" w:cs="Times New Roman"/>
          <w:color w:val="000000" w:themeColor="text1"/>
          <w:sz w:val="24"/>
          <w:szCs w:val="24"/>
          <w:lang w:val="en-GB"/>
        </w:rPr>
        <w:t xml:space="preserve"> When people are poor, they are </w:t>
      </w:r>
      <w:r w:rsidR="009B24DA">
        <w:rPr>
          <w:rFonts w:ascii="Times New Roman" w:eastAsiaTheme="majorEastAsia" w:hAnsi="Times New Roman" w:cs="Times New Roman"/>
          <w:color w:val="000000" w:themeColor="text1"/>
          <w:sz w:val="24"/>
          <w:szCs w:val="24"/>
          <w:lang w:val="en-GB"/>
        </w:rPr>
        <w:t xml:space="preserve">regarded as </w:t>
      </w:r>
      <w:r w:rsidR="00E674F6" w:rsidRPr="00856C9B">
        <w:rPr>
          <w:rFonts w:ascii="Times New Roman" w:eastAsiaTheme="majorEastAsia" w:hAnsi="Times New Roman" w:cs="Times New Roman"/>
          <w:color w:val="000000" w:themeColor="text1"/>
          <w:sz w:val="24"/>
          <w:szCs w:val="24"/>
          <w:lang w:val="en-GB"/>
        </w:rPr>
        <w:t>less</w:t>
      </w:r>
      <w:r w:rsidR="009B24DA">
        <w:rPr>
          <w:rFonts w:ascii="Times New Roman" w:eastAsiaTheme="majorEastAsia" w:hAnsi="Times New Roman" w:cs="Times New Roman"/>
          <w:color w:val="000000" w:themeColor="text1"/>
          <w:sz w:val="24"/>
          <w:szCs w:val="24"/>
          <w:lang w:val="en-GB"/>
        </w:rPr>
        <w:t>er</w:t>
      </w:r>
      <w:r w:rsidR="00E674F6" w:rsidRPr="00856C9B">
        <w:rPr>
          <w:rFonts w:ascii="Times New Roman" w:eastAsiaTheme="majorEastAsia" w:hAnsi="Times New Roman" w:cs="Times New Roman"/>
          <w:color w:val="000000" w:themeColor="text1"/>
          <w:sz w:val="24"/>
          <w:szCs w:val="24"/>
          <w:lang w:val="en-GB"/>
        </w:rPr>
        <w:t xml:space="preserve"> human</w:t>
      </w:r>
      <w:r w:rsidR="009B24DA">
        <w:rPr>
          <w:rFonts w:ascii="Times New Roman" w:eastAsiaTheme="majorEastAsia" w:hAnsi="Times New Roman" w:cs="Times New Roman"/>
          <w:color w:val="000000" w:themeColor="text1"/>
          <w:sz w:val="24"/>
          <w:szCs w:val="24"/>
          <w:lang w:val="en-GB"/>
        </w:rPr>
        <w:t xml:space="preserve"> </w:t>
      </w:r>
      <w:r w:rsidR="00E674F6" w:rsidRPr="00856C9B">
        <w:rPr>
          <w:rFonts w:ascii="Times New Roman" w:eastAsiaTheme="majorEastAsia" w:hAnsi="Times New Roman" w:cs="Times New Roman"/>
          <w:color w:val="000000" w:themeColor="text1"/>
          <w:sz w:val="24"/>
          <w:szCs w:val="24"/>
          <w:lang w:val="en-GB"/>
        </w:rPr>
        <w:t>being</w:t>
      </w:r>
      <w:r w:rsidR="009B24DA">
        <w:rPr>
          <w:rFonts w:ascii="Times New Roman" w:eastAsiaTheme="majorEastAsia" w:hAnsi="Times New Roman" w:cs="Times New Roman"/>
          <w:color w:val="000000" w:themeColor="text1"/>
          <w:sz w:val="24"/>
          <w:szCs w:val="24"/>
          <w:lang w:val="en-GB"/>
        </w:rPr>
        <w:t>s</w:t>
      </w:r>
      <w:r w:rsidR="00E674F6" w:rsidRPr="00856C9B">
        <w:rPr>
          <w:rFonts w:ascii="Times New Roman" w:eastAsiaTheme="majorEastAsia" w:hAnsi="Times New Roman" w:cs="Times New Roman"/>
          <w:color w:val="000000" w:themeColor="text1"/>
          <w:sz w:val="24"/>
          <w:szCs w:val="24"/>
          <w:lang w:val="en-GB"/>
        </w:rPr>
        <w:t xml:space="preserve">. They do not have </w:t>
      </w:r>
      <w:r w:rsidR="009B24DA">
        <w:rPr>
          <w:rFonts w:ascii="Times New Roman" w:eastAsiaTheme="majorEastAsia" w:hAnsi="Times New Roman" w:cs="Times New Roman"/>
          <w:color w:val="000000" w:themeColor="text1"/>
          <w:sz w:val="24"/>
          <w:szCs w:val="24"/>
          <w:lang w:val="en-GB"/>
        </w:rPr>
        <w:t xml:space="preserve">a </w:t>
      </w:r>
      <w:r w:rsidR="00E674F6" w:rsidRPr="00856C9B">
        <w:rPr>
          <w:rFonts w:ascii="Times New Roman" w:eastAsiaTheme="majorEastAsia" w:hAnsi="Times New Roman" w:cs="Times New Roman"/>
          <w:color w:val="000000" w:themeColor="text1"/>
          <w:sz w:val="24"/>
          <w:szCs w:val="24"/>
          <w:lang w:val="en-GB"/>
        </w:rPr>
        <w:t>voice, and if they have, there are not enough people to listen to them.</w:t>
      </w:r>
      <w:r w:rsidR="00BE0C0C" w:rsidRPr="00856C9B">
        <w:rPr>
          <w:rFonts w:ascii="Times New Roman" w:hAnsi="Times New Roman" w:cs="Times New Roman"/>
          <w:color w:val="333333"/>
          <w:sz w:val="24"/>
          <w:szCs w:val="24"/>
          <w:shd w:val="clear" w:color="auto" w:fill="FFFFFF"/>
          <w:lang w:val="en-GB"/>
        </w:rPr>
        <w:t xml:space="preserve"> </w:t>
      </w:r>
    </w:p>
    <w:p w14:paraId="1658FDB4" w14:textId="01E913DA" w:rsidR="00E674F6" w:rsidRPr="00856C9B" w:rsidRDefault="009B24DA" w:rsidP="00377970">
      <w:pPr>
        <w:rPr>
          <w:rFonts w:ascii="Times New Roman" w:eastAsiaTheme="majorEastAsia" w:hAnsi="Times New Roman" w:cs="Times New Roman"/>
          <w:color w:val="000000" w:themeColor="text1"/>
          <w:sz w:val="24"/>
          <w:szCs w:val="24"/>
          <w:lang w:val="en-GB"/>
        </w:rPr>
      </w:pPr>
      <w:r w:rsidRPr="000A7C8A">
        <w:rPr>
          <w:rFonts w:ascii="Times New Roman" w:hAnsi="Times New Roman" w:cs="Times New Roman"/>
          <w:sz w:val="24"/>
          <w:szCs w:val="24"/>
          <w:shd w:val="clear" w:color="auto" w:fill="FFFFFF"/>
          <w:lang w:val="en-GB"/>
        </w:rPr>
        <w:t xml:space="preserve">According to the Health Professions Amendment Act </w:t>
      </w:r>
      <w:r w:rsidRPr="000A7C8A">
        <w:rPr>
          <w:rFonts w:ascii="Times New Roman" w:eastAsiaTheme="majorEastAsia" w:hAnsi="Times New Roman" w:cs="Times New Roman"/>
          <w:sz w:val="24"/>
          <w:szCs w:val="24"/>
          <w:lang w:val="en-GB"/>
        </w:rPr>
        <w:t>(Act 29/2007</w:t>
      </w:r>
      <w:r w:rsidR="00083636">
        <w:rPr>
          <w:rFonts w:ascii="Times New Roman" w:eastAsiaTheme="majorEastAsia" w:hAnsi="Times New Roman" w:cs="Times New Roman"/>
          <w:sz w:val="24"/>
          <w:szCs w:val="24"/>
          <w:lang w:val="en-GB"/>
        </w:rPr>
        <w:t>)</w:t>
      </w:r>
      <w:r w:rsidRPr="000A7C8A">
        <w:rPr>
          <w:rFonts w:ascii="Times New Roman" w:eastAsiaTheme="majorEastAsia" w:hAnsi="Times New Roman" w:cs="Times New Roman"/>
          <w:sz w:val="24"/>
          <w:szCs w:val="24"/>
          <w:lang w:val="en-GB"/>
        </w:rPr>
        <w:t>, d</w:t>
      </w:r>
      <w:r w:rsidR="00BE0C0C" w:rsidRPr="000A7C8A">
        <w:rPr>
          <w:rFonts w:ascii="Times New Roman" w:hAnsi="Times New Roman" w:cs="Times New Roman"/>
          <w:sz w:val="24"/>
          <w:szCs w:val="24"/>
          <w:shd w:val="clear" w:color="auto" w:fill="FFFFFF"/>
          <w:lang w:val="en-GB"/>
        </w:rPr>
        <w:t xml:space="preserve">eath during or after a surgical procedure may be considered medico-legal and subjected to medico-legal autopsy and inquest. </w:t>
      </w:r>
      <w:r w:rsidR="00BE0C0C" w:rsidRPr="00856C9B">
        <w:rPr>
          <w:rFonts w:ascii="Times New Roman" w:eastAsiaTheme="majorEastAsia" w:hAnsi="Times New Roman" w:cs="Times New Roman"/>
          <w:color w:val="000000" w:themeColor="text1"/>
          <w:sz w:val="24"/>
          <w:szCs w:val="24"/>
          <w:lang w:val="en-GB"/>
        </w:rPr>
        <w:t>All death</w:t>
      </w:r>
      <w:r w:rsidR="00083636">
        <w:rPr>
          <w:rFonts w:ascii="Times New Roman" w:eastAsiaTheme="majorEastAsia" w:hAnsi="Times New Roman" w:cs="Times New Roman"/>
          <w:color w:val="000000" w:themeColor="text1"/>
          <w:sz w:val="24"/>
          <w:szCs w:val="24"/>
          <w:lang w:val="en-GB"/>
        </w:rPr>
        <w:t>s</w:t>
      </w:r>
      <w:r w:rsidR="00BE0C0C" w:rsidRPr="00856C9B">
        <w:rPr>
          <w:rFonts w:ascii="Times New Roman" w:eastAsiaTheme="majorEastAsia" w:hAnsi="Times New Roman" w:cs="Times New Roman"/>
          <w:color w:val="000000" w:themeColor="text1"/>
          <w:sz w:val="24"/>
          <w:szCs w:val="24"/>
          <w:lang w:val="en-GB"/>
        </w:rPr>
        <w:t xml:space="preserve"> due to surgical mishaps</w:t>
      </w:r>
      <w:r>
        <w:rPr>
          <w:rFonts w:ascii="Times New Roman" w:eastAsiaTheme="majorEastAsia" w:hAnsi="Times New Roman" w:cs="Times New Roman"/>
          <w:color w:val="000000" w:themeColor="text1"/>
          <w:sz w:val="24"/>
          <w:szCs w:val="24"/>
          <w:lang w:val="en-GB"/>
        </w:rPr>
        <w:t>,</w:t>
      </w:r>
      <w:r w:rsidR="00BE0C0C" w:rsidRPr="00856C9B">
        <w:rPr>
          <w:rFonts w:ascii="Times New Roman" w:eastAsiaTheme="majorEastAsia" w:hAnsi="Times New Roman" w:cs="Times New Roman"/>
          <w:color w:val="000000" w:themeColor="text1"/>
          <w:sz w:val="24"/>
          <w:szCs w:val="24"/>
          <w:lang w:val="en-GB"/>
        </w:rPr>
        <w:t xml:space="preserve"> including an</w:t>
      </w:r>
      <w:r>
        <w:rPr>
          <w:rFonts w:ascii="Times New Roman" w:eastAsiaTheme="majorEastAsia" w:hAnsi="Times New Roman" w:cs="Times New Roman"/>
          <w:color w:val="000000" w:themeColor="text1"/>
          <w:sz w:val="24"/>
          <w:szCs w:val="24"/>
          <w:lang w:val="en-GB"/>
        </w:rPr>
        <w:t>a</w:t>
      </w:r>
      <w:r w:rsidR="00BE0C0C" w:rsidRPr="00856C9B">
        <w:rPr>
          <w:rFonts w:ascii="Times New Roman" w:eastAsiaTheme="majorEastAsia" w:hAnsi="Times New Roman" w:cs="Times New Roman"/>
          <w:color w:val="000000" w:themeColor="text1"/>
          <w:sz w:val="24"/>
          <w:szCs w:val="24"/>
          <w:lang w:val="en-GB"/>
        </w:rPr>
        <w:t>esthetic and/or procedure related deaths</w:t>
      </w:r>
      <w:r>
        <w:rPr>
          <w:rFonts w:ascii="Times New Roman" w:eastAsiaTheme="majorEastAsia" w:hAnsi="Times New Roman" w:cs="Times New Roman"/>
          <w:color w:val="000000" w:themeColor="text1"/>
          <w:sz w:val="24"/>
          <w:szCs w:val="24"/>
          <w:lang w:val="en-GB"/>
        </w:rPr>
        <w:t>,</w:t>
      </w:r>
      <w:r w:rsidR="00BE0C0C" w:rsidRPr="00856C9B">
        <w:rPr>
          <w:rFonts w:ascii="Times New Roman" w:eastAsiaTheme="majorEastAsia" w:hAnsi="Times New Roman" w:cs="Times New Roman"/>
          <w:color w:val="000000" w:themeColor="text1"/>
          <w:sz w:val="24"/>
          <w:szCs w:val="24"/>
          <w:lang w:val="en-GB"/>
        </w:rPr>
        <w:t xml:space="preserve"> are dealt </w:t>
      </w:r>
      <w:r>
        <w:rPr>
          <w:rFonts w:ascii="Times New Roman" w:eastAsiaTheme="majorEastAsia" w:hAnsi="Times New Roman" w:cs="Times New Roman"/>
          <w:color w:val="000000" w:themeColor="text1"/>
          <w:sz w:val="24"/>
          <w:szCs w:val="24"/>
          <w:lang w:val="en-GB"/>
        </w:rPr>
        <w:t xml:space="preserve">with </w:t>
      </w:r>
      <w:r w:rsidR="00BE0C0C" w:rsidRPr="00856C9B">
        <w:rPr>
          <w:rFonts w:ascii="Times New Roman" w:eastAsiaTheme="majorEastAsia" w:hAnsi="Times New Roman" w:cs="Times New Roman"/>
          <w:color w:val="000000" w:themeColor="text1"/>
          <w:sz w:val="24"/>
          <w:szCs w:val="24"/>
          <w:lang w:val="en-GB"/>
        </w:rPr>
        <w:t>under section 48</w:t>
      </w:r>
      <w:r w:rsidR="00EA663D" w:rsidRPr="00856C9B">
        <w:rPr>
          <w:rFonts w:ascii="Times New Roman" w:eastAsiaTheme="majorEastAsia" w:hAnsi="Times New Roman" w:cs="Times New Roman"/>
          <w:color w:val="000000" w:themeColor="text1"/>
          <w:sz w:val="24"/>
          <w:szCs w:val="24"/>
          <w:lang w:val="en-GB"/>
        </w:rPr>
        <w:t>.</w:t>
      </w:r>
      <w:r w:rsidR="00EA663D" w:rsidRPr="00856C9B">
        <w:rPr>
          <w:rFonts w:ascii="Times New Roman" w:hAnsi="Times New Roman" w:cs="Times New Roman"/>
          <w:sz w:val="24"/>
          <w:szCs w:val="24"/>
          <w:vertAlign w:val="superscript"/>
          <w:lang w:val="en-GB"/>
        </w:rPr>
        <w:t xml:space="preserve"> 9</w:t>
      </w:r>
      <w:r w:rsidR="00BE0C0C" w:rsidRPr="00856C9B">
        <w:rPr>
          <w:rFonts w:ascii="Times New Roman" w:eastAsiaTheme="majorEastAsia" w:hAnsi="Times New Roman" w:cs="Times New Roman"/>
          <w:color w:val="000000" w:themeColor="text1"/>
          <w:sz w:val="24"/>
          <w:szCs w:val="24"/>
          <w:lang w:val="en-GB"/>
        </w:rPr>
        <w:t xml:space="preserve"> </w:t>
      </w:r>
      <w:r>
        <w:rPr>
          <w:rFonts w:ascii="Times New Roman" w:eastAsiaTheme="majorEastAsia" w:hAnsi="Times New Roman" w:cs="Times New Roman"/>
          <w:color w:val="000000" w:themeColor="text1"/>
          <w:sz w:val="24"/>
          <w:szCs w:val="24"/>
          <w:lang w:val="en-GB"/>
        </w:rPr>
        <w:t>In the past the</w:t>
      </w:r>
      <w:r w:rsidR="00911B2A" w:rsidRPr="00856C9B">
        <w:rPr>
          <w:rFonts w:ascii="Times New Roman" w:eastAsiaTheme="majorEastAsia" w:hAnsi="Times New Roman" w:cs="Times New Roman"/>
          <w:color w:val="000000" w:themeColor="text1"/>
          <w:sz w:val="24"/>
          <w:szCs w:val="24"/>
          <w:lang w:val="en-GB"/>
        </w:rPr>
        <w:t xml:space="preserve"> practice </w:t>
      </w:r>
      <w:r>
        <w:rPr>
          <w:rFonts w:ascii="Times New Roman" w:eastAsiaTheme="majorEastAsia" w:hAnsi="Times New Roman" w:cs="Times New Roman"/>
          <w:color w:val="000000" w:themeColor="text1"/>
          <w:sz w:val="24"/>
          <w:szCs w:val="24"/>
          <w:lang w:val="en-GB"/>
        </w:rPr>
        <w:t xml:space="preserve">was </w:t>
      </w:r>
      <w:r w:rsidR="00911B2A" w:rsidRPr="00856C9B">
        <w:rPr>
          <w:rFonts w:ascii="Times New Roman" w:eastAsiaTheme="majorEastAsia" w:hAnsi="Times New Roman" w:cs="Times New Roman"/>
          <w:color w:val="000000" w:themeColor="text1"/>
          <w:sz w:val="24"/>
          <w:szCs w:val="24"/>
          <w:lang w:val="en-GB"/>
        </w:rPr>
        <w:t xml:space="preserve">to refer </w:t>
      </w:r>
      <w:r>
        <w:rPr>
          <w:rFonts w:ascii="Times New Roman" w:eastAsiaTheme="majorEastAsia" w:hAnsi="Times New Roman" w:cs="Times New Roman"/>
          <w:color w:val="000000" w:themeColor="text1"/>
          <w:sz w:val="24"/>
          <w:szCs w:val="24"/>
          <w:lang w:val="en-GB"/>
        </w:rPr>
        <w:t>such</w:t>
      </w:r>
      <w:r w:rsidRPr="00856C9B">
        <w:rPr>
          <w:rFonts w:ascii="Times New Roman" w:eastAsiaTheme="majorEastAsia" w:hAnsi="Times New Roman" w:cs="Times New Roman"/>
          <w:color w:val="000000" w:themeColor="text1"/>
          <w:sz w:val="24"/>
          <w:szCs w:val="24"/>
          <w:lang w:val="en-GB"/>
        </w:rPr>
        <w:t xml:space="preserve"> </w:t>
      </w:r>
      <w:r w:rsidR="00911B2A" w:rsidRPr="00856C9B">
        <w:rPr>
          <w:rFonts w:ascii="Times New Roman" w:eastAsiaTheme="majorEastAsia" w:hAnsi="Times New Roman" w:cs="Times New Roman"/>
          <w:color w:val="000000" w:themeColor="text1"/>
          <w:sz w:val="24"/>
          <w:szCs w:val="24"/>
          <w:lang w:val="en-GB"/>
        </w:rPr>
        <w:t>case</w:t>
      </w:r>
      <w:r>
        <w:rPr>
          <w:rFonts w:ascii="Times New Roman" w:eastAsiaTheme="majorEastAsia" w:hAnsi="Times New Roman" w:cs="Times New Roman"/>
          <w:color w:val="000000" w:themeColor="text1"/>
          <w:sz w:val="24"/>
          <w:szCs w:val="24"/>
          <w:lang w:val="en-GB"/>
        </w:rPr>
        <w:t>s</w:t>
      </w:r>
      <w:r w:rsidR="00911B2A" w:rsidRPr="00856C9B">
        <w:rPr>
          <w:rFonts w:ascii="Times New Roman" w:eastAsiaTheme="majorEastAsia" w:hAnsi="Times New Roman" w:cs="Times New Roman"/>
          <w:color w:val="000000" w:themeColor="text1"/>
          <w:sz w:val="24"/>
          <w:szCs w:val="24"/>
          <w:lang w:val="en-GB"/>
        </w:rPr>
        <w:t xml:space="preserve"> </w:t>
      </w:r>
      <w:r w:rsidRPr="00856C9B">
        <w:rPr>
          <w:rFonts w:ascii="Times New Roman" w:hAnsi="Times New Roman" w:cs="Times New Roman"/>
          <w:sz w:val="24"/>
          <w:szCs w:val="24"/>
          <w:lang w:val="en-GB"/>
        </w:rPr>
        <w:t>for medico-legal autopsy</w:t>
      </w:r>
      <w:r w:rsidR="009D6D2E" w:rsidRPr="00856C9B">
        <w:rPr>
          <w:rFonts w:ascii="Times New Roman" w:eastAsiaTheme="majorEastAsia" w:hAnsi="Times New Roman" w:cs="Times New Roman"/>
          <w:color w:val="000000" w:themeColor="text1"/>
          <w:sz w:val="24"/>
          <w:szCs w:val="24"/>
          <w:lang w:val="en-GB"/>
        </w:rPr>
        <w:t>,</w:t>
      </w:r>
      <w:r w:rsidR="00911B2A" w:rsidRPr="00856C9B">
        <w:rPr>
          <w:rFonts w:ascii="Times New Roman" w:eastAsiaTheme="majorEastAsia" w:hAnsi="Times New Roman" w:cs="Times New Roman"/>
          <w:color w:val="000000" w:themeColor="text1"/>
          <w:sz w:val="24"/>
          <w:szCs w:val="24"/>
          <w:lang w:val="en-GB"/>
        </w:rPr>
        <w:t xml:space="preserve"> but </w:t>
      </w:r>
      <w:r>
        <w:rPr>
          <w:rFonts w:ascii="Times New Roman" w:eastAsiaTheme="majorEastAsia" w:hAnsi="Times New Roman" w:cs="Times New Roman"/>
          <w:color w:val="000000" w:themeColor="text1"/>
          <w:sz w:val="24"/>
          <w:szCs w:val="24"/>
          <w:lang w:val="en-GB"/>
        </w:rPr>
        <w:t>this</w:t>
      </w:r>
      <w:r w:rsidR="00BE0C0C" w:rsidRPr="00856C9B">
        <w:rPr>
          <w:rFonts w:ascii="Times New Roman" w:hAnsi="Times New Roman" w:cs="Times New Roman"/>
          <w:sz w:val="24"/>
          <w:szCs w:val="24"/>
          <w:lang w:val="en-GB"/>
        </w:rPr>
        <w:t xml:space="preserve"> </w:t>
      </w:r>
      <w:r w:rsidR="009D6D2E" w:rsidRPr="00856C9B">
        <w:rPr>
          <w:rFonts w:ascii="Times New Roman" w:hAnsi="Times New Roman" w:cs="Times New Roman"/>
          <w:sz w:val="24"/>
          <w:szCs w:val="24"/>
          <w:lang w:val="en-GB"/>
        </w:rPr>
        <w:t>culture</w:t>
      </w:r>
      <w:r w:rsidR="00BE0C0C" w:rsidRPr="00856C9B">
        <w:rPr>
          <w:rFonts w:ascii="Times New Roman" w:hAnsi="Times New Roman" w:cs="Times New Roman"/>
          <w:sz w:val="24"/>
          <w:szCs w:val="24"/>
          <w:lang w:val="en-GB"/>
        </w:rPr>
        <w:t xml:space="preserve"> </w:t>
      </w:r>
      <w:r>
        <w:rPr>
          <w:rFonts w:ascii="Times New Roman" w:hAnsi="Times New Roman" w:cs="Times New Roman"/>
          <w:sz w:val="24"/>
          <w:szCs w:val="24"/>
          <w:lang w:val="en-GB"/>
        </w:rPr>
        <w:t>no longer exists</w:t>
      </w:r>
      <w:r w:rsidR="000A7C8A">
        <w:rPr>
          <w:rFonts w:ascii="Times New Roman" w:hAnsi="Times New Roman" w:cs="Times New Roman"/>
          <w:sz w:val="24"/>
          <w:szCs w:val="24"/>
          <w:lang w:val="en-GB"/>
        </w:rPr>
        <w:t xml:space="preserve"> in hospital in Transkei region</w:t>
      </w:r>
      <w:r w:rsidR="009D6D2E" w:rsidRPr="00856C9B">
        <w:rPr>
          <w:rFonts w:ascii="Times New Roman" w:hAnsi="Times New Roman" w:cs="Times New Roman"/>
          <w:sz w:val="24"/>
          <w:szCs w:val="24"/>
          <w:lang w:val="en-GB"/>
        </w:rPr>
        <w:t>.</w:t>
      </w:r>
      <w:r w:rsidR="000B2B5D" w:rsidRPr="00856C9B">
        <w:rPr>
          <w:rFonts w:ascii="Times New Roman" w:hAnsi="Times New Roman" w:cs="Times New Roman"/>
          <w:sz w:val="24"/>
          <w:szCs w:val="24"/>
          <w:lang w:val="en-GB"/>
        </w:rPr>
        <w:t xml:space="preserve"> Deaths are taken very lightly and hardly any enquiry </w:t>
      </w:r>
      <w:r>
        <w:rPr>
          <w:rFonts w:ascii="Times New Roman" w:hAnsi="Times New Roman" w:cs="Times New Roman"/>
          <w:sz w:val="24"/>
          <w:szCs w:val="24"/>
          <w:lang w:val="en-GB"/>
        </w:rPr>
        <w:t xml:space="preserve">is </w:t>
      </w:r>
      <w:r w:rsidR="000B2B5D" w:rsidRPr="00856C9B">
        <w:rPr>
          <w:rFonts w:ascii="Times New Roman" w:hAnsi="Times New Roman" w:cs="Times New Roman"/>
          <w:sz w:val="24"/>
          <w:szCs w:val="24"/>
          <w:lang w:val="en-GB"/>
        </w:rPr>
        <w:t>instituted by the management.</w:t>
      </w:r>
    </w:p>
    <w:p w14:paraId="6F099A49" w14:textId="515246DD" w:rsidR="00980F53" w:rsidRPr="00856C9B" w:rsidRDefault="00A91564" w:rsidP="00377970">
      <w:pPr>
        <w:rPr>
          <w:rFonts w:ascii="Times New Roman" w:hAnsi="Times New Roman" w:cs="Times New Roman"/>
          <w:sz w:val="24"/>
          <w:szCs w:val="24"/>
          <w:lang w:val="en-GB"/>
        </w:rPr>
      </w:pPr>
      <w:r w:rsidRPr="00181EAD">
        <w:rPr>
          <w:rFonts w:ascii="Times New Roman" w:hAnsi="Times New Roman" w:cs="Times New Roman"/>
          <w:sz w:val="24"/>
          <w:szCs w:val="24"/>
          <w:lang w:val="en-GB"/>
        </w:rPr>
        <w:t>Case 1</w:t>
      </w:r>
      <w:r w:rsidRPr="00856C9B">
        <w:rPr>
          <w:rFonts w:ascii="Times New Roman" w:hAnsi="Times New Roman" w:cs="Times New Roman"/>
          <w:sz w:val="24"/>
          <w:szCs w:val="24"/>
          <w:lang w:val="en-GB"/>
        </w:rPr>
        <w:t xml:space="preserve"> was operated</w:t>
      </w:r>
      <w:r w:rsidR="009B24DA">
        <w:rPr>
          <w:rFonts w:ascii="Times New Roman" w:hAnsi="Times New Roman" w:cs="Times New Roman"/>
          <w:sz w:val="24"/>
          <w:szCs w:val="24"/>
          <w:lang w:val="en-GB"/>
        </w:rPr>
        <w:t xml:space="preserve"> on</w:t>
      </w:r>
      <w:r w:rsidRPr="00856C9B">
        <w:rPr>
          <w:rFonts w:ascii="Times New Roman" w:hAnsi="Times New Roman" w:cs="Times New Roman"/>
          <w:sz w:val="24"/>
          <w:szCs w:val="24"/>
          <w:lang w:val="en-GB"/>
        </w:rPr>
        <w:t xml:space="preserve"> and two burr-holes </w:t>
      </w:r>
      <w:r w:rsidR="009B24DA">
        <w:rPr>
          <w:rFonts w:ascii="Times New Roman" w:hAnsi="Times New Roman" w:cs="Times New Roman"/>
          <w:sz w:val="24"/>
          <w:szCs w:val="24"/>
          <w:lang w:val="en-GB"/>
        </w:rPr>
        <w:t xml:space="preserve">were </w:t>
      </w:r>
      <w:r w:rsidRPr="00856C9B">
        <w:rPr>
          <w:rFonts w:ascii="Times New Roman" w:hAnsi="Times New Roman" w:cs="Times New Roman"/>
          <w:sz w:val="24"/>
          <w:szCs w:val="24"/>
          <w:lang w:val="en-GB"/>
        </w:rPr>
        <w:t xml:space="preserve">observed, but the piece of </w:t>
      </w:r>
      <w:r w:rsidR="00723312" w:rsidRPr="00856C9B">
        <w:rPr>
          <w:rFonts w:ascii="Times New Roman" w:hAnsi="Times New Roman" w:cs="Times New Roman"/>
          <w:sz w:val="24"/>
          <w:szCs w:val="24"/>
          <w:lang w:val="en-GB"/>
        </w:rPr>
        <w:t xml:space="preserve">broken </w:t>
      </w:r>
      <w:r w:rsidRPr="00856C9B">
        <w:rPr>
          <w:rFonts w:ascii="Times New Roman" w:hAnsi="Times New Roman" w:cs="Times New Roman"/>
          <w:sz w:val="24"/>
          <w:szCs w:val="24"/>
          <w:lang w:val="en-GB"/>
        </w:rPr>
        <w:t>glass bottle</w:t>
      </w:r>
      <w:r w:rsidR="003A49EB" w:rsidRPr="00856C9B">
        <w:rPr>
          <w:rFonts w:ascii="Times New Roman" w:hAnsi="Times New Roman" w:cs="Times New Roman"/>
          <w:sz w:val="24"/>
          <w:szCs w:val="24"/>
          <w:lang w:val="en-GB"/>
        </w:rPr>
        <w:t>, which was the primary cause of increased intracranial pressure</w:t>
      </w:r>
      <w:r w:rsidR="003A49EB">
        <w:rPr>
          <w:rFonts w:ascii="Times New Roman" w:hAnsi="Times New Roman" w:cs="Times New Roman"/>
          <w:sz w:val="24"/>
          <w:szCs w:val="24"/>
          <w:lang w:val="en-GB"/>
        </w:rPr>
        <w:t>,</w:t>
      </w:r>
      <w:r w:rsidR="003A49EB"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 xml:space="preserve">was </w:t>
      </w:r>
      <w:r w:rsidR="00A16223" w:rsidRPr="00856C9B">
        <w:rPr>
          <w:rFonts w:ascii="Times New Roman" w:hAnsi="Times New Roman" w:cs="Times New Roman"/>
          <w:sz w:val="24"/>
          <w:szCs w:val="24"/>
          <w:lang w:val="en-GB"/>
        </w:rPr>
        <w:t xml:space="preserve">not removed by the operating surgeon. </w:t>
      </w:r>
      <w:r w:rsidR="003A49EB">
        <w:rPr>
          <w:rFonts w:ascii="Times New Roman" w:hAnsi="Times New Roman" w:cs="Times New Roman"/>
          <w:sz w:val="24"/>
          <w:szCs w:val="24"/>
          <w:lang w:val="en-GB"/>
        </w:rPr>
        <w:t>The f</w:t>
      </w:r>
      <w:r w:rsidR="00A16223" w:rsidRPr="00856C9B">
        <w:rPr>
          <w:rFonts w:ascii="Times New Roman" w:hAnsi="Times New Roman" w:cs="Times New Roman"/>
          <w:sz w:val="24"/>
          <w:szCs w:val="24"/>
          <w:lang w:val="en-GB"/>
        </w:rPr>
        <w:t>irst burr-hole was very superficial</w:t>
      </w:r>
      <w:r w:rsidR="00083636">
        <w:rPr>
          <w:rFonts w:ascii="Times New Roman" w:hAnsi="Times New Roman" w:cs="Times New Roman"/>
          <w:sz w:val="24"/>
          <w:szCs w:val="24"/>
          <w:lang w:val="en-GB"/>
        </w:rPr>
        <w:t>,</w:t>
      </w:r>
      <w:r w:rsidR="00A16223" w:rsidRPr="00856C9B">
        <w:rPr>
          <w:rFonts w:ascii="Times New Roman" w:hAnsi="Times New Roman" w:cs="Times New Roman"/>
          <w:sz w:val="24"/>
          <w:szCs w:val="24"/>
          <w:lang w:val="en-GB"/>
        </w:rPr>
        <w:t xml:space="preserve"> incomplete </w:t>
      </w:r>
      <w:r w:rsidR="00083636" w:rsidRPr="00856C9B">
        <w:rPr>
          <w:rFonts w:ascii="Times New Roman" w:hAnsi="Times New Roman" w:cs="Times New Roman"/>
          <w:sz w:val="24"/>
          <w:szCs w:val="24"/>
          <w:lang w:val="en-GB"/>
        </w:rPr>
        <w:t xml:space="preserve">and </w:t>
      </w:r>
      <w:r w:rsidR="00A16223" w:rsidRPr="00856C9B">
        <w:rPr>
          <w:rFonts w:ascii="Times New Roman" w:hAnsi="Times New Roman" w:cs="Times New Roman"/>
          <w:sz w:val="24"/>
          <w:szCs w:val="24"/>
          <w:lang w:val="en-GB"/>
        </w:rPr>
        <w:t>d</w:t>
      </w:r>
      <w:r w:rsidR="003A49EB">
        <w:rPr>
          <w:rFonts w:ascii="Times New Roman" w:hAnsi="Times New Roman" w:cs="Times New Roman"/>
          <w:sz w:val="24"/>
          <w:szCs w:val="24"/>
          <w:lang w:val="en-GB"/>
        </w:rPr>
        <w:t>id</w:t>
      </w:r>
      <w:r w:rsidR="00A16223" w:rsidRPr="00856C9B">
        <w:rPr>
          <w:rFonts w:ascii="Times New Roman" w:hAnsi="Times New Roman" w:cs="Times New Roman"/>
          <w:sz w:val="24"/>
          <w:szCs w:val="24"/>
          <w:lang w:val="en-GB"/>
        </w:rPr>
        <w:t xml:space="preserve"> not serve any purpose. The second was in </w:t>
      </w:r>
      <w:r w:rsidR="003A49EB">
        <w:rPr>
          <w:rFonts w:ascii="Times New Roman" w:hAnsi="Times New Roman" w:cs="Times New Roman"/>
          <w:sz w:val="24"/>
          <w:szCs w:val="24"/>
          <w:lang w:val="en-GB"/>
        </w:rPr>
        <w:t xml:space="preserve">the </w:t>
      </w:r>
      <w:r w:rsidR="00A16223" w:rsidRPr="00856C9B">
        <w:rPr>
          <w:rFonts w:ascii="Times New Roman" w:hAnsi="Times New Roman" w:cs="Times New Roman"/>
          <w:sz w:val="24"/>
          <w:szCs w:val="24"/>
          <w:lang w:val="en-GB"/>
        </w:rPr>
        <w:t xml:space="preserve">occipital bone </w:t>
      </w:r>
      <w:r w:rsidR="00A16223" w:rsidRPr="00856C9B">
        <w:rPr>
          <w:rFonts w:ascii="Times New Roman" w:hAnsi="Times New Roman" w:cs="Times New Roman"/>
          <w:b/>
          <w:sz w:val="24"/>
          <w:szCs w:val="24"/>
          <w:lang w:val="en-GB"/>
        </w:rPr>
        <w:t>(</w:t>
      </w:r>
      <w:r w:rsidR="00A16223" w:rsidRPr="00181EAD">
        <w:rPr>
          <w:rFonts w:ascii="Times New Roman" w:hAnsi="Times New Roman" w:cs="Times New Roman"/>
          <w:sz w:val="24"/>
          <w:szCs w:val="24"/>
          <w:lang w:val="en-GB"/>
        </w:rPr>
        <w:t>Photograph 1).  The piece of glass ha</w:t>
      </w:r>
      <w:r w:rsidR="003A49EB" w:rsidRPr="00181EAD">
        <w:rPr>
          <w:rFonts w:ascii="Times New Roman" w:hAnsi="Times New Roman" w:cs="Times New Roman"/>
          <w:sz w:val="24"/>
          <w:szCs w:val="24"/>
          <w:lang w:val="en-GB"/>
        </w:rPr>
        <w:t>d</w:t>
      </w:r>
      <w:r w:rsidR="00A16223" w:rsidRPr="00181EAD">
        <w:rPr>
          <w:rFonts w:ascii="Times New Roman" w:hAnsi="Times New Roman" w:cs="Times New Roman"/>
          <w:sz w:val="24"/>
          <w:szCs w:val="24"/>
          <w:lang w:val="en-GB"/>
        </w:rPr>
        <w:t xml:space="preserve"> led to </w:t>
      </w:r>
      <w:r w:rsidR="003A49EB" w:rsidRPr="00181EAD">
        <w:rPr>
          <w:rFonts w:ascii="Times New Roman" w:hAnsi="Times New Roman" w:cs="Times New Roman"/>
          <w:sz w:val="24"/>
          <w:szCs w:val="24"/>
          <w:lang w:val="en-GB"/>
        </w:rPr>
        <w:t xml:space="preserve">a </w:t>
      </w:r>
      <w:r w:rsidR="00A16223" w:rsidRPr="00181EAD">
        <w:rPr>
          <w:rFonts w:ascii="Times New Roman" w:hAnsi="Times New Roman" w:cs="Times New Roman"/>
          <w:sz w:val="24"/>
          <w:szCs w:val="24"/>
          <w:lang w:val="en-GB"/>
        </w:rPr>
        <w:t xml:space="preserve">depressed fracture (Photograph 2).  </w:t>
      </w:r>
      <w:r w:rsidR="003A49EB" w:rsidRPr="00181EAD">
        <w:rPr>
          <w:rFonts w:ascii="Times New Roman" w:hAnsi="Times New Roman" w:cs="Times New Roman"/>
          <w:sz w:val="24"/>
          <w:szCs w:val="24"/>
          <w:lang w:val="en-GB"/>
        </w:rPr>
        <w:t>Y</w:t>
      </w:r>
      <w:r w:rsidR="00A16223" w:rsidRPr="00181EAD">
        <w:rPr>
          <w:rFonts w:ascii="Times New Roman" w:hAnsi="Times New Roman" w:cs="Times New Roman"/>
          <w:sz w:val="24"/>
          <w:szCs w:val="24"/>
          <w:lang w:val="en-GB"/>
        </w:rPr>
        <w:t>oung docto</w:t>
      </w:r>
      <w:r w:rsidR="00A16223" w:rsidRPr="00856C9B">
        <w:rPr>
          <w:rFonts w:ascii="Times New Roman" w:hAnsi="Times New Roman" w:cs="Times New Roman"/>
          <w:sz w:val="24"/>
          <w:szCs w:val="24"/>
          <w:lang w:val="en-GB"/>
        </w:rPr>
        <w:t xml:space="preserve">rs are not trained </w:t>
      </w:r>
      <w:r w:rsidR="003A49EB">
        <w:rPr>
          <w:rFonts w:ascii="Times New Roman" w:hAnsi="Times New Roman" w:cs="Times New Roman"/>
          <w:sz w:val="24"/>
          <w:szCs w:val="24"/>
          <w:lang w:val="en-GB"/>
        </w:rPr>
        <w:t>sufficiently</w:t>
      </w:r>
      <w:r w:rsidR="003A49EB" w:rsidRPr="00856C9B">
        <w:rPr>
          <w:rFonts w:ascii="Times New Roman" w:hAnsi="Times New Roman" w:cs="Times New Roman"/>
          <w:sz w:val="24"/>
          <w:szCs w:val="24"/>
          <w:lang w:val="en-GB"/>
        </w:rPr>
        <w:t xml:space="preserve"> </w:t>
      </w:r>
      <w:r w:rsidR="00A16223" w:rsidRPr="00856C9B">
        <w:rPr>
          <w:rFonts w:ascii="Times New Roman" w:hAnsi="Times New Roman" w:cs="Times New Roman"/>
          <w:sz w:val="24"/>
          <w:szCs w:val="24"/>
          <w:lang w:val="en-GB"/>
        </w:rPr>
        <w:t>to carry out craniotomy procedure</w:t>
      </w:r>
      <w:r w:rsidR="003A49EB">
        <w:rPr>
          <w:rFonts w:ascii="Times New Roman" w:hAnsi="Times New Roman" w:cs="Times New Roman"/>
          <w:sz w:val="24"/>
          <w:szCs w:val="24"/>
          <w:lang w:val="en-GB"/>
        </w:rPr>
        <w:t>s</w:t>
      </w:r>
      <w:r w:rsidR="00A16223" w:rsidRPr="00856C9B">
        <w:rPr>
          <w:rFonts w:ascii="Times New Roman" w:hAnsi="Times New Roman" w:cs="Times New Roman"/>
          <w:sz w:val="24"/>
          <w:szCs w:val="24"/>
          <w:lang w:val="en-GB"/>
        </w:rPr>
        <w:t xml:space="preserve">. Moreover, they are doing </w:t>
      </w:r>
      <w:r w:rsidR="003A49EB">
        <w:rPr>
          <w:rFonts w:ascii="Times New Roman" w:hAnsi="Times New Roman" w:cs="Times New Roman"/>
          <w:sz w:val="24"/>
          <w:szCs w:val="24"/>
          <w:lang w:val="en-GB"/>
        </w:rPr>
        <w:t>these operations on their own</w:t>
      </w:r>
      <w:r w:rsidR="00A16223" w:rsidRPr="00856C9B">
        <w:rPr>
          <w:rFonts w:ascii="Times New Roman" w:hAnsi="Times New Roman" w:cs="Times New Roman"/>
          <w:sz w:val="24"/>
          <w:szCs w:val="24"/>
          <w:lang w:val="en-GB"/>
        </w:rPr>
        <w:t xml:space="preserve"> without any supervision</w:t>
      </w:r>
      <w:r w:rsidR="00EA663D" w:rsidRPr="00856C9B">
        <w:rPr>
          <w:rFonts w:ascii="Times New Roman" w:hAnsi="Times New Roman" w:cs="Times New Roman"/>
          <w:sz w:val="24"/>
          <w:szCs w:val="24"/>
          <w:lang w:val="en-GB"/>
        </w:rPr>
        <w:t>.</w:t>
      </w:r>
      <w:r w:rsidR="00EA663D" w:rsidRPr="00856C9B">
        <w:rPr>
          <w:rFonts w:ascii="Times New Roman" w:hAnsi="Times New Roman" w:cs="Times New Roman"/>
          <w:sz w:val="24"/>
          <w:szCs w:val="24"/>
          <w:vertAlign w:val="superscript"/>
          <w:lang w:val="en-GB"/>
        </w:rPr>
        <w:t xml:space="preserve"> 10</w:t>
      </w:r>
      <w:r w:rsidR="008B201C" w:rsidRPr="00856C9B">
        <w:rPr>
          <w:rFonts w:ascii="Times New Roman" w:hAnsi="Times New Roman" w:cs="Times New Roman"/>
          <w:sz w:val="24"/>
          <w:szCs w:val="24"/>
          <w:lang w:val="en-GB"/>
        </w:rPr>
        <w:t xml:space="preserve"> </w:t>
      </w:r>
      <w:r w:rsidR="00EE791F" w:rsidRPr="00856C9B">
        <w:rPr>
          <w:rFonts w:ascii="Times New Roman" w:hAnsi="Times New Roman" w:cs="Times New Roman"/>
          <w:sz w:val="24"/>
          <w:szCs w:val="24"/>
          <w:lang w:val="en-GB"/>
        </w:rPr>
        <w:t xml:space="preserve">It is difficult to estimate how many patients </w:t>
      </w:r>
      <w:r w:rsidR="003A49EB">
        <w:rPr>
          <w:rFonts w:ascii="Times New Roman" w:hAnsi="Times New Roman" w:cs="Times New Roman"/>
          <w:sz w:val="24"/>
          <w:szCs w:val="24"/>
          <w:lang w:val="en-GB"/>
        </w:rPr>
        <w:t>have</w:t>
      </w:r>
      <w:r w:rsidR="003A49EB" w:rsidRPr="00856C9B">
        <w:rPr>
          <w:rFonts w:ascii="Times New Roman" w:hAnsi="Times New Roman" w:cs="Times New Roman"/>
          <w:sz w:val="24"/>
          <w:szCs w:val="24"/>
          <w:lang w:val="en-GB"/>
        </w:rPr>
        <w:t xml:space="preserve"> </w:t>
      </w:r>
      <w:r w:rsidR="00EE791F" w:rsidRPr="00856C9B">
        <w:rPr>
          <w:rFonts w:ascii="Times New Roman" w:hAnsi="Times New Roman" w:cs="Times New Roman"/>
          <w:sz w:val="24"/>
          <w:szCs w:val="24"/>
          <w:lang w:val="en-GB"/>
        </w:rPr>
        <w:t xml:space="preserve">died as a result of </w:t>
      </w:r>
      <w:r w:rsidR="003A49EB">
        <w:rPr>
          <w:rFonts w:ascii="Times New Roman" w:hAnsi="Times New Roman" w:cs="Times New Roman"/>
          <w:sz w:val="24"/>
          <w:szCs w:val="24"/>
          <w:lang w:val="en-GB"/>
        </w:rPr>
        <w:t xml:space="preserve">the </w:t>
      </w:r>
      <w:r w:rsidR="00EE791F" w:rsidRPr="00856C9B">
        <w:rPr>
          <w:rFonts w:ascii="Times New Roman" w:hAnsi="Times New Roman" w:cs="Times New Roman"/>
          <w:sz w:val="24"/>
          <w:szCs w:val="24"/>
          <w:lang w:val="en-GB"/>
        </w:rPr>
        <w:t>negligen</w:t>
      </w:r>
      <w:r w:rsidR="003A49EB">
        <w:rPr>
          <w:rFonts w:ascii="Times New Roman" w:hAnsi="Times New Roman" w:cs="Times New Roman"/>
          <w:sz w:val="24"/>
          <w:szCs w:val="24"/>
          <w:lang w:val="en-GB"/>
        </w:rPr>
        <w:t>ce</w:t>
      </w:r>
      <w:r w:rsidR="00EE791F" w:rsidRPr="00856C9B">
        <w:rPr>
          <w:rFonts w:ascii="Times New Roman" w:hAnsi="Times New Roman" w:cs="Times New Roman"/>
          <w:sz w:val="24"/>
          <w:szCs w:val="24"/>
          <w:lang w:val="en-GB"/>
        </w:rPr>
        <w:t xml:space="preserve"> of these doctors, but it could be presumed that the </w:t>
      </w:r>
      <w:r w:rsidR="003A49EB" w:rsidRPr="00856C9B">
        <w:rPr>
          <w:rFonts w:ascii="Times New Roman" w:hAnsi="Times New Roman" w:cs="Times New Roman"/>
          <w:sz w:val="24"/>
          <w:szCs w:val="24"/>
          <w:lang w:val="en-GB"/>
        </w:rPr>
        <w:t xml:space="preserve">number </w:t>
      </w:r>
      <w:r w:rsidR="003A49EB">
        <w:rPr>
          <w:rFonts w:ascii="Times New Roman" w:hAnsi="Times New Roman" w:cs="Times New Roman"/>
          <w:sz w:val="24"/>
          <w:szCs w:val="24"/>
          <w:lang w:val="en-GB"/>
        </w:rPr>
        <w:t>is</w:t>
      </w:r>
      <w:r w:rsidR="003A49EB" w:rsidRPr="00856C9B">
        <w:rPr>
          <w:rFonts w:ascii="Times New Roman" w:hAnsi="Times New Roman" w:cs="Times New Roman"/>
          <w:sz w:val="24"/>
          <w:szCs w:val="24"/>
          <w:lang w:val="en-GB"/>
        </w:rPr>
        <w:t xml:space="preserve"> </w:t>
      </w:r>
      <w:r w:rsidR="00EE791F" w:rsidRPr="00856C9B">
        <w:rPr>
          <w:rFonts w:ascii="Times New Roman" w:hAnsi="Times New Roman" w:cs="Times New Roman"/>
          <w:sz w:val="24"/>
          <w:szCs w:val="24"/>
          <w:lang w:val="en-GB"/>
        </w:rPr>
        <w:t>very high</w:t>
      </w:r>
      <w:r w:rsidR="00D21883">
        <w:rPr>
          <w:rFonts w:ascii="Times New Roman" w:hAnsi="Times New Roman" w:cs="Times New Roman"/>
          <w:sz w:val="24"/>
          <w:szCs w:val="24"/>
          <w:lang w:val="en-GB"/>
        </w:rPr>
        <w:t>.</w:t>
      </w:r>
      <w:r w:rsidR="00EE791F" w:rsidRPr="00856C9B">
        <w:rPr>
          <w:rFonts w:ascii="Times New Roman" w:hAnsi="Times New Roman" w:cs="Times New Roman"/>
          <w:sz w:val="24"/>
          <w:szCs w:val="24"/>
          <w:lang w:val="en-GB"/>
        </w:rPr>
        <w:t xml:space="preserve"> </w:t>
      </w:r>
    </w:p>
    <w:p w14:paraId="5E70CFB0" w14:textId="1C68F188" w:rsidR="003B4F13" w:rsidRPr="00856C9B" w:rsidRDefault="003B4F13" w:rsidP="00377970">
      <w:pPr>
        <w:rPr>
          <w:rFonts w:ascii="Times New Roman" w:eastAsiaTheme="majorEastAsia" w:hAnsi="Times New Roman" w:cs="Times New Roman"/>
          <w:color w:val="000000" w:themeColor="text1"/>
          <w:sz w:val="24"/>
          <w:szCs w:val="24"/>
          <w:lang w:val="en-GB"/>
        </w:rPr>
      </w:pPr>
      <w:r w:rsidRPr="00181EAD">
        <w:rPr>
          <w:rFonts w:ascii="Times New Roman" w:eastAsiaTheme="majorEastAsia" w:hAnsi="Times New Roman" w:cs="Times New Roman"/>
          <w:color w:val="000000" w:themeColor="text1"/>
          <w:sz w:val="24"/>
          <w:szCs w:val="24"/>
          <w:lang w:val="en-GB"/>
        </w:rPr>
        <w:lastRenderedPageBreak/>
        <w:t xml:space="preserve">Case </w:t>
      </w:r>
      <w:r w:rsidR="00A91564" w:rsidRPr="00181EAD">
        <w:rPr>
          <w:rFonts w:ascii="Times New Roman" w:eastAsiaTheme="majorEastAsia" w:hAnsi="Times New Roman" w:cs="Times New Roman"/>
          <w:color w:val="000000" w:themeColor="text1"/>
          <w:sz w:val="24"/>
          <w:szCs w:val="24"/>
          <w:lang w:val="en-GB"/>
        </w:rPr>
        <w:t>2</w:t>
      </w:r>
      <w:r w:rsidRPr="00181EAD">
        <w:rPr>
          <w:rFonts w:ascii="Times New Roman" w:eastAsiaTheme="majorEastAsia" w:hAnsi="Times New Roman" w:cs="Times New Roman"/>
          <w:color w:val="000000" w:themeColor="text1"/>
          <w:sz w:val="24"/>
          <w:szCs w:val="24"/>
          <w:lang w:val="en-GB"/>
        </w:rPr>
        <w:t xml:space="preserve"> suffered from an uncommon complication of extensive damage to </w:t>
      </w:r>
      <w:r w:rsidR="003A49EB" w:rsidRPr="00181EAD">
        <w:rPr>
          <w:rFonts w:ascii="Times New Roman" w:eastAsiaTheme="majorEastAsia" w:hAnsi="Times New Roman" w:cs="Times New Roman"/>
          <w:color w:val="000000" w:themeColor="text1"/>
          <w:sz w:val="24"/>
          <w:szCs w:val="24"/>
          <w:lang w:val="en-GB"/>
        </w:rPr>
        <w:t xml:space="preserve">the </w:t>
      </w:r>
      <w:r w:rsidRPr="00181EAD">
        <w:rPr>
          <w:rFonts w:ascii="Times New Roman" w:eastAsiaTheme="majorEastAsia" w:hAnsi="Times New Roman" w:cs="Times New Roman"/>
          <w:color w:val="000000" w:themeColor="text1"/>
          <w:sz w:val="24"/>
          <w:szCs w:val="24"/>
          <w:lang w:val="en-GB"/>
        </w:rPr>
        <w:t>cerebral cortex underneath burr</w:t>
      </w:r>
      <w:r w:rsidR="009C2EED" w:rsidRPr="00181EAD">
        <w:rPr>
          <w:rFonts w:ascii="Times New Roman" w:eastAsiaTheme="majorEastAsia" w:hAnsi="Times New Roman" w:cs="Times New Roman"/>
          <w:color w:val="000000" w:themeColor="text1"/>
          <w:sz w:val="24"/>
          <w:szCs w:val="24"/>
          <w:lang w:val="en-GB"/>
        </w:rPr>
        <w:t>-</w:t>
      </w:r>
      <w:r w:rsidRPr="00181EAD">
        <w:rPr>
          <w:rFonts w:ascii="Times New Roman" w:eastAsiaTheme="majorEastAsia" w:hAnsi="Times New Roman" w:cs="Times New Roman"/>
          <w:color w:val="000000" w:themeColor="text1"/>
          <w:sz w:val="24"/>
          <w:szCs w:val="24"/>
          <w:lang w:val="en-GB"/>
        </w:rPr>
        <w:t xml:space="preserve">hole surgery, indicating that the operating surgeon </w:t>
      </w:r>
      <w:r w:rsidR="003A49EB" w:rsidRPr="00181EAD">
        <w:rPr>
          <w:rFonts w:ascii="Times New Roman" w:eastAsiaTheme="majorEastAsia" w:hAnsi="Times New Roman" w:cs="Times New Roman"/>
          <w:color w:val="000000" w:themeColor="text1"/>
          <w:sz w:val="24"/>
          <w:szCs w:val="24"/>
          <w:lang w:val="en-GB"/>
        </w:rPr>
        <w:t xml:space="preserve">was </w:t>
      </w:r>
      <w:r w:rsidRPr="00181EAD">
        <w:rPr>
          <w:rFonts w:ascii="Times New Roman" w:eastAsiaTheme="majorEastAsia" w:hAnsi="Times New Roman" w:cs="Times New Roman"/>
          <w:color w:val="000000" w:themeColor="text1"/>
          <w:sz w:val="24"/>
          <w:szCs w:val="24"/>
          <w:lang w:val="en-GB"/>
        </w:rPr>
        <w:t>not aware of this complication</w:t>
      </w:r>
      <w:r w:rsidR="0095310A" w:rsidRPr="00181EAD">
        <w:rPr>
          <w:rFonts w:ascii="Times New Roman" w:eastAsiaTheme="majorEastAsia" w:hAnsi="Times New Roman" w:cs="Times New Roman"/>
          <w:color w:val="000000" w:themeColor="text1"/>
          <w:sz w:val="24"/>
          <w:szCs w:val="24"/>
          <w:lang w:val="en-GB"/>
        </w:rPr>
        <w:t xml:space="preserve"> (Photograph 3)</w:t>
      </w:r>
      <w:r w:rsidRPr="00181EAD">
        <w:rPr>
          <w:rFonts w:ascii="Times New Roman" w:eastAsiaTheme="majorEastAsia" w:hAnsi="Times New Roman" w:cs="Times New Roman"/>
          <w:color w:val="000000" w:themeColor="text1"/>
          <w:sz w:val="24"/>
          <w:szCs w:val="24"/>
          <w:lang w:val="en-GB"/>
        </w:rPr>
        <w:t>.</w:t>
      </w:r>
      <w:r w:rsidR="009C2EED" w:rsidRPr="00181EAD">
        <w:rPr>
          <w:rFonts w:ascii="Times New Roman" w:eastAsiaTheme="majorEastAsia" w:hAnsi="Times New Roman" w:cs="Times New Roman"/>
          <w:color w:val="000000" w:themeColor="text1"/>
          <w:sz w:val="24"/>
          <w:szCs w:val="24"/>
          <w:lang w:val="en-GB"/>
        </w:rPr>
        <w:t xml:space="preserve"> The damage to </w:t>
      </w:r>
      <w:r w:rsidR="003A49EB" w:rsidRPr="00181EAD">
        <w:rPr>
          <w:rFonts w:ascii="Times New Roman" w:eastAsiaTheme="majorEastAsia" w:hAnsi="Times New Roman" w:cs="Times New Roman"/>
          <w:color w:val="000000" w:themeColor="text1"/>
          <w:sz w:val="24"/>
          <w:szCs w:val="24"/>
          <w:lang w:val="en-GB"/>
        </w:rPr>
        <w:t xml:space="preserve">the </w:t>
      </w:r>
      <w:r w:rsidR="009C2EED" w:rsidRPr="00181EAD">
        <w:rPr>
          <w:rFonts w:ascii="Times New Roman" w:eastAsiaTheme="majorEastAsia" w:hAnsi="Times New Roman" w:cs="Times New Roman"/>
          <w:color w:val="000000" w:themeColor="text1"/>
          <w:sz w:val="24"/>
          <w:szCs w:val="24"/>
          <w:lang w:val="en-GB"/>
        </w:rPr>
        <w:t xml:space="preserve">cerebral cortex was caused exclusively by the surgeon who operated on </w:t>
      </w:r>
      <w:r w:rsidR="003A49EB" w:rsidRPr="00181EAD">
        <w:rPr>
          <w:rFonts w:ascii="Times New Roman" w:eastAsiaTheme="majorEastAsia" w:hAnsi="Times New Roman" w:cs="Times New Roman"/>
          <w:color w:val="000000" w:themeColor="text1"/>
          <w:sz w:val="24"/>
          <w:szCs w:val="24"/>
          <w:lang w:val="en-GB"/>
        </w:rPr>
        <w:t>the</w:t>
      </w:r>
      <w:r w:rsidR="003A49EB">
        <w:rPr>
          <w:rFonts w:ascii="Times New Roman" w:eastAsiaTheme="majorEastAsia" w:hAnsi="Times New Roman" w:cs="Times New Roman"/>
          <w:color w:val="000000" w:themeColor="text1"/>
          <w:sz w:val="24"/>
          <w:szCs w:val="24"/>
          <w:lang w:val="en-GB"/>
        </w:rPr>
        <w:t xml:space="preserve"> patient</w:t>
      </w:r>
      <w:r w:rsidR="009C2EED" w:rsidRPr="00856C9B">
        <w:rPr>
          <w:rFonts w:ascii="Times New Roman" w:eastAsiaTheme="majorEastAsia" w:hAnsi="Times New Roman" w:cs="Times New Roman"/>
          <w:color w:val="000000" w:themeColor="text1"/>
          <w:sz w:val="24"/>
          <w:szCs w:val="24"/>
          <w:lang w:val="en-GB"/>
        </w:rPr>
        <w:t xml:space="preserve">. </w:t>
      </w:r>
      <w:r w:rsidR="00690567" w:rsidRPr="00856C9B">
        <w:rPr>
          <w:rFonts w:ascii="Times New Roman" w:eastAsiaTheme="majorEastAsia" w:hAnsi="Times New Roman" w:cs="Times New Roman"/>
          <w:color w:val="000000" w:themeColor="text1"/>
          <w:sz w:val="24"/>
          <w:szCs w:val="24"/>
          <w:lang w:val="en-GB"/>
        </w:rPr>
        <w:t xml:space="preserve"> It </w:t>
      </w:r>
      <w:r w:rsidR="003A49EB">
        <w:rPr>
          <w:rFonts w:ascii="Times New Roman" w:eastAsiaTheme="majorEastAsia" w:hAnsi="Times New Roman" w:cs="Times New Roman"/>
          <w:color w:val="000000" w:themeColor="text1"/>
          <w:sz w:val="24"/>
          <w:szCs w:val="24"/>
          <w:lang w:val="en-GB"/>
        </w:rPr>
        <w:t>was</w:t>
      </w:r>
      <w:r w:rsidR="003A49EB" w:rsidRPr="00856C9B">
        <w:rPr>
          <w:rFonts w:ascii="Times New Roman" w:eastAsiaTheme="majorEastAsia" w:hAnsi="Times New Roman" w:cs="Times New Roman"/>
          <w:color w:val="000000" w:themeColor="text1"/>
          <w:sz w:val="24"/>
          <w:szCs w:val="24"/>
          <w:lang w:val="en-GB"/>
        </w:rPr>
        <w:t xml:space="preserve"> </w:t>
      </w:r>
      <w:r w:rsidR="00690567" w:rsidRPr="00856C9B">
        <w:rPr>
          <w:rFonts w:ascii="Times New Roman" w:eastAsiaTheme="majorEastAsia" w:hAnsi="Times New Roman" w:cs="Times New Roman"/>
          <w:color w:val="000000" w:themeColor="text1"/>
          <w:sz w:val="24"/>
          <w:szCs w:val="24"/>
          <w:lang w:val="en-GB"/>
        </w:rPr>
        <w:t xml:space="preserve">absolute carelessness and could not be accepted at any standard of patient care. If it happened in </w:t>
      </w:r>
      <w:r w:rsidR="003A49EB">
        <w:rPr>
          <w:rFonts w:ascii="Times New Roman" w:eastAsiaTheme="majorEastAsia" w:hAnsi="Times New Roman" w:cs="Times New Roman"/>
          <w:color w:val="000000" w:themeColor="text1"/>
          <w:sz w:val="24"/>
          <w:szCs w:val="24"/>
          <w:lang w:val="en-GB"/>
        </w:rPr>
        <w:t xml:space="preserve">any </w:t>
      </w:r>
      <w:r w:rsidR="00690567" w:rsidRPr="00856C9B">
        <w:rPr>
          <w:rFonts w:ascii="Times New Roman" w:eastAsiaTheme="majorEastAsia" w:hAnsi="Times New Roman" w:cs="Times New Roman"/>
          <w:color w:val="000000" w:themeColor="text1"/>
          <w:sz w:val="24"/>
          <w:szCs w:val="24"/>
          <w:lang w:val="en-GB"/>
        </w:rPr>
        <w:t xml:space="preserve">other developed country or </w:t>
      </w:r>
      <w:r w:rsidR="003A49EB">
        <w:rPr>
          <w:rFonts w:ascii="Times New Roman" w:eastAsiaTheme="majorEastAsia" w:hAnsi="Times New Roman" w:cs="Times New Roman"/>
          <w:color w:val="000000" w:themeColor="text1"/>
          <w:sz w:val="24"/>
          <w:szCs w:val="24"/>
          <w:lang w:val="en-GB"/>
        </w:rPr>
        <w:t>even in this</w:t>
      </w:r>
      <w:r w:rsidR="003A49EB" w:rsidRPr="00856C9B">
        <w:rPr>
          <w:rFonts w:ascii="Times New Roman" w:eastAsiaTheme="majorEastAsia" w:hAnsi="Times New Roman" w:cs="Times New Roman"/>
          <w:color w:val="000000" w:themeColor="text1"/>
          <w:sz w:val="24"/>
          <w:szCs w:val="24"/>
          <w:lang w:val="en-GB"/>
        </w:rPr>
        <w:t xml:space="preserve"> </w:t>
      </w:r>
      <w:r w:rsidR="00690567" w:rsidRPr="00856C9B">
        <w:rPr>
          <w:rFonts w:ascii="Times New Roman" w:eastAsiaTheme="majorEastAsia" w:hAnsi="Times New Roman" w:cs="Times New Roman"/>
          <w:color w:val="000000" w:themeColor="text1"/>
          <w:sz w:val="24"/>
          <w:szCs w:val="24"/>
          <w:lang w:val="en-GB"/>
        </w:rPr>
        <w:t xml:space="preserve">country in some metropolitan cities, it </w:t>
      </w:r>
      <w:r w:rsidR="003A49EB">
        <w:rPr>
          <w:rFonts w:ascii="Times New Roman" w:eastAsiaTheme="majorEastAsia" w:hAnsi="Times New Roman" w:cs="Times New Roman"/>
          <w:color w:val="000000" w:themeColor="text1"/>
          <w:sz w:val="24"/>
          <w:szCs w:val="24"/>
          <w:lang w:val="en-GB"/>
        </w:rPr>
        <w:t>would have been</w:t>
      </w:r>
      <w:r w:rsidR="00690567" w:rsidRPr="00856C9B">
        <w:rPr>
          <w:rFonts w:ascii="Times New Roman" w:eastAsiaTheme="majorEastAsia" w:hAnsi="Times New Roman" w:cs="Times New Roman"/>
          <w:color w:val="000000" w:themeColor="text1"/>
          <w:sz w:val="24"/>
          <w:szCs w:val="24"/>
          <w:lang w:val="en-GB"/>
        </w:rPr>
        <w:t xml:space="preserve"> headline news in </w:t>
      </w:r>
      <w:r w:rsidR="003A49EB">
        <w:rPr>
          <w:rFonts w:ascii="Times New Roman" w:eastAsiaTheme="majorEastAsia" w:hAnsi="Times New Roman" w:cs="Times New Roman"/>
          <w:color w:val="000000" w:themeColor="text1"/>
          <w:sz w:val="24"/>
          <w:szCs w:val="24"/>
          <w:lang w:val="en-GB"/>
        </w:rPr>
        <w:t xml:space="preserve">the </w:t>
      </w:r>
      <w:r w:rsidR="00690567" w:rsidRPr="00856C9B">
        <w:rPr>
          <w:rFonts w:ascii="Times New Roman" w:eastAsiaTheme="majorEastAsia" w:hAnsi="Times New Roman" w:cs="Times New Roman"/>
          <w:color w:val="000000" w:themeColor="text1"/>
          <w:sz w:val="24"/>
          <w:szCs w:val="24"/>
          <w:lang w:val="en-GB"/>
        </w:rPr>
        <w:t xml:space="preserve">media. </w:t>
      </w:r>
      <w:r w:rsidR="003A49EB">
        <w:rPr>
          <w:rFonts w:ascii="Times New Roman" w:eastAsiaTheme="majorEastAsia" w:hAnsi="Times New Roman" w:cs="Times New Roman"/>
          <w:color w:val="000000" w:themeColor="text1"/>
          <w:sz w:val="24"/>
          <w:szCs w:val="24"/>
          <w:lang w:val="en-GB"/>
        </w:rPr>
        <w:t>Sadly</w:t>
      </w:r>
      <w:r w:rsidR="00690567" w:rsidRPr="00856C9B">
        <w:rPr>
          <w:rFonts w:ascii="Times New Roman" w:eastAsiaTheme="majorEastAsia" w:hAnsi="Times New Roman" w:cs="Times New Roman"/>
          <w:color w:val="000000" w:themeColor="text1"/>
          <w:sz w:val="24"/>
          <w:szCs w:val="24"/>
          <w:lang w:val="en-GB"/>
        </w:rPr>
        <w:t xml:space="preserve">, it </w:t>
      </w:r>
      <w:r w:rsidR="009167EF" w:rsidRPr="00856C9B">
        <w:rPr>
          <w:rFonts w:ascii="Times New Roman" w:eastAsiaTheme="majorEastAsia" w:hAnsi="Times New Roman" w:cs="Times New Roman"/>
          <w:color w:val="000000" w:themeColor="text1"/>
          <w:sz w:val="24"/>
          <w:szCs w:val="24"/>
          <w:lang w:val="en-GB"/>
        </w:rPr>
        <w:t>will remain unnoticed</w:t>
      </w:r>
      <w:r w:rsidR="000C5784" w:rsidRPr="00856C9B">
        <w:rPr>
          <w:rFonts w:ascii="Times New Roman" w:eastAsiaTheme="majorEastAsia" w:hAnsi="Times New Roman" w:cs="Times New Roman"/>
          <w:color w:val="000000" w:themeColor="text1"/>
          <w:sz w:val="24"/>
          <w:szCs w:val="24"/>
          <w:lang w:val="en-GB"/>
        </w:rPr>
        <w:t xml:space="preserve"> </w:t>
      </w:r>
      <w:r w:rsidR="003A49EB">
        <w:rPr>
          <w:rFonts w:ascii="Times New Roman" w:eastAsiaTheme="majorEastAsia" w:hAnsi="Times New Roman" w:cs="Times New Roman"/>
          <w:color w:val="000000" w:themeColor="text1"/>
          <w:sz w:val="24"/>
          <w:szCs w:val="24"/>
          <w:lang w:val="en-GB"/>
        </w:rPr>
        <w:t>and secret</w:t>
      </w:r>
      <w:r w:rsidR="003A49EB" w:rsidRPr="00856C9B">
        <w:rPr>
          <w:rFonts w:ascii="Times New Roman" w:eastAsiaTheme="majorEastAsia" w:hAnsi="Times New Roman" w:cs="Times New Roman"/>
          <w:color w:val="000000" w:themeColor="text1"/>
          <w:sz w:val="24"/>
          <w:szCs w:val="24"/>
          <w:lang w:val="en-GB"/>
        </w:rPr>
        <w:t xml:space="preserve"> </w:t>
      </w:r>
      <w:r w:rsidR="009167EF" w:rsidRPr="00856C9B">
        <w:rPr>
          <w:rFonts w:ascii="Times New Roman" w:eastAsiaTheme="majorEastAsia" w:hAnsi="Times New Roman" w:cs="Times New Roman"/>
          <w:color w:val="000000" w:themeColor="text1"/>
          <w:sz w:val="24"/>
          <w:szCs w:val="24"/>
          <w:lang w:val="en-GB"/>
        </w:rPr>
        <w:t xml:space="preserve">forever, and </w:t>
      </w:r>
      <w:r w:rsidR="003A49EB">
        <w:rPr>
          <w:rFonts w:ascii="Times New Roman" w:eastAsiaTheme="majorEastAsia" w:hAnsi="Times New Roman" w:cs="Times New Roman"/>
          <w:color w:val="000000" w:themeColor="text1"/>
          <w:sz w:val="24"/>
          <w:szCs w:val="24"/>
          <w:lang w:val="en-GB"/>
        </w:rPr>
        <w:t xml:space="preserve">the </w:t>
      </w:r>
      <w:r w:rsidR="009167EF" w:rsidRPr="00856C9B">
        <w:rPr>
          <w:rFonts w:ascii="Times New Roman" w:eastAsiaTheme="majorEastAsia" w:hAnsi="Times New Roman" w:cs="Times New Roman"/>
          <w:color w:val="000000" w:themeColor="text1"/>
          <w:sz w:val="24"/>
          <w:szCs w:val="24"/>
          <w:lang w:val="en-GB"/>
        </w:rPr>
        <w:t xml:space="preserve">doctor will not change his/her way of practice. </w:t>
      </w:r>
      <w:r w:rsidR="000025AE" w:rsidRPr="00856C9B">
        <w:rPr>
          <w:rFonts w:ascii="Times New Roman" w:eastAsiaTheme="majorEastAsia" w:hAnsi="Times New Roman" w:cs="Times New Roman"/>
          <w:color w:val="000000" w:themeColor="text1"/>
          <w:sz w:val="24"/>
          <w:szCs w:val="24"/>
          <w:lang w:val="en-GB"/>
        </w:rPr>
        <w:t>Most young doctors in public hospitals are working without any supervision</w:t>
      </w:r>
      <w:r w:rsidR="00EA663D" w:rsidRPr="00856C9B">
        <w:rPr>
          <w:rFonts w:ascii="Times New Roman" w:eastAsiaTheme="majorEastAsia" w:hAnsi="Times New Roman" w:cs="Times New Roman"/>
          <w:color w:val="000000" w:themeColor="text1"/>
          <w:sz w:val="24"/>
          <w:szCs w:val="24"/>
          <w:lang w:val="en-GB"/>
        </w:rPr>
        <w:t>.</w:t>
      </w:r>
      <w:r w:rsidR="00EA663D" w:rsidRPr="00856C9B">
        <w:rPr>
          <w:rFonts w:ascii="Times New Roman" w:hAnsi="Times New Roman" w:cs="Times New Roman"/>
          <w:sz w:val="24"/>
          <w:szCs w:val="24"/>
          <w:vertAlign w:val="superscript"/>
          <w:lang w:val="en-GB"/>
        </w:rPr>
        <w:t xml:space="preserve"> 10</w:t>
      </w:r>
      <w:r w:rsidR="000025AE" w:rsidRPr="00856C9B">
        <w:rPr>
          <w:rFonts w:ascii="Times New Roman" w:eastAsiaTheme="majorEastAsia" w:hAnsi="Times New Roman" w:cs="Times New Roman"/>
          <w:color w:val="000000" w:themeColor="text1"/>
          <w:sz w:val="24"/>
          <w:szCs w:val="24"/>
          <w:lang w:val="en-GB"/>
        </w:rPr>
        <w:t xml:space="preserve"> </w:t>
      </w:r>
      <w:r w:rsidR="003933D6" w:rsidRPr="00856C9B">
        <w:rPr>
          <w:rFonts w:ascii="Times New Roman" w:eastAsiaTheme="majorEastAsia" w:hAnsi="Times New Roman" w:cs="Times New Roman"/>
          <w:color w:val="000000" w:themeColor="text1"/>
          <w:sz w:val="24"/>
          <w:szCs w:val="24"/>
          <w:lang w:val="en-GB"/>
        </w:rPr>
        <w:t>Subdural h</w:t>
      </w:r>
      <w:r w:rsidR="003A49EB">
        <w:rPr>
          <w:rFonts w:ascii="Times New Roman" w:eastAsiaTheme="majorEastAsia" w:hAnsi="Times New Roman" w:cs="Times New Roman"/>
          <w:color w:val="000000" w:themeColor="text1"/>
          <w:sz w:val="24"/>
          <w:szCs w:val="24"/>
          <w:lang w:val="en-GB"/>
        </w:rPr>
        <w:t>a</w:t>
      </w:r>
      <w:r w:rsidR="003933D6" w:rsidRPr="00856C9B">
        <w:rPr>
          <w:rFonts w:ascii="Times New Roman" w:eastAsiaTheme="majorEastAsia" w:hAnsi="Times New Roman" w:cs="Times New Roman"/>
          <w:color w:val="000000" w:themeColor="text1"/>
          <w:sz w:val="24"/>
          <w:szCs w:val="24"/>
          <w:lang w:val="en-GB"/>
        </w:rPr>
        <w:t>ematoma is commonly treatable by burr</w:t>
      </w:r>
      <w:r w:rsidR="00FA7D70" w:rsidRPr="00856C9B">
        <w:rPr>
          <w:rFonts w:ascii="Times New Roman" w:eastAsiaTheme="majorEastAsia" w:hAnsi="Times New Roman" w:cs="Times New Roman"/>
          <w:color w:val="000000" w:themeColor="text1"/>
          <w:sz w:val="24"/>
          <w:szCs w:val="24"/>
          <w:lang w:val="en-GB"/>
        </w:rPr>
        <w:t>-</w:t>
      </w:r>
      <w:r w:rsidR="003933D6" w:rsidRPr="00856C9B">
        <w:rPr>
          <w:rFonts w:ascii="Times New Roman" w:eastAsiaTheme="majorEastAsia" w:hAnsi="Times New Roman" w:cs="Times New Roman"/>
          <w:color w:val="000000" w:themeColor="text1"/>
          <w:sz w:val="24"/>
          <w:szCs w:val="24"/>
          <w:lang w:val="en-GB"/>
        </w:rPr>
        <w:t>hole craniotomy</w:t>
      </w:r>
      <w:r w:rsidR="00006801" w:rsidRPr="00856C9B">
        <w:rPr>
          <w:rFonts w:ascii="Times New Roman" w:eastAsiaTheme="majorEastAsia" w:hAnsi="Times New Roman" w:cs="Times New Roman"/>
          <w:color w:val="000000" w:themeColor="text1"/>
          <w:sz w:val="24"/>
          <w:szCs w:val="24"/>
          <w:lang w:val="en-GB"/>
        </w:rPr>
        <w:t xml:space="preserve"> </w:t>
      </w:r>
      <w:r w:rsidR="00C81DE2" w:rsidRPr="00856C9B">
        <w:rPr>
          <w:rFonts w:ascii="Times New Roman" w:eastAsiaTheme="majorEastAsia" w:hAnsi="Times New Roman" w:cs="Times New Roman"/>
          <w:color w:val="000000" w:themeColor="text1"/>
          <w:sz w:val="24"/>
          <w:szCs w:val="24"/>
          <w:lang w:val="en-GB"/>
        </w:rPr>
        <w:t>with drainage,</w:t>
      </w:r>
      <w:r w:rsidR="003A49EB">
        <w:rPr>
          <w:rFonts w:ascii="Times New Roman" w:eastAsiaTheme="majorEastAsia" w:hAnsi="Times New Roman" w:cs="Times New Roman"/>
          <w:color w:val="000000" w:themeColor="text1"/>
          <w:sz w:val="24"/>
          <w:szCs w:val="24"/>
          <w:lang w:val="en-GB"/>
        </w:rPr>
        <w:t xml:space="preserve"> which</w:t>
      </w:r>
      <w:r w:rsidR="00C81DE2" w:rsidRPr="00856C9B">
        <w:rPr>
          <w:rFonts w:ascii="Times New Roman" w:eastAsiaTheme="majorEastAsia" w:hAnsi="Times New Roman" w:cs="Times New Roman"/>
          <w:color w:val="000000" w:themeColor="text1"/>
          <w:sz w:val="24"/>
          <w:szCs w:val="24"/>
          <w:lang w:val="en-GB"/>
        </w:rPr>
        <w:t xml:space="preserve"> is</w:t>
      </w:r>
      <w:r w:rsidR="003933D6" w:rsidRPr="00856C9B">
        <w:rPr>
          <w:rFonts w:ascii="Times New Roman" w:eastAsiaTheme="majorEastAsia" w:hAnsi="Times New Roman" w:cs="Times New Roman"/>
          <w:color w:val="000000" w:themeColor="text1"/>
          <w:sz w:val="24"/>
          <w:szCs w:val="24"/>
          <w:lang w:val="en-GB"/>
        </w:rPr>
        <w:t xml:space="preserve"> most effective, provided the procedure is </w:t>
      </w:r>
      <w:r w:rsidR="00C81DE2" w:rsidRPr="00856C9B">
        <w:rPr>
          <w:rFonts w:ascii="Times New Roman" w:eastAsiaTheme="majorEastAsia" w:hAnsi="Times New Roman" w:cs="Times New Roman"/>
          <w:color w:val="000000" w:themeColor="text1"/>
          <w:sz w:val="24"/>
          <w:szCs w:val="24"/>
          <w:lang w:val="en-GB"/>
        </w:rPr>
        <w:t>performed by</w:t>
      </w:r>
      <w:r w:rsidR="00006801" w:rsidRPr="00856C9B">
        <w:rPr>
          <w:rFonts w:ascii="Times New Roman" w:eastAsiaTheme="majorEastAsia" w:hAnsi="Times New Roman" w:cs="Times New Roman"/>
          <w:color w:val="000000" w:themeColor="text1"/>
          <w:sz w:val="24"/>
          <w:szCs w:val="24"/>
          <w:lang w:val="en-GB"/>
        </w:rPr>
        <w:t xml:space="preserve"> </w:t>
      </w:r>
      <w:r w:rsidR="003A49EB">
        <w:rPr>
          <w:rFonts w:ascii="Times New Roman" w:eastAsiaTheme="majorEastAsia" w:hAnsi="Times New Roman" w:cs="Times New Roman"/>
          <w:color w:val="000000" w:themeColor="text1"/>
          <w:sz w:val="24"/>
          <w:szCs w:val="24"/>
          <w:lang w:val="en-GB"/>
        </w:rPr>
        <w:t xml:space="preserve">an </w:t>
      </w:r>
      <w:r w:rsidR="00006801" w:rsidRPr="00856C9B">
        <w:rPr>
          <w:rFonts w:ascii="Times New Roman" w:eastAsiaTheme="majorEastAsia" w:hAnsi="Times New Roman" w:cs="Times New Roman"/>
          <w:color w:val="000000" w:themeColor="text1"/>
          <w:sz w:val="24"/>
          <w:szCs w:val="24"/>
          <w:lang w:val="en-GB"/>
        </w:rPr>
        <w:t xml:space="preserve">experienced doctor </w:t>
      </w:r>
      <w:r w:rsidR="003A49EB">
        <w:rPr>
          <w:rFonts w:ascii="Times New Roman" w:eastAsiaTheme="majorEastAsia" w:hAnsi="Times New Roman" w:cs="Times New Roman"/>
          <w:color w:val="000000" w:themeColor="text1"/>
          <w:sz w:val="24"/>
          <w:szCs w:val="24"/>
          <w:lang w:val="en-GB"/>
        </w:rPr>
        <w:t xml:space="preserve">who </w:t>
      </w:r>
      <w:r w:rsidR="00F322A1">
        <w:rPr>
          <w:rFonts w:ascii="Times New Roman" w:eastAsiaTheme="majorEastAsia" w:hAnsi="Times New Roman" w:cs="Times New Roman"/>
          <w:color w:val="000000" w:themeColor="text1"/>
          <w:sz w:val="24"/>
          <w:szCs w:val="24"/>
          <w:lang w:val="en-GB"/>
        </w:rPr>
        <w:t>takes</w:t>
      </w:r>
      <w:r w:rsidR="003A49EB" w:rsidRPr="00856C9B">
        <w:rPr>
          <w:rFonts w:ascii="Times New Roman" w:eastAsiaTheme="majorEastAsia" w:hAnsi="Times New Roman" w:cs="Times New Roman"/>
          <w:color w:val="000000" w:themeColor="text1"/>
          <w:sz w:val="24"/>
          <w:szCs w:val="24"/>
          <w:lang w:val="en-GB"/>
        </w:rPr>
        <w:t xml:space="preserve"> </w:t>
      </w:r>
      <w:r w:rsidR="003933D6" w:rsidRPr="00856C9B">
        <w:rPr>
          <w:rFonts w:ascii="Times New Roman" w:eastAsiaTheme="majorEastAsia" w:hAnsi="Times New Roman" w:cs="Times New Roman"/>
          <w:color w:val="000000" w:themeColor="text1"/>
          <w:sz w:val="24"/>
          <w:szCs w:val="24"/>
          <w:lang w:val="en-GB"/>
        </w:rPr>
        <w:t xml:space="preserve">specific </w:t>
      </w:r>
      <w:r w:rsidR="00F322A1">
        <w:rPr>
          <w:rFonts w:ascii="Times New Roman" w:eastAsiaTheme="majorEastAsia" w:hAnsi="Times New Roman" w:cs="Times New Roman"/>
          <w:color w:val="000000" w:themeColor="text1"/>
          <w:sz w:val="24"/>
          <w:szCs w:val="24"/>
          <w:lang w:val="en-GB"/>
        </w:rPr>
        <w:t>precautions</w:t>
      </w:r>
      <w:r w:rsidR="00F322A1" w:rsidRPr="00856C9B">
        <w:rPr>
          <w:rFonts w:ascii="Times New Roman" w:eastAsiaTheme="majorEastAsia" w:hAnsi="Times New Roman" w:cs="Times New Roman"/>
          <w:color w:val="000000" w:themeColor="text1"/>
          <w:sz w:val="24"/>
          <w:szCs w:val="24"/>
          <w:lang w:val="en-GB"/>
        </w:rPr>
        <w:t xml:space="preserve"> </w:t>
      </w:r>
      <w:r w:rsidR="003933D6" w:rsidRPr="00856C9B">
        <w:rPr>
          <w:rFonts w:ascii="Times New Roman" w:eastAsiaTheme="majorEastAsia" w:hAnsi="Times New Roman" w:cs="Times New Roman"/>
          <w:color w:val="000000" w:themeColor="text1"/>
          <w:sz w:val="24"/>
          <w:szCs w:val="24"/>
          <w:lang w:val="en-GB"/>
        </w:rPr>
        <w:t>to reduce complications</w:t>
      </w:r>
      <w:r w:rsidR="00EA663D" w:rsidRPr="00856C9B">
        <w:rPr>
          <w:rFonts w:ascii="Times New Roman" w:eastAsiaTheme="majorEastAsia" w:hAnsi="Times New Roman" w:cs="Times New Roman"/>
          <w:color w:val="000000" w:themeColor="text1"/>
          <w:sz w:val="24"/>
          <w:szCs w:val="24"/>
          <w:lang w:val="en-GB"/>
        </w:rPr>
        <w:t>.</w:t>
      </w:r>
      <w:r w:rsidR="00EA663D" w:rsidRPr="00856C9B">
        <w:rPr>
          <w:rFonts w:ascii="Times New Roman" w:hAnsi="Times New Roman" w:cs="Times New Roman"/>
          <w:sz w:val="24"/>
          <w:szCs w:val="24"/>
          <w:vertAlign w:val="superscript"/>
          <w:lang w:val="en-GB"/>
        </w:rPr>
        <w:t xml:space="preserve"> 11</w:t>
      </w:r>
      <w:r w:rsidR="00CF357B" w:rsidRPr="00856C9B">
        <w:rPr>
          <w:rFonts w:ascii="Times New Roman" w:eastAsiaTheme="majorEastAsia" w:hAnsi="Times New Roman" w:cs="Times New Roman"/>
          <w:color w:val="000000" w:themeColor="text1"/>
          <w:sz w:val="24"/>
          <w:szCs w:val="24"/>
          <w:lang w:val="en-GB"/>
        </w:rPr>
        <w:t xml:space="preserve"> </w:t>
      </w:r>
      <w:r w:rsidR="00A32D34" w:rsidRPr="00856C9B">
        <w:rPr>
          <w:rFonts w:ascii="Times New Roman" w:eastAsiaTheme="majorEastAsia" w:hAnsi="Times New Roman" w:cs="Times New Roman"/>
          <w:color w:val="000000" w:themeColor="text1"/>
          <w:sz w:val="24"/>
          <w:szCs w:val="24"/>
          <w:lang w:val="en-GB"/>
        </w:rPr>
        <w:t>The lack of experienced doctor</w:t>
      </w:r>
      <w:r w:rsidR="003A49EB">
        <w:rPr>
          <w:rFonts w:ascii="Times New Roman" w:eastAsiaTheme="majorEastAsia" w:hAnsi="Times New Roman" w:cs="Times New Roman"/>
          <w:color w:val="000000" w:themeColor="text1"/>
          <w:sz w:val="24"/>
          <w:szCs w:val="24"/>
          <w:lang w:val="en-GB"/>
        </w:rPr>
        <w:t>s</w:t>
      </w:r>
      <w:r w:rsidR="00A32D34" w:rsidRPr="00856C9B">
        <w:rPr>
          <w:rFonts w:ascii="Times New Roman" w:eastAsiaTheme="majorEastAsia" w:hAnsi="Times New Roman" w:cs="Times New Roman"/>
          <w:color w:val="000000" w:themeColor="text1"/>
          <w:sz w:val="24"/>
          <w:szCs w:val="24"/>
          <w:lang w:val="en-GB"/>
        </w:rPr>
        <w:t xml:space="preserve"> in this region </w:t>
      </w:r>
      <w:r w:rsidR="003A49EB">
        <w:rPr>
          <w:rFonts w:ascii="Times New Roman" w:eastAsiaTheme="majorEastAsia" w:hAnsi="Times New Roman" w:cs="Times New Roman"/>
          <w:color w:val="000000" w:themeColor="text1"/>
          <w:sz w:val="24"/>
          <w:szCs w:val="24"/>
          <w:lang w:val="en-GB"/>
        </w:rPr>
        <w:t>is a</w:t>
      </w:r>
      <w:r w:rsidR="003A49EB" w:rsidRPr="00856C9B">
        <w:rPr>
          <w:rFonts w:ascii="Times New Roman" w:eastAsiaTheme="majorEastAsia" w:hAnsi="Times New Roman" w:cs="Times New Roman"/>
          <w:color w:val="000000" w:themeColor="text1"/>
          <w:sz w:val="24"/>
          <w:szCs w:val="24"/>
          <w:lang w:val="en-GB"/>
        </w:rPr>
        <w:t xml:space="preserve"> </w:t>
      </w:r>
      <w:r w:rsidR="00A32D34" w:rsidRPr="00856C9B">
        <w:rPr>
          <w:rFonts w:ascii="Times New Roman" w:eastAsiaTheme="majorEastAsia" w:hAnsi="Times New Roman" w:cs="Times New Roman"/>
          <w:color w:val="000000" w:themeColor="text1"/>
          <w:sz w:val="24"/>
          <w:szCs w:val="24"/>
          <w:lang w:val="en-GB"/>
        </w:rPr>
        <w:t xml:space="preserve">matter of concern. They </w:t>
      </w:r>
      <w:r w:rsidR="009C3892" w:rsidRPr="00856C9B">
        <w:rPr>
          <w:rFonts w:ascii="Times New Roman" w:eastAsiaTheme="majorEastAsia" w:hAnsi="Times New Roman" w:cs="Times New Roman"/>
          <w:color w:val="000000" w:themeColor="text1"/>
          <w:sz w:val="24"/>
          <w:szCs w:val="24"/>
          <w:lang w:val="en-GB"/>
        </w:rPr>
        <w:t>learn</w:t>
      </w:r>
      <w:r w:rsidR="003A49EB">
        <w:rPr>
          <w:rFonts w:ascii="Times New Roman" w:eastAsiaTheme="majorEastAsia" w:hAnsi="Times New Roman" w:cs="Times New Roman"/>
          <w:color w:val="000000" w:themeColor="text1"/>
          <w:sz w:val="24"/>
          <w:szCs w:val="24"/>
          <w:lang w:val="en-GB"/>
        </w:rPr>
        <w:t>,</w:t>
      </w:r>
      <w:r w:rsidR="009C3892" w:rsidRPr="00856C9B">
        <w:rPr>
          <w:rFonts w:ascii="Times New Roman" w:eastAsiaTheme="majorEastAsia" w:hAnsi="Times New Roman" w:cs="Times New Roman"/>
          <w:color w:val="000000" w:themeColor="text1"/>
          <w:sz w:val="24"/>
          <w:szCs w:val="24"/>
          <w:lang w:val="en-GB"/>
        </w:rPr>
        <w:t xml:space="preserve"> but </w:t>
      </w:r>
      <w:r w:rsidR="003A49EB">
        <w:rPr>
          <w:rFonts w:ascii="Times New Roman" w:eastAsiaTheme="majorEastAsia" w:hAnsi="Times New Roman" w:cs="Times New Roman"/>
          <w:color w:val="000000" w:themeColor="text1"/>
          <w:sz w:val="24"/>
          <w:szCs w:val="24"/>
          <w:lang w:val="en-GB"/>
        </w:rPr>
        <w:t xml:space="preserve">only </w:t>
      </w:r>
      <w:r w:rsidR="009C3892" w:rsidRPr="00856C9B">
        <w:rPr>
          <w:rFonts w:ascii="Times New Roman" w:eastAsiaTheme="majorEastAsia" w:hAnsi="Times New Roman" w:cs="Times New Roman"/>
          <w:color w:val="000000" w:themeColor="text1"/>
          <w:sz w:val="24"/>
          <w:szCs w:val="24"/>
          <w:lang w:val="en-GB"/>
        </w:rPr>
        <w:t>after</w:t>
      </w:r>
      <w:r w:rsidR="00A32D34" w:rsidRPr="00856C9B">
        <w:rPr>
          <w:rFonts w:ascii="Times New Roman" w:eastAsiaTheme="majorEastAsia" w:hAnsi="Times New Roman" w:cs="Times New Roman"/>
          <w:color w:val="000000" w:themeColor="text1"/>
          <w:sz w:val="24"/>
          <w:szCs w:val="24"/>
          <w:lang w:val="en-GB"/>
        </w:rPr>
        <w:t xml:space="preserve"> killing a number of patients, </w:t>
      </w:r>
      <w:r w:rsidR="003A49EB">
        <w:rPr>
          <w:rFonts w:ascii="Times New Roman" w:eastAsiaTheme="majorEastAsia" w:hAnsi="Times New Roman" w:cs="Times New Roman"/>
          <w:color w:val="000000" w:themeColor="text1"/>
          <w:sz w:val="24"/>
          <w:szCs w:val="24"/>
          <w:lang w:val="en-GB"/>
        </w:rPr>
        <w:t>which</w:t>
      </w:r>
      <w:r w:rsidR="003A49EB" w:rsidRPr="00856C9B">
        <w:rPr>
          <w:rFonts w:ascii="Times New Roman" w:eastAsiaTheme="majorEastAsia" w:hAnsi="Times New Roman" w:cs="Times New Roman"/>
          <w:color w:val="000000" w:themeColor="text1"/>
          <w:sz w:val="24"/>
          <w:szCs w:val="24"/>
          <w:lang w:val="en-GB"/>
        </w:rPr>
        <w:t xml:space="preserve"> </w:t>
      </w:r>
      <w:r w:rsidR="00D23E74">
        <w:rPr>
          <w:rFonts w:ascii="Times New Roman" w:eastAsiaTheme="majorEastAsia" w:hAnsi="Times New Roman" w:cs="Times New Roman"/>
          <w:color w:val="000000" w:themeColor="text1"/>
          <w:sz w:val="24"/>
          <w:szCs w:val="24"/>
          <w:lang w:val="en-GB"/>
        </w:rPr>
        <w:t xml:space="preserve">could be </w:t>
      </w:r>
      <w:r w:rsidR="00D23E74" w:rsidRPr="00856C9B">
        <w:rPr>
          <w:rFonts w:ascii="Times New Roman" w:eastAsiaTheme="majorEastAsia" w:hAnsi="Times New Roman" w:cs="Times New Roman"/>
          <w:color w:val="000000" w:themeColor="text1"/>
          <w:sz w:val="24"/>
          <w:szCs w:val="24"/>
          <w:lang w:val="en-GB"/>
        </w:rPr>
        <w:t>called</w:t>
      </w:r>
      <w:r w:rsidR="00A32D34" w:rsidRPr="00856C9B">
        <w:rPr>
          <w:rFonts w:ascii="Times New Roman" w:eastAsiaTheme="majorEastAsia" w:hAnsi="Times New Roman" w:cs="Times New Roman"/>
          <w:color w:val="000000" w:themeColor="text1"/>
          <w:sz w:val="24"/>
          <w:szCs w:val="24"/>
          <w:lang w:val="en-GB"/>
        </w:rPr>
        <w:t xml:space="preserve"> </w:t>
      </w:r>
      <w:r w:rsidR="003A49EB">
        <w:rPr>
          <w:rFonts w:ascii="Times New Roman" w:eastAsiaTheme="majorEastAsia" w:hAnsi="Times New Roman" w:cs="Times New Roman"/>
          <w:color w:val="000000" w:themeColor="text1"/>
          <w:sz w:val="24"/>
          <w:szCs w:val="24"/>
          <w:lang w:val="en-GB"/>
        </w:rPr>
        <w:t>the</w:t>
      </w:r>
      <w:r w:rsidR="003A49EB" w:rsidRPr="00856C9B">
        <w:rPr>
          <w:rFonts w:ascii="Times New Roman" w:eastAsiaTheme="majorEastAsia" w:hAnsi="Times New Roman" w:cs="Times New Roman"/>
          <w:color w:val="000000" w:themeColor="text1"/>
          <w:sz w:val="24"/>
          <w:szCs w:val="24"/>
          <w:lang w:val="en-GB"/>
        </w:rPr>
        <w:t xml:space="preserve"> </w:t>
      </w:r>
      <w:r w:rsidR="009C3892" w:rsidRPr="00856C9B">
        <w:rPr>
          <w:rFonts w:ascii="Times New Roman" w:eastAsiaTheme="majorEastAsia" w:hAnsi="Times New Roman" w:cs="Times New Roman"/>
          <w:color w:val="000000" w:themeColor="text1"/>
          <w:sz w:val="24"/>
          <w:szCs w:val="24"/>
          <w:lang w:val="en-GB"/>
        </w:rPr>
        <w:t>‘</w:t>
      </w:r>
      <w:r w:rsidR="00A32D34" w:rsidRPr="00D23E74">
        <w:rPr>
          <w:rFonts w:ascii="Times New Roman" w:eastAsiaTheme="majorEastAsia" w:hAnsi="Times New Roman" w:cs="Times New Roman"/>
          <w:i/>
          <w:color w:val="000000" w:themeColor="text1"/>
          <w:sz w:val="24"/>
          <w:szCs w:val="24"/>
          <w:lang w:val="en-GB"/>
        </w:rPr>
        <w:t>cut, kill and learn syndrome</w:t>
      </w:r>
      <w:r w:rsidR="009C3892" w:rsidRPr="00D23E74">
        <w:rPr>
          <w:rFonts w:ascii="Times New Roman" w:eastAsiaTheme="majorEastAsia" w:hAnsi="Times New Roman" w:cs="Times New Roman"/>
          <w:i/>
          <w:color w:val="000000" w:themeColor="text1"/>
          <w:sz w:val="24"/>
          <w:szCs w:val="24"/>
          <w:lang w:val="en-GB"/>
        </w:rPr>
        <w:t>’</w:t>
      </w:r>
      <w:r w:rsidR="00F322A1">
        <w:rPr>
          <w:rFonts w:ascii="Times New Roman" w:eastAsiaTheme="majorEastAsia" w:hAnsi="Times New Roman" w:cs="Times New Roman"/>
          <w:color w:val="000000" w:themeColor="text1"/>
          <w:sz w:val="24"/>
          <w:szCs w:val="24"/>
          <w:lang w:val="en-GB"/>
        </w:rPr>
        <w:t>.</w:t>
      </w:r>
      <w:r w:rsidR="00A32D34" w:rsidRPr="00856C9B">
        <w:rPr>
          <w:rFonts w:ascii="Times New Roman" w:eastAsiaTheme="majorEastAsia" w:hAnsi="Times New Roman" w:cs="Times New Roman"/>
          <w:color w:val="000000" w:themeColor="text1"/>
          <w:sz w:val="24"/>
          <w:szCs w:val="24"/>
          <w:lang w:val="en-GB"/>
        </w:rPr>
        <w:t xml:space="preserve"> </w:t>
      </w:r>
      <w:r w:rsidR="00F322A1">
        <w:rPr>
          <w:rFonts w:ascii="Times New Roman" w:eastAsiaTheme="majorEastAsia" w:hAnsi="Times New Roman" w:cs="Times New Roman"/>
          <w:color w:val="000000" w:themeColor="text1"/>
          <w:sz w:val="24"/>
          <w:szCs w:val="24"/>
          <w:lang w:val="en-GB"/>
        </w:rPr>
        <w:t>T</w:t>
      </w:r>
      <w:r w:rsidR="003A49EB">
        <w:rPr>
          <w:rFonts w:ascii="Times New Roman" w:eastAsiaTheme="majorEastAsia" w:hAnsi="Times New Roman" w:cs="Times New Roman"/>
          <w:color w:val="000000" w:themeColor="text1"/>
          <w:sz w:val="24"/>
          <w:szCs w:val="24"/>
          <w:lang w:val="en-GB"/>
        </w:rPr>
        <w:t>his</w:t>
      </w:r>
      <w:r w:rsidR="003A49EB" w:rsidRPr="00856C9B">
        <w:rPr>
          <w:rFonts w:ascii="Times New Roman" w:eastAsiaTheme="majorEastAsia" w:hAnsi="Times New Roman" w:cs="Times New Roman"/>
          <w:color w:val="000000" w:themeColor="text1"/>
          <w:sz w:val="24"/>
          <w:szCs w:val="24"/>
          <w:lang w:val="en-GB"/>
        </w:rPr>
        <w:t xml:space="preserve"> </w:t>
      </w:r>
      <w:r w:rsidR="00A32D34" w:rsidRPr="00856C9B">
        <w:rPr>
          <w:rFonts w:ascii="Times New Roman" w:eastAsiaTheme="majorEastAsia" w:hAnsi="Times New Roman" w:cs="Times New Roman"/>
          <w:color w:val="000000" w:themeColor="text1"/>
          <w:sz w:val="24"/>
          <w:szCs w:val="24"/>
          <w:lang w:val="en-GB"/>
        </w:rPr>
        <w:t xml:space="preserve">is totally unacceptable in </w:t>
      </w:r>
      <w:r w:rsidR="009C3892" w:rsidRPr="00856C9B">
        <w:rPr>
          <w:rFonts w:ascii="Times New Roman" w:eastAsiaTheme="majorEastAsia" w:hAnsi="Times New Roman" w:cs="Times New Roman"/>
          <w:color w:val="000000" w:themeColor="text1"/>
          <w:sz w:val="24"/>
          <w:szCs w:val="24"/>
          <w:lang w:val="en-GB"/>
        </w:rPr>
        <w:t>any</w:t>
      </w:r>
      <w:r w:rsidR="00A32D34" w:rsidRPr="00856C9B">
        <w:rPr>
          <w:rFonts w:ascii="Times New Roman" w:eastAsiaTheme="majorEastAsia" w:hAnsi="Times New Roman" w:cs="Times New Roman"/>
          <w:color w:val="000000" w:themeColor="text1"/>
          <w:sz w:val="24"/>
          <w:szCs w:val="24"/>
          <w:lang w:val="en-GB"/>
        </w:rPr>
        <w:t xml:space="preserve"> society.</w:t>
      </w:r>
    </w:p>
    <w:p w14:paraId="28DC85CE" w14:textId="38F65F69" w:rsidR="005252C8" w:rsidRPr="00181EAD" w:rsidRDefault="00BD6C3B" w:rsidP="005252C8">
      <w:pPr>
        <w:rPr>
          <w:rFonts w:ascii="Times New Roman" w:eastAsiaTheme="majorEastAsia" w:hAnsi="Times New Roman" w:cs="Times New Roman"/>
          <w:color w:val="000000" w:themeColor="text1"/>
          <w:sz w:val="24"/>
          <w:szCs w:val="24"/>
          <w:lang w:val="en-GB"/>
        </w:rPr>
      </w:pPr>
      <w:r w:rsidRPr="00181EAD">
        <w:rPr>
          <w:rFonts w:ascii="Times New Roman" w:eastAsiaTheme="majorEastAsia" w:hAnsi="Times New Roman" w:cs="Times New Roman"/>
          <w:color w:val="000000" w:themeColor="text1"/>
          <w:sz w:val="24"/>
          <w:szCs w:val="24"/>
          <w:lang w:val="en-GB"/>
        </w:rPr>
        <w:t xml:space="preserve">Case </w:t>
      </w:r>
      <w:r w:rsidR="00A91564" w:rsidRPr="00181EAD">
        <w:rPr>
          <w:rFonts w:ascii="Times New Roman" w:eastAsiaTheme="majorEastAsia" w:hAnsi="Times New Roman" w:cs="Times New Roman"/>
          <w:color w:val="000000" w:themeColor="text1"/>
          <w:sz w:val="24"/>
          <w:szCs w:val="24"/>
          <w:lang w:val="en-GB"/>
        </w:rPr>
        <w:t>3</w:t>
      </w:r>
      <w:r w:rsidRPr="00181EAD">
        <w:rPr>
          <w:rFonts w:ascii="Times New Roman" w:eastAsiaTheme="majorEastAsia" w:hAnsi="Times New Roman" w:cs="Times New Roman"/>
          <w:color w:val="000000" w:themeColor="text1"/>
          <w:sz w:val="24"/>
          <w:szCs w:val="24"/>
          <w:lang w:val="en-GB"/>
        </w:rPr>
        <w:t xml:space="preserve"> was </w:t>
      </w:r>
      <w:r w:rsidR="003A49EB" w:rsidRPr="00181EAD">
        <w:rPr>
          <w:rFonts w:ascii="Times New Roman" w:eastAsiaTheme="majorEastAsia" w:hAnsi="Times New Roman" w:cs="Times New Roman"/>
          <w:color w:val="000000" w:themeColor="text1"/>
          <w:sz w:val="24"/>
          <w:szCs w:val="24"/>
          <w:lang w:val="en-GB"/>
        </w:rPr>
        <w:t xml:space="preserve">arrested </w:t>
      </w:r>
      <w:r w:rsidRPr="00181EAD">
        <w:rPr>
          <w:rFonts w:ascii="Times New Roman" w:eastAsiaTheme="majorEastAsia" w:hAnsi="Times New Roman" w:cs="Times New Roman"/>
          <w:color w:val="000000" w:themeColor="text1"/>
          <w:sz w:val="24"/>
          <w:szCs w:val="24"/>
          <w:lang w:val="en-GB"/>
        </w:rPr>
        <w:t xml:space="preserve">by police </w:t>
      </w:r>
      <w:r w:rsidR="003A49EB" w:rsidRPr="00181EAD">
        <w:rPr>
          <w:rFonts w:ascii="Times New Roman" w:eastAsiaTheme="majorEastAsia" w:hAnsi="Times New Roman" w:cs="Times New Roman"/>
          <w:color w:val="000000" w:themeColor="text1"/>
          <w:sz w:val="24"/>
          <w:szCs w:val="24"/>
          <w:lang w:val="en-GB"/>
        </w:rPr>
        <w:t xml:space="preserve">when </w:t>
      </w:r>
      <w:r w:rsidRPr="00181EAD">
        <w:rPr>
          <w:rFonts w:ascii="Times New Roman" w:eastAsiaTheme="majorEastAsia" w:hAnsi="Times New Roman" w:cs="Times New Roman"/>
          <w:color w:val="000000" w:themeColor="text1"/>
          <w:sz w:val="24"/>
          <w:szCs w:val="24"/>
          <w:lang w:val="en-GB"/>
        </w:rPr>
        <w:t xml:space="preserve">drunk on a road. He </w:t>
      </w:r>
      <w:r w:rsidR="00DF2AEF" w:rsidRPr="00181EAD">
        <w:rPr>
          <w:rFonts w:ascii="Times New Roman" w:eastAsiaTheme="majorEastAsia" w:hAnsi="Times New Roman" w:cs="Times New Roman"/>
          <w:color w:val="000000" w:themeColor="text1"/>
          <w:sz w:val="24"/>
          <w:szCs w:val="24"/>
          <w:lang w:val="en-GB"/>
        </w:rPr>
        <w:t>was beaten in police custody</w:t>
      </w:r>
      <w:r w:rsidR="003A49EB" w:rsidRPr="00181EAD">
        <w:rPr>
          <w:rFonts w:ascii="Times New Roman" w:eastAsiaTheme="majorEastAsia" w:hAnsi="Times New Roman" w:cs="Times New Roman"/>
          <w:color w:val="000000" w:themeColor="text1"/>
          <w:sz w:val="24"/>
          <w:szCs w:val="24"/>
          <w:lang w:val="en-GB"/>
        </w:rPr>
        <w:t xml:space="preserve"> and</w:t>
      </w:r>
      <w:r w:rsidRPr="00181EAD">
        <w:rPr>
          <w:rFonts w:ascii="Times New Roman" w:eastAsiaTheme="majorEastAsia" w:hAnsi="Times New Roman" w:cs="Times New Roman"/>
          <w:color w:val="000000" w:themeColor="text1"/>
          <w:sz w:val="24"/>
          <w:szCs w:val="24"/>
          <w:lang w:val="en-GB"/>
        </w:rPr>
        <w:t xml:space="preserve"> died in</w:t>
      </w:r>
      <w:r w:rsidR="003A49EB" w:rsidRPr="00181EAD">
        <w:rPr>
          <w:rFonts w:ascii="Times New Roman" w:eastAsiaTheme="majorEastAsia" w:hAnsi="Times New Roman" w:cs="Times New Roman"/>
          <w:color w:val="000000" w:themeColor="text1"/>
          <w:sz w:val="24"/>
          <w:szCs w:val="24"/>
          <w:lang w:val="en-GB"/>
        </w:rPr>
        <w:t xml:space="preserve"> the</w:t>
      </w:r>
      <w:r w:rsidRPr="00181EAD">
        <w:rPr>
          <w:rFonts w:ascii="Times New Roman" w:eastAsiaTheme="majorEastAsia" w:hAnsi="Times New Roman" w:cs="Times New Roman"/>
          <w:color w:val="000000" w:themeColor="text1"/>
          <w:sz w:val="24"/>
          <w:szCs w:val="24"/>
          <w:lang w:val="en-GB"/>
        </w:rPr>
        <w:t xml:space="preserve"> hospital’s casualty</w:t>
      </w:r>
      <w:r w:rsidR="003A49EB" w:rsidRPr="00181EAD">
        <w:rPr>
          <w:rFonts w:ascii="Times New Roman" w:eastAsiaTheme="majorEastAsia" w:hAnsi="Times New Roman" w:cs="Times New Roman"/>
          <w:color w:val="000000" w:themeColor="text1"/>
          <w:sz w:val="24"/>
          <w:szCs w:val="24"/>
          <w:lang w:val="en-GB"/>
        </w:rPr>
        <w:t xml:space="preserve"> department</w:t>
      </w:r>
      <w:r w:rsidRPr="00181EAD">
        <w:rPr>
          <w:rFonts w:ascii="Times New Roman" w:eastAsiaTheme="majorEastAsia" w:hAnsi="Times New Roman" w:cs="Times New Roman"/>
          <w:color w:val="000000" w:themeColor="text1"/>
          <w:sz w:val="24"/>
          <w:szCs w:val="24"/>
          <w:lang w:val="en-GB"/>
        </w:rPr>
        <w:t xml:space="preserve">.  </w:t>
      </w:r>
      <w:r w:rsidR="003A49EB" w:rsidRPr="00181EAD">
        <w:rPr>
          <w:rFonts w:ascii="Times New Roman" w:eastAsiaTheme="majorEastAsia" w:hAnsi="Times New Roman" w:cs="Times New Roman"/>
          <w:color w:val="000000" w:themeColor="text1"/>
          <w:sz w:val="24"/>
          <w:szCs w:val="24"/>
          <w:lang w:val="en-GB"/>
        </w:rPr>
        <w:t>N</w:t>
      </w:r>
      <w:r w:rsidRPr="00181EAD">
        <w:rPr>
          <w:rFonts w:ascii="Times New Roman" w:eastAsiaTheme="majorEastAsia" w:hAnsi="Times New Roman" w:cs="Times New Roman"/>
          <w:color w:val="000000" w:themeColor="text1"/>
          <w:sz w:val="24"/>
          <w:szCs w:val="24"/>
          <w:lang w:val="en-GB"/>
        </w:rPr>
        <w:t xml:space="preserve">o intervention </w:t>
      </w:r>
      <w:r w:rsidR="003A49EB" w:rsidRPr="00181EAD">
        <w:rPr>
          <w:rFonts w:ascii="Times New Roman" w:eastAsiaTheme="majorEastAsia" w:hAnsi="Times New Roman" w:cs="Times New Roman"/>
          <w:color w:val="000000" w:themeColor="text1"/>
          <w:sz w:val="24"/>
          <w:szCs w:val="24"/>
          <w:lang w:val="en-GB"/>
        </w:rPr>
        <w:t xml:space="preserve">was </w:t>
      </w:r>
      <w:r w:rsidRPr="00181EAD">
        <w:rPr>
          <w:rFonts w:ascii="Times New Roman" w:eastAsiaTheme="majorEastAsia" w:hAnsi="Times New Roman" w:cs="Times New Roman"/>
          <w:color w:val="000000" w:themeColor="text1"/>
          <w:sz w:val="24"/>
          <w:szCs w:val="24"/>
          <w:lang w:val="en-GB"/>
        </w:rPr>
        <w:t>carried out</w:t>
      </w:r>
      <w:r w:rsidR="00B56F30" w:rsidRPr="00181EAD">
        <w:rPr>
          <w:rFonts w:ascii="Times New Roman" w:eastAsiaTheme="majorEastAsia" w:hAnsi="Times New Roman" w:cs="Times New Roman"/>
          <w:color w:val="000000" w:themeColor="text1"/>
          <w:sz w:val="24"/>
          <w:szCs w:val="24"/>
          <w:lang w:val="en-GB"/>
        </w:rPr>
        <w:t xml:space="preserve">, </w:t>
      </w:r>
      <w:r w:rsidR="003A49EB" w:rsidRPr="00181EAD">
        <w:rPr>
          <w:rFonts w:ascii="Times New Roman" w:eastAsiaTheme="majorEastAsia" w:hAnsi="Times New Roman" w:cs="Times New Roman"/>
          <w:color w:val="000000" w:themeColor="text1"/>
          <w:sz w:val="24"/>
          <w:szCs w:val="24"/>
          <w:lang w:val="en-GB"/>
        </w:rPr>
        <w:t xml:space="preserve">since it was simply </w:t>
      </w:r>
      <w:r w:rsidR="00B56F30" w:rsidRPr="00181EAD">
        <w:rPr>
          <w:rFonts w:ascii="Times New Roman" w:eastAsiaTheme="majorEastAsia" w:hAnsi="Times New Roman" w:cs="Times New Roman"/>
          <w:color w:val="000000" w:themeColor="text1"/>
          <w:sz w:val="24"/>
          <w:szCs w:val="24"/>
          <w:lang w:val="en-GB"/>
        </w:rPr>
        <w:t xml:space="preserve">presumed that he </w:t>
      </w:r>
      <w:r w:rsidR="003A49EB" w:rsidRPr="00181EAD">
        <w:rPr>
          <w:rFonts w:ascii="Times New Roman" w:eastAsiaTheme="majorEastAsia" w:hAnsi="Times New Roman" w:cs="Times New Roman"/>
          <w:color w:val="000000" w:themeColor="text1"/>
          <w:sz w:val="24"/>
          <w:szCs w:val="24"/>
          <w:lang w:val="en-GB"/>
        </w:rPr>
        <w:t xml:space="preserve">was </w:t>
      </w:r>
      <w:r w:rsidR="00B56F30" w:rsidRPr="00181EAD">
        <w:rPr>
          <w:rFonts w:ascii="Times New Roman" w:eastAsiaTheme="majorEastAsia" w:hAnsi="Times New Roman" w:cs="Times New Roman"/>
          <w:color w:val="000000" w:themeColor="text1"/>
          <w:sz w:val="24"/>
          <w:szCs w:val="24"/>
          <w:lang w:val="en-GB"/>
        </w:rPr>
        <w:t>drunk.</w:t>
      </w:r>
      <w:r w:rsidR="006D1EFA" w:rsidRPr="00181EAD">
        <w:rPr>
          <w:rFonts w:ascii="Times New Roman" w:eastAsiaTheme="majorEastAsia" w:hAnsi="Times New Roman" w:cs="Times New Roman"/>
          <w:color w:val="000000" w:themeColor="text1"/>
          <w:sz w:val="24"/>
          <w:szCs w:val="24"/>
          <w:lang w:val="en-GB"/>
        </w:rPr>
        <w:t xml:space="preserve"> T</w:t>
      </w:r>
      <w:r w:rsidR="003A49EB" w:rsidRPr="00181EAD">
        <w:rPr>
          <w:rFonts w:ascii="Times New Roman" w:eastAsiaTheme="majorEastAsia" w:hAnsi="Times New Roman" w:cs="Times New Roman"/>
          <w:color w:val="000000" w:themeColor="text1"/>
          <w:sz w:val="24"/>
          <w:szCs w:val="24"/>
          <w:lang w:val="en-GB"/>
        </w:rPr>
        <w:t>he t</w:t>
      </w:r>
      <w:r w:rsidR="006D1EFA" w:rsidRPr="00181EAD">
        <w:rPr>
          <w:rFonts w:ascii="Times New Roman" w:eastAsiaTheme="majorEastAsia" w:hAnsi="Times New Roman" w:cs="Times New Roman"/>
          <w:color w:val="000000" w:themeColor="text1"/>
          <w:sz w:val="24"/>
          <w:szCs w:val="24"/>
          <w:lang w:val="en-GB"/>
        </w:rPr>
        <w:t xml:space="preserve">reating medical officer </w:t>
      </w:r>
      <w:r w:rsidR="003A49EB" w:rsidRPr="00181EAD">
        <w:rPr>
          <w:rFonts w:ascii="Times New Roman" w:eastAsiaTheme="majorEastAsia" w:hAnsi="Times New Roman" w:cs="Times New Roman"/>
          <w:color w:val="000000" w:themeColor="text1"/>
          <w:sz w:val="24"/>
          <w:szCs w:val="24"/>
          <w:lang w:val="en-GB"/>
        </w:rPr>
        <w:t xml:space="preserve">did </w:t>
      </w:r>
      <w:r w:rsidR="006D1EFA" w:rsidRPr="00181EAD">
        <w:rPr>
          <w:rFonts w:ascii="Times New Roman" w:eastAsiaTheme="majorEastAsia" w:hAnsi="Times New Roman" w:cs="Times New Roman"/>
          <w:color w:val="000000" w:themeColor="text1"/>
          <w:sz w:val="24"/>
          <w:szCs w:val="24"/>
          <w:lang w:val="en-GB"/>
        </w:rPr>
        <w:t xml:space="preserve">not </w:t>
      </w:r>
      <w:r w:rsidR="003A49EB" w:rsidRPr="00181EAD">
        <w:rPr>
          <w:rFonts w:ascii="Times New Roman" w:eastAsiaTheme="majorEastAsia" w:hAnsi="Times New Roman" w:cs="Times New Roman"/>
          <w:color w:val="000000" w:themeColor="text1"/>
          <w:sz w:val="24"/>
          <w:szCs w:val="24"/>
          <w:lang w:val="en-GB"/>
        </w:rPr>
        <w:t xml:space="preserve">seem to be </w:t>
      </w:r>
      <w:r w:rsidR="006D1EFA" w:rsidRPr="00181EAD">
        <w:rPr>
          <w:rFonts w:ascii="Times New Roman" w:eastAsiaTheme="majorEastAsia" w:hAnsi="Times New Roman" w:cs="Times New Roman"/>
          <w:color w:val="000000" w:themeColor="text1"/>
          <w:sz w:val="24"/>
          <w:szCs w:val="24"/>
          <w:lang w:val="en-GB"/>
        </w:rPr>
        <w:t xml:space="preserve">aware </w:t>
      </w:r>
      <w:r w:rsidR="003A49EB" w:rsidRPr="00181EAD">
        <w:rPr>
          <w:rFonts w:ascii="Times New Roman" w:eastAsiaTheme="majorEastAsia" w:hAnsi="Times New Roman" w:cs="Times New Roman"/>
          <w:color w:val="000000" w:themeColor="text1"/>
          <w:sz w:val="24"/>
          <w:szCs w:val="24"/>
          <w:lang w:val="en-GB"/>
        </w:rPr>
        <w:t xml:space="preserve">that </w:t>
      </w:r>
      <w:r w:rsidR="006D1EFA" w:rsidRPr="00181EAD">
        <w:rPr>
          <w:rFonts w:ascii="Times New Roman" w:eastAsiaTheme="majorEastAsia" w:hAnsi="Times New Roman" w:cs="Times New Roman"/>
          <w:color w:val="000000" w:themeColor="text1"/>
          <w:sz w:val="24"/>
          <w:szCs w:val="24"/>
          <w:lang w:val="en-GB"/>
        </w:rPr>
        <w:t>two conditions can exi</w:t>
      </w:r>
      <w:r w:rsidR="003A49EB" w:rsidRPr="00181EAD">
        <w:rPr>
          <w:rFonts w:ascii="Times New Roman" w:eastAsiaTheme="majorEastAsia" w:hAnsi="Times New Roman" w:cs="Times New Roman"/>
          <w:color w:val="000000" w:themeColor="text1"/>
          <w:sz w:val="24"/>
          <w:szCs w:val="24"/>
          <w:lang w:val="en-GB"/>
        </w:rPr>
        <w:t>s</w:t>
      </w:r>
      <w:r w:rsidR="006D1EFA" w:rsidRPr="00181EAD">
        <w:rPr>
          <w:rFonts w:ascii="Times New Roman" w:eastAsiaTheme="majorEastAsia" w:hAnsi="Times New Roman" w:cs="Times New Roman"/>
          <w:color w:val="000000" w:themeColor="text1"/>
          <w:sz w:val="24"/>
          <w:szCs w:val="24"/>
          <w:lang w:val="en-GB"/>
        </w:rPr>
        <w:t xml:space="preserve">t in the same patient. It is </w:t>
      </w:r>
      <w:r w:rsidR="003A49EB" w:rsidRPr="00181EAD">
        <w:rPr>
          <w:rFonts w:ascii="Times New Roman" w:eastAsiaTheme="majorEastAsia" w:hAnsi="Times New Roman" w:cs="Times New Roman"/>
          <w:color w:val="000000" w:themeColor="text1"/>
          <w:sz w:val="24"/>
          <w:szCs w:val="24"/>
          <w:lang w:val="en-GB"/>
        </w:rPr>
        <w:t xml:space="preserve">very </w:t>
      </w:r>
      <w:r w:rsidR="006D1EFA" w:rsidRPr="00181EAD">
        <w:rPr>
          <w:rFonts w:ascii="Times New Roman" w:eastAsiaTheme="majorEastAsia" w:hAnsi="Times New Roman" w:cs="Times New Roman"/>
          <w:color w:val="000000" w:themeColor="text1"/>
          <w:sz w:val="24"/>
          <w:szCs w:val="24"/>
          <w:lang w:val="en-GB"/>
        </w:rPr>
        <w:t>important to look for sign</w:t>
      </w:r>
      <w:r w:rsidR="003A49EB" w:rsidRPr="00181EAD">
        <w:rPr>
          <w:rFonts w:ascii="Times New Roman" w:eastAsiaTheme="majorEastAsia" w:hAnsi="Times New Roman" w:cs="Times New Roman"/>
          <w:color w:val="000000" w:themeColor="text1"/>
          <w:sz w:val="24"/>
          <w:szCs w:val="24"/>
          <w:lang w:val="en-GB"/>
        </w:rPr>
        <w:t>s</w:t>
      </w:r>
      <w:r w:rsidR="006D1EFA" w:rsidRPr="00181EAD">
        <w:rPr>
          <w:rFonts w:ascii="Times New Roman" w:eastAsiaTheme="majorEastAsia" w:hAnsi="Times New Roman" w:cs="Times New Roman"/>
          <w:color w:val="000000" w:themeColor="text1"/>
          <w:sz w:val="24"/>
          <w:szCs w:val="24"/>
          <w:lang w:val="en-GB"/>
        </w:rPr>
        <w:t xml:space="preserve"> of trauma </w:t>
      </w:r>
      <w:r w:rsidR="003A49EB" w:rsidRPr="00181EAD">
        <w:rPr>
          <w:rFonts w:ascii="Times New Roman" w:eastAsiaTheme="majorEastAsia" w:hAnsi="Times New Roman" w:cs="Times New Roman"/>
          <w:color w:val="000000" w:themeColor="text1"/>
          <w:sz w:val="24"/>
          <w:szCs w:val="24"/>
          <w:lang w:val="en-GB"/>
        </w:rPr>
        <w:t xml:space="preserve">associated with alcohol abuse, </w:t>
      </w:r>
      <w:r w:rsidR="006D1EFA" w:rsidRPr="00181EAD">
        <w:rPr>
          <w:rFonts w:ascii="Times New Roman" w:eastAsiaTheme="majorEastAsia" w:hAnsi="Times New Roman" w:cs="Times New Roman"/>
          <w:color w:val="000000" w:themeColor="text1"/>
          <w:sz w:val="24"/>
          <w:szCs w:val="24"/>
          <w:lang w:val="en-GB"/>
        </w:rPr>
        <w:t>especially head injuries</w:t>
      </w:r>
      <w:r w:rsidR="00331869" w:rsidRPr="00181EAD">
        <w:rPr>
          <w:rFonts w:ascii="Times New Roman" w:eastAsiaTheme="majorEastAsia" w:hAnsi="Times New Roman" w:cs="Times New Roman"/>
          <w:color w:val="000000" w:themeColor="text1"/>
          <w:sz w:val="24"/>
          <w:szCs w:val="24"/>
          <w:lang w:val="en-GB"/>
        </w:rPr>
        <w:t>, as</w:t>
      </w:r>
      <w:r w:rsidR="006D1EFA" w:rsidRPr="00181EAD">
        <w:rPr>
          <w:rFonts w:ascii="Times New Roman" w:eastAsiaTheme="majorEastAsia" w:hAnsi="Times New Roman" w:cs="Times New Roman"/>
          <w:color w:val="000000" w:themeColor="text1"/>
          <w:sz w:val="24"/>
          <w:szCs w:val="24"/>
          <w:lang w:val="en-GB"/>
        </w:rPr>
        <w:t xml:space="preserve"> </w:t>
      </w:r>
      <w:r w:rsidR="003A49EB" w:rsidRPr="00181EAD">
        <w:rPr>
          <w:rFonts w:ascii="Times New Roman" w:eastAsiaTheme="majorEastAsia" w:hAnsi="Times New Roman" w:cs="Times New Roman"/>
          <w:color w:val="000000" w:themeColor="text1"/>
          <w:sz w:val="24"/>
          <w:szCs w:val="24"/>
          <w:lang w:val="en-GB"/>
        </w:rPr>
        <w:t xml:space="preserve">such patients </w:t>
      </w:r>
      <w:r w:rsidR="006D1EFA" w:rsidRPr="00181EAD">
        <w:rPr>
          <w:rFonts w:ascii="Times New Roman" w:eastAsiaTheme="majorEastAsia" w:hAnsi="Times New Roman" w:cs="Times New Roman"/>
          <w:color w:val="000000" w:themeColor="text1"/>
          <w:sz w:val="24"/>
          <w:szCs w:val="24"/>
          <w:lang w:val="en-GB"/>
        </w:rPr>
        <w:t xml:space="preserve">are more prone </w:t>
      </w:r>
      <w:r w:rsidR="003A49EB" w:rsidRPr="00181EAD">
        <w:rPr>
          <w:rFonts w:ascii="Times New Roman" w:eastAsiaTheme="majorEastAsia" w:hAnsi="Times New Roman" w:cs="Times New Roman"/>
          <w:color w:val="000000" w:themeColor="text1"/>
          <w:sz w:val="24"/>
          <w:szCs w:val="24"/>
          <w:lang w:val="en-GB"/>
        </w:rPr>
        <w:t>to these</w:t>
      </w:r>
      <w:r w:rsidR="006D1EFA" w:rsidRPr="00181EAD">
        <w:rPr>
          <w:rFonts w:ascii="Times New Roman" w:eastAsiaTheme="majorEastAsia" w:hAnsi="Times New Roman" w:cs="Times New Roman"/>
          <w:color w:val="000000" w:themeColor="text1"/>
          <w:sz w:val="24"/>
          <w:szCs w:val="24"/>
          <w:lang w:val="en-GB"/>
        </w:rPr>
        <w:t>.</w:t>
      </w:r>
      <w:r w:rsidR="00240A14" w:rsidRPr="00181EAD">
        <w:rPr>
          <w:rFonts w:ascii="Times New Roman" w:eastAsiaTheme="majorEastAsia" w:hAnsi="Times New Roman" w:cs="Times New Roman"/>
          <w:color w:val="000000" w:themeColor="text1"/>
          <w:sz w:val="24"/>
          <w:szCs w:val="24"/>
          <w:lang w:val="en-GB"/>
        </w:rPr>
        <w:t xml:space="preserve"> </w:t>
      </w:r>
      <w:r w:rsidR="0080553D" w:rsidRPr="00181EAD">
        <w:rPr>
          <w:rFonts w:ascii="Times New Roman" w:eastAsiaTheme="majorEastAsia" w:hAnsi="Times New Roman" w:cs="Times New Roman"/>
          <w:color w:val="000000" w:themeColor="text1"/>
          <w:sz w:val="24"/>
          <w:szCs w:val="24"/>
          <w:lang w:val="en-GB"/>
        </w:rPr>
        <w:t xml:space="preserve"> This </w:t>
      </w:r>
      <w:r w:rsidR="003A49EB" w:rsidRPr="00181EAD">
        <w:rPr>
          <w:rFonts w:ascii="Times New Roman" w:eastAsiaTheme="majorEastAsia" w:hAnsi="Times New Roman" w:cs="Times New Roman"/>
          <w:color w:val="000000" w:themeColor="text1"/>
          <w:sz w:val="24"/>
          <w:szCs w:val="24"/>
          <w:lang w:val="en-GB"/>
        </w:rPr>
        <w:t xml:space="preserve">was </w:t>
      </w:r>
      <w:r w:rsidR="0080553D" w:rsidRPr="00181EAD">
        <w:rPr>
          <w:rFonts w:ascii="Times New Roman" w:eastAsiaTheme="majorEastAsia" w:hAnsi="Times New Roman" w:cs="Times New Roman"/>
          <w:color w:val="000000" w:themeColor="text1"/>
          <w:sz w:val="24"/>
          <w:szCs w:val="24"/>
          <w:lang w:val="en-GB"/>
        </w:rPr>
        <w:t xml:space="preserve">an act of omission. </w:t>
      </w:r>
      <w:r w:rsidR="009A0A08" w:rsidRPr="00181EAD">
        <w:rPr>
          <w:rFonts w:ascii="Times New Roman" w:eastAsiaTheme="majorEastAsia" w:hAnsi="Times New Roman" w:cs="Times New Roman"/>
          <w:color w:val="000000" w:themeColor="text1"/>
          <w:sz w:val="24"/>
          <w:szCs w:val="24"/>
          <w:lang w:val="en-GB"/>
        </w:rPr>
        <w:t xml:space="preserve">This death could </w:t>
      </w:r>
      <w:r w:rsidR="003A49EB" w:rsidRPr="00181EAD">
        <w:rPr>
          <w:rFonts w:ascii="Times New Roman" w:eastAsiaTheme="majorEastAsia" w:hAnsi="Times New Roman" w:cs="Times New Roman"/>
          <w:color w:val="000000" w:themeColor="text1"/>
          <w:sz w:val="24"/>
          <w:szCs w:val="24"/>
          <w:lang w:val="en-GB"/>
        </w:rPr>
        <w:t xml:space="preserve">have been </w:t>
      </w:r>
      <w:r w:rsidR="009A0A08" w:rsidRPr="00181EAD">
        <w:rPr>
          <w:rFonts w:ascii="Times New Roman" w:eastAsiaTheme="majorEastAsia" w:hAnsi="Times New Roman" w:cs="Times New Roman"/>
          <w:color w:val="000000" w:themeColor="text1"/>
          <w:sz w:val="24"/>
          <w:szCs w:val="24"/>
          <w:lang w:val="en-GB"/>
        </w:rPr>
        <w:t>avoided</w:t>
      </w:r>
      <w:r w:rsidR="003A49EB" w:rsidRPr="00181EAD">
        <w:rPr>
          <w:rFonts w:ascii="Times New Roman" w:eastAsiaTheme="majorEastAsia" w:hAnsi="Times New Roman" w:cs="Times New Roman"/>
          <w:color w:val="000000" w:themeColor="text1"/>
          <w:sz w:val="24"/>
          <w:szCs w:val="24"/>
          <w:lang w:val="en-GB"/>
        </w:rPr>
        <w:t>,</w:t>
      </w:r>
      <w:r w:rsidR="009A0A08" w:rsidRPr="00181EAD">
        <w:rPr>
          <w:rFonts w:ascii="Times New Roman" w:eastAsiaTheme="majorEastAsia" w:hAnsi="Times New Roman" w:cs="Times New Roman"/>
          <w:color w:val="000000" w:themeColor="text1"/>
          <w:sz w:val="24"/>
          <w:szCs w:val="24"/>
          <w:lang w:val="en-GB"/>
        </w:rPr>
        <w:t xml:space="preserve"> as </w:t>
      </w:r>
      <w:r w:rsidR="003A49EB" w:rsidRPr="00181EAD">
        <w:rPr>
          <w:rFonts w:ascii="Times New Roman" w:eastAsiaTheme="majorEastAsia" w:hAnsi="Times New Roman" w:cs="Times New Roman"/>
          <w:color w:val="000000" w:themeColor="text1"/>
          <w:sz w:val="24"/>
          <w:szCs w:val="24"/>
          <w:lang w:val="en-GB"/>
        </w:rPr>
        <w:t xml:space="preserve">an </w:t>
      </w:r>
      <w:r w:rsidR="0080553D" w:rsidRPr="00181EAD">
        <w:rPr>
          <w:rFonts w:ascii="Times New Roman" w:eastAsiaTheme="majorEastAsia" w:hAnsi="Times New Roman" w:cs="Times New Roman"/>
          <w:color w:val="000000" w:themeColor="text1"/>
          <w:sz w:val="24"/>
          <w:szCs w:val="24"/>
          <w:lang w:val="en-GB"/>
        </w:rPr>
        <w:t>e</w:t>
      </w:r>
      <w:r w:rsidRPr="00181EAD">
        <w:rPr>
          <w:rFonts w:ascii="Times New Roman" w:eastAsiaTheme="majorEastAsia" w:hAnsi="Times New Roman" w:cs="Times New Roman"/>
          <w:color w:val="000000" w:themeColor="text1"/>
          <w:sz w:val="24"/>
          <w:szCs w:val="24"/>
          <w:lang w:val="en-GB"/>
        </w:rPr>
        <w:t>xtradural h</w:t>
      </w:r>
      <w:r w:rsidR="003A49EB" w:rsidRPr="00181EAD">
        <w:rPr>
          <w:rFonts w:ascii="Times New Roman" w:eastAsiaTheme="majorEastAsia" w:hAnsi="Times New Roman" w:cs="Times New Roman"/>
          <w:color w:val="000000" w:themeColor="text1"/>
          <w:sz w:val="24"/>
          <w:szCs w:val="24"/>
          <w:lang w:val="en-GB"/>
        </w:rPr>
        <w:t>a</w:t>
      </w:r>
      <w:r w:rsidRPr="00181EAD">
        <w:rPr>
          <w:rFonts w:ascii="Times New Roman" w:eastAsiaTheme="majorEastAsia" w:hAnsi="Times New Roman" w:cs="Times New Roman"/>
          <w:color w:val="000000" w:themeColor="text1"/>
          <w:sz w:val="24"/>
          <w:szCs w:val="24"/>
          <w:lang w:val="en-GB"/>
        </w:rPr>
        <w:t>ematoma</w:t>
      </w:r>
      <w:r w:rsidR="00395450" w:rsidRPr="00181EAD">
        <w:rPr>
          <w:rFonts w:ascii="Times New Roman" w:eastAsiaTheme="majorEastAsia" w:hAnsi="Times New Roman" w:cs="Times New Roman"/>
          <w:color w:val="000000" w:themeColor="text1"/>
          <w:sz w:val="24"/>
          <w:szCs w:val="24"/>
          <w:lang w:val="en-GB"/>
        </w:rPr>
        <w:t xml:space="preserve"> </w:t>
      </w:r>
      <w:r w:rsidR="003A49EB" w:rsidRPr="00181EAD">
        <w:rPr>
          <w:rFonts w:ascii="Times New Roman" w:eastAsiaTheme="majorEastAsia" w:hAnsi="Times New Roman" w:cs="Times New Roman"/>
          <w:color w:val="000000" w:themeColor="text1"/>
          <w:sz w:val="24"/>
          <w:szCs w:val="24"/>
          <w:lang w:val="en-GB"/>
        </w:rPr>
        <w:t xml:space="preserve">is a treatable condition </w:t>
      </w:r>
      <w:r w:rsidR="00395450" w:rsidRPr="00181EAD">
        <w:rPr>
          <w:rFonts w:ascii="Times New Roman" w:eastAsiaTheme="majorEastAsia" w:hAnsi="Times New Roman" w:cs="Times New Roman"/>
          <w:color w:val="000000" w:themeColor="text1"/>
          <w:sz w:val="24"/>
          <w:szCs w:val="24"/>
          <w:lang w:val="en-GB"/>
        </w:rPr>
        <w:t>(Photograph)</w:t>
      </w:r>
      <w:r w:rsidR="0080553D" w:rsidRPr="00181EAD">
        <w:rPr>
          <w:rFonts w:ascii="Times New Roman" w:eastAsiaTheme="majorEastAsia" w:hAnsi="Times New Roman" w:cs="Times New Roman"/>
          <w:color w:val="000000" w:themeColor="text1"/>
          <w:sz w:val="24"/>
          <w:szCs w:val="24"/>
          <w:lang w:val="en-GB"/>
        </w:rPr>
        <w:t xml:space="preserve">. </w:t>
      </w:r>
      <w:r w:rsidR="00736D65" w:rsidRPr="00181EAD">
        <w:rPr>
          <w:rFonts w:ascii="Times New Roman" w:eastAsiaTheme="majorEastAsia" w:hAnsi="Times New Roman" w:cs="Times New Roman"/>
          <w:color w:val="000000" w:themeColor="text1"/>
          <w:sz w:val="24"/>
          <w:szCs w:val="24"/>
          <w:lang w:val="en-GB"/>
        </w:rPr>
        <w:t>Traumatic extradural h</w:t>
      </w:r>
      <w:r w:rsidR="003A49EB" w:rsidRPr="00181EAD">
        <w:rPr>
          <w:rFonts w:ascii="Times New Roman" w:eastAsiaTheme="majorEastAsia" w:hAnsi="Times New Roman" w:cs="Times New Roman"/>
          <w:color w:val="000000" w:themeColor="text1"/>
          <w:sz w:val="24"/>
          <w:szCs w:val="24"/>
          <w:lang w:val="en-GB"/>
        </w:rPr>
        <w:t>a</w:t>
      </w:r>
      <w:r w:rsidR="00736D65" w:rsidRPr="00181EAD">
        <w:rPr>
          <w:rFonts w:ascii="Times New Roman" w:eastAsiaTheme="majorEastAsia" w:hAnsi="Times New Roman" w:cs="Times New Roman"/>
          <w:color w:val="000000" w:themeColor="text1"/>
          <w:sz w:val="24"/>
          <w:szCs w:val="24"/>
          <w:lang w:val="en-GB"/>
        </w:rPr>
        <w:t>ematoma is a neurosurgical emergency and timely surgical intervention is the gold standard</w:t>
      </w:r>
      <w:r w:rsidR="00EA663D" w:rsidRPr="00181EAD">
        <w:rPr>
          <w:rFonts w:ascii="Times New Roman" w:eastAsiaTheme="majorEastAsia" w:hAnsi="Times New Roman" w:cs="Times New Roman"/>
          <w:color w:val="000000" w:themeColor="text1"/>
          <w:sz w:val="24"/>
          <w:szCs w:val="24"/>
          <w:lang w:val="en-GB"/>
        </w:rPr>
        <w:t>.</w:t>
      </w:r>
      <w:r w:rsidR="00EA663D" w:rsidRPr="00181EAD">
        <w:rPr>
          <w:rFonts w:ascii="Times New Roman" w:hAnsi="Times New Roman" w:cs="Times New Roman"/>
          <w:sz w:val="24"/>
          <w:szCs w:val="24"/>
          <w:vertAlign w:val="superscript"/>
          <w:lang w:val="en-GB"/>
        </w:rPr>
        <w:t xml:space="preserve"> 12</w:t>
      </w:r>
      <w:r w:rsidR="00736D65" w:rsidRPr="00181EAD">
        <w:rPr>
          <w:rFonts w:ascii="Times New Roman" w:eastAsiaTheme="majorEastAsia" w:hAnsi="Times New Roman" w:cs="Times New Roman"/>
          <w:color w:val="000000" w:themeColor="text1"/>
          <w:sz w:val="24"/>
          <w:szCs w:val="24"/>
          <w:lang w:val="en-GB"/>
        </w:rPr>
        <w:t xml:space="preserve"> </w:t>
      </w:r>
    </w:p>
    <w:p w14:paraId="2F05F4C5" w14:textId="63B8E8F4" w:rsidR="00F23F14" w:rsidRPr="00856C9B" w:rsidRDefault="00F23F14" w:rsidP="00377970">
      <w:pPr>
        <w:rPr>
          <w:rFonts w:ascii="Times New Roman" w:hAnsi="Times New Roman" w:cs="Times New Roman"/>
          <w:b/>
          <w:sz w:val="24"/>
          <w:szCs w:val="24"/>
          <w:lang w:val="en-GB"/>
        </w:rPr>
      </w:pPr>
      <w:r w:rsidRPr="00181EAD">
        <w:rPr>
          <w:rFonts w:ascii="Times New Roman" w:hAnsi="Times New Roman" w:cs="Times New Roman"/>
          <w:sz w:val="24"/>
          <w:szCs w:val="24"/>
          <w:lang w:val="en-GB"/>
        </w:rPr>
        <w:t xml:space="preserve">All three cases in this report fall in the category </w:t>
      </w:r>
      <w:r w:rsidR="007F621B" w:rsidRPr="00181EAD">
        <w:rPr>
          <w:rFonts w:ascii="Times New Roman" w:hAnsi="Times New Roman" w:cs="Times New Roman"/>
          <w:sz w:val="24"/>
          <w:szCs w:val="24"/>
          <w:lang w:val="en-GB"/>
        </w:rPr>
        <w:t>of the</w:t>
      </w:r>
      <w:r w:rsidR="00105E49" w:rsidRPr="00181EAD">
        <w:rPr>
          <w:rFonts w:ascii="Times New Roman" w:hAnsi="Times New Roman" w:cs="Times New Roman"/>
          <w:sz w:val="24"/>
          <w:szCs w:val="24"/>
          <w:lang w:val="en-GB"/>
        </w:rPr>
        <w:t xml:space="preserve"> doctrine of </w:t>
      </w:r>
      <w:r w:rsidRPr="00181EAD">
        <w:rPr>
          <w:rFonts w:ascii="Times New Roman" w:hAnsi="Times New Roman" w:cs="Times New Roman"/>
          <w:sz w:val="24"/>
          <w:szCs w:val="24"/>
          <w:lang w:val="en-GB"/>
        </w:rPr>
        <w:t>Res Ipsa Loquitur</w:t>
      </w:r>
      <w:r w:rsidR="00F322A1" w:rsidRPr="00181EAD">
        <w:rPr>
          <w:rFonts w:ascii="Times New Roman" w:hAnsi="Times New Roman" w:cs="Times New Roman"/>
          <w:sz w:val="24"/>
          <w:szCs w:val="24"/>
          <w:lang w:val="en-GB"/>
        </w:rPr>
        <w:t>,</w:t>
      </w:r>
      <w:r w:rsidRPr="00856C9B">
        <w:rPr>
          <w:rFonts w:ascii="Times New Roman" w:hAnsi="Times New Roman" w:cs="Times New Roman"/>
          <w:i/>
          <w:color w:val="000000" w:themeColor="text1"/>
          <w:sz w:val="24"/>
          <w:szCs w:val="24"/>
          <w:shd w:val="clear" w:color="auto" w:fill="FFFFFF"/>
          <w:lang w:val="en-GB"/>
        </w:rPr>
        <w:t xml:space="preserve"> ‘the </w:t>
      </w:r>
      <w:r w:rsidR="00105E49" w:rsidRPr="00856C9B">
        <w:rPr>
          <w:rFonts w:ascii="Times New Roman" w:hAnsi="Times New Roman" w:cs="Times New Roman"/>
          <w:i/>
          <w:color w:val="000000" w:themeColor="text1"/>
          <w:sz w:val="24"/>
          <w:szCs w:val="24"/>
          <w:shd w:val="clear" w:color="auto" w:fill="FFFFFF"/>
          <w:lang w:val="en-GB"/>
        </w:rPr>
        <w:t>facts speak</w:t>
      </w:r>
      <w:r w:rsidRPr="00856C9B">
        <w:rPr>
          <w:rFonts w:ascii="Times New Roman" w:hAnsi="Times New Roman" w:cs="Times New Roman"/>
          <w:i/>
          <w:color w:val="000000" w:themeColor="text1"/>
          <w:sz w:val="24"/>
          <w:szCs w:val="24"/>
          <w:shd w:val="clear" w:color="auto" w:fill="FFFFFF"/>
          <w:lang w:val="en-GB"/>
        </w:rPr>
        <w:t xml:space="preserve"> for </w:t>
      </w:r>
      <w:r w:rsidR="003A49EB">
        <w:rPr>
          <w:rFonts w:ascii="Times New Roman" w:hAnsi="Times New Roman" w:cs="Times New Roman"/>
          <w:i/>
          <w:color w:val="000000" w:themeColor="text1"/>
          <w:sz w:val="24"/>
          <w:szCs w:val="24"/>
          <w:shd w:val="clear" w:color="auto" w:fill="FFFFFF"/>
          <w:lang w:val="en-GB"/>
        </w:rPr>
        <w:t>themselves</w:t>
      </w:r>
      <w:r w:rsidR="00105E49" w:rsidRPr="00856C9B">
        <w:rPr>
          <w:rFonts w:ascii="Times New Roman" w:hAnsi="Times New Roman" w:cs="Times New Roman"/>
          <w:i/>
          <w:color w:val="000000" w:themeColor="text1"/>
          <w:sz w:val="24"/>
          <w:szCs w:val="24"/>
          <w:lang w:val="en-GB"/>
        </w:rPr>
        <w:t xml:space="preserve">.’ </w:t>
      </w:r>
      <w:r w:rsidR="00105E49" w:rsidRPr="00856C9B">
        <w:rPr>
          <w:rFonts w:ascii="Times New Roman" w:eastAsiaTheme="minorEastAsia" w:hAnsi="Times New Roman" w:cs="Times New Roman"/>
          <w:i/>
          <w:color w:val="000000" w:themeColor="text1"/>
          <w:sz w:val="24"/>
          <w:szCs w:val="24"/>
          <w:lang w:val="en-GB"/>
        </w:rPr>
        <w:t xml:space="preserve"> </w:t>
      </w:r>
      <w:r w:rsidR="003A49EB">
        <w:rPr>
          <w:rFonts w:ascii="Times New Roman" w:eastAsiaTheme="minorEastAsia" w:hAnsi="Times New Roman" w:cs="Times New Roman"/>
          <w:color w:val="000000" w:themeColor="text1"/>
          <w:sz w:val="24"/>
          <w:szCs w:val="24"/>
          <w:lang w:val="en-GB"/>
        </w:rPr>
        <w:t>If a doctor involved in such a case is charged, t</w:t>
      </w:r>
      <w:r w:rsidR="00105E49" w:rsidRPr="00856C9B">
        <w:rPr>
          <w:rFonts w:ascii="Times New Roman" w:eastAsiaTheme="minorEastAsia" w:hAnsi="Times New Roman" w:cs="Times New Roman"/>
          <w:color w:val="000000" w:themeColor="text1"/>
          <w:sz w:val="24"/>
          <w:szCs w:val="24"/>
          <w:lang w:val="en-GB"/>
        </w:rPr>
        <w:t xml:space="preserve">he incident, which </w:t>
      </w:r>
      <w:r w:rsidR="00105E49" w:rsidRPr="00856C9B">
        <w:rPr>
          <w:rFonts w:ascii="Times New Roman" w:eastAsiaTheme="minorEastAsia" w:hAnsi="Times New Roman" w:cs="Times New Roman"/>
          <w:i/>
          <w:color w:val="000000" w:themeColor="text1"/>
          <w:sz w:val="24"/>
          <w:szCs w:val="24"/>
          <w:lang w:val="en-GB"/>
        </w:rPr>
        <w:t>was</w:t>
      </w:r>
      <w:r w:rsidR="00105E49" w:rsidRPr="00856C9B">
        <w:rPr>
          <w:rFonts w:ascii="Times New Roman" w:eastAsiaTheme="minorEastAsia" w:hAnsi="Times New Roman" w:cs="Times New Roman"/>
          <w:color w:val="000000" w:themeColor="text1"/>
          <w:sz w:val="24"/>
          <w:szCs w:val="24"/>
          <w:lang w:val="en-GB"/>
        </w:rPr>
        <w:t xml:space="preserve"> under the exclusive control of the defendant </w:t>
      </w:r>
      <w:r w:rsidR="000552BB" w:rsidRPr="00856C9B">
        <w:rPr>
          <w:rFonts w:ascii="Times New Roman" w:eastAsiaTheme="minorEastAsia" w:hAnsi="Times New Roman" w:cs="Times New Roman"/>
          <w:color w:val="000000" w:themeColor="text1"/>
          <w:sz w:val="24"/>
          <w:szCs w:val="24"/>
          <w:lang w:val="en-GB"/>
        </w:rPr>
        <w:t>(</w:t>
      </w:r>
      <w:r w:rsidR="003A49EB" w:rsidRPr="00856C9B">
        <w:rPr>
          <w:rFonts w:ascii="Times New Roman" w:eastAsiaTheme="minorEastAsia" w:hAnsi="Times New Roman" w:cs="Times New Roman"/>
          <w:color w:val="000000" w:themeColor="text1"/>
          <w:sz w:val="24"/>
          <w:szCs w:val="24"/>
          <w:lang w:val="en-GB"/>
        </w:rPr>
        <w:t xml:space="preserve">cases </w:t>
      </w:r>
      <w:r w:rsidR="000552BB" w:rsidRPr="00856C9B">
        <w:rPr>
          <w:rFonts w:ascii="Times New Roman" w:eastAsiaTheme="minorEastAsia" w:hAnsi="Times New Roman" w:cs="Times New Roman"/>
          <w:color w:val="000000" w:themeColor="text1"/>
          <w:sz w:val="24"/>
          <w:szCs w:val="24"/>
          <w:lang w:val="en-GB"/>
        </w:rPr>
        <w:t xml:space="preserve">1 </w:t>
      </w:r>
      <w:r w:rsidR="003A49EB">
        <w:rPr>
          <w:rFonts w:ascii="Times New Roman" w:eastAsiaTheme="minorEastAsia" w:hAnsi="Times New Roman" w:cs="Times New Roman"/>
          <w:color w:val="000000" w:themeColor="text1"/>
          <w:sz w:val="24"/>
          <w:szCs w:val="24"/>
          <w:lang w:val="en-GB"/>
        </w:rPr>
        <w:t>and</w:t>
      </w:r>
      <w:r w:rsidR="003A49EB" w:rsidRPr="00856C9B">
        <w:rPr>
          <w:rFonts w:ascii="Times New Roman" w:eastAsiaTheme="minorEastAsia" w:hAnsi="Times New Roman" w:cs="Times New Roman"/>
          <w:color w:val="000000" w:themeColor="text1"/>
          <w:sz w:val="24"/>
          <w:szCs w:val="24"/>
          <w:lang w:val="en-GB"/>
        </w:rPr>
        <w:t xml:space="preserve"> </w:t>
      </w:r>
      <w:r w:rsidR="000552BB" w:rsidRPr="00856C9B">
        <w:rPr>
          <w:rFonts w:ascii="Times New Roman" w:eastAsiaTheme="minorEastAsia" w:hAnsi="Times New Roman" w:cs="Times New Roman"/>
          <w:color w:val="000000" w:themeColor="text1"/>
          <w:sz w:val="24"/>
          <w:szCs w:val="24"/>
          <w:lang w:val="en-GB"/>
        </w:rPr>
        <w:t xml:space="preserve">2) </w:t>
      </w:r>
      <w:r w:rsidR="00105E49" w:rsidRPr="00856C9B">
        <w:rPr>
          <w:rFonts w:ascii="Times New Roman" w:eastAsiaTheme="minorEastAsia" w:hAnsi="Times New Roman" w:cs="Times New Roman"/>
          <w:color w:val="000000" w:themeColor="text1"/>
          <w:sz w:val="24"/>
          <w:szCs w:val="24"/>
          <w:lang w:val="en-GB"/>
        </w:rPr>
        <w:t xml:space="preserve">actually happened, </w:t>
      </w:r>
      <w:r w:rsidR="003A49EB">
        <w:rPr>
          <w:rFonts w:ascii="Times New Roman" w:eastAsiaTheme="minorEastAsia" w:hAnsi="Times New Roman" w:cs="Times New Roman"/>
          <w:color w:val="000000" w:themeColor="text1"/>
          <w:sz w:val="24"/>
          <w:szCs w:val="24"/>
          <w:lang w:val="en-GB"/>
        </w:rPr>
        <w:t>but</w:t>
      </w:r>
      <w:r w:rsidR="003A49EB" w:rsidRPr="00856C9B">
        <w:rPr>
          <w:rFonts w:ascii="Times New Roman" w:eastAsiaTheme="minorEastAsia" w:hAnsi="Times New Roman" w:cs="Times New Roman"/>
          <w:color w:val="000000" w:themeColor="text1"/>
          <w:sz w:val="24"/>
          <w:szCs w:val="24"/>
          <w:lang w:val="en-GB"/>
        </w:rPr>
        <w:t xml:space="preserve"> </w:t>
      </w:r>
      <w:r w:rsidR="003A49EB">
        <w:rPr>
          <w:rFonts w:ascii="Times New Roman" w:eastAsiaTheme="minorEastAsia" w:hAnsi="Times New Roman" w:cs="Times New Roman"/>
          <w:color w:val="000000" w:themeColor="text1"/>
          <w:sz w:val="24"/>
          <w:szCs w:val="24"/>
          <w:lang w:val="en-GB"/>
        </w:rPr>
        <w:t>it</w:t>
      </w:r>
      <w:r w:rsidR="00105E49" w:rsidRPr="00856C9B">
        <w:rPr>
          <w:rFonts w:ascii="Times New Roman" w:eastAsiaTheme="minorEastAsia" w:hAnsi="Times New Roman" w:cs="Times New Roman"/>
          <w:color w:val="000000" w:themeColor="text1"/>
          <w:sz w:val="24"/>
          <w:szCs w:val="24"/>
          <w:lang w:val="en-GB"/>
        </w:rPr>
        <w:t xml:space="preserve"> would not have happened in the absence of negligence, and the plaintiff did not contribute to the harm by his own negligence. The burden of proof then falls on the defendant to refute this prima facie inference of n</w:t>
      </w:r>
      <w:r w:rsidR="007F621B" w:rsidRPr="00856C9B">
        <w:rPr>
          <w:rFonts w:ascii="Times New Roman" w:eastAsiaTheme="minorEastAsia" w:hAnsi="Times New Roman" w:cs="Times New Roman"/>
          <w:color w:val="000000" w:themeColor="text1"/>
          <w:sz w:val="24"/>
          <w:szCs w:val="24"/>
          <w:lang w:val="en-GB"/>
        </w:rPr>
        <w:t>egligence that has been created</w:t>
      </w:r>
      <w:r w:rsidR="00EA663D" w:rsidRPr="00856C9B">
        <w:rPr>
          <w:rFonts w:ascii="Times New Roman" w:eastAsiaTheme="minorEastAsia" w:hAnsi="Times New Roman" w:cs="Times New Roman"/>
          <w:color w:val="000000" w:themeColor="text1"/>
          <w:sz w:val="24"/>
          <w:szCs w:val="24"/>
          <w:lang w:val="en-GB"/>
        </w:rPr>
        <w:t>.</w:t>
      </w:r>
      <w:r w:rsidR="00EA663D" w:rsidRPr="00856C9B">
        <w:rPr>
          <w:rFonts w:ascii="Times New Roman" w:eastAsiaTheme="minorEastAsia" w:hAnsi="Times New Roman" w:cs="Times New Roman"/>
          <w:color w:val="000000" w:themeColor="text1"/>
          <w:sz w:val="24"/>
          <w:szCs w:val="24"/>
          <w:vertAlign w:val="superscript"/>
          <w:lang w:val="en-GB"/>
        </w:rPr>
        <w:t>13</w:t>
      </w:r>
      <w:r w:rsidR="007F621B" w:rsidRPr="00856C9B">
        <w:rPr>
          <w:rFonts w:ascii="Times New Roman" w:eastAsiaTheme="minorEastAsia" w:hAnsi="Times New Roman" w:cs="Times New Roman"/>
          <w:color w:val="000000" w:themeColor="text1"/>
          <w:sz w:val="24"/>
          <w:szCs w:val="24"/>
          <w:lang w:val="en-GB"/>
        </w:rPr>
        <w:t xml:space="preserve"> </w:t>
      </w:r>
      <w:r w:rsidR="00BC0B56" w:rsidRPr="00856C9B">
        <w:rPr>
          <w:rFonts w:ascii="Times New Roman" w:eastAsiaTheme="minorEastAsia" w:hAnsi="Times New Roman" w:cs="Times New Roman"/>
          <w:color w:val="000000" w:themeColor="text1"/>
          <w:sz w:val="24"/>
          <w:szCs w:val="24"/>
          <w:lang w:val="en-GB"/>
        </w:rPr>
        <w:t xml:space="preserve">This doctrine is not currently </w:t>
      </w:r>
      <w:r w:rsidR="003A49EB">
        <w:rPr>
          <w:rFonts w:ascii="Times New Roman" w:eastAsiaTheme="minorEastAsia" w:hAnsi="Times New Roman" w:cs="Times New Roman"/>
          <w:color w:val="000000" w:themeColor="text1"/>
          <w:sz w:val="24"/>
          <w:szCs w:val="24"/>
          <w:lang w:val="en-GB"/>
        </w:rPr>
        <w:t>applied</w:t>
      </w:r>
      <w:r w:rsidR="003A49EB" w:rsidRPr="00856C9B">
        <w:rPr>
          <w:rFonts w:ascii="Times New Roman" w:eastAsiaTheme="minorEastAsia" w:hAnsi="Times New Roman" w:cs="Times New Roman"/>
          <w:color w:val="000000" w:themeColor="text1"/>
          <w:sz w:val="24"/>
          <w:szCs w:val="24"/>
          <w:lang w:val="en-GB"/>
        </w:rPr>
        <w:t xml:space="preserve"> </w:t>
      </w:r>
      <w:r w:rsidR="00BC0B56" w:rsidRPr="00856C9B">
        <w:rPr>
          <w:rFonts w:ascii="Times New Roman" w:eastAsiaTheme="minorEastAsia" w:hAnsi="Times New Roman" w:cs="Times New Roman"/>
          <w:color w:val="000000" w:themeColor="text1"/>
          <w:sz w:val="24"/>
          <w:szCs w:val="24"/>
          <w:lang w:val="en-GB"/>
        </w:rPr>
        <w:t>in South Africa</w:t>
      </w:r>
      <w:r w:rsidR="003A49EB">
        <w:rPr>
          <w:rFonts w:ascii="Times New Roman" w:eastAsiaTheme="minorEastAsia" w:hAnsi="Times New Roman" w:cs="Times New Roman"/>
          <w:color w:val="000000" w:themeColor="text1"/>
          <w:sz w:val="24"/>
          <w:szCs w:val="24"/>
          <w:lang w:val="en-GB"/>
        </w:rPr>
        <w:t>n</w:t>
      </w:r>
      <w:r w:rsidR="00BC0B56" w:rsidRPr="00856C9B">
        <w:rPr>
          <w:rFonts w:ascii="Times New Roman" w:eastAsiaTheme="minorEastAsia" w:hAnsi="Times New Roman" w:cs="Times New Roman"/>
          <w:color w:val="000000" w:themeColor="text1"/>
          <w:sz w:val="24"/>
          <w:szCs w:val="24"/>
          <w:lang w:val="en-GB"/>
        </w:rPr>
        <w:t xml:space="preserve"> courts.</w:t>
      </w:r>
      <w:r w:rsidR="00EA663D" w:rsidRPr="00856C9B">
        <w:rPr>
          <w:rFonts w:ascii="Times New Roman" w:eastAsiaTheme="minorEastAsia" w:hAnsi="Times New Roman" w:cs="Times New Roman"/>
          <w:color w:val="000000" w:themeColor="text1"/>
          <w:sz w:val="24"/>
          <w:szCs w:val="24"/>
          <w:vertAlign w:val="superscript"/>
          <w:lang w:val="en-GB"/>
        </w:rPr>
        <w:t xml:space="preserve"> 14</w:t>
      </w:r>
      <w:r w:rsidR="00350C64" w:rsidRPr="00856C9B">
        <w:rPr>
          <w:rFonts w:ascii="Times New Roman" w:eastAsiaTheme="minorEastAsia" w:hAnsi="Times New Roman" w:cs="Times New Roman"/>
          <w:color w:val="000000" w:themeColor="text1"/>
          <w:sz w:val="24"/>
          <w:szCs w:val="24"/>
          <w:lang w:val="en-GB"/>
        </w:rPr>
        <w:t xml:space="preserve"> </w:t>
      </w:r>
      <w:r w:rsidR="00BC0B56" w:rsidRPr="00856C9B">
        <w:rPr>
          <w:rFonts w:ascii="Times New Roman" w:eastAsiaTheme="minorEastAsia" w:hAnsi="Times New Roman" w:cs="Times New Roman"/>
          <w:color w:val="000000" w:themeColor="text1"/>
          <w:sz w:val="24"/>
          <w:szCs w:val="24"/>
          <w:lang w:val="en-GB"/>
        </w:rPr>
        <w:t xml:space="preserve">This maxim would shift the advantage to the plaintiff in cases of negligence, </w:t>
      </w:r>
      <w:r w:rsidR="00AA5B3A" w:rsidRPr="00856C9B">
        <w:rPr>
          <w:rFonts w:ascii="Times New Roman" w:eastAsiaTheme="minorEastAsia" w:hAnsi="Times New Roman" w:cs="Times New Roman"/>
          <w:color w:val="000000" w:themeColor="text1"/>
          <w:sz w:val="24"/>
          <w:szCs w:val="24"/>
          <w:lang w:val="en-GB"/>
        </w:rPr>
        <w:t>th</w:t>
      </w:r>
      <w:r w:rsidR="003A49EB">
        <w:rPr>
          <w:rFonts w:ascii="Times New Roman" w:eastAsiaTheme="minorEastAsia" w:hAnsi="Times New Roman" w:cs="Times New Roman"/>
          <w:color w:val="000000" w:themeColor="text1"/>
          <w:sz w:val="24"/>
          <w:szCs w:val="24"/>
          <w:lang w:val="en-GB"/>
        </w:rPr>
        <w:t>us</w:t>
      </w:r>
      <w:r w:rsidR="00BC0B56" w:rsidRPr="00856C9B">
        <w:rPr>
          <w:rFonts w:ascii="Times New Roman" w:eastAsiaTheme="minorEastAsia" w:hAnsi="Times New Roman" w:cs="Times New Roman"/>
          <w:color w:val="000000" w:themeColor="text1"/>
          <w:sz w:val="24"/>
          <w:szCs w:val="24"/>
          <w:lang w:val="en-GB"/>
        </w:rPr>
        <w:t xml:space="preserve"> supporting the patient’s constitutional right in terms of section 27 (a)</w:t>
      </w:r>
      <w:r w:rsidR="00EA663D" w:rsidRPr="00856C9B">
        <w:rPr>
          <w:rFonts w:ascii="Times New Roman" w:eastAsiaTheme="minorEastAsia" w:hAnsi="Times New Roman" w:cs="Times New Roman"/>
          <w:color w:val="000000" w:themeColor="text1"/>
          <w:sz w:val="24"/>
          <w:szCs w:val="24"/>
          <w:lang w:val="en-GB"/>
        </w:rPr>
        <w:t>.</w:t>
      </w:r>
      <w:r w:rsidR="00EA663D" w:rsidRPr="00856C9B">
        <w:rPr>
          <w:rFonts w:ascii="Times New Roman" w:eastAsiaTheme="minorEastAsia" w:hAnsi="Times New Roman" w:cs="Times New Roman"/>
          <w:color w:val="000000" w:themeColor="text1"/>
          <w:sz w:val="24"/>
          <w:szCs w:val="24"/>
          <w:vertAlign w:val="superscript"/>
          <w:lang w:val="en-GB"/>
        </w:rPr>
        <w:t xml:space="preserve"> 15</w:t>
      </w:r>
      <w:r w:rsidR="00BC0B56" w:rsidRPr="00856C9B">
        <w:rPr>
          <w:rFonts w:ascii="Times New Roman" w:eastAsiaTheme="minorEastAsia" w:hAnsi="Times New Roman" w:cs="Times New Roman"/>
          <w:color w:val="000000" w:themeColor="text1"/>
          <w:sz w:val="24"/>
          <w:szCs w:val="24"/>
          <w:lang w:val="en-GB"/>
        </w:rPr>
        <w:t xml:space="preserve"> </w:t>
      </w:r>
    </w:p>
    <w:p w14:paraId="128C079B" w14:textId="0AD0F8B3" w:rsidR="005F5961" w:rsidRPr="00856C9B" w:rsidRDefault="00832433" w:rsidP="00377970">
      <w:pPr>
        <w:rPr>
          <w:rFonts w:ascii="Times New Roman" w:hAnsi="Times New Roman" w:cs="Times New Roman"/>
          <w:sz w:val="24"/>
          <w:szCs w:val="24"/>
          <w:lang w:val="en-GB"/>
        </w:rPr>
      </w:pPr>
      <w:r w:rsidRPr="00856C9B">
        <w:rPr>
          <w:rFonts w:ascii="Times New Roman" w:hAnsi="Times New Roman" w:cs="Times New Roman"/>
          <w:sz w:val="24"/>
          <w:szCs w:val="24"/>
          <w:lang w:val="en-GB"/>
        </w:rPr>
        <w:t xml:space="preserve">There is </w:t>
      </w:r>
      <w:r w:rsidR="003A49EB">
        <w:rPr>
          <w:rFonts w:ascii="Times New Roman" w:hAnsi="Times New Roman" w:cs="Times New Roman"/>
          <w:sz w:val="24"/>
          <w:szCs w:val="24"/>
          <w:lang w:val="en-GB"/>
        </w:rPr>
        <w:t>very limited</w:t>
      </w:r>
      <w:r w:rsidRPr="00856C9B">
        <w:rPr>
          <w:rFonts w:ascii="Times New Roman" w:hAnsi="Times New Roman" w:cs="Times New Roman"/>
          <w:sz w:val="24"/>
          <w:szCs w:val="24"/>
          <w:lang w:val="en-GB"/>
        </w:rPr>
        <w:t xml:space="preserve"> literature on medical malpractice in South Africa. </w:t>
      </w:r>
      <w:r w:rsidR="00135341" w:rsidRPr="00856C9B">
        <w:rPr>
          <w:rFonts w:ascii="Times New Roman" w:hAnsi="Times New Roman" w:cs="Times New Roman"/>
          <w:sz w:val="24"/>
          <w:szCs w:val="24"/>
          <w:lang w:val="en-GB"/>
        </w:rPr>
        <w:t xml:space="preserve">Surgical malpractice is much easier to pick up in autopsy, but medical errors are difficult and need </w:t>
      </w:r>
      <w:r w:rsidR="003A49EB">
        <w:rPr>
          <w:rFonts w:ascii="Times New Roman" w:hAnsi="Times New Roman" w:cs="Times New Roman"/>
          <w:sz w:val="24"/>
          <w:szCs w:val="24"/>
          <w:lang w:val="en-GB"/>
        </w:rPr>
        <w:t xml:space="preserve">a </w:t>
      </w:r>
      <w:r w:rsidR="00135341" w:rsidRPr="00856C9B">
        <w:rPr>
          <w:rFonts w:ascii="Times New Roman" w:hAnsi="Times New Roman" w:cs="Times New Roman"/>
          <w:sz w:val="24"/>
          <w:szCs w:val="24"/>
          <w:lang w:val="en-GB"/>
        </w:rPr>
        <w:t>well-equipped toxicology laboratory to estimate the drug level.</w:t>
      </w:r>
      <w:r w:rsidR="008E2D2B" w:rsidRPr="00856C9B">
        <w:rPr>
          <w:rFonts w:ascii="Times New Roman" w:hAnsi="Times New Roman" w:cs="Times New Roman"/>
          <w:sz w:val="24"/>
          <w:szCs w:val="24"/>
          <w:lang w:val="en-GB"/>
        </w:rPr>
        <w:t xml:space="preserve"> </w:t>
      </w:r>
      <w:r w:rsidR="004D4FC0" w:rsidRPr="00856C9B">
        <w:rPr>
          <w:rFonts w:ascii="Times New Roman" w:hAnsi="Times New Roman" w:cs="Times New Roman"/>
          <w:sz w:val="24"/>
          <w:szCs w:val="24"/>
          <w:lang w:val="en-GB"/>
        </w:rPr>
        <w:t xml:space="preserve">It is </w:t>
      </w:r>
      <w:r w:rsidR="003A49EB">
        <w:rPr>
          <w:rFonts w:ascii="Times New Roman" w:hAnsi="Times New Roman" w:cs="Times New Roman"/>
          <w:sz w:val="24"/>
          <w:szCs w:val="24"/>
          <w:lang w:val="en-GB"/>
        </w:rPr>
        <w:t>the</w:t>
      </w:r>
      <w:r w:rsidR="003A49EB" w:rsidRPr="00856C9B">
        <w:rPr>
          <w:rFonts w:ascii="Times New Roman" w:hAnsi="Times New Roman" w:cs="Times New Roman"/>
          <w:sz w:val="24"/>
          <w:szCs w:val="24"/>
          <w:lang w:val="en-GB"/>
        </w:rPr>
        <w:t xml:space="preserve"> </w:t>
      </w:r>
      <w:r w:rsidR="004D4FC0" w:rsidRPr="00856C9B">
        <w:rPr>
          <w:rFonts w:ascii="Times New Roman" w:hAnsi="Times New Roman" w:cs="Times New Roman"/>
          <w:sz w:val="24"/>
          <w:szCs w:val="24"/>
          <w:lang w:val="en-GB"/>
        </w:rPr>
        <w:t xml:space="preserve">duty of </w:t>
      </w:r>
      <w:r w:rsidR="003A49EB">
        <w:rPr>
          <w:rFonts w:ascii="Times New Roman" w:hAnsi="Times New Roman" w:cs="Times New Roman"/>
          <w:sz w:val="24"/>
          <w:szCs w:val="24"/>
          <w:lang w:val="en-GB"/>
        </w:rPr>
        <w:t xml:space="preserve">a </w:t>
      </w:r>
      <w:r w:rsidR="004D4FC0" w:rsidRPr="00856C9B">
        <w:rPr>
          <w:rFonts w:ascii="Times New Roman" w:hAnsi="Times New Roman" w:cs="Times New Roman"/>
          <w:sz w:val="24"/>
          <w:szCs w:val="24"/>
          <w:lang w:val="en-GB"/>
        </w:rPr>
        <w:t>doctor to do what is best for the patient, and to avoid the death of patient</w:t>
      </w:r>
      <w:r w:rsidR="003A49EB">
        <w:rPr>
          <w:rFonts w:ascii="Times New Roman" w:hAnsi="Times New Roman" w:cs="Times New Roman"/>
          <w:sz w:val="24"/>
          <w:szCs w:val="24"/>
          <w:lang w:val="en-GB"/>
        </w:rPr>
        <w:t>s</w:t>
      </w:r>
      <w:r w:rsidR="004D4FC0" w:rsidRPr="00856C9B">
        <w:rPr>
          <w:rFonts w:ascii="Times New Roman" w:hAnsi="Times New Roman" w:cs="Times New Roman"/>
          <w:sz w:val="24"/>
          <w:szCs w:val="24"/>
          <w:lang w:val="en-GB"/>
        </w:rPr>
        <w:t xml:space="preserve"> by iatrogenic injury</w:t>
      </w:r>
      <w:r w:rsidR="00EA663D" w:rsidRPr="00856C9B">
        <w:rPr>
          <w:rFonts w:ascii="Times New Roman" w:hAnsi="Times New Roman" w:cs="Times New Roman"/>
          <w:sz w:val="24"/>
          <w:szCs w:val="24"/>
          <w:lang w:val="en-GB"/>
        </w:rPr>
        <w:t>.</w:t>
      </w:r>
      <w:r w:rsidR="00EA663D" w:rsidRPr="00856C9B">
        <w:rPr>
          <w:rFonts w:ascii="Times New Roman" w:hAnsi="Times New Roman" w:cs="Times New Roman"/>
          <w:sz w:val="24"/>
          <w:szCs w:val="24"/>
          <w:vertAlign w:val="superscript"/>
          <w:lang w:val="en-GB"/>
        </w:rPr>
        <w:t>16</w:t>
      </w:r>
      <w:r w:rsidR="00C43E75" w:rsidRPr="00856C9B">
        <w:rPr>
          <w:rFonts w:ascii="Times New Roman" w:hAnsi="Times New Roman" w:cs="Times New Roman"/>
          <w:b/>
          <w:sz w:val="24"/>
          <w:szCs w:val="24"/>
          <w:lang w:val="en-GB"/>
        </w:rPr>
        <w:t xml:space="preserve"> </w:t>
      </w:r>
      <w:r w:rsidR="00C43E75" w:rsidRPr="00856C9B">
        <w:rPr>
          <w:rFonts w:ascii="Times New Roman" w:hAnsi="Times New Roman" w:cs="Times New Roman"/>
          <w:sz w:val="24"/>
          <w:szCs w:val="24"/>
          <w:lang w:val="en-GB"/>
        </w:rPr>
        <w:t>Medical professionals who work in hospitals must</w:t>
      </w:r>
      <w:r w:rsidR="003A49EB">
        <w:rPr>
          <w:rFonts w:ascii="Times New Roman" w:hAnsi="Times New Roman" w:cs="Times New Roman"/>
          <w:sz w:val="24"/>
          <w:szCs w:val="24"/>
          <w:lang w:val="en-GB"/>
        </w:rPr>
        <w:t xml:space="preserve"> act</w:t>
      </w:r>
      <w:r w:rsidR="00C43E75" w:rsidRPr="00856C9B">
        <w:rPr>
          <w:rFonts w:ascii="Times New Roman" w:hAnsi="Times New Roman" w:cs="Times New Roman"/>
          <w:sz w:val="24"/>
          <w:szCs w:val="24"/>
          <w:lang w:val="en-GB"/>
        </w:rPr>
        <w:t xml:space="preserve"> </w:t>
      </w:r>
      <w:r w:rsidR="00AD721D" w:rsidRPr="00856C9B">
        <w:rPr>
          <w:rFonts w:ascii="Times New Roman" w:hAnsi="Times New Roman" w:cs="Times New Roman"/>
          <w:sz w:val="24"/>
          <w:szCs w:val="24"/>
          <w:lang w:val="en-GB"/>
        </w:rPr>
        <w:t>transparent</w:t>
      </w:r>
      <w:r w:rsidR="003A49EB">
        <w:rPr>
          <w:rFonts w:ascii="Times New Roman" w:hAnsi="Times New Roman" w:cs="Times New Roman"/>
          <w:sz w:val="24"/>
          <w:szCs w:val="24"/>
          <w:lang w:val="en-GB"/>
        </w:rPr>
        <w:t>ly</w:t>
      </w:r>
      <w:r w:rsidR="00AD721D" w:rsidRPr="00856C9B">
        <w:rPr>
          <w:rFonts w:ascii="Times New Roman" w:hAnsi="Times New Roman" w:cs="Times New Roman"/>
          <w:sz w:val="24"/>
          <w:szCs w:val="24"/>
          <w:lang w:val="en-GB"/>
        </w:rPr>
        <w:t xml:space="preserve"> and </w:t>
      </w:r>
      <w:r w:rsidR="003A49EB">
        <w:rPr>
          <w:rFonts w:ascii="Times New Roman" w:hAnsi="Times New Roman" w:cs="Times New Roman"/>
          <w:sz w:val="24"/>
          <w:szCs w:val="24"/>
          <w:lang w:val="en-GB"/>
        </w:rPr>
        <w:t xml:space="preserve">be </w:t>
      </w:r>
      <w:r w:rsidR="00C43E75" w:rsidRPr="00856C9B">
        <w:rPr>
          <w:rFonts w:ascii="Times New Roman" w:hAnsi="Times New Roman" w:cs="Times New Roman"/>
          <w:sz w:val="24"/>
          <w:szCs w:val="24"/>
          <w:lang w:val="en-GB"/>
        </w:rPr>
        <w:t>accountable to the public</w:t>
      </w:r>
      <w:r w:rsidR="003A49EB">
        <w:rPr>
          <w:rFonts w:ascii="Times New Roman" w:hAnsi="Times New Roman" w:cs="Times New Roman"/>
          <w:sz w:val="24"/>
          <w:szCs w:val="24"/>
          <w:lang w:val="en-GB"/>
        </w:rPr>
        <w:t>, but</w:t>
      </w:r>
      <w:r w:rsidR="00101155" w:rsidRPr="00856C9B">
        <w:rPr>
          <w:rFonts w:ascii="Times New Roman" w:hAnsi="Times New Roman" w:cs="Times New Roman"/>
          <w:sz w:val="24"/>
          <w:szCs w:val="24"/>
          <w:lang w:val="en-GB"/>
        </w:rPr>
        <w:t xml:space="preserve"> that </w:t>
      </w:r>
      <w:r w:rsidR="003A49EB">
        <w:rPr>
          <w:rFonts w:ascii="Times New Roman" w:hAnsi="Times New Roman" w:cs="Times New Roman"/>
          <w:sz w:val="24"/>
          <w:szCs w:val="24"/>
          <w:lang w:val="en-GB"/>
        </w:rPr>
        <w:t>has</w:t>
      </w:r>
      <w:r w:rsidR="003A49EB" w:rsidRPr="00856C9B">
        <w:rPr>
          <w:rFonts w:ascii="Times New Roman" w:hAnsi="Times New Roman" w:cs="Times New Roman"/>
          <w:sz w:val="24"/>
          <w:szCs w:val="24"/>
          <w:lang w:val="en-GB"/>
        </w:rPr>
        <w:t xml:space="preserve"> </w:t>
      </w:r>
      <w:r w:rsidR="00101155" w:rsidRPr="00856C9B">
        <w:rPr>
          <w:rFonts w:ascii="Times New Roman" w:hAnsi="Times New Roman" w:cs="Times New Roman"/>
          <w:sz w:val="24"/>
          <w:szCs w:val="24"/>
          <w:lang w:val="en-GB"/>
        </w:rPr>
        <w:t>not happened</w:t>
      </w:r>
      <w:r w:rsidR="00FA22F4" w:rsidRPr="00856C9B">
        <w:rPr>
          <w:rFonts w:ascii="Times New Roman" w:hAnsi="Times New Roman" w:cs="Times New Roman"/>
          <w:sz w:val="24"/>
          <w:szCs w:val="24"/>
          <w:lang w:val="en-GB"/>
        </w:rPr>
        <w:t xml:space="preserve"> in these cases</w:t>
      </w:r>
      <w:r w:rsidR="00101155" w:rsidRPr="00856C9B">
        <w:rPr>
          <w:rFonts w:ascii="Times New Roman" w:hAnsi="Times New Roman" w:cs="Times New Roman"/>
          <w:sz w:val="24"/>
          <w:szCs w:val="24"/>
          <w:lang w:val="en-GB"/>
        </w:rPr>
        <w:t>.</w:t>
      </w:r>
      <w:r w:rsidR="00724208" w:rsidRPr="00856C9B">
        <w:rPr>
          <w:rFonts w:ascii="Times New Roman" w:hAnsi="Times New Roman" w:cs="Times New Roman"/>
          <w:sz w:val="24"/>
          <w:szCs w:val="24"/>
          <w:lang w:val="en-GB"/>
        </w:rPr>
        <w:t xml:space="preserve"> </w:t>
      </w:r>
      <w:r w:rsidR="008108AD" w:rsidRPr="00856C9B">
        <w:rPr>
          <w:rFonts w:ascii="Times New Roman" w:hAnsi="Times New Roman" w:cs="Times New Roman"/>
          <w:sz w:val="24"/>
          <w:szCs w:val="24"/>
          <w:lang w:val="en-GB"/>
        </w:rPr>
        <w:t xml:space="preserve"> Forensic </w:t>
      </w:r>
      <w:r w:rsidR="003A49EB">
        <w:rPr>
          <w:rFonts w:ascii="Times New Roman" w:hAnsi="Times New Roman" w:cs="Times New Roman"/>
          <w:sz w:val="24"/>
          <w:szCs w:val="24"/>
          <w:lang w:val="en-GB"/>
        </w:rPr>
        <w:t>p</w:t>
      </w:r>
      <w:r w:rsidR="008108AD" w:rsidRPr="00856C9B">
        <w:rPr>
          <w:rFonts w:ascii="Times New Roman" w:hAnsi="Times New Roman" w:cs="Times New Roman"/>
          <w:sz w:val="24"/>
          <w:szCs w:val="24"/>
          <w:lang w:val="en-GB"/>
        </w:rPr>
        <w:t xml:space="preserve">athology services provide reliable data that can be </w:t>
      </w:r>
      <w:r w:rsidR="003A49EB">
        <w:rPr>
          <w:rFonts w:ascii="Times New Roman" w:hAnsi="Times New Roman" w:cs="Times New Roman"/>
          <w:sz w:val="24"/>
          <w:szCs w:val="24"/>
          <w:lang w:val="en-GB"/>
        </w:rPr>
        <w:t>used</w:t>
      </w:r>
      <w:r w:rsidR="003A49EB" w:rsidRPr="00856C9B">
        <w:rPr>
          <w:rFonts w:ascii="Times New Roman" w:hAnsi="Times New Roman" w:cs="Times New Roman"/>
          <w:sz w:val="24"/>
          <w:szCs w:val="24"/>
          <w:lang w:val="en-GB"/>
        </w:rPr>
        <w:t xml:space="preserve"> </w:t>
      </w:r>
      <w:r w:rsidR="003A49EB">
        <w:rPr>
          <w:rFonts w:ascii="Times New Roman" w:hAnsi="Times New Roman" w:cs="Times New Roman"/>
          <w:sz w:val="24"/>
          <w:szCs w:val="24"/>
          <w:lang w:val="en-GB"/>
        </w:rPr>
        <w:t>to ensure</w:t>
      </w:r>
      <w:r w:rsidR="003A49EB" w:rsidRPr="00856C9B">
        <w:rPr>
          <w:rFonts w:ascii="Times New Roman" w:hAnsi="Times New Roman" w:cs="Times New Roman"/>
          <w:sz w:val="24"/>
          <w:szCs w:val="24"/>
          <w:lang w:val="en-GB"/>
        </w:rPr>
        <w:t xml:space="preserve"> </w:t>
      </w:r>
      <w:r w:rsidR="008108AD" w:rsidRPr="00856C9B">
        <w:rPr>
          <w:rFonts w:ascii="Times New Roman" w:hAnsi="Times New Roman" w:cs="Times New Roman"/>
          <w:sz w:val="24"/>
          <w:szCs w:val="24"/>
          <w:lang w:val="en-GB"/>
        </w:rPr>
        <w:t xml:space="preserve">the quality of care of patients in hospital. </w:t>
      </w:r>
      <w:r w:rsidR="00E14D67" w:rsidRPr="00856C9B">
        <w:rPr>
          <w:rFonts w:ascii="Times New Roman" w:hAnsi="Times New Roman" w:cs="Times New Roman"/>
          <w:sz w:val="24"/>
          <w:szCs w:val="24"/>
          <w:lang w:val="en-GB"/>
        </w:rPr>
        <w:t xml:space="preserve">Strengthening </w:t>
      </w:r>
      <w:r w:rsidR="003A49EB">
        <w:rPr>
          <w:rFonts w:ascii="Times New Roman" w:hAnsi="Times New Roman" w:cs="Times New Roman"/>
          <w:sz w:val="24"/>
          <w:szCs w:val="24"/>
          <w:lang w:val="en-GB"/>
        </w:rPr>
        <w:t>f</w:t>
      </w:r>
      <w:r w:rsidR="00E14D67" w:rsidRPr="00856C9B">
        <w:rPr>
          <w:rFonts w:ascii="Times New Roman" w:hAnsi="Times New Roman" w:cs="Times New Roman"/>
          <w:sz w:val="24"/>
          <w:szCs w:val="24"/>
          <w:lang w:val="en-GB"/>
        </w:rPr>
        <w:t xml:space="preserve">orensic </w:t>
      </w:r>
      <w:r w:rsidR="003A49EB">
        <w:rPr>
          <w:rFonts w:ascii="Times New Roman" w:hAnsi="Times New Roman" w:cs="Times New Roman"/>
          <w:sz w:val="24"/>
          <w:szCs w:val="24"/>
          <w:lang w:val="en-GB"/>
        </w:rPr>
        <w:t>p</w:t>
      </w:r>
      <w:r w:rsidR="00E14D67" w:rsidRPr="00856C9B">
        <w:rPr>
          <w:rFonts w:ascii="Times New Roman" w:hAnsi="Times New Roman" w:cs="Times New Roman"/>
          <w:sz w:val="24"/>
          <w:szCs w:val="24"/>
          <w:lang w:val="en-GB"/>
        </w:rPr>
        <w:t xml:space="preserve">athology services will help in quality control in </w:t>
      </w:r>
      <w:r w:rsidR="003A49EB">
        <w:rPr>
          <w:rFonts w:ascii="Times New Roman" w:hAnsi="Times New Roman" w:cs="Times New Roman"/>
          <w:sz w:val="24"/>
          <w:szCs w:val="24"/>
          <w:lang w:val="en-GB"/>
        </w:rPr>
        <w:t xml:space="preserve">the </w:t>
      </w:r>
      <w:r w:rsidR="00E14D67" w:rsidRPr="00856C9B">
        <w:rPr>
          <w:rFonts w:ascii="Times New Roman" w:hAnsi="Times New Roman" w:cs="Times New Roman"/>
          <w:sz w:val="24"/>
          <w:szCs w:val="24"/>
          <w:lang w:val="en-GB"/>
        </w:rPr>
        <w:t>management of patients in hospitals</w:t>
      </w:r>
      <w:r w:rsidR="00AA5787" w:rsidRPr="00856C9B">
        <w:rPr>
          <w:rFonts w:ascii="Times New Roman" w:hAnsi="Times New Roman" w:cs="Times New Roman"/>
          <w:sz w:val="24"/>
          <w:szCs w:val="24"/>
          <w:lang w:val="en-GB"/>
        </w:rPr>
        <w:t>.</w:t>
      </w:r>
      <w:r w:rsidR="006B7AD6" w:rsidRPr="00856C9B">
        <w:rPr>
          <w:rFonts w:ascii="Times New Roman" w:hAnsi="Times New Roman" w:cs="Times New Roman"/>
          <w:sz w:val="24"/>
          <w:szCs w:val="24"/>
          <w:lang w:val="en-GB"/>
        </w:rPr>
        <w:t xml:space="preserve"> </w:t>
      </w:r>
      <w:r w:rsidR="00E11B6C">
        <w:rPr>
          <w:rFonts w:ascii="Times New Roman" w:hAnsi="Times New Roman" w:cs="Times New Roman"/>
          <w:sz w:val="24"/>
          <w:szCs w:val="24"/>
          <w:lang w:val="en-GB"/>
        </w:rPr>
        <w:t>D</w:t>
      </w:r>
      <w:r w:rsidR="00E11B6C" w:rsidRPr="00856C9B">
        <w:rPr>
          <w:rFonts w:ascii="Times New Roman" w:hAnsi="Times New Roman" w:cs="Times New Roman"/>
          <w:sz w:val="24"/>
          <w:szCs w:val="24"/>
          <w:lang w:val="en-GB"/>
        </w:rPr>
        <w:t>eserved</w:t>
      </w:r>
      <w:r w:rsidR="00E11B6C">
        <w:rPr>
          <w:rFonts w:ascii="Times New Roman" w:hAnsi="Times New Roman" w:cs="Times New Roman"/>
          <w:sz w:val="24"/>
          <w:szCs w:val="24"/>
          <w:lang w:val="en-GB"/>
        </w:rPr>
        <w:t>ly</w:t>
      </w:r>
      <w:r w:rsidR="00E11B6C" w:rsidRPr="00856C9B">
        <w:rPr>
          <w:rFonts w:ascii="Times New Roman" w:hAnsi="Times New Roman" w:cs="Times New Roman"/>
          <w:sz w:val="24"/>
          <w:szCs w:val="24"/>
          <w:lang w:val="en-GB"/>
        </w:rPr>
        <w:t xml:space="preserve"> </w:t>
      </w:r>
      <w:r w:rsidR="00B9096F" w:rsidRPr="00856C9B">
        <w:rPr>
          <w:rFonts w:ascii="Times New Roman" w:hAnsi="Times New Roman" w:cs="Times New Roman"/>
          <w:sz w:val="24"/>
          <w:szCs w:val="24"/>
          <w:lang w:val="en-GB"/>
        </w:rPr>
        <w:t>large pay-outs</w:t>
      </w:r>
      <w:r w:rsidR="00E11B6C">
        <w:rPr>
          <w:rFonts w:ascii="Times New Roman" w:hAnsi="Times New Roman" w:cs="Times New Roman"/>
          <w:sz w:val="24"/>
          <w:szCs w:val="24"/>
          <w:lang w:val="en-GB"/>
        </w:rPr>
        <w:t xml:space="preserve"> have been made</w:t>
      </w:r>
      <w:r w:rsidR="00B9096F" w:rsidRPr="00856C9B">
        <w:rPr>
          <w:rFonts w:ascii="Times New Roman" w:hAnsi="Times New Roman" w:cs="Times New Roman"/>
          <w:sz w:val="24"/>
          <w:szCs w:val="24"/>
          <w:lang w:val="en-GB"/>
        </w:rPr>
        <w:t xml:space="preserve"> to patients</w:t>
      </w:r>
      <w:r w:rsidR="00CD28CF" w:rsidRPr="00856C9B">
        <w:rPr>
          <w:rFonts w:ascii="Times New Roman" w:hAnsi="Times New Roman" w:cs="Times New Roman"/>
          <w:sz w:val="24"/>
          <w:szCs w:val="24"/>
          <w:lang w:val="en-GB"/>
        </w:rPr>
        <w:t>, related</w:t>
      </w:r>
      <w:r w:rsidR="00B9096F" w:rsidRPr="00856C9B">
        <w:rPr>
          <w:rFonts w:ascii="Times New Roman" w:hAnsi="Times New Roman" w:cs="Times New Roman"/>
          <w:sz w:val="24"/>
          <w:szCs w:val="24"/>
          <w:lang w:val="en-GB"/>
        </w:rPr>
        <w:t xml:space="preserve"> to the harm suffered</w:t>
      </w:r>
      <w:r w:rsidR="00CD28CF">
        <w:rPr>
          <w:rFonts w:ascii="Times New Roman" w:hAnsi="Times New Roman" w:cs="Times New Roman"/>
          <w:sz w:val="24"/>
          <w:szCs w:val="24"/>
          <w:lang w:val="en-GB"/>
        </w:rPr>
        <w:t xml:space="preserve"> because of neg</w:t>
      </w:r>
      <w:r w:rsidR="00B9096F" w:rsidRPr="00856C9B">
        <w:rPr>
          <w:rFonts w:ascii="Times New Roman" w:hAnsi="Times New Roman" w:cs="Times New Roman"/>
          <w:sz w:val="24"/>
          <w:szCs w:val="24"/>
          <w:lang w:val="en-GB"/>
        </w:rPr>
        <w:t>ligence</w:t>
      </w:r>
      <w:r w:rsidR="00CD28CF">
        <w:rPr>
          <w:rFonts w:ascii="Times New Roman" w:hAnsi="Times New Roman" w:cs="Times New Roman"/>
          <w:sz w:val="24"/>
          <w:szCs w:val="24"/>
          <w:lang w:val="en-GB"/>
        </w:rPr>
        <w:t xml:space="preserve"> of doctors</w:t>
      </w:r>
      <w:r w:rsidR="00EA663D" w:rsidRPr="00856C9B">
        <w:rPr>
          <w:rFonts w:ascii="Times New Roman" w:hAnsi="Times New Roman" w:cs="Times New Roman"/>
          <w:sz w:val="24"/>
          <w:szCs w:val="24"/>
          <w:lang w:val="en-GB"/>
        </w:rPr>
        <w:t>.</w:t>
      </w:r>
      <w:r w:rsidR="00EA663D" w:rsidRPr="00856C9B">
        <w:rPr>
          <w:rFonts w:ascii="Times New Roman" w:hAnsi="Times New Roman" w:cs="Times New Roman"/>
          <w:sz w:val="24"/>
          <w:szCs w:val="24"/>
          <w:vertAlign w:val="superscript"/>
          <w:lang w:val="en-GB"/>
        </w:rPr>
        <w:t>17</w:t>
      </w:r>
      <w:r w:rsidR="00B9096F" w:rsidRPr="00856C9B">
        <w:rPr>
          <w:rFonts w:ascii="Times New Roman" w:hAnsi="Times New Roman" w:cs="Times New Roman"/>
          <w:sz w:val="24"/>
          <w:szCs w:val="24"/>
          <w:lang w:val="en-GB"/>
        </w:rPr>
        <w:t xml:space="preserve">  </w:t>
      </w:r>
    </w:p>
    <w:p w14:paraId="210C7737" w14:textId="5E60B455" w:rsidR="006B7AD6" w:rsidRPr="00856C9B" w:rsidRDefault="00B9096F" w:rsidP="00377970">
      <w:pPr>
        <w:rPr>
          <w:rFonts w:ascii="Times New Roman" w:hAnsi="Times New Roman" w:cs="Times New Roman"/>
          <w:sz w:val="24"/>
          <w:szCs w:val="24"/>
          <w:lang w:val="en-GB"/>
        </w:rPr>
      </w:pPr>
      <w:r w:rsidRPr="00856C9B">
        <w:rPr>
          <w:rFonts w:ascii="Times New Roman" w:hAnsi="Times New Roman" w:cs="Times New Roman"/>
          <w:sz w:val="24"/>
          <w:szCs w:val="24"/>
          <w:lang w:val="en-GB"/>
        </w:rPr>
        <w:t>In public sector hospitals</w:t>
      </w:r>
      <w:r w:rsidR="00130767" w:rsidRPr="00856C9B">
        <w:rPr>
          <w:rFonts w:ascii="Times New Roman" w:hAnsi="Times New Roman" w:cs="Times New Roman"/>
          <w:sz w:val="24"/>
          <w:szCs w:val="24"/>
          <w:lang w:val="en-GB"/>
        </w:rPr>
        <w:t>, there</w:t>
      </w:r>
      <w:r w:rsidR="00E11B6C">
        <w:rPr>
          <w:rFonts w:ascii="Times New Roman" w:hAnsi="Times New Roman" w:cs="Times New Roman"/>
          <w:sz w:val="24"/>
          <w:szCs w:val="24"/>
          <w:lang w:val="en-GB"/>
        </w:rPr>
        <w:t xml:space="preserve"> is </w:t>
      </w:r>
      <w:r w:rsidRPr="00856C9B">
        <w:rPr>
          <w:rFonts w:ascii="Times New Roman" w:hAnsi="Times New Roman" w:cs="Times New Roman"/>
          <w:sz w:val="24"/>
          <w:szCs w:val="24"/>
          <w:lang w:val="en-GB"/>
        </w:rPr>
        <w:t xml:space="preserve">a mix of many </w:t>
      </w:r>
      <w:r w:rsidR="00E11B6C">
        <w:rPr>
          <w:rFonts w:ascii="Times New Roman" w:hAnsi="Times New Roman" w:cs="Times New Roman"/>
          <w:sz w:val="24"/>
          <w:szCs w:val="24"/>
          <w:lang w:val="en-GB"/>
        </w:rPr>
        <w:t>problems</w:t>
      </w:r>
      <w:r w:rsidR="00E11B6C"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 xml:space="preserve">such as too </w:t>
      </w:r>
      <w:r w:rsidR="00F322A1">
        <w:rPr>
          <w:rFonts w:ascii="Times New Roman" w:hAnsi="Times New Roman" w:cs="Times New Roman"/>
          <w:sz w:val="24"/>
          <w:szCs w:val="24"/>
          <w:lang w:val="en-GB"/>
        </w:rPr>
        <w:t xml:space="preserve">many </w:t>
      </w:r>
      <w:r w:rsidR="00E11B6C">
        <w:rPr>
          <w:rFonts w:ascii="Times New Roman" w:hAnsi="Times New Roman" w:cs="Times New Roman"/>
          <w:sz w:val="24"/>
          <w:szCs w:val="24"/>
          <w:lang w:val="en-GB"/>
        </w:rPr>
        <w:t>ill</w:t>
      </w:r>
      <w:r w:rsidR="00E11B6C"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patients, non-functioning equipment</w:t>
      </w:r>
      <w:r w:rsidR="00E11B6C">
        <w:rPr>
          <w:rFonts w:ascii="Times New Roman" w:hAnsi="Times New Roman" w:cs="Times New Roman"/>
          <w:sz w:val="24"/>
          <w:szCs w:val="24"/>
          <w:lang w:val="en-GB"/>
        </w:rPr>
        <w:t xml:space="preserve"> and</w:t>
      </w:r>
      <w:r w:rsidRPr="00856C9B">
        <w:rPr>
          <w:rFonts w:ascii="Times New Roman" w:hAnsi="Times New Roman" w:cs="Times New Roman"/>
          <w:sz w:val="24"/>
          <w:szCs w:val="24"/>
          <w:lang w:val="en-GB"/>
        </w:rPr>
        <w:t xml:space="preserve"> recurring shortage of supplies, </w:t>
      </w:r>
      <w:r w:rsidR="00E11B6C">
        <w:rPr>
          <w:rFonts w:ascii="Times New Roman" w:hAnsi="Times New Roman" w:cs="Times New Roman"/>
          <w:sz w:val="24"/>
          <w:szCs w:val="24"/>
          <w:lang w:val="en-GB"/>
        </w:rPr>
        <w:t xml:space="preserve">exacerbated by </w:t>
      </w:r>
      <w:r w:rsidRPr="00856C9B">
        <w:rPr>
          <w:rFonts w:ascii="Times New Roman" w:hAnsi="Times New Roman" w:cs="Times New Roman"/>
          <w:sz w:val="24"/>
          <w:szCs w:val="24"/>
          <w:lang w:val="en-GB"/>
        </w:rPr>
        <w:t>lack of experience of intern</w:t>
      </w:r>
      <w:r w:rsidR="00E11B6C">
        <w:rPr>
          <w:rFonts w:ascii="Times New Roman" w:hAnsi="Times New Roman" w:cs="Times New Roman"/>
          <w:sz w:val="24"/>
          <w:szCs w:val="24"/>
          <w:lang w:val="en-GB"/>
        </w:rPr>
        <w:t>s</w:t>
      </w:r>
      <w:r w:rsidRPr="00856C9B">
        <w:rPr>
          <w:rFonts w:ascii="Times New Roman" w:hAnsi="Times New Roman" w:cs="Times New Roman"/>
          <w:sz w:val="24"/>
          <w:szCs w:val="24"/>
          <w:lang w:val="en-GB"/>
        </w:rPr>
        <w:t xml:space="preserve"> and community </w:t>
      </w:r>
      <w:r w:rsidR="00130767" w:rsidRPr="00856C9B">
        <w:rPr>
          <w:rFonts w:ascii="Times New Roman" w:hAnsi="Times New Roman" w:cs="Times New Roman"/>
          <w:sz w:val="24"/>
          <w:szCs w:val="24"/>
          <w:lang w:val="en-GB"/>
        </w:rPr>
        <w:t>service medical</w:t>
      </w:r>
      <w:r w:rsidRPr="00856C9B">
        <w:rPr>
          <w:rFonts w:ascii="Times New Roman" w:hAnsi="Times New Roman" w:cs="Times New Roman"/>
          <w:sz w:val="24"/>
          <w:szCs w:val="24"/>
          <w:lang w:val="en-GB"/>
        </w:rPr>
        <w:t xml:space="preserve"> officers, who all too often function unassisted and </w:t>
      </w:r>
      <w:r w:rsidR="00E11B6C">
        <w:rPr>
          <w:rFonts w:ascii="Times New Roman" w:hAnsi="Times New Roman" w:cs="Times New Roman"/>
          <w:sz w:val="24"/>
          <w:szCs w:val="24"/>
          <w:lang w:val="en-GB"/>
        </w:rPr>
        <w:lastRenderedPageBreak/>
        <w:t xml:space="preserve">are not </w:t>
      </w:r>
      <w:r w:rsidRPr="00856C9B">
        <w:rPr>
          <w:rFonts w:ascii="Times New Roman" w:hAnsi="Times New Roman" w:cs="Times New Roman"/>
          <w:sz w:val="24"/>
          <w:szCs w:val="24"/>
          <w:lang w:val="en-GB"/>
        </w:rPr>
        <w:t>advised by senior personnel</w:t>
      </w:r>
      <w:r w:rsidR="00EA663D" w:rsidRPr="00856C9B">
        <w:rPr>
          <w:rFonts w:ascii="Times New Roman" w:hAnsi="Times New Roman" w:cs="Times New Roman"/>
          <w:sz w:val="24"/>
          <w:szCs w:val="24"/>
          <w:lang w:val="en-GB"/>
        </w:rPr>
        <w:t>.</w:t>
      </w:r>
      <w:r w:rsidR="00EA663D" w:rsidRPr="00856C9B">
        <w:rPr>
          <w:rFonts w:ascii="Times New Roman" w:hAnsi="Times New Roman" w:cs="Times New Roman"/>
          <w:sz w:val="24"/>
          <w:szCs w:val="24"/>
          <w:vertAlign w:val="superscript"/>
          <w:lang w:val="en-GB"/>
        </w:rPr>
        <w:t>10</w:t>
      </w:r>
      <w:r w:rsidRPr="00856C9B">
        <w:rPr>
          <w:rFonts w:ascii="Times New Roman" w:hAnsi="Times New Roman" w:cs="Times New Roman"/>
          <w:sz w:val="24"/>
          <w:szCs w:val="24"/>
          <w:vertAlign w:val="superscript"/>
          <w:lang w:val="en-GB"/>
        </w:rPr>
        <w:t xml:space="preserve"> </w:t>
      </w:r>
      <w:r w:rsidRPr="00856C9B">
        <w:rPr>
          <w:rFonts w:ascii="Times New Roman" w:hAnsi="Times New Roman" w:cs="Times New Roman"/>
          <w:b/>
          <w:sz w:val="24"/>
          <w:szCs w:val="24"/>
          <w:lang w:val="en-GB"/>
        </w:rPr>
        <w:t xml:space="preserve"> </w:t>
      </w:r>
      <w:r w:rsidR="005512CE" w:rsidRPr="00856C9B">
        <w:rPr>
          <w:rFonts w:ascii="Times New Roman" w:hAnsi="Times New Roman" w:cs="Times New Roman"/>
          <w:b/>
          <w:sz w:val="24"/>
          <w:szCs w:val="24"/>
          <w:lang w:val="en-GB"/>
        </w:rPr>
        <w:t xml:space="preserve"> </w:t>
      </w:r>
      <w:r w:rsidR="00E11B6C">
        <w:rPr>
          <w:rFonts w:ascii="Times New Roman" w:hAnsi="Times New Roman" w:cs="Times New Roman"/>
          <w:sz w:val="24"/>
          <w:szCs w:val="24"/>
          <w:lang w:val="en-GB"/>
        </w:rPr>
        <w:t>D</w:t>
      </w:r>
      <w:r w:rsidR="005512CE" w:rsidRPr="00856C9B">
        <w:rPr>
          <w:rFonts w:ascii="Times New Roman" w:hAnsi="Times New Roman" w:cs="Times New Roman"/>
          <w:sz w:val="24"/>
          <w:szCs w:val="24"/>
          <w:lang w:val="en-GB"/>
        </w:rPr>
        <w:t>eath</w:t>
      </w:r>
      <w:r w:rsidR="00E11B6C">
        <w:rPr>
          <w:rFonts w:ascii="Times New Roman" w:hAnsi="Times New Roman" w:cs="Times New Roman"/>
          <w:sz w:val="24"/>
          <w:szCs w:val="24"/>
          <w:lang w:val="en-GB"/>
        </w:rPr>
        <w:t>s due to these conditions</w:t>
      </w:r>
      <w:r w:rsidR="005512CE" w:rsidRPr="00856C9B">
        <w:rPr>
          <w:rFonts w:ascii="Times New Roman" w:hAnsi="Times New Roman" w:cs="Times New Roman"/>
          <w:sz w:val="24"/>
          <w:szCs w:val="24"/>
          <w:lang w:val="en-GB"/>
        </w:rPr>
        <w:t xml:space="preserve"> remain unnoticed </w:t>
      </w:r>
      <w:r w:rsidR="00E11B6C">
        <w:rPr>
          <w:rFonts w:ascii="Times New Roman" w:hAnsi="Times New Roman" w:cs="Times New Roman"/>
          <w:sz w:val="24"/>
          <w:szCs w:val="24"/>
          <w:lang w:val="en-GB"/>
        </w:rPr>
        <w:t>by</w:t>
      </w:r>
      <w:r w:rsidR="00E11B6C" w:rsidRPr="00856C9B">
        <w:rPr>
          <w:rFonts w:ascii="Times New Roman" w:hAnsi="Times New Roman" w:cs="Times New Roman"/>
          <w:sz w:val="24"/>
          <w:szCs w:val="24"/>
          <w:lang w:val="en-GB"/>
        </w:rPr>
        <w:t xml:space="preserve"> </w:t>
      </w:r>
      <w:r w:rsidR="005512CE" w:rsidRPr="00856C9B">
        <w:rPr>
          <w:rFonts w:ascii="Times New Roman" w:hAnsi="Times New Roman" w:cs="Times New Roman"/>
          <w:sz w:val="24"/>
          <w:szCs w:val="24"/>
          <w:lang w:val="en-GB"/>
        </w:rPr>
        <w:t>the next of kin</w:t>
      </w:r>
      <w:r w:rsidR="005F5961" w:rsidRPr="00856C9B">
        <w:rPr>
          <w:rFonts w:ascii="Times New Roman" w:hAnsi="Times New Roman" w:cs="Times New Roman"/>
          <w:sz w:val="24"/>
          <w:szCs w:val="24"/>
          <w:lang w:val="en-GB"/>
        </w:rPr>
        <w:t xml:space="preserve"> forever</w:t>
      </w:r>
      <w:r w:rsidR="005512CE" w:rsidRPr="00856C9B">
        <w:rPr>
          <w:rFonts w:ascii="Times New Roman" w:hAnsi="Times New Roman" w:cs="Times New Roman"/>
          <w:sz w:val="24"/>
          <w:szCs w:val="24"/>
          <w:lang w:val="en-GB"/>
        </w:rPr>
        <w:t xml:space="preserve">. </w:t>
      </w:r>
      <w:r w:rsidR="005F5961" w:rsidRPr="00856C9B">
        <w:rPr>
          <w:rFonts w:ascii="Times New Roman" w:hAnsi="Times New Roman" w:cs="Times New Roman"/>
          <w:sz w:val="24"/>
          <w:szCs w:val="24"/>
          <w:lang w:val="en-GB"/>
        </w:rPr>
        <w:t>People in this region</w:t>
      </w:r>
      <w:r w:rsidR="005512CE" w:rsidRPr="00856C9B">
        <w:rPr>
          <w:rFonts w:ascii="Times New Roman" w:hAnsi="Times New Roman" w:cs="Times New Roman"/>
          <w:sz w:val="24"/>
          <w:szCs w:val="24"/>
          <w:lang w:val="en-GB"/>
        </w:rPr>
        <w:t xml:space="preserve"> are not aware of any kind of litigation</w:t>
      </w:r>
      <w:r w:rsidR="005F5961" w:rsidRPr="00856C9B">
        <w:rPr>
          <w:rFonts w:ascii="Times New Roman" w:hAnsi="Times New Roman" w:cs="Times New Roman"/>
          <w:sz w:val="24"/>
          <w:szCs w:val="24"/>
          <w:lang w:val="en-GB"/>
        </w:rPr>
        <w:t xml:space="preserve"> process</w:t>
      </w:r>
      <w:r w:rsidR="005512CE" w:rsidRPr="00856C9B">
        <w:rPr>
          <w:rFonts w:ascii="Times New Roman" w:hAnsi="Times New Roman" w:cs="Times New Roman"/>
          <w:sz w:val="24"/>
          <w:szCs w:val="24"/>
          <w:lang w:val="en-GB"/>
        </w:rPr>
        <w:t xml:space="preserve">. </w:t>
      </w:r>
      <w:r w:rsidR="00E11B6C">
        <w:rPr>
          <w:rFonts w:ascii="Times New Roman" w:hAnsi="Times New Roman" w:cs="Times New Roman"/>
          <w:sz w:val="24"/>
          <w:szCs w:val="24"/>
          <w:lang w:val="en-GB"/>
        </w:rPr>
        <w:t>Even if</w:t>
      </w:r>
      <w:r w:rsidR="00E11B6C" w:rsidRPr="00856C9B">
        <w:rPr>
          <w:rFonts w:ascii="Times New Roman" w:hAnsi="Times New Roman" w:cs="Times New Roman"/>
          <w:sz w:val="24"/>
          <w:szCs w:val="24"/>
          <w:lang w:val="en-GB"/>
        </w:rPr>
        <w:t xml:space="preserve"> </w:t>
      </w:r>
      <w:r w:rsidR="005512CE" w:rsidRPr="00856C9B">
        <w:rPr>
          <w:rFonts w:ascii="Times New Roman" w:hAnsi="Times New Roman" w:cs="Times New Roman"/>
          <w:sz w:val="24"/>
          <w:szCs w:val="24"/>
          <w:lang w:val="en-GB"/>
        </w:rPr>
        <w:t>some know</w:t>
      </w:r>
      <w:r w:rsidR="00E11B6C">
        <w:rPr>
          <w:rFonts w:ascii="Times New Roman" w:hAnsi="Times New Roman" w:cs="Times New Roman"/>
          <w:sz w:val="24"/>
          <w:szCs w:val="24"/>
          <w:lang w:val="en-GB"/>
        </w:rPr>
        <w:t xml:space="preserve"> about it</w:t>
      </w:r>
      <w:r w:rsidR="005512CE" w:rsidRPr="00856C9B">
        <w:rPr>
          <w:rFonts w:ascii="Times New Roman" w:hAnsi="Times New Roman" w:cs="Times New Roman"/>
          <w:sz w:val="24"/>
          <w:szCs w:val="24"/>
          <w:lang w:val="en-GB"/>
        </w:rPr>
        <w:t xml:space="preserve">, it is difficult to pay the legal fee. </w:t>
      </w:r>
      <w:r w:rsidR="00E11B6C">
        <w:rPr>
          <w:rFonts w:ascii="Times New Roman" w:hAnsi="Times New Roman" w:cs="Times New Roman"/>
          <w:sz w:val="24"/>
          <w:szCs w:val="24"/>
          <w:lang w:val="en-GB"/>
        </w:rPr>
        <w:t>T</w:t>
      </w:r>
      <w:r w:rsidR="005512CE" w:rsidRPr="00856C9B">
        <w:rPr>
          <w:rFonts w:ascii="Times New Roman" w:hAnsi="Times New Roman" w:cs="Times New Roman"/>
          <w:sz w:val="24"/>
          <w:szCs w:val="24"/>
          <w:lang w:val="en-GB"/>
        </w:rPr>
        <w:t xml:space="preserve">his </w:t>
      </w:r>
      <w:r w:rsidR="00E11B6C">
        <w:rPr>
          <w:rFonts w:ascii="Times New Roman" w:hAnsi="Times New Roman" w:cs="Times New Roman"/>
          <w:sz w:val="24"/>
          <w:szCs w:val="24"/>
          <w:lang w:val="en-GB"/>
        </w:rPr>
        <w:t>occurs</w:t>
      </w:r>
      <w:r w:rsidR="00E11B6C" w:rsidRPr="00856C9B">
        <w:rPr>
          <w:rFonts w:ascii="Times New Roman" w:hAnsi="Times New Roman" w:cs="Times New Roman"/>
          <w:sz w:val="24"/>
          <w:szCs w:val="24"/>
          <w:lang w:val="en-GB"/>
        </w:rPr>
        <w:t xml:space="preserve"> </w:t>
      </w:r>
      <w:r w:rsidR="005512CE" w:rsidRPr="00856C9B">
        <w:rPr>
          <w:rFonts w:ascii="Times New Roman" w:hAnsi="Times New Roman" w:cs="Times New Roman"/>
          <w:sz w:val="24"/>
          <w:szCs w:val="24"/>
          <w:lang w:val="en-GB"/>
        </w:rPr>
        <w:t xml:space="preserve">because of </w:t>
      </w:r>
      <w:r w:rsidR="00E11B6C">
        <w:rPr>
          <w:rFonts w:ascii="Times New Roman" w:hAnsi="Times New Roman" w:cs="Times New Roman"/>
          <w:sz w:val="24"/>
          <w:szCs w:val="24"/>
          <w:lang w:val="en-GB"/>
        </w:rPr>
        <w:t xml:space="preserve">a </w:t>
      </w:r>
      <w:r w:rsidR="005512CE" w:rsidRPr="00856C9B">
        <w:rPr>
          <w:rFonts w:ascii="Times New Roman" w:hAnsi="Times New Roman" w:cs="Times New Roman"/>
          <w:sz w:val="24"/>
          <w:szCs w:val="24"/>
          <w:lang w:val="en-GB"/>
        </w:rPr>
        <w:t xml:space="preserve">low level </w:t>
      </w:r>
      <w:r w:rsidR="00F322A1">
        <w:rPr>
          <w:rFonts w:ascii="Times New Roman" w:hAnsi="Times New Roman" w:cs="Times New Roman"/>
          <w:sz w:val="24"/>
          <w:szCs w:val="24"/>
          <w:lang w:val="en-GB"/>
        </w:rPr>
        <w:t xml:space="preserve">of </w:t>
      </w:r>
      <w:r w:rsidR="005512CE" w:rsidRPr="00856C9B">
        <w:rPr>
          <w:rFonts w:ascii="Times New Roman" w:hAnsi="Times New Roman" w:cs="Times New Roman"/>
          <w:sz w:val="24"/>
          <w:szCs w:val="24"/>
          <w:lang w:val="en-GB"/>
        </w:rPr>
        <w:t>literacy and poverty among people in this region.</w:t>
      </w:r>
      <w:r w:rsidR="005F5961" w:rsidRPr="00856C9B">
        <w:rPr>
          <w:rFonts w:ascii="Times New Roman" w:hAnsi="Times New Roman" w:cs="Times New Roman"/>
          <w:sz w:val="24"/>
          <w:szCs w:val="24"/>
          <w:lang w:val="en-GB"/>
        </w:rPr>
        <w:t xml:space="preserve"> </w:t>
      </w:r>
      <w:r w:rsidR="00E11B6C">
        <w:rPr>
          <w:rFonts w:ascii="Times New Roman" w:hAnsi="Times New Roman" w:cs="Times New Roman"/>
          <w:sz w:val="24"/>
          <w:szCs w:val="24"/>
          <w:lang w:val="en-GB"/>
        </w:rPr>
        <w:t xml:space="preserve">The </w:t>
      </w:r>
      <w:r w:rsidR="00130767">
        <w:rPr>
          <w:rFonts w:ascii="Times New Roman" w:hAnsi="Times New Roman" w:cs="Times New Roman"/>
          <w:sz w:val="24"/>
          <w:szCs w:val="24"/>
          <w:lang w:val="en-GB"/>
        </w:rPr>
        <w:t>Department of Health (</w:t>
      </w:r>
      <w:r w:rsidR="005F5961" w:rsidRPr="00856C9B">
        <w:rPr>
          <w:rFonts w:ascii="Times New Roman" w:hAnsi="Times New Roman" w:cs="Times New Roman"/>
          <w:sz w:val="24"/>
          <w:szCs w:val="24"/>
          <w:lang w:val="en-GB"/>
        </w:rPr>
        <w:t>D</w:t>
      </w:r>
      <w:r w:rsidR="00F322A1">
        <w:rPr>
          <w:rFonts w:ascii="Times New Roman" w:hAnsi="Times New Roman" w:cs="Times New Roman"/>
          <w:sz w:val="24"/>
          <w:szCs w:val="24"/>
          <w:lang w:val="en-GB"/>
        </w:rPr>
        <w:t>OH</w:t>
      </w:r>
      <w:r w:rsidR="00130767">
        <w:rPr>
          <w:rFonts w:ascii="Times New Roman" w:hAnsi="Times New Roman" w:cs="Times New Roman"/>
          <w:sz w:val="24"/>
          <w:szCs w:val="24"/>
          <w:lang w:val="en-GB"/>
        </w:rPr>
        <w:t>)</w:t>
      </w:r>
      <w:r w:rsidR="005F5961" w:rsidRPr="00856C9B">
        <w:rPr>
          <w:rFonts w:ascii="Times New Roman" w:hAnsi="Times New Roman" w:cs="Times New Roman"/>
          <w:sz w:val="24"/>
          <w:szCs w:val="24"/>
          <w:lang w:val="en-GB"/>
        </w:rPr>
        <w:t xml:space="preserve"> is more concern</w:t>
      </w:r>
      <w:r w:rsidR="00E11B6C">
        <w:rPr>
          <w:rFonts w:ascii="Times New Roman" w:hAnsi="Times New Roman" w:cs="Times New Roman"/>
          <w:sz w:val="24"/>
          <w:szCs w:val="24"/>
          <w:lang w:val="en-GB"/>
        </w:rPr>
        <w:t>ed</w:t>
      </w:r>
      <w:r w:rsidR="005F5961" w:rsidRPr="00856C9B">
        <w:rPr>
          <w:rFonts w:ascii="Times New Roman" w:hAnsi="Times New Roman" w:cs="Times New Roman"/>
          <w:sz w:val="24"/>
          <w:szCs w:val="24"/>
          <w:lang w:val="en-GB"/>
        </w:rPr>
        <w:t xml:space="preserve"> about the money paid </w:t>
      </w:r>
      <w:r w:rsidR="00E11B6C">
        <w:rPr>
          <w:rFonts w:ascii="Times New Roman" w:hAnsi="Times New Roman" w:cs="Times New Roman"/>
          <w:sz w:val="24"/>
          <w:szCs w:val="24"/>
          <w:lang w:val="en-GB"/>
        </w:rPr>
        <w:t>because of</w:t>
      </w:r>
      <w:r w:rsidR="00E11B6C" w:rsidRPr="00856C9B">
        <w:rPr>
          <w:rFonts w:ascii="Times New Roman" w:hAnsi="Times New Roman" w:cs="Times New Roman"/>
          <w:sz w:val="24"/>
          <w:szCs w:val="24"/>
          <w:lang w:val="en-GB"/>
        </w:rPr>
        <w:t xml:space="preserve"> </w:t>
      </w:r>
      <w:r w:rsidR="005F5961" w:rsidRPr="00856C9B">
        <w:rPr>
          <w:rFonts w:ascii="Times New Roman" w:hAnsi="Times New Roman" w:cs="Times New Roman"/>
          <w:sz w:val="24"/>
          <w:szCs w:val="24"/>
          <w:lang w:val="en-GB"/>
        </w:rPr>
        <w:t>litigation every year</w:t>
      </w:r>
      <w:r w:rsidR="00E11B6C">
        <w:rPr>
          <w:rFonts w:ascii="Times New Roman" w:hAnsi="Times New Roman" w:cs="Times New Roman"/>
          <w:sz w:val="24"/>
          <w:szCs w:val="24"/>
          <w:lang w:val="en-GB"/>
        </w:rPr>
        <w:t>,</w:t>
      </w:r>
      <w:r w:rsidR="005F5961" w:rsidRPr="00856C9B">
        <w:rPr>
          <w:rFonts w:ascii="Times New Roman" w:hAnsi="Times New Roman" w:cs="Times New Roman"/>
          <w:sz w:val="24"/>
          <w:szCs w:val="24"/>
          <w:lang w:val="en-GB"/>
        </w:rPr>
        <w:t xml:space="preserve"> </w:t>
      </w:r>
      <w:r w:rsidR="00130767">
        <w:rPr>
          <w:rFonts w:ascii="Times New Roman" w:hAnsi="Times New Roman" w:cs="Times New Roman"/>
          <w:sz w:val="24"/>
          <w:szCs w:val="24"/>
          <w:lang w:val="en-GB"/>
        </w:rPr>
        <w:t xml:space="preserve">they do not look the lives lost unnecessarily. </w:t>
      </w:r>
      <w:r w:rsidR="00407B4C" w:rsidRPr="00856C9B">
        <w:rPr>
          <w:rFonts w:ascii="Times New Roman" w:hAnsi="Times New Roman" w:cs="Times New Roman"/>
          <w:sz w:val="24"/>
          <w:szCs w:val="24"/>
          <w:lang w:val="en-GB"/>
        </w:rPr>
        <w:t xml:space="preserve"> People are ‘God</w:t>
      </w:r>
      <w:r w:rsidR="00E11B6C">
        <w:rPr>
          <w:rFonts w:ascii="Times New Roman" w:hAnsi="Times New Roman" w:cs="Times New Roman"/>
          <w:sz w:val="24"/>
          <w:szCs w:val="24"/>
          <w:lang w:val="en-GB"/>
        </w:rPr>
        <w:t>-</w:t>
      </w:r>
      <w:r w:rsidR="00407B4C" w:rsidRPr="00856C9B">
        <w:rPr>
          <w:rFonts w:ascii="Times New Roman" w:hAnsi="Times New Roman" w:cs="Times New Roman"/>
          <w:sz w:val="24"/>
          <w:szCs w:val="24"/>
          <w:lang w:val="en-GB"/>
        </w:rPr>
        <w:t>fearing</w:t>
      </w:r>
      <w:r w:rsidR="00E11B6C">
        <w:rPr>
          <w:rFonts w:ascii="Times New Roman" w:hAnsi="Times New Roman" w:cs="Times New Roman"/>
          <w:sz w:val="24"/>
          <w:szCs w:val="24"/>
          <w:lang w:val="en-GB"/>
        </w:rPr>
        <w:t>’</w:t>
      </w:r>
      <w:r w:rsidR="00407B4C" w:rsidRPr="00856C9B">
        <w:rPr>
          <w:rFonts w:ascii="Times New Roman" w:hAnsi="Times New Roman" w:cs="Times New Roman"/>
          <w:sz w:val="24"/>
          <w:szCs w:val="24"/>
          <w:lang w:val="en-GB"/>
        </w:rPr>
        <w:t xml:space="preserve"> and do not blame their doctors </w:t>
      </w:r>
      <w:r w:rsidR="00E11B6C">
        <w:rPr>
          <w:rFonts w:ascii="Times New Roman" w:hAnsi="Times New Roman" w:cs="Times New Roman"/>
          <w:sz w:val="24"/>
          <w:szCs w:val="24"/>
          <w:lang w:val="en-GB"/>
        </w:rPr>
        <w:t>when something goes wrong, yet in many cases</w:t>
      </w:r>
      <w:r w:rsidR="00021FF4" w:rsidRPr="00856C9B">
        <w:rPr>
          <w:rFonts w:ascii="Times New Roman" w:hAnsi="Times New Roman" w:cs="Times New Roman"/>
          <w:sz w:val="24"/>
          <w:szCs w:val="24"/>
          <w:lang w:val="en-GB"/>
        </w:rPr>
        <w:t xml:space="preserve"> litigation</w:t>
      </w:r>
      <w:r w:rsidR="00E11B6C">
        <w:rPr>
          <w:rFonts w:ascii="Times New Roman" w:hAnsi="Times New Roman" w:cs="Times New Roman"/>
          <w:sz w:val="24"/>
          <w:szCs w:val="24"/>
          <w:lang w:val="en-GB"/>
        </w:rPr>
        <w:t xml:space="preserve"> would be justified</w:t>
      </w:r>
      <w:r w:rsidR="00021FF4" w:rsidRPr="00856C9B">
        <w:rPr>
          <w:rFonts w:ascii="Times New Roman" w:hAnsi="Times New Roman" w:cs="Times New Roman"/>
          <w:sz w:val="24"/>
          <w:szCs w:val="24"/>
          <w:lang w:val="en-GB"/>
        </w:rPr>
        <w:t xml:space="preserve">. </w:t>
      </w:r>
      <w:r w:rsidR="005F5961" w:rsidRPr="00856C9B">
        <w:rPr>
          <w:rFonts w:ascii="Times New Roman" w:hAnsi="Times New Roman" w:cs="Times New Roman"/>
          <w:sz w:val="24"/>
          <w:szCs w:val="24"/>
          <w:lang w:val="en-GB"/>
        </w:rPr>
        <w:t>T</w:t>
      </w:r>
      <w:r w:rsidR="00E11B6C">
        <w:rPr>
          <w:rFonts w:ascii="Times New Roman" w:hAnsi="Times New Roman" w:cs="Times New Roman"/>
          <w:sz w:val="24"/>
          <w:szCs w:val="24"/>
          <w:lang w:val="en-GB"/>
        </w:rPr>
        <w:t>oo many medical personnel and other stakeholders</w:t>
      </w:r>
      <w:r w:rsidR="005F5961" w:rsidRPr="00856C9B">
        <w:rPr>
          <w:rFonts w:ascii="Times New Roman" w:hAnsi="Times New Roman" w:cs="Times New Roman"/>
          <w:sz w:val="24"/>
          <w:szCs w:val="24"/>
          <w:lang w:val="en-GB"/>
        </w:rPr>
        <w:t xml:space="preserve"> do not care </w:t>
      </w:r>
      <w:r w:rsidR="00E11B6C">
        <w:rPr>
          <w:rFonts w:ascii="Times New Roman" w:hAnsi="Times New Roman" w:cs="Times New Roman"/>
          <w:sz w:val="24"/>
          <w:szCs w:val="24"/>
          <w:lang w:val="en-GB"/>
        </w:rPr>
        <w:t xml:space="preserve">about </w:t>
      </w:r>
      <w:r w:rsidR="005F5961" w:rsidRPr="00856C9B">
        <w:rPr>
          <w:rFonts w:ascii="Times New Roman" w:hAnsi="Times New Roman" w:cs="Times New Roman"/>
          <w:sz w:val="24"/>
          <w:szCs w:val="24"/>
          <w:lang w:val="en-GB"/>
        </w:rPr>
        <w:t>the pain and suffering of the people in this region because of</w:t>
      </w:r>
      <w:r w:rsidR="00145CDC" w:rsidRPr="00856C9B">
        <w:rPr>
          <w:rFonts w:ascii="Times New Roman" w:hAnsi="Times New Roman" w:cs="Times New Roman"/>
          <w:sz w:val="24"/>
          <w:szCs w:val="24"/>
          <w:lang w:val="en-GB"/>
        </w:rPr>
        <w:t xml:space="preserve"> negligent</w:t>
      </w:r>
      <w:r w:rsidR="005F5961" w:rsidRPr="00856C9B">
        <w:rPr>
          <w:rFonts w:ascii="Times New Roman" w:hAnsi="Times New Roman" w:cs="Times New Roman"/>
          <w:sz w:val="24"/>
          <w:szCs w:val="24"/>
          <w:lang w:val="en-GB"/>
        </w:rPr>
        <w:t xml:space="preserve"> service delivery.</w:t>
      </w:r>
      <w:r w:rsidR="005F5961" w:rsidRPr="00856C9B">
        <w:rPr>
          <w:rFonts w:ascii="Times New Roman" w:hAnsi="Times New Roman" w:cs="Times New Roman"/>
          <w:b/>
          <w:sz w:val="24"/>
          <w:szCs w:val="24"/>
          <w:lang w:val="en-GB"/>
        </w:rPr>
        <w:t xml:space="preserve"> </w:t>
      </w:r>
      <w:r w:rsidR="005F5961" w:rsidRPr="00130767">
        <w:rPr>
          <w:rFonts w:ascii="Times New Roman" w:hAnsi="Times New Roman" w:cs="Times New Roman"/>
          <w:sz w:val="24"/>
          <w:szCs w:val="24"/>
          <w:lang w:val="en-GB"/>
        </w:rPr>
        <w:t>P</w:t>
      </w:r>
      <w:r w:rsidRPr="00856C9B">
        <w:rPr>
          <w:rFonts w:ascii="Times New Roman" w:hAnsi="Times New Roman" w:cs="Times New Roman"/>
          <w:sz w:val="24"/>
          <w:szCs w:val="24"/>
          <w:lang w:val="en-GB"/>
        </w:rPr>
        <w:t xml:space="preserve">atients </w:t>
      </w:r>
      <w:r w:rsidR="00E11B6C">
        <w:rPr>
          <w:rFonts w:ascii="Times New Roman" w:hAnsi="Times New Roman" w:cs="Times New Roman"/>
          <w:sz w:val="24"/>
          <w:szCs w:val="24"/>
          <w:lang w:val="en-GB"/>
        </w:rPr>
        <w:t>are invariably</w:t>
      </w:r>
      <w:r w:rsidRPr="00856C9B">
        <w:rPr>
          <w:rFonts w:ascii="Times New Roman" w:hAnsi="Times New Roman" w:cs="Times New Roman"/>
          <w:sz w:val="24"/>
          <w:szCs w:val="24"/>
          <w:lang w:val="en-GB"/>
        </w:rPr>
        <w:t xml:space="preserve"> the losers, particularly in smaller town</w:t>
      </w:r>
      <w:r w:rsidR="00C275A9">
        <w:rPr>
          <w:rFonts w:ascii="Times New Roman" w:hAnsi="Times New Roman" w:cs="Times New Roman"/>
          <w:sz w:val="24"/>
          <w:szCs w:val="24"/>
          <w:lang w:val="en-GB"/>
        </w:rPr>
        <w:t>s</w:t>
      </w:r>
      <w:r w:rsidRPr="00856C9B">
        <w:rPr>
          <w:rFonts w:ascii="Times New Roman" w:hAnsi="Times New Roman" w:cs="Times New Roman"/>
          <w:sz w:val="24"/>
          <w:szCs w:val="24"/>
          <w:lang w:val="en-GB"/>
        </w:rPr>
        <w:t xml:space="preserve"> and rural areas</w:t>
      </w:r>
      <w:r w:rsidR="00130767">
        <w:rPr>
          <w:rFonts w:ascii="Times New Roman" w:hAnsi="Times New Roman" w:cs="Times New Roman"/>
          <w:sz w:val="24"/>
          <w:szCs w:val="24"/>
          <w:lang w:val="en-GB"/>
        </w:rPr>
        <w:t xml:space="preserve"> as they lost their loved one, and also not get compensated</w:t>
      </w:r>
      <w:r w:rsidR="0054515B">
        <w:rPr>
          <w:rFonts w:ascii="Times New Roman" w:hAnsi="Times New Roman" w:cs="Times New Roman"/>
          <w:sz w:val="24"/>
          <w:szCs w:val="24"/>
          <w:lang w:val="en-GB"/>
        </w:rPr>
        <w:t xml:space="preserve"> in any form</w:t>
      </w:r>
      <w:r w:rsidR="00EA663D" w:rsidRPr="00856C9B">
        <w:rPr>
          <w:rFonts w:ascii="Times New Roman" w:hAnsi="Times New Roman" w:cs="Times New Roman"/>
          <w:sz w:val="24"/>
          <w:szCs w:val="24"/>
          <w:lang w:val="en-GB"/>
        </w:rPr>
        <w:t>.</w:t>
      </w:r>
      <w:r w:rsidR="00EA663D" w:rsidRPr="00856C9B">
        <w:rPr>
          <w:rFonts w:ascii="Times New Roman" w:hAnsi="Times New Roman" w:cs="Times New Roman"/>
          <w:sz w:val="24"/>
          <w:szCs w:val="24"/>
          <w:vertAlign w:val="superscript"/>
          <w:lang w:val="en-GB"/>
        </w:rPr>
        <w:t>4</w:t>
      </w:r>
      <w:r w:rsidRPr="00856C9B">
        <w:rPr>
          <w:rFonts w:ascii="Times New Roman" w:hAnsi="Times New Roman" w:cs="Times New Roman"/>
          <w:sz w:val="24"/>
          <w:szCs w:val="24"/>
          <w:lang w:val="en-GB"/>
        </w:rPr>
        <w:t xml:space="preserve"> </w:t>
      </w:r>
      <w:r w:rsidRPr="00856C9B">
        <w:rPr>
          <w:rFonts w:ascii="Times New Roman" w:hAnsi="Times New Roman" w:cs="Times New Roman"/>
          <w:b/>
          <w:sz w:val="24"/>
          <w:szCs w:val="24"/>
          <w:lang w:val="en-GB"/>
        </w:rPr>
        <w:t xml:space="preserve">  </w:t>
      </w:r>
    </w:p>
    <w:p w14:paraId="76462B67" w14:textId="545A9562" w:rsidR="008F7454" w:rsidRPr="00856C9B" w:rsidRDefault="006B7AD6" w:rsidP="00377970">
      <w:pPr>
        <w:rPr>
          <w:rFonts w:ascii="Times New Roman" w:hAnsi="Times New Roman" w:cs="Times New Roman"/>
          <w:sz w:val="24"/>
          <w:szCs w:val="24"/>
          <w:lang w:val="en-GB"/>
        </w:rPr>
      </w:pPr>
      <w:r w:rsidRPr="00856C9B">
        <w:rPr>
          <w:rFonts w:ascii="Times New Roman" w:hAnsi="Times New Roman" w:cs="Times New Roman"/>
          <w:sz w:val="24"/>
          <w:szCs w:val="24"/>
          <w:lang w:val="en-GB"/>
        </w:rPr>
        <w:t>Th</w:t>
      </w:r>
      <w:r w:rsidR="00E11B6C">
        <w:rPr>
          <w:rFonts w:ascii="Times New Roman" w:hAnsi="Times New Roman" w:cs="Times New Roman"/>
          <w:sz w:val="24"/>
          <w:szCs w:val="24"/>
          <w:lang w:val="en-GB"/>
        </w:rPr>
        <w:t>e</w:t>
      </w:r>
      <w:r w:rsidRPr="00856C9B">
        <w:rPr>
          <w:rFonts w:ascii="Times New Roman" w:hAnsi="Times New Roman" w:cs="Times New Roman"/>
          <w:sz w:val="24"/>
          <w:szCs w:val="24"/>
          <w:lang w:val="en-GB"/>
        </w:rPr>
        <w:t xml:space="preserve"> high level of iatrogenic injuries or negligence in the care of patients in hospitals could be prevented. The hospital management</w:t>
      </w:r>
      <w:r w:rsidR="00AA5787" w:rsidRPr="00856C9B">
        <w:rPr>
          <w:rFonts w:ascii="Times New Roman" w:hAnsi="Times New Roman" w:cs="Times New Roman"/>
          <w:sz w:val="24"/>
          <w:szCs w:val="24"/>
          <w:lang w:val="en-GB"/>
        </w:rPr>
        <w:t xml:space="preserve"> must</w:t>
      </w:r>
      <w:r w:rsidRPr="00856C9B">
        <w:rPr>
          <w:rFonts w:ascii="Times New Roman" w:hAnsi="Times New Roman" w:cs="Times New Roman"/>
          <w:sz w:val="24"/>
          <w:szCs w:val="24"/>
          <w:lang w:val="en-GB"/>
        </w:rPr>
        <w:t xml:space="preserve"> be sensitive to these deaths and must</w:t>
      </w:r>
      <w:r w:rsidR="00AA5787" w:rsidRPr="00856C9B">
        <w:rPr>
          <w:rFonts w:ascii="Times New Roman" w:hAnsi="Times New Roman" w:cs="Times New Roman"/>
          <w:sz w:val="24"/>
          <w:szCs w:val="24"/>
          <w:lang w:val="en-GB"/>
        </w:rPr>
        <w:t xml:space="preserve"> carry out periodic mortality meeting</w:t>
      </w:r>
      <w:r w:rsidRPr="00856C9B">
        <w:rPr>
          <w:rFonts w:ascii="Times New Roman" w:hAnsi="Times New Roman" w:cs="Times New Roman"/>
          <w:sz w:val="24"/>
          <w:szCs w:val="24"/>
          <w:lang w:val="en-GB"/>
        </w:rPr>
        <w:t>s</w:t>
      </w:r>
      <w:r w:rsidR="00AA5787" w:rsidRPr="00856C9B">
        <w:rPr>
          <w:rFonts w:ascii="Times New Roman" w:hAnsi="Times New Roman" w:cs="Times New Roman"/>
          <w:sz w:val="24"/>
          <w:szCs w:val="24"/>
          <w:lang w:val="en-GB"/>
        </w:rPr>
        <w:t xml:space="preserve"> </w:t>
      </w:r>
      <w:r w:rsidR="002148AE" w:rsidRPr="00856C9B">
        <w:rPr>
          <w:rFonts w:ascii="Times New Roman" w:hAnsi="Times New Roman" w:cs="Times New Roman"/>
          <w:sz w:val="24"/>
          <w:szCs w:val="24"/>
          <w:lang w:val="en-GB"/>
        </w:rPr>
        <w:t>and auditing</w:t>
      </w:r>
      <w:r w:rsidRPr="00856C9B">
        <w:rPr>
          <w:rFonts w:ascii="Times New Roman" w:hAnsi="Times New Roman" w:cs="Times New Roman"/>
          <w:sz w:val="24"/>
          <w:szCs w:val="24"/>
          <w:lang w:val="en-GB"/>
        </w:rPr>
        <w:t xml:space="preserve"> of patient care. </w:t>
      </w:r>
    </w:p>
    <w:p w14:paraId="7CFC17FC" w14:textId="77777777" w:rsidR="008F7454" w:rsidRPr="00856C9B" w:rsidRDefault="00E14D67" w:rsidP="00377970">
      <w:pPr>
        <w:rPr>
          <w:rFonts w:ascii="Times New Roman" w:hAnsi="Times New Roman" w:cs="Times New Roman"/>
          <w:b/>
          <w:sz w:val="24"/>
          <w:szCs w:val="24"/>
          <w:lang w:val="en-GB"/>
        </w:rPr>
      </w:pPr>
      <w:r w:rsidRPr="00856C9B">
        <w:rPr>
          <w:rFonts w:ascii="Times New Roman" w:hAnsi="Times New Roman" w:cs="Times New Roman"/>
          <w:b/>
          <w:sz w:val="24"/>
          <w:szCs w:val="24"/>
          <w:lang w:val="en-GB"/>
        </w:rPr>
        <w:t>Ethical issues</w:t>
      </w:r>
    </w:p>
    <w:p w14:paraId="6E310B44" w14:textId="2A049B6E" w:rsidR="00E14D67" w:rsidRPr="00856C9B" w:rsidRDefault="00E14D67" w:rsidP="00377970">
      <w:pPr>
        <w:rPr>
          <w:rFonts w:ascii="Times New Roman" w:hAnsi="Times New Roman" w:cs="Times New Roman"/>
          <w:sz w:val="24"/>
          <w:szCs w:val="24"/>
          <w:lang w:val="en-GB"/>
        </w:rPr>
      </w:pPr>
      <w:r w:rsidRPr="00856C9B">
        <w:rPr>
          <w:rFonts w:ascii="Times New Roman" w:hAnsi="Times New Roman" w:cs="Times New Roman"/>
          <w:sz w:val="24"/>
          <w:szCs w:val="24"/>
          <w:lang w:val="en-GB"/>
        </w:rPr>
        <w:t xml:space="preserve">The author has </w:t>
      </w:r>
      <w:r w:rsidR="00E11B6C">
        <w:rPr>
          <w:rFonts w:ascii="Times New Roman" w:hAnsi="Times New Roman" w:cs="Times New Roman"/>
          <w:sz w:val="24"/>
          <w:szCs w:val="24"/>
          <w:lang w:val="en-GB"/>
        </w:rPr>
        <w:t>maintained</w:t>
      </w:r>
      <w:r w:rsidR="00E11B6C" w:rsidRPr="00856C9B">
        <w:rPr>
          <w:rFonts w:ascii="Times New Roman" w:hAnsi="Times New Roman" w:cs="Times New Roman"/>
          <w:sz w:val="24"/>
          <w:szCs w:val="24"/>
          <w:lang w:val="en-GB"/>
        </w:rPr>
        <w:t xml:space="preserve"> </w:t>
      </w:r>
      <w:r w:rsidRPr="00856C9B">
        <w:rPr>
          <w:rFonts w:ascii="Times New Roman" w:hAnsi="Times New Roman" w:cs="Times New Roman"/>
          <w:sz w:val="24"/>
          <w:szCs w:val="24"/>
          <w:lang w:val="en-GB"/>
        </w:rPr>
        <w:t xml:space="preserve">complete </w:t>
      </w:r>
      <w:r w:rsidR="00310A14" w:rsidRPr="00856C9B">
        <w:rPr>
          <w:rFonts w:ascii="Times New Roman" w:hAnsi="Times New Roman" w:cs="Times New Roman"/>
          <w:sz w:val="24"/>
          <w:szCs w:val="24"/>
          <w:lang w:val="en-GB"/>
        </w:rPr>
        <w:t xml:space="preserve">confidentiality </w:t>
      </w:r>
      <w:r w:rsidR="00E11B6C">
        <w:rPr>
          <w:rFonts w:ascii="Times New Roman" w:hAnsi="Times New Roman" w:cs="Times New Roman"/>
          <w:sz w:val="24"/>
          <w:szCs w:val="24"/>
          <w:lang w:val="en-GB"/>
        </w:rPr>
        <w:t>about the</w:t>
      </w:r>
      <w:r w:rsidR="00E11B6C" w:rsidRPr="00856C9B">
        <w:rPr>
          <w:rFonts w:ascii="Times New Roman" w:hAnsi="Times New Roman" w:cs="Times New Roman"/>
          <w:sz w:val="24"/>
          <w:szCs w:val="24"/>
          <w:lang w:val="en-GB"/>
        </w:rPr>
        <w:t xml:space="preserve"> </w:t>
      </w:r>
      <w:r w:rsidR="0067748F" w:rsidRPr="00856C9B">
        <w:rPr>
          <w:rFonts w:ascii="Times New Roman" w:hAnsi="Times New Roman" w:cs="Times New Roman"/>
          <w:sz w:val="24"/>
          <w:szCs w:val="24"/>
          <w:lang w:val="en-GB"/>
        </w:rPr>
        <w:t>deceased</w:t>
      </w:r>
      <w:r w:rsidR="00310A14" w:rsidRPr="00856C9B">
        <w:rPr>
          <w:rFonts w:ascii="Times New Roman" w:hAnsi="Times New Roman" w:cs="Times New Roman"/>
          <w:sz w:val="24"/>
          <w:szCs w:val="24"/>
          <w:lang w:val="en-GB"/>
        </w:rPr>
        <w:t xml:space="preserve">, </w:t>
      </w:r>
      <w:r w:rsidR="00E11B6C">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 xml:space="preserve">health care providers and even </w:t>
      </w:r>
      <w:r w:rsidR="00E11B6C">
        <w:rPr>
          <w:rFonts w:ascii="Times New Roman" w:hAnsi="Times New Roman" w:cs="Times New Roman"/>
          <w:sz w:val="24"/>
          <w:szCs w:val="24"/>
          <w:lang w:val="en-GB"/>
        </w:rPr>
        <w:t xml:space="preserve">the </w:t>
      </w:r>
      <w:r w:rsidRPr="00856C9B">
        <w:rPr>
          <w:rFonts w:ascii="Times New Roman" w:hAnsi="Times New Roman" w:cs="Times New Roman"/>
          <w:sz w:val="24"/>
          <w:szCs w:val="24"/>
          <w:lang w:val="en-GB"/>
        </w:rPr>
        <w:t>hospitals where the</w:t>
      </w:r>
      <w:r w:rsidR="00E11B6C">
        <w:rPr>
          <w:rFonts w:ascii="Times New Roman" w:hAnsi="Times New Roman" w:cs="Times New Roman"/>
          <w:sz w:val="24"/>
          <w:szCs w:val="24"/>
          <w:lang w:val="en-GB"/>
        </w:rPr>
        <w:t xml:space="preserve"> patients were treated.</w:t>
      </w:r>
    </w:p>
    <w:p w14:paraId="6A8A1F1F" w14:textId="77777777" w:rsidR="00D1064E" w:rsidRPr="00856C9B" w:rsidRDefault="00724208" w:rsidP="00377970">
      <w:pPr>
        <w:rPr>
          <w:rFonts w:ascii="Times New Roman" w:hAnsi="Times New Roman" w:cs="Times New Roman"/>
          <w:sz w:val="24"/>
          <w:szCs w:val="24"/>
          <w:lang w:val="en-GB"/>
        </w:rPr>
      </w:pPr>
      <w:r w:rsidRPr="00856C9B">
        <w:rPr>
          <w:rFonts w:ascii="Times New Roman" w:hAnsi="Times New Roman" w:cs="Times New Roman"/>
          <w:sz w:val="24"/>
          <w:szCs w:val="24"/>
          <w:lang w:val="en-GB"/>
        </w:rPr>
        <w:t xml:space="preserve"> </w:t>
      </w:r>
    </w:p>
    <w:p w14:paraId="4FD8C5FF" w14:textId="77777777" w:rsidR="001927CC" w:rsidRPr="00856C9B" w:rsidRDefault="004476A7" w:rsidP="001927CC">
      <w:pPr>
        <w:rPr>
          <w:rFonts w:ascii="Times New Roman" w:hAnsi="Times New Roman" w:cs="Times New Roman"/>
          <w:b/>
          <w:color w:val="000000" w:themeColor="text1"/>
          <w:sz w:val="24"/>
          <w:szCs w:val="24"/>
          <w:lang w:val="en-GB"/>
        </w:rPr>
      </w:pPr>
      <w:r w:rsidRPr="00856C9B">
        <w:rPr>
          <w:rFonts w:ascii="Times New Roman" w:hAnsi="Times New Roman" w:cs="Times New Roman"/>
          <w:b/>
          <w:color w:val="000000" w:themeColor="text1"/>
          <w:sz w:val="24"/>
          <w:szCs w:val="24"/>
          <w:lang w:val="en-GB"/>
        </w:rPr>
        <w:t>References</w:t>
      </w:r>
    </w:p>
    <w:p w14:paraId="4A30AA64" w14:textId="77777777" w:rsidR="001927CC" w:rsidRPr="00856C9B" w:rsidRDefault="001927CC" w:rsidP="001927CC">
      <w:pPr>
        <w:rPr>
          <w:rFonts w:ascii="Times New Roman" w:hAnsi="Times New Roman" w:cs="Times New Roman"/>
          <w:color w:val="000000" w:themeColor="text1"/>
          <w:sz w:val="24"/>
          <w:szCs w:val="24"/>
          <w:lang w:val="en-GB"/>
        </w:rPr>
      </w:pPr>
      <w:r w:rsidRPr="00856C9B">
        <w:rPr>
          <w:rFonts w:ascii="Times New Roman" w:hAnsi="Times New Roman" w:cs="Times New Roman"/>
          <w:b/>
          <w:color w:val="000000" w:themeColor="text1"/>
          <w:sz w:val="24"/>
          <w:szCs w:val="24"/>
          <w:lang w:val="en-GB"/>
        </w:rPr>
        <w:t xml:space="preserve">1. </w:t>
      </w:r>
      <w:r w:rsidR="004476A7" w:rsidRPr="00856C9B">
        <w:rPr>
          <w:rFonts w:ascii="Times New Roman" w:hAnsi="Times New Roman" w:cs="Times New Roman"/>
          <w:color w:val="000000" w:themeColor="text1"/>
          <w:sz w:val="24"/>
          <w:szCs w:val="24"/>
          <w:lang w:val="en-GB"/>
        </w:rPr>
        <w:t>Haynes AB, Weiser TG, Berry WR, Lipsitz SR, Breizat AH, Dellinger EP, et al. A surgical safety checklist to reduce morbidity and mortality in a global population. N Engl J Med. 2009</w:t>
      </w:r>
      <w:r w:rsidRPr="00856C9B">
        <w:rPr>
          <w:rFonts w:ascii="Times New Roman" w:hAnsi="Times New Roman" w:cs="Times New Roman"/>
          <w:color w:val="000000" w:themeColor="text1"/>
          <w:sz w:val="24"/>
          <w:szCs w:val="24"/>
          <w:lang w:val="en-GB"/>
        </w:rPr>
        <w:t>; 360:491</w:t>
      </w:r>
      <w:r w:rsidR="004476A7" w:rsidRPr="00856C9B">
        <w:rPr>
          <w:rFonts w:ascii="Times New Roman" w:hAnsi="Times New Roman" w:cs="Times New Roman"/>
          <w:color w:val="000000" w:themeColor="text1"/>
          <w:sz w:val="24"/>
          <w:szCs w:val="24"/>
          <w:lang w:val="en-GB"/>
        </w:rPr>
        <w:t>-9.</w:t>
      </w:r>
    </w:p>
    <w:p w14:paraId="4805A79A" w14:textId="2DC6DB84" w:rsidR="001927CC" w:rsidRPr="00856C9B" w:rsidRDefault="001927CC" w:rsidP="001927CC">
      <w:pPr>
        <w:rPr>
          <w:rFonts w:ascii="Times New Roman" w:hAnsi="Times New Roman" w:cs="Times New Roman"/>
          <w:color w:val="000000" w:themeColor="text1"/>
          <w:sz w:val="24"/>
          <w:szCs w:val="24"/>
          <w:lang w:val="en-GB"/>
        </w:rPr>
      </w:pPr>
      <w:r w:rsidRPr="00856C9B">
        <w:rPr>
          <w:rFonts w:ascii="Times New Roman" w:hAnsi="Times New Roman" w:cs="Times New Roman"/>
          <w:color w:val="000000" w:themeColor="text1"/>
          <w:sz w:val="24"/>
          <w:szCs w:val="24"/>
          <w:lang w:val="en-GB"/>
        </w:rPr>
        <w:t xml:space="preserve">2. </w:t>
      </w:r>
      <w:r w:rsidR="004476A7" w:rsidRPr="00856C9B">
        <w:rPr>
          <w:rFonts w:ascii="Times New Roman" w:hAnsi="Times New Roman" w:cs="Times New Roman"/>
          <w:color w:val="000000" w:themeColor="text1"/>
          <w:sz w:val="24"/>
          <w:szCs w:val="24"/>
          <w:lang w:val="en-GB"/>
        </w:rPr>
        <w:t xml:space="preserve">Van Den Bos J, Rustagi K, Gray T, Halford M, Ziemkiewicz E, Shreve J. The $17.1 billion problem. The annual cost of measurable medical errors. Health </w:t>
      </w:r>
      <w:r w:rsidRPr="00856C9B">
        <w:rPr>
          <w:rFonts w:ascii="Times New Roman" w:hAnsi="Times New Roman" w:cs="Times New Roman"/>
          <w:color w:val="000000" w:themeColor="text1"/>
          <w:sz w:val="24"/>
          <w:szCs w:val="24"/>
          <w:lang w:val="en-GB"/>
        </w:rPr>
        <w:t>Aff (</w:t>
      </w:r>
      <w:r w:rsidR="004476A7" w:rsidRPr="00856C9B">
        <w:rPr>
          <w:rFonts w:ascii="Times New Roman" w:hAnsi="Times New Roman" w:cs="Times New Roman"/>
          <w:color w:val="000000" w:themeColor="text1"/>
          <w:sz w:val="24"/>
          <w:szCs w:val="24"/>
          <w:lang w:val="en-GB"/>
        </w:rPr>
        <w:t>Millwood)</w:t>
      </w:r>
      <w:r w:rsidR="00F322A1">
        <w:rPr>
          <w:rFonts w:ascii="Times New Roman" w:hAnsi="Times New Roman" w:cs="Times New Roman"/>
          <w:color w:val="000000" w:themeColor="text1"/>
          <w:sz w:val="24"/>
          <w:szCs w:val="24"/>
          <w:lang w:val="en-GB"/>
        </w:rPr>
        <w:t>.</w:t>
      </w:r>
      <w:r w:rsidR="004476A7" w:rsidRPr="00856C9B">
        <w:rPr>
          <w:rFonts w:ascii="Times New Roman" w:hAnsi="Times New Roman" w:cs="Times New Roman"/>
          <w:color w:val="000000" w:themeColor="text1"/>
          <w:sz w:val="24"/>
          <w:szCs w:val="24"/>
          <w:lang w:val="en-GB"/>
        </w:rPr>
        <w:t xml:space="preserve"> 2011; 30:596-603.</w:t>
      </w:r>
    </w:p>
    <w:p w14:paraId="1BFBA0A8" w14:textId="7C4BDEB1" w:rsidR="001927CC" w:rsidRPr="00856C9B" w:rsidRDefault="001927CC" w:rsidP="001927CC">
      <w:pPr>
        <w:rPr>
          <w:rFonts w:ascii="Times New Roman" w:eastAsiaTheme="minorEastAsia" w:hAnsi="Times New Roman" w:cs="Times New Roman"/>
          <w:color w:val="000000" w:themeColor="text1"/>
          <w:sz w:val="24"/>
          <w:szCs w:val="24"/>
          <w:lang w:val="en-GB"/>
        </w:rPr>
      </w:pPr>
      <w:r w:rsidRPr="00856C9B">
        <w:rPr>
          <w:rFonts w:ascii="Times New Roman" w:hAnsi="Times New Roman" w:cs="Times New Roman"/>
          <w:color w:val="000000" w:themeColor="text1"/>
          <w:sz w:val="24"/>
          <w:szCs w:val="24"/>
          <w:lang w:val="en-GB"/>
        </w:rPr>
        <w:t xml:space="preserve">3. </w:t>
      </w:r>
      <w:r w:rsidR="004476A7" w:rsidRPr="00856C9B">
        <w:rPr>
          <w:rFonts w:ascii="Times New Roman" w:hAnsi="Times New Roman" w:cs="Times New Roman"/>
          <w:color w:val="000000" w:themeColor="text1"/>
          <w:sz w:val="24"/>
          <w:szCs w:val="24"/>
          <w:lang w:val="en-GB"/>
        </w:rPr>
        <w:t xml:space="preserve">Medical Malpractice: Health Department spends R1.2 billion on litigation. </w:t>
      </w:r>
      <w:hyperlink r:id="rId7" w:history="1">
        <w:r w:rsidR="00F322A1" w:rsidRPr="00822B92">
          <w:rPr>
            <w:rStyle w:val="Hyperlink"/>
            <w:rFonts w:ascii="Times New Roman" w:eastAsiaTheme="minorEastAsia" w:hAnsi="Times New Roman" w:cs="Times New Roman"/>
            <w:sz w:val="24"/>
            <w:szCs w:val="24"/>
            <w:lang w:val="en-GB"/>
          </w:rPr>
          <w:t>https://www.da.org.za/2015/06/medical-malpractice-health-department-spends-r1-2-billion-on-litigation/</w:t>
        </w:r>
      </w:hyperlink>
      <w:r w:rsidR="00F322A1">
        <w:rPr>
          <w:rStyle w:val="Hyperlink"/>
          <w:rFonts w:ascii="Times New Roman" w:eastAsiaTheme="minorEastAsia" w:hAnsi="Times New Roman" w:cs="Times New Roman"/>
          <w:color w:val="000000" w:themeColor="text1"/>
          <w:sz w:val="24"/>
          <w:szCs w:val="24"/>
          <w:lang w:val="en-GB"/>
        </w:rPr>
        <w:t xml:space="preserve"> </w:t>
      </w:r>
      <w:r w:rsidR="004476A7" w:rsidRPr="00856C9B">
        <w:rPr>
          <w:rFonts w:ascii="Times New Roman" w:eastAsiaTheme="minorEastAsia" w:hAnsi="Times New Roman" w:cs="Times New Roman"/>
          <w:color w:val="000000" w:themeColor="text1"/>
          <w:sz w:val="24"/>
          <w:szCs w:val="24"/>
          <w:lang w:val="en-GB"/>
        </w:rPr>
        <w:t>(Accessed 13.10.2016).</w:t>
      </w:r>
    </w:p>
    <w:p w14:paraId="1F4EFB1D" w14:textId="05AB33A0" w:rsidR="00D95B5B" w:rsidRPr="00856C9B" w:rsidRDefault="001927CC" w:rsidP="00D95B5B">
      <w:pPr>
        <w:rPr>
          <w:rFonts w:ascii="Times New Roman" w:eastAsiaTheme="minorEastAsia" w:hAnsi="Times New Roman" w:cs="Times New Roman"/>
          <w:color w:val="000000" w:themeColor="text1"/>
          <w:sz w:val="24"/>
          <w:szCs w:val="24"/>
          <w:lang w:val="en-GB"/>
        </w:rPr>
      </w:pPr>
      <w:r w:rsidRPr="00856C9B">
        <w:rPr>
          <w:rFonts w:ascii="Times New Roman" w:eastAsiaTheme="minorEastAsia" w:hAnsi="Times New Roman" w:cs="Times New Roman"/>
          <w:color w:val="000000" w:themeColor="text1"/>
          <w:sz w:val="24"/>
          <w:szCs w:val="24"/>
          <w:lang w:val="en-GB"/>
        </w:rPr>
        <w:t xml:space="preserve">4. </w:t>
      </w:r>
      <w:r w:rsidR="004476A7" w:rsidRPr="00856C9B">
        <w:rPr>
          <w:rFonts w:ascii="Times New Roman" w:eastAsiaTheme="minorEastAsia" w:hAnsi="Times New Roman" w:cs="Times New Roman"/>
          <w:color w:val="000000" w:themeColor="text1"/>
          <w:sz w:val="24"/>
          <w:szCs w:val="24"/>
          <w:lang w:val="en-GB"/>
        </w:rPr>
        <w:t>Malherbe J. Counting the cost: The consequences of increased medical malpractice litigation in South Africa. S Afr Med</w:t>
      </w:r>
      <w:r w:rsidR="00F322A1">
        <w:rPr>
          <w:rFonts w:ascii="Times New Roman" w:eastAsiaTheme="minorEastAsia" w:hAnsi="Times New Roman" w:cs="Times New Roman"/>
          <w:color w:val="000000" w:themeColor="text1"/>
          <w:sz w:val="24"/>
          <w:szCs w:val="24"/>
          <w:lang w:val="en-GB"/>
        </w:rPr>
        <w:t>.</w:t>
      </w:r>
      <w:r w:rsidR="004476A7" w:rsidRPr="00856C9B">
        <w:rPr>
          <w:rFonts w:ascii="Times New Roman" w:eastAsiaTheme="minorEastAsia" w:hAnsi="Times New Roman" w:cs="Times New Roman"/>
          <w:color w:val="000000" w:themeColor="text1"/>
          <w:sz w:val="24"/>
          <w:szCs w:val="24"/>
          <w:lang w:val="en-GB"/>
        </w:rPr>
        <w:t xml:space="preserve"> 2013; 103(2):83-84.</w:t>
      </w:r>
    </w:p>
    <w:p w14:paraId="34045636" w14:textId="77777777" w:rsidR="00A05899" w:rsidRPr="00856C9B" w:rsidRDefault="00D95B5B" w:rsidP="00A05899">
      <w:pPr>
        <w:rPr>
          <w:rFonts w:ascii="Times New Roman" w:hAnsi="Times New Roman" w:cs="Times New Roman"/>
          <w:color w:val="000000" w:themeColor="text1"/>
          <w:sz w:val="24"/>
          <w:szCs w:val="24"/>
          <w:lang w:val="en-GB"/>
        </w:rPr>
      </w:pPr>
      <w:r w:rsidRPr="00856C9B">
        <w:rPr>
          <w:rFonts w:ascii="Times New Roman" w:eastAsiaTheme="minorEastAsia" w:hAnsi="Times New Roman" w:cs="Times New Roman"/>
          <w:color w:val="000000" w:themeColor="text1"/>
          <w:sz w:val="24"/>
          <w:szCs w:val="24"/>
          <w:lang w:val="en-GB"/>
        </w:rPr>
        <w:t xml:space="preserve">5. </w:t>
      </w:r>
      <w:r w:rsidR="00002E97" w:rsidRPr="00856C9B">
        <w:rPr>
          <w:rFonts w:ascii="Times New Roman" w:eastAsiaTheme="minorEastAsia" w:hAnsi="Times New Roman" w:cs="Times New Roman"/>
          <w:color w:val="000000" w:themeColor="text1"/>
          <w:sz w:val="24"/>
          <w:szCs w:val="24"/>
          <w:lang w:val="en-GB"/>
        </w:rPr>
        <w:t>Meel B</w:t>
      </w:r>
      <w:r w:rsidR="00AD716B" w:rsidRPr="00856C9B">
        <w:rPr>
          <w:rFonts w:ascii="Times New Roman" w:eastAsiaTheme="minorEastAsia" w:hAnsi="Times New Roman" w:cs="Times New Roman"/>
          <w:color w:val="000000" w:themeColor="text1"/>
          <w:sz w:val="24"/>
          <w:szCs w:val="24"/>
          <w:lang w:val="en-GB"/>
        </w:rPr>
        <w:t>L. Pre-hospital and hospital traumatic deaths in former homeland of Transkei, South Africa.</w:t>
      </w:r>
      <w:r w:rsidR="00AD716B" w:rsidRPr="00856C9B">
        <w:rPr>
          <w:rFonts w:ascii="Times New Roman" w:hAnsi="Times New Roman" w:cs="Times New Roman"/>
          <w:color w:val="000000"/>
          <w:sz w:val="24"/>
          <w:szCs w:val="24"/>
          <w:lang w:val="en-GB"/>
        </w:rPr>
        <w:t xml:space="preserve"> </w:t>
      </w:r>
      <w:hyperlink r:id="rId8" w:tooltip="Journal of clinical forensic medicine." w:history="1">
        <w:r w:rsidR="00AD716B" w:rsidRPr="00856C9B">
          <w:rPr>
            <w:rFonts w:ascii="Times New Roman" w:hAnsi="Times New Roman" w:cs="Times New Roman"/>
            <w:color w:val="000000" w:themeColor="text1"/>
            <w:sz w:val="24"/>
            <w:szCs w:val="24"/>
            <w:lang w:val="en-GB"/>
          </w:rPr>
          <w:t>J Clin Forensic Med.</w:t>
        </w:r>
      </w:hyperlink>
      <w:r w:rsidR="00AD716B" w:rsidRPr="00856C9B">
        <w:rPr>
          <w:rFonts w:ascii="Times New Roman" w:hAnsi="Times New Roman" w:cs="Times New Roman"/>
          <w:color w:val="000000" w:themeColor="text1"/>
          <w:sz w:val="24"/>
          <w:szCs w:val="24"/>
          <w:lang w:val="en-GB"/>
        </w:rPr>
        <w:t> 2004</w:t>
      </w:r>
      <w:r w:rsidRPr="00856C9B">
        <w:rPr>
          <w:rFonts w:ascii="Times New Roman" w:hAnsi="Times New Roman" w:cs="Times New Roman"/>
          <w:color w:val="000000" w:themeColor="text1"/>
          <w:sz w:val="24"/>
          <w:szCs w:val="24"/>
          <w:lang w:val="en-GB"/>
        </w:rPr>
        <w:t>; 11</w:t>
      </w:r>
      <w:r w:rsidR="00AD716B" w:rsidRPr="00856C9B">
        <w:rPr>
          <w:rFonts w:ascii="Times New Roman" w:hAnsi="Times New Roman" w:cs="Times New Roman"/>
          <w:color w:val="000000" w:themeColor="text1"/>
          <w:sz w:val="24"/>
          <w:szCs w:val="24"/>
          <w:lang w:val="en-GB"/>
        </w:rPr>
        <w:t>(1):6-11</w:t>
      </w:r>
      <w:r w:rsidR="009F64C8" w:rsidRPr="00856C9B">
        <w:rPr>
          <w:rFonts w:ascii="Times New Roman" w:hAnsi="Times New Roman" w:cs="Times New Roman"/>
          <w:color w:val="000000" w:themeColor="text1"/>
          <w:sz w:val="24"/>
          <w:szCs w:val="24"/>
          <w:lang w:val="en-GB"/>
        </w:rPr>
        <w:t>.</w:t>
      </w:r>
    </w:p>
    <w:p w14:paraId="256C24D1" w14:textId="6C60904A" w:rsidR="00A05899" w:rsidRPr="00856C9B" w:rsidRDefault="00A05899" w:rsidP="00A05899">
      <w:pPr>
        <w:rPr>
          <w:rFonts w:ascii="Times New Roman" w:eastAsiaTheme="minorEastAsia" w:hAnsi="Times New Roman" w:cs="Times New Roman"/>
          <w:color w:val="000000" w:themeColor="text1"/>
          <w:sz w:val="24"/>
          <w:szCs w:val="24"/>
          <w:lang w:val="en-GB"/>
        </w:rPr>
      </w:pPr>
      <w:r w:rsidRPr="00856C9B">
        <w:rPr>
          <w:rFonts w:ascii="Times New Roman" w:hAnsi="Times New Roman" w:cs="Times New Roman"/>
          <w:color w:val="000000" w:themeColor="text1"/>
          <w:sz w:val="24"/>
          <w:szCs w:val="24"/>
          <w:lang w:val="en-GB"/>
        </w:rPr>
        <w:t>6.</w:t>
      </w:r>
      <w:r w:rsidRPr="00856C9B">
        <w:rPr>
          <w:rFonts w:ascii="Times New Roman" w:eastAsiaTheme="minorEastAsia" w:hAnsi="Times New Roman" w:cs="Times New Roman"/>
          <w:color w:val="000000" w:themeColor="text1"/>
          <w:sz w:val="24"/>
          <w:szCs w:val="24"/>
          <w:lang w:val="en-GB"/>
        </w:rPr>
        <w:t xml:space="preserve"> Kohn</w:t>
      </w:r>
      <w:r w:rsidR="00CD2B74" w:rsidRPr="00856C9B">
        <w:rPr>
          <w:rFonts w:ascii="Times New Roman" w:eastAsiaTheme="minorEastAsia" w:hAnsi="Times New Roman" w:cs="Times New Roman"/>
          <w:color w:val="000000" w:themeColor="text1"/>
          <w:sz w:val="24"/>
          <w:szCs w:val="24"/>
          <w:lang w:val="en-GB"/>
        </w:rPr>
        <w:t xml:space="preserve"> KT, Corrigan JM, Donaldson SM. To </w:t>
      </w:r>
      <w:r w:rsidR="009C1896">
        <w:rPr>
          <w:rFonts w:ascii="Times New Roman" w:eastAsiaTheme="minorEastAsia" w:hAnsi="Times New Roman" w:cs="Times New Roman"/>
          <w:color w:val="000000" w:themeColor="text1"/>
          <w:sz w:val="24"/>
          <w:szCs w:val="24"/>
          <w:lang w:val="en-GB"/>
        </w:rPr>
        <w:t>e</w:t>
      </w:r>
      <w:r w:rsidR="00CD2B74" w:rsidRPr="00856C9B">
        <w:rPr>
          <w:rFonts w:ascii="Times New Roman" w:eastAsiaTheme="minorEastAsia" w:hAnsi="Times New Roman" w:cs="Times New Roman"/>
          <w:color w:val="000000" w:themeColor="text1"/>
          <w:sz w:val="24"/>
          <w:szCs w:val="24"/>
          <w:lang w:val="en-GB"/>
        </w:rPr>
        <w:t xml:space="preserve">rr is </w:t>
      </w:r>
      <w:r w:rsidR="009C1896">
        <w:rPr>
          <w:rFonts w:ascii="Times New Roman" w:eastAsiaTheme="minorEastAsia" w:hAnsi="Times New Roman" w:cs="Times New Roman"/>
          <w:color w:val="000000" w:themeColor="text1"/>
          <w:sz w:val="24"/>
          <w:szCs w:val="24"/>
          <w:lang w:val="en-GB"/>
        </w:rPr>
        <w:t>h</w:t>
      </w:r>
      <w:r w:rsidR="00CD2B74" w:rsidRPr="00856C9B">
        <w:rPr>
          <w:rFonts w:ascii="Times New Roman" w:eastAsiaTheme="minorEastAsia" w:hAnsi="Times New Roman" w:cs="Times New Roman"/>
          <w:color w:val="000000" w:themeColor="text1"/>
          <w:sz w:val="24"/>
          <w:szCs w:val="24"/>
          <w:lang w:val="en-GB"/>
        </w:rPr>
        <w:t xml:space="preserve">uman: Building a </w:t>
      </w:r>
      <w:r w:rsidR="009C1896">
        <w:rPr>
          <w:rFonts w:ascii="Times New Roman" w:eastAsiaTheme="minorEastAsia" w:hAnsi="Times New Roman" w:cs="Times New Roman"/>
          <w:color w:val="000000" w:themeColor="text1"/>
          <w:sz w:val="24"/>
          <w:szCs w:val="24"/>
          <w:lang w:val="en-GB"/>
        </w:rPr>
        <w:t>s</w:t>
      </w:r>
      <w:r w:rsidR="00CD2B74" w:rsidRPr="00856C9B">
        <w:rPr>
          <w:rFonts w:ascii="Times New Roman" w:eastAsiaTheme="minorEastAsia" w:hAnsi="Times New Roman" w:cs="Times New Roman"/>
          <w:color w:val="000000" w:themeColor="text1"/>
          <w:sz w:val="24"/>
          <w:szCs w:val="24"/>
          <w:lang w:val="en-GB"/>
        </w:rPr>
        <w:t xml:space="preserve">afer </w:t>
      </w:r>
      <w:r w:rsidR="009C1896">
        <w:rPr>
          <w:rFonts w:ascii="Times New Roman" w:eastAsiaTheme="minorEastAsia" w:hAnsi="Times New Roman" w:cs="Times New Roman"/>
          <w:color w:val="000000" w:themeColor="text1"/>
          <w:sz w:val="24"/>
          <w:szCs w:val="24"/>
          <w:lang w:val="en-GB"/>
        </w:rPr>
        <w:t>h</w:t>
      </w:r>
      <w:r w:rsidR="00CD2B74" w:rsidRPr="00856C9B">
        <w:rPr>
          <w:rFonts w:ascii="Times New Roman" w:eastAsiaTheme="minorEastAsia" w:hAnsi="Times New Roman" w:cs="Times New Roman"/>
          <w:color w:val="000000" w:themeColor="text1"/>
          <w:sz w:val="24"/>
          <w:szCs w:val="24"/>
          <w:lang w:val="en-GB"/>
        </w:rPr>
        <w:t xml:space="preserve">ealth </w:t>
      </w:r>
      <w:r w:rsidR="009C1896">
        <w:rPr>
          <w:rFonts w:ascii="Times New Roman" w:eastAsiaTheme="minorEastAsia" w:hAnsi="Times New Roman" w:cs="Times New Roman"/>
          <w:color w:val="000000" w:themeColor="text1"/>
          <w:sz w:val="24"/>
          <w:szCs w:val="24"/>
          <w:lang w:val="en-GB"/>
        </w:rPr>
        <w:t>c</w:t>
      </w:r>
      <w:r w:rsidR="00CD2B74" w:rsidRPr="00856C9B">
        <w:rPr>
          <w:rFonts w:ascii="Times New Roman" w:eastAsiaTheme="minorEastAsia" w:hAnsi="Times New Roman" w:cs="Times New Roman"/>
          <w:color w:val="000000" w:themeColor="text1"/>
          <w:sz w:val="24"/>
          <w:szCs w:val="24"/>
          <w:lang w:val="en-GB"/>
        </w:rPr>
        <w:t xml:space="preserve">are </w:t>
      </w:r>
      <w:r w:rsidR="009C1896">
        <w:rPr>
          <w:rFonts w:ascii="Times New Roman" w:eastAsiaTheme="minorEastAsia" w:hAnsi="Times New Roman" w:cs="Times New Roman"/>
          <w:color w:val="000000" w:themeColor="text1"/>
          <w:sz w:val="24"/>
          <w:szCs w:val="24"/>
          <w:lang w:val="en-GB"/>
        </w:rPr>
        <w:t>s</w:t>
      </w:r>
      <w:r w:rsidR="00CD2B74" w:rsidRPr="00856C9B">
        <w:rPr>
          <w:rFonts w:ascii="Times New Roman" w:eastAsiaTheme="minorEastAsia" w:hAnsi="Times New Roman" w:cs="Times New Roman"/>
          <w:color w:val="000000" w:themeColor="text1"/>
          <w:sz w:val="24"/>
          <w:szCs w:val="24"/>
          <w:lang w:val="en-GB"/>
        </w:rPr>
        <w:t>ystem. Washington, DC. National Academy Press</w:t>
      </w:r>
      <w:r w:rsidR="00F322A1">
        <w:rPr>
          <w:rFonts w:ascii="Times New Roman" w:eastAsiaTheme="minorEastAsia" w:hAnsi="Times New Roman" w:cs="Times New Roman"/>
          <w:color w:val="000000" w:themeColor="text1"/>
          <w:sz w:val="24"/>
          <w:szCs w:val="24"/>
          <w:lang w:val="en-GB"/>
        </w:rPr>
        <w:t>.</w:t>
      </w:r>
      <w:r w:rsidR="00CD2B74" w:rsidRPr="00856C9B">
        <w:rPr>
          <w:rFonts w:ascii="Times New Roman" w:eastAsiaTheme="minorEastAsia" w:hAnsi="Times New Roman" w:cs="Times New Roman"/>
          <w:color w:val="000000" w:themeColor="text1"/>
          <w:sz w:val="24"/>
          <w:szCs w:val="24"/>
          <w:lang w:val="en-GB"/>
        </w:rPr>
        <w:t xml:space="preserve"> 1999.</w:t>
      </w:r>
      <w:r w:rsidR="00CD2B74" w:rsidRPr="00856C9B">
        <w:rPr>
          <w:rFonts w:ascii="Times New Roman" w:hAnsi="Times New Roman" w:cs="Times New Roman"/>
          <w:sz w:val="24"/>
          <w:szCs w:val="24"/>
          <w:lang w:val="en-GB"/>
        </w:rPr>
        <w:t xml:space="preserve"> </w:t>
      </w:r>
      <w:hyperlink r:id="rId9" w:history="1">
        <w:r w:rsidR="00CD2B74" w:rsidRPr="00856C9B">
          <w:rPr>
            <w:rStyle w:val="Hyperlink"/>
            <w:rFonts w:ascii="Times New Roman" w:eastAsiaTheme="minorEastAsia" w:hAnsi="Times New Roman" w:cs="Times New Roman"/>
            <w:sz w:val="24"/>
            <w:szCs w:val="24"/>
            <w:lang w:val="en-GB"/>
          </w:rPr>
          <w:t>http://www.csen.com/err.pdf</w:t>
        </w:r>
      </w:hyperlink>
      <w:r w:rsidR="00CD2B74" w:rsidRPr="00856C9B">
        <w:rPr>
          <w:rFonts w:ascii="Times New Roman" w:eastAsiaTheme="minorEastAsia" w:hAnsi="Times New Roman" w:cs="Times New Roman"/>
          <w:color w:val="000000" w:themeColor="text1"/>
          <w:sz w:val="24"/>
          <w:szCs w:val="24"/>
          <w:lang w:val="en-GB"/>
        </w:rPr>
        <w:t xml:space="preserve"> (Accessed 15.10.2016)</w:t>
      </w:r>
      <w:r w:rsidR="00A454A2" w:rsidRPr="00856C9B">
        <w:rPr>
          <w:rFonts w:ascii="Times New Roman" w:eastAsiaTheme="minorEastAsia" w:hAnsi="Times New Roman" w:cs="Times New Roman"/>
          <w:color w:val="000000" w:themeColor="text1"/>
          <w:sz w:val="24"/>
          <w:szCs w:val="24"/>
          <w:lang w:val="en-GB"/>
        </w:rPr>
        <w:t>.</w:t>
      </w:r>
    </w:p>
    <w:p w14:paraId="40CD3F8A" w14:textId="16803F85" w:rsidR="00C21466" w:rsidRPr="00856C9B" w:rsidRDefault="00A05899" w:rsidP="00C21466">
      <w:pPr>
        <w:rPr>
          <w:rFonts w:ascii="Times New Roman" w:hAnsi="Times New Roman" w:cs="Times New Roman"/>
          <w:color w:val="000000" w:themeColor="text1"/>
          <w:sz w:val="24"/>
          <w:szCs w:val="24"/>
          <w:lang w:val="en-GB"/>
        </w:rPr>
      </w:pPr>
      <w:r w:rsidRPr="00856C9B">
        <w:rPr>
          <w:rFonts w:ascii="Times New Roman" w:eastAsiaTheme="minorEastAsia" w:hAnsi="Times New Roman" w:cs="Times New Roman"/>
          <w:color w:val="000000" w:themeColor="text1"/>
          <w:sz w:val="24"/>
          <w:szCs w:val="24"/>
          <w:lang w:val="en-GB"/>
        </w:rPr>
        <w:t xml:space="preserve">7. </w:t>
      </w:r>
      <w:r w:rsidR="009F64C8" w:rsidRPr="00856C9B">
        <w:rPr>
          <w:rFonts w:ascii="Times New Roman" w:hAnsi="Times New Roman" w:cs="Times New Roman"/>
          <w:color w:val="000000" w:themeColor="text1"/>
          <w:sz w:val="24"/>
          <w:szCs w:val="24"/>
          <w:lang w:val="en-GB"/>
        </w:rPr>
        <w:t>Naidoo D. Traumatic brain injury: The Sou</w:t>
      </w:r>
      <w:r w:rsidR="004805A2" w:rsidRPr="00856C9B">
        <w:rPr>
          <w:rFonts w:ascii="Times New Roman" w:hAnsi="Times New Roman" w:cs="Times New Roman"/>
          <w:color w:val="000000" w:themeColor="text1"/>
          <w:sz w:val="24"/>
          <w:szCs w:val="24"/>
          <w:lang w:val="en-GB"/>
        </w:rPr>
        <w:t>th African landscape. SAMJ</w:t>
      </w:r>
      <w:r w:rsidR="00F322A1">
        <w:rPr>
          <w:rFonts w:ascii="Times New Roman" w:hAnsi="Times New Roman" w:cs="Times New Roman"/>
          <w:color w:val="000000" w:themeColor="text1"/>
          <w:sz w:val="24"/>
          <w:szCs w:val="24"/>
          <w:lang w:val="en-GB"/>
        </w:rPr>
        <w:t>.</w:t>
      </w:r>
      <w:r w:rsidR="004805A2" w:rsidRPr="00856C9B">
        <w:rPr>
          <w:rFonts w:ascii="Times New Roman" w:hAnsi="Times New Roman" w:cs="Times New Roman"/>
          <w:color w:val="000000" w:themeColor="text1"/>
          <w:sz w:val="24"/>
          <w:szCs w:val="24"/>
          <w:lang w:val="en-GB"/>
        </w:rPr>
        <w:t xml:space="preserve"> 2013; 103</w:t>
      </w:r>
      <w:r w:rsidR="009F64C8" w:rsidRPr="00856C9B">
        <w:rPr>
          <w:rFonts w:ascii="Times New Roman" w:hAnsi="Times New Roman" w:cs="Times New Roman"/>
          <w:color w:val="000000" w:themeColor="text1"/>
          <w:sz w:val="24"/>
          <w:szCs w:val="24"/>
          <w:lang w:val="en-GB"/>
        </w:rPr>
        <w:t>(9):</w:t>
      </w:r>
      <w:r w:rsidR="004805A2" w:rsidRPr="00856C9B">
        <w:rPr>
          <w:rFonts w:ascii="Times New Roman" w:hAnsi="Times New Roman" w:cs="Times New Roman"/>
          <w:color w:val="000000" w:themeColor="text1"/>
          <w:sz w:val="24"/>
          <w:szCs w:val="24"/>
          <w:lang w:val="en-GB"/>
        </w:rPr>
        <w:t xml:space="preserve">1-5. </w:t>
      </w:r>
      <w:hyperlink r:id="rId10" w:history="1">
        <w:r w:rsidR="00CE485B" w:rsidRPr="00856C9B">
          <w:rPr>
            <w:rStyle w:val="Hyperlink"/>
            <w:rFonts w:ascii="Times New Roman" w:hAnsi="Times New Roman" w:cs="Times New Roman"/>
            <w:sz w:val="24"/>
            <w:szCs w:val="24"/>
            <w:lang w:val="en-GB"/>
          </w:rPr>
          <w:t>http://www.samj.org.za/index.php/samj/article/view/7325/5364</w:t>
        </w:r>
      </w:hyperlink>
      <w:r w:rsidR="004805A2" w:rsidRPr="00856C9B">
        <w:rPr>
          <w:rFonts w:ascii="Times New Roman" w:hAnsi="Times New Roman" w:cs="Times New Roman"/>
          <w:color w:val="000000" w:themeColor="text1"/>
          <w:sz w:val="24"/>
          <w:szCs w:val="24"/>
          <w:lang w:val="en-GB"/>
        </w:rPr>
        <w:t>.</w:t>
      </w:r>
    </w:p>
    <w:p w14:paraId="1D0B7444" w14:textId="0EE106EC" w:rsidR="00AE4BA3" w:rsidRPr="00856C9B" w:rsidRDefault="00C21466" w:rsidP="00AE4BA3">
      <w:pPr>
        <w:rPr>
          <w:rFonts w:ascii="Times New Roman" w:hAnsi="Times New Roman" w:cs="Times New Roman"/>
          <w:color w:val="000000" w:themeColor="text1"/>
          <w:sz w:val="24"/>
          <w:szCs w:val="24"/>
          <w:shd w:val="clear" w:color="auto" w:fill="FFFFFF"/>
          <w:lang w:val="en-GB"/>
        </w:rPr>
      </w:pPr>
      <w:r w:rsidRPr="00856C9B">
        <w:rPr>
          <w:rFonts w:ascii="Times New Roman" w:hAnsi="Times New Roman" w:cs="Times New Roman"/>
          <w:color w:val="000000" w:themeColor="text1"/>
          <w:sz w:val="24"/>
          <w:szCs w:val="24"/>
          <w:lang w:val="en-GB"/>
        </w:rPr>
        <w:lastRenderedPageBreak/>
        <w:t xml:space="preserve">8. </w:t>
      </w:r>
      <w:r w:rsidR="00CE485B" w:rsidRPr="00856C9B">
        <w:rPr>
          <w:rFonts w:ascii="Times New Roman" w:hAnsi="Times New Roman" w:cs="Times New Roman"/>
          <w:color w:val="000000" w:themeColor="text1"/>
          <w:sz w:val="24"/>
          <w:szCs w:val="24"/>
          <w:shd w:val="clear" w:color="auto" w:fill="FFFFFF"/>
          <w:lang w:val="en-GB"/>
        </w:rPr>
        <w:t>Westaway A. Rural poverty in the Eastern Cape Province: Legacy of apartheid or consequence of contemporary segregationism? Development Southern Africa</w:t>
      </w:r>
      <w:r w:rsidR="00F322A1">
        <w:rPr>
          <w:rFonts w:ascii="Times New Roman" w:hAnsi="Times New Roman" w:cs="Times New Roman"/>
          <w:color w:val="000000" w:themeColor="text1"/>
          <w:sz w:val="24"/>
          <w:szCs w:val="24"/>
          <w:shd w:val="clear" w:color="auto" w:fill="FFFFFF"/>
          <w:lang w:val="en-GB"/>
        </w:rPr>
        <w:t>.</w:t>
      </w:r>
      <w:r w:rsidR="00CE485B" w:rsidRPr="00856C9B">
        <w:rPr>
          <w:rFonts w:ascii="Times New Roman" w:hAnsi="Times New Roman" w:cs="Times New Roman"/>
          <w:color w:val="000000" w:themeColor="text1"/>
          <w:sz w:val="24"/>
          <w:szCs w:val="24"/>
          <w:shd w:val="clear" w:color="auto" w:fill="FFFFFF"/>
          <w:lang w:val="en-GB"/>
        </w:rPr>
        <w:t xml:space="preserve"> 2012; 29(1):115-125.</w:t>
      </w:r>
    </w:p>
    <w:p w14:paraId="5B781417" w14:textId="77777777" w:rsidR="00AE4BA3" w:rsidRPr="00856C9B" w:rsidRDefault="00AE4BA3" w:rsidP="00AE4BA3">
      <w:pPr>
        <w:rPr>
          <w:rFonts w:ascii="Times New Roman" w:eastAsiaTheme="minorEastAsia" w:hAnsi="Times New Roman" w:cs="Times New Roman"/>
          <w:color w:val="000000" w:themeColor="text1"/>
          <w:sz w:val="24"/>
          <w:szCs w:val="24"/>
          <w:lang w:val="en-GB"/>
        </w:rPr>
      </w:pPr>
      <w:r w:rsidRPr="00856C9B">
        <w:rPr>
          <w:rFonts w:ascii="Times New Roman" w:hAnsi="Times New Roman" w:cs="Times New Roman"/>
          <w:color w:val="000000" w:themeColor="text1"/>
          <w:sz w:val="24"/>
          <w:szCs w:val="24"/>
          <w:shd w:val="clear" w:color="auto" w:fill="FFFFFF"/>
          <w:lang w:val="en-GB"/>
        </w:rPr>
        <w:t>9.</w:t>
      </w:r>
      <w:r w:rsidRPr="00856C9B">
        <w:rPr>
          <w:rFonts w:ascii="Times New Roman" w:eastAsiaTheme="minorEastAsia" w:hAnsi="Times New Roman" w:cs="Times New Roman"/>
          <w:color w:val="000000" w:themeColor="text1"/>
          <w:sz w:val="24"/>
          <w:szCs w:val="24"/>
          <w:lang w:val="en-GB"/>
        </w:rPr>
        <w:t xml:space="preserve"> Madiba</w:t>
      </w:r>
      <w:r w:rsidR="00C21466" w:rsidRPr="00856C9B">
        <w:rPr>
          <w:rFonts w:ascii="Times New Roman" w:eastAsiaTheme="minorEastAsia" w:hAnsi="Times New Roman" w:cs="Times New Roman"/>
          <w:color w:val="000000" w:themeColor="text1"/>
          <w:sz w:val="24"/>
          <w:szCs w:val="24"/>
          <w:lang w:val="en-GB"/>
        </w:rPr>
        <w:t xml:space="preserve"> TE, Naidoo P, Naidoo SR. The amended legislation on procedure-related deaths</w:t>
      </w:r>
      <w:r w:rsidR="009C1896">
        <w:rPr>
          <w:rFonts w:ascii="Times New Roman" w:eastAsiaTheme="minorEastAsia" w:hAnsi="Times New Roman" w:cs="Times New Roman"/>
          <w:color w:val="000000" w:themeColor="text1"/>
          <w:sz w:val="24"/>
          <w:szCs w:val="24"/>
          <w:lang w:val="en-GB"/>
        </w:rPr>
        <w:t xml:space="preserve"> </w:t>
      </w:r>
      <w:r w:rsidR="00C21466" w:rsidRPr="00856C9B">
        <w:rPr>
          <w:rFonts w:ascii="Times New Roman" w:eastAsiaTheme="minorEastAsia" w:hAnsi="Times New Roman" w:cs="Times New Roman"/>
          <w:color w:val="000000" w:themeColor="text1"/>
          <w:sz w:val="24"/>
          <w:szCs w:val="24"/>
          <w:lang w:val="en-GB"/>
        </w:rPr>
        <w:t>-an advance in patient care? S Afr Med J. 2011; 101(4):234-6.</w:t>
      </w:r>
    </w:p>
    <w:p w14:paraId="28A7A9D2" w14:textId="660D1FB5" w:rsidR="00AE4BA3" w:rsidRPr="00856C9B" w:rsidRDefault="00AE4BA3" w:rsidP="00AE4BA3">
      <w:pPr>
        <w:rPr>
          <w:rFonts w:ascii="Times New Roman" w:eastAsiaTheme="minorEastAsia" w:hAnsi="Times New Roman" w:cs="Times New Roman"/>
          <w:color w:val="000000" w:themeColor="text1"/>
          <w:sz w:val="24"/>
          <w:szCs w:val="24"/>
          <w:lang w:val="en-GB"/>
        </w:rPr>
      </w:pPr>
      <w:r w:rsidRPr="00856C9B">
        <w:rPr>
          <w:rFonts w:ascii="Times New Roman" w:eastAsiaTheme="minorEastAsia" w:hAnsi="Times New Roman" w:cs="Times New Roman"/>
          <w:color w:val="000000" w:themeColor="text1"/>
          <w:sz w:val="24"/>
          <w:szCs w:val="24"/>
          <w:lang w:val="en-GB"/>
        </w:rPr>
        <w:t>10. Seggie</w:t>
      </w:r>
      <w:r w:rsidR="004476A7" w:rsidRPr="00856C9B">
        <w:rPr>
          <w:rFonts w:ascii="Times New Roman" w:eastAsiaTheme="minorEastAsia" w:hAnsi="Times New Roman" w:cs="Times New Roman"/>
          <w:color w:val="000000" w:themeColor="text1"/>
          <w:sz w:val="24"/>
          <w:szCs w:val="24"/>
          <w:lang w:val="en-GB"/>
        </w:rPr>
        <w:t xml:space="preserve"> J</w:t>
      </w:r>
      <w:r w:rsidR="00C3358B">
        <w:rPr>
          <w:rFonts w:ascii="Times New Roman" w:eastAsiaTheme="minorEastAsia" w:hAnsi="Times New Roman" w:cs="Times New Roman"/>
          <w:color w:val="000000" w:themeColor="text1"/>
          <w:sz w:val="24"/>
          <w:szCs w:val="24"/>
          <w:lang w:val="en-GB"/>
        </w:rPr>
        <w:t>.</w:t>
      </w:r>
      <w:r w:rsidR="004476A7" w:rsidRPr="00856C9B">
        <w:rPr>
          <w:rFonts w:ascii="Times New Roman" w:eastAsiaTheme="minorEastAsia" w:hAnsi="Times New Roman" w:cs="Times New Roman"/>
          <w:color w:val="000000" w:themeColor="text1"/>
          <w:sz w:val="24"/>
          <w:szCs w:val="24"/>
          <w:lang w:val="en-GB"/>
        </w:rPr>
        <w:t xml:space="preserve"> The ‘boom’ in medical malpractice claims patients could be the losers. SAMJ</w:t>
      </w:r>
      <w:r w:rsidR="00F322A1">
        <w:rPr>
          <w:rFonts w:ascii="Times New Roman" w:eastAsiaTheme="minorEastAsia" w:hAnsi="Times New Roman" w:cs="Times New Roman"/>
          <w:color w:val="000000" w:themeColor="text1"/>
          <w:sz w:val="24"/>
          <w:szCs w:val="24"/>
          <w:lang w:val="en-GB"/>
        </w:rPr>
        <w:t>.</w:t>
      </w:r>
      <w:r w:rsidR="004476A7" w:rsidRPr="00856C9B">
        <w:rPr>
          <w:rFonts w:ascii="Times New Roman" w:eastAsiaTheme="minorEastAsia" w:hAnsi="Times New Roman" w:cs="Times New Roman"/>
          <w:color w:val="000000" w:themeColor="text1"/>
          <w:sz w:val="24"/>
          <w:szCs w:val="24"/>
          <w:lang w:val="en-GB"/>
        </w:rPr>
        <w:t xml:space="preserve"> 103(7):433.</w:t>
      </w:r>
    </w:p>
    <w:p w14:paraId="432AB39B" w14:textId="3F1904B8" w:rsidR="0051507F" w:rsidRPr="00856C9B" w:rsidRDefault="00AE4BA3" w:rsidP="0051507F">
      <w:pPr>
        <w:rPr>
          <w:rFonts w:ascii="Times New Roman" w:hAnsi="Times New Roman" w:cs="Times New Roman"/>
          <w:color w:val="000000" w:themeColor="text1"/>
          <w:sz w:val="24"/>
          <w:szCs w:val="24"/>
          <w:shd w:val="clear" w:color="auto" w:fill="FFFFFF"/>
          <w:lang w:val="en-GB"/>
        </w:rPr>
      </w:pPr>
      <w:r w:rsidRPr="00856C9B">
        <w:rPr>
          <w:rFonts w:ascii="Times New Roman" w:eastAsiaTheme="minorEastAsia" w:hAnsi="Times New Roman" w:cs="Times New Roman"/>
          <w:color w:val="000000" w:themeColor="text1"/>
          <w:sz w:val="24"/>
          <w:szCs w:val="24"/>
          <w:lang w:val="en-GB"/>
        </w:rPr>
        <w:t>11.</w:t>
      </w:r>
      <w:r w:rsidRPr="00856C9B">
        <w:rPr>
          <w:rFonts w:ascii="Times New Roman" w:hAnsi="Times New Roman" w:cs="Times New Roman"/>
          <w:color w:val="000000" w:themeColor="text1"/>
          <w:sz w:val="24"/>
          <w:szCs w:val="24"/>
          <w:shd w:val="clear" w:color="auto" w:fill="FFFFFF"/>
          <w:lang w:val="en-GB"/>
        </w:rPr>
        <w:t xml:space="preserve">Matsuo K, Akutsu N, Otsuka K, Yamamoto K, Kawamura A, Nagashima T. The efficacy and safety of burr-hole craniotomy without </w:t>
      </w:r>
      <w:r w:rsidR="00C3358B" w:rsidRPr="00856C9B">
        <w:rPr>
          <w:rFonts w:ascii="Times New Roman" w:hAnsi="Times New Roman" w:cs="Times New Roman"/>
          <w:color w:val="000000" w:themeColor="text1"/>
          <w:sz w:val="24"/>
          <w:szCs w:val="24"/>
          <w:shd w:val="clear" w:color="auto" w:fill="FFFFFF"/>
          <w:lang w:val="en-GB"/>
        </w:rPr>
        <w:t>continuous</w:t>
      </w:r>
      <w:r w:rsidRPr="00856C9B">
        <w:rPr>
          <w:rFonts w:ascii="Times New Roman" w:hAnsi="Times New Roman" w:cs="Times New Roman"/>
          <w:color w:val="000000" w:themeColor="text1"/>
          <w:sz w:val="24"/>
          <w:szCs w:val="24"/>
          <w:shd w:val="clear" w:color="auto" w:fill="FFFFFF"/>
          <w:lang w:val="en-GB"/>
        </w:rPr>
        <w:t xml:space="preserve"> drainage for chronic hematoma and subdural hygroma in children under 2 years of age. Childs Nerv Syst.</w:t>
      </w:r>
      <w:r w:rsidR="00F322A1">
        <w:rPr>
          <w:rFonts w:ascii="Times New Roman" w:hAnsi="Times New Roman" w:cs="Times New Roman"/>
          <w:color w:val="000000" w:themeColor="text1"/>
          <w:sz w:val="24"/>
          <w:szCs w:val="24"/>
          <w:shd w:val="clear" w:color="auto" w:fill="FFFFFF"/>
          <w:lang w:val="en-GB"/>
        </w:rPr>
        <w:t xml:space="preserve"> </w:t>
      </w:r>
      <w:r w:rsidRPr="00856C9B">
        <w:rPr>
          <w:rFonts w:ascii="Times New Roman" w:hAnsi="Times New Roman" w:cs="Times New Roman"/>
          <w:color w:val="000000" w:themeColor="text1"/>
          <w:sz w:val="24"/>
          <w:szCs w:val="24"/>
          <w:shd w:val="clear" w:color="auto" w:fill="FFFFFF"/>
          <w:lang w:val="en-GB"/>
        </w:rPr>
        <w:t>2016 (Epud ahead of print).</w:t>
      </w:r>
    </w:p>
    <w:p w14:paraId="583924BD" w14:textId="750C670C" w:rsidR="00EA3D76" w:rsidRPr="00856C9B" w:rsidRDefault="0051507F" w:rsidP="00EA3D76">
      <w:pPr>
        <w:rPr>
          <w:rFonts w:ascii="Times New Roman" w:eastAsiaTheme="minorEastAsia" w:hAnsi="Times New Roman" w:cs="Times New Roman"/>
          <w:color w:val="000000" w:themeColor="text1"/>
          <w:sz w:val="24"/>
          <w:szCs w:val="24"/>
          <w:lang w:val="en-GB"/>
        </w:rPr>
      </w:pPr>
      <w:r w:rsidRPr="00856C9B">
        <w:rPr>
          <w:rFonts w:ascii="Times New Roman" w:hAnsi="Times New Roman" w:cs="Times New Roman"/>
          <w:color w:val="000000" w:themeColor="text1"/>
          <w:sz w:val="24"/>
          <w:szCs w:val="24"/>
          <w:shd w:val="clear" w:color="auto" w:fill="FFFFFF"/>
          <w:lang w:val="en-GB"/>
        </w:rPr>
        <w:t>12.</w:t>
      </w:r>
      <w:r w:rsidRPr="00856C9B">
        <w:rPr>
          <w:rFonts w:ascii="Times New Roman" w:eastAsiaTheme="minorEastAsia" w:hAnsi="Times New Roman" w:cs="Times New Roman"/>
          <w:color w:val="000000" w:themeColor="text1"/>
          <w:sz w:val="24"/>
          <w:szCs w:val="24"/>
          <w:lang w:val="en-GB"/>
        </w:rPr>
        <w:t xml:space="preserve"> Cheung PS, Lam JM, Yeung JH, Graham CA, Rainer TH. Outcome of </w:t>
      </w:r>
      <w:r w:rsidR="009C1896">
        <w:rPr>
          <w:rFonts w:ascii="Times New Roman" w:eastAsiaTheme="minorEastAsia" w:hAnsi="Times New Roman" w:cs="Times New Roman"/>
          <w:color w:val="000000" w:themeColor="text1"/>
          <w:sz w:val="24"/>
          <w:szCs w:val="24"/>
          <w:lang w:val="en-GB"/>
        </w:rPr>
        <w:t>t</w:t>
      </w:r>
      <w:r w:rsidRPr="00856C9B">
        <w:rPr>
          <w:rFonts w:ascii="Times New Roman" w:eastAsiaTheme="minorEastAsia" w:hAnsi="Times New Roman" w:cs="Times New Roman"/>
          <w:color w:val="000000" w:themeColor="text1"/>
          <w:sz w:val="24"/>
          <w:szCs w:val="24"/>
          <w:lang w:val="en-GB"/>
        </w:rPr>
        <w:t xml:space="preserve">raumatic extradural haematoma in Hong Kong. </w:t>
      </w:r>
      <w:r w:rsidRPr="009C1896">
        <w:rPr>
          <w:rFonts w:ascii="Times New Roman" w:eastAsiaTheme="minorEastAsia" w:hAnsi="Times New Roman" w:cs="Times New Roman"/>
          <w:color w:val="000000" w:themeColor="text1"/>
          <w:sz w:val="24"/>
          <w:szCs w:val="24"/>
          <w:lang w:val="en-GB"/>
        </w:rPr>
        <w:t>Injury</w:t>
      </w:r>
      <w:r w:rsidR="00F322A1">
        <w:rPr>
          <w:rFonts w:ascii="Times New Roman" w:eastAsiaTheme="minorEastAsia" w:hAnsi="Times New Roman" w:cs="Times New Roman"/>
          <w:color w:val="000000" w:themeColor="text1"/>
          <w:sz w:val="24"/>
          <w:szCs w:val="24"/>
          <w:lang w:val="en-GB"/>
        </w:rPr>
        <w:t>.</w:t>
      </w:r>
      <w:r w:rsidRPr="00856C9B">
        <w:rPr>
          <w:rFonts w:ascii="Times New Roman" w:eastAsiaTheme="minorEastAsia" w:hAnsi="Times New Roman" w:cs="Times New Roman"/>
          <w:color w:val="000000" w:themeColor="text1"/>
          <w:sz w:val="24"/>
          <w:szCs w:val="24"/>
          <w:lang w:val="en-GB"/>
        </w:rPr>
        <w:t xml:space="preserve"> 2007; 38(1):76-80.</w:t>
      </w:r>
    </w:p>
    <w:p w14:paraId="234341ED" w14:textId="77777777" w:rsidR="002D1E1E" w:rsidRPr="00856C9B" w:rsidRDefault="00EA3D76" w:rsidP="002D1E1E">
      <w:pPr>
        <w:rPr>
          <w:rFonts w:ascii="Times New Roman" w:hAnsi="Times New Roman" w:cs="Times New Roman"/>
          <w:color w:val="000000" w:themeColor="text1"/>
          <w:sz w:val="24"/>
          <w:szCs w:val="24"/>
          <w:shd w:val="clear" w:color="auto" w:fill="FFFFFF"/>
          <w:lang w:val="en-GB"/>
        </w:rPr>
      </w:pPr>
      <w:r w:rsidRPr="00856C9B">
        <w:rPr>
          <w:rFonts w:ascii="Times New Roman" w:eastAsiaTheme="minorEastAsia" w:hAnsi="Times New Roman" w:cs="Times New Roman"/>
          <w:color w:val="000000" w:themeColor="text1"/>
          <w:sz w:val="24"/>
          <w:szCs w:val="24"/>
          <w:lang w:val="en-GB"/>
        </w:rPr>
        <w:t xml:space="preserve">13. </w:t>
      </w:r>
      <w:r w:rsidRPr="00856C9B">
        <w:rPr>
          <w:rFonts w:ascii="Times New Roman" w:hAnsi="Times New Roman" w:cs="Times New Roman"/>
          <w:color w:val="000000" w:themeColor="text1"/>
          <w:sz w:val="24"/>
          <w:szCs w:val="24"/>
          <w:shd w:val="clear" w:color="auto" w:fill="FFFFFF"/>
          <w:lang w:val="en-GB"/>
        </w:rPr>
        <w:t xml:space="preserve">Negligence per se-the Doctrine of Res Ipsa Loquitur. </w:t>
      </w:r>
      <w:hyperlink r:id="rId11" w:history="1">
        <w:r w:rsidRPr="00856C9B">
          <w:rPr>
            <w:rStyle w:val="Hyperlink"/>
            <w:rFonts w:ascii="Times New Roman" w:hAnsi="Times New Roman" w:cs="Times New Roman"/>
            <w:sz w:val="24"/>
            <w:szCs w:val="24"/>
            <w:shd w:val="clear" w:color="auto" w:fill="FFFFFF"/>
            <w:lang w:val="en-GB"/>
          </w:rPr>
          <w:t>http://www.healthlibrary.com/reading/lawpart2.html</w:t>
        </w:r>
      </w:hyperlink>
      <w:r w:rsidRPr="00856C9B">
        <w:rPr>
          <w:rFonts w:ascii="Times New Roman" w:hAnsi="Times New Roman" w:cs="Times New Roman"/>
          <w:color w:val="000000" w:themeColor="text1"/>
          <w:sz w:val="24"/>
          <w:szCs w:val="24"/>
          <w:shd w:val="clear" w:color="auto" w:fill="FFFFFF"/>
          <w:lang w:val="en-GB"/>
        </w:rPr>
        <w:t xml:space="preserve"> (accessed 18.10.2016).</w:t>
      </w:r>
    </w:p>
    <w:p w14:paraId="6644DDB6" w14:textId="10593E33" w:rsidR="001F455E" w:rsidRPr="00856C9B" w:rsidRDefault="002D1E1E" w:rsidP="001F455E">
      <w:pPr>
        <w:rPr>
          <w:rFonts w:ascii="Times New Roman" w:hAnsi="Times New Roman" w:cs="Times New Roman"/>
          <w:color w:val="000000" w:themeColor="text1"/>
          <w:sz w:val="24"/>
          <w:szCs w:val="24"/>
          <w:shd w:val="clear" w:color="auto" w:fill="FFFFFF"/>
          <w:lang w:val="en-GB"/>
        </w:rPr>
      </w:pPr>
      <w:r w:rsidRPr="00856C9B">
        <w:rPr>
          <w:rFonts w:ascii="Times New Roman" w:hAnsi="Times New Roman" w:cs="Times New Roman"/>
          <w:color w:val="000000" w:themeColor="text1"/>
          <w:sz w:val="24"/>
          <w:szCs w:val="24"/>
          <w:shd w:val="clear" w:color="auto" w:fill="FFFFFF"/>
          <w:lang w:val="en-GB"/>
        </w:rPr>
        <w:t>14. Patel B. Medical negligence and res ipsa loquitur in South Africa.</w:t>
      </w:r>
      <w:r w:rsidR="009C1896">
        <w:rPr>
          <w:rFonts w:ascii="Times New Roman" w:hAnsi="Times New Roman" w:cs="Times New Roman"/>
          <w:color w:val="000000" w:themeColor="text1"/>
          <w:sz w:val="24"/>
          <w:szCs w:val="24"/>
          <w:shd w:val="clear" w:color="auto" w:fill="FFFFFF"/>
          <w:lang w:val="en-GB"/>
        </w:rPr>
        <w:t xml:space="preserve"> </w:t>
      </w:r>
      <w:r w:rsidRPr="00856C9B">
        <w:rPr>
          <w:rFonts w:ascii="Times New Roman" w:hAnsi="Times New Roman" w:cs="Times New Roman"/>
          <w:color w:val="000000" w:themeColor="text1"/>
          <w:sz w:val="24"/>
          <w:szCs w:val="24"/>
          <w:shd w:val="clear" w:color="auto" w:fill="FFFFFF"/>
          <w:lang w:val="en-GB"/>
        </w:rPr>
        <w:t>SAJBL.</w:t>
      </w:r>
      <w:r w:rsidR="00F322A1">
        <w:rPr>
          <w:rFonts w:ascii="Times New Roman" w:hAnsi="Times New Roman" w:cs="Times New Roman"/>
          <w:color w:val="000000" w:themeColor="text1"/>
          <w:sz w:val="24"/>
          <w:szCs w:val="24"/>
          <w:shd w:val="clear" w:color="auto" w:fill="FFFFFF"/>
          <w:lang w:val="en-GB"/>
        </w:rPr>
        <w:t xml:space="preserve"> </w:t>
      </w:r>
      <w:r w:rsidRPr="00856C9B">
        <w:rPr>
          <w:rFonts w:ascii="Times New Roman" w:hAnsi="Times New Roman" w:cs="Times New Roman"/>
          <w:color w:val="000000" w:themeColor="text1"/>
          <w:sz w:val="24"/>
          <w:szCs w:val="24"/>
          <w:shd w:val="clear" w:color="auto" w:fill="FFFFFF"/>
          <w:lang w:val="en-GB"/>
        </w:rPr>
        <w:t>2008; 1(2); 57-60.</w:t>
      </w:r>
    </w:p>
    <w:p w14:paraId="7AFA8D4B" w14:textId="77777777" w:rsidR="001F455E" w:rsidRPr="00856C9B" w:rsidRDefault="001F455E" w:rsidP="001F455E">
      <w:pPr>
        <w:rPr>
          <w:rFonts w:ascii="Times New Roman" w:eastAsiaTheme="minorEastAsia" w:hAnsi="Times New Roman" w:cs="Times New Roman"/>
          <w:color w:val="000000" w:themeColor="text1"/>
          <w:sz w:val="24"/>
          <w:szCs w:val="24"/>
          <w:lang w:val="en-GB"/>
        </w:rPr>
      </w:pPr>
      <w:r w:rsidRPr="00856C9B">
        <w:rPr>
          <w:rFonts w:ascii="Times New Roman" w:hAnsi="Times New Roman" w:cs="Times New Roman"/>
          <w:color w:val="000000" w:themeColor="text1"/>
          <w:sz w:val="24"/>
          <w:szCs w:val="24"/>
          <w:shd w:val="clear" w:color="auto" w:fill="FFFFFF"/>
          <w:lang w:val="en-GB"/>
        </w:rPr>
        <w:t>1</w:t>
      </w:r>
      <w:r w:rsidR="00B40951" w:rsidRPr="00856C9B">
        <w:rPr>
          <w:rFonts w:ascii="Times New Roman" w:hAnsi="Times New Roman" w:cs="Times New Roman"/>
          <w:color w:val="000000" w:themeColor="text1"/>
          <w:sz w:val="24"/>
          <w:szCs w:val="24"/>
          <w:shd w:val="clear" w:color="auto" w:fill="FFFFFF"/>
          <w:lang w:val="en-GB"/>
        </w:rPr>
        <w:t>5</w:t>
      </w:r>
      <w:r w:rsidRPr="00856C9B">
        <w:rPr>
          <w:rFonts w:ascii="Times New Roman" w:hAnsi="Times New Roman" w:cs="Times New Roman"/>
          <w:color w:val="000000" w:themeColor="text1"/>
          <w:sz w:val="24"/>
          <w:szCs w:val="24"/>
          <w:shd w:val="clear" w:color="auto" w:fill="FFFFFF"/>
          <w:lang w:val="en-GB"/>
        </w:rPr>
        <w:t xml:space="preserve">. </w:t>
      </w:r>
      <w:r w:rsidRPr="00856C9B">
        <w:rPr>
          <w:rFonts w:ascii="Times New Roman" w:eastAsiaTheme="minorEastAsia" w:hAnsi="Times New Roman" w:cs="Times New Roman"/>
          <w:color w:val="000000" w:themeColor="text1"/>
          <w:sz w:val="24"/>
          <w:szCs w:val="24"/>
          <w:lang w:val="en-GB"/>
        </w:rPr>
        <w:t xml:space="preserve">The Constitution of </w:t>
      </w:r>
      <w:r w:rsidR="009C1896">
        <w:rPr>
          <w:rFonts w:ascii="Times New Roman" w:eastAsiaTheme="minorEastAsia" w:hAnsi="Times New Roman" w:cs="Times New Roman"/>
          <w:color w:val="000000" w:themeColor="text1"/>
          <w:sz w:val="24"/>
          <w:szCs w:val="24"/>
          <w:lang w:val="en-GB"/>
        </w:rPr>
        <w:t xml:space="preserve">the </w:t>
      </w:r>
      <w:r w:rsidRPr="00856C9B">
        <w:rPr>
          <w:rFonts w:ascii="Times New Roman" w:eastAsiaTheme="minorEastAsia" w:hAnsi="Times New Roman" w:cs="Times New Roman"/>
          <w:color w:val="000000" w:themeColor="text1"/>
          <w:sz w:val="24"/>
          <w:szCs w:val="24"/>
          <w:lang w:val="en-GB"/>
        </w:rPr>
        <w:t xml:space="preserve">Republic of South Africa. Act No.108 of 1996. </w:t>
      </w:r>
      <w:hyperlink r:id="rId12" w:history="1">
        <w:r w:rsidRPr="00856C9B">
          <w:rPr>
            <w:rStyle w:val="Hyperlink"/>
            <w:rFonts w:ascii="Times New Roman" w:eastAsiaTheme="minorEastAsia" w:hAnsi="Times New Roman" w:cs="Times New Roman"/>
            <w:sz w:val="24"/>
            <w:szCs w:val="24"/>
            <w:lang w:val="en-GB"/>
          </w:rPr>
          <w:t>www.info.gov.za/documents/constitution/index.htm</w:t>
        </w:r>
      </w:hyperlink>
      <w:r w:rsidRPr="00856C9B">
        <w:rPr>
          <w:rFonts w:ascii="Times New Roman" w:eastAsiaTheme="minorEastAsia" w:hAnsi="Times New Roman" w:cs="Times New Roman"/>
          <w:color w:val="000000" w:themeColor="text1"/>
          <w:sz w:val="24"/>
          <w:szCs w:val="24"/>
          <w:lang w:val="en-GB"/>
        </w:rPr>
        <w:t xml:space="preserve"> (Accessed 18.10.2016).</w:t>
      </w:r>
    </w:p>
    <w:p w14:paraId="790B71F3" w14:textId="7292760C" w:rsidR="00DF4B1C" w:rsidRPr="00856C9B" w:rsidRDefault="001064CE" w:rsidP="00DF4B1C">
      <w:pPr>
        <w:shd w:val="clear" w:color="auto" w:fill="FFFFFF"/>
        <w:spacing w:before="90" w:after="90" w:line="270" w:lineRule="atLeast"/>
        <w:outlineLvl w:val="0"/>
        <w:rPr>
          <w:rFonts w:ascii="Times New Roman" w:eastAsia="Times New Roman" w:hAnsi="Times New Roman" w:cs="Times New Roman"/>
          <w:color w:val="000000" w:themeColor="text1"/>
          <w:sz w:val="24"/>
          <w:szCs w:val="24"/>
          <w:lang w:val="en-GB" w:eastAsia="en-ZA"/>
        </w:rPr>
      </w:pPr>
      <w:r w:rsidRPr="00856C9B">
        <w:rPr>
          <w:rFonts w:ascii="Times New Roman" w:eastAsiaTheme="minorEastAsia" w:hAnsi="Times New Roman" w:cs="Times New Roman"/>
          <w:color w:val="000000" w:themeColor="text1"/>
          <w:sz w:val="24"/>
          <w:szCs w:val="24"/>
          <w:lang w:val="en-GB"/>
        </w:rPr>
        <w:t xml:space="preserve">16. </w:t>
      </w:r>
      <w:r w:rsidR="009223AE" w:rsidRPr="00856C9B">
        <w:rPr>
          <w:rFonts w:ascii="Times New Roman" w:eastAsiaTheme="minorEastAsia" w:hAnsi="Times New Roman" w:cs="Times New Roman"/>
          <w:color w:val="000000" w:themeColor="text1"/>
          <w:sz w:val="24"/>
          <w:szCs w:val="24"/>
          <w:lang w:val="en-GB"/>
        </w:rPr>
        <w:t xml:space="preserve">Lim LW, Molchanov VI, Volkodav OV. </w:t>
      </w:r>
      <w:r w:rsidR="009223AE" w:rsidRPr="00856C9B">
        <w:rPr>
          <w:rFonts w:ascii="Times New Roman" w:eastAsia="Times New Roman" w:hAnsi="Times New Roman" w:cs="Times New Roman"/>
          <w:bCs/>
          <w:color w:val="000000"/>
          <w:kern w:val="36"/>
          <w:sz w:val="24"/>
          <w:szCs w:val="24"/>
          <w:lang w:val="en-GB" w:eastAsia="en-ZA"/>
        </w:rPr>
        <w:t xml:space="preserve">Iatrogenic traumatic brain injury: </w:t>
      </w:r>
      <w:r w:rsidR="009C1896">
        <w:rPr>
          <w:rFonts w:ascii="Times New Roman" w:eastAsia="Times New Roman" w:hAnsi="Times New Roman" w:cs="Times New Roman"/>
          <w:bCs/>
          <w:color w:val="000000"/>
          <w:kern w:val="36"/>
          <w:sz w:val="24"/>
          <w:szCs w:val="24"/>
          <w:lang w:val="en-GB" w:eastAsia="en-ZA"/>
        </w:rPr>
        <w:t>P</w:t>
      </w:r>
      <w:r w:rsidR="009223AE" w:rsidRPr="00856C9B">
        <w:rPr>
          <w:rFonts w:ascii="Times New Roman" w:eastAsia="Times New Roman" w:hAnsi="Times New Roman" w:cs="Times New Roman"/>
          <w:bCs/>
          <w:color w:val="000000"/>
          <w:kern w:val="36"/>
          <w:sz w:val="24"/>
          <w:szCs w:val="24"/>
          <w:lang w:val="en-GB" w:eastAsia="en-ZA"/>
        </w:rPr>
        <w:t>enetration of Kirschner's knitting needle into the middle cranial cavity</w:t>
      </w:r>
      <w:r w:rsidR="009223AE" w:rsidRPr="00856C9B">
        <w:rPr>
          <w:rFonts w:ascii="Times New Roman" w:eastAsia="Times New Roman" w:hAnsi="Times New Roman" w:cs="Times New Roman"/>
          <w:bCs/>
          <w:color w:val="000000" w:themeColor="text1"/>
          <w:kern w:val="36"/>
          <w:sz w:val="24"/>
          <w:szCs w:val="24"/>
          <w:lang w:val="en-GB" w:eastAsia="en-ZA"/>
        </w:rPr>
        <w:t>.</w:t>
      </w:r>
      <w:r w:rsidR="009223AE" w:rsidRPr="00856C9B">
        <w:rPr>
          <w:rFonts w:ascii="Times New Roman" w:eastAsia="Times New Roman" w:hAnsi="Times New Roman" w:cs="Times New Roman"/>
          <w:color w:val="000000" w:themeColor="text1"/>
          <w:sz w:val="24"/>
          <w:szCs w:val="24"/>
          <w:lang w:val="en-GB" w:eastAsia="en-ZA"/>
        </w:rPr>
        <w:t xml:space="preserve"> </w:t>
      </w:r>
      <w:hyperlink r:id="rId13" w:tooltip="The Journal of craniofacial surgery." w:history="1">
        <w:r w:rsidR="009223AE" w:rsidRPr="00856C9B">
          <w:rPr>
            <w:rFonts w:ascii="Times New Roman" w:eastAsia="Times New Roman" w:hAnsi="Times New Roman" w:cs="Times New Roman"/>
            <w:color w:val="000000" w:themeColor="text1"/>
            <w:sz w:val="24"/>
            <w:szCs w:val="24"/>
            <w:lang w:val="en-GB" w:eastAsia="en-ZA"/>
          </w:rPr>
          <w:t xml:space="preserve">J </w:t>
        </w:r>
        <w:r w:rsidR="00906695" w:rsidRPr="00856C9B">
          <w:rPr>
            <w:rFonts w:ascii="Times New Roman" w:eastAsia="Times New Roman" w:hAnsi="Times New Roman" w:cs="Times New Roman"/>
            <w:color w:val="000000" w:themeColor="text1"/>
            <w:sz w:val="24"/>
            <w:szCs w:val="24"/>
            <w:lang w:val="en-GB" w:eastAsia="en-ZA"/>
          </w:rPr>
          <w:t>Craniofacial</w:t>
        </w:r>
        <w:r w:rsidR="009223AE" w:rsidRPr="00856C9B">
          <w:rPr>
            <w:rFonts w:ascii="Times New Roman" w:eastAsia="Times New Roman" w:hAnsi="Times New Roman" w:cs="Times New Roman"/>
            <w:color w:val="000000" w:themeColor="text1"/>
            <w:sz w:val="24"/>
            <w:szCs w:val="24"/>
            <w:lang w:val="en-GB" w:eastAsia="en-ZA"/>
          </w:rPr>
          <w:t xml:space="preserve"> Surg.</w:t>
        </w:r>
      </w:hyperlink>
      <w:r w:rsidR="009223AE" w:rsidRPr="00856C9B">
        <w:rPr>
          <w:rFonts w:ascii="Times New Roman" w:eastAsia="Times New Roman" w:hAnsi="Times New Roman" w:cs="Times New Roman"/>
          <w:color w:val="000000" w:themeColor="text1"/>
          <w:sz w:val="24"/>
          <w:szCs w:val="24"/>
          <w:lang w:val="en-GB" w:eastAsia="en-ZA"/>
        </w:rPr>
        <w:t> 2007</w:t>
      </w:r>
      <w:r w:rsidR="00DF4B1C" w:rsidRPr="00856C9B">
        <w:rPr>
          <w:rFonts w:ascii="Times New Roman" w:eastAsia="Times New Roman" w:hAnsi="Times New Roman" w:cs="Times New Roman"/>
          <w:color w:val="000000" w:themeColor="text1"/>
          <w:sz w:val="24"/>
          <w:szCs w:val="24"/>
          <w:lang w:val="en-GB" w:eastAsia="en-ZA"/>
        </w:rPr>
        <w:t>; 18</w:t>
      </w:r>
      <w:r w:rsidR="009223AE" w:rsidRPr="00856C9B">
        <w:rPr>
          <w:rFonts w:ascii="Times New Roman" w:eastAsia="Times New Roman" w:hAnsi="Times New Roman" w:cs="Times New Roman"/>
          <w:color w:val="000000" w:themeColor="text1"/>
          <w:sz w:val="24"/>
          <w:szCs w:val="24"/>
          <w:lang w:val="en-GB" w:eastAsia="en-ZA"/>
        </w:rPr>
        <w:t>(3):674-9</w:t>
      </w:r>
      <w:r w:rsidR="00DF4B1C" w:rsidRPr="00856C9B">
        <w:rPr>
          <w:rFonts w:ascii="Times New Roman" w:eastAsia="Times New Roman" w:hAnsi="Times New Roman" w:cs="Times New Roman"/>
          <w:color w:val="000000" w:themeColor="text1"/>
          <w:sz w:val="24"/>
          <w:szCs w:val="24"/>
          <w:lang w:val="en-GB" w:eastAsia="en-ZA"/>
        </w:rPr>
        <w:t>.</w:t>
      </w:r>
    </w:p>
    <w:p w14:paraId="471F7349" w14:textId="77777777" w:rsidR="004476A7" w:rsidRPr="00856C9B" w:rsidRDefault="00DF4B1C" w:rsidP="00DF4B1C">
      <w:pPr>
        <w:shd w:val="clear" w:color="auto" w:fill="FFFFFF"/>
        <w:spacing w:before="90" w:after="90" w:line="270" w:lineRule="atLeast"/>
        <w:outlineLvl w:val="0"/>
        <w:rPr>
          <w:rFonts w:ascii="Times New Roman" w:eastAsiaTheme="minorEastAsia" w:hAnsi="Times New Roman" w:cs="Times New Roman"/>
          <w:color w:val="000000" w:themeColor="text1"/>
          <w:sz w:val="24"/>
          <w:szCs w:val="24"/>
          <w:lang w:val="en-GB"/>
        </w:rPr>
      </w:pPr>
      <w:r w:rsidRPr="00856C9B">
        <w:rPr>
          <w:rFonts w:ascii="Times New Roman" w:eastAsia="Times New Roman" w:hAnsi="Times New Roman" w:cs="Times New Roman"/>
          <w:color w:val="000000" w:themeColor="text1"/>
          <w:sz w:val="24"/>
          <w:szCs w:val="24"/>
          <w:lang w:val="en-GB" w:eastAsia="en-ZA"/>
        </w:rPr>
        <w:t>17.</w:t>
      </w:r>
      <w:r w:rsidRPr="00856C9B">
        <w:rPr>
          <w:rFonts w:ascii="Times New Roman" w:eastAsiaTheme="minorEastAsia" w:hAnsi="Times New Roman" w:cs="Times New Roman"/>
          <w:color w:val="000000" w:themeColor="text1"/>
          <w:sz w:val="24"/>
          <w:szCs w:val="24"/>
          <w:lang w:val="en-GB"/>
        </w:rPr>
        <w:t xml:space="preserve"> Howarth</w:t>
      </w:r>
      <w:r w:rsidR="004476A7" w:rsidRPr="00856C9B">
        <w:rPr>
          <w:rFonts w:ascii="Times New Roman" w:eastAsiaTheme="minorEastAsia" w:hAnsi="Times New Roman" w:cs="Times New Roman"/>
          <w:color w:val="000000" w:themeColor="text1"/>
          <w:sz w:val="24"/>
          <w:szCs w:val="24"/>
          <w:lang w:val="en-GB"/>
        </w:rPr>
        <w:t xml:space="preserve"> G, Brown S, Whitehouse S. The importance of comprehensive protection in today’s health care environment. SAMJ</w:t>
      </w:r>
      <w:r w:rsidR="009C1896">
        <w:rPr>
          <w:rFonts w:ascii="Times New Roman" w:eastAsiaTheme="minorEastAsia" w:hAnsi="Times New Roman" w:cs="Times New Roman"/>
          <w:color w:val="000000" w:themeColor="text1"/>
          <w:sz w:val="24"/>
          <w:szCs w:val="24"/>
          <w:lang w:val="en-GB"/>
        </w:rPr>
        <w:t>.</w:t>
      </w:r>
      <w:r w:rsidR="004476A7" w:rsidRPr="00856C9B">
        <w:rPr>
          <w:rFonts w:ascii="Times New Roman" w:eastAsiaTheme="minorEastAsia" w:hAnsi="Times New Roman" w:cs="Times New Roman"/>
          <w:color w:val="000000" w:themeColor="text1"/>
          <w:sz w:val="24"/>
          <w:szCs w:val="24"/>
          <w:lang w:val="en-GB"/>
        </w:rPr>
        <w:t xml:space="preserve"> 2013</w:t>
      </w:r>
      <w:r w:rsidR="001D7D98" w:rsidRPr="00856C9B">
        <w:rPr>
          <w:rFonts w:ascii="Times New Roman" w:eastAsiaTheme="minorEastAsia" w:hAnsi="Times New Roman" w:cs="Times New Roman"/>
          <w:color w:val="000000" w:themeColor="text1"/>
          <w:sz w:val="24"/>
          <w:szCs w:val="24"/>
          <w:lang w:val="en-GB"/>
        </w:rPr>
        <w:t>; 103</w:t>
      </w:r>
      <w:r w:rsidR="004476A7" w:rsidRPr="00856C9B">
        <w:rPr>
          <w:rFonts w:ascii="Times New Roman" w:eastAsiaTheme="minorEastAsia" w:hAnsi="Times New Roman" w:cs="Times New Roman"/>
          <w:color w:val="000000" w:themeColor="text1"/>
          <w:sz w:val="24"/>
          <w:szCs w:val="24"/>
          <w:lang w:val="en-GB"/>
        </w:rPr>
        <w:t>(7):453-454.</w:t>
      </w:r>
    </w:p>
    <w:p w14:paraId="1C9682AD" w14:textId="77777777" w:rsidR="005023A0" w:rsidRPr="00856C9B" w:rsidRDefault="005023A0" w:rsidP="004476A7">
      <w:pPr>
        <w:pStyle w:val="ListParagraph"/>
        <w:spacing w:before="134" w:line="216" w:lineRule="auto"/>
        <w:ind w:left="907"/>
        <w:textAlignment w:val="baseline"/>
        <w:rPr>
          <w:rFonts w:eastAsiaTheme="minorEastAsia"/>
          <w:color w:val="000000" w:themeColor="text1"/>
          <w:lang w:val="en-GB"/>
        </w:rPr>
      </w:pPr>
    </w:p>
    <w:p w14:paraId="551FE171" w14:textId="77777777" w:rsidR="00DF4B1C" w:rsidRPr="00856C9B" w:rsidRDefault="00DF4B1C" w:rsidP="004476A7">
      <w:pPr>
        <w:pStyle w:val="ListParagraph"/>
        <w:spacing w:before="134" w:line="216" w:lineRule="auto"/>
        <w:ind w:left="907"/>
        <w:textAlignment w:val="baseline"/>
        <w:rPr>
          <w:rFonts w:eastAsiaTheme="minorEastAsia"/>
          <w:color w:val="000000" w:themeColor="text1"/>
          <w:lang w:val="en-GB"/>
        </w:rPr>
      </w:pPr>
    </w:p>
    <w:p w14:paraId="4318878A" w14:textId="77777777" w:rsidR="004476A7" w:rsidRPr="00856C9B" w:rsidRDefault="004476A7" w:rsidP="004476A7">
      <w:pPr>
        <w:pStyle w:val="NormalWeb"/>
        <w:spacing w:before="134" w:beforeAutospacing="0" w:after="0" w:afterAutospacing="0" w:line="216" w:lineRule="auto"/>
        <w:ind w:left="547" w:hanging="547"/>
        <w:textAlignment w:val="baseline"/>
        <w:rPr>
          <w:rFonts w:eastAsiaTheme="minorEastAsia"/>
          <w:color w:val="000000" w:themeColor="text1"/>
          <w:lang w:val="en-GB"/>
        </w:rPr>
      </w:pPr>
    </w:p>
    <w:p w14:paraId="1F148AA8" w14:textId="77777777" w:rsidR="00AD716B" w:rsidRPr="00856C9B" w:rsidRDefault="00AD716B" w:rsidP="00AD716B">
      <w:pPr>
        <w:shd w:val="clear" w:color="auto" w:fill="FFFFFF"/>
        <w:spacing w:after="0" w:line="348" w:lineRule="atLeast"/>
        <w:rPr>
          <w:rFonts w:ascii="Times New Roman" w:eastAsia="Times New Roman" w:hAnsi="Times New Roman" w:cs="Times New Roman"/>
          <w:color w:val="000000"/>
          <w:sz w:val="24"/>
          <w:szCs w:val="24"/>
          <w:lang w:val="en-GB" w:eastAsia="en-ZA"/>
        </w:rPr>
      </w:pPr>
      <w:r w:rsidRPr="00856C9B">
        <w:rPr>
          <w:rFonts w:ascii="Times New Roman" w:eastAsia="Times New Roman" w:hAnsi="Times New Roman" w:cs="Times New Roman"/>
          <w:color w:val="000000"/>
          <w:sz w:val="24"/>
          <w:szCs w:val="24"/>
          <w:lang w:val="en-GB" w:eastAsia="en-ZA"/>
        </w:rPr>
        <w:t>.</w:t>
      </w:r>
    </w:p>
    <w:p w14:paraId="72181A7B" w14:textId="77777777" w:rsidR="000E18FA" w:rsidRPr="00856C9B" w:rsidRDefault="000E18FA">
      <w:pPr>
        <w:rPr>
          <w:rFonts w:ascii="Times New Roman" w:eastAsia="Times New Roman" w:hAnsi="Times New Roman" w:cs="Times New Roman"/>
          <w:b/>
          <w:bCs/>
          <w:color w:val="000000"/>
          <w:kern w:val="36"/>
          <w:sz w:val="24"/>
          <w:szCs w:val="24"/>
          <w:lang w:val="en-GB" w:eastAsia="en-ZA"/>
        </w:rPr>
      </w:pPr>
    </w:p>
    <w:p w14:paraId="21BCDD84" w14:textId="77777777" w:rsidR="002C3C13" w:rsidRPr="00856C9B" w:rsidRDefault="002C3C13">
      <w:pPr>
        <w:rPr>
          <w:rFonts w:ascii="Times New Roman" w:eastAsia="Times New Roman" w:hAnsi="Times New Roman" w:cs="Times New Roman"/>
          <w:b/>
          <w:bCs/>
          <w:color w:val="000000"/>
          <w:sz w:val="24"/>
          <w:szCs w:val="24"/>
          <w:lang w:val="en-GB" w:eastAsia="en-ZA"/>
        </w:rPr>
      </w:pPr>
    </w:p>
    <w:p w14:paraId="658ADC1B" w14:textId="77777777" w:rsidR="00C83673" w:rsidRPr="00856C9B" w:rsidRDefault="00C83673">
      <w:pPr>
        <w:rPr>
          <w:rFonts w:ascii="Times New Roman" w:hAnsi="Times New Roman" w:cs="Times New Roman"/>
          <w:color w:val="000000" w:themeColor="text1"/>
          <w:sz w:val="24"/>
          <w:szCs w:val="24"/>
          <w:lang w:val="en-GB"/>
        </w:rPr>
      </w:pPr>
    </w:p>
    <w:sectPr w:rsidR="00C83673" w:rsidRPr="00856C9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27C03" w14:textId="77777777" w:rsidR="007A25CD" w:rsidRDefault="007A25CD" w:rsidP="00573D4E">
      <w:pPr>
        <w:spacing w:after="0" w:line="240" w:lineRule="auto"/>
      </w:pPr>
      <w:r>
        <w:separator/>
      </w:r>
    </w:p>
  </w:endnote>
  <w:endnote w:type="continuationSeparator" w:id="0">
    <w:p w14:paraId="11303C36" w14:textId="77777777" w:rsidR="007A25CD" w:rsidRDefault="007A25CD" w:rsidP="0057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861FC" w14:textId="77777777" w:rsidR="007A25CD" w:rsidRDefault="007A25CD" w:rsidP="00573D4E">
      <w:pPr>
        <w:spacing w:after="0" w:line="240" w:lineRule="auto"/>
      </w:pPr>
      <w:r>
        <w:separator/>
      </w:r>
    </w:p>
  </w:footnote>
  <w:footnote w:type="continuationSeparator" w:id="0">
    <w:p w14:paraId="65402C93" w14:textId="77777777" w:rsidR="007A25CD" w:rsidRDefault="007A25CD" w:rsidP="00573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222591"/>
      <w:docPartObj>
        <w:docPartGallery w:val="Page Numbers (Top of Page)"/>
        <w:docPartUnique/>
      </w:docPartObj>
    </w:sdtPr>
    <w:sdtEndPr>
      <w:rPr>
        <w:noProof/>
      </w:rPr>
    </w:sdtEndPr>
    <w:sdtContent>
      <w:p w14:paraId="432ADF4A" w14:textId="77777777" w:rsidR="009B24DA" w:rsidRDefault="009B24DA">
        <w:pPr>
          <w:pStyle w:val="Header"/>
          <w:jc w:val="center"/>
        </w:pPr>
        <w:r>
          <w:fldChar w:fldCharType="begin"/>
        </w:r>
        <w:r>
          <w:instrText xml:space="preserve"> PAGE   \* MERGEFORMAT </w:instrText>
        </w:r>
        <w:r>
          <w:fldChar w:fldCharType="separate"/>
        </w:r>
        <w:r w:rsidR="00984092">
          <w:rPr>
            <w:noProof/>
          </w:rPr>
          <w:t>6</w:t>
        </w:r>
        <w:r>
          <w:rPr>
            <w:noProof/>
          </w:rPr>
          <w:fldChar w:fldCharType="end"/>
        </w:r>
      </w:p>
    </w:sdtContent>
  </w:sdt>
  <w:p w14:paraId="5EC4F73E" w14:textId="77777777" w:rsidR="009B24DA" w:rsidRDefault="009B24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39416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E41AAB"/>
    <w:multiLevelType w:val="hybridMultilevel"/>
    <w:tmpl w:val="AB3828B6"/>
    <w:lvl w:ilvl="0" w:tplc="3C5296B8">
      <w:start w:val="1"/>
      <w:numFmt w:val="bullet"/>
      <w:lvlText w:val="•"/>
      <w:lvlJc w:val="left"/>
      <w:pPr>
        <w:tabs>
          <w:tab w:val="num" w:pos="720"/>
        </w:tabs>
        <w:ind w:left="720" w:hanging="360"/>
      </w:pPr>
      <w:rPr>
        <w:rFonts w:ascii="Times New Roman" w:hAnsi="Times New Roman" w:hint="default"/>
      </w:rPr>
    </w:lvl>
    <w:lvl w:ilvl="1" w:tplc="B4CEF07A" w:tentative="1">
      <w:start w:val="1"/>
      <w:numFmt w:val="bullet"/>
      <w:lvlText w:val="•"/>
      <w:lvlJc w:val="left"/>
      <w:pPr>
        <w:tabs>
          <w:tab w:val="num" w:pos="1440"/>
        </w:tabs>
        <w:ind w:left="1440" w:hanging="360"/>
      </w:pPr>
      <w:rPr>
        <w:rFonts w:ascii="Times New Roman" w:hAnsi="Times New Roman" w:hint="default"/>
      </w:rPr>
    </w:lvl>
    <w:lvl w:ilvl="2" w:tplc="295C3C34" w:tentative="1">
      <w:start w:val="1"/>
      <w:numFmt w:val="bullet"/>
      <w:lvlText w:val="•"/>
      <w:lvlJc w:val="left"/>
      <w:pPr>
        <w:tabs>
          <w:tab w:val="num" w:pos="2160"/>
        </w:tabs>
        <w:ind w:left="2160" w:hanging="360"/>
      </w:pPr>
      <w:rPr>
        <w:rFonts w:ascii="Times New Roman" w:hAnsi="Times New Roman" w:hint="default"/>
      </w:rPr>
    </w:lvl>
    <w:lvl w:ilvl="3" w:tplc="06C40D8C" w:tentative="1">
      <w:start w:val="1"/>
      <w:numFmt w:val="bullet"/>
      <w:lvlText w:val="•"/>
      <w:lvlJc w:val="left"/>
      <w:pPr>
        <w:tabs>
          <w:tab w:val="num" w:pos="2880"/>
        </w:tabs>
        <w:ind w:left="2880" w:hanging="360"/>
      </w:pPr>
      <w:rPr>
        <w:rFonts w:ascii="Times New Roman" w:hAnsi="Times New Roman" w:hint="default"/>
      </w:rPr>
    </w:lvl>
    <w:lvl w:ilvl="4" w:tplc="037607EA" w:tentative="1">
      <w:start w:val="1"/>
      <w:numFmt w:val="bullet"/>
      <w:lvlText w:val="•"/>
      <w:lvlJc w:val="left"/>
      <w:pPr>
        <w:tabs>
          <w:tab w:val="num" w:pos="3600"/>
        </w:tabs>
        <w:ind w:left="3600" w:hanging="360"/>
      </w:pPr>
      <w:rPr>
        <w:rFonts w:ascii="Times New Roman" w:hAnsi="Times New Roman" w:hint="default"/>
      </w:rPr>
    </w:lvl>
    <w:lvl w:ilvl="5" w:tplc="FDDC905E" w:tentative="1">
      <w:start w:val="1"/>
      <w:numFmt w:val="bullet"/>
      <w:lvlText w:val="•"/>
      <w:lvlJc w:val="left"/>
      <w:pPr>
        <w:tabs>
          <w:tab w:val="num" w:pos="4320"/>
        </w:tabs>
        <w:ind w:left="4320" w:hanging="360"/>
      </w:pPr>
      <w:rPr>
        <w:rFonts w:ascii="Times New Roman" w:hAnsi="Times New Roman" w:hint="default"/>
      </w:rPr>
    </w:lvl>
    <w:lvl w:ilvl="6" w:tplc="EAD0E640" w:tentative="1">
      <w:start w:val="1"/>
      <w:numFmt w:val="bullet"/>
      <w:lvlText w:val="•"/>
      <w:lvlJc w:val="left"/>
      <w:pPr>
        <w:tabs>
          <w:tab w:val="num" w:pos="5040"/>
        </w:tabs>
        <w:ind w:left="5040" w:hanging="360"/>
      </w:pPr>
      <w:rPr>
        <w:rFonts w:ascii="Times New Roman" w:hAnsi="Times New Roman" w:hint="default"/>
      </w:rPr>
    </w:lvl>
    <w:lvl w:ilvl="7" w:tplc="E6AE649C" w:tentative="1">
      <w:start w:val="1"/>
      <w:numFmt w:val="bullet"/>
      <w:lvlText w:val="•"/>
      <w:lvlJc w:val="left"/>
      <w:pPr>
        <w:tabs>
          <w:tab w:val="num" w:pos="5760"/>
        </w:tabs>
        <w:ind w:left="5760" w:hanging="360"/>
      </w:pPr>
      <w:rPr>
        <w:rFonts w:ascii="Times New Roman" w:hAnsi="Times New Roman" w:hint="default"/>
      </w:rPr>
    </w:lvl>
    <w:lvl w:ilvl="8" w:tplc="13C0FCE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6305A1"/>
    <w:multiLevelType w:val="hybridMultilevel"/>
    <w:tmpl w:val="56DC920A"/>
    <w:lvl w:ilvl="0" w:tplc="1C09000F">
      <w:start w:val="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0A84D22"/>
    <w:multiLevelType w:val="hybridMultilevel"/>
    <w:tmpl w:val="D36690D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3B5856B0"/>
    <w:multiLevelType w:val="hybridMultilevel"/>
    <w:tmpl w:val="25741504"/>
    <w:lvl w:ilvl="0" w:tplc="0C4284FA">
      <w:start w:val="1"/>
      <w:numFmt w:val="decimal"/>
      <w:lvlText w:val="%1."/>
      <w:lvlJc w:val="left"/>
      <w:pPr>
        <w:ind w:left="1210" w:hanging="360"/>
      </w:pPr>
      <w:rPr>
        <w:rFonts w:hint="default"/>
      </w:rPr>
    </w:lvl>
    <w:lvl w:ilvl="1" w:tplc="1C090019" w:tentative="1">
      <w:start w:val="1"/>
      <w:numFmt w:val="lowerLetter"/>
      <w:lvlText w:val="%2."/>
      <w:lvlJc w:val="left"/>
      <w:pPr>
        <w:ind w:left="1627" w:hanging="360"/>
      </w:pPr>
    </w:lvl>
    <w:lvl w:ilvl="2" w:tplc="1C09001B" w:tentative="1">
      <w:start w:val="1"/>
      <w:numFmt w:val="lowerRoman"/>
      <w:lvlText w:val="%3."/>
      <w:lvlJc w:val="right"/>
      <w:pPr>
        <w:ind w:left="2347" w:hanging="180"/>
      </w:pPr>
    </w:lvl>
    <w:lvl w:ilvl="3" w:tplc="1C09000F" w:tentative="1">
      <w:start w:val="1"/>
      <w:numFmt w:val="decimal"/>
      <w:lvlText w:val="%4."/>
      <w:lvlJc w:val="left"/>
      <w:pPr>
        <w:ind w:left="3067" w:hanging="360"/>
      </w:pPr>
    </w:lvl>
    <w:lvl w:ilvl="4" w:tplc="1C090019" w:tentative="1">
      <w:start w:val="1"/>
      <w:numFmt w:val="lowerLetter"/>
      <w:lvlText w:val="%5."/>
      <w:lvlJc w:val="left"/>
      <w:pPr>
        <w:ind w:left="3787" w:hanging="360"/>
      </w:pPr>
    </w:lvl>
    <w:lvl w:ilvl="5" w:tplc="1C09001B" w:tentative="1">
      <w:start w:val="1"/>
      <w:numFmt w:val="lowerRoman"/>
      <w:lvlText w:val="%6."/>
      <w:lvlJc w:val="right"/>
      <w:pPr>
        <w:ind w:left="4507" w:hanging="180"/>
      </w:pPr>
    </w:lvl>
    <w:lvl w:ilvl="6" w:tplc="1C09000F" w:tentative="1">
      <w:start w:val="1"/>
      <w:numFmt w:val="decimal"/>
      <w:lvlText w:val="%7."/>
      <w:lvlJc w:val="left"/>
      <w:pPr>
        <w:ind w:left="5227" w:hanging="360"/>
      </w:pPr>
    </w:lvl>
    <w:lvl w:ilvl="7" w:tplc="1C090019" w:tentative="1">
      <w:start w:val="1"/>
      <w:numFmt w:val="lowerLetter"/>
      <w:lvlText w:val="%8."/>
      <w:lvlJc w:val="left"/>
      <w:pPr>
        <w:ind w:left="5947" w:hanging="360"/>
      </w:pPr>
    </w:lvl>
    <w:lvl w:ilvl="8" w:tplc="1C09001B" w:tentative="1">
      <w:start w:val="1"/>
      <w:numFmt w:val="lowerRoman"/>
      <w:lvlText w:val="%9."/>
      <w:lvlJc w:val="right"/>
      <w:pPr>
        <w:ind w:left="6667" w:hanging="180"/>
      </w:pPr>
    </w:lvl>
  </w:abstractNum>
  <w:abstractNum w:abstractNumId="5" w15:restartNumberingAfterBreak="0">
    <w:nsid w:val="41B62A3C"/>
    <w:multiLevelType w:val="hybridMultilevel"/>
    <w:tmpl w:val="65A61DC4"/>
    <w:lvl w:ilvl="0" w:tplc="DDD60F62">
      <w:start w:val="2"/>
      <w:numFmt w:val="decimal"/>
      <w:lvlText w:val="%1."/>
      <w:lvlJc w:val="left"/>
      <w:pPr>
        <w:ind w:left="907" w:hanging="360"/>
      </w:pPr>
      <w:rPr>
        <w:rFonts w:ascii="Times New Roman" w:eastAsia="Times New Roman" w:hAnsi="Times New Roman" w:cs="Times New Roman" w:hint="default"/>
        <w:color w:val="auto"/>
      </w:rPr>
    </w:lvl>
    <w:lvl w:ilvl="1" w:tplc="1C090019" w:tentative="1">
      <w:start w:val="1"/>
      <w:numFmt w:val="lowerLetter"/>
      <w:lvlText w:val="%2."/>
      <w:lvlJc w:val="left"/>
      <w:pPr>
        <w:ind w:left="1627" w:hanging="360"/>
      </w:pPr>
    </w:lvl>
    <w:lvl w:ilvl="2" w:tplc="1C09001B" w:tentative="1">
      <w:start w:val="1"/>
      <w:numFmt w:val="lowerRoman"/>
      <w:lvlText w:val="%3."/>
      <w:lvlJc w:val="right"/>
      <w:pPr>
        <w:ind w:left="2347" w:hanging="180"/>
      </w:pPr>
    </w:lvl>
    <w:lvl w:ilvl="3" w:tplc="1C09000F" w:tentative="1">
      <w:start w:val="1"/>
      <w:numFmt w:val="decimal"/>
      <w:lvlText w:val="%4."/>
      <w:lvlJc w:val="left"/>
      <w:pPr>
        <w:ind w:left="3067" w:hanging="360"/>
      </w:pPr>
    </w:lvl>
    <w:lvl w:ilvl="4" w:tplc="1C090019" w:tentative="1">
      <w:start w:val="1"/>
      <w:numFmt w:val="lowerLetter"/>
      <w:lvlText w:val="%5."/>
      <w:lvlJc w:val="left"/>
      <w:pPr>
        <w:ind w:left="3787" w:hanging="360"/>
      </w:pPr>
    </w:lvl>
    <w:lvl w:ilvl="5" w:tplc="1C09001B" w:tentative="1">
      <w:start w:val="1"/>
      <w:numFmt w:val="lowerRoman"/>
      <w:lvlText w:val="%6."/>
      <w:lvlJc w:val="right"/>
      <w:pPr>
        <w:ind w:left="4507" w:hanging="180"/>
      </w:pPr>
    </w:lvl>
    <w:lvl w:ilvl="6" w:tplc="1C09000F" w:tentative="1">
      <w:start w:val="1"/>
      <w:numFmt w:val="decimal"/>
      <w:lvlText w:val="%7."/>
      <w:lvlJc w:val="left"/>
      <w:pPr>
        <w:ind w:left="5227" w:hanging="360"/>
      </w:pPr>
    </w:lvl>
    <w:lvl w:ilvl="7" w:tplc="1C090019" w:tentative="1">
      <w:start w:val="1"/>
      <w:numFmt w:val="lowerLetter"/>
      <w:lvlText w:val="%8."/>
      <w:lvlJc w:val="left"/>
      <w:pPr>
        <w:ind w:left="5947" w:hanging="360"/>
      </w:pPr>
    </w:lvl>
    <w:lvl w:ilvl="8" w:tplc="1C09001B" w:tentative="1">
      <w:start w:val="1"/>
      <w:numFmt w:val="lowerRoman"/>
      <w:lvlText w:val="%9."/>
      <w:lvlJc w:val="right"/>
      <w:pPr>
        <w:ind w:left="6667" w:hanging="180"/>
      </w:pPr>
    </w:lvl>
  </w:abstractNum>
  <w:abstractNum w:abstractNumId="6" w15:restartNumberingAfterBreak="0">
    <w:nsid w:val="599A281D"/>
    <w:multiLevelType w:val="hybridMultilevel"/>
    <w:tmpl w:val="CF14ADD8"/>
    <w:lvl w:ilvl="0" w:tplc="55BEAEE4">
      <w:start w:val="1"/>
      <w:numFmt w:val="decimal"/>
      <w:lvlText w:val="%1."/>
      <w:lvlJc w:val="left"/>
      <w:pPr>
        <w:ind w:left="720" w:hanging="360"/>
      </w:pPr>
      <w:rPr>
        <w:rFonts w:eastAsiaTheme="majorEastAsia" w:cstheme="maj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31C58D0"/>
    <w:multiLevelType w:val="hybridMultilevel"/>
    <w:tmpl w:val="B8009098"/>
    <w:lvl w:ilvl="0" w:tplc="0C4284FA">
      <w:start w:val="1"/>
      <w:numFmt w:val="decimal"/>
      <w:lvlText w:val="%1."/>
      <w:lvlJc w:val="left"/>
      <w:pPr>
        <w:ind w:left="1068" w:hanging="360"/>
      </w:pPr>
      <w:rPr>
        <w:rFonts w:hint="default"/>
      </w:rPr>
    </w:lvl>
    <w:lvl w:ilvl="1" w:tplc="1C090019" w:tentative="1">
      <w:start w:val="1"/>
      <w:numFmt w:val="lowerLetter"/>
      <w:lvlText w:val="%2."/>
      <w:lvlJc w:val="left"/>
      <w:pPr>
        <w:ind w:left="1627" w:hanging="360"/>
      </w:pPr>
    </w:lvl>
    <w:lvl w:ilvl="2" w:tplc="1C09001B" w:tentative="1">
      <w:start w:val="1"/>
      <w:numFmt w:val="lowerRoman"/>
      <w:lvlText w:val="%3."/>
      <w:lvlJc w:val="right"/>
      <w:pPr>
        <w:ind w:left="2347" w:hanging="180"/>
      </w:pPr>
    </w:lvl>
    <w:lvl w:ilvl="3" w:tplc="1C09000F" w:tentative="1">
      <w:start w:val="1"/>
      <w:numFmt w:val="decimal"/>
      <w:lvlText w:val="%4."/>
      <w:lvlJc w:val="left"/>
      <w:pPr>
        <w:ind w:left="3067" w:hanging="360"/>
      </w:pPr>
    </w:lvl>
    <w:lvl w:ilvl="4" w:tplc="1C090019" w:tentative="1">
      <w:start w:val="1"/>
      <w:numFmt w:val="lowerLetter"/>
      <w:lvlText w:val="%5."/>
      <w:lvlJc w:val="left"/>
      <w:pPr>
        <w:ind w:left="3787" w:hanging="360"/>
      </w:pPr>
    </w:lvl>
    <w:lvl w:ilvl="5" w:tplc="1C09001B" w:tentative="1">
      <w:start w:val="1"/>
      <w:numFmt w:val="lowerRoman"/>
      <w:lvlText w:val="%6."/>
      <w:lvlJc w:val="right"/>
      <w:pPr>
        <w:ind w:left="4507" w:hanging="180"/>
      </w:pPr>
    </w:lvl>
    <w:lvl w:ilvl="6" w:tplc="1C09000F" w:tentative="1">
      <w:start w:val="1"/>
      <w:numFmt w:val="decimal"/>
      <w:lvlText w:val="%7."/>
      <w:lvlJc w:val="left"/>
      <w:pPr>
        <w:ind w:left="5227" w:hanging="360"/>
      </w:pPr>
    </w:lvl>
    <w:lvl w:ilvl="7" w:tplc="1C090019" w:tentative="1">
      <w:start w:val="1"/>
      <w:numFmt w:val="lowerLetter"/>
      <w:lvlText w:val="%8."/>
      <w:lvlJc w:val="left"/>
      <w:pPr>
        <w:ind w:left="5947" w:hanging="360"/>
      </w:pPr>
    </w:lvl>
    <w:lvl w:ilvl="8" w:tplc="1C09001B" w:tentative="1">
      <w:start w:val="1"/>
      <w:numFmt w:val="lowerRoman"/>
      <w:lvlText w:val="%9."/>
      <w:lvlJc w:val="right"/>
      <w:pPr>
        <w:ind w:left="6667"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6"/>
  </w:num>
  <w:num w:numId="6">
    <w:abstractNumId w:val="0"/>
  </w:num>
  <w:num w:numId="7">
    <w:abstractNumId w:val="3"/>
  </w:num>
  <w:num w:numId="8">
    <w:abstractNumId w:val="7"/>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89"/>
    <w:rsid w:val="00001877"/>
    <w:rsid w:val="000022D3"/>
    <w:rsid w:val="000025AE"/>
    <w:rsid w:val="00002E97"/>
    <w:rsid w:val="00006801"/>
    <w:rsid w:val="00012E55"/>
    <w:rsid w:val="00014E57"/>
    <w:rsid w:val="000170D5"/>
    <w:rsid w:val="00021FF4"/>
    <w:rsid w:val="000447B3"/>
    <w:rsid w:val="000459DE"/>
    <w:rsid w:val="00046737"/>
    <w:rsid w:val="000548B8"/>
    <w:rsid w:val="000552BB"/>
    <w:rsid w:val="00063E75"/>
    <w:rsid w:val="000778D0"/>
    <w:rsid w:val="00083636"/>
    <w:rsid w:val="000907FD"/>
    <w:rsid w:val="000A62ED"/>
    <w:rsid w:val="000A7C8A"/>
    <w:rsid w:val="000B0707"/>
    <w:rsid w:val="000B2B5D"/>
    <w:rsid w:val="000B746B"/>
    <w:rsid w:val="000C5784"/>
    <w:rsid w:val="000E18FA"/>
    <w:rsid w:val="000F06D6"/>
    <w:rsid w:val="000F5776"/>
    <w:rsid w:val="001006BD"/>
    <w:rsid w:val="00101155"/>
    <w:rsid w:val="00105E49"/>
    <w:rsid w:val="001064CE"/>
    <w:rsid w:val="00130767"/>
    <w:rsid w:val="00135341"/>
    <w:rsid w:val="00140D5A"/>
    <w:rsid w:val="00143DEB"/>
    <w:rsid w:val="00145CDC"/>
    <w:rsid w:val="00157DA9"/>
    <w:rsid w:val="00176E2B"/>
    <w:rsid w:val="00181EAD"/>
    <w:rsid w:val="00183CD2"/>
    <w:rsid w:val="00184265"/>
    <w:rsid w:val="0019024D"/>
    <w:rsid w:val="001927CC"/>
    <w:rsid w:val="00193337"/>
    <w:rsid w:val="00193B5E"/>
    <w:rsid w:val="001942CF"/>
    <w:rsid w:val="001A07A1"/>
    <w:rsid w:val="001A188E"/>
    <w:rsid w:val="001A25D0"/>
    <w:rsid w:val="001A26C0"/>
    <w:rsid w:val="001B62F4"/>
    <w:rsid w:val="001B78AD"/>
    <w:rsid w:val="001C5952"/>
    <w:rsid w:val="001D1149"/>
    <w:rsid w:val="001D19E3"/>
    <w:rsid w:val="001D7D98"/>
    <w:rsid w:val="001E4012"/>
    <w:rsid w:val="001F1616"/>
    <w:rsid w:val="001F354E"/>
    <w:rsid w:val="001F455E"/>
    <w:rsid w:val="001F526A"/>
    <w:rsid w:val="00203AD6"/>
    <w:rsid w:val="00205309"/>
    <w:rsid w:val="002148AE"/>
    <w:rsid w:val="00240A14"/>
    <w:rsid w:val="00242D79"/>
    <w:rsid w:val="0024528E"/>
    <w:rsid w:val="00246F78"/>
    <w:rsid w:val="00257E7C"/>
    <w:rsid w:val="00270392"/>
    <w:rsid w:val="00270653"/>
    <w:rsid w:val="0027095E"/>
    <w:rsid w:val="00281F47"/>
    <w:rsid w:val="002B39AF"/>
    <w:rsid w:val="002C3C13"/>
    <w:rsid w:val="002C3C38"/>
    <w:rsid w:val="002D1E1E"/>
    <w:rsid w:val="002E3793"/>
    <w:rsid w:val="002E3F6E"/>
    <w:rsid w:val="002F126C"/>
    <w:rsid w:val="002F4B13"/>
    <w:rsid w:val="003072E4"/>
    <w:rsid w:val="00310A14"/>
    <w:rsid w:val="00315498"/>
    <w:rsid w:val="00331869"/>
    <w:rsid w:val="003405E6"/>
    <w:rsid w:val="003418A0"/>
    <w:rsid w:val="00342105"/>
    <w:rsid w:val="00350C64"/>
    <w:rsid w:val="0035666E"/>
    <w:rsid w:val="00364EBE"/>
    <w:rsid w:val="00366249"/>
    <w:rsid w:val="00375D82"/>
    <w:rsid w:val="00377970"/>
    <w:rsid w:val="00381EE9"/>
    <w:rsid w:val="00385DC6"/>
    <w:rsid w:val="003933D6"/>
    <w:rsid w:val="00395450"/>
    <w:rsid w:val="00395D0C"/>
    <w:rsid w:val="003A3562"/>
    <w:rsid w:val="003A49EB"/>
    <w:rsid w:val="003A6F98"/>
    <w:rsid w:val="003B0655"/>
    <w:rsid w:val="003B2126"/>
    <w:rsid w:val="003B4F13"/>
    <w:rsid w:val="003D5CE1"/>
    <w:rsid w:val="003E7089"/>
    <w:rsid w:val="003F02FC"/>
    <w:rsid w:val="00404002"/>
    <w:rsid w:val="004047DB"/>
    <w:rsid w:val="00407B4C"/>
    <w:rsid w:val="00412CB9"/>
    <w:rsid w:val="004171E8"/>
    <w:rsid w:val="00426BD4"/>
    <w:rsid w:val="00431902"/>
    <w:rsid w:val="004320E1"/>
    <w:rsid w:val="00433CFE"/>
    <w:rsid w:val="00445187"/>
    <w:rsid w:val="004476A7"/>
    <w:rsid w:val="004527B1"/>
    <w:rsid w:val="00473F4A"/>
    <w:rsid w:val="004805A2"/>
    <w:rsid w:val="00490D13"/>
    <w:rsid w:val="00491B53"/>
    <w:rsid w:val="004922F4"/>
    <w:rsid w:val="00496D5D"/>
    <w:rsid w:val="004A0D7D"/>
    <w:rsid w:val="004B484D"/>
    <w:rsid w:val="004C1365"/>
    <w:rsid w:val="004D0815"/>
    <w:rsid w:val="004D4FC0"/>
    <w:rsid w:val="004D5C72"/>
    <w:rsid w:val="004E0C4C"/>
    <w:rsid w:val="004E1187"/>
    <w:rsid w:val="004E1F7A"/>
    <w:rsid w:val="004E674F"/>
    <w:rsid w:val="004E777E"/>
    <w:rsid w:val="005023A0"/>
    <w:rsid w:val="0050584B"/>
    <w:rsid w:val="00510B28"/>
    <w:rsid w:val="00511420"/>
    <w:rsid w:val="00513121"/>
    <w:rsid w:val="0051507F"/>
    <w:rsid w:val="005233B1"/>
    <w:rsid w:val="005252C8"/>
    <w:rsid w:val="005430CA"/>
    <w:rsid w:val="0054515B"/>
    <w:rsid w:val="005512CE"/>
    <w:rsid w:val="00562411"/>
    <w:rsid w:val="00573101"/>
    <w:rsid w:val="00573D4E"/>
    <w:rsid w:val="00591BFD"/>
    <w:rsid w:val="00592F00"/>
    <w:rsid w:val="00595437"/>
    <w:rsid w:val="005B3263"/>
    <w:rsid w:val="005C514C"/>
    <w:rsid w:val="005D578E"/>
    <w:rsid w:val="005D74CE"/>
    <w:rsid w:val="005D7F2F"/>
    <w:rsid w:val="005E0606"/>
    <w:rsid w:val="005F0A70"/>
    <w:rsid w:val="005F0BB1"/>
    <w:rsid w:val="005F4D56"/>
    <w:rsid w:val="005F5961"/>
    <w:rsid w:val="00607812"/>
    <w:rsid w:val="00611B8E"/>
    <w:rsid w:val="006143F8"/>
    <w:rsid w:val="006315D2"/>
    <w:rsid w:val="00657C35"/>
    <w:rsid w:val="00662CE7"/>
    <w:rsid w:val="00670CC7"/>
    <w:rsid w:val="0067748F"/>
    <w:rsid w:val="0068174E"/>
    <w:rsid w:val="00690567"/>
    <w:rsid w:val="006A00C4"/>
    <w:rsid w:val="006A1B4C"/>
    <w:rsid w:val="006A2A9A"/>
    <w:rsid w:val="006B5CEB"/>
    <w:rsid w:val="006B7AD6"/>
    <w:rsid w:val="006C4434"/>
    <w:rsid w:val="006D1EFA"/>
    <w:rsid w:val="006F4A5E"/>
    <w:rsid w:val="006F5F59"/>
    <w:rsid w:val="00710550"/>
    <w:rsid w:val="00723312"/>
    <w:rsid w:val="00724208"/>
    <w:rsid w:val="00733860"/>
    <w:rsid w:val="00736D65"/>
    <w:rsid w:val="007409A1"/>
    <w:rsid w:val="00745561"/>
    <w:rsid w:val="0074611C"/>
    <w:rsid w:val="0075051D"/>
    <w:rsid w:val="00752A12"/>
    <w:rsid w:val="007700F0"/>
    <w:rsid w:val="00770656"/>
    <w:rsid w:val="007742A8"/>
    <w:rsid w:val="007758DC"/>
    <w:rsid w:val="00776896"/>
    <w:rsid w:val="00780534"/>
    <w:rsid w:val="00786CD9"/>
    <w:rsid w:val="007969E0"/>
    <w:rsid w:val="007A25CD"/>
    <w:rsid w:val="007A7B81"/>
    <w:rsid w:val="007C40AA"/>
    <w:rsid w:val="007D34EE"/>
    <w:rsid w:val="007D3D0E"/>
    <w:rsid w:val="007D669F"/>
    <w:rsid w:val="007F621B"/>
    <w:rsid w:val="0080553D"/>
    <w:rsid w:val="008060C3"/>
    <w:rsid w:val="008108AD"/>
    <w:rsid w:val="00822B92"/>
    <w:rsid w:val="00824CD0"/>
    <w:rsid w:val="00825D00"/>
    <w:rsid w:val="00831FE8"/>
    <w:rsid w:val="00832433"/>
    <w:rsid w:val="0083531B"/>
    <w:rsid w:val="00836882"/>
    <w:rsid w:val="00837C43"/>
    <w:rsid w:val="008446E4"/>
    <w:rsid w:val="00845246"/>
    <w:rsid w:val="00855987"/>
    <w:rsid w:val="00856C9B"/>
    <w:rsid w:val="00856EE4"/>
    <w:rsid w:val="00860804"/>
    <w:rsid w:val="00882168"/>
    <w:rsid w:val="0088432C"/>
    <w:rsid w:val="00891A7D"/>
    <w:rsid w:val="00892348"/>
    <w:rsid w:val="00894EBA"/>
    <w:rsid w:val="008A0122"/>
    <w:rsid w:val="008A654E"/>
    <w:rsid w:val="008B1E83"/>
    <w:rsid w:val="008B201C"/>
    <w:rsid w:val="008B2453"/>
    <w:rsid w:val="008B4ED4"/>
    <w:rsid w:val="008B6B09"/>
    <w:rsid w:val="008C2C3D"/>
    <w:rsid w:val="008C5455"/>
    <w:rsid w:val="008C5EC5"/>
    <w:rsid w:val="008E2D2B"/>
    <w:rsid w:val="008F3B01"/>
    <w:rsid w:val="008F67DF"/>
    <w:rsid w:val="008F7454"/>
    <w:rsid w:val="00902A4E"/>
    <w:rsid w:val="009046E0"/>
    <w:rsid w:val="00906695"/>
    <w:rsid w:val="00911B2A"/>
    <w:rsid w:val="009167EF"/>
    <w:rsid w:val="00916894"/>
    <w:rsid w:val="00920990"/>
    <w:rsid w:val="00921313"/>
    <w:rsid w:val="009223AE"/>
    <w:rsid w:val="0093398F"/>
    <w:rsid w:val="00934B18"/>
    <w:rsid w:val="00947ECD"/>
    <w:rsid w:val="00952C24"/>
    <w:rsid w:val="0095310A"/>
    <w:rsid w:val="00980F53"/>
    <w:rsid w:val="00984092"/>
    <w:rsid w:val="00985C09"/>
    <w:rsid w:val="00991089"/>
    <w:rsid w:val="00997361"/>
    <w:rsid w:val="009A0A08"/>
    <w:rsid w:val="009A1F9E"/>
    <w:rsid w:val="009B24DA"/>
    <w:rsid w:val="009B4A72"/>
    <w:rsid w:val="009C0363"/>
    <w:rsid w:val="009C1896"/>
    <w:rsid w:val="009C2EED"/>
    <w:rsid w:val="009C3892"/>
    <w:rsid w:val="009C44F2"/>
    <w:rsid w:val="009C7D73"/>
    <w:rsid w:val="009D6D2E"/>
    <w:rsid w:val="009E17AB"/>
    <w:rsid w:val="009E57CB"/>
    <w:rsid w:val="009F64C8"/>
    <w:rsid w:val="00A0076A"/>
    <w:rsid w:val="00A00DED"/>
    <w:rsid w:val="00A03D41"/>
    <w:rsid w:val="00A04E6B"/>
    <w:rsid w:val="00A05899"/>
    <w:rsid w:val="00A10869"/>
    <w:rsid w:val="00A154B5"/>
    <w:rsid w:val="00A16223"/>
    <w:rsid w:val="00A32596"/>
    <w:rsid w:val="00A32D34"/>
    <w:rsid w:val="00A34A77"/>
    <w:rsid w:val="00A36F7E"/>
    <w:rsid w:val="00A454A2"/>
    <w:rsid w:val="00A47086"/>
    <w:rsid w:val="00A609E9"/>
    <w:rsid w:val="00A72F85"/>
    <w:rsid w:val="00A759AB"/>
    <w:rsid w:val="00A82817"/>
    <w:rsid w:val="00A83AA2"/>
    <w:rsid w:val="00A85AA6"/>
    <w:rsid w:val="00A90C82"/>
    <w:rsid w:val="00A91564"/>
    <w:rsid w:val="00A95FC3"/>
    <w:rsid w:val="00AA1126"/>
    <w:rsid w:val="00AA1A3E"/>
    <w:rsid w:val="00AA2031"/>
    <w:rsid w:val="00AA2215"/>
    <w:rsid w:val="00AA5787"/>
    <w:rsid w:val="00AA5B3A"/>
    <w:rsid w:val="00AB0433"/>
    <w:rsid w:val="00AC3286"/>
    <w:rsid w:val="00AC4B57"/>
    <w:rsid w:val="00AC6EA2"/>
    <w:rsid w:val="00AD11F7"/>
    <w:rsid w:val="00AD1BD5"/>
    <w:rsid w:val="00AD716B"/>
    <w:rsid w:val="00AD721D"/>
    <w:rsid w:val="00AE0C78"/>
    <w:rsid w:val="00AE3FA3"/>
    <w:rsid w:val="00AE4BA3"/>
    <w:rsid w:val="00AE6E82"/>
    <w:rsid w:val="00B12CB1"/>
    <w:rsid w:val="00B16E62"/>
    <w:rsid w:val="00B26056"/>
    <w:rsid w:val="00B362B2"/>
    <w:rsid w:val="00B366AA"/>
    <w:rsid w:val="00B36B4D"/>
    <w:rsid w:val="00B3711F"/>
    <w:rsid w:val="00B40951"/>
    <w:rsid w:val="00B47B4B"/>
    <w:rsid w:val="00B56F30"/>
    <w:rsid w:val="00B72BEC"/>
    <w:rsid w:val="00B77661"/>
    <w:rsid w:val="00B9096F"/>
    <w:rsid w:val="00B91E62"/>
    <w:rsid w:val="00B96261"/>
    <w:rsid w:val="00BA7FBB"/>
    <w:rsid w:val="00BB3D12"/>
    <w:rsid w:val="00BB50C1"/>
    <w:rsid w:val="00BC0B56"/>
    <w:rsid w:val="00BC1F99"/>
    <w:rsid w:val="00BD6C3B"/>
    <w:rsid w:val="00BE0C0C"/>
    <w:rsid w:val="00C168F6"/>
    <w:rsid w:val="00C21466"/>
    <w:rsid w:val="00C275A9"/>
    <w:rsid w:val="00C31C38"/>
    <w:rsid w:val="00C3358B"/>
    <w:rsid w:val="00C41B9D"/>
    <w:rsid w:val="00C43E75"/>
    <w:rsid w:val="00C43F50"/>
    <w:rsid w:val="00C53A84"/>
    <w:rsid w:val="00C77EBD"/>
    <w:rsid w:val="00C81DE2"/>
    <w:rsid w:val="00C83673"/>
    <w:rsid w:val="00C87548"/>
    <w:rsid w:val="00C9290C"/>
    <w:rsid w:val="00C95BE9"/>
    <w:rsid w:val="00CA53FA"/>
    <w:rsid w:val="00CB082A"/>
    <w:rsid w:val="00CB26AC"/>
    <w:rsid w:val="00CB782F"/>
    <w:rsid w:val="00CC632D"/>
    <w:rsid w:val="00CD28CF"/>
    <w:rsid w:val="00CD2B74"/>
    <w:rsid w:val="00CE4329"/>
    <w:rsid w:val="00CE485B"/>
    <w:rsid w:val="00CF166A"/>
    <w:rsid w:val="00CF357B"/>
    <w:rsid w:val="00D03970"/>
    <w:rsid w:val="00D1064E"/>
    <w:rsid w:val="00D155A5"/>
    <w:rsid w:val="00D21883"/>
    <w:rsid w:val="00D23E74"/>
    <w:rsid w:val="00D314D3"/>
    <w:rsid w:val="00D44405"/>
    <w:rsid w:val="00D55366"/>
    <w:rsid w:val="00D60795"/>
    <w:rsid w:val="00D60F9C"/>
    <w:rsid w:val="00D63EA5"/>
    <w:rsid w:val="00D71D70"/>
    <w:rsid w:val="00D7278F"/>
    <w:rsid w:val="00D760FD"/>
    <w:rsid w:val="00D77EE3"/>
    <w:rsid w:val="00D83568"/>
    <w:rsid w:val="00D92955"/>
    <w:rsid w:val="00D95B5B"/>
    <w:rsid w:val="00DA6066"/>
    <w:rsid w:val="00DD0A5E"/>
    <w:rsid w:val="00DD1F43"/>
    <w:rsid w:val="00DF2AEF"/>
    <w:rsid w:val="00DF4ADB"/>
    <w:rsid w:val="00DF4B1C"/>
    <w:rsid w:val="00E11B6C"/>
    <w:rsid w:val="00E14D67"/>
    <w:rsid w:val="00E17CE2"/>
    <w:rsid w:val="00E2598A"/>
    <w:rsid w:val="00E32635"/>
    <w:rsid w:val="00E3625B"/>
    <w:rsid w:val="00E421AA"/>
    <w:rsid w:val="00E51811"/>
    <w:rsid w:val="00E578CB"/>
    <w:rsid w:val="00E62364"/>
    <w:rsid w:val="00E63060"/>
    <w:rsid w:val="00E674F6"/>
    <w:rsid w:val="00E67A89"/>
    <w:rsid w:val="00E80F97"/>
    <w:rsid w:val="00E84A4C"/>
    <w:rsid w:val="00E85AAE"/>
    <w:rsid w:val="00E97DB2"/>
    <w:rsid w:val="00EA3D76"/>
    <w:rsid w:val="00EA51E9"/>
    <w:rsid w:val="00EA56DF"/>
    <w:rsid w:val="00EA663D"/>
    <w:rsid w:val="00EA7178"/>
    <w:rsid w:val="00ED270E"/>
    <w:rsid w:val="00ED43FC"/>
    <w:rsid w:val="00ED5756"/>
    <w:rsid w:val="00ED7D5A"/>
    <w:rsid w:val="00EE791F"/>
    <w:rsid w:val="00EF02E4"/>
    <w:rsid w:val="00F010F3"/>
    <w:rsid w:val="00F01F97"/>
    <w:rsid w:val="00F22B0C"/>
    <w:rsid w:val="00F23F14"/>
    <w:rsid w:val="00F30E8F"/>
    <w:rsid w:val="00F31E63"/>
    <w:rsid w:val="00F322A1"/>
    <w:rsid w:val="00F51199"/>
    <w:rsid w:val="00F67C4D"/>
    <w:rsid w:val="00F770D4"/>
    <w:rsid w:val="00F809E8"/>
    <w:rsid w:val="00F81F82"/>
    <w:rsid w:val="00F841D4"/>
    <w:rsid w:val="00F96663"/>
    <w:rsid w:val="00FA22F4"/>
    <w:rsid w:val="00FA32BD"/>
    <w:rsid w:val="00FA7D70"/>
    <w:rsid w:val="00FC6C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01F8"/>
  <w15:chartTrackingRefBased/>
  <w15:docId w15:val="{8DDE947F-CD69-434F-B04D-A070B41D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708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D92955"/>
    <w:pPr>
      <w:spacing w:after="0" w:line="240" w:lineRule="auto"/>
      <w:ind w:left="720"/>
      <w:contextualSpacing/>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A0076A"/>
    <w:rPr>
      <w:color w:val="0000FF"/>
      <w:u w:val="single"/>
    </w:rPr>
  </w:style>
  <w:style w:type="paragraph" w:styleId="Header">
    <w:name w:val="header"/>
    <w:basedOn w:val="Normal"/>
    <w:link w:val="HeaderChar"/>
    <w:uiPriority w:val="99"/>
    <w:unhideWhenUsed/>
    <w:rsid w:val="00573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D4E"/>
  </w:style>
  <w:style w:type="paragraph" w:styleId="Footer">
    <w:name w:val="footer"/>
    <w:basedOn w:val="Normal"/>
    <w:link w:val="FooterChar"/>
    <w:uiPriority w:val="99"/>
    <w:unhideWhenUsed/>
    <w:rsid w:val="00573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D4E"/>
  </w:style>
  <w:style w:type="paragraph" w:styleId="ListBullet">
    <w:name w:val="List Bullet"/>
    <w:basedOn w:val="Normal"/>
    <w:uiPriority w:val="99"/>
    <w:unhideWhenUsed/>
    <w:rsid w:val="00AD716B"/>
    <w:pPr>
      <w:numPr>
        <w:numId w:val="6"/>
      </w:numPr>
      <w:contextualSpacing/>
    </w:pPr>
  </w:style>
  <w:style w:type="paragraph" w:styleId="BalloonText">
    <w:name w:val="Balloon Text"/>
    <w:basedOn w:val="Normal"/>
    <w:link w:val="BalloonTextChar"/>
    <w:uiPriority w:val="99"/>
    <w:semiHidden/>
    <w:unhideWhenUsed/>
    <w:rsid w:val="00551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2CE"/>
    <w:rPr>
      <w:rFonts w:ascii="Segoe UI" w:hAnsi="Segoe UI" w:cs="Segoe UI"/>
      <w:sz w:val="18"/>
      <w:szCs w:val="18"/>
    </w:rPr>
  </w:style>
  <w:style w:type="character" w:styleId="CommentReference">
    <w:name w:val="annotation reference"/>
    <w:basedOn w:val="DefaultParagraphFont"/>
    <w:uiPriority w:val="99"/>
    <w:semiHidden/>
    <w:unhideWhenUsed/>
    <w:rsid w:val="00C168F6"/>
    <w:rPr>
      <w:sz w:val="16"/>
      <w:szCs w:val="16"/>
    </w:rPr>
  </w:style>
  <w:style w:type="paragraph" w:styleId="CommentText">
    <w:name w:val="annotation text"/>
    <w:basedOn w:val="Normal"/>
    <w:link w:val="CommentTextChar"/>
    <w:uiPriority w:val="99"/>
    <w:semiHidden/>
    <w:unhideWhenUsed/>
    <w:rsid w:val="00C168F6"/>
    <w:pPr>
      <w:spacing w:line="240" w:lineRule="auto"/>
    </w:pPr>
    <w:rPr>
      <w:sz w:val="20"/>
      <w:szCs w:val="20"/>
    </w:rPr>
  </w:style>
  <w:style w:type="character" w:customStyle="1" w:styleId="CommentTextChar">
    <w:name w:val="Comment Text Char"/>
    <w:basedOn w:val="DefaultParagraphFont"/>
    <w:link w:val="CommentText"/>
    <w:uiPriority w:val="99"/>
    <w:semiHidden/>
    <w:rsid w:val="00C168F6"/>
    <w:rPr>
      <w:sz w:val="20"/>
      <w:szCs w:val="20"/>
    </w:rPr>
  </w:style>
  <w:style w:type="paragraph" w:styleId="CommentSubject">
    <w:name w:val="annotation subject"/>
    <w:basedOn w:val="CommentText"/>
    <w:next w:val="CommentText"/>
    <w:link w:val="CommentSubjectChar"/>
    <w:uiPriority w:val="99"/>
    <w:semiHidden/>
    <w:unhideWhenUsed/>
    <w:rsid w:val="00C168F6"/>
    <w:rPr>
      <w:b/>
      <w:bCs/>
    </w:rPr>
  </w:style>
  <w:style w:type="character" w:customStyle="1" w:styleId="CommentSubjectChar">
    <w:name w:val="Comment Subject Char"/>
    <w:basedOn w:val="CommentTextChar"/>
    <w:link w:val="CommentSubject"/>
    <w:uiPriority w:val="99"/>
    <w:semiHidden/>
    <w:rsid w:val="00C16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57103">
      <w:bodyDiv w:val="1"/>
      <w:marLeft w:val="0"/>
      <w:marRight w:val="0"/>
      <w:marTop w:val="0"/>
      <w:marBottom w:val="0"/>
      <w:divBdr>
        <w:top w:val="none" w:sz="0" w:space="0" w:color="auto"/>
        <w:left w:val="none" w:sz="0" w:space="0" w:color="auto"/>
        <w:bottom w:val="none" w:sz="0" w:space="0" w:color="auto"/>
        <w:right w:val="none" w:sz="0" w:space="0" w:color="auto"/>
      </w:divBdr>
    </w:div>
    <w:div w:id="385685532">
      <w:bodyDiv w:val="1"/>
      <w:marLeft w:val="0"/>
      <w:marRight w:val="0"/>
      <w:marTop w:val="0"/>
      <w:marBottom w:val="0"/>
      <w:divBdr>
        <w:top w:val="none" w:sz="0" w:space="0" w:color="auto"/>
        <w:left w:val="none" w:sz="0" w:space="0" w:color="auto"/>
        <w:bottom w:val="none" w:sz="0" w:space="0" w:color="auto"/>
        <w:right w:val="none" w:sz="0" w:space="0" w:color="auto"/>
      </w:divBdr>
    </w:div>
    <w:div w:id="615522841">
      <w:bodyDiv w:val="1"/>
      <w:marLeft w:val="0"/>
      <w:marRight w:val="0"/>
      <w:marTop w:val="0"/>
      <w:marBottom w:val="0"/>
      <w:divBdr>
        <w:top w:val="none" w:sz="0" w:space="0" w:color="auto"/>
        <w:left w:val="none" w:sz="0" w:space="0" w:color="auto"/>
        <w:bottom w:val="none" w:sz="0" w:space="0" w:color="auto"/>
        <w:right w:val="none" w:sz="0" w:space="0" w:color="auto"/>
      </w:divBdr>
    </w:div>
    <w:div w:id="654997353">
      <w:bodyDiv w:val="1"/>
      <w:marLeft w:val="0"/>
      <w:marRight w:val="0"/>
      <w:marTop w:val="0"/>
      <w:marBottom w:val="0"/>
      <w:divBdr>
        <w:top w:val="none" w:sz="0" w:space="0" w:color="auto"/>
        <w:left w:val="none" w:sz="0" w:space="0" w:color="auto"/>
        <w:bottom w:val="none" w:sz="0" w:space="0" w:color="auto"/>
        <w:right w:val="none" w:sz="0" w:space="0" w:color="auto"/>
      </w:divBdr>
    </w:div>
    <w:div w:id="707534549">
      <w:bodyDiv w:val="1"/>
      <w:marLeft w:val="0"/>
      <w:marRight w:val="0"/>
      <w:marTop w:val="0"/>
      <w:marBottom w:val="0"/>
      <w:divBdr>
        <w:top w:val="none" w:sz="0" w:space="0" w:color="auto"/>
        <w:left w:val="none" w:sz="0" w:space="0" w:color="auto"/>
        <w:bottom w:val="none" w:sz="0" w:space="0" w:color="auto"/>
        <w:right w:val="none" w:sz="0" w:space="0" w:color="auto"/>
      </w:divBdr>
    </w:div>
    <w:div w:id="723330412">
      <w:bodyDiv w:val="1"/>
      <w:marLeft w:val="0"/>
      <w:marRight w:val="0"/>
      <w:marTop w:val="0"/>
      <w:marBottom w:val="0"/>
      <w:divBdr>
        <w:top w:val="none" w:sz="0" w:space="0" w:color="auto"/>
        <w:left w:val="none" w:sz="0" w:space="0" w:color="auto"/>
        <w:bottom w:val="none" w:sz="0" w:space="0" w:color="auto"/>
        <w:right w:val="none" w:sz="0" w:space="0" w:color="auto"/>
      </w:divBdr>
      <w:divsChild>
        <w:div w:id="1169297260">
          <w:marLeft w:val="0"/>
          <w:marRight w:val="0"/>
          <w:marTop w:val="34"/>
          <w:marBottom w:val="34"/>
          <w:divBdr>
            <w:top w:val="none" w:sz="0" w:space="0" w:color="auto"/>
            <w:left w:val="none" w:sz="0" w:space="0" w:color="auto"/>
            <w:bottom w:val="none" w:sz="0" w:space="0" w:color="auto"/>
            <w:right w:val="none" w:sz="0" w:space="0" w:color="auto"/>
          </w:divBdr>
        </w:div>
      </w:divsChild>
    </w:div>
    <w:div w:id="890531889">
      <w:bodyDiv w:val="1"/>
      <w:marLeft w:val="0"/>
      <w:marRight w:val="0"/>
      <w:marTop w:val="0"/>
      <w:marBottom w:val="0"/>
      <w:divBdr>
        <w:top w:val="none" w:sz="0" w:space="0" w:color="auto"/>
        <w:left w:val="none" w:sz="0" w:space="0" w:color="auto"/>
        <w:bottom w:val="none" w:sz="0" w:space="0" w:color="auto"/>
        <w:right w:val="none" w:sz="0" w:space="0" w:color="auto"/>
      </w:divBdr>
    </w:div>
    <w:div w:id="932932250">
      <w:bodyDiv w:val="1"/>
      <w:marLeft w:val="0"/>
      <w:marRight w:val="0"/>
      <w:marTop w:val="0"/>
      <w:marBottom w:val="0"/>
      <w:divBdr>
        <w:top w:val="none" w:sz="0" w:space="0" w:color="auto"/>
        <w:left w:val="none" w:sz="0" w:space="0" w:color="auto"/>
        <w:bottom w:val="none" w:sz="0" w:space="0" w:color="auto"/>
        <w:right w:val="none" w:sz="0" w:space="0" w:color="auto"/>
      </w:divBdr>
    </w:div>
    <w:div w:id="970012316">
      <w:bodyDiv w:val="1"/>
      <w:marLeft w:val="0"/>
      <w:marRight w:val="0"/>
      <w:marTop w:val="0"/>
      <w:marBottom w:val="0"/>
      <w:divBdr>
        <w:top w:val="none" w:sz="0" w:space="0" w:color="auto"/>
        <w:left w:val="none" w:sz="0" w:space="0" w:color="auto"/>
        <w:bottom w:val="none" w:sz="0" w:space="0" w:color="auto"/>
        <w:right w:val="none" w:sz="0" w:space="0" w:color="auto"/>
      </w:divBdr>
    </w:div>
    <w:div w:id="1099982940">
      <w:bodyDiv w:val="1"/>
      <w:marLeft w:val="0"/>
      <w:marRight w:val="0"/>
      <w:marTop w:val="0"/>
      <w:marBottom w:val="0"/>
      <w:divBdr>
        <w:top w:val="none" w:sz="0" w:space="0" w:color="auto"/>
        <w:left w:val="none" w:sz="0" w:space="0" w:color="auto"/>
        <w:bottom w:val="none" w:sz="0" w:space="0" w:color="auto"/>
        <w:right w:val="none" w:sz="0" w:space="0" w:color="auto"/>
      </w:divBdr>
    </w:div>
    <w:div w:id="1191064853">
      <w:bodyDiv w:val="1"/>
      <w:marLeft w:val="0"/>
      <w:marRight w:val="0"/>
      <w:marTop w:val="0"/>
      <w:marBottom w:val="0"/>
      <w:divBdr>
        <w:top w:val="none" w:sz="0" w:space="0" w:color="auto"/>
        <w:left w:val="none" w:sz="0" w:space="0" w:color="auto"/>
        <w:bottom w:val="none" w:sz="0" w:space="0" w:color="auto"/>
        <w:right w:val="none" w:sz="0" w:space="0" w:color="auto"/>
      </w:divBdr>
    </w:div>
    <w:div w:id="1269697542">
      <w:bodyDiv w:val="1"/>
      <w:marLeft w:val="0"/>
      <w:marRight w:val="0"/>
      <w:marTop w:val="0"/>
      <w:marBottom w:val="0"/>
      <w:divBdr>
        <w:top w:val="none" w:sz="0" w:space="0" w:color="auto"/>
        <w:left w:val="none" w:sz="0" w:space="0" w:color="auto"/>
        <w:bottom w:val="none" w:sz="0" w:space="0" w:color="auto"/>
        <w:right w:val="none" w:sz="0" w:space="0" w:color="auto"/>
      </w:divBdr>
    </w:div>
    <w:div w:id="1289042462">
      <w:bodyDiv w:val="1"/>
      <w:marLeft w:val="0"/>
      <w:marRight w:val="0"/>
      <w:marTop w:val="0"/>
      <w:marBottom w:val="0"/>
      <w:divBdr>
        <w:top w:val="none" w:sz="0" w:space="0" w:color="auto"/>
        <w:left w:val="none" w:sz="0" w:space="0" w:color="auto"/>
        <w:bottom w:val="none" w:sz="0" w:space="0" w:color="auto"/>
        <w:right w:val="none" w:sz="0" w:space="0" w:color="auto"/>
      </w:divBdr>
    </w:div>
    <w:div w:id="1390806924">
      <w:bodyDiv w:val="1"/>
      <w:marLeft w:val="0"/>
      <w:marRight w:val="0"/>
      <w:marTop w:val="0"/>
      <w:marBottom w:val="0"/>
      <w:divBdr>
        <w:top w:val="none" w:sz="0" w:space="0" w:color="auto"/>
        <w:left w:val="none" w:sz="0" w:space="0" w:color="auto"/>
        <w:bottom w:val="none" w:sz="0" w:space="0" w:color="auto"/>
        <w:right w:val="none" w:sz="0" w:space="0" w:color="auto"/>
      </w:divBdr>
      <w:divsChild>
        <w:div w:id="1695380740">
          <w:marLeft w:val="547"/>
          <w:marRight w:val="0"/>
          <w:marTop w:val="134"/>
          <w:marBottom w:val="0"/>
          <w:divBdr>
            <w:top w:val="none" w:sz="0" w:space="0" w:color="auto"/>
            <w:left w:val="none" w:sz="0" w:space="0" w:color="auto"/>
            <w:bottom w:val="none" w:sz="0" w:space="0" w:color="auto"/>
            <w:right w:val="none" w:sz="0" w:space="0" w:color="auto"/>
          </w:divBdr>
        </w:div>
      </w:divsChild>
    </w:div>
    <w:div w:id="1489439661">
      <w:bodyDiv w:val="1"/>
      <w:marLeft w:val="0"/>
      <w:marRight w:val="0"/>
      <w:marTop w:val="0"/>
      <w:marBottom w:val="0"/>
      <w:divBdr>
        <w:top w:val="none" w:sz="0" w:space="0" w:color="auto"/>
        <w:left w:val="none" w:sz="0" w:space="0" w:color="auto"/>
        <w:bottom w:val="none" w:sz="0" w:space="0" w:color="auto"/>
        <w:right w:val="none" w:sz="0" w:space="0" w:color="auto"/>
      </w:divBdr>
    </w:div>
    <w:div w:id="1505052384">
      <w:bodyDiv w:val="1"/>
      <w:marLeft w:val="0"/>
      <w:marRight w:val="0"/>
      <w:marTop w:val="0"/>
      <w:marBottom w:val="0"/>
      <w:divBdr>
        <w:top w:val="none" w:sz="0" w:space="0" w:color="auto"/>
        <w:left w:val="none" w:sz="0" w:space="0" w:color="auto"/>
        <w:bottom w:val="none" w:sz="0" w:space="0" w:color="auto"/>
        <w:right w:val="none" w:sz="0" w:space="0" w:color="auto"/>
      </w:divBdr>
    </w:div>
    <w:div w:id="1537162564">
      <w:bodyDiv w:val="1"/>
      <w:marLeft w:val="0"/>
      <w:marRight w:val="0"/>
      <w:marTop w:val="0"/>
      <w:marBottom w:val="0"/>
      <w:divBdr>
        <w:top w:val="none" w:sz="0" w:space="0" w:color="auto"/>
        <w:left w:val="none" w:sz="0" w:space="0" w:color="auto"/>
        <w:bottom w:val="none" w:sz="0" w:space="0" w:color="auto"/>
        <w:right w:val="none" w:sz="0" w:space="0" w:color="auto"/>
      </w:divBdr>
    </w:div>
    <w:div w:id="1695423618">
      <w:bodyDiv w:val="1"/>
      <w:marLeft w:val="0"/>
      <w:marRight w:val="0"/>
      <w:marTop w:val="0"/>
      <w:marBottom w:val="0"/>
      <w:divBdr>
        <w:top w:val="none" w:sz="0" w:space="0" w:color="auto"/>
        <w:left w:val="none" w:sz="0" w:space="0" w:color="auto"/>
        <w:bottom w:val="none" w:sz="0" w:space="0" w:color="auto"/>
        <w:right w:val="none" w:sz="0" w:space="0" w:color="auto"/>
      </w:divBdr>
      <w:divsChild>
        <w:div w:id="4745810">
          <w:marLeft w:val="0"/>
          <w:marRight w:val="0"/>
          <w:marTop w:val="0"/>
          <w:marBottom w:val="0"/>
          <w:divBdr>
            <w:top w:val="none" w:sz="0" w:space="0" w:color="auto"/>
            <w:left w:val="none" w:sz="0" w:space="0" w:color="auto"/>
            <w:bottom w:val="none" w:sz="0" w:space="0" w:color="auto"/>
            <w:right w:val="none" w:sz="0" w:space="0" w:color="auto"/>
          </w:divBdr>
        </w:div>
        <w:div w:id="1896119808">
          <w:marLeft w:val="0"/>
          <w:marRight w:val="0"/>
          <w:marTop w:val="0"/>
          <w:marBottom w:val="0"/>
          <w:divBdr>
            <w:top w:val="none" w:sz="0" w:space="0" w:color="auto"/>
            <w:left w:val="none" w:sz="0" w:space="0" w:color="auto"/>
            <w:bottom w:val="none" w:sz="0" w:space="0" w:color="auto"/>
            <w:right w:val="none" w:sz="0" w:space="0" w:color="auto"/>
          </w:divBdr>
        </w:div>
      </w:divsChild>
    </w:div>
    <w:div w:id="1710103176">
      <w:bodyDiv w:val="1"/>
      <w:marLeft w:val="0"/>
      <w:marRight w:val="0"/>
      <w:marTop w:val="0"/>
      <w:marBottom w:val="0"/>
      <w:divBdr>
        <w:top w:val="none" w:sz="0" w:space="0" w:color="auto"/>
        <w:left w:val="none" w:sz="0" w:space="0" w:color="auto"/>
        <w:bottom w:val="none" w:sz="0" w:space="0" w:color="auto"/>
        <w:right w:val="none" w:sz="0" w:space="0" w:color="auto"/>
      </w:divBdr>
    </w:div>
    <w:div w:id="1722054754">
      <w:bodyDiv w:val="1"/>
      <w:marLeft w:val="0"/>
      <w:marRight w:val="0"/>
      <w:marTop w:val="0"/>
      <w:marBottom w:val="0"/>
      <w:divBdr>
        <w:top w:val="none" w:sz="0" w:space="0" w:color="auto"/>
        <w:left w:val="none" w:sz="0" w:space="0" w:color="auto"/>
        <w:bottom w:val="none" w:sz="0" w:space="0" w:color="auto"/>
        <w:right w:val="none" w:sz="0" w:space="0" w:color="auto"/>
      </w:divBdr>
    </w:div>
    <w:div w:id="1765221597">
      <w:bodyDiv w:val="1"/>
      <w:marLeft w:val="0"/>
      <w:marRight w:val="0"/>
      <w:marTop w:val="0"/>
      <w:marBottom w:val="0"/>
      <w:divBdr>
        <w:top w:val="none" w:sz="0" w:space="0" w:color="auto"/>
        <w:left w:val="none" w:sz="0" w:space="0" w:color="auto"/>
        <w:bottom w:val="none" w:sz="0" w:space="0" w:color="auto"/>
        <w:right w:val="none" w:sz="0" w:space="0" w:color="auto"/>
      </w:divBdr>
    </w:div>
    <w:div w:id="1853907543">
      <w:bodyDiv w:val="1"/>
      <w:marLeft w:val="0"/>
      <w:marRight w:val="0"/>
      <w:marTop w:val="0"/>
      <w:marBottom w:val="0"/>
      <w:divBdr>
        <w:top w:val="none" w:sz="0" w:space="0" w:color="auto"/>
        <w:left w:val="none" w:sz="0" w:space="0" w:color="auto"/>
        <w:bottom w:val="none" w:sz="0" w:space="0" w:color="auto"/>
        <w:right w:val="none" w:sz="0" w:space="0" w:color="auto"/>
      </w:divBdr>
    </w:div>
    <w:div w:id="1942689279">
      <w:bodyDiv w:val="1"/>
      <w:marLeft w:val="0"/>
      <w:marRight w:val="0"/>
      <w:marTop w:val="0"/>
      <w:marBottom w:val="0"/>
      <w:divBdr>
        <w:top w:val="none" w:sz="0" w:space="0" w:color="auto"/>
        <w:left w:val="none" w:sz="0" w:space="0" w:color="auto"/>
        <w:bottom w:val="none" w:sz="0" w:space="0" w:color="auto"/>
        <w:right w:val="none" w:sz="0" w:space="0" w:color="auto"/>
      </w:divBdr>
    </w:div>
    <w:div w:id="1994596949">
      <w:bodyDiv w:val="1"/>
      <w:marLeft w:val="0"/>
      <w:marRight w:val="0"/>
      <w:marTop w:val="0"/>
      <w:marBottom w:val="0"/>
      <w:divBdr>
        <w:top w:val="none" w:sz="0" w:space="0" w:color="auto"/>
        <w:left w:val="none" w:sz="0" w:space="0" w:color="auto"/>
        <w:bottom w:val="none" w:sz="0" w:space="0" w:color="auto"/>
        <w:right w:val="none" w:sz="0" w:space="0" w:color="auto"/>
      </w:divBdr>
    </w:div>
    <w:div w:id="2005277036">
      <w:bodyDiv w:val="1"/>
      <w:marLeft w:val="0"/>
      <w:marRight w:val="0"/>
      <w:marTop w:val="0"/>
      <w:marBottom w:val="0"/>
      <w:divBdr>
        <w:top w:val="none" w:sz="0" w:space="0" w:color="auto"/>
        <w:left w:val="none" w:sz="0" w:space="0" w:color="auto"/>
        <w:bottom w:val="none" w:sz="0" w:space="0" w:color="auto"/>
        <w:right w:val="none" w:sz="0" w:space="0" w:color="auto"/>
      </w:divBdr>
    </w:div>
    <w:div w:id="2119444570">
      <w:bodyDiv w:val="1"/>
      <w:marLeft w:val="0"/>
      <w:marRight w:val="0"/>
      <w:marTop w:val="0"/>
      <w:marBottom w:val="0"/>
      <w:divBdr>
        <w:top w:val="none" w:sz="0" w:space="0" w:color="auto"/>
        <w:left w:val="none" w:sz="0" w:space="0" w:color="auto"/>
        <w:bottom w:val="none" w:sz="0" w:space="0" w:color="auto"/>
        <w:right w:val="none" w:sz="0" w:space="0" w:color="auto"/>
      </w:divBdr>
    </w:div>
    <w:div w:id="21405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5261006" TargetMode="External"/><Relationship Id="rId13" Type="http://schemas.openxmlformats.org/officeDocument/2006/relationships/hyperlink" Target="https://www.ncbi.nlm.nih.gov/pubmed/17538337" TargetMode="External"/><Relationship Id="rId3" Type="http://schemas.openxmlformats.org/officeDocument/2006/relationships/settings" Target="settings.xml"/><Relationship Id="rId7" Type="http://schemas.openxmlformats.org/officeDocument/2006/relationships/hyperlink" Target="https://www.da.org.za/2015/06/medical-malpractice-health-department-spends-r1-2-billion-on-litigation/" TargetMode="External"/><Relationship Id="rId12" Type="http://schemas.openxmlformats.org/officeDocument/2006/relationships/hyperlink" Target="http://www.info.gov.za/documents/constitution/index.ht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thlibrary.com/reading/lawpart2.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amj.org.za/index.php/samj/article/view/7325/5364" TargetMode="External"/><Relationship Id="rId4" Type="http://schemas.openxmlformats.org/officeDocument/2006/relationships/webSettings" Target="webSettings.xml"/><Relationship Id="rId9" Type="http://schemas.openxmlformats.org/officeDocument/2006/relationships/hyperlink" Target="http://www.csen.com/err.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Prof-Meel</dc:creator>
  <cp:keywords/>
  <dc:description/>
  <cp:lastModifiedBy>Admin</cp:lastModifiedBy>
  <cp:revision>2</cp:revision>
  <cp:lastPrinted>2016-10-20T06:32:00Z</cp:lastPrinted>
  <dcterms:created xsi:type="dcterms:W3CDTF">2018-03-10T04:00:00Z</dcterms:created>
  <dcterms:modified xsi:type="dcterms:W3CDTF">2018-03-10T04:00:00Z</dcterms:modified>
</cp:coreProperties>
</file>