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5DFBB" w14:textId="77777777" w:rsidR="004513C1" w:rsidRPr="002A4787" w:rsidRDefault="004513C1" w:rsidP="006848D6">
      <w:pPr>
        <w:jc w:val="center"/>
        <w:rPr>
          <w:rFonts w:ascii="Times New Roman" w:hAnsi="Times New Roman" w:cs="Times New Roman"/>
          <w:b/>
          <w:bCs/>
          <w:sz w:val="28"/>
          <w:szCs w:val="28"/>
          <w:lang w:bidi="fa-IR"/>
        </w:rPr>
      </w:pPr>
      <w:r w:rsidRPr="002A4787">
        <w:rPr>
          <w:rFonts w:ascii="Times New Roman" w:hAnsi="Times New Roman" w:cs="Times New Roman"/>
          <w:b/>
          <w:bCs/>
          <w:sz w:val="28"/>
          <w:szCs w:val="28"/>
        </w:rPr>
        <w:t xml:space="preserve">The Nurse's Role in the Decision </w:t>
      </w:r>
      <w:r w:rsidR="00694CDF" w:rsidRPr="002A4787">
        <w:rPr>
          <w:rFonts w:ascii="Times New Roman" w:hAnsi="Times New Roman" w:cs="Times New Roman"/>
          <w:b/>
          <w:bCs/>
          <w:sz w:val="28"/>
          <w:szCs w:val="28"/>
        </w:rPr>
        <w:t xml:space="preserve">Making </w:t>
      </w:r>
      <w:commentRangeStart w:id="0"/>
      <w:r w:rsidR="00694CDF" w:rsidRPr="002A4787">
        <w:rPr>
          <w:rFonts w:ascii="Times New Roman" w:hAnsi="Times New Roman" w:cs="Times New Roman" w:hint="cs"/>
          <w:b/>
          <w:bCs/>
          <w:sz w:val="28"/>
          <w:szCs w:val="28"/>
        </w:rPr>
        <w:t>in</w:t>
      </w:r>
      <w:r w:rsidRPr="002A4787">
        <w:rPr>
          <w:rFonts w:ascii="Times New Roman" w:hAnsi="Times New Roman" w:cs="Times New Roman"/>
          <w:b/>
          <w:bCs/>
          <w:sz w:val="28"/>
          <w:szCs w:val="28"/>
        </w:rPr>
        <w:t xml:space="preserve">transplanted Kidney </w:t>
      </w:r>
      <w:commentRangeEnd w:id="0"/>
      <w:r w:rsidR="006848D6">
        <w:rPr>
          <w:rStyle w:val="CommentReference"/>
        </w:rPr>
        <w:commentReference w:id="0"/>
      </w:r>
      <w:r w:rsidRPr="002A4787">
        <w:rPr>
          <w:rFonts w:ascii="Times New Roman" w:hAnsi="Times New Roman" w:cs="Times New Roman"/>
          <w:b/>
          <w:bCs/>
          <w:sz w:val="28"/>
          <w:szCs w:val="28"/>
        </w:rPr>
        <w:t>Donation</w:t>
      </w:r>
      <w:r>
        <w:rPr>
          <w:rFonts w:ascii="Times New Roman" w:hAnsi="Times New Roman" w:cs="Times New Roman"/>
          <w:b/>
          <w:bCs/>
          <w:sz w:val="28"/>
          <w:szCs w:val="28"/>
        </w:rPr>
        <w:t xml:space="preserve">: A qualitative research </w:t>
      </w:r>
    </w:p>
    <w:p w14:paraId="4F84DC2E" w14:textId="77777777" w:rsidR="004513C1" w:rsidRDefault="004513C1" w:rsidP="006848D6">
      <w:pPr>
        <w:pStyle w:val="NormalWeb"/>
        <w:spacing w:before="120" w:beforeAutospacing="0" w:after="0" w:afterAutospacing="0"/>
        <w:ind w:firstLine="360"/>
        <w:jc w:val="both"/>
        <w:rPr>
          <w:color w:val="000000"/>
        </w:rPr>
      </w:pPr>
    </w:p>
    <w:p w14:paraId="36FFA2FC" w14:textId="77777777" w:rsidR="004513C1" w:rsidRDefault="004513C1" w:rsidP="006848D6">
      <w:pPr>
        <w:pStyle w:val="NormalWeb"/>
        <w:spacing w:before="120" w:beforeAutospacing="0" w:after="0" w:afterAutospacing="0"/>
        <w:ind w:firstLine="360"/>
        <w:jc w:val="both"/>
        <w:rPr>
          <w:color w:val="000000"/>
        </w:rPr>
      </w:pPr>
    </w:p>
    <w:p w14:paraId="081C61F6" w14:textId="77777777" w:rsidR="000F3182" w:rsidRPr="00B73039" w:rsidRDefault="000F3182" w:rsidP="000F3182">
      <w:pPr>
        <w:spacing w:before="60" w:line="400" w:lineRule="atLeast"/>
        <w:rPr>
          <w:rFonts w:ascii="Times New Roman" w:hAnsi="Times New Roman" w:cs="Times New Roman"/>
          <w:color w:val="000000"/>
          <w:sz w:val="24"/>
          <w:szCs w:val="24"/>
          <w:vertAlign w:val="superscript"/>
          <w:lang w:bidi="fa-IR"/>
        </w:rPr>
      </w:pPr>
      <w:r>
        <w:rPr>
          <w:rFonts w:ascii="Times New Roman" w:hAnsi="Times New Roman" w:cs="Times New Roman"/>
          <w:color w:val="000000"/>
          <w:sz w:val="24"/>
          <w:szCs w:val="24"/>
        </w:rPr>
        <w:t>J</w:t>
      </w:r>
      <w:r w:rsidRPr="00B73039">
        <w:rPr>
          <w:rFonts w:ascii="Times New Roman" w:hAnsi="Times New Roman" w:cs="Times New Roman"/>
          <w:color w:val="000000"/>
          <w:sz w:val="24"/>
          <w:szCs w:val="24"/>
        </w:rPr>
        <w:t>amal Seidi</w:t>
      </w:r>
      <w:r w:rsidRPr="00B73039">
        <w:rPr>
          <w:rFonts w:ascii="Times New Roman" w:hAnsi="Times New Roman" w:cs="Times New Roman"/>
          <w:color w:val="000000"/>
          <w:sz w:val="24"/>
          <w:szCs w:val="24"/>
          <w:vertAlign w:val="superscript"/>
        </w:rPr>
        <w:t>1</w:t>
      </w:r>
      <w:proofErr w:type="gramStart"/>
      <w:r>
        <w:rPr>
          <w:rFonts w:ascii="Times New Roman" w:hAnsi="Times New Roman" w:cs="Times New Roman"/>
          <w:color w:val="000000"/>
          <w:sz w:val="24"/>
          <w:szCs w:val="24"/>
        </w:rPr>
        <w:t>,</w:t>
      </w:r>
      <w:r w:rsidRPr="002D1440">
        <w:rPr>
          <w:rFonts w:ascii="Times New Roman" w:hAnsi="Times New Roman" w:cs="Times New Roman"/>
          <w:color w:val="000000"/>
          <w:sz w:val="24"/>
          <w:szCs w:val="24"/>
        </w:rPr>
        <w:t>Shahrambaraz</w:t>
      </w:r>
      <w:proofErr w:type="gramEnd"/>
      <w:r>
        <w:rPr>
          <w:rFonts w:ascii="Times New Roman" w:hAnsi="Times New Roman" w:cs="Times New Roman"/>
          <w:color w:val="000000"/>
          <w:sz w:val="24"/>
          <w:szCs w:val="24"/>
          <w:vertAlign w:val="superscript"/>
        </w:rPr>
        <w:t>*</w:t>
      </w:r>
      <w:r w:rsidRPr="002807D7">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lang w:bidi="fa-IR"/>
        </w:rPr>
        <w:t>,</w:t>
      </w:r>
      <w:r w:rsidRPr="00B73039">
        <w:rPr>
          <w:rFonts w:ascii="Times New Roman" w:hAnsi="Times New Roman" w:cs="Times New Roman"/>
          <w:color w:val="000000"/>
          <w:sz w:val="24"/>
          <w:szCs w:val="24"/>
          <w:lang w:bidi="fa-IR"/>
        </w:rPr>
        <w:t xml:space="preserve"> Salam Vatandost</w:t>
      </w:r>
      <w:r>
        <w:rPr>
          <w:rFonts w:ascii="Times New Roman" w:hAnsi="Times New Roman" w:cs="Times New Roman"/>
          <w:color w:val="000000"/>
          <w:sz w:val="24"/>
          <w:szCs w:val="24"/>
          <w:vertAlign w:val="superscript"/>
          <w:lang w:bidi="fa-IR"/>
        </w:rPr>
        <w:t>1</w:t>
      </w:r>
    </w:p>
    <w:p w14:paraId="43E6C7A0" w14:textId="77777777" w:rsidR="000F3182" w:rsidRPr="00B73039" w:rsidRDefault="000F3182" w:rsidP="000F3182">
      <w:pPr>
        <w:spacing w:before="60" w:line="400" w:lineRule="atLeast"/>
        <w:rPr>
          <w:rFonts w:ascii="Times New Roman" w:hAnsi="Times New Roman" w:cs="Times New Roman"/>
          <w:color w:val="000000"/>
          <w:sz w:val="24"/>
          <w:szCs w:val="24"/>
        </w:rPr>
      </w:pPr>
      <w:r w:rsidRPr="00B73039">
        <w:rPr>
          <w:rFonts w:ascii="Times New Roman" w:hAnsi="Times New Roman" w:cs="Times New Roman"/>
          <w:sz w:val="24"/>
          <w:szCs w:val="24"/>
        </w:rPr>
        <w:t xml:space="preserve">1. Department of Nursing, faculty of Nursing and midwifery, </w:t>
      </w:r>
      <w:r w:rsidRPr="00B73039">
        <w:rPr>
          <w:rFonts w:ascii="Times New Roman" w:hAnsi="Times New Roman" w:cs="Times New Roman"/>
          <w:color w:val="000000"/>
          <w:sz w:val="24"/>
          <w:szCs w:val="24"/>
        </w:rPr>
        <w:t xml:space="preserve">Kurdistan University of Medical Sciences, </w:t>
      </w:r>
      <w:proofErr w:type="spellStart"/>
      <w:r w:rsidRPr="00B73039">
        <w:rPr>
          <w:rFonts w:ascii="Times New Roman" w:hAnsi="Times New Roman" w:cs="Times New Roman"/>
          <w:color w:val="000000"/>
          <w:sz w:val="24"/>
          <w:szCs w:val="24"/>
        </w:rPr>
        <w:t>Sanandaj</w:t>
      </w:r>
      <w:proofErr w:type="spellEnd"/>
      <w:r w:rsidRPr="00B73039">
        <w:rPr>
          <w:rFonts w:ascii="Times New Roman" w:hAnsi="Times New Roman" w:cs="Times New Roman"/>
          <w:color w:val="000000"/>
          <w:sz w:val="24"/>
          <w:szCs w:val="24"/>
        </w:rPr>
        <w:t xml:space="preserve">, Iran </w:t>
      </w:r>
    </w:p>
    <w:p w14:paraId="078513E1" w14:textId="77777777" w:rsidR="000F3182" w:rsidRDefault="000F3182" w:rsidP="000F3182">
      <w:pPr>
        <w:pStyle w:val="Default"/>
        <w:rPr>
          <w:rFonts w:ascii="Times New Roman" w:hAnsi="Times New Roman" w:cs="Times New Roman"/>
        </w:rPr>
      </w:pPr>
      <w:r w:rsidRPr="00B73039">
        <w:rPr>
          <w:rFonts w:ascii="Times New Roman" w:hAnsi="Times New Roman" w:cs="Times New Roman"/>
        </w:rPr>
        <w:t>2.</w:t>
      </w:r>
      <w:commentRangeStart w:id="1"/>
      <w:r w:rsidRPr="00024D8F">
        <w:rPr>
          <w:rStyle w:val="A11"/>
          <w:rFonts w:ascii="Times New Roman" w:hAnsi="Times New Roman" w:cs="Times New Roman"/>
        </w:rPr>
        <w:t>N</w:t>
      </w:r>
      <w:r w:rsidRPr="002D1440">
        <w:rPr>
          <w:rFonts w:ascii="Times New Roman" w:hAnsi="Times New Roman" w:cs="Times New Roman"/>
        </w:rPr>
        <w:t>ursing</w:t>
      </w:r>
      <w:commentRangeEnd w:id="1"/>
      <w:r w:rsidR="006848D6">
        <w:rPr>
          <w:rStyle w:val="CommentReference"/>
          <w:rFonts w:ascii="Calibri" w:hAnsi="Calibri" w:cs="Arial"/>
          <w:color w:val="auto"/>
        </w:rPr>
        <w:commentReference w:id="1"/>
      </w:r>
      <w:r w:rsidRPr="002D1440">
        <w:rPr>
          <w:rFonts w:ascii="Times New Roman" w:hAnsi="Times New Roman" w:cs="Times New Roman"/>
        </w:rPr>
        <w:t xml:space="preserve"> Care Research Center in Chronic Diseases, School of Nursing and Midwifery, 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 Ahvaz, Iran</w:t>
      </w:r>
    </w:p>
    <w:p w14:paraId="17584E8C" w14:textId="77777777" w:rsidR="000F3182" w:rsidRDefault="000F3182" w:rsidP="000F3182">
      <w:pPr>
        <w:pStyle w:val="Default"/>
        <w:rPr>
          <w:rFonts w:ascii="Times New Roman" w:hAnsi="Times New Roman" w:cs="Times New Roman"/>
        </w:rPr>
      </w:pPr>
    </w:p>
    <w:p w14:paraId="31C9FFFE" w14:textId="77777777" w:rsidR="000F3182" w:rsidRDefault="000F3182" w:rsidP="000F3182">
      <w:pPr>
        <w:pStyle w:val="Default"/>
        <w:rPr>
          <w:rFonts w:ascii="Times New Roman" w:hAnsi="Times New Roman" w:cs="Times New Roman"/>
        </w:rPr>
      </w:pPr>
    </w:p>
    <w:p w14:paraId="2D6E706B" w14:textId="77777777" w:rsidR="000F3182" w:rsidRDefault="000F3182" w:rsidP="000F3182">
      <w:pPr>
        <w:rPr>
          <w:rFonts w:asciiTheme="majorBidi" w:hAnsiTheme="majorBidi" w:cstheme="majorBidi"/>
          <w:sz w:val="24"/>
          <w:szCs w:val="24"/>
        </w:rPr>
      </w:pPr>
      <w:r w:rsidRPr="00B42411">
        <w:rPr>
          <w:rFonts w:asciiTheme="majorBidi" w:hAnsiTheme="majorBidi" w:cstheme="majorBidi"/>
          <w:sz w:val="24"/>
          <w:szCs w:val="24"/>
        </w:rPr>
        <w:t>Corresponding Author:</w:t>
      </w:r>
    </w:p>
    <w:p w14:paraId="00DB74BE" w14:textId="77777777" w:rsidR="000F3182" w:rsidRDefault="000F3182" w:rsidP="000F3182">
      <w:pPr>
        <w:pStyle w:val="Default"/>
        <w:rPr>
          <w:rFonts w:ascii="Times New Roman" w:hAnsi="Times New Roman" w:cs="Times New Roman"/>
        </w:rPr>
      </w:pPr>
      <w:r>
        <w:t xml:space="preserve">Dr. </w:t>
      </w:r>
      <w:proofErr w:type="spellStart"/>
      <w:r>
        <w:t>ShahramBaraz</w:t>
      </w:r>
      <w:proofErr w:type="gramStart"/>
      <w:r>
        <w:t>,</w:t>
      </w:r>
      <w:commentRangeStart w:id="2"/>
      <w:r w:rsidRPr="00024D8F">
        <w:rPr>
          <w:rStyle w:val="A11"/>
          <w:rFonts w:ascii="Times New Roman" w:hAnsi="Times New Roman" w:cs="Times New Roman"/>
        </w:rPr>
        <w:t>N</w:t>
      </w:r>
      <w:r w:rsidRPr="002D1440">
        <w:rPr>
          <w:rFonts w:ascii="Times New Roman" w:hAnsi="Times New Roman" w:cs="Times New Roman"/>
        </w:rPr>
        <w:t>ursing</w:t>
      </w:r>
      <w:commentRangeEnd w:id="2"/>
      <w:proofErr w:type="spellEnd"/>
      <w:proofErr w:type="gramEnd"/>
      <w:r w:rsidR="006848D6">
        <w:rPr>
          <w:rStyle w:val="CommentReference"/>
          <w:rFonts w:ascii="Calibri" w:hAnsi="Calibri" w:cs="Arial"/>
          <w:color w:val="auto"/>
        </w:rPr>
        <w:commentReference w:id="2"/>
      </w:r>
      <w:r w:rsidRPr="002D1440">
        <w:rPr>
          <w:rFonts w:ascii="Times New Roman" w:hAnsi="Times New Roman" w:cs="Times New Roman"/>
        </w:rPr>
        <w:t xml:space="preserve"> Care Research Center in Chronic Diseases, School of Nursing and Midwifery, 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 Ahvaz, Iran</w:t>
      </w:r>
    </w:p>
    <w:p w14:paraId="7E1A5584" w14:textId="77777777" w:rsidR="000F3182" w:rsidRDefault="000F3182" w:rsidP="000F3182">
      <w:pPr>
        <w:pStyle w:val="Default"/>
        <w:rPr>
          <w:rFonts w:ascii="Times New Roman" w:hAnsi="Times New Roman" w:cs="Times New Roman"/>
        </w:rPr>
      </w:pPr>
    </w:p>
    <w:p w14:paraId="534FA782" w14:textId="77777777" w:rsidR="004513C1" w:rsidRDefault="004513C1" w:rsidP="006848D6">
      <w:pPr>
        <w:pStyle w:val="NormalWeb"/>
        <w:spacing w:before="120" w:beforeAutospacing="0" w:after="0" w:afterAutospacing="0"/>
        <w:ind w:firstLine="360"/>
        <w:jc w:val="both"/>
        <w:rPr>
          <w:color w:val="000000"/>
        </w:rPr>
      </w:pPr>
    </w:p>
    <w:p w14:paraId="31DA03AA" w14:textId="77777777" w:rsidR="004513C1" w:rsidRDefault="004513C1" w:rsidP="006848D6">
      <w:pPr>
        <w:pStyle w:val="NormalWeb"/>
        <w:spacing w:before="120" w:beforeAutospacing="0" w:after="0" w:afterAutospacing="0"/>
        <w:ind w:firstLine="360"/>
        <w:jc w:val="both"/>
        <w:rPr>
          <w:color w:val="000000"/>
        </w:rPr>
      </w:pPr>
    </w:p>
    <w:p w14:paraId="13CB57A5" w14:textId="77777777" w:rsidR="004513C1" w:rsidRDefault="004513C1" w:rsidP="006848D6">
      <w:pPr>
        <w:pStyle w:val="NormalWeb"/>
        <w:spacing w:before="120" w:beforeAutospacing="0" w:after="0" w:afterAutospacing="0"/>
        <w:ind w:firstLine="360"/>
        <w:jc w:val="both"/>
        <w:rPr>
          <w:color w:val="000000"/>
        </w:rPr>
      </w:pPr>
    </w:p>
    <w:p w14:paraId="7AEE01F8" w14:textId="77777777" w:rsidR="004513C1" w:rsidRDefault="004513C1" w:rsidP="006848D6">
      <w:pPr>
        <w:pStyle w:val="NormalWeb"/>
        <w:spacing w:before="120" w:beforeAutospacing="0" w:after="0" w:afterAutospacing="0"/>
        <w:ind w:firstLine="360"/>
        <w:jc w:val="both"/>
        <w:rPr>
          <w:color w:val="000000"/>
        </w:rPr>
      </w:pPr>
    </w:p>
    <w:p w14:paraId="17CE8DAB" w14:textId="77777777" w:rsidR="004513C1" w:rsidRDefault="004513C1" w:rsidP="006848D6">
      <w:pPr>
        <w:pStyle w:val="NormalWeb"/>
        <w:spacing w:before="120" w:beforeAutospacing="0" w:after="0" w:afterAutospacing="0"/>
        <w:ind w:firstLine="360"/>
        <w:jc w:val="both"/>
        <w:rPr>
          <w:color w:val="000000"/>
        </w:rPr>
      </w:pPr>
    </w:p>
    <w:p w14:paraId="6A1D9549" w14:textId="77777777" w:rsidR="004513C1" w:rsidRDefault="004513C1" w:rsidP="006848D6">
      <w:pPr>
        <w:pStyle w:val="NormalWeb"/>
        <w:spacing w:before="120" w:beforeAutospacing="0" w:after="0" w:afterAutospacing="0"/>
        <w:ind w:firstLine="360"/>
        <w:jc w:val="both"/>
        <w:rPr>
          <w:color w:val="000000"/>
        </w:rPr>
      </w:pPr>
    </w:p>
    <w:p w14:paraId="0BF50C41" w14:textId="77777777" w:rsidR="004513C1" w:rsidRDefault="004513C1" w:rsidP="006848D6">
      <w:pPr>
        <w:pStyle w:val="NormalWeb"/>
        <w:spacing w:before="120" w:beforeAutospacing="0" w:after="0" w:afterAutospacing="0"/>
        <w:ind w:firstLine="360"/>
        <w:jc w:val="both"/>
        <w:rPr>
          <w:color w:val="000000"/>
        </w:rPr>
      </w:pPr>
    </w:p>
    <w:p w14:paraId="52E3E152" w14:textId="77777777" w:rsidR="004513C1" w:rsidRDefault="004513C1">
      <w:pPr>
        <w:rPr>
          <w:rFonts w:ascii="Times New Roman" w:hAnsi="Times New Roman" w:cs="Times New Roman"/>
          <w:b/>
          <w:bCs/>
          <w:sz w:val="28"/>
          <w:szCs w:val="28"/>
        </w:rPr>
      </w:pPr>
    </w:p>
    <w:p w14:paraId="0B47DA1D" w14:textId="77777777" w:rsidR="004513C1" w:rsidRDefault="004513C1">
      <w:pPr>
        <w:rPr>
          <w:rFonts w:ascii="Times New Roman" w:hAnsi="Times New Roman" w:cs="Times New Roman"/>
          <w:b/>
          <w:bCs/>
          <w:sz w:val="28"/>
          <w:szCs w:val="28"/>
        </w:rPr>
      </w:pPr>
    </w:p>
    <w:p w14:paraId="5E873D69" w14:textId="77777777" w:rsidR="004513C1" w:rsidRDefault="004513C1">
      <w:pPr>
        <w:rPr>
          <w:rFonts w:ascii="Times New Roman" w:hAnsi="Times New Roman" w:cs="Times New Roman"/>
          <w:b/>
          <w:bCs/>
          <w:sz w:val="28"/>
          <w:szCs w:val="28"/>
        </w:rPr>
      </w:pPr>
    </w:p>
    <w:p w14:paraId="054BCBCD" w14:textId="77777777" w:rsidR="004513C1" w:rsidRDefault="004513C1">
      <w:pPr>
        <w:rPr>
          <w:rFonts w:ascii="Times New Roman" w:hAnsi="Times New Roman" w:cs="Times New Roman"/>
          <w:b/>
          <w:bCs/>
          <w:sz w:val="28"/>
          <w:szCs w:val="28"/>
        </w:rPr>
      </w:pPr>
    </w:p>
    <w:p w14:paraId="47D6251B" w14:textId="77777777" w:rsidR="004513C1" w:rsidRDefault="004513C1">
      <w:pPr>
        <w:rPr>
          <w:rFonts w:ascii="Times New Roman" w:hAnsi="Times New Roman" w:cs="Times New Roman"/>
          <w:b/>
          <w:bCs/>
          <w:sz w:val="28"/>
          <w:szCs w:val="28"/>
        </w:rPr>
      </w:pPr>
    </w:p>
    <w:p w14:paraId="7D5A4808" w14:textId="77777777" w:rsidR="004513C1" w:rsidRDefault="004513C1">
      <w:pPr>
        <w:rPr>
          <w:rFonts w:ascii="Times New Roman" w:hAnsi="Times New Roman" w:cs="Times New Roman"/>
          <w:b/>
          <w:bCs/>
          <w:sz w:val="28"/>
          <w:szCs w:val="28"/>
        </w:rPr>
      </w:pPr>
    </w:p>
    <w:p w14:paraId="0B8A6933" w14:textId="77777777" w:rsidR="004513C1" w:rsidRDefault="004513C1">
      <w:pPr>
        <w:rPr>
          <w:rFonts w:ascii="Times New Roman" w:hAnsi="Times New Roman" w:cs="Times New Roman"/>
          <w:b/>
          <w:bCs/>
          <w:sz w:val="28"/>
          <w:szCs w:val="28"/>
        </w:rPr>
      </w:pPr>
    </w:p>
    <w:p w14:paraId="57F27A9B" w14:textId="77777777" w:rsidR="004513C1" w:rsidRDefault="004513C1">
      <w:pPr>
        <w:rPr>
          <w:rFonts w:ascii="Times New Roman" w:hAnsi="Times New Roman" w:cs="Times New Roman"/>
          <w:b/>
          <w:bCs/>
          <w:sz w:val="28"/>
          <w:szCs w:val="28"/>
        </w:rPr>
      </w:pPr>
    </w:p>
    <w:p w14:paraId="0C56652D" w14:textId="77777777" w:rsidR="004513C1" w:rsidRDefault="004513C1">
      <w:pPr>
        <w:rPr>
          <w:rFonts w:ascii="Times New Roman" w:hAnsi="Times New Roman" w:cs="Times New Roman"/>
          <w:b/>
          <w:bCs/>
          <w:sz w:val="28"/>
          <w:szCs w:val="28"/>
        </w:rPr>
      </w:pPr>
    </w:p>
    <w:p w14:paraId="69743328" w14:textId="77777777" w:rsidR="004513C1" w:rsidRDefault="004513C1">
      <w:pPr>
        <w:rPr>
          <w:rFonts w:ascii="Times New Roman" w:hAnsi="Times New Roman" w:cs="Times New Roman"/>
          <w:b/>
          <w:bCs/>
          <w:sz w:val="28"/>
          <w:szCs w:val="28"/>
        </w:rPr>
      </w:pPr>
    </w:p>
    <w:p w14:paraId="29DB6E22" w14:textId="77777777" w:rsidR="00694CDF" w:rsidRDefault="00694CDF">
      <w:pPr>
        <w:rPr>
          <w:rFonts w:ascii="Times New Roman" w:hAnsi="Times New Roman" w:cs="Times New Roman"/>
          <w:b/>
          <w:bCs/>
          <w:sz w:val="28"/>
          <w:szCs w:val="28"/>
        </w:rPr>
      </w:pPr>
    </w:p>
    <w:p w14:paraId="621CD7B4" w14:textId="77777777" w:rsidR="004513C1" w:rsidRDefault="004513C1" w:rsidP="006848D6">
      <w:pPr>
        <w:bidi/>
        <w:spacing w:line="480" w:lineRule="auto"/>
        <w:jc w:val="right"/>
        <w:rPr>
          <w:rFonts w:ascii="Times New Roman" w:hAnsi="Times New Roman" w:cs="Times New Roman"/>
          <w:spacing w:val="-2"/>
          <w:sz w:val="28"/>
          <w:szCs w:val="28"/>
          <w:rtl/>
          <w:lang w:bidi="fa-IR"/>
        </w:rPr>
      </w:pPr>
      <w:r w:rsidRPr="0099548E">
        <w:rPr>
          <w:rFonts w:ascii="Times New Roman" w:hAnsi="Times New Roman" w:cs="Times New Roman"/>
          <w:spacing w:val="-2"/>
          <w:sz w:val="28"/>
          <w:szCs w:val="28"/>
          <w:lang w:bidi="fa-IR"/>
        </w:rPr>
        <w:t>Abstract</w:t>
      </w:r>
    </w:p>
    <w:p w14:paraId="078C0DEE" w14:textId="77777777" w:rsidR="004513C1" w:rsidRPr="0099548E" w:rsidRDefault="004513C1" w:rsidP="00A30916">
      <w:pPr>
        <w:pStyle w:val="NormalWeb"/>
        <w:shd w:val="clear" w:color="auto" w:fill="FFFFFF"/>
        <w:spacing w:before="0" w:beforeAutospacing="0" w:after="0" w:afterAutospacing="0" w:line="480" w:lineRule="auto"/>
        <w:jc w:val="both"/>
      </w:pPr>
      <w:r w:rsidRPr="0099548E">
        <w:t xml:space="preserve">The decision to donate an organ, particularly </w:t>
      </w:r>
      <w:commentRangeStart w:id="3"/>
      <w:r w:rsidRPr="0099548E">
        <w:t>kidney</w:t>
      </w:r>
      <w:commentRangeEnd w:id="3"/>
      <w:r w:rsidR="006848D6">
        <w:rPr>
          <w:rStyle w:val="CommentReference"/>
          <w:rFonts w:ascii="Calibri" w:eastAsia="Calibri" w:hAnsi="Calibri" w:cs="Arial"/>
        </w:rPr>
        <w:commentReference w:id="3"/>
      </w:r>
      <w:r w:rsidRPr="0099548E">
        <w:t xml:space="preserve"> </w:t>
      </w:r>
      <w:commentRangeStart w:id="4"/>
      <w:r w:rsidRPr="0099548E">
        <w:t>donation</w:t>
      </w:r>
      <w:commentRangeEnd w:id="4"/>
      <w:r w:rsidR="006848D6">
        <w:rPr>
          <w:rStyle w:val="CommentReference"/>
          <w:rFonts w:ascii="Calibri" w:eastAsia="Calibri" w:hAnsi="Calibri" w:cs="Arial"/>
        </w:rPr>
        <w:commentReference w:id="4"/>
      </w:r>
      <w:r w:rsidRPr="0099548E">
        <w:t xml:space="preserve"> is very challenging </w:t>
      </w:r>
      <w:commentRangeStart w:id="5"/>
      <w:r w:rsidRPr="0099548E">
        <w:t xml:space="preserve">and is </w:t>
      </w:r>
      <w:commentRangeEnd w:id="5"/>
      <w:r w:rsidR="006848D6">
        <w:rPr>
          <w:rStyle w:val="CommentReference"/>
          <w:rFonts w:ascii="Calibri" w:eastAsia="Calibri" w:hAnsi="Calibri" w:cs="Arial"/>
        </w:rPr>
        <w:commentReference w:id="5"/>
      </w:r>
      <w:r w:rsidRPr="0099548E">
        <w:t xml:space="preserve">influenced by various factors. Nurses have a </w:t>
      </w:r>
      <w:commentRangeStart w:id="6"/>
      <w:r w:rsidRPr="0099548E">
        <w:t xml:space="preserve">major role as a facilitator </w:t>
      </w:r>
      <w:commentRangeEnd w:id="6"/>
      <w:r w:rsidR="006848D6">
        <w:rPr>
          <w:rStyle w:val="CommentReference"/>
          <w:rFonts w:ascii="Calibri" w:eastAsia="Calibri" w:hAnsi="Calibri" w:cs="Arial"/>
        </w:rPr>
        <w:commentReference w:id="6"/>
      </w:r>
      <w:r w:rsidRPr="0099548E">
        <w:t xml:space="preserve">in decision </w:t>
      </w:r>
      <w:proofErr w:type="gramStart"/>
      <w:r w:rsidRPr="0099548E">
        <w:t>making.</w:t>
      </w:r>
      <w:r w:rsidRPr="00C02CEA">
        <w:rPr>
          <w:color w:val="000000"/>
          <w:shd w:val="clear" w:color="auto" w:fill="FFFFFF"/>
        </w:rPr>
        <w:t>A</w:t>
      </w:r>
      <w:proofErr w:type="gramEnd"/>
      <w:r w:rsidRPr="00C02CEA">
        <w:rPr>
          <w:color w:val="000000"/>
          <w:shd w:val="clear" w:color="auto" w:fill="FFFFFF"/>
        </w:rPr>
        <w:t xml:space="preserve"> qualitative design using a </w:t>
      </w:r>
      <w:commentRangeStart w:id="7"/>
      <w:r w:rsidRPr="00C02CEA">
        <w:rPr>
          <w:color w:val="000000"/>
          <w:shd w:val="clear" w:color="auto" w:fill="FFFFFF"/>
        </w:rPr>
        <w:t xml:space="preserve">content analysis approach </w:t>
      </w:r>
      <w:commentRangeEnd w:id="7"/>
      <w:r w:rsidR="006848D6">
        <w:rPr>
          <w:rStyle w:val="CommentReference"/>
          <w:rFonts w:ascii="Calibri" w:eastAsia="Calibri" w:hAnsi="Calibri" w:cs="Arial"/>
        </w:rPr>
        <w:commentReference w:id="7"/>
      </w:r>
      <w:r w:rsidRPr="00C02CEA">
        <w:rPr>
          <w:color w:val="000000"/>
          <w:shd w:val="clear" w:color="auto" w:fill="FFFFFF"/>
        </w:rPr>
        <w:t xml:space="preserve">was used to collect and analyze </w:t>
      </w:r>
      <w:proofErr w:type="spellStart"/>
      <w:r w:rsidRPr="00C02CEA">
        <w:rPr>
          <w:color w:val="000000"/>
          <w:shd w:val="clear" w:color="auto" w:fill="FFFFFF"/>
        </w:rPr>
        <w:t>data</w:t>
      </w:r>
      <w:r w:rsidRPr="00C02CEA">
        <w:t>.</w:t>
      </w:r>
      <w:commentRangeStart w:id="8"/>
      <w:r w:rsidRPr="00C02CEA">
        <w:t>Participants</w:t>
      </w:r>
      <w:commentRangeEnd w:id="8"/>
      <w:proofErr w:type="spellEnd"/>
      <w:r w:rsidR="006848D6">
        <w:rPr>
          <w:rStyle w:val="CommentReference"/>
          <w:rFonts w:ascii="Calibri" w:eastAsia="Calibri" w:hAnsi="Calibri" w:cs="Arial"/>
        </w:rPr>
        <w:commentReference w:id="8"/>
      </w:r>
      <w:r w:rsidRPr="00C02CEA">
        <w:t xml:space="preserve">(n=17) were six nurse consultants, two physicians, three kidney donors and six family members of patients with brain death </w:t>
      </w:r>
      <w:r w:rsidRPr="00C02CEA">
        <w:rPr>
          <w:color w:val="000000"/>
          <w:shd w:val="clear" w:color="auto" w:fill="FFFFFF"/>
        </w:rPr>
        <w:t>selected using a purposive sample method</w:t>
      </w:r>
      <w:r>
        <w:rPr>
          <w:rFonts w:ascii="Arial" w:hAnsi="Arial" w:cs="Arial"/>
          <w:color w:val="000000"/>
          <w:sz w:val="20"/>
          <w:szCs w:val="20"/>
          <w:shd w:val="clear" w:color="auto" w:fill="FFFFFF"/>
        </w:rPr>
        <w:t xml:space="preserve">. </w:t>
      </w:r>
      <w:r w:rsidRPr="0099548E">
        <w:t xml:space="preserve">A total of 26 semi-structured interviews were conducted. </w:t>
      </w:r>
      <w:commentRangeStart w:id="9"/>
      <w:r w:rsidRPr="0099548E">
        <w:t>Five themes were created regarding the nurse's role in the individual and family decisions making for kidney donation</w:t>
      </w:r>
      <w:commentRangeEnd w:id="9"/>
      <w:r w:rsidR="00CF10C9">
        <w:rPr>
          <w:rStyle w:val="CommentReference"/>
          <w:rFonts w:ascii="Calibri" w:eastAsia="Calibri" w:hAnsi="Calibri" w:cs="Arial"/>
        </w:rPr>
        <w:commentReference w:id="9"/>
      </w:r>
      <w:r w:rsidRPr="0099548E">
        <w:t xml:space="preserve">. </w:t>
      </w:r>
      <w:r w:rsidRPr="0099548E">
        <w:rPr>
          <w:color w:val="000000"/>
          <w:shd w:val="clear" w:color="auto" w:fill="FFFFFF"/>
        </w:rPr>
        <w:t>Themes included counseling, empathy, mediation, motivation, and acceptance of kidney donation.</w:t>
      </w:r>
      <w:r w:rsidRPr="0099548E">
        <w:t>Nurses in roles such as counseling, meditation and empathy can facilitate individual and family decision making in order to donate a kidney</w:t>
      </w:r>
      <w:r>
        <w:t>.</w:t>
      </w:r>
      <w:r w:rsidRPr="0099548E">
        <w:rPr>
          <w:rStyle w:val="apple-converted-space"/>
        </w:rPr>
        <w:t> </w:t>
      </w:r>
      <w:r w:rsidRPr="0099548E">
        <w:t>It is recommended that nurses understanding the situation and interaction with individual and family provide motivation to accept kidney donation.</w:t>
      </w:r>
    </w:p>
    <w:p w14:paraId="22FF0867" w14:textId="77777777" w:rsidR="004513C1" w:rsidRPr="0099548E" w:rsidRDefault="004513C1" w:rsidP="006848D6">
      <w:pPr>
        <w:pStyle w:val="NormalWeb"/>
        <w:shd w:val="clear" w:color="auto" w:fill="FFFFFF"/>
        <w:spacing w:before="0" w:beforeAutospacing="0" w:after="0" w:afterAutospacing="0" w:line="480" w:lineRule="auto"/>
        <w:jc w:val="both"/>
      </w:pPr>
      <w:r w:rsidRPr="0099548E">
        <w:t> </w:t>
      </w:r>
      <w:r w:rsidRPr="0099548E">
        <w:rPr>
          <w:rStyle w:val="Strong"/>
        </w:rPr>
        <w:t>Keywords:</w:t>
      </w:r>
      <w:r w:rsidRPr="0099548E">
        <w:rPr>
          <w:rStyle w:val="apple-converted-space"/>
        </w:rPr>
        <w:t> </w:t>
      </w:r>
      <w:r w:rsidRPr="0099548E">
        <w:t xml:space="preserve">Nurse, </w:t>
      </w:r>
      <w:proofErr w:type="gramStart"/>
      <w:r w:rsidRPr="0099548E">
        <w:t>decision making</w:t>
      </w:r>
      <w:proofErr w:type="gramEnd"/>
      <w:r w:rsidRPr="0099548E">
        <w:t xml:space="preserve">, kidney transplantation, organ donation, qualitative </w:t>
      </w:r>
      <w:commentRangeStart w:id="10"/>
      <w:r w:rsidRPr="0099548E">
        <w:t>study</w:t>
      </w:r>
      <w:commentRangeEnd w:id="10"/>
      <w:r w:rsidR="00CF10C9">
        <w:rPr>
          <w:rStyle w:val="CommentReference"/>
          <w:rFonts w:ascii="Calibri" w:eastAsia="Calibri" w:hAnsi="Calibri" w:cs="Arial"/>
        </w:rPr>
        <w:commentReference w:id="10"/>
      </w:r>
    </w:p>
    <w:p w14:paraId="2CF21FF3" w14:textId="77777777" w:rsidR="004513C1" w:rsidRDefault="004513C1" w:rsidP="006848D6"/>
    <w:p w14:paraId="5FC08085" w14:textId="77777777" w:rsidR="004513C1" w:rsidRDefault="004513C1" w:rsidP="006848D6">
      <w:pPr>
        <w:pStyle w:val="NormalWeb"/>
        <w:shd w:val="clear" w:color="auto" w:fill="FFFFFF"/>
        <w:spacing w:before="0" w:beforeAutospacing="0" w:after="300" w:afterAutospacing="0" w:line="480" w:lineRule="auto"/>
        <w:jc w:val="both"/>
      </w:pPr>
      <w:r w:rsidRPr="0099548E">
        <w:t> </w:t>
      </w:r>
    </w:p>
    <w:p w14:paraId="770F66F3" w14:textId="77777777" w:rsidR="004513C1" w:rsidRDefault="004513C1" w:rsidP="006848D6">
      <w:pPr>
        <w:pStyle w:val="NormalWeb"/>
        <w:shd w:val="clear" w:color="auto" w:fill="FFFFFF"/>
        <w:spacing w:before="0" w:beforeAutospacing="0" w:after="300" w:afterAutospacing="0" w:line="480" w:lineRule="auto"/>
        <w:jc w:val="both"/>
      </w:pPr>
    </w:p>
    <w:p w14:paraId="24ED630D" w14:textId="77777777" w:rsidR="00FF6675" w:rsidRDefault="00FF6675" w:rsidP="006848D6">
      <w:pPr>
        <w:pStyle w:val="NormalWeb"/>
        <w:shd w:val="clear" w:color="auto" w:fill="FFFFFF"/>
        <w:spacing w:before="0" w:beforeAutospacing="0" w:after="300" w:afterAutospacing="0" w:line="480" w:lineRule="auto"/>
        <w:jc w:val="both"/>
      </w:pPr>
    </w:p>
    <w:p w14:paraId="41FDBD6B" w14:textId="77777777" w:rsidR="00985C93" w:rsidRDefault="00985C93" w:rsidP="006848D6">
      <w:pPr>
        <w:pStyle w:val="NormalWeb"/>
        <w:shd w:val="clear" w:color="auto" w:fill="FFFFFF"/>
        <w:spacing w:before="0" w:beforeAutospacing="0" w:after="300" w:afterAutospacing="0" w:line="480" w:lineRule="auto"/>
        <w:jc w:val="both"/>
      </w:pPr>
    </w:p>
    <w:p w14:paraId="3E588797" w14:textId="77777777" w:rsidR="00985C93" w:rsidRDefault="00985C93" w:rsidP="006848D6">
      <w:pPr>
        <w:pStyle w:val="NormalWeb"/>
        <w:shd w:val="clear" w:color="auto" w:fill="FFFFFF"/>
        <w:spacing w:before="0" w:beforeAutospacing="0" w:after="300" w:afterAutospacing="0" w:line="480" w:lineRule="auto"/>
        <w:jc w:val="both"/>
      </w:pPr>
    </w:p>
    <w:p w14:paraId="65567DE6" w14:textId="77777777" w:rsidR="00985C93" w:rsidRDefault="00985C93" w:rsidP="006848D6">
      <w:pPr>
        <w:pStyle w:val="NormalWeb"/>
        <w:shd w:val="clear" w:color="auto" w:fill="FFFFFF"/>
        <w:spacing w:before="0" w:beforeAutospacing="0" w:after="300" w:afterAutospacing="0" w:line="480" w:lineRule="auto"/>
        <w:jc w:val="both"/>
      </w:pPr>
    </w:p>
    <w:p w14:paraId="4228DCC9" w14:textId="77777777" w:rsidR="00985C93" w:rsidRDefault="00985C93" w:rsidP="006848D6">
      <w:pPr>
        <w:pStyle w:val="NormalWeb"/>
        <w:shd w:val="clear" w:color="auto" w:fill="FFFFFF"/>
        <w:spacing w:before="0" w:beforeAutospacing="0" w:after="300" w:afterAutospacing="0" w:line="480" w:lineRule="auto"/>
        <w:jc w:val="both"/>
      </w:pPr>
    </w:p>
    <w:p w14:paraId="34AAEB01" w14:textId="77777777" w:rsidR="004513C1" w:rsidRPr="00C426A7" w:rsidRDefault="004513C1" w:rsidP="006848D6">
      <w:pPr>
        <w:pStyle w:val="NormalWeb"/>
        <w:shd w:val="clear" w:color="auto" w:fill="FFFFFF"/>
        <w:spacing w:before="0" w:beforeAutospacing="0" w:after="300" w:afterAutospacing="0" w:line="480" w:lineRule="auto"/>
        <w:jc w:val="both"/>
        <w:rPr>
          <w:b/>
          <w:bCs/>
          <w:sz w:val="28"/>
          <w:szCs w:val="28"/>
        </w:rPr>
      </w:pPr>
      <w:r>
        <w:rPr>
          <w:b/>
          <w:bCs/>
          <w:sz w:val="28"/>
          <w:szCs w:val="28"/>
        </w:rPr>
        <w:t xml:space="preserve">Introduction </w:t>
      </w:r>
    </w:p>
    <w:p w14:paraId="1C0652FE" w14:textId="77777777" w:rsidR="004513C1" w:rsidRPr="0099548E" w:rsidRDefault="004513C1" w:rsidP="00EB3E16">
      <w:pPr>
        <w:pStyle w:val="NormalWeb"/>
        <w:shd w:val="clear" w:color="auto" w:fill="FFFFFF"/>
        <w:spacing w:before="0" w:beforeAutospacing="0" w:after="300" w:afterAutospacing="0" w:line="480" w:lineRule="auto"/>
        <w:jc w:val="both"/>
      </w:pPr>
      <w:r w:rsidRPr="0099548E">
        <w:rPr>
          <w:shd w:val="clear" w:color="auto" w:fill="FFFFFF"/>
        </w:rPr>
        <w:t xml:space="preserve">End stage renal disease (ESRD) is a chronic and progressive deterioration in renal function </w:t>
      </w:r>
      <w:commentRangeStart w:id="11"/>
      <w:r w:rsidRPr="0099548E">
        <w:rPr>
          <w:shd w:val="clear" w:color="auto" w:fill="FFFFFF"/>
        </w:rPr>
        <w:t>in which the</w:t>
      </w:r>
      <w:commentRangeEnd w:id="11"/>
      <w:r w:rsidR="00CF10C9">
        <w:rPr>
          <w:rStyle w:val="CommentReference"/>
          <w:rFonts w:ascii="Calibri" w:eastAsia="Calibri" w:hAnsi="Calibri" w:cs="Arial"/>
        </w:rPr>
        <w:commentReference w:id="11"/>
      </w:r>
      <w:r w:rsidRPr="0099548E">
        <w:rPr>
          <w:shd w:val="clear" w:color="auto" w:fill="FFFFFF"/>
        </w:rPr>
        <w:t xml:space="preserve"> body fails in the ability to maintain metabolic, fluid, and electrolyte balance</w:t>
      </w:r>
      <w:r w:rsidR="00FF6675">
        <w:rPr>
          <w:shd w:val="clear" w:color="auto" w:fill="FFFFFF"/>
        </w:rPr>
        <w:t xml:space="preserve"> (1)</w:t>
      </w:r>
      <w:r>
        <w:rPr>
          <w:shd w:val="clear" w:color="auto" w:fill="FFFFFF"/>
        </w:rPr>
        <w:t xml:space="preserve">. </w:t>
      </w:r>
      <w:r w:rsidRPr="0099548E">
        <w:rPr>
          <w:rStyle w:val="apple-converted-space"/>
          <w:shd w:val="clear" w:color="auto" w:fill="FFFFFF"/>
        </w:rPr>
        <w:t xml:space="preserve">One of the </w:t>
      </w:r>
      <w:commentRangeStart w:id="12"/>
      <w:r w:rsidRPr="0099548E">
        <w:rPr>
          <w:rStyle w:val="apple-converted-space"/>
          <w:shd w:val="clear" w:color="auto" w:fill="FFFFFF"/>
        </w:rPr>
        <w:t>alternative</w:t>
      </w:r>
      <w:commentRangeEnd w:id="12"/>
      <w:r w:rsidR="00CF10C9">
        <w:rPr>
          <w:rStyle w:val="CommentReference"/>
          <w:rFonts w:ascii="Calibri" w:eastAsia="Calibri" w:hAnsi="Calibri" w:cs="Arial"/>
        </w:rPr>
        <w:commentReference w:id="12"/>
      </w:r>
      <w:r w:rsidRPr="0099548E">
        <w:rPr>
          <w:rStyle w:val="apple-converted-space"/>
          <w:shd w:val="clear" w:color="auto" w:fill="FFFFFF"/>
        </w:rPr>
        <w:t xml:space="preserve"> treatments for patients with advanced kidney failure is kidney </w:t>
      </w:r>
      <w:proofErr w:type="spellStart"/>
      <w:proofErr w:type="gramStart"/>
      <w:r w:rsidRPr="0099548E">
        <w:rPr>
          <w:rStyle w:val="apple-converted-space"/>
          <w:shd w:val="clear" w:color="auto" w:fill="FFFFFF"/>
        </w:rPr>
        <w:t>transplantation.</w:t>
      </w:r>
      <w:commentRangeStart w:id="13"/>
      <w:r w:rsidRPr="0099548E">
        <w:rPr>
          <w:rStyle w:val="apple-converted-space"/>
          <w:shd w:val="clear" w:color="auto" w:fill="FFFFFF"/>
        </w:rPr>
        <w:t>Compared</w:t>
      </w:r>
      <w:commentRangeEnd w:id="13"/>
      <w:proofErr w:type="spellEnd"/>
      <w:proofErr w:type="gramEnd"/>
      <w:r w:rsidR="00CF10C9">
        <w:rPr>
          <w:rStyle w:val="CommentReference"/>
          <w:rFonts w:ascii="Calibri" w:eastAsia="Calibri" w:hAnsi="Calibri" w:cs="Arial"/>
        </w:rPr>
        <w:commentReference w:id="13"/>
      </w:r>
      <w:r w:rsidRPr="0099548E">
        <w:rPr>
          <w:rStyle w:val="apple-converted-space"/>
          <w:shd w:val="clear" w:color="auto" w:fill="FFFFFF"/>
        </w:rPr>
        <w:t xml:space="preserve"> to dialysis, kidney transplantation increased longevity and quality of life in patients with end stage renal failure</w:t>
      </w:r>
      <w:r w:rsidR="00FF6675">
        <w:rPr>
          <w:rStyle w:val="apple-converted-space"/>
          <w:shd w:val="clear" w:color="auto" w:fill="FFFFFF"/>
        </w:rPr>
        <w:t xml:space="preserve"> (2-3)</w:t>
      </w:r>
      <w:r>
        <w:rPr>
          <w:rStyle w:val="apple-converted-space"/>
          <w:shd w:val="clear" w:color="auto" w:fill="FFFFFF"/>
        </w:rPr>
        <w:t>.</w:t>
      </w:r>
      <w:commentRangeStart w:id="14"/>
      <w:r w:rsidRPr="0099548E">
        <w:rPr>
          <w:rStyle w:val="apple-converted-space"/>
          <w:shd w:val="clear" w:color="auto" w:fill="FFFFFF"/>
        </w:rPr>
        <w:t>The transplanted kidney donor could be dead or alive</w:t>
      </w:r>
      <w:r w:rsidR="00FF6675">
        <w:rPr>
          <w:rStyle w:val="apple-converted-space"/>
          <w:shd w:val="clear" w:color="auto" w:fill="FFFFFF"/>
        </w:rPr>
        <w:t xml:space="preserve"> </w:t>
      </w:r>
      <w:commentRangeEnd w:id="14"/>
      <w:r w:rsidR="00CF10C9">
        <w:rPr>
          <w:rStyle w:val="CommentReference"/>
          <w:rFonts w:ascii="Calibri" w:eastAsia="Calibri" w:hAnsi="Calibri" w:cs="Arial"/>
        </w:rPr>
        <w:commentReference w:id="14"/>
      </w:r>
      <w:r w:rsidR="00FF6675">
        <w:rPr>
          <w:rStyle w:val="apple-converted-space"/>
          <w:shd w:val="clear" w:color="auto" w:fill="FFFFFF"/>
        </w:rPr>
        <w:t>(4)</w:t>
      </w:r>
      <w:r>
        <w:rPr>
          <w:rStyle w:val="apple-converted-space"/>
          <w:shd w:val="clear" w:color="auto" w:fill="FFFFFF"/>
        </w:rPr>
        <w:t xml:space="preserve">. </w:t>
      </w:r>
      <w:r w:rsidRPr="0099548E">
        <w:rPr>
          <w:rStyle w:val="apple-converted-space"/>
          <w:shd w:val="clear" w:color="auto" w:fill="FFFFFF"/>
        </w:rPr>
        <w:t>Research has shown that the survival rate and quality of life in patients with a cadaveric transplanted kidney is more than those who received a kidney from a living donor</w:t>
      </w:r>
      <w:r w:rsidR="00107CD3">
        <w:rPr>
          <w:rStyle w:val="apple-converted-space"/>
          <w:shd w:val="clear" w:color="auto" w:fill="FFFFFF"/>
        </w:rPr>
        <w:t xml:space="preserve"> (5)</w:t>
      </w:r>
      <w:r>
        <w:rPr>
          <w:rStyle w:val="apple-converted-space"/>
          <w:shd w:val="clear" w:color="auto" w:fill="FFFFFF"/>
        </w:rPr>
        <w:t>.</w:t>
      </w:r>
      <w:r w:rsidRPr="0099548E">
        <w:rPr>
          <w:rStyle w:val="apple-converted-space"/>
          <w:shd w:val="clear" w:color="auto" w:fill="FFFFFF"/>
        </w:rPr>
        <w:t xml:space="preserve"> However, the waiting time to receive a cadaveric transplanted kidney is more than living donors</w:t>
      </w:r>
      <w:r w:rsidR="00107CD3">
        <w:rPr>
          <w:rStyle w:val="apple-converted-space"/>
          <w:shd w:val="clear" w:color="auto" w:fill="FFFFFF"/>
        </w:rPr>
        <w:t xml:space="preserve"> (6-7)</w:t>
      </w:r>
      <w:proofErr w:type="gramStart"/>
      <w:r>
        <w:rPr>
          <w:rStyle w:val="apple-converted-space"/>
          <w:shd w:val="clear" w:color="auto" w:fill="FFFFFF"/>
        </w:rPr>
        <w:t>.</w:t>
      </w:r>
      <w:commentRangeStart w:id="15"/>
      <w:r w:rsidRPr="0099548E">
        <w:rPr>
          <w:rStyle w:val="apple-converted-space"/>
          <w:shd w:val="clear" w:color="auto" w:fill="FFFFFF"/>
        </w:rPr>
        <w:t>The</w:t>
      </w:r>
      <w:commentRangeEnd w:id="15"/>
      <w:proofErr w:type="gramEnd"/>
      <w:r w:rsidR="00CF10C9">
        <w:rPr>
          <w:rStyle w:val="CommentReference"/>
          <w:rFonts w:ascii="Calibri" w:eastAsia="Calibri" w:hAnsi="Calibri" w:cs="Arial"/>
        </w:rPr>
        <w:commentReference w:id="15"/>
      </w:r>
      <w:r w:rsidRPr="0099548E">
        <w:rPr>
          <w:rStyle w:val="apple-converted-space"/>
          <w:shd w:val="clear" w:color="auto" w:fill="FFFFFF"/>
        </w:rPr>
        <w:t xml:space="preserve"> reason could be lack of enough cadaveric kidney </w:t>
      </w:r>
      <w:commentRangeStart w:id="16"/>
      <w:r w:rsidRPr="0099548E">
        <w:rPr>
          <w:rStyle w:val="apple-converted-space"/>
          <w:shd w:val="clear" w:color="auto" w:fill="FFFFFF"/>
        </w:rPr>
        <w:t>donation</w:t>
      </w:r>
      <w:commentRangeEnd w:id="16"/>
      <w:r w:rsidR="00CF10C9">
        <w:rPr>
          <w:rStyle w:val="CommentReference"/>
          <w:rFonts w:ascii="Calibri" w:eastAsia="Calibri" w:hAnsi="Calibri" w:cs="Arial"/>
        </w:rPr>
        <w:commentReference w:id="16"/>
      </w:r>
      <w:r w:rsidRPr="0099548E">
        <w:rPr>
          <w:rStyle w:val="apple-converted-space"/>
          <w:shd w:val="clear" w:color="auto" w:fill="FFFFFF"/>
        </w:rPr>
        <w:t xml:space="preserve"> and brain death patients</w:t>
      </w:r>
      <w:r w:rsidR="00107CD3">
        <w:rPr>
          <w:rStyle w:val="apple-converted-space"/>
          <w:shd w:val="clear" w:color="auto" w:fill="FFFFFF"/>
        </w:rPr>
        <w:t xml:space="preserve"> (8)</w:t>
      </w:r>
      <w:r>
        <w:rPr>
          <w:rStyle w:val="apple-converted-space"/>
          <w:shd w:val="clear" w:color="auto" w:fill="FFFFFF"/>
        </w:rPr>
        <w:t>.</w:t>
      </w:r>
      <w:r w:rsidRPr="0099548E">
        <w:rPr>
          <w:rStyle w:val="apple-converted-space"/>
          <w:shd w:val="clear" w:color="auto" w:fill="FFFFFF"/>
        </w:rPr>
        <w:t>Over the past two decades, the need for organ donation had a 200 percent rise</w:t>
      </w:r>
      <w:r w:rsidR="00107CD3">
        <w:rPr>
          <w:rStyle w:val="apple-converted-space"/>
          <w:shd w:val="clear" w:color="auto" w:fill="FFFFFF"/>
        </w:rPr>
        <w:t xml:space="preserve"> (9)</w:t>
      </w:r>
      <w:r>
        <w:rPr>
          <w:rStyle w:val="apple-converted-space"/>
          <w:shd w:val="clear" w:color="auto" w:fill="FFFFFF"/>
        </w:rPr>
        <w:t>.</w:t>
      </w:r>
      <w:r w:rsidRPr="0099548E">
        <w:rPr>
          <w:rStyle w:val="apple-converted-space"/>
          <w:shd w:val="clear" w:color="auto" w:fill="FFFFFF"/>
        </w:rPr>
        <w:t xml:space="preserve"> Statistics show that every month more than 3,000 people </w:t>
      </w:r>
      <w:commentRangeStart w:id="17"/>
      <w:r w:rsidRPr="0099548E">
        <w:rPr>
          <w:rStyle w:val="apple-converted-space"/>
          <w:shd w:val="clear" w:color="auto" w:fill="FFFFFF"/>
        </w:rPr>
        <w:t xml:space="preserve">will be </w:t>
      </w:r>
      <w:commentRangeEnd w:id="17"/>
      <w:r w:rsidR="00776AD9">
        <w:rPr>
          <w:rStyle w:val="CommentReference"/>
          <w:rFonts w:ascii="Calibri" w:eastAsia="Calibri" w:hAnsi="Calibri" w:cs="Arial"/>
        </w:rPr>
        <w:commentReference w:id="17"/>
      </w:r>
      <w:r w:rsidRPr="0099548E">
        <w:rPr>
          <w:rStyle w:val="apple-converted-space"/>
          <w:shd w:val="clear" w:color="auto" w:fill="FFFFFF"/>
        </w:rPr>
        <w:t xml:space="preserve">added to the waiting list for Kidney </w:t>
      </w:r>
      <w:proofErr w:type="spellStart"/>
      <w:proofErr w:type="gramStart"/>
      <w:r w:rsidRPr="0099548E">
        <w:rPr>
          <w:rStyle w:val="apple-converted-space"/>
          <w:shd w:val="clear" w:color="auto" w:fill="FFFFFF"/>
        </w:rPr>
        <w:t>transplantation.</w:t>
      </w:r>
      <w:commentRangeStart w:id="18"/>
      <w:r w:rsidRPr="0099548E">
        <w:rPr>
          <w:rStyle w:val="apple-converted-space"/>
          <w:shd w:val="clear" w:color="auto" w:fill="FFFFFF"/>
        </w:rPr>
        <w:t>From</w:t>
      </w:r>
      <w:commentRangeEnd w:id="18"/>
      <w:proofErr w:type="spellEnd"/>
      <w:proofErr w:type="gramEnd"/>
      <w:r w:rsidR="00776AD9">
        <w:rPr>
          <w:rStyle w:val="CommentReference"/>
          <w:rFonts w:ascii="Calibri" w:eastAsia="Calibri" w:hAnsi="Calibri" w:cs="Arial"/>
        </w:rPr>
        <w:commentReference w:id="18"/>
      </w:r>
      <w:r w:rsidRPr="0099548E">
        <w:rPr>
          <w:rStyle w:val="apple-converted-space"/>
          <w:shd w:val="clear" w:color="auto" w:fill="FFFFFF"/>
        </w:rPr>
        <w:t xml:space="preserve"> which 12 people have lost their lives in each day. Therefore, about 4270 patients waiting for Kidney transplantation </w:t>
      </w:r>
      <w:commentRangeStart w:id="19"/>
      <w:commentRangeStart w:id="20"/>
      <w:r w:rsidRPr="0099548E">
        <w:rPr>
          <w:rStyle w:val="apple-converted-space"/>
          <w:shd w:val="clear" w:color="auto" w:fill="FFFFFF"/>
        </w:rPr>
        <w:t xml:space="preserve">lost </w:t>
      </w:r>
      <w:commentRangeEnd w:id="19"/>
      <w:r w:rsidR="00776AD9">
        <w:rPr>
          <w:rStyle w:val="CommentReference"/>
          <w:rFonts w:ascii="Calibri" w:eastAsia="Calibri" w:hAnsi="Calibri" w:cs="Arial"/>
        </w:rPr>
        <w:commentReference w:id="19"/>
      </w:r>
      <w:r w:rsidRPr="0099548E">
        <w:rPr>
          <w:rStyle w:val="apple-converted-space"/>
          <w:shd w:val="clear" w:color="auto" w:fill="FFFFFF"/>
        </w:rPr>
        <w:t>their lives by 2014</w:t>
      </w:r>
      <w:r w:rsidR="00EB3E16">
        <w:rPr>
          <w:rStyle w:val="apple-converted-space"/>
          <w:shd w:val="clear" w:color="auto" w:fill="FFFFFF"/>
        </w:rPr>
        <w:t xml:space="preserve"> </w:t>
      </w:r>
      <w:commentRangeEnd w:id="20"/>
      <w:r w:rsidR="00776AD9">
        <w:rPr>
          <w:rStyle w:val="CommentReference"/>
          <w:rFonts w:ascii="Calibri" w:eastAsia="Calibri" w:hAnsi="Calibri" w:cs="Arial"/>
        </w:rPr>
        <w:commentReference w:id="20"/>
      </w:r>
      <w:r w:rsidR="00EB3E16">
        <w:rPr>
          <w:rStyle w:val="apple-converted-space"/>
          <w:shd w:val="clear" w:color="auto" w:fill="FFFFFF"/>
        </w:rPr>
        <w:t>(</w:t>
      </w:r>
      <w:commentRangeStart w:id="21"/>
      <w:r w:rsidR="00EB3E16">
        <w:rPr>
          <w:rStyle w:val="apple-converted-space"/>
          <w:shd w:val="clear" w:color="auto" w:fill="FFFFFF"/>
        </w:rPr>
        <w:t>10</w:t>
      </w:r>
      <w:commentRangeEnd w:id="21"/>
      <w:r w:rsidR="00776AD9">
        <w:rPr>
          <w:rStyle w:val="CommentReference"/>
          <w:rFonts w:ascii="Calibri" w:eastAsia="Calibri" w:hAnsi="Calibri" w:cs="Arial"/>
        </w:rPr>
        <w:commentReference w:id="21"/>
      </w:r>
      <w:r w:rsidR="00EB3E16">
        <w:rPr>
          <w:rStyle w:val="apple-converted-space"/>
          <w:shd w:val="clear" w:color="auto" w:fill="FFFFFF"/>
        </w:rPr>
        <w:t>)</w:t>
      </w:r>
      <w:r>
        <w:rPr>
          <w:rStyle w:val="apple-converted-space"/>
          <w:shd w:val="clear" w:color="auto" w:fill="FFFFFF"/>
        </w:rPr>
        <w:t xml:space="preserve">. </w:t>
      </w:r>
      <w:r w:rsidRPr="0099548E">
        <w:t>Despite many years of organ transplantation law in Iran, it is not welcomed yet. In fact, most of the population still do not have a positive attitude towards organ donation</w:t>
      </w:r>
      <w:r w:rsidR="00EB3E16">
        <w:t xml:space="preserve"> (11)</w:t>
      </w:r>
      <w:r>
        <w:t xml:space="preserve">. </w:t>
      </w:r>
      <w:r w:rsidRPr="0099548E">
        <w:t xml:space="preserve">Statistics show that about 20 thousand people are on the waiting list for Kidney transplantation in Iran; </w:t>
      </w:r>
      <w:commentRangeStart w:id="22"/>
      <w:r w:rsidRPr="0099548E">
        <w:t xml:space="preserve">the majority of them are patients in need of kidney </w:t>
      </w:r>
      <w:proofErr w:type="spellStart"/>
      <w:r w:rsidRPr="0099548E">
        <w:t>transplantation</w:t>
      </w:r>
      <w:commentRangeEnd w:id="22"/>
      <w:r w:rsidR="002E6C01">
        <w:rPr>
          <w:rStyle w:val="CommentReference"/>
          <w:rFonts w:ascii="Calibri" w:eastAsia="Calibri" w:hAnsi="Calibri" w:cs="Arial"/>
        </w:rPr>
        <w:commentReference w:id="22"/>
      </w:r>
      <w:proofErr w:type="gramStart"/>
      <w:r w:rsidRPr="0099548E">
        <w:t>.Every</w:t>
      </w:r>
      <w:proofErr w:type="spellEnd"/>
      <w:proofErr w:type="gramEnd"/>
      <w:r w:rsidRPr="0099548E">
        <w:t xml:space="preserve"> year about 27000 living people worldwide donate their kidneys</w:t>
      </w:r>
      <w:r w:rsidR="00EB3E16">
        <w:t xml:space="preserve"> (12)</w:t>
      </w:r>
      <w:r>
        <w:t xml:space="preserve">. </w:t>
      </w:r>
      <w:r w:rsidRPr="0099548E">
        <w:t xml:space="preserve">Annually 2500 Kidney transplantations are performed in Iran, two-thirds of them are </w:t>
      </w:r>
      <w:commentRangeStart w:id="23"/>
      <w:r w:rsidRPr="0099548E">
        <w:t>transplanted</w:t>
      </w:r>
      <w:commentRangeEnd w:id="23"/>
      <w:r w:rsidR="002E6C01">
        <w:rPr>
          <w:rStyle w:val="CommentReference"/>
          <w:rFonts w:ascii="Calibri" w:eastAsia="Calibri" w:hAnsi="Calibri" w:cs="Arial"/>
        </w:rPr>
        <w:commentReference w:id="23"/>
      </w:r>
      <w:r w:rsidRPr="0099548E">
        <w:t xml:space="preserve"> from living donors </w:t>
      </w:r>
      <w:commentRangeStart w:id="24"/>
      <w:r w:rsidRPr="0099548E">
        <w:t xml:space="preserve">and recipients </w:t>
      </w:r>
      <w:commentRangeEnd w:id="24"/>
      <w:r w:rsidR="002E6C01">
        <w:rPr>
          <w:rStyle w:val="CommentReference"/>
          <w:rFonts w:ascii="Calibri" w:eastAsia="Calibri" w:hAnsi="Calibri" w:cs="Arial"/>
        </w:rPr>
        <w:commentReference w:id="24"/>
      </w:r>
      <w:r w:rsidRPr="0099548E">
        <w:t xml:space="preserve">and one-third </w:t>
      </w:r>
      <w:commentRangeStart w:id="25"/>
      <w:proofErr w:type="gramStart"/>
      <w:r w:rsidRPr="0099548E">
        <w:t>belong</w:t>
      </w:r>
      <w:commentRangeEnd w:id="25"/>
      <w:proofErr w:type="gramEnd"/>
      <w:r w:rsidR="002E6C01">
        <w:rPr>
          <w:rStyle w:val="CommentReference"/>
          <w:rFonts w:ascii="Calibri" w:eastAsia="Calibri" w:hAnsi="Calibri" w:cs="Arial"/>
        </w:rPr>
        <w:commentReference w:id="25"/>
      </w:r>
      <w:r w:rsidRPr="0099548E">
        <w:t xml:space="preserve"> to the patients with brain death</w:t>
      </w:r>
      <w:r w:rsidR="00EB3E16">
        <w:t xml:space="preserve"> (13)</w:t>
      </w:r>
      <w:r>
        <w:t>.</w:t>
      </w:r>
      <w:r w:rsidRPr="0099548E">
        <w:t xml:space="preserve"> Studies have shown that Kidney </w:t>
      </w:r>
      <w:r w:rsidRPr="0099548E">
        <w:lastRenderedPageBreak/>
        <w:t xml:space="preserve">transplantation from living donors are more than </w:t>
      </w:r>
      <w:commentRangeStart w:id="26"/>
      <w:r w:rsidRPr="002807D7">
        <w:t xml:space="preserve">a </w:t>
      </w:r>
      <w:commentRangeEnd w:id="26"/>
      <w:r w:rsidR="00BD7008">
        <w:rPr>
          <w:rStyle w:val="CommentReference"/>
          <w:rFonts w:ascii="Calibri" w:eastAsia="Calibri" w:hAnsi="Calibri" w:cs="Arial"/>
        </w:rPr>
        <w:commentReference w:id="26"/>
      </w:r>
      <w:r w:rsidRPr="002807D7">
        <w:t xml:space="preserve">deceased </w:t>
      </w:r>
      <w:commentRangeStart w:id="27"/>
      <w:r w:rsidRPr="002807D7">
        <w:t>donor</w:t>
      </w:r>
      <w:commentRangeEnd w:id="27"/>
      <w:r w:rsidR="00BD7008">
        <w:rPr>
          <w:rStyle w:val="CommentReference"/>
          <w:rFonts w:ascii="Calibri" w:eastAsia="Calibri" w:hAnsi="Calibri" w:cs="Arial"/>
        </w:rPr>
        <w:commentReference w:id="27"/>
      </w:r>
      <w:r w:rsidR="00EB3E16">
        <w:t xml:space="preserve"> (14-15)</w:t>
      </w:r>
      <w:proofErr w:type="gramStart"/>
      <w:r>
        <w:t>.</w:t>
      </w:r>
      <w:r w:rsidRPr="0099548E">
        <w:t>While</w:t>
      </w:r>
      <w:proofErr w:type="gramEnd"/>
      <w:r w:rsidRPr="0099548E">
        <w:t xml:space="preserve"> each year in </w:t>
      </w:r>
      <w:commentRangeStart w:id="28"/>
      <w:r w:rsidRPr="0099548E">
        <w:t>Iran</w:t>
      </w:r>
      <w:commentRangeEnd w:id="28"/>
      <w:r w:rsidR="00BD7008">
        <w:rPr>
          <w:rStyle w:val="CommentReference"/>
          <w:rFonts w:ascii="Calibri" w:eastAsia="Calibri" w:hAnsi="Calibri" w:cs="Arial"/>
        </w:rPr>
        <w:commentReference w:id="28"/>
      </w:r>
      <w:r w:rsidRPr="0099548E">
        <w:t xml:space="preserve"> </w:t>
      </w:r>
      <w:commentRangeStart w:id="29"/>
      <w:r w:rsidRPr="0099548E">
        <w:t>15000</w:t>
      </w:r>
      <w:commentRangeEnd w:id="29"/>
      <w:r w:rsidR="00BD7008">
        <w:rPr>
          <w:rStyle w:val="CommentReference"/>
          <w:rFonts w:ascii="Calibri" w:eastAsia="Calibri" w:hAnsi="Calibri" w:cs="Arial"/>
        </w:rPr>
        <w:commentReference w:id="29"/>
      </w:r>
      <w:r w:rsidRPr="0099548E">
        <w:t xml:space="preserve"> brain death occurs as a result of </w:t>
      </w:r>
      <w:commentRangeStart w:id="30"/>
      <w:r w:rsidRPr="0099548E">
        <w:t>car accidents</w:t>
      </w:r>
      <w:commentRangeEnd w:id="30"/>
      <w:r w:rsidR="00BD7008">
        <w:rPr>
          <w:rStyle w:val="CommentReference"/>
          <w:rFonts w:ascii="Calibri" w:eastAsia="Calibri" w:hAnsi="Calibri" w:cs="Arial"/>
        </w:rPr>
        <w:commentReference w:id="30"/>
      </w:r>
      <w:r w:rsidRPr="0099548E">
        <w:t xml:space="preserve">, but only about 10 percent of the families accept organ donation. The organs </w:t>
      </w:r>
      <w:commentRangeStart w:id="31"/>
      <w:r w:rsidRPr="0099548E">
        <w:t xml:space="preserve">of these cadavers </w:t>
      </w:r>
      <w:commentRangeEnd w:id="31"/>
      <w:r w:rsidR="00BD7008">
        <w:rPr>
          <w:rStyle w:val="CommentReference"/>
          <w:rFonts w:ascii="Calibri" w:eastAsia="Calibri" w:hAnsi="Calibri" w:cs="Arial"/>
        </w:rPr>
        <w:commentReference w:id="31"/>
      </w:r>
      <w:r w:rsidRPr="0099548E">
        <w:t xml:space="preserve">could be used to improve the quality of life </w:t>
      </w:r>
      <w:commentRangeStart w:id="32"/>
      <w:r w:rsidRPr="0099548E">
        <w:t>and</w:t>
      </w:r>
      <w:commentRangeEnd w:id="32"/>
      <w:r w:rsidR="00BD7008">
        <w:rPr>
          <w:rStyle w:val="CommentReference"/>
          <w:rFonts w:ascii="Calibri" w:eastAsia="Calibri" w:hAnsi="Calibri" w:cs="Arial"/>
        </w:rPr>
        <w:commentReference w:id="32"/>
      </w:r>
      <w:r w:rsidRPr="0099548E">
        <w:t xml:space="preserve"> reduce the cost of treatment and care of patients in need of </w:t>
      </w:r>
      <w:commentRangeStart w:id="33"/>
      <w:r w:rsidRPr="0099548E">
        <w:t>organ transplantation</w:t>
      </w:r>
      <w:commentRangeEnd w:id="33"/>
      <w:r w:rsidR="00BD7008">
        <w:rPr>
          <w:rStyle w:val="CommentReference"/>
          <w:rFonts w:ascii="Calibri" w:eastAsia="Calibri" w:hAnsi="Calibri" w:cs="Arial"/>
        </w:rPr>
        <w:commentReference w:id="33"/>
      </w:r>
      <w:r w:rsidR="00EB3E16">
        <w:t xml:space="preserve"> (16)</w:t>
      </w:r>
      <w:r>
        <w:t>.</w:t>
      </w:r>
      <w:r w:rsidRPr="0099548E">
        <w:t xml:space="preserve"> Studies have shown that family dissatisfaction is one of the key factors in the kidney donation crisis</w:t>
      </w:r>
      <w:r w:rsidR="00EB3E16">
        <w:t xml:space="preserve"> (17-18)</w:t>
      </w:r>
      <w:r>
        <w:t>.</w:t>
      </w:r>
      <w:r w:rsidRPr="0099548E">
        <w:t xml:space="preserve"> Globally, the organ donation process depends on the families’ decision which in turn is influenced by several factors</w:t>
      </w:r>
      <w:r w:rsidR="00EB3E16">
        <w:t xml:space="preserve"> (19)</w:t>
      </w:r>
      <w:r>
        <w:t>.</w:t>
      </w:r>
      <w:r w:rsidRPr="0099548E">
        <w:t xml:space="preserve"> </w:t>
      </w:r>
      <w:commentRangeStart w:id="34"/>
      <w:proofErr w:type="gramStart"/>
      <w:r w:rsidRPr="0099548E">
        <w:t>Essential tips to improve the quality of care and contribute to the decision of the individual and the family is</w:t>
      </w:r>
      <w:proofErr w:type="gramEnd"/>
      <w:r w:rsidRPr="0099548E">
        <w:t xml:space="preserve"> the professional relationship between nurses, patients, patient relatives and other members of the health care team</w:t>
      </w:r>
      <w:r w:rsidR="00EB3E16">
        <w:t xml:space="preserve"> (20)</w:t>
      </w:r>
      <w:r>
        <w:t>.</w:t>
      </w:r>
      <w:commentRangeEnd w:id="34"/>
      <w:r w:rsidR="00BD7008">
        <w:rPr>
          <w:rStyle w:val="CommentReference"/>
          <w:rFonts w:ascii="Calibri" w:eastAsia="Calibri" w:hAnsi="Calibri" w:cs="Arial"/>
        </w:rPr>
        <w:commentReference w:id="34"/>
      </w:r>
    </w:p>
    <w:p w14:paraId="39AA94A5" w14:textId="77777777" w:rsidR="004513C1" w:rsidRDefault="004513C1" w:rsidP="006848D6">
      <w:pPr>
        <w:pStyle w:val="NormalWeb"/>
        <w:shd w:val="clear" w:color="auto" w:fill="FFFFFF"/>
        <w:spacing w:before="0" w:beforeAutospacing="0" w:after="300" w:afterAutospacing="0" w:line="480" w:lineRule="auto"/>
      </w:pPr>
      <w:commentRangeStart w:id="35"/>
      <w:r w:rsidRPr="0099548E">
        <w:t>As nurses communicate with the patient and their family members</w:t>
      </w:r>
      <w:commentRangeEnd w:id="35"/>
      <w:r w:rsidR="00BD7008">
        <w:rPr>
          <w:rStyle w:val="CommentReference"/>
          <w:rFonts w:ascii="Calibri" w:eastAsia="Calibri" w:hAnsi="Calibri" w:cs="Arial"/>
        </w:rPr>
        <w:commentReference w:id="35"/>
      </w:r>
      <w:r w:rsidRPr="0099548E">
        <w:t>, they can have a significant impact on the individual and the family`s decision to donate a kidney. Therefore, this qualitative study could be helpful to show important details about the role of nurses in individuals and families’ decision-making to donate a kidney.</w:t>
      </w:r>
    </w:p>
    <w:p w14:paraId="60154486" w14:textId="77777777" w:rsidR="004513C1" w:rsidRDefault="004513C1" w:rsidP="006848D6">
      <w:pPr>
        <w:pStyle w:val="NormalWeb"/>
        <w:shd w:val="clear" w:color="auto" w:fill="FFFFFF"/>
        <w:spacing w:before="0" w:beforeAutospacing="0" w:after="300" w:afterAutospacing="0" w:line="480" w:lineRule="auto"/>
        <w:rPr>
          <w:b/>
          <w:bCs/>
          <w:sz w:val="28"/>
          <w:szCs w:val="28"/>
        </w:rPr>
      </w:pPr>
      <w:r>
        <w:rPr>
          <w:b/>
          <w:bCs/>
          <w:sz w:val="28"/>
          <w:szCs w:val="28"/>
        </w:rPr>
        <w:t>Methods:</w:t>
      </w:r>
    </w:p>
    <w:p w14:paraId="2AF2A691" w14:textId="77777777" w:rsidR="004513C1" w:rsidRPr="002F0FDD" w:rsidRDefault="004513C1" w:rsidP="006848D6">
      <w:pPr>
        <w:pStyle w:val="NormalWeb"/>
        <w:shd w:val="clear" w:color="auto" w:fill="FFFFFF"/>
        <w:spacing w:before="0" w:beforeAutospacing="0" w:after="300" w:afterAutospacing="0" w:line="480" w:lineRule="auto"/>
        <w:rPr>
          <w:sz w:val="28"/>
          <w:szCs w:val="28"/>
        </w:rPr>
      </w:pPr>
      <w:r w:rsidRPr="002F0FDD">
        <w:rPr>
          <w:sz w:val="28"/>
          <w:szCs w:val="28"/>
        </w:rPr>
        <w:t>Objective</w:t>
      </w:r>
    </w:p>
    <w:p w14:paraId="39ECD301" w14:textId="77777777" w:rsidR="004513C1" w:rsidRDefault="004513C1" w:rsidP="00286D98">
      <w:pPr>
        <w:pStyle w:val="NormalWeb"/>
        <w:shd w:val="clear" w:color="auto" w:fill="FFFFFF"/>
        <w:spacing w:before="0" w:beforeAutospacing="0" w:after="300" w:afterAutospacing="0" w:line="480" w:lineRule="auto"/>
        <w:jc w:val="both"/>
      </w:pPr>
      <w:r w:rsidRPr="0099548E">
        <w:t xml:space="preserve"> This study aimed to explore </w:t>
      </w:r>
      <w:r>
        <w:t>t</w:t>
      </w:r>
      <w:r w:rsidRPr="00F57D9D">
        <w:t xml:space="preserve">he </w:t>
      </w:r>
      <w:r>
        <w:t>n</w:t>
      </w:r>
      <w:r w:rsidRPr="00F57D9D">
        <w:t xml:space="preserve">urse's </w:t>
      </w:r>
      <w:r>
        <w:t>r</w:t>
      </w:r>
      <w:r w:rsidRPr="00F57D9D">
        <w:t xml:space="preserve">ole in the </w:t>
      </w:r>
      <w:r>
        <w:t>i</w:t>
      </w:r>
      <w:r w:rsidRPr="00F57D9D">
        <w:t xml:space="preserve">ndividual and </w:t>
      </w:r>
      <w:r>
        <w:t>f</w:t>
      </w:r>
      <w:r w:rsidRPr="00F57D9D">
        <w:t xml:space="preserve">amily </w:t>
      </w:r>
      <w:r>
        <w:t>d</w:t>
      </w:r>
      <w:r w:rsidRPr="00F57D9D">
        <w:t xml:space="preserve">ecision </w:t>
      </w:r>
      <w:commentRangeStart w:id="36"/>
      <w:r>
        <w:t>m</w:t>
      </w:r>
      <w:r w:rsidRPr="00F57D9D">
        <w:t xml:space="preserve">akingin transplanted </w:t>
      </w:r>
      <w:r>
        <w:t>k</w:t>
      </w:r>
      <w:r w:rsidRPr="00F57D9D">
        <w:t xml:space="preserve">idney </w:t>
      </w:r>
      <w:r>
        <w:t>d</w:t>
      </w:r>
      <w:r w:rsidRPr="00F57D9D">
        <w:t>onation</w:t>
      </w:r>
      <w:r>
        <w:t>.</w:t>
      </w:r>
      <w:commentRangeEnd w:id="36"/>
      <w:r w:rsidR="00DE48D0">
        <w:rPr>
          <w:rStyle w:val="CommentReference"/>
          <w:rFonts w:ascii="Calibri" w:eastAsia="Calibri" w:hAnsi="Calibri" w:cs="Arial"/>
        </w:rPr>
        <w:commentReference w:id="36"/>
      </w:r>
    </w:p>
    <w:p w14:paraId="4D67AE65" w14:textId="77777777" w:rsidR="004513C1" w:rsidRPr="002F0FDD" w:rsidRDefault="004513C1" w:rsidP="006848D6">
      <w:pPr>
        <w:pStyle w:val="NormalWeb"/>
        <w:shd w:val="clear" w:color="auto" w:fill="FFFFFF"/>
        <w:spacing w:before="0" w:beforeAutospacing="0" w:after="300" w:afterAutospacing="0" w:line="480" w:lineRule="auto"/>
        <w:rPr>
          <w:sz w:val="28"/>
          <w:szCs w:val="28"/>
        </w:rPr>
      </w:pPr>
      <w:r w:rsidRPr="002F0FDD">
        <w:t>Research design</w:t>
      </w:r>
    </w:p>
    <w:p w14:paraId="1D9A3B26" w14:textId="77777777" w:rsidR="004513C1" w:rsidRPr="00C02CEA" w:rsidRDefault="004513C1" w:rsidP="006848D6">
      <w:pPr>
        <w:autoSpaceDE w:val="0"/>
        <w:autoSpaceDN w:val="0"/>
        <w:adjustRightInd w:val="0"/>
        <w:spacing w:after="0" w:line="480" w:lineRule="auto"/>
        <w:rPr>
          <w:rFonts w:ascii="Times New Roman" w:hAnsi="Times New Roman" w:cs="Times New Roman"/>
          <w:sz w:val="24"/>
          <w:szCs w:val="24"/>
        </w:rPr>
      </w:pPr>
      <w:r w:rsidRPr="00C02CEA">
        <w:rPr>
          <w:rFonts w:ascii="Times New Roman" w:hAnsi="Times New Roman" w:cs="Times New Roman"/>
          <w:color w:val="000000"/>
          <w:sz w:val="24"/>
          <w:szCs w:val="24"/>
          <w:shd w:val="clear" w:color="auto" w:fill="FFFFFF"/>
        </w:rPr>
        <w:t xml:space="preserve">A qualitative design using a </w:t>
      </w:r>
      <w:r w:rsidRPr="0099548E">
        <w:t>conventional</w:t>
      </w:r>
      <w:r w:rsidRPr="00C02CEA">
        <w:rPr>
          <w:rFonts w:ascii="Times New Roman" w:hAnsi="Times New Roman" w:cs="Times New Roman"/>
          <w:color w:val="000000"/>
          <w:sz w:val="24"/>
          <w:szCs w:val="24"/>
          <w:shd w:val="clear" w:color="auto" w:fill="FFFFFF"/>
        </w:rPr>
        <w:t xml:space="preserve"> content analysis approach was used to collect and analyze data</w:t>
      </w:r>
      <w:r w:rsidRPr="00C02CEA">
        <w:rPr>
          <w:rFonts w:ascii="Times New Roman" w:hAnsi="Times New Roman" w:cs="Times New Roman"/>
          <w:sz w:val="24"/>
          <w:szCs w:val="24"/>
        </w:rPr>
        <w:t>.</w:t>
      </w:r>
    </w:p>
    <w:p w14:paraId="40DBEE35" w14:textId="77777777" w:rsidR="004513C1" w:rsidRPr="002F0FDD" w:rsidRDefault="004513C1" w:rsidP="006848D6">
      <w:pPr>
        <w:pStyle w:val="NormalWeb"/>
        <w:shd w:val="clear" w:color="auto" w:fill="FFFFFF"/>
        <w:bidi/>
        <w:spacing w:before="0" w:beforeAutospacing="0" w:after="300" w:afterAutospacing="0" w:line="480" w:lineRule="auto"/>
        <w:jc w:val="right"/>
      </w:pPr>
      <w:r w:rsidRPr="002F0FDD">
        <w:t>Participants and setting</w:t>
      </w:r>
    </w:p>
    <w:p w14:paraId="504E3315" w14:textId="77777777" w:rsidR="004513C1" w:rsidRPr="009E19C4" w:rsidRDefault="004513C1" w:rsidP="006848D6">
      <w:pPr>
        <w:pStyle w:val="NormalWeb"/>
        <w:shd w:val="clear" w:color="auto" w:fill="FFFFFF"/>
        <w:bidi/>
        <w:spacing w:before="0" w:beforeAutospacing="0" w:after="300" w:afterAutospacing="0" w:line="480" w:lineRule="auto"/>
        <w:jc w:val="right"/>
      </w:pPr>
      <w:r w:rsidRPr="009E19C4">
        <w:lastRenderedPageBreak/>
        <w:t xml:space="preserve">A purposeful sample of 17 </w:t>
      </w:r>
      <w:proofErr w:type="gramStart"/>
      <w:r w:rsidR="00286D98" w:rsidRPr="009E19C4">
        <w:t>participant's</w:t>
      </w:r>
      <w:r w:rsidRPr="009E19C4">
        <w:t>(</w:t>
      </w:r>
      <w:proofErr w:type="gramEnd"/>
      <w:r w:rsidRPr="009E19C4">
        <w:t xml:space="preserve">six nurse consultants, two physicians, three kidney donors and six family members of patients with brain death )was drawn from Ahvaz </w:t>
      </w:r>
      <w:proofErr w:type="spellStart"/>
      <w:r w:rsidRPr="009E19C4">
        <w:t>Jundishapur</w:t>
      </w:r>
      <w:proofErr w:type="spellEnd"/>
      <w:r w:rsidRPr="009E19C4">
        <w:t xml:space="preserve"> University of Medical Sciences and Kurdistan University of Medical Sciences , Iran.</w:t>
      </w:r>
    </w:p>
    <w:p w14:paraId="630A7F93" w14:textId="77777777" w:rsidR="004513C1" w:rsidRPr="002F0FDD" w:rsidRDefault="004513C1" w:rsidP="006848D6">
      <w:pPr>
        <w:pStyle w:val="NormalWeb"/>
        <w:shd w:val="clear" w:color="auto" w:fill="FFFFFF"/>
        <w:spacing w:before="0" w:beforeAutospacing="0" w:after="300" w:afterAutospacing="0" w:line="480" w:lineRule="auto"/>
        <w:jc w:val="both"/>
      </w:pPr>
      <w:r w:rsidRPr="002F0FDD">
        <w:t>Data collection</w:t>
      </w:r>
    </w:p>
    <w:p w14:paraId="24CD072A" w14:textId="77777777" w:rsidR="004513C1" w:rsidRPr="009E19C4" w:rsidRDefault="004513C1" w:rsidP="00286D98">
      <w:pPr>
        <w:spacing w:after="0" w:line="480" w:lineRule="auto"/>
        <w:jc w:val="both"/>
        <w:rPr>
          <w:rFonts w:ascii="Times New Roman" w:hAnsi="Times New Roman" w:cs="Times New Roman"/>
          <w:sz w:val="24"/>
          <w:szCs w:val="24"/>
        </w:rPr>
      </w:pPr>
      <w:r w:rsidRPr="009E19C4">
        <w:rPr>
          <w:rFonts w:ascii="Times New Roman" w:hAnsi="Times New Roman" w:cs="Times New Roman"/>
          <w:sz w:val="24"/>
          <w:szCs w:val="24"/>
        </w:rPr>
        <w:t>Semi-structured interviews were held for data gathering. Compared with quantitative data gathering methods, interviews provide deeper understanding of the intended phenomenon</w:t>
      </w:r>
      <w:r w:rsidR="00286D98">
        <w:rPr>
          <w:rFonts w:ascii="Times New Roman" w:hAnsi="Times New Roman" w:cs="Times New Roman"/>
          <w:sz w:val="24"/>
          <w:szCs w:val="24"/>
        </w:rPr>
        <w:t xml:space="preserve"> (21)</w:t>
      </w:r>
      <w:r>
        <w:rPr>
          <w:rFonts w:ascii="Times New Roman" w:hAnsi="Times New Roman" w:cs="Times New Roman"/>
          <w:sz w:val="24"/>
          <w:szCs w:val="24"/>
        </w:rPr>
        <w:t xml:space="preserve">. </w:t>
      </w:r>
      <w:r w:rsidRPr="009E19C4">
        <w:rPr>
          <w:rFonts w:ascii="Times New Roman" w:hAnsi="Times New Roman" w:cs="Times New Roman"/>
          <w:sz w:val="24"/>
          <w:szCs w:val="24"/>
        </w:rPr>
        <w:t xml:space="preserve">Interviews were begun by asking questions such as, ‘What is your experience in helping an individual or family for organ donation? Besides, probing questions were asked for obtaining detailed information and adding to the depth of the interviews. At the end of each interview, the interviewee was asked to add any other points which had not been addressed during the interview. Data collection was terminated once </w:t>
      </w:r>
      <w:commentRangeStart w:id="37"/>
      <w:r w:rsidRPr="009E19C4">
        <w:rPr>
          <w:rFonts w:ascii="Times New Roman" w:hAnsi="Times New Roman" w:cs="Times New Roman"/>
          <w:sz w:val="24"/>
          <w:szCs w:val="24"/>
        </w:rPr>
        <w:t xml:space="preserve">data saturation </w:t>
      </w:r>
      <w:commentRangeEnd w:id="37"/>
      <w:r w:rsidR="00DE48D0">
        <w:rPr>
          <w:rStyle w:val="CommentReference"/>
        </w:rPr>
        <w:commentReference w:id="37"/>
      </w:r>
      <w:r w:rsidRPr="009E19C4">
        <w:rPr>
          <w:rFonts w:ascii="Times New Roman" w:hAnsi="Times New Roman" w:cs="Times New Roman"/>
          <w:sz w:val="24"/>
          <w:szCs w:val="24"/>
        </w:rPr>
        <w:t>was achieved and no new category was extracted from the collected data</w:t>
      </w:r>
      <w:r w:rsidR="00286D98">
        <w:rPr>
          <w:rFonts w:ascii="Times New Roman" w:hAnsi="Times New Roman" w:cs="Times New Roman"/>
          <w:sz w:val="24"/>
          <w:szCs w:val="24"/>
        </w:rPr>
        <w:t xml:space="preserve"> (22)</w:t>
      </w:r>
      <w:r>
        <w:rPr>
          <w:rFonts w:ascii="Times New Roman" w:hAnsi="Times New Roman" w:cs="Times New Roman"/>
          <w:sz w:val="24"/>
          <w:szCs w:val="24"/>
        </w:rPr>
        <w:t>.</w:t>
      </w:r>
      <w:r w:rsidRPr="009E19C4">
        <w:rPr>
          <w:rFonts w:ascii="Times New Roman" w:hAnsi="Times New Roman" w:cs="Times New Roman"/>
          <w:sz w:val="24"/>
          <w:szCs w:val="24"/>
        </w:rPr>
        <w:t xml:space="preserve"> Interviews were held individually in an interview room located in hospital. All interviews were recorded through a digital sound recorder and were immediately transcribed verbatim. The length of the interviews ranged from 30 to 90 minutes. </w:t>
      </w:r>
    </w:p>
    <w:p w14:paraId="6898AB26" w14:textId="77777777" w:rsidR="004513C1" w:rsidRPr="002F0FDD" w:rsidRDefault="004513C1" w:rsidP="006848D6">
      <w:pPr>
        <w:pStyle w:val="NormalWeb"/>
        <w:shd w:val="clear" w:color="auto" w:fill="FFFFFF"/>
        <w:spacing w:before="0" w:beforeAutospacing="0" w:after="300" w:afterAutospacing="0" w:line="480" w:lineRule="auto"/>
        <w:jc w:val="both"/>
        <w:rPr>
          <w:rtl/>
        </w:rPr>
      </w:pPr>
      <w:r w:rsidRPr="002F0FDD">
        <w:t>Data analysis</w:t>
      </w:r>
    </w:p>
    <w:p w14:paraId="43EAC94A" w14:textId="77777777" w:rsidR="004513C1" w:rsidRDefault="004513C1" w:rsidP="00286D98">
      <w:pPr>
        <w:pStyle w:val="NormalWeb"/>
        <w:shd w:val="clear" w:color="auto" w:fill="FFFFFF"/>
        <w:spacing w:before="0" w:beforeAutospacing="0" w:after="300" w:afterAutospacing="0" w:line="480" w:lineRule="auto"/>
        <w:jc w:val="both"/>
        <w:rPr>
          <w:sz w:val="22"/>
          <w:szCs w:val="22"/>
        </w:rPr>
      </w:pPr>
      <w:commentRangeStart w:id="38"/>
      <w:r w:rsidRPr="009E19C4">
        <w:t>Data analysis was performed by employing the Morse and Field’s qualitative content analysis approach</w:t>
      </w:r>
      <w:r w:rsidR="00286D98">
        <w:t xml:space="preserve"> (</w:t>
      </w:r>
      <w:r w:rsidR="00286D98" w:rsidRPr="00286D98">
        <w:rPr>
          <w:noProof/>
        </w:rPr>
        <w:t>23</w:t>
      </w:r>
      <w:r w:rsidR="00286D98">
        <w:t xml:space="preserve">) </w:t>
      </w:r>
      <w:r w:rsidRPr="009E19C4">
        <w:t>and simultaneously with data gathering</w:t>
      </w:r>
      <w:commentRangeEnd w:id="38"/>
      <w:r w:rsidR="00DE48D0">
        <w:rPr>
          <w:rStyle w:val="CommentReference"/>
          <w:rFonts w:ascii="Calibri" w:eastAsia="Calibri" w:hAnsi="Calibri" w:cs="Arial"/>
        </w:rPr>
        <w:commentReference w:id="38"/>
      </w:r>
      <w:r w:rsidRPr="009E19C4">
        <w:t xml:space="preserve">. </w:t>
      </w:r>
      <w:commentRangeStart w:id="39"/>
      <w:r w:rsidRPr="009E19C4">
        <w:t>Accordingly,</w:t>
      </w:r>
      <w:commentRangeEnd w:id="39"/>
      <w:r w:rsidR="00DE48D0">
        <w:rPr>
          <w:rStyle w:val="CommentReference"/>
          <w:rFonts w:ascii="Calibri" w:eastAsia="Calibri" w:hAnsi="Calibri" w:cs="Arial"/>
        </w:rPr>
        <w:commentReference w:id="39"/>
      </w:r>
      <w:r w:rsidRPr="009E19C4">
        <w:t xml:space="preserve"> </w:t>
      </w:r>
      <w:commentRangeStart w:id="40"/>
      <w:r w:rsidRPr="009E19C4">
        <w:t>each interview was analyzed before holding the next one. Immediately after conducting each interview, a verbatim transcript was made from its content.</w:t>
      </w:r>
      <w:commentRangeEnd w:id="40"/>
      <w:r w:rsidR="00DE48D0">
        <w:rPr>
          <w:rStyle w:val="CommentReference"/>
          <w:rFonts w:ascii="Calibri" w:eastAsia="Calibri" w:hAnsi="Calibri" w:cs="Arial"/>
        </w:rPr>
        <w:commentReference w:id="40"/>
      </w:r>
      <w:r w:rsidRPr="009E19C4">
        <w:t xml:space="preserve"> Then, each transcript was read several times in order to immerse in the data and achieve a general feeling about them. Thereafter, meaning units were extracted from the transcripts. Interview transcripts were read line by line and were coded accordingly. Codes with similar meanings were grouped into sub-categories. </w:t>
      </w:r>
      <w:r w:rsidRPr="009E19C4">
        <w:lastRenderedPageBreak/>
        <w:t xml:space="preserve">Sub-categories were also categorized according to their similarities and differences. Finally, the main themes were extracted and the process of data analysis finished. </w:t>
      </w:r>
    </w:p>
    <w:p w14:paraId="2138F8B9" w14:textId="77777777" w:rsidR="009114CC" w:rsidRPr="009E19C4" w:rsidRDefault="009114CC" w:rsidP="00286D98">
      <w:pPr>
        <w:pStyle w:val="NormalWeb"/>
        <w:shd w:val="clear" w:color="auto" w:fill="FFFFFF"/>
        <w:spacing w:before="0" w:beforeAutospacing="0" w:after="300" w:afterAutospacing="0" w:line="480" w:lineRule="auto"/>
        <w:jc w:val="both"/>
        <w:rPr>
          <w:sz w:val="22"/>
          <w:szCs w:val="22"/>
        </w:rPr>
      </w:pPr>
    </w:p>
    <w:p w14:paraId="21AA86B5" w14:textId="77777777" w:rsidR="004513C1" w:rsidRPr="002F0FDD" w:rsidRDefault="004513C1" w:rsidP="006848D6">
      <w:pPr>
        <w:pStyle w:val="NormalWeb"/>
        <w:shd w:val="clear" w:color="auto" w:fill="FFFFFF"/>
        <w:spacing w:before="0" w:beforeAutospacing="0" w:after="300" w:afterAutospacing="0" w:line="480" w:lineRule="auto"/>
        <w:jc w:val="both"/>
        <w:rPr>
          <w:lang w:bidi="fa-IR"/>
        </w:rPr>
      </w:pPr>
      <w:r w:rsidRPr="002F0FDD">
        <w:rPr>
          <w:lang w:bidi="fa-IR"/>
        </w:rPr>
        <w:t>Rigour</w:t>
      </w:r>
    </w:p>
    <w:p w14:paraId="25FE9BC2" w14:textId="77777777" w:rsidR="004513C1"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To ensure credibility of the </w:t>
      </w:r>
      <w:commentRangeStart w:id="41"/>
      <w:r w:rsidRPr="0099548E">
        <w:rPr>
          <w:lang w:bidi="fa-IR"/>
        </w:rPr>
        <w:t xml:space="preserve">data, data </w:t>
      </w:r>
      <w:commentRangeEnd w:id="41"/>
      <w:r w:rsidR="00DE48D0">
        <w:rPr>
          <w:rStyle w:val="CommentReference"/>
          <w:rFonts w:ascii="Calibri" w:eastAsia="Calibri" w:hAnsi="Calibri" w:cs="Arial"/>
        </w:rPr>
        <w:commentReference w:id="41"/>
      </w:r>
      <w:r w:rsidRPr="0099548E">
        <w:rPr>
          <w:lang w:bidi="fa-IR"/>
        </w:rPr>
        <w:t xml:space="preserve">integration such as viewing manuscripts and recordings, reviewing data, nonstop supervision, allocating enough time for data collection, and good communication with participants </w:t>
      </w:r>
      <w:proofErr w:type="gramStart"/>
      <w:r w:rsidRPr="0099548E">
        <w:rPr>
          <w:lang w:bidi="fa-IR"/>
        </w:rPr>
        <w:t>were</w:t>
      </w:r>
      <w:proofErr w:type="gramEnd"/>
      <w:r w:rsidRPr="0099548E">
        <w:rPr>
          <w:lang w:bidi="fa-IR"/>
        </w:rPr>
        <w:t xml:space="preserve"> used. To confirm the accuracy of the data, implemented handwritten and extracted code phrases were reviewed by the participants (member check) as well as two research partners (peer check) and different views were summarized in a joint meeting.Then, an external researcher and expert familiar with the qualitative research were used as an observer.The readings were approved according to the same understanding of the findings</w:t>
      </w:r>
      <w:r w:rsidRPr="0099548E">
        <w:rPr>
          <w:rtl/>
          <w:lang w:bidi="fa-IR"/>
        </w:rPr>
        <w:t>.</w:t>
      </w:r>
      <w:r w:rsidRPr="0099548E">
        <w:rPr>
          <w:lang w:bidi="fa-IR"/>
        </w:rPr>
        <w:t xml:space="preserve"> For</w:t>
      </w:r>
      <w:r w:rsidRPr="0099548E">
        <w:t xml:space="preserve"> data </w:t>
      </w:r>
      <w:r w:rsidRPr="0099548E">
        <w:rPr>
          <w:lang w:bidi="fa-IR"/>
        </w:rPr>
        <w:t xml:space="preserve">dependency, the </w:t>
      </w:r>
      <w:commentRangeStart w:id="42"/>
      <w:r w:rsidRPr="0099548E">
        <w:rPr>
          <w:lang w:bidi="fa-IR"/>
        </w:rPr>
        <w:t>interview recordings and manuscripts were stored for two years after the end of the study</w:t>
      </w:r>
      <w:commentRangeEnd w:id="42"/>
      <w:r w:rsidR="00DE48D0">
        <w:rPr>
          <w:rStyle w:val="CommentReference"/>
          <w:rFonts w:ascii="Calibri" w:eastAsia="Calibri" w:hAnsi="Calibri" w:cs="Arial"/>
        </w:rPr>
        <w:commentReference w:id="42"/>
      </w:r>
      <w:r w:rsidRPr="0099548E">
        <w:rPr>
          <w:lang w:bidi="fa-IR"/>
        </w:rPr>
        <w:t>,</w:t>
      </w:r>
      <w:r w:rsidRPr="0099548E">
        <w:t xml:space="preserve"> so </w:t>
      </w:r>
      <w:r w:rsidRPr="0099548E">
        <w:rPr>
          <w:lang w:bidi="fa-IR"/>
        </w:rPr>
        <w:t xml:space="preserve">participants and observers had access to </w:t>
      </w:r>
      <w:proofErr w:type="gramStart"/>
      <w:r w:rsidRPr="0099548E">
        <w:rPr>
          <w:lang w:bidi="fa-IR"/>
        </w:rPr>
        <w:t>them.For</w:t>
      </w:r>
      <w:proofErr w:type="gramEnd"/>
      <w:r w:rsidRPr="0099548E">
        <w:rPr>
          <w:lang w:bidi="fa-IR"/>
        </w:rPr>
        <w:t xml:space="preserve"> the generalizability of the data, sampling was conducted with a maximum variation in participants and the environment.</w:t>
      </w:r>
    </w:p>
    <w:p w14:paraId="33AA1853" w14:textId="77777777" w:rsidR="004513C1" w:rsidRPr="009114CC" w:rsidRDefault="004513C1" w:rsidP="006848D6">
      <w:pPr>
        <w:pStyle w:val="NormalWeb"/>
        <w:shd w:val="clear" w:color="auto" w:fill="FFFFFF"/>
        <w:spacing w:before="0" w:beforeAutospacing="0" w:after="300" w:afterAutospacing="0" w:line="480" w:lineRule="auto"/>
        <w:jc w:val="both"/>
        <w:rPr>
          <w:b/>
          <w:bCs/>
          <w:lang w:bidi="fa-IR"/>
        </w:rPr>
      </w:pPr>
      <w:r w:rsidRPr="009114CC">
        <w:rPr>
          <w:b/>
          <w:bCs/>
        </w:rPr>
        <w:t>Ethical Considerations</w:t>
      </w:r>
    </w:p>
    <w:p w14:paraId="1F74007F" w14:textId="77777777" w:rsidR="004513C1" w:rsidRDefault="004513C1" w:rsidP="006848D6">
      <w:pPr>
        <w:pStyle w:val="NormalWeb"/>
        <w:shd w:val="clear" w:color="auto" w:fill="FFFFFF"/>
        <w:spacing w:before="0" w:beforeAutospacing="0" w:after="300" w:afterAutospacing="0" w:line="480" w:lineRule="auto"/>
        <w:jc w:val="both"/>
      </w:pPr>
      <w:r w:rsidRPr="009169F3">
        <w:t xml:space="preserve">This study was approved </w:t>
      </w:r>
      <w:commentRangeStart w:id="43"/>
      <w:r w:rsidRPr="009169F3">
        <w:t>in</w:t>
      </w:r>
      <w:commentRangeEnd w:id="43"/>
      <w:r w:rsidR="00DE48D0">
        <w:rPr>
          <w:rStyle w:val="CommentReference"/>
          <w:rFonts w:ascii="Calibri" w:eastAsia="Calibri" w:hAnsi="Calibri" w:cs="Arial"/>
        </w:rPr>
        <w:commentReference w:id="43"/>
      </w:r>
      <w:r w:rsidRPr="009169F3">
        <w:t xml:space="preserve"> the ethics committee of the Ahvaz </w:t>
      </w:r>
      <w:proofErr w:type="spellStart"/>
      <w:r w:rsidRPr="009169F3">
        <w:t>Jundishapour</w:t>
      </w:r>
      <w:proofErr w:type="spellEnd"/>
      <w:r w:rsidRPr="009169F3">
        <w:t xml:space="preserve"> University of Medical Sciences, and Kurdistan University of Medical Sciences, Iran. Ethical considerations were considered in accordance with the Helsinki Declaration. The aim of the study was explained to all participants and they were informed that participation in the study was </w:t>
      </w:r>
      <w:commentRangeStart w:id="44"/>
      <w:r w:rsidRPr="009169F3">
        <w:t>voluntary</w:t>
      </w:r>
      <w:commentRangeEnd w:id="44"/>
      <w:r w:rsidR="00DE48D0">
        <w:rPr>
          <w:rStyle w:val="CommentReference"/>
          <w:rFonts w:ascii="Calibri" w:eastAsia="Calibri" w:hAnsi="Calibri" w:cs="Arial"/>
        </w:rPr>
        <w:commentReference w:id="44"/>
      </w:r>
      <w:r w:rsidRPr="009169F3">
        <w:t xml:space="preserve">. We also ensured them of the anonymity of interview transcripts and the confidentiality of their data. </w:t>
      </w:r>
      <w:commentRangeStart w:id="45"/>
      <w:r w:rsidRPr="009169F3">
        <w:t xml:space="preserve">Informed consent </w:t>
      </w:r>
      <w:commentRangeEnd w:id="45"/>
      <w:r w:rsidR="00DE48D0">
        <w:rPr>
          <w:rStyle w:val="CommentReference"/>
          <w:rFonts w:ascii="Calibri" w:eastAsia="Calibri" w:hAnsi="Calibri" w:cs="Arial"/>
        </w:rPr>
        <w:commentReference w:id="45"/>
      </w:r>
      <w:r w:rsidRPr="009169F3">
        <w:t>was obtained from them for recording the interviews and publishing their experiences.</w:t>
      </w:r>
    </w:p>
    <w:p w14:paraId="4043C188" w14:textId="77777777" w:rsidR="009114CC" w:rsidRDefault="009114CC" w:rsidP="006848D6">
      <w:pPr>
        <w:pStyle w:val="NormalWeb"/>
        <w:shd w:val="clear" w:color="auto" w:fill="FFFFFF"/>
        <w:spacing w:before="0" w:beforeAutospacing="0" w:after="300" w:afterAutospacing="0" w:line="480" w:lineRule="auto"/>
        <w:jc w:val="both"/>
      </w:pPr>
    </w:p>
    <w:p w14:paraId="02645D7F" w14:textId="77777777" w:rsidR="009114CC" w:rsidRPr="009169F3" w:rsidRDefault="009114CC" w:rsidP="006848D6">
      <w:pPr>
        <w:pStyle w:val="NormalWeb"/>
        <w:shd w:val="clear" w:color="auto" w:fill="FFFFFF"/>
        <w:spacing w:before="0" w:beforeAutospacing="0" w:after="300" w:afterAutospacing="0" w:line="480" w:lineRule="auto"/>
        <w:jc w:val="both"/>
        <w:rPr>
          <w:rtl/>
        </w:rPr>
      </w:pPr>
    </w:p>
    <w:p w14:paraId="5F637181" w14:textId="77777777" w:rsidR="004513C1" w:rsidRPr="008A3E54" w:rsidRDefault="004513C1" w:rsidP="006848D6">
      <w:pPr>
        <w:pStyle w:val="NormalWeb"/>
        <w:shd w:val="clear" w:color="auto" w:fill="FFFFFF"/>
        <w:spacing w:before="0" w:beforeAutospacing="0" w:after="300" w:afterAutospacing="0" w:line="480" w:lineRule="auto"/>
        <w:jc w:val="both"/>
        <w:rPr>
          <w:b/>
          <w:bCs/>
          <w:sz w:val="28"/>
          <w:szCs w:val="28"/>
        </w:rPr>
      </w:pPr>
      <w:r>
        <w:rPr>
          <w:b/>
          <w:bCs/>
          <w:sz w:val="28"/>
          <w:szCs w:val="28"/>
        </w:rPr>
        <w:t>Results</w:t>
      </w:r>
    </w:p>
    <w:p w14:paraId="05064DB1" w14:textId="77777777" w:rsidR="004513C1" w:rsidRPr="0099548E" w:rsidRDefault="004513C1" w:rsidP="006848D6">
      <w:pPr>
        <w:pStyle w:val="NormalWeb"/>
        <w:shd w:val="clear" w:color="auto" w:fill="FFFFFF"/>
        <w:spacing w:before="0" w:beforeAutospacing="0" w:after="300" w:afterAutospacing="0" w:line="480" w:lineRule="auto"/>
        <w:jc w:val="both"/>
        <w:rPr>
          <w:color w:val="000000"/>
          <w:shd w:val="clear" w:color="auto" w:fill="FFFFFF"/>
        </w:rPr>
      </w:pPr>
      <w:r w:rsidRPr="0099548E">
        <w:rPr>
          <w:color w:val="000000"/>
          <w:shd w:val="clear" w:color="auto" w:fill="FFFFFF"/>
        </w:rPr>
        <w:t>Data analysis led to extraction of 820 primary codes, 10 categories and 5 themes.These themes reflect the role of the nurse in the individual and family's decision to donate a kidney.Themes were counseling, empathy, mediation, motivation, and acceptance of kidney donation.</w:t>
      </w:r>
    </w:p>
    <w:p w14:paraId="5DDF3207" w14:textId="77777777" w:rsidR="004513C1" w:rsidRPr="00DC25B8" w:rsidRDefault="004513C1" w:rsidP="006848D6">
      <w:pPr>
        <w:pStyle w:val="NormalWeb"/>
        <w:shd w:val="clear" w:color="auto" w:fill="FFFFFF"/>
        <w:spacing w:before="0" w:beforeAutospacing="0" w:after="300" w:afterAutospacing="0" w:line="480" w:lineRule="auto"/>
        <w:jc w:val="both"/>
        <w:rPr>
          <w:b/>
          <w:bCs/>
          <w:color w:val="000000"/>
          <w:shd w:val="clear" w:color="auto" w:fill="FFFFFF"/>
        </w:rPr>
      </w:pPr>
      <w:r w:rsidRPr="00DC25B8">
        <w:rPr>
          <w:b/>
          <w:bCs/>
          <w:color w:val="000000"/>
          <w:shd w:val="clear" w:color="auto" w:fill="FFFFFF"/>
        </w:rPr>
        <w:t>Counseling</w:t>
      </w:r>
    </w:p>
    <w:p w14:paraId="568F0F42" w14:textId="77777777" w:rsidR="004513C1" w:rsidRPr="0099548E" w:rsidRDefault="004513C1" w:rsidP="006848D6">
      <w:pPr>
        <w:pStyle w:val="NormalWeb"/>
        <w:shd w:val="clear" w:color="auto" w:fill="FFFFFF"/>
        <w:spacing w:before="0" w:beforeAutospacing="0" w:after="300" w:afterAutospacing="0" w:line="480" w:lineRule="auto"/>
        <w:jc w:val="both"/>
      </w:pPr>
      <w:r w:rsidRPr="0099548E">
        <w:t>This theme was extracted from the two individual counseling and family counseling categories; for individuals and families’ decision to donate the kidney voluntarily. In relation to individual counseling, some nurses and doctors in the intensive care unit had a negative attitude to organ donation</w:t>
      </w:r>
      <w:r w:rsidRPr="0099548E">
        <w:rPr>
          <w:rtl/>
        </w:rPr>
        <w:t>,</w:t>
      </w:r>
      <w:r w:rsidRPr="0099548E">
        <w:t xml:space="preserve"> so nurses as advisor tried to reform them.</w:t>
      </w:r>
    </w:p>
    <w:p w14:paraId="49493337"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“As a nurse consultant for organ donation, when I went to ICU, I noticed some of the nurses and aid workers did not believe in organ donation which had a negative impact on family decisions.We made a number of counseling sessions to change their attitudes "(nurse Consultant 1).</w:t>
      </w:r>
    </w:p>
    <w:p w14:paraId="183E8F7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People who applied for kidney transplantation did not believe in donating a kidney from the cadaver. They were identified by a nurse consultant at the department of dialysis and organ transplant unit and were given free counseling sessions.</w:t>
      </w:r>
    </w:p>
    <w:p w14:paraId="33126A79"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"I was dialyzed for five years, which was quite </w:t>
      </w:r>
      <w:proofErr w:type="gramStart"/>
      <w:r w:rsidRPr="0099548E">
        <w:rPr>
          <w:lang w:bidi="fa-IR"/>
        </w:rPr>
        <w:t>boring.Finally</w:t>
      </w:r>
      <w:proofErr w:type="gramEnd"/>
      <w:r w:rsidRPr="0099548E">
        <w:rPr>
          <w:lang w:bidi="fa-IR"/>
        </w:rPr>
        <w:t xml:space="preserve">, </w:t>
      </w:r>
      <w:commentRangeStart w:id="46"/>
      <w:r w:rsidRPr="0099548E">
        <w:rPr>
          <w:lang w:bidi="fa-IR"/>
        </w:rPr>
        <w:t xml:space="preserve">I decided to buy a transplanted </w:t>
      </w:r>
      <w:proofErr w:type="spellStart"/>
      <w:r w:rsidRPr="0099548E">
        <w:rPr>
          <w:lang w:bidi="fa-IR"/>
        </w:rPr>
        <w:t>kidney</w:t>
      </w:r>
      <w:commentRangeEnd w:id="46"/>
      <w:r w:rsidR="00903CA9">
        <w:rPr>
          <w:rStyle w:val="CommentReference"/>
          <w:rFonts w:ascii="Calibri" w:eastAsia="Calibri" w:hAnsi="Calibri" w:cs="Arial"/>
        </w:rPr>
        <w:commentReference w:id="46"/>
      </w:r>
      <w:r w:rsidRPr="0099548E">
        <w:rPr>
          <w:lang w:bidi="fa-IR"/>
        </w:rPr>
        <w:t>.One</w:t>
      </w:r>
      <w:proofErr w:type="spellEnd"/>
      <w:r w:rsidRPr="0099548E">
        <w:rPr>
          <w:lang w:bidi="fa-IR"/>
        </w:rPr>
        <w:t xml:space="preserve"> day, a nurse in the dialysis unit spoke to me about receiving the kidney from a </w:t>
      </w:r>
      <w:r w:rsidRPr="0099548E">
        <w:rPr>
          <w:lang w:bidi="fa-IR"/>
        </w:rPr>
        <w:lastRenderedPageBreak/>
        <w:t>brain dead patient.</w:t>
      </w:r>
      <w:commentRangeStart w:id="47"/>
      <w:r w:rsidRPr="0099548E">
        <w:rPr>
          <w:lang w:bidi="fa-IR"/>
        </w:rPr>
        <w:t>I was rejected first</w:t>
      </w:r>
      <w:commentRangeEnd w:id="47"/>
      <w:r w:rsidR="00903CA9">
        <w:rPr>
          <w:rStyle w:val="CommentReference"/>
          <w:rFonts w:ascii="Calibri" w:eastAsia="Calibri" w:hAnsi="Calibri" w:cs="Arial"/>
        </w:rPr>
        <w:commentReference w:id="47"/>
      </w:r>
      <w:r w:rsidRPr="0099548E">
        <w:rPr>
          <w:lang w:bidi="fa-IR"/>
        </w:rPr>
        <w:t>; but my attitude changed when several counseling sessions were carried out.Thanks God now that I use a kidney from a brain dead patient "(</w:t>
      </w:r>
      <w:commentRangeStart w:id="48"/>
      <w:r w:rsidRPr="0099548E">
        <w:t>recipient</w:t>
      </w:r>
      <w:r w:rsidRPr="0099548E">
        <w:rPr>
          <w:lang w:bidi="fa-IR"/>
        </w:rPr>
        <w:t xml:space="preserve"> of kidney 1</w:t>
      </w:r>
      <w:commentRangeEnd w:id="48"/>
      <w:r w:rsidR="00DC1E28">
        <w:rPr>
          <w:rStyle w:val="CommentReference"/>
          <w:rFonts w:ascii="Calibri" w:eastAsia="Calibri" w:hAnsi="Calibri" w:cs="Arial"/>
        </w:rPr>
        <w:commentReference w:id="48"/>
      </w:r>
      <w:r w:rsidRPr="0099548E">
        <w:rPr>
          <w:lang w:bidi="fa-IR"/>
        </w:rPr>
        <w:t>).</w:t>
      </w:r>
    </w:p>
    <w:p w14:paraId="648B7E2B"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Another nurse role as a consultant was providing family counseling at a time when she was not able to make a decision to receive</w:t>
      </w:r>
      <w:commentRangeStart w:id="49"/>
      <w:r w:rsidRPr="0099548E">
        <w:rPr>
          <w:lang w:bidi="fa-IR"/>
        </w:rPr>
        <w:t xml:space="preserve"> transplanted </w:t>
      </w:r>
      <w:commentRangeEnd w:id="49"/>
      <w:r w:rsidR="004C4916">
        <w:rPr>
          <w:rStyle w:val="CommentReference"/>
          <w:rFonts w:ascii="Calibri" w:eastAsia="Calibri" w:hAnsi="Calibri" w:cs="Arial"/>
        </w:rPr>
        <w:commentReference w:id="49"/>
      </w:r>
      <w:r w:rsidRPr="0099548E">
        <w:rPr>
          <w:lang w:bidi="fa-IR"/>
        </w:rPr>
        <w:t>kidney from a cadaver.</w:t>
      </w:r>
    </w:p>
    <w:p w14:paraId="56742C22"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"As the father of a brain dead patient, I was continuously blamed by my other children for cutting their brother's body into </w:t>
      </w:r>
      <w:proofErr w:type="gramStart"/>
      <w:r w:rsidRPr="0099548E">
        <w:rPr>
          <w:lang w:bidi="fa-IR"/>
        </w:rPr>
        <w:t>pieces.God</w:t>
      </w:r>
      <w:proofErr w:type="gramEnd"/>
      <w:r w:rsidRPr="0099548E">
        <w:rPr>
          <w:lang w:bidi="fa-IR"/>
        </w:rPr>
        <w:t xml:space="preserve"> bless </w:t>
      </w:r>
      <w:commentRangeStart w:id="50"/>
      <w:r w:rsidRPr="0099548E">
        <w:rPr>
          <w:lang w:bidi="fa-IR"/>
        </w:rPr>
        <w:t>nurse</w:t>
      </w:r>
      <w:commentRangeEnd w:id="50"/>
      <w:r w:rsidR="004C4916">
        <w:rPr>
          <w:rStyle w:val="CommentReference"/>
          <w:rFonts w:ascii="Calibri" w:eastAsia="Calibri" w:hAnsi="Calibri" w:cs="Arial"/>
        </w:rPr>
        <w:commentReference w:id="50"/>
      </w:r>
      <w:r w:rsidRPr="0099548E">
        <w:rPr>
          <w:lang w:bidi="fa-IR"/>
        </w:rPr>
        <w:t xml:space="preserve">, who convinced them finally after several counseling sessions.My son’s organs, including his kidneys are now in other bodies that need them". (Father of brain </w:t>
      </w:r>
      <w:commentRangeStart w:id="51"/>
      <w:r w:rsidRPr="0099548E">
        <w:rPr>
          <w:lang w:bidi="fa-IR"/>
        </w:rPr>
        <w:t>death</w:t>
      </w:r>
      <w:commentRangeEnd w:id="51"/>
      <w:r w:rsidR="004C4916">
        <w:rPr>
          <w:rStyle w:val="CommentReference"/>
          <w:rFonts w:ascii="Calibri" w:eastAsia="Calibri" w:hAnsi="Calibri" w:cs="Arial"/>
        </w:rPr>
        <w:commentReference w:id="51"/>
      </w:r>
      <w:r w:rsidRPr="0099548E">
        <w:rPr>
          <w:lang w:bidi="fa-IR"/>
        </w:rPr>
        <w:t xml:space="preserve"> patient)</w:t>
      </w:r>
    </w:p>
    <w:p w14:paraId="41CDFF80"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“In my counseling sessions with families who were in need of a kidney transplant, I explained to them that, according to the evidence such as figures extracted from articles and kidney transplant centers, it is proven that life of people who had a kidney transplant from </w:t>
      </w:r>
      <w:r w:rsidRPr="002807D7">
        <w:rPr>
          <w:lang w:bidi="fa-IR"/>
        </w:rPr>
        <w:t xml:space="preserve">a </w:t>
      </w:r>
      <w:r w:rsidRPr="002807D7">
        <w:t>deceased donor</w:t>
      </w:r>
      <w:r w:rsidRPr="002807D7">
        <w:rPr>
          <w:lang w:bidi="fa-IR"/>
        </w:rPr>
        <w:t xml:space="preserve"> is</w:t>
      </w:r>
      <w:r w:rsidRPr="0099548E">
        <w:rPr>
          <w:lang w:bidi="fa-IR"/>
        </w:rPr>
        <w:t xml:space="preserve"> longer than those who received a kidney from a living </w:t>
      </w:r>
      <w:proofErr w:type="gramStart"/>
      <w:r w:rsidRPr="0099548E">
        <w:rPr>
          <w:lang w:bidi="fa-IR"/>
        </w:rPr>
        <w:t>donor.This</w:t>
      </w:r>
      <w:proofErr w:type="gramEnd"/>
      <w:r w:rsidRPr="0099548E">
        <w:rPr>
          <w:lang w:bidi="fa-IR"/>
        </w:rPr>
        <w:t xml:space="preserve"> matter caused several families </w:t>
      </w:r>
      <w:commentRangeStart w:id="52"/>
      <w:r w:rsidRPr="0099548E">
        <w:rPr>
          <w:lang w:bidi="fa-IR"/>
        </w:rPr>
        <w:t>to buy transplanted kidney</w:t>
      </w:r>
      <w:commentRangeEnd w:id="52"/>
      <w:r w:rsidR="004C4916">
        <w:rPr>
          <w:rStyle w:val="CommentReference"/>
          <w:rFonts w:ascii="Calibri" w:eastAsia="Calibri" w:hAnsi="Calibri" w:cs="Arial"/>
        </w:rPr>
        <w:commentReference w:id="52"/>
      </w:r>
      <w:r w:rsidRPr="0099548E">
        <w:rPr>
          <w:lang w:bidi="fa-IR"/>
        </w:rPr>
        <w:t>, preferably from a cadaver”(Nurse Consultant 2).</w:t>
      </w:r>
    </w:p>
    <w:p w14:paraId="16CFA19A"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Empathy</w:t>
      </w:r>
    </w:p>
    <w:p w14:paraId="36774B17"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This theme was extracted from the two other categories; mutual understanding and continued support of the </w:t>
      </w:r>
      <w:commentRangeStart w:id="53"/>
      <w:r w:rsidRPr="0099548E">
        <w:rPr>
          <w:lang w:bidi="fa-IR"/>
        </w:rPr>
        <w:t>individual</w:t>
      </w:r>
      <w:commentRangeEnd w:id="53"/>
      <w:r w:rsidR="004C4916">
        <w:rPr>
          <w:rStyle w:val="CommentReference"/>
          <w:rFonts w:ascii="Calibri" w:eastAsia="Calibri" w:hAnsi="Calibri" w:cs="Arial"/>
        </w:rPr>
        <w:commentReference w:id="53"/>
      </w:r>
      <w:r w:rsidRPr="0099548E">
        <w:rPr>
          <w:lang w:bidi="fa-IR"/>
        </w:rPr>
        <w:t xml:space="preserve"> and the </w:t>
      </w:r>
      <w:proofErr w:type="spellStart"/>
      <w:proofErr w:type="gramStart"/>
      <w:r w:rsidRPr="0099548E">
        <w:rPr>
          <w:lang w:bidi="fa-IR"/>
        </w:rPr>
        <w:t>families.</w:t>
      </w:r>
      <w:commentRangeStart w:id="54"/>
      <w:r w:rsidRPr="0099548E">
        <w:rPr>
          <w:lang w:bidi="fa-IR"/>
        </w:rPr>
        <w:t>Families</w:t>
      </w:r>
      <w:commentRangeEnd w:id="54"/>
      <w:proofErr w:type="spellEnd"/>
      <w:proofErr w:type="gramEnd"/>
      <w:r w:rsidR="004C4916">
        <w:rPr>
          <w:rStyle w:val="CommentReference"/>
          <w:rFonts w:ascii="Calibri" w:eastAsia="Calibri" w:hAnsi="Calibri" w:cs="Arial"/>
        </w:rPr>
        <w:commentReference w:id="54"/>
      </w:r>
      <w:r w:rsidRPr="0099548E">
        <w:rPr>
          <w:lang w:bidi="fa-IR"/>
        </w:rPr>
        <w:t xml:space="preserve"> </w:t>
      </w:r>
      <w:commentRangeStart w:id="55"/>
      <w:r w:rsidRPr="0099548E">
        <w:rPr>
          <w:lang w:bidi="fa-IR"/>
        </w:rPr>
        <w:t>with</w:t>
      </w:r>
      <w:commentRangeEnd w:id="55"/>
      <w:r w:rsidR="004C4916">
        <w:rPr>
          <w:rStyle w:val="CommentReference"/>
          <w:rFonts w:ascii="Calibri" w:eastAsia="Calibri" w:hAnsi="Calibri" w:cs="Arial"/>
        </w:rPr>
        <w:commentReference w:id="55"/>
      </w:r>
      <w:r w:rsidRPr="0099548E">
        <w:rPr>
          <w:lang w:bidi="fa-IR"/>
        </w:rPr>
        <w:t xml:space="preserve"> brain-dead </w:t>
      </w:r>
      <w:commentRangeStart w:id="56"/>
      <w:r w:rsidRPr="0099548E">
        <w:rPr>
          <w:lang w:bidi="fa-IR"/>
        </w:rPr>
        <w:t>patient</w:t>
      </w:r>
      <w:commentRangeEnd w:id="56"/>
      <w:r w:rsidR="004C4916">
        <w:rPr>
          <w:rStyle w:val="CommentReference"/>
          <w:rFonts w:ascii="Calibri" w:eastAsia="Calibri" w:hAnsi="Calibri" w:cs="Arial"/>
        </w:rPr>
        <w:commentReference w:id="56"/>
      </w:r>
      <w:r w:rsidRPr="0099548E">
        <w:rPr>
          <w:lang w:bidi="fa-IR"/>
        </w:rPr>
        <w:t xml:space="preserve"> have experienced various reactions ranging from denial, resistance and, ultimately, depression and acceptance of the reality.</w:t>
      </w:r>
      <w:commentRangeStart w:id="57"/>
      <w:r w:rsidRPr="0099548E">
        <w:rPr>
          <w:lang w:bidi="fa-IR"/>
        </w:rPr>
        <w:t xml:space="preserve">In fact, some nurses understanding the mourning stageswere consulting familiesand by accepting </w:t>
      </w:r>
      <w:r w:rsidR="009114CC" w:rsidRPr="0099548E">
        <w:rPr>
          <w:lang w:bidi="fa-IR"/>
        </w:rPr>
        <w:t>those</w:t>
      </w:r>
      <w:r w:rsidRPr="0099548E">
        <w:rPr>
          <w:lang w:bidi="fa-IR"/>
        </w:rPr>
        <w:t xml:space="preserve"> in each of these stages prepared them to accept the reality.</w:t>
      </w:r>
      <w:commentRangeEnd w:id="57"/>
      <w:r w:rsidR="004C4916">
        <w:rPr>
          <w:rStyle w:val="CommentReference"/>
          <w:rFonts w:ascii="Calibri" w:eastAsia="Calibri" w:hAnsi="Calibri" w:cs="Arial"/>
        </w:rPr>
        <w:commentReference w:id="57"/>
      </w:r>
    </w:p>
    <w:p w14:paraId="1988896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lastRenderedPageBreak/>
        <w:t>"When I saw that the mother is not ready to accept the brain death of her child</w:t>
      </w:r>
      <w:proofErr w:type="gramStart"/>
      <w:r w:rsidRPr="0099548E">
        <w:rPr>
          <w:lang w:bidi="fa-IR"/>
        </w:rPr>
        <w:t>,we</w:t>
      </w:r>
      <w:proofErr w:type="gramEnd"/>
      <w:r w:rsidRPr="0099548E">
        <w:rPr>
          <w:lang w:bidi="fa-IR"/>
        </w:rPr>
        <w:t xml:space="preserve"> calmed her.</w:t>
      </w:r>
      <w:commentRangeStart w:id="58"/>
      <w:r w:rsidRPr="0099548E">
        <w:rPr>
          <w:lang w:bidi="fa-IR"/>
        </w:rPr>
        <w:t xml:space="preserve">After several days and tolerance </w:t>
      </w:r>
      <w:commentRangeEnd w:id="58"/>
      <w:r w:rsidR="004C4916">
        <w:rPr>
          <w:rStyle w:val="CommentReference"/>
          <w:rFonts w:ascii="Calibri" w:eastAsia="Calibri" w:hAnsi="Calibri" w:cs="Arial"/>
        </w:rPr>
        <w:commentReference w:id="58"/>
      </w:r>
      <w:r w:rsidRPr="0099548E">
        <w:rPr>
          <w:lang w:bidi="fa-IR"/>
        </w:rPr>
        <w:t>she accepts that her son was brain dead.After this stage we talked to her about organ donation which was very effective. "(Nurse Consultant 3)</w:t>
      </w:r>
    </w:p>
    <w:p w14:paraId="260BD1F1"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commentRangeStart w:id="59"/>
      <w:r w:rsidRPr="0099548E">
        <w:rPr>
          <w:lang w:bidi="fa-IR"/>
        </w:rPr>
        <w:t>Nurses, in fact, with continued support from the donor or recipient of kidney families play an important role in the decision making to donate or receive a kidney transplant from a brain dead patient or cadaver.</w:t>
      </w:r>
      <w:commentRangeEnd w:id="59"/>
      <w:r w:rsidR="004C4916">
        <w:rPr>
          <w:rStyle w:val="CommentReference"/>
          <w:rFonts w:ascii="Calibri" w:eastAsia="Calibri" w:hAnsi="Calibri" w:cs="Arial"/>
        </w:rPr>
        <w:commentReference w:id="59"/>
      </w:r>
    </w:p>
    <w:p w14:paraId="2E81D3C2"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"Let me thank Ms. Mohammadi (nurse), she was with us and gave us consolation all time long during my son’s stay in the hospital. Even after organ donation she participated in the funeral ceremony and made a link with my family" (mother of a brain dead child).</w:t>
      </w:r>
    </w:p>
    <w:p w14:paraId="45A57EB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"When I went to organ transplant unit to receive a transplanted kidney, I had no money to buy any. But, Ms.... (Nurse) With her continuous support booked me on the list to receive donated kidney." </w:t>
      </w:r>
      <w:commentRangeStart w:id="60"/>
      <w:r w:rsidRPr="0099548E">
        <w:rPr>
          <w:lang w:bidi="fa-IR"/>
        </w:rPr>
        <w:t>(Seeking kidney patient)</w:t>
      </w:r>
      <w:commentRangeEnd w:id="60"/>
      <w:r w:rsidR="004C4916">
        <w:rPr>
          <w:rStyle w:val="CommentReference"/>
          <w:rFonts w:ascii="Calibri" w:eastAsia="Calibri" w:hAnsi="Calibri" w:cs="Arial"/>
        </w:rPr>
        <w:commentReference w:id="60"/>
      </w:r>
    </w:p>
    <w:p w14:paraId="78FADFA9"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Mediation</w:t>
      </w:r>
    </w:p>
    <w:p w14:paraId="4B63448A" w14:textId="41227223"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This theme was extracted from two categories of nurse mediation between families and physician and nurse mediation between donor families and </w:t>
      </w:r>
      <w:commentRangeStart w:id="61"/>
      <w:r w:rsidRPr="0099548E">
        <w:rPr>
          <w:lang w:bidi="fa-IR"/>
        </w:rPr>
        <w:t xml:space="preserve">recipients of transplanted kidney </w:t>
      </w:r>
      <w:proofErr w:type="spellStart"/>
      <w:r w:rsidRPr="0099548E">
        <w:rPr>
          <w:lang w:bidi="fa-IR"/>
        </w:rPr>
        <w:t>families</w:t>
      </w:r>
      <w:commentRangeEnd w:id="61"/>
      <w:r w:rsidR="004C4916">
        <w:rPr>
          <w:rStyle w:val="CommentReference"/>
          <w:rFonts w:ascii="Calibri" w:eastAsia="Calibri" w:hAnsi="Calibri" w:cs="Arial"/>
        </w:rPr>
        <w:commentReference w:id="61"/>
      </w:r>
      <w:proofErr w:type="gramStart"/>
      <w:r w:rsidRPr="0099548E">
        <w:rPr>
          <w:lang w:bidi="fa-IR"/>
        </w:rPr>
        <w:t>.The</w:t>
      </w:r>
      <w:proofErr w:type="spellEnd"/>
      <w:proofErr w:type="gramEnd"/>
      <w:r w:rsidRPr="0099548E">
        <w:rPr>
          <w:lang w:bidi="fa-IR"/>
        </w:rPr>
        <w:t xml:space="preserve"> nurses as a bridge connect</w:t>
      </w:r>
      <w:ins w:id="62" w:author="User" w:date="2017-06-10T16:04:00Z">
        <w:r w:rsidR="004C4916">
          <w:rPr>
            <w:lang w:bidi="fa-IR"/>
          </w:rPr>
          <w:t>s</w:t>
        </w:r>
      </w:ins>
      <w:r w:rsidRPr="0099548E">
        <w:rPr>
          <w:lang w:bidi="fa-IR"/>
        </w:rPr>
        <w:t xml:space="preserve"> different people,</w:t>
      </w:r>
      <w:r w:rsidRPr="004C4916">
        <w:rPr>
          <w:strike/>
          <w:lang w:bidi="fa-IR"/>
          <w:rPrChange w:id="63" w:author="User" w:date="2017-06-10T16:04:00Z">
            <w:rPr>
              <w:lang w:bidi="fa-IR"/>
            </w:rPr>
          </w:rPrChange>
        </w:rPr>
        <w:t xml:space="preserve"> including</w:t>
      </w:r>
      <w:r w:rsidRPr="0099548E">
        <w:rPr>
          <w:lang w:bidi="fa-IR"/>
        </w:rPr>
        <w:t>; physicians, families, kidney donors, and the recipient</w:t>
      </w:r>
      <w:r w:rsidRPr="00BF1D76">
        <w:rPr>
          <w:strike/>
          <w:lang w:bidi="fa-IR"/>
          <w:rPrChange w:id="64" w:author="User" w:date="2017-06-10T16:05:00Z">
            <w:rPr>
              <w:lang w:bidi="fa-IR"/>
            </w:rPr>
          </w:rPrChange>
        </w:rPr>
        <w:t>’s</w:t>
      </w:r>
      <w:r w:rsidRPr="0099548E">
        <w:rPr>
          <w:lang w:bidi="fa-IR"/>
        </w:rPr>
        <w:t>.</w:t>
      </w:r>
    </w:p>
    <w:p w14:paraId="3A493C92"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”When we talked to family members of organ donors who had previously been consulted by trained nurses, they accepted us easily.Nurses can be a good bridge between us and the families who have to decide organ donation.” (Physician 1)</w:t>
      </w:r>
    </w:p>
    <w:p w14:paraId="26A59019"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lastRenderedPageBreak/>
        <w:t>Another important role of nurses was communicating between the donors and the family members of the recipient.In these circumstances, nurses as mediators were talking about their expectations and demands of families and a relative agreement was established among them.</w:t>
      </w:r>
    </w:p>
    <w:p w14:paraId="3895C781"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Motivation in the Individual and Family Members</w:t>
      </w:r>
    </w:p>
    <w:p w14:paraId="65137115"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This theme was from two categories, to motivate for kidney donation and motivation to accept a donated kidney in spiritual, financial and social </w:t>
      </w:r>
      <w:proofErr w:type="gramStart"/>
      <w:r w:rsidRPr="0099548E">
        <w:rPr>
          <w:lang w:bidi="fa-IR"/>
        </w:rPr>
        <w:t>dimensions.In</w:t>
      </w:r>
      <w:proofErr w:type="gramEnd"/>
      <w:r w:rsidRPr="0099548E">
        <w:rPr>
          <w:lang w:bidi="fa-IR"/>
        </w:rPr>
        <w:t xml:space="preserve"> order to create a </w:t>
      </w:r>
      <w:commentRangeStart w:id="65"/>
      <w:r w:rsidRPr="0099548E">
        <w:rPr>
          <w:lang w:bidi="fa-IR"/>
        </w:rPr>
        <w:t xml:space="preserve">spiritual motivation, various activities </w:t>
      </w:r>
      <w:commentRangeEnd w:id="65"/>
      <w:r w:rsidR="00BF1D76">
        <w:rPr>
          <w:rStyle w:val="CommentReference"/>
          <w:rFonts w:ascii="Calibri" w:eastAsia="Calibri" w:hAnsi="Calibri" w:cs="Arial"/>
        </w:rPr>
        <w:commentReference w:id="65"/>
      </w:r>
      <w:r w:rsidRPr="0099548E">
        <w:rPr>
          <w:lang w:bidi="fa-IR"/>
        </w:rPr>
        <w:t>were guided and managed by the nurses.</w:t>
      </w:r>
    </w:p>
    <w:p w14:paraId="35E62EF0"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"People who sent their beloved ones with informed consent to the operating room for organ donation were invited to talk to other families with brain-dead patient about their own experience. It was important to create a sense of philanthropy and motivate them spiritually ".</w:t>
      </w:r>
    </w:p>
    <w:p w14:paraId="5AA36DC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Another nurse's role in creating motivation was to involve families </w:t>
      </w:r>
      <w:commentRangeStart w:id="66"/>
      <w:r w:rsidRPr="0099548E">
        <w:rPr>
          <w:lang w:bidi="fa-IR"/>
        </w:rPr>
        <w:t>in</w:t>
      </w:r>
      <w:commentRangeEnd w:id="66"/>
      <w:r w:rsidR="00BF1D76">
        <w:rPr>
          <w:rStyle w:val="CommentReference"/>
          <w:rFonts w:ascii="Calibri" w:eastAsia="Calibri" w:hAnsi="Calibri" w:cs="Arial"/>
        </w:rPr>
        <w:commentReference w:id="66"/>
      </w:r>
      <w:r w:rsidRPr="0099548E">
        <w:rPr>
          <w:lang w:bidi="fa-IR"/>
        </w:rPr>
        <w:t xml:space="preserve"> grassroots organizations, </w:t>
      </w:r>
      <w:commentRangeStart w:id="67"/>
      <w:r w:rsidRPr="0099548E">
        <w:rPr>
          <w:lang w:bidi="fa-IR"/>
        </w:rPr>
        <w:t xml:space="preserve">improving cultural backgrounds </w:t>
      </w:r>
      <w:commentRangeEnd w:id="67"/>
      <w:r w:rsidR="00BF1D76">
        <w:rPr>
          <w:rStyle w:val="CommentReference"/>
          <w:rFonts w:ascii="Calibri" w:eastAsia="Calibri" w:hAnsi="Calibri" w:cs="Arial"/>
        </w:rPr>
        <w:commentReference w:id="67"/>
      </w:r>
      <w:r w:rsidRPr="0099548E">
        <w:rPr>
          <w:lang w:bidi="fa-IR"/>
        </w:rPr>
        <w:t xml:space="preserve">and setting up </w:t>
      </w:r>
      <w:commentRangeStart w:id="68"/>
      <w:r w:rsidRPr="0099548E">
        <w:rPr>
          <w:lang w:bidi="fa-IR"/>
        </w:rPr>
        <w:t xml:space="preserve">virtual sites </w:t>
      </w:r>
      <w:commentRangeEnd w:id="68"/>
      <w:r w:rsidR="00BF1D76">
        <w:rPr>
          <w:rStyle w:val="CommentReference"/>
          <w:rFonts w:ascii="Calibri" w:eastAsia="Calibri" w:hAnsi="Calibri" w:cs="Arial"/>
        </w:rPr>
        <w:commentReference w:id="68"/>
      </w:r>
      <w:r w:rsidRPr="0099548E">
        <w:rPr>
          <w:lang w:bidi="fa-IR"/>
        </w:rPr>
        <w:t>in the community.</w:t>
      </w:r>
    </w:p>
    <w:p w14:paraId="4AB734CC"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“In the organ donation unit we prepared a list of candidates for organ donation. In forums, meetings and conferences donors were introduced as a </w:t>
      </w:r>
      <w:commentRangeStart w:id="69"/>
      <w:r w:rsidRPr="0099548E">
        <w:rPr>
          <w:lang w:bidi="fa-IR"/>
        </w:rPr>
        <w:t>hero</w:t>
      </w:r>
      <w:commentRangeEnd w:id="69"/>
      <w:r w:rsidR="00BF1D76">
        <w:rPr>
          <w:rStyle w:val="CommentReference"/>
          <w:rFonts w:ascii="Calibri" w:eastAsia="Calibri" w:hAnsi="Calibri" w:cs="Arial"/>
        </w:rPr>
        <w:commentReference w:id="69"/>
      </w:r>
      <w:r w:rsidRPr="0099548E">
        <w:rPr>
          <w:lang w:bidi="fa-IR"/>
        </w:rPr>
        <w:t>. "(Nurse Consultant 4)</w:t>
      </w:r>
    </w:p>
    <w:p w14:paraId="71715737"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commentRangeStart w:id="70"/>
      <w:r w:rsidRPr="0099548E">
        <w:rPr>
          <w:lang w:bidi="fa-IR"/>
        </w:rPr>
        <w:t>Creating financial motivation for kidney donation was another way that the nurses were sometimes used</w:t>
      </w:r>
      <w:commentRangeEnd w:id="70"/>
      <w:r w:rsidR="00BF1D76">
        <w:rPr>
          <w:rStyle w:val="CommentReference"/>
          <w:rFonts w:ascii="Calibri" w:eastAsia="Calibri" w:hAnsi="Calibri" w:cs="Arial"/>
        </w:rPr>
        <w:commentReference w:id="70"/>
      </w:r>
      <w:r w:rsidRPr="0099548E">
        <w:rPr>
          <w:lang w:bidi="fa-IR"/>
        </w:rPr>
        <w:t>. This type of motivation was often used for poor and low-income families.</w:t>
      </w:r>
    </w:p>
    <w:p w14:paraId="242BC268"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“Because of financial problem, father of a brain dead patient did not agree to make organ donation</w:t>
      </w:r>
      <w:commentRangeStart w:id="71"/>
      <w:r w:rsidRPr="0099548E">
        <w:rPr>
          <w:lang w:bidi="fa-IR"/>
        </w:rPr>
        <w:t xml:space="preserve">. The hospital manger assisted me to free all transfer and funeral costs." </w:t>
      </w:r>
      <w:commentRangeEnd w:id="71"/>
      <w:r w:rsidR="00BF1D76">
        <w:rPr>
          <w:rStyle w:val="CommentReference"/>
          <w:rFonts w:ascii="Calibri" w:eastAsia="Calibri" w:hAnsi="Calibri" w:cs="Arial"/>
        </w:rPr>
        <w:commentReference w:id="71"/>
      </w:r>
      <w:r w:rsidRPr="0099548E">
        <w:rPr>
          <w:lang w:bidi="fa-IR"/>
        </w:rPr>
        <w:t>(Nurse Consultant 5)</w:t>
      </w:r>
    </w:p>
    <w:p w14:paraId="3DCDD923"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Acceptance of Kidney Donation</w:t>
      </w:r>
    </w:p>
    <w:p w14:paraId="1D0FE6E3"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lastRenderedPageBreak/>
        <w:t xml:space="preserve">The outcome of the nursing intervention in individual and family`s decision making was to </w:t>
      </w:r>
      <w:commentRangeStart w:id="72"/>
      <w:r w:rsidRPr="0099548E">
        <w:rPr>
          <w:lang w:bidi="fa-IR"/>
        </w:rPr>
        <w:t xml:space="preserve">accept to pay or receive a donated </w:t>
      </w:r>
      <w:proofErr w:type="spellStart"/>
      <w:r w:rsidRPr="0099548E">
        <w:rPr>
          <w:lang w:bidi="fa-IR"/>
        </w:rPr>
        <w:t>kidney</w:t>
      </w:r>
      <w:commentRangeEnd w:id="72"/>
      <w:r w:rsidR="00BF1D76">
        <w:rPr>
          <w:rStyle w:val="CommentReference"/>
          <w:rFonts w:ascii="Calibri" w:eastAsia="Calibri" w:hAnsi="Calibri" w:cs="Arial"/>
        </w:rPr>
        <w:commentReference w:id="72"/>
      </w:r>
      <w:proofErr w:type="gramStart"/>
      <w:r w:rsidRPr="0099548E">
        <w:rPr>
          <w:lang w:bidi="fa-IR"/>
        </w:rPr>
        <w:t>.This</w:t>
      </w:r>
      <w:proofErr w:type="spellEnd"/>
      <w:proofErr w:type="gramEnd"/>
      <w:r w:rsidRPr="0099548E">
        <w:rPr>
          <w:lang w:bidi="fa-IR"/>
        </w:rPr>
        <w:t xml:space="preserve"> was important in families with brain death patients. Since the time of brain death, family members had different reactions such as denial, resistance, aggression, and </w:t>
      </w:r>
      <w:proofErr w:type="gramStart"/>
      <w:r w:rsidRPr="0099548E">
        <w:rPr>
          <w:lang w:bidi="fa-IR"/>
        </w:rPr>
        <w:t>acceptance.</w:t>
      </w:r>
      <w:commentRangeStart w:id="73"/>
      <w:r w:rsidRPr="0099548E">
        <w:rPr>
          <w:lang w:bidi="fa-IR"/>
        </w:rPr>
        <w:t>Nurses</w:t>
      </w:r>
      <w:proofErr w:type="gramEnd"/>
      <w:r w:rsidRPr="0099548E">
        <w:rPr>
          <w:lang w:bidi="fa-IR"/>
        </w:rPr>
        <w:t xml:space="preserve"> as a consultant identify this process to come into acceptance.</w:t>
      </w:r>
      <w:commentRangeEnd w:id="73"/>
      <w:r w:rsidR="00BF1D76">
        <w:rPr>
          <w:rStyle w:val="CommentReference"/>
          <w:rFonts w:ascii="Calibri" w:eastAsia="Calibri" w:hAnsi="Calibri" w:cs="Arial"/>
        </w:rPr>
        <w:commentReference w:id="73"/>
      </w:r>
    </w:p>
    <w:p w14:paraId="06195DC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“The mother of a child who believed her child was not brain dead was aggressive and blamed nurses and physician for the death of her child. However, after consultation with nurses and physicians she proposed us to donate the organs of her child "(mother of the deceased child)</w:t>
      </w:r>
    </w:p>
    <w:p w14:paraId="162F171A"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commentRangeStart w:id="74"/>
      <w:r w:rsidRPr="0099548E">
        <w:rPr>
          <w:lang w:bidi="fa-IR"/>
        </w:rPr>
        <w:t xml:space="preserve">Individuals and families who were seeking a kidney had different reactions such as fear, concern or interest due to financial problem thancadaveric renal transplantation.This kind of reaction was identified by nurses in various meetings and consulting was continued to create acceptance in the family or individual donors and recipients. </w:t>
      </w:r>
      <w:commentRangeEnd w:id="74"/>
      <w:r w:rsidR="00BF1D76">
        <w:rPr>
          <w:rStyle w:val="CommentReference"/>
          <w:rFonts w:ascii="Calibri" w:eastAsia="Calibri" w:hAnsi="Calibri" w:cs="Arial"/>
        </w:rPr>
        <w:commentReference w:id="74"/>
      </w:r>
    </w:p>
    <w:p w14:paraId="2795ED54"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"I was under the hemodialysis for years and did not have enough money to buy a kidney.</w:t>
      </w:r>
      <w:r w:rsidRPr="0099548E">
        <w:t xml:space="preserve">I was </w:t>
      </w:r>
      <w:r w:rsidRPr="0099548E">
        <w:rPr>
          <w:lang w:bidi="fa-IR"/>
        </w:rPr>
        <w:t xml:space="preserve">opposed to signing up the list of kidney transplant from a cadaver. Then, organ transplant nurse consulted me and convince me that it was better to receive the kidney </w:t>
      </w:r>
      <w:r w:rsidRPr="002807D7">
        <w:rPr>
          <w:lang w:bidi="fa-IR"/>
        </w:rPr>
        <w:t xml:space="preserve">from a </w:t>
      </w:r>
      <w:r w:rsidRPr="002807D7">
        <w:t>deceased donor</w:t>
      </w:r>
      <w:r w:rsidRPr="0099548E">
        <w:rPr>
          <w:lang w:bidi="fa-IR"/>
        </w:rPr>
        <w:t xml:space="preserve"> than a living donor.I accepted it and received the kidney. "(</w:t>
      </w:r>
      <w:commentRangeStart w:id="75"/>
      <w:r w:rsidRPr="0099548E">
        <w:rPr>
          <w:lang w:bidi="fa-IR"/>
        </w:rPr>
        <w:t>Patients with transplanted kidney).</w:t>
      </w:r>
      <w:commentRangeEnd w:id="75"/>
      <w:r w:rsidR="00BF1D76">
        <w:rPr>
          <w:rStyle w:val="CommentReference"/>
          <w:rFonts w:ascii="Calibri" w:eastAsia="Calibri" w:hAnsi="Calibri" w:cs="Arial"/>
        </w:rPr>
        <w:commentReference w:id="75"/>
      </w:r>
    </w:p>
    <w:p w14:paraId="3DBE81CA" w14:textId="77777777" w:rsidR="004513C1" w:rsidRPr="00663468" w:rsidRDefault="004513C1" w:rsidP="006848D6">
      <w:pPr>
        <w:spacing w:line="480" w:lineRule="auto"/>
        <w:jc w:val="both"/>
        <w:rPr>
          <w:rFonts w:ascii="Times New Roman" w:hAnsi="Times New Roman" w:cs="Times New Roman"/>
          <w:b/>
          <w:bCs/>
          <w:sz w:val="28"/>
          <w:szCs w:val="28"/>
        </w:rPr>
      </w:pPr>
      <w:r w:rsidRPr="00663468">
        <w:rPr>
          <w:rFonts w:ascii="Times New Roman" w:hAnsi="Times New Roman" w:cs="Times New Roman"/>
          <w:b/>
          <w:bCs/>
          <w:sz w:val="28"/>
          <w:szCs w:val="28"/>
        </w:rPr>
        <w:t>Discussion</w:t>
      </w:r>
    </w:p>
    <w:p w14:paraId="5085E6CB" w14:textId="77777777" w:rsidR="004513C1" w:rsidRPr="0099548E" w:rsidRDefault="004513C1" w:rsidP="00286D98">
      <w:pPr>
        <w:spacing w:line="480" w:lineRule="auto"/>
        <w:jc w:val="both"/>
        <w:rPr>
          <w:rFonts w:ascii="Times New Roman" w:hAnsi="Times New Roman" w:cs="Times New Roman"/>
          <w:sz w:val="24"/>
          <w:szCs w:val="24"/>
        </w:rPr>
      </w:pPr>
      <w:r w:rsidRPr="0099548E">
        <w:rPr>
          <w:rFonts w:ascii="Times New Roman" w:hAnsi="Times New Roman" w:cs="Times New Roman"/>
          <w:sz w:val="24"/>
          <w:szCs w:val="24"/>
        </w:rPr>
        <w:t xml:space="preserve">The results of this study showed that the negative attitude of some nurses and </w:t>
      </w:r>
      <w:commentRangeStart w:id="76"/>
      <w:proofErr w:type="spellStart"/>
      <w:r w:rsidRPr="0099548E">
        <w:rPr>
          <w:rFonts w:ascii="Times New Roman" w:hAnsi="Times New Roman" w:cs="Times New Roman"/>
          <w:sz w:val="24"/>
          <w:szCs w:val="24"/>
        </w:rPr>
        <w:t>physicianshad</w:t>
      </w:r>
      <w:commentRangeEnd w:id="76"/>
      <w:proofErr w:type="spellEnd"/>
      <w:r w:rsidR="00C071F5">
        <w:rPr>
          <w:rStyle w:val="CommentReference"/>
        </w:rPr>
        <w:commentReference w:id="76"/>
      </w:r>
      <w:r w:rsidRPr="0099548E">
        <w:rPr>
          <w:rFonts w:ascii="Times New Roman" w:hAnsi="Times New Roman" w:cs="Times New Roman"/>
          <w:sz w:val="24"/>
          <w:szCs w:val="24"/>
        </w:rPr>
        <w:t xml:space="preserve"> a negative effect on the family`s decision for kidney donation from </w:t>
      </w:r>
      <w:r w:rsidRPr="002807D7">
        <w:rPr>
          <w:rFonts w:ascii="Times New Roman" w:eastAsia="Times New Roman" w:hAnsi="Times New Roman" w:cs="Times New Roman"/>
          <w:sz w:val="24"/>
          <w:szCs w:val="24"/>
        </w:rPr>
        <w:t xml:space="preserve">deceased </w:t>
      </w:r>
      <w:r w:rsidRPr="00C071F5">
        <w:rPr>
          <w:rFonts w:ascii="Times New Roman" w:eastAsia="Times New Roman" w:hAnsi="Times New Roman" w:cs="Times New Roman"/>
          <w:strike/>
          <w:sz w:val="24"/>
          <w:szCs w:val="24"/>
          <w:rPrChange w:id="77" w:author="User" w:date="2017-06-10T16:14:00Z">
            <w:rPr>
              <w:rFonts w:ascii="Times New Roman" w:eastAsia="Times New Roman" w:hAnsi="Times New Roman" w:cs="Times New Roman"/>
              <w:sz w:val="24"/>
              <w:szCs w:val="24"/>
            </w:rPr>
          </w:rPrChange>
        </w:rPr>
        <w:t>donor</w:t>
      </w:r>
      <w:r w:rsidRPr="00C071F5">
        <w:rPr>
          <w:rFonts w:ascii="Times New Roman" w:hAnsi="Times New Roman" w:cs="Times New Roman"/>
          <w:strike/>
          <w:sz w:val="24"/>
          <w:szCs w:val="24"/>
          <w:rPrChange w:id="78" w:author="User" w:date="2017-06-10T16:14:00Z">
            <w:rPr>
              <w:rFonts w:ascii="Times New Roman" w:hAnsi="Times New Roman" w:cs="Times New Roman"/>
              <w:sz w:val="24"/>
              <w:szCs w:val="24"/>
            </w:rPr>
          </w:rPrChange>
        </w:rPr>
        <w:t xml:space="preserve"> and brain death.</w:t>
      </w:r>
      <w:r w:rsidRPr="0099548E">
        <w:rPr>
          <w:rFonts w:ascii="Times New Roman" w:hAnsi="Times New Roman" w:cs="Times New Roman"/>
          <w:sz w:val="24"/>
          <w:szCs w:val="24"/>
        </w:rPr>
        <w:t xml:space="preserve"> </w:t>
      </w:r>
      <w:commentRangeStart w:id="79"/>
      <w:r w:rsidRPr="0099548E">
        <w:rPr>
          <w:rFonts w:ascii="Times New Roman" w:hAnsi="Times New Roman" w:cs="Times New Roman"/>
          <w:sz w:val="24"/>
          <w:szCs w:val="24"/>
        </w:rPr>
        <w:t xml:space="preserve">Therefore, nurses were trying to change their attitude and believe to receive a consultation. </w:t>
      </w:r>
      <w:commentRangeEnd w:id="79"/>
      <w:r w:rsidR="004330FE">
        <w:rPr>
          <w:rStyle w:val="CommentReference"/>
        </w:rPr>
        <w:commentReference w:id="79"/>
      </w:r>
      <w:r w:rsidRPr="0099548E">
        <w:rPr>
          <w:rFonts w:ascii="Times New Roman" w:hAnsi="Times New Roman" w:cs="Times New Roman"/>
          <w:sz w:val="24"/>
          <w:szCs w:val="24"/>
        </w:rPr>
        <w:t xml:space="preserve">There is a relationship between nurses and physicians' attitudes toward organ donation with their </w:t>
      </w:r>
      <w:r w:rsidR="00286D98" w:rsidRPr="0099548E">
        <w:rPr>
          <w:rFonts w:ascii="Times New Roman" w:hAnsi="Times New Roman" w:cs="Times New Roman"/>
          <w:sz w:val="24"/>
          <w:szCs w:val="24"/>
        </w:rPr>
        <w:t>self-confidence</w:t>
      </w:r>
      <w:r w:rsidRPr="0099548E">
        <w:rPr>
          <w:rFonts w:ascii="Times New Roman" w:hAnsi="Times New Roman" w:cs="Times New Roman"/>
          <w:sz w:val="24"/>
          <w:szCs w:val="24"/>
        </w:rPr>
        <w:t xml:space="preserve"> satisfying families</w:t>
      </w:r>
      <w:r w:rsidR="00286D98">
        <w:rPr>
          <w:rFonts w:ascii="Times New Roman" w:hAnsi="Times New Roman" w:cs="Times New Roman"/>
          <w:sz w:val="24"/>
          <w:szCs w:val="24"/>
        </w:rPr>
        <w:t xml:space="preserve"> (24)</w:t>
      </w:r>
      <w:proofErr w:type="gramStart"/>
      <w:r>
        <w:rPr>
          <w:rFonts w:ascii="Times New Roman" w:hAnsi="Times New Roman" w:cs="Times New Roman"/>
          <w:sz w:val="24"/>
          <w:szCs w:val="24"/>
        </w:rPr>
        <w:t>.</w:t>
      </w:r>
      <w:proofErr w:type="spellStart"/>
      <w:r w:rsidRPr="0099548E">
        <w:rPr>
          <w:rFonts w:ascii="Times New Roman" w:hAnsi="Times New Roman" w:cs="Times New Roman"/>
          <w:sz w:val="24"/>
          <w:szCs w:val="24"/>
        </w:rPr>
        <w:t>Manzari</w:t>
      </w:r>
      <w:proofErr w:type="spellEnd"/>
      <w:proofErr w:type="gramEnd"/>
      <w:r w:rsidRPr="0099548E">
        <w:rPr>
          <w:rFonts w:ascii="Times New Roman" w:hAnsi="Times New Roman" w:cs="Times New Roman"/>
          <w:sz w:val="24"/>
          <w:szCs w:val="24"/>
        </w:rPr>
        <w:t xml:space="preserve"> et al found that failing to </w:t>
      </w:r>
      <w:r w:rsidRPr="0099548E">
        <w:rPr>
          <w:rFonts w:ascii="Times New Roman" w:hAnsi="Times New Roman" w:cs="Times New Roman"/>
          <w:sz w:val="24"/>
          <w:szCs w:val="24"/>
        </w:rPr>
        <w:lastRenderedPageBreak/>
        <w:t>approve definite brain dead by physicians and nurses, may cause concern, doubt, and lack of trust to team care which was followed by conflict in family`s decision</w:t>
      </w:r>
      <w:r w:rsidR="00286D98">
        <w:rPr>
          <w:rFonts w:ascii="Times New Roman" w:hAnsi="Times New Roman" w:cs="Times New Roman"/>
          <w:sz w:val="24"/>
          <w:szCs w:val="24"/>
        </w:rPr>
        <w:t xml:space="preserve"> (25)</w:t>
      </w:r>
      <w:r>
        <w:rPr>
          <w:rFonts w:ascii="Times New Roman" w:hAnsi="Times New Roman" w:cs="Times New Roman"/>
          <w:sz w:val="24"/>
          <w:szCs w:val="24"/>
        </w:rPr>
        <w:t>.</w:t>
      </w:r>
      <w:proofErr w:type="spellStart"/>
      <w:r w:rsidRPr="0099548E">
        <w:rPr>
          <w:rFonts w:ascii="Times New Roman" w:hAnsi="Times New Roman" w:cs="Times New Roman"/>
          <w:sz w:val="24"/>
          <w:szCs w:val="24"/>
        </w:rPr>
        <w:t>Flodén</w:t>
      </w:r>
      <w:proofErr w:type="spellEnd"/>
      <w:r w:rsidRPr="0099548E">
        <w:rPr>
          <w:rFonts w:ascii="Times New Roman" w:hAnsi="Times New Roman" w:cs="Times New Roman"/>
          <w:sz w:val="24"/>
          <w:szCs w:val="24"/>
        </w:rPr>
        <w:t xml:space="preserve"> et al (2011) in their study found that 50 percent of ICU nurses were aware of brain death and were able to give good consultations to their families</w:t>
      </w:r>
      <w:r w:rsidR="00286D98">
        <w:rPr>
          <w:rFonts w:ascii="Times New Roman" w:hAnsi="Times New Roman" w:cs="Times New Roman"/>
          <w:sz w:val="24"/>
          <w:szCs w:val="24"/>
        </w:rPr>
        <w:t xml:space="preserve"> (26)</w:t>
      </w:r>
      <w:r>
        <w:rPr>
          <w:rFonts w:ascii="Times New Roman" w:hAnsi="Times New Roman" w:cs="Times New Roman"/>
          <w:sz w:val="24"/>
          <w:szCs w:val="24"/>
        </w:rPr>
        <w:t>.</w:t>
      </w:r>
      <w:r w:rsidRPr="0099548E">
        <w:rPr>
          <w:rFonts w:ascii="Times New Roman" w:hAnsi="Times New Roman" w:cs="Times New Roman"/>
          <w:sz w:val="24"/>
          <w:szCs w:val="24"/>
        </w:rPr>
        <w:t xml:space="preserve"> Therefore, counseling and education are able to change nurses’ attitudes toward organ donation and have a positive impact on the families’ decision for organ donation</w:t>
      </w:r>
      <w:r w:rsidR="00286D98">
        <w:rPr>
          <w:rFonts w:ascii="Times New Roman" w:hAnsi="Times New Roman" w:cs="Times New Roman"/>
          <w:sz w:val="24"/>
          <w:szCs w:val="24"/>
        </w:rPr>
        <w:t xml:space="preserve"> (24,27)</w:t>
      </w:r>
      <w:r>
        <w:rPr>
          <w:rFonts w:ascii="Times New Roman" w:hAnsi="Times New Roman" w:cs="Times New Roman"/>
          <w:sz w:val="24"/>
          <w:szCs w:val="24"/>
        </w:rPr>
        <w:t>.</w:t>
      </w:r>
    </w:p>
    <w:p w14:paraId="3BF3CD5E" w14:textId="77777777" w:rsidR="004513C1" w:rsidRDefault="004513C1" w:rsidP="00286D98">
      <w:pPr>
        <w:spacing w:before="240" w:line="480" w:lineRule="auto"/>
        <w:jc w:val="both"/>
        <w:rPr>
          <w:rFonts w:ascii="Times New Roman" w:hAnsi="Times New Roman" w:cs="Times New Roman"/>
          <w:sz w:val="24"/>
          <w:szCs w:val="24"/>
        </w:rPr>
      </w:pPr>
      <w:r w:rsidRPr="0099548E">
        <w:rPr>
          <w:rFonts w:ascii="Times New Roman" w:hAnsi="Times New Roman" w:cs="Times New Roman"/>
          <w:sz w:val="24"/>
          <w:szCs w:val="24"/>
        </w:rPr>
        <w:t xml:space="preserve">Another role of nurses </w:t>
      </w:r>
      <w:commentRangeStart w:id="80"/>
      <w:r w:rsidRPr="0099548E">
        <w:rPr>
          <w:rFonts w:ascii="Times New Roman" w:hAnsi="Times New Roman" w:cs="Times New Roman"/>
          <w:sz w:val="24"/>
          <w:szCs w:val="24"/>
        </w:rPr>
        <w:t xml:space="preserve">was </w:t>
      </w:r>
      <w:commentRangeEnd w:id="80"/>
      <w:r w:rsidR="004330FE">
        <w:rPr>
          <w:rStyle w:val="CommentReference"/>
        </w:rPr>
        <w:commentReference w:id="80"/>
      </w:r>
      <w:r w:rsidRPr="0099548E">
        <w:rPr>
          <w:rFonts w:ascii="Times New Roman" w:hAnsi="Times New Roman" w:cs="Times New Roman"/>
          <w:sz w:val="24"/>
          <w:szCs w:val="24"/>
        </w:rPr>
        <w:t xml:space="preserve">giving consultation to individuals and families with brain-dead patients or those who were in need of kidney transplantation. Most families did not believe in organ donation.The reasons were disfiguring after brain death, the family falls into trouble in the process of organ donation,relative’s pessimism and religious prejudices. These factors lead the needy to buy a kidney from the market.At this time nurses in the role of the consultant were preventing it. </w:t>
      </w:r>
      <w:proofErr w:type="spellStart"/>
      <w:r w:rsidRPr="0099548E">
        <w:rPr>
          <w:rFonts w:ascii="Times New Roman" w:hAnsi="Times New Roman" w:cs="Times New Roman"/>
          <w:sz w:val="24"/>
          <w:szCs w:val="24"/>
        </w:rPr>
        <w:t>Zohoor</w:t>
      </w:r>
      <w:proofErr w:type="spellEnd"/>
      <w:r w:rsidRPr="0099548E">
        <w:rPr>
          <w:rFonts w:ascii="Times New Roman" w:hAnsi="Times New Roman" w:cs="Times New Roman"/>
          <w:sz w:val="24"/>
          <w:szCs w:val="24"/>
        </w:rPr>
        <w:t xml:space="preserve"> et al (2003) found that the biggest reasons of dissatisfaction were religious issues, frustrating the family and the possibility of commercial abuse of body organs</w:t>
      </w:r>
      <w:r w:rsidR="00286D98">
        <w:rPr>
          <w:rFonts w:ascii="Times New Roman" w:hAnsi="Times New Roman" w:cs="Times New Roman"/>
          <w:sz w:val="24"/>
          <w:szCs w:val="24"/>
        </w:rPr>
        <w:t xml:space="preserve"> (28)</w:t>
      </w:r>
      <w:r>
        <w:rPr>
          <w:rFonts w:ascii="Times New Roman" w:hAnsi="Times New Roman" w:cs="Times New Roman"/>
          <w:sz w:val="24"/>
          <w:szCs w:val="24"/>
        </w:rPr>
        <w:t>.</w:t>
      </w:r>
    </w:p>
    <w:p w14:paraId="131A5DE7" w14:textId="77777777" w:rsidR="004513C1" w:rsidRPr="00BC7AF7" w:rsidRDefault="004513C1" w:rsidP="00286D98">
      <w:pPr>
        <w:shd w:val="clear" w:color="auto" w:fill="FFFFFF"/>
        <w:spacing w:line="480" w:lineRule="auto"/>
        <w:jc w:val="both"/>
        <w:rPr>
          <w:rFonts w:ascii="Times New Roman" w:hAnsi="Times New Roman" w:cs="Times New Roman"/>
          <w:sz w:val="24"/>
          <w:szCs w:val="24"/>
        </w:rPr>
      </w:pPr>
      <w:r w:rsidRPr="00BC7AF7">
        <w:rPr>
          <w:rFonts w:ascii="Times New Roman" w:hAnsi="Times New Roman" w:cs="Times New Roman"/>
          <w:sz w:val="24"/>
          <w:szCs w:val="24"/>
        </w:rPr>
        <w:t xml:space="preserve">Regarding empathy, a number of nurses who had an understanding of the mourning stages, </w:t>
      </w:r>
      <w:r w:rsidRPr="004330FE">
        <w:rPr>
          <w:rFonts w:ascii="Times New Roman" w:hAnsi="Times New Roman" w:cs="Times New Roman"/>
          <w:strike/>
          <w:sz w:val="24"/>
          <w:szCs w:val="24"/>
          <w:rPrChange w:id="81" w:author="User" w:date="2017-06-10T16:16:00Z">
            <w:rPr>
              <w:rFonts w:ascii="Times New Roman" w:hAnsi="Times New Roman" w:cs="Times New Roman"/>
              <w:sz w:val="24"/>
              <w:szCs w:val="24"/>
            </w:rPr>
          </w:rPrChange>
        </w:rPr>
        <w:t>including denial, resistance, bargaining, acceptance, or aggression</w:t>
      </w:r>
      <w:r w:rsidRPr="00BC7AF7">
        <w:rPr>
          <w:rFonts w:ascii="Times New Roman" w:hAnsi="Times New Roman" w:cs="Times New Roman"/>
          <w:sz w:val="24"/>
          <w:szCs w:val="24"/>
        </w:rPr>
        <w:t xml:space="preserve">, prepared the individual and family members at the right time to accept the reality. The results of Mills and </w:t>
      </w:r>
      <w:proofErr w:type="spellStart"/>
      <w:r w:rsidRPr="00BC7AF7">
        <w:rPr>
          <w:rFonts w:ascii="Times New Roman" w:hAnsi="Times New Roman" w:cs="Times New Roman"/>
          <w:sz w:val="24"/>
          <w:szCs w:val="24"/>
        </w:rPr>
        <w:t>Koulouglioti</w:t>
      </w:r>
      <w:proofErr w:type="spellEnd"/>
      <w:r w:rsidRPr="00BC7AF7">
        <w:rPr>
          <w:rFonts w:ascii="Times New Roman" w:hAnsi="Times New Roman" w:cs="Times New Roman"/>
          <w:sz w:val="24"/>
          <w:szCs w:val="24"/>
        </w:rPr>
        <w:t xml:space="preserve">(2015) were consistent with our results. They found that preparing families for organ donation requires the </w:t>
      </w:r>
      <w:r w:rsidR="00286D98" w:rsidRPr="00BC7AF7">
        <w:rPr>
          <w:rFonts w:ascii="Times New Roman" w:hAnsi="Times New Roman" w:cs="Times New Roman"/>
          <w:sz w:val="24"/>
          <w:szCs w:val="24"/>
        </w:rPr>
        <w:t>nurse</w:t>
      </w:r>
      <w:r w:rsidR="00286D98" w:rsidRPr="00BC7AF7">
        <w:rPr>
          <w:rFonts w:ascii="Times New Roman" w:hAnsi="Times New Roman" w:cs="Times New Roman" w:hint="cs"/>
          <w:sz w:val="24"/>
          <w:szCs w:val="24"/>
          <w:rtl/>
        </w:rPr>
        <w:t>‘</w:t>
      </w:r>
      <w:r w:rsidR="00286D98" w:rsidRPr="00BC7AF7">
        <w:rPr>
          <w:rFonts w:ascii="Times New Roman" w:hAnsi="Times New Roman" w:cs="Times New Roman" w:hint="cs"/>
          <w:sz w:val="24"/>
          <w:szCs w:val="24"/>
        </w:rPr>
        <w:t>s</w:t>
      </w:r>
      <w:r w:rsidRPr="00BC7AF7">
        <w:rPr>
          <w:rFonts w:ascii="Times New Roman" w:hAnsi="Times New Roman" w:cs="Times New Roman"/>
          <w:sz w:val="24"/>
          <w:szCs w:val="24"/>
        </w:rPr>
        <w:t xml:space="preserve"> support</w:t>
      </w:r>
      <w:r w:rsidR="00286D98">
        <w:rPr>
          <w:rFonts w:ascii="Times New Roman" w:hAnsi="Times New Roman" w:cs="Times New Roman"/>
          <w:sz w:val="24"/>
          <w:szCs w:val="24"/>
        </w:rPr>
        <w:t xml:space="preserve"> (29)</w:t>
      </w:r>
      <w:r>
        <w:rPr>
          <w:rFonts w:ascii="Times New Roman" w:hAnsi="Times New Roman" w:cs="Times New Roman"/>
          <w:sz w:val="24"/>
          <w:szCs w:val="24"/>
        </w:rPr>
        <w:t>.</w:t>
      </w:r>
      <w:r w:rsidRPr="00BC7AF7">
        <w:rPr>
          <w:rFonts w:ascii="Times New Roman" w:hAnsi="Times New Roman" w:cs="Times New Roman"/>
          <w:sz w:val="24"/>
          <w:szCs w:val="24"/>
        </w:rPr>
        <w:t xml:space="preserve"> Also, earlier studies showed that giving enough time to the family members to accept the death of their </w:t>
      </w:r>
      <w:r w:rsidRPr="004330FE">
        <w:rPr>
          <w:rFonts w:ascii="Times New Roman" w:hAnsi="Times New Roman" w:cs="Times New Roman"/>
          <w:strike/>
          <w:sz w:val="24"/>
          <w:szCs w:val="24"/>
          <w:rPrChange w:id="82" w:author="User" w:date="2017-06-10T16:17:00Z">
            <w:rPr>
              <w:rFonts w:ascii="Times New Roman" w:hAnsi="Times New Roman" w:cs="Times New Roman"/>
              <w:sz w:val="24"/>
              <w:szCs w:val="24"/>
            </w:rPr>
          </w:rPrChange>
        </w:rPr>
        <w:t>be</w:t>
      </w:r>
      <w:r w:rsidRPr="00BC7AF7">
        <w:rPr>
          <w:rFonts w:ascii="Times New Roman" w:hAnsi="Times New Roman" w:cs="Times New Roman"/>
          <w:sz w:val="24"/>
          <w:szCs w:val="24"/>
        </w:rPr>
        <w:t>loved ones before the request for organ donation is the most important factor influencing their decision</w:t>
      </w:r>
      <w:r w:rsidR="00286D98">
        <w:rPr>
          <w:rFonts w:ascii="Times New Roman" w:hAnsi="Times New Roman" w:cs="Times New Roman"/>
          <w:sz w:val="24"/>
          <w:szCs w:val="24"/>
        </w:rPr>
        <w:t xml:space="preserve"> (10, 30)</w:t>
      </w:r>
      <w:r>
        <w:rPr>
          <w:rFonts w:ascii="Times New Roman" w:hAnsi="Times New Roman" w:cs="Times New Roman"/>
          <w:sz w:val="24"/>
          <w:szCs w:val="24"/>
        </w:rPr>
        <w:t>.</w:t>
      </w:r>
    </w:p>
    <w:p w14:paraId="759116B8" w14:textId="77777777" w:rsidR="004513C1" w:rsidRPr="0099548E" w:rsidRDefault="004513C1" w:rsidP="00B265A1">
      <w:pPr>
        <w:spacing w:before="240" w:line="480" w:lineRule="auto"/>
        <w:jc w:val="both"/>
        <w:rPr>
          <w:rFonts w:ascii="Times New Roman" w:hAnsi="Times New Roman" w:cs="Times New Roman"/>
          <w:sz w:val="24"/>
          <w:szCs w:val="24"/>
        </w:rPr>
      </w:pPr>
      <w:proofErr w:type="spellStart"/>
      <w:r w:rsidRPr="0099548E">
        <w:rPr>
          <w:rFonts w:ascii="Times New Roman" w:hAnsi="Times New Roman" w:cs="Times New Roman"/>
          <w:sz w:val="24"/>
          <w:szCs w:val="24"/>
        </w:rPr>
        <w:t>Manzari</w:t>
      </w:r>
      <w:proofErr w:type="spellEnd"/>
      <w:r w:rsidRPr="0099548E">
        <w:rPr>
          <w:rFonts w:ascii="Times New Roman" w:hAnsi="Times New Roman" w:cs="Times New Roman"/>
          <w:sz w:val="24"/>
          <w:szCs w:val="24"/>
        </w:rPr>
        <w:t xml:space="preserve"> et al showed that religious beliefs was an obligation to maintain the sanctity of dead,prohibits the mutilation of dead,the belief to difficulty in the bodily resurrection with </w:t>
      </w:r>
      <w:r w:rsidRPr="0099548E">
        <w:rPr>
          <w:rFonts w:ascii="Times New Roman" w:hAnsi="Times New Roman" w:cs="Times New Roman"/>
          <w:sz w:val="24"/>
          <w:szCs w:val="24"/>
        </w:rPr>
        <w:lastRenderedPageBreak/>
        <w:t>organ donation,the belief in the God willing,andtransferring the sins of the donor to the receiver were among most important barriers to organ donation decision</w:t>
      </w:r>
      <w:r w:rsidR="00B265A1">
        <w:rPr>
          <w:rFonts w:ascii="Times New Roman" w:hAnsi="Times New Roman" w:cs="Times New Roman"/>
          <w:sz w:val="24"/>
          <w:szCs w:val="24"/>
        </w:rPr>
        <w:t xml:space="preserve"> (25)</w:t>
      </w:r>
      <w:r>
        <w:rPr>
          <w:rFonts w:ascii="Times New Roman" w:hAnsi="Times New Roman" w:cs="Times New Roman"/>
          <w:sz w:val="24"/>
          <w:szCs w:val="24"/>
        </w:rPr>
        <w:t>.</w:t>
      </w:r>
    </w:p>
    <w:p w14:paraId="5A218CB3" w14:textId="77777777" w:rsidR="004513C1" w:rsidRPr="0099548E" w:rsidRDefault="004513C1" w:rsidP="00BA5421">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In relation to the nurse`s mediation role, nurses in long-term care of patients had more time to interact with their families.This makes a nurse a bridge to exchange views of the family and physician about kidney donation.On the other hand, in the role of mediator, nurses play a great role in middling the kidney donor and the recipient’s family </w:t>
      </w:r>
      <w:proofErr w:type="spellStart"/>
      <w:r w:rsidRPr="0099548E">
        <w:rPr>
          <w:rFonts w:ascii="Times New Roman" w:hAnsi="Times New Roman" w:cs="Times New Roman"/>
          <w:sz w:val="24"/>
          <w:szCs w:val="24"/>
          <w:lang w:bidi="fa-IR"/>
        </w:rPr>
        <w:t>members.GyllströmKrekula</w:t>
      </w:r>
      <w:proofErr w:type="spellEnd"/>
      <w:r w:rsidRPr="0099548E">
        <w:rPr>
          <w:rFonts w:ascii="Times New Roman" w:hAnsi="Times New Roman" w:cs="Times New Roman"/>
          <w:sz w:val="24"/>
          <w:szCs w:val="24"/>
          <w:lang w:bidi="fa-IR"/>
        </w:rPr>
        <w:t xml:space="preserve"> et al study (2015) confirms the results of the recent study.Based on a designed model through the reconciliation of nurses in the intensive care unit, they provide a connecting bridge to organ donation between family members, physicians, and other relevant units</w:t>
      </w:r>
      <w:r w:rsidR="004A1737">
        <w:rPr>
          <w:rFonts w:ascii="Times New Roman" w:hAnsi="Times New Roman" w:cs="Times New Roman"/>
          <w:sz w:val="24"/>
          <w:szCs w:val="24"/>
          <w:lang w:bidi="fa-IR"/>
        </w:rPr>
        <w:t xml:space="preserve"> (31)</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In relation to motivating to donate or receive a kidney from a cadaver</w:t>
      </w:r>
      <w:proofErr w:type="gramStart"/>
      <w:r w:rsidRPr="0099548E">
        <w:rPr>
          <w:rFonts w:ascii="Times New Roman" w:hAnsi="Times New Roman" w:cs="Times New Roman"/>
          <w:sz w:val="24"/>
          <w:szCs w:val="24"/>
          <w:lang w:bidi="fa-IR"/>
        </w:rPr>
        <w:t>,</w:t>
      </w:r>
      <w:commentRangeStart w:id="83"/>
      <w:r w:rsidRPr="0099548E">
        <w:rPr>
          <w:rFonts w:ascii="Times New Roman" w:hAnsi="Times New Roman" w:cs="Times New Roman"/>
          <w:sz w:val="24"/>
          <w:szCs w:val="24"/>
          <w:lang w:bidi="fa-IR"/>
        </w:rPr>
        <w:t>nurses</w:t>
      </w:r>
      <w:proofErr w:type="gramEnd"/>
      <w:r w:rsidRPr="0099548E">
        <w:rPr>
          <w:rFonts w:ascii="Times New Roman" w:hAnsi="Times New Roman" w:cs="Times New Roman"/>
          <w:sz w:val="24"/>
          <w:szCs w:val="24"/>
          <w:lang w:bidi="fa-IR"/>
        </w:rPr>
        <w:t xml:space="preserve"> provide spiritual, financial and social rewards trying to provide incentives for kidney donation.</w:t>
      </w:r>
      <w:commentRangeEnd w:id="83"/>
      <w:r w:rsidR="004330FE">
        <w:rPr>
          <w:rStyle w:val="CommentReference"/>
        </w:rPr>
        <w:commentReference w:id="83"/>
      </w:r>
      <w:r w:rsidRPr="0099548E">
        <w:rPr>
          <w:rFonts w:ascii="Times New Roman" w:hAnsi="Times New Roman" w:cs="Times New Roman"/>
          <w:sz w:val="24"/>
          <w:szCs w:val="24"/>
          <w:lang w:bidi="fa-IR"/>
        </w:rPr>
        <w:t xml:space="preserve"> In order to create spiritual motivation, families with brain-dead patients were invited to meetings of organ </w:t>
      </w:r>
      <w:proofErr w:type="spellStart"/>
      <w:proofErr w:type="gramStart"/>
      <w:r w:rsidRPr="0099548E">
        <w:rPr>
          <w:rFonts w:ascii="Times New Roman" w:hAnsi="Times New Roman" w:cs="Times New Roman"/>
          <w:sz w:val="24"/>
          <w:szCs w:val="24"/>
          <w:lang w:bidi="fa-IR"/>
        </w:rPr>
        <w:t>donation.Zohoor</w:t>
      </w:r>
      <w:proofErr w:type="spellEnd"/>
      <w:proofErr w:type="gramEnd"/>
      <w:r w:rsidRPr="0099548E">
        <w:rPr>
          <w:rFonts w:ascii="Times New Roman" w:hAnsi="Times New Roman" w:cs="Times New Roman"/>
          <w:sz w:val="24"/>
          <w:szCs w:val="24"/>
          <w:lang w:bidi="fa-IR"/>
        </w:rPr>
        <w:t xml:space="preserve"> and </w:t>
      </w:r>
      <w:proofErr w:type="spellStart"/>
      <w:r w:rsidRPr="0099548E">
        <w:rPr>
          <w:rFonts w:ascii="Times New Roman" w:hAnsi="Times New Roman" w:cs="Times New Roman"/>
          <w:sz w:val="24"/>
          <w:szCs w:val="24"/>
          <w:lang w:bidi="fa-IR"/>
        </w:rPr>
        <w:t>Pir</w:t>
      </w:r>
      <w:proofErr w:type="spellEnd"/>
      <w:r w:rsidRPr="0099548E">
        <w:rPr>
          <w:rFonts w:ascii="Times New Roman" w:hAnsi="Times New Roman" w:cs="Times New Roman"/>
          <w:sz w:val="24"/>
          <w:szCs w:val="24"/>
          <w:lang w:bidi="fa-IR"/>
        </w:rPr>
        <w:t xml:space="preserve"> (2003) found that nurses and physicians providing motivational factors such as an appreciation of the family members to make organ donation, to show </w:t>
      </w:r>
      <w:commentRangeStart w:id="84"/>
      <w:r w:rsidRPr="0099548E">
        <w:rPr>
          <w:rFonts w:ascii="Times New Roman" w:hAnsi="Times New Roman" w:cs="Times New Roman"/>
          <w:sz w:val="24"/>
          <w:szCs w:val="24"/>
          <w:lang w:bidi="fa-IR"/>
        </w:rPr>
        <w:t>excruciating</w:t>
      </w:r>
      <w:commentRangeEnd w:id="84"/>
      <w:r w:rsidR="004330FE">
        <w:rPr>
          <w:rStyle w:val="CommentReference"/>
        </w:rPr>
        <w:commentReference w:id="84"/>
      </w:r>
      <w:r w:rsidRPr="0099548E">
        <w:rPr>
          <w:rFonts w:ascii="Times New Roman" w:hAnsi="Times New Roman" w:cs="Times New Roman"/>
          <w:sz w:val="24"/>
          <w:szCs w:val="24"/>
          <w:lang w:bidi="fa-IR"/>
        </w:rPr>
        <w:t xml:space="preserve"> lives of patients who received transplants and to show the lives of recipients following transplantation, were prepared the ground for organ donation</w:t>
      </w:r>
      <w:r w:rsidR="00BA5421">
        <w:rPr>
          <w:rFonts w:ascii="Times New Roman" w:hAnsi="Times New Roman" w:cs="Times New Roman"/>
          <w:sz w:val="24"/>
          <w:szCs w:val="24"/>
          <w:lang w:bidi="fa-IR"/>
        </w:rPr>
        <w:t xml:space="preserve"> (28)</w:t>
      </w:r>
      <w:r>
        <w:rPr>
          <w:rFonts w:ascii="Times New Roman" w:hAnsi="Times New Roman" w:cs="Times New Roman"/>
          <w:sz w:val="24"/>
          <w:szCs w:val="24"/>
          <w:lang w:bidi="fa-IR"/>
        </w:rPr>
        <w:t>.</w:t>
      </w:r>
    </w:p>
    <w:p w14:paraId="541F929B" w14:textId="77777777" w:rsidR="004513C1" w:rsidRPr="0099548E" w:rsidRDefault="004513C1" w:rsidP="00F562EF">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Studies show that kidney transplantation is expensive and high costs are a major concern for kidney transplant providers</w:t>
      </w:r>
      <w:r w:rsidR="00F562EF">
        <w:rPr>
          <w:rFonts w:ascii="Times New Roman" w:hAnsi="Times New Roman" w:cs="Times New Roman"/>
          <w:sz w:val="24"/>
          <w:szCs w:val="24"/>
          <w:lang w:bidi="fa-IR"/>
        </w:rPr>
        <w:t xml:space="preserve"> (32-33)</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In the present study along with spiritual and social motivation, sometimes nurses’ support donors and recipients financially.</w:t>
      </w:r>
    </w:p>
    <w:p w14:paraId="5A482D82" w14:textId="77777777" w:rsidR="004513C1" w:rsidRPr="0099548E" w:rsidRDefault="004513C1" w:rsidP="00350D3F">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In the present study culture making and setting up virtual sites in the community were among the nurses’ activities to create motivation for kidney donation which was performed at the community </w:t>
      </w:r>
      <w:proofErr w:type="spellStart"/>
      <w:r w:rsidRPr="0099548E">
        <w:rPr>
          <w:rFonts w:ascii="Times New Roman" w:hAnsi="Times New Roman" w:cs="Times New Roman"/>
          <w:sz w:val="24"/>
          <w:szCs w:val="24"/>
          <w:lang w:bidi="fa-IR"/>
        </w:rPr>
        <w:t>level.Muliira</w:t>
      </w:r>
      <w:proofErr w:type="spellEnd"/>
      <w:r w:rsidRPr="0099548E">
        <w:rPr>
          <w:rFonts w:ascii="Times New Roman" w:hAnsi="Times New Roman" w:cs="Times New Roman"/>
          <w:sz w:val="24"/>
          <w:szCs w:val="24"/>
          <w:lang w:bidi="fa-IR"/>
        </w:rPr>
        <w:t xml:space="preserve"> and </w:t>
      </w:r>
      <w:proofErr w:type="spellStart"/>
      <w:r w:rsidRPr="0099548E">
        <w:rPr>
          <w:rFonts w:ascii="Times New Roman" w:hAnsi="Times New Roman" w:cs="Times New Roman"/>
          <w:sz w:val="24"/>
          <w:szCs w:val="24"/>
          <w:lang w:bidi="fa-IR"/>
        </w:rPr>
        <w:t>Muliira</w:t>
      </w:r>
      <w:proofErr w:type="spellEnd"/>
      <w:r w:rsidRPr="0099548E">
        <w:rPr>
          <w:rFonts w:ascii="Times New Roman" w:hAnsi="Times New Roman" w:cs="Times New Roman"/>
          <w:sz w:val="24"/>
          <w:szCs w:val="24"/>
          <w:lang w:bidi="fa-IR"/>
        </w:rPr>
        <w:t xml:space="preserve"> (2014) suggested that nurses can invite missionaries </w:t>
      </w:r>
      <w:r w:rsidRPr="0099548E">
        <w:rPr>
          <w:rFonts w:ascii="Times New Roman" w:hAnsi="Times New Roman" w:cs="Times New Roman"/>
          <w:sz w:val="24"/>
          <w:szCs w:val="24"/>
          <w:lang w:bidi="fa-IR"/>
        </w:rPr>
        <w:lastRenderedPageBreak/>
        <w:t>and religious clergymen to motivate organ donation decision in individuals and families</w:t>
      </w:r>
      <w:r w:rsidR="00350D3F">
        <w:rPr>
          <w:rFonts w:ascii="Times New Roman" w:hAnsi="Times New Roman" w:cs="Times New Roman"/>
          <w:sz w:val="24"/>
          <w:szCs w:val="24"/>
          <w:lang w:bidi="fa-IR"/>
        </w:rPr>
        <w:t xml:space="preserve"> (34)</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This was contrary to the results of our study and the participants did not mention it.</w:t>
      </w:r>
    </w:p>
    <w:p w14:paraId="1E06AEF8" w14:textId="77777777" w:rsidR="004513C1" w:rsidRPr="0099548E" w:rsidRDefault="004513C1" w:rsidP="009114CC">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One of the themes found in the present study was accepting to receive and donate a kidney from </w:t>
      </w:r>
      <w:r w:rsidRPr="002807D7">
        <w:rPr>
          <w:rFonts w:ascii="Times New Roman" w:eastAsia="Times New Roman" w:hAnsi="Times New Roman" w:cs="Times New Roman"/>
          <w:sz w:val="24"/>
          <w:szCs w:val="24"/>
        </w:rPr>
        <w:t>deceased donor</w:t>
      </w:r>
      <w:r w:rsidRPr="0099548E">
        <w:rPr>
          <w:rFonts w:ascii="Times New Roman" w:hAnsi="Times New Roman" w:cs="Times New Roman"/>
          <w:sz w:val="24"/>
          <w:szCs w:val="24"/>
          <w:lang w:bidi="fa-IR"/>
        </w:rPr>
        <w:t xml:space="preserve"> and brain dead </w:t>
      </w:r>
      <w:proofErr w:type="gramStart"/>
      <w:r w:rsidRPr="0099548E">
        <w:rPr>
          <w:rFonts w:ascii="Times New Roman" w:hAnsi="Times New Roman" w:cs="Times New Roman"/>
          <w:sz w:val="24"/>
          <w:szCs w:val="24"/>
          <w:lang w:bidi="fa-IR"/>
        </w:rPr>
        <w:t>patients.</w:t>
      </w:r>
      <w:r w:rsidRPr="0099548E">
        <w:rPr>
          <w:rFonts w:ascii="Times New Roman" w:hAnsi="Times New Roman" w:cs="Times New Roman"/>
          <w:sz w:val="24"/>
          <w:szCs w:val="24"/>
        </w:rPr>
        <w:t>Also</w:t>
      </w:r>
      <w:proofErr w:type="gramEnd"/>
      <w:r w:rsidRPr="0099548E">
        <w:rPr>
          <w:rFonts w:ascii="Times New Roman" w:hAnsi="Times New Roman" w:cs="Times New Roman"/>
          <w:sz w:val="24"/>
          <w:szCs w:val="24"/>
        </w:rPr>
        <w:t xml:space="preserve"> </w:t>
      </w:r>
      <w:r w:rsidRPr="0099548E">
        <w:rPr>
          <w:rFonts w:ascii="Times New Roman" w:hAnsi="Times New Roman" w:cs="Times New Roman"/>
          <w:sz w:val="24"/>
          <w:szCs w:val="24"/>
          <w:lang w:bidi="fa-IR"/>
        </w:rPr>
        <w:t xml:space="preserve">in our study it was </w:t>
      </w:r>
      <w:commentRangeStart w:id="85"/>
      <w:r w:rsidRPr="0099548E">
        <w:rPr>
          <w:rFonts w:ascii="Times New Roman" w:hAnsi="Times New Roman" w:cs="Times New Roman"/>
          <w:sz w:val="24"/>
          <w:szCs w:val="24"/>
          <w:lang w:bidi="fa-IR"/>
        </w:rPr>
        <w:t>determined</w:t>
      </w:r>
      <w:commentRangeEnd w:id="85"/>
      <w:r w:rsidR="004330FE">
        <w:rPr>
          <w:rStyle w:val="CommentReference"/>
        </w:rPr>
        <w:commentReference w:id="85"/>
      </w:r>
      <w:r w:rsidRPr="0099548E">
        <w:rPr>
          <w:rFonts w:ascii="Times New Roman" w:hAnsi="Times New Roman" w:cs="Times New Roman"/>
          <w:sz w:val="24"/>
          <w:szCs w:val="24"/>
          <w:lang w:bidi="fa-IR"/>
        </w:rPr>
        <w:t xml:space="preserve"> that the important factor to accept kidney donation by the family members were altruism and a sense of humanity to help others. </w:t>
      </w:r>
      <w:proofErr w:type="spellStart"/>
      <w:r w:rsidRPr="0099548E">
        <w:rPr>
          <w:rFonts w:ascii="Times New Roman" w:hAnsi="Times New Roman" w:cs="Times New Roman"/>
          <w:sz w:val="24"/>
          <w:szCs w:val="24"/>
          <w:lang w:bidi="fa-IR"/>
        </w:rPr>
        <w:t>Roodnat</w:t>
      </w:r>
      <w:proofErr w:type="spellEnd"/>
      <w:r w:rsidRPr="0099548E">
        <w:rPr>
          <w:rFonts w:ascii="Times New Roman" w:hAnsi="Times New Roman" w:cs="Times New Roman"/>
          <w:sz w:val="24"/>
          <w:szCs w:val="24"/>
          <w:lang w:bidi="fa-IR"/>
        </w:rPr>
        <w:t xml:space="preserve"> et al (2010) in their study found that an important factor in the acceptance of kidney donation was the sense of humanity among donors and transplant recipients</w:t>
      </w:r>
      <w:r w:rsidR="009114CC">
        <w:rPr>
          <w:rFonts w:ascii="Times New Roman" w:hAnsi="Times New Roman" w:cs="Times New Roman"/>
          <w:sz w:val="24"/>
          <w:szCs w:val="24"/>
          <w:lang w:bidi="fa-IR"/>
        </w:rPr>
        <w:t xml:space="preserve"> (35)</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The study of </w:t>
      </w:r>
      <w:proofErr w:type="spellStart"/>
      <w:r w:rsidRPr="0099548E">
        <w:rPr>
          <w:rFonts w:ascii="Times New Roman" w:hAnsi="Times New Roman" w:cs="Times New Roman"/>
          <w:sz w:val="24"/>
          <w:szCs w:val="24"/>
          <w:lang w:bidi="fa-IR"/>
        </w:rPr>
        <w:t>Zohoor</w:t>
      </w:r>
      <w:proofErr w:type="spellEnd"/>
      <w:r w:rsidRPr="0099548E">
        <w:rPr>
          <w:rFonts w:ascii="Times New Roman" w:hAnsi="Times New Roman" w:cs="Times New Roman"/>
          <w:sz w:val="24"/>
          <w:szCs w:val="24"/>
          <w:lang w:bidi="fa-IR"/>
        </w:rPr>
        <w:t xml:space="preserve"> et al (2003) showed that one of the main reasons for organ donation was a sense of humanity</w:t>
      </w:r>
      <w:r w:rsidR="009114CC">
        <w:rPr>
          <w:rFonts w:ascii="Times New Roman" w:hAnsi="Times New Roman" w:cs="Times New Roman"/>
          <w:sz w:val="24"/>
          <w:szCs w:val="24"/>
          <w:lang w:bidi="fa-IR"/>
        </w:rPr>
        <w:t xml:space="preserve"> (28)</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Also </w:t>
      </w:r>
      <w:proofErr w:type="spellStart"/>
      <w:r w:rsidRPr="0099548E">
        <w:rPr>
          <w:rFonts w:ascii="Times New Roman" w:hAnsi="Times New Roman" w:cs="Times New Roman"/>
          <w:sz w:val="24"/>
          <w:szCs w:val="24"/>
          <w:lang w:bidi="fa-IR"/>
        </w:rPr>
        <w:t>Simpkin</w:t>
      </w:r>
      <w:proofErr w:type="spellEnd"/>
      <w:r w:rsidRPr="0099548E">
        <w:rPr>
          <w:rFonts w:ascii="Times New Roman" w:hAnsi="Times New Roman" w:cs="Times New Roman"/>
          <w:sz w:val="24"/>
          <w:szCs w:val="24"/>
          <w:lang w:bidi="fa-IR"/>
        </w:rPr>
        <w:t xml:space="preserve"> et al. (2008) found </w:t>
      </w:r>
      <w:commentRangeStart w:id="86"/>
      <w:r w:rsidRPr="0099548E">
        <w:rPr>
          <w:rFonts w:ascii="Times New Roman" w:hAnsi="Times New Roman" w:cs="Times New Roman"/>
          <w:sz w:val="24"/>
          <w:szCs w:val="24"/>
          <w:lang w:bidi="fa-IR"/>
        </w:rPr>
        <w:t>that</w:t>
      </w:r>
      <w:proofErr w:type="gramStart"/>
      <w:r w:rsidRPr="0099548E">
        <w:rPr>
          <w:rFonts w:ascii="Times New Roman" w:hAnsi="Times New Roman" w:cs="Times New Roman"/>
          <w:sz w:val="24"/>
          <w:szCs w:val="24"/>
          <w:lang w:bidi="fa-IR"/>
        </w:rPr>
        <w:t>;correct</w:t>
      </w:r>
      <w:proofErr w:type="gramEnd"/>
      <w:r w:rsidRPr="0099548E">
        <w:rPr>
          <w:rFonts w:ascii="Times New Roman" w:hAnsi="Times New Roman" w:cs="Times New Roman"/>
          <w:sz w:val="24"/>
          <w:szCs w:val="24"/>
          <w:lang w:bidi="fa-IR"/>
        </w:rPr>
        <w:t xml:space="preserve"> </w:t>
      </w:r>
      <w:commentRangeEnd w:id="86"/>
      <w:r w:rsidR="004330FE">
        <w:rPr>
          <w:rStyle w:val="CommentReference"/>
        </w:rPr>
        <w:commentReference w:id="86"/>
      </w:r>
      <w:r w:rsidRPr="0099548E">
        <w:rPr>
          <w:rFonts w:ascii="Times New Roman" w:hAnsi="Times New Roman" w:cs="Times New Roman"/>
          <w:sz w:val="24"/>
          <w:szCs w:val="24"/>
          <w:lang w:bidi="fa-IR"/>
        </w:rPr>
        <w:t xml:space="preserve">understanding of brain death,no request for organ donation at the time of brain death,giving sufficient time for consultation and decision-making to family members,express the request privately and </w:t>
      </w:r>
      <w:r w:rsidRPr="0099548E">
        <w:rPr>
          <w:rFonts w:ascii="Times New Roman" w:hAnsi="Times New Roman" w:cs="Times New Roman"/>
          <w:sz w:val="24"/>
          <w:szCs w:val="24"/>
        </w:rPr>
        <w:t>using</w:t>
      </w:r>
      <w:r w:rsidRPr="0099548E">
        <w:rPr>
          <w:rFonts w:ascii="Times New Roman" w:hAnsi="Times New Roman" w:cs="Times New Roman"/>
          <w:sz w:val="24"/>
          <w:szCs w:val="24"/>
          <w:lang w:bidi="fa-IR"/>
        </w:rPr>
        <w:t xml:space="preserve"> a consultant nurse as responsible for coordinating to organ donationcould be effective to make the right decision to make organ donation</w:t>
      </w:r>
      <w:r w:rsidR="009114CC">
        <w:rPr>
          <w:rFonts w:ascii="Times New Roman" w:hAnsi="Times New Roman" w:cs="Times New Roman"/>
          <w:sz w:val="24"/>
          <w:szCs w:val="24"/>
          <w:lang w:bidi="fa-IR"/>
        </w:rPr>
        <w:t xml:space="preserve"> (36)</w:t>
      </w:r>
      <w:r>
        <w:rPr>
          <w:rFonts w:ascii="Times New Roman" w:hAnsi="Times New Roman" w:cs="Times New Roman"/>
          <w:sz w:val="24"/>
          <w:szCs w:val="24"/>
          <w:lang w:bidi="fa-IR"/>
        </w:rPr>
        <w:t>.</w:t>
      </w:r>
    </w:p>
    <w:p w14:paraId="0173124D" w14:textId="77777777" w:rsidR="004513C1" w:rsidRDefault="004513C1" w:rsidP="006848D6">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The general conclusion of this study wasthat the nurses with counseling, empathy, and mediation motivate families with brain dead patients to donate kidneys and also prepare the recipients to </w:t>
      </w:r>
      <w:commentRangeStart w:id="87"/>
      <w:r w:rsidRPr="0099548E">
        <w:rPr>
          <w:rFonts w:ascii="Times New Roman" w:hAnsi="Times New Roman" w:cs="Times New Roman"/>
          <w:sz w:val="24"/>
          <w:szCs w:val="24"/>
          <w:lang w:bidi="fa-IR"/>
        </w:rPr>
        <w:t>receive a transplanted kidney from a cadaver</w:t>
      </w:r>
      <w:commentRangeEnd w:id="87"/>
      <w:r w:rsidR="004330FE">
        <w:rPr>
          <w:rStyle w:val="CommentReference"/>
        </w:rPr>
        <w:commentReference w:id="87"/>
      </w:r>
      <w:r w:rsidRPr="0099548E">
        <w:rPr>
          <w:rFonts w:ascii="Times New Roman" w:hAnsi="Times New Roman" w:cs="Times New Roman"/>
          <w:sz w:val="24"/>
          <w:szCs w:val="24"/>
          <w:lang w:bidi="fa-IR"/>
        </w:rPr>
        <w:t xml:space="preserve">. The results of this study can guide nurses’ interventions in intensive care units and dialysis department to help individuals and families decide to donate or receive a kidney </w:t>
      </w:r>
      <w:r w:rsidRPr="002807D7">
        <w:rPr>
          <w:rFonts w:ascii="Times New Roman" w:hAnsi="Times New Roman" w:cs="Times New Roman"/>
          <w:sz w:val="24"/>
          <w:szCs w:val="24"/>
          <w:lang w:bidi="fa-IR"/>
        </w:rPr>
        <w:t xml:space="preserve">from a </w:t>
      </w:r>
      <w:r w:rsidRPr="002807D7">
        <w:rPr>
          <w:rFonts w:ascii="Times New Roman" w:eastAsia="Times New Roman" w:hAnsi="Times New Roman" w:cs="Times New Roman"/>
          <w:sz w:val="24"/>
          <w:szCs w:val="24"/>
        </w:rPr>
        <w:t>deceased donor</w:t>
      </w:r>
      <w:r w:rsidRPr="002807D7">
        <w:rPr>
          <w:rFonts w:ascii="Times New Roman" w:hAnsi="Times New Roman" w:cs="Times New Roman"/>
          <w:sz w:val="24"/>
          <w:szCs w:val="24"/>
          <w:lang w:bidi="fa-IR"/>
        </w:rPr>
        <w:t xml:space="preserve"> or the brain</w:t>
      </w:r>
      <w:r w:rsidRPr="0099548E">
        <w:rPr>
          <w:rFonts w:ascii="Times New Roman" w:hAnsi="Times New Roman" w:cs="Times New Roman"/>
          <w:sz w:val="24"/>
          <w:szCs w:val="24"/>
          <w:lang w:bidi="fa-IR"/>
        </w:rPr>
        <w:t xml:space="preserve"> dead patient.</w:t>
      </w:r>
    </w:p>
    <w:p w14:paraId="3691BBE9" w14:textId="77777777" w:rsidR="004513C1" w:rsidRPr="00311848" w:rsidRDefault="004513C1" w:rsidP="006848D6">
      <w:pPr>
        <w:pStyle w:val="Pa9"/>
        <w:spacing w:after="80" w:line="480" w:lineRule="auto"/>
        <w:jc w:val="both"/>
        <w:rPr>
          <w:rFonts w:ascii="Times New Roman" w:hAnsi="Times New Roman" w:cs="Times New Roman"/>
          <w:sz w:val="28"/>
          <w:szCs w:val="28"/>
          <w:lang w:bidi="fa-IR"/>
        </w:rPr>
      </w:pPr>
      <w:r w:rsidRPr="00311848">
        <w:rPr>
          <w:rFonts w:ascii="Times New Roman" w:hAnsi="Times New Roman" w:cs="Times New Roman"/>
          <w:sz w:val="28"/>
          <w:szCs w:val="28"/>
          <w:lang w:bidi="fa-IR"/>
        </w:rPr>
        <w:t xml:space="preserve">Acknowledgements </w:t>
      </w:r>
    </w:p>
    <w:p w14:paraId="0FE2AC5F" w14:textId="77777777" w:rsidR="004513C1" w:rsidRDefault="004513C1" w:rsidP="006848D6">
      <w:pPr>
        <w:pStyle w:val="Default"/>
        <w:spacing w:line="480" w:lineRule="auto"/>
        <w:rPr>
          <w:rFonts w:ascii="Times New Roman" w:hAnsi="Times New Roman" w:cs="Times New Roman"/>
          <w:lang w:bidi="fa-IR"/>
        </w:rPr>
      </w:pPr>
      <w:r w:rsidRPr="00311848">
        <w:rPr>
          <w:rFonts w:ascii="Times New Roman" w:hAnsi="Times New Roman" w:cs="Times New Roman"/>
          <w:lang w:bidi="fa-IR"/>
        </w:rPr>
        <w:t xml:space="preserve">We would like to thank the Transplant Department of </w:t>
      </w:r>
      <w:r>
        <w:rPr>
          <w:rFonts w:ascii="Times New Roman" w:hAnsi="Times New Roman" w:cs="B Mitra"/>
        </w:rPr>
        <w:t xml:space="preserve">Kurdistan University of Medical Sciences and </w:t>
      </w:r>
      <w:r w:rsidRPr="002D1440">
        <w:rPr>
          <w:rFonts w:ascii="Times New Roman" w:hAnsi="Times New Roman" w:cs="Times New Roman"/>
        </w:rPr>
        <w:t xml:space="preserve">Ahvaz </w:t>
      </w:r>
      <w:proofErr w:type="spellStart"/>
      <w:r w:rsidRPr="002D1440">
        <w:rPr>
          <w:rFonts w:ascii="Times New Roman" w:hAnsi="Times New Roman" w:cs="Times New Roman"/>
        </w:rPr>
        <w:t>Jundishapur</w:t>
      </w:r>
      <w:proofErr w:type="spellEnd"/>
      <w:r w:rsidRPr="002D1440">
        <w:rPr>
          <w:rFonts w:ascii="Times New Roman" w:hAnsi="Times New Roman" w:cs="Times New Roman"/>
        </w:rPr>
        <w:t xml:space="preserve"> University of Medical Sciences</w:t>
      </w:r>
      <w:r w:rsidR="00A867AC" w:rsidRPr="002D1440">
        <w:rPr>
          <w:rFonts w:ascii="Times New Roman" w:hAnsi="Times New Roman" w:cs="Times New Roman"/>
        </w:rPr>
        <w:t>, Iran</w:t>
      </w:r>
      <w:r w:rsidRPr="00311848">
        <w:rPr>
          <w:rFonts w:ascii="Times New Roman" w:hAnsi="Times New Roman" w:cs="Times New Roman"/>
          <w:lang w:bidi="fa-IR"/>
        </w:rPr>
        <w:t xml:space="preserve">. </w:t>
      </w:r>
      <w:r w:rsidRPr="003207B5">
        <w:rPr>
          <w:rFonts w:ascii="Times New Roman" w:hAnsi="Times New Roman" w:cs="Times New Roman"/>
          <w:lang w:bidi="fa-IR"/>
        </w:rPr>
        <w:t>The authors acknowledged all the participants who agreed to participate in the study.</w:t>
      </w:r>
    </w:p>
    <w:p w14:paraId="05FB6579" w14:textId="77777777" w:rsidR="004513C1" w:rsidRDefault="004513C1" w:rsidP="006848D6">
      <w:pPr>
        <w:pStyle w:val="Default"/>
        <w:spacing w:line="480" w:lineRule="auto"/>
        <w:rPr>
          <w:rFonts w:ascii="Times New Roman" w:hAnsi="Times New Roman" w:cs="Times New Roman"/>
          <w:lang w:bidi="fa-IR"/>
        </w:rPr>
      </w:pPr>
    </w:p>
    <w:p w14:paraId="187085D6" w14:textId="77777777" w:rsidR="004513C1" w:rsidRPr="00A867AC" w:rsidRDefault="004513C1" w:rsidP="006848D6">
      <w:pPr>
        <w:pStyle w:val="Default"/>
        <w:spacing w:line="480" w:lineRule="auto"/>
        <w:rPr>
          <w:rFonts w:ascii="Times New Roman" w:hAnsi="Times New Roman" w:cs="Times New Roman"/>
          <w:sz w:val="28"/>
          <w:szCs w:val="28"/>
          <w:lang w:bidi="fa-IR"/>
        </w:rPr>
      </w:pPr>
      <w:r w:rsidRPr="00A867AC">
        <w:rPr>
          <w:rFonts w:ascii="Times New Roman" w:hAnsi="Times New Roman" w:cs="Times New Roman"/>
          <w:sz w:val="28"/>
          <w:szCs w:val="28"/>
          <w:lang w:bidi="fa-IR"/>
        </w:rPr>
        <w:t>Conflict of interest</w:t>
      </w:r>
    </w:p>
    <w:p w14:paraId="2FCB2308" w14:textId="77777777" w:rsidR="004513C1" w:rsidRPr="00311848" w:rsidRDefault="004513C1" w:rsidP="006848D6">
      <w:pPr>
        <w:pStyle w:val="Default"/>
        <w:spacing w:line="480" w:lineRule="auto"/>
        <w:rPr>
          <w:rFonts w:ascii="Times New Roman" w:hAnsi="Times New Roman" w:cs="Times New Roman"/>
          <w:lang w:bidi="fa-IR"/>
        </w:rPr>
      </w:pPr>
      <w:r w:rsidRPr="00F44985">
        <w:rPr>
          <w:rFonts w:ascii="Times New Roman" w:eastAsia="Times New Roman" w:hAnsi="Times New Roman" w:cs="Times New Roman"/>
          <w:color w:val="auto"/>
        </w:rPr>
        <w:lastRenderedPageBreak/>
        <w:t>The Authors declares that there is no conflict of interest.</w:t>
      </w:r>
    </w:p>
    <w:p w14:paraId="1F0BBDE7" w14:textId="77777777" w:rsidR="004513C1" w:rsidRPr="00311848" w:rsidRDefault="004513C1" w:rsidP="006848D6">
      <w:pPr>
        <w:pStyle w:val="Pa9"/>
        <w:spacing w:before="200" w:after="80" w:line="480" w:lineRule="auto"/>
        <w:jc w:val="both"/>
        <w:rPr>
          <w:rFonts w:ascii="Times New Roman" w:hAnsi="Times New Roman" w:cs="Times New Roman"/>
          <w:sz w:val="28"/>
          <w:szCs w:val="28"/>
          <w:lang w:bidi="fa-IR"/>
        </w:rPr>
      </w:pPr>
      <w:r w:rsidRPr="00311848">
        <w:rPr>
          <w:rFonts w:ascii="Times New Roman" w:hAnsi="Times New Roman" w:cs="Times New Roman"/>
          <w:sz w:val="28"/>
          <w:szCs w:val="28"/>
          <w:lang w:bidi="fa-IR"/>
        </w:rPr>
        <w:t xml:space="preserve">Authors’ Contributions </w:t>
      </w:r>
    </w:p>
    <w:p w14:paraId="20811226" w14:textId="77777777" w:rsidR="004513C1" w:rsidRPr="002768AA" w:rsidRDefault="004513C1" w:rsidP="006848D6">
      <w:pPr>
        <w:spacing w:before="120" w:after="120" w:line="480" w:lineRule="auto"/>
        <w:outlineLvl w:val="4"/>
        <w:rPr>
          <w:rFonts w:ascii="Times New Roman" w:hAnsi="Times New Roman" w:cs="Times New Roman"/>
          <w:sz w:val="24"/>
          <w:szCs w:val="24"/>
        </w:rPr>
      </w:pPr>
      <w:r w:rsidRPr="00373F67">
        <w:rPr>
          <w:rFonts w:ascii="Times New Roman" w:hAnsi="Times New Roman" w:cs="Times New Roman"/>
          <w:sz w:val="24"/>
          <w:szCs w:val="24"/>
        </w:rPr>
        <w:t xml:space="preserve">Dr. Jamal </w:t>
      </w:r>
      <w:proofErr w:type="spellStart"/>
      <w:r w:rsidR="00A867AC" w:rsidRPr="00373F67">
        <w:rPr>
          <w:rFonts w:ascii="Times New Roman" w:hAnsi="Times New Roman" w:cs="Times New Roman"/>
          <w:sz w:val="24"/>
          <w:szCs w:val="24"/>
        </w:rPr>
        <w:t>Seidi</w:t>
      </w:r>
      <w:r w:rsidR="00A867AC" w:rsidRPr="00373F67">
        <w:rPr>
          <w:rFonts w:ascii="Times New Roman" w:hAnsi="Times New Roman" w:cs="Times New Roman" w:hint="cs"/>
          <w:sz w:val="24"/>
          <w:szCs w:val="24"/>
        </w:rPr>
        <w:t>and</w:t>
      </w:r>
      <w:r w:rsidRPr="00373F67">
        <w:rPr>
          <w:rFonts w:ascii="Times New Roman" w:hAnsi="Times New Roman" w:cs="Times New Roman"/>
          <w:sz w:val="24"/>
          <w:szCs w:val="24"/>
        </w:rPr>
        <w:t>Dr</w:t>
      </w:r>
      <w:proofErr w:type="spellEnd"/>
      <w:r w:rsidRPr="00373F67">
        <w:rPr>
          <w:rFonts w:ascii="Times New Roman" w:hAnsi="Times New Roman" w:cs="Times New Roman"/>
          <w:sz w:val="24"/>
          <w:szCs w:val="24"/>
        </w:rPr>
        <w:t xml:space="preserve"> .</w:t>
      </w:r>
      <w:proofErr w:type="spellStart"/>
      <w:r w:rsidRPr="00373F67">
        <w:rPr>
          <w:rFonts w:ascii="Times New Roman" w:hAnsi="Times New Roman" w:cs="Times New Roman"/>
          <w:sz w:val="24"/>
          <w:szCs w:val="24"/>
        </w:rPr>
        <w:t>ShahramBaraz</w:t>
      </w:r>
      <w:proofErr w:type="spellEnd"/>
      <w:r w:rsidRPr="00373F67">
        <w:rPr>
          <w:rFonts w:ascii="Times New Roman" w:hAnsi="Times New Roman" w:cs="Times New Roman"/>
          <w:sz w:val="24"/>
          <w:szCs w:val="24"/>
        </w:rPr>
        <w:t xml:space="preserve"> were</w:t>
      </w:r>
      <w:r w:rsidRPr="002768AA">
        <w:rPr>
          <w:rFonts w:ascii="Times New Roman" w:hAnsi="Times New Roman" w:cs="Times New Roman"/>
          <w:sz w:val="24"/>
          <w:szCs w:val="24"/>
        </w:rPr>
        <w:t xml:space="preserve"> the main investigator and contributed to development of Study concept and design, Acquisition of data, Analysis and interpretation of data and Drafting of the manuscript</w:t>
      </w:r>
      <w:r>
        <w:rPr>
          <w:rFonts w:ascii="Times New Roman" w:hAnsi="Times New Roman" w:cs="Times New Roman"/>
          <w:sz w:val="24"/>
          <w:szCs w:val="24"/>
        </w:rPr>
        <w:t>.</w:t>
      </w:r>
    </w:p>
    <w:p w14:paraId="12A1FD5F" w14:textId="77777777" w:rsidR="004513C1" w:rsidRDefault="004513C1" w:rsidP="006848D6">
      <w:pPr>
        <w:spacing w:before="120" w:after="120" w:line="480" w:lineRule="auto"/>
        <w:outlineLvl w:val="4"/>
        <w:rPr>
          <w:rFonts w:ascii="Times New Roman" w:hAnsi="Times New Roman" w:cs="Times New Roman"/>
          <w:sz w:val="24"/>
          <w:szCs w:val="24"/>
        </w:rPr>
      </w:pPr>
      <w:r>
        <w:rPr>
          <w:rFonts w:ascii="Times New Roman" w:hAnsi="Times New Roman" w:cs="Times New Roman"/>
          <w:sz w:val="24"/>
          <w:szCs w:val="24"/>
        </w:rPr>
        <w:t xml:space="preserve">Salam </w:t>
      </w:r>
      <w:proofErr w:type="spellStart"/>
      <w:r>
        <w:rPr>
          <w:rFonts w:ascii="Times New Roman" w:hAnsi="Times New Roman" w:cs="Times New Roman"/>
          <w:sz w:val="24"/>
          <w:szCs w:val="24"/>
        </w:rPr>
        <w:t>Vatandost</w:t>
      </w:r>
      <w:r w:rsidRPr="002768AA">
        <w:rPr>
          <w:rFonts w:ascii="Times New Roman" w:hAnsi="Times New Roman" w:cs="Times New Roman"/>
          <w:sz w:val="24"/>
          <w:szCs w:val="24"/>
        </w:rPr>
        <w:t>contributed</w:t>
      </w:r>
      <w:proofErr w:type="spellEnd"/>
      <w:r w:rsidRPr="002768AA">
        <w:rPr>
          <w:rFonts w:ascii="Times New Roman" w:hAnsi="Times New Roman" w:cs="Times New Roman"/>
          <w:sz w:val="24"/>
          <w:szCs w:val="24"/>
        </w:rPr>
        <w:t xml:space="preserve"> to development of Study </w:t>
      </w:r>
      <w:r w:rsidR="00A867AC" w:rsidRPr="002768AA">
        <w:rPr>
          <w:rFonts w:ascii="Times New Roman" w:hAnsi="Times New Roman" w:cs="Times New Roman"/>
          <w:sz w:val="24"/>
          <w:szCs w:val="24"/>
        </w:rPr>
        <w:t>concept, Analysis</w:t>
      </w:r>
      <w:r w:rsidRPr="002768AA">
        <w:rPr>
          <w:rFonts w:ascii="Times New Roman" w:hAnsi="Times New Roman" w:cs="Times New Roman"/>
          <w:sz w:val="24"/>
          <w:szCs w:val="24"/>
        </w:rPr>
        <w:t xml:space="preserve"> and interpretation of data and Drafting of the manuscript</w:t>
      </w:r>
      <w:r>
        <w:rPr>
          <w:rFonts w:ascii="Times New Roman" w:hAnsi="Times New Roman" w:cs="Times New Roman"/>
          <w:sz w:val="24"/>
          <w:szCs w:val="24"/>
        </w:rPr>
        <w:t>.</w:t>
      </w:r>
    </w:p>
    <w:p w14:paraId="6B81D683" w14:textId="77777777" w:rsidR="004513C1" w:rsidRDefault="004513C1" w:rsidP="006848D6">
      <w:pPr>
        <w:spacing w:before="120" w:after="120" w:line="480" w:lineRule="auto"/>
        <w:outlineLvl w:val="4"/>
        <w:rPr>
          <w:rFonts w:ascii="Times New Roman" w:hAnsi="Times New Roman" w:cs="Times New Roman"/>
          <w:color w:val="000000"/>
          <w:sz w:val="24"/>
          <w:szCs w:val="24"/>
          <w:rtl/>
        </w:rPr>
      </w:pPr>
      <w:r w:rsidRPr="002768AA">
        <w:rPr>
          <w:rFonts w:ascii="Times New Roman" w:hAnsi="Times New Roman" w:cs="Times New Roman"/>
          <w:sz w:val="24"/>
          <w:szCs w:val="24"/>
        </w:rPr>
        <w:t xml:space="preserve"> All authors have read and approved the final manuscript</w:t>
      </w:r>
      <w:r w:rsidRPr="002768AA">
        <w:rPr>
          <w:rFonts w:ascii="Times New Roman" w:hAnsi="Times New Roman" w:cs="Times New Roman"/>
          <w:color w:val="000000"/>
          <w:sz w:val="24"/>
          <w:szCs w:val="24"/>
        </w:rPr>
        <w:t>.</w:t>
      </w:r>
    </w:p>
    <w:p w14:paraId="6F0F57D9" w14:textId="77777777" w:rsidR="004513C1" w:rsidRDefault="004513C1" w:rsidP="006848D6">
      <w:pPr>
        <w:spacing w:before="120" w:after="120" w:line="480" w:lineRule="auto"/>
        <w:outlineLvl w:val="4"/>
        <w:rPr>
          <w:rFonts w:ascii="Times New Roman" w:hAnsi="Times New Roman" w:cs="Times New Roman"/>
          <w:color w:val="000000"/>
          <w:sz w:val="24"/>
          <w:szCs w:val="24"/>
          <w:rtl/>
        </w:rPr>
      </w:pPr>
    </w:p>
    <w:p w14:paraId="3AAA0E34" w14:textId="77777777" w:rsidR="004513C1" w:rsidRPr="009A2BBF" w:rsidRDefault="004513C1" w:rsidP="006848D6">
      <w:pPr>
        <w:spacing w:before="120" w:after="120" w:line="480" w:lineRule="auto"/>
        <w:outlineLvl w:val="4"/>
        <w:rPr>
          <w:rFonts w:ascii="Times New Roman" w:hAnsi="Times New Roman" w:cs="Times New Roman"/>
          <w:sz w:val="28"/>
          <w:szCs w:val="28"/>
        </w:rPr>
      </w:pPr>
      <w:r w:rsidRPr="009A2BBF">
        <w:rPr>
          <w:rStyle w:val="Strong"/>
          <w:rFonts w:ascii="Times New Roman" w:hAnsi="Times New Roman" w:cs="Times New Roman"/>
          <w:sz w:val="24"/>
          <w:szCs w:val="24"/>
        </w:rPr>
        <w:t>Financial Disclosure</w:t>
      </w:r>
    </w:p>
    <w:p w14:paraId="28EFA9CC" w14:textId="77777777" w:rsidR="004513C1" w:rsidRDefault="004513C1" w:rsidP="006848D6">
      <w:pPr>
        <w:spacing w:before="120" w:after="120" w:line="480" w:lineRule="auto"/>
        <w:outlineLvl w:val="4"/>
        <w:rPr>
          <w:rFonts w:ascii="Times New Roman" w:hAnsi="Times New Roman" w:cs="Times New Roman"/>
          <w:sz w:val="24"/>
          <w:szCs w:val="24"/>
          <w:rtl/>
        </w:rPr>
      </w:pPr>
      <w:r>
        <w:rPr>
          <w:rFonts w:ascii="Times New Roman" w:hAnsi="Times New Roman" w:cs="Times New Roman"/>
          <w:sz w:val="24"/>
          <w:szCs w:val="24"/>
        </w:rPr>
        <w:t xml:space="preserve">The authors disclosed receipt of the following financial support for the research, authorship, and or publication of this article. </w:t>
      </w:r>
    </w:p>
    <w:p w14:paraId="0D51C6D6" w14:textId="77777777" w:rsidR="004513C1" w:rsidRPr="002768AA" w:rsidRDefault="004513C1" w:rsidP="006848D6">
      <w:pPr>
        <w:spacing w:before="120" w:after="120" w:line="240" w:lineRule="auto"/>
        <w:outlineLvl w:val="4"/>
        <w:rPr>
          <w:rFonts w:ascii="Times New Roman" w:hAnsi="Times New Roman" w:cs="Times New Roman"/>
          <w:b/>
          <w:bCs/>
          <w:sz w:val="24"/>
          <w:szCs w:val="24"/>
        </w:rPr>
      </w:pPr>
    </w:p>
    <w:p w14:paraId="1545BD69" w14:textId="77777777" w:rsidR="004513C1" w:rsidRPr="002768AA" w:rsidRDefault="004513C1" w:rsidP="006848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F802B6E" w14:textId="77777777" w:rsidR="004513C1" w:rsidRDefault="004513C1" w:rsidP="006848D6">
      <w:pPr>
        <w:pStyle w:val="NormalWeb"/>
        <w:shd w:val="clear" w:color="auto" w:fill="FFFFFF"/>
        <w:spacing w:before="0" w:beforeAutospacing="0" w:after="300" w:afterAutospacing="0" w:line="480" w:lineRule="auto"/>
        <w:rPr>
          <w:sz w:val="28"/>
          <w:szCs w:val="28"/>
          <w:lang w:bidi="fa-IR"/>
        </w:rPr>
      </w:pPr>
      <w:commentRangeStart w:id="88"/>
      <w:proofErr w:type="spellStart"/>
      <w:r w:rsidRPr="006544AF">
        <w:rPr>
          <w:sz w:val="28"/>
          <w:szCs w:val="28"/>
          <w:lang w:bidi="fa-IR"/>
        </w:rPr>
        <w:lastRenderedPageBreak/>
        <w:t>Refrences</w:t>
      </w:r>
      <w:commentRangeEnd w:id="88"/>
      <w:proofErr w:type="spellEnd"/>
      <w:r w:rsidR="004330FE">
        <w:rPr>
          <w:rStyle w:val="CommentReference"/>
          <w:rFonts w:ascii="Calibri" w:eastAsia="Calibri" w:hAnsi="Calibri" w:cs="Arial"/>
        </w:rPr>
        <w:commentReference w:id="88"/>
      </w:r>
    </w:p>
    <w:p w14:paraId="630EDCF9" w14:textId="77777777" w:rsidR="004513C1" w:rsidRPr="00DA0612" w:rsidRDefault="004513C1" w:rsidP="006848D6">
      <w:pPr>
        <w:pStyle w:val="EndNoteBibliography"/>
        <w:spacing w:after="0"/>
        <w:ind w:left="720" w:hanging="720"/>
      </w:pPr>
      <w:bookmarkStart w:id="90" w:name="_ENREF_1"/>
      <w:r w:rsidRPr="00DA0612">
        <w:rPr>
          <w:b/>
        </w:rPr>
        <w:t>1.</w:t>
      </w:r>
      <w:r w:rsidRPr="00DA0612">
        <w:tab/>
        <w:t xml:space="preserve">Baraz S, Zarea K, Dashtbozorgi B. Comparing the effect of two educational programs on the quality of life of hemodialysis patients in iran. </w:t>
      </w:r>
      <w:r w:rsidRPr="00E84F6F">
        <w:rPr>
          <w:bCs/>
        </w:rPr>
        <w:t>Iran Red Crescent Med J</w:t>
      </w:r>
      <w:r w:rsidRPr="00DA0612">
        <w:rPr>
          <w:i/>
        </w:rPr>
        <w:t xml:space="preserve">. </w:t>
      </w:r>
      <w:r w:rsidRPr="00DA0612">
        <w:t>Aug 2014;16(8):e19368.</w:t>
      </w:r>
      <w:bookmarkEnd w:id="90"/>
    </w:p>
    <w:p w14:paraId="4C401745" w14:textId="77777777" w:rsidR="004513C1" w:rsidRPr="00DA0612" w:rsidRDefault="004513C1" w:rsidP="005C2209">
      <w:pPr>
        <w:pStyle w:val="EndNoteBibliography"/>
        <w:spacing w:after="0"/>
        <w:ind w:left="720" w:hanging="720"/>
      </w:pPr>
      <w:bookmarkStart w:id="91" w:name="_ENREF_2"/>
      <w:r w:rsidRPr="00DA0612">
        <w:rPr>
          <w:b/>
        </w:rPr>
        <w:t>2.</w:t>
      </w:r>
      <w:r w:rsidRPr="00DA0612">
        <w:tab/>
        <w:t xml:space="preserve">Doyle MBM, Subramanian V, Vachharajani N, et al. Results of Simultaneous Liver and Kidney Transplantation: A Single-Center Review. </w:t>
      </w:r>
      <w:hyperlink r:id="rId7" w:tooltip="Journal of the American College of Surgeons." w:history="1">
        <w:r w:rsidR="00985C93" w:rsidRPr="00985C93">
          <w:rPr>
            <w:rStyle w:val="Hyperlink"/>
            <w:rFonts w:asciiTheme="majorBidi" w:hAnsiTheme="majorBidi" w:cstheme="majorBidi"/>
            <w:color w:val="auto"/>
            <w:szCs w:val="24"/>
            <w:u w:val="none"/>
            <w:shd w:val="clear" w:color="auto" w:fill="FFFFFF"/>
          </w:rPr>
          <w:t>J Am Coll Surg</w:t>
        </w:r>
      </w:hyperlink>
      <w:r w:rsidRPr="00985C93">
        <w:rPr>
          <w:rFonts w:asciiTheme="majorBidi" w:hAnsiTheme="majorBidi" w:cstheme="majorBidi"/>
          <w:i/>
          <w:szCs w:val="24"/>
        </w:rPr>
        <w:t>.</w:t>
      </w:r>
      <w:r w:rsidRPr="00DA0612">
        <w:t>2016;223(1):193-201.</w:t>
      </w:r>
      <w:bookmarkEnd w:id="91"/>
      <w:r w:rsidR="00985C93" w:rsidRPr="00985C93">
        <w:rPr>
          <w:rFonts w:ascii="Arial" w:hAnsi="Arial" w:cs="Arial"/>
          <w:color w:val="000000"/>
          <w:sz w:val="20"/>
          <w:szCs w:val="20"/>
          <w:shd w:val="clear" w:color="auto" w:fill="FFFFFF"/>
        </w:rPr>
        <w:t xml:space="preserve">doi: 10.1016/j.jamcollsurg.2016.04.005. </w:t>
      </w:r>
    </w:p>
    <w:p w14:paraId="51C99199" w14:textId="77777777" w:rsidR="004513C1" w:rsidRPr="00350B60" w:rsidRDefault="004513C1" w:rsidP="005C2209">
      <w:pPr>
        <w:pStyle w:val="EndNoteBibliography"/>
        <w:spacing w:after="0"/>
        <w:ind w:left="720" w:hanging="720"/>
        <w:rPr>
          <w:szCs w:val="24"/>
        </w:rPr>
      </w:pPr>
      <w:bookmarkStart w:id="92" w:name="_ENREF_3"/>
      <w:r w:rsidRPr="00DA0612">
        <w:rPr>
          <w:b/>
        </w:rPr>
        <w:t>3.</w:t>
      </w:r>
      <w:r w:rsidRPr="00DA0612">
        <w:tab/>
        <w:t xml:space="preserve">Howell M, Wong G, Turner RM, et al. The Consistency and Reporting of Quality-of-Life Outcomes in Trials of Immunosuppressive Agents in Kidney Transplantation: A Systematic Review and Meta-analysis. </w:t>
      </w:r>
      <w:hyperlink r:id="rId8" w:tooltip="American journal of kidney diseases : the official journal of the National Kidney Foundation." w:history="1">
        <w:r w:rsidR="007D0448" w:rsidRPr="007D0448">
          <w:rPr>
            <w:rStyle w:val="Hyperlink"/>
            <w:rFonts w:asciiTheme="majorBidi" w:hAnsiTheme="majorBidi" w:cstheme="majorBidi"/>
            <w:color w:val="auto"/>
            <w:szCs w:val="24"/>
            <w:u w:val="none"/>
            <w:shd w:val="clear" w:color="auto" w:fill="FFFFFF"/>
          </w:rPr>
          <w:t>Am J Kidney Dis</w:t>
        </w:r>
        <w:r w:rsidR="007D0448">
          <w:rPr>
            <w:rStyle w:val="Hyperlink"/>
            <w:rFonts w:ascii="Arial" w:hAnsi="Arial" w:cs="Arial"/>
            <w:color w:val="660066"/>
            <w:sz w:val="17"/>
            <w:szCs w:val="17"/>
            <w:shd w:val="clear" w:color="auto" w:fill="FFFFFF"/>
          </w:rPr>
          <w:t>.</w:t>
        </w:r>
      </w:hyperlink>
      <w:r w:rsidRPr="00DA0612">
        <w:t>2016;67(5):762-774</w:t>
      </w:r>
      <w:r w:rsidRPr="00350B60">
        <w:rPr>
          <w:szCs w:val="24"/>
        </w:rPr>
        <w:t>.</w:t>
      </w:r>
      <w:bookmarkEnd w:id="92"/>
      <w:r w:rsidR="00350B60" w:rsidRPr="00350B60">
        <w:rPr>
          <w:rFonts w:ascii="Arial" w:hAnsi="Arial" w:cs="Arial"/>
          <w:color w:val="000000"/>
          <w:szCs w:val="24"/>
          <w:shd w:val="clear" w:color="auto" w:fill="FFFFFF"/>
        </w:rPr>
        <w:t xml:space="preserve">doi: 10.1053/j.ajkd.2015.11.006. </w:t>
      </w:r>
    </w:p>
    <w:p w14:paraId="3CE38B20" w14:textId="77777777" w:rsidR="004513C1" w:rsidRPr="00DA0612" w:rsidRDefault="004513C1" w:rsidP="007C412A">
      <w:pPr>
        <w:pStyle w:val="EndNoteBibliography"/>
        <w:spacing w:after="0"/>
        <w:ind w:left="720" w:hanging="720"/>
      </w:pPr>
      <w:bookmarkStart w:id="93" w:name="_ENREF_4"/>
      <w:r w:rsidRPr="00DA0612">
        <w:rPr>
          <w:b/>
        </w:rPr>
        <w:t>4.</w:t>
      </w:r>
      <w:r w:rsidRPr="00DA0612">
        <w:tab/>
        <w:t xml:space="preserve">Miñambres E, Pérez-Villares JM, Chico-Fernández M, et al. Lung donor treatment protocol in brain dead-donors: A multicenter study. </w:t>
      </w:r>
      <w:hyperlink r:id="rId9" w:tooltip="The Journal of heart and lung transplantation : the official publication of the International Society for Heart Transplantation." w:history="1">
        <w:r w:rsidR="007C412A" w:rsidRPr="007C412A">
          <w:rPr>
            <w:rStyle w:val="Hyperlink"/>
            <w:rFonts w:asciiTheme="majorBidi" w:hAnsiTheme="majorBidi" w:cstheme="majorBidi"/>
            <w:color w:val="auto"/>
            <w:szCs w:val="24"/>
            <w:u w:val="none"/>
            <w:shd w:val="clear" w:color="auto" w:fill="FFFFFF"/>
          </w:rPr>
          <w:t>J Heart</w:t>
        </w:r>
        <w:r w:rsidR="007C412A" w:rsidRPr="007C412A">
          <w:rPr>
            <w:rStyle w:val="apple-converted-space"/>
            <w:rFonts w:asciiTheme="majorBidi" w:hAnsiTheme="majorBidi" w:cstheme="majorBidi"/>
            <w:szCs w:val="24"/>
            <w:shd w:val="clear" w:color="auto" w:fill="FFFFFF"/>
          </w:rPr>
          <w:t> </w:t>
        </w:r>
        <w:r w:rsidR="007C412A" w:rsidRPr="007C412A">
          <w:rPr>
            <w:rStyle w:val="highlight"/>
            <w:rFonts w:asciiTheme="majorBidi" w:hAnsiTheme="majorBidi" w:cstheme="majorBidi"/>
            <w:szCs w:val="24"/>
            <w:shd w:val="clear" w:color="auto" w:fill="FFFFFF"/>
          </w:rPr>
          <w:t>Lung</w:t>
        </w:r>
        <w:r w:rsidR="007C412A" w:rsidRPr="007C412A">
          <w:rPr>
            <w:rStyle w:val="apple-converted-space"/>
            <w:rFonts w:asciiTheme="majorBidi" w:hAnsiTheme="majorBidi" w:cstheme="majorBidi"/>
            <w:szCs w:val="24"/>
            <w:shd w:val="clear" w:color="auto" w:fill="FFFFFF"/>
          </w:rPr>
          <w:t> </w:t>
        </w:r>
        <w:r w:rsidR="007C412A" w:rsidRPr="007C412A">
          <w:rPr>
            <w:rStyle w:val="Hyperlink"/>
            <w:rFonts w:asciiTheme="majorBidi" w:hAnsiTheme="majorBidi" w:cstheme="majorBidi"/>
            <w:color w:val="auto"/>
            <w:szCs w:val="24"/>
            <w:u w:val="none"/>
            <w:shd w:val="clear" w:color="auto" w:fill="FFFFFF"/>
          </w:rPr>
          <w:t>Transplant</w:t>
        </w:r>
      </w:hyperlink>
      <w:r w:rsidRPr="00DA0612">
        <w:t>2015;34(6):773-780.</w:t>
      </w:r>
      <w:bookmarkEnd w:id="93"/>
      <w:r w:rsidR="007C412A" w:rsidRPr="007C412A">
        <w:rPr>
          <w:rFonts w:ascii="Arial" w:hAnsi="Arial" w:cs="Arial"/>
          <w:color w:val="000000"/>
          <w:szCs w:val="24"/>
          <w:shd w:val="clear" w:color="auto" w:fill="FFFFFF"/>
        </w:rPr>
        <w:t>doi: 10.1016/j.healun.2014.09.024.</w:t>
      </w:r>
    </w:p>
    <w:p w14:paraId="005D1DBA" w14:textId="77777777" w:rsidR="004513C1" w:rsidRPr="00DA0612" w:rsidRDefault="004513C1" w:rsidP="00FB35C7">
      <w:pPr>
        <w:pStyle w:val="EndNoteBibliography"/>
        <w:spacing w:after="0"/>
        <w:ind w:left="720" w:hanging="720"/>
      </w:pPr>
      <w:bookmarkStart w:id="94" w:name="_ENREF_5"/>
      <w:r w:rsidRPr="00DA0612">
        <w:rPr>
          <w:b/>
        </w:rPr>
        <w:t>5.</w:t>
      </w:r>
      <w:r w:rsidRPr="00DA0612">
        <w:tab/>
        <w:t xml:space="preserve">Jochmans I, Darius T, Kuypers D, et al. Kidney donation after circulatory death in a country with a high number of brain dead donors: 10-year experience in Belgium. </w:t>
      </w:r>
      <w:hyperlink r:id="rId10" w:tooltip="Transplant international : official journal of the European Society for Organ Transplantation." w:history="1">
        <w:r w:rsidR="00FB35C7" w:rsidRPr="00FB35C7">
          <w:rPr>
            <w:rStyle w:val="Hyperlink"/>
            <w:rFonts w:asciiTheme="majorBidi" w:hAnsiTheme="majorBidi" w:cstheme="majorBidi"/>
            <w:color w:val="auto"/>
            <w:szCs w:val="24"/>
            <w:u w:val="none"/>
            <w:shd w:val="clear" w:color="auto" w:fill="FFFFFF"/>
          </w:rPr>
          <w:t>Transpl Int</w:t>
        </w:r>
        <w:r w:rsidR="00FB35C7">
          <w:rPr>
            <w:rStyle w:val="Hyperlink"/>
            <w:rFonts w:ascii="Arial" w:hAnsi="Arial" w:cs="Arial"/>
            <w:color w:val="660066"/>
            <w:sz w:val="17"/>
            <w:szCs w:val="17"/>
            <w:shd w:val="clear" w:color="auto" w:fill="FFFFFF"/>
          </w:rPr>
          <w:t>.</w:t>
        </w:r>
      </w:hyperlink>
      <w:r w:rsidRPr="00DA0612">
        <w:rPr>
          <w:i/>
        </w:rPr>
        <w:t xml:space="preserve">. </w:t>
      </w:r>
      <w:r w:rsidRPr="00DA0612">
        <w:t>2012;25(8):857-866</w:t>
      </w:r>
      <w:r w:rsidRPr="00FB35C7">
        <w:rPr>
          <w:rFonts w:asciiTheme="majorBidi" w:hAnsiTheme="majorBidi" w:cstheme="majorBidi"/>
          <w:szCs w:val="24"/>
        </w:rPr>
        <w:t>.</w:t>
      </w:r>
      <w:bookmarkEnd w:id="94"/>
      <w:r w:rsidR="00FB35C7" w:rsidRPr="00FB35C7">
        <w:rPr>
          <w:rFonts w:asciiTheme="majorBidi" w:hAnsiTheme="majorBidi" w:cstheme="majorBidi"/>
          <w:color w:val="000000"/>
          <w:szCs w:val="24"/>
          <w:shd w:val="clear" w:color="auto" w:fill="FFFFFF"/>
        </w:rPr>
        <w:t>doi: 10.1111/j.1432-2277.2012.01510.x.</w:t>
      </w:r>
    </w:p>
    <w:p w14:paraId="0F4A068C" w14:textId="77777777" w:rsidR="004513C1" w:rsidRPr="00E25A05" w:rsidRDefault="004513C1" w:rsidP="00E25A05">
      <w:pPr>
        <w:pStyle w:val="EndNoteBibliography"/>
        <w:spacing w:after="0"/>
        <w:ind w:left="720" w:hanging="720"/>
        <w:rPr>
          <w:rFonts w:asciiTheme="majorBidi" w:hAnsiTheme="majorBidi" w:cstheme="majorBidi"/>
          <w:sz w:val="40"/>
          <w:szCs w:val="36"/>
        </w:rPr>
      </w:pPr>
      <w:bookmarkStart w:id="95" w:name="_ENREF_6"/>
      <w:r w:rsidRPr="00DA0612">
        <w:rPr>
          <w:b/>
        </w:rPr>
        <w:t>6.</w:t>
      </w:r>
      <w:r w:rsidRPr="00DA0612">
        <w:tab/>
        <w:t xml:space="preserve">Ferrari P, Fidler S, Woodroffe C, Tassone G, D’Orsogna L. Comparison of time on the deceased donor kidney waitlist versus time on the kidney paired donation registry in the Australian program. </w:t>
      </w:r>
      <w:r w:rsidR="00E25A05" w:rsidRPr="00E25A05">
        <w:rPr>
          <w:bCs/>
        </w:rPr>
        <w:t>Transpl Int</w:t>
      </w:r>
      <w:r w:rsidRPr="00DA0612">
        <w:rPr>
          <w:i/>
        </w:rPr>
        <w:t xml:space="preserve">. </w:t>
      </w:r>
      <w:r w:rsidRPr="00DA0612">
        <w:t>2012;25(10):1026-1031.</w:t>
      </w:r>
      <w:bookmarkEnd w:id="95"/>
      <w:r w:rsidR="00E25A05" w:rsidRPr="00E25A05">
        <w:rPr>
          <w:rFonts w:asciiTheme="majorBidi" w:hAnsiTheme="majorBidi" w:cstheme="majorBidi"/>
          <w:color w:val="000000"/>
          <w:szCs w:val="24"/>
          <w:shd w:val="clear" w:color="auto" w:fill="FFFFFF"/>
        </w:rPr>
        <w:t>doi: 10.1111/j.1432-2277.2012.01541.x.</w:t>
      </w:r>
    </w:p>
    <w:p w14:paraId="25E9CF27" w14:textId="77777777" w:rsidR="004513C1" w:rsidRPr="00DA0612" w:rsidRDefault="004513C1" w:rsidP="00E25A05">
      <w:pPr>
        <w:pStyle w:val="EndNoteBibliography"/>
        <w:spacing w:after="0"/>
        <w:ind w:left="720" w:hanging="720"/>
      </w:pPr>
      <w:bookmarkStart w:id="96" w:name="_ENREF_7"/>
      <w:r w:rsidRPr="00DA0612">
        <w:rPr>
          <w:b/>
        </w:rPr>
        <w:t>7.</w:t>
      </w:r>
      <w:r w:rsidRPr="00DA0612">
        <w:tab/>
        <w:t xml:space="preserve">Kwapisz M, Kieszek R, Jędrzejko K, et al. Pathologies in Living Kidney Donors Diagnosed in the Long-Term Care System. </w:t>
      </w:r>
      <w:hyperlink r:id="rId11" w:tooltip="Transplantation proceedings." w:history="1">
        <w:r w:rsidR="00E25A05" w:rsidRPr="00E25A05">
          <w:rPr>
            <w:rStyle w:val="Hyperlink"/>
            <w:rFonts w:asciiTheme="majorBidi" w:hAnsiTheme="majorBidi" w:cstheme="majorBidi"/>
            <w:color w:val="auto"/>
            <w:szCs w:val="24"/>
            <w:u w:val="none"/>
            <w:shd w:val="clear" w:color="auto" w:fill="FFFFFF"/>
          </w:rPr>
          <w:t>Transplant Proc</w:t>
        </w:r>
      </w:hyperlink>
      <w:r w:rsidRPr="00DA0612">
        <w:t>2016;48(5):1439-1445.</w:t>
      </w:r>
      <w:bookmarkEnd w:id="96"/>
      <w:r w:rsidR="00E25A05" w:rsidRPr="00E25A05">
        <w:rPr>
          <w:rFonts w:asciiTheme="majorBidi" w:hAnsiTheme="majorBidi" w:cstheme="majorBidi"/>
          <w:color w:val="000000"/>
          <w:szCs w:val="24"/>
          <w:shd w:val="clear" w:color="auto" w:fill="FFFFFF"/>
        </w:rPr>
        <w:t>doi: 10.1016/j.transproceed.2016.02.052.</w:t>
      </w:r>
    </w:p>
    <w:p w14:paraId="15BCC60C" w14:textId="77777777" w:rsidR="004513C1" w:rsidRPr="00DA0612" w:rsidRDefault="004513C1" w:rsidP="00634B04">
      <w:pPr>
        <w:pStyle w:val="EndNoteBibliography"/>
        <w:spacing w:after="0"/>
        <w:ind w:left="720" w:hanging="720"/>
      </w:pPr>
      <w:bookmarkStart w:id="97" w:name="_ENREF_8"/>
      <w:r w:rsidRPr="00DA0612">
        <w:rPr>
          <w:b/>
        </w:rPr>
        <w:t>8.</w:t>
      </w:r>
      <w:r w:rsidRPr="00DA0612">
        <w:tab/>
        <w:t xml:space="preserve">Howard DH. WAITING TIME AS A PRICE FOR DECEASED DONOR KIDNEYS. </w:t>
      </w:r>
      <w:r w:rsidRPr="00DA0612">
        <w:rPr>
          <w:b/>
        </w:rPr>
        <w:t>Contemporary Economic Policy</w:t>
      </w:r>
      <w:r w:rsidRPr="00DA0612">
        <w:rPr>
          <w:i/>
        </w:rPr>
        <w:t xml:space="preserve">. </w:t>
      </w:r>
      <w:r w:rsidRPr="00DA0612">
        <w:t>2011;29(3):295-303.</w:t>
      </w:r>
      <w:bookmarkEnd w:id="97"/>
    </w:p>
    <w:p w14:paraId="06066CDD" w14:textId="77777777" w:rsidR="004513C1" w:rsidRPr="00DA0612" w:rsidRDefault="004513C1" w:rsidP="00634B04">
      <w:pPr>
        <w:pStyle w:val="EndNoteBibliography"/>
        <w:spacing w:after="0"/>
        <w:ind w:left="720" w:hanging="720"/>
      </w:pPr>
      <w:bookmarkStart w:id="98" w:name="_ENREF_9"/>
      <w:r w:rsidRPr="00DA0612">
        <w:rPr>
          <w:b/>
        </w:rPr>
        <w:t>9.</w:t>
      </w:r>
      <w:r w:rsidRPr="00DA0612">
        <w:tab/>
        <w:t xml:space="preserve">Orøy A, Strømskag KE, Gjengedal E. Approaching families on the subject of organ donation: A phenomenological study of the experience of healthcare professionals. </w:t>
      </w:r>
      <w:hyperlink r:id="rId12" w:tooltip="Intensive &amp; critical care nursing." w:history="1">
        <w:r w:rsidR="00634B04" w:rsidRPr="00634B04">
          <w:rPr>
            <w:rStyle w:val="Hyperlink"/>
            <w:rFonts w:asciiTheme="majorBidi" w:hAnsiTheme="majorBidi" w:cstheme="majorBidi"/>
            <w:color w:val="auto"/>
            <w:szCs w:val="24"/>
            <w:u w:val="none"/>
            <w:shd w:val="clear" w:color="auto" w:fill="FFFFFF"/>
          </w:rPr>
          <w:t>Intensive Crit Care Nurs</w:t>
        </w:r>
        <w:r w:rsidR="00634B04">
          <w:rPr>
            <w:rStyle w:val="Hyperlink"/>
            <w:rFonts w:ascii="Arial" w:hAnsi="Arial" w:cs="Arial"/>
            <w:color w:val="660066"/>
            <w:sz w:val="17"/>
            <w:szCs w:val="17"/>
            <w:shd w:val="clear" w:color="auto" w:fill="FFFFFF"/>
          </w:rPr>
          <w:t>.</w:t>
        </w:r>
      </w:hyperlink>
      <w:r w:rsidRPr="00DA0612">
        <w:t>2013;29(4):202-211.</w:t>
      </w:r>
      <w:bookmarkEnd w:id="98"/>
      <w:r w:rsidR="00634B04">
        <w:rPr>
          <w:rStyle w:val="apple-converted-space"/>
          <w:rFonts w:ascii="Arial" w:hAnsi="Arial" w:cs="Arial"/>
          <w:color w:val="000000"/>
          <w:sz w:val="17"/>
          <w:szCs w:val="17"/>
          <w:shd w:val="clear" w:color="auto" w:fill="FFFFFF"/>
        </w:rPr>
        <w:t> </w:t>
      </w:r>
      <w:r w:rsidR="00634B04" w:rsidRPr="00634B04">
        <w:rPr>
          <w:rFonts w:asciiTheme="majorBidi" w:hAnsiTheme="majorBidi" w:cstheme="majorBidi"/>
          <w:color w:val="000000"/>
          <w:szCs w:val="24"/>
          <w:shd w:val="clear" w:color="auto" w:fill="FFFFFF"/>
        </w:rPr>
        <w:t>doi: 10.1016/j.iccn.2013.02.003</w:t>
      </w:r>
    </w:p>
    <w:p w14:paraId="3F8B1E18" w14:textId="77777777" w:rsidR="004513C1" w:rsidRPr="00DA0612" w:rsidRDefault="004513C1" w:rsidP="002F742E">
      <w:pPr>
        <w:pStyle w:val="EndNoteBibliography"/>
        <w:spacing w:after="0"/>
        <w:ind w:left="720" w:hanging="720"/>
      </w:pPr>
      <w:bookmarkStart w:id="99" w:name="_ENREF_10"/>
      <w:r w:rsidRPr="00DA0612">
        <w:rPr>
          <w:b/>
        </w:rPr>
        <w:t>10.</w:t>
      </w:r>
      <w:r w:rsidRPr="00DA0612">
        <w:tab/>
      </w:r>
      <w:commentRangeStart w:id="100"/>
      <w:r w:rsidRPr="00DA0612">
        <w:t xml:space="preserve">Robinson A, Light D, Nice C. Meta-analysis of Sonography in the Diagnosis of Inguinal Hernias. </w:t>
      </w:r>
      <w:r w:rsidRPr="00FB5F38">
        <w:rPr>
          <w:bCs/>
        </w:rPr>
        <w:t>J Ultrasound Med</w:t>
      </w:r>
      <w:r w:rsidRPr="00DA0612">
        <w:t xml:space="preserve"> 2013;32(2):339-346.</w:t>
      </w:r>
      <w:bookmarkEnd w:id="99"/>
      <w:commentRangeEnd w:id="100"/>
      <w:r w:rsidR="00776AD9">
        <w:rPr>
          <w:rStyle w:val="CommentReference"/>
          <w:rFonts w:ascii="Calibri" w:hAnsi="Calibri" w:cs="Arial"/>
          <w:noProof w:val="0"/>
        </w:rPr>
        <w:commentReference w:id="100"/>
      </w:r>
    </w:p>
    <w:p w14:paraId="570E6751" w14:textId="77777777" w:rsidR="004513C1" w:rsidRPr="00DA0612" w:rsidRDefault="004513C1" w:rsidP="00D610AD">
      <w:pPr>
        <w:pStyle w:val="EndNoteBibliography"/>
        <w:spacing w:after="0"/>
        <w:ind w:left="720" w:hanging="720"/>
      </w:pPr>
      <w:bookmarkStart w:id="101" w:name="_ENREF_11"/>
      <w:r w:rsidRPr="00DA0612">
        <w:rPr>
          <w:b/>
        </w:rPr>
        <w:t>11.</w:t>
      </w:r>
      <w:r w:rsidRPr="00DA0612">
        <w:tab/>
        <w:t xml:space="preserve">Dehghani SM, Gholami S, Bahador A, et al. Causes of Organ Donation Refusal in Southern Iran. </w:t>
      </w:r>
      <w:hyperlink r:id="rId13" w:tooltip="Transplantation proceedings." w:history="1">
        <w:r w:rsidR="00D610AD" w:rsidRPr="00E25A05">
          <w:rPr>
            <w:rStyle w:val="Hyperlink"/>
            <w:rFonts w:asciiTheme="majorBidi" w:hAnsiTheme="majorBidi" w:cstheme="majorBidi"/>
            <w:color w:val="auto"/>
            <w:szCs w:val="24"/>
            <w:u w:val="none"/>
            <w:shd w:val="clear" w:color="auto" w:fill="FFFFFF"/>
          </w:rPr>
          <w:t>Transplant Proc</w:t>
        </w:r>
      </w:hyperlink>
      <w:r w:rsidRPr="00DA0612">
        <w:t>2011;43(2):410-411.</w:t>
      </w:r>
      <w:bookmarkEnd w:id="101"/>
      <w:r w:rsidR="00D610AD" w:rsidRPr="00D610AD">
        <w:rPr>
          <w:rFonts w:asciiTheme="majorBidi" w:hAnsiTheme="majorBidi" w:cstheme="majorBidi"/>
          <w:color w:val="000000"/>
          <w:szCs w:val="24"/>
          <w:shd w:val="clear" w:color="auto" w:fill="FFFFFF"/>
        </w:rPr>
        <w:t>doi: 10.1016/j.transproceed.2011.01.022.</w:t>
      </w:r>
    </w:p>
    <w:p w14:paraId="5E9E7E24" w14:textId="77777777" w:rsidR="004513C1" w:rsidRPr="00DA0612" w:rsidRDefault="004513C1" w:rsidP="006848D6">
      <w:pPr>
        <w:pStyle w:val="EndNoteBibliography"/>
        <w:spacing w:after="0"/>
        <w:ind w:left="720" w:hanging="720"/>
      </w:pPr>
      <w:bookmarkStart w:id="102" w:name="_ENREF_12"/>
      <w:r w:rsidRPr="00DA0612">
        <w:rPr>
          <w:b/>
        </w:rPr>
        <w:t>12.</w:t>
      </w:r>
      <w:r w:rsidRPr="00DA0612">
        <w:tab/>
        <w:t xml:space="preserve">Simforoosh N. An updated Iranian Model in kidney transplantation: Rewarded gifting a practical solution to kidney shortage crisis. </w:t>
      </w:r>
      <w:r w:rsidRPr="00FB5F38">
        <w:rPr>
          <w:bCs/>
        </w:rPr>
        <w:t>Urol J</w:t>
      </w:r>
      <w:r w:rsidRPr="00DA0612">
        <w:rPr>
          <w:i/>
        </w:rPr>
        <w:t xml:space="preserve">. </w:t>
      </w:r>
      <w:r w:rsidRPr="00DA0612">
        <w:t>2016;13(4):2803.</w:t>
      </w:r>
      <w:bookmarkEnd w:id="102"/>
    </w:p>
    <w:p w14:paraId="015A249E" w14:textId="77777777" w:rsidR="004513C1" w:rsidRPr="00DA0612" w:rsidRDefault="004513C1" w:rsidP="006848D6">
      <w:pPr>
        <w:pStyle w:val="EndNoteBibliography"/>
        <w:spacing w:after="0"/>
        <w:ind w:left="720" w:hanging="720"/>
      </w:pPr>
      <w:bookmarkStart w:id="103" w:name="_ENREF_13"/>
      <w:r w:rsidRPr="00DA0612">
        <w:rPr>
          <w:b/>
        </w:rPr>
        <w:t>13.</w:t>
      </w:r>
      <w:r w:rsidRPr="00DA0612">
        <w:tab/>
        <w:t xml:space="preserve">Agency FN. Available at: </w:t>
      </w:r>
      <w:r w:rsidRPr="004513C1">
        <w:t>http://www.farsnews.com/printable.php?nn=13930705000876</w:t>
      </w:r>
      <w:r w:rsidRPr="00DA0612">
        <w:t>, 2015.</w:t>
      </w:r>
      <w:bookmarkEnd w:id="103"/>
    </w:p>
    <w:p w14:paraId="7A3B6656" w14:textId="77777777" w:rsidR="004513C1" w:rsidRPr="00FB5F38" w:rsidRDefault="004513C1" w:rsidP="006848D6">
      <w:pPr>
        <w:pStyle w:val="EndNoteBibliography"/>
        <w:spacing w:after="0"/>
        <w:ind w:left="720" w:hanging="720"/>
        <w:rPr>
          <w:rFonts w:asciiTheme="majorBidi" w:hAnsiTheme="majorBidi" w:cstheme="majorBidi"/>
          <w:sz w:val="40"/>
          <w:szCs w:val="36"/>
        </w:rPr>
      </w:pPr>
      <w:bookmarkStart w:id="104" w:name="_ENREF_14"/>
      <w:r w:rsidRPr="00DA0612">
        <w:rPr>
          <w:b/>
        </w:rPr>
        <w:t>14.</w:t>
      </w:r>
      <w:r w:rsidRPr="00DA0612">
        <w:tab/>
        <w:t xml:space="preserve">Cantwell L, Woodroffe C, Holdsworth R, Ferrari P. Four years of experience with the Australian kidney paired donation programme. </w:t>
      </w:r>
      <w:r w:rsidRPr="00FB5F38">
        <w:rPr>
          <w:bCs/>
        </w:rPr>
        <w:t>Nephrology</w:t>
      </w:r>
      <w:r w:rsidRPr="00DA0612">
        <w:rPr>
          <w:i/>
        </w:rPr>
        <w:t xml:space="preserve">. </w:t>
      </w:r>
      <w:r w:rsidRPr="00DA0612">
        <w:t>2015;20(3):124-131.</w:t>
      </w:r>
      <w:bookmarkEnd w:id="104"/>
      <w:r w:rsidR="00FB5F38">
        <w:rPr>
          <w:rStyle w:val="apple-converted-space"/>
          <w:rFonts w:ascii="Arial" w:hAnsi="Arial" w:cs="Arial"/>
          <w:color w:val="000000"/>
          <w:sz w:val="17"/>
          <w:szCs w:val="17"/>
          <w:shd w:val="clear" w:color="auto" w:fill="FFFFFF"/>
        </w:rPr>
        <w:t> </w:t>
      </w:r>
      <w:r w:rsidR="00FB5F38" w:rsidRPr="00FB5F38">
        <w:rPr>
          <w:rFonts w:asciiTheme="majorBidi" w:hAnsiTheme="majorBidi" w:cstheme="majorBidi"/>
          <w:szCs w:val="24"/>
          <w:shd w:val="clear" w:color="auto" w:fill="FFFFFF"/>
        </w:rPr>
        <w:t>doi: 10.1111/nep.12369.</w:t>
      </w:r>
    </w:p>
    <w:p w14:paraId="53D1E023" w14:textId="77777777" w:rsidR="004513C1" w:rsidRPr="00DA0612" w:rsidRDefault="004513C1" w:rsidP="00D76C2C">
      <w:pPr>
        <w:pStyle w:val="EndNoteBibliography"/>
        <w:spacing w:after="0"/>
        <w:ind w:left="720" w:hanging="720"/>
      </w:pPr>
      <w:bookmarkStart w:id="105" w:name="_ENREF_15"/>
      <w:r w:rsidRPr="00DA0612">
        <w:rPr>
          <w:b/>
        </w:rPr>
        <w:t>15.</w:t>
      </w:r>
      <w:r w:rsidRPr="00DA0612">
        <w:tab/>
        <w:t xml:space="preserve">Martin DE, White SL. Financial Incentives for Living Kidney Donors: Are They Necessary? </w:t>
      </w:r>
      <w:r w:rsidR="00D76C2C" w:rsidRPr="00D76C2C">
        <w:rPr>
          <w:bCs/>
        </w:rPr>
        <w:t>Am J Kidney Dis</w:t>
      </w:r>
      <w:r w:rsidRPr="00DA0612">
        <w:t>2015;66(3):389-395.</w:t>
      </w:r>
      <w:bookmarkEnd w:id="105"/>
      <w:r w:rsidR="00D76C2C" w:rsidRPr="00D76C2C">
        <w:rPr>
          <w:rFonts w:asciiTheme="majorBidi" w:hAnsiTheme="majorBidi" w:cstheme="majorBidi"/>
          <w:color w:val="000000"/>
          <w:szCs w:val="24"/>
          <w:shd w:val="clear" w:color="auto" w:fill="FFFFFF"/>
        </w:rPr>
        <w:t>doi: 10.1053/j.ajkd.2015.03.041</w:t>
      </w:r>
      <w:r w:rsidR="00D76C2C">
        <w:rPr>
          <w:rFonts w:ascii="Arial" w:hAnsi="Arial" w:cs="Arial"/>
          <w:color w:val="000000"/>
          <w:sz w:val="17"/>
          <w:szCs w:val="17"/>
          <w:shd w:val="clear" w:color="auto" w:fill="FFFFFF"/>
        </w:rPr>
        <w:t>.</w:t>
      </w:r>
    </w:p>
    <w:p w14:paraId="35907D80" w14:textId="77777777" w:rsidR="004513C1" w:rsidRPr="00DA0612" w:rsidRDefault="004513C1" w:rsidP="00AA68EE">
      <w:pPr>
        <w:pStyle w:val="EndNoteBibliography"/>
        <w:spacing w:after="0"/>
        <w:ind w:left="720" w:hanging="720"/>
      </w:pPr>
      <w:bookmarkStart w:id="106" w:name="_ENREF_16"/>
      <w:r w:rsidRPr="00DA0612">
        <w:rPr>
          <w:b/>
        </w:rPr>
        <w:t>16.</w:t>
      </w:r>
      <w:r w:rsidRPr="00DA0612">
        <w:tab/>
        <w:t xml:space="preserve">Salehi S, Kanani T, Abedi H. Iranian nurses’ experiences of brain dead donors care in intensive care units: A phenomenological study. </w:t>
      </w:r>
      <w:hyperlink r:id="rId14" w:tooltip="Iranian journal of nursing and midwifery research." w:history="1">
        <w:r w:rsidR="00AA68EE" w:rsidRPr="00AA68EE">
          <w:rPr>
            <w:rStyle w:val="Hyperlink"/>
            <w:rFonts w:asciiTheme="majorBidi" w:hAnsiTheme="majorBidi" w:cstheme="majorBidi"/>
            <w:color w:val="auto"/>
            <w:szCs w:val="24"/>
            <w:u w:val="none"/>
            <w:shd w:val="clear" w:color="auto" w:fill="FFFFFF"/>
          </w:rPr>
          <w:t>Iran J Nurs Midwifery Res.</w:t>
        </w:r>
      </w:hyperlink>
      <w:r w:rsidRPr="00DA0612">
        <w:t>2013;18(6):475-482.</w:t>
      </w:r>
      <w:bookmarkEnd w:id="106"/>
    </w:p>
    <w:p w14:paraId="032B68BA" w14:textId="77777777" w:rsidR="004513C1" w:rsidRPr="00845D0E" w:rsidRDefault="004513C1" w:rsidP="002F742E">
      <w:pPr>
        <w:pStyle w:val="EndNoteBibliography"/>
        <w:spacing w:after="0"/>
        <w:ind w:left="720" w:hanging="720"/>
        <w:rPr>
          <w:rFonts w:asciiTheme="majorBidi" w:hAnsiTheme="majorBidi" w:cstheme="majorBidi"/>
          <w:sz w:val="40"/>
          <w:szCs w:val="36"/>
        </w:rPr>
      </w:pPr>
      <w:bookmarkStart w:id="107" w:name="_ENREF_17"/>
      <w:r w:rsidRPr="00DA0612">
        <w:rPr>
          <w:b/>
        </w:rPr>
        <w:lastRenderedPageBreak/>
        <w:t>17.</w:t>
      </w:r>
      <w:r w:rsidRPr="00DA0612">
        <w:tab/>
        <w:t xml:space="preserve">Ralph A, Chapman JR, Gillis J, et al. Family Perspectives on Deceased Organ Donation: Thematic Synthesis of Qualitative Studies. </w:t>
      </w:r>
      <w:hyperlink r:id="rId15" w:tooltip="American journal of transplantation : official journal of the American Society of Transplantation and the American Society of Transplant Surgeons." w:history="1">
        <w:r w:rsidR="002F742E" w:rsidRPr="002F742E">
          <w:rPr>
            <w:rStyle w:val="Hyperlink"/>
            <w:rFonts w:asciiTheme="majorBidi" w:hAnsiTheme="majorBidi" w:cstheme="majorBidi"/>
            <w:color w:val="auto"/>
            <w:szCs w:val="24"/>
            <w:u w:val="none"/>
            <w:shd w:val="clear" w:color="auto" w:fill="FFFFFF"/>
          </w:rPr>
          <w:t>Am J Transplant</w:t>
        </w:r>
        <w:r w:rsidR="002F742E">
          <w:rPr>
            <w:rStyle w:val="Hyperlink"/>
            <w:rFonts w:ascii="Arial" w:hAnsi="Arial" w:cs="Arial"/>
            <w:color w:val="660066"/>
            <w:sz w:val="17"/>
            <w:szCs w:val="17"/>
            <w:shd w:val="clear" w:color="auto" w:fill="FFFFFF"/>
          </w:rPr>
          <w:t>.</w:t>
        </w:r>
      </w:hyperlink>
      <w:r w:rsidRPr="00DA0612">
        <w:t>2014;14(4):923-935.</w:t>
      </w:r>
      <w:bookmarkEnd w:id="107"/>
      <w:r w:rsidR="00845D0E" w:rsidRPr="00845D0E">
        <w:rPr>
          <w:rFonts w:asciiTheme="majorBidi" w:hAnsiTheme="majorBidi" w:cstheme="majorBidi"/>
          <w:color w:val="000000"/>
          <w:szCs w:val="24"/>
          <w:shd w:val="clear" w:color="auto" w:fill="FFFFFF"/>
        </w:rPr>
        <w:t>doi: 10.1111/ajt.12660.</w:t>
      </w:r>
    </w:p>
    <w:p w14:paraId="335D5727" w14:textId="77777777" w:rsidR="004513C1" w:rsidRPr="00786F94" w:rsidRDefault="004513C1" w:rsidP="00786F94">
      <w:pPr>
        <w:pStyle w:val="EndNoteBibliography"/>
        <w:spacing w:after="0"/>
        <w:ind w:left="720" w:hanging="720"/>
        <w:rPr>
          <w:rFonts w:asciiTheme="majorBidi" w:hAnsiTheme="majorBidi" w:cstheme="majorBidi"/>
          <w:szCs w:val="24"/>
        </w:rPr>
      </w:pPr>
      <w:bookmarkStart w:id="108" w:name="_ENREF_18"/>
      <w:r w:rsidRPr="00DA0612">
        <w:rPr>
          <w:b/>
        </w:rPr>
        <w:t>18.</w:t>
      </w:r>
      <w:r w:rsidRPr="00DA0612">
        <w:tab/>
        <w:t>Bramstedt KA. Family refusals of registered consents: the disruption of organ donation by double-standard surrogate decision-making</w:t>
      </w:r>
      <w:r w:rsidRPr="00786F94">
        <w:rPr>
          <w:rFonts w:asciiTheme="majorBidi" w:hAnsiTheme="majorBidi" w:cstheme="majorBidi"/>
          <w:szCs w:val="24"/>
        </w:rPr>
        <w:t xml:space="preserve">. </w:t>
      </w:r>
      <w:hyperlink r:id="rId16" w:tooltip="Internal medicine journal." w:history="1">
        <w:r w:rsidR="00786F94" w:rsidRPr="00786F94">
          <w:rPr>
            <w:rStyle w:val="Hyperlink"/>
            <w:rFonts w:asciiTheme="majorBidi" w:hAnsiTheme="majorBidi" w:cstheme="majorBidi"/>
            <w:color w:val="auto"/>
            <w:szCs w:val="24"/>
            <w:u w:val="none"/>
            <w:shd w:val="clear" w:color="auto" w:fill="FFFFFF"/>
          </w:rPr>
          <w:t>Intern Med J.</w:t>
        </w:r>
      </w:hyperlink>
      <w:r w:rsidRPr="00DA0612">
        <w:t>2013</w:t>
      </w:r>
      <w:r w:rsidRPr="00786F94">
        <w:rPr>
          <w:rFonts w:asciiTheme="majorBidi" w:hAnsiTheme="majorBidi" w:cstheme="majorBidi"/>
          <w:szCs w:val="24"/>
        </w:rPr>
        <w:t>;43(2):120-123.</w:t>
      </w:r>
      <w:bookmarkEnd w:id="108"/>
      <w:r w:rsidR="00786F94" w:rsidRPr="00786F94">
        <w:rPr>
          <w:rFonts w:asciiTheme="majorBidi" w:hAnsiTheme="majorBidi" w:cstheme="majorBidi"/>
          <w:color w:val="000000"/>
          <w:szCs w:val="24"/>
          <w:shd w:val="clear" w:color="auto" w:fill="FFFFFF"/>
        </w:rPr>
        <w:t>doi: 10.1111/imj.12029.</w:t>
      </w:r>
    </w:p>
    <w:p w14:paraId="1EE533C3" w14:textId="77777777" w:rsidR="004513C1" w:rsidRPr="001A6667" w:rsidRDefault="004513C1" w:rsidP="00732D5C">
      <w:pPr>
        <w:pStyle w:val="EndNoteBibliography"/>
        <w:spacing w:after="0"/>
        <w:ind w:left="720" w:hanging="720"/>
        <w:rPr>
          <w:rFonts w:asciiTheme="majorBidi" w:hAnsiTheme="majorBidi" w:cstheme="majorBidi"/>
          <w:sz w:val="40"/>
          <w:szCs w:val="36"/>
        </w:rPr>
      </w:pPr>
      <w:bookmarkStart w:id="109" w:name="_ENREF_19"/>
      <w:r w:rsidRPr="00DA0612">
        <w:rPr>
          <w:b/>
        </w:rPr>
        <w:t>19.</w:t>
      </w:r>
      <w:r w:rsidRPr="00DA0612">
        <w:tab/>
        <w:t xml:space="preserve">Kim HS, Yoo YS, Cho OH. Satisfaction With the Organ Donation Process of Brain Dead Donors' Families In Korea. </w:t>
      </w:r>
      <w:hyperlink r:id="rId17" w:tooltip="Transplantation proceedings." w:history="1">
        <w:r w:rsidR="00732D5C" w:rsidRPr="00732D5C">
          <w:rPr>
            <w:rStyle w:val="Hyperlink"/>
            <w:rFonts w:asciiTheme="majorBidi" w:hAnsiTheme="majorBidi" w:cstheme="majorBidi"/>
            <w:color w:val="auto"/>
            <w:szCs w:val="24"/>
            <w:u w:val="none"/>
            <w:shd w:val="clear" w:color="auto" w:fill="FFFFFF"/>
          </w:rPr>
          <w:t>Transplant Proc</w:t>
        </w:r>
        <w:r w:rsidR="00732D5C">
          <w:rPr>
            <w:rStyle w:val="Hyperlink"/>
            <w:rFonts w:ascii="Arial" w:hAnsi="Arial" w:cs="Arial"/>
            <w:color w:val="660066"/>
            <w:sz w:val="17"/>
            <w:szCs w:val="17"/>
            <w:shd w:val="clear" w:color="auto" w:fill="FFFFFF"/>
          </w:rPr>
          <w:t>.</w:t>
        </w:r>
      </w:hyperlink>
      <w:r w:rsidRPr="00DA0612">
        <w:t>2014;46(10):3253-3256.</w:t>
      </w:r>
      <w:bookmarkEnd w:id="109"/>
      <w:r w:rsidR="00142DF2" w:rsidRPr="001A6667">
        <w:rPr>
          <w:rFonts w:asciiTheme="majorBidi" w:hAnsiTheme="majorBidi" w:cstheme="majorBidi"/>
          <w:color w:val="000000"/>
          <w:szCs w:val="24"/>
          <w:shd w:val="clear" w:color="auto" w:fill="FFFFFF"/>
        </w:rPr>
        <w:t>doi: 10.1016/j.transproceed.2014.09.094.</w:t>
      </w:r>
    </w:p>
    <w:p w14:paraId="59FF79FC" w14:textId="77777777" w:rsidR="004513C1" w:rsidRPr="0032191A" w:rsidRDefault="004513C1" w:rsidP="00732D5C">
      <w:pPr>
        <w:pStyle w:val="EndNoteBibliography"/>
        <w:spacing w:after="0"/>
        <w:ind w:left="720" w:hanging="720"/>
        <w:rPr>
          <w:rFonts w:asciiTheme="majorBidi" w:hAnsiTheme="majorBidi" w:cstheme="majorBidi"/>
          <w:sz w:val="40"/>
          <w:szCs w:val="36"/>
        </w:rPr>
      </w:pPr>
      <w:bookmarkStart w:id="110" w:name="_ENREF_20"/>
      <w:r w:rsidRPr="00DA0612">
        <w:rPr>
          <w:b/>
        </w:rPr>
        <w:t>20.</w:t>
      </w:r>
      <w:r w:rsidRPr="00DA0612">
        <w:tab/>
        <w:t xml:space="preserve">dos Santos MJ, Massarollo MCKB, de Moraes EL. The Family Interview in the Process of Donating Organs and Tissues for Transplantation: Perceptions of Potential Donors' Relatives. </w:t>
      </w:r>
      <w:r w:rsidR="00732D5C" w:rsidRPr="00142DF2">
        <w:rPr>
          <w:bCs/>
        </w:rPr>
        <w:t>Transplant Proc</w:t>
      </w:r>
      <w:r w:rsidRPr="00DA0612">
        <w:t>2014;46(6):1674-1677.</w:t>
      </w:r>
      <w:bookmarkEnd w:id="110"/>
      <w:r w:rsidR="0032191A" w:rsidRPr="0032191A">
        <w:rPr>
          <w:rFonts w:asciiTheme="majorBidi" w:hAnsiTheme="majorBidi" w:cstheme="majorBidi"/>
          <w:color w:val="000000"/>
          <w:szCs w:val="24"/>
          <w:shd w:val="clear" w:color="auto" w:fill="FFFFFF"/>
        </w:rPr>
        <w:t>doi: 10.1016/j.transproceed.2014.05.010.</w:t>
      </w:r>
    </w:p>
    <w:p w14:paraId="38F79097" w14:textId="77777777" w:rsidR="004513C1" w:rsidRPr="0032191A" w:rsidRDefault="004513C1" w:rsidP="006848D6">
      <w:pPr>
        <w:pStyle w:val="EndNoteBibliography"/>
        <w:spacing w:after="0"/>
        <w:ind w:left="720" w:hanging="720"/>
        <w:rPr>
          <w:rFonts w:asciiTheme="majorBidi" w:hAnsiTheme="majorBidi" w:cstheme="majorBidi"/>
          <w:szCs w:val="24"/>
        </w:rPr>
      </w:pPr>
      <w:bookmarkStart w:id="111" w:name="_ENREF_21"/>
      <w:r w:rsidRPr="00DA0612">
        <w:rPr>
          <w:b/>
        </w:rPr>
        <w:t>21.</w:t>
      </w:r>
      <w:r w:rsidRPr="00DA0612">
        <w:tab/>
        <w:t xml:space="preserve">Baraz S, Memarian R, Vanaki Z. The diversity of Iranian nursing students' clinical learning styles: a qualitative study. </w:t>
      </w:r>
      <w:r w:rsidRPr="0032191A">
        <w:rPr>
          <w:bCs/>
        </w:rPr>
        <w:t>Nurse Educ Pract</w:t>
      </w:r>
      <w:r w:rsidRPr="00DA0612">
        <w:rPr>
          <w:i/>
        </w:rPr>
        <w:t xml:space="preserve">. </w:t>
      </w:r>
      <w:r w:rsidRPr="00DA0612">
        <w:t>Sep 2014;14(5):525-531</w:t>
      </w:r>
      <w:r w:rsidRPr="0032191A">
        <w:rPr>
          <w:rFonts w:asciiTheme="majorBidi" w:hAnsiTheme="majorBidi" w:cstheme="majorBidi"/>
          <w:szCs w:val="24"/>
        </w:rPr>
        <w:t>.</w:t>
      </w:r>
      <w:bookmarkEnd w:id="111"/>
      <w:r w:rsidR="0032191A" w:rsidRPr="0032191A">
        <w:rPr>
          <w:rFonts w:asciiTheme="majorBidi" w:hAnsiTheme="majorBidi" w:cstheme="majorBidi"/>
          <w:color w:val="000000"/>
          <w:szCs w:val="24"/>
          <w:shd w:val="clear" w:color="auto" w:fill="FFFFFF"/>
        </w:rPr>
        <w:t>doi: 10.1016/j.nepr.2014.03.004.</w:t>
      </w:r>
    </w:p>
    <w:p w14:paraId="0C72B4BE" w14:textId="77777777" w:rsidR="004513C1" w:rsidRPr="000D6250" w:rsidRDefault="004513C1" w:rsidP="000D6250">
      <w:pPr>
        <w:pStyle w:val="EndNoteBibliography"/>
        <w:spacing w:after="0"/>
        <w:ind w:left="720" w:hanging="720"/>
        <w:rPr>
          <w:rFonts w:asciiTheme="majorBidi" w:hAnsiTheme="majorBidi" w:cstheme="majorBidi"/>
          <w:sz w:val="40"/>
          <w:szCs w:val="36"/>
        </w:rPr>
      </w:pPr>
      <w:bookmarkStart w:id="112" w:name="_ENREF_22"/>
      <w:r w:rsidRPr="00DA0612">
        <w:rPr>
          <w:b/>
        </w:rPr>
        <w:t>22.</w:t>
      </w:r>
      <w:r w:rsidRPr="00DA0612">
        <w:tab/>
        <w:t>Santiago-Delefosse M, Gavin A, Bruchez C, Roux P, Stephen SL. Quality of qualitative research in the health sciences: Analysis of the common criteria present in 58 assessment guidelines by expert users</w:t>
      </w:r>
      <w:r w:rsidRPr="000D6250">
        <w:rPr>
          <w:rFonts w:asciiTheme="majorBidi" w:hAnsiTheme="majorBidi" w:cstheme="majorBidi"/>
          <w:szCs w:val="24"/>
        </w:rPr>
        <w:t xml:space="preserve">. </w:t>
      </w:r>
      <w:hyperlink r:id="rId18" w:tooltip="Social science &amp; medicine (1982)." w:history="1">
        <w:r w:rsidR="000D6250" w:rsidRPr="000D6250">
          <w:rPr>
            <w:rStyle w:val="Hyperlink"/>
            <w:rFonts w:asciiTheme="majorBidi" w:hAnsiTheme="majorBidi" w:cstheme="majorBidi"/>
            <w:color w:val="auto"/>
            <w:szCs w:val="24"/>
            <w:u w:val="none"/>
            <w:shd w:val="clear" w:color="auto" w:fill="FFFFFF"/>
          </w:rPr>
          <w:t>Soc Sci Med.</w:t>
        </w:r>
      </w:hyperlink>
      <w:r w:rsidRPr="00DA0612">
        <w:t>2016;148:142-151.</w:t>
      </w:r>
      <w:bookmarkEnd w:id="112"/>
      <w:r w:rsidR="000D6250" w:rsidRPr="000D6250">
        <w:rPr>
          <w:rFonts w:asciiTheme="majorBidi" w:hAnsiTheme="majorBidi" w:cstheme="majorBidi"/>
          <w:color w:val="000000"/>
          <w:szCs w:val="24"/>
          <w:shd w:val="clear" w:color="auto" w:fill="FFFFFF"/>
        </w:rPr>
        <w:t>doi: 10.1016/j.socscimed.2015.11.007.</w:t>
      </w:r>
    </w:p>
    <w:p w14:paraId="278CA63B" w14:textId="77777777" w:rsidR="004513C1" w:rsidRPr="00DA0612" w:rsidRDefault="004513C1" w:rsidP="006848D6">
      <w:pPr>
        <w:pStyle w:val="EndNoteBibliography"/>
        <w:spacing w:after="0"/>
        <w:ind w:left="720" w:hanging="720"/>
      </w:pPr>
      <w:bookmarkStart w:id="113" w:name="_ENREF_23"/>
      <w:r w:rsidRPr="00DA0612">
        <w:rPr>
          <w:b/>
        </w:rPr>
        <w:t>23.</w:t>
      </w:r>
      <w:r w:rsidRPr="00DA0612">
        <w:tab/>
        <w:t xml:space="preserve">Morse JM, Field PA. </w:t>
      </w:r>
      <w:r w:rsidRPr="00993F89">
        <w:rPr>
          <w:bCs/>
        </w:rPr>
        <w:t>Nursing Research: The Application of Qualitative Approaches</w:t>
      </w:r>
      <w:r w:rsidRPr="00DA0612">
        <w:t>. Cheltenham UK: Nelson Thornes; 1995.</w:t>
      </w:r>
      <w:bookmarkEnd w:id="113"/>
    </w:p>
    <w:p w14:paraId="59D1EAAB" w14:textId="77777777" w:rsidR="004513C1" w:rsidRPr="00DA0612" w:rsidRDefault="004513C1" w:rsidP="006848D6">
      <w:pPr>
        <w:pStyle w:val="EndNoteBibliography"/>
        <w:spacing w:after="0"/>
        <w:ind w:left="720" w:hanging="720"/>
      </w:pPr>
      <w:bookmarkStart w:id="114" w:name="_ENREF_24"/>
      <w:r w:rsidRPr="00DA0612">
        <w:rPr>
          <w:b/>
        </w:rPr>
        <w:t>24.</w:t>
      </w:r>
      <w:r w:rsidRPr="00DA0612">
        <w:tab/>
        <w:t>Abbasi Dolatabadi Z, Farahani B, Fesharaki M, Najafizadeh K. Effect of education about brain death and organ donation on attitude and knowledge of nursing students.</w:t>
      </w:r>
      <w:r w:rsidRPr="00DA0612">
        <w:rPr>
          <w:b/>
        </w:rPr>
        <w:t xml:space="preserve"> Iran J Critical Care Nurse </w:t>
      </w:r>
      <w:r w:rsidRPr="00DA0612">
        <w:t>2010;3(3):109-112.</w:t>
      </w:r>
      <w:bookmarkEnd w:id="114"/>
    </w:p>
    <w:p w14:paraId="652475AA" w14:textId="77777777" w:rsidR="004513C1" w:rsidRPr="00DA0612" w:rsidRDefault="004513C1" w:rsidP="006848D6">
      <w:pPr>
        <w:pStyle w:val="EndNoteBibliography"/>
        <w:spacing w:after="0"/>
        <w:ind w:left="720" w:hanging="720"/>
      </w:pPr>
      <w:bookmarkStart w:id="115" w:name="_ENREF_25"/>
      <w:r w:rsidRPr="00DA0612">
        <w:rPr>
          <w:b/>
        </w:rPr>
        <w:t>25.</w:t>
      </w:r>
      <w:r w:rsidRPr="00DA0612">
        <w:tab/>
        <w:t xml:space="preserve">Manzari Z, Mohammadi E, Haydari A. influence factors in family decision to organ donation: a qualitative study. </w:t>
      </w:r>
      <w:r w:rsidRPr="00DA0612">
        <w:rPr>
          <w:b/>
        </w:rPr>
        <w:t>payesh quarterly</w:t>
      </w:r>
      <w:r w:rsidRPr="00DA0612">
        <w:rPr>
          <w:i/>
        </w:rPr>
        <w:t xml:space="preserve">. </w:t>
      </w:r>
      <w:r w:rsidRPr="00DA0612">
        <w:t>2012;6(11):913-925.</w:t>
      </w:r>
      <w:bookmarkEnd w:id="115"/>
    </w:p>
    <w:p w14:paraId="42C2E8E7" w14:textId="77777777" w:rsidR="004513C1" w:rsidRPr="00993F89" w:rsidRDefault="004513C1" w:rsidP="00993F89">
      <w:pPr>
        <w:pStyle w:val="EndNoteBibliography"/>
        <w:spacing w:after="0"/>
        <w:ind w:left="720" w:hanging="720"/>
        <w:rPr>
          <w:rFonts w:asciiTheme="majorBidi" w:hAnsiTheme="majorBidi" w:cstheme="majorBidi"/>
          <w:sz w:val="40"/>
          <w:szCs w:val="36"/>
        </w:rPr>
      </w:pPr>
      <w:bookmarkStart w:id="116" w:name="_ENREF_26"/>
      <w:r w:rsidRPr="00DA0612">
        <w:rPr>
          <w:b/>
        </w:rPr>
        <w:t>26.</w:t>
      </w:r>
      <w:r w:rsidRPr="00DA0612">
        <w:tab/>
        <w:t xml:space="preserve">Flodén A, Persson L-O, Rizell M, Sanner M, Forsberg A. Attitudes to organ donation among Swedish ICU nurses. </w:t>
      </w:r>
      <w:hyperlink r:id="rId19" w:tooltip="Journal of clinical nursing." w:history="1">
        <w:r w:rsidR="00993F89" w:rsidRPr="00993F89">
          <w:rPr>
            <w:rStyle w:val="Hyperlink"/>
            <w:rFonts w:asciiTheme="majorBidi" w:hAnsiTheme="majorBidi" w:cstheme="majorBidi"/>
            <w:color w:val="auto"/>
            <w:szCs w:val="24"/>
            <w:u w:val="none"/>
            <w:shd w:val="clear" w:color="auto" w:fill="FFFFFF"/>
          </w:rPr>
          <w:t>J Clin Nurs.</w:t>
        </w:r>
      </w:hyperlink>
      <w:r w:rsidRPr="00DA0612">
        <w:rPr>
          <w:i/>
        </w:rPr>
        <w:t xml:space="preserve">. </w:t>
      </w:r>
      <w:r w:rsidRPr="00DA0612">
        <w:t>2011;20(21-22):3183-3195.</w:t>
      </w:r>
      <w:bookmarkEnd w:id="116"/>
      <w:r w:rsidR="00993F89">
        <w:rPr>
          <w:rStyle w:val="apple-converted-space"/>
          <w:rFonts w:ascii="Arial" w:hAnsi="Arial" w:cs="Arial"/>
          <w:color w:val="000000"/>
          <w:sz w:val="17"/>
          <w:szCs w:val="17"/>
          <w:shd w:val="clear" w:color="auto" w:fill="FFFFFF"/>
        </w:rPr>
        <w:t> </w:t>
      </w:r>
      <w:r w:rsidR="00993F89" w:rsidRPr="00993F89">
        <w:rPr>
          <w:rFonts w:asciiTheme="majorBidi" w:hAnsiTheme="majorBidi" w:cstheme="majorBidi"/>
          <w:color w:val="000000"/>
          <w:szCs w:val="24"/>
          <w:shd w:val="clear" w:color="auto" w:fill="FFFFFF"/>
        </w:rPr>
        <w:t>doi: 10.1111/j.1365-2702.2011.03756.x.</w:t>
      </w:r>
      <w:r w:rsidR="00993F89" w:rsidRPr="00993F89">
        <w:rPr>
          <w:rStyle w:val="apple-converted-space"/>
          <w:rFonts w:asciiTheme="majorBidi" w:hAnsiTheme="majorBidi" w:cstheme="majorBidi"/>
          <w:color w:val="000000"/>
          <w:szCs w:val="24"/>
          <w:shd w:val="clear" w:color="auto" w:fill="FFFFFF"/>
        </w:rPr>
        <w:t> </w:t>
      </w:r>
    </w:p>
    <w:p w14:paraId="4A6DC035" w14:textId="77777777" w:rsidR="004513C1" w:rsidRPr="00DA0612" w:rsidRDefault="004513C1" w:rsidP="006848D6">
      <w:pPr>
        <w:pStyle w:val="EndNoteBibliography"/>
        <w:spacing w:after="0"/>
        <w:ind w:left="720" w:hanging="720"/>
      </w:pPr>
      <w:bookmarkStart w:id="117" w:name="_ENREF_27"/>
      <w:r w:rsidRPr="00DA0612">
        <w:rPr>
          <w:b/>
        </w:rPr>
        <w:t>27.</w:t>
      </w:r>
      <w:r w:rsidRPr="00DA0612">
        <w:tab/>
        <w:t xml:space="preserve">Azmandian J, Shokouhi M, Poorhoseni S. study of education effect on nurse attidue on organ donation at brain death. </w:t>
      </w:r>
      <w:r w:rsidRPr="00DA0612">
        <w:rPr>
          <w:b/>
        </w:rPr>
        <w:t>Iranian journal of critical care nursing</w:t>
      </w:r>
      <w:r w:rsidRPr="00DA0612">
        <w:rPr>
          <w:i/>
        </w:rPr>
        <w:t xml:space="preserve">. </w:t>
      </w:r>
      <w:r w:rsidRPr="00DA0612">
        <w:t>2013;1(6):11-20.</w:t>
      </w:r>
      <w:bookmarkEnd w:id="117"/>
    </w:p>
    <w:p w14:paraId="6F73865F" w14:textId="77777777" w:rsidR="004513C1" w:rsidRPr="00DA0612" w:rsidRDefault="004513C1" w:rsidP="006848D6">
      <w:pPr>
        <w:pStyle w:val="EndNoteBibliography"/>
        <w:spacing w:after="0"/>
        <w:ind w:left="720" w:hanging="720"/>
      </w:pPr>
      <w:bookmarkStart w:id="118" w:name="_ENREF_28"/>
      <w:r w:rsidRPr="00DA0612">
        <w:rPr>
          <w:b/>
        </w:rPr>
        <w:t>28.</w:t>
      </w:r>
      <w:r w:rsidRPr="00DA0612">
        <w:tab/>
        <w:t xml:space="preserve">Zohoor A, piri Z. Attitudes of Physicians and Nurses of Intensive Care Units to Organ Transplantation with Brain Dead in the Hospitals Affiliated with Iran University of Medical Sciences. </w:t>
      </w:r>
      <w:r w:rsidRPr="00DA0612">
        <w:rPr>
          <w:b/>
        </w:rPr>
        <w:t>journal of Iran medical university</w:t>
      </w:r>
      <w:r w:rsidRPr="00DA0612">
        <w:rPr>
          <w:i/>
        </w:rPr>
        <w:t xml:space="preserve">. </w:t>
      </w:r>
      <w:r w:rsidRPr="00DA0612">
        <w:t>2003;13(39):97-105.</w:t>
      </w:r>
      <w:bookmarkEnd w:id="118"/>
    </w:p>
    <w:p w14:paraId="3DF6D18A" w14:textId="77777777" w:rsidR="004513C1" w:rsidRPr="00993F89" w:rsidRDefault="004513C1" w:rsidP="00993F89">
      <w:pPr>
        <w:pStyle w:val="EndNoteBibliography"/>
        <w:spacing w:after="0"/>
        <w:ind w:left="720" w:hanging="720"/>
        <w:rPr>
          <w:rFonts w:asciiTheme="majorBidi" w:hAnsiTheme="majorBidi" w:cstheme="majorBidi"/>
          <w:szCs w:val="24"/>
        </w:rPr>
      </w:pPr>
      <w:bookmarkStart w:id="119" w:name="_ENREF_29"/>
      <w:r w:rsidRPr="00DA0612">
        <w:rPr>
          <w:b/>
        </w:rPr>
        <w:t>29.</w:t>
      </w:r>
      <w:r w:rsidRPr="00DA0612">
        <w:tab/>
        <w:t xml:space="preserve">Mills L, Koulouglioti C. How can nurses support relatives of a dying patient with the organ donation option? </w:t>
      </w:r>
      <w:hyperlink r:id="rId20" w:tooltip="Nursing in critical care." w:history="1">
        <w:r w:rsidR="00993F89" w:rsidRPr="00993F89">
          <w:rPr>
            <w:rStyle w:val="Hyperlink"/>
            <w:rFonts w:asciiTheme="majorBidi" w:hAnsiTheme="majorBidi" w:cstheme="majorBidi"/>
            <w:color w:val="auto"/>
            <w:szCs w:val="24"/>
            <w:u w:val="none"/>
            <w:shd w:val="clear" w:color="auto" w:fill="FFFFFF"/>
          </w:rPr>
          <w:t>Nurs Crit Care.</w:t>
        </w:r>
      </w:hyperlink>
      <w:r w:rsidR="00993F89" w:rsidRPr="00993F89">
        <w:rPr>
          <w:rStyle w:val="apple-converted-space"/>
          <w:rFonts w:asciiTheme="majorBidi" w:hAnsiTheme="majorBidi" w:cstheme="majorBidi"/>
          <w:color w:val="000000"/>
          <w:szCs w:val="24"/>
          <w:shd w:val="clear" w:color="auto" w:fill="FFFFFF"/>
        </w:rPr>
        <w:t> </w:t>
      </w:r>
      <w:bookmarkEnd w:id="119"/>
      <w:r w:rsidR="00993F89" w:rsidRPr="00993F89">
        <w:rPr>
          <w:rFonts w:asciiTheme="majorBidi" w:hAnsiTheme="majorBidi" w:cstheme="majorBidi"/>
          <w:color w:val="000000"/>
          <w:szCs w:val="24"/>
          <w:shd w:val="clear" w:color="auto" w:fill="FFFFFF"/>
        </w:rPr>
        <w:t>2016;21(4):214-24. doi: 10.1111/nicc.12183. Epub 2015 May 5.</w:t>
      </w:r>
    </w:p>
    <w:p w14:paraId="40D16BAE" w14:textId="77777777" w:rsidR="004513C1" w:rsidRPr="00DA0612" w:rsidRDefault="004513C1" w:rsidP="006848D6">
      <w:pPr>
        <w:pStyle w:val="EndNoteBibliography"/>
        <w:spacing w:after="0"/>
        <w:ind w:left="720" w:hanging="720"/>
      </w:pPr>
      <w:bookmarkStart w:id="120" w:name="_ENREF_30"/>
      <w:r w:rsidRPr="00DA0612">
        <w:rPr>
          <w:b/>
        </w:rPr>
        <w:t>30.</w:t>
      </w:r>
      <w:r w:rsidRPr="00DA0612">
        <w:tab/>
        <w:t xml:space="preserve">Tober DM. Kidneys and Controversies in the Islamic Republic of Iran: The Case of Organ Sale. </w:t>
      </w:r>
      <w:r w:rsidRPr="00DA0612">
        <w:rPr>
          <w:b/>
        </w:rPr>
        <w:t>Body and Society</w:t>
      </w:r>
      <w:r w:rsidRPr="00DA0612">
        <w:rPr>
          <w:i/>
        </w:rPr>
        <w:t xml:space="preserve">. </w:t>
      </w:r>
      <w:r w:rsidRPr="00DA0612">
        <w:t>2007;13(3):151-170.</w:t>
      </w:r>
      <w:bookmarkEnd w:id="120"/>
    </w:p>
    <w:p w14:paraId="3D1CD62A" w14:textId="77777777" w:rsidR="004513C1" w:rsidRPr="00BC0F78" w:rsidRDefault="004513C1" w:rsidP="00BC0F78">
      <w:pPr>
        <w:pStyle w:val="EndNoteBibliography"/>
        <w:spacing w:after="0"/>
        <w:ind w:left="720" w:hanging="720"/>
        <w:rPr>
          <w:rFonts w:asciiTheme="majorBidi" w:hAnsiTheme="majorBidi" w:cstheme="majorBidi"/>
          <w:sz w:val="40"/>
          <w:szCs w:val="36"/>
        </w:rPr>
      </w:pPr>
      <w:bookmarkStart w:id="121" w:name="_ENREF_31"/>
      <w:r w:rsidRPr="00DA0612">
        <w:rPr>
          <w:b/>
        </w:rPr>
        <w:t>31.</w:t>
      </w:r>
      <w:r w:rsidRPr="00DA0612">
        <w:tab/>
        <w:t xml:space="preserve">Gyllström Krekula L, Malenicka S, Nydahl A, Tibell A. From Hesitation to Appreciation: the transformation of a single, local donation-nurse project into an established organ-donation service. </w:t>
      </w:r>
      <w:bookmarkEnd w:id="121"/>
      <w:r w:rsidR="009901BA" w:rsidRPr="00BC0F78">
        <w:rPr>
          <w:rFonts w:asciiTheme="majorBidi" w:hAnsiTheme="majorBidi" w:cstheme="majorBidi"/>
          <w:szCs w:val="24"/>
          <w:shd w:val="clear" w:color="auto" w:fill="FFFFFF"/>
        </w:rPr>
        <w:fldChar w:fldCharType="begin"/>
      </w:r>
      <w:r w:rsidR="00BC0F78" w:rsidRPr="00BC0F78">
        <w:rPr>
          <w:rFonts w:asciiTheme="majorBidi" w:hAnsiTheme="majorBidi" w:cstheme="majorBidi"/>
          <w:szCs w:val="24"/>
          <w:shd w:val="clear" w:color="auto" w:fill="FFFFFF"/>
        </w:rPr>
        <w:instrText xml:space="preserve"> HYPERLINK "https://www.ncbi.nlm.nih.gov/pubmed/?term=.+From+Hesitation+to+Appreciation%3A+the+transformation+of+a+single%2C+local+donation-nurse+project+into+an+established+organ-donation+service" \o "Clinical transplantation." </w:instrText>
      </w:r>
      <w:r w:rsidR="009901BA" w:rsidRPr="00BC0F78">
        <w:rPr>
          <w:rFonts w:asciiTheme="majorBidi" w:hAnsiTheme="majorBidi" w:cstheme="majorBidi"/>
          <w:szCs w:val="24"/>
          <w:shd w:val="clear" w:color="auto" w:fill="FFFFFF"/>
        </w:rPr>
        <w:fldChar w:fldCharType="separate"/>
      </w:r>
      <w:r w:rsidR="00BC0F78" w:rsidRPr="00BC0F78">
        <w:rPr>
          <w:rStyle w:val="Hyperlink"/>
          <w:rFonts w:asciiTheme="majorBidi" w:hAnsiTheme="majorBidi" w:cstheme="majorBidi"/>
          <w:color w:val="auto"/>
          <w:szCs w:val="24"/>
          <w:u w:val="none"/>
          <w:shd w:val="clear" w:color="auto" w:fill="FFFFFF"/>
        </w:rPr>
        <w:t>Clin Transplant.</w:t>
      </w:r>
      <w:r w:rsidR="009901BA" w:rsidRPr="00BC0F78">
        <w:rPr>
          <w:rFonts w:asciiTheme="majorBidi" w:hAnsiTheme="majorBidi" w:cstheme="majorBidi"/>
          <w:szCs w:val="24"/>
          <w:shd w:val="clear" w:color="auto" w:fill="FFFFFF"/>
        </w:rPr>
        <w:fldChar w:fldCharType="end"/>
      </w:r>
      <w:r w:rsidR="00BC0F78" w:rsidRPr="00BC0F78">
        <w:rPr>
          <w:rStyle w:val="apple-converted-space"/>
          <w:rFonts w:asciiTheme="majorBidi" w:hAnsiTheme="majorBidi" w:cstheme="majorBidi"/>
          <w:szCs w:val="24"/>
          <w:shd w:val="clear" w:color="auto" w:fill="FFFFFF"/>
        </w:rPr>
        <w:t> </w:t>
      </w:r>
      <w:r w:rsidR="00BC0F78" w:rsidRPr="00BC0F78">
        <w:rPr>
          <w:rFonts w:asciiTheme="majorBidi" w:hAnsiTheme="majorBidi" w:cstheme="majorBidi"/>
          <w:szCs w:val="24"/>
          <w:shd w:val="clear" w:color="auto" w:fill="FFFFFF"/>
        </w:rPr>
        <w:t>2015;29(3):185-96. doi: 10.1111/ctr.12497. Epub 2015 Feb 2.</w:t>
      </w:r>
    </w:p>
    <w:p w14:paraId="1650EEF0" w14:textId="77777777" w:rsidR="004513C1" w:rsidRPr="00DA0612" w:rsidRDefault="004513C1" w:rsidP="006848D6">
      <w:pPr>
        <w:pStyle w:val="EndNoteBibliography"/>
        <w:spacing w:after="0"/>
        <w:ind w:left="720" w:hanging="720"/>
      </w:pPr>
      <w:bookmarkStart w:id="122" w:name="_ENREF_32"/>
      <w:r w:rsidRPr="00DA0612">
        <w:rPr>
          <w:b/>
        </w:rPr>
        <w:t>32.</w:t>
      </w:r>
      <w:r w:rsidRPr="00DA0612">
        <w:tab/>
        <w:t xml:space="preserve">Gholamzadeh Nikjoo R, Dadgar E, Jannati A, Hosseini Asl M, Salek Z. Comparison of Global and Actual Cost of Kidney Transplant in Imam Reza Hospital, Tabriz. </w:t>
      </w:r>
      <w:r w:rsidRPr="00DA0612">
        <w:rPr>
          <w:b/>
        </w:rPr>
        <w:t>Hakim Research Journal</w:t>
      </w:r>
      <w:r w:rsidRPr="00DA0612">
        <w:rPr>
          <w:i/>
        </w:rPr>
        <w:t xml:space="preserve">. </w:t>
      </w:r>
      <w:r w:rsidRPr="00DA0612">
        <w:t>2014;17(1):22-28.</w:t>
      </w:r>
      <w:bookmarkEnd w:id="122"/>
    </w:p>
    <w:p w14:paraId="39EB3352" w14:textId="77777777" w:rsidR="004513C1" w:rsidRPr="00DA0612" w:rsidRDefault="004513C1" w:rsidP="006848D6">
      <w:pPr>
        <w:pStyle w:val="EndNoteBibliography"/>
        <w:spacing w:after="0"/>
        <w:ind w:left="720" w:hanging="720"/>
      </w:pPr>
      <w:bookmarkStart w:id="123" w:name="_ENREF_33"/>
      <w:r w:rsidRPr="00DA0612">
        <w:rPr>
          <w:b/>
        </w:rPr>
        <w:t>33.</w:t>
      </w:r>
      <w:r w:rsidRPr="00DA0612">
        <w:tab/>
        <w:t xml:space="preserve">Fernandez JM, Howard DH, Stohr Kroese L. THE EFFECT OF CADAVERIC KIDNEY DONATIONS ON LIVING KIDNEY DONATIONS: AN </w:t>
      </w:r>
      <w:r w:rsidRPr="00DA0612">
        <w:lastRenderedPageBreak/>
        <w:t xml:space="preserve">INSTRUMENTAL VARIABLES APPROACH. </w:t>
      </w:r>
      <w:r w:rsidRPr="00DA0612">
        <w:rPr>
          <w:b/>
        </w:rPr>
        <w:t>Economic Inquiry</w:t>
      </w:r>
      <w:r w:rsidRPr="00DA0612">
        <w:rPr>
          <w:i/>
        </w:rPr>
        <w:t xml:space="preserve">. </w:t>
      </w:r>
      <w:r w:rsidRPr="00DA0612">
        <w:t>2013;51(3):1696-1714.</w:t>
      </w:r>
      <w:bookmarkEnd w:id="123"/>
    </w:p>
    <w:p w14:paraId="0F1CAB3B" w14:textId="77777777" w:rsidR="004513C1" w:rsidRPr="00DA0612" w:rsidRDefault="004513C1" w:rsidP="00B119FA">
      <w:pPr>
        <w:pStyle w:val="EndNoteBibliography"/>
        <w:spacing w:after="0"/>
        <w:ind w:left="720" w:hanging="720"/>
      </w:pPr>
      <w:bookmarkStart w:id="124" w:name="_ENREF_34"/>
      <w:r w:rsidRPr="00DA0612">
        <w:rPr>
          <w:b/>
        </w:rPr>
        <w:t>34.</w:t>
      </w:r>
      <w:r w:rsidRPr="00DA0612">
        <w:tab/>
        <w:t xml:space="preserve">Muliira RS, Muliira JK. A Review of Potential Muslim Organ Donors' Perspectives on Solid Organ Donation: Lessons for Nurses in Clinical Practice. </w:t>
      </w:r>
      <w:hyperlink r:id="rId21" w:tooltip="Nursing forum." w:history="1">
        <w:r w:rsidR="00B119FA" w:rsidRPr="00B119FA">
          <w:rPr>
            <w:rStyle w:val="Hyperlink"/>
            <w:rFonts w:asciiTheme="majorBidi" w:hAnsiTheme="majorBidi" w:cstheme="majorBidi"/>
            <w:color w:val="auto"/>
            <w:szCs w:val="24"/>
            <w:u w:val="none"/>
            <w:shd w:val="clear" w:color="auto" w:fill="FFFFFF"/>
          </w:rPr>
          <w:t>Nurs Forum.</w:t>
        </w:r>
      </w:hyperlink>
      <w:r w:rsidRPr="00DA0612">
        <w:t>2014;49(1):59-70</w:t>
      </w:r>
      <w:r w:rsidRPr="00B119FA">
        <w:rPr>
          <w:rFonts w:asciiTheme="majorBidi" w:hAnsiTheme="majorBidi" w:cstheme="majorBidi"/>
          <w:szCs w:val="24"/>
        </w:rPr>
        <w:t>.</w:t>
      </w:r>
      <w:bookmarkEnd w:id="124"/>
      <w:r w:rsidR="00B119FA" w:rsidRPr="00B119FA">
        <w:rPr>
          <w:rStyle w:val="apple-converted-space"/>
          <w:rFonts w:asciiTheme="majorBidi" w:hAnsiTheme="majorBidi" w:cstheme="majorBidi"/>
          <w:color w:val="000000"/>
          <w:szCs w:val="24"/>
          <w:shd w:val="clear" w:color="auto" w:fill="FFFFFF"/>
        </w:rPr>
        <w:t> </w:t>
      </w:r>
      <w:r w:rsidR="00B119FA" w:rsidRPr="00B119FA">
        <w:rPr>
          <w:rFonts w:asciiTheme="majorBidi" w:hAnsiTheme="majorBidi" w:cstheme="majorBidi"/>
          <w:color w:val="000000"/>
          <w:szCs w:val="24"/>
          <w:shd w:val="clear" w:color="auto" w:fill="FFFFFF"/>
        </w:rPr>
        <w:t>doi: 10.1111/nuf.12041.</w:t>
      </w:r>
    </w:p>
    <w:p w14:paraId="59E1B320" w14:textId="77777777" w:rsidR="004513C1" w:rsidRPr="003E142A" w:rsidRDefault="004513C1" w:rsidP="003E142A">
      <w:pPr>
        <w:pStyle w:val="EndNoteBibliography"/>
        <w:spacing w:after="0"/>
        <w:ind w:left="720" w:hanging="720"/>
        <w:rPr>
          <w:rFonts w:asciiTheme="majorBidi" w:hAnsiTheme="majorBidi" w:cstheme="majorBidi"/>
          <w:sz w:val="40"/>
          <w:szCs w:val="36"/>
        </w:rPr>
      </w:pPr>
      <w:bookmarkStart w:id="125" w:name="_ENREF_35"/>
      <w:r w:rsidRPr="00DA0612">
        <w:rPr>
          <w:b/>
        </w:rPr>
        <w:t>35.</w:t>
      </w:r>
      <w:r w:rsidRPr="00DA0612">
        <w:tab/>
        <w:t xml:space="preserve">Roodnat JI, Zuidema W, Van De Wetering J, et al. Altruistic Donor Triggered Domino-Paired Kidney Donation for Unsuccessful Couples from the Kidney-Exchange Program. </w:t>
      </w:r>
      <w:r w:rsidR="003E142A" w:rsidRPr="003E142A">
        <w:rPr>
          <w:bCs/>
        </w:rPr>
        <w:t>Am J Transplant</w:t>
      </w:r>
      <w:r w:rsidRPr="00DA0612">
        <w:t>2010;10(4):821-827.</w:t>
      </w:r>
      <w:bookmarkEnd w:id="125"/>
      <w:r w:rsidR="003E142A" w:rsidRPr="003E142A">
        <w:rPr>
          <w:rFonts w:asciiTheme="majorBidi" w:hAnsiTheme="majorBidi" w:cstheme="majorBidi"/>
          <w:szCs w:val="24"/>
          <w:shd w:val="clear" w:color="auto" w:fill="FFFFFF"/>
        </w:rPr>
        <w:t>doi: 10.1111/j.1600-6143.2010.03034.x</w:t>
      </w:r>
    </w:p>
    <w:p w14:paraId="42A1B169" w14:textId="77777777" w:rsidR="004513C1" w:rsidRPr="00DA0612" w:rsidRDefault="004513C1" w:rsidP="006848D6">
      <w:pPr>
        <w:pStyle w:val="EndNoteBibliography"/>
        <w:ind w:left="720" w:hanging="720"/>
      </w:pPr>
      <w:bookmarkStart w:id="126" w:name="_ENREF_36"/>
      <w:r w:rsidRPr="00DA0612">
        <w:rPr>
          <w:b/>
        </w:rPr>
        <w:t>36.</w:t>
      </w:r>
      <w:r w:rsidRPr="00DA0612">
        <w:tab/>
        <w:t xml:space="preserve">Simpkin AL, Robertson LC, Barber VC, Young JD. Modifiable factors influencing relatives’ decision to offer organ donation: systematic review. </w:t>
      </w:r>
      <w:r w:rsidRPr="00DA0612">
        <w:rPr>
          <w:b/>
        </w:rPr>
        <w:t>BMJ</w:t>
      </w:r>
      <w:r w:rsidRPr="00DA0612">
        <w:rPr>
          <w:i/>
        </w:rPr>
        <w:t xml:space="preserve">. </w:t>
      </w:r>
      <w:r w:rsidRPr="00DA0612">
        <w:t>2009(339):b991.</w:t>
      </w:r>
      <w:bookmarkEnd w:id="126"/>
      <w:r w:rsidR="00521969" w:rsidRPr="00521969">
        <w:rPr>
          <w:rFonts w:asciiTheme="majorBidi" w:hAnsiTheme="majorBidi" w:cstheme="majorBidi"/>
          <w:color w:val="000000"/>
          <w:szCs w:val="24"/>
          <w:shd w:val="clear" w:color="auto" w:fill="FFFFFF"/>
        </w:rPr>
        <w:t>doi: 10.1136/bmj.b991.</w:t>
      </w:r>
    </w:p>
    <w:p w14:paraId="501FDA5E" w14:textId="77777777" w:rsidR="004513C1" w:rsidRPr="006544AF" w:rsidRDefault="004513C1" w:rsidP="006848D6">
      <w:pPr>
        <w:pStyle w:val="NormalWeb"/>
        <w:shd w:val="clear" w:color="auto" w:fill="FFFFFF"/>
        <w:spacing w:before="0" w:beforeAutospacing="0" w:after="300" w:afterAutospacing="0" w:line="480" w:lineRule="auto"/>
        <w:rPr>
          <w:sz w:val="28"/>
          <w:szCs w:val="28"/>
          <w:lang w:bidi="fa-IR"/>
        </w:rPr>
      </w:pPr>
    </w:p>
    <w:p w14:paraId="71091E17" w14:textId="77777777" w:rsidR="00AF4536" w:rsidRDefault="00AF4536"/>
    <w:sectPr w:rsidR="00AF4536" w:rsidSect="006848D6">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7-06-10T13:53:00Z" w:initials="U">
    <w:p w14:paraId="05D43F50" w14:textId="77777777" w:rsidR="00C071F5" w:rsidRDefault="00C071F5">
      <w:pPr>
        <w:pStyle w:val="CommentText"/>
      </w:pPr>
      <w:r>
        <w:rPr>
          <w:rStyle w:val="CommentReference"/>
        </w:rPr>
        <w:annotationRef/>
      </w:r>
      <w:r>
        <w:t>Space &amp; review title</w:t>
      </w:r>
    </w:p>
  </w:comment>
  <w:comment w:id="1" w:author="User" w:date="2017-06-10T13:54:00Z" w:initials="U">
    <w:p w14:paraId="3A8D835B" w14:textId="77777777" w:rsidR="00C071F5" w:rsidRDefault="00C071F5">
      <w:pPr>
        <w:pStyle w:val="CommentText"/>
      </w:pPr>
      <w:r>
        <w:rPr>
          <w:rStyle w:val="CommentReference"/>
        </w:rPr>
        <w:annotationRef/>
      </w:r>
      <w:r>
        <w:t>Fonts</w:t>
      </w:r>
    </w:p>
  </w:comment>
  <w:comment w:id="2" w:author="User" w:date="2017-06-10T13:54:00Z" w:initials="U">
    <w:p w14:paraId="61F502BD" w14:textId="77777777" w:rsidR="00C071F5" w:rsidRDefault="00C071F5">
      <w:pPr>
        <w:pStyle w:val="CommentText"/>
      </w:pPr>
      <w:r>
        <w:rPr>
          <w:rStyle w:val="CommentReference"/>
        </w:rPr>
        <w:annotationRef/>
      </w:r>
      <w:r>
        <w:t>Fonts</w:t>
      </w:r>
    </w:p>
  </w:comment>
  <w:comment w:id="3" w:author="User" w:date="2017-06-10T13:55:00Z" w:initials="U">
    <w:p w14:paraId="0F76EDD8" w14:textId="77777777" w:rsidR="00C071F5" w:rsidRDefault="00C071F5">
      <w:pPr>
        <w:pStyle w:val="CommentText"/>
      </w:pPr>
      <w:r>
        <w:rPr>
          <w:rStyle w:val="CommentReference"/>
        </w:rPr>
        <w:annotationRef/>
      </w:r>
      <w:r>
        <w:t xml:space="preserve">K should be capital here as its something particular. </w:t>
      </w:r>
    </w:p>
  </w:comment>
  <w:comment w:id="4" w:author="User" w:date="2017-06-10T13:56:00Z" w:initials="U">
    <w:p w14:paraId="608F417F" w14:textId="77777777" w:rsidR="00C071F5" w:rsidRDefault="00C071F5">
      <w:pPr>
        <w:pStyle w:val="CommentText"/>
      </w:pPr>
      <w:r>
        <w:rPr>
          <w:rStyle w:val="CommentReference"/>
        </w:rPr>
        <w:annotationRef/>
      </w:r>
      <w:r>
        <w:t>Extra word</w:t>
      </w:r>
    </w:p>
  </w:comment>
  <w:comment w:id="5" w:author="User" w:date="2017-06-10T13:57:00Z" w:initials="U">
    <w:p w14:paraId="72D090A8" w14:textId="77777777" w:rsidR="00C071F5" w:rsidRDefault="00C071F5">
      <w:pPr>
        <w:pStyle w:val="CommentText"/>
      </w:pPr>
      <w:r>
        <w:rPr>
          <w:rStyle w:val="CommentReference"/>
        </w:rPr>
        <w:annotationRef/>
      </w:r>
      <w:r>
        <w:t xml:space="preserve">Either of the 2is needed in the sentence. </w:t>
      </w:r>
    </w:p>
  </w:comment>
  <w:comment w:id="6" w:author="User" w:date="2017-06-10T13:59:00Z" w:initials="U">
    <w:p w14:paraId="464A6FF9" w14:textId="77777777" w:rsidR="00C071F5" w:rsidRDefault="00C071F5">
      <w:pPr>
        <w:pStyle w:val="CommentText"/>
      </w:pPr>
      <w:r>
        <w:rPr>
          <w:rStyle w:val="CommentReference"/>
        </w:rPr>
        <w:annotationRef/>
      </w:r>
      <w:r>
        <w:t xml:space="preserve">Phrase it like: Nurses can have major role in decision making. If its already established fact, then this research is futile. </w:t>
      </w:r>
    </w:p>
  </w:comment>
  <w:comment w:id="7" w:author="User" w:date="2017-06-10T14:00:00Z" w:initials="U">
    <w:p w14:paraId="30B66F83" w14:textId="77777777" w:rsidR="00C071F5" w:rsidRDefault="00C071F5">
      <w:pPr>
        <w:pStyle w:val="CommentText"/>
      </w:pPr>
      <w:r>
        <w:rPr>
          <w:rStyle w:val="CommentReference"/>
        </w:rPr>
        <w:annotationRef/>
      </w:r>
      <w:r>
        <w:t>Add “conventional to it, to make it more precise”</w:t>
      </w:r>
    </w:p>
  </w:comment>
  <w:comment w:id="8" w:author="User" w:date="2017-06-10T14:02:00Z" w:initials="U">
    <w:p w14:paraId="61E0B613" w14:textId="77777777" w:rsidR="00C071F5" w:rsidRDefault="00C071F5">
      <w:pPr>
        <w:pStyle w:val="CommentText"/>
      </w:pPr>
      <w:r>
        <w:rPr>
          <w:rStyle w:val="CommentReference"/>
        </w:rPr>
        <w:annotationRef/>
      </w:r>
      <w:r>
        <w:t>The document is filled with this punctuation mistake. Always put space after full stop.</w:t>
      </w:r>
    </w:p>
  </w:comment>
  <w:comment w:id="9" w:author="User" w:date="2017-06-10T14:04:00Z" w:initials="U">
    <w:p w14:paraId="04B5EDAB" w14:textId="77777777" w:rsidR="00C071F5" w:rsidRDefault="00C071F5">
      <w:pPr>
        <w:pStyle w:val="CommentText"/>
      </w:pPr>
      <w:r>
        <w:rPr>
          <w:rStyle w:val="CommentReference"/>
        </w:rPr>
        <w:annotationRef/>
      </w:r>
      <w:r>
        <w:t>Rephrase</w:t>
      </w:r>
    </w:p>
  </w:comment>
  <w:comment w:id="10" w:author="User" w:date="2017-06-10T14:08:00Z" w:initials="U">
    <w:p w14:paraId="526B68C6" w14:textId="77777777" w:rsidR="00C071F5" w:rsidRDefault="00C071F5">
      <w:pPr>
        <w:pStyle w:val="CommentText"/>
      </w:pPr>
      <w:r>
        <w:rPr>
          <w:rStyle w:val="CommentReference"/>
        </w:rPr>
        <w:annotationRef/>
      </w:r>
      <w:r>
        <w:t xml:space="preserve">Generally, the whole abstract needs an overhaul; scientifically &amp; grammatically. The results and conclusion can be more robust and sharp for readers. </w:t>
      </w:r>
    </w:p>
  </w:comment>
  <w:comment w:id="11" w:author="User" w:date="2017-06-10T14:09:00Z" w:initials="U">
    <w:p w14:paraId="7D9F61D9" w14:textId="77777777" w:rsidR="00C071F5" w:rsidRDefault="00C071F5">
      <w:pPr>
        <w:pStyle w:val="CommentText"/>
      </w:pPr>
      <w:r>
        <w:rPr>
          <w:rStyle w:val="CommentReference"/>
        </w:rPr>
        <w:annotationRef/>
      </w:r>
      <w:r>
        <w:t>Replace with ‘when’</w:t>
      </w:r>
    </w:p>
  </w:comment>
  <w:comment w:id="12" w:author="User" w:date="2017-06-10T14:11:00Z" w:initials="U">
    <w:p w14:paraId="6679AD94" w14:textId="77777777" w:rsidR="00C071F5" w:rsidRDefault="00C071F5">
      <w:pPr>
        <w:pStyle w:val="CommentText"/>
      </w:pPr>
      <w:r>
        <w:rPr>
          <w:rStyle w:val="CommentReference"/>
        </w:rPr>
        <w:annotationRef/>
      </w:r>
      <w:r>
        <w:t xml:space="preserve">This raises a question; what other equally effective treatment we have? </w:t>
      </w:r>
    </w:p>
    <w:p w14:paraId="6504E865" w14:textId="77777777" w:rsidR="00C071F5" w:rsidRDefault="00C071F5">
      <w:pPr>
        <w:pStyle w:val="CommentText"/>
      </w:pPr>
      <w:r>
        <w:t xml:space="preserve">Better would be if ‘alternative’ is replaced with ‘curative’ and rephrase the sentence. </w:t>
      </w:r>
    </w:p>
  </w:comment>
  <w:comment w:id="13" w:author="User" w:date="2017-06-10T14:13:00Z" w:initials="U">
    <w:p w14:paraId="08545E89" w14:textId="77777777" w:rsidR="00C071F5" w:rsidRDefault="00C071F5">
      <w:pPr>
        <w:pStyle w:val="CommentText"/>
      </w:pPr>
      <w:r>
        <w:rPr>
          <w:rStyle w:val="CommentReference"/>
        </w:rPr>
        <w:annotationRef/>
      </w:r>
      <w:r>
        <w:t>Add space</w:t>
      </w:r>
    </w:p>
  </w:comment>
  <w:comment w:id="14" w:author="User" w:date="2017-06-10T14:12:00Z" w:initials="U">
    <w:p w14:paraId="27BB5A34" w14:textId="77777777" w:rsidR="00C071F5" w:rsidRDefault="00C071F5">
      <w:pPr>
        <w:pStyle w:val="CommentText"/>
      </w:pPr>
      <w:r>
        <w:rPr>
          <w:rStyle w:val="CommentReference"/>
        </w:rPr>
        <w:annotationRef/>
      </w:r>
      <w:r>
        <w:t xml:space="preserve">What is transplanted Kidney donor? </w:t>
      </w:r>
      <w:proofErr w:type="gramStart"/>
      <w:r>
        <w:t>unclear</w:t>
      </w:r>
      <w:proofErr w:type="gramEnd"/>
    </w:p>
  </w:comment>
  <w:comment w:id="15" w:author="User" w:date="2017-06-10T14:13:00Z" w:initials="U">
    <w:p w14:paraId="59804BB7" w14:textId="77777777" w:rsidR="00C071F5" w:rsidRDefault="00C071F5">
      <w:pPr>
        <w:pStyle w:val="CommentText"/>
      </w:pPr>
      <w:r>
        <w:rPr>
          <w:rStyle w:val="CommentReference"/>
        </w:rPr>
        <w:annotationRef/>
      </w:r>
      <w:r>
        <w:t>Add space</w:t>
      </w:r>
    </w:p>
  </w:comment>
  <w:comment w:id="16" w:author="User" w:date="2017-06-10T14:13:00Z" w:initials="U">
    <w:p w14:paraId="29E5889E" w14:textId="77777777" w:rsidR="00C071F5" w:rsidRDefault="00C071F5">
      <w:pPr>
        <w:pStyle w:val="CommentText"/>
      </w:pPr>
      <w:r>
        <w:rPr>
          <w:rStyle w:val="CommentReference"/>
        </w:rPr>
        <w:annotationRef/>
      </w:r>
      <w:r>
        <w:t>Donations</w:t>
      </w:r>
    </w:p>
  </w:comment>
  <w:comment w:id="17" w:author="User" w:date="2017-06-10T14:15:00Z" w:initials="U">
    <w:p w14:paraId="65B6E6C5" w14:textId="77777777" w:rsidR="00C071F5" w:rsidRDefault="00C071F5">
      <w:pPr>
        <w:pStyle w:val="CommentText"/>
      </w:pPr>
      <w:r>
        <w:rPr>
          <w:rStyle w:val="CommentReference"/>
        </w:rPr>
        <w:annotationRef/>
      </w:r>
      <w:r>
        <w:t>Change with are. Is it about Iran or worldwide? Unclear</w:t>
      </w:r>
    </w:p>
  </w:comment>
  <w:comment w:id="18" w:author="User" w:date="2017-06-10T14:15:00Z" w:initials="U">
    <w:p w14:paraId="34BFF772" w14:textId="77777777" w:rsidR="00C071F5" w:rsidRDefault="00C071F5">
      <w:pPr>
        <w:pStyle w:val="CommentText"/>
      </w:pPr>
      <w:r>
        <w:rPr>
          <w:rStyle w:val="CommentReference"/>
        </w:rPr>
        <w:annotationRef/>
      </w:r>
      <w:r>
        <w:t>Add space</w:t>
      </w:r>
    </w:p>
  </w:comment>
  <w:comment w:id="19" w:author="User" w:date="2017-06-10T14:21:00Z" w:initials="U">
    <w:p w14:paraId="4384AF20" w14:textId="77777777" w:rsidR="00C071F5" w:rsidRDefault="00C071F5">
      <w:pPr>
        <w:pStyle w:val="CommentText"/>
      </w:pPr>
      <w:r>
        <w:rPr>
          <w:rStyle w:val="CommentReference"/>
        </w:rPr>
        <w:annotationRef/>
      </w:r>
    </w:p>
  </w:comment>
  <w:comment w:id="20" w:author="User" w:date="2017-06-10T14:21:00Z" w:initials="U">
    <w:p w14:paraId="543F28E1" w14:textId="77777777" w:rsidR="00C071F5" w:rsidRDefault="00C071F5">
      <w:pPr>
        <w:pStyle w:val="CommentText"/>
      </w:pPr>
      <w:r>
        <w:rPr>
          <w:rStyle w:val="CommentReference"/>
        </w:rPr>
        <w:annotationRef/>
      </w:r>
      <w:r>
        <w:t>Weak sentence</w:t>
      </w:r>
    </w:p>
  </w:comment>
  <w:comment w:id="21" w:author="User" w:date="2017-06-10T14:21:00Z" w:initials="U">
    <w:p w14:paraId="161019CE" w14:textId="77777777" w:rsidR="00C071F5" w:rsidRDefault="00C071F5">
      <w:pPr>
        <w:pStyle w:val="CommentText"/>
      </w:pPr>
      <w:r>
        <w:rPr>
          <w:rStyle w:val="CommentReference"/>
        </w:rPr>
        <w:annotationRef/>
      </w:r>
      <w:r>
        <w:t xml:space="preserve">Wrong reference. The given ref at No. 10 is something else, unrelated to the very topic discussed here which shows extremely callous drafting. </w:t>
      </w:r>
    </w:p>
    <w:p w14:paraId="02BAB40E" w14:textId="77777777" w:rsidR="00C071F5" w:rsidRDefault="00C071F5">
      <w:pPr>
        <w:pStyle w:val="CommentText"/>
      </w:pPr>
      <w:r>
        <w:t xml:space="preserve">The reference talks about role of </w:t>
      </w:r>
      <w:proofErr w:type="spellStart"/>
      <w:r>
        <w:t>sonography</w:t>
      </w:r>
      <w:proofErr w:type="spellEnd"/>
      <w:r>
        <w:t xml:space="preserve"> and Inguinal hernias.</w:t>
      </w:r>
    </w:p>
  </w:comment>
  <w:comment w:id="22" w:author="User" w:date="2017-06-10T14:22:00Z" w:initials="U">
    <w:p w14:paraId="4033CEFF" w14:textId="69DD32DA" w:rsidR="00C071F5" w:rsidRDefault="00C071F5">
      <w:pPr>
        <w:pStyle w:val="CommentText"/>
      </w:pPr>
      <w:r>
        <w:rPr>
          <w:rStyle w:val="CommentReference"/>
        </w:rPr>
        <w:annotationRef/>
      </w:r>
      <w:r>
        <w:t>Unnecessary line</w:t>
      </w:r>
    </w:p>
  </w:comment>
  <w:comment w:id="23" w:author="User" w:date="2017-06-10T14:23:00Z" w:initials="U">
    <w:p w14:paraId="65F4D5D8" w14:textId="1FBF47A3" w:rsidR="00C071F5" w:rsidRDefault="00C071F5">
      <w:pPr>
        <w:pStyle w:val="CommentText"/>
      </w:pPr>
      <w:r>
        <w:rPr>
          <w:rStyle w:val="CommentReference"/>
        </w:rPr>
        <w:annotationRef/>
      </w:r>
      <w:r>
        <w:t>Cut it</w:t>
      </w:r>
    </w:p>
  </w:comment>
  <w:comment w:id="24" w:author="User" w:date="2017-06-10T14:23:00Z" w:initials="U">
    <w:p w14:paraId="082BFA61" w14:textId="40B45D88" w:rsidR="00C071F5" w:rsidRDefault="00C071F5">
      <w:pPr>
        <w:pStyle w:val="CommentText"/>
      </w:pPr>
      <w:r>
        <w:rPr>
          <w:rStyle w:val="CommentReference"/>
        </w:rPr>
        <w:annotationRef/>
      </w:r>
      <w:r>
        <w:t>Cut it</w:t>
      </w:r>
    </w:p>
  </w:comment>
  <w:comment w:id="25" w:author="User" w:date="2017-06-10T14:32:00Z" w:initials="U">
    <w:p w14:paraId="6274FAF4" w14:textId="35EC7E47" w:rsidR="00C071F5" w:rsidRDefault="00C071F5">
      <w:pPr>
        <w:pStyle w:val="CommentText"/>
      </w:pPr>
      <w:r>
        <w:rPr>
          <w:rStyle w:val="CommentReference"/>
        </w:rPr>
        <w:annotationRef/>
      </w:r>
      <w:r>
        <w:t>Belongs</w:t>
      </w:r>
    </w:p>
  </w:comment>
  <w:comment w:id="26" w:author="User" w:date="2017-06-10T14:24:00Z" w:initials="U">
    <w:p w14:paraId="4318BEEE" w14:textId="64C6F4D9" w:rsidR="00C071F5" w:rsidRDefault="00C071F5">
      <w:pPr>
        <w:pStyle w:val="CommentText"/>
      </w:pPr>
      <w:r>
        <w:rPr>
          <w:rStyle w:val="CommentReference"/>
        </w:rPr>
        <w:annotationRef/>
      </w:r>
      <w:proofErr w:type="gramStart"/>
      <w:r>
        <w:t>cut</w:t>
      </w:r>
      <w:proofErr w:type="gramEnd"/>
      <w:r>
        <w:t xml:space="preserve"> it</w:t>
      </w:r>
    </w:p>
  </w:comment>
  <w:comment w:id="27" w:author="User" w:date="2017-06-10T14:24:00Z" w:initials="U">
    <w:p w14:paraId="3FAC1CE5" w14:textId="707467A6" w:rsidR="00C071F5" w:rsidRDefault="00C071F5">
      <w:pPr>
        <w:pStyle w:val="CommentText"/>
      </w:pPr>
      <w:r>
        <w:rPr>
          <w:rStyle w:val="CommentReference"/>
        </w:rPr>
        <w:annotationRef/>
      </w:r>
      <w:proofErr w:type="gramStart"/>
      <w:r>
        <w:t>donors</w:t>
      </w:r>
      <w:proofErr w:type="gramEnd"/>
    </w:p>
  </w:comment>
  <w:comment w:id="28" w:author="User" w:date="2017-06-10T14:25:00Z" w:initials="U">
    <w:p w14:paraId="3CB94FEE" w14:textId="1A4DF73D" w:rsidR="00C071F5" w:rsidRDefault="00C071F5">
      <w:pPr>
        <w:pStyle w:val="CommentText"/>
      </w:pPr>
      <w:r>
        <w:rPr>
          <w:rStyle w:val="CommentReference"/>
        </w:rPr>
        <w:annotationRef/>
      </w:r>
      <w:proofErr w:type="gramStart"/>
      <w:r>
        <w:t>add</w:t>
      </w:r>
      <w:proofErr w:type="gramEnd"/>
      <w:r>
        <w:t xml:space="preserve"> comma</w:t>
      </w:r>
    </w:p>
  </w:comment>
  <w:comment w:id="29" w:author="User" w:date="2017-06-10T14:25:00Z" w:initials="U">
    <w:p w14:paraId="3C1294E2" w14:textId="39896E93" w:rsidR="00C071F5" w:rsidRDefault="00C071F5">
      <w:pPr>
        <w:pStyle w:val="CommentText"/>
      </w:pPr>
      <w:r>
        <w:rPr>
          <w:rStyle w:val="CommentReference"/>
        </w:rPr>
        <w:annotationRef/>
      </w:r>
      <w:r>
        <w:t xml:space="preserve">15000 cases of </w:t>
      </w:r>
    </w:p>
  </w:comment>
  <w:comment w:id="30" w:author="User" w:date="2017-06-10T14:26:00Z" w:initials="U">
    <w:p w14:paraId="6863D6DD" w14:textId="740072DE" w:rsidR="00C071F5" w:rsidRDefault="00C071F5">
      <w:pPr>
        <w:pStyle w:val="CommentText"/>
      </w:pPr>
      <w:r>
        <w:rPr>
          <w:rStyle w:val="CommentReference"/>
        </w:rPr>
        <w:annotationRef/>
      </w:r>
      <w:r>
        <w:t xml:space="preserve">Only car accidents or all types of accidents </w:t>
      </w:r>
    </w:p>
  </w:comment>
  <w:comment w:id="31" w:author="User" w:date="2017-06-10T14:29:00Z" w:initials="U">
    <w:p w14:paraId="5043AC87" w14:textId="573D76D1" w:rsidR="00C071F5" w:rsidRDefault="00C071F5">
      <w:pPr>
        <w:pStyle w:val="CommentText"/>
      </w:pPr>
      <w:r>
        <w:rPr>
          <w:rStyle w:val="CommentReference"/>
        </w:rPr>
        <w:annotationRef/>
      </w:r>
      <w:r>
        <w:t>In ethics the selection of words are extremely important. Instead of “ The organs from these cadavers…” should have been like “ The organs from these individuals …”</w:t>
      </w:r>
    </w:p>
  </w:comment>
  <w:comment w:id="32" w:author="User" w:date="2017-06-10T14:29:00Z" w:initials="U">
    <w:p w14:paraId="6C041E4B" w14:textId="2736F5B7" w:rsidR="00C071F5" w:rsidRDefault="00C071F5">
      <w:pPr>
        <w:pStyle w:val="CommentText"/>
      </w:pPr>
      <w:r>
        <w:rPr>
          <w:rStyle w:val="CommentReference"/>
        </w:rPr>
        <w:annotationRef/>
      </w:r>
      <w:r>
        <w:t>Remove it, put comma</w:t>
      </w:r>
    </w:p>
  </w:comment>
  <w:comment w:id="33" w:author="User" w:date="2017-06-10T14:30:00Z" w:initials="U">
    <w:p w14:paraId="027D36EB" w14:textId="3EDDD28B" w:rsidR="00C071F5" w:rsidRDefault="00C071F5">
      <w:pPr>
        <w:pStyle w:val="CommentText"/>
      </w:pPr>
      <w:r>
        <w:rPr>
          <w:rStyle w:val="CommentReference"/>
        </w:rPr>
        <w:annotationRef/>
      </w:r>
      <w:r>
        <w:t>Replace with ‘them’</w:t>
      </w:r>
    </w:p>
  </w:comment>
  <w:comment w:id="34" w:author="User" w:date="2017-06-10T14:31:00Z" w:initials="U">
    <w:p w14:paraId="5EE2F869" w14:textId="4BD1704A" w:rsidR="00C071F5" w:rsidRDefault="00C071F5">
      <w:pPr>
        <w:pStyle w:val="CommentText"/>
      </w:pPr>
      <w:r>
        <w:rPr>
          <w:rStyle w:val="CommentReference"/>
        </w:rPr>
        <w:annotationRef/>
      </w:r>
      <w:proofErr w:type="spellStart"/>
      <w:r>
        <w:t>Repharse</w:t>
      </w:r>
      <w:proofErr w:type="spellEnd"/>
    </w:p>
  </w:comment>
  <w:comment w:id="35" w:author="User" w:date="2017-06-10T14:33:00Z" w:initials="U">
    <w:p w14:paraId="4CB54787" w14:textId="05262176" w:rsidR="00C071F5" w:rsidRDefault="00C071F5">
      <w:pPr>
        <w:pStyle w:val="CommentText"/>
      </w:pPr>
      <w:r>
        <w:rPr>
          <w:rStyle w:val="CommentReference"/>
        </w:rPr>
        <w:annotationRef/>
      </w:r>
      <w:r>
        <w:t>Add like more them any other member of health care team</w:t>
      </w:r>
    </w:p>
  </w:comment>
  <w:comment w:id="36" w:author="User" w:date="2017-06-10T14:37:00Z" w:initials="U">
    <w:p w14:paraId="1DD3FCE1" w14:textId="54C967F5" w:rsidR="00C071F5" w:rsidRDefault="00C071F5">
      <w:pPr>
        <w:pStyle w:val="CommentText"/>
      </w:pPr>
      <w:r>
        <w:rPr>
          <w:rStyle w:val="CommentReference"/>
        </w:rPr>
        <w:annotationRef/>
      </w:r>
      <w:r>
        <w:t>Revise the objective to make it more sharp</w:t>
      </w:r>
    </w:p>
  </w:comment>
  <w:comment w:id="37" w:author="User" w:date="2017-06-10T14:38:00Z" w:initials="U">
    <w:p w14:paraId="4DA5FD91" w14:textId="5E9144F4" w:rsidR="00C071F5" w:rsidRDefault="00C071F5">
      <w:pPr>
        <w:pStyle w:val="CommentText"/>
      </w:pPr>
      <w:r>
        <w:rPr>
          <w:rStyle w:val="CommentReference"/>
        </w:rPr>
        <w:annotationRef/>
      </w:r>
      <w:r>
        <w:t>How it was achieved?</w:t>
      </w:r>
    </w:p>
  </w:comment>
  <w:comment w:id="38" w:author="User" w:date="2017-06-10T14:38:00Z" w:initials="U">
    <w:p w14:paraId="060F1B7D" w14:textId="18C7A40B" w:rsidR="00C071F5" w:rsidRDefault="00C071F5">
      <w:pPr>
        <w:pStyle w:val="CommentText"/>
      </w:pPr>
      <w:r>
        <w:rPr>
          <w:rStyle w:val="CommentReference"/>
        </w:rPr>
        <w:annotationRef/>
      </w:r>
      <w:r>
        <w:t>Rephrase</w:t>
      </w:r>
    </w:p>
  </w:comment>
  <w:comment w:id="39" w:author="User" w:date="2017-06-10T14:38:00Z" w:initials="U">
    <w:p w14:paraId="23BD63E5" w14:textId="2E83CFDE" w:rsidR="00C071F5" w:rsidRDefault="00C071F5">
      <w:pPr>
        <w:pStyle w:val="CommentText"/>
      </w:pPr>
      <w:r>
        <w:rPr>
          <w:rStyle w:val="CommentReference"/>
        </w:rPr>
        <w:annotationRef/>
      </w:r>
      <w:r>
        <w:t>Cut it</w:t>
      </w:r>
    </w:p>
  </w:comment>
  <w:comment w:id="40" w:author="User" w:date="2017-06-10T14:40:00Z" w:initials="U">
    <w:p w14:paraId="3DECF770" w14:textId="768D5D9A" w:rsidR="00C071F5" w:rsidRDefault="00C071F5">
      <w:pPr>
        <w:pStyle w:val="CommentText"/>
      </w:pPr>
      <w:r>
        <w:rPr>
          <w:rStyle w:val="CommentReference"/>
        </w:rPr>
        <w:annotationRef/>
      </w:r>
      <w:r>
        <w:t>Rephrase</w:t>
      </w:r>
    </w:p>
  </w:comment>
  <w:comment w:id="41" w:author="User" w:date="2017-06-10T14:40:00Z" w:initials="U">
    <w:p w14:paraId="284CD642" w14:textId="16A1652A" w:rsidR="00C071F5" w:rsidRDefault="00C071F5">
      <w:pPr>
        <w:pStyle w:val="CommentText"/>
      </w:pPr>
      <w:r>
        <w:rPr>
          <w:rStyle w:val="CommentReference"/>
        </w:rPr>
        <w:annotationRef/>
      </w:r>
      <w:r>
        <w:t>Double use</w:t>
      </w:r>
    </w:p>
  </w:comment>
  <w:comment w:id="42" w:author="User" w:date="2017-06-10T14:41:00Z" w:initials="U">
    <w:p w14:paraId="48B2B5A7" w14:textId="26DD00D9" w:rsidR="00C071F5" w:rsidRDefault="00C071F5">
      <w:pPr>
        <w:pStyle w:val="CommentText"/>
      </w:pPr>
      <w:r>
        <w:rPr>
          <w:rStyle w:val="CommentReference"/>
        </w:rPr>
        <w:annotationRef/>
      </w:r>
      <w:r>
        <w:t xml:space="preserve">When this study was done? No timeline is shared. </w:t>
      </w:r>
    </w:p>
  </w:comment>
  <w:comment w:id="43" w:author="User" w:date="2017-06-10T14:42:00Z" w:initials="U">
    <w:p w14:paraId="07764A4B" w14:textId="692D5BA8" w:rsidR="00C071F5" w:rsidRDefault="00C071F5">
      <w:pPr>
        <w:pStyle w:val="CommentText"/>
      </w:pPr>
      <w:r>
        <w:rPr>
          <w:rStyle w:val="CommentReference"/>
        </w:rPr>
        <w:annotationRef/>
      </w:r>
      <w:r>
        <w:t>?</w:t>
      </w:r>
    </w:p>
  </w:comment>
  <w:comment w:id="44" w:author="User" w:date="2017-06-10T14:43:00Z" w:initials="U">
    <w:p w14:paraId="0C223DCF" w14:textId="0F0727D7" w:rsidR="00C071F5" w:rsidRDefault="00C071F5">
      <w:pPr>
        <w:pStyle w:val="CommentText"/>
      </w:pPr>
      <w:r>
        <w:rPr>
          <w:rStyle w:val="CommentReference"/>
        </w:rPr>
        <w:annotationRef/>
      </w:r>
      <w:proofErr w:type="gramStart"/>
      <w:r>
        <w:t>add</w:t>
      </w:r>
      <w:proofErr w:type="gramEnd"/>
      <w:r>
        <w:t xml:space="preserve"> these details to ‘participants and settings’</w:t>
      </w:r>
    </w:p>
  </w:comment>
  <w:comment w:id="45" w:author="User" w:date="2017-06-10T14:44:00Z" w:initials="U">
    <w:p w14:paraId="20900DD1" w14:textId="239EE3A8" w:rsidR="00C071F5" w:rsidRDefault="00C071F5">
      <w:pPr>
        <w:pStyle w:val="CommentText"/>
      </w:pPr>
      <w:r>
        <w:rPr>
          <w:rStyle w:val="CommentReference"/>
        </w:rPr>
        <w:annotationRef/>
      </w:r>
      <w:proofErr w:type="gramStart"/>
      <w:r>
        <w:t>attach</w:t>
      </w:r>
      <w:proofErr w:type="gramEnd"/>
      <w:r>
        <w:t xml:space="preserve"> the IC form for review</w:t>
      </w:r>
    </w:p>
  </w:comment>
  <w:comment w:id="46" w:author="User" w:date="2017-06-10T14:47:00Z" w:initials="U">
    <w:p w14:paraId="6ADFB4E4" w14:textId="041132C7" w:rsidR="00C071F5" w:rsidRDefault="00C071F5">
      <w:pPr>
        <w:pStyle w:val="CommentText"/>
      </w:pPr>
      <w:r>
        <w:rPr>
          <w:rStyle w:val="CommentReference"/>
        </w:rPr>
        <w:annotationRef/>
      </w:r>
      <w:r>
        <w:t>Were the interviews conducted in English language and the words used by people are exactly same as presented? If not, how it has been transplanted? Not making any sense.</w:t>
      </w:r>
    </w:p>
  </w:comment>
  <w:comment w:id="47" w:author="User" w:date="2017-06-10T14:47:00Z" w:initials="U">
    <w:p w14:paraId="22D59F23" w14:textId="4E4B2BD2" w:rsidR="00C071F5" w:rsidRDefault="00C071F5">
      <w:pPr>
        <w:pStyle w:val="CommentText"/>
      </w:pPr>
      <w:r>
        <w:rPr>
          <w:rStyle w:val="CommentReference"/>
        </w:rPr>
        <w:annotationRef/>
      </w:r>
      <w:r>
        <w:t>?</w:t>
      </w:r>
    </w:p>
  </w:comment>
  <w:comment w:id="48" w:author="User" w:date="2017-06-10T15:54:00Z" w:initials="U">
    <w:p w14:paraId="2CC2BF0C" w14:textId="12078387" w:rsidR="00C071F5" w:rsidRDefault="00C071F5">
      <w:pPr>
        <w:pStyle w:val="CommentText"/>
      </w:pPr>
      <w:r>
        <w:rPr>
          <w:rStyle w:val="CommentReference"/>
        </w:rPr>
        <w:annotationRef/>
      </w:r>
      <w:r>
        <w:t xml:space="preserve"> </w:t>
      </w:r>
      <w:proofErr w:type="gramStart"/>
      <w:r>
        <w:t>n</w:t>
      </w:r>
      <w:proofErr w:type="gramEnd"/>
      <w:r>
        <w:t xml:space="preserve">=17 sample wasn’t included recipients as was mentioned in participants and settings. How they become part of research when part of sample?                                                                                                                         </w:t>
      </w:r>
    </w:p>
  </w:comment>
  <w:comment w:id="49" w:author="User" w:date="2017-06-10T15:56:00Z" w:initials="U">
    <w:p w14:paraId="0365D47D" w14:textId="17190B56" w:rsidR="00C071F5" w:rsidRDefault="00C071F5">
      <w:pPr>
        <w:pStyle w:val="CommentText"/>
      </w:pPr>
      <w:r>
        <w:rPr>
          <w:rStyle w:val="CommentReference"/>
        </w:rPr>
        <w:annotationRef/>
      </w:r>
      <w:r>
        <w:t>Transplanted kidney from cadaver?</w:t>
      </w:r>
    </w:p>
  </w:comment>
  <w:comment w:id="50" w:author="User" w:date="2017-06-10T15:56:00Z" w:initials="U">
    <w:p w14:paraId="36D48F93" w14:textId="086C4219" w:rsidR="00C071F5" w:rsidRDefault="00C071F5">
      <w:pPr>
        <w:pStyle w:val="CommentText"/>
      </w:pPr>
      <w:r>
        <w:rPr>
          <w:rStyle w:val="CommentReference"/>
        </w:rPr>
        <w:annotationRef/>
      </w:r>
      <w:r>
        <w:t>That nurse</w:t>
      </w:r>
    </w:p>
  </w:comment>
  <w:comment w:id="51" w:author="User" w:date="2017-06-10T15:56:00Z" w:initials="U">
    <w:p w14:paraId="3C307A6C" w14:textId="5292E1EC" w:rsidR="00C071F5" w:rsidRDefault="00C071F5">
      <w:pPr>
        <w:pStyle w:val="CommentText"/>
      </w:pPr>
      <w:r>
        <w:rPr>
          <w:rStyle w:val="CommentReference"/>
        </w:rPr>
        <w:annotationRef/>
      </w:r>
      <w:proofErr w:type="gramStart"/>
      <w:r>
        <w:t>dead</w:t>
      </w:r>
      <w:proofErr w:type="gramEnd"/>
    </w:p>
  </w:comment>
  <w:comment w:id="52" w:author="User" w:date="2017-06-10T15:57:00Z" w:initials="U">
    <w:p w14:paraId="67F207E7" w14:textId="1001D316" w:rsidR="00C071F5" w:rsidRDefault="00C071F5">
      <w:pPr>
        <w:pStyle w:val="CommentText"/>
      </w:pPr>
      <w:r>
        <w:rPr>
          <w:rStyle w:val="CommentReference"/>
        </w:rPr>
        <w:annotationRef/>
      </w:r>
      <w:proofErr w:type="gramStart"/>
      <w:r>
        <w:t>no</w:t>
      </w:r>
      <w:proofErr w:type="gramEnd"/>
      <w:r>
        <w:t xml:space="preserve"> sense</w:t>
      </w:r>
    </w:p>
  </w:comment>
  <w:comment w:id="53" w:author="User" w:date="2017-06-10T15:57:00Z" w:initials="U">
    <w:p w14:paraId="310BAEC9" w14:textId="4DF0C2F5" w:rsidR="00C071F5" w:rsidRDefault="00C071F5">
      <w:pPr>
        <w:pStyle w:val="CommentText"/>
      </w:pPr>
      <w:r>
        <w:rPr>
          <w:rStyle w:val="CommentReference"/>
        </w:rPr>
        <w:annotationRef/>
      </w:r>
      <w:proofErr w:type="gramStart"/>
      <w:r>
        <w:t>individuals</w:t>
      </w:r>
      <w:proofErr w:type="gramEnd"/>
    </w:p>
  </w:comment>
  <w:comment w:id="54" w:author="User" w:date="2017-06-10T15:57:00Z" w:initials="U">
    <w:p w14:paraId="28740274" w14:textId="554C34B6" w:rsidR="00C071F5" w:rsidRDefault="00C071F5">
      <w:pPr>
        <w:pStyle w:val="CommentText"/>
      </w:pPr>
      <w:r>
        <w:rPr>
          <w:rStyle w:val="CommentReference"/>
        </w:rPr>
        <w:annotationRef/>
      </w:r>
      <w:proofErr w:type="gramStart"/>
      <w:r>
        <w:t>space</w:t>
      </w:r>
      <w:proofErr w:type="gramEnd"/>
    </w:p>
  </w:comment>
  <w:comment w:id="55" w:author="User" w:date="2017-06-10T15:58:00Z" w:initials="U">
    <w:p w14:paraId="678F1B1B" w14:textId="12D35975" w:rsidR="00C071F5" w:rsidRDefault="00C071F5">
      <w:pPr>
        <w:pStyle w:val="CommentText"/>
      </w:pPr>
      <w:r>
        <w:rPr>
          <w:rStyle w:val="CommentReference"/>
        </w:rPr>
        <w:annotationRef/>
      </w:r>
      <w:proofErr w:type="gramStart"/>
      <w:r>
        <w:t>of</w:t>
      </w:r>
      <w:proofErr w:type="gramEnd"/>
    </w:p>
  </w:comment>
  <w:comment w:id="56" w:author="User" w:date="2017-06-10T15:58:00Z" w:initials="U">
    <w:p w14:paraId="511B8630" w14:textId="692C20B1" w:rsidR="00C071F5" w:rsidRDefault="00C071F5">
      <w:pPr>
        <w:pStyle w:val="CommentText"/>
      </w:pPr>
      <w:r>
        <w:rPr>
          <w:rStyle w:val="CommentReference"/>
        </w:rPr>
        <w:annotationRef/>
      </w:r>
      <w:proofErr w:type="spellStart"/>
      <w:proofErr w:type="gramStart"/>
      <w:r>
        <w:t>pateints</w:t>
      </w:r>
      <w:proofErr w:type="spellEnd"/>
      <w:proofErr w:type="gramEnd"/>
    </w:p>
  </w:comment>
  <w:comment w:id="57" w:author="User" w:date="2017-06-10T15:59:00Z" w:initials="U">
    <w:p w14:paraId="5CEF0B4D" w14:textId="3E6DDED9" w:rsidR="00C071F5" w:rsidRDefault="00C071F5">
      <w:pPr>
        <w:pStyle w:val="CommentText"/>
      </w:pPr>
      <w:r>
        <w:rPr>
          <w:rStyle w:val="CommentReference"/>
        </w:rPr>
        <w:annotationRef/>
      </w:r>
      <w:proofErr w:type="gramStart"/>
      <w:r>
        <w:t>rephrase</w:t>
      </w:r>
      <w:proofErr w:type="gramEnd"/>
    </w:p>
  </w:comment>
  <w:comment w:id="58" w:author="User" w:date="2017-06-10T16:00:00Z" w:initials="U">
    <w:p w14:paraId="180B0A85" w14:textId="4AB67764" w:rsidR="00C071F5" w:rsidRDefault="00C071F5">
      <w:pPr>
        <w:pStyle w:val="CommentText"/>
      </w:pPr>
      <w:r>
        <w:rPr>
          <w:rStyle w:val="CommentReference"/>
        </w:rPr>
        <w:annotationRef/>
      </w:r>
      <w:r>
        <w:t xml:space="preserve">? </w:t>
      </w:r>
      <w:proofErr w:type="gramStart"/>
      <w:r>
        <w:t>not</w:t>
      </w:r>
      <w:proofErr w:type="gramEnd"/>
      <w:r>
        <w:t xml:space="preserve"> making sense</w:t>
      </w:r>
    </w:p>
  </w:comment>
  <w:comment w:id="59" w:author="User" w:date="2017-06-10T16:01:00Z" w:initials="U">
    <w:p w14:paraId="550F22D9" w14:textId="0D5464D6" w:rsidR="00C071F5" w:rsidRDefault="00C071F5">
      <w:pPr>
        <w:pStyle w:val="CommentText"/>
      </w:pPr>
      <w:r>
        <w:rPr>
          <w:rStyle w:val="CommentReference"/>
        </w:rPr>
        <w:annotationRef/>
      </w:r>
      <w:proofErr w:type="gramStart"/>
      <w:r>
        <w:t>rewrite</w:t>
      </w:r>
      <w:proofErr w:type="gramEnd"/>
      <w:r>
        <w:t xml:space="preserve"> in better shape</w:t>
      </w:r>
    </w:p>
  </w:comment>
  <w:comment w:id="60" w:author="User" w:date="2017-06-10T16:03:00Z" w:initials="U">
    <w:p w14:paraId="79AD194A" w14:textId="5C029E97" w:rsidR="00C071F5" w:rsidRDefault="00C071F5">
      <w:pPr>
        <w:pStyle w:val="CommentText"/>
      </w:pPr>
      <w:r>
        <w:rPr>
          <w:rStyle w:val="CommentReference"/>
        </w:rPr>
        <w:annotationRef/>
      </w:r>
      <w:r>
        <w:t>Were Kidney seekers part of sample? The researchers appear confused what the research is all about!</w:t>
      </w:r>
    </w:p>
  </w:comment>
  <w:comment w:id="61" w:author="User" w:date="2017-06-10T16:04:00Z" w:initials="U">
    <w:p w14:paraId="6B8AF991" w14:textId="6FE1B67B" w:rsidR="00C071F5" w:rsidRDefault="00C071F5">
      <w:pPr>
        <w:pStyle w:val="CommentText"/>
      </w:pPr>
      <w:r>
        <w:rPr>
          <w:rStyle w:val="CommentReference"/>
        </w:rPr>
        <w:annotationRef/>
      </w:r>
      <w:r>
        <w:t>?</w:t>
      </w:r>
    </w:p>
  </w:comment>
  <w:comment w:id="65" w:author="User" w:date="2017-06-10T16:06:00Z" w:initials="U">
    <w:p w14:paraId="2022CB36" w14:textId="686F06B3" w:rsidR="00C071F5" w:rsidRDefault="00C071F5">
      <w:pPr>
        <w:pStyle w:val="CommentText"/>
      </w:pPr>
      <w:r>
        <w:rPr>
          <w:rStyle w:val="CommentReference"/>
        </w:rPr>
        <w:annotationRef/>
      </w:r>
      <w:r>
        <w:t>What are these activities?</w:t>
      </w:r>
    </w:p>
  </w:comment>
  <w:comment w:id="66" w:author="User" w:date="2017-06-10T16:06:00Z" w:initials="U">
    <w:p w14:paraId="0660E50F" w14:textId="10808C50" w:rsidR="00C071F5" w:rsidRDefault="00C071F5">
      <w:pPr>
        <w:pStyle w:val="CommentText"/>
      </w:pPr>
      <w:r>
        <w:rPr>
          <w:rStyle w:val="CommentReference"/>
        </w:rPr>
        <w:annotationRef/>
      </w:r>
      <w:proofErr w:type="gramStart"/>
      <w:r>
        <w:t>at</w:t>
      </w:r>
      <w:proofErr w:type="gramEnd"/>
    </w:p>
  </w:comment>
  <w:comment w:id="67" w:author="User" w:date="2017-06-10T16:07:00Z" w:initials="U">
    <w:p w14:paraId="2E938D84" w14:textId="62097BB5" w:rsidR="00C071F5" w:rsidRDefault="00C071F5">
      <w:pPr>
        <w:pStyle w:val="CommentText"/>
      </w:pPr>
      <w:r>
        <w:rPr>
          <w:rStyle w:val="CommentReference"/>
        </w:rPr>
        <w:annotationRef/>
      </w:r>
      <w:r>
        <w:t>Didn’t get it. How cultural background can be improved?</w:t>
      </w:r>
    </w:p>
  </w:comment>
  <w:comment w:id="68" w:author="User" w:date="2017-06-10T16:07:00Z" w:initials="U">
    <w:p w14:paraId="20DBAFB7" w14:textId="25CC5DB5" w:rsidR="00C071F5" w:rsidRDefault="00C071F5">
      <w:pPr>
        <w:pStyle w:val="CommentText"/>
      </w:pPr>
      <w:r>
        <w:rPr>
          <w:rStyle w:val="CommentReference"/>
        </w:rPr>
        <w:annotationRef/>
      </w:r>
      <w:r>
        <w:t>Virtual sites?</w:t>
      </w:r>
    </w:p>
  </w:comment>
  <w:comment w:id="69" w:author="User" w:date="2017-06-10T16:08:00Z" w:initials="U">
    <w:p w14:paraId="2C33B7A8" w14:textId="04622A2F" w:rsidR="00C071F5" w:rsidRDefault="00C071F5">
      <w:pPr>
        <w:pStyle w:val="CommentText"/>
      </w:pPr>
      <w:r>
        <w:rPr>
          <w:rStyle w:val="CommentReference"/>
        </w:rPr>
        <w:annotationRef/>
      </w:r>
      <w:proofErr w:type="spellStart"/>
      <w:proofErr w:type="gramStart"/>
      <w:r>
        <w:t>heros</w:t>
      </w:r>
      <w:proofErr w:type="spellEnd"/>
      <w:proofErr w:type="gramEnd"/>
    </w:p>
  </w:comment>
  <w:comment w:id="70" w:author="User" w:date="2017-06-10T16:08:00Z" w:initials="U">
    <w:p w14:paraId="44F90AF7" w14:textId="484B6D1A" w:rsidR="00C071F5" w:rsidRDefault="00C071F5">
      <w:pPr>
        <w:pStyle w:val="CommentText"/>
      </w:pPr>
      <w:r>
        <w:rPr>
          <w:rStyle w:val="CommentReference"/>
        </w:rPr>
        <w:annotationRef/>
      </w:r>
      <w:r>
        <w:t>A kind of inducement or exploitation?</w:t>
      </w:r>
    </w:p>
  </w:comment>
  <w:comment w:id="71" w:author="User" w:date="2017-06-10T16:09:00Z" w:initials="U">
    <w:p w14:paraId="10A5578A" w14:textId="768BA048" w:rsidR="00C071F5" w:rsidRDefault="00C071F5">
      <w:pPr>
        <w:pStyle w:val="CommentText"/>
      </w:pPr>
      <w:r>
        <w:rPr>
          <w:rStyle w:val="CommentReference"/>
        </w:rPr>
        <w:annotationRef/>
      </w:r>
      <w:proofErr w:type="gramStart"/>
      <w:r>
        <w:t>rearrange</w:t>
      </w:r>
      <w:proofErr w:type="gramEnd"/>
    </w:p>
  </w:comment>
  <w:comment w:id="72" w:author="User" w:date="2017-06-10T16:10:00Z" w:initials="U">
    <w:p w14:paraId="6590DAFF" w14:textId="69E96F43" w:rsidR="00C071F5" w:rsidRDefault="00C071F5">
      <w:pPr>
        <w:pStyle w:val="CommentText"/>
      </w:pPr>
      <w:r>
        <w:rPr>
          <w:rStyle w:val="CommentReference"/>
        </w:rPr>
        <w:annotationRef/>
      </w:r>
      <w:r>
        <w:t>?</w:t>
      </w:r>
    </w:p>
  </w:comment>
  <w:comment w:id="73" w:author="User" w:date="2017-06-10T16:10:00Z" w:initials="U">
    <w:p w14:paraId="3B5E499D" w14:textId="0C3E6350" w:rsidR="00C071F5" w:rsidRDefault="00C071F5">
      <w:pPr>
        <w:pStyle w:val="CommentText"/>
      </w:pPr>
      <w:r>
        <w:rPr>
          <w:rStyle w:val="CommentReference"/>
        </w:rPr>
        <w:annotationRef/>
      </w:r>
      <w:proofErr w:type="gramStart"/>
      <w:r>
        <w:t>rephrase</w:t>
      </w:r>
      <w:proofErr w:type="gramEnd"/>
    </w:p>
  </w:comment>
  <w:comment w:id="74" w:author="User" w:date="2017-06-10T16:11:00Z" w:initials="U">
    <w:p w14:paraId="50749AA6" w14:textId="3BC3D508" w:rsidR="00C071F5" w:rsidRDefault="00C071F5">
      <w:pPr>
        <w:pStyle w:val="CommentText"/>
      </w:pPr>
      <w:r>
        <w:rPr>
          <w:rStyle w:val="CommentReference"/>
        </w:rPr>
        <w:annotationRef/>
      </w:r>
      <w:proofErr w:type="gramStart"/>
      <w:r>
        <w:t>unclear</w:t>
      </w:r>
      <w:proofErr w:type="gramEnd"/>
    </w:p>
  </w:comment>
  <w:comment w:id="75" w:author="User" w:date="2017-06-10T16:14:00Z" w:initials="U">
    <w:p w14:paraId="62D06E6B" w14:textId="560E826F" w:rsidR="00C071F5" w:rsidRDefault="00C071F5">
      <w:pPr>
        <w:pStyle w:val="CommentText"/>
      </w:pPr>
      <w:r>
        <w:rPr>
          <w:rStyle w:val="CommentReference"/>
        </w:rPr>
        <w:annotationRef/>
      </w:r>
      <w:r>
        <w:t>How he has become part of research when n=17 doesn’t include Kidney seekers. Only donors (</w:t>
      </w:r>
      <w:proofErr w:type="spellStart"/>
      <w:r>
        <w:t>live+deceased</w:t>
      </w:r>
      <w:proofErr w:type="spellEnd"/>
      <w:r>
        <w:t>) has been part of it, not seekers).</w:t>
      </w:r>
    </w:p>
  </w:comment>
  <w:comment w:id="76" w:author="User" w:date="2017-06-10T16:14:00Z" w:initials="U">
    <w:p w14:paraId="05AEC42E" w14:textId="1143EF68" w:rsidR="00C071F5" w:rsidRDefault="00C071F5">
      <w:pPr>
        <w:pStyle w:val="CommentText"/>
      </w:pPr>
      <w:r>
        <w:rPr>
          <w:rStyle w:val="CommentReference"/>
        </w:rPr>
        <w:annotationRef/>
      </w:r>
      <w:proofErr w:type="gramStart"/>
      <w:r>
        <w:t>space</w:t>
      </w:r>
      <w:proofErr w:type="gramEnd"/>
    </w:p>
  </w:comment>
  <w:comment w:id="79" w:author="User" w:date="2017-06-10T16:15:00Z" w:initials="U">
    <w:p w14:paraId="4B20518B" w14:textId="3B7C3941" w:rsidR="004330FE" w:rsidRDefault="004330FE">
      <w:pPr>
        <w:pStyle w:val="CommentText"/>
      </w:pPr>
      <w:r>
        <w:rPr>
          <w:rStyle w:val="CommentReference"/>
        </w:rPr>
        <w:annotationRef/>
      </w:r>
      <w:r>
        <w:t>?</w:t>
      </w:r>
    </w:p>
  </w:comment>
  <w:comment w:id="80" w:author="User" w:date="2017-06-10T16:16:00Z" w:initials="U">
    <w:p w14:paraId="27AD4171" w14:textId="6A746A06" w:rsidR="004330FE" w:rsidRDefault="004330FE">
      <w:pPr>
        <w:pStyle w:val="CommentText"/>
      </w:pPr>
      <w:r>
        <w:rPr>
          <w:rStyle w:val="CommentReference"/>
        </w:rPr>
        <w:annotationRef/>
      </w:r>
      <w:proofErr w:type="gramStart"/>
      <w:r>
        <w:t>were</w:t>
      </w:r>
      <w:proofErr w:type="gramEnd"/>
    </w:p>
  </w:comment>
  <w:comment w:id="83" w:author="User" w:date="2017-06-10T16:18:00Z" w:initials="U">
    <w:p w14:paraId="553768DE" w14:textId="3D85C519" w:rsidR="004330FE" w:rsidRDefault="004330FE">
      <w:pPr>
        <w:pStyle w:val="CommentText"/>
      </w:pPr>
      <w:r>
        <w:rPr>
          <w:rStyle w:val="CommentReference"/>
        </w:rPr>
        <w:annotationRef/>
      </w:r>
      <w:proofErr w:type="gramStart"/>
      <w:r>
        <w:t>how</w:t>
      </w:r>
      <w:proofErr w:type="gramEnd"/>
      <w:r>
        <w:t>?</w:t>
      </w:r>
    </w:p>
  </w:comment>
  <w:comment w:id="84" w:author="User" w:date="2017-06-10T16:19:00Z" w:initials="U">
    <w:p w14:paraId="4FE71F6E" w14:textId="50D9CA7A" w:rsidR="004330FE" w:rsidRDefault="004330FE">
      <w:pPr>
        <w:pStyle w:val="CommentText"/>
      </w:pPr>
      <w:r>
        <w:rPr>
          <w:rStyle w:val="CommentReference"/>
        </w:rPr>
        <w:annotationRef/>
      </w:r>
      <w:r>
        <w:t>?</w:t>
      </w:r>
    </w:p>
  </w:comment>
  <w:comment w:id="85" w:author="User" w:date="2017-06-10T16:20:00Z" w:initials="U">
    <w:p w14:paraId="4E3990E6" w14:textId="59E8E77A" w:rsidR="004330FE" w:rsidRDefault="004330FE">
      <w:pPr>
        <w:pStyle w:val="CommentText"/>
      </w:pPr>
      <w:r>
        <w:rPr>
          <w:rStyle w:val="CommentReference"/>
        </w:rPr>
        <w:annotationRef/>
      </w:r>
      <w:proofErr w:type="gramStart"/>
      <w:r>
        <w:t>found</w:t>
      </w:r>
      <w:proofErr w:type="gramEnd"/>
    </w:p>
  </w:comment>
  <w:comment w:id="86" w:author="User" w:date="2017-06-10T16:21:00Z" w:initials="U">
    <w:p w14:paraId="57051ADF" w14:textId="566FD90E" w:rsidR="004330FE" w:rsidRDefault="004330FE">
      <w:pPr>
        <w:pStyle w:val="CommentText"/>
      </w:pPr>
      <w:r>
        <w:rPr>
          <w:rStyle w:val="CommentReference"/>
        </w:rPr>
        <w:annotationRef/>
      </w:r>
      <w:proofErr w:type="spellStart"/>
      <w:proofErr w:type="gramStart"/>
      <w:r>
        <w:t>grammer</w:t>
      </w:r>
      <w:proofErr w:type="spellEnd"/>
      <w:proofErr w:type="gramEnd"/>
    </w:p>
  </w:comment>
  <w:comment w:id="87" w:author="User" w:date="2017-06-10T16:21:00Z" w:initials="U">
    <w:p w14:paraId="1BE6DA82" w14:textId="3EAB13D7" w:rsidR="004330FE" w:rsidRDefault="004330FE">
      <w:pPr>
        <w:pStyle w:val="CommentText"/>
      </w:pPr>
      <w:r>
        <w:rPr>
          <w:rStyle w:val="CommentReference"/>
        </w:rPr>
        <w:annotationRef/>
      </w:r>
      <w:proofErr w:type="gramStart"/>
      <w:r>
        <w:t>strange</w:t>
      </w:r>
      <w:proofErr w:type="gramEnd"/>
      <w:r>
        <w:t xml:space="preserve"> combination of words</w:t>
      </w:r>
    </w:p>
  </w:comment>
  <w:comment w:id="88" w:author="User" w:date="2017-06-10T16:22:00Z" w:initials="U">
    <w:p w14:paraId="4424FD84" w14:textId="636E6082" w:rsidR="004330FE" w:rsidRDefault="004330FE">
      <w:pPr>
        <w:pStyle w:val="CommentText"/>
      </w:pPr>
      <w:r>
        <w:rPr>
          <w:rStyle w:val="CommentReference"/>
        </w:rPr>
        <w:annotationRef/>
      </w:r>
      <w:r>
        <w:t xml:space="preserve">unbalanced </w:t>
      </w:r>
      <w:r>
        <w:t>references.</w:t>
      </w:r>
      <w:bookmarkStart w:id="89" w:name="_GoBack"/>
      <w:bookmarkEnd w:id="89"/>
    </w:p>
  </w:comment>
  <w:comment w:id="100" w:author="User" w:date="2017-06-10T14:19:00Z" w:initials="U">
    <w:p w14:paraId="4F9A23C0" w14:textId="77777777" w:rsidR="00C071F5" w:rsidRDefault="00C071F5">
      <w:pPr>
        <w:pStyle w:val="CommentText"/>
      </w:pPr>
      <w:r>
        <w:rPr>
          <w:rStyle w:val="CommentReference"/>
        </w:rPr>
        <w:annotationRef/>
      </w:r>
      <w:r>
        <w:t>Strange reference, unrelated to document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pitoliumNew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B Mitra">
    <w:charset w:val="B2"/>
    <w:family w:val="auto"/>
    <w:pitch w:val="variable"/>
    <w:sig w:usb0="00002001" w:usb1="80000000" w:usb2="00000008" w:usb3="00000000" w:csb0="00000040" w:csb1="00000000"/>
  </w:font>
  <w:font w:name="ＭＳ ゴシック">
    <w:charset w:val="4E"/>
    <w:family w:val="auto"/>
    <w:pitch w:val="variable"/>
    <w:sig w:usb0="00000001" w:usb1="08070000" w:usb2="00000010" w:usb3="00000000" w:csb0="00020000"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trackRevisions/>
  <w:defaultTabStop w:val="720"/>
  <w:characterSpacingControl w:val="doNotCompress"/>
  <w:compat>
    <w:compatSetting w:name="compatibilityMode" w:uri="http://schemas.microsoft.com/office/word" w:val="12"/>
  </w:compat>
  <w:docVars>
    <w:docVar w:name="EN.InstantFormat" w:val="&lt;ENInstantFormat&gt;&lt;Enabled&gt;1&lt;/Enabled&gt;&lt;ScanUnformatted&gt;1&lt;/ScanUnformatted&gt;&lt;ScanChanges&gt;1&lt;/ScanChanges&gt;&lt;Suspended&gt;1&lt;/Suspended&gt;&lt;/ENInstantFormat&gt;"/>
  </w:docVars>
  <w:rsids>
    <w:rsidRoot w:val="004513C1"/>
    <w:rsid w:val="000D6250"/>
    <w:rsid w:val="000F3182"/>
    <w:rsid w:val="00107CD3"/>
    <w:rsid w:val="00142DF2"/>
    <w:rsid w:val="001A6667"/>
    <w:rsid w:val="00206E91"/>
    <w:rsid w:val="00286D98"/>
    <w:rsid w:val="002A751A"/>
    <w:rsid w:val="002E6C01"/>
    <w:rsid w:val="002F742E"/>
    <w:rsid w:val="0032191A"/>
    <w:rsid w:val="00350B60"/>
    <w:rsid w:val="00350D3F"/>
    <w:rsid w:val="00376E53"/>
    <w:rsid w:val="003E142A"/>
    <w:rsid w:val="004330FE"/>
    <w:rsid w:val="004513C1"/>
    <w:rsid w:val="004A1737"/>
    <w:rsid w:val="004C4916"/>
    <w:rsid w:val="00521969"/>
    <w:rsid w:val="0058625C"/>
    <w:rsid w:val="005C2209"/>
    <w:rsid w:val="00634B04"/>
    <w:rsid w:val="00663BE4"/>
    <w:rsid w:val="006848D6"/>
    <w:rsid w:val="00694CDF"/>
    <w:rsid w:val="00732D5C"/>
    <w:rsid w:val="00776AD9"/>
    <w:rsid w:val="00786F94"/>
    <w:rsid w:val="007C412A"/>
    <w:rsid w:val="007D0448"/>
    <w:rsid w:val="00845D0E"/>
    <w:rsid w:val="008B46AC"/>
    <w:rsid w:val="00903CA9"/>
    <w:rsid w:val="009114CC"/>
    <w:rsid w:val="00985C93"/>
    <w:rsid w:val="009901BA"/>
    <w:rsid w:val="00993F89"/>
    <w:rsid w:val="00A30916"/>
    <w:rsid w:val="00A867AC"/>
    <w:rsid w:val="00AA68EE"/>
    <w:rsid w:val="00AF4536"/>
    <w:rsid w:val="00B119FA"/>
    <w:rsid w:val="00B265A1"/>
    <w:rsid w:val="00B30AB7"/>
    <w:rsid w:val="00BA5421"/>
    <w:rsid w:val="00BC0F78"/>
    <w:rsid w:val="00BD7008"/>
    <w:rsid w:val="00BF1D76"/>
    <w:rsid w:val="00C071F5"/>
    <w:rsid w:val="00CF10C9"/>
    <w:rsid w:val="00D610AD"/>
    <w:rsid w:val="00D76C2C"/>
    <w:rsid w:val="00D77EBF"/>
    <w:rsid w:val="00D9265E"/>
    <w:rsid w:val="00DC1E28"/>
    <w:rsid w:val="00DE48D0"/>
    <w:rsid w:val="00E25A05"/>
    <w:rsid w:val="00E84F6F"/>
    <w:rsid w:val="00EB3E16"/>
    <w:rsid w:val="00F562EF"/>
    <w:rsid w:val="00FB35C7"/>
    <w:rsid w:val="00FB5F38"/>
    <w:rsid w:val="00FF667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49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3C1"/>
    <w:pPr>
      <w:spacing w:after="200" w:line="276" w:lineRule="auto"/>
    </w:pPr>
    <w:rPr>
      <w:rFonts w:ascii="Calibri" w:eastAsia="Calibri" w:hAnsi="Calibri" w:cs="Arial"/>
      <w:lang w:bidi="ar-SA"/>
    </w:rPr>
  </w:style>
  <w:style w:type="paragraph" w:styleId="Heading2">
    <w:name w:val="heading 2"/>
    <w:basedOn w:val="Normal"/>
    <w:link w:val="Heading2Char"/>
    <w:uiPriority w:val="9"/>
    <w:qFormat/>
    <w:rsid w:val="00451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13C1"/>
    <w:rPr>
      <w:rFonts w:ascii="Times New Roman" w:eastAsia="Times New Roman" w:hAnsi="Times New Roman" w:cs="Times New Roman"/>
      <w:b/>
      <w:bCs/>
      <w:sz w:val="36"/>
      <w:szCs w:val="36"/>
      <w:lang w:bidi="ar-SA"/>
    </w:rPr>
  </w:style>
  <w:style w:type="paragraph" w:styleId="NormalWeb">
    <w:name w:val="Normal (Web)"/>
    <w:basedOn w:val="Normal"/>
    <w:link w:val="NormalWebChar"/>
    <w:unhideWhenUsed/>
    <w:rsid w:val="00451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4513C1"/>
    <w:rPr>
      <w:b/>
      <w:bCs/>
    </w:rPr>
  </w:style>
  <w:style w:type="character" w:customStyle="1" w:styleId="apple-converted-space">
    <w:name w:val="apple-converted-space"/>
    <w:basedOn w:val="DefaultParagraphFont"/>
    <w:rsid w:val="004513C1"/>
  </w:style>
  <w:style w:type="character" w:styleId="Hyperlink">
    <w:name w:val="Hyperlink"/>
    <w:uiPriority w:val="99"/>
    <w:unhideWhenUsed/>
    <w:rsid w:val="004513C1"/>
    <w:rPr>
      <w:color w:val="0000FF"/>
      <w:u w:val="single"/>
    </w:rPr>
  </w:style>
  <w:style w:type="paragraph" w:styleId="Header">
    <w:name w:val="header"/>
    <w:basedOn w:val="Normal"/>
    <w:link w:val="HeaderChar"/>
    <w:uiPriority w:val="99"/>
    <w:semiHidden/>
    <w:unhideWhenUsed/>
    <w:rsid w:val="004513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3C1"/>
    <w:rPr>
      <w:rFonts w:ascii="Calibri" w:eastAsia="Calibri" w:hAnsi="Calibri" w:cs="Arial"/>
      <w:lang w:bidi="ar-SA"/>
    </w:rPr>
  </w:style>
  <w:style w:type="paragraph" w:styleId="Footer">
    <w:name w:val="footer"/>
    <w:basedOn w:val="Normal"/>
    <w:link w:val="FooterChar"/>
    <w:uiPriority w:val="99"/>
    <w:semiHidden/>
    <w:unhideWhenUsed/>
    <w:rsid w:val="004513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3C1"/>
    <w:rPr>
      <w:rFonts w:ascii="Calibri" w:eastAsia="Calibri" w:hAnsi="Calibri" w:cs="Arial"/>
      <w:lang w:bidi="ar-SA"/>
    </w:rPr>
  </w:style>
  <w:style w:type="paragraph" w:customStyle="1" w:styleId="Default">
    <w:name w:val="Default"/>
    <w:rsid w:val="004513C1"/>
    <w:pPr>
      <w:autoSpaceDE w:val="0"/>
      <w:autoSpaceDN w:val="0"/>
      <w:adjustRightInd w:val="0"/>
      <w:spacing w:after="0" w:line="240" w:lineRule="auto"/>
    </w:pPr>
    <w:rPr>
      <w:rFonts w:ascii="CapitoliumNews" w:eastAsia="Calibri" w:hAnsi="CapitoliumNews" w:cs="CapitoliumNews"/>
      <w:color w:val="000000"/>
      <w:sz w:val="24"/>
      <w:szCs w:val="24"/>
      <w:lang w:bidi="ar-SA"/>
    </w:rPr>
  </w:style>
  <w:style w:type="character" w:customStyle="1" w:styleId="A11">
    <w:name w:val="A11"/>
    <w:uiPriority w:val="99"/>
    <w:rsid w:val="004513C1"/>
    <w:rPr>
      <w:rFonts w:cs="CapitoliumNews"/>
      <w:color w:val="000000"/>
      <w:sz w:val="14"/>
      <w:szCs w:val="14"/>
    </w:rPr>
  </w:style>
  <w:style w:type="paragraph" w:customStyle="1" w:styleId="Pa9">
    <w:name w:val="Pa9"/>
    <w:basedOn w:val="Default"/>
    <w:next w:val="Default"/>
    <w:uiPriority w:val="99"/>
    <w:rsid w:val="004513C1"/>
    <w:pPr>
      <w:spacing w:line="221" w:lineRule="atLeast"/>
    </w:pPr>
    <w:rPr>
      <w:rFonts w:cs="Arial"/>
      <w:color w:val="auto"/>
    </w:rPr>
  </w:style>
  <w:style w:type="paragraph" w:customStyle="1" w:styleId="Pa7">
    <w:name w:val="Pa7"/>
    <w:basedOn w:val="Default"/>
    <w:next w:val="Default"/>
    <w:uiPriority w:val="99"/>
    <w:rsid w:val="004513C1"/>
    <w:pPr>
      <w:spacing w:line="181" w:lineRule="atLeast"/>
    </w:pPr>
    <w:rPr>
      <w:rFonts w:cs="Arial"/>
      <w:color w:val="auto"/>
    </w:rPr>
  </w:style>
  <w:style w:type="character" w:styleId="LineNumber">
    <w:name w:val="line number"/>
    <w:basedOn w:val="DefaultParagraphFont"/>
    <w:uiPriority w:val="99"/>
    <w:semiHidden/>
    <w:unhideWhenUsed/>
    <w:rsid w:val="004513C1"/>
  </w:style>
  <w:style w:type="character" w:customStyle="1" w:styleId="yiv8819485635">
    <w:name w:val="yiv8819485635"/>
    <w:basedOn w:val="DefaultParagraphFont"/>
    <w:rsid w:val="004513C1"/>
  </w:style>
  <w:style w:type="character" w:styleId="CommentReference">
    <w:name w:val="annotation reference"/>
    <w:uiPriority w:val="99"/>
    <w:semiHidden/>
    <w:unhideWhenUsed/>
    <w:rsid w:val="004513C1"/>
    <w:rPr>
      <w:sz w:val="16"/>
      <w:szCs w:val="16"/>
    </w:rPr>
  </w:style>
  <w:style w:type="paragraph" w:styleId="CommentText">
    <w:name w:val="annotation text"/>
    <w:basedOn w:val="Normal"/>
    <w:link w:val="CommentTextChar"/>
    <w:uiPriority w:val="99"/>
    <w:semiHidden/>
    <w:unhideWhenUsed/>
    <w:rsid w:val="004513C1"/>
    <w:rPr>
      <w:sz w:val="20"/>
      <w:szCs w:val="20"/>
    </w:rPr>
  </w:style>
  <w:style w:type="character" w:customStyle="1" w:styleId="CommentTextChar">
    <w:name w:val="Comment Text Char"/>
    <w:basedOn w:val="DefaultParagraphFont"/>
    <w:link w:val="CommentText"/>
    <w:uiPriority w:val="99"/>
    <w:semiHidden/>
    <w:rsid w:val="004513C1"/>
    <w:rPr>
      <w:rFonts w:ascii="Calibri" w:eastAsia="Calibri" w:hAnsi="Calibri" w:cs="Arial"/>
      <w:sz w:val="20"/>
      <w:szCs w:val="20"/>
      <w:lang w:bidi="ar-SA"/>
    </w:rPr>
  </w:style>
  <w:style w:type="paragraph" w:styleId="CommentSubject">
    <w:name w:val="annotation subject"/>
    <w:basedOn w:val="CommentText"/>
    <w:next w:val="CommentText"/>
    <w:link w:val="CommentSubjectChar"/>
    <w:uiPriority w:val="99"/>
    <w:semiHidden/>
    <w:unhideWhenUsed/>
    <w:rsid w:val="004513C1"/>
    <w:rPr>
      <w:b/>
      <w:bCs/>
    </w:rPr>
  </w:style>
  <w:style w:type="character" w:customStyle="1" w:styleId="CommentSubjectChar">
    <w:name w:val="Comment Subject Char"/>
    <w:link w:val="CommentSubject"/>
    <w:uiPriority w:val="99"/>
    <w:semiHidden/>
    <w:rsid w:val="004513C1"/>
    <w:rPr>
      <w:rFonts w:ascii="Calibri" w:eastAsia="Calibri" w:hAnsi="Calibri" w:cs="Arial"/>
      <w:b/>
      <w:bCs/>
      <w:sz w:val="20"/>
      <w:szCs w:val="20"/>
      <w:lang w:bidi="ar-SA"/>
    </w:rPr>
  </w:style>
  <w:style w:type="paragraph" w:styleId="BalloonText">
    <w:name w:val="Balloon Text"/>
    <w:basedOn w:val="Normal"/>
    <w:link w:val="BalloonTextChar"/>
    <w:uiPriority w:val="99"/>
    <w:semiHidden/>
    <w:unhideWhenUsed/>
    <w:rsid w:val="004513C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13C1"/>
    <w:rPr>
      <w:rFonts w:ascii="Tahoma" w:eastAsia="Calibri" w:hAnsi="Tahoma" w:cs="Tahoma"/>
      <w:sz w:val="16"/>
      <w:szCs w:val="16"/>
      <w:lang w:bidi="ar-SA"/>
    </w:rPr>
  </w:style>
  <w:style w:type="paragraph" w:customStyle="1" w:styleId="EndNoteBibliographyTitle">
    <w:name w:val="EndNote Bibliography Title"/>
    <w:basedOn w:val="Normal"/>
    <w:link w:val="EndNoteBibliographyTitleChar"/>
    <w:rsid w:val="004513C1"/>
    <w:pPr>
      <w:spacing w:after="0"/>
      <w:jc w:val="center"/>
    </w:pPr>
    <w:rPr>
      <w:rFonts w:ascii="Times New Roman" w:hAnsi="Times New Roman" w:cs="Times New Roman"/>
      <w:noProof/>
      <w:sz w:val="24"/>
    </w:rPr>
  </w:style>
  <w:style w:type="character" w:customStyle="1" w:styleId="NormalWebChar">
    <w:name w:val="Normal (Web) Char"/>
    <w:link w:val="NormalWeb"/>
    <w:rsid w:val="004513C1"/>
    <w:rPr>
      <w:rFonts w:ascii="Times New Roman" w:eastAsia="Times New Roman" w:hAnsi="Times New Roman" w:cs="Times New Roman"/>
      <w:sz w:val="24"/>
      <w:szCs w:val="24"/>
      <w:lang w:bidi="ar-SA"/>
    </w:rPr>
  </w:style>
  <w:style w:type="character" w:customStyle="1" w:styleId="EndNoteBibliographyTitleChar">
    <w:name w:val="EndNote Bibliography Title Char"/>
    <w:link w:val="EndNoteBibliographyTitle"/>
    <w:rsid w:val="004513C1"/>
    <w:rPr>
      <w:rFonts w:ascii="Times New Roman" w:eastAsia="Calibri" w:hAnsi="Times New Roman" w:cs="Times New Roman"/>
      <w:noProof/>
      <w:sz w:val="24"/>
      <w:lang w:bidi="ar-SA"/>
    </w:rPr>
  </w:style>
  <w:style w:type="paragraph" w:customStyle="1" w:styleId="EndNoteBibliography">
    <w:name w:val="EndNote Bibliography"/>
    <w:basedOn w:val="Normal"/>
    <w:link w:val="EndNoteBibliographyChar"/>
    <w:rsid w:val="004513C1"/>
    <w:pPr>
      <w:spacing w:line="240" w:lineRule="auto"/>
    </w:pPr>
    <w:rPr>
      <w:rFonts w:ascii="Times New Roman" w:hAnsi="Times New Roman" w:cs="Times New Roman"/>
      <w:noProof/>
      <w:sz w:val="24"/>
    </w:rPr>
  </w:style>
  <w:style w:type="character" w:customStyle="1" w:styleId="EndNoteBibliographyChar">
    <w:name w:val="EndNote Bibliography Char"/>
    <w:link w:val="EndNoteBibliography"/>
    <w:rsid w:val="004513C1"/>
    <w:rPr>
      <w:rFonts w:ascii="Times New Roman" w:eastAsia="Calibri" w:hAnsi="Times New Roman" w:cs="Times New Roman"/>
      <w:noProof/>
      <w:sz w:val="24"/>
      <w:lang w:bidi="ar-SA"/>
    </w:rPr>
  </w:style>
  <w:style w:type="character" w:customStyle="1" w:styleId="highlight">
    <w:name w:val="highlight"/>
    <w:basedOn w:val="DefaultParagraphFont"/>
    <w:rsid w:val="007C41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ubmed/?term=Lung+donor+treatment+protocol+in+brain+dead-donors%3A+A+multicenter+study" TargetMode="External"/><Relationship Id="rId20" Type="http://schemas.openxmlformats.org/officeDocument/2006/relationships/hyperlink" Target="https://www.ncbi.nlm.nih.gov/pubmed/?term=How+can+nurses+support+relatives+of+a+dying+patient+with+the+organ+donation+option%3F" TargetMode="External"/><Relationship Id="rId21" Type="http://schemas.openxmlformats.org/officeDocument/2006/relationships/hyperlink" Target="https://www.ncbi.nlm.nih.gov/pubmed?term=a%20review%20of%20potential%20muslim%20organ%20donors%20perspectives%20on%20solid%20organ%20donation%20lessons%20for%20nurses%20in%20clinical%20practice&amp;cmd=correctspellin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www.ncbi.nlm.nih.gov/pubmed/?term=Kidney+donation+after+circulatory+death+in+a+country+with+a+high+number+of+brain+dead+donors%3A+10-year+experience+in+Belgium" TargetMode="External"/><Relationship Id="rId11" Type="http://schemas.openxmlformats.org/officeDocument/2006/relationships/hyperlink" Target="https://www.ncbi.nlm.nih.gov/pubmed/27496424" TargetMode="External"/><Relationship Id="rId12" Type="http://schemas.openxmlformats.org/officeDocument/2006/relationships/hyperlink" Target="https://www.ncbi.nlm.nih.gov/pubmed/?term=Approaching+families+on+the+subject+of+organ+donation%3A+A+phenomenological+study+of+the+experience+of+healthcare+professionals." TargetMode="External"/><Relationship Id="rId13" Type="http://schemas.openxmlformats.org/officeDocument/2006/relationships/hyperlink" Target="https://www.ncbi.nlm.nih.gov/pubmed/27496424" TargetMode="External"/><Relationship Id="rId14" Type="http://schemas.openxmlformats.org/officeDocument/2006/relationships/hyperlink" Target="https://www.ncbi.nlm.nih.gov/pubmed/?term=Iranian+nurses%E2%80%99+experiences+of+brain+dead+donors+care+in+intensive+care+units%3A+A+phenomenological+study" TargetMode="External"/><Relationship Id="rId15" Type="http://schemas.openxmlformats.org/officeDocument/2006/relationships/hyperlink" Target="https://www.ncbi.nlm.nih.gov/pubmed/?term=Family+Perspectives+on+Deceased+Organ+Donation%3A+Thematic+Synthesis+of+Qualitative+Studies" TargetMode="External"/><Relationship Id="rId16" Type="http://schemas.openxmlformats.org/officeDocument/2006/relationships/hyperlink" Target="https://www.ncbi.nlm.nih.gov/pubmed/?term=Family+refusals+of+registered+consents%3A+the+disruption+of+organ+donation+by+double-standard+surrogate+decision-making" TargetMode="External"/><Relationship Id="rId17" Type="http://schemas.openxmlformats.org/officeDocument/2006/relationships/hyperlink" Target="https://www.ncbi.nlm.nih.gov/pubmed/?term=Satisfaction+With+the+Organ+Donation+Process+of+Brain+Dead+Donors%27+Families+In+Korea" TargetMode="External"/><Relationship Id="rId18" Type="http://schemas.openxmlformats.org/officeDocument/2006/relationships/hyperlink" Target="https://www.ncbi.nlm.nih.gov/pubmed/?term=Quality+of+qualitative+research+in+the+health+sciences%3A+Analysis+of+the+common+criteria+present+in+58+assessment+guidelines+by+expert+users." TargetMode="External"/><Relationship Id="rId19" Type="http://schemas.openxmlformats.org/officeDocument/2006/relationships/hyperlink" Target="https://www.ncbi.nlm.nih.gov/pubmed/21564363" TargetMode="Externa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s://www.ncbi.nlm.nih.gov/pubmed/?term=Results+of+Simultaneous+Liver+and+Kidney+Transplantation%3A+A+Single-Center+Review.+Journal+of+the+American+College+of+Surgeons.+2016%3B223(1)%3A193-201" TargetMode="External"/><Relationship Id="rId8" Type="http://schemas.openxmlformats.org/officeDocument/2006/relationships/hyperlink" Target="https://www.ncbi.nlm.nih.gov/pubmed/?term=The+Consistency+and+Reporting+of+Quality-of-Life+Outcomes+in+Trials+of+Immunosuppressive+Agents+in+Kidney+Transplantation%3A+A+Systematic+Review+and+Meta-analysis.+American+Journal+of+Kidney+Diseases.+5%2F%2F+2016%3B67(5)%3A762-77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076BE-5E06-1D49-8A17-67A16636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18</Pages>
  <Words>5039</Words>
  <Characters>28723</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User</cp:lastModifiedBy>
  <cp:revision>5</cp:revision>
  <dcterms:created xsi:type="dcterms:W3CDTF">2017-04-12T07:27:00Z</dcterms:created>
  <dcterms:modified xsi:type="dcterms:W3CDTF">2017-06-10T11:22:00Z</dcterms:modified>
</cp:coreProperties>
</file>