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DED" w:rsidRPr="00A51570" w:rsidRDefault="00212DED" w:rsidP="00A51570">
      <w:pPr>
        <w:rPr>
          <w:rFonts w:ascii="Times New Roman" w:hAnsi="Times New Roman" w:cs="Times New Roman"/>
          <w:b/>
          <w:sz w:val="24"/>
          <w:szCs w:val="24"/>
        </w:rPr>
      </w:pPr>
      <w:bookmarkStart w:id="0" w:name="_Hlk519282706"/>
      <w:r w:rsidRPr="00A51570">
        <w:rPr>
          <w:rFonts w:ascii="Times New Roman" w:hAnsi="Times New Roman" w:cs="Times New Roman"/>
          <w:b/>
          <w:sz w:val="24"/>
          <w:szCs w:val="24"/>
        </w:rPr>
        <w:t xml:space="preserve">Gender Perspective </w:t>
      </w:r>
      <w:proofErr w:type="gramStart"/>
      <w:r w:rsidRPr="00A51570">
        <w:rPr>
          <w:rFonts w:ascii="Times New Roman" w:hAnsi="Times New Roman" w:cs="Times New Roman"/>
          <w:b/>
          <w:sz w:val="24"/>
          <w:szCs w:val="24"/>
        </w:rPr>
        <w:t>In</w:t>
      </w:r>
      <w:proofErr w:type="gramEnd"/>
      <w:r w:rsidRPr="00A51570">
        <w:rPr>
          <w:rFonts w:ascii="Times New Roman" w:hAnsi="Times New Roman" w:cs="Times New Roman"/>
          <w:b/>
          <w:sz w:val="24"/>
          <w:szCs w:val="24"/>
        </w:rPr>
        <w:t xml:space="preserve"> Medical Education </w:t>
      </w:r>
    </w:p>
    <w:p w:rsidR="00212DED" w:rsidRPr="00A51570" w:rsidRDefault="00212DED" w:rsidP="00A51570">
      <w:pPr>
        <w:rPr>
          <w:rFonts w:ascii="Times New Roman" w:hAnsi="Times New Roman" w:cs="Times New Roman"/>
          <w:sz w:val="24"/>
          <w:szCs w:val="24"/>
        </w:rPr>
      </w:pPr>
      <w:proofErr w:type="spellStart"/>
      <w:r w:rsidRPr="00A51570">
        <w:rPr>
          <w:rFonts w:ascii="Times New Roman" w:hAnsi="Times New Roman" w:cs="Times New Roman"/>
          <w:sz w:val="24"/>
          <w:szCs w:val="24"/>
        </w:rPr>
        <w:t>Riti</w:t>
      </w:r>
      <w:proofErr w:type="spellEnd"/>
      <w:r w:rsidRPr="00A51570">
        <w:rPr>
          <w:rFonts w:ascii="Times New Roman" w:hAnsi="Times New Roman" w:cs="Times New Roman"/>
          <w:sz w:val="24"/>
          <w:szCs w:val="24"/>
        </w:rPr>
        <w:t xml:space="preserve"> Sanghvi</w:t>
      </w:r>
    </w:p>
    <w:p w:rsidR="00212DED" w:rsidRPr="00A51570" w:rsidRDefault="00AD77EF" w:rsidP="00A51570">
      <w:pPr>
        <w:rPr>
          <w:rFonts w:ascii="Times New Roman" w:hAnsi="Times New Roman" w:cs="Times New Roman"/>
          <w:sz w:val="24"/>
          <w:szCs w:val="24"/>
        </w:rPr>
      </w:pPr>
      <w:r w:rsidRPr="00A51570">
        <w:rPr>
          <w:rFonts w:ascii="Times New Roman" w:hAnsi="Times New Roman" w:cs="Times New Roman"/>
          <w:sz w:val="24"/>
          <w:szCs w:val="24"/>
        </w:rPr>
        <w:t>(3</w:t>
      </w:r>
      <w:r w:rsidRPr="00A51570">
        <w:rPr>
          <w:rFonts w:ascii="Times New Roman" w:hAnsi="Times New Roman" w:cs="Times New Roman"/>
          <w:sz w:val="24"/>
          <w:szCs w:val="24"/>
          <w:vertAlign w:val="superscript"/>
        </w:rPr>
        <w:t>rd</w:t>
      </w:r>
      <w:r w:rsidRPr="00A51570">
        <w:rPr>
          <w:rFonts w:ascii="Times New Roman" w:hAnsi="Times New Roman" w:cs="Times New Roman"/>
          <w:sz w:val="24"/>
          <w:szCs w:val="24"/>
        </w:rPr>
        <w:t xml:space="preserve"> </w:t>
      </w:r>
      <w:r w:rsidR="00212DED" w:rsidRPr="00A51570">
        <w:rPr>
          <w:rFonts w:ascii="Times New Roman" w:hAnsi="Times New Roman" w:cs="Times New Roman"/>
          <w:sz w:val="24"/>
          <w:szCs w:val="24"/>
        </w:rPr>
        <w:t>Year M.B.B.S., Grant Govt. Medical College and Sir J.J. Hospital, Mumbai, India)</w:t>
      </w:r>
    </w:p>
    <w:p w:rsidR="00212DED" w:rsidRPr="00A51570" w:rsidRDefault="00212DED" w:rsidP="00A51570">
      <w:pPr>
        <w:rPr>
          <w:rFonts w:ascii="Times New Roman" w:hAnsi="Times New Roman" w:cs="Times New Roman"/>
          <w:sz w:val="24"/>
          <w:szCs w:val="24"/>
        </w:rPr>
      </w:pPr>
      <w:r w:rsidRPr="00A51570">
        <w:rPr>
          <w:rFonts w:ascii="Times New Roman" w:hAnsi="Times New Roman" w:cs="Times New Roman"/>
          <w:sz w:val="24"/>
          <w:szCs w:val="24"/>
        </w:rPr>
        <w:t xml:space="preserve">Email ID: </w:t>
      </w:r>
      <w:hyperlink r:id="rId8" w:history="1">
        <w:r w:rsidRPr="00A51570">
          <w:rPr>
            <w:rStyle w:val="Hyperlink"/>
            <w:rFonts w:ascii="Times New Roman" w:hAnsi="Times New Roman" w:cs="Times New Roman"/>
            <w:sz w:val="24"/>
            <w:szCs w:val="24"/>
          </w:rPr>
          <w:t>riti.sanghvi10.rs@gmail.com</w:t>
        </w:r>
      </w:hyperlink>
    </w:p>
    <w:p w:rsidR="00212DED" w:rsidRPr="00A51570" w:rsidRDefault="00212DED" w:rsidP="00A51570">
      <w:pPr>
        <w:rPr>
          <w:rFonts w:ascii="Times New Roman" w:hAnsi="Times New Roman" w:cs="Times New Roman"/>
          <w:sz w:val="24"/>
          <w:szCs w:val="24"/>
        </w:rPr>
      </w:pPr>
      <w:r w:rsidRPr="00A51570">
        <w:rPr>
          <w:rFonts w:ascii="Times New Roman" w:hAnsi="Times New Roman" w:cs="Times New Roman"/>
          <w:sz w:val="24"/>
          <w:szCs w:val="24"/>
        </w:rPr>
        <w:t>Contact No.: 9773581731</w:t>
      </w:r>
    </w:p>
    <w:p w:rsidR="004740B2" w:rsidRPr="00A51570" w:rsidRDefault="004740B2" w:rsidP="00A51570">
      <w:pPr>
        <w:pStyle w:val="NoSpacing"/>
        <w:rPr>
          <w:rFonts w:ascii="Times New Roman" w:hAnsi="Times New Roman" w:cs="Times New Roman"/>
          <w:b/>
          <w:sz w:val="24"/>
          <w:szCs w:val="24"/>
        </w:rPr>
      </w:pPr>
    </w:p>
    <w:p w:rsidR="00212DED" w:rsidRPr="00A51570" w:rsidRDefault="00212DED" w:rsidP="00A51570">
      <w:pPr>
        <w:pStyle w:val="NoSpacing"/>
        <w:rPr>
          <w:rFonts w:ascii="Times New Roman" w:hAnsi="Times New Roman" w:cs="Times New Roman"/>
          <w:b/>
          <w:sz w:val="24"/>
          <w:szCs w:val="24"/>
        </w:rPr>
      </w:pPr>
      <w:r w:rsidRPr="00A51570">
        <w:rPr>
          <w:rFonts w:ascii="Times New Roman" w:hAnsi="Times New Roman" w:cs="Times New Roman"/>
          <w:b/>
          <w:sz w:val="24"/>
          <w:szCs w:val="24"/>
        </w:rPr>
        <w:t>Abstract</w:t>
      </w:r>
      <w:r w:rsidR="0017671B" w:rsidRPr="00A51570">
        <w:rPr>
          <w:rFonts w:ascii="Times New Roman" w:hAnsi="Times New Roman" w:cs="Times New Roman"/>
          <w:b/>
          <w:sz w:val="24"/>
          <w:szCs w:val="24"/>
        </w:rPr>
        <w:t xml:space="preserve"> </w:t>
      </w:r>
    </w:p>
    <w:p w:rsidR="004740B2" w:rsidRPr="00A51570" w:rsidRDefault="004740B2" w:rsidP="00A51570">
      <w:pPr>
        <w:pStyle w:val="NoSpacing"/>
        <w:rPr>
          <w:rFonts w:ascii="Times New Roman" w:hAnsi="Times New Roman" w:cs="Times New Roman"/>
          <w:b/>
          <w:sz w:val="24"/>
          <w:szCs w:val="24"/>
        </w:rPr>
      </w:pPr>
    </w:p>
    <w:p w:rsidR="00212DED" w:rsidRPr="00A51570" w:rsidRDefault="00212DED" w:rsidP="00A51570">
      <w:pPr>
        <w:pStyle w:val="NoSpacing"/>
        <w:rPr>
          <w:rFonts w:ascii="Times New Roman" w:hAnsi="Times New Roman" w:cs="Times New Roman"/>
          <w:sz w:val="24"/>
          <w:szCs w:val="24"/>
          <w:shd w:val="clear" w:color="auto" w:fill="FFFFFF"/>
        </w:rPr>
      </w:pPr>
      <w:r w:rsidRPr="00A51570">
        <w:rPr>
          <w:rFonts w:ascii="Times New Roman" w:hAnsi="Times New Roman" w:cs="Times New Roman"/>
          <w:sz w:val="24"/>
          <w:szCs w:val="24"/>
          <w:shd w:val="clear" w:color="auto" w:fill="FFFFFF"/>
        </w:rPr>
        <w:t>It is a universally acknowledged truth that medical students have to go through an incredible number of pages of textbooks in their undergraduate years. But most will learn next to nothing about the intricacies of the social determinants of health and the larger socio-political-cultural spaces they will have to negotiate. Without any exposure to the larger economic, patriarchal and historical systems which are bound to collide with their book learning, they will be highly un-prepared to locate their own bio-medical skills within the larger context. If we would want a society where doctors are sensitive, aware and empowered to bring about change not just in healthcare, but in the health and well-being of the community, then it is critical to ensure that they learn about these spheres of functioning alongside the clinical medical training, thus helping students understand everything that influences a person's health. The object</w:t>
      </w:r>
      <w:r w:rsidR="005B4917" w:rsidRPr="00A51570">
        <w:rPr>
          <w:rFonts w:ascii="Times New Roman" w:hAnsi="Times New Roman" w:cs="Times New Roman"/>
          <w:sz w:val="24"/>
          <w:szCs w:val="24"/>
          <w:shd w:val="clear" w:color="auto" w:fill="FFFFFF"/>
        </w:rPr>
        <w:t>ive of this article is to analyze</w:t>
      </w:r>
      <w:r w:rsidRPr="00A51570">
        <w:rPr>
          <w:rFonts w:ascii="Times New Roman" w:hAnsi="Times New Roman" w:cs="Times New Roman"/>
          <w:sz w:val="24"/>
          <w:szCs w:val="24"/>
          <w:shd w:val="clear" w:color="auto" w:fill="FFFFFF"/>
        </w:rPr>
        <w:t xml:space="preserve"> the current level of gender sensitivity in the textboo</w:t>
      </w:r>
      <w:r w:rsidR="000965BC" w:rsidRPr="00A51570">
        <w:rPr>
          <w:rFonts w:ascii="Times New Roman" w:hAnsi="Times New Roman" w:cs="Times New Roman"/>
          <w:sz w:val="24"/>
          <w:szCs w:val="24"/>
          <w:shd w:val="clear" w:color="auto" w:fill="FFFFFF"/>
        </w:rPr>
        <w:t xml:space="preserve">ks being used for undergraduate </w:t>
      </w:r>
      <w:r w:rsidRPr="00A51570">
        <w:rPr>
          <w:rFonts w:ascii="Times New Roman" w:hAnsi="Times New Roman" w:cs="Times New Roman"/>
          <w:sz w:val="24"/>
          <w:szCs w:val="24"/>
          <w:shd w:val="clear" w:color="auto" w:fill="FFFFFF"/>
        </w:rPr>
        <w:t>medical training</w:t>
      </w:r>
      <w:r w:rsidR="009D5583" w:rsidRPr="00A51570">
        <w:rPr>
          <w:rFonts w:ascii="Times New Roman" w:hAnsi="Times New Roman" w:cs="Times New Roman"/>
          <w:sz w:val="24"/>
          <w:szCs w:val="24"/>
          <w:shd w:val="clear" w:color="auto" w:fill="FFFFFF"/>
        </w:rPr>
        <w:t>,</w:t>
      </w:r>
      <w:r w:rsidRPr="00A51570">
        <w:rPr>
          <w:rFonts w:ascii="Times New Roman" w:hAnsi="Times New Roman" w:cs="Times New Roman"/>
          <w:sz w:val="24"/>
          <w:szCs w:val="24"/>
          <w:shd w:val="clear" w:color="auto" w:fill="FFFFFF"/>
        </w:rPr>
        <w:t xml:space="preserve"> and the potential impact that</w:t>
      </w:r>
      <w:r w:rsidR="009D5583" w:rsidRPr="00A51570">
        <w:rPr>
          <w:rFonts w:ascii="Times New Roman" w:hAnsi="Times New Roman" w:cs="Times New Roman"/>
          <w:sz w:val="24"/>
          <w:szCs w:val="24"/>
          <w:shd w:val="clear" w:color="auto" w:fill="FFFFFF"/>
        </w:rPr>
        <w:t xml:space="preserve"> it</w:t>
      </w:r>
      <w:r w:rsidRPr="00A51570">
        <w:rPr>
          <w:rFonts w:ascii="Times New Roman" w:hAnsi="Times New Roman" w:cs="Times New Roman"/>
          <w:sz w:val="24"/>
          <w:szCs w:val="24"/>
          <w:shd w:val="clear" w:color="auto" w:fill="FFFFFF"/>
        </w:rPr>
        <w:t xml:space="preserve"> has on developing attitudes towards a gender and </w:t>
      </w:r>
      <w:proofErr w:type="gramStart"/>
      <w:r w:rsidRPr="00A51570">
        <w:rPr>
          <w:rFonts w:ascii="Times New Roman" w:hAnsi="Times New Roman" w:cs="Times New Roman"/>
          <w:sz w:val="24"/>
          <w:szCs w:val="24"/>
          <w:shd w:val="clear" w:color="auto" w:fill="FFFFFF"/>
        </w:rPr>
        <w:t>rights based</w:t>
      </w:r>
      <w:proofErr w:type="gramEnd"/>
      <w:r w:rsidRPr="00A51570">
        <w:rPr>
          <w:rFonts w:ascii="Times New Roman" w:hAnsi="Times New Roman" w:cs="Times New Roman"/>
          <w:sz w:val="24"/>
          <w:szCs w:val="24"/>
          <w:shd w:val="clear" w:color="auto" w:fill="FFFFFF"/>
        </w:rPr>
        <w:t xml:space="preserve"> approach.  </w:t>
      </w:r>
    </w:p>
    <w:p w:rsidR="00212DED" w:rsidRPr="00A51570" w:rsidRDefault="00212DED" w:rsidP="00A51570">
      <w:pPr>
        <w:pStyle w:val="NoSpacing"/>
        <w:rPr>
          <w:rFonts w:ascii="Times New Roman" w:hAnsi="Times New Roman" w:cs="Times New Roman"/>
          <w:color w:val="FF0000"/>
          <w:sz w:val="24"/>
          <w:szCs w:val="24"/>
          <w:shd w:val="clear" w:color="auto" w:fill="FFFFFF"/>
        </w:rPr>
      </w:pPr>
    </w:p>
    <w:p w:rsidR="0017671B" w:rsidRPr="00A51570" w:rsidRDefault="0017671B" w:rsidP="00A51570">
      <w:pPr>
        <w:pStyle w:val="NoSpacing"/>
        <w:rPr>
          <w:rFonts w:ascii="Times New Roman" w:hAnsi="Times New Roman" w:cs="Times New Roman"/>
          <w:color w:val="FF0000"/>
          <w:sz w:val="24"/>
          <w:szCs w:val="24"/>
          <w:shd w:val="clear" w:color="auto" w:fill="FFFFFF"/>
        </w:rPr>
      </w:pPr>
      <w:r w:rsidRPr="00A51570">
        <w:rPr>
          <w:rFonts w:ascii="Times New Roman" w:hAnsi="Times New Roman" w:cs="Times New Roman"/>
          <w:b/>
          <w:sz w:val="24"/>
          <w:szCs w:val="24"/>
        </w:rPr>
        <w:t xml:space="preserve">International commitments to </w:t>
      </w:r>
      <w:r w:rsidR="000D1F32" w:rsidRPr="00A51570">
        <w:rPr>
          <w:rFonts w:ascii="Times New Roman" w:hAnsi="Times New Roman" w:cs="Times New Roman"/>
          <w:b/>
          <w:sz w:val="24"/>
          <w:szCs w:val="24"/>
        </w:rPr>
        <w:t>integrate</w:t>
      </w:r>
      <w:r w:rsidRPr="00A51570">
        <w:rPr>
          <w:rFonts w:ascii="Times New Roman" w:hAnsi="Times New Roman" w:cs="Times New Roman"/>
          <w:b/>
          <w:sz w:val="24"/>
          <w:szCs w:val="24"/>
        </w:rPr>
        <w:t xml:space="preserve"> Gender</w:t>
      </w:r>
      <w:r w:rsidR="000D1F32" w:rsidRPr="00A51570">
        <w:rPr>
          <w:rFonts w:ascii="Times New Roman" w:hAnsi="Times New Roman" w:cs="Times New Roman"/>
          <w:b/>
          <w:sz w:val="24"/>
          <w:szCs w:val="24"/>
        </w:rPr>
        <w:t xml:space="preserve"> in M</w:t>
      </w:r>
      <w:r w:rsidRPr="00A51570">
        <w:rPr>
          <w:rFonts w:ascii="Times New Roman" w:hAnsi="Times New Roman" w:cs="Times New Roman"/>
          <w:b/>
          <w:sz w:val="24"/>
          <w:szCs w:val="24"/>
        </w:rPr>
        <w:t>edicine</w:t>
      </w:r>
    </w:p>
    <w:p w:rsidR="0017671B" w:rsidRPr="00A51570" w:rsidRDefault="0017671B" w:rsidP="00A51570">
      <w:pPr>
        <w:pStyle w:val="NoSpacing"/>
        <w:rPr>
          <w:rFonts w:ascii="Times New Roman" w:hAnsi="Times New Roman" w:cs="Times New Roman"/>
          <w:color w:val="FF0000"/>
          <w:sz w:val="24"/>
          <w:szCs w:val="24"/>
          <w:shd w:val="clear" w:color="auto" w:fill="FFFFFF"/>
        </w:rPr>
      </w:pPr>
    </w:p>
    <w:p w:rsidR="0017671B" w:rsidRPr="00A51570" w:rsidRDefault="0017671B" w:rsidP="00A51570">
      <w:pPr>
        <w:pStyle w:val="NoSpacing"/>
        <w:rPr>
          <w:rFonts w:ascii="Times New Roman" w:hAnsi="Times New Roman" w:cs="Times New Roman"/>
          <w:sz w:val="24"/>
          <w:szCs w:val="24"/>
        </w:rPr>
      </w:pPr>
      <w:r w:rsidRPr="00A51570">
        <w:rPr>
          <w:rFonts w:ascii="Times New Roman" w:hAnsi="Times New Roman" w:cs="Times New Roman"/>
          <w:sz w:val="24"/>
          <w:szCs w:val="24"/>
        </w:rPr>
        <w:t>Gender sensitive medical training aims at rectifying the imbalance and injustice in the system of knowledge which have failed to acknowledge the issues women face as a result of their gendered lives. International Conference on Population and Development in Cairo, Egypt, in 1994 followed</w:t>
      </w:r>
      <w:r w:rsidR="000D1F32" w:rsidRPr="00A51570">
        <w:rPr>
          <w:rFonts w:ascii="Times New Roman" w:hAnsi="Times New Roman" w:cs="Times New Roman"/>
          <w:sz w:val="24"/>
          <w:szCs w:val="24"/>
        </w:rPr>
        <w:t xml:space="preserve"> by</w:t>
      </w:r>
      <w:r w:rsidRPr="00A51570">
        <w:rPr>
          <w:rFonts w:ascii="Times New Roman" w:hAnsi="Times New Roman" w:cs="Times New Roman"/>
          <w:sz w:val="24"/>
          <w:szCs w:val="24"/>
        </w:rPr>
        <w:t xml:space="preserve"> the Fourth World Conference on Women in Beijing, China, in 1995 conferences identified gender-based inequalities as crucial determinants of health</w:t>
      </w:r>
      <w:r w:rsidR="00CF1C44" w:rsidRPr="00A51570">
        <w:rPr>
          <w:rFonts w:ascii="Times New Roman" w:hAnsi="Times New Roman" w:cs="Times New Roman"/>
          <w:sz w:val="24"/>
          <w:szCs w:val="24"/>
        </w:rPr>
        <w:t>.</w:t>
      </w:r>
      <w:r w:rsidR="00F86282" w:rsidRPr="00A51570">
        <w:rPr>
          <w:rFonts w:ascii="Times New Roman" w:hAnsi="Times New Roman" w:cs="Times New Roman"/>
          <w:color w:val="222222"/>
          <w:sz w:val="24"/>
          <w:szCs w:val="24"/>
          <w:shd w:val="clear" w:color="auto" w:fill="FFFFFF"/>
          <w:vertAlign w:val="superscript"/>
          <w:rPrChange w:id="1" w:author="ritis" w:date="2018-07-13T01:00:00Z">
            <w:rPr>
              <w:rFonts w:ascii="Arial" w:hAnsi="Arial" w:cs="Arial"/>
              <w:color w:val="222222"/>
              <w:sz w:val="17"/>
              <w:szCs w:val="17"/>
              <w:shd w:val="clear" w:color="auto" w:fill="FFFFFF"/>
              <w:vertAlign w:val="superscript"/>
            </w:rPr>
          </w:rPrChange>
        </w:rPr>
        <w:t xml:space="preserve"> </w:t>
      </w:r>
      <w:r w:rsidR="00F86282" w:rsidRPr="00A51570">
        <w:rPr>
          <w:rFonts w:ascii="Times New Roman" w:hAnsi="Times New Roman" w:cs="Times New Roman"/>
          <w:sz w:val="24"/>
          <w:szCs w:val="24"/>
          <w:shd w:val="clear" w:color="auto" w:fill="FFFFFF"/>
          <w:vertAlign w:val="superscript"/>
        </w:rPr>
        <w:t>[1][2]</w:t>
      </w:r>
      <w:r w:rsidR="00CF1C44" w:rsidRPr="00A51570">
        <w:rPr>
          <w:rFonts w:ascii="Times New Roman" w:hAnsi="Times New Roman" w:cs="Times New Roman"/>
          <w:sz w:val="24"/>
          <w:szCs w:val="24"/>
        </w:rPr>
        <w:t xml:space="preserve"> </w:t>
      </w:r>
      <w:r w:rsidRPr="00A51570">
        <w:rPr>
          <w:rFonts w:ascii="Times New Roman" w:hAnsi="Times New Roman" w:cs="Times New Roman"/>
          <w:sz w:val="24"/>
          <w:szCs w:val="24"/>
        </w:rPr>
        <w:t>In</w:t>
      </w:r>
      <w:r w:rsidR="000D1F32" w:rsidRPr="00CF5EB7">
        <w:rPr>
          <w:rFonts w:ascii="Times New Roman" w:hAnsi="Times New Roman" w:cs="Times New Roman"/>
          <w:sz w:val="24"/>
          <w:szCs w:val="24"/>
        </w:rPr>
        <w:t xml:space="preserve"> reference to</w:t>
      </w:r>
      <w:r w:rsidR="000965BC" w:rsidRPr="00CF5EB7">
        <w:rPr>
          <w:rFonts w:ascii="Times New Roman" w:hAnsi="Times New Roman" w:cs="Times New Roman"/>
          <w:sz w:val="24"/>
          <w:szCs w:val="24"/>
        </w:rPr>
        <w:t xml:space="preserve"> the</w:t>
      </w:r>
      <w:r w:rsidR="000D1F32" w:rsidRPr="00CF5EB7">
        <w:rPr>
          <w:rFonts w:ascii="Times New Roman" w:hAnsi="Times New Roman" w:cs="Times New Roman"/>
          <w:sz w:val="24"/>
          <w:szCs w:val="24"/>
        </w:rPr>
        <w:t xml:space="preserve"> WHO 2006 GWH meeting report, in</w:t>
      </w:r>
      <w:r w:rsidRPr="00A51570">
        <w:rPr>
          <w:rFonts w:ascii="Times New Roman" w:hAnsi="Times New Roman" w:cs="Times New Roman"/>
          <w:sz w:val="24"/>
          <w:szCs w:val="24"/>
        </w:rPr>
        <w:t>ternationally, there are documented examples of integrating gender studies across all years of the under</w:t>
      </w:r>
      <w:r w:rsidRPr="00A51570">
        <w:rPr>
          <w:rFonts w:ascii="Times New Roman" w:hAnsi="Times New Roman" w:cs="Times New Roman"/>
          <w:sz w:val="24"/>
          <w:szCs w:val="24"/>
        </w:rPr>
        <w:softHyphen/>
        <w:t>graduate medical curriculum.</w:t>
      </w:r>
      <w:ins w:id="2" w:author="ritis" w:date="2018-07-11T08:43:00Z">
        <w:r w:rsidR="00F95DFF" w:rsidRPr="00A51570">
          <w:rPr>
            <w:rFonts w:ascii="Times New Roman" w:hAnsi="Times New Roman" w:cs="Times New Roman"/>
            <w:sz w:val="24"/>
            <w:szCs w:val="24"/>
          </w:rPr>
          <w:t xml:space="preserve"> Fo</w:t>
        </w:r>
      </w:ins>
      <w:ins w:id="3" w:author="ritis" w:date="2018-07-11T08:44:00Z">
        <w:r w:rsidR="00F95DFF" w:rsidRPr="00A51570">
          <w:rPr>
            <w:rFonts w:ascii="Times New Roman" w:hAnsi="Times New Roman" w:cs="Times New Roman"/>
            <w:sz w:val="24"/>
            <w:szCs w:val="24"/>
          </w:rPr>
          <w:t xml:space="preserve">r example; </w:t>
        </w:r>
        <w:r w:rsidR="00F95DFF" w:rsidRPr="002B7B6F">
          <w:rPr>
            <w:rFonts w:ascii="Times New Roman" w:hAnsi="Times New Roman" w:cs="Times New Roman"/>
            <w:color w:val="000000"/>
            <w:sz w:val="24"/>
            <w:szCs w:val="24"/>
          </w:rPr>
          <w:t xml:space="preserve">gender was integrated into the curriculum for medical education in the </w:t>
        </w:r>
        <w:proofErr w:type="spellStart"/>
        <w:r w:rsidR="00F95DFF" w:rsidRPr="002B7B6F">
          <w:rPr>
            <w:rFonts w:ascii="Times New Roman" w:hAnsi="Times New Roman" w:cs="Times New Roman"/>
            <w:color w:val="000000"/>
            <w:sz w:val="24"/>
            <w:szCs w:val="24"/>
          </w:rPr>
          <w:t>Chulalangkorn</w:t>
        </w:r>
        <w:proofErr w:type="spellEnd"/>
        <w:r w:rsidR="00F95DFF" w:rsidRPr="002B7B6F">
          <w:rPr>
            <w:rFonts w:ascii="Times New Roman" w:hAnsi="Times New Roman" w:cs="Times New Roman"/>
            <w:color w:val="000000"/>
            <w:sz w:val="24"/>
            <w:szCs w:val="24"/>
          </w:rPr>
          <w:t xml:space="preserve"> medical school in Thailand in 2003–2004. An evaluation of the new gender-integrated </w:t>
        </w:r>
        <w:proofErr w:type="spellStart"/>
        <w:r w:rsidR="00F95DFF" w:rsidRPr="002B7B6F">
          <w:rPr>
            <w:rFonts w:ascii="Times New Roman" w:hAnsi="Times New Roman" w:cs="Times New Roman"/>
            <w:color w:val="000000"/>
            <w:sz w:val="24"/>
            <w:szCs w:val="24"/>
          </w:rPr>
          <w:t>programme</w:t>
        </w:r>
        <w:proofErr w:type="spellEnd"/>
        <w:r w:rsidR="00F95DFF" w:rsidRPr="002B7B6F">
          <w:rPr>
            <w:rFonts w:ascii="Times New Roman" w:hAnsi="Times New Roman" w:cs="Times New Roman"/>
            <w:color w:val="000000"/>
            <w:sz w:val="24"/>
            <w:szCs w:val="24"/>
          </w:rPr>
          <w:t xml:space="preserve"> was undertaken in 2006, one year after its introduction, using a questionnaire. Ninety per cent of the respondents were medical doctors, 5 per cent were nurses and 5 per cent were social workers. About 55% were men and 45% were women. The evaluation showed that most of the respondents had a positive attitude to gender issues, and applied gender concepts in their work and in their personal lives.</w:t>
        </w:r>
      </w:ins>
      <w:ins w:id="4" w:author="ritis" w:date="2018-07-11T08:47:00Z">
        <w:r w:rsidR="00F95DFF" w:rsidRPr="00CE29E0">
          <w:rPr>
            <w:rFonts w:ascii="Times New Roman" w:hAnsi="Times New Roman" w:cs="Times New Roman"/>
            <w:color w:val="000000"/>
            <w:sz w:val="24"/>
            <w:szCs w:val="24"/>
          </w:rPr>
          <w:t xml:space="preserve"> </w:t>
        </w:r>
      </w:ins>
      <w:ins w:id="5" w:author="ritis" w:date="2018-07-11T08:46:00Z">
        <w:r w:rsidR="00F95DFF" w:rsidRPr="00A51570">
          <w:rPr>
            <w:rFonts w:ascii="Times New Roman" w:hAnsi="Times New Roman" w:cs="Times New Roman"/>
            <w:sz w:val="24"/>
            <w:szCs w:val="24"/>
            <w:shd w:val="clear" w:color="auto" w:fill="FFFFFF"/>
            <w:vertAlign w:val="superscript"/>
          </w:rPr>
          <w:t>[3]</w:t>
        </w:r>
      </w:ins>
      <w:r w:rsidR="00F86282" w:rsidRPr="00A51570">
        <w:rPr>
          <w:rFonts w:ascii="Times New Roman" w:hAnsi="Times New Roman" w:cs="Times New Roman"/>
          <w:sz w:val="24"/>
          <w:szCs w:val="24"/>
          <w:shd w:val="clear" w:color="auto" w:fill="FFFFFF"/>
          <w:vertAlign w:val="superscript"/>
        </w:rPr>
        <w:t xml:space="preserve"> </w:t>
      </w:r>
      <w:r w:rsidRPr="00A51570">
        <w:rPr>
          <w:rFonts w:ascii="Times New Roman" w:hAnsi="Times New Roman" w:cs="Times New Roman"/>
          <w:sz w:val="24"/>
          <w:szCs w:val="24"/>
        </w:rPr>
        <w:t>There have also been attempts to integrate gender considerations into a part of the curriculum or as an integral part of topics such as sexual and reproductive health and sexuality, and intimate partner and family violence. These have been achieved by various methods like using web-based modules, building faculty capacity, promoting and</w:t>
      </w:r>
      <w:r w:rsidR="000E6E11" w:rsidRPr="00A51570">
        <w:rPr>
          <w:rFonts w:ascii="Times New Roman" w:hAnsi="Times New Roman" w:cs="Times New Roman"/>
          <w:sz w:val="24"/>
          <w:szCs w:val="24"/>
        </w:rPr>
        <w:t xml:space="preserve"> winning institutional support.</w:t>
      </w:r>
      <w:r w:rsidR="000E6E11" w:rsidRPr="00A51570">
        <w:rPr>
          <w:rFonts w:ascii="Times New Roman" w:hAnsi="Times New Roman" w:cs="Times New Roman"/>
          <w:sz w:val="24"/>
          <w:szCs w:val="24"/>
          <w:shd w:val="clear" w:color="auto" w:fill="FFFFFF"/>
          <w:vertAlign w:val="superscript"/>
        </w:rPr>
        <w:t xml:space="preserve"> [3]</w:t>
      </w:r>
    </w:p>
    <w:p w:rsidR="0017671B" w:rsidRPr="00A51570" w:rsidRDefault="0017671B" w:rsidP="00CF5EB7">
      <w:pPr>
        <w:pStyle w:val="NoSpacing"/>
        <w:rPr>
          <w:ins w:id="6" w:author="ritis" w:date="2018-07-11T08:48:00Z"/>
          <w:rFonts w:ascii="Times New Roman" w:hAnsi="Times New Roman" w:cs="Times New Roman"/>
          <w:sz w:val="24"/>
          <w:szCs w:val="24"/>
        </w:rPr>
      </w:pPr>
      <w:r w:rsidRPr="00A51570">
        <w:rPr>
          <w:rFonts w:ascii="Times New Roman" w:hAnsi="Times New Roman" w:cs="Times New Roman"/>
          <w:sz w:val="24"/>
          <w:szCs w:val="24"/>
        </w:rPr>
        <w:t>The National Health Policy (2017) in India mentions gender sensitive provision of healthcare facilities and promoting equity, but there is no discussion on how that aim is to be achieved.</w:t>
      </w:r>
      <w:r w:rsidR="00F86282" w:rsidRPr="00A51570">
        <w:rPr>
          <w:rFonts w:ascii="Times New Roman" w:hAnsi="Times New Roman" w:cs="Times New Roman"/>
          <w:sz w:val="24"/>
          <w:szCs w:val="24"/>
          <w:shd w:val="clear" w:color="auto" w:fill="FFFFFF"/>
          <w:vertAlign w:val="superscript"/>
        </w:rPr>
        <w:t xml:space="preserve"> [4]</w:t>
      </w:r>
      <w:r w:rsidRPr="00A51570">
        <w:rPr>
          <w:rFonts w:ascii="Times New Roman" w:hAnsi="Times New Roman" w:cs="Times New Roman"/>
          <w:sz w:val="24"/>
          <w:szCs w:val="24"/>
        </w:rPr>
        <w:t xml:space="preserve"> </w:t>
      </w:r>
      <w:r w:rsidRPr="00A51570">
        <w:rPr>
          <w:rFonts w:ascii="Times New Roman" w:hAnsi="Times New Roman" w:cs="Times New Roman"/>
          <w:sz w:val="24"/>
          <w:szCs w:val="24"/>
        </w:rPr>
        <w:lastRenderedPageBreak/>
        <w:t xml:space="preserve">The policy does not state the need for gender sensitive medical education including medical textbooks, no mention of sexuality when speaking of Reproductive and Sexual Health, and a total absence of </w:t>
      </w:r>
      <w:proofErr w:type="gramStart"/>
      <w:r w:rsidRPr="00A51570">
        <w:rPr>
          <w:rFonts w:ascii="Times New Roman" w:hAnsi="Times New Roman" w:cs="Times New Roman"/>
          <w:sz w:val="24"/>
          <w:szCs w:val="24"/>
        </w:rPr>
        <w:t>rights based</w:t>
      </w:r>
      <w:proofErr w:type="gramEnd"/>
      <w:r w:rsidRPr="00A51570">
        <w:rPr>
          <w:rFonts w:ascii="Times New Roman" w:hAnsi="Times New Roman" w:cs="Times New Roman"/>
          <w:sz w:val="24"/>
          <w:szCs w:val="24"/>
        </w:rPr>
        <w:t xml:space="preserve"> perspective when talking about reproductive and sexual health, and its linkage to the considerations on health being considered a fundamental right. This is one of the explanations of why the medical curriculum is in much need of a gender sensitive approach, and why India is yet lagging behind in</w:t>
      </w:r>
      <w:r w:rsidR="000D1F32" w:rsidRPr="00A51570">
        <w:rPr>
          <w:rFonts w:ascii="Times New Roman" w:hAnsi="Times New Roman" w:cs="Times New Roman"/>
          <w:sz w:val="24"/>
          <w:szCs w:val="24"/>
        </w:rPr>
        <w:t xml:space="preserve"> gender sensitive training, and thus</w:t>
      </w:r>
      <w:r w:rsidRPr="00A51570">
        <w:rPr>
          <w:rFonts w:ascii="Times New Roman" w:hAnsi="Times New Roman" w:cs="Times New Roman"/>
          <w:sz w:val="24"/>
          <w:szCs w:val="24"/>
        </w:rPr>
        <w:t xml:space="preserve"> provision of effective healthcare services.</w:t>
      </w:r>
    </w:p>
    <w:p w:rsidR="000D27B8" w:rsidRPr="00A51570" w:rsidRDefault="000D27B8" w:rsidP="00CF5EB7">
      <w:pPr>
        <w:pStyle w:val="NoSpacing"/>
        <w:rPr>
          <w:rFonts w:ascii="Times New Roman" w:hAnsi="Times New Roman" w:cs="Times New Roman"/>
          <w:sz w:val="24"/>
          <w:szCs w:val="24"/>
        </w:rPr>
      </w:pPr>
    </w:p>
    <w:p w:rsidR="00212DED" w:rsidRPr="00A51570" w:rsidRDefault="00212DED" w:rsidP="00CF5EB7">
      <w:pPr>
        <w:autoSpaceDE w:val="0"/>
        <w:autoSpaceDN w:val="0"/>
        <w:adjustRightInd w:val="0"/>
        <w:spacing w:after="0" w:line="240" w:lineRule="auto"/>
        <w:rPr>
          <w:rFonts w:ascii="Times New Roman" w:hAnsi="Times New Roman" w:cs="Times New Roman"/>
          <w:b/>
          <w:sz w:val="24"/>
          <w:szCs w:val="24"/>
        </w:rPr>
      </w:pPr>
      <w:r w:rsidRPr="00A51570">
        <w:rPr>
          <w:rFonts w:ascii="Times New Roman" w:hAnsi="Times New Roman" w:cs="Times New Roman"/>
          <w:b/>
          <w:sz w:val="24"/>
          <w:szCs w:val="24"/>
        </w:rPr>
        <w:t>What should be the Objectives of Medical Training?</w:t>
      </w:r>
    </w:p>
    <w:p w:rsidR="00212DED" w:rsidRPr="00A51570" w:rsidRDefault="00212DED" w:rsidP="00CF5EB7">
      <w:pPr>
        <w:autoSpaceDE w:val="0"/>
        <w:autoSpaceDN w:val="0"/>
        <w:adjustRightInd w:val="0"/>
        <w:spacing w:after="0" w:line="240" w:lineRule="auto"/>
        <w:rPr>
          <w:rFonts w:ascii="Times New Roman" w:hAnsi="Times New Roman" w:cs="Times New Roman"/>
          <w:sz w:val="24"/>
          <w:szCs w:val="24"/>
        </w:rPr>
      </w:pPr>
    </w:p>
    <w:p w:rsidR="00756ABF" w:rsidRPr="00CF5EB7" w:rsidRDefault="00212DED">
      <w:pPr>
        <w:pStyle w:val="NoSpacing"/>
        <w:rPr>
          <w:ins w:id="7" w:author="ritis" w:date="2018-07-03T08:21:00Z"/>
          <w:rFonts w:ascii="Times New Roman" w:hAnsi="Times New Roman" w:cs="Times New Roman"/>
          <w:sz w:val="24"/>
          <w:szCs w:val="24"/>
        </w:rPr>
      </w:pPr>
      <w:r w:rsidRPr="00A51570">
        <w:rPr>
          <w:rFonts w:ascii="Times New Roman" w:hAnsi="Times New Roman" w:cs="Times New Roman"/>
          <w:sz w:val="24"/>
          <w:szCs w:val="24"/>
        </w:rPr>
        <w:t xml:space="preserve">Medical training needs to guide students not only on arriving at a clinical diagnosis and planning the appropriate treatment of a condition, but also needs to guide them about the healthcare frameworks which can lead to a better quality of life, since medical conditions that people face are a by-product of their living situations and </w:t>
      </w:r>
      <w:proofErr w:type="spellStart"/>
      <w:r w:rsidRPr="00A51570">
        <w:rPr>
          <w:rFonts w:ascii="Times New Roman" w:hAnsi="Times New Roman" w:cs="Times New Roman"/>
          <w:sz w:val="24"/>
          <w:szCs w:val="24"/>
        </w:rPr>
        <w:t>intersectionalities</w:t>
      </w:r>
      <w:proofErr w:type="spellEnd"/>
      <w:r w:rsidRPr="00A51570">
        <w:rPr>
          <w:rFonts w:ascii="Times New Roman" w:hAnsi="Times New Roman" w:cs="Times New Roman"/>
          <w:sz w:val="24"/>
          <w:szCs w:val="24"/>
        </w:rPr>
        <w:t>.</w:t>
      </w:r>
      <w:ins w:id="8" w:author="ritis" w:date="2018-07-02T20:51:00Z">
        <w:r w:rsidR="00801F95" w:rsidRPr="00A51570">
          <w:rPr>
            <w:rFonts w:ascii="Times New Roman" w:hAnsi="Times New Roman" w:cs="Times New Roman"/>
            <w:sz w:val="24"/>
            <w:szCs w:val="24"/>
          </w:rPr>
          <w:t xml:space="preserve"> </w:t>
        </w:r>
        <w:r w:rsidR="00801F95" w:rsidRPr="00A51570">
          <w:rPr>
            <w:rFonts w:ascii="Times New Roman" w:hAnsi="Times New Roman" w:cs="Times New Roman"/>
            <w:color w:val="000000"/>
            <w:sz w:val="24"/>
            <w:szCs w:val="24"/>
            <w:shd w:val="clear" w:color="auto" w:fill="FFFFFF"/>
            <w:rPrChange w:id="9" w:author="ritis" w:date="2018-07-13T01:00:00Z">
              <w:rPr>
                <w:color w:val="000000"/>
                <w:shd w:val="clear" w:color="auto" w:fill="FFFFFF"/>
              </w:rPr>
            </w:rPrChange>
          </w:rPr>
          <w:t xml:space="preserve">There are important biological and </w:t>
        </w:r>
      </w:ins>
      <w:ins w:id="10" w:author="ritis" w:date="2018-07-03T08:21:00Z">
        <w:r w:rsidR="00756ABF" w:rsidRPr="00A51570">
          <w:rPr>
            <w:rFonts w:ascii="Times New Roman" w:hAnsi="Times New Roman" w:cs="Times New Roman"/>
            <w:color w:val="000000"/>
            <w:sz w:val="24"/>
            <w:szCs w:val="24"/>
            <w:shd w:val="clear" w:color="auto" w:fill="FFFFFF"/>
          </w:rPr>
          <w:t>behavioral</w:t>
        </w:r>
      </w:ins>
      <w:ins w:id="11" w:author="ritis" w:date="2018-07-02T20:51:00Z">
        <w:r w:rsidR="00801F95" w:rsidRPr="00A51570">
          <w:rPr>
            <w:rFonts w:ascii="Times New Roman" w:hAnsi="Times New Roman" w:cs="Times New Roman"/>
            <w:color w:val="000000"/>
            <w:sz w:val="24"/>
            <w:szCs w:val="24"/>
            <w:shd w:val="clear" w:color="auto" w:fill="FFFFFF"/>
            <w:rPrChange w:id="12" w:author="ritis" w:date="2018-07-13T01:00:00Z">
              <w:rPr>
                <w:color w:val="000000"/>
                <w:shd w:val="clear" w:color="auto" w:fill="FFFFFF"/>
              </w:rPr>
            </w:rPrChange>
          </w:rPr>
          <w:t xml:space="preserve"> differences between the genders</w:t>
        </w:r>
      </w:ins>
      <w:ins w:id="13" w:author="ritis" w:date="2018-07-02T20:52:00Z">
        <w:r w:rsidR="00801F95" w:rsidRPr="00A51570">
          <w:rPr>
            <w:rFonts w:ascii="Times New Roman" w:hAnsi="Times New Roman" w:cs="Times New Roman"/>
            <w:color w:val="000000"/>
            <w:sz w:val="24"/>
            <w:szCs w:val="24"/>
            <w:shd w:val="clear" w:color="auto" w:fill="FFFFFF"/>
            <w:rPrChange w:id="14" w:author="ritis" w:date="2018-07-13T01:00:00Z">
              <w:rPr>
                <w:color w:val="000000"/>
                <w:shd w:val="clear" w:color="auto" w:fill="FFFFFF"/>
              </w:rPr>
            </w:rPrChange>
          </w:rPr>
          <w:t>,</w:t>
        </w:r>
      </w:ins>
      <w:ins w:id="15" w:author="ritis" w:date="2018-07-02T20:51:00Z">
        <w:r w:rsidR="00801F95" w:rsidRPr="00A51570">
          <w:rPr>
            <w:rFonts w:ascii="Times New Roman" w:hAnsi="Times New Roman" w:cs="Times New Roman"/>
            <w:color w:val="000000"/>
            <w:sz w:val="24"/>
            <w:szCs w:val="24"/>
            <w:shd w:val="clear" w:color="auto" w:fill="FFFFFF"/>
            <w:rPrChange w:id="16" w:author="ritis" w:date="2018-07-13T01:00:00Z">
              <w:rPr>
                <w:color w:val="000000"/>
                <w:shd w:val="clear" w:color="auto" w:fill="FFFFFF"/>
              </w:rPr>
            </w:rPrChange>
          </w:rPr>
          <w:t xml:space="preserve"> affect</w:t>
        </w:r>
      </w:ins>
      <w:ins w:id="17" w:author="ritis" w:date="2018-07-02T20:52:00Z">
        <w:r w:rsidR="00801F95" w:rsidRPr="00A51570">
          <w:rPr>
            <w:rFonts w:ascii="Times New Roman" w:hAnsi="Times New Roman" w:cs="Times New Roman"/>
            <w:color w:val="000000"/>
            <w:sz w:val="24"/>
            <w:szCs w:val="24"/>
            <w:shd w:val="clear" w:color="auto" w:fill="FFFFFF"/>
            <w:rPrChange w:id="18" w:author="ritis" w:date="2018-07-13T01:00:00Z">
              <w:rPr>
                <w:color w:val="000000"/>
                <w:shd w:val="clear" w:color="auto" w:fill="FFFFFF"/>
              </w:rPr>
            </w:rPrChange>
          </w:rPr>
          <w:t>ing</w:t>
        </w:r>
      </w:ins>
      <w:ins w:id="19" w:author="ritis" w:date="2018-07-02T20:51:00Z">
        <w:r w:rsidR="00801F95" w:rsidRPr="00A51570">
          <w:rPr>
            <w:rFonts w:ascii="Times New Roman" w:hAnsi="Times New Roman" w:cs="Times New Roman"/>
            <w:color w:val="000000"/>
            <w:sz w:val="24"/>
            <w:szCs w:val="24"/>
            <w:shd w:val="clear" w:color="auto" w:fill="FFFFFF"/>
            <w:rPrChange w:id="20" w:author="ritis" w:date="2018-07-13T01:00:00Z">
              <w:rPr>
                <w:color w:val="000000"/>
                <w:shd w:val="clear" w:color="auto" w:fill="FFFFFF"/>
              </w:rPr>
            </w:rPrChange>
          </w:rPr>
          <w:t xml:space="preserve"> manifestation, epidemiology and pathophysiology of many widespread diseases and the approach</w:t>
        </w:r>
      </w:ins>
      <w:ins w:id="21" w:author="ritis" w:date="2018-07-02T20:52:00Z">
        <w:r w:rsidR="00801F95" w:rsidRPr="00A51570">
          <w:rPr>
            <w:rFonts w:ascii="Times New Roman" w:hAnsi="Times New Roman" w:cs="Times New Roman"/>
            <w:color w:val="000000"/>
            <w:sz w:val="24"/>
            <w:szCs w:val="24"/>
            <w:shd w:val="clear" w:color="auto" w:fill="FFFFFF"/>
            <w:rPrChange w:id="22" w:author="ritis" w:date="2018-07-13T01:00:00Z">
              <w:rPr>
                <w:color w:val="000000"/>
                <w:shd w:val="clear" w:color="auto" w:fill="FFFFFF"/>
              </w:rPr>
            </w:rPrChange>
          </w:rPr>
          <w:t xml:space="preserve"> and access</w:t>
        </w:r>
      </w:ins>
      <w:ins w:id="23" w:author="ritis" w:date="2018-07-02T20:51:00Z">
        <w:r w:rsidR="00801F95" w:rsidRPr="00A51570">
          <w:rPr>
            <w:rFonts w:ascii="Times New Roman" w:hAnsi="Times New Roman" w:cs="Times New Roman"/>
            <w:color w:val="000000"/>
            <w:sz w:val="24"/>
            <w:szCs w:val="24"/>
            <w:shd w:val="clear" w:color="auto" w:fill="FFFFFF"/>
            <w:rPrChange w:id="24" w:author="ritis" w:date="2018-07-13T01:00:00Z">
              <w:rPr>
                <w:color w:val="000000"/>
                <w:shd w:val="clear" w:color="auto" w:fill="FFFFFF"/>
              </w:rPr>
            </w:rPrChange>
          </w:rPr>
          <w:t xml:space="preserve"> to health care.</w:t>
        </w:r>
      </w:ins>
      <w:r w:rsidRPr="00A51570">
        <w:rPr>
          <w:rFonts w:ascii="Times New Roman" w:hAnsi="Times New Roman" w:cs="Times New Roman"/>
          <w:sz w:val="24"/>
          <w:szCs w:val="24"/>
        </w:rPr>
        <w:t xml:space="preserve"> They need to understand that several health needs are a result of gender inequity </w:t>
      </w:r>
      <w:r w:rsidRPr="00A51570">
        <w:rPr>
          <w:rFonts w:ascii="Times New Roman" w:hAnsi="Times New Roman" w:cs="Times New Roman"/>
          <w:color w:val="000000"/>
          <w:sz w:val="24"/>
          <w:szCs w:val="24"/>
        </w:rPr>
        <w:t>which is a consequence of gender roles and unequal gender-relations in society,</w:t>
      </w:r>
      <w:r w:rsidRPr="00345492">
        <w:rPr>
          <w:rFonts w:ascii="Times New Roman" w:hAnsi="Times New Roman" w:cs="Times New Roman"/>
          <w:sz w:val="24"/>
          <w:szCs w:val="24"/>
        </w:rPr>
        <w:t xml:space="preserve"> coupled with social inequ</w:t>
      </w:r>
      <w:r w:rsidR="004740B2" w:rsidRPr="00CF5EB7">
        <w:rPr>
          <w:rFonts w:ascii="Times New Roman" w:hAnsi="Times New Roman" w:cs="Times New Roman"/>
          <w:sz w:val="24"/>
          <w:szCs w:val="24"/>
        </w:rPr>
        <w:t>ality and economic deprivation</w:t>
      </w:r>
      <w:ins w:id="25" w:author="ritis" w:date="2018-07-02T20:48:00Z">
        <w:r w:rsidR="00801F95" w:rsidRPr="00CF5EB7">
          <w:rPr>
            <w:rFonts w:ascii="Times New Roman" w:hAnsi="Times New Roman" w:cs="Times New Roman"/>
            <w:sz w:val="24"/>
            <w:szCs w:val="24"/>
          </w:rPr>
          <w:t>, restricting access to healthcare</w:t>
        </w:r>
      </w:ins>
      <w:r w:rsidR="004740B2" w:rsidRPr="00CF5EB7">
        <w:rPr>
          <w:rFonts w:ascii="Times New Roman" w:hAnsi="Times New Roman" w:cs="Times New Roman"/>
          <w:sz w:val="24"/>
          <w:szCs w:val="24"/>
        </w:rPr>
        <w:t>.</w:t>
      </w:r>
      <w:r w:rsidR="002F2115" w:rsidRPr="00CF5EB7">
        <w:rPr>
          <w:rFonts w:ascii="Times New Roman" w:hAnsi="Times New Roman" w:cs="Times New Roman"/>
          <w:sz w:val="24"/>
          <w:szCs w:val="24"/>
        </w:rPr>
        <w:t xml:space="preserve"> </w:t>
      </w:r>
    </w:p>
    <w:p w:rsidR="002F4723" w:rsidRPr="00A51570" w:rsidRDefault="00212DED">
      <w:pPr>
        <w:pStyle w:val="NoSpacing"/>
        <w:rPr>
          <w:rFonts w:ascii="Times New Roman" w:hAnsi="Times New Roman" w:cs="Times New Roman"/>
          <w:sz w:val="24"/>
          <w:szCs w:val="24"/>
        </w:rPr>
      </w:pPr>
      <w:r w:rsidRPr="00A51570">
        <w:rPr>
          <w:rFonts w:ascii="Times New Roman" w:hAnsi="Times New Roman" w:cs="Times New Roman"/>
          <w:sz w:val="24"/>
          <w:szCs w:val="24"/>
        </w:rPr>
        <w:t xml:space="preserve">Women mainly seek medical attention for obstetric </w:t>
      </w:r>
      <w:r w:rsidR="005E0E32" w:rsidRPr="00A51570">
        <w:rPr>
          <w:rFonts w:ascii="Times New Roman" w:hAnsi="Times New Roman" w:cs="Times New Roman"/>
          <w:sz w:val="24"/>
          <w:szCs w:val="24"/>
        </w:rPr>
        <w:t xml:space="preserve">and </w:t>
      </w:r>
      <w:proofErr w:type="spellStart"/>
      <w:r w:rsidR="005E0E32" w:rsidRPr="00A51570">
        <w:rPr>
          <w:rFonts w:ascii="Times New Roman" w:hAnsi="Times New Roman" w:cs="Times New Roman"/>
          <w:sz w:val="24"/>
          <w:szCs w:val="24"/>
        </w:rPr>
        <w:t>gynaecological</w:t>
      </w:r>
      <w:proofErr w:type="spellEnd"/>
      <w:r w:rsidR="005E0E32" w:rsidRPr="00A51570">
        <w:rPr>
          <w:rFonts w:ascii="Times New Roman" w:hAnsi="Times New Roman" w:cs="Times New Roman"/>
          <w:sz w:val="24"/>
          <w:szCs w:val="24"/>
        </w:rPr>
        <w:t xml:space="preserve"> </w:t>
      </w:r>
      <w:r w:rsidRPr="00A51570">
        <w:rPr>
          <w:rFonts w:ascii="Times New Roman" w:hAnsi="Times New Roman" w:cs="Times New Roman"/>
          <w:sz w:val="24"/>
          <w:szCs w:val="24"/>
        </w:rPr>
        <w:t xml:space="preserve">help, as victims of violence or for the treatment of an illness. It is necessary to remember that these women approaching the healthcare system are survivors of socio-economic injuries, putting them in a vulnerable state, and therefore making them prone to discriminatory treatment and potential exploitation of their </w:t>
      </w:r>
      <w:proofErr w:type="gramStart"/>
      <w:r w:rsidRPr="00A51570">
        <w:rPr>
          <w:rFonts w:ascii="Times New Roman" w:hAnsi="Times New Roman" w:cs="Times New Roman"/>
          <w:sz w:val="24"/>
          <w:szCs w:val="24"/>
        </w:rPr>
        <w:t>rights.</w:t>
      </w:r>
      <w:r w:rsidR="00F86282" w:rsidRPr="00A51570">
        <w:rPr>
          <w:rFonts w:ascii="Times New Roman" w:hAnsi="Times New Roman" w:cs="Times New Roman"/>
          <w:sz w:val="24"/>
          <w:szCs w:val="24"/>
          <w:vertAlign w:val="superscript"/>
        </w:rPr>
        <w:t>[</w:t>
      </w:r>
      <w:proofErr w:type="gramEnd"/>
      <w:r w:rsidR="00F86282" w:rsidRPr="00A51570">
        <w:rPr>
          <w:rFonts w:ascii="Times New Roman" w:hAnsi="Times New Roman" w:cs="Times New Roman"/>
          <w:sz w:val="24"/>
          <w:szCs w:val="24"/>
          <w:vertAlign w:val="superscript"/>
        </w:rPr>
        <w:t>5]</w:t>
      </w:r>
      <w:r w:rsidRPr="00A51570">
        <w:rPr>
          <w:rFonts w:ascii="Times New Roman" w:hAnsi="Times New Roman" w:cs="Times New Roman"/>
          <w:sz w:val="24"/>
          <w:szCs w:val="24"/>
        </w:rPr>
        <w:t xml:space="preserve"> </w:t>
      </w:r>
      <w:moveToRangeStart w:id="26" w:author="ritis" w:date="2018-06-30T09:59:00Z" w:name="move518116126"/>
      <w:moveTo w:id="27" w:author="ritis" w:date="2018-06-30T09:59:00Z">
        <w:r w:rsidR="00765FFD" w:rsidRPr="00A51570">
          <w:rPr>
            <w:rFonts w:ascii="Times New Roman" w:hAnsi="Times New Roman" w:cs="Times New Roman"/>
            <w:sz w:val="24"/>
            <w:szCs w:val="24"/>
          </w:rPr>
          <w:t xml:space="preserve">Medical textbooks should be able to </w:t>
        </w:r>
        <w:r w:rsidR="00765FFD" w:rsidRPr="00A51570">
          <w:rPr>
            <w:rFonts w:ascii="Times New Roman" w:hAnsi="Times New Roman" w:cs="Times New Roman"/>
            <w:color w:val="000000"/>
            <w:sz w:val="24"/>
            <w:szCs w:val="24"/>
          </w:rPr>
          <w:t>tackle issues related to gender and gender inequali</w:t>
        </w:r>
        <w:r w:rsidR="00765FFD" w:rsidRPr="00A51570">
          <w:rPr>
            <w:rFonts w:ascii="Times New Roman" w:hAnsi="Times New Roman" w:cs="Times New Roman"/>
            <w:color w:val="000000"/>
            <w:sz w:val="24"/>
            <w:szCs w:val="24"/>
          </w:rPr>
          <w:softHyphen/>
          <w:t xml:space="preserve">ties, sexuality, violence, and many culturally defined norms that adversely affect the health of women in many societies. </w:t>
        </w:r>
        <w:r w:rsidR="00765FFD" w:rsidRPr="00A51570">
          <w:rPr>
            <w:rFonts w:ascii="Times New Roman" w:hAnsi="Times New Roman" w:cs="Times New Roman"/>
            <w:sz w:val="24"/>
            <w:szCs w:val="24"/>
          </w:rPr>
          <w:t>Textbooks are the cornerstone of the learning process and can shape approaches and attitudes of the readers and learners.</w:t>
        </w:r>
      </w:moveTo>
      <w:moveToRangeEnd w:id="26"/>
      <w:ins w:id="28" w:author="ritis" w:date="2018-06-30T09:59:00Z">
        <w:r w:rsidR="00765FFD" w:rsidRPr="00A51570">
          <w:rPr>
            <w:rFonts w:ascii="Times New Roman" w:hAnsi="Times New Roman" w:cs="Times New Roman"/>
            <w:sz w:val="24"/>
            <w:szCs w:val="24"/>
          </w:rPr>
          <w:t xml:space="preserve"> </w:t>
        </w:r>
      </w:ins>
      <w:r w:rsidRPr="00A51570">
        <w:rPr>
          <w:rFonts w:ascii="Times New Roman" w:hAnsi="Times New Roman" w:cs="Times New Roman"/>
          <w:sz w:val="24"/>
          <w:szCs w:val="24"/>
        </w:rPr>
        <w:t>Thus, it is important that women’s health needs are addressed with sensitivity.</w:t>
      </w:r>
      <w:r w:rsidR="00F064F7" w:rsidRPr="00A51570">
        <w:rPr>
          <w:rFonts w:ascii="Times New Roman" w:hAnsi="Times New Roman" w:cs="Times New Roman"/>
          <w:sz w:val="24"/>
          <w:szCs w:val="24"/>
        </w:rPr>
        <w:t xml:space="preserve"> </w:t>
      </w:r>
    </w:p>
    <w:p w:rsidR="002F4723" w:rsidRPr="00A51570" w:rsidRDefault="002F4723">
      <w:pPr>
        <w:pStyle w:val="NoSpacing"/>
        <w:rPr>
          <w:rFonts w:ascii="Times New Roman" w:hAnsi="Times New Roman" w:cs="Times New Roman"/>
          <w:sz w:val="24"/>
          <w:szCs w:val="24"/>
        </w:rPr>
      </w:pPr>
    </w:p>
    <w:p w:rsidR="006E58AB" w:rsidRPr="002B7B6F" w:rsidRDefault="00461C14">
      <w:pPr>
        <w:pStyle w:val="NoSpacing"/>
        <w:rPr>
          <w:rFonts w:ascii="Times New Roman" w:hAnsi="Times New Roman" w:cs="Times New Roman"/>
          <w:b/>
          <w:sz w:val="24"/>
          <w:szCs w:val="24"/>
        </w:rPr>
      </w:pPr>
      <w:r w:rsidRPr="002B7B6F">
        <w:rPr>
          <w:rFonts w:ascii="Times New Roman" w:hAnsi="Times New Roman" w:cs="Times New Roman"/>
          <w:b/>
          <w:sz w:val="24"/>
          <w:szCs w:val="24"/>
        </w:rPr>
        <w:t>Literature reviewed</w:t>
      </w:r>
    </w:p>
    <w:p w:rsidR="006E58AB" w:rsidRPr="00A51570" w:rsidRDefault="006E58AB">
      <w:pPr>
        <w:pStyle w:val="NoSpacing"/>
        <w:rPr>
          <w:rFonts w:ascii="Times New Roman" w:hAnsi="Times New Roman" w:cs="Times New Roman"/>
          <w:sz w:val="24"/>
          <w:szCs w:val="24"/>
        </w:rPr>
      </w:pPr>
    </w:p>
    <w:p w:rsidR="005114EE" w:rsidRPr="00A51570" w:rsidRDefault="00377E0A">
      <w:pPr>
        <w:pStyle w:val="NoSpacing"/>
        <w:rPr>
          <w:moveTo w:id="29" w:author="ritis" w:date="2018-06-30T09:55:00Z"/>
          <w:rFonts w:ascii="Times New Roman" w:hAnsi="Times New Roman" w:cs="Times New Roman"/>
          <w:sz w:val="24"/>
          <w:szCs w:val="24"/>
        </w:rPr>
      </w:pPr>
      <w:r w:rsidRPr="00A51570">
        <w:rPr>
          <w:rFonts w:ascii="Times New Roman" w:hAnsi="Times New Roman" w:cs="Times New Roman"/>
          <w:sz w:val="24"/>
          <w:szCs w:val="24"/>
        </w:rPr>
        <w:t xml:space="preserve">Textbooks of subjects Obstetrics and </w:t>
      </w:r>
      <w:proofErr w:type="spellStart"/>
      <w:r w:rsidRPr="00A51570">
        <w:rPr>
          <w:rFonts w:ascii="Times New Roman" w:hAnsi="Times New Roman" w:cs="Times New Roman"/>
          <w:sz w:val="24"/>
          <w:szCs w:val="24"/>
        </w:rPr>
        <w:t>Gynaecology</w:t>
      </w:r>
      <w:proofErr w:type="spellEnd"/>
      <w:r w:rsidRPr="00A51570">
        <w:rPr>
          <w:rFonts w:ascii="Times New Roman" w:hAnsi="Times New Roman" w:cs="Times New Roman"/>
          <w:sz w:val="24"/>
          <w:szCs w:val="24"/>
        </w:rPr>
        <w:t>, Forensic Medicine and Preventive and Social medicine have been reviewed</w:t>
      </w:r>
      <w:ins w:id="30" w:author="ritis" w:date="2018-07-11T08:49:00Z">
        <w:r w:rsidR="000D27B8" w:rsidRPr="00A51570">
          <w:rPr>
            <w:rFonts w:ascii="Times New Roman" w:hAnsi="Times New Roman" w:cs="Times New Roman"/>
            <w:sz w:val="24"/>
            <w:szCs w:val="24"/>
          </w:rPr>
          <w:t xml:space="preserve"> by the author,</w:t>
        </w:r>
      </w:ins>
      <w:r w:rsidRPr="00A51570">
        <w:rPr>
          <w:rFonts w:ascii="Times New Roman" w:hAnsi="Times New Roman" w:cs="Times New Roman"/>
          <w:sz w:val="24"/>
          <w:szCs w:val="24"/>
        </w:rPr>
        <w:t xml:space="preserve"> taking into consideration </w:t>
      </w:r>
      <w:r w:rsidR="00483899" w:rsidRPr="00A51570">
        <w:rPr>
          <w:rFonts w:ascii="Times New Roman" w:hAnsi="Times New Roman" w:cs="Times New Roman"/>
          <w:sz w:val="24"/>
          <w:szCs w:val="24"/>
        </w:rPr>
        <w:t xml:space="preserve">the focus on women’s health, addressing social determinants of health (or lack of it) and topics related to </w:t>
      </w:r>
      <w:proofErr w:type="gramStart"/>
      <w:r w:rsidR="00483899" w:rsidRPr="00A51570">
        <w:rPr>
          <w:rFonts w:ascii="Times New Roman" w:hAnsi="Times New Roman" w:cs="Times New Roman"/>
          <w:sz w:val="24"/>
          <w:szCs w:val="24"/>
        </w:rPr>
        <w:t>gender based</w:t>
      </w:r>
      <w:proofErr w:type="gramEnd"/>
      <w:r w:rsidR="00483899" w:rsidRPr="00A51570">
        <w:rPr>
          <w:rFonts w:ascii="Times New Roman" w:hAnsi="Times New Roman" w:cs="Times New Roman"/>
          <w:sz w:val="24"/>
          <w:szCs w:val="24"/>
        </w:rPr>
        <w:t xml:space="preserve"> violence. </w:t>
      </w:r>
      <w:r w:rsidR="006E58AB" w:rsidRPr="00A51570">
        <w:rPr>
          <w:rFonts w:ascii="Times New Roman" w:hAnsi="Times New Roman" w:cs="Times New Roman"/>
          <w:sz w:val="24"/>
          <w:szCs w:val="24"/>
        </w:rPr>
        <w:t>The textbooks reviewed for this paper are commonly used by teachers and undergraduates as well as postgraduate students.</w:t>
      </w:r>
      <w:r w:rsidR="000D1F32" w:rsidRPr="00A51570">
        <w:rPr>
          <w:rFonts w:ascii="Times New Roman" w:hAnsi="Times New Roman" w:cs="Times New Roman"/>
          <w:sz w:val="24"/>
          <w:szCs w:val="24"/>
        </w:rPr>
        <w:t xml:space="preserve"> </w:t>
      </w:r>
      <w:moveToRangeStart w:id="31" w:author="ritis" w:date="2018-06-30T09:55:00Z" w:name="move518115877"/>
      <w:moveTo w:id="32" w:author="ritis" w:date="2018-06-30T09:55:00Z">
        <w:r w:rsidR="005114EE" w:rsidRPr="00A51570">
          <w:rPr>
            <w:rFonts w:ascii="Times New Roman" w:hAnsi="Times New Roman" w:cs="Times New Roman"/>
            <w:sz w:val="24"/>
            <w:szCs w:val="24"/>
          </w:rPr>
          <w:t xml:space="preserve">Here are some examples of the language in </w:t>
        </w:r>
      </w:moveTo>
      <w:ins w:id="33" w:author="ritis" w:date="2018-07-09T08:40:00Z">
        <w:r w:rsidR="00F40665" w:rsidRPr="00A51570">
          <w:rPr>
            <w:rFonts w:ascii="Times New Roman" w:hAnsi="Times New Roman" w:cs="Times New Roman"/>
            <w:sz w:val="24"/>
            <w:szCs w:val="24"/>
          </w:rPr>
          <w:t>medical</w:t>
        </w:r>
      </w:ins>
      <w:moveTo w:id="34" w:author="ritis" w:date="2018-06-30T09:55:00Z">
        <w:del w:id="35" w:author="ritis" w:date="2018-07-09T08:40:00Z">
          <w:r w:rsidR="005114EE" w:rsidRPr="00A51570" w:rsidDel="00F40665">
            <w:rPr>
              <w:rFonts w:ascii="Times New Roman" w:hAnsi="Times New Roman" w:cs="Times New Roman"/>
              <w:sz w:val="24"/>
              <w:szCs w:val="24"/>
            </w:rPr>
            <w:delText>the</w:delText>
          </w:r>
        </w:del>
        <w:r w:rsidR="005114EE" w:rsidRPr="00A51570">
          <w:rPr>
            <w:rFonts w:ascii="Times New Roman" w:hAnsi="Times New Roman" w:cs="Times New Roman"/>
            <w:sz w:val="24"/>
            <w:szCs w:val="24"/>
          </w:rPr>
          <w:t xml:space="preserve"> textbooks which reflects </w:t>
        </w:r>
        <w:del w:id="36" w:author="ritis" w:date="2018-07-09T08:40:00Z">
          <w:r w:rsidR="005114EE" w:rsidRPr="00A51570" w:rsidDel="00F40665">
            <w:rPr>
              <w:rFonts w:ascii="Times New Roman" w:hAnsi="Times New Roman" w:cs="Times New Roman"/>
              <w:sz w:val="24"/>
              <w:szCs w:val="24"/>
            </w:rPr>
            <w:delText xml:space="preserve">not only facts, but </w:delText>
          </w:r>
        </w:del>
        <w:r w:rsidR="005114EE" w:rsidRPr="00A51570">
          <w:rPr>
            <w:rFonts w:ascii="Times New Roman" w:hAnsi="Times New Roman" w:cs="Times New Roman"/>
            <w:sz w:val="24"/>
            <w:szCs w:val="24"/>
          </w:rPr>
          <w:t xml:space="preserve">the attitude or even prejudices of the authors, thus creating a bias in the minds of students who have never been exposed to the other perspectives related to the issue in discussion. </w:t>
        </w:r>
      </w:moveTo>
    </w:p>
    <w:moveToRangeEnd w:id="31"/>
    <w:p w:rsidR="006E58AB" w:rsidRPr="00A51570" w:rsidDel="00BD5E0F" w:rsidRDefault="003245E4">
      <w:pPr>
        <w:pStyle w:val="NoSpacing"/>
        <w:rPr>
          <w:del w:id="37" w:author="ritis" w:date="2018-07-13T22:04:00Z"/>
          <w:rFonts w:ascii="Times New Roman" w:hAnsi="Times New Roman" w:cs="Times New Roman"/>
          <w:color w:val="FF0000"/>
          <w:sz w:val="24"/>
          <w:szCs w:val="24"/>
        </w:rPr>
      </w:pPr>
      <w:r w:rsidRPr="00A51570">
        <w:rPr>
          <w:rFonts w:ascii="Times New Roman" w:hAnsi="Times New Roman" w:cs="Times New Roman"/>
          <w:color w:val="FF0000"/>
          <w:sz w:val="24"/>
          <w:szCs w:val="24"/>
        </w:rPr>
        <w:t xml:space="preserve"> </w:t>
      </w:r>
    </w:p>
    <w:p w:rsidR="00634274" w:rsidRPr="00A51570" w:rsidDel="00BD6C13" w:rsidRDefault="00634274">
      <w:pPr>
        <w:pStyle w:val="NoSpacing"/>
        <w:rPr>
          <w:del w:id="38" w:author="ritis" w:date="2018-06-30T09:14:00Z"/>
          <w:rFonts w:ascii="Times New Roman" w:hAnsi="Times New Roman" w:cs="Times New Roman"/>
          <w:sz w:val="24"/>
          <w:szCs w:val="24"/>
        </w:rPr>
      </w:pPr>
    </w:p>
    <w:p w:rsidR="00461C14" w:rsidRPr="00A51570" w:rsidDel="00BD6C13" w:rsidRDefault="00461C14">
      <w:pPr>
        <w:pStyle w:val="NoSpacing"/>
        <w:rPr>
          <w:del w:id="39" w:author="ritis" w:date="2018-06-30T09:14:00Z"/>
          <w:rFonts w:ascii="Times New Roman" w:hAnsi="Times New Roman" w:cs="Times New Roman"/>
          <w:sz w:val="24"/>
          <w:szCs w:val="24"/>
        </w:rPr>
      </w:pPr>
      <w:del w:id="40" w:author="ritis" w:date="2018-06-30T09:14:00Z">
        <w:r w:rsidRPr="00A51570" w:rsidDel="00BD6C13">
          <w:rPr>
            <w:rFonts w:ascii="Times New Roman" w:hAnsi="Times New Roman" w:cs="Times New Roman"/>
            <w:sz w:val="24"/>
            <w:szCs w:val="24"/>
          </w:rPr>
          <w:delText>List of textbooks:</w:delText>
        </w:r>
      </w:del>
    </w:p>
    <w:p w:rsidR="00461C14" w:rsidRPr="00A51570" w:rsidDel="00BD6C13" w:rsidRDefault="00461C14">
      <w:pPr>
        <w:pStyle w:val="NoSpacing"/>
        <w:rPr>
          <w:del w:id="41" w:author="ritis" w:date="2018-06-30T09:14:00Z"/>
          <w:rFonts w:ascii="Times New Roman" w:hAnsi="Times New Roman" w:cs="Times New Roman"/>
          <w:sz w:val="24"/>
          <w:szCs w:val="24"/>
        </w:rPr>
      </w:pPr>
    </w:p>
    <w:p w:rsidR="006E58AB" w:rsidRPr="00A51570" w:rsidDel="00BD6C13" w:rsidRDefault="006E58AB">
      <w:pPr>
        <w:pStyle w:val="NoSpacing"/>
        <w:ind w:left="180"/>
        <w:rPr>
          <w:del w:id="42" w:author="ritis" w:date="2018-06-30T09:14:00Z"/>
          <w:rFonts w:ascii="Times New Roman" w:hAnsi="Times New Roman" w:cs="Times New Roman"/>
          <w:sz w:val="24"/>
          <w:szCs w:val="24"/>
        </w:rPr>
      </w:pPr>
      <w:del w:id="43" w:author="ritis" w:date="2018-06-30T09:14:00Z">
        <w:r w:rsidRPr="00A51570" w:rsidDel="00BD6C13">
          <w:rPr>
            <w:rFonts w:ascii="Times New Roman" w:hAnsi="Times New Roman" w:cs="Times New Roman"/>
            <w:sz w:val="24"/>
            <w:szCs w:val="24"/>
          </w:rPr>
          <w:delText>Obstetrics and Gynaecology</w:delText>
        </w:r>
        <w:r w:rsidR="00461C14" w:rsidRPr="00A51570" w:rsidDel="00BD6C13">
          <w:rPr>
            <w:rFonts w:ascii="Times New Roman" w:hAnsi="Times New Roman" w:cs="Times New Roman"/>
            <w:sz w:val="24"/>
            <w:szCs w:val="24"/>
          </w:rPr>
          <w:delText>-</w:delText>
        </w:r>
      </w:del>
    </w:p>
    <w:p w:rsidR="00C621C4" w:rsidRPr="00A51570" w:rsidDel="00BD6C13" w:rsidRDefault="006E36DC">
      <w:pPr>
        <w:pStyle w:val="NoSpacing"/>
        <w:numPr>
          <w:ilvl w:val="0"/>
          <w:numId w:val="5"/>
        </w:numPr>
        <w:ind w:left="720" w:hanging="180"/>
        <w:rPr>
          <w:del w:id="44" w:author="ritis" w:date="2018-06-30T09:14:00Z"/>
          <w:rFonts w:ascii="Times New Roman" w:hAnsi="Times New Roman" w:cs="Times New Roman"/>
          <w:sz w:val="24"/>
          <w:szCs w:val="24"/>
        </w:rPr>
      </w:pPr>
      <w:del w:id="45" w:author="ritis" w:date="2018-06-30T09:14:00Z">
        <w:r w:rsidRPr="00A51570" w:rsidDel="00BD6C13">
          <w:rPr>
            <w:rFonts w:ascii="Times New Roman" w:hAnsi="Times New Roman" w:cs="Times New Roman"/>
            <w:i/>
            <w:sz w:val="24"/>
            <w:szCs w:val="24"/>
          </w:rPr>
          <w:delText>DC Dutta’s Textbook of Obstetrics including Perinatology and Contraception</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8</w:delText>
        </w:r>
        <w:r w:rsidRPr="00A51570" w:rsidDel="00BD6C13">
          <w:rPr>
            <w:rFonts w:ascii="Times New Roman" w:hAnsi="Times New Roman" w:cs="Times New Roman"/>
            <w:sz w:val="24"/>
            <w:szCs w:val="24"/>
            <w:vertAlign w:val="superscript"/>
          </w:rPr>
          <w:delText>th</w:delText>
        </w:r>
        <w:r w:rsidRPr="00A51570" w:rsidDel="00BD6C13">
          <w:rPr>
            <w:rFonts w:ascii="Times New Roman" w:hAnsi="Times New Roman" w:cs="Times New Roman"/>
            <w:sz w:val="24"/>
            <w:szCs w:val="24"/>
          </w:rPr>
          <w:delText xml:space="preserve"> Edition</w:delText>
        </w:r>
        <w:r w:rsidR="00B321F8"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00B321F8" w:rsidRPr="00A51570" w:rsidDel="00BD6C13">
          <w:rPr>
            <w:rFonts w:ascii="Times New Roman" w:hAnsi="Times New Roman" w:cs="Times New Roman"/>
            <w:sz w:val="24"/>
            <w:szCs w:val="24"/>
          </w:rPr>
          <w:delText>2015</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Edited by Hiralal Konar.</w:delText>
        </w:r>
      </w:del>
    </w:p>
    <w:p w:rsidR="00C621C4" w:rsidRPr="00A51570" w:rsidDel="00BD6C13" w:rsidRDefault="006E36DC">
      <w:pPr>
        <w:pStyle w:val="NoSpacing"/>
        <w:numPr>
          <w:ilvl w:val="0"/>
          <w:numId w:val="5"/>
        </w:numPr>
        <w:ind w:left="720" w:hanging="180"/>
        <w:rPr>
          <w:del w:id="46" w:author="ritis" w:date="2018-06-30T09:14:00Z"/>
          <w:rFonts w:ascii="Times New Roman" w:hAnsi="Times New Roman" w:cs="Times New Roman"/>
          <w:sz w:val="24"/>
          <w:szCs w:val="24"/>
        </w:rPr>
      </w:pPr>
      <w:del w:id="47" w:author="ritis" w:date="2018-06-30T09:14:00Z">
        <w:r w:rsidRPr="00A51570" w:rsidDel="00BD6C13">
          <w:rPr>
            <w:rFonts w:ascii="Times New Roman" w:hAnsi="Times New Roman" w:cs="Times New Roman"/>
            <w:i/>
            <w:sz w:val="24"/>
            <w:szCs w:val="24"/>
          </w:rPr>
          <w:delText>Howkins and Bourne Shaw’s Textbook of Gynaecology</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16</w:delText>
        </w:r>
        <w:r w:rsidRPr="00A51570" w:rsidDel="00BD6C13">
          <w:rPr>
            <w:rFonts w:ascii="Times New Roman" w:hAnsi="Times New Roman" w:cs="Times New Roman"/>
            <w:sz w:val="24"/>
            <w:szCs w:val="24"/>
            <w:vertAlign w:val="superscript"/>
          </w:rPr>
          <w:delText>th</w:delText>
        </w:r>
        <w:r w:rsidRPr="00A51570" w:rsidDel="00BD6C13">
          <w:rPr>
            <w:rFonts w:ascii="Times New Roman" w:hAnsi="Times New Roman" w:cs="Times New Roman"/>
            <w:sz w:val="24"/>
            <w:szCs w:val="24"/>
          </w:rPr>
          <w:delText xml:space="preserve"> Edition</w:delText>
        </w:r>
        <w:r w:rsidR="00B321F8"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00B321F8" w:rsidRPr="00A51570" w:rsidDel="00BD6C13">
          <w:rPr>
            <w:rFonts w:ascii="Times New Roman" w:hAnsi="Times New Roman" w:cs="Times New Roman"/>
            <w:sz w:val="24"/>
            <w:szCs w:val="24"/>
          </w:rPr>
          <w:delText>2015</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Edited by VG Padubidri, SN Daftary.</w:delText>
        </w:r>
      </w:del>
    </w:p>
    <w:p w:rsidR="00C621C4" w:rsidRPr="00A51570" w:rsidDel="00BD6C13" w:rsidRDefault="006E36DC">
      <w:pPr>
        <w:pStyle w:val="NoSpacing"/>
        <w:numPr>
          <w:ilvl w:val="0"/>
          <w:numId w:val="5"/>
        </w:numPr>
        <w:ind w:left="720" w:hanging="180"/>
        <w:rPr>
          <w:del w:id="48" w:author="ritis" w:date="2018-06-30T09:14:00Z"/>
          <w:rFonts w:ascii="Times New Roman" w:hAnsi="Times New Roman" w:cs="Times New Roman"/>
          <w:sz w:val="24"/>
          <w:szCs w:val="24"/>
        </w:rPr>
      </w:pPr>
      <w:del w:id="49" w:author="ritis" w:date="2018-06-30T09:14:00Z">
        <w:r w:rsidRPr="00A51570" w:rsidDel="00BD6C13">
          <w:rPr>
            <w:rFonts w:ascii="Times New Roman" w:hAnsi="Times New Roman" w:cs="Times New Roman"/>
            <w:i/>
            <w:sz w:val="24"/>
            <w:szCs w:val="24"/>
          </w:rPr>
          <w:lastRenderedPageBreak/>
          <w:delText>Holland and Brews Manual of Obstetrics</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4</w:delText>
        </w:r>
        <w:r w:rsidRPr="00A51570" w:rsidDel="00BD6C13">
          <w:rPr>
            <w:rFonts w:ascii="Times New Roman" w:hAnsi="Times New Roman" w:cs="Times New Roman"/>
            <w:sz w:val="24"/>
            <w:szCs w:val="24"/>
            <w:vertAlign w:val="superscript"/>
          </w:rPr>
          <w:delText>th</w:delText>
        </w:r>
        <w:r w:rsidRPr="00A51570" w:rsidDel="00BD6C13">
          <w:rPr>
            <w:rFonts w:ascii="Times New Roman" w:hAnsi="Times New Roman" w:cs="Times New Roman"/>
            <w:sz w:val="24"/>
            <w:szCs w:val="24"/>
          </w:rPr>
          <w:delText xml:space="preserve"> Edition</w:delText>
        </w:r>
        <w:r w:rsidR="00B321F8"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00B321F8" w:rsidRPr="00A51570" w:rsidDel="00BD6C13">
          <w:rPr>
            <w:rFonts w:ascii="Times New Roman" w:hAnsi="Times New Roman" w:cs="Times New Roman"/>
            <w:sz w:val="24"/>
            <w:szCs w:val="24"/>
          </w:rPr>
          <w:delText>2017</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Edited by Murlidhar Pai, Shirish N. Daftary, Prahalad Kushtagi, Sudip Chakravarti.</w:delText>
        </w:r>
      </w:del>
    </w:p>
    <w:p w:rsidR="00C621C4" w:rsidRPr="00A51570" w:rsidDel="00BD6C13" w:rsidRDefault="00C621C4">
      <w:pPr>
        <w:pStyle w:val="NoSpacing"/>
        <w:ind w:left="180"/>
        <w:rPr>
          <w:del w:id="50" w:author="ritis" w:date="2018-06-30T09:14:00Z"/>
          <w:rFonts w:ascii="Times New Roman" w:hAnsi="Times New Roman" w:cs="Times New Roman"/>
          <w:sz w:val="24"/>
          <w:szCs w:val="24"/>
        </w:rPr>
      </w:pPr>
      <w:del w:id="51" w:author="ritis" w:date="2018-06-30T09:14:00Z">
        <w:r w:rsidRPr="00A51570" w:rsidDel="00BD6C13">
          <w:rPr>
            <w:rFonts w:ascii="Times New Roman" w:hAnsi="Times New Roman" w:cs="Times New Roman"/>
            <w:sz w:val="24"/>
            <w:szCs w:val="24"/>
          </w:rPr>
          <w:delText>Forensic Medicine and Toxicology</w:delText>
        </w:r>
        <w:r w:rsidR="00461C14" w:rsidRPr="00A51570" w:rsidDel="00BD6C13">
          <w:rPr>
            <w:rFonts w:ascii="Times New Roman" w:hAnsi="Times New Roman" w:cs="Times New Roman"/>
            <w:sz w:val="24"/>
            <w:szCs w:val="24"/>
          </w:rPr>
          <w:delText>-</w:delText>
        </w:r>
      </w:del>
    </w:p>
    <w:p w:rsidR="00C621C4" w:rsidRPr="00A51570" w:rsidDel="00BD6C13" w:rsidRDefault="006E36DC">
      <w:pPr>
        <w:pStyle w:val="NoSpacing"/>
        <w:numPr>
          <w:ilvl w:val="0"/>
          <w:numId w:val="7"/>
        </w:numPr>
        <w:ind w:left="720" w:hanging="180"/>
        <w:rPr>
          <w:del w:id="52" w:author="ritis" w:date="2018-06-30T09:14:00Z"/>
          <w:rFonts w:ascii="Times New Roman" w:hAnsi="Times New Roman" w:cs="Times New Roman"/>
          <w:sz w:val="24"/>
          <w:szCs w:val="24"/>
        </w:rPr>
      </w:pPr>
      <w:del w:id="53" w:author="ritis" w:date="2018-06-30T09:14:00Z">
        <w:r w:rsidRPr="00A51570" w:rsidDel="00BD6C13">
          <w:rPr>
            <w:rFonts w:ascii="Times New Roman" w:hAnsi="Times New Roman" w:cs="Times New Roman"/>
            <w:i/>
            <w:sz w:val="24"/>
            <w:szCs w:val="24"/>
          </w:rPr>
          <w:delText>The Essentials of Forensic Medicine and Toxicology.</w:delText>
        </w:r>
        <w:r w:rsidR="00461C14" w:rsidRPr="00A51570" w:rsidDel="00BD6C13">
          <w:rPr>
            <w:rFonts w:ascii="Times New Roman" w:hAnsi="Times New Roman" w:cs="Times New Roman"/>
            <w:i/>
            <w:sz w:val="24"/>
            <w:szCs w:val="24"/>
          </w:rPr>
          <w:delText xml:space="preserve"> </w:delText>
        </w:r>
        <w:r w:rsidRPr="00A51570" w:rsidDel="00BD6C13">
          <w:rPr>
            <w:rFonts w:ascii="Times New Roman" w:hAnsi="Times New Roman" w:cs="Times New Roman"/>
            <w:sz w:val="24"/>
            <w:szCs w:val="24"/>
          </w:rPr>
          <w:delText>33</w:delText>
        </w:r>
        <w:r w:rsidRPr="00A51570" w:rsidDel="00BD6C13">
          <w:rPr>
            <w:rFonts w:ascii="Times New Roman" w:hAnsi="Times New Roman" w:cs="Times New Roman"/>
            <w:sz w:val="24"/>
            <w:szCs w:val="24"/>
            <w:vertAlign w:val="superscript"/>
          </w:rPr>
          <w:delText>rd</w:delText>
        </w:r>
        <w:r w:rsidRPr="00A51570" w:rsidDel="00BD6C13">
          <w:rPr>
            <w:rFonts w:ascii="Times New Roman" w:hAnsi="Times New Roman" w:cs="Times New Roman"/>
            <w:sz w:val="24"/>
            <w:szCs w:val="24"/>
          </w:rPr>
          <w:delText xml:space="preserve"> Edition</w:delText>
        </w:r>
        <w:r w:rsidR="00B321F8"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00B321F8" w:rsidRPr="00A51570" w:rsidDel="00BD6C13">
          <w:rPr>
            <w:rFonts w:ascii="Times New Roman" w:hAnsi="Times New Roman" w:cs="Times New Roman"/>
            <w:sz w:val="24"/>
            <w:szCs w:val="24"/>
          </w:rPr>
          <w:delText>2014</w:delText>
        </w:r>
        <w:r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Pr="00A51570" w:rsidDel="00BD6C13">
          <w:rPr>
            <w:rFonts w:ascii="Times New Roman" w:hAnsi="Times New Roman" w:cs="Times New Roman"/>
            <w:sz w:val="24"/>
            <w:szCs w:val="24"/>
          </w:rPr>
          <w:delText>Dr. K.S. Narayan Reddy, Dr. O.P. Murty</w:delText>
        </w:r>
        <w:r w:rsidR="00634274" w:rsidRPr="00A51570" w:rsidDel="00BD6C13">
          <w:rPr>
            <w:rFonts w:ascii="Times New Roman" w:hAnsi="Times New Roman" w:cs="Times New Roman"/>
            <w:sz w:val="24"/>
            <w:szCs w:val="24"/>
          </w:rPr>
          <w:delText>.</w:delText>
        </w:r>
      </w:del>
    </w:p>
    <w:p w:rsidR="00C621C4" w:rsidRPr="00A51570" w:rsidDel="00BD6C13" w:rsidRDefault="00C621C4">
      <w:pPr>
        <w:pStyle w:val="NoSpacing"/>
        <w:ind w:left="180"/>
        <w:rPr>
          <w:del w:id="54" w:author="ritis" w:date="2018-06-30T09:14:00Z"/>
          <w:rFonts w:ascii="Times New Roman" w:hAnsi="Times New Roman" w:cs="Times New Roman"/>
          <w:sz w:val="24"/>
          <w:szCs w:val="24"/>
        </w:rPr>
      </w:pPr>
      <w:del w:id="55" w:author="ritis" w:date="2018-06-30T09:14:00Z">
        <w:r w:rsidRPr="00A51570" w:rsidDel="00BD6C13">
          <w:rPr>
            <w:rFonts w:ascii="Times New Roman" w:hAnsi="Times New Roman" w:cs="Times New Roman"/>
            <w:sz w:val="24"/>
            <w:szCs w:val="24"/>
          </w:rPr>
          <w:delText>Preventive and Social Medicine</w:delText>
        </w:r>
        <w:r w:rsidR="00461C14" w:rsidRPr="00A51570" w:rsidDel="00BD6C13">
          <w:rPr>
            <w:rFonts w:ascii="Times New Roman" w:hAnsi="Times New Roman" w:cs="Times New Roman"/>
            <w:sz w:val="24"/>
            <w:szCs w:val="24"/>
          </w:rPr>
          <w:delText>-</w:delText>
        </w:r>
      </w:del>
    </w:p>
    <w:p w:rsidR="00C621C4" w:rsidRPr="00A51570" w:rsidDel="00BD6C13" w:rsidRDefault="006E36DC">
      <w:pPr>
        <w:pStyle w:val="NoSpacing"/>
        <w:numPr>
          <w:ilvl w:val="0"/>
          <w:numId w:val="8"/>
        </w:numPr>
        <w:ind w:left="720" w:hanging="180"/>
        <w:rPr>
          <w:del w:id="56" w:author="ritis" w:date="2018-06-30T09:14:00Z"/>
          <w:rFonts w:ascii="Times New Roman" w:hAnsi="Times New Roman" w:cs="Times New Roman"/>
          <w:sz w:val="24"/>
          <w:szCs w:val="24"/>
        </w:rPr>
      </w:pPr>
      <w:del w:id="57" w:author="ritis" w:date="2018-06-30T09:14:00Z">
        <w:r w:rsidRPr="00A51570" w:rsidDel="00BD6C13">
          <w:rPr>
            <w:rFonts w:ascii="Times New Roman" w:hAnsi="Times New Roman" w:cs="Times New Roman"/>
            <w:i/>
            <w:sz w:val="24"/>
            <w:szCs w:val="24"/>
          </w:rPr>
          <w:delText>Park’s Textbook of Preventive and Social Medicine</w:delText>
        </w:r>
        <w:r w:rsidRPr="00A51570" w:rsidDel="00BD6C13">
          <w:rPr>
            <w:rFonts w:ascii="Times New Roman" w:hAnsi="Times New Roman" w:cs="Times New Roman"/>
            <w:sz w:val="24"/>
            <w:szCs w:val="24"/>
          </w:rPr>
          <w:delText>. 24</w:delText>
        </w:r>
        <w:r w:rsidRPr="00A51570" w:rsidDel="00BD6C13">
          <w:rPr>
            <w:rFonts w:ascii="Times New Roman" w:hAnsi="Times New Roman" w:cs="Times New Roman"/>
            <w:sz w:val="24"/>
            <w:szCs w:val="24"/>
            <w:vertAlign w:val="superscript"/>
          </w:rPr>
          <w:delText>th</w:delText>
        </w:r>
        <w:r w:rsidRPr="00A51570" w:rsidDel="00BD6C13">
          <w:rPr>
            <w:rFonts w:ascii="Times New Roman" w:hAnsi="Times New Roman" w:cs="Times New Roman"/>
            <w:sz w:val="24"/>
            <w:szCs w:val="24"/>
          </w:rPr>
          <w:delText xml:space="preserve"> Edition</w:delText>
        </w:r>
        <w:r w:rsidR="00B321F8" w:rsidRPr="00A51570" w:rsidDel="00BD6C13">
          <w:rPr>
            <w:rFonts w:ascii="Times New Roman" w:hAnsi="Times New Roman" w:cs="Times New Roman"/>
            <w:sz w:val="24"/>
            <w:szCs w:val="24"/>
          </w:rPr>
          <w:delText>,</w:delText>
        </w:r>
        <w:r w:rsidR="00461C14" w:rsidRPr="00A51570" w:rsidDel="00BD6C13">
          <w:rPr>
            <w:rFonts w:ascii="Times New Roman" w:hAnsi="Times New Roman" w:cs="Times New Roman"/>
            <w:sz w:val="24"/>
            <w:szCs w:val="24"/>
          </w:rPr>
          <w:delText xml:space="preserve"> </w:delText>
        </w:r>
        <w:r w:rsidR="00B321F8" w:rsidRPr="00A51570" w:rsidDel="00BD6C13">
          <w:rPr>
            <w:rFonts w:ascii="Times New Roman" w:hAnsi="Times New Roman" w:cs="Times New Roman"/>
            <w:sz w:val="24"/>
            <w:szCs w:val="24"/>
          </w:rPr>
          <w:delText>2017</w:delText>
        </w:r>
        <w:r w:rsidRPr="00A51570" w:rsidDel="00BD6C13">
          <w:rPr>
            <w:rFonts w:ascii="Times New Roman" w:hAnsi="Times New Roman" w:cs="Times New Roman"/>
            <w:sz w:val="24"/>
            <w:szCs w:val="24"/>
          </w:rPr>
          <w:delText>. K. Park.</w:delText>
        </w:r>
      </w:del>
    </w:p>
    <w:p w:rsidR="00461C14" w:rsidRPr="00A51570" w:rsidDel="00A63E2E" w:rsidRDefault="00461C14">
      <w:pPr>
        <w:pStyle w:val="NoSpacing"/>
        <w:rPr>
          <w:del w:id="58" w:author="ritis" w:date="2018-06-29T19:38:00Z"/>
          <w:rFonts w:ascii="Times New Roman" w:hAnsi="Times New Roman" w:cs="Times New Roman"/>
          <w:sz w:val="24"/>
          <w:szCs w:val="24"/>
        </w:rPr>
      </w:pPr>
    </w:p>
    <w:p w:rsidR="00461C14" w:rsidRPr="00A51570" w:rsidDel="00A63E2E" w:rsidRDefault="00461C14">
      <w:pPr>
        <w:pStyle w:val="NoSpacing"/>
        <w:rPr>
          <w:del w:id="59" w:author="ritis" w:date="2018-06-29T19:38:00Z"/>
          <w:rFonts w:ascii="Times New Roman" w:hAnsi="Times New Roman" w:cs="Times New Roman"/>
          <w:sz w:val="24"/>
          <w:szCs w:val="24"/>
        </w:rPr>
      </w:pPr>
      <w:del w:id="60" w:author="ritis" w:date="2018-06-29T19:38:00Z">
        <w:r w:rsidRPr="00A51570" w:rsidDel="00A63E2E">
          <w:rPr>
            <w:rFonts w:ascii="Times New Roman" w:hAnsi="Times New Roman" w:cs="Times New Roman"/>
            <w:sz w:val="24"/>
            <w:szCs w:val="24"/>
          </w:rPr>
          <w:delText>List of EPW articles reviewed:</w:delText>
        </w:r>
      </w:del>
    </w:p>
    <w:p w:rsidR="00461C14" w:rsidRPr="00A51570" w:rsidDel="00A63E2E" w:rsidRDefault="00461C14">
      <w:pPr>
        <w:pStyle w:val="NoSpacing"/>
        <w:rPr>
          <w:del w:id="61" w:author="ritis" w:date="2018-06-29T19:38:00Z"/>
          <w:rFonts w:ascii="Times New Roman" w:hAnsi="Times New Roman" w:cs="Times New Roman"/>
          <w:sz w:val="24"/>
          <w:szCs w:val="24"/>
        </w:rPr>
      </w:pPr>
    </w:p>
    <w:p w:rsidR="00461C14" w:rsidRPr="00A51570" w:rsidDel="00A63E2E" w:rsidRDefault="00461C14">
      <w:pPr>
        <w:pStyle w:val="ListParagraph"/>
        <w:numPr>
          <w:ilvl w:val="0"/>
          <w:numId w:val="12"/>
        </w:numPr>
        <w:tabs>
          <w:tab w:val="left" w:pos="270"/>
          <w:tab w:val="left" w:pos="360"/>
        </w:tabs>
        <w:autoSpaceDE w:val="0"/>
        <w:autoSpaceDN w:val="0"/>
        <w:adjustRightInd w:val="0"/>
        <w:spacing w:after="0" w:line="240" w:lineRule="auto"/>
        <w:ind w:left="720" w:hanging="180"/>
        <w:rPr>
          <w:del w:id="62" w:author="ritis" w:date="2018-06-29T19:38:00Z"/>
          <w:rFonts w:ascii="Times New Roman" w:hAnsi="Times New Roman" w:cs="Times New Roman"/>
          <w:sz w:val="24"/>
          <w:szCs w:val="24"/>
        </w:rPr>
        <w:pPrChange w:id="63" w:author="ritis" w:date="2018-07-13T01:00:00Z">
          <w:pPr>
            <w:pStyle w:val="ListParagraph"/>
            <w:numPr>
              <w:numId w:val="12"/>
            </w:numPr>
            <w:tabs>
              <w:tab w:val="left" w:pos="270"/>
              <w:tab w:val="left" w:pos="360"/>
            </w:tabs>
            <w:autoSpaceDE w:val="0"/>
            <w:autoSpaceDN w:val="0"/>
            <w:adjustRightInd w:val="0"/>
            <w:spacing w:after="0" w:line="240" w:lineRule="auto"/>
            <w:ind w:left="1440" w:hanging="180"/>
          </w:pPr>
        </w:pPrChange>
      </w:pPr>
      <w:del w:id="64" w:author="ritis" w:date="2018-06-29T19:38:00Z">
        <w:r w:rsidRPr="00A51570" w:rsidDel="00A63E2E">
          <w:rPr>
            <w:rFonts w:ascii="Times New Roman" w:hAnsi="Times New Roman" w:cs="Times New Roman"/>
            <w:sz w:val="24"/>
            <w:szCs w:val="24"/>
            <w:shd w:val="clear" w:color="auto" w:fill="FFFFFF"/>
          </w:rPr>
          <w:delText>Keerti Iyengar. “How Gender-Sensitive Are Obstetrics and Gynaecology Textbooks?”</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1839–1846.</w:delText>
        </w:r>
      </w:del>
    </w:p>
    <w:p w:rsidR="00461C14" w:rsidRPr="00A51570" w:rsidDel="00A63E2E" w:rsidRDefault="00461C14">
      <w:pPr>
        <w:pStyle w:val="ListParagraph"/>
        <w:numPr>
          <w:ilvl w:val="0"/>
          <w:numId w:val="12"/>
        </w:numPr>
        <w:tabs>
          <w:tab w:val="left" w:pos="270"/>
          <w:tab w:val="left" w:pos="360"/>
        </w:tabs>
        <w:autoSpaceDE w:val="0"/>
        <w:autoSpaceDN w:val="0"/>
        <w:adjustRightInd w:val="0"/>
        <w:spacing w:after="0" w:line="240" w:lineRule="auto"/>
        <w:ind w:left="720" w:hanging="180"/>
        <w:rPr>
          <w:del w:id="65" w:author="ritis" w:date="2018-06-29T19:38:00Z"/>
          <w:rFonts w:ascii="Times New Roman" w:hAnsi="Times New Roman" w:cs="Times New Roman"/>
          <w:sz w:val="24"/>
          <w:szCs w:val="24"/>
        </w:rPr>
        <w:pPrChange w:id="66" w:author="ritis" w:date="2018-07-13T01:00:00Z">
          <w:pPr>
            <w:pStyle w:val="ListParagraph"/>
            <w:numPr>
              <w:numId w:val="12"/>
            </w:numPr>
            <w:tabs>
              <w:tab w:val="left" w:pos="270"/>
              <w:tab w:val="left" w:pos="360"/>
            </w:tabs>
            <w:autoSpaceDE w:val="0"/>
            <w:autoSpaceDN w:val="0"/>
            <w:adjustRightInd w:val="0"/>
            <w:spacing w:after="0" w:line="240" w:lineRule="auto"/>
            <w:ind w:left="1440" w:hanging="180"/>
          </w:pPr>
        </w:pPrChange>
      </w:pPr>
      <w:del w:id="67" w:author="ritis" w:date="2018-06-29T19:38:00Z">
        <w:r w:rsidRPr="00A51570" w:rsidDel="00A63E2E">
          <w:rPr>
            <w:rFonts w:ascii="Times New Roman" w:hAnsi="Times New Roman" w:cs="Times New Roman"/>
            <w:sz w:val="24"/>
            <w:szCs w:val="24"/>
            <w:shd w:val="clear" w:color="auto" w:fill="FFFFFF"/>
          </w:rPr>
          <w:delText xml:space="preserve"> Khanna, Renu. “Obstetrics and Gynaecology: A Women's Health Approach to Textbooks.”</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1876–1881.</w:delText>
        </w:r>
      </w:del>
    </w:p>
    <w:p w:rsidR="00944FA3" w:rsidRPr="00A51570" w:rsidDel="00A63E2E" w:rsidRDefault="00461C14">
      <w:pPr>
        <w:pStyle w:val="ListParagraph"/>
        <w:numPr>
          <w:ilvl w:val="0"/>
          <w:numId w:val="12"/>
        </w:numPr>
        <w:tabs>
          <w:tab w:val="left" w:pos="360"/>
          <w:tab w:val="left" w:pos="540"/>
        </w:tabs>
        <w:autoSpaceDE w:val="0"/>
        <w:autoSpaceDN w:val="0"/>
        <w:adjustRightInd w:val="0"/>
        <w:spacing w:after="0" w:line="240" w:lineRule="auto"/>
        <w:ind w:left="720" w:hanging="180"/>
        <w:rPr>
          <w:del w:id="68" w:author="ritis" w:date="2018-06-29T19:38:00Z"/>
          <w:rFonts w:ascii="Times New Roman" w:hAnsi="Times New Roman" w:cs="Times New Roman"/>
          <w:sz w:val="24"/>
          <w:szCs w:val="24"/>
        </w:rPr>
        <w:pPrChange w:id="69" w:author="ritis" w:date="2018-07-13T01:00:00Z">
          <w:pPr>
            <w:pStyle w:val="ListParagraph"/>
            <w:numPr>
              <w:numId w:val="12"/>
            </w:numPr>
            <w:tabs>
              <w:tab w:val="left" w:pos="360"/>
              <w:tab w:val="left" w:pos="540"/>
            </w:tabs>
            <w:autoSpaceDE w:val="0"/>
            <w:autoSpaceDN w:val="0"/>
            <w:adjustRightInd w:val="0"/>
            <w:spacing w:after="0" w:line="240" w:lineRule="auto"/>
            <w:ind w:left="1440" w:hanging="180"/>
          </w:pPr>
        </w:pPrChange>
      </w:pPr>
      <w:del w:id="70" w:author="ritis" w:date="2018-06-29T19:38:00Z">
        <w:r w:rsidRPr="00A51570" w:rsidDel="00A63E2E">
          <w:rPr>
            <w:rFonts w:ascii="Times New Roman" w:hAnsi="Times New Roman" w:cs="Times New Roman"/>
            <w:sz w:val="24"/>
            <w:szCs w:val="24"/>
            <w:shd w:val="clear" w:color="auto" w:fill="FFFFFF"/>
          </w:rPr>
          <w:delText>Nirmala Sudhakaran. “Teaching Clinical Obstetrics: A Short Note.”</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1867–1869.</w:delText>
        </w:r>
      </w:del>
    </w:p>
    <w:p w:rsidR="00944FA3" w:rsidRPr="00A51570" w:rsidDel="00A63E2E" w:rsidRDefault="00944FA3">
      <w:pPr>
        <w:pStyle w:val="ListParagraph"/>
        <w:numPr>
          <w:ilvl w:val="0"/>
          <w:numId w:val="12"/>
        </w:numPr>
        <w:tabs>
          <w:tab w:val="left" w:pos="270"/>
          <w:tab w:val="left" w:pos="360"/>
        </w:tabs>
        <w:autoSpaceDE w:val="0"/>
        <w:autoSpaceDN w:val="0"/>
        <w:adjustRightInd w:val="0"/>
        <w:spacing w:after="0" w:line="240" w:lineRule="auto"/>
        <w:ind w:left="720" w:hanging="180"/>
        <w:rPr>
          <w:del w:id="71" w:author="ritis" w:date="2018-06-29T19:38:00Z"/>
          <w:rFonts w:ascii="Times New Roman" w:hAnsi="Times New Roman" w:cs="Times New Roman"/>
          <w:sz w:val="24"/>
          <w:szCs w:val="24"/>
        </w:rPr>
        <w:pPrChange w:id="72" w:author="ritis" w:date="2018-07-13T01:00:00Z">
          <w:pPr>
            <w:pStyle w:val="ListParagraph"/>
            <w:numPr>
              <w:numId w:val="12"/>
            </w:numPr>
            <w:tabs>
              <w:tab w:val="left" w:pos="270"/>
              <w:tab w:val="left" w:pos="360"/>
            </w:tabs>
            <w:autoSpaceDE w:val="0"/>
            <w:autoSpaceDN w:val="0"/>
            <w:adjustRightInd w:val="0"/>
            <w:spacing w:after="0" w:line="240" w:lineRule="auto"/>
            <w:ind w:left="1440" w:hanging="180"/>
          </w:pPr>
        </w:pPrChange>
      </w:pPr>
      <w:del w:id="73" w:author="ritis" w:date="2018-06-29T19:38:00Z">
        <w:r w:rsidRPr="00A51570" w:rsidDel="00A63E2E">
          <w:rPr>
            <w:rFonts w:ascii="Times New Roman" w:hAnsi="Times New Roman" w:cs="Times New Roman"/>
            <w:sz w:val="24"/>
            <w:szCs w:val="24"/>
            <w:shd w:val="clear" w:color="auto" w:fill="FFFFFF"/>
          </w:rPr>
          <w:delText>Flavia Agnes. “To Whom Do Experts Testify? Ideological Challenges of Feminist Jurisprudence.”</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1859–1866.</w:delText>
        </w:r>
      </w:del>
    </w:p>
    <w:p w:rsidR="00461C14" w:rsidRPr="00A51570" w:rsidDel="00A63E2E" w:rsidRDefault="00461C14">
      <w:pPr>
        <w:pStyle w:val="ListParagraph"/>
        <w:numPr>
          <w:ilvl w:val="0"/>
          <w:numId w:val="12"/>
        </w:numPr>
        <w:tabs>
          <w:tab w:val="left" w:pos="270"/>
          <w:tab w:val="left" w:pos="360"/>
          <w:tab w:val="left" w:pos="450"/>
        </w:tabs>
        <w:autoSpaceDE w:val="0"/>
        <w:autoSpaceDN w:val="0"/>
        <w:adjustRightInd w:val="0"/>
        <w:spacing w:after="0" w:line="240" w:lineRule="auto"/>
        <w:ind w:left="720" w:hanging="180"/>
        <w:rPr>
          <w:del w:id="74" w:author="ritis" w:date="2018-06-29T19:38:00Z"/>
          <w:rFonts w:ascii="Times New Roman" w:hAnsi="Times New Roman" w:cs="Times New Roman"/>
          <w:sz w:val="24"/>
          <w:szCs w:val="24"/>
        </w:rPr>
        <w:pPrChange w:id="75" w:author="ritis" w:date="2018-07-13T01:00:00Z">
          <w:pPr>
            <w:pStyle w:val="ListParagraph"/>
            <w:numPr>
              <w:numId w:val="12"/>
            </w:numPr>
            <w:tabs>
              <w:tab w:val="left" w:pos="270"/>
              <w:tab w:val="left" w:pos="360"/>
              <w:tab w:val="left" w:pos="450"/>
            </w:tabs>
            <w:autoSpaceDE w:val="0"/>
            <w:autoSpaceDN w:val="0"/>
            <w:adjustRightInd w:val="0"/>
            <w:spacing w:after="0" w:line="240" w:lineRule="auto"/>
            <w:ind w:left="1440" w:hanging="180"/>
          </w:pPr>
        </w:pPrChange>
      </w:pPr>
      <w:del w:id="76" w:author="ritis" w:date="2018-06-29T19:38:00Z">
        <w:r w:rsidRPr="00A51570" w:rsidDel="00A63E2E">
          <w:rPr>
            <w:rFonts w:ascii="Times New Roman" w:hAnsi="Times New Roman" w:cs="Times New Roman"/>
            <w:sz w:val="24"/>
            <w:szCs w:val="24"/>
            <w:shd w:val="clear" w:color="auto" w:fill="FFFFFF"/>
          </w:rPr>
          <w:delText>Padma Prakash. “Where Is the Woman in Preventive and Social Medicine? Sociological Perspectives.”</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1828–1834.</w:delText>
        </w:r>
      </w:del>
    </w:p>
    <w:p w:rsidR="00461C14" w:rsidRPr="00A51570" w:rsidDel="00A63E2E" w:rsidRDefault="00461C14">
      <w:pPr>
        <w:pStyle w:val="ListParagraph"/>
        <w:numPr>
          <w:ilvl w:val="0"/>
          <w:numId w:val="12"/>
        </w:numPr>
        <w:tabs>
          <w:tab w:val="left" w:pos="360"/>
        </w:tabs>
        <w:ind w:left="720" w:hanging="180"/>
        <w:rPr>
          <w:del w:id="77" w:author="ritis" w:date="2018-06-29T19:38:00Z"/>
          <w:rFonts w:ascii="Times New Roman" w:hAnsi="Times New Roman" w:cs="Times New Roman"/>
          <w:sz w:val="24"/>
          <w:szCs w:val="24"/>
          <w:shd w:val="clear" w:color="auto" w:fill="FFFFFF"/>
        </w:rPr>
        <w:pPrChange w:id="78" w:author="ritis" w:date="2018-07-13T01:00:00Z">
          <w:pPr>
            <w:pStyle w:val="ListParagraph"/>
            <w:numPr>
              <w:numId w:val="12"/>
            </w:numPr>
            <w:tabs>
              <w:tab w:val="left" w:pos="360"/>
            </w:tabs>
            <w:ind w:left="1440" w:hanging="180"/>
          </w:pPr>
        </w:pPrChange>
      </w:pPr>
      <w:del w:id="79" w:author="ritis" w:date="2018-06-29T19:38:00Z">
        <w:r w:rsidRPr="00A51570" w:rsidDel="00A63E2E">
          <w:rPr>
            <w:rFonts w:ascii="Times New Roman" w:hAnsi="Times New Roman" w:cs="Times New Roman"/>
            <w:sz w:val="24"/>
            <w:szCs w:val="24"/>
            <w:shd w:val="clear" w:color="auto" w:fill="FFFFFF"/>
          </w:rPr>
          <w:delText xml:space="preserve"> Rakhal Gaitonde. “Community Medicine: Incorporating Gender Sensitivity.”</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1887–1892.</w:delText>
        </w:r>
      </w:del>
    </w:p>
    <w:p w:rsidR="00461C14" w:rsidRPr="00A51570" w:rsidDel="00A63E2E" w:rsidRDefault="00461C14">
      <w:pPr>
        <w:pStyle w:val="ListParagraph"/>
        <w:numPr>
          <w:ilvl w:val="0"/>
          <w:numId w:val="12"/>
        </w:numPr>
        <w:tabs>
          <w:tab w:val="left" w:pos="360"/>
        </w:tabs>
        <w:ind w:left="720" w:hanging="180"/>
        <w:rPr>
          <w:del w:id="80" w:author="ritis" w:date="2018-06-29T19:38:00Z"/>
          <w:rFonts w:ascii="Times New Roman" w:hAnsi="Times New Roman" w:cs="Times New Roman"/>
          <w:sz w:val="24"/>
          <w:szCs w:val="24"/>
          <w:shd w:val="clear" w:color="auto" w:fill="FFFFFF"/>
        </w:rPr>
        <w:pPrChange w:id="81" w:author="ritis" w:date="2018-07-13T01:00:00Z">
          <w:pPr>
            <w:pStyle w:val="ListParagraph"/>
            <w:numPr>
              <w:numId w:val="12"/>
            </w:numPr>
            <w:tabs>
              <w:tab w:val="left" w:pos="360"/>
            </w:tabs>
            <w:ind w:left="1440" w:hanging="180"/>
          </w:pPr>
        </w:pPrChange>
      </w:pPr>
      <w:del w:id="82" w:author="ritis" w:date="2018-06-29T19:38:00Z">
        <w:r w:rsidRPr="00A51570" w:rsidDel="00A63E2E">
          <w:rPr>
            <w:rFonts w:ascii="Times New Roman" w:hAnsi="Times New Roman" w:cs="Times New Roman"/>
            <w:sz w:val="24"/>
            <w:szCs w:val="24"/>
            <w:shd w:val="clear" w:color="auto" w:fill="FFFFFF"/>
          </w:rPr>
          <w:delText xml:space="preserve"> Kamaxi Bhate, and Shrikala Acharya. “Preventive and Social Medicine: Practitioner's Review of Gender Content.”</w:delText>
        </w:r>
        <w:r w:rsidRPr="00A51570" w:rsidDel="00A63E2E">
          <w:rPr>
            <w:rStyle w:val="apple-converted-space"/>
            <w:rFonts w:ascii="Times New Roman" w:hAnsi="Times New Roman" w:cs="Times New Roman"/>
            <w:sz w:val="24"/>
            <w:szCs w:val="24"/>
            <w:shd w:val="clear" w:color="auto" w:fill="FFFFFF"/>
          </w:rPr>
          <w:delText> </w:delText>
        </w:r>
        <w:r w:rsidRPr="00A51570" w:rsidDel="00A63E2E">
          <w:rPr>
            <w:rFonts w:ascii="Times New Roman" w:hAnsi="Times New Roman" w:cs="Times New Roman"/>
            <w:i/>
            <w:iCs/>
            <w:sz w:val="24"/>
            <w:szCs w:val="24"/>
            <w:shd w:val="clear" w:color="auto" w:fill="FFFFFF"/>
          </w:rPr>
          <w:delText>Economic and Political Weekly</w:delText>
        </w:r>
        <w:r w:rsidRPr="00A51570" w:rsidDel="00A63E2E">
          <w:rPr>
            <w:rFonts w:ascii="Times New Roman" w:hAnsi="Times New Roman" w:cs="Times New Roman"/>
            <w:sz w:val="24"/>
            <w:szCs w:val="24"/>
            <w:shd w:val="clear" w:color="auto" w:fill="FFFFFF"/>
          </w:rPr>
          <w:delText>, vol. 40, no. 18, 2005, pp. 1870–1875.</w:delText>
        </w:r>
      </w:del>
    </w:p>
    <w:p w:rsidR="00C621C4" w:rsidRPr="00BD5E0F" w:rsidDel="00BD5E0F" w:rsidRDefault="00C621C4">
      <w:pPr>
        <w:pStyle w:val="ListParagraph"/>
        <w:tabs>
          <w:tab w:val="left" w:pos="360"/>
        </w:tabs>
        <w:rPr>
          <w:del w:id="83" w:author="ritis" w:date="2018-07-13T22:14:00Z"/>
          <w:rFonts w:ascii="Times New Roman" w:hAnsi="Times New Roman" w:cs="Times New Roman"/>
          <w:sz w:val="24"/>
          <w:szCs w:val="24"/>
          <w:rPrChange w:id="84" w:author="ritis" w:date="2018-07-13T22:14:00Z">
            <w:rPr>
              <w:del w:id="85" w:author="ritis" w:date="2018-07-13T22:14:00Z"/>
            </w:rPr>
          </w:rPrChange>
        </w:rPr>
        <w:pPrChange w:id="86" w:author="ritis" w:date="2018-07-13T22:14:00Z">
          <w:pPr>
            <w:pStyle w:val="NoSpacing"/>
          </w:pPr>
        </w:pPrChange>
      </w:pPr>
    </w:p>
    <w:p w:rsidR="004740B2" w:rsidRPr="00A51570" w:rsidDel="00BD5E0F" w:rsidRDefault="0017671B">
      <w:pPr>
        <w:pStyle w:val="NoSpacing"/>
        <w:rPr>
          <w:del w:id="87" w:author="ritis" w:date="2018-07-13T22:04:00Z"/>
          <w:rFonts w:ascii="Times New Roman" w:hAnsi="Times New Roman" w:cs="Times New Roman"/>
          <w:sz w:val="24"/>
          <w:szCs w:val="24"/>
        </w:rPr>
      </w:pPr>
      <w:moveFromRangeStart w:id="88" w:author="ritis" w:date="2018-06-30T09:59:00Z" w:name="move518116126"/>
      <w:moveFrom w:id="89" w:author="ritis" w:date="2018-06-30T09:59:00Z">
        <w:r w:rsidRPr="002B7B6F" w:rsidDel="00765FFD">
          <w:rPr>
            <w:rFonts w:ascii="Times New Roman" w:hAnsi="Times New Roman" w:cs="Times New Roman"/>
            <w:sz w:val="24"/>
            <w:szCs w:val="24"/>
          </w:rPr>
          <w:t xml:space="preserve">Medical textbooks should be able to </w:t>
        </w:r>
        <w:r w:rsidRPr="002B7B6F" w:rsidDel="00765FFD">
          <w:rPr>
            <w:rFonts w:ascii="Times New Roman" w:hAnsi="Times New Roman" w:cs="Times New Roman"/>
            <w:color w:val="000000"/>
            <w:sz w:val="24"/>
            <w:szCs w:val="24"/>
          </w:rPr>
          <w:t>tackle issues related to gender and gender inequali</w:t>
        </w:r>
        <w:r w:rsidRPr="002B7B6F" w:rsidDel="00765FFD">
          <w:rPr>
            <w:rFonts w:ascii="Times New Roman" w:hAnsi="Times New Roman" w:cs="Times New Roman"/>
            <w:color w:val="000000"/>
            <w:sz w:val="24"/>
            <w:szCs w:val="24"/>
          </w:rPr>
          <w:softHyphen/>
          <w:t xml:space="preserve">ties, sexuality, violence, and many culturally defined norms that adversely affect the health of women in many societies. </w:t>
        </w:r>
        <w:r w:rsidR="00212DED" w:rsidRPr="00A51570" w:rsidDel="00765FFD">
          <w:rPr>
            <w:rFonts w:ascii="Times New Roman" w:hAnsi="Times New Roman" w:cs="Times New Roman"/>
            <w:sz w:val="24"/>
            <w:szCs w:val="24"/>
          </w:rPr>
          <w:t xml:space="preserve">Textbooks are the cornerstone of the learning process and can shape approaches and attitudes of the readers and learners. </w:t>
        </w:r>
      </w:moveFrom>
      <w:moveFromRangeStart w:id="90" w:author="ritis" w:date="2018-06-30T09:55:00Z" w:name="move518115877"/>
      <w:moveFromRangeEnd w:id="88"/>
      <w:moveFrom w:id="91" w:author="ritis" w:date="2018-06-30T09:55:00Z">
        <w:r w:rsidR="00212DED" w:rsidRPr="00A51570" w:rsidDel="005114EE">
          <w:rPr>
            <w:rFonts w:ascii="Times New Roman" w:hAnsi="Times New Roman" w:cs="Times New Roman"/>
            <w:sz w:val="24"/>
            <w:szCs w:val="24"/>
          </w:rPr>
          <w:t>Here are some examples of the language in the textbooks which reflects not only facts</w:t>
        </w:r>
        <w:r w:rsidR="00EB110F" w:rsidRPr="00A51570" w:rsidDel="005114EE">
          <w:rPr>
            <w:rFonts w:ascii="Times New Roman" w:hAnsi="Times New Roman" w:cs="Times New Roman"/>
            <w:sz w:val="24"/>
            <w:szCs w:val="24"/>
          </w:rPr>
          <w:t>,</w:t>
        </w:r>
        <w:r w:rsidR="00212DED" w:rsidRPr="00A51570" w:rsidDel="005114EE">
          <w:rPr>
            <w:rFonts w:ascii="Times New Roman" w:hAnsi="Times New Roman" w:cs="Times New Roman"/>
            <w:sz w:val="24"/>
            <w:szCs w:val="24"/>
          </w:rPr>
          <w:t xml:space="preserve"> but the attitude or even prejudices of the authors, thus creating a bias in the minds of students who have never been exposed to the other perspectives related to the issue in discussion. </w:t>
        </w:r>
      </w:moveFrom>
      <w:moveFromRangeEnd w:id="90"/>
    </w:p>
    <w:p w:rsidR="005E0E32" w:rsidRPr="002B7B6F" w:rsidRDefault="005E0E32">
      <w:pPr>
        <w:pStyle w:val="NoSpacing"/>
        <w:rPr>
          <w:rFonts w:ascii="Times New Roman" w:hAnsi="Times New Roman" w:cs="Times New Roman"/>
          <w:sz w:val="24"/>
          <w:szCs w:val="24"/>
        </w:rPr>
      </w:pPr>
    </w:p>
    <w:p w:rsidR="00FC6DA0" w:rsidRPr="00CE29E0" w:rsidRDefault="00FC6DA0">
      <w:pPr>
        <w:pStyle w:val="NoSpacing"/>
        <w:rPr>
          <w:rFonts w:ascii="Times New Roman" w:hAnsi="Times New Roman" w:cs="Times New Roman"/>
          <w:b/>
          <w:sz w:val="24"/>
          <w:szCs w:val="24"/>
        </w:rPr>
      </w:pPr>
      <w:r w:rsidRPr="00CE29E0">
        <w:rPr>
          <w:rFonts w:ascii="Times New Roman" w:hAnsi="Times New Roman" w:cs="Times New Roman"/>
          <w:b/>
          <w:sz w:val="24"/>
          <w:szCs w:val="24"/>
        </w:rPr>
        <w:t>Rape</w:t>
      </w:r>
      <w:r w:rsidR="006E58AB" w:rsidRPr="00CE29E0">
        <w:rPr>
          <w:rFonts w:ascii="Times New Roman" w:hAnsi="Times New Roman" w:cs="Times New Roman"/>
          <w:b/>
          <w:sz w:val="24"/>
          <w:szCs w:val="24"/>
        </w:rPr>
        <w:t xml:space="preserve"> </w:t>
      </w:r>
    </w:p>
    <w:p w:rsidR="004740B2" w:rsidRPr="00BD5E0F" w:rsidRDefault="004740B2">
      <w:pPr>
        <w:pStyle w:val="NoSpacing"/>
        <w:rPr>
          <w:rFonts w:ascii="Times New Roman" w:hAnsi="Times New Roman" w:cs="Times New Roman"/>
          <w:b/>
          <w:sz w:val="24"/>
          <w:szCs w:val="24"/>
        </w:rPr>
      </w:pPr>
    </w:p>
    <w:p w:rsidR="00FC6DA0" w:rsidRPr="00A51570" w:rsidRDefault="00FC6DA0">
      <w:pPr>
        <w:pStyle w:val="NoSpacing"/>
        <w:rPr>
          <w:rFonts w:ascii="Times New Roman" w:hAnsi="Times New Roman" w:cs="Times New Roman"/>
          <w:sz w:val="24"/>
          <w:szCs w:val="24"/>
          <w:shd w:val="clear" w:color="auto" w:fill="FFFFFF"/>
          <w:rPrChange w:id="92" w:author="ritis" w:date="2018-07-13T01:00:00Z">
            <w:rPr>
              <w:shd w:val="clear" w:color="auto" w:fill="FFFFFF"/>
            </w:rPr>
          </w:rPrChange>
        </w:rPr>
      </w:pPr>
      <w:r w:rsidRPr="00BD5E0F">
        <w:rPr>
          <w:rFonts w:ascii="Times New Roman" w:hAnsi="Times New Roman" w:cs="Times New Roman"/>
          <w:sz w:val="24"/>
          <w:szCs w:val="24"/>
          <w:shd w:val="clear" w:color="auto" w:fill="FFFFFF"/>
        </w:rPr>
        <w:t>Since ages, young girls have been taught to be passive and boys to be aggressive. When these stereotypes and gender roles become extended to our sexual roles, it is conveniently assumed that women want to be sexually dominated by men, and that men have the right to demand sexual compliance from any woman while neglecting consent. This can be seen as a reflection of the male-dominated society, and the control over a woman’s body and sexuality. And even though majority of people being convicted for rape are men, it is often seen as a women’s issue, affecting them disproportionately.</w:t>
      </w:r>
      <w:r w:rsidRPr="00A51570">
        <w:rPr>
          <w:rFonts w:ascii="Times New Roman" w:hAnsi="Times New Roman" w:cs="Times New Roman"/>
          <w:sz w:val="24"/>
          <w:szCs w:val="24"/>
          <w:shd w:val="clear" w:color="auto" w:fill="FFFFFF"/>
          <w:rPrChange w:id="93" w:author="ritis" w:date="2018-07-13T01:00:00Z">
            <w:rPr>
              <w:shd w:val="clear" w:color="auto" w:fill="FFFFFF"/>
            </w:rPr>
          </w:rPrChange>
        </w:rPr>
        <w:t xml:space="preserve"> </w:t>
      </w:r>
    </w:p>
    <w:p w:rsidR="00FC6DA0" w:rsidRPr="00A51570" w:rsidRDefault="00FC6DA0">
      <w:pPr>
        <w:pStyle w:val="NoSpacing"/>
        <w:rPr>
          <w:rFonts w:ascii="Times New Roman" w:hAnsi="Times New Roman" w:cs="Times New Roman"/>
          <w:sz w:val="24"/>
          <w:szCs w:val="24"/>
          <w:shd w:val="clear" w:color="auto" w:fill="FFFFFF"/>
          <w:rPrChange w:id="94" w:author="ritis" w:date="2018-07-13T01:00:00Z">
            <w:rPr>
              <w:shd w:val="clear" w:color="auto" w:fill="FFFFFF"/>
            </w:rPr>
          </w:rPrChange>
        </w:rPr>
      </w:pPr>
    </w:p>
    <w:p w:rsidR="00FC6DA0" w:rsidRPr="00345492" w:rsidRDefault="003252E9">
      <w:pPr>
        <w:autoSpaceDE w:val="0"/>
        <w:autoSpaceDN w:val="0"/>
        <w:adjustRightInd w:val="0"/>
        <w:spacing w:after="0" w:line="240" w:lineRule="auto"/>
        <w:rPr>
          <w:rFonts w:ascii="Times New Roman" w:hAnsi="Times New Roman" w:cs="Times New Roman"/>
          <w:i/>
          <w:sz w:val="24"/>
          <w:szCs w:val="24"/>
        </w:rPr>
        <w:pPrChange w:id="9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96" w:author="ritis" w:date="2018-06-30T08:49:00Z">
        <w:r w:rsidRPr="00A51570">
          <w:rPr>
            <w:rFonts w:ascii="Times New Roman" w:hAnsi="Times New Roman" w:cs="Times New Roman"/>
            <w:i/>
            <w:sz w:val="24"/>
            <w:szCs w:val="24"/>
          </w:rPr>
          <w:lastRenderedPageBreak/>
          <w:t>“</w:t>
        </w:r>
      </w:ins>
      <w:r w:rsidR="00FC6DA0" w:rsidRPr="00A51570">
        <w:rPr>
          <w:rFonts w:ascii="Times New Roman" w:hAnsi="Times New Roman" w:cs="Times New Roman"/>
          <w:i/>
          <w:sz w:val="24"/>
          <w:szCs w:val="24"/>
        </w:rPr>
        <w:t>The material facts to be considered are the conduct and behavior of the vic</w:t>
      </w:r>
      <w:r w:rsidR="0033348F" w:rsidRPr="00A51570">
        <w:rPr>
          <w:rFonts w:ascii="Times New Roman" w:hAnsi="Times New Roman" w:cs="Times New Roman"/>
          <w:i/>
          <w:sz w:val="24"/>
          <w:szCs w:val="24"/>
        </w:rPr>
        <w:t>tim. It is not rape where a woma</w:t>
      </w:r>
      <w:r w:rsidR="00FC6DA0" w:rsidRPr="00345492">
        <w:rPr>
          <w:rFonts w:ascii="Times New Roman" w:hAnsi="Times New Roman" w:cs="Times New Roman"/>
          <w:i/>
          <w:sz w:val="24"/>
          <w:szCs w:val="24"/>
        </w:rPr>
        <w:t>n initially objects, but subsequently gives her consent to sexual act.</w:t>
      </w:r>
      <w:ins w:id="97" w:author="ritis" w:date="2018-06-30T08:49:00Z">
        <w:r w:rsidRPr="00345492">
          <w:rPr>
            <w:rFonts w:ascii="Times New Roman" w:hAnsi="Times New Roman" w:cs="Times New Roman"/>
            <w:i/>
            <w:sz w:val="24"/>
            <w:szCs w:val="24"/>
          </w:rPr>
          <w:t>”</w:t>
        </w:r>
      </w:ins>
      <w:r w:rsidR="00FC6DA0" w:rsidRPr="00345492">
        <w:rPr>
          <w:rFonts w:ascii="Times New Roman" w:hAnsi="Times New Roman" w:cs="Times New Roman"/>
          <w:i/>
          <w:sz w:val="24"/>
          <w:szCs w:val="24"/>
        </w:rPr>
        <w:t xml:space="preserve"> (Forensic Medicine, Reddy, p 413)</w:t>
      </w:r>
    </w:p>
    <w:p w:rsidR="00FC6DA0" w:rsidRPr="00A51570" w:rsidRDefault="00FC6DA0" w:rsidP="00A51570">
      <w:pPr>
        <w:pStyle w:val="NoSpacing"/>
        <w:rPr>
          <w:rFonts w:ascii="Times New Roman" w:hAnsi="Times New Roman" w:cs="Times New Roman"/>
          <w:sz w:val="24"/>
          <w:szCs w:val="24"/>
          <w:shd w:val="clear" w:color="auto" w:fill="FFFFFF"/>
          <w:rPrChange w:id="98" w:author="ritis" w:date="2018-07-13T01:00:00Z">
            <w:rPr>
              <w:shd w:val="clear" w:color="auto" w:fill="FFFFFF"/>
            </w:rPr>
          </w:rPrChange>
        </w:rPr>
      </w:pPr>
    </w:p>
    <w:p w:rsidR="00FC6DA0" w:rsidRPr="00A51570" w:rsidRDefault="00DF4AAD">
      <w:pPr>
        <w:spacing w:after="0" w:line="240" w:lineRule="auto"/>
        <w:rPr>
          <w:rFonts w:ascii="Times New Roman" w:eastAsia="Times New Roman" w:hAnsi="Times New Roman" w:cs="Times New Roman"/>
          <w:color w:val="222222"/>
          <w:sz w:val="24"/>
          <w:szCs w:val="24"/>
          <w:lang w:bidi="hi-IN"/>
          <w:rPrChange w:id="99" w:author="ritis" w:date="2018-07-13T01:00:00Z">
            <w:rPr>
              <w:rFonts w:ascii="Times New Roman" w:hAnsi="Times New Roman" w:cs="Times New Roman"/>
              <w:sz w:val="24"/>
              <w:shd w:val="clear" w:color="auto" w:fill="FFFFFF"/>
            </w:rPr>
          </w:rPrChange>
        </w:rPr>
        <w:pPrChange w:id="100" w:author="ritis" w:date="2018-07-13T01:00:00Z">
          <w:pPr>
            <w:pStyle w:val="NoSpacing"/>
          </w:pPr>
        </w:pPrChange>
      </w:pPr>
      <w:ins w:id="101" w:author="ritis" w:date="2018-07-09T12:11:00Z">
        <w:r w:rsidRPr="00A51570">
          <w:rPr>
            <w:rFonts w:ascii="Times New Roman" w:hAnsi="Times New Roman" w:cs="Times New Roman"/>
            <w:sz w:val="24"/>
            <w:szCs w:val="24"/>
            <w:shd w:val="clear" w:color="auto" w:fill="FFFFFF"/>
          </w:rPr>
          <w:t xml:space="preserve">The definition of rape/sexual violence yet excludes marital rape, men as a possibility of being victims of sexual violence, rape laws differing for married and unmarried minors and the varying reactions of the victims. </w:t>
        </w:r>
        <w:r w:rsidRPr="00345492">
          <w:rPr>
            <w:rFonts w:ascii="Times New Roman" w:hAnsi="Times New Roman" w:cs="Times New Roman"/>
            <w:sz w:val="24"/>
            <w:szCs w:val="24"/>
            <w:shd w:val="clear" w:color="auto" w:fill="FFFFFF"/>
          </w:rPr>
          <w:t xml:space="preserve">It is important to understand that the social behavior of rape victims is often generalized, the social reality of women who are raped is completely different, and their reactions may be diverse with varying degrees of fear, embarrassment, guilt and anger. And anything inconsistent or considered a </w:t>
        </w:r>
        <w:r w:rsidRPr="00345492">
          <w:rPr>
            <w:rFonts w:ascii="Times New Roman" w:hAnsi="Times New Roman" w:cs="Times New Roman"/>
            <w:i/>
            <w:sz w:val="24"/>
            <w:szCs w:val="24"/>
            <w:shd w:val="clear" w:color="auto" w:fill="FFFFFF"/>
          </w:rPr>
          <w:t>bad fit</w:t>
        </w:r>
        <w:r w:rsidRPr="00345492">
          <w:rPr>
            <w:rFonts w:ascii="Times New Roman" w:hAnsi="Times New Roman" w:cs="Times New Roman"/>
            <w:sz w:val="24"/>
            <w:szCs w:val="24"/>
            <w:shd w:val="clear" w:color="auto" w:fill="FFFFFF"/>
          </w:rPr>
          <w:t xml:space="preserve"> can </w:t>
        </w:r>
        <w:r w:rsidRPr="00345492">
          <w:rPr>
            <w:rFonts w:ascii="Times New Roman" w:eastAsia="Times New Roman" w:hAnsi="Times New Roman" w:cs="Times New Roman"/>
            <w:bCs/>
            <w:color w:val="222222"/>
            <w:sz w:val="24"/>
            <w:szCs w:val="24"/>
            <w:lang w:bidi="hi-IN"/>
          </w:rPr>
          <w:t>get con</w:t>
        </w:r>
      </w:ins>
      <w:ins w:id="102" w:author="ritis" w:date="2018-07-13T22:45:00Z">
        <w:r w:rsidR="00F34ED3">
          <w:rPr>
            <w:rFonts w:ascii="Times New Roman" w:eastAsia="Times New Roman" w:hAnsi="Times New Roman" w:cs="Times New Roman"/>
            <w:bCs/>
            <w:color w:val="222222"/>
            <w:sz w:val="24"/>
            <w:szCs w:val="24"/>
            <w:lang w:bidi="hi-IN"/>
          </w:rPr>
          <w:t>templated</w:t>
        </w:r>
      </w:ins>
      <w:ins w:id="103" w:author="ritis" w:date="2018-07-09T12:11:00Z">
        <w:r w:rsidRPr="00345492">
          <w:rPr>
            <w:rFonts w:ascii="Times New Roman" w:eastAsia="Times New Roman" w:hAnsi="Times New Roman" w:cs="Times New Roman"/>
            <w:bCs/>
            <w:color w:val="222222"/>
            <w:sz w:val="24"/>
            <w:szCs w:val="24"/>
            <w:lang w:bidi="hi-IN"/>
          </w:rPr>
          <w:t xml:space="preserve"> as a false rape accusation, a mental disorder, or merely just be </w:t>
        </w:r>
        <w:proofErr w:type="gramStart"/>
        <w:r w:rsidRPr="00345492">
          <w:rPr>
            <w:rFonts w:ascii="Times New Roman" w:eastAsia="Times New Roman" w:hAnsi="Times New Roman" w:cs="Times New Roman"/>
            <w:bCs/>
            <w:color w:val="222222"/>
            <w:sz w:val="24"/>
            <w:szCs w:val="24"/>
            <w:lang w:bidi="hi-IN"/>
          </w:rPr>
          <w:t>dismissed.</w:t>
        </w:r>
      </w:ins>
      <w:ins w:id="104" w:author="ritis" w:date="2018-07-11T08:59:00Z">
        <w:r w:rsidR="008948F1" w:rsidRPr="00345492">
          <w:rPr>
            <w:rFonts w:ascii="Times New Roman" w:hAnsi="Times New Roman" w:cs="Times New Roman"/>
            <w:sz w:val="24"/>
            <w:szCs w:val="24"/>
            <w:vertAlign w:val="superscript"/>
          </w:rPr>
          <w:t>[</w:t>
        </w:r>
        <w:proofErr w:type="gramEnd"/>
        <w:r w:rsidR="008948F1" w:rsidRPr="00345492">
          <w:rPr>
            <w:rFonts w:ascii="Times New Roman" w:hAnsi="Times New Roman" w:cs="Times New Roman"/>
            <w:sz w:val="24"/>
            <w:szCs w:val="24"/>
            <w:vertAlign w:val="superscript"/>
          </w:rPr>
          <w:t>6]</w:t>
        </w:r>
      </w:ins>
      <w:ins w:id="105" w:author="ritis" w:date="2018-07-09T12:11:00Z">
        <w:r w:rsidRPr="00345492">
          <w:rPr>
            <w:rFonts w:ascii="Times New Roman" w:hAnsi="Times New Roman" w:cs="Times New Roman"/>
            <w:sz w:val="24"/>
            <w:szCs w:val="24"/>
            <w:shd w:val="clear" w:color="auto" w:fill="FFFFFF"/>
          </w:rPr>
          <w:t xml:space="preserve"> </w:t>
        </w:r>
      </w:ins>
      <w:r w:rsidR="00FC6DA0" w:rsidRPr="00345492">
        <w:rPr>
          <w:rFonts w:ascii="Times New Roman" w:hAnsi="Times New Roman" w:cs="Times New Roman"/>
          <w:sz w:val="24"/>
          <w:szCs w:val="24"/>
          <w:shd w:val="clear" w:color="auto" w:fill="FFFFFF"/>
        </w:rPr>
        <w:t>When a woman is seeking medical attention after being raped or sexually assaulted, healthcare providers often ask</w:t>
      </w:r>
      <w:ins w:id="106" w:author="ritis" w:date="2018-07-09T12:13:00Z">
        <w:r w:rsidR="00BE79BC" w:rsidRPr="00345492">
          <w:rPr>
            <w:rFonts w:ascii="Times New Roman" w:hAnsi="Times New Roman" w:cs="Times New Roman"/>
            <w:sz w:val="24"/>
            <w:szCs w:val="24"/>
            <w:shd w:val="clear" w:color="auto" w:fill="FFFFFF"/>
          </w:rPr>
          <w:t xml:space="preserve"> hostile and irrelevant</w:t>
        </w:r>
      </w:ins>
      <w:r w:rsidR="00FC6DA0" w:rsidRPr="00345492">
        <w:rPr>
          <w:rFonts w:ascii="Times New Roman" w:hAnsi="Times New Roman" w:cs="Times New Roman"/>
          <w:sz w:val="24"/>
          <w:szCs w:val="24"/>
          <w:shd w:val="clear" w:color="auto" w:fill="FFFFFF"/>
        </w:rPr>
        <w:t xml:space="preserve"> questions concerning her clothing, marital status, sexual history, and level of resistance during rape, dwelling on the sexual aspect of rape instead of considering it as an act of violence.</w:t>
      </w:r>
      <w:ins w:id="107" w:author="ritis" w:date="2018-07-11T08:58:00Z">
        <w:r w:rsidR="008948F1" w:rsidRPr="00345492">
          <w:rPr>
            <w:rFonts w:ascii="Times New Roman" w:hAnsi="Times New Roman" w:cs="Times New Roman"/>
            <w:sz w:val="24"/>
            <w:szCs w:val="24"/>
            <w:vertAlign w:val="superscript"/>
          </w:rPr>
          <w:t xml:space="preserve"> [</w:t>
        </w:r>
      </w:ins>
      <w:ins w:id="108" w:author="ritis" w:date="2018-07-11T08:59:00Z">
        <w:r w:rsidR="008948F1" w:rsidRPr="00345492">
          <w:rPr>
            <w:rFonts w:ascii="Times New Roman" w:hAnsi="Times New Roman" w:cs="Times New Roman"/>
            <w:sz w:val="24"/>
            <w:szCs w:val="24"/>
            <w:vertAlign w:val="superscript"/>
          </w:rPr>
          <w:t>7</w:t>
        </w:r>
      </w:ins>
      <w:ins w:id="109" w:author="ritis" w:date="2018-07-11T08:58:00Z">
        <w:r w:rsidR="008948F1" w:rsidRPr="00345492">
          <w:rPr>
            <w:rFonts w:ascii="Times New Roman" w:hAnsi="Times New Roman" w:cs="Times New Roman"/>
            <w:sz w:val="24"/>
            <w:szCs w:val="24"/>
            <w:vertAlign w:val="superscript"/>
          </w:rPr>
          <w:t>][</w:t>
        </w:r>
      </w:ins>
      <w:ins w:id="110" w:author="ritis" w:date="2018-07-11T08:59:00Z">
        <w:r w:rsidR="008948F1" w:rsidRPr="00345492">
          <w:rPr>
            <w:rFonts w:ascii="Times New Roman" w:hAnsi="Times New Roman" w:cs="Times New Roman"/>
            <w:sz w:val="24"/>
            <w:szCs w:val="24"/>
            <w:vertAlign w:val="superscript"/>
          </w:rPr>
          <w:t>8</w:t>
        </w:r>
      </w:ins>
      <w:ins w:id="111" w:author="ritis" w:date="2018-07-11T08:58:00Z">
        <w:r w:rsidR="008948F1" w:rsidRPr="00345492">
          <w:rPr>
            <w:rFonts w:ascii="Times New Roman" w:hAnsi="Times New Roman" w:cs="Times New Roman"/>
            <w:sz w:val="24"/>
            <w:szCs w:val="24"/>
            <w:vertAlign w:val="superscript"/>
          </w:rPr>
          <w:t>]</w:t>
        </w:r>
      </w:ins>
      <w:r w:rsidR="00FC6DA0" w:rsidRPr="00345492">
        <w:rPr>
          <w:rFonts w:ascii="Times New Roman" w:hAnsi="Times New Roman" w:cs="Times New Roman"/>
          <w:sz w:val="24"/>
          <w:szCs w:val="24"/>
          <w:shd w:val="clear" w:color="auto" w:fill="FFFFFF"/>
        </w:rPr>
        <w:t xml:space="preserve"> </w:t>
      </w:r>
      <w:del w:id="112" w:author="ritis" w:date="2018-07-09T12:11:00Z">
        <w:r w:rsidR="00FC6DA0" w:rsidRPr="00345492" w:rsidDel="00DF4AAD">
          <w:rPr>
            <w:rFonts w:ascii="Times New Roman" w:hAnsi="Times New Roman" w:cs="Times New Roman"/>
            <w:sz w:val="24"/>
            <w:szCs w:val="24"/>
            <w:shd w:val="clear" w:color="auto" w:fill="FFFFFF"/>
          </w:rPr>
          <w:delText>It is important to understand that the social reality of women who are raped is completely different, and their reactions may be diverse with varying degrees of fear, embarrassment, guilt and anger.</w:delText>
        </w:r>
      </w:del>
      <w:del w:id="113" w:author="ritis" w:date="2018-07-02T21:08:00Z">
        <w:r w:rsidR="00FC6DA0" w:rsidRPr="00345492" w:rsidDel="00FE4A37">
          <w:rPr>
            <w:rFonts w:ascii="Times New Roman" w:hAnsi="Times New Roman" w:cs="Times New Roman"/>
            <w:sz w:val="24"/>
            <w:szCs w:val="24"/>
            <w:shd w:val="clear" w:color="auto" w:fill="FFFFFF"/>
          </w:rPr>
          <w:delText xml:space="preserve"> </w:delText>
        </w:r>
      </w:del>
      <w:del w:id="114" w:author="ritis" w:date="2018-07-03T08:25:00Z">
        <w:r w:rsidR="00FC6DA0" w:rsidRPr="00345492" w:rsidDel="00756ABF">
          <w:rPr>
            <w:rFonts w:ascii="Times New Roman" w:hAnsi="Times New Roman" w:cs="Times New Roman"/>
            <w:sz w:val="24"/>
            <w:szCs w:val="24"/>
            <w:shd w:val="clear" w:color="auto" w:fill="FFFFFF"/>
          </w:rPr>
          <w:delText>Doctors</w:delText>
        </w:r>
      </w:del>
      <w:ins w:id="115" w:author="ritis" w:date="2018-07-03T08:25:00Z">
        <w:r w:rsidR="00756ABF" w:rsidRPr="00345492">
          <w:rPr>
            <w:rFonts w:ascii="Times New Roman" w:hAnsi="Times New Roman" w:cs="Times New Roman"/>
            <w:sz w:val="24"/>
            <w:szCs w:val="24"/>
            <w:shd w:val="clear" w:color="auto" w:fill="FFFFFF"/>
          </w:rPr>
          <w:t>Doctors</w:t>
        </w:r>
      </w:ins>
      <w:r w:rsidR="00FC6DA0" w:rsidRPr="00CF5EB7">
        <w:rPr>
          <w:rFonts w:ascii="Times New Roman" w:hAnsi="Times New Roman" w:cs="Times New Roman"/>
          <w:sz w:val="24"/>
          <w:szCs w:val="24"/>
          <w:shd w:val="clear" w:color="auto" w:fill="FFFFFF"/>
        </w:rPr>
        <w:t xml:space="preserve"> do not always react sympathetically and </w:t>
      </w:r>
      <w:del w:id="116" w:author="ritis" w:date="2018-07-09T12:13:00Z">
        <w:r w:rsidR="00FC6DA0" w:rsidRPr="00CF5EB7" w:rsidDel="00BE79BC">
          <w:rPr>
            <w:rFonts w:ascii="Times New Roman" w:hAnsi="Times New Roman" w:cs="Times New Roman"/>
            <w:sz w:val="24"/>
            <w:szCs w:val="24"/>
            <w:shd w:val="clear" w:color="auto" w:fill="FFFFFF"/>
          </w:rPr>
          <w:delText xml:space="preserve">the victims are subjected to hostile and irrelevant questions, </w:delText>
        </w:r>
      </w:del>
      <w:r w:rsidR="00FC6DA0" w:rsidRPr="00CF5EB7">
        <w:rPr>
          <w:rFonts w:ascii="Times New Roman" w:hAnsi="Times New Roman" w:cs="Times New Roman"/>
          <w:sz w:val="24"/>
          <w:szCs w:val="24"/>
          <w:shd w:val="clear" w:color="auto" w:fill="FFFFFF"/>
        </w:rPr>
        <w:t>portray</w:t>
      </w:r>
      <w:del w:id="117" w:author="ritis" w:date="2018-07-09T12:14:00Z">
        <w:r w:rsidR="00FC6DA0" w:rsidRPr="00CF5EB7" w:rsidDel="00BE79BC">
          <w:rPr>
            <w:rFonts w:ascii="Times New Roman" w:hAnsi="Times New Roman" w:cs="Times New Roman"/>
            <w:sz w:val="24"/>
            <w:szCs w:val="24"/>
            <w:shd w:val="clear" w:color="auto" w:fill="FFFFFF"/>
          </w:rPr>
          <w:delText>ing</w:delText>
        </w:r>
      </w:del>
      <w:r w:rsidR="00FC6DA0" w:rsidRPr="00CF5EB7">
        <w:rPr>
          <w:rFonts w:ascii="Times New Roman" w:hAnsi="Times New Roman" w:cs="Times New Roman"/>
          <w:sz w:val="24"/>
          <w:szCs w:val="24"/>
          <w:shd w:val="clear" w:color="auto" w:fill="FFFFFF"/>
        </w:rPr>
        <w:t xml:space="preserve"> a sense of disbelief. This can cause delay or reluctance to get medical help and reporting the </w:t>
      </w:r>
      <w:proofErr w:type="gramStart"/>
      <w:r w:rsidR="00FC6DA0" w:rsidRPr="00CF5EB7">
        <w:rPr>
          <w:rFonts w:ascii="Times New Roman" w:hAnsi="Times New Roman" w:cs="Times New Roman"/>
          <w:sz w:val="24"/>
          <w:szCs w:val="24"/>
          <w:shd w:val="clear" w:color="auto" w:fill="FFFFFF"/>
        </w:rPr>
        <w:t>act.</w:t>
      </w:r>
      <w:ins w:id="118" w:author="ritis" w:date="2018-07-11T09:01:00Z">
        <w:r w:rsidR="008948F1" w:rsidRPr="00CF5EB7">
          <w:rPr>
            <w:rFonts w:ascii="Times New Roman" w:hAnsi="Times New Roman" w:cs="Times New Roman"/>
            <w:sz w:val="24"/>
            <w:szCs w:val="24"/>
            <w:vertAlign w:val="superscript"/>
          </w:rPr>
          <w:t>[</w:t>
        </w:r>
        <w:proofErr w:type="gramEnd"/>
        <w:r w:rsidR="008948F1" w:rsidRPr="00CF5EB7">
          <w:rPr>
            <w:rFonts w:ascii="Times New Roman" w:hAnsi="Times New Roman" w:cs="Times New Roman"/>
            <w:sz w:val="24"/>
            <w:szCs w:val="24"/>
            <w:vertAlign w:val="superscript"/>
          </w:rPr>
          <w:t>6]</w:t>
        </w:r>
      </w:ins>
      <w:r w:rsidR="00FC6DA0" w:rsidRPr="00CF5EB7">
        <w:rPr>
          <w:rFonts w:ascii="Times New Roman" w:hAnsi="Times New Roman" w:cs="Times New Roman"/>
          <w:sz w:val="24"/>
          <w:szCs w:val="24"/>
          <w:shd w:val="clear" w:color="auto" w:fill="FFFFFF"/>
        </w:rPr>
        <w:t xml:space="preserve"> But whether or not a rape victim intends to report an attack to the police, medical care and counseling should be provided.</w:t>
      </w:r>
    </w:p>
    <w:p w:rsidR="00FC6DA0" w:rsidRPr="00A51570" w:rsidRDefault="00FC6DA0">
      <w:pPr>
        <w:pStyle w:val="NoSpacing"/>
        <w:rPr>
          <w:rFonts w:ascii="Times New Roman" w:hAnsi="Times New Roman" w:cs="Times New Roman"/>
          <w:sz w:val="24"/>
          <w:szCs w:val="24"/>
          <w:shd w:val="clear" w:color="auto" w:fill="FFFFFF"/>
        </w:rPr>
      </w:pPr>
    </w:p>
    <w:p w:rsidR="00FC6DA0" w:rsidRPr="00345492" w:rsidRDefault="003252E9">
      <w:pPr>
        <w:autoSpaceDE w:val="0"/>
        <w:autoSpaceDN w:val="0"/>
        <w:adjustRightInd w:val="0"/>
        <w:spacing w:after="0" w:line="240" w:lineRule="auto"/>
        <w:rPr>
          <w:rFonts w:ascii="Times New Roman" w:hAnsi="Times New Roman" w:cs="Times New Roman"/>
          <w:i/>
          <w:sz w:val="24"/>
          <w:szCs w:val="24"/>
        </w:rPr>
        <w:pPrChange w:id="119"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120" w:author="ritis" w:date="2018-06-30T08:50:00Z">
        <w:r w:rsidRPr="00A51570">
          <w:rPr>
            <w:rFonts w:ascii="Times New Roman" w:hAnsi="Times New Roman" w:cs="Times New Roman"/>
            <w:i/>
            <w:sz w:val="24"/>
            <w:szCs w:val="24"/>
          </w:rPr>
          <w:t>“</w:t>
        </w:r>
      </w:ins>
      <w:r w:rsidR="00FC6DA0" w:rsidRPr="00A51570">
        <w:rPr>
          <w:rFonts w:ascii="Times New Roman" w:hAnsi="Times New Roman" w:cs="Times New Roman"/>
          <w:i/>
          <w:sz w:val="24"/>
          <w:szCs w:val="24"/>
        </w:rPr>
        <w:t>Rape and gender – in law, rape can only be committed by a man, and a woman cannot rape a man…</w:t>
      </w:r>
      <w:ins w:id="121" w:author="ritis" w:date="2018-06-30T08:50:00Z">
        <w:r w:rsidRPr="00345492">
          <w:rPr>
            <w:rFonts w:ascii="Times New Roman" w:hAnsi="Times New Roman" w:cs="Times New Roman"/>
            <w:i/>
            <w:sz w:val="24"/>
            <w:szCs w:val="24"/>
          </w:rPr>
          <w:t>”</w:t>
        </w:r>
      </w:ins>
      <w:r w:rsidR="00FC6DA0" w:rsidRPr="00345492">
        <w:rPr>
          <w:rFonts w:ascii="Times New Roman" w:hAnsi="Times New Roman" w:cs="Times New Roman"/>
          <w:i/>
          <w:sz w:val="24"/>
          <w:szCs w:val="24"/>
        </w:rPr>
        <w:t xml:space="preserve"> (Forensic Medicine, Reddy, p 415) </w:t>
      </w:r>
    </w:p>
    <w:p w:rsidR="00FC6DA0" w:rsidRPr="00A51570" w:rsidRDefault="00FC6DA0" w:rsidP="00A51570">
      <w:pPr>
        <w:pStyle w:val="NoSpacing"/>
        <w:rPr>
          <w:rFonts w:ascii="Times New Roman" w:hAnsi="Times New Roman" w:cs="Times New Roman"/>
          <w:sz w:val="24"/>
          <w:szCs w:val="24"/>
          <w:shd w:val="clear" w:color="auto" w:fill="FFFFFF"/>
          <w:rPrChange w:id="122" w:author="ritis" w:date="2018-07-13T01:00:00Z">
            <w:rPr>
              <w:shd w:val="clear" w:color="auto" w:fill="FFFFFF"/>
            </w:rPr>
          </w:rPrChange>
        </w:rPr>
      </w:pPr>
    </w:p>
    <w:p w:rsidR="00FC6DA0" w:rsidRPr="00A51570" w:rsidRDefault="00616277">
      <w:pPr>
        <w:rPr>
          <w:rFonts w:ascii="Times New Roman" w:hAnsi="Times New Roman" w:cs="Times New Roman"/>
          <w:b/>
          <w:sz w:val="24"/>
          <w:szCs w:val="24"/>
          <w:rPrChange w:id="123" w:author="ritis" w:date="2018-07-13T01:00:00Z">
            <w:rPr>
              <w:rFonts w:ascii="Times New Roman" w:hAnsi="Times New Roman" w:cs="Times New Roman"/>
              <w:sz w:val="24"/>
              <w:szCs w:val="24"/>
              <w:shd w:val="clear" w:color="auto" w:fill="FFFFFF"/>
            </w:rPr>
          </w:rPrChange>
        </w:rPr>
        <w:pPrChange w:id="124" w:author="ritis" w:date="2018-07-13T01:00:00Z">
          <w:pPr>
            <w:pStyle w:val="NoSpacing"/>
          </w:pPr>
        </w:pPrChange>
      </w:pPr>
      <w:ins w:id="125" w:author="ritis" w:date="2018-07-13T00:41:00Z">
        <w:r w:rsidRPr="00A51570">
          <w:rPr>
            <w:rFonts w:ascii="Times New Roman" w:hAnsi="Times New Roman" w:cs="Times New Roman"/>
            <w:sz w:val="24"/>
            <w:szCs w:val="24"/>
          </w:rPr>
          <w:t>Men are not seen as being as susceptible to sexual violence as women. M</w:t>
        </w:r>
        <w:r w:rsidRPr="00345492">
          <w:rPr>
            <w:rFonts w:ascii="Times New Roman" w:hAnsi="Times New Roman" w:cs="Times New Roman"/>
            <w:sz w:val="24"/>
            <w:szCs w:val="24"/>
          </w:rPr>
          <w:t xml:space="preserve">en being victimized for rape is considered incompatible with their masculinity, particularly in societies in which men are discouraged from talking about their emotions. The society assumes that a man should be able to prevent himself from being attacked, and deal with the consequences of the attack ‘like a man’. </w:t>
        </w:r>
      </w:ins>
      <w:ins w:id="126" w:author="ritis" w:date="2018-07-13T00:42:00Z">
        <w:r w:rsidRPr="00345492">
          <w:rPr>
            <w:rFonts w:ascii="Times New Roman" w:hAnsi="Times New Roman" w:cs="Times New Roman"/>
            <w:sz w:val="24"/>
            <w:szCs w:val="24"/>
          </w:rPr>
          <w:t>Although these findings relate to male sexual violence committed in time of peace, there is nothing to suggest that it does not also pertain to male sexual violence committed in time of conflict</w:t>
        </w:r>
      </w:ins>
      <w:ins w:id="127" w:author="ritis" w:date="2018-07-13T01:06:00Z">
        <w:r w:rsidR="00345492">
          <w:rPr>
            <w:rFonts w:ascii="Times New Roman" w:hAnsi="Times New Roman" w:cs="Times New Roman"/>
            <w:sz w:val="24"/>
            <w:szCs w:val="24"/>
          </w:rPr>
          <w:t xml:space="preserve">. </w:t>
        </w:r>
      </w:ins>
      <w:ins w:id="128" w:author="ritis" w:date="2018-07-13T01:03:00Z">
        <w:r w:rsidR="00345492" w:rsidRPr="00FC2715">
          <w:rPr>
            <w:rFonts w:ascii="Times New Roman" w:hAnsi="Times New Roman" w:cs="Times New Roman"/>
            <w:sz w:val="24"/>
            <w:szCs w:val="24"/>
            <w:vertAlign w:val="superscript"/>
          </w:rPr>
          <w:t>[</w:t>
        </w:r>
        <w:r w:rsidR="00345492">
          <w:rPr>
            <w:rFonts w:ascii="Times New Roman" w:hAnsi="Times New Roman" w:cs="Times New Roman"/>
            <w:sz w:val="24"/>
            <w:szCs w:val="24"/>
            <w:vertAlign w:val="superscript"/>
          </w:rPr>
          <w:t>9</w:t>
        </w:r>
        <w:r w:rsidR="00345492" w:rsidRPr="00FC2715">
          <w:rPr>
            <w:rFonts w:ascii="Times New Roman" w:hAnsi="Times New Roman" w:cs="Times New Roman"/>
            <w:sz w:val="24"/>
            <w:szCs w:val="24"/>
            <w:vertAlign w:val="superscript"/>
          </w:rPr>
          <w:t>]</w:t>
        </w:r>
      </w:ins>
      <w:ins w:id="129" w:author="ritis" w:date="2018-07-13T00:42:00Z">
        <w:r w:rsidRPr="00345492">
          <w:rPr>
            <w:rFonts w:ascii="Times New Roman" w:hAnsi="Times New Roman" w:cs="Times New Roman"/>
            <w:sz w:val="24"/>
            <w:szCs w:val="24"/>
          </w:rPr>
          <w:t xml:space="preserve"> </w:t>
        </w:r>
      </w:ins>
      <w:del w:id="130" w:author="ritis" w:date="2018-06-29T19:03:00Z">
        <w:r w:rsidR="00FC6DA0" w:rsidRPr="00345492" w:rsidDel="00C376B1">
          <w:rPr>
            <w:rFonts w:ascii="Times New Roman" w:hAnsi="Times New Roman" w:cs="Times New Roman"/>
            <w:sz w:val="24"/>
            <w:szCs w:val="24"/>
            <w:shd w:val="clear" w:color="auto" w:fill="FFFFFF"/>
          </w:rPr>
          <w:delText>Rape</w:delText>
        </w:r>
      </w:del>
      <w:ins w:id="131" w:author="ritis" w:date="2018-06-29T19:02:00Z">
        <w:r w:rsidR="00C376B1" w:rsidRPr="00345492">
          <w:rPr>
            <w:rFonts w:ascii="Times New Roman" w:hAnsi="Times New Roman" w:cs="Times New Roman"/>
            <w:sz w:val="24"/>
            <w:szCs w:val="24"/>
            <w:shd w:val="clear" w:color="auto" w:fill="FFFFFF"/>
          </w:rPr>
          <w:t>Sexu</w:t>
        </w:r>
      </w:ins>
      <w:ins w:id="132" w:author="ritis" w:date="2018-06-29T19:03:00Z">
        <w:r w:rsidR="00C376B1" w:rsidRPr="00345492">
          <w:rPr>
            <w:rFonts w:ascii="Times New Roman" w:hAnsi="Times New Roman" w:cs="Times New Roman"/>
            <w:sz w:val="24"/>
            <w:szCs w:val="24"/>
            <w:shd w:val="clear" w:color="auto" w:fill="FFFFFF"/>
          </w:rPr>
          <w:t>al violence</w:t>
        </w:r>
      </w:ins>
      <w:r w:rsidR="00FC6DA0" w:rsidRPr="00345492">
        <w:rPr>
          <w:rFonts w:ascii="Times New Roman" w:hAnsi="Times New Roman" w:cs="Times New Roman"/>
          <w:sz w:val="24"/>
          <w:szCs w:val="24"/>
          <w:shd w:val="clear" w:color="auto" w:fill="FFFFFF"/>
        </w:rPr>
        <w:t xml:space="preserve"> can also be viewed as a way to prove an individual’s masculinity and power through physical triumph. </w:t>
      </w:r>
      <w:r w:rsidR="00FC6DA0" w:rsidRPr="00345492">
        <w:rPr>
          <w:rFonts w:ascii="Times New Roman" w:hAnsi="Times New Roman" w:cs="Times New Roman"/>
          <w:color w:val="000000"/>
          <w:sz w:val="24"/>
          <w:szCs w:val="24"/>
        </w:rPr>
        <w:t xml:space="preserve">If a man feels his masculinity is being questioned or challenged, he may use </w:t>
      </w:r>
      <w:ins w:id="133" w:author="ritis" w:date="2018-06-29T19:03:00Z">
        <w:r w:rsidR="00C376B1" w:rsidRPr="00345492">
          <w:rPr>
            <w:rFonts w:ascii="Times New Roman" w:hAnsi="Times New Roman" w:cs="Times New Roman"/>
            <w:color w:val="000000"/>
            <w:sz w:val="24"/>
            <w:szCs w:val="24"/>
          </w:rPr>
          <w:t>sexual violence</w:t>
        </w:r>
      </w:ins>
      <w:del w:id="134" w:author="ritis" w:date="2018-06-29T19:03:00Z">
        <w:r w:rsidR="00FC6DA0" w:rsidRPr="00345492" w:rsidDel="00C376B1">
          <w:rPr>
            <w:rFonts w:ascii="Times New Roman" w:hAnsi="Times New Roman" w:cs="Times New Roman"/>
            <w:color w:val="000000"/>
            <w:sz w:val="24"/>
            <w:szCs w:val="24"/>
          </w:rPr>
          <w:delText>rape</w:delText>
        </w:r>
      </w:del>
      <w:r w:rsidR="00FC6DA0" w:rsidRPr="00345492">
        <w:rPr>
          <w:rFonts w:ascii="Times New Roman" w:hAnsi="Times New Roman" w:cs="Times New Roman"/>
          <w:color w:val="000000"/>
          <w:sz w:val="24"/>
          <w:szCs w:val="24"/>
        </w:rPr>
        <w:t xml:space="preserve"> as a vehicle to reaffirm his position.</w:t>
      </w:r>
      <w:r w:rsidR="00FC6DA0" w:rsidRPr="00345492">
        <w:rPr>
          <w:rFonts w:ascii="Times New Roman" w:hAnsi="Times New Roman" w:cs="Times New Roman"/>
          <w:sz w:val="24"/>
          <w:szCs w:val="24"/>
          <w:shd w:val="clear" w:color="auto" w:fill="FFFFFF"/>
        </w:rPr>
        <w:t xml:space="preserve"> This acting out of power roles, rather than expression of a sexual need is seen in case of </w:t>
      </w:r>
      <w:r w:rsidR="00FC6DA0" w:rsidRPr="00345492">
        <w:rPr>
          <w:rFonts w:ascii="Times New Roman" w:hAnsi="Times New Roman" w:cs="Times New Roman"/>
          <w:sz w:val="24"/>
          <w:szCs w:val="24"/>
        </w:rPr>
        <w:t>armed conflict, presence of military, or in custody.</w:t>
      </w:r>
      <w:ins w:id="135" w:author="ritis" w:date="2018-07-13T01:04:00Z">
        <w:r w:rsidR="00345492" w:rsidRPr="00345492">
          <w:rPr>
            <w:rFonts w:ascii="Times New Roman" w:hAnsi="Times New Roman" w:cs="Times New Roman"/>
            <w:sz w:val="24"/>
            <w:szCs w:val="24"/>
            <w:vertAlign w:val="superscript"/>
          </w:rPr>
          <w:t xml:space="preserve"> </w:t>
        </w:r>
        <w:r w:rsidR="00345492" w:rsidRPr="00FC2715">
          <w:rPr>
            <w:rFonts w:ascii="Times New Roman" w:hAnsi="Times New Roman" w:cs="Times New Roman"/>
            <w:sz w:val="24"/>
            <w:szCs w:val="24"/>
            <w:vertAlign w:val="superscript"/>
          </w:rPr>
          <w:t>[</w:t>
        </w:r>
        <w:proofErr w:type="gramStart"/>
        <w:r w:rsidR="00345492">
          <w:rPr>
            <w:rFonts w:ascii="Times New Roman" w:hAnsi="Times New Roman" w:cs="Times New Roman"/>
            <w:sz w:val="24"/>
            <w:szCs w:val="24"/>
            <w:vertAlign w:val="superscript"/>
          </w:rPr>
          <w:t>9</w:t>
        </w:r>
        <w:r w:rsidR="00345492" w:rsidRPr="00FC2715">
          <w:rPr>
            <w:rFonts w:ascii="Times New Roman" w:hAnsi="Times New Roman" w:cs="Times New Roman"/>
            <w:sz w:val="24"/>
            <w:szCs w:val="24"/>
            <w:vertAlign w:val="superscript"/>
          </w:rPr>
          <w:t>][</w:t>
        </w:r>
        <w:proofErr w:type="gramEnd"/>
        <w:r w:rsidR="00345492">
          <w:rPr>
            <w:rFonts w:ascii="Times New Roman" w:hAnsi="Times New Roman" w:cs="Times New Roman"/>
            <w:sz w:val="24"/>
            <w:szCs w:val="24"/>
            <w:vertAlign w:val="superscript"/>
          </w:rPr>
          <w:t>10</w:t>
        </w:r>
        <w:r w:rsidR="00345492" w:rsidRPr="00FC2715">
          <w:rPr>
            <w:rFonts w:ascii="Times New Roman" w:hAnsi="Times New Roman" w:cs="Times New Roman"/>
            <w:sz w:val="24"/>
            <w:szCs w:val="24"/>
            <w:vertAlign w:val="superscript"/>
          </w:rPr>
          <w:t>]</w:t>
        </w:r>
      </w:ins>
      <w:r w:rsidR="00FC6DA0" w:rsidRPr="00345492">
        <w:rPr>
          <w:rFonts w:ascii="Times New Roman" w:hAnsi="Times New Roman" w:cs="Times New Roman"/>
          <w:sz w:val="24"/>
          <w:szCs w:val="24"/>
        </w:rPr>
        <w:t xml:space="preserve"> These situations are not presented in UG textbooks, thus medical students often lack the perspective to understand</w:t>
      </w:r>
      <w:ins w:id="136" w:author="ritis" w:date="2018-06-29T19:04:00Z">
        <w:r w:rsidR="00C376B1" w:rsidRPr="00345492">
          <w:rPr>
            <w:rFonts w:ascii="Times New Roman" w:hAnsi="Times New Roman" w:cs="Times New Roman"/>
            <w:sz w:val="24"/>
            <w:szCs w:val="24"/>
          </w:rPr>
          <w:t xml:space="preserve"> sexual violence of</w:t>
        </w:r>
      </w:ins>
      <w:r w:rsidR="00FC6DA0" w:rsidRPr="00345492">
        <w:rPr>
          <w:rFonts w:ascii="Times New Roman" w:hAnsi="Times New Roman" w:cs="Times New Roman"/>
          <w:sz w:val="24"/>
          <w:szCs w:val="24"/>
        </w:rPr>
        <w:t xml:space="preserve"> male</w:t>
      </w:r>
      <w:ins w:id="137" w:author="ritis" w:date="2018-06-29T19:04:00Z">
        <w:r w:rsidR="00C376B1" w:rsidRPr="00345492">
          <w:rPr>
            <w:rFonts w:ascii="Times New Roman" w:hAnsi="Times New Roman" w:cs="Times New Roman"/>
            <w:sz w:val="24"/>
            <w:szCs w:val="24"/>
          </w:rPr>
          <w:t>s</w:t>
        </w:r>
      </w:ins>
      <w:del w:id="138" w:author="ritis" w:date="2018-06-29T19:04:00Z">
        <w:r w:rsidR="00FC6DA0" w:rsidRPr="00345492" w:rsidDel="00C376B1">
          <w:rPr>
            <w:rFonts w:ascii="Times New Roman" w:hAnsi="Times New Roman" w:cs="Times New Roman"/>
            <w:sz w:val="24"/>
            <w:szCs w:val="24"/>
          </w:rPr>
          <w:delText xml:space="preserve"> rape</w:delText>
        </w:r>
      </w:del>
      <w:r w:rsidR="00FC6DA0" w:rsidRPr="00345492">
        <w:rPr>
          <w:rFonts w:ascii="Times New Roman" w:hAnsi="Times New Roman" w:cs="Times New Roman"/>
          <w:sz w:val="24"/>
          <w:szCs w:val="24"/>
        </w:rPr>
        <w:t>.</w:t>
      </w:r>
      <w:r w:rsidR="00FC6DA0" w:rsidRPr="00345492">
        <w:rPr>
          <w:rFonts w:ascii="Times New Roman" w:hAnsi="Times New Roman" w:cs="Times New Roman"/>
          <w:sz w:val="24"/>
          <w:szCs w:val="24"/>
          <w:shd w:val="clear" w:color="auto" w:fill="FFFFFF"/>
        </w:rPr>
        <w:t xml:space="preserve"> </w:t>
      </w:r>
      <w:ins w:id="139" w:author="ritis" w:date="2018-06-29T19:04:00Z">
        <w:r w:rsidR="00C376B1" w:rsidRPr="00345492">
          <w:rPr>
            <w:rFonts w:ascii="Times New Roman" w:hAnsi="Times New Roman" w:cs="Times New Roman"/>
            <w:sz w:val="24"/>
            <w:szCs w:val="24"/>
            <w:shd w:val="clear" w:color="auto" w:fill="FFFFFF"/>
          </w:rPr>
          <w:t>Sexual violence</w:t>
        </w:r>
      </w:ins>
      <w:del w:id="140" w:author="ritis" w:date="2018-06-29T19:04:00Z">
        <w:r w:rsidR="00FC6DA0" w:rsidRPr="00345492" w:rsidDel="00C376B1">
          <w:rPr>
            <w:rFonts w:ascii="Times New Roman" w:hAnsi="Times New Roman" w:cs="Times New Roman"/>
            <w:sz w:val="24"/>
            <w:szCs w:val="24"/>
            <w:shd w:val="clear" w:color="auto" w:fill="FFFFFF"/>
          </w:rPr>
          <w:delText>Rape</w:delText>
        </w:r>
      </w:del>
      <w:r w:rsidR="00FC6DA0" w:rsidRPr="00345492">
        <w:rPr>
          <w:rFonts w:ascii="Times New Roman" w:hAnsi="Times New Roman" w:cs="Times New Roman"/>
          <w:sz w:val="24"/>
          <w:szCs w:val="24"/>
          <w:shd w:val="clear" w:color="auto" w:fill="FFFFFF"/>
        </w:rPr>
        <w:t xml:space="preserve"> of males is still a </w:t>
      </w:r>
      <w:r w:rsidR="00CA6559" w:rsidRPr="002B7B6F">
        <w:rPr>
          <w:rStyle w:val="Hyperlink"/>
          <w:rFonts w:ascii="Times New Roman" w:hAnsi="Times New Roman" w:cs="Times New Roman"/>
          <w:color w:val="auto"/>
          <w:sz w:val="24"/>
          <w:szCs w:val="24"/>
          <w:u w:val="none"/>
          <w:shd w:val="clear" w:color="auto" w:fill="FFFFFF"/>
        </w:rPr>
        <w:fldChar w:fldCharType="begin"/>
      </w:r>
      <w:r w:rsidR="00CA6559" w:rsidRPr="00A51570">
        <w:rPr>
          <w:rStyle w:val="Hyperlink"/>
          <w:rFonts w:ascii="Times New Roman" w:hAnsi="Times New Roman" w:cs="Times New Roman"/>
          <w:color w:val="auto"/>
          <w:sz w:val="24"/>
          <w:szCs w:val="24"/>
          <w:u w:val="none"/>
          <w:shd w:val="clear" w:color="auto" w:fill="FFFFFF"/>
        </w:rPr>
        <w:instrText xml:space="preserve"> HYPERLINK "https://en.wikipedia.org/wiki/Taboo" \o "Taboo" </w:instrText>
      </w:r>
      <w:r w:rsidR="00CA6559" w:rsidRPr="002B7B6F">
        <w:rPr>
          <w:rStyle w:val="Hyperlink"/>
          <w:rFonts w:ascii="Times New Roman" w:hAnsi="Times New Roman" w:cs="Times New Roman"/>
          <w:color w:val="auto"/>
          <w:sz w:val="24"/>
          <w:szCs w:val="24"/>
          <w:u w:val="none"/>
          <w:shd w:val="clear" w:color="auto" w:fill="FFFFFF"/>
          <w:rPrChange w:id="141" w:author="ritis" w:date="2018-07-13T01:00:00Z">
            <w:rPr>
              <w:rStyle w:val="Hyperlink"/>
              <w:rFonts w:ascii="Times New Roman" w:hAnsi="Times New Roman" w:cs="Times New Roman"/>
              <w:color w:val="auto"/>
              <w:sz w:val="24"/>
              <w:szCs w:val="24"/>
              <w:u w:val="none"/>
              <w:shd w:val="clear" w:color="auto" w:fill="FFFFFF"/>
            </w:rPr>
          </w:rPrChange>
        </w:rPr>
        <w:fldChar w:fldCharType="separate"/>
      </w:r>
      <w:r w:rsidR="00FC6DA0" w:rsidRPr="00A51570">
        <w:rPr>
          <w:rStyle w:val="Hyperlink"/>
          <w:rFonts w:ascii="Times New Roman" w:hAnsi="Times New Roman" w:cs="Times New Roman"/>
          <w:color w:val="auto"/>
          <w:sz w:val="24"/>
          <w:szCs w:val="24"/>
          <w:u w:val="none"/>
          <w:shd w:val="clear" w:color="auto" w:fill="FFFFFF"/>
        </w:rPr>
        <w:t>taboo</w:t>
      </w:r>
      <w:r w:rsidR="00CA6559" w:rsidRPr="002B7B6F">
        <w:rPr>
          <w:rStyle w:val="Hyperlink"/>
          <w:rFonts w:ascii="Times New Roman" w:hAnsi="Times New Roman" w:cs="Times New Roman"/>
          <w:color w:val="auto"/>
          <w:sz w:val="24"/>
          <w:szCs w:val="24"/>
          <w:u w:val="none"/>
          <w:shd w:val="clear" w:color="auto" w:fill="FFFFFF"/>
        </w:rPr>
        <w:fldChar w:fldCharType="end"/>
      </w:r>
      <w:r w:rsidR="00FC6DA0" w:rsidRPr="00A51570">
        <w:rPr>
          <w:rStyle w:val="Hyperlink"/>
          <w:rFonts w:ascii="Times New Roman" w:hAnsi="Times New Roman" w:cs="Times New Roman"/>
          <w:color w:val="auto"/>
          <w:sz w:val="24"/>
          <w:szCs w:val="24"/>
          <w:u w:val="none"/>
          <w:shd w:val="clear" w:color="auto" w:fill="FFFFFF"/>
        </w:rPr>
        <w:t xml:space="preserve"> topic since there is no recognition of consensual sex between two males due to the Section 377</w:t>
      </w:r>
      <w:ins w:id="142" w:author="ritis" w:date="2018-06-29T19:05:00Z">
        <w:r w:rsidR="00C376B1" w:rsidRPr="00A51570">
          <w:rPr>
            <w:rStyle w:val="Hyperlink"/>
            <w:rFonts w:ascii="Times New Roman" w:hAnsi="Times New Roman" w:cs="Times New Roman"/>
            <w:color w:val="auto"/>
            <w:sz w:val="24"/>
            <w:szCs w:val="24"/>
            <w:u w:val="none"/>
            <w:shd w:val="clear" w:color="auto" w:fill="FFFFFF"/>
          </w:rPr>
          <w:t xml:space="preserve"> IPC</w:t>
        </w:r>
      </w:ins>
      <w:r w:rsidR="00FC6DA0" w:rsidRPr="00A51570">
        <w:rPr>
          <w:rStyle w:val="Hyperlink"/>
          <w:rFonts w:ascii="Times New Roman" w:hAnsi="Times New Roman" w:cs="Times New Roman"/>
          <w:color w:val="auto"/>
          <w:sz w:val="24"/>
          <w:szCs w:val="24"/>
          <w:u w:val="none"/>
          <w:shd w:val="clear" w:color="auto" w:fill="FFFFFF"/>
        </w:rPr>
        <w:t xml:space="preserve">. </w:t>
      </w:r>
      <w:r w:rsidR="00FC6DA0" w:rsidRPr="00A51570">
        <w:rPr>
          <w:rFonts w:ascii="Times New Roman" w:hAnsi="Times New Roman" w:cs="Times New Roman"/>
          <w:sz w:val="24"/>
          <w:szCs w:val="24"/>
          <w:shd w:val="clear" w:color="auto" w:fill="FFFFFF"/>
        </w:rPr>
        <w:t>Community and service providers often react negatively to the </w:t>
      </w:r>
      <w:r w:rsidR="00CA6559" w:rsidRPr="002B7B6F">
        <w:rPr>
          <w:rStyle w:val="Hyperlink"/>
          <w:rFonts w:ascii="Times New Roman" w:hAnsi="Times New Roman" w:cs="Times New Roman"/>
          <w:color w:val="auto"/>
          <w:sz w:val="24"/>
          <w:szCs w:val="24"/>
          <w:u w:val="none"/>
          <w:shd w:val="clear" w:color="auto" w:fill="FFFFFF"/>
        </w:rPr>
        <w:fldChar w:fldCharType="begin"/>
      </w:r>
      <w:r w:rsidR="00CA6559" w:rsidRPr="00A51570">
        <w:rPr>
          <w:rStyle w:val="Hyperlink"/>
          <w:rFonts w:ascii="Times New Roman" w:hAnsi="Times New Roman" w:cs="Times New Roman"/>
          <w:color w:val="auto"/>
          <w:sz w:val="24"/>
          <w:szCs w:val="24"/>
          <w:u w:val="none"/>
          <w:shd w:val="clear" w:color="auto" w:fill="FFFFFF"/>
        </w:rPr>
        <w:instrText xml:space="preserve"> HYPERLINK "https://en.wikipedia.org/wiki/Sexual_orientation" \o "Sexual orientation" </w:instrText>
      </w:r>
      <w:r w:rsidR="00CA6559" w:rsidRPr="002B7B6F">
        <w:rPr>
          <w:rStyle w:val="Hyperlink"/>
          <w:rFonts w:ascii="Times New Roman" w:hAnsi="Times New Roman" w:cs="Times New Roman"/>
          <w:color w:val="auto"/>
          <w:sz w:val="24"/>
          <w:szCs w:val="24"/>
          <w:u w:val="none"/>
          <w:shd w:val="clear" w:color="auto" w:fill="FFFFFF"/>
          <w:rPrChange w:id="143" w:author="ritis" w:date="2018-07-13T01:00:00Z">
            <w:rPr>
              <w:rStyle w:val="Hyperlink"/>
              <w:rFonts w:ascii="Times New Roman" w:hAnsi="Times New Roman" w:cs="Times New Roman"/>
              <w:color w:val="auto"/>
              <w:sz w:val="24"/>
              <w:szCs w:val="24"/>
              <w:u w:val="none"/>
              <w:shd w:val="clear" w:color="auto" w:fill="FFFFFF"/>
            </w:rPr>
          </w:rPrChange>
        </w:rPr>
        <w:fldChar w:fldCharType="separate"/>
      </w:r>
      <w:r w:rsidR="00FC6DA0" w:rsidRPr="00A51570">
        <w:rPr>
          <w:rStyle w:val="Hyperlink"/>
          <w:rFonts w:ascii="Times New Roman" w:hAnsi="Times New Roman" w:cs="Times New Roman"/>
          <w:color w:val="auto"/>
          <w:sz w:val="24"/>
          <w:szCs w:val="24"/>
          <w:u w:val="none"/>
          <w:shd w:val="clear" w:color="auto" w:fill="FFFFFF"/>
        </w:rPr>
        <w:t>sexual orientation</w:t>
      </w:r>
      <w:r w:rsidR="00CA6559" w:rsidRPr="002B7B6F">
        <w:rPr>
          <w:rStyle w:val="Hyperlink"/>
          <w:rFonts w:ascii="Times New Roman" w:hAnsi="Times New Roman" w:cs="Times New Roman"/>
          <w:color w:val="auto"/>
          <w:sz w:val="24"/>
          <w:szCs w:val="24"/>
          <w:u w:val="none"/>
          <w:shd w:val="clear" w:color="auto" w:fill="FFFFFF"/>
        </w:rPr>
        <w:fldChar w:fldCharType="end"/>
      </w:r>
      <w:r w:rsidR="00FC6DA0" w:rsidRPr="00A51570">
        <w:rPr>
          <w:rFonts w:ascii="Times New Roman" w:hAnsi="Times New Roman" w:cs="Times New Roman"/>
          <w:sz w:val="24"/>
          <w:szCs w:val="24"/>
          <w:shd w:val="clear" w:color="auto" w:fill="FFFFFF"/>
        </w:rPr>
        <w:t> of male victims and the gender of their perpetrators.</w:t>
      </w:r>
      <w:ins w:id="144" w:author="ritis" w:date="2018-07-13T01:39:00Z">
        <w:r w:rsidR="00CF5EB7" w:rsidRPr="00CF5EB7">
          <w:rPr>
            <w:rFonts w:ascii="Times New Roman" w:hAnsi="Times New Roman" w:cs="Times New Roman"/>
            <w:sz w:val="24"/>
            <w:szCs w:val="24"/>
            <w:vertAlign w:val="superscript"/>
          </w:rPr>
          <w:t xml:space="preserve"> </w:t>
        </w:r>
        <w:r w:rsidR="00CF5EB7" w:rsidRPr="00FC2715">
          <w:rPr>
            <w:rFonts w:ascii="Times New Roman" w:hAnsi="Times New Roman" w:cs="Times New Roman"/>
            <w:sz w:val="24"/>
            <w:szCs w:val="24"/>
            <w:vertAlign w:val="superscript"/>
          </w:rPr>
          <w:t>[</w:t>
        </w:r>
        <w:r w:rsidR="00CF5EB7">
          <w:rPr>
            <w:rFonts w:ascii="Times New Roman" w:hAnsi="Times New Roman" w:cs="Times New Roman"/>
            <w:sz w:val="24"/>
            <w:szCs w:val="24"/>
            <w:vertAlign w:val="superscript"/>
          </w:rPr>
          <w:t>11</w:t>
        </w:r>
        <w:r w:rsidR="00CF5EB7" w:rsidRPr="00FC2715">
          <w:rPr>
            <w:rFonts w:ascii="Times New Roman" w:hAnsi="Times New Roman" w:cs="Times New Roman"/>
            <w:sz w:val="24"/>
            <w:szCs w:val="24"/>
            <w:vertAlign w:val="superscript"/>
          </w:rPr>
          <w:t>]</w:t>
        </w:r>
      </w:ins>
      <w:r w:rsidR="00FC6DA0" w:rsidRPr="00CF5EB7">
        <w:rPr>
          <w:rFonts w:ascii="Times New Roman" w:hAnsi="Times New Roman" w:cs="Times New Roman"/>
          <w:sz w:val="24"/>
          <w:szCs w:val="24"/>
          <w:shd w:val="clear" w:color="auto" w:fill="FFFFFF"/>
        </w:rPr>
        <w:t xml:space="preserve"> Due to this</w:t>
      </w:r>
      <w:ins w:id="145" w:author="ritis" w:date="2018-06-29T19:06:00Z">
        <w:r w:rsidR="0058046D" w:rsidRPr="00CF5EB7">
          <w:rPr>
            <w:rFonts w:ascii="Times New Roman" w:hAnsi="Times New Roman" w:cs="Times New Roman"/>
            <w:sz w:val="24"/>
            <w:szCs w:val="24"/>
            <w:shd w:val="clear" w:color="auto" w:fill="FFFFFF"/>
          </w:rPr>
          <w:t>,</w:t>
        </w:r>
      </w:ins>
      <w:r w:rsidR="00FC6DA0" w:rsidRPr="00CF5EB7">
        <w:rPr>
          <w:rFonts w:ascii="Times New Roman" w:hAnsi="Times New Roman" w:cs="Times New Roman"/>
          <w:sz w:val="24"/>
          <w:szCs w:val="24"/>
          <w:shd w:val="clear" w:color="auto" w:fill="FFFFFF"/>
        </w:rPr>
        <w:t xml:space="preserve"> male victims try to hide and deny their victimization under the fear of humiliation, imprisonment and being tagged homosexual, bearing in mind the stigma around homosexuality.</w:t>
      </w:r>
      <w:ins w:id="146" w:author="ritis" w:date="2018-07-13T01:05:00Z">
        <w:r w:rsidR="00345492" w:rsidRPr="00345492">
          <w:rPr>
            <w:rFonts w:ascii="Times New Roman" w:hAnsi="Times New Roman" w:cs="Times New Roman"/>
            <w:sz w:val="24"/>
            <w:szCs w:val="24"/>
            <w:vertAlign w:val="superscript"/>
          </w:rPr>
          <w:t xml:space="preserve"> </w:t>
        </w:r>
        <w:r w:rsidR="00345492" w:rsidRPr="00FC2715">
          <w:rPr>
            <w:rFonts w:ascii="Times New Roman" w:hAnsi="Times New Roman" w:cs="Times New Roman"/>
            <w:sz w:val="24"/>
            <w:szCs w:val="24"/>
            <w:vertAlign w:val="superscript"/>
          </w:rPr>
          <w:t>[</w:t>
        </w:r>
        <w:proofErr w:type="gramStart"/>
        <w:r w:rsidR="00345492">
          <w:rPr>
            <w:rFonts w:ascii="Times New Roman" w:hAnsi="Times New Roman" w:cs="Times New Roman"/>
            <w:sz w:val="24"/>
            <w:szCs w:val="24"/>
            <w:vertAlign w:val="superscript"/>
          </w:rPr>
          <w:t>9</w:t>
        </w:r>
        <w:r w:rsidR="00345492" w:rsidRPr="00FC2715">
          <w:rPr>
            <w:rFonts w:ascii="Times New Roman" w:hAnsi="Times New Roman" w:cs="Times New Roman"/>
            <w:sz w:val="24"/>
            <w:szCs w:val="24"/>
            <w:vertAlign w:val="superscript"/>
          </w:rPr>
          <w:t>]</w:t>
        </w:r>
      </w:ins>
      <w:ins w:id="147" w:author="ritis" w:date="2018-07-13T22:00:00Z">
        <w:r w:rsidR="00BD5E0F" w:rsidRPr="00FC2715">
          <w:rPr>
            <w:rFonts w:ascii="Times New Roman" w:hAnsi="Times New Roman" w:cs="Times New Roman"/>
            <w:sz w:val="24"/>
            <w:szCs w:val="24"/>
            <w:vertAlign w:val="superscript"/>
          </w:rPr>
          <w:t>[</w:t>
        </w:r>
        <w:proofErr w:type="gramEnd"/>
        <w:r w:rsidR="00BD5E0F">
          <w:rPr>
            <w:rFonts w:ascii="Times New Roman" w:hAnsi="Times New Roman" w:cs="Times New Roman"/>
            <w:sz w:val="24"/>
            <w:szCs w:val="24"/>
            <w:vertAlign w:val="superscript"/>
          </w:rPr>
          <w:t>12</w:t>
        </w:r>
        <w:r w:rsidR="00BD5E0F" w:rsidRPr="00FC2715">
          <w:rPr>
            <w:rFonts w:ascii="Times New Roman" w:hAnsi="Times New Roman" w:cs="Times New Roman"/>
            <w:sz w:val="24"/>
            <w:szCs w:val="24"/>
            <w:vertAlign w:val="superscript"/>
          </w:rPr>
          <w:t>]</w:t>
        </w:r>
      </w:ins>
      <w:r w:rsidR="00FC6DA0" w:rsidRPr="00345492">
        <w:rPr>
          <w:rFonts w:ascii="Times New Roman" w:hAnsi="Times New Roman" w:cs="Times New Roman"/>
          <w:sz w:val="24"/>
          <w:szCs w:val="24"/>
          <w:shd w:val="clear" w:color="auto" w:fill="FFFFFF"/>
        </w:rPr>
        <w:t xml:space="preserve"> Eventually, the male victims may be very vague in explaining their injuries when they are seeking medical or mental health services. It is difficult for a male victim, heterosexual or gay, to report the </w:t>
      </w:r>
      <w:r w:rsidR="00FC6DA0" w:rsidRPr="00345492">
        <w:rPr>
          <w:rStyle w:val="Hyperlink"/>
          <w:rFonts w:ascii="Times New Roman" w:hAnsi="Times New Roman" w:cs="Times New Roman"/>
          <w:color w:val="auto"/>
          <w:sz w:val="24"/>
          <w:szCs w:val="24"/>
          <w:u w:val="none"/>
          <w:shd w:val="clear" w:color="auto" w:fill="FFFFFF"/>
        </w:rPr>
        <w:t xml:space="preserve">sexual </w:t>
      </w:r>
      <w:del w:id="148" w:author="ritis" w:date="2018-06-29T19:06:00Z">
        <w:r w:rsidR="00FC6DA0" w:rsidRPr="00345492" w:rsidDel="0058046D">
          <w:rPr>
            <w:rStyle w:val="Hyperlink"/>
            <w:rFonts w:ascii="Times New Roman" w:hAnsi="Times New Roman" w:cs="Times New Roman"/>
            <w:color w:val="auto"/>
            <w:sz w:val="24"/>
            <w:szCs w:val="24"/>
            <w:u w:val="none"/>
            <w:shd w:val="clear" w:color="auto" w:fill="FFFFFF"/>
          </w:rPr>
          <w:delText>assault</w:delText>
        </w:r>
      </w:del>
      <w:ins w:id="149" w:author="ritis" w:date="2018-06-29T19:06:00Z">
        <w:r w:rsidR="0058046D" w:rsidRPr="00345492">
          <w:rPr>
            <w:rStyle w:val="Hyperlink"/>
            <w:rFonts w:ascii="Times New Roman" w:hAnsi="Times New Roman" w:cs="Times New Roman"/>
            <w:color w:val="auto"/>
            <w:sz w:val="24"/>
            <w:szCs w:val="24"/>
            <w:u w:val="none"/>
            <w:shd w:val="clear" w:color="auto" w:fill="FFFFFF"/>
          </w:rPr>
          <w:t>violence</w:t>
        </w:r>
      </w:ins>
      <w:r w:rsidR="00FC6DA0" w:rsidRPr="00345492">
        <w:rPr>
          <w:rFonts w:ascii="Times New Roman" w:hAnsi="Times New Roman" w:cs="Times New Roman"/>
          <w:sz w:val="24"/>
          <w:szCs w:val="24"/>
          <w:shd w:val="clear" w:color="auto" w:fill="FFFFFF"/>
        </w:rPr>
        <w:t xml:space="preserve"> that was experienced by him. Male </w:t>
      </w:r>
      <w:ins w:id="150" w:author="ritis" w:date="2018-06-29T19:06:00Z">
        <w:r w:rsidR="0058046D" w:rsidRPr="00345492">
          <w:rPr>
            <w:rFonts w:ascii="Times New Roman" w:hAnsi="Times New Roman" w:cs="Times New Roman"/>
            <w:sz w:val="24"/>
            <w:szCs w:val="24"/>
            <w:shd w:val="clear" w:color="auto" w:fill="FFFFFF"/>
          </w:rPr>
          <w:t>sexual violence</w:t>
        </w:r>
      </w:ins>
      <w:del w:id="151" w:author="ritis" w:date="2018-06-29T19:06:00Z">
        <w:r w:rsidR="00FC6DA0" w:rsidRPr="00345492" w:rsidDel="0058046D">
          <w:rPr>
            <w:rFonts w:ascii="Times New Roman" w:hAnsi="Times New Roman" w:cs="Times New Roman"/>
            <w:sz w:val="24"/>
            <w:szCs w:val="24"/>
            <w:shd w:val="clear" w:color="auto" w:fill="FFFFFF"/>
          </w:rPr>
          <w:delText>rape</w:delText>
        </w:r>
      </w:del>
      <w:r w:rsidR="00FC6DA0" w:rsidRPr="00345492">
        <w:rPr>
          <w:rFonts w:ascii="Times New Roman" w:hAnsi="Times New Roman" w:cs="Times New Roman"/>
          <w:sz w:val="24"/>
          <w:szCs w:val="24"/>
          <w:shd w:val="clear" w:color="auto" w:fill="FFFFFF"/>
        </w:rPr>
        <w:t xml:space="preserve"> victims reported a lack of services and support, and legal systems are often </w:t>
      </w:r>
      <w:r w:rsidR="00FC6DA0" w:rsidRPr="00345492">
        <w:rPr>
          <w:rFonts w:ascii="Times New Roman" w:hAnsi="Times New Roman" w:cs="Times New Roman"/>
          <w:sz w:val="24"/>
          <w:szCs w:val="24"/>
          <w:shd w:val="clear" w:color="auto" w:fill="FFFFFF"/>
        </w:rPr>
        <w:lastRenderedPageBreak/>
        <w:t>ill-equipped to deal with this type of crime.</w:t>
      </w:r>
      <w:ins w:id="152" w:author="ritis" w:date="2018-07-13T01:08:00Z">
        <w:r w:rsidR="00345492" w:rsidRPr="00345492">
          <w:rPr>
            <w:rFonts w:ascii="Times New Roman" w:hAnsi="Times New Roman" w:cs="Times New Roman"/>
            <w:sz w:val="24"/>
            <w:szCs w:val="24"/>
            <w:vertAlign w:val="superscript"/>
          </w:rPr>
          <w:t xml:space="preserve"> </w:t>
        </w:r>
        <w:r w:rsidR="00345492" w:rsidRPr="00FC2715">
          <w:rPr>
            <w:rFonts w:ascii="Times New Roman" w:hAnsi="Times New Roman" w:cs="Times New Roman"/>
            <w:sz w:val="24"/>
            <w:szCs w:val="24"/>
            <w:vertAlign w:val="superscript"/>
          </w:rPr>
          <w:t>[</w:t>
        </w:r>
        <w:proofErr w:type="gramStart"/>
        <w:r w:rsidR="00345492">
          <w:rPr>
            <w:rFonts w:ascii="Times New Roman" w:hAnsi="Times New Roman" w:cs="Times New Roman"/>
            <w:sz w:val="24"/>
            <w:szCs w:val="24"/>
            <w:vertAlign w:val="superscript"/>
          </w:rPr>
          <w:t>9</w:t>
        </w:r>
        <w:r w:rsidR="00345492" w:rsidRPr="00FC2715">
          <w:rPr>
            <w:rFonts w:ascii="Times New Roman" w:hAnsi="Times New Roman" w:cs="Times New Roman"/>
            <w:sz w:val="24"/>
            <w:szCs w:val="24"/>
            <w:vertAlign w:val="superscript"/>
          </w:rPr>
          <w:t>]</w:t>
        </w:r>
      </w:ins>
      <w:ins w:id="153" w:author="ritis" w:date="2018-07-13T01:40:00Z">
        <w:r w:rsidR="00CF5EB7" w:rsidRPr="00FC2715">
          <w:rPr>
            <w:rFonts w:ascii="Times New Roman" w:hAnsi="Times New Roman" w:cs="Times New Roman"/>
            <w:sz w:val="24"/>
            <w:szCs w:val="24"/>
            <w:vertAlign w:val="superscript"/>
          </w:rPr>
          <w:t>[</w:t>
        </w:r>
        <w:proofErr w:type="gramEnd"/>
        <w:r w:rsidR="00CF5EB7">
          <w:rPr>
            <w:rFonts w:ascii="Times New Roman" w:hAnsi="Times New Roman" w:cs="Times New Roman"/>
            <w:sz w:val="24"/>
            <w:szCs w:val="24"/>
            <w:vertAlign w:val="superscript"/>
          </w:rPr>
          <w:t>11</w:t>
        </w:r>
        <w:r w:rsidR="00CF5EB7" w:rsidRPr="00FC2715">
          <w:rPr>
            <w:rFonts w:ascii="Times New Roman" w:hAnsi="Times New Roman" w:cs="Times New Roman"/>
            <w:sz w:val="24"/>
            <w:szCs w:val="24"/>
            <w:vertAlign w:val="superscript"/>
          </w:rPr>
          <w:t>]</w:t>
        </w:r>
      </w:ins>
      <w:ins w:id="154" w:author="ritis" w:date="2018-07-13T22:01:00Z">
        <w:r w:rsidR="00BD5E0F">
          <w:rPr>
            <w:rFonts w:ascii="Times New Roman" w:hAnsi="Times New Roman" w:cs="Times New Roman"/>
            <w:sz w:val="24"/>
            <w:szCs w:val="24"/>
            <w:vertAlign w:val="superscript"/>
          </w:rPr>
          <w:t>12</w:t>
        </w:r>
        <w:r w:rsidR="00BD5E0F" w:rsidRPr="00FC2715">
          <w:rPr>
            <w:rFonts w:ascii="Times New Roman" w:hAnsi="Times New Roman" w:cs="Times New Roman"/>
            <w:sz w:val="24"/>
            <w:szCs w:val="24"/>
            <w:vertAlign w:val="superscript"/>
          </w:rPr>
          <w:t>]</w:t>
        </w:r>
      </w:ins>
      <w:r w:rsidR="00FC6DA0" w:rsidRPr="00345492">
        <w:rPr>
          <w:rFonts w:ascii="Times New Roman" w:hAnsi="Times New Roman" w:cs="Times New Roman"/>
          <w:sz w:val="24"/>
          <w:szCs w:val="24"/>
          <w:shd w:val="clear" w:color="auto" w:fill="FFFFFF"/>
        </w:rPr>
        <w:t xml:space="preserve"> </w:t>
      </w:r>
      <w:ins w:id="155" w:author="ritis" w:date="2018-06-29T19:07:00Z">
        <w:r w:rsidR="0058046D" w:rsidRPr="00345492">
          <w:rPr>
            <w:rFonts w:ascii="Times New Roman" w:hAnsi="Times New Roman" w:cs="Times New Roman"/>
            <w:sz w:val="24"/>
            <w:szCs w:val="24"/>
            <w:shd w:val="clear" w:color="auto" w:fill="FFFFFF"/>
          </w:rPr>
          <w:t>Sexual violence/</w:t>
        </w:r>
      </w:ins>
      <w:r w:rsidR="00FC6DA0" w:rsidRPr="00345492">
        <w:rPr>
          <w:rFonts w:ascii="Times New Roman" w:hAnsi="Times New Roman" w:cs="Times New Roman"/>
          <w:sz w:val="24"/>
          <w:szCs w:val="24"/>
          <w:shd w:val="clear" w:color="auto" w:fill="FFFFFF"/>
        </w:rPr>
        <w:t>Rape laws should be gender-neutral.</w:t>
      </w:r>
    </w:p>
    <w:p w:rsidR="00FC6DA0" w:rsidRPr="00A51570" w:rsidRDefault="00FC6DA0">
      <w:pPr>
        <w:pStyle w:val="NoSpacing"/>
        <w:rPr>
          <w:rFonts w:ascii="Times New Roman" w:hAnsi="Times New Roman" w:cs="Times New Roman"/>
          <w:sz w:val="24"/>
          <w:szCs w:val="24"/>
          <w:shd w:val="clear" w:color="auto" w:fill="FFFFFF"/>
        </w:rPr>
      </w:pPr>
    </w:p>
    <w:p w:rsidR="00FC6DA0" w:rsidRPr="00345492" w:rsidRDefault="003252E9">
      <w:pPr>
        <w:autoSpaceDE w:val="0"/>
        <w:autoSpaceDN w:val="0"/>
        <w:adjustRightInd w:val="0"/>
        <w:spacing w:after="0" w:line="240" w:lineRule="auto"/>
        <w:rPr>
          <w:rFonts w:ascii="Times New Roman" w:hAnsi="Times New Roman" w:cs="Times New Roman"/>
          <w:i/>
          <w:sz w:val="24"/>
          <w:szCs w:val="24"/>
        </w:rPr>
        <w:pPrChange w:id="156"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157" w:author="ritis" w:date="2018-06-30T08:50:00Z">
        <w:r w:rsidRPr="00A51570">
          <w:rPr>
            <w:rFonts w:ascii="Times New Roman" w:hAnsi="Times New Roman" w:cs="Times New Roman"/>
            <w:i/>
            <w:sz w:val="24"/>
            <w:szCs w:val="24"/>
          </w:rPr>
          <w:t>“</w:t>
        </w:r>
      </w:ins>
      <w:r w:rsidR="00FC6DA0" w:rsidRPr="00A51570">
        <w:rPr>
          <w:rFonts w:ascii="Times New Roman" w:hAnsi="Times New Roman" w:cs="Times New Roman"/>
          <w:i/>
          <w:sz w:val="24"/>
          <w:szCs w:val="24"/>
        </w:rPr>
        <w:t>Many lesbians are mascul</w:t>
      </w:r>
      <w:r w:rsidR="00FC6DA0" w:rsidRPr="00345492">
        <w:rPr>
          <w:rFonts w:ascii="Times New Roman" w:hAnsi="Times New Roman" w:cs="Times New Roman"/>
          <w:i/>
          <w:sz w:val="24"/>
          <w:szCs w:val="24"/>
        </w:rPr>
        <w:t>ine in type, possibly because of endocrine disturbances and are indifferent towards individuals of the opposite sex. The practice is usually indulged in by women who are mental degenerates or those who suffer from nymphomania.</w:t>
      </w:r>
      <w:ins w:id="158" w:author="ritis" w:date="2018-06-30T08:50:00Z">
        <w:r w:rsidRPr="00345492">
          <w:rPr>
            <w:rFonts w:ascii="Times New Roman" w:hAnsi="Times New Roman" w:cs="Times New Roman"/>
            <w:i/>
            <w:sz w:val="24"/>
            <w:szCs w:val="24"/>
          </w:rPr>
          <w:t>”</w:t>
        </w:r>
      </w:ins>
      <w:r w:rsidR="00FC6DA0" w:rsidRPr="00345492">
        <w:rPr>
          <w:rFonts w:ascii="Times New Roman" w:hAnsi="Times New Roman" w:cs="Times New Roman"/>
          <w:i/>
          <w:sz w:val="24"/>
          <w:szCs w:val="24"/>
        </w:rPr>
        <w:t xml:space="preserve"> (Forensic Medicine, Reddy, p 430)</w:t>
      </w:r>
    </w:p>
    <w:p w:rsidR="00FC6DA0" w:rsidRPr="00345492" w:rsidRDefault="00FC6DA0" w:rsidP="00A51570">
      <w:pPr>
        <w:pStyle w:val="NoSpacing"/>
        <w:rPr>
          <w:rFonts w:ascii="Times New Roman" w:hAnsi="Times New Roman" w:cs="Times New Roman"/>
          <w:sz w:val="24"/>
          <w:szCs w:val="24"/>
          <w:shd w:val="clear" w:color="auto" w:fill="FFFFFF"/>
        </w:rPr>
      </w:pPr>
    </w:p>
    <w:p w:rsidR="00FC6DA0" w:rsidRPr="00345492" w:rsidRDefault="00013918" w:rsidP="00345492">
      <w:pPr>
        <w:pStyle w:val="NoSpacing"/>
        <w:rPr>
          <w:rFonts w:ascii="Times New Roman" w:hAnsi="Times New Roman" w:cs="Times New Roman"/>
          <w:sz w:val="24"/>
          <w:szCs w:val="24"/>
          <w:shd w:val="clear" w:color="auto" w:fill="FFFFFF"/>
        </w:rPr>
      </w:pPr>
      <w:r w:rsidRPr="00345492">
        <w:rPr>
          <w:rFonts w:ascii="Times New Roman" w:hAnsi="Times New Roman" w:cs="Times New Roman"/>
          <w:sz w:val="24"/>
          <w:szCs w:val="24"/>
          <w:shd w:val="clear" w:color="auto" w:fill="FFFFFF"/>
        </w:rPr>
        <w:t xml:space="preserve">Textbooks make no efforts to clarify that sexual orientation and expressions of gender identity occur naturally and are an essential component of one’s </w:t>
      </w:r>
      <w:proofErr w:type="gramStart"/>
      <w:r w:rsidRPr="00345492">
        <w:rPr>
          <w:rFonts w:ascii="Times New Roman" w:hAnsi="Times New Roman" w:cs="Times New Roman"/>
          <w:sz w:val="24"/>
          <w:szCs w:val="24"/>
          <w:shd w:val="clear" w:color="auto" w:fill="FFFFFF"/>
        </w:rPr>
        <w:t>identity, and</w:t>
      </w:r>
      <w:proofErr w:type="gramEnd"/>
      <w:r w:rsidRPr="00345492">
        <w:rPr>
          <w:rFonts w:ascii="Times New Roman" w:hAnsi="Times New Roman" w:cs="Times New Roman"/>
          <w:sz w:val="24"/>
          <w:szCs w:val="24"/>
          <w:shd w:val="clear" w:color="auto" w:fill="FFFFFF"/>
        </w:rPr>
        <w:t xml:space="preserve"> pose no threat to societies in which they are accepted as normal variants of human sexuality. Instead, without any scientific evidence homosexuality is being viewed as a pathological condition indicating presence of a disorder. Using the words ‘mental degenerates’ is a clear example of </w:t>
      </w:r>
      <w:r w:rsidR="00FC6DA0" w:rsidRPr="00345492">
        <w:rPr>
          <w:rFonts w:ascii="Times New Roman" w:hAnsi="Times New Roman" w:cs="Times New Roman"/>
          <w:sz w:val="24"/>
          <w:szCs w:val="24"/>
          <w:shd w:val="clear" w:color="auto" w:fill="FFFFFF"/>
        </w:rPr>
        <w:t>discrimination against an individual on the basis of sexual orientation</w:t>
      </w:r>
      <w:r w:rsidRPr="00345492">
        <w:rPr>
          <w:rFonts w:ascii="Times New Roman" w:hAnsi="Times New Roman" w:cs="Times New Roman"/>
          <w:sz w:val="24"/>
          <w:szCs w:val="24"/>
          <w:shd w:val="clear" w:color="auto" w:fill="FFFFFF"/>
        </w:rPr>
        <w:t>,</w:t>
      </w:r>
      <w:r w:rsidR="00FC6DA0" w:rsidRPr="00345492">
        <w:rPr>
          <w:rFonts w:ascii="Times New Roman" w:hAnsi="Times New Roman" w:cs="Times New Roman"/>
          <w:sz w:val="24"/>
          <w:szCs w:val="24"/>
          <w:shd w:val="clear" w:color="auto" w:fill="FFFFFF"/>
        </w:rPr>
        <w:t xml:space="preserve"> </w:t>
      </w:r>
      <w:r w:rsidRPr="00345492">
        <w:rPr>
          <w:rFonts w:ascii="Times New Roman" w:hAnsi="Times New Roman" w:cs="Times New Roman"/>
          <w:sz w:val="24"/>
          <w:szCs w:val="24"/>
          <w:shd w:val="clear" w:color="auto" w:fill="FFFFFF"/>
        </w:rPr>
        <w:t xml:space="preserve">which </w:t>
      </w:r>
      <w:r w:rsidR="00FC6DA0" w:rsidRPr="00345492">
        <w:rPr>
          <w:rFonts w:ascii="Times New Roman" w:hAnsi="Times New Roman" w:cs="Times New Roman"/>
          <w:sz w:val="24"/>
          <w:szCs w:val="24"/>
          <w:shd w:val="clear" w:color="auto" w:fill="FFFFFF"/>
        </w:rPr>
        <w:t>is deeply offensive to the dignity and self-worth of the individual</w:t>
      </w:r>
      <w:r w:rsidRPr="00345492">
        <w:rPr>
          <w:rFonts w:ascii="Times New Roman" w:hAnsi="Times New Roman" w:cs="Times New Roman"/>
          <w:sz w:val="24"/>
          <w:szCs w:val="24"/>
          <w:shd w:val="clear" w:color="auto" w:fill="FFFFFF"/>
        </w:rPr>
        <w:t>,</w:t>
      </w:r>
      <w:r w:rsidR="00FC6DA0" w:rsidRPr="00345492">
        <w:rPr>
          <w:rFonts w:ascii="Times New Roman" w:hAnsi="Times New Roman" w:cs="Times New Roman"/>
          <w:sz w:val="24"/>
          <w:szCs w:val="24"/>
          <w:shd w:val="clear" w:color="auto" w:fill="FFFFFF"/>
        </w:rPr>
        <w:t xml:space="preserve"> violating their right to privacy and protection of sexual orientation.   </w:t>
      </w:r>
    </w:p>
    <w:p w:rsidR="00FC6DA0" w:rsidRPr="00A51570" w:rsidRDefault="00FC6DA0" w:rsidP="00345492">
      <w:pPr>
        <w:pStyle w:val="NoSpacing"/>
        <w:rPr>
          <w:rFonts w:ascii="Times New Roman" w:hAnsi="Times New Roman" w:cs="Times New Roman"/>
          <w:sz w:val="24"/>
          <w:szCs w:val="24"/>
          <w:shd w:val="clear" w:color="auto" w:fill="FFFFFF"/>
          <w:rPrChange w:id="159" w:author="ritis" w:date="2018-07-13T01:00:00Z">
            <w:rPr>
              <w:shd w:val="clear" w:color="auto" w:fill="FFFFFF"/>
            </w:rPr>
          </w:rPrChange>
        </w:rPr>
      </w:pPr>
    </w:p>
    <w:p w:rsidR="00FC6DA0" w:rsidRPr="00A51570" w:rsidRDefault="00FC6DA0" w:rsidP="00345492">
      <w:pPr>
        <w:pStyle w:val="NoSpacing"/>
        <w:rPr>
          <w:rFonts w:ascii="Times New Roman" w:hAnsi="Times New Roman" w:cs="Times New Roman"/>
          <w:b/>
          <w:sz w:val="24"/>
          <w:szCs w:val="24"/>
        </w:rPr>
      </w:pPr>
      <w:r w:rsidRPr="00A51570">
        <w:rPr>
          <w:rFonts w:ascii="Times New Roman" w:hAnsi="Times New Roman" w:cs="Times New Roman"/>
          <w:b/>
          <w:sz w:val="24"/>
          <w:szCs w:val="24"/>
        </w:rPr>
        <w:t xml:space="preserve">Virginity </w:t>
      </w:r>
    </w:p>
    <w:p w:rsidR="004740B2" w:rsidRPr="00345492" w:rsidRDefault="004740B2" w:rsidP="00345492">
      <w:pPr>
        <w:pStyle w:val="NoSpacing"/>
        <w:rPr>
          <w:rFonts w:ascii="Times New Roman" w:hAnsi="Times New Roman" w:cs="Times New Roman"/>
          <w:b/>
          <w:sz w:val="24"/>
          <w:szCs w:val="24"/>
        </w:rPr>
      </w:pPr>
    </w:p>
    <w:p w:rsidR="00FC6DA0" w:rsidRPr="00CF5EB7" w:rsidRDefault="00FC6DA0" w:rsidP="00345492">
      <w:pPr>
        <w:pStyle w:val="NoSpacing"/>
        <w:rPr>
          <w:rFonts w:ascii="Times New Roman" w:hAnsi="Times New Roman" w:cs="Times New Roman"/>
          <w:color w:val="131413"/>
          <w:sz w:val="24"/>
          <w:szCs w:val="24"/>
        </w:rPr>
      </w:pPr>
      <w:r w:rsidRPr="00345492">
        <w:rPr>
          <w:rFonts w:ascii="Times New Roman" w:hAnsi="Times New Roman" w:cs="Times New Roman"/>
          <w:sz w:val="24"/>
          <w:szCs w:val="24"/>
          <w:shd w:val="clear" w:color="auto" w:fill="FFFFFF"/>
        </w:rPr>
        <w:t xml:space="preserve">Rape survivors in India continue to be subjected to intrusive tests like the two-finger/virginity test for assessment of sexual </w:t>
      </w:r>
      <w:ins w:id="160" w:author="ritis" w:date="2018-06-29T19:08:00Z">
        <w:r w:rsidR="0058046D" w:rsidRPr="00345492">
          <w:rPr>
            <w:rFonts w:ascii="Times New Roman" w:hAnsi="Times New Roman" w:cs="Times New Roman"/>
            <w:sz w:val="24"/>
            <w:szCs w:val="24"/>
            <w:shd w:val="clear" w:color="auto" w:fill="FFFFFF"/>
          </w:rPr>
          <w:t>violence</w:t>
        </w:r>
      </w:ins>
      <w:del w:id="161" w:author="ritis" w:date="2018-06-29T19:08:00Z">
        <w:r w:rsidRPr="00345492" w:rsidDel="0058046D">
          <w:rPr>
            <w:rFonts w:ascii="Times New Roman" w:hAnsi="Times New Roman" w:cs="Times New Roman"/>
            <w:sz w:val="24"/>
            <w:szCs w:val="24"/>
            <w:shd w:val="clear" w:color="auto" w:fill="FFFFFF"/>
          </w:rPr>
          <w:delText>assault</w:delText>
        </w:r>
      </w:del>
      <w:r w:rsidRPr="00345492">
        <w:rPr>
          <w:rFonts w:ascii="Times New Roman" w:hAnsi="Times New Roman" w:cs="Times New Roman"/>
          <w:sz w:val="24"/>
          <w:szCs w:val="24"/>
          <w:shd w:val="clear" w:color="auto" w:fill="FFFFFF"/>
        </w:rPr>
        <w:t>.</w:t>
      </w:r>
      <w:ins w:id="162" w:author="ritis" w:date="2018-07-09T08:37:00Z">
        <w:r w:rsidR="00F40665" w:rsidRPr="00A51570">
          <w:rPr>
            <w:rStyle w:val="FootnoteReference"/>
            <w:rFonts w:ascii="Times New Roman" w:hAnsi="Times New Roman" w:cs="Times New Roman"/>
            <w:sz w:val="24"/>
            <w:szCs w:val="24"/>
            <w:shd w:val="clear" w:color="auto" w:fill="FFFFFF"/>
          </w:rPr>
          <w:footnoteReference w:id="1"/>
        </w:r>
      </w:ins>
      <w:r w:rsidRPr="00A51570">
        <w:rPr>
          <w:rFonts w:ascii="Times New Roman" w:hAnsi="Times New Roman" w:cs="Times New Roman"/>
          <w:sz w:val="24"/>
          <w:szCs w:val="24"/>
          <w:shd w:val="clear" w:color="auto" w:fill="FFFFFF"/>
        </w:rPr>
        <w:t xml:space="preserve"> The two common techniques are inspection of the hymen for size and tears, and two finger </w:t>
      </w:r>
      <w:proofErr w:type="gramStart"/>
      <w:r w:rsidRPr="00A51570">
        <w:rPr>
          <w:rFonts w:ascii="Times New Roman" w:hAnsi="Times New Roman" w:cs="Times New Roman"/>
          <w:sz w:val="24"/>
          <w:szCs w:val="24"/>
          <w:shd w:val="clear" w:color="auto" w:fill="FFFFFF"/>
        </w:rPr>
        <w:t>insertion</w:t>
      </w:r>
      <w:proofErr w:type="gramEnd"/>
      <w:r w:rsidRPr="00A51570">
        <w:rPr>
          <w:rFonts w:ascii="Times New Roman" w:hAnsi="Times New Roman" w:cs="Times New Roman"/>
          <w:sz w:val="24"/>
          <w:szCs w:val="24"/>
          <w:shd w:val="clear" w:color="auto" w:fill="FFFFFF"/>
        </w:rPr>
        <w:t xml:space="preserve"> to measure the size of introitus and laxity of the vaginal wall. Both these techniques are performed under the belief that there is a specific appearance of genitalia that demonstrates habituation to sexual intercourse. There is no mention</w:t>
      </w:r>
      <w:ins w:id="228" w:author="ritis" w:date="2018-06-30T09:01:00Z">
        <w:r w:rsidR="00C63B73" w:rsidRPr="00345492">
          <w:rPr>
            <w:rFonts w:ascii="Times New Roman" w:hAnsi="Times New Roman" w:cs="Times New Roman"/>
            <w:sz w:val="24"/>
            <w:szCs w:val="24"/>
            <w:shd w:val="clear" w:color="auto" w:fill="FFFFFF"/>
          </w:rPr>
          <w:t xml:space="preserve"> i</w:t>
        </w:r>
      </w:ins>
      <w:ins w:id="229" w:author="ritis" w:date="2018-06-30T09:02:00Z">
        <w:r w:rsidR="00C63B73" w:rsidRPr="00345492">
          <w:rPr>
            <w:rFonts w:ascii="Times New Roman" w:hAnsi="Times New Roman" w:cs="Times New Roman"/>
            <w:sz w:val="24"/>
            <w:szCs w:val="24"/>
            <w:shd w:val="clear" w:color="auto" w:fill="FFFFFF"/>
          </w:rPr>
          <w:t>n the textbooks</w:t>
        </w:r>
      </w:ins>
      <w:r w:rsidRPr="00345492">
        <w:rPr>
          <w:rFonts w:ascii="Times New Roman" w:hAnsi="Times New Roman" w:cs="Times New Roman"/>
          <w:sz w:val="24"/>
          <w:szCs w:val="24"/>
          <w:shd w:val="clear" w:color="auto" w:fill="FFFFFF"/>
        </w:rPr>
        <w:t xml:space="preserve"> of hymenal features varying with age and the heterogeneity existing in regards to the knowledge and experience of the examiner. Textbooks do not take into consideration </w:t>
      </w:r>
      <w:r w:rsidRPr="00345492">
        <w:rPr>
          <w:rFonts w:ascii="Times New Roman" w:hAnsi="Times New Roman" w:cs="Times New Roman"/>
          <w:color w:val="131413"/>
          <w:sz w:val="24"/>
          <w:szCs w:val="24"/>
        </w:rPr>
        <w:t>that the vagina is a dynamic muscular canal that varies in size and shape depending on individual, developmental stage, physical position, and various hormonal factors suc</w:t>
      </w:r>
      <w:r w:rsidR="000D0843" w:rsidRPr="00345492">
        <w:rPr>
          <w:rFonts w:ascii="Times New Roman" w:hAnsi="Times New Roman" w:cs="Times New Roman"/>
          <w:color w:val="131413"/>
          <w:sz w:val="24"/>
          <w:szCs w:val="24"/>
        </w:rPr>
        <w:t>h as sexual arousal and stress. A W.H.O. study by Olson and Garcia-Moreno</w:t>
      </w:r>
      <w:ins w:id="230" w:author="ritis" w:date="2018-06-30T09:03:00Z">
        <w:r w:rsidR="00C63B73" w:rsidRPr="00345492">
          <w:rPr>
            <w:rFonts w:ascii="Times New Roman" w:hAnsi="Times New Roman" w:cs="Times New Roman"/>
            <w:color w:val="131413"/>
            <w:sz w:val="24"/>
            <w:szCs w:val="24"/>
          </w:rPr>
          <w:t xml:space="preserve"> </w:t>
        </w:r>
        <w:r w:rsidR="00C63B73" w:rsidRPr="00345492">
          <w:rPr>
            <w:rFonts w:ascii="Times New Roman" w:hAnsi="Times New Roman" w:cs="Times New Roman"/>
            <w:color w:val="131413"/>
            <w:sz w:val="24"/>
            <w:szCs w:val="24"/>
            <w:vertAlign w:val="superscript"/>
          </w:rPr>
          <w:t>[</w:t>
        </w:r>
      </w:ins>
      <w:ins w:id="231" w:author="ritis" w:date="2018-07-11T09:04:00Z">
        <w:r w:rsidR="008948F1" w:rsidRPr="00345492">
          <w:rPr>
            <w:rFonts w:ascii="Times New Roman" w:hAnsi="Times New Roman" w:cs="Times New Roman"/>
            <w:color w:val="131413"/>
            <w:sz w:val="24"/>
            <w:szCs w:val="24"/>
            <w:vertAlign w:val="superscript"/>
          </w:rPr>
          <w:t>13</w:t>
        </w:r>
      </w:ins>
      <w:ins w:id="232" w:author="ritis" w:date="2018-06-30T09:03:00Z">
        <w:r w:rsidR="00C63B73" w:rsidRPr="00345492">
          <w:rPr>
            <w:rFonts w:ascii="Times New Roman" w:hAnsi="Times New Roman" w:cs="Times New Roman"/>
            <w:color w:val="131413"/>
            <w:sz w:val="24"/>
            <w:szCs w:val="24"/>
            <w:vertAlign w:val="superscript"/>
          </w:rPr>
          <w:t>]</w:t>
        </w:r>
      </w:ins>
      <w:r w:rsidR="000D0843" w:rsidRPr="00345492">
        <w:rPr>
          <w:rFonts w:ascii="Times New Roman" w:hAnsi="Times New Roman" w:cs="Times New Roman"/>
          <w:color w:val="131413"/>
          <w:sz w:val="24"/>
          <w:szCs w:val="24"/>
        </w:rPr>
        <w:t xml:space="preserve"> s</w:t>
      </w:r>
      <w:r w:rsidRPr="00345492">
        <w:rPr>
          <w:rFonts w:ascii="Times New Roman" w:hAnsi="Times New Roman" w:cs="Times New Roman"/>
          <w:color w:val="131413"/>
          <w:sz w:val="24"/>
          <w:szCs w:val="24"/>
        </w:rPr>
        <w:t>how</w:t>
      </w:r>
      <w:r w:rsidR="000D0843" w:rsidRPr="00345492">
        <w:rPr>
          <w:rFonts w:ascii="Times New Roman" w:hAnsi="Times New Roman" w:cs="Times New Roman"/>
          <w:color w:val="131413"/>
          <w:sz w:val="24"/>
          <w:szCs w:val="24"/>
        </w:rPr>
        <w:t>s</w:t>
      </w:r>
      <w:r w:rsidRPr="00345492">
        <w:rPr>
          <w:rFonts w:ascii="Times New Roman" w:hAnsi="Times New Roman" w:cs="Times New Roman"/>
          <w:color w:val="131413"/>
          <w:sz w:val="24"/>
          <w:szCs w:val="24"/>
        </w:rPr>
        <w:t xml:space="preserve"> that hymenal opening size also is found to be an unreliable test for vaginal penetration. Hymen opening size varies with the method of examination, the position of the examinee, the cooperation and relaxation of the examinee, and the examinee’s age, weight, and height. With regards to healing of hymenal injuries, it was found that most hymenal injuries heal rapidly and leave no evidence of previous trauma. The studies indicate that the inspection of the hymen cannot give conclusive evidence of vaginal penetration, or any other sexual history. Instead, virginity testing can cause serious physical, </w:t>
      </w:r>
      <w:r w:rsidRPr="00345492">
        <w:rPr>
          <w:rFonts w:ascii="Times New Roman" w:hAnsi="Times New Roman" w:cs="Times New Roman"/>
          <w:color w:val="000000"/>
          <w:sz w:val="24"/>
          <w:szCs w:val="24"/>
        </w:rPr>
        <w:t xml:space="preserve">long-term </w:t>
      </w:r>
      <w:r w:rsidRPr="00345492">
        <w:rPr>
          <w:rFonts w:ascii="Times New Roman" w:hAnsi="Times New Roman" w:cs="Times New Roman"/>
          <w:color w:val="131413"/>
          <w:sz w:val="24"/>
          <w:szCs w:val="24"/>
        </w:rPr>
        <w:t>psychological</w:t>
      </w:r>
      <w:r w:rsidRPr="00345492">
        <w:rPr>
          <w:rFonts w:ascii="Times New Roman" w:hAnsi="Times New Roman" w:cs="Times New Roman"/>
          <w:color w:val="000000"/>
          <w:sz w:val="24"/>
          <w:szCs w:val="24"/>
        </w:rPr>
        <w:t xml:space="preserve"> effects of self-hatred, loss of self-esteem, violation of privacy</w:t>
      </w:r>
      <w:r w:rsidRPr="00345492">
        <w:rPr>
          <w:rFonts w:ascii="Times New Roman" w:hAnsi="Times New Roman" w:cs="Times New Roman"/>
          <w:sz w:val="24"/>
          <w:szCs w:val="24"/>
        </w:rPr>
        <w:t xml:space="preserve">, </w:t>
      </w:r>
      <w:r w:rsidRPr="00345492">
        <w:rPr>
          <w:rFonts w:ascii="Times New Roman" w:hAnsi="Times New Roman" w:cs="Times New Roman"/>
          <w:color w:val="131413"/>
          <w:sz w:val="24"/>
          <w:szCs w:val="24"/>
        </w:rPr>
        <w:t>fear and re-traumatization the examination causes,</w:t>
      </w:r>
      <w:r w:rsidRPr="00345492">
        <w:rPr>
          <w:rFonts w:ascii="Times New Roman" w:hAnsi="Times New Roman" w:cs="Times New Roman"/>
          <w:sz w:val="24"/>
          <w:szCs w:val="24"/>
        </w:rPr>
        <w:t xml:space="preserve"> </w:t>
      </w:r>
      <w:r w:rsidRPr="00345492">
        <w:rPr>
          <w:rFonts w:ascii="Times New Roman" w:hAnsi="Times New Roman" w:cs="Times New Roman"/>
          <w:color w:val="131413"/>
          <w:sz w:val="24"/>
          <w:szCs w:val="24"/>
        </w:rPr>
        <w:t xml:space="preserve">and social harm. The prevailing social </w:t>
      </w:r>
      <w:r w:rsidRPr="00345492">
        <w:rPr>
          <w:rFonts w:ascii="Times New Roman" w:hAnsi="Times New Roman" w:cs="Times New Roman"/>
          <w:color w:val="131413"/>
          <w:sz w:val="24"/>
          <w:szCs w:val="24"/>
        </w:rPr>
        <w:lastRenderedPageBreak/>
        <w:t xml:space="preserve">rationale for testing is that an unmarried female’s virginity is indicative of her moral character and social value, bringing in </w:t>
      </w:r>
      <w:r w:rsidRPr="00CF5EB7">
        <w:rPr>
          <w:rFonts w:ascii="Times New Roman" w:hAnsi="Times New Roman" w:cs="Times New Roman"/>
          <w:color w:val="000000"/>
          <w:sz w:val="24"/>
          <w:szCs w:val="24"/>
        </w:rPr>
        <w:t>shame and dishonor to families and communities,</w:t>
      </w:r>
      <w:r w:rsidRPr="00CF5EB7">
        <w:rPr>
          <w:rFonts w:ascii="Times New Roman" w:hAnsi="Times New Roman" w:cs="Times New Roman"/>
          <w:color w:val="131413"/>
          <w:sz w:val="24"/>
          <w:szCs w:val="24"/>
        </w:rPr>
        <w:t xml:space="preserve"> and a way to separate ‘pure’ from ‘impure’ females.</w:t>
      </w:r>
      <w:r w:rsidR="00F86282" w:rsidRPr="00CF5EB7">
        <w:rPr>
          <w:rFonts w:ascii="Times New Roman" w:hAnsi="Times New Roman" w:cs="Times New Roman"/>
          <w:sz w:val="24"/>
          <w:szCs w:val="24"/>
          <w:shd w:val="clear" w:color="auto" w:fill="FFFFFF"/>
          <w:vertAlign w:val="superscript"/>
        </w:rPr>
        <w:t xml:space="preserve"> [</w:t>
      </w:r>
      <w:ins w:id="233" w:author="ritis" w:date="2018-07-11T09:04:00Z">
        <w:r w:rsidR="008948F1" w:rsidRPr="00CF5EB7">
          <w:rPr>
            <w:rFonts w:ascii="Times New Roman" w:hAnsi="Times New Roman" w:cs="Times New Roman"/>
            <w:sz w:val="24"/>
            <w:szCs w:val="24"/>
            <w:shd w:val="clear" w:color="auto" w:fill="FFFFFF"/>
            <w:vertAlign w:val="superscript"/>
          </w:rPr>
          <w:t>13</w:t>
        </w:r>
      </w:ins>
      <w:del w:id="234" w:author="ritis" w:date="2018-07-11T09:04:00Z">
        <w:r w:rsidR="00F86282" w:rsidRPr="00CF5EB7" w:rsidDel="008948F1">
          <w:rPr>
            <w:rFonts w:ascii="Times New Roman" w:hAnsi="Times New Roman" w:cs="Times New Roman"/>
            <w:sz w:val="24"/>
            <w:szCs w:val="24"/>
            <w:shd w:val="clear" w:color="auto" w:fill="FFFFFF"/>
            <w:vertAlign w:val="superscript"/>
          </w:rPr>
          <w:delText>6</w:delText>
        </w:r>
      </w:del>
      <w:r w:rsidR="00F86282" w:rsidRPr="00CF5EB7">
        <w:rPr>
          <w:rFonts w:ascii="Times New Roman" w:hAnsi="Times New Roman" w:cs="Times New Roman"/>
          <w:sz w:val="24"/>
          <w:szCs w:val="24"/>
          <w:shd w:val="clear" w:color="auto" w:fill="FFFFFF"/>
          <w:vertAlign w:val="superscript"/>
        </w:rPr>
        <w:t>]</w:t>
      </w:r>
    </w:p>
    <w:p w:rsidR="004740B2" w:rsidRPr="00A51570" w:rsidRDefault="004740B2" w:rsidP="00CF5EB7">
      <w:pPr>
        <w:pStyle w:val="NoSpacing"/>
        <w:rPr>
          <w:rFonts w:ascii="Times New Roman" w:hAnsi="Times New Roman" w:cs="Times New Roman"/>
          <w:sz w:val="24"/>
          <w:szCs w:val="24"/>
        </w:rPr>
      </w:pPr>
    </w:p>
    <w:p w:rsidR="00FC6DA0" w:rsidRPr="00CF5EB7" w:rsidRDefault="003252E9">
      <w:pPr>
        <w:autoSpaceDE w:val="0"/>
        <w:autoSpaceDN w:val="0"/>
        <w:adjustRightInd w:val="0"/>
        <w:spacing w:after="0" w:line="240" w:lineRule="auto"/>
        <w:rPr>
          <w:rFonts w:ascii="Times New Roman" w:hAnsi="Times New Roman" w:cs="Times New Roman"/>
          <w:b/>
          <w:bCs/>
          <w:i/>
          <w:color w:val="B30000"/>
          <w:sz w:val="24"/>
          <w:szCs w:val="24"/>
        </w:rPr>
        <w:pPrChange w:id="23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236" w:author="ritis" w:date="2018-06-30T08:52:00Z">
        <w:r w:rsidRPr="00A51570">
          <w:rPr>
            <w:rFonts w:ascii="Times New Roman" w:hAnsi="Times New Roman" w:cs="Times New Roman"/>
            <w:bCs/>
            <w:i/>
            <w:sz w:val="24"/>
            <w:szCs w:val="24"/>
          </w:rPr>
          <w:t>“</w:t>
        </w:r>
      </w:ins>
      <w:r w:rsidR="00FC6DA0" w:rsidRPr="00A51570">
        <w:rPr>
          <w:rFonts w:ascii="Times New Roman" w:hAnsi="Times New Roman" w:cs="Times New Roman"/>
          <w:bCs/>
          <w:i/>
          <w:sz w:val="24"/>
          <w:szCs w:val="24"/>
          <w:rPrChange w:id="237" w:author="ritis" w:date="2018-07-13T01:00:00Z">
            <w:rPr>
              <w:rFonts w:ascii="Times New Roman" w:hAnsi="Times New Roman" w:cs="Times New Roman"/>
              <w:b/>
              <w:bCs/>
              <w:i/>
              <w:sz w:val="24"/>
              <w:szCs w:val="24"/>
            </w:rPr>
          </w:rPrChange>
        </w:rPr>
        <w:t>VIRGINITY:</w:t>
      </w:r>
      <w:r w:rsidR="00FC6DA0" w:rsidRPr="00A51570">
        <w:rPr>
          <w:rFonts w:ascii="Times New Roman" w:hAnsi="Times New Roman" w:cs="Times New Roman"/>
          <w:b/>
          <w:bCs/>
          <w:i/>
          <w:sz w:val="24"/>
          <w:szCs w:val="24"/>
        </w:rPr>
        <w:t xml:space="preserve"> </w:t>
      </w:r>
      <w:r w:rsidR="00FC6DA0" w:rsidRPr="00A51570">
        <w:rPr>
          <w:rFonts w:ascii="Times New Roman" w:hAnsi="Times New Roman" w:cs="Times New Roman"/>
          <w:i/>
          <w:color w:val="000000"/>
          <w:sz w:val="24"/>
          <w:szCs w:val="24"/>
        </w:rPr>
        <w:t>A female is called a virgin (</w:t>
      </w:r>
      <w:r w:rsidR="00FC6DA0" w:rsidRPr="00A51570">
        <w:rPr>
          <w:rFonts w:ascii="Times New Roman" w:hAnsi="Times New Roman" w:cs="Times New Roman"/>
          <w:i/>
          <w:iCs/>
          <w:color w:val="000000"/>
          <w:sz w:val="24"/>
          <w:szCs w:val="24"/>
        </w:rPr>
        <w:t xml:space="preserve">Virgo </w:t>
      </w:r>
      <w:proofErr w:type="spellStart"/>
      <w:r w:rsidR="00FC6DA0" w:rsidRPr="00A51570">
        <w:rPr>
          <w:rFonts w:ascii="Times New Roman" w:hAnsi="Times New Roman" w:cs="Times New Roman"/>
          <w:i/>
          <w:iCs/>
          <w:color w:val="000000"/>
          <w:sz w:val="24"/>
          <w:szCs w:val="24"/>
        </w:rPr>
        <w:t>intacta</w:t>
      </w:r>
      <w:proofErr w:type="spellEnd"/>
      <w:r w:rsidR="00FC6DA0" w:rsidRPr="00345492">
        <w:rPr>
          <w:rFonts w:ascii="Times New Roman" w:hAnsi="Times New Roman" w:cs="Times New Roman"/>
          <w:i/>
          <w:color w:val="000000"/>
          <w:sz w:val="24"/>
          <w:szCs w:val="24"/>
        </w:rPr>
        <w:t>) if she has never experienced any sexual intercourse.</w:t>
      </w:r>
      <w:ins w:id="238" w:author="ritis" w:date="2018-06-30T08:52:00Z">
        <w:r w:rsidRPr="00345492">
          <w:rPr>
            <w:rFonts w:ascii="Times New Roman" w:hAnsi="Times New Roman" w:cs="Times New Roman"/>
            <w:i/>
            <w:color w:val="000000"/>
            <w:sz w:val="24"/>
            <w:szCs w:val="24"/>
          </w:rPr>
          <w:t>”</w:t>
        </w:r>
      </w:ins>
      <w:r w:rsidR="00FC6DA0" w:rsidRPr="00345492">
        <w:rPr>
          <w:rFonts w:ascii="Times New Roman" w:hAnsi="Times New Roman" w:cs="Times New Roman"/>
          <w:i/>
          <w:color w:val="000000"/>
          <w:sz w:val="24"/>
          <w:szCs w:val="24"/>
        </w:rPr>
        <w:t xml:space="preserve"> (</w:t>
      </w:r>
      <w:proofErr w:type="spellStart"/>
      <w:r w:rsidR="00FC6DA0" w:rsidRPr="00345492">
        <w:rPr>
          <w:rFonts w:ascii="Times New Roman" w:hAnsi="Times New Roman" w:cs="Times New Roman"/>
          <w:i/>
          <w:color w:val="000000"/>
          <w:sz w:val="24"/>
          <w:szCs w:val="24"/>
        </w:rPr>
        <w:t>N.</w:t>
      </w:r>
      <w:proofErr w:type="gramStart"/>
      <w:r w:rsidR="00FC6DA0" w:rsidRPr="00345492">
        <w:rPr>
          <w:rFonts w:ascii="Times New Roman" w:hAnsi="Times New Roman" w:cs="Times New Roman"/>
          <w:i/>
          <w:color w:val="000000"/>
          <w:sz w:val="24"/>
          <w:szCs w:val="24"/>
        </w:rPr>
        <w:t>G.Rao</w:t>
      </w:r>
      <w:proofErr w:type="spellEnd"/>
      <w:proofErr w:type="gramEnd"/>
      <w:r w:rsidR="00FC6DA0" w:rsidRPr="00345492">
        <w:rPr>
          <w:rFonts w:ascii="Times New Roman" w:hAnsi="Times New Roman" w:cs="Times New Roman"/>
          <w:i/>
          <w:color w:val="000000"/>
          <w:sz w:val="24"/>
          <w:szCs w:val="24"/>
        </w:rPr>
        <w:t>, p351,</w:t>
      </w:r>
      <w:r w:rsidR="00FC6DA0" w:rsidRPr="00CF5EB7">
        <w:rPr>
          <w:rFonts w:ascii="Times New Roman" w:hAnsi="Times New Roman" w:cs="Times New Roman"/>
          <w:i/>
          <w:color w:val="000000"/>
          <w:sz w:val="24"/>
          <w:szCs w:val="24"/>
        </w:rPr>
        <w:t xml:space="preserve"> Reddy, p389)</w:t>
      </w:r>
    </w:p>
    <w:p w:rsidR="00FC6DA0" w:rsidRPr="00CF5EB7" w:rsidRDefault="00FC6DA0" w:rsidP="00A51570">
      <w:pPr>
        <w:pStyle w:val="NoSpacing"/>
        <w:rPr>
          <w:rFonts w:ascii="Times New Roman" w:hAnsi="Times New Roman" w:cs="Times New Roman"/>
          <w:sz w:val="24"/>
          <w:szCs w:val="24"/>
          <w:shd w:val="clear" w:color="auto" w:fill="FFFFFF"/>
        </w:rPr>
      </w:pPr>
    </w:p>
    <w:p w:rsidR="00FC6DA0" w:rsidRPr="00A51570" w:rsidRDefault="00FC6DA0" w:rsidP="00345492">
      <w:pPr>
        <w:pStyle w:val="NoSpacing"/>
        <w:rPr>
          <w:rFonts w:ascii="Times New Roman" w:hAnsi="Times New Roman" w:cs="Times New Roman"/>
          <w:sz w:val="24"/>
          <w:szCs w:val="24"/>
          <w:shd w:val="clear" w:color="auto" w:fill="FFFFFF"/>
          <w:vertAlign w:val="superscript"/>
        </w:rPr>
      </w:pPr>
      <w:r w:rsidRPr="00A51570">
        <w:rPr>
          <w:rFonts w:ascii="Times New Roman" w:hAnsi="Times New Roman" w:cs="Times New Roman"/>
          <w:sz w:val="24"/>
          <w:szCs w:val="24"/>
          <w:shd w:val="clear" w:color="auto" w:fill="FFFFFF"/>
        </w:rPr>
        <w:t xml:space="preserve">Virginity as a concept exists for men too but it doesn’t have the same social implications or significance at all. The textbook is perpetuating this negative gender stereotype without offering any counter position or explanation of the need for a patriarchal society to control women’s sexuality and hence the stigma around pre-marital sex for women. Virginity is thus a social construct and not a medical fact. Why is it still being taught to medical students when it has no medical relevance? </w:t>
      </w:r>
      <w:r w:rsidRPr="00A51570">
        <w:rPr>
          <w:rFonts w:ascii="Times New Roman" w:hAnsi="Times New Roman" w:cs="Times New Roman"/>
          <w:sz w:val="24"/>
          <w:szCs w:val="24"/>
          <w:rPrChange w:id="239" w:author="ritis" w:date="2018-07-13T01:00:00Z">
            <w:rPr>
              <w:rFonts w:ascii="Times New Roman" w:hAnsi="Times New Roman" w:cs="Times New Roman"/>
              <w:color w:val="131413"/>
              <w:sz w:val="24"/>
              <w:szCs w:val="24"/>
            </w:rPr>
          </w:rPrChange>
        </w:rPr>
        <w:t xml:space="preserve">From a human rights perspective, virginity testing is a form of gender discrimination, as well as a violation of fundamental rights, and when carried out without </w:t>
      </w:r>
      <w:r w:rsidR="00AD37AC" w:rsidRPr="00A51570">
        <w:rPr>
          <w:rFonts w:ascii="Times New Roman" w:hAnsi="Times New Roman" w:cs="Times New Roman"/>
          <w:sz w:val="24"/>
          <w:szCs w:val="24"/>
          <w:rPrChange w:id="240" w:author="ritis" w:date="2018-07-13T01:00:00Z">
            <w:rPr>
              <w:rFonts w:ascii="Times New Roman" w:hAnsi="Times New Roman" w:cs="Times New Roman"/>
              <w:color w:val="131413"/>
              <w:sz w:val="24"/>
              <w:szCs w:val="24"/>
            </w:rPr>
          </w:rPrChange>
        </w:rPr>
        <w:t xml:space="preserve">her </w:t>
      </w:r>
      <w:r w:rsidRPr="00A51570">
        <w:rPr>
          <w:rFonts w:ascii="Times New Roman" w:hAnsi="Times New Roman" w:cs="Times New Roman"/>
          <w:sz w:val="24"/>
          <w:szCs w:val="24"/>
          <w:rPrChange w:id="241" w:author="ritis" w:date="2018-07-13T01:00:00Z">
            <w:rPr>
              <w:rFonts w:ascii="Times New Roman" w:hAnsi="Times New Roman" w:cs="Times New Roman"/>
              <w:color w:val="131413"/>
              <w:sz w:val="24"/>
              <w:szCs w:val="24"/>
            </w:rPr>
          </w:rPrChange>
        </w:rPr>
        <w:t xml:space="preserve">consent, a form of sexual </w:t>
      </w:r>
      <w:ins w:id="242" w:author="ritis" w:date="2018-06-29T19:09:00Z">
        <w:r w:rsidR="0058046D" w:rsidRPr="00A51570">
          <w:rPr>
            <w:rFonts w:ascii="Times New Roman" w:hAnsi="Times New Roman" w:cs="Times New Roman"/>
            <w:sz w:val="24"/>
            <w:szCs w:val="24"/>
            <w:rPrChange w:id="243" w:author="ritis" w:date="2018-07-13T01:00:00Z">
              <w:rPr>
                <w:rFonts w:ascii="Times New Roman" w:hAnsi="Times New Roman" w:cs="Times New Roman"/>
                <w:color w:val="131413"/>
                <w:sz w:val="24"/>
                <w:szCs w:val="24"/>
              </w:rPr>
            </w:rPrChange>
          </w:rPr>
          <w:t>violence</w:t>
        </w:r>
      </w:ins>
      <w:del w:id="244" w:author="ritis" w:date="2018-06-29T19:09:00Z">
        <w:r w:rsidRPr="00A51570" w:rsidDel="0058046D">
          <w:rPr>
            <w:rFonts w:ascii="Times New Roman" w:hAnsi="Times New Roman" w:cs="Times New Roman"/>
            <w:sz w:val="24"/>
            <w:szCs w:val="24"/>
            <w:rPrChange w:id="245" w:author="ritis" w:date="2018-07-13T01:00:00Z">
              <w:rPr>
                <w:rFonts w:ascii="Times New Roman" w:hAnsi="Times New Roman" w:cs="Times New Roman"/>
                <w:color w:val="131413"/>
                <w:sz w:val="24"/>
                <w:szCs w:val="24"/>
              </w:rPr>
            </w:rPrChange>
          </w:rPr>
          <w:delText>assault</w:delText>
        </w:r>
      </w:del>
      <w:r w:rsidRPr="00A51570">
        <w:rPr>
          <w:rFonts w:ascii="Times New Roman" w:hAnsi="Times New Roman" w:cs="Times New Roman"/>
          <w:sz w:val="24"/>
          <w:szCs w:val="24"/>
          <w:rPrChange w:id="246" w:author="ritis" w:date="2018-07-13T01:00:00Z">
            <w:rPr>
              <w:rFonts w:ascii="Times New Roman" w:hAnsi="Times New Roman" w:cs="Times New Roman"/>
              <w:color w:val="131413"/>
              <w:sz w:val="24"/>
              <w:szCs w:val="24"/>
            </w:rPr>
          </w:rPrChange>
        </w:rPr>
        <w:t>.</w:t>
      </w:r>
    </w:p>
    <w:p w:rsidR="00FC6DA0" w:rsidRPr="00A51570" w:rsidRDefault="00FC6DA0" w:rsidP="00345492">
      <w:pPr>
        <w:autoSpaceDE w:val="0"/>
        <w:autoSpaceDN w:val="0"/>
        <w:adjustRightInd w:val="0"/>
        <w:spacing w:after="0" w:line="240" w:lineRule="auto"/>
        <w:rPr>
          <w:rFonts w:ascii="Times New Roman" w:hAnsi="Times New Roman" w:cs="Times New Roman"/>
          <w:sz w:val="24"/>
          <w:szCs w:val="24"/>
          <w:shd w:val="clear" w:color="auto" w:fill="FFFFFF"/>
        </w:rPr>
      </w:pPr>
    </w:p>
    <w:p w:rsidR="00212DED" w:rsidRPr="00A51570" w:rsidRDefault="00FC6DA0" w:rsidP="00CF5EB7">
      <w:pPr>
        <w:autoSpaceDE w:val="0"/>
        <w:autoSpaceDN w:val="0"/>
        <w:adjustRightInd w:val="0"/>
        <w:spacing w:after="0" w:line="240" w:lineRule="auto"/>
        <w:rPr>
          <w:rFonts w:ascii="Times New Roman" w:hAnsi="Times New Roman" w:cs="Times New Roman"/>
          <w:sz w:val="24"/>
          <w:szCs w:val="24"/>
          <w:shd w:val="clear" w:color="auto" w:fill="FFFFFF"/>
        </w:rPr>
      </w:pPr>
      <w:r w:rsidRPr="00345492">
        <w:rPr>
          <w:rFonts w:ascii="Times New Roman" w:hAnsi="Times New Roman" w:cs="Times New Roman"/>
          <w:sz w:val="24"/>
          <w:szCs w:val="24"/>
          <w:shd w:val="clear" w:color="auto" w:fill="FFFFFF"/>
        </w:rPr>
        <w:t xml:space="preserve">The </w:t>
      </w:r>
      <w:ins w:id="247" w:author="ritis" w:date="2018-06-29T19:09:00Z">
        <w:r w:rsidR="0058046D" w:rsidRPr="00345492">
          <w:rPr>
            <w:rFonts w:ascii="Times New Roman" w:hAnsi="Times New Roman" w:cs="Times New Roman"/>
            <w:sz w:val="24"/>
            <w:szCs w:val="24"/>
            <w:shd w:val="clear" w:color="auto" w:fill="FFFFFF"/>
          </w:rPr>
          <w:t>Forensic Medicine</w:t>
        </w:r>
      </w:ins>
      <w:del w:id="248" w:author="ritis" w:date="2018-06-29T19:09:00Z">
        <w:r w:rsidRPr="00345492" w:rsidDel="0058046D">
          <w:rPr>
            <w:rFonts w:ascii="Times New Roman" w:hAnsi="Times New Roman" w:cs="Times New Roman"/>
            <w:sz w:val="24"/>
            <w:szCs w:val="24"/>
            <w:shd w:val="clear" w:color="auto" w:fill="FFFFFF"/>
          </w:rPr>
          <w:delText>FMT</w:delText>
        </w:r>
      </w:del>
      <w:r w:rsidRPr="00CF5EB7">
        <w:rPr>
          <w:rFonts w:ascii="Times New Roman" w:hAnsi="Times New Roman" w:cs="Times New Roman"/>
          <w:sz w:val="24"/>
          <w:szCs w:val="24"/>
          <w:shd w:val="clear" w:color="auto" w:fill="FFFFFF"/>
        </w:rPr>
        <w:t xml:space="preserve"> textbook in fact shares a table to explain the difference</w:t>
      </w:r>
      <w:ins w:id="249" w:author="ritis" w:date="2018-06-29T19:10:00Z">
        <w:r w:rsidR="0058046D" w:rsidRPr="00CF5EB7">
          <w:rPr>
            <w:rFonts w:ascii="Times New Roman" w:hAnsi="Times New Roman" w:cs="Times New Roman"/>
            <w:sz w:val="24"/>
            <w:szCs w:val="24"/>
            <w:shd w:val="clear" w:color="auto" w:fill="FFFFFF"/>
          </w:rPr>
          <w:t>s</w:t>
        </w:r>
      </w:ins>
      <w:r w:rsidRPr="00CF5EB7">
        <w:rPr>
          <w:rFonts w:ascii="Times New Roman" w:hAnsi="Times New Roman" w:cs="Times New Roman"/>
          <w:sz w:val="24"/>
          <w:szCs w:val="24"/>
          <w:shd w:val="clear" w:color="auto" w:fill="FFFFFF"/>
        </w:rPr>
        <w:t xml:space="preserve"> between a virgin and ‘deflorate’ which is not just offensive labeling but also factually incorrect and legally of no relevance to rape. The focus should be more on victim and witness testimonies, rather than relying on physical examinations to check for injuries to the genital area, because absence of injuries is frequently equated with the absence of assault and denies their rights and autonomy </w:t>
      </w:r>
      <w:r w:rsidRPr="00A51570">
        <w:rPr>
          <w:rFonts w:ascii="Times New Roman" w:hAnsi="Times New Roman" w:cs="Times New Roman"/>
          <w:sz w:val="24"/>
          <w:szCs w:val="24"/>
        </w:rPr>
        <w:t>Health professionals must be better informed and medical and other textbooks updated to reflect current medical knowledge. Countries should review their policies and move towards a banning of virginity testing.</w:t>
      </w:r>
      <w:r w:rsidR="00490D78" w:rsidRPr="00A51570">
        <w:rPr>
          <w:rFonts w:ascii="Times New Roman" w:hAnsi="Times New Roman" w:cs="Times New Roman"/>
          <w:sz w:val="24"/>
          <w:szCs w:val="24"/>
          <w:shd w:val="clear" w:color="auto" w:fill="FFFFFF"/>
          <w:vertAlign w:val="superscript"/>
        </w:rPr>
        <w:t xml:space="preserve"> [</w:t>
      </w:r>
      <w:ins w:id="250" w:author="ritis" w:date="2018-07-11T09:04:00Z">
        <w:r w:rsidR="008948F1" w:rsidRPr="00A51570">
          <w:rPr>
            <w:rFonts w:ascii="Times New Roman" w:hAnsi="Times New Roman" w:cs="Times New Roman"/>
            <w:sz w:val="24"/>
            <w:szCs w:val="24"/>
            <w:shd w:val="clear" w:color="auto" w:fill="FFFFFF"/>
            <w:vertAlign w:val="superscript"/>
          </w:rPr>
          <w:t>13</w:t>
        </w:r>
      </w:ins>
      <w:del w:id="251" w:author="ritis" w:date="2018-07-11T09:04:00Z">
        <w:r w:rsidR="00490D78" w:rsidRPr="00A51570" w:rsidDel="008948F1">
          <w:rPr>
            <w:rFonts w:ascii="Times New Roman" w:hAnsi="Times New Roman" w:cs="Times New Roman"/>
            <w:sz w:val="24"/>
            <w:szCs w:val="24"/>
            <w:shd w:val="clear" w:color="auto" w:fill="FFFFFF"/>
            <w:vertAlign w:val="superscript"/>
          </w:rPr>
          <w:delText>6</w:delText>
        </w:r>
      </w:del>
      <w:r w:rsidR="00490D78" w:rsidRPr="00A51570">
        <w:rPr>
          <w:rFonts w:ascii="Times New Roman" w:hAnsi="Times New Roman" w:cs="Times New Roman"/>
          <w:sz w:val="24"/>
          <w:szCs w:val="24"/>
          <w:shd w:val="clear" w:color="auto" w:fill="FFFFFF"/>
          <w:vertAlign w:val="superscript"/>
        </w:rPr>
        <w:t>]</w:t>
      </w:r>
    </w:p>
    <w:p w:rsidR="00161A52" w:rsidRPr="00A51570" w:rsidRDefault="00161A52" w:rsidP="00CF5EB7">
      <w:pPr>
        <w:autoSpaceDE w:val="0"/>
        <w:autoSpaceDN w:val="0"/>
        <w:adjustRightInd w:val="0"/>
        <w:spacing w:after="0" w:line="240" w:lineRule="auto"/>
        <w:rPr>
          <w:rFonts w:ascii="Times New Roman" w:hAnsi="Times New Roman" w:cs="Times New Roman"/>
          <w:sz w:val="24"/>
          <w:szCs w:val="24"/>
        </w:rPr>
      </w:pPr>
    </w:p>
    <w:p w:rsidR="00161A52" w:rsidRPr="00A51570" w:rsidRDefault="003252E9">
      <w:pPr>
        <w:autoSpaceDE w:val="0"/>
        <w:autoSpaceDN w:val="0"/>
        <w:adjustRightInd w:val="0"/>
        <w:spacing w:after="0" w:line="240" w:lineRule="auto"/>
        <w:rPr>
          <w:rFonts w:ascii="Times New Roman" w:hAnsi="Times New Roman" w:cs="Times New Roman"/>
          <w:color w:val="FF0000"/>
          <w:sz w:val="24"/>
          <w:szCs w:val="24"/>
        </w:rPr>
        <w:pPrChange w:id="252"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253" w:author="ritis" w:date="2018-06-30T08:52:00Z">
        <w:r w:rsidRPr="00A51570">
          <w:rPr>
            <w:rFonts w:ascii="Times New Roman" w:hAnsi="Times New Roman" w:cs="Times New Roman"/>
            <w:i/>
            <w:sz w:val="24"/>
            <w:szCs w:val="24"/>
          </w:rPr>
          <w:t>“</w:t>
        </w:r>
      </w:ins>
      <w:r w:rsidR="00161A52" w:rsidRPr="00A51570">
        <w:rPr>
          <w:rFonts w:ascii="Times New Roman" w:hAnsi="Times New Roman" w:cs="Times New Roman"/>
          <w:i/>
          <w:sz w:val="24"/>
          <w:szCs w:val="24"/>
        </w:rPr>
        <w:t>The clitoris (homologue of the penis in the male) arises from the embryologic genital tubercle…</w:t>
      </w:r>
      <w:ins w:id="254" w:author="ritis" w:date="2018-06-30T08:52:00Z">
        <w:r w:rsidRPr="00A51570">
          <w:rPr>
            <w:rFonts w:ascii="Times New Roman" w:hAnsi="Times New Roman" w:cs="Times New Roman"/>
            <w:i/>
            <w:sz w:val="24"/>
            <w:szCs w:val="24"/>
          </w:rPr>
          <w:t>”</w:t>
        </w:r>
      </w:ins>
      <w:r w:rsidR="00161A52" w:rsidRPr="00A51570">
        <w:rPr>
          <w:rFonts w:ascii="Times New Roman" w:hAnsi="Times New Roman" w:cs="Times New Roman"/>
          <w:i/>
          <w:sz w:val="24"/>
          <w:szCs w:val="24"/>
        </w:rPr>
        <w:t xml:space="preserve"> (Holland and Brews, p1)</w:t>
      </w:r>
    </w:p>
    <w:p w:rsidR="00161A52" w:rsidRPr="00A51570" w:rsidRDefault="00161A52" w:rsidP="00A51570">
      <w:pPr>
        <w:autoSpaceDE w:val="0"/>
        <w:autoSpaceDN w:val="0"/>
        <w:adjustRightInd w:val="0"/>
        <w:spacing w:after="0" w:line="240" w:lineRule="auto"/>
        <w:rPr>
          <w:rFonts w:ascii="Times New Roman" w:hAnsi="Times New Roman" w:cs="Times New Roman"/>
          <w:sz w:val="24"/>
          <w:szCs w:val="24"/>
        </w:rPr>
      </w:pPr>
    </w:p>
    <w:p w:rsidR="00161A52" w:rsidRPr="00A51570" w:rsidRDefault="00161A52" w:rsidP="00345492">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 xml:space="preserve">In the chapter ‘Reproductive’ Anatomy, the clitoris is referred to as a homologues organ to the penis, distorting understanding of the female biology, and lacking any discussions on sexuality and how clitoris is very important and central to a woman’s </w:t>
      </w:r>
      <w:proofErr w:type="gramStart"/>
      <w:r w:rsidRPr="00A51570">
        <w:rPr>
          <w:rFonts w:ascii="Times New Roman" w:hAnsi="Times New Roman" w:cs="Times New Roman"/>
          <w:sz w:val="24"/>
          <w:szCs w:val="24"/>
        </w:rPr>
        <w:t>sexuality.</w:t>
      </w:r>
      <w:r w:rsidR="000E6E11" w:rsidRPr="00A51570">
        <w:rPr>
          <w:rFonts w:ascii="Times New Roman" w:hAnsi="Times New Roman" w:cs="Times New Roman"/>
          <w:sz w:val="24"/>
          <w:szCs w:val="24"/>
          <w:vertAlign w:val="superscript"/>
        </w:rPr>
        <w:t>[</w:t>
      </w:r>
      <w:proofErr w:type="gramEnd"/>
      <w:ins w:id="255" w:author="ritis" w:date="2018-07-11T09:05:00Z">
        <w:r w:rsidR="008948F1" w:rsidRPr="00A51570">
          <w:rPr>
            <w:rFonts w:ascii="Times New Roman" w:hAnsi="Times New Roman" w:cs="Times New Roman"/>
            <w:sz w:val="24"/>
            <w:szCs w:val="24"/>
            <w:vertAlign w:val="superscript"/>
          </w:rPr>
          <w:t>14</w:t>
        </w:r>
      </w:ins>
      <w:del w:id="256" w:author="ritis" w:date="2018-07-11T09:05:00Z">
        <w:r w:rsidR="000E6E11" w:rsidRPr="00A51570" w:rsidDel="008948F1">
          <w:rPr>
            <w:rFonts w:ascii="Times New Roman" w:hAnsi="Times New Roman" w:cs="Times New Roman"/>
            <w:sz w:val="24"/>
            <w:szCs w:val="24"/>
            <w:vertAlign w:val="superscript"/>
          </w:rPr>
          <w:delText>7</w:delText>
        </w:r>
      </w:del>
      <w:r w:rsidR="000E6E11" w:rsidRPr="00A51570">
        <w:rPr>
          <w:rFonts w:ascii="Times New Roman" w:hAnsi="Times New Roman" w:cs="Times New Roman"/>
          <w:sz w:val="24"/>
          <w:szCs w:val="24"/>
          <w:vertAlign w:val="superscript"/>
        </w:rPr>
        <w:t>]</w:t>
      </w:r>
      <w:r w:rsidRPr="00A51570">
        <w:rPr>
          <w:rFonts w:ascii="Times New Roman" w:hAnsi="Times New Roman" w:cs="Times New Roman"/>
          <w:sz w:val="24"/>
          <w:szCs w:val="24"/>
        </w:rPr>
        <w:t xml:space="preserve"> The continued absence of sexual health and sexuality from obstetrics and gynecology textbooks is a serious issue, representing women as just reproductive machines. </w:t>
      </w:r>
    </w:p>
    <w:p w:rsidR="00013918" w:rsidRPr="002B7B6F" w:rsidRDefault="00013918" w:rsidP="00345492">
      <w:pPr>
        <w:autoSpaceDE w:val="0"/>
        <w:autoSpaceDN w:val="0"/>
        <w:adjustRightInd w:val="0"/>
        <w:spacing w:after="0" w:line="240" w:lineRule="auto"/>
        <w:rPr>
          <w:rFonts w:ascii="Times New Roman" w:hAnsi="Times New Roman" w:cs="Times New Roman"/>
          <w:sz w:val="24"/>
          <w:szCs w:val="24"/>
        </w:rPr>
      </w:pPr>
    </w:p>
    <w:p w:rsidR="00212DED" w:rsidRPr="00CE29E0" w:rsidRDefault="00212DED" w:rsidP="00CF5EB7">
      <w:pPr>
        <w:pStyle w:val="NoSpacing"/>
        <w:rPr>
          <w:rFonts w:ascii="Times New Roman" w:hAnsi="Times New Roman" w:cs="Times New Roman"/>
          <w:b/>
          <w:sz w:val="24"/>
          <w:szCs w:val="24"/>
        </w:rPr>
      </w:pPr>
      <w:r w:rsidRPr="00CE29E0">
        <w:rPr>
          <w:rFonts w:ascii="Times New Roman" w:hAnsi="Times New Roman" w:cs="Times New Roman"/>
          <w:b/>
          <w:sz w:val="24"/>
          <w:szCs w:val="24"/>
        </w:rPr>
        <w:t>Contraception</w:t>
      </w:r>
    </w:p>
    <w:p w:rsidR="004740B2" w:rsidRPr="00CE29E0" w:rsidRDefault="004740B2" w:rsidP="00CF5EB7">
      <w:pPr>
        <w:pStyle w:val="NoSpacing"/>
        <w:rPr>
          <w:rFonts w:ascii="Times New Roman" w:hAnsi="Times New Roman" w:cs="Times New Roman"/>
          <w:b/>
          <w:sz w:val="24"/>
          <w:szCs w:val="24"/>
        </w:rPr>
      </w:pPr>
    </w:p>
    <w:p w:rsidR="00212DED" w:rsidRPr="00A51570" w:rsidRDefault="00212DED">
      <w:pPr>
        <w:autoSpaceDE w:val="0"/>
        <w:autoSpaceDN w:val="0"/>
        <w:adjustRightInd w:val="0"/>
        <w:spacing w:after="0" w:line="240" w:lineRule="auto"/>
        <w:rPr>
          <w:rFonts w:ascii="Times New Roman" w:hAnsi="Times New Roman" w:cs="Times New Roman"/>
          <w:i/>
          <w:iCs/>
          <w:sz w:val="24"/>
          <w:szCs w:val="24"/>
        </w:rPr>
        <w:pPrChange w:id="257"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r w:rsidRPr="00A51570">
        <w:rPr>
          <w:rFonts w:ascii="Times New Roman" w:hAnsi="Times New Roman" w:cs="Times New Roman"/>
          <w:i/>
          <w:iCs/>
          <w:sz w:val="24"/>
          <w:szCs w:val="24"/>
        </w:rPr>
        <w:t xml:space="preserve"> “The aims of family planning are: (1) To bring down population growth, so as to ensure a better standard of living.</w:t>
      </w:r>
    </w:p>
    <w:p w:rsidR="00212DED" w:rsidRPr="00A51570" w:rsidRDefault="00212DED">
      <w:pPr>
        <w:autoSpaceDE w:val="0"/>
        <w:autoSpaceDN w:val="0"/>
        <w:adjustRightInd w:val="0"/>
        <w:spacing w:after="0" w:line="240" w:lineRule="auto"/>
        <w:rPr>
          <w:rFonts w:ascii="Times New Roman" w:hAnsi="Times New Roman" w:cs="Times New Roman"/>
          <w:i/>
          <w:iCs/>
          <w:sz w:val="24"/>
          <w:szCs w:val="24"/>
        </w:rPr>
        <w:pPrChange w:id="258"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r w:rsidRPr="00A51570">
        <w:rPr>
          <w:rFonts w:ascii="Times New Roman" w:hAnsi="Times New Roman" w:cs="Times New Roman"/>
          <w:i/>
          <w:iCs/>
          <w:sz w:val="24"/>
          <w:szCs w:val="24"/>
        </w:rPr>
        <w:t>(2) From economic and social point of view – already existing population of nearly 1027 million are deficient in their basic needs of food, clean water, clothing, housing, education and proper health care. Spacing of birth and small family norm will improve the health of the mother and their children, so that a healthier society can emerge.</w:t>
      </w:r>
    </w:p>
    <w:p w:rsidR="00212DED" w:rsidRPr="00A51570" w:rsidRDefault="00212DED">
      <w:pPr>
        <w:autoSpaceDE w:val="0"/>
        <w:autoSpaceDN w:val="0"/>
        <w:adjustRightInd w:val="0"/>
        <w:spacing w:after="0" w:line="240" w:lineRule="auto"/>
        <w:rPr>
          <w:rFonts w:ascii="Times New Roman" w:hAnsi="Times New Roman" w:cs="Times New Roman"/>
          <w:i/>
          <w:iCs/>
          <w:sz w:val="24"/>
          <w:szCs w:val="24"/>
        </w:rPr>
        <w:pPrChange w:id="259"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r w:rsidRPr="00A51570">
        <w:rPr>
          <w:rFonts w:ascii="Times New Roman" w:hAnsi="Times New Roman" w:cs="Times New Roman"/>
          <w:i/>
          <w:iCs/>
          <w:sz w:val="24"/>
          <w:szCs w:val="24"/>
        </w:rPr>
        <w:t xml:space="preserve">(3) To reduce the maternal and infant mortality rates…” </w:t>
      </w:r>
      <w:r w:rsidRPr="00A51570">
        <w:rPr>
          <w:rFonts w:ascii="Times New Roman" w:hAnsi="Times New Roman" w:cs="Times New Roman"/>
          <w:i/>
          <w:sz w:val="24"/>
          <w:szCs w:val="24"/>
        </w:rPr>
        <w:t>(Dutta’s textbook, p 610)</w:t>
      </w:r>
    </w:p>
    <w:p w:rsidR="00212DED" w:rsidRPr="002B7B6F" w:rsidRDefault="00212DED" w:rsidP="00A51570">
      <w:pPr>
        <w:autoSpaceDE w:val="0"/>
        <w:autoSpaceDN w:val="0"/>
        <w:adjustRightInd w:val="0"/>
        <w:spacing w:after="0" w:line="240" w:lineRule="auto"/>
        <w:rPr>
          <w:rFonts w:ascii="Times New Roman" w:hAnsi="Times New Roman" w:cs="Times New Roman"/>
          <w:sz w:val="24"/>
          <w:szCs w:val="24"/>
        </w:rPr>
      </w:pPr>
    </w:p>
    <w:p w:rsidR="00212DED" w:rsidRPr="00CE29E0" w:rsidRDefault="00212DED" w:rsidP="00345492">
      <w:pPr>
        <w:autoSpaceDE w:val="0"/>
        <w:autoSpaceDN w:val="0"/>
        <w:adjustRightInd w:val="0"/>
        <w:spacing w:after="0" w:line="240" w:lineRule="auto"/>
        <w:rPr>
          <w:rFonts w:ascii="Times New Roman" w:hAnsi="Times New Roman" w:cs="Times New Roman"/>
          <w:sz w:val="24"/>
          <w:szCs w:val="24"/>
          <w:vertAlign w:val="superscript"/>
        </w:rPr>
      </w:pPr>
      <w:r w:rsidRPr="00CE29E0">
        <w:rPr>
          <w:rFonts w:ascii="Times New Roman" w:hAnsi="Times New Roman" w:cs="Times New Roman"/>
          <w:sz w:val="24"/>
          <w:szCs w:val="24"/>
        </w:rPr>
        <w:t>This text assumes the notion of population control is the goal and it is the main justification for providing services such as contraception rather than seeing contraceptive methods as facilitating women’s control over their own bodies.</w:t>
      </w:r>
      <w:r w:rsidRPr="00A51570">
        <w:rPr>
          <w:rFonts w:ascii="Times New Roman" w:hAnsi="Times New Roman" w:cs="Times New Roman"/>
          <w:sz w:val="24"/>
          <w:szCs w:val="24"/>
        </w:rPr>
        <w:t xml:space="preserve"> </w:t>
      </w:r>
      <w:r w:rsidRPr="002B7B6F">
        <w:rPr>
          <w:rFonts w:ascii="Times New Roman" w:hAnsi="Times New Roman" w:cs="Times New Roman"/>
          <w:sz w:val="24"/>
          <w:szCs w:val="24"/>
        </w:rPr>
        <w:t xml:space="preserve">It also does not offer the perspective of unequal distribution of resources and inadequate </w:t>
      </w:r>
      <w:proofErr w:type="gramStart"/>
      <w:r w:rsidRPr="002B7B6F">
        <w:rPr>
          <w:rFonts w:ascii="Times New Roman" w:hAnsi="Times New Roman" w:cs="Times New Roman"/>
          <w:sz w:val="24"/>
          <w:szCs w:val="24"/>
        </w:rPr>
        <w:t>public sector</w:t>
      </w:r>
      <w:proofErr w:type="gramEnd"/>
      <w:r w:rsidRPr="002B7B6F">
        <w:rPr>
          <w:rFonts w:ascii="Times New Roman" w:hAnsi="Times New Roman" w:cs="Times New Roman"/>
          <w:sz w:val="24"/>
          <w:szCs w:val="24"/>
        </w:rPr>
        <w:t xml:space="preserve"> spending on health as being a barrier to a </w:t>
      </w:r>
      <w:r w:rsidRPr="002B7B6F">
        <w:rPr>
          <w:rFonts w:ascii="Times New Roman" w:hAnsi="Times New Roman" w:cs="Times New Roman"/>
          <w:sz w:val="24"/>
          <w:szCs w:val="24"/>
        </w:rPr>
        <w:lastRenderedPageBreak/>
        <w:t xml:space="preserve">better standard of living. It does not reflect upon the politics of the globalized world where the consumption patterns of the Global North are ignored and only birthrate of the Global South is focused on. Despite the International Conference on Population and Development (ICPD) held in Cairo in 1994 which ushered in a paradigm shift from population demographics to individual sexual and reproductive rights and health, and India being signatory to the ICPD </w:t>
      </w:r>
      <w:proofErr w:type="spellStart"/>
      <w:r w:rsidRPr="002B7B6F">
        <w:rPr>
          <w:rFonts w:ascii="Times New Roman" w:hAnsi="Times New Roman" w:cs="Times New Roman"/>
          <w:sz w:val="24"/>
          <w:szCs w:val="24"/>
        </w:rPr>
        <w:t>PoA</w:t>
      </w:r>
      <w:proofErr w:type="spellEnd"/>
      <w:ins w:id="260" w:author="ritis" w:date="2018-06-29T19:10:00Z">
        <w:r w:rsidR="0058046D" w:rsidRPr="002B7B6F">
          <w:rPr>
            <w:rFonts w:ascii="Times New Roman" w:hAnsi="Times New Roman" w:cs="Times New Roman"/>
            <w:sz w:val="24"/>
            <w:szCs w:val="24"/>
          </w:rPr>
          <w:t xml:space="preserve"> (</w:t>
        </w:r>
        <w:proofErr w:type="spellStart"/>
        <w:r w:rsidR="0058046D" w:rsidRPr="002B7B6F">
          <w:rPr>
            <w:rFonts w:ascii="Times New Roman" w:hAnsi="Times New Roman" w:cs="Times New Roman"/>
            <w:sz w:val="24"/>
            <w:szCs w:val="24"/>
          </w:rPr>
          <w:t>Programme</w:t>
        </w:r>
        <w:proofErr w:type="spellEnd"/>
        <w:r w:rsidR="0058046D" w:rsidRPr="002B7B6F">
          <w:rPr>
            <w:rFonts w:ascii="Times New Roman" w:hAnsi="Times New Roman" w:cs="Times New Roman"/>
            <w:sz w:val="24"/>
            <w:szCs w:val="24"/>
          </w:rPr>
          <w:t xml:space="preserve"> of action)</w:t>
        </w:r>
      </w:ins>
      <w:r w:rsidRPr="00CE29E0">
        <w:rPr>
          <w:rFonts w:ascii="Times New Roman" w:hAnsi="Times New Roman" w:cs="Times New Roman"/>
          <w:sz w:val="24"/>
          <w:szCs w:val="24"/>
        </w:rPr>
        <w:t xml:space="preserve">, access to ‘family planning’ is being projected as a solution to population </w:t>
      </w:r>
      <w:proofErr w:type="gramStart"/>
      <w:r w:rsidRPr="00CE29E0">
        <w:rPr>
          <w:rFonts w:ascii="Times New Roman" w:hAnsi="Times New Roman" w:cs="Times New Roman"/>
          <w:sz w:val="24"/>
          <w:szCs w:val="24"/>
        </w:rPr>
        <w:t>growth.</w:t>
      </w:r>
      <w:r w:rsidR="00F86282" w:rsidRPr="00CE29E0">
        <w:rPr>
          <w:rFonts w:ascii="Times New Roman" w:hAnsi="Times New Roman" w:cs="Times New Roman"/>
          <w:sz w:val="24"/>
          <w:szCs w:val="24"/>
          <w:vertAlign w:val="superscript"/>
        </w:rPr>
        <w:t>[</w:t>
      </w:r>
      <w:proofErr w:type="gramEnd"/>
      <w:r w:rsidR="00F86282" w:rsidRPr="00CE29E0">
        <w:rPr>
          <w:rFonts w:ascii="Times New Roman" w:hAnsi="Times New Roman" w:cs="Times New Roman"/>
          <w:sz w:val="24"/>
          <w:szCs w:val="24"/>
          <w:vertAlign w:val="superscript"/>
        </w:rPr>
        <w:t>1]</w:t>
      </w:r>
    </w:p>
    <w:p w:rsidR="004740B2" w:rsidRPr="00A51570" w:rsidRDefault="004740B2" w:rsidP="00CF5EB7">
      <w:pPr>
        <w:pStyle w:val="NoSpacing"/>
        <w:rPr>
          <w:rFonts w:ascii="Times New Roman" w:hAnsi="Times New Roman" w:cs="Times New Roman"/>
          <w:sz w:val="24"/>
          <w:szCs w:val="24"/>
        </w:rPr>
      </w:pPr>
    </w:p>
    <w:p w:rsidR="00212DED" w:rsidRPr="00A51570" w:rsidRDefault="00212DED" w:rsidP="00CF5EB7">
      <w:pPr>
        <w:pStyle w:val="NoSpacing"/>
        <w:rPr>
          <w:rFonts w:ascii="Times New Roman" w:hAnsi="Times New Roman" w:cs="Times New Roman"/>
          <w:sz w:val="24"/>
          <w:szCs w:val="24"/>
          <w:shd w:val="clear" w:color="auto" w:fill="FFFFFF"/>
        </w:rPr>
      </w:pPr>
      <w:r w:rsidRPr="00A51570">
        <w:rPr>
          <w:rFonts w:ascii="Times New Roman" w:hAnsi="Times New Roman" w:cs="Times New Roman"/>
          <w:sz w:val="24"/>
          <w:szCs w:val="24"/>
        </w:rPr>
        <w:t xml:space="preserve">The use of </w:t>
      </w:r>
      <w:ins w:id="261" w:author="ritis" w:date="2018-06-29T19:10:00Z">
        <w:r w:rsidR="0058046D" w:rsidRPr="00A51570">
          <w:rPr>
            <w:rFonts w:ascii="Times New Roman" w:hAnsi="Times New Roman" w:cs="Times New Roman"/>
            <w:sz w:val="24"/>
            <w:szCs w:val="24"/>
          </w:rPr>
          <w:t>Family Planning</w:t>
        </w:r>
      </w:ins>
      <w:del w:id="262" w:author="ritis" w:date="2018-06-29T19:10:00Z">
        <w:r w:rsidRPr="00A51570" w:rsidDel="0058046D">
          <w:rPr>
            <w:rFonts w:ascii="Times New Roman" w:hAnsi="Times New Roman" w:cs="Times New Roman"/>
            <w:sz w:val="24"/>
            <w:szCs w:val="24"/>
          </w:rPr>
          <w:delText>F.P.</w:delText>
        </w:r>
      </w:del>
      <w:r w:rsidRPr="00A51570">
        <w:rPr>
          <w:rFonts w:ascii="Times New Roman" w:hAnsi="Times New Roman" w:cs="Times New Roman"/>
          <w:sz w:val="24"/>
          <w:szCs w:val="24"/>
        </w:rPr>
        <w:t xml:space="preserve"> rather than contraception also assumes a heteronormative married couple</w:t>
      </w:r>
      <w:r w:rsidR="007C7F79" w:rsidRPr="00A51570">
        <w:rPr>
          <w:rFonts w:ascii="Times New Roman" w:hAnsi="Times New Roman" w:cs="Times New Roman"/>
          <w:sz w:val="24"/>
          <w:szCs w:val="24"/>
        </w:rPr>
        <w:t xml:space="preserve"> as the basis of a family</w:t>
      </w:r>
      <w:r w:rsidR="007C7F79" w:rsidRPr="00A51570">
        <w:rPr>
          <w:rFonts w:ascii="Times New Roman" w:hAnsi="Times New Roman" w:cs="Times New Roman"/>
          <w:sz w:val="24"/>
          <w:szCs w:val="24"/>
          <w:shd w:val="clear" w:color="auto" w:fill="FFFFFF"/>
        </w:rPr>
        <w:t>, and heterosexuality being the only sexual orientation or the only norm, and that sexual and marital relations are most (or only) fitting between people of opposite sex. Thus</w:t>
      </w:r>
      <w:r w:rsidR="00013918" w:rsidRPr="00A51570">
        <w:rPr>
          <w:rFonts w:ascii="Times New Roman" w:hAnsi="Times New Roman" w:cs="Times New Roman"/>
          <w:sz w:val="24"/>
          <w:szCs w:val="24"/>
          <w:shd w:val="clear" w:color="auto" w:fill="FFFFFF"/>
        </w:rPr>
        <w:t>,</w:t>
      </w:r>
      <w:r w:rsidR="00791DAC" w:rsidRPr="00A51570">
        <w:rPr>
          <w:rFonts w:ascii="Times New Roman" w:hAnsi="Times New Roman" w:cs="Times New Roman"/>
          <w:sz w:val="24"/>
          <w:szCs w:val="24"/>
          <w:shd w:val="clear" w:color="auto" w:fill="FFFFFF"/>
        </w:rPr>
        <w:t xml:space="preserve"> this </w:t>
      </w:r>
      <w:r w:rsidR="00791DAC" w:rsidRPr="00A51570">
        <w:rPr>
          <w:rFonts w:ascii="Times New Roman" w:hAnsi="Times New Roman" w:cs="Times New Roman"/>
          <w:sz w:val="24"/>
          <w:szCs w:val="24"/>
        </w:rPr>
        <w:t>excludes</w:t>
      </w:r>
      <w:r w:rsidRPr="00A51570">
        <w:rPr>
          <w:rFonts w:ascii="Times New Roman" w:hAnsi="Times New Roman" w:cs="Times New Roman"/>
          <w:sz w:val="24"/>
          <w:szCs w:val="24"/>
        </w:rPr>
        <w:t xml:space="preserve"> any discussion around other sexualities and family structures. There is no discussion to orient medical students as to how the unequal gender relations put women at risk of unwanted pregnancies and how they affect women’s mobility, decision-making and access to contraceptives. For example, in the section on condoms, students need to be aware of the difficulties that women face in negotiating condoms use; and adverse consequences (fear of violence, accusation of infidelity, abandonment etc.) they might face if they insist.</w:t>
      </w:r>
    </w:p>
    <w:p w:rsidR="00212DED" w:rsidRPr="00A51570" w:rsidRDefault="00212DED" w:rsidP="00CF5EB7">
      <w:pPr>
        <w:autoSpaceDE w:val="0"/>
        <w:autoSpaceDN w:val="0"/>
        <w:adjustRightInd w:val="0"/>
        <w:spacing w:after="0" w:line="240" w:lineRule="auto"/>
        <w:rPr>
          <w:rFonts w:ascii="Times New Roman" w:hAnsi="Times New Roman" w:cs="Times New Roman"/>
          <w:sz w:val="24"/>
          <w:szCs w:val="24"/>
        </w:rPr>
      </w:pPr>
    </w:p>
    <w:p w:rsidR="00212DED" w:rsidRPr="00A51570" w:rsidRDefault="003252E9">
      <w:pPr>
        <w:autoSpaceDE w:val="0"/>
        <w:autoSpaceDN w:val="0"/>
        <w:adjustRightInd w:val="0"/>
        <w:spacing w:after="0" w:line="240" w:lineRule="auto"/>
        <w:rPr>
          <w:rFonts w:ascii="Times New Roman" w:hAnsi="Times New Roman" w:cs="Times New Roman"/>
          <w:i/>
          <w:iCs/>
          <w:sz w:val="24"/>
          <w:szCs w:val="24"/>
        </w:rPr>
        <w:pPrChange w:id="263"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264" w:author="ritis" w:date="2018-06-30T08:53:00Z">
        <w:r w:rsidRPr="00A51570">
          <w:rPr>
            <w:rFonts w:ascii="Times New Roman" w:hAnsi="Times New Roman" w:cs="Times New Roman"/>
            <w:i/>
            <w:iCs/>
            <w:sz w:val="24"/>
            <w:szCs w:val="24"/>
          </w:rPr>
          <w:t>“</w:t>
        </w:r>
      </w:ins>
      <w:r w:rsidR="00212DED" w:rsidRPr="00A51570">
        <w:rPr>
          <w:rFonts w:ascii="Times New Roman" w:hAnsi="Times New Roman" w:cs="Times New Roman"/>
          <w:i/>
          <w:iCs/>
          <w:sz w:val="24"/>
          <w:szCs w:val="24"/>
        </w:rPr>
        <w:t>Indications (of female sterilization): (1) Family planning purposes: This is the principle indication for most of the developing countries. (2) Socio economic: An individual is adopted to accept the method after having the desired number of children. (3) Medico-surgical indications (therapeutic): Medical diseases such as heart disease, diabetes, chronic renal disease, hypertension</w:t>
      </w:r>
      <w:r w:rsidR="00791DAC" w:rsidRPr="00A51570">
        <w:rPr>
          <w:rFonts w:ascii="Times New Roman" w:hAnsi="Times New Roman" w:cs="Times New Roman"/>
          <w:i/>
          <w:iCs/>
          <w:sz w:val="24"/>
          <w:szCs w:val="24"/>
        </w:rPr>
        <w:t>,</w:t>
      </w:r>
      <w:r w:rsidR="00212DED" w:rsidRPr="00A51570">
        <w:rPr>
          <w:rFonts w:ascii="Times New Roman" w:hAnsi="Times New Roman" w:cs="Times New Roman"/>
          <w:i/>
          <w:iCs/>
          <w:sz w:val="24"/>
          <w:szCs w:val="24"/>
        </w:rPr>
        <w:t xml:space="preserve"> are likely to worsen, if repeated pregnancies occur and hence sterilization is advisable. During third time repeat caesarean section…., sterilization operation should be seriously considered.</w:t>
      </w:r>
      <w:ins w:id="265" w:author="ritis" w:date="2018-06-30T08:53:00Z">
        <w:r w:rsidRPr="00A51570">
          <w:rPr>
            <w:rFonts w:ascii="Times New Roman" w:hAnsi="Times New Roman" w:cs="Times New Roman"/>
            <w:i/>
            <w:iCs/>
            <w:sz w:val="24"/>
            <w:szCs w:val="24"/>
          </w:rPr>
          <w:t>”</w:t>
        </w:r>
      </w:ins>
      <w:r w:rsidR="00174390" w:rsidRPr="00A51570">
        <w:rPr>
          <w:rFonts w:ascii="Times New Roman" w:hAnsi="Times New Roman" w:cs="Times New Roman"/>
          <w:i/>
          <w:iCs/>
          <w:sz w:val="24"/>
          <w:szCs w:val="24"/>
        </w:rPr>
        <w:t xml:space="preserve"> </w:t>
      </w:r>
      <w:r w:rsidR="00212DED" w:rsidRPr="00A51570">
        <w:rPr>
          <w:rFonts w:ascii="Times New Roman" w:hAnsi="Times New Roman" w:cs="Times New Roman"/>
          <w:i/>
          <w:sz w:val="24"/>
          <w:szCs w:val="24"/>
        </w:rPr>
        <w:t>(Dutta p 633)</w:t>
      </w:r>
      <w:r w:rsidR="00700F96" w:rsidRPr="00A51570">
        <w:rPr>
          <w:rFonts w:ascii="Times New Roman" w:hAnsi="Times New Roman" w:cs="Times New Roman"/>
          <w:i/>
          <w:sz w:val="24"/>
          <w:szCs w:val="24"/>
        </w:rPr>
        <w:t xml:space="preserve"> </w:t>
      </w:r>
    </w:p>
    <w:p w:rsidR="00174390" w:rsidRPr="002B7B6F" w:rsidRDefault="00174390" w:rsidP="00A51570">
      <w:pPr>
        <w:autoSpaceDE w:val="0"/>
        <w:autoSpaceDN w:val="0"/>
        <w:adjustRightInd w:val="0"/>
        <w:spacing w:after="0" w:line="240" w:lineRule="auto"/>
        <w:rPr>
          <w:rFonts w:ascii="Times New Roman" w:hAnsi="Times New Roman" w:cs="Times New Roman"/>
          <w:color w:val="FF0000"/>
          <w:sz w:val="24"/>
          <w:szCs w:val="24"/>
        </w:rPr>
      </w:pPr>
    </w:p>
    <w:p w:rsidR="00174390" w:rsidRPr="00A51570" w:rsidRDefault="00174390" w:rsidP="00345492">
      <w:pPr>
        <w:autoSpaceDE w:val="0"/>
        <w:autoSpaceDN w:val="0"/>
        <w:adjustRightInd w:val="0"/>
        <w:spacing w:after="0" w:line="240" w:lineRule="auto"/>
        <w:rPr>
          <w:rFonts w:ascii="Times New Roman" w:hAnsi="Times New Roman" w:cs="Times New Roman"/>
          <w:sz w:val="24"/>
          <w:szCs w:val="24"/>
        </w:rPr>
      </w:pPr>
      <w:r w:rsidRPr="002B7B6F">
        <w:rPr>
          <w:rFonts w:ascii="Times New Roman" w:hAnsi="Times New Roman" w:cs="Times New Roman"/>
          <w:sz w:val="24"/>
          <w:szCs w:val="24"/>
        </w:rPr>
        <w:t xml:space="preserve">In the section on female sterilization in Dutta’s, only the procedure (how to carry out the surgery) has been described and there is very little guidance on the comparison of female and male sterilization or the need to promote male sterilization as a less invasive and safer procedure. Surely if the woman should avoid future pregnancies because she has a serious heart disease, it makes sense to not do an invasive surgery on her but instead encourage the male partner to undergo vasectomy? </w:t>
      </w:r>
      <w:r w:rsidRPr="00A51570">
        <w:rPr>
          <w:rFonts w:ascii="Times New Roman" w:hAnsi="Times New Roman" w:cs="Times New Roman"/>
          <w:sz w:val="24"/>
          <w:szCs w:val="24"/>
        </w:rPr>
        <w:t>At various places under the section on sterilization, there is mention of camps, but there is no reference to quality issues that need to be taken care of during camps.</w:t>
      </w:r>
      <w:ins w:id="266" w:author="ritis" w:date="2018-07-09T08:38:00Z">
        <w:r w:rsidR="00F40665" w:rsidRPr="00A51570">
          <w:rPr>
            <w:rStyle w:val="FootnoteReference"/>
            <w:rFonts w:ascii="Times New Roman" w:hAnsi="Times New Roman" w:cs="Times New Roman"/>
            <w:sz w:val="24"/>
            <w:szCs w:val="24"/>
          </w:rPr>
          <w:footnoteReference w:id="2"/>
        </w:r>
        <w:r w:rsidR="00F40665" w:rsidRPr="00A51570">
          <w:rPr>
            <w:rFonts w:ascii="Times New Roman" w:hAnsi="Times New Roman" w:cs="Times New Roman"/>
            <w:sz w:val="24"/>
            <w:szCs w:val="24"/>
          </w:rPr>
          <w:t xml:space="preserve"> </w:t>
        </w:r>
      </w:ins>
      <w:del w:id="311" w:author="ritis" w:date="2018-07-09T08:28:00Z">
        <w:r w:rsidRPr="00A51570" w:rsidDel="00DB2671">
          <w:rPr>
            <w:rFonts w:ascii="Times New Roman" w:hAnsi="Times New Roman" w:cs="Times New Roman"/>
            <w:sz w:val="24"/>
            <w:szCs w:val="24"/>
          </w:rPr>
          <w:delText xml:space="preserve"> </w:delText>
        </w:r>
      </w:del>
      <w:r w:rsidRPr="00345492">
        <w:rPr>
          <w:rFonts w:ascii="Times New Roman" w:hAnsi="Times New Roman" w:cs="Times New Roman"/>
          <w:sz w:val="24"/>
          <w:szCs w:val="24"/>
        </w:rPr>
        <w:t xml:space="preserve">There should be reference to “Standards to sterilization”, published by Government of India in 1992, which students may consult for further </w:t>
      </w:r>
      <w:proofErr w:type="gramStart"/>
      <w:r w:rsidRPr="00345492">
        <w:rPr>
          <w:rFonts w:ascii="Times New Roman" w:hAnsi="Times New Roman" w:cs="Times New Roman"/>
          <w:sz w:val="24"/>
          <w:szCs w:val="24"/>
        </w:rPr>
        <w:t>information.</w:t>
      </w:r>
      <w:r w:rsidR="000E6E11" w:rsidRPr="00345492">
        <w:rPr>
          <w:rFonts w:ascii="Times New Roman" w:hAnsi="Times New Roman" w:cs="Times New Roman"/>
          <w:sz w:val="24"/>
          <w:szCs w:val="24"/>
          <w:vertAlign w:val="superscript"/>
        </w:rPr>
        <w:t>[</w:t>
      </w:r>
      <w:proofErr w:type="gramEnd"/>
      <w:ins w:id="312" w:author="ritis" w:date="2018-07-11T09:06:00Z">
        <w:r w:rsidR="008948F1" w:rsidRPr="00CF5EB7">
          <w:rPr>
            <w:rFonts w:ascii="Times New Roman" w:hAnsi="Times New Roman" w:cs="Times New Roman"/>
            <w:sz w:val="24"/>
            <w:szCs w:val="24"/>
            <w:vertAlign w:val="superscript"/>
          </w:rPr>
          <w:t>15</w:t>
        </w:r>
      </w:ins>
      <w:del w:id="313" w:author="ritis" w:date="2018-07-11T09:06:00Z">
        <w:r w:rsidR="000E6E11" w:rsidRPr="00CF5EB7" w:rsidDel="008948F1">
          <w:rPr>
            <w:rFonts w:ascii="Times New Roman" w:hAnsi="Times New Roman" w:cs="Times New Roman"/>
            <w:sz w:val="24"/>
            <w:szCs w:val="24"/>
            <w:vertAlign w:val="superscript"/>
          </w:rPr>
          <w:delText>8</w:delText>
        </w:r>
      </w:del>
      <w:r w:rsidR="000E6E11" w:rsidRPr="00CF5EB7">
        <w:rPr>
          <w:rFonts w:ascii="Times New Roman" w:hAnsi="Times New Roman" w:cs="Times New Roman"/>
          <w:sz w:val="24"/>
          <w:szCs w:val="24"/>
          <w:vertAlign w:val="superscript"/>
        </w:rPr>
        <w:t>]</w:t>
      </w:r>
      <w:r w:rsidRPr="00CF5EB7">
        <w:rPr>
          <w:rFonts w:ascii="Times New Roman" w:hAnsi="Times New Roman" w:cs="Times New Roman"/>
          <w:sz w:val="24"/>
          <w:szCs w:val="24"/>
        </w:rPr>
        <w:t xml:space="preserve"> There is no guidance on how to determine whether or not a woman has made an independent decision free of any pressure or coercion.</w:t>
      </w:r>
      <w:r w:rsidRPr="00A51570">
        <w:rPr>
          <w:rFonts w:ascii="Times New Roman" w:hAnsi="Times New Roman" w:cs="Times New Roman"/>
          <w:sz w:val="24"/>
          <w:szCs w:val="24"/>
        </w:rPr>
        <w:t xml:space="preserve"> For each of the medico-surgical conditions listed, long term reversible methods could also be a reliable alternative and certainly each one of their husbands</w:t>
      </w:r>
      <w:ins w:id="314" w:author="ritis" w:date="2018-06-29T19:11:00Z">
        <w:r w:rsidR="0058046D" w:rsidRPr="00A51570">
          <w:rPr>
            <w:rFonts w:ascii="Times New Roman" w:hAnsi="Times New Roman" w:cs="Times New Roman"/>
            <w:sz w:val="24"/>
            <w:szCs w:val="24"/>
          </w:rPr>
          <w:t>/partners</w:t>
        </w:r>
      </w:ins>
      <w:r w:rsidRPr="00A51570">
        <w:rPr>
          <w:rFonts w:ascii="Times New Roman" w:hAnsi="Times New Roman" w:cs="Times New Roman"/>
          <w:sz w:val="24"/>
          <w:szCs w:val="24"/>
        </w:rPr>
        <w:t xml:space="preserve"> can undergo vasectomy. </w:t>
      </w:r>
    </w:p>
    <w:p w:rsidR="00174390" w:rsidRPr="002B7B6F" w:rsidRDefault="00174390" w:rsidP="00CF5EB7">
      <w:pPr>
        <w:autoSpaceDE w:val="0"/>
        <w:autoSpaceDN w:val="0"/>
        <w:adjustRightInd w:val="0"/>
        <w:spacing w:after="0" w:line="240" w:lineRule="auto"/>
        <w:rPr>
          <w:rFonts w:ascii="Times New Roman" w:hAnsi="Times New Roman" w:cs="Times New Roman"/>
          <w:color w:val="FF0000"/>
          <w:sz w:val="24"/>
          <w:szCs w:val="24"/>
        </w:rPr>
      </w:pPr>
    </w:p>
    <w:p w:rsidR="00174390" w:rsidRPr="00A51570" w:rsidRDefault="003252E9">
      <w:pPr>
        <w:autoSpaceDE w:val="0"/>
        <w:autoSpaceDN w:val="0"/>
        <w:adjustRightInd w:val="0"/>
        <w:spacing w:after="0" w:line="240" w:lineRule="auto"/>
        <w:rPr>
          <w:rFonts w:ascii="Times New Roman" w:hAnsi="Times New Roman" w:cs="Times New Roman"/>
          <w:i/>
          <w:iCs/>
          <w:sz w:val="24"/>
          <w:szCs w:val="24"/>
        </w:rPr>
        <w:pPrChange w:id="31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16" w:author="ritis" w:date="2018-06-30T08:53:00Z">
        <w:r w:rsidRPr="00A51570">
          <w:rPr>
            <w:rFonts w:ascii="Times New Roman" w:hAnsi="Times New Roman" w:cs="Times New Roman"/>
            <w:i/>
            <w:sz w:val="24"/>
            <w:szCs w:val="24"/>
          </w:rPr>
          <w:t>“</w:t>
        </w:r>
      </w:ins>
      <w:r w:rsidR="00174390" w:rsidRPr="00A51570">
        <w:rPr>
          <w:rFonts w:ascii="Times New Roman" w:hAnsi="Times New Roman" w:cs="Times New Roman"/>
          <w:i/>
          <w:sz w:val="24"/>
          <w:szCs w:val="24"/>
        </w:rPr>
        <w:t>If a woman is considered unfit to bear children, and permanent method considered, a written opinion regarding psychiatric problem should be obtained. The written consent should be obtained from the husband or guardian, as the psychiatric patient may not be mentally aware of the nature of sterilization.</w:t>
      </w:r>
      <w:ins w:id="317" w:author="ritis" w:date="2018-06-30T08:53:00Z">
        <w:r w:rsidRPr="00A51570">
          <w:rPr>
            <w:rFonts w:ascii="Times New Roman" w:hAnsi="Times New Roman" w:cs="Times New Roman"/>
            <w:i/>
            <w:sz w:val="24"/>
            <w:szCs w:val="24"/>
          </w:rPr>
          <w:t>”</w:t>
        </w:r>
      </w:ins>
      <w:r w:rsidR="00174390" w:rsidRPr="00A51570">
        <w:rPr>
          <w:rFonts w:ascii="Times New Roman" w:hAnsi="Times New Roman" w:cs="Times New Roman"/>
          <w:i/>
          <w:sz w:val="24"/>
          <w:szCs w:val="24"/>
        </w:rPr>
        <w:t xml:space="preserve"> (Shaw’s textbook of Gynecology, p286) </w:t>
      </w:r>
    </w:p>
    <w:p w:rsidR="00174390" w:rsidRPr="002B7B6F" w:rsidRDefault="00174390" w:rsidP="00A51570">
      <w:pPr>
        <w:autoSpaceDE w:val="0"/>
        <w:autoSpaceDN w:val="0"/>
        <w:adjustRightInd w:val="0"/>
        <w:spacing w:after="0" w:line="240" w:lineRule="auto"/>
        <w:rPr>
          <w:rFonts w:ascii="Times New Roman" w:hAnsi="Times New Roman" w:cs="Times New Roman"/>
          <w:color w:val="FF0000"/>
          <w:sz w:val="24"/>
          <w:szCs w:val="24"/>
        </w:rPr>
      </w:pPr>
    </w:p>
    <w:p w:rsidR="00174390" w:rsidRPr="00A51570" w:rsidRDefault="00174390" w:rsidP="00345492">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Shaw’s textbook states</w:t>
      </w:r>
      <w:r w:rsidR="00B66206" w:rsidRPr="00A51570">
        <w:rPr>
          <w:rFonts w:ascii="Times New Roman" w:hAnsi="Times New Roman" w:cs="Times New Roman"/>
          <w:sz w:val="24"/>
          <w:szCs w:val="24"/>
        </w:rPr>
        <w:t xml:space="preserve"> psychiatric disorder i</w:t>
      </w:r>
      <w:r w:rsidRPr="00A51570">
        <w:rPr>
          <w:rFonts w:ascii="Times New Roman" w:hAnsi="Times New Roman" w:cs="Times New Roman"/>
          <w:sz w:val="24"/>
          <w:szCs w:val="24"/>
        </w:rPr>
        <w:t>s an indication to undergo sterilization</w:t>
      </w:r>
      <w:r w:rsidR="00B66206" w:rsidRPr="00A51570">
        <w:rPr>
          <w:rFonts w:ascii="Times New Roman" w:hAnsi="Times New Roman" w:cs="Times New Roman"/>
          <w:sz w:val="24"/>
          <w:szCs w:val="24"/>
        </w:rPr>
        <w:t>,</w:t>
      </w:r>
      <w:r w:rsidRPr="00A51570">
        <w:rPr>
          <w:rFonts w:ascii="Times New Roman" w:hAnsi="Times New Roman" w:cs="Times New Roman"/>
          <w:sz w:val="24"/>
          <w:szCs w:val="24"/>
        </w:rPr>
        <w:t xml:space="preserve"> without much justification, except ‘unable to bear children’. Such an approach towards patients suffering from a mental illness is serious exploitation of their reproductive rights, violating their right to make decisions about their bodies regarding sterilization and contraception.</w:t>
      </w:r>
    </w:p>
    <w:p w:rsidR="004740B2" w:rsidRPr="00A51570" w:rsidRDefault="004740B2" w:rsidP="00CF5EB7">
      <w:pPr>
        <w:autoSpaceDE w:val="0"/>
        <w:autoSpaceDN w:val="0"/>
        <w:adjustRightInd w:val="0"/>
        <w:spacing w:after="0" w:line="240" w:lineRule="auto"/>
        <w:rPr>
          <w:rFonts w:ascii="Times New Roman" w:hAnsi="Times New Roman" w:cs="Times New Roman"/>
          <w:sz w:val="24"/>
          <w:szCs w:val="24"/>
        </w:rPr>
      </w:pPr>
    </w:p>
    <w:p w:rsidR="00212DED" w:rsidRPr="00A51570" w:rsidRDefault="00D543B1" w:rsidP="00CF5EB7">
      <w:pPr>
        <w:autoSpaceDE w:val="0"/>
        <w:autoSpaceDN w:val="0"/>
        <w:adjustRightInd w:val="0"/>
        <w:spacing w:after="0" w:line="240" w:lineRule="auto"/>
        <w:rPr>
          <w:rFonts w:ascii="Times New Roman" w:hAnsi="Times New Roman" w:cs="Times New Roman"/>
          <w:sz w:val="24"/>
          <w:szCs w:val="24"/>
          <w:vertAlign w:val="superscript"/>
        </w:rPr>
      </w:pPr>
      <w:r w:rsidRPr="00A51570">
        <w:rPr>
          <w:rFonts w:ascii="Times New Roman" w:hAnsi="Times New Roman" w:cs="Times New Roman"/>
          <w:sz w:val="24"/>
          <w:szCs w:val="24"/>
        </w:rPr>
        <w:t>The disc</w:t>
      </w:r>
      <w:r w:rsidR="00B66206" w:rsidRPr="00A51570">
        <w:rPr>
          <w:rFonts w:ascii="Times New Roman" w:hAnsi="Times New Roman" w:cs="Times New Roman"/>
          <w:sz w:val="24"/>
          <w:szCs w:val="24"/>
        </w:rPr>
        <w:t>ussion on contraception counsel</w:t>
      </w:r>
      <w:r w:rsidRPr="00A51570">
        <w:rPr>
          <w:rFonts w:ascii="Times New Roman" w:hAnsi="Times New Roman" w:cs="Times New Roman"/>
          <w:sz w:val="24"/>
          <w:szCs w:val="24"/>
        </w:rPr>
        <w:t>ing should be given more attention to, in both textbooks and in practice. The woman should be presented with all the options and empowered to make choice. In India, decision for removing IUD is</w:t>
      </w:r>
      <w:del w:id="318" w:author="ritis" w:date="2018-06-29T19:11:00Z">
        <w:r w:rsidRPr="00A51570" w:rsidDel="0058046D">
          <w:rPr>
            <w:rFonts w:ascii="Times New Roman" w:hAnsi="Times New Roman" w:cs="Times New Roman"/>
            <w:sz w:val="24"/>
            <w:szCs w:val="24"/>
          </w:rPr>
          <w:delText xml:space="preserve"> always</w:delText>
        </w:r>
      </w:del>
      <w:r w:rsidRPr="00A51570">
        <w:rPr>
          <w:rFonts w:ascii="Times New Roman" w:hAnsi="Times New Roman" w:cs="Times New Roman"/>
          <w:sz w:val="24"/>
          <w:szCs w:val="24"/>
        </w:rPr>
        <w:t xml:space="preserve"> not always in women’s hands, and providers often hesitate in removing IUD.  </w:t>
      </w:r>
      <w:r w:rsidR="00212DED" w:rsidRPr="00A51570">
        <w:rPr>
          <w:rFonts w:ascii="Times New Roman" w:hAnsi="Times New Roman" w:cs="Times New Roman"/>
          <w:sz w:val="24"/>
          <w:szCs w:val="24"/>
        </w:rPr>
        <w:t>It would be desirable that the textbook guides students about the rationale for choosing each method and guide the students on the right of the woman to discontinue a contraceptive</w:t>
      </w:r>
      <w:ins w:id="319" w:author="ritis" w:date="2018-06-29T19:11:00Z">
        <w:r w:rsidR="0058046D" w:rsidRPr="00A51570">
          <w:rPr>
            <w:rFonts w:ascii="Times New Roman" w:hAnsi="Times New Roman" w:cs="Times New Roman"/>
            <w:sz w:val="24"/>
            <w:szCs w:val="24"/>
          </w:rPr>
          <w:t xml:space="preserve"> method</w:t>
        </w:r>
      </w:ins>
      <w:r w:rsidR="00212DED" w:rsidRPr="00A51570">
        <w:rPr>
          <w:rFonts w:ascii="Times New Roman" w:hAnsi="Times New Roman" w:cs="Times New Roman"/>
          <w:sz w:val="24"/>
          <w:szCs w:val="24"/>
        </w:rPr>
        <w:t xml:space="preserve"> which does not sui</w:t>
      </w:r>
      <w:r w:rsidR="00026768" w:rsidRPr="00A51570">
        <w:rPr>
          <w:rFonts w:ascii="Times New Roman" w:hAnsi="Times New Roman" w:cs="Times New Roman"/>
          <w:sz w:val="24"/>
          <w:szCs w:val="24"/>
        </w:rPr>
        <w:t>t her or for non-medical reason</w:t>
      </w:r>
      <w:r w:rsidR="00212DED" w:rsidRPr="00A51570">
        <w:rPr>
          <w:rFonts w:ascii="Times New Roman" w:hAnsi="Times New Roman" w:cs="Times New Roman"/>
          <w:sz w:val="24"/>
          <w:szCs w:val="24"/>
        </w:rPr>
        <w:t xml:space="preserve"> such as family</w:t>
      </w:r>
      <w:ins w:id="320" w:author="ritis" w:date="2018-06-29T19:11:00Z">
        <w:r w:rsidR="0058046D" w:rsidRPr="00A51570">
          <w:rPr>
            <w:rFonts w:ascii="Times New Roman" w:hAnsi="Times New Roman" w:cs="Times New Roman"/>
            <w:sz w:val="24"/>
            <w:szCs w:val="24"/>
          </w:rPr>
          <w:t>/husband</w:t>
        </w:r>
      </w:ins>
      <w:ins w:id="321" w:author="ritis" w:date="2018-06-29T19:12:00Z">
        <w:r w:rsidR="0058046D" w:rsidRPr="00A51570">
          <w:rPr>
            <w:rFonts w:ascii="Times New Roman" w:hAnsi="Times New Roman" w:cs="Times New Roman"/>
            <w:sz w:val="24"/>
            <w:szCs w:val="24"/>
          </w:rPr>
          <w:t>/partner</w:t>
        </w:r>
      </w:ins>
      <w:r w:rsidR="00212DED" w:rsidRPr="00A51570">
        <w:rPr>
          <w:rFonts w:ascii="Times New Roman" w:hAnsi="Times New Roman" w:cs="Times New Roman"/>
          <w:sz w:val="24"/>
          <w:szCs w:val="24"/>
        </w:rPr>
        <w:t xml:space="preserve"> opposition</w:t>
      </w:r>
      <w:r w:rsidR="00026768" w:rsidRPr="00A51570">
        <w:rPr>
          <w:rFonts w:ascii="Times New Roman" w:hAnsi="Times New Roman" w:cs="Times New Roman"/>
          <w:sz w:val="24"/>
          <w:szCs w:val="24"/>
        </w:rPr>
        <w:t xml:space="preserve">. </w:t>
      </w:r>
      <w:r w:rsidRPr="00A51570">
        <w:rPr>
          <w:rFonts w:ascii="Times New Roman" w:hAnsi="Times New Roman" w:cs="Times New Roman"/>
          <w:sz w:val="24"/>
          <w:szCs w:val="24"/>
        </w:rPr>
        <w:t>The section on contraception does not orient students to areas where reproductive rights are likely to be violated during the provision of contraceptive services – e.g. overt or covert coercion for sterilization or IUDs, coercion for contraceptives while providing MT</w:t>
      </w:r>
      <w:r w:rsidR="00932B71" w:rsidRPr="00A51570">
        <w:rPr>
          <w:rFonts w:ascii="Times New Roman" w:hAnsi="Times New Roman" w:cs="Times New Roman"/>
          <w:sz w:val="24"/>
          <w:szCs w:val="24"/>
        </w:rPr>
        <w:t xml:space="preserve">P services or caesarean </w:t>
      </w:r>
      <w:proofErr w:type="gramStart"/>
      <w:r w:rsidR="00932B71" w:rsidRPr="00A51570">
        <w:rPr>
          <w:rFonts w:ascii="Times New Roman" w:hAnsi="Times New Roman" w:cs="Times New Roman"/>
          <w:sz w:val="24"/>
          <w:szCs w:val="24"/>
        </w:rPr>
        <w:t>section.</w:t>
      </w:r>
      <w:r w:rsidR="000E6E11" w:rsidRPr="00A51570">
        <w:rPr>
          <w:rFonts w:ascii="Times New Roman" w:hAnsi="Times New Roman" w:cs="Times New Roman"/>
          <w:sz w:val="24"/>
          <w:szCs w:val="24"/>
          <w:vertAlign w:val="superscript"/>
        </w:rPr>
        <w:t>[</w:t>
      </w:r>
      <w:proofErr w:type="gramEnd"/>
      <w:ins w:id="322" w:author="ritis" w:date="2018-07-11T09:07:00Z">
        <w:r w:rsidR="008948F1" w:rsidRPr="00A51570">
          <w:rPr>
            <w:rFonts w:ascii="Times New Roman" w:hAnsi="Times New Roman" w:cs="Times New Roman"/>
            <w:sz w:val="24"/>
            <w:szCs w:val="24"/>
            <w:vertAlign w:val="superscript"/>
          </w:rPr>
          <w:t>16</w:t>
        </w:r>
      </w:ins>
      <w:del w:id="323" w:author="ritis" w:date="2018-07-11T09:07:00Z">
        <w:r w:rsidR="000E6E11" w:rsidRPr="00A51570" w:rsidDel="008948F1">
          <w:rPr>
            <w:rFonts w:ascii="Times New Roman" w:hAnsi="Times New Roman" w:cs="Times New Roman"/>
            <w:sz w:val="24"/>
            <w:szCs w:val="24"/>
            <w:vertAlign w:val="superscript"/>
          </w:rPr>
          <w:delText>9</w:delText>
        </w:r>
      </w:del>
      <w:r w:rsidR="000E6E11" w:rsidRPr="00A51570">
        <w:rPr>
          <w:rFonts w:ascii="Times New Roman" w:hAnsi="Times New Roman" w:cs="Times New Roman"/>
          <w:sz w:val="24"/>
          <w:szCs w:val="24"/>
          <w:vertAlign w:val="superscript"/>
        </w:rPr>
        <w:t>]</w:t>
      </w:r>
    </w:p>
    <w:p w:rsidR="004740B2" w:rsidRPr="00A51570" w:rsidRDefault="004740B2" w:rsidP="00CF5EB7">
      <w:pPr>
        <w:autoSpaceDE w:val="0"/>
        <w:autoSpaceDN w:val="0"/>
        <w:adjustRightInd w:val="0"/>
        <w:spacing w:after="0" w:line="240" w:lineRule="auto"/>
        <w:rPr>
          <w:rFonts w:ascii="Times New Roman" w:hAnsi="Times New Roman" w:cs="Times New Roman"/>
          <w:sz w:val="24"/>
          <w:szCs w:val="24"/>
        </w:rPr>
      </w:pPr>
    </w:p>
    <w:p w:rsidR="00174390" w:rsidRPr="00A51570" w:rsidDel="00FE4A37" w:rsidRDefault="00212DED">
      <w:pPr>
        <w:autoSpaceDE w:val="0"/>
        <w:autoSpaceDN w:val="0"/>
        <w:adjustRightInd w:val="0"/>
        <w:spacing w:after="0" w:line="240" w:lineRule="auto"/>
        <w:rPr>
          <w:del w:id="324" w:author="ritis" w:date="2018-07-02T21:14:00Z"/>
          <w:rFonts w:ascii="Times New Roman" w:hAnsi="Times New Roman" w:cs="Times New Roman"/>
          <w:sz w:val="24"/>
          <w:szCs w:val="24"/>
        </w:rPr>
      </w:pPr>
      <w:r w:rsidRPr="00A51570">
        <w:rPr>
          <w:rFonts w:ascii="Times New Roman" w:hAnsi="Times New Roman" w:cs="Times New Roman"/>
          <w:sz w:val="24"/>
          <w:szCs w:val="24"/>
        </w:rPr>
        <w:t>There has been considerable scientific progress in areas of contraception, leading to the liberalization of medical eligibility criteria, which has the potential to considerably increase access to contraception. The textbooks, on the other hand recommend unnecessary and excessive requirements for starting a contraceptive, which reduces access for women. For example, Dutta's textbook suggests that breast, blood pressure and pelvic examination are mandatory before starting oral pills. However, recent WHO guidelines do not consider these necessary and state that oral pills can be started even by non-medical persons by using a checklist.</w:t>
      </w:r>
      <w:r w:rsidR="000E6E11" w:rsidRPr="00A51570">
        <w:rPr>
          <w:rFonts w:ascii="Times New Roman" w:hAnsi="Times New Roman" w:cs="Times New Roman"/>
          <w:sz w:val="24"/>
          <w:szCs w:val="24"/>
          <w:vertAlign w:val="superscript"/>
        </w:rPr>
        <w:t>[1</w:t>
      </w:r>
      <w:ins w:id="325" w:author="ritis" w:date="2018-07-11T09:07:00Z">
        <w:r w:rsidR="008948F1" w:rsidRPr="00A51570">
          <w:rPr>
            <w:rFonts w:ascii="Times New Roman" w:hAnsi="Times New Roman" w:cs="Times New Roman"/>
            <w:sz w:val="24"/>
            <w:szCs w:val="24"/>
            <w:vertAlign w:val="superscript"/>
          </w:rPr>
          <w:t>7</w:t>
        </w:r>
      </w:ins>
      <w:del w:id="326" w:author="ritis" w:date="2018-07-11T09:07:00Z">
        <w:r w:rsidR="000E6E11" w:rsidRPr="00A51570" w:rsidDel="008948F1">
          <w:rPr>
            <w:rFonts w:ascii="Times New Roman" w:hAnsi="Times New Roman" w:cs="Times New Roman"/>
            <w:sz w:val="24"/>
            <w:szCs w:val="24"/>
            <w:vertAlign w:val="superscript"/>
          </w:rPr>
          <w:delText>0</w:delText>
        </w:r>
      </w:del>
      <w:r w:rsidR="000E6E11" w:rsidRPr="00A51570">
        <w:rPr>
          <w:rFonts w:ascii="Times New Roman" w:hAnsi="Times New Roman" w:cs="Times New Roman"/>
          <w:sz w:val="24"/>
          <w:szCs w:val="24"/>
          <w:vertAlign w:val="superscript"/>
        </w:rPr>
        <w:t>]</w:t>
      </w:r>
      <w:r w:rsidRPr="00A51570">
        <w:rPr>
          <w:rFonts w:ascii="Times New Roman" w:hAnsi="Times New Roman" w:cs="Times New Roman"/>
          <w:sz w:val="24"/>
          <w:szCs w:val="24"/>
        </w:rPr>
        <w:t xml:space="preserve"> </w:t>
      </w:r>
      <w:del w:id="327" w:author="ritis" w:date="2018-07-02T21:14:00Z">
        <w:r w:rsidRPr="00A51570" w:rsidDel="00FE4A37">
          <w:rPr>
            <w:rFonts w:ascii="Times New Roman" w:hAnsi="Times New Roman" w:cs="Times New Roman"/>
            <w:sz w:val="24"/>
            <w:szCs w:val="24"/>
          </w:rPr>
          <w:delText xml:space="preserve">This would have been a good place to mention the high incidence of child marriages still taking pace illegally in our country and the need to address the contraception needs of that vulnerable population. </w:delText>
        </w:r>
      </w:del>
    </w:p>
    <w:p w:rsidR="00174390" w:rsidRPr="00A51570" w:rsidRDefault="00174390">
      <w:pPr>
        <w:autoSpaceDE w:val="0"/>
        <w:autoSpaceDN w:val="0"/>
        <w:adjustRightInd w:val="0"/>
        <w:spacing w:after="0" w:line="240" w:lineRule="auto"/>
        <w:rPr>
          <w:rFonts w:ascii="Times New Roman" w:hAnsi="Times New Roman" w:cs="Times New Roman"/>
          <w:sz w:val="24"/>
          <w:szCs w:val="24"/>
        </w:rPr>
      </w:pPr>
    </w:p>
    <w:p w:rsidR="00174390" w:rsidRPr="00A51570" w:rsidRDefault="003252E9">
      <w:pPr>
        <w:autoSpaceDE w:val="0"/>
        <w:autoSpaceDN w:val="0"/>
        <w:adjustRightInd w:val="0"/>
        <w:spacing w:after="0" w:line="240" w:lineRule="auto"/>
        <w:rPr>
          <w:rFonts w:ascii="Times New Roman" w:hAnsi="Times New Roman" w:cs="Times New Roman"/>
          <w:sz w:val="24"/>
          <w:szCs w:val="24"/>
        </w:rPr>
        <w:pPrChange w:id="328"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29" w:author="ritis" w:date="2018-06-30T08:54:00Z">
        <w:r w:rsidRPr="00A51570">
          <w:rPr>
            <w:rFonts w:ascii="Times New Roman" w:hAnsi="Times New Roman" w:cs="Times New Roman"/>
            <w:i/>
            <w:sz w:val="24"/>
            <w:szCs w:val="24"/>
          </w:rPr>
          <w:t>“</w:t>
        </w:r>
      </w:ins>
      <w:r w:rsidR="00174390" w:rsidRPr="00A51570">
        <w:rPr>
          <w:rFonts w:ascii="Times New Roman" w:hAnsi="Times New Roman" w:cs="Times New Roman"/>
          <w:i/>
          <w:sz w:val="24"/>
          <w:szCs w:val="24"/>
        </w:rPr>
        <w:t>Adolescents are often tempted to respond to their physical and emotional changes by indulging in high-risk sexual behavior to gain peer group approval, they are often ignorant of the consequences that may follow or willfully choose to ignore them. It is not unusual to find the</w:t>
      </w:r>
      <w:ins w:id="330" w:author="ritis" w:date="2018-06-29T19:12:00Z">
        <w:r w:rsidR="0058046D" w:rsidRPr="00A51570">
          <w:rPr>
            <w:rFonts w:ascii="Times New Roman" w:hAnsi="Times New Roman" w:cs="Times New Roman"/>
            <w:i/>
            <w:sz w:val="24"/>
            <w:szCs w:val="24"/>
          </w:rPr>
          <w:t>m</w:t>
        </w:r>
      </w:ins>
      <w:r w:rsidR="00174390" w:rsidRPr="00A51570">
        <w:rPr>
          <w:rFonts w:ascii="Times New Roman" w:hAnsi="Times New Roman" w:cs="Times New Roman"/>
          <w:i/>
          <w:sz w:val="24"/>
          <w:szCs w:val="24"/>
        </w:rPr>
        <w:t xml:space="preserve"> in relationship with multiple partners and failing to use barrier contraceptives.</w:t>
      </w:r>
      <w:ins w:id="331" w:author="ritis" w:date="2018-06-30T08:54:00Z">
        <w:r w:rsidRPr="00A51570">
          <w:rPr>
            <w:rFonts w:ascii="Times New Roman" w:hAnsi="Times New Roman" w:cs="Times New Roman"/>
            <w:i/>
            <w:sz w:val="24"/>
            <w:szCs w:val="24"/>
          </w:rPr>
          <w:t>”</w:t>
        </w:r>
      </w:ins>
      <w:r w:rsidR="00174390" w:rsidRPr="00A51570">
        <w:rPr>
          <w:rFonts w:ascii="Times New Roman" w:hAnsi="Times New Roman" w:cs="Times New Roman"/>
          <w:i/>
          <w:sz w:val="24"/>
          <w:szCs w:val="24"/>
        </w:rPr>
        <w:t xml:space="preserve"> (Shaw’s textbook of Gynecology, p168)</w:t>
      </w:r>
    </w:p>
    <w:p w:rsidR="00174390" w:rsidRPr="00A51570" w:rsidRDefault="00174390" w:rsidP="00A51570">
      <w:pPr>
        <w:autoSpaceDE w:val="0"/>
        <w:autoSpaceDN w:val="0"/>
        <w:adjustRightInd w:val="0"/>
        <w:spacing w:after="0" w:line="240" w:lineRule="auto"/>
        <w:rPr>
          <w:rFonts w:ascii="Times New Roman" w:hAnsi="Times New Roman" w:cs="Times New Roman"/>
          <w:sz w:val="24"/>
          <w:szCs w:val="24"/>
        </w:rPr>
      </w:pPr>
    </w:p>
    <w:p w:rsidR="000B3454" w:rsidRPr="00A51570" w:rsidRDefault="00DB2671">
      <w:pPr>
        <w:pStyle w:val="NoSpacing"/>
        <w:rPr>
          <w:ins w:id="332" w:author="ritis" w:date="2018-07-03T08:36:00Z"/>
          <w:rFonts w:ascii="Times New Roman" w:hAnsi="Times New Roman" w:cs="Times New Roman"/>
          <w:sz w:val="24"/>
          <w:szCs w:val="24"/>
          <w:shd w:val="clear" w:color="auto" w:fill="FFFFFF"/>
          <w:rPrChange w:id="333" w:author="ritis" w:date="2018-07-13T01:00:00Z">
            <w:rPr>
              <w:ins w:id="334" w:author="ritis" w:date="2018-07-03T08:36:00Z"/>
              <w:rFonts w:ascii="Times New Roman" w:hAnsi="Times New Roman" w:cs="Times New Roman"/>
              <w:sz w:val="24"/>
              <w:szCs w:val="24"/>
            </w:rPr>
          </w:rPrChange>
        </w:rPr>
        <w:pPrChange w:id="335" w:author="ritis" w:date="2018-07-13T01:00:00Z">
          <w:pPr>
            <w:autoSpaceDE w:val="0"/>
            <w:autoSpaceDN w:val="0"/>
            <w:adjustRightInd w:val="0"/>
            <w:spacing w:after="0" w:line="240" w:lineRule="auto"/>
          </w:pPr>
        </w:pPrChange>
      </w:pPr>
      <w:ins w:id="336" w:author="ritis" w:date="2018-07-09T08:19:00Z">
        <w:r w:rsidRPr="00A51570">
          <w:rPr>
            <w:rFonts w:ascii="Times New Roman" w:hAnsi="Times New Roman" w:cs="Times New Roman"/>
            <w:sz w:val="24"/>
            <w:szCs w:val="24"/>
            <w:rPrChange w:id="337" w:author="ritis" w:date="2018-07-13T01:00:00Z">
              <w:rPr/>
            </w:rPrChange>
          </w:rPr>
          <w:t xml:space="preserve">The text uses words like ‘high-risk’, ‘consequences’ and ‘ignore’ for engaging in consensual sexual activity and merely stigmatizes sex further. The focus in the text is on discussions </w:t>
        </w:r>
        <w:r w:rsidRPr="00A51570">
          <w:rPr>
            <w:rFonts w:ascii="Times New Roman" w:hAnsi="Times New Roman" w:cs="Times New Roman"/>
            <w:sz w:val="24"/>
            <w:szCs w:val="24"/>
            <w:shd w:val="clear" w:color="auto" w:fill="FFFFFF"/>
            <w:rPrChange w:id="338" w:author="ritis" w:date="2018-07-13T01:00:00Z">
              <w:rPr>
                <w:rFonts w:ascii="Arial" w:hAnsi="Arial" w:cs="Arial"/>
                <w:color w:val="333333"/>
                <w:sz w:val="20"/>
                <w:szCs w:val="20"/>
                <w:shd w:val="clear" w:color="auto" w:fill="FFFFFF"/>
              </w:rPr>
            </w:rPrChange>
          </w:rPr>
          <w:t xml:space="preserve">of abstinence and contraception to help young people avoid unintended pregnancy or diseases. </w:t>
        </w:r>
        <w:r w:rsidRPr="00A51570">
          <w:rPr>
            <w:rFonts w:ascii="Times New Roman" w:hAnsi="Times New Roman" w:cs="Times New Roman"/>
            <w:sz w:val="24"/>
            <w:szCs w:val="24"/>
            <w:rPrChange w:id="339" w:author="ritis" w:date="2018-07-13T01:00:00Z">
              <w:rPr/>
            </w:rPrChange>
          </w:rPr>
          <w:t xml:space="preserve">It does not talk about sex and sexuality education playing an important role in </w:t>
        </w:r>
        <w:r w:rsidRPr="00A51570">
          <w:rPr>
            <w:rFonts w:ascii="Times New Roman" w:hAnsi="Times New Roman" w:cs="Times New Roman"/>
            <w:sz w:val="24"/>
            <w:szCs w:val="24"/>
            <w:shd w:val="clear" w:color="auto" w:fill="FFFFFF"/>
            <w:rPrChange w:id="340" w:author="ritis" w:date="2018-07-13T01:00:00Z">
              <w:rPr>
                <w:rFonts w:ascii="Arial" w:hAnsi="Arial" w:cs="Arial"/>
                <w:color w:val="333333"/>
                <w:sz w:val="20"/>
                <w:szCs w:val="20"/>
                <w:shd w:val="clear" w:color="auto" w:fill="FFFFFF"/>
              </w:rPr>
            </w:rPrChange>
          </w:rPr>
          <w:t>providing young people with honest, age-appropriate information, and providing the ability, and comfort to manage their sexual health and relationships throughout life in an empowered way.</w:t>
        </w:r>
      </w:ins>
    </w:p>
    <w:p w:rsidR="00212DED" w:rsidRPr="00A51570" w:rsidRDefault="00686848">
      <w:pPr>
        <w:pStyle w:val="NoSpacing"/>
        <w:rPr>
          <w:rFonts w:ascii="Times New Roman" w:hAnsi="Times New Roman" w:cs="Times New Roman"/>
          <w:sz w:val="24"/>
          <w:szCs w:val="24"/>
          <w:rPrChange w:id="341" w:author="ritis" w:date="2018-07-13T01:00:00Z">
            <w:rPr/>
          </w:rPrChange>
        </w:rPr>
        <w:pPrChange w:id="342" w:author="ritis" w:date="2018-07-13T01:00:00Z">
          <w:pPr>
            <w:autoSpaceDE w:val="0"/>
            <w:autoSpaceDN w:val="0"/>
            <w:adjustRightInd w:val="0"/>
            <w:spacing w:after="0" w:line="240" w:lineRule="auto"/>
          </w:pPr>
        </w:pPrChange>
      </w:pPr>
      <w:r w:rsidRPr="00A51570">
        <w:rPr>
          <w:rFonts w:ascii="Times New Roman" w:hAnsi="Times New Roman" w:cs="Times New Roman"/>
          <w:sz w:val="24"/>
          <w:szCs w:val="24"/>
          <w:rPrChange w:id="343" w:author="ritis" w:date="2018-07-13T01:00:00Z">
            <w:rPr/>
          </w:rPrChange>
        </w:rPr>
        <w:t xml:space="preserve">Medical training should remember the needs of adolescents’ patients keeping in mind the lack of information about contraception and sexuality, difficulty in talking to adults, financial barriers, and stigma around pre-marital sex. This ultimately results in delay in care seeking. Doctors </w:t>
      </w:r>
      <w:r w:rsidRPr="00A51570">
        <w:rPr>
          <w:rFonts w:ascii="Times New Roman" w:hAnsi="Times New Roman" w:cs="Times New Roman"/>
          <w:sz w:val="24"/>
          <w:szCs w:val="24"/>
          <w:rPrChange w:id="344" w:author="ritis" w:date="2018-07-13T01:00:00Z">
            <w:rPr/>
          </w:rPrChange>
        </w:rPr>
        <w:lastRenderedPageBreak/>
        <w:t xml:space="preserve">should be trained and sensitized to address a woman’s contraceptive needs, expectations and concerns, while clearing out misperceptions about contraceptive methods in a way that is compatible with patients’ health literacy, regardless of their age or previous sexual history. </w:t>
      </w:r>
      <w:r w:rsidR="00F50D34" w:rsidRPr="00A51570">
        <w:rPr>
          <w:rFonts w:ascii="Times New Roman" w:hAnsi="Times New Roman" w:cs="Times New Roman"/>
          <w:sz w:val="24"/>
          <w:szCs w:val="24"/>
          <w:rPrChange w:id="345" w:author="ritis" w:date="2018-07-13T01:00:00Z">
            <w:rPr/>
          </w:rPrChange>
        </w:rPr>
        <w:t>Emergency contraception should routinely be included in discussions about contraception, including access issues. An adolescent patient at no time should be forced to use a method chosen by someone other than herself, including a parent, guardian, partner or healthcare provider.</w:t>
      </w:r>
    </w:p>
    <w:p w:rsidR="00700F96" w:rsidRPr="00A51570" w:rsidRDefault="00700F96" w:rsidP="00A51570">
      <w:pPr>
        <w:autoSpaceDE w:val="0"/>
        <w:autoSpaceDN w:val="0"/>
        <w:adjustRightInd w:val="0"/>
        <w:spacing w:after="0" w:line="240" w:lineRule="auto"/>
        <w:rPr>
          <w:rFonts w:ascii="Times New Roman" w:hAnsi="Times New Roman" w:cs="Times New Roman"/>
          <w:sz w:val="24"/>
          <w:szCs w:val="24"/>
        </w:rPr>
      </w:pPr>
    </w:p>
    <w:p w:rsidR="00212DED" w:rsidRPr="00345492" w:rsidRDefault="00212DED" w:rsidP="00A51570">
      <w:pPr>
        <w:autoSpaceDE w:val="0"/>
        <w:autoSpaceDN w:val="0"/>
        <w:adjustRightInd w:val="0"/>
        <w:spacing w:after="0" w:line="240" w:lineRule="auto"/>
        <w:rPr>
          <w:rFonts w:ascii="Times New Roman" w:hAnsi="Times New Roman" w:cs="Times New Roman"/>
          <w:b/>
          <w:sz w:val="24"/>
          <w:szCs w:val="24"/>
        </w:rPr>
      </w:pPr>
      <w:r w:rsidRPr="00A51570">
        <w:rPr>
          <w:rFonts w:ascii="Times New Roman" w:hAnsi="Times New Roman" w:cs="Times New Roman"/>
          <w:b/>
          <w:sz w:val="24"/>
          <w:szCs w:val="24"/>
        </w:rPr>
        <w:t>Abortion</w:t>
      </w:r>
      <w:r w:rsidR="007320DE" w:rsidRPr="00A51570">
        <w:rPr>
          <w:rFonts w:ascii="Times New Roman" w:hAnsi="Times New Roman" w:cs="Times New Roman"/>
          <w:b/>
          <w:sz w:val="24"/>
          <w:szCs w:val="24"/>
        </w:rPr>
        <w:t xml:space="preserve"> </w:t>
      </w:r>
    </w:p>
    <w:p w:rsidR="00212DED" w:rsidRPr="00345492" w:rsidRDefault="00212DED" w:rsidP="00345492">
      <w:pPr>
        <w:autoSpaceDE w:val="0"/>
        <w:autoSpaceDN w:val="0"/>
        <w:adjustRightInd w:val="0"/>
        <w:spacing w:after="0" w:line="240" w:lineRule="auto"/>
        <w:rPr>
          <w:rFonts w:ascii="Times New Roman" w:hAnsi="Times New Roman" w:cs="Times New Roman"/>
          <w:sz w:val="24"/>
          <w:szCs w:val="24"/>
        </w:rPr>
      </w:pPr>
    </w:p>
    <w:p w:rsidR="00212DED" w:rsidRPr="00A51570" w:rsidRDefault="00212DED" w:rsidP="00CF5EB7">
      <w:pPr>
        <w:autoSpaceDE w:val="0"/>
        <w:autoSpaceDN w:val="0"/>
        <w:adjustRightInd w:val="0"/>
        <w:spacing w:after="0" w:line="240" w:lineRule="auto"/>
        <w:rPr>
          <w:rFonts w:ascii="Times New Roman" w:hAnsi="Times New Roman" w:cs="Times New Roman"/>
          <w:sz w:val="24"/>
          <w:szCs w:val="24"/>
        </w:rPr>
      </w:pPr>
      <w:r w:rsidRPr="00CF5EB7">
        <w:rPr>
          <w:rFonts w:ascii="Times New Roman" w:hAnsi="Times New Roman" w:cs="Times New Roman"/>
          <w:sz w:val="24"/>
          <w:szCs w:val="24"/>
        </w:rPr>
        <w:t>Dutta’s textbook does not give any information on the rationale to provide abortion services, e.g. lack of access to safe abortion and high levels of illegal abortion nor the rationale behind the passing of the Medical Termination of Pregnancy Act in 1971. There is very little information on the implications of this Act for service providers, except for mentioning that the husband's consent in not required.</w:t>
      </w:r>
      <w:r w:rsidR="00490D78" w:rsidRPr="00CF5EB7">
        <w:rPr>
          <w:rFonts w:ascii="Times New Roman" w:hAnsi="Times New Roman" w:cs="Times New Roman"/>
          <w:sz w:val="24"/>
          <w:szCs w:val="24"/>
          <w:shd w:val="clear" w:color="auto" w:fill="FFFFFF"/>
          <w:vertAlign w:val="superscript"/>
        </w:rPr>
        <w:t xml:space="preserve"> [</w:t>
      </w:r>
      <w:ins w:id="346" w:author="ritis" w:date="2018-07-11T09:09:00Z">
        <w:r w:rsidR="00361415" w:rsidRPr="00CF5EB7">
          <w:rPr>
            <w:rFonts w:ascii="Times New Roman" w:hAnsi="Times New Roman" w:cs="Times New Roman"/>
            <w:sz w:val="24"/>
            <w:szCs w:val="24"/>
            <w:shd w:val="clear" w:color="auto" w:fill="FFFFFF"/>
            <w:vertAlign w:val="superscript"/>
          </w:rPr>
          <w:t>16</w:t>
        </w:r>
      </w:ins>
      <w:del w:id="347" w:author="ritis" w:date="2018-07-11T09:09:00Z">
        <w:r w:rsidR="00490D78" w:rsidRPr="00CF5EB7" w:rsidDel="00361415">
          <w:rPr>
            <w:rFonts w:ascii="Times New Roman" w:hAnsi="Times New Roman" w:cs="Times New Roman"/>
            <w:sz w:val="24"/>
            <w:szCs w:val="24"/>
            <w:shd w:val="clear" w:color="auto" w:fill="FFFFFF"/>
            <w:vertAlign w:val="superscript"/>
          </w:rPr>
          <w:delText>9</w:delText>
        </w:r>
      </w:del>
      <w:r w:rsidR="00490D78" w:rsidRPr="00A51570">
        <w:rPr>
          <w:rFonts w:ascii="Times New Roman" w:hAnsi="Times New Roman" w:cs="Times New Roman"/>
          <w:sz w:val="24"/>
          <w:szCs w:val="24"/>
          <w:shd w:val="clear" w:color="auto" w:fill="FFFFFF"/>
          <w:vertAlign w:val="superscript"/>
        </w:rPr>
        <w:t>]</w:t>
      </w:r>
      <w:r w:rsidR="00273E9D" w:rsidRPr="00A51570">
        <w:rPr>
          <w:rFonts w:ascii="Times New Roman" w:hAnsi="Times New Roman" w:cs="Times New Roman"/>
          <w:sz w:val="24"/>
          <w:szCs w:val="24"/>
        </w:rPr>
        <w:t xml:space="preserve"> Textbooks should include sections on interpretation of the Act, including how its provisions related to confidentiality and consent give women space for making informed decisions. </w:t>
      </w:r>
      <w:r w:rsidRPr="00A51570">
        <w:rPr>
          <w:rFonts w:ascii="Times New Roman" w:hAnsi="Times New Roman" w:cs="Times New Roman"/>
          <w:sz w:val="24"/>
          <w:szCs w:val="24"/>
        </w:rPr>
        <w:t xml:space="preserve"> </w:t>
      </w:r>
      <w:r w:rsidR="00273E9D" w:rsidRPr="00A51570">
        <w:rPr>
          <w:rFonts w:ascii="Times New Roman" w:hAnsi="Times New Roman" w:cs="Times New Roman"/>
          <w:sz w:val="24"/>
          <w:szCs w:val="24"/>
        </w:rPr>
        <w:t>It is important that women with unwante</w:t>
      </w:r>
      <w:r w:rsidR="00B66206" w:rsidRPr="00A51570">
        <w:rPr>
          <w:rFonts w:ascii="Times New Roman" w:hAnsi="Times New Roman" w:cs="Times New Roman"/>
          <w:sz w:val="24"/>
          <w:szCs w:val="24"/>
        </w:rPr>
        <w:t>d pregnancy are provided counse</w:t>
      </w:r>
      <w:r w:rsidR="00273E9D" w:rsidRPr="00A51570">
        <w:rPr>
          <w:rFonts w:ascii="Times New Roman" w:hAnsi="Times New Roman" w:cs="Times New Roman"/>
          <w:sz w:val="24"/>
          <w:szCs w:val="24"/>
        </w:rPr>
        <w:t>ling on several issues, including whether they wish to terminate or continue, and issues related to the procedure</w:t>
      </w:r>
      <w:r w:rsidR="000E6E11" w:rsidRPr="00A51570">
        <w:rPr>
          <w:rFonts w:ascii="Times New Roman" w:hAnsi="Times New Roman" w:cs="Times New Roman"/>
          <w:sz w:val="24"/>
          <w:szCs w:val="24"/>
        </w:rPr>
        <w:t xml:space="preserve"> </w:t>
      </w:r>
      <w:r w:rsidR="00273E9D" w:rsidRPr="00A51570">
        <w:rPr>
          <w:rFonts w:ascii="Times New Roman" w:hAnsi="Times New Roman" w:cs="Times New Roman"/>
          <w:sz w:val="24"/>
          <w:szCs w:val="24"/>
        </w:rPr>
        <w:t xml:space="preserve">pain, time taken, cost, choice for the procedure etc. However, there is no section on pre-abortion </w:t>
      </w:r>
      <w:r w:rsidR="00B66206" w:rsidRPr="00A51570">
        <w:rPr>
          <w:rFonts w:ascii="Times New Roman" w:hAnsi="Times New Roman" w:cs="Times New Roman"/>
          <w:iCs/>
          <w:sz w:val="24"/>
          <w:szCs w:val="24"/>
        </w:rPr>
        <w:t>counsel</w:t>
      </w:r>
      <w:r w:rsidR="00273E9D" w:rsidRPr="00A51570">
        <w:rPr>
          <w:rFonts w:ascii="Times New Roman" w:hAnsi="Times New Roman" w:cs="Times New Roman"/>
          <w:iCs/>
          <w:sz w:val="24"/>
          <w:szCs w:val="24"/>
        </w:rPr>
        <w:t xml:space="preserve">ing and provider-patient communication </w:t>
      </w:r>
      <w:r w:rsidR="00273E9D" w:rsidRPr="00A51570">
        <w:rPr>
          <w:rFonts w:ascii="Times New Roman" w:hAnsi="Times New Roman" w:cs="Times New Roman"/>
          <w:sz w:val="24"/>
          <w:szCs w:val="24"/>
        </w:rPr>
        <w:t>for abortion.</w:t>
      </w:r>
    </w:p>
    <w:p w:rsidR="00212DED" w:rsidRPr="00A51570" w:rsidRDefault="00212DED" w:rsidP="00CF5EB7">
      <w:pPr>
        <w:autoSpaceDE w:val="0"/>
        <w:autoSpaceDN w:val="0"/>
        <w:adjustRightInd w:val="0"/>
        <w:spacing w:after="0" w:line="240" w:lineRule="auto"/>
        <w:rPr>
          <w:rFonts w:ascii="Times New Roman" w:hAnsi="Times New Roman" w:cs="Times New Roman"/>
          <w:sz w:val="24"/>
          <w:szCs w:val="24"/>
        </w:rPr>
      </w:pPr>
    </w:p>
    <w:p w:rsidR="00212DED" w:rsidRPr="00A51570" w:rsidRDefault="003252E9">
      <w:pPr>
        <w:autoSpaceDE w:val="0"/>
        <w:autoSpaceDN w:val="0"/>
        <w:adjustRightInd w:val="0"/>
        <w:spacing w:after="0" w:line="240" w:lineRule="auto"/>
        <w:rPr>
          <w:rFonts w:ascii="Times New Roman" w:hAnsi="Times New Roman" w:cs="Times New Roman"/>
          <w:i/>
          <w:sz w:val="24"/>
          <w:szCs w:val="24"/>
        </w:rPr>
        <w:pPrChange w:id="348"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49" w:author="ritis" w:date="2018-06-30T08:54:00Z">
        <w:r w:rsidRPr="00A51570">
          <w:rPr>
            <w:rFonts w:ascii="Times New Roman" w:hAnsi="Times New Roman" w:cs="Times New Roman"/>
            <w:i/>
            <w:sz w:val="24"/>
            <w:szCs w:val="24"/>
          </w:rPr>
          <w:t>“</w:t>
        </w:r>
      </w:ins>
      <w:r w:rsidR="00212DED" w:rsidRPr="00A51570">
        <w:rPr>
          <w:rFonts w:ascii="Times New Roman" w:hAnsi="Times New Roman" w:cs="Times New Roman"/>
          <w:i/>
          <w:sz w:val="24"/>
          <w:szCs w:val="24"/>
        </w:rPr>
        <w:t>It is worth emphasizing that in India, when a newly married couple in a stable relationship presents with an unplanned pregnancy and is considering the alternative of MTP, it is worth spending time with them. Counseling them about all aspects of MTP, giving them time to mull over their decision and encouraging them to continue the pregnancy unless there are pressing needs to the contrary. In practice, it has been seen that more than 50% of such couples opt out for continuation of pregnancy and that they have not later regretted their decision, whereas a frivolous decision on the part of the couple often ends up in regret. All patients undergoing MTP should be counseled to accept contraceptive advice in order to avoid future unplanned pregnancies.</w:t>
      </w:r>
      <w:ins w:id="350" w:author="ritis" w:date="2018-06-30T08:54:00Z">
        <w:r w:rsidRPr="00A51570">
          <w:rPr>
            <w:rFonts w:ascii="Times New Roman" w:hAnsi="Times New Roman" w:cs="Times New Roman"/>
            <w:i/>
            <w:sz w:val="24"/>
            <w:szCs w:val="24"/>
          </w:rPr>
          <w:t>”</w:t>
        </w:r>
      </w:ins>
      <w:r w:rsidR="00212DED" w:rsidRPr="00A51570">
        <w:rPr>
          <w:rFonts w:ascii="Times New Roman" w:hAnsi="Times New Roman" w:cs="Times New Roman"/>
          <w:i/>
          <w:sz w:val="24"/>
          <w:szCs w:val="24"/>
        </w:rPr>
        <w:t xml:space="preserve"> (Holland and Brews, p 582)</w:t>
      </w:r>
    </w:p>
    <w:p w:rsidR="00212DED" w:rsidRPr="00A51570" w:rsidRDefault="00212DED" w:rsidP="00A51570">
      <w:pPr>
        <w:autoSpaceDE w:val="0"/>
        <w:autoSpaceDN w:val="0"/>
        <w:adjustRightInd w:val="0"/>
        <w:spacing w:after="0" w:line="240" w:lineRule="auto"/>
        <w:rPr>
          <w:rFonts w:ascii="Times New Roman" w:hAnsi="Times New Roman" w:cs="Times New Roman"/>
          <w:sz w:val="24"/>
          <w:szCs w:val="24"/>
        </w:rPr>
      </w:pPr>
    </w:p>
    <w:p w:rsidR="00492786" w:rsidRPr="00A51570" w:rsidRDefault="00212DED" w:rsidP="00345492">
      <w:pPr>
        <w:autoSpaceDE w:val="0"/>
        <w:autoSpaceDN w:val="0"/>
        <w:adjustRightInd w:val="0"/>
        <w:spacing w:after="0" w:line="240" w:lineRule="auto"/>
        <w:rPr>
          <w:rFonts w:ascii="Times New Roman" w:hAnsi="Times New Roman" w:cs="Times New Roman"/>
          <w:sz w:val="24"/>
          <w:szCs w:val="24"/>
        </w:rPr>
      </w:pPr>
      <w:r w:rsidRPr="002B7B6F">
        <w:rPr>
          <w:rFonts w:ascii="Times New Roman" w:hAnsi="Times New Roman" w:cs="Times New Roman"/>
          <w:sz w:val="24"/>
          <w:szCs w:val="24"/>
        </w:rPr>
        <w:t xml:space="preserve">Textbooks encourage doctors to accept the idea of an ideal family as heteronormative and for the purpose of reproduction. </w:t>
      </w:r>
      <w:r w:rsidR="00273E9D" w:rsidRPr="002B7B6F">
        <w:rPr>
          <w:rFonts w:ascii="Times New Roman" w:hAnsi="Times New Roman" w:cs="Times New Roman"/>
          <w:sz w:val="24"/>
          <w:szCs w:val="24"/>
        </w:rPr>
        <w:t>Healthcare of young</w:t>
      </w:r>
      <w:r w:rsidR="00736532" w:rsidRPr="002B7B6F">
        <w:rPr>
          <w:rFonts w:ascii="Times New Roman" w:hAnsi="Times New Roman" w:cs="Times New Roman"/>
          <w:sz w:val="24"/>
          <w:szCs w:val="24"/>
        </w:rPr>
        <w:t xml:space="preserve"> and single women is often compromised because of negative attitudes towards them.</w:t>
      </w:r>
      <w:r w:rsidR="00273E9D" w:rsidRPr="00CE29E0">
        <w:rPr>
          <w:rFonts w:ascii="Times New Roman" w:hAnsi="Times New Roman" w:cs="Times New Roman"/>
          <w:sz w:val="24"/>
          <w:szCs w:val="24"/>
        </w:rPr>
        <w:t xml:space="preserve"> It also judges the decision</w:t>
      </w:r>
      <w:ins w:id="351" w:author="ritis" w:date="2018-07-09T08:20:00Z">
        <w:r w:rsidR="00DB2671" w:rsidRPr="00CE29E0">
          <w:rPr>
            <w:rFonts w:ascii="Times New Roman" w:hAnsi="Times New Roman" w:cs="Times New Roman"/>
            <w:sz w:val="24"/>
            <w:szCs w:val="24"/>
          </w:rPr>
          <w:t xml:space="preserve"> to abort</w:t>
        </w:r>
      </w:ins>
      <w:r w:rsidR="00273E9D" w:rsidRPr="00CE29E0">
        <w:rPr>
          <w:rFonts w:ascii="Times New Roman" w:hAnsi="Times New Roman" w:cs="Times New Roman"/>
          <w:sz w:val="24"/>
          <w:szCs w:val="24"/>
        </w:rPr>
        <w:t xml:space="preserve"> as ‘frivolous’ and urges doctors to counsel mainly to get the women to continue the pregnancy. This simply does not create a </w:t>
      </w:r>
      <w:proofErr w:type="gramStart"/>
      <w:r w:rsidR="00273E9D" w:rsidRPr="00CE29E0">
        <w:rPr>
          <w:rFonts w:ascii="Times New Roman" w:hAnsi="Times New Roman" w:cs="Times New Roman"/>
          <w:sz w:val="24"/>
          <w:szCs w:val="24"/>
        </w:rPr>
        <w:t>rights based</w:t>
      </w:r>
      <w:proofErr w:type="gramEnd"/>
      <w:r w:rsidR="00273E9D" w:rsidRPr="00BD5E0F">
        <w:rPr>
          <w:rFonts w:ascii="Times New Roman" w:hAnsi="Times New Roman" w:cs="Times New Roman"/>
          <w:sz w:val="24"/>
          <w:szCs w:val="24"/>
        </w:rPr>
        <w:t xml:space="preserve"> framing for providing safe abortion access. </w:t>
      </w:r>
      <w:r w:rsidRPr="00BD5E0F">
        <w:rPr>
          <w:rFonts w:ascii="Times New Roman" w:hAnsi="Times New Roman" w:cs="Times New Roman"/>
          <w:color w:val="000000"/>
          <w:sz w:val="24"/>
          <w:szCs w:val="24"/>
        </w:rPr>
        <w:t>There is no reference to the relationship between gender inequality and the power dynamics of married women in our society and women’s need for terminating an unwanted pregnancy, nor to repeated abortions sometimes being a marker of intimate partner violence</w:t>
      </w:r>
      <w:r w:rsidRPr="00A51570">
        <w:rPr>
          <w:rFonts w:ascii="Times New Roman" w:hAnsi="Times New Roman" w:cs="Times New Roman"/>
          <w:color w:val="000000"/>
          <w:sz w:val="24"/>
          <w:szCs w:val="24"/>
        </w:rPr>
        <w:t xml:space="preserve">. </w:t>
      </w:r>
      <w:r w:rsidR="0091752C" w:rsidRPr="00A51570">
        <w:rPr>
          <w:rFonts w:ascii="Times New Roman" w:hAnsi="Times New Roman" w:cs="Times New Roman"/>
          <w:color w:val="000000"/>
          <w:sz w:val="24"/>
          <w:szCs w:val="24"/>
        </w:rPr>
        <w:t xml:space="preserve">There is no mention of </w:t>
      </w:r>
      <w:r w:rsidR="0091752C" w:rsidRPr="00A51570">
        <w:rPr>
          <w:rFonts w:ascii="Times New Roman" w:hAnsi="Times New Roman" w:cs="Times New Roman"/>
          <w:sz w:val="24"/>
          <w:szCs w:val="24"/>
        </w:rPr>
        <w:t xml:space="preserve">gender-based violence as a </w:t>
      </w:r>
      <w:proofErr w:type="gramStart"/>
      <w:r w:rsidR="0091752C" w:rsidRPr="00A51570">
        <w:rPr>
          <w:rFonts w:ascii="Times New Roman" w:hAnsi="Times New Roman" w:cs="Times New Roman"/>
          <w:sz w:val="24"/>
          <w:szCs w:val="24"/>
        </w:rPr>
        <w:t>high risk</w:t>
      </w:r>
      <w:proofErr w:type="gramEnd"/>
      <w:r w:rsidR="0091752C" w:rsidRPr="00A51570">
        <w:rPr>
          <w:rFonts w:ascii="Times New Roman" w:hAnsi="Times New Roman" w:cs="Times New Roman"/>
          <w:sz w:val="24"/>
          <w:szCs w:val="24"/>
        </w:rPr>
        <w:t xml:space="preserve"> factor to continue the pregnancy.</w:t>
      </w:r>
      <w:r w:rsidR="00490D78" w:rsidRPr="00A51570">
        <w:rPr>
          <w:rFonts w:ascii="Times New Roman" w:hAnsi="Times New Roman" w:cs="Times New Roman"/>
          <w:sz w:val="24"/>
          <w:szCs w:val="24"/>
          <w:shd w:val="clear" w:color="auto" w:fill="FFFFFF"/>
          <w:vertAlign w:val="superscript"/>
        </w:rPr>
        <w:t xml:space="preserve"> [</w:t>
      </w:r>
      <w:ins w:id="352" w:author="ritis" w:date="2018-07-11T09:11:00Z">
        <w:r w:rsidR="00361415" w:rsidRPr="00A51570">
          <w:rPr>
            <w:rFonts w:ascii="Times New Roman" w:hAnsi="Times New Roman" w:cs="Times New Roman"/>
            <w:sz w:val="24"/>
            <w:szCs w:val="24"/>
            <w:shd w:val="clear" w:color="auto" w:fill="FFFFFF"/>
            <w:vertAlign w:val="superscript"/>
          </w:rPr>
          <w:t>14</w:t>
        </w:r>
      </w:ins>
      <w:del w:id="353" w:author="ritis" w:date="2018-07-11T09:11:00Z">
        <w:r w:rsidR="00490D78" w:rsidRPr="00A51570" w:rsidDel="00361415">
          <w:rPr>
            <w:rFonts w:ascii="Times New Roman" w:hAnsi="Times New Roman" w:cs="Times New Roman"/>
            <w:sz w:val="24"/>
            <w:szCs w:val="24"/>
            <w:shd w:val="clear" w:color="auto" w:fill="FFFFFF"/>
            <w:vertAlign w:val="superscript"/>
          </w:rPr>
          <w:delText>7</w:delText>
        </w:r>
      </w:del>
      <w:r w:rsidR="00490D78" w:rsidRPr="00A51570">
        <w:rPr>
          <w:rFonts w:ascii="Times New Roman" w:hAnsi="Times New Roman" w:cs="Times New Roman"/>
          <w:sz w:val="24"/>
          <w:szCs w:val="24"/>
          <w:shd w:val="clear" w:color="auto" w:fill="FFFFFF"/>
          <w:vertAlign w:val="superscript"/>
        </w:rPr>
        <w:t>][1</w:t>
      </w:r>
      <w:ins w:id="354" w:author="ritis" w:date="2018-07-11T09:11:00Z">
        <w:r w:rsidR="00361415" w:rsidRPr="00A51570">
          <w:rPr>
            <w:rFonts w:ascii="Times New Roman" w:hAnsi="Times New Roman" w:cs="Times New Roman"/>
            <w:sz w:val="24"/>
            <w:szCs w:val="24"/>
            <w:shd w:val="clear" w:color="auto" w:fill="FFFFFF"/>
            <w:vertAlign w:val="superscript"/>
          </w:rPr>
          <w:t>8</w:t>
        </w:r>
      </w:ins>
      <w:del w:id="355" w:author="ritis" w:date="2018-07-11T09:11:00Z">
        <w:r w:rsidR="00490D78" w:rsidRPr="00A51570" w:rsidDel="00361415">
          <w:rPr>
            <w:rFonts w:ascii="Times New Roman" w:hAnsi="Times New Roman" w:cs="Times New Roman"/>
            <w:sz w:val="24"/>
            <w:szCs w:val="24"/>
            <w:shd w:val="clear" w:color="auto" w:fill="FFFFFF"/>
            <w:vertAlign w:val="superscript"/>
          </w:rPr>
          <w:delText>1</w:delText>
        </w:r>
      </w:del>
      <w:r w:rsidR="00490D78" w:rsidRPr="00A51570">
        <w:rPr>
          <w:rFonts w:ascii="Times New Roman" w:hAnsi="Times New Roman" w:cs="Times New Roman"/>
          <w:sz w:val="24"/>
          <w:szCs w:val="24"/>
          <w:shd w:val="clear" w:color="auto" w:fill="FFFFFF"/>
          <w:vertAlign w:val="superscript"/>
        </w:rPr>
        <w:t>]</w:t>
      </w:r>
      <w:r w:rsidR="0091752C" w:rsidRPr="00A51570">
        <w:rPr>
          <w:rFonts w:ascii="Times New Roman" w:hAnsi="Times New Roman" w:cs="Times New Roman"/>
          <w:color w:val="000000"/>
          <w:sz w:val="24"/>
          <w:szCs w:val="24"/>
        </w:rPr>
        <w:t xml:space="preserve"> </w:t>
      </w:r>
      <w:r w:rsidRPr="00A51570">
        <w:rPr>
          <w:rFonts w:ascii="Times New Roman" w:hAnsi="Times New Roman" w:cs="Times New Roman"/>
          <w:color w:val="000000"/>
          <w:sz w:val="24"/>
          <w:szCs w:val="24"/>
        </w:rPr>
        <w:t xml:space="preserve">Textbooks should sensitize medical students on the women’s lack of decision making power regarding sex and contraception, its relation to unwanted pregnancies and the constraints that women, especially poor and rural women face in seeking access to abortion. This could be due to the need to obtain approval from the family, not having any free </w:t>
      </w:r>
      <w:proofErr w:type="gramStart"/>
      <w:r w:rsidRPr="00A51570">
        <w:rPr>
          <w:rFonts w:ascii="Times New Roman" w:hAnsi="Times New Roman" w:cs="Times New Roman"/>
          <w:color w:val="000000"/>
          <w:sz w:val="24"/>
          <w:szCs w:val="24"/>
        </w:rPr>
        <w:t>public sector</w:t>
      </w:r>
      <w:proofErr w:type="gramEnd"/>
      <w:r w:rsidRPr="00A51570">
        <w:rPr>
          <w:rFonts w:ascii="Times New Roman" w:hAnsi="Times New Roman" w:cs="Times New Roman"/>
          <w:color w:val="000000"/>
          <w:sz w:val="24"/>
          <w:szCs w:val="24"/>
        </w:rPr>
        <w:t xml:space="preserve"> services in their area, not being able to afford the cost of services in the private sector, lack of mobility, issues related to confidentiality and lack of information. </w:t>
      </w:r>
      <w:r w:rsidR="00492786" w:rsidRPr="00A51570">
        <w:rPr>
          <w:rFonts w:ascii="Times New Roman" w:hAnsi="Times New Roman" w:cs="Times New Roman"/>
          <w:color w:val="000000"/>
          <w:sz w:val="24"/>
          <w:szCs w:val="24"/>
        </w:rPr>
        <w:t xml:space="preserve">In the section on history taking, students should also be taught to ask for the woman’s </w:t>
      </w:r>
      <w:r w:rsidR="00492786" w:rsidRPr="00A51570">
        <w:rPr>
          <w:rFonts w:ascii="Times New Roman" w:hAnsi="Times New Roman" w:cs="Times New Roman"/>
          <w:sz w:val="24"/>
          <w:szCs w:val="24"/>
        </w:rPr>
        <w:t>Social relations in family, support or lack of it, history of violence, or any anxieties or worries.</w:t>
      </w:r>
    </w:p>
    <w:p w:rsidR="0091752C" w:rsidRPr="002B7B6F" w:rsidRDefault="0091752C" w:rsidP="00CF5EB7">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color w:val="000000"/>
          <w:sz w:val="24"/>
          <w:szCs w:val="24"/>
        </w:rPr>
        <w:lastRenderedPageBreak/>
        <w:t>Especially in public facilities, women seeking abortion or coming in for repeated abortions are pressurized to adopt certain methods of long term contraception</w:t>
      </w:r>
      <w:del w:id="356" w:author="ritis" w:date="2018-07-14T07:50:00Z">
        <w:r w:rsidRPr="00A51570" w:rsidDel="008C5793">
          <w:rPr>
            <w:rFonts w:ascii="Times New Roman" w:hAnsi="Times New Roman" w:cs="Times New Roman"/>
            <w:color w:val="000000"/>
            <w:sz w:val="24"/>
            <w:szCs w:val="24"/>
          </w:rPr>
          <w:delText>,</w:delText>
        </w:r>
      </w:del>
      <w:r w:rsidRPr="00A51570">
        <w:rPr>
          <w:rFonts w:ascii="Times New Roman" w:hAnsi="Times New Roman" w:cs="Times New Roman"/>
          <w:color w:val="000000"/>
          <w:sz w:val="24"/>
          <w:szCs w:val="24"/>
        </w:rPr>
        <w:t xml:space="preserve"> and may even be pressuri</w:t>
      </w:r>
      <w:r w:rsidR="00490D78" w:rsidRPr="00A51570">
        <w:rPr>
          <w:rFonts w:ascii="Times New Roman" w:hAnsi="Times New Roman" w:cs="Times New Roman"/>
          <w:color w:val="000000"/>
          <w:sz w:val="24"/>
          <w:szCs w:val="24"/>
        </w:rPr>
        <w:t>zed to go in for sterilization.</w:t>
      </w:r>
      <w:r w:rsidR="00490D78" w:rsidRPr="00A51570">
        <w:rPr>
          <w:rFonts w:ascii="Times New Roman" w:hAnsi="Times New Roman" w:cs="Times New Roman"/>
          <w:sz w:val="24"/>
          <w:szCs w:val="24"/>
          <w:shd w:val="clear" w:color="auto" w:fill="FFFFFF"/>
          <w:vertAlign w:val="superscript"/>
        </w:rPr>
        <w:t xml:space="preserve"> [</w:t>
      </w:r>
      <w:ins w:id="357" w:author="ritis" w:date="2018-07-11T09:11:00Z">
        <w:r w:rsidR="00361415" w:rsidRPr="00A51570">
          <w:rPr>
            <w:rFonts w:ascii="Times New Roman" w:hAnsi="Times New Roman" w:cs="Times New Roman"/>
            <w:sz w:val="24"/>
            <w:szCs w:val="24"/>
            <w:shd w:val="clear" w:color="auto" w:fill="FFFFFF"/>
            <w:vertAlign w:val="superscript"/>
          </w:rPr>
          <w:t>16</w:t>
        </w:r>
      </w:ins>
      <w:del w:id="358" w:author="ritis" w:date="2018-07-11T09:11:00Z">
        <w:r w:rsidR="00490D78" w:rsidRPr="00A51570" w:rsidDel="00361415">
          <w:rPr>
            <w:rFonts w:ascii="Times New Roman" w:hAnsi="Times New Roman" w:cs="Times New Roman"/>
            <w:sz w:val="24"/>
            <w:szCs w:val="24"/>
            <w:shd w:val="clear" w:color="auto" w:fill="FFFFFF"/>
            <w:vertAlign w:val="superscript"/>
          </w:rPr>
          <w:delText>9</w:delText>
        </w:r>
      </w:del>
      <w:r w:rsidR="00490D78" w:rsidRPr="00A51570">
        <w:rPr>
          <w:rFonts w:ascii="Times New Roman" w:hAnsi="Times New Roman" w:cs="Times New Roman"/>
          <w:sz w:val="24"/>
          <w:szCs w:val="24"/>
          <w:shd w:val="clear" w:color="auto" w:fill="FFFFFF"/>
          <w:vertAlign w:val="superscript"/>
        </w:rPr>
        <w:t>]</w:t>
      </w:r>
    </w:p>
    <w:p w:rsidR="00212DED" w:rsidRPr="00A51570" w:rsidRDefault="00212DED" w:rsidP="00CF5EB7">
      <w:pPr>
        <w:autoSpaceDE w:val="0"/>
        <w:autoSpaceDN w:val="0"/>
        <w:adjustRightInd w:val="0"/>
        <w:spacing w:after="0" w:line="240" w:lineRule="auto"/>
        <w:rPr>
          <w:rFonts w:ascii="Times New Roman" w:hAnsi="Times New Roman" w:cs="Times New Roman"/>
          <w:sz w:val="24"/>
          <w:szCs w:val="24"/>
        </w:rPr>
      </w:pPr>
    </w:p>
    <w:p w:rsidR="00212DED" w:rsidRPr="00A51570" w:rsidRDefault="003252E9">
      <w:pPr>
        <w:autoSpaceDE w:val="0"/>
        <w:autoSpaceDN w:val="0"/>
        <w:adjustRightInd w:val="0"/>
        <w:spacing w:after="0" w:line="240" w:lineRule="auto"/>
        <w:rPr>
          <w:rFonts w:ascii="Times New Roman" w:hAnsi="Times New Roman" w:cs="Times New Roman"/>
          <w:i/>
          <w:sz w:val="24"/>
          <w:szCs w:val="24"/>
        </w:rPr>
        <w:pPrChange w:id="359"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60" w:author="ritis" w:date="2018-06-30T08:54:00Z">
        <w:r w:rsidRPr="00A51570">
          <w:rPr>
            <w:rFonts w:ascii="Times New Roman" w:hAnsi="Times New Roman" w:cs="Times New Roman"/>
            <w:i/>
            <w:sz w:val="24"/>
            <w:szCs w:val="24"/>
          </w:rPr>
          <w:t>“</w:t>
        </w:r>
      </w:ins>
      <w:r w:rsidR="00212DED" w:rsidRPr="00A51570">
        <w:rPr>
          <w:rFonts w:ascii="Times New Roman" w:hAnsi="Times New Roman" w:cs="Times New Roman"/>
          <w:i/>
          <w:sz w:val="24"/>
          <w:szCs w:val="24"/>
        </w:rPr>
        <w:t>Drugs inducing abortion produce congestion of the uterine mucosa and then uterine bleeding, followed by the contraction of the uterine muscle and expulsion of fetus, or they cause uterine contractions by stimulating the myometrium directly. There is no drug which when taken by the mouth causes abortion without endangering the life of the woman.</w:t>
      </w:r>
      <w:ins w:id="361" w:author="ritis" w:date="2018-06-30T08:54:00Z">
        <w:r w:rsidRPr="00A51570">
          <w:rPr>
            <w:rFonts w:ascii="Times New Roman" w:hAnsi="Times New Roman" w:cs="Times New Roman"/>
            <w:i/>
            <w:sz w:val="24"/>
            <w:szCs w:val="24"/>
          </w:rPr>
          <w:t>”</w:t>
        </w:r>
      </w:ins>
      <w:r w:rsidR="00212DED" w:rsidRPr="00A51570">
        <w:rPr>
          <w:rFonts w:ascii="Times New Roman" w:hAnsi="Times New Roman" w:cs="Times New Roman"/>
          <w:i/>
          <w:sz w:val="24"/>
          <w:szCs w:val="24"/>
        </w:rPr>
        <w:t xml:space="preserve"> (Forensic Medicine, Reddy p 402)</w:t>
      </w:r>
      <w:r w:rsidR="00021F5F" w:rsidRPr="00A51570">
        <w:rPr>
          <w:rFonts w:ascii="Times New Roman" w:hAnsi="Times New Roman" w:cs="Times New Roman"/>
          <w:i/>
          <w:sz w:val="24"/>
          <w:szCs w:val="24"/>
        </w:rPr>
        <w:t xml:space="preserve"> </w:t>
      </w:r>
    </w:p>
    <w:p w:rsidR="00212DED" w:rsidRPr="00A51570" w:rsidRDefault="00212DED" w:rsidP="00A51570">
      <w:pPr>
        <w:autoSpaceDE w:val="0"/>
        <w:autoSpaceDN w:val="0"/>
        <w:adjustRightInd w:val="0"/>
        <w:spacing w:after="0" w:line="240" w:lineRule="auto"/>
        <w:rPr>
          <w:rFonts w:ascii="Times New Roman" w:hAnsi="Times New Roman" w:cs="Times New Roman"/>
          <w:sz w:val="24"/>
          <w:szCs w:val="24"/>
        </w:rPr>
      </w:pPr>
    </w:p>
    <w:p w:rsidR="00B27324" w:rsidRPr="002B7B6F" w:rsidRDefault="00212DED" w:rsidP="00345492">
      <w:pPr>
        <w:autoSpaceDE w:val="0"/>
        <w:autoSpaceDN w:val="0"/>
        <w:adjustRightInd w:val="0"/>
        <w:spacing w:after="0" w:line="240" w:lineRule="auto"/>
        <w:rPr>
          <w:rFonts w:ascii="Times New Roman" w:hAnsi="Times New Roman" w:cs="Times New Roman"/>
          <w:color w:val="FF0000"/>
          <w:sz w:val="24"/>
          <w:szCs w:val="24"/>
        </w:rPr>
      </w:pPr>
      <w:r w:rsidRPr="002B7B6F">
        <w:rPr>
          <w:rFonts w:ascii="Times New Roman" w:hAnsi="Times New Roman" w:cs="Times New Roman"/>
          <w:color w:val="000000"/>
          <w:sz w:val="24"/>
          <w:szCs w:val="24"/>
        </w:rPr>
        <w:t xml:space="preserve">Reddy’s Forensic Textbook gives gross mis-information about the medical abortion pill which is the safest and non- invasive method for performing an abortion. </w:t>
      </w:r>
      <w:r w:rsidRPr="00CE29E0">
        <w:rPr>
          <w:rFonts w:ascii="Times New Roman" w:hAnsi="Times New Roman" w:cs="Times New Roman"/>
          <w:sz w:val="24"/>
          <w:szCs w:val="24"/>
        </w:rPr>
        <w:t xml:space="preserve">Mifepristone and Misoprostol were registered in India in 2002. Medical abortion using these pills offers several advantages in terms of improved access, and its potential to be used by practitioners who are not skilled in surgical abortion. In several countries in the developed world it has in fact become the preferred method of termination. </w:t>
      </w:r>
      <w:r w:rsidR="00492786" w:rsidRPr="00A51570">
        <w:rPr>
          <w:rFonts w:ascii="Times New Roman" w:hAnsi="Times New Roman" w:cs="Times New Roman"/>
          <w:color w:val="000000"/>
          <w:sz w:val="24"/>
          <w:szCs w:val="24"/>
        </w:rPr>
        <w:t xml:space="preserve">The textbooks continue to describe outdated, less effective or dangerous methods for abortion like </w:t>
      </w:r>
      <w:proofErr w:type="spellStart"/>
      <w:r w:rsidR="00492786" w:rsidRPr="00A51570">
        <w:rPr>
          <w:rFonts w:ascii="Times New Roman" w:hAnsi="Times New Roman" w:cs="Times New Roman"/>
          <w:color w:val="000000"/>
          <w:sz w:val="24"/>
          <w:szCs w:val="24"/>
        </w:rPr>
        <w:t>aspirotomy</w:t>
      </w:r>
      <w:proofErr w:type="spellEnd"/>
      <w:r w:rsidR="00492786" w:rsidRPr="00A51570">
        <w:rPr>
          <w:rFonts w:ascii="Times New Roman" w:hAnsi="Times New Roman" w:cs="Times New Roman"/>
          <w:color w:val="000000"/>
          <w:sz w:val="24"/>
          <w:szCs w:val="24"/>
        </w:rPr>
        <w:t xml:space="preserve">, intra-amniotic instillation. </w:t>
      </w:r>
      <w:proofErr w:type="spellStart"/>
      <w:r w:rsidR="00492786" w:rsidRPr="00A51570">
        <w:rPr>
          <w:rFonts w:ascii="Times New Roman" w:hAnsi="Times New Roman" w:cs="Times New Roman"/>
          <w:color w:val="000000"/>
          <w:sz w:val="24"/>
          <w:szCs w:val="24"/>
        </w:rPr>
        <w:t>Ethacrydine</w:t>
      </w:r>
      <w:proofErr w:type="spellEnd"/>
      <w:r w:rsidR="00492786" w:rsidRPr="00A51570">
        <w:rPr>
          <w:rFonts w:ascii="Times New Roman" w:hAnsi="Times New Roman" w:cs="Times New Roman"/>
          <w:color w:val="000000"/>
          <w:sz w:val="24"/>
          <w:szCs w:val="24"/>
        </w:rPr>
        <w:t xml:space="preserve"> lactate, which is widely used in India for second trimester abortion, is no more considered the most appropriate choice nowadays.</w:t>
      </w:r>
      <w:r w:rsidR="00490D78" w:rsidRPr="00A51570">
        <w:rPr>
          <w:rFonts w:ascii="Times New Roman" w:hAnsi="Times New Roman" w:cs="Times New Roman"/>
          <w:sz w:val="24"/>
          <w:szCs w:val="24"/>
          <w:shd w:val="clear" w:color="auto" w:fill="FFFFFF"/>
          <w:vertAlign w:val="superscript"/>
        </w:rPr>
        <w:t xml:space="preserve"> [</w:t>
      </w:r>
      <w:ins w:id="362" w:author="ritis" w:date="2018-07-11T09:12:00Z">
        <w:r w:rsidR="00361415" w:rsidRPr="00A51570">
          <w:rPr>
            <w:rFonts w:ascii="Times New Roman" w:hAnsi="Times New Roman" w:cs="Times New Roman"/>
            <w:sz w:val="24"/>
            <w:szCs w:val="24"/>
            <w:shd w:val="clear" w:color="auto" w:fill="FFFFFF"/>
            <w:vertAlign w:val="superscript"/>
          </w:rPr>
          <w:t>16</w:t>
        </w:r>
      </w:ins>
      <w:del w:id="363" w:author="ritis" w:date="2018-07-11T09:12:00Z">
        <w:r w:rsidR="00490D78" w:rsidRPr="00A51570" w:rsidDel="00361415">
          <w:rPr>
            <w:rFonts w:ascii="Times New Roman" w:hAnsi="Times New Roman" w:cs="Times New Roman"/>
            <w:sz w:val="24"/>
            <w:szCs w:val="24"/>
            <w:shd w:val="clear" w:color="auto" w:fill="FFFFFF"/>
            <w:vertAlign w:val="superscript"/>
          </w:rPr>
          <w:delText>9</w:delText>
        </w:r>
      </w:del>
      <w:r w:rsidR="00490D78" w:rsidRPr="00A51570">
        <w:rPr>
          <w:rFonts w:ascii="Times New Roman" w:hAnsi="Times New Roman" w:cs="Times New Roman"/>
          <w:sz w:val="24"/>
          <w:szCs w:val="24"/>
          <w:shd w:val="clear" w:color="auto" w:fill="FFFFFF"/>
          <w:vertAlign w:val="superscript"/>
        </w:rPr>
        <w:t>]</w:t>
      </w:r>
    </w:p>
    <w:p w:rsidR="007320DE" w:rsidRPr="00A51570" w:rsidRDefault="007320DE" w:rsidP="00CF5EB7">
      <w:pPr>
        <w:autoSpaceDE w:val="0"/>
        <w:autoSpaceDN w:val="0"/>
        <w:adjustRightInd w:val="0"/>
        <w:spacing w:after="0" w:line="240" w:lineRule="auto"/>
        <w:rPr>
          <w:rFonts w:ascii="Times New Roman" w:hAnsi="Times New Roman" w:cs="Times New Roman"/>
          <w:color w:val="000000"/>
          <w:sz w:val="24"/>
          <w:szCs w:val="24"/>
        </w:rPr>
      </w:pPr>
    </w:p>
    <w:p w:rsidR="007320DE" w:rsidRPr="00A51570" w:rsidRDefault="007320DE" w:rsidP="00CF5EB7">
      <w:pPr>
        <w:autoSpaceDE w:val="0"/>
        <w:autoSpaceDN w:val="0"/>
        <w:adjustRightInd w:val="0"/>
        <w:spacing w:after="0" w:line="240" w:lineRule="auto"/>
        <w:rPr>
          <w:rFonts w:ascii="Times New Roman" w:hAnsi="Times New Roman" w:cs="Times New Roman"/>
          <w:color w:val="000000"/>
          <w:sz w:val="24"/>
          <w:szCs w:val="24"/>
        </w:rPr>
      </w:pPr>
      <w:r w:rsidRPr="00A51570">
        <w:rPr>
          <w:rFonts w:ascii="Times New Roman" w:hAnsi="Times New Roman" w:cs="Times New Roman"/>
          <w:b/>
          <w:sz w:val="24"/>
          <w:szCs w:val="24"/>
        </w:rPr>
        <w:t xml:space="preserve">Pregnancy and </w:t>
      </w:r>
      <w:proofErr w:type="spellStart"/>
      <w:r w:rsidRPr="00A51570">
        <w:rPr>
          <w:rFonts w:ascii="Times New Roman" w:hAnsi="Times New Roman" w:cs="Times New Roman"/>
          <w:b/>
          <w:sz w:val="24"/>
          <w:szCs w:val="24"/>
        </w:rPr>
        <w:t>Labo</w:t>
      </w:r>
      <w:r w:rsidR="00D421BF" w:rsidRPr="00A51570">
        <w:rPr>
          <w:rFonts w:ascii="Times New Roman" w:hAnsi="Times New Roman" w:cs="Times New Roman"/>
          <w:b/>
          <w:sz w:val="24"/>
          <w:szCs w:val="24"/>
        </w:rPr>
        <w:t>u</w:t>
      </w:r>
      <w:r w:rsidRPr="00A51570">
        <w:rPr>
          <w:rFonts w:ascii="Times New Roman" w:hAnsi="Times New Roman" w:cs="Times New Roman"/>
          <w:b/>
          <w:sz w:val="24"/>
          <w:szCs w:val="24"/>
        </w:rPr>
        <w:t>r</w:t>
      </w:r>
      <w:proofErr w:type="spellEnd"/>
      <w:r w:rsidRPr="00A51570">
        <w:rPr>
          <w:rFonts w:ascii="Times New Roman" w:hAnsi="Times New Roman" w:cs="Times New Roman"/>
          <w:b/>
          <w:sz w:val="24"/>
          <w:szCs w:val="24"/>
        </w:rPr>
        <w:t xml:space="preserve"> Care </w:t>
      </w:r>
    </w:p>
    <w:p w:rsidR="00492786" w:rsidRPr="00A51570" w:rsidRDefault="00492786" w:rsidP="00CF5EB7">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BE4E68" w:rsidRPr="00A51570" w:rsidRDefault="00D421BF">
      <w:pPr>
        <w:autoSpaceDE w:val="0"/>
        <w:autoSpaceDN w:val="0"/>
        <w:adjustRightInd w:val="0"/>
        <w:spacing w:after="0" w:line="240" w:lineRule="auto"/>
        <w:rPr>
          <w:rFonts w:ascii="Times New Roman" w:hAnsi="Times New Roman" w:cs="Times New Roman"/>
          <w:color w:val="222222"/>
          <w:sz w:val="24"/>
          <w:szCs w:val="24"/>
          <w:shd w:val="clear" w:color="auto" w:fill="FFFFFF"/>
        </w:rPr>
      </w:pPr>
      <w:r w:rsidRPr="00A51570">
        <w:rPr>
          <w:rFonts w:ascii="Times New Roman" w:hAnsi="Times New Roman" w:cs="Times New Roman"/>
          <w:color w:val="000000"/>
          <w:sz w:val="24"/>
          <w:szCs w:val="24"/>
        </w:rPr>
        <w:t>In most developing countries including India, maternal</w:t>
      </w:r>
      <w:r w:rsidR="00DD18FE" w:rsidRPr="00A51570">
        <w:rPr>
          <w:rFonts w:ascii="Times New Roman" w:hAnsi="Times New Roman" w:cs="Times New Roman"/>
          <w:color w:val="000000"/>
          <w:sz w:val="24"/>
          <w:szCs w:val="24"/>
        </w:rPr>
        <w:t xml:space="preserve"> morbidity and</w:t>
      </w:r>
      <w:r w:rsidRPr="00A51570">
        <w:rPr>
          <w:rFonts w:ascii="Times New Roman" w:hAnsi="Times New Roman" w:cs="Times New Roman"/>
          <w:color w:val="000000"/>
          <w:sz w:val="24"/>
          <w:szCs w:val="24"/>
        </w:rPr>
        <w:t xml:space="preserve"> mortality remains a major public health challenge despite multiple efforts aimed at improving the quality of maternal health care delivery</w:t>
      </w:r>
      <w:del w:id="364" w:author="ritis" w:date="2018-07-14T07:50:00Z">
        <w:r w:rsidRPr="00A51570" w:rsidDel="008C5793">
          <w:rPr>
            <w:rFonts w:ascii="Times New Roman" w:hAnsi="Times New Roman" w:cs="Times New Roman"/>
            <w:color w:val="000000"/>
            <w:sz w:val="24"/>
            <w:szCs w:val="24"/>
          </w:rPr>
          <w:delText>,</w:delText>
        </w:r>
      </w:del>
      <w:r w:rsidRPr="00A51570">
        <w:rPr>
          <w:rFonts w:ascii="Times New Roman" w:hAnsi="Times New Roman" w:cs="Times New Roman"/>
          <w:color w:val="000000"/>
          <w:sz w:val="24"/>
          <w:szCs w:val="24"/>
        </w:rPr>
        <w:t xml:space="preserve"> and </w:t>
      </w:r>
      <w:r w:rsidR="00DD18FE" w:rsidRPr="00A51570">
        <w:rPr>
          <w:rFonts w:ascii="Times New Roman" w:hAnsi="Times New Roman" w:cs="Times New Roman"/>
          <w:color w:val="000000"/>
          <w:sz w:val="24"/>
          <w:szCs w:val="24"/>
        </w:rPr>
        <w:t xml:space="preserve">creating an approachable environment for women seeking reproductive healthcare. </w:t>
      </w:r>
      <w:r w:rsidR="00DD18FE" w:rsidRPr="00A51570">
        <w:rPr>
          <w:rFonts w:ascii="Times New Roman" w:hAnsi="Times New Roman" w:cs="Times New Roman"/>
          <w:color w:val="000000"/>
          <w:sz w:val="24"/>
          <w:szCs w:val="24"/>
          <w:shd w:val="clear" w:color="auto" w:fill="FFFFFF"/>
        </w:rPr>
        <w:t xml:space="preserve">Health advocates worldwide claim that even though maternal services are provided, women’s utilization of such services has not been ascertained. Erratic availability of medical resources and unethical practices among health workers adversely affect the quality of maternal health care service delivery and utilization. </w:t>
      </w:r>
    </w:p>
    <w:p w:rsidR="00BE4E68" w:rsidRPr="00A51570" w:rsidRDefault="00BE4E68">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2753EA" w:rsidRPr="00A51570" w:rsidRDefault="003252E9">
      <w:pPr>
        <w:autoSpaceDE w:val="0"/>
        <w:autoSpaceDN w:val="0"/>
        <w:adjustRightInd w:val="0"/>
        <w:spacing w:after="0" w:line="240" w:lineRule="auto"/>
        <w:rPr>
          <w:rFonts w:ascii="Times New Roman" w:hAnsi="Times New Roman" w:cs="Times New Roman"/>
          <w:i/>
          <w:sz w:val="24"/>
          <w:szCs w:val="24"/>
        </w:rPr>
        <w:pPrChange w:id="365" w:author="ritis" w:date="2018-07-13T01:00:00Z">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pPrChange>
      </w:pPr>
      <w:ins w:id="366" w:author="ritis" w:date="2018-06-30T08:54:00Z">
        <w:r w:rsidRPr="00A51570">
          <w:rPr>
            <w:rFonts w:ascii="Times New Roman" w:hAnsi="Times New Roman" w:cs="Times New Roman"/>
            <w:i/>
            <w:sz w:val="24"/>
            <w:szCs w:val="24"/>
          </w:rPr>
          <w:t>“</w:t>
        </w:r>
      </w:ins>
      <w:r w:rsidR="005E554E" w:rsidRPr="00A51570">
        <w:rPr>
          <w:rFonts w:ascii="Times New Roman" w:hAnsi="Times New Roman" w:cs="Times New Roman"/>
          <w:i/>
          <w:sz w:val="24"/>
          <w:szCs w:val="24"/>
        </w:rPr>
        <w:t>Encouraging the patient to discuss her fears, apprehensions, expectations, and perceived problems-opportunity to allay anxieties and emphasize co-operation.</w:t>
      </w:r>
      <w:ins w:id="367" w:author="ritis" w:date="2018-06-30T08:54:00Z">
        <w:r w:rsidRPr="00A51570">
          <w:rPr>
            <w:rFonts w:ascii="Times New Roman" w:hAnsi="Times New Roman" w:cs="Times New Roman"/>
            <w:i/>
            <w:sz w:val="24"/>
            <w:szCs w:val="24"/>
          </w:rPr>
          <w:t>”</w:t>
        </w:r>
      </w:ins>
      <w:r w:rsidR="005E554E" w:rsidRPr="00A51570">
        <w:rPr>
          <w:rFonts w:ascii="Times New Roman" w:hAnsi="Times New Roman" w:cs="Times New Roman"/>
          <w:i/>
          <w:sz w:val="24"/>
          <w:szCs w:val="24"/>
        </w:rPr>
        <w:t xml:space="preserve"> (Holland and Brews, p 59)</w:t>
      </w:r>
    </w:p>
    <w:p w:rsidR="005E554E" w:rsidRPr="00A51570" w:rsidRDefault="005E554E" w:rsidP="00A51570">
      <w:pPr>
        <w:autoSpaceDE w:val="0"/>
        <w:autoSpaceDN w:val="0"/>
        <w:adjustRightInd w:val="0"/>
        <w:spacing w:after="0" w:line="240" w:lineRule="auto"/>
        <w:rPr>
          <w:rFonts w:ascii="Times New Roman" w:hAnsi="Times New Roman" w:cs="Times New Roman"/>
          <w:color w:val="222222"/>
          <w:sz w:val="24"/>
          <w:szCs w:val="24"/>
          <w:shd w:val="clear" w:color="auto" w:fill="FFFFFF"/>
        </w:rPr>
      </w:pPr>
    </w:p>
    <w:p w:rsidR="009A54B8" w:rsidRPr="00A51570" w:rsidRDefault="005E554E" w:rsidP="00345492">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color w:val="222222"/>
          <w:sz w:val="24"/>
          <w:szCs w:val="24"/>
          <w:shd w:val="clear" w:color="auto" w:fill="FFFFFF"/>
        </w:rPr>
        <w:t>While t</w:t>
      </w:r>
      <w:bookmarkStart w:id="368" w:name="_GoBack"/>
      <w:bookmarkEnd w:id="368"/>
      <w:r w:rsidRPr="00A51570">
        <w:rPr>
          <w:rFonts w:ascii="Times New Roman" w:hAnsi="Times New Roman" w:cs="Times New Roman"/>
          <w:color w:val="222222"/>
          <w:sz w:val="24"/>
          <w:szCs w:val="24"/>
          <w:shd w:val="clear" w:color="auto" w:fill="FFFFFF"/>
        </w:rPr>
        <w:t xml:space="preserve">he point of providing comfort to the woman seeking antenatal care is put forth, the ways </w:t>
      </w:r>
      <w:r w:rsidR="009A54B8" w:rsidRPr="00A51570">
        <w:rPr>
          <w:rFonts w:ascii="Times New Roman" w:hAnsi="Times New Roman" w:cs="Times New Roman"/>
          <w:color w:val="222222"/>
          <w:sz w:val="24"/>
          <w:szCs w:val="24"/>
          <w:shd w:val="clear" w:color="auto" w:fill="FFFFFF"/>
        </w:rPr>
        <w:t xml:space="preserve">to organize ANC in a woman friendly </w:t>
      </w:r>
      <w:r w:rsidR="009A54B8" w:rsidRPr="00A51570">
        <w:rPr>
          <w:rFonts w:ascii="Times New Roman" w:hAnsi="Times New Roman" w:cs="Times New Roman"/>
          <w:sz w:val="24"/>
          <w:szCs w:val="24"/>
          <w:shd w:val="clear" w:color="auto" w:fill="FFFFFF"/>
        </w:rPr>
        <w:t xml:space="preserve">way, ensuring privacy, maintaining the dignity of the woman, and </w:t>
      </w:r>
      <w:ins w:id="369" w:author="ritis" w:date="2018-07-09T08:21:00Z">
        <w:r w:rsidR="00DB2671" w:rsidRPr="00A51570">
          <w:rPr>
            <w:rFonts w:ascii="Times New Roman" w:hAnsi="Times New Roman" w:cs="Times New Roman"/>
            <w:sz w:val="24"/>
            <w:szCs w:val="24"/>
          </w:rPr>
          <w:t>o</w:t>
        </w:r>
      </w:ins>
      <w:del w:id="370" w:author="ritis" w:date="2018-07-09T08:21:00Z">
        <w:r w:rsidR="009A54B8" w:rsidRPr="00A51570" w:rsidDel="00DB2671">
          <w:rPr>
            <w:rFonts w:ascii="Times New Roman" w:hAnsi="Times New Roman" w:cs="Times New Roman"/>
            <w:sz w:val="24"/>
            <w:szCs w:val="24"/>
          </w:rPr>
          <w:delText>O</w:delText>
        </w:r>
      </w:del>
      <w:r w:rsidR="009A54B8" w:rsidRPr="00A51570">
        <w:rPr>
          <w:rFonts w:ascii="Times New Roman" w:hAnsi="Times New Roman" w:cs="Times New Roman"/>
          <w:sz w:val="24"/>
          <w:szCs w:val="24"/>
        </w:rPr>
        <w:t>ther issues like winning the confidence of the woman, getting her consent for various examinations and procedures, need for proper communication, empathy, encouraging men’s participation, are not described.</w:t>
      </w:r>
      <w:del w:id="371" w:author="ritis" w:date="2018-06-29T19:13:00Z">
        <w:r w:rsidR="0086523F" w:rsidRPr="00A51570" w:rsidDel="0058046D">
          <w:rPr>
            <w:rFonts w:ascii="Times New Roman" w:hAnsi="Times New Roman" w:cs="Times New Roman"/>
            <w:sz w:val="24"/>
            <w:szCs w:val="24"/>
            <w:shd w:val="clear" w:color="auto" w:fill="FFFFFF"/>
            <w:vertAlign w:val="superscript"/>
          </w:rPr>
          <w:delText xml:space="preserve"> </w:delText>
        </w:r>
      </w:del>
      <w:r w:rsidR="0086523F" w:rsidRPr="00A51570">
        <w:rPr>
          <w:rFonts w:ascii="Times New Roman" w:hAnsi="Times New Roman" w:cs="Times New Roman"/>
          <w:sz w:val="24"/>
          <w:szCs w:val="24"/>
          <w:shd w:val="clear" w:color="auto" w:fill="FFFFFF"/>
          <w:vertAlign w:val="superscript"/>
        </w:rPr>
        <w:t>[1</w:t>
      </w:r>
      <w:ins w:id="372" w:author="ritis" w:date="2018-07-11T09:12:00Z">
        <w:r w:rsidR="00361415" w:rsidRPr="00A51570">
          <w:rPr>
            <w:rFonts w:ascii="Times New Roman" w:hAnsi="Times New Roman" w:cs="Times New Roman"/>
            <w:sz w:val="24"/>
            <w:szCs w:val="24"/>
            <w:shd w:val="clear" w:color="auto" w:fill="FFFFFF"/>
            <w:vertAlign w:val="superscript"/>
          </w:rPr>
          <w:t>8</w:t>
        </w:r>
      </w:ins>
      <w:del w:id="373" w:author="ritis" w:date="2018-07-11T09:12:00Z">
        <w:r w:rsidR="0086523F" w:rsidRPr="00A51570" w:rsidDel="00361415">
          <w:rPr>
            <w:rFonts w:ascii="Times New Roman" w:hAnsi="Times New Roman" w:cs="Times New Roman"/>
            <w:sz w:val="24"/>
            <w:szCs w:val="24"/>
            <w:shd w:val="clear" w:color="auto" w:fill="FFFFFF"/>
            <w:vertAlign w:val="superscript"/>
          </w:rPr>
          <w:delText>1</w:delText>
        </w:r>
      </w:del>
      <w:r w:rsidR="0086523F" w:rsidRPr="00A51570">
        <w:rPr>
          <w:rFonts w:ascii="Times New Roman" w:hAnsi="Times New Roman" w:cs="Times New Roman"/>
          <w:sz w:val="24"/>
          <w:szCs w:val="24"/>
          <w:shd w:val="clear" w:color="auto" w:fill="FFFFFF"/>
          <w:vertAlign w:val="superscript"/>
        </w:rPr>
        <w:t>]</w:t>
      </w:r>
      <w:r w:rsidR="00DF1B27" w:rsidRPr="00A51570">
        <w:rPr>
          <w:rFonts w:ascii="Times New Roman" w:hAnsi="Times New Roman" w:cs="Times New Roman"/>
          <w:sz w:val="24"/>
          <w:szCs w:val="24"/>
          <w:shd w:val="clear" w:color="auto" w:fill="FFFFFF"/>
          <w:vertAlign w:val="superscript"/>
        </w:rPr>
        <w:t>[1</w:t>
      </w:r>
      <w:ins w:id="374" w:author="ritis" w:date="2018-07-11T09:12:00Z">
        <w:r w:rsidR="00361415" w:rsidRPr="00A51570">
          <w:rPr>
            <w:rFonts w:ascii="Times New Roman" w:hAnsi="Times New Roman" w:cs="Times New Roman"/>
            <w:sz w:val="24"/>
            <w:szCs w:val="24"/>
            <w:shd w:val="clear" w:color="auto" w:fill="FFFFFF"/>
            <w:vertAlign w:val="superscript"/>
          </w:rPr>
          <w:t>9</w:t>
        </w:r>
      </w:ins>
      <w:del w:id="375" w:author="ritis" w:date="2018-07-11T09:12:00Z">
        <w:r w:rsidR="00DF1B27" w:rsidRPr="00A51570" w:rsidDel="00361415">
          <w:rPr>
            <w:rFonts w:ascii="Times New Roman" w:hAnsi="Times New Roman" w:cs="Times New Roman"/>
            <w:sz w:val="24"/>
            <w:szCs w:val="24"/>
            <w:shd w:val="clear" w:color="auto" w:fill="FFFFFF"/>
            <w:vertAlign w:val="superscript"/>
          </w:rPr>
          <w:delText>2</w:delText>
        </w:r>
      </w:del>
      <w:r w:rsidR="00DF1B27" w:rsidRPr="00A51570">
        <w:rPr>
          <w:rFonts w:ascii="Times New Roman" w:hAnsi="Times New Roman" w:cs="Times New Roman"/>
          <w:sz w:val="24"/>
          <w:szCs w:val="24"/>
          <w:shd w:val="clear" w:color="auto" w:fill="FFFFFF"/>
          <w:vertAlign w:val="superscript"/>
        </w:rPr>
        <w:t>]</w:t>
      </w:r>
      <w:r w:rsidR="009A54B8" w:rsidRPr="00A51570">
        <w:rPr>
          <w:rFonts w:ascii="Times New Roman" w:hAnsi="Times New Roman" w:cs="Times New Roman"/>
          <w:sz w:val="24"/>
          <w:szCs w:val="24"/>
        </w:rPr>
        <w:t xml:space="preserve"> There is no mention of the misbehavior of healthcare providers</w:t>
      </w:r>
      <w:del w:id="376" w:author="ritis" w:date="2018-06-29T19:13:00Z">
        <w:r w:rsidR="009A54B8" w:rsidRPr="00A51570" w:rsidDel="0058046D">
          <w:rPr>
            <w:rFonts w:ascii="Times New Roman" w:hAnsi="Times New Roman" w:cs="Times New Roman"/>
            <w:sz w:val="24"/>
            <w:szCs w:val="24"/>
          </w:rPr>
          <w:delText xml:space="preserve"> in a tertiary institution</w:delText>
        </w:r>
      </w:del>
      <w:r w:rsidR="009A54B8" w:rsidRPr="00A51570">
        <w:rPr>
          <w:rFonts w:ascii="Times New Roman" w:hAnsi="Times New Roman" w:cs="Times New Roman"/>
          <w:sz w:val="24"/>
          <w:szCs w:val="24"/>
        </w:rPr>
        <w:t xml:space="preserve"> for various reasons for </w:t>
      </w:r>
      <w:r w:rsidR="00634274" w:rsidRPr="00A51570">
        <w:rPr>
          <w:rFonts w:ascii="Times New Roman" w:hAnsi="Times New Roman" w:cs="Times New Roman"/>
          <w:sz w:val="24"/>
          <w:szCs w:val="24"/>
        </w:rPr>
        <w:t>e.g.</w:t>
      </w:r>
      <w:r w:rsidR="009A54B8" w:rsidRPr="00A51570">
        <w:rPr>
          <w:rFonts w:ascii="Times New Roman" w:hAnsi="Times New Roman" w:cs="Times New Roman"/>
          <w:sz w:val="24"/>
          <w:szCs w:val="24"/>
        </w:rPr>
        <w:t>; coming too late to the hospital, having multiple pregnancies (having more than two children), seeking services from unsafe abortion providers, opting for home delivery. In addition, lack of privacy, confidentiality, and concerns about high cost of treatment often delay women from rural families to seek care.</w:t>
      </w:r>
      <w:r w:rsidR="005E1590" w:rsidRPr="00A51570">
        <w:rPr>
          <w:rFonts w:ascii="Times New Roman" w:hAnsi="Times New Roman" w:cs="Times New Roman"/>
          <w:sz w:val="24"/>
          <w:szCs w:val="24"/>
        </w:rPr>
        <w:t xml:space="preserve"> Inappropriate language is also commonly seen in our textbooks where women coming to health care facilities for ANC services, with normal pregnancies and in a state of normal </w:t>
      </w:r>
      <w:proofErr w:type="spellStart"/>
      <w:r w:rsidR="005E1590" w:rsidRPr="00A51570">
        <w:rPr>
          <w:rFonts w:ascii="Times New Roman" w:hAnsi="Times New Roman" w:cs="Times New Roman"/>
          <w:sz w:val="24"/>
          <w:szCs w:val="24"/>
        </w:rPr>
        <w:t>labour</w:t>
      </w:r>
      <w:proofErr w:type="spellEnd"/>
      <w:r w:rsidR="005E1590" w:rsidRPr="00A51570">
        <w:rPr>
          <w:rFonts w:ascii="Times New Roman" w:hAnsi="Times New Roman" w:cs="Times New Roman"/>
          <w:sz w:val="24"/>
          <w:szCs w:val="24"/>
        </w:rPr>
        <w:t xml:space="preserve"> are addressed as ‘patients’. Tags like ‘multi’ and ‘primigravida’, while medically relevant, are used to address women</w:t>
      </w:r>
      <w:r w:rsidR="00577923" w:rsidRPr="00A51570">
        <w:rPr>
          <w:rFonts w:ascii="Times New Roman" w:hAnsi="Times New Roman" w:cs="Times New Roman"/>
          <w:sz w:val="24"/>
          <w:szCs w:val="24"/>
        </w:rPr>
        <w:t xml:space="preserve"> on general basis and is an example of casual objectification of women.</w:t>
      </w:r>
      <w:r w:rsidR="0086523F" w:rsidRPr="00A51570">
        <w:rPr>
          <w:rFonts w:ascii="Times New Roman" w:hAnsi="Times New Roman" w:cs="Times New Roman"/>
          <w:sz w:val="24"/>
          <w:szCs w:val="24"/>
          <w:shd w:val="clear" w:color="auto" w:fill="FFFFFF"/>
          <w:vertAlign w:val="superscript"/>
        </w:rPr>
        <w:t xml:space="preserve"> [</w:t>
      </w:r>
      <w:ins w:id="377" w:author="ritis" w:date="2018-07-11T09:12:00Z">
        <w:r w:rsidR="00361415" w:rsidRPr="00A51570">
          <w:rPr>
            <w:rFonts w:ascii="Times New Roman" w:hAnsi="Times New Roman" w:cs="Times New Roman"/>
            <w:sz w:val="24"/>
            <w:szCs w:val="24"/>
            <w:shd w:val="clear" w:color="auto" w:fill="FFFFFF"/>
            <w:vertAlign w:val="superscript"/>
          </w:rPr>
          <w:t>14</w:t>
        </w:r>
      </w:ins>
      <w:del w:id="378" w:author="ritis" w:date="2018-07-11T09:12:00Z">
        <w:r w:rsidR="0086523F" w:rsidRPr="00A51570" w:rsidDel="00361415">
          <w:rPr>
            <w:rFonts w:ascii="Times New Roman" w:hAnsi="Times New Roman" w:cs="Times New Roman"/>
            <w:sz w:val="24"/>
            <w:szCs w:val="24"/>
            <w:shd w:val="clear" w:color="auto" w:fill="FFFFFF"/>
            <w:vertAlign w:val="superscript"/>
          </w:rPr>
          <w:delText>7</w:delText>
        </w:r>
      </w:del>
      <w:r w:rsidR="0086523F" w:rsidRPr="00A51570">
        <w:rPr>
          <w:rFonts w:ascii="Times New Roman" w:hAnsi="Times New Roman" w:cs="Times New Roman"/>
          <w:sz w:val="24"/>
          <w:szCs w:val="24"/>
          <w:shd w:val="clear" w:color="auto" w:fill="FFFFFF"/>
          <w:vertAlign w:val="superscript"/>
        </w:rPr>
        <w:t>]</w:t>
      </w:r>
    </w:p>
    <w:p w:rsidR="00B37F03" w:rsidRPr="00A51570" w:rsidRDefault="00B37F03" w:rsidP="00CF5EB7">
      <w:pPr>
        <w:autoSpaceDE w:val="0"/>
        <w:autoSpaceDN w:val="0"/>
        <w:adjustRightInd w:val="0"/>
        <w:spacing w:after="0" w:line="240" w:lineRule="auto"/>
        <w:rPr>
          <w:rFonts w:ascii="Times New Roman" w:hAnsi="Times New Roman" w:cs="Times New Roman"/>
          <w:sz w:val="24"/>
          <w:szCs w:val="24"/>
        </w:rPr>
      </w:pPr>
    </w:p>
    <w:p w:rsidR="002753EA" w:rsidRPr="00A51570" w:rsidRDefault="00B37F03" w:rsidP="00CF5EB7">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lastRenderedPageBreak/>
        <w:t>In the chapter</w:t>
      </w:r>
      <w:r w:rsidR="00C10D4C" w:rsidRPr="00A51570">
        <w:rPr>
          <w:rFonts w:ascii="Times New Roman" w:hAnsi="Times New Roman" w:cs="Times New Roman"/>
          <w:sz w:val="24"/>
          <w:szCs w:val="24"/>
        </w:rPr>
        <w:t>s</w:t>
      </w:r>
      <w:r w:rsidRPr="00A51570">
        <w:rPr>
          <w:rFonts w:ascii="Times New Roman" w:hAnsi="Times New Roman" w:cs="Times New Roman"/>
          <w:sz w:val="24"/>
          <w:szCs w:val="24"/>
        </w:rPr>
        <w:t xml:space="preserve">, </w:t>
      </w:r>
      <w:r w:rsidR="00C10D4C" w:rsidRPr="00A51570">
        <w:rPr>
          <w:rFonts w:ascii="Times New Roman" w:hAnsi="Times New Roman" w:cs="Times New Roman"/>
          <w:sz w:val="24"/>
          <w:szCs w:val="24"/>
        </w:rPr>
        <w:t>Physiological Changes during Pregnancy and Endocrinology of Pregnancy, there is in depth discussion on physiological and anatomical changes. However, there is no mention of the psychological changes that occur throughout the</w:t>
      </w:r>
      <w:r w:rsidR="0086523F" w:rsidRPr="00A51570">
        <w:rPr>
          <w:rFonts w:ascii="Times New Roman" w:hAnsi="Times New Roman" w:cs="Times New Roman"/>
          <w:sz w:val="24"/>
          <w:szCs w:val="24"/>
        </w:rPr>
        <w:t xml:space="preserve"> different stages of pregnancy.</w:t>
      </w:r>
      <w:r w:rsidR="0086523F" w:rsidRPr="00A51570">
        <w:rPr>
          <w:rFonts w:ascii="Times New Roman" w:hAnsi="Times New Roman" w:cs="Times New Roman"/>
          <w:sz w:val="24"/>
          <w:szCs w:val="24"/>
          <w:shd w:val="clear" w:color="auto" w:fill="FFFFFF"/>
          <w:vertAlign w:val="superscript"/>
        </w:rPr>
        <w:t xml:space="preserve"> [</w:t>
      </w:r>
      <w:ins w:id="379" w:author="ritis" w:date="2018-07-11T09:13:00Z">
        <w:r w:rsidR="00361415" w:rsidRPr="00A51570">
          <w:rPr>
            <w:rFonts w:ascii="Times New Roman" w:hAnsi="Times New Roman" w:cs="Times New Roman"/>
            <w:sz w:val="24"/>
            <w:szCs w:val="24"/>
            <w:shd w:val="clear" w:color="auto" w:fill="FFFFFF"/>
            <w:vertAlign w:val="superscript"/>
          </w:rPr>
          <w:t>14</w:t>
        </w:r>
      </w:ins>
      <w:del w:id="380" w:author="ritis" w:date="2018-07-11T09:13:00Z">
        <w:r w:rsidR="0086523F" w:rsidRPr="00A51570" w:rsidDel="00361415">
          <w:rPr>
            <w:rFonts w:ascii="Times New Roman" w:hAnsi="Times New Roman" w:cs="Times New Roman"/>
            <w:sz w:val="24"/>
            <w:szCs w:val="24"/>
            <w:shd w:val="clear" w:color="auto" w:fill="FFFFFF"/>
            <w:vertAlign w:val="superscript"/>
          </w:rPr>
          <w:delText>7</w:delText>
        </w:r>
      </w:del>
      <w:r w:rsidR="0086523F" w:rsidRPr="00A51570">
        <w:rPr>
          <w:rFonts w:ascii="Times New Roman" w:hAnsi="Times New Roman" w:cs="Times New Roman"/>
          <w:sz w:val="24"/>
          <w:szCs w:val="24"/>
          <w:shd w:val="clear" w:color="auto" w:fill="FFFFFF"/>
          <w:vertAlign w:val="superscript"/>
        </w:rPr>
        <w:t>]</w:t>
      </w:r>
    </w:p>
    <w:p w:rsidR="00C10D4C" w:rsidRPr="00A51570" w:rsidRDefault="00C10D4C" w:rsidP="00CF5EB7">
      <w:pPr>
        <w:autoSpaceDE w:val="0"/>
        <w:autoSpaceDN w:val="0"/>
        <w:adjustRightInd w:val="0"/>
        <w:spacing w:after="0" w:line="240" w:lineRule="auto"/>
        <w:rPr>
          <w:rFonts w:ascii="Times New Roman" w:hAnsi="Times New Roman" w:cs="Times New Roman"/>
          <w:sz w:val="24"/>
          <w:szCs w:val="24"/>
        </w:rPr>
      </w:pPr>
    </w:p>
    <w:p w:rsidR="002753EA" w:rsidRPr="00A51570" w:rsidRDefault="003252E9">
      <w:pPr>
        <w:autoSpaceDE w:val="0"/>
        <w:autoSpaceDN w:val="0"/>
        <w:adjustRightInd w:val="0"/>
        <w:spacing w:after="0" w:line="240" w:lineRule="auto"/>
        <w:rPr>
          <w:rFonts w:ascii="Times New Roman" w:hAnsi="Times New Roman" w:cs="Times New Roman"/>
          <w:i/>
          <w:sz w:val="24"/>
          <w:szCs w:val="24"/>
        </w:rPr>
        <w:pPrChange w:id="381"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ins w:id="382" w:author="ritis" w:date="2018-06-30T08:55:00Z">
        <w:r w:rsidRPr="00A51570">
          <w:rPr>
            <w:rFonts w:ascii="Times New Roman" w:hAnsi="Times New Roman" w:cs="Times New Roman"/>
            <w:i/>
            <w:sz w:val="24"/>
            <w:szCs w:val="24"/>
          </w:rPr>
          <w:t>“</w:t>
        </w:r>
      </w:ins>
      <w:r w:rsidR="002753EA" w:rsidRPr="00A51570">
        <w:rPr>
          <w:rFonts w:ascii="Times New Roman" w:hAnsi="Times New Roman" w:cs="Times New Roman"/>
          <w:i/>
          <w:sz w:val="24"/>
          <w:szCs w:val="24"/>
        </w:rPr>
        <w:t>…In India where nearly 40-90% of pregnant women are considered anemic.</w:t>
      </w:r>
    </w:p>
    <w:p w:rsidR="002753EA" w:rsidRPr="00A51570" w:rsidRDefault="002753EA">
      <w:pPr>
        <w:autoSpaceDE w:val="0"/>
        <w:autoSpaceDN w:val="0"/>
        <w:adjustRightInd w:val="0"/>
        <w:spacing w:after="0" w:line="240" w:lineRule="auto"/>
        <w:rPr>
          <w:rFonts w:ascii="Times New Roman" w:hAnsi="Times New Roman" w:cs="Times New Roman"/>
          <w:i/>
          <w:sz w:val="24"/>
          <w:szCs w:val="24"/>
        </w:rPr>
        <w:pPrChange w:id="383"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r w:rsidRPr="00A51570">
        <w:rPr>
          <w:rFonts w:ascii="Times New Roman" w:hAnsi="Times New Roman" w:cs="Times New Roman"/>
          <w:i/>
          <w:sz w:val="24"/>
          <w:szCs w:val="24"/>
        </w:rPr>
        <w:t xml:space="preserve">The most common cause of anemia in India is nutritional anemia. </w:t>
      </w:r>
    </w:p>
    <w:p w:rsidR="002753EA" w:rsidRPr="00A51570" w:rsidRDefault="002753EA">
      <w:pPr>
        <w:autoSpaceDE w:val="0"/>
        <w:autoSpaceDN w:val="0"/>
        <w:adjustRightInd w:val="0"/>
        <w:spacing w:after="0" w:line="240" w:lineRule="auto"/>
        <w:rPr>
          <w:rFonts w:ascii="Times New Roman" w:hAnsi="Times New Roman" w:cs="Times New Roman"/>
          <w:sz w:val="24"/>
          <w:szCs w:val="24"/>
        </w:rPr>
        <w:pPrChange w:id="384"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r w:rsidRPr="00A51570">
        <w:rPr>
          <w:rFonts w:ascii="Times New Roman" w:hAnsi="Times New Roman" w:cs="Times New Roman"/>
          <w:i/>
          <w:sz w:val="24"/>
          <w:szCs w:val="24"/>
        </w:rPr>
        <w:t>Causes: Diminished intake of iron- faulty diet habits…</w:t>
      </w:r>
      <w:ins w:id="385" w:author="ritis" w:date="2018-06-30T08:55:00Z">
        <w:r w:rsidR="003252E9" w:rsidRPr="00A51570">
          <w:rPr>
            <w:rFonts w:ascii="Times New Roman" w:hAnsi="Times New Roman" w:cs="Times New Roman"/>
            <w:i/>
            <w:sz w:val="24"/>
            <w:szCs w:val="24"/>
          </w:rPr>
          <w:t>”</w:t>
        </w:r>
      </w:ins>
      <w:r w:rsidRPr="00A51570">
        <w:rPr>
          <w:rFonts w:ascii="Times New Roman" w:hAnsi="Times New Roman" w:cs="Times New Roman"/>
          <w:i/>
          <w:sz w:val="24"/>
          <w:szCs w:val="24"/>
        </w:rPr>
        <w:t xml:space="preserve"> (Holland and Brews, p 104)</w:t>
      </w:r>
    </w:p>
    <w:p w:rsidR="005E554E" w:rsidRPr="00A51570" w:rsidRDefault="005E554E" w:rsidP="00A51570">
      <w:pPr>
        <w:autoSpaceDE w:val="0"/>
        <w:autoSpaceDN w:val="0"/>
        <w:adjustRightInd w:val="0"/>
        <w:spacing w:after="0" w:line="240" w:lineRule="auto"/>
        <w:rPr>
          <w:rFonts w:ascii="Times New Roman" w:hAnsi="Times New Roman" w:cs="Times New Roman"/>
          <w:sz w:val="24"/>
          <w:szCs w:val="24"/>
        </w:rPr>
      </w:pPr>
    </w:p>
    <w:p w:rsidR="005E6822" w:rsidRPr="00A51570" w:rsidRDefault="009423B0" w:rsidP="00345492">
      <w:pPr>
        <w:autoSpaceDE w:val="0"/>
        <w:autoSpaceDN w:val="0"/>
        <w:adjustRightInd w:val="0"/>
        <w:spacing w:after="0" w:line="240" w:lineRule="auto"/>
        <w:rPr>
          <w:rFonts w:ascii="Times New Roman" w:hAnsi="Times New Roman" w:cs="Times New Roman"/>
          <w:sz w:val="24"/>
          <w:szCs w:val="24"/>
          <w:rPrChange w:id="386" w:author="ritis" w:date="2018-07-13T01:00:00Z">
            <w:rPr>
              <w:rFonts w:ascii="BookAntiqua" w:hAnsi="BookAntiqua" w:cs="BookAntiqua"/>
              <w:sz w:val="24"/>
              <w:szCs w:val="24"/>
            </w:rPr>
          </w:rPrChange>
        </w:rPr>
      </w:pPr>
      <w:r w:rsidRPr="00A51570">
        <w:rPr>
          <w:rFonts w:ascii="Times New Roman" w:hAnsi="Times New Roman" w:cs="Times New Roman"/>
          <w:sz w:val="24"/>
          <w:szCs w:val="24"/>
        </w:rPr>
        <w:t xml:space="preserve">While talking about anemia and women’s nutrition, the text does not highlight that most women in both rural and urban India, begin eating their meals once all the men </w:t>
      </w:r>
      <w:r w:rsidR="006A08E2" w:rsidRPr="00A51570">
        <w:rPr>
          <w:rFonts w:ascii="Times New Roman" w:hAnsi="Times New Roman" w:cs="Times New Roman"/>
          <w:sz w:val="24"/>
          <w:szCs w:val="24"/>
        </w:rPr>
        <w:t>in the house are done, pushing women to consume food last and least, t</w:t>
      </w:r>
      <w:r w:rsidRPr="00A51570">
        <w:rPr>
          <w:rFonts w:ascii="Times New Roman" w:hAnsi="Times New Roman" w:cs="Times New Roman"/>
          <w:sz w:val="24"/>
          <w:szCs w:val="24"/>
        </w:rPr>
        <w:t>he issue of intra family inequality in food distribution and calorie consumption which majorly contributes to the poor nutrition levels in women</w:t>
      </w:r>
      <w:r w:rsidR="006A08E2" w:rsidRPr="00A51570">
        <w:rPr>
          <w:rFonts w:ascii="Times New Roman" w:hAnsi="Times New Roman" w:cs="Times New Roman"/>
          <w:sz w:val="24"/>
          <w:szCs w:val="24"/>
        </w:rPr>
        <w:t xml:space="preserve"> and young girls in general and during pregnancy.</w:t>
      </w:r>
      <w:del w:id="387" w:author="ritis" w:date="2018-06-29T19:13:00Z">
        <w:r w:rsidR="00DF1B27" w:rsidRPr="00A51570" w:rsidDel="0058046D">
          <w:rPr>
            <w:rFonts w:ascii="Times New Roman" w:hAnsi="Times New Roman" w:cs="Times New Roman"/>
            <w:sz w:val="24"/>
            <w:szCs w:val="24"/>
            <w:shd w:val="clear" w:color="auto" w:fill="FFFFFF"/>
            <w:vertAlign w:val="superscript"/>
          </w:rPr>
          <w:delText xml:space="preserve"> </w:delText>
        </w:r>
      </w:del>
      <w:r w:rsidR="00DF1B27" w:rsidRPr="00A51570">
        <w:rPr>
          <w:rFonts w:ascii="Times New Roman" w:hAnsi="Times New Roman" w:cs="Times New Roman"/>
          <w:sz w:val="24"/>
          <w:szCs w:val="24"/>
          <w:shd w:val="clear" w:color="auto" w:fill="FFFFFF"/>
          <w:vertAlign w:val="superscript"/>
        </w:rPr>
        <w:t>[</w:t>
      </w:r>
      <w:ins w:id="388" w:author="ritis" w:date="2018-07-11T09:13:00Z">
        <w:r w:rsidR="00361415" w:rsidRPr="00A51570">
          <w:rPr>
            <w:rFonts w:ascii="Times New Roman" w:hAnsi="Times New Roman" w:cs="Times New Roman"/>
            <w:sz w:val="24"/>
            <w:szCs w:val="24"/>
            <w:shd w:val="clear" w:color="auto" w:fill="FFFFFF"/>
            <w:vertAlign w:val="superscript"/>
          </w:rPr>
          <w:t>14</w:t>
        </w:r>
      </w:ins>
      <w:del w:id="389" w:author="ritis" w:date="2018-07-11T09:13:00Z">
        <w:r w:rsidR="00DF1B27" w:rsidRPr="00A51570" w:rsidDel="00361415">
          <w:rPr>
            <w:rFonts w:ascii="Times New Roman" w:hAnsi="Times New Roman" w:cs="Times New Roman"/>
            <w:sz w:val="24"/>
            <w:szCs w:val="24"/>
            <w:shd w:val="clear" w:color="auto" w:fill="FFFFFF"/>
            <w:vertAlign w:val="superscript"/>
          </w:rPr>
          <w:delText>7</w:delText>
        </w:r>
      </w:del>
      <w:r w:rsidR="00DF1B27" w:rsidRPr="00A51570">
        <w:rPr>
          <w:rFonts w:ascii="Times New Roman" w:hAnsi="Times New Roman" w:cs="Times New Roman"/>
          <w:sz w:val="24"/>
          <w:szCs w:val="24"/>
          <w:shd w:val="clear" w:color="auto" w:fill="FFFFFF"/>
          <w:vertAlign w:val="superscript"/>
        </w:rPr>
        <w:t>][</w:t>
      </w:r>
      <w:ins w:id="390" w:author="ritis" w:date="2018-07-11T09:14:00Z">
        <w:r w:rsidR="00361415" w:rsidRPr="00A51570">
          <w:rPr>
            <w:rFonts w:ascii="Times New Roman" w:hAnsi="Times New Roman" w:cs="Times New Roman"/>
            <w:sz w:val="24"/>
            <w:szCs w:val="24"/>
            <w:shd w:val="clear" w:color="auto" w:fill="FFFFFF"/>
            <w:vertAlign w:val="superscript"/>
          </w:rPr>
          <w:t>20</w:t>
        </w:r>
      </w:ins>
      <w:del w:id="391" w:author="ritis" w:date="2018-07-11T09:13:00Z">
        <w:r w:rsidR="00DF1B27" w:rsidRPr="00A51570" w:rsidDel="00361415">
          <w:rPr>
            <w:rFonts w:ascii="Times New Roman" w:hAnsi="Times New Roman" w:cs="Times New Roman"/>
            <w:sz w:val="24"/>
            <w:szCs w:val="24"/>
            <w:shd w:val="clear" w:color="auto" w:fill="FFFFFF"/>
            <w:vertAlign w:val="superscript"/>
          </w:rPr>
          <w:delText>13</w:delText>
        </w:r>
      </w:del>
      <w:r w:rsidR="00DF1B27" w:rsidRPr="00A51570">
        <w:rPr>
          <w:rFonts w:ascii="Times New Roman" w:hAnsi="Times New Roman" w:cs="Times New Roman"/>
          <w:sz w:val="24"/>
          <w:szCs w:val="24"/>
          <w:shd w:val="clear" w:color="auto" w:fill="FFFFFF"/>
          <w:vertAlign w:val="superscript"/>
        </w:rPr>
        <w:t>]</w:t>
      </w:r>
      <w:r w:rsidR="005E6822" w:rsidRPr="00A51570">
        <w:rPr>
          <w:rFonts w:ascii="Times New Roman" w:hAnsi="Times New Roman" w:cs="Times New Roman"/>
          <w:sz w:val="24"/>
          <w:szCs w:val="24"/>
        </w:rPr>
        <w:t xml:space="preserve"> Also, violence during pregnancy is an important cause for delay in seeking antenatal care, and for poor weight gain, low birth weight and bleeding during pregnancy.</w:t>
      </w:r>
      <w:ins w:id="392" w:author="ritis" w:date="2018-07-11T09:18:00Z">
        <w:r w:rsidR="00361415" w:rsidRPr="00A51570">
          <w:rPr>
            <w:rFonts w:ascii="Times New Roman" w:hAnsi="Times New Roman" w:cs="Times New Roman"/>
            <w:sz w:val="24"/>
            <w:szCs w:val="24"/>
            <w:shd w:val="clear" w:color="auto" w:fill="FFFFFF"/>
            <w:vertAlign w:val="superscript"/>
          </w:rPr>
          <w:t>[21]</w:t>
        </w:r>
        <w:r w:rsidR="00361415" w:rsidRPr="00A51570">
          <w:rPr>
            <w:rFonts w:ascii="Times New Roman" w:hAnsi="Times New Roman" w:cs="Times New Roman"/>
            <w:sz w:val="24"/>
            <w:szCs w:val="24"/>
          </w:rPr>
          <w:t xml:space="preserve"> </w:t>
        </w:r>
      </w:ins>
      <w:r w:rsidR="008D3E90" w:rsidRPr="00A51570">
        <w:rPr>
          <w:rFonts w:ascii="Times New Roman" w:hAnsi="Times New Roman" w:cs="Times New Roman"/>
          <w:sz w:val="24"/>
          <w:szCs w:val="24"/>
        </w:rPr>
        <w:t xml:space="preserve"> The role of gender-based violence in the causation of various health problems in pregnancy is missing. Studies show that nearly 40 per cent of women suffer from domestic violence. </w:t>
      </w:r>
      <w:r w:rsidR="005E6822" w:rsidRPr="00A51570">
        <w:rPr>
          <w:rFonts w:ascii="Times New Roman" w:hAnsi="Times New Roman" w:cs="Times New Roman"/>
          <w:sz w:val="24"/>
          <w:szCs w:val="24"/>
        </w:rPr>
        <w:t>This aspect is not highlighted anywhere in the textbook.</w:t>
      </w:r>
      <w:r w:rsidR="008D3E90" w:rsidRPr="00A51570">
        <w:rPr>
          <w:rFonts w:ascii="Times New Roman" w:hAnsi="Times New Roman" w:cs="Times New Roman"/>
          <w:sz w:val="24"/>
          <w:szCs w:val="24"/>
        </w:rPr>
        <w:t xml:space="preserve"> </w:t>
      </w:r>
      <w:r w:rsidR="008D3E90" w:rsidRPr="00A51570">
        <w:rPr>
          <w:rFonts w:ascii="Times New Roman" w:hAnsi="Times New Roman" w:cs="Times New Roman"/>
          <w:sz w:val="24"/>
          <w:szCs w:val="24"/>
          <w:rPrChange w:id="393" w:author="ritis" w:date="2018-07-13T01:00:00Z">
            <w:rPr>
              <w:rFonts w:ascii="BookAntiqua" w:hAnsi="BookAntiqua" w:cs="BookAntiqua"/>
              <w:sz w:val="24"/>
              <w:szCs w:val="24"/>
            </w:rPr>
          </w:rPrChange>
        </w:rPr>
        <w:t>Health providers must be able to identify and guide women suffering violence.</w:t>
      </w:r>
      <w:r w:rsidR="0086523F" w:rsidRPr="00A51570">
        <w:rPr>
          <w:rFonts w:ascii="Times New Roman" w:hAnsi="Times New Roman" w:cs="Times New Roman"/>
          <w:sz w:val="24"/>
          <w:szCs w:val="24"/>
          <w:shd w:val="clear" w:color="auto" w:fill="FFFFFF"/>
          <w:vertAlign w:val="superscript"/>
        </w:rPr>
        <w:t xml:space="preserve"> [</w:t>
      </w:r>
      <w:ins w:id="394" w:author="ritis" w:date="2018-07-11T09:15:00Z">
        <w:r w:rsidR="00361415" w:rsidRPr="00A51570">
          <w:rPr>
            <w:rFonts w:ascii="Times New Roman" w:hAnsi="Times New Roman" w:cs="Times New Roman"/>
            <w:sz w:val="24"/>
            <w:szCs w:val="24"/>
            <w:shd w:val="clear" w:color="auto" w:fill="FFFFFF"/>
            <w:vertAlign w:val="superscript"/>
          </w:rPr>
          <w:t>14</w:t>
        </w:r>
      </w:ins>
      <w:del w:id="395" w:author="ritis" w:date="2018-07-11T09:15:00Z">
        <w:r w:rsidR="0086523F" w:rsidRPr="00A51570" w:rsidDel="00361415">
          <w:rPr>
            <w:rFonts w:ascii="Times New Roman" w:hAnsi="Times New Roman" w:cs="Times New Roman"/>
            <w:sz w:val="24"/>
            <w:szCs w:val="24"/>
            <w:shd w:val="clear" w:color="auto" w:fill="FFFFFF"/>
            <w:vertAlign w:val="superscript"/>
          </w:rPr>
          <w:delText>7</w:delText>
        </w:r>
      </w:del>
      <w:r w:rsidR="0086523F" w:rsidRPr="00345492">
        <w:rPr>
          <w:rFonts w:ascii="Times New Roman" w:hAnsi="Times New Roman" w:cs="Times New Roman"/>
          <w:sz w:val="24"/>
          <w:szCs w:val="24"/>
          <w:shd w:val="clear" w:color="auto" w:fill="FFFFFF"/>
          <w:vertAlign w:val="superscript"/>
        </w:rPr>
        <w:t>]</w:t>
      </w:r>
      <w:r w:rsidR="0086523F" w:rsidRPr="00CF5EB7">
        <w:rPr>
          <w:rFonts w:ascii="Times New Roman" w:hAnsi="Times New Roman" w:cs="Times New Roman"/>
          <w:sz w:val="24"/>
          <w:szCs w:val="24"/>
          <w:shd w:val="clear" w:color="auto" w:fill="FFFFFF"/>
          <w:vertAlign w:val="superscript"/>
        </w:rPr>
        <w:t>[1</w:t>
      </w:r>
      <w:ins w:id="396" w:author="ritis" w:date="2018-07-11T09:15:00Z">
        <w:r w:rsidR="00361415" w:rsidRPr="00CF5EB7">
          <w:rPr>
            <w:rFonts w:ascii="Times New Roman" w:hAnsi="Times New Roman" w:cs="Times New Roman"/>
            <w:sz w:val="24"/>
            <w:szCs w:val="24"/>
            <w:shd w:val="clear" w:color="auto" w:fill="FFFFFF"/>
            <w:vertAlign w:val="superscript"/>
          </w:rPr>
          <w:t>8</w:t>
        </w:r>
      </w:ins>
      <w:del w:id="397" w:author="ritis" w:date="2018-07-11T09:15:00Z">
        <w:r w:rsidR="0086523F" w:rsidRPr="00CF5EB7" w:rsidDel="00361415">
          <w:rPr>
            <w:rFonts w:ascii="Times New Roman" w:hAnsi="Times New Roman" w:cs="Times New Roman"/>
            <w:sz w:val="24"/>
            <w:szCs w:val="24"/>
            <w:shd w:val="clear" w:color="auto" w:fill="FFFFFF"/>
            <w:vertAlign w:val="superscript"/>
          </w:rPr>
          <w:delText>1</w:delText>
        </w:r>
      </w:del>
      <w:r w:rsidR="0086523F" w:rsidRPr="00CF5EB7">
        <w:rPr>
          <w:rFonts w:ascii="Times New Roman" w:hAnsi="Times New Roman" w:cs="Times New Roman"/>
          <w:sz w:val="24"/>
          <w:szCs w:val="24"/>
          <w:shd w:val="clear" w:color="auto" w:fill="FFFFFF"/>
          <w:vertAlign w:val="superscript"/>
        </w:rPr>
        <w:t>]</w:t>
      </w:r>
      <w:r w:rsidR="00DF1B27" w:rsidRPr="00CF5EB7">
        <w:rPr>
          <w:rFonts w:ascii="Times New Roman" w:hAnsi="Times New Roman" w:cs="Times New Roman"/>
          <w:sz w:val="24"/>
          <w:szCs w:val="24"/>
          <w:shd w:val="clear" w:color="auto" w:fill="FFFFFF"/>
          <w:vertAlign w:val="superscript"/>
        </w:rPr>
        <w:t>[1</w:t>
      </w:r>
      <w:ins w:id="398" w:author="ritis" w:date="2018-07-11T09:15:00Z">
        <w:r w:rsidR="00361415" w:rsidRPr="00CF5EB7">
          <w:rPr>
            <w:rFonts w:ascii="Times New Roman" w:hAnsi="Times New Roman" w:cs="Times New Roman"/>
            <w:sz w:val="24"/>
            <w:szCs w:val="24"/>
            <w:shd w:val="clear" w:color="auto" w:fill="FFFFFF"/>
            <w:vertAlign w:val="superscript"/>
          </w:rPr>
          <w:t>9</w:t>
        </w:r>
      </w:ins>
      <w:del w:id="399" w:author="ritis" w:date="2018-07-11T09:15:00Z">
        <w:r w:rsidR="00DF1B27" w:rsidRPr="00CF5EB7" w:rsidDel="00361415">
          <w:rPr>
            <w:rFonts w:ascii="Times New Roman" w:hAnsi="Times New Roman" w:cs="Times New Roman"/>
            <w:sz w:val="24"/>
            <w:szCs w:val="24"/>
            <w:shd w:val="clear" w:color="auto" w:fill="FFFFFF"/>
            <w:vertAlign w:val="superscript"/>
          </w:rPr>
          <w:delText>2</w:delText>
        </w:r>
      </w:del>
      <w:r w:rsidR="00DF1B27" w:rsidRPr="00CF5EB7">
        <w:rPr>
          <w:rFonts w:ascii="Times New Roman" w:hAnsi="Times New Roman" w:cs="Times New Roman"/>
          <w:sz w:val="24"/>
          <w:szCs w:val="24"/>
          <w:shd w:val="clear" w:color="auto" w:fill="FFFFFF"/>
          <w:vertAlign w:val="superscript"/>
        </w:rPr>
        <w:t>]</w:t>
      </w:r>
    </w:p>
    <w:p w:rsidR="008D3E90" w:rsidRPr="00A51570" w:rsidRDefault="008D3E90" w:rsidP="00CF5EB7">
      <w:pPr>
        <w:autoSpaceDE w:val="0"/>
        <w:autoSpaceDN w:val="0"/>
        <w:adjustRightInd w:val="0"/>
        <w:spacing w:after="0" w:line="240" w:lineRule="auto"/>
        <w:rPr>
          <w:rFonts w:ascii="Times New Roman" w:hAnsi="Times New Roman" w:cs="Times New Roman"/>
          <w:sz w:val="24"/>
          <w:szCs w:val="24"/>
          <w:rPrChange w:id="400" w:author="ritis" w:date="2018-07-13T01:00:00Z">
            <w:rPr>
              <w:rFonts w:ascii="BookAntiqua" w:hAnsi="BookAntiqua" w:cs="BookAntiqua"/>
              <w:sz w:val="24"/>
              <w:szCs w:val="24"/>
            </w:rPr>
          </w:rPrChange>
        </w:rPr>
      </w:pPr>
    </w:p>
    <w:p w:rsidR="008D3E90" w:rsidRPr="00CF5EB7" w:rsidRDefault="00C63B73">
      <w:pPr>
        <w:autoSpaceDE w:val="0"/>
        <w:autoSpaceDN w:val="0"/>
        <w:adjustRightInd w:val="0"/>
        <w:spacing w:after="0" w:line="240" w:lineRule="auto"/>
        <w:rPr>
          <w:rFonts w:ascii="Times New Roman" w:hAnsi="Times New Roman" w:cs="Times New Roman"/>
          <w:sz w:val="24"/>
          <w:szCs w:val="24"/>
        </w:rPr>
        <w:pPrChange w:id="401" w:author="ritis" w:date="2018-07-13T01:00:00Z">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pPr>
        </w:pPrChange>
      </w:pPr>
      <w:ins w:id="402" w:author="ritis" w:date="2018-06-30T08:55:00Z">
        <w:r w:rsidRPr="00A51570">
          <w:rPr>
            <w:rFonts w:ascii="Times New Roman" w:hAnsi="Times New Roman" w:cs="Times New Roman"/>
            <w:i/>
            <w:sz w:val="24"/>
            <w:szCs w:val="24"/>
          </w:rPr>
          <w:t>“</w:t>
        </w:r>
      </w:ins>
      <w:r w:rsidR="008D3E90" w:rsidRPr="00A51570">
        <w:rPr>
          <w:rFonts w:ascii="Times New Roman" w:hAnsi="Times New Roman" w:cs="Times New Roman"/>
          <w:i/>
          <w:sz w:val="24"/>
          <w:szCs w:val="24"/>
        </w:rPr>
        <w:t>Many HIV infected women choose to become pregnant, continue their pregnancies despite of counseling and making MTP services available to them.</w:t>
      </w:r>
      <w:ins w:id="403" w:author="ritis" w:date="2018-06-30T08:55:00Z">
        <w:r w:rsidRPr="00345492">
          <w:rPr>
            <w:rFonts w:ascii="Times New Roman" w:hAnsi="Times New Roman" w:cs="Times New Roman"/>
            <w:i/>
            <w:sz w:val="24"/>
            <w:szCs w:val="24"/>
          </w:rPr>
          <w:t>”</w:t>
        </w:r>
      </w:ins>
      <w:r w:rsidR="008D3E90" w:rsidRPr="00CF5EB7">
        <w:rPr>
          <w:rFonts w:ascii="Times New Roman" w:hAnsi="Times New Roman" w:cs="Times New Roman"/>
          <w:i/>
          <w:sz w:val="24"/>
          <w:szCs w:val="24"/>
        </w:rPr>
        <w:t xml:space="preserve"> (Shaw’s textbook of Gynecology, p166)</w:t>
      </w:r>
    </w:p>
    <w:p w:rsidR="008D3E90" w:rsidRPr="00CF5EB7" w:rsidRDefault="008D3E90" w:rsidP="00A51570">
      <w:pPr>
        <w:autoSpaceDE w:val="0"/>
        <w:autoSpaceDN w:val="0"/>
        <w:adjustRightInd w:val="0"/>
        <w:spacing w:after="0" w:line="240" w:lineRule="auto"/>
        <w:rPr>
          <w:rFonts w:ascii="Times New Roman" w:hAnsi="Times New Roman" w:cs="Times New Roman"/>
          <w:sz w:val="24"/>
          <w:szCs w:val="24"/>
        </w:rPr>
      </w:pPr>
    </w:p>
    <w:p w:rsidR="008D3E90" w:rsidRPr="00A51570" w:rsidRDefault="008D3E90" w:rsidP="00A51570">
      <w:pPr>
        <w:autoSpaceDE w:val="0"/>
        <w:autoSpaceDN w:val="0"/>
        <w:adjustRightInd w:val="0"/>
        <w:spacing w:after="0" w:line="240" w:lineRule="auto"/>
        <w:rPr>
          <w:rFonts w:ascii="Times New Roman" w:hAnsi="Times New Roman" w:cs="Times New Roman"/>
          <w:sz w:val="24"/>
          <w:szCs w:val="24"/>
          <w:rPrChange w:id="404" w:author="ritis" w:date="2018-07-13T01:00:00Z">
            <w:rPr>
              <w:rFonts w:ascii="BookAntiqua" w:hAnsi="BookAntiqua" w:cs="BookAntiqua"/>
              <w:sz w:val="24"/>
              <w:szCs w:val="24"/>
            </w:rPr>
          </w:rPrChange>
        </w:rPr>
      </w:pPr>
      <w:r w:rsidRPr="00A51570">
        <w:rPr>
          <w:rFonts w:ascii="Times New Roman" w:hAnsi="Times New Roman" w:cs="Times New Roman"/>
          <w:sz w:val="24"/>
          <w:szCs w:val="24"/>
          <w:rPrChange w:id="405" w:author="ritis" w:date="2018-07-13T01:00:00Z">
            <w:rPr>
              <w:rFonts w:ascii="BookAntiqua" w:hAnsi="BookAntiqua" w:cs="BookAntiqua"/>
              <w:sz w:val="24"/>
              <w:szCs w:val="24"/>
            </w:rPr>
          </w:rPrChange>
        </w:rPr>
        <w:t xml:space="preserve">There is no guidance in the textbook </w:t>
      </w:r>
      <w:r w:rsidRPr="00A51570">
        <w:rPr>
          <w:rFonts w:ascii="Times New Roman" w:hAnsi="Times New Roman" w:cs="Times New Roman"/>
          <w:color w:val="000000" w:themeColor="text1"/>
          <w:sz w:val="24"/>
          <w:szCs w:val="24"/>
        </w:rPr>
        <w:t>on the importance to have non-discriminatory and nonjudgmental behavi</w:t>
      </w:r>
      <w:r w:rsidR="00161A52" w:rsidRPr="00A51570">
        <w:rPr>
          <w:rFonts w:ascii="Times New Roman" w:hAnsi="Times New Roman" w:cs="Times New Roman"/>
          <w:color w:val="000000" w:themeColor="text1"/>
          <w:sz w:val="24"/>
          <w:szCs w:val="24"/>
        </w:rPr>
        <w:t>or towards HIV positive patients.</w:t>
      </w:r>
      <w:r w:rsidR="00DF1B27" w:rsidRPr="00A51570">
        <w:rPr>
          <w:rFonts w:ascii="Times New Roman" w:hAnsi="Times New Roman" w:cs="Times New Roman"/>
          <w:sz w:val="24"/>
          <w:szCs w:val="24"/>
          <w:shd w:val="clear" w:color="auto" w:fill="FFFFFF"/>
          <w:vertAlign w:val="superscript"/>
        </w:rPr>
        <w:t xml:space="preserve"> [</w:t>
      </w:r>
      <w:ins w:id="406" w:author="ritis" w:date="2018-07-11T09:17:00Z">
        <w:r w:rsidR="00361415" w:rsidRPr="00345492">
          <w:rPr>
            <w:rFonts w:ascii="Times New Roman" w:hAnsi="Times New Roman" w:cs="Times New Roman"/>
            <w:sz w:val="24"/>
            <w:szCs w:val="24"/>
            <w:shd w:val="clear" w:color="auto" w:fill="FFFFFF"/>
            <w:vertAlign w:val="superscript"/>
          </w:rPr>
          <w:t>16</w:t>
        </w:r>
      </w:ins>
      <w:del w:id="407" w:author="ritis" w:date="2018-07-11T09:17:00Z">
        <w:r w:rsidR="00DF1B27" w:rsidRPr="00CF5EB7" w:rsidDel="00361415">
          <w:rPr>
            <w:rFonts w:ascii="Times New Roman" w:hAnsi="Times New Roman" w:cs="Times New Roman"/>
            <w:sz w:val="24"/>
            <w:szCs w:val="24"/>
            <w:shd w:val="clear" w:color="auto" w:fill="FFFFFF"/>
            <w:vertAlign w:val="superscript"/>
          </w:rPr>
          <w:delText>9</w:delText>
        </w:r>
      </w:del>
      <w:r w:rsidR="00DF1B27" w:rsidRPr="00CF5EB7">
        <w:rPr>
          <w:rFonts w:ascii="Times New Roman" w:hAnsi="Times New Roman" w:cs="Times New Roman"/>
          <w:sz w:val="24"/>
          <w:szCs w:val="24"/>
          <w:shd w:val="clear" w:color="auto" w:fill="FFFFFF"/>
          <w:vertAlign w:val="superscript"/>
        </w:rPr>
        <w:t>]</w:t>
      </w:r>
      <w:r w:rsidR="00161A52" w:rsidRPr="00CF5EB7">
        <w:rPr>
          <w:rFonts w:ascii="Times New Roman" w:hAnsi="Times New Roman" w:cs="Times New Roman"/>
          <w:color w:val="000000" w:themeColor="text1"/>
          <w:sz w:val="24"/>
          <w:szCs w:val="24"/>
        </w:rPr>
        <w:t xml:space="preserve"> The text calling them HIV infected is undignified and also sounds as though she is infected in isolation, since there is no mention of partner counseling, keeping in mind confidentiality as well.</w:t>
      </w:r>
      <w:r w:rsidR="005E1590" w:rsidRPr="00CF5EB7">
        <w:rPr>
          <w:rFonts w:ascii="Times New Roman" w:hAnsi="Times New Roman" w:cs="Times New Roman"/>
          <w:color w:val="000000" w:themeColor="text1"/>
          <w:sz w:val="24"/>
          <w:szCs w:val="24"/>
        </w:rPr>
        <w:t xml:space="preserve"> </w:t>
      </w:r>
      <w:r w:rsidRPr="00A51570">
        <w:rPr>
          <w:rFonts w:ascii="Times New Roman" w:hAnsi="Times New Roman" w:cs="Times New Roman"/>
          <w:color w:val="000000" w:themeColor="text1"/>
          <w:sz w:val="24"/>
          <w:szCs w:val="24"/>
          <w:rPrChange w:id="408" w:author="ritis" w:date="2018-07-13T01:00:00Z">
            <w:rPr>
              <w:rFonts w:ascii="Times New Roman" w:hAnsi="Times New Roman" w:cs="Times New Roman"/>
              <w:color w:val="000000" w:themeColor="text1"/>
              <w:sz w:val="24"/>
              <w:szCs w:val="24"/>
              <w:shd w:val="clear" w:color="auto" w:fill="FBFBFB"/>
            </w:rPr>
          </w:rPrChange>
        </w:rPr>
        <w:t>Many pregnant women who are HIV-positive drop out of these programs or don’t adhere to medical protocols because of a variety of social barriers, including stigma.</w:t>
      </w:r>
    </w:p>
    <w:p w:rsidR="008D3E90" w:rsidRPr="00A51570" w:rsidRDefault="008D3E90" w:rsidP="00345492">
      <w:pPr>
        <w:autoSpaceDE w:val="0"/>
        <w:autoSpaceDN w:val="0"/>
        <w:adjustRightInd w:val="0"/>
        <w:spacing w:after="0" w:line="240" w:lineRule="auto"/>
        <w:rPr>
          <w:rFonts w:ascii="Times New Roman" w:hAnsi="Times New Roman" w:cs="Times New Roman"/>
          <w:sz w:val="24"/>
          <w:szCs w:val="24"/>
        </w:rPr>
      </w:pPr>
    </w:p>
    <w:p w:rsidR="002753EA" w:rsidRPr="00A51570" w:rsidRDefault="00B37F03" w:rsidP="00CF5EB7">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 xml:space="preserve">When describing episiotomy (making an incision to open the vaginal aperture during </w:t>
      </w:r>
      <w:proofErr w:type="spellStart"/>
      <w:r w:rsidRPr="00A51570">
        <w:rPr>
          <w:rFonts w:ascii="Times New Roman" w:hAnsi="Times New Roman" w:cs="Times New Roman"/>
          <w:sz w:val="24"/>
          <w:szCs w:val="24"/>
        </w:rPr>
        <w:t>labour</w:t>
      </w:r>
      <w:proofErr w:type="spellEnd"/>
      <w:r w:rsidRPr="00A51570">
        <w:rPr>
          <w:rFonts w:ascii="Times New Roman" w:hAnsi="Times New Roman" w:cs="Times New Roman"/>
          <w:sz w:val="24"/>
          <w:szCs w:val="24"/>
        </w:rPr>
        <w:t xml:space="preserve">), the texts discuss the procedure, indications, methods, </w:t>
      </w:r>
      <w:r w:rsidRPr="00345492">
        <w:rPr>
          <w:rFonts w:ascii="Times New Roman" w:hAnsi="Times New Roman" w:cs="Times New Roman"/>
          <w:sz w:val="24"/>
          <w:szCs w:val="24"/>
        </w:rPr>
        <w:t>post-operative care</w:t>
      </w:r>
      <w:r w:rsidRPr="00CF5EB7">
        <w:rPr>
          <w:rFonts w:ascii="Times New Roman" w:hAnsi="Times New Roman" w:cs="Times New Roman"/>
          <w:sz w:val="24"/>
          <w:szCs w:val="24"/>
        </w:rPr>
        <w:t xml:space="preserve">, but being </w:t>
      </w:r>
      <w:proofErr w:type="gramStart"/>
      <w:r w:rsidRPr="00CF5EB7">
        <w:rPr>
          <w:rFonts w:ascii="Times New Roman" w:hAnsi="Times New Roman" w:cs="Times New Roman"/>
          <w:sz w:val="24"/>
          <w:szCs w:val="24"/>
        </w:rPr>
        <w:t>a surgical procedure</w:t>
      </w:r>
      <w:proofErr w:type="gramEnd"/>
      <w:r w:rsidRPr="00CF5EB7">
        <w:rPr>
          <w:rFonts w:ascii="Times New Roman" w:hAnsi="Times New Roman" w:cs="Times New Roman"/>
          <w:sz w:val="24"/>
          <w:szCs w:val="24"/>
        </w:rPr>
        <w:t xml:space="preserve"> they do not mention getting the women’s consent prior to episiotomy and discussing this issue with her during the antenatal period or early in </w:t>
      </w:r>
      <w:proofErr w:type="spellStart"/>
      <w:r w:rsidRPr="00CF5EB7">
        <w:rPr>
          <w:rFonts w:ascii="Times New Roman" w:hAnsi="Times New Roman" w:cs="Times New Roman"/>
          <w:sz w:val="24"/>
          <w:szCs w:val="24"/>
        </w:rPr>
        <w:t>labour</w:t>
      </w:r>
      <w:proofErr w:type="spellEnd"/>
      <w:r w:rsidRPr="00CF5EB7">
        <w:rPr>
          <w:rFonts w:ascii="Times New Roman" w:hAnsi="Times New Roman" w:cs="Times New Roman"/>
          <w:sz w:val="24"/>
          <w:szCs w:val="24"/>
        </w:rPr>
        <w:t>. Delayed complications are not discussed as well which can be pain during intercourse, leading to physical, psychological or social problems.</w:t>
      </w:r>
      <w:r w:rsidR="00DF1B27" w:rsidRPr="00CF5EB7">
        <w:rPr>
          <w:rFonts w:ascii="Times New Roman" w:hAnsi="Times New Roman" w:cs="Times New Roman"/>
          <w:sz w:val="24"/>
          <w:szCs w:val="24"/>
          <w:shd w:val="clear" w:color="auto" w:fill="FFFFFF"/>
          <w:vertAlign w:val="superscript"/>
        </w:rPr>
        <w:t xml:space="preserve"> [</w:t>
      </w:r>
      <w:ins w:id="409" w:author="ritis" w:date="2018-07-11T09:18:00Z">
        <w:r w:rsidR="00361415" w:rsidRPr="00CF5EB7">
          <w:rPr>
            <w:rFonts w:ascii="Times New Roman" w:hAnsi="Times New Roman" w:cs="Times New Roman"/>
            <w:sz w:val="24"/>
            <w:szCs w:val="24"/>
            <w:shd w:val="clear" w:color="auto" w:fill="FFFFFF"/>
            <w:vertAlign w:val="superscript"/>
          </w:rPr>
          <w:t>16</w:t>
        </w:r>
      </w:ins>
      <w:del w:id="410" w:author="ritis" w:date="2018-07-11T09:18:00Z">
        <w:r w:rsidR="00DF1B27" w:rsidRPr="00A51570" w:rsidDel="00361415">
          <w:rPr>
            <w:rFonts w:ascii="Times New Roman" w:hAnsi="Times New Roman" w:cs="Times New Roman"/>
            <w:sz w:val="24"/>
            <w:szCs w:val="24"/>
            <w:shd w:val="clear" w:color="auto" w:fill="FFFFFF"/>
            <w:vertAlign w:val="superscript"/>
          </w:rPr>
          <w:delText>9</w:delText>
        </w:r>
      </w:del>
      <w:r w:rsidR="00DF1B27" w:rsidRPr="00A51570">
        <w:rPr>
          <w:rFonts w:ascii="Times New Roman" w:hAnsi="Times New Roman" w:cs="Times New Roman"/>
          <w:sz w:val="24"/>
          <w:szCs w:val="24"/>
          <w:shd w:val="clear" w:color="auto" w:fill="FFFFFF"/>
          <w:vertAlign w:val="superscript"/>
        </w:rPr>
        <w:t>]</w:t>
      </w:r>
    </w:p>
    <w:p w:rsidR="00B827F2" w:rsidRPr="00A51570" w:rsidRDefault="00B827F2" w:rsidP="00CF5EB7">
      <w:pPr>
        <w:autoSpaceDE w:val="0"/>
        <w:autoSpaceDN w:val="0"/>
        <w:adjustRightInd w:val="0"/>
        <w:spacing w:after="0" w:line="240" w:lineRule="auto"/>
        <w:rPr>
          <w:rFonts w:ascii="Times New Roman" w:hAnsi="Times New Roman" w:cs="Times New Roman"/>
          <w:sz w:val="24"/>
          <w:szCs w:val="24"/>
        </w:rPr>
      </w:pPr>
    </w:p>
    <w:p w:rsidR="00B827F2" w:rsidRPr="00A51570" w:rsidRDefault="00651C11" w:rsidP="00CF5EB7">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b/>
          <w:sz w:val="24"/>
          <w:szCs w:val="24"/>
        </w:rPr>
        <w:t>Update</w:t>
      </w:r>
      <w:r w:rsidR="00634274" w:rsidRPr="00A51570">
        <w:rPr>
          <w:rFonts w:ascii="Times New Roman" w:hAnsi="Times New Roman" w:cs="Times New Roman"/>
          <w:b/>
          <w:sz w:val="24"/>
          <w:szCs w:val="24"/>
        </w:rPr>
        <w:t xml:space="preserve"> on EPW study</w:t>
      </w:r>
    </w:p>
    <w:p w:rsidR="00577923" w:rsidRPr="00A51570" w:rsidRDefault="00577923">
      <w:pPr>
        <w:autoSpaceDE w:val="0"/>
        <w:autoSpaceDN w:val="0"/>
        <w:adjustRightInd w:val="0"/>
        <w:spacing w:after="0" w:line="240" w:lineRule="auto"/>
        <w:rPr>
          <w:rFonts w:ascii="Times New Roman" w:hAnsi="Times New Roman" w:cs="Times New Roman"/>
          <w:sz w:val="24"/>
          <w:szCs w:val="24"/>
        </w:rPr>
      </w:pPr>
    </w:p>
    <w:p w:rsidR="00651C11" w:rsidRPr="00A51570" w:rsidRDefault="00651C11">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 xml:space="preserve">Economic and Political Weekly (EPW) carried out a review in 2005 to assess the level of gender sensitivity </w:t>
      </w:r>
      <w:r w:rsidR="00AA1021" w:rsidRPr="00A51570">
        <w:rPr>
          <w:rFonts w:ascii="Times New Roman" w:hAnsi="Times New Roman" w:cs="Times New Roman"/>
          <w:sz w:val="24"/>
          <w:szCs w:val="24"/>
        </w:rPr>
        <w:t xml:space="preserve">of medical textbooks. </w:t>
      </w:r>
      <w:r w:rsidRPr="00A51570">
        <w:rPr>
          <w:rFonts w:ascii="Times New Roman" w:hAnsi="Times New Roman" w:cs="Times New Roman"/>
          <w:sz w:val="24"/>
          <w:szCs w:val="24"/>
        </w:rPr>
        <w:t xml:space="preserve"> </w:t>
      </w:r>
      <w:r w:rsidR="00AA1021" w:rsidRPr="00A51570">
        <w:rPr>
          <w:rFonts w:ascii="Times New Roman" w:hAnsi="Times New Roman" w:cs="Times New Roman"/>
          <w:sz w:val="24"/>
          <w:szCs w:val="24"/>
        </w:rPr>
        <w:t>This paper</w:t>
      </w:r>
      <w:r w:rsidR="00F3022F" w:rsidRPr="00A51570">
        <w:rPr>
          <w:rFonts w:ascii="Times New Roman" w:hAnsi="Times New Roman" w:cs="Times New Roman"/>
          <w:sz w:val="24"/>
          <w:szCs w:val="24"/>
        </w:rPr>
        <w:t xml:space="preserve"> also</w:t>
      </w:r>
      <w:r w:rsidR="00AA1021" w:rsidRPr="00A51570">
        <w:rPr>
          <w:rFonts w:ascii="Times New Roman" w:hAnsi="Times New Roman" w:cs="Times New Roman"/>
          <w:sz w:val="24"/>
          <w:szCs w:val="24"/>
        </w:rPr>
        <w:t xml:space="preserve"> </w:t>
      </w:r>
      <w:del w:id="411" w:author="ritis" w:date="2018-07-03T09:06:00Z">
        <w:r w:rsidR="00AA1021" w:rsidRPr="00A51570" w:rsidDel="00D275C2">
          <w:rPr>
            <w:rFonts w:ascii="Times New Roman" w:hAnsi="Times New Roman" w:cs="Times New Roman"/>
            <w:sz w:val="24"/>
            <w:szCs w:val="24"/>
          </w:rPr>
          <w:delText xml:space="preserve">aims to </w:delText>
        </w:r>
      </w:del>
      <w:r w:rsidR="00AA1021" w:rsidRPr="00A51570">
        <w:rPr>
          <w:rFonts w:ascii="Times New Roman" w:hAnsi="Times New Roman" w:cs="Times New Roman"/>
          <w:sz w:val="24"/>
          <w:szCs w:val="24"/>
        </w:rPr>
        <w:t>map</w:t>
      </w:r>
      <w:ins w:id="412" w:author="ritis" w:date="2018-07-03T09:07:00Z">
        <w:r w:rsidR="00D275C2" w:rsidRPr="00A51570">
          <w:rPr>
            <w:rFonts w:ascii="Times New Roman" w:hAnsi="Times New Roman" w:cs="Times New Roman"/>
            <w:sz w:val="24"/>
            <w:szCs w:val="24"/>
          </w:rPr>
          <w:t>s</w:t>
        </w:r>
      </w:ins>
      <w:r w:rsidR="00AA1021" w:rsidRPr="00A51570">
        <w:rPr>
          <w:rFonts w:ascii="Times New Roman" w:hAnsi="Times New Roman" w:cs="Times New Roman"/>
          <w:sz w:val="24"/>
          <w:szCs w:val="24"/>
        </w:rPr>
        <w:t xml:space="preserve"> the changes over the years in the textbooks from a gender perspective by reviewing the latest editions of textbooks of Obstetrics and </w:t>
      </w:r>
      <w:proofErr w:type="spellStart"/>
      <w:r w:rsidR="00AA1021" w:rsidRPr="00A51570">
        <w:rPr>
          <w:rFonts w:ascii="Times New Roman" w:hAnsi="Times New Roman" w:cs="Times New Roman"/>
          <w:sz w:val="24"/>
          <w:szCs w:val="24"/>
        </w:rPr>
        <w:t>Gynaecology</w:t>
      </w:r>
      <w:proofErr w:type="spellEnd"/>
      <w:r w:rsidR="00AA1021" w:rsidRPr="00A51570">
        <w:rPr>
          <w:rFonts w:ascii="Times New Roman" w:hAnsi="Times New Roman" w:cs="Times New Roman"/>
          <w:sz w:val="24"/>
          <w:szCs w:val="24"/>
        </w:rPr>
        <w:t>, Forensic Medicine and Preventive and Social Medicine.</w:t>
      </w:r>
      <w:r w:rsidR="00F3022F" w:rsidRPr="00A51570">
        <w:rPr>
          <w:rFonts w:ascii="Times New Roman" w:hAnsi="Times New Roman" w:cs="Times New Roman"/>
          <w:sz w:val="24"/>
          <w:szCs w:val="24"/>
        </w:rPr>
        <w:t xml:space="preserve"> Even after more than a decade later,</w:t>
      </w:r>
      <w:ins w:id="413" w:author="ritis" w:date="2018-07-03T09:03:00Z">
        <w:r w:rsidR="00D275C2" w:rsidRPr="00A51570">
          <w:rPr>
            <w:rFonts w:ascii="Times New Roman" w:hAnsi="Times New Roman" w:cs="Times New Roman"/>
            <w:sz w:val="24"/>
            <w:szCs w:val="24"/>
          </w:rPr>
          <w:t xml:space="preserve"> while there have been </w:t>
        </w:r>
      </w:ins>
      <w:ins w:id="414" w:author="ritis" w:date="2018-07-03T09:06:00Z">
        <w:r w:rsidR="00D275C2" w:rsidRPr="00A51570">
          <w:rPr>
            <w:rFonts w:ascii="Times New Roman" w:hAnsi="Times New Roman" w:cs="Times New Roman"/>
            <w:sz w:val="24"/>
            <w:szCs w:val="24"/>
          </w:rPr>
          <w:t xml:space="preserve">minor </w:t>
        </w:r>
      </w:ins>
      <w:ins w:id="415" w:author="ritis" w:date="2018-07-03T09:04:00Z">
        <w:r w:rsidR="00D275C2" w:rsidRPr="00A51570">
          <w:rPr>
            <w:rFonts w:ascii="Times New Roman" w:hAnsi="Times New Roman" w:cs="Times New Roman"/>
            <w:sz w:val="24"/>
            <w:szCs w:val="24"/>
          </w:rPr>
          <w:t>changes,</w:t>
        </w:r>
      </w:ins>
      <w:r w:rsidR="00F3022F" w:rsidRPr="00A51570">
        <w:rPr>
          <w:rFonts w:ascii="Times New Roman" w:hAnsi="Times New Roman" w:cs="Times New Roman"/>
          <w:sz w:val="24"/>
          <w:szCs w:val="24"/>
        </w:rPr>
        <w:t xml:space="preserve"> </w:t>
      </w:r>
      <w:del w:id="416" w:author="ritis" w:date="2018-07-03T09:04:00Z">
        <w:r w:rsidR="00F3022F" w:rsidRPr="00A51570" w:rsidDel="00D275C2">
          <w:rPr>
            <w:rFonts w:ascii="Times New Roman" w:hAnsi="Times New Roman" w:cs="Times New Roman"/>
            <w:sz w:val="24"/>
            <w:szCs w:val="24"/>
          </w:rPr>
          <w:delText>the</w:delText>
        </w:r>
      </w:del>
      <w:del w:id="417" w:author="ritis" w:date="2018-07-03T09:06:00Z">
        <w:r w:rsidR="00F3022F" w:rsidRPr="00A51570" w:rsidDel="00D275C2">
          <w:rPr>
            <w:rFonts w:ascii="Times New Roman" w:hAnsi="Times New Roman" w:cs="Times New Roman"/>
            <w:sz w:val="24"/>
            <w:szCs w:val="24"/>
          </w:rPr>
          <w:delText xml:space="preserve"> </w:delText>
        </w:r>
      </w:del>
      <w:r w:rsidR="00F3022F" w:rsidRPr="00A51570">
        <w:rPr>
          <w:rFonts w:ascii="Times New Roman" w:hAnsi="Times New Roman" w:cs="Times New Roman"/>
          <w:sz w:val="24"/>
          <w:szCs w:val="24"/>
        </w:rPr>
        <w:t>gender biases are yet persistent in textbooks and its reflection is seen in the examples stated below.</w:t>
      </w:r>
    </w:p>
    <w:p w:rsidR="00F3022F" w:rsidRPr="00A51570" w:rsidRDefault="00F3022F">
      <w:pPr>
        <w:autoSpaceDE w:val="0"/>
        <w:autoSpaceDN w:val="0"/>
        <w:adjustRightInd w:val="0"/>
        <w:spacing w:after="0" w:line="240" w:lineRule="auto"/>
        <w:rPr>
          <w:rFonts w:ascii="Times New Roman" w:hAnsi="Times New Roman" w:cs="Times New Roman"/>
          <w:sz w:val="24"/>
          <w:szCs w:val="24"/>
        </w:rPr>
      </w:pPr>
    </w:p>
    <w:p w:rsidR="00F3022F" w:rsidRPr="00A51570" w:rsidRDefault="00F3022F">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 xml:space="preserve">Textbooks of Obstetrics and </w:t>
      </w:r>
      <w:proofErr w:type="spellStart"/>
      <w:r w:rsidRPr="00A51570">
        <w:rPr>
          <w:rFonts w:ascii="Times New Roman" w:hAnsi="Times New Roman" w:cs="Times New Roman"/>
          <w:sz w:val="24"/>
          <w:szCs w:val="24"/>
        </w:rPr>
        <w:t>Gynaecology</w:t>
      </w:r>
      <w:proofErr w:type="spellEnd"/>
      <w:r w:rsidRPr="00A51570">
        <w:rPr>
          <w:rFonts w:ascii="Times New Roman" w:hAnsi="Times New Roman" w:cs="Times New Roman"/>
          <w:sz w:val="24"/>
          <w:szCs w:val="24"/>
        </w:rPr>
        <w:t>:</w:t>
      </w:r>
    </w:p>
    <w:p w:rsidR="00651C11" w:rsidRPr="00A51570" w:rsidRDefault="00F53D20">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lastRenderedPageBreak/>
        <w:t xml:space="preserve">The text lacks a </w:t>
      </w:r>
      <w:proofErr w:type="gramStart"/>
      <w:r w:rsidRPr="00A51570">
        <w:rPr>
          <w:rFonts w:ascii="Times New Roman" w:hAnsi="Times New Roman" w:cs="Times New Roman"/>
          <w:sz w:val="24"/>
          <w:szCs w:val="24"/>
        </w:rPr>
        <w:t>rights’ based</w:t>
      </w:r>
      <w:proofErr w:type="gramEnd"/>
      <w:r w:rsidRPr="00A51570">
        <w:rPr>
          <w:rFonts w:ascii="Times New Roman" w:hAnsi="Times New Roman" w:cs="Times New Roman"/>
          <w:sz w:val="24"/>
          <w:szCs w:val="24"/>
        </w:rPr>
        <w:t xml:space="preserve"> approach to reproductive and sexual health, in terms of contraception and access to safe and legal abortion.</w:t>
      </w:r>
    </w:p>
    <w:p w:rsidR="00F53D20" w:rsidRPr="00A51570" w:rsidRDefault="00F53D20">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There is no mention of sexual health and female sexuality including the stigma around it.</w:t>
      </w:r>
    </w:p>
    <w:p w:rsidR="00F53D20" w:rsidRPr="00A51570" w:rsidRDefault="004B762A">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 xml:space="preserve">Gender based violence being an important factor affecting health of a woman and </w:t>
      </w:r>
      <w:r w:rsidR="003514F6" w:rsidRPr="00A51570">
        <w:rPr>
          <w:rFonts w:ascii="Times New Roman" w:hAnsi="Times New Roman" w:cs="Times New Roman"/>
          <w:sz w:val="24"/>
          <w:szCs w:val="24"/>
        </w:rPr>
        <w:t xml:space="preserve">causing </w:t>
      </w:r>
      <w:r w:rsidRPr="00A51570">
        <w:rPr>
          <w:rFonts w:ascii="Times New Roman" w:hAnsi="Times New Roman" w:cs="Times New Roman"/>
          <w:sz w:val="24"/>
          <w:szCs w:val="24"/>
        </w:rPr>
        <w:t>delay in seeking healthcare is completely absent.</w:t>
      </w:r>
    </w:p>
    <w:p w:rsidR="00A6171D" w:rsidRPr="00A51570" w:rsidRDefault="00A6171D">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The text does not mention the role of the father during pregnancy or promote participation of the partner.</w:t>
      </w:r>
    </w:p>
    <w:p w:rsidR="0034777B" w:rsidRPr="00A51570" w:rsidRDefault="003C6295">
      <w:pPr>
        <w:pStyle w:val="ListParagraph"/>
        <w:numPr>
          <w:ilvl w:val="0"/>
          <w:numId w:val="8"/>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There is no d</w:t>
      </w:r>
      <w:r w:rsidR="00483899" w:rsidRPr="00A51570">
        <w:rPr>
          <w:rFonts w:ascii="Times New Roman" w:hAnsi="Times New Roman" w:cs="Times New Roman"/>
          <w:sz w:val="24"/>
          <w:szCs w:val="24"/>
        </w:rPr>
        <w:t>iscussion on how the Pre-Conception and Pre-Natal Diagnostic Techniques (PCPNDT) Act (</w:t>
      </w:r>
      <w:ins w:id="418" w:author="ritis" w:date="2018-06-29T19:29:00Z">
        <w:r w:rsidR="00711B3F" w:rsidRPr="00A51570">
          <w:rPr>
            <w:rFonts w:ascii="Times New Roman" w:hAnsi="Times New Roman" w:cs="Times New Roman"/>
            <w:sz w:val="24"/>
            <w:szCs w:val="24"/>
          </w:rPr>
          <w:t xml:space="preserve">amended in </w:t>
        </w:r>
      </w:ins>
      <w:r w:rsidR="00483899" w:rsidRPr="00A51570">
        <w:rPr>
          <w:rFonts w:ascii="Times New Roman" w:hAnsi="Times New Roman" w:cs="Times New Roman"/>
          <w:sz w:val="24"/>
          <w:szCs w:val="24"/>
        </w:rPr>
        <w:t>2003) is confused with the Medical Termination of Pregnancy (MTP) Act, thus targeting abortion services rather than targeting sex determination by commonly using the term ‘sex selective abortions’.</w:t>
      </w:r>
    </w:p>
    <w:p w:rsidR="004B762A" w:rsidRPr="00A51570" w:rsidRDefault="004B762A">
      <w:pPr>
        <w:autoSpaceDE w:val="0"/>
        <w:autoSpaceDN w:val="0"/>
        <w:adjustRightInd w:val="0"/>
        <w:spacing w:after="0" w:line="240" w:lineRule="auto"/>
        <w:rPr>
          <w:rFonts w:ascii="Times New Roman" w:hAnsi="Times New Roman" w:cs="Times New Roman"/>
          <w:sz w:val="24"/>
          <w:szCs w:val="24"/>
        </w:rPr>
      </w:pPr>
    </w:p>
    <w:p w:rsidR="004B762A" w:rsidRPr="00A51570" w:rsidRDefault="004B762A">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Textbook of Forensic Medicine and Toxicology:</w:t>
      </w:r>
    </w:p>
    <w:p w:rsidR="004B762A" w:rsidRPr="00A51570" w:rsidRDefault="004B762A">
      <w:pPr>
        <w:autoSpaceDE w:val="0"/>
        <w:autoSpaceDN w:val="0"/>
        <w:adjustRightInd w:val="0"/>
        <w:spacing w:after="0" w:line="240" w:lineRule="auto"/>
        <w:rPr>
          <w:rFonts w:ascii="Times New Roman" w:hAnsi="Times New Roman" w:cs="Times New Roman"/>
          <w:sz w:val="24"/>
          <w:szCs w:val="24"/>
        </w:rPr>
      </w:pPr>
    </w:p>
    <w:p w:rsidR="004B762A" w:rsidRPr="00A51570" w:rsidRDefault="002E4B5A">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 xml:space="preserve">In the section on False charges, ‘Sometimes, false charges are made by a consenting woman, when the act is discovered by the parents or someone else, when she becomes pregnant or for purposes of revenge or blackmail’ (Reddy, p424) shows deep rooted hostility against women even in our </w:t>
      </w:r>
      <w:proofErr w:type="gramStart"/>
      <w:r w:rsidRPr="00A51570">
        <w:rPr>
          <w:rFonts w:ascii="Times New Roman" w:hAnsi="Times New Roman" w:cs="Times New Roman"/>
          <w:sz w:val="24"/>
          <w:szCs w:val="24"/>
        </w:rPr>
        <w:t>textbooks.</w:t>
      </w:r>
      <w:ins w:id="419" w:author="ritis" w:date="2018-07-11T09:22:00Z">
        <w:r w:rsidR="006D1117" w:rsidRPr="00A51570">
          <w:rPr>
            <w:rFonts w:ascii="Times New Roman" w:hAnsi="Times New Roman" w:cs="Times New Roman"/>
            <w:sz w:val="24"/>
            <w:szCs w:val="24"/>
            <w:shd w:val="clear" w:color="auto" w:fill="FFFFFF"/>
            <w:vertAlign w:val="superscript"/>
          </w:rPr>
          <w:t>[</w:t>
        </w:r>
        <w:proofErr w:type="gramEnd"/>
        <w:r w:rsidR="006D1117" w:rsidRPr="00A51570">
          <w:rPr>
            <w:rFonts w:ascii="Times New Roman" w:hAnsi="Times New Roman" w:cs="Times New Roman"/>
            <w:sz w:val="24"/>
            <w:szCs w:val="24"/>
            <w:shd w:val="clear" w:color="auto" w:fill="FFFFFF"/>
            <w:vertAlign w:val="superscript"/>
          </w:rPr>
          <w:t>22]</w:t>
        </w:r>
      </w:ins>
    </w:p>
    <w:p w:rsidR="002E4B5A" w:rsidRPr="00A51570" w:rsidRDefault="002E4B5A">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 xml:space="preserve">Myths about rape </w:t>
      </w:r>
      <w:r w:rsidR="0034777B" w:rsidRPr="00A51570">
        <w:rPr>
          <w:rFonts w:ascii="Times New Roman" w:hAnsi="Times New Roman" w:cs="Times New Roman"/>
          <w:sz w:val="24"/>
          <w:szCs w:val="24"/>
        </w:rPr>
        <w:t xml:space="preserve">and virginity </w:t>
      </w:r>
      <w:r w:rsidRPr="00A51570">
        <w:rPr>
          <w:rFonts w:ascii="Times New Roman" w:hAnsi="Times New Roman" w:cs="Times New Roman"/>
          <w:sz w:val="24"/>
          <w:szCs w:val="24"/>
        </w:rPr>
        <w:t>are yet carried on in our textbooks.</w:t>
      </w:r>
    </w:p>
    <w:p w:rsidR="002E4B5A" w:rsidRPr="00A51570" w:rsidRDefault="0034777B">
      <w:pPr>
        <w:pStyle w:val="ListParagraph"/>
        <w:numPr>
          <w:ilvl w:val="0"/>
          <w:numId w:val="9"/>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When speaking about physical injuries and burn victims, there is no mention of domestic violence.</w:t>
      </w:r>
    </w:p>
    <w:p w:rsidR="004B762A" w:rsidRPr="00A51570" w:rsidRDefault="004B762A">
      <w:pPr>
        <w:autoSpaceDE w:val="0"/>
        <w:autoSpaceDN w:val="0"/>
        <w:adjustRightInd w:val="0"/>
        <w:spacing w:after="0" w:line="240" w:lineRule="auto"/>
        <w:rPr>
          <w:rFonts w:ascii="Times New Roman" w:hAnsi="Times New Roman" w:cs="Times New Roman"/>
          <w:sz w:val="24"/>
          <w:szCs w:val="24"/>
        </w:rPr>
      </w:pPr>
    </w:p>
    <w:p w:rsidR="0034777B" w:rsidRPr="00A51570" w:rsidRDefault="0034777B">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sz w:val="24"/>
          <w:szCs w:val="24"/>
        </w:rPr>
        <w:t>Textbook of Preventive and Social Medicine:</w:t>
      </w:r>
    </w:p>
    <w:p w:rsidR="0034777B" w:rsidRPr="00A51570" w:rsidRDefault="0034777B">
      <w:pPr>
        <w:autoSpaceDE w:val="0"/>
        <w:autoSpaceDN w:val="0"/>
        <w:adjustRightInd w:val="0"/>
        <w:spacing w:after="0" w:line="240" w:lineRule="auto"/>
        <w:rPr>
          <w:rFonts w:ascii="Times New Roman" w:hAnsi="Times New Roman" w:cs="Times New Roman"/>
          <w:sz w:val="24"/>
          <w:szCs w:val="24"/>
        </w:rPr>
      </w:pPr>
    </w:p>
    <w:p w:rsidR="0034777B" w:rsidRPr="00A51570" w:rsidRDefault="00065900">
      <w:pPr>
        <w:pStyle w:val="ListParagraph"/>
        <w:numPr>
          <w:ilvl w:val="0"/>
          <w:numId w:val="10"/>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PSM textbook</w:t>
      </w:r>
      <w:r w:rsidR="00A6171D" w:rsidRPr="00A51570">
        <w:rPr>
          <w:rFonts w:ascii="Times New Roman" w:hAnsi="Times New Roman" w:cs="Times New Roman"/>
          <w:sz w:val="24"/>
          <w:szCs w:val="24"/>
        </w:rPr>
        <w:t xml:space="preserve"> recognize</w:t>
      </w:r>
      <w:r w:rsidRPr="00A51570">
        <w:rPr>
          <w:rFonts w:ascii="Times New Roman" w:hAnsi="Times New Roman" w:cs="Times New Roman"/>
          <w:sz w:val="24"/>
          <w:szCs w:val="24"/>
        </w:rPr>
        <w:t>s</w:t>
      </w:r>
      <w:r w:rsidR="00A6171D" w:rsidRPr="00A51570">
        <w:rPr>
          <w:rFonts w:ascii="Times New Roman" w:hAnsi="Times New Roman" w:cs="Times New Roman"/>
          <w:sz w:val="24"/>
          <w:szCs w:val="24"/>
        </w:rPr>
        <w:t xml:space="preserve"> socio-economic, environmental, genetic and psychological factors affecting </w:t>
      </w:r>
      <w:r w:rsidRPr="00A51570">
        <w:rPr>
          <w:rFonts w:ascii="Times New Roman" w:hAnsi="Times New Roman" w:cs="Times New Roman"/>
          <w:sz w:val="24"/>
          <w:szCs w:val="24"/>
        </w:rPr>
        <w:t>health, but there is no mention of gender.</w:t>
      </w:r>
    </w:p>
    <w:p w:rsidR="0034777B" w:rsidRPr="00A51570" w:rsidRDefault="00065900">
      <w:pPr>
        <w:pStyle w:val="ListParagraph"/>
        <w:numPr>
          <w:ilvl w:val="0"/>
          <w:numId w:val="10"/>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Women’s health issues are only spoken under ‘Maternal and Child Health’ and there is a complete absence addressing her health needs as a separate entity.</w:t>
      </w:r>
    </w:p>
    <w:p w:rsidR="00065900" w:rsidRPr="00A51570" w:rsidRDefault="00065900">
      <w:pPr>
        <w:pStyle w:val="ListParagraph"/>
        <w:numPr>
          <w:ilvl w:val="0"/>
          <w:numId w:val="10"/>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 xml:space="preserve">The text </w:t>
      </w:r>
      <w:r w:rsidR="00C74997" w:rsidRPr="00A51570">
        <w:rPr>
          <w:rFonts w:ascii="Times New Roman" w:hAnsi="Times New Roman" w:cs="Times New Roman"/>
          <w:sz w:val="24"/>
          <w:szCs w:val="24"/>
        </w:rPr>
        <w:t xml:space="preserve">constantly </w:t>
      </w:r>
      <w:r w:rsidRPr="00A51570">
        <w:rPr>
          <w:rFonts w:ascii="Times New Roman" w:hAnsi="Times New Roman" w:cs="Times New Roman"/>
          <w:sz w:val="24"/>
          <w:szCs w:val="24"/>
        </w:rPr>
        <w:t>talks about a patriarchal family, with well-defined gender roles, with a man as the head of the family.</w:t>
      </w:r>
    </w:p>
    <w:p w:rsidR="00065900" w:rsidRPr="00A51570" w:rsidRDefault="00C74997">
      <w:pPr>
        <w:pStyle w:val="ListParagraph"/>
        <w:numPr>
          <w:ilvl w:val="0"/>
          <w:numId w:val="10"/>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Representation of all individuals in the text uses ‘Man’.</w:t>
      </w:r>
    </w:p>
    <w:p w:rsidR="00C74997" w:rsidRPr="00A51570" w:rsidRDefault="00C74997">
      <w:pPr>
        <w:pStyle w:val="ListParagraph"/>
        <w:numPr>
          <w:ilvl w:val="0"/>
          <w:numId w:val="10"/>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When talking about anemia and under nourishment in women, there is constant victim blaming and the woman is held responsible of not taking care of herself while neglecting her economic and social status.</w:t>
      </w:r>
    </w:p>
    <w:p w:rsidR="00C74997" w:rsidRPr="00A51570" w:rsidRDefault="00C74997">
      <w:pPr>
        <w:pStyle w:val="ListParagraph"/>
        <w:numPr>
          <w:ilvl w:val="0"/>
          <w:numId w:val="10"/>
        </w:numPr>
        <w:autoSpaceDE w:val="0"/>
        <w:autoSpaceDN w:val="0"/>
        <w:adjustRightInd w:val="0"/>
        <w:spacing w:after="0" w:line="240" w:lineRule="auto"/>
        <w:ind w:left="540" w:hanging="180"/>
        <w:rPr>
          <w:rFonts w:ascii="Times New Roman" w:hAnsi="Times New Roman" w:cs="Times New Roman"/>
          <w:sz w:val="24"/>
          <w:szCs w:val="24"/>
        </w:rPr>
      </w:pPr>
      <w:r w:rsidRPr="00A51570">
        <w:rPr>
          <w:rFonts w:ascii="Times New Roman" w:hAnsi="Times New Roman" w:cs="Times New Roman"/>
          <w:sz w:val="24"/>
          <w:szCs w:val="24"/>
        </w:rPr>
        <w:t xml:space="preserve">There is a general lack of research on women’s health issues and </w:t>
      </w:r>
      <w:proofErr w:type="gramStart"/>
      <w:r w:rsidRPr="00A51570">
        <w:rPr>
          <w:rFonts w:ascii="Times New Roman" w:hAnsi="Times New Roman" w:cs="Times New Roman"/>
          <w:sz w:val="24"/>
          <w:szCs w:val="24"/>
        </w:rPr>
        <w:t>evidenc</w:t>
      </w:r>
      <w:r w:rsidR="008579AC" w:rsidRPr="00A51570">
        <w:rPr>
          <w:rFonts w:ascii="Times New Roman" w:hAnsi="Times New Roman" w:cs="Times New Roman"/>
          <w:sz w:val="24"/>
          <w:szCs w:val="24"/>
        </w:rPr>
        <w:t>e based</w:t>
      </w:r>
      <w:proofErr w:type="gramEnd"/>
      <w:r w:rsidR="008579AC" w:rsidRPr="00A51570">
        <w:rPr>
          <w:rFonts w:ascii="Times New Roman" w:hAnsi="Times New Roman" w:cs="Times New Roman"/>
          <w:sz w:val="24"/>
          <w:szCs w:val="24"/>
        </w:rPr>
        <w:t xml:space="preserve"> studies when talking about gender issues.</w:t>
      </w:r>
      <w:ins w:id="420" w:author="ritis" w:date="2018-07-11T09:24:00Z">
        <w:r w:rsidR="006D1117" w:rsidRPr="00A51570">
          <w:rPr>
            <w:rFonts w:ascii="Times New Roman" w:hAnsi="Times New Roman" w:cs="Times New Roman"/>
            <w:sz w:val="24"/>
            <w:szCs w:val="24"/>
            <w:shd w:val="clear" w:color="auto" w:fill="FFFFFF"/>
            <w:vertAlign w:val="superscript"/>
          </w:rPr>
          <w:t xml:space="preserve"> [</w:t>
        </w:r>
        <w:proofErr w:type="gramStart"/>
        <w:r w:rsidR="006D1117" w:rsidRPr="00A51570">
          <w:rPr>
            <w:rFonts w:ascii="Times New Roman" w:hAnsi="Times New Roman" w:cs="Times New Roman"/>
            <w:sz w:val="24"/>
            <w:szCs w:val="24"/>
            <w:shd w:val="clear" w:color="auto" w:fill="FFFFFF"/>
            <w:vertAlign w:val="superscript"/>
          </w:rPr>
          <w:t>23]</w:t>
        </w:r>
      </w:ins>
      <w:ins w:id="421" w:author="ritis" w:date="2018-07-11T09:27:00Z">
        <w:r w:rsidR="006D1117" w:rsidRPr="00A51570">
          <w:rPr>
            <w:rFonts w:ascii="Times New Roman" w:hAnsi="Times New Roman" w:cs="Times New Roman"/>
            <w:sz w:val="24"/>
            <w:szCs w:val="24"/>
            <w:shd w:val="clear" w:color="auto" w:fill="FFFFFF"/>
            <w:vertAlign w:val="superscript"/>
          </w:rPr>
          <w:t>[</w:t>
        </w:r>
        <w:proofErr w:type="gramEnd"/>
        <w:r w:rsidR="006D1117" w:rsidRPr="00A51570">
          <w:rPr>
            <w:rFonts w:ascii="Times New Roman" w:hAnsi="Times New Roman" w:cs="Times New Roman"/>
            <w:sz w:val="24"/>
            <w:szCs w:val="24"/>
            <w:shd w:val="clear" w:color="auto" w:fill="FFFFFF"/>
            <w:vertAlign w:val="superscript"/>
          </w:rPr>
          <w:t>24]</w:t>
        </w:r>
      </w:ins>
    </w:p>
    <w:p w:rsidR="008579AC" w:rsidRPr="00A51570" w:rsidRDefault="008579AC">
      <w:pPr>
        <w:autoSpaceDE w:val="0"/>
        <w:autoSpaceDN w:val="0"/>
        <w:adjustRightInd w:val="0"/>
        <w:spacing w:after="0" w:line="240" w:lineRule="auto"/>
        <w:rPr>
          <w:rFonts w:ascii="Times New Roman" w:hAnsi="Times New Roman" w:cs="Times New Roman"/>
          <w:b/>
          <w:sz w:val="24"/>
          <w:szCs w:val="24"/>
        </w:rPr>
      </w:pPr>
    </w:p>
    <w:p w:rsidR="00212DED" w:rsidRPr="00A51570" w:rsidRDefault="00212DED">
      <w:pPr>
        <w:autoSpaceDE w:val="0"/>
        <w:autoSpaceDN w:val="0"/>
        <w:adjustRightInd w:val="0"/>
        <w:spacing w:after="0" w:line="240" w:lineRule="auto"/>
        <w:rPr>
          <w:rFonts w:ascii="Times New Roman" w:hAnsi="Times New Roman" w:cs="Times New Roman"/>
          <w:sz w:val="24"/>
          <w:szCs w:val="24"/>
        </w:rPr>
      </w:pPr>
      <w:r w:rsidRPr="00A51570">
        <w:rPr>
          <w:rFonts w:ascii="Times New Roman" w:hAnsi="Times New Roman" w:cs="Times New Roman"/>
          <w:b/>
          <w:sz w:val="24"/>
          <w:szCs w:val="24"/>
        </w:rPr>
        <w:t>Conclusion</w:t>
      </w:r>
      <w:r w:rsidR="00651C11" w:rsidRPr="00A51570">
        <w:rPr>
          <w:rFonts w:ascii="Times New Roman" w:hAnsi="Times New Roman" w:cs="Times New Roman"/>
          <w:b/>
          <w:sz w:val="24"/>
          <w:szCs w:val="24"/>
        </w:rPr>
        <w:t xml:space="preserve"> </w:t>
      </w:r>
    </w:p>
    <w:p w:rsidR="00212DED" w:rsidRPr="00A51570" w:rsidRDefault="00212DED">
      <w:pPr>
        <w:autoSpaceDE w:val="0"/>
        <w:autoSpaceDN w:val="0"/>
        <w:adjustRightInd w:val="0"/>
        <w:spacing w:after="0" w:line="240" w:lineRule="auto"/>
        <w:rPr>
          <w:rFonts w:ascii="Times New Roman" w:hAnsi="Times New Roman" w:cs="Times New Roman"/>
          <w:sz w:val="24"/>
          <w:szCs w:val="24"/>
        </w:rPr>
      </w:pPr>
    </w:p>
    <w:p w:rsidR="00212DED" w:rsidRPr="00A51570" w:rsidRDefault="00212DED">
      <w:pPr>
        <w:rPr>
          <w:rFonts w:ascii="Times New Roman" w:hAnsi="Times New Roman" w:cs="Times New Roman"/>
          <w:color w:val="000000"/>
          <w:sz w:val="24"/>
          <w:szCs w:val="24"/>
          <w:rPrChange w:id="422" w:author="ritis" w:date="2018-07-13T01:00:00Z">
            <w:rPr>
              <w:rFonts w:ascii="Cambria" w:hAnsi="Cambria" w:cs="Cambria"/>
              <w:sz w:val="24"/>
              <w:szCs w:val="24"/>
            </w:rPr>
          </w:rPrChange>
        </w:rPr>
        <w:pPrChange w:id="423" w:author="ritis" w:date="2018-07-13T01:00:00Z">
          <w:pPr>
            <w:autoSpaceDE w:val="0"/>
            <w:autoSpaceDN w:val="0"/>
            <w:adjustRightInd w:val="0"/>
            <w:spacing w:after="0" w:line="240" w:lineRule="auto"/>
          </w:pPr>
        </w:pPrChange>
      </w:pPr>
      <w:r w:rsidRPr="00A51570">
        <w:rPr>
          <w:rFonts w:ascii="Times New Roman" w:hAnsi="Times New Roman" w:cs="Times New Roman"/>
          <w:sz w:val="24"/>
          <w:szCs w:val="24"/>
        </w:rPr>
        <w:t>Gender differences in health and illness are due to biological, psychological, social, cultural and political factors</w:t>
      </w:r>
      <w:ins w:id="424" w:author="ritis" w:date="2018-07-11T08:07:00Z">
        <w:r w:rsidR="00895A78" w:rsidRPr="00A51570">
          <w:rPr>
            <w:rFonts w:ascii="Times New Roman" w:hAnsi="Times New Roman" w:cs="Times New Roman"/>
            <w:sz w:val="24"/>
            <w:szCs w:val="24"/>
          </w:rPr>
          <w:t>,</w:t>
        </w:r>
      </w:ins>
      <w:ins w:id="425" w:author="ritis" w:date="2018-07-11T08:08:00Z">
        <w:r w:rsidR="00895A78" w:rsidRPr="00A51570">
          <w:rPr>
            <w:rFonts w:ascii="Times New Roman" w:hAnsi="Times New Roman" w:cs="Times New Roman"/>
            <w:sz w:val="24"/>
            <w:szCs w:val="24"/>
          </w:rPr>
          <w:t xml:space="preserve"> and</w:t>
        </w:r>
      </w:ins>
      <w:ins w:id="426" w:author="ritis" w:date="2018-07-11T08:07:00Z">
        <w:r w:rsidR="00251B06" w:rsidRPr="00A51570">
          <w:rPr>
            <w:rFonts w:ascii="Times New Roman" w:hAnsi="Times New Roman" w:cs="Times New Roman"/>
            <w:sz w:val="24"/>
            <w:szCs w:val="24"/>
          </w:rPr>
          <w:t xml:space="preserve"> </w:t>
        </w:r>
        <w:r w:rsidR="00251B06" w:rsidRPr="00A51570">
          <w:rPr>
            <w:rFonts w:ascii="Times New Roman" w:hAnsi="Times New Roman" w:cs="Times New Roman"/>
            <w:color w:val="000000"/>
            <w:sz w:val="24"/>
            <w:szCs w:val="24"/>
          </w:rPr>
          <w:t>affect how health care is organized, accessed, provided and received</w:t>
        </w:r>
      </w:ins>
      <w:r w:rsidRPr="00A51570">
        <w:rPr>
          <w:rFonts w:ascii="Times New Roman" w:hAnsi="Times New Roman" w:cs="Times New Roman"/>
          <w:sz w:val="24"/>
          <w:szCs w:val="24"/>
        </w:rPr>
        <w:t>.</w:t>
      </w:r>
      <w:r w:rsidR="0051579E" w:rsidRPr="00A51570">
        <w:rPr>
          <w:rFonts w:ascii="Times New Roman" w:hAnsi="Times New Roman" w:cs="Times New Roman"/>
          <w:sz w:val="24"/>
          <w:szCs w:val="24"/>
        </w:rPr>
        <w:t xml:space="preserve"> </w:t>
      </w:r>
      <w:r w:rsidR="00315572" w:rsidRPr="00A51570">
        <w:rPr>
          <w:rFonts w:ascii="Times New Roman" w:hAnsi="Times New Roman" w:cs="Times New Roman"/>
          <w:sz w:val="24"/>
          <w:szCs w:val="24"/>
        </w:rPr>
        <w:t xml:space="preserve">It is critical that doctors be aware of the gender </w:t>
      </w:r>
      <w:ins w:id="427" w:author="ritis" w:date="2018-07-11T08:09:00Z">
        <w:r w:rsidR="00895A78" w:rsidRPr="00A51570">
          <w:rPr>
            <w:rFonts w:ascii="Times New Roman" w:hAnsi="Times New Roman" w:cs="Times New Roman"/>
            <w:color w:val="000000"/>
            <w:sz w:val="24"/>
            <w:szCs w:val="24"/>
          </w:rPr>
          <w:t>norms, values and power relations of both the provider and patient influence the nature and quality of their interaction</w:t>
        </w:r>
      </w:ins>
      <w:ins w:id="428" w:author="ritis" w:date="2018-07-11T08:10:00Z">
        <w:r w:rsidR="00895A78" w:rsidRPr="00A51570">
          <w:rPr>
            <w:rFonts w:ascii="Times New Roman" w:hAnsi="Times New Roman" w:cs="Times New Roman"/>
            <w:color w:val="000000"/>
            <w:sz w:val="24"/>
            <w:szCs w:val="24"/>
          </w:rPr>
          <w:t>.</w:t>
        </w:r>
      </w:ins>
      <w:del w:id="429" w:author="ritis" w:date="2018-07-11T08:09:00Z">
        <w:r w:rsidR="00315572" w:rsidRPr="00A51570" w:rsidDel="00895A78">
          <w:rPr>
            <w:rFonts w:ascii="Times New Roman" w:hAnsi="Times New Roman" w:cs="Times New Roman"/>
            <w:sz w:val="24"/>
            <w:szCs w:val="24"/>
          </w:rPr>
          <w:delText>dynamics affecting the health of and access to health care by w</w:delText>
        </w:r>
      </w:del>
      <w:del w:id="430" w:author="ritis" w:date="2018-07-11T08:08:00Z">
        <w:r w:rsidR="00315572" w:rsidRPr="00A51570" w:rsidDel="00895A78">
          <w:rPr>
            <w:rFonts w:ascii="Times New Roman" w:hAnsi="Times New Roman" w:cs="Times New Roman"/>
            <w:sz w:val="24"/>
            <w:szCs w:val="24"/>
          </w:rPr>
          <w:delText>omen</w:delText>
        </w:r>
      </w:del>
      <w:del w:id="431" w:author="ritis" w:date="2018-07-11T08:09:00Z">
        <w:r w:rsidR="00315572" w:rsidRPr="00A51570" w:rsidDel="00895A78">
          <w:rPr>
            <w:rFonts w:ascii="Times New Roman" w:hAnsi="Times New Roman" w:cs="Times New Roman"/>
            <w:sz w:val="24"/>
            <w:szCs w:val="24"/>
          </w:rPr>
          <w:delText>.</w:delText>
        </w:r>
      </w:del>
      <w:r w:rsidR="00315572" w:rsidRPr="00A51570">
        <w:rPr>
          <w:rFonts w:ascii="Times New Roman" w:hAnsi="Times New Roman" w:cs="Times New Roman"/>
          <w:sz w:val="24"/>
          <w:szCs w:val="24"/>
        </w:rPr>
        <w:t xml:space="preserve"> </w:t>
      </w:r>
      <w:r w:rsidR="00315572" w:rsidRPr="00A51570">
        <w:rPr>
          <w:rFonts w:ascii="Times New Roman" w:hAnsi="Times New Roman" w:cs="Times New Roman"/>
          <w:sz w:val="24"/>
          <w:szCs w:val="24"/>
          <w:rPrChange w:id="432" w:author="ritis" w:date="2018-07-13T01:00:00Z">
            <w:rPr>
              <w:rFonts w:ascii="Cambria" w:hAnsi="Cambria" w:cs="Cambria"/>
              <w:sz w:val="24"/>
              <w:szCs w:val="24"/>
            </w:rPr>
          </w:rPrChange>
        </w:rPr>
        <w:t xml:space="preserve">Medical professionals bear witness to rights violations on a daily basis; they are key players in advocating for sexual and reproductive health rights. </w:t>
      </w:r>
      <w:r w:rsidR="00315572" w:rsidRPr="00A51570">
        <w:rPr>
          <w:rFonts w:ascii="Times New Roman" w:hAnsi="Times New Roman" w:cs="Times New Roman"/>
          <w:sz w:val="24"/>
          <w:szCs w:val="24"/>
        </w:rPr>
        <w:t xml:space="preserve">Doctors’ awareness of these issues aims toward better health for everyone and contributes </w:t>
      </w:r>
      <w:r w:rsidR="00315572" w:rsidRPr="00A51570">
        <w:rPr>
          <w:rFonts w:ascii="Times New Roman" w:hAnsi="Times New Roman" w:cs="Times New Roman"/>
          <w:sz w:val="24"/>
          <w:szCs w:val="24"/>
        </w:rPr>
        <w:lastRenderedPageBreak/>
        <w:t xml:space="preserve">to equity and equality in health. </w:t>
      </w:r>
      <w:r w:rsidR="0051579E" w:rsidRPr="00A51570">
        <w:rPr>
          <w:rFonts w:ascii="Times New Roman" w:hAnsi="Times New Roman" w:cs="Times New Roman"/>
          <w:sz w:val="24"/>
          <w:szCs w:val="24"/>
        </w:rPr>
        <w:t>Doctors can act as agents of change</w:t>
      </w:r>
      <w:r w:rsidR="00315572" w:rsidRPr="00A51570">
        <w:rPr>
          <w:rFonts w:ascii="Times New Roman" w:hAnsi="Times New Roman" w:cs="Times New Roman"/>
          <w:sz w:val="24"/>
          <w:szCs w:val="24"/>
        </w:rPr>
        <w:t>,</w:t>
      </w:r>
      <w:r w:rsidR="0051579E" w:rsidRPr="00A51570">
        <w:rPr>
          <w:rFonts w:ascii="Times New Roman" w:hAnsi="Times New Roman" w:cs="Times New Roman"/>
          <w:sz w:val="24"/>
          <w:szCs w:val="24"/>
          <w:rPrChange w:id="433" w:author="ritis" w:date="2018-07-13T01:00:00Z">
            <w:rPr>
              <w:rFonts w:ascii="BookAntiqua" w:hAnsi="BookAntiqua" w:cs="BookAntiqua"/>
              <w:sz w:val="24"/>
              <w:szCs w:val="24"/>
            </w:rPr>
          </w:rPrChange>
        </w:rPr>
        <w:t xml:space="preserve"> </w:t>
      </w:r>
      <w:r w:rsidR="00315572" w:rsidRPr="00A51570">
        <w:rPr>
          <w:rFonts w:ascii="Times New Roman" w:hAnsi="Times New Roman" w:cs="Times New Roman"/>
          <w:sz w:val="24"/>
          <w:szCs w:val="24"/>
          <w:rPrChange w:id="434" w:author="ritis" w:date="2018-07-13T01:00:00Z">
            <w:rPr>
              <w:rFonts w:ascii="BookAntiqua" w:hAnsi="BookAntiqua" w:cs="BookAntiqua"/>
              <w:sz w:val="24"/>
              <w:szCs w:val="24"/>
            </w:rPr>
          </w:rPrChange>
        </w:rPr>
        <w:t xml:space="preserve">since </w:t>
      </w:r>
      <w:r w:rsidR="0051579E" w:rsidRPr="00A51570">
        <w:rPr>
          <w:rFonts w:ascii="Times New Roman" w:hAnsi="Times New Roman" w:cs="Times New Roman"/>
          <w:sz w:val="24"/>
          <w:szCs w:val="24"/>
          <w:rPrChange w:id="435" w:author="ritis" w:date="2018-07-13T01:00:00Z">
            <w:rPr>
              <w:rFonts w:ascii="BookAntiqua" w:hAnsi="BookAntiqua" w:cs="BookAntiqua"/>
              <w:sz w:val="24"/>
              <w:szCs w:val="24"/>
            </w:rPr>
          </w:rPrChange>
        </w:rPr>
        <w:t>as healthcare providers and healthcare system leaders, they are in a position of privilege to be able to support and empower women when they access facilities</w:t>
      </w:r>
      <w:r w:rsidR="00315572" w:rsidRPr="00A51570">
        <w:rPr>
          <w:rFonts w:ascii="Times New Roman" w:hAnsi="Times New Roman" w:cs="Times New Roman"/>
          <w:sz w:val="24"/>
          <w:szCs w:val="24"/>
          <w:rPrChange w:id="436" w:author="ritis" w:date="2018-07-13T01:00:00Z">
            <w:rPr>
              <w:rFonts w:ascii="BookAntiqua" w:hAnsi="BookAntiqua" w:cs="BookAntiqua"/>
              <w:sz w:val="24"/>
              <w:szCs w:val="24"/>
            </w:rPr>
          </w:rPrChange>
        </w:rPr>
        <w:t xml:space="preserve"> by creating an environment that is respectful, ensuring that they have choices that are safe and effective, provide dignified care that is suited to their needs and where they can trust the providers –doctors and nurses to be ready and willing to support them in times of need</w:t>
      </w:r>
      <w:r w:rsidR="0051579E" w:rsidRPr="00A51570">
        <w:rPr>
          <w:rFonts w:ascii="Times New Roman" w:hAnsi="Times New Roman" w:cs="Times New Roman"/>
          <w:sz w:val="24"/>
          <w:szCs w:val="24"/>
          <w:rPrChange w:id="437" w:author="ritis" w:date="2018-07-13T01:00:00Z">
            <w:rPr>
              <w:rFonts w:ascii="BookAntiqua" w:hAnsi="BookAntiqua" w:cs="BookAntiqua"/>
              <w:sz w:val="24"/>
              <w:szCs w:val="24"/>
            </w:rPr>
          </w:rPrChange>
        </w:rPr>
        <w:t>.</w:t>
      </w:r>
      <w:ins w:id="438" w:author="ritis" w:date="2018-07-11T08:18:00Z">
        <w:r w:rsidR="005452C4" w:rsidRPr="00A51570">
          <w:rPr>
            <w:rFonts w:ascii="Times New Roman" w:hAnsi="Times New Roman" w:cs="Times New Roman"/>
            <w:sz w:val="24"/>
            <w:szCs w:val="24"/>
          </w:rPr>
          <w:t xml:space="preserve"> </w:t>
        </w:r>
        <w:r w:rsidR="005452C4" w:rsidRPr="00A51570">
          <w:rPr>
            <w:rFonts w:ascii="Times New Roman" w:hAnsi="Times New Roman" w:cs="Times New Roman"/>
            <w:color w:val="000000"/>
            <w:sz w:val="24"/>
            <w:szCs w:val="24"/>
          </w:rPr>
          <w:t>As research and evidence is critical to chang</w:t>
        </w:r>
      </w:ins>
      <w:ins w:id="439" w:author="ritis" w:date="2018-07-11T08:25:00Z">
        <w:r w:rsidR="005452C4" w:rsidRPr="00A51570">
          <w:rPr>
            <w:rFonts w:ascii="Times New Roman" w:hAnsi="Times New Roman" w:cs="Times New Roman"/>
            <w:color w:val="000000"/>
            <w:sz w:val="24"/>
            <w:szCs w:val="24"/>
          </w:rPr>
          <w:t>ing</w:t>
        </w:r>
      </w:ins>
      <w:ins w:id="440" w:author="ritis" w:date="2018-07-11T08:18:00Z">
        <w:r w:rsidR="005452C4" w:rsidRPr="00A51570">
          <w:rPr>
            <w:rFonts w:ascii="Times New Roman" w:hAnsi="Times New Roman" w:cs="Times New Roman"/>
            <w:color w:val="000000"/>
            <w:sz w:val="24"/>
            <w:szCs w:val="24"/>
          </w:rPr>
          <w:t xml:space="preserve"> attitudes in medicine, there is a need to strengthen the evidence base on gender differences,</w:t>
        </w:r>
        <w:r w:rsidR="005452C4" w:rsidRPr="00345492">
          <w:rPr>
            <w:rFonts w:ascii="Times New Roman" w:hAnsi="Times New Roman" w:cs="Times New Roman"/>
            <w:color w:val="000000"/>
            <w:sz w:val="24"/>
            <w:szCs w:val="24"/>
          </w:rPr>
          <w:t xml:space="preserve"> critically evaluate new information through a gender lens,</w:t>
        </w:r>
      </w:ins>
      <w:ins w:id="441" w:author="ritis" w:date="2018-07-11T08:21:00Z">
        <w:r w:rsidR="005452C4" w:rsidRPr="00CF5EB7">
          <w:rPr>
            <w:rFonts w:ascii="Times New Roman" w:hAnsi="Times New Roman" w:cs="Times New Roman"/>
            <w:color w:val="000000"/>
            <w:sz w:val="24"/>
            <w:szCs w:val="24"/>
          </w:rPr>
          <w:t xml:space="preserve"> demonstrate understanding of the differential impact by gender of health care systems (e.g. the way they are organized and financed) on populations and individuals receiving health care,</w:t>
        </w:r>
      </w:ins>
      <w:ins w:id="442" w:author="ritis" w:date="2018-07-11T08:18:00Z">
        <w:r w:rsidR="005452C4" w:rsidRPr="00CF5EB7">
          <w:rPr>
            <w:rFonts w:ascii="Times New Roman" w:hAnsi="Times New Roman" w:cs="Times New Roman"/>
            <w:color w:val="000000"/>
            <w:sz w:val="24"/>
            <w:szCs w:val="24"/>
          </w:rPr>
          <w:t xml:space="preserve"> and adopt best practices that incorporate knowledge of sex and gender differ</w:t>
        </w:r>
        <w:r w:rsidR="005452C4" w:rsidRPr="00CF5EB7">
          <w:rPr>
            <w:rFonts w:ascii="Times New Roman" w:hAnsi="Times New Roman" w:cs="Times New Roman"/>
            <w:color w:val="000000"/>
            <w:sz w:val="24"/>
            <w:szCs w:val="24"/>
          </w:rPr>
          <w:softHyphen/>
          <w:t>ences in health and disease.</w:t>
        </w:r>
      </w:ins>
      <w:r w:rsidR="0098539C" w:rsidRPr="00A51570">
        <w:rPr>
          <w:rFonts w:ascii="Times New Roman" w:hAnsi="Times New Roman" w:cs="Times New Roman"/>
          <w:sz w:val="24"/>
          <w:szCs w:val="24"/>
          <w:rPrChange w:id="443" w:author="ritis" w:date="2018-07-13T01:00:00Z">
            <w:rPr>
              <w:rFonts w:ascii="BookAntiqua" w:hAnsi="BookAntiqua" w:cs="BookAntiqua"/>
              <w:sz w:val="24"/>
              <w:szCs w:val="24"/>
            </w:rPr>
          </w:rPrChange>
        </w:rPr>
        <w:t xml:space="preserve"> </w:t>
      </w:r>
      <w:r w:rsidR="0098539C" w:rsidRPr="00A51570">
        <w:rPr>
          <w:rFonts w:ascii="Times New Roman" w:hAnsi="Times New Roman" w:cs="Times New Roman"/>
          <w:sz w:val="24"/>
          <w:szCs w:val="24"/>
        </w:rPr>
        <w:t>And even if textbooks don’t change easily at least critiques should be offered during the process of training and this will happen only if the medical faculty members are also sensitized and aware.</w:t>
      </w:r>
      <w:r w:rsidR="00315572" w:rsidRPr="00A51570">
        <w:rPr>
          <w:rFonts w:ascii="Times New Roman" w:hAnsi="Times New Roman" w:cs="Times New Roman"/>
          <w:sz w:val="24"/>
          <w:szCs w:val="24"/>
          <w:rPrChange w:id="444" w:author="ritis" w:date="2018-07-13T01:00:00Z">
            <w:rPr>
              <w:rFonts w:ascii="Cambria" w:hAnsi="Cambria" w:cs="Cambria"/>
              <w:sz w:val="24"/>
              <w:szCs w:val="24"/>
            </w:rPr>
          </w:rPrChange>
        </w:rPr>
        <w:t xml:space="preserve"> </w:t>
      </w:r>
      <w:r w:rsidRPr="00A51570">
        <w:rPr>
          <w:rFonts w:ascii="Times New Roman" w:hAnsi="Times New Roman" w:cs="Times New Roman"/>
          <w:sz w:val="24"/>
          <w:szCs w:val="24"/>
        </w:rPr>
        <w:t>Integrating a gender perspective in medical education</w:t>
      </w:r>
      <w:r w:rsidR="00315572" w:rsidRPr="00A51570">
        <w:rPr>
          <w:rFonts w:ascii="Times New Roman" w:hAnsi="Times New Roman" w:cs="Times New Roman"/>
          <w:sz w:val="24"/>
          <w:szCs w:val="24"/>
        </w:rPr>
        <w:t xml:space="preserve"> in a systematic and progressive manner</w:t>
      </w:r>
      <w:r w:rsidRPr="00A51570">
        <w:rPr>
          <w:rFonts w:ascii="Times New Roman" w:hAnsi="Times New Roman" w:cs="Times New Roman"/>
          <w:sz w:val="24"/>
          <w:szCs w:val="24"/>
        </w:rPr>
        <w:t xml:space="preserve"> at all levels will result in greater gender awareness among future doctors.</w:t>
      </w:r>
      <w:r w:rsidR="00315572" w:rsidRPr="00345492">
        <w:rPr>
          <w:rFonts w:ascii="Times New Roman" w:hAnsi="Times New Roman" w:cs="Times New Roman"/>
          <w:sz w:val="24"/>
          <w:szCs w:val="24"/>
        </w:rPr>
        <w:t xml:space="preserve"> </w:t>
      </w:r>
    </w:p>
    <w:p w:rsidR="00212DED" w:rsidRPr="00A51570" w:rsidRDefault="00212DED" w:rsidP="00A51570">
      <w:pPr>
        <w:autoSpaceDE w:val="0"/>
        <w:autoSpaceDN w:val="0"/>
        <w:adjustRightInd w:val="0"/>
        <w:spacing w:after="0" w:line="240" w:lineRule="auto"/>
        <w:rPr>
          <w:rFonts w:ascii="Times New Roman" w:hAnsi="Times New Roman" w:cs="Times New Roman"/>
          <w:sz w:val="24"/>
          <w:szCs w:val="24"/>
        </w:rPr>
      </w:pPr>
    </w:p>
    <w:p w:rsidR="00212DED" w:rsidRPr="00A51570" w:rsidRDefault="00212DED" w:rsidP="00A51570">
      <w:pPr>
        <w:autoSpaceDE w:val="0"/>
        <w:autoSpaceDN w:val="0"/>
        <w:adjustRightInd w:val="0"/>
        <w:spacing w:after="0" w:line="240" w:lineRule="auto"/>
        <w:rPr>
          <w:rFonts w:ascii="Times New Roman" w:hAnsi="Times New Roman" w:cs="Times New Roman"/>
          <w:b/>
          <w:sz w:val="24"/>
          <w:szCs w:val="24"/>
        </w:rPr>
      </w:pPr>
      <w:r w:rsidRPr="00A51570">
        <w:rPr>
          <w:rFonts w:ascii="Times New Roman" w:hAnsi="Times New Roman" w:cs="Times New Roman"/>
          <w:b/>
          <w:sz w:val="24"/>
          <w:szCs w:val="24"/>
        </w:rPr>
        <w:t>Acknowledgements</w:t>
      </w:r>
    </w:p>
    <w:p w:rsidR="00212DED" w:rsidRPr="00CF5EB7" w:rsidRDefault="00212DED" w:rsidP="00345492">
      <w:pPr>
        <w:autoSpaceDE w:val="0"/>
        <w:autoSpaceDN w:val="0"/>
        <w:adjustRightInd w:val="0"/>
        <w:spacing w:after="0" w:line="240" w:lineRule="auto"/>
        <w:rPr>
          <w:rFonts w:ascii="Times New Roman" w:hAnsi="Times New Roman" w:cs="Times New Roman"/>
          <w:sz w:val="24"/>
          <w:szCs w:val="24"/>
        </w:rPr>
      </w:pPr>
      <w:r w:rsidRPr="00345492">
        <w:rPr>
          <w:rFonts w:ascii="Times New Roman" w:hAnsi="Times New Roman" w:cs="Times New Roman"/>
          <w:sz w:val="24"/>
          <w:szCs w:val="24"/>
        </w:rPr>
        <w:t xml:space="preserve">I would like to thank Dr. Suchitra </w:t>
      </w:r>
      <w:proofErr w:type="spellStart"/>
      <w:r w:rsidRPr="00345492">
        <w:rPr>
          <w:rFonts w:ascii="Times New Roman" w:hAnsi="Times New Roman" w:cs="Times New Roman"/>
          <w:sz w:val="24"/>
          <w:szCs w:val="24"/>
        </w:rPr>
        <w:t>Dalvie</w:t>
      </w:r>
      <w:proofErr w:type="spellEnd"/>
      <w:r w:rsidRPr="00CF5EB7">
        <w:rPr>
          <w:rFonts w:ascii="Times New Roman" w:hAnsi="Times New Roman" w:cs="Times New Roman"/>
          <w:sz w:val="24"/>
          <w:szCs w:val="24"/>
        </w:rPr>
        <w:t xml:space="preserve"> for encouraging me to write on this topic and her help and guidance throughout. I would also like acknowledge the Youth Advocacy Institutes (conducted by Asia Safe Abortion Partnership) for sensitizing and inspiring me to advocate on issues relating gender, sexuality and reproductive rights.</w:t>
      </w:r>
    </w:p>
    <w:p w:rsidR="00212DED" w:rsidRPr="00CF5EB7" w:rsidRDefault="00212DED" w:rsidP="00CF5EB7">
      <w:pPr>
        <w:autoSpaceDE w:val="0"/>
        <w:autoSpaceDN w:val="0"/>
        <w:adjustRightInd w:val="0"/>
        <w:spacing w:after="0" w:line="240" w:lineRule="auto"/>
        <w:rPr>
          <w:rFonts w:ascii="Times New Roman" w:hAnsi="Times New Roman" w:cs="Times New Roman"/>
          <w:b/>
          <w:sz w:val="24"/>
          <w:szCs w:val="24"/>
        </w:rPr>
      </w:pPr>
    </w:p>
    <w:p w:rsidR="00212DED" w:rsidRPr="00CF5EB7" w:rsidRDefault="00212DED" w:rsidP="00CF5EB7">
      <w:pPr>
        <w:autoSpaceDE w:val="0"/>
        <w:autoSpaceDN w:val="0"/>
        <w:adjustRightInd w:val="0"/>
        <w:spacing w:after="0" w:line="240" w:lineRule="auto"/>
        <w:rPr>
          <w:ins w:id="445" w:author="ritis" w:date="2018-07-11T08:28:00Z"/>
          <w:rFonts w:ascii="Times New Roman" w:hAnsi="Times New Roman" w:cs="Times New Roman"/>
          <w:b/>
          <w:sz w:val="24"/>
          <w:szCs w:val="24"/>
        </w:rPr>
      </w:pPr>
      <w:r w:rsidRPr="00CF5EB7">
        <w:rPr>
          <w:rFonts w:ascii="Times New Roman" w:hAnsi="Times New Roman" w:cs="Times New Roman"/>
          <w:b/>
          <w:sz w:val="24"/>
          <w:szCs w:val="24"/>
        </w:rPr>
        <w:t>Conflict of interest: None declared. Author is a medical student</w:t>
      </w:r>
    </w:p>
    <w:p w:rsidR="00503009" w:rsidRPr="00CF5EB7" w:rsidRDefault="00503009" w:rsidP="00CF5EB7">
      <w:pPr>
        <w:autoSpaceDE w:val="0"/>
        <w:autoSpaceDN w:val="0"/>
        <w:adjustRightInd w:val="0"/>
        <w:spacing w:after="0" w:line="240" w:lineRule="auto"/>
        <w:rPr>
          <w:ins w:id="446" w:author="ritis" w:date="2018-07-11T08:28:00Z"/>
          <w:rFonts w:ascii="Times New Roman" w:hAnsi="Times New Roman" w:cs="Times New Roman"/>
          <w:b/>
          <w:sz w:val="24"/>
          <w:szCs w:val="24"/>
        </w:rPr>
      </w:pPr>
    </w:p>
    <w:p w:rsidR="00503009" w:rsidRPr="00A51570" w:rsidRDefault="00503009" w:rsidP="00CF5EB7">
      <w:pPr>
        <w:pStyle w:val="NoSpacing"/>
        <w:rPr>
          <w:ins w:id="447" w:author="ritis" w:date="2018-07-11T08:30:00Z"/>
          <w:rFonts w:ascii="Times New Roman" w:hAnsi="Times New Roman" w:cs="Times New Roman"/>
          <w:b/>
          <w:sz w:val="24"/>
          <w:szCs w:val="24"/>
          <w:rPrChange w:id="448" w:author="ritis" w:date="2018-07-13T01:00:00Z">
            <w:rPr>
              <w:ins w:id="449" w:author="ritis" w:date="2018-07-11T08:30:00Z"/>
              <w:rFonts w:ascii="Times New Roman" w:hAnsi="Times New Roman" w:cs="Times New Roman"/>
              <w:sz w:val="24"/>
              <w:szCs w:val="24"/>
            </w:rPr>
          </w:rPrChange>
        </w:rPr>
      </w:pPr>
      <w:ins w:id="450" w:author="ritis" w:date="2018-07-11T08:30:00Z">
        <w:r w:rsidRPr="00A51570">
          <w:rPr>
            <w:rFonts w:ascii="Times New Roman" w:hAnsi="Times New Roman" w:cs="Times New Roman"/>
            <w:b/>
            <w:sz w:val="24"/>
            <w:szCs w:val="24"/>
            <w:rPrChange w:id="451" w:author="ritis" w:date="2018-07-13T01:00:00Z">
              <w:rPr>
                <w:rFonts w:ascii="Times New Roman" w:hAnsi="Times New Roman" w:cs="Times New Roman"/>
                <w:sz w:val="24"/>
                <w:szCs w:val="24"/>
              </w:rPr>
            </w:rPrChange>
          </w:rPr>
          <w:t>List of textbooks</w:t>
        </w:r>
        <w:r w:rsidRPr="00A51570">
          <w:rPr>
            <w:rFonts w:ascii="Times New Roman" w:hAnsi="Times New Roman" w:cs="Times New Roman"/>
            <w:b/>
            <w:sz w:val="24"/>
            <w:szCs w:val="24"/>
          </w:rPr>
          <w:t xml:space="preserve"> reviewed</w:t>
        </w:r>
        <w:r w:rsidRPr="00A51570">
          <w:rPr>
            <w:rFonts w:ascii="Times New Roman" w:hAnsi="Times New Roman" w:cs="Times New Roman"/>
            <w:b/>
            <w:sz w:val="24"/>
            <w:szCs w:val="24"/>
            <w:rPrChange w:id="452" w:author="ritis" w:date="2018-07-13T01:00:00Z">
              <w:rPr>
                <w:rFonts w:ascii="Times New Roman" w:hAnsi="Times New Roman" w:cs="Times New Roman"/>
                <w:sz w:val="24"/>
                <w:szCs w:val="24"/>
              </w:rPr>
            </w:rPrChange>
          </w:rPr>
          <w:t>:</w:t>
        </w:r>
      </w:ins>
    </w:p>
    <w:p w:rsidR="00503009" w:rsidRPr="00A51570" w:rsidRDefault="00503009" w:rsidP="00CF5EB7">
      <w:pPr>
        <w:pStyle w:val="NoSpacing"/>
        <w:rPr>
          <w:ins w:id="453" w:author="ritis" w:date="2018-07-11T08:30:00Z"/>
          <w:rFonts w:ascii="Times New Roman" w:hAnsi="Times New Roman" w:cs="Times New Roman"/>
          <w:sz w:val="24"/>
          <w:szCs w:val="24"/>
        </w:rPr>
      </w:pPr>
    </w:p>
    <w:p w:rsidR="00503009" w:rsidRPr="00A51570" w:rsidRDefault="00503009" w:rsidP="00CF5EB7">
      <w:pPr>
        <w:pStyle w:val="NoSpacing"/>
        <w:ind w:left="180"/>
        <w:rPr>
          <w:ins w:id="454" w:author="ritis" w:date="2018-07-11T08:30:00Z"/>
          <w:rFonts w:ascii="Times New Roman" w:hAnsi="Times New Roman" w:cs="Times New Roman"/>
          <w:sz w:val="24"/>
          <w:szCs w:val="24"/>
        </w:rPr>
      </w:pPr>
      <w:ins w:id="455" w:author="ritis" w:date="2018-07-11T08:30:00Z">
        <w:r w:rsidRPr="00A51570">
          <w:rPr>
            <w:rFonts w:ascii="Times New Roman" w:hAnsi="Times New Roman" w:cs="Times New Roman"/>
            <w:sz w:val="24"/>
            <w:szCs w:val="24"/>
          </w:rPr>
          <w:t xml:space="preserve">Obstetrics and </w:t>
        </w:r>
        <w:proofErr w:type="spellStart"/>
        <w:r w:rsidRPr="00A51570">
          <w:rPr>
            <w:rFonts w:ascii="Times New Roman" w:hAnsi="Times New Roman" w:cs="Times New Roman"/>
            <w:sz w:val="24"/>
            <w:szCs w:val="24"/>
          </w:rPr>
          <w:t>Gynaecology</w:t>
        </w:r>
        <w:proofErr w:type="spellEnd"/>
        <w:r w:rsidRPr="00A51570">
          <w:rPr>
            <w:rFonts w:ascii="Times New Roman" w:hAnsi="Times New Roman" w:cs="Times New Roman"/>
            <w:sz w:val="24"/>
            <w:szCs w:val="24"/>
          </w:rPr>
          <w:t>-</w:t>
        </w:r>
      </w:ins>
    </w:p>
    <w:p w:rsidR="00503009" w:rsidRPr="00CF5EB7" w:rsidRDefault="00503009" w:rsidP="00CF5EB7">
      <w:pPr>
        <w:pStyle w:val="NoSpacing"/>
        <w:numPr>
          <w:ilvl w:val="0"/>
          <w:numId w:val="13"/>
        </w:numPr>
        <w:ind w:left="720" w:hanging="180"/>
        <w:rPr>
          <w:ins w:id="456" w:author="ritis" w:date="2018-07-11T08:30:00Z"/>
          <w:rFonts w:ascii="Times New Roman" w:hAnsi="Times New Roman" w:cs="Times New Roman"/>
          <w:sz w:val="24"/>
          <w:szCs w:val="24"/>
        </w:rPr>
      </w:pPr>
      <w:ins w:id="457" w:author="ritis" w:date="2018-07-11T08:30:00Z">
        <w:r w:rsidRPr="00345492">
          <w:rPr>
            <w:rFonts w:ascii="Times New Roman" w:hAnsi="Times New Roman" w:cs="Times New Roman"/>
            <w:i/>
            <w:sz w:val="24"/>
            <w:szCs w:val="24"/>
          </w:rPr>
          <w:t>DC Dutta’s Textbook of Obstetrics including Perinatology and Contraception</w:t>
        </w:r>
        <w:r w:rsidRPr="00CF5EB7">
          <w:rPr>
            <w:rFonts w:ascii="Times New Roman" w:hAnsi="Times New Roman" w:cs="Times New Roman"/>
            <w:sz w:val="24"/>
            <w:szCs w:val="24"/>
          </w:rPr>
          <w:t>. 8</w:t>
        </w:r>
        <w:r w:rsidRPr="00CF5EB7">
          <w:rPr>
            <w:rFonts w:ascii="Times New Roman" w:hAnsi="Times New Roman" w:cs="Times New Roman"/>
            <w:sz w:val="24"/>
            <w:szCs w:val="24"/>
            <w:vertAlign w:val="superscript"/>
          </w:rPr>
          <w:t>th</w:t>
        </w:r>
        <w:r w:rsidRPr="00CF5EB7">
          <w:rPr>
            <w:rFonts w:ascii="Times New Roman" w:hAnsi="Times New Roman" w:cs="Times New Roman"/>
            <w:sz w:val="24"/>
            <w:szCs w:val="24"/>
          </w:rPr>
          <w:t xml:space="preserve"> Edition, 2015. Edited by </w:t>
        </w:r>
        <w:proofErr w:type="spellStart"/>
        <w:r w:rsidRPr="00CF5EB7">
          <w:rPr>
            <w:rFonts w:ascii="Times New Roman" w:hAnsi="Times New Roman" w:cs="Times New Roman"/>
            <w:sz w:val="24"/>
            <w:szCs w:val="24"/>
          </w:rPr>
          <w:t>Hiralal</w:t>
        </w:r>
        <w:proofErr w:type="spellEnd"/>
        <w:r w:rsidRPr="00CF5EB7">
          <w:rPr>
            <w:rFonts w:ascii="Times New Roman" w:hAnsi="Times New Roman" w:cs="Times New Roman"/>
            <w:sz w:val="24"/>
            <w:szCs w:val="24"/>
          </w:rPr>
          <w:t xml:space="preserve"> </w:t>
        </w:r>
        <w:proofErr w:type="spellStart"/>
        <w:r w:rsidRPr="00CF5EB7">
          <w:rPr>
            <w:rFonts w:ascii="Times New Roman" w:hAnsi="Times New Roman" w:cs="Times New Roman"/>
            <w:sz w:val="24"/>
            <w:szCs w:val="24"/>
          </w:rPr>
          <w:t>Konar</w:t>
        </w:r>
        <w:proofErr w:type="spellEnd"/>
        <w:r w:rsidRPr="00CF5EB7">
          <w:rPr>
            <w:rFonts w:ascii="Times New Roman" w:hAnsi="Times New Roman" w:cs="Times New Roman"/>
            <w:sz w:val="24"/>
            <w:szCs w:val="24"/>
          </w:rPr>
          <w:t>.</w:t>
        </w:r>
      </w:ins>
    </w:p>
    <w:p w:rsidR="00503009" w:rsidRPr="00CF5EB7" w:rsidRDefault="00503009" w:rsidP="00CF5EB7">
      <w:pPr>
        <w:pStyle w:val="NoSpacing"/>
        <w:numPr>
          <w:ilvl w:val="0"/>
          <w:numId w:val="13"/>
        </w:numPr>
        <w:ind w:left="720" w:hanging="180"/>
        <w:rPr>
          <w:ins w:id="458" w:author="ritis" w:date="2018-07-11T08:30:00Z"/>
          <w:rFonts w:ascii="Times New Roman" w:hAnsi="Times New Roman" w:cs="Times New Roman"/>
          <w:sz w:val="24"/>
          <w:szCs w:val="24"/>
        </w:rPr>
      </w:pPr>
      <w:ins w:id="459" w:author="ritis" w:date="2018-07-11T08:30:00Z">
        <w:r w:rsidRPr="00CF5EB7">
          <w:rPr>
            <w:rFonts w:ascii="Times New Roman" w:hAnsi="Times New Roman" w:cs="Times New Roman"/>
            <w:i/>
            <w:sz w:val="24"/>
            <w:szCs w:val="24"/>
          </w:rPr>
          <w:t xml:space="preserve">Howkins and Bourne Shaw’s Textbook of </w:t>
        </w:r>
        <w:proofErr w:type="spellStart"/>
        <w:r w:rsidRPr="00CF5EB7">
          <w:rPr>
            <w:rFonts w:ascii="Times New Roman" w:hAnsi="Times New Roman" w:cs="Times New Roman"/>
            <w:i/>
            <w:sz w:val="24"/>
            <w:szCs w:val="24"/>
          </w:rPr>
          <w:t>Gynaecology</w:t>
        </w:r>
        <w:proofErr w:type="spellEnd"/>
        <w:r w:rsidRPr="00CF5EB7">
          <w:rPr>
            <w:rFonts w:ascii="Times New Roman" w:hAnsi="Times New Roman" w:cs="Times New Roman"/>
            <w:sz w:val="24"/>
            <w:szCs w:val="24"/>
          </w:rPr>
          <w:t>. 16</w:t>
        </w:r>
        <w:r w:rsidRPr="00CF5EB7">
          <w:rPr>
            <w:rFonts w:ascii="Times New Roman" w:hAnsi="Times New Roman" w:cs="Times New Roman"/>
            <w:sz w:val="24"/>
            <w:szCs w:val="24"/>
            <w:vertAlign w:val="superscript"/>
          </w:rPr>
          <w:t>th</w:t>
        </w:r>
        <w:r w:rsidRPr="00CF5EB7">
          <w:rPr>
            <w:rFonts w:ascii="Times New Roman" w:hAnsi="Times New Roman" w:cs="Times New Roman"/>
            <w:sz w:val="24"/>
            <w:szCs w:val="24"/>
          </w:rPr>
          <w:t xml:space="preserve"> Edition, 2015. Edited by VG </w:t>
        </w:r>
        <w:proofErr w:type="spellStart"/>
        <w:r w:rsidRPr="00CF5EB7">
          <w:rPr>
            <w:rFonts w:ascii="Times New Roman" w:hAnsi="Times New Roman" w:cs="Times New Roman"/>
            <w:sz w:val="24"/>
            <w:szCs w:val="24"/>
          </w:rPr>
          <w:t>Padubidri</w:t>
        </w:r>
        <w:proofErr w:type="spellEnd"/>
        <w:r w:rsidRPr="00CF5EB7">
          <w:rPr>
            <w:rFonts w:ascii="Times New Roman" w:hAnsi="Times New Roman" w:cs="Times New Roman"/>
            <w:sz w:val="24"/>
            <w:szCs w:val="24"/>
          </w:rPr>
          <w:t xml:space="preserve">, SN </w:t>
        </w:r>
        <w:proofErr w:type="spellStart"/>
        <w:r w:rsidRPr="00CF5EB7">
          <w:rPr>
            <w:rFonts w:ascii="Times New Roman" w:hAnsi="Times New Roman" w:cs="Times New Roman"/>
            <w:sz w:val="24"/>
            <w:szCs w:val="24"/>
          </w:rPr>
          <w:t>Daftary</w:t>
        </w:r>
        <w:proofErr w:type="spellEnd"/>
        <w:r w:rsidRPr="00CF5EB7">
          <w:rPr>
            <w:rFonts w:ascii="Times New Roman" w:hAnsi="Times New Roman" w:cs="Times New Roman"/>
            <w:sz w:val="24"/>
            <w:szCs w:val="24"/>
          </w:rPr>
          <w:t>.</w:t>
        </w:r>
      </w:ins>
    </w:p>
    <w:p w:rsidR="00503009" w:rsidRPr="00A51570" w:rsidRDefault="00503009">
      <w:pPr>
        <w:pStyle w:val="NoSpacing"/>
        <w:numPr>
          <w:ilvl w:val="0"/>
          <w:numId w:val="13"/>
        </w:numPr>
        <w:ind w:left="720" w:hanging="180"/>
        <w:rPr>
          <w:ins w:id="460" w:author="ritis" w:date="2018-07-11T08:30:00Z"/>
          <w:rFonts w:ascii="Times New Roman" w:hAnsi="Times New Roman" w:cs="Times New Roman"/>
          <w:sz w:val="24"/>
          <w:szCs w:val="24"/>
        </w:rPr>
      </w:pPr>
      <w:ins w:id="461" w:author="ritis" w:date="2018-07-11T08:30:00Z">
        <w:r w:rsidRPr="00A51570">
          <w:rPr>
            <w:rFonts w:ascii="Times New Roman" w:hAnsi="Times New Roman" w:cs="Times New Roman"/>
            <w:i/>
            <w:sz w:val="24"/>
            <w:szCs w:val="24"/>
          </w:rPr>
          <w:t>Holland and Brews Manual of Obstetrics</w:t>
        </w:r>
        <w:r w:rsidRPr="00A51570">
          <w:rPr>
            <w:rFonts w:ascii="Times New Roman" w:hAnsi="Times New Roman" w:cs="Times New Roman"/>
            <w:sz w:val="24"/>
            <w:szCs w:val="24"/>
          </w:rPr>
          <w:t>. 4</w:t>
        </w:r>
        <w:r w:rsidRPr="00A51570">
          <w:rPr>
            <w:rFonts w:ascii="Times New Roman" w:hAnsi="Times New Roman" w:cs="Times New Roman"/>
            <w:sz w:val="24"/>
            <w:szCs w:val="24"/>
            <w:vertAlign w:val="superscript"/>
          </w:rPr>
          <w:t>th</w:t>
        </w:r>
        <w:r w:rsidRPr="00A51570">
          <w:rPr>
            <w:rFonts w:ascii="Times New Roman" w:hAnsi="Times New Roman" w:cs="Times New Roman"/>
            <w:sz w:val="24"/>
            <w:szCs w:val="24"/>
          </w:rPr>
          <w:t xml:space="preserve"> Edition, 2017. Edited by </w:t>
        </w:r>
        <w:proofErr w:type="spellStart"/>
        <w:r w:rsidRPr="00A51570">
          <w:rPr>
            <w:rFonts w:ascii="Times New Roman" w:hAnsi="Times New Roman" w:cs="Times New Roman"/>
            <w:sz w:val="24"/>
            <w:szCs w:val="24"/>
          </w:rPr>
          <w:t>Murlidhar</w:t>
        </w:r>
        <w:proofErr w:type="spellEnd"/>
        <w:r w:rsidRPr="00A51570">
          <w:rPr>
            <w:rFonts w:ascii="Times New Roman" w:hAnsi="Times New Roman" w:cs="Times New Roman"/>
            <w:sz w:val="24"/>
            <w:szCs w:val="24"/>
          </w:rPr>
          <w:t xml:space="preserve"> Pai, Shirish N. </w:t>
        </w:r>
        <w:proofErr w:type="spellStart"/>
        <w:r w:rsidRPr="00A51570">
          <w:rPr>
            <w:rFonts w:ascii="Times New Roman" w:hAnsi="Times New Roman" w:cs="Times New Roman"/>
            <w:sz w:val="24"/>
            <w:szCs w:val="24"/>
          </w:rPr>
          <w:t>Daftary</w:t>
        </w:r>
        <w:proofErr w:type="spellEnd"/>
        <w:r w:rsidRPr="00A51570">
          <w:rPr>
            <w:rFonts w:ascii="Times New Roman" w:hAnsi="Times New Roman" w:cs="Times New Roman"/>
            <w:sz w:val="24"/>
            <w:szCs w:val="24"/>
          </w:rPr>
          <w:t xml:space="preserve">, Prahalad </w:t>
        </w:r>
        <w:proofErr w:type="spellStart"/>
        <w:r w:rsidRPr="00A51570">
          <w:rPr>
            <w:rFonts w:ascii="Times New Roman" w:hAnsi="Times New Roman" w:cs="Times New Roman"/>
            <w:sz w:val="24"/>
            <w:szCs w:val="24"/>
          </w:rPr>
          <w:t>Kushtagi</w:t>
        </w:r>
        <w:proofErr w:type="spellEnd"/>
        <w:r w:rsidRPr="00A51570">
          <w:rPr>
            <w:rFonts w:ascii="Times New Roman" w:hAnsi="Times New Roman" w:cs="Times New Roman"/>
            <w:sz w:val="24"/>
            <w:szCs w:val="24"/>
          </w:rPr>
          <w:t xml:space="preserve">, Sudip </w:t>
        </w:r>
        <w:proofErr w:type="spellStart"/>
        <w:r w:rsidRPr="00A51570">
          <w:rPr>
            <w:rFonts w:ascii="Times New Roman" w:hAnsi="Times New Roman" w:cs="Times New Roman"/>
            <w:sz w:val="24"/>
            <w:szCs w:val="24"/>
          </w:rPr>
          <w:t>Chakravarti</w:t>
        </w:r>
        <w:proofErr w:type="spellEnd"/>
        <w:r w:rsidRPr="00A51570">
          <w:rPr>
            <w:rFonts w:ascii="Times New Roman" w:hAnsi="Times New Roman" w:cs="Times New Roman"/>
            <w:sz w:val="24"/>
            <w:szCs w:val="24"/>
          </w:rPr>
          <w:t>.</w:t>
        </w:r>
      </w:ins>
    </w:p>
    <w:p w:rsidR="00503009" w:rsidRPr="00A51570" w:rsidRDefault="00503009">
      <w:pPr>
        <w:pStyle w:val="NoSpacing"/>
        <w:ind w:left="180"/>
        <w:rPr>
          <w:ins w:id="462" w:author="ritis" w:date="2018-07-11T08:30:00Z"/>
          <w:rFonts w:ascii="Times New Roman" w:hAnsi="Times New Roman" w:cs="Times New Roman"/>
          <w:sz w:val="24"/>
          <w:szCs w:val="24"/>
        </w:rPr>
      </w:pPr>
      <w:ins w:id="463" w:author="ritis" w:date="2018-07-11T08:30:00Z">
        <w:r w:rsidRPr="00A51570">
          <w:rPr>
            <w:rFonts w:ascii="Times New Roman" w:hAnsi="Times New Roman" w:cs="Times New Roman"/>
            <w:sz w:val="24"/>
            <w:szCs w:val="24"/>
          </w:rPr>
          <w:t>Forensic Medicine and Toxicology-</w:t>
        </w:r>
      </w:ins>
    </w:p>
    <w:p w:rsidR="00503009" w:rsidRPr="00A51570" w:rsidRDefault="00503009">
      <w:pPr>
        <w:pStyle w:val="NoSpacing"/>
        <w:numPr>
          <w:ilvl w:val="0"/>
          <w:numId w:val="14"/>
        </w:numPr>
        <w:ind w:left="720" w:hanging="180"/>
        <w:rPr>
          <w:ins w:id="464" w:author="ritis" w:date="2018-07-11T08:30:00Z"/>
          <w:rFonts w:ascii="Times New Roman" w:hAnsi="Times New Roman" w:cs="Times New Roman"/>
          <w:sz w:val="24"/>
          <w:szCs w:val="24"/>
        </w:rPr>
      </w:pPr>
      <w:ins w:id="465" w:author="ritis" w:date="2018-07-11T08:30:00Z">
        <w:r w:rsidRPr="00A51570">
          <w:rPr>
            <w:rFonts w:ascii="Times New Roman" w:hAnsi="Times New Roman" w:cs="Times New Roman"/>
            <w:i/>
            <w:sz w:val="24"/>
            <w:szCs w:val="24"/>
          </w:rPr>
          <w:t xml:space="preserve">The Essentials of Forensic Medicine and Toxicology. </w:t>
        </w:r>
        <w:r w:rsidRPr="00A51570">
          <w:rPr>
            <w:rFonts w:ascii="Times New Roman" w:hAnsi="Times New Roman" w:cs="Times New Roman"/>
            <w:sz w:val="24"/>
            <w:szCs w:val="24"/>
          </w:rPr>
          <w:t>33</w:t>
        </w:r>
        <w:r w:rsidRPr="00A51570">
          <w:rPr>
            <w:rFonts w:ascii="Times New Roman" w:hAnsi="Times New Roman" w:cs="Times New Roman"/>
            <w:sz w:val="24"/>
            <w:szCs w:val="24"/>
            <w:vertAlign w:val="superscript"/>
          </w:rPr>
          <w:t>rd</w:t>
        </w:r>
        <w:r w:rsidRPr="00A51570">
          <w:rPr>
            <w:rFonts w:ascii="Times New Roman" w:hAnsi="Times New Roman" w:cs="Times New Roman"/>
            <w:sz w:val="24"/>
            <w:szCs w:val="24"/>
          </w:rPr>
          <w:t xml:space="preserve"> Edition, 2014. Dr. K.S. Narayan Reddy, Dr. O.P. </w:t>
        </w:r>
        <w:proofErr w:type="spellStart"/>
        <w:r w:rsidRPr="00A51570">
          <w:rPr>
            <w:rFonts w:ascii="Times New Roman" w:hAnsi="Times New Roman" w:cs="Times New Roman"/>
            <w:sz w:val="24"/>
            <w:szCs w:val="24"/>
          </w:rPr>
          <w:t>Murty</w:t>
        </w:r>
        <w:proofErr w:type="spellEnd"/>
        <w:r w:rsidRPr="00A51570">
          <w:rPr>
            <w:rFonts w:ascii="Times New Roman" w:hAnsi="Times New Roman" w:cs="Times New Roman"/>
            <w:sz w:val="24"/>
            <w:szCs w:val="24"/>
          </w:rPr>
          <w:t>.</w:t>
        </w:r>
      </w:ins>
    </w:p>
    <w:p w:rsidR="00503009" w:rsidRPr="00A51570" w:rsidRDefault="00503009">
      <w:pPr>
        <w:pStyle w:val="NoSpacing"/>
        <w:ind w:left="180"/>
        <w:rPr>
          <w:ins w:id="466" w:author="ritis" w:date="2018-07-11T08:30:00Z"/>
          <w:rFonts w:ascii="Times New Roman" w:hAnsi="Times New Roman" w:cs="Times New Roman"/>
          <w:sz w:val="24"/>
          <w:szCs w:val="24"/>
        </w:rPr>
      </w:pPr>
      <w:ins w:id="467" w:author="ritis" w:date="2018-07-11T08:30:00Z">
        <w:r w:rsidRPr="00A51570">
          <w:rPr>
            <w:rFonts w:ascii="Times New Roman" w:hAnsi="Times New Roman" w:cs="Times New Roman"/>
            <w:sz w:val="24"/>
            <w:szCs w:val="24"/>
          </w:rPr>
          <w:t>Preventive and Social Medicine-</w:t>
        </w:r>
      </w:ins>
    </w:p>
    <w:p w:rsidR="00503009" w:rsidRPr="00A51570" w:rsidRDefault="00503009">
      <w:pPr>
        <w:pStyle w:val="NoSpacing"/>
        <w:numPr>
          <w:ilvl w:val="0"/>
          <w:numId w:val="15"/>
        </w:numPr>
        <w:ind w:left="720" w:hanging="180"/>
        <w:rPr>
          <w:rFonts w:ascii="Times New Roman" w:hAnsi="Times New Roman" w:cs="Times New Roman"/>
          <w:sz w:val="24"/>
          <w:szCs w:val="24"/>
          <w:rPrChange w:id="468" w:author="ritis" w:date="2018-07-13T01:00:00Z">
            <w:rPr/>
          </w:rPrChange>
        </w:rPr>
        <w:pPrChange w:id="469" w:author="ritis" w:date="2018-07-13T01:00:00Z">
          <w:pPr>
            <w:autoSpaceDE w:val="0"/>
            <w:autoSpaceDN w:val="0"/>
            <w:adjustRightInd w:val="0"/>
            <w:spacing w:after="0" w:line="240" w:lineRule="auto"/>
          </w:pPr>
        </w:pPrChange>
      </w:pPr>
      <w:ins w:id="470" w:author="ritis" w:date="2018-07-11T08:30:00Z">
        <w:r w:rsidRPr="00A51570">
          <w:rPr>
            <w:rFonts w:ascii="Times New Roman" w:hAnsi="Times New Roman" w:cs="Times New Roman"/>
            <w:i/>
            <w:sz w:val="24"/>
            <w:szCs w:val="24"/>
          </w:rPr>
          <w:t>Park’s Textbook of Preventive and Social Medicine</w:t>
        </w:r>
        <w:r w:rsidRPr="00A51570">
          <w:rPr>
            <w:rFonts w:ascii="Times New Roman" w:hAnsi="Times New Roman" w:cs="Times New Roman"/>
            <w:sz w:val="24"/>
            <w:szCs w:val="24"/>
          </w:rPr>
          <w:t>. 24</w:t>
        </w:r>
        <w:r w:rsidRPr="00A51570">
          <w:rPr>
            <w:rFonts w:ascii="Times New Roman" w:hAnsi="Times New Roman" w:cs="Times New Roman"/>
            <w:sz w:val="24"/>
            <w:szCs w:val="24"/>
            <w:vertAlign w:val="superscript"/>
          </w:rPr>
          <w:t>th</w:t>
        </w:r>
        <w:r w:rsidRPr="00A51570">
          <w:rPr>
            <w:rFonts w:ascii="Times New Roman" w:hAnsi="Times New Roman" w:cs="Times New Roman"/>
            <w:sz w:val="24"/>
            <w:szCs w:val="24"/>
          </w:rPr>
          <w:t xml:space="preserve"> Edition, 2017. K. Park.</w:t>
        </w:r>
      </w:ins>
    </w:p>
    <w:p w:rsidR="00212DED" w:rsidRPr="00A51570" w:rsidRDefault="00212DED" w:rsidP="00A51570">
      <w:pPr>
        <w:autoSpaceDE w:val="0"/>
        <w:autoSpaceDN w:val="0"/>
        <w:adjustRightInd w:val="0"/>
        <w:spacing w:after="0" w:line="240" w:lineRule="auto"/>
        <w:rPr>
          <w:rFonts w:ascii="Times New Roman" w:hAnsi="Times New Roman" w:cs="Times New Roman"/>
          <w:b/>
          <w:sz w:val="24"/>
          <w:szCs w:val="24"/>
        </w:rPr>
      </w:pPr>
    </w:p>
    <w:p w:rsidR="00212DED" w:rsidRPr="00A51570" w:rsidRDefault="00212DED" w:rsidP="00A51570">
      <w:pPr>
        <w:autoSpaceDE w:val="0"/>
        <w:autoSpaceDN w:val="0"/>
        <w:adjustRightInd w:val="0"/>
        <w:spacing w:after="0" w:line="240" w:lineRule="auto"/>
        <w:rPr>
          <w:rFonts w:ascii="Times New Roman" w:hAnsi="Times New Roman" w:cs="Times New Roman"/>
          <w:b/>
          <w:sz w:val="24"/>
          <w:szCs w:val="24"/>
        </w:rPr>
      </w:pPr>
      <w:r w:rsidRPr="00A51570">
        <w:rPr>
          <w:rFonts w:ascii="Times New Roman" w:hAnsi="Times New Roman" w:cs="Times New Roman"/>
          <w:b/>
          <w:sz w:val="24"/>
          <w:szCs w:val="24"/>
        </w:rPr>
        <w:t>References</w:t>
      </w:r>
    </w:p>
    <w:p w:rsidR="00212DED" w:rsidRPr="00345492" w:rsidRDefault="00212DED" w:rsidP="00345492">
      <w:pPr>
        <w:tabs>
          <w:tab w:val="left" w:pos="270"/>
        </w:tabs>
        <w:autoSpaceDE w:val="0"/>
        <w:autoSpaceDN w:val="0"/>
        <w:adjustRightInd w:val="0"/>
        <w:spacing w:after="0" w:line="240" w:lineRule="auto"/>
        <w:rPr>
          <w:rFonts w:ascii="Times New Roman" w:hAnsi="Times New Roman" w:cs="Times New Roman"/>
          <w:sz w:val="24"/>
          <w:szCs w:val="24"/>
        </w:rPr>
      </w:pPr>
    </w:p>
    <w:p w:rsidR="00212DED" w:rsidRPr="00A51570" w:rsidRDefault="00212DED" w:rsidP="00CF5EB7">
      <w:pPr>
        <w:pStyle w:val="ListParagraph"/>
        <w:numPr>
          <w:ilvl w:val="0"/>
          <w:numId w:val="1"/>
        </w:numPr>
        <w:tabs>
          <w:tab w:val="left" w:pos="270"/>
          <w:tab w:val="left" w:pos="360"/>
        </w:tabs>
        <w:autoSpaceDE w:val="0"/>
        <w:autoSpaceDN w:val="0"/>
        <w:adjustRightInd w:val="0"/>
        <w:spacing w:after="0" w:line="240" w:lineRule="auto"/>
        <w:ind w:hanging="270"/>
        <w:rPr>
          <w:rStyle w:val="Hyperlink"/>
          <w:rFonts w:ascii="Times New Roman" w:hAnsi="Times New Roman" w:cs="Times New Roman"/>
          <w:color w:val="auto"/>
          <w:sz w:val="24"/>
          <w:szCs w:val="24"/>
          <w:u w:val="none"/>
        </w:rPr>
      </w:pPr>
      <w:r w:rsidRPr="00CF5EB7">
        <w:rPr>
          <w:rFonts w:ascii="Times New Roman" w:hAnsi="Times New Roman" w:cs="Times New Roman"/>
          <w:sz w:val="24"/>
          <w:szCs w:val="24"/>
        </w:rPr>
        <w:t xml:space="preserve"> International Conference on Population and Development held in Cairo in 1994;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"http://www.unfpa.org/icpd" </w:instrText>
      </w:r>
      <w:r w:rsidR="00CA6559" w:rsidRPr="00A51570">
        <w:rPr>
          <w:rStyle w:val="Hyperlink"/>
          <w:rFonts w:ascii="Times New Roman" w:hAnsi="Times New Roman" w:cs="Times New Roman"/>
          <w:sz w:val="24"/>
          <w:szCs w:val="24"/>
          <w:rPrChange w:id="471"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http://www.unfpa.org/icpd</w:t>
      </w:r>
      <w:r w:rsidR="00CA6559" w:rsidRPr="00A51570">
        <w:rPr>
          <w:rStyle w:val="Hyperlink"/>
          <w:rFonts w:ascii="Times New Roman" w:hAnsi="Times New Roman" w:cs="Times New Roman"/>
          <w:sz w:val="24"/>
          <w:szCs w:val="24"/>
        </w:rPr>
        <w:fldChar w:fldCharType="end"/>
      </w:r>
    </w:p>
    <w:p w:rsidR="005A6CBD" w:rsidRPr="00A51570" w:rsidRDefault="005A6CBD" w:rsidP="00CF5EB7">
      <w:pPr>
        <w:pStyle w:val="ListParagraph"/>
        <w:tabs>
          <w:tab w:val="left" w:pos="360"/>
        </w:tabs>
        <w:rPr>
          <w:rFonts w:ascii="Times New Roman" w:hAnsi="Times New Roman" w:cs="Times New Roman"/>
          <w:sz w:val="24"/>
          <w:szCs w:val="24"/>
        </w:rPr>
      </w:pPr>
    </w:p>
    <w:p w:rsidR="00E66727" w:rsidRPr="00A51570" w:rsidRDefault="005A6CBD" w:rsidP="00CF5EB7">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A51570">
        <w:rPr>
          <w:rFonts w:ascii="Times New Roman" w:hAnsi="Times New Roman" w:cs="Times New Roman"/>
          <w:sz w:val="24"/>
          <w:szCs w:val="24"/>
        </w:rPr>
        <w:lastRenderedPageBreak/>
        <w:t xml:space="preserve"> Fourth World Conference on Women in Beijing, China, 1995;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"http://www.un.org/womenwatch/daw/beijing/beijingdeclaration.html" </w:instrText>
      </w:r>
      <w:r w:rsidR="00CA6559" w:rsidRPr="00A51570">
        <w:rPr>
          <w:rStyle w:val="Hyperlink"/>
          <w:rFonts w:ascii="Times New Roman" w:hAnsi="Times New Roman" w:cs="Times New Roman"/>
          <w:sz w:val="24"/>
          <w:szCs w:val="24"/>
          <w:rPrChange w:id="472"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http://www.un.org/womenwatch/daw/beijing/beijingdeclaration.html</w:t>
      </w:r>
      <w:r w:rsidR="00CA6559" w:rsidRPr="00A51570">
        <w:rPr>
          <w:rStyle w:val="Hyperlink"/>
          <w:rFonts w:ascii="Times New Roman" w:hAnsi="Times New Roman" w:cs="Times New Roman"/>
          <w:sz w:val="24"/>
          <w:szCs w:val="24"/>
        </w:rPr>
        <w:fldChar w:fldCharType="end"/>
      </w:r>
    </w:p>
    <w:p w:rsidR="00A67C35" w:rsidRPr="00A51570" w:rsidRDefault="00A67C35" w:rsidP="00CF5EB7">
      <w:pPr>
        <w:pStyle w:val="ListParagraph"/>
        <w:tabs>
          <w:tab w:val="left" w:pos="360"/>
        </w:tabs>
        <w:rPr>
          <w:rFonts w:ascii="Times New Roman" w:hAnsi="Times New Roman" w:cs="Times New Roman"/>
          <w:sz w:val="24"/>
          <w:szCs w:val="24"/>
        </w:rPr>
      </w:pPr>
    </w:p>
    <w:p w:rsidR="00A67C35" w:rsidRPr="00A51570" w:rsidRDefault="00A67C35" w:rsidP="00CF5EB7">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A51570">
        <w:rPr>
          <w:rFonts w:ascii="Times New Roman" w:hAnsi="Times New Roman" w:cs="Times New Roman"/>
          <w:sz w:val="24"/>
          <w:szCs w:val="24"/>
        </w:rPr>
        <w:t xml:space="preserve"> </w:t>
      </w:r>
      <w:r w:rsidR="00CA6559" w:rsidRPr="00A51570">
        <w:rPr>
          <w:rStyle w:val="Hyperlink"/>
          <w:rFonts w:ascii="Times New Roman" w:hAnsi="Times New Roman" w:cs="Times New Roman"/>
          <w:color w:val="auto"/>
          <w:sz w:val="24"/>
          <w:szCs w:val="24"/>
          <w:u w:val="none"/>
          <w:rPrChange w:id="473" w:author="ritis" w:date="2018-07-13T01:00:00Z">
            <w:rPr>
              <w:rStyle w:val="Hyperlink"/>
              <w:color w:val="auto"/>
              <w:sz w:val="24"/>
              <w:szCs w:val="24"/>
              <w:u w:val="none"/>
            </w:rPr>
          </w:rPrChange>
        </w:rPr>
        <w:fldChar w:fldCharType="begin"/>
      </w:r>
      <w:r w:rsidR="00CA6559" w:rsidRPr="00A51570">
        <w:rPr>
          <w:rStyle w:val="Hyperlink"/>
          <w:rFonts w:ascii="Times New Roman" w:hAnsi="Times New Roman" w:cs="Times New Roman"/>
          <w:color w:val="auto"/>
          <w:sz w:val="24"/>
          <w:szCs w:val="24"/>
          <w:u w:val="none"/>
          <w:rPrChange w:id="474" w:author="ritis" w:date="2018-07-13T01:00:00Z">
            <w:rPr>
              <w:rStyle w:val="Hyperlink"/>
              <w:color w:val="auto"/>
              <w:sz w:val="24"/>
              <w:szCs w:val="24"/>
              <w:u w:val="none"/>
            </w:rPr>
          </w:rPrChange>
        </w:rPr>
        <w:instrText xml:space="preserve"> HYPERLINK "http://www.who.int/gender-equity-rights/knowledge/gwh_curricula/en/" </w:instrText>
      </w:r>
      <w:r w:rsidR="00CA6559" w:rsidRPr="00A51570">
        <w:rPr>
          <w:rStyle w:val="Hyperlink"/>
          <w:rFonts w:ascii="Times New Roman" w:hAnsi="Times New Roman" w:cs="Times New Roman"/>
          <w:color w:val="auto"/>
          <w:sz w:val="24"/>
          <w:szCs w:val="24"/>
          <w:u w:val="none"/>
          <w:rPrChange w:id="475" w:author="ritis" w:date="2018-07-13T01:00:00Z">
            <w:rPr>
              <w:rStyle w:val="Hyperlink"/>
              <w:rFonts w:ascii="Times New Roman" w:hAnsi="Times New Roman" w:cs="Times New Roman"/>
              <w:color w:val="auto"/>
              <w:sz w:val="24"/>
              <w:szCs w:val="24"/>
              <w:u w:val="none"/>
            </w:rPr>
          </w:rPrChange>
        </w:rPr>
        <w:fldChar w:fldCharType="separate"/>
      </w:r>
      <w:r w:rsidRPr="00A51570">
        <w:rPr>
          <w:rStyle w:val="Hyperlink"/>
          <w:rFonts w:ascii="Times New Roman" w:hAnsi="Times New Roman" w:cs="Times New Roman"/>
          <w:color w:val="auto"/>
          <w:sz w:val="24"/>
          <w:szCs w:val="24"/>
          <w:u w:val="none"/>
          <w:rPrChange w:id="476" w:author="ritis" w:date="2018-07-13T01:00:00Z">
            <w:rPr>
              <w:rStyle w:val="Hyperlink"/>
              <w:color w:val="auto"/>
              <w:sz w:val="24"/>
              <w:szCs w:val="24"/>
              <w:u w:val="none"/>
            </w:rPr>
          </w:rPrChange>
        </w:rPr>
        <w:t xml:space="preserve">WHO, Meeting report of </w:t>
      </w:r>
      <w:r w:rsidRPr="00A51570">
        <w:rPr>
          <w:rStyle w:val="Hyperlink"/>
          <w:rFonts w:ascii="Times New Roman" w:hAnsi="Times New Roman" w:cs="Times New Roman"/>
          <w:color w:val="auto"/>
          <w:sz w:val="24"/>
          <w:szCs w:val="24"/>
          <w:u w:val="none"/>
        </w:rPr>
        <w:t>Integrating gender into the curricula for health professionals</w:t>
      </w:r>
      <w:r w:rsidR="00CA6559" w:rsidRPr="00A51570">
        <w:rPr>
          <w:rStyle w:val="Hyperlink"/>
          <w:rFonts w:ascii="Times New Roman" w:hAnsi="Times New Roman" w:cs="Times New Roman"/>
          <w:color w:val="auto"/>
          <w:sz w:val="24"/>
          <w:szCs w:val="24"/>
          <w:u w:val="none"/>
          <w:rPrChange w:id="477" w:author="ritis" w:date="2018-07-13T01:00:00Z">
            <w:rPr>
              <w:rStyle w:val="Hyperlink"/>
              <w:rFonts w:ascii="Times New Roman" w:hAnsi="Times New Roman" w:cs="Times New Roman"/>
              <w:color w:val="auto"/>
              <w:sz w:val="24"/>
              <w:szCs w:val="24"/>
              <w:u w:val="none"/>
            </w:rPr>
          </w:rPrChange>
        </w:rPr>
        <w:fldChar w:fldCharType="end"/>
      </w:r>
      <w:r w:rsidRPr="00A51570">
        <w:rPr>
          <w:rFonts w:ascii="Times New Roman" w:hAnsi="Times New Roman" w:cs="Times New Roman"/>
          <w:sz w:val="24"/>
          <w:szCs w:val="24"/>
          <w:rPrChange w:id="478" w:author="ritis" w:date="2018-07-13T01:00:00Z">
            <w:rPr>
              <w:sz w:val="24"/>
              <w:szCs w:val="24"/>
            </w:rPr>
          </w:rPrChange>
        </w:rPr>
        <w:t xml:space="preserve">, 2006: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"http://www.who.int/gender/documents/GWH_curricula_web2.pdf" </w:instrText>
      </w:r>
      <w:r w:rsidR="00CA6559" w:rsidRPr="00A51570">
        <w:rPr>
          <w:rStyle w:val="Hyperlink"/>
          <w:rFonts w:ascii="Times New Roman" w:hAnsi="Times New Roman" w:cs="Times New Roman"/>
          <w:sz w:val="24"/>
          <w:szCs w:val="24"/>
          <w:rPrChange w:id="479"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http://www.who.int/gender/documents/GWH_curricula_web2.pdf</w:t>
      </w:r>
      <w:r w:rsidR="00CA6559" w:rsidRPr="00A51570">
        <w:rPr>
          <w:rStyle w:val="Hyperlink"/>
          <w:rFonts w:ascii="Times New Roman" w:hAnsi="Times New Roman" w:cs="Times New Roman"/>
          <w:sz w:val="24"/>
          <w:szCs w:val="24"/>
        </w:rPr>
        <w:fldChar w:fldCharType="end"/>
      </w:r>
    </w:p>
    <w:p w:rsidR="00E66727" w:rsidRPr="00A51570" w:rsidRDefault="00E66727" w:rsidP="00CF5EB7">
      <w:pPr>
        <w:pStyle w:val="ListParagraph"/>
        <w:tabs>
          <w:tab w:val="left" w:pos="360"/>
        </w:tabs>
        <w:rPr>
          <w:rFonts w:ascii="Times New Roman" w:hAnsi="Times New Roman" w:cs="Times New Roman"/>
          <w:sz w:val="24"/>
          <w:szCs w:val="24"/>
        </w:rPr>
      </w:pPr>
    </w:p>
    <w:p w:rsidR="00A67C35" w:rsidRPr="00A51570" w:rsidRDefault="00E66727" w:rsidP="00CF5EB7">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345492">
        <w:rPr>
          <w:rFonts w:ascii="Times New Roman" w:hAnsi="Times New Roman" w:cs="Times New Roman"/>
          <w:sz w:val="24"/>
          <w:szCs w:val="24"/>
        </w:rPr>
        <w:t xml:space="preserve"> </w:t>
      </w:r>
      <w:r w:rsidR="007006E9" w:rsidRPr="00345492">
        <w:rPr>
          <w:rFonts w:ascii="Times New Roman" w:hAnsi="Times New Roman" w:cs="Times New Roman"/>
          <w:sz w:val="24"/>
          <w:szCs w:val="24"/>
        </w:rPr>
        <w:t xml:space="preserve">National Health Policy, 2017. Ministry of Health and Family Welfare and Government of India: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"http://cdsco.nic.in/writereaddata/National-Health-Policy.pdf" </w:instrText>
      </w:r>
      <w:r w:rsidR="00CA6559" w:rsidRPr="00A51570">
        <w:rPr>
          <w:rStyle w:val="Hyperlink"/>
          <w:rFonts w:ascii="Times New Roman" w:hAnsi="Times New Roman" w:cs="Times New Roman"/>
          <w:sz w:val="24"/>
          <w:szCs w:val="24"/>
          <w:rPrChange w:id="480"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http://cdsco.nic.in/writereaddata/National-Health-Policy.pdf</w:t>
      </w:r>
      <w:r w:rsidR="00CA6559" w:rsidRPr="00A51570">
        <w:rPr>
          <w:rStyle w:val="Hyperlink"/>
          <w:rFonts w:ascii="Times New Roman" w:hAnsi="Times New Roman" w:cs="Times New Roman"/>
          <w:sz w:val="24"/>
          <w:szCs w:val="24"/>
        </w:rPr>
        <w:fldChar w:fldCharType="end"/>
      </w:r>
    </w:p>
    <w:p w:rsidR="00A67C35" w:rsidRPr="00A51570" w:rsidRDefault="00A67C35" w:rsidP="00CF5EB7">
      <w:pPr>
        <w:tabs>
          <w:tab w:val="left" w:pos="270"/>
          <w:tab w:val="left" w:pos="360"/>
        </w:tabs>
        <w:autoSpaceDE w:val="0"/>
        <w:autoSpaceDN w:val="0"/>
        <w:adjustRightInd w:val="0"/>
        <w:spacing w:after="0" w:line="240" w:lineRule="auto"/>
        <w:rPr>
          <w:rFonts w:ascii="Times New Roman" w:hAnsi="Times New Roman" w:cs="Times New Roman"/>
          <w:sz w:val="24"/>
          <w:szCs w:val="24"/>
        </w:rPr>
      </w:pPr>
    </w:p>
    <w:p w:rsidR="00A67C35" w:rsidRPr="00A51570" w:rsidRDefault="00A67C35" w:rsidP="00CF5EB7">
      <w:pPr>
        <w:pStyle w:val="ListParagraph"/>
        <w:numPr>
          <w:ilvl w:val="0"/>
          <w:numId w:val="1"/>
        </w:numPr>
        <w:tabs>
          <w:tab w:val="left" w:pos="270"/>
          <w:tab w:val="left" w:pos="360"/>
        </w:tabs>
        <w:autoSpaceDE w:val="0"/>
        <w:autoSpaceDN w:val="0"/>
        <w:adjustRightInd w:val="0"/>
        <w:spacing w:after="0" w:line="240" w:lineRule="auto"/>
        <w:ind w:hanging="270"/>
        <w:rPr>
          <w:ins w:id="481" w:author="ritis" w:date="2018-07-11T08:51:00Z"/>
          <w:rFonts w:ascii="Times New Roman" w:hAnsi="Times New Roman" w:cs="Times New Roman"/>
          <w:sz w:val="24"/>
          <w:szCs w:val="24"/>
          <w:rPrChange w:id="482" w:author="ritis" w:date="2018-07-13T01:00:00Z">
            <w:rPr>
              <w:ins w:id="483" w:author="ritis" w:date="2018-07-11T08:51:00Z"/>
              <w:rFonts w:ascii="Times New Roman" w:hAnsi="Times New Roman" w:cs="Times New Roman"/>
              <w:sz w:val="24"/>
              <w:szCs w:val="24"/>
              <w:shd w:val="clear" w:color="auto" w:fill="FFFFFF"/>
            </w:rPr>
          </w:rPrChange>
        </w:rPr>
      </w:pPr>
      <w:r w:rsidRPr="00345492">
        <w:rPr>
          <w:rFonts w:ascii="Times New Roman" w:hAnsi="Times New Roman" w:cs="Times New Roman"/>
          <w:sz w:val="24"/>
          <w:szCs w:val="24"/>
          <w:shd w:val="clear" w:color="auto" w:fill="FFFFFF"/>
        </w:rPr>
        <w:t xml:space="preserve"> Prakash, Padma; George, Annie; </w:t>
      </w:r>
      <w:proofErr w:type="spellStart"/>
      <w:r w:rsidRPr="00345492">
        <w:rPr>
          <w:rFonts w:ascii="Times New Roman" w:hAnsi="Times New Roman" w:cs="Times New Roman"/>
          <w:sz w:val="24"/>
          <w:szCs w:val="24"/>
          <w:shd w:val="clear" w:color="auto" w:fill="FFFFFF"/>
        </w:rPr>
        <w:t>Rupande</w:t>
      </w:r>
      <w:proofErr w:type="spellEnd"/>
      <w:r w:rsidRPr="00345492">
        <w:rPr>
          <w:rFonts w:ascii="Times New Roman" w:hAnsi="Times New Roman" w:cs="Times New Roman"/>
          <w:sz w:val="24"/>
          <w:szCs w:val="24"/>
          <w:shd w:val="clear" w:color="auto" w:fill="FFFFFF"/>
        </w:rPr>
        <w:t xml:space="preserve">, </w:t>
      </w:r>
      <w:proofErr w:type="spellStart"/>
      <w:r w:rsidRPr="00345492">
        <w:rPr>
          <w:rFonts w:ascii="Times New Roman" w:hAnsi="Times New Roman" w:cs="Times New Roman"/>
          <w:sz w:val="24"/>
          <w:szCs w:val="24"/>
          <w:shd w:val="clear" w:color="auto" w:fill="FFFFFF"/>
        </w:rPr>
        <w:t>Panalal</w:t>
      </w:r>
      <w:proofErr w:type="spellEnd"/>
      <w:r w:rsidRPr="00345492">
        <w:rPr>
          <w:rFonts w:ascii="Times New Roman" w:hAnsi="Times New Roman" w:cs="Times New Roman"/>
          <w:sz w:val="24"/>
          <w:szCs w:val="24"/>
          <w:shd w:val="clear" w:color="auto" w:fill="FFFFFF"/>
        </w:rPr>
        <w:t>.</w:t>
      </w:r>
      <w:r w:rsidRPr="00345492">
        <w:rPr>
          <w:rStyle w:val="apple-converted-space"/>
          <w:rFonts w:ascii="Times New Roman" w:hAnsi="Times New Roman" w:cs="Times New Roman"/>
          <w:sz w:val="24"/>
          <w:szCs w:val="24"/>
          <w:shd w:val="clear" w:color="auto" w:fill="FFFFFF"/>
        </w:rPr>
        <w:t xml:space="preserve"> “</w:t>
      </w:r>
      <w:r w:rsidRPr="00345492">
        <w:rPr>
          <w:rFonts w:ascii="Times New Roman" w:hAnsi="Times New Roman" w:cs="Times New Roman"/>
          <w:sz w:val="24"/>
          <w:szCs w:val="24"/>
        </w:rPr>
        <w:t xml:space="preserve">Sexism in medicine and women's rights”. </w:t>
      </w:r>
      <w:r w:rsidRPr="00345492">
        <w:rPr>
          <w:rFonts w:ascii="Times New Roman" w:hAnsi="Times New Roman" w:cs="Times New Roman"/>
          <w:sz w:val="24"/>
          <w:szCs w:val="24"/>
          <w:shd w:val="clear" w:color="auto" w:fill="FFFFFF"/>
        </w:rPr>
        <w:t xml:space="preserve">The Indian Journal of Social Work, Focus Issue, Patients' Rights, </w:t>
      </w:r>
      <w:proofErr w:type="gramStart"/>
      <w:r w:rsidRPr="00345492">
        <w:rPr>
          <w:rFonts w:ascii="Times New Roman" w:hAnsi="Times New Roman" w:cs="Times New Roman"/>
          <w:sz w:val="24"/>
          <w:szCs w:val="24"/>
          <w:shd w:val="clear" w:color="auto" w:fill="FFFFFF"/>
        </w:rPr>
        <w:t>LIV(</w:t>
      </w:r>
      <w:proofErr w:type="gramEnd"/>
      <w:r w:rsidRPr="00345492">
        <w:rPr>
          <w:rFonts w:ascii="Times New Roman" w:hAnsi="Times New Roman" w:cs="Times New Roman"/>
          <w:sz w:val="24"/>
          <w:szCs w:val="24"/>
          <w:shd w:val="clear" w:color="auto" w:fill="FFFFFF"/>
        </w:rPr>
        <w:t>2), April 1993, pp. 199-204</w:t>
      </w:r>
    </w:p>
    <w:p w:rsidR="000D27B8" w:rsidRPr="00A51570" w:rsidRDefault="000D27B8">
      <w:pPr>
        <w:pStyle w:val="NoSpacing"/>
        <w:rPr>
          <w:ins w:id="484" w:author="ritis" w:date="2018-07-11T08:51:00Z"/>
          <w:rFonts w:ascii="Times New Roman" w:hAnsi="Times New Roman" w:cs="Times New Roman"/>
          <w:sz w:val="24"/>
          <w:szCs w:val="24"/>
          <w:rPrChange w:id="485" w:author="ritis" w:date="2018-07-13T01:00:00Z">
            <w:rPr>
              <w:ins w:id="486" w:author="ritis" w:date="2018-07-11T08:51:00Z"/>
            </w:rPr>
          </w:rPrChange>
        </w:rPr>
        <w:pPrChange w:id="487" w:author="ritis" w:date="2018-07-13T01:00:00Z">
          <w:pPr>
            <w:pStyle w:val="ListParagraph"/>
            <w:numPr>
              <w:numId w:val="1"/>
            </w:numPr>
            <w:tabs>
              <w:tab w:val="left" w:pos="270"/>
              <w:tab w:val="left" w:pos="360"/>
            </w:tabs>
            <w:autoSpaceDE w:val="0"/>
            <w:autoSpaceDN w:val="0"/>
            <w:adjustRightInd w:val="0"/>
            <w:spacing w:after="0" w:line="240" w:lineRule="auto"/>
            <w:ind w:left="360" w:hanging="270"/>
          </w:pPr>
        </w:pPrChange>
      </w:pPr>
    </w:p>
    <w:p w:rsidR="000D27B8" w:rsidRPr="00A51570" w:rsidRDefault="00CE29E0">
      <w:pPr>
        <w:pStyle w:val="NoSpacing"/>
        <w:numPr>
          <w:ilvl w:val="0"/>
          <w:numId w:val="1"/>
        </w:numPr>
        <w:ind w:left="270" w:hanging="180"/>
        <w:rPr>
          <w:ins w:id="488" w:author="ritis" w:date="2018-07-11T08:56:00Z"/>
          <w:rStyle w:val="Hyperlink"/>
          <w:rFonts w:ascii="Times New Roman" w:hAnsi="Times New Roman" w:cs="Times New Roman"/>
          <w:color w:val="auto"/>
          <w:sz w:val="24"/>
          <w:szCs w:val="24"/>
          <w:u w:val="none"/>
          <w:rPrChange w:id="489" w:author="ritis" w:date="2018-07-13T01:00:00Z">
            <w:rPr>
              <w:ins w:id="490" w:author="ritis" w:date="2018-07-11T08:56:00Z"/>
              <w:rStyle w:val="Hyperlink"/>
              <w:rFonts w:ascii="Times New Roman" w:hAnsi="Times New Roman" w:cs="Times New Roman"/>
              <w:sz w:val="24"/>
            </w:rPr>
          </w:rPrChange>
        </w:rPr>
        <w:pPrChange w:id="491" w:author="ritis" w:date="2018-07-13T21:49:00Z">
          <w:pPr>
            <w:pStyle w:val="NoSpacing"/>
            <w:numPr>
              <w:numId w:val="1"/>
            </w:numPr>
            <w:ind w:left="360" w:hanging="270"/>
          </w:pPr>
        </w:pPrChange>
      </w:pPr>
      <w:ins w:id="492" w:author="ritis" w:date="2018-07-13T21:49:00Z">
        <w:r>
          <w:rPr>
            <w:rFonts w:ascii="Times New Roman" w:hAnsi="Times New Roman" w:cs="Times New Roman"/>
            <w:color w:val="303030"/>
            <w:sz w:val="24"/>
            <w:szCs w:val="24"/>
            <w:shd w:val="clear" w:color="auto" w:fill="FFFFFF"/>
          </w:rPr>
          <w:t xml:space="preserve"> </w:t>
        </w:r>
      </w:ins>
      <w:ins w:id="493" w:author="ritis" w:date="2018-07-12T23:37:00Z">
        <w:r w:rsidR="007867BC" w:rsidRPr="00A51570">
          <w:rPr>
            <w:rFonts w:ascii="Times New Roman" w:hAnsi="Times New Roman" w:cs="Times New Roman"/>
            <w:color w:val="303030"/>
            <w:sz w:val="24"/>
            <w:szCs w:val="24"/>
            <w:shd w:val="clear" w:color="auto" w:fill="FFFFFF"/>
            <w:rPrChange w:id="494" w:author="ritis" w:date="2018-07-13T01:00:00Z">
              <w:rPr>
                <w:rFonts w:ascii="Arial" w:hAnsi="Arial" w:cs="Arial"/>
                <w:color w:val="303030"/>
                <w:sz w:val="20"/>
                <w:szCs w:val="20"/>
                <w:u w:val="single"/>
                <w:shd w:val="clear" w:color="auto" w:fill="FFFFFF"/>
              </w:rPr>
            </w:rPrChange>
          </w:rPr>
          <w:t>Ahrens CE. Being Silenced: The Impact of Negative Social Reactions on the Disclosure of Rape. </w:t>
        </w:r>
        <w:r w:rsidR="007867BC" w:rsidRPr="00A51570">
          <w:rPr>
            <w:rFonts w:ascii="Times New Roman" w:hAnsi="Times New Roman" w:cs="Times New Roman"/>
            <w:i/>
            <w:iCs/>
            <w:color w:val="303030"/>
            <w:sz w:val="24"/>
            <w:szCs w:val="24"/>
            <w:shd w:val="clear" w:color="auto" w:fill="FFFFFF"/>
            <w:rPrChange w:id="495" w:author="ritis" w:date="2018-07-13T01:00:00Z">
              <w:rPr>
                <w:rFonts w:ascii="Arial" w:hAnsi="Arial" w:cs="Arial"/>
                <w:i/>
                <w:iCs/>
                <w:color w:val="303030"/>
                <w:sz w:val="20"/>
                <w:szCs w:val="20"/>
                <w:shd w:val="clear" w:color="auto" w:fill="FFFFFF"/>
              </w:rPr>
            </w:rPrChange>
          </w:rPr>
          <w:t>American Journal of Community Psychology</w:t>
        </w:r>
        <w:r w:rsidR="007867BC" w:rsidRPr="00A51570">
          <w:rPr>
            <w:rFonts w:ascii="Times New Roman" w:hAnsi="Times New Roman" w:cs="Times New Roman"/>
            <w:color w:val="303030"/>
            <w:sz w:val="24"/>
            <w:szCs w:val="24"/>
            <w:shd w:val="clear" w:color="auto" w:fill="FFFFFF"/>
            <w:rPrChange w:id="496" w:author="ritis" w:date="2018-07-13T01:00:00Z">
              <w:rPr>
                <w:rFonts w:ascii="Arial" w:hAnsi="Arial" w:cs="Arial"/>
                <w:color w:val="303030"/>
                <w:sz w:val="20"/>
                <w:szCs w:val="20"/>
                <w:shd w:val="clear" w:color="auto" w:fill="FFFFFF"/>
              </w:rPr>
            </w:rPrChange>
          </w:rPr>
          <w:t>. 2006;38(3-4):263-274.</w:t>
        </w:r>
      </w:ins>
    </w:p>
    <w:p w:rsidR="000D27B8" w:rsidRPr="00A51570" w:rsidRDefault="000D27B8">
      <w:pPr>
        <w:pStyle w:val="NoSpacing"/>
        <w:rPr>
          <w:ins w:id="497" w:author="ritis" w:date="2018-07-11T08:56:00Z"/>
          <w:rStyle w:val="Hyperlink"/>
          <w:rFonts w:ascii="Times New Roman" w:hAnsi="Times New Roman" w:cs="Times New Roman"/>
          <w:sz w:val="24"/>
          <w:szCs w:val="24"/>
        </w:rPr>
        <w:pPrChange w:id="498" w:author="ritis" w:date="2018-07-13T01:00:00Z">
          <w:pPr>
            <w:pStyle w:val="NoSpacing"/>
            <w:numPr>
              <w:numId w:val="1"/>
            </w:numPr>
            <w:ind w:left="360" w:hanging="270"/>
          </w:pPr>
        </w:pPrChange>
      </w:pPr>
    </w:p>
    <w:p w:rsidR="000D27B8" w:rsidRPr="00A51570" w:rsidRDefault="00CE29E0">
      <w:pPr>
        <w:pStyle w:val="NoSpacing"/>
        <w:numPr>
          <w:ilvl w:val="0"/>
          <w:numId w:val="1"/>
        </w:numPr>
        <w:ind w:left="270" w:hanging="180"/>
        <w:rPr>
          <w:ins w:id="499" w:author="ritis" w:date="2018-07-11T08:54:00Z"/>
          <w:rStyle w:val="Hyperlink"/>
          <w:rFonts w:ascii="Times New Roman" w:hAnsi="Times New Roman" w:cs="Times New Roman"/>
          <w:color w:val="auto"/>
          <w:sz w:val="24"/>
          <w:szCs w:val="24"/>
          <w:u w:val="none"/>
          <w:rPrChange w:id="500" w:author="ritis" w:date="2018-07-13T01:00:00Z">
            <w:rPr>
              <w:ins w:id="501" w:author="ritis" w:date="2018-07-11T08:54:00Z"/>
              <w:rStyle w:val="Hyperlink"/>
              <w:rFonts w:ascii="Times New Roman" w:hAnsi="Times New Roman" w:cs="Times New Roman"/>
              <w:sz w:val="24"/>
            </w:rPr>
          </w:rPrChange>
        </w:rPr>
        <w:pPrChange w:id="502" w:author="ritis" w:date="2018-07-13T21:50:00Z">
          <w:pPr>
            <w:pStyle w:val="NoSpacing"/>
            <w:numPr>
              <w:numId w:val="1"/>
            </w:numPr>
            <w:ind w:left="360" w:hanging="360"/>
          </w:pPr>
        </w:pPrChange>
      </w:pPr>
      <w:ins w:id="503" w:author="ritis" w:date="2018-07-13T21:50:00Z">
        <w:r>
          <w:rPr>
            <w:rStyle w:val="Hyperlink"/>
            <w:rFonts w:ascii="Times New Roman" w:hAnsi="Times New Roman" w:cs="Times New Roman"/>
            <w:sz w:val="24"/>
            <w:szCs w:val="24"/>
          </w:rPr>
          <w:t xml:space="preserve"> </w:t>
        </w:r>
      </w:ins>
      <w:ins w:id="504" w:author="ritis" w:date="2018-07-12T23:39:00Z">
        <w:r w:rsidR="007867BC" w:rsidRPr="00A51570">
          <w:rPr>
            <w:rStyle w:val="Hyperlink"/>
            <w:rFonts w:ascii="Times New Roman" w:hAnsi="Times New Roman" w:cs="Times New Roman"/>
            <w:sz w:val="24"/>
            <w:szCs w:val="24"/>
          </w:rPr>
          <w:t>D</w:t>
        </w:r>
      </w:ins>
      <w:ins w:id="505" w:author="ritis" w:date="2018-07-12T23:40:00Z">
        <w:r w:rsidR="007867BC" w:rsidRPr="00A51570">
          <w:rPr>
            <w:rStyle w:val="Hyperlink"/>
            <w:rFonts w:ascii="Times New Roman" w:hAnsi="Times New Roman" w:cs="Times New Roman"/>
            <w:sz w:val="24"/>
            <w:szCs w:val="24"/>
          </w:rPr>
          <w:t>octors to cops: The horror of rape examination in India</w:t>
        </w:r>
        <w:r w:rsidR="004213C2" w:rsidRPr="00A51570">
          <w:rPr>
            <w:rStyle w:val="Hyperlink"/>
            <w:rFonts w:ascii="Times New Roman" w:hAnsi="Times New Roman" w:cs="Times New Roman"/>
            <w:sz w:val="24"/>
            <w:szCs w:val="24"/>
          </w:rPr>
          <w:t xml:space="preserve">, 3013; </w:t>
        </w:r>
      </w:ins>
      <w:ins w:id="506" w:author="ritis" w:date="2018-07-11T08:56:00Z">
        <w:r w:rsidR="000D27B8" w:rsidRPr="00A51570">
          <w:rPr>
            <w:rStyle w:val="Hyperlink"/>
            <w:rFonts w:ascii="Times New Roman" w:hAnsi="Times New Roman" w:cs="Times New Roman"/>
            <w:sz w:val="24"/>
            <w:szCs w:val="24"/>
          </w:rPr>
          <w:fldChar w:fldCharType="begin"/>
        </w:r>
        <w:r w:rsidR="000D27B8" w:rsidRPr="00A51570">
          <w:rPr>
            <w:rStyle w:val="Hyperlink"/>
            <w:rFonts w:ascii="Times New Roman" w:hAnsi="Times New Roman" w:cs="Times New Roman"/>
            <w:sz w:val="24"/>
            <w:szCs w:val="24"/>
            <w:rPrChange w:id="507" w:author="ritis" w:date="2018-07-13T01:00:00Z">
              <w:rPr>
                <w:rStyle w:val="Hyperlink"/>
                <w:rFonts w:ascii="Times New Roman" w:hAnsi="Times New Roman" w:cs="Times New Roman"/>
                <w:sz w:val="24"/>
              </w:rPr>
            </w:rPrChange>
          </w:rPr>
          <w:instrText xml:space="preserve"> HYPERLINK "</w:instrText>
        </w:r>
      </w:ins>
      <w:ins w:id="508" w:author="ritis" w:date="2018-07-11T08:54:00Z">
        <w:r w:rsidR="000D27B8" w:rsidRPr="00A51570">
          <w:rPr>
            <w:rStyle w:val="Hyperlink"/>
            <w:rFonts w:ascii="Times New Roman" w:hAnsi="Times New Roman" w:cs="Times New Roman"/>
            <w:sz w:val="24"/>
            <w:szCs w:val="24"/>
            <w:rPrChange w:id="509" w:author="ritis" w:date="2018-07-13T01:00:00Z">
              <w:rPr>
                <w:rStyle w:val="Hyperlink"/>
                <w:rFonts w:ascii="Times New Roman" w:hAnsi="Times New Roman" w:cs="Times New Roman"/>
                <w:sz w:val="24"/>
              </w:rPr>
            </w:rPrChange>
          </w:rPr>
          <w:instrText>https://www.firstpost.com/india/doctors-to-cops-heres-the-horror-of-rape-examination-in-india-577953.html</w:instrText>
        </w:r>
      </w:ins>
      <w:ins w:id="510" w:author="ritis" w:date="2018-07-11T08:56:00Z">
        <w:r w:rsidR="000D27B8" w:rsidRPr="00A51570">
          <w:rPr>
            <w:rStyle w:val="Hyperlink"/>
            <w:rFonts w:ascii="Times New Roman" w:hAnsi="Times New Roman" w:cs="Times New Roman"/>
            <w:sz w:val="24"/>
            <w:szCs w:val="24"/>
            <w:rPrChange w:id="511" w:author="ritis" w:date="2018-07-13T01:00:00Z">
              <w:rPr>
                <w:rStyle w:val="Hyperlink"/>
                <w:rFonts w:ascii="Times New Roman" w:hAnsi="Times New Roman" w:cs="Times New Roman"/>
                <w:sz w:val="24"/>
              </w:rPr>
            </w:rPrChange>
          </w:rPr>
          <w:instrText xml:space="preserve">" </w:instrText>
        </w:r>
        <w:r w:rsidR="000D27B8" w:rsidRPr="00A51570">
          <w:rPr>
            <w:rStyle w:val="Hyperlink"/>
            <w:rFonts w:ascii="Times New Roman" w:hAnsi="Times New Roman" w:cs="Times New Roman"/>
            <w:sz w:val="24"/>
            <w:szCs w:val="24"/>
            <w:rPrChange w:id="512" w:author="ritis" w:date="2018-07-13T01:00:00Z">
              <w:rPr>
                <w:rStyle w:val="Hyperlink"/>
                <w:rFonts w:ascii="Times New Roman" w:hAnsi="Times New Roman" w:cs="Times New Roman"/>
                <w:sz w:val="24"/>
                <w:szCs w:val="24"/>
              </w:rPr>
            </w:rPrChange>
          </w:rPr>
          <w:fldChar w:fldCharType="separate"/>
        </w:r>
      </w:ins>
      <w:ins w:id="513" w:author="ritis" w:date="2018-07-11T08:54:00Z">
        <w:r w:rsidR="000D27B8" w:rsidRPr="00A51570">
          <w:rPr>
            <w:rStyle w:val="Hyperlink"/>
            <w:rFonts w:ascii="Times New Roman" w:hAnsi="Times New Roman" w:cs="Times New Roman"/>
            <w:sz w:val="24"/>
            <w:szCs w:val="24"/>
          </w:rPr>
          <w:t>https://www.firstpost.com/india/doctors-to-cops-heres-the-horror-of-rape-examination-in-india-577953.html</w:t>
        </w:r>
      </w:ins>
      <w:ins w:id="514" w:author="ritis" w:date="2018-07-11T08:56:00Z">
        <w:r w:rsidR="000D27B8" w:rsidRPr="00A51570">
          <w:rPr>
            <w:rStyle w:val="Hyperlink"/>
            <w:rFonts w:ascii="Times New Roman" w:hAnsi="Times New Roman" w:cs="Times New Roman"/>
            <w:sz w:val="24"/>
            <w:szCs w:val="24"/>
          </w:rPr>
          <w:fldChar w:fldCharType="end"/>
        </w:r>
      </w:ins>
    </w:p>
    <w:p w:rsidR="000D27B8" w:rsidRPr="00A51570" w:rsidRDefault="000D27B8">
      <w:pPr>
        <w:pStyle w:val="NoSpacing"/>
        <w:rPr>
          <w:ins w:id="515" w:author="ritis" w:date="2018-07-11T08:54:00Z"/>
          <w:rFonts w:ascii="Times New Roman" w:hAnsi="Times New Roman" w:cs="Times New Roman"/>
          <w:sz w:val="24"/>
          <w:szCs w:val="24"/>
          <w:rPrChange w:id="516" w:author="ritis" w:date="2018-07-13T01:00:00Z">
            <w:rPr>
              <w:ins w:id="517" w:author="ritis" w:date="2018-07-11T08:54:00Z"/>
            </w:rPr>
          </w:rPrChange>
        </w:rPr>
        <w:pPrChange w:id="518" w:author="ritis" w:date="2018-07-13T01:00:00Z">
          <w:pPr>
            <w:pStyle w:val="NoSpacing"/>
            <w:numPr>
              <w:numId w:val="1"/>
            </w:numPr>
            <w:ind w:left="360" w:hanging="360"/>
          </w:pPr>
        </w:pPrChange>
      </w:pPr>
    </w:p>
    <w:p w:rsidR="000D27B8" w:rsidRPr="00A51570" w:rsidRDefault="00CE29E0">
      <w:pPr>
        <w:pStyle w:val="NoSpacing"/>
        <w:numPr>
          <w:ilvl w:val="0"/>
          <w:numId w:val="1"/>
        </w:numPr>
        <w:ind w:left="270" w:hanging="180"/>
        <w:rPr>
          <w:ins w:id="519" w:author="ritis" w:date="2018-07-11T08:56:00Z"/>
          <w:rFonts w:ascii="Times New Roman" w:hAnsi="Times New Roman" w:cs="Times New Roman"/>
          <w:sz w:val="24"/>
          <w:szCs w:val="24"/>
          <w:rPrChange w:id="520" w:author="ritis" w:date="2018-07-13T01:00:00Z">
            <w:rPr>
              <w:ins w:id="521" w:author="ritis" w:date="2018-07-11T08:56:00Z"/>
            </w:rPr>
          </w:rPrChange>
        </w:rPr>
        <w:pPrChange w:id="522" w:author="ritis" w:date="2018-07-13T21:50:00Z">
          <w:pPr>
            <w:pStyle w:val="NoSpacing"/>
            <w:numPr>
              <w:numId w:val="1"/>
            </w:numPr>
            <w:ind w:left="360" w:hanging="270"/>
          </w:pPr>
        </w:pPrChange>
      </w:pPr>
      <w:ins w:id="523" w:author="ritis" w:date="2018-07-13T21:50:00Z">
        <w:r>
          <w:rPr>
            <w:rStyle w:val="Hyperlink"/>
            <w:rFonts w:ascii="Times New Roman" w:hAnsi="Times New Roman" w:cs="Times New Roman"/>
            <w:sz w:val="24"/>
            <w:szCs w:val="24"/>
          </w:rPr>
          <w:t xml:space="preserve"> </w:t>
        </w:r>
      </w:ins>
      <w:ins w:id="524" w:author="ritis" w:date="2018-07-12T23:41:00Z">
        <w:r w:rsidR="004213C2" w:rsidRPr="00A51570">
          <w:rPr>
            <w:rStyle w:val="Hyperlink"/>
            <w:rFonts w:ascii="Times New Roman" w:hAnsi="Times New Roman" w:cs="Times New Roman"/>
            <w:sz w:val="24"/>
            <w:szCs w:val="24"/>
          </w:rPr>
          <w:t xml:space="preserve">The shocking questions lawyers ask rape survivors, 2017, The Times of India; </w:t>
        </w:r>
      </w:ins>
      <w:ins w:id="525" w:author="ritis" w:date="2018-07-12T23:42:00Z">
        <w:r w:rsidR="004213C2" w:rsidRPr="00A51570">
          <w:rPr>
            <w:rStyle w:val="Hyperlink"/>
            <w:rFonts w:ascii="Times New Roman" w:hAnsi="Times New Roman" w:cs="Times New Roman"/>
            <w:sz w:val="24"/>
            <w:szCs w:val="24"/>
          </w:rPr>
          <w:fldChar w:fldCharType="begin"/>
        </w:r>
        <w:r w:rsidR="004213C2" w:rsidRPr="00A51570">
          <w:rPr>
            <w:rStyle w:val="Hyperlink"/>
            <w:rFonts w:ascii="Times New Roman" w:hAnsi="Times New Roman" w:cs="Times New Roman"/>
            <w:sz w:val="24"/>
            <w:szCs w:val="24"/>
            <w:rPrChange w:id="526" w:author="ritis" w:date="2018-07-13T01:00:00Z">
              <w:rPr>
                <w:rStyle w:val="Hyperlink"/>
                <w:rFonts w:ascii="Times New Roman" w:hAnsi="Times New Roman" w:cs="Times New Roman"/>
                <w:sz w:val="24"/>
              </w:rPr>
            </w:rPrChange>
          </w:rPr>
          <w:instrText xml:space="preserve"> HYPERLINK "</w:instrText>
        </w:r>
      </w:ins>
      <w:ins w:id="527" w:author="ritis" w:date="2018-07-11T08:56:00Z">
        <w:r w:rsidR="004213C2" w:rsidRPr="00A51570">
          <w:rPr>
            <w:rStyle w:val="Hyperlink"/>
            <w:rFonts w:ascii="Times New Roman" w:hAnsi="Times New Roman" w:cs="Times New Roman"/>
            <w:sz w:val="24"/>
            <w:szCs w:val="24"/>
            <w:rPrChange w:id="528" w:author="ritis" w:date="2018-07-13T01:00:00Z">
              <w:rPr>
                <w:rStyle w:val="Hyperlink"/>
                <w:rFonts w:ascii="Times New Roman" w:hAnsi="Times New Roman" w:cs="Times New Roman"/>
                <w:sz w:val="24"/>
              </w:rPr>
            </w:rPrChange>
          </w:rPr>
          <w:instrText>https://timesofindia.indiatimes.com/india/the-shocking-questions-lawyers-ask-rape-survivors/articleshow/60365331.cms</w:instrText>
        </w:r>
      </w:ins>
      <w:ins w:id="529" w:author="ritis" w:date="2018-07-12T23:42:00Z">
        <w:r w:rsidR="004213C2" w:rsidRPr="00A51570">
          <w:rPr>
            <w:rStyle w:val="Hyperlink"/>
            <w:rFonts w:ascii="Times New Roman" w:hAnsi="Times New Roman" w:cs="Times New Roman"/>
            <w:sz w:val="24"/>
            <w:szCs w:val="24"/>
            <w:rPrChange w:id="530" w:author="ritis" w:date="2018-07-13T01:00:00Z">
              <w:rPr>
                <w:rStyle w:val="Hyperlink"/>
                <w:rFonts w:ascii="Times New Roman" w:hAnsi="Times New Roman" w:cs="Times New Roman"/>
                <w:sz w:val="24"/>
              </w:rPr>
            </w:rPrChange>
          </w:rPr>
          <w:instrText xml:space="preserve">" </w:instrText>
        </w:r>
        <w:r w:rsidR="004213C2" w:rsidRPr="00A51570">
          <w:rPr>
            <w:rStyle w:val="Hyperlink"/>
            <w:rFonts w:ascii="Times New Roman" w:hAnsi="Times New Roman" w:cs="Times New Roman"/>
            <w:sz w:val="24"/>
            <w:szCs w:val="24"/>
            <w:rPrChange w:id="531" w:author="ritis" w:date="2018-07-13T01:00:00Z">
              <w:rPr>
                <w:rStyle w:val="Hyperlink"/>
                <w:rFonts w:ascii="Times New Roman" w:hAnsi="Times New Roman" w:cs="Times New Roman"/>
                <w:sz w:val="24"/>
                <w:szCs w:val="24"/>
              </w:rPr>
            </w:rPrChange>
          </w:rPr>
          <w:fldChar w:fldCharType="separate"/>
        </w:r>
      </w:ins>
      <w:ins w:id="532" w:author="ritis" w:date="2018-07-11T08:56:00Z">
        <w:r w:rsidR="004213C2" w:rsidRPr="00A51570">
          <w:rPr>
            <w:rStyle w:val="Hyperlink"/>
            <w:rFonts w:ascii="Times New Roman" w:hAnsi="Times New Roman" w:cs="Times New Roman"/>
            <w:sz w:val="24"/>
            <w:szCs w:val="24"/>
          </w:rPr>
          <w:t>https://timesofindia.indiatimes.com/india/the-shocking-questions-lawyers-ask-rape-survivors/articleshow/60365331.cms</w:t>
        </w:r>
      </w:ins>
      <w:ins w:id="533" w:author="ritis" w:date="2018-07-12T23:42:00Z">
        <w:r w:rsidR="004213C2" w:rsidRPr="00A51570">
          <w:rPr>
            <w:rStyle w:val="Hyperlink"/>
            <w:rFonts w:ascii="Times New Roman" w:hAnsi="Times New Roman" w:cs="Times New Roman"/>
            <w:sz w:val="24"/>
            <w:szCs w:val="24"/>
          </w:rPr>
          <w:fldChar w:fldCharType="end"/>
        </w:r>
      </w:ins>
      <w:ins w:id="534" w:author="ritis" w:date="2018-07-11T08:54:00Z">
        <w:r w:rsidR="000D27B8" w:rsidRPr="00A51570">
          <w:rPr>
            <w:rFonts w:ascii="Times New Roman" w:hAnsi="Times New Roman" w:cs="Times New Roman"/>
            <w:sz w:val="24"/>
            <w:szCs w:val="24"/>
            <w:rPrChange w:id="535" w:author="ritis" w:date="2018-07-13T01:00:00Z">
              <w:rPr/>
            </w:rPrChange>
          </w:rPr>
          <w:t xml:space="preserve"> </w:t>
        </w:r>
      </w:ins>
    </w:p>
    <w:p w:rsidR="000D27B8" w:rsidRPr="00A51570" w:rsidRDefault="000D27B8">
      <w:pPr>
        <w:pStyle w:val="NoSpacing"/>
        <w:rPr>
          <w:ins w:id="536" w:author="ritis" w:date="2018-07-11T08:54:00Z"/>
          <w:rFonts w:ascii="Times New Roman" w:hAnsi="Times New Roman" w:cs="Times New Roman"/>
          <w:sz w:val="24"/>
          <w:szCs w:val="24"/>
          <w:rPrChange w:id="537" w:author="ritis" w:date="2018-07-13T01:00:00Z">
            <w:rPr>
              <w:ins w:id="538" w:author="ritis" w:date="2018-07-11T08:54:00Z"/>
            </w:rPr>
          </w:rPrChange>
        </w:rPr>
        <w:pPrChange w:id="539" w:author="ritis" w:date="2018-07-13T01:00:00Z">
          <w:pPr>
            <w:pStyle w:val="NoSpacing"/>
            <w:numPr>
              <w:numId w:val="1"/>
            </w:numPr>
            <w:ind w:left="360" w:hanging="360"/>
          </w:pPr>
        </w:pPrChange>
      </w:pPr>
    </w:p>
    <w:p w:rsidR="000D27B8" w:rsidRPr="00A51570" w:rsidRDefault="00CE29E0">
      <w:pPr>
        <w:pStyle w:val="NoSpacing"/>
        <w:numPr>
          <w:ilvl w:val="0"/>
          <w:numId w:val="1"/>
        </w:numPr>
        <w:rPr>
          <w:rFonts w:ascii="Times New Roman" w:hAnsi="Times New Roman" w:cs="Times New Roman"/>
          <w:sz w:val="24"/>
          <w:szCs w:val="24"/>
          <w:rPrChange w:id="540" w:author="ritis" w:date="2018-07-13T01:00:00Z">
            <w:rPr/>
          </w:rPrChange>
        </w:rPr>
        <w:pPrChange w:id="541" w:author="ritis" w:date="2018-07-13T01:00:00Z">
          <w:pPr>
            <w:pStyle w:val="ListParagraph"/>
            <w:numPr>
              <w:numId w:val="1"/>
            </w:numPr>
            <w:tabs>
              <w:tab w:val="left" w:pos="270"/>
              <w:tab w:val="left" w:pos="360"/>
            </w:tabs>
            <w:autoSpaceDE w:val="0"/>
            <w:autoSpaceDN w:val="0"/>
            <w:adjustRightInd w:val="0"/>
            <w:spacing w:after="0" w:line="240" w:lineRule="auto"/>
            <w:ind w:left="360" w:hanging="270"/>
          </w:pPr>
        </w:pPrChange>
      </w:pPr>
      <w:ins w:id="542" w:author="ritis" w:date="2018-07-13T21:50:00Z">
        <w:r>
          <w:rPr>
            <w:rFonts w:ascii="Times New Roman" w:hAnsi="Times New Roman" w:cs="Times New Roman"/>
            <w:color w:val="2A2A2A"/>
            <w:sz w:val="24"/>
            <w:szCs w:val="24"/>
            <w:shd w:val="clear" w:color="auto" w:fill="FFFFFF"/>
          </w:rPr>
          <w:t xml:space="preserve"> </w:t>
        </w:r>
      </w:ins>
      <w:ins w:id="543" w:author="ritis" w:date="2018-07-13T00:53:00Z">
        <w:r w:rsidR="00A51570" w:rsidRPr="00A51570">
          <w:rPr>
            <w:rFonts w:ascii="Times New Roman" w:hAnsi="Times New Roman" w:cs="Times New Roman"/>
            <w:color w:val="2A2A2A"/>
            <w:sz w:val="24"/>
            <w:szCs w:val="24"/>
            <w:shd w:val="clear" w:color="auto" w:fill="FFFFFF"/>
          </w:rPr>
          <w:t xml:space="preserve">Sandesh </w:t>
        </w:r>
        <w:proofErr w:type="spellStart"/>
        <w:r w:rsidR="00A51570" w:rsidRPr="00A51570">
          <w:rPr>
            <w:rFonts w:ascii="Times New Roman" w:hAnsi="Times New Roman" w:cs="Times New Roman"/>
            <w:color w:val="2A2A2A"/>
            <w:sz w:val="24"/>
            <w:szCs w:val="24"/>
            <w:shd w:val="clear" w:color="auto" w:fill="FFFFFF"/>
          </w:rPr>
          <w:t>Sivakumaran</w:t>
        </w:r>
        <w:proofErr w:type="spellEnd"/>
        <w:r w:rsidR="00A51570" w:rsidRPr="00A51570">
          <w:rPr>
            <w:rFonts w:ascii="Times New Roman" w:hAnsi="Times New Roman" w:cs="Times New Roman"/>
            <w:color w:val="2A2A2A"/>
            <w:sz w:val="24"/>
            <w:szCs w:val="24"/>
            <w:shd w:val="clear" w:color="auto" w:fill="FFFFFF"/>
          </w:rPr>
          <w:t>; Sexual Violence Against Men in Armed Conflict, </w:t>
        </w:r>
        <w:r w:rsidR="00A51570" w:rsidRPr="00A51570">
          <w:rPr>
            <w:rStyle w:val="Emphasis"/>
            <w:rFonts w:ascii="Times New Roman" w:hAnsi="Times New Roman" w:cs="Times New Roman"/>
            <w:color w:val="2A2A2A"/>
            <w:sz w:val="24"/>
            <w:szCs w:val="24"/>
            <w:bdr w:val="none" w:sz="0" w:space="0" w:color="auto" w:frame="1"/>
            <w:shd w:val="clear" w:color="auto" w:fill="FFFFFF"/>
          </w:rPr>
          <w:t>European Journal of International Law</w:t>
        </w:r>
        <w:r w:rsidR="00A51570" w:rsidRPr="00A51570">
          <w:rPr>
            <w:rFonts w:ascii="Times New Roman" w:hAnsi="Times New Roman" w:cs="Times New Roman"/>
            <w:color w:val="2A2A2A"/>
            <w:sz w:val="24"/>
            <w:szCs w:val="24"/>
            <w:shd w:val="clear" w:color="auto" w:fill="FFFFFF"/>
          </w:rPr>
          <w:t>, Volume 18, Issue 2, 1 April 2007, Pages 253–276</w:t>
        </w:r>
      </w:ins>
    </w:p>
    <w:p w:rsidR="0088369B" w:rsidRPr="00A51570" w:rsidRDefault="0088369B" w:rsidP="00A51570">
      <w:pPr>
        <w:pStyle w:val="ListParagraph"/>
        <w:rPr>
          <w:rStyle w:val="authors"/>
          <w:rFonts w:ascii="Times New Roman" w:hAnsi="Times New Roman" w:cs="Times New Roman"/>
          <w:sz w:val="24"/>
          <w:szCs w:val="24"/>
        </w:rPr>
      </w:pPr>
    </w:p>
    <w:p w:rsidR="008948F1" w:rsidRPr="00A51570" w:rsidRDefault="00A51570">
      <w:pPr>
        <w:pStyle w:val="ListParagraph"/>
        <w:numPr>
          <w:ilvl w:val="0"/>
          <w:numId w:val="1"/>
        </w:numPr>
        <w:spacing w:after="0" w:line="240" w:lineRule="auto"/>
        <w:ind w:left="450"/>
        <w:textAlignment w:val="baseline"/>
        <w:rPr>
          <w:ins w:id="544" w:author="ritis" w:date="2018-07-11T09:27:00Z"/>
          <w:rStyle w:val="authors"/>
          <w:rFonts w:ascii="Times New Roman" w:eastAsia="Times New Roman" w:hAnsi="Times New Roman" w:cs="Times New Roman"/>
          <w:color w:val="000000"/>
          <w:sz w:val="24"/>
          <w:szCs w:val="24"/>
          <w:rPrChange w:id="545" w:author="ritis" w:date="2018-07-13T01:00:00Z">
            <w:rPr>
              <w:ins w:id="546" w:author="ritis" w:date="2018-07-11T09:27:00Z"/>
              <w:rStyle w:val="authors"/>
              <w:rFonts w:ascii="Times New Roman" w:hAnsi="Times New Roman" w:cs="Times New Roman"/>
              <w:sz w:val="24"/>
              <w:szCs w:val="24"/>
            </w:rPr>
          </w:rPrChange>
        </w:rPr>
        <w:pPrChange w:id="547" w:author="ritis" w:date="2018-07-13T21:51:00Z">
          <w:pPr>
            <w:pStyle w:val="ListParagraph"/>
            <w:numPr>
              <w:numId w:val="1"/>
            </w:numPr>
            <w:tabs>
              <w:tab w:val="left" w:pos="270"/>
              <w:tab w:val="left" w:pos="360"/>
            </w:tabs>
            <w:autoSpaceDE w:val="0"/>
            <w:autoSpaceDN w:val="0"/>
            <w:adjustRightInd w:val="0"/>
            <w:spacing w:after="0" w:line="240" w:lineRule="auto"/>
            <w:ind w:left="360" w:hanging="270"/>
          </w:pPr>
        </w:pPrChange>
      </w:pPr>
      <w:ins w:id="548" w:author="ritis" w:date="2018-07-13T00:57:00Z">
        <w:r w:rsidRPr="00A51570">
          <w:rPr>
            <w:rFonts w:ascii="Times New Roman" w:eastAsia="Times New Roman" w:hAnsi="Times New Roman" w:cs="Times New Roman"/>
            <w:color w:val="000000"/>
            <w:sz w:val="24"/>
            <w:szCs w:val="24"/>
            <w:bdr w:val="none" w:sz="0" w:space="0" w:color="auto" w:frame="1"/>
          </w:rPr>
          <w:t>Clayton M. Bullock, </w:t>
        </w:r>
        <w:r w:rsidRPr="00345492">
          <w:rPr>
            <w:rFonts w:ascii="Times New Roman" w:eastAsia="Times New Roman" w:hAnsi="Times New Roman" w:cs="Times New Roman"/>
            <w:color w:val="000000"/>
            <w:sz w:val="24"/>
            <w:szCs w:val="24"/>
            <w:bdr w:val="none" w:sz="0" w:space="0" w:color="auto" w:frame="1"/>
          </w:rPr>
          <w:t>Mace </w:t>
        </w:r>
        <w:proofErr w:type="spellStart"/>
        <w:r w:rsidRPr="00345492">
          <w:rPr>
            <w:rFonts w:ascii="Times New Roman" w:eastAsia="Times New Roman" w:hAnsi="Times New Roman" w:cs="Times New Roman"/>
            <w:color w:val="000000"/>
            <w:sz w:val="24"/>
            <w:szCs w:val="24"/>
            <w:bdr w:val="none" w:sz="0" w:space="0" w:color="auto" w:frame="1"/>
          </w:rPr>
          <w:t>Beckson</w:t>
        </w:r>
        <w:proofErr w:type="spellEnd"/>
        <w:r w:rsidRPr="00345492">
          <w:rPr>
            <w:rFonts w:ascii="Times New Roman" w:eastAsia="Times New Roman" w:hAnsi="Times New Roman" w:cs="Times New Roman"/>
            <w:color w:val="000000"/>
            <w:sz w:val="24"/>
            <w:szCs w:val="24"/>
          </w:rPr>
          <w:t xml:space="preserve">. Male Victims of Sexual Assault: Phenomenology, Psychology, Physiology. </w:t>
        </w:r>
        <w:r w:rsidRPr="00345492">
          <w:rPr>
            <w:rFonts w:ascii="Times New Roman" w:eastAsia="Times New Roman" w:hAnsi="Times New Roman" w:cs="Times New Roman"/>
            <w:i/>
            <w:color w:val="000000"/>
            <w:sz w:val="24"/>
            <w:szCs w:val="24"/>
            <w:bdr w:val="none" w:sz="0" w:space="0" w:color="auto" w:frame="1"/>
          </w:rPr>
          <w:t>Journal of the American Academy of Psychiatry and the Law.</w:t>
        </w:r>
        <w:r w:rsidRPr="00CF5EB7">
          <w:rPr>
            <w:rFonts w:ascii="Times New Roman" w:eastAsia="Times New Roman" w:hAnsi="Times New Roman" w:cs="Times New Roman"/>
            <w:color w:val="000000"/>
            <w:sz w:val="24"/>
            <w:szCs w:val="24"/>
            <w:bdr w:val="none" w:sz="0" w:space="0" w:color="auto" w:frame="1"/>
          </w:rPr>
          <w:t> April 2011, 39 (2) 197-205.</w:t>
        </w:r>
      </w:ins>
      <w:del w:id="549" w:author="ritis" w:date="2018-07-13T00:57:00Z">
        <w:r w:rsidR="00944FA3" w:rsidRPr="00CF5EB7" w:rsidDel="00A51570">
          <w:rPr>
            <w:rStyle w:val="authors"/>
            <w:rFonts w:ascii="Times New Roman" w:hAnsi="Times New Roman" w:cs="Times New Roman"/>
            <w:sz w:val="24"/>
            <w:szCs w:val="24"/>
          </w:rPr>
          <w:delText xml:space="preserve"> </w:delText>
        </w:r>
      </w:del>
    </w:p>
    <w:p w:rsidR="006D1117" w:rsidRPr="00A51570" w:rsidRDefault="006D1117">
      <w:pPr>
        <w:tabs>
          <w:tab w:val="left" w:pos="270"/>
          <w:tab w:val="left" w:pos="360"/>
        </w:tabs>
        <w:autoSpaceDE w:val="0"/>
        <w:autoSpaceDN w:val="0"/>
        <w:adjustRightInd w:val="0"/>
        <w:spacing w:after="0" w:line="240" w:lineRule="auto"/>
        <w:rPr>
          <w:ins w:id="550" w:author="ritis" w:date="2018-07-11T09:02:00Z"/>
          <w:rStyle w:val="authors"/>
          <w:rFonts w:ascii="Times New Roman" w:hAnsi="Times New Roman" w:cs="Times New Roman"/>
          <w:sz w:val="24"/>
          <w:szCs w:val="24"/>
        </w:rPr>
        <w:pPrChange w:id="551" w:author="ritis" w:date="2018-07-13T01:00:00Z">
          <w:pPr>
            <w:pStyle w:val="ListParagraph"/>
            <w:numPr>
              <w:numId w:val="1"/>
            </w:numPr>
            <w:tabs>
              <w:tab w:val="left" w:pos="270"/>
              <w:tab w:val="left" w:pos="360"/>
            </w:tabs>
            <w:autoSpaceDE w:val="0"/>
            <w:autoSpaceDN w:val="0"/>
            <w:adjustRightInd w:val="0"/>
            <w:spacing w:after="0" w:line="240" w:lineRule="auto"/>
            <w:ind w:left="360" w:hanging="270"/>
          </w:pPr>
        </w:pPrChange>
      </w:pPr>
    </w:p>
    <w:p w:rsidR="008948F1" w:rsidRDefault="00CF5EB7" w:rsidP="00CE29E0">
      <w:pPr>
        <w:pStyle w:val="ListParagraph"/>
        <w:numPr>
          <w:ilvl w:val="0"/>
          <w:numId w:val="1"/>
        </w:numPr>
        <w:ind w:left="450"/>
        <w:rPr>
          <w:ins w:id="552" w:author="ritis" w:date="2018-07-13T21:52:00Z"/>
          <w:rFonts w:ascii="Times New Roman" w:hAnsi="Times New Roman" w:cs="Times New Roman"/>
          <w:sz w:val="24"/>
        </w:rPr>
      </w:pPr>
      <w:ins w:id="553" w:author="ritis" w:date="2018-07-13T01:35:00Z">
        <w:r w:rsidRPr="00CF5EB7">
          <w:rPr>
            <w:rFonts w:ascii="Times New Roman" w:hAnsi="Times New Roman" w:cs="Times New Roman"/>
            <w:sz w:val="24"/>
          </w:rPr>
          <w:t>Jordan Leith. Male Sexual Victimization: Victim Response, Reporting Barriers, and Treatment. Bemidji State University Honors Program. Department of Psychology, 24 April 2017</w:t>
        </w:r>
      </w:ins>
      <w:ins w:id="554" w:author="ritis" w:date="2018-07-13T01:37:00Z">
        <w:r>
          <w:rPr>
            <w:rFonts w:ascii="Times New Roman" w:hAnsi="Times New Roman" w:cs="Times New Roman"/>
            <w:sz w:val="24"/>
          </w:rPr>
          <w:t>.</w:t>
        </w:r>
      </w:ins>
    </w:p>
    <w:p w:rsidR="00CE29E0" w:rsidRPr="00CE29E0" w:rsidRDefault="00CE29E0">
      <w:pPr>
        <w:pStyle w:val="ListParagraph"/>
        <w:rPr>
          <w:ins w:id="555" w:author="ritis" w:date="2018-07-13T21:52:00Z"/>
          <w:rStyle w:val="authors"/>
          <w:rFonts w:ascii="Times New Roman" w:hAnsi="Times New Roman" w:cs="Times New Roman"/>
          <w:sz w:val="24"/>
        </w:rPr>
        <w:pPrChange w:id="556" w:author="ritis" w:date="2018-07-13T21:52:00Z">
          <w:pPr>
            <w:pStyle w:val="ListParagraph"/>
            <w:numPr>
              <w:numId w:val="1"/>
            </w:numPr>
            <w:ind w:left="450" w:hanging="360"/>
          </w:pPr>
        </w:pPrChange>
      </w:pPr>
    </w:p>
    <w:p w:rsidR="00BD5E0F" w:rsidRDefault="00BD5E0F">
      <w:pPr>
        <w:pStyle w:val="ListParagraph"/>
        <w:numPr>
          <w:ilvl w:val="0"/>
          <w:numId w:val="1"/>
        </w:numPr>
        <w:ind w:left="450"/>
        <w:rPr>
          <w:ins w:id="557" w:author="ritis" w:date="2018-07-13T21:59:00Z"/>
          <w:rFonts w:ascii="Times New Roman" w:hAnsi="Times New Roman" w:cs="Times New Roman"/>
          <w:sz w:val="24"/>
        </w:rPr>
        <w:pPrChange w:id="558" w:author="ritis" w:date="2018-07-13T22:00:00Z">
          <w:pPr>
            <w:pStyle w:val="ListParagraph"/>
            <w:numPr>
              <w:numId w:val="1"/>
            </w:numPr>
            <w:ind w:left="360" w:hanging="360"/>
          </w:pPr>
        </w:pPrChange>
      </w:pPr>
      <w:ins w:id="559" w:author="ritis" w:date="2018-07-13T21:57:00Z">
        <w:r>
          <w:rPr>
            <w:rFonts w:ascii="Times New Roman" w:hAnsi="Times New Roman" w:cs="Times New Roman"/>
            <w:sz w:val="24"/>
          </w:rPr>
          <w:t>Male survivors of sexual assault. Sexual Assault Prevention and Awareness Center, University of Michigan</w:t>
        </w:r>
      </w:ins>
      <w:ins w:id="560" w:author="ritis" w:date="2018-07-13T21:59:00Z">
        <w:r>
          <w:rPr>
            <w:rFonts w:ascii="Times New Roman" w:hAnsi="Times New Roman" w:cs="Times New Roman"/>
            <w:sz w:val="24"/>
          </w:rPr>
          <w:t xml:space="preserve">; </w:t>
        </w:r>
        <w:r w:rsidRPr="00BD5E0F">
          <w:rPr>
            <w:rFonts w:ascii="Times New Roman" w:hAnsi="Times New Roman" w:cs="Times New Roman"/>
            <w:sz w:val="24"/>
          </w:rPr>
          <w:t>https://sapac.umich.edu/article/53</w:t>
        </w:r>
      </w:ins>
    </w:p>
    <w:p w:rsidR="00BD5E0F" w:rsidRPr="00BD5E0F" w:rsidRDefault="00BD5E0F">
      <w:pPr>
        <w:pStyle w:val="NoSpacing"/>
        <w:rPr>
          <w:ins w:id="561" w:author="ritis" w:date="2018-07-11T09:02:00Z"/>
          <w:rStyle w:val="authors"/>
          <w:rFonts w:ascii="Times New Roman" w:hAnsi="Times New Roman" w:cs="Times New Roman"/>
          <w:sz w:val="24"/>
        </w:rPr>
        <w:pPrChange w:id="562" w:author="ritis" w:date="2018-07-13T21:59:00Z">
          <w:pPr>
            <w:pStyle w:val="ListParagraph"/>
            <w:numPr>
              <w:numId w:val="1"/>
            </w:numPr>
            <w:tabs>
              <w:tab w:val="left" w:pos="270"/>
              <w:tab w:val="left" w:pos="360"/>
            </w:tabs>
            <w:autoSpaceDE w:val="0"/>
            <w:autoSpaceDN w:val="0"/>
            <w:adjustRightInd w:val="0"/>
            <w:spacing w:after="0" w:line="240" w:lineRule="auto"/>
            <w:ind w:left="360" w:hanging="360"/>
          </w:pPr>
        </w:pPrChange>
      </w:pPr>
    </w:p>
    <w:p w:rsidR="00A67C35" w:rsidRPr="00345492" w:rsidRDefault="0088369B" w:rsidP="00A51570">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345492">
        <w:rPr>
          <w:rStyle w:val="authors"/>
          <w:rFonts w:ascii="Times New Roman" w:hAnsi="Times New Roman" w:cs="Times New Roman"/>
          <w:sz w:val="24"/>
          <w:szCs w:val="24"/>
        </w:rPr>
        <w:t>Rose McKeon Olson,</w:t>
      </w:r>
      <w:r w:rsidRPr="00345492">
        <w:rPr>
          <w:rStyle w:val="apple-converted-space"/>
          <w:rFonts w:ascii="Times New Roman" w:hAnsi="Times New Roman" w:cs="Times New Roman"/>
          <w:sz w:val="24"/>
          <w:szCs w:val="24"/>
        </w:rPr>
        <w:t> </w:t>
      </w:r>
      <w:r w:rsidRPr="00345492">
        <w:rPr>
          <w:rStyle w:val="authors"/>
          <w:rFonts w:ascii="Times New Roman" w:hAnsi="Times New Roman" w:cs="Times New Roman"/>
          <w:sz w:val="24"/>
          <w:szCs w:val="24"/>
        </w:rPr>
        <w:t>Claudia García-Moreno. “</w:t>
      </w:r>
      <w:r w:rsidRPr="00345492">
        <w:rPr>
          <w:rFonts w:ascii="Times New Roman" w:hAnsi="Times New Roman" w:cs="Times New Roman"/>
          <w:bCs/>
          <w:sz w:val="24"/>
          <w:szCs w:val="24"/>
        </w:rPr>
        <w:t xml:space="preserve">Virginity testing: a systematic review”. </w:t>
      </w:r>
      <w:r w:rsidRPr="00345492">
        <w:rPr>
          <w:rFonts w:ascii="Times New Roman" w:hAnsi="Times New Roman" w:cs="Times New Roman"/>
          <w:sz w:val="24"/>
          <w:szCs w:val="24"/>
        </w:rPr>
        <w:t>Reproductive Health, 2017, Volume 14, Number 1, Page 1.</w:t>
      </w:r>
    </w:p>
    <w:p w:rsidR="000E6E11" w:rsidRPr="00CF5EB7" w:rsidRDefault="000E6E11" w:rsidP="00345492">
      <w:pPr>
        <w:pStyle w:val="ListParagraph"/>
        <w:rPr>
          <w:rFonts w:ascii="Times New Roman" w:hAnsi="Times New Roman" w:cs="Times New Roman"/>
          <w:sz w:val="24"/>
          <w:szCs w:val="24"/>
        </w:rPr>
      </w:pPr>
    </w:p>
    <w:p w:rsidR="000E6E11" w:rsidRPr="00CF5EB7" w:rsidRDefault="000E6E11" w:rsidP="00345492">
      <w:pPr>
        <w:pStyle w:val="ListParagraph"/>
        <w:numPr>
          <w:ilvl w:val="0"/>
          <w:numId w:val="1"/>
        </w:numPr>
        <w:tabs>
          <w:tab w:val="left" w:pos="270"/>
          <w:tab w:val="left" w:pos="360"/>
        </w:tabs>
        <w:autoSpaceDE w:val="0"/>
        <w:autoSpaceDN w:val="0"/>
        <w:adjustRightInd w:val="0"/>
        <w:spacing w:after="0" w:line="240" w:lineRule="auto"/>
        <w:ind w:hanging="270"/>
        <w:rPr>
          <w:rFonts w:ascii="Times New Roman" w:hAnsi="Times New Roman" w:cs="Times New Roman"/>
          <w:sz w:val="24"/>
          <w:szCs w:val="24"/>
        </w:rPr>
      </w:pPr>
      <w:r w:rsidRPr="00CF5EB7">
        <w:rPr>
          <w:rFonts w:ascii="Times New Roman" w:hAnsi="Times New Roman" w:cs="Times New Roman"/>
          <w:sz w:val="24"/>
          <w:szCs w:val="24"/>
        </w:rPr>
        <w:t xml:space="preserve"> </w:t>
      </w:r>
      <w:r w:rsidRPr="00CF5EB7">
        <w:rPr>
          <w:rFonts w:ascii="Times New Roman" w:hAnsi="Times New Roman" w:cs="Times New Roman"/>
          <w:sz w:val="24"/>
          <w:szCs w:val="24"/>
          <w:shd w:val="clear" w:color="auto" w:fill="FFFFFF"/>
        </w:rPr>
        <w:t xml:space="preserve">Khanna, </w:t>
      </w:r>
      <w:proofErr w:type="spellStart"/>
      <w:r w:rsidRPr="00CF5EB7">
        <w:rPr>
          <w:rFonts w:ascii="Times New Roman" w:hAnsi="Times New Roman" w:cs="Times New Roman"/>
          <w:sz w:val="24"/>
          <w:szCs w:val="24"/>
          <w:shd w:val="clear" w:color="auto" w:fill="FFFFFF"/>
        </w:rPr>
        <w:t>Renu</w:t>
      </w:r>
      <w:proofErr w:type="spellEnd"/>
      <w:r w:rsidRPr="00CF5EB7">
        <w:rPr>
          <w:rFonts w:ascii="Times New Roman" w:hAnsi="Times New Roman" w:cs="Times New Roman"/>
          <w:sz w:val="24"/>
          <w:szCs w:val="24"/>
          <w:shd w:val="clear" w:color="auto" w:fill="FFFFFF"/>
        </w:rPr>
        <w:t xml:space="preserve">. “Obstetrics and </w:t>
      </w:r>
      <w:proofErr w:type="spellStart"/>
      <w:r w:rsidRPr="00CF5EB7">
        <w:rPr>
          <w:rFonts w:ascii="Times New Roman" w:hAnsi="Times New Roman" w:cs="Times New Roman"/>
          <w:sz w:val="24"/>
          <w:szCs w:val="24"/>
          <w:shd w:val="clear" w:color="auto" w:fill="FFFFFF"/>
        </w:rPr>
        <w:t>Gynaecology</w:t>
      </w:r>
      <w:proofErr w:type="spellEnd"/>
      <w:r w:rsidRPr="00CF5EB7">
        <w:rPr>
          <w:rFonts w:ascii="Times New Roman" w:hAnsi="Times New Roman" w:cs="Times New Roman"/>
          <w:sz w:val="24"/>
          <w:szCs w:val="24"/>
          <w:shd w:val="clear" w:color="auto" w:fill="FFFFFF"/>
        </w:rPr>
        <w:t>: A Women's Health Approach to Textbooks.”</w:t>
      </w:r>
      <w:r w:rsidRPr="00CF5EB7">
        <w:rPr>
          <w:rStyle w:val="apple-converted-space"/>
          <w:rFonts w:ascii="Times New Roman" w:hAnsi="Times New Roman" w:cs="Times New Roman"/>
          <w:sz w:val="24"/>
          <w:szCs w:val="24"/>
          <w:shd w:val="clear" w:color="auto" w:fill="FFFFFF"/>
        </w:rPr>
        <w:t> </w:t>
      </w:r>
      <w:r w:rsidRPr="00CF5EB7">
        <w:rPr>
          <w:rFonts w:ascii="Times New Roman" w:hAnsi="Times New Roman" w:cs="Times New Roman"/>
          <w:i/>
          <w:iCs/>
          <w:sz w:val="24"/>
          <w:szCs w:val="24"/>
          <w:shd w:val="clear" w:color="auto" w:fill="FFFFFF"/>
        </w:rPr>
        <w:t>Economic and Political Weekly</w:t>
      </w:r>
      <w:r w:rsidRPr="00CF5EB7">
        <w:rPr>
          <w:rFonts w:ascii="Times New Roman" w:hAnsi="Times New Roman" w:cs="Times New Roman"/>
          <w:sz w:val="24"/>
          <w:szCs w:val="24"/>
          <w:shd w:val="clear" w:color="auto" w:fill="FFFFFF"/>
        </w:rPr>
        <w:t>, vol. 40, no. 18, 2005, pp. 1876–1881.</w:t>
      </w:r>
    </w:p>
    <w:p w:rsidR="00A67C35" w:rsidRPr="00CF5EB7" w:rsidRDefault="00A67C35" w:rsidP="00345492">
      <w:pPr>
        <w:pStyle w:val="ListParagraph"/>
        <w:tabs>
          <w:tab w:val="left" w:pos="270"/>
          <w:tab w:val="left" w:pos="360"/>
        </w:tabs>
        <w:autoSpaceDE w:val="0"/>
        <w:autoSpaceDN w:val="0"/>
        <w:adjustRightInd w:val="0"/>
        <w:spacing w:after="0" w:line="240" w:lineRule="auto"/>
        <w:ind w:left="360"/>
        <w:rPr>
          <w:rFonts w:ascii="Times New Roman" w:hAnsi="Times New Roman" w:cs="Times New Roman"/>
          <w:sz w:val="24"/>
          <w:szCs w:val="24"/>
        </w:rPr>
      </w:pPr>
    </w:p>
    <w:p w:rsidR="00DF1B27" w:rsidRPr="00A51570" w:rsidRDefault="00944FA3" w:rsidP="00345492">
      <w:pPr>
        <w:pStyle w:val="ListParagraph"/>
        <w:numPr>
          <w:ilvl w:val="0"/>
          <w:numId w:val="1"/>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sidRPr="00CF5EB7">
        <w:rPr>
          <w:rFonts w:ascii="Times New Roman" w:hAnsi="Times New Roman" w:cs="Times New Roman"/>
          <w:sz w:val="24"/>
          <w:szCs w:val="24"/>
        </w:rPr>
        <w:t xml:space="preserve"> </w:t>
      </w:r>
      <w:r w:rsidR="00A67C35" w:rsidRPr="00CF5EB7">
        <w:rPr>
          <w:rFonts w:ascii="Times New Roman" w:hAnsi="Times New Roman" w:cs="Times New Roman"/>
          <w:sz w:val="24"/>
          <w:szCs w:val="24"/>
        </w:rPr>
        <w:t xml:space="preserve">Standards of Sterilization;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"http://www.nhm.gov.in/nhm/nrhm/guidelines/nrhm-guidelines/family-planning-guidelines.html" </w:instrText>
      </w:r>
      <w:r w:rsidR="00CA6559" w:rsidRPr="00A51570">
        <w:rPr>
          <w:rStyle w:val="Hyperlink"/>
          <w:rFonts w:ascii="Times New Roman" w:hAnsi="Times New Roman" w:cs="Times New Roman"/>
          <w:sz w:val="24"/>
          <w:szCs w:val="24"/>
          <w:rPrChange w:id="563" w:author="ritis" w:date="2018-07-13T01:00:00Z">
            <w:rPr>
              <w:rStyle w:val="Hyperlink"/>
              <w:rFonts w:ascii="Times New Roman" w:hAnsi="Times New Roman" w:cs="Times New Roman"/>
              <w:sz w:val="24"/>
              <w:szCs w:val="24"/>
            </w:rPr>
          </w:rPrChange>
        </w:rPr>
        <w:fldChar w:fldCharType="separate"/>
      </w:r>
      <w:r w:rsidR="00A67C35" w:rsidRPr="00A51570">
        <w:rPr>
          <w:rStyle w:val="Hyperlink"/>
          <w:rFonts w:ascii="Times New Roman" w:hAnsi="Times New Roman" w:cs="Times New Roman"/>
          <w:sz w:val="24"/>
          <w:szCs w:val="24"/>
        </w:rPr>
        <w:t>http://www.nhm.gov.in/nhm/nrhm/guidelines/nrhm-guidelines/family-planning-guidelines.html</w:t>
      </w:r>
      <w:r w:rsidR="00CA6559" w:rsidRPr="00A51570">
        <w:rPr>
          <w:rStyle w:val="Hyperlink"/>
          <w:rFonts w:ascii="Times New Roman" w:hAnsi="Times New Roman" w:cs="Times New Roman"/>
          <w:sz w:val="24"/>
          <w:szCs w:val="24"/>
        </w:rPr>
        <w:fldChar w:fldCharType="end"/>
      </w:r>
    </w:p>
    <w:p w:rsidR="00DF1B27" w:rsidRPr="00A51570" w:rsidRDefault="00DF1B27" w:rsidP="00345492">
      <w:pPr>
        <w:pStyle w:val="ListParagraph"/>
        <w:rPr>
          <w:rFonts w:ascii="Times New Roman" w:hAnsi="Times New Roman" w:cs="Times New Roman"/>
          <w:sz w:val="24"/>
          <w:szCs w:val="24"/>
          <w:shd w:val="clear" w:color="auto" w:fill="FFFFFF"/>
        </w:rPr>
      </w:pPr>
    </w:p>
    <w:p w:rsidR="00DF1B27" w:rsidRPr="00345492" w:rsidRDefault="007D25BC" w:rsidP="00345492">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345492">
        <w:rPr>
          <w:rFonts w:ascii="Times New Roman" w:hAnsi="Times New Roman" w:cs="Times New Roman"/>
          <w:sz w:val="24"/>
          <w:szCs w:val="24"/>
          <w:shd w:val="clear" w:color="auto" w:fill="FFFFFF"/>
        </w:rPr>
        <w:t xml:space="preserve"> </w:t>
      </w:r>
      <w:proofErr w:type="spellStart"/>
      <w:r w:rsidR="000E6E11" w:rsidRPr="00345492">
        <w:rPr>
          <w:rFonts w:ascii="Times New Roman" w:hAnsi="Times New Roman" w:cs="Times New Roman"/>
          <w:sz w:val="24"/>
          <w:szCs w:val="24"/>
          <w:shd w:val="clear" w:color="auto" w:fill="FFFFFF"/>
        </w:rPr>
        <w:t>Keerti</w:t>
      </w:r>
      <w:proofErr w:type="spellEnd"/>
      <w:r w:rsidR="000E6E11" w:rsidRPr="00345492">
        <w:rPr>
          <w:rFonts w:ascii="Times New Roman" w:hAnsi="Times New Roman" w:cs="Times New Roman"/>
          <w:sz w:val="24"/>
          <w:szCs w:val="24"/>
          <w:shd w:val="clear" w:color="auto" w:fill="FFFFFF"/>
        </w:rPr>
        <w:t xml:space="preserve"> </w:t>
      </w:r>
      <w:proofErr w:type="spellStart"/>
      <w:r w:rsidR="000E6E11" w:rsidRPr="00345492">
        <w:rPr>
          <w:rFonts w:ascii="Times New Roman" w:hAnsi="Times New Roman" w:cs="Times New Roman"/>
          <w:sz w:val="24"/>
          <w:szCs w:val="24"/>
          <w:shd w:val="clear" w:color="auto" w:fill="FFFFFF"/>
        </w:rPr>
        <w:t>Iyengar</w:t>
      </w:r>
      <w:proofErr w:type="spellEnd"/>
      <w:r w:rsidR="000E6E11" w:rsidRPr="00345492">
        <w:rPr>
          <w:rFonts w:ascii="Times New Roman" w:hAnsi="Times New Roman" w:cs="Times New Roman"/>
          <w:sz w:val="24"/>
          <w:szCs w:val="24"/>
          <w:shd w:val="clear" w:color="auto" w:fill="FFFFFF"/>
        </w:rPr>
        <w:t xml:space="preserve">. “How Gender-Sensitive Are Obstetrics and </w:t>
      </w:r>
      <w:proofErr w:type="spellStart"/>
      <w:r w:rsidR="000E6E11" w:rsidRPr="00345492">
        <w:rPr>
          <w:rFonts w:ascii="Times New Roman" w:hAnsi="Times New Roman" w:cs="Times New Roman"/>
          <w:sz w:val="24"/>
          <w:szCs w:val="24"/>
          <w:shd w:val="clear" w:color="auto" w:fill="FFFFFF"/>
        </w:rPr>
        <w:t>Gynaecology</w:t>
      </w:r>
      <w:proofErr w:type="spellEnd"/>
      <w:r w:rsidR="000E6E11" w:rsidRPr="00345492">
        <w:rPr>
          <w:rFonts w:ascii="Times New Roman" w:hAnsi="Times New Roman" w:cs="Times New Roman"/>
          <w:sz w:val="24"/>
          <w:szCs w:val="24"/>
          <w:shd w:val="clear" w:color="auto" w:fill="FFFFFF"/>
        </w:rPr>
        <w:t xml:space="preserve"> Textbooks?”</w:t>
      </w:r>
      <w:r w:rsidR="000E6E11" w:rsidRPr="00345492">
        <w:rPr>
          <w:rStyle w:val="apple-converted-space"/>
          <w:rFonts w:ascii="Times New Roman" w:hAnsi="Times New Roman" w:cs="Times New Roman"/>
          <w:sz w:val="24"/>
          <w:szCs w:val="24"/>
          <w:shd w:val="clear" w:color="auto" w:fill="FFFFFF"/>
        </w:rPr>
        <w:t> </w:t>
      </w:r>
      <w:r w:rsidR="000E6E11" w:rsidRPr="00345492">
        <w:rPr>
          <w:rFonts w:ascii="Times New Roman" w:hAnsi="Times New Roman" w:cs="Times New Roman"/>
          <w:i/>
          <w:iCs/>
          <w:sz w:val="24"/>
          <w:szCs w:val="24"/>
          <w:shd w:val="clear" w:color="auto" w:fill="FFFFFF"/>
        </w:rPr>
        <w:t>Economic and Political Weekly</w:t>
      </w:r>
      <w:r w:rsidR="000E6E11" w:rsidRPr="00345492">
        <w:rPr>
          <w:rFonts w:ascii="Times New Roman" w:hAnsi="Times New Roman" w:cs="Times New Roman"/>
          <w:sz w:val="24"/>
          <w:szCs w:val="24"/>
          <w:shd w:val="clear" w:color="auto" w:fill="FFFFFF"/>
        </w:rPr>
        <w:t>, vol. 40, no. 18, 2005, pp. 1839–1846.</w:t>
      </w:r>
    </w:p>
    <w:p w:rsidR="00DF1B27" w:rsidRPr="00345492" w:rsidRDefault="00DF1B27" w:rsidP="00345492">
      <w:pPr>
        <w:pStyle w:val="ListParagraph"/>
        <w:rPr>
          <w:rFonts w:ascii="Times New Roman" w:hAnsi="Times New Roman" w:cs="Times New Roman"/>
          <w:sz w:val="24"/>
          <w:szCs w:val="24"/>
        </w:rPr>
      </w:pPr>
    </w:p>
    <w:p w:rsidR="00DF1B27" w:rsidRPr="00A51570" w:rsidRDefault="00A67C35"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345492">
        <w:rPr>
          <w:rFonts w:ascii="Times New Roman" w:hAnsi="Times New Roman" w:cs="Times New Roman"/>
          <w:sz w:val="24"/>
          <w:szCs w:val="24"/>
        </w:rPr>
        <w:t xml:space="preserve">WHO guidelines for starting OC pills;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"http://www.who.int/bulletin/archives/78(8)1015.pdf" </w:instrText>
      </w:r>
      <w:r w:rsidR="00CA6559" w:rsidRPr="00A51570">
        <w:rPr>
          <w:rStyle w:val="Hyperlink"/>
          <w:rFonts w:ascii="Times New Roman" w:hAnsi="Times New Roman" w:cs="Times New Roman"/>
          <w:sz w:val="24"/>
          <w:szCs w:val="24"/>
          <w:rPrChange w:id="564"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http://www.who.int/bulletin/archives/78(8)1015.pdf</w:t>
      </w:r>
      <w:r w:rsidR="00CA6559" w:rsidRPr="00A51570">
        <w:rPr>
          <w:rStyle w:val="Hyperlink"/>
          <w:rFonts w:ascii="Times New Roman" w:hAnsi="Times New Roman" w:cs="Times New Roman"/>
          <w:sz w:val="24"/>
          <w:szCs w:val="24"/>
        </w:rPr>
        <w:fldChar w:fldCharType="end"/>
      </w:r>
      <w:r w:rsidR="0088369B" w:rsidRPr="00A51570">
        <w:rPr>
          <w:rFonts w:ascii="Times New Roman" w:hAnsi="Times New Roman" w:cs="Times New Roman"/>
          <w:sz w:val="24"/>
          <w:szCs w:val="24"/>
        </w:rPr>
        <w:t xml:space="preserve"> ; </w:t>
      </w:r>
      <w:r w:rsidRPr="00A51570">
        <w:rPr>
          <w:rFonts w:ascii="Times New Roman" w:hAnsi="Times New Roman" w:cs="Times New Roman"/>
          <w:sz w:val="24"/>
          <w:szCs w:val="24"/>
        </w:rPr>
        <w:t xml:space="preserve">For Emergency Contraception;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"http://www.who.int/mediacentre/factsheets/fs244/en/" </w:instrText>
      </w:r>
      <w:r w:rsidR="00CA6559" w:rsidRPr="00A51570">
        <w:rPr>
          <w:rStyle w:val="Hyperlink"/>
          <w:rFonts w:ascii="Times New Roman" w:hAnsi="Times New Roman" w:cs="Times New Roman"/>
          <w:sz w:val="24"/>
          <w:szCs w:val="24"/>
          <w:rPrChange w:id="565"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http://www.who.int/mediacentre/factsheets/fs244/en/</w:t>
      </w:r>
      <w:r w:rsidR="00CA6559" w:rsidRPr="00A51570">
        <w:rPr>
          <w:rStyle w:val="Hyperlink"/>
          <w:rFonts w:ascii="Times New Roman" w:hAnsi="Times New Roman" w:cs="Times New Roman"/>
          <w:sz w:val="24"/>
          <w:szCs w:val="24"/>
        </w:rPr>
        <w:fldChar w:fldCharType="end"/>
      </w:r>
    </w:p>
    <w:p w:rsidR="00DF1B27" w:rsidRPr="00A51570" w:rsidRDefault="00DF1B27" w:rsidP="00CF5EB7">
      <w:pPr>
        <w:pStyle w:val="ListParagraph"/>
        <w:rPr>
          <w:rFonts w:ascii="Times New Roman" w:hAnsi="Times New Roman" w:cs="Times New Roman"/>
          <w:sz w:val="24"/>
          <w:szCs w:val="24"/>
          <w:shd w:val="clear" w:color="auto" w:fill="FFFFFF"/>
        </w:rPr>
      </w:pPr>
    </w:p>
    <w:p w:rsidR="00DF1B27" w:rsidRPr="00CF5EB7" w:rsidRDefault="00DF1B27"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r w:rsidRPr="00345492">
        <w:rPr>
          <w:rFonts w:ascii="Times New Roman" w:hAnsi="Times New Roman" w:cs="Times New Roman"/>
          <w:sz w:val="24"/>
          <w:szCs w:val="24"/>
          <w:shd w:val="clear" w:color="auto" w:fill="FFFFFF"/>
        </w:rPr>
        <w:t xml:space="preserve">Nirmala </w:t>
      </w:r>
      <w:proofErr w:type="spellStart"/>
      <w:r w:rsidRPr="00345492">
        <w:rPr>
          <w:rFonts w:ascii="Times New Roman" w:hAnsi="Times New Roman" w:cs="Times New Roman"/>
          <w:sz w:val="24"/>
          <w:szCs w:val="24"/>
          <w:shd w:val="clear" w:color="auto" w:fill="FFFFFF"/>
        </w:rPr>
        <w:t>Sudhakaran</w:t>
      </w:r>
      <w:proofErr w:type="spellEnd"/>
      <w:r w:rsidRPr="00345492">
        <w:rPr>
          <w:rFonts w:ascii="Times New Roman" w:hAnsi="Times New Roman" w:cs="Times New Roman"/>
          <w:sz w:val="24"/>
          <w:szCs w:val="24"/>
          <w:shd w:val="clear" w:color="auto" w:fill="FFFFFF"/>
        </w:rPr>
        <w:t>. “Teaching Clinical Obstetrics: A Short Note.”</w:t>
      </w:r>
      <w:r w:rsidRPr="00345492">
        <w:rPr>
          <w:rStyle w:val="apple-converted-space"/>
          <w:rFonts w:ascii="Times New Roman" w:hAnsi="Times New Roman" w:cs="Times New Roman"/>
          <w:sz w:val="24"/>
          <w:szCs w:val="24"/>
          <w:shd w:val="clear" w:color="auto" w:fill="FFFFFF"/>
        </w:rPr>
        <w:t> </w:t>
      </w:r>
      <w:r w:rsidRPr="00CF5EB7">
        <w:rPr>
          <w:rFonts w:ascii="Times New Roman" w:hAnsi="Times New Roman" w:cs="Times New Roman"/>
          <w:i/>
          <w:iCs/>
          <w:sz w:val="24"/>
          <w:szCs w:val="24"/>
          <w:shd w:val="clear" w:color="auto" w:fill="FFFFFF"/>
        </w:rPr>
        <w:t>Economic and Political Weekly</w:t>
      </w:r>
      <w:r w:rsidRPr="00CF5EB7">
        <w:rPr>
          <w:rFonts w:ascii="Times New Roman" w:hAnsi="Times New Roman" w:cs="Times New Roman"/>
          <w:sz w:val="24"/>
          <w:szCs w:val="24"/>
          <w:shd w:val="clear" w:color="auto" w:fill="FFFFFF"/>
        </w:rPr>
        <w:t>, vol. 40, no. 18, 2005, pp. 1867–1869.</w:t>
      </w:r>
    </w:p>
    <w:p w:rsidR="00DF1B27" w:rsidRPr="00CF5EB7" w:rsidRDefault="00DF1B27" w:rsidP="00CF5EB7">
      <w:pPr>
        <w:pStyle w:val="ListParagraph"/>
        <w:rPr>
          <w:rFonts w:ascii="Times New Roman" w:hAnsi="Times New Roman" w:cs="Times New Roman"/>
          <w:sz w:val="24"/>
          <w:szCs w:val="24"/>
        </w:rPr>
      </w:pPr>
    </w:p>
    <w:p w:rsidR="00DF1B27" w:rsidRPr="00A51570" w:rsidRDefault="00C655A3"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rStyle w:val="Hyperlink"/>
          <w:rFonts w:ascii="Times New Roman" w:hAnsi="Times New Roman" w:cs="Times New Roman"/>
          <w:color w:val="auto"/>
          <w:sz w:val="24"/>
          <w:szCs w:val="24"/>
          <w:u w:val="none"/>
        </w:rPr>
      </w:pPr>
      <w:r w:rsidRPr="00CF5EB7">
        <w:rPr>
          <w:rFonts w:ascii="Times New Roman" w:hAnsi="Times New Roman" w:cs="Times New Roman"/>
          <w:sz w:val="24"/>
          <w:szCs w:val="24"/>
        </w:rPr>
        <w:t xml:space="preserve">WHO guidelines on Respectful Maternal care; </w:t>
      </w:r>
      <w:r w:rsidR="00CA6559" w:rsidRPr="00A51570">
        <w:rPr>
          <w:rStyle w:val="Hyperlink"/>
          <w:rFonts w:ascii="Times New Roman" w:hAnsi="Times New Roman" w:cs="Times New Roman"/>
          <w:sz w:val="24"/>
          <w:szCs w:val="24"/>
        </w:rPr>
        <w:fldChar w:fldCharType="begin"/>
      </w:r>
      <w:r w:rsidR="00CA6559" w:rsidRPr="00A51570">
        <w:rPr>
          <w:rStyle w:val="Hyperlink"/>
          <w:rFonts w:ascii="Times New Roman" w:hAnsi="Times New Roman" w:cs="Times New Roman"/>
          <w:sz w:val="24"/>
          <w:szCs w:val="24"/>
        </w:rPr>
        <w:instrText xml:space="preserve"> HYPERLINK "http://www.who.int/reproductivehealth/news/antenatal-care/en/" </w:instrText>
      </w:r>
      <w:r w:rsidR="00CA6559" w:rsidRPr="00A51570">
        <w:rPr>
          <w:rStyle w:val="Hyperlink"/>
          <w:rFonts w:ascii="Times New Roman" w:hAnsi="Times New Roman" w:cs="Times New Roman"/>
          <w:sz w:val="24"/>
          <w:szCs w:val="24"/>
          <w:rPrChange w:id="566" w:author="ritis" w:date="2018-07-13T01:00:00Z">
            <w:rPr>
              <w:rStyle w:val="Hyperlink"/>
              <w:rFonts w:ascii="Times New Roman" w:hAnsi="Times New Roman" w:cs="Times New Roman"/>
              <w:sz w:val="24"/>
              <w:szCs w:val="24"/>
            </w:rPr>
          </w:rPrChange>
        </w:rPr>
        <w:fldChar w:fldCharType="separate"/>
      </w:r>
      <w:r w:rsidRPr="00A51570">
        <w:rPr>
          <w:rStyle w:val="Hyperlink"/>
          <w:rFonts w:ascii="Times New Roman" w:hAnsi="Times New Roman" w:cs="Times New Roman"/>
          <w:sz w:val="24"/>
          <w:szCs w:val="24"/>
        </w:rPr>
        <w:t>http://www.who.int/reproductivehealth/news/antenatal-care/en/</w:t>
      </w:r>
      <w:r w:rsidR="00CA6559" w:rsidRPr="00A51570">
        <w:rPr>
          <w:rStyle w:val="Hyperlink"/>
          <w:rFonts w:ascii="Times New Roman" w:hAnsi="Times New Roman" w:cs="Times New Roman"/>
          <w:sz w:val="24"/>
          <w:szCs w:val="24"/>
        </w:rPr>
        <w:fldChar w:fldCharType="end"/>
      </w:r>
    </w:p>
    <w:p w:rsidR="00DF1B27" w:rsidRPr="00A51570" w:rsidRDefault="00DF1B27" w:rsidP="00CF5EB7">
      <w:pPr>
        <w:pStyle w:val="ListParagraph"/>
        <w:rPr>
          <w:rFonts w:ascii="Times New Roman" w:hAnsi="Times New Roman" w:cs="Times New Roman"/>
          <w:sz w:val="24"/>
          <w:szCs w:val="24"/>
          <w:shd w:val="clear" w:color="auto" w:fill="FFFFFF"/>
        </w:rPr>
      </w:pPr>
    </w:p>
    <w:p w:rsidR="00DF1B27" w:rsidRPr="00A51570" w:rsidRDefault="00DF1B27" w:rsidP="00CF5EB7">
      <w:pPr>
        <w:pStyle w:val="ListParagraph"/>
        <w:numPr>
          <w:ilvl w:val="0"/>
          <w:numId w:val="1"/>
        </w:numPr>
        <w:tabs>
          <w:tab w:val="left" w:pos="270"/>
          <w:tab w:val="left" w:pos="360"/>
          <w:tab w:val="left" w:pos="450"/>
        </w:tabs>
        <w:autoSpaceDE w:val="0"/>
        <w:autoSpaceDN w:val="0"/>
        <w:adjustRightInd w:val="0"/>
        <w:spacing w:after="0" w:line="240" w:lineRule="auto"/>
        <w:ind w:left="450"/>
        <w:rPr>
          <w:ins w:id="567" w:author="ritis" w:date="2018-07-11T09:16:00Z"/>
          <w:rFonts w:ascii="Times New Roman" w:hAnsi="Times New Roman" w:cs="Times New Roman"/>
          <w:sz w:val="24"/>
          <w:szCs w:val="24"/>
          <w:rPrChange w:id="568" w:author="ritis" w:date="2018-07-13T01:00:00Z">
            <w:rPr>
              <w:ins w:id="569" w:author="ritis" w:date="2018-07-11T09:16:00Z"/>
              <w:rFonts w:ascii="Times New Roman" w:hAnsi="Times New Roman" w:cs="Times New Roman"/>
              <w:sz w:val="24"/>
              <w:szCs w:val="24"/>
              <w:shd w:val="clear" w:color="auto" w:fill="FFFFFF"/>
            </w:rPr>
          </w:rPrChange>
        </w:rPr>
      </w:pPr>
      <w:r w:rsidRPr="00345492">
        <w:rPr>
          <w:rFonts w:ascii="Times New Roman" w:hAnsi="Times New Roman" w:cs="Times New Roman"/>
          <w:sz w:val="24"/>
          <w:szCs w:val="24"/>
          <w:shd w:val="clear" w:color="auto" w:fill="FFFFFF"/>
        </w:rPr>
        <w:t>Padma Prakash. “Where Is the Woman in Preventive and Social Medicine? Sociological Perspectives.”</w:t>
      </w:r>
      <w:r w:rsidRPr="00345492">
        <w:rPr>
          <w:rStyle w:val="apple-converted-space"/>
          <w:rFonts w:ascii="Times New Roman" w:hAnsi="Times New Roman" w:cs="Times New Roman"/>
          <w:sz w:val="24"/>
          <w:szCs w:val="24"/>
          <w:shd w:val="clear" w:color="auto" w:fill="FFFFFF"/>
        </w:rPr>
        <w:t> </w:t>
      </w:r>
      <w:r w:rsidRPr="00CF5EB7">
        <w:rPr>
          <w:rFonts w:ascii="Times New Roman" w:hAnsi="Times New Roman" w:cs="Times New Roman"/>
          <w:i/>
          <w:iCs/>
          <w:sz w:val="24"/>
          <w:szCs w:val="24"/>
          <w:shd w:val="clear" w:color="auto" w:fill="FFFFFF"/>
        </w:rPr>
        <w:t>Economic and Political Weekly</w:t>
      </w:r>
      <w:r w:rsidRPr="00CF5EB7">
        <w:rPr>
          <w:rFonts w:ascii="Times New Roman" w:hAnsi="Times New Roman" w:cs="Times New Roman"/>
          <w:sz w:val="24"/>
          <w:szCs w:val="24"/>
          <w:shd w:val="clear" w:color="auto" w:fill="FFFFFF"/>
        </w:rPr>
        <w:t>, vol. 40, no. 18, 2005, pp. 1828–1834.</w:t>
      </w:r>
    </w:p>
    <w:p w:rsidR="00361415" w:rsidRPr="00A51570" w:rsidRDefault="00361415">
      <w:pPr>
        <w:pStyle w:val="ListParagraph"/>
        <w:rPr>
          <w:ins w:id="570" w:author="ritis" w:date="2018-07-11T09:16:00Z"/>
          <w:rFonts w:ascii="Times New Roman" w:hAnsi="Times New Roman" w:cs="Times New Roman"/>
          <w:sz w:val="24"/>
          <w:szCs w:val="24"/>
          <w:rPrChange w:id="571" w:author="ritis" w:date="2018-07-13T01:00:00Z">
            <w:rPr>
              <w:ins w:id="572" w:author="ritis" w:date="2018-07-11T09:16:00Z"/>
            </w:rPr>
          </w:rPrChange>
        </w:rPr>
        <w:pPrChange w:id="573"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rsidR="00361415" w:rsidRPr="00F34ED3"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ins w:id="574" w:author="ritis" w:date="2018-07-11T09:25:00Z"/>
          <w:rFonts w:ascii="Times New Roman" w:hAnsi="Times New Roman" w:cs="Times New Roman"/>
          <w:color w:val="000000" w:themeColor="text1"/>
          <w:sz w:val="24"/>
          <w:szCs w:val="24"/>
          <w:rPrChange w:id="575" w:author="ritis" w:date="2018-07-13T22:43:00Z">
            <w:rPr>
              <w:ins w:id="576" w:author="ritis" w:date="2018-07-11T09:25:00Z"/>
              <w:rFonts w:ascii="Times New Roman" w:hAnsi="Times New Roman" w:cs="Times New Roman"/>
              <w:color w:val="555555"/>
              <w:sz w:val="24"/>
              <w:szCs w:val="24"/>
            </w:rPr>
          </w:rPrChange>
        </w:rPr>
      </w:pPr>
      <w:ins w:id="577" w:author="ritis" w:date="2018-07-11T09:19:00Z">
        <w:r w:rsidRPr="00F34ED3">
          <w:rPr>
            <w:rFonts w:ascii="Times New Roman" w:hAnsi="Times New Roman" w:cs="Times New Roman"/>
            <w:color w:val="000000" w:themeColor="text1"/>
            <w:sz w:val="24"/>
            <w:szCs w:val="24"/>
            <w:rPrChange w:id="578" w:author="ritis" w:date="2018-07-13T22:43:00Z">
              <w:rPr>
                <w:rFonts w:ascii="Times New Roman" w:hAnsi="Times New Roman" w:cs="Times New Roman"/>
                <w:b/>
                <w:color w:val="333333"/>
                <w:sz w:val="24"/>
                <w:szCs w:val="24"/>
              </w:rPr>
            </w:rPrChange>
          </w:rPr>
          <w:t xml:space="preserve">Domestic Violence During Pregnancy in India, </w:t>
        </w:r>
        <w:proofErr w:type="spellStart"/>
        <w:r w:rsidRPr="00F34ED3">
          <w:rPr>
            <w:rFonts w:ascii="Times New Roman" w:hAnsi="Times New Roman" w:cs="Times New Roman"/>
            <w:color w:val="000000" w:themeColor="text1"/>
            <w:sz w:val="24"/>
            <w:szCs w:val="24"/>
            <w:rPrChange w:id="579" w:author="ritis" w:date="2018-07-13T22:43:00Z">
              <w:rPr>
                <w:rFonts w:ascii="Times New Roman" w:hAnsi="Times New Roman" w:cs="Times New Roman"/>
                <w:b/>
                <w:color w:val="333333"/>
                <w:sz w:val="24"/>
                <w:szCs w:val="24"/>
              </w:rPr>
            </w:rPrChange>
          </w:rPr>
          <w:t>Meerambika</w:t>
        </w:r>
        <w:proofErr w:type="spellEnd"/>
        <w:r w:rsidRPr="00F34ED3">
          <w:rPr>
            <w:rFonts w:ascii="Times New Roman" w:hAnsi="Times New Roman" w:cs="Times New Roman"/>
            <w:color w:val="000000" w:themeColor="text1"/>
            <w:sz w:val="24"/>
            <w:szCs w:val="24"/>
            <w:rPrChange w:id="580" w:author="ritis" w:date="2018-07-13T22:43:00Z">
              <w:rPr>
                <w:rFonts w:ascii="Times New Roman" w:hAnsi="Times New Roman" w:cs="Times New Roman"/>
                <w:b/>
                <w:color w:val="333333"/>
                <w:sz w:val="24"/>
                <w:szCs w:val="24"/>
              </w:rPr>
            </w:rPrChange>
          </w:rPr>
          <w:t xml:space="preserve"> </w:t>
        </w:r>
        <w:proofErr w:type="spellStart"/>
        <w:r w:rsidRPr="00F34ED3">
          <w:rPr>
            <w:rFonts w:ascii="Times New Roman" w:hAnsi="Times New Roman" w:cs="Times New Roman"/>
            <w:color w:val="000000" w:themeColor="text1"/>
            <w:sz w:val="24"/>
            <w:szCs w:val="24"/>
            <w:rPrChange w:id="581" w:author="ritis" w:date="2018-07-13T22:43:00Z">
              <w:rPr>
                <w:rFonts w:ascii="Times New Roman" w:hAnsi="Times New Roman" w:cs="Times New Roman"/>
                <w:b/>
                <w:color w:val="333333"/>
                <w:sz w:val="24"/>
                <w:szCs w:val="24"/>
              </w:rPr>
            </w:rPrChange>
          </w:rPr>
          <w:t>M</w:t>
        </w:r>
      </w:ins>
      <w:ins w:id="582" w:author="ritis" w:date="2018-07-11T09:20:00Z">
        <w:r w:rsidRPr="00F34ED3">
          <w:rPr>
            <w:rFonts w:ascii="Times New Roman" w:hAnsi="Times New Roman" w:cs="Times New Roman"/>
            <w:color w:val="000000" w:themeColor="text1"/>
            <w:sz w:val="24"/>
            <w:szCs w:val="24"/>
            <w:rPrChange w:id="583" w:author="ritis" w:date="2018-07-13T22:43:00Z">
              <w:rPr>
                <w:rFonts w:ascii="Times New Roman" w:hAnsi="Times New Roman" w:cs="Times New Roman"/>
                <w:color w:val="333333"/>
                <w:sz w:val="24"/>
                <w:szCs w:val="24"/>
              </w:rPr>
            </w:rPrChange>
          </w:rPr>
          <w:t>a</w:t>
        </w:r>
      </w:ins>
      <w:ins w:id="584" w:author="ritis" w:date="2018-07-11T09:19:00Z">
        <w:r w:rsidRPr="00F34ED3">
          <w:rPr>
            <w:rFonts w:ascii="Times New Roman" w:hAnsi="Times New Roman" w:cs="Times New Roman"/>
            <w:color w:val="000000" w:themeColor="text1"/>
            <w:sz w:val="24"/>
            <w:szCs w:val="24"/>
            <w:rPrChange w:id="585" w:author="ritis" w:date="2018-07-13T22:43:00Z">
              <w:rPr>
                <w:rFonts w:ascii="Times New Roman" w:hAnsi="Times New Roman" w:cs="Times New Roman"/>
                <w:b/>
                <w:color w:val="333333"/>
                <w:sz w:val="24"/>
                <w:szCs w:val="24"/>
              </w:rPr>
            </w:rPrChange>
          </w:rPr>
          <w:t>hapatro</w:t>
        </w:r>
        <w:proofErr w:type="spellEnd"/>
        <w:r w:rsidRPr="00F34ED3">
          <w:rPr>
            <w:rFonts w:ascii="Times New Roman" w:hAnsi="Times New Roman" w:cs="Times New Roman"/>
            <w:color w:val="000000" w:themeColor="text1"/>
            <w:sz w:val="24"/>
            <w:szCs w:val="24"/>
            <w:rPrChange w:id="586" w:author="ritis" w:date="2018-07-13T22:43:00Z">
              <w:rPr>
                <w:rFonts w:ascii="Times New Roman" w:hAnsi="Times New Roman" w:cs="Times New Roman"/>
                <w:b/>
                <w:color w:val="333333"/>
                <w:sz w:val="24"/>
                <w:szCs w:val="24"/>
              </w:rPr>
            </w:rPrChange>
          </w:rPr>
          <w:t>, PhD, R.N. Gupta, PhD, Vinay Gupta, and A.S. Kundu, PhD,</w:t>
        </w:r>
        <w:r w:rsidRPr="00F34ED3">
          <w:rPr>
            <w:rFonts w:ascii="Times New Roman" w:hAnsi="Times New Roman" w:cs="Times New Roman"/>
            <w:color w:val="000000" w:themeColor="text1"/>
            <w:sz w:val="24"/>
            <w:szCs w:val="24"/>
            <w:rPrChange w:id="587" w:author="ritis" w:date="2018-07-13T22:43:00Z">
              <w:rPr>
                <w:rFonts w:ascii="Times New Roman" w:hAnsi="Times New Roman" w:cs="Times New Roman"/>
                <w:color w:val="333333"/>
                <w:sz w:val="24"/>
                <w:szCs w:val="24"/>
              </w:rPr>
            </w:rPrChange>
          </w:rPr>
          <w:t xml:space="preserve"> </w:t>
        </w:r>
        <w:r w:rsidRPr="00F34ED3">
          <w:rPr>
            <w:rFonts w:ascii="Times New Roman" w:hAnsi="Times New Roman" w:cs="Times New Roman"/>
            <w:i/>
            <w:iCs/>
            <w:color w:val="000000" w:themeColor="text1"/>
            <w:sz w:val="24"/>
            <w:szCs w:val="24"/>
            <w:rPrChange w:id="588" w:author="ritis" w:date="2018-07-13T22:43:00Z">
              <w:rPr>
                <w:rFonts w:ascii="Times New Roman" w:hAnsi="Times New Roman" w:cs="Times New Roman"/>
                <w:b/>
                <w:i/>
                <w:iCs/>
                <w:color w:val="333333"/>
                <w:sz w:val="24"/>
                <w:szCs w:val="24"/>
              </w:rPr>
            </w:rPrChange>
          </w:rPr>
          <w:t xml:space="preserve">Journal of Interpersonal Violence, </w:t>
        </w:r>
        <w:r w:rsidRPr="00F34ED3">
          <w:rPr>
            <w:rFonts w:ascii="Times New Roman" w:hAnsi="Times New Roman" w:cs="Times New Roman"/>
            <w:color w:val="000000" w:themeColor="text1"/>
            <w:sz w:val="24"/>
            <w:szCs w:val="24"/>
            <w:rPrChange w:id="589" w:author="ritis" w:date="2018-07-13T22:43:00Z">
              <w:rPr>
                <w:rFonts w:ascii="Times New Roman" w:hAnsi="Times New Roman" w:cs="Times New Roman"/>
                <w:b/>
                <w:color w:val="333333"/>
                <w:sz w:val="24"/>
                <w:szCs w:val="24"/>
              </w:rPr>
            </w:rPrChange>
          </w:rPr>
          <w:t xml:space="preserve">Vol 26, Issue 15, pp. 2973 – 2990, </w:t>
        </w:r>
        <w:r w:rsidRPr="00F34ED3">
          <w:rPr>
            <w:rFonts w:ascii="Times New Roman" w:hAnsi="Times New Roman" w:cs="Times New Roman"/>
            <w:color w:val="000000" w:themeColor="text1"/>
            <w:sz w:val="24"/>
            <w:szCs w:val="24"/>
            <w:rPrChange w:id="590" w:author="ritis" w:date="2018-07-13T22:43:00Z">
              <w:rPr>
                <w:rFonts w:ascii="Times New Roman" w:hAnsi="Times New Roman" w:cs="Times New Roman"/>
                <w:b/>
                <w:color w:val="555555"/>
                <w:sz w:val="24"/>
                <w:szCs w:val="24"/>
              </w:rPr>
            </w:rPrChange>
          </w:rPr>
          <w:t>January 30, 2011</w:t>
        </w:r>
      </w:ins>
      <w:ins w:id="591" w:author="ritis" w:date="2018-07-11T09:20:00Z">
        <w:r w:rsidRPr="00F34ED3">
          <w:rPr>
            <w:rFonts w:ascii="Times New Roman" w:hAnsi="Times New Roman" w:cs="Times New Roman"/>
            <w:color w:val="000000" w:themeColor="text1"/>
            <w:sz w:val="24"/>
            <w:szCs w:val="24"/>
            <w:rPrChange w:id="592" w:author="ritis" w:date="2018-07-13T22:43:00Z">
              <w:rPr>
                <w:rFonts w:ascii="Times New Roman" w:hAnsi="Times New Roman" w:cs="Times New Roman"/>
                <w:color w:val="555555"/>
                <w:sz w:val="24"/>
                <w:szCs w:val="24"/>
              </w:rPr>
            </w:rPrChange>
          </w:rPr>
          <w:t>.</w:t>
        </w:r>
      </w:ins>
    </w:p>
    <w:p w:rsidR="006D1117" w:rsidRPr="00A51570" w:rsidRDefault="006D1117">
      <w:pPr>
        <w:pStyle w:val="ListParagraph"/>
        <w:rPr>
          <w:ins w:id="593" w:author="ritis" w:date="2018-07-11T09:25:00Z"/>
          <w:rFonts w:ascii="Times New Roman" w:hAnsi="Times New Roman" w:cs="Times New Roman"/>
          <w:sz w:val="24"/>
          <w:szCs w:val="24"/>
          <w:rPrChange w:id="594" w:author="ritis" w:date="2018-07-13T01:00:00Z">
            <w:rPr>
              <w:ins w:id="595" w:author="ritis" w:date="2018-07-11T09:25:00Z"/>
            </w:rPr>
          </w:rPrChange>
        </w:rPr>
        <w:pPrChange w:id="596"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rsidR="006D1117" w:rsidRPr="00A51570"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ins w:id="597" w:author="ritis" w:date="2018-07-11T09:25:00Z"/>
          <w:rFonts w:ascii="Times New Roman" w:hAnsi="Times New Roman" w:cs="Times New Roman"/>
          <w:sz w:val="24"/>
          <w:szCs w:val="24"/>
          <w:rPrChange w:id="598" w:author="ritis" w:date="2018-07-13T01:00:00Z">
            <w:rPr>
              <w:ins w:id="599" w:author="ritis" w:date="2018-07-11T09:25:00Z"/>
              <w:rFonts w:ascii="Times New Roman" w:hAnsi="Times New Roman" w:cs="Times New Roman"/>
              <w:sz w:val="24"/>
              <w:szCs w:val="24"/>
              <w:shd w:val="clear" w:color="auto" w:fill="FFFFFF"/>
            </w:rPr>
          </w:rPrChange>
        </w:rPr>
      </w:pPr>
      <w:ins w:id="600" w:author="ritis" w:date="2018-07-11T09:25:00Z">
        <w:r w:rsidRPr="00A51570">
          <w:rPr>
            <w:rFonts w:ascii="Times New Roman" w:hAnsi="Times New Roman" w:cs="Times New Roman"/>
            <w:sz w:val="24"/>
            <w:szCs w:val="24"/>
            <w:shd w:val="clear" w:color="auto" w:fill="FFFFFF"/>
          </w:rPr>
          <w:t>Flavia Agnes. “To Whom Do Experts Testify? Ideological Challenges of Feminist Jurisprudence.”</w:t>
        </w:r>
        <w:r w:rsidRPr="00A51570">
          <w:rPr>
            <w:rStyle w:val="apple-converted-space"/>
            <w:rFonts w:ascii="Times New Roman" w:hAnsi="Times New Roman" w:cs="Times New Roman"/>
            <w:sz w:val="24"/>
            <w:szCs w:val="24"/>
            <w:shd w:val="clear" w:color="auto" w:fill="FFFFFF"/>
          </w:rPr>
          <w:t> </w:t>
        </w:r>
        <w:r w:rsidRPr="00A51570">
          <w:rPr>
            <w:rFonts w:ascii="Times New Roman" w:hAnsi="Times New Roman" w:cs="Times New Roman"/>
            <w:i/>
            <w:iCs/>
            <w:sz w:val="24"/>
            <w:szCs w:val="24"/>
            <w:shd w:val="clear" w:color="auto" w:fill="FFFFFF"/>
          </w:rPr>
          <w:t>Economic and Political Weekly</w:t>
        </w:r>
        <w:r w:rsidRPr="00A51570">
          <w:rPr>
            <w:rFonts w:ascii="Times New Roman" w:hAnsi="Times New Roman" w:cs="Times New Roman"/>
            <w:sz w:val="24"/>
            <w:szCs w:val="24"/>
            <w:shd w:val="clear" w:color="auto" w:fill="FFFFFF"/>
          </w:rPr>
          <w:t>, vol. 40, no. 18, 2005, pp. 1859–1866.</w:t>
        </w:r>
      </w:ins>
    </w:p>
    <w:p w:rsidR="006D1117" w:rsidRPr="00A51570" w:rsidRDefault="006D1117">
      <w:pPr>
        <w:pStyle w:val="ListParagraph"/>
        <w:rPr>
          <w:ins w:id="601" w:author="ritis" w:date="2018-07-11T09:25:00Z"/>
          <w:rFonts w:ascii="Times New Roman" w:hAnsi="Times New Roman" w:cs="Times New Roman"/>
          <w:sz w:val="24"/>
          <w:szCs w:val="24"/>
          <w:rPrChange w:id="602" w:author="ritis" w:date="2018-07-13T01:00:00Z">
            <w:rPr>
              <w:ins w:id="603" w:author="ritis" w:date="2018-07-11T09:25:00Z"/>
            </w:rPr>
          </w:rPrChange>
        </w:rPr>
        <w:pPrChange w:id="604"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rsidR="006D1117" w:rsidRPr="00A51570"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ins w:id="605" w:author="ritis" w:date="2018-07-11T09:25:00Z"/>
          <w:rFonts w:ascii="Times New Roman" w:hAnsi="Times New Roman" w:cs="Times New Roman"/>
          <w:sz w:val="24"/>
          <w:szCs w:val="24"/>
          <w:rPrChange w:id="606" w:author="ritis" w:date="2018-07-13T01:00:00Z">
            <w:rPr>
              <w:ins w:id="607" w:author="ritis" w:date="2018-07-11T09:25:00Z"/>
              <w:rFonts w:ascii="Times New Roman" w:hAnsi="Times New Roman" w:cs="Times New Roman"/>
              <w:sz w:val="24"/>
              <w:szCs w:val="24"/>
              <w:shd w:val="clear" w:color="auto" w:fill="FFFFFF"/>
            </w:rPr>
          </w:rPrChange>
        </w:rPr>
      </w:pPr>
      <w:proofErr w:type="spellStart"/>
      <w:ins w:id="608" w:author="ritis" w:date="2018-07-11T09:25:00Z">
        <w:r w:rsidRPr="00A51570">
          <w:rPr>
            <w:rFonts w:ascii="Times New Roman" w:hAnsi="Times New Roman" w:cs="Times New Roman"/>
            <w:sz w:val="24"/>
            <w:szCs w:val="24"/>
            <w:shd w:val="clear" w:color="auto" w:fill="FFFFFF"/>
          </w:rPr>
          <w:t>Kamaxi</w:t>
        </w:r>
        <w:proofErr w:type="spellEnd"/>
        <w:r w:rsidRPr="00A51570">
          <w:rPr>
            <w:rFonts w:ascii="Times New Roman" w:hAnsi="Times New Roman" w:cs="Times New Roman"/>
            <w:sz w:val="24"/>
            <w:szCs w:val="24"/>
            <w:shd w:val="clear" w:color="auto" w:fill="FFFFFF"/>
          </w:rPr>
          <w:t xml:space="preserve"> </w:t>
        </w:r>
        <w:proofErr w:type="spellStart"/>
        <w:r w:rsidRPr="00A51570">
          <w:rPr>
            <w:rFonts w:ascii="Times New Roman" w:hAnsi="Times New Roman" w:cs="Times New Roman"/>
            <w:sz w:val="24"/>
            <w:szCs w:val="24"/>
            <w:shd w:val="clear" w:color="auto" w:fill="FFFFFF"/>
          </w:rPr>
          <w:t>Bhate</w:t>
        </w:r>
        <w:proofErr w:type="spellEnd"/>
        <w:r w:rsidRPr="00A51570">
          <w:rPr>
            <w:rFonts w:ascii="Times New Roman" w:hAnsi="Times New Roman" w:cs="Times New Roman"/>
            <w:sz w:val="24"/>
            <w:szCs w:val="24"/>
            <w:shd w:val="clear" w:color="auto" w:fill="FFFFFF"/>
          </w:rPr>
          <w:t xml:space="preserve">, and </w:t>
        </w:r>
        <w:proofErr w:type="spellStart"/>
        <w:r w:rsidRPr="00A51570">
          <w:rPr>
            <w:rFonts w:ascii="Times New Roman" w:hAnsi="Times New Roman" w:cs="Times New Roman"/>
            <w:sz w:val="24"/>
            <w:szCs w:val="24"/>
            <w:shd w:val="clear" w:color="auto" w:fill="FFFFFF"/>
          </w:rPr>
          <w:t>Shrikala</w:t>
        </w:r>
        <w:proofErr w:type="spellEnd"/>
        <w:r w:rsidRPr="00A51570">
          <w:rPr>
            <w:rFonts w:ascii="Times New Roman" w:hAnsi="Times New Roman" w:cs="Times New Roman"/>
            <w:sz w:val="24"/>
            <w:szCs w:val="24"/>
            <w:shd w:val="clear" w:color="auto" w:fill="FFFFFF"/>
          </w:rPr>
          <w:t xml:space="preserve"> Acharya. “Preventive and Social Medicine: Practitioner's Review of Gender Content.”</w:t>
        </w:r>
        <w:r w:rsidRPr="00A51570">
          <w:rPr>
            <w:rStyle w:val="apple-converted-space"/>
            <w:rFonts w:ascii="Times New Roman" w:hAnsi="Times New Roman" w:cs="Times New Roman"/>
            <w:sz w:val="24"/>
            <w:szCs w:val="24"/>
            <w:shd w:val="clear" w:color="auto" w:fill="FFFFFF"/>
          </w:rPr>
          <w:t> </w:t>
        </w:r>
        <w:r w:rsidRPr="00A51570">
          <w:rPr>
            <w:rFonts w:ascii="Times New Roman" w:hAnsi="Times New Roman" w:cs="Times New Roman"/>
            <w:i/>
            <w:iCs/>
            <w:sz w:val="24"/>
            <w:szCs w:val="24"/>
            <w:shd w:val="clear" w:color="auto" w:fill="FFFFFF"/>
          </w:rPr>
          <w:t>Economic and Political Weekly</w:t>
        </w:r>
        <w:r w:rsidRPr="00A51570">
          <w:rPr>
            <w:rFonts w:ascii="Times New Roman" w:hAnsi="Times New Roman" w:cs="Times New Roman"/>
            <w:sz w:val="24"/>
            <w:szCs w:val="24"/>
            <w:shd w:val="clear" w:color="auto" w:fill="FFFFFF"/>
          </w:rPr>
          <w:t>, vol. 40, no. 18, 2005, pp. 1870–1875.</w:t>
        </w:r>
      </w:ins>
    </w:p>
    <w:p w:rsidR="006D1117" w:rsidRPr="00A51570" w:rsidRDefault="006D1117">
      <w:pPr>
        <w:pStyle w:val="ListParagraph"/>
        <w:rPr>
          <w:ins w:id="609" w:author="ritis" w:date="2018-07-11T09:25:00Z"/>
          <w:rFonts w:ascii="Times New Roman" w:hAnsi="Times New Roman" w:cs="Times New Roman"/>
          <w:sz w:val="24"/>
          <w:szCs w:val="24"/>
          <w:rPrChange w:id="610" w:author="ritis" w:date="2018-07-13T01:00:00Z">
            <w:rPr>
              <w:ins w:id="611" w:author="ritis" w:date="2018-07-11T09:25:00Z"/>
            </w:rPr>
          </w:rPrChange>
        </w:rPr>
        <w:pPrChange w:id="612" w:author="ritis" w:date="2018-07-13T01:00:00Z">
          <w:pPr>
            <w:pStyle w:val="ListParagraph"/>
            <w:numPr>
              <w:numId w:val="1"/>
            </w:numPr>
            <w:tabs>
              <w:tab w:val="left" w:pos="270"/>
              <w:tab w:val="left" w:pos="360"/>
              <w:tab w:val="left" w:pos="450"/>
            </w:tabs>
            <w:autoSpaceDE w:val="0"/>
            <w:autoSpaceDN w:val="0"/>
            <w:adjustRightInd w:val="0"/>
            <w:spacing w:after="0" w:line="240" w:lineRule="auto"/>
            <w:ind w:left="450" w:hanging="360"/>
          </w:pPr>
        </w:pPrChange>
      </w:pPr>
    </w:p>
    <w:p w:rsidR="006D1117" w:rsidRPr="00CF5EB7" w:rsidRDefault="006D1117" w:rsidP="00A51570">
      <w:pPr>
        <w:pStyle w:val="ListParagraph"/>
        <w:numPr>
          <w:ilvl w:val="0"/>
          <w:numId w:val="1"/>
        </w:numPr>
        <w:tabs>
          <w:tab w:val="left" w:pos="270"/>
          <w:tab w:val="left" w:pos="360"/>
          <w:tab w:val="left" w:pos="450"/>
        </w:tabs>
        <w:autoSpaceDE w:val="0"/>
        <w:autoSpaceDN w:val="0"/>
        <w:adjustRightInd w:val="0"/>
        <w:spacing w:after="0" w:line="240" w:lineRule="auto"/>
        <w:ind w:left="450"/>
        <w:rPr>
          <w:rFonts w:ascii="Times New Roman" w:hAnsi="Times New Roman" w:cs="Times New Roman"/>
          <w:sz w:val="24"/>
          <w:szCs w:val="24"/>
        </w:rPr>
      </w:pPr>
      <w:proofErr w:type="spellStart"/>
      <w:ins w:id="613" w:author="ritis" w:date="2018-07-11T09:26:00Z">
        <w:r w:rsidRPr="00A51570">
          <w:rPr>
            <w:rFonts w:ascii="Times New Roman" w:hAnsi="Times New Roman" w:cs="Times New Roman"/>
            <w:sz w:val="24"/>
            <w:szCs w:val="24"/>
            <w:shd w:val="clear" w:color="auto" w:fill="FFFFFF"/>
          </w:rPr>
          <w:t>Rakhal</w:t>
        </w:r>
        <w:proofErr w:type="spellEnd"/>
        <w:r w:rsidRPr="00A51570">
          <w:rPr>
            <w:rFonts w:ascii="Times New Roman" w:hAnsi="Times New Roman" w:cs="Times New Roman"/>
            <w:sz w:val="24"/>
            <w:szCs w:val="24"/>
            <w:shd w:val="clear" w:color="auto" w:fill="FFFFFF"/>
          </w:rPr>
          <w:t xml:space="preserve"> </w:t>
        </w:r>
        <w:proofErr w:type="spellStart"/>
        <w:r w:rsidRPr="00A51570">
          <w:rPr>
            <w:rFonts w:ascii="Times New Roman" w:hAnsi="Times New Roman" w:cs="Times New Roman"/>
            <w:sz w:val="24"/>
            <w:szCs w:val="24"/>
            <w:shd w:val="clear" w:color="auto" w:fill="FFFFFF"/>
          </w:rPr>
          <w:t>Gaitonde</w:t>
        </w:r>
        <w:proofErr w:type="spellEnd"/>
        <w:r w:rsidRPr="00A51570">
          <w:rPr>
            <w:rFonts w:ascii="Times New Roman" w:hAnsi="Times New Roman" w:cs="Times New Roman"/>
            <w:sz w:val="24"/>
            <w:szCs w:val="24"/>
            <w:shd w:val="clear" w:color="auto" w:fill="FFFFFF"/>
          </w:rPr>
          <w:t>. “Community Medicine: Incorporating Gender Sensitivity.”</w:t>
        </w:r>
        <w:r w:rsidRPr="00A51570">
          <w:rPr>
            <w:rStyle w:val="apple-converted-space"/>
            <w:rFonts w:ascii="Times New Roman" w:hAnsi="Times New Roman" w:cs="Times New Roman"/>
            <w:sz w:val="24"/>
            <w:szCs w:val="24"/>
            <w:shd w:val="clear" w:color="auto" w:fill="FFFFFF"/>
          </w:rPr>
          <w:t> </w:t>
        </w:r>
        <w:r w:rsidRPr="00A51570">
          <w:rPr>
            <w:rFonts w:ascii="Times New Roman" w:hAnsi="Times New Roman" w:cs="Times New Roman"/>
            <w:i/>
            <w:iCs/>
            <w:sz w:val="24"/>
            <w:szCs w:val="24"/>
            <w:shd w:val="clear" w:color="auto" w:fill="FFFFFF"/>
          </w:rPr>
          <w:t>Economic and Political Weekl</w:t>
        </w:r>
        <w:r w:rsidRPr="00345492">
          <w:rPr>
            <w:rFonts w:ascii="Times New Roman" w:hAnsi="Times New Roman" w:cs="Times New Roman"/>
            <w:i/>
            <w:iCs/>
            <w:sz w:val="24"/>
            <w:szCs w:val="24"/>
            <w:shd w:val="clear" w:color="auto" w:fill="FFFFFF"/>
          </w:rPr>
          <w:t>y</w:t>
        </w:r>
        <w:r w:rsidRPr="00345492">
          <w:rPr>
            <w:rFonts w:ascii="Times New Roman" w:hAnsi="Times New Roman" w:cs="Times New Roman"/>
            <w:sz w:val="24"/>
            <w:szCs w:val="24"/>
            <w:shd w:val="clear" w:color="auto" w:fill="FFFFFF"/>
          </w:rPr>
          <w:t>, vol. 40, no. 18, 2005, pp. 1887–1892.</w:t>
        </w:r>
      </w:ins>
    </w:p>
    <w:p w:rsidR="00DF1B27" w:rsidRPr="00CF5EB7" w:rsidDel="00501482" w:rsidRDefault="00DF1B27" w:rsidP="00345492">
      <w:pPr>
        <w:pStyle w:val="ListParagraph"/>
        <w:tabs>
          <w:tab w:val="left" w:pos="270"/>
          <w:tab w:val="left" w:pos="360"/>
          <w:tab w:val="left" w:pos="450"/>
        </w:tabs>
        <w:autoSpaceDE w:val="0"/>
        <w:autoSpaceDN w:val="0"/>
        <w:adjustRightInd w:val="0"/>
        <w:spacing w:after="0" w:line="240" w:lineRule="auto"/>
        <w:ind w:left="360"/>
        <w:rPr>
          <w:del w:id="614" w:author="ritis" w:date="2018-07-13T22:21:00Z"/>
          <w:rFonts w:ascii="Times New Roman" w:hAnsi="Times New Roman" w:cs="Times New Roman"/>
          <w:sz w:val="24"/>
          <w:szCs w:val="24"/>
        </w:rPr>
      </w:pPr>
    </w:p>
    <w:p w:rsidR="0088369B" w:rsidRPr="00CF5EB7" w:rsidDel="00501482" w:rsidRDefault="0088369B" w:rsidP="00CF5EB7">
      <w:pPr>
        <w:tabs>
          <w:tab w:val="left" w:pos="270"/>
          <w:tab w:val="left" w:pos="360"/>
          <w:tab w:val="left" w:pos="450"/>
        </w:tabs>
        <w:autoSpaceDE w:val="0"/>
        <w:autoSpaceDN w:val="0"/>
        <w:adjustRightInd w:val="0"/>
        <w:spacing w:after="0" w:line="240" w:lineRule="auto"/>
        <w:rPr>
          <w:del w:id="615" w:author="ritis" w:date="2018-07-13T22:21:00Z"/>
          <w:rFonts w:ascii="Times New Roman" w:hAnsi="Times New Roman" w:cs="Times New Roman"/>
          <w:sz w:val="24"/>
          <w:szCs w:val="24"/>
          <w:shd w:val="clear" w:color="auto" w:fill="FFFFFF"/>
        </w:rPr>
      </w:pPr>
    </w:p>
    <w:bookmarkEnd w:id="0"/>
    <w:p w:rsidR="007A23E4" w:rsidRPr="00A51570" w:rsidRDefault="007A23E4" w:rsidP="00CF5EB7">
      <w:pPr>
        <w:rPr>
          <w:rFonts w:ascii="Times New Roman" w:hAnsi="Times New Roman" w:cs="Times New Roman"/>
          <w:sz w:val="24"/>
          <w:szCs w:val="24"/>
          <w:rPrChange w:id="616" w:author="ritis" w:date="2018-07-13T01:00:00Z">
            <w:rPr/>
          </w:rPrChange>
        </w:rPr>
      </w:pPr>
    </w:p>
    <w:sectPr w:rsidR="007A23E4" w:rsidRPr="00A51570" w:rsidSect="00BE79BC">
      <w:footnotePr>
        <w:numFmt w:val="lowerLetter"/>
      </w:footnotePr>
      <w:pgSz w:w="12240" w:h="15840"/>
      <w:pgMar w:top="117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5C7" w:rsidRDefault="00D575C7" w:rsidP="00CF1C44">
      <w:pPr>
        <w:spacing w:after="0" w:line="240" w:lineRule="auto"/>
      </w:pPr>
      <w:r>
        <w:separator/>
      </w:r>
    </w:p>
  </w:endnote>
  <w:endnote w:type="continuationSeparator" w:id="0">
    <w:p w:rsidR="00D575C7" w:rsidRDefault="00D575C7" w:rsidP="00CF1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Antiqua">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5C7" w:rsidRDefault="00D575C7" w:rsidP="00CF1C44">
      <w:pPr>
        <w:spacing w:after="0" w:line="240" w:lineRule="auto"/>
      </w:pPr>
      <w:r>
        <w:separator/>
      </w:r>
    </w:p>
  </w:footnote>
  <w:footnote w:type="continuationSeparator" w:id="0">
    <w:p w:rsidR="00D575C7" w:rsidRDefault="00D575C7" w:rsidP="00CF1C44">
      <w:pPr>
        <w:spacing w:after="0" w:line="240" w:lineRule="auto"/>
      </w:pPr>
      <w:r>
        <w:continuationSeparator/>
      </w:r>
    </w:p>
  </w:footnote>
  <w:footnote w:id="1">
    <w:p w:rsidR="00BE79BC" w:rsidRPr="008948F1" w:rsidRDefault="00BE79BC">
      <w:pPr>
        <w:pStyle w:val="FootnoteText"/>
        <w:rPr>
          <w:ins w:id="163" w:author="ritis" w:date="2018-07-09T09:16:00Z"/>
          <w:rFonts w:ascii="Times New Roman" w:hAnsi="Times New Roman" w:cs="Times New Roman"/>
          <w:sz w:val="24"/>
          <w:szCs w:val="24"/>
          <w:rPrChange w:id="164" w:author="ritis" w:date="2018-07-11T09:00:00Z">
            <w:rPr>
              <w:ins w:id="165" w:author="ritis" w:date="2018-07-09T09:16:00Z"/>
            </w:rPr>
          </w:rPrChange>
        </w:rPr>
      </w:pPr>
      <w:ins w:id="166" w:author="ritis" w:date="2018-07-09T08:37:00Z">
        <w:r w:rsidRPr="008948F1">
          <w:rPr>
            <w:rStyle w:val="FootnoteReference"/>
            <w:rFonts w:ascii="Times New Roman" w:hAnsi="Times New Roman" w:cs="Times New Roman"/>
            <w:sz w:val="24"/>
            <w:szCs w:val="24"/>
            <w:rPrChange w:id="167" w:author="ritis" w:date="2018-07-11T09:00:00Z">
              <w:rPr>
                <w:rStyle w:val="FootnoteReference"/>
              </w:rPr>
            </w:rPrChange>
          </w:rPr>
          <w:footnoteRef/>
        </w:r>
      </w:ins>
      <w:ins w:id="168" w:author="ritis" w:date="2018-07-09T08:39:00Z">
        <w:r w:rsidRPr="008948F1">
          <w:rPr>
            <w:rFonts w:ascii="Times New Roman" w:hAnsi="Times New Roman" w:cs="Times New Roman"/>
            <w:sz w:val="24"/>
            <w:szCs w:val="24"/>
            <w:rPrChange w:id="169" w:author="ritis" w:date="2018-07-11T09:00:00Z">
              <w:rPr/>
            </w:rPrChange>
          </w:rPr>
          <w:t xml:space="preserve"> </w:t>
        </w:r>
      </w:ins>
      <w:ins w:id="170" w:author="ritis" w:date="2018-07-09T09:14:00Z">
        <w:r w:rsidRPr="008948F1">
          <w:rPr>
            <w:rFonts w:ascii="Times New Roman" w:hAnsi="Times New Roman" w:cs="Times New Roman"/>
            <w:sz w:val="24"/>
            <w:szCs w:val="24"/>
            <w:rPrChange w:id="171" w:author="ritis" w:date="2018-07-11T09:00:00Z">
              <w:rPr/>
            </w:rPrChange>
          </w:rPr>
          <w:t>While the two-finger test has been officially delegitimized</w:t>
        </w:r>
      </w:ins>
      <w:ins w:id="172" w:author="ritis" w:date="2018-07-09T09:21:00Z">
        <w:r w:rsidRPr="008948F1">
          <w:rPr>
            <w:rFonts w:ascii="Times New Roman" w:hAnsi="Times New Roman" w:cs="Times New Roman"/>
            <w:sz w:val="24"/>
            <w:szCs w:val="24"/>
            <w:rPrChange w:id="173" w:author="ritis" w:date="2018-07-11T09:00:00Z">
              <w:rPr/>
            </w:rPrChange>
          </w:rPr>
          <w:t xml:space="preserve"> by the Mini</w:t>
        </w:r>
      </w:ins>
      <w:ins w:id="174" w:author="ritis" w:date="2018-07-09T09:22:00Z">
        <w:r w:rsidRPr="008948F1">
          <w:rPr>
            <w:rFonts w:ascii="Times New Roman" w:hAnsi="Times New Roman" w:cs="Times New Roman"/>
            <w:sz w:val="24"/>
            <w:szCs w:val="24"/>
            <w:rPrChange w:id="175" w:author="ritis" w:date="2018-07-11T09:00:00Z">
              <w:rPr/>
            </w:rPrChange>
          </w:rPr>
          <w:t>stry of Health and Family Welfare</w:t>
        </w:r>
      </w:ins>
      <w:ins w:id="176" w:author="ritis" w:date="2018-07-09T09:14:00Z">
        <w:r w:rsidRPr="008948F1">
          <w:rPr>
            <w:rFonts w:ascii="Times New Roman" w:hAnsi="Times New Roman" w:cs="Times New Roman"/>
            <w:sz w:val="24"/>
            <w:szCs w:val="24"/>
            <w:rPrChange w:id="177" w:author="ritis" w:date="2018-07-11T09:00:00Z">
              <w:rPr/>
            </w:rPrChange>
          </w:rPr>
          <w:t xml:space="preserve">, </w:t>
        </w:r>
      </w:ins>
      <w:ins w:id="178" w:author="ritis" w:date="2018-07-09T09:15:00Z">
        <w:r w:rsidRPr="008948F1">
          <w:rPr>
            <w:rFonts w:ascii="Times New Roman" w:hAnsi="Times New Roman" w:cs="Times New Roman"/>
            <w:sz w:val="24"/>
            <w:szCs w:val="24"/>
            <w:rPrChange w:id="179" w:author="ritis" w:date="2018-07-11T09:00:00Z">
              <w:rPr/>
            </w:rPrChange>
          </w:rPr>
          <w:t xml:space="preserve">doctors continue to conduct this test </w:t>
        </w:r>
      </w:ins>
      <w:ins w:id="180" w:author="ritis" w:date="2018-07-09T09:16:00Z">
        <w:r w:rsidRPr="008948F1">
          <w:rPr>
            <w:rFonts w:ascii="Times New Roman" w:hAnsi="Times New Roman" w:cs="Times New Roman"/>
            <w:sz w:val="24"/>
            <w:szCs w:val="24"/>
            <w:rPrChange w:id="181" w:author="ritis" w:date="2018-07-11T09:00:00Z">
              <w:rPr/>
            </w:rPrChange>
          </w:rPr>
          <w:t>for rape survivors in India.</w:t>
        </w:r>
      </w:ins>
    </w:p>
    <w:p w:rsidR="00BE79BC" w:rsidRPr="008948F1" w:rsidRDefault="00BE79BC">
      <w:pPr>
        <w:pStyle w:val="FootnoteText"/>
        <w:rPr>
          <w:ins w:id="182" w:author="ritis" w:date="2018-07-09T09:16:00Z"/>
          <w:rFonts w:ascii="Times New Roman" w:hAnsi="Times New Roman" w:cs="Times New Roman"/>
          <w:sz w:val="24"/>
          <w:szCs w:val="24"/>
          <w:rPrChange w:id="183" w:author="ritis" w:date="2018-07-11T09:00:00Z">
            <w:rPr>
              <w:ins w:id="184" w:author="ritis" w:date="2018-07-09T09:16:00Z"/>
            </w:rPr>
          </w:rPrChange>
        </w:rPr>
      </w:pPr>
    </w:p>
    <w:p w:rsidR="00BE79BC" w:rsidRPr="008948F1" w:rsidRDefault="00BE79BC">
      <w:pPr>
        <w:pStyle w:val="NoSpacing"/>
        <w:rPr>
          <w:ins w:id="185" w:author="ritis" w:date="2018-07-09T09:21:00Z"/>
          <w:rFonts w:ascii="Times New Roman" w:hAnsi="Times New Roman" w:cs="Times New Roman"/>
          <w:sz w:val="24"/>
          <w:szCs w:val="24"/>
          <w:rPrChange w:id="186" w:author="ritis" w:date="2018-07-11T09:00:00Z">
            <w:rPr>
              <w:ins w:id="187" w:author="ritis" w:date="2018-07-09T09:21:00Z"/>
            </w:rPr>
          </w:rPrChange>
        </w:rPr>
        <w:pPrChange w:id="188" w:author="ritis" w:date="2018-07-09T09:21:00Z">
          <w:pPr/>
        </w:pPrChange>
      </w:pPr>
      <w:ins w:id="189" w:author="ritis" w:date="2018-07-09T09:19:00Z">
        <w:r w:rsidRPr="008948F1">
          <w:rPr>
            <w:rFonts w:ascii="Times New Roman" w:hAnsi="Times New Roman" w:cs="Times New Roman"/>
            <w:sz w:val="24"/>
            <w:szCs w:val="24"/>
            <w:rPrChange w:id="190" w:author="ritis" w:date="2018-07-11T09:00:00Z">
              <w:rPr/>
            </w:rPrChange>
          </w:rPr>
          <w:t xml:space="preserve">Guidelines </w:t>
        </w:r>
      </w:ins>
      <w:ins w:id="191" w:author="ritis" w:date="2018-07-09T09:20:00Z">
        <w:r w:rsidRPr="008948F1">
          <w:rPr>
            <w:rFonts w:ascii="Times New Roman" w:hAnsi="Times New Roman" w:cs="Times New Roman"/>
            <w:sz w:val="24"/>
            <w:szCs w:val="24"/>
            <w:rPrChange w:id="192" w:author="ritis" w:date="2018-07-11T09:00:00Z">
              <w:rPr/>
            </w:rPrChange>
          </w:rPr>
          <w:t xml:space="preserve">and Protocols for medico-legal care for survivors/victims of sexual violence- </w:t>
        </w:r>
      </w:ins>
      <w:ins w:id="193" w:author="ritis" w:date="2018-07-09T09:21:00Z">
        <w:r w:rsidRPr="008948F1">
          <w:rPr>
            <w:rStyle w:val="Hyperlink"/>
            <w:rFonts w:ascii="Times New Roman" w:hAnsi="Times New Roman" w:cs="Times New Roman"/>
            <w:sz w:val="24"/>
            <w:szCs w:val="24"/>
            <w:rPrChange w:id="194" w:author="ritis" w:date="2018-07-11T09:00:00Z">
              <w:rPr>
                <w:rStyle w:val="Hyperlink"/>
              </w:rPr>
            </w:rPrChange>
          </w:rPr>
          <w:fldChar w:fldCharType="begin"/>
        </w:r>
        <w:r w:rsidRPr="008948F1">
          <w:rPr>
            <w:rStyle w:val="Hyperlink"/>
            <w:rFonts w:ascii="Times New Roman" w:hAnsi="Times New Roman" w:cs="Times New Roman"/>
            <w:sz w:val="24"/>
            <w:szCs w:val="24"/>
            <w:rPrChange w:id="195" w:author="ritis" w:date="2018-07-11T09:00:00Z">
              <w:rPr>
                <w:rStyle w:val="Hyperlink"/>
              </w:rPr>
            </w:rPrChange>
          </w:rPr>
          <w:instrText xml:space="preserve"> HYPERLINK "https://mohfw.gov.in/sites/default/files/953522324.pdf" </w:instrText>
        </w:r>
        <w:r w:rsidRPr="008948F1">
          <w:rPr>
            <w:rStyle w:val="Hyperlink"/>
            <w:rFonts w:ascii="Times New Roman" w:hAnsi="Times New Roman" w:cs="Times New Roman"/>
            <w:sz w:val="24"/>
            <w:szCs w:val="24"/>
            <w:rPrChange w:id="196" w:author="ritis" w:date="2018-07-11T09:00:00Z">
              <w:rPr>
                <w:rStyle w:val="Hyperlink"/>
              </w:rPr>
            </w:rPrChange>
          </w:rPr>
          <w:fldChar w:fldCharType="separate"/>
        </w:r>
        <w:r w:rsidRPr="008948F1">
          <w:rPr>
            <w:rStyle w:val="Hyperlink"/>
            <w:rFonts w:ascii="Times New Roman" w:hAnsi="Times New Roman" w:cs="Times New Roman"/>
            <w:sz w:val="24"/>
            <w:szCs w:val="24"/>
            <w:rPrChange w:id="197" w:author="ritis" w:date="2018-07-11T09:00:00Z">
              <w:rPr>
                <w:rStyle w:val="Hyperlink"/>
              </w:rPr>
            </w:rPrChange>
          </w:rPr>
          <w:t>https://mohfw.gov.in/sites/default/files/953522324.pdf</w:t>
        </w:r>
        <w:r w:rsidRPr="008948F1">
          <w:rPr>
            <w:rStyle w:val="Hyperlink"/>
            <w:rFonts w:ascii="Times New Roman" w:hAnsi="Times New Roman" w:cs="Times New Roman"/>
            <w:sz w:val="24"/>
            <w:szCs w:val="24"/>
            <w:rPrChange w:id="198" w:author="ritis" w:date="2018-07-11T09:00:00Z">
              <w:rPr>
                <w:rStyle w:val="Hyperlink"/>
              </w:rPr>
            </w:rPrChange>
          </w:rPr>
          <w:fldChar w:fldCharType="end"/>
        </w:r>
        <w:r w:rsidRPr="008948F1">
          <w:rPr>
            <w:rFonts w:ascii="Times New Roman" w:hAnsi="Times New Roman" w:cs="Times New Roman"/>
            <w:sz w:val="24"/>
            <w:szCs w:val="24"/>
            <w:rPrChange w:id="199" w:author="ritis" w:date="2018-07-11T09:00:00Z">
              <w:rPr/>
            </w:rPrChange>
          </w:rPr>
          <w:t xml:space="preserve"> </w:t>
        </w:r>
      </w:ins>
    </w:p>
    <w:p w:rsidR="00BE79BC" w:rsidRPr="008948F1" w:rsidRDefault="00BE79BC">
      <w:pPr>
        <w:pStyle w:val="NoSpacing"/>
        <w:rPr>
          <w:ins w:id="200" w:author="ritis" w:date="2018-07-09T09:18:00Z"/>
          <w:rFonts w:ascii="Times New Roman" w:hAnsi="Times New Roman" w:cs="Times New Roman"/>
          <w:sz w:val="24"/>
          <w:szCs w:val="24"/>
          <w:rPrChange w:id="201" w:author="ritis" w:date="2018-07-11T09:00:00Z">
            <w:rPr>
              <w:ins w:id="202" w:author="ritis" w:date="2018-07-09T09:18:00Z"/>
            </w:rPr>
          </w:rPrChange>
        </w:rPr>
        <w:pPrChange w:id="203" w:author="ritis" w:date="2018-07-09T09:21:00Z">
          <w:pPr>
            <w:pStyle w:val="FootnoteText"/>
          </w:pPr>
        </w:pPrChange>
      </w:pPr>
    </w:p>
    <w:p w:rsidR="00BE79BC" w:rsidRPr="008948F1" w:rsidRDefault="00BE79BC">
      <w:pPr>
        <w:pStyle w:val="FootnoteText"/>
        <w:rPr>
          <w:ins w:id="204" w:author="ritis" w:date="2018-07-09T09:18:00Z"/>
          <w:rFonts w:ascii="Times New Roman" w:hAnsi="Times New Roman" w:cs="Times New Roman"/>
          <w:sz w:val="24"/>
          <w:szCs w:val="24"/>
          <w:rPrChange w:id="205" w:author="ritis" w:date="2018-07-11T09:00:00Z">
            <w:rPr>
              <w:ins w:id="206" w:author="ritis" w:date="2018-07-09T09:18:00Z"/>
            </w:rPr>
          </w:rPrChange>
        </w:rPr>
      </w:pPr>
      <w:ins w:id="207" w:author="ritis" w:date="2018-07-09T09:18:00Z">
        <w:r w:rsidRPr="008948F1">
          <w:rPr>
            <w:rFonts w:ascii="Times New Roman" w:hAnsi="Times New Roman" w:cs="Times New Roman"/>
            <w:sz w:val="24"/>
            <w:szCs w:val="24"/>
            <w:rPrChange w:id="208" w:author="ritis" w:date="2018-07-11T09:00:00Z">
              <w:rPr/>
            </w:rPrChange>
          </w:rPr>
          <w:fldChar w:fldCharType="begin"/>
        </w:r>
        <w:r w:rsidRPr="008948F1">
          <w:rPr>
            <w:rFonts w:ascii="Times New Roman" w:hAnsi="Times New Roman" w:cs="Times New Roman"/>
            <w:sz w:val="24"/>
            <w:szCs w:val="24"/>
            <w:rPrChange w:id="209" w:author="ritis" w:date="2018-07-11T09:00:00Z">
              <w:rPr/>
            </w:rPrChange>
          </w:rPr>
          <w:instrText xml:space="preserve"> HYPERLINK "https://www.thehindu.com/news/national/No-two-finger-test-for-rape-SC/article12141055.ece" </w:instrText>
        </w:r>
        <w:r w:rsidRPr="008948F1">
          <w:rPr>
            <w:rFonts w:ascii="Times New Roman" w:hAnsi="Times New Roman" w:cs="Times New Roman"/>
            <w:sz w:val="24"/>
            <w:szCs w:val="24"/>
            <w:rPrChange w:id="210" w:author="ritis" w:date="2018-07-11T09:00:00Z">
              <w:rPr/>
            </w:rPrChange>
          </w:rPr>
          <w:fldChar w:fldCharType="separate"/>
        </w:r>
        <w:r w:rsidRPr="008948F1">
          <w:rPr>
            <w:rStyle w:val="Hyperlink"/>
            <w:rFonts w:ascii="Times New Roman" w:hAnsi="Times New Roman" w:cs="Times New Roman"/>
            <w:sz w:val="24"/>
            <w:szCs w:val="24"/>
            <w:rPrChange w:id="211" w:author="ritis" w:date="2018-07-11T09:00:00Z">
              <w:rPr>
                <w:rStyle w:val="Hyperlink"/>
              </w:rPr>
            </w:rPrChange>
          </w:rPr>
          <w:t>https://www.thehindu.com/news/national/No-two-finger-test-for-rape-SC/article12141055.ece</w:t>
        </w:r>
        <w:r w:rsidRPr="008948F1">
          <w:rPr>
            <w:rFonts w:ascii="Times New Roman" w:hAnsi="Times New Roman" w:cs="Times New Roman"/>
            <w:sz w:val="24"/>
            <w:szCs w:val="24"/>
            <w:rPrChange w:id="212" w:author="ritis" w:date="2018-07-11T09:00:00Z">
              <w:rPr/>
            </w:rPrChange>
          </w:rPr>
          <w:fldChar w:fldCharType="end"/>
        </w:r>
      </w:ins>
    </w:p>
    <w:p w:rsidR="00BE79BC" w:rsidRPr="008948F1" w:rsidRDefault="00BE79BC">
      <w:pPr>
        <w:pStyle w:val="FootnoteText"/>
        <w:rPr>
          <w:ins w:id="213" w:author="ritis" w:date="2018-07-09T09:19:00Z"/>
          <w:rFonts w:ascii="Times New Roman" w:hAnsi="Times New Roman" w:cs="Times New Roman"/>
          <w:sz w:val="24"/>
          <w:szCs w:val="24"/>
          <w:rPrChange w:id="214" w:author="ritis" w:date="2018-07-11T09:00:00Z">
            <w:rPr>
              <w:ins w:id="215" w:author="ritis" w:date="2018-07-09T09:19:00Z"/>
            </w:rPr>
          </w:rPrChange>
        </w:rPr>
      </w:pPr>
      <w:ins w:id="216" w:author="ritis" w:date="2018-07-09T09:19:00Z">
        <w:r w:rsidRPr="008948F1">
          <w:rPr>
            <w:rFonts w:ascii="Times New Roman" w:hAnsi="Times New Roman" w:cs="Times New Roman"/>
            <w:sz w:val="24"/>
            <w:szCs w:val="24"/>
            <w:rPrChange w:id="217" w:author="ritis" w:date="2018-07-11T09:00:00Z">
              <w:rPr/>
            </w:rPrChange>
          </w:rPr>
          <w:fldChar w:fldCharType="begin"/>
        </w:r>
        <w:r w:rsidRPr="008948F1">
          <w:rPr>
            <w:rFonts w:ascii="Times New Roman" w:hAnsi="Times New Roman" w:cs="Times New Roman"/>
            <w:sz w:val="24"/>
            <w:szCs w:val="24"/>
            <w:rPrChange w:id="218" w:author="ritis" w:date="2018-07-11T09:00:00Z">
              <w:rPr/>
            </w:rPrChange>
          </w:rPr>
          <w:instrText xml:space="preserve"> HYPERLINK "</w:instrText>
        </w:r>
      </w:ins>
      <w:ins w:id="219" w:author="ritis" w:date="2018-07-09T09:18:00Z">
        <w:r w:rsidRPr="008948F1">
          <w:rPr>
            <w:rFonts w:ascii="Times New Roman" w:hAnsi="Times New Roman" w:cs="Times New Roman"/>
            <w:sz w:val="24"/>
            <w:szCs w:val="24"/>
            <w:rPrChange w:id="220" w:author="ritis" w:date="2018-07-11T09:00:00Z">
              <w:rPr/>
            </w:rPrChange>
          </w:rPr>
          <w:instrText>https://www.firstpost.com/india/doctors-to-cops-heres-the-horror-of-rape-examination-in-india-577953.html</w:instrText>
        </w:r>
      </w:ins>
      <w:ins w:id="221" w:author="ritis" w:date="2018-07-09T09:19:00Z">
        <w:r w:rsidRPr="008948F1">
          <w:rPr>
            <w:rFonts w:ascii="Times New Roman" w:hAnsi="Times New Roman" w:cs="Times New Roman"/>
            <w:sz w:val="24"/>
            <w:szCs w:val="24"/>
            <w:rPrChange w:id="222" w:author="ritis" w:date="2018-07-11T09:00:00Z">
              <w:rPr/>
            </w:rPrChange>
          </w:rPr>
          <w:instrText xml:space="preserve">" </w:instrText>
        </w:r>
        <w:r w:rsidRPr="008948F1">
          <w:rPr>
            <w:rFonts w:ascii="Times New Roman" w:hAnsi="Times New Roman" w:cs="Times New Roman"/>
            <w:sz w:val="24"/>
            <w:szCs w:val="24"/>
            <w:rPrChange w:id="223" w:author="ritis" w:date="2018-07-11T09:00:00Z">
              <w:rPr/>
            </w:rPrChange>
          </w:rPr>
          <w:fldChar w:fldCharType="separate"/>
        </w:r>
      </w:ins>
      <w:ins w:id="224" w:author="ritis" w:date="2018-07-09T09:18:00Z">
        <w:r w:rsidRPr="008948F1">
          <w:rPr>
            <w:rStyle w:val="Hyperlink"/>
            <w:rFonts w:ascii="Times New Roman" w:hAnsi="Times New Roman" w:cs="Times New Roman"/>
            <w:sz w:val="24"/>
            <w:szCs w:val="24"/>
            <w:rPrChange w:id="225" w:author="ritis" w:date="2018-07-11T09:00:00Z">
              <w:rPr>
                <w:rStyle w:val="Hyperlink"/>
              </w:rPr>
            </w:rPrChange>
          </w:rPr>
          <w:t>https://www.firstpost.com/india/doctors-to-cops-heres-the-horror-of-rape-examination-in-india-577953.html</w:t>
        </w:r>
      </w:ins>
      <w:ins w:id="226" w:author="ritis" w:date="2018-07-09T09:19:00Z">
        <w:r w:rsidRPr="008948F1">
          <w:rPr>
            <w:rFonts w:ascii="Times New Roman" w:hAnsi="Times New Roman" w:cs="Times New Roman"/>
            <w:sz w:val="24"/>
            <w:szCs w:val="24"/>
            <w:rPrChange w:id="227" w:author="ritis" w:date="2018-07-11T09:00:00Z">
              <w:rPr/>
            </w:rPrChange>
          </w:rPr>
          <w:fldChar w:fldCharType="end"/>
        </w:r>
      </w:ins>
    </w:p>
    <w:p w:rsidR="00BE79BC" w:rsidRDefault="00BE79BC">
      <w:pPr>
        <w:pStyle w:val="FootnoteText"/>
      </w:pPr>
    </w:p>
  </w:footnote>
  <w:footnote w:id="2">
    <w:p w:rsidR="00BE79BC" w:rsidRDefault="00BE79BC">
      <w:pPr>
        <w:pStyle w:val="FootnoteText"/>
        <w:rPr>
          <w:ins w:id="267" w:author="ritis" w:date="2018-07-09T09:06:00Z"/>
          <w:rFonts w:ascii="Times New Roman" w:hAnsi="Times New Roman" w:cs="Times New Roman"/>
          <w:sz w:val="24"/>
          <w:szCs w:val="24"/>
        </w:rPr>
      </w:pPr>
      <w:ins w:id="268" w:author="ritis" w:date="2018-07-09T08:38:00Z">
        <w:r w:rsidRPr="008A1DFB">
          <w:rPr>
            <w:rStyle w:val="FootnoteReference"/>
            <w:rFonts w:ascii="Times New Roman" w:hAnsi="Times New Roman" w:cs="Times New Roman"/>
            <w:sz w:val="24"/>
            <w:szCs w:val="24"/>
            <w:rPrChange w:id="269" w:author="ritis" w:date="2018-07-09T09:06:00Z">
              <w:rPr>
                <w:rStyle w:val="FootnoteReference"/>
              </w:rPr>
            </w:rPrChange>
          </w:rPr>
          <w:footnoteRef/>
        </w:r>
        <w:r w:rsidRPr="008A1DFB">
          <w:rPr>
            <w:rFonts w:ascii="Times New Roman" w:hAnsi="Times New Roman" w:cs="Times New Roman"/>
            <w:sz w:val="24"/>
            <w:szCs w:val="24"/>
            <w:rPrChange w:id="270" w:author="ritis" w:date="2018-07-09T09:06:00Z">
              <w:rPr/>
            </w:rPrChange>
          </w:rPr>
          <w:t xml:space="preserve"> Bilaspur</w:t>
        </w:r>
      </w:ins>
      <w:ins w:id="271" w:author="ritis" w:date="2018-07-09T08:53:00Z">
        <w:r w:rsidRPr="008A1DFB">
          <w:rPr>
            <w:rFonts w:ascii="Times New Roman" w:hAnsi="Times New Roman" w:cs="Times New Roman"/>
            <w:sz w:val="24"/>
            <w:szCs w:val="24"/>
            <w:rPrChange w:id="272" w:author="ritis" w:date="2018-07-09T09:06:00Z">
              <w:rPr/>
            </w:rPrChange>
          </w:rPr>
          <w:t xml:space="preserve"> sterilization camp tragedy</w:t>
        </w:r>
      </w:ins>
      <w:ins w:id="273" w:author="ritis" w:date="2018-07-09T08:54:00Z">
        <w:r w:rsidRPr="008A1DFB">
          <w:rPr>
            <w:rFonts w:ascii="Times New Roman" w:hAnsi="Times New Roman" w:cs="Times New Roman"/>
            <w:sz w:val="24"/>
            <w:szCs w:val="24"/>
            <w:rPrChange w:id="274" w:author="ritis" w:date="2018-07-09T09:06:00Z">
              <w:rPr/>
            </w:rPrChange>
          </w:rPr>
          <w:t xml:space="preserve">, November </w:t>
        </w:r>
      </w:ins>
      <w:ins w:id="275" w:author="ritis" w:date="2018-07-09T08:55:00Z">
        <w:r w:rsidRPr="008A1DFB">
          <w:rPr>
            <w:rFonts w:ascii="Times New Roman" w:hAnsi="Times New Roman" w:cs="Times New Roman"/>
            <w:sz w:val="24"/>
            <w:szCs w:val="24"/>
            <w:rPrChange w:id="276" w:author="ritis" w:date="2018-07-09T09:06:00Z">
              <w:rPr/>
            </w:rPrChange>
          </w:rPr>
          <w:t>8 2014</w:t>
        </w:r>
      </w:ins>
      <w:ins w:id="277" w:author="ritis" w:date="2018-07-09T08:53:00Z">
        <w:r w:rsidRPr="008A1DFB">
          <w:rPr>
            <w:rFonts w:ascii="Times New Roman" w:hAnsi="Times New Roman" w:cs="Times New Roman"/>
            <w:sz w:val="24"/>
            <w:szCs w:val="24"/>
            <w:rPrChange w:id="278" w:author="ritis" w:date="2018-07-09T09:06:00Z">
              <w:rPr/>
            </w:rPrChange>
          </w:rPr>
          <w:t>-</w:t>
        </w:r>
      </w:ins>
      <w:ins w:id="279" w:author="ritis" w:date="2018-07-09T09:07:00Z">
        <w:r>
          <w:rPr>
            <w:rFonts w:ascii="Times New Roman" w:hAnsi="Times New Roman" w:cs="Times New Roman"/>
            <w:sz w:val="24"/>
            <w:szCs w:val="24"/>
          </w:rPr>
          <w:t xml:space="preserve"> </w:t>
        </w:r>
      </w:ins>
      <w:ins w:id="280" w:author="ritis" w:date="2018-07-09T08:56:00Z">
        <w:r w:rsidRPr="008A1DFB">
          <w:rPr>
            <w:rFonts w:ascii="Times New Roman" w:hAnsi="Times New Roman" w:cs="Times New Roman"/>
            <w:sz w:val="24"/>
            <w:szCs w:val="24"/>
            <w:rPrChange w:id="281" w:author="ritis" w:date="2018-07-09T09:06:00Z">
              <w:rPr/>
            </w:rPrChange>
          </w:rPr>
          <w:t xml:space="preserve">83 </w:t>
        </w:r>
      </w:ins>
      <w:ins w:id="282" w:author="ritis" w:date="2018-07-09T08:57:00Z">
        <w:r w:rsidRPr="008A1DFB">
          <w:rPr>
            <w:rFonts w:ascii="Times New Roman" w:hAnsi="Times New Roman" w:cs="Times New Roman"/>
            <w:sz w:val="24"/>
            <w:szCs w:val="24"/>
            <w:rPrChange w:id="283" w:author="ritis" w:date="2018-07-09T09:06:00Z">
              <w:rPr/>
            </w:rPrChange>
          </w:rPr>
          <w:t xml:space="preserve">sterilization procedures carried out in six hours </w:t>
        </w:r>
      </w:ins>
      <w:ins w:id="284" w:author="ritis" w:date="2018-07-09T09:01:00Z">
        <w:r w:rsidRPr="008A1DFB">
          <w:rPr>
            <w:rFonts w:ascii="Times New Roman" w:hAnsi="Times New Roman" w:cs="Times New Roman"/>
            <w:sz w:val="24"/>
            <w:szCs w:val="24"/>
            <w:rPrChange w:id="285" w:author="ritis" w:date="2018-07-09T09:06:00Z">
              <w:rPr/>
            </w:rPrChange>
          </w:rPr>
          <w:t>violating the guidelines for the procedure</w:t>
        </w:r>
      </w:ins>
      <w:ins w:id="286" w:author="ritis" w:date="2018-07-09T09:02:00Z">
        <w:r w:rsidRPr="008A1DFB">
          <w:rPr>
            <w:rFonts w:ascii="Times New Roman" w:hAnsi="Times New Roman" w:cs="Times New Roman"/>
            <w:sz w:val="24"/>
            <w:szCs w:val="24"/>
            <w:rPrChange w:id="287" w:author="ritis" w:date="2018-07-09T09:06:00Z">
              <w:rPr/>
            </w:rPrChange>
          </w:rPr>
          <w:t>.</w:t>
        </w:r>
      </w:ins>
    </w:p>
    <w:p w:rsidR="00BE79BC" w:rsidRPr="008A1DFB" w:rsidRDefault="00BE79BC">
      <w:pPr>
        <w:pStyle w:val="FootnoteText"/>
        <w:rPr>
          <w:ins w:id="288" w:author="ritis" w:date="2018-07-09T09:03:00Z"/>
          <w:rFonts w:ascii="Times New Roman" w:hAnsi="Times New Roman" w:cs="Times New Roman"/>
          <w:sz w:val="24"/>
          <w:szCs w:val="24"/>
          <w:rPrChange w:id="289" w:author="ritis" w:date="2018-07-09T09:06:00Z">
            <w:rPr>
              <w:ins w:id="290" w:author="ritis" w:date="2018-07-09T09:03:00Z"/>
            </w:rPr>
          </w:rPrChange>
        </w:rPr>
      </w:pPr>
    </w:p>
    <w:p w:rsidR="00BE79BC" w:rsidRDefault="00BE79BC">
      <w:pPr>
        <w:pStyle w:val="FootnoteText"/>
        <w:rPr>
          <w:ins w:id="291" w:author="ritis" w:date="2018-07-13T21:44:00Z"/>
          <w:rStyle w:val="Hyperlink"/>
          <w:rFonts w:ascii="Times New Roman" w:hAnsi="Times New Roman" w:cs="Times New Roman"/>
          <w:sz w:val="24"/>
          <w:szCs w:val="24"/>
        </w:rPr>
      </w:pPr>
      <w:ins w:id="292" w:author="ritis" w:date="2018-07-09T09:04:00Z">
        <w:r w:rsidRPr="008A1DFB">
          <w:rPr>
            <w:rStyle w:val="Hyperlink"/>
            <w:rFonts w:ascii="Times New Roman" w:hAnsi="Times New Roman" w:cs="Times New Roman"/>
            <w:sz w:val="24"/>
            <w:szCs w:val="24"/>
            <w:rPrChange w:id="293" w:author="ritis" w:date="2018-07-09T09:06:00Z">
              <w:rPr>
                <w:rStyle w:val="Hyperlink"/>
              </w:rPr>
            </w:rPrChange>
          </w:rPr>
          <w:fldChar w:fldCharType="begin"/>
        </w:r>
        <w:r w:rsidRPr="008A1DFB">
          <w:rPr>
            <w:rStyle w:val="Hyperlink"/>
            <w:rFonts w:ascii="Times New Roman" w:hAnsi="Times New Roman" w:cs="Times New Roman"/>
            <w:sz w:val="24"/>
            <w:szCs w:val="24"/>
            <w:rPrChange w:id="294" w:author="ritis" w:date="2018-07-09T09:06:00Z">
              <w:rPr>
                <w:rStyle w:val="Hyperlink"/>
              </w:rPr>
            </w:rPrChange>
          </w:rPr>
          <w:instrText xml:space="preserve"> HYPERLINK "https://en.wikipedia.org/wiki/2014_Chhattisgarh_sterilisation_deaths" </w:instrText>
        </w:r>
        <w:r w:rsidRPr="008A1DFB">
          <w:rPr>
            <w:rStyle w:val="Hyperlink"/>
            <w:rFonts w:ascii="Times New Roman" w:hAnsi="Times New Roman" w:cs="Times New Roman"/>
            <w:sz w:val="24"/>
            <w:szCs w:val="24"/>
            <w:rPrChange w:id="295" w:author="ritis" w:date="2018-07-09T09:06:00Z">
              <w:rPr>
                <w:rStyle w:val="Hyperlink"/>
              </w:rPr>
            </w:rPrChange>
          </w:rPr>
          <w:fldChar w:fldCharType="separate"/>
        </w:r>
        <w:r w:rsidRPr="008A1DFB">
          <w:rPr>
            <w:rStyle w:val="Hyperlink"/>
            <w:rFonts w:ascii="Times New Roman" w:hAnsi="Times New Roman" w:cs="Times New Roman"/>
            <w:sz w:val="24"/>
            <w:szCs w:val="24"/>
            <w:rPrChange w:id="296" w:author="ritis" w:date="2018-07-09T09:06:00Z">
              <w:rPr>
                <w:rStyle w:val="Hyperlink"/>
              </w:rPr>
            </w:rPrChange>
          </w:rPr>
          <w:t>https://en.wikipedia.org/wiki/2014_Chhattisgarh_sterilisation_deaths</w:t>
        </w:r>
        <w:r w:rsidRPr="008A1DFB">
          <w:rPr>
            <w:rStyle w:val="Hyperlink"/>
            <w:rFonts w:ascii="Times New Roman" w:hAnsi="Times New Roman" w:cs="Times New Roman"/>
            <w:sz w:val="24"/>
            <w:szCs w:val="24"/>
            <w:rPrChange w:id="297" w:author="ritis" w:date="2018-07-09T09:06:00Z">
              <w:rPr>
                <w:rStyle w:val="Hyperlink"/>
              </w:rPr>
            </w:rPrChange>
          </w:rPr>
          <w:fldChar w:fldCharType="end"/>
        </w:r>
      </w:ins>
    </w:p>
    <w:p w:rsidR="002B7B6F" w:rsidRPr="008A1DFB" w:rsidRDefault="002B7B6F">
      <w:pPr>
        <w:pStyle w:val="FootnoteText"/>
        <w:rPr>
          <w:ins w:id="298" w:author="ritis" w:date="2018-07-09T09:05:00Z"/>
          <w:rStyle w:val="Hyperlink"/>
          <w:rFonts w:ascii="Times New Roman" w:hAnsi="Times New Roman" w:cs="Times New Roman"/>
          <w:sz w:val="24"/>
          <w:szCs w:val="24"/>
          <w:rPrChange w:id="299" w:author="ritis" w:date="2018-07-09T09:06:00Z">
            <w:rPr>
              <w:ins w:id="300" w:author="ritis" w:date="2018-07-09T09:05:00Z"/>
              <w:rStyle w:val="Hyperlink"/>
            </w:rPr>
          </w:rPrChange>
        </w:rPr>
      </w:pPr>
    </w:p>
    <w:p w:rsidR="00BE79BC" w:rsidRDefault="00BE79BC">
      <w:pPr>
        <w:pPrChange w:id="301" w:author="ritis" w:date="2018-07-09T09:06:00Z">
          <w:pPr>
            <w:pStyle w:val="FootnoteText"/>
          </w:pPr>
        </w:pPrChange>
      </w:pPr>
      <w:ins w:id="302" w:author="ritis" w:date="2018-07-09T09:07:00Z">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ins>
      <w:ins w:id="303" w:author="ritis" w:date="2018-07-09T09:05:00Z">
        <w:r w:rsidRPr="008A1DFB">
          <w:rPr>
            <w:rFonts w:ascii="Times New Roman" w:hAnsi="Times New Roman" w:cs="Times New Roman"/>
            <w:sz w:val="24"/>
            <w:szCs w:val="24"/>
            <w:rPrChange w:id="304" w:author="ritis" w:date="2018-07-09T09:07:00Z">
              <w:rPr>
                <w:rStyle w:val="Hyperlink"/>
              </w:rPr>
            </w:rPrChange>
          </w:rPr>
          <w:instrText>https://indianexpress.com/article/india/india-others/bilaspur-8-women-dead-20-others-in-a-serious-condition/</w:instrText>
        </w:r>
      </w:ins>
      <w:ins w:id="305" w:author="ritis" w:date="2018-07-09T09:07:00Z">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ins>
      <w:ins w:id="306" w:author="ritis" w:date="2018-07-09T09:05:00Z">
        <w:r w:rsidRPr="005154E9">
          <w:rPr>
            <w:rStyle w:val="Hyperlink"/>
            <w:rFonts w:ascii="Times New Roman" w:hAnsi="Times New Roman" w:cs="Times New Roman"/>
            <w:sz w:val="24"/>
            <w:szCs w:val="24"/>
            <w:rPrChange w:id="307" w:author="ritis" w:date="2018-07-09T09:07:00Z">
              <w:rPr>
                <w:rStyle w:val="Hyperlink"/>
              </w:rPr>
            </w:rPrChange>
          </w:rPr>
          <w:t>https://indianexpress.com/article/india/india-others/bilaspur-8-women-dead-20-others-in-a-serious-condition/</w:t>
        </w:r>
      </w:ins>
      <w:ins w:id="308" w:author="ritis" w:date="2018-07-09T09:07:00Z">
        <w:r>
          <w:rPr>
            <w:rFonts w:ascii="Times New Roman" w:hAnsi="Times New Roman" w:cs="Times New Roman"/>
            <w:sz w:val="24"/>
            <w:szCs w:val="24"/>
          </w:rPr>
          <w:fldChar w:fldCharType="end"/>
        </w:r>
      </w:ins>
      <w:ins w:id="309" w:author="ritis" w:date="2018-07-09T09:05:00Z">
        <w:r w:rsidRPr="008A1DFB">
          <w:rPr>
            <w:rFonts w:ascii="Times New Roman" w:hAnsi="Times New Roman" w:cs="Times New Roman"/>
            <w:sz w:val="24"/>
            <w:szCs w:val="24"/>
            <w:rPrChange w:id="310" w:author="ritis" w:date="2018-07-09T09:06:00Z">
              <w:rPr/>
            </w:rPrChange>
          </w:rPr>
          <w:t xml:space="preserve"> </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0FB0"/>
    <w:multiLevelType w:val="hybridMultilevel"/>
    <w:tmpl w:val="B23C3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D1C55"/>
    <w:multiLevelType w:val="hybridMultilevel"/>
    <w:tmpl w:val="4E103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841CE"/>
    <w:multiLevelType w:val="hybridMultilevel"/>
    <w:tmpl w:val="626423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1C64E5F"/>
    <w:multiLevelType w:val="hybridMultilevel"/>
    <w:tmpl w:val="4702A524"/>
    <w:lvl w:ilvl="0" w:tplc="F356F570">
      <w:start w:val="1"/>
      <w:numFmt w:val="decimal"/>
      <w:lvlText w:val="%1."/>
      <w:lvlJc w:val="left"/>
      <w:pPr>
        <w:ind w:left="36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854AC"/>
    <w:multiLevelType w:val="hybridMultilevel"/>
    <w:tmpl w:val="3170F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E917E5"/>
    <w:multiLevelType w:val="hybridMultilevel"/>
    <w:tmpl w:val="E098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01730E"/>
    <w:multiLevelType w:val="hybridMultilevel"/>
    <w:tmpl w:val="6E60BA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9A22B17"/>
    <w:multiLevelType w:val="hybridMultilevel"/>
    <w:tmpl w:val="73201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0205533"/>
    <w:multiLevelType w:val="hybridMultilevel"/>
    <w:tmpl w:val="BC849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B86B10"/>
    <w:multiLevelType w:val="hybridMultilevel"/>
    <w:tmpl w:val="25F4585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B97623"/>
    <w:multiLevelType w:val="hybridMultilevel"/>
    <w:tmpl w:val="DAC093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FD14F9F"/>
    <w:multiLevelType w:val="hybridMultilevel"/>
    <w:tmpl w:val="BB7AA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0"/>
  </w:num>
  <w:num w:numId="5">
    <w:abstractNumId w:val="4"/>
  </w:num>
  <w:num w:numId="6">
    <w:abstractNumId w:val="2"/>
  </w:num>
  <w:num w:numId="7">
    <w:abstractNumId w:val="6"/>
  </w:num>
  <w:num w:numId="8">
    <w:abstractNumId w:val="10"/>
  </w:num>
  <w:num w:numId="9">
    <w:abstractNumId w:val="5"/>
  </w:num>
  <w:num w:numId="10">
    <w:abstractNumId w:val="11"/>
  </w:num>
  <w:num w:numId="11">
    <w:abstractNumId w:val="9"/>
  </w:num>
  <w:num w:numId="12">
    <w:abstractNumId w:val="7"/>
  </w:num>
  <w:num w:numId="13">
    <w:abstractNumId w:val="4"/>
  </w:num>
  <w:num w:numId="14">
    <w:abstractNumId w:val="6"/>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tis">
    <w15:presenceInfo w15:providerId="None" w15:userId="rit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numFmt w:val="lowerLette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2DED"/>
    <w:rsid w:val="00003D8F"/>
    <w:rsid w:val="00013918"/>
    <w:rsid w:val="00021F5F"/>
    <w:rsid w:val="00026768"/>
    <w:rsid w:val="00043480"/>
    <w:rsid w:val="000477DB"/>
    <w:rsid w:val="00065900"/>
    <w:rsid w:val="00065F9D"/>
    <w:rsid w:val="000965BC"/>
    <w:rsid w:val="000B3454"/>
    <w:rsid w:val="000C2144"/>
    <w:rsid w:val="000D0843"/>
    <w:rsid w:val="000D1F32"/>
    <w:rsid w:val="000D27B8"/>
    <w:rsid w:val="000E6E11"/>
    <w:rsid w:val="00111112"/>
    <w:rsid w:val="00125722"/>
    <w:rsid w:val="00151C62"/>
    <w:rsid w:val="00153751"/>
    <w:rsid w:val="00161A52"/>
    <w:rsid w:val="00174390"/>
    <w:rsid w:val="0017671B"/>
    <w:rsid w:val="001C46B5"/>
    <w:rsid w:val="0021058C"/>
    <w:rsid w:val="00212DED"/>
    <w:rsid w:val="00217D51"/>
    <w:rsid w:val="00242255"/>
    <w:rsid w:val="00251B06"/>
    <w:rsid w:val="00273E9D"/>
    <w:rsid w:val="002753EA"/>
    <w:rsid w:val="00275D44"/>
    <w:rsid w:val="002856B8"/>
    <w:rsid w:val="002B1732"/>
    <w:rsid w:val="002B7B6F"/>
    <w:rsid w:val="002D1996"/>
    <w:rsid w:val="002E4B5A"/>
    <w:rsid w:val="002F2115"/>
    <w:rsid w:val="002F32E3"/>
    <w:rsid w:val="002F4723"/>
    <w:rsid w:val="0030543B"/>
    <w:rsid w:val="00315572"/>
    <w:rsid w:val="003245E4"/>
    <w:rsid w:val="003252E9"/>
    <w:rsid w:val="0033348F"/>
    <w:rsid w:val="00345492"/>
    <w:rsid w:val="0034777B"/>
    <w:rsid w:val="003514F6"/>
    <w:rsid w:val="00361415"/>
    <w:rsid w:val="003718D9"/>
    <w:rsid w:val="00377E0A"/>
    <w:rsid w:val="003C6295"/>
    <w:rsid w:val="003D4525"/>
    <w:rsid w:val="004213C2"/>
    <w:rsid w:val="004268B3"/>
    <w:rsid w:val="004410EC"/>
    <w:rsid w:val="004527BD"/>
    <w:rsid w:val="00461832"/>
    <w:rsid w:val="00461C14"/>
    <w:rsid w:val="004740B2"/>
    <w:rsid w:val="00474157"/>
    <w:rsid w:val="00482E7E"/>
    <w:rsid w:val="00483899"/>
    <w:rsid w:val="00490D78"/>
    <w:rsid w:val="0049243E"/>
    <w:rsid w:val="00492786"/>
    <w:rsid w:val="004B762A"/>
    <w:rsid w:val="004D139F"/>
    <w:rsid w:val="00501482"/>
    <w:rsid w:val="00503009"/>
    <w:rsid w:val="00503546"/>
    <w:rsid w:val="00504523"/>
    <w:rsid w:val="005114EE"/>
    <w:rsid w:val="0051413F"/>
    <w:rsid w:val="0051579E"/>
    <w:rsid w:val="005232DA"/>
    <w:rsid w:val="0053190E"/>
    <w:rsid w:val="005452C4"/>
    <w:rsid w:val="005507C7"/>
    <w:rsid w:val="005550D0"/>
    <w:rsid w:val="00577923"/>
    <w:rsid w:val="0058046D"/>
    <w:rsid w:val="005871E2"/>
    <w:rsid w:val="00592D90"/>
    <w:rsid w:val="005A6CBD"/>
    <w:rsid w:val="005B4917"/>
    <w:rsid w:val="005E0E32"/>
    <w:rsid w:val="005E1590"/>
    <w:rsid w:val="005E554E"/>
    <w:rsid w:val="005E6822"/>
    <w:rsid w:val="00616277"/>
    <w:rsid w:val="00634274"/>
    <w:rsid w:val="00651C11"/>
    <w:rsid w:val="00686848"/>
    <w:rsid w:val="006A08E2"/>
    <w:rsid w:val="006D1117"/>
    <w:rsid w:val="006E36DC"/>
    <w:rsid w:val="006E58AB"/>
    <w:rsid w:val="006F18C0"/>
    <w:rsid w:val="007006E9"/>
    <w:rsid w:val="00700F96"/>
    <w:rsid w:val="00711B3F"/>
    <w:rsid w:val="007320DE"/>
    <w:rsid w:val="00733939"/>
    <w:rsid w:val="00736532"/>
    <w:rsid w:val="00742D0D"/>
    <w:rsid w:val="0074433F"/>
    <w:rsid w:val="00756ABF"/>
    <w:rsid w:val="00765FFD"/>
    <w:rsid w:val="00766330"/>
    <w:rsid w:val="007867BC"/>
    <w:rsid w:val="00791DAC"/>
    <w:rsid w:val="007A23E4"/>
    <w:rsid w:val="007C7F79"/>
    <w:rsid w:val="007D25BC"/>
    <w:rsid w:val="00801F95"/>
    <w:rsid w:val="008579AC"/>
    <w:rsid w:val="0086523F"/>
    <w:rsid w:val="0088369B"/>
    <w:rsid w:val="008948F1"/>
    <w:rsid w:val="00895A78"/>
    <w:rsid w:val="008A1DFB"/>
    <w:rsid w:val="008C1CD0"/>
    <w:rsid w:val="008C5793"/>
    <w:rsid w:val="008D3E90"/>
    <w:rsid w:val="0091752C"/>
    <w:rsid w:val="009211F4"/>
    <w:rsid w:val="00924D73"/>
    <w:rsid w:val="00924DF7"/>
    <w:rsid w:val="00932B71"/>
    <w:rsid w:val="0093597F"/>
    <w:rsid w:val="009417DE"/>
    <w:rsid w:val="00941DF6"/>
    <w:rsid w:val="009423B0"/>
    <w:rsid w:val="00944FA3"/>
    <w:rsid w:val="009803CB"/>
    <w:rsid w:val="0098539C"/>
    <w:rsid w:val="009A54B8"/>
    <w:rsid w:val="009A7874"/>
    <w:rsid w:val="009D5583"/>
    <w:rsid w:val="009D6633"/>
    <w:rsid w:val="009E5F56"/>
    <w:rsid w:val="00A261C9"/>
    <w:rsid w:val="00A47F85"/>
    <w:rsid w:val="00A51570"/>
    <w:rsid w:val="00A6171D"/>
    <w:rsid w:val="00A63E2E"/>
    <w:rsid w:val="00A641EF"/>
    <w:rsid w:val="00A67C35"/>
    <w:rsid w:val="00A73DD9"/>
    <w:rsid w:val="00AA1021"/>
    <w:rsid w:val="00AD37AC"/>
    <w:rsid w:val="00AD77EF"/>
    <w:rsid w:val="00AE0B8F"/>
    <w:rsid w:val="00B27324"/>
    <w:rsid w:val="00B321F8"/>
    <w:rsid w:val="00B37F03"/>
    <w:rsid w:val="00B66206"/>
    <w:rsid w:val="00B66268"/>
    <w:rsid w:val="00B67715"/>
    <w:rsid w:val="00B765DF"/>
    <w:rsid w:val="00B827F2"/>
    <w:rsid w:val="00BD5E0F"/>
    <w:rsid w:val="00BD6C13"/>
    <w:rsid w:val="00BE4E68"/>
    <w:rsid w:val="00BE79BC"/>
    <w:rsid w:val="00C10D4C"/>
    <w:rsid w:val="00C376B1"/>
    <w:rsid w:val="00C5273A"/>
    <w:rsid w:val="00C621C4"/>
    <w:rsid w:val="00C63B73"/>
    <w:rsid w:val="00C655A3"/>
    <w:rsid w:val="00C71472"/>
    <w:rsid w:val="00C74997"/>
    <w:rsid w:val="00C81E96"/>
    <w:rsid w:val="00CA6559"/>
    <w:rsid w:val="00CE29E0"/>
    <w:rsid w:val="00CF1C44"/>
    <w:rsid w:val="00CF5EB7"/>
    <w:rsid w:val="00D275C2"/>
    <w:rsid w:val="00D421BF"/>
    <w:rsid w:val="00D543B1"/>
    <w:rsid w:val="00D575C7"/>
    <w:rsid w:val="00D7259C"/>
    <w:rsid w:val="00D81441"/>
    <w:rsid w:val="00DB2671"/>
    <w:rsid w:val="00DC28F9"/>
    <w:rsid w:val="00DD18FE"/>
    <w:rsid w:val="00DF1B27"/>
    <w:rsid w:val="00DF499A"/>
    <w:rsid w:val="00DF4AAD"/>
    <w:rsid w:val="00E32048"/>
    <w:rsid w:val="00E66727"/>
    <w:rsid w:val="00E777C7"/>
    <w:rsid w:val="00EB110F"/>
    <w:rsid w:val="00EB1D90"/>
    <w:rsid w:val="00EB2C23"/>
    <w:rsid w:val="00F0264B"/>
    <w:rsid w:val="00F03973"/>
    <w:rsid w:val="00F064F7"/>
    <w:rsid w:val="00F3022F"/>
    <w:rsid w:val="00F34ED3"/>
    <w:rsid w:val="00F40665"/>
    <w:rsid w:val="00F50D34"/>
    <w:rsid w:val="00F53D20"/>
    <w:rsid w:val="00F86282"/>
    <w:rsid w:val="00F95DFF"/>
    <w:rsid w:val="00FC6DA0"/>
    <w:rsid w:val="00FE4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AF571"/>
  <w15:docId w15:val="{E359C8B8-89B2-4E32-8ED3-734245B0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DED"/>
  </w:style>
  <w:style w:type="paragraph" w:styleId="Heading2">
    <w:name w:val="heading 2"/>
    <w:basedOn w:val="Normal"/>
    <w:next w:val="Normal"/>
    <w:link w:val="Heading2Char"/>
    <w:uiPriority w:val="9"/>
    <w:semiHidden/>
    <w:unhideWhenUsed/>
    <w:qFormat/>
    <w:rsid w:val="008836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667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6141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2DED"/>
    <w:rPr>
      <w:color w:val="0000FF" w:themeColor="hyperlink"/>
      <w:u w:val="single"/>
    </w:rPr>
  </w:style>
  <w:style w:type="paragraph" w:styleId="NormalWeb">
    <w:name w:val="Normal (Web)"/>
    <w:basedOn w:val="Normal"/>
    <w:uiPriority w:val="99"/>
    <w:unhideWhenUsed/>
    <w:rsid w:val="00212D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2DED"/>
    <w:pPr>
      <w:ind w:left="720"/>
      <w:contextualSpacing/>
    </w:pPr>
  </w:style>
  <w:style w:type="paragraph" w:styleId="NoSpacing">
    <w:name w:val="No Spacing"/>
    <w:uiPriority w:val="1"/>
    <w:qFormat/>
    <w:rsid w:val="00212DED"/>
    <w:pPr>
      <w:spacing w:after="0" w:line="240" w:lineRule="auto"/>
    </w:pPr>
  </w:style>
  <w:style w:type="character" w:customStyle="1" w:styleId="apple-converted-space">
    <w:name w:val="apple-converted-space"/>
    <w:basedOn w:val="DefaultParagraphFont"/>
    <w:rsid w:val="008D3E90"/>
  </w:style>
  <w:style w:type="character" w:customStyle="1" w:styleId="Heading3Char">
    <w:name w:val="Heading 3 Char"/>
    <w:basedOn w:val="DefaultParagraphFont"/>
    <w:link w:val="Heading3"/>
    <w:uiPriority w:val="9"/>
    <w:rsid w:val="00E66727"/>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88369B"/>
    <w:rPr>
      <w:rFonts w:asciiTheme="majorHAnsi" w:eastAsiaTheme="majorEastAsia" w:hAnsiTheme="majorHAnsi" w:cstheme="majorBidi"/>
      <w:b/>
      <w:bCs/>
      <w:color w:val="4F81BD" w:themeColor="accent1"/>
      <w:sz w:val="26"/>
      <w:szCs w:val="26"/>
    </w:rPr>
  </w:style>
  <w:style w:type="paragraph" w:customStyle="1" w:styleId="info">
    <w:name w:val="info"/>
    <w:basedOn w:val="Normal"/>
    <w:rsid w:val="008836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
    <w:name w:val="authors"/>
    <w:basedOn w:val="DefaultParagraphFont"/>
    <w:rsid w:val="0088369B"/>
  </w:style>
  <w:style w:type="character" w:styleId="PlaceholderText">
    <w:name w:val="Placeholder Text"/>
    <w:basedOn w:val="DefaultParagraphFont"/>
    <w:uiPriority w:val="99"/>
    <w:semiHidden/>
    <w:rsid w:val="00CF1C44"/>
    <w:rPr>
      <w:color w:val="808080"/>
    </w:rPr>
  </w:style>
  <w:style w:type="paragraph" w:styleId="BalloonText">
    <w:name w:val="Balloon Text"/>
    <w:basedOn w:val="Normal"/>
    <w:link w:val="BalloonTextChar"/>
    <w:uiPriority w:val="99"/>
    <w:semiHidden/>
    <w:unhideWhenUsed/>
    <w:rsid w:val="00CF1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1C44"/>
    <w:rPr>
      <w:rFonts w:ascii="Tahoma" w:hAnsi="Tahoma" w:cs="Tahoma"/>
      <w:sz w:val="16"/>
      <w:szCs w:val="16"/>
    </w:rPr>
  </w:style>
  <w:style w:type="paragraph" w:styleId="EndnoteText">
    <w:name w:val="endnote text"/>
    <w:basedOn w:val="Normal"/>
    <w:link w:val="EndnoteTextChar"/>
    <w:uiPriority w:val="99"/>
    <w:semiHidden/>
    <w:unhideWhenUsed/>
    <w:rsid w:val="00CF1C4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1C44"/>
    <w:rPr>
      <w:sz w:val="20"/>
      <w:szCs w:val="20"/>
    </w:rPr>
  </w:style>
  <w:style w:type="character" w:styleId="EndnoteReference">
    <w:name w:val="endnote reference"/>
    <w:basedOn w:val="DefaultParagraphFont"/>
    <w:uiPriority w:val="99"/>
    <w:semiHidden/>
    <w:unhideWhenUsed/>
    <w:rsid w:val="00CF1C44"/>
    <w:rPr>
      <w:vertAlign w:val="superscript"/>
    </w:rPr>
  </w:style>
  <w:style w:type="paragraph" w:styleId="FootnoteText">
    <w:name w:val="footnote text"/>
    <w:basedOn w:val="Normal"/>
    <w:link w:val="FootnoteTextChar"/>
    <w:uiPriority w:val="99"/>
    <w:unhideWhenUsed/>
    <w:rsid w:val="00DB2671"/>
    <w:pPr>
      <w:spacing w:after="0" w:line="240" w:lineRule="auto"/>
    </w:pPr>
    <w:rPr>
      <w:sz w:val="20"/>
      <w:szCs w:val="20"/>
    </w:rPr>
  </w:style>
  <w:style w:type="character" w:customStyle="1" w:styleId="FootnoteTextChar">
    <w:name w:val="Footnote Text Char"/>
    <w:basedOn w:val="DefaultParagraphFont"/>
    <w:link w:val="FootnoteText"/>
    <w:uiPriority w:val="99"/>
    <w:rsid w:val="00DB2671"/>
    <w:rPr>
      <w:sz w:val="20"/>
      <w:szCs w:val="20"/>
    </w:rPr>
  </w:style>
  <w:style w:type="character" w:styleId="FootnoteReference">
    <w:name w:val="footnote reference"/>
    <w:basedOn w:val="DefaultParagraphFont"/>
    <w:uiPriority w:val="99"/>
    <w:semiHidden/>
    <w:unhideWhenUsed/>
    <w:rsid w:val="00DB2671"/>
    <w:rPr>
      <w:vertAlign w:val="superscript"/>
    </w:rPr>
  </w:style>
  <w:style w:type="character" w:styleId="UnresolvedMention">
    <w:name w:val="Unresolved Mention"/>
    <w:basedOn w:val="DefaultParagraphFont"/>
    <w:uiPriority w:val="99"/>
    <w:semiHidden/>
    <w:unhideWhenUsed/>
    <w:rsid w:val="008A1DFB"/>
    <w:rPr>
      <w:color w:val="605E5C"/>
      <w:shd w:val="clear" w:color="auto" w:fill="E1DFDD"/>
    </w:rPr>
  </w:style>
  <w:style w:type="paragraph" w:styleId="Header">
    <w:name w:val="header"/>
    <w:basedOn w:val="Normal"/>
    <w:link w:val="HeaderChar"/>
    <w:uiPriority w:val="99"/>
    <w:unhideWhenUsed/>
    <w:rsid w:val="008A1D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DFB"/>
  </w:style>
  <w:style w:type="paragraph" w:styleId="Footer">
    <w:name w:val="footer"/>
    <w:basedOn w:val="Normal"/>
    <w:link w:val="FooterChar"/>
    <w:uiPriority w:val="99"/>
    <w:unhideWhenUsed/>
    <w:rsid w:val="008A1D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DFB"/>
  </w:style>
  <w:style w:type="character" w:customStyle="1" w:styleId="Heading4Char">
    <w:name w:val="Heading 4 Char"/>
    <w:basedOn w:val="DefaultParagraphFont"/>
    <w:link w:val="Heading4"/>
    <w:uiPriority w:val="9"/>
    <w:semiHidden/>
    <w:rsid w:val="00361415"/>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A515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536">
      <w:bodyDiv w:val="1"/>
      <w:marLeft w:val="0"/>
      <w:marRight w:val="0"/>
      <w:marTop w:val="0"/>
      <w:marBottom w:val="0"/>
      <w:divBdr>
        <w:top w:val="none" w:sz="0" w:space="0" w:color="auto"/>
        <w:left w:val="none" w:sz="0" w:space="0" w:color="auto"/>
        <w:bottom w:val="none" w:sz="0" w:space="0" w:color="auto"/>
        <w:right w:val="none" w:sz="0" w:space="0" w:color="auto"/>
      </w:divBdr>
    </w:div>
    <w:div w:id="170072790">
      <w:bodyDiv w:val="1"/>
      <w:marLeft w:val="0"/>
      <w:marRight w:val="0"/>
      <w:marTop w:val="0"/>
      <w:marBottom w:val="0"/>
      <w:divBdr>
        <w:top w:val="none" w:sz="0" w:space="0" w:color="auto"/>
        <w:left w:val="none" w:sz="0" w:space="0" w:color="auto"/>
        <w:bottom w:val="none" w:sz="0" w:space="0" w:color="auto"/>
        <w:right w:val="none" w:sz="0" w:space="0" w:color="auto"/>
      </w:divBdr>
    </w:div>
    <w:div w:id="379525047">
      <w:bodyDiv w:val="1"/>
      <w:marLeft w:val="0"/>
      <w:marRight w:val="0"/>
      <w:marTop w:val="0"/>
      <w:marBottom w:val="0"/>
      <w:divBdr>
        <w:top w:val="none" w:sz="0" w:space="0" w:color="auto"/>
        <w:left w:val="none" w:sz="0" w:space="0" w:color="auto"/>
        <w:bottom w:val="none" w:sz="0" w:space="0" w:color="auto"/>
        <w:right w:val="none" w:sz="0" w:space="0" w:color="auto"/>
      </w:divBdr>
    </w:div>
    <w:div w:id="416681580">
      <w:bodyDiv w:val="1"/>
      <w:marLeft w:val="0"/>
      <w:marRight w:val="0"/>
      <w:marTop w:val="0"/>
      <w:marBottom w:val="0"/>
      <w:divBdr>
        <w:top w:val="none" w:sz="0" w:space="0" w:color="auto"/>
        <w:left w:val="none" w:sz="0" w:space="0" w:color="auto"/>
        <w:bottom w:val="none" w:sz="0" w:space="0" w:color="auto"/>
        <w:right w:val="none" w:sz="0" w:space="0" w:color="auto"/>
      </w:divBdr>
    </w:div>
    <w:div w:id="438138585">
      <w:bodyDiv w:val="1"/>
      <w:marLeft w:val="0"/>
      <w:marRight w:val="0"/>
      <w:marTop w:val="0"/>
      <w:marBottom w:val="0"/>
      <w:divBdr>
        <w:top w:val="none" w:sz="0" w:space="0" w:color="auto"/>
        <w:left w:val="none" w:sz="0" w:space="0" w:color="auto"/>
        <w:bottom w:val="none" w:sz="0" w:space="0" w:color="auto"/>
        <w:right w:val="none" w:sz="0" w:space="0" w:color="auto"/>
      </w:divBdr>
    </w:div>
    <w:div w:id="681668067">
      <w:bodyDiv w:val="1"/>
      <w:marLeft w:val="0"/>
      <w:marRight w:val="0"/>
      <w:marTop w:val="0"/>
      <w:marBottom w:val="0"/>
      <w:divBdr>
        <w:top w:val="none" w:sz="0" w:space="0" w:color="auto"/>
        <w:left w:val="none" w:sz="0" w:space="0" w:color="auto"/>
        <w:bottom w:val="none" w:sz="0" w:space="0" w:color="auto"/>
        <w:right w:val="none" w:sz="0" w:space="0" w:color="auto"/>
      </w:divBdr>
    </w:div>
    <w:div w:id="729309147">
      <w:bodyDiv w:val="1"/>
      <w:marLeft w:val="0"/>
      <w:marRight w:val="0"/>
      <w:marTop w:val="0"/>
      <w:marBottom w:val="0"/>
      <w:divBdr>
        <w:top w:val="none" w:sz="0" w:space="0" w:color="auto"/>
        <w:left w:val="none" w:sz="0" w:space="0" w:color="auto"/>
        <w:bottom w:val="none" w:sz="0" w:space="0" w:color="auto"/>
        <w:right w:val="none" w:sz="0" w:space="0" w:color="auto"/>
      </w:divBdr>
    </w:div>
    <w:div w:id="864173900">
      <w:bodyDiv w:val="1"/>
      <w:marLeft w:val="0"/>
      <w:marRight w:val="0"/>
      <w:marTop w:val="0"/>
      <w:marBottom w:val="0"/>
      <w:divBdr>
        <w:top w:val="none" w:sz="0" w:space="0" w:color="auto"/>
        <w:left w:val="none" w:sz="0" w:space="0" w:color="auto"/>
        <w:bottom w:val="none" w:sz="0" w:space="0" w:color="auto"/>
        <w:right w:val="none" w:sz="0" w:space="0" w:color="auto"/>
      </w:divBdr>
    </w:div>
    <w:div w:id="964579912">
      <w:bodyDiv w:val="1"/>
      <w:marLeft w:val="0"/>
      <w:marRight w:val="0"/>
      <w:marTop w:val="0"/>
      <w:marBottom w:val="0"/>
      <w:divBdr>
        <w:top w:val="none" w:sz="0" w:space="0" w:color="auto"/>
        <w:left w:val="none" w:sz="0" w:space="0" w:color="auto"/>
        <w:bottom w:val="none" w:sz="0" w:space="0" w:color="auto"/>
        <w:right w:val="none" w:sz="0" w:space="0" w:color="auto"/>
      </w:divBdr>
    </w:div>
    <w:div w:id="1102917229">
      <w:bodyDiv w:val="1"/>
      <w:marLeft w:val="0"/>
      <w:marRight w:val="0"/>
      <w:marTop w:val="0"/>
      <w:marBottom w:val="0"/>
      <w:divBdr>
        <w:top w:val="none" w:sz="0" w:space="0" w:color="auto"/>
        <w:left w:val="none" w:sz="0" w:space="0" w:color="auto"/>
        <w:bottom w:val="none" w:sz="0" w:space="0" w:color="auto"/>
        <w:right w:val="none" w:sz="0" w:space="0" w:color="auto"/>
      </w:divBdr>
      <w:divsChild>
        <w:div w:id="1469277456">
          <w:marLeft w:val="0"/>
          <w:marRight w:val="0"/>
          <w:marTop w:val="0"/>
          <w:marBottom w:val="0"/>
          <w:divBdr>
            <w:top w:val="none" w:sz="0" w:space="0" w:color="auto"/>
            <w:left w:val="none" w:sz="0" w:space="0" w:color="auto"/>
            <w:bottom w:val="none" w:sz="0" w:space="0" w:color="auto"/>
            <w:right w:val="none" w:sz="0" w:space="0" w:color="auto"/>
          </w:divBdr>
        </w:div>
      </w:divsChild>
    </w:div>
    <w:div w:id="1167282631">
      <w:bodyDiv w:val="1"/>
      <w:marLeft w:val="0"/>
      <w:marRight w:val="0"/>
      <w:marTop w:val="0"/>
      <w:marBottom w:val="0"/>
      <w:divBdr>
        <w:top w:val="none" w:sz="0" w:space="0" w:color="auto"/>
        <w:left w:val="none" w:sz="0" w:space="0" w:color="auto"/>
        <w:bottom w:val="none" w:sz="0" w:space="0" w:color="auto"/>
        <w:right w:val="none" w:sz="0" w:space="0" w:color="auto"/>
      </w:divBdr>
    </w:div>
    <w:div w:id="1231697317">
      <w:bodyDiv w:val="1"/>
      <w:marLeft w:val="0"/>
      <w:marRight w:val="0"/>
      <w:marTop w:val="0"/>
      <w:marBottom w:val="0"/>
      <w:divBdr>
        <w:top w:val="none" w:sz="0" w:space="0" w:color="auto"/>
        <w:left w:val="none" w:sz="0" w:space="0" w:color="auto"/>
        <w:bottom w:val="none" w:sz="0" w:space="0" w:color="auto"/>
        <w:right w:val="none" w:sz="0" w:space="0" w:color="auto"/>
      </w:divBdr>
    </w:div>
    <w:div w:id="1616982652">
      <w:bodyDiv w:val="1"/>
      <w:marLeft w:val="0"/>
      <w:marRight w:val="0"/>
      <w:marTop w:val="0"/>
      <w:marBottom w:val="0"/>
      <w:divBdr>
        <w:top w:val="none" w:sz="0" w:space="0" w:color="auto"/>
        <w:left w:val="none" w:sz="0" w:space="0" w:color="auto"/>
        <w:bottom w:val="none" w:sz="0" w:space="0" w:color="auto"/>
        <w:right w:val="none" w:sz="0" w:space="0" w:color="auto"/>
      </w:divBdr>
    </w:div>
    <w:div w:id="1704556188">
      <w:bodyDiv w:val="1"/>
      <w:marLeft w:val="0"/>
      <w:marRight w:val="0"/>
      <w:marTop w:val="0"/>
      <w:marBottom w:val="0"/>
      <w:divBdr>
        <w:top w:val="none" w:sz="0" w:space="0" w:color="auto"/>
        <w:left w:val="none" w:sz="0" w:space="0" w:color="auto"/>
        <w:bottom w:val="none" w:sz="0" w:space="0" w:color="auto"/>
        <w:right w:val="none" w:sz="0" w:space="0" w:color="auto"/>
      </w:divBdr>
    </w:div>
    <w:div w:id="1717965796">
      <w:bodyDiv w:val="1"/>
      <w:marLeft w:val="0"/>
      <w:marRight w:val="0"/>
      <w:marTop w:val="0"/>
      <w:marBottom w:val="0"/>
      <w:divBdr>
        <w:top w:val="none" w:sz="0" w:space="0" w:color="auto"/>
        <w:left w:val="none" w:sz="0" w:space="0" w:color="auto"/>
        <w:bottom w:val="none" w:sz="0" w:space="0" w:color="auto"/>
        <w:right w:val="none" w:sz="0" w:space="0" w:color="auto"/>
      </w:divBdr>
    </w:div>
    <w:div w:id="2022126736">
      <w:bodyDiv w:val="1"/>
      <w:marLeft w:val="0"/>
      <w:marRight w:val="0"/>
      <w:marTop w:val="0"/>
      <w:marBottom w:val="0"/>
      <w:divBdr>
        <w:top w:val="none" w:sz="0" w:space="0" w:color="auto"/>
        <w:left w:val="none" w:sz="0" w:space="0" w:color="auto"/>
        <w:bottom w:val="none" w:sz="0" w:space="0" w:color="auto"/>
        <w:right w:val="none" w:sz="0" w:space="0" w:color="auto"/>
      </w:divBdr>
    </w:div>
    <w:div w:id="2093967329">
      <w:bodyDiv w:val="1"/>
      <w:marLeft w:val="0"/>
      <w:marRight w:val="0"/>
      <w:marTop w:val="0"/>
      <w:marBottom w:val="0"/>
      <w:divBdr>
        <w:top w:val="none" w:sz="0" w:space="0" w:color="auto"/>
        <w:left w:val="none" w:sz="0" w:space="0" w:color="auto"/>
        <w:bottom w:val="none" w:sz="0" w:space="0" w:color="auto"/>
        <w:right w:val="none" w:sz="0" w:space="0" w:color="auto"/>
      </w:divBdr>
    </w:div>
    <w:div w:id="2096003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ti.sanghvi10.r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file>

<file path=customXml/itemProps1.xml><?xml version="1.0" encoding="utf-8"?>
<ds:datastoreItem xmlns:ds="http://schemas.openxmlformats.org/officeDocument/2006/customXml" ds:itemID="{7E6B40F0-6E1F-409B-AA58-7A60D9B61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2162</TotalTime>
  <Pages>1</Pages>
  <Words>6989</Words>
  <Characters>39839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 Sanghvi</dc:creator>
  <cp:keywords/>
  <cp:lastModifiedBy>ritis</cp:lastModifiedBy>
  <cp:revision>57</cp:revision>
  <dcterms:created xsi:type="dcterms:W3CDTF">2018-04-12T19:00:00Z</dcterms:created>
  <dcterms:modified xsi:type="dcterms:W3CDTF">2018-07-14T02:22:00Z</dcterms:modified>
</cp:coreProperties>
</file>