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1BB" w:rsidRPr="00735E4A" w:rsidRDefault="00344A3E" w:rsidP="00735E4A">
      <w:pPr>
        <w:spacing w:before="100" w:beforeAutospacing="1" w:line="240" w:lineRule="auto"/>
        <w:rPr>
          <w:rFonts w:ascii="Times New Roman" w:hAnsi="Times New Roman" w:cs="Times New Roman"/>
          <w:b/>
          <w:sz w:val="24"/>
          <w:szCs w:val="24"/>
        </w:rPr>
      </w:pPr>
      <w:r w:rsidRPr="00735E4A">
        <w:rPr>
          <w:rFonts w:ascii="Times New Roman" w:hAnsi="Times New Roman" w:cs="Times New Roman"/>
          <w:b/>
          <w:sz w:val="24"/>
          <w:szCs w:val="24"/>
        </w:rPr>
        <w:t>An Ethical Appraisal of the Choice of Vaccine against Poliomyelitis</w:t>
      </w:r>
    </w:p>
    <w:p w:rsidR="00C838F6" w:rsidRPr="00735E4A" w:rsidRDefault="00C838F6" w:rsidP="00735E4A">
      <w:pPr>
        <w:spacing w:before="100" w:beforeAutospacing="1" w:line="240" w:lineRule="auto"/>
        <w:rPr>
          <w:rFonts w:ascii="Times New Roman" w:hAnsi="Times New Roman" w:cs="Times New Roman"/>
          <w:sz w:val="24"/>
          <w:szCs w:val="24"/>
        </w:rPr>
      </w:pPr>
      <w:r w:rsidRPr="00735E4A">
        <w:rPr>
          <w:rFonts w:ascii="Times New Roman" w:hAnsi="Times New Roman" w:cs="Times New Roman"/>
          <w:sz w:val="24"/>
          <w:szCs w:val="24"/>
        </w:rPr>
        <w:t>T Jacob John, Dhanya Dharmapalan</w:t>
      </w:r>
    </w:p>
    <w:p w:rsidR="001F6988" w:rsidRPr="00735E4A" w:rsidRDefault="001F6988" w:rsidP="00735E4A">
      <w:pPr>
        <w:spacing w:before="100" w:beforeAutospacing="1" w:line="240" w:lineRule="auto"/>
        <w:rPr>
          <w:rFonts w:ascii="Times New Roman" w:hAnsi="Times New Roman" w:cs="Times New Roman"/>
          <w:b/>
          <w:sz w:val="24"/>
          <w:szCs w:val="24"/>
        </w:rPr>
      </w:pPr>
      <w:del w:id="0" w:author="Dhanya" w:date="2018-06-28T15:40:00Z">
        <w:r w:rsidRPr="00735E4A" w:rsidDel="00BA1A35">
          <w:rPr>
            <w:rFonts w:ascii="Times New Roman" w:hAnsi="Times New Roman" w:cs="Times New Roman"/>
            <w:b/>
            <w:sz w:val="24"/>
            <w:szCs w:val="24"/>
          </w:rPr>
          <w:delText>Introduction</w:delText>
        </w:r>
      </w:del>
      <w:ins w:id="1" w:author="Dhanya" w:date="2018-06-28T15:40:00Z">
        <w:r w:rsidR="00BA1A35">
          <w:rPr>
            <w:rFonts w:ascii="Times New Roman" w:hAnsi="Times New Roman" w:cs="Times New Roman"/>
            <w:b/>
            <w:sz w:val="24"/>
            <w:szCs w:val="24"/>
          </w:rPr>
          <w:t>Background</w:t>
        </w:r>
      </w:ins>
    </w:p>
    <w:p w:rsidR="00344A3E" w:rsidRPr="00735E4A" w:rsidRDefault="00344A3E" w:rsidP="00735E4A">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Medical ethics is applied in healthcare and in research involving human subjects</w:t>
      </w:r>
      <w:r w:rsidR="00D5318F">
        <w:rPr>
          <w:rFonts w:ascii="Times New Roman" w:hAnsi="Times New Roman" w:cs="Times New Roman"/>
          <w:sz w:val="24"/>
          <w:szCs w:val="24"/>
        </w:rPr>
        <w:t xml:space="preserve"> </w:t>
      </w:r>
      <w:r w:rsidR="00084E86" w:rsidRPr="00735E4A">
        <w:rPr>
          <w:rFonts w:ascii="Times New Roman" w:hAnsi="Times New Roman" w:cs="Times New Roman"/>
          <w:sz w:val="24"/>
          <w:szCs w:val="24"/>
        </w:rPr>
        <w:t>(1)</w:t>
      </w:r>
      <w:r w:rsidR="001D47B3">
        <w:rPr>
          <w:rFonts w:ascii="Times New Roman" w:hAnsi="Times New Roman" w:cs="Times New Roman"/>
          <w:sz w:val="24"/>
          <w:szCs w:val="24"/>
        </w:rPr>
        <w:t xml:space="preserve">. </w:t>
      </w:r>
      <w:r w:rsidRPr="00735E4A">
        <w:rPr>
          <w:rFonts w:ascii="Times New Roman" w:hAnsi="Times New Roman" w:cs="Times New Roman"/>
          <w:sz w:val="24"/>
          <w:szCs w:val="24"/>
        </w:rPr>
        <w:t xml:space="preserve">In both situations, interaction takes place between a healthcare professional </w:t>
      </w:r>
      <w:r w:rsidR="00630E00" w:rsidRPr="00735E4A">
        <w:rPr>
          <w:rFonts w:ascii="Times New Roman" w:hAnsi="Times New Roman" w:cs="Times New Roman"/>
          <w:sz w:val="24"/>
          <w:szCs w:val="24"/>
        </w:rPr>
        <w:t xml:space="preserve">and patient </w:t>
      </w:r>
      <w:r w:rsidRPr="00735E4A">
        <w:rPr>
          <w:rFonts w:ascii="Times New Roman" w:hAnsi="Times New Roman" w:cs="Times New Roman"/>
          <w:sz w:val="24"/>
          <w:szCs w:val="24"/>
        </w:rPr>
        <w:t xml:space="preserve">or </w:t>
      </w:r>
      <w:r w:rsidR="009122A3" w:rsidRPr="00735E4A">
        <w:rPr>
          <w:rFonts w:ascii="Times New Roman" w:hAnsi="Times New Roman" w:cs="Times New Roman"/>
          <w:sz w:val="24"/>
          <w:szCs w:val="24"/>
        </w:rPr>
        <w:t xml:space="preserve">a </w:t>
      </w:r>
      <w:r w:rsidRPr="00735E4A">
        <w:rPr>
          <w:rFonts w:ascii="Times New Roman" w:hAnsi="Times New Roman" w:cs="Times New Roman"/>
          <w:sz w:val="24"/>
          <w:szCs w:val="24"/>
        </w:rPr>
        <w:t>researcher</w:t>
      </w:r>
      <w:r w:rsidR="00630E00" w:rsidRPr="00735E4A">
        <w:rPr>
          <w:rFonts w:ascii="Times New Roman" w:hAnsi="Times New Roman" w:cs="Times New Roman"/>
          <w:sz w:val="24"/>
          <w:szCs w:val="24"/>
        </w:rPr>
        <w:t xml:space="preserve"> and </w:t>
      </w:r>
      <w:r w:rsidRPr="00735E4A">
        <w:rPr>
          <w:rFonts w:ascii="Times New Roman" w:hAnsi="Times New Roman" w:cs="Times New Roman"/>
          <w:sz w:val="24"/>
          <w:szCs w:val="24"/>
        </w:rPr>
        <w:t>subject recruited for research. The transaction is one on one, both persons identified by each other.</w:t>
      </w:r>
      <w:r w:rsidR="001F6988" w:rsidRPr="00735E4A">
        <w:rPr>
          <w:rFonts w:ascii="Times New Roman" w:hAnsi="Times New Roman" w:cs="Times New Roman"/>
          <w:sz w:val="24"/>
          <w:szCs w:val="24"/>
        </w:rPr>
        <w:t xml:space="preserve"> The application of and adherence to ethical principles are crucial to guide such inter-personal transactions where one is </w:t>
      </w:r>
      <w:r w:rsidR="004F4BF2" w:rsidRPr="00735E4A">
        <w:rPr>
          <w:rFonts w:ascii="Times New Roman" w:hAnsi="Times New Roman" w:cs="Times New Roman"/>
          <w:sz w:val="24"/>
          <w:szCs w:val="24"/>
        </w:rPr>
        <w:t xml:space="preserve">more </w:t>
      </w:r>
      <w:r w:rsidR="001F6988" w:rsidRPr="00735E4A">
        <w:rPr>
          <w:rFonts w:ascii="Times New Roman" w:hAnsi="Times New Roman" w:cs="Times New Roman"/>
          <w:sz w:val="24"/>
          <w:szCs w:val="24"/>
        </w:rPr>
        <w:t xml:space="preserve">influential </w:t>
      </w:r>
      <w:r w:rsidR="004F4BF2" w:rsidRPr="00735E4A">
        <w:rPr>
          <w:rFonts w:ascii="Times New Roman" w:hAnsi="Times New Roman" w:cs="Times New Roman"/>
          <w:sz w:val="24"/>
          <w:szCs w:val="24"/>
        </w:rPr>
        <w:t xml:space="preserve">than, </w:t>
      </w:r>
      <w:r w:rsidR="001F6988" w:rsidRPr="00735E4A">
        <w:rPr>
          <w:rFonts w:ascii="Times New Roman" w:hAnsi="Times New Roman" w:cs="Times New Roman"/>
          <w:sz w:val="24"/>
          <w:szCs w:val="24"/>
        </w:rPr>
        <w:t>or has power over</w:t>
      </w:r>
      <w:r w:rsidR="004F4BF2" w:rsidRPr="00735E4A">
        <w:rPr>
          <w:rFonts w:ascii="Times New Roman" w:hAnsi="Times New Roman" w:cs="Times New Roman"/>
          <w:sz w:val="24"/>
          <w:szCs w:val="24"/>
        </w:rPr>
        <w:t>,</w:t>
      </w:r>
      <w:r w:rsidR="001F6988" w:rsidRPr="00735E4A">
        <w:rPr>
          <w:rFonts w:ascii="Times New Roman" w:hAnsi="Times New Roman" w:cs="Times New Roman"/>
          <w:sz w:val="24"/>
          <w:szCs w:val="24"/>
        </w:rPr>
        <w:t xml:space="preserve"> the other</w:t>
      </w:r>
      <w:r w:rsidR="00D5318F">
        <w:rPr>
          <w:rFonts w:ascii="Times New Roman" w:hAnsi="Times New Roman" w:cs="Times New Roman"/>
          <w:sz w:val="24"/>
          <w:szCs w:val="24"/>
        </w:rPr>
        <w:t xml:space="preserve"> </w:t>
      </w:r>
      <w:r w:rsidR="00084E86" w:rsidRPr="00735E4A">
        <w:rPr>
          <w:rFonts w:ascii="Times New Roman" w:hAnsi="Times New Roman" w:cs="Times New Roman"/>
          <w:sz w:val="24"/>
          <w:szCs w:val="24"/>
        </w:rPr>
        <w:t>(2)</w:t>
      </w:r>
      <w:r w:rsidR="00D5318F">
        <w:rPr>
          <w:rFonts w:ascii="Times New Roman" w:hAnsi="Times New Roman" w:cs="Times New Roman"/>
          <w:sz w:val="24"/>
          <w:szCs w:val="24"/>
        </w:rPr>
        <w:t>.</w:t>
      </w:r>
      <w:r w:rsidR="00084E86" w:rsidRPr="00735E4A">
        <w:rPr>
          <w:rFonts w:ascii="Times New Roman" w:hAnsi="Times New Roman" w:cs="Times New Roman"/>
          <w:sz w:val="24"/>
          <w:szCs w:val="24"/>
        </w:rPr>
        <w:t xml:space="preserve"> </w:t>
      </w:r>
    </w:p>
    <w:p w:rsidR="00F80741" w:rsidRPr="00AB479D" w:rsidRDefault="00344A3E" w:rsidP="00F80741">
      <w:pPr>
        <w:rPr>
          <w:ins w:id="2" w:author="Dhanya" w:date="2018-06-28T15:18:00Z"/>
          <w:rFonts w:ascii="Times New Roman" w:hAnsi="Times New Roman" w:cs="Times New Roman"/>
          <w:sz w:val="24"/>
          <w:szCs w:val="24"/>
        </w:rPr>
      </w:pPr>
      <w:r w:rsidRPr="00735E4A">
        <w:rPr>
          <w:rFonts w:ascii="Times New Roman" w:hAnsi="Times New Roman" w:cs="Times New Roman"/>
          <w:sz w:val="24"/>
          <w:szCs w:val="24"/>
        </w:rPr>
        <w:t>In Public Health</w:t>
      </w:r>
      <w:r w:rsidR="000B4069" w:rsidRPr="00735E4A">
        <w:rPr>
          <w:rFonts w:ascii="Times New Roman" w:hAnsi="Times New Roman" w:cs="Times New Roman"/>
          <w:sz w:val="24"/>
          <w:szCs w:val="24"/>
        </w:rPr>
        <w:t>,</w:t>
      </w:r>
      <w:r w:rsidRPr="00735E4A">
        <w:rPr>
          <w:rFonts w:ascii="Times New Roman" w:hAnsi="Times New Roman" w:cs="Times New Roman"/>
          <w:sz w:val="24"/>
          <w:szCs w:val="24"/>
        </w:rPr>
        <w:t xml:space="preserve"> </w:t>
      </w:r>
      <w:r w:rsidR="00CF6459" w:rsidRPr="00735E4A">
        <w:rPr>
          <w:rFonts w:ascii="Times New Roman" w:hAnsi="Times New Roman" w:cs="Times New Roman"/>
          <w:sz w:val="24"/>
          <w:szCs w:val="24"/>
        </w:rPr>
        <w:t>usually</w:t>
      </w:r>
      <w:r w:rsidR="00531433" w:rsidRPr="00735E4A">
        <w:rPr>
          <w:rFonts w:ascii="Times New Roman" w:hAnsi="Times New Roman" w:cs="Times New Roman"/>
          <w:sz w:val="24"/>
          <w:szCs w:val="24"/>
        </w:rPr>
        <w:t>,</w:t>
      </w:r>
      <w:r w:rsidR="00CF6459" w:rsidRPr="00735E4A">
        <w:rPr>
          <w:rFonts w:ascii="Times New Roman" w:hAnsi="Times New Roman" w:cs="Times New Roman"/>
          <w:sz w:val="24"/>
          <w:szCs w:val="24"/>
        </w:rPr>
        <w:t xml:space="preserve"> </w:t>
      </w:r>
      <w:r w:rsidRPr="00735E4A">
        <w:rPr>
          <w:rFonts w:ascii="Times New Roman" w:hAnsi="Times New Roman" w:cs="Times New Roman"/>
          <w:sz w:val="24"/>
          <w:szCs w:val="24"/>
        </w:rPr>
        <w:t xml:space="preserve">there is no personal </w:t>
      </w:r>
      <w:r w:rsidR="001F6988" w:rsidRPr="00735E4A">
        <w:rPr>
          <w:rFonts w:ascii="Times New Roman" w:hAnsi="Times New Roman" w:cs="Times New Roman"/>
          <w:sz w:val="24"/>
          <w:szCs w:val="24"/>
        </w:rPr>
        <w:t xml:space="preserve">one on one </w:t>
      </w:r>
      <w:r w:rsidRPr="00735E4A">
        <w:rPr>
          <w:rFonts w:ascii="Times New Roman" w:hAnsi="Times New Roman" w:cs="Times New Roman"/>
          <w:sz w:val="24"/>
          <w:szCs w:val="24"/>
        </w:rPr>
        <w:t>transaction</w:t>
      </w:r>
      <w:r w:rsidR="00F050B9" w:rsidRPr="00735E4A">
        <w:rPr>
          <w:rFonts w:ascii="Times New Roman" w:hAnsi="Times New Roman" w:cs="Times New Roman"/>
          <w:sz w:val="24"/>
          <w:szCs w:val="24"/>
        </w:rPr>
        <w:t>.</w:t>
      </w:r>
      <w:ins w:id="3" w:author="Dhanya" w:date="2018-06-28T15:16:00Z">
        <w:r w:rsidR="00F80741" w:rsidRPr="00F80741">
          <w:t xml:space="preserve"> </w:t>
        </w:r>
        <w:r w:rsidR="00C869DC" w:rsidRPr="00C869DC">
          <w:rPr>
            <w:rFonts w:ascii="Times New Roman" w:hAnsi="Times New Roman" w:cs="Times New Roman"/>
            <w:sz w:val="24"/>
            <w:szCs w:val="24"/>
            <w:rPrChange w:id="4" w:author="Dhanya" w:date="2018-06-28T17:06:00Z">
              <w:rPr/>
            </w:rPrChange>
          </w:rPr>
          <w:t>The focus of public health is on the community and the patient as an individual is no longer relevant - community consists of</w:t>
        </w:r>
        <w:proofErr w:type="gramStart"/>
        <w:r w:rsidR="00C869DC" w:rsidRPr="00C869DC">
          <w:rPr>
            <w:rFonts w:ascii="Times New Roman" w:hAnsi="Times New Roman" w:cs="Times New Roman"/>
            <w:sz w:val="24"/>
            <w:szCs w:val="24"/>
            <w:rPrChange w:id="5" w:author="Dhanya" w:date="2018-06-28T17:06:00Z">
              <w:rPr/>
            </w:rPrChange>
          </w:rPr>
          <w:t>  ill</w:t>
        </w:r>
        <w:proofErr w:type="gramEnd"/>
        <w:r w:rsidR="00C869DC" w:rsidRPr="00C869DC">
          <w:rPr>
            <w:rFonts w:ascii="Times New Roman" w:hAnsi="Times New Roman" w:cs="Times New Roman"/>
            <w:sz w:val="24"/>
            <w:szCs w:val="24"/>
            <w:rPrChange w:id="6" w:author="Dhanya" w:date="2018-06-28T17:06:00Z">
              <w:rPr/>
            </w:rPrChange>
          </w:rPr>
          <w:t xml:space="preserve"> and well individuals</w:t>
        </w:r>
      </w:ins>
      <w:ins w:id="7" w:author="Dhanya" w:date="2018-06-28T17:05:00Z">
        <w:r w:rsidR="00C869DC" w:rsidRPr="00C869DC">
          <w:rPr>
            <w:rFonts w:ascii="Times New Roman" w:hAnsi="Times New Roman" w:cs="Times New Roman"/>
            <w:sz w:val="24"/>
            <w:szCs w:val="24"/>
            <w:rPrChange w:id="8" w:author="Dhanya" w:date="2018-06-28T17:06:00Z">
              <w:rPr/>
            </w:rPrChange>
          </w:rPr>
          <w:t>.</w:t>
        </w:r>
      </w:ins>
      <w:ins w:id="9" w:author="Dhanya" w:date="2018-06-28T17:06:00Z">
        <w:r w:rsidR="00AB479D">
          <w:rPr>
            <w:rFonts w:ascii="Times New Roman" w:hAnsi="Times New Roman" w:cs="Times New Roman"/>
            <w:sz w:val="24"/>
            <w:szCs w:val="24"/>
          </w:rPr>
          <w:t xml:space="preserve"> </w:t>
        </w:r>
      </w:ins>
      <w:del w:id="10" w:author="Dhanya" w:date="2018-06-28T15:16:00Z">
        <w:r w:rsidR="00F050B9" w:rsidRPr="00AB479D" w:rsidDel="00F80741">
          <w:rPr>
            <w:rFonts w:ascii="Times New Roman" w:hAnsi="Times New Roman" w:cs="Times New Roman"/>
            <w:sz w:val="24"/>
            <w:szCs w:val="24"/>
          </w:rPr>
          <w:delText xml:space="preserve"> </w:delText>
        </w:r>
      </w:del>
      <w:del w:id="11" w:author="Dhanya" w:date="2018-06-28T15:17:00Z">
        <w:r w:rsidR="00F050B9" w:rsidRPr="00AB479D" w:rsidDel="00F80741">
          <w:rPr>
            <w:rFonts w:ascii="Times New Roman" w:hAnsi="Times New Roman" w:cs="Times New Roman"/>
            <w:sz w:val="24"/>
            <w:szCs w:val="24"/>
          </w:rPr>
          <w:delText>Therefore there is a general perception that ethics need not be considered in Public Health</w:delText>
        </w:r>
        <w:r w:rsidR="00591862">
          <w:rPr>
            <w:rFonts w:ascii="Times New Roman" w:hAnsi="Times New Roman" w:cs="Times New Roman"/>
            <w:sz w:val="24"/>
            <w:szCs w:val="24"/>
          </w:rPr>
          <w:delText xml:space="preserve">, which acts by and large in the interests of society as a whole. </w:delText>
        </w:r>
      </w:del>
      <w:r w:rsidR="00591862">
        <w:rPr>
          <w:rFonts w:ascii="Times New Roman" w:hAnsi="Times New Roman" w:cs="Times New Roman"/>
          <w:sz w:val="24"/>
          <w:szCs w:val="24"/>
        </w:rPr>
        <w:t>There may be involvement of human subjects, collectively, during investigations or interventions relevant to an outbreak and in health promotion or disease prevention settings. For example, to stop domestic mosquito breeding, all houses may be visited and residents asked to prove the absence of breeding in any water receptacle. All residents are treated alike. Here intrusion into the privacy of residence is for common good and no human right is violated.</w:t>
      </w:r>
      <w:ins w:id="12" w:author="Dhanya" w:date="2018-06-28T15:18:00Z">
        <w:r w:rsidR="00591862">
          <w:rPr>
            <w:rFonts w:ascii="Times New Roman" w:hAnsi="Times New Roman" w:cs="Times New Roman"/>
            <w:sz w:val="24"/>
            <w:szCs w:val="24"/>
          </w:rPr>
          <w:t xml:space="preserve"> However the conflict that emerges between the individual good and the common good is greatly heightened when it comes to a public health intervention like vaccination, thereby raising an intense ethical debate.</w:t>
        </w:r>
      </w:ins>
    </w:p>
    <w:p w:rsidR="00000000" w:rsidRDefault="00591862">
      <w:pPr>
        <w:autoSpaceDE w:val="0"/>
        <w:autoSpaceDN w:val="0"/>
        <w:adjustRightInd w:val="0"/>
        <w:spacing w:after="0" w:line="240" w:lineRule="auto"/>
        <w:rPr>
          <w:ins w:id="13" w:author="Dhanya" w:date="2018-06-28T15:40:00Z"/>
          <w:rFonts w:ascii="Times New Roman" w:hAnsi="Times New Roman" w:cs="Times New Roman"/>
          <w:sz w:val="24"/>
          <w:szCs w:val="24"/>
        </w:rPr>
        <w:pPrChange w:id="14" w:author="Dhanya" w:date="2018-06-28T15:29:00Z">
          <w:pPr/>
        </w:pPrChange>
      </w:pPr>
      <w:ins w:id="15" w:author="Dhanya" w:date="2018-06-28T15:18:00Z">
        <w:r>
          <w:rPr>
            <w:rFonts w:ascii="Times New Roman" w:hAnsi="Times New Roman" w:cs="Times New Roman"/>
            <w:sz w:val="24"/>
            <w:szCs w:val="24"/>
          </w:rPr>
          <w:t xml:space="preserve">Sound ethical principles are crucial to justify any immunisation </w:t>
        </w:r>
        <w:proofErr w:type="gramStart"/>
        <w:r>
          <w:rPr>
            <w:rFonts w:ascii="Times New Roman" w:hAnsi="Times New Roman" w:cs="Times New Roman"/>
            <w:sz w:val="24"/>
            <w:szCs w:val="24"/>
          </w:rPr>
          <w:t>programme .</w:t>
        </w:r>
        <w:proofErr w:type="gramEnd"/>
        <w:r>
          <w:rPr>
            <w:rFonts w:ascii="Times New Roman" w:hAnsi="Times New Roman" w:cs="Times New Roman"/>
            <w:sz w:val="24"/>
            <w:szCs w:val="24"/>
          </w:rPr>
          <w:t xml:space="preserve"> Biomedical ethics, framed in 1970s </w:t>
        </w:r>
        <w:r>
          <w:rPr>
            <w:rFonts w:ascii="Times New Roman" w:hAnsi="Times New Roman" w:cs="Times New Roman"/>
            <w:sz w:val="24"/>
            <w:szCs w:val="24"/>
            <w:lang w:bidi="ml-IN"/>
          </w:rPr>
          <w:t xml:space="preserve">by Beauchamp and Childress, </w:t>
        </w:r>
        <w:r>
          <w:rPr>
            <w:rFonts w:ascii="Times New Roman" w:hAnsi="Times New Roman" w:cs="Times New Roman"/>
            <w:sz w:val="24"/>
            <w:szCs w:val="24"/>
          </w:rPr>
          <w:t>has the following four elements: non-</w:t>
        </w:r>
        <w:proofErr w:type="spellStart"/>
        <w:r>
          <w:rPr>
            <w:rFonts w:ascii="Times New Roman" w:hAnsi="Times New Roman" w:cs="Times New Roman"/>
            <w:sz w:val="24"/>
            <w:szCs w:val="24"/>
          </w:rPr>
          <w:t>malficence</w:t>
        </w:r>
        <w:proofErr w:type="spellEnd"/>
        <w:r>
          <w:rPr>
            <w:rFonts w:ascii="Times New Roman" w:hAnsi="Times New Roman" w:cs="Times New Roman"/>
            <w:sz w:val="24"/>
            <w:szCs w:val="24"/>
          </w:rPr>
          <w:t>, beneficence, autonomy and justice (1, 3). Ethic</w:t>
        </w:r>
        <w:r w:rsidR="00D17894">
          <w:rPr>
            <w:rFonts w:ascii="Times New Roman" w:hAnsi="Times New Roman" w:cs="Times New Roman"/>
            <w:sz w:val="24"/>
            <w:szCs w:val="24"/>
          </w:rPr>
          <w:t>s in public health evolved</w:t>
        </w:r>
        <w:r>
          <w:rPr>
            <w:rFonts w:ascii="Times New Roman" w:hAnsi="Times New Roman" w:cs="Times New Roman"/>
            <w:sz w:val="24"/>
            <w:szCs w:val="24"/>
          </w:rPr>
          <w:t xml:space="preserve"> in the early </w:t>
        </w:r>
        <w:proofErr w:type="gramStart"/>
        <w:r>
          <w:rPr>
            <w:rFonts w:ascii="Times New Roman" w:hAnsi="Times New Roman" w:cs="Times New Roman"/>
            <w:sz w:val="24"/>
            <w:szCs w:val="24"/>
          </w:rPr>
          <w:t>2000s .</w:t>
        </w:r>
        <w:proofErr w:type="gramEnd"/>
        <w:r>
          <w:rPr>
            <w:rFonts w:ascii="Times New Roman" w:hAnsi="Times New Roman" w:cs="Times New Roman"/>
            <w:sz w:val="24"/>
            <w:szCs w:val="24"/>
          </w:rPr>
          <w:t xml:space="preserve"> It largely addresses the issues of </w:t>
        </w:r>
        <w:r>
          <w:rPr>
            <w:rFonts w:ascii="Times New Roman" w:hAnsi="Times New Roman" w:cs="Times New Roman"/>
            <w:sz w:val="24"/>
            <w:szCs w:val="24"/>
            <w:lang w:bidi="ml-IN"/>
          </w:rPr>
          <w:t>interdependence,</w:t>
        </w:r>
      </w:ins>
      <w:ins w:id="16" w:author="Dhanya" w:date="2018-06-28T15:19:00Z">
        <w:r>
          <w:rPr>
            <w:rFonts w:ascii="Times New Roman" w:hAnsi="Times New Roman" w:cs="Times New Roman"/>
            <w:sz w:val="24"/>
            <w:szCs w:val="24"/>
            <w:lang w:bidi="ml-IN"/>
          </w:rPr>
          <w:t xml:space="preserve"> </w:t>
        </w:r>
      </w:ins>
      <w:ins w:id="17" w:author="Dhanya" w:date="2018-06-28T15:18:00Z">
        <w:r>
          <w:rPr>
            <w:rFonts w:ascii="Times New Roman" w:hAnsi="Times New Roman" w:cs="Times New Roman"/>
            <w:sz w:val="24"/>
            <w:szCs w:val="24"/>
            <w:lang w:bidi="ml-IN"/>
          </w:rPr>
          <w:t>autonomy,</w:t>
        </w:r>
      </w:ins>
      <w:ins w:id="18" w:author="Dhanya" w:date="2018-06-28T15:19:00Z">
        <w:r>
          <w:rPr>
            <w:rFonts w:ascii="Times New Roman" w:hAnsi="Times New Roman" w:cs="Times New Roman"/>
            <w:sz w:val="24"/>
            <w:szCs w:val="24"/>
            <w:lang w:bidi="ml-IN"/>
          </w:rPr>
          <w:t xml:space="preserve"> </w:t>
        </w:r>
      </w:ins>
      <w:ins w:id="19" w:author="Dhanya" w:date="2018-06-28T15:18:00Z">
        <w:r>
          <w:rPr>
            <w:rFonts w:ascii="Times New Roman" w:hAnsi="Times New Roman" w:cs="Times New Roman"/>
            <w:sz w:val="24"/>
            <w:szCs w:val="24"/>
            <w:lang w:bidi="ml-IN"/>
          </w:rPr>
          <w:t xml:space="preserve">justice and human </w:t>
        </w:r>
        <w:proofErr w:type="gramStart"/>
        <w:r>
          <w:rPr>
            <w:rFonts w:ascii="Times New Roman" w:hAnsi="Times New Roman" w:cs="Times New Roman"/>
            <w:sz w:val="24"/>
            <w:szCs w:val="24"/>
            <w:lang w:bidi="ml-IN"/>
          </w:rPr>
          <w:t>rights</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Most of the philosophers of public health ethics have outlined a 2 step approach, the first step</w:t>
        </w:r>
      </w:ins>
      <w:ins w:id="20" w:author="Dhanya" w:date="2018-06-28T15:19:00Z">
        <w:r>
          <w:rPr>
            <w:rFonts w:ascii="Times New Roman" w:hAnsi="Times New Roman" w:cs="Times New Roman"/>
            <w:sz w:val="24"/>
            <w:szCs w:val="24"/>
          </w:rPr>
          <w:t xml:space="preserve"> is</w:t>
        </w:r>
      </w:ins>
      <w:ins w:id="21" w:author="Dhanya" w:date="2018-06-28T15:18:00Z">
        <w:r>
          <w:rPr>
            <w:rFonts w:ascii="Times New Roman" w:hAnsi="Times New Roman" w:cs="Times New Roman"/>
            <w:sz w:val="24"/>
            <w:szCs w:val="24"/>
          </w:rPr>
          <w:t xml:space="preserve"> </w:t>
        </w:r>
      </w:ins>
      <w:ins w:id="22" w:author="Dhanya" w:date="2018-06-28T21:11:00Z">
        <w:r w:rsidR="000A57D7">
          <w:rPr>
            <w:rFonts w:ascii="Times New Roman" w:hAnsi="Times New Roman" w:cs="Times New Roman"/>
            <w:sz w:val="24"/>
            <w:szCs w:val="24"/>
          </w:rPr>
          <w:t xml:space="preserve">to </w:t>
        </w:r>
      </w:ins>
      <w:ins w:id="23" w:author="Dhanya" w:date="2018-06-28T21:12:00Z">
        <w:r w:rsidR="000A57D7">
          <w:rPr>
            <w:rFonts w:ascii="Times New Roman" w:hAnsi="Times New Roman" w:cs="Times New Roman"/>
            <w:sz w:val="24"/>
            <w:szCs w:val="24"/>
          </w:rPr>
          <w:t>frame</w:t>
        </w:r>
      </w:ins>
      <w:ins w:id="24" w:author="Dhanya" w:date="2018-06-28T21:06:00Z">
        <w:r w:rsidR="000A57D7">
          <w:rPr>
            <w:rFonts w:ascii="Times New Roman" w:hAnsi="Times New Roman" w:cs="Times New Roman"/>
            <w:sz w:val="24"/>
            <w:szCs w:val="24"/>
          </w:rPr>
          <w:t xml:space="preserve"> </w:t>
        </w:r>
      </w:ins>
      <w:ins w:id="25" w:author="Dhanya" w:date="2018-06-28T21:09:00Z">
        <w:r w:rsidR="000A57D7">
          <w:rPr>
            <w:rFonts w:ascii="Times New Roman" w:hAnsi="Times New Roman" w:cs="Times New Roman"/>
            <w:sz w:val="24"/>
            <w:szCs w:val="24"/>
          </w:rPr>
          <w:t xml:space="preserve">principles </w:t>
        </w:r>
      </w:ins>
      <w:ins w:id="26" w:author="Dhanya" w:date="2018-06-28T21:11:00Z">
        <w:r w:rsidR="000A57D7">
          <w:rPr>
            <w:rFonts w:ascii="Times New Roman" w:hAnsi="Times New Roman" w:cs="Times New Roman"/>
            <w:sz w:val="24"/>
            <w:szCs w:val="24"/>
          </w:rPr>
          <w:t xml:space="preserve">in a similar way as </w:t>
        </w:r>
      </w:ins>
      <w:ins w:id="27" w:author="Dhanya" w:date="2018-06-28T15:18:00Z">
        <w:r>
          <w:rPr>
            <w:rFonts w:ascii="Times New Roman" w:hAnsi="Times New Roman" w:cs="Times New Roman"/>
            <w:sz w:val="24"/>
            <w:szCs w:val="24"/>
          </w:rPr>
          <w:t>bi</w:t>
        </w:r>
        <w:r w:rsidR="00860587">
          <w:rPr>
            <w:rFonts w:ascii="Times New Roman" w:hAnsi="Times New Roman" w:cs="Times New Roman"/>
            <w:sz w:val="24"/>
            <w:szCs w:val="24"/>
          </w:rPr>
          <w:t xml:space="preserve">oethics and the second step </w:t>
        </w:r>
      </w:ins>
      <w:ins w:id="28" w:author="Dhanya" w:date="2018-06-28T21:47:00Z">
        <w:r w:rsidR="00860587">
          <w:rPr>
            <w:rFonts w:ascii="Times New Roman" w:hAnsi="Times New Roman" w:cs="Times New Roman"/>
            <w:sz w:val="24"/>
            <w:szCs w:val="24"/>
          </w:rPr>
          <w:t xml:space="preserve">involves proposal </w:t>
        </w:r>
      </w:ins>
      <w:ins w:id="29" w:author="Dhanya" w:date="2018-06-28T21:48:00Z">
        <w:r w:rsidR="00860587">
          <w:rPr>
            <w:rFonts w:ascii="Times New Roman" w:hAnsi="Times New Roman" w:cs="Times New Roman"/>
            <w:sz w:val="24"/>
            <w:szCs w:val="24"/>
          </w:rPr>
          <w:t xml:space="preserve">of </w:t>
        </w:r>
      </w:ins>
      <w:ins w:id="30" w:author="Dhanya" w:date="2018-06-28T15:18:00Z">
        <w:r>
          <w:rPr>
            <w:rFonts w:ascii="Times New Roman" w:hAnsi="Times New Roman" w:cs="Times New Roman"/>
            <w:sz w:val="24"/>
            <w:szCs w:val="24"/>
          </w:rPr>
          <w:t xml:space="preserve"> justificatory conditions to help combat the ethical dilemmas</w:t>
        </w:r>
      </w:ins>
      <w:ins w:id="31" w:author="Dhanya" w:date="2018-06-28T15:20:00Z">
        <w:r>
          <w:rPr>
            <w:rFonts w:ascii="Times New Roman" w:hAnsi="Times New Roman" w:cs="Times New Roman"/>
            <w:sz w:val="24"/>
            <w:szCs w:val="24"/>
          </w:rPr>
          <w:t>(4)</w:t>
        </w:r>
      </w:ins>
      <w:ins w:id="32" w:author="Dhanya" w:date="2018-06-28T16:59:00Z">
        <w:r>
          <w:rPr>
            <w:rFonts w:ascii="Times New Roman" w:hAnsi="Times New Roman" w:cs="Times New Roman"/>
            <w:sz w:val="24"/>
            <w:szCs w:val="24"/>
          </w:rPr>
          <w:t>.</w:t>
        </w:r>
      </w:ins>
      <w:ins w:id="33" w:author="Dhanya" w:date="2018-06-28T15:18:00Z">
        <w:r>
          <w:rPr>
            <w:rFonts w:ascii="Times New Roman" w:hAnsi="Times New Roman" w:cs="Times New Roman"/>
            <w:sz w:val="24"/>
            <w:szCs w:val="24"/>
          </w:rPr>
          <w:t xml:space="preserve"> </w:t>
        </w:r>
        <w:r>
          <w:rPr>
            <w:rFonts w:ascii="Times New Roman" w:hAnsi="Times New Roman" w:cs="Times New Roman"/>
            <w:sz w:val="24"/>
            <w:szCs w:val="24"/>
            <w:lang w:bidi="ml-IN"/>
          </w:rPr>
          <w:t xml:space="preserve">In 2004, seven ethical principles were proposed by </w:t>
        </w:r>
        <w:proofErr w:type="spellStart"/>
        <w:r>
          <w:rPr>
            <w:rFonts w:ascii="Times New Roman" w:hAnsi="Times New Roman" w:cs="Times New Roman"/>
            <w:sz w:val="24"/>
            <w:szCs w:val="24"/>
            <w:lang w:bidi="ml-IN"/>
          </w:rPr>
          <w:t>Verweij</w:t>
        </w:r>
        <w:proofErr w:type="spellEnd"/>
        <w:r>
          <w:rPr>
            <w:rFonts w:ascii="Times New Roman" w:hAnsi="Times New Roman" w:cs="Times New Roman"/>
            <w:sz w:val="24"/>
            <w:szCs w:val="24"/>
            <w:lang w:bidi="ml-IN"/>
          </w:rPr>
          <w:t xml:space="preserve"> M and Dawson for de</w:t>
        </w:r>
        <w:r w:rsidR="00D17894">
          <w:rPr>
            <w:rFonts w:ascii="Times New Roman" w:hAnsi="Times New Roman" w:cs="Times New Roman"/>
            <w:sz w:val="24"/>
            <w:szCs w:val="24"/>
            <w:lang w:bidi="ml-IN"/>
          </w:rPr>
          <w:t>sign of collective immunisation</w:t>
        </w:r>
        <w:r>
          <w:rPr>
            <w:rFonts w:ascii="Times New Roman" w:hAnsi="Times New Roman" w:cs="Times New Roman"/>
            <w:sz w:val="24"/>
            <w:szCs w:val="24"/>
            <w:lang w:bidi="ml-IN"/>
          </w:rPr>
          <w:t>,</w:t>
        </w:r>
      </w:ins>
      <w:ins w:id="34" w:author="Dhanya" w:date="2018-06-28T21:24:00Z">
        <w:r w:rsidR="00D17894">
          <w:rPr>
            <w:rFonts w:ascii="Times New Roman" w:hAnsi="Times New Roman" w:cs="Times New Roman"/>
            <w:sz w:val="24"/>
            <w:szCs w:val="24"/>
            <w:lang w:bidi="ml-IN"/>
          </w:rPr>
          <w:t xml:space="preserve"> </w:t>
        </w:r>
      </w:ins>
      <w:ins w:id="35" w:author="Dhanya" w:date="2018-06-28T15:18:00Z">
        <w:r>
          <w:rPr>
            <w:rFonts w:ascii="Times New Roman" w:hAnsi="Times New Roman" w:cs="Times New Roman"/>
            <w:sz w:val="24"/>
            <w:szCs w:val="24"/>
            <w:lang w:bidi="ml-IN"/>
          </w:rPr>
          <w:t xml:space="preserve">which were further developed by David Isaacs in 2012 as </w:t>
        </w:r>
      </w:ins>
      <w:proofErr w:type="spellStart"/>
      <w:ins w:id="36" w:author="Dhanya" w:date="2018-06-28T17:06:00Z">
        <w:r w:rsidR="00AB479D">
          <w:rPr>
            <w:rFonts w:ascii="Times New Roman" w:hAnsi="Times New Roman" w:cs="Times New Roman"/>
            <w:sz w:val="24"/>
            <w:szCs w:val="24"/>
            <w:lang w:bidi="ml-IN"/>
          </w:rPr>
          <w:t>i</w:t>
        </w:r>
      </w:ins>
      <w:proofErr w:type="spellEnd"/>
      <w:ins w:id="37" w:author="Dhanya" w:date="2018-06-28T15:18:00Z">
        <w:r w:rsidR="00F80741" w:rsidRPr="00AB479D">
          <w:rPr>
            <w:rFonts w:ascii="Times New Roman" w:hAnsi="Times New Roman" w:cs="Times New Roman"/>
            <w:sz w:val="24"/>
            <w:szCs w:val="24"/>
            <w:lang w:bidi="ml-IN"/>
          </w:rPr>
          <w:t>)Benefits of the program to</w:t>
        </w:r>
        <w:r w:rsidR="00AB479D">
          <w:rPr>
            <w:rFonts w:ascii="Times New Roman" w:hAnsi="Times New Roman" w:cs="Times New Roman"/>
            <w:sz w:val="24"/>
            <w:szCs w:val="24"/>
            <w:lang w:bidi="ml-IN"/>
          </w:rPr>
          <w:t xml:space="preserve"> the individual and community, </w:t>
        </w:r>
      </w:ins>
      <w:ins w:id="38" w:author="Dhanya" w:date="2018-06-28T17:06:00Z">
        <w:r w:rsidR="00AB479D">
          <w:rPr>
            <w:rFonts w:ascii="Times New Roman" w:hAnsi="Times New Roman" w:cs="Times New Roman"/>
            <w:sz w:val="24"/>
            <w:szCs w:val="24"/>
            <w:lang w:bidi="ml-IN"/>
          </w:rPr>
          <w:t>ii</w:t>
        </w:r>
      </w:ins>
      <w:ins w:id="39" w:author="Dhanya" w:date="2018-06-28T15:18:00Z">
        <w:r w:rsidR="00F80741" w:rsidRPr="00AB479D">
          <w:rPr>
            <w:rFonts w:ascii="Times New Roman" w:hAnsi="Times New Roman" w:cs="Times New Roman"/>
            <w:sz w:val="24"/>
            <w:szCs w:val="24"/>
            <w:lang w:bidi="ml-IN"/>
          </w:rPr>
          <w:t>)Risk m</w:t>
        </w:r>
        <w:r w:rsidR="00AB479D">
          <w:rPr>
            <w:rFonts w:ascii="Times New Roman" w:hAnsi="Times New Roman" w:cs="Times New Roman"/>
            <w:sz w:val="24"/>
            <w:szCs w:val="24"/>
            <w:lang w:bidi="ml-IN"/>
          </w:rPr>
          <w:t xml:space="preserve">onitoring for adverse effects, </w:t>
        </w:r>
      </w:ins>
      <w:ins w:id="40" w:author="Dhanya" w:date="2018-06-28T17:06:00Z">
        <w:r w:rsidR="00AB479D">
          <w:rPr>
            <w:rFonts w:ascii="Times New Roman" w:hAnsi="Times New Roman" w:cs="Times New Roman"/>
            <w:sz w:val="24"/>
            <w:szCs w:val="24"/>
            <w:lang w:bidi="ml-IN"/>
          </w:rPr>
          <w:t>iii</w:t>
        </w:r>
      </w:ins>
      <w:ins w:id="41" w:author="Dhanya" w:date="2018-06-28T15:18:00Z">
        <w:r w:rsidR="00F80741" w:rsidRPr="00AB479D">
          <w:rPr>
            <w:rFonts w:ascii="Times New Roman" w:hAnsi="Times New Roman" w:cs="Times New Roman"/>
            <w:sz w:val="24"/>
            <w:szCs w:val="24"/>
            <w:lang w:bidi="ml-IN"/>
          </w:rPr>
          <w:t>)Monitoring o</w:t>
        </w:r>
        <w:r w:rsidR="00AB479D">
          <w:rPr>
            <w:rFonts w:ascii="Times New Roman" w:hAnsi="Times New Roman" w:cs="Times New Roman"/>
            <w:sz w:val="24"/>
            <w:szCs w:val="24"/>
            <w:lang w:bidi="ml-IN"/>
          </w:rPr>
          <w:t xml:space="preserve">f effectiveness of the </w:t>
        </w:r>
        <w:proofErr w:type="spellStart"/>
        <w:r w:rsidR="00AB479D">
          <w:rPr>
            <w:rFonts w:ascii="Times New Roman" w:hAnsi="Times New Roman" w:cs="Times New Roman"/>
            <w:sz w:val="24"/>
            <w:szCs w:val="24"/>
            <w:lang w:bidi="ml-IN"/>
          </w:rPr>
          <w:t>program,</w:t>
        </w:r>
      </w:ins>
      <w:ins w:id="42" w:author="Dhanya" w:date="2018-06-28T17:07:00Z">
        <w:r w:rsidR="00AB479D">
          <w:rPr>
            <w:rFonts w:ascii="Times New Roman" w:hAnsi="Times New Roman" w:cs="Times New Roman"/>
            <w:sz w:val="24"/>
            <w:szCs w:val="24"/>
            <w:lang w:bidi="ml-IN"/>
          </w:rPr>
          <w:t>iv</w:t>
        </w:r>
      </w:ins>
      <w:proofErr w:type="spellEnd"/>
      <w:ins w:id="43" w:author="Dhanya" w:date="2018-06-28T15:18:00Z">
        <w:r w:rsidR="00F80741" w:rsidRPr="00AB479D">
          <w:rPr>
            <w:rFonts w:ascii="Times New Roman" w:hAnsi="Times New Roman" w:cs="Times New Roman"/>
            <w:sz w:val="24"/>
            <w:szCs w:val="24"/>
            <w:lang w:bidi="ml-IN"/>
          </w:rPr>
          <w:t>) Cost effectiveness and justice for the vulner</w:t>
        </w:r>
        <w:r w:rsidR="00AB479D">
          <w:rPr>
            <w:rFonts w:ascii="Times New Roman" w:hAnsi="Times New Roman" w:cs="Times New Roman"/>
            <w:sz w:val="24"/>
            <w:szCs w:val="24"/>
            <w:lang w:bidi="ml-IN"/>
          </w:rPr>
          <w:t xml:space="preserve">able and disadvantaged groups, </w:t>
        </w:r>
      </w:ins>
      <w:ins w:id="44" w:author="Dhanya" w:date="2018-06-28T17:07:00Z">
        <w:r w:rsidR="00AB479D">
          <w:rPr>
            <w:rFonts w:ascii="Times New Roman" w:hAnsi="Times New Roman" w:cs="Times New Roman"/>
            <w:sz w:val="24"/>
            <w:szCs w:val="24"/>
            <w:lang w:bidi="ml-IN"/>
          </w:rPr>
          <w:t>v</w:t>
        </w:r>
      </w:ins>
      <w:ins w:id="45" w:author="Dhanya" w:date="2018-06-28T15:18:00Z">
        <w:r w:rsidR="00F80741" w:rsidRPr="00AB479D">
          <w:rPr>
            <w:rFonts w:ascii="Times New Roman" w:hAnsi="Times New Roman" w:cs="Times New Roman"/>
            <w:sz w:val="24"/>
            <w:szCs w:val="24"/>
            <w:lang w:bidi="ml-IN"/>
          </w:rPr>
          <w:t xml:space="preserve">)Autonomy and informed decisions for vaccine </w:t>
        </w:r>
        <w:proofErr w:type="spellStart"/>
        <w:r w:rsidR="00F80741" w:rsidRPr="00AB479D">
          <w:rPr>
            <w:rFonts w:ascii="Times New Roman" w:hAnsi="Times New Roman" w:cs="Times New Roman"/>
            <w:sz w:val="24"/>
            <w:szCs w:val="24"/>
            <w:lang w:bidi="ml-IN"/>
          </w:rPr>
          <w:t>recepien</w:t>
        </w:r>
        <w:r w:rsidR="00AB479D">
          <w:rPr>
            <w:rFonts w:ascii="Times New Roman" w:hAnsi="Times New Roman" w:cs="Times New Roman"/>
            <w:sz w:val="24"/>
            <w:szCs w:val="24"/>
            <w:lang w:bidi="ml-IN"/>
          </w:rPr>
          <w:t>ts</w:t>
        </w:r>
        <w:proofErr w:type="spellEnd"/>
        <w:r w:rsidR="00AB479D">
          <w:rPr>
            <w:rFonts w:ascii="Times New Roman" w:hAnsi="Times New Roman" w:cs="Times New Roman"/>
            <w:sz w:val="24"/>
            <w:szCs w:val="24"/>
            <w:lang w:bidi="ml-IN"/>
          </w:rPr>
          <w:t xml:space="preserve">/care providers of children, </w:t>
        </w:r>
      </w:ins>
      <w:ins w:id="46" w:author="Dhanya" w:date="2018-06-28T17:07:00Z">
        <w:r w:rsidR="00AB479D">
          <w:rPr>
            <w:rFonts w:ascii="Times New Roman" w:hAnsi="Times New Roman" w:cs="Times New Roman"/>
            <w:sz w:val="24"/>
            <w:szCs w:val="24"/>
            <w:lang w:bidi="ml-IN"/>
          </w:rPr>
          <w:t>vi</w:t>
        </w:r>
      </w:ins>
      <w:ins w:id="47" w:author="Dhanya" w:date="2018-06-28T15:18:00Z">
        <w:r w:rsidR="00F80741" w:rsidRPr="00AB479D">
          <w:rPr>
            <w:rFonts w:ascii="Times New Roman" w:hAnsi="Times New Roman" w:cs="Times New Roman"/>
            <w:sz w:val="24"/>
            <w:szCs w:val="24"/>
            <w:lang w:bidi="ml-IN"/>
          </w:rPr>
          <w:t xml:space="preserve">)Reciprocity including no –fault compensation </w:t>
        </w:r>
        <w:proofErr w:type="spellStart"/>
        <w:r w:rsidR="00F80741" w:rsidRPr="00AB479D">
          <w:rPr>
            <w:rFonts w:ascii="Times New Roman" w:hAnsi="Times New Roman" w:cs="Times New Roman"/>
            <w:sz w:val="24"/>
            <w:szCs w:val="24"/>
            <w:lang w:bidi="ml-IN"/>
          </w:rPr>
          <w:t>schemesfor</w:t>
        </w:r>
        <w:proofErr w:type="spellEnd"/>
        <w:r w:rsidR="00F80741" w:rsidRPr="00AB479D">
          <w:rPr>
            <w:rFonts w:ascii="Times New Roman" w:hAnsi="Times New Roman" w:cs="Times New Roman"/>
            <w:sz w:val="24"/>
            <w:szCs w:val="24"/>
            <w:lang w:bidi="ml-IN"/>
          </w:rPr>
          <w:t xml:space="preserve"> those who suffer serious consequen</w:t>
        </w:r>
        <w:r w:rsidR="00AB479D">
          <w:rPr>
            <w:rFonts w:ascii="Times New Roman" w:hAnsi="Times New Roman" w:cs="Times New Roman"/>
            <w:sz w:val="24"/>
            <w:szCs w:val="24"/>
            <w:lang w:bidi="ml-IN"/>
          </w:rPr>
          <w:t xml:space="preserve">ces of vaccination and lastly, </w:t>
        </w:r>
      </w:ins>
      <w:ins w:id="48" w:author="Dhanya" w:date="2018-06-28T17:07:00Z">
        <w:r w:rsidR="00AB479D">
          <w:rPr>
            <w:rFonts w:ascii="Times New Roman" w:hAnsi="Times New Roman" w:cs="Times New Roman"/>
            <w:sz w:val="24"/>
            <w:szCs w:val="24"/>
            <w:lang w:bidi="ml-IN"/>
          </w:rPr>
          <w:t>vii</w:t>
        </w:r>
      </w:ins>
      <w:ins w:id="49" w:author="Dhanya" w:date="2018-06-28T15:18:00Z">
        <w:r w:rsidR="00F80741" w:rsidRPr="00AB479D">
          <w:rPr>
            <w:rFonts w:ascii="Times New Roman" w:hAnsi="Times New Roman" w:cs="Times New Roman"/>
            <w:sz w:val="24"/>
            <w:szCs w:val="24"/>
            <w:lang w:bidi="ml-IN"/>
          </w:rPr>
          <w:t>)Mutual trust and decisio</w:t>
        </w:r>
        <w:r>
          <w:rPr>
            <w:rFonts w:ascii="Times New Roman" w:hAnsi="Times New Roman" w:cs="Times New Roman"/>
            <w:sz w:val="24"/>
            <w:szCs w:val="24"/>
            <w:lang w:bidi="ml-IN"/>
          </w:rPr>
          <w:t>n making by public consultation</w:t>
        </w:r>
      </w:ins>
      <w:ins w:id="50" w:author="Dhanya" w:date="2018-06-28T15:29:00Z">
        <w:r>
          <w:rPr>
            <w:rFonts w:ascii="Times New Roman" w:hAnsi="Times New Roman" w:cs="Times New Roman"/>
            <w:sz w:val="24"/>
            <w:szCs w:val="24"/>
            <w:lang w:bidi="ml-IN"/>
          </w:rPr>
          <w:t>(5)</w:t>
        </w:r>
      </w:ins>
      <w:ins w:id="51" w:author="Dhanya" w:date="2018-06-28T16:59:00Z">
        <w:r>
          <w:rPr>
            <w:rFonts w:ascii="Times New Roman" w:hAnsi="Times New Roman" w:cs="Times New Roman"/>
            <w:sz w:val="24"/>
            <w:szCs w:val="24"/>
            <w:lang w:bidi="ml-IN"/>
          </w:rPr>
          <w:t>.</w:t>
        </w:r>
      </w:ins>
      <w:ins w:id="52" w:author="Dhanya" w:date="2018-06-28T15:28:00Z">
        <w:r>
          <w:rPr>
            <w:rFonts w:ascii="Times New Roman" w:hAnsi="Times New Roman" w:cs="Times New Roman"/>
            <w:sz w:val="24"/>
            <w:szCs w:val="24"/>
          </w:rPr>
          <w:t xml:space="preserve">The above principles were designed in view of the rising concerns regarding the emergence of new and future vaccines. </w:t>
        </w:r>
      </w:ins>
    </w:p>
    <w:p w:rsidR="00000000" w:rsidRDefault="00B532F9">
      <w:pPr>
        <w:autoSpaceDE w:val="0"/>
        <w:autoSpaceDN w:val="0"/>
        <w:adjustRightInd w:val="0"/>
        <w:spacing w:after="0" w:line="240" w:lineRule="auto"/>
        <w:rPr>
          <w:ins w:id="53" w:author="Dhanya" w:date="2018-06-28T15:29:00Z"/>
          <w:rFonts w:ascii="Times New Roman" w:hAnsi="Times New Roman" w:cs="Times New Roman"/>
          <w:sz w:val="24"/>
          <w:szCs w:val="24"/>
        </w:rPr>
        <w:pPrChange w:id="54" w:author="Dhanya" w:date="2018-06-28T15:29:00Z">
          <w:pPr/>
        </w:pPrChange>
      </w:pPr>
    </w:p>
    <w:p w:rsidR="00000000" w:rsidRDefault="00591862">
      <w:pPr>
        <w:autoSpaceDE w:val="0"/>
        <w:autoSpaceDN w:val="0"/>
        <w:adjustRightInd w:val="0"/>
        <w:spacing w:after="0" w:line="240" w:lineRule="auto"/>
        <w:rPr>
          <w:ins w:id="55" w:author="Dhanya" w:date="2018-06-28T15:28:00Z"/>
          <w:rFonts w:ascii="Times New Roman" w:hAnsi="Times New Roman" w:cs="Times New Roman"/>
          <w:sz w:val="24"/>
          <w:szCs w:val="24"/>
          <w:lang w:bidi="ml-IN"/>
        </w:rPr>
        <w:pPrChange w:id="56" w:author="Dhanya" w:date="2018-06-28T15:29:00Z">
          <w:pPr/>
        </w:pPrChange>
      </w:pPr>
      <w:proofErr w:type="spellStart"/>
      <w:ins w:id="57" w:author="Dhanya" w:date="2018-06-28T15:28:00Z">
        <w:r w:rsidRPr="00D61D73">
          <w:rPr>
            <w:rFonts w:ascii="Times New Roman" w:hAnsi="Times New Roman" w:cs="Times New Roman"/>
            <w:sz w:val="24"/>
            <w:szCs w:val="24"/>
          </w:rPr>
          <w:t>WHO’s</w:t>
        </w:r>
        <w:proofErr w:type="spellEnd"/>
        <w:r w:rsidRPr="00D61D73">
          <w:rPr>
            <w:rFonts w:ascii="Times New Roman" w:hAnsi="Times New Roman" w:cs="Times New Roman"/>
            <w:sz w:val="24"/>
            <w:szCs w:val="24"/>
          </w:rPr>
          <w:t xml:space="preserve"> Strategic Advisory Group of Experts (SAGE) on Immunization developed a framework for decision-makers on use of life saving vaccines during </w:t>
        </w:r>
        <w:proofErr w:type="gramStart"/>
        <w:r w:rsidRPr="00D61D73">
          <w:rPr>
            <w:rFonts w:ascii="Times New Roman" w:hAnsi="Times New Roman" w:cs="Times New Roman"/>
            <w:sz w:val="24"/>
            <w:szCs w:val="24"/>
          </w:rPr>
          <w:t>emergencies</w:t>
        </w:r>
      </w:ins>
      <w:ins w:id="58" w:author="Dhanya" w:date="2018-06-28T15:29:00Z">
        <w:r w:rsidRPr="00D61D73">
          <w:rPr>
            <w:rFonts w:ascii="Times New Roman" w:hAnsi="Times New Roman" w:cs="Times New Roman"/>
            <w:sz w:val="24"/>
            <w:szCs w:val="24"/>
          </w:rPr>
          <w:t>(</w:t>
        </w:r>
        <w:proofErr w:type="gramEnd"/>
        <w:r w:rsidRPr="00D61D73">
          <w:rPr>
            <w:rFonts w:ascii="Times New Roman" w:hAnsi="Times New Roman" w:cs="Times New Roman"/>
            <w:sz w:val="24"/>
            <w:szCs w:val="24"/>
          </w:rPr>
          <w:t>6)</w:t>
        </w:r>
      </w:ins>
      <w:ins w:id="59" w:author="Dhanya" w:date="2018-06-28T21:24:00Z">
        <w:r w:rsidR="00D17894">
          <w:rPr>
            <w:rFonts w:ascii="Times New Roman" w:hAnsi="Times New Roman" w:cs="Times New Roman"/>
            <w:sz w:val="24"/>
            <w:szCs w:val="24"/>
          </w:rPr>
          <w:t>.</w:t>
        </w:r>
      </w:ins>
      <w:ins w:id="60" w:author="Dhanya" w:date="2018-06-28T17:17:00Z">
        <w:r w:rsidR="00C869DC" w:rsidRPr="00C869DC">
          <w:rPr>
            <w:rFonts w:ascii="Times New Roman" w:hAnsi="Times New Roman" w:cs="Times New Roman"/>
            <w:sz w:val="24"/>
            <w:szCs w:val="24"/>
            <w:rPrChange w:id="61" w:author="Dhanya" w:date="2018-06-28T17:18:00Z">
              <w:rPr/>
            </w:rPrChange>
          </w:rPr>
          <w:t xml:space="preserve"> It advised </w:t>
        </w:r>
      </w:ins>
      <w:ins w:id="62" w:author="Dhanya" w:date="2018-06-28T17:19:00Z">
        <w:r w:rsidR="00F8102D">
          <w:rPr>
            <w:rFonts w:ascii="Times New Roman" w:hAnsi="Times New Roman" w:cs="Times New Roman"/>
            <w:sz w:val="24"/>
            <w:szCs w:val="24"/>
          </w:rPr>
          <w:t xml:space="preserve">to </w:t>
        </w:r>
      </w:ins>
      <w:ins w:id="63" w:author="Dhanya" w:date="2018-06-28T17:17:00Z">
        <w:r w:rsidR="00C869DC" w:rsidRPr="00C869DC">
          <w:rPr>
            <w:rFonts w:ascii="Times New Roman" w:hAnsi="Times New Roman" w:cs="Times New Roman"/>
            <w:sz w:val="24"/>
            <w:szCs w:val="24"/>
            <w:rPrChange w:id="64" w:author="Dhanya" w:date="2018-06-28T17:18:00Z">
              <w:rPr/>
            </w:rPrChange>
          </w:rPr>
          <w:t>consider the urgency and need of vaccination,</w:t>
        </w:r>
      </w:ins>
      <w:ins w:id="65" w:author="Dhanya" w:date="2018-06-28T21:24:00Z">
        <w:r w:rsidR="00D17894">
          <w:rPr>
            <w:rFonts w:ascii="Times New Roman" w:hAnsi="Times New Roman" w:cs="Times New Roman"/>
            <w:sz w:val="24"/>
            <w:szCs w:val="24"/>
          </w:rPr>
          <w:t xml:space="preserve"> </w:t>
        </w:r>
      </w:ins>
      <w:ins w:id="66" w:author="Dhanya" w:date="2018-06-28T17:17:00Z">
        <w:r w:rsidR="00C869DC" w:rsidRPr="00C869DC">
          <w:rPr>
            <w:rFonts w:ascii="Times New Roman" w:hAnsi="Times New Roman" w:cs="Times New Roman"/>
            <w:sz w:val="24"/>
            <w:szCs w:val="24"/>
            <w:rPrChange w:id="67" w:author="Dhanya" w:date="2018-06-28T17:18:00Z">
              <w:rPr/>
            </w:rPrChange>
          </w:rPr>
          <w:t>targeting the most susceptible population with high rate of transmission</w:t>
        </w:r>
      </w:ins>
      <w:ins w:id="68" w:author="Dhanya" w:date="2018-06-28T17:21:00Z">
        <w:r w:rsidR="00D03EBF">
          <w:rPr>
            <w:rFonts w:ascii="Times New Roman" w:hAnsi="Times New Roman" w:cs="Times New Roman"/>
            <w:sz w:val="24"/>
            <w:szCs w:val="24"/>
          </w:rPr>
          <w:t>,</w:t>
        </w:r>
      </w:ins>
      <w:ins w:id="69" w:author="Dhanya" w:date="2018-06-28T17:17:00Z">
        <w:r w:rsidR="00C869DC" w:rsidRPr="00C869DC">
          <w:rPr>
            <w:rFonts w:ascii="Times New Roman" w:hAnsi="Times New Roman" w:cs="Times New Roman"/>
            <w:sz w:val="24"/>
            <w:szCs w:val="24"/>
            <w:rPrChange w:id="70" w:author="Dhanya" w:date="2018-06-28T17:18:00Z">
              <w:rPr/>
            </w:rPrChange>
          </w:rPr>
          <w:t xml:space="preserve"> </w:t>
        </w:r>
      </w:ins>
      <w:ins w:id="71" w:author="Dhanya" w:date="2018-06-28T17:19:00Z">
        <w:r w:rsidR="00F8102D">
          <w:rPr>
            <w:rFonts w:ascii="Times New Roman" w:hAnsi="Times New Roman" w:cs="Times New Roman"/>
            <w:sz w:val="24"/>
            <w:szCs w:val="24"/>
          </w:rPr>
          <w:t>using</w:t>
        </w:r>
      </w:ins>
      <w:ins w:id="72" w:author="Dhanya" w:date="2018-06-28T17:17:00Z">
        <w:r w:rsidR="00C869DC" w:rsidRPr="00C869DC">
          <w:rPr>
            <w:rFonts w:ascii="Times New Roman" w:hAnsi="Times New Roman" w:cs="Times New Roman"/>
            <w:sz w:val="24"/>
            <w:szCs w:val="24"/>
            <w:rPrChange w:id="73" w:author="Dhanya" w:date="2018-06-28T17:18:00Z">
              <w:rPr/>
            </w:rPrChange>
          </w:rPr>
          <w:t xml:space="preserve"> a to</w:t>
        </w:r>
        <w:r w:rsidR="00D61D73">
          <w:rPr>
            <w:rFonts w:ascii="Times New Roman" w:hAnsi="Times New Roman" w:cs="Times New Roman"/>
            <w:sz w:val="24"/>
            <w:szCs w:val="24"/>
          </w:rPr>
          <w:t xml:space="preserve">ol </w:t>
        </w:r>
      </w:ins>
      <w:ins w:id="74" w:author="Dhanya" w:date="2018-06-28T17:18:00Z">
        <w:r w:rsidR="00D61D73">
          <w:rPr>
            <w:rFonts w:ascii="Times New Roman" w:hAnsi="Times New Roman" w:cs="Times New Roman"/>
            <w:sz w:val="24"/>
            <w:szCs w:val="24"/>
          </w:rPr>
          <w:t>that</w:t>
        </w:r>
      </w:ins>
      <w:ins w:id="75" w:author="Dhanya" w:date="2018-06-28T17:17:00Z">
        <w:r w:rsidR="00C869DC" w:rsidRPr="00C869DC">
          <w:rPr>
            <w:rFonts w:ascii="Times New Roman" w:hAnsi="Times New Roman" w:cs="Times New Roman"/>
            <w:sz w:val="24"/>
            <w:szCs w:val="24"/>
            <w:rPrChange w:id="76" w:author="Dhanya" w:date="2018-06-28T17:18:00Z">
              <w:rPr/>
            </w:rPrChange>
          </w:rPr>
          <w:t xml:space="preserve"> can give maximum speed of coverage</w:t>
        </w:r>
      </w:ins>
      <w:ins w:id="77" w:author="Dhanya" w:date="2018-06-28T17:21:00Z">
        <w:r w:rsidR="00D03EBF">
          <w:rPr>
            <w:rFonts w:ascii="Times New Roman" w:hAnsi="Times New Roman" w:cs="Times New Roman"/>
            <w:sz w:val="24"/>
            <w:szCs w:val="24"/>
          </w:rPr>
          <w:t>,</w:t>
        </w:r>
      </w:ins>
      <w:ins w:id="78" w:author="Dhanya" w:date="2018-06-28T17:17:00Z">
        <w:r w:rsidR="00C869DC" w:rsidRPr="00C869DC">
          <w:rPr>
            <w:rFonts w:ascii="Times New Roman" w:hAnsi="Times New Roman" w:cs="Times New Roman"/>
            <w:sz w:val="24"/>
            <w:szCs w:val="24"/>
            <w:rPrChange w:id="79" w:author="Dhanya" w:date="2018-06-28T17:18:00Z">
              <w:rPr/>
            </w:rPrChange>
          </w:rPr>
          <w:t xml:space="preserve"> while overruling parental objection to the child</w:t>
        </w:r>
      </w:ins>
      <w:ins w:id="80" w:author="Dhanya" w:date="2018-06-28T17:18:00Z">
        <w:r w:rsidR="00C869DC" w:rsidRPr="00C869DC">
          <w:rPr>
            <w:rFonts w:ascii="Times New Roman" w:hAnsi="Times New Roman" w:cs="Times New Roman"/>
            <w:sz w:val="24"/>
            <w:szCs w:val="24"/>
            <w:rPrChange w:id="81" w:author="Dhanya" w:date="2018-06-28T17:18:00Z">
              <w:rPr/>
            </w:rPrChange>
          </w:rPr>
          <w:t>’</w:t>
        </w:r>
      </w:ins>
      <w:ins w:id="82" w:author="Dhanya" w:date="2018-06-28T17:17:00Z">
        <w:r w:rsidR="00C869DC" w:rsidRPr="00C869DC">
          <w:rPr>
            <w:rFonts w:ascii="Times New Roman" w:hAnsi="Times New Roman" w:cs="Times New Roman"/>
            <w:sz w:val="24"/>
            <w:szCs w:val="24"/>
            <w:rPrChange w:id="83" w:author="Dhanya" w:date="2018-06-28T17:18:00Z">
              <w:rPr/>
            </w:rPrChange>
          </w:rPr>
          <w:t xml:space="preserve">s </w:t>
        </w:r>
        <w:proofErr w:type="gramStart"/>
        <w:r w:rsidR="00C869DC" w:rsidRPr="00C869DC">
          <w:rPr>
            <w:rFonts w:ascii="Times New Roman" w:hAnsi="Times New Roman" w:cs="Times New Roman"/>
            <w:sz w:val="24"/>
            <w:szCs w:val="24"/>
            <w:rPrChange w:id="84" w:author="Dhanya" w:date="2018-06-28T17:18:00Z">
              <w:rPr/>
            </w:rPrChange>
          </w:rPr>
          <w:t>vaccination  if</w:t>
        </w:r>
        <w:proofErr w:type="gramEnd"/>
        <w:r w:rsidR="00C869DC" w:rsidRPr="00C869DC">
          <w:rPr>
            <w:rFonts w:ascii="Times New Roman" w:hAnsi="Times New Roman" w:cs="Times New Roman"/>
            <w:sz w:val="24"/>
            <w:szCs w:val="24"/>
            <w:rPrChange w:id="85" w:author="Dhanya" w:date="2018-06-28T17:18:00Z">
              <w:rPr/>
            </w:rPrChange>
          </w:rPr>
          <w:t xml:space="preserve"> disease risk is high</w:t>
        </w:r>
      </w:ins>
      <w:ins w:id="86" w:author="Dhanya" w:date="2018-06-28T16:59:00Z">
        <w:r w:rsidRPr="00D61D73">
          <w:rPr>
            <w:rFonts w:ascii="Times New Roman" w:hAnsi="Times New Roman" w:cs="Times New Roman"/>
            <w:sz w:val="24"/>
            <w:szCs w:val="24"/>
          </w:rPr>
          <w:t>.</w:t>
        </w:r>
      </w:ins>
      <w:ins w:id="87" w:author="Dhanya" w:date="2018-06-28T15:28:00Z">
        <w:r w:rsidRPr="00D61D73">
          <w:rPr>
            <w:rFonts w:ascii="Times New Roman" w:hAnsi="Times New Roman" w:cs="Times New Roman"/>
            <w:sz w:val="24"/>
            <w:szCs w:val="24"/>
          </w:rPr>
          <w:t xml:space="preserve"> But </w:t>
        </w:r>
        <w:proofErr w:type="gramStart"/>
        <w:r w:rsidRPr="00D61D73">
          <w:rPr>
            <w:rFonts w:ascii="Times New Roman" w:hAnsi="Times New Roman" w:cs="Times New Roman"/>
            <w:sz w:val="24"/>
            <w:szCs w:val="24"/>
          </w:rPr>
          <w:t xml:space="preserve">ethical  </w:t>
        </w:r>
        <w:proofErr w:type="spellStart"/>
        <w:r w:rsidRPr="00D61D73">
          <w:rPr>
            <w:rFonts w:ascii="Times New Roman" w:hAnsi="Times New Roman" w:cs="Times New Roman"/>
            <w:sz w:val="24"/>
            <w:szCs w:val="24"/>
          </w:rPr>
          <w:t>ambuigity</w:t>
        </w:r>
        <w:proofErr w:type="spellEnd"/>
        <w:proofErr w:type="gramEnd"/>
        <w:r w:rsidRPr="00D61D73">
          <w:rPr>
            <w:rFonts w:ascii="Times New Roman" w:hAnsi="Times New Roman" w:cs="Times New Roman"/>
            <w:sz w:val="24"/>
            <w:szCs w:val="24"/>
          </w:rPr>
          <w:t xml:space="preserve"> continues for regular vaccination policies on several issues </w:t>
        </w:r>
        <w:r w:rsidRPr="00D61D73">
          <w:rPr>
            <w:rFonts w:ascii="Times New Roman" w:hAnsi="Times New Roman" w:cs="Times New Roman"/>
            <w:sz w:val="24"/>
            <w:szCs w:val="24"/>
          </w:rPr>
          <w:lastRenderedPageBreak/>
          <w:t>pertaining to</w:t>
        </w:r>
        <w:r>
          <w:rPr>
            <w:rFonts w:ascii="Times New Roman" w:hAnsi="Times New Roman" w:cs="Times New Roman"/>
            <w:sz w:val="24"/>
            <w:szCs w:val="24"/>
          </w:rPr>
          <w:t xml:space="preserve"> communication, mandatory implementation, safety, and compensation for adverse effects and is largely dependent on the local rules and regulations.  In United States alone, some states have mandatory vaccination at school level. Apart from exemptions due to medical contraindications, the decisions to exempt based on religious views and philosophical beliefs vary from state to state. There is a perceived increase in vaccine hesitancy among</w:t>
        </w:r>
      </w:ins>
      <w:ins w:id="88" w:author="Dhanya" w:date="2018-06-28T17:07:00Z">
        <w:r w:rsidR="00AB479D">
          <w:rPr>
            <w:rFonts w:ascii="Times New Roman" w:hAnsi="Times New Roman" w:cs="Times New Roman"/>
            <w:sz w:val="24"/>
            <w:szCs w:val="24"/>
          </w:rPr>
          <w:t xml:space="preserve"> parents</w:t>
        </w:r>
      </w:ins>
      <w:ins w:id="89" w:author="Dhanya" w:date="2018-06-28T15:28:00Z">
        <w:r w:rsidR="00171136" w:rsidRPr="00AB479D">
          <w:rPr>
            <w:rFonts w:ascii="Times New Roman" w:hAnsi="Times New Roman" w:cs="Times New Roman"/>
            <w:sz w:val="24"/>
            <w:szCs w:val="24"/>
          </w:rPr>
          <w:t xml:space="preserve"> </w:t>
        </w:r>
        <w:r w:rsidR="007F0B97" w:rsidRPr="00AB479D">
          <w:rPr>
            <w:rFonts w:ascii="Times New Roman" w:hAnsi="Times New Roman" w:cs="Times New Roman"/>
            <w:sz w:val="24"/>
            <w:szCs w:val="24"/>
          </w:rPr>
          <w:t>from 9.1 to 16.7 % over 7 years</w:t>
        </w:r>
      </w:ins>
      <w:ins w:id="90" w:author="Dhanya" w:date="2018-06-28T17:07:00Z">
        <w:r w:rsidR="00AB479D">
          <w:rPr>
            <w:rFonts w:ascii="Times New Roman" w:hAnsi="Times New Roman" w:cs="Times New Roman"/>
            <w:sz w:val="24"/>
            <w:szCs w:val="24"/>
          </w:rPr>
          <w:t xml:space="preserve"> </w:t>
        </w:r>
      </w:ins>
      <w:ins w:id="91" w:author="Dhanya" w:date="2018-06-28T15:42:00Z">
        <w:r w:rsidR="00BA1A35" w:rsidRPr="00AB479D">
          <w:rPr>
            <w:rFonts w:ascii="Times New Roman" w:hAnsi="Times New Roman" w:cs="Times New Roman"/>
            <w:sz w:val="24"/>
            <w:szCs w:val="24"/>
          </w:rPr>
          <w:t>(</w:t>
        </w:r>
      </w:ins>
      <w:ins w:id="92" w:author="Dhanya" w:date="2018-06-28T15:52:00Z">
        <w:r w:rsidR="0022555B" w:rsidRPr="00AB479D">
          <w:rPr>
            <w:rFonts w:ascii="Times New Roman" w:hAnsi="Times New Roman" w:cs="Times New Roman"/>
            <w:sz w:val="24"/>
            <w:szCs w:val="24"/>
          </w:rPr>
          <w:t>7</w:t>
        </w:r>
      </w:ins>
      <w:ins w:id="93" w:author="Dhanya" w:date="2018-06-28T15:42:00Z">
        <w:r>
          <w:rPr>
            <w:rFonts w:ascii="Times New Roman" w:hAnsi="Times New Roman" w:cs="Times New Roman"/>
            <w:sz w:val="24"/>
            <w:szCs w:val="24"/>
          </w:rPr>
          <w:t>)</w:t>
        </w:r>
      </w:ins>
      <w:ins w:id="94" w:author="Dhanya" w:date="2018-06-28T16:59:00Z">
        <w:r>
          <w:rPr>
            <w:rFonts w:ascii="Times New Roman" w:hAnsi="Times New Roman" w:cs="Times New Roman"/>
            <w:sz w:val="24"/>
            <w:szCs w:val="24"/>
          </w:rPr>
          <w:t>.</w:t>
        </w:r>
      </w:ins>
      <w:ins w:id="95" w:author="Dhanya" w:date="2018-06-28T15:30:00Z">
        <w:r>
          <w:rPr>
            <w:rFonts w:ascii="Times New Roman" w:hAnsi="Times New Roman" w:cs="Times New Roman"/>
            <w:sz w:val="24"/>
            <w:szCs w:val="24"/>
          </w:rPr>
          <w:t xml:space="preserve"> </w:t>
        </w:r>
      </w:ins>
      <w:ins w:id="96" w:author="Dhanya" w:date="2018-06-28T15:45:00Z">
        <w:r>
          <w:rPr>
            <w:rFonts w:ascii="Times New Roman" w:hAnsi="Times New Roman" w:cs="Times New Roman"/>
            <w:sz w:val="24"/>
            <w:szCs w:val="24"/>
          </w:rPr>
          <w:t>US witnessed</w:t>
        </w:r>
      </w:ins>
      <w:ins w:id="97" w:author="Dhanya" w:date="2018-06-28T15:28:00Z">
        <w:r>
          <w:rPr>
            <w:rFonts w:ascii="Times New Roman" w:hAnsi="Times New Roman" w:cs="Times New Roman"/>
            <w:sz w:val="24"/>
            <w:szCs w:val="24"/>
          </w:rPr>
          <w:t xml:space="preserve"> </w:t>
        </w:r>
      </w:ins>
      <w:ins w:id="98" w:author="Dhanya" w:date="2018-06-28T15:45:00Z">
        <w:r>
          <w:rPr>
            <w:rFonts w:ascii="Times New Roman" w:hAnsi="Times New Roman" w:cs="Times New Roman"/>
            <w:sz w:val="24"/>
            <w:szCs w:val="24"/>
          </w:rPr>
          <w:t xml:space="preserve">biggest </w:t>
        </w:r>
      </w:ins>
      <w:ins w:id="99" w:author="Dhanya" w:date="2018-06-28T15:28:00Z">
        <w:r>
          <w:rPr>
            <w:rFonts w:ascii="Times New Roman" w:hAnsi="Times New Roman" w:cs="Times New Roman"/>
            <w:sz w:val="24"/>
            <w:szCs w:val="24"/>
          </w:rPr>
          <w:t>measles outbreak in 2014 since its elimination in 2000</w:t>
        </w:r>
      </w:ins>
      <w:ins w:id="100" w:author="Dhanya" w:date="2018-06-28T15:45:00Z">
        <w:r>
          <w:rPr>
            <w:rFonts w:ascii="Times New Roman" w:hAnsi="Times New Roman" w:cs="Times New Roman"/>
            <w:sz w:val="24"/>
            <w:szCs w:val="24"/>
          </w:rPr>
          <w:t>.</w:t>
        </w:r>
      </w:ins>
      <w:ins w:id="101" w:author="Dhanya" w:date="2018-06-28T15:28:00Z">
        <w:r>
          <w:rPr>
            <w:rFonts w:ascii="Times New Roman" w:hAnsi="Times New Roman" w:cs="Times New Roman"/>
            <w:sz w:val="24"/>
            <w:szCs w:val="24"/>
          </w:rPr>
          <w:t xml:space="preserve"> </w:t>
        </w:r>
      </w:ins>
      <w:ins w:id="102" w:author="Dhanya" w:date="2018-06-28T17:07:00Z">
        <w:r w:rsidR="00AB479D">
          <w:rPr>
            <w:rFonts w:ascii="Times New Roman" w:hAnsi="Times New Roman" w:cs="Times New Roman"/>
            <w:sz w:val="24"/>
            <w:szCs w:val="24"/>
          </w:rPr>
          <w:t>M</w:t>
        </w:r>
      </w:ins>
      <w:ins w:id="103" w:author="Dhanya" w:date="2018-06-28T15:47:00Z">
        <w:r w:rsidR="0022555B" w:rsidRPr="00AB479D">
          <w:rPr>
            <w:rFonts w:ascii="Times New Roman" w:hAnsi="Times New Roman" w:cs="Times New Roman"/>
            <w:sz w:val="24"/>
            <w:szCs w:val="24"/>
          </w:rPr>
          <w:t xml:space="preserve">easles </w:t>
        </w:r>
        <w:proofErr w:type="gramStart"/>
        <w:r w:rsidR="0022555B" w:rsidRPr="00AB479D">
          <w:rPr>
            <w:rFonts w:ascii="Times New Roman" w:hAnsi="Times New Roman" w:cs="Times New Roman"/>
            <w:sz w:val="24"/>
            <w:szCs w:val="24"/>
          </w:rPr>
          <w:t>outbreak continue</w:t>
        </w:r>
        <w:proofErr w:type="gramEnd"/>
        <w:r w:rsidR="0022555B" w:rsidRPr="00AB479D">
          <w:rPr>
            <w:rFonts w:ascii="Times New Roman" w:hAnsi="Times New Roman" w:cs="Times New Roman"/>
            <w:sz w:val="24"/>
            <w:szCs w:val="24"/>
          </w:rPr>
          <w:t xml:space="preserve"> to occur in </w:t>
        </w:r>
      </w:ins>
      <w:ins w:id="104" w:author="Dhanya" w:date="2018-06-28T15:28:00Z">
        <w:r w:rsidR="00171136" w:rsidRPr="00AB479D">
          <w:rPr>
            <w:rFonts w:ascii="Times New Roman" w:hAnsi="Times New Roman" w:cs="Times New Roman"/>
            <w:sz w:val="24"/>
            <w:szCs w:val="24"/>
          </w:rPr>
          <w:t>many parts</w:t>
        </w:r>
        <w:r>
          <w:rPr>
            <w:rFonts w:ascii="Times New Roman" w:hAnsi="Times New Roman" w:cs="Times New Roman"/>
            <w:sz w:val="24"/>
            <w:szCs w:val="24"/>
          </w:rPr>
          <w:t xml:space="preserve"> of Europe</w:t>
        </w:r>
      </w:ins>
      <w:ins w:id="105" w:author="Dhanya" w:date="2018-06-28T15:48:00Z">
        <w:r>
          <w:rPr>
            <w:rFonts w:ascii="Times New Roman" w:hAnsi="Times New Roman" w:cs="Times New Roman"/>
            <w:sz w:val="24"/>
            <w:szCs w:val="24"/>
          </w:rPr>
          <w:t xml:space="preserve">. </w:t>
        </w:r>
      </w:ins>
      <w:ins w:id="106" w:author="Dhanya" w:date="2018-06-28T15:28:00Z">
        <w:r>
          <w:rPr>
            <w:rFonts w:ascii="Times New Roman" w:hAnsi="Times New Roman" w:cs="Times New Roman"/>
            <w:sz w:val="24"/>
            <w:szCs w:val="24"/>
          </w:rPr>
          <w:t xml:space="preserve"> </w:t>
        </w:r>
      </w:ins>
      <w:ins w:id="107" w:author="Dhanya" w:date="2018-06-28T15:35:00Z">
        <w:r>
          <w:rPr>
            <w:rFonts w:ascii="Times New Roman" w:hAnsi="Times New Roman" w:cs="Times New Roman"/>
            <w:sz w:val="24"/>
            <w:szCs w:val="24"/>
          </w:rPr>
          <w:t xml:space="preserve">In 2010 </w:t>
        </w:r>
      </w:ins>
      <w:ins w:id="108" w:author="Dhanya" w:date="2018-06-28T15:34:00Z">
        <w:r>
          <w:rPr>
            <w:rFonts w:ascii="Times New Roman" w:hAnsi="Times New Roman" w:cs="Times New Roman"/>
            <w:sz w:val="24"/>
            <w:szCs w:val="24"/>
          </w:rPr>
          <w:t>Lancet retracted</w:t>
        </w:r>
      </w:ins>
      <w:ins w:id="109" w:author="Dhanya" w:date="2018-06-28T15:28:00Z">
        <w:r>
          <w:rPr>
            <w:rFonts w:ascii="Times New Roman" w:hAnsi="Times New Roman" w:cs="Times New Roman"/>
            <w:sz w:val="24"/>
            <w:szCs w:val="24"/>
          </w:rPr>
          <w:t xml:space="preserve"> </w:t>
        </w:r>
      </w:ins>
      <w:ins w:id="110" w:author="Dhanya" w:date="2018-06-28T15:34:00Z">
        <w:r>
          <w:rPr>
            <w:rFonts w:ascii="Times New Roman" w:hAnsi="Times New Roman" w:cs="Times New Roman"/>
            <w:sz w:val="24"/>
            <w:szCs w:val="24"/>
          </w:rPr>
          <w:t>1</w:t>
        </w:r>
      </w:ins>
      <w:ins w:id="111" w:author="Dhanya" w:date="2018-06-28T15:35:00Z">
        <w:r>
          <w:rPr>
            <w:rFonts w:ascii="Times New Roman" w:hAnsi="Times New Roman" w:cs="Times New Roman"/>
            <w:sz w:val="24"/>
            <w:szCs w:val="24"/>
          </w:rPr>
          <w:t>2 year old article by</w:t>
        </w:r>
      </w:ins>
      <w:ins w:id="112" w:author="Dhanya" w:date="2018-06-28T15:28:00Z">
        <w:r>
          <w:rPr>
            <w:rFonts w:ascii="Times New Roman" w:hAnsi="Times New Roman" w:cs="Times New Roman"/>
            <w:sz w:val="24"/>
            <w:szCs w:val="24"/>
          </w:rPr>
          <w:t xml:space="preserve"> Andrew Wakefield</w:t>
        </w:r>
      </w:ins>
      <w:ins w:id="113" w:author="Dhanya" w:date="2018-06-28T15:35:00Z">
        <w:r>
          <w:rPr>
            <w:rFonts w:ascii="Times New Roman" w:hAnsi="Times New Roman" w:cs="Times New Roman"/>
            <w:sz w:val="24"/>
            <w:szCs w:val="24"/>
          </w:rPr>
          <w:t xml:space="preserve"> which linked </w:t>
        </w:r>
      </w:ins>
      <w:ins w:id="114" w:author="Dhanya" w:date="2018-06-28T15:28:00Z">
        <w:r>
          <w:rPr>
            <w:rFonts w:ascii="Times New Roman" w:hAnsi="Times New Roman" w:cs="Times New Roman"/>
            <w:sz w:val="24"/>
            <w:szCs w:val="24"/>
          </w:rPr>
          <w:t xml:space="preserve">vaccines and autism, </w:t>
        </w:r>
      </w:ins>
      <w:ins w:id="115" w:author="Dhanya" w:date="2018-06-28T15:35:00Z">
        <w:r>
          <w:rPr>
            <w:rFonts w:ascii="Times New Roman" w:hAnsi="Times New Roman" w:cs="Times New Roman"/>
            <w:sz w:val="24"/>
            <w:szCs w:val="24"/>
          </w:rPr>
          <w:t xml:space="preserve">but </w:t>
        </w:r>
      </w:ins>
      <w:ins w:id="116" w:author="Dhanya" w:date="2018-06-28T15:28:00Z">
        <w:r>
          <w:rPr>
            <w:rFonts w:ascii="Times New Roman" w:hAnsi="Times New Roman" w:cs="Times New Roman"/>
            <w:sz w:val="24"/>
            <w:szCs w:val="24"/>
          </w:rPr>
          <w:t>parental anxiety and hesitancy conti</w:t>
        </w:r>
        <w:r w:rsidR="00F3381E">
          <w:rPr>
            <w:rFonts w:ascii="Times New Roman" w:hAnsi="Times New Roman" w:cs="Times New Roman"/>
            <w:sz w:val="24"/>
            <w:szCs w:val="24"/>
          </w:rPr>
          <w:t>nue to persist</w:t>
        </w:r>
      </w:ins>
      <w:ins w:id="117" w:author="Dhanya" w:date="2018-06-28T21:39:00Z">
        <w:r w:rsidR="00F3381E">
          <w:rPr>
            <w:rFonts w:ascii="Times New Roman" w:hAnsi="Times New Roman" w:cs="Times New Roman"/>
            <w:sz w:val="24"/>
            <w:szCs w:val="24"/>
          </w:rPr>
          <w:t>.</w:t>
        </w:r>
      </w:ins>
      <w:ins w:id="118" w:author="Dhanya" w:date="2018-06-28T15:28:00Z">
        <w:r>
          <w:rPr>
            <w:rFonts w:ascii="Times New Roman" w:hAnsi="Times New Roman" w:cs="Times New Roman"/>
            <w:sz w:val="24"/>
            <w:szCs w:val="24"/>
          </w:rPr>
          <w:t xml:space="preserve"> The American Academy of </w:t>
        </w:r>
        <w:proofErr w:type="spellStart"/>
        <w:r>
          <w:rPr>
            <w:rFonts w:ascii="Times New Roman" w:hAnsi="Times New Roman" w:cs="Times New Roman"/>
            <w:sz w:val="24"/>
            <w:szCs w:val="24"/>
          </w:rPr>
          <w:t>Pediatricians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AAP</w:t>
        </w:r>
        <w:proofErr w:type="spellEnd"/>
        <w:r>
          <w:rPr>
            <w:rFonts w:ascii="Times New Roman" w:hAnsi="Times New Roman" w:cs="Times New Roman"/>
            <w:sz w:val="24"/>
            <w:szCs w:val="24"/>
          </w:rPr>
          <w:t xml:space="preserve">) has recently agreed to </w:t>
        </w:r>
      </w:ins>
      <w:ins w:id="119" w:author="Dhanya" w:date="2018-06-28T15:36:00Z">
        <w:r>
          <w:rPr>
            <w:rFonts w:ascii="Times New Roman" w:hAnsi="Times New Roman" w:cs="Times New Roman"/>
            <w:sz w:val="24"/>
            <w:szCs w:val="24"/>
          </w:rPr>
          <w:t>offer</w:t>
        </w:r>
      </w:ins>
      <w:ins w:id="120" w:author="Dhanya" w:date="2018-06-28T15:28:00Z">
        <w:r>
          <w:rPr>
            <w:rFonts w:ascii="Times New Roman" w:hAnsi="Times New Roman" w:cs="Times New Roman"/>
            <w:sz w:val="24"/>
            <w:szCs w:val="24"/>
          </w:rPr>
          <w:t xml:space="preserve"> </w:t>
        </w:r>
        <w:proofErr w:type="spellStart"/>
        <w:r>
          <w:rPr>
            <w:rFonts w:ascii="Times New Roman" w:hAnsi="Times New Roman" w:cs="Times New Roman"/>
            <w:sz w:val="24"/>
            <w:szCs w:val="24"/>
          </w:rPr>
          <w:t>pediatricians</w:t>
        </w:r>
        <w:proofErr w:type="spellEnd"/>
        <w:r>
          <w:rPr>
            <w:rFonts w:ascii="Times New Roman" w:hAnsi="Times New Roman" w:cs="Times New Roman"/>
            <w:sz w:val="24"/>
            <w:szCs w:val="24"/>
          </w:rPr>
          <w:t xml:space="preserve"> an option of dismissal of families who refuse vaccination despite multiple attempts to convince them to vaccinate.</w:t>
        </w:r>
      </w:ins>
      <w:ins w:id="121" w:author="Dhanya" w:date="2018-06-28T15:36:00Z">
        <w:r>
          <w:rPr>
            <w:rFonts w:ascii="Times New Roman" w:hAnsi="Times New Roman" w:cs="Times New Roman"/>
            <w:sz w:val="24"/>
            <w:szCs w:val="24"/>
          </w:rPr>
          <w:t xml:space="preserve"> </w:t>
        </w:r>
      </w:ins>
      <w:ins w:id="122" w:author="Dhanya" w:date="2018-06-28T15:28:00Z">
        <w:r>
          <w:rPr>
            <w:rFonts w:ascii="Times New Roman" w:hAnsi="Times New Roman" w:cs="Times New Roman"/>
            <w:sz w:val="24"/>
            <w:szCs w:val="24"/>
          </w:rPr>
          <w:t xml:space="preserve">However this option is to be used as last resort </w:t>
        </w:r>
      </w:ins>
      <w:ins w:id="123" w:author="Dhanya" w:date="2018-06-28T17:03:00Z">
        <w:r>
          <w:rPr>
            <w:rFonts w:ascii="Times New Roman" w:hAnsi="Times New Roman" w:cs="Times New Roman"/>
            <w:sz w:val="24"/>
            <w:szCs w:val="24"/>
          </w:rPr>
          <w:t xml:space="preserve">respecting </w:t>
        </w:r>
      </w:ins>
      <w:ins w:id="124" w:author="Dhanya" w:date="2018-06-28T15:28:00Z">
        <w:r>
          <w:rPr>
            <w:rFonts w:ascii="Times New Roman" w:hAnsi="Times New Roman" w:cs="Times New Roman"/>
            <w:sz w:val="24"/>
            <w:szCs w:val="24"/>
          </w:rPr>
          <w:t>the state laws prohibiting abandonment of patient care</w:t>
        </w:r>
      </w:ins>
      <w:ins w:id="125" w:author="Dhanya" w:date="2018-06-28T17:07:00Z">
        <w:r w:rsidR="00AB479D">
          <w:rPr>
            <w:rFonts w:ascii="Times New Roman" w:hAnsi="Times New Roman" w:cs="Times New Roman"/>
            <w:sz w:val="24"/>
            <w:szCs w:val="24"/>
          </w:rPr>
          <w:t xml:space="preserve"> </w:t>
        </w:r>
      </w:ins>
      <w:ins w:id="126" w:author="Dhanya" w:date="2018-06-28T15:37:00Z">
        <w:r w:rsidR="00BA1A35" w:rsidRPr="00AB479D">
          <w:rPr>
            <w:rFonts w:ascii="Times New Roman" w:hAnsi="Times New Roman" w:cs="Times New Roman"/>
            <w:sz w:val="24"/>
            <w:szCs w:val="24"/>
          </w:rPr>
          <w:t>(</w:t>
        </w:r>
      </w:ins>
      <w:ins w:id="127" w:author="Dhanya" w:date="2018-06-28T15:52:00Z">
        <w:r w:rsidR="0022555B" w:rsidRPr="00AB479D">
          <w:rPr>
            <w:rFonts w:ascii="Times New Roman" w:hAnsi="Times New Roman" w:cs="Times New Roman"/>
            <w:sz w:val="24"/>
            <w:szCs w:val="24"/>
          </w:rPr>
          <w:t>7</w:t>
        </w:r>
      </w:ins>
      <w:ins w:id="128" w:author="Dhanya" w:date="2018-06-28T15:37:00Z">
        <w:r>
          <w:rPr>
            <w:rFonts w:ascii="Times New Roman" w:hAnsi="Times New Roman" w:cs="Times New Roman"/>
            <w:sz w:val="24"/>
            <w:szCs w:val="24"/>
          </w:rPr>
          <w:t>)</w:t>
        </w:r>
      </w:ins>
      <w:ins w:id="129" w:author="Dhanya" w:date="2018-06-28T16:59:00Z">
        <w:r>
          <w:rPr>
            <w:rFonts w:ascii="Times New Roman" w:hAnsi="Times New Roman" w:cs="Times New Roman"/>
            <w:sz w:val="24"/>
            <w:szCs w:val="24"/>
          </w:rPr>
          <w:t>.</w:t>
        </w:r>
      </w:ins>
    </w:p>
    <w:p w:rsidR="001F6988" w:rsidDel="00AB479D" w:rsidRDefault="001F6988" w:rsidP="0022555B">
      <w:pPr>
        <w:rPr>
          <w:del w:id="130" w:author="Dhanya" w:date="2018-06-28T17:08:00Z"/>
          <w:rFonts w:ascii="Times New Roman" w:hAnsi="Times New Roman" w:cs="Times New Roman"/>
          <w:sz w:val="24"/>
          <w:szCs w:val="24"/>
        </w:rPr>
      </w:pPr>
    </w:p>
    <w:p w:rsidR="0022555B" w:rsidRPr="00AB479D" w:rsidRDefault="001F6988" w:rsidP="0022555B">
      <w:pPr>
        <w:rPr>
          <w:ins w:id="131" w:author="Dhanya" w:date="2018-06-28T15:50:00Z"/>
          <w:rFonts w:ascii="Times New Roman" w:hAnsi="Times New Roman" w:cs="Times New Roman"/>
          <w:sz w:val="24"/>
          <w:szCs w:val="24"/>
        </w:rPr>
      </w:pPr>
      <w:del w:id="132" w:author="Dhanya" w:date="2018-06-28T17:08:00Z">
        <w:r w:rsidRPr="00AB479D" w:rsidDel="00AB479D">
          <w:rPr>
            <w:rFonts w:ascii="Times New Roman" w:hAnsi="Times New Roman" w:cs="Times New Roman"/>
            <w:sz w:val="24"/>
            <w:szCs w:val="24"/>
          </w:rPr>
          <w:delText xml:space="preserve">In this paper we </w:delText>
        </w:r>
      </w:del>
      <w:ins w:id="133" w:author="Dhanya" w:date="2018-06-28T15:49:00Z">
        <w:r w:rsidR="0022555B" w:rsidRPr="00AB479D">
          <w:rPr>
            <w:rFonts w:ascii="Times New Roman" w:hAnsi="Times New Roman" w:cs="Times New Roman"/>
            <w:sz w:val="24"/>
            <w:szCs w:val="24"/>
          </w:rPr>
          <w:t>In this paper, we travel back in tim</w:t>
        </w:r>
        <w:r w:rsidR="005D255D">
          <w:rPr>
            <w:rFonts w:ascii="Times New Roman" w:hAnsi="Times New Roman" w:cs="Times New Roman"/>
            <w:sz w:val="24"/>
            <w:szCs w:val="24"/>
          </w:rPr>
          <w:t xml:space="preserve">e and narrow our discussion on </w:t>
        </w:r>
      </w:ins>
      <w:ins w:id="134" w:author="Dhanya" w:date="2018-06-28T21:46:00Z">
        <w:r w:rsidR="00F3381E">
          <w:rPr>
            <w:rFonts w:ascii="Times New Roman" w:hAnsi="Times New Roman" w:cs="Times New Roman"/>
            <w:sz w:val="24"/>
            <w:szCs w:val="24"/>
          </w:rPr>
          <w:t>a</w:t>
        </w:r>
      </w:ins>
      <w:ins w:id="135" w:author="Dhanya" w:date="2018-06-28T21:50:00Z">
        <w:r w:rsidR="00F441BD">
          <w:rPr>
            <w:rFonts w:ascii="Times New Roman" w:hAnsi="Times New Roman" w:cs="Times New Roman"/>
            <w:sz w:val="24"/>
            <w:szCs w:val="24"/>
          </w:rPr>
          <w:t xml:space="preserve">n </w:t>
        </w:r>
      </w:ins>
      <w:ins w:id="136" w:author="Dhanya" w:date="2018-06-28T21:46:00Z">
        <w:r w:rsidR="00F3381E">
          <w:rPr>
            <w:rFonts w:ascii="Times New Roman" w:hAnsi="Times New Roman" w:cs="Times New Roman"/>
            <w:sz w:val="24"/>
            <w:szCs w:val="24"/>
          </w:rPr>
          <w:t xml:space="preserve"> important </w:t>
        </w:r>
      </w:ins>
      <w:ins w:id="137" w:author="Dhanya" w:date="2018-06-28T21:59:00Z">
        <w:r w:rsidR="00A74989">
          <w:rPr>
            <w:rFonts w:ascii="Times New Roman" w:hAnsi="Times New Roman" w:cs="Times New Roman"/>
            <w:sz w:val="24"/>
            <w:szCs w:val="24"/>
          </w:rPr>
          <w:t xml:space="preserve">topic </w:t>
        </w:r>
      </w:ins>
      <w:ins w:id="138" w:author="Dhanya" w:date="2018-06-28T21:47:00Z">
        <w:r w:rsidR="00F3381E">
          <w:rPr>
            <w:rFonts w:ascii="Times New Roman" w:hAnsi="Times New Roman" w:cs="Times New Roman"/>
            <w:sz w:val="24"/>
            <w:szCs w:val="24"/>
          </w:rPr>
          <w:t>-</w:t>
        </w:r>
      </w:ins>
      <w:ins w:id="139" w:author="Dhanya" w:date="2018-06-28T15:49:00Z">
        <w:r w:rsidR="0022555B" w:rsidRPr="00AB479D">
          <w:rPr>
            <w:rFonts w:ascii="Times New Roman" w:hAnsi="Times New Roman" w:cs="Times New Roman"/>
            <w:sz w:val="24"/>
            <w:szCs w:val="24"/>
          </w:rPr>
          <w:t>the ethics behind the selection of vaccine for the</w:t>
        </w:r>
      </w:ins>
      <w:del w:id="140" w:author="Dhanya" w:date="2018-06-28T15:49:00Z">
        <w:r w:rsidR="00591862">
          <w:rPr>
            <w:rFonts w:ascii="Times New Roman" w:hAnsi="Times New Roman" w:cs="Times New Roman"/>
            <w:sz w:val="24"/>
            <w:szCs w:val="24"/>
          </w:rPr>
          <w:delText>focus on one Public Health intervention</w:delText>
        </w:r>
      </w:del>
      <w:del w:id="141" w:author="Dhanya" w:date="2018-06-28T21:50:00Z">
        <w:r w:rsidR="00591862" w:rsidDel="00F441BD">
          <w:rPr>
            <w:rFonts w:ascii="Times New Roman" w:hAnsi="Times New Roman" w:cs="Times New Roman"/>
            <w:sz w:val="24"/>
            <w:szCs w:val="24"/>
          </w:rPr>
          <w:delText>, namely</w:delText>
        </w:r>
      </w:del>
      <w:r w:rsidR="00591862">
        <w:rPr>
          <w:rFonts w:ascii="Times New Roman" w:hAnsi="Times New Roman" w:cs="Times New Roman"/>
          <w:sz w:val="24"/>
          <w:szCs w:val="24"/>
        </w:rPr>
        <w:t xml:space="preserve"> vaccination against poliomyelitis (polio) in the Universal Immunisation Programme (</w:t>
      </w:r>
      <w:proofErr w:type="spellStart"/>
      <w:r w:rsidR="00591862">
        <w:rPr>
          <w:rFonts w:ascii="Times New Roman" w:hAnsi="Times New Roman" w:cs="Times New Roman"/>
          <w:sz w:val="24"/>
          <w:szCs w:val="24"/>
        </w:rPr>
        <w:t>UIP</w:t>
      </w:r>
      <w:proofErr w:type="spellEnd"/>
      <w:r w:rsidR="00591862">
        <w:rPr>
          <w:rFonts w:ascii="Times New Roman" w:hAnsi="Times New Roman" w:cs="Times New Roman"/>
          <w:sz w:val="24"/>
          <w:szCs w:val="24"/>
        </w:rPr>
        <w:t>) of the Government of India (</w:t>
      </w:r>
      <w:proofErr w:type="spellStart"/>
      <w:r w:rsidR="00591862">
        <w:rPr>
          <w:rFonts w:ascii="Times New Roman" w:hAnsi="Times New Roman" w:cs="Times New Roman"/>
          <w:sz w:val="24"/>
          <w:szCs w:val="24"/>
        </w:rPr>
        <w:t>GOI</w:t>
      </w:r>
      <w:proofErr w:type="spellEnd"/>
      <w:r w:rsidR="00591862">
        <w:rPr>
          <w:rFonts w:ascii="Times New Roman" w:hAnsi="Times New Roman" w:cs="Times New Roman"/>
          <w:sz w:val="24"/>
          <w:szCs w:val="24"/>
        </w:rPr>
        <w:t xml:space="preserve">). </w:t>
      </w:r>
      <w:ins w:id="142" w:author="Dhanya" w:date="2018-06-28T15:50:00Z">
        <w:r w:rsidR="00591862">
          <w:rPr>
            <w:rFonts w:ascii="Times New Roman" w:hAnsi="Times New Roman" w:cs="Times New Roman"/>
            <w:sz w:val="24"/>
            <w:szCs w:val="24"/>
          </w:rPr>
          <w:t>This debate is carried out in light of traditional ethical principles of non-</w:t>
        </w:r>
        <w:proofErr w:type="spellStart"/>
        <w:r w:rsidR="00591862">
          <w:rPr>
            <w:rFonts w:ascii="Times New Roman" w:hAnsi="Times New Roman" w:cs="Times New Roman"/>
            <w:sz w:val="24"/>
            <w:szCs w:val="24"/>
          </w:rPr>
          <w:t>malficence</w:t>
        </w:r>
        <w:proofErr w:type="spellEnd"/>
        <w:r w:rsidR="00591862">
          <w:rPr>
            <w:rFonts w:ascii="Times New Roman" w:hAnsi="Times New Roman" w:cs="Times New Roman"/>
            <w:sz w:val="24"/>
            <w:szCs w:val="24"/>
          </w:rPr>
          <w:t>, be</w:t>
        </w:r>
        <w:r w:rsidR="00F3381E">
          <w:rPr>
            <w:rFonts w:ascii="Times New Roman" w:hAnsi="Times New Roman" w:cs="Times New Roman"/>
            <w:sz w:val="24"/>
            <w:szCs w:val="24"/>
          </w:rPr>
          <w:t>neficence, autonomy and justice</w:t>
        </w:r>
      </w:ins>
      <w:ins w:id="143" w:author="Dhanya" w:date="2018-06-28T17:08:00Z">
        <w:r w:rsidR="00AB479D">
          <w:rPr>
            <w:rFonts w:ascii="Times New Roman" w:hAnsi="Times New Roman" w:cs="Times New Roman"/>
            <w:sz w:val="24"/>
            <w:szCs w:val="24"/>
          </w:rPr>
          <w:t>.</w:t>
        </w:r>
      </w:ins>
      <w:ins w:id="144" w:author="Dhanya" w:date="2018-06-28T15:50:00Z">
        <w:r w:rsidR="0022555B" w:rsidRPr="00AB479D">
          <w:rPr>
            <w:rFonts w:ascii="Times New Roman" w:hAnsi="Times New Roman" w:cs="Times New Roman"/>
            <w:sz w:val="24"/>
            <w:szCs w:val="24"/>
          </w:rPr>
          <w:t xml:space="preserve"> We present in this paper our assessment of the choice against each element and argue that the choic</w:t>
        </w:r>
        <w:r w:rsidR="00591862">
          <w:rPr>
            <w:rFonts w:ascii="Times New Roman" w:hAnsi="Times New Roman" w:cs="Times New Roman"/>
            <w:sz w:val="24"/>
            <w:szCs w:val="24"/>
          </w:rPr>
          <w:t>e was vitiated due to the non-application of ethics.</w:t>
        </w:r>
      </w:ins>
    </w:p>
    <w:p w:rsidR="00C3212A" w:rsidRPr="00AB479D" w:rsidDel="0022555B" w:rsidRDefault="00591862" w:rsidP="00735E4A">
      <w:pPr>
        <w:spacing w:after="240" w:line="240" w:lineRule="auto"/>
        <w:rPr>
          <w:del w:id="145" w:author="Dhanya" w:date="2018-06-28T15:51:00Z"/>
          <w:rFonts w:ascii="Times New Roman" w:hAnsi="Times New Roman" w:cs="Times New Roman"/>
          <w:sz w:val="24"/>
          <w:szCs w:val="24"/>
        </w:rPr>
      </w:pPr>
      <w:del w:id="146" w:author="Dhanya" w:date="2018-06-28T15:51:00Z">
        <w:r>
          <w:rPr>
            <w:rFonts w:ascii="Times New Roman" w:hAnsi="Times New Roman" w:cs="Times New Roman"/>
            <w:sz w:val="24"/>
            <w:szCs w:val="24"/>
          </w:rPr>
          <w:delText>Immunisation in healthcare setting involves one on one transaction, healthcare professional and the vaccine recipient. As the subject is most often a child, the interaction is with the parent. Here, ethics is relevant as in other healthcare transactions.</w:delText>
        </w:r>
      </w:del>
    </w:p>
    <w:p w:rsidR="00484607" w:rsidRPr="00AB479D" w:rsidRDefault="00591862" w:rsidP="00735E4A">
      <w:pPr>
        <w:spacing w:after="240" w:line="240" w:lineRule="auto"/>
        <w:rPr>
          <w:rFonts w:ascii="Times New Roman" w:hAnsi="Times New Roman" w:cs="Times New Roman"/>
          <w:sz w:val="24"/>
          <w:szCs w:val="24"/>
        </w:rPr>
      </w:pPr>
      <w:del w:id="147" w:author="Dhanya" w:date="2018-06-28T15:51:00Z">
        <w:r>
          <w:rPr>
            <w:rFonts w:ascii="Times New Roman" w:hAnsi="Times New Roman" w:cs="Times New Roman"/>
            <w:sz w:val="24"/>
            <w:szCs w:val="24"/>
          </w:rPr>
          <w:delText xml:space="preserve">On the other hand, in </w:delText>
        </w:r>
      </w:del>
      <w:ins w:id="148" w:author="Dhanya" w:date="2018-06-28T15:51:00Z">
        <w:r>
          <w:rPr>
            <w:rFonts w:ascii="Times New Roman" w:hAnsi="Times New Roman" w:cs="Times New Roman"/>
            <w:sz w:val="24"/>
            <w:szCs w:val="24"/>
          </w:rPr>
          <w:t xml:space="preserve">In </w:t>
        </w:r>
      </w:ins>
      <w:proofErr w:type="spellStart"/>
      <w:r>
        <w:rPr>
          <w:rFonts w:ascii="Times New Roman" w:hAnsi="Times New Roman" w:cs="Times New Roman"/>
          <w:sz w:val="24"/>
          <w:szCs w:val="24"/>
        </w:rPr>
        <w:t>UIP</w:t>
      </w:r>
      <w:proofErr w:type="spellEnd"/>
      <w:r>
        <w:rPr>
          <w:rFonts w:ascii="Times New Roman" w:hAnsi="Times New Roman" w:cs="Times New Roman"/>
          <w:sz w:val="24"/>
          <w:szCs w:val="24"/>
        </w:rPr>
        <w:t xml:space="preserve">, a trained health worker vaccinates all children eligible by age and place of residence. The worker implements a job assigned by the Government under national policy and there is little or no personal choice. While a paediatrician immunising a child in the clinic, under healthcare setting, </w:t>
      </w:r>
      <w:ins w:id="149" w:author="Dhanya" w:date="2018-06-28T15:51:00Z">
        <w:r>
          <w:rPr>
            <w:rFonts w:ascii="Times New Roman" w:hAnsi="Times New Roman" w:cs="Times New Roman"/>
            <w:sz w:val="24"/>
            <w:szCs w:val="24"/>
          </w:rPr>
          <w:t>is involved in one to one transaction with the vaccine recipient and most often the caretaker</w:t>
        </w:r>
      </w:ins>
      <w:ins w:id="150" w:author="Dhanya" w:date="2018-06-28T17:25:00Z">
        <w:r w:rsidR="00402E4A">
          <w:rPr>
            <w:rFonts w:ascii="Times New Roman" w:hAnsi="Times New Roman" w:cs="Times New Roman"/>
            <w:sz w:val="24"/>
            <w:szCs w:val="24"/>
          </w:rPr>
          <w:t xml:space="preserve"> of the minor vaccine </w:t>
        </w:r>
      </w:ins>
      <w:ins w:id="151" w:author="Dhanya" w:date="2018-06-28T21:51:00Z">
        <w:r w:rsidR="00F441BD">
          <w:rPr>
            <w:rFonts w:ascii="Times New Roman" w:hAnsi="Times New Roman" w:cs="Times New Roman"/>
            <w:sz w:val="24"/>
            <w:szCs w:val="24"/>
          </w:rPr>
          <w:t>recipient</w:t>
        </w:r>
      </w:ins>
      <w:ins w:id="152" w:author="Dhanya" w:date="2018-06-28T15:51:00Z">
        <w:r>
          <w:rPr>
            <w:rFonts w:ascii="Times New Roman" w:hAnsi="Times New Roman" w:cs="Times New Roman"/>
            <w:sz w:val="24"/>
            <w:szCs w:val="24"/>
          </w:rPr>
          <w:t>. Th</w:t>
        </w:r>
      </w:ins>
      <w:ins w:id="153" w:author="Dhanya" w:date="2018-06-28T16:59:00Z">
        <w:r>
          <w:rPr>
            <w:rFonts w:ascii="Times New Roman" w:hAnsi="Times New Roman" w:cs="Times New Roman"/>
            <w:sz w:val="24"/>
            <w:szCs w:val="24"/>
          </w:rPr>
          <w:t>e</w:t>
        </w:r>
      </w:ins>
      <w:ins w:id="154" w:author="Dhanya" w:date="2018-06-28T15:51:00Z">
        <w:r>
          <w:rPr>
            <w:rFonts w:ascii="Times New Roman" w:hAnsi="Times New Roman" w:cs="Times New Roman"/>
            <w:sz w:val="24"/>
            <w:szCs w:val="24"/>
          </w:rPr>
          <w:t xml:space="preserve"> paediatrician </w:t>
        </w:r>
      </w:ins>
      <w:r>
        <w:rPr>
          <w:rFonts w:ascii="Times New Roman" w:hAnsi="Times New Roman" w:cs="Times New Roman"/>
          <w:sz w:val="24"/>
          <w:szCs w:val="24"/>
        </w:rPr>
        <w:t xml:space="preserve">may be called to justify the choice of a vaccine in case of a dispute, the health worker immunising children is protected from such disputes as the worker is fulfilling national policy. In case of injury to the child due to a vaccine, the parent apparently has no recourse to compensation under </w:t>
      </w:r>
      <w:proofErr w:type="spellStart"/>
      <w:r>
        <w:rPr>
          <w:rFonts w:ascii="Times New Roman" w:hAnsi="Times New Roman" w:cs="Times New Roman"/>
          <w:sz w:val="24"/>
          <w:szCs w:val="24"/>
        </w:rPr>
        <w:t>UIP</w:t>
      </w:r>
      <w:proofErr w:type="spellEnd"/>
      <w:r>
        <w:rPr>
          <w:rFonts w:ascii="Times New Roman" w:hAnsi="Times New Roman" w:cs="Times New Roman"/>
          <w:sz w:val="24"/>
          <w:szCs w:val="24"/>
        </w:rPr>
        <w:t xml:space="preserve">. Parents have to accept Government policy under </w:t>
      </w:r>
      <w:proofErr w:type="spellStart"/>
      <w:r>
        <w:rPr>
          <w:rFonts w:ascii="Times New Roman" w:hAnsi="Times New Roman" w:cs="Times New Roman"/>
          <w:sz w:val="24"/>
          <w:szCs w:val="24"/>
        </w:rPr>
        <w:t>UIP</w:t>
      </w:r>
      <w:proofErr w:type="spellEnd"/>
      <w:r>
        <w:rPr>
          <w:rFonts w:ascii="Times New Roman" w:hAnsi="Times New Roman" w:cs="Times New Roman"/>
          <w:sz w:val="24"/>
          <w:szCs w:val="24"/>
        </w:rPr>
        <w:t xml:space="preserve"> with regards to the choice of vaccines. Since parents bring children to the worker, consent for giving immunisation is taken for granted. When the worker is instructed to go into houses and immunise children, non-refusal of parent is taken as consent.</w:t>
      </w:r>
    </w:p>
    <w:p w:rsidR="000F110B" w:rsidRPr="00AB479D" w:rsidRDefault="00591862" w:rsidP="00735E4A">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Citizens assume that the Government would have carefully chosen the vaccines to be included in </w:t>
      </w:r>
      <w:proofErr w:type="spellStart"/>
      <w:r>
        <w:rPr>
          <w:rFonts w:ascii="Times New Roman" w:hAnsi="Times New Roman" w:cs="Times New Roman"/>
          <w:sz w:val="24"/>
          <w:szCs w:val="24"/>
        </w:rPr>
        <w:t>UIP</w:t>
      </w:r>
      <w:proofErr w:type="spellEnd"/>
      <w:r>
        <w:rPr>
          <w:rFonts w:ascii="Times New Roman" w:hAnsi="Times New Roman" w:cs="Times New Roman"/>
          <w:sz w:val="24"/>
          <w:szCs w:val="24"/>
        </w:rPr>
        <w:t xml:space="preserve"> based on epidemiological need, safety and efficacy of the vaccine and economic feasibility. All expenses on vaccine delivery side are covered by public funds at the disposal of the Government. Best practices are defined and ensured by staff-training and by supervision. There is a general perception/belief that the programme is in the best interests of society and ethics is either not relevant, or, if relevant implicit in the transaction.  </w:t>
      </w:r>
    </w:p>
    <w:p w:rsidR="002A3DFE" w:rsidRPr="00AB479D" w:rsidRDefault="00591862" w:rsidP="00735E4A">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For many diseases like tuberculosis, diphtheria, tetanus, </w:t>
      </w:r>
      <w:proofErr w:type="spellStart"/>
      <w:r>
        <w:rPr>
          <w:rFonts w:ascii="Times New Roman" w:hAnsi="Times New Roman" w:cs="Times New Roman"/>
          <w:sz w:val="24"/>
          <w:szCs w:val="24"/>
        </w:rPr>
        <w:t>pertussis</w:t>
      </w:r>
      <w:proofErr w:type="spellEnd"/>
      <w:r>
        <w:rPr>
          <w:rFonts w:ascii="Times New Roman" w:hAnsi="Times New Roman" w:cs="Times New Roman"/>
          <w:sz w:val="24"/>
          <w:szCs w:val="24"/>
        </w:rPr>
        <w:t xml:space="preserve"> and measles there is one globally accepted vaccine against each and for that reason there was little need for choice between products when policy was enunciated. In the case of polio, two vaccines with highly </w:t>
      </w:r>
      <w:r>
        <w:rPr>
          <w:rFonts w:ascii="Times New Roman" w:hAnsi="Times New Roman" w:cs="Times New Roman"/>
          <w:sz w:val="24"/>
          <w:szCs w:val="24"/>
        </w:rPr>
        <w:lastRenderedPageBreak/>
        <w:t xml:space="preserve">contrasting properties were available since the 1960s. In 1978 when the National Immunisation Programme as a Public Health intervention was launched, the </w:t>
      </w:r>
      <w:proofErr w:type="spellStart"/>
      <w:r>
        <w:rPr>
          <w:rFonts w:ascii="Times New Roman" w:hAnsi="Times New Roman" w:cs="Times New Roman"/>
          <w:sz w:val="24"/>
          <w:szCs w:val="24"/>
        </w:rPr>
        <w:t>GOI</w:t>
      </w:r>
      <w:proofErr w:type="spellEnd"/>
      <w:r>
        <w:rPr>
          <w:rFonts w:ascii="Times New Roman" w:hAnsi="Times New Roman" w:cs="Times New Roman"/>
          <w:sz w:val="24"/>
          <w:szCs w:val="24"/>
        </w:rPr>
        <w:t xml:space="preserve"> chose one for exclusive use and the other disallowed by non-licensure.</w:t>
      </w:r>
    </w:p>
    <w:p w:rsidR="00A060D7" w:rsidRPr="00AB479D" w:rsidDel="0022555B" w:rsidRDefault="00591862" w:rsidP="00735E4A">
      <w:pPr>
        <w:spacing w:after="240" w:line="240" w:lineRule="auto"/>
        <w:rPr>
          <w:del w:id="155" w:author="Dhanya" w:date="2018-06-28T15:52:00Z"/>
          <w:rFonts w:ascii="Times New Roman" w:hAnsi="Times New Roman" w:cs="Times New Roman"/>
          <w:sz w:val="24"/>
          <w:szCs w:val="24"/>
        </w:rPr>
      </w:pPr>
      <w:del w:id="156" w:author="Dhanya" w:date="2018-06-28T15:52:00Z">
        <w:r>
          <w:rPr>
            <w:rFonts w:ascii="Times New Roman" w:hAnsi="Times New Roman" w:cs="Times New Roman"/>
            <w:sz w:val="24"/>
            <w:szCs w:val="24"/>
          </w:rPr>
          <w:delText>We believe that the policy of choice of one vaccine to the exclusion of the other required careful scrutiny of safety, efficacy, cost considerations and in addition ethical assessment. We also believe that the choice was made without reference to ethical principles, with much adverse consequences.</w:delText>
        </w:r>
      </w:del>
    </w:p>
    <w:p w:rsidR="004F4BF2" w:rsidRPr="00AB479D" w:rsidDel="0022555B" w:rsidRDefault="00591862" w:rsidP="00735E4A">
      <w:pPr>
        <w:spacing w:after="240" w:line="240" w:lineRule="auto"/>
        <w:rPr>
          <w:del w:id="157" w:author="Dhanya" w:date="2018-06-28T15:52:00Z"/>
          <w:rFonts w:ascii="Times New Roman" w:hAnsi="Times New Roman" w:cs="Times New Roman"/>
          <w:sz w:val="24"/>
          <w:szCs w:val="24"/>
        </w:rPr>
      </w:pPr>
      <w:del w:id="158" w:author="Dhanya" w:date="2018-06-28T15:52:00Z">
        <w:r>
          <w:rPr>
            <w:rFonts w:ascii="Times New Roman" w:hAnsi="Times New Roman" w:cs="Times New Roman"/>
            <w:sz w:val="24"/>
            <w:szCs w:val="24"/>
          </w:rPr>
          <w:delText>Medical ethics has the following four elements: non-malficence, beneficence, autonomy and justice (1, 3). We present in this paper our assessment of the choice against each element and argue that the choice was vitiated due to the non-application of ethics.</w:delText>
        </w:r>
      </w:del>
    </w:p>
    <w:p w:rsidR="00C838F6" w:rsidRPr="00AB479D" w:rsidRDefault="00591862" w:rsidP="00735E4A">
      <w:pPr>
        <w:spacing w:before="100" w:beforeAutospacing="1" w:line="240" w:lineRule="auto"/>
        <w:rPr>
          <w:rFonts w:ascii="Times New Roman" w:hAnsi="Times New Roman" w:cs="Times New Roman"/>
          <w:b/>
          <w:sz w:val="24"/>
          <w:szCs w:val="24"/>
        </w:rPr>
      </w:pPr>
      <w:r>
        <w:rPr>
          <w:rFonts w:ascii="Times New Roman" w:hAnsi="Times New Roman" w:cs="Times New Roman"/>
          <w:b/>
          <w:sz w:val="24"/>
          <w:szCs w:val="24"/>
        </w:rPr>
        <w:t>The two polio vaccines</w:t>
      </w:r>
    </w:p>
    <w:p w:rsidR="00C95E43" w:rsidRPr="00AB479D" w:rsidRDefault="00591862" w:rsidP="00C95E43">
      <w:pPr>
        <w:spacing w:after="240" w:line="240" w:lineRule="auto"/>
        <w:rPr>
          <w:rFonts w:ascii="Times New Roman" w:hAnsi="Times New Roman" w:cs="Times New Roman"/>
          <w:sz w:val="24"/>
          <w:szCs w:val="24"/>
        </w:rPr>
      </w:pPr>
      <w:r>
        <w:rPr>
          <w:rFonts w:ascii="Times New Roman" w:hAnsi="Times New Roman" w:cs="Times New Roman"/>
          <w:sz w:val="24"/>
          <w:szCs w:val="24"/>
        </w:rPr>
        <w:t>The inactivated polio vaccine (</w:t>
      </w:r>
      <w:proofErr w:type="spellStart"/>
      <w:r>
        <w:rPr>
          <w:rFonts w:ascii="Times New Roman" w:hAnsi="Times New Roman" w:cs="Times New Roman"/>
          <w:sz w:val="24"/>
          <w:szCs w:val="24"/>
        </w:rPr>
        <w:t>IPV</w:t>
      </w:r>
      <w:proofErr w:type="spellEnd"/>
      <w:r>
        <w:rPr>
          <w:rFonts w:ascii="Times New Roman" w:hAnsi="Times New Roman" w:cs="Times New Roman"/>
          <w:sz w:val="24"/>
          <w:szCs w:val="24"/>
        </w:rPr>
        <w:t>) and live attenuated oral polio vaccine (</w:t>
      </w:r>
      <w:proofErr w:type="spellStart"/>
      <w:r>
        <w:rPr>
          <w:rFonts w:ascii="Times New Roman" w:hAnsi="Times New Roman" w:cs="Times New Roman"/>
          <w:sz w:val="24"/>
          <w:szCs w:val="24"/>
        </w:rPr>
        <w:t>OPV</w:t>
      </w:r>
      <w:proofErr w:type="spellEnd"/>
      <w:r>
        <w:rPr>
          <w:rFonts w:ascii="Times New Roman" w:hAnsi="Times New Roman" w:cs="Times New Roman"/>
          <w:sz w:val="24"/>
          <w:szCs w:val="24"/>
        </w:rPr>
        <w:t>) were both created in the USA during mid-1950s and early 1960s.  The Expanded Programme on Immunisation (</w:t>
      </w:r>
      <w:proofErr w:type="spellStart"/>
      <w:r>
        <w:rPr>
          <w:rFonts w:ascii="Times New Roman" w:hAnsi="Times New Roman" w:cs="Times New Roman"/>
          <w:sz w:val="24"/>
          <w:szCs w:val="24"/>
        </w:rPr>
        <w:t>EPI</w:t>
      </w:r>
      <w:proofErr w:type="spellEnd"/>
      <w:r>
        <w:rPr>
          <w:rFonts w:ascii="Times New Roman" w:hAnsi="Times New Roman" w:cs="Times New Roman"/>
          <w:sz w:val="24"/>
          <w:szCs w:val="24"/>
        </w:rPr>
        <w:t xml:space="preserve">) was launched by the World Health Organisation (WHO) in 1974, in which </w:t>
      </w:r>
      <w:proofErr w:type="spellStart"/>
      <w:r>
        <w:rPr>
          <w:rFonts w:ascii="Times New Roman" w:hAnsi="Times New Roman" w:cs="Times New Roman"/>
          <w:sz w:val="24"/>
          <w:szCs w:val="24"/>
        </w:rPr>
        <w:t>OPV</w:t>
      </w:r>
      <w:proofErr w:type="spellEnd"/>
      <w:r>
        <w:rPr>
          <w:rFonts w:ascii="Times New Roman" w:hAnsi="Times New Roman" w:cs="Times New Roman"/>
          <w:sz w:val="24"/>
          <w:szCs w:val="24"/>
        </w:rPr>
        <w:t xml:space="preserve"> was recommended. India established </w:t>
      </w:r>
      <w:proofErr w:type="spellStart"/>
      <w:r>
        <w:rPr>
          <w:rFonts w:ascii="Times New Roman" w:hAnsi="Times New Roman" w:cs="Times New Roman"/>
          <w:sz w:val="24"/>
          <w:szCs w:val="24"/>
        </w:rPr>
        <w:t>EPI</w:t>
      </w:r>
      <w:proofErr w:type="spellEnd"/>
      <w:r>
        <w:rPr>
          <w:rFonts w:ascii="Times New Roman" w:hAnsi="Times New Roman" w:cs="Times New Roman"/>
          <w:sz w:val="24"/>
          <w:szCs w:val="24"/>
        </w:rPr>
        <w:t xml:space="preserve"> in 1978 and introduced </w:t>
      </w:r>
      <w:proofErr w:type="spellStart"/>
      <w:r>
        <w:rPr>
          <w:rFonts w:ascii="Times New Roman" w:hAnsi="Times New Roman" w:cs="Times New Roman"/>
          <w:sz w:val="24"/>
          <w:szCs w:val="24"/>
        </w:rPr>
        <w:t>OPV</w:t>
      </w:r>
      <w:proofErr w:type="spellEnd"/>
      <w:r>
        <w:rPr>
          <w:rFonts w:ascii="Times New Roman" w:hAnsi="Times New Roman" w:cs="Times New Roman"/>
          <w:sz w:val="24"/>
          <w:szCs w:val="24"/>
        </w:rPr>
        <w:t xml:space="preserve"> in 1979-80 (</w:t>
      </w:r>
      <w:ins w:id="159" w:author="Dhanya" w:date="2018-06-28T16:08:00Z">
        <w:r>
          <w:rPr>
            <w:rFonts w:ascii="Times New Roman" w:hAnsi="Times New Roman" w:cs="Times New Roman"/>
            <w:sz w:val="24"/>
            <w:szCs w:val="24"/>
          </w:rPr>
          <w:t>8</w:t>
        </w:r>
      </w:ins>
      <w:del w:id="160" w:author="Dhanya" w:date="2018-06-28T16:08:00Z">
        <w:r>
          <w:rPr>
            <w:rFonts w:ascii="Times New Roman" w:hAnsi="Times New Roman" w:cs="Times New Roman"/>
            <w:sz w:val="24"/>
            <w:szCs w:val="24"/>
          </w:rPr>
          <w:delText>4</w:delText>
        </w:r>
      </w:del>
      <w:r>
        <w:rPr>
          <w:rFonts w:ascii="Times New Roman" w:hAnsi="Times New Roman" w:cs="Times New Roman"/>
          <w:sz w:val="24"/>
          <w:szCs w:val="24"/>
        </w:rPr>
        <w:t xml:space="preserve">). </w:t>
      </w:r>
      <w:proofErr w:type="spellStart"/>
      <w:r>
        <w:rPr>
          <w:rFonts w:ascii="Times New Roman" w:hAnsi="Times New Roman" w:cs="Times New Roman"/>
          <w:sz w:val="24"/>
          <w:szCs w:val="24"/>
        </w:rPr>
        <w:t>EPI</w:t>
      </w:r>
      <w:proofErr w:type="spellEnd"/>
      <w:r>
        <w:rPr>
          <w:rFonts w:ascii="Times New Roman" w:hAnsi="Times New Roman" w:cs="Times New Roman"/>
          <w:sz w:val="24"/>
          <w:szCs w:val="24"/>
        </w:rPr>
        <w:t xml:space="preserve"> was revised as the </w:t>
      </w:r>
      <w:proofErr w:type="spellStart"/>
      <w:r>
        <w:rPr>
          <w:rFonts w:ascii="Times New Roman" w:hAnsi="Times New Roman" w:cs="Times New Roman"/>
          <w:sz w:val="24"/>
          <w:szCs w:val="24"/>
        </w:rPr>
        <w:t>UIP</w:t>
      </w:r>
      <w:proofErr w:type="spellEnd"/>
      <w:r>
        <w:rPr>
          <w:rFonts w:ascii="Times New Roman" w:hAnsi="Times New Roman" w:cs="Times New Roman"/>
          <w:sz w:val="24"/>
          <w:szCs w:val="24"/>
        </w:rPr>
        <w:t xml:space="preserve"> in 1985(</w:t>
      </w:r>
      <w:ins w:id="161" w:author="Dhanya" w:date="2018-06-28T16:08:00Z">
        <w:r>
          <w:rPr>
            <w:rFonts w:ascii="Times New Roman" w:hAnsi="Times New Roman" w:cs="Times New Roman"/>
            <w:sz w:val="24"/>
            <w:szCs w:val="24"/>
          </w:rPr>
          <w:t>9</w:t>
        </w:r>
      </w:ins>
      <w:del w:id="162" w:author="Dhanya" w:date="2018-06-28T15:58:00Z">
        <w:r>
          <w:rPr>
            <w:rFonts w:ascii="Times New Roman" w:hAnsi="Times New Roman" w:cs="Times New Roman"/>
            <w:sz w:val="24"/>
            <w:szCs w:val="24"/>
          </w:rPr>
          <w:delText>5</w:delText>
        </w:r>
      </w:del>
      <w:r>
        <w:rPr>
          <w:rFonts w:ascii="Times New Roman" w:hAnsi="Times New Roman" w:cs="Times New Roman"/>
          <w:sz w:val="24"/>
          <w:szCs w:val="24"/>
        </w:rPr>
        <w:t>).</w:t>
      </w:r>
    </w:p>
    <w:p w:rsidR="00624FCD" w:rsidRPr="00AB479D" w:rsidRDefault="00591862" w:rsidP="00C95E43">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In the USA and in Europe, </w:t>
      </w:r>
      <w:proofErr w:type="spellStart"/>
      <w:r>
        <w:rPr>
          <w:rFonts w:ascii="Times New Roman" w:hAnsi="Times New Roman" w:cs="Times New Roman"/>
          <w:sz w:val="24"/>
          <w:szCs w:val="24"/>
        </w:rPr>
        <w:t>OPV</w:t>
      </w:r>
      <w:proofErr w:type="spellEnd"/>
      <w:r>
        <w:rPr>
          <w:rFonts w:ascii="Times New Roman" w:hAnsi="Times New Roman" w:cs="Times New Roman"/>
          <w:sz w:val="24"/>
          <w:szCs w:val="24"/>
        </w:rPr>
        <w:t xml:space="preserve"> was highly efficacious with no vaccine failure documented.  However, </w:t>
      </w:r>
      <w:proofErr w:type="spellStart"/>
      <w:r>
        <w:rPr>
          <w:rFonts w:ascii="Times New Roman" w:hAnsi="Times New Roman" w:cs="Times New Roman"/>
          <w:sz w:val="24"/>
          <w:szCs w:val="24"/>
        </w:rPr>
        <w:t>OPV</w:t>
      </w:r>
      <w:proofErr w:type="spellEnd"/>
      <w:r>
        <w:rPr>
          <w:rFonts w:ascii="Times New Roman" w:hAnsi="Times New Roman" w:cs="Times New Roman"/>
          <w:sz w:val="24"/>
          <w:szCs w:val="24"/>
        </w:rPr>
        <w:t xml:space="preserve"> was shown not to be totally safe, with children developing polio caused by vaccine viruses, called vaccine-associated paralytic poliomyelitis (</w:t>
      </w:r>
      <w:proofErr w:type="spellStart"/>
      <w:r>
        <w:rPr>
          <w:rFonts w:ascii="Times New Roman" w:hAnsi="Times New Roman" w:cs="Times New Roman"/>
          <w:sz w:val="24"/>
          <w:szCs w:val="24"/>
        </w:rPr>
        <w:t>VAPP</w:t>
      </w:r>
      <w:proofErr w:type="spellEnd"/>
      <w:r>
        <w:rPr>
          <w:rFonts w:ascii="Times New Roman" w:hAnsi="Times New Roman" w:cs="Times New Roman"/>
          <w:sz w:val="24"/>
          <w:szCs w:val="24"/>
        </w:rPr>
        <w:t>), of which the frequency varied from country to country (</w:t>
      </w:r>
      <w:del w:id="163" w:author="Dhanya" w:date="2018-06-28T15:58:00Z">
        <w:r>
          <w:rPr>
            <w:rFonts w:ascii="Times New Roman" w:hAnsi="Times New Roman" w:cs="Times New Roman"/>
            <w:sz w:val="24"/>
            <w:szCs w:val="24"/>
          </w:rPr>
          <w:delText>6,7</w:delText>
        </w:r>
      </w:del>
      <w:ins w:id="164" w:author="Dhanya" w:date="2018-06-28T16:09:00Z">
        <w:r>
          <w:rPr>
            <w:rFonts w:ascii="Times New Roman" w:hAnsi="Times New Roman" w:cs="Times New Roman"/>
            <w:sz w:val="24"/>
            <w:szCs w:val="24"/>
          </w:rPr>
          <w:t>10</w:t>
        </w:r>
      </w:ins>
      <w:ins w:id="165" w:author="Dhanya" w:date="2018-06-28T15:58:00Z">
        <w:r>
          <w:rPr>
            <w:rFonts w:ascii="Times New Roman" w:hAnsi="Times New Roman" w:cs="Times New Roman"/>
            <w:sz w:val="24"/>
            <w:szCs w:val="24"/>
          </w:rPr>
          <w:t>,1</w:t>
        </w:r>
      </w:ins>
      <w:ins w:id="166" w:author="Dhanya" w:date="2018-06-28T16:09:00Z">
        <w:r>
          <w:rPr>
            <w:rFonts w:ascii="Times New Roman" w:hAnsi="Times New Roman" w:cs="Times New Roman"/>
            <w:sz w:val="24"/>
            <w:szCs w:val="24"/>
          </w:rPr>
          <w:t>1</w:t>
        </w:r>
      </w:ins>
      <w:r>
        <w:rPr>
          <w:rFonts w:ascii="Times New Roman" w:hAnsi="Times New Roman" w:cs="Times New Roman"/>
          <w:sz w:val="24"/>
          <w:szCs w:val="24"/>
        </w:rPr>
        <w:t xml:space="preserve">). In 1982 the WHO strongly recommended that all countries using </w:t>
      </w:r>
      <w:proofErr w:type="spellStart"/>
      <w:r>
        <w:rPr>
          <w:rFonts w:ascii="Times New Roman" w:hAnsi="Times New Roman" w:cs="Times New Roman"/>
          <w:sz w:val="24"/>
          <w:szCs w:val="24"/>
        </w:rPr>
        <w:t>OPV</w:t>
      </w:r>
      <w:proofErr w:type="spellEnd"/>
      <w:r>
        <w:rPr>
          <w:rFonts w:ascii="Times New Roman" w:hAnsi="Times New Roman" w:cs="Times New Roman"/>
          <w:sz w:val="24"/>
          <w:szCs w:val="24"/>
        </w:rPr>
        <w:t xml:space="preserve"> should establish surveillance to monitor the frequency of </w:t>
      </w:r>
      <w:proofErr w:type="spellStart"/>
      <w:r>
        <w:rPr>
          <w:rFonts w:ascii="Times New Roman" w:hAnsi="Times New Roman" w:cs="Times New Roman"/>
          <w:sz w:val="24"/>
          <w:szCs w:val="24"/>
        </w:rPr>
        <w:t>VAPP</w:t>
      </w:r>
      <w:proofErr w:type="spellEnd"/>
      <w:r>
        <w:rPr>
          <w:rFonts w:ascii="Times New Roman" w:hAnsi="Times New Roman" w:cs="Times New Roman"/>
          <w:sz w:val="24"/>
          <w:szCs w:val="24"/>
        </w:rPr>
        <w:t>, so that further decisions could be made on its frequency (</w:t>
      </w:r>
      <w:ins w:id="167" w:author="Dhanya" w:date="2018-06-28T15:59:00Z">
        <w:r>
          <w:rPr>
            <w:rFonts w:ascii="Times New Roman" w:hAnsi="Times New Roman" w:cs="Times New Roman"/>
            <w:sz w:val="24"/>
            <w:szCs w:val="24"/>
          </w:rPr>
          <w:t>1</w:t>
        </w:r>
      </w:ins>
      <w:ins w:id="168" w:author="Dhanya" w:date="2018-06-28T16:09:00Z">
        <w:r>
          <w:rPr>
            <w:rFonts w:ascii="Times New Roman" w:hAnsi="Times New Roman" w:cs="Times New Roman"/>
            <w:sz w:val="24"/>
            <w:szCs w:val="24"/>
          </w:rPr>
          <w:t>1</w:t>
        </w:r>
      </w:ins>
      <w:del w:id="169" w:author="Dhanya" w:date="2018-06-28T15:59:00Z">
        <w:r>
          <w:rPr>
            <w:rFonts w:ascii="Times New Roman" w:hAnsi="Times New Roman" w:cs="Times New Roman"/>
            <w:sz w:val="24"/>
            <w:szCs w:val="24"/>
          </w:rPr>
          <w:delText>7</w:delText>
        </w:r>
      </w:del>
      <w:r>
        <w:rPr>
          <w:rFonts w:ascii="Times New Roman" w:hAnsi="Times New Roman" w:cs="Times New Roman"/>
          <w:sz w:val="24"/>
          <w:szCs w:val="24"/>
        </w:rPr>
        <w:t xml:space="preserve">). The </w:t>
      </w:r>
      <w:proofErr w:type="spellStart"/>
      <w:r>
        <w:rPr>
          <w:rFonts w:ascii="Times New Roman" w:hAnsi="Times New Roman" w:cs="Times New Roman"/>
          <w:sz w:val="24"/>
          <w:szCs w:val="24"/>
        </w:rPr>
        <w:t>EPI</w:t>
      </w:r>
      <w:proofErr w:type="spellEnd"/>
      <w:r>
        <w:rPr>
          <w:rFonts w:ascii="Times New Roman" w:hAnsi="Times New Roman" w:cs="Times New Roman"/>
          <w:sz w:val="24"/>
          <w:szCs w:val="24"/>
        </w:rPr>
        <w:t xml:space="preserve"> in India did not comply.</w:t>
      </w:r>
      <w:r w:rsidR="00C869DC" w:rsidRPr="00C869DC">
        <w:rPr>
          <w:rFonts w:ascii="Times New Roman" w:hAnsi="Times New Roman" w:cs="Times New Roman"/>
          <w:sz w:val="24"/>
          <w:szCs w:val="24"/>
          <w:rPrChange w:id="170" w:author="Dhanya" w:date="2018-06-28T17:06:00Z">
            <w:rPr/>
          </w:rPrChange>
        </w:rPr>
        <w:t xml:space="preserve"> </w:t>
      </w:r>
    </w:p>
    <w:p w:rsidR="003479FB" w:rsidRPr="00AB479D" w:rsidRDefault="00591862" w:rsidP="00735E4A">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Before India established </w:t>
      </w:r>
      <w:proofErr w:type="spellStart"/>
      <w:r>
        <w:rPr>
          <w:rFonts w:ascii="Times New Roman" w:hAnsi="Times New Roman" w:cs="Times New Roman"/>
          <w:sz w:val="24"/>
          <w:szCs w:val="24"/>
        </w:rPr>
        <w:t>EPI</w:t>
      </w:r>
      <w:proofErr w:type="spellEnd"/>
      <w:r>
        <w:rPr>
          <w:rFonts w:ascii="Times New Roman" w:hAnsi="Times New Roman" w:cs="Times New Roman"/>
          <w:sz w:val="24"/>
          <w:szCs w:val="24"/>
        </w:rPr>
        <w:t xml:space="preserve">, data from within the country had showed sub-optimal vaccine efficacy of </w:t>
      </w:r>
      <w:proofErr w:type="spellStart"/>
      <w:r>
        <w:rPr>
          <w:rFonts w:ascii="Times New Roman" w:hAnsi="Times New Roman" w:cs="Times New Roman"/>
          <w:sz w:val="24"/>
          <w:szCs w:val="24"/>
        </w:rPr>
        <w:t>OPV</w:t>
      </w:r>
      <w:proofErr w:type="spellEnd"/>
      <w:r>
        <w:rPr>
          <w:rFonts w:ascii="Times New Roman" w:hAnsi="Times New Roman" w:cs="Times New Roman"/>
          <w:sz w:val="24"/>
          <w:szCs w:val="24"/>
        </w:rPr>
        <w:t xml:space="preserve"> (</w:t>
      </w:r>
      <w:del w:id="171" w:author="Dhanya" w:date="2018-06-28T15:59:00Z">
        <w:r>
          <w:rPr>
            <w:rFonts w:ascii="Times New Roman" w:hAnsi="Times New Roman" w:cs="Times New Roman"/>
            <w:sz w:val="24"/>
            <w:szCs w:val="24"/>
          </w:rPr>
          <w:delText>8-11</w:delText>
        </w:r>
      </w:del>
      <w:ins w:id="172" w:author="Dhanya" w:date="2018-06-28T15:59:00Z">
        <w:r>
          <w:rPr>
            <w:rFonts w:ascii="Times New Roman" w:hAnsi="Times New Roman" w:cs="Times New Roman"/>
            <w:sz w:val="24"/>
            <w:szCs w:val="24"/>
          </w:rPr>
          <w:t>1</w:t>
        </w:r>
      </w:ins>
      <w:ins w:id="173" w:author="Dhanya" w:date="2018-06-28T16:09:00Z">
        <w:r>
          <w:rPr>
            <w:rFonts w:ascii="Times New Roman" w:hAnsi="Times New Roman" w:cs="Times New Roman"/>
            <w:sz w:val="24"/>
            <w:szCs w:val="24"/>
          </w:rPr>
          <w:t>2</w:t>
        </w:r>
      </w:ins>
      <w:ins w:id="174" w:author="Dhanya" w:date="2018-06-28T15:59:00Z">
        <w:r>
          <w:rPr>
            <w:rFonts w:ascii="Times New Roman" w:hAnsi="Times New Roman" w:cs="Times New Roman"/>
            <w:sz w:val="24"/>
            <w:szCs w:val="24"/>
          </w:rPr>
          <w:t>-1</w:t>
        </w:r>
      </w:ins>
      <w:ins w:id="175" w:author="Dhanya" w:date="2018-06-28T16:09:00Z">
        <w:r>
          <w:rPr>
            <w:rFonts w:ascii="Times New Roman" w:hAnsi="Times New Roman" w:cs="Times New Roman"/>
            <w:sz w:val="24"/>
            <w:szCs w:val="24"/>
          </w:rPr>
          <w:t>5</w:t>
        </w:r>
      </w:ins>
      <w:r>
        <w:rPr>
          <w:rFonts w:ascii="Times New Roman" w:hAnsi="Times New Roman" w:cs="Times New Roman"/>
          <w:sz w:val="24"/>
          <w:szCs w:val="24"/>
        </w:rPr>
        <w:t xml:space="preserve">).  The Government of India had access to information from many sources, on the comparative parameters of both vaccines. Thus, India faced problems with both efficacy and safety of </w:t>
      </w:r>
      <w:proofErr w:type="spellStart"/>
      <w:r>
        <w:rPr>
          <w:rFonts w:ascii="Times New Roman" w:hAnsi="Times New Roman" w:cs="Times New Roman"/>
          <w:sz w:val="24"/>
          <w:szCs w:val="24"/>
        </w:rPr>
        <w:t>OPV</w:t>
      </w:r>
      <w:proofErr w:type="spellEnd"/>
      <w:r>
        <w:rPr>
          <w:rFonts w:ascii="Times New Roman" w:hAnsi="Times New Roman" w:cs="Times New Roman"/>
          <w:sz w:val="24"/>
          <w:szCs w:val="24"/>
        </w:rPr>
        <w:t xml:space="preserve">. On the other hand, studies on </w:t>
      </w:r>
      <w:proofErr w:type="spellStart"/>
      <w:r>
        <w:rPr>
          <w:rFonts w:ascii="Times New Roman" w:hAnsi="Times New Roman" w:cs="Times New Roman"/>
          <w:sz w:val="24"/>
          <w:szCs w:val="24"/>
        </w:rPr>
        <w:t>IPV</w:t>
      </w:r>
      <w:proofErr w:type="spellEnd"/>
      <w:r>
        <w:rPr>
          <w:rFonts w:ascii="Times New Roman" w:hAnsi="Times New Roman" w:cs="Times New Roman"/>
          <w:sz w:val="24"/>
          <w:szCs w:val="24"/>
        </w:rPr>
        <w:t xml:space="preserve"> in India, limited because </w:t>
      </w:r>
      <w:proofErr w:type="spellStart"/>
      <w:r>
        <w:rPr>
          <w:rFonts w:ascii="Times New Roman" w:hAnsi="Times New Roman" w:cs="Times New Roman"/>
          <w:sz w:val="24"/>
          <w:szCs w:val="24"/>
        </w:rPr>
        <w:t>IPV</w:t>
      </w:r>
      <w:proofErr w:type="spellEnd"/>
      <w:r>
        <w:rPr>
          <w:rFonts w:ascii="Times New Roman" w:hAnsi="Times New Roman" w:cs="Times New Roman"/>
          <w:sz w:val="24"/>
          <w:szCs w:val="24"/>
        </w:rPr>
        <w:t xml:space="preserve"> was not licensed and not available to the public, had shown very high vaccine efficacy, on par with experience in other countries (</w:t>
      </w:r>
      <w:ins w:id="176" w:author="Dhanya" w:date="2018-06-28T15:59:00Z">
        <w:r>
          <w:rPr>
            <w:rFonts w:ascii="Times New Roman" w:hAnsi="Times New Roman" w:cs="Times New Roman"/>
            <w:sz w:val="24"/>
            <w:szCs w:val="24"/>
          </w:rPr>
          <w:t>1</w:t>
        </w:r>
      </w:ins>
      <w:ins w:id="177" w:author="Dhanya" w:date="2018-06-28T16:09:00Z">
        <w:r>
          <w:rPr>
            <w:rFonts w:ascii="Times New Roman" w:hAnsi="Times New Roman" w:cs="Times New Roman"/>
            <w:sz w:val="24"/>
            <w:szCs w:val="24"/>
          </w:rPr>
          <w:t>6</w:t>
        </w:r>
      </w:ins>
      <w:del w:id="178" w:author="Dhanya" w:date="2018-06-28T15:59:00Z">
        <w:r>
          <w:rPr>
            <w:rFonts w:ascii="Times New Roman" w:hAnsi="Times New Roman" w:cs="Times New Roman"/>
            <w:sz w:val="24"/>
            <w:szCs w:val="24"/>
          </w:rPr>
          <w:delText>12</w:delText>
        </w:r>
      </w:del>
      <w:r>
        <w:rPr>
          <w:rFonts w:ascii="Times New Roman" w:hAnsi="Times New Roman" w:cs="Times New Roman"/>
          <w:sz w:val="24"/>
          <w:szCs w:val="24"/>
        </w:rPr>
        <w:t>).</w:t>
      </w:r>
    </w:p>
    <w:p w:rsidR="0076475F" w:rsidRPr="00AB479D" w:rsidRDefault="00591862" w:rsidP="00735E4A">
      <w:pPr>
        <w:spacing w:after="240" w:line="240" w:lineRule="auto"/>
        <w:rPr>
          <w:rFonts w:ascii="Times New Roman" w:hAnsi="Times New Roman" w:cs="Times New Roman"/>
          <w:sz w:val="24"/>
          <w:szCs w:val="24"/>
        </w:rPr>
      </w:pPr>
      <w:bookmarkStart w:id="179" w:name="ref47"/>
      <w:bookmarkEnd w:id="179"/>
      <w:r>
        <w:rPr>
          <w:rFonts w:ascii="Times New Roman" w:hAnsi="Times New Roman" w:cs="Times New Roman"/>
          <w:sz w:val="24"/>
          <w:szCs w:val="24"/>
        </w:rPr>
        <w:t xml:space="preserve">Experience from other countries using </w:t>
      </w:r>
      <w:proofErr w:type="spellStart"/>
      <w:r>
        <w:rPr>
          <w:rFonts w:ascii="Times New Roman" w:hAnsi="Times New Roman" w:cs="Times New Roman"/>
          <w:sz w:val="24"/>
          <w:szCs w:val="24"/>
        </w:rPr>
        <w:t>IPV</w:t>
      </w:r>
      <w:proofErr w:type="spellEnd"/>
      <w:r>
        <w:rPr>
          <w:rFonts w:ascii="Times New Roman" w:hAnsi="Times New Roman" w:cs="Times New Roman"/>
          <w:sz w:val="24"/>
          <w:szCs w:val="24"/>
        </w:rPr>
        <w:t xml:space="preserve"> had shown complete safety, unparalleled by almost any other vaccine (</w:t>
      </w:r>
      <w:del w:id="180" w:author="Dhanya" w:date="2018-06-28T15:59:00Z">
        <w:r>
          <w:rPr>
            <w:rFonts w:ascii="Times New Roman" w:hAnsi="Times New Roman" w:cs="Times New Roman"/>
            <w:sz w:val="24"/>
            <w:szCs w:val="24"/>
          </w:rPr>
          <w:delText>7</w:delText>
        </w:r>
      </w:del>
      <w:ins w:id="181" w:author="Dhanya" w:date="2018-06-28T15:59:00Z">
        <w:r>
          <w:rPr>
            <w:rFonts w:ascii="Times New Roman" w:hAnsi="Times New Roman" w:cs="Times New Roman"/>
            <w:sz w:val="24"/>
            <w:szCs w:val="24"/>
          </w:rPr>
          <w:t>1</w:t>
        </w:r>
      </w:ins>
      <w:ins w:id="182" w:author="Dhanya" w:date="2018-06-28T16:09:00Z">
        <w:r>
          <w:rPr>
            <w:rFonts w:ascii="Times New Roman" w:hAnsi="Times New Roman" w:cs="Times New Roman"/>
            <w:sz w:val="24"/>
            <w:szCs w:val="24"/>
          </w:rPr>
          <w:t>1</w:t>
        </w:r>
      </w:ins>
      <w:r>
        <w:rPr>
          <w:rFonts w:ascii="Times New Roman" w:hAnsi="Times New Roman" w:cs="Times New Roman"/>
          <w:sz w:val="24"/>
          <w:szCs w:val="24"/>
        </w:rPr>
        <w:t>).</w:t>
      </w:r>
    </w:p>
    <w:p w:rsidR="00DA7872" w:rsidRPr="00AB479D" w:rsidRDefault="00591862" w:rsidP="00735E4A">
      <w:pPr>
        <w:spacing w:before="100" w:beforeAutospacing="1" w:line="240" w:lineRule="auto"/>
        <w:rPr>
          <w:rFonts w:ascii="Times New Roman" w:hAnsi="Times New Roman" w:cs="Times New Roman"/>
          <w:b/>
          <w:sz w:val="24"/>
          <w:szCs w:val="24"/>
        </w:rPr>
      </w:pPr>
      <w:bookmarkStart w:id="183" w:name="ref76"/>
      <w:bookmarkEnd w:id="183"/>
      <w:r>
        <w:rPr>
          <w:rFonts w:ascii="Times New Roman" w:hAnsi="Times New Roman" w:cs="Times New Roman"/>
          <w:b/>
          <w:sz w:val="24"/>
          <w:szCs w:val="24"/>
        </w:rPr>
        <w:t>Application of ethical principles</w:t>
      </w:r>
    </w:p>
    <w:p w:rsidR="00FE1BFF" w:rsidRPr="00AB479D" w:rsidRDefault="00591862" w:rsidP="00735E4A">
      <w:pPr>
        <w:spacing w:after="240" w:line="240" w:lineRule="auto"/>
        <w:rPr>
          <w:rFonts w:ascii="Times New Roman" w:hAnsi="Times New Roman" w:cs="Times New Roman"/>
          <w:sz w:val="24"/>
          <w:szCs w:val="24"/>
        </w:rPr>
      </w:pPr>
      <w:r>
        <w:rPr>
          <w:rFonts w:ascii="Times New Roman" w:hAnsi="Times New Roman" w:cs="Times New Roman"/>
          <w:b/>
          <w:bCs/>
          <w:sz w:val="24"/>
          <w:szCs w:val="24"/>
        </w:rPr>
        <w:t>Non-</w:t>
      </w:r>
      <w:proofErr w:type="spellStart"/>
      <w:r>
        <w:rPr>
          <w:rFonts w:ascii="Times New Roman" w:hAnsi="Times New Roman" w:cs="Times New Roman"/>
          <w:b/>
          <w:bCs/>
          <w:sz w:val="24"/>
          <w:szCs w:val="24"/>
        </w:rPr>
        <w:t>malficence</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The first ethical principle is to do no harm.  </w:t>
      </w:r>
      <w:proofErr w:type="spellStart"/>
      <w:r>
        <w:rPr>
          <w:rFonts w:ascii="Times New Roman" w:hAnsi="Times New Roman" w:cs="Times New Roman"/>
          <w:sz w:val="24"/>
          <w:szCs w:val="24"/>
        </w:rPr>
        <w:t>OPV</w:t>
      </w:r>
      <w:proofErr w:type="spellEnd"/>
      <w:r>
        <w:rPr>
          <w:rFonts w:ascii="Times New Roman" w:hAnsi="Times New Roman" w:cs="Times New Roman"/>
          <w:sz w:val="24"/>
          <w:szCs w:val="24"/>
        </w:rPr>
        <w:t xml:space="preserve"> carried a small but definite risk of </w:t>
      </w:r>
      <w:proofErr w:type="spellStart"/>
      <w:r>
        <w:rPr>
          <w:rFonts w:ascii="Times New Roman" w:hAnsi="Times New Roman" w:cs="Times New Roman"/>
          <w:sz w:val="24"/>
          <w:szCs w:val="24"/>
        </w:rPr>
        <w:t>VAPP</w:t>
      </w:r>
      <w:proofErr w:type="spellEnd"/>
      <w:r>
        <w:rPr>
          <w:rFonts w:ascii="Times New Roman" w:hAnsi="Times New Roman" w:cs="Times New Roman"/>
          <w:sz w:val="24"/>
          <w:szCs w:val="24"/>
        </w:rPr>
        <w:t xml:space="preserve"> (</w:t>
      </w:r>
      <w:del w:id="184" w:author="Dhanya" w:date="2018-06-28T15:59:00Z">
        <w:r>
          <w:rPr>
            <w:rFonts w:ascii="Times New Roman" w:hAnsi="Times New Roman" w:cs="Times New Roman"/>
            <w:sz w:val="24"/>
            <w:szCs w:val="24"/>
          </w:rPr>
          <w:delText>6, 7</w:delText>
        </w:r>
      </w:del>
      <w:ins w:id="185" w:author="Dhanya" w:date="2018-06-28T16:09:00Z">
        <w:r>
          <w:rPr>
            <w:rFonts w:ascii="Times New Roman" w:hAnsi="Times New Roman" w:cs="Times New Roman"/>
            <w:sz w:val="24"/>
            <w:szCs w:val="24"/>
          </w:rPr>
          <w:t>10</w:t>
        </w:r>
      </w:ins>
      <w:proofErr w:type="gramStart"/>
      <w:ins w:id="186" w:author="Dhanya" w:date="2018-06-28T15:59:00Z">
        <w:r>
          <w:rPr>
            <w:rFonts w:ascii="Times New Roman" w:hAnsi="Times New Roman" w:cs="Times New Roman"/>
            <w:sz w:val="24"/>
            <w:szCs w:val="24"/>
          </w:rPr>
          <w:t>,1</w:t>
        </w:r>
      </w:ins>
      <w:ins w:id="187" w:author="Dhanya" w:date="2018-06-28T16:09:00Z">
        <w:r>
          <w:rPr>
            <w:rFonts w:ascii="Times New Roman" w:hAnsi="Times New Roman" w:cs="Times New Roman"/>
            <w:sz w:val="24"/>
            <w:szCs w:val="24"/>
          </w:rPr>
          <w:t>1</w:t>
        </w:r>
      </w:ins>
      <w:proofErr w:type="gramEnd"/>
      <w:r>
        <w:rPr>
          <w:rFonts w:ascii="Times New Roman" w:hAnsi="Times New Roman" w:cs="Times New Roman"/>
          <w:sz w:val="24"/>
          <w:szCs w:val="24"/>
        </w:rPr>
        <w:t>). When comparing one completely safe vaccine (</w:t>
      </w:r>
      <w:proofErr w:type="spellStart"/>
      <w:r>
        <w:rPr>
          <w:rFonts w:ascii="Times New Roman" w:hAnsi="Times New Roman" w:cs="Times New Roman"/>
          <w:sz w:val="24"/>
          <w:szCs w:val="24"/>
        </w:rPr>
        <w:t>IPV</w:t>
      </w:r>
      <w:proofErr w:type="spellEnd"/>
      <w:r>
        <w:rPr>
          <w:rFonts w:ascii="Times New Roman" w:hAnsi="Times New Roman" w:cs="Times New Roman"/>
          <w:sz w:val="24"/>
          <w:szCs w:val="24"/>
        </w:rPr>
        <w:t>) and the other not completely safe (</w:t>
      </w:r>
      <w:proofErr w:type="spellStart"/>
      <w:r>
        <w:rPr>
          <w:rFonts w:ascii="Times New Roman" w:hAnsi="Times New Roman" w:cs="Times New Roman"/>
          <w:sz w:val="24"/>
          <w:szCs w:val="24"/>
        </w:rPr>
        <w:t>OPV</w:t>
      </w:r>
      <w:proofErr w:type="spellEnd"/>
      <w:r>
        <w:rPr>
          <w:rFonts w:ascii="Times New Roman" w:hAnsi="Times New Roman" w:cs="Times New Roman"/>
          <w:sz w:val="24"/>
          <w:szCs w:val="24"/>
        </w:rPr>
        <w:t>), choosing the latter fails the test of non-</w:t>
      </w:r>
      <w:proofErr w:type="spellStart"/>
      <w:r>
        <w:rPr>
          <w:rFonts w:ascii="Times New Roman" w:hAnsi="Times New Roman" w:cs="Times New Roman"/>
          <w:sz w:val="24"/>
          <w:szCs w:val="24"/>
        </w:rPr>
        <w:t>malficence</w:t>
      </w:r>
      <w:proofErr w:type="spellEnd"/>
      <w:r>
        <w:rPr>
          <w:rFonts w:ascii="Times New Roman" w:hAnsi="Times New Roman" w:cs="Times New Roman"/>
          <w:sz w:val="24"/>
          <w:szCs w:val="24"/>
        </w:rPr>
        <w:t xml:space="preserve">, unless there was any over-riding reason to choose the former.  There was no such over-riding reason. USA had also chosen to use </w:t>
      </w:r>
      <w:proofErr w:type="spellStart"/>
      <w:r>
        <w:rPr>
          <w:rFonts w:ascii="Times New Roman" w:hAnsi="Times New Roman" w:cs="Times New Roman"/>
          <w:sz w:val="24"/>
          <w:szCs w:val="24"/>
        </w:rPr>
        <w:t>OPV</w:t>
      </w:r>
      <w:proofErr w:type="spellEnd"/>
      <w:r>
        <w:rPr>
          <w:rFonts w:ascii="Times New Roman" w:hAnsi="Times New Roman" w:cs="Times New Roman"/>
          <w:sz w:val="24"/>
          <w:szCs w:val="24"/>
        </w:rPr>
        <w:t xml:space="preserve"> exclusively, but there every child with </w:t>
      </w:r>
      <w:proofErr w:type="spellStart"/>
      <w:r>
        <w:rPr>
          <w:rFonts w:ascii="Times New Roman" w:hAnsi="Times New Roman" w:cs="Times New Roman"/>
          <w:sz w:val="24"/>
          <w:szCs w:val="24"/>
        </w:rPr>
        <w:t>VAPP</w:t>
      </w:r>
      <w:proofErr w:type="spellEnd"/>
      <w:r>
        <w:rPr>
          <w:rFonts w:ascii="Times New Roman" w:hAnsi="Times New Roman" w:cs="Times New Roman"/>
          <w:sz w:val="24"/>
          <w:szCs w:val="24"/>
        </w:rPr>
        <w:t xml:space="preserve"> was identified and monetarily compensated (</w:t>
      </w:r>
      <w:del w:id="188" w:author="Dhanya" w:date="2018-06-28T16:00:00Z">
        <w:r>
          <w:rPr>
            <w:rFonts w:ascii="Times New Roman" w:hAnsi="Times New Roman" w:cs="Times New Roman"/>
            <w:sz w:val="24"/>
            <w:szCs w:val="24"/>
          </w:rPr>
          <w:delText>6</w:delText>
        </w:r>
      </w:del>
      <w:ins w:id="189" w:author="Dhanya" w:date="2018-06-28T16:09:00Z">
        <w:r>
          <w:rPr>
            <w:rFonts w:ascii="Times New Roman" w:hAnsi="Times New Roman" w:cs="Times New Roman"/>
            <w:sz w:val="24"/>
            <w:szCs w:val="24"/>
          </w:rPr>
          <w:t>10</w:t>
        </w:r>
      </w:ins>
      <w:r>
        <w:rPr>
          <w:rFonts w:ascii="Times New Roman" w:hAnsi="Times New Roman" w:cs="Times New Roman"/>
          <w:sz w:val="24"/>
          <w:szCs w:val="24"/>
        </w:rPr>
        <w:t xml:space="preserve">).  India had ignored the problem of </w:t>
      </w:r>
      <w:proofErr w:type="spellStart"/>
      <w:r>
        <w:rPr>
          <w:rFonts w:ascii="Times New Roman" w:hAnsi="Times New Roman" w:cs="Times New Roman"/>
          <w:sz w:val="24"/>
          <w:szCs w:val="24"/>
        </w:rPr>
        <w:t>VAPP</w:t>
      </w:r>
      <w:proofErr w:type="spellEnd"/>
      <w:r>
        <w:rPr>
          <w:rFonts w:ascii="Times New Roman" w:hAnsi="Times New Roman" w:cs="Times New Roman"/>
          <w:sz w:val="24"/>
          <w:szCs w:val="24"/>
        </w:rPr>
        <w:t xml:space="preserve"> until their numbers were counted; 181, 129 and 109 </w:t>
      </w:r>
      <w:proofErr w:type="spellStart"/>
      <w:r>
        <w:rPr>
          <w:rFonts w:ascii="Times New Roman" w:hAnsi="Times New Roman" w:cs="Times New Roman"/>
          <w:sz w:val="24"/>
          <w:szCs w:val="24"/>
        </w:rPr>
        <w:t>VAPP</w:t>
      </w:r>
      <w:proofErr w:type="spellEnd"/>
      <w:r>
        <w:rPr>
          <w:rFonts w:ascii="Times New Roman" w:hAnsi="Times New Roman" w:cs="Times New Roman"/>
          <w:sz w:val="24"/>
          <w:szCs w:val="24"/>
        </w:rPr>
        <w:t xml:space="preserve"> cases were reported in 1999, 2000 and 2001, respectively (</w:t>
      </w:r>
      <w:del w:id="190" w:author="Dhanya" w:date="2018-06-28T16:00:00Z">
        <w:r>
          <w:rPr>
            <w:rFonts w:ascii="Times New Roman" w:hAnsi="Times New Roman" w:cs="Times New Roman"/>
            <w:sz w:val="24"/>
            <w:szCs w:val="24"/>
          </w:rPr>
          <w:delText>13</w:delText>
        </w:r>
      </w:del>
      <w:ins w:id="191" w:author="Dhanya" w:date="2018-06-28T16:00:00Z">
        <w:r>
          <w:rPr>
            <w:rFonts w:ascii="Times New Roman" w:hAnsi="Times New Roman" w:cs="Times New Roman"/>
            <w:sz w:val="24"/>
            <w:szCs w:val="24"/>
          </w:rPr>
          <w:t>1</w:t>
        </w:r>
      </w:ins>
      <w:ins w:id="192" w:author="Dhanya" w:date="2018-06-28T16:09:00Z">
        <w:r>
          <w:rPr>
            <w:rFonts w:ascii="Times New Roman" w:hAnsi="Times New Roman" w:cs="Times New Roman"/>
            <w:sz w:val="24"/>
            <w:szCs w:val="24"/>
          </w:rPr>
          <w:t>7</w:t>
        </w:r>
      </w:ins>
      <w:r>
        <w:rPr>
          <w:rFonts w:ascii="Times New Roman" w:hAnsi="Times New Roman" w:cs="Times New Roman"/>
          <w:sz w:val="24"/>
          <w:szCs w:val="24"/>
        </w:rPr>
        <w:t xml:space="preserve">). </w:t>
      </w:r>
    </w:p>
    <w:p w:rsidR="00A83700" w:rsidRPr="00AB479D" w:rsidRDefault="00591862" w:rsidP="00735E4A">
      <w:pPr>
        <w:spacing w:after="24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Moreover, with </w:t>
      </w:r>
      <w:proofErr w:type="spellStart"/>
      <w:r>
        <w:rPr>
          <w:rFonts w:ascii="Times New Roman" w:hAnsi="Times New Roman" w:cs="Times New Roman"/>
          <w:sz w:val="24"/>
          <w:szCs w:val="24"/>
        </w:rPr>
        <w:t>OPV</w:t>
      </w:r>
      <w:proofErr w:type="spellEnd"/>
      <w:r>
        <w:rPr>
          <w:rFonts w:ascii="Times New Roman" w:hAnsi="Times New Roman" w:cs="Times New Roman"/>
          <w:sz w:val="24"/>
          <w:szCs w:val="24"/>
        </w:rPr>
        <w:t>, many children with primary immunodeficiency developed polio (</w:t>
      </w:r>
      <w:del w:id="193" w:author="Dhanya" w:date="2018-06-28T16:00:00Z">
        <w:r>
          <w:rPr>
            <w:rFonts w:ascii="Times New Roman" w:hAnsi="Times New Roman" w:cs="Times New Roman"/>
            <w:sz w:val="24"/>
            <w:szCs w:val="24"/>
          </w:rPr>
          <w:delText>14</w:delText>
        </w:r>
      </w:del>
      <w:ins w:id="194" w:author="Dhanya" w:date="2018-06-28T16:00:00Z">
        <w:r>
          <w:rPr>
            <w:rFonts w:ascii="Times New Roman" w:hAnsi="Times New Roman" w:cs="Times New Roman"/>
            <w:sz w:val="24"/>
            <w:szCs w:val="24"/>
          </w:rPr>
          <w:t>1</w:t>
        </w:r>
      </w:ins>
      <w:ins w:id="195" w:author="Dhanya" w:date="2018-06-28T16:09:00Z">
        <w:r>
          <w:rPr>
            <w:rFonts w:ascii="Times New Roman" w:hAnsi="Times New Roman" w:cs="Times New Roman"/>
            <w:sz w:val="24"/>
            <w:szCs w:val="24"/>
          </w:rPr>
          <w:t>8</w:t>
        </w:r>
      </w:ins>
      <w:r>
        <w:rPr>
          <w:rFonts w:ascii="Times New Roman" w:hAnsi="Times New Roman" w:cs="Times New Roman"/>
          <w:sz w:val="24"/>
          <w:szCs w:val="24"/>
        </w:rPr>
        <w:t>). Others became chronically infected with vaccine viruses and shed them for long periods of time (</w:t>
      </w:r>
      <w:ins w:id="196" w:author="Dhanya" w:date="2018-06-28T16:00:00Z">
        <w:r>
          <w:rPr>
            <w:rFonts w:ascii="Times New Roman" w:hAnsi="Times New Roman" w:cs="Times New Roman"/>
            <w:sz w:val="24"/>
            <w:szCs w:val="24"/>
          </w:rPr>
          <w:t>1</w:t>
        </w:r>
      </w:ins>
      <w:ins w:id="197" w:author="Dhanya" w:date="2018-06-28T16:09:00Z">
        <w:r>
          <w:rPr>
            <w:rFonts w:ascii="Times New Roman" w:hAnsi="Times New Roman" w:cs="Times New Roman"/>
            <w:sz w:val="24"/>
            <w:szCs w:val="24"/>
          </w:rPr>
          <w:t>8</w:t>
        </w:r>
      </w:ins>
      <w:del w:id="198" w:author="Dhanya" w:date="2018-06-28T16:00:00Z">
        <w:r>
          <w:rPr>
            <w:rFonts w:ascii="Times New Roman" w:hAnsi="Times New Roman" w:cs="Times New Roman"/>
            <w:sz w:val="24"/>
            <w:szCs w:val="24"/>
          </w:rPr>
          <w:delText>14</w:delText>
        </w:r>
      </w:del>
      <w:r>
        <w:rPr>
          <w:rFonts w:ascii="Times New Roman" w:hAnsi="Times New Roman" w:cs="Times New Roman"/>
          <w:sz w:val="24"/>
          <w:szCs w:val="24"/>
        </w:rPr>
        <w:t xml:space="preserve">).  With such chronic shedding of vaccine viruses there </w:t>
      </w:r>
      <w:proofErr w:type="gramStart"/>
      <w:r>
        <w:rPr>
          <w:rFonts w:ascii="Times New Roman" w:hAnsi="Times New Roman" w:cs="Times New Roman"/>
          <w:sz w:val="24"/>
          <w:szCs w:val="24"/>
        </w:rPr>
        <w:t>existed</w:t>
      </w:r>
      <w:proofErr w:type="gramEnd"/>
      <w:r>
        <w:rPr>
          <w:rFonts w:ascii="Times New Roman" w:hAnsi="Times New Roman" w:cs="Times New Roman"/>
          <w:sz w:val="24"/>
          <w:szCs w:val="24"/>
        </w:rPr>
        <w:t xml:space="preserve"> the potential threat of polio in contacts as the viruses became increasingly </w:t>
      </w:r>
      <w:proofErr w:type="spellStart"/>
      <w:r>
        <w:rPr>
          <w:rFonts w:ascii="Times New Roman" w:hAnsi="Times New Roman" w:cs="Times New Roman"/>
          <w:sz w:val="24"/>
          <w:szCs w:val="24"/>
        </w:rPr>
        <w:t>neurovirulent</w:t>
      </w:r>
      <w:proofErr w:type="spellEnd"/>
      <w:r>
        <w:rPr>
          <w:rFonts w:ascii="Times New Roman" w:hAnsi="Times New Roman" w:cs="Times New Roman"/>
          <w:sz w:val="24"/>
          <w:szCs w:val="24"/>
        </w:rPr>
        <w:t xml:space="preserve"> with time (</w:t>
      </w:r>
      <w:del w:id="199" w:author="Dhanya" w:date="2018-06-28T16:00:00Z">
        <w:r>
          <w:rPr>
            <w:rFonts w:ascii="Times New Roman" w:hAnsi="Times New Roman" w:cs="Times New Roman"/>
            <w:sz w:val="24"/>
            <w:szCs w:val="24"/>
          </w:rPr>
          <w:delText>14</w:delText>
        </w:r>
      </w:del>
      <w:ins w:id="200" w:author="Dhanya" w:date="2018-06-28T16:00:00Z">
        <w:r>
          <w:rPr>
            <w:rFonts w:ascii="Times New Roman" w:hAnsi="Times New Roman" w:cs="Times New Roman"/>
            <w:sz w:val="24"/>
            <w:szCs w:val="24"/>
          </w:rPr>
          <w:t>1</w:t>
        </w:r>
      </w:ins>
      <w:ins w:id="201" w:author="Dhanya" w:date="2018-06-28T16:09:00Z">
        <w:r>
          <w:rPr>
            <w:rFonts w:ascii="Times New Roman" w:hAnsi="Times New Roman" w:cs="Times New Roman"/>
            <w:sz w:val="24"/>
            <w:szCs w:val="24"/>
          </w:rPr>
          <w:t>8</w:t>
        </w:r>
      </w:ins>
      <w:r>
        <w:rPr>
          <w:rFonts w:ascii="Times New Roman" w:hAnsi="Times New Roman" w:cs="Times New Roman"/>
          <w:sz w:val="24"/>
          <w:szCs w:val="24"/>
        </w:rPr>
        <w:t>).</w:t>
      </w:r>
    </w:p>
    <w:p w:rsidR="00D07A27" w:rsidRPr="00AB479D" w:rsidRDefault="00591862" w:rsidP="00D07A27">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Although per dose cost of </w:t>
      </w:r>
      <w:proofErr w:type="spellStart"/>
      <w:r>
        <w:rPr>
          <w:rFonts w:ascii="Times New Roman" w:hAnsi="Times New Roman" w:cs="Times New Roman"/>
          <w:sz w:val="24"/>
          <w:szCs w:val="24"/>
        </w:rPr>
        <w:t>OPV</w:t>
      </w:r>
      <w:proofErr w:type="spellEnd"/>
      <w:r>
        <w:rPr>
          <w:rFonts w:ascii="Times New Roman" w:hAnsi="Times New Roman" w:cs="Times New Roman"/>
          <w:sz w:val="24"/>
          <w:szCs w:val="24"/>
        </w:rPr>
        <w:t xml:space="preserve"> was lower than that of </w:t>
      </w:r>
      <w:proofErr w:type="spellStart"/>
      <w:r>
        <w:rPr>
          <w:rFonts w:ascii="Times New Roman" w:hAnsi="Times New Roman" w:cs="Times New Roman"/>
          <w:sz w:val="24"/>
          <w:szCs w:val="24"/>
        </w:rPr>
        <w:t>IPV</w:t>
      </w:r>
      <w:proofErr w:type="spellEnd"/>
      <w:r>
        <w:rPr>
          <w:rFonts w:ascii="Times New Roman" w:hAnsi="Times New Roman" w:cs="Times New Roman"/>
          <w:sz w:val="24"/>
          <w:szCs w:val="24"/>
        </w:rPr>
        <w:t xml:space="preserve">, both vaccine safety and vaccine efficacy of </w:t>
      </w:r>
      <w:proofErr w:type="spellStart"/>
      <w:r>
        <w:rPr>
          <w:rFonts w:ascii="Times New Roman" w:hAnsi="Times New Roman" w:cs="Times New Roman"/>
          <w:sz w:val="24"/>
          <w:szCs w:val="24"/>
        </w:rPr>
        <w:t>OPV</w:t>
      </w:r>
      <w:proofErr w:type="spellEnd"/>
      <w:r>
        <w:rPr>
          <w:rFonts w:ascii="Times New Roman" w:hAnsi="Times New Roman" w:cs="Times New Roman"/>
          <w:sz w:val="24"/>
          <w:szCs w:val="24"/>
        </w:rPr>
        <w:t xml:space="preserve"> were not as good as those of </w:t>
      </w:r>
      <w:proofErr w:type="spellStart"/>
      <w:r>
        <w:rPr>
          <w:rFonts w:ascii="Times New Roman" w:hAnsi="Times New Roman" w:cs="Times New Roman"/>
          <w:sz w:val="24"/>
          <w:szCs w:val="24"/>
        </w:rPr>
        <w:t>IPV</w:t>
      </w:r>
      <w:proofErr w:type="spellEnd"/>
      <w:r>
        <w:rPr>
          <w:rFonts w:ascii="Times New Roman" w:hAnsi="Times New Roman" w:cs="Times New Roman"/>
          <w:sz w:val="24"/>
          <w:szCs w:val="24"/>
        </w:rPr>
        <w:t>. A health economics evaluation was not apparently done; there was no need as only one was licensed. Hence the cost issue could not be considered a reason to over-rule non-</w:t>
      </w:r>
      <w:proofErr w:type="spellStart"/>
      <w:r>
        <w:rPr>
          <w:rFonts w:ascii="Times New Roman" w:hAnsi="Times New Roman" w:cs="Times New Roman"/>
          <w:sz w:val="24"/>
          <w:szCs w:val="24"/>
        </w:rPr>
        <w:t>malficence</w:t>
      </w:r>
      <w:proofErr w:type="spellEnd"/>
      <w:r>
        <w:rPr>
          <w:rFonts w:ascii="Times New Roman" w:hAnsi="Times New Roman" w:cs="Times New Roman"/>
          <w:sz w:val="24"/>
          <w:szCs w:val="24"/>
        </w:rPr>
        <w:t>.</w:t>
      </w:r>
    </w:p>
    <w:p w:rsidR="00D07A27" w:rsidRPr="00AB479D" w:rsidRDefault="00591862" w:rsidP="00735E4A">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From 1984 a new generation </w:t>
      </w:r>
      <w:proofErr w:type="spellStart"/>
      <w:r>
        <w:rPr>
          <w:rFonts w:ascii="Times New Roman" w:hAnsi="Times New Roman" w:cs="Times New Roman"/>
          <w:sz w:val="24"/>
          <w:szCs w:val="24"/>
        </w:rPr>
        <w:t>IPV</w:t>
      </w:r>
      <w:proofErr w:type="spellEnd"/>
      <w:r>
        <w:rPr>
          <w:rFonts w:ascii="Times New Roman" w:hAnsi="Times New Roman" w:cs="Times New Roman"/>
          <w:sz w:val="24"/>
          <w:szCs w:val="24"/>
        </w:rPr>
        <w:t xml:space="preserve"> was available; its production cost was substantially lower than that of older </w:t>
      </w:r>
      <w:proofErr w:type="spellStart"/>
      <w:r>
        <w:rPr>
          <w:rFonts w:ascii="Times New Roman" w:hAnsi="Times New Roman" w:cs="Times New Roman"/>
          <w:sz w:val="24"/>
          <w:szCs w:val="24"/>
        </w:rPr>
        <w:t>IPV</w:t>
      </w:r>
      <w:proofErr w:type="spellEnd"/>
      <w:r>
        <w:rPr>
          <w:rFonts w:ascii="Times New Roman" w:hAnsi="Times New Roman" w:cs="Times New Roman"/>
          <w:sz w:val="24"/>
          <w:szCs w:val="24"/>
        </w:rPr>
        <w:t xml:space="preserve">. Considering that less number of </w:t>
      </w:r>
      <w:proofErr w:type="spellStart"/>
      <w:r>
        <w:rPr>
          <w:rFonts w:ascii="Times New Roman" w:hAnsi="Times New Roman" w:cs="Times New Roman"/>
          <w:sz w:val="24"/>
          <w:szCs w:val="24"/>
        </w:rPr>
        <w:t>IPV</w:t>
      </w:r>
      <w:proofErr w:type="spellEnd"/>
      <w:r>
        <w:rPr>
          <w:rFonts w:ascii="Times New Roman" w:hAnsi="Times New Roman" w:cs="Times New Roman"/>
          <w:sz w:val="24"/>
          <w:szCs w:val="24"/>
        </w:rPr>
        <w:t xml:space="preserve"> was sufficient than </w:t>
      </w:r>
      <w:proofErr w:type="spellStart"/>
      <w:r>
        <w:rPr>
          <w:rFonts w:ascii="Times New Roman" w:hAnsi="Times New Roman" w:cs="Times New Roman"/>
          <w:sz w:val="24"/>
          <w:szCs w:val="24"/>
        </w:rPr>
        <w:t>OPV</w:t>
      </w:r>
      <w:proofErr w:type="spellEnd"/>
      <w:r>
        <w:rPr>
          <w:rFonts w:ascii="Times New Roman" w:hAnsi="Times New Roman" w:cs="Times New Roman"/>
          <w:sz w:val="24"/>
          <w:szCs w:val="24"/>
        </w:rPr>
        <w:t xml:space="preserve">, probably cost would have been lower per protected child using </w:t>
      </w:r>
      <w:proofErr w:type="spellStart"/>
      <w:r>
        <w:rPr>
          <w:rFonts w:ascii="Times New Roman" w:hAnsi="Times New Roman" w:cs="Times New Roman"/>
          <w:sz w:val="24"/>
          <w:szCs w:val="24"/>
        </w:rPr>
        <w:t>IPV</w:t>
      </w:r>
      <w:proofErr w:type="spellEnd"/>
      <w:r>
        <w:rPr>
          <w:rFonts w:ascii="Times New Roman" w:hAnsi="Times New Roman" w:cs="Times New Roman"/>
          <w:sz w:val="24"/>
          <w:szCs w:val="24"/>
        </w:rPr>
        <w:t xml:space="preserve">, than </w:t>
      </w:r>
      <w:proofErr w:type="spellStart"/>
      <w:r>
        <w:rPr>
          <w:rFonts w:ascii="Times New Roman" w:hAnsi="Times New Roman" w:cs="Times New Roman"/>
          <w:sz w:val="24"/>
          <w:szCs w:val="24"/>
        </w:rPr>
        <w:t>OPV</w:t>
      </w:r>
      <w:proofErr w:type="spellEnd"/>
      <w:r>
        <w:rPr>
          <w:rFonts w:ascii="Times New Roman" w:hAnsi="Times New Roman" w:cs="Times New Roman"/>
          <w:sz w:val="24"/>
          <w:szCs w:val="24"/>
        </w:rPr>
        <w:t xml:space="preserve"> (</w:t>
      </w:r>
      <w:del w:id="202" w:author="Dhanya" w:date="2018-06-28T16:00:00Z">
        <w:r>
          <w:rPr>
            <w:rFonts w:ascii="Times New Roman" w:hAnsi="Times New Roman" w:cs="Times New Roman"/>
            <w:sz w:val="24"/>
            <w:szCs w:val="24"/>
          </w:rPr>
          <w:delText>12</w:delText>
        </w:r>
      </w:del>
      <w:ins w:id="203" w:author="Dhanya" w:date="2018-06-28T16:00:00Z">
        <w:r>
          <w:rPr>
            <w:rFonts w:ascii="Times New Roman" w:hAnsi="Times New Roman" w:cs="Times New Roman"/>
            <w:sz w:val="24"/>
            <w:szCs w:val="24"/>
          </w:rPr>
          <w:t>1</w:t>
        </w:r>
      </w:ins>
      <w:ins w:id="204" w:author="Dhanya" w:date="2018-06-28T16:10:00Z">
        <w:r>
          <w:rPr>
            <w:rFonts w:ascii="Times New Roman" w:hAnsi="Times New Roman" w:cs="Times New Roman"/>
            <w:sz w:val="24"/>
            <w:szCs w:val="24"/>
          </w:rPr>
          <w:t>6</w:t>
        </w:r>
      </w:ins>
      <w:r>
        <w:rPr>
          <w:rFonts w:ascii="Times New Roman" w:hAnsi="Times New Roman" w:cs="Times New Roman"/>
          <w:sz w:val="24"/>
          <w:szCs w:val="24"/>
        </w:rPr>
        <w:t xml:space="preserve">).  </w:t>
      </w:r>
    </w:p>
    <w:p w:rsidR="00E37757" w:rsidRPr="00AB479D" w:rsidRDefault="00591862" w:rsidP="00735E4A">
      <w:pPr>
        <w:spacing w:before="100" w:beforeAutospacing="1" w:line="240" w:lineRule="auto"/>
        <w:rPr>
          <w:rFonts w:ascii="Times New Roman" w:hAnsi="Times New Roman" w:cs="Times New Roman"/>
          <w:sz w:val="24"/>
          <w:szCs w:val="24"/>
        </w:rPr>
      </w:pPr>
      <w:r>
        <w:rPr>
          <w:rFonts w:ascii="Times New Roman" w:hAnsi="Times New Roman" w:cs="Times New Roman"/>
          <w:b/>
          <w:sz w:val="24"/>
          <w:szCs w:val="24"/>
        </w:rPr>
        <w:t>Beneficence:</w:t>
      </w:r>
      <w:r>
        <w:rPr>
          <w:rFonts w:ascii="Times New Roman" w:hAnsi="Times New Roman" w:cs="Times New Roman"/>
          <w:sz w:val="24"/>
          <w:szCs w:val="24"/>
        </w:rPr>
        <w:t xml:space="preserve"> On the face, both vaccines appeared to satisfy beneficence, as both prevented paralytic polio. However, there was reason to question if </w:t>
      </w:r>
      <w:proofErr w:type="spellStart"/>
      <w:r>
        <w:rPr>
          <w:rFonts w:ascii="Times New Roman" w:hAnsi="Times New Roman" w:cs="Times New Roman"/>
          <w:sz w:val="24"/>
          <w:szCs w:val="24"/>
        </w:rPr>
        <w:t>OPV</w:t>
      </w:r>
      <w:proofErr w:type="spellEnd"/>
      <w:r>
        <w:rPr>
          <w:rFonts w:ascii="Times New Roman" w:hAnsi="Times New Roman" w:cs="Times New Roman"/>
          <w:sz w:val="24"/>
          <w:szCs w:val="24"/>
        </w:rPr>
        <w:t xml:space="preserve"> satisfied fully the test of beneficence. </w:t>
      </w:r>
    </w:p>
    <w:p w:rsidR="00C607DF" w:rsidRPr="00AB479D" w:rsidRDefault="00591862" w:rsidP="00735E4A">
      <w:pPr>
        <w:spacing w:after="240" w:line="240" w:lineRule="auto"/>
        <w:rPr>
          <w:rFonts w:ascii="Times New Roman" w:hAnsi="Times New Roman" w:cs="Times New Roman"/>
          <w:sz w:val="24"/>
          <w:szCs w:val="24"/>
        </w:rPr>
      </w:pPr>
      <w:proofErr w:type="spellStart"/>
      <w:r>
        <w:rPr>
          <w:rFonts w:ascii="Times New Roman" w:hAnsi="Times New Roman" w:cs="Times New Roman"/>
          <w:sz w:val="24"/>
          <w:szCs w:val="24"/>
        </w:rPr>
        <w:t>OPV</w:t>
      </w:r>
      <w:proofErr w:type="spellEnd"/>
      <w:r>
        <w:rPr>
          <w:rFonts w:ascii="Times New Roman" w:hAnsi="Times New Roman" w:cs="Times New Roman"/>
          <w:sz w:val="24"/>
          <w:szCs w:val="24"/>
        </w:rPr>
        <w:t xml:space="preserve"> given under national policy of 3 doses protected only about two-thirds of vaccinated children in India; consequently many children developed polio in spite of the </w:t>
      </w:r>
      <w:proofErr w:type="spellStart"/>
      <w:r>
        <w:rPr>
          <w:rFonts w:ascii="Times New Roman" w:hAnsi="Times New Roman" w:cs="Times New Roman"/>
          <w:sz w:val="24"/>
          <w:szCs w:val="24"/>
        </w:rPr>
        <w:t>EPI</w:t>
      </w:r>
      <w:proofErr w:type="spellEnd"/>
      <w:r>
        <w:rPr>
          <w:rFonts w:ascii="Times New Roman" w:hAnsi="Times New Roman" w:cs="Times New Roman"/>
          <w:sz w:val="24"/>
          <w:szCs w:val="24"/>
        </w:rPr>
        <w:t>-stipulated number of doses, 3-4 in the first year of life (</w:t>
      </w:r>
      <w:del w:id="205" w:author="Dhanya" w:date="2018-06-28T16:00:00Z">
        <w:r>
          <w:rPr>
            <w:rFonts w:ascii="Times New Roman" w:hAnsi="Times New Roman" w:cs="Times New Roman"/>
            <w:sz w:val="24"/>
            <w:szCs w:val="24"/>
          </w:rPr>
          <w:delText>8-11</w:delText>
        </w:r>
      </w:del>
      <w:ins w:id="206" w:author="Dhanya" w:date="2018-06-28T16:00:00Z">
        <w:r>
          <w:rPr>
            <w:rFonts w:ascii="Times New Roman" w:hAnsi="Times New Roman" w:cs="Times New Roman"/>
            <w:sz w:val="24"/>
            <w:szCs w:val="24"/>
          </w:rPr>
          <w:t>1</w:t>
        </w:r>
      </w:ins>
      <w:ins w:id="207" w:author="Dhanya" w:date="2018-06-28T16:10:00Z">
        <w:r>
          <w:rPr>
            <w:rFonts w:ascii="Times New Roman" w:hAnsi="Times New Roman" w:cs="Times New Roman"/>
            <w:sz w:val="24"/>
            <w:szCs w:val="24"/>
          </w:rPr>
          <w:t>2</w:t>
        </w:r>
      </w:ins>
      <w:ins w:id="208" w:author="Dhanya" w:date="2018-06-28T16:00:00Z">
        <w:r>
          <w:rPr>
            <w:rFonts w:ascii="Times New Roman" w:hAnsi="Times New Roman" w:cs="Times New Roman"/>
            <w:sz w:val="24"/>
            <w:szCs w:val="24"/>
          </w:rPr>
          <w:t>-1</w:t>
        </w:r>
      </w:ins>
      <w:ins w:id="209" w:author="Dhanya" w:date="2018-06-28T16:10:00Z">
        <w:r>
          <w:rPr>
            <w:rFonts w:ascii="Times New Roman" w:hAnsi="Times New Roman" w:cs="Times New Roman"/>
            <w:sz w:val="24"/>
            <w:szCs w:val="24"/>
          </w:rPr>
          <w:t>5</w:t>
        </w:r>
      </w:ins>
      <w:r>
        <w:rPr>
          <w:rFonts w:ascii="Times New Roman" w:hAnsi="Times New Roman" w:cs="Times New Roman"/>
          <w:sz w:val="24"/>
          <w:szCs w:val="24"/>
        </w:rPr>
        <w:t xml:space="preserve">).  USA had also </w:t>
      </w:r>
      <w:proofErr w:type="gramStart"/>
      <w:r>
        <w:rPr>
          <w:rFonts w:ascii="Times New Roman" w:hAnsi="Times New Roman" w:cs="Times New Roman"/>
          <w:sz w:val="24"/>
          <w:szCs w:val="24"/>
        </w:rPr>
        <w:t>chosen  a</w:t>
      </w:r>
      <w:proofErr w:type="gramEnd"/>
      <w:r>
        <w:rPr>
          <w:rFonts w:ascii="Times New Roman" w:hAnsi="Times New Roman" w:cs="Times New Roman"/>
          <w:sz w:val="24"/>
          <w:szCs w:val="24"/>
        </w:rPr>
        <w:t xml:space="preserve"> policy of exclusive use of </w:t>
      </w:r>
      <w:proofErr w:type="spellStart"/>
      <w:r>
        <w:rPr>
          <w:rFonts w:ascii="Times New Roman" w:hAnsi="Times New Roman" w:cs="Times New Roman"/>
          <w:sz w:val="24"/>
          <w:szCs w:val="24"/>
        </w:rPr>
        <w:t>OPV</w:t>
      </w:r>
      <w:proofErr w:type="spellEnd"/>
      <w:r>
        <w:rPr>
          <w:rFonts w:ascii="Times New Roman" w:hAnsi="Times New Roman" w:cs="Times New Roman"/>
          <w:sz w:val="24"/>
          <w:szCs w:val="24"/>
        </w:rPr>
        <w:t xml:space="preserve">, but  had one supportive argument that </w:t>
      </w:r>
      <w:proofErr w:type="spellStart"/>
      <w:r>
        <w:rPr>
          <w:rFonts w:ascii="Times New Roman" w:hAnsi="Times New Roman" w:cs="Times New Roman"/>
          <w:sz w:val="24"/>
          <w:szCs w:val="24"/>
        </w:rPr>
        <w:t>OPV</w:t>
      </w:r>
      <w:proofErr w:type="spellEnd"/>
      <w:r>
        <w:rPr>
          <w:rFonts w:ascii="Times New Roman" w:hAnsi="Times New Roman" w:cs="Times New Roman"/>
          <w:sz w:val="24"/>
          <w:szCs w:val="24"/>
        </w:rPr>
        <w:t xml:space="preserve"> was completely effective in preventing polio, while </w:t>
      </w:r>
      <w:proofErr w:type="spellStart"/>
      <w:r>
        <w:rPr>
          <w:rFonts w:ascii="Times New Roman" w:hAnsi="Times New Roman" w:cs="Times New Roman"/>
          <w:sz w:val="24"/>
          <w:szCs w:val="24"/>
        </w:rPr>
        <w:t>IPV</w:t>
      </w:r>
      <w:proofErr w:type="spellEnd"/>
      <w:r>
        <w:rPr>
          <w:rFonts w:ascii="Times New Roman" w:hAnsi="Times New Roman" w:cs="Times New Roman"/>
          <w:sz w:val="24"/>
          <w:szCs w:val="24"/>
        </w:rPr>
        <w:t xml:space="preserve">, available then was not according to the original </w:t>
      </w:r>
      <w:proofErr w:type="spellStart"/>
      <w:r>
        <w:rPr>
          <w:rFonts w:ascii="Times New Roman" w:hAnsi="Times New Roman" w:cs="Times New Roman"/>
          <w:sz w:val="24"/>
          <w:szCs w:val="24"/>
        </w:rPr>
        <w:t>IPV</w:t>
      </w:r>
      <w:proofErr w:type="spellEnd"/>
      <w:r>
        <w:rPr>
          <w:rFonts w:ascii="Times New Roman" w:hAnsi="Times New Roman" w:cs="Times New Roman"/>
          <w:sz w:val="24"/>
          <w:szCs w:val="24"/>
        </w:rPr>
        <w:t xml:space="preserve"> efficacy trial (</w:t>
      </w:r>
      <w:del w:id="210" w:author="Dhanya" w:date="2018-06-28T16:01:00Z">
        <w:r>
          <w:rPr>
            <w:rFonts w:ascii="Times New Roman" w:hAnsi="Times New Roman" w:cs="Times New Roman"/>
            <w:sz w:val="24"/>
            <w:szCs w:val="24"/>
          </w:rPr>
          <w:delText>15</w:delText>
        </w:r>
      </w:del>
      <w:ins w:id="211" w:author="Dhanya" w:date="2018-06-28T16:01:00Z">
        <w:r>
          <w:rPr>
            <w:rFonts w:ascii="Times New Roman" w:hAnsi="Times New Roman" w:cs="Times New Roman"/>
            <w:sz w:val="24"/>
            <w:szCs w:val="24"/>
          </w:rPr>
          <w:t>1</w:t>
        </w:r>
      </w:ins>
      <w:ins w:id="212" w:author="Dhanya" w:date="2018-06-28T16:10:00Z">
        <w:r>
          <w:rPr>
            <w:rFonts w:ascii="Times New Roman" w:hAnsi="Times New Roman" w:cs="Times New Roman"/>
            <w:sz w:val="24"/>
            <w:szCs w:val="24"/>
          </w:rPr>
          <w:t>9</w:t>
        </w:r>
      </w:ins>
      <w:r>
        <w:rPr>
          <w:rFonts w:ascii="Times New Roman" w:hAnsi="Times New Roman" w:cs="Times New Roman"/>
          <w:sz w:val="24"/>
          <w:szCs w:val="24"/>
        </w:rPr>
        <w:t xml:space="preserve">). However, that was only a matter of the number of doses – 3 doses of the original </w:t>
      </w:r>
      <w:proofErr w:type="spellStart"/>
      <w:r>
        <w:rPr>
          <w:rFonts w:ascii="Times New Roman" w:hAnsi="Times New Roman" w:cs="Times New Roman"/>
          <w:sz w:val="24"/>
          <w:szCs w:val="24"/>
        </w:rPr>
        <w:t>IPV</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not 100% efficacious (</w:t>
      </w:r>
      <w:del w:id="213" w:author="Dhanya" w:date="2018-06-28T16:01:00Z">
        <w:r>
          <w:rPr>
            <w:rFonts w:ascii="Times New Roman" w:hAnsi="Times New Roman" w:cs="Times New Roman"/>
            <w:sz w:val="24"/>
            <w:szCs w:val="24"/>
          </w:rPr>
          <w:delText>15</w:delText>
        </w:r>
      </w:del>
      <w:ins w:id="214" w:author="Dhanya" w:date="2018-06-28T16:01:00Z">
        <w:r>
          <w:rPr>
            <w:rFonts w:ascii="Times New Roman" w:hAnsi="Times New Roman" w:cs="Times New Roman"/>
            <w:sz w:val="24"/>
            <w:szCs w:val="24"/>
          </w:rPr>
          <w:t>1</w:t>
        </w:r>
      </w:ins>
      <w:ins w:id="215" w:author="Dhanya" w:date="2018-06-28T16:10:00Z">
        <w:r>
          <w:rPr>
            <w:rFonts w:ascii="Times New Roman" w:hAnsi="Times New Roman" w:cs="Times New Roman"/>
            <w:sz w:val="24"/>
            <w:szCs w:val="24"/>
          </w:rPr>
          <w:t>9</w:t>
        </w:r>
      </w:ins>
      <w:r>
        <w:rPr>
          <w:rFonts w:ascii="Times New Roman" w:hAnsi="Times New Roman" w:cs="Times New Roman"/>
          <w:sz w:val="24"/>
          <w:szCs w:val="24"/>
        </w:rPr>
        <w:t xml:space="preserve">). The old </w:t>
      </w:r>
      <w:proofErr w:type="spellStart"/>
      <w:r>
        <w:rPr>
          <w:rFonts w:ascii="Times New Roman" w:hAnsi="Times New Roman" w:cs="Times New Roman"/>
          <w:sz w:val="24"/>
          <w:szCs w:val="24"/>
        </w:rPr>
        <w:t>IPV</w:t>
      </w:r>
      <w:proofErr w:type="spellEnd"/>
      <w:r>
        <w:rPr>
          <w:rFonts w:ascii="Times New Roman" w:hAnsi="Times New Roman" w:cs="Times New Roman"/>
          <w:sz w:val="24"/>
          <w:szCs w:val="24"/>
        </w:rPr>
        <w:t xml:space="preserve"> contained </w:t>
      </w:r>
      <w:proofErr w:type="spellStart"/>
      <w:r>
        <w:rPr>
          <w:rFonts w:ascii="Times New Roman" w:hAnsi="Times New Roman" w:cs="Times New Roman"/>
          <w:sz w:val="24"/>
          <w:szCs w:val="24"/>
        </w:rPr>
        <w:t>thimerosal</w:t>
      </w:r>
      <w:proofErr w:type="spellEnd"/>
      <w:r>
        <w:rPr>
          <w:rFonts w:ascii="Times New Roman" w:hAnsi="Times New Roman" w:cs="Times New Roman"/>
          <w:sz w:val="24"/>
          <w:szCs w:val="24"/>
        </w:rPr>
        <w:t xml:space="preserve"> as preservative; the mercury-containing preservative reduces polio </w:t>
      </w:r>
      <w:proofErr w:type="spellStart"/>
      <w:r>
        <w:rPr>
          <w:rFonts w:ascii="Times New Roman" w:hAnsi="Times New Roman" w:cs="Times New Roman"/>
          <w:sz w:val="24"/>
          <w:szCs w:val="24"/>
        </w:rPr>
        <w:t>antigencity</w:t>
      </w:r>
      <w:proofErr w:type="spellEnd"/>
      <w:r>
        <w:rPr>
          <w:rFonts w:ascii="Times New Roman" w:hAnsi="Times New Roman" w:cs="Times New Roman"/>
          <w:sz w:val="24"/>
          <w:szCs w:val="24"/>
        </w:rPr>
        <w:t xml:space="preserve"> and when </w:t>
      </w:r>
      <w:proofErr w:type="spellStart"/>
      <w:r>
        <w:rPr>
          <w:rFonts w:ascii="Times New Roman" w:hAnsi="Times New Roman" w:cs="Times New Roman"/>
          <w:sz w:val="24"/>
          <w:szCs w:val="24"/>
        </w:rPr>
        <w:t>IPV</w:t>
      </w:r>
      <w:proofErr w:type="spellEnd"/>
      <w:r>
        <w:rPr>
          <w:rFonts w:ascii="Times New Roman" w:hAnsi="Times New Roman" w:cs="Times New Roman"/>
          <w:sz w:val="24"/>
          <w:szCs w:val="24"/>
        </w:rPr>
        <w:t xml:space="preserve"> was made without preservative, it was 100% efficacious (</w:t>
      </w:r>
      <w:del w:id="216" w:author="Dhanya" w:date="2018-06-28T16:01:00Z">
        <w:r>
          <w:rPr>
            <w:rFonts w:ascii="Times New Roman" w:hAnsi="Times New Roman" w:cs="Times New Roman"/>
            <w:sz w:val="24"/>
            <w:szCs w:val="24"/>
          </w:rPr>
          <w:delText>15</w:delText>
        </w:r>
      </w:del>
      <w:ins w:id="217" w:author="Dhanya" w:date="2018-06-28T16:01:00Z">
        <w:r>
          <w:rPr>
            <w:rFonts w:ascii="Times New Roman" w:hAnsi="Times New Roman" w:cs="Times New Roman"/>
            <w:sz w:val="24"/>
            <w:szCs w:val="24"/>
          </w:rPr>
          <w:t>1</w:t>
        </w:r>
      </w:ins>
      <w:ins w:id="218" w:author="Dhanya" w:date="2018-06-28T16:10:00Z">
        <w:r>
          <w:rPr>
            <w:rFonts w:ascii="Times New Roman" w:hAnsi="Times New Roman" w:cs="Times New Roman"/>
            <w:sz w:val="24"/>
            <w:szCs w:val="24"/>
          </w:rPr>
          <w:t>9</w:t>
        </w:r>
      </w:ins>
      <w:r>
        <w:rPr>
          <w:rFonts w:ascii="Times New Roman" w:hAnsi="Times New Roman" w:cs="Times New Roman"/>
          <w:sz w:val="24"/>
          <w:szCs w:val="24"/>
        </w:rPr>
        <w:t xml:space="preserve">). Globally, 3 doses of the old </w:t>
      </w:r>
      <w:proofErr w:type="spellStart"/>
      <w:r>
        <w:rPr>
          <w:rFonts w:ascii="Times New Roman" w:hAnsi="Times New Roman" w:cs="Times New Roman"/>
          <w:sz w:val="24"/>
          <w:szCs w:val="24"/>
        </w:rPr>
        <w:t>IPV</w:t>
      </w:r>
      <w:proofErr w:type="spellEnd"/>
      <w:r>
        <w:rPr>
          <w:rFonts w:ascii="Times New Roman" w:hAnsi="Times New Roman" w:cs="Times New Roman"/>
          <w:sz w:val="24"/>
          <w:szCs w:val="24"/>
        </w:rPr>
        <w:t xml:space="preserve"> without preservative and 2 doses of modern </w:t>
      </w:r>
      <w:proofErr w:type="spellStart"/>
      <w:r>
        <w:rPr>
          <w:rFonts w:ascii="Times New Roman" w:hAnsi="Times New Roman" w:cs="Times New Roman"/>
          <w:sz w:val="24"/>
          <w:szCs w:val="24"/>
        </w:rPr>
        <w:t>IPV</w:t>
      </w:r>
      <w:proofErr w:type="spellEnd"/>
      <w:r>
        <w:rPr>
          <w:rFonts w:ascii="Times New Roman" w:hAnsi="Times New Roman" w:cs="Times New Roman"/>
          <w:sz w:val="24"/>
          <w:szCs w:val="24"/>
        </w:rPr>
        <w:t xml:space="preserve">, given at appropriate age and interval, are completely efficacious. No child is recorded having had polio after the recommended number of doses in the first year of life. </w:t>
      </w:r>
    </w:p>
    <w:p w:rsidR="00A83700" w:rsidRPr="00AB479D" w:rsidRDefault="00591862" w:rsidP="00735E4A">
      <w:pPr>
        <w:spacing w:after="240" w:line="240" w:lineRule="auto"/>
        <w:rPr>
          <w:rFonts w:ascii="Times New Roman" w:hAnsi="Times New Roman" w:cs="Times New Roman"/>
          <w:sz w:val="24"/>
          <w:szCs w:val="24"/>
        </w:rPr>
      </w:pPr>
      <w:proofErr w:type="spellStart"/>
      <w:r>
        <w:rPr>
          <w:rFonts w:ascii="Times New Roman" w:hAnsi="Times New Roman" w:cs="Times New Roman"/>
          <w:sz w:val="24"/>
          <w:szCs w:val="24"/>
        </w:rPr>
        <w:t>EPI</w:t>
      </w:r>
      <w:proofErr w:type="spellEnd"/>
      <w:r>
        <w:rPr>
          <w:rFonts w:ascii="Times New Roman" w:hAnsi="Times New Roman" w:cs="Times New Roman"/>
          <w:sz w:val="24"/>
          <w:szCs w:val="24"/>
        </w:rPr>
        <w:t xml:space="preserve"> did not evaluate either vaccine for efficacy, but the sub-optimal efficacy of </w:t>
      </w:r>
      <w:proofErr w:type="spellStart"/>
      <w:r>
        <w:rPr>
          <w:rFonts w:ascii="Times New Roman" w:hAnsi="Times New Roman" w:cs="Times New Roman"/>
          <w:sz w:val="24"/>
          <w:szCs w:val="24"/>
        </w:rPr>
        <w:t>OPV</w:t>
      </w:r>
      <w:proofErr w:type="spellEnd"/>
      <w:r>
        <w:rPr>
          <w:rFonts w:ascii="Times New Roman" w:hAnsi="Times New Roman" w:cs="Times New Roman"/>
          <w:sz w:val="24"/>
          <w:szCs w:val="24"/>
        </w:rPr>
        <w:t xml:space="preserve"> and consequent vaccine-failure cases of polio had been recognised and were widely known when </w:t>
      </w:r>
      <w:proofErr w:type="spellStart"/>
      <w:r>
        <w:rPr>
          <w:rFonts w:ascii="Times New Roman" w:hAnsi="Times New Roman" w:cs="Times New Roman"/>
          <w:sz w:val="24"/>
          <w:szCs w:val="24"/>
        </w:rPr>
        <w:t>EPI</w:t>
      </w:r>
      <w:proofErr w:type="spellEnd"/>
      <w:r>
        <w:rPr>
          <w:rFonts w:ascii="Times New Roman" w:hAnsi="Times New Roman" w:cs="Times New Roman"/>
          <w:sz w:val="24"/>
          <w:szCs w:val="24"/>
        </w:rPr>
        <w:t xml:space="preserve"> was launched (</w:t>
      </w:r>
      <w:del w:id="219" w:author="Dhanya" w:date="2018-06-28T16:01:00Z">
        <w:r>
          <w:rPr>
            <w:rFonts w:ascii="Times New Roman" w:hAnsi="Times New Roman" w:cs="Times New Roman"/>
            <w:sz w:val="24"/>
            <w:szCs w:val="24"/>
          </w:rPr>
          <w:delText>8-11</w:delText>
        </w:r>
      </w:del>
      <w:ins w:id="220" w:author="Dhanya" w:date="2018-06-28T16:01:00Z">
        <w:r>
          <w:rPr>
            <w:rFonts w:ascii="Times New Roman" w:hAnsi="Times New Roman" w:cs="Times New Roman"/>
            <w:sz w:val="24"/>
            <w:szCs w:val="24"/>
          </w:rPr>
          <w:t>1</w:t>
        </w:r>
      </w:ins>
      <w:ins w:id="221" w:author="Dhanya" w:date="2018-06-28T16:10:00Z">
        <w:r>
          <w:rPr>
            <w:rFonts w:ascii="Times New Roman" w:hAnsi="Times New Roman" w:cs="Times New Roman"/>
            <w:sz w:val="24"/>
            <w:szCs w:val="24"/>
          </w:rPr>
          <w:t>2</w:t>
        </w:r>
      </w:ins>
      <w:ins w:id="222" w:author="Dhanya" w:date="2018-06-28T16:01:00Z">
        <w:r>
          <w:rPr>
            <w:rFonts w:ascii="Times New Roman" w:hAnsi="Times New Roman" w:cs="Times New Roman"/>
            <w:sz w:val="24"/>
            <w:szCs w:val="24"/>
          </w:rPr>
          <w:t>-1</w:t>
        </w:r>
      </w:ins>
      <w:ins w:id="223" w:author="Dhanya" w:date="2018-06-28T16:10:00Z">
        <w:r>
          <w:rPr>
            <w:rFonts w:ascii="Times New Roman" w:hAnsi="Times New Roman" w:cs="Times New Roman"/>
            <w:sz w:val="24"/>
            <w:szCs w:val="24"/>
          </w:rPr>
          <w:t>5</w:t>
        </w:r>
      </w:ins>
      <w:r>
        <w:rPr>
          <w:rFonts w:ascii="Times New Roman" w:hAnsi="Times New Roman" w:cs="Times New Roman"/>
          <w:sz w:val="24"/>
          <w:szCs w:val="24"/>
        </w:rPr>
        <w:t xml:space="preserve">). By mid-1980s about half number of cases of polio was in children given all the </w:t>
      </w:r>
      <w:proofErr w:type="spellStart"/>
      <w:r>
        <w:rPr>
          <w:rFonts w:ascii="Times New Roman" w:hAnsi="Times New Roman" w:cs="Times New Roman"/>
          <w:sz w:val="24"/>
          <w:szCs w:val="24"/>
        </w:rPr>
        <w:t>EPI</w:t>
      </w:r>
      <w:proofErr w:type="spellEnd"/>
      <w:r>
        <w:rPr>
          <w:rFonts w:ascii="Times New Roman" w:hAnsi="Times New Roman" w:cs="Times New Roman"/>
          <w:sz w:val="24"/>
          <w:szCs w:val="24"/>
        </w:rPr>
        <w:t xml:space="preserve">-recommended doses of </w:t>
      </w:r>
      <w:proofErr w:type="spellStart"/>
      <w:r>
        <w:rPr>
          <w:rFonts w:ascii="Times New Roman" w:hAnsi="Times New Roman" w:cs="Times New Roman"/>
          <w:sz w:val="24"/>
          <w:szCs w:val="24"/>
        </w:rPr>
        <w:t>OPV</w:t>
      </w:r>
      <w:proofErr w:type="spellEnd"/>
      <w:r>
        <w:rPr>
          <w:rFonts w:ascii="Times New Roman" w:hAnsi="Times New Roman" w:cs="Times New Roman"/>
          <w:sz w:val="24"/>
          <w:szCs w:val="24"/>
        </w:rPr>
        <w:t xml:space="preserve"> (</w:t>
      </w:r>
      <w:del w:id="224" w:author="Dhanya" w:date="2018-06-28T16:01:00Z">
        <w:r>
          <w:rPr>
            <w:rFonts w:ascii="Times New Roman" w:hAnsi="Times New Roman" w:cs="Times New Roman"/>
            <w:sz w:val="24"/>
            <w:szCs w:val="24"/>
          </w:rPr>
          <w:delText>11</w:delText>
        </w:r>
      </w:del>
      <w:ins w:id="225" w:author="Dhanya" w:date="2018-06-28T16:01:00Z">
        <w:r>
          <w:rPr>
            <w:rFonts w:ascii="Times New Roman" w:hAnsi="Times New Roman" w:cs="Times New Roman"/>
            <w:sz w:val="24"/>
            <w:szCs w:val="24"/>
          </w:rPr>
          <w:t>1</w:t>
        </w:r>
      </w:ins>
      <w:ins w:id="226" w:author="Dhanya" w:date="2018-06-28T16:10:00Z">
        <w:r>
          <w:rPr>
            <w:rFonts w:ascii="Times New Roman" w:hAnsi="Times New Roman" w:cs="Times New Roman"/>
            <w:sz w:val="24"/>
            <w:szCs w:val="24"/>
          </w:rPr>
          <w:t>5</w:t>
        </w:r>
      </w:ins>
      <w:r>
        <w:rPr>
          <w:rFonts w:ascii="Times New Roman" w:hAnsi="Times New Roman" w:cs="Times New Roman"/>
          <w:sz w:val="24"/>
          <w:szCs w:val="24"/>
        </w:rPr>
        <w:t xml:space="preserve">). </w:t>
      </w:r>
    </w:p>
    <w:p w:rsidR="00FD59E1" w:rsidRPr="00AB479D" w:rsidRDefault="00591862" w:rsidP="00735E4A">
      <w:pPr>
        <w:spacing w:after="240" w:line="240" w:lineRule="auto"/>
        <w:rPr>
          <w:rFonts w:ascii="Times New Roman" w:hAnsi="Times New Roman" w:cs="Times New Roman"/>
          <w:sz w:val="24"/>
          <w:szCs w:val="24"/>
        </w:rPr>
      </w:pPr>
      <w:r>
        <w:rPr>
          <w:rFonts w:ascii="Times New Roman" w:hAnsi="Times New Roman" w:cs="Times New Roman"/>
          <w:b/>
          <w:sz w:val="24"/>
          <w:szCs w:val="24"/>
        </w:rPr>
        <w:t>Autonomy</w:t>
      </w:r>
      <w:r>
        <w:rPr>
          <w:rFonts w:ascii="Times New Roman" w:hAnsi="Times New Roman" w:cs="Times New Roman"/>
          <w:b/>
          <w:bCs/>
          <w:sz w:val="24"/>
          <w:szCs w:val="24"/>
        </w:rPr>
        <w:t>:</w:t>
      </w:r>
      <w:r>
        <w:rPr>
          <w:rFonts w:ascii="Times New Roman" w:hAnsi="Times New Roman" w:cs="Times New Roman"/>
          <w:sz w:val="24"/>
          <w:szCs w:val="24"/>
        </w:rPr>
        <w:t xml:space="preserve"> There is a common belief that autonomy principle applies only when the patient or research subject has a choice. The Government had choice – to include or exclude a vaccine from </w:t>
      </w:r>
      <w:proofErr w:type="spellStart"/>
      <w:r>
        <w:rPr>
          <w:rFonts w:ascii="Times New Roman" w:hAnsi="Times New Roman" w:cs="Times New Roman"/>
          <w:sz w:val="24"/>
          <w:szCs w:val="24"/>
        </w:rPr>
        <w:t>UIP</w:t>
      </w:r>
      <w:proofErr w:type="spellEnd"/>
      <w:r>
        <w:rPr>
          <w:rFonts w:ascii="Times New Roman" w:hAnsi="Times New Roman" w:cs="Times New Roman"/>
          <w:sz w:val="24"/>
          <w:szCs w:val="24"/>
        </w:rPr>
        <w:t xml:space="preserve"> and the choice could be applied autonomously or made according to recommendations made by international organisation(s). There is no evidence, direct or circumstantial, that autonomy was applied in the choice of </w:t>
      </w:r>
      <w:proofErr w:type="spellStart"/>
      <w:r>
        <w:rPr>
          <w:rFonts w:ascii="Times New Roman" w:hAnsi="Times New Roman" w:cs="Times New Roman"/>
          <w:sz w:val="24"/>
          <w:szCs w:val="24"/>
        </w:rPr>
        <w:t>OPV</w:t>
      </w:r>
      <w:proofErr w:type="spellEnd"/>
      <w:r>
        <w:rPr>
          <w:rFonts w:ascii="Times New Roman" w:hAnsi="Times New Roman" w:cs="Times New Roman"/>
          <w:sz w:val="24"/>
          <w:szCs w:val="24"/>
        </w:rPr>
        <w:t xml:space="preserve"> to be used exclusively. On the other hand many member countries in WHO autonomously chose </w:t>
      </w:r>
      <w:proofErr w:type="spellStart"/>
      <w:r>
        <w:rPr>
          <w:rFonts w:ascii="Times New Roman" w:hAnsi="Times New Roman" w:cs="Times New Roman"/>
          <w:sz w:val="24"/>
          <w:szCs w:val="24"/>
        </w:rPr>
        <w:t>IPV</w:t>
      </w:r>
      <w:proofErr w:type="spellEnd"/>
      <w:r>
        <w:rPr>
          <w:rFonts w:ascii="Times New Roman" w:hAnsi="Times New Roman" w:cs="Times New Roman"/>
          <w:sz w:val="24"/>
          <w:szCs w:val="24"/>
        </w:rPr>
        <w:t xml:space="preserve"> over </w:t>
      </w:r>
      <w:proofErr w:type="spellStart"/>
      <w:r>
        <w:rPr>
          <w:rFonts w:ascii="Times New Roman" w:hAnsi="Times New Roman" w:cs="Times New Roman"/>
          <w:sz w:val="24"/>
          <w:szCs w:val="24"/>
        </w:rPr>
        <w:t>OPV</w:t>
      </w:r>
      <w:proofErr w:type="spellEnd"/>
      <w:r>
        <w:rPr>
          <w:rFonts w:ascii="Times New Roman" w:hAnsi="Times New Roman" w:cs="Times New Roman"/>
          <w:sz w:val="24"/>
          <w:szCs w:val="24"/>
        </w:rPr>
        <w:t xml:space="preserve"> – mainly for safety from the risk of </w:t>
      </w:r>
      <w:proofErr w:type="spellStart"/>
      <w:r>
        <w:rPr>
          <w:rFonts w:ascii="Times New Roman" w:hAnsi="Times New Roman" w:cs="Times New Roman"/>
          <w:sz w:val="24"/>
          <w:szCs w:val="24"/>
        </w:rPr>
        <w:t>VAPP</w:t>
      </w:r>
      <w:proofErr w:type="spellEnd"/>
      <w:r>
        <w:rPr>
          <w:rFonts w:ascii="Times New Roman" w:hAnsi="Times New Roman" w:cs="Times New Roman"/>
          <w:sz w:val="24"/>
          <w:szCs w:val="24"/>
        </w:rPr>
        <w:t xml:space="preserve">. India did not monitor the frequency of </w:t>
      </w:r>
      <w:proofErr w:type="spellStart"/>
      <w:r>
        <w:rPr>
          <w:rFonts w:ascii="Times New Roman" w:hAnsi="Times New Roman" w:cs="Times New Roman"/>
          <w:sz w:val="24"/>
          <w:szCs w:val="24"/>
        </w:rPr>
        <w:t>VAPP</w:t>
      </w:r>
      <w:proofErr w:type="spellEnd"/>
      <w:r>
        <w:rPr>
          <w:rFonts w:ascii="Times New Roman" w:hAnsi="Times New Roman" w:cs="Times New Roman"/>
          <w:sz w:val="24"/>
          <w:szCs w:val="24"/>
        </w:rPr>
        <w:t xml:space="preserve"> in spite of recommendation by the WHO in 1982. Eventually investigators from the US CDC counted 181 </w:t>
      </w:r>
      <w:proofErr w:type="spellStart"/>
      <w:r>
        <w:rPr>
          <w:rFonts w:ascii="Times New Roman" w:hAnsi="Times New Roman" w:cs="Times New Roman"/>
          <w:sz w:val="24"/>
          <w:szCs w:val="24"/>
        </w:rPr>
        <w:t>VAPP</w:t>
      </w:r>
      <w:proofErr w:type="spellEnd"/>
      <w:r>
        <w:rPr>
          <w:rFonts w:ascii="Times New Roman" w:hAnsi="Times New Roman" w:cs="Times New Roman"/>
          <w:sz w:val="24"/>
          <w:szCs w:val="24"/>
        </w:rPr>
        <w:t xml:space="preserve"> cases in 1999 in India (</w:t>
      </w:r>
      <w:del w:id="227" w:author="Dhanya" w:date="2018-06-28T16:01:00Z">
        <w:r>
          <w:rPr>
            <w:rFonts w:ascii="Times New Roman" w:hAnsi="Times New Roman" w:cs="Times New Roman"/>
            <w:sz w:val="24"/>
            <w:szCs w:val="24"/>
          </w:rPr>
          <w:delText>16</w:delText>
        </w:r>
      </w:del>
      <w:ins w:id="228" w:author="Dhanya" w:date="2018-06-28T16:10:00Z">
        <w:r>
          <w:rPr>
            <w:rFonts w:ascii="Times New Roman" w:hAnsi="Times New Roman" w:cs="Times New Roman"/>
            <w:sz w:val="24"/>
            <w:szCs w:val="24"/>
          </w:rPr>
          <w:t>20</w:t>
        </w:r>
      </w:ins>
      <w:r>
        <w:rPr>
          <w:rFonts w:ascii="Times New Roman" w:hAnsi="Times New Roman" w:cs="Times New Roman"/>
          <w:sz w:val="24"/>
          <w:szCs w:val="24"/>
        </w:rPr>
        <w:t xml:space="preserve">). One can only imagine and lament over the enormous numbers of children who were paralysed by </w:t>
      </w:r>
      <w:proofErr w:type="spellStart"/>
      <w:r>
        <w:rPr>
          <w:rFonts w:ascii="Times New Roman" w:hAnsi="Times New Roman" w:cs="Times New Roman"/>
          <w:sz w:val="24"/>
          <w:szCs w:val="24"/>
        </w:rPr>
        <w:t>VAPP</w:t>
      </w:r>
      <w:proofErr w:type="spellEnd"/>
      <w:r>
        <w:rPr>
          <w:rFonts w:ascii="Times New Roman" w:hAnsi="Times New Roman" w:cs="Times New Roman"/>
          <w:sz w:val="24"/>
          <w:szCs w:val="24"/>
        </w:rPr>
        <w:t xml:space="preserve">, for want of ethical choice between </w:t>
      </w:r>
      <w:proofErr w:type="spellStart"/>
      <w:r>
        <w:rPr>
          <w:rFonts w:ascii="Times New Roman" w:hAnsi="Times New Roman" w:cs="Times New Roman"/>
          <w:sz w:val="24"/>
          <w:szCs w:val="24"/>
        </w:rPr>
        <w:t>OPV</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IPV</w:t>
      </w:r>
      <w:proofErr w:type="spellEnd"/>
      <w:r>
        <w:rPr>
          <w:rFonts w:ascii="Times New Roman" w:hAnsi="Times New Roman" w:cs="Times New Roman"/>
          <w:sz w:val="24"/>
          <w:szCs w:val="24"/>
        </w:rPr>
        <w:t xml:space="preserve">. </w:t>
      </w:r>
    </w:p>
    <w:p w:rsidR="00BD763B" w:rsidRPr="00AB479D" w:rsidRDefault="00591862" w:rsidP="00735E4A">
      <w:pPr>
        <w:spacing w:after="24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By national policy, parents of children were not given choice between the two vaccines – thus autonomy for choice was denied. They were obliged to accept </w:t>
      </w:r>
      <w:proofErr w:type="spellStart"/>
      <w:r>
        <w:rPr>
          <w:rFonts w:ascii="Times New Roman" w:hAnsi="Times New Roman" w:cs="Times New Roman"/>
          <w:sz w:val="24"/>
          <w:szCs w:val="24"/>
        </w:rPr>
        <w:t>OPV</w:t>
      </w:r>
      <w:proofErr w:type="spellEnd"/>
      <w:r>
        <w:rPr>
          <w:rFonts w:ascii="Times New Roman" w:hAnsi="Times New Roman" w:cs="Times New Roman"/>
          <w:sz w:val="24"/>
          <w:szCs w:val="24"/>
        </w:rPr>
        <w:t xml:space="preserve"> – and face the consequences of </w:t>
      </w:r>
      <w:proofErr w:type="spellStart"/>
      <w:r>
        <w:rPr>
          <w:rFonts w:ascii="Times New Roman" w:hAnsi="Times New Roman" w:cs="Times New Roman"/>
          <w:sz w:val="24"/>
          <w:szCs w:val="24"/>
        </w:rPr>
        <w:t>VAPP</w:t>
      </w:r>
      <w:proofErr w:type="spellEnd"/>
      <w:r>
        <w:rPr>
          <w:rFonts w:ascii="Times New Roman" w:hAnsi="Times New Roman" w:cs="Times New Roman"/>
          <w:sz w:val="24"/>
          <w:szCs w:val="24"/>
        </w:rPr>
        <w:t xml:space="preserve"> as well as vaccine-failure polio. </w:t>
      </w:r>
    </w:p>
    <w:p w:rsidR="00CB4846" w:rsidRPr="00AB479D" w:rsidRDefault="00591862" w:rsidP="00735E4A">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Sweden autonomously chose to use </w:t>
      </w:r>
      <w:proofErr w:type="spellStart"/>
      <w:r>
        <w:rPr>
          <w:rFonts w:ascii="Times New Roman" w:hAnsi="Times New Roman" w:cs="Times New Roman"/>
          <w:sz w:val="24"/>
          <w:szCs w:val="24"/>
        </w:rPr>
        <w:t>IPV</w:t>
      </w:r>
      <w:proofErr w:type="spellEnd"/>
      <w:r>
        <w:rPr>
          <w:rFonts w:ascii="Times New Roman" w:hAnsi="Times New Roman" w:cs="Times New Roman"/>
          <w:sz w:val="24"/>
          <w:szCs w:val="24"/>
        </w:rPr>
        <w:t xml:space="preserve"> exclusively and </w:t>
      </w:r>
      <w:proofErr w:type="spellStart"/>
      <w:r>
        <w:rPr>
          <w:rFonts w:ascii="Times New Roman" w:hAnsi="Times New Roman" w:cs="Times New Roman"/>
          <w:sz w:val="24"/>
          <w:szCs w:val="24"/>
        </w:rPr>
        <w:t>OPV</w:t>
      </w:r>
      <w:proofErr w:type="spellEnd"/>
      <w:r>
        <w:rPr>
          <w:rFonts w:ascii="Times New Roman" w:hAnsi="Times New Roman" w:cs="Times New Roman"/>
          <w:sz w:val="24"/>
          <w:szCs w:val="24"/>
        </w:rPr>
        <w:t xml:space="preserve"> was never allowed in the country (</w:t>
      </w:r>
      <w:del w:id="229" w:author="Dhanya" w:date="2018-06-28T16:01:00Z">
        <w:r>
          <w:rPr>
            <w:rFonts w:ascii="Times New Roman" w:hAnsi="Times New Roman" w:cs="Times New Roman"/>
            <w:sz w:val="24"/>
            <w:szCs w:val="24"/>
          </w:rPr>
          <w:delText>17</w:delText>
        </w:r>
      </w:del>
      <w:ins w:id="230" w:author="Dhanya" w:date="2018-06-28T16:01:00Z">
        <w:r>
          <w:rPr>
            <w:rFonts w:ascii="Times New Roman" w:hAnsi="Times New Roman" w:cs="Times New Roman"/>
            <w:sz w:val="24"/>
            <w:szCs w:val="24"/>
          </w:rPr>
          <w:t>2</w:t>
        </w:r>
      </w:ins>
      <w:ins w:id="231" w:author="Dhanya" w:date="2018-06-28T16:10:00Z">
        <w:r>
          <w:rPr>
            <w:rFonts w:ascii="Times New Roman" w:hAnsi="Times New Roman" w:cs="Times New Roman"/>
            <w:sz w:val="24"/>
            <w:szCs w:val="24"/>
          </w:rPr>
          <w:t>1</w:t>
        </w:r>
      </w:ins>
      <w:r>
        <w:rPr>
          <w:rFonts w:ascii="Times New Roman" w:hAnsi="Times New Roman" w:cs="Times New Roman"/>
          <w:sz w:val="24"/>
          <w:szCs w:val="24"/>
        </w:rPr>
        <w:t xml:space="preserve">). Norway began with </w:t>
      </w:r>
      <w:proofErr w:type="spellStart"/>
      <w:r>
        <w:rPr>
          <w:rFonts w:ascii="Times New Roman" w:hAnsi="Times New Roman" w:cs="Times New Roman"/>
          <w:sz w:val="24"/>
          <w:szCs w:val="24"/>
        </w:rPr>
        <w:t>IPV</w:t>
      </w:r>
      <w:proofErr w:type="spellEnd"/>
      <w:r>
        <w:rPr>
          <w:rFonts w:ascii="Times New Roman" w:hAnsi="Times New Roman" w:cs="Times New Roman"/>
          <w:sz w:val="24"/>
          <w:szCs w:val="24"/>
        </w:rPr>
        <w:t xml:space="preserve"> and switched to </w:t>
      </w:r>
      <w:proofErr w:type="spellStart"/>
      <w:r>
        <w:rPr>
          <w:rFonts w:ascii="Times New Roman" w:hAnsi="Times New Roman" w:cs="Times New Roman"/>
          <w:sz w:val="24"/>
          <w:szCs w:val="24"/>
        </w:rPr>
        <w:t>OPV</w:t>
      </w:r>
      <w:proofErr w:type="spellEnd"/>
      <w:r>
        <w:rPr>
          <w:rFonts w:ascii="Times New Roman" w:hAnsi="Times New Roman" w:cs="Times New Roman"/>
          <w:sz w:val="24"/>
          <w:szCs w:val="24"/>
        </w:rPr>
        <w:t xml:space="preserve"> and when faced with </w:t>
      </w:r>
      <w:proofErr w:type="spellStart"/>
      <w:r>
        <w:rPr>
          <w:rFonts w:ascii="Times New Roman" w:hAnsi="Times New Roman" w:cs="Times New Roman"/>
          <w:sz w:val="24"/>
          <w:szCs w:val="24"/>
        </w:rPr>
        <w:t>VAPP</w:t>
      </w:r>
      <w:proofErr w:type="spellEnd"/>
      <w:r>
        <w:rPr>
          <w:rFonts w:ascii="Times New Roman" w:hAnsi="Times New Roman" w:cs="Times New Roman"/>
          <w:sz w:val="24"/>
          <w:szCs w:val="24"/>
        </w:rPr>
        <w:t xml:space="preserve"> (at the rate of one case per 100,000 children), switched back to </w:t>
      </w:r>
      <w:proofErr w:type="spellStart"/>
      <w:r>
        <w:rPr>
          <w:rFonts w:ascii="Times New Roman" w:hAnsi="Times New Roman" w:cs="Times New Roman"/>
          <w:sz w:val="24"/>
          <w:szCs w:val="24"/>
        </w:rPr>
        <w:t>IPV</w:t>
      </w:r>
      <w:proofErr w:type="spellEnd"/>
      <w:r>
        <w:rPr>
          <w:rFonts w:ascii="Times New Roman" w:hAnsi="Times New Roman" w:cs="Times New Roman"/>
          <w:sz w:val="24"/>
          <w:szCs w:val="24"/>
        </w:rPr>
        <w:t xml:space="preserve"> (</w:t>
      </w:r>
      <w:del w:id="232" w:author="Dhanya" w:date="2018-06-28T16:01:00Z">
        <w:r>
          <w:rPr>
            <w:rFonts w:ascii="Times New Roman" w:hAnsi="Times New Roman" w:cs="Times New Roman"/>
            <w:sz w:val="24"/>
            <w:szCs w:val="24"/>
          </w:rPr>
          <w:delText>17</w:delText>
        </w:r>
      </w:del>
      <w:ins w:id="233" w:author="Dhanya" w:date="2018-06-28T16:01:00Z">
        <w:r>
          <w:rPr>
            <w:rFonts w:ascii="Times New Roman" w:hAnsi="Times New Roman" w:cs="Times New Roman"/>
            <w:sz w:val="24"/>
            <w:szCs w:val="24"/>
          </w:rPr>
          <w:t>2</w:t>
        </w:r>
      </w:ins>
      <w:ins w:id="234" w:author="Dhanya" w:date="2018-06-28T16:10:00Z">
        <w:r>
          <w:rPr>
            <w:rFonts w:ascii="Times New Roman" w:hAnsi="Times New Roman" w:cs="Times New Roman"/>
            <w:sz w:val="24"/>
            <w:szCs w:val="24"/>
          </w:rPr>
          <w:t>1</w:t>
        </w:r>
      </w:ins>
      <w:r>
        <w:rPr>
          <w:rFonts w:ascii="Times New Roman" w:hAnsi="Times New Roman" w:cs="Times New Roman"/>
          <w:sz w:val="24"/>
          <w:szCs w:val="24"/>
        </w:rPr>
        <w:t xml:space="preserve">). France gave the freedom to choose between </w:t>
      </w:r>
      <w:proofErr w:type="spellStart"/>
      <w:r>
        <w:rPr>
          <w:rFonts w:ascii="Times New Roman" w:hAnsi="Times New Roman" w:cs="Times New Roman"/>
          <w:sz w:val="24"/>
          <w:szCs w:val="24"/>
        </w:rPr>
        <w:t>OPV</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IPV</w:t>
      </w:r>
      <w:proofErr w:type="spellEnd"/>
      <w:r>
        <w:rPr>
          <w:rFonts w:ascii="Times New Roman" w:hAnsi="Times New Roman" w:cs="Times New Roman"/>
          <w:sz w:val="24"/>
          <w:szCs w:val="24"/>
        </w:rPr>
        <w:t xml:space="preserve"> to parents and their paediatricians. As they increasingly chose </w:t>
      </w:r>
      <w:proofErr w:type="spellStart"/>
      <w:r>
        <w:rPr>
          <w:rFonts w:ascii="Times New Roman" w:hAnsi="Times New Roman" w:cs="Times New Roman"/>
          <w:sz w:val="24"/>
          <w:szCs w:val="24"/>
        </w:rPr>
        <w:t>IPV</w:t>
      </w:r>
      <w:proofErr w:type="spellEnd"/>
      <w:r>
        <w:rPr>
          <w:rFonts w:ascii="Times New Roman" w:hAnsi="Times New Roman" w:cs="Times New Roman"/>
          <w:sz w:val="24"/>
          <w:szCs w:val="24"/>
        </w:rPr>
        <w:t xml:space="preserve"> over </w:t>
      </w:r>
      <w:proofErr w:type="spellStart"/>
      <w:r>
        <w:rPr>
          <w:rFonts w:ascii="Times New Roman" w:hAnsi="Times New Roman" w:cs="Times New Roman"/>
          <w:sz w:val="24"/>
          <w:szCs w:val="24"/>
        </w:rPr>
        <w:t>OPV</w:t>
      </w:r>
      <w:proofErr w:type="spellEnd"/>
      <w:r>
        <w:rPr>
          <w:rFonts w:ascii="Times New Roman" w:hAnsi="Times New Roman" w:cs="Times New Roman"/>
          <w:sz w:val="24"/>
          <w:szCs w:val="24"/>
        </w:rPr>
        <w:t xml:space="preserve">; when only a small minority of children were getting </w:t>
      </w:r>
      <w:proofErr w:type="spellStart"/>
      <w:r>
        <w:rPr>
          <w:rFonts w:ascii="Times New Roman" w:hAnsi="Times New Roman" w:cs="Times New Roman"/>
          <w:sz w:val="24"/>
          <w:szCs w:val="24"/>
        </w:rPr>
        <w:t>OPV</w:t>
      </w:r>
      <w:proofErr w:type="spellEnd"/>
      <w:r>
        <w:rPr>
          <w:rFonts w:ascii="Times New Roman" w:hAnsi="Times New Roman" w:cs="Times New Roman"/>
          <w:sz w:val="24"/>
          <w:szCs w:val="24"/>
        </w:rPr>
        <w:t xml:space="preserve">, in 1987, France discontinued </w:t>
      </w:r>
      <w:proofErr w:type="spellStart"/>
      <w:r>
        <w:rPr>
          <w:rFonts w:ascii="Times New Roman" w:hAnsi="Times New Roman" w:cs="Times New Roman"/>
          <w:sz w:val="24"/>
          <w:szCs w:val="24"/>
        </w:rPr>
        <w:t>OPV</w:t>
      </w:r>
      <w:proofErr w:type="spellEnd"/>
      <w:r>
        <w:rPr>
          <w:rFonts w:ascii="Times New Roman" w:hAnsi="Times New Roman" w:cs="Times New Roman"/>
          <w:sz w:val="24"/>
          <w:szCs w:val="24"/>
        </w:rPr>
        <w:t xml:space="preserve"> altogether</w:t>
      </w:r>
      <w:bookmarkStart w:id="235" w:name="_GoBack"/>
      <w:bookmarkEnd w:id="235"/>
      <w:r>
        <w:rPr>
          <w:rFonts w:ascii="Times New Roman" w:hAnsi="Times New Roman" w:cs="Times New Roman"/>
          <w:sz w:val="24"/>
          <w:szCs w:val="24"/>
        </w:rPr>
        <w:t xml:space="preserve"> (</w:t>
      </w:r>
      <w:del w:id="236" w:author="Dhanya" w:date="2018-06-28T16:01:00Z">
        <w:r>
          <w:rPr>
            <w:rFonts w:ascii="Times New Roman" w:hAnsi="Times New Roman" w:cs="Times New Roman"/>
            <w:sz w:val="24"/>
            <w:szCs w:val="24"/>
          </w:rPr>
          <w:delText>18</w:delText>
        </w:r>
      </w:del>
      <w:ins w:id="237" w:author="Dhanya" w:date="2018-06-28T16:01:00Z">
        <w:r>
          <w:rPr>
            <w:rFonts w:ascii="Times New Roman" w:hAnsi="Times New Roman" w:cs="Times New Roman"/>
            <w:sz w:val="24"/>
            <w:szCs w:val="24"/>
          </w:rPr>
          <w:t>2</w:t>
        </w:r>
      </w:ins>
      <w:ins w:id="238" w:author="Dhanya" w:date="2018-06-28T16:10:00Z">
        <w:r>
          <w:rPr>
            <w:rFonts w:ascii="Times New Roman" w:hAnsi="Times New Roman" w:cs="Times New Roman"/>
            <w:sz w:val="24"/>
            <w:szCs w:val="24"/>
          </w:rPr>
          <w:t>2</w:t>
        </w:r>
      </w:ins>
      <w:r>
        <w:rPr>
          <w:rFonts w:ascii="Times New Roman" w:hAnsi="Times New Roman" w:cs="Times New Roman"/>
          <w:sz w:val="24"/>
          <w:szCs w:val="24"/>
        </w:rPr>
        <w:t xml:space="preserve">). Thereafter there was no polio in France, due either to vaccine virus or wild virus importation from North Africa. </w:t>
      </w:r>
    </w:p>
    <w:p w:rsidR="00E37757" w:rsidRPr="00AB479D" w:rsidRDefault="00591862" w:rsidP="00735E4A">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Countries like USA and UK had autonomously chosen </w:t>
      </w:r>
      <w:proofErr w:type="spellStart"/>
      <w:r>
        <w:rPr>
          <w:rFonts w:ascii="Times New Roman" w:hAnsi="Times New Roman" w:cs="Times New Roman"/>
          <w:sz w:val="24"/>
          <w:szCs w:val="24"/>
        </w:rPr>
        <w:t>OPV</w:t>
      </w:r>
      <w:proofErr w:type="spellEnd"/>
      <w:r>
        <w:rPr>
          <w:rFonts w:ascii="Times New Roman" w:hAnsi="Times New Roman" w:cs="Times New Roman"/>
          <w:sz w:val="24"/>
          <w:szCs w:val="24"/>
        </w:rPr>
        <w:t xml:space="preserve"> – Information on </w:t>
      </w:r>
      <w:proofErr w:type="spellStart"/>
      <w:r>
        <w:rPr>
          <w:rFonts w:ascii="Times New Roman" w:hAnsi="Times New Roman" w:cs="Times New Roman"/>
          <w:sz w:val="24"/>
          <w:szCs w:val="24"/>
        </w:rPr>
        <w:t>VAPP</w:t>
      </w:r>
      <w:proofErr w:type="spellEnd"/>
      <w:r>
        <w:rPr>
          <w:rFonts w:ascii="Times New Roman" w:hAnsi="Times New Roman" w:cs="Times New Roman"/>
          <w:sz w:val="24"/>
          <w:szCs w:val="24"/>
        </w:rPr>
        <w:t xml:space="preserve"> was available in the public domain in the US but victims were monetarily compensated. In UK the information was not in public domain (</w:t>
      </w:r>
      <w:del w:id="239" w:author="Dhanya" w:date="2018-06-28T16:01:00Z">
        <w:r>
          <w:rPr>
            <w:rFonts w:ascii="Times New Roman" w:hAnsi="Times New Roman" w:cs="Times New Roman"/>
            <w:sz w:val="24"/>
            <w:szCs w:val="24"/>
          </w:rPr>
          <w:delText>15</w:delText>
        </w:r>
      </w:del>
      <w:ins w:id="240" w:author="Dhanya" w:date="2018-06-28T16:01:00Z">
        <w:r>
          <w:rPr>
            <w:rFonts w:ascii="Times New Roman" w:hAnsi="Times New Roman" w:cs="Times New Roman"/>
            <w:sz w:val="24"/>
            <w:szCs w:val="24"/>
          </w:rPr>
          <w:t>1</w:t>
        </w:r>
      </w:ins>
      <w:ins w:id="241" w:author="Dhanya" w:date="2018-06-28T16:10:00Z">
        <w:r>
          <w:rPr>
            <w:rFonts w:ascii="Times New Roman" w:hAnsi="Times New Roman" w:cs="Times New Roman"/>
            <w:sz w:val="24"/>
            <w:szCs w:val="24"/>
          </w:rPr>
          <w:t>9</w:t>
        </w:r>
      </w:ins>
      <w:r>
        <w:rPr>
          <w:rFonts w:ascii="Times New Roman" w:hAnsi="Times New Roman" w:cs="Times New Roman"/>
          <w:sz w:val="24"/>
          <w:szCs w:val="24"/>
        </w:rPr>
        <w:t xml:space="preserve">). Eventually, both countries abandoned the use of </w:t>
      </w:r>
      <w:proofErr w:type="spellStart"/>
      <w:r>
        <w:rPr>
          <w:rFonts w:ascii="Times New Roman" w:hAnsi="Times New Roman" w:cs="Times New Roman"/>
          <w:sz w:val="24"/>
          <w:szCs w:val="24"/>
        </w:rPr>
        <w:t>OPV</w:t>
      </w:r>
      <w:proofErr w:type="spellEnd"/>
      <w:r>
        <w:rPr>
          <w:rFonts w:ascii="Times New Roman" w:hAnsi="Times New Roman" w:cs="Times New Roman"/>
          <w:sz w:val="24"/>
          <w:szCs w:val="24"/>
        </w:rPr>
        <w:t xml:space="preserve"> and used exclusively </w:t>
      </w:r>
      <w:proofErr w:type="spellStart"/>
      <w:r>
        <w:rPr>
          <w:rFonts w:ascii="Times New Roman" w:hAnsi="Times New Roman" w:cs="Times New Roman"/>
          <w:sz w:val="24"/>
          <w:szCs w:val="24"/>
        </w:rPr>
        <w:t>IPV</w:t>
      </w:r>
      <w:proofErr w:type="spellEnd"/>
      <w:r>
        <w:rPr>
          <w:rFonts w:ascii="Times New Roman" w:hAnsi="Times New Roman" w:cs="Times New Roman"/>
          <w:sz w:val="24"/>
          <w:szCs w:val="24"/>
        </w:rPr>
        <w:t xml:space="preserve"> since 2000 (USA) and 2004 (UK).</w:t>
      </w:r>
    </w:p>
    <w:p w:rsidR="008506BF" w:rsidRPr="00AB479D" w:rsidRDefault="00591862" w:rsidP="00735E4A">
      <w:pPr>
        <w:spacing w:after="240" w:line="240" w:lineRule="auto"/>
        <w:rPr>
          <w:rFonts w:ascii="Times New Roman" w:hAnsi="Times New Roman" w:cs="Times New Roman"/>
          <w:sz w:val="24"/>
          <w:szCs w:val="24"/>
        </w:rPr>
      </w:pPr>
      <w:r>
        <w:rPr>
          <w:rFonts w:ascii="Times New Roman" w:hAnsi="Times New Roman" w:cs="Times New Roman"/>
          <w:b/>
          <w:sz w:val="24"/>
          <w:szCs w:val="24"/>
        </w:rPr>
        <w:t>Justice:</w:t>
      </w:r>
      <w:r>
        <w:rPr>
          <w:rFonts w:ascii="Times New Roman" w:hAnsi="Times New Roman" w:cs="Times New Roman"/>
          <w:sz w:val="24"/>
          <w:szCs w:val="24"/>
        </w:rPr>
        <w:t xml:space="preserve"> There was a global inequity in the choice of vaccine with </w:t>
      </w:r>
      <w:proofErr w:type="spellStart"/>
      <w:r>
        <w:rPr>
          <w:rFonts w:ascii="Times New Roman" w:hAnsi="Times New Roman" w:cs="Times New Roman"/>
          <w:sz w:val="24"/>
          <w:szCs w:val="24"/>
        </w:rPr>
        <w:t>OPV</w:t>
      </w:r>
      <w:proofErr w:type="spellEnd"/>
      <w:r>
        <w:rPr>
          <w:rFonts w:ascii="Times New Roman" w:hAnsi="Times New Roman" w:cs="Times New Roman"/>
          <w:sz w:val="24"/>
          <w:szCs w:val="24"/>
        </w:rPr>
        <w:t xml:space="preserve"> promoted in the low income countries where its efficacy was low while the rich countries chose </w:t>
      </w:r>
      <w:proofErr w:type="spellStart"/>
      <w:r>
        <w:rPr>
          <w:rFonts w:ascii="Times New Roman" w:hAnsi="Times New Roman" w:cs="Times New Roman"/>
          <w:sz w:val="24"/>
          <w:szCs w:val="24"/>
        </w:rPr>
        <w:t>IPV</w:t>
      </w:r>
      <w:proofErr w:type="spellEnd"/>
      <w:r>
        <w:rPr>
          <w:rFonts w:ascii="Times New Roman" w:hAnsi="Times New Roman" w:cs="Times New Roman"/>
          <w:sz w:val="24"/>
          <w:szCs w:val="24"/>
        </w:rPr>
        <w:t xml:space="preserve"> to control polio.</w:t>
      </w:r>
    </w:p>
    <w:p w:rsidR="00676529" w:rsidRPr="00AB479D" w:rsidRDefault="00591862" w:rsidP="00735E4A">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Moreover, for the period that </w:t>
      </w:r>
      <w:proofErr w:type="spellStart"/>
      <w:r>
        <w:rPr>
          <w:rFonts w:ascii="Times New Roman" w:hAnsi="Times New Roman" w:cs="Times New Roman"/>
          <w:sz w:val="24"/>
          <w:szCs w:val="24"/>
        </w:rPr>
        <w:t>OPV</w:t>
      </w:r>
      <w:proofErr w:type="spellEnd"/>
      <w:r>
        <w:rPr>
          <w:rFonts w:ascii="Times New Roman" w:hAnsi="Times New Roman" w:cs="Times New Roman"/>
          <w:sz w:val="24"/>
          <w:szCs w:val="24"/>
        </w:rPr>
        <w:t xml:space="preserve"> was in used in USA and Japan, families of children with </w:t>
      </w:r>
      <w:proofErr w:type="spellStart"/>
      <w:r>
        <w:rPr>
          <w:rFonts w:ascii="Times New Roman" w:hAnsi="Times New Roman" w:cs="Times New Roman"/>
          <w:sz w:val="24"/>
          <w:szCs w:val="24"/>
        </w:rPr>
        <w:t>VAPP</w:t>
      </w:r>
      <w:proofErr w:type="spellEnd"/>
      <w:r>
        <w:rPr>
          <w:rFonts w:ascii="Times New Roman" w:hAnsi="Times New Roman" w:cs="Times New Roman"/>
          <w:sz w:val="24"/>
          <w:szCs w:val="24"/>
        </w:rPr>
        <w:t xml:space="preserve"> were monetarily compensated, for fulfilling the ethical principle of justice. On the other hand, no compensation was offered to affected families in India.</w:t>
      </w:r>
    </w:p>
    <w:p w:rsidR="00E37757" w:rsidRPr="00AB479D" w:rsidRDefault="00591862" w:rsidP="00735E4A">
      <w:pPr>
        <w:spacing w:before="100" w:beforeAutospacing="1" w:line="240" w:lineRule="auto"/>
        <w:rPr>
          <w:rFonts w:ascii="Times New Roman" w:hAnsi="Times New Roman" w:cs="Times New Roman"/>
          <w:b/>
          <w:sz w:val="24"/>
          <w:szCs w:val="24"/>
        </w:rPr>
      </w:pPr>
      <w:r>
        <w:rPr>
          <w:rFonts w:ascii="Times New Roman" w:hAnsi="Times New Roman" w:cs="Times New Roman"/>
          <w:b/>
          <w:sz w:val="24"/>
          <w:szCs w:val="24"/>
        </w:rPr>
        <w:t>Discussion</w:t>
      </w:r>
    </w:p>
    <w:p w:rsidR="00C03830" w:rsidRPr="00AB479D" w:rsidRDefault="00591862" w:rsidP="00735E4A">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In the past, ethical issues in the choice of </w:t>
      </w:r>
      <w:proofErr w:type="spellStart"/>
      <w:r>
        <w:rPr>
          <w:rFonts w:ascii="Times New Roman" w:hAnsi="Times New Roman" w:cs="Times New Roman"/>
          <w:sz w:val="24"/>
          <w:szCs w:val="24"/>
        </w:rPr>
        <w:t>OPV</w:t>
      </w:r>
      <w:proofErr w:type="spellEnd"/>
      <w:r>
        <w:rPr>
          <w:rFonts w:ascii="Times New Roman" w:hAnsi="Times New Roman" w:cs="Times New Roman"/>
          <w:sz w:val="24"/>
          <w:szCs w:val="24"/>
        </w:rPr>
        <w:t xml:space="preserve"> to the exclusion of </w:t>
      </w:r>
      <w:proofErr w:type="spellStart"/>
      <w:r>
        <w:rPr>
          <w:rFonts w:ascii="Times New Roman" w:hAnsi="Times New Roman" w:cs="Times New Roman"/>
          <w:sz w:val="24"/>
          <w:szCs w:val="24"/>
        </w:rPr>
        <w:t>IPV</w:t>
      </w:r>
      <w:proofErr w:type="spellEnd"/>
      <w:r>
        <w:rPr>
          <w:rFonts w:ascii="Times New Roman" w:hAnsi="Times New Roman" w:cs="Times New Roman"/>
          <w:sz w:val="24"/>
          <w:szCs w:val="24"/>
        </w:rPr>
        <w:t xml:space="preserve"> in our national immunisation programme had been only rarely discussed in any forum, to the best of our knowledge. Clearly, there was the need to make an informed choice if the policy-makers had wanted only one vaccine licensed in India. It would have been better if a policy of the exclusive use of one was not made, but instead both vaccines were licensed so that the experts could gain experience and insights from using both of them. </w:t>
      </w:r>
    </w:p>
    <w:p w:rsidR="00C03830" w:rsidRPr="00AB479D" w:rsidRDefault="00591862" w:rsidP="00735E4A">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On the counts of ethical principles, we argue that the choice of the exclusive use of </w:t>
      </w:r>
      <w:proofErr w:type="spellStart"/>
      <w:r>
        <w:rPr>
          <w:rFonts w:ascii="Times New Roman" w:hAnsi="Times New Roman" w:cs="Times New Roman"/>
          <w:sz w:val="24"/>
          <w:szCs w:val="24"/>
        </w:rPr>
        <w:t>OPV</w:t>
      </w:r>
      <w:proofErr w:type="spellEnd"/>
      <w:r>
        <w:rPr>
          <w:rFonts w:ascii="Times New Roman" w:hAnsi="Times New Roman" w:cs="Times New Roman"/>
          <w:sz w:val="24"/>
          <w:szCs w:val="24"/>
        </w:rPr>
        <w:t xml:space="preserve"> was faulty. Ultimately, in 2006, India licensed </w:t>
      </w:r>
      <w:proofErr w:type="spellStart"/>
      <w:r>
        <w:rPr>
          <w:rFonts w:ascii="Times New Roman" w:hAnsi="Times New Roman" w:cs="Times New Roman"/>
          <w:sz w:val="24"/>
          <w:szCs w:val="24"/>
        </w:rPr>
        <w:t>IPV</w:t>
      </w:r>
      <w:proofErr w:type="spellEnd"/>
      <w:r>
        <w:rPr>
          <w:rFonts w:ascii="Times New Roman" w:hAnsi="Times New Roman" w:cs="Times New Roman"/>
          <w:sz w:val="24"/>
          <w:szCs w:val="24"/>
        </w:rPr>
        <w:t xml:space="preserve">, when it became obvious that it had safety and efficacy superiority over </w:t>
      </w:r>
      <w:proofErr w:type="spellStart"/>
      <w:r>
        <w:rPr>
          <w:rFonts w:ascii="Times New Roman" w:hAnsi="Times New Roman" w:cs="Times New Roman"/>
          <w:sz w:val="24"/>
          <w:szCs w:val="24"/>
        </w:rPr>
        <w:t>OPV</w:t>
      </w:r>
      <w:proofErr w:type="spellEnd"/>
      <w:r>
        <w:rPr>
          <w:rFonts w:ascii="Times New Roman" w:hAnsi="Times New Roman" w:cs="Times New Roman"/>
          <w:sz w:val="24"/>
          <w:szCs w:val="24"/>
        </w:rPr>
        <w:t xml:space="preserve">.  Gradually it became apparent that global polio eradication can be achieved when only </w:t>
      </w:r>
      <w:proofErr w:type="spellStart"/>
      <w:r>
        <w:rPr>
          <w:rFonts w:ascii="Times New Roman" w:hAnsi="Times New Roman" w:cs="Times New Roman"/>
          <w:sz w:val="24"/>
          <w:szCs w:val="24"/>
        </w:rPr>
        <w:t>IPV</w:t>
      </w:r>
      <w:proofErr w:type="spellEnd"/>
      <w:r>
        <w:rPr>
          <w:rFonts w:ascii="Times New Roman" w:hAnsi="Times New Roman" w:cs="Times New Roman"/>
          <w:sz w:val="24"/>
          <w:szCs w:val="24"/>
        </w:rPr>
        <w:t xml:space="preserve"> is used universally to the exclusion of </w:t>
      </w:r>
      <w:proofErr w:type="spellStart"/>
      <w:r>
        <w:rPr>
          <w:rFonts w:ascii="Times New Roman" w:hAnsi="Times New Roman" w:cs="Times New Roman"/>
          <w:sz w:val="24"/>
          <w:szCs w:val="24"/>
        </w:rPr>
        <w:t>OPV</w:t>
      </w:r>
      <w:proofErr w:type="spellEnd"/>
      <w:r>
        <w:rPr>
          <w:rFonts w:ascii="Times New Roman" w:hAnsi="Times New Roman" w:cs="Times New Roman"/>
          <w:sz w:val="24"/>
          <w:szCs w:val="24"/>
        </w:rPr>
        <w:t xml:space="preserve">. India had an opportunity to lead the rest of the low and middle income countries, which was forfeited for want of application of ethics in the choice between two products for use in Public Health. </w:t>
      </w:r>
    </w:p>
    <w:p w:rsidR="007B7201" w:rsidRPr="00AB479D" w:rsidRDefault="00591862" w:rsidP="00735E4A">
      <w:pPr>
        <w:spacing w:after="240" w:line="240" w:lineRule="auto"/>
        <w:rPr>
          <w:rFonts w:ascii="Times New Roman" w:hAnsi="Times New Roman" w:cs="Times New Roman"/>
          <w:sz w:val="24"/>
          <w:szCs w:val="24"/>
        </w:rPr>
      </w:pPr>
      <w:r>
        <w:rPr>
          <w:rFonts w:ascii="Times New Roman" w:hAnsi="Times New Roman" w:cs="Times New Roman"/>
          <w:sz w:val="24"/>
          <w:szCs w:val="24"/>
        </w:rPr>
        <w:t>Two moral principles are possible in Public Health, utilitarian and deontological (</w:t>
      </w:r>
      <w:del w:id="242" w:author="Dhanya" w:date="2018-06-28T16:02:00Z">
        <w:r>
          <w:rPr>
            <w:rFonts w:ascii="Times New Roman" w:hAnsi="Times New Roman" w:cs="Times New Roman"/>
            <w:sz w:val="24"/>
            <w:szCs w:val="24"/>
          </w:rPr>
          <w:delText>19</w:delText>
        </w:r>
      </w:del>
      <w:ins w:id="243" w:author="Dhanya" w:date="2018-06-28T16:02:00Z">
        <w:r>
          <w:rPr>
            <w:rFonts w:ascii="Times New Roman" w:hAnsi="Times New Roman" w:cs="Times New Roman"/>
            <w:sz w:val="24"/>
            <w:szCs w:val="24"/>
          </w:rPr>
          <w:t>2</w:t>
        </w:r>
      </w:ins>
      <w:ins w:id="244" w:author="Dhanya" w:date="2018-06-28T16:23:00Z">
        <w:r>
          <w:rPr>
            <w:rFonts w:ascii="Times New Roman" w:hAnsi="Times New Roman" w:cs="Times New Roman"/>
            <w:sz w:val="24"/>
            <w:szCs w:val="24"/>
          </w:rPr>
          <w:t>3</w:t>
        </w:r>
      </w:ins>
      <w:r>
        <w:rPr>
          <w:rFonts w:ascii="Times New Roman" w:hAnsi="Times New Roman" w:cs="Times New Roman"/>
          <w:sz w:val="24"/>
          <w:szCs w:val="24"/>
        </w:rPr>
        <w:t>).The former accepts an intervention if it benefits the majority, while harm may occur in a minority. The latter on the other hand does not accept an intervention if it harms the individual.  There could be situations where choice between utilitarian and deontological principles may be impossible but in the choice of one vaccine from the two available was clearly unethical – the utilitarian principle that was apparently applied, was inappropriate.</w:t>
      </w:r>
    </w:p>
    <w:p w:rsidR="00BD222A" w:rsidRPr="00AB479D" w:rsidRDefault="00591862" w:rsidP="00735E4A">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We draw an important lesson from this historical national experience. Ethical principles must be applied in all Public Health policies. Just because the persons on whom Public Health interventions are applied are not clients of any transaction, they are human beings and from </w:t>
      </w:r>
      <w:r>
        <w:rPr>
          <w:rFonts w:ascii="Times New Roman" w:hAnsi="Times New Roman" w:cs="Times New Roman"/>
          <w:sz w:val="24"/>
          <w:szCs w:val="24"/>
        </w:rPr>
        <w:lastRenderedPageBreak/>
        <w:t xml:space="preserve">their side, ethics is essential. India’s policy leaders must review every national health programme from an ethics assessment. </w:t>
      </w:r>
    </w:p>
    <w:p w:rsidR="00D362B6" w:rsidRPr="00AB479D" w:rsidRDefault="00591862" w:rsidP="00735E4A">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As action under national policy may be non-judiciable, ethics and human rights are to be ensured and seen to be ensured in all such policies. </w:t>
      </w:r>
    </w:p>
    <w:p w:rsidR="008A46A7" w:rsidRPr="00AB479D" w:rsidRDefault="00591862" w:rsidP="00735E4A">
      <w:pPr>
        <w:spacing w:after="240" w:line="240" w:lineRule="auto"/>
        <w:rPr>
          <w:rFonts w:ascii="Times New Roman" w:hAnsi="Times New Roman" w:cs="Times New Roman"/>
          <w:sz w:val="24"/>
          <w:szCs w:val="24"/>
        </w:rPr>
      </w:pPr>
      <w:r>
        <w:rPr>
          <w:rFonts w:ascii="Times New Roman" w:hAnsi="Times New Roman" w:cs="Times New Roman"/>
          <w:sz w:val="24"/>
          <w:szCs w:val="24"/>
        </w:rPr>
        <w:t>While we cannot retrace past steps, we must learn from the past and consider the value of applying ethics in vaccine choice. Traditionally epidemiology and economics guide vaccine choice, but we recommend ethics should also be a critical element.</w:t>
      </w:r>
    </w:p>
    <w:p w:rsidR="007160E2" w:rsidRPr="00AB479D" w:rsidRDefault="00591862" w:rsidP="00735E4A">
      <w:pPr>
        <w:spacing w:line="240" w:lineRule="auto"/>
        <w:rPr>
          <w:rFonts w:ascii="Times New Roman" w:hAnsi="Times New Roman" w:cs="Times New Roman"/>
          <w:b/>
          <w:bCs/>
          <w:sz w:val="24"/>
          <w:szCs w:val="24"/>
        </w:rPr>
      </w:pPr>
      <w:r>
        <w:rPr>
          <w:rFonts w:ascii="Times New Roman" w:hAnsi="Times New Roman" w:cs="Times New Roman"/>
          <w:b/>
          <w:bCs/>
          <w:sz w:val="24"/>
          <w:szCs w:val="24"/>
        </w:rPr>
        <w:t>References:</w:t>
      </w:r>
    </w:p>
    <w:p w:rsidR="007160E2" w:rsidRPr="00AB479D" w:rsidDel="005D255D" w:rsidRDefault="00591862" w:rsidP="00735E4A">
      <w:pPr>
        <w:pStyle w:val="Title1"/>
        <w:numPr>
          <w:ilvl w:val="0"/>
          <w:numId w:val="9"/>
        </w:numPr>
        <w:rPr>
          <w:del w:id="245" w:author="Dhanya" w:date="2018-06-28T21:35:00Z"/>
          <w:color w:val="000000" w:themeColor="text1"/>
        </w:rPr>
      </w:pPr>
      <w:del w:id="246" w:author="Dhanya" w:date="2018-06-28T21:35:00Z">
        <w:r w:rsidDel="005D255D">
          <w:rPr>
            <w:color w:val="000000" w:themeColor="text1"/>
          </w:rPr>
          <w:delText xml:space="preserve">World Medical Association, </w:delText>
        </w:r>
        <w:r w:rsidDel="005D255D">
          <w:delText xml:space="preserve">WMA Declaration of Helsinki – Ethical Principles for Medical Research Involving Human Subjects. </w:delText>
        </w:r>
        <w:r w:rsidDel="005D255D">
          <w:rPr>
            <w:color w:val="000000" w:themeColor="text1"/>
          </w:rPr>
          <w:delText xml:space="preserve">2013 October. </w:delText>
        </w:r>
        <w:r w:rsidDel="005D255D">
          <w:rPr>
            <w:rStyle w:val="element-citation"/>
            <w:color w:val="000000" w:themeColor="text1"/>
          </w:rPr>
          <w:delText>Available from:</w:delText>
        </w:r>
        <w:r w:rsidDel="005D255D">
          <w:delText xml:space="preserve"> https://www.wma.net/policies-post/wma-declaration-of-helsinki-ethical-principles-for-medical-research-involving-human-subjects/</w:delText>
        </w:r>
      </w:del>
    </w:p>
    <w:p w:rsidR="00741F36" w:rsidRPr="00AB479D" w:rsidDel="005D255D" w:rsidRDefault="00591862" w:rsidP="00735E4A">
      <w:pPr>
        <w:pStyle w:val="Title1"/>
        <w:numPr>
          <w:ilvl w:val="0"/>
          <w:numId w:val="9"/>
        </w:numPr>
        <w:rPr>
          <w:del w:id="247" w:author="Dhanya" w:date="2018-06-28T21:35:00Z"/>
        </w:rPr>
      </w:pPr>
      <w:del w:id="248" w:author="Dhanya" w:date="2018-06-28T21:35:00Z">
        <w:r w:rsidDel="005D255D">
          <w:delText xml:space="preserve">Department of Economic and Social Affairs </w:delText>
        </w:r>
        <w:r w:rsidDel="005D255D">
          <w:rPr>
            <w:color w:val="000000" w:themeColor="text1"/>
          </w:rPr>
          <w:delText xml:space="preserve">Promoting Ethics in the Public Service. UN, New York 2000.Available from: </w:delText>
        </w:r>
        <w:r w:rsidR="00C869DC" w:rsidRPr="00C869DC" w:rsidDel="005D255D">
          <w:rPr>
            <w:rPrChange w:id="249" w:author="Dhanya" w:date="2018-06-28T17:06:00Z">
              <w:rPr>
                <w:color w:val="0000FF"/>
                <w:u w:val="single"/>
              </w:rPr>
            </w:rPrChange>
          </w:rPr>
          <w:fldChar w:fldCharType="begin"/>
        </w:r>
        <w:r w:rsidDel="005D255D">
          <w:delInstrText>HYPERLINK "https://publicadministration.un.org/publications/content/PDFs/E-Library%20Archives/2000%20Promoting%20Ethics%20in%20the%20Public%20Service.pdf"</w:delInstrText>
        </w:r>
        <w:r w:rsidR="00C869DC" w:rsidRPr="00C869DC" w:rsidDel="005D255D">
          <w:rPr>
            <w:rPrChange w:id="250" w:author="Dhanya" w:date="2018-06-28T17:06:00Z">
              <w:rPr>
                <w:color w:val="0000FF"/>
                <w:u w:val="single"/>
              </w:rPr>
            </w:rPrChange>
          </w:rPr>
          <w:fldChar w:fldCharType="separate"/>
        </w:r>
        <w:r w:rsidDel="005D255D">
          <w:rPr>
            <w:rStyle w:val="Hyperlink"/>
          </w:rPr>
          <w:delText>https://publicadministration.un.org/publications/content/PDFs/E-Library%20Archives/2000%20Promoting%20Ethics%20in%20the%20Public%20Service.pdf</w:delText>
        </w:r>
        <w:r w:rsidR="00C869DC" w:rsidRPr="00C869DC" w:rsidDel="005D255D">
          <w:rPr>
            <w:rPrChange w:id="251" w:author="Dhanya" w:date="2018-06-28T17:06:00Z">
              <w:rPr>
                <w:color w:val="0000FF"/>
                <w:u w:val="single"/>
              </w:rPr>
            </w:rPrChange>
          </w:rPr>
          <w:fldChar w:fldCharType="end"/>
        </w:r>
      </w:del>
    </w:p>
    <w:p w:rsidR="00000000" w:rsidRDefault="00591862">
      <w:pPr>
        <w:pStyle w:val="Title1"/>
        <w:numPr>
          <w:ilvl w:val="0"/>
          <w:numId w:val="9"/>
        </w:numPr>
        <w:rPr>
          <w:del w:id="252" w:author="Dhanya" w:date="2018-06-28T15:25:00Z"/>
          <w:rPrChange w:id="253" w:author="Dhanya" w:date="2018-06-28T21:35:00Z">
            <w:rPr>
              <w:del w:id="254" w:author="Dhanya" w:date="2018-06-28T15:25:00Z"/>
              <w:rStyle w:val="citation"/>
            </w:rPr>
          </w:rPrChange>
        </w:rPr>
        <w:pPrChange w:id="255" w:author="Dhanya" w:date="2018-06-28T21:35:00Z">
          <w:pPr>
            <w:pStyle w:val="ListParagraph"/>
            <w:numPr>
              <w:numId w:val="9"/>
            </w:numPr>
            <w:ind w:left="928" w:hanging="360"/>
          </w:pPr>
        </w:pPrChange>
      </w:pPr>
      <w:del w:id="256" w:author="Dhanya" w:date="2018-06-28T21:35:00Z">
        <w:r w:rsidDel="005D255D">
          <w:rPr>
            <w:rStyle w:val="citation"/>
          </w:rPr>
          <w:delText>Beauchamp T.L, Childress J.F,editors. Principles of Biomedical Ethics.5th ed. New York: Oxford University Press; 2001.</w:delText>
        </w:r>
      </w:del>
    </w:p>
    <w:p w:rsidR="00000000" w:rsidRDefault="00C869DC">
      <w:pPr>
        <w:pStyle w:val="ListParagraph"/>
        <w:numPr>
          <w:ilvl w:val="0"/>
          <w:numId w:val="9"/>
        </w:numPr>
        <w:rPr>
          <w:del w:id="257" w:author="Dhanya" w:date="2018-06-28T21:35:00Z"/>
        </w:rPr>
        <w:pPrChange w:id="258" w:author="Dhanya" w:date="2018-06-28T15:52:00Z">
          <w:pPr>
            <w:pStyle w:val="Title1"/>
          </w:pPr>
        </w:pPrChange>
      </w:pPr>
      <w:del w:id="259" w:author="Dhanya" w:date="2018-06-28T21:35:00Z">
        <w:r w:rsidRPr="00C869DC">
          <w:rPr>
            <w:rFonts w:ascii="Times New Roman" w:hAnsi="Times New Roman" w:cs="Times New Roman"/>
            <w:sz w:val="24"/>
            <w:szCs w:val="24"/>
            <w:rPrChange w:id="260" w:author="Dhanya" w:date="2018-06-28T17:06:00Z">
              <w:rPr/>
            </w:rPrChange>
          </w:rPr>
          <w:delText xml:space="preserve">Basu RN. The Expanded Programme on Immunisation in India. Indian J Pediatr 1980; 47: 362-368.  </w:delText>
        </w:r>
      </w:del>
    </w:p>
    <w:p w:rsidR="00A36460" w:rsidRPr="00AB479D" w:rsidDel="005D255D" w:rsidRDefault="00A36460" w:rsidP="00735E4A">
      <w:pPr>
        <w:pStyle w:val="Title1"/>
        <w:numPr>
          <w:ilvl w:val="0"/>
          <w:numId w:val="9"/>
        </w:numPr>
        <w:rPr>
          <w:del w:id="261" w:author="Dhanya" w:date="2018-06-28T21:35:00Z"/>
        </w:rPr>
      </w:pPr>
      <w:del w:id="262" w:author="Dhanya" w:date="2018-06-28T21:35:00Z">
        <w:r w:rsidRPr="00AB479D" w:rsidDel="005D255D">
          <w:delText>Lahariya C. A brief history of vaccines &amp; vaccination in India. Indian J Med Res. 2014 Apr; 139(4): 491–511.</w:delText>
        </w:r>
      </w:del>
    </w:p>
    <w:p w:rsidR="007160E2" w:rsidRPr="00AB479D" w:rsidDel="005D255D" w:rsidRDefault="00C869DC" w:rsidP="00E56AD0">
      <w:pPr>
        <w:pStyle w:val="Title1"/>
        <w:numPr>
          <w:ilvl w:val="0"/>
          <w:numId w:val="9"/>
        </w:numPr>
        <w:rPr>
          <w:del w:id="263" w:author="Dhanya" w:date="2018-06-28T21:35:00Z"/>
        </w:rPr>
      </w:pPr>
      <w:del w:id="264" w:author="Dhanya" w:date="2018-06-28T21:35:00Z">
        <w:r w:rsidRPr="00C869DC">
          <w:rPr>
            <w:color w:val="000000" w:themeColor="text1"/>
          </w:rPr>
          <w:delText>Henderson DA, Witte JJ, Morris L, Langmuir AD. Paralytic Disease Associated With Oral Polio Vaccines. JAMA</w:delText>
        </w:r>
        <w:r w:rsidR="00611743" w:rsidRPr="00AB479D" w:rsidDel="005D255D">
          <w:rPr>
            <w:color w:val="000000" w:themeColor="text1"/>
          </w:rPr>
          <w:delText xml:space="preserve"> 1964 Oct 5;190:41-8.</w:delText>
        </w:r>
      </w:del>
    </w:p>
    <w:p w:rsidR="007160E2" w:rsidRPr="00AB479D" w:rsidDel="005D255D" w:rsidRDefault="00591862" w:rsidP="00735E4A">
      <w:pPr>
        <w:pStyle w:val="ListParagraph"/>
        <w:numPr>
          <w:ilvl w:val="0"/>
          <w:numId w:val="9"/>
        </w:numPr>
        <w:spacing w:before="100" w:beforeAutospacing="1" w:line="240" w:lineRule="auto"/>
        <w:rPr>
          <w:del w:id="265" w:author="Dhanya" w:date="2018-06-28T21:35:00Z"/>
          <w:rFonts w:ascii="Times New Roman" w:hAnsi="Times New Roman" w:cs="Times New Roman"/>
          <w:color w:val="000000" w:themeColor="text1"/>
          <w:sz w:val="24"/>
          <w:szCs w:val="24"/>
        </w:rPr>
      </w:pPr>
      <w:del w:id="266" w:author="Dhanya" w:date="2018-06-28T21:35:00Z">
        <w:r w:rsidDel="005D255D">
          <w:rPr>
            <w:rFonts w:ascii="Times New Roman" w:hAnsi="Times New Roman" w:cs="Times New Roman"/>
            <w:color w:val="000000" w:themeColor="text1"/>
            <w:sz w:val="24"/>
            <w:szCs w:val="24"/>
          </w:rPr>
          <w:delText>WHO Consultative Group. The relation between acute persisting spinal paralysis and poliomyelitis vaccine--results of a ten-year enquiry. Bull World Health Organ. 1982; 60(2):231-42.</w:delText>
        </w:r>
      </w:del>
    </w:p>
    <w:p w:rsidR="007160E2" w:rsidRPr="00AB479D" w:rsidDel="005D255D" w:rsidRDefault="00591862" w:rsidP="00735E4A">
      <w:pPr>
        <w:pStyle w:val="ListParagraph"/>
        <w:numPr>
          <w:ilvl w:val="0"/>
          <w:numId w:val="9"/>
        </w:numPr>
        <w:spacing w:before="100" w:beforeAutospacing="1" w:line="240" w:lineRule="auto"/>
        <w:rPr>
          <w:del w:id="267" w:author="Dhanya" w:date="2018-06-28T21:35:00Z"/>
          <w:rFonts w:ascii="Times New Roman" w:hAnsi="Times New Roman" w:cs="Times New Roman"/>
          <w:color w:val="000000" w:themeColor="text1"/>
          <w:sz w:val="24"/>
          <w:szCs w:val="24"/>
        </w:rPr>
      </w:pPr>
      <w:del w:id="268" w:author="Dhanya" w:date="2018-06-28T21:35:00Z">
        <w:r w:rsidDel="005D255D">
          <w:rPr>
            <w:rFonts w:ascii="Times New Roman" w:hAnsi="Times New Roman" w:cs="Times New Roman"/>
            <w:color w:val="000000" w:themeColor="text1"/>
            <w:sz w:val="24"/>
            <w:szCs w:val="24"/>
          </w:rPr>
          <w:delText xml:space="preserve">John TJ. Problems with oral polio vaccine in India. Indian Pediatr 1972; 9: 252-6. </w:delText>
        </w:r>
      </w:del>
    </w:p>
    <w:p w:rsidR="007160E2" w:rsidRPr="00AB479D" w:rsidDel="005D255D" w:rsidRDefault="00591862" w:rsidP="00735E4A">
      <w:pPr>
        <w:pStyle w:val="ListParagraph"/>
        <w:numPr>
          <w:ilvl w:val="0"/>
          <w:numId w:val="9"/>
        </w:numPr>
        <w:spacing w:before="100" w:beforeAutospacing="1" w:line="240" w:lineRule="auto"/>
        <w:rPr>
          <w:del w:id="269" w:author="Dhanya" w:date="2018-06-28T21:35:00Z"/>
          <w:rFonts w:ascii="Times New Roman" w:hAnsi="Times New Roman" w:cs="Times New Roman"/>
          <w:color w:val="000000" w:themeColor="text1"/>
          <w:sz w:val="24"/>
          <w:szCs w:val="24"/>
        </w:rPr>
      </w:pPr>
      <w:del w:id="270" w:author="Dhanya" w:date="2018-06-28T21:35:00Z">
        <w:r w:rsidDel="005D255D">
          <w:rPr>
            <w:rFonts w:ascii="Times New Roman" w:hAnsi="Times New Roman" w:cs="Times New Roman"/>
            <w:color w:val="000000" w:themeColor="text1"/>
            <w:sz w:val="24"/>
            <w:szCs w:val="24"/>
          </w:rPr>
          <w:delText xml:space="preserve">Ratnaswamy L, John TJ, Jadhav M. Paralytic poliomyelitis: clinical and virological studies. Indian Pediatr 1973; 10 : 443-7.  </w:delText>
        </w:r>
      </w:del>
    </w:p>
    <w:p w:rsidR="007160E2" w:rsidRPr="00AB479D" w:rsidDel="005D255D" w:rsidRDefault="00591862" w:rsidP="00735E4A">
      <w:pPr>
        <w:pStyle w:val="ListParagraph"/>
        <w:numPr>
          <w:ilvl w:val="0"/>
          <w:numId w:val="9"/>
        </w:numPr>
        <w:spacing w:before="100" w:beforeAutospacing="1" w:after="0" w:line="240" w:lineRule="auto"/>
        <w:rPr>
          <w:del w:id="271" w:author="Dhanya" w:date="2018-06-28T21:35:00Z"/>
          <w:rFonts w:ascii="Times New Roman" w:hAnsi="Times New Roman" w:cs="Times New Roman"/>
          <w:color w:val="000000" w:themeColor="text1"/>
          <w:sz w:val="24"/>
          <w:szCs w:val="24"/>
        </w:rPr>
      </w:pPr>
      <w:del w:id="272" w:author="Dhanya" w:date="2018-06-28T21:35:00Z">
        <w:r w:rsidDel="005D255D">
          <w:rPr>
            <w:rFonts w:ascii="Times New Roman" w:hAnsi="Times New Roman" w:cs="Times New Roman"/>
            <w:color w:val="000000" w:themeColor="text1"/>
            <w:sz w:val="24"/>
            <w:szCs w:val="24"/>
          </w:rPr>
          <w:delText xml:space="preserve">Ghosh S, Kumari S, Balaya S. Bhargava SK. Antibody response to oral polio vaccine in infancy. Indian Pediatr 1970; 7: 78-80. </w:delText>
        </w:r>
      </w:del>
    </w:p>
    <w:p w:rsidR="00A63E5A" w:rsidRPr="00AB479D" w:rsidDel="005D255D" w:rsidRDefault="00591862" w:rsidP="00A63E5A">
      <w:pPr>
        <w:pStyle w:val="ListParagraph"/>
        <w:numPr>
          <w:ilvl w:val="0"/>
          <w:numId w:val="9"/>
        </w:numPr>
        <w:spacing w:before="100" w:beforeAutospacing="1" w:line="240" w:lineRule="auto"/>
        <w:rPr>
          <w:del w:id="273" w:author="Dhanya" w:date="2018-06-28T21:35:00Z"/>
          <w:rFonts w:ascii="Times New Roman" w:hAnsi="Times New Roman" w:cs="Times New Roman"/>
          <w:color w:val="000000" w:themeColor="text1"/>
          <w:sz w:val="24"/>
          <w:szCs w:val="24"/>
        </w:rPr>
      </w:pPr>
      <w:del w:id="274" w:author="Dhanya" w:date="2018-06-28T21:35:00Z">
        <w:r w:rsidDel="005D255D">
          <w:rPr>
            <w:rFonts w:ascii="Times New Roman" w:hAnsi="Times New Roman" w:cs="Times New Roman"/>
            <w:color w:val="000000" w:themeColor="text1"/>
            <w:sz w:val="24"/>
            <w:szCs w:val="24"/>
          </w:rPr>
          <w:delText>John TJ. Understanding the scientific basis of preventing polio by immunization. Pioneering contributions from India. Proc Indian Natl Sci Acad 2003; B69 : 393-422.</w:delText>
        </w:r>
      </w:del>
    </w:p>
    <w:p w:rsidR="007160E2" w:rsidRPr="00AB479D" w:rsidDel="005D255D" w:rsidRDefault="00591862" w:rsidP="00735E4A">
      <w:pPr>
        <w:pStyle w:val="ListParagraph"/>
        <w:numPr>
          <w:ilvl w:val="0"/>
          <w:numId w:val="9"/>
        </w:numPr>
        <w:spacing w:before="100" w:beforeAutospacing="1" w:line="240" w:lineRule="auto"/>
        <w:rPr>
          <w:del w:id="275" w:author="Dhanya" w:date="2018-06-28T21:35:00Z"/>
          <w:rFonts w:ascii="Times New Roman" w:eastAsia="Times New Roman" w:hAnsi="Times New Roman" w:cs="Times New Roman"/>
          <w:color w:val="000000" w:themeColor="text1"/>
          <w:sz w:val="24"/>
          <w:szCs w:val="24"/>
          <w:lang w:eastAsia="en-IN" w:bidi="ml-IN"/>
        </w:rPr>
      </w:pPr>
      <w:del w:id="276" w:author="Dhanya" w:date="2018-06-28T21:35:00Z">
        <w:r w:rsidDel="005D255D">
          <w:rPr>
            <w:rFonts w:ascii="Times New Roman" w:eastAsia="Times New Roman" w:hAnsi="Times New Roman" w:cs="Times New Roman"/>
            <w:color w:val="000000" w:themeColor="text1"/>
            <w:sz w:val="24"/>
            <w:szCs w:val="24"/>
            <w:lang w:eastAsia="en-IN" w:bidi="ml-IN"/>
          </w:rPr>
          <w:delText xml:space="preserve">John TJ, Samuel R, Balraj V, John R. Disease surveillance at district level: a model for developing countries. </w:delText>
        </w:r>
        <w:r w:rsidDel="005D255D">
          <w:rPr>
            <w:rFonts w:ascii="Times New Roman" w:eastAsia="Times New Roman" w:hAnsi="Times New Roman" w:cs="Times New Roman"/>
            <w:i/>
            <w:iCs/>
            <w:color w:val="000000" w:themeColor="text1"/>
            <w:sz w:val="24"/>
            <w:szCs w:val="24"/>
            <w:lang w:eastAsia="en-IN" w:bidi="ml-IN"/>
          </w:rPr>
          <w:delText>Lancet</w:delText>
        </w:r>
        <w:r w:rsidDel="005D255D">
          <w:rPr>
            <w:rFonts w:ascii="Times New Roman" w:eastAsia="Times New Roman" w:hAnsi="Times New Roman" w:cs="Times New Roman"/>
            <w:color w:val="000000" w:themeColor="text1"/>
            <w:sz w:val="24"/>
            <w:szCs w:val="24"/>
            <w:lang w:eastAsia="en-IN" w:bidi="ml-IN"/>
          </w:rPr>
          <w:delText xml:space="preserve"> 1998; </w:delText>
        </w:r>
        <w:r w:rsidDel="005D255D">
          <w:rPr>
            <w:rFonts w:ascii="Times New Roman" w:eastAsia="Times New Roman" w:hAnsi="Times New Roman" w:cs="Times New Roman"/>
            <w:i/>
            <w:iCs/>
            <w:color w:val="000000" w:themeColor="text1"/>
            <w:sz w:val="24"/>
            <w:szCs w:val="24"/>
            <w:lang w:eastAsia="en-IN" w:bidi="ml-IN"/>
          </w:rPr>
          <w:delText>352</w:delText>
        </w:r>
        <w:r w:rsidDel="005D255D">
          <w:rPr>
            <w:rFonts w:ascii="Times New Roman" w:eastAsia="Times New Roman" w:hAnsi="Times New Roman" w:cs="Times New Roman"/>
            <w:color w:val="000000" w:themeColor="text1"/>
            <w:sz w:val="24"/>
            <w:szCs w:val="24"/>
            <w:lang w:eastAsia="en-IN" w:bidi="ml-IN"/>
          </w:rPr>
          <w:delText xml:space="preserve"> : 58-61.</w:delText>
        </w:r>
      </w:del>
    </w:p>
    <w:p w:rsidR="007160E2" w:rsidRPr="00AB479D" w:rsidDel="005D255D" w:rsidRDefault="00591862" w:rsidP="00735E4A">
      <w:pPr>
        <w:pStyle w:val="ListParagraph"/>
        <w:numPr>
          <w:ilvl w:val="0"/>
          <w:numId w:val="9"/>
        </w:numPr>
        <w:spacing w:before="100" w:beforeAutospacing="1" w:line="240" w:lineRule="auto"/>
        <w:rPr>
          <w:del w:id="277" w:author="Dhanya" w:date="2018-06-28T21:35:00Z"/>
          <w:rFonts w:ascii="Times New Roman" w:hAnsi="Times New Roman" w:cs="Times New Roman"/>
          <w:color w:val="000000" w:themeColor="text1"/>
          <w:sz w:val="24"/>
          <w:szCs w:val="24"/>
        </w:rPr>
      </w:pPr>
      <w:del w:id="278" w:author="Dhanya" w:date="2018-06-28T21:35:00Z">
        <w:r w:rsidDel="005D255D">
          <w:rPr>
            <w:rFonts w:ascii="Times New Roman" w:hAnsi="Times New Roman" w:cs="Times New Roman"/>
            <w:color w:val="000000" w:themeColor="text1"/>
            <w:sz w:val="24"/>
            <w:szCs w:val="24"/>
          </w:rPr>
          <w:delText>Kohler KA, Banerjee K, Sutter RW. Further clarity on vaccine-associated paralytic polio in India. Bull World Hlth Organ. 2002;80:987.</w:delText>
        </w:r>
      </w:del>
    </w:p>
    <w:p w:rsidR="007160E2" w:rsidRPr="00AB479D" w:rsidDel="005D255D" w:rsidRDefault="00591862" w:rsidP="00735E4A">
      <w:pPr>
        <w:pStyle w:val="ListParagraph"/>
        <w:numPr>
          <w:ilvl w:val="0"/>
          <w:numId w:val="9"/>
        </w:numPr>
        <w:spacing w:before="100" w:beforeAutospacing="1" w:after="100" w:afterAutospacing="1" w:line="240" w:lineRule="auto"/>
        <w:rPr>
          <w:del w:id="279" w:author="Dhanya" w:date="2018-06-28T21:35:00Z"/>
          <w:rFonts w:ascii="Times New Roman" w:hAnsi="Times New Roman" w:cs="Times New Roman"/>
          <w:color w:val="000000" w:themeColor="text1"/>
          <w:sz w:val="24"/>
          <w:szCs w:val="24"/>
        </w:rPr>
      </w:pPr>
      <w:del w:id="280" w:author="Dhanya" w:date="2018-06-28T21:35:00Z">
        <w:r w:rsidDel="005D255D">
          <w:rPr>
            <w:rFonts w:ascii="Times New Roman" w:hAnsi="Times New Roman" w:cs="Times New Roman"/>
            <w:color w:val="000000" w:themeColor="text1"/>
            <w:sz w:val="24"/>
            <w:szCs w:val="24"/>
          </w:rPr>
          <w:delText>Guo J, Bolivar-Wagers S,Srinivas N, Holubar M and  Maldonadoa Y. Immunodeficiency-related vaccine-derived poliovirus (iVDPV) cases: A systematic review and implications for polio eradication. Vaccine. 2015 Mar 3; 33(10): 1235–1242.</w:delText>
        </w:r>
      </w:del>
    </w:p>
    <w:p w:rsidR="0053311D" w:rsidRPr="00AB479D" w:rsidDel="005D255D" w:rsidRDefault="00591862" w:rsidP="0053311D">
      <w:pPr>
        <w:pStyle w:val="ListParagraph"/>
        <w:numPr>
          <w:ilvl w:val="0"/>
          <w:numId w:val="9"/>
        </w:numPr>
        <w:spacing w:before="100" w:beforeAutospacing="1" w:line="240" w:lineRule="auto"/>
        <w:rPr>
          <w:del w:id="281" w:author="Dhanya" w:date="2018-06-28T21:35:00Z"/>
          <w:rFonts w:ascii="Times New Roman" w:eastAsia="Times New Roman" w:hAnsi="Times New Roman" w:cs="Times New Roman"/>
          <w:color w:val="000000" w:themeColor="text1"/>
          <w:sz w:val="24"/>
          <w:szCs w:val="24"/>
          <w:lang w:eastAsia="en-IN" w:bidi="ml-IN"/>
        </w:rPr>
      </w:pPr>
      <w:del w:id="282" w:author="Dhanya" w:date="2018-06-28T21:35:00Z">
        <w:r w:rsidDel="005D255D">
          <w:rPr>
            <w:rFonts w:ascii="Times New Roman" w:hAnsi="Times New Roman" w:cs="Times New Roman"/>
            <w:color w:val="000000" w:themeColor="text1"/>
            <w:sz w:val="24"/>
            <w:szCs w:val="24"/>
          </w:rPr>
          <w:lastRenderedPageBreak/>
          <w:delText>Plotkin SA, Vidor E. Poliovirus vaccine – Inactivated. Chapter 24, in: Vaccines, Plotkin SA, Orenstein WA, Offit PA (Editors), Elsevier, Philadelphia, 2004; pp 625-650.</w:delText>
        </w:r>
      </w:del>
    </w:p>
    <w:p w:rsidR="002D6C30" w:rsidRPr="00AB479D" w:rsidDel="005D255D" w:rsidRDefault="00591862" w:rsidP="0053311D">
      <w:pPr>
        <w:pStyle w:val="ListParagraph"/>
        <w:numPr>
          <w:ilvl w:val="0"/>
          <w:numId w:val="9"/>
        </w:numPr>
        <w:spacing w:before="100" w:beforeAutospacing="1" w:line="240" w:lineRule="auto"/>
        <w:rPr>
          <w:del w:id="283" w:author="Dhanya" w:date="2018-06-28T21:35:00Z"/>
          <w:rFonts w:ascii="Times New Roman" w:eastAsia="Times New Roman" w:hAnsi="Times New Roman" w:cs="Times New Roman"/>
          <w:color w:val="000000" w:themeColor="text1"/>
          <w:sz w:val="24"/>
          <w:szCs w:val="24"/>
          <w:lang w:eastAsia="en-IN" w:bidi="ml-IN"/>
        </w:rPr>
      </w:pPr>
      <w:del w:id="284" w:author="Dhanya" w:date="2018-06-28T21:35:00Z">
        <w:r w:rsidDel="005D255D">
          <w:rPr>
            <w:rFonts w:ascii="Times New Roman" w:eastAsia="Times New Roman" w:hAnsi="Times New Roman" w:cs="Times New Roman"/>
            <w:color w:val="000000" w:themeColor="text1"/>
            <w:sz w:val="24"/>
            <w:szCs w:val="24"/>
            <w:lang w:eastAsia="en-IN" w:bidi="ml-IN"/>
          </w:rPr>
          <w:delText>Kohler KA1, Banerjee K, Gary Hlady W, Andrus JK, Sutter RW.Vaccine-associated paralytic poliomyelitis in India during 1999: decreased risk despite massive use of oral polio vaccine.Bull World Health Organ. 2002;80(3):210-6.</w:delText>
        </w:r>
      </w:del>
    </w:p>
    <w:p w:rsidR="00840731" w:rsidRPr="00AB479D" w:rsidDel="005D255D" w:rsidRDefault="00591862" w:rsidP="0053311D">
      <w:pPr>
        <w:pStyle w:val="ListParagraph"/>
        <w:numPr>
          <w:ilvl w:val="0"/>
          <w:numId w:val="9"/>
        </w:numPr>
        <w:spacing w:before="100" w:beforeAutospacing="1" w:line="240" w:lineRule="auto"/>
        <w:rPr>
          <w:del w:id="285" w:author="Dhanya" w:date="2018-06-28T21:35:00Z"/>
          <w:rFonts w:ascii="Times New Roman" w:eastAsia="Times New Roman" w:hAnsi="Times New Roman" w:cs="Times New Roman"/>
          <w:color w:val="000000" w:themeColor="text1"/>
          <w:sz w:val="24"/>
          <w:szCs w:val="24"/>
          <w:lang w:eastAsia="en-IN" w:bidi="ml-IN"/>
        </w:rPr>
      </w:pPr>
      <w:del w:id="286" w:author="Dhanya" w:date="2018-06-28T21:35:00Z">
        <w:r w:rsidDel="005D255D">
          <w:rPr>
            <w:rFonts w:ascii="Times New Roman" w:hAnsi="Times New Roman" w:cs="Times New Roman"/>
            <w:sz w:val="24"/>
            <w:szCs w:val="24"/>
          </w:rPr>
          <w:delText>Bottiger M.The elimination of polio in the Scandinavian countries. Public Health Rev 1993; 21: 27-33.</w:delText>
        </w:r>
      </w:del>
    </w:p>
    <w:p w:rsidR="00840731" w:rsidRPr="00AB479D" w:rsidDel="005D255D" w:rsidRDefault="00591862" w:rsidP="0053311D">
      <w:pPr>
        <w:pStyle w:val="ListParagraph"/>
        <w:numPr>
          <w:ilvl w:val="0"/>
          <w:numId w:val="9"/>
        </w:numPr>
        <w:spacing w:before="100" w:beforeAutospacing="1" w:line="240" w:lineRule="auto"/>
        <w:rPr>
          <w:del w:id="287" w:author="Dhanya" w:date="2018-06-28T21:35:00Z"/>
          <w:rFonts w:ascii="Times New Roman" w:eastAsia="Times New Roman" w:hAnsi="Times New Roman" w:cs="Times New Roman"/>
          <w:color w:val="000000" w:themeColor="text1"/>
          <w:sz w:val="24"/>
          <w:szCs w:val="24"/>
          <w:lang w:eastAsia="en-IN" w:bidi="ml-IN"/>
        </w:rPr>
      </w:pPr>
      <w:del w:id="288" w:author="Dhanya" w:date="2018-06-28T21:35:00Z">
        <w:r w:rsidDel="005D255D">
          <w:rPr>
            <w:rFonts w:ascii="Times New Roman" w:hAnsi="Times New Roman" w:cs="Times New Roman"/>
            <w:sz w:val="24"/>
            <w:szCs w:val="24"/>
          </w:rPr>
          <w:delText>Malvy DJ, Drucker J. Elimination of poliomyelitis in France: Epidemiology and vaccine status. Public Health Rev 1993; 21: 41-49.</w:delText>
        </w:r>
      </w:del>
    </w:p>
    <w:p w:rsidR="002D6C30" w:rsidRPr="00AB479D" w:rsidDel="005D255D" w:rsidRDefault="00591862" w:rsidP="002D6C30">
      <w:pPr>
        <w:pStyle w:val="ListParagraph"/>
        <w:numPr>
          <w:ilvl w:val="0"/>
          <w:numId w:val="9"/>
        </w:numPr>
        <w:spacing w:before="100" w:beforeAutospacing="1" w:line="240" w:lineRule="auto"/>
        <w:rPr>
          <w:del w:id="289" w:author="Dhanya" w:date="2018-06-28T21:35:00Z"/>
          <w:rFonts w:ascii="Times New Roman" w:hAnsi="Times New Roman" w:cs="Times New Roman"/>
          <w:color w:val="000000" w:themeColor="text1"/>
          <w:sz w:val="24"/>
          <w:szCs w:val="24"/>
        </w:rPr>
      </w:pPr>
      <w:del w:id="290" w:author="Dhanya" w:date="2018-06-28T21:35:00Z">
        <w:r w:rsidDel="005D255D">
          <w:rPr>
            <w:rFonts w:ascii="Times New Roman" w:hAnsi="Times New Roman" w:cs="Times New Roman"/>
            <w:color w:val="000000" w:themeColor="text1"/>
            <w:sz w:val="24"/>
            <w:szCs w:val="24"/>
          </w:rPr>
          <w:delText>Mandal J, Ponnambath DP, and  Parija SC. Utilitarian and deontological ethics in medicine. Trop Parasitol. 2016 Jan-Jun; 6(1): 5–7.</w:delText>
        </w:r>
      </w:del>
    </w:p>
    <w:p w:rsidR="005D255D" w:rsidRPr="005D255D" w:rsidRDefault="005D255D" w:rsidP="005D255D">
      <w:pPr>
        <w:pStyle w:val="ListParagraph"/>
        <w:numPr>
          <w:ilvl w:val="0"/>
          <w:numId w:val="10"/>
        </w:numPr>
        <w:spacing w:before="100" w:beforeAutospacing="1" w:after="100" w:afterAutospacing="1" w:line="240" w:lineRule="auto"/>
        <w:rPr>
          <w:ins w:id="291" w:author="Dhanya" w:date="2018-06-28T21:35:00Z"/>
          <w:rFonts w:ascii="Times New Roman" w:hAnsi="Times New Roman" w:cs="Times New Roman"/>
          <w:color w:val="000000" w:themeColor="text1"/>
          <w:sz w:val="24"/>
          <w:szCs w:val="24"/>
        </w:rPr>
      </w:pPr>
      <w:ins w:id="292" w:author="Dhanya" w:date="2018-06-28T21:35:00Z">
        <w:r w:rsidRPr="005D255D">
          <w:rPr>
            <w:rFonts w:ascii="Times New Roman" w:hAnsi="Times New Roman" w:cs="Times New Roman"/>
            <w:color w:val="000000" w:themeColor="text1"/>
            <w:sz w:val="24"/>
            <w:szCs w:val="24"/>
          </w:rPr>
          <w:t>World Medical Association, WMA Declaration of Helsinki – Ethical Principles for Medical Research Involving Human Subjects. 2013 October. Available from: https://www.wma.net/policies-post/wma-declaration-of-helsinki-ethical-principles-for-medical-research-involving-human-subjects/</w:t>
        </w:r>
      </w:ins>
    </w:p>
    <w:p w:rsidR="005D255D" w:rsidRPr="005D255D" w:rsidRDefault="005D255D" w:rsidP="005D255D">
      <w:pPr>
        <w:pStyle w:val="ListParagraph"/>
        <w:numPr>
          <w:ilvl w:val="0"/>
          <w:numId w:val="10"/>
        </w:numPr>
        <w:spacing w:before="100" w:beforeAutospacing="1" w:after="100" w:afterAutospacing="1" w:line="240" w:lineRule="auto"/>
        <w:rPr>
          <w:ins w:id="293" w:author="Dhanya" w:date="2018-06-28T21:35:00Z"/>
          <w:rFonts w:ascii="Times New Roman" w:hAnsi="Times New Roman" w:cs="Times New Roman"/>
          <w:color w:val="000000" w:themeColor="text1"/>
          <w:sz w:val="24"/>
          <w:szCs w:val="24"/>
        </w:rPr>
      </w:pPr>
      <w:ins w:id="294" w:author="Dhanya" w:date="2018-06-28T21:35:00Z">
        <w:r w:rsidRPr="005D255D">
          <w:rPr>
            <w:rFonts w:ascii="Times New Roman" w:hAnsi="Times New Roman" w:cs="Times New Roman"/>
            <w:color w:val="000000" w:themeColor="text1"/>
            <w:sz w:val="24"/>
            <w:szCs w:val="24"/>
          </w:rPr>
          <w:t>Department of Economic and Social Affairs Promoting Ethics in the Public Service. UN, New York 2000.Available from: https://publicadministration.un.org/publications/content/PDFs/E-Library%20Archives/2000%20Promoting%20Ethics%20in%20the%20Public%20Service.pdf</w:t>
        </w:r>
      </w:ins>
    </w:p>
    <w:p w:rsidR="005D255D" w:rsidRPr="005D255D" w:rsidRDefault="005D255D" w:rsidP="005D255D">
      <w:pPr>
        <w:pStyle w:val="ListParagraph"/>
        <w:numPr>
          <w:ilvl w:val="0"/>
          <w:numId w:val="10"/>
        </w:numPr>
        <w:spacing w:before="100" w:beforeAutospacing="1" w:after="100" w:afterAutospacing="1" w:line="240" w:lineRule="auto"/>
        <w:rPr>
          <w:ins w:id="295" w:author="Dhanya" w:date="2018-06-28T21:35:00Z"/>
          <w:rFonts w:ascii="Times New Roman" w:hAnsi="Times New Roman" w:cs="Times New Roman"/>
          <w:color w:val="000000" w:themeColor="text1"/>
          <w:sz w:val="24"/>
          <w:szCs w:val="24"/>
        </w:rPr>
      </w:pPr>
      <w:ins w:id="296" w:author="Dhanya" w:date="2018-06-28T21:35:00Z">
        <w:r w:rsidRPr="005D255D">
          <w:rPr>
            <w:rFonts w:ascii="Times New Roman" w:hAnsi="Times New Roman" w:cs="Times New Roman"/>
            <w:color w:val="000000" w:themeColor="text1"/>
            <w:sz w:val="24"/>
            <w:szCs w:val="24"/>
          </w:rPr>
          <w:t xml:space="preserve">Beauchamp </w:t>
        </w:r>
        <w:proofErr w:type="spellStart"/>
        <w:r w:rsidRPr="005D255D">
          <w:rPr>
            <w:rFonts w:ascii="Times New Roman" w:hAnsi="Times New Roman" w:cs="Times New Roman"/>
            <w:color w:val="000000" w:themeColor="text1"/>
            <w:sz w:val="24"/>
            <w:szCs w:val="24"/>
          </w:rPr>
          <w:t>T.L</w:t>
        </w:r>
        <w:proofErr w:type="spellEnd"/>
        <w:r w:rsidRPr="005D255D">
          <w:rPr>
            <w:rFonts w:ascii="Times New Roman" w:hAnsi="Times New Roman" w:cs="Times New Roman"/>
            <w:color w:val="000000" w:themeColor="text1"/>
            <w:sz w:val="24"/>
            <w:szCs w:val="24"/>
          </w:rPr>
          <w:t xml:space="preserve">, Childress </w:t>
        </w:r>
        <w:proofErr w:type="spellStart"/>
        <w:r w:rsidRPr="005D255D">
          <w:rPr>
            <w:rFonts w:ascii="Times New Roman" w:hAnsi="Times New Roman" w:cs="Times New Roman"/>
            <w:color w:val="000000" w:themeColor="text1"/>
            <w:sz w:val="24"/>
            <w:szCs w:val="24"/>
          </w:rPr>
          <w:t>J.F</w:t>
        </w:r>
        <w:proofErr w:type="spellEnd"/>
        <w:r w:rsidRPr="005D255D">
          <w:rPr>
            <w:rFonts w:ascii="Times New Roman" w:hAnsi="Times New Roman" w:cs="Times New Roman"/>
            <w:color w:val="000000" w:themeColor="text1"/>
            <w:sz w:val="24"/>
            <w:szCs w:val="24"/>
          </w:rPr>
          <w:t xml:space="preserve">, editors. Principles of Biomedical Ethics.5th </w:t>
        </w:r>
        <w:proofErr w:type="gramStart"/>
        <w:r w:rsidRPr="005D255D">
          <w:rPr>
            <w:rFonts w:ascii="Times New Roman" w:hAnsi="Times New Roman" w:cs="Times New Roman"/>
            <w:color w:val="000000" w:themeColor="text1"/>
            <w:sz w:val="24"/>
            <w:szCs w:val="24"/>
          </w:rPr>
          <w:t>ed</w:t>
        </w:r>
        <w:proofErr w:type="gramEnd"/>
        <w:r w:rsidRPr="005D255D">
          <w:rPr>
            <w:rFonts w:ascii="Times New Roman" w:hAnsi="Times New Roman" w:cs="Times New Roman"/>
            <w:color w:val="000000" w:themeColor="text1"/>
            <w:sz w:val="24"/>
            <w:szCs w:val="24"/>
          </w:rPr>
          <w:t>. New York: Oxford University Press; 2001.</w:t>
        </w:r>
      </w:ins>
    </w:p>
    <w:p w:rsidR="005D255D" w:rsidRPr="005D255D" w:rsidRDefault="005D255D" w:rsidP="005D255D">
      <w:pPr>
        <w:pStyle w:val="ListParagraph"/>
        <w:numPr>
          <w:ilvl w:val="0"/>
          <w:numId w:val="10"/>
        </w:numPr>
        <w:spacing w:before="100" w:beforeAutospacing="1" w:after="100" w:afterAutospacing="1" w:line="240" w:lineRule="auto"/>
        <w:rPr>
          <w:ins w:id="297" w:author="Dhanya" w:date="2018-06-28T21:35:00Z"/>
          <w:rFonts w:ascii="Times New Roman" w:hAnsi="Times New Roman" w:cs="Times New Roman"/>
          <w:color w:val="000000" w:themeColor="text1"/>
          <w:sz w:val="24"/>
          <w:szCs w:val="24"/>
        </w:rPr>
      </w:pPr>
      <w:ins w:id="298" w:author="Dhanya" w:date="2018-06-28T21:35:00Z">
        <w:r w:rsidRPr="005D255D">
          <w:rPr>
            <w:rFonts w:ascii="Times New Roman" w:hAnsi="Times New Roman" w:cs="Times New Roman"/>
            <w:color w:val="000000" w:themeColor="text1"/>
            <w:sz w:val="24"/>
            <w:szCs w:val="24"/>
          </w:rPr>
          <w:t xml:space="preserve">Lee LL, </w:t>
        </w:r>
        <w:proofErr w:type="spellStart"/>
        <w:r w:rsidRPr="005D255D">
          <w:rPr>
            <w:rFonts w:ascii="Times New Roman" w:hAnsi="Times New Roman" w:cs="Times New Roman"/>
            <w:color w:val="000000" w:themeColor="text1"/>
            <w:sz w:val="24"/>
            <w:szCs w:val="24"/>
          </w:rPr>
          <w:t>Heilig</w:t>
        </w:r>
        <w:proofErr w:type="spellEnd"/>
        <w:r w:rsidRPr="005D255D">
          <w:rPr>
            <w:rFonts w:ascii="Times New Roman" w:hAnsi="Times New Roman" w:cs="Times New Roman"/>
            <w:color w:val="000000" w:themeColor="text1"/>
            <w:sz w:val="24"/>
            <w:szCs w:val="24"/>
          </w:rPr>
          <w:t xml:space="preserve"> CM</w:t>
        </w:r>
        <w:proofErr w:type="gramStart"/>
        <w:r w:rsidRPr="005D255D">
          <w:rPr>
            <w:rFonts w:ascii="Times New Roman" w:hAnsi="Times New Roman" w:cs="Times New Roman"/>
            <w:color w:val="000000" w:themeColor="text1"/>
            <w:sz w:val="24"/>
            <w:szCs w:val="24"/>
          </w:rPr>
          <w:t>,  White</w:t>
        </w:r>
        <w:proofErr w:type="gramEnd"/>
        <w:r w:rsidRPr="005D255D">
          <w:rPr>
            <w:rFonts w:ascii="Times New Roman" w:hAnsi="Times New Roman" w:cs="Times New Roman"/>
            <w:color w:val="000000" w:themeColor="text1"/>
            <w:sz w:val="24"/>
            <w:szCs w:val="24"/>
          </w:rPr>
          <w:t xml:space="preserve"> A, Ethical Justification for Conducting Public Health Surveillance Without Patient Consent. Am J Public Health. 2012 January; 102(1): 38–44.Published online 2012 January. </w:t>
        </w:r>
        <w:proofErr w:type="spellStart"/>
        <w:r w:rsidRPr="005D255D">
          <w:rPr>
            <w:rFonts w:ascii="Times New Roman" w:hAnsi="Times New Roman" w:cs="Times New Roman"/>
            <w:color w:val="000000" w:themeColor="text1"/>
            <w:sz w:val="24"/>
            <w:szCs w:val="24"/>
          </w:rPr>
          <w:t>doi</w:t>
        </w:r>
        <w:proofErr w:type="spellEnd"/>
        <w:r w:rsidRPr="005D255D">
          <w:rPr>
            <w:rFonts w:ascii="Times New Roman" w:hAnsi="Times New Roman" w:cs="Times New Roman"/>
            <w:color w:val="000000" w:themeColor="text1"/>
            <w:sz w:val="24"/>
            <w:szCs w:val="24"/>
          </w:rPr>
          <w:t>:  10.2105/AJPH.2011.30029</w:t>
        </w:r>
      </w:ins>
    </w:p>
    <w:p w:rsidR="005D255D" w:rsidRPr="005D255D" w:rsidRDefault="005D255D" w:rsidP="005D255D">
      <w:pPr>
        <w:pStyle w:val="ListParagraph"/>
        <w:numPr>
          <w:ilvl w:val="0"/>
          <w:numId w:val="10"/>
        </w:numPr>
        <w:spacing w:before="100" w:beforeAutospacing="1" w:after="100" w:afterAutospacing="1" w:line="240" w:lineRule="auto"/>
        <w:rPr>
          <w:ins w:id="299" w:author="Dhanya" w:date="2018-06-28T21:35:00Z"/>
          <w:rFonts w:ascii="Times New Roman" w:hAnsi="Times New Roman" w:cs="Times New Roman"/>
          <w:color w:val="000000" w:themeColor="text1"/>
          <w:sz w:val="24"/>
          <w:szCs w:val="24"/>
        </w:rPr>
      </w:pPr>
      <w:ins w:id="300" w:author="Dhanya" w:date="2018-06-28T21:35:00Z">
        <w:r w:rsidRPr="005D255D">
          <w:rPr>
            <w:rFonts w:ascii="Times New Roman" w:hAnsi="Times New Roman" w:cs="Times New Roman"/>
            <w:color w:val="000000" w:themeColor="text1"/>
            <w:sz w:val="24"/>
            <w:szCs w:val="24"/>
          </w:rPr>
          <w:t xml:space="preserve">Isaacs </w:t>
        </w:r>
        <w:proofErr w:type="spellStart"/>
        <w:r w:rsidRPr="005D255D">
          <w:rPr>
            <w:rFonts w:ascii="Times New Roman" w:hAnsi="Times New Roman" w:cs="Times New Roman"/>
            <w:color w:val="000000" w:themeColor="text1"/>
            <w:sz w:val="24"/>
            <w:szCs w:val="24"/>
          </w:rPr>
          <w:t>D.An</w:t>
        </w:r>
        <w:proofErr w:type="spellEnd"/>
        <w:r w:rsidRPr="005D255D">
          <w:rPr>
            <w:rFonts w:ascii="Times New Roman" w:hAnsi="Times New Roman" w:cs="Times New Roman"/>
            <w:color w:val="000000" w:themeColor="text1"/>
            <w:sz w:val="24"/>
            <w:szCs w:val="24"/>
          </w:rPr>
          <w:t xml:space="preserve"> ethical framework for public health immunisation </w:t>
        </w:r>
        <w:proofErr w:type="spellStart"/>
        <w:r w:rsidRPr="005D255D">
          <w:rPr>
            <w:rFonts w:ascii="Times New Roman" w:hAnsi="Times New Roman" w:cs="Times New Roman"/>
            <w:color w:val="000000" w:themeColor="text1"/>
            <w:sz w:val="24"/>
            <w:szCs w:val="24"/>
          </w:rPr>
          <w:t>programs.N</w:t>
        </w:r>
        <w:proofErr w:type="spellEnd"/>
        <w:r w:rsidRPr="005D255D">
          <w:rPr>
            <w:rFonts w:ascii="Times New Roman" w:hAnsi="Times New Roman" w:cs="Times New Roman"/>
            <w:color w:val="000000" w:themeColor="text1"/>
            <w:sz w:val="24"/>
            <w:szCs w:val="24"/>
          </w:rPr>
          <w:t xml:space="preserve"> S W Public Health Bull. 2012 May-Jun</w:t>
        </w:r>
        <w:proofErr w:type="gramStart"/>
        <w:r w:rsidRPr="005D255D">
          <w:rPr>
            <w:rFonts w:ascii="Times New Roman" w:hAnsi="Times New Roman" w:cs="Times New Roman"/>
            <w:color w:val="000000" w:themeColor="text1"/>
            <w:sz w:val="24"/>
            <w:szCs w:val="24"/>
          </w:rPr>
          <w:t>;23</w:t>
        </w:r>
        <w:proofErr w:type="gramEnd"/>
        <w:r w:rsidRPr="005D255D">
          <w:rPr>
            <w:rFonts w:ascii="Times New Roman" w:hAnsi="Times New Roman" w:cs="Times New Roman"/>
            <w:color w:val="000000" w:themeColor="text1"/>
            <w:sz w:val="24"/>
            <w:szCs w:val="24"/>
          </w:rPr>
          <w:t xml:space="preserve">(5-6):111-5. </w:t>
        </w:r>
        <w:proofErr w:type="spellStart"/>
        <w:proofErr w:type="gramStart"/>
        <w:r w:rsidRPr="005D255D">
          <w:rPr>
            <w:rFonts w:ascii="Times New Roman" w:hAnsi="Times New Roman" w:cs="Times New Roman"/>
            <w:color w:val="000000" w:themeColor="text1"/>
            <w:sz w:val="24"/>
            <w:szCs w:val="24"/>
          </w:rPr>
          <w:t>doi</w:t>
        </w:r>
        <w:proofErr w:type="spellEnd"/>
        <w:proofErr w:type="gramEnd"/>
        <w:r w:rsidRPr="005D255D">
          <w:rPr>
            <w:rFonts w:ascii="Times New Roman" w:hAnsi="Times New Roman" w:cs="Times New Roman"/>
            <w:color w:val="000000" w:themeColor="text1"/>
            <w:sz w:val="24"/>
            <w:szCs w:val="24"/>
          </w:rPr>
          <w:t>: 10.1071/NB11045.</w:t>
        </w:r>
      </w:ins>
    </w:p>
    <w:p w:rsidR="005D255D" w:rsidRPr="005D255D" w:rsidRDefault="005D255D" w:rsidP="005D255D">
      <w:pPr>
        <w:pStyle w:val="ListParagraph"/>
        <w:numPr>
          <w:ilvl w:val="0"/>
          <w:numId w:val="10"/>
        </w:numPr>
        <w:spacing w:before="100" w:beforeAutospacing="1" w:after="100" w:afterAutospacing="1" w:line="240" w:lineRule="auto"/>
        <w:rPr>
          <w:ins w:id="301" w:author="Dhanya" w:date="2018-06-28T21:35:00Z"/>
          <w:rFonts w:ascii="Times New Roman" w:hAnsi="Times New Roman" w:cs="Times New Roman"/>
          <w:color w:val="000000" w:themeColor="text1"/>
          <w:sz w:val="24"/>
          <w:szCs w:val="24"/>
        </w:rPr>
      </w:pPr>
      <w:proofErr w:type="spellStart"/>
      <w:ins w:id="302" w:author="Dhanya" w:date="2018-06-28T21:35:00Z">
        <w:r w:rsidRPr="005D255D">
          <w:rPr>
            <w:rFonts w:ascii="Times New Roman" w:hAnsi="Times New Roman" w:cs="Times New Roman"/>
            <w:color w:val="000000" w:themeColor="text1"/>
            <w:sz w:val="24"/>
            <w:szCs w:val="24"/>
          </w:rPr>
          <w:t>Moodley</w:t>
        </w:r>
        <w:proofErr w:type="spellEnd"/>
        <w:r w:rsidRPr="005D255D">
          <w:rPr>
            <w:rFonts w:ascii="Times New Roman" w:hAnsi="Times New Roman" w:cs="Times New Roman"/>
            <w:color w:val="000000" w:themeColor="text1"/>
            <w:sz w:val="24"/>
            <w:szCs w:val="24"/>
          </w:rPr>
          <w:t xml:space="preserve"> K, </w:t>
        </w:r>
        <w:proofErr w:type="spellStart"/>
        <w:r w:rsidRPr="005D255D">
          <w:rPr>
            <w:rFonts w:ascii="Times New Roman" w:hAnsi="Times New Roman" w:cs="Times New Roman"/>
            <w:color w:val="000000" w:themeColor="text1"/>
            <w:sz w:val="24"/>
            <w:szCs w:val="24"/>
          </w:rPr>
          <w:t>Hardie</w:t>
        </w:r>
        <w:proofErr w:type="spellEnd"/>
        <w:r w:rsidRPr="005D255D">
          <w:rPr>
            <w:rFonts w:ascii="Times New Roman" w:hAnsi="Times New Roman" w:cs="Times New Roman"/>
            <w:color w:val="000000" w:themeColor="text1"/>
            <w:sz w:val="24"/>
            <w:szCs w:val="24"/>
          </w:rPr>
          <w:t xml:space="preserve"> K, </w:t>
        </w:r>
        <w:proofErr w:type="spellStart"/>
        <w:r w:rsidRPr="005D255D">
          <w:rPr>
            <w:rFonts w:ascii="Times New Roman" w:hAnsi="Times New Roman" w:cs="Times New Roman"/>
            <w:color w:val="000000" w:themeColor="text1"/>
            <w:sz w:val="24"/>
            <w:szCs w:val="24"/>
          </w:rPr>
          <w:t>Selgelid</w:t>
        </w:r>
        <w:proofErr w:type="spellEnd"/>
        <w:r w:rsidRPr="005D255D">
          <w:rPr>
            <w:rFonts w:ascii="Times New Roman" w:hAnsi="Times New Roman" w:cs="Times New Roman"/>
            <w:color w:val="000000" w:themeColor="text1"/>
            <w:sz w:val="24"/>
            <w:szCs w:val="24"/>
          </w:rPr>
          <w:t xml:space="preserve"> </w:t>
        </w:r>
        <w:proofErr w:type="spellStart"/>
        <w:r w:rsidRPr="005D255D">
          <w:rPr>
            <w:rFonts w:ascii="Times New Roman" w:hAnsi="Times New Roman" w:cs="Times New Roman"/>
            <w:color w:val="000000" w:themeColor="text1"/>
            <w:sz w:val="24"/>
            <w:szCs w:val="24"/>
          </w:rPr>
          <w:t>MJ</w:t>
        </w:r>
        <w:proofErr w:type="spellEnd"/>
        <w:r w:rsidRPr="005D255D">
          <w:rPr>
            <w:rFonts w:ascii="Times New Roman" w:hAnsi="Times New Roman" w:cs="Times New Roman"/>
            <w:color w:val="000000" w:themeColor="text1"/>
            <w:sz w:val="24"/>
            <w:szCs w:val="24"/>
          </w:rPr>
          <w:t xml:space="preserve">, Waldman RJ, et al. Ethical considerations for vaccination programmes in acute humanitarian emergencies. Bull World Health Organ. 2013 Apr 1; 91(4): 290–297. Published online 2013 Feb 7. </w:t>
        </w:r>
        <w:proofErr w:type="spellStart"/>
        <w:proofErr w:type="gramStart"/>
        <w:r w:rsidRPr="005D255D">
          <w:rPr>
            <w:rFonts w:ascii="Times New Roman" w:hAnsi="Times New Roman" w:cs="Times New Roman"/>
            <w:color w:val="000000" w:themeColor="text1"/>
            <w:sz w:val="24"/>
            <w:szCs w:val="24"/>
          </w:rPr>
          <w:t>doi</w:t>
        </w:r>
        <w:proofErr w:type="spellEnd"/>
        <w:proofErr w:type="gramEnd"/>
        <w:r w:rsidRPr="005D255D">
          <w:rPr>
            <w:rFonts w:ascii="Times New Roman" w:hAnsi="Times New Roman" w:cs="Times New Roman"/>
            <w:color w:val="000000" w:themeColor="text1"/>
            <w:sz w:val="24"/>
            <w:szCs w:val="24"/>
          </w:rPr>
          <w:t>: 10.2471/BLT.12.113480.</w:t>
        </w:r>
      </w:ins>
    </w:p>
    <w:p w:rsidR="005D255D" w:rsidRPr="005D255D" w:rsidRDefault="005D255D" w:rsidP="005D255D">
      <w:pPr>
        <w:pStyle w:val="ListParagraph"/>
        <w:numPr>
          <w:ilvl w:val="0"/>
          <w:numId w:val="10"/>
        </w:numPr>
        <w:spacing w:before="100" w:beforeAutospacing="1" w:after="100" w:afterAutospacing="1" w:line="240" w:lineRule="auto"/>
        <w:rPr>
          <w:ins w:id="303" w:author="Dhanya" w:date="2018-06-28T21:35:00Z"/>
          <w:rFonts w:ascii="Times New Roman" w:hAnsi="Times New Roman" w:cs="Times New Roman"/>
          <w:color w:val="000000" w:themeColor="text1"/>
          <w:sz w:val="24"/>
          <w:szCs w:val="24"/>
        </w:rPr>
      </w:pPr>
      <w:ins w:id="304" w:author="Dhanya" w:date="2018-06-28T21:35:00Z">
        <w:r w:rsidRPr="005D255D">
          <w:rPr>
            <w:rFonts w:ascii="Times New Roman" w:hAnsi="Times New Roman" w:cs="Times New Roman"/>
            <w:color w:val="000000" w:themeColor="text1"/>
            <w:sz w:val="24"/>
            <w:szCs w:val="24"/>
          </w:rPr>
          <w:t xml:space="preserve">Edwards KM, </w:t>
        </w:r>
        <w:proofErr w:type="spellStart"/>
        <w:r w:rsidRPr="005D255D">
          <w:rPr>
            <w:rFonts w:ascii="Times New Roman" w:hAnsi="Times New Roman" w:cs="Times New Roman"/>
            <w:color w:val="000000" w:themeColor="text1"/>
            <w:sz w:val="24"/>
            <w:szCs w:val="24"/>
          </w:rPr>
          <w:t>Hackell</w:t>
        </w:r>
        <w:proofErr w:type="spellEnd"/>
        <w:r w:rsidRPr="005D255D">
          <w:rPr>
            <w:rFonts w:ascii="Times New Roman" w:hAnsi="Times New Roman" w:cs="Times New Roman"/>
            <w:color w:val="000000" w:themeColor="text1"/>
            <w:sz w:val="24"/>
            <w:szCs w:val="24"/>
          </w:rPr>
          <w:t xml:space="preserve"> JM. Committee on infectious diseases, the committee on practice and ambulatory medicine. Countering Vaccine</w:t>
        </w:r>
        <w:r>
          <w:rPr>
            <w:rFonts w:ascii="Times New Roman" w:hAnsi="Times New Roman" w:cs="Times New Roman"/>
            <w:color w:val="000000" w:themeColor="text1"/>
            <w:sz w:val="24"/>
            <w:szCs w:val="24"/>
          </w:rPr>
          <w:t xml:space="preserve"> Hesitancy. </w:t>
        </w:r>
        <w:proofErr w:type="spellStart"/>
        <w:r>
          <w:rPr>
            <w:rFonts w:ascii="Times New Roman" w:hAnsi="Times New Roman" w:cs="Times New Roman"/>
            <w:color w:val="000000" w:themeColor="text1"/>
            <w:sz w:val="24"/>
            <w:szCs w:val="24"/>
          </w:rPr>
          <w:t>Pediatrics</w:t>
        </w:r>
        <w:proofErr w:type="spellEnd"/>
        <w:r>
          <w:rPr>
            <w:rFonts w:ascii="Times New Roman" w:hAnsi="Times New Roman" w:cs="Times New Roman"/>
            <w:color w:val="000000" w:themeColor="text1"/>
            <w:sz w:val="24"/>
            <w:szCs w:val="24"/>
          </w:rPr>
          <w:t>. 2016</w:t>
        </w:r>
        <w:proofErr w:type="gramStart"/>
        <w:r w:rsidRPr="005D255D">
          <w:rPr>
            <w:rFonts w:ascii="Times New Roman" w:hAnsi="Times New Roman" w:cs="Times New Roman"/>
            <w:color w:val="000000" w:themeColor="text1"/>
            <w:sz w:val="24"/>
            <w:szCs w:val="24"/>
          </w:rPr>
          <w:t>;138</w:t>
        </w:r>
        <w:proofErr w:type="gramEnd"/>
        <w:r w:rsidRPr="005D255D">
          <w:rPr>
            <w:rFonts w:ascii="Times New Roman" w:hAnsi="Times New Roman" w:cs="Times New Roman"/>
            <w:color w:val="000000" w:themeColor="text1"/>
            <w:sz w:val="24"/>
            <w:szCs w:val="24"/>
          </w:rPr>
          <w:t xml:space="preserve">(3). </w:t>
        </w:r>
        <w:proofErr w:type="spellStart"/>
        <w:proofErr w:type="gramStart"/>
        <w:r w:rsidRPr="005D255D">
          <w:rPr>
            <w:rFonts w:ascii="Times New Roman" w:hAnsi="Times New Roman" w:cs="Times New Roman"/>
            <w:color w:val="000000" w:themeColor="text1"/>
            <w:sz w:val="24"/>
            <w:szCs w:val="24"/>
          </w:rPr>
          <w:t>pii</w:t>
        </w:r>
        <w:proofErr w:type="spellEnd"/>
        <w:proofErr w:type="gramEnd"/>
        <w:r w:rsidRPr="005D255D">
          <w:rPr>
            <w:rFonts w:ascii="Times New Roman" w:hAnsi="Times New Roman" w:cs="Times New Roman"/>
            <w:color w:val="000000" w:themeColor="text1"/>
            <w:sz w:val="24"/>
            <w:szCs w:val="24"/>
          </w:rPr>
          <w:t xml:space="preserve">: e20162146. </w:t>
        </w:r>
        <w:proofErr w:type="spellStart"/>
        <w:proofErr w:type="gramStart"/>
        <w:r w:rsidRPr="005D255D">
          <w:rPr>
            <w:rFonts w:ascii="Times New Roman" w:hAnsi="Times New Roman" w:cs="Times New Roman"/>
            <w:color w:val="000000" w:themeColor="text1"/>
            <w:sz w:val="24"/>
            <w:szCs w:val="24"/>
          </w:rPr>
          <w:t>doi</w:t>
        </w:r>
        <w:proofErr w:type="spellEnd"/>
        <w:proofErr w:type="gramEnd"/>
        <w:r w:rsidRPr="005D255D">
          <w:rPr>
            <w:rFonts w:ascii="Times New Roman" w:hAnsi="Times New Roman" w:cs="Times New Roman"/>
            <w:color w:val="000000" w:themeColor="text1"/>
            <w:sz w:val="24"/>
            <w:szCs w:val="24"/>
          </w:rPr>
          <w:t>: 10.1542/peds.2016-2146.</w:t>
        </w:r>
      </w:ins>
    </w:p>
    <w:p w:rsidR="005D255D" w:rsidRPr="005D255D" w:rsidRDefault="005D255D" w:rsidP="005D255D">
      <w:pPr>
        <w:pStyle w:val="ListParagraph"/>
        <w:numPr>
          <w:ilvl w:val="0"/>
          <w:numId w:val="10"/>
        </w:numPr>
        <w:spacing w:before="100" w:beforeAutospacing="1" w:after="100" w:afterAutospacing="1" w:line="240" w:lineRule="auto"/>
        <w:rPr>
          <w:ins w:id="305" w:author="Dhanya" w:date="2018-06-28T21:35:00Z"/>
          <w:rFonts w:ascii="Times New Roman" w:hAnsi="Times New Roman" w:cs="Times New Roman"/>
          <w:color w:val="000000" w:themeColor="text1"/>
          <w:sz w:val="24"/>
          <w:szCs w:val="24"/>
        </w:rPr>
      </w:pPr>
      <w:proofErr w:type="spellStart"/>
      <w:ins w:id="306" w:author="Dhanya" w:date="2018-06-28T21:35:00Z">
        <w:r w:rsidRPr="005D255D">
          <w:rPr>
            <w:rFonts w:ascii="Times New Roman" w:hAnsi="Times New Roman" w:cs="Times New Roman"/>
            <w:color w:val="000000" w:themeColor="text1"/>
            <w:sz w:val="24"/>
            <w:szCs w:val="24"/>
          </w:rPr>
          <w:t>Basu</w:t>
        </w:r>
        <w:proofErr w:type="spellEnd"/>
        <w:r w:rsidRPr="005D255D">
          <w:rPr>
            <w:rFonts w:ascii="Times New Roman" w:hAnsi="Times New Roman" w:cs="Times New Roman"/>
            <w:color w:val="000000" w:themeColor="text1"/>
            <w:sz w:val="24"/>
            <w:szCs w:val="24"/>
          </w:rPr>
          <w:t xml:space="preserve"> RN. The Expanded Programme on Immunisation in India. Indian J </w:t>
        </w:r>
        <w:proofErr w:type="spellStart"/>
        <w:r w:rsidRPr="005D255D">
          <w:rPr>
            <w:rFonts w:ascii="Times New Roman" w:hAnsi="Times New Roman" w:cs="Times New Roman"/>
            <w:color w:val="000000" w:themeColor="text1"/>
            <w:sz w:val="24"/>
            <w:szCs w:val="24"/>
          </w:rPr>
          <w:t>Pediatr</w:t>
        </w:r>
        <w:proofErr w:type="spellEnd"/>
        <w:r w:rsidRPr="005D255D">
          <w:rPr>
            <w:rFonts w:ascii="Times New Roman" w:hAnsi="Times New Roman" w:cs="Times New Roman"/>
            <w:color w:val="000000" w:themeColor="text1"/>
            <w:sz w:val="24"/>
            <w:szCs w:val="24"/>
          </w:rPr>
          <w:t xml:space="preserve"> 1980; 47: 362-368.  </w:t>
        </w:r>
      </w:ins>
    </w:p>
    <w:p w:rsidR="005D255D" w:rsidRPr="005D255D" w:rsidRDefault="005D255D" w:rsidP="005D255D">
      <w:pPr>
        <w:pStyle w:val="ListParagraph"/>
        <w:numPr>
          <w:ilvl w:val="0"/>
          <w:numId w:val="10"/>
        </w:numPr>
        <w:spacing w:before="100" w:beforeAutospacing="1" w:after="100" w:afterAutospacing="1" w:line="240" w:lineRule="auto"/>
        <w:rPr>
          <w:ins w:id="307" w:author="Dhanya" w:date="2018-06-28T21:35:00Z"/>
          <w:rFonts w:ascii="Times New Roman" w:hAnsi="Times New Roman" w:cs="Times New Roman"/>
          <w:color w:val="000000" w:themeColor="text1"/>
          <w:sz w:val="24"/>
          <w:szCs w:val="24"/>
        </w:rPr>
      </w:pPr>
      <w:proofErr w:type="spellStart"/>
      <w:ins w:id="308" w:author="Dhanya" w:date="2018-06-28T21:35:00Z">
        <w:r w:rsidRPr="005D255D">
          <w:rPr>
            <w:rFonts w:ascii="Times New Roman" w:hAnsi="Times New Roman" w:cs="Times New Roman"/>
            <w:color w:val="000000" w:themeColor="text1"/>
            <w:sz w:val="24"/>
            <w:szCs w:val="24"/>
          </w:rPr>
          <w:t>Lahariya</w:t>
        </w:r>
        <w:proofErr w:type="spellEnd"/>
        <w:r w:rsidRPr="005D255D">
          <w:rPr>
            <w:rFonts w:ascii="Times New Roman" w:hAnsi="Times New Roman" w:cs="Times New Roman"/>
            <w:color w:val="000000" w:themeColor="text1"/>
            <w:sz w:val="24"/>
            <w:szCs w:val="24"/>
          </w:rPr>
          <w:t xml:space="preserve"> C. A brief history of vaccines &amp; vaccination in I</w:t>
        </w:r>
        <w:r w:rsidR="00EF4622">
          <w:rPr>
            <w:rFonts w:ascii="Times New Roman" w:hAnsi="Times New Roman" w:cs="Times New Roman"/>
            <w:color w:val="000000" w:themeColor="text1"/>
            <w:sz w:val="24"/>
            <w:szCs w:val="24"/>
          </w:rPr>
          <w:t>ndia. Indian J Med Res. 2014</w:t>
        </w:r>
        <w:r w:rsidRPr="005D255D">
          <w:rPr>
            <w:rFonts w:ascii="Times New Roman" w:hAnsi="Times New Roman" w:cs="Times New Roman"/>
            <w:color w:val="000000" w:themeColor="text1"/>
            <w:sz w:val="24"/>
            <w:szCs w:val="24"/>
          </w:rPr>
          <w:t>; 139(4): 491–511.</w:t>
        </w:r>
      </w:ins>
    </w:p>
    <w:p w:rsidR="005D255D" w:rsidRPr="005D255D" w:rsidRDefault="005D255D" w:rsidP="005D255D">
      <w:pPr>
        <w:pStyle w:val="ListParagraph"/>
        <w:numPr>
          <w:ilvl w:val="0"/>
          <w:numId w:val="10"/>
        </w:numPr>
        <w:spacing w:before="100" w:beforeAutospacing="1" w:after="100" w:afterAutospacing="1" w:line="240" w:lineRule="auto"/>
        <w:rPr>
          <w:ins w:id="309" w:author="Dhanya" w:date="2018-06-28T21:35:00Z"/>
          <w:rFonts w:ascii="Times New Roman" w:hAnsi="Times New Roman" w:cs="Times New Roman"/>
          <w:color w:val="000000" w:themeColor="text1"/>
          <w:sz w:val="24"/>
          <w:szCs w:val="24"/>
        </w:rPr>
      </w:pPr>
      <w:ins w:id="310" w:author="Dhanya" w:date="2018-06-28T21:35:00Z">
        <w:r w:rsidRPr="005D255D">
          <w:rPr>
            <w:rFonts w:ascii="Times New Roman" w:hAnsi="Times New Roman" w:cs="Times New Roman"/>
            <w:color w:val="000000" w:themeColor="text1"/>
            <w:sz w:val="24"/>
            <w:szCs w:val="24"/>
          </w:rPr>
          <w:t xml:space="preserve">Henderson DA, Witte </w:t>
        </w:r>
        <w:proofErr w:type="spellStart"/>
        <w:r w:rsidRPr="005D255D">
          <w:rPr>
            <w:rFonts w:ascii="Times New Roman" w:hAnsi="Times New Roman" w:cs="Times New Roman"/>
            <w:color w:val="000000" w:themeColor="text1"/>
            <w:sz w:val="24"/>
            <w:szCs w:val="24"/>
          </w:rPr>
          <w:t>JJ</w:t>
        </w:r>
        <w:proofErr w:type="spellEnd"/>
        <w:r w:rsidRPr="005D255D">
          <w:rPr>
            <w:rFonts w:ascii="Times New Roman" w:hAnsi="Times New Roman" w:cs="Times New Roman"/>
            <w:color w:val="000000" w:themeColor="text1"/>
            <w:sz w:val="24"/>
            <w:szCs w:val="24"/>
          </w:rPr>
          <w:t>, Morris L, Langmuir AD. Paralytic Disease Associated With Oral</w:t>
        </w:r>
        <w:r w:rsidR="00EF4622">
          <w:rPr>
            <w:rFonts w:ascii="Times New Roman" w:hAnsi="Times New Roman" w:cs="Times New Roman"/>
            <w:color w:val="000000" w:themeColor="text1"/>
            <w:sz w:val="24"/>
            <w:szCs w:val="24"/>
          </w:rPr>
          <w:t xml:space="preserve"> Polio Vaccines. </w:t>
        </w:r>
        <w:proofErr w:type="spellStart"/>
        <w:r w:rsidR="00EF4622">
          <w:rPr>
            <w:rFonts w:ascii="Times New Roman" w:hAnsi="Times New Roman" w:cs="Times New Roman"/>
            <w:color w:val="000000" w:themeColor="text1"/>
            <w:sz w:val="24"/>
            <w:szCs w:val="24"/>
          </w:rPr>
          <w:t>JAMA</w:t>
        </w:r>
        <w:proofErr w:type="spellEnd"/>
        <w:r w:rsidR="00EF4622">
          <w:rPr>
            <w:rFonts w:ascii="Times New Roman" w:hAnsi="Times New Roman" w:cs="Times New Roman"/>
            <w:color w:val="000000" w:themeColor="text1"/>
            <w:sz w:val="24"/>
            <w:szCs w:val="24"/>
          </w:rPr>
          <w:t xml:space="preserve"> 1964</w:t>
        </w:r>
        <w:proofErr w:type="gramStart"/>
        <w:r w:rsidRPr="005D255D">
          <w:rPr>
            <w:rFonts w:ascii="Times New Roman" w:hAnsi="Times New Roman" w:cs="Times New Roman"/>
            <w:color w:val="000000" w:themeColor="text1"/>
            <w:sz w:val="24"/>
            <w:szCs w:val="24"/>
          </w:rPr>
          <w:t>;190:41</w:t>
        </w:r>
        <w:proofErr w:type="gramEnd"/>
        <w:r w:rsidRPr="005D255D">
          <w:rPr>
            <w:rFonts w:ascii="Times New Roman" w:hAnsi="Times New Roman" w:cs="Times New Roman"/>
            <w:color w:val="000000" w:themeColor="text1"/>
            <w:sz w:val="24"/>
            <w:szCs w:val="24"/>
          </w:rPr>
          <w:t>-8.</w:t>
        </w:r>
      </w:ins>
    </w:p>
    <w:p w:rsidR="005D255D" w:rsidRPr="005D255D" w:rsidRDefault="005D255D" w:rsidP="005D255D">
      <w:pPr>
        <w:pStyle w:val="ListParagraph"/>
        <w:numPr>
          <w:ilvl w:val="0"/>
          <w:numId w:val="10"/>
        </w:numPr>
        <w:spacing w:before="100" w:beforeAutospacing="1" w:after="100" w:afterAutospacing="1" w:line="240" w:lineRule="auto"/>
        <w:rPr>
          <w:ins w:id="311" w:author="Dhanya" w:date="2018-06-28T21:35:00Z"/>
          <w:rFonts w:ascii="Times New Roman" w:hAnsi="Times New Roman" w:cs="Times New Roman"/>
          <w:color w:val="000000" w:themeColor="text1"/>
          <w:sz w:val="24"/>
          <w:szCs w:val="24"/>
        </w:rPr>
      </w:pPr>
      <w:proofErr w:type="gramStart"/>
      <w:ins w:id="312" w:author="Dhanya" w:date="2018-06-28T21:35:00Z">
        <w:r w:rsidRPr="005D255D">
          <w:rPr>
            <w:rFonts w:ascii="Times New Roman" w:hAnsi="Times New Roman" w:cs="Times New Roman"/>
            <w:color w:val="000000" w:themeColor="text1"/>
            <w:sz w:val="24"/>
            <w:szCs w:val="24"/>
          </w:rPr>
          <w:t>WHO</w:t>
        </w:r>
        <w:proofErr w:type="gramEnd"/>
        <w:r w:rsidRPr="005D255D">
          <w:rPr>
            <w:rFonts w:ascii="Times New Roman" w:hAnsi="Times New Roman" w:cs="Times New Roman"/>
            <w:color w:val="000000" w:themeColor="text1"/>
            <w:sz w:val="24"/>
            <w:szCs w:val="24"/>
          </w:rPr>
          <w:t xml:space="preserve"> Consultative Group. The relation between acute persisting spinal paralysis and poliomyelitis vaccine--results of a ten-year enquiry. Bull World Health Organ. 1982; 60(2):231-42.</w:t>
        </w:r>
      </w:ins>
    </w:p>
    <w:p w:rsidR="005D255D" w:rsidRPr="005D255D" w:rsidRDefault="005D255D" w:rsidP="005D255D">
      <w:pPr>
        <w:pStyle w:val="ListParagraph"/>
        <w:numPr>
          <w:ilvl w:val="0"/>
          <w:numId w:val="10"/>
        </w:numPr>
        <w:spacing w:before="100" w:beforeAutospacing="1" w:after="100" w:afterAutospacing="1" w:line="240" w:lineRule="auto"/>
        <w:rPr>
          <w:ins w:id="313" w:author="Dhanya" w:date="2018-06-28T21:35:00Z"/>
          <w:rFonts w:ascii="Times New Roman" w:hAnsi="Times New Roman" w:cs="Times New Roman"/>
          <w:color w:val="000000" w:themeColor="text1"/>
          <w:sz w:val="24"/>
          <w:szCs w:val="24"/>
        </w:rPr>
      </w:pPr>
      <w:ins w:id="314" w:author="Dhanya" w:date="2018-06-28T21:35:00Z">
        <w:r w:rsidRPr="005D255D">
          <w:rPr>
            <w:rFonts w:ascii="Times New Roman" w:hAnsi="Times New Roman" w:cs="Times New Roman"/>
            <w:color w:val="000000" w:themeColor="text1"/>
            <w:sz w:val="24"/>
            <w:szCs w:val="24"/>
          </w:rPr>
          <w:t xml:space="preserve">John </w:t>
        </w:r>
        <w:proofErr w:type="spellStart"/>
        <w:r w:rsidRPr="005D255D">
          <w:rPr>
            <w:rFonts w:ascii="Times New Roman" w:hAnsi="Times New Roman" w:cs="Times New Roman"/>
            <w:color w:val="000000" w:themeColor="text1"/>
            <w:sz w:val="24"/>
            <w:szCs w:val="24"/>
          </w:rPr>
          <w:t>TJ</w:t>
        </w:r>
        <w:proofErr w:type="spellEnd"/>
        <w:r w:rsidRPr="005D255D">
          <w:rPr>
            <w:rFonts w:ascii="Times New Roman" w:hAnsi="Times New Roman" w:cs="Times New Roman"/>
            <w:color w:val="000000" w:themeColor="text1"/>
            <w:sz w:val="24"/>
            <w:szCs w:val="24"/>
          </w:rPr>
          <w:t xml:space="preserve">. Problems with oral polio vaccine in India. Indian </w:t>
        </w:r>
        <w:proofErr w:type="spellStart"/>
        <w:r w:rsidRPr="005D255D">
          <w:rPr>
            <w:rFonts w:ascii="Times New Roman" w:hAnsi="Times New Roman" w:cs="Times New Roman"/>
            <w:color w:val="000000" w:themeColor="text1"/>
            <w:sz w:val="24"/>
            <w:szCs w:val="24"/>
          </w:rPr>
          <w:t>Pediatr</w:t>
        </w:r>
        <w:proofErr w:type="spellEnd"/>
        <w:r w:rsidRPr="005D255D">
          <w:rPr>
            <w:rFonts w:ascii="Times New Roman" w:hAnsi="Times New Roman" w:cs="Times New Roman"/>
            <w:color w:val="000000" w:themeColor="text1"/>
            <w:sz w:val="24"/>
            <w:szCs w:val="24"/>
          </w:rPr>
          <w:t xml:space="preserve"> 1972; 9: 252-6. </w:t>
        </w:r>
      </w:ins>
    </w:p>
    <w:p w:rsidR="005D255D" w:rsidRPr="005D255D" w:rsidRDefault="005D255D" w:rsidP="005D255D">
      <w:pPr>
        <w:pStyle w:val="ListParagraph"/>
        <w:numPr>
          <w:ilvl w:val="0"/>
          <w:numId w:val="10"/>
        </w:numPr>
        <w:spacing w:before="100" w:beforeAutospacing="1" w:after="100" w:afterAutospacing="1" w:line="240" w:lineRule="auto"/>
        <w:rPr>
          <w:ins w:id="315" w:author="Dhanya" w:date="2018-06-28T21:35:00Z"/>
          <w:rFonts w:ascii="Times New Roman" w:hAnsi="Times New Roman" w:cs="Times New Roman"/>
          <w:color w:val="000000" w:themeColor="text1"/>
          <w:sz w:val="24"/>
          <w:szCs w:val="24"/>
        </w:rPr>
      </w:pPr>
      <w:proofErr w:type="spellStart"/>
      <w:ins w:id="316" w:author="Dhanya" w:date="2018-06-28T21:35:00Z">
        <w:r w:rsidRPr="005D255D">
          <w:rPr>
            <w:rFonts w:ascii="Times New Roman" w:hAnsi="Times New Roman" w:cs="Times New Roman"/>
            <w:color w:val="000000" w:themeColor="text1"/>
            <w:sz w:val="24"/>
            <w:szCs w:val="24"/>
          </w:rPr>
          <w:t>Ratnaswamy</w:t>
        </w:r>
        <w:proofErr w:type="spellEnd"/>
        <w:r w:rsidRPr="005D255D">
          <w:rPr>
            <w:rFonts w:ascii="Times New Roman" w:hAnsi="Times New Roman" w:cs="Times New Roman"/>
            <w:color w:val="000000" w:themeColor="text1"/>
            <w:sz w:val="24"/>
            <w:szCs w:val="24"/>
          </w:rPr>
          <w:t xml:space="preserve"> L, John </w:t>
        </w:r>
        <w:proofErr w:type="spellStart"/>
        <w:r w:rsidRPr="005D255D">
          <w:rPr>
            <w:rFonts w:ascii="Times New Roman" w:hAnsi="Times New Roman" w:cs="Times New Roman"/>
            <w:color w:val="000000" w:themeColor="text1"/>
            <w:sz w:val="24"/>
            <w:szCs w:val="24"/>
          </w:rPr>
          <w:t>TJ</w:t>
        </w:r>
        <w:proofErr w:type="spellEnd"/>
        <w:r w:rsidRPr="005D255D">
          <w:rPr>
            <w:rFonts w:ascii="Times New Roman" w:hAnsi="Times New Roman" w:cs="Times New Roman"/>
            <w:color w:val="000000" w:themeColor="text1"/>
            <w:sz w:val="24"/>
            <w:szCs w:val="24"/>
          </w:rPr>
          <w:t xml:space="preserve">, </w:t>
        </w:r>
        <w:proofErr w:type="spellStart"/>
        <w:r w:rsidRPr="005D255D">
          <w:rPr>
            <w:rFonts w:ascii="Times New Roman" w:hAnsi="Times New Roman" w:cs="Times New Roman"/>
            <w:color w:val="000000" w:themeColor="text1"/>
            <w:sz w:val="24"/>
            <w:szCs w:val="24"/>
          </w:rPr>
          <w:t>Jadhav</w:t>
        </w:r>
        <w:proofErr w:type="spellEnd"/>
        <w:r w:rsidRPr="005D255D">
          <w:rPr>
            <w:rFonts w:ascii="Times New Roman" w:hAnsi="Times New Roman" w:cs="Times New Roman"/>
            <w:color w:val="000000" w:themeColor="text1"/>
            <w:sz w:val="24"/>
            <w:szCs w:val="24"/>
          </w:rPr>
          <w:t xml:space="preserve"> M. Paralytic poliomyelitis: clinical and </w:t>
        </w:r>
        <w:proofErr w:type="spellStart"/>
        <w:r w:rsidRPr="005D255D">
          <w:rPr>
            <w:rFonts w:ascii="Times New Roman" w:hAnsi="Times New Roman" w:cs="Times New Roman"/>
            <w:color w:val="000000" w:themeColor="text1"/>
            <w:sz w:val="24"/>
            <w:szCs w:val="24"/>
          </w:rPr>
          <w:t>virological</w:t>
        </w:r>
        <w:proofErr w:type="spellEnd"/>
        <w:r w:rsidRPr="005D255D">
          <w:rPr>
            <w:rFonts w:ascii="Times New Roman" w:hAnsi="Times New Roman" w:cs="Times New Roman"/>
            <w:color w:val="000000" w:themeColor="text1"/>
            <w:sz w:val="24"/>
            <w:szCs w:val="24"/>
          </w:rPr>
          <w:t xml:space="preserve"> studies. Indian </w:t>
        </w:r>
        <w:proofErr w:type="spellStart"/>
        <w:r w:rsidRPr="005D255D">
          <w:rPr>
            <w:rFonts w:ascii="Times New Roman" w:hAnsi="Times New Roman" w:cs="Times New Roman"/>
            <w:color w:val="000000" w:themeColor="text1"/>
            <w:sz w:val="24"/>
            <w:szCs w:val="24"/>
          </w:rPr>
          <w:t>Pediatr</w:t>
        </w:r>
        <w:proofErr w:type="spellEnd"/>
        <w:r w:rsidRPr="005D255D">
          <w:rPr>
            <w:rFonts w:ascii="Times New Roman" w:hAnsi="Times New Roman" w:cs="Times New Roman"/>
            <w:color w:val="000000" w:themeColor="text1"/>
            <w:sz w:val="24"/>
            <w:szCs w:val="24"/>
          </w:rPr>
          <w:t xml:space="preserve"> 1973; </w:t>
        </w:r>
        <w:proofErr w:type="gramStart"/>
        <w:r w:rsidRPr="005D255D">
          <w:rPr>
            <w:rFonts w:ascii="Times New Roman" w:hAnsi="Times New Roman" w:cs="Times New Roman"/>
            <w:color w:val="000000" w:themeColor="text1"/>
            <w:sz w:val="24"/>
            <w:szCs w:val="24"/>
          </w:rPr>
          <w:t>10 :</w:t>
        </w:r>
        <w:proofErr w:type="gramEnd"/>
        <w:r w:rsidRPr="005D255D">
          <w:rPr>
            <w:rFonts w:ascii="Times New Roman" w:hAnsi="Times New Roman" w:cs="Times New Roman"/>
            <w:color w:val="000000" w:themeColor="text1"/>
            <w:sz w:val="24"/>
            <w:szCs w:val="24"/>
          </w:rPr>
          <w:t xml:space="preserve"> 443-7.  </w:t>
        </w:r>
      </w:ins>
    </w:p>
    <w:p w:rsidR="005D255D" w:rsidRPr="005D255D" w:rsidRDefault="005D255D" w:rsidP="005D255D">
      <w:pPr>
        <w:pStyle w:val="ListParagraph"/>
        <w:numPr>
          <w:ilvl w:val="0"/>
          <w:numId w:val="10"/>
        </w:numPr>
        <w:spacing w:before="100" w:beforeAutospacing="1" w:after="100" w:afterAutospacing="1" w:line="240" w:lineRule="auto"/>
        <w:rPr>
          <w:ins w:id="317" w:author="Dhanya" w:date="2018-06-28T21:35:00Z"/>
          <w:rFonts w:ascii="Times New Roman" w:hAnsi="Times New Roman" w:cs="Times New Roman"/>
          <w:color w:val="000000" w:themeColor="text1"/>
          <w:sz w:val="24"/>
          <w:szCs w:val="24"/>
        </w:rPr>
      </w:pPr>
      <w:proofErr w:type="spellStart"/>
      <w:ins w:id="318" w:author="Dhanya" w:date="2018-06-28T21:35:00Z">
        <w:r w:rsidRPr="005D255D">
          <w:rPr>
            <w:rFonts w:ascii="Times New Roman" w:hAnsi="Times New Roman" w:cs="Times New Roman"/>
            <w:color w:val="000000" w:themeColor="text1"/>
            <w:sz w:val="24"/>
            <w:szCs w:val="24"/>
          </w:rPr>
          <w:t>Ghosh</w:t>
        </w:r>
        <w:proofErr w:type="spellEnd"/>
        <w:r w:rsidRPr="005D255D">
          <w:rPr>
            <w:rFonts w:ascii="Times New Roman" w:hAnsi="Times New Roman" w:cs="Times New Roman"/>
            <w:color w:val="000000" w:themeColor="text1"/>
            <w:sz w:val="24"/>
            <w:szCs w:val="24"/>
          </w:rPr>
          <w:t xml:space="preserve"> S, </w:t>
        </w:r>
        <w:proofErr w:type="spellStart"/>
        <w:r w:rsidRPr="005D255D">
          <w:rPr>
            <w:rFonts w:ascii="Times New Roman" w:hAnsi="Times New Roman" w:cs="Times New Roman"/>
            <w:color w:val="000000" w:themeColor="text1"/>
            <w:sz w:val="24"/>
            <w:szCs w:val="24"/>
          </w:rPr>
          <w:t>Kumari</w:t>
        </w:r>
        <w:proofErr w:type="spellEnd"/>
        <w:r w:rsidRPr="005D255D">
          <w:rPr>
            <w:rFonts w:ascii="Times New Roman" w:hAnsi="Times New Roman" w:cs="Times New Roman"/>
            <w:color w:val="000000" w:themeColor="text1"/>
            <w:sz w:val="24"/>
            <w:szCs w:val="24"/>
          </w:rPr>
          <w:t xml:space="preserve"> S, </w:t>
        </w:r>
        <w:proofErr w:type="spellStart"/>
        <w:r w:rsidRPr="005D255D">
          <w:rPr>
            <w:rFonts w:ascii="Times New Roman" w:hAnsi="Times New Roman" w:cs="Times New Roman"/>
            <w:color w:val="000000" w:themeColor="text1"/>
            <w:sz w:val="24"/>
            <w:szCs w:val="24"/>
          </w:rPr>
          <w:t>Balaya</w:t>
        </w:r>
        <w:proofErr w:type="spellEnd"/>
        <w:r w:rsidRPr="005D255D">
          <w:rPr>
            <w:rFonts w:ascii="Times New Roman" w:hAnsi="Times New Roman" w:cs="Times New Roman"/>
            <w:color w:val="000000" w:themeColor="text1"/>
            <w:sz w:val="24"/>
            <w:szCs w:val="24"/>
          </w:rPr>
          <w:t xml:space="preserve"> S. </w:t>
        </w:r>
        <w:proofErr w:type="spellStart"/>
        <w:r w:rsidRPr="005D255D">
          <w:rPr>
            <w:rFonts w:ascii="Times New Roman" w:hAnsi="Times New Roman" w:cs="Times New Roman"/>
            <w:color w:val="000000" w:themeColor="text1"/>
            <w:sz w:val="24"/>
            <w:szCs w:val="24"/>
          </w:rPr>
          <w:t>Bhargava</w:t>
        </w:r>
        <w:proofErr w:type="spellEnd"/>
        <w:r w:rsidRPr="005D255D">
          <w:rPr>
            <w:rFonts w:ascii="Times New Roman" w:hAnsi="Times New Roman" w:cs="Times New Roman"/>
            <w:color w:val="000000" w:themeColor="text1"/>
            <w:sz w:val="24"/>
            <w:szCs w:val="24"/>
          </w:rPr>
          <w:t xml:space="preserve"> SK. Antibody response to oral polio vaccine in infancy. Indian </w:t>
        </w:r>
        <w:proofErr w:type="spellStart"/>
        <w:r w:rsidRPr="005D255D">
          <w:rPr>
            <w:rFonts w:ascii="Times New Roman" w:hAnsi="Times New Roman" w:cs="Times New Roman"/>
            <w:color w:val="000000" w:themeColor="text1"/>
            <w:sz w:val="24"/>
            <w:szCs w:val="24"/>
          </w:rPr>
          <w:t>Pediatr</w:t>
        </w:r>
        <w:proofErr w:type="spellEnd"/>
        <w:r w:rsidRPr="005D255D">
          <w:rPr>
            <w:rFonts w:ascii="Times New Roman" w:hAnsi="Times New Roman" w:cs="Times New Roman"/>
            <w:color w:val="000000" w:themeColor="text1"/>
            <w:sz w:val="24"/>
            <w:szCs w:val="24"/>
          </w:rPr>
          <w:t xml:space="preserve"> 1970; 7: 78-80. </w:t>
        </w:r>
      </w:ins>
    </w:p>
    <w:p w:rsidR="005D255D" w:rsidRPr="005D255D" w:rsidRDefault="005D255D" w:rsidP="005D255D">
      <w:pPr>
        <w:pStyle w:val="ListParagraph"/>
        <w:numPr>
          <w:ilvl w:val="0"/>
          <w:numId w:val="10"/>
        </w:numPr>
        <w:spacing w:before="100" w:beforeAutospacing="1" w:after="100" w:afterAutospacing="1" w:line="240" w:lineRule="auto"/>
        <w:rPr>
          <w:ins w:id="319" w:author="Dhanya" w:date="2018-06-28T21:35:00Z"/>
          <w:rFonts w:ascii="Times New Roman" w:hAnsi="Times New Roman" w:cs="Times New Roman"/>
          <w:color w:val="000000" w:themeColor="text1"/>
          <w:sz w:val="24"/>
          <w:szCs w:val="24"/>
        </w:rPr>
      </w:pPr>
      <w:ins w:id="320" w:author="Dhanya" w:date="2018-06-28T21:35:00Z">
        <w:r w:rsidRPr="005D255D">
          <w:rPr>
            <w:rFonts w:ascii="Times New Roman" w:hAnsi="Times New Roman" w:cs="Times New Roman"/>
            <w:color w:val="000000" w:themeColor="text1"/>
            <w:sz w:val="24"/>
            <w:szCs w:val="24"/>
          </w:rPr>
          <w:lastRenderedPageBreak/>
          <w:t xml:space="preserve">John </w:t>
        </w:r>
        <w:proofErr w:type="spellStart"/>
        <w:r w:rsidRPr="005D255D">
          <w:rPr>
            <w:rFonts w:ascii="Times New Roman" w:hAnsi="Times New Roman" w:cs="Times New Roman"/>
            <w:color w:val="000000" w:themeColor="text1"/>
            <w:sz w:val="24"/>
            <w:szCs w:val="24"/>
          </w:rPr>
          <w:t>TJ</w:t>
        </w:r>
        <w:proofErr w:type="spellEnd"/>
        <w:r w:rsidRPr="005D255D">
          <w:rPr>
            <w:rFonts w:ascii="Times New Roman" w:hAnsi="Times New Roman" w:cs="Times New Roman"/>
            <w:color w:val="000000" w:themeColor="text1"/>
            <w:sz w:val="24"/>
            <w:szCs w:val="24"/>
          </w:rPr>
          <w:t xml:space="preserve">. Understanding the scientific basis of preventing polio by immunization. Pioneering contributions from India. Proc Indian </w:t>
        </w:r>
        <w:proofErr w:type="spellStart"/>
        <w:r w:rsidRPr="005D255D">
          <w:rPr>
            <w:rFonts w:ascii="Times New Roman" w:hAnsi="Times New Roman" w:cs="Times New Roman"/>
            <w:color w:val="000000" w:themeColor="text1"/>
            <w:sz w:val="24"/>
            <w:szCs w:val="24"/>
          </w:rPr>
          <w:t>Natl</w:t>
        </w:r>
        <w:proofErr w:type="spellEnd"/>
        <w:r w:rsidRPr="005D255D">
          <w:rPr>
            <w:rFonts w:ascii="Times New Roman" w:hAnsi="Times New Roman" w:cs="Times New Roman"/>
            <w:color w:val="000000" w:themeColor="text1"/>
            <w:sz w:val="24"/>
            <w:szCs w:val="24"/>
          </w:rPr>
          <w:t xml:space="preserve"> </w:t>
        </w:r>
        <w:proofErr w:type="spellStart"/>
        <w:r w:rsidRPr="005D255D">
          <w:rPr>
            <w:rFonts w:ascii="Times New Roman" w:hAnsi="Times New Roman" w:cs="Times New Roman"/>
            <w:color w:val="000000" w:themeColor="text1"/>
            <w:sz w:val="24"/>
            <w:szCs w:val="24"/>
          </w:rPr>
          <w:t>Sci</w:t>
        </w:r>
        <w:proofErr w:type="spellEnd"/>
        <w:r w:rsidRPr="005D255D">
          <w:rPr>
            <w:rFonts w:ascii="Times New Roman" w:hAnsi="Times New Roman" w:cs="Times New Roman"/>
            <w:color w:val="000000" w:themeColor="text1"/>
            <w:sz w:val="24"/>
            <w:szCs w:val="24"/>
          </w:rPr>
          <w:t xml:space="preserve"> </w:t>
        </w:r>
        <w:proofErr w:type="spellStart"/>
        <w:r w:rsidRPr="005D255D">
          <w:rPr>
            <w:rFonts w:ascii="Times New Roman" w:hAnsi="Times New Roman" w:cs="Times New Roman"/>
            <w:color w:val="000000" w:themeColor="text1"/>
            <w:sz w:val="24"/>
            <w:szCs w:val="24"/>
          </w:rPr>
          <w:t>Acad</w:t>
        </w:r>
        <w:proofErr w:type="spellEnd"/>
        <w:r w:rsidRPr="005D255D">
          <w:rPr>
            <w:rFonts w:ascii="Times New Roman" w:hAnsi="Times New Roman" w:cs="Times New Roman"/>
            <w:color w:val="000000" w:themeColor="text1"/>
            <w:sz w:val="24"/>
            <w:szCs w:val="24"/>
          </w:rPr>
          <w:t xml:space="preserve"> 2003; </w:t>
        </w:r>
        <w:proofErr w:type="gramStart"/>
        <w:r w:rsidRPr="005D255D">
          <w:rPr>
            <w:rFonts w:ascii="Times New Roman" w:hAnsi="Times New Roman" w:cs="Times New Roman"/>
            <w:color w:val="000000" w:themeColor="text1"/>
            <w:sz w:val="24"/>
            <w:szCs w:val="24"/>
          </w:rPr>
          <w:t>B69 :</w:t>
        </w:r>
        <w:proofErr w:type="gramEnd"/>
        <w:r w:rsidRPr="005D255D">
          <w:rPr>
            <w:rFonts w:ascii="Times New Roman" w:hAnsi="Times New Roman" w:cs="Times New Roman"/>
            <w:color w:val="000000" w:themeColor="text1"/>
            <w:sz w:val="24"/>
            <w:szCs w:val="24"/>
          </w:rPr>
          <w:t xml:space="preserve"> 393-422.</w:t>
        </w:r>
      </w:ins>
    </w:p>
    <w:p w:rsidR="005D255D" w:rsidRPr="005D255D" w:rsidRDefault="005D255D" w:rsidP="005D255D">
      <w:pPr>
        <w:pStyle w:val="ListParagraph"/>
        <w:numPr>
          <w:ilvl w:val="0"/>
          <w:numId w:val="10"/>
        </w:numPr>
        <w:spacing w:before="100" w:beforeAutospacing="1" w:after="100" w:afterAutospacing="1" w:line="240" w:lineRule="auto"/>
        <w:rPr>
          <w:ins w:id="321" w:author="Dhanya" w:date="2018-06-28T21:35:00Z"/>
          <w:rFonts w:ascii="Times New Roman" w:hAnsi="Times New Roman" w:cs="Times New Roman"/>
          <w:color w:val="000000" w:themeColor="text1"/>
          <w:sz w:val="24"/>
          <w:szCs w:val="24"/>
        </w:rPr>
      </w:pPr>
      <w:ins w:id="322" w:author="Dhanya" w:date="2018-06-28T21:35:00Z">
        <w:r w:rsidRPr="005D255D">
          <w:rPr>
            <w:rFonts w:ascii="Times New Roman" w:hAnsi="Times New Roman" w:cs="Times New Roman"/>
            <w:color w:val="000000" w:themeColor="text1"/>
            <w:sz w:val="24"/>
            <w:szCs w:val="24"/>
          </w:rPr>
          <w:t xml:space="preserve">John </w:t>
        </w:r>
        <w:proofErr w:type="spellStart"/>
        <w:r w:rsidRPr="005D255D">
          <w:rPr>
            <w:rFonts w:ascii="Times New Roman" w:hAnsi="Times New Roman" w:cs="Times New Roman"/>
            <w:color w:val="000000" w:themeColor="text1"/>
            <w:sz w:val="24"/>
            <w:szCs w:val="24"/>
          </w:rPr>
          <w:t>TJ</w:t>
        </w:r>
        <w:proofErr w:type="spellEnd"/>
        <w:r w:rsidRPr="005D255D">
          <w:rPr>
            <w:rFonts w:ascii="Times New Roman" w:hAnsi="Times New Roman" w:cs="Times New Roman"/>
            <w:color w:val="000000" w:themeColor="text1"/>
            <w:sz w:val="24"/>
            <w:szCs w:val="24"/>
          </w:rPr>
          <w:t xml:space="preserve">, Samuel R, </w:t>
        </w:r>
        <w:proofErr w:type="spellStart"/>
        <w:r w:rsidRPr="005D255D">
          <w:rPr>
            <w:rFonts w:ascii="Times New Roman" w:hAnsi="Times New Roman" w:cs="Times New Roman"/>
            <w:color w:val="000000" w:themeColor="text1"/>
            <w:sz w:val="24"/>
            <w:szCs w:val="24"/>
          </w:rPr>
          <w:t>Balraj</w:t>
        </w:r>
        <w:proofErr w:type="spellEnd"/>
        <w:r w:rsidRPr="005D255D">
          <w:rPr>
            <w:rFonts w:ascii="Times New Roman" w:hAnsi="Times New Roman" w:cs="Times New Roman"/>
            <w:color w:val="000000" w:themeColor="text1"/>
            <w:sz w:val="24"/>
            <w:szCs w:val="24"/>
          </w:rPr>
          <w:t xml:space="preserve"> V, John R. Disease surveillance at district level: a model for developing countries. Lancet 1998; </w:t>
        </w:r>
        <w:proofErr w:type="gramStart"/>
        <w:r w:rsidRPr="005D255D">
          <w:rPr>
            <w:rFonts w:ascii="Times New Roman" w:hAnsi="Times New Roman" w:cs="Times New Roman"/>
            <w:color w:val="000000" w:themeColor="text1"/>
            <w:sz w:val="24"/>
            <w:szCs w:val="24"/>
          </w:rPr>
          <w:t>352 :</w:t>
        </w:r>
        <w:proofErr w:type="gramEnd"/>
        <w:r w:rsidRPr="005D255D">
          <w:rPr>
            <w:rFonts w:ascii="Times New Roman" w:hAnsi="Times New Roman" w:cs="Times New Roman"/>
            <w:color w:val="000000" w:themeColor="text1"/>
            <w:sz w:val="24"/>
            <w:szCs w:val="24"/>
          </w:rPr>
          <w:t xml:space="preserve"> 58-61.</w:t>
        </w:r>
      </w:ins>
    </w:p>
    <w:p w:rsidR="005D255D" w:rsidRPr="005D255D" w:rsidRDefault="005D255D" w:rsidP="005D255D">
      <w:pPr>
        <w:pStyle w:val="ListParagraph"/>
        <w:numPr>
          <w:ilvl w:val="0"/>
          <w:numId w:val="10"/>
        </w:numPr>
        <w:spacing w:before="100" w:beforeAutospacing="1" w:after="100" w:afterAutospacing="1" w:line="240" w:lineRule="auto"/>
        <w:rPr>
          <w:ins w:id="323" w:author="Dhanya" w:date="2018-06-28T21:35:00Z"/>
          <w:rFonts w:ascii="Times New Roman" w:hAnsi="Times New Roman" w:cs="Times New Roman"/>
          <w:color w:val="000000" w:themeColor="text1"/>
          <w:sz w:val="24"/>
          <w:szCs w:val="24"/>
        </w:rPr>
      </w:pPr>
      <w:ins w:id="324" w:author="Dhanya" w:date="2018-06-28T21:35:00Z">
        <w:r w:rsidRPr="005D255D">
          <w:rPr>
            <w:rFonts w:ascii="Times New Roman" w:hAnsi="Times New Roman" w:cs="Times New Roman"/>
            <w:color w:val="000000" w:themeColor="text1"/>
            <w:sz w:val="24"/>
            <w:szCs w:val="24"/>
          </w:rPr>
          <w:t xml:space="preserve">Kohler KA, </w:t>
        </w:r>
        <w:proofErr w:type="spellStart"/>
        <w:r w:rsidRPr="005D255D">
          <w:rPr>
            <w:rFonts w:ascii="Times New Roman" w:hAnsi="Times New Roman" w:cs="Times New Roman"/>
            <w:color w:val="000000" w:themeColor="text1"/>
            <w:sz w:val="24"/>
            <w:szCs w:val="24"/>
          </w:rPr>
          <w:t>Banerjee</w:t>
        </w:r>
        <w:proofErr w:type="spellEnd"/>
        <w:r w:rsidRPr="005D255D">
          <w:rPr>
            <w:rFonts w:ascii="Times New Roman" w:hAnsi="Times New Roman" w:cs="Times New Roman"/>
            <w:color w:val="000000" w:themeColor="text1"/>
            <w:sz w:val="24"/>
            <w:szCs w:val="24"/>
          </w:rPr>
          <w:t xml:space="preserve"> K, Sutter </w:t>
        </w:r>
        <w:proofErr w:type="spellStart"/>
        <w:r w:rsidRPr="005D255D">
          <w:rPr>
            <w:rFonts w:ascii="Times New Roman" w:hAnsi="Times New Roman" w:cs="Times New Roman"/>
            <w:color w:val="000000" w:themeColor="text1"/>
            <w:sz w:val="24"/>
            <w:szCs w:val="24"/>
          </w:rPr>
          <w:t>RW</w:t>
        </w:r>
        <w:proofErr w:type="spellEnd"/>
        <w:r w:rsidRPr="005D255D">
          <w:rPr>
            <w:rFonts w:ascii="Times New Roman" w:hAnsi="Times New Roman" w:cs="Times New Roman"/>
            <w:color w:val="000000" w:themeColor="text1"/>
            <w:sz w:val="24"/>
            <w:szCs w:val="24"/>
          </w:rPr>
          <w:t xml:space="preserve">. Further clarity on vaccine-associated paralytic polio in India. Bull World </w:t>
        </w:r>
        <w:proofErr w:type="spellStart"/>
        <w:r w:rsidRPr="005D255D">
          <w:rPr>
            <w:rFonts w:ascii="Times New Roman" w:hAnsi="Times New Roman" w:cs="Times New Roman"/>
            <w:color w:val="000000" w:themeColor="text1"/>
            <w:sz w:val="24"/>
            <w:szCs w:val="24"/>
          </w:rPr>
          <w:t>Hlth</w:t>
        </w:r>
        <w:proofErr w:type="spellEnd"/>
        <w:r w:rsidRPr="005D255D">
          <w:rPr>
            <w:rFonts w:ascii="Times New Roman" w:hAnsi="Times New Roman" w:cs="Times New Roman"/>
            <w:color w:val="000000" w:themeColor="text1"/>
            <w:sz w:val="24"/>
            <w:szCs w:val="24"/>
          </w:rPr>
          <w:t xml:space="preserve"> Organ. 2002</w:t>
        </w:r>
        <w:proofErr w:type="gramStart"/>
        <w:r w:rsidRPr="005D255D">
          <w:rPr>
            <w:rFonts w:ascii="Times New Roman" w:hAnsi="Times New Roman" w:cs="Times New Roman"/>
            <w:color w:val="000000" w:themeColor="text1"/>
            <w:sz w:val="24"/>
            <w:szCs w:val="24"/>
          </w:rPr>
          <w:t>;80:987</w:t>
        </w:r>
        <w:proofErr w:type="gramEnd"/>
        <w:r w:rsidRPr="005D255D">
          <w:rPr>
            <w:rFonts w:ascii="Times New Roman" w:hAnsi="Times New Roman" w:cs="Times New Roman"/>
            <w:color w:val="000000" w:themeColor="text1"/>
            <w:sz w:val="24"/>
            <w:szCs w:val="24"/>
          </w:rPr>
          <w:t>.</w:t>
        </w:r>
      </w:ins>
    </w:p>
    <w:p w:rsidR="005D255D" w:rsidRPr="005D255D" w:rsidRDefault="005D255D" w:rsidP="005D255D">
      <w:pPr>
        <w:pStyle w:val="ListParagraph"/>
        <w:numPr>
          <w:ilvl w:val="0"/>
          <w:numId w:val="10"/>
        </w:numPr>
        <w:spacing w:before="100" w:beforeAutospacing="1" w:after="100" w:afterAutospacing="1" w:line="240" w:lineRule="auto"/>
        <w:rPr>
          <w:ins w:id="325" w:author="Dhanya" w:date="2018-06-28T21:35:00Z"/>
          <w:rFonts w:ascii="Times New Roman" w:hAnsi="Times New Roman" w:cs="Times New Roman"/>
          <w:color w:val="000000" w:themeColor="text1"/>
          <w:sz w:val="24"/>
          <w:szCs w:val="24"/>
        </w:rPr>
      </w:pPr>
      <w:proofErr w:type="spellStart"/>
      <w:ins w:id="326" w:author="Dhanya" w:date="2018-06-28T21:35:00Z">
        <w:r w:rsidRPr="005D255D">
          <w:rPr>
            <w:rFonts w:ascii="Times New Roman" w:hAnsi="Times New Roman" w:cs="Times New Roman"/>
            <w:color w:val="000000" w:themeColor="text1"/>
            <w:sz w:val="24"/>
            <w:szCs w:val="24"/>
          </w:rPr>
          <w:t>Guo</w:t>
        </w:r>
        <w:proofErr w:type="spellEnd"/>
        <w:r w:rsidRPr="005D255D">
          <w:rPr>
            <w:rFonts w:ascii="Times New Roman" w:hAnsi="Times New Roman" w:cs="Times New Roman"/>
            <w:color w:val="000000" w:themeColor="text1"/>
            <w:sz w:val="24"/>
            <w:szCs w:val="24"/>
          </w:rPr>
          <w:t xml:space="preserve"> J, Bolivar-Wagers </w:t>
        </w:r>
        <w:proofErr w:type="spellStart"/>
        <w:r w:rsidRPr="005D255D">
          <w:rPr>
            <w:rFonts w:ascii="Times New Roman" w:hAnsi="Times New Roman" w:cs="Times New Roman"/>
            <w:color w:val="000000" w:themeColor="text1"/>
            <w:sz w:val="24"/>
            <w:szCs w:val="24"/>
          </w:rPr>
          <w:t>S,Srinivas</w:t>
        </w:r>
        <w:proofErr w:type="spellEnd"/>
        <w:r w:rsidRPr="005D255D">
          <w:rPr>
            <w:rFonts w:ascii="Times New Roman" w:hAnsi="Times New Roman" w:cs="Times New Roman"/>
            <w:color w:val="000000" w:themeColor="text1"/>
            <w:sz w:val="24"/>
            <w:szCs w:val="24"/>
          </w:rPr>
          <w:t xml:space="preserve"> N, </w:t>
        </w:r>
        <w:proofErr w:type="spellStart"/>
        <w:r w:rsidRPr="005D255D">
          <w:rPr>
            <w:rFonts w:ascii="Times New Roman" w:hAnsi="Times New Roman" w:cs="Times New Roman"/>
            <w:color w:val="000000" w:themeColor="text1"/>
            <w:sz w:val="24"/>
            <w:szCs w:val="24"/>
          </w:rPr>
          <w:t>Holubar</w:t>
        </w:r>
        <w:proofErr w:type="spellEnd"/>
        <w:r w:rsidRPr="005D255D">
          <w:rPr>
            <w:rFonts w:ascii="Times New Roman" w:hAnsi="Times New Roman" w:cs="Times New Roman"/>
            <w:color w:val="000000" w:themeColor="text1"/>
            <w:sz w:val="24"/>
            <w:szCs w:val="24"/>
          </w:rPr>
          <w:t xml:space="preserve"> M and  </w:t>
        </w:r>
        <w:proofErr w:type="spellStart"/>
        <w:r w:rsidRPr="005D255D">
          <w:rPr>
            <w:rFonts w:ascii="Times New Roman" w:hAnsi="Times New Roman" w:cs="Times New Roman"/>
            <w:color w:val="000000" w:themeColor="text1"/>
            <w:sz w:val="24"/>
            <w:szCs w:val="24"/>
          </w:rPr>
          <w:t>Maldonadoa</w:t>
        </w:r>
        <w:proofErr w:type="spellEnd"/>
        <w:r w:rsidRPr="005D255D">
          <w:rPr>
            <w:rFonts w:ascii="Times New Roman" w:hAnsi="Times New Roman" w:cs="Times New Roman"/>
            <w:color w:val="000000" w:themeColor="text1"/>
            <w:sz w:val="24"/>
            <w:szCs w:val="24"/>
          </w:rPr>
          <w:t xml:space="preserve"> Y. Immunodeficiency-related vaccine-derived poliovirus (</w:t>
        </w:r>
        <w:proofErr w:type="spellStart"/>
        <w:r w:rsidRPr="005D255D">
          <w:rPr>
            <w:rFonts w:ascii="Times New Roman" w:hAnsi="Times New Roman" w:cs="Times New Roman"/>
            <w:color w:val="000000" w:themeColor="text1"/>
            <w:sz w:val="24"/>
            <w:szCs w:val="24"/>
          </w:rPr>
          <w:t>iVDPV</w:t>
        </w:r>
        <w:proofErr w:type="spellEnd"/>
        <w:r w:rsidRPr="005D255D">
          <w:rPr>
            <w:rFonts w:ascii="Times New Roman" w:hAnsi="Times New Roman" w:cs="Times New Roman"/>
            <w:color w:val="000000" w:themeColor="text1"/>
            <w:sz w:val="24"/>
            <w:szCs w:val="24"/>
          </w:rPr>
          <w:t xml:space="preserve">) cases: A systematic review and implications for polio </w:t>
        </w:r>
        <w:r>
          <w:rPr>
            <w:rFonts w:ascii="Times New Roman" w:hAnsi="Times New Roman" w:cs="Times New Roman"/>
            <w:color w:val="000000" w:themeColor="text1"/>
            <w:sz w:val="24"/>
            <w:szCs w:val="24"/>
          </w:rPr>
          <w:t>eradication. Vaccine. 2015</w:t>
        </w:r>
        <w:r w:rsidRPr="005D255D">
          <w:rPr>
            <w:rFonts w:ascii="Times New Roman" w:hAnsi="Times New Roman" w:cs="Times New Roman"/>
            <w:color w:val="000000" w:themeColor="text1"/>
            <w:sz w:val="24"/>
            <w:szCs w:val="24"/>
          </w:rPr>
          <w:t>; 33(10): 1235–1242.</w:t>
        </w:r>
      </w:ins>
    </w:p>
    <w:p w:rsidR="005D255D" w:rsidRPr="005D255D" w:rsidRDefault="005D255D" w:rsidP="005D255D">
      <w:pPr>
        <w:pStyle w:val="ListParagraph"/>
        <w:numPr>
          <w:ilvl w:val="0"/>
          <w:numId w:val="10"/>
        </w:numPr>
        <w:spacing w:before="100" w:beforeAutospacing="1" w:after="100" w:afterAutospacing="1" w:line="240" w:lineRule="auto"/>
        <w:rPr>
          <w:ins w:id="327" w:author="Dhanya" w:date="2018-06-28T21:35:00Z"/>
          <w:rFonts w:ascii="Times New Roman" w:hAnsi="Times New Roman" w:cs="Times New Roman"/>
          <w:color w:val="000000" w:themeColor="text1"/>
          <w:sz w:val="24"/>
          <w:szCs w:val="24"/>
        </w:rPr>
      </w:pPr>
      <w:proofErr w:type="spellStart"/>
      <w:ins w:id="328" w:author="Dhanya" w:date="2018-06-28T21:35:00Z">
        <w:r w:rsidRPr="005D255D">
          <w:rPr>
            <w:rFonts w:ascii="Times New Roman" w:hAnsi="Times New Roman" w:cs="Times New Roman"/>
            <w:color w:val="000000" w:themeColor="text1"/>
            <w:sz w:val="24"/>
            <w:szCs w:val="24"/>
          </w:rPr>
          <w:t>Plotkin</w:t>
        </w:r>
        <w:proofErr w:type="spellEnd"/>
        <w:r w:rsidRPr="005D255D">
          <w:rPr>
            <w:rFonts w:ascii="Times New Roman" w:hAnsi="Times New Roman" w:cs="Times New Roman"/>
            <w:color w:val="000000" w:themeColor="text1"/>
            <w:sz w:val="24"/>
            <w:szCs w:val="24"/>
          </w:rPr>
          <w:t xml:space="preserve"> SA, Vidor E. Poliovirus vaccine – Inactivated. Chapter 24, in: Vaccines, </w:t>
        </w:r>
        <w:proofErr w:type="spellStart"/>
        <w:r w:rsidRPr="005D255D">
          <w:rPr>
            <w:rFonts w:ascii="Times New Roman" w:hAnsi="Times New Roman" w:cs="Times New Roman"/>
            <w:color w:val="000000" w:themeColor="text1"/>
            <w:sz w:val="24"/>
            <w:szCs w:val="24"/>
          </w:rPr>
          <w:t>Plotkin</w:t>
        </w:r>
        <w:proofErr w:type="spellEnd"/>
        <w:r w:rsidRPr="005D255D">
          <w:rPr>
            <w:rFonts w:ascii="Times New Roman" w:hAnsi="Times New Roman" w:cs="Times New Roman"/>
            <w:color w:val="000000" w:themeColor="text1"/>
            <w:sz w:val="24"/>
            <w:szCs w:val="24"/>
          </w:rPr>
          <w:t xml:space="preserve"> SA, Orenstein </w:t>
        </w:r>
        <w:proofErr w:type="spellStart"/>
        <w:r w:rsidRPr="005D255D">
          <w:rPr>
            <w:rFonts w:ascii="Times New Roman" w:hAnsi="Times New Roman" w:cs="Times New Roman"/>
            <w:color w:val="000000" w:themeColor="text1"/>
            <w:sz w:val="24"/>
            <w:szCs w:val="24"/>
          </w:rPr>
          <w:t>WA</w:t>
        </w:r>
        <w:proofErr w:type="spellEnd"/>
        <w:r w:rsidRPr="005D255D">
          <w:rPr>
            <w:rFonts w:ascii="Times New Roman" w:hAnsi="Times New Roman" w:cs="Times New Roman"/>
            <w:color w:val="000000" w:themeColor="text1"/>
            <w:sz w:val="24"/>
            <w:szCs w:val="24"/>
          </w:rPr>
          <w:t xml:space="preserve">, </w:t>
        </w:r>
        <w:proofErr w:type="spellStart"/>
        <w:r w:rsidRPr="005D255D">
          <w:rPr>
            <w:rFonts w:ascii="Times New Roman" w:hAnsi="Times New Roman" w:cs="Times New Roman"/>
            <w:color w:val="000000" w:themeColor="text1"/>
            <w:sz w:val="24"/>
            <w:szCs w:val="24"/>
          </w:rPr>
          <w:t>Offit</w:t>
        </w:r>
        <w:proofErr w:type="spellEnd"/>
        <w:r w:rsidRPr="005D255D">
          <w:rPr>
            <w:rFonts w:ascii="Times New Roman" w:hAnsi="Times New Roman" w:cs="Times New Roman"/>
            <w:color w:val="000000" w:themeColor="text1"/>
            <w:sz w:val="24"/>
            <w:szCs w:val="24"/>
          </w:rPr>
          <w:t xml:space="preserve"> PA (Editors), Elsevier, Philadelphia, 2004; 625-650.</w:t>
        </w:r>
      </w:ins>
    </w:p>
    <w:p w:rsidR="005D255D" w:rsidRPr="005D255D" w:rsidRDefault="005D255D" w:rsidP="005D255D">
      <w:pPr>
        <w:pStyle w:val="ListParagraph"/>
        <w:numPr>
          <w:ilvl w:val="0"/>
          <w:numId w:val="10"/>
        </w:numPr>
        <w:spacing w:before="100" w:beforeAutospacing="1" w:after="100" w:afterAutospacing="1" w:line="240" w:lineRule="auto"/>
        <w:rPr>
          <w:ins w:id="329" w:author="Dhanya" w:date="2018-06-28T21:35:00Z"/>
          <w:rFonts w:ascii="Times New Roman" w:hAnsi="Times New Roman" w:cs="Times New Roman"/>
          <w:color w:val="000000" w:themeColor="text1"/>
          <w:sz w:val="24"/>
          <w:szCs w:val="24"/>
        </w:rPr>
      </w:pPr>
      <w:ins w:id="330" w:author="Dhanya" w:date="2018-06-28T21:35:00Z">
        <w:r w:rsidRPr="005D255D">
          <w:rPr>
            <w:rFonts w:ascii="Times New Roman" w:hAnsi="Times New Roman" w:cs="Times New Roman"/>
            <w:color w:val="000000" w:themeColor="text1"/>
            <w:sz w:val="24"/>
            <w:szCs w:val="24"/>
          </w:rPr>
          <w:t xml:space="preserve">Kohler KA1, </w:t>
        </w:r>
        <w:proofErr w:type="spellStart"/>
        <w:r w:rsidRPr="005D255D">
          <w:rPr>
            <w:rFonts w:ascii="Times New Roman" w:hAnsi="Times New Roman" w:cs="Times New Roman"/>
            <w:color w:val="000000" w:themeColor="text1"/>
            <w:sz w:val="24"/>
            <w:szCs w:val="24"/>
          </w:rPr>
          <w:t>Banerjee</w:t>
        </w:r>
        <w:proofErr w:type="spellEnd"/>
        <w:r w:rsidRPr="005D255D">
          <w:rPr>
            <w:rFonts w:ascii="Times New Roman" w:hAnsi="Times New Roman" w:cs="Times New Roman"/>
            <w:color w:val="000000" w:themeColor="text1"/>
            <w:sz w:val="24"/>
            <w:szCs w:val="24"/>
          </w:rPr>
          <w:t xml:space="preserve"> K, Gary </w:t>
        </w:r>
        <w:proofErr w:type="spellStart"/>
        <w:r w:rsidRPr="005D255D">
          <w:rPr>
            <w:rFonts w:ascii="Times New Roman" w:hAnsi="Times New Roman" w:cs="Times New Roman"/>
            <w:color w:val="000000" w:themeColor="text1"/>
            <w:sz w:val="24"/>
            <w:szCs w:val="24"/>
          </w:rPr>
          <w:t>Hlady</w:t>
        </w:r>
        <w:proofErr w:type="spellEnd"/>
        <w:r w:rsidRPr="005D255D">
          <w:rPr>
            <w:rFonts w:ascii="Times New Roman" w:hAnsi="Times New Roman" w:cs="Times New Roman"/>
            <w:color w:val="000000" w:themeColor="text1"/>
            <w:sz w:val="24"/>
            <w:szCs w:val="24"/>
          </w:rPr>
          <w:t xml:space="preserve"> W, Andrus </w:t>
        </w:r>
        <w:proofErr w:type="spellStart"/>
        <w:r w:rsidRPr="005D255D">
          <w:rPr>
            <w:rFonts w:ascii="Times New Roman" w:hAnsi="Times New Roman" w:cs="Times New Roman"/>
            <w:color w:val="000000" w:themeColor="text1"/>
            <w:sz w:val="24"/>
            <w:szCs w:val="24"/>
          </w:rPr>
          <w:t>JK</w:t>
        </w:r>
        <w:proofErr w:type="spellEnd"/>
        <w:r w:rsidRPr="005D255D">
          <w:rPr>
            <w:rFonts w:ascii="Times New Roman" w:hAnsi="Times New Roman" w:cs="Times New Roman"/>
            <w:color w:val="000000" w:themeColor="text1"/>
            <w:sz w:val="24"/>
            <w:szCs w:val="24"/>
          </w:rPr>
          <w:t xml:space="preserve">, Sutter </w:t>
        </w:r>
        <w:proofErr w:type="spellStart"/>
        <w:r w:rsidRPr="005D255D">
          <w:rPr>
            <w:rFonts w:ascii="Times New Roman" w:hAnsi="Times New Roman" w:cs="Times New Roman"/>
            <w:color w:val="000000" w:themeColor="text1"/>
            <w:sz w:val="24"/>
            <w:szCs w:val="24"/>
          </w:rPr>
          <w:t>RW.Vaccine</w:t>
        </w:r>
        <w:proofErr w:type="spellEnd"/>
        <w:r w:rsidRPr="005D255D">
          <w:rPr>
            <w:rFonts w:ascii="Times New Roman" w:hAnsi="Times New Roman" w:cs="Times New Roman"/>
            <w:color w:val="000000" w:themeColor="text1"/>
            <w:sz w:val="24"/>
            <w:szCs w:val="24"/>
          </w:rPr>
          <w:t xml:space="preserve">-associated paralytic poliomyelitis in India during 1999: decreased risk despite massive use of oral polio </w:t>
        </w:r>
        <w:proofErr w:type="spellStart"/>
        <w:r w:rsidRPr="005D255D">
          <w:rPr>
            <w:rFonts w:ascii="Times New Roman" w:hAnsi="Times New Roman" w:cs="Times New Roman"/>
            <w:color w:val="000000" w:themeColor="text1"/>
            <w:sz w:val="24"/>
            <w:szCs w:val="24"/>
          </w:rPr>
          <w:t>vaccine.Bull</w:t>
        </w:r>
        <w:proofErr w:type="spellEnd"/>
        <w:r w:rsidRPr="005D255D">
          <w:rPr>
            <w:rFonts w:ascii="Times New Roman" w:hAnsi="Times New Roman" w:cs="Times New Roman"/>
            <w:color w:val="000000" w:themeColor="text1"/>
            <w:sz w:val="24"/>
            <w:szCs w:val="24"/>
          </w:rPr>
          <w:t xml:space="preserve"> World Health Organ. 2002</w:t>
        </w:r>
        <w:proofErr w:type="gramStart"/>
        <w:r w:rsidRPr="005D255D">
          <w:rPr>
            <w:rFonts w:ascii="Times New Roman" w:hAnsi="Times New Roman" w:cs="Times New Roman"/>
            <w:color w:val="000000" w:themeColor="text1"/>
            <w:sz w:val="24"/>
            <w:szCs w:val="24"/>
          </w:rPr>
          <w:t>;80</w:t>
        </w:r>
        <w:proofErr w:type="gramEnd"/>
        <w:r w:rsidRPr="005D255D">
          <w:rPr>
            <w:rFonts w:ascii="Times New Roman" w:hAnsi="Times New Roman" w:cs="Times New Roman"/>
            <w:color w:val="000000" w:themeColor="text1"/>
            <w:sz w:val="24"/>
            <w:szCs w:val="24"/>
          </w:rPr>
          <w:t>(3):210-6.</w:t>
        </w:r>
      </w:ins>
    </w:p>
    <w:p w:rsidR="005D255D" w:rsidRPr="005D255D" w:rsidRDefault="005D255D" w:rsidP="005D255D">
      <w:pPr>
        <w:pStyle w:val="ListParagraph"/>
        <w:numPr>
          <w:ilvl w:val="0"/>
          <w:numId w:val="10"/>
        </w:numPr>
        <w:spacing w:before="100" w:beforeAutospacing="1" w:after="100" w:afterAutospacing="1" w:line="240" w:lineRule="auto"/>
        <w:rPr>
          <w:ins w:id="331" w:author="Dhanya" w:date="2018-06-28T21:35:00Z"/>
          <w:rFonts w:ascii="Times New Roman" w:hAnsi="Times New Roman" w:cs="Times New Roman"/>
          <w:color w:val="000000" w:themeColor="text1"/>
          <w:sz w:val="24"/>
          <w:szCs w:val="24"/>
        </w:rPr>
      </w:pPr>
      <w:proofErr w:type="spellStart"/>
      <w:ins w:id="332" w:author="Dhanya" w:date="2018-06-28T21:35:00Z">
        <w:r w:rsidRPr="005D255D">
          <w:rPr>
            <w:rFonts w:ascii="Times New Roman" w:hAnsi="Times New Roman" w:cs="Times New Roman"/>
            <w:color w:val="000000" w:themeColor="text1"/>
            <w:sz w:val="24"/>
            <w:szCs w:val="24"/>
          </w:rPr>
          <w:t>Bottiger</w:t>
        </w:r>
        <w:proofErr w:type="spellEnd"/>
        <w:r w:rsidRPr="005D255D">
          <w:rPr>
            <w:rFonts w:ascii="Times New Roman" w:hAnsi="Times New Roman" w:cs="Times New Roman"/>
            <w:color w:val="000000" w:themeColor="text1"/>
            <w:sz w:val="24"/>
            <w:szCs w:val="24"/>
          </w:rPr>
          <w:t xml:space="preserve"> </w:t>
        </w:r>
        <w:proofErr w:type="spellStart"/>
        <w:r w:rsidRPr="005D255D">
          <w:rPr>
            <w:rFonts w:ascii="Times New Roman" w:hAnsi="Times New Roman" w:cs="Times New Roman"/>
            <w:color w:val="000000" w:themeColor="text1"/>
            <w:sz w:val="24"/>
            <w:szCs w:val="24"/>
          </w:rPr>
          <w:t>M.The</w:t>
        </w:r>
        <w:proofErr w:type="spellEnd"/>
        <w:r w:rsidRPr="005D255D">
          <w:rPr>
            <w:rFonts w:ascii="Times New Roman" w:hAnsi="Times New Roman" w:cs="Times New Roman"/>
            <w:color w:val="000000" w:themeColor="text1"/>
            <w:sz w:val="24"/>
            <w:szCs w:val="24"/>
          </w:rPr>
          <w:t xml:space="preserve"> elimination of polio in the Scandinavian countries. Public Health Rev 1993; 21: 27-33.</w:t>
        </w:r>
      </w:ins>
    </w:p>
    <w:p w:rsidR="005D255D" w:rsidRPr="005D255D" w:rsidRDefault="005D255D" w:rsidP="005D255D">
      <w:pPr>
        <w:pStyle w:val="ListParagraph"/>
        <w:numPr>
          <w:ilvl w:val="0"/>
          <w:numId w:val="10"/>
        </w:numPr>
        <w:spacing w:before="100" w:beforeAutospacing="1" w:after="100" w:afterAutospacing="1" w:line="240" w:lineRule="auto"/>
        <w:rPr>
          <w:ins w:id="333" w:author="Dhanya" w:date="2018-06-28T21:35:00Z"/>
          <w:rFonts w:ascii="Times New Roman" w:hAnsi="Times New Roman" w:cs="Times New Roman"/>
          <w:color w:val="000000" w:themeColor="text1"/>
          <w:sz w:val="24"/>
          <w:szCs w:val="24"/>
        </w:rPr>
      </w:pPr>
      <w:proofErr w:type="spellStart"/>
      <w:ins w:id="334" w:author="Dhanya" w:date="2018-06-28T21:35:00Z">
        <w:r w:rsidRPr="005D255D">
          <w:rPr>
            <w:rFonts w:ascii="Times New Roman" w:hAnsi="Times New Roman" w:cs="Times New Roman"/>
            <w:color w:val="000000" w:themeColor="text1"/>
            <w:sz w:val="24"/>
            <w:szCs w:val="24"/>
          </w:rPr>
          <w:t>Malvy</w:t>
        </w:r>
        <w:proofErr w:type="spellEnd"/>
        <w:r w:rsidRPr="005D255D">
          <w:rPr>
            <w:rFonts w:ascii="Times New Roman" w:hAnsi="Times New Roman" w:cs="Times New Roman"/>
            <w:color w:val="000000" w:themeColor="text1"/>
            <w:sz w:val="24"/>
            <w:szCs w:val="24"/>
          </w:rPr>
          <w:t xml:space="preserve"> DJ, </w:t>
        </w:r>
        <w:proofErr w:type="spellStart"/>
        <w:r w:rsidRPr="005D255D">
          <w:rPr>
            <w:rFonts w:ascii="Times New Roman" w:hAnsi="Times New Roman" w:cs="Times New Roman"/>
            <w:color w:val="000000" w:themeColor="text1"/>
            <w:sz w:val="24"/>
            <w:szCs w:val="24"/>
          </w:rPr>
          <w:t>Drucker</w:t>
        </w:r>
        <w:proofErr w:type="spellEnd"/>
        <w:r w:rsidRPr="005D255D">
          <w:rPr>
            <w:rFonts w:ascii="Times New Roman" w:hAnsi="Times New Roman" w:cs="Times New Roman"/>
            <w:color w:val="000000" w:themeColor="text1"/>
            <w:sz w:val="24"/>
            <w:szCs w:val="24"/>
          </w:rPr>
          <w:t xml:space="preserve"> J. Elimination of poliomyelitis in France: Epidemiology and vaccine status. Public Health Rev 1993; 21: 41-49.</w:t>
        </w:r>
      </w:ins>
    </w:p>
    <w:p w:rsidR="00000000" w:rsidRDefault="005D255D">
      <w:pPr>
        <w:pStyle w:val="ListParagraph"/>
        <w:numPr>
          <w:ilvl w:val="0"/>
          <w:numId w:val="10"/>
        </w:numPr>
        <w:spacing w:before="100" w:beforeAutospacing="1" w:after="100" w:afterAutospacing="1" w:line="240" w:lineRule="auto"/>
        <w:rPr>
          <w:rFonts w:ascii="Times New Roman" w:hAnsi="Times New Roman" w:cs="Times New Roman"/>
          <w:color w:val="000000" w:themeColor="text1"/>
          <w:sz w:val="24"/>
          <w:szCs w:val="24"/>
          <w:rPrChange w:id="335" w:author="Dhanya" w:date="2018-06-28T21:35:00Z">
            <w:rPr/>
          </w:rPrChange>
        </w:rPr>
        <w:pPrChange w:id="336" w:author="Dhanya" w:date="2018-06-28T21:35:00Z">
          <w:pPr>
            <w:pStyle w:val="ListParagraph"/>
            <w:spacing w:before="100" w:beforeAutospacing="1" w:after="100" w:afterAutospacing="1" w:line="240" w:lineRule="auto"/>
          </w:pPr>
        </w:pPrChange>
      </w:pPr>
      <w:proofErr w:type="spellStart"/>
      <w:ins w:id="337" w:author="Dhanya" w:date="2018-06-28T21:35:00Z">
        <w:r w:rsidRPr="005D255D">
          <w:rPr>
            <w:rFonts w:ascii="Times New Roman" w:hAnsi="Times New Roman" w:cs="Times New Roman"/>
            <w:color w:val="000000" w:themeColor="text1"/>
            <w:sz w:val="24"/>
            <w:szCs w:val="24"/>
          </w:rPr>
          <w:t>Mandal</w:t>
        </w:r>
        <w:proofErr w:type="spellEnd"/>
        <w:r w:rsidRPr="005D255D">
          <w:rPr>
            <w:rFonts w:ascii="Times New Roman" w:hAnsi="Times New Roman" w:cs="Times New Roman"/>
            <w:color w:val="000000" w:themeColor="text1"/>
            <w:sz w:val="24"/>
            <w:szCs w:val="24"/>
          </w:rPr>
          <w:t xml:space="preserve"> J, </w:t>
        </w:r>
        <w:proofErr w:type="spellStart"/>
        <w:r w:rsidRPr="005D255D">
          <w:rPr>
            <w:rFonts w:ascii="Times New Roman" w:hAnsi="Times New Roman" w:cs="Times New Roman"/>
            <w:color w:val="000000" w:themeColor="text1"/>
            <w:sz w:val="24"/>
            <w:szCs w:val="24"/>
          </w:rPr>
          <w:t>Ponnambath</w:t>
        </w:r>
        <w:proofErr w:type="spellEnd"/>
        <w:r w:rsidRPr="005D255D">
          <w:rPr>
            <w:rFonts w:ascii="Times New Roman" w:hAnsi="Times New Roman" w:cs="Times New Roman"/>
            <w:color w:val="000000" w:themeColor="text1"/>
            <w:sz w:val="24"/>
            <w:szCs w:val="24"/>
          </w:rPr>
          <w:t xml:space="preserve"> DP, </w:t>
        </w:r>
        <w:proofErr w:type="gramStart"/>
        <w:r w:rsidRPr="005D255D">
          <w:rPr>
            <w:rFonts w:ascii="Times New Roman" w:hAnsi="Times New Roman" w:cs="Times New Roman"/>
            <w:color w:val="000000" w:themeColor="text1"/>
            <w:sz w:val="24"/>
            <w:szCs w:val="24"/>
          </w:rPr>
          <w:t xml:space="preserve">and  </w:t>
        </w:r>
        <w:proofErr w:type="spellStart"/>
        <w:r w:rsidRPr="005D255D">
          <w:rPr>
            <w:rFonts w:ascii="Times New Roman" w:hAnsi="Times New Roman" w:cs="Times New Roman"/>
            <w:color w:val="000000" w:themeColor="text1"/>
            <w:sz w:val="24"/>
            <w:szCs w:val="24"/>
          </w:rPr>
          <w:t>Parija</w:t>
        </w:r>
        <w:proofErr w:type="spellEnd"/>
        <w:proofErr w:type="gramEnd"/>
        <w:r w:rsidRPr="005D255D">
          <w:rPr>
            <w:rFonts w:ascii="Times New Roman" w:hAnsi="Times New Roman" w:cs="Times New Roman"/>
            <w:color w:val="000000" w:themeColor="text1"/>
            <w:sz w:val="24"/>
            <w:szCs w:val="24"/>
          </w:rPr>
          <w:t xml:space="preserve"> SC. Utilitarian and deontological ethics in</w:t>
        </w:r>
        <w:r>
          <w:rPr>
            <w:rFonts w:ascii="Times New Roman" w:hAnsi="Times New Roman" w:cs="Times New Roman"/>
            <w:color w:val="000000" w:themeColor="text1"/>
            <w:sz w:val="24"/>
            <w:szCs w:val="24"/>
          </w:rPr>
          <w:t xml:space="preserve"> medicine. </w:t>
        </w:r>
        <w:proofErr w:type="spellStart"/>
        <w:r>
          <w:rPr>
            <w:rFonts w:ascii="Times New Roman" w:hAnsi="Times New Roman" w:cs="Times New Roman"/>
            <w:color w:val="000000" w:themeColor="text1"/>
            <w:sz w:val="24"/>
            <w:szCs w:val="24"/>
          </w:rPr>
          <w:t>Trop</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Parasitol</w:t>
        </w:r>
        <w:proofErr w:type="spellEnd"/>
        <w:r>
          <w:rPr>
            <w:rFonts w:ascii="Times New Roman" w:hAnsi="Times New Roman" w:cs="Times New Roman"/>
            <w:color w:val="000000" w:themeColor="text1"/>
            <w:sz w:val="24"/>
            <w:szCs w:val="24"/>
          </w:rPr>
          <w:t>. 2016</w:t>
        </w:r>
        <w:r w:rsidRPr="005D255D">
          <w:rPr>
            <w:rFonts w:ascii="Times New Roman" w:hAnsi="Times New Roman" w:cs="Times New Roman"/>
            <w:color w:val="000000" w:themeColor="text1"/>
            <w:sz w:val="24"/>
            <w:szCs w:val="24"/>
          </w:rPr>
          <w:t>; 6(1): 5–7.</w:t>
        </w:r>
      </w:ins>
    </w:p>
    <w:p w:rsidR="00C838F6" w:rsidRPr="00AB479D" w:rsidRDefault="00C838F6" w:rsidP="00735E4A">
      <w:pPr>
        <w:spacing w:before="100" w:beforeAutospacing="1" w:line="240" w:lineRule="auto"/>
        <w:rPr>
          <w:rFonts w:ascii="Times New Roman" w:hAnsi="Times New Roman" w:cs="Times New Roman"/>
          <w:sz w:val="24"/>
          <w:szCs w:val="24"/>
        </w:rPr>
      </w:pPr>
    </w:p>
    <w:sectPr w:rsidR="00C838F6" w:rsidRPr="00AB479D" w:rsidSect="00735E4A">
      <w:footerReference w:type="default" r:id="rId8"/>
      <w:pgSz w:w="11907" w:h="16840"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32F9" w:rsidRDefault="00B532F9" w:rsidP="00735E4A">
      <w:pPr>
        <w:spacing w:after="0" w:line="240" w:lineRule="auto"/>
      </w:pPr>
      <w:r>
        <w:separator/>
      </w:r>
    </w:p>
  </w:endnote>
  <w:endnote w:type="continuationSeparator" w:id="0">
    <w:p w:rsidR="00B532F9" w:rsidRDefault="00B532F9" w:rsidP="00735E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83442"/>
      <w:docPartObj>
        <w:docPartGallery w:val="Page Numbers (Bottom of Page)"/>
        <w:docPartUnique/>
      </w:docPartObj>
    </w:sdtPr>
    <w:sdtContent>
      <w:p w:rsidR="00735E4A" w:rsidRDefault="00C869DC">
        <w:pPr>
          <w:pStyle w:val="Footer"/>
          <w:jc w:val="center"/>
        </w:pPr>
        <w:r>
          <w:fldChar w:fldCharType="begin"/>
        </w:r>
        <w:r w:rsidR="00052AA4">
          <w:instrText xml:space="preserve"> PAGE   \* MERGEFORMAT </w:instrText>
        </w:r>
        <w:r>
          <w:fldChar w:fldCharType="separate"/>
        </w:r>
        <w:r w:rsidR="00A74989">
          <w:rPr>
            <w:noProof/>
          </w:rPr>
          <w:t>2</w:t>
        </w:r>
        <w:r>
          <w:rPr>
            <w:noProof/>
          </w:rPr>
          <w:fldChar w:fldCharType="end"/>
        </w:r>
      </w:p>
    </w:sdtContent>
  </w:sdt>
  <w:p w:rsidR="00735E4A" w:rsidRDefault="00735E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32F9" w:rsidRDefault="00B532F9" w:rsidP="00735E4A">
      <w:pPr>
        <w:spacing w:after="0" w:line="240" w:lineRule="auto"/>
      </w:pPr>
      <w:r>
        <w:separator/>
      </w:r>
    </w:p>
  </w:footnote>
  <w:footnote w:type="continuationSeparator" w:id="0">
    <w:p w:rsidR="00B532F9" w:rsidRDefault="00B532F9" w:rsidP="00735E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96E8A"/>
    <w:multiLevelType w:val="hybridMultilevel"/>
    <w:tmpl w:val="021E732E"/>
    <w:lvl w:ilvl="0" w:tplc="4009000F">
      <w:start w:val="1"/>
      <w:numFmt w:val="decimal"/>
      <w:lvlText w:val="%1."/>
      <w:lvlJc w:val="left"/>
      <w:pPr>
        <w:ind w:left="928"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C16E5D"/>
    <w:multiLevelType w:val="hybridMultilevel"/>
    <w:tmpl w:val="734C99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BEB341E"/>
    <w:multiLevelType w:val="multilevel"/>
    <w:tmpl w:val="3D3A5F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A176C4"/>
    <w:multiLevelType w:val="multilevel"/>
    <w:tmpl w:val="428A14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0A72C2D"/>
    <w:multiLevelType w:val="multilevel"/>
    <w:tmpl w:val="E6C816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1CD5140"/>
    <w:multiLevelType w:val="multilevel"/>
    <w:tmpl w:val="8D4E60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0BD5E19"/>
    <w:multiLevelType w:val="hybridMultilevel"/>
    <w:tmpl w:val="694CD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15941DC"/>
    <w:multiLevelType w:val="multilevel"/>
    <w:tmpl w:val="E3E09A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21D0848"/>
    <w:multiLevelType w:val="multilevel"/>
    <w:tmpl w:val="B0309A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24345CD"/>
    <w:multiLevelType w:val="multilevel"/>
    <w:tmpl w:val="FE127B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2"/>
  </w:num>
  <w:num w:numId="4">
    <w:abstractNumId w:val="5"/>
  </w:num>
  <w:num w:numId="5">
    <w:abstractNumId w:val="9"/>
  </w:num>
  <w:num w:numId="6">
    <w:abstractNumId w:val="3"/>
  </w:num>
  <w:num w:numId="7">
    <w:abstractNumId w:val="4"/>
  </w:num>
  <w:num w:numId="8">
    <w:abstractNumId w:val="6"/>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trackRevisions/>
  <w:defaultTabStop w:val="720"/>
  <w:characterSpacingControl w:val="doNotCompress"/>
  <w:footnotePr>
    <w:footnote w:id="-1"/>
    <w:footnote w:id="0"/>
  </w:footnotePr>
  <w:endnotePr>
    <w:endnote w:id="-1"/>
    <w:endnote w:id="0"/>
  </w:endnotePr>
  <w:compat/>
  <w:rsids>
    <w:rsidRoot w:val="00FA0C8C"/>
    <w:rsid w:val="0001584E"/>
    <w:rsid w:val="00052AA4"/>
    <w:rsid w:val="00080FF8"/>
    <w:rsid w:val="0008317E"/>
    <w:rsid w:val="000838CF"/>
    <w:rsid w:val="00084E86"/>
    <w:rsid w:val="0009584C"/>
    <w:rsid w:val="00095EB4"/>
    <w:rsid w:val="000A14E4"/>
    <w:rsid w:val="000A57D7"/>
    <w:rsid w:val="000B4069"/>
    <w:rsid w:val="000E65BF"/>
    <w:rsid w:val="000F110B"/>
    <w:rsid w:val="00132033"/>
    <w:rsid w:val="0013481E"/>
    <w:rsid w:val="00150F7B"/>
    <w:rsid w:val="00171136"/>
    <w:rsid w:val="00176B21"/>
    <w:rsid w:val="001A1B8F"/>
    <w:rsid w:val="001A3D9C"/>
    <w:rsid w:val="001D47B3"/>
    <w:rsid w:val="001F6988"/>
    <w:rsid w:val="00215AC8"/>
    <w:rsid w:val="002164A1"/>
    <w:rsid w:val="002247B3"/>
    <w:rsid w:val="0022555B"/>
    <w:rsid w:val="002303C9"/>
    <w:rsid w:val="00233741"/>
    <w:rsid w:val="00251DB9"/>
    <w:rsid w:val="00262B65"/>
    <w:rsid w:val="002A3DFE"/>
    <w:rsid w:val="002D6C30"/>
    <w:rsid w:val="002E3C05"/>
    <w:rsid w:val="002F2931"/>
    <w:rsid w:val="002F4126"/>
    <w:rsid w:val="00302A2D"/>
    <w:rsid w:val="00303642"/>
    <w:rsid w:val="00304B4A"/>
    <w:rsid w:val="00344A3E"/>
    <w:rsid w:val="003479FB"/>
    <w:rsid w:val="00366135"/>
    <w:rsid w:val="003709A9"/>
    <w:rsid w:val="00375167"/>
    <w:rsid w:val="00391394"/>
    <w:rsid w:val="00394A93"/>
    <w:rsid w:val="00395552"/>
    <w:rsid w:val="003A0C0F"/>
    <w:rsid w:val="003D59AF"/>
    <w:rsid w:val="003D5AA0"/>
    <w:rsid w:val="003E0546"/>
    <w:rsid w:val="00402E4A"/>
    <w:rsid w:val="0041203B"/>
    <w:rsid w:val="004476AB"/>
    <w:rsid w:val="00452DD2"/>
    <w:rsid w:val="0047121D"/>
    <w:rsid w:val="0047577D"/>
    <w:rsid w:val="00484607"/>
    <w:rsid w:val="00497D36"/>
    <w:rsid w:val="004B0BAD"/>
    <w:rsid w:val="004B27B4"/>
    <w:rsid w:val="004D6A38"/>
    <w:rsid w:val="004E43BD"/>
    <w:rsid w:val="004F4BF2"/>
    <w:rsid w:val="00507CAA"/>
    <w:rsid w:val="0051334D"/>
    <w:rsid w:val="00531433"/>
    <w:rsid w:val="0053311D"/>
    <w:rsid w:val="005402FA"/>
    <w:rsid w:val="00547116"/>
    <w:rsid w:val="0056301F"/>
    <w:rsid w:val="00591862"/>
    <w:rsid w:val="00596D85"/>
    <w:rsid w:val="005B485C"/>
    <w:rsid w:val="005B5C82"/>
    <w:rsid w:val="005B6995"/>
    <w:rsid w:val="005C0C7F"/>
    <w:rsid w:val="005D255D"/>
    <w:rsid w:val="005F019A"/>
    <w:rsid w:val="00611743"/>
    <w:rsid w:val="00616982"/>
    <w:rsid w:val="00624FCD"/>
    <w:rsid w:val="00630E00"/>
    <w:rsid w:val="00633238"/>
    <w:rsid w:val="00643883"/>
    <w:rsid w:val="00644AF7"/>
    <w:rsid w:val="00663A70"/>
    <w:rsid w:val="00676529"/>
    <w:rsid w:val="00691D6E"/>
    <w:rsid w:val="006A0C34"/>
    <w:rsid w:val="006A4AA9"/>
    <w:rsid w:val="006B369D"/>
    <w:rsid w:val="006C15CB"/>
    <w:rsid w:val="006E6F1E"/>
    <w:rsid w:val="006F13E3"/>
    <w:rsid w:val="007160E2"/>
    <w:rsid w:val="00735E4A"/>
    <w:rsid w:val="00741F36"/>
    <w:rsid w:val="0076475F"/>
    <w:rsid w:val="00776F45"/>
    <w:rsid w:val="00786CA9"/>
    <w:rsid w:val="007B658C"/>
    <w:rsid w:val="007B7201"/>
    <w:rsid w:val="007E24DB"/>
    <w:rsid w:val="007F0B97"/>
    <w:rsid w:val="007F6019"/>
    <w:rsid w:val="007F691A"/>
    <w:rsid w:val="0080284D"/>
    <w:rsid w:val="00840731"/>
    <w:rsid w:val="008506BF"/>
    <w:rsid w:val="008523B9"/>
    <w:rsid w:val="0085444B"/>
    <w:rsid w:val="00860587"/>
    <w:rsid w:val="00884D42"/>
    <w:rsid w:val="00895BE6"/>
    <w:rsid w:val="008A17CD"/>
    <w:rsid w:val="008A46A7"/>
    <w:rsid w:val="008A5789"/>
    <w:rsid w:val="008B2AA6"/>
    <w:rsid w:val="008F27B6"/>
    <w:rsid w:val="009122A3"/>
    <w:rsid w:val="0097395E"/>
    <w:rsid w:val="00976A0D"/>
    <w:rsid w:val="009B0223"/>
    <w:rsid w:val="009D1149"/>
    <w:rsid w:val="009E0E89"/>
    <w:rsid w:val="009E5534"/>
    <w:rsid w:val="009F21E3"/>
    <w:rsid w:val="00A060D7"/>
    <w:rsid w:val="00A20839"/>
    <w:rsid w:val="00A211B2"/>
    <w:rsid w:val="00A34539"/>
    <w:rsid w:val="00A36460"/>
    <w:rsid w:val="00A63E5A"/>
    <w:rsid w:val="00A64541"/>
    <w:rsid w:val="00A70053"/>
    <w:rsid w:val="00A74989"/>
    <w:rsid w:val="00A757BE"/>
    <w:rsid w:val="00A83700"/>
    <w:rsid w:val="00AB479D"/>
    <w:rsid w:val="00AB7E19"/>
    <w:rsid w:val="00AC4D80"/>
    <w:rsid w:val="00AD762D"/>
    <w:rsid w:val="00AF5128"/>
    <w:rsid w:val="00B02833"/>
    <w:rsid w:val="00B5009F"/>
    <w:rsid w:val="00B532F9"/>
    <w:rsid w:val="00BA043E"/>
    <w:rsid w:val="00BA1A35"/>
    <w:rsid w:val="00BA2C8D"/>
    <w:rsid w:val="00BD2116"/>
    <w:rsid w:val="00BD222A"/>
    <w:rsid w:val="00BD763B"/>
    <w:rsid w:val="00BF0D2C"/>
    <w:rsid w:val="00C03830"/>
    <w:rsid w:val="00C3212A"/>
    <w:rsid w:val="00C3293F"/>
    <w:rsid w:val="00C439EB"/>
    <w:rsid w:val="00C607DF"/>
    <w:rsid w:val="00C63071"/>
    <w:rsid w:val="00C838F6"/>
    <w:rsid w:val="00C86531"/>
    <w:rsid w:val="00C869DC"/>
    <w:rsid w:val="00C95E43"/>
    <w:rsid w:val="00CB4846"/>
    <w:rsid w:val="00CC4828"/>
    <w:rsid w:val="00CC67EB"/>
    <w:rsid w:val="00CF6459"/>
    <w:rsid w:val="00CF6BE2"/>
    <w:rsid w:val="00D0350C"/>
    <w:rsid w:val="00D03EBF"/>
    <w:rsid w:val="00D07A27"/>
    <w:rsid w:val="00D176C4"/>
    <w:rsid w:val="00D17894"/>
    <w:rsid w:val="00D235F8"/>
    <w:rsid w:val="00D362B6"/>
    <w:rsid w:val="00D47EA6"/>
    <w:rsid w:val="00D52107"/>
    <w:rsid w:val="00D5318F"/>
    <w:rsid w:val="00D56F8D"/>
    <w:rsid w:val="00D61D73"/>
    <w:rsid w:val="00D645DF"/>
    <w:rsid w:val="00D70A33"/>
    <w:rsid w:val="00D734AC"/>
    <w:rsid w:val="00DA7872"/>
    <w:rsid w:val="00DC4BE8"/>
    <w:rsid w:val="00DC69AE"/>
    <w:rsid w:val="00DD06D3"/>
    <w:rsid w:val="00DD11D1"/>
    <w:rsid w:val="00DD1D71"/>
    <w:rsid w:val="00DF7AD7"/>
    <w:rsid w:val="00E25E93"/>
    <w:rsid w:val="00E37757"/>
    <w:rsid w:val="00E4210B"/>
    <w:rsid w:val="00E51BB1"/>
    <w:rsid w:val="00E5239F"/>
    <w:rsid w:val="00E56AD0"/>
    <w:rsid w:val="00E971BB"/>
    <w:rsid w:val="00EA3FD2"/>
    <w:rsid w:val="00EB279A"/>
    <w:rsid w:val="00ED57B5"/>
    <w:rsid w:val="00EE2B8F"/>
    <w:rsid w:val="00EF4196"/>
    <w:rsid w:val="00EF4622"/>
    <w:rsid w:val="00F050B9"/>
    <w:rsid w:val="00F20C56"/>
    <w:rsid w:val="00F3381E"/>
    <w:rsid w:val="00F441BD"/>
    <w:rsid w:val="00F57EC1"/>
    <w:rsid w:val="00F634CB"/>
    <w:rsid w:val="00F66F58"/>
    <w:rsid w:val="00F80741"/>
    <w:rsid w:val="00F8102D"/>
    <w:rsid w:val="00F821BE"/>
    <w:rsid w:val="00FA0C8C"/>
    <w:rsid w:val="00FB76E3"/>
    <w:rsid w:val="00FD041D"/>
    <w:rsid w:val="00FD59E1"/>
    <w:rsid w:val="00FE1BFF"/>
  </w:rsids>
  <m:mathPr>
    <m:mathFont m:val="Cambria Math"/>
    <m:brkBin m:val="before"/>
    <m:brkBinSub m:val="--"/>
    <m:smallFrac m:val="off"/>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2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lement-citation">
    <w:name w:val="element-citation"/>
    <w:basedOn w:val="DefaultParagraphFont"/>
    <w:rsid w:val="00AD762D"/>
  </w:style>
  <w:style w:type="character" w:styleId="Hyperlink">
    <w:name w:val="Hyperlink"/>
    <w:basedOn w:val="DefaultParagraphFont"/>
    <w:uiPriority w:val="99"/>
    <w:unhideWhenUsed/>
    <w:rsid w:val="00AD762D"/>
    <w:rPr>
      <w:color w:val="0000FF"/>
      <w:u w:val="single"/>
    </w:rPr>
  </w:style>
  <w:style w:type="character" w:styleId="Emphasis">
    <w:name w:val="Emphasis"/>
    <w:basedOn w:val="DefaultParagraphFont"/>
    <w:uiPriority w:val="20"/>
    <w:qFormat/>
    <w:rsid w:val="00E5239F"/>
    <w:rPr>
      <w:i/>
      <w:iCs/>
    </w:rPr>
  </w:style>
  <w:style w:type="table" w:styleId="TableGrid">
    <w:name w:val="Table Grid"/>
    <w:basedOn w:val="TableNormal"/>
    <w:uiPriority w:val="59"/>
    <w:rsid w:val="008A46A7"/>
    <w:pPr>
      <w:spacing w:after="0" w:line="240" w:lineRule="auto"/>
    </w:pPr>
    <w:rPr>
      <w:lang w:bidi="ml-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1">
    <w:name w:val="Title1"/>
    <w:basedOn w:val="Normal"/>
    <w:rsid w:val="00A211B2"/>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paragraph" w:customStyle="1" w:styleId="desc">
    <w:name w:val="desc"/>
    <w:basedOn w:val="Normal"/>
    <w:rsid w:val="00A211B2"/>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paragraph" w:customStyle="1" w:styleId="details">
    <w:name w:val="details"/>
    <w:basedOn w:val="Normal"/>
    <w:rsid w:val="00A211B2"/>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customStyle="1" w:styleId="jrnl">
    <w:name w:val="jrnl"/>
    <w:basedOn w:val="DefaultParagraphFont"/>
    <w:rsid w:val="00A211B2"/>
  </w:style>
  <w:style w:type="paragraph" w:styleId="BalloonText">
    <w:name w:val="Balloon Text"/>
    <w:basedOn w:val="Normal"/>
    <w:link w:val="BalloonTextChar"/>
    <w:uiPriority w:val="99"/>
    <w:semiHidden/>
    <w:unhideWhenUsed/>
    <w:rsid w:val="00850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6BF"/>
    <w:rPr>
      <w:rFonts w:ascii="Tahoma" w:hAnsi="Tahoma" w:cs="Tahoma"/>
      <w:sz w:val="16"/>
      <w:szCs w:val="16"/>
    </w:rPr>
  </w:style>
  <w:style w:type="character" w:styleId="CommentReference">
    <w:name w:val="annotation reference"/>
    <w:basedOn w:val="DefaultParagraphFont"/>
    <w:uiPriority w:val="99"/>
    <w:semiHidden/>
    <w:unhideWhenUsed/>
    <w:rsid w:val="008506BF"/>
    <w:rPr>
      <w:sz w:val="16"/>
      <w:szCs w:val="16"/>
    </w:rPr>
  </w:style>
  <w:style w:type="paragraph" w:styleId="CommentText">
    <w:name w:val="annotation text"/>
    <w:basedOn w:val="Normal"/>
    <w:link w:val="CommentTextChar"/>
    <w:uiPriority w:val="99"/>
    <w:semiHidden/>
    <w:unhideWhenUsed/>
    <w:rsid w:val="008506BF"/>
    <w:pPr>
      <w:spacing w:line="240" w:lineRule="auto"/>
    </w:pPr>
    <w:rPr>
      <w:sz w:val="20"/>
      <w:szCs w:val="20"/>
    </w:rPr>
  </w:style>
  <w:style w:type="character" w:customStyle="1" w:styleId="CommentTextChar">
    <w:name w:val="Comment Text Char"/>
    <w:basedOn w:val="DefaultParagraphFont"/>
    <w:link w:val="CommentText"/>
    <w:uiPriority w:val="99"/>
    <w:semiHidden/>
    <w:rsid w:val="008506BF"/>
    <w:rPr>
      <w:sz w:val="20"/>
      <w:szCs w:val="20"/>
    </w:rPr>
  </w:style>
  <w:style w:type="paragraph" w:styleId="CommentSubject">
    <w:name w:val="annotation subject"/>
    <w:basedOn w:val="CommentText"/>
    <w:next w:val="CommentText"/>
    <w:link w:val="CommentSubjectChar"/>
    <w:uiPriority w:val="99"/>
    <w:semiHidden/>
    <w:unhideWhenUsed/>
    <w:rsid w:val="008506BF"/>
    <w:rPr>
      <w:b/>
      <w:bCs/>
    </w:rPr>
  </w:style>
  <w:style w:type="character" w:customStyle="1" w:styleId="CommentSubjectChar">
    <w:name w:val="Comment Subject Char"/>
    <w:basedOn w:val="CommentTextChar"/>
    <w:link w:val="CommentSubject"/>
    <w:uiPriority w:val="99"/>
    <w:semiHidden/>
    <w:rsid w:val="008506BF"/>
    <w:rPr>
      <w:b/>
      <w:bCs/>
      <w:sz w:val="20"/>
      <w:szCs w:val="20"/>
    </w:rPr>
  </w:style>
  <w:style w:type="paragraph" w:styleId="ListParagraph">
    <w:name w:val="List Paragraph"/>
    <w:basedOn w:val="Normal"/>
    <w:uiPriority w:val="34"/>
    <w:qFormat/>
    <w:rsid w:val="0013481E"/>
    <w:pPr>
      <w:ind w:left="720"/>
      <w:contextualSpacing/>
    </w:pPr>
  </w:style>
  <w:style w:type="paragraph" w:styleId="Header">
    <w:name w:val="header"/>
    <w:basedOn w:val="Normal"/>
    <w:link w:val="HeaderChar"/>
    <w:uiPriority w:val="99"/>
    <w:semiHidden/>
    <w:unhideWhenUsed/>
    <w:rsid w:val="00735E4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35E4A"/>
  </w:style>
  <w:style w:type="paragraph" w:styleId="Footer">
    <w:name w:val="footer"/>
    <w:basedOn w:val="Normal"/>
    <w:link w:val="FooterChar"/>
    <w:uiPriority w:val="99"/>
    <w:unhideWhenUsed/>
    <w:rsid w:val="00735E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5E4A"/>
  </w:style>
  <w:style w:type="character" w:customStyle="1" w:styleId="citation">
    <w:name w:val="citation"/>
    <w:basedOn w:val="DefaultParagraphFont"/>
    <w:rsid w:val="00741F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lement-citation">
    <w:name w:val="element-citation"/>
    <w:basedOn w:val="DefaultParagraphFont"/>
    <w:rsid w:val="00AD762D"/>
  </w:style>
  <w:style w:type="character" w:styleId="Hyperlink">
    <w:name w:val="Hyperlink"/>
    <w:basedOn w:val="DefaultParagraphFont"/>
    <w:uiPriority w:val="99"/>
    <w:unhideWhenUsed/>
    <w:rsid w:val="00AD762D"/>
    <w:rPr>
      <w:color w:val="0000FF"/>
      <w:u w:val="single"/>
    </w:rPr>
  </w:style>
  <w:style w:type="character" w:styleId="Emphasis">
    <w:name w:val="Emphasis"/>
    <w:basedOn w:val="DefaultParagraphFont"/>
    <w:uiPriority w:val="20"/>
    <w:qFormat/>
    <w:rsid w:val="00E5239F"/>
    <w:rPr>
      <w:i/>
      <w:iCs/>
    </w:rPr>
  </w:style>
  <w:style w:type="table" w:styleId="TableGrid">
    <w:name w:val="Table Grid"/>
    <w:basedOn w:val="TableNormal"/>
    <w:uiPriority w:val="59"/>
    <w:rsid w:val="008A46A7"/>
    <w:pPr>
      <w:spacing w:after="0" w:line="240" w:lineRule="auto"/>
    </w:pPr>
    <w:rPr>
      <w:lang w:bidi="ml-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1">
    <w:name w:val="Title1"/>
    <w:basedOn w:val="Normal"/>
    <w:rsid w:val="00A211B2"/>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paragraph" w:customStyle="1" w:styleId="desc">
    <w:name w:val="desc"/>
    <w:basedOn w:val="Normal"/>
    <w:rsid w:val="00A211B2"/>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paragraph" w:customStyle="1" w:styleId="details">
    <w:name w:val="details"/>
    <w:basedOn w:val="Normal"/>
    <w:rsid w:val="00A211B2"/>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customStyle="1" w:styleId="jrnl">
    <w:name w:val="jrnl"/>
    <w:basedOn w:val="DefaultParagraphFont"/>
    <w:rsid w:val="00A211B2"/>
  </w:style>
  <w:style w:type="paragraph" w:styleId="BalloonText">
    <w:name w:val="Balloon Text"/>
    <w:basedOn w:val="Normal"/>
    <w:link w:val="BalloonTextChar"/>
    <w:uiPriority w:val="99"/>
    <w:semiHidden/>
    <w:unhideWhenUsed/>
    <w:rsid w:val="00850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6BF"/>
    <w:rPr>
      <w:rFonts w:ascii="Tahoma" w:hAnsi="Tahoma" w:cs="Tahoma"/>
      <w:sz w:val="16"/>
      <w:szCs w:val="16"/>
    </w:rPr>
  </w:style>
  <w:style w:type="character" w:styleId="CommentReference">
    <w:name w:val="annotation reference"/>
    <w:basedOn w:val="DefaultParagraphFont"/>
    <w:uiPriority w:val="99"/>
    <w:semiHidden/>
    <w:unhideWhenUsed/>
    <w:rsid w:val="008506BF"/>
    <w:rPr>
      <w:sz w:val="16"/>
      <w:szCs w:val="16"/>
    </w:rPr>
  </w:style>
  <w:style w:type="paragraph" w:styleId="CommentText">
    <w:name w:val="annotation text"/>
    <w:basedOn w:val="Normal"/>
    <w:link w:val="CommentTextChar"/>
    <w:uiPriority w:val="99"/>
    <w:semiHidden/>
    <w:unhideWhenUsed/>
    <w:rsid w:val="008506BF"/>
    <w:pPr>
      <w:spacing w:line="240" w:lineRule="auto"/>
    </w:pPr>
    <w:rPr>
      <w:sz w:val="20"/>
      <w:szCs w:val="20"/>
    </w:rPr>
  </w:style>
  <w:style w:type="character" w:customStyle="1" w:styleId="CommentTextChar">
    <w:name w:val="Comment Text Char"/>
    <w:basedOn w:val="DefaultParagraphFont"/>
    <w:link w:val="CommentText"/>
    <w:uiPriority w:val="99"/>
    <w:semiHidden/>
    <w:rsid w:val="008506BF"/>
    <w:rPr>
      <w:sz w:val="20"/>
      <w:szCs w:val="20"/>
    </w:rPr>
  </w:style>
  <w:style w:type="paragraph" w:styleId="CommentSubject">
    <w:name w:val="annotation subject"/>
    <w:basedOn w:val="CommentText"/>
    <w:next w:val="CommentText"/>
    <w:link w:val="CommentSubjectChar"/>
    <w:uiPriority w:val="99"/>
    <w:semiHidden/>
    <w:unhideWhenUsed/>
    <w:rsid w:val="008506BF"/>
    <w:rPr>
      <w:b/>
      <w:bCs/>
    </w:rPr>
  </w:style>
  <w:style w:type="character" w:customStyle="1" w:styleId="CommentSubjectChar">
    <w:name w:val="Comment Subject Char"/>
    <w:basedOn w:val="CommentTextChar"/>
    <w:link w:val="CommentSubject"/>
    <w:uiPriority w:val="99"/>
    <w:semiHidden/>
    <w:rsid w:val="008506BF"/>
    <w:rPr>
      <w:b/>
      <w:bCs/>
      <w:sz w:val="20"/>
      <w:szCs w:val="20"/>
    </w:rPr>
  </w:style>
  <w:style w:type="paragraph" w:styleId="ListParagraph">
    <w:name w:val="List Paragraph"/>
    <w:basedOn w:val="Normal"/>
    <w:uiPriority w:val="34"/>
    <w:qFormat/>
    <w:rsid w:val="0013481E"/>
    <w:pPr>
      <w:ind w:left="720"/>
      <w:contextualSpacing/>
    </w:pPr>
  </w:style>
  <w:style w:type="paragraph" w:styleId="Header">
    <w:name w:val="header"/>
    <w:basedOn w:val="Normal"/>
    <w:link w:val="HeaderChar"/>
    <w:uiPriority w:val="99"/>
    <w:semiHidden/>
    <w:unhideWhenUsed/>
    <w:rsid w:val="00735E4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35E4A"/>
  </w:style>
  <w:style w:type="paragraph" w:styleId="Footer">
    <w:name w:val="footer"/>
    <w:basedOn w:val="Normal"/>
    <w:link w:val="FooterChar"/>
    <w:uiPriority w:val="99"/>
    <w:unhideWhenUsed/>
    <w:rsid w:val="00735E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5E4A"/>
  </w:style>
  <w:style w:type="character" w:customStyle="1" w:styleId="citation">
    <w:name w:val="citation"/>
    <w:basedOn w:val="DefaultParagraphFont"/>
    <w:rsid w:val="00741F36"/>
  </w:style>
</w:styles>
</file>

<file path=word/webSettings.xml><?xml version="1.0" encoding="utf-8"?>
<w:webSettings xmlns:r="http://schemas.openxmlformats.org/officeDocument/2006/relationships" xmlns:w="http://schemas.openxmlformats.org/wordprocessingml/2006/main">
  <w:divs>
    <w:div w:id="675499245">
      <w:bodyDiv w:val="1"/>
      <w:marLeft w:val="0"/>
      <w:marRight w:val="0"/>
      <w:marTop w:val="0"/>
      <w:marBottom w:val="0"/>
      <w:divBdr>
        <w:top w:val="none" w:sz="0" w:space="0" w:color="auto"/>
        <w:left w:val="none" w:sz="0" w:space="0" w:color="auto"/>
        <w:bottom w:val="none" w:sz="0" w:space="0" w:color="auto"/>
        <w:right w:val="none" w:sz="0" w:space="0" w:color="auto"/>
      </w:divBdr>
    </w:div>
    <w:div w:id="865367572">
      <w:bodyDiv w:val="1"/>
      <w:marLeft w:val="0"/>
      <w:marRight w:val="0"/>
      <w:marTop w:val="0"/>
      <w:marBottom w:val="0"/>
      <w:divBdr>
        <w:top w:val="none" w:sz="0" w:space="0" w:color="auto"/>
        <w:left w:val="none" w:sz="0" w:space="0" w:color="auto"/>
        <w:bottom w:val="none" w:sz="0" w:space="0" w:color="auto"/>
        <w:right w:val="none" w:sz="0" w:space="0" w:color="auto"/>
      </w:divBdr>
      <w:divsChild>
        <w:div w:id="1911496413">
          <w:marLeft w:val="0"/>
          <w:marRight w:val="0"/>
          <w:marTop w:val="0"/>
          <w:marBottom w:val="0"/>
          <w:divBdr>
            <w:top w:val="none" w:sz="0" w:space="0" w:color="auto"/>
            <w:left w:val="none" w:sz="0" w:space="0" w:color="auto"/>
            <w:bottom w:val="none" w:sz="0" w:space="0" w:color="auto"/>
            <w:right w:val="none" w:sz="0" w:space="0" w:color="auto"/>
          </w:divBdr>
          <w:divsChild>
            <w:div w:id="1639341402">
              <w:marLeft w:val="0"/>
              <w:marRight w:val="0"/>
              <w:marTop w:val="0"/>
              <w:marBottom w:val="0"/>
              <w:divBdr>
                <w:top w:val="none" w:sz="0" w:space="0" w:color="auto"/>
                <w:left w:val="none" w:sz="0" w:space="0" w:color="auto"/>
                <w:bottom w:val="none" w:sz="0" w:space="0" w:color="auto"/>
                <w:right w:val="none" w:sz="0" w:space="0" w:color="auto"/>
              </w:divBdr>
              <w:divsChild>
                <w:div w:id="1060137051">
                  <w:marLeft w:val="0"/>
                  <w:marRight w:val="0"/>
                  <w:marTop w:val="0"/>
                  <w:marBottom w:val="0"/>
                  <w:divBdr>
                    <w:top w:val="none" w:sz="0" w:space="0" w:color="auto"/>
                    <w:left w:val="none" w:sz="0" w:space="0" w:color="auto"/>
                    <w:bottom w:val="none" w:sz="0" w:space="0" w:color="auto"/>
                    <w:right w:val="none" w:sz="0" w:space="0" w:color="auto"/>
                  </w:divBdr>
                  <w:divsChild>
                    <w:div w:id="1010715802">
                      <w:marLeft w:val="0"/>
                      <w:marRight w:val="0"/>
                      <w:marTop w:val="0"/>
                      <w:marBottom w:val="0"/>
                      <w:divBdr>
                        <w:top w:val="none" w:sz="0" w:space="0" w:color="auto"/>
                        <w:left w:val="none" w:sz="0" w:space="0" w:color="auto"/>
                        <w:bottom w:val="none" w:sz="0" w:space="0" w:color="auto"/>
                        <w:right w:val="none" w:sz="0" w:space="0" w:color="auto"/>
                      </w:divBdr>
                      <w:divsChild>
                        <w:div w:id="1264418440">
                          <w:marLeft w:val="0"/>
                          <w:marRight w:val="0"/>
                          <w:marTop w:val="0"/>
                          <w:marBottom w:val="0"/>
                          <w:divBdr>
                            <w:top w:val="none" w:sz="0" w:space="0" w:color="auto"/>
                            <w:left w:val="none" w:sz="0" w:space="0" w:color="auto"/>
                            <w:bottom w:val="none" w:sz="0" w:space="0" w:color="auto"/>
                            <w:right w:val="none" w:sz="0" w:space="0" w:color="auto"/>
                          </w:divBdr>
                        </w:div>
                        <w:div w:id="161451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72499">
                  <w:marLeft w:val="0"/>
                  <w:marRight w:val="0"/>
                  <w:marTop w:val="0"/>
                  <w:marBottom w:val="0"/>
                  <w:divBdr>
                    <w:top w:val="none" w:sz="0" w:space="0" w:color="auto"/>
                    <w:left w:val="none" w:sz="0" w:space="0" w:color="auto"/>
                    <w:bottom w:val="none" w:sz="0" w:space="0" w:color="auto"/>
                    <w:right w:val="none" w:sz="0" w:space="0" w:color="auto"/>
                  </w:divBdr>
                  <w:divsChild>
                    <w:div w:id="759104902">
                      <w:marLeft w:val="0"/>
                      <w:marRight w:val="0"/>
                      <w:marTop w:val="0"/>
                      <w:marBottom w:val="0"/>
                      <w:divBdr>
                        <w:top w:val="none" w:sz="0" w:space="0" w:color="auto"/>
                        <w:left w:val="none" w:sz="0" w:space="0" w:color="auto"/>
                        <w:bottom w:val="none" w:sz="0" w:space="0" w:color="auto"/>
                        <w:right w:val="none" w:sz="0" w:space="0" w:color="auto"/>
                      </w:divBdr>
                      <w:divsChild>
                        <w:div w:id="144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859883">
          <w:marLeft w:val="0"/>
          <w:marRight w:val="0"/>
          <w:marTop w:val="0"/>
          <w:marBottom w:val="0"/>
          <w:divBdr>
            <w:top w:val="none" w:sz="0" w:space="0" w:color="auto"/>
            <w:left w:val="none" w:sz="0" w:space="0" w:color="auto"/>
            <w:bottom w:val="none" w:sz="0" w:space="0" w:color="auto"/>
            <w:right w:val="none" w:sz="0" w:space="0" w:color="auto"/>
          </w:divBdr>
          <w:divsChild>
            <w:div w:id="38051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20065">
      <w:bodyDiv w:val="1"/>
      <w:marLeft w:val="0"/>
      <w:marRight w:val="0"/>
      <w:marTop w:val="0"/>
      <w:marBottom w:val="0"/>
      <w:divBdr>
        <w:top w:val="none" w:sz="0" w:space="0" w:color="auto"/>
        <w:left w:val="none" w:sz="0" w:space="0" w:color="auto"/>
        <w:bottom w:val="none" w:sz="0" w:space="0" w:color="auto"/>
        <w:right w:val="none" w:sz="0" w:space="0" w:color="auto"/>
      </w:divBdr>
    </w:div>
    <w:div w:id="1647935198">
      <w:bodyDiv w:val="1"/>
      <w:marLeft w:val="0"/>
      <w:marRight w:val="0"/>
      <w:marTop w:val="0"/>
      <w:marBottom w:val="0"/>
      <w:divBdr>
        <w:top w:val="none" w:sz="0" w:space="0" w:color="auto"/>
        <w:left w:val="none" w:sz="0" w:space="0" w:color="auto"/>
        <w:bottom w:val="none" w:sz="0" w:space="0" w:color="auto"/>
        <w:right w:val="none" w:sz="0" w:space="0" w:color="auto"/>
      </w:divBdr>
      <w:divsChild>
        <w:div w:id="1918710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D8975E63-02EB-454A-8909-1F5453664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3690</Words>
  <Characters>21034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Dr.Jacob John</dc:creator>
  <cp:lastModifiedBy>Dhanya</cp:lastModifiedBy>
  <cp:revision>7</cp:revision>
  <dcterms:created xsi:type="dcterms:W3CDTF">2018-06-28T15:43:00Z</dcterms:created>
  <dcterms:modified xsi:type="dcterms:W3CDTF">2018-06-28T16:29:00Z</dcterms:modified>
</cp:coreProperties>
</file>