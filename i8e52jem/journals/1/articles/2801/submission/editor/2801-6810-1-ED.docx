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400E1" w14:textId="77777777" w:rsidR="0048450F" w:rsidRDefault="0048450F" w:rsidP="0048450F">
      <w:pPr>
        <w:spacing w:line="480" w:lineRule="auto"/>
        <w:jc w:val="center"/>
        <w:rPr>
          <w:rFonts w:ascii="Times New Roman" w:eastAsia="Times New Roman" w:hAnsi="Times New Roman" w:cs="Times New Roman"/>
          <w:b/>
          <w:color w:val="222222"/>
          <w:sz w:val="24"/>
          <w:szCs w:val="28"/>
        </w:rPr>
      </w:pPr>
      <w:r w:rsidRPr="0048450F">
        <w:rPr>
          <w:rFonts w:ascii="Times New Roman" w:eastAsia="Times New Roman" w:hAnsi="Times New Roman" w:cs="Times New Roman"/>
          <w:b/>
          <w:color w:val="222222"/>
          <w:sz w:val="24"/>
          <w:szCs w:val="28"/>
        </w:rPr>
        <w:t>Ethical perspectives regarding End Of Life decisions among doctors belonging to Allopathic medicine and Ayurvedic medicine in India.</w:t>
      </w:r>
    </w:p>
    <w:p w14:paraId="612273D4" w14:textId="77777777" w:rsidR="00D56A65" w:rsidRPr="00A940D4" w:rsidRDefault="00D56A65" w:rsidP="00D56A65">
      <w:pPr>
        <w:spacing w:before="60" w:line="400" w:lineRule="atLeast"/>
        <w:jc w:val="both"/>
        <w:rPr>
          <w:rFonts w:ascii="Times New Roman" w:hAnsi="Times New Roman" w:cs="Times New Roman"/>
          <w:b/>
          <w:noProof/>
          <w:color w:val="000000"/>
          <w:sz w:val="24"/>
          <w:szCs w:val="24"/>
        </w:rPr>
      </w:pPr>
      <w:r w:rsidRPr="00A940D4">
        <w:rPr>
          <w:rFonts w:ascii="Times New Roman" w:hAnsi="Times New Roman" w:cs="Times New Roman"/>
          <w:b/>
          <w:noProof/>
          <w:color w:val="000000"/>
          <w:sz w:val="24"/>
          <w:szCs w:val="24"/>
        </w:rPr>
        <w:t xml:space="preserve">Contributors </w:t>
      </w:r>
    </w:p>
    <w:p w14:paraId="01C27FC9" w14:textId="77777777" w:rsidR="00D56A65" w:rsidRPr="00673406" w:rsidRDefault="00D56A65" w:rsidP="00D56A65">
      <w:pPr>
        <w:spacing w:before="60" w:line="400" w:lineRule="atLeast"/>
        <w:jc w:val="both"/>
        <w:rPr>
          <w:rFonts w:ascii="Times New Roman" w:hAnsi="Times New Roman" w:cs="Times New Roman"/>
          <w:color w:val="000000"/>
          <w:sz w:val="24"/>
          <w:szCs w:val="24"/>
        </w:rPr>
      </w:pPr>
      <w:r w:rsidRPr="00673406">
        <w:rPr>
          <w:rFonts w:ascii="Times New Roman" w:hAnsi="Times New Roman" w:cs="Times New Roman"/>
          <w:color w:val="000000"/>
          <w:sz w:val="24"/>
          <w:szCs w:val="24"/>
        </w:rPr>
        <w:t xml:space="preserve">1. Dr. </w:t>
      </w:r>
      <w:proofErr w:type="spellStart"/>
      <w:r>
        <w:rPr>
          <w:rFonts w:ascii="Times New Roman" w:hAnsi="Times New Roman" w:cs="Times New Roman"/>
          <w:color w:val="000000"/>
          <w:sz w:val="24"/>
          <w:szCs w:val="24"/>
        </w:rPr>
        <w:t>Vijaya</w:t>
      </w:r>
      <w:proofErr w:type="spellEnd"/>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Hegde</w:t>
      </w:r>
      <w:proofErr w:type="spellEnd"/>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Professor and Head of the Department</w:t>
      </w:r>
    </w:p>
    <w:p w14:paraId="1DACE77C" w14:textId="77777777" w:rsidR="00D56A65" w:rsidRPr="00673406" w:rsidRDefault="00D56A65" w:rsidP="00D56A65">
      <w:pPr>
        <w:spacing w:before="60" w:line="400" w:lineRule="atLeast"/>
        <w:jc w:val="both"/>
        <w:rPr>
          <w:rFonts w:ascii="Times New Roman" w:hAnsi="Times New Roman" w:cs="Times New Roman"/>
          <w:color w:val="000000"/>
          <w:sz w:val="24"/>
          <w:szCs w:val="24"/>
        </w:rPr>
      </w:pPr>
      <w:r w:rsidRPr="00673406">
        <w:rPr>
          <w:rFonts w:ascii="Times New Roman" w:hAnsi="Times New Roman" w:cs="Times New Roman"/>
          <w:color w:val="000000"/>
          <w:sz w:val="24"/>
          <w:szCs w:val="24"/>
        </w:rPr>
        <w:t>2. Dr. Teenu Thomas, Post Graduate Student</w:t>
      </w:r>
    </w:p>
    <w:p w14:paraId="0D395300" w14:textId="77777777" w:rsidR="00D56A65" w:rsidRDefault="00D56A65" w:rsidP="00D56A65">
      <w:pPr>
        <w:spacing w:before="60" w:line="400" w:lineRule="atLeast"/>
        <w:jc w:val="both"/>
        <w:outlineLvl w:val="0"/>
        <w:rPr>
          <w:rFonts w:ascii="Times New Roman" w:hAnsi="Times New Roman" w:cs="Times New Roman"/>
          <w:b/>
          <w:noProof/>
          <w:color w:val="000000"/>
          <w:sz w:val="24"/>
          <w:szCs w:val="24"/>
        </w:rPr>
      </w:pPr>
    </w:p>
    <w:p w14:paraId="6B31CE09" w14:textId="77777777" w:rsidR="00D56A65" w:rsidRPr="00A940D4" w:rsidRDefault="00D56A65" w:rsidP="00D56A65">
      <w:pPr>
        <w:spacing w:before="60" w:line="400" w:lineRule="atLeast"/>
        <w:jc w:val="both"/>
        <w:outlineLvl w:val="0"/>
        <w:rPr>
          <w:rFonts w:ascii="Times New Roman" w:hAnsi="Times New Roman" w:cs="Times New Roman"/>
          <w:b/>
          <w:noProof/>
          <w:color w:val="000000"/>
          <w:sz w:val="24"/>
          <w:szCs w:val="24"/>
        </w:rPr>
      </w:pPr>
      <w:r w:rsidRPr="00A940D4">
        <w:rPr>
          <w:rFonts w:ascii="Times New Roman" w:hAnsi="Times New Roman" w:cs="Times New Roman"/>
          <w:b/>
          <w:noProof/>
          <w:color w:val="000000"/>
          <w:sz w:val="24"/>
          <w:szCs w:val="24"/>
        </w:rPr>
        <w:t xml:space="preserve">Department(s) and institution(s) </w:t>
      </w:r>
    </w:p>
    <w:p w14:paraId="70BA2175" w14:textId="77777777" w:rsidR="00D56A65" w:rsidRDefault="00D56A65" w:rsidP="00D56A65">
      <w:pPr>
        <w:spacing w:before="60" w:line="400" w:lineRule="atLeast"/>
        <w:jc w:val="both"/>
        <w:outlineLvl w:val="0"/>
        <w:rPr>
          <w:rFonts w:ascii="Times New Roman" w:hAnsi="Times New Roman" w:cs="Times New Roman"/>
          <w:noProof/>
          <w:color w:val="000000"/>
          <w:sz w:val="24"/>
          <w:szCs w:val="24"/>
        </w:rPr>
      </w:pPr>
      <w:r w:rsidRPr="00673406">
        <w:rPr>
          <w:rFonts w:ascii="Times New Roman" w:hAnsi="Times New Roman" w:cs="Times New Roman"/>
          <w:noProof/>
          <w:color w:val="000000"/>
          <w:sz w:val="24"/>
          <w:szCs w:val="24"/>
        </w:rPr>
        <w:t>(1,2) Department of Public Health Dentistry, A J Institute of Dental Sciences, Mangalore.</w:t>
      </w:r>
    </w:p>
    <w:p w14:paraId="2FA27ED0" w14:textId="77777777" w:rsidR="00D56A65" w:rsidRDefault="00D56A65" w:rsidP="00D56A65">
      <w:pPr>
        <w:spacing w:before="60" w:line="400" w:lineRule="atLeast"/>
        <w:jc w:val="both"/>
        <w:outlineLvl w:val="0"/>
        <w:rPr>
          <w:rFonts w:ascii="Times New Roman" w:hAnsi="Times New Roman" w:cs="Times New Roman"/>
          <w:noProof/>
          <w:color w:val="000000"/>
          <w:sz w:val="24"/>
          <w:szCs w:val="24"/>
        </w:rPr>
      </w:pPr>
    </w:p>
    <w:p w14:paraId="07E7CE67" w14:textId="77777777" w:rsidR="00D56A65" w:rsidRPr="00673406" w:rsidRDefault="00D56A65" w:rsidP="00D56A65">
      <w:pPr>
        <w:spacing w:before="60" w:line="400" w:lineRule="atLeast"/>
        <w:jc w:val="both"/>
        <w:rPr>
          <w:rFonts w:ascii="Times New Roman" w:hAnsi="Times New Roman" w:cs="Times New Roman"/>
          <w:color w:val="000000"/>
          <w:sz w:val="24"/>
          <w:szCs w:val="24"/>
        </w:rPr>
      </w:pPr>
      <w:r w:rsidRPr="00A940D4">
        <w:rPr>
          <w:rFonts w:ascii="Times New Roman" w:hAnsi="Times New Roman" w:cs="Times New Roman"/>
          <w:b/>
          <w:noProof/>
          <w:color w:val="000000"/>
          <w:sz w:val="24"/>
          <w:szCs w:val="24"/>
        </w:rPr>
        <w:t>e- mail Address:</w:t>
      </w:r>
      <w:r>
        <w:rPr>
          <w:rFonts w:ascii="Times New Roman" w:hAnsi="Times New Roman" w:cs="Times New Roman"/>
          <w:noProof/>
          <w:color w:val="000000"/>
          <w:sz w:val="24"/>
          <w:szCs w:val="24"/>
        </w:rPr>
        <w:t xml:space="preserve"> 1. </w:t>
      </w:r>
      <w:r>
        <w:rPr>
          <w:rFonts w:ascii="Times New Roman" w:hAnsi="Times New Roman" w:cs="Times New Roman"/>
          <w:color w:val="000000"/>
          <w:sz w:val="24"/>
          <w:szCs w:val="24"/>
        </w:rPr>
        <w:t>drvijayahegde15</w:t>
      </w:r>
      <w:r w:rsidRPr="00673406">
        <w:rPr>
          <w:rFonts w:ascii="Times New Roman" w:hAnsi="Times New Roman" w:cs="Times New Roman"/>
          <w:color w:val="000000"/>
          <w:sz w:val="24"/>
          <w:szCs w:val="24"/>
        </w:rPr>
        <w:t>@gmail.com</w:t>
      </w:r>
    </w:p>
    <w:p w14:paraId="62E5FAEA" w14:textId="77777777" w:rsidR="00D56A65" w:rsidRPr="00673406" w:rsidRDefault="00D56A65" w:rsidP="00D56A65">
      <w:pPr>
        <w:spacing w:before="60" w:line="400" w:lineRule="atLeast"/>
        <w:jc w:val="both"/>
        <w:outlineLvl w:val="0"/>
        <w:rPr>
          <w:rFonts w:ascii="Times New Roman" w:hAnsi="Times New Roman" w:cs="Times New Roman"/>
          <w:noProof/>
          <w:color w:val="000000"/>
          <w:sz w:val="24"/>
          <w:szCs w:val="24"/>
        </w:rPr>
      </w:pPr>
      <w:r>
        <w:rPr>
          <w:rFonts w:ascii="Times New Roman" w:hAnsi="Times New Roman" w:cs="Times New Roman"/>
          <w:noProof/>
          <w:color w:val="000000"/>
          <w:sz w:val="24"/>
          <w:szCs w:val="24"/>
        </w:rPr>
        <w:t xml:space="preserve"> </w:t>
      </w:r>
      <w:r>
        <w:rPr>
          <w:rFonts w:ascii="Times New Roman" w:hAnsi="Times New Roman" w:cs="Times New Roman"/>
          <w:noProof/>
          <w:color w:val="000000"/>
          <w:sz w:val="24"/>
          <w:szCs w:val="24"/>
        </w:rPr>
        <w:tab/>
      </w:r>
      <w:r>
        <w:rPr>
          <w:rFonts w:ascii="Times New Roman" w:hAnsi="Times New Roman" w:cs="Times New Roman"/>
          <w:noProof/>
          <w:color w:val="000000"/>
          <w:sz w:val="24"/>
          <w:szCs w:val="24"/>
        </w:rPr>
        <w:tab/>
        <w:t xml:space="preserve">      2. teenutthomas1992@gmail.com</w:t>
      </w:r>
    </w:p>
    <w:p w14:paraId="2BD7D75F" w14:textId="77777777" w:rsidR="00D56A65" w:rsidRPr="00673406" w:rsidRDefault="00D56A65" w:rsidP="00D56A65">
      <w:pPr>
        <w:spacing w:before="60" w:line="400" w:lineRule="atLeast"/>
        <w:jc w:val="both"/>
        <w:rPr>
          <w:rFonts w:ascii="Times New Roman" w:hAnsi="Times New Roman" w:cs="Times New Roman"/>
          <w:color w:val="000000"/>
          <w:sz w:val="24"/>
          <w:szCs w:val="24"/>
        </w:rPr>
      </w:pPr>
    </w:p>
    <w:p w14:paraId="126E34BA" w14:textId="77777777" w:rsidR="00D56A65" w:rsidRPr="00673406" w:rsidRDefault="00D56A65" w:rsidP="00D56A65">
      <w:pPr>
        <w:spacing w:before="60" w:line="400" w:lineRule="atLeast"/>
        <w:jc w:val="both"/>
        <w:outlineLvl w:val="0"/>
        <w:rPr>
          <w:rFonts w:ascii="Times New Roman" w:hAnsi="Times New Roman" w:cs="Times New Roman"/>
          <w:b/>
          <w:color w:val="000000"/>
          <w:sz w:val="24"/>
          <w:szCs w:val="24"/>
        </w:rPr>
      </w:pPr>
      <w:r w:rsidRPr="00673406">
        <w:rPr>
          <w:rFonts w:ascii="Times New Roman" w:hAnsi="Times New Roman" w:cs="Times New Roman"/>
          <w:b/>
          <w:color w:val="000000"/>
          <w:sz w:val="24"/>
          <w:szCs w:val="24"/>
        </w:rPr>
        <w:t>Corresponding Author:</w:t>
      </w:r>
    </w:p>
    <w:p w14:paraId="28E9758D" w14:textId="77777777" w:rsidR="00D56A65" w:rsidRPr="00673406" w:rsidRDefault="00D56A65" w:rsidP="00D56A65">
      <w:pPr>
        <w:spacing w:before="60" w:line="400" w:lineRule="atLeast"/>
        <w:ind w:firstLine="720"/>
        <w:jc w:val="both"/>
        <w:rPr>
          <w:rFonts w:ascii="Times New Roman" w:hAnsi="Times New Roman" w:cs="Times New Roman"/>
          <w:color w:val="000000"/>
          <w:sz w:val="24"/>
          <w:szCs w:val="24"/>
        </w:rPr>
      </w:pPr>
      <w:r w:rsidRPr="00673406">
        <w:rPr>
          <w:rFonts w:ascii="Times New Roman" w:hAnsi="Times New Roman" w:cs="Times New Roman"/>
          <w:color w:val="000000"/>
          <w:sz w:val="24"/>
          <w:szCs w:val="24"/>
        </w:rPr>
        <w:t>Name</w:t>
      </w:r>
      <w:r w:rsidRPr="00673406">
        <w:rPr>
          <w:rFonts w:ascii="Times New Roman" w:hAnsi="Times New Roman" w:cs="Times New Roman"/>
          <w:color w:val="000000"/>
          <w:sz w:val="24"/>
          <w:szCs w:val="24"/>
        </w:rPr>
        <w:tab/>
        <w:t xml:space="preserve">: Dr. </w:t>
      </w:r>
      <w:proofErr w:type="spellStart"/>
      <w:r>
        <w:rPr>
          <w:rFonts w:ascii="Times New Roman" w:hAnsi="Times New Roman" w:cs="Times New Roman"/>
          <w:color w:val="000000"/>
          <w:sz w:val="24"/>
          <w:szCs w:val="24"/>
        </w:rPr>
        <w:t>Vijaya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Hegde</w:t>
      </w:r>
      <w:proofErr w:type="spellEnd"/>
    </w:p>
    <w:p w14:paraId="1F4F5B9F" w14:textId="77777777" w:rsidR="00D56A65" w:rsidRDefault="00D56A65" w:rsidP="00D56A65">
      <w:pPr>
        <w:spacing w:before="60" w:line="400"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73406">
        <w:rPr>
          <w:rFonts w:ascii="Times New Roman" w:hAnsi="Times New Roman" w:cs="Times New Roman"/>
          <w:color w:val="000000"/>
          <w:sz w:val="24"/>
          <w:szCs w:val="24"/>
        </w:rPr>
        <w:t>Address:</w:t>
      </w:r>
      <w:r>
        <w:rPr>
          <w:rFonts w:ascii="Times New Roman" w:hAnsi="Times New Roman" w:cs="Times New Roman"/>
          <w:color w:val="000000"/>
          <w:sz w:val="24"/>
          <w:szCs w:val="24"/>
        </w:rPr>
        <w:t xml:space="preserve"> Professor and Head of the Department</w:t>
      </w:r>
      <w:r w:rsidRPr="00673406">
        <w:rPr>
          <w:rFonts w:ascii="Times New Roman" w:hAnsi="Times New Roman" w:cs="Times New Roman"/>
          <w:color w:val="000000"/>
          <w:sz w:val="24"/>
          <w:szCs w:val="24"/>
        </w:rPr>
        <w:t xml:space="preserve">, </w:t>
      </w:r>
    </w:p>
    <w:p w14:paraId="427A9B7C" w14:textId="77777777" w:rsidR="00D56A65" w:rsidRDefault="00D56A65" w:rsidP="00D56A65">
      <w:pPr>
        <w:spacing w:before="60" w:line="400" w:lineRule="atLeast"/>
        <w:jc w:val="both"/>
        <w:rPr>
          <w:rFonts w:ascii="Times New Roman" w:hAnsi="Times New Roman" w:cs="Times New Roman"/>
          <w:noProof/>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Pr="00673406">
        <w:rPr>
          <w:rFonts w:ascii="Times New Roman" w:hAnsi="Times New Roman" w:cs="Times New Roman"/>
          <w:noProof/>
          <w:color w:val="000000"/>
          <w:sz w:val="24"/>
          <w:szCs w:val="24"/>
        </w:rPr>
        <w:t xml:space="preserve">Department of Public Health Dentistry, </w:t>
      </w:r>
    </w:p>
    <w:p w14:paraId="74ABAAC7" w14:textId="77777777" w:rsidR="00D56A65" w:rsidRDefault="00D56A65" w:rsidP="00D56A65">
      <w:pPr>
        <w:spacing w:before="60" w:line="400" w:lineRule="atLeast"/>
        <w:ind w:left="720" w:firstLine="720"/>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 xml:space="preserve">    </w:t>
      </w:r>
      <w:r w:rsidRPr="00673406">
        <w:rPr>
          <w:rFonts w:ascii="Times New Roman" w:hAnsi="Times New Roman" w:cs="Times New Roman"/>
          <w:noProof/>
          <w:color w:val="000000"/>
          <w:sz w:val="24"/>
          <w:szCs w:val="24"/>
        </w:rPr>
        <w:t>A J Institute of Dental Sciences,</w:t>
      </w:r>
    </w:p>
    <w:p w14:paraId="78C3801D" w14:textId="77777777" w:rsidR="00D56A65" w:rsidRPr="00673406" w:rsidRDefault="00D56A65" w:rsidP="00D56A65">
      <w:pPr>
        <w:spacing w:before="60" w:line="400" w:lineRule="atLeast"/>
        <w:ind w:left="720" w:firstLine="720"/>
        <w:jc w:val="both"/>
        <w:rPr>
          <w:rFonts w:ascii="Times New Roman" w:hAnsi="Times New Roman" w:cs="Times New Roman"/>
          <w:color w:val="000000"/>
          <w:sz w:val="24"/>
          <w:szCs w:val="24"/>
        </w:rPr>
      </w:pPr>
      <w:r>
        <w:rPr>
          <w:rFonts w:ascii="Times New Roman" w:hAnsi="Times New Roman" w:cs="Times New Roman"/>
          <w:noProof/>
          <w:color w:val="000000"/>
          <w:sz w:val="24"/>
          <w:szCs w:val="24"/>
        </w:rPr>
        <w:t xml:space="preserve">   </w:t>
      </w:r>
      <w:r w:rsidRPr="00673406">
        <w:rPr>
          <w:rFonts w:ascii="Times New Roman" w:hAnsi="Times New Roman" w:cs="Times New Roman"/>
          <w:noProof/>
          <w:color w:val="000000"/>
          <w:sz w:val="24"/>
          <w:szCs w:val="24"/>
        </w:rPr>
        <w:t xml:space="preserve"> </w:t>
      </w:r>
      <w:r>
        <w:rPr>
          <w:rFonts w:ascii="Times New Roman" w:hAnsi="Times New Roman" w:cs="Times New Roman"/>
          <w:noProof/>
          <w:color w:val="000000"/>
          <w:sz w:val="24"/>
          <w:szCs w:val="24"/>
        </w:rPr>
        <w:t xml:space="preserve">Kuntikana, </w:t>
      </w:r>
      <w:r w:rsidRPr="00673406">
        <w:rPr>
          <w:rFonts w:ascii="Times New Roman" w:hAnsi="Times New Roman" w:cs="Times New Roman"/>
          <w:noProof/>
          <w:color w:val="000000"/>
          <w:sz w:val="24"/>
          <w:szCs w:val="24"/>
        </w:rPr>
        <w:t>Mangalore</w:t>
      </w:r>
      <w:r>
        <w:rPr>
          <w:rFonts w:ascii="Times New Roman" w:hAnsi="Times New Roman" w:cs="Times New Roman"/>
          <w:noProof/>
          <w:color w:val="000000"/>
          <w:sz w:val="24"/>
          <w:szCs w:val="24"/>
        </w:rPr>
        <w:t>, 575 004.</w:t>
      </w:r>
    </w:p>
    <w:p w14:paraId="7F16C10E" w14:textId="77777777" w:rsidR="00D56A65" w:rsidRPr="00673406" w:rsidRDefault="00D56A65" w:rsidP="00D56A65">
      <w:pPr>
        <w:spacing w:before="60" w:line="400" w:lineRule="atLeast"/>
        <w:ind w:firstLine="720"/>
        <w:jc w:val="both"/>
        <w:rPr>
          <w:rFonts w:ascii="Times New Roman" w:hAnsi="Times New Roman" w:cs="Times New Roman"/>
          <w:color w:val="000000"/>
          <w:sz w:val="24"/>
          <w:szCs w:val="24"/>
        </w:rPr>
      </w:pPr>
      <w:r w:rsidRPr="00A940D4">
        <w:rPr>
          <w:rFonts w:ascii="Times New Roman" w:hAnsi="Times New Roman" w:cs="Times New Roman"/>
          <w:b/>
          <w:color w:val="000000"/>
          <w:sz w:val="24"/>
          <w:szCs w:val="24"/>
        </w:rPr>
        <w:t>Phone number</w:t>
      </w:r>
      <w:r>
        <w:rPr>
          <w:rFonts w:ascii="Times New Roman" w:hAnsi="Times New Roman" w:cs="Times New Roman"/>
          <w:color w:val="000000"/>
          <w:sz w:val="24"/>
          <w:szCs w:val="24"/>
        </w:rPr>
        <w:t>: 09880004859</w:t>
      </w:r>
    </w:p>
    <w:p w14:paraId="26F94547" w14:textId="77777777" w:rsidR="00D56A65" w:rsidRDefault="00D56A65" w:rsidP="00D56A65">
      <w:pPr>
        <w:spacing w:before="60" w:line="400" w:lineRule="atLeast"/>
        <w:ind w:firstLine="720"/>
        <w:jc w:val="both"/>
        <w:rPr>
          <w:rFonts w:ascii="Times New Roman" w:hAnsi="Times New Roman" w:cs="Times New Roman"/>
          <w:color w:val="000000"/>
          <w:sz w:val="24"/>
          <w:szCs w:val="24"/>
        </w:rPr>
      </w:pPr>
      <w:r w:rsidRPr="00A940D4">
        <w:rPr>
          <w:rFonts w:ascii="Times New Roman" w:hAnsi="Times New Roman" w:cs="Times New Roman"/>
          <w:b/>
          <w:color w:val="000000"/>
          <w:sz w:val="24"/>
          <w:szCs w:val="24"/>
        </w:rPr>
        <w:t>E-mail address</w:t>
      </w:r>
      <w:r w:rsidRPr="00673406">
        <w:rPr>
          <w:rFonts w:ascii="Times New Roman" w:hAnsi="Times New Roman" w:cs="Times New Roman"/>
          <w:color w:val="000000"/>
          <w:sz w:val="24"/>
          <w:szCs w:val="24"/>
        </w:rPr>
        <w:t xml:space="preserve">: </w:t>
      </w:r>
      <w:hyperlink r:id="rId5" w:history="1">
        <w:r w:rsidRPr="00793AE4">
          <w:rPr>
            <w:rStyle w:val="Hyperlink"/>
            <w:rFonts w:ascii="Times New Roman" w:hAnsi="Times New Roman" w:cs="Times New Roman"/>
            <w:sz w:val="24"/>
            <w:szCs w:val="24"/>
          </w:rPr>
          <w:t>drvijayahegde15@gmail.com</w:t>
        </w:r>
      </w:hyperlink>
    </w:p>
    <w:p w14:paraId="43E36CC4" w14:textId="77777777" w:rsidR="00D56A65" w:rsidRDefault="00D56A65" w:rsidP="00D56A65">
      <w:pPr>
        <w:spacing w:before="60" w:line="400" w:lineRule="atLeast"/>
        <w:ind w:firstLine="720"/>
        <w:jc w:val="both"/>
        <w:rPr>
          <w:rFonts w:ascii="Times New Roman" w:hAnsi="Times New Roman" w:cs="Times New Roman"/>
          <w:color w:val="000000"/>
          <w:sz w:val="24"/>
          <w:szCs w:val="24"/>
        </w:rPr>
      </w:pPr>
    </w:p>
    <w:p w14:paraId="06D068FC" w14:textId="77777777" w:rsidR="00D56A65" w:rsidRDefault="00D56A65" w:rsidP="00D56A65">
      <w:pPr>
        <w:spacing w:before="60" w:line="400" w:lineRule="atLeast"/>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Competing Interest and Funding </w:t>
      </w:r>
      <w:proofErr w:type="gramStart"/>
      <w:r>
        <w:rPr>
          <w:rFonts w:ascii="Times New Roman" w:hAnsi="Times New Roman" w:cs="Times New Roman"/>
          <w:color w:val="000000"/>
          <w:sz w:val="24"/>
          <w:szCs w:val="24"/>
        </w:rPr>
        <w:t>Support :</w:t>
      </w:r>
      <w:proofErr w:type="gramEnd"/>
      <w:r>
        <w:rPr>
          <w:rFonts w:ascii="Times New Roman" w:hAnsi="Times New Roman" w:cs="Times New Roman"/>
          <w:color w:val="000000"/>
          <w:sz w:val="24"/>
          <w:szCs w:val="24"/>
        </w:rPr>
        <w:t xml:space="preserve"> nil</w:t>
      </w:r>
    </w:p>
    <w:p w14:paraId="04582D7E" w14:textId="77777777" w:rsidR="00D56A65" w:rsidRPr="00673406" w:rsidRDefault="00D56A65" w:rsidP="00D56A65">
      <w:pPr>
        <w:spacing w:before="60" w:line="400" w:lineRule="atLeast"/>
        <w:ind w:firstLine="720"/>
        <w:jc w:val="both"/>
        <w:rPr>
          <w:rFonts w:ascii="Times New Roman" w:hAnsi="Times New Roman" w:cs="Times New Roman"/>
          <w:color w:val="000000"/>
          <w:sz w:val="24"/>
          <w:szCs w:val="24"/>
        </w:rPr>
      </w:pPr>
    </w:p>
    <w:p w14:paraId="45D5F91D" w14:textId="77777777" w:rsidR="00D56A65" w:rsidRPr="00673406" w:rsidRDefault="00D56A65" w:rsidP="00D56A65">
      <w:pPr>
        <w:jc w:val="both"/>
        <w:rPr>
          <w:rFonts w:ascii="Times New Roman" w:hAnsi="Times New Roman" w:cs="Times New Roman"/>
          <w:sz w:val="24"/>
          <w:szCs w:val="24"/>
        </w:rPr>
      </w:pPr>
    </w:p>
    <w:p w14:paraId="3CC2AC2C" w14:textId="77777777" w:rsidR="00D56A65" w:rsidRPr="0048450F" w:rsidRDefault="00D56A65" w:rsidP="00D56A65">
      <w:pPr>
        <w:spacing w:line="480" w:lineRule="auto"/>
        <w:rPr>
          <w:rFonts w:ascii="Times New Roman" w:eastAsia="Times New Roman" w:hAnsi="Times New Roman" w:cs="Times New Roman"/>
          <w:b/>
          <w:color w:val="222222"/>
          <w:szCs w:val="28"/>
        </w:rPr>
      </w:pPr>
    </w:p>
    <w:p w14:paraId="1353D746" w14:textId="77777777" w:rsidR="0048450F" w:rsidRPr="001E7564" w:rsidRDefault="0048450F" w:rsidP="00E41DA1">
      <w:pPr>
        <w:spacing w:line="480" w:lineRule="auto"/>
        <w:jc w:val="both"/>
        <w:rPr>
          <w:rFonts w:ascii="Times New Roman" w:eastAsia="Times New Roman" w:hAnsi="Times New Roman" w:cs="Times New Roman"/>
          <w:b/>
          <w:color w:val="222222"/>
          <w:sz w:val="24"/>
          <w:szCs w:val="28"/>
        </w:rPr>
      </w:pPr>
      <w:r w:rsidRPr="001E7564">
        <w:rPr>
          <w:rFonts w:ascii="Times New Roman" w:eastAsia="Times New Roman" w:hAnsi="Times New Roman" w:cs="Times New Roman"/>
          <w:b/>
          <w:color w:val="222222"/>
          <w:sz w:val="24"/>
          <w:szCs w:val="28"/>
        </w:rPr>
        <w:lastRenderedPageBreak/>
        <w:t>Abstract:</w:t>
      </w:r>
    </w:p>
    <w:p w14:paraId="12765041" w14:textId="77777777" w:rsidR="0048450F" w:rsidRDefault="0048450F" w:rsidP="00E41DA1">
      <w:pPr>
        <w:spacing w:line="480" w:lineRule="auto"/>
        <w:jc w:val="both"/>
        <w:rPr>
          <w:rFonts w:ascii="Times New Roman" w:eastAsia="Times New Roman" w:hAnsi="Times New Roman" w:cs="Times New Roman"/>
          <w:color w:val="222222"/>
          <w:sz w:val="24"/>
          <w:szCs w:val="28"/>
        </w:rPr>
      </w:pPr>
      <w:r w:rsidRPr="0048450F">
        <w:rPr>
          <w:rFonts w:ascii="Times New Roman" w:eastAsia="Times New Roman" w:hAnsi="Times New Roman" w:cs="Times New Roman"/>
          <w:color w:val="222222"/>
          <w:sz w:val="24"/>
          <w:szCs w:val="28"/>
        </w:rPr>
        <w:t>Advances in the field of medicine have enabled the health professionals to have more control over the process of life and death, creating ethical dilemmas. In India, end-of-life decisions are influenced by the position they occupy along vario</w:t>
      </w:r>
      <w:r w:rsidR="001E7564">
        <w:rPr>
          <w:rFonts w:ascii="Times New Roman" w:eastAsia="Times New Roman" w:hAnsi="Times New Roman" w:cs="Times New Roman"/>
          <w:color w:val="222222"/>
          <w:sz w:val="24"/>
          <w:szCs w:val="28"/>
        </w:rPr>
        <w:t>us dimensions, such as s</w:t>
      </w:r>
      <w:r w:rsidRPr="0048450F">
        <w:rPr>
          <w:rFonts w:ascii="Times New Roman" w:eastAsia="Times New Roman" w:hAnsi="Times New Roman" w:cs="Times New Roman"/>
          <w:color w:val="222222"/>
          <w:sz w:val="24"/>
          <w:szCs w:val="28"/>
        </w:rPr>
        <w:t>ocial class, religion, caste, community, language, gender to name a few. However, the views of doctors related to end of life decisions could also be different among doctors practicing allopathic medicine and ayurvedic medicine. Ayurveda is a system of medicine in India which considers the body, mind, senses and soul as one. Hence an attempt is made here to assess the attitudes of doctors in allopathic and ayurvedic medicine regarding the end of life decisions.</w:t>
      </w:r>
      <w:r w:rsidR="001E7564">
        <w:rPr>
          <w:rFonts w:ascii="Times New Roman" w:eastAsia="Times New Roman" w:hAnsi="Times New Roman" w:cs="Times New Roman"/>
          <w:color w:val="222222"/>
          <w:sz w:val="24"/>
          <w:szCs w:val="28"/>
        </w:rPr>
        <w:t xml:space="preserve"> </w:t>
      </w:r>
      <w:r w:rsidRPr="0048450F">
        <w:rPr>
          <w:rFonts w:ascii="Times New Roman" w:eastAsia="Times New Roman" w:hAnsi="Times New Roman" w:cs="Times New Roman"/>
          <w:color w:val="222222"/>
          <w:sz w:val="24"/>
          <w:szCs w:val="28"/>
        </w:rPr>
        <w:t>A cross-sectional survey among 215 doctors working at two tertiary care hospitals was conducted to determine their attitudes towards end of life decisions. A closed ended questionnaire was developed. The questionnaire was tested for content validity. Ethical clearance was obtained from the IEC. The questionnaire was used to collect data on gender, age, area of their discipline and their attitudes on end of life decisions.</w:t>
      </w:r>
      <w:r w:rsidR="001E7564">
        <w:rPr>
          <w:rFonts w:ascii="Times New Roman" w:eastAsia="Times New Roman" w:hAnsi="Times New Roman" w:cs="Times New Roman"/>
          <w:color w:val="222222"/>
          <w:sz w:val="24"/>
          <w:szCs w:val="28"/>
        </w:rPr>
        <w:t xml:space="preserve"> </w:t>
      </w:r>
      <w:r w:rsidRPr="0048450F">
        <w:rPr>
          <w:rFonts w:ascii="Times New Roman" w:eastAsia="Times New Roman" w:hAnsi="Times New Roman" w:cs="Times New Roman"/>
          <w:color w:val="222222"/>
          <w:sz w:val="24"/>
          <w:szCs w:val="28"/>
        </w:rPr>
        <w:t xml:space="preserve">Majority of the respondents were males (60.1%). Out of 215 doctors 120 were practicing Ayurvedic system of Medicine. 65.26 % of the doctors practicing Allopathic medicine agreed that they should comply with the patient’s request to withhold or withdraw life sustaining treatment. 55.78% of the Allopathic doctors felt that relatives could take decisions of end of life care. Regarding euthanasia 94.16% of the doctors practicing </w:t>
      </w:r>
      <w:proofErr w:type="spellStart"/>
      <w:r w:rsidRPr="0048450F">
        <w:rPr>
          <w:rFonts w:ascii="Times New Roman" w:eastAsia="Times New Roman" w:hAnsi="Times New Roman" w:cs="Times New Roman"/>
          <w:color w:val="222222"/>
          <w:sz w:val="24"/>
          <w:szCs w:val="28"/>
        </w:rPr>
        <w:t>Auyrvedic</w:t>
      </w:r>
      <w:proofErr w:type="spellEnd"/>
      <w:r w:rsidRPr="0048450F">
        <w:rPr>
          <w:rFonts w:ascii="Times New Roman" w:eastAsia="Times New Roman" w:hAnsi="Times New Roman" w:cs="Times New Roman"/>
          <w:color w:val="222222"/>
          <w:sz w:val="24"/>
          <w:szCs w:val="28"/>
        </w:rPr>
        <w:t xml:space="preserve"> medicine were against it. 22.10% and 77.5% of the allopathic and ayurvedic doctors felt that the use of lethal drugs at the patient’s explicit request will harm the patient-doctor relationship.</w:t>
      </w:r>
      <w:r w:rsidR="001E7564">
        <w:rPr>
          <w:rFonts w:ascii="Times New Roman" w:eastAsia="Times New Roman" w:hAnsi="Times New Roman" w:cs="Times New Roman"/>
          <w:color w:val="222222"/>
          <w:sz w:val="24"/>
          <w:szCs w:val="28"/>
        </w:rPr>
        <w:t xml:space="preserve"> </w:t>
      </w:r>
      <w:r w:rsidRPr="0048450F">
        <w:rPr>
          <w:rFonts w:ascii="Times New Roman" w:eastAsia="Times New Roman" w:hAnsi="Times New Roman" w:cs="Times New Roman"/>
          <w:color w:val="222222"/>
          <w:sz w:val="24"/>
          <w:szCs w:val="28"/>
        </w:rPr>
        <w:t>Ayurvedic doctors are against euthanasia however allopathic doctors supported euthanasia for the relief of pain and suffering.</w:t>
      </w:r>
    </w:p>
    <w:p w14:paraId="5FF18D73" w14:textId="77777777" w:rsidR="00933E30" w:rsidRPr="0048450F" w:rsidRDefault="00933E30" w:rsidP="00E41DA1">
      <w:pPr>
        <w:spacing w:line="480" w:lineRule="auto"/>
        <w:jc w:val="both"/>
        <w:rPr>
          <w:rFonts w:ascii="Times New Roman" w:hAnsi="Times New Roman" w:cs="Times New Roman"/>
          <w:b/>
          <w:szCs w:val="24"/>
        </w:rPr>
      </w:pPr>
      <w:r w:rsidRPr="00933E30">
        <w:rPr>
          <w:rFonts w:ascii="Times New Roman" w:eastAsia="Times New Roman" w:hAnsi="Times New Roman" w:cs="Times New Roman"/>
          <w:b/>
          <w:color w:val="222222"/>
          <w:sz w:val="24"/>
          <w:szCs w:val="28"/>
        </w:rPr>
        <w:t>Key words</w:t>
      </w:r>
      <w:r>
        <w:rPr>
          <w:rFonts w:ascii="Times New Roman" w:eastAsia="Times New Roman" w:hAnsi="Times New Roman" w:cs="Times New Roman"/>
          <w:color w:val="222222"/>
          <w:sz w:val="24"/>
          <w:szCs w:val="28"/>
        </w:rPr>
        <w:t>: Euthanasia, Terminal Care, Medicine, Ayurvedic, Attitude</w:t>
      </w:r>
    </w:p>
    <w:p w14:paraId="50CC6BB0" w14:textId="77777777" w:rsidR="00D56A65" w:rsidRDefault="00D56A65" w:rsidP="00E41DA1">
      <w:pPr>
        <w:spacing w:line="480" w:lineRule="auto"/>
        <w:jc w:val="both"/>
        <w:rPr>
          <w:rFonts w:ascii="Times New Roman" w:hAnsi="Times New Roman" w:cs="Times New Roman"/>
          <w:b/>
          <w:sz w:val="24"/>
          <w:szCs w:val="24"/>
        </w:rPr>
      </w:pPr>
    </w:p>
    <w:p w14:paraId="4D4C22E4" w14:textId="77777777" w:rsidR="00A77111" w:rsidRPr="00DA137A" w:rsidRDefault="008C70A9" w:rsidP="00E41DA1">
      <w:pPr>
        <w:spacing w:line="480" w:lineRule="auto"/>
        <w:jc w:val="both"/>
        <w:rPr>
          <w:rFonts w:ascii="Times New Roman" w:hAnsi="Times New Roman" w:cs="Times New Roman"/>
          <w:b/>
          <w:sz w:val="24"/>
          <w:szCs w:val="24"/>
        </w:rPr>
      </w:pPr>
      <w:r w:rsidRPr="00DA137A">
        <w:rPr>
          <w:rFonts w:ascii="Times New Roman" w:hAnsi="Times New Roman" w:cs="Times New Roman"/>
          <w:b/>
          <w:sz w:val="24"/>
          <w:szCs w:val="24"/>
        </w:rPr>
        <w:lastRenderedPageBreak/>
        <w:t>Introduction:</w:t>
      </w:r>
    </w:p>
    <w:p w14:paraId="7CE36A81" w14:textId="77777777" w:rsidR="00DA7F50" w:rsidRPr="00DA137A" w:rsidRDefault="008C70A9" w:rsidP="00E41DA1">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 xml:space="preserve"> Advances in the field of medicine have enabled the health professionals to have more control over the process of life and death, creating ethical dilemmas. In India,</w:t>
      </w:r>
      <w:r w:rsidR="005728E8" w:rsidRPr="00DA137A">
        <w:rPr>
          <w:rFonts w:ascii="Times New Roman" w:hAnsi="Times New Roman" w:cs="Times New Roman"/>
          <w:sz w:val="24"/>
          <w:szCs w:val="24"/>
        </w:rPr>
        <w:t xml:space="preserve"> End of life deals with good and bad death.</w:t>
      </w:r>
      <w:r w:rsidR="005728E8" w:rsidRPr="00DA137A">
        <w:rPr>
          <w:rFonts w:ascii="Times New Roman" w:hAnsi="Times New Roman" w:cs="Times New Roman"/>
          <w:sz w:val="24"/>
          <w:szCs w:val="24"/>
          <w:vertAlign w:val="superscript"/>
        </w:rPr>
        <w:t>(1)</w:t>
      </w:r>
      <w:r w:rsidR="005728E8" w:rsidRPr="00DA137A">
        <w:rPr>
          <w:rFonts w:ascii="Times New Roman" w:hAnsi="Times New Roman" w:cs="Times New Roman"/>
          <w:sz w:val="24"/>
          <w:szCs w:val="24"/>
        </w:rPr>
        <w:t xml:space="preserve"> E</w:t>
      </w:r>
      <w:r w:rsidRPr="00DA137A">
        <w:rPr>
          <w:rFonts w:ascii="Times New Roman" w:hAnsi="Times New Roman" w:cs="Times New Roman"/>
          <w:sz w:val="24"/>
          <w:szCs w:val="24"/>
        </w:rPr>
        <w:t xml:space="preserve">nd-of-life decisions are influenced by the position they occupy along various dimensions, such as </w:t>
      </w:r>
      <w:r w:rsidR="00DA7F50" w:rsidRPr="00DA137A">
        <w:rPr>
          <w:rFonts w:ascii="Times New Roman" w:hAnsi="Times New Roman" w:cs="Times New Roman"/>
          <w:sz w:val="24"/>
          <w:szCs w:val="24"/>
        </w:rPr>
        <w:t xml:space="preserve">social </w:t>
      </w:r>
      <w:r w:rsidRPr="00DA137A">
        <w:rPr>
          <w:rFonts w:ascii="Times New Roman" w:hAnsi="Times New Roman" w:cs="Times New Roman"/>
          <w:sz w:val="24"/>
          <w:szCs w:val="24"/>
        </w:rPr>
        <w:t xml:space="preserve">class, religion, caste, community, language, gender to name a few. However, the views of doctors related to end of life decisions could also be different among doctors practicing allopathic medicine and ayurvedic medicine. Ayurveda is a system of medicine in India which </w:t>
      </w:r>
      <w:r w:rsidR="005728E8" w:rsidRPr="00DA137A">
        <w:rPr>
          <w:rFonts w:ascii="Times New Roman" w:hAnsi="Times New Roman" w:cs="Times New Roman"/>
          <w:sz w:val="24"/>
          <w:szCs w:val="24"/>
        </w:rPr>
        <w:t>considers the body, mind, sense</w:t>
      </w:r>
      <w:r w:rsidRPr="00DA137A">
        <w:rPr>
          <w:rFonts w:ascii="Times New Roman" w:hAnsi="Times New Roman" w:cs="Times New Roman"/>
          <w:sz w:val="24"/>
          <w:szCs w:val="24"/>
        </w:rPr>
        <w:t xml:space="preserve"> and soul as one. </w:t>
      </w:r>
      <w:r w:rsidR="005728E8" w:rsidRPr="00DA137A">
        <w:rPr>
          <w:rFonts w:ascii="Times New Roman" w:hAnsi="Times New Roman" w:cs="Times New Roman"/>
          <w:sz w:val="24"/>
          <w:szCs w:val="24"/>
        </w:rPr>
        <w:t>However there is generally a ‘paternalistic’ approach prevailing in most of the tertiary care hospitals.</w:t>
      </w:r>
      <w:r w:rsidR="005728E8" w:rsidRPr="00DA137A">
        <w:rPr>
          <w:rFonts w:ascii="Times New Roman" w:hAnsi="Times New Roman" w:cs="Times New Roman"/>
          <w:sz w:val="24"/>
          <w:szCs w:val="24"/>
          <w:vertAlign w:val="superscript"/>
        </w:rPr>
        <w:t xml:space="preserve"> (2) </w:t>
      </w:r>
      <w:r w:rsidRPr="00DA137A">
        <w:rPr>
          <w:rFonts w:ascii="Times New Roman" w:hAnsi="Times New Roman" w:cs="Times New Roman"/>
          <w:sz w:val="24"/>
          <w:szCs w:val="24"/>
        </w:rPr>
        <w:t>Hence an attempt is made here to assess the attitudes of doctors in allopathic and ayurvedic medicine regarding the end of life decisions.</w:t>
      </w:r>
    </w:p>
    <w:p w14:paraId="3B79C35C" w14:textId="77777777" w:rsidR="00A77111" w:rsidRDefault="008C70A9" w:rsidP="00E41DA1">
      <w:pPr>
        <w:spacing w:line="480" w:lineRule="auto"/>
        <w:jc w:val="both"/>
        <w:rPr>
          <w:ins w:id="0" w:author="Windows User" w:date="2018-05-02T14:40:00Z"/>
          <w:rFonts w:ascii="Times New Roman" w:hAnsi="Times New Roman" w:cs="Times New Roman"/>
          <w:b/>
          <w:sz w:val="24"/>
          <w:szCs w:val="24"/>
        </w:rPr>
      </w:pPr>
      <w:commentRangeStart w:id="1"/>
      <w:r w:rsidRPr="00DA137A">
        <w:rPr>
          <w:rFonts w:ascii="Times New Roman" w:hAnsi="Times New Roman" w:cs="Times New Roman"/>
          <w:b/>
          <w:sz w:val="24"/>
          <w:szCs w:val="24"/>
        </w:rPr>
        <w:t>Methodology</w:t>
      </w:r>
      <w:commentRangeEnd w:id="1"/>
      <w:r w:rsidR="00A96ED5">
        <w:rPr>
          <w:rStyle w:val="CommentReference"/>
        </w:rPr>
        <w:commentReference w:id="1"/>
      </w:r>
      <w:r w:rsidRPr="00DA137A">
        <w:rPr>
          <w:rFonts w:ascii="Times New Roman" w:hAnsi="Times New Roman" w:cs="Times New Roman"/>
          <w:b/>
          <w:sz w:val="24"/>
          <w:szCs w:val="24"/>
        </w:rPr>
        <w:t>:</w:t>
      </w:r>
    </w:p>
    <w:p w14:paraId="49487ADC" w14:textId="77777777" w:rsidR="00945FEF" w:rsidRPr="00DA137A" w:rsidRDefault="00945FEF" w:rsidP="00945FEF">
      <w:pPr>
        <w:spacing w:line="480" w:lineRule="auto"/>
        <w:jc w:val="both"/>
        <w:rPr>
          <w:ins w:id="2" w:author="Windows User" w:date="2018-05-02T14:40:00Z"/>
          <w:rFonts w:ascii="Times New Roman" w:hAnsi="Times New Roman" w:cs="Times New Roman"/>
          <w:sz w:val="24"/>
          <w:szCs w:val="24"/>
        </w:rPr>
      </w:pPr>
      <w:ins w:id="3" w:author="Windows User" w:date="2018-05-02T14:40:00Z">
        <w:r w:rsidRPr="00DA137A">
          <w:rPr>
            <w:rFonts w:ascii="Times New Roman" w:hAnsi="Times New Roman" w:cs="Times New Roman"/>
            <w:sz w:val="24"/>
            <w:szCs w:val="24"/>
          </w:rPr>
          <w:t xml:space="preserve">A cross-sectional </w:t>
        </w:r>
        <w:r>
          <w:rPr>
            <w:rFonts w:ascii="Times New Roman" w:hAnsi="Times New Roman" w:cs="Times New Roman"/>
            <w:sz w:val="24"/>
            <w:szCs w:val="24"/>
          </w:rPr>
          <w:t xml:space="preserve">study was conducted in two tertiary care hospitals, providing allopathic and </w:t>
        </w:r>
        <w:proofErr w:type="spellStart"/>
        <w:r>
          <w:rPr>
            <w:rFonts w:ascii="Times New Roman" w:hAnsi="Times New Roman" w:cs="Times New Roman"/>
            <w:sz w:val="24"/>
            <w:szCs w:val="24"/>
          </w:rPr>
          <w:t>ayurvedic</w:t>
        </w:r>
        <w:proofErr w:type="spellEnd"/>
        <w:r>
          <w:rPr>
            <w:rFonts w:ascii="Times New Roman" w:hAnsi="Times New Roman" w:cs="Times New Roman"/>
            <w:sz w:val="24"/>
            <w:szCs w:val="24"/>
          </w:rPr>
          <w:t xml:space="preserve"> treatment at Mangalore, India. The data was collected from allopathic and </w:t>
        </w:r>
        <w:proofErr w:type="spellStart"/>
        <w:r>
          <w:rPr>
            <w:rFonts w:ascii="Times New Roman" w:hAnsi="Times New Roman" w:cs="Times New Roman"/>
            <w:sz w:val="24"/>
            <w:szCs w:val="24"/>
          </w:rPr>
          <w:t>ayurvedic</w:t>
        </w:r>
        <w:proofErr w:type="spellEnd"/>
        <w:r>
          <w:rPr>
            <w:rFonts w:ascii="Times New Roman" w:hAnsi="Times New Roman" w:cs="Times New Roman"/>
            <w:sz w:val="24"/>
            <w:szCs w:val="24"/>
          </w:rPr>
          <w:t xml:space="preserve"> doctors and a convenience sampling method was adopted, with 120 in allopathic group and 95 in </w:t>
        </w:r>
        <w:proofErr w:type="spellStart"/>
        <w:r>
          <w:rPr>
            <w:rFonts w:ascii="Times New Roman" w:hAnsi="Times New Roman" w:cs="Times New Roman"/>
            <w:sz w:val="24"/>
            <w:szCs w:val="24"/>
          </w:rPr>
          <w:t>ayurvedic</w:t>
        </w:r>
        <w:proofErr w:type="spellEnd"/>
        <w:r>
          <w:rPr>
            <w:rFonts w:ascii="Times New Roman" w:hAnsi="Times New Roman" w:cs="Times New Roman"/>
            <w:sz w:val="24"/>
            <w:szCs w:val="24"/>
          </w:rPr>
          <w:t xml:space="preserve"> group. All doctors who gave the informed consent were involved in the study. Ethical clearance was obtained from the Institutional Ethical Committee. The principal researcher explained the study to the study participants and was on-site to clarify any questions. The study was conducted using a questionnaire having 12 questions which was closed ended. This was adapted from a previous study</w:t>
        </w:r>
        <w:proofErr w:type="gramStart"/>
        <w:r>
          <w:rPr>
            <w:rFonts w:ascii="Times New Roman" w:hAnsi="Times New Roman" w:cs="Times New Roman"/>
            <w:sz w:val="24"/>
            <w:szCs w:val="24"/>
          </w:rPr>
          <w:t>.</w:t>
        </w:r>
        <w:r>
          <w:rPr>
            <w:rFonts w:ascii="Times New Roman" w:hAnsi="Times New Roman" w:cs="Times New Roman"/>
            <w:sz w:val="24"/>
            <w:szCs w:val="24"/>
            <w:vertAlign w:val="superscript"/>
          </w:rPr>
          <w:t>(</w:t>
        </w:r>
        <w:proofErr w:type="gramEnd"/>
        <w:r>
          <w:rPr>
            <w:rFonts w:ascii="Times New Roman" w:hAnsi="Times New Roman" w:cs="Times New Roman"/>
            <w:sz w:val="24"/>
            <w:szCs w:val="24"/>
            <w:vertAlign w:val="superscript"/>
          </w:rPr>
          <w:t>3)</w:t>
        </w:r>
        <w:r>
          <w:rPr>
            <w:rFonts w:ascii="Times New Roman" w:hAnsi="Times New Roman" w:cs="Times New Roman"/>
            <w:sz w:val="24"/>
            <w:szCs w:val="24"/>
          </w:rPr>
          <w:t xml:space="preserve"> It was later tested for content validity by giving it to subject experts. The tool collected data on gender, area of discipline and their attitude on End-of-life decisions. The questionnaire was anonymized and the participants were assured of confidentiality. Data was analysed using IBM SPSS statistical version 17.0. Descriptive statistics were used to analyse and present the quantitative data.  </w:t>
        </w:r>
      </w:ins>
    </w:p>
    <w:p w14:paraId="7C9E2CF9" w14:textId="77777777" w:rsidR="00945FEF" w:rsidRPr="00DA137A" w:rsidRDefault="00945FEF" w:rsidP="00E41DA1">
      <w:pPr>
        <w:spacing w:line="480" w:lineRule="auto"/>
        <w:jc w:val="both"/>
        <w:rPr>
          <w:rFonts w:ascii="Times New Roman" w:hAnsi="Times New Roman" w:cs="Times New Roman"/>
          <w:b/>
          <w:sz w:val="24"/>
          <w:szCs w:val="24"/>
        </w:rPr>
      </w:pPr>
    </w:p>
    <w:p w14:paraId="5B30519A" w14:textId="77777777" w:rsidR="00DA7F50" w:rsidRPr="00DA137A" w:rsidDel="00945FEF" w:rsidRDefault="008C70A9" w:rsidP="00E41DA1">
      <w:pPr>
        <w:spacing w:line="480" w:lineRule="auto"/>
        <w:jc w:val="both"/>
        <w:rPr>
          <w:del w:id="4" w:author="Windows User" w:date="2018-05-02T14:40:00Z"/>
          <w:rFonts w:ascii="Times New Roman" w:hAnsi="Times New Roman" w:cs="Times New Roman"/>
          <w:sz w:val="24"/>
          <w:szCs w:val="24"/>
        </w:rPr>
      </w:pPr>
      <w:del w:id="5" w:author="Windows User" w:date="2018-05-02T14:40:00Z">
        <w:r w:rsidRPr="00DA137A" w:rsidDel="00945FEF">
          <w:rPr>
            <w:rFonts w:ascii="Times New Roman" w:hAnsi="Times New Roman" w:cs="Times New Roman"/>
            <w:sz w:val="24"/>
            <w:szCs w:val="24"/>
          </w:rPr>
          <w:delText>A cross-sectional survey among 215 doctors working at two tertiary care hospitals was conducted to determine their attitudes towards end of life decisions. A closed ended questionnaire was developed.</w:delText>
        </w:r>
        <w:r w:rsidR="00C42FF3" w:rsidRPr="00DA137A" w:rsidDel="00945FEF">
          <w:rPr>
            <w:rFonts w:ascii="Times New Roman" w:hAnsi="Times New Roman" w:cs="Times New Roman"/>
            <w:sz w:val="24"/>
            <w:szCs w:val="24"/>
            <w:vertAlign w:val="superscript"/>
          </w:rPr>
          <w:delText>(</w:delText>
        </w:r>
        <w:r w:rsidR="005728E8" w:rsidRPr="00DA137A" w:rsidDel="00945FEF">
          <w:rPr>
            <w:rFonts w:ascii="Times New Roman" w:hAnsi="Times New Roman" w:cs="Times New Roman"/>
            <w:sz w:val="24"/>
            <w:szCs w:val="24"/>
            <w:vertAlign w:val="superscript"/>
          </w:rPr>
          <w:delText>3</w:delText>
        </w:r>
        <w:r w:rsidR="00C42FF3" w:rsidRPr="00DA137A" w:rsidDel="00945FEF">
          <w:rPr>
            <w:rFonts w:ascii="Times New Roman" w:hAnsi="Times New Roman" w:cs="Times New Roman"/>
            <w:sz w:val="24"/>
            <w:szCs w:val="24"/>
            <w:vertAlign w:val="superscript"/>
          </w:rPr>
          <w:delText>)</w:delText>
        </w:r>
        <w:r w:rsidRPr="00DA137A" w:rsidDel="00945FEF">
          <w:rPr>
            <w:rFonts w:ascii="Times New Roman" w:hAnsi="Times New Roman" w:cs="Times New Roman"/>
            <w:sz w:val="24"/>
            <w:szCs w:val="24"/>
          </w:rPr>
          <w:delText xml:space="preserve"> The questionnaire was tested for content validity. Ethical clear</w:delText>
        </w:r>
        <w:r w:rsidR="002F7C6F" w:rsidDel="00945FEF">
          <w:rPr>
            <w:rFonts w:ascii="Times New Roman" w:hAnsi="Times New Roman" w:cs="Times New Roman"/>
            <w:sz w:val="24"/>
            <w:szCs w:val="24"/>
          </w:rPr>
          <w:delText xml:space="preserve">ance was obtained from the IEC and informed consent was obtained from health professionals. </w:delText>
        </w:r>
        <w:r w:rsidRPr="00DA137A" w:rsidDel="00945FEF">
          <w:rPr>
            <w:rFonts w:ascii="Times New Roman" w:hAnsi="Times New Roman" w:cs="Times New Roman"/>
            <w:sz w:val="24"/>
            <w:szCs w:val="24"/>
          </w:rPr>
          <w:delText>The questionnaire was used to collect data on gender, age, area of their discipline and their attitudes on end of life decisions.</w:delText>
        </w:r>
      </w:del>
    </w:p>
    <w:p w14:paraId="67B7789B" w14:textId="77777777" w:rsidR="00E41DA1" w:rsidRPr="00DA137A" w:rsidRDefault="008C70A9" w:rsidP="00E41DA1">
      <w:pPr>
        <w:spacing w:line="480" w:lineRule="auto"/>
        <w:jc w:val="both"/>
        <w:rPr>
          <w:rFonts w:ascii="Times New Roman" w:hAnsi="Times New Roman" w:cs="Times New Roman"/>
          <w:b/>
          <w:sz w:val="24"/>
          <w:szCs w:val="24"/>
        </w:rPr>
      </w:pPr>
      <w:r w:rsidRPr="00DA137A">
        <w:rPr>
          <w:rFonts w:ascii="Times New Roman" w:hAnsi="Times New Roman" w:cs="Times New Roman"/>
          <w:b/>
          <w:sz w:val="24"/>
          <w:szCs w:val="24"/>
        </w:rPr>
        <w:t>Results:</w:t>
      </w:r>
    </w:p>
    <w:p w14:paraId="049AAF39" w14:textId="77777777" w:rsidR="00CC585D" w:rsidRPr="00DA137A" w:rsidRDefault="00CC585D" w:rsidP="00CC585D">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 xml:space="preserve">A total of 215 questionnaires were distributed to the health professionals. Among them 120 were from the discipline of Ayurveda and 95 were from the discipline of allopathy. </w:t>
      </w:r>
    </w:p>
    <w:p w14:paraId="3D40DA2D" w14:textId="77777777" w:rsidR="00CC585D" w:rsidRPr="00DA137A" w:rsidRDefault="00B95579" w:rsidP="00CC585D">
      <w:pPr>
        <w:spacing w:line="480" w:lineRule="auto"/>
        <w:jc w:val="both"/>
        <w:rPr>
          <w:rFonts w:ascii="Times New Roman" w:hAnsi="Times New Roman" w:cs="Times New Roman"/>
          <w:sz w:val="24"/>
          <w:szCs w:val="24"/>
        </w:rPr>
      </w:pPr>
      <w:r>
        <w:rPr>
          <w:rFonts w:ascii="Times New Roman" w:hAnsi="Times New Roman" w:cs="Times New Roman"/>
          <w:sz w:val="24"/>
          <w:szCs w:val="24"/>
        </w:rPr>
        <w:t>Table 1 shows that of</w:t>
      </w:r>
      <w:r w:rsidR="00CC585D" w:rsidRPr="00DA137A">
        <w:rPr>
          <w:rFonts w:ascii="Times New Roman" w:hAnsi="Times New Roman" w:cs="Times New Roman"/>
          <w:sz w:val="24"/>
          <w:szCs w:val="24"/>
        </w:rPr>
        <w:t xml:space="preserve"> the 215 health professionals 94.7% of the allopathic doctors felt that they should comply with the patient’s request to withhold or withdraw life sustaining treatment. In addition 85.3% of them felt that if the patient is not competent, relatives should decide regarding end of life care.</w:t>
      </w:r>
    </w:p>
    <w:p w14:paraId="7BFEBA39" w14:textId="77777777" w:rsidR="00CC585D" w:rsidRPr="00DA137A" w:rsidRDefault="00CC585D" w:rsidP="00CC585D">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 xml:space="preserve">As to the discussion with the patient regarding use of life shortening drugs to alleviate pain and suffering, 85.3% of allopathic doctors agreed to the concept. On the other hand, 70.8% of the ayurvedic doctors disagreed that a patient should have the right to decide whether or not to hasten the end of her life. </w:t>
      </w:r>
    </w:p>
    <w:p w14:paraId="763B20A7" w14:textId="77777777" w:rsidR="00CC585D" w:rsidRPr="00DA137A" w:rsidRDefault="00CC585D" w:rsidP="00CC585D">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It was interesting to note that 76.7% of the ayurvedic doctors aimed at preserving the life of the patients, even if patients requested to hasten the end of their lives. Surprisingly, 9.8% of the allopathic doctors and 33.3. % of the ayurvedic doctors disagreed that advanced directive should be respected even if it hasten the end of patient’s life. In the opposite, 68.4% of the allopathic doctors and 23.3% of the ayurvedic doctors agreed that euthanasia is more humane to end life than prolonging suffering.</w:t>
      </w:r>
    </w:p>
    <w:p w14:paraId="5560A1ED" w14:textId="77777777" w:rsidR="005728E8" w:rsidRPr="00DA137A" w:rsidRDefault="005728E8" w:rsidP="00CC585D">
      <w:pPr>
        <w:spacing w:line="480" w:lineRule="auto"/>
        <w:jc w:val="both"/>
        <w:rPr>
          <w:rFonts w:ascii="Times New Roman" w:hAnsi="Times New Roman" w:cs="Times New Roman"/>
          <w:b/>
          <w:sz w:val="24"/>
          <w:szCs w:val="24"/>
        </w:rPr>
      </w:pPr>
      <w:commentRangeStart w:id="6"/>
      <w:r w:rsidRPr="00DA137A">
        <w:rPr>
          <w:rFonts w:ascii="Times New Roman" w:hAnsi="Times New Roman" w:cs="Times New Roman"/>
          <w:b/>
          <w:sz w:val="24"/>
          <w:szCs w:val="24"/>
        </w:rPr>
        <w:t>Discussion</w:t>
      </w:r>
      <w:commentRangeEnd w:id="6"/>
      <w:r w:rsidR="00A96ED5">
        <w:rPr>
          <w:rStyle w:val="CommentReference"/>
        </w:rPr>
        <w:commentReference w:id="6"/>
      </w:r>
      <w:r w:rsidRPr="00DA137A">
        <w:rPr>
          <w:rFonts w:ascii="Times New Roman" w:hAnsi="Times New Roman" w:cs="Times New Roman"/>
          <w:b/>
          <w:sz w:val="24"/>
          <w:szCs w:val="24"/>
        </w:rPr>
        <w:t>:</w:t>
      </w:r>
    </w:p>
    <w:p w14:paraId="7730D34A" w14:textId="77777777" w:rsidR="00CC585D" w:rsidRPr="00DA137A" w:rsidRDefault="00945FEF" w:rsidP="00CC585D">
      <w:pPr>
        <w:spacing w:line="480" w:lineRule="auto"/>
        <w:jc w:val="both"/>
        <w:rPr>
          <w:rFonts w:ascii="Times New Roman" w:hAnsi="Times New Roman" w:cs="Times New Roman"/>
          <w:sz w:val="24"/>
          <w:szCs w:val="24"/>
        </w:rPr>
      </w:pPr>
      <w:ins w:id="7" w:author="Windows User" w:date="2018-05-02T14:41:00Z">
        <w:r>
          <w:rPr>
            <w:rFonts w:ascii="Times New Roman" w:hAnsi="Times New Roman" w:cs="Times New Roman"/>
            <w:sz w:val="24"/>
            <w:szCs w:val="24"/>
          </w:rPr>
          <w:t xml:space="preserve">In India, while taking decisions for End of life, four ethical principles must be followed: a) Autonomy - the patient has the right to choose the manner of his treatment, b) Beneficence – it is acting in the best interest of the patient, c) Non maleficence - it impose no unnecessary or unacceptable burden upon the patient, d) Distributive justice – doctors need to take a </w:t>
        </w:r>
        <w:r>
          <w:rPr>
            <w:rFonts w:ascii="Times New Roman" w:hAnsi="Times New Roman" w:cs="Times New Roman"/>
            <w:sz w:val="24"/>
            <w:szCs w:val="24"/>
          </w:rPr>
          <w:lastRenderedPageBreak/>
          <w:t>responsible decision and to make good use of the infrastructure, finance and human resources.</w:t>
        </w:r>
        <w:r>
          <w:rPr>
            <w:rFonts w:ascii="Times New Roman" w:hAnsi="Times New Roman" w:cs="Times New Roman"/>
            <w:sz w:val="24"/>
            <w:szCs w:val="24"/>
            <w:vertAlign w:val="superscript"/>
          </w:rPr>
          <w:t>(4)</w:t>
        </w:r>
      </w:ins>
      <w:del w:id="8" w:author="Windows User" w:date="2018-05-02T14:41:00Z">
        <w:r w:rsidR="00CC585D" w:rsidRPr="00DA137A" w:rsidDel="00945FEF">
          <w:rPr>
            <w:rFonts w:ascii="Times New Roman" w:hAnsi="Times New Roman" w:cs="Times New Roman"/>
            <w:sz w:val="24"/>
            <w:szCs w:val="24"/>
          </w:rPr>
          <w:delText xml:space="preserve">In India, the ethical dilemmas in end of life do not exist, as there is lot of debate with regard to issues on euthanasia, suicide and right to life. Issues related to advance directive, right to die when the patient is in vegetative stage is still not clarified.  </w:delText>
        </w:r>
      </w:del>
      <w:r w:rsidR="00CC585D" w:rsidRPr="00DA137A">
        <w:rPr>
          <w:rFonts w:ascii="Times New Roman" w:hAnsi="Times New Roman" w:cs="Times New Roman"/>
          <w:sz w:val="24"/>
          <w:szCs w:val="24"/>
        </w:rPr>
        <w:t>The other factors like socio cu</w:t>
      </w:r>
      <w:r w:rsidR="005728E8" w:rsidRPr="00DA137A">
        <w:rPr>
          <w:rFonts w:ascii="Times New Roman" w:hAnsi="Times New Roman" w:cs="Times New Roman"/>
          <w:sz w:val="24"/>
          <w:szCs w:val="24"/>
        </w:rPr>
        <w:t>ltural norms, spiritual aspects,</w:t>
      </w:r>
      <w:r w:rsidR="00CC585D" w:rsidRPr="00DA137A">
        <w:rPr>
          <w:rFonts w:ascii="Times New Roman" w:hAnsi="Times New Roman" w:cs="Times New Roman"/>
          <w:sz w:val="24"/>
          <w:szCs w:val="24"/>
        </w:rPr>
        <w:t xml:space="preserve"> Consumer Protection Act and limited knowledge on legal issues put the Indian professionals in an ambiguous position.  </w:t>
      </w:r>
    </w:p>
    <w:p w14:paraId="2726C80D" w14:textId="77777777" w:rsidR="00CC585D" w:rsidRPr="00DA137A" w:rsidRDefault="00CC585D" w:rsidP="00CC585D">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 xml:space="preserve">The present study shows that the attitude of the allopathic doctors was to comply with the patient’s request to withhold or withdraw life sustaining treatment. And majority of them felt that the care takers or relatives should decide the issues related to end of life care. </w:t>
      </w:r>
    </w:p>
    <w:p w14:paraId="15D57277" w14:textId="77777777" w:rsidR="00C42FF3" w:rsidRPr="00DA137A" w:rsidRDefault="00CC585D" w:rsidP="00CC585D">
      <w:pPr>
        <w:spacing w:line="480" w:lineRule="auto"/>
        <w:jc w:val="both"/>
        <w:rPr>
          <w:rFonts w:ascii="Times New Roman" w:hAnsi="Times New Roman" w:cs="Times New Roman"/>
          <w:sz w:val="24"/>
          <w:szCs w:val="24"/>
          <w:vertAlign w:val="superscript"/>
        </w:rPr>
      </w:pPr>
      <w:r w:rsidRPr="00DA137A">
        <w:rPr>
          <w:rFonts w:ascii="Times New Roman" w:hAnsi="Times New Roman" w:cs="Times New Roman"/>
          <w:sz w:val="24"/>
          <w:szCs w:val="24"/>
        </w:rPr>
        <w:t xml:space="preserve">The health professionals felt that palliative care during end of life averts request for euthanasia, however a study conducted by </w:t>
      </w:r>
      <w:proofErr w:type="spellStart"/>
      <w:r w:rsidRPr="00DA137A">
        <w:rPr>
          <w:rFonts w:ascii="Times New Roman" w:hAnsi="Times New Roman" w:cs="Times New Roman"/>
          <w:sz w:val="24"/>
          <w:szCs w:val="24"/>
        </w:rPr>
        <w:t>Cipla</w:t>
      </w:r>
      <w:proofErr w:type="spellEnd"/>
      <w:r w:rsidRPr="00DA137A">
        <w:rPr>
          <w:rFonts w:ascii="Times New Roman" w:hAnsi="Times New Roman" w:cs="Times New Roman"/>
          <w:sz w:val="24"/>
          <w:szCs w:val="24"/>
        </w:rPr>
        <w:t xml:space="preserve"> Palliative care institute Pune, showed that majority of the patients preferred to die at home as this is cost effective, relevant and practical. </w:t>
      </w:r>
      <w:r w:rsidR="00C42FF3" w:rsidRPr="00DA137A">
        <w:rPr>
          <w:rFonts w:ascii="Times New Roman" w:hAnsi="Times New Roman" w:cs="Times New Roman"/>
          <w:sz w:val="24"/>
          <w:szCs w:val="24"/>
          <w:vertAlign w:val="superscript"/>
        </w:rPr>
        <w:t>(</w:t>
      </w:r>
      <w:ins w:id="9" w:author="Windows User" w:date="2018-05-02T14:42:00Z">
        <w:r w:rsidR="00945FEF">
          <w:rPr>
            <w:rFonts w:ascii="Times New Roman" w:hAnsi="Times New Roman" w:cs="Times New Roman"/>
            <w:sz w:val="24"/>
            <w:szCs w:val="24"/>
            <w:vertAlign w:val="superscript"/>
          </w:rPr>
          <w:t>5</w:t>
        </w:r>
      </w:ins>
      <w:del w:id="10" w:author="Windows User" w:date="2018-05-02T14:42:00Z">
        <w:r w:rsidR="00C92ACF" w:rsidRPr="00DA137A" w:rsidDel="00945FEF">
          <w:rPr>
            <w:rFonts w:ascii="Times New Roman" w:hAnsi="Times New Roman" w:cs="Times New Roman"/>
            <w:sz w:val="24"/>
            <w:szCs w:val="24"/>
            <w:vertAlign w:val="superscript"/>
          </w:rPr>
          <w:delText>4</w:delText>
        </w:r>
      </w:del>
      <w:r w:rsidR="00C42FF3" w:rsidRPr="00DA137A">
        <w:rPr>
          <w:rFonts w:ascii="Times New Roman" w:hAnsi="Times New Roman" w:cs="Times New Roman"/>
          <w:sz w:val="24"/>
          <w:szCs w:val="24"/>
          <w:vertAlign w:val="superscript"/>
        </w:rPr>
        <w:t>)</w:t>
      </w:r>
    </w:p>
    <w:p w14:paraId="38950D9B" w14:textId="77777777" w:rsidR="00CC585D" w:rsidRPr="00DA137A" w:rsidRDefault="00CC585D" w:rsidP="00CC585D">
      <w:pPr>
        <w:spacing w:line="480" w:lineRule="auto"/>
        <w:jc w:val="both"/>
        <w:rPr>
          <w:rFonts w:ascii="Times New Roman" w:hAnsi="Times New Roman" w:cs="Times New Roman"/>
          <w:sz w:val="24"/>
          <w:szCs w:val="24"/>
          <w:vertAlign w:val="superscript"/>
        </w:rPr>
      </w:pPr>
      <w:r w:rsidRPr="00DA137A">
        <w:rPr>
          <w:rFonts w:ascii="Times New Roman" w:hAnsi="Times New Roman" w:cs="Times New Roman"/>
          <w:sz w:val="24"/>
          <w:szCs w:val="24"/>
        </w:rPr>
        <w:t xml:space="preserve">The Ministry of Health and Family welfare, along with </w:t>
      </w:r>
      <w:proofErr w:type="spellStart"/>
      <w:r w:rsidRPr="00DA137A">
        <w:rPr>
          <w:rFonts w:ascii="Times New Roman" w:hAnsi="Times New Roman" w:cs="Times New Roman"/>
          <w:sz w:val="24"/>
          <w:szCs w:val="24"/>
        </w:rPr>
        <w:t>Pallium</w:t>
      </w:r>
      <w:proofErr w:type="spellEnd"/>
      <w:r w:rsidRPr="00DA137A">
        <w:rPr>
          <w:rFonts w:ascii="Times New Roman" w:hAnsi="Times New Roman" w:cs="Times New Roman"/>
          <w:sz w:val="24"/>
          <w:szCs w:val="24"/>
        </w:rPr>
        <w:t xml:space="preserve"> (A palliative care centre in India) developed a national palliative care strategy which eventually formed the national program of palliative care for India. However this was implemented in only few states due to lack of budget allocation</w:t>
      </w:r>
      <w:proofErr w:type="gramStart"/>
      <w:r w:rsidRPr="00DA137A">
        <w:rPr>
          <w:rFonts w:ascii="Times New Roman" w:hAnsi="Times New Roman" w:cs="Times New Roman"/>
          <w:sz w:val="24"/>
          <w:szCs w:val="24"/>
        </w:rPr>
        <w:t>.</w:t>
      </w:r>
      <w:r w:rsidR="00C92ACF" w:rsidRPr="00DA137A">
        <w:rPr>
          <w:rFonts w:ascii="Times New Roman" w:hAnsi="Times New Roman" w:cs="Times New Roman"/>
          <w:sz w:val="24"/>
          <w:szCs w:val="24"/>
          <w:vertAlign w:val="superscript"/>
        </w:rPr>
        <w:t>(</w:t>
      </w:r>
      <w:proofErr w:type="gramEnd"/>
      <w:ins w:id="11" w:author="Windows User" w:date="2018-05-02T14:42:00Z">
        <w:r w:rsidR="00945FEF">
          <w:rPr>
            <w:rFonts w:ascii="Times New Roman" w:hAnsi="Times New Roman" w:cs="Times New Roman"/>
            <w:sz w:val="24"/>
            <w:szCs w:val="24"/>
            <w:vertAlign w:val="superscript"/>
          </w:rPr>
          <w:t>6</w:t>
        </w:r>
      </w:ins>
      <w:del w:id="12" w:author="Windows User" w:date="2018-05-02T14:42:00Z">
        <w:r w:rsidR="00C92ACF" w:rsidRPr="00DA137A" w:rsidDel="00945FEF">
          <w:rPr>
            <w:rFonts w:ascii="Times New Roman" w:hAnsi="Times New Roman" w:cs="Times New Roman"/>
            <w:sz w:val="24"/>
            <w:szCs w:val="24"/>
            <w:vertAlign w:val="superscript"/>
          </w:rPr>
          <w:delText>5</w:delText>
        </w:r>
      </w:del>
      <w:r w:rsidR="00E91C93" w:rsidRPr="00DA137A">
        <w:rPr>
          <w:rFonts w:ascii="Times New Roman" w:hAnsi="Times New Roman" w:cs="Times New Roman"/>
          <w:sz w:val="24"/>
          <w:szCs w:val="24"/>
          <w:vertAlign w:val="superscript"/>
        </w:rPr>
        <w:t>)</w:t>
      </w:r>
    </w:p>
    <w:p w14:paraId="4937CCFF" w14:textId="77777777" w:rsidR="00E91C93" w:rsidRPr="00DA137A" w:rsidRDefault="00CC585D" w:rsidP="00CC585D">
      <w:pPr>
        <w:spacing w:line="480" w:lineRule="auto"/>
        <w:jc w:val="both"/>
        <w:rPr>
          <w:rFonts w:ascii="Times New Roman" w:hAnsi="Times New Roman" w:cs="Times New Roman"/>
          <w:sz w:val="24"/>
          <w:szCs w:val="24"/>
          <w:vertAlign w:val="superscript"/>
        </w:rPr>
      </w:pPr>
      <w:r w:rsidRPr="00DA137A">
        <w:rPr>
          <w:rFonts w:ascii="Times New Roman" w:hAnsi="Times New Roman" w:cs="Times New Roman"/>
          <w:sz w:val="24"/>
          <w:szCs w:val="24"/>
        </w:rPr>
        <w:t>A considerable number of ayurvedic and allopathic doctors agreed that advance directive should be respected, even if it hastens the end of patient’s life. Given in the Indian context the Supreme Court of India objected the idea of advance directive arguing that it may lead to abu</w:t>
      </w:r>
      <w:r w:rsidR="00C42FF3" w:rsidRPr="00DA137A">
        <w:rPr>
          <w:rFonts w:ascii="Times New Roman" w:hAnsi="Times New Roman" w:cs="Times New Roman"/>
          <w:sz w:val="24"/>
          <w:szCs w:val="24"/>
        </w:rPr>
        <w:t>se and neglect off the elderly.</w:t>
      </w:r>
      <w:r w:rsidR="00C42FF3" w:rsidRPr="00DA137A">
        <w:rPr>
          <w:rFonts w:ascii="Times New Roman" w:hAnsi="Times New Roman" w:cs="Times New Roman"/>
          <w:sz w:val="24"/>
          <w:szCs w:val="24"/>
          <w:vertAlign w:val="superscript"/>
        </w:rPr>
        <w:t>(</w:t>
      </w:r>
      <w:ins w:id="13" w:author="Windows User" w:date="2018-05-02T14:42:00Z">
        <w:r w:rsidR="00945FEF">
          <w:rPr>
            <w:rFonts w:ascii="Times New Roman" w:hAnsi="Times New Roman" w:cs="Times New Roman"/>
            <w:sz w:val="24"/>
            <w:szCs w:val="24"/>
            <w:vertAlign w:val="superscript"/>
          </w:rPr>
          <w:t>7</w:t>
        </w:r>
      </w:ins>
      <w:del w:id="14" w:author="Windows User" w:date="2018-05-02T14:42:00Z">
        <w:r w:rsidR="00C92ACF" w:rsidRPr="00DA137A" w:rsidDel="00945FEF">
          <w:rPr>
            <w:rFonts w:ascii="Times New Roman" w:hAnsi="Times New Roman" w:cs="Times New Roman"/>
            <w:sz w:val="24"/>
            <w:szCs w:val="24"/>
            <w:vertAlign w:val="superscript"/>
          </w:rPr>
          <w:delText>6</w:delText>
        </w:r>
      </w:del>
      <w:r w:rsidR="00C42FF3" w:rsidRPr="00DA137A">
        <w:rPr>
          <w:rFonts w:ascii="Times New Roman" w:hAnsi="Times New Roman" w:cs="Times New Roman"/>
          <w:sz w:val="24"/>
          <w:szCs w:val="24"/>
          <w:vertAlign w:val="superscript"/>
        </w:rPr>
        <w:t xml:space="preserve">) </w:t>
      </w:r>
    </w:p>
    <w:p w14:paraId="7CC03CBB" w14:textId="77777777" w:rsidR="00E91C93" w:rsidRPr="00DA137A" w:rsidRDefault="00CC585D" w:rsidP="00CC585D">
      <w:pPr>
        <w:spacing w:line="480" w:lineRule="auto"/>
        <w:jc w:val="both"/>
        <w:rPr>
          <w:rFonts w:ascii="Times New Roman" w:hAnsi="Times New Roman" w:cs="Times New Roman"/>
          <w:sz w:val="24"/>
          <w:szCs w:val="24"/>
          <w:vertAlign w:val="superscript"/>
        </w:rPr>
      </w:pPr>
      <w:r w:rsidRPr="00DA137A">
        <w:rPr>
          <w:rFonts w:ascii="Times New Roman" w:hAnsi="Times New Roman" w:cs="Times New Roman"/>
          <w:sz w:val="24"/>
          <w:szCs w:val="24"/>
        </w:rPr>
        <w:t xml:space="preserve">Studies have shown that advance directive reduces the burden of family members and medical personnel when crucial decisions need to be taken at the end of life. </w:t>
      </w:r>
      <w:r w:rsidR="00015CFC" w:rsidRPr="00DA137A">
        <w:rPr>
          <w:rFonts w:ascii="Times New Roman" w:hAnsi="Times New Roman" w:cs="Times New Roman"/>
          <w:sz w:val="24"/>
          <w:szCs w:val="24"/>
        </w:rPr>
        <w:t>In the absence of advanced directives, critically ill patients are given aggressive medical treatments, which may either boost their income or their perception that they have tried all means to save the patient</w:t>
      </w:r>
      <w:proofErr w:type="gramStart"/>
      <w:r w:rsidR="00015CFC" w:rsidRPr="00DA137A">
        <w:rPr>
          <w:rFonts w:ascii="Times New Roman" w:hAnsi="Times New Roman" w:cs="Times New Roman"/>
          <w:sz w:val="24"/>
          <w:szCs w:val="24"/>
        </w:rPr>
        <w:t>.</w:t>
      </w:r>
      <w:r w:rsidR="00E91C93" w:rsidRPr="00DA137A">
        <w:rPr>
          <w:rFonts w:ascii="Times New Roman" w:hAnsi="Times New Roman" w:cs="Times New Roman"/>
          <w:sz w:val="24"/>
          <w:szCs w:val="24"/>
          <w:vertAlign w:val="superscript"/>
        </w:rPr>
        <w:t>(</w:t>
      </w:r>
      <w:proofErr w:type="gramEnd"/>
      <w:ins w:id="15" w:author="Windows User" w:date="2018-05-02T14:42:00Z">
        <w:r w:rsidR="00945FEF">
          <w:rPr>
            <w:rFonts w:ascii="Times New Roman" w:hAnsi="Times New Roman" w:cs="Times New Roman"/>
            <w:sz w:val="24"/>
            <w:szCs w:val="24"/>
            <w:vertAlign w:val="superscript"/>
          </w:rPr>
          <w:t>8</w:t>
        </w:r>
      </w:ins>
      <w:del w:id="16" w:author="Windows User" w:date="2018-05-02T14:42:00Z">
        <w:r w:rsidR="00C92ACF" w:rsidRPr="00DA137A" w:rsidDel="00945FEF">
          <w:rPr>
            <w:rFonts w:ascii="Times New Roman" w:hAnsi="Times New Roman" w:cs="Times New Roman"/>
            <w:sz w:val="24"/>
            <w:szCs w:val="24"/>
            <w:vertAlign w:val="superscript"/>
          </w:rPr>
          <w:delText>7</w:delText>
        </w:r>
      </w:del>
      <w:r w:rsidR="00E91C93" w:rsidRPr="00DA137A">
        <w:rPr>
          <w:rFonts w:ascii="Times New Roman" w:hAnsi="Times New Roman" w:cs="Times New Roman"/>
          <w:sz w:val="24"/>
          <w:szCs w:val="24"/>
          <w:vertAlign w:val="superscript"/>
        </w:rPr>
        <w:t>)</w:t>
      </w:r>
    </w:p>
    <w:p w14:paraId="75E6D9ED" w14:textId="77777777" w:rsidR="00CC585D" w:rsidRPr="00DA137A" w:rsidRDefault="00015CFC" w:rsidP="00CC585D">
      <w:pPr>
        <w:spacing w:line="480" w:lineRule="auto"/>
        <w:jc w:val="both"/>
        <w:rPr>
          <w:rFonts w:ascii="Times New Roman" w:hAnsi="Times New Roman" w:cs="Times New Roman"/>
          <w:sz w:val="24"/>
          <w:szCs w:val="24"/>
          <w:vertAlign w:val="superscript"/>
        </w:rPr>
      </w:pPr>
      <w:r w:rsidRPr="00DA137A">
        <w:rPr>
          <w:rFonts w:ascii="Times New Roman" w:hAnsi="Times New Roman" w:cs="Times New Roman"/>
          <w:sz w:val="24"/>
          <w:szCs w:val="24"/>
        </w:rPr>
        <w:lastRenderedPageBreak/>
        <w:t xml:space="preserve"> </w:t>
      </w:r>
      <w:r w:rsidR="00CC585D" w:rsidRPr="00DA137A">
        <w:rPr>
          <w:rFonts w:ascii="Times New Roman" w:hAnsi="Times New Roman" w:cs="Times New Roman"/>
          <w:sz w:val="24"/>
          <w:szCs w:val="24"/>
        </w:rPr>
        <w:t>Majority of the ayurvedic doctors felt that the use of lethal drugs will harm the doctor patient relationship, however good communication can help to minimize pain and suffering and enable the patients and families to experience a peaceful death</w:t>
      </w:r>
      <w:r w:rsidR="00DA137A" w:rsidRPr="00DA137A">
        <w:rPr>
          <w:rFonts w:ascii="Times New Roman" w:hAnsi="Times New Roman" w:cs="Times New Roman"/>
          <w:sz w:val="24"/>
          <w:szCs w:val="24"/>
        </w:rPr>
        <w:t>.</w:t>
      </w:r>
      <w:r w:rsidR="00DA137A" w:rsidRPr="00DA137A">
        <w:rPr>
          <w:rFonts w:ascii="Times New Roman" w:hAnsi="Times New Roman" w:cs="Times New Roman"/>
          <w:sz w:val="24"/>
          <w:szCs w:val="24"/>
          <w:vertAlign w:val="superscript"/>
        </w:rPr>
        <w:t xml:space="preserve"> (</w:t>
      </w:r>
      <w:ins w:id="17" w:author="Windows User" w:date="2018-05-02T14:42:00Z">
        <w:r w:rsidR="00945FEF">
          <w:rPr>
            <w:rFonts w:ascii="Times New Roman" w:hAnsi="Times New Roman" w:cs="Times New Roman"/>
            <w:sz w:val="24"/>
            <w:szCs w:val="24"/>
            <w:vertAlign w:val="superscript"/>
          </w:rPr>
          <w:t>9</w:t>
        </w:r>
      </w:ins>
      <w:del w:id="18" w:author="Windows User" w:date="2018-05-02T14:42:00Z">
        <w:r w:rsidR="00C92ACF" w:rsidRPr="00DA137A" w:rsidDel="00945FEF">
          <w:rPr>
            <w:rFonts w:ascii="Times New Roman" w:hAnsi="Times New Roman" w:cs="Times New Roman"/>
            <w:sz w:val="24"/>
            <w:szCs w:val="24"/>
            <w:vertAlign w:val="superscript"/>
          </w:rPr>
          <w:delText>8</w:delText>
        </w:r>
      </w:del>
      <w:r w:rsidR="00E91C93" w:rsidRPr="00DA137A">
        <w:rPr>
          <w:rFonts w:ascii="Times New Roman" w:hAnsi="Times New Roman" w:cs="Times New Roman"/>
          <w:sz w:val="24"/>
          <w:szCs w:val="24"/>
          <w:vertAlign w:val="superscript"/>
        </w:rPr>
        <w:t>)</w:t>
      </w:r>
    </w:p>
    <w:p w14:paraId="34434D03" w14:textId="77777777" w:rsidR="00C92ACF" w:rsidRPr="00DA137A" w:rsidRDefault="00C92ACF" w:rsidP="00CC585D">
      <w:pPr>
        <w:spacing w:line="480" w:lineRule="auto"/>
        <w:jc w:val="both"/>
        <w:rPr>
          <w:rFonts w:ascii="Times New Roman" w:hAnsi="Times New Roman" w:cs="Times New Roman"/>
          <w:b/>
          <w:sz w:val="24"/>
          <w:szCs w:val="24"/>
        </w:rPr>
      </w:pPr>
      <w:r w:rsidRPr="00DA137A">
        <w:rPr>
          <w:rFonts w:ascii="Times New Roman" w:hAnsi="Times New Roman" w:cs="Times New Roman"/>
          <w:b/>
          <w:sz w:val="24"/>
          <w:szCs w:val="24"/>
        </w:rPr>
        <w:t xml:space="preserve">Conclusions and </w:t>
      </w:r>
      <w:commentRangeStart w:id="19"/>
      <w:r w:rsidRPr="00DA137A">
        <w:rPr>
          <w:rFonts w:ascii="Times New Roman" w:hAnsi="Times New Roman" w:cs="Times New Roman"/>
          <w:b/>
          <w:sz w:val="24"/>
          <w:szCs w:val="24"/>
        </w:rPr>
        <w:t>Recommendations</w:t>
      </w:r>
      <w:commentRangeEnd w:id="19"/>
      <w:r w:rsidR="00A96ED5">
        <w:rPr>
          <w:rStyle w:val="CommentReference"/>
        </w:rPr>
        <w:commentReference w:id="19"/>
      </w:r>
      <w:r w:rsidRPr="00DA137A">
        <w:rPr>
          <w:rFonts w:ascii="Times New Roman" w:hAnsi="Times New Roman" w:cs="Times New Roman"/>
          <w:b/>
          <w:sz w:val="24"/>
          <w:szCs w:val="24"/>
        </w:rPr>
        <w:t>:</w:t>
      </w:r>
    </w:p>
    <w:p w14:paraId="14EE45EF" w14:textId="77777777" w:rsidR="00CC585D" w:rsidRPr="00DA137A" w:rsidRDefault="00CC585D" w:rsidP="00CC585D">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In Indian philosophy the cultural customs and traditions are intricately woven where death is not considered as a final event, but more as a transition for the soul from one life to the next. However the study concludes that Ayurvedic Medicine is against euthanasia or administering lethal drugs and also f</w:t>
      </w:r>
      <w:r w:rsidR="00C92ACF" w:rsidRPr="00DA137A">
        <w:rPr>
          <w:rFonts w:ascii="Times New Roman" w:hAnsi="Times New Roman" w:cs="Times New Roman"/>
          <w:sz w:val="24"/>
          <w:szCs w:val="24"/>
        </w:rPr>
        <w:t>eels that it spoils the Doctor-</w:t>
      </w:r>
      <w:r w:rsidRPr="00DA137A">
        <w:rPr>
          <w:rFonts w:ascii="Times New Roman" w:hAnsi="Times New Roman" w:cs="Times New Roman"/>
          <w:sz w:val="24"/>
          <w:szCs w:val="24"/>
        </w:rPr>
        <w:t xml:space="preserve">Patient relationship as compared to Allopathic Medicine. </w:t>
      </w:r>
    </w:p>
    <w:p w14:paraId="13FD8D23" w14:textId="77777777" w:rsidR="00CC585D" w:rsidRDefault="00945FEF" w:rsidP="00CC585D">
      <w:pPr>
        <w:spacing w:line="480" w:lineRule="auto"/>
        <w:jc w:val="both"/>
        <w:rPr>
          <w:rFonts w:ascii="Times New Roman" w:hAnsi="Times New Roman" w:cs="Times New Roman"/>
          <w:sz w:val="24"/>
          <w:szCs w:val="24"/>
        </w:rPr>
      </w:pPr>
      <w:ins w:id="20" w:author="Windows User" w:date="2018-05-02T14:42:00Z">
        <w:r>
          <w:rPr>
            <w:rFonts w:ascii="Times New Roman" w:hAnsi="Times New Roman" w:cs="Times New Roman"/>
            <w:sz w:val="24"/>
            <w:szCs w:val="24"/>
          </w:rPr>
          <w:t>However, upholding the right to die with dignity the Supreme Court of India on 9</w:t>
        </w:r>
        <w:r w:rsidRPr="00FA7A9C">
          <w:rPr>
            <w:rFonts w:ascii="Times New Roman" w:hAnsi="Times New Roman" w:cs="Times New Roman"/>
            <w:sz w:val="24"/>
            <w:szCs w:val="24"/>
            <w:vertAlign w:val="superscript"/>
          </w:rPr>
          <w:t>th</w:t>
        </w:r>
        <w:r>
          <w:rPr>
            <w:rFonts w:ascii="Times New Roman" w:hAnsi="Times New Roman" w:cs="Times New Roman"/>
            <w:sz w:val="24"/>
            <w:szCs w:val="24"/>
          </w:rPr>
          <w:t xml:space="preserve"> March </w:t>
        </w:r>
        <w:bookmarkStart w:id="21" w:name="_GoBack"/>
        <w:bookmarkEnd w:id="21"/>
        <w:r>
          <w:rPr>
            <w:rFonts w:ascii="Times New Roman" w:hAnsi="Times New Roman" w:cs="Times New Roman"/>
            <w:sz w:val="24"/>
            <w:szCs w:val="24"/>
          </w:rPr>
          <w:t>2018, gave legal sanction to passive euthanasia and living will of persons suffering from chronic terminal disease and for individual who is reduced to a permanent vegetative state with no real chance of survival.</w:t>
        </w:r>
        <w:r>
          <w:rPr>
            <w:rFonts w:ascii="Times New Roman" w:hAnsi="Times New Roman" w:cs="Times New Roman"/>
            <w:sz w:val="24"/>
            <w:szCs w:val="24"/>
            <w:vertAlign w:val="superscript"/>
          </w:rPr>
          <w:t>(10)</w:t>
        </w:r>
        <w:r>
          <w:rPr>
            <w:rFonts w:ascii="Times New Roman" w:hAnsi="Times New Roman" w:cs="Times New Roman"/>
            <w:sz w:val="24"/>
            <w:szCs w:val="24"/>
          </w:rPr>
          <w:t xml:space="preserve"> </w:t>
        </w:r>
      </w:ins>
      <w:del w:id="22" w:author="Windows User" w:date="2018-05-02T14:41:00Z">
        <w:r w:rsidR="00CC585D" w:rsidRPr="00DA137A" w:rsidDel="00945FEF">
          <w:rPr>
            <w:rFonts w:ascii="Times New Roman" w:hAnsi="Times New Roman" w:cs="Times New Roman"/>
            <w:sz w:val="24"/>
            <w:szCs w:val="24"/>
          </w:rPr>
          <w:delText xml:space="preserve">The Indian association of palliative care recommends that the Government of India should take urgent steps towards a legislation supporting end of life care and all hospitals and medical institutions </w:delText>
        </w:r>
        <w:r w:rsidR="00015CFC" w:rsidRPr="00DA137A" w:rsidDel="00945FEF">
          <w:rPr>
            <w:rFonts w:ascii="Times New Roman" w:hAnsi="Times New Roman" w:cs="Times New Roman"/>
            <w:sz w:val="24"/>
            <w:szCs w:val="24"/>
          </w:rPr>
          <w:delText>should</w:delText>
        </w:r>
        <w:r w:rsidR="00CC585D" w:rsidRPr="00DA137A" w:rsidDel="00945FEF">
          <w:rPr>
            <w:rFonts w:ascii="Times New Roman" w:hAnsi="Times New Roman" w:cs="Times New Roman"/>
            <w:sz w:val="24"/>
            <w:szCs w:val="24"/>
          </w:rPr>
          <w:delText xml:space="preserve"> have a functional end of life care policy</w:delText>
        </w:r>
        <w:r w:rsidR="00C92ACF" w:rsidRPr="00DA137A" w:rsidDel="00945FEF">
          <w:rPr>
            <w:rFonts w:ascii="Times New Roman" w:hAnsi="Times New Roman" w:cs="Times New Roman"/>
            <w:sz w:val="24"/>
            <w:szCs w:val="24"/>
          </w:rPr>
          <w:delText>.</w:delText>
        </w:r>
        <w:r w:rsidR="00C92ACF" w:rsidRPr="00DA137A" w:rsidDel="00945FEF">
          <w:rPr>
            <w:rFonts w:ascii="Times New Roman" w:hAnsi="Times New Roman" w:cs="Times New Roman"/>
            <w:sz w:val="24"/>
            <w:szCs w:val="24"/>
            <w:vertAlign w:val="superscript"/>
          </w:rPr>
          <w:delText xml:space="preserve"> (9</w:delText>
        </w:r>
        <w:r w:rsidR="00E91C93" w:rsidRPr="00DA137A" w:rsidDel="00945FEF">
          <w:rPr>
            <w:rFonts w:ascii="Times New Roman" w:hAnsi="Times New Roman" w:cs="Times New Roman"/>
            <w:sz w:val="24"/>
            <w:szCs w:val="24"/>
            <w:vertAlign w:val="superscript"/>
          </w:rPr>
          <w:delText>)</w:delText>
        </w:r>
        <w:r w:rsidR="00172410" w:rsidRPr="00DA137A" w:rsidDel="00945FEF">
          <w:rPr>
            <w:rFonts w:ascii="Times New Roman" w:hAnsi="Times New Roman" w:cs="Times New Roman"/>
            <w:sz w:val="24"/>
            <w:szCs w:val="24"/>
          </w:rPr>
          <w:delText xml:space="preserve"> </w:delText>
        </w:r>
      </w:del>
      <w:r w:rsidR="00172410" w:rsidRPr="00DA137A">
        <w:rPr>
          <w:rFonts w:ascii="Times New Roman" w:hAnsi="Times New Roman" w:cs="Times New Roman"/>
          <w:sz w:val="24"/>
          <w:szCs w:val="24"/>
        </w:rPr>
        <w:t>People should also be educated on advanced directives and directives like Do Not Resuscitate (DNR) so that it reduces the burden of the patient, family and the health professionals. At the end of one’s life quality matters more than the quantity of life.</w:t>
      </w:r>
    </w:p>
    <w:p w14:paraId="011C2ABF" w14:textId="77777777" w:rsidR="00A5579C" w:rsidRPr="00A5579C" w:rsidRDefault="00A5579C" w:rsidP="00A5579C">
      <w:pPr>
        <w:spacing w:line="480" w:lineRule="auto"/>
        <w:jc w:val="both"/>
        <w:rPr>
          <w:rFonts w:ascii="Times New Roman" w:hAnsi="Times New Roman" w:cs="Times New Roman"/>
          <w:b/>
          <w:sz w:val="24"/>
          <w:szCs w:val="24"/>
        </w:rPr>
      </w:pPr>
      <w:r w:rsidRPr="00A5579C">
        <w:rPr>
          <w:rFonts w:ascii="Times New Roman" w:hAnsi="Times New Roman" w:cs="Times New Roman"/>
          <w:b/>
          <w:sz w:val="24"/>
          <w:szCs w:val="24"/>
        </w:rPr>
        <w:t>Table 1:</w:t>
      </w:r>
    </w:p>
    <w:tbl>
      <w:tblPr>
        <w:tblStyle w:val="TableGrid"/>
        <w:tblW w:w="10536" w:type="dxa"/>
        <w:tblLayout w:type="fixed"/>
        <w:tblLook w:val="04A0" w:firstRow="1" w:lastRow="0" w:firstColumn="1" w:lastColumn="0" w:noHBand="0" w:noVBand="1"/>
        <w:tblPrChange w:id="23" w:author="Windows User" w:date="2018-05-02T14:47:00Z">
          <w:tblPr>
            <w:tblStyle w:val="TableGrid"/>
            <w:tblW w:w="10421" w:type="dxa"/>
            <w:tblLayout w:type="fixed"/>
            <w:tblLook w:val="04A0" w:firstRow="1" w:lastRow="0" w:firstColumn="1" w:lastColumn="0" w:noHBand="0" w:noVBand="1"/>
          </w:tblPr>
        </w:tblPrChange>
      </w:tblPr>
      <w:tblGrid>
        <w:gridCol w:w="5041"/>
        <w:gridCol w:w="1267"/>
        <w:gridCol w:w="1551"/>
        <w:gridCol w:w="1245"/>
        <w:gridCol w:w="1432"/>
        <w:tblGridChange w:id="24">
          <w:tblGrid>
            <w:gridCol w:w="5041"/>
            <w:gridCol w:w="617"/>
            <w:gridCol w:w="650"/>
            <w:gridCol w:w="523"/>
            <w:gridCol w:w="1028"/>
            <w:gridCol w:w="209"/>
            <w:gridCol w:w="1036"/>
            <w:gridCol w:w="54"/>
            <w:gridCol w:w="1263"/>
            <w:gridCol w:w="115"/>
          </w:tblGrid>
        </w:tblGridChange>
      </w:tblGrid>
      <w:tr w:rsidR="00A5579C" w:rsidRPr="00DA137A" w14:paraId="4E4878A3" w14:textId="77777777" w:rsidTr="00DE0E93">
        <w:trPr>
          <w:trHeight w:val="280"/>
          <w:trPrChange w:id="25" w:author="Windows User" w:date="2018-05-02T14:47:00Z">
            <w:trPr>
              <w:gridAfter w:val="0"/>
              <w:trHeight w:val="280"/>
            </w:trPr>
          </w:trPrChange>
        </w:trPr>
        <w:tc>
          <w:tcPr>
            <w:tcW w:w="5041" w:type="dxa"/>
            <w:vMerge w:val="restart"/>
            <w:tcPrChange w:id="26" w:author="Windows User" w:date="2018-05-02T14:47:00Z">
              <w:tcPr>
                <w:tcW w:w="5658" w:type="dxa"/>
                <w:gridSpan w:val="2"/>
                <w:vMerge w:val="restart"/>
              </w:tcPr>
            </w:tcPrChange>
          </w:tcPr>
          <w:p w14:paraId="30A08940" w14:textId="77777777" w:rsidR="00A5579C" w:rsidRPr="00DA137A" w:rsidRDefault="00A5579C" w:rsidP="003A5B23">
            <w:pPr>
              <w:jc w:val="center"/>
              <w:rPr>
                <w:rFonts w:ascii="Times New Roman" w:hAnsi="Times New Roman" w:cs="Times New Roman"/>
                <w:sz w:val="24"/>
                <w:szCs w:val="24"/>
              </w:rPr>
            </w:pPr>
            <w:r w:rsidRPr="00DA137A">
              <w:rPr>
                <w:rFonts w:ascii="Times New Roman" w:hAnsi="Times New Roman" w:cs="Times New Roman"/>
                <w:sz w:val="24"/>
                <w:szCs w:val="24"/>
              </w:rPr>
              <w:t>Questions:</w:t>
            </w:r>
          </w:p>
        </w:tc>
        <w:tc>
          <w:tcPr>
            <w:tcW w:w="2818" w:type="dxa"/>
            <w:gridSpan w:val="2"/>
            <w:tcBorders>
              <w:bottom w:val="single" w:sz="4" w:space="0" w:color="auto"/>
              <w:right w:val="single" w:sz="4" w:space="0" w:color="auto"/>
            </w:tcBorders>
            <w:tcPrChange w:id="27" w:author="Windows User" w:date="2018-05-02T14:47:00Z">
              <w:tcPr>
                <w:tcW w:w="2409" w:type="dxa"/>
                <w:gridSpan w:val="4"/>
                <w:tcBorders>
                  <w:bottom w:val="single" w:sz="4" w:space="0" w:color="auto"/>
                  <w:right w:val="single" w:sz="4" w:space="0" w:color="auto"/>
                </w:tcBorders>
              </w:tcPr>
            </w:tcPrChange>
          </w:tcPr>
          <w:p w14:paraId="19BE2802" w14:textId="77777777" w:rsidR="00A5579C" w:rsidRPr="00DA137A" w:rsidRDefault="00A5579C" w:rsidP="003A5B23">
            <w:pPr>
              <w:jc w:val="center"/>
              <w:rPr>
                <w:rFonts w:ascii="Times New Roman" w:hAnsi="Times New Roman" w:cs="Times New Roman"/>
                <w:sz w:val="24"/>
                <w:szCs w:val="24"/>
              </w:rPr>
            </w:pPr>
            <w:r w:rsidRPr="00DA137A">
              <w:rPr>
                <w:rFonts w:ascii="Times New Roman" w:hAnsi="Times New Roman" w:cs="Times New Roman"/>
                <w:sz w:val="24"/>
                <w:szCs w:val="24"/>
              </w:rPr>
              <w:t>Ayurvedic</w:t>
            </w:r>
          </w:p>
        </w:tc>
        <w:tc>
          <w:tcPr>
            <w:tcW w:w="2677" w:type="dxa"/>
            <w:gridSpan w:val="2"/>
            <w:tcBorders>
              <w:bottom w:val="single" w:sz="4" w:space="0" w:color="auto"/>
              <w:right w:val="single" w:sz="4" w:space="0" w:color="auto"/>
            </w:tcBorders>
            <w:tcPrChange w:id="28" w:author="Windows User" w:date="2018-05-02T14:47:00Z">
              <w:tcPr>
                <w:tcW w:w="2353" w:type="dxa"/>
                <w:gridSpan w:val="3"/>
                <w:tcBorders>
                  <w:bottom w:val="single" w:sz="4" w:space="0" w:color="auto"/>
                  <w:right w:val="single" w:sz="4" w:space="0" w:color="auto"/>
                </w:tcBorders>
              </w:tcPr>
            </w:tcPrChange>
          </w:tcPr>
          <w:p w14:paraId="2F1185D8" w14:textId="77777777" w:rsidR="00A5579C" w:rsidRPr="00DA137A" w:rsidRDefault="00A5579C" w:rsidP="003A5B23">
            <w:pPr>
              <w:jc w:val="center"/>
              <w:rPr>
                <w:rFonts w:ascii="Times New Roman" w:hAnsi="Times New Roman" w:cs="Times New Roman"/>
                <w:sz w:val="24"/>
                <w:szCs w:val="24"/>
              </w:rPr>
            </w:pPr>
            <w:r w:rsidRPr="00DA137A">
              <w:rPr>
                <w:rFonts w:ascii="Times New Roman" w:hAnsi="Times New Roman" w:cs="Times New Roman"/>
                <w:sz w:val="24"/>
                <w:szCs w:val="24"/>
              </w:rPr>
              <w:t>Allopathic</w:t>
            </w:r>
          </w:p>
        </w:tc>
      </w:tr>
      <w:tr w:rsidR="00DE0E93" w:rsidRPr="00DA137A" w14:paraId="7BF09CCC" w14:textId="77777777" w:rsidTr="00DE0E93">
        <w:trPr>
          <w:trHeight w:val="247"/>
        </w:trPr>
        <w:tc>
          <w:tcPr>
            <w:tcW w:w="5041" w:type="dxa"/>
            <w:vMerge/>
          </w:tcPr>
          <w:p w14:paraId="4D48DA25" w14:textId="77777777" w:rsidR="00A5579C" w:rsidRPr="00DA137A" w:rsidRDefault="00A5579C" w:rsidP="003A5B23">
            <w:pPr>
              <w:rPr>
                <w:rFonts w:ascii="Times New Roman" w:hAnsi="Times New Roman" w:cs="Times New Roman"/>
                <w:sz w:val="24"/>
                <w:szCs w:val="24"/>
              </w:rPr>
            </w:pPr>
          </w:p>
        </w:tc>
        <w:tc>
          <w:tcPr>
            <w:tcW w:w="1267" w:type="dxa"/>
            <w:tcBorders>
              <w:top w:val="single" w:sz="4" w:space="0" w:color="auto"/>
              <w:right w:val="single" w:sz="4" w:space="0" w:color="auto"/>
            </w:tcBorders>
          </w:tcPr>
          <w:p w14:paraId="7EE5A630" w14:textId="77777777" w:rsidR="00A5579C" w:rsidRPr="00DA137A" w:rsidRDefault="00A5579C">
            <w:pPr>
              <w:rPr>
                <w:rFonts w:ascii="Times New Roman" w:hAnsi="Times New Roman" w:cs="Times New Roman"/>
                <w:sz w:val="24"/>
                <w:szCs w:val="24"/>
              </w:rPr>
              <w:pPrChange w:id="29" w:author="Windows User" w:date="2018-05-02T14:47:00Z">
                <w:pPr>
                  <w:jc w:val="center"/>
                </w:pPr>
              </w:pPrChange>
            </w:pPr>
            <w:proofErr w:type="gramStart"/>
            <w:r w:rsidRPr="00DA137A">
              <w:rPr>
                <w:rFonts w:ascii="Times New Roman" w:hAnsi="Times New Roman" w:cs="Times New Roman"/>
                <w:sz w:val="24"/>
                <w:szCs w:val="24"/>
              </w:rPr>
              <w:t>Agree(</w:t>
            </w:r>
            <w:proofErr w:type="gramEnd"/>
            <w:r w:rsidRPr="00DA137A">
              <w:rPr>
                <w:rFonts w:ascii="Times New Roman" w:hAnsi="Times New Roman" w:cs="Times New Roman"/>
                <w:sz w:val="24"/>
                <w:szCs w:val="24"/>
              </w:rPr>
              <w:t>%)</w:t>
            </w:r>
          </w:p>
        </w:tc>
        <w:tc>
          <w:tcPr>
            <w:tcW w:w="1551" w:type="dxa"/>
            <w:tcBorders>
              <w:top w:val="single" w:sz="4" w:space="0" w:color="auto"/>
              <w:right w:val="single" w:sz="4" w:space="0" w:color="auto"/>
            </w:tcBorders>
          </w:tcPr>
          <w:p w14:paraId="4B257D18" w14:textId="77777777" w:rsidR="00A5579C" w:rsidRPr="00DA137A" w:rsidRDefault="00A5579C">
            <w:pPr>
              <w:rPr>
                <w:rFonts w:ascii="Times New Roman" w:hAnsi="Times New Roman" w:cs="Times New Roman"/>
                <w:sz w:val="24"/>
                <w:szCs w:val="24"/>
              </w:rPr>
              <w:pPrChange w:id="30" w:author="Windows User" w:date="2018-05-02T14:47:00Z">
                <w:pPr>
                  <w:jc w:val="center"/>
                </w:pPr>
              </w:pPrChange>
            </w:pPr>
            <w:proofErr w:type="gramStart"/>
            <w:r w:rsidRPr="00DA137A">
              <w:rPr>
                <w:rFonts w:ascii="Times New Roman" w:hAnsi="Times New Roman" w:cs="Times New Roman"/>
                <w:sz w:val="24"/>
                <w:szCs w:val="24"/>
              </w:rPr>
              <w:t>Disagree(</w:t>
            </w:r>
            <w:proofErr w:type="gramEnd"/>
            <w:r w:rsidRPr="00DA137A">
              <w:rPr>
                <w:rFonts w:ascii="Times New Roman" w:hAnsi="Times New Roman" w:cs="Times New Roman"/>
                <w:sz w:val="24"/>
                <w:szCs w:val="24"/>
              </w:rPr>
              <w:t>%)</w:t>
            </w:r>
          </w:p>
        </w:tc>
        <w:tc>
          <w:tcPr>
            <w:tcW w:w="1245" w:type="dxa"/>
            <w:tcBorders>
              <w:top w:val="single" w:sz="4" w:space="0" w:color="auto"/>
              <w:right w:val="single" w:sz="4" w:space="0" w:color="auto"/>
            </w:tcBorders>
          </w:tcPr>
          <w:p w14:paraId="783CCCB8" w14:textId="77777777" w:rsidR="00A5579C" w:rsidRPr="00DA137A" w:rsidRDefault="00A5579C">
            <w:pPr>
              <w:rPr>
                <w:rFonts w:ascii="Times New Roman" w:hAnsi="Times New Roman" w:cs="Times New Roman"/>
                <w:sz w:val="24"/>
                <w:szCs w:val="24"/>
              </w:rPr>
              <w:pPrChange w:id="31" w:author="Windows User" w:date="2018-05-02T14:47:00Z">
                <w:pPr>
                  <w:jc w:val="center"/>
                </w:pPr>
              </w:pPrChange>
            </w:pPr>
            <w:proofErr w:type="gramStart"/>
            <w:r w:rsidRPr="00DA137A">
              <w:rPr>
                <w:rFonts w:ascii="Times New Roman" w:hAnsi="Times New Roman" w:cs="Times New Roman"/>
                <w:sz w:val="24"/>
                <w:szCs w:val="24"/>
              </w:rPr>
              <w:t>Agree(</w:t>
            </w:r>
            <w:proofErr w:type="gramEnd"/>
            <w:r w:rsidRPr="00DA137A">
              <w:rPr>
                <w:rFonts w:ascii="Times New Roman" w:hAnsi="Times New Roman" w:cs="Times New Roman"/>
                <w:sz w:val="24"/>
                <w:szCs w:val="24"/>
              </w:rPr>
              <w:t>%)</w:t>
            </w:r>
          </w:p>
        </w:tc>
        <w:tc>
          <w:tcPr>
            <w:tcW w:w="1431" w:type="dxa"/>
            <w:tcBorders>
              <w:top w:val="single" w:sz="4" w:space="0" w:color="auto"/>
              <w:right w:val="single" w:sz="4" w:space="0" w:color="auto"/>
            </w:tcBorders>
          </w:tcPr>
          <w:p w14:paraId="4F86A83A" w14:textId="77777777" w:rsidR="00A5579C" w:rsidRPr="00DA137A" w:rsidRDefault="00A5579C">
            <w:pPr>
              <w:rPr>
                <w:rFonts w:ascii="Times New Roman" w:hAnsi="Times New Roman" w:cs="Times New Roman"/>
                <w:sz w:val="24"/>
                <w:szCs w:val="24"/>
              </w:rPr>
              <w:pPrChange w:id="32" w:author="Windows User" w:date="2018-05-02T14:47:00Z">
                <w:pPr>
                  <w:jc w:val="center"/>
                </w:pPr>
              </w:pPrChange>
            </w:pPr>
            <w:proofErr w:type="gramStart"/>
            <w:r w:rsidRPr="00DA137A">
              <w:rPr>
                <w:rFonts w:ascii="Times New Roman" w:hAnsi="Times New Roman" w:cs="Times New Roman"/>
                <w:sz w:val="24"/>
                <w:szCs w:val="24"/>
              </w:rPr>
              <w:t>Disagree(</w:t>
            </w:r>
            <w:proofErr w:type="gramEnd"/>
            <w:r w:rsidRPr="00DA137A">
              <w:rPr>
                <w:rFonts w:ascii="Times New Roman" w:hAnsi="Times New Roman" w:cs="Times New Roman"/>
                <w:sz w:val="24"/>
                <w:szCs w:val="24"/>
              </w:rPr>
              <w:t>%)</w:t>
            </w:r>
          </w:p>
        </w:tc>
      </w:tr>
      <w:tr w:rsidR="00DE0E93" w:rsidRPr="00DA137A" w14:paraId="40B07420" w14:textId="77777777" w:rsidTr="00DE0E93">
        <w:trPr>
          <w:trHeight w:val="594"/>
        </w:trPr>
        <w:tc>
          <w:tcPr>
            <w:tcW w:w="5041" w:type="dxa"/>
          </w:tcPr>
          <w:p w14:paraId="58BC353F"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Doctors should comply with the patients request to withhold/withdraw life sustaining treatment</w:t>
            </w:r>
          </w:p>
        </w:tc>
        <w:tc>
          <w:tcPr>
            <w:tcW w:w="1267" w:type="dxa"/>
            <w:tcBorders>
              <w:right w:val="single" w:sz="4" w:space="0" w:color="auto"/>
            </w:tcBorders>
          </w:tcPr>
          <w:p w14:paraId="47538488"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34.2</w:t>
            </w:r>
          </w:p>
        </w:tc>
        <w:tc>
          <w:tcPr>
            <w:tcW w:w="1551" w:type="dxa"/>
            <w:tcBorders>
              <w:left w:val="single" w:sz="4" w:space="0" w:color="auto"/>
              <w:right w:val="single" w:sz="4" w:space="0" w:color="auto"/>
            </w:tcBorders>
          </w:tcPr>
          <w:p w14:paraId="6A103CA8"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65.8</w:t>
            </w:r>
          </w:p>
        </w:tc>
        <w:tc>
          <w:tcPr>
            <w:tcW w:w="1245" w:type="dxa"/>
            <w:tcBorders>
              <w:left w:val="single" w:sz="4" w:space="0" w:color="auto"/>
              <w:right w:val="single" w:sz="4" w:space="0" w:color="auto"/>
            </w:tcBorders>
          </w:tcPr>
          <w:p w14:paraId="0BF3DE6A"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94.7</w:t>
            </w:r>
          </w:p>
        </w:tc>
        <w:tc>
          <w:tcPr>
            <w:tcW w:w="1431" w:type="dxa"/>
            <w:tcBorders>
              <w:left w:val="single" w:sz="4" w:space="0" w:color="auto"/>
            </w:tcBorders>
          </w:tcPr>
          <w:p w14:paraId="25A832C5"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5.3</w:t>
            </w:r>
          </w:p>
        </w:tc>
      </w:tr>
      <w:tr w:rsidR="00DE0E93" w:rsidRPr="00DA137A" w14:paraId="24BAA769" w14:textId="77777777" w:rsidTr="00DE0E93">
        <w:trPr>
          <w:trHeight w:val="247"/>
        </w:trPr>
        <w:tc>
          <w:tcPr>
            <w:tcW w:w="5041" w:type="dxa"/>
          </w:tcPr>
          <w:p w14:paraId="4C63D12E"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If a patient is not competent, relatives should decide regarding end of life care.</w:t>
            </w:r>
          </w:p>
        </w:tc>
        <w:tc>
          <w:tcPr>
            <w:tcW w:w="1267" w:type="dxa"/>
          </w:tcPr>
          <w:p w14:paraId="2C5CBE95"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48.3</w:t>
            </w:r>
          </w:p>
        </w:tc>
        <w:tc>
          <w:tcPr>
            <w:tcW w:w="1551" w:type="dxa"/>
          </w:tcPr>
          <w:p w14:paraId="7D08310B"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51.7</w:t>
            </w:r>
          </w:p>
        </w:tc>
        <w:tc>
          <w:tcPr>
            <w:tcW w:w="1245" w:type="dxa"/>
          </w:tcPr>
          <w:p w14:paraId="3E4E67CF"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85.3</w:t>
            </w:r>
          </w:p>
        </w:tc>
        <w:tc>
          <w:tcPr>
            <w:tcW w:w="1431" w:type="dxa"/>
          </w:tcPr>
          <w:p w14:paraId="60F150EE"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14.7</w:t>
            </w:r>
          </w:p>
        </w:tc>
      </w:tr>
      <w:tr w:rsidR="00DE0E93" w:rsidRPr="00DA137A" w14:paraId="5C3C3AE4" w14:textId="77777777" w:rsidTr="00DE0E93">
        <w:trPr>
          <w:trHeight w:val="264"/>
        </w:trPr>
        <w:tc>
          <w:tcPr>
            <w:tcW w:w="5041" w:type="dxa"/>
          </w:tcPr>
          <w:p w14:paraId="27B51EAB"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Decision to intensify the alleviation of pain or symptoms by using life shortening drugs should be discussed with the patients.</w:t>
            </w:r>
          </w:p>
        </w:tc>
        <w:tc>
          <w:tcPr>
            <w:tcW w:w="1267" w:type="dxa"/>
          </w:tcPr>
          <w:p w14:paraId="6A665073"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87.5</w:t>
            </w:r>
          </w:p>
        </w:tc>
        <w:tc>
          <w:tcPr>
            <w:tcW w:w="1551" w:type="dxa"/>
          </w:tcPr>
          <w:p w14:paraId="72292CCF"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12.5</w:t>
            </w:r>
          </w:p>
        </w:tc>
        <w:tc>
          <w:tcPr>
            <w:tcW w:w="1245" w:type="dxa"/>
          </w:tcPr>
          <w:p w14:paraId="30A8E3A8"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85.3</w:t>
            </w:r>
          </w:p>
        </w:tc>
        <w:tc>
          <w:tcPr>
            <w:tcW w:w="1431" w:type="dxa"/>
          </w:tcPr>
          <w:p w14:paraId="5A327195"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14.7</w:t>
            </w:r>
          </w:p>
        </w:tc>
      </w:tr>
      <w:tr w:rsidR="00DE0E93" w:rsidRPr="00DA137A" w14:paraId="65618A4F" w14:textId="77777777" w:rsidTr="00DE0E93">
        <w:trPr>
          <w:trHeight w:val="264"/>
        </w:trPr>
        <w:tc>
          <w:tcPr>
            <w:tcW w:w="5041" w:type="dxa"/>
          </w:tcPr>
          <w:p w14:paraId="0DAC2DE6"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 xml:space="preserve">If necessary, a terminally ill patient should receive drugs to relieve pain, even if these </w:t>
            </w:r>
            <w:r w:rsidRPr="00DA137A">
              <w:rPr>
                <w:rFonts w:ascii="Times New Roman" w:hAnsi="Times New Roman" w:cs="Times New Roman"/>
                <w:sz w:val="24"/>
                <w:szCs w:val="24"/>
              </w:rPr>
              <w:lastRenderedPageBreak/>
              <w:t>drugs may hasten the end of patient’s life.</w:t>
            </w:r>
          </w:p>
        </w:tc>
        <w:tc>
          <w:tcPr>
            <w:tcW w:w="1267" w:type="dxa"/>
          </w:tcPr>
          <w:p w14:paraId="216987B4"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lastRenderedPageBreak/>
              <w:t>33.3</w:t>
            </w:r>
          </w:p>
        </w:tc>
        <w:tc>
          <w:tcPr>
            <w:tcW w:w="1551" w:type="dxa"/>
          </w:tcPr>
          <w:p w14:paraId="6887D23D"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66.7</w:t>
            </w:r>
          </w:p>
        </w:tc>
        <w:tc>
          <w:tcPr>
            <w:tcW w:w="1245" w:type="dxa"/>
          </w:tcPr>
          <w:p w14:paraId="3D9963CC"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76.8</w:t>
            </w:r>
          </w:p>
        </w:tc>
        <w:tc>
          <w:tcPr>
            <w:tcW w:w="1431" w:type="dxa"/>
          </w:tcPr>
          <w:p w14:paraId="409669B1"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23.2</w:t>
            </w:r>
          </w:p>
        </w:tc>
      </w:tr>
      <w:tr w:rsidR="00DE0E93" w:rsidRPr="00DA137A" w14:paraId="56D2136B" w14:textId="77777777" w:rsidTr="00DE0E93">
        <w:trPr>
          <w:trHeight w:val="264"/>
        </w:trPr>
        <w:tc>
          <w:tcPr>
            <w:tcW w:w="5041" w:type="dxa"/>
          </w:tcPr>
          <w:p w14:paraId="6A03DED3"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lastRenderedPageBreak/>
              <w:t>A person should have the right to decide whether or not to hasten the end of her life.</w:t>
            </w:r>
          </w:p>
        </w:tc>
        <w:tc>
          <w:tcPr>
            <w:tcW w:w="1267" w:type="dxa"/>
            <w:tcBorders>
              <w:right w:val="single" w:sz="4" w:space="0" w:color="auto"/>
            </w:tcBorders>
          </w:tcPr>
          <w:p w14:paraId="31883499"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29.2</w:t>
            </w:r>
          </w:p>
        </w:tc>
        <w:tc>
          <w:tcPr>
            <w:tcW w:w="1551" w:type="dxa"/>
            <w:tcBorders>
              <w:left w:val="single" w:sz="4" w:space="0" w:color="auto"/>
              <w:right w:val="single" w:sz="4" w:space="0" w:color="auto"/>
            </w:tcBorders>
          </w:tcPr>
          <w:p w14:paraId="5156934B"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70.8</w:t>
            </w:r>
          </w:p>
        </w:tc>
        <w:tc>
          <w:tcPr>
            <w:tcW w:w="1245" w:type="dxa"/>
            <w:tcBorders>
              <w:left w:val="single" w:sz="4" w:space="0" w:color="auto"/>
            </w:tcBorders>
          </w:tcPr>
          <w:p w14:paraId="015D898E"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66.3</w:t>
            </w:r>
          </w:p>
        </w:tc>
        <w:tc>
          <w:tcPr>
            <w:tcW w:w="1431" w:type="dxa"/>
          </w:tcPr>
          <w:p w14:paraId="7C72AFE0"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32.7</w:t>
            </w:r>
          </w:p>
        </w:tc>
      </w:tr>
      <w:tr w:rsidR="00A5579C" w:rsidRPr="00DA137A" w14:paraId="48E936EB" w14:textId="77777777" w:rsidTr="00DE0E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3" w:author="Windows User" w:date="2018-05-02T14:47: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430"/>
          <w:trPrChange w:id="34" w:author="Windows User" w:date="2018-05-02T14:47:00Z">
            <w:trPr>
              <w:gridAfter w:val="0"/>
              <w:trHeight w:val="430"/>
            </w:trPr>
          </w:trPrChange>
        </w:trPr>
        <w:tc>
          <w:tcPr>
            <w:tcW w:w="5041" w:type="dxa"/>
            <w:tcPrChange w:id="35" w:author="Windows User" w:date="2018-05-02T14:47:00Z">
              <w:tcPr>
                <w:tcW w:w="5658" w:type="dxa"/>
                <w:gridSpan w:val="2"/>
              </w:tcPr>
            </w:tcPrChange>
          </w:tcPr>
          <w:p w14:paraId="543FDC97"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Adequate availability of high level palliative care averts almost all requests for euthanasia or assisted suicide.</w:t>
            </w:r>
          </w:p>
        </w:tc>
        <w:tc>
          <w:tcPr>
            <w:tcW w:w="1267" w:type="dxa"/>
            <w:tcPrChange w:id="36" w:author="Windows User" w:date="2018-05-02T14:47:00Z">
              <w:tcPr>
                <w:tcW w:w="1173" w:type="dxa"/>
                <w:gridSpan w:val="2"/>
              </w:tcPr>
            </w:tcPrChange>
          </w:tcPr>
          <w:p w14:paraId="30FE7C33"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68.3</w:t>
            </w:r>
          </w:p>
        </w:tc>
        <w:tc>
          <w:tcPr>
            <w:tcW w:w="1551" w:type="dxa"/>
            <w:tcPrChange w:id="37" w:author="Windows User" w:date="2018-05-02T14:47:00Z">
              <w:tcPr>
                <w:tcW w:w="1237" w:type="dxa"/>
                <w:gridSpan w:val="2"/>
              </w:tcPr>
            </w:tcPrChange>
          </w:tcPr>
          <w:p w14:paraId="2DEF8739"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31.7</w:t>
            </w:r>
          </w:p>
        </w:tc>
        <w:tc>
          <w:tcPr>
            <w:tcW w:w="1245" w:type="dxa"/>
            <w:tcPrChange w:id="38" w:author="Windows User" w:date="2018-05-02T14:47:00Z">
              <w:tcPr>
                <w:tcW w:w="1090" w:type="dxa"/>
                <w:gridSpan w:val="2"/>
              </w:tcPr>
            </w:tcPrChange>
          </w:tcPr>
          <w:p w14:paraId="59234F40"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75.8</w:t>
            </w:r>
          </w:p>
        </w:tc>
        <w:tc>
          <w:tcPr>
            <w:tcW w:w="1431" w:type="dxa"/>
            <w:tcPrChange w:id="39" w:author="Windows User" w:date="2018-05-02T14:47:00Z">
              <w:tcPr>
                <w:tcW w:w="1263" w:type="dxa"/>
              </w:tcPr>
            </w:tcPrChange>
          </w:tcPr>
          <w:p w14:paraId="3AA43745"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24.2</w:t>
            </w:r>
          </w:p>
        </w:tc>
      </w:tr>
      <w:tr w:rsidR="00A5579C" w:rsidRPr="00DA137A" w14:paraId="1AB728AF" w14:textId="77777777" w:rsidTr="00DE0E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0" w:author="Windows User" w:date="2018-05-02T14:47: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679"/>
          <w:trPrChange w:id="41" w:author="Windows User" w:date="2018-05-02T14:47:00Z">
            <w:trPr>
              <w:gridAfter w:val="0"/>
              <w:trHeight w:val="678"/>
            </w:trPr>
          </w:trPrChange>
        </w:trPr>
        <w:tc>
          <w:tcPr>
            <w:tcW w:w="5041" w:type="dxa"/>
            <w:tcPrChange w:id="42" w:author="Windows User" w:date="2018-05-02T14:47:00Z">
              <w:tcPr>
                <w:tcW w:w="5658" w:type="dxa"/>
                <w:gridSpan w:val="2"/>
              </w:tcPr>
            </w:tcPrChange>
          </w:tcPr>
          <w:p w14:paraId="35ECC1F1"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Every person should be allowed to empower another person legally to make end of life decisions on his or her behalf in the event of incompetence.</w:t>
            </w:r>
          </w:p>
        </w:tc>
        <w:tc>
          <w:tcPr>
            <w:tcW w:w="1267" w:type="dxa"/>
            <w:tcPrChange w:id="43" w:author="Windows User" w:date="2018-05-02T14:47:00Z">
              <w:tcPr>
                <w:tcW w:w="1173" w:type="dxa"/>
                <w:gridSpan w:val="2"/>
              </w:tcPr>
            </w:tcPrChange>
          </w:tcPr>
          <w:p w14:paraId="56D91BF5"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44.2</w:t>
            </w:r>
          </w:p>
        </w:tc>
        <w:tc>
          <w:tcPr>
            <w:tcW w:w="1551" w:type="dxa"/>
            <w:tcPrChange w:id="44" w:author="Windows User" w:date="2018-05-02T14:47:00Z">
              <w:tcPr>
                <w:tcW w:w="1237" w:type="dxa"/>
                <w:gridSpan w:val="2"/>
              </w:tcPr>
            </w:tcPrChange>
          </w:tcPr>
          <w:p w14:paraId="621264F0"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55.8</w:t>
            </w:r>
          </w:p>
        </w:tc>
        <w:tc>
          <w:tcPr>
            <w:tcW w:w="1245" w:type="dxa"/>
            <w:tcPrChange w:id="45" w:author="Windows User" w:date="2018-05-02T14:47:00Z">
              <w:tcPr>
                <w:tcW w:w="1090" w:type="dxa"/>
                <w:gridSpan w:val="2"/>
              </w:tcPr>
            </w:tcPrChange>
          </w:tcPr>
          <w:p w14:paraId="76B72A58"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77.9</w:t>
            </w:r>
          </w:p>
        </w:tc>
        <w:tc>
          <w:tcPr>
            <w:tcW w:w="1431" w:type="dxa"/>
            <w:tcPrChange w:id="46" w:author="Windows User" w:date="2018-05-02T14:47:00Z">
              <w:tcPr>
                <w:tcW w:w="1263" w:type="dxa"/>
              </w:tcPr>
            </w:tcPrChange>
          </w:tcPr>
          <w:p w14:paraId="6BE06608"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22.1</w:t>
            </w:r>
          </w:p>
        </w:tc>
      </w:tr>
      <w:tr w:rsidR="00A5579C" w:rsidRPr="00DA137A" w14:paraId="5C24B488" w14:textId="77777777" w:rsidTr="00DE0E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7" w:author="Windows User" w:date="2018-05-02T14:47: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497"/>
          <w:trPrChange w:id="48" w:author="Windows User" w:date="2018-05-02T14:47:00Z">
            <w:trPr>
              <w:gridAfter w:val="0"/>
              <w:trHeight w:val="496"/>
            </w:trPr>
          </w:trPrChange>
        </w:trPr>
        <w:tc>
          <w:tcPr>
            <w:tcW w:w="5041" w:type="dxa"/>
            <w:tcPrChange w:id="49" w:author="Windows User" w:date="2018-05-02T14:47:00Z">
              <w:tcPr>
                <w:tcW w:w="5658" w:type="dxa"/>
                <w:gridSpan w:val="2"/>
              </w:tcPr>
            </w:tcPrChange>
          </w:tcPr>
          <w:p w14:paraId="7FA08B13"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In all circumstances, doctors should aim at preserving the life of patients, even if patients request hastening the end of their lives.</w:t>
            </w:r>
          </w:p>
        </w:tc>
        <w:tc>
          <w:tcPr>
            <w:tcW w:w="1267" w:type="dxa"/>
            <w:tcPrChange w:id="50" w:author="Windows User" w:date="2018-05-02T14:47:00Z">
              <w:tcPr>
                <w:tcW w:w="1173" w:type="dxa"/>
                <w:gridSpan w:val="2"/>
              </w:tcPr>
            </w:tcPrChange>
          </w:tcPr>
          <w:p w14:paraId="4D045F5F"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76.7</w:t>
            </w:r>
          </w:p>
        </w:tc>
        <w:tc>
          <w:tcPr>
            <w:tcW w:w="1551" w:type="dxa"/>
            <w:tcPrChange w:id="51" w:author="Windows User" w:date="2018-05-02T14:47:00Z">
              <w:tcPr>
                <w:tcW w:w="1237" w:type="dxa"/>
                <w:gridSpan w:val="2"/>
              </w:tcPr>
            </w:tcPrChange>
          </w:tcPr>
          <w:p w14:paraId="3BCBA8F0"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23.3</w:t>
            </w:r>
          </w:p>
        </w:tc>
        <w:tc>
          <w:tcPr>
            <w:tcW w:w="1245" w:type="dxa"/>
            <w:tcPrChange w:id="52" w:author="Windows User" w:date="2018-05-02T14:47:00Z">
              <w:tcPr>
                <w:tcW w:w="1090" w:type="dxa"/>
                <w:gridSpan w:val="2"/>
              </w:tcPr>
            </w:tcPrChange>
          </w:tcPr>
          <w:p w14:paraId="0F1CC878"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80</w:t>
            </w:r>
          </w:p>
        </w:tc>
        <w:tc>
          <w:tcPr>
            <w:tcW w:w="1431" w:type="dxa"/>
            <w:tcPrChange w:id="53" w:author="Windows User" w:date="2018-05-02T14:47:00Z">
              <w:tcPr>
                <w:tcW w:w="1263" w:type="dxa"/>
              </w:tcPr>
            </w:tcPrChange>
          </w:tcPr>
          <w:p w14:paraId="5E436FCB"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20</w:t>
            </w:r>
          </w:p>
        </w:tc>
      </w:tr>
      <w:tr w:rsidR="00A5579C" w:rsidRPr="00DA137A" w14:paraId="0A89C883" w14:textId="77777777" w:rsidTr="00DE0E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4" w:author="Windows User" w:date="2018-05-02T14:47: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14"/>
          <w:trPrChange w:id="55" w:author="Windows User" w:date="2018-05-02T14:47:00Z">
            <w:trPr>
              <w:gridAfter w:val="0"/>
              <w:trHeight w:val="513"/>
            </w:trPr>
          </w:trPrChange>
        </w:trPr>
        <w:tc>
          <w:tcPr>
            <w:tcW w:w="5041" w:type="dxa"/>
            <w:tcPrChange w:id="56" w:author="Windows User" w:date="2018-05-02T14:47:00Z">
              <w:tcPr>
                <w:tcW w:w="5658" w:type="dxa"/>
                <w:gridSpan w:val="2"/>
              </w:tcPr>
            </w:tcPrChange>
          </w:tcPr>
          <w:p w14:paraId="072EB3EE"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If a terminally ill patient is not capable of making decisions, the doctors should administer lethal drugs.</w:t>
            </w:r>
          </w:p>
        </w:tc>
        <w:tc>
          <w:tcPr>
            <w:tcW w:w="1267" w:type="dxa"/>
            <w:tcPrChange w:id="57" w:author="Windows User" w:date="2018-05-02T14:47:00Z">
              <w:tcPr>
                <w:tcW w:w="1173" w:type="dxa"/>
                <w:gridSpan w:val="2"/>
              </w:tcPr>
            </w:tcPrChange>
          </w:tcPr>
          <w:p w14:paraId="25B961DE"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18.3</w:t>
            </w:r>
          </w:p>
        </w:tc>
        <w:tc>
          <w:tcPr>
            <w:tcW w:w="1551" w:type="dxa"/>
            <w:tcPrChange w:id="58" w:author="Windows User" w:date="2018-05-02T14:47:00Z">
              <w:tcPr>
                <w:tcW w:w="1237" w:type="dxa"/>
                <w:gridSpan w:val="2"/>
              </w:tcPr>
            </w:tcPrChange>
          </w:tcPr>
          <w:p w14:paraId="53EC4229"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81.7</w:t>
            </w:r>
          </w:p>
        </w:tc>
        <w:tc>
          <w:tcPr>
            <w:tcW w:w="1245" w:type="dxa"/>
            <w:tcPrChange w:id="59" w:author="Windows User" w:date="2018-05-02T14:47:00Z">
              <w:tcPr>
                <w:tcW w:w="1090" w:type="dxa"/>
                <w:gridSpan w:val="2"/>
              </w:tcPr>
            </w:tcPrChange>
          </w:tcPr>
          <w:p w14:paraId="29B307CC"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52.6</w:t>
            </w:r>
          </w:p>
        </w:tc>
        <w:tc>
          <w:tcPr>
            <w:tcW w:w="1431" w:type="dxa"/>
            <w:tcPrChange w:id="60" w:author="Windows User" w:date="2018-05-02T14:47:00Z">
              <w:tcPr>
                <w:tcW w:w="1263" w:type="dxa"/>
              </w:tcPr>
            </w:tcPrChange>
          </w:tcPr>
          <w:p w14:paraId="543EDBF9"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47.4</w:t>
            </w:r>
          </w:p>
        </w:tc>
      </w:tr>
      <w:tr w:rsidR="00A5579C" w:rsidRPr="00DA137A" w14:paraId="760AA9E9" w14:textId="77777777" w:rsidTr="00DE0E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1" w:author="Windows User" w:date="2018-05-02T14:47: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47"/>
          <w:trPrChange w:id="62" w:author="Windows User" w:date="2018-05-02T14:47:00Z">
            <w:trPr>
              <w:gridAfter w:val="0"/>
              <w:trHeight w:val="546"/>
            </w:trPr>
          </w:trPrChange>
        </w:trPr>
        <w:tc>
          <w:tcPr>
            <w:tcW w:w="5041" w:type="dxa"/>
            <w:tcPrChange w:id="63" w:author="Windows User" w:date="2018-05-02T14:47:00Z">
              <w:tcPr>
                <w:tcW w:w="5658" w:type="dxa"/>
                <w:gridSpan w:val="2"/>
              </w:tcPr>
            </w:tcPrChange>
          </w:tcPr>
          <w:p w14:paraId="62DDF007"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 xml:space="preserve">Use of lethal drugs under patients request will harm the doctor patient relationship. </w:t>
            </w:r>
          </w:p>
        </w:tc>
        <w:tc>
          <w:tcPr>
            <w:tcW w:w="1267" w:type="dxa"/>
            <w:tcPrChange w:id="64" w:author="Windows User" w:date="2018-05-02T14:47:00Z">
              <w:tcPr>
                <w:tcW w:w="1173" w:type="dxa"/>
                <w:gridSpan w:val="2"/>
              </w:tcPr>
            </w:tcPrChange>
          </w:tcPr>
          <w:p w14:paraId="774E1D59"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69.2</w:t>
            </w:r>
          </w:p>
        </w:tc>
        <w:tc>
          <w:tcPr>
            <w:tcW w:w="1551" w:type="dxa"/>
            <w:tcPrChange w:id="65" w:author="Windows User" w:date="2018-05-02T14:47:00Z">
              <w:tcPr>
                <w:tcW w:w="1237" w:type="dxa"/>
                <w:gridSpan w:val="2"/>
              </w:tcPr>
            </w:tcPrChange>
          </w:tcPr>
          <w:p w14:paraId="0AC8D340"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30.8</w:t>
            </w:r>
          </w:p>
        </w:tc>
        <w:tc>
          <w:tcPr>
            <w:tcW w:w="1245" w:type="dxa"/>
            <w:tcPrChange w:id="66" w:author="Windows User" w:date="2018-05-02T14:47:00Z">
              <w:tcPr>
                <w:tcW w:w="1090" w:type="dxa"/>
                <w:gridSpan w:val="2"/>
              </w:tcPr>
            </w:tcPrChange>
          </w:tcPr>
          <w:p w14:paraId="555CF1BA"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46.3</w:t>
            </w:r>
          </w:p>
        </w:tc>
        <w:tc>
          <w:tcPr>
            <w:tcW w:w="1431" w:type="dxa"/>
            <w:tcPrChange w:id="67" w:author="Windows User" w:date="2018-05-02T14:47:00Z">
              <w:tcPr>
                <w:tcW w:w="1263" w:type="dxa"/>
              </w:tcPr>
            </w:tcPrChange>
          </w:tcPr>
          <w:p w14:paraId="69B23E3D"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53.7</w:t>
            </w:r>
          </w:p>
        </w:tc>
      </w:tr>
      <w:tr w:rsidR="00A5579C" w:rsidRPr="00DA137A" w14:paraId="191DBA67" w14:textId="77777777" w:rsidTr="00DE0E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8" w:author="Windows User" w:date="2018-05-02T14:47: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613"/>
          <w:trPrChange w:id="69" w:author="Windows User" w:date="2018-05-02T14:47:00Z">
            <w:trPr>
              <w:gridAfter w:val="0"/>
              <w:trHeight w:val="612"/>
            </w:trPr>
          </w:trPrChange>
        </w:trPr>
        <w:tc>
          <w:tcPr>
            <w:tcW w:w="5041" w:type="dxa"/>
            <w:tcPrChange w:id="70" w:author="Windows User" w:date="2018-05-02T14:47:00Z">
              <w:tcPr>
                <w:tcW w:w="5658" w:type="dxa"/>
                <w:gridSpan w:val="2"/>
              </w:tcPr>
            </w:tcPrChange>
          </w:tcPr>
          <w:p w14:paraId="1225443C"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 xml:space="preserve">Advance directive should be respected, even if this could hasten the end of </w:t>
            </w:r>
            <w:proofErr w:type="gramStart"/>
            <w:r w:rsidRPr="00DA137A">
              <w:rPr>
                <w:rFonts w:ascii="Times New Roman" w:hAnsi="Times New Roman" w:cs="Times New Roman"/>
                <w:sz w:val="24"/>
                <w:szCs w:val="24"/>
              </w:rPr>
              <w:t>patients</w:t>
            </w:r>
            <w:proofErr w:type="gramEnd"/>
            <w:r w:rsidRPr="00DA137A">
              <w:rPr>
                <w:rFonts w:ascii="Times New Roman" w:hAnsi="Times New Roman" w:cs="Times New Roman"/>
                <w:sz w:val="24"/>
                <w:szCs w:val="24"/>
              </w:rPr>
              <w:t xml:space="preserve"> life.</w:t>
            </w:r>
          </w:p>
        </w:tc>
        <w:tc>
          <w:tcPr>
            <w:tcW w:w="1267" w:type="dxa"/>
            <w:tcPrChange w:id="71" w:author="Windows User" w:date="2018-05-02T14:47:00Z">
              <w:tcPr>
                <w:tcW w:w="1173" w:type="dxa"/>
                <w:gridSpan w:val="2"/>
              </w:tcPr>
            </w:tcPrChange>
          </w:tcPr>
          <w:p w14:paraId="3AB77D8D"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66.7</w:t>
            </w:r>
          </w:p>
        </w:tc>
        <w:tc>
          <w:tcPr>
            <w:tcW w:w="1551" w:type="dxa"/>
            <w:tcPrChange w:id="72" w:author="Windows User" w:date="2018-05-02T14:47:00Z">
              <w:tcPr>
                <w:tcW w:w="1237" w:type="dxa"/>
                <w:gridSpan w:val="2"/>
              </w:tcPr>
            </w:tcPrChange>
          </w:tcPr>
          <w:p w14:paraId="2C585634"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33.3</w:t>
            </w:r>
          </w:p>
        </w:tc>
        <w:tc>
          <w:tcPr>
            <w:tcW w:w="1245" w:type="dxa"/>
            <w:tcPrChange w:id="73" w:author="Windows User" w:date="2018-05-02T14:47:00Z">
              <w:tcPr>
                <w:tcW w:w="1090" w:type="dxa"/>
                <w:gridSpan w:val="2"/>
              </w:tcPr>
            </w:tcPrChange>
          </w:tcPr>
          <w:p w14:paraId="53EFC369"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90.2</w:t>
            </w:r>
          </w:p>
        </w:tc>
        <w:tc>
          <w:tcPr>
            <w:tcW w:w="1431" w:type="dxa"/>
            <w:tcPrChange w:id="74" w:author="Windows User" w:date="2018-05-02T14:47:00Z">
              <w:tcPr>
                <w:tcW w:w="1263" w:type="dxa"/>
              </w:tcPr>
            </w:tcPrChange>
          </w:tcPr>
          <w:p w14:paraId="302867AA"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9.8</w:t>
            </w:r>
          </w:p>
        </w:tc>
      </w:tr>
      <w:tr w:rsidR="00A5579C" w:rsidRPr="00DA137A" w14:paraId="4F89EC89" w14:textId="77777777" w:rsidTr="00DE0E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75" w:author="Windows User" w:date="2018-05-02T14:47: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80"/>
          <w:trPrChange w:id="76" w:author="Windows User" w:date="2018-05-02T14:47:00Z">
            <w:trPr>
              <w:gridAfter w:val="0"/>
              <w:trHeight w:val="579"/>
            </w:trPr>
          </w:trPrChange>
        </w:trPr>
        <w:tc>
          <w:tcPr>
            <w:tcW w:w="5041" w:type="dxa"/>
            <w:tcPrChange w:id="77" w:author="Windows User" w:date="2018-05-02T14:47:00Z">
              <w:tcPr>
                <w:tcW w:w="5658" w:type="dxa"/>
                <w:gridSpan w:val="2"/>
              </w:tcPr>
            </w:tcPrChange>
          </w:tcPr>
          <w:p w14:paraId="2484CC80"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Do you think euthanasia is more humane to end life than prolonging suffering?</w:t>
            </w:r>
          </w:p>
        </w:tc>
        <w:tc>
          <w:tcPr>
            <w:tcW w:w="1267" w:type="dxa"/>
            <w:tcPrChange w:id="78" w:author="Windows User" w:date="2018-05-02T14:47:00Z">
              <w:tcPr>
                <w:tcW w:w="1173" w:type="dxa"/>
                <w:gridSpan w:val="2"/>
              </w:tcPr>
            </w:tcPrChange>
          </w:tcPr>
          <w:p w14:paraId="15A5FE21"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23.3</w:t>
            </w:r>
          </w:p>
        </w:tc>
        <w:tc>
          <w:tcPr>
            <w:tcW w:w="1551" w:type="dxa"/>
            <w:tcPrChange w:id="79" w:author="Windows User" w:date="2018-05-02T14:47:00Z">
              <w:tcPr>
                <w:tcW w:w="1237" w:type="dxa"/>
                <w:gridSpan w:val="2"/>
              </w:tcPr>
            </w:tcPrChange>
          </w:tcPr>
          <w:p w14:paraId="1C12F13C"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76.7</w:t>
            </w:r>
          </w:p>
        </w:tc>
        <w:tc>
          <w:tcPr>
            <w:tcW w:w="1245" w:type="dxa"/>
            <w:tcPrChange w:id="80" w:author="Windows User" w:date="2018-05-02T14:47:00Z">
              <w:tcPr>
                <w:tcW w:w="1090" w:type="dxa"/>
                <w:gridSpan w:val="2"/>
              </w:tcPr>
            </w:tcPrChange>
          </w:tcPr>
          <w:p w14:paraId="1DBD5BF2"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68.4</w:t>
            </w:r>
          </w:p>
        </w:tc>
        <w:tc>
          <w:tcPr>
            <w:tcW w:w="1431" w:type="dxa"/>
            <w:tcPrChange w:id="81" w:author="Windows User" w:date="2018-05-02T14:47:00Z">
              <w:tcPr>
                <w:tcW w:w="1263" w:type="dxa"/>
              </w:tcPr>
            </w:tcPrChange>
          </w:tcPr>
          <w:p w14:paraId="047D21E4"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31.6</w:t>
            </w:r>
          </w:p>
        </w:tc>
      </w:tr>
    </w:tbl>
    <w:p w14:paraId="79443342" w14:textId="77777777" w:rsidR="00DE0E93" w:rsidRDefault="00DE0E93" w:rsidP="00C92ACF">
      <w:pPr>
        <w:spacing w:line="480" w:lineRule="auto"/>
        <w:jc w:val="both"/>
        <w:rPr>
          <w:ins w:id="82" w:author="Windows User" w:date="2018-05-02T14:47:00Z"/>
          <w:rFonts w:ascii="Times New Roman" w:hAnsi="Times New Roman" w:cs="Times New Roman"/>
          <w:b/>
          <w:sz w:val="24"/>
          <w:szCs w:val="24"/>
        </w:rPr>
      </w:pPr>
    </w:p>
    <w:p w14:paraId="486F75F8" w14:textId="77777777" w:rsidR="00C92ACF" w:rsidRPr="00DA137A" w:rsidRDefault="00C92ACF" w:rsidP="00C92ACF">
      <w:pPr>
        <w:spacing w:line="480" w:lineRule="auto"/>
        <w:jc w:val="both"/>
        <w:rPr>
          <w:rFonts w:ascii="Times New Roman" w:hAnsi="Times New Roman" w:cs="Times New Roman"/>
          <w:b/>
          <w:sz w:val="24"/>
          <w:szCs w:val="24"/>
        </w:rPr>
      </w:pPr>
      <w:r w:rsidRPr="00DA137A">
        <w:rPr>
          <w:rFonts w:ascii="Times New Roman" w:hAnsi="Times New Roman" w:cs="Times New Roman"/>
          <w:b/>
          <w:sz w:val="24"/>
          <w:szCs w:val="24"/>
        </w:rPr>
        <w:t>References:</w:t>
      </w:r>
    </w:p>
    <w:p w14:paraId="770D82D5" w14:textId="77777777" w:rsidR="00A22992" w:rsidRPr="009E2AC8" w:rsidRDefault="00A22992" w:rsidP="009E2AC8">
      <w:pPr>
        <w:pStyle w:val="ListParagraph"/>
        <w:numPr>
          <w:ilvl w:val="0"/>
          <w:numId w:val="3"/>
        </w:numPr>
        <w:spacing w:line="480" w:lineRule="auto"/>
        <w:rPr>
          <w:rFonts w:ascii="Times New Roman" w:hAnsi="Times New Roman" w:cs="Times New Roman"/>
          <w:sz w:val="24"/>
        </w:rPr>
      </w:pPr>
      <w:r w:rsidRPr="009E2AC8">
        <w:t xml:space="preserve"> </w:t>
      </w:r>
      <w:r w:rsidRPr="009E2AC8">
        <w:rPr>
          <w:rFonts w:ascii="Times New Roman" w:hAnsi="Times New Roman" w:cs="Times New Roman"/>
          <w:sz w:val="24"/>
        </w:rPr>
        <w:t xml:space="preserve">Sharma H, </w:t>
      </w:r>
      <w:proofErr w:type="spellStart"/>
      <w:r w:rsidRPr="009E2AC8">
        <w:rPr>
          <w:rFonts w:ascii="Times New Roman" w:hAnsi="Times New Roman" w:cs="Times New Roman"/>
          <w:sz w:val="24"/>
        </w:rPr>
        <w:t>Jagdish</w:t>
      </w:r>
      <w:proofErr w:type="spellEnd"/>
      <w:r w:rsidRPr="009E2AC8">
        <w:rPr>
          <w:rFonts w:ascii="Times New Roman" w:hAnsi="Times New Roman" w:cs="Times New Roman"/>
          <w:sz w:val="24"/>
        </w:rPr>
        <w:t xml:space="preserve"> V, </w:t>
      </w:r>
      <w:proofErr w:type="spellStart"/>
      <w:r w:rsidRPr="009E2AC8">
        <w:rPr>
          <w:rFonts w:ascii="Times New Roman" w:hAnsi="Times New Roman" w:cs="Times New Roman"/>
          <w:sz w:val="24"/>
        </w:rPr>
        <w:t>Anusha</w:t>
      </w:r>
      <w:proofErr w:type="spellEnd"/>
      <w:r w:rsidRPr="009E2AC8">
        <w:rPr>
          <w:rFonts w:ascii="Times New Roman" w:hAnsi="Times New Roman" w:cs="Times New Roman"/>
          <w:sz w:val="24"/>
        </w:rPr>
        <w:t xml:space="preserve"> P, Bharti S. End-of-life care: Indian perspective. Indian Journal of Psychiatry. 2013</w:t>
      </w:r>
      <w:r w:rsidR="009E2AC8" w:rsidRPr="009E2AC8">
        <w:rPr>
          <w:rFonts w:ascii="Times New Roman" w:hAnsi="Times New Roman" w:cs="Times New Roman"/>
          <w:sz w:val="24"/>
        </w:rPr>
        <w:t>; 55</w:t>
      </w:r>
      <w:r w:rsidRPr="009E2AC8">
        <w:rPr>
          <w:rFonts w:ascii="Times New Roman" w:hAnsi="Times New Roman" w:cs="Times New Roman"/>
          <w:sz w:val="24"/>
        </w:rPr>
        <w:t>(6):293.</w:t>
      </w:r>
    </w:p>
    <w:p w14:paraId="5C611A1E" w14:textId="77777777" w:rsidR="00A22992" w:rsidRPr="00A22992" w:rsidRDefault="00A22992" w:rsidP="00A22992">
      <w:pPr>
        <w:pStyle w:val="ListParagraph"/>
        <w:numPr>
          <w:ilvl w:val="0"/>
          <w:numId w:val="3"/>
        </w:numPr>
        <w:spacing w:line="480" w:lineRule="auto"/>
        <w:rPr>
          <w:rFonts w:ascii="Times New Roman" w:hAnsi="Times New Roman" w:cs="Times New Roman"/>
          <w:sz w:val="24"/>
        </w:rPr>
      </w:pPr>
      <w:r w:rsidRPr="00A22992">
        <w:rPr>
          <w:rFonts w:ascii="Times New Roman" w:hAnsi="Times New Roman" w:cs="Times New Roman"/>
          <w:sz w:val="24"/>
        </w:rPr>
        <w:t xml:space="preserve">Mani R, Amin P, Chawla R, </w:t>
      </w:r>
      <w:proofErr w:type="spellStart"/>
      <w:r w:rsidRPr="00A22992">
        <w:rPr>
          <w:rFonts w:ascii="Times New Roman" w:hAnsi="Times New Roman" w:cs="Times New Roman"/>
          <w:sz w:val="24"/>
        </w:rPr>
        <w:t>Divatia</w:t>
      </w:r>
      <w:proofErr w:type="spellEnd"/>
      <w:r w:rsidRPr="00A22992">
        <w:rPr>
          <w:rFonts w:ascii="Times New Roman" w:hAnsi="Times New Roman" w:cs="Times New Roman"/>
          <w:sz w:val="24"/>
        </w:rPr>
        <w:t xml:space="preserve"> J, Kapadia F, </w:t>
      </w:r>
      <w:proofErr w:type="spellStart"/>
      <w:r w:rsidRPr="00A22992">
        <w:rPr>
          <w:rFonts w:ascii="Times New Roman" w:hAnsi="Times New Roman" w:cs="Times New Roman"/>
          <w:sz w:val="24"/>
        </w:rPr>
        <w:t>Khilnani</w:t>
      </w:r>
      <w:proofErr w:type="spellEnd"/>
      <w:r w:rsidRPr="00A22992">
        <w:rPr>
          <w:rFonts w:ascii="Times New Roman" w:hAnsi="Times New Roman" w:cs="Times New Roman"/>
          <w:sz w:val="24"/>
        </w:rPr>
        <w:t xml:space="preserve"> P et al. Guidelines for end-of-life and palliative care in Indian intensive care units′ ISCCM consensus Ethical Position Statement. Indian Journal of Critical Care Medicine. 2012</w:t>
      </w:r>
      <w:proofErr w:type="gramStart"/>
      <w:r w:rsidRPr="00A22992">
        <w:rPr>
          <w:rFonts w:ascii="Times New Roman" w:hAnsi="Times New Roman" w:cs="Times New Roman"/>
          <w:sz w:val="24"/>
        </w:rPr>
        <w:t>;16</w:t>
      </w:r>
      <w:proofErr w:type="gramEnd"/>
      <w:r w:rsidRPr="00A22992">
        <w:rPr>
          <w:rFonts w:ascii="Times New Roman" w:hAnsi="Times New Roman" w:cs="Times New Roman"/>
          <w:sz w:val="24"/>
        </w:rPr>
        <w:t xml:space="preserve">(3):166. </w:t>
      </w:r>
    </w:p>
    <w:p w14:paraId="1433CABE" w14:textId="77777777" w:rsidR="00657B15" w:rsidRPr="00DA137A" w:rsidRDefault="00657B15" w:rsidP="00C92ACF">
      <w:pPr>
        <w:pStyle w:val="ListParagraph"/>
        <w:numPr>
          <w:ilvl w:val="0"/>
          <w:numId w:val="3"/>
        </w:numPr>
        <w:spacing w:line="480" w:lineRule="auto"/>
        <w:jc w:val="both"/>
        <w:rPr>
          <w:rFonts w:ascii="Times New Roman" w:hAnsi="Times New Roman" w:cs="Times New Roman"/>
          <w:sz w:val="24"/>
          <w:szCs w:val="24"/>
        </w:rPr>
      </w:pPr>
      <w:r w:rsidRPr="00DA137A">
        <w:rPr>
          <w:rFonts w:ascii="Times New Roman" w:hAnsi="Times New Roman" w:cs="Times New Roman"/>
          <w:color w:val="222222"/>
          <w:sz w:val="24"/>
          <w:szCs w:val="24"/>
          <w:shd w:val="clear" w:color="auto" w:fill="FFFFFF"/>
        </w:rPr>
        <w:t xml:space="preserve">Fischer S, </w:t>
      </w:r>
      <w:proofErr w:type="spellStart"/>
      <w:r w:rsidRPr="00DA137A">
        <w:rPr>
          <w:rFonts w:ascii="Times New Roman" w:hAnsi="Times New Roman" w:cs="Times New Roman"/>
          <w:color w:val="222222"/>
          <w:sz w:val="24"/>
          <w:szCs w:val="24"/>
          <w:shd w:val="clear" w:color="auto" w:fill="FFFFFF"/>
        </w:rPr>
        <w:t>Bosshard</w:t>
      </w:r>
      <w:proofErr w:type="spellEnd"/>
      <w:r w:rsidRPr="00DA137A">
        <w:rPr>
          <w:rFonts w:ascii="Times New Roman" w:hAnsi="Times New Roman" w:cs="Times New Roman"/>
          <w:color w:val="222222"/>
          <w:sz w:val="24"/>
          <w:szCs w:val="24"/>
          <w:shd w:val="clear" w:color="auto" w:fill="FFFFFF"/>
        </w:rPr>
        <w:t xml:space="preserve"> G, </w:t>
      </w:r>
      <w:proofErr w:type="spellStart"/>
      <w:r w:rsidRPr="00DA137A">
        <w:rPr>
          <w:rFonts w:ascii="Times New Roman" w:hAnsi="Times New Roman" w:cs="Times New Roman"/>
          <w:color w:val="222222"/>
          <w:sz w:val="24"/>
          <w:szCs w:val="24"/>
          <w:shd w:val="clear" w:color="auto" w:fill="FFFFFF"/>
        </w:rPr>
        <w:t>Faisst</w:t>
      </w:r>
      <w:proofErr w:type="spellEnd"/>
      <w:r w:rsidRPr="00DA137A">
        <w:rPr>
          <w:rFonts w:ascii="Times New Roman" w:hAnsi="Times New Roman" w:cs="Times New Roman"/>
          <w:color w:val="222222"/>
          <w:sz w:val="24"/>
          <w:szCs w:val="24"/>
          <w:shd w:val="clear" w:color="auto" w:fill="FFFFFF"/>
        </w:rPr>
        <w:t xml:space="preserve"> K, </w:t>
      </w:r>
      <w:proofErr w:type="spellStart"/>
      <w:r w:rsidRPr="00DA137A">
        <w:rPr>
          <w:rFonts w:ascii="Times New Roman" w:hAnsi="Times New Roman" w:cs="Times New Roman"/>
          <w:color w:val="222222"/>
          <w:sz w:val="24"/>
          <w:szCs w:val="24"/>
          <w:shd w:val="clear" w:color="auto" w:fill="FFFFFF"/>
        </w:rPr>
        <w:t>Tschopp</w:t>
      </w:r>
      <w:proofErr w:type="spellEnd"/>
      <w:r w:rsidRPr="00DA137A">
        <w:rPr>
          <w:rFonts w:ascii="Times New Roman" w:hAnsi="Times New Roman" w:cs="Times New Roman"/>
          <w:color w:val="222222"/>
          <w:sz w:val="24"/>
          <w:szCs w:val="24"/>
          <w:shd w:val="clear" w:color="auto" w:fill="FFFFFF"/>
        </w:rPr>
        <w:t xml:space="preserve"> A, Fischer J, </w:t>
      </w:r>
      <w:proofErr w:type="spellStart"/>
      <w:r w:rsidRPr="00DA137A">
        <w:rPr>
          <w:rFonts w:ascii="Times New Roman" w:hAnsi="Times New Roman" w:cs="Times New Roman"/>
          <w:color w:val="222222"/>
          <w:sz w:val="24"/>
          <w:szCs w:val="24"/>
          <w:shd w:val="clear" w:color="auto" w:fill="FFFFFF"/>
        </w:rPr>
        <w:t>Bär</w:t>
      </w:r>
      <w:proofErr w:type="spellEnd"/>
      <w:r w:rsidRPr="00DA137A">
        <w:rPr>
          <w:rFonts w:ascii="Times New Roman" w:hAnsi="Times New Roman" w:cs="Times New Roman"/>
          <w:color w:val="222222"/>
          <w:sz w:val="24"/>
          <w:szCs w:val="24"/>
          <w:shd w:val="clear" w:color="auto" w:fill="FFFFFF"/>
        </w:rPr>
        <w:t xml:space="preserve"> W, </w:t>
      </w:r>
      <w:proofErr w:type="spellStart"/>
      <w:r w:rsidRPr="00DA137A">
        <w:rPr>
          <w:rFonts w:ascii="Times New Roman" w:hAnsi="Times New Roman" w:cs="Times New Roman"/>
          <w:color w:val="222222"/>
          <w:sz w:val="24"/>
          <w:szCs w:val="24"/>
          <w:shd w:val="clear" w:color="auto" w:fill="FFFFFF"/>
        </w:rPr>
        <w:t>Gutzwiller</w:t>
      </w:r>
      <w:proofErr w:type="spellEnd"/>
      <w:r w:rsidRPr="00DA137A">
        <w:rPr>
          <w:rFonts w:ascii="Times New Roman" w:hAnsi="Times New Roman" w:cs="Times New Roman"/>
          <w:color w:val="222222"/>
          <w:sz w:val="24"/>
          <w:szCs w:val="24"/>
          <w:shd w:val="clear" w:color="auto" w:fill="FFFFFF"/>
        </w:rPr>
        <w:t xml:space="preserve"> F. Swiss doctors’ attitudes towards end-of-life decisions and their determinants: a comparison of three language re</w:t>
      </w:r>
      <w:r w:rsidR="00A22992">
        <w:rPr>
          <w:rFonts w:ascii="Times New Roman" w:hAnsi="Times New Roman" w:cs="Times New Roman"/>
          <w:color w:val="222222"/>
          <w:sz w:val="24"/>
          <w:szCs w:val="24"/>
          <w:shd w:val="clear" w:color="auto" w:fill="FFFFFF"/>
        </w:rPr>
        <w:t>gions. Swiss Med Wkly. 2006:</w:t>
      </w:r>
      <w:r w:rsidRPr="00DA137A">
        <w:rPr>
          <w:rFonts w:ascii="Times New Roman" w:hAnsi="Times New Roman" w:cs="Times New Roman"/>
          <w:color w:val="222222"/>
          <w:sz w:val="24"/>
          <w:szCs w:val="24"/>
          <w:shd w:val="clear" w:color="auto" w:fill="FFFFFF"/>
        </w:rPr>
        <w:t>10</w:t>
      </w:r>
      <w:proofErr w:type="gramStart"/>
      <w:r w:rsidRPr="00DA137A">
        <w:rPr>
          <w:rFonts w:ascii="Times New Roman" w:hAnsi="Times New Roman" w:cs="Times New Roman"/>
          <w:color w:val="222222"/>
          <w:sz w:val="24"/>
          <w:szCs w:val="24"/>
          <w:shd w:val="clear" w:color="auto" w:fill="FFFFFF"/>
        </w:rPr>
        <w:t>;136</w:t>
      </w:r>
      <w:proofErr w:type="gramEnd"/>
      <w:r w:rsidRPr="00DA137A">
        <w:rPr>
          <w:rFonts w:ascii="Times New Roman" w:hAnsi="Times New Roman" w:cs="Times New Roman"/>
          <w:color w:val="222222"/>
          <w:sz w:val="24"/>
          <w:szCs w:val="24"/>
          <w:shd w:val="clear" w:color="auto" w:fill="FFFFFF"/>
        </w:rPr>
        <w:t>(23-24):370-6.</w:t>
      </w:r>
    </w:p>
    <w:p w14:paraId="21F58656" w14:textId="77777777" w:rsidR="00945FEF" w:rsidRPr="003E120B" w:rsidRDefault="00945FEF" w:rsidP="00945FEF">
      <w:pPr>
        <w:pStyle w:val="ListParagraph"/>
        <w:numPr>
          <w:ilvl w:val="0"/>
          <w:numId w:val="3"/>
        </w:numPr>
        <w:spacing w:line="480" w:lineRule="auto"/>
        <w:jc w:val="both"/>
        <w:rPr>
          <w:ins w:id="83" w:author="Windows User" w:date="2018-05-02T14:43:00Z"/>
          <w:rFonts w:ascii="Times New Roman" w:hAnsi="Times New Roman" w:cs="Times New Roman"/>
          <w:sz w:val="32"/>
          <w:szCs w:val="24"/>
        </w:rPr>
      </w:pPr>
      <w:ins w:id="84" w:author="Windows User" w:date="2018-05-02T14:43:00Z">
        <w:r w:rsidRPr="003E120B">
          <w:rPr>
            <w:rFonts w:ascii="Times New Roman" w:hAnsi="Times New Roman" w:cs="Times New Roman"/>
            <w:color w:val="222222"/>
            <w:sz w:val="24"/>
            <w:szCs w:val="20"/>
            <w:shd w:val="clear" w:color="auto" w:fill="FFFFFF"/>
          </w:rPr>
          <w:lastRenderedPageBreak/>
          <w:t xml:space="preserve">Mishra S, </w:t>
        </w:r>
        <w:proofErr w:type="spellStart"/>
        <w:r w:rsidRPr="003E120B">
          <w:rPr>
            <w:rFonts w:ascii="Times New Roman" w:hAnsi="Times New Roman" w:cs="Times New Roman"/>
            <w:color w:val="222222"/>
            <w:sz w:val="24"/>
            <w:szCs w:val="20"/>
            <w:shd w:val="clear" w:color="auto" w:fill="FFFFFF"/>
          </w:rPr>
          <w:t>Mukhopadhyay</w:t>
        </w:r>
        <w:proofErr w:type="spellEnd"/>
        <w:r w:rsidRPr="003E120B">
          <w:rPr>
            <w:rFonts w:ascii="Times New Roman" w:hAnsi="Times New Roman" w:cs="Times New Roman"/>
            <w:color w:val="222222"/>
            <w:sz w:val="24"/>
            <w:szCs w:val="20"/>
            <w:shd w:val="clear" w:color="auto" w:fill="FFFFFF"/>
          </w:rPr>
          <w:t xml:space="preserve"> K, Tiwari S, </w:t>
        </w:r>
        <w:proofErr w:type="spellStart"/>
        <w:r w:rsidRPr="003E120B">
          <w:rPr>
            <w:rFonts w:ascii="Times New Roman" w:hAnsi="Times New Roman" w:cs="Times New Roman"/>
            <w:color w:val="222222"/>
            <w:sz w:val="24"/>
            <w:szCs w:val="20"/>
            <w:shd w:val="clear" w:color="auto" w:fill="FFFFFF"/>
          </w:rPr>
          <w:t>Bangal</w:t>
        </w:r>
        <w:proofErr w:type="spellEnd"/>
        <w:r w:rsidRPr="003E120B">
          <w:rPr>
            <w:rFonts w:ascii="Times New Roman" w:hAnsi="Times New Roman" w:cs="Times New Roman"/>
            <w:color w:val="222222"/>
            <w:sz w:val="24"/>
            <w:szCs w:val="20"/>
            <w:shd w:val="clear" w:color="auto" w:fill="FFFFFF"/>
          </w:rPr>
          <w:t xml:space="preserve"> R, Yadav BS, </w:t>
        </w:r>
        <w:proofErr w:type="spellStart"/>
        <w:r w:rsidRPr="003E120B">
          <w:rPr>
            <w:rFonts w:ascii="Times New Roman" w:hAnsi="Times New Roman" w:cs="Times New Roman"/>
            <w:color w:val="222222"/>
            <w:sz w:val="24"/>
            <w:szCs w:val="20"/>
            <w:shd w:val="clear" w:color="auto" w:fill="FFFFFF"/>
          </w:rPr>
          <w:t>Sachdeva</w:t>
        </w:r>
        <w:proofErr w:type="spellEnd"/>
        <w:r w:rsidRPr="003E120B">
          <w:rPr>
            <w:rFonts w:ascii="Times New Roman" w:hAnsi="Times New Roman" w:cs="Times New Roman"/>
            <w:color w:val="222222"/>
            <w:sz w:val="24"/>
            <w:szCs w:val="20"/>
            <w:shd w:val="clear" w:color="auto" w:fill="FFFFFF"/>
          </w:rPr>
          <w:t xml:space="preserve"> A, Kumar V. End-of-life care: Consensus statement by Indian Academy of Pediatrics. Indian pediatrics. 2017 Oct 1</w:t>
        </w:r>
        <w:proofErr w:type="gramStart"/>
        <w:r w:rsidRPr="003E120B">
          <w:rPr>
            <w:rFonts w:ascii="Times New Roman" w:hAnsi="Times New Roman" w:cs="Times New Roman"/>
            <w:color w:val="222222"/>
            <w:sz w:val="24"/>
            <w:szCs w:val="20"/>
            <w:shd w:val="clear" w:color="auto" w:fill="FFFFFF"/>
          </w:rPr>
          <w:t>;54</w:t>
        </w:r>
        <w:proofErr w:type="gramEnd"/>
        <w:r w:rsidRPr="003E120B">
          <w:rPr>
            <w:rFonts w:ascii="Times New Roman" w:hAnsi="Times New Roman" w:cs="Times New Roman"/>
            <w:color w:val="222222"/>
            <w:sz w:val="24"/>
            <w:szCs w:val="20"/>
            <w:shd w:val="clear" w:color="auto" w:fill="FFFFFF"/>
          </w:rPr>
          <w:t>(10):851-9.</w:t>
        </w:r>
      </w:ins>
    </w:p>
    <w:p w14:paraId="632F4444" w14:textId="77777777" w:rsidR="00945FEF" w:rsidRPr="00DA137A" w:rsidRDefault="00945FEF" w:rsidP="00945FEF">
      <w:pPr>
        <w:pStyle w:val="ListParagraph"/>
        <w:numPr>
          <w:ilvl w:val="0"/>
          <w:numId w:val="3"/>
        </w:numPr>
        <w:spacing w:line="480" w:lineRule="auto"/>
        <w:jc w:val="both"/>
        <w:rPr>
          <w:ins w:id="85" w:author="Windows User" w:date="2018-05-02T14:44:00Z"/>
          <w:rFonts w:ascii="Times New Roman" w:hAnsi="Times New Roman" w:cs="Times New Roman"/>
          <w:sz w:val="24"/>
          <w:szCs w:val="24"/>
        </w:rPr>
      </w:pPr>
      <w:proofErr w:type="spellStart"/>
      <w:ins w:id="86" w:author="Windows User" w:date="2018-05-02T14:44:00Z">
        <w:r w:rsidRPr="00DA137A">
          <w:rPr>
            <w:rFonts w:ascii="Times New Roman" w:hAnsi="Times New Roman" w:cs="Times New Roman"/>
            <w:sz w:val="24"/>
            <w:szCs w:val="24"/>
          </w:rPr>
          <w:t>Myatra</w:t>
        </w:r>
        <w:proofErr w:type="spellEnd"/>
        <w:r w:rsidRPr="00DA137A">
          <w:rPr>
            <w:rFonts w:ascii="Times New Roman" w:hAnsi="Times New Roman" w:cs="Times New Roman"/>
            <w:sz w:val="24"/>
            <w:szCs w:val="24"/>
          </w:rPr>
          <w:t xml:space="preserve"> SN, </w:t>
        </w:r>
        <w:proofErr w:type="spellStart"/>
        <w:r w:rsidRPr="00DA137A">
          <w:rPr>
            <w:rFonts w:ascii="Times New Roman" w:hAnsi="Times New Roman" w:cs="Times New Roman"/>
            <w:sz w:val="24"/>
            <w:szCs w:val="24"/>
          </w:rPr>
          <w:t>Salins</w:t>
        </w:r>
        <w:proofErr w:type="spellEnd"/>
        <w:r w:rsidRPr="00DA137A">
          <w:rPr>
            <w:rFonts w:ascii="Times New Roman" w:hAnsi="Times New Roman" w:cs="Times New Roman"/>
            <w:sz w:val="24"/>
            <w:szCs w:val="24"/>
          </w:rPr>
          <w:t xml:space="preserve"> N, </w:t>
        </w:r>
        <w:proofErr w:type="spellStart"/>
        <w:r w:rsidRPr="00DA137A">
          <w:rPr>
            <w:rFonts w:ascii="Times New Roman" w:hAnsi="Times New Roman" w:cs="Times New Roman"/>
            <w:sz w:val="24"/>
            <w:szCs w:val="24"/>
          </w:rPr>
          <w:t>Iyer</w:t>
        </w:r>
        <w:proofErr w:type="spellEnd"/>
        <w:r w:rsidRPr="00DA137A">
          <w:rPr>
            <w:rFonts w:ascii="Times New Roman" w:hAnsi="Times New Roman" w:cs="Times New Roman"/>
            <w:sz w:val="24"/>
            <w:szCs w:val="24"/>
          </w:rPr>
          <w:t xml:space="preserve"> S, </w:t>
        </w:r>
        <w:proofErr w:type="spellStart"/>
        <w:r w:rsidRPr="00DA137A">
          <w:rPr>
            <w:rFonts w:ascii="Times New Roman" w:hAnsi="Times New Roman" w:cs="Times New Roman"/>
            <w:sz w:val="24"/>
            <w:szCs w:val="24"/>
          </w:rPr>
          <w:t>Macaden</w:t>
        </w:r>
        <w:proofErr w:type="spellEnd"/>
        <w:r w:rsidRPr="00DA137A">
          <w:rPr>
            <w:rFonts w:ascii="Times New Roman" w:hAnsi="Times New Roman" w:cs="Times New Roman"/>
            <w:sz w:val="24"/>
            <w:szCs w:val="24"/>
          </w:rPr>
          <w:t xml:space="preserve"> SC, </w:t>
        </w:r>
        <w:proofErr w:type="spellStart"/>
        <w:r w:rsidRPr="00DA137A">
          <w:rPr>
            <w:rFonts w:ascii="Times New Roman" w:hAnsi="Times New Roman" w:cs="Times New Roman"/>
            <w:sz w:val="24"/>
            <w:szCs w:val="24"/>
          </w:rPr>
          <w:t>Divatia</w:t>
        </w:r>
        <w:proofErr w:type="spellEnd"/>
        <w:r w:rsidRPr="00DA137A">
          <w:rPr>
            <w:rFonts w:ascii="Times New Roman" w:hAnsi="Times New Roman" w:cs="Times New Roman"/>
            <w:sz w:val="24"/>
            <w:szCs w:val="24"/>
          </w:rPr>
          <w:t xml:space="preserve"> JV, </w:t>
        </w:r>
        <w:proofErr w:type="spellStart"/>
        <w:r w:rsidRPr="00DA137A">
          <w:rPr>
            <w:rFonts w:ascii="Times New Roman" w:hAnsi="Times New Roman" w:cs="Times New Roman"/>
            <w:sz w:val="24"/>
            <w:szCs w:val="24"/>
          </w:rPr>
          <w:t>Muckaden</w:t>
        </w:r>
        <w:proofErr w:type="spellEnd"/>
        <w:r w:rsidRPr="00DA137A">
          <w:rPr>
            <w:rFonts w:ascii="Times New Roman" w:hAnsi="Times New Roman" w:cs="Times New Roman"/>
            <w:sz w:val="24"/>
            <w:szCs w:val="24"/>
          </w:rPr>
          <w:t xml:space="preserve"> M,</w:t>
        </w:r>
        <w:r>
          <w:rPr>
            <w:rFonts w:ascii="Times New Roman" w:hAnsi="Times New Roman" w:cs="Times New Roman"/>
            <w:sz w:val="24"/>
            <w:szCs w:val="24"/>
          </w:rPr>
          <w:t xml:space="preserve"> et al</w:t>
        </w:r>
        <w:r w:rsidRPr="00DA137A">
          <w:rPr>
            <w:rFonts w:ascii="Times New Roman" w:hAnsi="Times New Roman" w:cs="Times New Roman"/>
            <w:sz w:val="24"/>
            <w:szCs w:val="24"/>
          </w:rPr>
          <w:t xml:space="preserve">. End-of-life care policy: An integrated care plan for the dying. Indian J </w:t>
        </w:r>
        <w:proofErr w:type="spellStart"/>
        <w:r w:rsidRPr="00DA137A">
          <w:rPr>
            <w:rFonts w:ascii="Times New Roman" w:hAnsi="Times New Roman" w:cs="Times New Roman"/>
            <w:sz w:val="24"/>
            <w:szCs w:val="24"/>
          </w:rPr>
          <w:t>Crit</w:t>
        </w:r>
        <w:proofErr w:type="spellEnd"/>
        <w:r w:rsidRPr="00DA137A">
          <w:rPr>
            <w:rFonts w:ascii="Times New Roman" w:hAnsi="Times New Roman" w:cs="Times New Roman"/>
            <w:sz w:val="24"/>
            <w:szCs w:val="24"/>
          </w:rPr>
          <w:t xml:space="preserve"> Care Med 2014</w:t>
        </w:r>
        <w:proofErr w:type="gramStart"/>
        <w:r w:rsidRPr="00DA137A">
          <w:rPr>
            <w:rFonts w:ascii="Times New Roman" w:hAnsi="Times New Roman" w:cs="Times New Roman"/>
            <w:sz w:val="24"/>
            <w:szCs w:val="24"/>
          </w:rPr>
          <w:t>;18:615</w:t>
        </w:r>
        <w:proofErr w:type="gramEnd"/>
        <w:r w:rsidRPr="00DA137A">
          <w:rPr>
            <w:rFonts w:ascii="Times New Roman" w:hAnsi="Times New Roman" w:cs="Times New Roman"/>
            <w:sz w:val="24"/>
            <w:szCs w:val="24"/>
          </w:rPr>
          <w:t>-35.</w:t>
        </w:r>
      </w:ins>
    </w:p>
    <w:p w14:paraId="275AD94B" w14:textId="77777777" w:rsidR="00657B15" w:rsidRPr="00945FEF" w:rsidDel="00945FEF" w:rsidRDefault="00773F88">
      <w:pPr>
        <w:pStyle w:val="ListParagraph"/>
        <w:numPr>
          <w:ilvl w:val="0"/>
          <w:numId w:val="3"/>
        </w:numPr>
        <w:spacing w:line="480" w:lineRule="auto"/>
        <w:rPr>
          <w:del w:id="87" w:author="Windows User" w:date="2018-05-02T14:42:00Z"/>
          <w:rFonts w:ascii="Times New Roman" w:hAnsi="Times New Roman" w:cs="Times New Roman"/>
          <w:sz w:val="24"/>
          <w:szCs w:val="24"/>
          <w:rPrChange w:id="88" w:author="Windows User" w:date="2018-05-02T14:44:00Z">
            <w:rPr>
              <w:del w:id="89" w:author="Windows User" w:date="2018-05-02T14:42:00Z"/>
            </w:rPr>
          </w:rPrChange>
        </w:rPr>
        <w:pPrChange w:id="90" w:author="Windows User" w:date="2018-05-02T14:44:00Z">
          <w:pPr>
            <w:pStyle w:val="ListParagraph"/>
            <w:numPr>
              <w:numId w:val="3"/>
            </w:numPr>
            <w:spacing w:line="480" w:lineRule="auto"/>
            <w:ind w:hanging="360"/>
            <w:jc w:val="both"/>
          </w:pPr>
        </w:pPrChange>
      </w:pPr>
      <w:del w:id="91" w:author="Windows User" w:date="2018-05-02T14:42:00Z">
        <w:r w:rsidRPr="00945FEF" w:rsidDel="00945FEF">
          <w:rPr>
            <w:rFonts w:ascii="Times New Roman" w:hAnsi="Times New Roman" w:cs="Times New Roman"/>
            <w:sz w:val="24"/>
            <w:szCs w:val="24"/>
            <w:rPrChange w:id="92" w:author="Windows User" w:date="2018-05-02T14:44:00Z">
              <w:rPr/>
            </w:rPrChange>
          </w:rPr>
          <w:delText>Myatra SN, Salins N, Iyer S, Macaden SC, Divatia JV, Muckaden M,</w:delText>
        </w:r>
        <w:r w:rsidR="0048450F" w:rsidRPr="00945FEF" w:rsidDel="00945FEF">
          <w:rPr>
            <w:rFonts w:ascii="Times New Roman" w:hAnsi="Times New Roman" w:cs="Times New Roman"/>
            <w:sz w:val="24"/>
            <w:szCs w:val="24"/>
            <w:rPrChange w:id="93" w:author="Windows User" w:date="2018-05-02T14:44:00Z">
              <w:rPr/>
            </w:rPrChange>
          </w:rPr>
          <w:delText xml:space="preserve"> et al</w:delText>
        </w:r>
        <w:r w:rsidRPr="00945FEF" w:rsidDel="00945FEF">
          <w:rPr>
            <w:rFonts w:ascii="Times New Roman" w:hAnsi="Times New Roman" w:cs="Times New Roman"/>
            <w:sz w:val="24"/>
            <w:szCs w:val="24"/>
            <w:rPrChange w:id="94" w:author="Windows User" w:date="2018-05-02T14:44:00Z">
              <w:rPr/>
            </w:rPrChange>
          </w:rPr>
          <w:delText>. End-of-life care policy: An integrated care plan for the dying. Indian J Crit Care Med 2014;18:615-35.</w:delText>
        </w:r>
      </w:del>
    </w:p>
    <w:p w14:paraId="634EDDFF" w14:textId="77777777" w:rsidR="00D67733" w:rsidRPr="00945FEF" w:rsidRDefault="00D67733">
      <w:pPr>
        <w:pStyle w:val="ListParagraph"/>
        <w:numPr>
          <w:ilvl w:val="0"/>
          <w:numId w:val="3"/>
        </w:numPr>
        <w:spacing w:line="480" w:lineRule="auto"/>
        <w:rPr>
          <w:rFonts w:ascii="Times New Roman" w:hAnsi="Times New Roman" w:cs="Times New Roman"/>
          <w:sz w:val="24"/>
          <w:szCs w:val="24"/>
          <w:rPrChange w:id="95" w:author="Windows User" w:date="2018-05-02T14:44:00Z">
            <w:rPr/>
          </w:rPrChange>
        </w:rPr>
        <w:pPrChange w:id="96" w:author="Windows User" w:date="2018-05-02T14:44:00Z">
          <w:pPr>
            <w:pStyle w:val="ListParagraph"/>
            <w:numPr>
              <w:numId w:val="3"/>
            </w:numPr>
            <w:spacing w:line="480" w:lineRule="auto"/>
            <w:ind w:hanging="360"/>
            <w:jc w:val="both"/>
          </w:pPr>
        </w:pPrChange>
      </w:pPr>
      <w:r w:rsidRPr="00945FEF">
        <w:rPr>
          <w:rFonts w:ascii="Times New Roman" w:hAnsi="Times New Roman" w:cs="Times New Roman"/>
          <w:color w:val="373435"/>
          <w:sz w:val="24"/>
          <w:szCs w:val="24"/>
          <w:shd w:val="clear" w:color="auto" w:fill="FFFFFF"/>
          <w:rPrChange w:id="97" w:author="Windows User" w:date="2018-05-02T14:44:00Z">
            <w:rPr>
              <w:color w:val="373435"/>
              <w:shd w:val="clear" w:color="auto" w:fill="FFFFFF"/>
            </w:rPr>
          </w:rPrChange>
        </w:rPr>
        <w:t xml:space="preserve">Ira K, </w:t>
      </w:r>
      <w:proofErr w:type="spellStart"/>
      <w:r w:rsidRPr="00945FEF">
        <w:rPr>
          <w:rFonts w:ascii="Times New Roman" w:hAnsi="Times New Roman" w:cs="Times New Roman"/>
          <w:color w:val="373435"/>
          <w:sz w:val="24"/>
          <w:szCs w:val="24"/>
          <w:shd w:val="clear" w:color="auto" w:fill="FFFFFF"/>
          <w:rPrChange w:id="98" w:author="Windows User" w:date="2018-05-02T14:44:00Z">
            <w:rPr>
              <w:color w:val="373435"/>
              <w:shd w:val="clear" w:color="auto" w:fill="FFFFFF"/>
            </w:rPr>
          </w:rPrChange>
        </w:rPr>
        <w:t>Lal</w:t>
      </w:r>
      <w:proofErr w:type="spellEnd"/>
      <w:r w:rsidRPr="00945FEF">
        <w:rPr>
          <w:rFonts w:ascii="Times New Roman" w:hAnsi="Times New Roman" w:cs="Times New Roman"/>
          <w:color w:val="373435"/>
          <w:sz w:val="24"/>
          <w:szCs w:val="24"/>
          <w:shd w:val="clear" w:color="auto" w:fill="FFFFFF"/>
          <w:rPrChange w:id="99" w:author="Windows User" w:date="2018-05-02T14:44:00Z">
            <w:rPr>
              <w:color w:val="373435"/>
              <w:shd w:val="clear" w:color="auto" w:fill="FFFFFF"/>
            </w:rPr>
          </w:rPrChange>
        </w:rPr>
        <w:t xml:space="preserve"> A. Palliative Care - An Indian Perspective. ARC Journal of Public Health and Community Medicine. 2016</w:t>
      </w:r>
      <w:proofErr w:type="gramStart"/>
      <w:r w:rsidRPr="00945FEF">
        <w:rPr>
          <w:rFonts w:ascii="Times New Roman" w:hAnsi="Times New Roman" w:cs="Times New Roman"/>
          <w:color w:val="373435"/>
          <w:sz w:val="24"/>
          <w:szCs w:val="24"/>
          <w:shd w:val="clear" w:color="auto" w:fill="FFFFFF"/>
          <w:rPrChange w:id="100" w:author="Windows User" w:date="2018-05-02T14:44:00Z">
            <w:rPr>
              <w:color w:val="373435"/>
              <w:shd w:val="clear" w:color="auto" w:fill="FFFFFF"/>
            </w:rPr>
          </w:rPrChange>
        </w:rPr>
        <w:t>;1</w:t>
      </w:r>
      <w:proofErr w:type="gramEnd"/>
      <w:r w:rsidRPr="00945FEF">
        <w:rPr>
          <w:rFonts w:ascii="Times New Roman" w:hAnsi="Times New Roman" w:cs="Times New Roman"/>
          <w:color w:val="373435"/>
          <w:sz w:val="24"/>
          <w:szCs w:val="24"/>
          <w:shd w:val="clear" w:color="auto" w:fill="FFFFFF"/>
          <w:rPrChange w:id="101" w:author="Windows User" w:date="2018-05-02T14:44:00Z">
            <w:rPr>
              <w:color w:val="373435"/>
              <w:shd w:val="clear" w:color="auto" w:fill="FFFFFF"/>
            </w:rPr>
          </w:rPrChange>
        </w:rPr>
        <w:t xml:space="preserve">(4):27–34. </w:t>
      </w:r>
    </w:p>
    <w:p w14:paraId="63A771FA" w14:textId="77777777" w:rsidR="00D67733" w:rsidRPr="00406EC3" w:rsidRDefault="0027699C" w:rsidP="00406EC3">
      <w:pPr>
        <w:pStyle w:val="ListParagraph"/>
        <w:numPr>
          <w:ilvl w:val="0"/>
          <w:numId w:val="3"/>
        </w:num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 xml:space="preserve"> </w:t>
      </w:r>
      <w:r w:rsidR="00D67733" w:rsidRPr="00DA137A">
        <w:rPr>
          <w:rFonts w:ascii="Times New Roman" w:hAnsi="Times New Roman" w:cs="Times New Roman"/>
          <w:sz w:val="24"/>
          <w:szCs w:val="24"/>
        </w:rPr>
        <w:t xml:space="preserve">The Hindu. (2018). Passive euthanasia already a law: govt. [online] Available at: </w:t>
      </w:r>
      <w:hyperlink r:id="rId8" w:history="1">
        <w:r w:rsidRPr="00DA137A">
          <w:rPr>
            <w:rStyle w:val="Hyperlink"/>
            <w:rFonts w:ascii="Times New Roman" w:hAnsi="Times New Roman" w:cs="Times New Roman"/>
            <w:sz w:val="24"/>
            <w:szCs w:val="24"/>
          </w:rPr>
          <w:t>http://www.thehindu.com/news/national/passive-euthanasia-already-a-law-govt/article19835381.ece</w:t>
        </w:r>
      </w:hyperlink>
      <w:r w:rsidR="00406EC3">
        <w:t xml:space="preserve">.  </w:t>
      </w:r>
      <w:r w:rsidR="00D67733" w:rsidRPr="00406EC3">
        <w:rPr>
          <w:rFonts w:ascii="Times New Roman" w:hAnsi="Times New Roman" w:cs="Times New Roman"/>
          <w:sz w:val="24"/>
          <w:szCs w:val="24"/>
        </w:rPr>
        <w:t>Accessed</w:t>
      </w:r>
      <w:r w:rsidR="00DA137A" w:rsidRPr="00406EC3">
        <w:rPr>
          <w:rFonts w:ascii="Times New Roman" w:hAnsi="Times New Roman" w:cs="Times New Roman"/>
          <w:sz w:val="24"/>
          <w:szCs w:val="24"/>
        </w:rPr>
        <w:t xml:space="preserve"> on: </w:t>
      </w:r>
      <w:r w:rsidR="00D67733" w:rsidRPr="00406EC3">
        <w:rPr>
          <w:rFonts w:ascii="Times New Roman" w:hAnsi="Times New Roman" w:cs="Times New Roman"/>
          <w:sz w:val="24"/>
          <w:szCs w:val="24"/>
        </w:rPr>
        <w:t xml:space="preserve"> 16 Feb</w:t>
      </w:r>
      <w:r w:rsidR="00DA137A" w:rsidRPr="00406EC3">
        <w:rPr>
          <w:rFonts w:ascii="Times New Roman" w:hAnsi="Times New Roman" w:cs="Times New Roman"/>
          <w:sz w:val="24"/>
          <w:szCs w:val="24"/>
        </w:rPr>
        <w:t xml:space="preserve"> </w:t>
      </w:r>
      <w:r w:rsidRPr="00406EC3">
        <w:rPr>
          <w:rFonts w:ascii="Times New Roman" w:hAnsi="Times New Roman" w:cs="Times New Roman"/>
          <w:sz w:val="24"/>
          <w:szCs w:val="24"/>
        </w:rPr>
        <w:t>2018</w:t>
      </w:r>
      <w:r w:rsidR="00D67733" w:rsidRPr="00406EC3">
        <w:rPr>
          <w:rFonts w:ascii="Times New Roman" w:hAnsi="Times New Roman" w:cs="Times New Roman"/>
          <w:sz w:val="24"/>
          <w:szCs w:val="24"/>
        </w:rPr>
        <w:t>.</w:t>
      </w:r>
    </w:p>
    <w:p w14:paraId="29CC64B4" w14:textId="77777777" w:rsidR="0027699C" w:rsidRDefault="0027699C" w:rsidP="0027699C">
      <w:pPr>
        <w:pStyle w:val="ListParagraph"/>
        <w:numPr>
          <w:ilvl w:val="0"/>
          <w:numId w:val="3"/>
        </w:numPr>
        <w:spacing w:line="480" w:lineRule="auto"/>
        <w:jc w:val="both"/>
        <w:rPr>
          <w:rFonts w:ascii="Times New Roman" w:hAnsi="Times New Roman" w:cs="Times New Roman"/>
          <w:sz w:val="24"/>
          <w:szCs w:val="24"/>
        </w:rPr>
      </w:pPr>
      <w:proofErr w:type="spellStart"/>
      <w:r w:rsidRPr="00DA137A">
        <w:rPr>
          <w:rFonts w:ascii="Times New Roman" w:hAnsi="Times New Roman" w:cs="Times New Roman"/>
          <w:sz w:val="24"/>
          <w:szCs w:val="24"/>
        </w:rPr>
        <w:t>Ghooi</w:t>
      </w:r>
      <w:proofErr w:type="spellEnd"/>
      <w:r w:rsidRPr="00DA137A">
        <w:rPr>
          <w:rFonts w:ascii="Times New Roman" w:hAnsi="Times New Roman" w:cs="Times New Roman"/>
          <w:sz w:val="24"/>
          <w:szCs w:val="24"/>
        </w:rPr>
        <w:t xml:space="preserve"> RB, </w:t>
      </w:r>
      <w:proofErr w:type="spellStart"/>
      <w:r w:rsidRPr="00DA137A">
        <w:rPr>
          <w:rFonts w:ascii="Times New Roman" w:hAnsi="Times New Roman" w:cs="Times New Roman"/>
          <w:sz w:val="24"/>
          <w:szCs w:val="24"/>
        </w:rPr>
        <w:t>Dhru</w:t>
      </w:r>
      <w:proofErr w:type="spellEnd"/>
      <w:r w:rsidRPr="00DA137A">
        <w:rPr>
          <w:rFonts w:ascii="Times New Roman" w:hAnsi="Times New Roman" w:cs="Times New Roman"/>
          <w:sz w:val="24"/>
          <w:szCs w:val="24"/>
        </w:rPr>
        <w:t xml:space="preserve"> K, </w:t>
      </w:r>
      <w:proofErr w:type="spellStart"/>
      <w:r w:rsidRPr="00DA137A">
        <w:rPr>
          <w:rFonts w:ascii="Times New Roman" w:hAnsi="Times New Roman" w:cs="Times New Roman"/>
          <w:sz w:val="24"/>
          <w:szCs w:val="24"/>
        </w:rPr>
        <w:t>Jaywant</w:t>
      </w:r>
      <w:proofErr w:type="spellEnd"/>
      <w:r w:rsidRPr="00DA137A">
        <w:rPr>
          <w:rFonts w:ascii="Times New Roman" w:hAnsi="Times New Roman" w:cs="Times New Roman"/>
          <w:sz w:val="24"/>
          <w:szCs w:val="24"/>
        </w:rPr>
        <w:t xml:space="preserve"> S. The urgent need for advance directives in India. Indian J Med Ethics. 2016 Oct-Dec;</w:t>
      </w:r>
      <w:r w:rsidR="00DA137A">
        <w:rPr>
          <w:rFonts w:ascii="Times New Roman" w:hAnsi="Times New Roman" w:cs="Times New Roman"/>
          <w:sz w:val="24"/>
          <w:szCs w:val="24"/>
        </w:rPr>
        <w:t xml:space="preserve"> </w:t>
      </w:r>
      <w:r w:rsidRPr="00DA137A">
        <w:rPr>
          <w:rFonts w:ascii="Times New Roman" w:hAnsi="Times New Roman" w:cs="Times New Roman"/>
          <w:sz w:val="24"/>
          <w:szCs w:val="24"/>
        </w:rPr>
        <w:t>1(4) NS</w:t>
      </w:r>
      <w:proofErr w:type="gramStart"/>
      <w:r w:rsidRPr="00DA137A">
        <w:rPr>
          <w:rFonts w:ascii="Times New Roman" w:hAnsi="Times New Roman" w:cs="Times New Roman"/>
          <w:sz w:val="24"/>
          <w:szCs w:val="24"/>
        </w:rPr>
        <w:t>:242</w:t>
      </w:r>
      <w:proofErr w:type="gramEnd"/>
      <w:r w:rsidRPr="00DA137A">
        <w:rPr>
          <w:rFonts w:ascii="Times New Roman" w:hAnsi="Times New Roman" w:cs="Times New Roman"/>
          <w:sz w:val="24"/>
          <w:szCs w:val="24"/>
        </w:rPr>
        <w:t>-9.</w:t>
      </w:r>
    </w:p>
    <w:p w14:paraId="214021E9" w14:textId="77777777" w:rsidR="00A22992" w:rsidRPr="00A22992" w:rsidRDefault="00A22992" w:rsidP="00A22992">
      <w:pPr>
        <w:pStyle w:val="ListParagraph"/>
        <w:numPr>
          <w:ilvl w:val="0"/>
          <w:numId w:val="3"/>
        </w:numPr>
        <w:spacing w:line="480" w:lineRule="auto"/>
        <w:jc w:val="both"/>
        <w:rPr>
          <w:rFonts w:ascii="Times New Roman" w:hAnsi="Times New Roman" w:cs="Times New Roman"/>
          <w:sz w:val="24"/>
          <w:szCs w:val="24"/>
        </w:rPr>
      </w:pPr>
      <w:proofErr w:type="spellStart"/>
      <w:r w:rsidRPr="00A22992">
        <w:rPr>
          <w:rFonts w:ascii="Times New Roman" w:hAnsi="Times New Roman" w:cs="Times New Roman"/>
          <w:sz w:val="24"/>
        </w:rPr>
        <w:t>Balaban</w:t>
      </w:r>
      <w:proofErr w:type="spellEnd"/>
      <w:r w:rsidRPr="00A22992">
        <w:rPr>
          <w:rFonts w:ascii="Times New Roman" w:hAnsi="Times New Roman" w:cs="Times New Roman"/>
          <w:sz w:val="24"/>
        </w:rPr>
        <w:t xml:space="preserve"> R. A physician’s guide to talking about end-of-life care. Journal of General Internal Medicine. 2000</w:t>
      </w:r>
      <w:proofErr w:type="gramStart"/>
      <w:r w:rsidRPr="00A22992">
        <w:rPr>
          <w:rFonts w:ascii="Times New Roman" w:hAnsi="Times New Roman" w:cs="Times New Roman"/>
          <w:sz w:val="24"/>
        </w:rPr>
        <w:t>;15</w:t>
      </w:r>
      <w:proofErr w:type="gramEnd"/>
      <w:r w:rsidRPr="00A22992">
        <w:rPr>
          <w:rFonts w:ascii="Times New Roman" w:hAnsi="Times New Roman" w:cs="Times New Roman"/>
          <w:sz w:val="24"/>
        </w:rPr>
        <w:t>(3):195-200</w:t>
      </w:r>
      <w:r w:rsidRPr="00A22992">
        <w:t xml:space="preserve">. </w:t>
      </w:r>
    </w:p>
    <w:p w14:paraId="3461BD4A" w14:textId="77777777" w:rsidR="00945FEF" w:rsidRPr="001E34F3" w:rsidRDefault="00945FEF" w:rsidP="00945FEF">
      <w:pPr>
        <w:pStyle w:val="ListParagraph"/>
        <w:numPr>
          <w:ilvl w:val="0"/>
          <w:numId w:val="3"/>
        </w:numPr>
        <w:spacing w:line="480" w:lineRule="auto"/>
        <w:rPr>
          <w:ins w:id="102" w:author="Windows User" w:date="2018-05-02T14:44:00Z"/>
          <w:rFonts w:ascii="Times New Roman" w:hAnsi="Times New Roman" w:cs="Times New Roman"/>
          <w:sz w:val="24"/>
        </w:rPr>
      </w:pPr>
      <w:ins w:id="103" w:author="Windows User" w:date="2018-05-02T14:44:00Z">
        <w:r w:rsidRPr="001E34F3">
          <w:rPr>
            <w:rFonts w:ascii="Times New Roman" w:hAnsi="Times New Roman" w:cs="Times New Roman"/>
            <w:sz w:val="24"/>
          </w:rPr>
          <w:t>Supreme Court Verdict on Passive Euthanasia [Internet]. Current Affairs. 2018 [cited 2 May 2018]. Available from: http://www.olivegreens.co.in/blog/supreme-court-verdict-on-passive-euthanasia-09-march-2018?print=1&amp;tmpl=component</w:t>
        </w:r>
      </w:ins>
    </w:p>
    <w:p w14:paraId="24A78AF7" w14:textId="77777777" w:rsidR="00406EC3" w:rsidRPr="00406EC3" w:rsidRDefault="00406EC3">
      <w:pPr>
        <w:pStyle w:val="ListParagraph"/>
        <w:spacing w:line="480" w:lineRule="auto"/>
        <w:jc w:val="both"/>
        <w:rPr>
          <w:rFonts w:ascii="Times New Roman" w:hAnsi="Times New Roman" w:cs="Times New Roman"/>
          <w:sz w:val="28"/>
          <w:szCs w:val="24"/>
        </w:rPr>
        <w:pPrChange w:id="104" w:author="Windows User" w:date="2018-05-02T14:44:00Z">
          <w:pPr>
            <w:pStyle w:val="ListParagraph"/>
            <w:numPr>
              <w:numId w:val="3"/>
            </w:numPr>
            <w:spacing w:line="480" w:lineRule="auto"/>
            <w:ind w:hanging="360"/>
            <w:jc w:val="both"/>
          </w:pPr>
        </w:pPrChange>
      </w:pPr>
      <w:del w:id="105" w:author="Windows User" w:date="2018-05-02T14:43:00Z">
        <w:r w:rsidRPr="00406EC3" w:rsidDel="00945FEF">
          <w:rPr>
            <w:rFonts w:ascii="Times New Roman" w:hAnsi="Times New Roman" w:cs="Times New Roman"/>
            <w:sz w:val="24"/>
          </w:rPr>
          <w:delText>Macaden SC, Salins N, Muckaden M, Kulkarni P, Joad A, Nirabhawane V, et al. End of life care policy for the dying: Consensus position statement of Indian association of palliative care. Indian J Palliat Care 2014;20:171-81.</w:delText>
        </w:r>
      </w:del>
    </w:p>
    <w:sectPr w:rsidR="00406EC3" w:rsidRPr="00406EC3" w:rsidSect="0066376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ndows User" w:date="2018-05-03T08:44:00Z" w:initials="WU">
    <w:p w14:paraId="534D0C45" w14:textId="77777777" w:rsidR="00A96ED5" w:rsidRPr="00A96ED5" w:rsidRDefault="00A96ED5" w:rsidP="00A96ED5">
      <w:pPr>
        <w:shd w:val="clear" w:color="auto" w:fill="FFFFFF"/>
        <w:rPr>
          <w:rFonts w:ascii="Arial" w:eastAsia="Times New Roman" w:hAnsi="Arial" w:cs="Arial"/>
          <w:color w:val="222222"/>
          <w:sz w:val="24"/>
          <w:szCs w:val="24"/>
          <w:lang w:eastAsia="en-IN"/>
        </w:rPr>
      </w:pPr>
      <w:r>
        <w:rPr>
          <w:rStyle w:val="CommentReference"/>
        </w:rPr>
        <w:annotationRef/>
      </w:r>
      <w:r w:rsidRPr="00A96ED5">
        <w:rPr>
          <w:rFonts w:ascii="Arial" w:eastAsia="Times New Roman" w:hAnsi="Arial" w:cs="Arial"/>
          <w:color w:val="222222"/>
          <w:sz w:val="24"/>
          <w:szCs w:val="24"/>
          <w:lang w:eastAsia="en-IN"/>
        </w:rPr>
        <w:t>The M</w:t>
      </w:r>
      <w:r w:rsidRPr="00A96ED5">
        <w:rPr>
          <w:rFonts w:ascii="Arial" w:eastAsia="Times New Roman" w:hAnsi="Arial" w:cs="Arial"/>
          <w:color w:val="222222"/>
          <w:sz w:val="19"/>
          <w:szCs w:val="19"/>
          <w:lang w:eastAsia="en-IN"/>
        </w:rPr>
        <w:t>ethods section requires substantial work. </w:t>
      </w:r>
    </w:p>
    <w:p w14:paraId="4DDC820A" w14:textId="77777777" w:rsidR="00A96ED5" w:rsidRDefault="00A96ED5">
      <w:pPr>
        <w:pStyle w:val="CommentText"/>
      </w:pPr>
    </w:p>
  </w:comment>
  <w:comment w:id="6" w:author="Windows User" w:date="2018-05-03T08:45:00Z" w:initials="WU">
    <w:p w14:paraId="1F75A4B5" w14:textId="77777777" w:rsidR="00A96ED5" w:rsidRDefault="00A96ED5">
      <w:pPr>
        <w:pStyle w:val="CommentText"/>
      </w:pPr>
      <w:r>
        <w:rPr>
          <w:rStyle w:val="CommentReference"/>
        </w:rPr>
        <w:annotationRef/>
      </w:r>
      <w:r>
        <w:t>References has been changed.</w:t>
      </w:r>
    </w:p>
  </w:comment>
  <w:comment w:id="19" w:author="Windows User" w:date="2018-05-03T08:46:00Z" w:initials="WU">
    <w:p w14:paraId="7F3C7CE1" w14:textId="77777777" w:rsidR="00A96ED5" w:rsidRDefault="00A96ED5">
      <w:pPr>
        <w:pStyle w:val="CommentText"/>
      </w:pPr>
      <w:r>
        <w:rPr>
          <w:rStyle w:val="CommentReference"/>
        </w:rPr>
        <w:annotationRef/>
      </w:r>
      <w:r>
        <w:rPr>
          <w:rFonts w:ascii="Arial" w:hAnsi="Arial" w:cs="Arial"/>
          <w:color w:val="222222"/>
          <w:sz w:val="19"/>
          <w:szCs w:val="19"/>
          <w:shd w:val="clear" w:color="auto" w:fill="FFFFFF"/>
        </w:rPr>
        <w:t>The authors will need to include some revisions on account of the </w:t>
      </w:r>
      <w:r>
        <w:rPr>
          <w:rStyle w:val="m-1294173252069557306m773109707302128838m-3268564921068201901m5317302016871890776gmail-aqj"/>
          <w:rFonts w:ascii="Arial" w:hAnsi="Arial" w:cs="Arial"/>
          <w:color w:val="222222"/>
          <w:sz w:val="19"/>
          <w:szCs w:val="19"/>
          <w:shd w:val="clear" w:color="auto" w:fill="FFFFFF"/>
        </w:rPr>
        <w:t>March 9th</w:t>
      </w:r>
      <w:proofErr w:type="gramStart"/>
      <w:r>
        <w:rPr>
          <w:rStyle w:val="m-1294173252069557306m773109707302128838m-3268564921068201901m5317302016871890776gmail-aqj"/>
          <w:rFonts w:ascii="Arial" w:hAnsi="Arial" w:cs="Arial"/>
          <w:color w:val="222222"/>
          <w:sz w:val="19"/>
          <w:szCs w:val="19"/>
          <w:shd w:val="clear" w:color="auto" w:fill="FFFFFF"/>
        </w:rPr>
        <w:t> </w:t>
      </w:r>
      <w:r>
        <w:rPr>
          <w:rFonts w:ascii="Arial" w:hAnsi="Arial" w:cs="Arial"/>
          <w:color w:val="222222"/>
          <w:sz w:val="19"/>
          <w:szCs w:val="19"/>
          <w:shd w:val="clear" w:color="auto" w:fill="FFFFFF"/>
        </w:rPr>
        <w:t> SC</w:t>
      </w:r>
      <w:proofErr w:type="gramEnd"/>
      <w:r>
        <w:rPr>
          <w:rFonts w:ascii="Arial" w:hAnsi="Arial" w:cs="Arial"/>
          <w:color w:val="222222"/>
          <w:sz w:val="19"/>
          <w:szCs w:val="19"/>
          <w:shd w:val="clear" w:color="auto" w:fill="FFFFFF"/>
        </w:rPr>
        <w:t xml:space="preserve"> judgement.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DC820A" w15:done="0"/>
  <w15:commentEx w15:paraId="1F75A4B5" w15:done="0"/>
  <w15:commentEx w15:paraId="7F3C7C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D4300"/>
    <w:multiLevelType w:val="hybridMultilevel"/>
    <w:tmpl w:val="830C074A"/>
    <w:lvl w:ilvl="0" w:tplc="0AF6B9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876EF"/>
    <w:multiLevelType w:val="hybridMultilevel"/>
    <w:tmpl w:val="B67C5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D3CFB"/>
    <w:multiLevelType w:val="hybridMultilevel"/>
    <w:tmpl w:val="8EB8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F4034"/>
    <w:rsid w:val="00015CFC"/>
    <w:rsid w:val="000917CB"/>
    <w:rsid w:val="00172410"/>
    <w:rsid w:val="001E7564"/>
    <w:rsid w:val="0027699C"/>
    <w:rsid w:val="002D6172"/>
    <w:rsid w:val="002F7C6F"/>
    <w:rsid w:val="00321F3F"/>
    <w:rsid w:val="003F4034"/>
    <w:rsid w:val="00406EC3"/>
    <w:rsid w:val="00410F6F"/>
    <w:rsid w:val="00456424"/>
    <w:rsid w:val="0048450F"/>
    <w:rsid w:val="004D62BF"/>
    <w:rsid w:val="004F270A"/>
    <w:rsid w:val="00570014"/>
    <w:rsid w:val="005728E8"/>
    <w:rsid w:val="00657B15"/>
    <w:rsid w:val="00663764"/>
    <w:rsid w:val="00691EEA"/>
    <w:rsid w:val="006D00D6"/>
    <w:rsid w:val="00773F88"/>
    <w:rsid w:val="007F23BB"/>
    <w:rsid w:val="008C6CB0"/>
    <w:rsid w:val="008C70A9"/>
    <w:rsid w:val="008F3F90"/>
    <w:rsid w:val="00933E30"/>
    <w:rsid w:val="00945FEF"/>
    <w:rsid w:val="0098713D"/>
    <w:rsid w:val="009E2AC8"/>
    <w:rsid w:val="00A22992"/>
    <w:rsid w:val="00A40BBC"/>
    <w:rsid w:val="00A44465"/>
    <w:rsid w:val="00A5579C"/>
    <w:rsid w:val="00A64A56"/>
    <w:rsid w:val="00A77111"/>
    <w:rsid w:val="00A96ED5"/>
    <w:rsid w:val="00B95579"/>
    <w:rsid w:val="00C42FF3"/>
    <w:rsid w:val="00C92ACF"/>
    <w:rsid w:val="00CC585D"/>
    <w:rsid w:val="00CE07E6"/>
    <w:rsid w:val="00D56A65"/>
    <w:rsid w:val="00D67733"/>
    <w:rsid w:val="00DA137A"/>
    <w:rsid w:val="00DA7F50"/>
    <w:rsid w:val="00DE0E93"/>
    <w:rsid w:val="00E2021E"/>
    <w:rsid w:val="00E41DA1"/>
    <w:rsid w:val="00E91C93"/>
    <w:rsid w:val="00F40829"/>
    <w:rsid w:val="00F905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DE8C"/>
  <w15:docId w15:val="{9A0698D8-D364-4A15-A6DE-2E6A8178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585D"/>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C585D"/>
    <w:pPr>
      <w:spacing w:after="200" w:line="276" w:lineRule="auto"/>
      <w:ind w:left="720"/>
      <w:contextualSpacing/>
    </w:pPr>
    <w:rPr>
      <w:rFonts w:eastAsiaTheme="minorEastAsia"/>
      <w:lang w:val="en-US"/>
    </w:rPr>
  </w:style>
  <w:style w:type="character" w:styleId="Hyperlink">
    <w:name w:val="Hyperlink"/>
    <w:basedOn w:val="DefaultParagraphFont"/>
    <w:uiPriority w:val="99"/>
    <w:unhideWhenUsed/>
    <w:rsid w:val="00D67733"/>
    <w:rPr>
      <w:color w:val="0000FF"/>
      <w:u w:val="single"/>
    </w:rPr>
  </w:style>
  <w:style w:type="paragraph" w:styleId="Revision">
    <w:name w:val="Revision"/>
    <w:hidden/>
    <w:uiPriority w:val="99"/>
    <w:semiHidden/>
    <w:rsid w:val="00A96ED5"/>
    <w:pPr>
      <w:spacing w:after="0" w:line="240" w:lineRule="auto"/>
    </w:pPr>
  </w:style>
  <w:style w:type="paragraph" w:styleId="BalloonText">
    <w:name w:val="Balloon Text"/>
    <w:basedOn w:val="Normal"/>
    <w:link w:val="BalloonTextChar"/>
    <w:uiPriority w:val="99"/>
    <w:semiHidden/>
    <w:unhideWhenUsed/>
    <w:rsid w:val="00A96E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ED5"/>
    <w:rPr>
      <w:rFonts w:ascii="Segoe UI" w:hAnsi="Segoe UI" w:cs="Segoe UI"/>
      <w:sz w:val="18"/>
      <w:szCs w:val="18"/>
    </w:rPr>
  </w:style>
  <w:style w:type="character" w:styleId="CommentReference">
    <w:name w:val="annotation reference"/>
    <w:basedOn w:val="DefaultParagraphFont"/>
    <w:uiPriority w:val="99"/>
    <w:semiHidden/>
    <w:unhideWhenUsed/>
    <w:rsid w:val="00A96ED5"/>
    <w:rPr>
      <w:sz w:val="16"/>
      <w:szCs w:val="16"/>
    </w:rPr>
  </w:style>
  <w:style w:type="paragraph" w:styleId="CommentText">
    <w:name w:val="annotation text"/>
    <w:basedOn w:val="Normal"/>
    <w:link w:val="CommentTextChar"/>
    <w:uiPriority w:val="99"/>
    <w:semiHidden/>
    <w:unhideWhenUsed/>
    <w:rsid w:val="00A96ED5"/>
    <w:pPr>
      <w:spacing w:line="240" w:lineRule="auto"/>
    </w:pPr>
    <w:rPr>
      <w:sz w:val="20"/>
      <w:szCs w:val="20"/>
    </w:rPr>
  </w:style>
  <w:style w:type="character" w:customStyle="1" w:styleId="CommentTextChar">
    <w:name w:val="Comment Text Char"/>
    <w:basedOn w:val="DefaultParagraphFont"/>
    <w:link w:val="CommentText"/>
    <w:uiPriority w:val="99"/>
    <w:semiHidden/>
    <w:rsid w:val="00A96ED5"/>
    <w:rPr>
      <w:sz w:val="20"/>
      <w:szCs w:val="20"/>
    </w:rPr>
  </w:style>
  <w:style w:type="paragraph" w:styleId="CommentSubject">
    <w:name w:val="annotation subject"/>
    <w:basedOn w:val="CommentText"/>
    <w:next w:val="CommentText"/>
    <w:link w:val="CommentSubjectChar"/>
    <w:uiPriority w:val="99"/>
    <w:semiHidden/>
    <w:unhideWhenUsed/>
    <w:rsid w:val="00A96ED5"/>
    <w:rPr>
      <w:b/>
      <w:bCs/>
    </w:rPr>
  </w:style>
  <w:style w:type="character" w:customStyle="1" w:styleId="CommentSubjectChar">
    <w:name w:val="Comment Subject Char"/>
    <w:basedOn w:val="CommentTextChar"/>
    <w:link w:val="CommentSubject"/>
    <w:uiPriority w:val="99"/>
    <w:semiHidden/>
    <w:rsid w:val="00A96ED5"/>
    <w:rPr>
      <w:b/>
      <w:bCs/>
      <w:sz w:val="20"/>
      <w:szCs w:val="20"/>
    </w:rPr>
  </w:style>
  <w:style w:type="character" w:customStyle="1" w:styleId="m-1294173252069557306m773109707302128838m-3268564921068201901m5317302016871890776gmail-aqj">
    <w:name w:val="m_-1294173252069557306m_773109707302128838m_-3268564921068201901m_5317302016871890776gmail-aqj"/>
    <w:basedOn w:val="DefaultParagraphFont"/>
    <w:rsid w:val="00A96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291090">
      <w:bodyDiv w:val="1"/>
      <w:marLeft w:val="0"/>
      <w:marRight w:val="0"/>
      <w:marTop w:val="0"/>
      <w:marBottom w:val="0"/>
      <w:divBdr>
        <w:top w:val="none" w:sz="0" w:space="0" w:color="auto"/>
        <w:left w:val="none" w:sz="0" w:space="0" w:color="auto"/>
        <w:bottom w:val="none" w:sz="0" w:space="0" w:color="auto"/>
        <w:right w:val="none" w:sz="0" w:space="0" w:color="auto"/>
      </w:divBdr>
      <w:divsChild>
        <w:div w:id="1311834967">
          <w:marLeft w:val="0"/>
          <w:marRight w:val="0"/>
          <w:marTop w:val="0"/>
          <w:marBottom w:val="0"/>
          <w:divBdr>
            <w:top w:val="none" w:sz="0" w:space="0" w:color="auto"/>
            <w:left w:val="none" w:sz="0" w:space="0" w:color="auto"/>
            <w:bottom w:val="none" w:sz="0" w:space="0" w:color="auto"/>
            <w:right w:val="none" w:sz="0" w:space="0" w:color="auto"/>
          </w:divBdr>
        </w:div>
      </w:divsChild>
    </w:div>
    <w:div w:id="1257901165">
      <w:bodyDiv w:val="1"/>
      <w:marLeft w:val="0"/>
      <w:marRight w:val="0"/>
      <w:marTop w:val="0"/>
      <w:marBottom w:val="0"/>
      <w:divBdr>
        <w:top w:val="none" w:sz="0" w:space="0" w:color="auto"/>
        <w:left w:val="none" w:sz="0" w:space="0" w:color="auto"/>
        <w:bottom w:val="none" w:sz="0" w:space="0" w:color="auto"/>
        <w:right w:val="none" w:sz="0" w:space="0" w:color="auto"/>
      </w:divBdr>
      <w:divsChild>
        <w:div w:id="1405178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hindu.com/news/national/passive-euthanasia-already-a-law-govt/article19835381.ece"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mailto:drvijayahegde15@gmail.com"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8</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2017-11-10T07:11:00Z</dcterms:created>
  <dcterms:modified xsi:type="dcterms:W3CDTF">2018-05-03T03:17:00Z</dcterms:modified>
</cp:coreProperties>
</file>