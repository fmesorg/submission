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B58" w:rsidRPr="007F159D" w:rsidRDefault="009D47C9">
      <w:pPr>
        <w:pStyle w:val="NoSpacing"/>
        <w:pBdr>
          <w:top w:val="none" w:sz="0" w:space="0" w:color="auto"/>
          <w:left w:val="none" w:sz="0" w:space="0" w:color="auto"/>
          <w:bottom w:val="none" w:sz="0" w:space="0" w:color="auto"/>
          <w:right w:val="none" w:sz="0" w:space="0" w:color="auto"/>
        </w:pBdr>
        <w:spacing w:line="360" w:lineRule="auto"/>
        <w:jc w:val="center"/>
        <w:rPr>
          <w:rStyle w:val="NoneA"/>
          <w:rFonts w:ascii="Times New Roman" w:hAnsi="Times New Roman" w:cs="Times New Roman"/>
          <w:sz w:val="40"/>
          <w:szCs w:val="40"/>
          <w:lang w:eastAsia="en-GB"/>
        </w:rPr>
      </w:pPr>
      <w:r w:rsidRPr="007F159D">
        <w:rPr>
          <w:rStyle w:val="NoneA"/>
          <w:rFonts w:ascii="Times New Roman" w:hAnsi="Times New Roman" w:cs="Times New Roman"/>
          <w:sz w:val="40"/>
          <w:szCs w:val="40"/>
          <w:lang w:eastAsia="en-GB"/>
        </w:rPr>
        <w:t xml:space="preserve">Blowing the whistle: </w:t>
      </w:r>
      <w:r w:rsidR="006273DF" w:rsidRPr="007F159D">
        <w:rPr>
          <w:rStyle w:val="NoneA"/>
          <w:rFonts w:ascii="Times New Roman" w:hAnsi="Times New Roman" w:cs="Times New Roman"/>
          <w:sz w:val="40"/>
          <w:szCs w:val="40"/>
          <w:lang w:eastAsia="en-GB"/>
        </w:rPr>
        <w:t>P</w:t>
      </w:r>
      <w:r w:rsidR="00416267" w:rsidRPr="007F159D">
        <w:rPr>
          <w:rStyle w:val="NoneA"/>
          <w:rFonts w:ascii="Times New Roman" w:hAnsi="Times New Roman" w:cs="Times New Roman"/>
          <w:sz w:val="40"/>
          <w:szCs w:val="40"/>
          <w:lang w:eastAsia="en-GB"/>
        </w:rPr>
        <w:t>erceptions</w:t>
      </w:r>
      <w:r w:rsidRPr="007F159D">
        <w:rPr>
          <w:rStyle w:val="NoneA"/>
          <w:rFonts w:ascii="Times New Roman" w:hAnsi="Times New Roman" w:cs="Times New Roman"/>
          <w:sz w:val="40"/>
          <w:szCs w:val="40"/>
          <w:lang w:eastAsia="en-GB"/>
        </w:rPr>
        <w:t xml:space="preserve"> of surgical staff and medical students</w:t>
      </w:r>
      <w:r w:rsidR="00416267" w:rsidRPr="007F159D">
        <w:rPr>
          <w:rStyle w:val="NoneA"/>
          <w:rFonts w:ascii="Times New Roman" w:hAnsi="Times New Roman" w:cs="Times New Roman"/>
          <w:sz w:val="40"/>
          <w:szCs w:val="40"/>
          <w:lang w:eastAsia="en-GB"/>
        </w:rPr>
        <w:t xml:space="preserve"> </w:t>
      </w:r>
      <w:r w:rsidR="00C005E3" w:rsidRPr="007F159D">
        <w:rPr>
          <w:rStyle w:val="NoneA"/>
          <w:rFonts w:ascii="Times New Roman" w:hAnsi="Times New Roman" w:cs="Times New Roman"/>
          <w:sz w:val="40"/>
          <w:szCs w:val="40"/>
          <w:lang w:eastAsia="en-GB"/>
        </w:rPr>
        <w:t>in a</w:t>
      </w:r>
      <w:r w:rsidR="006273DF" w:rsidRPr="007F159D">
        <w:rPr>
          <w:rStyle w:val="NoneA"/>
          <w:rFonts w:ascii="Times New Roman" w:hAnsi="Times New Roman" w:cs="Times New Roman"/>
          <w:sz w:val="40"/>
          <w:szCs w:val="40"/>
          <w:lang w:eastAsia="en-GB"/>
        </w:rPr>
        <w:t xml:space="preserve"> public</w:t>
      </w:r>
      <w:r w:rsidR="00C005E3" w:rsidRPr="007F159D">
        <w:rPr>
          <w:rStyle w:val="NoneA"/>
          <w:rFonts w:ascii="Times New Roman" w:hAnsi="Times New Roman" w:cs="Times New Roman"/>
          <w:sz w:val="40"/>
          <w:szCs w:val="40"/>
          <w:lang w:eastAsia="en-GB"/>
        </w:rPr>
        <w:t xml:space="preserve"> South African hospital</w:t>
      </w:r>
    </w:p>
    <w:p w:rsidR="00711B58" w:rsidRPr="007F159D" w:rsidRDefault="00711B58">
      <w:pPr>
        <w:pStyle w:val="NoSpacing"/>
        <w:pBdr>
          <w:top w:val="none" w:sz="0" w:space="0" w:color="auto"/>
          <w:left w:val="none" w:sz="0" w:space="0" w:color="auto"/>
          <w:bottom w:val="none" w:sz="0" w:space="0" w:color="auto"/>
          <w:right w:val="none" w:sz="0" w:space="0" w:color="auto"/>
        </w:pBdr>
        <w:spacing w:line="360" w:lineRule="auto"/>
        <w:jc w:val="center"/>
        <w:rPr>
          <w:rFonts w:ascii="Times New Roman" w:hAnsi="Times New Roman" w:cs="Times New Roman"/>
          <w:sz w:val="40"/>
          <w:szCs w:val="40"/>
        </w:rPr>
      </w:pPr>
    </w:p>
    <w:p w:rsidR="00711B58" w:rsidRPr="007F159D" w:rsidRDefault="00416267">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 xml:space="preserve">Authors and Affiliations: </w:t>
      </w:r>
    </w:p>
    <w:p w:rsidR="00711B58" w:rsidRPr="007F159D" w:rsidRDefault="000A7CCE">
      <w:pPr>
        <w:pStyle w:val="NoSpacing"/>
        <w:numPr>
          <w:ilvl w:val="0"/>
          <w:numId w:val="2"/>
        </w:numPr>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Mr.</w:t>
      </w:r>
      <w:r w:rsidR="00416267" w:rsidRPr="007F159D">
        <w:rPr>
          <w:rStyle w:val="NoneA"/>
          <w:rFonts w:ascii="Times New Roman" w:hAnsi="Times New Roman" w:cs="Times New Roman"/>
          <w:sz w:val="24"/>
          <w:szCs w:val="24"/>
          <w:lang w:eastAsia="en-GB"/>
        </w:rPr>
        <w:t xml:space="preserve"> </w:t>
      </w:r>
      <w:proofErr w:type="spellStart"/>
      <w:r w:rsidR="00416267" w:rsidRPr="007F159D">
        <w:rPr>
          <w:rStyle w:val="NoneA"/>
          <w:rFonts w:ascii="Times New Roman" w:hAnsi="Times New Roman" w:cs="Times New Roman"/>
          <w:sz w:val="24"/>
          <w:szCs w:val="24"/>
          <w:lang w:eastAsia="en-GB"/>
        </w:rPr>
        <w:t>Ter-Er</w:t>
      </w:r>
      <w:proofErr w:type="spellEnd"/>
      <w:r w:rsidR="00416267" w:rsidRPr="007F159D">
        <w:rPr>
          <w:rStyle w:val="NoneA"/>
          <w:rFonts w:ascii="Times New Roman" w:hAnsi="Times New Roman" w:cs="Times New Roman"/>
          <w:sz w:val="24"/>
          <w:szCs w:val="24"/>
          <w:lang w:eastAsia="en-GB"/>
        </w:rPr>
        <w:t xml:space="preserve"> </w:t>
      </w:r>
      <w:proofErr w:type="spellStart"/>
      <w:r w:rsidR="00416267" w:rsidRPr="007F159D">
        <w:rPr>
          <w:rStyle w:val="NoneA"/>
          <w:rFonts w:ascii="Times New Roman" w:hAnsi="Times New Roman" w:cs="Times New Roman"/>
          <w:sz w:val="24"/>
          <w:szCs w:val="24"/>
          <w:lang w:eastAsia="en-GB"/>
        </w:rPr>
        <w:t>Kusu-Orkar</w:t>
      </w:r>
      <w:r w:rsidR="00416267" w:rsidRPr="007F159D">
        <w:rPr>
          <w:rStyle w:val="NoneA"/>
          <w:rFonts w:ascii="Times New Roman" w:hAnsi="Times New Roman" w:cs="Times New Roman"/>
          <w:sz w:val="24"/>
          <w:szCs w:val="24"/>
          <w:vertAlign w:val="superscript"/>
          <w:lang w:eastAsia="en-GB"/>
        </w:rPr>
        <w:t>a</w:t>
      </w:r>
      <w:proofErr w:type="spellEnd"/>
      <w:r w:rsidR="00416267" w:rsidRPr="007F159D">
        <w:rPr>
          <w:rStyle w:val="NoneA"/>
          <w:rFonts w:ascii="Times New Roman" w:hAnsi="Times New Roman" w:cs="Times New Roman"/>
          <w:sz w:val="24"/>
          <w:szCs w:val="24"/>
          <w:lang w:eastAsia="en-GB"/>
        </w:rPr>
        <w:t xml:space="preserve">; </w:t>
      </w:r>
      <w:proofErr w:type="spellStart"/>
      <w:r w:rsidR="00416267" w:rsidRPr="007F159D">
        <w:rPr>
          <w:rStyle w:val="NoneA"/>
          <w:rFonts w:ascii="Times New Roman" w:hAnsi="Times New Roman" w:cs="Times New Roman"/>
          <w:sz w:val="24"/>
          <w:szCs w:val="24"/>
          <w:lang w:eastAsia="en-GB"/>
        </w:rPr>
        <w:t>MB</w:t>
      </w:r>
      <w:ins w:id="0" w:author="CRAYFISH" w:date="2018-06-23T20:29:00Z">
        <w:r w:rsidR="00F550EE">
          <w:rPr>
            <w:rStyle w:val="NoneA"/>
            <w:rFonts w:ascii="Times New Roman" w:hAnsi="Times New Roman" w:cs="Times New Roman"/>
            <w:sz w:val="24"/>
            <w:szCs w:val="24"/>
            <w:lang w:eastAsia="en-GB"/>
          </w:rPr>
          <w:t>Ch</w:t>
        </w:r>
      </w:ins>
      <w:del w:id="1" w:author="CRAYFISH" w:date="2018-06-23T20:29:00Z">
        <w:r w:rsidR="00416267" w:rsidRPr="007F159D" w:rsidDel="00F550EE">
          <w:rPr>
            <w:rStyle w:val="NoneA"/>
            <w:rFonts w:ascii="Times New Roman" w:hAnsi="Times New Roman" w:cs="Times New Roman"/>
            <w:sz w:val="24"/>
            <w:szCs w:val="24"/>
            <w:lang w:eastAsia="en-GB"/>
          </w:rPr>
          <w:delText>CH</w:delText>
        </w:r>
      </w:del>
      <w:r w:rsidR="00416267" w:rsidRPr="007F159D">
        <w:rPr>
          <w:rStyle w:val="NoneA"/>
          <w:rFonts w:ascii="Times New Roman" w:hAnsi="Times New Roman" w:cs="Times New Roman"/>
          <w:sz w:val="24"/>
          <w:szCs w:val="24"/>
          <w:lang w:eastAsia="en-GB"/>
        </w:rPr>
        <w:t>B</w:t>
      </w:r>
      <w:proofErr w:type="spellEnd"/>
      <w:r w:rsidR="00416267" w:rsidRPr="007F159D">
        <w:rPr>
          <w:rStyle w:val="NoneA"/>
          <w:rFonts w:ascii="Times New Roman" w:hAnsi="Times New Roman" w:cs="Times New Roman"/>
          <w:sz w:val="24"/>
          <w:szCs w:val="24"/>
          <w:lang w:eastAsia="en-GB"/>
        </w:rPr>
        <w:t xml:space="preserve">, </w:t>
      </w:r>
      <w:r w:rsidR="00045C8B">
        <w:fldChar w:fldCharType="begin"/>
      </w:r>
      <w:r w:rsidR="00045C8B">
        <w:instrText xml:space="preserve"> HYPERLINK "mailto:Hltkusuo@liv.ac.uk" </w:instrText>
      </w:r>
      <w:r w:rsidR="00045C8B">
        <w:fldChar w:fldCharType="separate"/>
      </w:r>
      <w:r w:rsidR="00416267" w:rsidRPr="007F159D">
        <w:rPr>
          <w:rStyle w:val="Hyperlink0"/>
          <w:rFonts w:ascii="Times New Roman" w:hAnsi="Times New Roman"/>
          <w:sz w:val="24"/>
          <w:szCs w:val="24"/>
        </w:rPr>
        <w:t>Hltkusuo@liv.ac.uk</w:t>
      </w:r>
      <w:r w:rsidR="00045C8B">
        <w:fldChar w:fldCharType="end"/>
      </w:r>
    </w:p>
    <w:p w:rsidR="00711B58" w:rsidRPr="007F159D" w:rsidRDefault="00416267">
      <w:pPr>
        <w:pStyle w:val="NoSpacing"/>
        <w:numPr>
          <w:ilvl w:val="0"/>
          <w:numId w:val="2"/>
        </w:numPr>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F550EE">
        <w:rPr>
          <w:rStyle w:val="NoneA"/>
          <w:rFonts w:ascii="Times New Roman" w:hAnsi="Times New Roman" w:cs="Times New Roman"/>
          <w:noProof/>
          <w:sz w:val="24"/>
          <w:szCs w:val="24"/>
          <w:lang w:eastAsia="en-GB"/>
        </w:rPr>
        <w:t>Mr</w:t>
      </w:r>
      <w:ins w:id="2" w:author="CRAYFISH" w:date="2018-06-23T20:29:00Z">
        <w:r w:rsidR="00F550EE">
          <w:rPr>
            <w:rStyle w:val="NoneA"/>
            <w:rFonts w:ascii="Times New Roman" w:hAnsi="Times New Roman" w:cs="Times New Roman"/>
            <w:noProof/>
            <w:sz w:val="24"/>
            <w:szCs w:val="24"/>
            <w:lang w:eastAsia="en-GB"/>
          </w:rPr>
          <w:t>.</w:t>
        </w:r>
      </w:ins>
      <w:r w:rsidRPr="007F159D">
        <w:rPr>
          <w:rStyle w:val="NoneA"/>
          <w:rFonts w:ascii="Times New Roman" w:hAnsi="Times New Roman" w:cs="Times New Roman"/>
          <w:sz w:val="24"/>
          <w:szCs w:val="24"/>
          <w:lang w:eastAsia="en-GB"/>
        </w:rPr>
        <w:t xml:space="preserve"> Alexander</w:t>
      </w:r>
      <w:r w:rsidR="00333FE7">
        <w:rPr>
          <w:rStyle w:val="NoneA"/>
          <w:rFonts w:ascii="Times New Roman" w:hAnsi="Times New Roman" w:cs="Times New Roman"/>
          <w:sz w:val="24"/>
          <w:szCs w:val="24"/>
          <w:lang w:eastAsia="en-GB"/>
        </w:rPr>
        <w:t xml:space="preserve"> L</w:t>
      </w:r>
      <w:r w:rsidRPr="007F159D">
        <w:rPr>
          <w:rStyle w:val="NoneA"/>
          <w:rFonts w:ascii="Times New Roman" w:hAnsi="Times New Roman" w:cs="Times New Roman"/>
          <w:sz w:val="24"/>
          <w:szCs w:val="24"/>
          <w:lang w:eastAsia="en-GB"/>
        </w:rPr>
        <w:t xml:space="preserve"> Symonds,</w:t>
      </w:r>
      <w:r w:rsidRPr="007F159D">
        <w:rPr>
          <w:rStyle w:val="NoneA"/>
          <w:rFonts w:ascii="Times New Roman" w:hAnsi="Times New Roman" w:cs="Times New Roman"/>
          <w:sz w:val="24"/>
          <w:szCs w:val="24"/>
          <w:vertAlign w:val="superscript"/>
          <w:lang w:eastAsia="en-GB"/>
        </w:rPr>
        <w:t xml:space="preserve"> </w:t>
      </w:r>
      <w:r w:rsidRPr="00F550EE">
        <w:rPr>
          <w:rStyle w:val="NoneA"/>
          <w:rFonts w:ascii="Times New Roman" w:hAnsi="Times New Roman" w:cs="Times New Roman"/>
          <w:noProof/>
          <w:sz w:val="24"/>
          <w:szCs w:val="24"/>
          <w:vertAlign w:val="superscript"/>
          <w:lang w:eastAsia="en-GB"/>
        </w:rPr>
        <w:t>a</w:t>
      </w:r>
      <w:r w:rsidRPr="00F550EE">
        <w:rPr>
          <w:rStyle w:val="NoneA"/>
          <w:rFonts w:ascii="Times New Roman" w:hAnsi="Times New Roman" w:cs="Times New Roman"/>
          <w:noProof/>
          <w:sz w:val="24"/>
          <w:szCs w:val="24"/>
          <w:lang w:eastAsia="en-GB"/>
        </w:rPr>
        <w:t xml:space="preserve"> MScR</w:t>
      </w:r>
      <w:r w:rsidRPr="007F159D">
        <w:rPr>
          <w:rStyle w:val="NoneA"/>
          <w:rFonts w:ascii="Times New Roman" w:hAnsi="Times New Roman" w:cs="Times New Roman"/>
          <w:sz w:val="24"/>
          <w:szCs w:val="24"/>
          <w:lang w:eastAsia="en-GB"/>
        </w:rPr>
        <w:t>,</w:t>
      </w:r>
      <w:r w:rsidRPr="007F159D">
        <w:rPr>
          <w:rStyle w:val="NoneA"/>
          <w:rFonts w:ascii="Times New Roman" w:hAnsi="Times New Roman" w:cs="Times New Roman"/>
          <w:b/>
          <w:bCs/>
          <w:sz w:val="24"/>
          <w:szCs w:val="24"/>
          <w:lang w:eastAsia="en-GB"/>
        </w:rPr>
        <w:t xml:space="preserve"> </w:t>
      </w:r>
      <w:r w:rsidR="00045C8B">
        <w:fldChar w:fldCharType="begin"/>
      </w:r>
      <w:r w:rsidR="00045C8B">
        <w:instrText xml:space="preserve"> HYPERLINK "mailto:hlasymon@liv.ac.uk" </w:instrText>
      </w:r>
      <w:r w:rsidR="00045C8B">
        <w:fldChar w:fldCharType="separate"/>
      </w:r>
      <w:r w:rsidRPr="007F159D">
        <w:rPr>
          <w:rStyle w:val="Hyperlink1"/>
          <w:rFonts w:ascii="Times New Roman" w:hAnsi="Times New Roman"/>
          <w:sz w:val="24"/>
          <w:szCs w:val="24"/>
          <w:lang w:eastAsia="en-GB"/>
        </w:rPr>
        <w:t>hlasymon@liv.ac.uk</w:t>
      </w:r>
      <w:r w:rsidR="00045C8B">
        <w:fldChar w:fldCharType="end"/>
      </w:r>
    </w:p>
    <w:p w:rsidR="00711B58" w:rsidRPr="007F159D" w:rsidRDefault="00416267">
      <w:pPr>
        <w:pStyle w:val="NoSpacing"/>
        <w:numPr>
          <w:ilvl w:val="0"/>
          <w:numId w:val="2"/>
        </w:numPr>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F550EE">
        <w:rPr>
          <w:rStyle w:val="NoneA"/>
          <w:rFonts w:ascii="Times New Roman" w:hAnsi="Times New Roman" w:cs="Times New Roman"/>
          <w:noProof/>
          <w:sz w:val="24"/>
          <w:szCs w:val="24"/>
          <w:lang w:eastAsia="en-GB"/>
        </w:rPr>
        <w:t>Mr</w:t>
      </w:r>
      <w:ins w:id="3" w:author="CRAYFISH" w:date="2018-06-23T20:29:00Z">
        <w:r w:rsidR="00F550EE">
          <w:rPr>
            <w:rStyle w:val="NoneA"/>
            <w:rFonts w:ascii="Times New Roman" w:hAnsi="Times New Roman" w:cs="Times New Roman"/>
            <w:noProof/>
            <w:sz w:val="24"/>
            <w:szCs w:val="24"/>
            <w:lang w:eastAsia="en-GB"/>
          </w:rPr>
          <w:t>.</w:t>
        </w:r>
      </w:ins>
      <w:ins w:id="4" w:author="CRAYFISH" w:date="2018-06-23T20:28:00Z">
        <w:r w:rsidR="00F550EE">
          <w:rPr>
            <w:rStyle w:val="NoneA"/>
            <w:rFonts w:ascii="Times New Roman" w:hAnsi="Times New Roman" w:cs="Times New Roman"/>
            <w:sz w:val="24"/>
            <w:szCs w:val="24"/>
            <w:lang w:eastAsia="en-GB"/>
          </w:rPr>
          <w:t xml:space="preserve"> </w:t>
        </w:r>
      </w:ins>
      <w:del w:id="5" w:author="CRAYFISH" w:date="2018-06-23T20:28:00Z">
        <w:r w:rsidRPr="007F159D" w:rsidDel="00F550EE">
          <w:rPr>
            <w:rStyle w:val="NoneA"/>
            <w:rFonts w:ascii="Times New Roman" w:hAnsi="Times New Roman" w:cs="Times New Roman"/>
            <w:sz w:val="24"/>
            <w:szCs w:val="24"/>
            <w:lang w:eastAsia="en-GB"/>
          </w:rPr>
          <w:delText xml:space="preserve"> </w:delText>
        </w:r>
      </w:del>
      <w:r w:rsidRPr="007F159D">
        <w:rPr>
          <w:rStyle w:val="NoneA"/>
          <w:rFonts w:ascii="Times New Roman" w:hAnsi="Times New Roman" w:cs="Times New Roman"/>
          <w:sz w:val="24"/>
          <w:szCs w:val="24"/>
          <w:lang w:eastAsia="en-GB"/>
        </w:rPr>
        <w:t xml:space="preserve">Harry C </w:t>
      </w:r>
      <w:r w:rsidRPr="00F550EE">
        <w:rPr>
          <w:rStyle w:val="NoneA"/>
          <w:rFonts w:ascii="Times New Roman" w:hAnsi="Times New Roman" w:cs="Times New Roman"/>
          <w:noProof/>
          <w:sz w:val="24"/>
          <w:szCs w:val="24"/>
          <w:lang w:eastAsia="en-GB"/>
        </w:rPr>
        <w:t>Bickerstaffe</w:t>
      </w:r>
      <w:r w:rsidRPr="00F550EE">
        <w:rPr>
          <w:rStyle w:val="NoneA"/>
          <w:rFonts w:ascii="Times New Roman" w:hAnsi="Times New Roman" w:cs="Times New Roman"/>
          <w:noProof/>
          <w:sz w:val="24"/>
          <w:szCs w:val="24"/>
          <w:vertAlign w:val="superscript"/>
          <w:lang w:eastAsia="en-GB"/>
        </w:rPr>
        <w:t>a</w:t>
      </w:r>
      <w:r w:rsidRPr="007F159D">
        <w:rPr>
          <w:rStyle w:val="NoneA"/>
          <w:rFonts w:ascii="Times New Roman" w:hAnsi="Times New Roman" w:cs="Times New Roman"/>
          <w:sz w:val="24"/>
          <w:szCs w:val="24"/>
          <w:lang w:eastAsia="en-GB"/>
        </w:rPr>
        <w:t xml:space="preserve">, </w:t>
      </w:r>
      <w:proofErr w:type="spellStart"/>
      <w:r w:rsidRPr="007F159D">
        <w:rPr>
          <w:rStyle w:val="NoneA"/>
          <w:rFonts w:ascii="Times New Roman" w:hAnsi="Times New Roman" w:cs="Times New Roman"/>
          <w:sz w:val="24"/>
          <w:szCs w:val="24"/>
          <w:lang w:eastAsia="en-GB"/>
        </w:rPr>
        <w:t>MBChB</w:t>
      </w:r>
      <w:proofErr w:type="spellEnd"/>
      <w:r w:rsidRPr="007F159D">
        <w:rPr>
          <w:rStyle w:val="NoneA"/>
          <w:rFonts w:ascii="Times New Roman" w:hAnsi="Times New Roman" w:cs="Times New Roman"/>
          <w:sz w:val="24"/>
          <w:szCs w:val="24"/>
          <w:lang w:eastAsia="en-GB"/>
        </w:rPr>
        <w:t xml:space="preserve"> student, </w:t>
      </w:r>
      <w:r w:rsidRPr="007F159D">
        <w:rPr>
          <w:rStyle w:val="NoneA"/>
          <w:rFonts w:ascii="Times New Roman" w:hAnsi="Times New Roman" w:cs="Times New Roman"/>
          <w:sz w:val="24"/>
          <w:szCs w:val="24"/>
          <w:u w:val="single"/>
          <w:lang w:eastAsia="en-GB"/>
        </w:rPr>
        <w:t>hlhbicke@liv.ac.uk</w:t>
      </w:r>
    </w:p>
    <w:p w:rsidR="00711B58" w:rsidRPr="007F159D" w:rsidRDefault="00416267">
      <w:pPr>
        <w:pStyle w:val="NoSpacing"/>
        <w:numPr>
          <w:ilvl w:val="0"/>
          <w:numId w:val="2"/>
        </w:numPr>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F550EE">
        <w:rPr>
          <w:rStyle w:val="NoneA"/>
          <w:rFonts w:ascii="Times New Roman" w:hAnsi="Times New Roman" w:cs="Times New Roman"/>
          <w:noProof/>
          <w:sz w:val="24"/>
          <w:szCs w:val="24"/>
          <w:lang w:eastAsia="en-GB"/>
        </w:rPr>
        <w:t>Mrs</w:t>
      </w:r>
      <w:ins w:id="6" w:author="CRAYFISH" w:date="2018-06-23T20:29:00Z">
        <w:r w:rsidR="00F550EE">
          <w:rPr>
            <w:rStyle w:val="NoneA"/>
            <w:rFonts w:ascii="Times New Roman" w:hAnsi="Times New Roman" w:cs="Times New Roman"/>
            <w:noProof/>
            <w:sz w:val="24"/>
            <w:szCs w:val="24"/>
            <w:lang w:eastAsia="en-GB"/>
          </w:rPr>
          <w:t>.</w:t>
        </w:r>
      </w:ins>
      <w:r w:rsidRPr="007F159D">
        <w:rPr>
          <w:rStyle w:val="NoneA"/>
          <w:rFonts w:ascii="Times New Roman" w:hAnsi="Times New Roman" w:cs="Times New Roman"/>
          <w:sz w:val="24"/>
          <w:szCs w:val="24"/>
          <w:lang w:eastAsia="en-GB"/>
        </w:rPr>
        <w:t xml:space="preserve"> Nikki </w:t>
      </w:r>
      <w:r w:rsidRPr="00F550EE">
        <w:rPr>
          <w:rStyle w:val="NoneA"/>
          <w:rFonts w:ascii="Times New Roman" w:hAnsi="Times New Roman" w:cs="Times New Roman"/>
          <w:noProof/>
          <w:sz w:val="24"/>
          <w:szCs w:val="24"/>
          <w:lang w:eastAsia="en-GB"/>
        </w:rPr>
        <w:t>Allorto</w:t>
      </w:r>
      <w:r w:rsidRPr="00F550EE">
        <w:rPr>
          <w:rStyle w:val="NoneA"/>
          <w:rFonts w:ascii="Times New Roman" w:hAnsi="Times New Roman" w:cs="Times New Roman"/>
          <w:noProof/>
          <w:sz w:val="24"/>
          <w:szCs w:val="24"/>
          <w:vertAlign w:val="superscript"/>
          <w:lang w:eastAsia="en-GB"/>
        </w:rPr>
        <w:t>b</w:t>
      </w:r>
      <w:r w:rsidRPr="007F159D">
        <w:rPr>
          <w:rStyle w:val="NoneA"/>
          <w:rFonts w:ascii="Times New Roman" w:hAnsi="Times New Roman" w:cs="Times New Roman"/>
          <w:sz w:val="24"/>
          <w:szCs w:val="24"/>
          <w:lang w:eastAsia="en-GB"/>
        </w:rPr>
        <w:t xml:space="preserve">; </w:t>
      </w:r>
      <w:r w:rsidRPr="00F550EE">
        <w:rPr>
          <w:rStyle w:val="NoneA"/>
          <w:rFonts w:ascii="Times New Roman" w:hAnsi="Times New Roman" w:cs="Times New Roman"/>
          <w:noProof/>
          <w:sz w:val="24"/>
          <w:szCs w:val="24"/>
          <w:lang w:eastAsia="en-GB"/>
        </w:rPr>
        <w:t>MBC</w:t>
      </w:r>
      <w:ins w:id="7" w:author="CRAYFISH" w:date="2018-06-23T20:29:00Z">
        <w:r w:rsidR="00F550EE">
          <w:rPr>
            <w:rStyle w:val="NoneA"/>
            <w:rFonts w:ascii="Times New Roman" w:hAnsi="Times New Roman" w:cs="Times New Roman"/>
            <w:noProof/>
            <w:sz w:val="24"/>
            <w:szCs w:val="24"/>
            <w:lang w:eastAsia="en-GB"/>
          </w:rPr>
          <w:t>h</w:t>
        </w:r>
      </w:ins>
      <w:del w:id="8" w:author="CRAYFISH" w:date="2018-06-23T20:29:00Z">
        <w:r w:rsidRPr="00F550EE" w:rsidDel="00F550EE">
          <w:rPr>
            <w:rStyle w:val="NoneA"/>
            <w:rFonts w:ascii="Times New Roman" w:hAnsi="Times New Roman" w:cs="Times New Roman"/>
            <w:noProof/>
            <w:sz w:val="24"/>
            <w:szCs w:val="24"/>
            <w:lang w:eastAsia="en-GB"/>
          </w:rPr>
          <w:delText>H</w:delText>
        </w:r>
      </w:del>
      <w:r w:rsidRPr="00F550EE">
        <w:rPr>
          <w:rStyle w:val="NoneA"/>
          <w:rFonts w:ascii="Times New Roman" w:hAnsi="Times New Roman" w:cs="Times New Roman"/>
          <w:noProof/>
          <w:sz w:val="24"/>
          <w:szCs w:val="24"/>
          <w:lang w:eastAsia="en-GB"/>
        </w:rPr>
        <w:t>B</w:t>
      </w:r>
      <w:r w:rsidRPr="007F159D">
        <w:rPr>
          <w:rStyle w:val="NoneA"/>
          <w:rFonts w:ascii="Times New Roman" w:hAnsi="Times New Roman" w:cs="Times New Roman"/>
          <w:sz w:val="24"/>
          <w:szCs w:val="24"/>
          <w:lang w:eastAsia="en-GB"/>
        </w:rPr>
        <w:t xml:space="preserve">, </w:t>
      </w:r>
      <w:r w:rsidRPr="00F550EE">
        <w:rPr>
          <w:rStyle w:val="NoneA"/>
          <w:rFonts w:ascii="Times New Roman" w:hAnsi="Times New Roman" w:cs="Times New Roman"/>
          <w:noProof/>
          <w:sz w:val="24"/>
          <w:szCs w:val="24"/>
          <w:lang w:eastAsia="en-GB"/>
        </w:rPr>
        <w:t>Mmed</w:t>
      </w:r>
      <w:r w:rsidRPr="007F159D">
        <w:rPr>
          <w:rStyle w:val="NoneA"/>
          <w:rFonts w:ascii="Times New Roman" w:hAnsi="Times New Roman" w:cs="Times New Roman"/>
          <w:sz w:val="24"/>
          <w:szCs w:val="24"/>
          <w:lang w:eastAsia="en-GB"/>
        </w:rPr>
        <w:t>, FCS,</w:t>
      </w:r>
      <w:r w:rsidRPr="007F159D">
        <w:rPr>
          <w:rStyle w:val="NoneA"/>
          <w:rFonts w:ascii="Times New Roman" w:hAnsi="Times New Roman" w:cs="Times New Roman"/>
          <w:sz w:val="24"/>
          <w:szCs w:val="24"/>
          <w:u w:val="single"/>
          <w:lang w:eastAsia="en-GB"/>
        </w:rPr>
        <w:t>Nikkiallorto@gmail.com</w:t>
      </w:r>
    </w:p>
    <w:p w:rsidR="00711B58" w:rsidRPr="007F159D" w:rsidRDefault="00416267">
      <w:pPr>
        <w:pStyle w:val="NoSpacing"/>
        <w:numPr>
          <w:ilvl w:val="0"/>
          <w:numId w:val="2"/>
        </w:numPr>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F550EE">
        <w:rPr>
          <w:rStyle w:val="NoneA"/>
          <w:rFonts w:ascii="Times New Roman" w:hAnsi="Times New Roman" w:cs="Times New Roman"/>
          <w:noProof/>
          <w:sz w:val="24"/>
          <w:szCs w:val="24"/>
          <w:lang w:eastAsia="en-GB"/>
        </w:rPr>
        <w:t>Dr</w:t>
      </w:r>
      <w:ins w:id="9" w:author="CRAYFISH" w:date="2018-06-23T20:29:00Z">
        <w:r w:rsidR="00F550EE" w:rsidRPr="00F550EE">
          <w:rPr>
            <w:rStyle w:val="NoneA"/>
            <w:rFonts w:ascii="Times New Roman" w:hAnsi="Times New Roman" w:cs="Times New Roman"/>
            <w:noProof/>
            <w:sz w:val="24"/>
            <w:szCs w:val="24"/>
            <w:lang w:eastAsia="en-GB"/>
            <w:rPrChange w:id="10" w:author="CRAYFISH" w:date="2018-06-23T20:30:00Z">
              <w:rPr>
                <w:rStyle w:val="NoneA"/>
                <w:rFonts w:ascii="Times New Roman" w:hAnsi="Times New Roman" w:cs="Times New Roman"/>
                <w:noProof/>
                <w:sz w:val="24"/>
                <w:szCs w:val="24"/>
                <w:u w:val="thick" w:color="28B473"/>
                <w:lang w:eastAsia="en-GB"/>
              </w:rPr>
            </w:rPrChange>
          </w:rPr>
          <w:t xml:space="preserve"> </w:t>
        </w:r>
      </w:ins>
      <w:del w:id="11" w:author="CRAYFISH" w:date="2018-06-23T20:29:00Z">
        <w:r w:rsidRPr="007F159D" w:rsidDel="00F550EE">
          <w:rPr>
            <w:rStyle w:val="NoneA"/>
            <w:rFonts w:ascii="Times New Roman" w:hAnsi="Times New Roman" w:cs="Times New Roman"/>
            <w:sz w:val="24"/>
            <w:szCs w:val="24"/>
            <w:lang w:eastAsia="en-GB"/>
          </w:rPr>
          <w:delText xml:space="preserve"> </w:delText>
        </w:r>
      </w:del>
      <w:r w:rsidRPr="007F159D">
        <w:rPr>
          <w:rStyle w:val="NoneA"/>
          <w:rFonts w:ascii="Times New Roman" w:hAnsi="Times New Roman" w:cs="Times New Roman"/>
          <w:sz w:val="24"/>
          <w:szCs w:val="24"/>
          <w:lang w:eastAsia="en-GB"/>
        </w:rPr>
        <w:t xml:space="preserve">Stuart </w:t>
      </w:r>
      <w:proofErr w:type="spellStart"/>
      <w:r w:rsidRPr="007F159D">
        <w:rPr>
          <w:rStyle w:val="NoneA"/>
          <w:rFonts w:ascii="Times New Roman" w:hAnsi="Times New Roman" w:cs="Times New Roman"/>
          <w:sz w:val="24"/>
          <w:szCs w:val="24"/>
          <w:lang w:eastAsia="en-GB"/>
        </w:rPr>
        <w:t>Oultram</w:t>
      </w:r>
      <w:r w:rsidR="000A7CCE" w:rsidRPr="007F159D">
        <w:rPr>
          <w:rStyle w:val="NoneA"/>
          <w:rFonts w:ascii="Times New Roman" w:hAnsi="Times New Roman" w:cs="Times New Roman"/>
          <w:sz w:val="24"/>
          <w:szCs w:val="24"/>
          <w:vertAlign w:val="superscript"/>
          <w:lang w:eastAsia="en-GB"/>
        </w:rPr>
        <w:t>c</w:t>
      </w:r>
      <w:proofErr w:type="spellEnd"/>
      <w:r w:rsidRPr="007F159D">
        <w:rPr>
          <w:rStyle w:val="NoneA"/>
          <w:rFonts w:ascii="Times New Roman" w:hAnsi="Times New Roman" w:cs="Times New Roman"/>
          <w:sz w:val="24"/>
          <w:szCs w:val="24"/>
          <w:lang w:eastAsia="en-GB"/>
        </w:rPr>
        <w:t xml:space="preserve">; </w:t>
      </w:r>
      <w:r w:rsidR="00045C8B">
        <w:fldChar w:fldCharType="begin"/>
      </w:r>
      <w:r w:rsidR="00045C8B">
        <w:instrText xml:space="preserve"> HYPERLINK "mailto:Stuart.Oultram@liverpool.ac.uk" </w:instrText>
      </w:r>
      <w:r w:rsidR="00045C8B">
        <w:fldChar w:fldCharType="separate"/>
      </w:r>
      <w:r w:rsidRPr="007F159D">
        <w:rPr>
          <w:rStyle w:val="Hyperlink0"/>
          <w:rFonts w:ascii="Times New Roman" w:hAnsi="Times New Roman"/>
          <w:sz w:val="24"/>
          <w:szCs w:val="24"/>
        </w:rPr>
        <w:t>Stuart.Oultram@liverpool.ac.uk</w:t>
      </w:r>
      <w:r w:rsidR="00045C8B">
        <w:fldChar w:fldCharType="end"/>
      </w:r>
    </w:p>
    <w:p w:rsidR="00711B58" w:rsidRPr="007F159D" w:rsidRDefault="00711B58">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711B58" w:rsidRPr="007F159D" w:rsidRDefault="00416267">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sz w:val="24"/>
          <w:szCs w:val="24"/>
          <w:lang w:eastAsia="en-GB"/>
        </w:rPr>
        <w:t xml:space="preserve"> </w:t>
      </w:r>
      <w:proofErr w:type="spellStart"/>
      <w:proofErr w:type="gramStart"/>
      <w:r w:rsidRPr="007F159D">
        <w:rPr>
          <w:rStyle w:val="NoneA"/>
          <w:rFonts w:ascii="Times New Roman" w:hAnsi="Times New Roman" w:cs="Times New Roman"/>
          <w:sz w:val="24"/>
          <w:szCs w:val="24"/>
          <w:vertAlign w:val="superscript"/>
          <w:lang w:eastAsia="en-GB"/>
        </w:rPr>
        <w:t>a</w:t>
      </w:r>
      <w:r w:rsidRPr="007F159D">
        <w:rPr>
          <w:rStyle w:val="NoneA"/>
          <w:rFonts w:ascii="Times New Roman" w:hAnsi="Times New Roman" w:cs="Times New Roman"/>
          <w:sz w:val="24"/>
          <w:szCs w:val="24"/>
          <w:lang w:eastAsia="en-GB"/>
        </w:rPr>
        <w:t>School</w:t>
      </w:r>
      <w:proofErr w:type="spellEnd"/>
      <w:proofErr w:type="gramEnd"/>
      <w:r w:rsidRPr="007F159D">
        <w:rPr>
          <w:rStyle w:val="NoneA"/>
          <w:rFonts w:ascii="Times New Roman" w:hAnsi="Times New Roman" w:cs="Times New Roman"/>
          <w:sz w:val="24"/>
          <w:szCs w:val="24"/>
          <w:lang w:eastAsia="en-GB"/>
        </w:rPr>
        <w:t xml:space="preserve"> of Medicine, University of Liverpool, Liverpool, UK</w:t>
      </w:r>
    </w:p>
    <w:p w:rsidR="00711B58" w:rsidRPr="007F159D" w:rsidRDefault="00416267">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roofErr w:type="gramStart"/>
      <w:r w:rsidRPr="007F159D">
        <w:rPr>
          <w:rStyle w:val="NoneA"/>
          <w:rFonts w:ascii="Times New Roman" w:hAnsi="Times New Roman" w:cs="Times New Roman"/>
          <w:sz w:val="24"/>
          <w:szCs w:val="24"/>
          <w:vertAlign w:val="superscript"/>
          <w:lang w:eastAsia="en-GB"/>
        </w:rPr>
        <w:t>b</w:t>
      </w:r>
      <w:proofErr w:type="gramEnd"/>
      <w:r w:rsidRPr="007F159D">
        <w:rPr>
          <w:rStyle w:val="NoneA"/>
          <w:rFonts w:ascii="Times New Roman" w:hAnsi="Times New Roman" w:cs="Times New Roman"/>
          <w:sz w:val="24"/>
          <w:szCs w:val="24"/>
          <w:vertAlign w:val="superscript"/>
          <w:lang w:eastAsia="en-GB"/>
        </w:rPr>
        <w:t xml:space="preserve"> </w:t>
      </w:r>
      <w:r w:rsidRPr="00F550EE">
        <w:rPr>
          <w:rStyle w:val="NoneA"/>
          <w:rFonts w:ascii="Times New Roman" w:hAnsi="Times New Roman" w:cs="Times New Roman"/>
          <w:noProof/>
          <w:sz w:val="24"/>
          <w:szCs w:val="24"/>
          <w:lang w:eastAsia="en-GB"/>
        </w:rPr>
        <w:t>MBC</w:t>
      </w:r>
      <w:ins w:id="12" w:author="CRAYFISH" w:date="2018-06-23T20:29:00Z">
        <w:r w:rsidR="00F550EE">
          <w:rPr>
            <w:rStyle w:val="NoneA"/>
            <w:rFonts w:ascii="Times New Roman" w:hAnsi="Times New Roman" w:cs="Times New Roman"/>
            <w:noProof/>
            <w:sz w:val="24"/>
            <w:szCs w:val="24"/>
            <w:lang w:eastAsia="en-GB"/>
          </w:rPr>
          <w:t>h</w:t>
        </w:r>
      </w:ins>
      <w:del w:id="13" w:author="CRAYFISH" w:date="2018-06-23T20:29:00Z">
        <w:r w:rsidRPr="00F550EE" w:rsidDel="00F550EE">
          <w:rPr>
            <w:rStyle w:val="NoneA"/>
            <w:rFonts w:ascii="Times New Roman" w:hAnsi="Times New Roman" w:cs="Times New Roman"/>
            <w:noProof/>
            <w:sz w:val="24"/>
            <w:szCs w:val="24"/>
            <w:lang w:eastAsia="en-GB"/>
          </w:rPr>
          <w:delText>H</w:delText>
        </w:r>
      </w:del>
      <w:r w:rsidRPr="00F550EE">
        <w:rPr>
          <w:rStyle w:val="NoneA"/>
          <w:rFonts w:ascii="Times New Roman" w:hAnsi="Times New Roman" w:cs="Times New Roman"/>
          <w:noProof/>
          <w:sz w:val="24"/>
          <w:szCs w:val="24"/>
          <w:lang w:eastAsia="en-GB"/>
        </w:rPr>
        <w:t>B</w:t>
      </w:r>
      <w:r w:rsidRPr="007F159D">
        <w:rPr>
          <w:rStyle w:val="NoneA"/>
          <w:rFonts w:ascii="Times New Roman" w:hAnsi="Times New Roman" w:cs="Times New Roman"/>
          <w:sz w:val="24"/>
          <w:szCs w:val="24"/>
          <w:lang w:eastAsia="en-GB"/>
        </w:rPr>
        <w:t xml:space="preserve">, </w:t>
      </w:r>
      <w:r w:rsidRPr="00F550EE">
        <w:rPr>
          <w:rStyle w:val="NoneA"/>
          <w:rFonts w:ascii="Times New Roman" w:hAnsi="Times New Roman" w:cs="Times New Roman"/>
          <w:noProof/>
          <w:sz w:val="24"/>
          <w:szCs w:val="24"/>
          <w:lang w:eastAsia="en-GB"/>
        </w:rPr>
        <w:t>Mmed</w:t>
      </w:r>
      <w:r w:rsidRPr="007F159D">
        <w:rPr>
          <w:rStyle w:val="NoneA"/>
          <w:rFonts w:ascii="Times New Roman" w:hAnsi="Times New Roman" w:cs="Times New Roman"/>
          <w:sz w:val="24"/>
          <w:szCs w:val="24"/>
          <w:lang w:eastAsia="en-GB"/>
        </w:rPr>
        <w:t>, FCS, Pietermaritzburg Metropolitan department of surgery</w:t>
      </w:r>
    </w:p>
    <w:p w:rsidR="00711B58" w:rsidRPr="007F159D" w:rsidRDefault="00416267">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proofErr w:type="spellStart"/>
      <w:proofErr w:type="gramStart"/>
      <w:r w:rsidRPr="007F159D">
        <w:rPr>
          <w:rStyle w:val="NoneA"/>
          <w:rFonts w:ascii="Times New Roman" w:hAnsi="Times New Roman" w:cs="Times New Roman"/>
          <w:sz w:val="24"/>
          <w:szCs w:val="24"/>
          <w:vertAlign w:val="superscript"/>
          <w:lang w:eastAsia="en-GB"/>
        </w:rPr>
        <w:t>c</w:t>
      </w:r>
      <w:r w:rsidRPr="007F159D">
        <w:rPr>
          <w:rStyle w:val="NoneA"/>
          <w:rFonts w:ascii="Times New Roman" w:hAnsi="Times New Roman" w:cs="Times New Roman"/>
          <w:sz w:val="24"/>
          <w:szCs w:val="24"/>
          <w:lang w:eastAsia="en-GB"/>
        </w:rPr>
        <w:t>Institute</w:t>
      </w:r>
      <w:proofErr w:type="spellEnd"/>
      <w:proofErr w:type="gramEnd"/>
      <w:r w:rsidRPr="007F159D">
        <w:rPr>
          <w:rStyle w:val="NoneA"/>
          <w:rFonts w:ascii="Times New Roman" w:hAnsi="Times New Roman" w:cs="Times New Roman"/>
          <w:sz w:val="24"/>
          <w:szCs w:val="24"/>
          <w:lang w:eastAsia="en-GB"/>
        </w:rPr>
        <w:t xml:space="preserve"> of Psychology, Health and Society, Liverpool, UK</w:t>
      </w:r>
    </w:p>
    <w:p w:rsidR="00711B58" w:rsidRPr="007F159D" w:rsidRDefault="00711B58">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sz w:val="24"/>
          <w:szCs w:val="24"/>
        </w:rPr>
      </w:pPr>
    </w:p>
    <w:p w:rsidR="00711B58" w:rsidRPr="007F159D" w:rsidRDefault="00416267" w:rsidP="00342BBC">
      <w:pPr>
        <w:pStyle w:val="NoSpacing"/>
        <w:pBdr>
          <w:top w:val="none" w:sz="0" w:space="0" w:color="auto"/>
          <w:left w:val="none" w:sz="0" w:space="0" w:color="auto"/>
          <w:bottom w:val="none" w:sz="0" w:space="0" w:color="auto"/>
          <w:right w:val="none" w:sz="0" w:space="0" w:color="auto"/>
        </w:pBdr>
        <w:spacing w:line="360" w:lineRule="auto"/>
        <w:jc w:val="both"/>
        <w:rPr>
          <w:rStyle w:val="NoneA"/>
          <w:rFonts w:ascii="Times New Roman" w:hAnsi="Times New Roman" w:cs="Times New Roman"/>
          <w:sz w:val="24"/>
          <w:szCs w:val="24"/>
          <w:lang w:eastAsia="en-GB"/>
        </w:rPr>
      </w:pPr>
      <w:r w:rsidRPr="007F159D">
        <w:rPr>
          <w:rStyle w:val="NoneA"/>
          <w:rFonts w:ascii="Times New Roman" w:hAnsi="Times New Roman" w:cs="Times New Roman"/>
          <w:b/>
          <w:bCs/>
          <w:sz w:val="24"/>
          <w:szCs w:val="24"/>
          <w:lang w:eastAsia="en-GB"/>
        </w:rPr>
        <w:t xml:space="preserve">Contribution statement: </w:t>
      </w:r>
      <w:r w:rsidRPr="007F159D">
        <w:rPr>
          <w:rStyle w:val="NoneA"/>
          <w:rFonts w:ascii="Times New Roman" w:hAnsi="Times New Roman" w:cs="Times New Roman"/>
          <w:sz w:val="24"/>
          <w:szCs w:val="24"/>
          <w:lang w:eastAsia="en-GB"/>
        </w:rPr>
        <w:t xml:space="preserve">TKO designed this research study, collected, analyzed the data and was involved in writing </w:t>
      </w:r>
      <w:ins w:id="14" w:author="CRAYFISH" w:date="2018-05-23T17:23:00Z">
        <w:r w:rsidR="00ED58D2">
          <w:rPr>
            <w:rStyle w:val="NoneA"/>
            <w:rFonts w:ascii="Times New Roman" w:hAnsi="Times New Roman" w:cs="Times New Roman"/>
            <w:sz w:val="24"/>
            <w:szCs w:val="24"/>
            <w:lang w:eastAsia="en-GB"/>
          </w:rPr>
          <w:t xml:space="preserve">and revising </w:t>
        </w:r>
      </w:ins>
      <w:r w:rsidRPr="007F159D">
        <w:rPr>
          <w:rStyle w:val="NoneA"/>
          <w:rFonts w:ascii="Times New Roman" w:hAnsi="Times New Roman" w:cs="Times New Roman"/>
          <w:sz w:val="24"/>
          <w:szCs w:val="24"/>
          <w:lang w:eastAsia="en-GB"/>
        </w:rPr>
        <w:t xml:space="preserve">the final manuscript. AS and HB </w:t>
      </w:r>
      <w:r w:rsidRPr="00F550EE">
        <w:rPr>
          <w:rStyle w:val="NoneA"/>
          <w:rFonts w:ascii="Times New Roman" w:hAnsi="Times New Roman" w:cs="Times New Roman"/>
          <w:noProof/>
          <w:sz w:val="24"/>
          <w:szCs w:val="24"/>
          <w:lang w:eastAsia="en-GB"/>
        </w:rPr>
        <w:t>w</w:t>
      </w:r>
      <w:del w:id="15" w:author="CRAYFISH" w:date="2018-06-23T20:30:00Z">
        <w:r w:rsidRPr="00F550EE" w:rsidDel="00F550EE">
          <w:rPr>
            <w:rStyle w:val="NoneA"/>
            <w:rFonts w:ascii="Times New Roman" w:hAnsi="Times New Roman" w:cs="Times New Roman"/>
            <w:noProof/>
            <w:sz w:val="24"/>
            <w:szCs w:val="24"/>
            <w:lang w:eastAsia="en-GB"/>
          </w:rPr>
          <w:delText>h</w:delText>
        </w:r>
      </w:del>
      <w:r w:rsidRPr="00F550EE">
        <w:rPr>
          <w:rStyle w:val="NoneA"/>
          <w:rFonts w:ascii="Times New Roman" w:hAnsi="Times New Roman" w:cs="Times New Roman"/>
          <w:noProof/>
          <w:sz w:val="24"/>
          <w:szCs w:val="24"/>
          <w:lang w:eastAsia="en-GB"/>
        </w:rPr>
        <w:t>ere</w:t>
      </w:r>
      <w:r w:rsidRPr="007F159D">
        <w:rPr>
          <w:rStyle w:val="NoneA"/>
          <w:rFonts w:ascii="Times New Roman" w:hAnsi="Times New Roman" w:cs="Times New Roman"/>
          <w:sz w:val="24"/>
          <w:szCs w:val="24"/>
          <w:lang w:eastAsia="en-GB"/>
        </w:rPr>
        <w:t xml:space="preserve"> involved in the data analysis and writing of the final manuscript. NA helped collect data and was involved in the final changes</w:t>
      </w:r>
      <w:ins w:id="16" w:author="CRAYFISH" w:date="2018-05-28T11:06:00Z">
        <w:r w:rsidR="004A496E">
          <w:rPr>
            <w:rStyle w:val="NoneA"/>
            <w:rFonts w:ascii="Times New Roman" w:hAnsi="Times New Roman" w:cs="Times New Roman"/>
            <w:sz w:val="24"/>
            <w:szCs w:val="24"/>
            <w:lang w:eastAsia="en-GB"/>
          </w:rPr>
          <w:t xml:space="preserve"> and revision of the manuscript</w:t>
        </w:r>
      </w:ins>
      <w:r w:rsidRPr="007F159D">
        <w:rPr>
          <w:rStyle w:val="NoneA"/>
          <w:rFonts w:ascii="Times New Roman" w:hAnsi="Times New Roman" w:cs="Times New Roman"/>
          <w:sz w:val="24"/>
          <w:szCs w:val="24"/>
          <w:lang w:eastAsia="en-GB"/>
        </w:rPr>
        <w:t xml:space="preserve">. SO </w:t>
      </w:r>
      <w:ins w:id="17" w:author="Oultram, Stuart" w:date="2018-05-22T16:26:00Z">
        <w:r w:rsidR="00A127D6">
          <w:rPr>
            <w:rStyle w:val="NoneA"/>
            <w:rFonts w:ascii="Times New Roman" w:hAnsi="Times New Roman" w:cs="Times New Roman"/>
            <w:sz w:val="24"/>
            <w:szCs w:val="24"/>
            <w:lang w:eastAsia="en-GB"/>
          </w:rPr>
          <w:t xml:space="preserve">assisted in writing the revisions to the manuscript </w:t>
        </w:r>
        <w:del w:id="18" w:author="CRAYFISH" w:date="2018-05-23T17:24:00Z">
          <w:r w:rsidR="00A127D6" w:rsidDel="00ED58D2">
            <w:rPr>
              <w:rStyle w:val="NoneA"/>
              <w:rFonts w:ascii="Times New Roman" w:hAnsi="Times New Roman" w:cs="Times New Roman"/>
              <w:sz w:val="24"/>
              <w:szCs w:val="24"/>
              <w:lang w:eastAsia="en-GB"/>
            </w:rPr>
            <w:delText xml:space="preserve">(following reviewer comments) </w:delText>
          </w:r>
        </w:del>
        <w:r w:rsidR="00A127D6">
          <w:rPr>
            <w:rStyle w:val="NoneA"/>
            <w:rFonts w:ascii="Times New Roman" w:hAnsi="Times New Roman" w:cs="Times New Roman"/>
            <w:sz w:val="24"/>
            <w:szCs w:val="24"/>
            <w:lang w:eastAsia="en-GB"/>
          </w:rPr>
          <w:t xml:space="preserve">and </w:t>
        </w:r>
      </w:ins>
      <w:r w:rsidRPr="007F159D">
        <w:rPr>
          <w:rStyle w:val="NoneA"/>
          <w:rFonts w:ascii="Times New Roman" w:hAnsi="Times New Roman" w:cs="Times New Roman"/>
          <w:sz w:val="24"/>
          <w:szCs w:val="24"/>
          <w:lang w:eastAsia="en-GB"/>
        </w:rPr>
        <w:t xml:space="preserve">approved the final manuscript. </w:t>
      </w:r>
    </w:p>
    <w:p w:rsidR="00711B58" w:rsidRPr="007F159D" w:rsidRDefault="00711B58">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711B58" w:rsidRPr="007F159D" w:rsidRDefault="00416267">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 xml:space="preserve">Corresponding </w:t>
      </w:r>
      <w:r w:rsidR="000A7CCE" w:rsidRPr="007F159D">
        <w:rPr>
          <w:rStyle w:val="NoneA"/>
          <w:rFonts w:ascii="Times New Roman" w:hAnsi="Times New Roman" w:cs="Times New Roman"/>
          <w:b/>
          <w:bCs/>
          <w:sz w:val="24"/>
          <w:szCs w:val="24"/>
          <w:lang w:eastAsia="en-GB"/>
        </w:rPr>
        <w:t>Author:</w:t>
      </w:r>
    </w:p>
    <w:p w:rsidR="00711B58" w:rsidRPr="007F159D" w:rsidRDefault="000A7CCE">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F550EE">
        <w:rPr>
          <w:rStyle w:val="NoneA"/>
          <w:rFonts w:ascii="Times New Roman" w:hAnsi="Times New Roman" w:cs="Times New Roman"/>
          <w:noProof/>
          <w:sz w:val="24"/>
          <w:szCs w:val="24"/>
          <w:lang w:eastAsia="en-GB"/>
        </w:rPr>
        <w:t>Mr</w:t>
      </w:r>
      <w:ins w:id="19" w:author="CRAYFISH" w:date="2018-06-23T20:30:00Z">
        <w:r w:rsidR="00F550EE">
          <w:rPr>
            <w:rStyle w:val="NoneA"/>
            <w:rFonts w:ascii="Times New Roman" w:hAnsi="Times New Roman" w:cs="Times New Roman"/>
            <w:noProof/>
            <w:sz w:val="24"/>
            <w:szCs w:val="24"/>
            <w:lang w:eastAsia="en-GB"/>
          </w:rPr>
          <w:t>.</w:t>
        </w:r>
      </w:ins>
      <w:r w:rsidRPr="007F159D">
        <w:rPr>
          <w:rStyle w:val="NoneA"/>
          <w:rFonts w:ascii="Times New Roman" w:hAnsi="Times New Roman" w:cs="Times New Roman"/>
          <w:sz w:val="24"/>
          <w:szCs w:val="24"/>
          <w:lang w:eastAsia="en-GB"/>
        </w:rPr>
        <w:t xml:space="preserve"> </w:t>
      </w:r>
      <w:proofErr w:type="spellStart"/>
      <w:r w:rsidRPr="007F159D">
        <w:rPr>
          <w:rStyle w:val="NoneA"/>
          <w:rFonts w:ascii="Times New Roman" w:hAnsi="Times New Roman" w:cs="Times New Roman"/>
          <w:sz w:val="24"/>
          <w:szCs w:val="24"/>
          <w:lang w:eastAsia="en-GB"/>
        </w:rPr>
        <w:t>Ter-Er</w:t>
      </w:r>
      <w:proofErr w:type="spellEnd"/>
      <w:r w:rsidRPr="007F159D">
        <w:rPr>
          <w:rStyle w:val="NoneA"/>
          <w:rFonts w:ascii="Times New Roman" w:hAnsi="Times New Roman" w:cs="Times New Roman"/>
          <w:sz w:val="24"/>
          <w:szCs w:val="24"/>
          <w:lang w:eastAsia="en-GB"/>
        </w:rPr>
        <w:t xml:space="preserve"> </w:t>
      </w:r>
      <w:proofErr w:type="spellStart"/>
      <w:r w:rsidRPr="007F159D">
        <w:rPr>
          <w:rStyle w:val="NoneA"/>
          <w:rFonts w:ascii="Times New Roman" w:hAnsi="Times New Roman" w:cs="Times New Roman"/>
          <w:sz w:val="24"/>
          <w:szCs w:val="24"/>
          <w:lang w:eastAsia="en-GB"/>
        </w:rPr>
        <w:t>Kusu-Orkar</w:t>
      </w:r>
      <w:proofErr w:type="spellEnd"/>
      <w:r w:rsidRPr="007F159D">
        <w:rPr>
          <w:rStyle w:val="NoneA"/>
          <w:rFonts w:ascii="Times New Roman" w:hAnsi="Times New Roman" w:cs="Times New Roman"/>
          <w:sz w:val="24"/>
          <w:szCs w:val="24"/>
          <w:lang w:eastAsia="en-GB"/>
        </w:rPr>
        <w:t xml:space="preserve"> </w:t>
      </w:r>
    </w:p>
    <w:p w:rsidR="00711B58" w:rsidRPr="007F159D" w:rsidRDefault="000A7CCE">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sz w:val="24"/>
        </w:rPr>
      </w:pPr>
      <w:r w:rsidRPr="007F159D">
        <w:rPr>
          <w:rFonts w:ascii="Times New Roman" w:hAnsi="Times New Roman" w:cs="Times New Roman"/>
          <w:sz w:val="24"/>
        </w:rPr>
        <w:t>University of Liverpool Medical School</w:t>
      </w:r>
    </w:p>
    <w:p w:rsidR="00711B58" w:rsidRPr="007F159D" w:rsidRDefault="000A7CCE">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 xml:space="preserve">Cedar House, </w:t>
      </w:r>
      <w:r w:rsidR="00416267" w:rsidRPr="007F159D">
        <w:rPr>
          <w:rStyle w:val="NoneA"/>
          <w:rFonts w:ascii="Times New Roman" w:hAnsi="Times New Roman" w:cs="Times New Roman"/>
          <w:sz w:val="24"/>
          <w:szCs w:val="24"/>
          <w:lang w:eastAsia="en-GB"/>
        </w:rPr>
        <w:t>Liverpool</w:t>
      </w:r>
    </w:p>
    <w:p w:rsidR="000A7CCE" w:rsidRPr="007F159D" w:rsidRDefault="000A7CCE">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color w:val="auto"/>
          <w:sz w:val="24"/>
          <w:szCs w:val="24"/>
        </w:rPr>
      </w:pPr>
      <w:r w:rsidRPr="007F159D">
        <w:rPr>
          <w:rFonts w:ascii="Times New Roman" w:hAnsi="Times New Roman" w:cs="Times New Roman"/>
          <w:color w:val="auto"/>
          <w:sz w:val="24"/>
          <w:szCs w:val="24"/>
          <w:shd w:val="clear" w:color="auto" w:fill="FFFFFF"/>
        </w:rPr>
        <w:t>L69 3GE</w:t>
      </w:r>
    </w:p>
    <w:p w:rsidR="00711B58" w:rsidRPr="007F159D" w:rsidRDefault="000A7CCE">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sz w:val="24"/>
          <w:szCs w:val="24"/>
          <w:lang w:eastAsia="en-GB"/>
        </w:rPr>
        <w:t>Hltkusuo@liv.ac.uk</w:t>
      </w:r>
    </w:p>
    <w:p w:rsidR="00711B58" w:rsidRPr="007F159D" w:rsidRDefault="00711B58">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711B58" w:rsidRPr="007F159D" w:rsidRDefault="00416267">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b/>
          <w:bCs/>
          <w:sz w:val="24"/>
          <w:szCs w:val="24"/>
          <w:lang w:eastAsia="en-GB"/>
        </w:rPr>
        <w:t xml:space="preserve">Funding: </w:t>
      </w:r>
      <w:r w:rsidRPr="007F159D">
        <w:rPr>
          <w:rStyle w:val="NoneA"/>
          <w:rFonts w:ascii="Times New Roman" w:hAnsi="Times New Roman" w:cs="Times New Roman"/>
          <w:sz w:val="24"/>
          <w:szCs w:val="24"/>
          <w:lang w:eastAsia="en-GB"/>
        </w:rPr>
        <w:t xml:space="preserve">This study received funding from the Institute of Medical Ethics </w:t>
      </w:r>
      <w:ins w:id="20" w:author="Oultram, Stuart" w:date="2018-05-30T17:05:00Z">
        <w:r w:rsidR="0023397A">
          <w:rPr>
            <w:rStyle w:val="NoneA"/>
            <w:rFonts w:ascii="Times New Roman" w:hAnsi="Times New Roman" w:cs="Times New Roman"/>
            <w:sz w:val="24"/>
            <w:szCs w:val="24"/>
            <w:lang w:eastAsia="en-GB"/>
          </w:rPr>
          <w:t>(UK)</w:t>
        </w:r>
      </w:ins>
    </w:p>
    <w:p w:rsidR="00711B58" w:rsidRPr="007F159D" w:rsidRDefault="00416267">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 xml:space="preserve">Conflict of Interest: </w:t>
      </w:r>
      <w:r w:rsidRPr="007F159D">
        <w:rPr>
          <w:rStyle w:val="NoneA"/>
          <w:rFonts w:ascii="Times New Roman" w:hAnsi="Times New Roman" w:cs="Times New Roman"/>
          <w:sz w:val="24"/>
          <w:szCs w:val="24"/>
          <w:lang w:eastAsia="en-GB"/>
        </w:rPr>
        <w:t>There were no relationships that could have led to a conflict of interest in this study.</w:t>
      </w:r>
    </w:p>
    <w:p w:rsidR="00711B58" w:rsidRPr="007F159D" w:rsidRDefault="00416267" w:rsidP="00342BBC">
      <w:pPr>
        <w:pStyle w:val="NoSpacing"/>
        <w:pBdr>
          <w:top w:val="none" w:sz="0" w:space="0" w:color="auto"/>
          <w:left w:val="none" w:sz="0" w:space="0" w:color="auto"/>
          <w:bottom w:val="none" w:sz="0" w:space="0" w:color="auto"/>
          <w:right w:val="none" w:sz="0" w:space="0" w:color="auto"/>
        </w:pBdr>
        <w:spacing w:line="360" w:lineRule="auto"/>
        <w:jc w:val="both"/>
        <w:rPr>
          <w:rStyle w:val="NoneA"/>
          <w:rFonts w:ascii="Times New Roman" w:hAnsi="Times New Roman" w:cs="Times New Roman"/>
          <w:sz w:val="24"/>
          <w:szCs w:val="24"/>
          <w:lang w:eastAsia="en-GB"/>
        </w:rPr>
      </w:pPr>
      <w:r w:rsidRPr="007F159D">
        <w:rPr>
          <w:rStyle w:val="NoneA"/>
          <w:rFonts w:ascii="Times New Roman" w:hAnsi="Times New Roman" w:cs="Times New Roman"/>
          <w:b/>
          <w:bCs/>
          <w:sz w:val="24"/>
          <w:szCs w:val="24"/>
          <w:lang w:eastAsia="en-GB"/>
        </w:rPr>
        <w:t>Ethical Approval:</w:t>
      </w:r>
      <w:r w:rsidRPr="007F159D">
        <w:rPr>
          <w:rStyle w:val="NoneA"/>
          <w:rFonts w:ascii="Times New Roman" w:hAnsi="Times New Roman" w:cs="Times New Roman"/>
          <w:sz w:val="24"/>
          <w:szCs w:val="24"/>
          <w:lang w:eastAsia="en-GB"/>
        </w:rPr>
        <w:t xml:space="preserve"> Approval for this study was given by </w:t>
      </w:r>
      <w:proofErr w:type="spellStart"/>
      <w:r w:rsidRPr="007F159D">
        <w:rPr>
          <w:rStyle w:val="NoneA"/>
          <w:rFonts w:ascii="Times New Roman" w:hAnsi="Times New Roman" w:cs="Times New Roman"/>
          <w:sz w:val="24"/>
          <w:szCs w:val="24"/>
          <w:lang w:eastAsia="en-GB"/>
        </w:rPr>
        <w:t>Edendale</w:t>
      </w:r>
      <w:proofErr w:type="spellEnd"/>
      <w:r w:rsidRPr="007F159D">
        <w:rPr>
          <w:rStyle w:val="NoneA"/>
          <w:rFonts w:ascii="Times New Roman" w:hAnsi="Times New Roman" w:cs="Times New Roman"/>
          <w:sz w:val="24"/>
          <w:szCs w:val="24"/>
          <w:lang w:eastAsia="en-GB"/>
        </w:rPr>
        <w:t xml:space="preserve"> hospital</w:t>
      </w:r>
      <w:r w:rsidR="000A7CCE" w:rsidRPr="007F159D">
        <w:rPr>
          <w:rStyle w:val="NoneA"/>
          <w:rFonts w:ascii="Times New Roman" w:hAnsi="Times New Roman" w:cs="Times New Roman"/>
          <w:sz w:val="24"/>
          <w:szCs w:val="24"/>
          <w:lang w:eastAsia="en-GB"/>
        </w:rPr>
        <w:t xml:space="preserve"> (South Africa),</w:t>
      </w:r>
      <w:r w:rsidRPr="007F159D">
        <w:rPr>
          <w:rStyle w:val="NoneA"/>
          <w:rFonts w:ascii="Times New Roman" w:hAnsi="Times New Roman" w:cs="Times New Roman"/>
          <w:sz w:val="24"/>
          <w:szCs w:val="24"/>
          <w:lang w:eastAsia="en-GB"/>
        </w:rPr>
        <w:t xml:space="preserve"> the </w:t>
      </w:r>
      <w:r w:rsidR="000A7CCE" w:rsidRPr="007F159D">
        <w:rPr>
          <w:rStyle w:val="NoneA"/>
          <w:rFonts w:ascii="Times New Roman" w:hAnsi="Times New Roman" w:cs="Times New Roman"/>
          <w:sz w:val="24"/>
          <w:szCs w:val="24"/>
          <w:lang w:eastAsia="en-GB"/>
        </w:rPr>
        <w:t>Biomedical Research Ethics Committee (</w:t>
      </w:r>
      <w:r w:rsidRPr="007F159D">
        <w:rPr>
          <w:rStyle w:val="NoneA"/>
          <w:rFonts w:ascii="Times New Roman" w:hAnsi="Times New Roman" w:cs="Times New Roman"/>
          <w:sz w:val="24"/>
          <w:szCs w:val="24"/>
          <w:lang w:eastAsia="en-GB"/>
        </w:rPr>
        <w:t>BREC</w:t>
      </w:r>
      <w:r w:rsidR="000A7CCE" w:rsidRPr="007F159D">
        <w:rPr>
          <w:rStyle w:val="NoneA"/>
          <w:rFonts w:ascii="Times New Roman" w:hAnsi="Times New Roman" w:cs="Times New Roman"/>
          <w:sz w:val="24"/>
          <w:szCs w:val="24"/>
          <w:lang w:eastAsia="en-GB"/>
        </w:rPr>
        <w:t>)</w:t>
      </w:r>
      <w:r w:rsidRPr="007F159D">
        <w:rPr>
          <w:rStyle w:val="NoneA"/>
          <w:rFonts w:ascii="Times New Roman" w:hAnsi="Times New Roman" w:cs="Times New Roman"/>
          <w:sz w:val="24"/>
          <w:szCs w:val="24"/>
          <w:lang w:eastAsia="en-GB"/>
        </w:rPr>
        <w:t xml:space="preserve"> and the University of Liverpool </w:t>
      </w:r>
      <w:ins w:id="21" w:author="Oultram, Stuart" w:date="2018-05-30T16:28:00Z">
        <w:r w:rsidR="001C359A">
          <w:rPr>
            <w:rStyle w:val="NoneA"/>
            <w:rFonts w:ascii="Times New Roman" w:hAnsi="Times New Roman" w:cs="Times New Roman"/>
            <w:sz w:val="24"/>
            <w:szCs w:val="24"/>
            <w:lang w:eastAsia="en-GB"/>
          </w:rPr>
          <w:t xml:space="preserve">Faculty of Health &amp; Life Sciences </w:t>
        </w:r>
      </w:ins>
      <w:del w:id="22" w:author="Oultram, Stuart" w:date="2018-05-30T16:28:00Z">
        <w:r w:rsidRPr="007F159D">
          <w:rPr>
            <w:rStyle w:val="NoneA"/>
            <w:rFonts w:ascii="Times New Roman" w:hAnsi="Times New Roman" w:cs="Times New Roman"/>
            <w:sz w:val="24"/>
            <w:szCs w:val="24"/>
            <w:lang w:eastAsia="en-GB"/>
          </w:rPr>
          <w:delText>Ethics</w:delText>
        </w:r>
      </w:del>
      <w:r w:rsidRPr="007F159D">
        <w:rPr>
          <w:rStyle w:val="NoneA"/>
          <w:rFonts w:ascii="Times New Roman" w:hAnsi="Times New Roman" w:cs="Times New Roman"/>
          <w:sz w:val="24"/>
          <w:szCs w:val="24"/>
          <w:lang w:eastAsia="en-GB"/>
        </w:rPr>
        <w:t xml:space="preserve"> Committee</w:t>
      </w:r>
      <w:ins w:id="23" w:author="Oultram, Stuart" w:date="2018-05-30T16:28:00Z">
        <w:r w:rsidR="001C359A">
          <w:rPr>
            <w:rStyle w:val="NoneA"/>
            <w:rFonts w:ascii="Times New Roman" w:hAnsi="Times New Roman" w:cs="Times New Roman"/>
            <w:sz w:val="24"/>
            <w:szCs w:val="24"/>
            <w:lang w:eastAsia="en-GB"/>
          </w:rPr>
          <w:t xml:space="preserve"> on Research Ethics (United Kingdom)</w:t>
        </w:r>
      </w:ins>
      <w:ins w:id="24" w:author="Oultram, Stuart" w:date="2018-05-30T22:49:00Z">
        <w:r w:rsidRPr="007F159D">
          <w:rPr>
            <w:rStyle w:val="NoneA"/>
            <w:rFonts w:ascii="Times New Roman" w:hAnsi="Times New Roman" w:cs="Times New Roman"/>
            <w:sz w:val="24"/>
            <w:szCs w:val="24"/>
            <w:lang w:eastAsia="en-GB"/>
          </w:rPr>
          <w:t>.</w:t>
        </w:r>
      </w:ins>
      <w:del w:id="25" w:author="Oultram, Stuart" w:date="2018-05-30T22:49:00Z">
        <w:r w:rsidRPr="007F159D">
          <w:rPr>
            <w:rStyle w:val="NoneA"/>
            <w:rFonts w:ascii="Times New Roman" w:hAnsi="Times New Roman" w:cs="Times New Roman"/>
            <w:sz w:val="24"/>
            <w:szCs w:val="24"/>
            <w:lang w:eastAsia="en-GB"/>
          </w:rPr>
          <w:delText>.</w:delText>
        </w:r>
      </w:del>
    </w:p>
    <w:p w:rsidR="00E9197E" w:rsidRPr="007F159D" w:rsidRDefault="00E9197E">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DD1264" w:rsidRPr="007F159D" w:rsidRDefault="00DD1264">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Cs/>
          <w:sz w:val="24"/>
          <w:szCs w:val="24"/>
          <w:lang w:eastAsia="en-GB"/>
        </w:rPr>
      </w:pPr>
      <w:r w:rsidRPr="007F159D">
        <w:rPr>
          <w:rStyle w:val="NoneA"/>
          <w:rFonts w:ascii="Times New Roman" w:hAnsi="Times New Roman" w:cs="Times New Roman"/>
          <w:bCs/>
          <w:i/>
          <w:sz w:val="24"/>
          <w:szCs w:val="24"/>
          <w:lang w:eastAsia="en-GB"/>
        </w:rPr>
        <w:t>Word Count</w:t>
      </w:r>
      <w:r w:rsidRPr="007F159D">
        <w:rPr>
          <w:rStyle w:val="NoneA"/>
          <w:rFonts w:ascii="Times New Roman" w:hAnsi="Times New Roman" w:cs="Times New Roman"/>
          <w:bCs/>
          <w:sz w:val="24"/>
          <w:szCs w:val="24"/>
          <w:lang w:eastAsia="en-GB"/>
        </w:rPr>
        <w:t xml:space="preserve"> = </w:t>
      </w:r>
      <w:r w:rsidR="00F4145C">
        <w:rPr>
          <w:rStyle w:val="NoneA"/>
          <w:rFonts w:ascii="Times New Roman" w:hAnsi="Times New Roman" w:cs="Times New Roman"/>
          <w:bCs/>
          <w:sz w:val="24"/>
          <w:szCs w:val="24"/>
          <w:lang w:eastAsia="en-GB"/>
        </w:rPr>
        <w:t>2,402</w:t>
      </w:r>
      <w:r w:rsidRPr="007F159D">
        <w:rPr>
          <w:rStyle w:val="NoneA"/>
          <w:rFonts w:ascii="Times New Roman" w:hAnsi="Times New Roman" w:cs="Times New Roman"/>
          <w:bCs/>
          <w:sz w:val="24"/>
          <w:szCs w:val="24"/>
          <w:lang w:eastAsia="en-GB"/>
        </w:rPr>
        <w:t xml:space="preserve"> (Excluding abstract, references, tables and figures) </w:t>
      </w:r>
    </w:p>
    <w:p w:rsidR="00674739" w:rsidRPr="007F159D" w:rsidRDefault="00DD1264">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Cs/>
          <w:sz w:val="24"/>
          <w:szCs w:val="24"/>
          <w:lang w:eastAsia="en-GB"/>
        </w:rPr>
      </w:pPr>
      <w:r w:rsidRPr="007F159D">
        <w:rPr>
          <w:rStyle w:val="NoneA"/>
          <w:rFonts w:ascii="Times New Roman" w:hAnsi="Times New Roman" w:cs="Times New Roman"/>
          <w:bCs/>
          <w:i/>
          <w:sz w:val="24"/>
          <w:szCs w:val="24"/>
          <w:lang w:eastAsia="en-GB"/>
        </w:rPr>
        <w:lastRenderedPageBreak/>
        <w:t>Abstract Word count</w:t>
      </w:r>
      <w:r w:rsidRPr="007F159D">
        <w:rPr>
          <w:rStyle w:val="NoneA"/>
          <w:rFonts w:ascii="Times New Roman" w:hAnsi="Times New Roman" w:cs="Times New Roman"/>
          <w:bCs/>
          <w:sz w:val="24"/>
          <w:szCs w:val="24"/>
          <w:lang w:eastAsia="en-GB"/>
        </w:rPr>
        <w:t xml:space="preserve"> = </w:t>
      </w:r>
      <w:r w:rsidR="00F4145C">
        <w:rPr>
          <w:rStyle w:val="NoneA"/>
          <w:rFonts w:ascii="Times New Roman" w:hAnsi="Times New Roman" w:cs="Times New Roman"/>
          <w:bCs/>
          <w:sz w:val="24"/>
          <w:szCs w:val="24"/>
          <w:lang w:eastAsia="en-GB"/>
        </w:rPr>
        <w:t>148</w:t>
      </w:r>
    </w:p>
    <w:p w:rsidR="005C7738" w:rsidRPr="007F159D" w:rsidRDefault="005C7738">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color w:val="984806" w:themeColor="accent6" w:themeShade="80"/>
          <w:sz w:val="24"/>
          <w:szCs w:val="24"/>
          <w:shd w:val="clear" w:color="auto" w:fill="FFFFFF"/>
        </w:rPr>
      </w:pPr>
    </w:p>
    <w:p w:rsidR="00A17F83" w:rsidRPr="00295E19" w:rsidRDefault="00416267" w:rsidP="00A17F83">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color w:val="auto"/>
        </w:rPr>
      </w:pPr>
      <w:r w:rsidRPr="00295E19">
        <w:rPr>
          <w:rStyle w:val="NoneA"/>
          <w:rFonts w:ascii="Times New Roman" w:hAnsi="Times New Roman" w:cs="Times New Roman"/>
          <w:b/>
          <w:bCs/>
          <w:color w:val="auto"/>
          <w:sz w:val="28"/>
          <w:szCs w:val="28"/>
          <w:u w:val="single"/>
          <w:lang w:eastAsia="en-GB"/>
        </w:rPr>
        <w:t xml:space="preserve">Abstract </w:t>
      </w:r>
    </w:p>
    <w:p w:rsidR="00711B58" w:rsidRPr="00295E19" w:rsidRDefault="00674739" w:rsidP="00A17F83">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auto"/>
          <w:sz w:val="24"/>
          <w:szCs w:val="24"/>
          <w:lang w:eastAsia="en-GB"/>
        </w:rPr>
      </w:pPr>
      <w:r w:rsidRPr="00295E19">
        <w:rPr>
          <w:rStyle w:val="NoneA"/>
          <w:rFonts w:ascii="Times New Roman" w:hAnsi="Times New Roman" w:cs="Times New Roman"/>
          <w:color w:val="auto"/>
          <w:sz w:val="24"/>
          <w:szCs w:val="24"/>
          <w:lang w:eastAsia="en-GB"/>
        </w:rPr>
        <w:t>U</w:t>
      </w:r>
      <w:r w:rsidR="00416267" w:rsidRPr="00295E19">
        <w:rPr>
          <w:rStyle w:val="NoneA"/>
          <w:rFonts w:ascii="Times New Roman" w:hAnsi="Times New Roman" w:cs="Times New Roman"/>
          <w:color w:val="auto"/>
          <w:sz w:val="24"/>
          <w:szCs w:val="24"/>
          <w:lang w:eastAsia="en-GB"/>
        </w:rPr>
        <w:t xml:space="preserve">nderstanding perspectives on whistleblowing </w:t>
      </w:r>
      <w:ins w:id="26" w:author="CRAYFISH" w:date="2018-06-23T20:31:00Z">
        <w:r w:rsidR="00F550EE" w:rsidRPr="00324042">
          <w:rPr>
            <w:rStyle w:val="NoneA"/>
            <w:rFonts w:ascii="Times New Roman" w:hAnsi="Times New Roman" w:cs="Times New Roman"/>
            <w:noProof/>
            <w:color w:val="auto"/>
            <w:sz w:val="24"/>
            <w:szCs w:val="24"/>
            <w:lang w:eastAsia="en-GB"/>
          </w:rPr>
          <w:t>is</w:t>
        </w:r>
      </w:ins>
      <w:del w:id="27" w:author="CRAYFISH" w:date="2018-06-23T20:31:00Z">
        <w:r w:rsidR="00416267" w:rsidRPr="00F550EE" w:rsidDel="00F550EE">
          <w:rPr>
            <w:rStyle w:val="NoneA"/>
            <w:rFonts w:ascii="Times New Roman" w:hAnsi="Times New Roman" w:cs="Times New Roman"/>
            <w:noProof/>
            <w:color w:val="auto"/>
            <w:sz w:val="24"/>
            <w:szCs w:val="24"/>
            <w:lang w:eastAsia="en-GB"/>
          </w:rPr>
          <w:delText>is</w:delText>
        </w:r>
      </w:del>
      <w:r w:rsidR="00416267" w:rsidRPr="00295E19">
        <w:rPr>
          <w:rStyle w:val="NoneA"/>
          <w:rFonts w:ascii="Times New Roman" w:hAnsi="Times New Roman" w:cs="Times New Roman"/>
          <w:color w:val="auto"/>
          <w:sz w:val="24"/>
          <w:szCs w:val="24"/>
          <w:lang w:eastAsia="en-GB"/>
        </w:rPr>
        <w:t xml:space="preserve"> important in tackling </w:t>
      </w:r>
      <w:r w:rsidR="00E67453" w:rsidRPr="00295E19">
        <w:rPr>
          <w:rStyle w:val="NoneA"/>
          <w:rFonts w:ascii="Times New Roman" w:hAnsi="Times New Roman" w:cs="Times New Roman"/>
          <w:color w:val="auto"/>
          <w:sz w:val="24"/>
          <w:szCs w:val="24"/>
          <w:lang w:eastAsia="en-GB"/>
        </w:rPr>
        <w:t xml:space="preserve">resistance to </w:t>
      </w:r>
      <w:r w:rsidR="00396B67" w:rsidRPr="00295E19">
        <w:rPr>
          <w:rStyle w:val="NoneA"/>
          <w:rFonts w:ascii="Times New Roman" w:hAnsi="Times New Roman" w:cs="Times New Roman"/>
          <w:color w:val="auto"/>
          <w:sz w:val="24"/>
          <w:szCs w:val="24"/>
          <w:lang w:eastAsia="en-GB"/>
        </w:rPr>
        <w:t>speaking out</w:t>
      </w:r>
      <w:r w:rsidR="00E67453" w:rsidRPr="00295E19">
        <w:rPr>
          <w:rStyle w:val="NoneA"/>
          <w:rFonts w:ascii="Times New Roman" w:hAnsi="Times New Roman" w:cs="Times New Roman"/>
          <w:color w:val="auto"/>
          <w:sz w:val="24"/>
          <w:szCs w:val="24"/>
          <w:lang w:eastAsia="en-GB"/>
        </w:rPr>
        <w:t>.</w:t>
      </w:r>
      <w:r w:rsidR="00627BFD" w:rsidRPr="00295E19">
        <w:rPr>
          <w:rStyle w:val="NoneA"/>
          <w:rFonts w:ascii="Times New Roman" w:hAnsi="Times New Roman" w:cs="Times New Roman"/>
          <w:color w:val="auto"/>
          <w:sz w:val="24"/>
          <w:szCs w:val="24"/>
          <w:lang w:eastAsia="en-GB"/>
        </w:rPr>
        <w:t xml:space="preserve"> </w:t>
      </w:r>
      <w:r w:rsidR="00E67453" w:rsidRPr="00295E19">
        <w:rPr>
          <w:rStyle w:val="NoneA"/>
          <w:rFonts w:ascii="Times New Roman" w:hAnsi="Times New Roman" w:cs="Times New Roman"/>
          <w:color w:val="auto"/>
          <w:sz w:val="24"/>
          <w:szCs w:val="24"/>
          <w:lang w:eastAsia="en-GB"/>
        </w:rPr>
        <w:t xml:space="preserve">This study aimed to elicit the views of medical students and doctors in </w:t>
      </w:r>
      <w:proofErr w:type="spellStart"/>
      <w:r w:rsidR="00E67453" w:rsidRPr="00295E19">
        <w:rPr>
          <w:rStyle w:val="NoneA"/>
          <w:rFonts w:ascii="Times New Roman" w:hAnsi="Times New Roman" w:cs="Times New Roman"/>
          <w:color w:val="auto"/>
          <w:sz w:val="24"/>
          <w:szCs w:val="24"/>
          <w:lang w:eastAsia="en-GB"/>
        </w:rPr>
        <w:t>Edendale</w:t>
      </w:r>
      <w:proofErr w:type="spellEnd"/>
      <w:r w:rsidR="00E67453" w:rsidRPr="00295E19">
        <w:rPr>
          <w:rStyle w:val="NoneA"/>
          <w:rFonts w:ascii="Times New Roman" w:hAnsi="Times New Roman" w:cs="Times New Roman"/>
          <w:color w:val="auto"/>
          <w:sz w:val="24"/>
          <w:szCs w:val="24"/>
          <w:lang w:eastAsia="en-GB"/>
        </w:rPr>
        <w:t xml:space="preserve"> Hospital, South Africa</w:t>
      </w:r>
      <w:r w:rsidR="00396B67" w:rsidRPr="00295E19">
        <w:rPr>
          <w:rStyle w:val="NoneA"/>
          <w:rFonts w:ascii="Times New Roman" w:hAnsi="Times New Roman" w:cs="Times New Roman"/>
          <w:color w:val="auto"/>
          <w:sz w:val="24"/>
          <w:szCs w:val="24"/>
          <w:lang w:eastAsia="en-GB"/>
        </w:rPr>
        <w:t xml:space="preserve"> using a</w:t>
      </w:r>
      <w:r w:rsidR="00E67453" w:rsidRPr="00295E19">
        <w:rPr>
          <w:rFonts w:ascii="Times New Roman" w:hAnsi="Times New Roman" w:cs="Times New Roman"/>
          <w:color w:val="auto"/>
        </w:rPr>
        <w:t xml:space="preserve"> </w:t>
      </w:r>
      <w:r w:rsidR="00E67453" w:rsidRPr="00295E19">
        <w:rPr>
          <w:rStyle w:val="NoneA"/>
          <w:rFonts w:ascii="Times New Roman" w:hAnsi="Times New Roman" w:cs="Times New Roman"/>
          <w:color w:val="auto"/>
          <w:sz w:val="24"/>
          <w:szCs w:val="24"/>
          <w:lang w:eastAsia="en-GB"/>
        </w:rPr>
        <w:t>m</w:t>
      </w:r>
      <w:r w:rsidR="00416267" w:rsidRPr="00295E19">
        <w:rPr>
          <w:rStyle w:val="NoneA"/>
          <w:rFonts w:ascii="Times New Roman" w:hAnsi="Times New Roman" w:cs="Times New Roman"/>
          <w:color w:val="auto"/>
          <w:sz w:val="24"/>
          <w:szCs w:val="24"/>
          <w:lang w:eastAsia="en-GB"/>
        </w:rPr>
        <w:t>i</w:t>
      </w:r>
      <w:r w:rsidR="00E67453" w:rsidRPr="00295E19">
        <w:rPr>
          <w:rStyle w:val="NoneA"/>
          <w:rFonts w:ascii="Times New Roman" w:hAnsi="Times New Roman" w:cs="Times New Roman"/>
          <w:color w:val="auto"/>
          <w:sz w:val="24"/>
          <w:szCs w:val="24"/>
          <w:lang w:eastAsia="en-GB"/>
        </w:rPr>
        <w:t xml:space="preserve">xed methods questionnaire study </w:t>
      </w:r>
      <w:r w:rsidR="00016E75">
        <w:rPr>
          <w:rStyle w:val="NoneA"/>
          <w:rFonts w:ascii="Times New Roman" w:hAnsi="Times New Roman" w:cs="Times New Roman"/>
          <w:color w:val="auto"/>
          <w:sz w:val="24"/>
          <w:szCs w:val="24"/>
          <w:lang w:eastAsia="en-GB"/>
        </w:rPr>
        <w:t>incorporating</w:t>
      </w:r>
      <w:r w:rsidR="00E67453" w:rsidRPr="00295E19">
        <w:rPr>
          <w:rStyle w:val="NoneA"/>
          <w:rFonts w:ascii="Times New Roman" w:hAnsi="Times New Roman" w:cs="Times New Roman"/>
          <w:color w:val="auto"/>
          <w:sz w:val="24"/>
          <w:szCs w:val="24"/>
          <w:lang w:eastAsia="en-GB"/>
        </w:rPr>
        <w:t xml:space="preserve"> free text and tick box a</w:t>
      </w:r>
      <w:r w:rsidR="00396B67" w:rsidRPr="00295E19">
        <w:rPr>
          <w:rStyle w:val="NoneA"/>
          <w:rFonts w:ascii="Times New Roman" w:hAnsi="Times New Roman" w:cs="Times New Roman"/>
          <w:color w:val="auto"/>
          <w:sz w:val="24"/>
          <w:szCs w:val="24"/>
          <w:lang w:eastAsia="en-GB"/>
        </w:rPr>
        <w:t>nswers</w:t>
      </w:r>
      <w:r w:rsidR="00E67453" w:rsidRPr="00295E19">
        <w:rPr>
          <w:rStyle w:val="NoneA"/>
          <w:rFonts w:ascii="Times New Roman" w:hAnsi="Times New Roman" w:cs="Times New Roman"/>
          <w:color w:val="auto"/>
          <w:sz w:val="24"/>
          <w:szCs w:val="24"/>
          <w:lang w:eastAsia="en-GB"/>
        </w:rPr>
        <w:t xml:space="preserve">. </w:t>
      </w:r>
      <w:r w:rsidR="00416267" w:rsidRPr="00295E19">
        <w:rPr>
          <w:rStyle w:val="NoneA"/>
          <w:rFonts w:ascii="Times New Roman" w:hAnsi="Times New Roman" w:cs="Times New Roman"/>
          <w:color w:val="auto"/>
          <w:sz w:val="24"/>
          <w:szCs w:val="24"/>
          <w:lang w:eastAsia="en-GB"/>
        </w:rPr>
        <w:t>Thematic analysis and descriptive stati</w:t>
      </w:r>
      <w:r w:rsidR="00295E19" w:rsidRPr="00295E19">
        <w:rPr>
          <w:rStyle w:val="NoneA"/>
          <w:rFonts w:ascii="Times New Roman" w:hAnsi="Times New Roman" w:cs="Times New Roman"/>
          <w:color w:val="auto"/>
          <w:sz w:val="24"/>
          <w:szCs w:val="24"/>
          <w:lang w:eastAsia="en-GB"/>
        </w:rPr>
        <w:t xml:space="preserve">stics were used to interpret the results. </w:t>
      </w:r>
      <w:r w:rsidR="003B3E0C" w:rsidRPr="00295E19">
        <w:rPr>
          <w:rStyle w:val="NoneA"/>
          <w:rFonts w:ascii="Times New Roman" w:hAnsi="Times New Roman" w:cs="Times New Roman"/>
          <w:color w:val="auto"/>
          <w:sz w:val="24"/>
          <w:szCs w:val="24"/>
          <w:lang w:eastAsia="en-GB"/>
        </w:rPr>
        <w:t>Fifty-eight</w:t>
      </w:r>
      <w:r w:rsidR="00416267" w:rsidRPr="00295E19">
        <w:rPr>
          <w:rStyle w:val="NoneA"/>
          <w:rFonts w:ascii="Times New Roman" w:hAnsi="Times New Roman" w:cs="Times New Roman"/>
          <w:color w:val="auto"/>
          <w:sz w:val="24"/>
          <w:szCs w:val="24"/>
          <w:lang w:eastAsia="en-GB"/>
        </w:rPr>
        <w:t xml:space="preserve"> doctors and medical </w:t>
      </w:r>
      <w:r w:rsidR="00350874" w:rsidRPr="00295E19">
        <w:rPr>
          <w:rStyle w:val="NoneA"/>
          <w:rFonts w:ascii="Times New Roman" w:hAnsi="Times New Roman" w:cs="Times New Roman"/>
          <w:color w:val="auto"/>
          <w:sz w:val="24"/>
          <w:szCs w:val="24"/>
          <w:lang w:eastAsia="en-GB"/>
        </w:rPr>
        <w:t>student’s</w:t>
      </w:r>
      <w:r w:rsidR="00295E19" w:rsidRPr="00295E19">
        <w:rPr>
          <w:rStyle w:val="NoneA"/>
          <w:rFonts w:ascii="Times New Roman" w:hAnsi="Times New Roman" w:cs="Times New Roman"/>
          <w:color w:val="auto"/>
          <w:sz w:val="24"/>
          <w:szCs w:val="24"/>
          <w:lang w:eastAsia="en-GB"/>
        </w:rPr>
        <w:t xml:space="preserve"> responded (87% </w:t>
      </w:r>
      <w:r w:rsidR="00295E19" w:rsidRPr="00F550EE">
        <w:rPr>
          <w:rStyle w:val="NoneA"/>
          <w:rFonts w:ascii="Times New Roman" w:hAnsi="Times New Roman" w:cs="Times New Roman"/>
          <w:noProof/>
          <w:color w:val="auto"/>
          <w:sz w:val="24"/>
          <w:szCs w:val="24"/>
          <w:lang w:eastAsia="en-GB"/>
        </w:rPr>
        <w:t>response-</w:t>
      </w:r>
      <w:r w:rsidR="00350874" w:rsidRPr="00F550EE">
        <w:rPr>
          <w:rStyle w:val="NoneA"/>
          <w:rFonts w:ascii="Times New Roman" w:hAnsi="Times New Roman" w:cs="Times New Roman"/>
          <w:noProof/>
          <w:color w:val="auto"/>
          <w:sz w:val="24"/>
          <w:szCs w:val="24"/>
          <w:lang w:eastAsia="en-GB"/>
        </w:rPr>
        <w:t>rate</w:t>
      </w:r>
      <w:r w:rsidR="00350874" w:rsidRPr="00295E19">
        <w:rPr>
          <w:rStyle w:val="NoneA"/>
          <w:rFonts w:ascii="Times New Roman" w:hAnsi="Times New Roman" w:cs="Times New Roman"/>
          <w:color w:val="auto"/>
          <w:sz w:val="24"/>
          <w:szCs w:val="24"/>
          <w:lang w:eastAsia="en-GB"/>
        </w:rPr>
        <w:t>) and</w:t>
      </w:r>
      <w:r w:rsidR="0014359D" w:rsidRPr="00295E19">
        <w:rPr>
          <w:rStyle w:val="NoneA"/>
          <w:rFonts w:ascii="Times New Roman" w:hAnsi="Times New Roman" w:cs="Times New Roman"/>
          <w:color w:val="auto"/>
          <w:sz w:val="24"/>
          <w:szCs w:val="24"/>
          <w:lang w:eastAsia="en-GB"/>
        </w:rPr>
        <w:t xml:space="preserve"> </w:t>
      </w:r>
      <w:r w:rsidR="00350874" w:rsidRPr="00295E19">
        <w:rPr>
          <w:rStyle w:val="NoneA"/>
          <w:rFonts w:ascii="Times New Roman" w:hAnsi="Times New Roman" w:cs="Times New Roman"/>
          <w:color w:val="auto"/>
          <w:sz w:val="24"/>
          <w:szCs w:val="24"/>
          <w:lang w:eastAsia="en-GB"/>
        </w:rPr>
        <w:t>t</w:t>
      </w:r>
      <w:r w:rsidR="00416267" w:rsidRPr="00295E19">
        <w:rPr>
          <w:rStyle w:val="NoneA"/>
          <w:rFonts w:ascii="Times New Roman" w:hAnsi="Times New Roman" w:cs="Times New Roman"/>
          <w:color w:val="auto"/>
          <w:sz w:val="24"/>
          <w:szCs w:val="24"/>
          <w:lang w:eastAsia="en-GB"/>
        </w:rPr>
        <w:t>he majority were su</w:t>
      </w:r>
      <w:r w:rsidR="00DC6D70" w:rsidRPr="00295E19">
        <w:rPr>
          <w:rStyle w:val="NoneA"/>
          <w:rFonts w:ascii="Times New Roman" w:hAnsi="Times New Roman" w:cs="Times New Roman"/>
          <w:color w:val="auto"/>
          <w:sz w:val="24"/>
          <w:szCs w:val="24"/>
          <w:lang w:eastAsia="en-GB"/>
        </w:rPr>
        <w:t xml:space="preserve">rgeons at </w:t>
      </w:r>
      <w:proofErr w:type="spellStart"/>
      <w:r w:rsidR="00DC6D70" w:rsidRPr="00295E19">
        <w:rPr>
          <w:rStyle w:val="NoneA"/>
          <w:rFonts w:ascii="Times New Roman" w:hAnsi="Times New Roman" w:cs="Times New Roman"/>
          <w:color w:val="auto"/>
          <w:sz w:val="24"/>
          <w:szCs w:val="24"/>
          <w:lang w:eastAsia="en-GB"/>
        </w:rPr>
        <w:t>Edendale</w:t>
      </w:r>
      <w:proofErr w:type="spellEnd"/>
      <w:r w:rsidR="00DC6D70" w:rsidRPr="00295E19">
        <w:rPr>
          <w:rStyle w:val="NoneA"/>
          <w:rFonts w:ascii="Times New Roman" w:hAnsi="Times New Roman" w:cs="Times New Roman"/>
          <w:color w:val="auto"/>
          <w:sz w:val="24"/>
          <w:szCs w:val="24"/>
          <w:lang w:eastAsia="en-GB"/>
        </w:rPr>
        <w:t xml:space="preserve"> hospital. </w:t>
      </w:r>
      <w:r w:rsidR="003B3E0C" w:rsidRPr="00295E19">
        <w:rPr>
          <w:rStyle w:val="NoneA"/>
          <w:rFonts w:ascii="Times New Roman" w:hAnsi="Times New Roman" w:cs="Times New Roman"/>
          <w:color w:val="auto"/>
          <w:sz w:val="24"/>
          <w:szCs w:val="24"/>
          <w:lang w:eastAsia="en-GB"/>
        </w:rPr>
        <w:t>Seventeen percent</w:t>
      </w:r>
      <w:r w:rsidR="00416267" w:rsidRPr="00295E19">
        <w:rPr>
          <w:rStyle w:val="NoneA"/>
          <w:rFonts w:ascii="Times New Roman" w:hAnsi="Times New Roman" w:cs="Times New Roman"/>
          <w:color w:val="auto"/>
          <w:sz w:val="24"/>
          <w:szCs w:val="24"/>
          <w:lang w:eastAsia="en-GB"/>
        </w:rPr>
        <w:t xml:space="preserve"> did not understand the concept</w:t>
      </w:r>
      <w:r w:rsidR="00DC6D70" w:rsidRPr="00295E19">
        <w:rPr>
          <w:rStyle w:val="NoneA"/>
          <w:rFonts w:ascii="Times New Roman" w:hAnsi="Times New Roman" w:cs="Times New Roman"/>
          <w:color w:val="auto"/>
          <w:sz w:val="24"/>
          <w:szCs w:val="24"/>
          <w:lang w:eastAsia="en-GB"/>
        </w:rPr>
        <w:t xml:space="preserve"> of whistleblowing </w:t>
      </w:r>
      <w:r w:rsidR="00627BFD" w:rsidRPr="00295E19">
        <w:rPr>
          <w:rStyle w:val="NoneA"/>
          <w:rFonts w:ascii="Times New Roman" w:hAnsi="Times New Roman" w:cs="Times New Roman"/>
          <w:color w:val="auto"/>
          <w:sz w:val="24"/>
          <w:szCs w:val="24"/>
          <w:lang w:eastAsia="en-GB"/>
        </w:rPr>
        <w:t>while 42%</w:t>
      </w:r>
      <w:r w:rsidR="00416267" w:rsidRPr="00295E19">
        <w:rPr>
          <w:rStyle w:val="NoneA"/>
          <w:rFonts w:ascii="Times New Roman" w:hAnsi="Times New Roman" w:cs="Times New Roman"/>
          <w:color w:val="auto"/>
          <w:sz w:val="24"/>
          <w:szCs w:val="24"/>
          <w:lang w:eastAsia="en-GB"/>
        </w:rPr>
        <w:t xml:space="preserve"> felt unable</w:t>
      </w:r>
      <w:r w:rsidR="00396B67" w:rsidRPr="00295E19">
        <w:rPr>
          <w:rStyle w:val="NoneA"/>
          <w:rFonts w:ascii="Times New Roman" w:hAnsi="Times New Roman" w:cs="Times New Roman"/>
          <w:color w:val="auto"/>
          <w:sz w:val="24"/>
          <w:szCs w:val="24"/>
          <w:lang w:eastAsia="en-GB"/>
        </w:rPr>
        <w:t xml:space="preserve"> to</w:t>
      </w:r>
      <w:r w:rsidR="00627BFD" w:rsidRPr="00295E19">
        <w:rPr>
          <w:rStyle w:val="NoneA"/>
          <w:rFonts w:ascii="Times New Roman" w:hAnsi="Times New Roman" w:cs="Times New Roman"/>
          <w:color w:val="auto"/>
          <w:sz w:val="24"/>
          <w:szCs w:val="24"/>
          <w:lang w:eastAsia="en-GB"/>
        </w:rPr>
        <w:t xml:space="preserve"> report an adverse event. </w:t>
      </w:r>
      <w:r w:rsidR="00627BFD" w:rsidRPr="00F550EE">
        <w:rPr>
          <w:rStyle w:val="NoneA"/>
          <w:rFonts w:ascii="Times New Roman" w:hAnsi="Times New Roman" w:cs="Times New Roman"/>
          <w:noProof/>
          <w:color w:val="auto"/>
          <w:sz w:val="24"/>
          <w:szCs w:val="24"/>
          <w:lang w:eastAsia="en-GB"/>
        </w:rPr>
        <w:t>Motivation</w:t>
      </w:r>
      <w:r w:rsidR="00627BFD" w:rsidRPr="00295E19">
        <w:rPr>
          <w:rStyle w:val="NoneA"/>
          <w:rFonts w:ascii="Times New Roman" w:hAnsi="Times New Roman" w:cs="Times New Roman"/>
          <w:color w:val="auto"/>
          <w:sz w:val="24"/>
          <w:szCs w:val="24"/>
          <w:lang w:eastAsia="en-GB"/>
        </w:rPr>
        <w:t xml:space="preserve"> for</w:t>
      </w:r>
      <w:r w:rsidR="00416267" w:rsidRPr="00295E19">
        <w:rPr>
          <w:rStyle w:val="NoneA"/>
          <w:rFonts w:ascii="Times New Roman" w:hAnsi="Times New Roman" w:cs="Times New Roman"/>
          <w:color w:val="auto"/>
          <w:sz w:val="24"/>
          <w:szCs w:val="24"/>
          <w:lang w:eastAsia="en-GB"/>
        </w:rPr>
        <w:t xml:space="preserve"> reporting adverse events was overwhelmingly in the in</w:t>
      </w:r>
      <w:r w:rsidR="00627BFD" w:rsidRPr="00295E19">
        <w:rPr>
          <w:rStyle w:val="NoneA"/>
          <w:rFonts w:ascii="Times New Roman" w:hAnsi="Times New Roman" w:cs="Times New Roman"/>
          <w:color w:val="auto"/>
          <w:sz w:val="24"/>
          <w:szCs w:val="24"/>
          <w:lang w:eastAsia="en-GB"/>
        </w:rPr>
        <w:t>terests of patient safety (91%) but reluctance was mainly due to</w:t>
      </w:r>
      <w:r w:rsidR="0014359D" w:rsidRPr="00295E19">
        <w:rPr>
          <w:rStyle w:val="NoneA"/>
          <w:rFonts w:ascii="Times New Roman" w:hAnsi="Times New Roman" w:cs="Times New Roman"/>
          <w:color w:val="auto"/>
          <w:sz w:val="24"/>
          <w:szCs w:val="24"/>
          <w:lang w:eastAsia="en-GB"/>
        </w:rPr>
        <w:t xml:space="preserve"> </w:t>
      </w:r>
      <w:r w:rsidR="00AF6156" w:rsidRPr="00295E19">
        <w:rPr>
          <w:rStyle w:val="NoneA"/>
          <w:rFonts w:ascii="Times New Roman" w:hAnsi="Times New Roman" w:cs="Times New Roman"/>
          <w:color w:val="auto"/>
          <w:sz w:val="24"/>
          <w:szCs w:val="24"/>
          <w:lang w:eastAsia="en-GB"/>
        </w:rPr>
        <w:t>the potential consequence</w:t>
      </w:r>
      <w:r w:rsidR="00627BFD" w:rsidRPr="00295E19">
        <w:rPr>
          <w:rStyle w:val="NoneA"/>
          <w:rFonts w:ascii="Times New Roman" w:hAnsi="Times New Roman" w:cs="Times New Roman"/>
          <w:color w:val="auto"/>
          <w:sz w:val="24"/>
          <w:szCs w:val="24"/>
          <w:lang w:eastAsia="en-GB"/>
        </w:rPr>
        <w:t>s</w:t>
      </w:r>
      <w:r w:rsidR="00416267" w:rsidRPr="00295E19">
        <w:rPr>
          <w:rStyle w:val="NoneA"/>
          <w:rFonts w:ascii="Times New Roman" w:hAnsi="Times New Roman" w:cs="Times New Roman"/>
          <w:color w:val="auto"/>
          <w:sz w:val="24"/>
          <w:szCs w:val="24"/>
          <w:lang w:eastAsia="en-GB"/>
        </w:rPr>
        <w:t xml:space="preserve"> on workplace relationships (24%)</w:t>
      </w:r>
      <w:r w:rsidR="00AF6156" w:rsidRPr="00295E19">
        <w:rPr>
          <w:rStyle w:val="NoneA"/>
          <w:rFonts w:ascii="Times New Roman" w:hAnsi="Times New Roman" w:cs="Times New Roman"/>
          <w:color w:val="auto"/>
          <w:sz w:val="24"/>
          <w:szCs w:val="24"/>
          <w:lang w:eastAsia="en-GB"/>
        </w:rPr>
        <w:t>. T</w:t>
      </w:r>
      <w:r w:rsidR="00FC446A" w:rsidRPr="00295E19">
        <w:rPr>
          <w:rStyle w:val="NoneA"/>
          <w:rFonts w:ascii="Times New Roman" w:hAnsi="Times New Roman" w:cs="Times New Roman"/>
          <w:color w:val="auto"/>
          <w:sz w:val="24"/>
          <w:szCs w:val="24"/>
          <w:lang w:eastAsia="en-GB"/>
        </w:rPr>
        <w:t>he most common innovation suggested was a</w:t>
      </w:r>
      <w:r w:rsidR="00486685" w:rsidRPr="00295E19">
        <w:rPr>
          <w:rStyle w:val="NoneA"/>
          <w:rFonts w:ascii="Times New Roman" w:hAnsi="Times New Roman" w:cs="Times New Roman"/>
          <w:color w:val="auto"/>
          <w:sz w:val="24"/>
          <w:szCs w:val="24"/>
          <w:lang w:eastAsia="en-GB"/>
        </w:rPr>
        <w:t xml:space="preserve"> reporting structure (54</w:t>
      </w:r>
      <w:r w:rsidR="00FC446A" w:rsidRPr="00295E19">
        <w:rPr>
          <w:rStyle w:val="NoneA"/>
          <w:rFonts w:ascii="Times New Roman" w:hAnsi="Times New Roman" w:cs="Times New Roman"/>
          <w:color w:val="auto"/>
          <w:sz w:val="24"/>
          <w:szCs w:val="24"/>
          <w:lang w:eastAsia="en-GB"/>
        </w:rPr>
        <w:t>%)</w:t>
      </w:r>
      <w:r w:rsidR="00416267" w:rsidRPr="00295E19">
        <w:rPr>
          <w:rStyle w:val="NoneA"/>
          <w:rFonts w:ascii="Times New Roman" w:hAnsi="Times New Roman" w:cs="Times New Roman"/>
          <w:color w:val="auto"/>
          <w:sz w:val="24"/>
          <w:szCs w:val="24"/>
          <w:lang w:eastAsia="en-GB"/>
        </w:rPr>
        <w:t xml:space="preserve">. </w:t>
      </w:r>
      <w:r w:rsidR="00AF6156" w:rsidRPr="00295E19">
        <w:rPr>
          <w:rStyle w:val="NoneA"/>
          <w:rFonts w:ascii="Times New Roman" w:hAnsi="Times New Roman" w:cs="Times New Roman"/>
          <w:color w:val="auto"/>
          <w:sz w:val="24"/>
          <w:szCs w:val="24"/>
          <w:lang w:eastAsia="en-GB"/>
        </w:rPr>
        <w:t xml:space="preserve">These observations indicate workplace relationships are an important barrier to </w:t>
      </w:r>
      <w:r w:rsidR="003B3E0C" w:rsidRPr="00295E19">
        <w:rPr>
          <w:rStyle w:val="NoneA"/>
          <w:rFonts w:ascii="Times New Roman" w:hAnsi="Times New Roman" w:cs="Times New Roman"/>
          <w:color w:val="auto"/>
          <w:sz w:val="24"/>
          <w:szCs w:val="24"/>
          <w:lang w:eastAsia="en-GB"/>
        </w:rPr>
        <w:t>whistleblowing;</w:t>
      </w:r>
      <w:r w:rsidR="00AF6156" w:rsidRPr="00295E19">
        <w:rPr>
          <w:rStyle w:val="NoneA"/>
          <w:rFonts w:ascii="Times New Roman" w:hAnsi="Times New Roman" w:cs="Times New Roman"/>
          <w:color w:val="auto"/>
          <w:sz w:val="24"/>
          <w:szCs w:val="24"/>
          <w:lang w:eastAsia="en-GB"/>
        </w:rPr>
        <w:t xml:space="preserve"> further research should expand on these concerns and explore staff knowledge about whistleblowing.</w:t>
      </w:r>
    </w:p>
    <w:p w:rsidR="00AF6156" w:rsidRPr="00295E19" w:rsidRDefault="00AF6156" w:rsidP="007F159D">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auto"/>
          <w:sz w:val="24"/>
          <w:szCs w:val="24"/>
          <w:lang w:eastAsia="en-GB"/>
        </w:rPr>
      </w:pPr>
    </w:p>
    <w:p w:rsidR="00711B58" w:rsidRPr="007F159D" w:rsidRDefault="00711B58" w:rsidP="007F159D">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DD1264" w:rsidRPr="007F159D" w:rsidRDefault="00416267" w:rsidP="007F159D">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i/>
          <w:iCs/>
          <w:sz w:val="24"/>
          <w:szCs w:val="24"/>
          <w:lang w:eastAsia="en-GB"/>
        </w:rPr>
      </w:pPr>
      <w:r w:rsidRPr="00F550EE">
        <w:rPr>
          <w:rStyle w:val="NoneA"/>
          <w:rFonts w:ascii="Times New Roman" w:hAnsi="Times New Roman" w:cs="Times New Roman"/>
          <w:b/>
          <w:bCs/>
          <w:noProof/>
          <w:sz w:val="24"/>
          <w:szCs w:val="24"/>
          <w:lang w:eastAsia="en-GB"/>
        </w:rPr>
        <w:t xml:space="preserve">Key </w:t>
      </w:r>
      <w:r w:rsidR="00E01EDC" w:rsidRPr="00F550EE">
        <w:rPr>
          <w:rStyle w:val="NoneA"/>
          <w:rFonts w:ascii="Times New Roman" w:hAnsi="Times New Roman" w:cs="Times New Roman"/>
          <w:b/>
          <w:bCs/>
          <w:noProof/>
          <w:sz w:val="24"/>
          <w:szCs w:val="24"/>
          <w:lang w:eastAsia="en-GB"/>
        </w:rPr>
        <w:t>words</w:t>
      </w:r>
      <w:r w:rsidR="00E01EDC" w:rsidRPr="007F159D">
        <w:rPr>
          <w:rStyle w:val="NoneA"/>
          <w:rFonts w:ascii="Times New Roman" w:hAnsi="Times New Roman" w:cs="Times New Roman"/>
          <w:b/>
          <w:bCs/>
          <w:sz w:val="24"/>
          <w:szCs w:val="24"/>
          <w:lang w:eastAsia="en-GB"/>
        </w:rPr>
        <w:t>:</w:t>
      </w:r>
      <w:r w:rsidRPr="007F159D">
        <w:rPr>
          <w:rStyle w:val="NoneA"/>
          <w:rFonts w:ascii="Times New Roman" w:hAnsi="Times New Roman" w:cs="Times New Roman"/>
          <w:b/>
          <w:bCs/>
          <w:sz w:val="24"/>
          <w:szCs w:val="24"/>
          <w:lang w:eastAsia="en-GB"/>
        </w:rPr>
        <w:t xml:space="preserve"> </w:t>
      </w:r>
      <w:r w:rsidRPr="007F159D">
        <w:rPr>
          <w:rStyle w:val="NoneA"/>
          <w:rFonts w:ascii="Times New Roman" w:hAnsi="Times New Roman" w:cs="Times New Roman"/>
          <w:i/>
          <w:iCs/>
          <w:sz w:val="24"/>
          <w:szCs w:val="24"/>
          <w:lang w:eastAsia="en-GB"/>
        </w:rPr>
        <w:t>Whistleblowing, Questionnaire, Professi</w:t>
      </w:r>
      <w:r w:rsidR="001E4A7F" w:rsidRPr="007F159D">
        <w:rPr>
          <w:rStyle w:val="NoneA"/>
          <w:rFonts w:ascii="Times New Roman" w:hAnsi="Times New Roman" w:cs="Times New Roman"/>
          <w:i/>
          <w:iCs/>
          <w:sz w:val="24"/>
          <w:szCs w:val="24"/>
          <w:lang w:eastAsia="en-GB"/>
        </w:rPr>
        <w:t xml:space="preserve">onal Ethics, Developing country, </w:t>
      </w:r>
      <w:r w:rsidR="001E4A7F" w:rsidRPr="00F550EE">
        <w:rPr>
          <w:rStyle w:val="NoneA"/>
          <w:rFonts w:ascii="Times New Roman" w:hAnsi="Times New Roman" w:cs="Times New Roman"/>
          <w:i/>
          <w:iCs/>
          <w:noProof/>
          <w:sz w:val="24"/>
          <w:szCs w:val="24"/>
          <w:lang w:eastAsia="en-GB"/>
        </w:rPr>
        <w:t>Work place</w:t>
      </w:r>
      <w:r w:rsidR="001E4A7F" w:rsidRPr="007F159D">
        <w:rPr>
          <w:rStyle w:val="NoneA"/>
          <w:rFonts w:ascii="Times New Roman" w:hAnsi="Times New Roman" w:cs="Times New Roman"/>
          <w:i/>
          <w:iCs/>
          <w:sz w:val="24"/>
          <w:szCs w:val="24"/>
          <w:lang w:eastAsia="en-GB"/>
        </w:rPr>
        <w:t xml:space="preserve"> relationships</w:t>
      </w:r>
    </w:p>
    <w:p w:rsidR="00DD1264" w:rsidRPr="007F159D" w:rsidRDefault="00DD1264" w:rsidP="007F159D">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lang w:eastAsia="en-GB"/>
        </w:rPr>
      </w:pPr>
    </w:p>
    <w:p w:rsidR="00DD1264" w:rsidRPr="007F159D" w:rsidRDefault="00DD1264" w:rsidP="007F159D">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lang w:eastAsia="en-GB"/>
        </w:rPr>
      </w:pPr>
      <w:r w:rsidRPr="007F159D">
        <w:rPr>
          <w:rStyle w:val="NoneA"/>
          <w:rFonts w:ascii="Times New Roman" w:hAnsi="Times New Roman" w:cs="Times New Roman"/>
          <w:b/>
          <w:bCs/>
          <w:sz w:val="24"/>
          <w:szCs w:val="24"/>
          <w:lang w:eastAsia="en-GB"/>
        </w:rPr>
        <w:t>Research Registration Number – KZ 201708 001</w:t>
      </w:r>
    </w:p>
    <w:p w:rsidR="00711B58" w:rsidRPr="007F159D" w:rsidRDefault="00416267" w:rsidP="007F159D">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br w:type="page"/>
      </w:r>
    </w:p>
    <w:p w:rsidR="00711B58" w:rsidDel="00A127D6" w:rsidRDefault="00416267">
      <w:pPr>
        <w:pStyle w:val="NoSpacing"/>
        <w:pBdr>
          <w:top w:val="none" w:sz="0" w:space="0" w:color="auto"/>
          <w:left w:val="none" w:sz="0" w:space="0" w:color="auto"/>
          <w:bottom w:val="none" w:sz="0" w:space="0" w:color="auto"/>
          <w:right w:val="none" w:sz="0" w:space="0" w:color="auto"/>
        </w:pBdr>
        <w:spacing w:line="360" w:lineRule="auto"/>
        <w:rPr>
          <w:del w:id="28" w:author="Oultram, Stuart" w:date="2018-05-22T16:30:00Z"/>
          <w:rStyle w:val="NoneA"/>
          <w:rFonts w:ascii="Times New Roman" w:hAnsi="Times New Roman" w:cs="Times New Roman"/>
          <w:sz w:val="24"/>
          <w:szCs w:val="24"/>
          <w:lang w:eastAsia="en-GB"/>
        </w:rPr>
        <w:pPrChange w:id="29" w:author="Oultram, Stuart" w:date="2018-05-22T16:30:00Z">
          <w:pPr>
            <w:pStyle w:val="NoSpacing"/>
            <w:spacing w:line="360" w:lineRule="auto"/>
          </w:pPr>
        </w:pPrChange>
      </w:pPr>
      <w:r w:rsidRPr="007F159D">
        <w:rPr>
          <w:rStyle w:val="NoneA"/>
          <w:rFonts w:ascii="Times New Roman" w:hAnsi="Times New Roman" w:cs="Times New Roman"/>
          <w:b/>
          <w:bCs/>
          <w:sz w:val="36"/>
          <w:szCs w:val="36"/>
          <w:u w:val="single"/>
          <w:lang w:eastAsia="en-GB"/>
        </w:rPr>
        <w:lastRenderedPageBreak/>
        <w:t>Introduction</w:t>
      </w:r>
    </w:p>
    <w:p w:rsidR="00A127D6" w:rsidRPr="007F159D" w:rsidRDefault="00A127D6" w:rsidP="007F159D">
      <w:pPr>
        <w:pStyle w:val="NoSpacing"/>
        <w:pBdr>
          <w:top w:val="none" w:sz="0" w:space="0" w:color="auto"/>
          <w:left w:val="none" w:sz="0" w:space="0" w:color="auto"/>
          <w:bottom w:val="none" w:sz="0" w:space="0" w:color="auto"/>
          <w:right w:val="none" w:sz="0" w:space="0" w:color="auto"/>
        </w:pBdr>
        <w:spacing w:line="360" w:lineRule="auto"/>
        <w:rPr>
          <w:ins w:id="30" w:author="Oultram, Stuart" w:date="2018-05-22T16:30:00Z"/>
          <w:rFonts w:ascii="Times New Roman" w:hAnsi="Times New Roman" w:cs="Times New Roman"/>
        </w:rPr>
      </w:pPr>
    </w:p>
    <w:p w:rsidR="003145D6" w:rsidRDefault="00416267">
      <w:pPr>
        <w:pStyle w:val="NoSpacing"/>
        <w:pBdr>
          <w:top w:val="none" w:sz="0" w:space="0" w:color="auto"/>
          <w:left w:val="none" w:sz="0" w:space="0" w:color="auto"/>
          <w:bottom w:val="none" w:sz="0" w:space="0" w:color="auto"/>
          <w:right w:val="none" w:sz="0" w:space="0" w:color="auto"/>
        </w:pBdr>
        <w:spacing w:line="360" w:lineRule="auto"/>
        <w:rPr>
          <w:ins w:id="31" w:author="Oultram, Stuart" w:date="2018-05-22T18:10:00Z"/>
          <w:rStyle w:val="NoneA"/>
          <w:rFonts w:ascii="Times New Roman" w:hAnsi="Times New Roman" w:cs="Times New Roman"/>
          <w:sz w:val="24"/>
          <w:szCs w:val="24"/>
        </w:rPr>
        <w:pPrChange w:id="32" w:author="Oultram, Stuart" w:date="2018-05-22T18:10:00Z">
          <w:pPr>
            <w:pStyle w:val="NoSpacing"/>
            <w:spacing w:line="360" w:lineRule="auto"/>
          </w:pPr>
        </w:pPrChange>
      </w:pPr>
      <w:r w:rsidRPr="007F159D">
        <w:rPr>
          <w:rStyle w:val="NoneA"/>
          <w:rFonts w:ascii="Times New Roman" w:hAnsi="Times New Roman" w:cs="Times New Roman"/>
          <w:sz w:val="24"/>
          <w:szCs w:val="24"/>
          <w:lang w:eastAsia="en-GB"/>
        </w:rPr>
        <w:t xml:space="preserve">Whistleblowing is defined as </w:t>
      </w:r>
      <w:ins w:id="33" w:author="Oultram, Stuart" w:date="2018-05-22T16:30:00Z">
        <w:r w:rsidR="00A127D6" w:rsidRPr="00DB4447">
          <w:rPr>
            <w:rStyle w:val="NoneA"/>
            <w:rFonts w:ascii="Times New Roman" w:hAnsi="Times New Roman" w:cs="Times New Roman"/>
            <w:sz w:val="24"/>
            <w:szCs w:val="24"/>
            <w:lang w:eastAsia="en-GB"/>
          </w:rPr>
          <w:t>raisin</w:t>
        </w:r>
        <w:r w:rsidR="00A127D6" w:rsidRPr="00DB4447">
          <w:rPr>
            <w:rStyle w:val="NoneA"/>
            <w:rFonts w:ascii="Times New Roman" w:hAnsi="Times New Roman" w:cs="Times New Roman"/>
            <w:sz w:val="24"/>
            <w:szCs w:val="24"/>
          </w:rPr>
          <w:t xml:space="preserve">g a concern about a </w:t>
        </w:r>
        <w:r w:rsidR="00A127D6" w:rsidRPr="00F550EE">
          <w:rPr>
            <w:rStyle w:val="NoneA"/>
            <w:rFonts w:ascii="Times New Roman" w:hAnsi="Times New Roman" w:cs="Times New Roman"/>
            <w:noProof/>
            <w:sz w:val="24"/>
            <w:szCs w:val="24"/>
          </w:rPr>
          <w:t>wrong doing</w:t>
        </w:r>
        <w:r w:rsidR="00A127D6" w:rsidRPr="00DB4447">
          <w:rPr>
            <w:rStyle w:val="NoneA"/>
            <w:rFonts w:ascii="Times New Roman" w:hAnsi="Times New Roman" w:cs="Times New Roman"/>
            <w:sz w:val="24"/>
            <w:szCs w:val="24"/>
          </w:rPr>
          <w:t xml:space="preserve"> </w:t>
        </w:r>
        <w:r w:rsidR="00A127D6" w:rsidRPr="00DB4447">
          <w:rPr>
            <w:rStyle w:val="NoneA"/>
            <w:rFonts w:ascii="Times New Roman" w:hAnsi="Times New Roman" w:cs="Times New Roman"/>
            <w:sz w:val="24"/>
            <w:szCs w:val="24"/>
            <w:lang w:eastAsia="en-GB"/>
          </w:rPr>
          <w:t xml:space="preserve">and </w:t>
        </w:r>
        <w:r w:rsidR="00A127D6" w:rsidRPr="00DB4447">
          <w:rPr>
            <w:rStyle w:val="NoneA"/>
            <w:rFonts w:ascii="Times New Roman" w:hAnsi="Times New Roman" w:cs="Times New Roman"/>
            <w:sz w:val="24"/>
            <w:szCs w:val="24"/>
          </w:rPr>
          <w:t xml:space="preserve">it </w:t>
        </w:r>
        <w:r w:rsidR="003145D6">
          <w:rPr>
            <w:rStyle w:val="NoneA"/>
            <w:rFonts w:ascii="Times New Roman" w:hAnsi="Times New Roman" w:cs="Times New Roman"/>
            <w:sz w:val="24"/>
            <w:szCs w:val="24"/>
            <w:lang w:eastAsia="en-GB"/>
          </w:rPr>
          <w:t xml:space="preserve">has gained </w:t>
        </w:r>
        <w:r w:rsidR="00A127D6" w:rsidRPr="00DB4447">
          <w:rPr>
            <w:rStyle w:val="NoneA"/>
            <w:rFonts w:ascii="Times New Roman" w:hAnsi="Times New Roman" w:cs="Times New Roman"/>
            <w:sz w:val="24"/>
            <w:szCs w:val="24"/>
            <w:lang w:eastAsia="en-GB"/>
          </w:rPr>
          <w:t>prominence in the</w:t>
        </w:r>
        <w:r w:rsidR="00A127D6" w:rsidRPr="00DB4447">
          <w:rPr>
            <w:rStyle w:val="NoneA"/>
            <w:rFonts w:ascii="Times New Roman" w:hAnsi="Times New Roman" w:cs="Times New Roman"/>
            <w:sz w:val="24"/>
            <w:szCs w:val="24"/>
          </w:rPr>
          <w:t xml:space="preserve"> UK </w:t>
        </w:r>
        <w:r w:rsidR="00A127D6" w:rsidRPr="00DB4447">
          <w:rPr>
            <w:rStyle w:val="NoneA"/>
            <w:rFonts w:ascii="Times New Roman" w:hAnsi="Times New Roman" w:cs="Times New Roman"/>
            <w:sz w:val="24"/>
            <w:szCs w:val="24"/>
            <w:lang w:eastAsia="en-GB"/>
          </w:rPr>
          <w:t>N</w:t>
        </w:r>
        <w:r w:rsidR="00A127D6" w:rsidRPr="00DB4447">
          <w:rPr>
            <w:rStyle w:val="NoneA"/>
            <w:rFonts w:ascii="Times New Roman" w:hAnsi="Times New Roman" w:cs="Times New Roman"/>
            <w:sz w:val="24"/>
            <w:szCs w:val="24"/>
          </w:rPr>
          <w:t xml:space="preserve">ational </w:t>
        </w:r>
        <w:r w:rsidR="00A127D6" w:rsidRPr="00DB4447">
          <w:rPr>
            <w:rStyle w:val="NoneA"/>
            <w:rFonts w:ascii="Times New Roman" w:hAnsi="Times New Roman" w:cs="Times New Roman"/>
            <w:sz w:val="24"/>
            <w:szCs w:val="24"/>
            <w:lang w:eastAsia="en-GB"/>
          </w:rPr>
          <w:t>H</w:t>
        </w:r>
        <w:r w:rsidR="00A127D6" w:rsidRPr="00DB4447">
          <w:rPr>
            <w:rStyle w:val="NoneA"/>
            <w:rFonts w:ascii="Times New Roman" w:hAnsi="Times New Roman" w:cs="Times New Roman"/>
            <w:sz w:val="24"/>
            <w:szCs w:val="24"/>
          </w:rPr>
          <w:t xml:space="preserve">ealth </w:t>
        </w:r>
        <w:r w:rsidR="00A127D6" w:rsidRPr="00DB4447">
          <w:rPr>
            <w:rStyle w:val="NoneA"/>
            <w:rFonts w:ascii="Times New Roman" w:hAnsi="Times New Roman" w:cs="Times New Roman"/>
            <w:sz w:val="24"/>
            <w:szCs w:val="24"/>
            <w:lang w:eastAsia="en-GB"/>
          </w:rPr>
          <w:t>S</w:t>
        </w:r>
        <w:r w:rsidR="00A127D6" w:rsidRPr="00DB4447">
          <w:rPr>
            <w:rStyle w:val="NoneA"/>
            <w:rFonts w:ascii="Times New Roman" w:hAnsi="Times New Roman" w:cs="Times New Roman"/>
            <w:sz w:val="24"/>
            <w:szCs w:val="24"/>
          </w:rPr>
          <w:t>ervice (NHS)</w:t>
        </w:r>
        <w:r w:rsidR="00A127D6" w:rsidRPr="00DB4447">
          <w:rPr>
            <w:rStyle w:val="NoneA"/>
            <w:rFonts w:ascii="Times New Roman" w:hAnsi="Times New Roman" w:cs="Times New Roman"/>
            <w:sz w:val="24"/>
            <w:szCs w:val="24"/>
            <w:lang w:eastAsia="en-GB"/>
          </w:rPr>
          <w:t xml:space="preserve"> following the publication of the </w:t>
        </w:r>
        <w:r w:rsidR="00A127D6" w:rsidRPr="00DB4447">
          <w:rPr>
            <w:rStyle w:val="NoneA"/>
            <w:rFonts w:ascii="Times New Roman" w:hAnsi="Times New Roman" w:cs="Times New Roman"/>
            <w:sz w:val="24"/>
            <w:szCs w:val="24"/>
          </w:rPr>
          <w:t xml:space="preserve">Francis </w:t>
        </w:r>
        <w:r w:rsidR="00A127D6" w:rsidRPr="00DB4447">
          <w:rPr>
            <w:rStyle w:val="NoneA"/>
            <w:rFonts w:ascii="Times New Roman" w:hAnsi="Times New Roman" w:cs="Times New Roman"/>
            <w:sz w:val="24"/>
            <w:szCs w:val="24"/>
            <w:lang w:eastAsia="en-GB"/>
          </w:rPr>
          <w:t>report into Mid-Staffordshire</w:t>
        </w:r>
        <w:r w:rsidR="00A127D6" w:rsidRPr="00DB4447">
          <w:rPr>
            <w:rStyle w:val="NoneA"/>
            <w:rFonts w:ascii="Times New Roman" w:hAnsi="Times New Roman" w:cs="Times New Roman"/>
            <w:sz w:val="24"/>
            <w:szCs w:val="24"/>
            <w:vertAlign w:val="subscript"/>
          </w:rPr>
          <w:t xml:space="preserve"> </w:t>
        </w:r>
        <w:r w:rsidR="00A127D6" w:rsidRPr="00DB4447">
          <w:rPr>
            <w:rStyle w:val="NoneA"/>
            <w:rFonts w:ascii="Times New Roman" w:hAnsi="Times New Roman" w:cs="Times New Roman"/>
            <w:sz w:val="24"/>
            <w:szCs w:val="24"/>
          </w:rPr>
          <w:t xml:space="preserve">NHS trust in 2013 </w:t>
        </w:r>
        <w:r w:rsidR="00A127D6" w:rsidRPr="00DB4447">
          <w:rPr>
            <w:rStyle w:val="NoneA"/>
            <w:rFonts w:ascii="Times New Roman" w:hAnsi="Times New Roman" w:cs="Times New Roman"/>
            <w:sz w:val="24"/>
            <w:szCs w:val="24"/>
            <w:lang w:eastAsia="en-GB"/>
          </w:rPr>
          <w:t>(</w:t>
        </w:r>
        <w:r w:rsidR="00A127D6" w:rsidRPr="00DB4447">
          <w:rPr>
            <w:rStyle w:val="NoneA"/>
            <w:rFonts w:ascii="Times New Roman" w:hAnsi="Times New Roman" w:cs="Times New Roman"/>
            <w:sz w:val="24"/>
            <w:szCs w:val="24"/>
          </w:rPr>
          <w:t>1, 2</w:t>
        </w:r>
        <w:r w:rsidR="00A127D6" w:rsidRPr="00DB4447">
          <w:rPr>
            <w:rStyle w:val="NoneA"/>
            <w:rFonts w:ascii="Times New Roman" w:hAnsi="Times New Roman" w:cs="Times New Roman"/>
            <w:sz w:val="24"/>
            <w:szCs w:val="24"/>
            <w:lang w:eastAsia="en-GB"/>
          </w:rPr>
          <w:t xml:space="preserve">, </w:t>
        </w:r>
        <w:r w:rsidR="00A127D6" w:rsidRPr="00DB4447">
          <w:rPr>
            <w:rStyle w:val="NoneA"/>
            <w:rFonts w:ascii="Times New Roman" w:hAnsi="Times New Roman" w:cs="Times New Roman"/>
            <w:sz w:val="24"/>
            <w:szCs w:val="24"/>
          </w:rPr>
          <w:t>3</w:t>
        </w:r>
        <w:r w:rsidR="00A127D6" w:rsidRPr="00DB4447">
          <w:rPr>
            <w:rStyle w:val="NoneA"/>
            <w:rFonts w:ascii="Times New Roman" w:hAnsi="Times New Roman" w:cs="Times New Roman"/>
            <w:sz w:val="24"/>
            <w:szCs w:val="24"/>
            <w:lang w:eastAsia="en-GB"/>
          </w:rPr>
          <w:t xml:space="preserve">). </w:t>
        </w:r>
        <w:r w:rsidR="003145D6">
          <w:rPr>
            <w:rStyle w:val="NoneA"/>
            <w:rFonts w:ascii="Times New Roman" w:hAnsi="Times New Roman" w:cs="Times New Roman"/>
            <w:sz w:val="24"/>
            <w:szCs w:val="24"/>
          </w:rPr>
          <w:t xml:space="preserve">The report noted that a lack of </w:t>
        </w:r>
        <w:r w:rsidR="00A127D6" w:rsidRPr="00DB4447">
          <w:rPr>
            <w:rStyle w:val="NoneA"/>
            <w:rFonts w:ascii="Times New Roman" w:hAnsi="Times New Roman" w:cs="Times New Roman"/>
            <w:sz w:val="24"/>
            <w:szCs w:val="24"/>
          </w:rPr>
          <w:t>diligence and a</w:t>
        </w:r>
      </w:ins>
      <w:ins w:id="34" w:author="Oultram, Stuart" w:date="2018-05-22T18:04:00Z">
        <w:r w:rsidR="003145D6">
          <w:rPr>
            <w:rStyle w:val="NoneA"/>
            <w:rFonts w:ascii="Times New Roman" w:hAnsi="Times New Roman" w:cs="Times New Roman"/>
            <w:sz w:val="24"/>
            <w:szCs w:val="24"/>
          </w:rPr>
          <w:t xml:space="preserve"> reluctance</w:t>
        </w:r>
      </w:ins>
      <w:ins w:id="35" w:author="Oultram, Stuart" w:date="2018-05-22T16:30:00Z">
        <w:r w:rsidR="00A127D6" w:rsidRPr="00DB4447">
          <w:rPr>
            <w:rStyle w:val="NoneA"/>
            <w:rFonts w:ascii="Times New Roman" w:hAnsi="Times New Roman" w:cs="Times New Roman"/>
            <w:sz w:val="24"/>
            <w:szCs w:val="24"/>
          </w:rPr>
          <w:t xml:space="preserve"> to speak out about poor practice amongst staff had contributed to increased patient morbidity and mortality (1, 2). In the wake of the Mid-Staffordshire report, a new </w:t>
        </w:r>
      </w:ins>
      <w:ins w:id="36" w:author="CRAYFISH" w:date="2018-05-23T17:35:00Z">
        <w:r w:rsidR="00C86EBD">
          <w:rPr>
            <w:rStyle w:val="NoneA"/>
            <w:rFonts w:ascii="Times New Roman" w:hAnsi="Times New Roman" w:cs="Times New Roman"/>
            <w:sz w:val="24"/>
            <w:szCs w:val="24"/>
          </w:rPr>
          <w:t>f</w:t>
        </w:r>
      </w:ins>
      <w:ins w:id="37" w:author="Oultram, Stuart" w:date="2018-05-22T16:30:00Z">
        <w:del w:id="38" w:author="CRAYFISH" w:date="2018-05-23T17:35:00Z">
          <w:r w:rsidR="00A127D6" w:rsidRPr="00DB4447" w:rsidDel="00C86EBD">
            <w:rPr>
              <w:rStyle w:val="NoneA"/>
              <w:rFonts w:ascii="Times New Roman" w:hAnsi="Times New Roman" w:cs="Times New Roman"/>
              <w:sz w:val="24"/>
              <w:szCs w:val="24"/>
            </w:rPr>
            <w:delText>F</w:delText>
          </w:r>
        </w:del>
        <w:r w:rsidR="00A127D6" w:rsidRPr="00DB4447">
          <w:rPr>
            <w:rStyle w:val="NoneA"/>
            <w:rFonts w:ascii="Times New Roman" w:hAnsi="Times New Roman" w:cs="Times New Roman"/>
            <w:sz w:val="24"/>
            <w:szCs w:val="24"/>
          </w:rPr>
          <w:t xml:space="preserve">ramework was introduced </w:t>
        </w:r>
        <w:r w:rsidR="003145D6">
          <w:rPr>
            <w:rStyle w:val="NoneA"/>
            <w:rFonts w:ascii="Times New Roman" w:hAnsi="Times New Roman" w:cs="Times New Roman"/>
            <w:sz w:val="24"/>
            <w:szCs w:val="24"/>
            <w:lang w:eastAsia="en-GB"/>
          </w:rPr>
          <w:t>by the</w:t>
        </w:r>
        <w:r w:rsidR="00A127D6" w:rsidRPr="00DB4447">
          <w:rPr>
            <w:rStyle w:val="NoneA"/>
            <w:rFonts w:ascii="Times New Roman" w:hAnsi="Times New Roman" w:cs="Times New Roman"/>
            <w:sz w:val="24"/>
            <w:szCs w:val="24"/>
            <w:lang w:eastAsia="en-GB"/>
          </w:rPr>
          <w:t xml:space="preserve"> </w:t>
        </w:r>
        <w:r w:rsidR="00A127D6" w:rsidRPr="00DB4447">
          <w:rPr>
            <w:rStyle w:val="NoneA"/>
            <w:rFonts w:ascii="Times New Roman" w:hAnsi="Times New Roman" w:cs="Times New Roman"/>
            <w:sz w:val="24"/>
            <w:szCs w:val="24"/>
          </w:rPr>
          <w:t xml:space="preserve">NHS </w:t>
        </w:r>
      </w:ins>
      <w:ins w:id="39" w:author="Oultram, Stuart" w:date="2018-05-22T18:05:00Z">
        <w:r w:rsidR="003145D6">
          <w:rPr>
            <w:rStyle w:val="NoneA"/>
            <w:rFonts w:ascii="Times New Roman" w:hAnsi="Times New Roman" w:cs="Times New Roman"/>
            <w:sz w:val="24"/>
            <w:szCs w:val="24"/>
          </w:rPr>
          <w:t xml:space="preserve">to help </w:t>
        </w:r>
      </w:ins>
      <w:ins w:id="40" w:author="Oultram, Stuart" w:date="2018-05-22T16:30:00Z">
        <w:r w:rsidR="00A127D6" w:rsidRPr="00DB4447">
          <w:rPr>
            <w:rStyle w:val="NoneA"/>
            <w:rFonts w:ascii="Times New Roman" w:hAnsi="Times New Roman" w:cs="Times New Roman"/>
            <w:sz w:val="24"/>
            <w:szCs w:val="24"/>
          </w:rPr>
          <w:t>workers raise</w:t>
        </w:r>
        <w:r w:rsidR="003145D6">
          <w:rPr>
            <w:rStyle w:val="NoneA"/>
            <w:rFonts w:ascii="Times New Roman" w:hAnsi="Times New Roman" w:cs="Times New Roman"/>
            <w:sz w:val="24"/>
            <w:szCs w:val="24"/>
            <w:lang w:eastAsia="en-GB"/>
          </w:rPr>
          <w:t xml:space="preserve"> concerns </w:t>
        </w:r>
        <w:r w:rsidR="00A127D6" w:rsidRPr="00DB4447">
          <w:rPr>
            <w:rStyle w:val="NoneA"/>
            <w:rFonts w:ascii="Times New Roman" w:hAnsi="Times New Roman" w:cs="Times New Roman"/>
            <w:sz w:val="24"/>
            <w:szCs w:val="24"/>
            <w:lang w:eastAsia="en-GB"/>
          </w:rPr>
          <w:t>regarding other staff</w:t>
        </w:r>
        <w:del w:id="41" w:author="CRAYFISH" w:date="2018-05-23T17:41:00Z">
          <w:r w:rsidR="00A127D6" w:rsidRPr="00DB4447" w:rsidDel="00C86EBD">
            <w:rPr>
              <w:rStyle w:val="NoneA"/>
              <w:rFonts w:ascii="Times New Roman" w:hAnsi="Times New Roman" w:cs="Times New Roman"/>
              <w:sz w:val="24"/>
              <w:szCs w:val="24"/>
            </w:rPr>
            <w:delText>,</w:delText>
          </w:r>
        </w:del>
        <w:r w:rsidR="00A127D6" w:rsidRPr="00DB4447">
          <w:rPr>
            <w:rStyle w:val="NoneA"/>
            <w:rFonts w:ascii="Times New Roman" w:hAnsi="Times New Roman" w:cs="Times New Roman"/>
            <w:sz w:val="24"/>
            <w:szCs w:val="24"/>
          </w:rPr>
          <w:t xml:space="preserve"> </w:t>
        </w:r>
      </w:ins>
      <w:ins w:id="42" w:author="Oultram, Stuart" w:date="2018-05-22T18:05:00Z">
        <w:r w:rsidR="003145D6">
          <w:rPr>
            <w:rStyle w:val="NoneA"/>
            <w:rFonts w:ascii="Times New Roman" w:hAnsi="Times New Roman" w:cs="Times New Roman"/>
            <w:sz w:val="24"/>
            <w:szCs w:val="24"/>
          </w:rPr>
          <w:t xml:space="preserve">and </w:t>
        </w:r>
      </w:ins>
      <w:ins w:id="43" w:author="Oultram, Stuart" w:date="2018-05-22T16:30:00Z">
        <w:r w:rsidR="00A127D6" w:rsidRPr="00DB4447">
          <w:rPr>
            <w:rStyle w:val="NoneA"/>
            <w:rFonts w:ascii="Times New Roman" w:hAnsi="Times New Roman" w:cs="Times New Roman"/>
            <w:sz w:val="24"/>
            <w:szCs w:val="24"/>
          </w:rPr>
          <w:t xml:space="preserve">poor working practices </w:t>
        </w:r>
      </w:ins>
      <w:ins w:id="44" w:author="Oultram, Stuart" w:date="2018-05-22T18:05:00Z">
        <w:del w:id="45" w:author="CRAYFISH" w:date="2018-05-23T17:36:00Z">
          <w:r w:rsidR="003145D6" w:rsidDel="00C86EBD">
            <w:rPr>
              <w:rStyle w:val="NoneA"/>
              <w:rFonts w:ascii="Times New Roman" w:hAnsi="Times New Roman" w:cs="Times New Roman"/>
              <w:sz w:val="24"/>
              <w:szCs w:val="24"/>
            </w:rPr>
            <w:delText>more generally</w:delText>
          </w:r>
        </w:del>
      </w:ins>
      <w:ins w:id="46" w:author="CRAYFISH" w:date="2018-05-23T17:36:00Z">
        <w:r w:rsidR="00C86EBD">
          <w:rPr>
            <w:rStyle w:val="NoneA"/>
            <w:rFonts w:ascii="Times New Roman" w:hAnsi="Times New Roman" w:cs="Times New Roman"/>
            <w:sz w:val="24"/>
            <w:szCs w:val="24"/>
          </w:rPr>
          <w:t>in general</w:t>
        </w:r>
      </w:ins>
      <w:ins w:id="47" w:author="Oultram, Stuart" w:date="2018-05-22T16:30:00Z">
        <w:r w:rsidR="00A127D6" w:rsidRPr="00DB4447">
          <w:rPr>
            <w:rStyle w:val="NoneA"/>
            <w:rFonts w:ascii="Times New Roman" w:hAnsi="Times New Roman" w:cs="Times New Roman"/>
            <w:sz w:val="24"/>
            <w:szCs w:val="24"/>
          </w:rPr>
          <w:t xml:space="preserve"> </w:t>
        </w:r>
        <w:r w:rsidR="00A127D6" w:rsidRPr="00DB4447">
          <w:rPr>
            <w:rStyle w:val="NoneA"/>
            <w:rFonts w:ascii="Times New Roman" w:hAnsi="Times New Roman"/>
            <w:sz w:val="24"/>
            <w:szCs w:val="24"/>
          </w:rPr>
          <w:t>(3</w:t>
        </w:r>
        <w:r w:rsidR="00A127D6" w:rsidRPr="00DB4447">
          <w:rPr>
            <w:rStyle w:val="NoneA"/>
            <w:rFonts w:ascii="Times New Roman" w:hAnsi="Times New Roman" w:cs="Times New Roman"/>
            <w:sz w:val="24"/>
            <w:szCs w:val="24"/>
            <w:lang w:eastAsia="en-GB"/>
          </w:rPr>
          <w:t>)</w:t>
        </w:r>
        <w:r w:rsidR="003145D6">
          <w:rPr>
            <w:rStyle w:val="NoneA"/>
            <w:rFonts w:ascii="Times New Roman" w:hAnsi="Times New Roman" w:cs="Times New Roman"/>
            <w:sz w:val="24"/>
            <w:szCs w:val="24"/>
          </w:rPr>
          <w:t xml:space="preserve">. </w:t>
        </w:r>
        <w:del w:id="48" w:author="CRAYFISH" w:date="2018-05-23T17:36:00Z">
          <w:r w:rsidR="003145D6" w:rsidDel="00C86EBD">
            <w:rPr>
              <w:rStyle w:val="NoneA"/>
              <w:rFonts w:ascii="Times New Roman" w:hAnsi="Times New Roman" w:cs="Times New Roman"/>
              <w:sz w:val="24"/>
              <w:szCs w:val="24"/>
            </w:rPr>
            <w:delText>However</w:delText>
          </w:r>
        </w:del>
      </w:ins>
      <w:ins w:id="49" w:author="CRAYFISH" w:date="2018-05-28T20:54:00Z">
        <w:r w:rsidR="00965ABC">
          <w:rPr>
            <w:rStyle w:val="NoneA"/>
            <w:rFonts w:ascii="Times New Roman" w:hAnsi="Times New Roman" w:cs="Times New Roman"/>
            <w:sz w:val="24"/>
            <w:szCs w:val="24"/>
          </w:rPr>
          <w:t>Nevertheless</w:t>
        </w:r>
      </w:ins>
      <w:ins w:id="50" w:author="Oultram, Stuart" w:date="2018-05-22T16:30:00Z">
        <w:r w:rsidR="003145D6">
          <w:rPr>
            <w:rStyle w:val="NoneA"/>
            <w:rFonts w:ascii="Times New Roman" w:hAnsi="Times New Roman" w:cs="Times New Roman"/>
            <w:sz w:val="24"/>
            <w:szCs w:val="24"/>
          </w:rPr>
          <w:t>, it has been suggested</w:t>
        </w:r>
        <w:r w:rsidR="00A127D6" w:rsidRPr="00DB4447">
          <w:rPr>
            <w:rStyle w:val="NoneA"/>
            <w:rFonts w:ascii="Times New Roman" w:hAnsi="Times New Roman" w:cs="Times New Roman"/>
            <w:sz w:val="24"/>
            <w:szCs w:val="24"/>
          </w:rPr>
          <w:t xml:space="preserve"> that th</w:t>
        </w:r>
      </w:ins>
      <w:ins w:id="51" w:author="CRAYFISH" w:date="2018-05-23T17:36:00Z">
        <w:r w:rsidR="00C86EBD">
          <w:rPr>
            <w:rStyle w:val="NoneA"/>
            <w:rFonts w:ascii="Times New Roman" w:hAnsi="Times New Roman" w:cs="Times New Roman"/>
            <w:sz w:val="24"/>
            <w:szCs w:val="24"/>
          </w:rPr>
          <w:t>is</w:t>
        </w:r>
      </w:ins>
      <w:ins w:id="52" w:author="Oultram, Stuart" w:date="2018-05-22T16:30:00Z">
        <w:del w:id="53" w:author="CRAYFISH" w:date="2018-05-23T17:36:00Z">
          <w:r w:rsidR="00A127D6" w:rsidRPr="00DB4447" w:rsidDel="00C86EBD">
            <w:rPr>
              <w:rStyle w:val="NoneA"/>
              <w:rFonts w:ascii="Times New Roman" w:hAnsi="Times New Roman" w:cs="Times New Roman"/>
              <w:sz w:val="24"/>
              <w:szCs w:val="24"/>
            </w:rPr>
            <w:delText>e</w:delText>
          </w:r>
        </w:del>
        <w:r w:rsidR="00A127D6" w:rsidRPr="00DB4447">
          <w:rPr>
            <w:rStyle w:val="NoneA"/>
            <w:rFonts w:ascii="Times New Roman" w:hAnsi="Times New Roman" w:cs="Times New Roman"/>
            <w:sz w:val="24"/>
            <w:szCs w:val="24"/>
          </w:rPr>
          <w:t xml:space="preserve"> new frame</w:t>
        </w:r>
        <w:del w:id="54" w:author="CRAYFISH" w:date="2018-05-23T17:40:00Z">
          <w:r w:rsidR="00A127D6" w:rsidRPr="00DB4447" w:rsidDel="00C86EBD">
            <w:rPr>
              <w:rStyle w:val="NoneA"/>
              <w:rFonts w:ascii="Times New Roman" w:hAnsi="Times New Roman" w:cs="Times New Roman"/>
              <w:sz w:val="24"/>
              <w:szCs w:val="24"/>
            </w:rPr>
            <w:delText xml:space="preserve"> </w:delText>
          </w:r>
        </w:del>
        <w:r w:rsidR="00A127D6" w:rsidRPr="00DB4447">
          <w:rPr>
            <w:rStyle w:val="NoneA"/>
            <w:rFonts w:ascii="Times New Roman" w:hAnsi="Times New Roman" w:cs="Times New Roman"/>
            <w:sz w:val="24"/>
            <w:szCs w:val="24"/>
          </w:rPr>
          <w:t>work has not helped to increase whistleblowing</w:t>
        </w:r>
      </w:ins>
      <w:ins w:id="55" w:author="CRAYFISH" w:date="2018-05-23T17:38:00Z">
        <w:r w:rsidR="00C86EBD">
          <w:rPr>
            <w:rStyle w:val="NoneA"/>
            <w:rFonts w:ascii="Times New Roman" w:hAnsi="Times New Roman" w:cs="Times New Roman"/>
            <w:sz w:val="24"/>
            <w:szCs w:val="24"/>
          </w:rPr>
          <w:t>,</w:t>
        </w:r>
      </w:ins>
      <w:ins w:id="56" w:author="Oultram, Stuart" w:date="2018-05-22T16:30:00Z">
        <w:r w:rsidR="00A127D6" w:rsidRPr="00DB4447">
          <w:rPr>
            <w:rStyle w:val="NoneA"/>
            <w:rFonts w:ascii="Times New Roman" w:hAnsi="Times New Roman" w:cs="Times New Roman"/>
            <w:sz w:val="24"/>
            <w:szCs w:val="24"/>
          </w:rPr>
          <w:t xml:space="preserve"> </w:t>
        </w:r>
      </w:ins>
      <w:ins w:id="57" w:author="Oultram, Stuart" w:date="2018-05-22T18:06:00Z">
        <w:r w:rsidR="003145D6">
          <w:rPr>
            <w:rStyle w:val="NoneA"/>
            <w:rFonts w:ascii="Times New Roman" w:hAnsi="Times New Roman" w:cs="Times New Roman"/>
            <w:sz w:val="24"/>
            <w:szCs w:val="24"/>
          </w:rPr>
          <w:t>n</w:t>
        </w:r>
      </w:ins>
      <w:ins w:id="58" w:author="Oultram, Stuart" w:date="2018-05-22T16:30:00Z">
        <w:r w:rsidR="003145D6">
          <w:rPr>
            <w:rStyle w:val="NoneA"/>
            <w:rFonts w:ascii="Times New Roman" w:hAnsi="Times New Roman" w:cs="Times New Roman"/>
            <w:sz w:val="24"/>
            <w:szCs w:val="24"/>
          </w:rPr>
          <w:t>or</w:t>
        </w:r>
      </w:ins>
      <w:ins w:id="59" w:author="CRAYFISH" w:date="2018-05-23T17:38:00Z">
        <w:r w:rsidR="00C86EBD">
          <w:rPr>
            <w:rStyle w:val="NoneA"/>
            <w:rFonts w:ascii="Times New Roman" w:hAnsi="Times New Roman" w:cs="Times New Roman"/>
            <w:sz w:val="24"/>
            <w:szCs w:val="24"/>
          </w:rPr>
          <w:t xml:space="preserve"> has it</w:t>
        </w:r>
      </w:ins>
      <w:ins w:id="60" w:author="Oultram, Stuart" w:date="2018-05-22T16:30:00Z">
        <w:r w:rsidR="003145D6">
          <w:rPr>
            <w:rStyle w:val="NoneA"/>
            <w:rFonts w:ascii="Times New Roman" w:hAnsi="Times New Roman" w:cs="Times New Roman"/>
            <w:sz w:val="24"/>
            <w:szCs w:val="24"/>
          </w:rPr>
          <w:t xml:space="preserve"> prevent</w:t>
        </w:r>
      </w:ins>
      <w:ins w:id="61" w:author="CRAYFISH" w:date="2018-05-23T17:38:00Z">
        <w:r w:rsidR="00C86EBD">
          <w:rPr>
            <w:rStyle w:val="NoneA"/>
            <w:rFonts w:ascii="Times New Roman" w:hAnsi="Times New Roman" w:cs="Times New Roman"/>
            <w:sz w:val="24"/>
            <w:szCs w:val="24"/>
          </w:rPr>
          <w:t>ed</w:t>
        </w:r>
      </w:ins>
      <w:ins w:id="62" w:author="Oultram, Stuart" w:date="2018-05-22T16:30:00Z">
        <w:r w:rsidR="003145D6">
          <w:rPr>
            <w:rStyle w:val="NoneA"/>
            <w:rFonts w:ascii="Times New Roman" w:hAnsi="Times New Roman" w:cs="Times New Roman"/>
            <w:sz w:val="24"/>
            <w:szCs w:val="24"/>
          </w:rPr>
          <w:t xml:space="preserve"> </w:t>
        </w:r>
        <w:r w:rsidR="00A127D6" w:rsidRPr="00DB4447">
          <w:rPr>
            <w:rStyle w:val="NoneA"/>
            <w:rFonts w:ascii="Times New Roman" w:hAnsi="Times New Roman" w:cs="Times New Roman"/>
            <w:sz w:val="24"/>
            <w:szCs w:val="24"/>
          </w:rPr>
          <w:t xml:space="preserve">staff </w:t>
        </w:r>
        <w:proofErr w:type="gramStart"/>
        <w:r w:rsidR="00A127D6" w:rsidRPr="00DB4447">
          <w:rPr>
            <w:rStyle w:val="NoneA"/>
            <w:rFonts w:ascii="Times New Roman" w:hAnsi="Times New Roman" w:cs="Times New Roman"/>
            <w:sz w:val="24"/>
            <w:szCs w:val="24"/>
          </w:rPr>
          <w:t>who</w:t>
        </w:r>
        <w:proofErr w:type="gramEnd"/>
        <w:r w:rsidR="00A127D6" w:rsidRPr="00DB4447">
          <w:rPr>
            <w:rStyle w:val="NoneA"/>
            <w:rFonts w:ascii="Times New Roman" w:hAnsi="Times New Roman" w:cs="Times New Roman"/>
            <w:sz w:val="24"/>
            <w:szCs w:val="24"/>
          </w:rPr>
          <w:t xml:space="preserve"> do raise concerns</w:t>
        </w:r>
      </w:ins>
      <w:ins w:id="63" w:author="Oultram, Stuart" w:date="2018-05-22T18:06:00Z">
        <w:r w:rsidR="003145D6">
          <w:rPr>
            <w:rStyle w:val="NoneA"/>
            <w:rFonts w:ascii="Times New Roman" w:hAnsi="Times New Roman" w:cs="Times New Roman"/>
            <w:sz w:val="24"/>
            <w:szCs w:val="24"/>
          </w:rPr>
          <w:t xml:space="preserve"> from being penalized</w:t>
        </w:r>
      </w:ins>
      <w:ins w:id="64" w:author="CRAYFISH" w:date="2018-05-23T17:39:00Z">
        <w:r w:rsidR="00C86EBD" w:rsidRPr="00F550EE">
          <w:rPr>
            <w:rStyle w:val="NoneA"/>
            <w:rFonts w:ascii="Times New Roman" w:hAnsi="Times New Roman" w:cs="Times New Roman"/>
            <w:noProof/>
            <w:sz w:val="24"/>
            <w:szCs w:val="24"/>
          </w:rPr>
          <w:t>.</w:t>
        </w:r>
      </w:ins>
      <w:ins w:id="65" w:author="Oultram, Stuart" w:date="2018-05-22T18:06:00Z">
        <w:del w:id="66" w:author="CRAYFISH" w:date="2018-05-23T17:39:00Z">
          <w:r w:rsidR="003145D6" w:rsidRPr="00F550EE" w:rsidDel="00C86EBD">
            <w:rPr>
              <w:rStyle w:val="NoneA"/>
              <w:rFonts w:ascii="Times New Roman" w:hAnsi="Times New Roman" w:cs="Times New Roman"/>
              <w:noProof/>
              <w:sz w:val="24"/>
              <w:szCs w:val="24"/>
            </w:rPr>
            <w:delText xml:space="preserve"> for doing so </w:delText>
          </w:r>
        </w:del>
      </w:ins>
      <w:proofErr w:type="gramStart"/>
      <w:ins w:id="67" w:author="Oultram, Stuart" w:date="2018-05-22T16:30:00Z">
        <w:r w:rsidR="00A127D6" w:rsidRPr="00F550EE">
          <w:rPr>
            <w:rStyle w:val="NoneA"/>
            <w:rFonts w:ascii="Times New Roman" w:hAnsi="Times New Roman" w:cs="Times New Roman"/>
            <w:noProof/>
            <w:sz w:val="24"/>
            <w:szCs w:val="24"/>
          </w:rPr>
          <w:t>(</w:t>
        </w:r>
        <w:r w:rsidR="00A127D6" w:rsidRPr="00DB4447">
          <w:rPr>
            <w:rStyle w:val="NoneA"/>
            <w:rFonts w:ascii="Times New Roman" w:hAnsi="Times New Roman" w:cs="Times New Roman"/>
            <w:sz w:val="24"/>
            <w:szCs w:val="24"/>
          </w:rPr>
          <w:t>4, 5, 6).</w:t>
        </w:r>
        <w:proofErr w:type="gramEnd"/>
        <w:r w:rsidR="00A127D6" w:rsidRPr="00DB4447">
          <w:rPr>
            <w:rStyle w:val="NoneA"/>
            <w:rFonts w:ascii="Times New Roman" w:hAnsi="Times New Roman" w:cs="Times New Roman"/>
            <w:sz w:val="24"/>
            <w:szCs w:val="24"/>
          </w:rPr>
          <w:t xml:space="preserve"> </w:t>
        </w:r>
      </w:ins>
      <w:ins w:id="68" w:author="Oultram, Stuart" w:date="2018-05-22T18:07:00Z">
        <w:del w:id="69" w:author="CRAYFISH" w:date="2018-05-30T23:16:00Z">
          <w:r w:rsidR="003145D6" w:rsidDel="0025559C">
            <w:rPr>
              <w:rStyle w:val="NoneA"/>
              <w:rFonts w:ascii="Times New Roman" w:hAnsi="Times New Roman" w:cs="Times New Roman"/>
              <w:sz w:val="24"/>
              <w:szCs w:val="24"/>
            </w:rPr>
            <w:delText>Further</w:delText>
          </w:r>
        </w:del>
        <w:r w:rsidR="003145D6">
          <w:rPr>
            <w:rStyle w:val="NoneA"/>
            <w:rFonts w:ascii="Times New Roman" w:hAnsi="Times New Roman" w:cs="Times New Roman"/>
            <w:sz w:val="24"/>
            <w:szCs w:val="24"/>
          </w:rPr>
          <w:t>Further</w:t>
        </w:r>
      </w:ins>
      <w:ins w:id="70" w:author="CRAYFISH" w:date="2018-05-30T23:16:00Z">
        <w:r w:rsidR="0025559C">
          <w:rPr>
            <w:rStyle w:val="NoneA"/>
            <w:rFonts w:ascii="Times New Roman" w:hAnsi="Times New Roman" w:cs="Times New Roman"/>
            <w:sz w:val="24"/>
            <w:szCs w:val="24"/>
          </w:rPr>
          <w:t>more</w:t>
        </w:r>
      </w:ins>
      <w:ins w:id="71" w:author="Oultram, Stuart" w:date="2018-05-22T18:07:00Z">
        <w:del w:id="72" w:author="CRAYFISH" w:date="2018-05-23T17:40:00Z">
          <w:r w:rsidR="003145D6" w:rsidDel="00C86EBD">
            <w:rPr>
              <w:rStyle w:val="NoneA"/>
              <w:rFonts w:ascii="Times New Roman" w:hAnsi="Times New Roman" w:cs="Times New Roman"/>
              <w:sz w:val="24"/>
              <w:szCs w:val="24"/>
            </w:rPr>
            <w:delText xml:space="preserve"> </w:delText>
          </w:r>
        </w:del>
      </w:ins>
      <w:ins w:id="73" w:author="CRAYFISH" w:date="2018-05-23T17:40:00Z">
        <w:del w:id="74" w:author="Oultram, Stuart" w:date="2018-05-30T16:31:00Z">
          <w:r w:rsidR="00C86EBD">
            <w:rPr>
              <w:rStyle w:val="NoneA"/>
              <w:rFonts w:ascii="Times New Roman" w:hAnsi="Times New Roman" w:cs="Times New Roman"/>
              <w:sz w:val="24"/>
              <w:szCs w:val="24"/>
            </w:rPr>
            <w:delText>more</w:delText>
          </w:r>
        </w:del>
      </w:ins>
      <w:ins w:id="75" w:author="CRAYFISH" w:date="2018-05-28T20:54:00Z">
        <w:r w:rsidR="00965ABC">
          <w:rPr>
            <w:rStyle w:val="NoneA"/>
            <w:rFonts w:ascii="Times New Roman" w:hAnsi="Times New Roman" w:cs="Times New Roman"/>
            <w:sz w:val="24"/>
            <w:szCs w:val="24"/>
          </w:rPr>
          <w:t>,</w:t>
        </w:r>
      </w:ins>
      <w:ins w:id="76" w:author="CRAYFISH" w:date="2018-05-23T17:40:00Z">
        <w:r w:rsidR="00C86EBD">
          <w:rPr>
            <w:rStyle w:val="NoneA"/>
            <w:rFonts w:ascii="Times New Roman" w:hAnsi="Times New Roman" w:cs="Times New Roman"/>
            <w:sz w:val="24"/>
            <w:szCs w:val="24"/>
          </w:rPr>
          <w:t xml:space="preserve"> </w:t>
        </w:r>
      </w:ins>
      <w:ins w:id="77" w:author="Oultram, Stuart" w:date="2018-05-22T18:07:00Z">
        <w:r w:rsidR="003145D6">
          <w:rPr>
            <w:rStyle w:val="NoneA"/>
            <w:rFonts w:ascii="Times New Roman" w:hAnsi="Times New Roman" w:cs="Times New Roman"/>
            <w:sz w:val="24"/>
            <w:szCs w:val="24"/>
          </w:rPr>
          <w:t>i</w:t>
        </w:r>
      </w:ins>
      <w:ins w:id="78" w:author="Oultram, Stuart" w:date="2018-05-22T16:30:00Z">
        <w:r w:rsidR="003145D6">
          <w:rPr>
            <w:rStyle w:val="NoneA"/>
            <w:rFonts w:ascii="Times New Roman" w:hAnsi="Times New Roman" w:cs="Times New Roman"/>
            <w:sz w:val="24"/>
            <w:szCs w:val="24"/>
          </w:rPr>
          <w:t>t has been claimed</w:t>
        </w:r>
        <w:r w:rsidR="00A127D6" w:rsidRPr="00DB4447">
          <w:rPr>
            <w:rStyle w:val="NoneA"/>
            <w:rFonts w:ascii="Times New Roman" w:hAnsi="Times New Roman" w:cs="Times New Roman"/>
            <w:sz w:val="24"/>
            <w:szCs w:val="24"/>
          </w:rPr>
          <w:t xml:space="preserve"> that </w:t>
        </w:r>
        <w:del w:id="79" w:author="CRAYFISH" w:date="2018-05-23T17:42:00Z">
          <w:r w:rsidR="00A127D6" w:rsidRPr="00DB4447" w:rsidDel="00C86EBD">
            <w:rPr>
              <w:rStyle w:val="NoneA"/>
              <w:rFonts w:ascii="Times New Roman" w:hAnsi="Times New Roman" w:cs="Times New Roman"/>
              <w:sz w:val="24"/>
              <w:szCs w:val="24"/>
            </w:rPr>
            <w:delText>this</w:delText>
          </w:r>
        </w:del>
      </w:ins>
      <w:ins w:id="80" w:author="CRAYFISH" w:date="2018-05-23T17:42:00Z">
        <w:r w:rsidR="00C86EBD">
          <w:rPr>
            <w:rStyle w:val="NoneA"/>
            <w:rFonts w:ascii="Times New Roman" w:hAnsi="Times New Roman" w:cs="Times New Roman"/>
            <w:sz w:val="24"/>
            <w:szCs w:val="24"/>
          </w:rPr>
          <w:t>such implementations</w:t>
        </w:r>
      </w:ins>
      <w:ins w:id="81" w:author="Oultram, Stuart" w:date="2018-05-22T16:30:00Z">
        <w:r w:rsidR="00A127D6" w:rsidRPr="00DB4447">
          <w:rPr>
            <w:rStyle w:val="NoneA"/>
            <w:rFonts w:ascii="Times New Roman" w:hAnsi="Times New Roman" w:cs="Times New Roman"/>
            <w:sz w:val="24"/>
            <w:szCs w:val="24"/>
          </w:rPr>
          <w:t xml:space="preserve"> will encourage defensive medicine and reduce </w:t>
        </w:r>
      </w:ins>
      <w:ins w:id="82" w:author="CRAYFISH" w:date="2018-05-23T17:42:00Z">
        <w:r w:rsidR="00C86EBD">
          <w:rPr>
            <w:rStyle w:val="NoneA"/>
            <w:rFonts w:ascii="Times New Roman" w:hAnsi="Times New Roman" w:cs="Times New Roman"/>
            <w:sz w:val="24"/>
            <w:szCs w:val="24"/>
          </w:rPr>
          <w:t xml:space="preserve">the </w:t>
        </w:r>
      </w:ins>
      <w:ins w:id="83" w:author="Oultram, Stuart" w:date="2018-05-22T16:30:00Z">
        <w:r w:rsidR="00A127D6" w:rsidRPr="00DB4447">
          <w:rPr>
            <w:rStyle w:val="NoneA"/>
            <w:rFonts w:ascii="Times New Roman" w:hAnsi="Times New Roman" w:cs="Times New Roman"/>
            <w:sz w:val="24"/>
            <w:szCs w:val="24"/>
          </w:rPr>
          <w:t xml:space="preserve">willingness </w:t>
        </w:r>
        <w:del w:id="84" w:author="CRAYFISH" w:date="2018-05-23T17:43:00Z">
          <w:r w:rsidR="00A127D6" w:rsidRPr="00DB4447" w:rsidDel="00C86EBD">
            <w:rPr>
              <w:rStyle w:val="NoneA"/>
              <w:rFonts w:ascii="Times New Roman" w:hAnsi="Times New Roman" w:cs="Times New Roman"/>
              <w:sz w:val="24"/>
              <w:szCs w:val="24"/>
            </w:rPr>
            <w:delText>amongst</w:delText>
          </w:r>
        </w:del>
      </w:ins>
      <w:ins w:id="85" w:author="CRAYFISH" w:date="2018-05-23T17:43:00Z">
        <w:r w:rsidR="00C86EBD">
          <w:rPr>
            <w:rStyle w:val="NoneA"/>
            <w:rFonts w:ascii="Times New Roman" w:hAnsi="Times New Roman" w:cs="Times New Roman"/>
            <w:sz w:val="24"/>
            <w:szCs w:val="24"/>
          </w:rPr>
          <w:t>of</w:t>
        </w:r>
      </w:ins>
      <w:ins w:id="86" w:author="Oultram, Stuart" w:date="2018-05-22T16:30:00Z">
        <w:r w:rsidR="00A127D6" w:rsidRPr="00DB4447">
          <w:rPr>
            <w:rStyle w:val="NoneA"/>
            <w:rFonts w:ascii="Times New Roman" w:hAnsi="Times New Roman" w:cs="Times New Roman"/>
            <w:sz w:val="24"/>
            <w:szCs w:val="24"/>
          </w:rPr>
          <w:t xml:space="preserve"> staff to re</w:t>
        </w:r>
        <w:r w:rsidR="003145D6">
          <w:rPr>
            <w:rStyle w:val="NoneA"/>
            <w:rFonts w:ascii="Times New Roman" w:hAnsi="Times New Roman" w:cs="Times New Roman"/>
            <w:sz w:val="24"/>
            <w:szCs w:val="24"/>
          </w:rPr>
          <w:t xml:space="preserve">port concerns; </w:t>
        </w:r>
      </w:ins>
      <w:ins w:id="87" w:author="CRAYFISH" w:date="2018-05-23T17:44:00Z">
        <w:r w:rsidR="00C86EBD">
          <w:rPr>
            <w:rStyle w:val="NoneA"/>
            <w:rFonts w:ascii="Times New Roman" w:hAnsi="Times New Roman" w:cs="Times New Roman"/>
            <w:sz w:val="24"/>
            <w:szCs w:val="24"/>
          </w:rPr>
          <w:t xml:space="preserve">despite </w:t>
        </w:r>
        <w:r w:rsidR="00F7081A">
          <w:rPr>
            <w:rStyle w:val="NoneA"/>
            <w:rFonts w:ascii="Times New Roman" w:hAnsi="Times New Roman" w:cs="Times New Roman"/>
            <w:sz w:val="24"/>
            <w:szCs w:val="24"/>
          </w:rPr>
          <w:t xml:space="preserve">the </w:t>
        </w:r>
      </w:ins>
      <w:ins w:id="88" w:author="CRAYFISH" w:date="2018-05-23T17:45:00Z">
        <w:r w:rsidR="00F7081A">
          <w:rPr>
            <w:rStyle w:val="NoneA"/>
            <w:rFonts w:ascii="Times New Roman" w:hAnsi="Times New Roman" w:cs="Times New Roman"/>
            <w:sz w:val="24"/>
            <w:szCs w:val="24"/>
          </w:rPr>
          <w:t>important</w:t>
        </w:r>
      </w:ins>
      <w:ins w:id="89" w:author="CRAYFISH" w:date="2018-05-23T17:44:00Z">
        <w:r w:rsidR="00F7081A">
          <w:rPr>
            <w:rStyle w:val="NoneA"/>
            <w:rFonts w:ascii="Times New Roman" w:hAnsi="Times New Roman" w:cs="Times New Roman"/>
            <w:sz w:val="24"/>
            <w:szCs w:val="24"/>
          </w:rPr>
          <w:t xml:space="preserve"> role </w:t>
        </w:r>
      </w:ins>
      <w:ins w:id="90" w:author="CRAYFISH" w:date="2018-05-28T20:55:00Z">
        <w:r w:rsidR="00965ABC">
          <w:rPr>
            <w:rStyle w:val="NoneA"/>
            <w:rFonts w:ascii="Times New Roman" w:hAnsi="Times New Roman" w:cs="Times New Roman"/>
            <w:sz w:val="24"/>
            <w:szCs w:val="24"/>
          </w:rPr>
          <w:t>of whistleblowing</w:t>
        </w:r>
      </w:ins>
      <w:ins w:id="91" w:author="CRAYFISH" w:date="2018-05-23T17:44:00Z">
        <w:r w:rsidR="00F7081A">
          <w:rPr>
            <w:rStyle w:val="NoneA"/>
            <w:rFonts w:ascii="Times New Roman" w:hAnsi="Times New Roman" w:cs="Times New Roman"/>
            <w:sz w:val="24"/>
            <w:szCs w:val="24"/>
          </w:rPr>
          <w:t xml:space="preserve"> in</w:t>
        </w:r>
      </w:ins>
      <w:ins w:id="92" w:author="CRAYFISH" w:date="2018-05-23T17:45:00Z">
        <w:r w:rsidR="00F7081A">
          <w:rPr>
            <w:rStyle w:val="NoneA"/>
            <w:rFonts w:ascii="Times New Roman" w:hAnsi="Times New Roman" w:cs="Times New Roman"/>
            <w:sz w:val="24"/>
            <w:szCs w:val="24"/>
          </w:rPr>
          <w:t xml:space="preserve"> helping </w:t>
        </w:r>
      </w:ins>
      <w:ins w:id="93" w:author="Oultram, Stuart" w:date="2018-05-22T16:30:00Z">
        <w:del w:id="94" w:author="CRAYFISH" w:date="2018-05-23T17:46:00Z">
          <w:r w:rsidR="003145D6" w:rsidDel="00F7081A">
            <w:rPr>
              <w:rStyle w:val="NoneA"/>
              <w:rFonts w:ascii="Times New Roman" w:hAnsi="Times New Roman" w:cs="Times New Roman"/>
              <w:sz w:val="24"/>
              <w:szCs w:val="24"/>
            </w:rPr>
            <w:delText xml:space="preserve">a serious </w:delText>
          </w:r>
        </w:del>
      </w:ins>
      <w:ins w:id="95" w:author="Oultram, Stuart" w:date="2018-05-22T18:09:00Z">
        <w:del w:id="96" w:author="CRAYFISH" w:date="2018-05-23T17:46:00Z">
          <w:r w:rsidR="003145D6" w:rsidDel="00F7081A">
            <w:rPr>
              <w:rStyle w:val="NoneA"/>
              <w:rFonts w:ascii="Times New Roman" w:hAnsi="Times New Roman" w:cs="Times New Roman"/>
              <w:sz w:val="24"/>
              <w:szCs w:val="24"/>
            </w:rPr>
            <w:delText>concern</w:delText>
          </w:r>
        </w:del>
      </w:ins>
      <w:ins w:id="97" w:author="Oultram, Stuart" w:date="2018-05-22T16:30:00Z">
        <w:del w:id="98" w:author="CRAYFISH" w:date="2018-05-23T17:46:00Z">
          <w:r w:rsidR="003145D6" w:rsidDel="00F7081A">
            <w:rPr>
              <w:rStyle w:val="NoneA"/>
              <w:rFonts w:ascii="Times New Roman" w:hAnsi="Times New Roman" w:cs="Times New Roman"/>
              <w:sz w:val="24"/>
              <w:szCs w:val="24"/>
            </w:rPr>
            <w:delText xml:space="preserve"> given whistleblowing can</w:delText>
          </w:r>
          <w:r w:rsidR="00A127D6" w:rsidRPr="00DB4447" w:rsidDel="00F7081A">
            <w:rPr>
              <w:rStyle w:val="NoneA"/>
              <w:rFonts w:ascii="Times New Roman" w:hAnsi="Times New Roman" w:cs="Times New Roman"/>
              <w:sz w:val="24"/>
              <w:szCs w:val="24"/>
            </w:rPr>
            <w:delText xml:space="preserve"> help </w:delText>
          </w:r>
        </w:del>
        <w:r w:rsidR="00A127D6" w:rsidRPr="00DB4447">
          <w:rPr>
            <w:rStyle w:val="NoneA"/>
            <w:rFonts w:ascii="Times New Roman" w:hAnsi="Times New Roman" w:cs="Times New Roman"/>
            <w:sz w:val="24"/>
            <w:szCs w:val="24"/>
          </w:rPr>
          <w:t xml:space="preserve">to prevent catastrophic events and improve care (2, 8).  Subsequently, further research is required to understand why healthcare professionals are reticent </w:t>
        </w:r>
      </w:ins>
      <w:ins w:id="99" w:author="Oultram, Stuart" w:date="2018-05-22T18:10:00Z">
        <w:r w:rsidR="003145D6">
          <w:rPr>
            <w:rStyle w:val="NoneA"/>
            <w:rFonts w:ascii="Times New Roman" w:hAnsi="Times New Roman" w:cs="Times New Roman"/>
            <w:sz w:val="24"/>
            <w:szCs w:val="24"/>
          </w:rPr>
          <w:t xml:space="preserve">regarding </w:t>
        </w:r>
      </w:ins>
      <w:ins w:id="100" w:author="Oultram, Stuart" w:date="2018-05-22T16:30:00Z">
        <w:r w:rsidR="00A127D6" w:rsidRPr="00DB4447">
          <w:rPr>
            <w:rStyle w:val="NoneA"/>
            <w:rFonts w:ascii="Times New Roman" w:hAnsi="Times New Roman" w:cs="Times New Roman"/>
            <w:sz w:val="24"/>
            <w:szCs w:val="24"/>
          </w:rPr>
          <w:t>whistleblowing (4</w:t>
        </w:r>
        <w:r w:rsidR="003145D6">
          <w:rPr>
            <w:rStyle w:val="NoneA"/>
            <w:rFonts w:ascii="Times New Roman" w:hAnsi="Times New Roman" w:cs="Times New Roman"/>
            <w:sz w:val="24"/>
            <w:szCs w:val="24"/>
          </w:rPr>
          <w:t xml:space="preserve">). </w:t>
        </w:r>
      </w:ins>
      <w:ins w:id="101" w:author="CRAYFISH" w:date="2018-05-28T20:56:00Z">
        <w:r w:rsidR="00965ABC">
          <w:rPr>
            <w:rStyle w:val="NoneA"/>
            <w:rFonts w:ascii="Times New Roman" w:hAnsi="Times New Roman" w:cs="Times New Roman"/>
            <w:sz w:val="24"/>
            <w:szCs w:val="24"/>
          </w:rPr>
          <w:t>Moreover</w:t>
        </w:r>
      </w:ins>
      <w:ins w:id="102" w:author="CRAYFISH" w:date="2018-05-23T17:49:00Z">
        <w:r w:rsidR="00F7081A">
          <w:rPr>
            <w:rStyle w:val="NoneA"/>
            <w:rFonts w:ascii="Times New Roman" w:hAnsi="Times New Roman" w:cs="Times New Roman"/>
            <w:sz w:val="24"/>
            <w:szCs w:val="24"/>
          </w:rPr>
          <w:t xml:space="preserve">, </w:t>
        </w:r>
      </w:ins>
      <w:ins w:id="103" w:author="Oultram, Stuart" w:date="2018-05-22T16:30:00Z">
        <w:del w:id="104" w:author="CRAYFISH" w:date="2018-05-23T17:50:00Z">
          <w:r w:rsidR="003145D6" w:rsidDel="00F7081A">
            <w:rPr>
              <w:rStyle w:val="NoneA"/>
              <w:rFonts w:ascii="Times New Roman" w:hAnsi="Times New Roman" w:cs="Times New Roman"/>
              <w:sz w:val="24"/>
              <w:szCs w:val="24"/>
            </w:rPr>
            <w:delText xml:space="preserve">Yet </w:delText>
          </w:r>
        </w:del>
      </w:ins>
      <w:ins w:id="105" w:author="CRAYFISH" w:date="2018-05-23T17:50:00Z">
        <w:r w:rsidR="00F7081A">
          <w:rPr>
            <w:rStyle w:val="NoneA"/>
            <w:rFonts w:ascii="Times New Roman" w:hAnsi="Times New Roman" w:cs="Times New Roman"/>
            <w:sz w:val="24"/>
            <w:szCs w:val="24"/>
          </w:rPr>
          <w:t xml:space="preserve"> </w:t>
        </w:r>
      </w:ins>
      <w:ins w:id="106" w:author="Oultram, Stuart" w:date="2018-05-22T16:30:00Z">
        <w:r w:rsidR="003145D6">
          <w:rPr>
            <w:rStyle w:val="NoneA"/>
            <w:rFonts w:ascii="Times New Roman" w:hAnsi="Times New Roman" w:cs="Times New Roman"/>
            <w:sz w:val="24"/>
            <w:szCs w:val="24"/>
          </w:rPr>
          <w:t xml:space="preserve">while </w:t>
        </w:r>
        <w:del w:id="107" w:author="CRAYFISH" w:date="2018-05-23T17:50:00Z">
          <w:r w:rsidR="003145D6" w:rsidDel="00F7081A">
            <w:rPr>
              <w:rStyle w:val="NoneA"/>
              <w:rFonts w:ascii="Times New Roman" w:hAnsi="Times New Roman" w:cs="Times New Roman"/>
              <w:sz w:val="24"/>
              <w:szCs w:val="24"/>
            </w:rPr>
            <w:delText>there is</w:delText>
          </w:r>
        </w:del>
      </w:ins>
      <w:ins w:id="108" w:author="CRAYFISH" w:date="2018-05-23T17:50:00Z">
        <w:r w:rsidR="00F7081A">
          <w:rPr>
            <w:rStyle w:val="NoneA"/>
            <w:rFonts w:ascii="Times New Roman" w:hAnsi="Times New Roman" w:cs="Times New Roman"/>
            <w:sz w:val="24"/>
            <w:szCs w:val="24"/>
          </w:rPr>
          <w:t>some</w:t>
        </w:r>
      </w:ins>
      <w:ins w:id="109" w:author="Oultram, Stuart" w:date="2018-05-22T16:30:00Z">
        <w:r w:rsidR="003145D6">
          <w:rPr>
            <w:rStyle w:val="NoneA"/>
            <w:rFonts w:ascii="Times New Roman" w:hAnsi="Times New Roman" w:cs="Times New Roman"/>
            <w:sz w:val="24"/>
            <w:szCs w:val="24"/>
          </w:rPr>
          <w:t xml:space="preserve"> </w:t>
        </w:r>
        <w:r w:rsidR="00A127D6" w:rsidRPr="00DB4447">
          <w:rPr>
            <w:rStyle w:val="NoneA"/>
            <w:rFonts w:ascii="Times New Roman" w:hAnsi="Times New Roman" w:cs="Times New Roman"/>
            <w:sz w:val="24"/>
            <w:szCs w:val="24"/>
          </w:rPr>
          <w:t>research in the nursing and allied health community</w:t>
        </w:r>
      </w:ins>
      <w:ins w:id="110" w:author="CRAYFISH" w:date="2018-05-23T17:50:00Z">
        <w:r w:rsidR="00F7081A">
          <w:rPr>
            <w:rStyle w:val="NoneA"/>
            <w:rFonts w:ascii="Times New Roman" w:hAnsi="Times New Roman" w:cs="Times New Roman"/>
            <w:sz w:val="24"/>
            <w:szCs w:val="24"/>
          </w:rPr>
          <w:t xml:space="preserve"> exists, this study is important as it adds to </w:t>
        </w:r>
        <w:r w:rsidR="00F7081A" w:rsidRPr="00F550EE">
          <w:rPr>
            <w:rStyle w:val="NoneA"/>
            <w:rFonts w:ascii="Times New Roman" w:hAnsi="Times New Roman" w:cs="Times New Roman"/>
            <w:noProof/>
            <w:sz w:val="24"/>
            <w:szCs w:val="24"/>
          </w:rPr>
          <w:t>the</w:t>
        </w:r>
      </w:ins>
      <w:ins w:id="111" w:author="Oultram, Stuart" w:date="2018-05-22T16:30:00Z">
        <w:del w:id="112" w:author="CRAYFISH" w:date="2018-05-23T17:51:00Z">
          <w:r w:rsidR="00A127D6" w:rsidRPr="00F550EE" w:rsidDel="00F7081A">
            <w:rPr>
              <w:rStyle w:val="NoneA"/>
              <w:rFonts w:ascii="Times New Roman" w:hAnsi="Times New Roman" w:cs="Times New Roman"/>
              <w:noProof/>
              <w:sz w:val="24"/>
              <w:szCs w:val="24"/>
            </w:rPr>
            <w:delText xml:space="preserve"> </w:delText>
          </w:r>
        </w:del>
      </w:ins>
      <w:ins w:id="113" w:author="Oultram, Stuart" w:date="2018-05-22T16:32:00Z">
        <w:del w:id="114" w:author="CRAYFISH" w:date="2018-05-23T17:51:00Z">
          <w:r w:rsidR="00AB5C29" w:rsidRPr="00F550EE" w:rsidDel="00F7081A">
            <w:rPr>
              <w:rStyle w:val="NoneA"/>
              <w:rFonts w:ascii="Times New Roman" w:hAnsi="Times New Roman" w:cs="Times New Roman"/>
              <w:noProof/>
              <w:sz w:val="24"/>
              <w:szCs w:val="24"/>
            </w:rPr>
            <w:delText>it is</w:delText>
          </w:r>
        </w:del>
        <w:r w:rsidR="00AB5C29" w:rsidRPr="00F550EE">
          <w:rPr>
            <w:rStyle w:val="NoneA"/>
            <w:rFonts w:ascii="Times New Roman" w:hAnsi="Times New Roman" w:cs="Times New Roman"/>
            <w:noProof/>
            <w:sz w:val="24"/>
            <w:szCs w:val="24"/>
          </w:rPr>
          <w:t xml:space="preserve"> limited</w:t>
        </w:r>
      </w:ins>
      <w:ins w:id="115" w:author="CRAYFISH" w:date="2018-05-23T17:51:00Z">
        <w:r w:rsidR="00F7081A">
          <w:rPr>
            <w:rStyle w:val="NoneA"/>
            <w:rFonts w:ascii="Times New Roman" w:hAnsi="Times New Roman" w:cs="Times New Roman"/>
            <w:sz w:val="24"/>
            <w:szCs w:val="24"/>
          </w:rPr>
          <w:t xml:space="preserve"> evidence</w:t>
        </w:r>
      </w:ins>
      <w:ins w:id="116" w:author="Oultram, Stuart" w:date="2018-05-22T16:32:00Z">
        <w:r w:rsidR="00AB5C29">
          <w:rPr>
            <w:rStyle w:val="NoneA"/>
            <w:rFonts w:ascii="Times New Roman" w:hAnsi="Times New Roman" w:cs="Times New Roman"/>
            <w:sz w:val="24"/>
            <w:szCs w:val="24"/>
          </w:rPr>
          <w:t xml:space="preserve"> </w:t>
        </w:r>
      </w:ins>
      <w:ins w:id="117" w:author="Oultram, Stuart" w:date="2018-05-22T16:30:00Z">
        <w:r w:rsidR="00A127D6" w:rsidRPr="00DB4447">
          <w:rPr>
            <w:rStyle w:val="NoneA"/>
            <w:rFonts w:ascii="Times New Roman" w:hAnsi="Times New Roman" w:cs="Times New Roman"/>
            <w:sz w:val="24"/>
            <w:szCs w:val="24"/>
          </w:rPr>
          <w:t>amongst medical students and</w:t>
        </w:r>
      </w:ins>
      <w:ins w:id="118" w:author="CRAYFISH" w:date="2018-05-23T17:46:00Z">
        <w:r w:rsidR="00F7081A">
          <w:rPr>
            <w:rStyle w:val="NoneA"/>
            <w:rFonts w:ascii="Times New Roman" w:hAnsi="Times New Roman" w:cs="Times New Roman"/>
            <w:sz w:val="24"/>
            <w:szCs w:val="24"/>
          </w:rPr>
          <w:t xml:space="preserve"> </w:t>
        </w:r>
      </w:ins>
      <w:ins w:id="119" w:author="Oultram, Stuart" w:date="2018-05-22T16:30:00Z">
        <w:del w:id="120" w:author="CRAYFISH" w:date="2018-05-28T20:56:00Z">
          <w:r w:rsidR="00A127D6" w:rsidRPr="00DB4447" w:rsidDel="00965ABC">
            <w:rPr>
              <w:rStyle w:val="NoneA"/>
              <w:rFonts w:ascii="Times New Roman" w:hAnsi="Times New Roman" w:cs="Times New Roman"/>
              <w:sz w:val="24"/>
              <w:szCs w:val="24"/>
            </w:rPr>
            <w:delText xml:space="preserve"> </w:delText>
          </w:r>
        </w:del>
        <w:r w:rsidR="00A127D6" w:rsidRPr="00DB4447">
          <w:rPr>
            <w:rStyle w:val="NoneA"/>
            <w:rFonts w:ascii="Times New Roman" w:hAnsi="Times New Roman" w:cs="Times New Roman"/>
            <w:sz w:val="24"/>
            <w:szCs w:val="24"/>
          </w:rPr>
          <w:t xml:space="preserve">staff </w:t>
        </w:r>
      </w:ins>
      <w:ins w:id="121" w:author="Oultram, Stuart" w:date="2018-05-30T16:31:00Z">
        <w:r w:rsidR="00B14D15">
          <w:rPr>
            <w:rStyle w:val="NoneA"/>
            <w:rFonts w:ascii="Times New Roman" w:hAnsi="Times New Roman" w:cs="Times New Roman"/>
            <w:sz w:val="24"/>
            <w:szCs w:val="24"/>
          </w:rPr>
          <w:t xml:space="preserve">in general </w:t>
        </w:r>
      </w:ins>
      <w:ins w:id="122" w:author="Oultram, Stuart" w:date="2018-05-22T16:30:00Z">
        <w:r w:rsidR="00A127D6" w:rsidRPr="00DB4447">
          <w:rPr>
            <w:rStyle w:val="NoneA"/>
            <w:rFonts w:ascii="Times New Roman" w:hAnsi="Times New Roman" w:cs="Times New Roman"/>
            <w:sz w:val="24"/>
            <w:szCs w:val="24"/>
          </w:rPr>
          <w:t xml:space="preserve">(5, 9, 10, </w:t>
        </w:r>
        <w:proofErr w:type="gramStart"/>
        <w:r w:rsidR="00A127D6" w:rsidRPr="00DB4447">
          <w:rPr>
            <w:rStyle w:val="NoneA"/>
            <w:rFonts w:ascii="Times New Roman" w:hAnsi="Times New Roman" w:cs="Times New Roman"/>
            <w:sz w:val="24"/>
            <w:szCs w:val="24"/>
          </w:rPr>
          <w:t>11</w:t>
        </w:r>
        <w:proofErr w:type="gramEnd"/>
        <w:r w:rsidR="00A127D6" w:rsidRPr="00DB4447">
          <w:rPr>
            <w:rStyle w:val="NoneA"/>
            <w:rFonts w:ascii="Times New Roman" w:hAnsi="Times New Roman" w:cs="Times New Roman"/>
            <w:sz w:val="24"/>
            <w:szCs w:val="24"/>
          </w:rPr>
          <w:t xml:space="preserve">). </w:t>
        </w:r>
      </w:ins>
    </w:p>
    <w:p w:rsidR="003145D6" w:rsidRDefault="003145D6">
      <w:pPr>
        <w:pStyle w:val="NoSpacing"/>
        <w:pBdr>
          <w:top w:val="none" w:sz="0" w:space="0" w:color="auto"/>
          <w:left w:val="none" w:sz="0" w:space="0" w:color="auto"/>
          <w:bottom w:val="none" w:sz="0" w:space="0" w:color="auto"/>
          <w:right w:val="none" w:sz="0" w:space="0" w:color="auto"/>
        </w:pBdr>
        <w:spacing w:line="360" w:lineRule="auto"/>
        <w:rPr>
          <w:ins w:id="123" w:author="Oultram, Stuart" w:date="2018-05-22T18:10:00Z"/>
          <w:rStyle w:val="NoneA"/>
          <w:rFonts w:ascii="Times New Roman" w:hAnsi="Times New Roman" w:cs="Times New Roman"/>
          <w:sz w:val="24"/>
          <w:szCs w:val="24"/>
        </w:rPr>
        <w:pPrChange w:id="124" w:author="Oultram, Stuart" w:date="2018-05-22T18:10:00Z">
          <w:pPr>
            <w:pStyle w:val="NoSpacing"/>
            <w:spacing w:line="360" w:lineRule="auto"/>
          </w:pPr>
        </w:pPrChange>
      </w:pPr>
    </w:p>
    <w:p w:rsidR="00A127D6" w:rsidRDefault="00B14D15">
      <w:pPr>
        <w:pStyle w:val="NoSpacing"/>
        <w:pBdr>
          <w:top w:val="none" w:sz="0" w:space="0" w:color="auto"/>
          <w:left w:val="none" w:sz="0" w:space="0" w:color="auto"/>
          <w:bottom w:val="none" w:sz="0" w:space="0" w:color="auto"/>
          <w:right w:val="none" w:sz="0" w:space="0" w:color="auto"/>
        </w:pBdr>
        <w:spacing w:line="360" w:lineRule="auto"/>
        <w:rPr>
          <w:ins w:id="125" w:author="CRAYFISH" w:date="2018-06-23T20:44:00Z"/>
          <w:rStyle w:val="NoneA"/>
          <w:rFonts w:ascii="Times New Roman" w:hAnsi="Times New Roman" w:cs="Times New Roman"/>
          <w:sz w:val="24"/>
          <w:szCs w:val="24"/>
        </w:rPr>
        <w:pPrChange w:id="126" w:author="Oultram, Stuart" w:date="2018-05-22T18:10:00Z">
          <w:pPr>
            <w:pStyle w:val="NoSpacing"/>
            <w:spacing w:line="360" w:lineRule="auto"/>
          </w:pPr>
        </w:pPrChange>
      </w:pPr>
      <w:ins w:id="127" w:author="Oultram, Stuart" w:date="2018-05-30T14:41:00Z">
        <w:del w:id="128" w:author="CRAYFISH" w:date="2018-05-30T23:16:00Z">
          <w:r w:rsidDel="0025559C">
            <w:rPr>
              <w:rStyle w:val="NoneA"/>
              <w:rFonts w:ascii="Times New Roman" w:hAnsi="Times New Roman" w:cs="Times New Roman"/>
              <w:sz w:val="24"/>
              <w:szCs w:val="24"/>
            </w:rPr>
            <w:delText>Further,</w:delText>
          </w:r>
          <w:r w:rsidR="005F18A1" w:rsidDel="0025559C">
            <w:rPr>
              <w:rStyle w:val="NoneA"/>
              <w:rFonts w:ascii="Times New Roman" w:hAnsi="Times New Roman" w:cs="Times New Roman"/>
              <w:sz w:val="24"/>
              <w:szCs w:val="24"/>
            </w:rPr>
            <w:delText xml:space="preserve"> i</w:delText>
          </w:r>
        </w:del>
      </w:ins>
      <w:ins w:id="129" w:author="CRAYFISH" w:date="2018-05-30T23:17:00Z">
        <w:r w:rsidR="0025559C">
          <w:rPr>
            <w:rStyle w:val="NoneA"/>
            <w:rFonts w:ascii="Times New Roman" w:hAnsi="Times New Roman" w:cs="Times New Roman"/>
            <w:sz w:val="24"/>
            <w:szCs w:val="24"/>
          </w:rPr>
          <w:t>I</w:t>
        </w:r>
      </w:ins>
      <w:ins w:id="130" w:author="Oultram, Stuart" w:date="2018-05-30T14:41:00Z">
        <w:r w:rsidR="005F18A1">
          <w:rPr>
            <w:rStyle w:val="NoneA"/>
            <w:rFonts w:ascii="Times New Roman" w:hAnsi="Times New Roman" w:cs="Times New Roman"/>
            <w:sz w:val="24"/>
            <w:szCs w:val="24"/>
          </w:rPr>
          <w:t>t is also our contention</w:t>
        </w:r>
      </w:ins>
      <w:ins w:id="131" w:author="CRAYFISH" w:date="2018-05-30T23:17:00Z">
        <w:r w:rsidR="0025559C">
          <w:rPr>
            <w:rStyle w:val="NoneA"/>
            <w:rFonts w:ascii="Times New Roman" w:hAnsi="Times New Roman" w:cs="Times New Roman"/>
            <w:sz w:val="24"/>
            <w:szCs w:val="24"/>
          </w:rPr>
          <w:t xml:space="preserve">, </w:t>
        </w:r>
      </w:ins>
      <w:ins w:id="132" w:author="Oultram, Stuart" w:date="2018-05-22T18:10:00Z">
        <w:del w:id="133" w:author="CRAYFISH" w:date="2018-05-30T23:17:00Z">
          <w:r w:rsidR="003145D6" w:rsidDel="0025559C">
            <w:rPr>
              <w:rStyle w:val="NoneA"/>
              <w:rFonts w:ascii="Times New Roman" w:hAnsi="Times New Roman" w:cs="Times New Roman"/>
              <w:sz w:val="24"/>
              <w:szCs w:val="24"/>
            </w:rPr>
            <w:delText>I</w:delText>
          </w:r>
        </w:del>
      </w:ins>
      <w:ins w:id="134" w:author="CRAYFISH" w:date="2018-05-30T23:17:00Z">
        <w:r w:rsidR="0025559C">
          <w:rPr>
            <w:rStyle w:val="NoneA"/>
            <w:rFonts w:ascii="Times New Roman" w:hAnsi="Times New Roman" w:cs="Times New Roman"/>
            <w:sz w:val="24"/>
            <w:szCs w:val="24"/>
          </w:rPr>
          <w:t>i</w:t>
        </w:r>
      </w:ins>
      <w:ins w:id="135" w:author="Oultram, Stuart" w:date="2018-05-22T16:30:00Z">
        <w:r w:rsidR="00A127D6" w:rsidRPr="00DB4447">
          <w:rPr>
            <w:rStyle w:val="NoneA"/>
            <w:rFonts w:ascii="Times New Roman" w:hAnsi="Times New Roman" w:cs="Times New Roman"/>
            <w:sz w:val="24"/>
            <w:szCs w:val="24"/>
          </w:rPr>
          <w:t xml:space="preserve">n addition to the above, </w:t>
        </w:r>
        <w:del w:id="136" w:author="CRAYFISH" w:date="2018-05-30T23:17:00Z">
          <w:r w:rsidR="00A127D6" w:rsidRPr="00DB4447" w:rsidDel="0025559C">
            <w:rPr>
              <w:rStyle w:val="NoneA"/>
              <w:rFonts w:ascii="Times New Roman" w:hAnsi="Times New Roman" w:cs="Times New Roman"/>
              <w:sz w:val="24"/>
              <w:szCs w:val="24"/>
            </w:rPr>
            <w:delText xml:space="preserve">the author’s contend </w:delText>
          </w:r>
        </w:del>
        <w:r w:rsidR="00A127D6" w:rsidRPr="00DB4447">
          <w:rPr>
            <w:rStyle w:val="NoneA"/>
            <w:rFonts w:ascii="Times New Roman" w:hAnsi="Times New Roman" w:cs="Times New Roman"/>
            <w:sz w:val="24"/>
            <w:szCs w:val="24"/>
          </w:rPr>
          <w:t xml:space="preserve">that any </w:t>
        </w:r>
        <w:proofErr w:type="spellStart"/>
        <w:r w:rsidR="00A127D6" w:rsidRPr="00DB4447">
          <w:rPr>
            <w:rStyle w:val="NoneA"/>
            <w:rFonts w:ascii="Times New Roman" w:hAnsi="Times New Roman" w:cs="Times New Roman"/>
            <w:sz w:val="24"/>
            <w:szCs w:val="24"/>
            <w:lang w:eastAsia="en-GB"/>
          </w:rPr>
          <w:t>programme</w:t>
        </w:r>
        <w:proofErr w:type="spellEnd"/>
        <w:r w:rsidR="00A127D6" w:rsidRPr="00DB4447">
          <w:rPr>
            <w:rStyle w:val="NoneA"/>
            <w:rFonts w:ascii="Times New Roman" w:hAnsi="Times New Roman" w:cs="Times New Roman"/>
            <w:sz w:val="24"/>
            <w:szCs w:val="24"/>
          </w:rPr>
          <w:t xml:space="preserve"> of research in</w:t>
        </w:r>
        <w:r w:rsidR="003145D6">
          <w:rPr>
            <w:rStyle w:val="NoneA"/>
            <w:rFonts w:ascii="Times New Roman" w:hAnsi="Times New Roman" w:cs="Times New Roman"/>
            <w:sz w:val="24"/>
            <w:szCs w:val="24"/>
          </w:rPr>
          <w:t>to whistleblowing ought to</w:t>
        </w:r>
        <w:r w:rsidR="00A127D6" w:rsidRPr="00DB4447">
          <w:rPr>
            <w:rStyle w:val="NoneA"/>
            <w:rFonts w:ascii="Times New Roman" w:hAnsi="Times New Roman" w:cs="Times New Roman"/>
            <w:sz w:val="24"/>
            <w:szCs w:val="24"/>
          </w:rPr>
          <w:t xml:space="preserve"> consider perspectives from other geographical and cultural settings. This is because international </w:t>
        </w:r>
        <w:r w:rsidR="003145D6">
          <w:rPr>
            <w:rStyle w:val="NoneA"/>
            <w:rFonts w:ascii="Times New Roman" w:hAnsi="Times New Roman" w:cs="Times New Roman"/>
            <w:sz w:val="24"/>
            <w:szCs w:val="24"/>
          </w:rPr>
          <w:t xml:space="preserve">perspectives can </w:t>
        </w:r>
        <w:r w:rsidR="00A127D6" w:rsidRPr="00DB4447">
          <w:rPr>
            <w:rStyle w:val="NoneA"/>
            <w:rFonts w:ascii="Times New Roman" w:hAnsi="Times New Roman" w:cs="Times New Roman"/>
            <w:sz w:val="24"/>
            <w:szCs w:val="24"/>
          </w:rPr>
          <w:t>help</w:t>
        </w:r>
      </w:ins>
      <w:ins w:id="137" w:author="Oultram, Stuart" w:date="2018-05-22T18:11:00Z">
        <w:r w:rsidR="003145D6">
          <w:rPr>
            <w:rStyle w:val="NoneA"/>
            <w:rFonts w:ascii="Times New Roman" w:hAnsi="Times New Roman" w:cs="Times New Roman"/>
            <w:sz w:val="24"/>
            <w:szCs w:val="24"/>
          </w:rPr>
          <w:t xml:space="preserve"> </w:t>
        </w:r>
      </w:ins>
      <w:ins w:id="138" w:author="Oultram, Stuart" w:date="2018-05-22T16:30:00Z">
        <w:r w:rsidR="00A127D6" w:rsidRPr="00DB4447">
          <w:rPr>
            <w:rStyle w:val="NoneA"/>
            <w:rFonts w:ascii="Times New Roman" w:hAnsi="Times New Roman" w:cs="Times New Roman"/>
            <w:sz w:val="24"/>
            <w:szCs w:val="24"/>
          </w:rPr>
          <w:t>to illuminate new issues, questions, and solutions relating to whistleblowing that can positively impact other healthcare systems (12). Yet, in conducting research into international perspectives on whistleblowing</w:t>
        </w:r>
      </w:ins>
      <w:ins w:id="139" w:author="CRAYFISH" w:date="2018-05-23T18:00:00Z">
        <w:r w:rsidR="00104D9D">
          <w:rPr>
            <w:rStyle w:val="NoneA"/>
            <w:rFonts w:ascii="Times New Roman" w:hAnsi="Times New Roman" w:cs="Times New Roman"/>
            <w:sz w:val="24"/>
            <w:szCs w:val="24"/>
          </w:rPr>
          <w:t>,</w:t>
        </w:r>
      </w:ins>
      <w:ins w:id="140" w:author="Oultram, Stuart" w:date="2018-05-22T16:30:00Z">
        <w:r w:rsidR="00A127D6" w:rsidRPr="00DB4447">
          <w:rPr>
            <w:rStyle w:val="NoneA"/>
            <w:rFonts w:ascii="Times New Roman" w:hAnsi="Times New Roman" w:cs="Times New Roman"/>
            <w:sz w:val="24"/>
            <w:szCs w:val="24"/>
          </w:rPr>
          <w:t xml:space="preserve"> </w:t>
        </w:r>
      </w:ins>
      <w:ins w:id="141" w:author="Oultram, Stuart" w:date="2018-05-30T14:41:00Z">
        <w:r w:rsidR="005F18A1">
          <w:rPr>
            <w:rStyle w:val="NoneA"/>
            <w:rFonts w:ascii="Times New Roman" w:hAnsi="Times New Roman" w:cs="Times New Roman"/>
            <w:sz w:val="24"/>
            <w:szCs w:val="24"/>
          </w:rPr>
          <w:t xml:space="preserve">we </w:t>
        </w:r>
      </w:ins>
      <w:ins w:id="142" w:author="Oultram, Stuart" w:date="2018-05-22T16:30:00Z">
        <w:del w:id="143" w:author="CRAYFISH" w:date="2018-05-30T23:17:00Z">
          <w:r w:rsidR="00A127D6" w:rsidRPr="00DB4447" w:rsidDel="0025559C">
            <w:rPr>
              <w:rStyle w:val="NoneA"/>
              <w:rFonts w:ascii="Times New Roman" w:hAnsi="Times New Roman" w:cs="Times New Roman"/>
              <w:sz w:val="24"/>
              <w:szCs w:val="24"/>
            </w:rPr>
            <w:delText xml:space="preserve">the authors </w:delText>
          </w:r>
        </w:del>
        <w:r w:rsidR="00A127D6" w:rsidRPr="00DB4447">
          <w:rPr>
            <w:rStyle w:val="NoneA"/>
            <w:rFonts w:ascii="Times New Roman" w:hAnsi="Times New Roman" w:cs="Times New Roman"/>
            <w:sz w:val="24"/>
            <w:szCs w:val="24"/>
          </w:rPr>
          <w:t>noted that in the last decade there appeared to be</w:t>
        </w:r>
      </w:ins>
      <w:ins w:id="144" w:author="CRAYFISH" w:date="2018-05-23T17:57:00Z">
        <w:r w:rsidR="00104D9D">
          <w:rPr>
            <w:rStyle w:val="NoneA"/>
            <w:rFonts w:ascii="Times New Roman" w:hAnsi="Times New Roman" w:cs="Times New Roman"/>
            <w:sz w:val="24"/>
            <w:szCs w:val="24"/>
          </w:rPr>
          <w:t xml:space="preserve"> </w:t>
        </w:r>
        <w:del w:id="145" w:author="Oultram, Stuart" w:date="2018-05-30T16:32:00Z">
          <w:r w:rsidR="00104D9D">
            <w:rPr>
              <w:rStyle w:val="NoneA"/>
              <w:rFonts w:ascii="Times New Roman" w:hAnsi="Times New Roman" w:cs="Times New Roman"/>
              <w:sz w:val="24"/>
              <w:szCs w:val="24"/>
            </w:rPr>
            <w:delText>very</w:delText>
          </w:r>
        </w:del>
      </w:ins>
      <w:ins w:id="146" w:author="Oultram, Stuart" w:date="2018-05-22T16:30:00Z">
        <w:r w:rsidR="00A127D6" w:rsidRPr="00DB4447">
          <w:rPr>
            <w:rStyle w:val="NoneA"/>
            <w:rFonts w:ascii="Times New Roman" w:hAnsi="Times New Roman" w:cs="Times New Roman"/>
            <w:sz w:val="24"/>
            <w:szCs w:val="24"/>
          </w:rPr>
          <w:t xml:space="preserve">limited </w:t>
        </w:r>
        <w:del w:id="147" w:author="CRAYFISH" w:date="2018-05-30T23:17:00Z">
          <w:r w:rsidR="00A127D6" w:rsidRPr="00DB4447" w:rsidDel="0025559C">
            <w:rPr>
              <w:rStyle w:val="NoneA"/>
              <w:rFonts w:ascii="Times New Roman" w:hAnsi="Times New Roman" w:cs="Times New Roman"/>
              <w:sz w:val="24"/>
              <w:szCs w:val="24"/>
            </w:rPr>
            <w:delText xml:space="preserve">limited </w:delText>
          </w:r>
        </w:del>
        <w:r w:rsidR="00A127D6" w:rsidRPr="00DB4447">
          <w:rPr>
            <w:rStyle w:val="NoneA"/>
            <w:rFonts w:ascii="Times New Roman" w:hAnsi="Times New Roman" w:cs="Times New Roman"/>
            <w:sz w:val="24"/>
            <w:szCs w:val="24"/>
          </w:rPr>
          <w:t xml:space="preserve">research into the perceptions of medical personnel in developing countries. </w:t>
        </w:r>
      </w:ins>
    </w:p>
    <w:p w:rsidR="00324042" w:rsidRPr="00DB4447" w:rsidRDefault="00324042">
      <w:pPr>
        <w:pStyle w:val="NoSpacing"/>
        <w:pBdr>
          <w:top w:val="none" w:sz="0" w:space="0" w:color="auto"/>
          <w:left w:val="none" w:sz="0" w:space="0" w:color="auto"/>
          <w:bottom w:val="none" w:sz="0" w:space="0" w:color="auto"/>
          <w:right w:val="none" w:sz="0" w:space="0" w:color="auto"/>
        </w:pBdr>
        <w:spacing w:line="360" w:lineRule="auto"/>
        <w:rPr>
          <w:ins w:id="148" w:author="Oultram, Stuart" w:date="2018-05-22T16:30:00Z"/>
          <w:rStyle w:val="NoneA"/>
          <w:rFonts w:ascii="Times New Roman" w:hAnsi="Times New Roman" w:cs="Times New Roman"/>
          <w:sz w:val="24"/>
          <w:szCs w:val="24"/>
        </w:rPr>
        <w:pPrChange w:id="149" w:author="Oultram, Stuart" w:date="2018-05-22T18:10:00Z">
          <w:pPr>
            <w:pStyle w:val="NoSpacing"/>
            <w:spacing w:line="360" w:lineRule="auto"/>
          </w:pPr>
        </w:pPrChange>
      </w:pPr>
    </w:p>
    <w:p w:rsidR="00A127D6" w:rsidRPr="00DB4447" w:rsidRDefault="00A127D6" w:rsidP="00A127D6">
      <w:pPr>
        <w:pStyle w:val="NoSpacing"/>
        <w:pBdr>
          <w:top w:val="none" w:sz="0" w:space="0" w:color="auto"/>
          <w:left w:val="none" w:sz="0" w:space="0" w:color="auto"/>
          <w:bottom w:val="none" w:sz="0" w:space="0" w:color="auto"/>
          <w:right w:val="none" w:sz="0" w:space="0" w:color="auto"/>
        </w:pBdr>
        <w:spacing w:line="360" w:lineRule="auto"/>
        <w:rPr>
          <w:ins w:id="150" w:author="Oultram, Stuart" w:date="2018-05-22T16:30:00Z"/>
          <w:rStyle w:val="NoneA"/>
          <w:rFonts w:ascii="Times New Roman" w:hAnsi="Times New Roman" w:cs="Times New Roman"/>
          <w:sz w:val="24"/>
          <w:szCs w:val="24"/>
        </w:rPr>
      </w:pPr>
      <w:ins w:id="151" w:author="Oultram, Stuart" w:date="2018-05-22T16:30:00Z">
        <w:r w:rsidRPr="00DB4447">
          <w:rPr>
            <w:rStyle w:val="NoneA"/>
            <w:rFonts w:ascii="Times New Roman" w:hAnsi="Times New Roman" w:cs="Times New Roman"/>
            <w:sz w:val="24"/>
            <w:szCs w:val="24"/>
          </w:rPr>
          <w:t>In light of this</w:t>
        </w:r>
      </w:ins>
      <w:ins w:id="152" w:author="CRAYFISH" w:date="2018-05-23T17:59:00Z">
        <w:r w:rsidR="00104D9D">
          <w:rPr>
            <w:rStyle w:val="NoneA"/>
            <w:rFonts w:ascii="Times New Roman" w:hAnsi="Times New Roman" w:cs="Times New Roman"/>
            <w:sz w:val="24"/>
            <w:szCs w:val="24"/>
          </w:rPr>
          <w:t>,</w:t>
        </w:r>
      </w:ins>
      <w:ins w:id="153" w:author="Oultram, Stuart" w:date="2018-05-22T16:30:00Z">
        <w:r w:rsidRPr="00DB4447">
          <w:rPr>
            <w:rStyle w:val="NoneA"/>
            <w:rFonts w:ascii="Times New Roman" w:hAnsi="Times New Roman" w:cs="Times New Roman"/>
            <w:sz w:val="24"/>
            <w:szCs w:val="24"/>
          </w:rPr>
          <w:t xml:space="preserve"> </w:t>
        </w:r>
        <w:r w:rsidR="000975C2">
          <w:rPr>
            <w:rStyle w:val="NoneA"/>
            <w:rFonts w:ascii="Times New Roman" w:hAnsi="Times New Roman" w:cs="Times New Roman"/>
            <w:sz w:val="24"/>
            <w:szCs w:val="24"/>
          </w:rPr>
          <w:t xml:space="preserve">we </w:t>
        </w:r>
        <w:r w:rsidRPr="00DB4447">
          <w:rPr>
            <w:rStyle w:val="NoneA"/>
            <w:rFonts w:ascii="Times New Roman" w:hAnsi="Times New Roman" w:cs="Times New Roman"/>
            <w:sz w:val="24"/>
            <w:szCs w:val="24"/>
          </w:rPr>
          <w:t>the authors used the opp</w:t>
        </w:r>
        <w:r w:rsidR="003145D6">
          <w:rPr>
            <w:rStyle w:val="NoneA"/>
            <w:rFonts w:ascii="Times New Roman" w:hAnsi="Times New Roman" w:cs="Times New Roman"/>
            <w:sz w:val="24"/>
            <w:szCs w:val="24"/>
          </w:rPr>
          <w:t>ortunity afforded by a</w:t>
        </w:r>
        <w:r w:rsidRPr="00DB4447">
          <w:rPr>
            <w:rStyle w:val="NoneA"/>
            <w:rFonts w:ascii="Times New Roman" w:hAnsi="Times New Roman" w:cs="Times New Roman"/>
            <w:sz w:val="24"/>
            <w:szCs w:val="24"/>
          </w:rPr>
          <w:t xml:space="preserve"> placement in </w:t>
        </w:r>
      </w:ins>
      <w:ins w:id="154" w:author="CRAYFISH" w:date="2018-05-28T11:08:00Z">
        <w:r w:rsidR="00CB3364">
          <w:rPr>
            <w:rStyle w:val="NoneA"/>
            <w:rFonts w:ascii="Times New Roman" w:hAnsi="Times New Roman" w:cs="Times New Roman"/>
            <w:sz w:val="24"/>
            <w:szCs w:val="24"/>
          </w:rPr>
          <w:t xml:space="preserve">the Department of Surgery </w:t>
        </w:r>
      </w:ins>
      <w:proofErr w:type="spellStart"/>
      <w:ins w:id="155" w:author="Oultram, Stuart" w:date="2018-05-22T16:30:00Z">
        <w:r w:rsidRPr="00DB4447">
          <w:rPr>
            <w:rStyle w:val="NoneA"/>
            <w:rFonts w:ascii="Times New Roman" w:hAnsi="Times New Roman" w:cs="Times New Roman"/>
            <w:sz w:val="24"/>
            <w:szCs w:val="24"/>
          </w:rPr>
          <w:t>Edendale</w:t>
        </w:r>
        <w:proofErr w:type="spellEnd"/>
        <w:r w:rsidRPr="00DB4447">
          <w:rPr>
            <w:rStyle w:val="NoneA"/>
            <w:rFonts w:ascii="Times New Roman" w:hAnsi="Times New Roman" w:cs="Times New Roman"/>
            <w:sz w:val="24"/>
            <w:szCs w:val="24"/>
          </w:rPr>
          <w:t xml:space="preserve"> </w:t>
        </w:r>
        <w:del w:id="156" w:author="CRAYFISH" w:date="2018-05-28T11:08:00Z">
          <w:r w:rsidRPr="00DB4447" w:rsidDel="00CB3364">
            <w:rPr>
              <w:rStyle w:val="NoneA"/>
              <w:rFonts w:ascii="Times New Roman" w:hAnsi="Times New Roman" w:cs="Times New Roman"/>
              <w:sz w:val="24"/>
              <w:szCs w:val="24"/>
            </w:rPr>
            <w:delText xml:space="preserve">Hospital </w:delText>
          </w:r>
        </w:del>
      </w:ins>
      <w:ins w:id="157" w:author="CRAYFISH" w:date="2018-05-28T11:08:00Z">
        <w:r w:rsidR="00CB3364" w:rsidRPr="00DB4447">
          <w:rPr>
            <w:rStyle w:val="NoneA"/>
            <w:rFonts w:ascii="Times New Roman" w:hAnsi="Times New Roman" w:cs="Times New Roman"/>
            <w:sz w:val="24"/>
            <w:szCs w:val="24"/>
          </w:rPr>
          <w:t>Hospital</w:t>
        </w:r>
      </w:ins>
      <w:ins w:id="158" w:author="Oultram, Stuart" w:date="2018-05-22T16:30:00Z">
        <w:del w:id="159" w:author="CRAYFISH" w:date="2018-05-28T11:08:00Z">
          <w:r w:rsidRPr="00DB4447" w:rsidDel="00CB3364">
            <w:rPr>
              <w:rStyle w:val="NoneA"/>
              <w:rFonts w:ascii="Times New Roman" w:hAnsi="Times New Roman" w:cs="Times New Roman"/>
              <w:sz w:val="24"/>
              <w:szCs w:val="24"/>
            </w:rPr>
            <w:delText>South</w:delText>
          </w:r>
        </w:del>
      </w:ins>
      <w:ins w:id="160" w:author="CRAYFISH" w:date="2018-05-28T11:08:00Z">
        <w:r w:rsidR="00CB3364" w:rsidRPr="00DB4447">
          <w:rPr>
            <w:rStyle w:val="NoneA"/>
            <w:rFonts w:ascii="Times New Roman" w:hAnsi="Times New Roman" w:cs="Times New Roman"/>
            <w:sz w:val="24"/>
            <w:szCs w:val="24"/>
          </w:rPr>
          <w:t>, South</w:t>
        </w:r>
      </w:ins>
      <w:ins w:id="161" w:author="Oultram, Stuart" w:date="2018-05-22T16:30:00Z">
        <w:r w:rsidRPr="00DB4447">
          <w:rPr>
            <w:rStyle w:val="NoneA"/>
            <w:rFonts w:ascii="Times New Roman" w:hAnsi="Times New Roman" w:cs="Times New Roman"/>
            <w:sz w:val="24"/>
            <w:szCs w:val="24"/>
          </w:rPr>
          <w:t xml:space="preserve"> Africa to carry out research into the perceptions of whistleblowing amongst medical personnel. </w:t>
        </w:r>
      </w:ins>
    </w:p>
    <w:p w:rsidR="00A127D6" w:rsidRPr="00DB4447" w:rsidRDefault="00A127D6" w:rsidP="00A127D6">
      <w:pPr>
        <w:pStyle w:val="NoSpacing"/>
        <w:pBdr>
          <w:top w:val="none" w:sz="0" w:space="0" w:color="auto"/>
          <w:left w:val="none" w:sz="0" w:space="0" w:color="auto"/>
          <w:bottom w:val="none" w:sz="0" w:space="0" w:color="auto"/>
          <w:right w:val="none" w:sz="0" w:space="0" w:color="auto"/>
        </w:pBdr>
        <w:spacing w:line="360" w:lineRule="auto"/>
        <w:rPr>
          <w:ins w:id="162" w:author="Oultram, Stuart" w:date="2018-05-22T16:30:00Z"/>
          <w:rStyle w:val="NoneA"/>
          <w:rFonts w:ascii="Times New Roman" w:hAnsi="Times New Roman" w:cs="Times New Roman"/>
          <w:sz w:val="24"/>
          <w:szCs w:val="24"/>
        </w:rPr>
      </w:pPr>
    </w:p>
    <w:p w:rsidR="00A127D6" w:rsidDel="00482631" w:rsidRDefault="00A127D6">
      <w:pPr>
        <w:pStyle w:val="NoSpacing"/>
        <w:pBdr>
          <w:top w:val="none" w:sz="0" w:space="0" w:color="auto"/>
          <w:left w:val="none" w:sz="0" w:space="0" w:color="auto"/>
          <w:bottom w:val="none" w:sz="0" w:space="0" w:color="auto"/>
          <w:right w:val="none" w:sz="0" w:space="0" w:color="auto"/>
        </w:pBdr>
        <w:spacing w:line="360" w:lineRule="auto"/>
        <w:rPr>
          <w:del w:id="163" w:author="CRAYFISH" w:date="2018-05-23T17:34:00Z"/>
          <w:rStyle w:val="NoneA"/>
          <w:rFonts w:ascii="Times New Roman" w:hAnsi="Times New Roman" w:cs="Times New Roman"/>
          <w:sz w:val="24"/>
          <w:szCs w:val="24"/>
        </w:rPr>
        <w:pPrChange w:id="164" w:author="CRAYFISH" w:date="2018-05-30T22:49:00Z">
          <w:pPr>
            <w:pStyle w:val="NoSpacing"/>
            <w:spacing w:line="360" w:lineRule="auto"/>
          </w:pPr>
        </w:pPrChange>
      </w:pPr>
      <w:ins w:id="165" w:author="Oultram, Stuart" w:date="2018-05-22T16:30:00Z">
        <w:r w:rsidRPr="00DB4447">
          <w:rPr>
            <w:rStyle w:val="NoneA"/>
            <w:rFonts w:ascii="Times New Roman" w:hAnsi="Times New Roman" w:cs="Times New Roman"/>
            <w:sz w:val="24"/>
            <w:szCs w:val="24"/>
          </w:rPr>
          <w:t xml:space="preserve">The aims of the research were broadly </w:t>
        </w:r>
        <w:r w:rsidRPr="00F550EE">
          <w:rPr>
            <w:rStyle w:val="NoneA"/>
            <w:noProof/>
          </w:rPr>
          <w:t>three</w:t>
        </w:r>
        <w:del w:id="166" w:author="CRAYFISH" w:date="2018-06-23T20:34:00Z">
          <w:r w:rsidRPr="00F550EE" w:rsidDel="00F550EE">
            <w:rPr>
              <w:rStyle w:val="NoneA"/>
              <w:noProof/>
            </w:rPr>
            <w:delText xml:space="preserve"> </w:delText>
          </w:r>
        </w:del>
        <w:r w:rsidRPr="00F550EE">
          <w:rPr>
            <w:rStyle w:val="NoneA"/>
            <w:noProof/>
          </w:rPr>
          <w:t>fold</w:t>
        </w:r>
        <w:r w:rsidRPr="00DB4447">
          <w:rPr>
            <w:rStyle w:val="NoneA"/>
            <w:rFonts w:ascii="Times New Roman" w:hAnsi="Times New Roman" w:cs="Times New Roman"/>
            <w:sz w:val="24"/>
            <w:szCs w:val="24"/>
          </w:rPr>
          <w:t xml:space="preserve">, </w:t>
        </w:r>
        <w:proofErr w:type="spellStart"/>
        <w:r w:rsidRPr="00DB4447">
          <w:rPr>
            <w:rStyle w:val="NoneA"/>
            <w:rFonts w:ascii="Times New Roman" w:hAnsi="Times New Roman" w:cs="Times New Roman"/>
            <w:sz w:val="24"/>
            <w:szCs w:val="24"/>
          </w:rPr>
          <w:t>i</w:t>
        </w:r>
        <w:proofErr w:type="spellEnd"/>
        <w:r w:rsidRPr="00DB4447">
          <w:rPr>
            <w:rStyle w:val="NoneA"/>
            <w:rFonts w:ascii="Times New Roman" w:hAnsi="Times New Roman" w:cs="Times New Roman"/>
            <w:sz w:val="24"/>
            <w:szCs w:val="24"/>
          </w:rPr>
          <w:t xml:space="preserve">) to </w:t>
        </w:r>
      </w:ins>
      <w:ins w:id="167" w:author="CRAYFISH" w:date="2018-05-23T18:01:00Z">
        <w:r w:rsidR="00104D9D">
          <w:rPr>
            <w:rStyle w:val="NoneA"/>
            <w:rFonts w:ascii="Times New Roman" w:hAnsi="Times New Roman" w:cs="Times New Roman"/>
            <w:sz w:val="24"/>
            <w:szCs w:val="24"/>
          </w:rPr>
          <w:t>elicit</w:t>
        </w:r>
      </w:ins>
      <w:ins w:id="168" w:author="Oultram, Stuart" w:date="2018-05-22T16:30:00Z">
        <w:del w:id="169" w:author="CRAYFISH" w:date="2018-05-23T18:01:00Z">
          <w:r w:rsidRPr="00DB4447" w:rsidDel="00104D9D">
            <w:rPr>
              <w:rStyle w:val="NoneA"/>
              <w:rFonts w:ascii="Times New Roman" w:hAnsi="Times New Roman" w:cs="Times New Roman"/>
              <w:sz w:val="24"/>
              <w:szCs w:val="24"/>
            </w:rPr>
            <w:delText>garner</w:delText>
          </w:r>
        </w:del>
        <w:r w:rsidRPr="00DB4447">
          <w:rPr>
            <w:rStyle w:val="NoneA"/>
            <w:rFonts w:ascii="Times New Roman" w:hAnsi="Times New Roman" w:cs="Times New Roman"/>
            <w:sz w:val="24"/>
            <w:szCs w:val="24"/>
          </w:rPr>
          <w:t xml:space="preserve"> the view of medical personnel regarding whistleblowing, ii) to add to the current discussion and evidence base on whistleblowing in the South African health system, and more generally iii) contribute to the current research base on whistleblowing</w:t>
        </w:r>
        <w:r w:rsidR="003145D6">
          <w:rPr>
            <w:rStyle w:val="NoneA"/>
            <w:rFonts w:ascii="Times New Roman" w:hAnsi="Times New Roman" w:cs="Times New Roman"/>
            <w:sz w:val="24"/>
            <w:szCs w:val="24"/>
          </w:rPr>
          <w:t xml:space="preserve"> in developing countries</w:t>
        </w:r>
        <w:r w:rsidRPr="00DB4447">
          <w:rPr>
            <w:rStyle w:val="NoneA"/>
            <w:rFonts w:ascii="Times New Roman" w:hAnsi="Times New Roman" w:cs="Times New Roman"/>
            <w:sz w:val="24"/>
            <w:szCs w:val="24"/>
          </w:rPr>
          <w:t>.</w:t>
        </w:r>
      </w:ins>
    </w:p>
    <w:p w:rsidR="00482631" w:rsidRPr="00DB4447" w:rsidRDefault="00482631" w:rsidP="00A127D6">
      <w:pPr>
        <w:pStyle w:val="NoSpacing"/>
        <w:pBdr>
          <w:top w:val="none" w:sz="0" w:space="0" w:color="auto"/>
          <w:left w:val="none" w:sz="0" w:space="0" w:color="auto"/>
          <w:bottom w:val="none" w:sz="0" w:space="0" w:color="auto"/>
          <w:right w:val="none" w:sz="0" w:space="0" w:color="auto"/>
        </w:pBdr>
        <w:spacing w:line="360" w:lineRule="auto"/>
        <w:rPr>
          <w:ins w:id="170" w:author="CRAYFISH" w:date="2018-05-23T18:08:00Z"/>
          <w:rStyle w:val="NoneA"/>
          <w:rFonts w:ascii="Times New Roman" w:hAnsi="Times New Roman" w:cs="Times New Roman"/>
          <w:sz w:val="24"/>
          <w:szCs w:val="24"/>
        </w:rPr>
      </w:pPr>
    </w:p>
    <w:p w:rsidR="00A127D6" w:rsidDel="00C03068" w:rsidRDefault="00A127D6">
      <w:pPr>
        <w:pStyle w:val="CommentText"/>
        <w:pBdr>
          <w:top w:val="none" w:sz="0" w:space="0" w:color="auto"/>
          <w:left w:val="none" w:sz="0" w:space="0" w:color="auto"/>
          <w:bottom w:val="none" w:sz="0" w:space="0" w:color="auto"/>
          <w:right w:val="none" w:sz="0" w:space="0" w:color="auto"/>
        </w:pBdr>
        <w:spacing w:line="360" w:lineRule="auto"/>
        <w:rPr>
          <w:del w:id="171" w:author="CRAYFISH" w:date="2018-05-23T17:34:00Z"/>
          <w:rStyle w:val="NoneA"/>
          <w:sz w:val="24"/>
          <w:szCs w:val="24"/>
        </w:rPr>
        <w:pPrChange w:id="172" w:author="CRAYFISH" w:date="2018-05-28T11:22:00Z">
          <w:pPr>
            <w:pStyle w:val="NoSpacing"/>
            <w:spacing w:line="360" w:lineRule="auto"/>
          </w:pPr>
        </w:pPrChange>
      </w:pPr>
    </w:p>
    <w:p w:rsidR="003145D6" w:rsidDel="005A26C9" w:rsidRDefault="003145D6">
      <w:pPr>
        <w:pStyle w:val="CommentText"/>
        <w:pBdr>
          <w:top w:val="none" w:sz="0" w:space="0" w:color="auto"/>
          <w:left w:val="none" w:sz="0" w:space="0" w:color="auto"/>
          <w:bottom w:val="none" w:sz="0" w:space="0" w:color="auto"/>
          <w:right w:val="none" w:sz="0" w:space="0" w:color="auto"/>
        </w:pBdr>
        <w:spacing w:line="360" w:lineRule="auto"/>
        <w:rPr>
          <w:del w:id="173" w:author="CRAYFISH" w:date="2018-05-23T17:34:00Z"/>
          <w:rStyle w:val="NoneA"/>
          <w:sz w:val="24"/>
          <w:szCs w:val="24"/>
        </w:rPr>
        <w:pPrChange w:id="174" w:author="CRAYFISH" w:date="2018-05-28T11:22:00Z">
          <w:pPr>
            <w:pStyle w:val="NoSpacing"/>
            <w:spacing w:line="360" w:lineRule="auto"/>
          </w:pPr>
        </w:pPrChange>
      </w:pPr>
    </w:p>
    <w:p w:rsidR="005A26C9" w:rsidRDefault="005A26C9">
      <w:pPr>
        <w:pStyle w:val="CommentText"/>
        <w:pBdr>
          <w:top w:val="none" w:sz="0" w:space="0" w:color="auto"/>
          <w:left w:val="none" w:sz="0" w:space="0" w:color="auto"/>
          <w:bottom w:val="none" w:sz="0" w:space="0" w:color="auto"/>
          <w:right w:val="none" w:sz="0" w:space="0" w:color="auto"/>
        </w:pBdr>
        <w:spacing w:line="360" w:lineRule="auto"/>
        <w:rPr>
          <w:ins w:id="175" w:author="CRAYFISH" w:date="2018-05-31T08:17:00Z"/>
          <w:rStyle w:val="NoneA"/>
          <w:sz w:val="24"/>
          <w:szCs w:val="24"/>
        </w:rPr>
        <w:pPrChange w:id="176" w:author="CRAYFISH" w:date="2018-05-28T11:22:00Z">
          <w:pPr>
            <w:pStyle w:val="NoSpacing"/>
            <w:spacing w:line="360" w:lineRule="auto"/>
          </w:pPr>
        </w:pPrChange>
      </w:pPr>
    </w:p>
    <w:p w:rsidR="00BA0852" w:rsidRDefault="00BA0852" w:rsidP="00A127D6">
      <w:pPr>
        <w:pStyle w:val="NoSpacing"/>
        <w:pBdr>
          <w:top w:val="none" w:sz="0" w:space="0" w:color="auto"/>
          <w:left w:val="none" w:sz="0" w:space="0" w:color="auto"/>
          <w:bottom w:val="none" w:sz="0" w:space="0" w:color="auto"/>
          <w:right w:val="none" w:sz="0" w:space="0" w:color="auto"/>
        </w:pBdr>
        <w:spacing w:line="360" w:lineRule="auto"/>
        <w:rPr>
          <w:ins w:id="177" w:author="CRAYFISH" w:date="2018-05-30T22:07:00Z"/>
          <w:del w:id="178" w:author="CRAYFISH" w:date="2018-05-23T17:34:00Z"/>
          <w:rStyle w:val="NoneA"/>
          <w:rFonts w:ascii="Times New Roman" w:hAnsi="Times New Roman" w:cs="Times New Roman"/>
          <w:sz w:val="24"/>
          <w:szCs w:val="24"/>
        </w:rPr>
      </w:pPr>
    </w:p>
    <w:p w:rsidR="003145D6" w:rsidDel="00C86EBD" w:rsidRDefault="003145D6" w:rsidP="00A127D6">
      <w:pPr>
        <w:pStyle w:val="NoSpacing"/>
        <w:pBdr>
          <w:top w:val="none" w:sz="0" w:space="0" w:color="auto"/>
          <w:left w:val="none" w:sz="0" w:space="0" w:color="auto"/>
          <w:bottom w:val="none" w:sz="0" w:space="0" w:color="auto"/>
          <w:right w:val="none" w:sz="0" w:space="0" w:color="auto"/>
        </w:pBdr>
        <w:spacing w:line="360" w:lineRule="auto"/>
        <w:rPr>
          <w:ins w:id="179" w:author="Oultram, Stuart" w:date="2018-05-22T18:12:00Z"/>
          <w:del w:id="180" w:author="CRAYFISH" w:date="2018-05-23T17:34:00Z"/>
          <w:rStyle w:val="NoneA"/>
          <w:rFonts w:ascii="Times New Roman" w:hAnsi="Times New Roman" w:cs="Times New Roman"/>
          <w:sz w:val="24"/>
          <w:szCs w:val="24"/>
        </w:rPr>
      </w:pPr>
    </w:p>
    <w:p w:rsidR="003145D6" w:rsidDel="00482631" w:rsidRDefault="003145D6">
      <w:pPr>
        <w:pStyle w:val="NoSpacing"/>
        <w:pBdr>
          <w:top w:val="none" w:sz="0" w:space="0" w:color="auto"/>
          <w:left w:val="none" w:sz="0" w:space="0" w:color="auto"/>
          <w:bottom w:val="none" w:sz="0" w:space="0" w:color="auto"/>
          <w:right w:val="none" w:sz="0" w:space="0" w:color="auto"/>
        </w:pBdr>
        <w:spacing w:line="360" w:lineRule="auto"/>
        <w:rPr>
          <w:del w:id="181" w:author="CRAYFISH" w:date="2018-05-23T18:07:00Z"/>
          <w:rStyle w:val="NoneA"/>
          <w:rFonts w:ascii="Times New Roman" w:hAnsi="Times New Roman"/>
          <w:b/>
          <w:i/>
          <w:sz w:val="24"/>
          <w:u w:val="single"/>
          <w:rPrChange w:id="182" w:author="CRAYFISH" w:date="2018-05-30T22:49:00Z">
            <w:rPr>
              <w:del w:id="183" w:author="CRAYFISH" w:date="2018-05-23T18:07:00Z"/>
              <w:rStyle w:val="NoneA"/>
              <w:rFonts w:ascii="Times New Roman" w:hAnsi="Times New Roman" w:cs="Times New Roman"/>
              <w:color w:val="auto"/>
              <w:sz w:val="24"/>
              <w:szCs w:val="24"/>
            </w:rPr>
          </w:rPrChange>
        </w:rPr>
        <w:pPrChange w:id="184" w:author="CRAYFISH" w:date="2018-05-30T22:49:00Z">
          <w:pPr>
            <w:pStyle w:val="NoSpacing"/>
            <w:spacing w:line="360" w:lineRule="auto"/>
          </w:pPr>
        </w:pPrChange>
      </w:pPr>
    </w:p>
    <w:p w:rsidR="00CB3364" w:rsidDel="00CC145F" w:rsidRDefault="00CB3364">
      <w:pPr>
        <w:pStyle w:val="NoSpacing"/>
        <w:pBdr>
          <w:top w:val="none" w:sz="0" w:space="0" w:color="auto"/>
          <w:left w:val="none" w:sz="0" w:space="0" w:color="auto"/>
          <w:bottom w:val="none" w:sz="0" w:space="0" w:color="auto"/>
          <w:right w:val="none" w:sz="0" w:space="0" w:color="auto"/>
        </w:pBdr>
        <w:rPr>
          <w:del w:id="185" w:author="Oultram, Stuart" w:date="2018-05-30T13:51:00Z"/>
          <w:rStyle w:val="NoneA"/>
          <w:rFonts w:ascii="Times New Roman" w:hAnsi="Times New Roman" w:cs="Times New Roman"/>
          <w:color w:val="auto"/>
          <w:sz w:val="24"/>
          <w:szCs w:val="24"/>
        </w:rPr>
        <w:pPrChange w:id="186" w:author="CRAYFISH" w:date="2018-05-23T18:08:00Z">
          <w:pPr>
            <w:pStyle w:val="NoSpacing"/>
            <w:spacing w:line="360" w:lineRule="auto"/>
          </w:pPr>
        </w:pPrChange>
      </w:pPr>
    </w:p>
    <w:p w:rsidR="003145D6" w:rsidRPr="005E1351" w:rsidDel="00C86EBD" w:rsidRDefault="003145D6" w:rsidP="00A127D6">
      <w:pPr>
        <w:pStyle w:val="NoSpacing"/>
        <w:pBdr>
          <w:top w:val="none" w:sz="0" w:space="0" w:color="auto"/>
          <w:left w:val="none" w:sz="0" w:space="0" w:color="auto"/>
          <w:bottom w:val="none" w:sz="0" w:space="0" w:color="auto"/>
          <w:right w:val="none" w:sz="0" w:space="0" w:color="auto"/>
        </w:pBdr>
        <w:spacing w:line="360" w:lineRule="auto"/>
        <w:rPr>
          <w:ins w:id="187" w:author="Oultram, Stuart" w:date="2018-05-22T18:12:00Z"/>
          <w:del w:id="188" w:author="CRAYFISH" w:date="2018-05-23T17:34:00Z"/>
          <w:rStyle w:val="NoneA"/>
          <w:rFonts w:ascii="Times New Roman" w:hAnsi="Times New Roman" w:cs="Times New Roman"/>
          <w:sz w:val="24"/>
          <w:szCs w:val="24"/>
        </w:rPr>
      </w:pPr>
    </w:p>
    <w:p w:rsidR="003145D6" w:rsidRPr="005E1351" w:rsidDel="00C86EBD" w:rsidRDefault="003145D6" w:rsidP="00A127D6">
      <w:pPr>
        <w:pStyle w:val="NoSpacing"/>
        <w:pBdr>
          <w:top w:val="none" w:sz="0" w:space="0" w:color="auto"/>
          <w:left w:val="none" w:sz="0" w:space="0" w:color="auto"/>
          <w:bottom w:val="none" w:sz="0" w:space="0" w:color="auto"/>
          <w:right w:val="none" w:sz="0" w:space="0" w:color="auto"/>
        </w:pBdr>
        <w:spacing w:line="360" w:lineRule="auto"/>
        <w:rPr>
          <w:ins w:id="189" w:author="Oultram, Stuart" w:date="2018-05-22T18:12:00Z"/>
          <w:del w:id="190" w:author="CRAYFISH" w:date="2018-05-23T17:34:00Z"/>
          <w:rStyle w:val="NoneA"/>
          <w:rFonts w:ascii="Times New Roman" w:hAnsi="Times New Roman" w:cs="Times New Roman"/>
          <w:sz w:val="24"/>
          <w:szCs w:val="24"/>
        </w:rPr>
      </w:pPr>
    </w:p>
    <w:p w:rsidR="003145D6" w:rsidRPr="005E1351" w:rsidDel="00482631" w:rsidRDefault="003145D6" w:rsidP="00A17F83">
      <w:pPr>
        <w:pStyle w:val="NoSpacing"/>
        <w:pBdr>
          <w:top w:val="none" w:sz="0" w:space="0" w:color="auto"/>
          <w:left w:val="none" w:sz="0" w:space="0" w:color="auto"/>
          <w:bottom w:val="none" w:sz="0" w:space="0" w:color="auto"/>
          <w:right w:val="none" w:sz="0" w:space="0" w:color="auto"/>
        </w:pBdr>
        <w:spacing w:line="360" w:lineRule="auto"/>
        <w:rPr>
          <w:del w:id="191" w:author="CRAYFISH" w:date="2018-05-23T18:07:00Z"/>
          <w:rStyle w:val="NoneA"/>
          <w:rFonts w:ascii="Times New Roman" w:hAnsi="Times New Roman" w:cs="Times New Roman"/>
          <w:b/>
          <w:i/>
          <w:sz w:val="24"/>
          <w:szCs w:val="24"/>
          <w:u w:val="single"/>
        </w:rPr>
      </w:pPr>
    </w:p>
    <w:p w:rsidR="009152A7" w:rsidRPr="00C03068" w:rsidDel="00482631" w:rsidRDefault="00A127D6">
      <w:pPr>
        <w:pStyle w:val="NoSpacing"/>
        <w:pBdr>
          <w:top w:val="none" w:sz="0" w:space="0" w:color="auto"/>
          <w:left w:val="none" w:sz="0" w:space="0" w:color="auto"/>
          <w:bottom w:val="none" w:sz="0" w:space="0" w:color="auto"/>
          <w:right w:val="none" w:sz="0" w:space="0" w:color="auto"/>
        </w:pBdr>
        <w:rPr>
          <w:del w:id="192" w:author="CRAYFISH" w:date="2018-05-23T18:08:00Z"/>
          <w:rStyle w:val="NoneA"/>
          <w:rFonts w:ascii="Times New Roman" w:hAnsi="Times New Roman" w:cs="Times New Roman"/>
          <w:color w:val="auto"/>
          <w:sz w:val="24"/>
          <w:szCs w:val="24"/>
        </w:rPr>
        <w:pPrChange w:id="193" w:author="CRAYFISH" w:date="2018-05-23T18:08:00Z">
          <w:pPr>
            <w:pStyle w:val="NoSpacing"/>
            <w:spacing w:line="360" w:lineRule="auto"/>
          </w:pPr>
        </w:pPrChange>
      </w:pPr>
      <w:ins w:id="194" w:author="Oultram, Stuart" w:date="2018-05-22T16:30:00Z">
        <w:r w:rsidRPr="005E1351">
          <w:rPr>
            <w:rStyle w:val="NoneA"/>
            <w:rFonts w:ascii="Times New Roman" w:hAnsi="Times New Roman"/>
            <w:i/>
            <w:sz w:val="24"/>
            <w:u w:val="single"/>
            <w:rPrChange w:id="195" w:author="Oultram, Stuart" w:date="2018-05-30T22:49:00Z">
              <w:rPr>
                <w:rStyle w:val="NoneA"/>
                <w:i/>
                <w:u w:val="single"/>
                <w:lang w:eastAsia="en-GB"/>
              </w:rPr>
            </w:rPrChange>
          </w:rPr>
          <w:t>A brief contextual note on healthcare &amp; whistleblowing in South Africa</w:t>
        </w:r>
      </w:ins>
    </w:p>
    <w:p w:rsidR="00482631" w:rsidRDefault="00482631">
      <w:pPr>
        <w:pStyle w:val="NoSpacing"/>
        <w:pBdr>
          <w:top w:val="none" w:sz="0" w:space="0" w:color="auto"/>
          <w:left w:val="none" w:sz="0" w:space="0" w:color="auto"/>
          <w:bottom w:val="none" w:sz="0" w:space="0" w:color="auto"/>
          <w:right w:val="none" w:sz="0" w:space="0" w:color="auto"/>
        </w:pBdr>
        <w:rPr>
          <w:ins w:id="196" w:author="CRAYFISH" w:date="2018-05-23T18:08:00Z"/>
          <w:del w:id="197" w:author="Oultram, Stuart" w:date="2018-05-30T17:24:00Z"/>
          <w:rStyle w:val="NoneA"/>
          <w:rFonts w:ascii="Times New Roman" w:hAnsi="Times New Roman" w:cs="Times New Roman"/>
          <w:color w:val="auto"/>
          <w:sz w:val="24"/>
          <w:szCs w:val="24"/>
        </w:rPr>
        <w:pPrChange w:id="198" w:author="CRAYFISH" w:date="2018-05-23T18:08:00Z">
          <w:pPr>
            <w:pStyle w:val="NoSpacing"/>
            <w:spacing w:line="360" w:lineRule="auto"/>
          </w:pPr>
        </w:pPrChange>
      </w:pPr>
    </w:p>
    <w:p w:rsidR="00CB3364" w:rsidRDefault="00CB3364">
      <w:pPr>
        <w:pStyle w:val="NoSpacing"/>
        <w:pBdr>
          <w:top w:val="none" w:sz="0" w:space="0" w:color="auto"/>
          <w:left w:val="none" w:sz="0" w:space="0" w:color="auto"/>
          <w:bottom w:val="none" w:sz="0" w:space="0" w:color="auto"/>
          <w:right w:val="none" w:sz="0" w:space="0" w:color="auto"/>
        </w:pBdr>
        <w:spacing w:line="360" w:lineRule="auto"/>
        <w:rPr>
          <w:ins w:id="199" w:author="CRAYFISH" w:date="2018-05-28T11:17:00Z"/>
          <w:del w:id="200" w:author="Oultram, Stuart" w:date="2018-05-30T13:51:00Z"/>
          <w:rStyle w:val="NoneA"/>
          <w:b/>
          <w:i/>
          <w:sz w:val="24"/>
          <w:u w:val="single"/>
          <w:rPrChange w:id="201" w:author="CRAYFISH" w:date="2018-05-30T22:49:00Z">
            <w:rPr>
              <w:ins w:id="202" w:author="CRAYFISH" w:date="2018-05-28T11:17:00Z"/>
              <w:del w:id="203" w:author="Oultram, Stuart" w:date="2018-05-30T13:51:00Z"/>
              <w:rStyle w:val="NoneA"/>
              <w:rFonts w:cs="Calibri"/>
              <w:sz w:val="24"/>
              <w:szCs w:val="22"/>
            </w:rPr>
          </w:rPrChange>
        </w:rPr>
        <w:pPrChange w:id="204" w:author="CRAYFISH" w:date="2018-05-30T22:49:00Z">
          <w:pPr>
            <w:pStyle w:val="CommentText"/>
            <w:spacing w:line="360" w:lineRule="auto"/>
          </w:pPr>
        </w:pPrChange>
      </w:pPr>
    </w:p>
    <w:p w:rsidR="00DD4625" w:rsidDel="00CC145F" w:rsidRDefault="00DD4625">
      <w:pPr>
        <w:pStyle w:val="CommentText"/>
        <w:pBdr>
          <w:top w:val="none" w:sz="0" w:space="0" w:color="auto"/>
          <w:left w:val="none" w:sz="0" w:space="0" w:color="auto"/>
          <w:bottom w:val="none" w:sz="0" w:space="0" w:color="auto"/>
          <w:right w:val="none" w:sz="0" w:space="0" w:color="auto"/>
        </w:pBdr>
        <w:spacing w:line="360" w:lineRule="auto"/>
        <w:rPr>
          <w:del w:id="205" w:author="Oultram, Stuart" w:date="2018-05-30T17:24:00Z"/>
          <w:rStyle w:val="NoneA"/>
          <w:b/>
          <w:i/>
          <w:sz w:val="24"/>
          <w:szCs w:val="24"/>
          <w:u w:val="single"/>
          <w:lang w:eastAsia="en-GB"/>
        </w:rPr>
        <w:pPrChange w:id="206" w:author="CRAYFISH" w:date="2018-05-28T11:22:00Z">
          <w:pPr>
            <w:pStyle w:val="NoSpacing"/>
            <w:spacing w:line="360" w:lineRule="auto"/>
          </w:pPr>
        </w:pPrChange>
      </w:pPr>
    </w:p>
    <w:p w:rsidR="00CC145F" w:rsidRDefault="00CC145F">
      <w:pPr>
        <w:pStyle w:val="CommentText"/>
        <w:pBdr>
          <w:top w:val="none" w:sz="0" w:space="0" w:color="auto"/>
          <w:left w:val="none" w:sz="0" w:space="0" w:color="auto"/>
          <w:bottom w:val="none" w:sz="0" w:space="0" w:color="auto"/>
          <w:right w:val="none" w:sz="0" w:space="0" w:color="auto"/>
        </w:pBdr>
        <w:spacing w:line="360" w:lineRule="auto"/>
        <w:rPr>
          <w:ins w:id="207" w:author="Oultram, Stuart" w:date="2018-05-30T17:24:00Z"/>
          <w:rStyle w:val="NoneA"/>
          <w:sz w:val="24"/>
          <w:szCs w:val="24"/>
        </w:rPr>
        <w:pPrChange w:id="208" w:author="CRAYFISH" w:date="2018-05-28T11:22:00Z">
          <w:pPr>
            <w:pStyle w:val="NoSpacing"/>
            <w:spacing w:line="360" w:lineRule="auto"/>
          </w:pPr>
        </w:pPrChange>
      </w:pPr>
    </w:p>
    <w:p w:rsidR="009152A7" w:rsidDel="005A26C9" w:rsidRDefault="00A127D6">
      <w:pPr>
        <w:pStyle w:val="CommentText"/>
        <w:pBdr>
          <w:top w:val="none" w:sz="0" w:space="0" w:color="auto"/>
          <w:left w:val="none" w:sz="0" w:space="0" w:color="auto"/>
          <w:bottom w:val="none" w:sz="0" w:space="0" w:color="auto"/>
          <w:right w:val="none" w:sz="0" w:space="0" w:color="auto"/>
        </w:pBdr>
        <w:spacing w:line="360" w:lineRule="auto"/>
        <w:rPr>
          <w:del w:id="209" w:author="CRAYFISH" w:date="2018-05-23T18:10:00Z"/>
          <w:sz w:val="24"/>
          <w:szCs w:val="24"/>
        </w:rPr>
        <w:pPrChange w:id="210" w:author="CRAYFISH" w:date="2018-05-28T11:22:00Z">
          <w:pPr>
            <w:pStyle w:val="NoSpacing"/>
            <w:spacing w:line="360" w:lineRule="auto"/>
          </w:pPr>
        </w:pPrChange>
      </w:pPr>
      <w:ins w:id="211" w:author="Oultram, Stuart" w:date="2018-05-22T16:30:00Z">
        <w:r w:rsidRPr="00BA0852">
          <w:rPr>
            <w:rStyle w:val="NoneA"/>
            <w:sz w:val="24"/>
            <w:rPrChange w:id="212" w:author="CRAYFISH" w:date="2018-05-30T22:07:00Z">
              <w:rPr>
                <w:rStyle w:val="NoneA"/>
              </w:rPr>
            </w:rPrChange>
          </w:rPr>
          <w:t xml:space="preserve">The South African </w:t>
        </w:r>
      </w:ins>
      <w:ins w:id="213" w:author="CRAYFISH" w:date="2018-05-23T18:08:00Z">
        <w:r w:rsidR="00482631" w:rsidRPr="00BA0852">
          <w:rPr>
            <w:rStyle w:val="NoneA"/>
            <w:sz w:val="24"/>
            <w:rPrChange w:id="214" w:author="CRAYFISH" w:date="2018-05-30T22:07:00Z">
              <w:rPr>
                <w:rStyle w:val="NoneA"/>
              </w:rPr>
            </w:rPrChange>
          </w:rPr>
          <w:t>h</w:t>
        </w:r>
      </w:ins>
      <w:ins w:id="215" w:author="Oultram, Stuart" w:date="2018-05-22T16:30:00Z">
        <w:del w:id="216" w:author="CRAYFISH" w:date="2018-05-23T18:08:00Z">
          <w:r w:rsidRPr="00BA0852" w:rsidDel="00482631">
            <w:rPr>
              <w:rStyle w:val="NoneA"/>
              <w:sz w:val="24"/>
              <w:rPrChange w:id="217" w:author="CRAYFISH" w:date="2018-05-30T22:07:00Z">
                <w:rPr>
                  <w:rStyle w:val="NoneA"/>
                </w:rPr>
              </w:rPrChange>
            </w:rPr>
            <w:delText>H</w:delText>
          </w:r>
        </w:del>
        <w:r w:rsidRPr="00BA0852">
          <w:rPr>
            <w:rStyle w:val="NoneA"/>
            <w:sz w:val="24"/>
            <w:rPrChange w:id="218" w:author="CRAYFISH" w:date="2018-05-30T22:07:00Z">
              <w:rPr>
                <w:rStyle w:val="NoneA"/>
              </w:rPr>
            </w:rPrChange>
          </w:rPr>
          <w:t xml:space="preserve">ealthcare </w:t>
        </w:r>
        <w:del w:id="219" w:author="CRAYFISH" w:date="2018-05-23T18:08:00Z">
          <w:r w:rsidRPr="00BA0852" w:rsidDel="00482631">
            <w:rPr>
              <w:rStyle w:val="NoneA"/>
              <w:sz w:val="24"/>
              <w:rPrChange w:id="220" w:author="CRAYFISH" w:date="2018-05-30T22:07:00Z">
                <w:rPr>
                  <w:rStyle w:val="NoneA"/>
                </w:rPr>
              </w:rPrChange>
            </w:rPr>
            <w:delText>system consist</w:delText>
          </w:r>
        </w:del>
      </w:ins>
      <w:ins w:id="221" w:author="CRAYFISH" w:date="2018-05-23T18:08:00Z">
        <w:r w:rsidR="00482631" w:rsidRPr="00BA0852">
          <w:rPr>
            <w:rStyle w:val="NoneA"/>
            <w:sz w:val="24"/>
            <w:rPrChange w:id="222" w:author="CRAYFISH" w:date="2018-05-30T22:07:00Z">
              <w:rPr>
                <w:rStyle w:val="NoneA"/>
              </w:rPr>
            </w:rPrChange>
          </w:rPr>
          <w:t>system consists</w:t>
        </w:r>
      </w:ins>
      <w:ins w:id="223" w:author="Oultram, Stuart" w:date="2018-05-22T16:30:00Z">
        <w:r w:rsidRPr="00BA0852">
          <w:rPr>
            <w:rStyle w:val="NoneA"/>
            <w:sz w:val="24"/>
            <w:rPrChange w:id="224" w:author="CRAYFISH" w:date="2018-05-30T22:07:00Z">
              <w:rPr>
                <w:rStyle w:val="NoneA"/>
              </w:rPr>
            </w:rPrChange>
          </w:rPr>
          <w:t xml:space="preserve"> primarily of a public</w:t>
        </w:r>
      </w:ins>
      <w:ins w:id="225" w:author="CRAYFISH" w:date="2018-05-28T11:27:00Z">
        <w:r w:rsidR="00774C6D" w:rsidRPr="00BA0852">
          <w:rPr>
            <w:rStyle w:val="NoneA"/>
            <w:sz w:val="24"/>
            <w:szCs w:val="24"/>
          </w:rPr>
          <w:t>/state</w:t>
        </w:r>
      </w:ins>
      <w:ins w:id="226" w:author="Oultram, Stuart" w:date="2018-05-22T16:30:00Z">
        <w:r w:rsidRPr="00BA0852">
          <w:rPr>
            <w:rStyle w:val="NoneA"/>
            <w:sz w:val="24"/>
            <w:rPrChange w:id="227" w:author="CRAYFISH" w:date="2018-05-30T22:07:00Z">
              <w:rPr>
                <w:rStyle w:val="NoneA"/>
              </w:rPr>
            </w:rPrChange>
          </w:rPr>
          <w:t xml:space="preserve"> healthcare system where a Uniform Patient </w:t>
        </w:r>
        <w:r w:rsidRPr="00F550EE">
          <w:rPr>
            <w:rStyle w:val="NoneA"/>
            <w:noProof/>
            <w:sz w:val="24"/>
            <w:rPrChange w:id="228" w:author="CRAYFISH" w:date="2018-06-23T20:34:00Z">
              <w:rPr>
                <w:rStyle w:val="NoneA"/>
              </w:rPr>
            </w:rPrChange>
          </w:rPr>
          <w:t>Free</w:t>
        </w:r>
        <w:r w:rsidRPr="00BA0852">
          <w:rPr>
            <w:rStyle w:val="NoneA"/>
            <w:sz w:val="24"/>
            <w:rPrChange w:id="229" w:author="CRAYFISH" w:date="2018-05-30T22:07:00Z">
              <w:rPr>
                <w:rStyle w:val="NoneA"/>
              </w:rPr>
            </w:rPrChange>
          </w:rPr>
          <w:t xml:space="preserve"> Schedule is used to bill patients for healthcare services (13). Alongside </w:t>
        </w:r>
        <w:r w:rsidRPr="00F550EE">
          <w:rPr>
            <w:rStyle w:val="NoneA"/>
            <w:noProof/>
            <w:sz w:val="24"/>
            <w:rPrChange w:id="230" w:author="CRAYFISH" w:date="2018-06-23T20:34:00Z">
              <w:rPr>
                <w:rStyle w:val="NoneA"/>
              </w:rPr>
            </w:rPrChange>
          </w:rPr>
          <w:t>this</w:t>
        </w:r>
      </w:ins>
      <w:ins w:id="231" w:author="CRAYFISH" w:date="2018-06-23T20:34:00Z">
        <w:r w:rsidR="00F550EE">
          <w:rPr>
            <w:rStyle w:val="NoneA"/>
            <w:noProof/>
            <w:sz w:val="24"/>
          </w:rPr>
          <w:t>,</w:t>
        </w:r>
      </w:ins>
      <w:ins w:id="232" w:author="Oultram, Stuart" w:date="2018-05-22T16:30:00Z">
        <w:r w:rsidRPr="00BA0852">
          <w:rPr>
            <w:rStyle w:val="NoneA"/>
            <w:sz w:val="24"/>
            <w:rPrChange w:id="233" w:author="CRAYFISH" w:date="2018-05-30T22:07:00Z">
              <w:rPr>
                <w:rStyle w:val="NoneA"/>
              </w:rPr>
            </w:rPrChange>
          </w:rPr>
          <w:t xml:space="preserve"> there is a smaller private sector in which care is generally regarded as being better than that in the public system; although access is restricted by ability to pay</w:t>
        </w:r>
        <w:del w:id="234" w:author="CRAYFISH" w:date="2018-05-30T23:19:00Z">
          <w:r w:rsidRPr="00BA0852" w:rsidDel="00D60E32">
            <w:rPr>
              <w:rStyle w:val="NoneA"/>
              <w:sz w:val="24"/>
              <w:rPrChange w:id="235" w:author="CRAYFISH" w:date="2018-05-30T22:07:00Z">
                <w:rPr>
                  <w:rStyle w:val="NoneA"/>
                </w:rPr>
              </w:rPrChange>
            </w:rPr>
            <w:delText xml:space="preserve"> </w:delText>
          </w:r>
        </w:del>
      </w:ins>
      <w:ins w:id="236" w:author="Oultram, Stuart" w:date="2018-05-30T16:33:00Z">
        <w:del w:id="237" w:author="CRAYFISH" w:date="2018-05-30T23:19:00Z">
          <w:r w:rsidR="0033223E" w:rsidDel="00D60E32">
            <w:rPr>
              <w:rStyle w:val="NoneA"/>
              <w:sz w:val="24"/>
              <w:szCs w:val="24"/>
            </w:rPr>
            <w:delText>with</w:delText>
          </w:r>
        </w:del>
      </w:ins>
      <w:ins w:id="238" w:author="Oultram, Stuart" w:date="2018-05-22T16:30:00Z">
        <w:del w:id="239" w:author="CRAYFISH" w:date="2018-05-30T23:19:00Z">
          <w:r w:rsidRPr="00BA0852" w:rsidDel="00D60E32">
            <w:rPr>
              <w:rStyle w:val="NoneA"/>
              <w:sz w:val="24"/>
              <w:rPrChange w:id="240" w:author="CRAYFISH" w:date="2018-05-30T22:07:00Z">
                <w:rPr>
                  <w:rStyle w:val="NoneA"/>
                </w:rPr>
              </w:rPrChange>
            </w:rPr>
            <w:delText>and</w:delText>
          </w:r>
        </w:del>
      </w:ins>
      <w:ins w:id="241" w:author="CRAYFISH" w:date="2018-05-30T23:19:00Z">
        <w:r w:rsidR="00D60E32">
          <w:rPr>
            <w:rStyle w:val="NoneA"/>
            <w:sz w:val="24"/>
            <w:szCs w:val="24"/>
          </w:rPr>
          <w:t xml:space="preserve">. </w:t>
        </w:r>
      </w:ins>
      <w:ins w:id="242" w:author="Oultram, Stuart" w:date="2018-05-22T16:30:00Z">
        <w:del w:id="243" w:author="CRAYFISH" w:date="2018-05-30T23:19:00Z">
          <w:r w:rsidRPr="00BA0852" w:rsidDel="00D60E32">
            <w:rPr>
              <w:rStyle w:val="NoneA"/>
              <w:sz w:val="24"/>
              <w:rPrChange w:id="244" w:author="CRAYFISH" w:date="2018-05-30T22:07:00Z">
                <w:rPr>
                  <w:rStyle w:val="NoneA"/>
                </w:rPr>
              </w:rPrChange>
            </w:rPr>
            <w:delText xml:space="preserve"> </w:delText>
          </w:r>
        </w:del>
      </w:ins>
      <w:proofErr w:type="gramStart"/>
      <w:ins w:id="245" w:author="CRAYFISH" w:date="2018-05-30T23:19:00Z">
        <w:r w:rsidR="00D60E32">
          <w:rPr>
            <w:rStyle w:val="NoneA"/>
            <w:sz w:val="24"/>
            <w:szCs w:val="24"/>
          </w:rPr>
          <w:t>A</w:t>
        </w:r>
      </w:ins>
      <w:proofErr w:type="gramEnd"/>
      <w:ins w:id="246" w:author="Oultram, Stuart" w:date="2018-05-22T16:30:00Z">
        <w:del w:id="247" w:author="CRAYFISH" w:date="2018-05-30T23:19:00Z">
          <w:r w:rsidRPr="00BA0852" w:rsidDel="00D60E32">
            <w:rPr>
              <w:rStyle w:val="NoneA"/>
              <w:sz w:val="24"/>
              <w:rPrChange w:id="248" w:author="CRAYFISH" w:date="2018-05-30T22:07:00Z">
                <w:rPr>
                  <w:rStyle w:val="NoneA"/>
                </w:rPr>
              </w:rPrChange>
            </w:rPr>
            <w:delText>a</w:delText>
          </w:r>
        </w:del>
        <w:r w:rsidRPr="00BA0852">
          <w:rPr>
            <w:rStyle w:val="NoneA"/>
            <w:sz w:val="24"/>
            <w:rPrChange w:id="249" w:author="CRAYFISH" w:date="2018-05-30T22:07:00Z">
              <w:rPr>
                <w:rStyle w:val="NoneA"/>
              </w:rPr>
            </w:rPrChange>
          </w:rPr>
          <w:t>s such</w:t>
        </w:r>
      </w:ins>
      <w:ins w:id="250" w:author="CRAYFISH" w:date="2018-05-30T23:19:00Z">
        <w:r w:rsidR="00D60E32">
          <w:rPr>
            <w:rStyle w:val="NoneA"/>
            <w:sz w:val="24"/>
            <w:szCs w:val="24"/>
          </w:rPr>
          <w:t>,</w:t>
        </w:r>
      </w:ins>
      <w:ins w:id="251" w:author="Oultram, Stuart" w:date="2018-05-22T16:30:00Z">
        <w:r w:rsidRPr="00DA70C8">
          <w:rPr>
            <w:rStyle w:val="NoneA"/>
            <w:sz w:val="24"/>
          </w:rPr>
          <w:t xml:space="preserve"> private health providers </w:t>
        </w:r>
      </w:ins>
      <w:ins w:id="252" w:author="CRAYFISH" w:date="2018-05-30T23:19:00Z">
        <w:r w:rsidR="0025559C">
          <w:rPr>
            <w:rStyle w:val="NoneA"/>
            <w:sz w:val="24"/>
          </w:rPr>
          <w:t xml:space="preserve">are </w:t>
        </w:r>
      </w:ins>
      <w:ins w:id="253" w:author="Oultram, Stuart" w:date="2018-05-22T16:30:00Z">
        <w:r w:rsidR="0033223E" w:rsidRPr="0033223E">
          <w:rPr>
            <w:rStyle w:val="NoneA"/>
            <w:sz w:val="24"/>
            <w:szCs w:val="24"/>
          </w:rPr>
          <w:t>invariably</w:t>
        </w:r>
        <w:del w:id="254" w:author="CRAYFISH" w:date="2018-05-30T23:19:00Z">
          <w:r w:rsidRPr="00BA0852" w:rsidDel="0025559C">
            <w:rPr>
              <w:rStyle w:val="NoneA"/>
              <w:sz w:val="24"/>
              <w:rPrChange w:id="255" w:author="CRAYFISH" w:date="2018-05-30T22:07:00Z">
                <w:rPr>
                  <w:rStyle w:val="NoneA"/>
                </w:rPr>
              </w:rPrChange>
            </w:rPr>
            <w:delText>are</w:delText>
          </w:r>
        </w:del>
        <w:r w:rsidRPr="00BA0852">
          <w:rPr>
            <w:rStyle w:val="NoneA"/>
            <w:sz w:val="24"/>
            <w:rPrChange w:id="256" w:author="CRAYFISH" w:date="2018-05-30T22:07:00Z">
              <w:rPr>
                <w:rStyle w:val="NoneA"/>
              </w:rPr>
            </w:rPrChange>
          </w:rPr>
          <w:t xml:space="preserve"> concentrated in wealthier areas of the country.</w:t>
        </w:r>
      </w:ins>
      <w:ins w:id="257" w:author="Oultram, Stuart" w:date="2018-05-22T18:14:00Z">
        <w:r w:rsidR="009152A7" w:rsidRPr="00BA0852">
          <w:rPr>
            <w:rStyle w:val="NoneA"/>
            <w:sz w:val="24"/>
            <w:rPrChange w:id="258" w:author="CRAYFISH" w:date="2018-05-30T22:07:00Z">
              <w:rPr>
                <w:rStyle w:val="NoneA"/>
              </w:rPr>
            </w:rPrChange>
          </w:rPr>
          <w:t xml:space="preserve"> </w:t>
        </w:r>
      </w:ins>
      <w:ins w:id="259" w:author="CRAYFISH" w:date="2018-05-28T11:18:00Z">
        <w:r w:rsidR="00774C6D" w:rsidRPr="00BA0852">
          <w:rPr>
            <w:rStyle w:val="NoneA"/>
            <w:sz w:val="24"/>
            <w:rPrChange w:id="260" w:author="CRAYFISH" w:date="2018-05-30T22:07:00Z">
              <w:rPr>
                <w:rStyle w:val="NoneA"/>
              </w:rPr>
            </w:rPrChange>
          </w:rPr>
          <w:t>Additionally, within</w:t>
        </w:r>
      </w:ins>
      <w:ins w:id="261" w:author="CRAYFISH" w:date="2018-05-28T11:20:00Z">
        <w:r w:rsidR="00774C6D" w:rsidRPr="00BA0852">
          <w:rPr>
            <w:rStyle w:val="NoneA"/>
            <w:sz w:val="24"/>
            <w:rPrChange w:id="262" w:author="CRAYFISH" w:date="2018-05-30T22:07:00Z">
              <w:rPr>
                <w:rStyle w:val="NoneA"/>
              </w:rPr>
            </w:rPrChange>
          </w:rPr>
          <w:t xml:space="preserve"> state health care</w:t>
        </w:r>
      </w:ins>
      <w:ins w:id="263" w:author="CRAYFISH" w:date="2018-05-28T11:25:00Z">
        <w:r w:rsidR="00774C6D" w:rsidRPr="00BA0852">
          <w:rPr>
            <w:rStyle w:val="NoneA"/>
            <w:sz w:val="24"/>
            <w:szCs w:val="24"/>
          </w:rPr>
          <w:t>,</w:t>
        </w:r>
      </w:ins>
      <w:ins w:id="264" w:author="CRAYFISH" w:date="2018-05-28T11:20:00Z">
        <w:r w:rsidR="00774C6D" w:rsidRPr="00BA0852">
          <w:rPr>
            <w:rStyle w:val="NoneA"/>
            <w:sz w:val="24"/>
            <w:rPrChange w:id="265" w:author="CRAYFISH" w:date="2018-05-30T22:07:00Z">
              <w:rPr>
                <w:rStyle w:val="NoneA"/>
              </w:rPr>
            </w:rPrChange>
          </w:rPr>
          <w:t xml:space="preserve"> doctors work </w:t>
        </w:r>
      </w:ins>
      <w:ins w:id="266" w:author="CRAYFISH" w:date="2018-05-28T11:27:00Z">
        <w:r w:rsidR="00537F8F" w:rsidRPr="00BA0852">
          <w:rPr>
            <w:rStyle w:val="NoneA"/>
            <w:sz w:val="24"/>
            <w:szCs w:val="24"/>
          </w:rPr>
          <w:t xml:space="preserve">as a team </w:t>
        </w:r>
      </w:ins>
      <w:ins w:id="267" w:author="CRAYFISH" w:date="2018-05-28T11:20:00Z">
        <w:r w:rsidR="00774C6D" w:rsidRPr="00BA0852">
          <w:rPr>
            <w:rStyle w:val="NoneA"/>
            <w:sz w:val="24"/>
            <w:rPrChange w:id="268" w:author="CRAYFISH" w:date="2018-05-30T22:07:00Z">
              <w:rPr>
                <w:rStyle w:val="NoneA"/>
              </w:rPr>
            </w:rPrChange>
          </w:rPr>
          <w:t xml:space="preserve">within a department </w:t>
        </w:r>
      </w:ins>
      <w:ins w:id="269" w:author="CRAYFISH" w:date="2018-05-28T11:28:00Z">
        <w:r w:rsidR="00537F8F" w:rsidRPr="00BA0852">
          <w:rPr>
            <w:rStyle w:val="NoneA"/>
            <w:sz w:val="24"/>
            <w:szCs w:val="24"/>
          </w:rPr>
          <w:t xml:space="preserve">that </w:t>
        </w:r>
      </w:ins>
      <w:ins w:id="270" w:author="CRAYFISH" w:date="2018-05-28T11:22:00Z">
        <w:r w:rsidR="00537F8F" w:rsidRPr="00F550EE">
          <w:rPr>
            <w:noProof/>
            <w:sz w:val="24"/>
            <w:rPrChange w:id="271" w:author="CRAYFISH" w:date="2018-06-23T20:35:00Z">
              <w:rPr/>
            </w:rPrChange>
          </w:rPr>
          <w:t>report</w:t>
        </w:r>
      </w:ins>
      <w:ins w:id="272" w:author="CRAYFISH" w:date="2018-06-23T20:35:00Z">
        <w:r w:rsidR="00F550EE">
          <w:rPr>
            <w:noProof/>
            <w:sz w:val="24"/>
          </w:rPr>
          <w:t>s</w:t>
        </w:r>
      </w:ins>
      <w:ins w:id="273" w:author="CRAYFISH" w:date="2018-05-28T11:22:00Z">
        <w:r w:rsidR="00774C6D" w:rsidRPr="00BA0852">
          <w:rPr>
            <w:sz w:val="24"/>
            <w:rPrChange w:id="274" w:author="CRAYFISH" w:date="2018-05-30T22:07:00Z">
              <w:rPr/>
            </w:rPrChange>
          </w:rPr>
          <w:t xml:space="preserve"> to unit heads and ultimately the medical manager </w:t>
        </w:r>
      </w:ins>
      <w:ins w:id="275" w:author="CRAYFISH" w:date="2018-05-28T11:26:00Z">
        <w:r w:rsidR="00774C6D" w:rsidRPr="00BA0852">
          <w:rPr>
            <w:sz w:val="24"/>
            <w:szCs w:val="24"/>
          </w:rPr>
          <w:t>who has</w:t>
        </w:r>
      </w:ins>
      <w:ins w:id="276" w:author="Oultram, Stuart" w:date="2018-05-30T16:34:00Z">
        <w:r w:rsidR="0033223E">
          <w:rPr>
            <w:sz w:val="24"/>
            <w:szCs w:val="24"/>
          </w:rPr>
          <w:t xml:space="preserve"> a</w:t>
        </w:r>
      </w:ins>
      <w:ins w:id="277" w:author="CRAYFISH" w:date="2018-05-28T11:26:00Z">
        <w:r w:rsidR="00774C6D" w:rsidRPr="00BA0852">
          <w:rPr>
            <w:sz w:val="24"/>
            <w:szCs w:val="24"/>
          </w:rPr>
          <w:t xml:space="preserve">, </w:t>
        </w:r>
      </w:ins>
      <w:ins w:id="278" w:author="CRAYFISH" w:date="2018-05-28T11:22:00Z">
        <w:r w:rsidR="00774C6D" w:rsidRPr="00BA0852">
          <w:rPr>
            <w:sz w:val="24"/>
            <w:rPrChange w:id="279" w:author="CRAYFISH" w:date="2018-05-30T22:07:00Z">
              <w:rPr/>
            </w:rPrChange>
          </w:rPr>
          <w:t>largely</w:t>
        </w:r>
      </w:ins>
      <w:ins w:id="280" w:author="CRAYFISH" w:date="2018-05-28T11:26:00Z">
        <w:r w:rsidR="00774C6D" w:rsidRPr="00BA0852">
          <w:rPr>
            <w:sz w:val="24"/>
            <w:szCs w:val="24"/>
          </w:rPr>
          <w:t>,</w:t>
        </w:r>
      </w:ins>
      <w:ins w:id="281" w:author="CRAYFISH" w:date="2018-05-28T11:22:00Z">
        <w:r w:rsidR="00774C6D" w:rsidRPr="00BA0852">
          <w:rPr>
            <w:sz w:val="24"/>
            <w:rPrChange w:id="282" w:author="CRAYFISH" w:date="2018-05-30T22:07:00Z">
              <w:rPr/>
            </w:rPrChange>
          </w:rPr>
          <w:t xml:space="preserve"> </w:t>
        </w:r>
        <w:del w:id="283" w:author="Oultram, Stuart" w:date="2018-05-30T16:34:00Z">
          <w:r w:rsidR="00774C6D" w:rsidRPr="00BA0852">
            <w:rPr>
              <w:sz w:val="24"/>
              <w:rPrChange w:id="284" w:author="CRAYFISH" w:date="2018-05-30T22:07:00Z">
                <w:rPr/>
              </w:rPrChange>
            </w:rPr>
            <w:delText xml:space="preserve">a </w:delText>
          </w:r>
        </w:del>
      </w:ins>
      <w:ins w:id="285" w:author="CRAYFISH" w:date="2018-05-28T11:26:00Z">
        <w:r w:rsidR="00774C6D" w:rsidRPr="00BA0852">
          <w:rPr>
            <w:sz w:val="24"/>
            <w:rPrChange w:id="286" w:author="CRAYFISH" w:date="2018-05-30T22:07:00Z">
              <w:rPr/>
            </w:rPrChange>
          </w:rPr>
          <w:t>non-clinical</w:t>
        </w:r>
      </w:ins>
      <w:ins w:id="287" w:author="CRAYFISH" w:date="2018-05-28T11:22:00Z">
        <w:r w:rsidR="00774C6D" w:rsidRPr="00BA0852">
          <w:rPr>
            <w:sz w:val="24"/>
            <w:rPrChange w:id="288" w:author="CRAYFISH" w:date="2018-05-30T22:07:00Z">
              <w:rPr/>
            </w:rPrChange>
          </w:rPr>
          <w:t xml:space="preserve"> role</w:t>
        </w:r>
      </w:ins>
      <w:ins w:id="289" w:author="CRAYFISH" w:date="2018-05-28T11:26:00Z">
        <w:r w:rsidR="00774C6D" w:rsidRPr="00BA0852">
          <w:rPr>
            <w:sz w:val="24"/>
            <w:szCs w:val="24"/>
          </w:rPr>
          <w:t>. This is</w:t>
        </w:r>
      </w:ins>
      <w:ins w:id="290" w:author="CRAYFISH" w:date="2018-05-28T11:22:00Z">
        <w:r w:rsidR="00774C6D" w:rsidRPr="00BA0852">
          <w:rPr>
            <w:sz w:val="24"/>
            <w:rPrChange w:id="291" w:author="CRAYFISH" w:date="2018-05-30T22:07:00Z">
              <w:rPr/>
            </w:rPrChange>
          </w:rPr>
          <w:t xml:space="preserve"> opposed to the private </w:t>
        </w:r>
        <w:r w:rsidR="00965ABC" w:rsidRPr="00BA0852">
          <w:rPr>
            <w:sz w:val="24"/>
            <w:rPrChange w:id="292" w:author="CRAYFISH" w:date="2018-05-30T22:07:00Z">
              <w:rPr/>
            </w:rPrChange>
          </w:rPr>
          <w:t>sector</w:t>
        </w:r>
      </w:ins>
      <w:ins w:id="293" w:author="CRAYFISH" w:date="2018-05-28T20:59:00Z">
        <w:r w:rsidR="00965ABC" w:rsidRPr="00BA0852">
          <w:rPr>
            <w:sz w:val="24"/>
            <w:szCs w:val="24"/>
          </w:rPr>
          <w:t xml:space="preserve">, </w:t>
        </w:r>
      </w:ins>
      <w:ins w:id="294" w:author="CRAYFISH" w:date="2018-05-28T11:22:00Z">
        <w:r w:rsidR="00774C6D" w:rsidRPr="00BA0852">
          <w:rPr>
            <w:sz w:val="24"/>
            <w:rPrChange w:id="295" w:author="CRAYFISH" w:date="2018-05-30T22:07:00Z">
              <w:rPr/>
            </w:rPrChange>
          </w:rPr>
          <w:t xml:space="preserve">were specialists or general practitioners practice independently from their peers. </w:t>
        </w:r>
      </w:ins>
    </w:p>
    <w:p w:rsidR="005A26C9" w:rsidRPr="00BA0852" w:rsidRDefault="005A26C9">
      <w:pPr>
        <w:pStyle w:val="CommentText"/>
        <w:pBdr>
          <w:top w:val="none" w:sz="0" w:space="0" w:color="auto"/>
          <w:left w:val="none" w:sz="0" w:space="0" w:color="auto"/>
          <w:bottom w:val="none" w:sz="0" w:space="0" w:color="auto"/>
          <w:right w:val="none" w:sz="0" w:space="0" w:color="auto"/>
        </w:pBdr>
        <w:spacing w:line="360" w:lineRule="auto"/>
        <w:rPr>
          <w:ins w:id="296" w:author="CRAYFISH" w:date="2018-05-31T08:17:00Z"/>
          <w:rStyle w:val="NoneA"/>
          <w:sz w:val="24"/>
          <w:szCs w:val="24"/>
          <w:lang w:val="en-GB" w:eastAsia="en-US"/>
        </w:rPr>
        <w:pPrChange w:id="297" w:author="CRAYFISH" w:date="2018-05-28T11:22:00Z">
          <w:pPr>
            <w:pStyle w:val="NoSpacing"/>
            <w:spacing w:line="360" w:lineRule="auto"/>
          </w:pPr>
        </w:pPrChange>
      </w:pPr>
    </w:p>
    <w:p w:rsidR="009152A7" w:rsidRPr="00BA0852" w:rsidRDefault="009152A7">
      <w:pPr>
        <w:pStyle w:val="CommentText"/>
        <w:pBdr>
          <w:top w:val="none" w:sz="0" w:space="0" w:color="auto"/>
          <w:left w:val="none" w:sz="0" w:space="0" w:color="auto"/>
          <w:bottom w:val="none" w:sz="0" w:space="0" w:color="auto"/>
          <w:right w:val="none" w:sz="0" w:space="0" w:color="auto"/>
        </w:pBdr>
        <w:spacing w:line="360" w:lineRule="auto"/>
        <w:rPr>
          <w:ins w:id="298" w:author="Oultram, Stuart" w:date="2018-05-22T18:14:00Z"/>
          <w:rStyle w:val="NoneA"/>
          <w:sz w:val="24"/>
          <w:szCs w:val="24"/>
        </w:rPr>
        <w:pPrChange w:id="299" w:author="CRAYFISH" w:date="2018-05-28T11:22:00Z">
          <w:pPr>
            <w:pStyle w:val="NoSpacing"/>
            <w:spacing w:line="360" w:lineRule="auto"/>
          </w:pPr>
        </w:pPrChange>
      </w:pPr>
    </w:p>
    <w:p w:rsidR="00711B58" w:rsidRPr="003145D6" w:rsidDel="00A127D6" w:rsidRDefault="00A127D6">
      <w:pPr>
        <w:pStyle w:val="NoSpacing"/>
        <w:pBdr>
          <w:top w:val="none" w:sz="0" w:space="0" w:color="auto"/>
          <w:left w:val="none" w:sz="0" w:space="0" w:color="auto"/>
          <w:bottom w:val="none" w:sz="0" w:space="0" w:color="auto"/>
          <w:right w:val="none" w:sz="0" w:space="0" w:color="auto"/>
        </w:pBdr>
        <w:spacing w:line="360" w:lineRule="auto"/>
        <w:rPr>
          <w:del w:id="300" w:author="Oultram, Stuart" w:date="2018-05-22T16:31:00Z"/>
          <w:rFonts w:ascii="Times New Roman" w:hAnsi="Times New Roman" w:cs="Times New Roman"/>
          <w:b/>
          <w:i/>
          <w:sz w:val="24"/>
          <w:szCs w:val="24"/>
          <w:u w:val="single"/>
          <w:lang w:eastAsia="x-none"/>
          <w:rPrChange w:id="301" w:author="Oultram, Stuart" w:date="2018-05-22T18:13:00Z">
            <w:rPr>
              <w:del w:id="302" w:author="Oultram, Stuart" w:date="2018-05-22T16:31:00Z"/>
              <w:rFonts w:ascii="Times New Roman" w:hAnsi="Times New Roman" w:cs="Times New Roman"/>
              <w:szCs w:val="24"/>
            </w:rPr>
          </w:rPrChange>
        </w:rPr>
        <w:pPrChange w:id="303" w:author="Oultram, Stuart" w:date="2018-05-22T18:14:00Z">
          <w:pPr>
            <w:pStyle w:val="NoSpacing"/>
            <w:spacing w:line="360" w:lineRule="auto"/>
          </w:pPr>
        </w:pPrChange>
      </w:pPr>
      <w:ins w:id="304" w:author="Oultram, Stuart" w:date="2018-05-22T16:30:00Z">
        <w:r w:rsidRPr="00DB4447">
          <w:rPr>
            <w:rStyle w:val="NoneA"/>
            <w:rFonts w:ascii="Times New Roman" w:hAnsi="Times New Roman" w:cs="Times New Roman"/>
            <w:sz w:val="24"/>
            <w:szCs w:val="24"/>
          </w:rPr>
          <w:t xml:space="preserve">South Africa currently has </w:t>
        </w:r>
        <w:r w:rsidR="0087159A">
          <w:rPr>
            <w:rStyle w:val="NoneA"/>
            <w:rFonts w:ascii="Times New Roman" w:hAnsi="Times New Roman" w:cs="Times New Roman"/>
            <w:sz w:val="24"/>
            <w:szCs w:val="24"/>
          </w:rPr>
          <w:t>a number of</w:t>
        </w:r>
        <w:del w:id="305" w:author="CRAYFISH" w:date="2018-05-30T23:20:00Z">
          <w:r w:rsidRPr="00DB4447" w:rsidDel="00D60E32">
            <w:rPr>
              <w:rStyle w:val="NoneA"/>
              <w:rFonts w:ascii="Times New Roman" w:hAnsi="Times New Roman" w:cs="Times New Roman"/>
              <w:sz w:val="24"/>
              <w:szCs w:val="24"/>
            </w:rPr>
            <w:delText>four</w:delText>
          </w:r>
        </w:del>
        <w:r w:rsidRPr="00DB4447">
          <w:rPr>
            <w:rStyle w:val="NoneA"/>
            <w:rFonts w:ascii="Times New Roman" w:hAnsi="Times New Roman" w:cs="Times New Roman"/>
            <w:sz w:val="24"/>
            <w:szCs w:val="24"/>
          </w:rPr>
          <w:t xml:space="preserve"> frameworks relating to </w:t>
        </w:r>
      </w:ins>
      <w:ins w:id="306" w:author="Oultram, Stuart" w:date="2018-05-22T18:15:00Z">
        <w:r w:rsidR="009152A7">
          <w:rPr>
            <w:rStyle w:val="NoneA"/>
            <w:rFonts w:ascii="Times New Roman" w:hAnsi="Times New Roman" w:cs="Times New Roman"/>
            <w:sz w:val="24"/>
            <w:szCs w:val="24"/>
          </w:rPr>
          <w:t xml:space="preserve">disclosure and </w:t>
        </w:r>
      </w:ins>
      <w:ins w:id="307" w:author="Oultram, Stuart" w:date="2018-05-22T18:17:00Z">
        <w:r w:rsidR="009152A7">
          <w:rPr>
            <w:rStyle w:val="NoneA"/>
            <w:rFonts w:ascii="Times New Roman" w:hAnsi="Times New Roman" w:cs="Times New Roman"/>
            <w:sz w:val="24"/>
            <w:szCs w:val="24"/>
          </w:rPr>
          <w:t>w</w:t>
        </w:r>
      </w:ins>
      <w:ins w:id="308" w:author="Oultram, Stuart" w:date="2018-05-22T16:30:00Z">
        <w:r w:rsidRPr="00DB4447">
          <w:rPr>
            <w:rStyle w:val="NoneA"/>
            <w:rFonts w:ascii="Times New Roman" w:hAnsi="Times New Roman" w:cs="Times New Roman"/>
            <w:sz w:val="24"/>
            <w:szCs w:val="24"/>
          </w:rPr>
          <w:t xml:space="preserve">histleblowing </w:t>
        </w:r>
        <w:del w:id="309" w:author="CRAYFISH" w:date="2018-05-23T18:03:00Z">
          <w:r w:rsidRPr="00DB4447" w:rsidDel="00962809">
            <w:rPr>
              <w:rStyle w:val="NoneA"/>
              <w:rFonts w:ascii="Times New Roman" w:hAnsi="Times New Roman" w:cs="Times New Roman"/>
              <w:sz w:val="24"/>
              <w:szCs w:val="24"/>
            </w:rPr>
            <w:delText xml:space="preserve">(12) </w:delText>
          </w:r>
        </w:del>
        <w:r w:rsidRPr="00DB4447">
          <w:rPr>
            <w:rStyle w:val="NoneA"/>
            <w:rFonts w:ascii="Times New Roman" w:hAnsi="Times New Roman" w:cs="Times New Roman"/>
            <w:sz w:val="24"/>
            <w:szCs w:val="24"/>
          </w:rPr>
          <w:t xml:space="preserve">that are in turn underpinned by a </w:t>
        </w:r>
        <w:r w:rsidR="0087159A">
          <w:rPr>
            <w:rStyle w:val="NoneA"/>
            <w:rFonts w:ascii="Times New Roman" w:hAnsi="Times New Roman" w:cs="Times New Roman"/>
            <w:sz w:val="24"/>
            <w:szCs w:val="24"/>
          </w:rPr>
          <w:t>set</w:t>
        </w:r>
      </w:ins>
      <w:ins w:id="310" w:author="CRAYFISH" w:date="2018-05-30T23:20:00Z">
        <w:r w:rsidR="00D60E32">
          <w:rPr>
            <w:rStyle w:val="NoneA"/>
            <w:rFonts w:ascii="Times New Roman" w:hAnsi="Times New Roman" w:cs="Times New Roman"/>
            <w:sz w:val="24"/>
            <w:szCs w:val="24"/>
          </w:rPr>
          <w:t xml:space="preserve"> </w:t>
        </w:r>
      </w:ins>
      <w:ins w:id="311" w:author="Oultram, Stuart" w:date="2018-05-22T16:30:00Z">
        <w:r w:rsidRPr="00DB4447">
          <w:rPr>
            <w:rStyle w:val="NoneA"/>
            <w:rFonts w:ascii="Times New Roman" w:hAnsi="Times New Roman" w:cs="Times New Roman"/>
            <w:sz w:val="24"/>
            <w:szCs w:val="24"/>
          </w:rPr>
          <w:t>number of legal instruments such as</w:t>
        </w:r>
      </w:ins>
      <w:ins w:id="312" w:author="CRAYFISH" w:date="2018-05-23T18:09:00Z">
        <w:r w:rsidR="00482631">
          <w:rPr>
            <w:rStyle w:val="NoneA"/>
            <w:rFonts w:ascii="Times New Roman" w:hAnsi="Times New Roman" w:cs="Times New Roman"/>
            <w:sz w:val="24"/>
            <w:szCs w:val="24"/>
          </w:rPr>
          <w:t xml:space="preserve"> </w:t>
        </w:r>
      </w:ins>
      <w:ins w:id="313" w:author="Oultram, Stuart" w:date="2018-05-22T16:30:00Z">
        <w:del w:id="314" w:author="CRAYFISH" w:date="2018-05-23T18:03:00Z">
          <w:r w:rsidRPr="00DB4447" w:rsidDel="00962809">
            <w:rPr>
              <w:rStyle w:val="NoneA"/>
              <w:rFonts w:ascii="Times New Roman" w:hAnsi="Times New Roman" w:cs="Times New Roman"/>
              <w:sz w:val="24"/>
              <w:szCs w:val="24"/>
            </w:rPr>
            <w:delText xml:space="preserve">, for example, </w:delText>
          </w:r>
        </w:del>
        <w:r w:rsidRPr="00DB4447">
          <w:rPr>
            <w:rStyle w:val="NoneA"/>
            <w:rFonts w:ascii="Times New Roman" w:hAnsi="Times New Roman" w:cs="Times New Roman"/>
            <w:sz w:val="24"/>
            <w:szCs w:val="24"/>
          </w:rPr>
          <w:t xml:space="preserve">the Protected Disclosures Act and the </w:t>
        </w:r>
        <w:proofErr w:type="spellStart"/>
        <w:r w:rsidRPr="00DB4447">
          <w:rPr>
            <w:rStyle w:val="NoneA"/>
            <w:rFonts w:ascii="Times New Roman" w:hAnsi="Times New Roman" w:cs="Times New Roman"/>
            <w:sz w:val="24"/>
            <w:szCs w:val="24"/>
          </w:rPr>
          <w:t>Labour</w:t>
        </w:r>
        <w:proofErr w:type="spellEnd"/>
        <w:r w:rsidRPr="00DB4447">
          <w:rPr>
            <w:rStyle w:val="NoneA"/>
            <w:rFonts w:ascii="Times New Roman" w:hAnsi="Times New Roman" w:cs="Times New Roman"/>
            <w:sz w:val="24"/>
            <w:szCs w:val="24"/>
          </w:rPr>
          <w:t xml:space="preserve"> Relations Act (12). </w:t>
        </w:r>
        <w:del w:id="315" w:author="CRAYFISH" w:date="2018-05-23T18:04:00Z">
          <w:r w:rsidRPr="00DB4447" w:rsidDel="00962809">
            <w:rPr>
              <w:rStyle w:val="NoneA"/>
              <w:rFonts w:ascii="Times New Roman" w:hAnsi="Times New Roman" w:cs="Times New Roman"/>
              <w:sz w:val="24"/>
              <w:szCs w:val="24"/>
            </w:rPr>
            <w:delText>How</w:delText>
          </w:r>
          <w:r w:rsidR="009152A7" w:rsidDel="00962809">
            <w:rPr>
              <w:rStyle w:val="NoneA"/>
              <w:rFonts w:ascii="Times New Roman" w:hAnsi="Times New Roman" w:cs="Times New Roman"/>
              <w:sz w:val="24"/>
              <w:szCs w:val="24"/>
            </w:rPr>
            <w:delText xml:space="preserve">ever, </w:delText>
          </w:r>
        </w:del>
      </w:ins>
      <w:ins w:id="316" w:author="CRAYFISH" w:date="2018-05-23T18:05:00Z">
        <w:r w:rsidR="00962809">
          <w:rPr>
            <w:rStyle w:val="NoneA"/>
            <w:rFonts w:ascii="Times New Roman" w:hAnsi="Times New Roman" w:cs="Times New Roman"/>
            <w:sz w:val="24"/>
            <w:szCs w:val="24"/>
          </w:rPr>
          <w:t>D</w:t>
        </w:r>
      </w:ins>
      <w:ins w:id="317" w:author="Oultram, Stuart" w:date="2018-05-22T16:30:00Z">
        <w:del w:id="318" w:author="CRAYFISH" w:date="2018-05-23T18:05:00Z">
          <w:r w:rsidR="009152A7" w:rsidDel="00962809">
            <w:rPr>
              <w:rStyle w:val="NoneA"/>
              <w:rFonts w:ascii="Times New Roman" w:hAnsi="Times New Roman" w:cs="Times New Roman"/>
              <w:sz w:val="24"/>
              <w:szCs w:val="24"/>
            </w:rPr>
            <w:delText>d</w:delText>
          </w:r>
        </w:del>
        <w:r w:rsidR="009152A7">
          <w:rPr>
            <w:rStyle w:val="NoneA"/>
            <w:rFonts w:ascii="Times New Roman" w:hAnsi="Times New Roman" w:cs="Times New Roman"/>
            <w:sz w:val="24"/>
            <w:szCs w:val="24"/>
          </w:rPr>
          <w:t>espite these</w:t>
        </w:r>
        <w:r w:rsidR="00D831B7">
          <w:rPr>
            <w:rStyle w:val="NoneA"/>
            <w:rFonts w:ascii="Times New Roman" w:hAnsi="Times New Roman" w:cs="Times New Roman"/>
            <w:sz w:val="24"/>
            <w:szCs w:val="24"/>
          </w:rPr>
          <w:t xml:space="preserve"> regulatory</w:t>
        </w:r>
        <w:r w:rsidRPr="00DB4447">
          <w:rPr>
            <w:rStyle w:val="NoneA"/>
            <w:rFonts w:ascii="Times New Roman" w:hAnsi="Times New Roman" w:cs="Times New Roman"/>
            <w:sz w:val="24"/>
            <w:szCs w:val="24"/>
          </w:rPr>
          <w:t xml:space="preserve"> </w:t>
        </w:r>
        <w:r w:rsidRPr="00F550EE">
          <w:rPr>
            <w:rStyle w:val="NoneA"/>
            <w:noProof/>
          </w:rPr>
          <w:t>frame</w:t>
        </w:r>
        <w:del w:id="319" w:author="CRAYFISH" w:date="2018-06-23T20:35:00Z">
          <w:r w:rsidRPr="00F550EE" w:rsidDel="00F550EE">
            <w:rPr>
              <w:rStyle w:val="NoneA"/>
              <w:noProof/>
            </w:rPr>
            <w:delText xml:space="preserve"> </w:delText>
          </w:r>
        </w:del>
        <w:r w:rsidRPr="00F550EE">
          <w:rPr>
            <w:rStyle w:val="NoneA"/>
            <w:noProof/>
          </w:rPr>
          <w:t>work</w:t>
        </w:r>
      </w:ins>
      <w:ins w:id="320" w:author="Oultram, Stuart" w:date="2018-05-22T18:15:00Z">
        <w:r w:rsidR="009152A7" w:rsidRPr="00F550EE">
          <w:rPr>
            <w:rStyle w:val="NoneA"/>
            <w:noProof/>
          </w:rPr>
          <w:t>s</w:t>
        </w:r>
      </w:ins>
      <w:ins w:id="321" w:author="CRAYFISH" w:date="2018-05-23T18:05:00Z">
        <w:r w:rsidR="00962809">
          <w:rPr>
            <w:rStyle w:val="NoneA"/>
            <w:rFonts w:ascii="Times New Roman" w:hAnsi="Times New Roman" w:cs="Times New Roman"/>
            <w:sz w:val="24"/>
            <w:szCs w:val="24"/>
          </w:rPr>
          <w:t>,</w:t>
        </w:r>
      </w:ins>
      <w:ins w:id="322" w:author="Oultram, Stuart" w:date="2018-05-22T16:30:00Z">
        <w:r w:rsidRPr="00DB4447">
          <w:rPr>
            <w:rStyle w:val="NoneA"/>
            <w:rFonts w:ascii="Times New Roman" w:hAnsi="Times New Roman" w:cs="Times New Roman"/>
            <w:sz w:val="24"/>
            <w:szCs w:val="24"/>
          </w:rPr>
          <w:t xml:space="preserve"> Martins has argued that South Africans remain reluctant to engage in whistleblowing for</w:t>
        </w:r>
        <w:r w:rsidR="00AB5C29">
          <w:rPr>
            <w:rStyle w:val="NoneA"/>
            <w:rFonts w:ascii="Times New Roman" w:hAnsi="Times New Roman" w:cs="Times New Roman"/>
            <w:sz w:val="24"/>
            <w:szCs w:val="24"/>
          </w:rPr>
          <w:t>, as she notes</w:t>
        </w:r>
        <w:r w:rsidRPr="00DB4447">
          <w:rPr>
            <w:rStyle w:val="NoneA"/>
            <w:rFonts w:ascii="Times New Roman" w:hAnsi="Times New Roman" w:cs="Times New Roman"/>
            <w:sz w:val="24"/>
            <w:szCs w:val="24"/>
          </w:rPr>
          <w:t>, reason</w:t>
        </w:r>
        <w:r w:rsidR="00AB5C29">
          <w:rPr>
            <w:rStyle w:val="NoneA"/>
            <w:rFonts w:ascii="Times New Roman" w:hAnsi="Times New Roman" w:cs="Times New Roman"/>
            <w:sz w:val="24"/>
            <w:szCs w:val="24"/>
          </w:rPr>
          <w:t>s such as</w:t>
        </w:r>
        <w:r w:rsidRPr="00DB4447">
          <w:rPr>
            <w:rStyle w:val="NoneA"/>
            <w:rFonts w:ascii="Times New Roman" w:hAnsi="Times New Roman" w:cs="Times New Roman"/>
            <w:sz w:val="24"/>
            <w:szCs w:val="24"/>
          </w:rPr>
          <w:t xml:space="preserve"> culture and perceived weaknesses in </w:t>
        </w:r>
        <w:r w:rsidR="009152A7">
          <w:rPr>
            <w:rStyle w:val="NoneA"/>
            <w:rFonts w:ascii="Times New Roman" w:hAnsi="Times New Roman" w:cs="Times New Roman"/>
            <w:sz w:val="24"/>
            <w:szCs w:val="24"/>
          </w:rPr>
          <w:t xml:space="preserve">the law (12). Consequently, </w:t>
        </w:r>
        <w:r w:rsidRPr="00DB4447">
          <w:rPr>
            <w:rStyle w:val="NoneA"/>
            <w:rFonts w:ascii="Times New Roman" w:hAnsi="Times New Roman" w:cs="Times New Roman"/>
            <w:sz w:val="24"/>
            <w:szCs w:val="24"/>
          </w:rPr>
          <w:t xml:space="preserve">as noted previously, the study </w:t>
        </w:r>
        <w:r w:rsidR="009152A7">
          <w:rPr>
            <w:rStyle w:val="NoneA"/>
            <w:rFonts w:ascii="Times New Roman" w:hAnsi="Times New Roman" w:cs="Times New Roman"/>
            <w:sz w:val="24"/>
            <w:szCs w:val="24"/>
          </w:rPr>
          <w:t xml:space="preserve">will add to the discussion </w:t>
        </w:r>
        <w:r w:rsidRPr="00DB4447">
          <w:rPr>
            <w:rStyle w:val="NoneA"/>
            <w:rFonts w:ascii="Times New Roman" w:hAnsi="Times New Roman" w:cs="Times New Roman"/>
            <w:sz w:val="24"/>
            <w:szCs w:val="24"/>
          </w:rPr>
          <w:t xml:space="preserve">on whistleblowing in South Africa, albeit from the healthcare </w:t>
        </w:r>
      </w:ins>
      <w:ins w:id="323" w:author="Oultram, Stuart" w:date="2018-05-22T18:16:00Z">
        <w:r w:rsidR="009152A7" w:rsidRPr="00DB4447">
          <w:rPr>
            <w:rStyle w:val="NoneA"/>
            <w:rFonts w:ascii="Times New Roman" w:hAnsi="Times New Roman" w:cs="Times New Roman"/>
            <w:sz w:val="24"/>
            <w:szCs w:val="24"/>
          </w:rPr>
          <w:t>perspective</w:t>
        </w:r>
      </w:ins>
      <w:ins w:id="324" w:author="Oultram, Stuart" w:date="2018-05-22T16:30:00Z">
        <w:r w:rsidRPr="00DB4447">
          <w:rPr>
            <w:rStyle w:val="NoneA"/>
            <w:rFonts w:ascii="Times New Roman" w:hAnsi="Times New Roman" w:cs="Times New Roman"/>
            <w:sz w:val="24"/>
            <w:szCs w:val="24"/>
          </w:rPr>
          <w:t xml:space="preserve">. </w:t>
        </w:r>
      </w:ins>
      <w:del w:id="325" w:author="Oultram, Stuart" w:date="2018-05-22T16:30:00Z">
        <w:r w:rsidR="00416267" w:rsidRPr="007F159D" w:rsidDel="00A127D6">
          <w:rPr>
            <w:rStyle w:val="NoneA"/>
            <w:rFonts w:ascii="Times New Roman" w:hAnsi="Times New Roman" w:cs="Times New Roman"/>
            <w:sz w:val="24"/>
            <w:szCs w:val="24"/>
            <w:lang w:eastAsia="en-GB"/>
          </w:rPr>
          <w:delText>raising a concern about a wrong doing and has gained renewed prominence in the NHS following the publication of the report into Mid-Staffordshire</w:delText>
        </w:r>
        <w:r w:rsidR="00B6238F" w:rsidDel="00A127D6">
          <w:rPr>
            <w:rStyle w:val="NoneA"/>
            <w:rFonts w:ascii="Times New Roman" w:hAnsi="Times New Roman" w:cs="Times New Roman"/>
            <w:sz w:val="24"/>
            <w:szCs w:val="24"/>
            <w:vertAlign w:val="subscript"/>
            <w:lang w:eastAsia="en-GB"/>
          </w:rPr>
          <w:delText xml:space="preserve"> </w:delText>
        </w:r>
        <w:r w:rsidR="00B6238F" w:rsidDel="00A127D6">
          <w:rPr>
            <w:rStyle w:val="NoneA"/>
            <w:rFonts w:ascii="Times New Roman" w:hAnsi="Times New Roman" w:cs="Times New Roman"/>
            <w:sz w:val="24"/>
            <w:szCs w:val="24"/>
            <w:lang w:eastAsia="en-GB"/>
          </w:rPr>
          <w:delText>(1, 2)</w:delText>
        </w:r>
        <w:r w:rsidR="00416267" w:rsidRPr="007F159D" w:rsidDel="00A127D6">
          <w:rPr>
            <w:rStyle w:val="NoneA"/>
            <w:rFonts w:ascii="Times New Roman" w:hAnsi="Times New Roman" w:cs="Times New Roman"/>
            <w:sz w:val="24"/>
            <w:szCs w:val="24"/>
            <w:lang w:eastAsia="en-GB"/>
          </w:rPr>
          <w:delText>.</w:delText>
        </w:r>
        <w:r w:rsidR="0014359D" w:rsidRPr="007F159D" w:rsidDel="00A127D6">
          <w:rPr>
            <w:rStyle w:val="NoneA"/>
            <w:rFonts w:ascii="Times New Roman" w:hAnsi="Times New Roman" w:cs="Times New Roman"/>
            <w:sz w:val="24"/>
            <w:szCs w:val="24"/>
            <w:lang w:eastAsia="en-GB"/>
          </w:rPr>
          <w:delText xml:space="preserve"> </w:delText>
        </w:r>
        <w:r w:rsidR="00416267" w:rsidRPr="007F159D" w:rsidDel="00A127D6">
          <w:rPr>
            <w:rStyle w:val="NoneA"/>
            <w:rFonts w:ascii="Times New Roman" w:hAnsi="Times New Roman" w:cs="Times New Roman"/>
            <w:sz w:val="24"/>
            <w:szCs w:val="24"/>
            <w:lang w:eastAsia="en-GB"/>
          </w:rPr>
          <w:delText>The report exposed instances w</w:delText>
        </w:r>
        <w:r w:rsidR="00E62007" w:rsidRPr="007F159D" w:rsidDel="00A127D6">
          <w:rPr>
            <w:rStyle w:val="NoneA"/>
            <w:rFonts w:ascii="Times New Roman" w:hAnsi="Times New Roman" w:cs="Times New Roman"/>
            <w:sz w:val="24"/>
            <w:szCs w:val="24"/>
            <w:lang w:eastAsia="en-GB"/>
          </w:rPr>
          <w:delText>h</w:delText>
        </w:r>
        <w:r w:rsidR="00416267" w:rsidRPr="007F159D" w:rsidDel="00A127D6">
          <w:rPr>
            <w:rStyle w:val="NoneA"/>
            <w:rFonts w:ascii="Times New Roman" w:hAnsi="Times New Roman" w:cs="Times New Roman"/>
            <w:sz w:val="24"/>
            <w:szCs w:val="24"/>
            <w:lang w:eastAsia="en-GB"/>
          </w:rPr>
          <w:delText>ere silence and lack of due diligence by NHS staff contributed to poor patient care; manifesting as increased morbidity and mortality in hospitals</w:delText>
        </w:r>
        <w:r w:rsidR="00B6238F" w:rsidDel="00A127D6">
          <w:rPr>
            <w:rStyle w:val="NoneA"/>
            <w:rFonts w:ascii="Times New Roman" w:hAnsi="Times New Roman" w:cs="Times New Roman"/>
            <w:sz w:val="24"/>
            <w:szCs w:val="24"/>
            <w:lang w:eastAsia="en-GB"/>
          </w:rPr>
          <w:delText xml:space="preserve"> (2)</w:delText>
        </w:r>
        <w:r w:rsidR="00416267" w:rsidRPr="007F159D" w:rsidDel="00A127D6">
          <w:rPr>
            <w:rStyle w:val="NoneA"/>
            <w:rFonts w:ascii="Times New Roman" w:hAnsi="Times New Roman" w:cs="Times New Roman"/>
            <w:sz w:val="24"/>
            <w:szCs w:val="24"/>
            <w:lang w:eastAsia="en-GB"/>
          </w:rPr>
          <w:delText>.</w:delText>
        </w:r>
        <w:r w:rsidR="00416267" w:rsidRPr="007F159D" w:rsidDel="00A127D6">
          <w:rPr>
            <w:rStyle w:val="NoneA"/>
            <w:rFonts w:ascii="Times New Roman" w:hAnsi="Times New Roman" w:cs="Times New Roman"/>
            <w:sz w:val="24"/>
            <w:szCs w:val="24"/>
            <w:vertAlign w:val="superscript"/>
            <w:lang w:eastAsia="en-GB"/>
          </w:rPr>
          <w:delText xml:space="preserve"> </w:delText>
        </w:r>
        <w:r w:rsidR="00416267" w:rsidRPr="007F159D" w:rsidDel="00A127D6">
          <w:rPr>
            <w:rStyle w:val="NoneA"/>
            <w:rFonts w:ascii="Times New Roman" w:hAnsi="Times New Roman" w:cs="Times New Roman"/>
            <w:color w:val="0432FF"/>
            <w:sz w:val="24"/>
            <w:szCs w:val="24"/>
            <w:vertAlign w:val="superscript"/>
            <w:lang w:eastAsia="en-GB"/>
          </w:rPr>
          <w:delText xml:space="preserve"> </w:delText>
        </w:r>
        <w:r w:rsidR="00416267" w:rsidRPr="007F159D" w:rsidDel="00A127D6">
          <w:rPr>
            <w:rStyle w:val="NoneA"/>
            <w:rFonts w:ascii="Times New Roman" w:hAnsi="Times New Roman" w:cs="Times New Roman"/>
            <w:color w:val="auto"/>
            <w:sz w:val="24"/>
            <w:szCs w:val="24"/>
            <w:lang w:eastAsia="en-GB"/>
          </w:rPr>
          <w:delText>Inte</w:delText>
        </w:r>
        <w:r w:rsidR="00E01EDC" w:rsidRPr="007F159D" w:rsidDel="00A127D6">
          <w:rPr>
            <w:rStyle w:val="NoneA"/>
            <w:rFonts w:ascii="Times New Roman" w:hAnsi="Times New Roman" w:cs="Times New Roman"/>
            <w:color w:val="auto"/>
            <w:sz w:val="24"/>
            <w:szCs w:val="24"/>
            <w:lang w:eastAsia="en-GB"/>
          </w:rPr>
          <w:delText xml:space="preserve">rnationally, whistleblowing </w:delText>
        </w:r>
        <w:r w:rsidR="006171E6" w:rsidRPr="007F159D" w:rsidDel="00A127D6">
          <w:rPr>
            <w:rStyle w:val="NoneA"/>
            <w:rFonts w:ascii="Times New Roman" w:hAnsi="Times New Roman" w:cs="Times New Roman"/>
            <w:color w:val="auto"/>
            <w:sz w:val="24"/>
            <w:szCs w:val="24"/>
            <w:lang w:eastAsia="en-GB"/>
          </w:rPr>
          <w:delText>can cause</w:delText>
        </w:r>
        <w:r w:rsidR="0089373A" w:rsidRPr="007F159D" w:rsidDel="00A127D6">
          <w:rPr>
            <w:rStyle w:val="NoneA"/>
            <w:rFonts w:ascii="Times New Roman" w:hAnsi="Times New Roman" w:cs="Times New Roman"/>
            <w:color w:val="auto"/>
            <w:sz w:val="24"/>
            <w:szCs w:val="24"/>
            <w:lang w:eastAsia="en-GB"/>
          </w:rPr>
          <w:delText xml:space="preserve"> more problems</w:delText>
        </w:r>
        <w:r w:rsidR="00C50319" w:rsidRPr="007F159D" w:rsidDel="00A127D6">
          <w:rPr>
            <w:rStyle w:val="NoneA"/>
            <w:rFonts w:ascii="Times New Roman" w:hAnsi="Times New Roman" w:cs="Times New Roman"/>
            <w:color w:val="auto"/>
            <w:sz w:val="24"/>
            <w:szCs w:val="24"/>
            <w:lang w:eastAsia="en-GB"/>
          </w:rPr>
          <w:delText xml:space="preserve"> than in the NHS</w:delText>
        </w:r>
        <w:r w:rsidR="00416267" w:rsidRPr="007F159D" w:rsidDel="00A127D6">
          <w:rPr>
            <w:rStyle w:val="NoneA"/>
            <w:rFonts w:ascii="Times New Roman" w:hAnsi="Times New Roman" w:cs="Times New Roman"/>
            <w:color w:val="auto"/>
            <w:sz w:val="24"/>
            <w:szCs w:val="24"/>
            <w:lang w:eastAsia="en-GB"/>
          </w:rPr>
          <w:delText xml:space="preserve"> as many </w:delText>
        </w:r>
        <w:r w:rsidR="006171E6" w:rsidRPr="007F159D" w:rsidDel="00A127D6">
          <w:rPr>
            <w:rStyle w:val="NoneA"/>
            <w:rFonts w:ascii="Times New Roman" w:hAnsi="Times New Roman" w:cs="Times New Roman"/>
            <w:color w:val="auto"/>
            <w:sz w:val="24"/>
            <w:szCs w:val="24"/>
            <w:lang w:eastAsia="en-GB"/>
          </w:rPr>
          <w:delText xml:space="preserve">systems </w:delText>
        </w:r>
        <w:r w:rsidR="0089373A" w:rsidRPr="007F159D" w:rsidDel="00A127D6">
          <w:rPr>
            <w:rStyle w:val="NoneA"/>
            <w:rFonts w:ascii="Times New Roman" w:hAnsi="Times New Roman" w:cs="Times New Roman"/>
            <w:color w:val="auto"/>
            <w:sz w:val="24"/>
            <w:szCs w:val="24"/>
            <w:lang w:eastAsia="en-GB"/>
          </w:rPr>
          <w:delText>are yet to be implemented</w:delText>
        </w:r>
        <w:r w:rsidR="00C50319" w:rsidRPr="007F159D" w:rsidDel="00A127D6">
          <w:rPr>
            <w:rStyle w:val="NoneA"/>
            <w:rFonts w:ascii="Times New Roman" w:hAnsi="Times New Roman" w:cs="Times New Roman"/>
            <w:color w:val="auto"/>
            <w:sz w:val="24"/>
            <w:szCs w:val="24"/>
            <w:lang w:eastAsia="en-GB"/>
          </w:rPr>
          <w:delText xml:space="preserve"> by</w:delText>
        </w:r>
        <w:r w:rsidR="00416267" w:rsidRPr="007F159D" w:rsidDel="00A127D6">
          <w:rPr>
            <w:rStyle w:val="NoneA"/>
            <w:rFonts w:ascii="Times New Roman" w:hAnsi="Times New Roman" w:cs="Times New Roman"/>
            <w:color w:val="auto"/>
            <w:sz w:val="24"/>
            <w:szCs w:val="24"/>
            <w:lang w:eastAsia="en-GB"/>
          </w:rPr>
          <w:delText xml:space="preserve"> other </w:delText>
        </w:r>
        <w:r w:rsidR="006171E6" w:rsidRPr="007F159D" w:rsidDel="00A127D6">
          <w:rPr>
            <w:rStyle w:val="NoneA"/>
            <w:rFonts w:ascii="Times New Roman" w:hAnsi="Times New Roman" w:cs="Times New Roman"/>
            <w:color w:val="auto"/>
            <w:sz w:val="24"/>
            <w:szCs w:val="24"/>
            <w:lang w:eastAsia="en-GB"/>
          </w:rPr>
          <w:delText xml:space="preserve">developing </w:delText>
        </w:r>
        <w:r w:rsidR="00416267" w:rsidRPr="007F159D" w:rsidDel="00A127D6">
          <w:rPr>
            <w:rStyle w:val="NoneA"/>
            <w:rFonts w:ascii="Times New Roman" w:hAnsi="Times New Roman" w:cs="Times New Roman"/>
            <w:color w:val="auto"/>
            <w:sz w:val="24"/>
            <w:szCs w:val="24"/>
            <w:lang w:eastAsia="en-GB"/>
          </w:rPr>
          <w:delText xml:space="preserve">healthcare </w:delText>
        </w:r>
        <w:r w:rsidR="00C50319" w:rsidRPr="007F159D" w:rsidDel="00A127D6">
          <w:rPr>
            <w:rStyle w:val="NoneA"/>
            <w:rFonts w:ascii="Times New Roman" w:hAnsi="Times New Roman" w:cs="Times New Roman"/>
            <w:color w:val="auto"/>
            <w:sz w:val="24"/>
            <w:szCs w:val="24"/>
            <w:lang w:eastAsia="en-GB"/>
          </w:rPr>
          <w:delText>infrastructures</w:delText>
        </w:r>
        <w:r w:rsidR="00416267" w:rsidRPr="007F159D" w:rsidDel="00A127D6">
          <w:rPr>
            <w:rStyle w:val="NoneA"/>
            <w:rFonts w:ascii="Times New Roman" w:hAnsi="Times New Roman" w:cs="Times New Roman"/>
            <w:color w:val="auto"/>
            <w:sz w:val="24"/>
            <w:szCs w:val="24"/>
            <w:lang w:eastAsia="en-GB"/>
          </w:rPr>
          <w:delText>, whether public or private</w:delText>
        </w:r>
        <w:r w:rsidR="00FF7160" w:rsidDel="00A127D6">
          <w:rPr>
            <w:rStyle w:val="NoneA"/>
            <w:rFonts w:ascii="Times New Roman" w:hAnsi="Times New Roman" w:cs="Times New Roman"/>
            <w:color w:val="auto"/>
            <w:sz w:val="24"/>
            <w:szCs w:val="24"/>
            <w:lang w:eastAsia="en-GB"/>
          </w:rPr>
          <w:delText xml:space="preserve"> (3)</w:delText>
        </w:r>
        <w:r w:rsidR="00C32681" w:rsidRPr="007F159D" w:rsidDel="00A127D6">
          <w:rPr>
            <w:rStyle w:val="NoneA"/>
            <w:rFonts w:ascii="Times New Roman" w:hAnsi="Times New Roman" w:cs="Times New Roman"/>
            <w:color w:val="auto"/>
            <w:sz w:val="24"/>
            <w:szCs w:val="24"/>
            <w:lang w:eastAsia="en-GB"/>
          </w:rPr>
          <w:delText>.</w:delText>
        </w:r>
        <w:r w:rsidR="0040510F" w:rsidRPr="007F159D" w:rsidDel="00A127D6">
          <w:rPr>
            <w:rStyle w:val="NoneA"/>
            <w:rFonts w:ascii="Times New Roman" w:hAnsi="Times New Roman" w:cs="Times New Roman"/>
            <w:color w:val="auto"/>
            <w:sz w:val="24"/>
            <w:szCs w:val="24"/>
            <w:lang w:eastAsia="en-GB"/>
          </w:rPr>
          <w:delText xml:space="preserve"> South Africa consists mainly of a public healthcare domain where a Uniform Patient Fee Schedule is used to bill </w:delText>
        </w:r>
        <w:r w:rsidR="006D4342" w:rsidRPr="007F159D" w:rsidDel="00A127D6">
          <w:rPr>
            <w:rStyle w:val="NoneA"/>
            <w:rFonts w:ascii="Times New Roman" w:hAnsi="Times New Roman" w:cs="Times New Roman"/>
            <w:color w:val="auto"/>
            <w:sz w:val="24"/>
            <w:szCs w:val="24"/>
            <w:lang w:eastAsia="en-GB"/>
          </w:rPr>
          <w:delText>patients (4)</w:delText>
        </w:r>
        <w:r w:rsidR="0040510F" w:rsidRPr="007F159D" w:rsidDel="00A127D6">
          <w:rPr>
            <w:rStyle w:val="NoneA"/>
            <w:rFonts w:ascii="Times New Roman" w:hAnsi="Times New Roman" w:cs="Times New Roman"/>
            <w:color w:val="auto"/>
            <w:sz w:val="24"/>
            <w:szCs w:val="24"/>
            <w:lang w:eastAsia="en-GB"/>
          </w:rPr>
          <w:delText>. The smaller private sector tends to be concentrated in wealthier areas</w:delText>
        </w:r>
        <w:r w:rsidR="006D4342" w:rsidRPr="007F159D" w:rsidDel="00A127D6">
          <w:rPr>
            <w:rStyle w:val="NoneA"/>
            <w:rFonts w:ascii="Times New Roman" w:hAnsi="Times New Roman" w:cs="Times New Roman"/>
            <w:color w:val="auto"/>
            <w:sz w:val="24"/>
            <w:szCs w:val="24"/>
            <w:lang w:eastAsia="en-GB"/>
          </w:rPr>
          <w:delText>,</w:delText>
        </w:r>
        <w:r w:rsidR="0040510F" w:rsidRPr="007F159D" w:rsidDel="00A127D6">
          <w:rPr>
            <w:rStyle w:val="NoneA"/>
            <w:rFonts w:ascii="Times New Roman" w:hAnsi="Times New Roman" w:cs="Times New Roman"/>
            <w:color w:val="auto"/>
            <w:sz w:val="24"/>
            <w:szCs w:val="24"/>
            <w:lang w:eastAsia="en-GB"/>
          </w:rPr>
          <w:delText xml:space="preserve"> and although the care here is generally better</w:delText>
        </w:r>
        <w:r w:rsidR="006D4342" w:rsidRPr="007F159D" w:rsidDel="00A127D6">
          <w:rPr>
            <w:rStyle w:val="NoneA"/>
            <w:rFonts w:ascii="Times New Roman" w:hAnsi="Times New Roman" w:cs="Times New Roman"/>
            <w:color w:val="auto"/>
            <w:sz w:val="24"/>
            <w:szCs w:val="24"/>
            <w:lang w:eastAsia="en-GB"/>
          </w:rPr>
          <w:delText>,</w:delText>
        </w:r>
        <w:r w:rsidR="0040510F" w:rsidRPr="007F159D" w:rsidDel="00A127D6">
          <w:rPr>
            <w:rStyle w:val="NoneA"/>
            <w:rFonts w:ascii="Times New Roman" w:hAnsi="Times New Roman" w:cs="Times New Roman"/>
            <w:color w:val="auto"/>
            <w:sz w:val="24"/>
            <w:szCs w:val="24"/>
            <w:lang w:eastAsia="en-GB"/>
          </w:rPr>
          <w:delText xml:space="preserve"> it is only accessible to those who can afford it</w:delText>
        </w:r>
        <w:r w:rsidR="006D4342" w:rsidRPr="007F159D" w:rsidDel="00A127D6">
          <w:rPr>
            <w:rStyle w:val="NoneA"/>
            <w:rFonts w:ascii="Times New Roman" w:hAnsi="Times New Roman" w:cs="Times New Roman"/>
            <w:color w:val="auto"/>
            <w:sz w:val="24"/>
            <w:szCs w:val="24"/>
            <w:lang w:eastAsia="en-GB"/>
          </w:rPr>
          <w:delText xml:space="preserve"> (4)</w:delText>
        </w:r>
        <w:r w:rsidR="0040510F" w:rsidRPr="007F159D" w:rsidDel="00A127D6">
          <w:rPr>
            <w:rStyle w:val="NoneA"/>
            <w:rFonts w:ascii="Times New Roman" w:hAnsi="Times New Roman" w:cs="Times New Roman"/>
            <w:color w:val="auto"/>
            <w:sz w:val="24"/>
            <w:szCs w:val="24"/>
            <w:lang w:eastAsia="en-GB"/>
          </w:rPr>
          <w:delText>.</w:delText>
        </w:r>
        <w:r w:rsidR="00C32681" w:rsidRPr="007F159D" w:rsidDel="00A127D6">
          <w:rPr>
            <w:rStyle w:val="NoneA"/>
            <w:rFonts w:ascii="Times New Roman" w:hAnsi="Times New Roman" w:cs="Times New Roman"/>
            <w:color w:val="auto"/>
            <w:sz w:val="24"/>
            <w:szCs w:val="24"/>
            <w:lang w:eastAsia="en-GB"/>
          </w:rPr>
          <w:delText xml:space="preserve"> </w:delText>
        </w:r>
        <w:r w:rsidR="006D4342" w:rsidRPr="007F159D" w:rsidDel="00A127D6">
          <w:rPr>
            <w:rStyle w:val="NoneA"/>
            <w:rFonts w:ascii="Times New Roman" w:hAnsi="Times New Roman" w:cs="Times New Roman"/>
            <w:color w:val="auto"/>
            <w:sz w:val="24"/>
            <w:szCs w:val="24"/>
            <w:lang w:eastAsia="en-GB"/>
          </w:rPr>
          <w:delText>In the NHS, a</w:delText>
        </w:r>
        <w:r w:rsidR="00416267" w:rsidRPr="007F159D" w:rsidDel="00A127D6">
          <w:rPr>
            <w:rStyle w:val="NoneA"/>
            <w:rFonts w:ascii="Times New Roman" w:hAnsi="Times New Roman" w:cs="Times New Roman"/>
            <w:sz w:val="24"/>
            <w:szCs w:val="24"/>
            <w:lang w:eastAsia="en-GB"/>
          </w:rPr>
          <w:delText xml:space="preserve"> key focus has been to increase transparency in hospitals and put in place </w:delText>
        </w:r>
        <w:r w:rsidR="006D4342" w:rsidRPr="007F159D" w:rsidDel="00A127D6">
          <w:rPr>
            <w:rStyle w:val="NoneA"/>
            <w:rFonts w:ascii="Times New Roman" w:hAnsi="Times New Roman" w:cs="Times New Roman"/>
            <w:sz w:val="24"/>
            <w:szCs w:val="24"/>
            <w:lang w:eastAsia="en-GB"/>
          </w:rPr>
          <w:delText>a framework that allows</w:delText>
        </w:r>
        <w:r w:rsidR="00416267" w:rsidRPr="007F159D" w:rsidDel="00A127D6">
          <w:rPr>
            <w:rStyle w:val="NoneA"/>
            <w:rFonts w:ascii="Times New Roman" w:hAnsi="Times New Roman" w:cs="Times New Roman"/>
            <w:sz w:val="24"/>
            <w:szCs w:val="24"/>
            <w:lang w:eastAsia="en-GB"/>
          </w:rPr>
          <w:delText xml:space="preserve"> people to feed in concerns they </w:delText>
        </w:r>
        <w:r w:rsidR="00416267" w:rsidRPr="007F159D" w:rsidDel="00A127D6">
          <w:rPr>
            <w:rStyle w:val="NoneA"/>
            <w:rFonts w:ascii="Times New Roman" w:hAnsi="Times New Roman" w:cs="Times New Roman"/>
            <w:sz w:val="24"/>
            <w:szCs w:val="24"/>
            <w:lang w:eastAsia="en-GB"/>
          </w:rPr>
          <w:lastRenderedPageBreak/>
          <w:delText xml:space="preserve">may have </w:delText>
        </w:r>
        <w:r w:rsidR="000A7CCE" w:rsidRPr="007F159D" w:rsidDel="00A127D6">
          <w:rPr>
            <w:rStyle w:val="NoneA"/>
            <w:rFonts w:ascii="Times New Roman" w:hAnsi="Times New Roman" w:cs="Times New Roman"/>
            <w:sz w:val="24"/>
            <w:szCs w:val="24"/>
            <w:lang w:eastAsia="en-GB"/>
          </w:rPr>
          <w:delText>regarding</w:delText>
        </w:r>
        <w:r w:rsidR="00416267" w:rsidRPr="007F159D" w:rsidDel="00A127D6">
          <w:rPr>
            <w:rStyle w:val="NoneA"/>
            <w:rFonts w:ascii="Times New Roman" w:hAnsi="Times New Roman" w:cs="Times New Roman"/>
            <w:sz w:val="24"/>
            <w:szCs w:val="24"/>
            <w:lang w:eastAsia="en-GB"/>
          </w:rPr>
          <w:delText xml:space="preserve"> other staff</w:delText>
        </w:r>
        <w:r w:rsidR="00CE28F1" w:rsidDel="00A127D6">
          <w:rPr>
            <w:rStyle w:val="NoneA"/>
            <w:rFonts w:ascii="Times New Roman" w:hAnsi="Times New Roman" w:cs="Times New Roman"/>
            <w:sz w:val="24"/>
            <w:szCs w:val="24"/>
            <w:vertAlign w:val="superscript"/>
            <w:lang w:eastAsia="en-GB"/>
          </w:rPr>
          <w:delText xml:space="preserve"> </w:delText>
        </w:r>
        <w:r w:rsidR="00CE28F1" w:rsidDel="00A127D6">
          <w:rPr>
            <w:rStyle w:val="NoneA"/>
            <w:rFonts w:ascii="Times New Roman" w:hAnsi="Times New Roman" w:cs="Times New Roman"/>
            <w:sz w:val="24"/>
            <w:szCs w:val="24"/>
            <w:lang w:eastAsia="en-GB"/>
          </w:rPr>
          <w:delText>(2)</w:delText>
        </w:r>
        <w:r w:rsidR="00416267" w:rsidRPr="007F159D" w:rsidDel="00A127D6">
          <w:rPr>
            <w:rStyle w:val="NoneA"/>
            <w:rFonts w:ascii="Times New Roman" w:hAnsi="Times New Roman" w:cs="Times New Roman"/>
            <w:sz w:val="24"/>
            <w:szCs w:val="24"/>
            <w:lang w:eastAsia="en-GB"/>
          </w:rPr>
          <w:delText xml:space="preserve">. This method however, may not help to increase whistle blowing and may be negatively impacting patient </w:delText>
        </w:r>
        <w:r w:rsidR="00325498" w:rsidRPr="007F159D" w:rsidDel="00A127D6">
          <w:rPr>
            <w:rStyle w:val="NoneA"/>
            <w:rFonts w:ascii="Times New Roman" w:hAnsi="Times New Roman" w:cs="Times New Roman"/>
            <w:sz w:val="24"/>
            <w:szCs w:val="24"/>
            <w:lang w:eastAsia="en-GB"/>
          </w:rPr>
          <w:delText>care (</w:delText>
        </w:r>
        <w:r w:rsidR="006D4342" w:rsidRPr="007F159D" w:rsidDel="00A127D6">
          <w:rPr>
            <w:rStyle w:val="NoneA"/>
            <w:rFonts w:ascii="Times New Roman" w:hAnsi="Times New Roman" w:cs="Times New Roman"/>
            <w:sz w:val="24"/>
            <w:szCs w:val="24"/>
            <w:lang w:eastAsia="en-GB"/>
          </w:rPr>
          <w:delText>5)</w:delText>
        </w:r>
        <w:r w:rsidR="00416267" w:rsidRPr="007F159D" w:rsidDel="00A127D6">
          <w:rPr>
            <w:rStyle w:val="NoneA"/>
            <w:rFonts w:ascii="Times New Roman" w:hAnsi="Times New Roman" w:cs="Times New Roman"/>
            <w:i/>
            <w:iCs/>
            <w:sz w:val="24"/>
            <w:szCs w:val="24"/>
            <w:lang w:eastAsia="en-GB"/>
          </w:rPr>
          <w:delText>.</w:delText>
        </w:r>
        <w:r w:rsidR="00416267" w:rsidRPr="007F159D" w:rsidDel="00A127D6">
          <w:rPr>
            <w:rStyle w:val="NoneA"/>
            <w:rFonts w:ascii="Times New Roman" w:hAnsi="Times New Roman" w:cs="Times New Roman"/>
            <w:sz w:val="24"/>
            <w:szCs w:val="24"/>
            <w:lang w:eastAsia="en-GB"/>
          </w:rPr>
          <w:delText xml:space="preserve"> </w:delText>
        </w:r>
        <w:r w:rsidR="0014359D" w:rsidRPr="007F159D" w:rsidDel="00A127D6">
          <w:rPr>
            <w:rStyle w:val="NoneA"/>
            <w:rFonts w:ascii="Times New Roman" w:hAnsi="Times New Roman" w:cs="Times New Roman"/>
            <w:sz w:val="24"/>
            <w:szCs w:val="24"/>
            <w:lang w:eastAsia="en-GB"/>
          </w:rPr>
          <w:delText xml:space="preserve"> </w:delText>
        </w:r>
        <w:r w:rsidR="00416267" w:rsidRPr="007F159D" w:rsidDel="00A127D6">
          <w:rPr>
            <w:rStyle w:val="NoneA"/>
            <w:rFonts w:ascii="Times New Roman" w:hAnsi="Times New Roman" w:cs="Times New Roman"/>
            <w:sz w:val="24"/>
            <w:szCs w:val="24"/>
            <w:lang w:eastAsia="en-GB"/>
          </w:rPr>
          <w:delText>Efforts to pre</w:delText>
        </w:r>
      </w:del>
      <w:del w:id="326" w:author="Oultram, Stuart" w:date="2018-05-22T16:31:00Z">
        <w:r w:rsidR="00416267" w:rsidRPr="007F159D" w:rsidDel="00A127D6">
          <w:rPr>
            <w:rStyle w:val="NoneA"/>
            <w:rFonts w:ascii="Times New Roman" w:hAnsi="Times New Roman" w:cs="Times New Roman"/>
            <w:sz w:val="24"/>
            <w:szCs w:val="24"/>
            <w:lang w:eastAsia="en-GB"/>
          </w:rPr>
          <w:delText>vent whistle blowers from persecution and refine the p</w:delText>
        </w:r>
        <w:r w:rsidR="00C50319" w:rsidRPr="007F159D" w:rsidDel="00A127D6">
          <w:rPr>
            <w:rStyle w:val="NoneA"/>
            <w:rFonts w:ascii="Times New Roman" w:hAnsi="Times New Roman" w:cs="Times New Roman"/>
            <w:sz w:val="24"/>
            <w:szCs w:val="24"/>
            <w:lang w:eastAsia="en-GB"/>
          </w:rPr>
          <w:delText xml:space="preserve">rocess have still resulted in </w:delText>
        </w:r>
        <w:r w:rsidR="00416267" w:rsidRPr="007F159D" w:rsidDel="00A127D6">
          <w:rPr>
            <w:rStyle w:val="NoneA"/>
            <w:rFonts w:ascii="Times New Roman" w:hAnsi="Times New Roman" w:cs="Times New Roman"/>
            <w:sz w:val="24"/>
            <w:szCs w:val="24"/>
            <w:lang w:eastAsia="en-GB"/>
          </w:rPr>
          <w:delText>poor compliance amongst NHS staff</w:delText>
        </w:r>
        <w:r w:rsidR="006D4342" w:rsidRPr="007F159D" w:rsidDel="00A127D6">
          <w:rPr>
            <w:rStyle w:val="NoneA"/>
            <w:rFonts w:ascii="Times New Roman" w:hAnsi="Times New Roman" w:cs="Times New Roman"/>
            <w:sz w:val="24"/>
            <w:szCs w:val="24"/>
            <w:vertAlign w:val="superscript"/>
            <w:lang w:eastAsia="en-GB"/>
          </w:rPr>
          <w:delText xml:space="preserve"> </w:delText>
        </w:r>
        <w:r w:rsidR="006D4342" w:rsidRPr="007F159D" w:rsidDel="00A127D6">
          <w:rPr>
            <w:rStyle w:val="NoneA"/>
            <w:rFonts w:ascii="Times New Roman" w:hAnsi="Times New Roman" w:cs="Times New Roman"/>
            <w:sz w:val="24"/>
            <w:szCs w:val="24"/>
            <w:lang w:eastAsia="en-GB"/>
          </w:rPr>
          <w:delText>(6)</w:delText>
        </w:r>
        <w:r w:rsidR="00416267" w:rsidRPr="007F159D" w:rsidDel="00A127D6">
          <w:rPr>
            <w:rStyle w:val="NoneA"/>
            <w:rFonts w:ascii="Times New Roman" w:hAnsi="Times New Roman" w:cs="Times New Roman"/>
            <w:sz w:val="24"/>
            <w:szCs w:val="24"/>
            <w:lang w:eastAsia="en-GB"/>
          </w:rPr>
          <w:delText xml:space="preserve">. </w:delText>
        </w:r>
        <w:r w:rsidR="009669F5" w:rsidRPr="00CE28F1" w:rsidDel="00A127D6">
          <w:rPr>
            <w:rStyle w:val="NoneA"/>
            <w:rFonts w:ascii="Times New Roman" w:hAnsi="Times New Roman" w:cs="Times New Roman"/>
            <w:color w:val="auto"/>
            <w:sz w:val="24"/>
            <w:szCs w:val="24"/>
            <w:lang w:eastAsia="en-GB"/>
          </w:rPr>
          <w:delText>Indeed</w:delText>
        </w:r>
        <w:r w:rsidR="00CE28F1" w:rsidRPr="00CE28F1" w:rsidDel="00A127D6">
          <w:rPr>
            <w:rStyle w:val="NoneA"/>
            <w:rFonts w:ascii="Times New Roman" w:hAnsi="Times New Roman" w:cs="Times New Roman"/>
            <w:color w:val="auto"/>
            <w:sz w:val="24"/>
            <w:szCs w:val="24"/>
            <w:lang w:eastAsia="en-GB"/>
          </w:rPr>
          <w:delText>,</w:delText>
        </w:r>
        <w:r w:rsidR="009669F5" w:rsidRPr="00CE28F1" w:rsidDel="00A127D6">
          <w:rPr>
            <w:rStyle w:val="NoneA"/>
            <w:rFonts w:ascii="Times New Roman" w:hAnsi="Times New Roman" w:cs="Times New Roman"/>
            <w:color w:val="auto"/>
            <w:sz w:val="24"/>
            <w:szCs w:val="24"/>
            <w:lang w:eastAsia="en-GB"/>
          </w:rPr>
          <w:delText xml:space="preserve"> the recent publicity of the Dr Bawa-Garba case in the UK has </w:delText>
        </w:r>
        <w:r w:rsidR="00A930A1" w:rsidRPr="00CE28F1" w:rsidDel="00A127D6">
          <w:rPr>
            <w:rStyle w:val="NoneA"/>
            <w:rFonts w:ascii="Times New Roman" w:hAnsi="Times New Roman" w:cs="Times New Roman"/>
            <w:color w:val="auto"/>
            <w:sz w:val="24"/>
            <w:szCs w:val="24"/>
            <w:lang w:eastAsia="en-GB"/>
          </w:rPr>
          <w:delText>highlighted a</w:delText>
        </w:r>
        <w:r w:rsidR="009669F5" w:rsidRPr="00CE28F1" w:rsidDel="00A127D6">
          <w:rPr>
            <w:rStyle w:val="NoneA"/>
            <w:rFonts w:ascii="Times New Roman" w:hAnsi="Times New Roman" w:cs="Times New Roman"/>
            <w:color w:val="auto"/>
            <w:sz w:val="24"/>
            <w:szCs w:val="24"/>
            <w:lang w:eastAsia="en-GB"/>
          </w:rPr>
          <w:delText xml:space="preserve"> constant threat of criminal</w:delText>
        </w:r>
        <w:r w:rsidR="00CE28F1" w:rsidRPr="00CE28F1" w:rsidDel="00A127D6">
          <w:rPr>
            <w:rStyle w:val="NoneA"/>
            <w:rFonts w:ascii="Times New Roman" w:hAnsi="Times New Roman" w:cs="Times New Roman"/>
            <w:color w:val="auto"/>
            <w:sz w:val="24"/>
            <w:szCs w:val="24"/>
            <w:lang w:eastAsia="en-GB"/>
          </w:rPr>
          <w:delText xml:space="preserve"> prosecution for clinical error</w:delText>
        </w:r>
        <w:r w:rsidR="009669F5" w:rsidRPr="00CE28F1" w:rsidDel="00A127D6">
          <w:rPr>
            <w:rStyle w:val="NoneA"/>
            <w:rFonts w:ascii="Times New Roman" w:hAnsi="Times New Roman" w:cs="Times New Roman"/>
            <w:color w:val="auto"/>
            <w:sz w:val="24"/>
            <w:szCs w:val="24"/>
            <w:lang w:eastAsia="en-GB"/>
          </w:rPr>
          <w:delText xml:space="preserve"> in</w:delText>
        </w:r>
        <w:r w:rsidR="00CE28F1" w:rsidRPr="00CE28F1" w:rsidDel="00A127D6">
          <w:rPr>
            <w:rStyle w:val="NoneA"/>
            <w:rFonts w:ascii="Times New Roman" w:hAnsi="Times New Roman" w:cs="Times New Roman"/>
            <w:color w:val="auto"/>
            <w:sz w:val="24"/>
            <w:szCs w:val="24"/>
            <w:lang w:eastAsia="en-GB"/>
          </w:rPr>
          <w:delText xml:space="preserve"> a</w:delText>
        </w:r>
        <w:r w:rsidR="009669F5" w:rsidRPr="00CE28F1" w:rsidDel="00A127D6">
          <w:rPr>
            <w:rStyle w:val="NoneA"/>
            <w:rFonts w:ascii="Times New Roman" w:hAnsi="Times New Roman" w:cs="Times New Roman"/>
            <w:color w:val="auto"/>
            <w:sz w:val="24"/>
            <w:szCs w:val="24"/>
            <w:lang w:eastAsia="en-GB"/>
          </w:rPr>
          <w:delText xml:space="preserve"> collectivist </w:delText>
        </w:r>
        <w:r w:rsidR="00A930A1" w:rsidRPr="00CE28F1" w:rsidDel="00A127D6">
          <w:rPr>
            <w:rStyle w:val="NoneA"/>
            <w:rFonts w:ascii="Times New Roman" w:hAnsi="Times New Roman" w:cs="Times New Roman"/>
            <w:color w:val="auto"/>
            <w:sz w:val="24"/>
            <w:szCs w:val="24"/>
            <w:lang w:eastAsia="en-GB"/>
          </w:rPr>
          <w:delText>organization</w:delText>
        </w:r>
        <w:r w:rsidR="009669F5" w:rsidRPr="00CE28F1" w:rsidDel="00A127D6">
          <w:rPr>
            <w:rStyle w:val="NoneA"/>
            <w:rFonts w:ascii="Times New Roman" w:hAnsi="Times New Roman" w:cs="Times New Roman"/>
            <w:color w:val="auto"/>
            <w:sz w:val="24"/>
            <w:szCs w:val="24"/>
            <w:lang w:eastAsia="en-GB"/>
          </w:rPr>
          <w:delText xml:space="preserve"> which blames the individual rather than the system. The local implications have been huge, encouraging defensive medicine and reducing the willingness to report.</w:delText>
        </w:r>
        <w:r w:rsidR="0014359D" w:rsidRPr="009669F5" w:rsidDel="00A127D6">
          <w:rPr>
            <w:rStyle w:val="NoneA"/>
            <w:rFonts w:ascii="Times New Roman" w:hAnsi="Times New Roman" w:cs="Times New Roman"/>
            <w:color w:val="FF0000"/>
            <w:sz w:val="24"/>
            <w:szCs w:val="24"/>
            <w:lang w:eastAsia="en-GB"/>
          </w:rPr>
          <w:delText xml:space="preserve"> </w:delText>
        </w:r>
        <w:r w:rsidR="00416267" w:rsidRPr="007F159D" w:rsidDel="00A127D6">
          <w:rPr>
            <w:rStyle w:val="NoneA"/>
            <w:rFonts w:ascii="Times New Roman" w:hAnsi="Times New Roman" w:cs="Times New Roman"/>
            <w:sz w:val="24"/>
            <w:szCs w:val="24"/>
            <w:lang w:eastAsia="en-GB"/>
          </w:rPr>
          <w:delText>The importance of whistleblowing in a health care system should not be overlooked as it does not only work to stop catastrophic events but also helps to improve working standards and the state of the system as a whole</w:delText>
        </w:r>
        <w:r w:rsidR="006D4342" w:rsidRPr="007F159D" w:rsidDel="00A127D6">
          <w:rPr>
            <w:rStyle w:val="NoneA"/>
            <w:rFonts w:ascii="Times New Roman" w:hAnsi="Times New Roman" w:cs="Times New Roman"/>
            <w:sz w:val="24"/>
            <w:szCs w:val="24"/>
            <w:lang w:eastAsia="en-GB"/>
          </w:rPr>
          <w:delText xml:space="preserve"> (1,6)</w:delText>
        </w:r>
        <w:r w:rsidR="00416267" w:rsidRPr="007F159D" w:rsidDel="00A127D6">
          <w:rPr>
            <w:rStyle w:val="NoneA"/>
            <w:rFonts w:ascii="Times New Roman" w:hAnsi="Times New Roman" w:cs="Times New Roman"/>
            <w:sz w:val="24"/>
            <w:szCs w:val="24"/>
            <w:lang w:eastAsia="en-GB"/>
          </w:rPr>
          <w:delText xml:space="preserve">. </w:delText>
        </w:r>
      </w:del>
    </w:p>
    <w:p w:rsidR="00711B58" w:rsidRPr="007F159D" w:rsidDel="00A127D6" w:rsidRDefault="00711B58">
      <w:pPr>
        <w:pStyle w:val="NoSpacing"/>
        <w:pBdr>
          <w:top w:val="none" w:sz="0" w:space="0" w:color="auto"/>
          <w:left w:val="none" w:sz="0" w:space="0" w:color="auto"/>
          <w:bottom w:val="none" w:sz="0" w:space="0" w:color="auto"/>
          <w:right w:val="none" w:sz="0" w:space="0" w:color="auto"/>
        </w:pBdr>
        <w:spacing w:line="360" w:lineRule="auto"/>
        <w:rPr>
          <w:del w:id="327" w:author="Oultram, Stuart" w:date="2018-05-22T16:31:00Z"/>
          <w:rFonts w:ascii="Times New Roman" w:hAnsi="Times New Roman" w:cs="Times New Roman"/>
        </w:rPr>
        <w:pPrChange w:id="328" w:author="Oultram, Stuart" w:date="2018-05-22T16:31:00Z">
          <w:pPr>
            <w:pStyle w:val="NoSpacing"/>
            <w:spacing w:line="360" w:lineRule="auto"/>
          </w:pPr>
        </w:pPrChange>
      </w:pPr>
    </w:p>
    <w:p w:rsidR="00711B58" w:rsidRPr="007F159D" w:rsidRDefault="00416267" w:rsidP="00A17F83">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del w:id="329" w:author="Oultram, Stuart" w:date="2018-05-22T16:31:00Z">
        <w:r w:rsidRPr="007F159D" w:rsidDel="00A127D6">
          <w:rPr>
            <w:rStyle w:val="NoneA"/>
            <w:rFonts w:ascii="Times New Roman" w:hAnsi="Times New Roman" w:cs="Times New Roman"/>
            <w:sz w:val="24"/>
            <w:szCs w:val="24"/>
            <w:lang w:eastAsia="en-GB"/>
          </w:rPr>
          <w:delText>To understand why current policy, protection strategies and framework</w:delText>
        </w:r>
        <w:r w:rsidR="000A0E69" w:rsidRPr="007F159D" w:rsidDel="00A127D6">
          <w:rPr>
            <w:rStyle w:val="NoneA"/>
            <w:rFonts w:ascii="Times New Roman" w:hAnsi="Times New Roman" w:cs="Times New Roman"/>
            <w:sz w:val="24"/>
            <w:szCs w:val="24"/>
            <w:lang w:eastAsia="en-GB"/>
          </w:rPr>
          <w:delText>s for whistleblowing are</w:delText>
        </w:r>
        <w:r w:rsidRPr="007F159D" w:rsidDel="00A127D6">
          <w:rPr>
            <w:rStyle w:val="NoneA"/>
            <w:rFonts w:ascii="Times New Roman" w:hAnsi="Times New Roman" w:cs="Times New Roman"/>
            <w:sz w:val="24"/>
            <w:szCs w:val="24"/>
            <w:lang w:eastAsia="en-GB"/>
          </w:rPr>
          <w:delText xml:space="preserve"> still being </w:delText>
        </w:r>
        <w:r w:rsidR="00707A3A" w:rsidRPr="007F159D" w:rsidDel="00A127D6">
          <w:rPr>
            <w:rStyle w:val="NoneA"/>
            <w:rFonts w:ascii="Times New Roman" w:hAnsi="Times New Roman" w:cs="Times New Roman"/>
            <w:sz w:val="24"/>
            <w:szCs w:val="24"/>
            <w:lang w:eastAsia="en-GB"/>
          </w:rPr>
          <w:delText>met with some resistance</w:delText>
        </w:r>
        <w:r w:rsidR="000A7CCE" w:rsidRPr="007F159D" w:rsidDel="00A127D6">
          <w:rPr>
            <w:rStyle w:val="NoneA"/>
            <w:rFonts w:ascii="Times New Roman" w:hAnsi="Times New Roman" w:cs="Times New Roman"/>
            <w:sz w:val="24"/>
            <w:szCs w:val="24"/>
            <w:lang w:eastAsia="en-GB"/>
          </w:rPr>
          <w:delText xml:space="preserve"> despite their ability to improve patient care,</w:delText>
        </w:r>
        <w:r w:rsidRPr="007F159D" w:rsidDel="00A127D6">
          <w:rPr>
            <w:rStyle w:val="NoneA"/>
            <w:rFonts w:ascii="Times New Roman" w:hAnsi="Times New Roman" w:cs="Times New Roman"/>
            <w:sz w:val="24"/>
            <w:szCs w:val="24"/>
            <w:lang w:eastAsia="en-GB"/>
          </w:rPr>
          <w:delText xml:space="preserve"> views of staff within the NHS and </w:delText>
        </w:r>
        <w:r w:rsidR="00FD2DF9" w:rsidRPr="007F159D" w:rsidDel="00A127D6">
          <w:rPr>
            <w:rStyle w:val="NoneA"/>
            <w:rFonts w:ascii="Times New Roman" w:hAnsi="Times New Roman" w:cs="Times New Roman"/>
            <w:sz w:val="24"/>
            <w:szCs w:val="24"/>
            <w:lang w:eastAsia="en-GB"/>
          </w:rPr>
          <w:delText>developing health care systems should be analysed (5)</w:delText>
        </w:r>
        <w:r w:rsidRPr="007F159D" w:rsidDel="00A127D6">
          <w:rPr>
            <w:rStyle w:val="NoneA"/>
            <w:rFonts w:ascii="Times New Roman" w:hAnsi="Times New Roman" w:cs="Times New Roman"/>
            <w:sz w:val="24"/>
            <w:szCs w:val="24"/>
            <w:lang w:eastAsia="en-GB"/>
          </w:rPr>
          <w:delText>.</w:delText>
        </w:r>
        <w:r w:rsidR="0014359D" w:rsidRPr="007F159D" w:rsidDel="00A127D6">
          <w:rPr>
            <w:rStyle w:val="NoneA"/>
            <w:rFonts w:ascii="Times New Roman" w:hAnsi="Times New Roman" w:cs="Times New Roman"/>
            <w:sz w:val="24"/>
            <w:szCs w:val="24"/>
            <w:lang w:eastAsia="en-GB"/>
          </w:rPr>
          <w:delText xml:space="preserve"> </w:delText>
        </w:r>
        <w:r w:rsidRPr="007F159D" w:rsidDel="00A127D6">
          <w:rPr>
            <w:rStyle w:val="NoneA"/>
            <w:rFonts w:ascii="Times New Roman" w:hAnsi="Times New Roman" w:cs="Times New Roman"/>
            <w:sz w:val="24"/>
            <w:szCs w:val="24"/>
            <w:lang w:eastAsia="en-GB"/>
          </w:rPr>
          <w:delText xml:space="preserve">There is </w:delText>
        </w:r>
        <w:r w:rsidR="000A0E69" w:rsidRPr="007F159D" w:rsidDel="00A127D6">
          <w:rPr>
            <w:rStyle w:val="NoneA"/>
            <w:rFonts w:ascii="Times New Roman" w:hAnsi="Times New Roman" w:cs="Times New Roman"/>
            <w:sz w:val="24"/>
            <w:szCs w:val="24"/>
            <w:u w:color="0432FF"/>
            <w:lang w:eastAsia="en-GB"/>
          </w:rPr>
          <w:delText xml:space="preserve">currently </w:delText>
        </w:r>
        <w:r w:rsidRPr="007F159D" w:rsidDel="00A127D6">
          <w:rPr>
            <w:rStyle w:val="NoneA"/>
            <w:rFonts w:ascii="Times New Roman" w:hAnsi="Times New Roman" w:cs="Times New Roman"/>
            <w:sz w:val="24"/>
            <w:szCs w:val="24"/>
            <w:lang w:eastAsia="en-GB"/>
          </w:rPr>
          <w:delText>research in the nursing and allied health care community</w:delText>
        </w:r>
        <w:r w:rsidRPr="007F159D" w:rsidDel="00A127D6">
          <w:rPr>
            <w:rStyle w:val="NoneA"/>
            <w:rFonts w:ascii="Times New Roman" w:hAnsi="Times New Roman" w:cs="Times New Roman"/>
            <w:sz w:val="24"/>
            <w:szCs w:val="24"/>
            <w:vertAlign w:val="superscript"/>
            <w:lang w:eastAsia="en-GB"/>
          </w:rPr>
          <w:delText xml:space="preserve"> </w:delText>
        </w:r>
        <w:r w:rsidRPr="007F159D" w:rsidDel="00A127D6">
          <w:rPr>
            <w:rStyle w:val="NoneA"/>
            <w:rFonts w:ascii="Times New Roman" w:hAnsi="Times New Roman" w:cs="Times New Roman"/>
            <w:sz w:val="24"/>
            <w:szCs w:val="24"/>
            <w:lang w:eastAsia="en-GB"/>
          </w:rPr>
          <w:delText>but little amongst me</w:delText>
        </w:r>
        <w:r w:rsidR="00FD2DF9" w:rsidRPr="007F159D" w:rsidDel="00A127D6">
          <w:rPr>
            <w:rStyle w:val="NoneA"/>
            <w:rFonts w:ascii="Times New Roman" w:hAnsi="Times New Roman" w:cs="Times New Roman"/>
            <w:sz w:val="24"/>
            <w:szCs w:val="24"/>
            <w:lang w:eastAsia="en-GB"/>
          </w:rPr>
          <w:delText>dical students and medical staff (6, 8, and 9)</w:delText>
        </w:r>
        <w:r w:rsidRPr="007F159D" w:rsidDel="00A127D6">
          <w:rPr>
            <w:rStyle w:val="NoneA"/>
            <w:rFonts w:ascii="Times New Roman" w:hAnsi="Times New Roman" w:cs="Times New Roman"/>
            <w:sz w:val="24"/>
            <w:szCs w:val="24"/>
            <w:lang w:eastAsia="en-GB"/>
          </w:rPr>
          <w:delText xml:space="preserve">. Furthermore, it is </w:delText>
        </w:r>
        <w:r w:rsidR="000A7CCE" w:rsidRPr="007F159D" w:rsidDel="00A127D6">
          <w:rPr>
            <w:rStyle w:val="NoneA"/>
            <w:rFonts w:ascii="Times New Roman" w:hAnsi="Times New Roman" w:cs="Times New Roman"/>
            <w:sz w:val="24"/>
            <w:szCs w:val="24"/>
            <w:lang w:eastAsia="en-GB"/>
          </w:rPr>
          <w:delText xml:space="preserve">helpful to investigate </w:delText>
        </w:r>
        <w:r w:rsidRPr="007F159D" w:rsidDel="00A127D6">
          <w:rPr>
            <w:rStyle w:val="NoneA"/>
            <w:rFonts w:ascii="Times New Roman" w:hAnsi="Times New Roman" w:cs="Times New Roman"/>
            <w:sz w:val="24"/>
            <w:szCs w:val="24"/>
            <w:lang w:eastAsia="en-GB"/>
          </w:rPr>
          <w:delText>beliefs within another cultur</w:delText>
        </w:r>
        <w:r w:rsidR="000A7CCE" w:rsidRPr="007F159D" w:rsidDel="00A127D6">
          <w:rPr>
            <w:rStyle w:val="NoneA"/>
            <w:rFonts w:ascii="Times New Roman" w:hAnsi="Times New Roman" w:cs="Times New Roman"/>
            <w:sz w:val="24"/>
            <w:szCs w:val="24"/>
            <w:lang w:eastAsia="en-GB"/>
          </w:rPr>
          <w:delText xml:space="preserve">al </w:delText>
        </w:r>
        <w:r w:rsidRPr="007F159D" w:rsidDel="00A127D6">
          <w:rPr>
            <w:rStyle w:val="NoneA"/>
            <w:rFonts w:ascii="Times New Roman" w:hAnsi="Times New Roman" w:cs="Times New Roman"/>
            <w:sz w:val="24"/>
            <w:szCs w:val="24"/>
            <w:lang w:eastAsia="en-GB"/>
          </w:rPr>
          <w:delText xml:space="preserve">setting, as new issues and/or resolutions may come to light that may positively impact the UK and other health care systems. There is </w:delText>
        </w:r>
        <w:r w:rsidR="0014359D" w:rsidRPr="007F159D" w:rsidDel="00A127D6">
          <w:rPr>
            <w:rStyle w:val="NoneA"/>
            <w:rFonts w:ascii="Times New Roman" w:hAnsi="Times New Roman" w:cs="Times New Roman"/>
            <w:color w:val="auto"/>
            <w:sz w:val="24"/>
            <w:szCs w:val="24"/>
            <w:lang w:eastAsia="en-GB"/>
          </w:rPr>
          <w:delText>limited</w:delText>
        </w:r>
        <w:r w:rsidRPr="007F159D" w:rsidDel="00A127D6">
          <w:rPr>
            <w:rStyle w:val="NoneA"/>
            <w:rFonts w:ascii="Times New Roman" w:hAnsi="Times New Roman" w:cs="Times New Roman"/>
            <w:color w:val="auto"/>
            <w:sz w:val="24"/>
            <w:szCs w:val="24"/>
            <w:lang w:eastAsia="en-GB"/>
          </w:rPr>
          <w:delText xml:space="preserve"> </w:delText>
        </w:r>
        <w:r w:rsidRPr="007F159D" w:rsidDel="00A127D6">
          <w:rPr>
            <w:rStyle w:val="NoneA"/>
            <w:rFonts w:ascii="Times New Roman" w:hAnsi="Times New Roman" w:cs="Times New Roman"/>
            <w:sz w:val="24"/>
            <w:szCs w:val="24"/>
            <w:lang w:eastAsia="en-GB"/>
          </w:rPr>
          <w:delText xml:space="preserve">research within the last decade that highlights the perceptions of medical personnel in </w:delText>
        </w:r>
        <w:r w:rsidR="0014359D" w:rsidRPr="007F159D" w:rsidDel="00A127D6">
          <w:rPr>
            <w:rStyle w:val="NoneA"/>
            <w:rFonts w:ascii="Times New Roman" w:hAnsi="Times New Roman" w:cs="Times New Roman"/>
            <w:color w:val="auto"/>
            <w:sz w:val="24"/>
            <w:szCs w:val="24"/>
            <w:lang w:eastAsia="en-GB"/>
          </w:rPr>
          <w:delText>developing</w:delText>
        </w:r>
        <w:r w:rsidRPr="007F159D" w:rsidDel="00A127D6">
          <w:rPr>
            <w:rStyle w:val="NoneA"/>
            <w:rFonts w:ascii="Times New Roman" w:hAnsi="Times New Roman" w:cs="Times New Roman"/>
            <w:color w:val="00B0F0"/>
            <w:sz w:val="24"/>
            <w:szCs w:val="24"/>
            <w:lang w:eastAsia="en-GB"/>
          </w:rPr>
          <w:delText xml:space="preserve"> </w:delText>
        </w:r>
        <w:r w:rsidR="003E1154" w:rsidRPr="007F159D" w:rsidDel="00A127D6">
          <w:rPr>
            <w:rStyle w:val="NoneA"/>
            <w:rFonts w:ascii="Times New Roman" w:hAnsi="Times New Roman" w:cs="Times New Roman"/>
            <w:sz w:val="24"/>
            <w:szCs w:val="24"/>
            <w:lang w:eastAsia="en-GB"/>
          </w:rPr>
          <w:delText>countries; this study aims elicit these in a South African hospital and add to the current evidence ba</w:delText>
        </w:r>
      </w:del>
      <w:del w:id="330" w:author="Oultram, Stuart" w:date="2018-05-22T16:32:00Z">
        <w:r w:rsidR="003E1154" w:rsidRPr="007F159D" w:rsidDel="00A127D6">
          <w:rPr>
            <w:rStyle w:val="NoneA"/>
            <w:rFonts w:ascii="Times New Roman" w:hAnsi="Times New Roman" w:cs="Times New Roman"/>
            <w:sz w:val="24"/>
            <w:szCs w:val="24"/>
            <w:lang w:eastAsia="en-GB"/>
          </w:rPr>
          <w:delText>se.</w:delText>
        </w:r>
      </w:del>
    </w:p>
    <w:p w:rsidR="00711B58" w:rsidRPr="007F159D" w:rsidRDefault="00711B58" w:rsidP="007F159D">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FF0000"/>
          <w:u w:color="FF0000"/>
          <w:lang w:eastAsia="en-GB"/>
        </w:rPr>
      </w:pPr>
    </w:p>
    <w:p w:rsidR="00711B58" w:rsidRPr="007F159D" w:rsidRDefault="00416267" w:rsidP="007F159D">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36"/>
          <w:szCs w:val="36"/>
          <w:u w:val="single"/>
          <w:lang w:eastAsia="en-GB"/>
        </w:rPr>
        <w:t xml:space="preserve">Methods </w:t>
      </w:r>
    </w:p>
    <w:p w:rsidR="00711B58" w:rsidRDefault="00416267" w:rsidP="007F159D">
      <w:pPr>
        <w:pStyle w:val="NoSpacing"/>
        <w:pBdr>
          <w:top w:val="none" w:sz="0" w:space="0" w:color="auto"/>
          <w:left w:val="none" w:sz="0" w:space="0" w:color="auto"/>
          <w:bottom w:val="none" w:sz="0" w:space="0" w:color="auto"/>
          <w:right w:val="none" w:sz="0" w:space="0" w:color="auto"/>
        </w:pBdr>
        <w:spacing w:line="360" w:lineRule="auto"/>
        <w:rPr>
          <w:ins w:id="331" w:author="CRAYFISH" w:date="2018-05-23T18:07:00Z"/>
          <w:rStyle w:val="NoneA"/>
          <w:rFonts w:ascii="Times New Roman" w:hAnsi="Times New Roman" w:cs="Times New Roman"/>
          <w:b/>
          <w:bCs/>
          <w:sz w:val="24"/>
          <w:szCs w:val="24"/>
          <w:u w:val="single"/>
          <w:lang w:eastAsia="en-GB"/>
        </w:rPr>
      </w:pPr>
      <w:r w:rsidRPr="007F159D">
        <w:rPr>
          <w:rStyle w:val="NoneA"/>
          <w:rFonts w:ascii="Times New Roman" w:hAnsi="Times New Roman" w:cs="Times New Roman"/>
          <w:b/>
          <w:bCs/>
          <w:sz w:val="24"/>
          <w:szCs w:val="24"/>
          <w:u w:val="single"/>
          <w:lang w:eastAsia="en-GB"/>
        </w:rPr>
        <w:t>Research approach</w:t>
      </w:r>
    </w:p>
    <w:p w:rsidR="00482631" w:rsidRPr="007F159D" w:rsidRDefault="00482631">
      <w:pPr>
        <w:pStyle w:val="NoSpacing"/>
        <w:pBdr>
          <w:top w:val="none" w:sz="0" w:space="0" w:color="auto"/>
          <w:left w:val="none" w:sz="0" w:space="0" w:color="auto"/>
          <w:bottom w:val="none" w:sz="0" w:space="0" w:color="auto"/>
          <w:right w:val="none" w:sz="0" w:space="0" w:color="auto"/>
        </w:pBdr>
        <w:rPr>
          <w:rFonts w:ascii="Times New Roman" w:hAnsi="Times New Roman" w:cs="Times New Roman"/>
        </w:rPr>
        <w:pPrChange w:id="332" w:author="CRAYFISH" w:date="2018-05-23T18:09:00Z">
          <w:pPr>
            <w:pStyle w:val="NoSpacing"/>
            <w:pBdr>
              <w:top w:val="none" w:sz="0" w:space="0" w:color="auto"/>
              <w:left w:val="none" w:sz="0" w:space="0" w:color="auto"/>
              <w:bottom w:val="none" w:sz="0" w:space="0" w:color="auto"/>
              <w:right w:val="none" w:sz="0" w:space="0" w:color="auto"/>
            </w:pBdr>
            <w:spacing w:line="360" w:lineRule="auto"/>
          </w:pPr>
        </w:pPrChange>
      </w:pPr>
    </w:p>
    <w:p w:rsidR="00606A3D" w:rsidRDefault="009152A7">
      <w:pPr>
        <w:pBdr>
          <w:top w:val="none" w:sz="0" w:space="0" w:color="auto"/>
          <w:left w:val="none" w:sz="0" w:space="0" w:color="auto"/>
          <w:bottom w:val="none" w:sz="0" w:space="0" w:color="auto"/>
          <w:right w:val="none" w:sz="0" w:space="0" w:color="auto"/>
        </w:pBdr>
        <w:autoSpaceDE w:val="0"/>
        <w:autoSpaceDN w:val="0"/>
        <w:adjustRightInd w:val="0"/>
        <w:spacing w:line="360" w:lineRule="auto"/>
        <w:rPr>
          <w:ins w:id="333" w:author="CRAYFISH" w:date="2018-05-28T11:29:00Z"/>
          <w:rStyle w:val="NoneA"/>
          <w:u w:color="0432FF"/>
          <w:lang w:eastAsia="en-GB"/>
        </w:rPr>
        <w:pPrChange w:id="334" w:author="Oultram, Stuart" w:date="2018-05-22T16:46:00Z">
          <w:pPr>
            <w:pStyle w:val="NoSpacing"/>
            <w:pBdr>
              <w:top w:val="none" w:sz="0" w:space="0" w:color="auto"/>
              <w:left w:val="none" w:sz="0" w:space="0" w:color="auto"/>
              <w:bottom w:val="none" w:sz="0" w:space="0" w:color="auto"/>
              <w:right w:val="none" w:sz="0" w:space="0" w:color="auto"/>
            </w:pBdr>
            <w:spacing w:line="360" w:lineRule="auto"/>
          </w:pPr>
        </w:pPrChange>
      </w:pPr>
      <w:ins w:id="335" w:author="Oultram, Stuart" w:date="2018-05-22T16:40:00Z">
        <w:r w:rsidRPr="00482631">
          <w:rPr>
            <w:rStyle w:val="NoneA"/>
            <w:u w:color="0432FF"/>
            <w:lang w:eastAsia="en-GB"/>
          </w:rPr>
          <w:t>F</w:t>
        </w:r>
        <w:r w:rsidR="00D33702" w:rsidRPr="00482631">
          <w:rPr>
            <w:rStyle w:val="NoneA"/>
            <w:u w:color="0432FF"/>
            <w:lang w:eastAsia="en-GB"/>
          </w:rPr>
          <w:t xml:space="preserve">or the purposes of this </w:t>
        </w:r>
        <w:r w:rsidR="00D33702" w:rsidRPr="00F550EE">
          <w:rPr>
            <w:rStyle w:val="NoneA"/>
            <w:noProof/>
            <w:lang w:eastAsia="en-GB"/>
            <w:rPrChange w:id="336" w:author="CRAYFISH" w:date="2018-06-23T20:35:00Z">
              <w:rPr>
                <w:rStyle w:val="NoneA"/>
                <w:noProof/>
                <w:u w:color="0432FF"/>
                <w:lang w:eastAsia="en-GB"/>
              </w:rPr>
            </w:rPrChange>
          </w:rPr>
          <w:t>study</w:t>
        </w:r>
      </w:ins>
      <w:ins w:id="337" w:author="CRAYFISH" w:date="2018-06-23T20:35:00Z">
        <w:r w:rsidR="00F550EE">
          <w:rPr>
            <w:rStyle w:val="NoneA"/>
            <w:noProof/>
            <w:lang w:eastAsia="en-GB"/>
          </w:rPr>
          <w:t>,</w:t>
        </w:r>
      </w:ins>
      <w:ins w:id="338" w:author="Oultram, Stuart" w:date="2018-05-22T16:40:00Z">
        <w:r w:rsidR="00D33702" w:rsidRPr="00482631">
          <w:rPr>
            <w:rStyle w:val="NoneA"/>
            <w:u w:color="0432FF"/>
            <w:lang w:eastAsia="en-GB"/>
          </w:rPr>
          <w:t xml:space="preserve"> </w:t>
        </w:r>
      </w:ins>
      <w:ins w:id="339" w:author="Oultram, Stuart" w:date="2018-05-22T16:41:00Z">
        <w:r w:rsidR="00D33702" w:rsidRPr="00750010">
          <w:rPr>
            <w:rStyle w:val="NoneA"/>
            <w:u w:color="0432FF"/>
            <w:lang w:eastAsia="en-GB"/>
          </w:rPr>
          <w:t>we used</w:t>
        </w:r>
        <w:r w:rsidR="00D33702" w:rsidRPr="00045B90">
          <w:rPr>
            <w:rStyle w:val="NoneA"/>
            <w:u w:color="0432FF"/>
            <w:lang w:eastAsia="en-GB"/>
          </w:rPr>
          <w:t xml:space="preserve"> the following </w:t>
        </w:r>
      </w:ins>
      <w:ins w:id="340" w:author="Oultram, Stuart" w:date="2018-05-22T16:42:00Z">
        <w:r w:rsidR="00D33702" w:rsidRPr="00045B90">
          <w:rPr>
            <w:rStyle w:val="NoneA"/>
            <w:u w:color="0432FF"/>
            <w:lang w:eastAsia="en-GB"/>
          </w:rPr>
          <w:t>working definition</w:t>
        </w:r>
      </w:ins>
      <w:ins w:id="341" w:author="Oultram, Stuart" w:date="2018-05-22T16:44:00Z">
        <w:r w:rsidR="00D33702" w:rsidRPr="00352E29">
          <w:rPr>
            <w:rStyle w:val="NoneA"/>
            <w:u w:color="0432FF"/>
            <w:lang w:eastAsia="en-GB"/>
          </w:rPr>
          <w:t xml:space="preserve"> </w:t>
        </w:r>
      </w:ins>
      <w:ins w:id="342" w:author="Oultram, Stuart" w:date="2018-05-22T18:17:00Z">
        <w:r w:rsidRPr="00BA0852">
          <w:rPr>
            <w:rStyle w:val="NoneA"/>
            <w:u w:color="0432FF"/>
            <w:lang w:eastAsia="en-GB"/>
          </w:rPr>
          <w:t xml:space="preserve">of whistleblowing </w:t>
        </w:r>
      </w:ins>
      <w:ins w:id="343" w:author="Oultram, Stuart" w:date="2018-05-22T16:44:00Z">
        <w:r w:rsidR="00D33702" w:rsidRPr="00BA0852">
          <w:rPr>
            <w:rStyle w:val="NoneA"/>
            <w:u w:color="0432FF"/>
            <w:lang w:eastAsia="en-GB"/>
          </w:rPr>
          <w:t>by Martins</w:t>
        </w:r>
      </w:ins>
      <w:ins w:id="344" w:author="Oultram, Stuart" w:date="2018-05-22T16:42:00Z">
        <w:r w:rsidR="00D33702" w:rsidRPr="00BA0852">
          <w:rPr>
            <w:rStyle w:val="NoneA"/>
            <w:u w:color="0432FF"/>
            <w:lang w:eastAsia="en-GB"/>
          </w:rPr>
          <w:t>, “</w:t>
        </w:r>
        <w:r w:rsidR="00D33702" w:rsidRPr="00482631">
          <w:rPr>
            <w:lang w:eastAsia="en-GB"/>
            <w:rPrChange w:id="345" w:author="CRAYFISH" w:date="2018-05-23T18:09:00Z">
              <w:rPr>
                <w:color w:val="231F20"/>
                <w:sz w:val="21"/>
              </w:rPr>
            </w:rPrChange>
          </w:rPr>
          <w:t xml:space="preserve">Raising a concern about wrongdoing within </w:t>
        </w:r>
        <w:r w:rsidR="00D33702" w:rsidRPr="00F550EE">
          <w:rPr>
            <w:noProof/>
            <w:lang w:eastAsia="en-GB"/>
            <w:rPrChange w:id="346" w:author="CRAYFISH" w:date="2018-06-23T20:35:00Z">
              <w:rPr>
                <w:color w:val="231F20"/>
                <w:sz w:val="21"/>
              </w:rPr>
            </w:rPrChange>
          </w:rPr>
          <w:t>organisations</w:t>
        </w:r>
        <w:r w:rsidR="00D33702" w:rsidRPr="00482631">
          <w:rPr>
            <w:lang w:eastAsia="en-GB"/>
            <w:rPrChange w:id="347" w:author="CRAYFISH" w:date="2018-05-23T18:09:00Z">
              <w:rPr>
                <w:color w:val="231F20"/>
                <w:sz w:val="21"/>
              </w:rPr>
            </w:rPrChange>
          </w:rPr>
          <w:t xml:space="preserve"> or through an independent structure associated with it</w:t>
        </w:r>
      </w:ins>
      <w:ins w:id="348" w:author="Oultram, Stuart" w:date="2018-05-22T16:43:00Z">
        <w:r w:rsidR="00D33702" w:rsidRPr="00482631">
          <w:rPr>
            <w:lang w:eastAsia="en-GB"/>
            <w:rPrChange w:id="349" w:author="CRAYFISH" w:date="2018-05-23T18:09:00Z">
              <w:rPr>
                <w:color w:val="231F20"/>
              </w:rPr>
            </w:rPrChange>
          </w:rPr>
          <w:t>” (12)</w:t>
        </w:r>
      </w:ins>
      <w:ins w:id="350" w:author="Oultram, Stuart" w:date="2018-05-22T16:46:00Z">
        <w:r w:rsidR="00D33702" w:rsidRPr="00482631">
          <w:rPr>
            <w:lang w:eastAsia="en-GB"/>
            <w:rPrChange w:id="351" w:author="CRAYFISH" w:date="2018-05-23T18:09:00Z">
              <w:rPr>
                <w:color w:val="231F20"/>
              </w:rPr>
            </w:rPrChange>
          </w:rPr>
          <w:t>;</w:t>
        </w:r>
      </w:ins>
      <w:ins w:id="352" w:author="Oultram, Stuart" w:date="2018-05-22T16:44:00Z">
        <w:r w:rsidR="00D33702" w:rsidRPr="00482631">
          <w:rPr>
            <w:lang w:eastAsia="en-GB"/>
            <w:rPrChange w:id="353" w:author="CRAYFISH" w:date="2018-05-23T18:09:00Z">
              <w:rPr>
                <w:color w:val="231F20"/>
              </w:rPr>
            </w:rPrChange>
          </w:rPr>
          <w:t xml:space="preserve"> which in turn</w:t>
        </w:r>
      </w:ins>
      <w:ins w:id="354" w:author="Oultram, Stuart" w:date="2018-05-22T18:18:00Z">
        <w:r w:rsidRPr="00482631">
          <w:rPr>
            <w:lang w:eastAsia="en-GB"/>
            <w:rPrChange w:id="355" w:author="CRAYFISH" w:date="2018-05-23T18:09:00Z">
              <w:rPr>
                <w:color w:val="231F20"/>
              </w:rPr>
            </w:rPrChange>
          </w:rPr>
          <w:t xml:space="preserve"> was drawn from a</w:t>
        </w:r>
      </w:ins>
      <w:ins w:id="356" w:author="Oultram, Stuart" w:date="2018-05-22T16:44:00Z">
        <w:r w:rsidR="00D33702" w:rsidRPr="00482631">
          <w:rPr>
            <w:lang w:eastAsia="en-GB"/>
            <w:rPrChange w:id="357" w:author="CRAYFISH" w:date="2018-05-23T18:09:00Z">
              <w:rPr>
                <w:color w:val="231F20"/>
              </w:rPr>
            </w:rPrChange>
          </w:rPr>
          <w:t xml:space="preserve"> </w:t>
        </w:r>
      </w:ins>
      <w:ins w:id="358" w:author="Oultram, Stuart" w:date="2018-05-22T16:45:00Z">
        <w:r w:rsidR="00D33702" w:rsidRPr="00482631">
          <w:rPr>
            <w:lang w:eastAsia="en-GB"/>
            <w:rPrChange w:id="359" w:author="CRAYFISH" w:date="2018-05-23T18:09:00Z">
              <w:rPr>
                <w:color w:val="231F20"/>
              </w:rPr>
            </w:rPrChange>
          </w:rPr>
          <w:t>definition</w:t>
        </w:r>
      </w:ins>
      <w:ins w:id="360" w:author="Oultram, Stuart" w:date="2018-05-22T16:44:00Z">
        <w:r w:rsidR="00D33702" w:rsidRPr="00482631">
          <w:rPr>
            <w:lang w:eastAsia="en-GB"/>
            <w:rPrChange w:id="361" w:author="CRAYFISH" w:date="2018-05-23T18:09:00Z">
              <w:rPr>
                <w:color w:val="231F20"/>
              </w:rPr>
            </w:rPrChange>
          </w:rPr>
          <w:t xml:space="preserve"> used by the </w:t>
        </w:r>
      </w:ins>
      <w:ins w:id="362" w:author="Oultram, Stuart" w:date="2018-05-22T16:46:00Z">
        <w:r w:rsidR="00D33702" w:rsidRPr="00482631">
          <w:rPr>
            <w:lang w:eastAsia="en-GB"/>
            <w:rPrChange w:id="363" w:author="CRAYFISH" w:date="2018-05-23T18:09:00Z">
              <w:rPr>
                <w:color w:val="231F20"/>
                <w:sz w:val="16"/>
              </w:rPr>
            </w:rPrChange>
          </w:rPr>
          <w:t>UK Committee on Standards in Public Life (12)</w:t>
        </w:r>
      </w:ins>
      <w:ins w:id="364" w:author="CRAYFISH" w:date="2018-05-23T18:09:00Z">
        <w:r w:rsidR="00482631">
          <w:rPr>
            <w:rStyle w:val="NoneA"/>
            <w:u w:color="0432FF"/>
            <w:lang w:eastAsia="en-GB"/>
          </w:rPr>
          <w:t>.</w:t>
        </w:r>
      </w:ins>
      <w:ins w:id="365" w:author="CRAYFISH" w:date="2018-05-28T12:12:00Z">
        <w:r w:rsidR="00173EDA">
          <w:rPr>
            <w:rStyle w:val="NoneA"/>
            <w:u w:color="0432FF"/>
            <w:lang w:eastAsia="en-GB"/>
          </w:rPr>
          <w:t xml:space="preserve"> </w:t>
        </w:r>
      </w:ins>
      <w:ins w:id="366" w:author="CRAYFISH" w:date="2018-05-28T12:18:00Z">
        <w:r w:rsidR="0027788C">
          <w:rPr>
            <w:rStyle w:val="NoneA"/>
            <w:u w:color="0432FF"/>
            <w:lang w:eastAsia="en-GB"/>
          </w:rPr>
          <w:t xml:space="preserve">Additionally, </w:t>
        </w:r>
      </w:ins>
      <w:ins w:id="367" w:author="CRAYFISH" w:date="2018-05-28T12:19:00Z">
        <w:r w:rsidR="0027788C">
          <w:rPr>
            <w:rStyle w:val="NoneA"/>
            <w:u w:color="0432FF"/>
            <w:lang w:eastAsia="en-GB"/>
          </w:rPr>
          <w:t xml:space="preserve">an </w:t>
        </w:r>
      </w:ins>
      <w:ins w:id="368" w:author="Oultram, Stuart" w:date="2018-05-30T14:26:00Z">
        <w:r w:rsidR="0084459C">
          <w:rPr>
            <w:rStyle w:val="NoneA"/>
            <w:u w:color="0432FF"/>
            <w:lang w:eastAsia="en-GB"/>
          </w:rPr>
          <w:t>‘</w:t>
        </w:r>
      </w:ins>
      <w:ins w:id="369" w:author="CRAYFISH" w:date="2018-05-28T12:12:00Z">
        <w:r w:rsidR="00173EDA">
          <w:rPr>
            <w:rStyle w:val="NoneA"/>
            <w:u w:color="0432FF"/>
            <w:lang w:eastAsia="en-GB"/>
          </w:rPr>
          <w:t>adverse event</w:t>
        </w:r>
      </w:ins>
      <w:ins w:id="370" w:author="Oultram, Stuart" w:date="2018-05-30T14:26:00Z">
        <w:r w:rsidR="0084459C">
          <w:rPr>
            <w:rStyle w:val="NoneA"/>
            <w:u w:color="0432FF"/>
            <w:lang w:eastAsia="en-GB"/>
          </w:rPr>
          <w:t>’</w:t>
        </w:r>
      </w:ins>
      <w:ins w:id="371" w:author="CRAYFISH" w:date="2018-05-28T12:12:00Z">
        <w:r w:rsidR="00173EDA">
          <w:rPr>
            <w:rStyle w:val="NoneA"/>
            <w:u w:color="0432FF"/>
            <w:lang w:eastAsia="en-GB"/>
          </w:rPr>
          <w:t xml:space="preserve"> w</w:t>
        </w:r>
      </w:ins>
      <w:ins w:id="372" w:author="CRAYFISH" w:date="2018-05-28T12:14:00Z">
        <w:r w:rsidR="00173EDA">
          <w:rPr>
            <w:rStyle w:val="NoneA"/>
            <w:u w:color="0432FF"/>
            <w:lang w:eastAsia="en-GB"/>
          </w:rPr>
          <w:t>a</w:t>
        </w:r>
      </w:ins>
      <w:ins w:id="373" w:author="CRAYFISH" w:date="2018-05-28T12:12:00Z">
        <w:r w:rsidR="00173EDA">
          <w:rPr>
            <w:rStyle w:val="NoneA"/>
            <w:u w:color="0432FF"/>
            <w:lang w:eastAsia="en-GB"/>
          </w:rPr>
          <w:t xml:space="preserve">s defined as </w:t>
        </w:r>
      </w:ins>
      <w:ins w:id="374" w:author="CRAYFISH" w:date="2018-05-28T12:15:00Z">
        <w:r w:rsidR="0027788C">
          <w:rPr>
            <w:rStyle w:val="NoneA"/>
            <w:u w:color="0432FF"/>
            <w:lang w:eastAsia="en-GB"/>
          </w:rPr>
          <w:t>a</w:t>
        </w:r>
      </w:ins>
      <w:ins w:id="375" w:author="CRAYFISH" w:date="2018-05-28T12:16:00Z">
        <w:r w:rsidR="0027788C">
          <w:rPr>
            <w:rStyle w:val="NoneA"/>
            <w:u w:color="0432FF"/>
            <w:lang w:eastAsia="en-GB"/>
          </w:rPr>
          <w:t xml:space="preserve">n incident that caused </w:t>
        </w:r>
      </w:ins>
      <w:ins w:id="376" w:author="Oultram, Stuart" w:date="2018-05-30T14:27:00Z">
        <w:r w:rsidR="0084459C">
          <w:rPr>
            <w:rStyle w:val="NoneA"/>
            <w:u w:color="0432FF"/>
            <w:lang w:eastAsia="en-GB"/>
          </w:rPr>
          <w:t>(or had the potential to cause)</w:t>
        </w:r>
      </w:ins>
      <w:ins w:id="377" w:author="CRAYFISH" w:date="2018-05-28T12:16:00Z">
        <w:r w:rsidR="0027788C">
          <w:rPr>
            <w:rStyle w:val="NoneA"/>
            <w:u w:color="0432FF"/>
            <w:lang w:eastAsia="en-GB"/>
          </w:rPr>
          <w:t xml:space="preserve"> harm to a patient</w:t>
        </w:r>
        <w:del w:id="378" w:author="Oultram, Stuart" w:date="2018-05-30T14:28:00Z">
          <w:r w:rsidR="0027788C">
            <w:rPr>
              <w:rStyle w:val="NoneA"/>
              <w:u w:color="0432FF"/>
              <w:lang w:eastAsia="en-GB"/>
            </w:rPr>
            <w:delText xml:space="preserve"> or had the potential to cause harm</w:delText>
          </w:r>
        </w:del>
        <w:r w:rsidR="0027788C">
          <w:rPr>
            <w:rStyle w:val="NoneA"/>
            <w:u w:color="0432FF"/>
            <w:lang w:eastAsia="en-GB"/>
          </w:rPr>
          <w:t xml:space="preserve">. </w:t>
        </w:r>
      </w:ins>
      <w:ins w:id="379" w:author="CRAYFISH" w:date="2018-05-28T12:18:00Z">
        <w:r w:rsidR="0027788C">
          <w:rPr>
            <w:rStyle w:val="NoneA"/>
            <w:u w:color="0432FF"/>
            <w:lang w:eastAsia="en-GB"/>
          </w:rPr>
          <w:t xml:space="preserve">This was </w:t>
        </w:r>
      </w:ins>
      <w:ins w:id="380" w:author="Oultram, Stuart" w:date="2018-05-30T14:28:00Z">
        <w:r w:rsidR="0084459C">
          <w:rPr>
            <w:rStyle w:val="NoneA"/>
            <w:u w:color="0432FF"/>
            <w:lang w:eastAsia="en-GB"/>
          </w:rPr>
          <w:t>then</w:t>
        </w:r>
      </w:ins>
      <w:ins w:id="381" w:author="CRAYFISH" w:date="2018-05-28T12:18:00Z">
        <w:r w:rsidR="0027788C">
          <w:rPr>
            <w:rStyle w:val="NoneA"/>
            <w:u w:color="0432FF"/>
            <w:lang w:eastAsia="en-GB"/>
          </w:rPr>
          <w:t xml:space="preserve"> </w:t>
        </w:r>
        <w:del w:id="382" w:author="Oultram, Stuart" w:date="2018-05-30T16:48:00Z">
          <w:r w:rsidR="0027788C">
            <w:rPr>
              <w:rStyle w:val="NoneA"/>
              <w:u w:color="0432FF"/>
              <w:lang w:eastAsia="en-GB"/>
            </w:rPr>
            <w:delText xml:space="preserve">further </w:delText>
          </w:r>
        </w:del>
        <w:r w:rsidR="0027788C">
          <w:rPr>
            <w:rStyle w:val="NoneA"/>
            <w:u w:color="0432FF"/>
            <w:lang w:eastAsia="en-GB"/>
          </w:rPr>
          <w:t xml:space="preserve">expanded to </w:t>
        </w:r>
      </w:ins>
      <w:ins w:id="383" w:author="Oultram, Stuart" w:date="2018-05-30T14:28:00Z">
        <w:r w:rsidR="0084459C">
          <w:rPr>
            <w:rStyle w:val="NoneA"/>
            <w:u w:color="0432FF"/>
            <w:lang w:eastAsia="en-GB"/>
          </w:rPr>
          <w:t xml:space="preserve">encompass </w:t>
        </w:r>
      </w:ins>
      <w:ins w:id="384" w:author="CRAYFISH" w:date="2018-05-28T12:19:00Z">
        <w:del w:id="385" w:author="Oultram, Stuart" w:date="2018-05-30T14:28:00Z">
          <w:r w:rsidR="0027788C">
            <w:rPr>
              <w:rStyle w:val="NoneA"/>
              <w:u w:color="0432FF"/>
              <w:lang w:eastAsia="en-GB"/>
            </w:rPr>
            <w:delText xml:space="preserve">include any </w:delText>
          </w:r>
        </w:del>
        <w:r w:rsidR="0027788C">
          <w:rPr>
            <w:rStyle w:val="NoneA"/>
            <w:u w:color="0432FF"/>
            <w:lang w:eastAsia="en-GB"/>
          </w:rPr>
          <w:t xml:space="preserve">events that were illegal </w:t>
        </w:r>
      </w:ins>
      <w:ins w:id="386" w:author="Oultram, Stuart" w:date="2018-05-30T14:29:00Z">
        <w:r w:rsidR="0084459C">
          <w:rPr>
            <w:rStyle w:val="NoneA"/>
            <w:u w:color="0432FF"/>
            <w:lang w:eastAsia="en-GB"/>
          </w:rPr>
          <w:t>and/</w:t>
        </w:r>
      </w:ins>
      <w:ins w:id="387" w:author="CRAYFISH" w:date="2018-05-28T12:19:00Z">
        <w:r w:rsidR="0027788C">
          <w:rPr>
            <w:rStyle w:val="NoneA"/>
            <w:u w:color="0432FF"/>
            <w:lang w:eastAsia="en-GB"/>
          </w:rPr>
          <w:t xml:space="preserve">or </w:t>
        </w:r>
      </w:ins>
      <w:ins w:id="388" w:author="Oultram, Stuart" w:date="2018-05-30T14:22:00Z">
        <w:r w:rsidR="0084459C">
          <w:rPr>
            <w:rStyle w:val="NoneA"/>
            <w:u w:color="0432FF"/>
            <w:lang w:eastAsia="en-GB"/>
          </w:rPr>
          <w:t>were co</w:t>
        </w:r>
        <w:r w:rsidR="00155C28">
          <w:rPr>
            <w:rStyle w:val="NoneA"/>
            <w:u w:color="0432FF"/>
            <w:lang w:eastAsia="en-GB"/>
          </w:rPr>
          <w:t xml:space="preserve">ntrary to hospital </w:t>
        </w:r>
      </w:ins>
      <w:ins w:id="389" w:author="Oultram, Stuart" w:date="2018-05-30T16:49:00Z">
        <w:r w:rsidR="00155C28" w:rsidRPr="00F550EE">
          <w:rPr>
            <w:rStyle w:val="NoneA"/>
            <w:noProof/>
            <w:lang w:eastAsia="en-GB"/>
            <w:rPrChange w:id="390" w:author="CRAYFISH" w:date="2018-06-23T20:35:00Z">
              <w:rPr>
                <w:rStyle w:val="NoneA"/>
                <w:noProof/>
                <w:u w:color="0432FF"/>
                <w:lang w:eastAsia="en-GB"/>
              </w:rPr>
            </w:rPrChange>
          </w:rPr>
          <w:t>guidelines</w:t>
        </w:r>
      </w:ins>
      <w:ins w:id="391" w:author="CRAYFISH" w:date="2018-05-28T12:19:00Z">
        <w:del w:id="392" w:author="Oultram, Stuart" w:date="2018-05-30T14:22:00Z">
          <w:r w:rsidR="0027788C" w:rsidRPr="00F550EE">
            <w:rPr>
              <w:rStyle w:val="NoneA"/>
              <w:noProof/>
              <w:lang w:eastAsia="en-GB"/>
              <w:rPrChange w:id="393" w:author="CRAYFISH" w:date="2018-06-23T20:35:00Z">
                <w:rPr>
                  <w:rStyle w:val="NoneA"/>
                  <w:noProof/>
                  <w:u w:color="0432FF"/>
                  <w:lang w:eastAsia="en-GB"/>
                </w:rPr>
              </w:rPrChange>
            </w:rPr>
            <w:delText>out with the</w:delText>
          </w:r>
        </w:del>
        <w:del w:id="394" w:author="Oultram, Stuart" w:date="2018-05-30T14:29:00Z">
          <w:r w:rsidR="0027788C" w:rsidRPr="00F550EE">
            <w:rPr>
              <w:rStyle w:val="NoneA"/>
              <w:noProof/>
              <w:lang w:eastAsia="en-GB"/>
              <w:rPrChange w:id="395" w:author="CRAYFISH" w:date="2018-06-23T20:35:00Z">
                <w:rPr>
                  <w:rStyle w:val="NoneA"/>
                  <w:noProof/>
                  <w:u w:color="0432FF"/>
                  <w:lang w:eastAsia="en-GB"/>
                </w:rPr>
              </w:rPrChange>
            </w:rPr>
            <w:delText xml:space="preserve"> framework of hospital guidelines</w:delText>
          </w:r>
        </w:del>
        <w:r w:rsidR="0027788C" w:rsidRPr="00F550EE">
          <w:rPr>
            <w:rStyle w:val="NoneA"/>
            <w:noProof/>
            <w:lang w:eastAsia="en-GB"/>
            <w:rPrChange w:id="396" w:author="CRAYFISH" w:date="2018-06-23T20:35:00Z">
              <w:rPr>
                <w:rStyle w:val="NoneA"/>
                <w:noProof/>
                <w:u w:color="0432FF"/>
                <w:lang w:eastAsia="en-GB"/>
              </w:rPr>
            </w:rPrChange>
          </w:rPr>
          <w:t>.</w:t>
        </w:r>
        <w:r w:rsidR="0027788C">
          <w:rPr>
            <w:rStyle w:val="NoneA"/>
            <w:u w:color="0432FF"/>
            <w:lang w:eastAsia="en-GB"/>
          </w:rPr>
          <w:t xml:space="preserve"> </w:t>
        </w:r>
      </w:ins>
    </w:p>
    <w:p w:rsidR="00482631" w:rsidRPr="00482631" w:rsidRDefault="00D33702">
      <w:pPr>
        <w:pBdr>
          <w:top w:val="none" w:sz="0" w:space="0" w:color="auto"/>
          <w:left w:val="none" w:sz="0" w:space="0" w:color="auto"/>
          <w:bottom w:val="none" w:sz="0" w:space="0" w:color="auto"/>
          <w:right w:val="none" w:sz="0" w:space="0" w:color="auto"/>
        </w:pBdr>
        <w:autoSpaceDE w:val="0"/>
        <w:autoSpaceDN w:val="0"/>
        <w:adjustRightInd w:val="0"/>
        <w:spacing w:line="360" w:lineRule="auto"/>
        <w:rPr>
          <w:ins w:id="397" w:author="Oultram, Stuart" w:date="2018-05-22T16:36:00Z"/>
          <w:rStyle w:val="NoneA"/>
          <w:u w:color="0432FF"/>
          <w:lang w:eastAsia="en-GB"/>
        </w:rPr>
        <w:pPrChange w:id="398" w:author="Oultram, Stuart" w:date="2018-05-22T16:46:00Z">
          <w:pPr>
            <w:pStyle w:val="NoSpacing"/>
            <w:pBdr>
              <w:top w:val="none" w:sz="0" w:space="0" w:color="auto"/>
              <w:left w:val="none" w:sz="0" w:space="0" w:color="auto"/>
              <w:bottom w:val="none" w:sz="0" w:space="0" w:color="auto"/>
              <w:right w:val="none" w:sz="0" w:space="0" w:color="auto"/>
            </w:pBdr>
            <w:spacing w:line="360" w:lineRule="auto"/>
          </w:pPr>
        </w:pPrChange>
      </w:pPr>
      <w:ins w:id="399" w:author="Oultram, Stuart" w:date="2018-05-22T16:43:00Z">
        <w:del w:id="400" w:author="CRAYFISH" w:date="2018-05-23T18:09:00Z">
          <w:r w:rsidRPr="00482631" w:rsidDel="00482631">
            <w:rPr>
              <w:lang w:eastAsia="en-GB"/>
              <w:rPrChange w:id="401" w:author="CRAYFISH" w:date="2018-05-23T18:09:00Z">
                <w:rPr>
                  <w:color w:val="231F20"/>
                </w:rPr>
              </w:rPrChange>
            </w:rPr>
            <w:delText xml:space="preserve"> </w:delText>
          </w:r>
        </w:del>
      </w:ins>
      <w:ins w:id="402" w:author="Oultram, Stuart" w:date="2018-05-22T16:41:00Z">
        <w:del w:id="403" w:author="CRAYFISH" w:date="2018-05-23T18:09:00Z">
          <w:r w:rsidRPr="00482631" w:rsidDel="00482631">
            <w:rPr>
              <w:rStyle w:val="NoneA"/>
              <w:u w:color="0432FF"/>
              <w:lang w:eastAsia="en-GB"/>
            </w:rPr>
            <w:delText xml:space="preserve"> </w:delText>
          </w:r>
        </w:del>
      </w:ins>
    </w:p>
    <w:p w:rsidR="00A17F83" w:rsidRDefault="00416267" w:rsidP="00A17F83">
      <w:pPr>
        <w:pStyle w:val="NoSpacing"/>
        <w:pBdr>
          <w:top w:val="none" w:sz="0" w:space="0" w:color="auto"/>
          <w:left w:val="none" w:sz="0" w:space="0" w:color="auto"/>
          <w:bottom w:val="none" w:sz="0" w:space="0" w:color="auto"/>
          <w:right w:val="none" w:sz="0" w:space="0" w:color="auto"/>
        </w:pBdr>
        <w:spacing w:line="360" w:lineRule="auto"/>
        <w:rPr>
          <w:del w:id="404" w:author="Oultram, Stuart" w:date="2018-05-30T16:50:00Z"/>
          <w:rStyle w:val="NoneA"/>
          <w:rFonts w:ascii="Times New Roman" w:hAnsi="Times New Roman" w:cs="Times New Roman"/>
          <w:sz w:val="24"/>
          <w:szCs w:val="24"/>
          <w:lang w:eastAsia="en-GB"/>
        </w:rPr>
      </w:pPr>
      <w:r w:rsidRPr="00D33702">
        <w:rPr>
          <w:rStyle w:val="NoneA"/>
          <w:rFonts w:ascii="Times New Roman" w:hAnsi="Times New Roman" w:cs="Times New Roman"/>
          <w:sz w:val="24"/>
          <w:szCs w:val="24"/>
          <w:u w:color="0432FF"/>
          <w:lang w:eastAsia="en-GB"/>
        </w:rPr>
        <w:t xml:space="preserve">A </w:t>
      </w:r>
      <w:r w:rsidRPr="00D33702">
        <w:rPr>
          <w:rStyle w:val="NoneA"/>
          <w:rFonts w:ascii="Times New Roman" w:hAnsi="Times New Roman" w:cs="Times New Roman"/>
          <w:sz w:val="24"/>
          <w:szCs w:val="24"/>
          <w:lang w:eastAsia="en-GB"/>
        </w:rPr>
        <w:t xml:space="preserve">literature search </w:t>
      </w:r>
      <w:r w:rsidR="000A7CCE" w:rsidRPr="00D33702">
        <w:rPr>
          <w:rStyle w:val="NoneA"/>
          <w:rFonts w:ascii="Times New Roman" w:hAnsi="Times New Roman" w:cs="Times New Roman"/>
          <w:sz w:val="24"/>
          <w:szCs w:val="24"/>
          <w:lang w:eastAsia="en-GB"/>
        </w:rPr>
        <w:t xml:space="preserve">was conducted to identify validated </w:t>
      </w:r>
      <w:r w:rsidRPr="00D33702">
        <w:rPr>
          <w:rStyle w:val="NoneA"/>
          <w:rFonts w:ascii="Times New Roman" w:hAnsi="Times New Roman" w:cs="Times New Roman"/>
          <w:sz w:val="24"/>
          <w:szCs w:val="24"/>
          <w:lang w:eastAsia="en-GB"/>
        </w:rPr>
        <w:t>and standardized “Whistle Blowing” Questionnaires</w:t>
      </w:r>
      <w:r w:rsidRPr="007F159D">
        <w:rPr>
          <w:rStyle w:val="NoneA"/>
          <w:rFonts w:ascii="Times New Roman" w:hAnsi="Times New Roman" w:cs="Times New Roman"/>
          <w:sz w:val="24"/>
          <w:szCs w:val="24"/>
          <w:lang w:eastAsia="en-GB"/>
        </w:rPr>
        <w:t xml:space="preserve"> that could be used in our study </w:t>
      </w:r>
      <w:r w:rsidRPr="007F159D">
        <w:rPr>
          <w:rStyle w:val="NoneA"/>
          <w:rFonts w:ascii="Times New Roman" w:hAnsi="Times New Roman" w:cs="Times New Roman"/>
          <w:sz w:val="24"/>
          <w:szCs w:val="24"/>
          <w:u w:color="0432FF"/>
          <w:lang w:eastAsia="en-GB"/>
        </w:rPr>
        <w:t xml:space="preserve">was undertaken using </w:t>
      </w:r>
      <w:r w:rsidRPr="007F159D">
        <w:rPr>
          <w:rStyle w:val="NoneA"/>
          <w:rFonts w:ascii="Times New Roman" w:hAnsi="Times New Roman" w:cs="Times New Roman"/>
          <w:sz w:val="24"/>
          <w:szCs w:val="24"/>
          <w:lang w:eastAsia="en-GB"/>
        </w:rPr>
        <w:t>PUBMED, SCOPUS</w:t>
      </w:r>
      <w:ins w:id="405" w:author="CRAYFISH" w:date="2018-06-23T20:35:00Z">
        <w:r w:rsidR="00F550EE">
          <w:rPr>
            <w:rStyle w:val="NoneA"/>
            <w:rFonts w:ascii="Times New Roman" w:hAnsi="Times New Roman" w:cs="Times New Roman"/>
            <w:sz w:val="24"/>
            <w:szCs w:val="24"/>
            <w:lang w:eastAsia="en-GB"/>
          </w:rPr>
          <w:t>,</w:t>
        </w:r>
      </w:ins>
      <w:r w:rsidRPr="007F159D">
        <w:rPr>
          <w:rStyle w:val="NoneA"/>
          <w:rFonts w:ascii="Times New Roman" w:hAnsi="Times New Roman" w:cs="Times New Roman"/>
          <w:sz w:val="24"/>
          <w:szCs w:val="24"/>
          <w:lang w:eastAsia="en-GB"/>
        </w:rPr>
        <w:t xml:space="preserve"> </w:t>
      </w:r>
      <w:r w:rsidRPr="00F550EE">
        <w:rPr>
          <w:rStyle w:val="NoneA"/>
          <w:noProof/>
          <w:lang w:eastAsia="en-GB"/>
        </w:rPr>
        <w:t>and</w:t>
      </w:r>
      <w:r w:rsidRPr="007F159D">
        <w:rPr>
          <w:rStyle w:val="NoneA"/>
          <w:rFonts w:ascii="Times New Roman" w:hAnsi="Times New Roman" w:cs="Times New Roman"/>
          <w:sz w:val="24"/>
          <w:szCs w:val="24"/>
          <w:lang w:eastAsia="en-GB"/>
        </w:rPr>
        <w:t xml:space="preserve"> DISCOVER</w:t>
      </w:r>
      <w:r w:rsidR="00724896" w:rsidRPr="007F159D">
        <w:rPr>
          <w:rStyle w:val="NoneA"/>
          <w:rFonts w:ascii="Times New Roman" w:hAnsi="Times New Roman" w:cs="Times New Roman"/>
          <w:sz w:val="24"/>
          <w:szCs w:val="24"/>
          <w:lang w:eastAsia="en-GB"/>
        </w:rPr>
        <w:t xml:space="preserve"> (</w:t>
      </w:r>
      <w:r w:rsidR="00724896" w:rsidRPr="007F159D">
        <w:rPr>
          <w:rStyle w:val="NoneA"/>
          <w:rFonts w:ascii="Times New Roman" w:hAnsi="Times New Roman" w:cs="Times New Roman"/>
          <w:b/>
          <w:sz w:val="24"/>
          <w:szCs w:val="24"/>
          <w:lang w:eastAsia="en-GB"/>
        </w:rPr>
        <w:t>Figure 1</w:t>
      </w:r>
      <w:r w:rsidR="00724896" w:rsidRPr="007F159D">
        <w:rPr>
          <w:rStyle w:val="NoneA"/>
          <w:rFonts w:ascii="Times New Roman" w:hAnsi="Times New Roman" w:cs="Times New Roman"/>
          <w:sz w:val="24"/>
          <w:szCs w:val="24"/>
          <w:lang w:eastAsia="en-GB"/>
        </w:rPr>
        <w:t>)</w:t>
      </w:r>
      <w:r w:rsidRPr="007F159D">
        <w:rPr>
          <w:rStyle w:val="NoneA"/>
          <w:rFonts w:ascii="Times New Roman" w:hAnsi="Times New Roman" w:cs="Times New Roman"/>
          <w:sz w:val="24"/>
          <w:szCs w:val="24"/>
          <w:lang w:eastAsia="en-GB"/>
        </w:rPr>
        <w:t xml:space="preserve">.  </w:t>
      </w:r>
      <w:r w:rsidRPr="007F159D">
        <w:rPr>
          <w:rStyle w:val="NoneA"/>
          <w:rFonts w:ascii="Times New Roman" w:hAnsi="Times New Roman" w:cs="Times New Roman"/>
          <w:sz w:val="24"/>
          <w:szCs w:val="24"/>
          <w:u w:color="0432FF"/>
          <w:lang w:eastAsia="en-GB"/>
        </w:rPr>
        <w:t>No appropriate questionnaires were found.</w:t>
      </w:r>
      <w:r w:rsidRPr="007F159D">
        <w:rPr>
          <w:rStyle w:val="NoneA"/>
          <w:rFonts w:ascii="Times New Roman" w:hAnsi="Times New Roman" w:cs="Times New Roman"/>
          <w:sz w:val="24"/>
          <w:szCs w:val="24"/>
          <w:lang w:eastAsia="en-GB"/>
        </w:rPr>
        <w:t xml:space="preserve"> </w:t>
      </w:r>
      <w:r w:rsidR="0014359D" w:rsidRPr="007F159D">
        <w:rPr>
          <w:rStyle w:val="NoneA"/>
          <w:rFonts w:ascii="Times New Roman" w:hAnsi="Times New Roman" w:cs="Times New Roman"/>
          <w:sz w:val="24"/>
          <w:szCs w:val="24"/>
          <w:lang w:eastAsia="en-GB"/>
        </w:rPr>
        <w:t xml:space="preserve"> </w:t>
      </w:r>
      <w:r w:rsidRPr="007F159D">
        <w:rPr>
          <w:rStyle w:val="NoneA"/>
          <w:rFonts w:ascii="Times New Roman" w:hAnsi="Times New Roman" w:cs="Times New Roman"/>
          <w:sz w:val="24"/>
          <w:szCs w:val="24"/>
          <w:u w:color="0432FF"/>
          <w:lang w:eastAsia="en-GB"/>
        </w:rPr>
        <w:t xml:space="preserve">A </w:t>
      </w:r>
      <w:r w:rsidRPr="007F159D">
        <w:rPr>
          <w:rStyle w:val="NoneA"/>
          <w:rFonts w:ascii="Times New Roman" w:hAnsi="Times New Roman" w:cs="Times New Roman"/>
          <w:sz w:val="24"/>
          <w:szCs w:val="24"/>
          <w:lang w:eastAsia="en-GB"/>
        </w:rPr>
        <w:t xml:space="preserve">questionnaire </w:t>
      </w:r>
      <w:r w:rsidRPr="007F159D">
        <w:rPr>
          <w:rStyle w:val="NoneA"/>
          <w:rFonts w:ascii="Times New Roman" w:hAnsi="Times New Roman" w:cs="Times New Roman"/>
          <w:sz w:val="24"/>
          <w:szCs w:val="24"/>
          <w:u w:color="0432FF"/>
          <w:lang w:eastAsia="en-GB"/>
        </w:rPr>
        <w:t xml:space="preserve">was therefore developed </w:t>
      </w:r>
      <w:r w:rsidRPr="007F159D">
        <w:rPr>
          <w:rStyle w:val="NoneA"/>
          <w:rFonts w:ascii="Times New Roman" w:hAnsi="Times New Roman" w:cs="Times New Roman"/>
          <w:sz w:val="24"/>
          <w:szCs w:val="24"/>
          <w:lang w:eastAsia="en-GB"/>
        </w:rPr>
        <w:t xml:space="preserve">using a variety of papers to </w:t>
      </w:r>
      <w:r w:rsidR="0014359D" w:rsidRPr="007F159D">
        <w:rPr>
          <w:rStyle w:val="NoneA"/>
          <w:rFonts w:ascii="Times New Roman" w:hAnsi="Times New Roman" w:cs="Times New Roman"/>
          <w:color w:val="auto"/>
          <w:sz w:val="24"/>
          <w:szCs w:val="24"/>
          <w:lang w:eastAsia="en-GB"/>
        </w:rPr>
        <w:t xml:space="preserve">be </w:t>
      </w:r>
      <w:r w:rsidRPr="00F550EE">
        <w:rPr>
          <w:rStyle w:val="NoneA"/>
          <w:noProof/>
          <w:lang w:eastAsia="en-GB"/>
        </w:rPr>
        <w:t>applicable</w:t>
      </w:r>
      <w:r w:rsidR="00C566AF" w:rsidRPr="007F159D">
        <w:rPr>
          <w:rStyle w:val="NoneA"/>
          <w:rFonts w:ascii="Times New Roman" w:hAnsi="Times New Roman" w:cs="Times New Roman"/>
          <w:color w:val="auto"/>
          <w:sz w:val="24"/>
          <w:szCs w:val="24"/>
          <w:lang w:eastAsia="en-GB"/>
        </w:rPr>
        <w:t xml:space="preserve"> internationally</w:t>
      </w:r>
      <w:r w:rsidRPr="007F159D">
        <w:rPr>
          <w:rStyle w:val="NoneA"/>
          <w:rFonts w:ascii="Times New Roman" w:hAnsi="Times New Roman" w:cs="Times New Roman"/>
          <w:color w:val="auto"/>
          <w:sz w:val="24"/>
          <w:szCs w:val="24"/>
          <w:lang w:eastAsia="en-GB"/>
        </w:rPr>
        <w:t xml:space="preserve"> in gaining perspectives</w:t>
      </w:r>
      <w:r w:rsidRPr="007F159D">
        <w:rPr>
          <w:rStyle w:val="NoneA"/>
          <w:rFonts w:ascii="Times New Roman" w:hAnsi="Times New Roman" w:cs="Times New Roman"/>
          <w:color w:val="0432FF"/>
          <w:sz w:val="24"/>
          <w:szCs w:val="24"/>
          <w:lang w:eastAsia="en-GB"/>
        </w:rPr>
        <w:t xml:space="preserve"> </w:t>
      </w:r>
      <w:r w:rsidR="00C566AF" w:rsidRPr="007F159D">
        <w:rPr>
          <w:rStyle w:val="NoneA"/>
          <w:rFonts w:ascii="Times New Roman" w:hAnsi="Times New Roman" w:cs="Times New Roman"/>
          <w:sz w:val="24"/>
          <w:szCs w:val="24"/>
          <w:lang w:eastAsia="en-GB"/>
        </w:rPr>
        <w:t xml:space="preserve">on whistleblowing </w:t>
      </w:r>
      <w:r w:rsidRPr="007F159D">
        <w:rPr>
          <w:rStyle w:val="NoneA"/>
          <w:rFonts w:ascii="Times New Roman" w:hAnsi="Times New Roman" w:cs="Times New Roman"/>
          <w:sz w:val="24"/>
          <w:szCs w:val="24"/>
          <w:lang w:eastAsia="en-GB"/>
        </w:rPr>
        <w:t>(</w:t>
      </w:r>
      <w:r w:rsidRPr="007F159D">
        <w:rPr>
          <w:rStyle w:val="NoneA"/>
          <w:rFonts w:ascii="Times New Roman" w:hAnsi="Times New Roman" w:cs="Times New Roman"/>
          <w:sz w:val="24"/>
          <w:szCs w:val="24"/>
          <w:u w:color="FF0000"/>
          <w:lang w:eastAsia="en-GB"/>
        </w:rPr>
        <w:t xml:space="preserve">See </w:t>
      </w:r>
      <w:r w:rsidRPr="007F159D">
        <w:rPr>
          <w:rStyle w:val="NoneA"/>
          <w:rFonts w:ascii="Times New Roman" w:hAnsi="Times New Roman" w:cs="Times New Roman"/>
          <w:b/>
          <w:bCs/>
          <w:sz w:val="24"/>
          <w:szCs w:val="24"/>
          <w:u w:color="FF0000"/>
          <w:lang w:eastAsia="en-GB"/>
        </w:rPr>
        <w:t>Table 1</w:t>
      </w:r>
      <w:r w:rsidR="00FD2DF9" w:rsidRPr="007F159D">
        <w:rPr>
          <w:rStyle w:val="NoneA"/>
          <w:rFonts w:ascii="Times New Roman" w:hAnsi="Times New Roman" w:cs="Times New Roman"/>
          <w:sz w:val="24"/>
          <w:szCs w:val="24"/>
          <w:lang w:eastAsia="en-GB"/>
        </w:rPr>
        <w:t xml:space="preserve">) (1, 2). </w:t>
      </w:r>
      <w:r w:rsidRPr="007F159D">
        <w:rPr>
          <w:rStyle w:val="NoneA"/>
          <w:rFonts w:ascii="Times New Roman" w:hAnsi="Times New Roman" w:cs="Times New Roman"/>
          <w:sz w:val="24"/>
          <w:szCs w:val="24"/>
          <w:lang w:eastAsia="en-GB"/>
        </w:rPr>
        <w:t xml:space="preserve">Ethical </w:t>
      </w:r>
      <w:r w:rsidR="00E01EDC" w:rsidRPr="007F159D">
        <w:rPr>
          <w:rStyle w:val="NoneA"/>
          <w:rFonts w:ascii="Times New Roman" w:hAnsi="Times New Roman" w:cs="Times New Roman"/>
          <w:sz w:val="24"/>
          <w:szCs w:val="24"/>
          <w:lang w:eastAsia="en-GB"/>
        </w:rPr>
        <w:t>approvals</w:t>
      </w:r>
      <w:r w:rsidRPr="007F159D">
        <w:rPr>
          <w:rStyle w:val="NoneA"/>
          <w:rFonts w:ascii="Times New Roman" w:hAnsi="Times New Roman" w:cs="Times New Roman"/>
          <w:sz w:val="24"/>
          <w:szCs w:val="24"/>
          <w:lang w:eastAsia="en-GB"/>
        </w:rPr>
        <w:t xml:space="preserve"> for the study </w:t>
      </w:r>
      <w:r w:rsidR="00E01EDC" w:rsidRPr="007F159D">
        <w:rPr>
          <w:rStyle w:val="NoneA"/>
          <w:rFonts w:ascii="Times New Roman" w:hAnsi="Times New Roman" w:cs="Times New Roman"/>
          <w:sz w:val="24"/>
          <w:szCs w:val="24"/>
          <w:lang w:eastAsia="en-GB"/>
        </w:rPr>
        <w:t>were</w:t>
      </w:r>
      <w:r w:rsidRPr="007F159D">
        <w:rPr>
          <w:rStyle w:val="NoneA"/>
          <w:rFonts w:ascii="Times New Roman" w:hAnsi="Times New Roman" w:cs="Times New Roman"/>
          <w:sz w:val="24"/>
          <w:szCs w:val="24"/>
          <w:lang w:eastAsia="en-GB"/>
        </w:rPr>
        <w:t xml:space="preserve"> granted by </w:t>
      </w:r>
      <w:proofErr w:type="spellStart"/>
      <w:r w:rsidRPr="007F159D">
        <w:rPr>
          <w:rStyle w:val="NoneA"/>
          <w:rFonts w:ascii="Times New Roman" w:hAnsi="Times New Roman" w:cs="Times New Roman"/>
          <w:sz w:val="24"/>
          <w:szCs w:val="24"/>
          <w:lang w:eastAsia="en-GB"/>
        </w:rPr>
        <w:t>Edendale</w:t>
      </w:r>
      <w:proofErr w:type="spellEnd"/>
      <w:r w:rsidRPr="007F159D">
        <w:rPr>
          <w:rStyle w:val="NoneA"/>
          <w:rFonts w:ascii="Times New Roman" w:hAnsi="Times New Roman" w:cs="Times New Roman"/>
          <w:sz w:val="24"/>
          <w:szCs w:val="24"/>
          <w:lang w:eastAsia="en-GB"/>
        </w:rPr>
        <w:t xml:space="preserve"> hospital, the BREC ethics committee and the </w:t>
      </w:r>
      <w:r w:rsidRPr="007F159D">
        <w:rPr>
          <w:rStyle w:val="NoneA"/>
          <w:rFonts w:ascii="Times New Roman" w:hAnsi="Times New Roman" w:cs="Times New Roman"/>
          <w:bCs/>
          <w:sz w:val="24"/>
          <w:szCs w:val="24"/>
          <w:lang w:eastAsia="en-GB"/>
        </w:rPr>
        <w:t xml:space="preserve">University </w:t>
      </w:r>
      <w:del w:id="406" w:author="CRAYFISH" w:date="2018-05-30T23:21:00Z">
        <w:r w:rsidRPr="007F159D" w:rsidDel="00D60E32">
          <w:rPr>
            <w:rStyle w:val="NoneA"/>
            <w:rFonts w:ascii="Times New Roman" w:hAnsi="Times New Roman" w:cs="Times New Roman"/>
            <w:bCs/>
            <w:sz w:val="24"/>
            <w:szCs w:val="24"/>
            <w:lang w:eastAsia="en-GB"/>
          </w:rPr>
          <w:delText xml:space="preserve">of Liverpool </w:delText>
        </w:r>
      </w:del>
      <w:ins w:id="407" w:author="Oultram, Stuart" w:date="2018-05-30T16:50:00Z">
        <w:del w:id="408" w:author="CRAYFISH" w:date="2018-05-30T23:21:00Z">
          <w:r w:rsidR="00155C28" w:rsidDel="00D60E32">
            <w:rPr>
              <w:rStyle w:val="NoneA"/>
              <w:rFonts w:ascii="Times New Roman" w:hAnsi="Times New Roman" w:cs="Times New Roman"/>
              <w:sz w:val="24"/>
              <w:szCs w:val="24"/>
              <w:lang w:eastAsia="en-GB"/>
            </w:rPr>
            <w:delText>Faculty of</w:delText>
          </w:r>
        </w:del>
      </w:ins>
      <w:proofErr w:type="gramStart"/>
      <w:ins w:id="409" w:author="CRAYFISH" w:date="2018-05-30T23:21:00Z">
        <w:r w:rsidR="00D60E32">
          <w:rPr>
            <w:rStyle w:val="NoneA"/>
            <w:rFonts w:ascii="Times New Roman" w:hAnsi="Times New Roman" w:cs="Times New Roman"/>
            <w:bCs/>
            <w:sz w:val="24"/>
            <w:szCs w:val="24"/>
            <w:lang w:eastAsia="en-GB"/>
          </w:rPr>
          <w:t>o</w:t>
        </w:r>
        <w:r w:rsidR="00D60E32" w:rsidRPr="007F159D">
          <w:rPr>
            <w:rStyle w:val="NoneA"/>
            <w:rFonts w:ascii="Times New Roman" w:hAnsi="Times New Roman" w:cs="Times New Roman"/>
            <w:bCs/>
            <w:sz w:val="24"/>
            <w:szCs w:val="24"/>
            <w:lang w:eastAsia="en-GB"/>
          </w:rPr>
          <w:t>f</w:t>
        </w:r>
        <w:proofErr w:type="gramEnd"/>
        <w:r w:rsidR="00D60E32" w:rsidRPr="007F159D">
          <w:rPr>
            <w:rStyle w:val="NoneA"/>
            <w:rFonts w:ascii="Times New Roman" w:hAnsi="Times New Roman" w:cs="Times New Roman"/>
            <w:bCs/>
            <w:sz w:val="24"/>
            <w:szCs w:val="24"/>
            <w:lang w:eastAsia="en-GB"/>
          </w:rPr>
          <w:t xml:space="preserve"> Liverpool Faculty Of</w:t>
        </w:r>
      </w:ins>
      <w:ins w:id="410" w:author="Oultram, Stuart" w:date="2018-05-30T16:50:00Z">
        <w:r w:rsidR="00155C28">
          <w:rPr>
            <w:rStyle w:val="NoneA"/>
            <w:rFonts w:ascii="Times New Roman" w:hAnsi="Times New Roman" w:cs="Times New Roman"/>
            <w:sz w:val="24"/>
            <w:szCs w:val="24"/>
            <w:lang w:eastAsia="en-GB"/>
          </w:rPr>
          <w:t xml:space="preserve"> Health &amp; Life Sciences</w:t>
        </w:r>
        <w:r w:rsidR="00155C28" w:rsidRPr="007F159D">
          <w:rPr>
            <w:rStyle w:val="NoneA"/>
            <w:rFonts w:ascii="Times New Roman" w:hAnsi="Times New Roman" w:cs="Times New Roman"/>
            <w:sz w:val="24"/>
            <w:szCs w:val="24"/>
            <w:lang w:eastAsia="en-GB"/>
          </w:rPr>
          <w:t xml:space="preserve"> Committee</w:t>
        </w:r>
        <w:r w:rsidR="00155C28">
          <w:rPr>
            <w:rStyle w:val="NoneA"/>
            <w:rFonts w:ascii="Times New Roman" w:hAnsi="Times New Roman" w:cs="Times New Roman"/>
            <w:sz w:val="24"/>
            <w:szCs w:val="24"/>
            <w:lang w:eastAsia="en-GB"/>
          </w:rPr>
          <w:t xml:space="preserve"> on Research Ethics</w:t>
        </w:r>
      </w:ins>
      <w:del w:id="411" w:author="Oultram, Stuart" w:date="2018-05-30T16:50:00Z">
        <w:r w:rsidRPr="007F159D">
          <w:rPr>
            <w:rStyle w:val="NoneA"/>
            <w:rFonts w:ascii="Times New Roman" w:hAnsi="Times New Roman" w:cs="Times New Roman"/>
            <w:bCs/>
            <w:sz w:val="24"/>
            <w:szCs w:val="24"/>
            <w:lang w:eastAsia="en-GB"/>
          </w:rPr>
          <w:delText>Ethics Committee</w:delText>
        </w:r>
      </w:del>
      <w:r w:rsidRPr="007F159D">
        <w:rPr>
          <w:rStyle w:val="NoneA"/>
          <w:rFonts w:ascii="Times New Roman" w:hAnsi="Times New Roman" w:cs="Times New Roman"/>
          <w:bCs/>
          <w:sz w:val="24"/>
          <w:szCs w:val="24"/>
          <w:lang w:eastAsia="en-GB"/>
        </w:rPr>
        <w:t>.</w:t>
      </w:r>
      <w:r w:rsidR="00DD1264" w:rsidRPr="007F159D">
        <w:rPr>
          <w:rStyle w:val="NoneA"/>
          <w:rFonts w:ascii="Times New Roman" w:hAnsi="Times New Roman" w:cs="Times New Roman"/>
          <w:sz w:val="24"/>
          <w:szCs w:val="24"/>
          <w:lang w:eastAsia="en-GB"/>
        </w:rPr>
        <w:t xml:space="preserve"> The study was conducted in line with the principles </w:t>
      </w:r>
      <w:r w:rsidR="00CE28F1">
        <w:rPr>
          <w:rStyle w:val="NoneA"/>
          <w:rFonts w:ascii="Times New Roman" w:hAnsi="Times New Roman" w:cs="Times New Roman"/>
          <w:sz w:val="24"/>
          <w:szCs w:val="24"/>
          <w:lang w:eastAsia="en-GB"/>
        </w:rPr>
        <w:t xml:space="preserve">of the declaration of </w:t>
      </w:r>
    </w:p>
    <w:p w:rsidR="00606A3D" w:rsidDel="00F67A0C" w:rsidRDefault="00CE28F1" w:rsidP="00A17F83">
      <w:pPr>
        <w:pStyle w:val="NoSpacing"/>
        <w:pBdr>
          <w:top w:val="none" w:sz="0" w:space="0" w:color="auto"/>
          <w:left w:val="none" w:sz="0" w:space="0" w:color="auto"/>
          <w:bottom w:val="none" w:sz="0" w:space="0" w:color="auto"/>
          <w:right w:val="none" w:sz="0" w:space="0" w:color="auto"/>
        </w:pBdr>
        <w:spacing w:line="360" w:lineRule="auto"/>
        <w:rPr>
          <w:ins w:id="412" w:author="Oultram, Stuart" w:date="2018-05-30T17:25:00Z"/>
          <w:del w:id="413" w:author="CRAYFISH" w:date="2018-05-30T23:21:00Z"/>
          <w:rStyle w:val="NoneA"/>
          <w:rFonts w:ascii="Times New Roman" w:hAnsi="Times New Roman" w:cs="Times New Roman"/>
          <w:sz w:val="24"/>
          <w:szCs w:val="24"/>
          <w:lang w:eastAsia="en-GB"/>
        </w:rPr>
      </w:pPr>
      <w:r>
        <w:rPr>
          <w:rStyle w:val="NoneA"/>
          <w:rFonts w:ascii="Times New Roman" w:hAnsi="Times New Roman" w:cs="Times New Roman"/>
          <w:sz w:val="24"/>
          <w:szCs w:val="24"/>
          <w:lang w:eastAsia="en-GB"/>
        </w:rPr>
        <w:lastRenderedPageBreak/>
        <w:t>Helsink</w:t>
      </w:r>
      <w:r w:rsidR="00A17F83">
        <w:rPr>
          <w:rStyle w:val="NoneA"/>
          <w:rFonts w:ascii="Times New Roman" w:hAnsi="Times New Roman" w:cs="Times New Roman"/>
          <w:sz w:val="24"/>
          <w:szCs w:val="24"/>
          <w:lang w:eastAsia="en-GB"/>
        </w:rPr>
        <w:t>i.</w:t>
      </w:r>
    </w:p>
    <w:p w:rsidR="00CC145F" w:rsidDel="00F67A0C" w:rsidRDefault="00CC145F" w:rsidP="00A17F83">
      <w:pPr>
        <w:pStyle w:val="NoSpacing"/>
        <w:pBdr>
          <w:top w:val="none" w:sz="0" w:space="0" w:color="auto"/>
          <w:left w:val="none" w:sz="0" w:space="0" w:color="auto"/>
          <w:bottom w:val="none" w:sz="0" w:space="0" w:color="auto"/>
          <w:right w:val="none" w:sz="0" w:space="0" w:color="auto"/>
        </w:pBdr>
        <w:spacing w:line="360" w:lineRule="auto"/>
        <w:rPr>
          <w:ins w:id="414" w:author="Oultram, Stuart" w:date="2018-05-30T17:25:00Z"/>
          <w:del w:id="415" w:author="CRAYFISH" w:date="2018-05-30T23:21:00Z"/>
          <w:rStyle w:val="NoneA"/>
          <w:rFonts w:ascii="Times New Roman" w:hAnsi="Times New Roman" w:cs="Times New Roman"/>
          <w:sz w:val="24"/>
          <w:szCs w:val="24"/>
          <w:lang w:eastAsia="en-GB"/>
        </w:rPr>
      </w:pPr>
    </w:p>
    <w:p w:rsidR="00CC145F" w:rsidDel="00F67A0C" w:rsidRDefault="00CC145F" w:rsidP="00A17F83">
      <w:pPr>
        <w:pStyle w:val="NoSpacing"/>
        <w:pBdr>
          <w:top w:val="none" w:sz="0" w:space="0" w:color="auto"/>
          <w:left w:val="none" w:sz="0" w:space="0" w:color="auto"/>
          <w:bottom w:val="none" w:sz="0" w:space="0" w:color="auto"/>
          <w:right w:val="none" w:sz="0" w:space="0" w:color="auto"/>
        </w:pBdr>
        <w:spacing w:line="360" w:lineRule="auto"/>
        <w:rPr>
          <w:ins w:id="416" w:author="Oultram, Stuart" w:date="2018-05-30T17:25:00Z"/>
          <w:del w:id="417" w:author="CRAYFISH" w:date="2018-05-30T23:21:00Z"/>
          <w:rStyle w:val="NoneA"/>
          <w:rFonts w:ascii="Times New Roman" w:hAnsi="Times New Roman" w:cs="Times New Roman"/>
          <w:sz w:val="24"/>
          <w:szCs w:val="24"/>
          <w:lang w:eastAsia="en-GB"/>
        </w:rPr>
      </w:pPr>
    </w:p>
    <w:p w:rsidR="00CC145F" w:rsidDel="00F67A0C" w:rsidRDefault="00CC145F" w:rsidP="00A17F83">
      <w:pPr>
        <w:pStyle w:val="NoSpacing"/>
        <w:pBdr>
          <w:top w:val="none" w:sz="0" w:space="0" w:color="auto"/>
          <w:left w:val="none" w:sz="0" w:space="0" w:color="auto"/>
          <w:bottom w:val="none" w:sz="0" w:space="0" w:color="auto"/>
          <w:right w:val="none" w:sz="0" w:space="0" w:color="auto"/>
        </w:pBdr>
        <w:spacing w:line="360" w:lineRule="auto"/>
        <w:rPr>
          <w:ins w:id="418" w:author="Oultram, Stuart" w:date="2018-05-30T17:25:00Z"/>
          <w:del w:id="419" w:author="CRAYFISH" w:date="2018-05-30T23:21:00Z"/>
          <w:rStyle w:val="NoneA"/>
          <w:rFonts w:ascii="Times New Roman" w:hAnsi="Times New Roman" w:cs="Times New Roman"/>
          <w:sz w:val="24"/>
          <w:szCs w:val="24"/>
          <w:lang w:eastAsia="en-GB"/>
        </w:rPr>
      </w:pPr>
    </w:p>
    <w:p w:rsidR="00CC145F" w:rsidRDefault="00CC145F" w:rsidP="00A17F83">
      <w:pPr>
        <w:pStyle w:val="NoSpacing"/>
        <w:pBdr>
          <w:top w:val="none" w:sz="0" w:space="0" w:color="auto"/>
          <w:left w:val="none" w:sz="0" w:space="0" w:color="auto"/>
          <w:bottom w:val="none" w:sz="0" w:space="0" w:color="auto"/>
          <w:right w:val="none" w:sz="0" w:space="0" w:color="auto"/>
        </w:pBdr>
        <w:spacing w:line="360" w:lineRule="auto"/>
        <w:rPr>
          <w:ins w:id="420" w:author="Oultram, Stuart" w:date="2018-05-30T22:49:00Z"/>
          <w:rStyle w:val="NoneA"/>
          <w:rFonts w:ascii="Times New Roman" w:hAnsi="Times New Roman" w:cs="Times New Roman"/>
          <w:sz w:val="24"/>
          <w:szCs w:val="24"/>
          <w:lang w:eastAsia="en-GB"/>
        </w:rPr>
      </w:pPr>
    </w:p>
    <w:tbl>
      <w:tblPr>
        <w:tblpPr w:leftFromText="180" w:rightFromText="180" w:vertAnchor="text" w:horzAnchor="margin" w:tblpY="380"/>
        <w:tblW w:w="1068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5341"/>
        <w:gridCol w:w="5341"/>
      </w:tblGrid>
      <w:tr w:rsidR="00A17F83" w:rsidRPr="007F159D" w:rsidTr="00A17F83">
        <w:trPr>
          <w:trHeight w:val="300"/>
        </w:trPr>
        <w:tc>
          <w:tcPr>
            <w:tcW w:w="53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A17F83" w:rsidRPr="007F159D" w:rsidRDefault="00A17F83" w:rsidP="00A17F83">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 xml:space="preserve">Avoided in Questionnaire </w:t>
            </w:r>
          </w:p>
        </w:tc>
        <w:tc>
          <w:tcPr>
            <w:tcW w:w="53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A17F83" w:rsidRPr="007F159D" w:rsidRDefault="00A17F83" w:rsidP="00A17F83">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Reason</w:t>
            </w:r>
          </w:p>
        </w:tc>
      </w:tr>
      <w:tr w:rsidR="00A17F83" w:rsidRPr="007F159D" w:rsidTr="00A17F83">
        <w:trPr>
          <w:trHeight w:val="910"/>
        </w:trPr>
        <w:tc>
          <w:tcPr>
            <w:tcW w:w="5341"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tcPr>
          <w:p w:rsidR="00A17F83" w:rsidRPr="007F159D" w:rsidRDefault="00A17F83" w:rsidP="00A17F83">
            <w:pPr>
              <w:pStyle w:val="Body"/>
              <w:pBdr>
                <w:top w:val="none" w:sz="0" w:space="0" w:color="auto"/>
                <w:left w:val="none" w:sz="0" w:space="0" w:color="auto"/>
                <w:bottom w:val="none" w:sz="0" w:space="0" w:color="auto"/>
                <w:right w:val="none" w:sz="0" w:space="0" w:color="auto"/>
              </w:pBdr>
              <w:rPr>
                <w:rFonts w:cs="Times New Roman"/>
              </w:rPr>
            </w:pPr>
            <w:r w:rsidRPr="007F159D">
              <w:rPr>
                <w:rStyle w:val="apple-converted-space"/>
                <w:b/>
                <w:bCs/>
                <w:lang w:eastAsia="en-GB"/>
              </w:rPr>
              <w:t xml:space="preserve">“What would you do” questions </w:t>
            </w:r>
          </w:p>
        </w:tc>
        <w:tc>
          <w:tcPr>
            <w:tcW w:w="5341"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tcPr>
          <w:p w:rsidR="00A17F83" w:rsidRPr="007F159D" w:rsidRDefault="00A17F83" w:rsidP="00A17F83">
            <w:pPr>
              <w:pStyle w:val="Body"/>
              <w:pBdr>
                <w:top w:val="none" w:sz="0" w:space="0" w:color="auto"/>
                <w:left w:val="none" w:sz="0" w:space="0" w:color="auto"/>
                <w:bottom w:val="none" w:sz="0" w:space="0" w:color="auto"/>
                <w:right w:val="none" w:sz="0" w:space="0" w:color="auto"/>
              </w:pBdr>
              <w:rPr>
                <w:rFonts w:cs="Times New Roman"/>
              </w:rPr>
            </w:pPr>
            <w:r w:rsidRPr="007F159D">
              <w:rPr>
                <w:rStyle w:val="apple-converted-space"/>
                <w:lang w:eastAsia="en-GB"/>
              </w:rPr>
              <w:t>This allows participants to describe their self-expectations rather than what they would actually do.</w:t>
            </w:r>
          </w:p>
        </w:tc>
      </w:tr>
      <w:tr w:rsidR="00A17F83" w:rsidRPr="007F159D" w:rsidTr="00A17F83">
        <w:trPr>
          <w:trHeight w:val="610"/>
        </w:trPr>
        <w:tc>
          <w:tcPr>
            <w:tcW w:w="53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A17F83" w:rsidRPr="007F159D" w:rsidRDefault="00A17F83" w:rsidP="00A17F83">
            <w:pPr>
              <w:pStyle w:val="Body"/>
              <w:pBdr>
                <w:top w:val="none" w:sz="0" w:space="0" w:color="auto"/>
                <w:left w:val="none" w:sz="0" w:space="0" w:color="auto"/>
                <w:bottom w:val="none" w:sz="0" w:space="0" w:color="auto"/>
                <w:right w:val="none" w:sz="0" w:space="0" w:color="auto"/>
              </w:pBdr>
              <w:rPr>
                <w:rFonts w:cs="Times New Roman"/>
              </w:rPr>
            </w:pPr>
            <w:r w:rsidRPr="007F159D">
              <w:rPr>
                <w:rStyle w:val="apple-converted-space"/>
                <w:b/>
                <w:bCs/>
                <w:lang w:eastAsia="en-GB"/>
              </w:rPr>
              <w:t xml:space="preserve">Reporting </w:t>
            </w:r>
            <w:r w:rsidRPr="007F159D">
              <w:rPr>
                <w:rStyle w:val="NoneA"/>
                <w:rFonts w:cs="Times New Roman"/>
                <w:b/>
                <w:bCs/>
                <w:u w:val="single"/>
                <w:lang w:eastAsia="en-GB"/>
              </w:rPr>
              <w:t xml:space="preserve">suspected </w:t>
            </w:r>
            <w:r w:rsidRPr="00F550EE">
              <w:rPr>
                <w:rStyle w:val="apple-converted-space"/>
                <w:b/>
                <w:bCs/>
                <w:noProof/>
                <w:lang w:eastAsia="en-GB"/>
              </w:rPr>
              <w:t>wrong</w:t>
            </w:r>
            <w:del w:id="421" w:author="CRAYFISH" w:date="2018-06-23T20:36:00Z">
              <w:r w:rsidRPr="00F550EE" w:rsidDel="00F550EE">
                <w:rPr>
                  <w:rStyle w:val="apple-converted-space"/>
                  <w:b/>
                  <w:bCs/>
                  <w:noProof/>
                  <w:lang w:eastAsia="en-GB"/>
                </w:rPr>
                <w:delText xml:space="preserve"> </w:delText>
              </w:r>
            </w:del>
            <w:r w:rsidRPr="00F550EE">
              <w:rPr>
                <w:rStyle w:val="apple-converted-space"/>
                <w:b/>
                <w:bCs/>
                <w:noProof/>
                <w:lang w:eastAsia="en-GB"/>
              </w:rPr>
              <w:t>doing</w:t>
            </w:r>
          </w:p>
        </w:tc>
        <w:tc>
          <w:tcPr>
            <w:tcW w:w="53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A17F83" w:rsidRPr="007F159D" w:rsidRDefault="00A17F83" w:rsidP="00A17F83">
            <w:pPr>
              <w:pStyle w:val="Body"/>
              <w:pBdr>
                <w:top w:val="none" w:sz="0" w:space="0" w:color="auto"/>
                <w:left w:val="none" w:sz="0" w:space="0" w:color="auto"/>
                <w:bottom w:val="none" w:sz="0" w:space="0" w:color="auto"/>
                <w:right w:val="none" w:sz="0" w:space="0" w:color="auto"/>
              </w:pBdr>
              <w:rPr>
                <w:rFonts w:cs="Times New Roman"/>
              </w:rPr>
            </w:pPr>
            <w:r w:rsidRPr="007F159D">
              <w:rPr>
                <w:rStyle w:val="apple-converted-space"/>
                <w:lang w:eastAsia="en-GB"/>
              </w:rPr>
              <w:t xml:space="preserve">We wanted to gain responses from those who had </w:t>
            </w:r>
            <w:r w:rsidRPr="007F159D">
              <w:rPr>
                <w:rStyle w:val="NoneA"/>
                <w:rFonts w:cs="Times New Roman"/>
                <w:u w:val="single"/>
                <w:lang w:eastAsia="en-GB"/>
              </w:rPr>
              <w:t>observed</w:t>
            </w:r>
            <w:r w:rsidRPr="007F159D">
              <w:rPr>
                <w:rStyle w:val="apple-converted-space"/>
                <w:lang w:eastAsia="en-GB"/>
              </w:rPr>
              <w:t xml:space="preserve"> </w:t>
            </w:r>
            <w:r w:rsidRPr="00F550EE">
              <w:rPr>
                <w:rStyle w:val="apple-converted-space"/>
                <w:noProof/>
                <w:lang w:eastAsia="en-GB"/>
              </w:rPr>
              <w:t>wrong</w:t>
            </w:r>
            <w:del w:id="422" w:author="CRAYFISH" w:date="2018-06-23T20:36:00Z">
              <w:r w:rsidRPr="00F550EE" w:rsidDel="00F550EE">
                <w:rPr>
                  <w:rStyle w:val="apple-converted-space"/>
                  <w:noProof/>
                  <w:lang w:eastAsia="en-GB"/>
                </w:rPr>
                <w:delText xml:space="preserve"> </w:delText>
              </w:r>
            </w:del>
            <w:r w:rsidRPr="00F550EE">
              <w:rPr>
                <w:rStyle w:val="apple-converted-space"/>
                <w:noProof/>
                <w:lang w:eastAsia="en-GB"/>
              </w:rPr>
              <w:t>doing</w:t>
            </w:r>
          </w:p>
        </w:tc>
      </w:tr>
      <w:tr w:rsidR="00A17F83" w:rsidRPr="007F159D" w:rsidTr="00A17F83">
        <w:trPr>
          <w:trHeight w:val="310"/>
        </w:trPr>
        <w:tc>
          <w:tcPr>
            <w:tcW w:w="5341"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tcPr>
          <w:p w:rsidR="00A17F83" w:rsidRPr="007F159D" w:rsidRDefault="00A17F83" w:rsidP="00A17F83">
            <w:pPr>
              <w:pStyle w:val="Body"/>
              <w:pBdr>
                <w:top w:val="none" w:sz="0" w:space="0" w:color="auto"/>
                <w:left w:val="none" w:sz="0" w:space="0" w:color="auto"/>
                <w:bottom w:val="none" w:sz="0" w:space="0" w:color="auto"/>
                <w:right w:val="none" w:sz="0" w:space="0" w:color="auto"/>
              </w:pBdr>
              <w:rPr>
                <w:rFonts w:cs="Times New Roman"/>
              </w:rPr>
            </w:pPr>
            <w:r w:rsidRPr="007F159D">
              <w:rPr>
                <w:rStyle w:val="apple-converted-space"/>
                <w:b/>
                <w:bCs/>
                <w:lang w:eastAsia="en-GB"/>
              </w:rPr>
              <w:t xml:space="preserve">Multiple questions at the same time </w:t>
            </w:r>
          </w:p>
        </w:tc>
        <w:tc>
          <w:tcPr>
            <w:tcW w:w="5341"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tcPr>
          <w:p w:rsidR="00A17F83" w:rsidRPr="007F159D" w:rsidRDefault="00A17F83" w:rsidP="00A17F83">
            <w:pPr>
              <w:pStyle w:val="Body"/>
              <w:pBdr>
                <w:top w:val="none" w:sz="0" w:space="0" w:color="auto"/>
                <w:left w:val="none" w:sz="0" w:space="0" w:color="auto"/>
                <w:bottom w:val="none" w:sz="0" w:space="0" w:color="auto"/>
                <w:right w:val="none" w:sz="0" w:space="0" w:color="auto"/>
              </w:pBdr>
              <w:rPr>
                <w:rFonts w:cs="Times New Roman"/>
              </w:rPr>
            </w:pPr>
            <w:r w:rsidRPr="007F159D">
              <w:rPr>
                <w:rStyle w:val="apple-converted-space"/>
                <w:lang w:eastAsia="en-GB"/>
              </w:rPr>
              <w:t>To increase coherence and speed of questionnaire</w:t>
            </w:r>
          </w:p>
        </w:tc>
      </w:tr>
    </w:tbl>
    <w:p w:rsidR="00A17F83" w:rsidRDefault="00A17F83" w:rsidP="00A17F83">
      <w:pPr>
        <w:pStyle w:val="NoSpacing"/>
        <w:pBdr>
          <w:top w:val="none" w:sz="0" w:space="0" w:color="auto"/>
          <w:left w:val="none" w:sz="0" w:space="0" w:color="auto"/>
          <w:bottom w:val="none" w:sz="0" w:space="0" w:color="auto"/>
          <w:right w:val="none" w:sz="0" w:space="0" w:color="auto"/>
        </w:pBdr>
        <w:spacing w:line="276" w:lineRule="auto"/>
        <w:rPr>
          <w:rFonts w:ascii="Times New Roman" w:hAnsi="Times New Roman" w:cs="Times New Roman"/>
          <w:sz w:val="24"/>
          <w:szCs w:val="24"/>
        </w:rPr>
      </w:pPr>
    </w:p>
    <w:p w:rsidR="00D94ACA" w:rsidRDefault="00D94ACA" w:rsidP="00D94ACA">
      <w:pPr>
        <w:pStyle w:val="NoSpacing"/>
        <w:pBdr>
          <w:top w:val="none" w:sz="0" w:space="0" w:color="auto"/>
          <w:left w:val="none" w:sz="0" w:space="0" w:color="auto"/>
          <w:bottom w:val="none" w:sz="0" w:space="0" w:color="auto"/>
          <w:right w:val="none" w:sz="0" w:space="0" w:color="auto"/>
        </w:pBdr>
        <w:rPr>
          <w:rStyle w:val="NoneA"/>
          <w:rFonts w:ascii="Times New Roman" w:hAnsi="Times New Roman" w:cs="Times New Roman"/>
          <w:b/>
          <w:bCs/>
          <w:sz w:val="24"/>
          <w:szCs w:val="24"/>
          <w:lang w:eastAsia="en-GB"/>
        </w:rPr>
      </w:pPr>
    </w:p>
    <w:p w:rsidR="00A17F83" w:rsidRDefault="00A17F83" w:rsidP="00D94ACA">
      <w:pPr>
        <w:pStyle w:val="NoSpacing"/>
        <w:pBdr>
          <w:top w:val="none" w:sz="0" w:space="0" w:color="auto"/>
          <w:left w:val="none" w:sz="0" w:space="0" w:color="auto"/>
          <w:bottom w:val="none" w:sz="0" w:space="0" w:color="auto"/>
          <w:right w:val="none" w:sz="0" w:space="0" w:color="auto"/>
        </w:pBdr>
        <w:rPr>
          <w:ins w:id="423" w:author="CRAYFISH" w:date="2018-05-28T21:02:00Z"/>
          <w:rStyle w:val="NoneA"/>
          <w:rFonts w:ascii="Times New Roman" w:hAnsi="Times New Roman" w:cs="Times New Roman"/>
          <w:sz w:val="24"/>
          <w:szCs w:val="24"/>
          <w:lang w:eastAsia="en-GB"/>
        </w:rPr>
      </w:pPr>
      <w:r w:rsidRPr="007F159D">
        <w:rPr>
          <w:rStyle w:val="NoneA"/>
          <w:rFonts w:ascii="Times New Roman" w:hAnsi="Times New Roman" w:cs="Times New Roman"/>
          <w:b/>
          <w:bCs/>
          <w:sz w:val="24"/>
          <w:szCs w:val="24"/>
          <w:lang w:eastAsia="en-GB"/>
        </w:rPr>
        <w:t>Table 1:</w:t>
      </w:r>
      <w:r w:rsidRPr="007F159D">
        <w:rPr>
          <w:rStyle w:val="NoneA"/>
          <w:rFonts w:ascii="Times New Roman" w:hAnsi="Times New Roman" w:cs="Times New Roman"/>
          <w:sz w:val="24"/>
          <w:szCs w:val="24"/>
          <w:lang w:eastAsia="en-GB"/>
        </w:rPr>
        <w:t xml:space="preserve"> Evidence based questionnaire development</w:t>
      </w:r>
      <w:r>
        <w:rPr>
          <w:rStyle w:val="NoneA"/>
          <w:rFonts w:ascii="Times New Roman" w:hAnsi="Times New Roman" w:cs="Times New Roman"/>
          <w:sz w:val="24"/>
          <w:szCs w:val="24"/>
          <w:lang w:eastAsia="en-GB"/>
        </w:rPr>
        <w:t xml:space="preserve"> (</w:t>
      </w:r>
      <w:ins w:id="424" w:author="Oultram, Stuart" w:date="2018-05-22T16:54:00Z">
        <w:r w:rsidR="00675C11">
          <w:rPr>
            <w:rStyle w:val="NoneA"/>
            <w:rFonts w:ascii="Times New Roman" w:hAnsi="Times New Roman" w:cs="Times New Roman"/>
            <w:sz w:val="24"/>
            <w:szCs w:val="24"/>
            <w:lang w:eastAsia="en-GB"/>
          </w:rPr>
          <w:t>10</w:t>
        </w:r>
      </w:ins>
      <w:del w:id="425" w:author="Oultram, Stuart" w:date="2018-05-22T16:54:00Z">
        <w:r w:rsidDel="00675C11">
          <w:rPr>
            <w:rStyle w:val="NoneA"/>
            <w:rFonts w:ascii="Times New Roman" w:hAnsi="Times New Roman" w:cs="Times New Roman"/>
            <w:sz w:val="24"/>
            <w:szCs w:val="24"/>
            <w:lang w:eastAsia="en-GB"/>
          </w:rPr>
          <w:delText>9</w:delText>
        </w:r>
      </w:del>
      <w:r>
        <w:rPr>
          <w:rStyle w:val="NoneA"/>
          <w:rFonts w:ascii="Times New Roman" w:hAnsi="Times New Roman" w:cs="Times New Roman"/>
          <w:sz w:val="24"/>
          <w:szCs w:val="24"/>
          <w:lang w:eastAsia="en-GB"/>
        </w:rPr>
        <w:t xml:space="preserve">, </w:t>
      </w:r>
      <w:del w:id="426" w:author="Oultram, Stuart" w:date="2018-05-22T16:54:00Z">
        <w:r w:rsidDel="00675C11">
          <w:rPr>
            <w:rStyle w:val="NoneA"/>
            <w:rFonts w:ascii="Times New Roman" w:hAnsi="Times New Roman" w:cs="Times New Roman"/>
            <w:sz w:val="24"/>
            <w:szCs w:val="24"/>
            <w:lang w:eastAsia="en-GB"/>
          </w:rPr>
          <w:delText>10</w:delText>
        </w:r>
      </w:del>
      <w:ins w:id="427" w:author="Oultram, Stuart" w:date="2018-05-22T16:54:00Z">
        <w:r w:rsidR="00675C11">
          <w:rPr>
            <w:rStyle w:val="NoneA"/>
            <w:rFonts w:ascii="Times New Roman" w:hAnsi="Times New Roman" w:cs="Times New Roman"/>
            <w:sz w:val="24"/>
            <w:szCs w:val="24"/>
            <w:lang w:eastAsia="en-GB"/>
          </w:rPr>
          <w:t>11</w:t>
        </w:r>
      </w:ins>
      <w:r>
        <w:rPr>
          <w:rStyle w:val="NoneA"/>
          <w:rFonts w:ascii="Times New Roman" w:hAnsi="Times New Roman" w:cs="Times New Roman"/>
          <w:sz w:val="24"/>
          <w:szCs w:val="24"/>
          <w:lang w:eastAsia="en-GB"/>
        </w:rPr>
        <w:t xml:space="preserve">) </w:t>
      </w:r>
    </w:p>
    <w:p w:rsidR="00306B07" w:rsidRPr="007F159D" w:rsidRDefault="00306B07" w:rsidP="00D94ACA">
      <w:pPr>
        <w:pStyle w:val="NoSpacing"/>
        <w:pBdr>
          <w:top w:val="none" w:sz="0" w:space="0" w:color="auto"/>
          <w:left w:val="none" w:sz="0" w:space="0" w:color="auto"/>
          <w:bottom w:val="none" w:sz="0" w:space="0" w:color="auto"/>
          <w:right w:val="none" w:sz="0" w:space="0" w:color="auto"/>
        </w:pBdr>
        <w:rPr>
          <w:rStyle w:val="NoneA"/>
          <w:rFonts w:ascii="Times New Roman" w:hAnsi="Times New Roman" w:cs="Times New Roman"/>
          <w:sz w:val="24"/>
          <w:szCs w:val="24"/>
          <w:lang w:eastAsia="en-GB"/>
        </w:rPr>
      </w:pPr>
    </w:p>
    <w:p w:rsidR="00A17F83" w:rsidRPr="007F159D" w:rsidRDefault="00A17F83" w:rsidP="00A17F83">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lang w:eastAsia="en-GB"/>
        </w:rPr>
      </w:pPr>
    </w:p>
    <w:p w:rsidR="00A17F83" w:rsidRPr="007F159D" w:rsidRDefault="0091369D" w:rsidP="00A17F83">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00B050"/>
          <w:u w:color="00B050"/>
          <w:lang w:eastAsia="en-GB"/>
        </w:rPr>
      </w:pPr>
      <w:r>
        <w:rPr>
          <w:noProof/>
          <w:lang w:val="en-GB"/>
        </w:rPr>
        <mc:AlternateContent>
          <mc:Choice Requires="wpg">
            <w:drawing>
              <wp:inline distT="0" distB="0" distL="0" distR="0">
                <wp:extent cx="6867525" cy="1638300"/>
                <wp:effectExtent l="0" t="0" r="28575" b="19050"/>
                <wp:docPr id="1073741836" name="officeArt obj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7525" cy="1638300"/>
                          <a:chOff x="0" y="0"/>
                          <a:chExt cx="6867526" cy="1327487"/>
                        </a:xfrm>
                      </wpg:grpSpPr>
                      <wpg:grpSp>
                        <wpg:cNvPr id="1073741827" name="Group 1073741827"/>
                        <wpg:cNvGrpSpPr/>
                        <wpg:grpSpPr>
                          <a:xfrm>
                            <a:off x="0" y="0"/>
                            <a:ext cx="1769982" cy="1327487"/>
                            <a:chOff x="0" y="0"/>
                            <a:chExt cx="1769981" cy="1327486"/>
                          </a:xfrm>
                        </wpg:grpSpPr>
                        <wps:wsp>
                          <wps:cNvPr id="1073741825" name="Shape 1073741825"/>
                          <wps:cNvSpPr/>
                          <wps:spPr>
                            <a:xfrm>
                              <a:off x="0" y="0"/>
                              <a:ext cx="1769981" cy="1327486"/>
                            </a:xfrm>
                            <a:prstGeom prst="roundRect">
                              <a:avLst>
                                <a:gd name="adj" fmla="val 7500"/>
                              </a:avLst>
                            </a:prstGeom>
                            <a:solidFill>
                              <a:schemeClr val="accent4"/>
                            </a:solidFill>
                            <a:ln w="25400" cap="flat">
                              <a:solidFill>
                                <a:srgbClr val="FFFFFF"/>
                              </a:solidFill>
                              <a:prstDash val="solid"/>
                              <a:round/>
                            </a:ln>
                            <a:effectLst/>
                          </wps:spPr>
                          <wps:bodyPr/>
                        </wps:wsp>
                        <wps:wsp>
                          <wps:cNvPr id="1073741826" name="Shape 1073741826"/>
                          <wps:cNvSpPr/>
                          <wps:spPr>
                            <a:xfrm>
                              <a:off x="29130" y="29130"/>
                              <a:ext cx="1711720" cy="1269225"/>
                            </a:xfrm>
                            <a:prstGeom prst="rect">
                              <a:avLst/>
                            </a:prstGeom>
                            <a:noFill/>
                            <a:ln w="12700" cap="flat">
                              <a:noFill/>
                              <a:miter lim="400000"/>
                            </a:ln>
                            <a:effectLst/>
                          </wps:spPr>
                          <wps:txbx>
                            <w:txbxContent>
                              <w:p w:rsidR="00324042" w:rsidRPr="005C4B55" w:rsidRDefault="00324042"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Initial search (N=47)</w:t>
                                </w:r>
                              </w:p>
                              <w:p w:rsidR="00324042" w:rsidRPr="005C4B55" w:rsidRDefault="00324042" w:rsidP="00A17F83">
                                <w:pPr>
                                  <w:pStyle w:val="Caption"/>
                                  <w:pBdr>
                                    <w:top w:val="none" w:sz="0" w:space="0" w:color="auto"/>
                                    <w:left w:val="none" w:sz="0" w:space="0" w:color="auto"/>
                                    <w:bottom w:val="none" w:sz="0" w:space="0" w:color="auto"/>
                                    <w:right w:val="none" w:sz="0" w:space="0" w:color="auto"/>
                                  </w:pBdr>
                                  <w:jc w:val="center"/>
                                  <w:rPr>
                                    <w:rFonts w:cs="Times New Roman"/>
                                    <w:sz w:val="24"/>
                                    <w:szCs w:val="24"/>
                                  </w:rPr>
                                </w:pPr>
                                <w:r w:rsidRPr="005C4B55">
                                  <w:rPr>
                                    <w:rFonts w:cs="Times New Roman"/>
                                    <w:color w:val="FFFFFF"/>
                                    <w:sz w:val="24"/>
                                    <w:szCs w:val="24"/>
                                  </w:rPr>
                                  <w:t>Terms (All with 10 year filter:</w:t>
                                </w:r>
                              </w:p>
                              <w:p w:rsidR="00324042" w:rsidRPr="005C4B55" w:rsidRDefault="00324042"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 xml:space="preserve">Whistleblowing </w:t>
                                </w:r>
                                <w:r w:rsidRPr="005C4B55">
                                  <w:rPr>
                                    <w:rStyle w:val="NoneA"/>
                                    <w:rFonts w:cs="Times New Roman"/>
                                    <w:color w:val="FFFFFF"/>
                                    <w:sz w:val="16"/>
                                    <w:szCs w:val="16"/>
                                    <w:lang w:eastAsia="en-GB"/>
                                  </w:rPr>
                                  <w:t xml:space="preserve">AND </w:t>
                                </w:r>
                                <w:r w:rsidRPr="005C4B55">
                                  <w:rPr>
                                    <w:rFonts w:cs="Times New Roman"/>
                                    <w:color w:val="FFFFFF"/>
                                    <w:sz w:val="16"/>
                                    <w:szCs w:val="16"/>
                                  </w:rPr>
                                  <w:t>Healthcare</w:t>
                                </w:r>
                              </w:p>
                              <w:p w:rsidR="00324042" w:rsidRPr="005C4B55" w:rsidRDefault="00324042"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 xml:space="preserve">Whistleblowing </w:t>
                                </w:r>
                                <w:r w:rsidRPr="005C4B55">
                                  <w:rPr>
                                    <w:rStyle w:val="NoneA"/>
                                    <w:rFonts w:cs="Times New Roman"/>
                                    <w:color w:val="FFFFFF"/>
                                    <w:sz w:val="16"/>
                                    <w:szCs w:val="16"/>
                                    <w:lang w:eastAsia="en-GB"/>
                                  </w:rPr>
                                  <w:t>AND</w:t>
                                </w:r>
                                <w:r w:rsidRPr="005C4B55">
                                  <w:rPr>
                                    <w:rFonts w:cs="Times New Roman"/>
                                    <w:color w:val="FFFFFF"/>
                                    <w:sz w:val="16"/>
                                    <w:szCs w:val="16"/>
                                  </w:rPr>
                                  <w:t xml:space="preserve"> Questionnaire</w:t>
                                </w:r>
                              </w:p>
                              <w:p w:rsidR="00324042" w:rsidRPr="005C4B55" w:rsidRDefault="00324042"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 xml:space="preserve">Whistle blow </w:t>
                                </w:r>
                                <w:r w:rsidRPr="005C4B55">
                                  <w:rPr>
                                    <w:rStyle w:val="NoneA"/>
                                    <w:rFonts w:cs="Times New Roman"/>
                                    <w:color w:val="FFFFFF"/>
                                    <w:sz w:val="16"/>
                                    <w:szCs w:val="16"/>
                                    <w:lang w:eastAsia="en-GB"/>
                                  </w:rPr>
                                  <w:t>AND</w:t>
                                </w:r>
                                <w:r w:rsidRPr="005C4B55">
                                  <w:rPr>
                                    <w:rFonts w:cs="Times New Roman"/>
                                    <w:color w:val="FFFFFF"/>
                                    <w:sz w:val="16"/>
                                    <w:szCs w:val="16"/>
                                  </w:rPr>
                                  <w:t xml:space="preserve"> Developing country </w:t>
                                </w:r>
                              </w:p>
                            </w:txbxContent>
                          </wps:txbx>
                          <wps:bodyPr wrap="square" lIns="45718" tIns="45718" rIns="45718" bIns="45718" numCol="1" anchor="t">
                            <a:noAutofit/>
                          </wps:bodyPr>
                        </wps:wsp>
                      </wpg:grpSp>
                      <wps:wsp>
                        <wps:cNvPr id="1073741828" name="Shape 1073741828"/>
                        <wps:cNvSpPr/>
                        <wps:spPr>
                          <a:xfrm>
                            <a:off x="1964678" y="469044"/>
                            <a:ext cx="389397" cy="389397"/>
                          </a:xfrm>
                          <a:prstGeom prst="rightArrow">
                            <a:avLst>
                              <a:gd name="adj1" fmla="val 64000"/>
                              <a:gd name="adj2" fmla="val 50000"/>
                            </a:avLst>
                          </a:prstGeom>
                          <a:solidFill>
                            <a:schemeClr val="accent4"/>
                          </a:solidFill>
                          <a:ln w="12700" cap="flat">
                            <a:noFill/>
                            <a:miter lim="400000"/>
                          </a:ln>
                          <a:effectLst/>
                        </wps:spPr>
                        <wps:bodyPr/>
                      </wps:wsp>
                      <wpg:grpSp>
                        <wpg:cNvPr id="1073741831" name="Group 1073741831"/>
                        <wpg:cNvGrpSpPr/>
                        <wpg:grpSpPr>
                          <a:xfrm>
                            <a:off x="2548772" y="0"/>
                            <a:ext cx="1769982" cy="1327486"/>
                            <a:chOff x="0" y="0"/>
                            <a:chExt cx="1769980" cy="1327485"/>
                          </a:xfrm>
                        </wpg:grpSpPr>
                        <wps:wsp>
                          <wps:cNvPr id="1073741829" name="Shape 1073741829"/>
                          <wps:cNvSpPr/>
                          <wps:spPr>
                            <a:xfrm>
                              <a:off x="0" y="0"/>
                              <a:ext cx="1769981" cy="1327486"/>
                            </a:xfrm>
                            <a:prstGeom prst="roundRect">
                              <a:avLst>
                                <a:gd name="adj" fmla="val 7500"/>
                              </a:avLst>
                            </a:prstGeom>
                            <a:solidFill>
                              <a:schemeClr val="accent4"/>
                            </a:solidFill>
                            <a:ln w="25400" cap="flat">
                              <a:solidFill>
                                <a:srgbClr val="FFFFFF"/>
                              </a:solidFill>
                              <a:prstDash val="solid"/>
                              <a:round/>
                            </a:ln>
                            <a:effectLst/>
                          </wps:spPr>
                          <wps:bodyPr/>
                        </wps:wsp>
                        <wps:wsp>
                          <wps:cNvPr id="1073741830" name="Shape 1073741830"/>
                          <wps:cNvSpPr/>
                          <wps:spPr>
                            <a:xfrm>
                              <a:off x="29130" y="29130"/>
                              <a:ext cx="1711720" cy="1269225"/>
                            </a:xfrm>
                            <a:prstGeom prst="rect">
                              <a:avLst/>
                            </a:prstGeom>
                            <a:noFill/>
                            <a:ln w="12700" cap="flat">
                              <a:noFill/>
                              <a:miter lim="400000"/>
                            </a:ln>
                            <a:effectLst/>
                          </wps:spPr>
                          <wps:txbx>
                            <w:txbxContent>
                              <w:p w:rsidR="00324042" w:rsidRPr="005C4B55" w:rsidRDefault="00324042" w:rsidP="00A17F83">
                                <w:pPr>
                                  <w:pStyle w:val="Caption"/>
                                  <w:pBdr>
                                    <w:top w:val="none" w:sz="0" w:space="0" w:color="auto"/>
                                    <w:left w:val="none" w:sz="0" w:space="0" w:color="auto"/>
                                    <w:bottom w:val="none" w:sz="0" w:space="0" w:color="auto"/>
                                    <w:right w:val="none" w:sz="0" w:space="0" w:color="auto"/>
                                  </w:pBdr>
                                  <w:rPr>
                                    <w:rFonts w:cs="Times New Roman"/>
                                    <w:sz w:val="16"/>
                                    <w:szCs w:val="16"/>
                                  </w:rPr>
                                </w:pPr>
                                <w:r w:rsidRPr="005C4B55">
                                  <w:rPr>
                                    <w:rFonts w:cs="Times New Roman"/>
                                    <w:color w:val="FFFFFF"/>
                                    <w:sz w:val="16"/>
                                    <w:szCs w:val="16"/>
                                  </w:rPr>
                                  <w:t xml:space="preserve">After Abstracts </w:t>
                                </w:r>
                                <w:proofErr w:type="gramStart"/>
                                <w:r w:rsidRPr="005C4B55">
                                  <w:rPr>
                                    <w:rFonts w:cs="Times New Roman"/>
                                    <w:color w:val="FFFFFF"/>
                                    <w:sz w:val="16"/>
                                    <w:szCs w:val="16"/>
                                  </w:rPr>
                                  <w:t>Screened  (</w:t>
                                </w:r>
                                <w:proofErr w:type="gramEnd"/>
                                <w:r w:rsidRPr="005C4B55">
                                  <w:rPr>
                                    <w:rFonts w:cs="Times New Roman"/>
                                    <w:color w:val="FFFFFF"/>
                                    <w:sz w:val="16"/>
                                    <w:szCs w:val="16"/>
                                  </w:rPr>
                                  <w:t>N= 5)</w:t>
                                </w:r>
                              </w:p>
                              <w:p w:rsidR="00324042" w:rsidRPr="005C4B55" w:rsidRDefault="00324042"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24"/>
                                    <w:szCs w:val="24"/>
                                  </w:rPr>
                                </w:pPr>
                                <w:r w:rsidRPr="005C4B55">
                                  <w:rPr>
                                    <w:rFonts w:cs="Times New Roman"/>
                                    <w:color w:val="FFFFFF"/>
                                    <w:sz w:val="24"/>
                                    <w:szCs w:val="24"/>
                                  </w:rPr>
                                  <w:t>Excluded due to:</w:t>
                                </w:r>
                              </w:p>
                              <w:p w:rsidR="00324042" w:rsidRPr="005C4B55" w:rsidRDefault="00324042"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16"/>
                                    <w:szCs w:val="16"/>
                                  </w:rPr>
                                </w:pPr>
                                <w:r w:rsidRPr="005C4B55">
                                  <w:rPr>
                                    <w:rFonts w:cs="Times New Roman"/>
                                    <w:color w:val="FFFFFF"/>
                                    <w:sz w:val="16"/>
                                    <w:szCs w:val="16"/>
                                  </w:rPr>
                                  <w:t xml:space="preserve">Did not include </w:t>
                                </w:r>
                                <w:r w:rsidRPr="005C4B55">
                                  <w:rPr>
                                    <w:rStyle w:val="NoneA"/>
                                    <w:rFonts w:cs="Times New Roman"/>
                                    <w:color w:val="FFFFFF"/>
                                    <w:sz w:val="16"/>
                                    <w:szCs w:val="16"/>
                                    <w:lang w:eastAsia="en-GB"/>
                                  </w:rPr>
                                  <w:t>medical professionals</w:t>
                                </w:r>
                              </w:p>
                            </w:txbxContent>
                          </wps:txbx>
                          <wps:bodyPr wrap="square" lIns="45718" tIns="45718" rIns="45718" bIns="45718" numCol="1" anchor="t">
                            <a:noAutofit/>
                          </wps:bodyPr>
                        </wps:wsp>
                      </wpg:grpSp>
                      <wps:wsp>
                        <wps:cNvPr id="1073741832" name="Shape 1073741832"/>
                        <wps:cNvSpPr/>
                        <wps:spPr>
                          <a:xfrm>
                            <a:off x="4513450" y="469044"/>
                            <a:ext cx="389397" cy="389397"/>
                          </a:xfrm>
                          <a:prstGeom prst="rightArrow">
                            <a:avLst>
                              <a:gd name="adj1" fmla="val 64000"/>
                              <a:gd name="adj2" fmla="val 50000"/>
                            </a:avLst>
                          </a:prstGeom>
                          <a:solidFill>
                            <a:schemeClr val="accent5"/>
                          </a:solidFill>
                          <a:ln w="12700" cap="flat">
                            <a:noFill/>
                            <a:miter lim="400000"/>
                          </a:ln>
                          <a:effectLst/>
                        </wps:spPr>
                        <wps:bodyPr/>
                      </wps:wsp>
                      <wpg:grpSp>
                        <wpg:cNvPr id="1073741835" name="Group 1073741835"/>
                        <wpg:cNvGrpSpPr/>
                        <wpg:grpSpPr>
                          <a:xfrm>
                            <a:off x="5097544" y="0"/>
                            <a:ext cx="1769982" cy="1327486"/>
                            <a:chOff x="0" y="0"/>
                            <a:chExt cx="1769980" cy="1327485"/>
                          </a:xfrm>
                        </wpg:grpSpPr>
                        <wps:wsp>
                          <wps:cNvPr id="1073741833" name="Shape 1073741833"/>
                          <wps:cNvSpPr/>
                          <wps:spPr>
                            <a:xfrm>
                              <a:off x="0" y="0"/>
                              <a:ext cx="1769981" cy="1327486"/>
                            </a:xfrm>
                            <a:prstGeom prst="roundRect">
                              <a:avLst>
                                <a:gd name="adj" fmla="val 7500"/>
                              </a:avLst>
                            </a:prstGeom>
                            <a:solidFill>
                              <a:srgbClr val="525B86"/>
                            </a:solidFill>
                            <a:ln w="25400" cap="flat">
                              <a:solidFill>
                                <a:srgbClr val="FFFFFF"/>
                              </a:solidFill>
                              <a:prstDash val="solid"/>
                              <a:round/>
                            </a:ln>
                            <a:effectLst/>
                          </wps:spPr>
                          <wps:bodyPr/>
                        </wps:wsp>
                        <wps:wsp>
                          <wps:cNvPr id="1073741834" name="Shape 1073741834"/>
                          <wps:cNvSpPr/>
                          <wps:spPr>
                            <a:xfrm>
                              <a:off x="29130" y="29130"/>
                              <a:ext cx="1711720" cy="1269225"/>
                            </a:xfrm>
                            <a:prstGeom prst="rect">
                              <a:avLst/>
                            </a:prstGeom>
                            <a:noFill/>
                            <a:ln w="12700" cap="flat">
                              <a:noFill/>
                              <a:miter lim="400000"/>
                            </a:ln>
                            <a:effectLst/>
                          </wps:spPr>
                          <wps:txbx>
                            <w:txbxContent>
                              <w:p w:rsidR="00324042" w:rsidRPr="005C4B55" w:rsidRDefault="00324042" w:rsidP="00A17F83">
                                <w:pPr>
                                  <w:pStyle w:val="Caption"/>
                                  <w:pBdr>
                                    <w:top w:val="none" w:sz="0" w:space="0" w:color="auto"/>
                                    <w:left w:val="none" w:sz="0" w:space="0" w:color="auto"/>
                                    <w:bottom w:val="none" w:sz="0" w:space="0" w:color="auto"/>
                                    <w:right w:val="none" w:sz="0" w:space="0" w:color="auto"/>
                                  </w:pBdr>
                                  <w:rPr>
                                    <w:rFonts w:cs="Times New Roman"/>
                                    <w:sz w:val="16"/>
                                    <w:szCs w:val="16"/>
                                  </w:rPr>
                                </w:pPr>
                                <w:r w:rsidRPr="005C4B55">
                                  <w:rPr>
                                    <w:rFonts w:cs="Times New Roman"/>
                                    <w:color w:val="FFFFFF"/>
                                    <w:sz w:val="16"/>
                                    <w:szCs w:val="16"/>
                                  </w:rPr>
                                  <w:t>Final number of papers (N=2)</w:t>
                                </w:r>
                              </w:p>
                              <w:p w:rsidR="00324042" w:rsidRPr="005C4B55" w:rsidRDefault="00324042"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24"/>
                                    <w:szCs w:val="24"/>
                                  </w:rPr>
                                </w:pPr>
                                <w:r w:rsidRPr="005C4B55">
                                  <w:rPr>
                                    <w:rFonts w:cs="Times New Roman"/>
                                    <w:color w:val="FFFFFF"/>
                                    <w:sz w:val="24"/>
                                    <w:szCs w:val="24"/>
                                  </w:rPr>
                                  <w:t xml:space="preserve">Full text </w:t>
                                </w:r>
                                <w:proofErr w:type="gramStart"/>
                                <w:r w:rsidRPr="005C4B55">
                                  <w:rPr>
                                    <w:rFonts w:cs="Times New Roman"/>
                                    <w:color w:val="FFFFFF"/>
                                    <w:sz w:val="24"/>
                                    <w:szCs w:val="24"/>
                                  </w:rPr>
                                  <w:t>screen :</w:t>
                                </w:r>
                                <w:proofErr w:type="gramEnd"/>
                              </w:p>
                              <w:p w:rsidR="00324042" w:rsidRPr="005C4B55" w:rsidRDefault="00324042"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16"/>
                                    <w:szCs w:val="16"/>
                                  </w:rPr>
                                </w:pPr>
                                <w:proofErr w:type="spellStart"/>
                                <w:r w:rsidRPr="005C4B55">
                                  <w:rPr>
                                    <w:rFonts w:cs="Times New Roman"/>
                                    <w:color w:val="FFFFFF"/>
                                    <w:sz w:val="16"/>
                                    <w:szCs w:val="16"/>
                                  </w:rPr>
                                  <w:t>Exluded</w:t>
                                </w:r>
                                <w:proofErr w:type="spellEnd"/>
                                <w:r w:rsidRPr="005C4B55">
                                  <w:rPr>
                                    <w:rFonts w:cs="Times New Roman"/>
                                    <w:color w:val="FFFFFF"/>
                                    <w:sz w:val="16"/>
                                    <w:szCs w:val="16"/>
                                  </w:rPr>
                                  <w:t xml:space="preserve"> 3</w:t>
                                </w:r>
                                <w:r w:rsidRPr="005C4B55">
                                  <w:rPr>
                                    <w:rStyle w:val="NoneA"/>
                                    <w:rFonts w:cs="Times New Roman"/>
                                    <w:b w:val="0"/>
                                    <w:bCs w:val="0"/>
                                    <w:color w:val="FFFFFF"/>
                                    <w:sz w:val="16"/>
                                    <w:szCs w:val="16"/>
                                    <w:lang w:eastAsia="en-GB"/>
                                  </w:rPr>
                                  <w:t xml:space="preserve"> papers - </w:t>
                                </w:r>
                                <w:r w:rsidRPr="005C4B55">
                                  <w:rPr>
                                    <w:rFonts w:cs="Times New Roman"/>
                                    <w:color w:val="FFFFFF"/>
                                    <w:sz w:val="16"/>
                                    <w:szCs w:val="16"/>
                                  </w:rPr>
                                  <w:t xml:space="preserve">No Questionnaire data </w:t>
                                </w:r>
                              </w:p>
                            </w:txbxContent>
                          </wps:txbx>
                          <wps:bodyPr wrap="square" lIns="45718" tIns="45718" rIns="45718" bIns="45718" numCol="1" anchor="t">
                            <a:noAutofit/>
                          </wps:bodyPr>
                        </wps:wsp>
                      </wpg:grpSp>
                    </wpg:wgp>
                  </a:graphicData>
                </a:graphic>
              </wp:inline>
            </w:drawing>
          </mc:Choice>
          <mc:Fallback>
            <w:pict>
              <v:group id="officeArt object" o:spid="_x0000_s1026" style="width:540.75pt;height:129pt;mso-position-horizontal-relative:char;mso-position-vertical-relative:line" coordsize="68675,1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">
                <v:group id="Group 1073741827" o:spid="_x0000_s1027" style="position:absolute;width:17699;height:13274" coordsize="17699,13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Nhya0fIAAAA&#10;4wAAAA8AAAAAAAAAAAAAAAAAqgIAAGRycy9kb3ducmV2LnhtbFBLBQYAAAAABAAEAPoAAACfAwAA&#10;AAA=&#10;">
                  <v:roundrect id="Shape 1073741825" o:spid="_x0000_s1028" style="position:absolute;width:17699;height:13274;visibility:visible;mso-wrap-style:square;v-text-anchor:top" arcsize="49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sLWsgA&#10;AADjAAAADwAAAGRycy9kb3ducmV2LnhtbERPS2vCQBC+F/oflhG8iG5i64PoKiJWFAo+L96G7JiE&#10;ZmdDdtX4791Cocf53jOdN6YUd6pdYVlB3ItAEKdWF5wpOJ++umMQziNrLC2Tgic5mM/e36aYaPvg&#10;A92PPhMhhF2CCnLvq0RKl+Zk0PVsRRy4q60N+nDWmdQ1PkK4KWU/iobSYMGhIceKljmlP8ebUdC5&#10;dVZrv8XLNd5mq/0+druF+Vaq3WoWExCeGv8v/nNvdJgfjT5Gn/G4P4DfnwIAcvY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2wtayAAAAOMAAAAPAAAAAAAAAAAAAAAAAJgCAABk&#10;cnMvZG93bnJldi54bWxQSwUGAAAAAAQABAD1AAAAjQMAAAAA&#10;" fillcolor="#8064a2 [3207]" strokecolor="white" strokeweight="2pt"/>
                  <v:rect id="Shape 1073741826" o:spid="_x0000_s1029" style="position:absolute;left:291;top:291;width:17117;height:1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t7MYA&#10;AADjAAAADwAAAGRycy9kb3ducmV2LnhtbERPX2vCMBB/H+w7hBv4NlN1aKlGEVEQBpNWP8DR3Jqy&#10;5lKSqHWffhkM9ni//7faDLYTN/KhdaxgMs5AENdOt9wouJwPrzmIEJE1do5JwYMCbNbPTysstLtz&#10;SbcqNiKFcChQgYmxL6QMtSGLYex64sR9Om8xptM3Unu8p3DbyWmWzaXFllODwZ52huqv6moV7C/u&#10;9H6YfXzn5+Dwamx5qnyp1Ohl2C5BRBriv/jPfdRpfraYLd4m+XQOvz8lAO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8Bt7MYAAADjAAAADwAAAAAAAAAAAAAAAACYAgAAZHJz&#10;L2Rvd25yZXYueG1sUEsFBgAAAAAEAAQA9QAAAIsDAAAAAA==&#10;" filled="f" stroked="f" strokeweight="1pt">
                    <v:stroke miterlimit="4"/>
                    <v:textbox inset="1.2699mm,1.2699mm,1.2699mm,1.2699mm">
                      <w:txbxContent>
                        <w:p w:rsidR="00324042" w:rsidRPr="005C4B55" w:rsidRDefault="00324042"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Initial search (N=47)</w:t>
                          </w:r>
                        </w:p>
                        <w:p w:rsidR="00324042" w:rsidRPr="005C4B55" w:rsidRDefault="00324042" w:rsidP="00A17F83">
                          <w:pPr>
                            <w:pStyle w:val="Caption"/>
                            <w:pBdr>
                              <w:top w:val="none" w:sz="0" w:space="0" w:color="auto"/>
                              <w:left w:val="none" w:sz="0" w:space="0" w:color="auto"/>
                              <w:bottom w:val="none" w:sz="0" w:space="0" w:color="auto"/>
                              <w:right w:val="none" w:sz="0" w:space="0" w:color="auto"/>
                            </w:pBdr>
                            <w:jc w:val="center"/>
                            <w:rPr>
                              <w:rFonts w:cs="Times New Roman"/>
                              <w:sz w:val="24"/>
                              <w:szCs w:val="24"/>
                            </w:rPr>
                          </w:pPr>
                          <w:r w:rsidRPr="005C4B55">
                            <w:rPr>
                              <w:rFonts w:cs="Times New Roman"/>
                              <w:color w:val="FFFFFF"/>
                              <w:sz w:val="24"/>
                              <w:szCs w:val="24"/>
                            </w:rPr>
                            <w:t>Terms (All with 10 year filter:</w:t>
                          </w:r>
                        </w:p>
                        <w:p w:rsidR="00324042" w:rsidRPr="005C4B55" w:rsidRDefault="00324042"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 xml:space="preserve">Whistleblowing </w:t>
                          </w:r>
                          <w:r w:rsidRPr="005C4B55">
                            <w:rPr>
                              <w:rStyle w:val="NoneA"/>
                              <w:rFonts w:cs="Times New Roman"/>
                              <w:color w:val="FFFFFF"/>
                              <w:sz w:val="16"/>
                              <w:szCs w:val="16"/>
                              <w:lang w:eastAsia="en-GB"/>
                            </w:rPr>
                            <w:t xml:space="preserve">AND </w:t>
                          </w:r>
                          <w:r w:rsidRPr="005C4B55">
                            <w:rPr>
                              <w:rFonts w:cs="Times New Roman"/>
                              <w:color w:val="FFFFFF"/>
                              <w:sz w:val="16"/>
                              <w:szCs w:val="16"/>
                            </w:rPr>
                            <w:t>Healthcare</w:t>
                          </w:r>
                        </w:p>
                        <w:p w:rsidR="00324042" w:rsidRPr="005C4B55" w:rsidRDefault="00324042"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 xml:space="preserve">Whistleblowing </w:t>
                          </w:r>
                          <w:r w:rsidRPr="005C4B55">
                            <w:rPr>
                              <w:rStyle w:val="NoneA"/>
                              <w:rFonts w:cs="Times New Roman"/>
                              <w:color w:val="FFFFFF"/>
                              <w:sz w:val="16"/>
                              <w:szCs w:val="16"/>
                              <w:lang w:eastAsia="en-GB"/>
                            </w:rPr>
                            <w:t>AND</w:t>
                          </w:r>
                          <w:r w:rsidRPr="005C4B55">
                            <w:rPr>
                              <w:rFonts w:cs="Times New Roman"/>
                              <w:color w:val="FFFFFF"/>
                              <w:sz w:val="16"/>
                              <w:szCs w:val="16"/>
                            </w:rPr>
                            <w:t xml:space="preserve"> Questionnaire</w:t>
                          </w:r>
                        </w:p>
                        <w:p w:rsidR="00324042" w:rsidRPr="005C4B55" w:rsidRDefault="00324042"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 xml:space="preserve">Whistle blow </w:t>
                          </w:r>
                          <w:r w:rsidRPr="005C4B55">
                            <w:rPr>
                              <w:rStyle w:val="NoneA"/>
                              <w:rFonts w:cs="Times New Roman"/>
                              <w:color w:val="FFFFFF"/>
                              <w:sz w:val="16"/>
                              <w:szCs w:val="16"/>
                              <w:lang w:eastAsia="en-GB"/>
                            </w:rPr>
                            <w:t>AND</w:t>
                          </w:r>
                          <w:r w:rsidRPr="005C4B55">
                            <w:rPr>
                              <w:rFonts w:cs="Times New Roman"/>
                              <w:color w:val="FFFFFF"/>
                              <w:sz w:val="16"/>
                              <w:szCs w:val="16"/>
                            </w:rPr>
                            <w:t xml:space="preserve"> Developing country </w:t>
                          </w:r>
                        </w:p>
                      </w:txbxContent>
                    </v:textbox>
                  </v: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hape 1073741828" o:spid="_x0000_s1030" type="#_x0000_t13" style="position:absolute;left:19646;top:4690;width:3894;height:3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qrCcwA&#10;AADjAAAADwAAAGRycy9kb3ducmV2LnhtbESPQUsDMRCF74L/IYzQy2KTrdIua9MiQkGKl7YKHofN&#10;uLtsMlmStF399eYgeJx5b977Zr2dnBUXCrH3rKGcKxDEjTc9txreT7v7CkRMyAatZ9LwTRG2m9ub&#10;NdbGX/lAl2NqRQ7hWKOGLqWxljI2HTmMcz8SZ+3LB4cpj6GVJuA1hzsrF0otpcOec0OHI7101AzH&#10;s9NQ7JtCFcuhsj8fw6fd7+whvJVaz+6m5ycQiab0b/67fjUZX60eVo9ltcjQ+ae8ALn5B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YFqrCcwAAADjAAAADwAAAAAAAAAAAAAAAACY&#10;AgAAZHJzL2Rvd25yZXYueG1sUEsFBgAAAAAEAAQA9QAAAJEDAAAAAA==&#10;" adj="10800,3888" fillcolor="#8064a2 [3207]" stroked="f" strokeweight="1pt">
                  <v:stroke miterlimit="4"/>
                </v:shape>
                <v:group id="Group 1073741831" o:spid="_x0000_s1031" style="position:absolute;left:25487;width:17700;height:13274" coordsize="17699,13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0OwHXIAAAA&#10;4wAAAA8AAAAAAAAAAAAAAAAAqgIAAGRycy9kb3ducmV2LnhtbFBLBQYAAAAABAAEAPoAAACfAwAA&#10;AAA=&#10;">
                  <v:roundrect id="Shape 1073741829" o:spid="_x0000_s1032" style="position:absolute;width:17699;height:13274;visibility:visible;mso-wrap-style:square;v-text-anchor:top" arcsize="49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YBX8kA&#10;AADjAAAADwAAAGRycy9kb3ducmV2LnhtbERPzWrCQBC+C32HZQpepNlES2NTVxFRqSDUpr30NmTH&#10;JDQ7G7KrxrfvCgWP8/3PbNGbRpypc7VlBUkUgyAurK65VPD9tXmagnAeWWNjmRRcycFi/jCYYabt&#10;hT/pnPtShBB2GSqovG8zKV1RkUEX2ZY4cEfbGfTh7EqpO7yEcNPIcRy/SIM1h4YKW1pVVPzmJ6Ng&#10;dBqtt36HP8dkV64Ph8R9LM1eqeFjv3wD4an3d/G/+12H+XE6SZ+T6fgVbj8FAOT8D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5YBX8kAAADjAAAADwAAAAAAAAAAAAAAAACYAgAA&#10;ZHJzL2Rvd25yZXYueG1sUEsFBgAAAAAEAAQA9QAAAI4DAAAAAA==&#10;" fillcolor="#8064a2 [3207]" strokecolor="white" strokeweight="2pt"/>
                  <v:rect id="Shape 1073741830" o:spid="_x0000_s1033" style="position:absolute;left:291;top:291;width:17117;height:1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zG3soA&#10;AADjAAAADwAAAGRycy9kb3ducmV2LnhtbESP0UrDQBBF3wX/YRnBN7upERtit0XEgiBYkvYDhuyY&#10;DWZnw+62jX698yD4ODN37r1nvZ39qM4U0xDYwHJRgCLugh24N3A87O4qUCkjWxwDk4FvSrDdXF+t&#10;sbbhwg2d29wrMeFUowGX81RrnTpHHtMiTMRy+wzRY5Yx9tpGvIi5H/V9UTxqjwNLgsOJXhx1X+3J&#10;G3g9hv37rvz4qQ4p4Mn5Zt/Gxpjbm/n5CVSmOf+L/77frNQvVuXqYVmVQiFM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q8xt7KAAAA4wAAAA8AAAAAAAAAAAAAAAAAmAIA&#10;AGRycy9kb3ducmV2LnhtbFBLBQYAAAAABAAEAPUAAACPAwAAAAA=&#10;" filled="f" stroked="f" strokeweight="1pt">
                    <v:stroke miterlimit="4"/>
                    <v:textbox inset="1.2699mm,1.2699mm,1.2699mm,1.2699mm">
                      <w:txbxContent>
                        <w:p w:rsidR="00324042" w:rsidRPr="005C4B55" w:rsidRDefault="00324042" w:rsidP="00A17F83">
                          <w:pPr>
                            <w:pStyle w:val="Caption"/>
                            <w:pBdr>
                              <w:top w:val="none" w:sz="0" w:space="0" w:color="auto"/>
                              <w:left w:val="none" w:sz="0" w:space="0" w:color="auto"/>
                              <w:bottom w:val="none" w:sz="0" w:space="0" w:color="auto"/>
                              <w:right w:val="none" w:sz="0" w:space="0" w:color="auto"/>
                            </w:pBdr>
                            <w:rPr>
                              <w:rFonts w:cs="Times New Roman"/>
                              <w:sz w:val="16"/>
                              <w:szCs w:val="16"/>
                            </w:rPr>
                          </w:pPr>
                          <w:r w:rsidRPr="005C4B55">
                            <w:rPr>
                              <w:rFonts w:cs="Times New Roman"/>
                              <w:color w:val="FFFFFF"/>
                              <w:sz w:val="16"/>
                              <w:szCs w:val="16"/>
                            </w:rPr>
                            <w:t xml:space="preserve">After Abstracts </w:t>
                          </w:r>
                          <w:proofErr w:type="gramStart"/>
                          <w:r w:rsidRPr="005C4B55">
                            <w:rPr>
                              <w:rFonts w:cs="Times New Roman"/>
                              <w:color w:val="FFFFFF"/>
                              <w:sz w:val="16"/>
                              <w:szCs w:val="16"/>
                            </w:rPr>
                            <w:t>Screened  (</w:t>
                          </w:r>
                          <w:proofErr w:type="gramEnd"/>
                          <w:r w:rsidRPr="005C4B55">
                            <w:rPr>
                              <w:rFonts w:cs="Times New Roman"/>
                              <w:color w:val="FFFFFF"/>
                              <w:sz w:val="16"/>
                              <w:szCs w:val="16"/>
                            </w:rPr>
                            <w:t>N= 5)</w:t>
                          </w:r>
                        </w:p>
                        <w:p w:rsidR="00324042" w:rsidRPr="005C4B55" w:rsidRDefault="00324042"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24"/>
                              <w:szCs w:val="24"/>
                            </w:rPr>
                          </w:pPr>
                          <w:r w:rsidRPr="005C4B55">
                            <w:rPr>
                              <w:rFonts w:cs="Times New Roman"/>
                              <w:color w:val="FFFFFF"/>
                              <w:sz w:val="24"/>
                              <w:szCs w:val="24"/>
                            </w:rPr>
                            <w:t>Excluded due to:</w:t>
                          </w:r>
                        </w:p>
                        <w:p w:rsidR="00324042" w:rsidRPr="005C4B55" w:rsidRDefault="00324042"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16"/>
                              <w:szCs w:val="16"/>
                            </w:rPr>
                          </w:pPr>
                          <w:r w:rsidRPr="005C4B55">
                            <w:rPr>
                              <w:rFonts w:cs="Times New Roman"/>
                              <w:color w:val="FFFFFF"/>
                              <w:sz w:val="16"/>
                              <w:szCs w:val="16"/>
                            </w:rPr>
                            <w:t xml:space="preserve">Did not include </w:t>
                          </w:r>
                          <w:r w:rsidRPr="005C4B55">
                            <w:rPr>
                              <w:rStyle w:val="NoneA"/>
                              <w:rFonts w:cs="Times New Roman"/>
                              <w:color w:val="FFFFFF"/>
                              <w:sz w:val="16"/>
                              <w:szCs w:val="16"/>
                              <w:lang w:eastAsia="en-GB"/>
                            </w:rPr>
                            <w:t>medical professionals</w:t>
                          </w:r>
                        </w:p>
                      </w:txbxContent>
                    </v:textbox>
                  </v:rect>
                </v:group>
                <v:shape id="Shape 1073741832" o:spid="_x0000_s1034" type="#_x0000_t13" style="position:absolute;left:45134;top:4690;width:3894;height:3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LX9soA&#10;AADjAAAADwAAAGRycy9kb3ducmV2LnhtbERPS2vCQBC+F/oflin0EuomWhuJrlIFpWIv9XHwNmSn&#10;2dDsbMiumv77bqHQ43zvmS1624grdb52rCAbpCCIS6drrhQcD+unCQgfkDU2jknBN3lYzO/vZlho&#10;d+MPuu5DJWII+wIVmBDaQkpfGrLoB64ljtyn6yyGeHaV1B3eYrht5DBNX6TFmmODwZZWhsqv/cUq&#10;WL7n4/OlNZaP2/Vyl2SnJNk0Sj0+9K9TEIH68C/+c7/pOD/NR/lzNhkN4fenCICc/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sy1/bKAAAA4wAAAA8AAAAAAAAAAAAAAAAAmAIA&#10;AGRycy9kb3ducmV2LnhtbFBLBQYAAAAABAAEAPUAAACPAwAAAAA=&#10;" adj="10800,3888" fillcolor="#4bacc6 [3208]" stroked="f" strokeweight="1pt">
                  <v:stroke miterlimit="4"/>
                </v:shape>
                <v:group id="Group 1073741835" o:spid="_x0000_s1035" style="position:absolute;left:50975;width:17700;height:13274" coordsize="17699,13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MI1xnbIAAAA&#10;4wAAAA8AAAAAAAAAAAAAAAAAqgIAAGRycy9kb3ducmV2LnhtbFBLBQYAAAAABAAEAPoAAACfAwAA&#10;AAA=&#10;">
                  <v:roundrect id="Shape 1073741833" o:spid="_x0000_s1036" style="position:absolute;width:17699;height:13274;visibility:visible;mso-wrap-style:square;v-text-anchor:top" arcsize="49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cwsgA&#10;AADjAAAADwAAAGRycy9kb3ducmV2LnhtbERPX0vDMBB/F/wO4QTfXDorrnTLhggDRRCsDubbmdyS&#10;uuZSmrjWb28Ewcf7/b/VZvKdONEQ28AK5rMCBLEOpmWr4O11e1WBiAnZYBeYFHxThM36/GyFtQkj&#10;v9CpSVbkEI41KnAp9bWUUTvyGGehJ87cIQweUz4HK82AYw73nbwuilvpseXc4LCne0f62Hx5BZ/V&#10;8/tu/9hYrdEdx7R/2trdh1KXF9PdEkSiKf2L/9wPJs8vFuXiZl6VJfz+lAGQ6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DDFzCyAAAAOMAAAAPAAAAAAAAAAAAAAAAAJgCAABk&#10;cnMvZG93bnJldi54bWxQSwUGAAAAAAQABAD1AAAAjQMAAAAA&#10;" fillcolor="#525b86" strokecolor="white" strokeweight="2pt"/>
                  <v:rect id="Shape 1073741834" o:spid="_x0000_s1037" style="position:absolute;left:291;top:291;width:17117;height:1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A3ccA&#10;AADjAAAADwAAAGRycy9kb3ducmV2LnhtbERPX2vCMBB/H/gdwgl7m6mrzNIZRcYEYTBp9QMcza0p&#10;NpeSRK379MtgsMf7/b/VZrS9uJIPnWMF81kGgrhxuuNWwem4eypAhIissXdMCu4UYLOePKyw1O7G&#10;FV3r2IoUwqFEBSbGoZQyNIYshpkbiBP35bzFmE7fSu3xlsJtL5+z7EVa7Dg1GBzozVBzri9WwfvJ&#10;HT52+ed3cQwOL8ZWh9pXSj1Ox+0riEhj/Bf/ufc6zc+W+XIxL/IF/P6UAJ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HwN3HAAAA4wAAAA8AAAAAAAAAAAAAAAAAmAIAAGRy&#10;cy9kb3ducmV2LnhtbFBLBQYAAAAABAAEAPUAAACMAwAAAAA=&#10;" filled="f" stroked="f" strokeweight="1pt">
                    <v:stroke miterlimit="4"/>
                    <v:textbox inset="1.2699mm,1.2699mm,1.2699mm,1.2699mm">
                      <w:txbxContent>
                        <w:p w:rsidR="00324042" w:rsidRPr="005C4B55" w:rsidRDefault="00324042" w:rsidP="00A17F83">
                          <w:pPr>
                            <w:pStyle w:val="Caption"/>
                            <w:pBdr>
                              <w:top w:val="none" w:sz="0" w:space="0" w:color="auto"/>
                              <w:left w:val="none" w:sz="0" w:space="0" w:color="auto"/>
                              <w:bottom w:val="none" w:sz="0" w:space="0" w:color="auto"/>
                              <w:right w:val="none" w:sz="0" w:space="0" w:color="auto"/>
                            </w:pBdr>
                            <w:rPr>
                              <w:rFonts w:cs="Times New Roman"/>
                              <w:sz w:val="16"/>
                              <w:szCs w:val="16"/>
                            </w:rPr>
                          </w:pPr>
                          <w:r w:rsidRPr="005C4B55">
                            <w:rPr>
                              <w:rFonts w:cs="Times New Roman"/>
                              <w:color w:val="FFFFFF"/>
                              <w:sz w:val="16"/>
                              <w:szCs w:val="16"/>
                            </w:rPr>
                            <w:t>Final number of papers (N=2)</w:t>
                          </w:r>
                        </w:p>
                        <w:p w:rsidR="00324042" w:rsidRPr="005C4B55" w:rsidRDefault="00324042"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24"/>
                              <w:szCs w:val="24"/>
                            </w:rPr>
                          </w:pPr>
                          <w:r w:rsidRPr="005C4B55">
                            <w:rPr>
                              <w:rFonts w:cs="Times New Roman"/>
                              <w:color w:val="FFFFFF"/>
                              <w:sz w:val="24"/>
                              <w:szCs w:val="24"/>
                            </w:rPr>
                            <w:t xml:space="preserve">Full text </w:t>
                          </w:r>
                          <w:proofErr w:type="gramStart"/>
                          <w:r w:rsidRPr="005C4B55">
                            <w:rPr>
                              <w:rFonts w:cs="Times New Roman"/>
                              <w:color w:val="FFFFFF"/>
                              <w:sz w:val="24"/>
                              <w:szCs w:val="24"/>
                            </w:rPr>
                            <w:t>screen :</w:t>
                          </w:r>
                          <w:proofErr w:type="gramEnd"/>
                        </w:p>
                        <w:p w:rsidR="00324042" w:rsidRPr="005C4B55" w:rsidRDefault="00324042"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16"/>
                              <w:szCs w:val="16"/>
                            </w:rPr>
                          </w:pPr>
                          <w:proofErr w:type="spellStart"/>
                          <w:r w:rsidRPr="005C4B55">
                            <w:rPr>
                              <w:rFonts w:cs="Times New Roman"/>
                              <w:color w:val="FFFFFF"/>
                              <w:sz w:val="16"/>
                              <w:szCs w:val="16"/>
                            </w:rPr>
                            <w:t>Exluded</w:t>
                          </w:r>
                          <w:proofErr w:type="spellEnd"/>
                          <w:r w:rsidRPr="005C4B55">
                            <w:rPr>
                              <w:rFonts w:cs="Times New Roman"/>
                              <w:color w:val="FFFFFF"/>
                              <w:sz w:val="16"/>
                              <w:szCs w:val="16"/>
                            </w:rPr>
                            <w:t xml:space="preserve"> 3</w:t>
                          </w:r>
                          <w:r w:rsidRPr="005C4B55">
                            <w:rPr>
                              <w:rStyle w:val="NoneA"/>
                              <w:rFonts w:cs="Times New Roman"/>
                              <w:b w:val="0"/>
                              <w:bCs w:val="0"/>
                              <w:color w:val="FFFFFF"/>
                              <w:sz w:val="16"/>
                              <w:szCs w:val="16"/>
                              <w:lang w:eastAsia="en-GB"/>
                            </w:rPr>
                            <w:t xml:space="preserve"> papers - </w:t>
                          </w:r>
                          <w:r w:rsidRPr="005C4B55">
                            <w:rPr>
                              <w:rFonts w:cs="Times New Roman"/>
                              <w:color w:val="FFFFFF"/>
                              <w:sz w:val="16"/>
                              <w:szCs w:val="16"/>
                            </w:rPr>
                            <w:t xml:space="preserve">No Questionnaire data </w:t>
                          </w:r>
                        </w:p>
                      </w:txbxContent>
                    </v:textbox>
                  </v:rect>
                </v:group>
                <w10:anchorlock/>
              </v:group>
            </w:pict>
          </mc:Fallback>
        </mc:AlternateContent>
      </w:r>
    </w:p>
    <w:p w:rsidR="00A17F83" w:rsidRPr="007F159D" w:rsidRDefault="00A17F83" w:rsidP="00A17F83">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i/>
          <w:iCs/>
          <w:sz w:val="24"/>
          <w:szCs w:val="24"/>
          <w:lang w:eastAsia="en-GB"/>
        </w:rPr>
      </w:pPr>
      <w:r>
        <w:rPr>
          <w:rStyle w:val="NoneA"/>
          <w:rFonts w:ascii="Times New Roman" w:hAnsi="Times New Roman" w:cs="Times New Roman"/>
          <w:i/>
          <w:iCs/>
          <w:sz w:val="24"/>
          <w:szCs w:val="24"/>
          <w:lang w:eastAsia="en-GB"/>
        </w:rPr>
        <w:t xml:space="preserve"> </w:t>
      </w:r>
      <w:r w:rsidRPr="007F159D">
        <w:rPr>
          <w:rStyle w:val="NoneA"/>
          <w:rFonts w:ascii="Times New Roman" w:hAnsi="Times New Roman" w:cs="Times New Roman"/>
          <w:b/>
          <w:bCs/>
          <w:iCs/>
          <w:sz w:val="24"/>
          <w:szCs w:val="24"/>
          <w:lang w:eastAsia="en-GB"/>
        </w:rPr>
        <w:t>Figure 1</w:t>
      </w:r>
      <w:r w:rsidRPr="007F159D">
        <w:rPr>
          <w:rStyle w:val="NoneA"/>
          <w:rFonts w:ascii="Times New Roman" w:hAnsi="Times New Roman" w:cs="Times New Roman"/>
          <w:i/>
          <w:iCs/>
          <w:color w:val="FF0000"/>
          <w:sz w:val="24"/>
          <w:szCs w:val="24"/>
          <w:u w:color="FF0000"/>
          <w:lang w:eastAsia="en-GB"/>
        </w:rPr>
        <w:t xml:space="preserve"> </w:t>
      </w:r>
      <w:r w:rsidRPr="007F159D">
        <w:rPr>
          <w:rStyle w:val="NoneA"/>
          <w:rFonts w:ascii="Times New Roman" w:hAnsi="Times New Roman" w:cs="Times New Roman"/>
          <w:i/>
          <w:iCs/>
          <w:sz w:val="24"/>
          <w:szCs w:val="24"/>
          <w:lang w:eastAsia="en-GB"/>
        </w:rPr>
        <w:t xml:space="preserve">– </w:t>
      </w:r>
      <w:r w:rsidRPr="007F159D">
        <w:rPr>
          <w:rStyle w:val="NoneA"/>
          <w:rFonts w:ascii="Times New Roman" w:hAnsi="Times New Roman" w:cs="Times New Roman"/>
          <w:iCs/>
          <w:sz w:val="24"/>
          <w:szCs w:val="24"/>
          <w:lang w:eastAsia="en-GB"/>
        </w:rPr>
        <w:t>Process to find papers/questionnaires that would inform our questionnaire: PubMed example</w:t>
      </w:r>
    </w:p>
    <w:p w:rsidR="00A17F83" w:rsidRPr="007F159D" w:rsidRDefault="00A17F83" w:rsidP="00A17F83">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i/>
          <w:iCs/>
        </w:rPr>
      </w:pPr>
    </w:p>
    <w:p w:rsidR="00A17F83" w:rsidRPr="007F159D" w:rsidRDefault="00A17F83" w:rsidP="00A17F83">
      <w:pPr>
        <w:pStyle w:val="BodyA"/>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00B050"/>
          <w:u w:color="00B050"/>
          <w:lang w:val="fr-FR" w:eastAsia="en-GB"/>
        </w:rPr>
      </w:pPr>
      <w:r w:rsidRPr="007F159D">
        <w:rPr>
          <w:rStyle w:val="NoneA"/>
          <w:rFonts w:ascii="Times New Roman" w:hAnsi="Times New Roman" w:cs="Times New Roman"/>
          <w:b/>
          <w:bCs/>
          <w:sz w:val="24"/>
          <w:szCs w:val="24"/>
          <w:u w:val="single"/>
          <w:lang w:val="fr-FR" w:eastAsia="en-GB"/>
        </w:rPr>
        <w:t xml:space="preserve">The Questionnaire  </w:t>
      </w:r>
    </w:p>
    <w:p w:rsidR="00A17F83" w:rsidRPr="007F159D" w:rsidRDefault="00A17F83" w:rsidP="00A17F83">
      <w:pPr>
        <w:pStyle w:val="BodyA"/>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u w:color="FF0000"/>
          <w:lang w:eastAsia="en-GB"/>
        </w:rPr>
      </w:pPr>
      <w:r w:rsidRPr="007F159D">
        <w:rPr>
          <w:rStyle w:val="NoneA"/>
          <w:rFonts w:ascii="Times New Roman" w:hAnsi="Times New Roman" w:cs="Times New Roman"/>
          <w:sz w:val="24"/>
          <w:szCs w:val="24"/>
          <w:lang w:eastAsia="en-GB"/>
        </w:rPr>
        <w:t xml:space="preserve">A pilot questionnaire was used to develop the final questionnaire, consisting of 15 questions with </w:t>
      </w:r>
      <w:r w:rsidRPr="00324042">
        <w:rPr>
          <w:rStyle w:val="NoneA"/>
          <w:rFonts w:ascii="Times New Roman" w:hAnsi="Times New Roman" w:cs="Times New Roman"/>
          <w:noProof/>
          <w:sz w:val="24"/>
          <w:szCs w:val="24"/>
          <w:lang w:eastAsia="en-GB"/>
        </w:rPr>
        <w:t>check box</w:t>
      </w:r>
      <w:r w:rsidRPr="007F159D">
        <w:rPr>
          <w:rStyle w:val="NoneA"/>
          <w:rFonts w:ascii="Times New Roman" w:hAnsi="Times New Roman" w:cs="Times New Roman"/>
          <w:sz w:val="24"/>
          <w:szCs w:val="24"/>
          <w:lang w:eastAsia="en-GB"/>
        </w:rPr>
        <w:t xml:space="preserve"> and free text answers. A pilot study highlighted the short and quick nature of our questionnaire. </w:t>
      </w:r>
      <w:r w:rsidRPr="007F159D">
        <w:rPr>
          <w:rStyle w:val="NoneA"/>
          <w:rFonts w:ascii="Times New Roman" w:hAnsi="Times New Roman" w:cs="Times New Roman"/>
          <w:sz w:val="24"/>
          <w:szCs w:val="24"/>
          <w:u w:color="FF0000"/>
          <w:lang w:eastAsia="en-GB"/>
        </w:rPr>
        <w:t xml:space="preserve">The questionnaire was distributed to clinicians and medical students amongst </w:t>
      </w:r>
      <w:proofErr w:type="spellStart"/>
      <w:r w:rsidRPr="007F159D">
        <w:rPr>
          <w:rStyle w:val="NoneA"/>
          <w:rFonts w:ascii="Times New Roman" w:hAnsi="Times New Roman" w:cs="Times New Roman"/>
          <w:sz w:val="24"/>
          <w:szCs w:val="24"/>
          <w:u w:color="FF0000"/>
          <w:lang w:eastAsia="en-GB"/>
        </w:rPr>
        <w:t>Edendale</w:t>
      </w:r>
      <w:proofErr w:type="spellEnd"/>
      <w:r w:rsidRPr="007F159D">
        <w:rPr>
          <w:rStyle w:val="NoneA"/>
          <w:rFonts w:ascii="Times New Roman" w:hAnsi="Times New Roman" w:cs="Times New Roman"/>
          <w:sz w:val="24"/>
          <w:szCs w:val="24"/>
          <w:u w:color="FF0000"/>
          <w:lang w:eastAsia="en-GB"/>
        </w:rPr>
        <w:t xml:space="preserve"> Hospital.  Non-medical staff and those who could not understand </w:t>
      </w:r>
      <w:ins w:id="428" w:author="CRAYFISH" w:date="2018-06-23T20:36:00Z">
        <w:r w:rsidR="00324042">
          <w:rPr>
            <w:rStyle w:val="NoneA"/>
            <w:rFonts w:ascii="Times New Roman" w:hAnsi="Times New Roman" w:cs="Times New Roman"/>
            <w:noProof/>
            <w:sz w:val="24"/>
            <w:szCs w:val="24"/>
            <w:lang w:eastAsia="en-GB"/>
          </w:rPr>
          <w:t>E</w:t>
        </w:r>
      </w:ins>
      <w:del w:id="429" w:author="CRAYFISH" w:date="2018-05-28T21:00:00Z">
        <w:r w:rsidRPr="00324042" w:rsidDel="00965ABC">
          <w:rPr>
            <w:rStyle w:val="NoneA"/>
            <w:rFonts w:ascii="Times New Roman" w:hAnsi="Times New Roman" w:cs="Times New Roman"/>
            <w:noProof/>
            <w:sz w:val="24"/>
            <w:szCs w:val="24"/>
            <w:lang w:eastAsia="en-GB"/>
            <w:rPrChange w:id="430" w:author="CRAYFISH" w:date="2018-06-23T20:36:00Z">
              <w:rPr>
                <w:rStyle w:val="NoneA"/>
                <w:rFonts w:ascii="Times New Roman" w:hAnsi="Times New Roman" w:cs="Times New Roman"/>
                <w:noProof/>
                <w:sz w:val="24"/>
                <w:szCs w:val="24"/>
                <w:u w:color="FF0000"/>
                <w:lang w:eastAsia="en-GB"/>
              </w:rPr>
            </w:rPrChange>
          </w:rPr>
          <w:delText>E</w:delText>
        </w:r>
      </w:del>
      <w:r w:rsidRPr="00324042">
        <w:rPr>
          <w:rStyle w:val="NoneA"/>
          <w:rFonts w:ascii="Times New Roman" w:hAnsi="Times New Roman" w:cs="Times New Roman"/>
          <w:noProof/>
          <w:sz w:val="24"/>
          <w:szCs w:val="24"/>
          <w:lang w:eastAsia="en-GB"/>
          <w:rPrChange w:id="431" w:author="CRAYFISH" w:date="2018-06-23T20:36:00Z">
            <w:rPr>
              <w:rStyle w:val="NoneA"/>
              <w:rFonts w:ascii="Times New Roman" w:hAnsi="Times New Roman" w:cs="Times New Roman"/>
              <w:noProof/>
              <w:sz w:val="24"/>
              <w:szCs w:val="24"/>
              <w:u w:color="FF0000"/>
              <w:lang w:eastAsia="en-GB"/>
            </w:rPr>
          </w:rPrChange>
        </w:rPr>
        <w:t>nglish</w:t>
      </w:r>
      <w:r w:rsidRPr="007F159D">
        <w:rPr>
          <w:rStyle w:val="NoneA"/>
          <w:rFonts w:ascii="Times New Roman" w:hAnsi="Times New Roman" w:cs="Times New Roman"/>
          <w:sz w:val="24"/>
          <w:szCs w:val="24"/>
          <w:u w:color="FF0000"/>
          <w:lang w:eastAsia="en-GB"/>
        </w:rPr>
        <w:t xml:space="preserve"> were not included in the study. </w:t>
      </w:r>
    </w:p>
    <w:p w:rsidR="00A17F83" w:rsidRPr="007F159D" w:rsidDel="00306B07" w:rsidRDefault="00A17F83" w:rsidP="00A17F83">
      <w:pPr>
        <w:pStyle w:val="BodyA"/>
        <w:pBdr>
          <w:top w:val="none" w:sz="0" w:space="0" w:color="auto"/>
          <w:left w:val="none" w:sz="0" w:space="0" w:color="auto"/>
          <w:bottom w:val="none" w:sz="0" w:space="0" w:color="auto"/>
          <w:right w:val="none" w:sz="0" w:space="0" w:color="auto"/>
        </w:pBdr>
        <w:spacing w:line="360" w:lineRule="auto"/>
        <w:rPr>
          <w:del w:id="432" w:author="CRAYFISH" w:date="2018-05-28T21:02:00Z"/>
          <w:rFonts w:ascii="Times New Roman" w:hAnsi="Times New Roman" w:cs="Times New Roman"/>
          <w:sz w:val="24"/>
          <w:szCs w:val="24"/>
        </w:rPr>
      </w:pPr>
      <w:r w:rsidRPr="007F159D">
        <w:rPr>
          <w:rStyle w:val="NoneA"/>
          <w:rFonts w:ascii="Times New Roman" w:hAnsi="Times New Roman" w:cs="Times New Roman"/>
          <w:sz w:val="24"/>
          <w:szCs w:val="24"/>
          <w:u w:color="0432FF"/>
          <w:lang w:eastAsia="en-GB"/>
        </w:rPr>
        <w:t>Non</w:t>
      </w:r>
      <w:r w:rsidRPr="007F159D">
        <w:rPr>
          <w:rStyle w:val="NoneA"/>
          <w:rFonts w:ascii="Times New Roman" w:hAnsi="Times New Roman" w:cs="Times New Roman"/>
          <w:sz w:val="24"/>
          <w:szCs w:val="24"/>
          <w:lang w:eastAsia="en-GB"/>
        </w:rPr>
        <w:t xml:space="preserve">-probability sampling was used and a stratified population was drawn; this was disproportionate because a convenience sample method was </w:t>
      </w:r>
      <w:del w:id="433" w:author="CRAYFISH" w:date="2018-05-28T21:00:00Z">
        <w:r w:rsidRPr="00324042" w:rsidDel="00965ABC">
          <w:rPr>
            <w:rStyle w:val="NoneA"/>
            <w:noProof/>
            <w:lang w:eastAsia="en-GB"/>
          </w:rPr>
          <w:delText>drawn</w:delText>
        </w:r>
      </w:del>
      <w:ins w:id="434" w:author="CRAYFISH" w:date="2018-05-28T21:00:00Z">
        <w:r w:rsidR="00965ABC" w:rsidRPr="00324042">
          <w:rPr>
            <w:rStyle w:val="NoneA"/>
            <w:noProof/>
            <w:lang w:eastAsia="en-GB"/>
          </w:rPr>
          <w:t>utilised</w:t>
        </w:r>
      </w:ins>
      <w:r w:rsidRPr="007F159D">
        <w:rPr>
          <w:rStyle w:val="NoneA"/>
          <w:rFonts w:ascii="Times New Roman" w:hAnsi="Times New Roman" w:cs="Times New Roman"/>
          <w:sz w:val="24"/>
          <w:szCs w:val="24"/>
          <w:lang w:eastAsia="en-GB"/>
        </w:rPr>
        <w:t xml:space="preserve">. </w:t>
      </w:r>
      <w:moveToRangeStart w:id="435" w:author="CRAYFISH" w:date="2018-05-28T21:01:00Z" w:name="move515304598"/>
      <w:moveTo w:id="436" w:author="CRAYFISH" w:date="2018-05-28T21:01:00Z">
        <w:r w:rsidR="00965ABC" w:rsidRPr="007F159D">
          <w:rPr>
            <w:rStyle w:val="NoneA"/>
            <w:rFonts w:ascii="Times New Roman" w:hAnsi="Times New Roman" w:cs="Times New Roman"/>
            <w:sz w:val="24"/>
            <w:szCs w:val="24"/>
            <w:lang w:eastAsia="en-GB"/>
          </w:rPr>
          <w:t xml:space="preserve">Our aim was to reach as many clinicians as possible within </w:t>
        </w:r>
        <w:del w:id="437" w:author="CRAYFISH" w:date="2018-05-28T21:01:00Z">
          <w:r w:rsidR="00965ABC" w:rsidRPr="007F159D" w:rsidDel="00306B07">
            <w:rPr>
              <w:rStyle w:val="NoneA"/>
              <w:rFonts w:ascii="Times New Roman" w:hAnsi="Times New Roman" w:cs="Times New Roman"/>
              <w:sz w:val="24"/>
              <w:szCs w:val="24"/>
              <w:lang w:eastAsia="en-GB"/>
            </w:rPr>
            <w:delText xml:space="preserve">the </w:delText>
          </w:r>
        </w:del>
        <w:proofErr w:type="spellStart"/>
        <w:r w:rsidR="00965ABC" w:rsidRPr="007F159D">
          <w:rPr>
            <w:rStyle w:val="NoneA"/>
            <w:rFonts w:ascii="Times New Roman" w:hAnsi="Times New Roman" w:cs="Times New Roman"/>
            <w:sz w:val="24"/>
            <w:szCs w:val="24"/>
            <w:lang w:eastAsia="en-GB"/>
          </w:rPr>
          <w:t>Edendale</w:t>
        </w:r>
        <w:proofErr w:type="spellEnd"/>
        <w:r w:rsidR="00965ABC" w:rsidRPr="007F159D">
          <w:rPr>
            <w:rStyle w:val="NoneA"/>
            <w:rFonts w:ascii="Times New Roman" w:hAnsi="Times New Roman" w:cs="Times New Roman"/>
            <w:sz w:val="24"/>
            <w:szCs w:val="24"/>
            <w:lang w:eastAsia="en-GB"/>
          </w:rPr>
          <w:t xml:space="preserve"> Hospital.</w:t>
        </w:r>
      </w:moveTo>
      <w:moveToRangeEnd w:id="435"/>
      <w:ins w:id="438" w:author="CRAYFISH" w:date="2018-05-28T21:01:00Z">
        <w:r w:rsidR="00306B07">
          <w:rPr>
            <w:rStyle w:val="NoneA"/>
            <w:rFonts w:ascii="Times New Roman" w:hAnsi="Times New Roman" w:cs="Times New Roman"/>
            <w:sz w:val="24"/>
            <w:szCs w:val="24"/>
            <w:lang w:eastAsia="en-GB"/>
          </w:rPr>
          <w:t xml:space="preserve"> </w:t>
        </w:r>
      </w:ins>
      <w:ins w:id="439" w:author="CRAYFISH" w:date="2018-05-23T18:35:00Z">
        <w:r w:rsidR="00816EA8">
          <w:rPr>
            <w:rStyle w:val="NoneA"/>
            <w:rFonts w:ascii="Times New Roman" w:hAnsi="Times New Roman" w:cs="Times New Roman"/>
            <w:sz w:val="24"/>
            <w:szCs w:val="24"/>
            <w:lang w:eastAsia="en-GB"/>
          </w:rPr>
          <w:t xml:space="preserve">The </w:t>
        </w:r>
      </w:ins>
      <w:ins w:id="440" w:author="CRAYFISH" w:date="2018-05-28T21:01:00Z">
        <w:r w:rsidR="00306B07">
          <w:rPr>
            <w:rStyle w:val="NoneA"/>
            <w:rFonts w:ascii="Times New Roman" w:hAnsi="Times New Roman" w:cs="Times New Roman"/>
            <w:sz w:val="24"/>
            <w:szCs w:val="24"/>
            <w:lang w:eastAsia="en-GB"/>
          </w:rPr>
          <w:t>number of participants was</w:t>
        </w:r>
      </w:ins>
      <w:ins w:id="441" w:author="CRAYFISH" w:date="2018-05-23T18:36:00Z">
        <w:r w:rsidR="00816EA8">
          <w:rPr>
            <w:rStyle w:val="NoneA"/>
            <w:rFonts w:ascii="Times New Roman" w:hAnsi="Times New Roman" w:cs="Times New Roman"/>
            <w:sz w:val="24"/>
            <w:szCs w:val="24"/>
            <w:lang w:eastAsia="en-GB"/>
          </w:rPr>
          <w:t xml:space="preserve"> sufficient once the number of responses given </w:t>
        </w:r>
        <w:r w:rsidR="00816EA8" w:rsidRPr="00324042">
          <w:rPr>
            <w:rStyle w:val="NoneA"/>
            <w:noProof/>
            <w:lang w:eastAsia="en-GB"/>
          </w:rPr>
          <w:t>w</w:t>
        </w:r>
      </w:ins>
      <w:ins w:id="442" w:author="CRAYFISH" w:date="2018-06-23T20:36:00Z">
        <w:r w:rsidR="00324042">
          <w:rPr>
            <w:rStyle w:val="NoneA"/>
            <w:rFonts w:ascii="Times New Roman" w:hAnsi="Times New Roman" w:cs="Times New Roman"/>
            <w:noProof/>
            <w:sz w:val="24"/>
            <w:szCs w:val="24"/>
            <w:lang w:eastAsia="en-GB"/>
          </w:rPr>
          <w:t>as</w:t>
        </w:r>
      </w:ins>
      <w:ins w:id="443" w:author="CRAYFISH" w:date="2018-05-23T18:36:00Z">
        <w:r w:rsidR="00816EA8">
          <w:rPr>
            <w:rStyle w:val="NoneA"/>
            <w:rFonts w:ascii="Times New Roman" w:hAnsi="Times New Roman" w:cs="Times New Roman"/>
            <w:sz w:val="24"/>
            <w:szCs w:val="24"/>
            <w:lang w:eastAsia="en-GB"/>
          </w:rPr>
          <w:t xml:space="preserve"> saturated</w:t>
        </w:r>
      </w:ins>
      <w:ins w:id="444" w:author="Oultram, Stuart" w:date="2018-05-30T13:58:00Z">
        <w:r w:rsidR="008A7DA0">
          <w:rPr>
            <w:rStyle w:val="NoneA"/>
            <w:rFonts w:ascii="Times New Roman" w:hAnsi="Times New Roman" w:cs="Times New Roman"/>
            <w:sz w:val="24"/>
            <w:szCs w:val="24"/>
            <w:lang w:eastAsia="en-GB"/>
          </w:rPr>
          <w:t xml:space="preserve"> (14)</w:t>
        </w:r>
      </w:ins>
      <w:ins w:id="445" w:author="CRAYFISH" w:date="2018-05-23T18:36:00Z">
        <w:r w:rsidR="00816EA8">
          <w:rPr>
            <w:rStyle w:val="NoneA"/>
            <w:rFonts w:ascii="Times New Roman" w:hAnsi="Times New Roman" w:cs="Times New Roman"/>
            <w:sz w:val="24"/>
            <w:szCs w:val="24"/>
            <w:lang w:eastAsia="en-GB"/>
          </w:rPr>
          <w:t>.</w:t>
        </w:r>
      </w:ins>
      <w:ins w:id="446" w:author="CRAYFISH" w:date="2018-05-30T23:21:00Z">
        <w:r w:rsidR="00F67A0C">
          <w:rPr>
            <w:rStyle w:val="NoneA"/>
            <w:rFonts w:ascii="Times New Roman" w:hAnsi="Times New Roman" w:cs="Times New Roman"/>
            <w:sz w:val="24"/>
            <w:szCs w:val="24"/>
            <w:lang w:eastAsia="en-GB"/>
          </w:rPr>
          <w:t xml:space="preserve"> </w:t>
        </w:r>
      </w:ins>
      <w:moveFromRangeStart w:id="447" w:author="CRAYFISH" w:date="2018-05-28T21:01:00Z" w:name="move515304598"/>
      <w:moveFrom w:id="448" w:author="CRAYFISH" w:date="2018-05-28T21:01:00Z">
        <w:r w:rsidRPr="007F159D" w:rsidDel="00965ABC">
          <w:rPr>
            <w:rStyle w:val="NoneA"/>
            <w:rFonts w:ascii="Times New Roman" w:hAnsi="Times New Roman" w:cs="Times New Roman"/>
            <w:sz w:val="24"/>
            <w:szCs w:val="24"/>
            <w:lang w:eastAsia="en-GB"/>
          </w:rPr>
          <w:t xml:space="preserve">Our aim was to reach as many clinicians as possible within the Edendale Hospital. </w:t>
        </w:r>
      </w:moveFrom>
      <w:moveFromRangeEnd w:id="447"/>
      <w:r w:rsidRPr="007F159D">
        <w:rPr>
          <w:rStyle w:val="NoneA"/>
          <w:rFonts w:ascii="Times New Roman" w:hAnsi="Times New Roman" w:cs="Times New Roman"/>
          <w:sz w:val="24"/>
          <w:szCs w:val="24"/>
          <w:lang w:eastAsia="en-GB"/>
        </w:rPr>
        <w:t xml:space="preserve">The majority of participants were </w:t>
      </w:r>
      <w:r w:rsidRPr="00F67A0C">
        <w:rPr>
          <w:rStyle w:val="NoneA"/>
          <w:rFonts w:ascii="Times New Roman" w:hAnsi="Times New Roman" w:cs="Times New Roman"/>
          <w:sz w:val="24"/>
          <w:szCs w:val="24"/>
          <w:lang w:eastAsia="en-GB"/>
        </w:rPr>
        <w:t xml:space="preserve">from the surgical </w:t>
      </w:r>
      <w:r w:rsidRPr="00F67A0C">
        <w:rPr>
          <w:rStyle w:val="NoneA"/>
          <w:rFonts w:ascii="Times New Roman" w:hAnsi="Times New Roman"/>
          <w:color w:val="auto"/>
          <w:sz w:val="24"/>
          <w:lang w:eastAsia="en-GB"/>
          <w:rPrChange w:id="449" w:author="CRAYFISH" w:date="2018-05-30T23:21:00Z">
            <w:rPr>
              <w:rStyle w:val="NoneA"/>
              <w:lang w:eastAsia="en-GB"/>
            </w:rPr>
          </w:rPrChange>
        </w:rPr>
        <w:t>department</w:t>
      </w:r>
      <w:ins w:id="450" w:author="CRAYFISH" w:date="2018-05-28T21:01:00Z">
        <w:r w:rsidR="00306B07" w:rsidRPr="00F67A0C">
          <w:rPr>
            <w:rStyle w:val="NoneA"/>
            <w:rFonts w:ascii="Times New Roman" w:hAnsi="Times New Roman"/>
            <w:color w:val="auto"/>
            <w:sz w:val="24"/>
            <w:u w:color="00B050"/>
            <w:lang w:eastAsia="en-GB"/>
            <w:rPrChange w:id="451" w:author="CRAYFISH" w:date="2018-05-30T23:21:00Z">
              <w:rPr>
                <w:rStyle w:val="NoneA"/>
                <w:color w:val="00B050"/>
                <w:u w:color="00B050"/>
                <w:lang w:eastAsia="en-GB"/>
              </w:rPr>
            </w:rPrChange>
          </w:rPr>
          <w:t xml:space="preserve"> due to</w:t>
        </w:r>
      </w:ins>
      <w:del w:id="452" w:author="CRAYFISH" w:date="2018-05-28T21:01:00Z">
        <w:r w:rsidRPr="00F67A0C" w:rsidDel="00306B07">
          <w:rPr>
            <w:rStyle w:val="NoneA"/>
            <w:rFonts w:ascii="Times New Roman" w:hAnsi="Times New Roman"/>
            <w:color w:val="auto"/>
            <w:sz w:val="24"/>
            <w:u w:color="00B050"/>
            <w:lang w:eastAsia="en-GB"/>
            <w:rPrChange w:id="453" w:author="CRAYFISH" w:date="2018-05-30T23:21:00Z">
              <w:rPr>
                <w:rStyle w:val="NoneA"/>
                <w:color w:val="00B050"/>
                <w:u w:color="00B050"/>
                <w:lang w:eastAsia="en-GB"/>
              </w:rPr>
            </w:rPrChange>
          </w:rPr>
          <w:delText>.</w:delText>
        </w:r>
        <w:r w:rsidRPr="00F67A0C" w:rsidDel="00306B07">
          <w:rPr>
            <w:rStyle w:val="NoneA"/>
            <w:rFonts w:ascii="Times New Roman" w:hAnsi="Times New Roman"/>
            <w:color w:val="auto"/>
            <w:sz w:val="24"/>
            <w:lang w:eastAsia="en-GB"/>
            <w:rPrChange w:id="454" w:author="CRAYFISH" w:date="2018-05-30T23:21:00Z">
              <w:rPr>
                <w:rStyle w:val="NoneA"/>
                <w:lang w:eastAsia="en-GB"/>
              </w:rPr>
            </w:rPrChange>
          </w:rPr>
          <w:delText xml:space="preserve"> </w:delText>
        </w:r>
        <w:r w:rsidRPr="00F67A0C" w:rsidDel="00306B07">
          <w:rPr>
            <w:rStyle w:val="NoneA"/>
            <w:rFonts w:ascii="Times New Roman" w:hAnsi="Times New Roman"/>
            <w:color w:val="auto"/>
            <w:sz w:val="24"/>
            <w:u w:color="0432FF"/>
            <w:lang w:eastAsia="en-GB"/>
            <w:rPrChange w:id="455" w:author="CRAYFISH" w:date="2018-05-30T23:21:00Z">
              <w:rPr>
                <w:rStyle w:val="NoneA"/>
                <w:u w:color="0432FF"/>
                <w:lang w:eastAsia="en-GB"/>
              </w:rPr>
            </w:rPrChange>
          </w:rPr>
          <w:delText>I</w:delText>
        </w:r>
      </w:del>
      <w:ins w:id="456" w:author="CRAYFISH" w:date="2018-05-28T21:01:00Z">
        <w:r w:rsidR="00306B07" w:rsidRPr="00F67A0C">
          <w:rPr>
            <w:rStyle w:val="NoneA"/>
            <w:rFonts w:ascii="Times New Roman" w:hAnsi="Times New Roman"/>
            <w:color w:val="auto"/>
            <w:sz w:val="24"/>
            <w:u w:color="0432FF"/>
            <w:lang w:eastAsia="en-GB"/>
            <w:rPrChange w:id="457" w:author="CRAYFISH" w:date="2018-05-30T23:21:00Z">
              <w:rPr>
                <w:rStyle w:val="NoneA"/>
                <w:u w:color="0432FF"/>
                <w:lang w:eastAsia="en-GB"/>
              </w:rPr>
            </w:rPrChange>
          </w:rPr>
          <w:t xml:space="preserve"> i</w:t>
        </w:r>
      </w:ins>
      <w:r w:rsidRPr="00F67A0C">
        <w:rPr>
          <w:rStyle w:val="NoneA"/>
          <w:rFonts w:ascii="Times New Roman" w:hAnsi="Times New Roman"/>
          <w:color w:val="auto"/>
          <w:sz w:val="24"/>
          <w:u w:color="0432FF"/>
          <w:lang w:eastAsia="en-GB"/>
          <w:rPrChange w:id="458" w:author="CRAYFISH" w:date="2018-05-30T23:21:00Z">
            <w:rPr>
              <w:rStyle w:val="NoneA"/>
              <w:u w:color="0432FF"/>
              <w:lang w:eastAsia="en-GB"/>
            </w:rPr>
          </w:rPrChange>
        </w:rPr>
        <w:t xml:space="preserve">ssues </w:t>
      </w:r>
      <w:r w:rsidRPr="00F67A0C">
        <w:rPr>
          <w:rStyle w:val="NoneA"/>
          <w:rFonts w:ascii="Times New Roman" w:hAnsi="Times New Roman" w:cs="Times New Roman"/>
          <w:sz w:val="24"/>
          <w:szCs w:val="24"/>
          <w:u w:color="0432FF"/>
          <w:lang w:eastAsia="en-GB"/>
        </w:rPr>
        <w:t>with a</w:t>
      </w:r>
      <w:r w:rsidRPr="00F67A0C">
        <w:rPr>
          <w:rStyle w:val="NoneA"/>
          <w:rFonts w:ascii="Times New Roman" w:hAnsi="Times New Roman" w:cs="Times New Roman"/>
          <w:sz w:val="24"/>
          <w:szCs w:val="24"/>
          <w:lang w:eastAsia="en-GB"/>
        </w:rPr>
        <w:t>ccess and</w:t>
      </w:r>
      <w:r w:rsidRPr="007F159D">
        <w:rPr>
          <w:rStyle w:val="NoneA"/>
          <w:rFonts w:ascii="Times New Roman" w:hAnsi="Times New Roman" w:cs="Times New Roman"/>
          <w:sz w:val="24"/>
          <w:szCs w:val="24"/>
          <w:lang w:eastAsia="en-GB"/>
        </w:rPr>
        <w:t xml:space="preserve"> resistance</w:t>
      </w:r>
      <w:r w:rsidRPr="007F159D">
        <w:rPr>
          <w:rStyle w:val="NoneA"/>
          <w:rFonts w:ascii="Times New Roman" w:hAnsi="Times New Roman" w:cs="Times New Roman"/>
          <w:sz w:val="24"/>
          <w:szCs w:val="24"/>
          <w:u w:color="0432FF"/>
          <w:lang w:eastAsia="en-GB"/>
        </w:rPr>
        <w:t xml:space="preserve"> to </w:t>
      </w:r>
      <w:r w:rsidRPr="007F159D">
        <w:rPr>
          <w:rStyle w:val="NoneA"/>
          <w:rFonts w:ascii="Times New Roman" w:hAnsi="Times New Roman" w:cs="Times New Roman"/>
          <w:sz w:val="24"/>
          <w:szCs w:val="24"/>
          <w:u w:color="0432FF"/>
          <w:lang w:eastAsia="en-GB"/>
        </w:rPr>
        <w:lastRenderedPageBreak/>
        <w:t xml:space="preserve">implementation </w:t>
      </w:r>
      <w:r w:rsidRPr="007F159D">
        <w:rPr>
          <w:rStyle w:val="NoneA"/>
          <w:rFonts w:ascii="Times New Roman" w:hAnsi="Times New Roman" w:cs="Times New Roman"/>
          <w:sz w:val="24"/>
          <w:szCs w:val="24"/>
          <w:lang w:eastAsia="en-GB"/>
        </w:rPr>
        <w:t>in different areas of the hospital</w:t>
      </w:r>
      <w:del w:id="459" w:author="CRAYFISH" w:date="2018-05-28T21:02:00Z">
        <w:r w:rsidRPr="007F159D" w:rsidDel="00306B07">
          <w:rPr>
            <w:rStyle w:val="NoneA"/>
            <w:rFonts w:ascii="Times New Roman" w:hAnsi="Times New Roman" w:cs="Times New Roman"/>
            <w:sz w:val="24"/>
            <w:szCs w:val="24"/>
            <w:lang w:eastAsia="en-GB"/>
          </w:rPr>
          <w:delText xml:space="preserve"> </w:delText>
        </w:r>
        <w:r w:rsidRPr="007F159D" w:rsidDel="00306B07">
          <w:rPr>
            <w:rStyle w:val="NoneA"/>
            <w:rFonts w:ascii="Times New Roman" w:hAnsi="Times New Roman" w:cs="Times New Roman"/>
            <w:sz w:val="24"/>
            <w:szCs w:val="24"/>
            <w:u w:color="0432FF"/>
            <w:lang w:eastAsia="en-GB"/>
          </w:rPr>
          <w:delText>limited distribution</w:delText>
        </w:r>
      </w:del>
      <w:r w:rsidRPr="007F159D">
        <w:rPr>
          <w:rStyle w:val="NoneA"/>
          <w:rFonts w:ascii="Times New Roman" w:hAnsi="Times New Roman" w:cs="Times New Roman"/>
          <w:sz w:val="24"/>
          <w:szCs w:val="24"/>
          <w:u w:color="0432FF"/>
          <w:lang w:eastAsia="en-GB"/>
        </w:rPr>
        <w:t xml:space="preserve">. Surveys were distributed </w:t>
      </w:r>
      <w:ins w:id="460" w:author="CRAYFISH" w:date="2018-05-23T18:28:00Z">
        <w:r w:rsidR="00750010">
          <w:rPr>
            <w:rStyle w:val="NoneA"/>
            <w:rFonts w:ascii="Times New Roman" w:hAnsi="Times New Roman" w:cs="Times New Roman"/>
            <w:sz w:val="24"/>
            <w:szCs w:val="24"/>
            <w:u w:color="0432FF"/>
            <w:lang w:eastAsia="en-GB"/>
          </w:rPr>
          <w:t xml:space="preserve">as hard copies </w:t>
        </w:r>
      </w:ins>
      <w:r w:rsidRPr="007F159D">
        <w:rPr>
          <w:rStyle w:val="NoneA"/>
          <w:rFonts w:ascii="Times New Roman" w:hAnsi="Times New Roman" w:cs="Times New Roman"/>
          <w:sz w:val="24"/>
          <w:szCs w:val="24"/>
          <w:u w:color="0432FF"/>
          <w:lang w:eastAsia="en-GB"/>
        </w:rPr>
        <w:t>mainly at</w:t>
      </w:r>
      <w:r w:rsidRPr="007F159D">
        <w:rPr>
          <w:rStyle w:val="NoneA"/>
          <w:rFonts w:ascii="Times New Roman" w:hAnsi="Times New Roman" w:cs="Times New Roman"/>
          <w:color w:val="auto"/>
          <w:sz w:val="24"/>
          <w:szCs w:val="24"/>
          <w:u w:color="0432FF"/>
          <w:lang w:eastAsia="en-GB"/>
        </w:rPr>
        <w:t xml:space="preserve"> staff </w:t>
      </w:r>
      <w:r w:rsidRPr="007F159D">
        <w:rPr>
          <w:rStyle w:val="NoneA"/>
          <w:rFonts w:ascii="Times New Roman" w:hAnsi="Times New Roman" w:cs="Times New Roman"/>
          <w:sz w:val="24"/>
          <w:szCs w:val="24"/>
          <w:u w:color="0432FF"/>
          <w:lang w:eastAsia="en-GB"/>
        </w:rPr>
        <w:t xml:space="preserve">meetings.  Forms that were not returned or incorrectly completed were counted as non-respondents. </w:t>
      </w:r>
      <w:r w:rsidRPr="007F159D">
        <w:rPr>
          <w:rStyle w:val="NoneA"/>
          <w:rFonts w:ascii="Times New Roman" w:hAnsi="Times New Roman" w:cs="Times New Roman"/>
          <w:sz w:val="24"/>
          <w:szCs w:val="24"/>
          <w:lang w:eastAsia="en-GB"/>
        </w:rPr>
        <w:t xml:space="preserve"> </w:t>
      </w:r>
      <w:r w:rsidRPr="00324042">
        <w:rPr>
          <w:rStyle w:val="NoneA"/>
          <w:noProof/>
          <w:lang w:eastAsia="en-GB"/>
        </w:rPr>
        <w:t>Fifty</w:t>
      </w:r>
      <w:ins w:id="461" w:author="CRAYFISH" w:date="2018-06-23T20:37:00Z">
        <w:r w:rsidR="00324042">
          <w:rPr>
            <w:rStyle w:val="NoneA"/>
            <w:rFonts w:ascii="Times New Roman" w:hAnsi="Times New Roman" w:cs="Times New Roman"/>
            <w:noProof/>
            <w:sz w:val="24"/>
            <w:szCs w:val="24"/>
            <w:lang w:eastAsia="en-GB"/>
          </w:rPr>
          <w:t>-</w:t>
        </w:r>
      </w:ins>
      <w:del w:id="462" w:author="CRAYFISH" w:date="2018-06-23T20:37:00Z">
        <w:r w:rsidRPr="00324042" w:rsidDel="00324042">
          <w:rPr>
            <w:rStyle w:val="NoneA"/>
            <w:noProof/>
            <w:lang w:eastAsia="en-GB"/>
          </w:rPr>
          <w:delText xml:space="preserve"> </w:delText>
        </w:r>
      </w:del>
      <w:r w:rsidRPr="00324042">
        <w:rPr>
          <w:rStyle w:val="NoneA"/>
          <w:noProof/>
          <w:lang w:eastAsia="en-GB"/>
        </w:rPr>
        <w:t>eight</w:t>
      </w:r>
      <w:r w:rsidRPr="007F159D">
        <w:rPr>
          <w:rStyle w:val="NoneA"/>
          <w:rFonts w:ascii="Times New Roman" w:hAnsi="Times New Roman" w:cs="Times New Roman"/>
          <w:sz w:val="24"/>
          <w:szCs w:val="24"/>
          <w:lang w:eastAsia="en-GB"/>
        </w:rPr>
        <w:t xml:space="preserve"> responses were collected between 24/08/2017 and 31/08/17.</w:t>
      </w:r>
    </w:p>
    <w:p w:rsidR="00A17F83" w:rsidRDefault="00A17F83">
      <w:pPr>
        <w:pStyle w:val="BodyA"/>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color w:val="auto"/>
          <w:sz w:val="24"/>
          <w:szCs w:val="24"/>
          <w:u w:val="single"/>
          <w:lang w:eastAsia="en-GB"/>
        </w:rPr>
        <w:pPrChange w:id="463" w:author="CRAYFISH" w:date="2018-05-28T21:02:00Z">
          <w:pPr>
            <w:pStyle w:val="NoSpacing"/>
            <w:pBdr>
              <w:top w:val="none" w:sz="0" w:space="0" w:color="auto"/>
              <w:left w:val="none" w:sz="0" w:space="0" w:color="auto"/>
              <w:bottom w:val="none" w:sz="0" w:space="0" w:color="auto"/>
              <w:right w:val="none" w:sz="0" w:space="0" w:color="auto"/>
            </w:pBdr>
            <w:spacing w:after="200" w:line="360" w:lineRule="auto"/>
          </w:pPr>
        </w:pPrChange>
      </w:pPr>
    </w:p>
    <w:p w:rsidR="008A7DA0" w:rsidDel="005A26C9" w:rsidRDefault="008A7DA0" w:rsidP="00A17F83">
      <w:pPr>
        <w:pStyle w:val="NoSpacing"/>
        <w:pBdr>
          <w:top w:val="none" w:sz="0" w:space="0" w:color="auto"/>
          <w:left w:val="none" w:sz="0" w:space="0" w:color="auto"/>
          <w:bottom w:val="none" w:sz="0" w:space="0" w:color="auto"/>
          <w:right w:val="none" w:sz="0" w:space="0" w:color="auto"/>
        </w:pBdr>
        <w:spacing w:line="360" w:lineRule="auto"/>
        <w:rPr>
          <w:ins w:id="464" w:author="Oultram, Stuart" w:date="2018-05-30T17:25:00Z"/>
          <w:del w:id="465" w:author="CRAYFISH" w:date="2018-05-31T08:17:00Z"/>
          <w:rStyle w:val="NoneA"/>
          <w:rFonts w:ascii="Times New Roman" w:hAnsi="Times New Roman" w:cs="Times New Roman"/>
          <w:b/>
          <w:bCs/>
          <w:sz w:val="24"/>
          <w:szCs w:val="24"/>
          <w:u w:val="single"/>
          <w:lang w:eastAsia="en-GB"/>
        </w:rPr>
      </w:pPr>
    </w:p>
    <w:p w:rsidR="00CC145F" w:rsidRDefault="00CC145F" w:rsidP="00A17F83">
      <w:pPr>
        <w:pStyle w:val="NoSpacing"/>
        <w:pBdr>
          <w:top w:val="none" w:sz="0" w:space="0" w:color="auto"/>
          <w:left w:val="none" w:sz="0" w:space="0" w:color="auto"/>
          <w:bottom w:val="none" w:sz="0" w:space="0" w:color="auto"/>
          <w:right w:val="none" w:sz="0" w:space="0" w:color="auto"/>
        </w:pBdr>
        <w:spacing w:line="360" w:lineRule="auto"/>
        <w:rPr>
          <w:ins w:id="466" w:author="Oultram, Stuart" w:date="2018-05-30T17:25:00Z"/>
          <w:rStyle w:val="NoneA"/>
          <w:rFonts w:ascii="Times New Roman" w:hAnsi="Times New Roman" w:cs="Times New Roman"/>
          <w:b/>
          <w:bCs/>
          <w:sz w:val="24"/>
          <w:szCs w:val="24"/>
          <w:u w:val="single"/>
          <w:lang w:eastAsia="en-GB"/>
        </w:rPr>
      </w:pPr>
    </w:p>
    <w:p w:rsidR="00CC145F" w:rsidDel="00F67A0C" w:rsidRDefault="00CC145F" w:rsidP="00A17F83">
      <w:pPr>
        <w:pStyle w:val="NoSpacing"/>
        <w:pBdr>
          <w:top w:val="none" w:sz="0" w:space="0" w:color="auto"/>
          <w:left w:val="none" w:sz="0" w:space="0" w:color="auto"/>
          <w:bottom w:val="none" w:sz="0" w:space="0" w:color="auto"/>
          <w:right w:val="none" w:sz="0" w:space="0" w:color="auto"/>
        </w:pBdr>
        <w:spacing w:line="360" w:lineRule="auto"/>
        <w:rPr>
          <w:ins w:id="467" w:author="Oultram, Stuart" w:date="2018-05-30T13:52:00Z"/>
          <w:del w:id="468" w:author="CRAYFISH" w:date="2018-05-30T23:22:00Z"/>
          <w:rStyle w:val="NoneA"/>
          <w:rFonts w:ascii="Times New Roman" w:hAnsi="Times New Roman" w:cs="Times New Roman"/>
          <w:b/>
          <w:bCs/>
          <w:sz w:val="24"/>
          <w:szCs w:val="24"/>
          <w:u w:val="single"/>
          <w:lang w:eastAsia="en-GB"/>
        </w:rPr>
      </w:pPr>
    </w:p>
    <w:p w:rsidR="00A17F83" w:rsidRPr="007F159D" w:rsidRDefault="00A17F83" w:rsidP="00A17F83">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u w:val="single"/>
          <w:lang w:eastAsia="en-GB"/>
        </w:rPr>
        <w:t>Data analysis</w:t>
      </w:r>
    </w:p>
    <w:p w:rsidR="00D94ACA" w:rsidRDefault="00A17F83" w:rsidP="00D94ACA">
      <w:pPr>
        <w:pStyle w:val="NoSpacing"/>
        <w:pBdr>
          <w:top w:val="none" w:sz="0" w:space="0" w:color="auto"/>
          <w:left w:val="none" w:sz="0" w:space="0" w:color="auto"/>
          <w:bottom w:val="none" w:sz="0" w:space="0" w:color="auto"/>
          <w:right w:val="none" w:sz="0" w:space="0" w:color="auto"/>
        </w:pBdr>
        <w:spacing w:line="360" w:lineRule="auto"/>
        <w:rPr>
          <w:ins w:id="469" w:author="CRAYFISH" w:date="2018-05-23T18:08:00Z"/>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 xml:space="preserve">Results were </w:t>
      </w:r>
      <w:r w:rsidRPr="00324042">
        <w:rPr>
          <w:rStyle w:val="NoneA"/>
          <w:rFonts w:ascii="Times New Roman" w:hAnsi="Times New Roman" w:cs="Times New Roman"/>
          <w:noProof/>
          <w:sz w:val="24"/>
          <w:szCs w:val="24"/>
          <w:lang w:eastAsia="en-GB"/>
        </w:rPr>
        <w:t>analysed</w:t>
      </w:r>
      <w:r w:rsidRPr="007F159D">
        <w:rPr>
          <w:rStyle w:val="NoneA"/>
          <w:rFonts w:ascii="Times New Roman" w:hAnsi="Times New Roman" w:cs="Times New Roman"/>
          <w:sz w:val="24"/>
          <w:szCs w:val="24"/>
          <w:lang w:eastAsia="en-GB"/>
        </w:rPr>
        <w:t xml:space="preserve"> </w:t>
      </w:r>
      <w:del w:id="470" w:author="CRAYFISH" w:date="2018-05-28T21:03:00Z">
        <w:r w:rsidRPr="007F159D" w:rsidDel="00306B07">
          <w:rPr>
            <w:rStyle w:val="NoneA"/>
            <w:rFonts w:ascii="Times New Roman" w:hAnsi="Times New Roman" w:cs="Times New Roman"/>
            <w:sz w:val="24"/>
            <w:szCs w:val="24"/>
            <w:lang w:eastAsia="en-GB"/>
          </w:rPr>
          <w:delText xml:space="preserve">using </w:delText>
        </w:r>
      </w:del>
      <w:ins w:id="471" w:author="CRAYFISH" w:date="2018-05-28T21:03:00Z">
        <w:r w:rsidR="00306B07">
          <w:rPr>
            <w:rStyle w:val="NoneA"/>
            <w:rFonts w:ascii="Times New Roman" w:hAnsi="Times New Roman" w:cs="Times New Roman"/>
            <w:sz w:val="24"/>
            <w:szCs w:val="24"/>
            <w:lang w:eastAsia="en-GB"/>
          </w:rPr>
          <w:t>through</w:t>
        </w:r>
        <w:r w:rsidR="00306B07" w:rsidRPr="007F159D">
          <w:rPr>
            <w:rStyle w:val="NoneA"/>
            <w:rFonts w:ascii="Times New Roman" w:hAnsi="Times New Roman" w:cs="Times New Roman"/>
            <w:sz w:val="24"/>
            <w:szCs w:val="24"/>
            <w:lang w:eastAsia="en-GB"/>
          </w:rPr>
          <w:t xml:space="preserve"> </w:t>
        </w:r>
      </w:ins>
      <w:r w:rsidRPr="007F159D">
        <w:rPr>
          <w:rStyle w:val="NoneA"/>
          <w:rFonts w:ascii="Times New Roman" w:hAnsi="Times New Roman" w:cs="Times New Roman"/>
          <w:sz w:val="24"/>
          <w:szCs w:val="24"/>
          <w:lang w:eastAsia="en-GB"/>
        </w:rPr>
        <w:t xml:space="preserve">Graph Pad Prism using descriptive statistics; free text answers were evaluated using a thematic analysis </w:t>
      </w:r>
      <w:r w:rsidRPr="007F159D">
        <w:rPr>
          <w:rStyle w:val="NoneA"/>
          <w:rFonts w:ascii="Times New Roman" w:hAnsi="Times New Roman" w:cs="Times New Roman"/>
          <w:color w:val="auto"/>
          <w:sz w:val="24"/>
          <w:szCs w:val="24"/>
          <w:u w:color="0432FF"/>
          <w:lang w:eastAsia="en-GB"/>
        </w:rPr>
        <w:t>(</w:t>
      </w:r>
      <w:r w:rsidRPr="007F159D">
        <w:rPr>
          <w:rStyle w:val="NoneA"/>
          <w:rFonts w:ascii="Times New Roman" w:hAnsi="Times New Roman" w:cs="Times New Roman"/>
          <w:color w:val="auto"/>
          <w:u w:color="FF2600"/>
          <w:lang w:eastAsia="en-GB"/>
        </w:rPr>
        <w:t>TK-O</w:t>
      </w:r>
      <w:r w:rsidRPr="007F159D">
        <w:rPr>
          <w:rStyle w:val="NoneA"/>
          <w:rFonts w:ascii="Times New Roman" w:hAnsi="Times New Roman" w:cs="Times New Roman"/>
          <w:color w:val="auto"/>
          <w:u w:color="0432FF"/>
          <w:lang w:eastAsia="en-GB"/>
        </w:rPr>
        <w:t xml:space="preserve">, </w:t>
      </w:r>
      <w:r w:rsidRPr="007F159D">
        <w:rPr>
          <w:rStyle w:val="NoneA"/>
          <w:rFonts w:ascii="Times New Roman" w:hAnsi="Times New Roman" w:cs="Times New Roman"/>
          <w:color w:val="auto"/>
          <w:u w:color="4E8F00"/>
          <w:lang w:eastAsia="en-GB"/>
        </w:rPr>
        <w:t>AS</w:t>
      </w:r>
      <w:r w:rsidRPr="007F159D">
        <w:rPr>
          <w:rStyle w:val="NoneA"/>
          <w:rFonts w:ascii="Times New Roman" w:hAnsi="Times New Roman" w:cs="Times New Roman"/>
          <w:color w:val="auto"/>
          <w:u w:color="0432FF"/>
          <w:lang w:eastAsia="en-GB"/>
        </w:rPr>
        <w:t>)</w:t>
      </w:r>
      <w:r w:rsidRPr="007F159D">
        <w:rPr>
          <w:rStyle w:val="NoneA"/>
          <w:rFonts w:ascii="Times New Roman" w:hAnsi="Times New Roman" w:cs="Times New Roman"/>
          <w:sz w:val="24"/>
          <w:szCs w:val="24"/>
          <w:lang w:eastAsia="en-GB"/>
        </w:rPr>
        <w:t xml:space="preserve">.  </w:t>
      </w:r>
      <w:del w:id="472" w:author="CRAYFISH" w:date="2018-05-28T21:03:00Z">
        <w:r w:rsidRPr="007F159D" w:rsidDel="00306B07">
          <w:rPr>
            <w:rStyle w:val="NoneA"/>
            <w:rFonts w:ascii="Times New Roman" w:hAnsi="Times New Roman" w:cs="Times New Roman"/>
            <w:sz w:val="24"/>
            <w:szCs w:val="24"/>
            <w:lang w:eastAsia="en-GB"/>
          </w:rPr>
          <w:delText>The t</w:delText>
        </w:r>
      </w:del>
      <w:ins w:id="473" w:author="CRAYFISH" w:date="2018-05-28T21:04:00Z">
        <w:r w:rsidR="00306B07">
          <w:rPr>
            <w:rStyle w:val="NoneA"/>
            <w:rFonts w:ascii="Times New Roman" w:hAnsi="Times New Roman" w:cs="Times New Roman"/>
            <w:sz w:val="24"/>
            <w:szCs w:val="24"/>
            <w:lang w:eastAsia="en-GB"/>
          </w:rPr>
          <w:t>T</w:t>
        </w:r>
      </w:ins>
      <w:r w:rsidRPr="007F159D">
        <w:rPr>
          <w:rStyle w:val="NoneA"/>
          <w:rFonts w:ascii="Times New Roman" w:hAnsi="Times New Roman" w:cs="Times New Roman"/>
          <w:sz w:val="24"/>
          <w:szCs w:val="24"/>
          <w:lang w:eastAsia="en-GB"/>
        </w:rPr>
        <w:t xml:space="preserve">hematic analysis was </w:t>
      </w:r>
      <w:r w:rsidRPr="007F159D">
        <w:rPr>
          <w:rStyle w:val="NoneA"/>
          <w:rFonts w:ascii="Times New Roman" w:hAnsi="Times New Roman" w:cs="Times New Roman"/>
          <w:sz w:val="24"/>
          <w:szCs w:val="24"/>
          <w:u w:color="0432FF"/>
          <w:lang w:eastAsia="en-GB"/>
        </w:rPr>
        <w:t>performed</w:t>
      </w:r>
      <w:r w:rsidRPr="007F159D">
        <w:rPr>
          <w:rStyle w:val="NoneA"/>
          <w:rFonts w:ascii="Times New Roman" w:hAnsi="Times New Roman" w:cs="Times New Roman"/>
          <w:sz w:val="24"/>
          <w:szCs w:val="24"/>
          <w:lang w:eastAsia="en-GB"/>
        </w:rPr>
        <w:t xml:space="preserve"> by giving the different free text answers codes that corresponded to certain themes and then adding up how often those themes were represented in the data.  A second author, blinded to the first analysis, repeated this process in order to validate the thematic analysis.  Both authors reached similar conclusions in their analysis and the outcomes were finalized after any disagreements were resolved by a more senior statistician.  </w:t>
      </w:r>
    </w:p>
    <w:p w:rsidR="00482631" w:rsidRDefault="00482631"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36"/>
          <w:szCs w:val="36"/>
          <w:u w:val="single"/>
          <w:lang w:eastAsia="en-GB"/>
        </w:rPr>
        <w:t>Results</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u w:color="0432FF"/>
          <w:lang w:eastAsia="en-GB"/>
        </w:rPr>
        <w:t xml:space="preserve">The </w:t>
      </w:r>
      <w:del w:id="474" w:author="CRAYFISH" w:date="2018-05-28T21:04:00Z">
        <w:r w:rsidRPr="007F159D" w:rsidDel="00306B07">
          <w:rPr>
            <w:rStyle w:val="NoneA"/>
            <w:rFonts w:ascii="Times New Roman" w:hAnsi="Times New Roman" w:cs="Times New Roman"/>
            <w:sz w:val="24"/>
            <w:szCs w:val="24"/>
            <w:u w:color="0432FF"/>
            <w:lang w:eastAsia="en-GB"/>
          </w:rPr>
          <w:delText>R</w:delText>
        </w:r>
      </w:del>
      <w:ins w:id="475" w:author="CRAYFISH" w:date="2018-05-28T21:04:00Z">
        <w:r w:rsidR="00306B07">
          <w:rPr>
            <w:rStyle w:val="NoneA"/>
            <w:rFonts w:ascii="Times New Roman" w:hAnsi="Times New Roman" w:cs="Times New Roman"/>
            <w:sz w:val="24"/>
            <w:szCs w:val="24"/>
            <w:u w:color="0432FF"/>
            <w:lang w:eastAsia="en-GB"/>
          </w:rPr>
          <w:t>r</w:t>
        </w:r>
      </w:ins>
      <w:r w:rsidRPr="007F159D">
        <w:rPr>
          <w:rStyle w:val="NoneA"/>
          <w:rFonts w:ascii="Times New Roman" w:hAnsi="Times New Roman" w:cs="Times New Roman"/>
          <w:sz w:val="24"/>
          <w:szCs w:val="24"/>
          <w:u w:color="0432FF"/>
          <w:lang w:eastAsia="en-GB"/>
        </w:rPr>
        <w:t>esponse rate was 87% (58/67), from the approached Surgeons</w:t>
      </w:r>
      <w:ins w:id="476" w:author="CRAYFISH" w:date="2018-06-23T20:43:00Z">
        <w:r w:rsidR="00324042">
          <w:rPr>
            <w:rStyle w:val="NoneA"/>
            <w:rFonts w:ascii="Times New Roman" w:hAnsi="Times New Roman" w:cs="Times New Roman"/>
            <w:sz w:val="24"/>
            <w:szCs w:val="24"/>
            <w:u w:color="0432FF"/>
            <w:lang w:eastAsia="en-GB"/>
          </w:rPr>
          <w:t>, physicians</w:t>
        </w:r>
      </w:ins>
      <w:r w:rsidRPr="007F159D">
        <w:rPr>
          <w:rStyle w:val="NoneA"/>
          <w:rFonts w:ascii="Times New Roman" w:hAnsi="Times New Roman" w:cs="Times New Roman"/>
          <w:sz w:val="24"/>
          <w:szCs w:val="24"/>
          <w:u w:color="0432FF"/>
          <w:lang w:eastAsia="en-GB"/>
        </w:rPr>
        <w:t xml:space="preserve"> and medical students on their surgical rotation at </w:t>
      </w:r>
      <w:proofErr w:type="spellStart"/>
      <w:r w:rsidRPr="007F159D">
        <w:rPr>
          <w:rStyle w:val="NoneA"/>
          <w:rFonts w:ascii="Times New Roman" w:hAnsi="Times New Roman" w:cs="Times New Roman"/>
          <w:sz w:val="24"/>
          <w:szCs w:val="24"/>
          <w:u w:color="0432FF"/>
          <w:lang w:eastAsia="en-GB"/>
        </w:rPr>
        <w:t>Edendale</w:t>
      </w:r>
      <w:proofErr w:type="spellEnd"/>
      <w:r w:rsidRPr="007F159D">
        <w:rPr>
          <w:rStyle w:val="NoneA"/>
          <w:rFonts w:ascii="Times New Roman" w:hAnsi="Times New Roman" w:cs="Times New Roman"/>
          <w:sz w:val="24"/>
          <w:szCs w:val="24"/>
          <w:u w:color="0432FF"/>
          <w:lang w:eastAsia="en-GB"/>
        </w:rPr>
        <w:t xml:space="preserve"> hospital.  </w:t>
      </w:r>
      <w:r w:rsidRPr="007F159D">
        <w:rPr>
          <w:rStyle w:val="NoneA"/>
          <w:rFonts w:ascii="Times New Roman" w:hAnsi="Times New Roman" w:cs="Times New Roman"/>
          <w:b/>
          <w:bCs/>
          <w:sz w:val="24"/>
          <w:szCs w:val="24"/>
          <w:lang w:eastAsia="en-GB"/>
        </w:rPr>
        <w:t xml:space="preserve">Table 2 </w:t>
      </w:r>
      <w:r w:rsidRPr="007F159D">
        <w:rPr>
          <w:rStyle w:val="NoneA"/>
          <w:rFonts w:ascii="Times New Roman" w:hAnsi="Times New Roman" w:cs="Times New Roman"/>
          <w:sz w:val="24"/>
          <w:szCs w:val="24"/>
          <w:lang w:eastAsia="en-GB"/>
        </w:rPr>
        <w:t xml:space="preserve">illustrates the demographic profile of these respondents. </w:t>
      </w:r>
    </w:p>
    <w:p w:rsidR="00D94ACA" w:rsidRPr="007F159D" w:rsidDel="00FA2F44" w:rsidRDefault="00D94ACA" w:rsidP="00D94ACA">
      <w:pPr>
        <w:pStyle w:val="NoSpacing"/>
        <w:pBdr>
          <w:top w:val="none" w:sz="0" w:space="0" w:color="auto"/>
          <w:left w:val="none" w:sz="0" w:space="0" w:color="auto"/>
          <w:bottom w:val="none" w:sz="0" w:space="0" w:color="auto"/>
          <w:right w:val="none" w:sz="0" w:space="0" w:color="auto"/>
        </w:pBdr>
        <w:spacing w:line="360" w:lineRule="auto"/>
        <w:rPr>
          <w:del w:id="477" w:author="CRAYFISH" w:date="2018-06-23T21:06:00Z"/>
          <w:rFonts w:ascii="Times New Roman" w:hAnsi="Times New Roman" w:cs="Times New Roman"/>
        </w:rPr>
      </w:pPr>
    </w:p>
    <w:p w:rsidR="001E3445" w:rsidDel="00EB3278" w:rsidRDefault="001E3445" w:rsidP="00D94ACA">
      <w:pPr>
        <w:pStyle w:val="NoSpacing"/>
        <w:pBdr>
          <w:top w:val="none" w:sz="0" w:space="0" w:color="auto"/>
          <w:left w:val="none" w:sz="0" w:space="0" w:color="auto"/>
          <w:bottom w:val="none" w:sz="0" w:space="0" w:color="auto"/>
          <w:right w:val="none" w:sz="0" w:space="0" w:color="auto"/>
        </w:pBdr>
        <w:spacing w:line="360" w:lineRule="auto"/>
        <w:rPr>
          <w:del w:id="478" w:author="CRAYFISH" w:date="2018-05-23T18:58:00Z"/>
          <w:rFonts w:ascii="Times New Roman" w:hAnsi="Times New Roman" w:cs="Times New Roman"/>
          <w:sz w:val="24"/>
          <w:szCs w:val="24"/>
        </w:rPr>
      </w:pPr>
    </w:p>
    <w:p w:rsidR="00EB3278" w:rsidRDefault="00EB3278" w:rsidP="00D94ACA">
      <w:pPr>
        <w:pStyle w:val="NoSpacing"/>
        <w:widowControl w:val="0"/>
        <w:pBdr>
          <w:top w:val="none" w:sz="0" w:space="0" w:color="auto"/>
          <w:left w:val="none" w:sz="0" w:space="0" w:color="auto"/>
          <w:bottom w:val="none" w:sz="0" w:space="0" w:color="auto"/>
          <w:right w:val="none" w:sz="0" w:space="0" w:color="auto"/>
        </w:pBdr>
        <w:rPr>
          <w:ins w:id="479" w:author="CRAYFISH" w:date="2018-06-23T20:51:00Z"/>
          <w:rFonts w:ascii="Times New Roman" w:hAnsi="Times New Roman" w:cs="Times New Roman"/>
          <w:sz w:val="24"/>
          <w:szCs w:val="24"/>
        </w:rPr>
      </w:pPr>
    </w:p>
    <w:tbl>
      <w:tblPr>
        <w:tblStyle w:val="MediumList1"/>
        <w:tblW w:w="0" w:type="auto"/>
        <w:tblLook w:val="04A0" w:firstRow="1" w:lastRow="0" w:firstColumn="1" w:lastColumn="0" w:noHBand="0" w:noVBand="1"/>
        <w:tblPrChange w:id="480" w:author="CRAYFISH" w:date="2018-06-23T21:06:00Z">
          <w:tblPr>
            <w:tblStyle w:val="TableGrid"/>
            <w:tblW w:w="0" w:type="auto"/>
            <w:tblLook w:val="04A0" w:firstRow="1" w:lastRow="0" w:firstColumn="1" w:lastColumn="0" w:noHBand="0" w:noVBand="1"/>
          </w:tblPr>
        </w:tblPrChange>
      </w:tblPr>
      <w:tblGrid>
        <w:gridCol w:w="2135"/>
        <w:gridCol w:w="1942"/>
        <w:gridCol w:w="2328"/>
        <w:gridCol w:w="2135"/>
        <w:gridCol w:w="2136"/>
        <w:tblGridChange w:id="481">
          <w:tblGrid>
            <w:gridCol w:w="2135"/>
            <w:gridCol w:w="2135"/>
            <w:gridCol w:w="2135"/>
            <w:gridCol w:w="2135"/>
            <w:gridCol w:w="2136"/>
          </w:tblGrid>
        </w:tblGridChange>
      </w:tblGrid>
      <w:tr w:rsidR="00EB3278" w:rsidTr="00A43026">
        <w:trPr>
          <w:cnfStyle w:val="100000000000" w:firstRow="1" w:lastRow="0" w:firstColumn="0" w:lastColumn="0" w:oddVBand="0" w:evenVBand="0" w:oddHBand="0" w:evenHBand="0" w:firstRowFirstColumn="0" w:firstRowLastColumn="0" w:lastRowFirstColumn="0" w:lastRowLastColumn="0"/>
          <w:ins w:id="482" w:author="CRAYFISH" w:date="2018-06-23T20:52:00Z"/>
        </w:trPr>
        <w:tc>
          <w:tcPr>
            <w:cnfStyle w:val="001000000000" w:firstRow="0" w:lastRow="0" w:firstColumn="1" w:lastColumn="0" w:oddVBand="0" w:evenVBand="0" w:oddHBand="0" w:evenHBand="0" w:firstRowFirstColumn="0" w:firstRowLastColumn="0" w:lastRowFirstColumn="0" w:lastRowLastColumn="0"/>
            <w:tcW w:w="2135" w:type="dxa"/>
            <w:tcPrChange w:id="483" w:author="CRAYFISH" w:date="2018-06-23T21:06:00Z">
              <w:tcPr>
                <w:tcW w:w="2135" w:type="dxa"/>
              </w:tcPr>
            </w:tcPrChange>
          </w:tcPr>
          <w:p w:rsidR="00EB3278" w:rsidRDefault="00EB3278">
            <w:pPr>
              <w:pStyle w:val="NoSpacing"/>
              <w:widowControl w:val="0"/>
              <w:pBdr>
                <w:top w:val="none" w:sz="0" w:space="0" w:color="auto"/>
                <w:left w:val="none" w:sz="0" w:space="0" w:color="auto"/>
                <w:bottom w:val="none" w:sz="0" w:space="0" w:color="auto"/>
                <w:right w:val="none" w:sz="0" w:space="0" w:color="auto"/>
              </w:pBdr>
              <w:jc w:val="center"/>
              <w:cnfStyle w:val="101000000000" w:firstRow="1" w:lastRow="0" w:firstColumn="1" w:lastColumn="0" w:oddVBand="0" w:evenVBand="0" w:oddHBand="0" w:evenHBand="0" w:firstRowFirstColumn="0" w:firstRowLastColumn="0" w:lastRowFirstColumn="0" w:lastRowLastColumn="0"/>
              <w:rPr>
                <w:ins w:id="484" w:author="CRAYFISH" w:date="2018-06-23T20:52:00Z"/>
                <w:rFonts w:ascii="Times New Roman" w:hAnsi="Times New Roman" w:cs="Times New Roman"/>
                <w:sz w:val="24"/>
                <w:szCs w:val="24"/>
              </w:rPr>
              <w:pPrChange w:id="485" w:author="CRAYFISH" w:date="2018-06-23T20:56:00Z">
                <w:pPr>
                  <w:pStyle w:val="NoSpacing"/>
                  <w:widowControl w:val="0"/>
                  <w:pBdr>
                    <w:top w:val="none" w:sz="0" w:space="0" w:color="auto"/>
                    <w:left w:val="none" w:sz="0" w:space="0" w:color="auto"/>
                    <w:bottom w:val="none" w:sz="0" w:space="0" w:color="auto"/>
                    <w:right w:val="none" w:sz="0" w:space="0" w:color="auto"/>
                  </w:pBdr>
                  <w:cnfStyle w:val="101000000000" w:firstRow="1" w:lastRow="0" w:firstColumn="1" w:lastColumn="0" w:oddVBand="0" w:evenVBand="0" w:oddHBand="0" w:evenHBand="0" w:firstRowFirstColumn="0" w:firstRowLastColumn="0" w:lastRowFirstColumn="0" w:lastRowLastColumn="0"/>
                </w:pPr>
              </w:pPrChange>
            </w:pPr>
          </w:p>
        </w:tc>
        <w:tc>
          <w:tcPr>
            <w:tcW w:w="1942" w:type="dxa"/>
            <w:tcPrChange w:id="486" w:author="CRAYFISH" w:date="2018-06-23T21:06:00Z">
              <w:tcPr>
                <w:tcW w:w="2135" w:type="dxa"/>
              </w:tcPr>
            </w:tcPrChange>
          </w:tcPr>
          <w:p w:rsidR="00EB3278" w:rsidRPr="00EB3278" w:rsidRDefault="00EB3278">
            <w:pPr>
              <w:pStyle w:val="NoSpacing"/>
              <w:widowControl w:val="0"/>
              <w:pBdr>
                <w:top w:val="none" w:sz="0" w:space="0" w:color="auto"/>
                <w:left w:val="none" w:sz="0" w:space="0" w:color="auto"/>
                <w:bottom w:val="none" w:sz="0" w:space="0" w:color="auto"/>
                <w:right w:val="none" w:sz="0" w:space="0" w:color="auto"/>
              </w:pBdr>
              <w:jc w:val="center"/>
              <w:cnfStyle w:val="100000000000" w:firstRow="1" w:lastRow="0" w:firstColumn="0" w:lastColumn="0" w:oddVBand="0" w:evenVBand="0" w:oddHBand="0" w:evenHBand="0" w:firstRowFirstColumn="0" w:firstRowLastColumn="0" w:lastRowFirstColumn="0" w:lastRowLastColumn="0"/>
              <w:rPr>
                <w:ins w:id="487" w:author="CRAYFISH" w:date="2018-06-23T20:52:00Z"/>
                <w:rFonts w:ascii="Times New Roman" w:hAnsi="Times New Roman" w:cs="Times New Roman"/>
                <w:b/>
                <w:sz w:val="24"/>
                <w:szCs w:val="24"/>
                <w:rPrChange w:id="488" w:author="CRAYFISH" w:date="2018-06-23T20:56:00Z">
                  <w:rPr>
                    <w:ins w:id="489" w:author="CRAYFISH" w:date="2018-06-23T20:52:00Z"/>
                    <w:rFonts w:ascii="Times New Roman" w:hAnsi="Times New Roman" w:cs="Times New Roman"/>
                    <w:sz w:val="24"/>
                    <w:szCs w:val="24"/>
                  </w:rPr>
                </w:rPrChange>
              </w:rPr>
              <w:pPrChange w:id="490" w:author="CRAYFISH" w:date="2018-06-23T20:56:00Z">
                <w:pPr>
                  <w:pStyle w:val="NoSpacing"/>
                  <w:widowControl w:val="0"/>
                  <w:pBdr>
                    <w:top w:val="none" w:sz="0" w:space="0" w:color="auto"/>
                    <w:left w:val="none" w:sz="0" w:space="0" w:color="auto"/>
                    <w:bottom w:val="none" w:sz="0" w:space="0" w:color="auto"/>
                    <w:right w:val="none" w:sz="0" w:space="0" w:color="auto"/>
                  </w:pBdr>
                  <w:cnfStyle w:val="100000000000" w:firstRow="1" w:lastRow="0" w:firstColumn="0" w:lastColumn="0" w:oddVBand="0" w:evenVBand="0" w:oddHBand="0" w:evenHBand="0" w:firstRowFirstColumn="0" w:firstRowLastColumn="0" w:lastRowFirstColumn="0" w:lastRowLastColumn="0"/>
                </w:pPr>
              </w:pPrChange>
            </w:pPr>
            <w:ins w:id="491" w:author="CRAYFISH" w:date="2018-06-23T20:54:00Z">
              <w:r w:rsidRPr="00EB3278">
                <w:rPr>
                  <w:rFonts w:ascii="Times New Roman" w:hAnsi="Times New Roman" w:cs="Times New Roman"/>
                  <w:b/>
                  <w:sz w:val="24"/>
                  <w:szCs w:val="24"/>
                  <w:rPrChange w:id="492" w:author="CRAYFISH" w:date="2018-06-23T20:56:00Z">
                    <w:rPr>
                      <w:rFonts w:ascii="Times New Roman" w:hAnsi="Times New Roman" w:cs="Times New Roman"/>
                      <w:sz w:val="24"/>
                      <w:szCs w:val="24"/>
                    </w:rPr>
                  </w:rPrChange>
                </w:rPr>
                <w:t>Total number</w:t>
              </w:r>
            </w:ins>
            <w:ins w:id="493" w:author="CRAYFISH" w:date="2018-06-23T20:52:00Z">
              <w:r w:rsidRPr="00EB3278">
                <w:rPr>
                  <w:rFonts w:ascii="Times New Roman" w:hAnsi="Times New Roman" w:cs="Times New Roman"/>
                  <w:b/>
                  <w:sz w:val="24"/>
                  <w:szCs w:val="24"/>
                  <w:rPrChange w:id="494" w:author="CRAYFISH" w:date="2018-06-23T20:56:00Z">
                    <w:rPr>
                      <w:rFonts w:ascii="Times New Roman" w:hAnsi="Times New Roman" w:cs="Times New Roman"/>
                      <w:sz w:val="24"/>
                      <w:szCs w:val="24"/>
                    </w:rPr>
                  </w:rPrChange>
                </w:rPr>
                <w:t xml:space="preserve"> </w:t>
              </w:r>
            </w:ins>
            <w:ins w:id="495" w:author="CRAYFISH" w:date="2018-06-23T20:53:00Z">
              <w:r w:rsidRPr="00EB3278">
                <w:rPr>
                  <w:rFonts w:ascii="Times New Roman" w:hAnsi="Times New Roman" w:cs="Times New Roman"/>
                  <w:b/>
                  <w:sz w:val="24"/>
                  <w:szCs w:val="24"/>
                  <w:rPrChange w:id="496" w:author="CRAYFISH" w:date="2018-06-23T20:56:00Z">
                    <w:rPr>
                      <w:rFonts w:ascii="Times New Roman" w:hAnsi="Times New Roman" w:cs="Times New Roman"/>
                      <w:sz w:val="24"/>
                      <w:szCs w:val="24"/>
                    </w:rPr>
                  </w:rPrChange>
                </w:rPr>
                <w:t>in specialty</w:t>
              </w:r>
            </w:ins>
          </w:p>
        </w:tc>
        <w:tc>
          <w:tcPr>
            <w:tcW w:w="2328" w:type="dxa"/>
            <w:tcPrChange w:id="497" w:author="CRAYFISH" w:date="2018-06-23T21:06:00Z">
              <w:tcPr>
                <w:tcW w:w="2135" w:type="dxa"/>
              </w:tcPr>
            </w:tcPrChange>
          </w:tcPr>
          <w:p w:rsidR="00EB3278" w:rsidRPr="00EB3278" w:rsidRDefault="00EB3278">
            <w:pPr>
              <w:pStyle w:val="NoSpacing"/>
              <w:widowControl w:val="0"/>
              <w:pBdr>
                <w:top w:val="none" w:sz="0" w:space="0" w:color="auto"/>
                <w:left w:val="none" w:sz="0" w:space="0" w:color="auto"/>
                <w:bottom w:val="none" w:sz="0" w:space="0" w:color="auto"/>
                <w:right w:val="none" w:sz="0" w:space="0" w:color="auto"/>
              </w:pBdr>
              <w:jc w:val="center"/>
              <w:cnfStyle w:val="100000000000" w:firstRow="1" w:lastRow="0" w:firstColumn="0" w:lastColumn="0" w:oddVBand="0" w:evenVBand="0" w:oddHBand="0" w:evenHBand="0" w:firstRowFirstColumn="0" w:firstRowLastColumn="0" w:lastRowFirstColumn="0" w:lastRowLastColumn="0"/>
              <w:rPr>
                <w:ins w:id="498" w:author="CRAYFISH" w:date="2018-06-23T20:52:00Z"/>
                <w:rFonts w:ascii="Times New Roman" w:hAnsi="Times New Roman" w:cs="Times New Roman"/>
                <w:b/>
                <w:sz w:val="24"/>
                <w:szCs w:val="24"/>
                <w:rPrChange w:id="499" w:author="CRAYFISH" w:date="2018-06-23T20:56:00Z">
                  <w:rPr>
                    <w:ins w:id="500" w:author="CRAYFISH" w:date="2018-06-23T20:52:00Z"/>
                    <w:rFonts w:ascii="Times New Roman" w:hAnsi="Times New Roman" w:cs="Times New Roman"/>
                    <w:sz w:val="24"/>
                    <w:szCs w:val="24"/>
                  </w:rPr>
                </w:rPrChange>
              </w:rPr>
              <w:pPrChange w:id="501" w:author="CRAYFISH" w:date="2018-06-23T20:56:00Z">
                <w:pPr>
                  <w:pStyle w:val="NoSpacing"/>
                  <w:widowControl w:val="0"/>
                  <w:pBdr>
                    <w:top w:val="none" w:sz="0" w:space="0" w:color="auto"/>
                    <w:left w:val="none" w:sz="0" w:space="0" w:color="auto"/>
                    <w:bottom w:val="none" w:sz="0" w:space="0" w:color="auto"/>
                    <w:right w:val="none" w:sz="0" w:space="0" w:color="auto"/>
                  </w:pBdr>
                  <w:cnfStyle w:val="100000000000" w:firstRow="1" w:lastRow="0" w:firstColumn="0" w:lastColumn="0" w:oddVBand="0" w:evenVBand="0" w:oddHBand="0" w:evenHBand="0" w:firstRowFirstColumn="0" w:firstRowLastColumn="0" w:lastRowFirstColumn="0" w:lastRowLastColumn="0"/>
                </w:pPr>
              </w:pPrChange>
            </w:pPr>
            <w:ins w:id="502" w:author="CRAYFISH" w:date="2018-06-23T20:55:00Z">
              <w:r w:rsidRPr="00EB3278">
                <w:rPr>
                  <w:rFonts w:ascii="Times New Roman" w:hAnsi="Times New Roman" w:cs="Times New Roman"/>
                  <w:b/>
                  <w:sz w:val="24"/>
                  <w:szCs w:val="24"/>
                  <w:rPrChange w:id="503" w:author="CRAYFISH" w:date="2018-06-23T20:56:00Z">
                    <w:rPr>
                      <w:rFonts w:ascii="Times New Roman" w:hAnsi="Times New Roman" w:cs="Times New Roman"/>
                      <w:sz w:val="24"/>
                      <w:szCs w:val="24"/>
                    </w:rPr>
                  </w:rPrChange>
                </w:rPr>
                <w:t>N</w:t>
              </w:r>
            </w:ins>
            <w:ins w:id="504" w:author="CRAYFISH" w:date="2018-06-23T20:54:00Z">
              <w:r w:rsidRPr="00EB3278">
                <w:rPr>
                  <w:rFonts w:ascii="Times New Roman" w:hAnsi="Times New Roman" w:cs="Times New Roman"/>
                  <w:b/>
                  <w:sz w:val="24"/>
                  <w:szCs w:val="24"/>
                  <w:rPrChange w:id="505" w:author="CRAYFISH" w:date="2018-06-23T20:56:00Z">
                    <w:rPr>
                      <w:rFonts w:ascii="Times New Roman" w:hAnsi="Times New Roman" w:cs="Times New Roman"/>
                      <w:sz w:val="24"/>
                      <w:szCs w:val="24"/>
                    </w:rPr>
                  </w:rPrChange>
                </w:rPr>
                <w:t xml:space="preserve">umber approached in </w:t>
              </w:r>
            </w:ins>
            <w:ins w:id="506" w:author="CRAYFISH" w:date="2018-06-23T20:55:00Z">
              <w:r w:rsidRPr="00EB3278">
                <w:rPr>
                  <w:rFonts w:ascii="Times New Roman" w:hAnsi="Times New Roman" w:cs="Times New Roman"/>
                  <w:b/>
                  <w:sz w:val="24"/>
                  <w:szCs w:val="24"/>
                  <w:rPrChange w:id="507" w:author="CRAYFISH" w:date="2018-06-23T20:56:00Z">
                    <w:rPr>
                      <w:rFonts w:ascii="Times New Roman" w:hAnsi="Times New Roman" w:cs="Times New Roman"/>
                      <w:sz w:val="24"/>
                      <w:szCs w:val="24"/>
                    </w:rPr>
                  </w:rPrChange>
                </w:rPr>
                <w:t>specialty</w:t>
              </w:r>
            </w:ins>
          </w:p>
        </w:tc>
        <w:tc>
          <w:tcPr>
            <w:tcW w:w="2135" w:type="dxa"/>
            <w:tcPrChange w:id="508" w:author="CRAYFISH" w:date="2018-06-23T21:06:00Z">
              <w:tcPr>
                <w:tcW w:w="2135" w:type="dxa"/>
              </w:tcPr>
            </w:tcPrChange>
          </w:tcPr>
          <w:p w:rsidR="00EB3278" w:rsidRPr="00EB3278" w:rsidRDefault="00EB3278">
            <w:pPr>
              <w:pStyle w:val="NoSpacing"/>
              <w:widowControl w:val="0"/>
              <w:pBdr>
                <w:top w:val="none" w:sz="0" w:space="0" w:color="auto"/>
                <w:left w:val="none" w:sz="0" w:space="0" w:color="auto"/>
                <w:bottom w:val="none" w:sz="0" w:space="0" w:color="auto"/>
                <w:right w:val="none" w:sz="0" w:space="0" w:color="auto"/>
              </w:pBdr>
              <w:jc w:val="center"/>
              <w:cnfStyle w:val="100000000000" w:firstRow="1" w:lastRow="0" w:firstColumn="0" w:lastColumn="0" w:oddVBand="0" w:evenVBand="0" w:oddHBand="0" w:evenHBand="0" w:firstRowFirstColumn="0" w:firstRowLastColumn="0" w:lastRowFirstColumn="0" w:lastRowLastColumn="0"/>
              <w:rPr>
                <w:ins w:id="509" w:author="CRAYFISH" w:date="2018-06-23T20:52:00Z"/>
                <w:rFonts w:ascii="Times New Roman" w:hAnsi="Times New Roman" w:cs="Times New Roman"/>
                <w:b/>
                <w:sz w:val="24"/>
                <w:szCs w:val="24"/>
                <w:rPrChange w:id="510" w:author="CRAYFISH" w:date="2018-06-23T20:56:00Z">
                  <w:rPr>
                    <w:ins w:id="511" w:author="CRAYFISH" w:date="2018-06-23T20:52:00Z"/>
                    <w:rFonts w:ascii="Times New Roman" w:hAnsi="Times New Roman" w:cs="Times New Roman"/>
                    <w:sz w:val="24"/>
                    <w:szCs w:val="24"/>
                  </w:rPr>
                </w:rPrChange>
              </w:rPr>
              <w:pPrChange w:id="512" w:author="CRAYFISH" w:date="2018-06-23T20:56:00Z">
                <w:pPr>
                  <w:pStyle w:val="NoSpacing"/>
                  <w:widowControl w:val="0"/>
                  <w:pBdr>
                    <w:top w:val="none" w:sz="0" w:space="0" w:color="auto"/>
                    <w:left w:val="none" w:sz="0" w:space="0" w:color="auto"/>
                    <w:bottom w:val="none" w:sz="0" w:space="0" w:color="auto"/>
                    <w:right w:val="none" w:sz="0" w:space="0" w:color="auto"/>
                  </w:pBdr>
                  <w:cnfStyle w:val="100000000000" w:firstRow="1" w:lastRow="0" w:firstColumn="0" w:lastColumn="0" w:oddVBand="0" w:evenVBand="0" w:oddHBand="0" w:evenHBand="0" w:firstRowFirstColumn="0" w:firstRowLastColumn="0" w:lastRowFirstColumn="0" w:lastRowLastColumn="0"/>
                </w:pPr>
              </w:pPrChange>
            </w:pPr>
            <w:ins w:id="513" w:author="CRAYFISH" w:date="2018-06-23T20:55:00Z">
              <w:r w:rsidRPr="00EB3278">
                <w:rPr>
                  <w:rFonts w:ascii="Times New Roman" w:hAnsi="Times New Roman" w:cs="Times New Roman"/>
                  <w:b/>
                  <w:sz w:val="24"/>
                  <w:szCs w:val="24"/>
                  <w:rPrChange w:id="514" w:author="CRAYFISH" w:date="2018-06-23T20:56:00Z">
                    <w:rPr>
                      <w:rFonts w:ascii="Times New Roman" w:hAnsi="Times New Roman" w:cs="Times New Roman"/>
                      <w:sz w:val="24"/>
                      <w:szCs w:val="24"/>
                    </w:rPr>
                  </w:rPrChange>
                </w:rPr>
                <w:t>Number of participants that responded</w:t>
              </w:r>
            </w:ins>
          </w:p>
        </w:tc>
        <w:tc>
          <w:tcPr>
            <w:tcW w:w="2136" w:type="dxa"/>
            <w:tcPrChange w:id="515" w:author="CRAYFISH" w:date="2018-06-23T21:06:00Z">
              <w:tcPr>
                <w:tcW w:w="2136" w:type="dxa"/>
              </w:tcPr>
            </w:tcPrChange>
          </w:tcPr>
          <w:p w:rsidR="00EB3278" w:rsidRDefault="00EB3278">
            <w:pPr>
              <w:pStyle w:val="NoSpacing"/>
              <w:widowControl w:val="0"/>
              <w:pBdr>
                <w:top w:val="none" w:sz="0" w:space="0" w:color="auto"/>
                <w:left w:val="none" w:sz="0" w:space="0" w:color="auto"/>
                <w:bottom w:val="none" w:sz="0" w:space="0" w:color="auto"/>
                <w:right w:val="none" w:sz="0" w:space="0" w:color="auto"/>
              </w:pBdr>
              <w:jc w:val="center"/>
              <w:cnfStyle w:val="100000000000" w:firstRow="1" w:lastRow="0" w:firstColumn="0" w:lastColumn="0" w:oddVBand="0" w:evenVBand="0" w:oddHBand="0" w:evenHBand="0" w:firstRowFirstColumn="0" w:firstRowLastColumn="0" w:lastRowFirstColumn="0" w:lastRowLastColumn="0"/>
              <w:rPr>
                <w:ins w:id="516" w:author="CRAYFISH" w:date="2018-06-23T20:52:00Z"/>
                <w:rFonts w:ascii="Times New Roman" w:hAnsi="Times New Roman" w:cs="Times New Roman"/>
                <w:sz w:val="24"/>
                <w:szCs w:val="24"/>
              </w:rPr>
              <w:pPrChange w:id="517" w:author="CRAYFISH" w:date="2018-06-23T20:56:00Z">
                <w:pPr>
                  <w:pStyle w:val="NoSpacing"/>
                  <w:widowControl w:val="0"/>
                  <w:pBdr>
                    <w:top w:val="none" w:sz="0" w:space="0" w:color="auto"/>
                    <w:left w:val="none" w:sz="0" w:space="0" w:color="auto"/>
                    <w:bottom w:val="none" w:sz="0" w:space="0" w:color="auto"/>
                    <w:right w:val="none" w:sz="0" w:space="0" w:color="auto"/>
                  </w:pBdr>
                  <w:cnfStyle w:val="100000000000" w:firstRow="1" w:lastRow="0" w:firstColumn="0" w:lastColumn="0" w:oddVBand="0" w:evenVBand="0" w:oddHBand="0" w:evenHBand="0" w:firstRowFirstColumn="0" w:firstRowLastColumn="0" w:lastRowFirstColumn="0" w:lastRowLastColumn="0"/>
                </w:pPr>
              </w:pPrChange>
            </w:pPr>
            <w:ins w:id="518" w:author="CRAYFISH" w:date="2018-06-23T20:55:00Z">
              <w:r>
                <w:rPr>
                  <w:rStyle w:val="apple-converted-space"/>
                  <w:rFonts w:ascii="Times New Roman" w:hAnsi="Times New Roman"/>
                  <w:b/>
                  <w:sz w:val="24"/>
                  <w:szCs w:val="24"/>
                  <w:lang w:eastAsia="en-GB"/>
                </w:rPr>
                <w:t xml:space="preserve">Average </w:t>
              </w:r>
              <w:r w:rsidRPr="00196C19">
                <w:rPr>
                  <w:rStyle w:val="apple-converted-space"/>
                  <w:rFonts w:ascii="Times New Roman" w:hAnsi="Times New Roman"/>
                  <w:b/>
                  <w:sz w:val="24"/>
                  <w:szCs w:val="24"/>
                  <w:lang w:eastAsia="en-GB"/>
                </w:rPr>
                <w:t xml:space="preserve">Age </w:t>
              </w:r>
              <w:r>
                <w:rPr>
                  <w:rStyle w:val="apple-converted-space"/>
                  <w:rFonts w:ascii="Times New Roman" w:hAnsi="Times New Roman"/>
                  <w:b/>
                  <w:sz w:val="24"/>
                  <w:szCs w:val="24"/>
                  <w:lang w:eastAsia="en-GB"/>
                </w:rPr>
                <w:t>(years)</w:t>
              </w:r>
            </w:ins>
          </w:p>
        </w:tc>
      </w:tr>
      <w:tr w:rsidR="00EB3278" w:rsidTr="00377383">
        <w:trPr>
          <w:cnfStyle w:val="000000100000" w:firstRow="0" w:lastRow="0" w:firstColumn="0" w:lastColumn="0" w:oddVBand="0" w:evenVBand="0" w:oddHBand="1" w:evenHBand="0" w:firstRowFirstColumn="0" w:firstRowLastColumn="0" w:lastRowFirstColumn="0" w:lastRowLastColumn="0"/>
          <w:ins w:id="519" w:author="CRAYFISH" w:date="2018-06-23T20:52:00Z"/>
        </w:trPr>
        <w:tc>
          <w:tcPr>
            <w:cnfStyle w:val="001000000000" w:firstRow="0" w:lastRow="0" w:firstColumn="1" w:lastColumn="0" w:oddVBand="0" w:evenVBand="0" w:oddHBand="0" w:evenHBand="0" w:firstRowFirstColumn="0" w:firstRowLastColumn="0" w:lastRowFirstColumn="0" w:lastRowLastColumn="0"/>
            <w:tcW w:w="2135" w:type="dxa"/>
            <w:vAlign w:val="bottom"/>
            <w:tcPrChange w:id="520" w:author="CRAYFISH" w:date="2018-06-23T21:07:00Z">
              <w:tcPr>
                <w:tcW w:w="2135" w:type="dxa"/>
              </w:tcPr>
            </w:tcPrChange>
          </w:tcPr>
          <w:p w:rsidR="00EB3278" w:rsidRDefault="002C38A3">
            <w:pPr>
              <w:pStyle w:val="NoSpacing"/>
              <w:widowControl w:val="0"/>
              <w:pBdr>
                <w:top w:val="none" w:sz="0" w:space="0" w:color="auto"/>
                <w:left w:val="none" w:sz="0" w:space="0" w:color="auto"/>
                <w:bottom w:val="none" w:sz="0" w:space="0" w:color="auto"/>
                <w:right w:val="none" w:sz="0" w:space="0" w:color="auto"/>
              </w:pBdr>
              <w:jc w:val="center"/>
              <w:cnfStyle w:val="001000100000" w:firstRow="0" w:lastRow="0" w:firstColumn="1" w:lastColumn="0" w:oddVBand="0" w:evenVBand="0" w:oddHBand="1" w:evenHBand="0" w:firstRowFirstColumn="0" w:firstRowLastColumn="0" w:lastRowFirstColumn="0" w:lastRowLastColumn="0"/>
              <w:rPr>
                <w:ins w:id="521" w:author="CRAYFISH" w:date="2018-06-23T20:52:00Z"/>
                <w:rFonts w:ascii="Times New Roman" w:hAnsi="Times New Roman" w:cs="Times New Roman"/>
                <w:sz w:val="24"/>
                <w:szCs w:val="24"/>
              </w:rPr>
              <w:pPrChange w:id="522" w:author="CRAYFISH" w:date="2018-06-23T21:07:00Z">
                <w:pPr>
                  <w:pStyle w:val="NoSpacing"/>
                  <w:widowControl w:val="0"/>
                  <w:pBdr>
                    <w:top w:val="none" w:sz="0" w:space="0" w:color="auto"/>
                    <w:left w:val="none" w:sz="0" w:space="0" w:color="auto"/>
                    <w:bottom w:val="none" w:sz="0" w:space="0" w:color="auto"/>
                    <w:right w:val="none" w:sz="0" w:space="0" w:color="auto"/>
                  </w:pBdr>
                  <w:cnfStyle w:val="001000100000" w:firstRow="0" w:lastRow="0" w:firstColumn="1" w:lastColumn="0" w:oddVBand="0" w:evenVBand="0" w:oddHBand="1" w:evenHBand="0" w:firstRowFirstColumn="0" w:firstRowLastColumn="0" w:lastRowFirstColumn="0" w:lastRowLastColumn="0"/>
                </w:pPr>
              </w:pPrChange>
            </w:pPr>
            <w:ins w:id="523" w:author="CRAYFISH" w:date="2018-06-23T21:03:00Z">
              <w:r w:rsidRPr="000D76F3">
                <w:rPr>
                  <w:rStyle w:val="apple-converted-space"/>
                  <w:rFonts w:ascii="Times New Roman" w:hAnsi="Times New Roman"/>
                  <w:sz w:val="24"/>
                  <w:szCs w:val="24"/>
                  <w:lang w:eastAsia="en-GB"/>
                </w:rPr>
                <w:t>Male: Female</w:t>
              </w:r>
            </w:ins>
          </w:p>
        </w:tc>
        <w:tc>
          <w:tcPr>
            <w:tcW w:w="1942" w:type="dxa"/>
            <w:tcPrChange w:id="524" w:author="CRAYFISH" w:date="2018-06-23T21:07:00Z">
              <w:tcPr>
                <w:tcW w:w="2135" w:type="dxa"/>
              </w:tcPr>
            </w:tcPrChange>
          </w:tcPr>
          <w:p w:rsidR="00EB3278" w:rsidRDefault="002C38A3">
            <w:pPr>
              <w:pStyle w:val="NoSpacing"/>
              <w:widowControl w:val="0"/>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ins w:id="525" w:author="CRAYFISH" w:date="2018-06-23T20:52:00Z"/>
                <w:rFonts w:ascii="Times New Roman" w:hAnsi="Times New Roman" w:cs="Times New Roman"/>
                <w:sz w:val="24"/>
                <w:szCs w:val="24"/>
              </w:rPr>
              <w:pPrChange w:id="526" w:author="CRAYFISH" w:date="2018-06-23T21:01:00Z">
                <w:pPr>
                  <w:pStyle w:val="NoSpacing"/>
                  <w:widowControl w:val="0"/>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pPr>
              </w:pPrChange>
            </w:pPr>
            <w:ins w:id="527" w:author="CRAYFISH" w:date="2018-06-23T21:03:00Z">
              <w:r>
                <w:rPr>
                  <w:rFonts w:ascii="Times New Roman" w:hAnsi="Times New Roman" w:cs="Times New Roman"/>
                  <w:sz w:val="24"/>
                  <w:szCs w:val="24"/>
                </w:rPr>
                <w:t>-</w:t>
              </w:r>
            </w:ins>
          </w:p>
        </w:tc>
        <w:tc>
          <w:tcPr>
            <w:tcW w:w="2328" w:type="dxa"/>
            <w:tcPrChange w:id="528" w:author="CRAYFISH" w:date="2018-06-23T21:07:00Z">
              <w:tcPr>
                <w:tcW w:w="2135" w:type="dxa"/>
              </w:tcPr>
            </w:tcPrChange>
          </w:tcPr>
          <w:p w:rsidR="00EB3278" w:rsidRDefault="002C38A3">
            <w:pPr>
              <w:pStyle w:val="NoSpacing"/>
              <w:widowControl w:val="0"/>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ins w:id="529" w:author="CRAYFISH" w:date="2018-06-23T20:52:00Z"/>
                <w:rFonts w:ascii="Times New Roman" w:hAnsi="Times New Roman" w:cs="Times New Roman"/>
                <w:sz w:val="24"/>
                <w:szCs w:val="24"/>
              </w:rPr>
              <w:pPrChange w:id="530" w:author="CRAYFISH" w:date="2018-06-23T21:01:00Z">
                <w:pPr>
                  <w:pStyle w:val="NoSpacing"/>
                  <w:widowControl w:val="0"/>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pPr>
              </w:pPrChange>
            </w:pPr>
            <w:ins w:id="531" w:author="CRAYFISH" w:date="2018-06-23T21:03:00Z">
              <w:r>
                <w:rPr>
                  <w:rFonts w:ascii="Times New Roman" w:hAnsi="Times New Roman" w:cs="Times New Roman"/>
                  <w:sz w:val="24"/>
                  <w:szCs w:val="24"/>
                </w:rPr>
                <w:t>-</w:t>
              </w:r>
            </w:ins>
          </w:p>
        </w:tc>
        <w:tc>
          <w:tcPr>
            <w:tcW w:w="2135" w:type="dxa"/>
            <w:tcPrChange w:id="532" w:author="CRAYFISH" w:date="2018-06-23T21:07:00Z">
              <w:tcPr>
                <w:tcW w:w="2135" w:type="dxa"/>
              </w:tcPr>
            </w:tcPrChange>
          </w:tcPr>
          <w:p w:rsidR="00EB3278" w:rsidRDefault="002C38A3">
            <w:pPr>
              <w:pStyle w:val="NoSpacing"/>
              <w:widowControl w:val="0"/>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ins w:id="533" w:author="CRAYFISH" w:date="2018-06-23T20:52:00Z"/>
                <w:rFonts w:ascii="Times New Roman" w:hAnsi="Times New Roman" w:cs="Times New Roman"/>
                <w:sz w:val="24"/>
                <w:szCs w:val="24"/>
              </w:rPr>
              <w:pPrChange w:id="534" w:author="CRAYFISH" w:date="2018-06-23T21:01:00Z">
                <w:pPr>
                  <w:pStyle w:val="NoSpacing"/>
                  <w:widowControl w:val="0"/>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pPr>
              </w:pPrChange>
            </w:pPr>
            <w:ins w:id="535" w:author="CRAYFISH" w:date="2018-06-23T20:57:00Z">
              <w:r w:rsidRPr="007F159D">
                <w:rPr>
                  <w:rStyle w:val="apple-converted-space"/>
                  <w:rFonts w:ascii="Times New Roman" w:hAnsi="Times New Roman"/>
                  <w:sz w:val="24"/>
                  <w:szCs w:val="24"/>
                  <w:lang w:eastAsia="en-GB"/>
                </w:rPr>
                <w:t>27*:30</w:t>
              </w:r>
            </w:ins>
          </w:p>
        </w:tc>
        <w:tc>
          <w:tcPr>
            <w:tcW w:w="2136" w:type="dxa"/>
            <w:tcPrChange w:id="536" w:author="CRAYFISH" w:date="2018-06-23T21:07:00Z">
              <w:tcPr>
                <w:tcW w:w="2136" w:type="dxa"/>
              </w:tcPr>
            </w:tcPrChange>
          </w:tcPr>
          <w:p w:rsidR="00EB3278" w:rsidRDefault="002C38A3">
            <w:pPr>
              <w:pStyle w:val="NoSpacing"/>
              <w:widowControl w:val="0"/>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ins w:id="537" w:author="CRAYFISH" w:date="2018-06-23T20:52:00Z"/>
                <w:rFonts w:ascii="Times New Roman" w:hAnsi="Times New Roman" w:cs="Times New Roman"/>
                <w:sz w:val="24"/>
                <w:szCs w:val="24"/>
              </w:rPr>
              <w:pPrChange w:id="538" w:author="CRAYFISH" w:date="2018-06-23T21:01:00Z">
                <w:pPr>
                  <w:pStyle w:val="NoSpacing"/>
                  <w:widowControl w:val="0"/>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pPr>
              </w:pPrChange>
            </w:pPr>
            <w:ins w:id="539" w:author="CRAYFISH" w:date="2018-06-23T20:57:00Z">
              <w:r>
                <w:rPr>
                  <w:rFonts w:ascii="Times New Roman" w:hAnsi="Times New Roman" w:cs="Times New Roman"/>
                  <w:sz w:val="24"/>
                  <w:szCs w:val="24"/>
                </w:rPr>
                <w:t>-</w:t>
              </w:r>
            </w:ins>
          </w:p>
        </w:tc>
      </w:tr>
      <w:tr w:rsidR="002C38A3" w:rsidTr="00377383">
        <w:trPr>
          <w:ins w:id="540" w:author="CRAYFISH" w:date="2018-06-23T20:52:00Z"/>
        </w:trPr>
        <w:tc>
          <w:tcPr>
            <w:cnfStyle w:val="001000000000" w:firstRow="0" w:lastRow="0" w:firstColumn="1" w:lastColumn="0" w:oddVBand="0" w:evenVBand="0" w:oddHBand="0" w:evenHBand="0" w:firstRowFirstColumn="0" w:firstRowLastColumn="0" w:lastRowFirstColumn="0" w:lastRowLastColumn="0"/>
            <w:tcW w:w="2135" w:type="dxa"/>
            <w:vAlign w:val="bottom"/>
            <w:tcPrChange w:id="541" w:author="CRAYFISH" w:date="2018-06-23T21:07:00Z">
              <w:tcPr>
                <w:tcW w:w="2135" w:type="dxa"/>
              </w:tcPr>
            </w:tcPrChange>
          </w:tcPr>
          <w:p w:rsidR="002C38A3" w:rsidRPr="002C38A3" w:rsidRDefault="002C38A3">
            <w:pPr>
              <w:pStyle w:val="NoSpacing"/>
              <w:pBdr>
                <w:top w:val="none" w:sz="0" w:space="0" w:color="auto"/>
                <w:left w:val="none" w:sz="0" w:space="0" w:color="auto"/>
                <w:bottom w:val="none" w:sz="0" w:space="0" w:color="auto"/>
                <w:right w:val="none" w:sz="0" w:space="0" w:color="auto"/>
              </w:pBdr>
              <w:spacing w:line="360" w:lineRule="auto"/>
              <w:jc w:val="center"/>
              <w:rPr>
                <w:ins w:id="542" w:author="CRAYFISH" w:date="2018-06-23T20:52:00Z"/>
                <w:rFonts w:ascii="Times New Roman" w:hAnsi="Times New Roman" w:cs="Times New Roman"/>
                <w:sz w:val="24"/>
                <w:szCs w:val="24"/>
              </w:rPr>
              <w:pPrChange w:id="543" w:author="CRAYFISH" w:date="2018-06-23T21:07:00Z">
                <w:pPr>
                  <w:pStyle w:val="NoSpacing"/>
                  <w:widowControl w:val="0"/>
                  <w:pBdr>
                    <w:top w:val="none" w:sz="0" w:space="0" w:color="auto"/>
                    <w:left w:val="none" w:sz="0" w:space="0" w:color="auto"/>
                    <w:bottom w:val="none" w:sz="0" w:space="0" w:color="auto"/>
                    <w:right w:val="none" w:sz="0" w:space="0" w:color="auto"/>
                  </w:pBdr>
                </w:pPr>
              </w:pPrChange>
            </w:pPr>
            <w:ins w:id="544" w:author="CRAYFISH" w:date="2018-06-23T20:58:00Z">
              <w:r w:rsidRPr="000D76F3">
                <w:rPr>
                  <w:rStyle w:val="apple-converted-space"/>
                  <w:rFonts w:ascii="Times New Roman" w:hAnsi="Times New Roman"/>
                  <w:sz w:val="24"/>
                  <w:szCs w:val="24"/>
                  <w:lang w:eastAsia="en-GB"/>
                </w:rPr>
                <w:t>Surgeons</w:t>
              </w:r>
            </w:ins>
          </w:p>
        </w:tc>
        <w:tc>
          <w:tcPr>
            <w:tcW w:w="1942" w:type="dxa"/>
            <w:tcPrChange w:id="545" w:author="CRAYFISH" w:date="2018-06-23T21:07:00Z">
              <w:tcPr>
                <w:tcW w:w="2135" w:type="dxa"/>
              </w:tcPr>
            </w:tcPrChange>
          </w:tcPr>
          <w:p w:rsidR="002C38A3" w:rsidRDefault="002C38A3">
            <w:pPr>
              <w:pStyle w:val="NoSpacing"/>
              <w:widowControl w:val="0"/>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ins w:id="546" w:author="CRAYFISH" w:date="2018-06-23T20:52:00Z"/>
                <w:rFonts w:ascii="Times New Roman" w:hAnsi="Times New Roman" w:cs="Times New Roman"/>
                <w:sz w:val="24"/>
                <w:szCs w:val="24"/>
              </w:rPr>
              <w:pPrChange w:id="547" w:author="CRAYFISH" w:date="2018-06-23T21:01:00Z">
                <w:pPr>
                  <w:pStyle w:val="NoSpacing"/>
                  <w:widowControl w:val="0"/>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pPr>
              </w:pPrChange>
            </w:pPr>
            <w:ins w:id="548" w:author="CRAYFISH" w:date="2018-06-23T21:02:00Z">
              <w:r>
                <w:rPr>
                  <w:rFonts w:ascii="Times New Roman" w:hAnsi="Times New Roman" w:cs="Times New Roman"/>
                  <w:sz w:val="24"/>
                  <w:szCs w:val="24"/>
                </w:rPr>
                <w:t>42</w:t>
              </w:r>
            </w:ins>
          </w:p>
        </w:tc>
        <w:tc>
          <w:tcPr>
            <w:tcW w:w="2328" w:type="dxa"/>
            <w:tcPrChange w:id="549" w:author="CRAYFISH" w:date="2018-06-23T21:07:00Z">
              <w:tcPr>
                <w:tcW w:w="2135" w:type="dxa"/>
              </w:tcPr>
            </w:tcPrChange>
          </w:tcPr>
          <w:p w:rsidR="002C38A3" w:rsidRDefault="002C38A3">
            <w:pPr>
              <w:pStyle w:val="NoSpacing"/>
              <w:widowControl w:val="0"/>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ins w:id="550" w:author="CRAYFISH" w:date="2018-06-23T20:52:00Z"/>
                <w:rFonts w:ascii="Times New Roman" w:hAnsi="Times New Roman" w:cs="Times New Roman"/>
                <w:sz w:val="24"/>
                <w:szCs w:val="24"/>
              </w:rPr>
              <w:pPrChange w:id="551" w:author="CRAYFISH" w:date="2018-06-23T21:01:00Z">
                <w:pPr>
                  <w:pStyle w:val="NoSpacing"/>
                  <w:widowControl w:val="0"/>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pPr>
              </w:pPrChange>
            </w:pPr>
            <w:ins w:id="552" w:author="CRAYFISH" w:date="2018-06-23T21:04:00Z">
              <w:r>
                <w:rPr>
                  <w:rFonts w:ascii="Times New Roman" w:hAnsi="Times New Roman" w:cs="Times New Roman"/>
                  <w:sz w:val="24"/>
                  <w:szCs w:val="24"/>
                </w:rPr>
                <w:t>42</w:t>
              </w:r>
            </w:ins>
          </w:p>
        </w:tc>
        <w:tc>
          <w:tcPr>
            <w:tcW w:w="2135" w:type="dxa"/>
            <w:tcPrChange w:id="553" w:author="CRAYFISH" w:date="2018-06-23T21:07:00Z">
              <w:tcPr>
                <w:tcW w:w="2135" w:type="dxa"/>
              </w:tcPr>
            </w:tcPrChange>
          </w:tcPr>
          <w:p w:rsidR="002C38A3" w:rsidRDefault="002C38A3">
            <w:pPr>
              <w:pStyle w:val="NoSpacing"/>
              <w:widowControl w:val="0"/>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ins w:id="554" w:author="CRAYFISH" w:date="2018-06-23T20:52:00Z"/>
                <w:rFonts w:ascii="Times New Roman" w:hAnsi="Times New Roman" w:cs="Times New Roman"/>
                <w:sz w:val="24"/>
                <w:szCs w:val="24"/>
              </w:rPr>
              <w:pPrChange w:id="555" w:author="CRAYFISH" w:date="2018-06-23T21:01:00Z">
                <w:pPr>
                  <w:pStyle w:val="NoSpacing"/>
                  <w:widowControl w:val="0"/>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pPr>
              </w:pPrChange>
            </w:pPr>
            <w:ins w:id="556" w:author="CRAYFISH" w:date="2018-06-23T20:57:00Z">
              <w:r>
                <w:rPr>
                  <w:rFonts w:ascii="Times New Roman" w:hAnsi="Times New Roman" w:cs="Times New Roman"/>
                  <w:sz w:val="24"/>
                  <w:szCs w:val="24"/>
                </w:rPr>
                <w:t>40</w:t>
              </w:r>
            </w:ins>
          </w:p>
        </w:tc>
        <w:tc>
          <w:tcPr>
            <w:tcW w:w="2136" w:type="dxa"/>
            <w:tcPrChange w:id="557" w:author="CRAYFISH" w:date="2018-06-23T21:07:00Z">
              <w:tcPr>
                <w:tcW w:w="2136" w:type="dxa"/>
              </w:tcPr>
            </w:tcPrChange>
          </w:tcPr>
          <w:p w:rsidR="002C38A3" w:rsidRPr="002C38A3" w:rsidRDefault="002C38A3">
            <w:pPr>
              <w:pStyle w:val="NoSpacing"/>
              <w:widowControl w:val="0"/>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ins w:id="558" w:author="CRAYFISH" w:date="2018-06-23T20:52:00Z"/>
                <w:rFonts w:ascii="Times New Roman" w:hAnsi="Times New Roman" w:cs="Times New Roman"/>
                <w:sz w:val="24"/>
                <w:szCs w:val="24"/>
              </w:rPr>
              <w:pPrChange w:id="559" w:author="CRAYFISH" w:date="2018-06-23T21:01:00Z">
                <w:pPr>
                  <w:pStyle w:val="NoSpacing"/>
                  <w:widowControl w:val="0"/>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pPr>
              </w:pPrChange>
            </w:pPr>
            <w:ins w:id="560" w:author="CRAYFISH" w:date="2018-06-23T20:57:00Z">
              <w:r w:rsidRPr="002C38A3">
                <w:rPr>
                  <w:rStyle w:val="apple-converted-space"/>
                  <w:rFonts w:ascii="Times New Roman" w:hAnsi="Times New Roman"/>
                  <w:sz w:val="24"/>
                  <w:szCs w:val="24"/>
                  <w:lang w:eastAsia="en-GB"/>
                  <w:rPrChange w:id="561" w:author="CRAYFISH" w:date="2018-06-23T20:57:00Z">
                    <w:rPr>
                      <w:rStyle w:val="apple-converted-space"/>
                      <w:lang w:eastAsia="en-GB"/>
                    </w:rPr>
                  </w:rPrChange>
                </w:rPr>
                <w:t>29</w:t>
              </w:r>
            </w:ins>
          </w:p>
        </w:tc>
      </w:tr>
      <w:tr w:rsidR="002C38A3" w:rsidTr="00377383">
        <w:trPr>
          <w:cnfStyle w:val="000000100000" w:firstRow="0" w:lastRow="0" w:firstColumn="0" w:lastColumn="0" w:oddVBand="0" w:evenVBand="0" w:oddHBand="1" w:evenHBand="0" w:firstRowFirstColumn="0" w:firstRowLastColumn="0" w:lastRowFirstColumn="0" w:lastRowLastColumn="0"/>
          <w:ins w:id="562" w:author="CRAYFISH" w:date="2018-06-23T20:52:00Z"/>
        </w:trPr>
        <w:tc>
          <w:tcPr>
            <w:cnfStyle w:val="001000000000" w:firstRow="0" w:lastRow="0" w:firstColumn="1" w:lastColumn="0" w:oddVBand="0" w:evenVBand="0" w:oddHBand="0" w:evenHBand="0" w:firstRowFirstColumn="0" w:firstRowLastColumn="0" w:lastRowFirstColumn="0" w:lastRowLastColumn="0"/>
            <w:tcW w:w="2135" w:type="dxa"/>
            <w:vAlign w:val="bottom"/>
            <w:tcPrChange w:id="563" w:author="CRAYFISH" w:date="2018-06-23T21:07:00Z">
              <w:tcPr>
                <w:tcW w:w="2135" w:type="dxa"/>
              </w:tcPr>
            </w:tcPrChange>
          </w:tcPr>
          <w:p w:rsidR="002C38A3" w:rsidRDefault="002C38A3">
            <w:pPr>
              <w:pStyle w:val="NoSpacing"/>
              <w:widowControl w:val="0"/>
              <w:pBdr>
                <w:top w:val="none" w:sz="0" w:space="0" w:color="auto"/>
                <w:left w:val="none" w:sz="0" w:space="0" w:color="auto"/>
                <w:bottom w:val="none" w:sz="0" w:space="0" w:color="auto"/>
                <w:right w:val="none" w:sz="0" w:space="0" w:color="auto"/>
              </w:pBdr>
              <w:jc w:val="center"/>
              <w:cnfStyle w:val="001000100000" w:firstRow="0" w:lastRow="0" w:firstColumn="1" w:lastColumn="0" w:oddVBand="0" w:evenVBand="0" w:oddHBand="1" w:evenHBand="0" w:firstRowFirstColumn="0" w:firstRowLastColumn="0" w:lastRowFirstColumn="0" w:lastRowLastColumn="0"/>
              <w:rPr>
                <w:ins w:id="564" w:author="CRAYFISH" w:date="2018-06-23T20:52:00Z"/>
                <w:rFonts w:ascii="Times New Roman" w:hAnsi="Times New Roman" w:cs="Times New Roman"/>
                <w:sz w:val="24"/>
                <w:szCs w:val="24"/>
              </w:rPr>
              <w:pPrChange w:id="565" w:author="CRAYFISH" w:date="2018-06-23T21:07:00Z">
                <w:pPr>
                  <w:pStyle w:val="NoSpacing"/>
                  <w:widowControl w:val="0"/>
                  <w:pBdr>
                    <w:top w:val="none" w:sz="0" w:space="0" w:color="auto"/>
                    <w:left w:val="none" w:sz="0" w:space="0" w:color="auto"/>
                    <w:bottom w:val="none" w:sz="0" w:space="0" w:color="auto"/>
                    <w:right w:val="none" w:sz="0" w:space="0" w:color="auto"/>
                  </w:pBdr>
                  <w:cnfStyle w:val="001000100000" w:firstRow="0" w:lastRow="0" w:firstColumn="1" w:lastColumn="0" w:oddVBand="0" w:evenVBand="0" w:oddHBand="1" w:evenHBand="0" w:firstRowFirstColumn="0" w:firstRowLastColumn="0" w:lastRowFirstColumn="0" w:lastRowLastColumn="0"/>
                </w:pPr>
              </w:pPrChange>
            </w:pPr>
            <w:ins w:id="566" w:author="CRAYFISH" w:date="2018-06-23T20:58:00Z">
              <w:r>
                <w:rPr>
                  <w:rFonts w:ascii="Times New Roman" w:hAnsi="Times New Roman" w:cs="Times New Roman"/>
                  <w:sz w:val="24"/>
                  <w:szCs w:val="24"/>
                </w:rPr>
                <w:t>Medical Students</w:t>
              </w:r>
            </w:ins>
          </w:p>
        </w:tc>
        <w:tc>
          <w:tcPr>
            <w:tcW w:w="1942" w:type="dxa"/>
            <w:tcPrChange w:id="567" w:author="CRAYFISH" w:date="2018-06-23T21:07:00Z">
              <w:tcPr>
                <w:tcW w:w="2135" w:type="dxa"/>
              </w:tcPr>
            </w:tcPrChange>
          </w:tcPr>
          <w:p w:rsidR="002C38A3" w:rsidRDefault="002C38A3">
            <w:pPr>
              <w:pStyle w:val="NoSpacing"/>
              <w:widowControl w:val="0"/>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ins w:id="568" w:author="CRAYFISH" w:date="2018-06-23T20:52:00Z"/>
                <w:rFonts w:ascii="Times New Roman" w:hAnsi="Times New Roman" w:cs="Times New Roman"/>
                <w:sz w:val="24"/>
                <w:szCs w:val="24"/>
              </w:rPr>
              <w:pPrChange w:id="569" w:author="CRAYFISH" w:date="2018-06-23T21:01:00Z">
                <w:pPr>
                  <w:pStyle w:val="NoSpacing"/>
                  <w:widowControl w:val="0"/>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pPr>
              </w:pPrChange>
            </w:pPr>
            <w:ins w:id="570" w:author="CRAYFISH" w:date="2018-06-23T21:02:00Z">
              <w:r>
                <w:rPr>
                  <w:rFonts w:ascii="Times New Roman" w:hAnsi="Times New Roman" w:cs="Times New Roman"/>
                  <w:sz w:val="24"/>
                  <w:szCs w:val="24"/>
                </w:rPr>
                <w:t>24</w:t>
              </w:r>
            </w:ins>
          </w:p>
        </w:tc>
        <w:tc>
          <w:tcPr>
            <w:tcW w:w="2328" w:type="dxa"/>
            <w:tcPrChange w:id="571" w:author="CRAYFISH" w:date="2018-06-23T21:07:00Z">
              <w:tcPr>
                <w:tcW w:w="2135" w:type="dxa"/>
              </w:tcPr>
            </w:tcPrChange>
          </w:tcPr>
          <w:p w:rsidR="002C38A3" w:rsidRDefault="002C38A3">
            <w:pPr>
              <w:pStyle w:val="NoSpacing"/>
              <w:widowControl w:val="0"/>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ins w:id="572" w:author="CRAYFISH" w:date="2018-06-23T20:52:00Z"/>
                <w:rFonts w:ascii="Times New Roman" w:hAnsi="Times New Roman" w:cs="Times New Roman"/>
                <w:sz w:val="24"/>
                <w:szCs w:val="24"/>
              </w:rPr>
              <w:pPrChange w:id="573" w:author="CRAYFISH" w:date="2018-06-23T21:01:00Z">
                <w:pPr>
                  <w:pStyle w:val="NoSpacing"/>
                  <w:widowControl w:val="0"/>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pPr>
              </w:pPrChange>
            </w:pPr>
            <w:ins w:id="574" w:author="CRAYFISH" w:date="2018-06-23T21:05:00Z">
              <w:r>
                <w:rPr>
                  <w:rFonts w:ascii="Times New Roman" w:hAnsi="Times New Roman" w:cs="Times New Roman"/>
                  <w:sz w:val="24"/>
                  <w:szCs w:val="24"/>
                </w:rPr>
                <w:t>19</w:t>
              </w:r>
            </w:ins>
          </w:p>
        </w:tc>
        <w:tc>
          <w:tcPr>
            <w:tcW w:w="2135" w:type="dxa"/>
            <w:tcPrChange w:id="575" w:author="CRAYFISH" w:date="2018-06-23T21:07:00Z">
              <w:tcPr>
                <w:tcW w:w="2135" w:type="dxa"/>
              </w:tcPr>
            </w:tcPrChange>
          </w:tcPr>
          <w:p w:rsidR="002C38A3" w:rsidRDefault="002C38A3">
            <w:pPr>
              <w:pStyle w:val="NoSpacing"/>
              <w:widowControl w:val="0"/>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ins w:id="576" w:author="CRAYFISH" w:date="2018-06-23T20:52:00Z"/>
                <w:rFonts w:ascii="Times New Roman" w:hAnsi="Times New Roman" w:cs="Times New Roman"/>
                <w:sz w:val="24"/>
                <w:szCs w:val="24"/>
              </w:rPr>
              <w:pPrChange w:id="577" w:author="CRAYFISH" w:date="2018-06-23T21:01:00Z">
                <w:pPr>
                  <w:pStyle w:val="NoSpacing"/>
                  <w:widowControl w:val="0"/>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pPr>
              </w:pPrChange>
            </w:pPr>
            <w:ins w:id="578" w:author="CRAYFISH" w:date="2018-06-23T20:57:00Z">
              <w:r>
                <w:rPr>
                  <w:rFonts w:ascii="Times New Roman" w:hAnsi="Times New Roman" w:cs="Times New Roman"/>
                  <w:sz w:val="24"/>
                  <w:szCs w:val="24"/>
                </w:rPr>
                <w:t>14</w:t>
              </w:r>
            </w:ins>
          </w:p>
        </w:tc>
        <w:tc>
          <w:tcPr>
            <w:tcW w:w="2136" w:type="dxa"/>
            <w:tcPrChange w:id="579" w:author="CRAYFISH" w:date="2018-06-23T21:07:00Z">
              <w:tcPr>
                <w:tcW w:w="2136" w:type="dxa"/>
              </w:tcPr>
            </w:tcPrChange>
          </w:tcPr>
          <w:p w:rsidR="002C38A3" w:rsidRPr="002C38A3" w:rsidRDefault="002C38A3">
            <w:pPr>
              <w:pStyle w:val="NoSpacing"/>
              <w:widowControl w:val="0"/>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ins w:id="580" w:author="CRAYFISH" w:date="2018-06-23T20:52:00Z"/>
                <w:rFonts w:ascii="Times New Roman" w:hAnsi="Times New Roman" w:cs="Times New Roman"/>
                <w:sz w:val="24"/>
                <w:szCs w:val="24"/>
              </w:rPr>
              <w:pPrChange w:id="581" w:author="CRAYFISH" w:date="2018-06-23T21:01:00Z">
                <w:pPr>
                  <w:pStyle w:val="NoSpacing"/>
                  <w:widowControl w:val="0"/>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pPr>
              </w:pPrChange>
            </w:pPr>
            <w:ins w:id="582" w:author="CRAYFISH" w:date="2018-06-23T20:57:00Z">
              <w:r w:rsidRPr="002C38A3">
                <w:rPr>
                  <w:rStyle w:val="apple-converted-space"/>
                  <w:rFonts w:ascii="Times New Roman" w:hAnsi="Times New Roman"/>
                  <w:sz w:val="24"/>
                  <w:szCs w:val="24"/>
                  <w:lang w:eastAsia="en-GB"/>
                  <w:rPrChange w:id="583" w:author="CRAYFISH" w:date="2018-06-23T20:57:00Z">
                    <w:rPr>
                      <w:rStyle w:val="apple-converted-space"/>
                      <w:lang w:eastAsia="en-GB"/>
                    </w:rPr>
                  </w:rPrChange>
                </w:rPr>
                <w:t>25</w:t>
              </w:r>
            </w:ins>
          </w:p>
        </w:tc>
      </w:tr>
      <w:tr w:rsidR="002C38A3" w:rsidTr="00377383">
        <w:trPr>
          <w:ins w:id="584" w:author="CRAYFISH" w:date="2018-06-23T20:52:00Z"/>
        </w:trPr>
        <w:tc>
          <w:tcPr>
            <w:cnfStyle w:val="001000000000" w:firstRow="0" w:lastRow="0" w:firstColumn="1" w:lastColumn="0" w:oddVBand="0" w:evenVBand="0" w:oddHBand="0" w:evenHBand="0" w:firstRowFirstColumn="0" w:firstRowLastColumn="0" w:lastRowFirstColumn="0" w:lastRowLastColumn="0"/>
            <w:tcW w:w="2135" w:type="dxa"/>
            <w:vAlign w:val="bottom"/>
            <w:tcPrChange w:id="585" w:author="CRAYFISH" w:date="2018-06-23T21:07:00Z">
              <w:tcPr>
                <w:tcW w:w="2135" w:type="dxa"/>
              </w:tcPr>
            </w:tcPrChange>
          </w:tcPr>
          <w:p w:rsidR="002C38A3" w:rsidRDefault="002C38A3">
            <w:pPr>
              <w:pStyle w:val="NoSpacing"/>
              <w:widowControl w:val="0"/>
              <w:pBdr>
                <w:top w:val="none" w:sz="0" w:space="0" w:color="auto"/>
                <w:left w:val="none" w:sz="0" w:space="0" w:color="auto"/>
                <w:bottom w:val="none" w:sz="0" w:space="0" w:color="auto"/>
                <w:right w:val="none" w:sz="0" w:space="0" w:color="auto"/>
              </w:pBdr>
              <w:jc w:val="center"/>
              <w:rPr>
                <w:ins w:id="586" w:author="CRAYFISH" w:date="2018-06-23T20:52:00Z"/>
                <w:rFonts w:ascii="Times New Roman" w:hAnsi="Times New Roman" w:cs="Times New Roman"/>
                <w:sz w:val="24"/>
                <w:szCs w:val="24"/>
              </w:rPr>
              <w:pPrChange w:id="587" w:author="CRAYFISH" w:date="2018-06-23T21:07:00Z">
                <w:pPr>
                  <w:pStyle w:val="NoSpacing"/>
                  <w:widowControl w:val="0"/>
                  <w:pBdr>
                    <w:top w:val="none" w:sz="0" w:space="0" w:color="auto"/>
                    <w:left w:val="none" w:sz="0" w:space="0" w:color="auto"/>
                    <w:bottom w:val="none" w:sz="0" w:space="0" w:color="auto"/>
                    <w:right w:val="none" w:sz="0" w:space="0" w:color="auto"/>
                  </w:pBdr>
                </w:pPr>
              </w:pPrChange>
            </w:pPr>
            <w:ins w:id="588" w:author="CRAYFISH" w:date="2018-06-23T20:59:00Z">
              <w:r>
                <w:rPr>
                  <w:rFonts w:ascii="Times New Roman" w:hAnsi="Times New Roman" w:cs="Times New Roman"/>
                  <w:sz w:val="24"/>
                  <w:szCs w:val="24"/>
                </w:rPr>
                <w:t>Anaesthetics</w:t>
              </w:r>
            </w:ins>
          </w:p>
        </w:tc>
        <w:tc>
          <w:tcPr>
            <w:tcW w:w="1942" w:type="dxa"/>
            <w:tcPrChange w:id="589" w:author="CRAYFISH" w:date="2018-06-23T21:07:00Z">
              <w:tcPr>
                <w:tcW w:w="2135" w:type="dxa"/>
              </w:tcPr>
            </w:tcPrChange>
          </w:tcPr>
          <w:p w:rsidR="002C38A3" w:rsidRDefault="002C38A3">
            <w:pPr>
              <w:pStyle w:val="NoSpacing"/>
              <w:widowControl w:val="0"/>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ins w:id="590" w:author="CRAYFISH" w:date="2018-06-23T20:52:00Z"/>
                <w:rFonts w:ascii="Times New Roman" w:hAnsi="Times New Roman" w:cs="Times New Roman"/>
                <w:sz w:val="24"/>
                <w:szCs w:val="24"/>
              </w:rPr>
              <w:pPrChange w:id="591" w:author="CRAYFISH" w:date="2018-06-23T21:01:00Z">
                <w:pPr>
                  <w:pStyle w:val="NoSpacing"/>
                  <w:widowControl w:val="0"/>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pPr>
              </w:pPrChange>
            </w:pPr>
            <w:ins w:id="592" w:author="CRAYFISH" w:date="2018-06-23T21:02:00Z">
              <w:r>
                <w:rPr>
                  <w:rFonts w:ascii="Times New Roman" w:hAnsi="Times New Roman" w:cs="Times New Roman"/>
                  <w:sz w:val="24"/>
                  <w:szCs w:val="24"/>
                </w:rPr>
                <w:t>20</w:t>
              </w:r>
            </w:ins>
          </w:p>
        </w:tc>
        <w:tc>
          <w:tcPr>
            <w:tcW w:w="2328" w:type="dxa"/>
            <w:tcPrChange w:id="593" w:author="CRAYFISH" w:date="2018-06-23T21:07:00Z">
              <w:tcPr>
                <w:tcW w:w="2135" w:type="dxa"/>
              </w:tcPr>
            </w:tcPrChange>
          </w:tcPr>
          <w:p w:rsidR="002C38A3" w:rsidRDefault="002C38A3">
            <w:pPr>
              <w:pStyle w:val="NoSpacing"/>
              <w:widowControl w:val="0"/>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ins w:id="594" w:author="CRAYFISH" w:date="2018-06-23T20:52:00Z"/>
                <w:rFonts w:ascii="Times New Roman" w:hAnsi="Times New Roman" w:cs="Times New Roman"/>
                <w:sz w:val="24"/>
                <w:szCs w:val="24"/>
              </w:rPr>
              <w:pPrChange w:id="595" w:author="CRAYFISH" w:date="2018-06-23T21:01:00Z">
                <w:pPr>
                  <w:pStyle w:val="NoSpacing"/>
                  <w:widowControl w:val="0"/>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pPr>
              </w:pPrChange>
            </w:pPr>
            <w:ins w:id="596" w:author="CRAYFISH" w:date="2018-06-23T21:05:00Z">
              <w:r>
                <w:rPr>
                  <w:rFonts w:ascii="Times New Roman" w:hAnsi="Times New Roman" w:cs="Times New Roman"/>
                  <w:sz w:val="24"/>
                  <w:szCs w:val="24"/>
                </w:rPr>
                <w:t>5</w:t>
              </w:r>
            </w:ins>
          </w:p>
        </w:tc>
        <w:tc>
          <w:tcPr>
            <w:tcW w:w="2135" w:type="dxa"/>
            <w:tcPrChange w:id="597" w:author="CRAYFISH" w:date="2018-06-23T21:07:00Z">
              <w:tcPr>
                <w:tcW w:w="2135" w:type="dxa"/>
              </w:tcPr>
            </w:tcPrChange>
          </w:tcPr>
          <w:p w:rsidR="002C38A3" w:rsidRDefault="002C38A3">
            <w:pPr>
              <w:pStyle w:val="NoSpacing"/>
              <w:widowControl w:val="0"/>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ins w:id="598" w:author="CRAYFISH" w:date="2018-06-23T20:52:00Z"/>
                <w:rFonts w:ascii="Times New Roman" w:hAnsi="Times New Roman" w:cs="Times New Roman"/>
                <w:sz w:val="24"/>
                <w:szCs w:val="24"/>
              </w:rPr>
              <w:pPrChange w:id="599" w:author="CRAYFISH" w:date="2018-06-23T21:01:00Z">
                <w:pPr>
                  <w:pStyle w:val="NoSpacing"/>
                  <w:widowControl w:val="0"/>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pPr>
              </w:pPrChange>
            </w:pPr>
            <w:ins w:id="600" w:author="CRAYFISH" w:date="2018-06-23T20:57:00Z">
              <w:r>
                <w:rPr>
                  <w:rFonts w:ascii="Times New Roman" w:hAnsi="Times New Roman" w:cs="Times New Roman"/>
                  <w:sz w:val="24"/>
                  <w:szCs w:val="24"/>
                </w:rPr>
                <w:t>3</w:t>
              </w:r>
            </w:ins>
          </w:p>
        </w:tc>
        <w:tc>
          <w:tcPr>
            <w:tcW w:w="2136" w:type="dxa"/>
            <w:tcPrChange w:id="601" w:author="CRAYFISH" w:date="2018-06-23T21:07:00Z">
              <w:tcPr>
                <w:tcW w:w="2136" w:type="dxa"/>
              </w:tcPr>
            </w:tcPrChange>
          </w:tcPr>
          <w:p w:rsidR="002C38A3" w:rsidRPr="002C38A3" w:rsidRDefault="002C38A3">
            <w:pPr>
              <w:pStyle w:val="NoSpacing"/>
              <w:widowControl w:val="0"/>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ins w:id="602" w:author="CRAYFISH" w:date="2018-06-23T20:52:00Z"/>
                <w:rFonts w:ascii="Times New Roman" w:hAnsi="Times New Roman" w:cs="Times New Roman"/>
                <w:sz w:val="24"/>
                <w:szCs w:val="24"/>
              </w:rPr>
              <w:pPrChange w:id="603" w:author="CRAYFISH" w:date="2018-06-23T21:01:00Z">
                <w:pPr>
                  <w:pStyle w:val="NoSpacing"/>
                  <w:widowControl w:val="0"/>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pPr>
              </w:pPrChange>
            </w:pPr>
            <w:ins w:id="604" w:author="CRAYFISH" w:date="2018-06-23T20:57:00Z">
              <w:r w:rsidRPr="002C38A3">
                <w:rPr>
                  <w:rStyle w:val="apple-converted-space"/>
                  <w:rFonts w:ascii="Times New Roman" w:hAnsi="Times New Roman"/>
                  <w:sz w:val="24"/>
                  <w:szCs w:val="24"/>
                  <w:lang w:eastAsia="en-GB"/>
                  <w:rPrChange w:id="605" w:author="CRAYFISH" w:date="2018-06-23T20:57:00Z">
                    <w:rPr>
                      <w:rStyle w:val="apple-converted-space"/>
                      <w:lang w:eastAsia="en-GB"/>
                    </w:rPr>
                  </w:rPrChange>
                </w:rPr>
                <w:t>26</w:t>
              </w:r>
            </w:ins>
          </w:p>
        </w:tc>
      </w:tr>
      <w:tr w:rsidR="002C38A3" w:rsidTr="00377383">
        <w:trPr>
          <w:cnfStyle w:val="000000100000" w:firstRow="0" w:lastRow="0" w:firstColumn="0" w:lastColumn="0" w:oddVBand="0" w:evenVBand="0" w:oddHBand="1" w:evenHBand="0" w:firstRowFirstColumn="0" w:firstRowLastColumn="0" w:lastRowFirstColumn="0" w:lastRowLastColumn="0"/>
          <w:ins w:id="606" w:author="CRAYFISH" w:date="2018-06-23T20:52:00Z"/>
        </w:trPr>
        <w:tc>
          <w:tcPr>
            <w:cnfStyle w:val="001000000000" w:firstRow="0" w:lastRow="0" w:firstColumn="1" w:lastColumn="0" w:oddVBand="0" w:evenVBand="0" w:oddHBand="0" w:evenHBand="0" w:firstRowFirstColumn="0" w:firstRowLastColumn="0" w:lastRowFirstColumn="0" w:lastRowLastColumn="0"/>
            <w:tcW w:w="2135" w:type="dxa"/>
            <w:vAlign w:val="bottom"/>
            <w:tcPrChange w:id="607" w:author="CRAYFISH" w:date="2018-06-23T21:07:00Z">
              <w:tcPr>
                <w:tcW w:w="2135" w:type="dxa"/>
              </w:tcPr>
            </w:tcPrChange>
          </w:tcPr>
          <w:p w:rsidR="002C38A3" w:rsidRDefault="002C38A3">
            <w:pPr>
              <w:pStyle w:val="NoSpacing"/>
              <w:widowControl w:val="0"/>
              <w:pBdr>
                <w:top w:val="none" w:sz="0" w:space="0" w:color="auto"/>
                <w:left w:val="none" w:sz="0" w:space="0" w:color="auto"/>
                <w:bottom w:val="none" w:sz="0" w:space="0" w:color="auto"/>
                <w:right w:val="none" w:sz="0" w:space="0" w:color="auto"/>
              </w:pBdr>
              <w:jc w:val="center"/>
              <w:cnfStyle w:val="001000100000" w:firstRow="0" w:lastRow="0" w:firstColumn="1" w:lastColumn="0" w:oddVBand="0" w:evenVBand="0" w:oddHBand="1" w:evenHBand="0" w:firstRowFirstColumn="0" w:firstRowLastColumn="0" w:lastRowFirstColumn="0" w:lastRowLastColumn="0"/>
              <w:rPr>
                <w:ins w:id="608" w:author="CRAYFISH" w:date="2018-06-23T20:52:00Z"/>
                <w:rFonts w:ascii="Times New Roman" w:hAnsi="Times New Roman" w:cs="Times New Roman"/>
                <w:sz w:val="24"/>
                <w:szCs w:val="24"/>
              </w:rPr>
              <w:pPrChange w:id="609" w:author="CRAYFISH" w:date="2018-06-23T21:07:00Z">
                <w:pPr>
                  <w:pStyle w:val="NoSpacing"/>
                  <w:widowControl w:val="0"/>
                  <w:pBdr>
                    <w:top w:val="none" w:sz="0" w:space="0" w:color="auto"/>
                    <w:left w:val="none" w:sz="0" w:space="0" w:color="auto"/>
                    <w:bottom w:val="none" w:sz="0" w:space="0" w:color="auto"/>
                    <w:right w:val="none" w:sz="0" w:space="0" w:color="auto"/>
                  </w:pBdr>
                  <w:cnfStyle w:val="001000100000" w:firstRow="0" w:lastRow="0" w:firstColumn="1" w:lastColumn="0" w:oddVBand="0" w:evenVBand="0" w:oddHBand="1" w:evenHBand="0" w:firstRowFirstColumn="0" w:firstRowLastColumn="0" w:lastRowFirstColumn="0" w:lastRowLastColumn="0"/>
                </w:pPr>
              </w:pPrChange>
            </w:pPr>
            <w:ins w:id="610" w:author="CRAYFISH" w:date="2018-06-23T20:59:00Z">
              <w:r>
                <w:rPr>
                  <w:rFonts w:ascii="Times New Roman" w:hAnsi="Times New Roman" w:cs="Times New Roman"/>
                  <w:sz w:val="24"/>
                  <w:szCs w:val="24"/>
                </w:rPr>
                <w:t>Internal Medicine</w:t>
              </w:r>
            </w:ins>
          </w:p>
        </w:tc>
        <w:tc>
          <w:tcPr>
            <w:tcW w:w="1942" w:type="dxa"/>
            <w:tcPrChange w:id="611" w:author="CRAYFISH" w:date="2018-06-23T21:07:00Z">
              <w:tcPr>
                <w:tcW w:w="2135" w:type="dxa"/>
              </w:tcPr>
            </w:tcPrChange>
          </w:tcPr>
          <w:p w:rsidR="002C38A3" w:rsidRPr="002C38A3" w:rsidRDefault="002C38A3">
            <w:pPr>
              <w:pStyle w:val="NoSpacing"/>
              <w:widowControl w:val="0"/>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ins w:id="612" w:author="CRAYFISH" w:date="2018-06-23T20:52:00Z"/>
                <w:rFonts w:ascii="Times New Roman" w:hAnsi="Times New Roman" w:cs="Times New Roman"/>
                <w:sz w:val="24"/>
                <w:szCs w:val="24"/>
                <w:vertAlign w:val="superscript"/>
                <w:rPrChange w:id="613" w:author="CRAYFISH" w:date="2018-06-23T21:03:00Z">
                  <w:rPr>
                    <w:ins w:id="614" w:author="CRAYFISH" w:date="2018-06-23T20:52:00Z"/>
                    <w:rFonts w:ascii="Times New Roman" w:hAnsi="Times New Roman" w:cs="Times New Roman"/>
                    <w:sz w:val="24"/>
                    <w:szCs w:val="24"/>
                  </w:rPr>
                </w:rPrChange>
              </w:rPr>
              <w:pPrChange w:id="615" w:author="CRAYFISH" w:date="2018-06-23T21:01:00Z">
                <w:pPr>
                  <w:pStyle w:val="NoSpacing"/>
                  <w:widowControl w:val="0"/>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pPr>
              </w:pPrChange>
            </w:pPr>
            <w:ins w:id="616" w:author="CRAYFISH" w:date="2018-06-23T21:03:00Z">
              <w:r>
                <w:rPr>
                  <w:rFonts w:ascii="Times New Roman" w:hAnsi="Times New Roman" w:cs="Times New Roman"/>
                  <w:sz w:val="24"/>
                  <w:szCs w:val="24"/>
                </w:rPr>
                <w:t>-</w:t>
              </w:r>
            </w:ins>
            <w:ins w:id="617" w:author="CRAYFISH" w:date="2018-06-23T21:07:00Z">
              <w:r w:rsidR="00FA2F44">
                <w:rPr>
                  <w:rFonts w:ascii="Times New Roman" w:hAnsi="Times New Roman" w:cs="Times New Roman"/>
                  <w:sz w:val="24"/>
                  <w:szCs w:val="24"/>
                  <w:vertAlign w:val="superscript"/>
                </w:rPr>
                <w:t>**</w:t>
              </w:r>
            </w:ins>
          </w:p>
        </w:tc>
        <w:tc>
          <w:tcPr>
            <w:tcW w:w="2328" w:type="dxa"/>
            <w:tcPrChange w:id="618" w:author="CRAYFISH" w:date="2018-06-23T21:07:00Z">
              <w:tcPr>
                <w:tcW w:w="2135" w:type="dxa"/>
              </w:tcPr>
            </w:tcPrChange>
          </w:tcPr>
          <w:p w:rsidR="002C38A3" w:rsidRDefault="002C38A3">
            <w:pPr>
              <w:pStyle w:val="NoSpacing"/>
              <w:widowControl w:val="0"/>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ins w:id="619" w:author="CRAYFISH" w:date="2018-06-23T20:52:00Z"/>
                <w:rFonts w:ascii="Times New Roman" w:hAnsi="Times New Roman" w:cs="Times New Roman"/>
                <w:sz w:val="24"/>
                <w:szCs w:val="24"/>
              </w:rPr>
              <w:pPrChange w:id="620" w:author="CRAYFISH" w:date="2018-06-23T21:01:00Z">
                <w:pPr>
                  <w:pStyle w:val="NoSpacing"/>
                  <w:widowControl w:val="0"/>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pPr>
              </w:pPrChange>
            </w:pPr>
            <w:ins w:id="621" w:author="CRAYFISH" w:date="2018-06-23T21:04:00Z">
              <w:r>
                <w:rPr>
                  <w:rFonts w:ascii="Times New Roman" w:hAnsi="Times New Roman" w:cs="Times New Roman"/>
                  <w:sz w:val="24"/>
                  <w:szCs w:val="24"/>
                </w:rPr>
                <w:t>1</w:t>
              </w:r>
            </w:ins>
          </w:p>
        </w:tc>
        <w:tc>
          <w:tcPr>
            <w:tcW w:w="2135" w:type="dxa"/>
            <w:tcPrChange w:id="622" w:author="CRAYFISH" w:date="2018-06-23T21:07:00Z">
              <w:tcPr>
                <w:tcW w:w="2135" w:type="dxa"/>
              </w:tcPr>
            </w:tcPrChange>
          </w:tcPr>
          <w:p w:rsidR="002C38A3" w:rsidRDefault="002C38A3">
            <w:pPr>
              <w:pStyle w:val="NoSpacing"/>
              <w:widowControl w:val="0"/>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ins w:id="623" w:author="CRAYFISH" w:date="2018-06-23T20:52:00Z"/>
                <w:rFonts w:ascii="Times New Roman" w:hAnsi="Times New Roman" w:cs="Times New Roman"/>
                <w:sz w:val="24"/>
                <w:szCs w:val="24"/>
              </w:rPr>
              <w:pPrChange w:id="624" w:author="CRAYFISH" w:date="2018-06-23T21:01:00Z">
                <w:pPr>
                  <w:pStyle w:val="NoSpacing"/>
                  <w:widowControl w:val="0"/>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pPr>
              </w:pPrChange>
            </w:pPr>
            <w:ins w:id="625" w:author="CRAYFISH" w:date="2018-06-23T20:57:00Z">
              <w:r>
                <w:rPr>
                  <w:rFonts w:ascii="Times New Roman" w:hAnsi="Times New Roman" w:cs="Times New Roman"/>
                  <w:sz w:val="24"/>
                  <w:szCs w:val="24"/>
                </w:rPr>
                <w:t>1</w:t>
              </w:r>
            </w:ins>
          </w:p>
        </w:tc>
        <w:tc>
          <w:tcPr>
            <w:tcW w:w="2136" w:type="dxa"/>
            <w:tcPrChange w:id="626" w:author="CRAYFISH" w:date="2018-06-23T21:07:00Z">
              <w:tcPr>
                <w:tcW w:w="2136" w:type="dxa"/>
              </w:tcPr>
            </w:tcPrChange>
          </w:tcPr>
          <w:p w:rsidR="002C38A3" w:rsidRPr="002C38A3" w:rsidRDefault="002C38A3">
            <w:pPr>
              <w:pStyle w:val="NoSpacing"/>
              <w:widowControl w:val="0"/>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ins w:id="627" w:author="CRAYFISH" w:date="2018-06-23T20:52:00Z"/>
                <w:rFonts w:ascii="Times New Roman" w:hAnsi="Times New Roman" w:cs="Times New Roman"/>
                <w:sz w:val="24"/>
                <w:szCs w:val="24"/>
              </w:rPr>
              <w:pPrChange w:id="628" w:author="CRAYFISH" w:date="2018-06-23T21:01:00Z">
                <w:pPr>
                  <w:pStyle w:val="NoSpacing"/>
                  <w:widowControl w:val="0"/>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pPr>
              </w:pPrChange>
            </w:pPr>
            <w:ins w:id="629" w:author="CRAYFISH" w:date="2018-06-23T20:57:00Z">
              <w:r w:rsidRPr="002C38A3">
                <w:rPr>
                  <w:rStyle w:val="apple-converted-space"/>
                  <w:rFonts w:ascii="Times New Roman" w:hAnsi="Times New Roman"/>
                  <w:sz w:val="24"/>
                  <w:szCs w:val="24"/>
                  <w:lang w:eastAsia="en-GB"/>
                  <w:rPrChange w:id="630" w:author="CRAYFISH" w:date="2018-06-23T20:57:00Z">
                    <w:rPr>
                      <w:rStyle w:val="apple-converted-space"/>
                      <w:lang w:eastAsia="en-GB"/>
                    </w:rPr>
                  </w:rPrChange>
                </w:rPr>
                <w:t>26</w:t>
              </w:r>
            </w:ins>
          </w:p>
        </w:tc>
      </w:tr>
      <w:tr w:rsidR="002C38A3" w:rsidTr="00377383">
        <w:trPr>
          <w:ins w:id="631" w:author="CRAYFISH" w:date="2018-06-23T20:52:00Z"/>
        </w:trPr>
        <w:tc>
          <w:tcPr>
            <w:cnfStyle w:val="001000000000" w:firstRow="0" w:lastRow="0" w:firstColumn="1" w:lastColumn="0" w:oddVBand="0" w:evenVBand="0" w:oddHBand="0" w:evenHBand="0" w:firstRowFirstColumn="0" w:firstRowLastColumn="0" w:lastRowFirstColumn="0" w:lastRowLastColumn="0"/>
            <w:tcW w:w="2135" w:type="dxa"/>
            <w:vAlign w:val="bottom"/>
            <w:tcPrChange w:id="632" w:author="CRAYFISH" w:date="2018-06-23T21:07:00Z">
              <w:tcPr>
                <w:tcW w:w="2135" w:type="dxa"/>
              </w:tcPr>
            </w:tcPrChange>
          </w:tcPr>
          <w:p w:rsidR="002C38A3" w:rsidRPr="002C38A3" w:rsidRDefault="002C38A3">
            <w:pPr>
              <w:pStyle w:val="NoSpacing"/>
              <w:widowControl w:val="0"/>
              <w:pBdr>
                <w:top w:val="none" w:sz="0" w:space="0" w:color="auto"/>
                <w:left w:val="none" w:sz="0" w:space="0" w:color="auto"/>
                <w:bottom w:val="none" w:sz="0" w:space="0" w:color="auto"/>
                <w:right w:val="none" w:sz="0" w:space="0" w:color="auto"/>
              </w:pBdr>
              <w:jc w:val="center"/>
              <w:rPr>
                <w:ins w:id="633" w:author="CRAYFISH" w:date="2018-06-23T20:52:00Z"/>
                <w:rFonts w:ascii="Times New Roman" w:hAnsi="Times New Roman" w:cs="Times New Roman"/>
                <w:i/>
                <w:sz w:val="24"/>
                <w:szCs w:val="24"/>
                <w:rPrChange w:id="634" w:author="CRAYFISH" w:date="2018-06-23T20:58:00Z">
                  <w:rPr>
                    <w:ins w:id="635" w:author="CRAYFISH" w:date="2018-06-23T20:52:00Z"/>
                    <w:rFonts w:ascii="Times New Roman" w:hAnsi="Times New Roman" w:cs="Times New Roman"/>
                    <w:sz w:val="24"/>
                    <w:szCs w:val="24"/>
                  </w:rPr>
                </w:rPrChange>
              </w:rPr>
              <w:pPrChange w:id="636" w:author="CRAYFISH" w:date="2018-06-23T21:07:00Z">
                <w:pPr>
                  <w:pStyle w:val="NoSpacing"/>
                  <w:widowControl w:val="0"/>
                  <w:pBdr>
                    <w:top w:val="none" w:sz="0" w:space="0" w:color="auto"/>
                    <w:left w:val="none" w:sz="0" w:space="0" w:color="auto"/>
                    <w:bottom w:val="none" w:sz="0" w:space="0" w:color="auto"/>
                    <w:right w:val="none" w:sz="0" w:space="0" w:color="auto"/>
                  </w:pBdr>
                </w:pPr>
              </w:pPrChange>
            </w:pPr>
            <w:ins w:id="637" w:author="CRAYFISH" w:date="2018-06-23T20:58:00Z">
              <w:r w:rsidRPr="002C38A3">
                <w:rPr>
                  <w:rFonts w:ascii="Times New Roman" w:hAnsi="Times New Roman" w:cs="Times New Roman"/>
                  <w:i/>
                  <w:sz w:val="24"/>
                  <w:szCs w:val="24"/>
                  <w:rPrChange w:id="638" w:author="CRAYFISH" w:date="2018-06-23T20:58:00Z">
                    <w:rPr>
                      <w:rFonts w:ascii="Times New Roman" w:hAnsi="Times New Roman" w:cs="Times New Roman"/>
                      <w:sz w:val="24"/>
                      <w:szCs w:val="24"/>
                    </w:rPr>
                  </w:rPrChange>
                </w:rPr>
                <w:t>Mean</w:t>
              </w:r>
            </w:ins>
          </w:p>
        </w:tc>
        <w:tc>
          <w:tcPr>
            <w:tcW w:w="1942" w:type="dxa"/>
            <w:tcPrChange w:id="639" w:author="CRAYFISH" w:date="2018-06-23T21:07:00Z">
              <w:tcPr>
                <w:tcW w:w="2135" w:type="dxa"/>
              </w:tcPr>
            </w:tcPrChange>
          </w:tcPr>
          <w:p w:rsidR="002C38A3" w:rsidRDefault="002C38A3">
            <w:pPr>
              <w:pStyle w:val="NoSpacing"/>
              <w:widowControl w:val="0"/>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ins w:id="640" w:author="CRAYFISH" w:date="2018-06-23T20:52:00Z"/>
                <w:rFonts w:ascii="Times New Roman" w:hAnsi="Times New Roman" w:cs="Times New Roman"/>
                <w:sz w:val="24"/>
                <w:szCs w:val="24"/>
              </w:rPr>
              <w:pPrChange w:id="641" w:author="CRAYFISH" w:date="2018-06-23T21:01:00Z">
                <w:pPr>
                  <w:pStyle w:val="NoSpacing"/>
                  <w:widowControl w:val="0"/>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pPr>
              </w:pPrChange>
            </w:pPr>
            <w:ins w:id="642" w:author="CRAYFISH" w:date="2018-06-23T20:58:00Z">
              <w:r>
                <w:rPr>
                  <w:rFonts w:ascii="Times New Roman" w:hAnsi="Times New Roman" w:cs="Times New Roman"/>
                  <w:sz w:val="24"/>
                  <w:szCs w:val="24"/>
                </w:rPr>
                <w:t>-</w:t>
              </w:r>
            </w:ins>
          </w:p>
        </w:tc>
        <w:tc>
          <w:tcPr>
            <w:tcW w:w="2328" w:type="dxa"/>
            <w:tcPrChange w:id="643" w:author="CRAYFISH" w:date="2018-06-23T21:07:00Z">
              <w:tcPr>
                <w:tcW w:w="2135" w:type="dxa"/>
              </w:tcPr>
            </w:tcPrChange>
          </w:tcPr>
          <w:p w:rsidR="002C38A3" w:rsidRDefault="002C38A3">
            <w:pPr>
              <w:pStyle w:val="NoSpacing"/>
              <w:widowControl w:val="0"/>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ins w:id="644" w:author="CRAYFISH" w:date="2018-06-23T20:52:00Z"/>
                <w:rFonts w:ascii="Times New Roman" w:hAnsi="Times New Roman" w:cs="Times New Roman"/>
                <w:sz w:val="24"/>
                <w:szCs w:val="24"/>
              </w:rPr>
              <w:pPrChange w:id="645" w:author="CRAYFISH" w:date="2018-06-23T21:01:00Z">
                <w:pPr>
                  <w:pStyle w:val="NoSpacing"/>
                  <w:widowControl w:val="0"/>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pPr>
              </w:pPrChange>
            </w:pPr>
            <w:ins w:id="646" w:author="CRAYFISH" w:date="2018-06-23T20:58:00Z">
              <w:r>
                <w:rPr>
                  <w:rFonts w:ascii="Times New Roman" w:hAnsi="Times New Roman" w:cs="Times New Roman"/>
                  <w:sz w:val="24"/>
                  <w:szCs w:val="24"/>
                </w:rPr>
                <w:t>-</w:t>
              </w:r>
            </w:ins>
          </w:p>
        </w:tc>
        <w:tc>
          <w:tcPr>
            <w:tcW w:w="2135" w:type="dxa"/>
            <w:tcPrChange w:id="647" w:author="CRAYFISH" w:date="2018-06-23T21:07:00Z">
              <w:tcPr>
                <w:tcW w:w="2135" w:type="dxa"/>
              </w:tcPr>
            </w:tcPrChange>
          </w:tcPr>
          <w:p w:rsidR="002C38A3" w:rsidRDefault="002C38A3">
            <w:pPr>
              <w:pStyle w:val="NoSpacing"/>
              <w:widowControl w:val="0"/>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ins w:id="648" w:author="CRAYFISH" w:date="2018-06-23T20:52:00Z"/>
                <w:rFonts w:ascii="Times New Roman" w:hAnsi="Times New Roman" w:cs="Times New Roman"/>
                <w:sz w:val="24"/>
                <w:szCs w:val="24"/>
              </w:rPr>
              <w:pPrChange w:id="649" w:author="CRAYFISH" w:date="2018-06-23T21:01:00Z">
                <w:pPr>
                  <w:pStyle w:val="NoSpacing"/>
                  <w:widowControl w:val="0"/>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pPr>
              </w:pPrChange>
            </w:pPr>
            <w:ins w:id="650" w:author="CRAYFISH" w:date="2018-06-23T20:58:00Z">
              <w:r>
                <w:rPr>
                  <w:rFonts w:ascii="Times New Roman" w:hAnsi="Times New Roman" w:cs="Times New Roman"/>
                  <w:sz w:val="24"/>
                  <w:szCs w:val="24"/>
                </w:rPr>
                <w:t>-</w:t>
              </w:r>
            </w:ins>
          </w:p>
        </w:tc>
        <w:tc>
          <w:tcPr>
            <w:tcW w:w="2136" w:type="dxa"/>
            <w:tcPrChange w:id="651" w:author="CRAYFISH" w:date="2018-06-23T21:07:00Z">
              <w:tcPr>
                <w:tcW w:w="2136" w:type="dxa"/>
              </w:tcPr>
            </w:tcPrChange>
          </w:tcPr>
          <w:p w:rsidR="002C38A3" w:rsidRPr="002C38A3" w:rsidRDefault="002C38A3">
            <w:pPr>
              <w:pStyle w:val="NoSpacing"/>
              <w:widowControl w:val="0"/>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ins w:id="652" w:author="CRAYFISH" w:date="2018-06-23T20:52:00Z"/>
                <w:rFonts w:ascii="Times New Roman" w:hAnsi="Times New Roman" w:cs="Times New Roman"/>
                <w:sz w:val="24"/>
                <w:szCs w:val="24"/>
              </w:rPr>
              <w:pPrChange w:id="653" w:author="CRAYFISH" w:date="2018-06-23T21:01:00Z">
                <w:pPr>
                  <w:pStyle w:val="NoSpacing"/>
                  <w:widowControl w:val="0"/>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pPr>
              </w:pPrChange>
            </w:pPr>
            <w:ins w:id="654" w:author="CRAYFISH" w:date="2018-06-23T20:57:00Z">
              <w:r w:rsidRPr="002C38A3">
                <w:rPr>
                  <w:rStyle w:val="apple-converted-space"/>
                  <w:rFonts w:ascii="Times New Roman" w:hAnsi="Times New Roman"/>
                  <w:b/>
                  <w:sz w:val="24"/>
                  <w:szCs w:val="24"/>
                  <w:lang w:eastAsia="en-GB"/>
                  <w:rPrChange w:id="655" w:author="CRAYFISH" w:date="2018-06-23T20:57:00Z">
                    <w:rPr>
                      <w:rStyle w:val="apple-converted-space"/>
                      <w:b/>
                      <w:lang w:eastAsia="en-GB"/>
                    </w:rPr>
                  </w:rPrChange>
                </w:rPr>
                <w:t>27.7</w:t>
              </w:r>
            </w:ins>
          </w:p>
        </w:tc>
      </w:tr>
    </w:tbl>
    <w:p w:rsidR="00D94ACA" w:rsidDel="00622962" w:rsidRDefault="00D94ACA" w:rsidP="00D94ACA">
      <w:pPr>
        <w:pStyle w:val="NoSpacing"/>
        <w:pBdr>
          <w:top w:val="none" w:sz="0" w:space="0" w:color="auto"/>
          <w:left w:val="none" w:sz="0" w:space="0" w:color="auto"/>
          <w:bottom w:val="none" w:sz="0" w:space="0" w:color="auto"/>
          <w:right w:val="none" w:sz="0" w:space="0" w:color="auto"/>
        </w:pBdr>
        <w:spacing w:line="360" w:lineRule="auto"/>
        <w:rPr>
          <w:del w:id="656" w:author="CRAYFISH" w:date="2018-05-23T18:58:00Z"/>
          <w:rStyle w:val="NoneA"/>
          <w:rFonts w:ascii="Times New Roman" w:hAnsi="Times New Roman" w:cs="Times New Roman"/>
          <w:b/>
          <w:bCs/>
          <w:sz w:val="24"/>
          <w:szCs w:val="24"/>
          <w:lang w:eastAsia="en-GB"/>
        </w:rPr>
      </w:pPr>
    </w:p>
    <w:p w:rsidR="00FA2F44" w:rsidRDefault="00FA2F44" w:rsidP="00D94ACA">
      <w:pPr>
        <w:pStyle w:val="NoSpacing"/>
        <w:pBdr>
          <w:top w:val="none" w:sz="0" w:space="0" w:color="auto"/>
          <w:left w:val="none" w:sz="0" w:space="0" w:color="auto"/>
          <w:bottom w:val="none" w:sz="0" w:space="0" w:color="auto"/>
          <w:right w:val="none" w:sz="0" w:space="0" w:color="auto"/>
        </w:pBdr>
        <w:spacing w:line="360" w:lineRule="auto"/>
        <w:rPr>
          <w:ins w:id="657" w:author="CRAYFISH" w:date="2018-06-23T21:06:00Z"/>
          <w:rStyle w:val="NoneA"/>
          <w:rFonts w:ascii="Times New Roman" w:hAnsi="Times New Roman" w:cs="Times New Roman"/>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proofErr w:type="gramStart"/>
      <w:r w:rsidRPr="007F159D">
        <w:rPr>
          <w:rStyle w:val="NoneA"/>
          <w:rFonts w:ascii="Times New Roman" w:hAnsi="Times New Roman" w:cs="Times New Roman"/>
          <w:b/>
          <w:bCs/>
          <w:sz w:val="24"/>
          <w:szCs w:val="24"/>
          <w:lang w:eastAsia="en-GB"/>
        </w:rPr>
        <w:t>Table 2</w:t>
      </w:r>
      <w:r w:rsidRPr="007F159D">
        <w:rPr>
          <w:rStyle w:val="NoneA"/>
          <w:rFonts w:ascii="Times New Roman" w:hAnsi="Times New Roman" w:cs="Times New Roman"/>
          <w:sz w:val="24"/>
          <w:szCs w:val="24"/>
          <w:lang w:eastAsia="en-GB"/>
        </w:rPr>
        <w:t xml:space="preserve">: Participant demographics including gender, age, and specialty in </w:t>
      </w:r>
      <w:proofErr w:type="spellStart"/>
      <w:r w:rsidRPr="002C38A3">
        <w:rPr>
          <w:rStyle w:val="NoneA"/>
          <w:rFonts w:ascii="Times New Roman" w:hAnsi="Times New Roman" w:cs="Times New Roman"/>
          <w:sz w:val="24"/>
          <w:szCs w:val="24"/>
          <w:lang w:val="en-GB" w:eastAsia="en-GB"/>
          <w:rPrChange w:id="658" w:author="CRAYFISH" w:date="2018-06-23T21:00:00Z">
            <w:rPr>
              <w:rStyle w:val="NoneA"/>
              <w:rFonts w:ascii="Times New Roman" w:hAnsi="Times New Roman" w:cs="Times New Roman"/>
              <w:sz w:val="24"/>
              <w:szCs w:val="24"/>
              <w:lang w:eastAsia="en-GB"/>
            </w:rPr>
          </w:rPrChange>
        </w:rPr>
        <w:t>Edendale</w:t>
      </w:r>
      <w:proofErr w:type="spellEnd"/>
      <w:r w:rsidRPr="007F159D">
        <w:rPr>
          <w:rStyle w:val="NoneA"/>
          <w:rFonts w:ascii="Times New Roman" w:hAnsi="Times New Roman" w:cs="Times New Roman"/>
          <w:sz w:val="24"/>
          <w:szCs w:val="24"/>
          <w:lang w:eastAsia="en-GB"/>
        </w:rPr>
        <w:t xml:space="preserve"> hospital.</w:t>
      </w:r>
      <w:proofErr w:type="gramEnd"/>
      <w:r w:rsidRPr="007F159D">
        <w:rPr>
          <w:rStyle w:val="NoneA"/>
          <w:rFonts w:ascii="Times New Roman" w:hAnsi="Times New Roman" w:cs="Times New Roman"/>
          <w:sz w:val="24"/>
          <w:szCs w:val="24"/>
          <w:lang w:eastAsia="en-GB"/>
        </w:rPr>
        <w:t xml:space="preserve"> </w:t>
      </w:r>
      <w:r w:rsidRPr="00324042">
        <w:rPr>
          <w:rStyle w:val="NoneA"/>
          <w:rFonts w:ascii="Times New Roman" w:hAnsi="Times New Roman" w:cs="Times New Roman"/>
          <w:noProof/>
          <w:sz w:val="24"/>
          <w:szCs w:val="24"/>
          <w:lang w:eastAsia="en-GB"/>
        </w:rPr>
        <w:t>Total</w:t>
      </w:r>
      <w:r w:rsidRPr="007F159D">
        <w:rPr>
          <w:rStyle w:val="NoneA"/>
          <w:rFonts w:ascii="Times New Roman" w:hAnsi="Times New Roman" w:cs="Times New Roman"/>
          <w:sz w:val="24"/>
          <w:szCs w:val="24"/>
          <w:lang w:eastAsia="en-GB"/>
        </w:rPr>
        <w:t xml:space="preserve"> number of respondents </w:t>
      </w:r>
      <w:r w:rsidRPr="007F159D">
        <w:rPr>
          <w:rStyle w:val="NoneA"/>
          <w:rFonts w:ascii="Times New Roman" w:hAnsi="Times New Roman" w:cs="Times New Roman"/>
          <w:i/>
          <w:iCs/>
          <w:sz w:val="24"/>
          <w:szCs w:val="24"/>
          <w:lang w:eastAsia="en-GB"/>
        </w:rPr>
        <w:t>(n =58</w:t>
      </w:r>
      <w:r w:rsidRPr="007F159D">
        <w:rPr>
          <w:rStyle w:val="NoneA"/>
          <w:rFonts w:ascii="Times New Roman" w:hAnsi="Times New Roman" w:cs="Times New Roman"/>
          <w:sz w:val="24"/>
          <w:szCs w:val="24"/>
          <w:lang w:eastAsia="en-GB"/>
        </w:rPr>
        <w:t>). *one respondent did not mark a gender) **data on surgical department only</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Whistleblowing knowledge</w:t>
      </w:r>
    </w:p>
    <w:p w:rsidR="00D94ACA" w:rsidDel="00306B07" w:rsidRDefault="00D94ACA" w:rsidP="00D94ACA">
      <w:pPr>
        <w:pStyle w:val="NoSpacing"/>
        <w:pBdr>
          <w:top w:val="none" w:sz="0" w:space="0" w:color="auto"/>
          <w:left w:val="none" w:sz="0" w:space="0" w:color="auto"/>
          <w:bottom w:val="none" w:sz="0" w:space="0" w:color="auto"/>
          <w:right w:val="none" w:sz="0" w:space="0" w:color="auto"/>
        </w:pBdr>
        <w:spacing w:line="360" w:lineRule="auto"/>
        <w:rPr>
          <w:del w:id="659" w:author="CRAYFISH" w:date="2018-05-28T21:05:00Z"/>
          <w:rFonts w:ascii="Times New Roman" w:hAnsi="Times New Roman" w:cs="Times New Roman"/>
          <w:b/>
          <w:bCs/>
          <w:sz w:val="24"/>
          <w:szCs w:val="24"/>
        </w:rPr>
      </w:pPr>
      <w:r w:rsidRPr="007F159D">
        <w:rPr>
          <w:rStyle w:val="NoneA"/>
          <w:rFonts w:ascii="Times New Roman" w:hAnsi="Times New Roman" w:cs="Times New Roman"/>
          <w:sz w:val="24"/>
          <w:szCs w:val="24"/>
          <w:u w:color="00B0F0"/>
          <w:lang w:eastAsia="en-GB"/>
        </w:rPr>
        <w:t>Of responses collected (</w:t>
      </w:r>
      <w:r w:rsidRPr="00324042">
        <w:rPr>
          <w:rStyle w:val="NoneA"/>
          <w:i/>
          <w:iCs/>
          <w:noProof/>
          <w:lang w:eastAsia="en-GB"/>
          <w:rPrChange w:id="660" w:author="CRAYFISH" w:date="2018-06-23T20:37:00Z">
            <w:rPr>
              <w:rStyle w:val="NoneA"/>
              <w:i/>
              <w:iCs/>
              <w:noProof/>
              <w:u w:color="00B0F0"/>
              <w:lang w:eastAsia="en-GB"/>
            </w:rPr>
          </w:rPrChange>
        </w:rPr>
        <w:t>n=58</w:t>
      </w:r>
      <w:r w:rsidRPr="00324042">
        <w:rPr>
          <w:rStyle w:val="NoneA"/>
          <w:noProof/>
          <w:lang w:eastAsia="en-GB"/>
          <w:rPrChange w:id="661" w:author="CRAYFISH" w:date="2018-06-23T20:37:00Z">
            <w:rPr>
              <w:rStyle w:val="NoneA"/>
              <w:noProof/>
              <w:u w:color="00B0F0"/>
              <w:lang w:eastAsia="en-GB"/>
            </w:rPr>
          </w:rPrChange>
        </w:rPr>
        <w:t>)</w:t>
      </w:r>
      <w:ins w:id="662" w:author="CRAYFISH" w:date="2018-06-23T20:37:00Z">
        <w:r w:rsidR="00324042">
          <w:rPr>
            <w:rStyle w:val="NoneA"/>
            <w:rFonts w:ascii="Times New Roman" w:hAnsi="Times New Roman" w:cs="Times New Roman"/>
            <w:noProof/>
            <w:sz w:val="24"/>
            <w:szCs w:val="24"/>
            <w:lang w:eastAsia="en-GB"/>
          </w:rPr>
          <w:t>,</w:t>
        </w:r>
      </w:ins>
      <w:r w:rsidRPr="007F159D">
        <w:rPr>
          <w:rStyle w:val="NoneA"/>
          <w:rFonts w:ascii="Times New Roman" w:hAnsi="Times New Roman" w:cs="Times New Roman"/>
          <w:sz w:val="24"/>
          <w:szCs w:val="24"/>
          <w:u w:color="00B0F0"/>
          <w:lang w:eastAsia="en-GB"/>
        </w:rPr>
        <w:t xml:space="preserve"> the majority believed whistleblowing would benefit their institution (77%).  In addition, 12% thought it was not in their institutions best interests</w:t>
      </w:r>
      <w:r w:rsidRPr="007F159D">
        <w:rPr>
          <w:rStyle w:val="NoneA"/>
          <w:rFonts w:ascii="Times New Roman" w:hAnsi="Times New Roman" w:cs="Times New Roman"/>
          <w:color w:val="0432FF"/>
          <w:sz w:val="24"/>
          <w:szCs w:val="24"/>
          <w:u w:color="00B0F0"/>
          <w:lang w:eastAsia="en-GB"/>
        </w:rPr>
        <w:t xml:space="preserve"> </w:t>
      </w:r>
      <w:r w:rsidRPr="007F159D">
        <w:rPr>
          <w:rStyle w:val="NoneA"/>
          <w:rFonts w:ascii="Times New Roman" w:hAnsi="Times New Roman" w:cs="Times New Roman"/>
          <w:sz w:val="24"/>
          <w:szCs w:val="24"/>
          <w:u w:color="00B0F0"/>
          <w:lang w:eastAsia="en-GB"/>
        </w:rPr>
        <w:t>and 11% were unsure</w:t>
      </w:r>
      <w:r w:rsidRPr="007F159D">
        <w:rPr>
          <w:rStyle w:val="NoneA"/>
          <w:rFonts w:ascii="Times New Roman" w:hAnsi="Times New Roman" w:cs="Times New Roman"/>
          <w:color w:val="0432FF"/>
          <w:sz w:val="24"/>
          <w:szCs w:val="24"/>
          <w:u w:color="00B0F0"/>
          <w:lang w:eastAsia="en-GB"/>
        </w:rPr>
        <w:t xml:space="preserve">. </w:t>
      </w:r>
      <w:r w:rsidRPr="007F159D">
        <w:rPr>
          <w:rStyle w:val="NoneA"/>
          <w:rFonts w:ascii="Times New Roman" w:hAnsi="Times New Roman" w:cs="Times New Roman"/>
          <w:sz w:val="24"/>
          <w:szCs w:val="24"/>
          <w:u w:color="00B0F0"/>
          <w:lang w:eastAsia="en-GB"/>
        </w:rPr>
        <w:t xml:space="preserve"> Although the </w:t>
      </w:r>
      <w:r w:rsidRPr="007F159D">
        <w:rPr>
          <w:rStyle w:val="NoneA"/>
          <w:rFonts w:ascii="Times New Roman" w:hAnsi="Times New Roman" w:cs="Times New Roman"/>
          <w:sz w:val="24"/>
          <w:szCs w:val="24"/>
          <w:u w:color="00B0F0"/>
          <w:lang w:eastAsia="en-GB"/>
        </w:rPr>
        <w:lastRenderedPageBreak/>
        <w:t>majority of respondents understood the term whistleblowing (83%) a significant minority did not; 10% were unsure and 7% did not know.</w:t>
      </w:r>
    </w:p>
    <w:p w:rsidR="00306B07" w:rsidRPr="007F159D" w:rsidRDefault="00306B07" w:rsidP="00D94ACA">
      <w:pPr>
        <w:pStyle w:val="NoSpacing"/>
        <w:pBdr>
          <w:top w:val="none" w:sz="0" w:space="0" w:color="auto"/>
          <w:left w:val="none" w:sz="0" w:space="0" w:color="auto"/>
          <w:bottom w:val="none" w:sz="0" w:space="0" w:color="auto"/>
          <w:right w:val="none" w:sz="0" w:space="0" w:color="auto"/>
        </w:pBdr>
        <w:spacing w:line="360" w:lineRule="auto"/>
        <w:rPr>
          <w:ins w:id="663" w:author="CRAYFISH" w:date="2018-05-28T21:05:00Z"/>
          <w:rStyle w:val="NoneA"/>
          <w:rFonts w:ascii="Times New Roman" w:hAnsi="Times New Roman" w:cs="Times New Roman"/>
          <w:sz w:val="24"/>
          <w:szCs w:val="24"/>
          <w:u w:color="00B0F0"/>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b/>
          <w:bCs/>
          <w:sz w:val="24"/>
          <w:szCs w:val="24"/>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About your unit</w:t>
      </w:r>
    </w:p>
    <w:p w:rsidR="00D94ACA" w:rsidDel="005A26C9" w:rsidRDefault="00D94ACA" w:rsidP="00D94ACA">
      <w:pPr>
        <w:pStyle w:val="NoSpacing"/>
        <w:pBdr>
          <w:top w:val="none" w:sz="0" w:space="0" w:color="auto"/>
          <w:left w:val="none" w:sz="0" w:space="0" w:color="auto"/>
          <w:bottom w:val="none" w:sz="0" w:space="0" w:color="auto"/>
          <w:right w:val="none" w:sz="0" w:space="0" w:color="auto"/>
        </w:pBdr>
        <w:spacing w:line="360" w:lineRule="auto"/>
        <w:rPr>
          <w:del w:id="664" w:author="CRAYFISH" w:date="2018-05-28T21:04:00Z"/>
          <w:rStyle w:val="NoneA"/>
          <w:rFonts w:ascii="Times New Roman" w:hAnsi="Times New Roman" w:cs="Times New Roman"/>
          <w:sz w:val="24"/>
          <w:szCs w:val="24"/>
          <w:u w:color="00B0F0"/>
          <w:lang w:eastAsia="en-GB"/>
        </w:rPr>
      </w:pPr>
      <w:r w:rsidRPr="007F159D">
        <w:rPr>
          <w:rStyle w:val="NoneA"/>
          <w:rFonts w:ascii="Times New Roman" w:hAnsi="Times New Roman" w:cs="Times New Roman"/>
          <w:sz w:val="24"/>
          <w:szCs w:val="24"/>
          <w:lang w:eastAsia="en-GB"/>
        </w:rPr>
        <w:t xml:space="preserve">Participants where asked if there were </w:t>
      </w:r>
      <w:r w:rsidRPr="007F159D">
        <w:rPr>
          <w:rStyle w:val="NoneA"/>
          <w:rFonts w:ascii="Times New Roman" w:hAnsi="Times New Roman" w:cs="Times New Roman"/>
          <w:sz w:val="24"/>
          <w:szCs w:val="24"/>
          <w:u w:color="00B0F0"/>
          <w:lang w:eastAsia="en-GB"/>
        </w:rPr>
        <w:t xml:space="preserve">clear systems for reporting adverse events and/or problems, 43% said yes, 38% unsure and 18% said no. </w:t>
      </w:r>
      <w:del w:id="665" w:author="CRAYFISH" w:date="2018-05-28T11:47:00Z">
        <w:r w:rsidRPr="007F159D" w:rsidDel="00DB31C8">
          <w:rPr>
            <w:rStyle w:val="NoneA"/>
            <w:rFonts w:ascii="Times New Roman" w:hAnsi="Times New Roman" w:cs="Times New Roman"/>
            <w:sz w:val="24"/>
            <w:szCs w:val="24"/>
            <w:u w:color="00B0F0"/>
            <w:lang w:eastAsia="en-GB"/>
          </w:rPr>
          <w:delText xml:space="preserve"> </w:delText>
        </w:r>
      </w:del>
      <w:r w:rsidRPr="007F159D">
        <w:rPr>
          <w:rStyle w:val="NoneA"/>
          <w:rFonts w:ascii="Times New Roman" w:hAnsi="Times New Roman" w:cs="Times New Roman"/>
          <w:sz w:val="24"/>
          <w:szCs w:val="24"/>
          <w:u w:color="00B0F0"/>
          <w:lang w:eastAsia="en-GB"/>
        </w:rPr>
        <w:t>79% of respondents reported no training in how to use these systems, whether they did or did not exist.  91% responded yes to there being a clear hierarchy in their unit, 74% agreed their unit delivers a high standard of care, only 3% of participants said they did not (</w:t>
      </w:r>
      <w:r w:rsidRPr="007F159D">
        <w:rPr>
          <w:rStyle w:val="NoneA"/>
          <w:rFonts w:ascii="Times New Roman" w:hAnsi="Times New Roman" w:cs="Times New Roman"/>
          <w:b/>
          <w:sz w:val="24"/>
          <w:szCs w:val="24"/>
          <w:u w:color="00B0F0"/>
          <w:lang w:eastAsia="en-GB"/>
        </w:rPr>
        <w:t>Figure 2A-D</w:t>
      </w:r>
      <w:r w:rsidRPr="007F159D">
        <w:rPr>
          <w:rStyle w:val="NoneA"/>
          <w:rFonts w:ascii="Times New Roman" w:hAnsi="Times New Roman" w:cs="Times New Roman"/>
          <w:sz w:val="24"/>
          <w:szCs w:val="24"/>
          <w:u w:color="00B0F0"/>
          <w:lang w:eastAsia="en-GB"/>
        </w:rPr>
        <w:t xml:space="preserve">). </w:t>
      </w:r>
    </w:p>
    <w:p w:rsidR="005A26C9" w:rsidRDefault="005A26C9" w:rsidP="00D94ACA">
      <w:pPr>
        <w:pStyle w:val="NoSpacing"/>
        <w:pBdr>
          <w:top w:val="none" w:sz="0" w:space="0" w:color="auto"/>
          <w:left w:val="none" w:sz="0" w:space="0" w:color="auto"/>
          <w:bottom w:val="none" w:sz="0" w:space="0" w:color="auto"/>
          <w:right w:val="none" w:sz="0" w:space="0" w:color="auto"/>
        </w:pBdr>
        <w:spacing w:line="360" w:lineRule="auto"/>
        <w:rPr>
          <w:ins w:id="666" w:author="CRAYFISH" w:date="2018-05-31T08:18:00Z"/>
          <w:rStyle w:val="NoneA"/>
          <w:rFonts w:ascii="Times New Roman" w:hAnsi="Times New Roman" w:cs="Times New Roman"/>
          <w:sz w:val="24"/>
          <w:szCs w:val="24"/>
          <w:u w:color="00B0F0"/>
          <w:lang w:eastAsia="en-GB"/>
        </w:rPr>
      </w:pPr>
    </w:p>
    <w:p w:rsidR="00306B07" w:rsidRPr="007F159D" w:rsidRDefault="00306B07" w:rsidP="00D94ACA">
      <w:pPr>
        <w:pStyle w:val="NoSpacing"/>
        <w:pBdr>
          <w:top w:val="none" w:sz="0" w:space="0" w:color="auto"/>
          <w:left w:val="none" w:sz="0" w:space="0" w:color="auto"/>
          <w:bottom w:val="none" w:sz="0" w:space="0" w:color="auto"/>
          <w:right w:val="none" w:sz="0" w:space="0" w:color="auto"/>
        </w:pBdr>
        <w:spacing w:line="360" w:lineRule="auto"/>
        <w:rPr>
          <w:ins w:id="667" w:author="CRAYFISH" w:date="2018-05-28T21:05:00Z"/>
          <w:rStyle w:val="NoneA"/>
          <w:rFonts w:ascii="Times New Roman" w:hAnsi="Times New Roman" w:cs="Times New Roman"/>
          <w:color w:val="00B050"/>
          <w:sz w:val="24"/>
          <w:szCs w:val="24"/>
          <w:u w:color="00B0F0"/>
          <w:lang w:eastAsia="en-GB"/>
        </w:rPr>
      </w:pPr>
    </w:p>
    <w:p w:rsidR="00D94ACA" w:rsidRDefault="00D94ACA" w:rsidP="00D94ACA">
      <w:pPr>
        <w:pStyle w:val="NoSpacing"/>
        <w:pBdr>
          <w:top w:val="none" w:sz="0" w:space="0" w:color="auto"/>
          <w:left w:val="none" w:sz="0" w:space="0" w:color="auto"/>
          <w:bottom w:val="none" w:sz="0" w:space="0" w:color="auto"/>
          <w:right w:val="none" w:sz="0" w:space="0" w:color="auto"/>
        </w:pBdr>
        <w:spacing w:line="360" w:lineRule="auto"/>
        <w:rPr>
          <w:del w:id="668" w:author="Oultram, Stuart" w:date="2018-05-30T13:52:00Z"/>
          <w:rStyle w:val="NoneA"/>
          <w:rFonts w:ascii="Times New Roman" w:hAnsi="Times New Roman" w:cs="Times New Roman"/>
          <w:b/>
          <w:bCs/>
          <w:sz w:val="24"/>
          <w:szCs w:val="24"/>
          <w:lang w:eastAsia="en-GB"/>
        </w:rPr>
      </w:pPr>
    </w:p>
    <w:p w:rsidR="00306B07" w:rsidRDefault="00306B07" w:rsidP="00D94ACA">
      <w:pPr>
        <w:pStyle w:val="NoSpacing"/>
        <w:pBdr>
          <w:top w:val="none" w:sz="0" w:space="0" w:color="auto"/>
          <w:left w:val="none" w:sz="0" w:space="0" w:color="auto"/>
          <w:bottom w:val="none" w:sz="0" w:space="0" w:color="auto"/>
          <w:right w:val="none" w:sz="0" w:space="0" w:color="auto"/>
        </w:pBdr>
        <w:spacing w:line="360" w:lineRule="auto"/>
        <w:rPr>
          <w:ins w:id="669" w:author="CRAYFISH" w:date="2018-05-28T21:05:00Z"/>
          <w:del w:id="670" w:author="Oultram, Stuart" w:date="2018-05-30T13:52:00Z"/>
          <w:rStyle w:val="NoneA"/>
          <w:rFonts w:ascii="Times New Roman" w:hAnsi="Times New Roman" w:cs="Times New Roman"/>
          <w:b/>
          <w:bCs/>
          <w:sz w:val="24"/>
          <w:szCs w:val="24"/>
          <w:lang w:eastAsia="en-GB"/>
        </w:rPr>
      </w:pPr>
    </w:p>
    <w:p w:rsidR="00306B07" w:rsidRDefault="00306B07" w:rsidP="00D94ACA">
      <w:pPr>
        <w:pStyle w:val="NoSpacing"/>
        <w:pBdr>
          <w:top w:val="none" w:sz="0" w:space="0" w:color="auto"/>
          <w:left w:val="none" w:sz="0" w:space="0" w:color="auto"/>
          <w:bottom w:val="none" w:sz="0" w:space="0" w:color="auto"/>
          <w:right w:val="none" w:sz="0" w:space="0" w:color="auto"/>
        </w:pBdr>
        <w:spacing w:line="360" w:lineRule="auto"/>
        <w:rPr>
          <w:ins w:id="671" w:author="CRAYFISH" w:date="2018-05-28T21:05:00Z"/>
          <w:del w:id="672" w:author="Oultram, Stuart" w:date="2018-05-30T13:52:00Z"/>
          <w:rStyle w:val="NoneA"/>
          <w:rFonts w:ascii="Times New Roman" w:hAnsi="Times New Roman" w:cs="Times New Roman"/>
          <w:b/>
          <w:bCs/>
          <w:sz w:val="24"/>
          <w:szCs w:val="24"/>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Reporting adverse events</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 xml:space="preserve">Clinicians </w:t>
      </w:r>
      <w:r w:rsidRPr="00324042">
        <w:rPr>
          <w:rStyle w:val="NoneA"/>
          <w:rFonts w:ascii="Times New Roman" w:hAnsi="Times New Roman" w:cs="Times New Roman"/>
          <w:noProof/>
          <w:sz w:val="24"/>
          <w:szCs w:val="24"/>
          <w:lang w:eastAsia="en-GB"/>
        </w:rPr>
        <w:t>w</w:t>
      </w:r>
      <w:del w:id="673" w:author="CRAYFISH" w:date="2018-06-23T20:37:00Z">
        <w:r w:rsidRPr="00324042" w:rsidDel="00324042">
          <w:rPr>
            <w:rStyle w:val="NoneA"/>
            <w:rFonts w:ascii="Times New Roman" w:hAnsi="Times New Roman" w:cs="Times New Roman"/>
            <w:noProof/>
            <w:sz w:val="24"/>
            <w:szCs w:val="24"/>
            <w:lang w:eastAsia="en-GB"/>
          </w:rPr>
          <w:delText>h</w:delText>
        </w:r>
      </w:del>
      <w:r w:rsidRPr="00324042">
        <w:rPr>
          <w:rStyle w:val="NoneA"/>
          <w:rFonts w:ascii="Times New Roman" w:hAnsi="Times New Roman" w:cs="Times New Roman"/>
          <w:noProof/>
          <w:sz w:val="24"/>
          <w:szCs w:val="24"/>
          <w:lang w:eastAsia="en-GB"/>
        </w:rPr>
        <w:t>ere</w:t>
      </w:r>
      <w:r w:rsidRPr="007F159D">
        <w:rPr>
          <w:rStyle w:val="NoneA"/>
          <w:rFonts w:ascii="Times New Roman" w:hAnsi="Times New Roman" w:cs="Times New Roman"/>
          <w:sz w:val="24"/>
          <w:szCs w:val="24"/>
          <w:lang w:eastAsia="en-GB"/>
        </w:rPr>
        <w:t xml:space="preserve"> asked how able they felt to report an event in their unit, </w:t>
      </w:r>
      <w:r w:rsidRPr="007F159D">
        <w:rPr>
          <w:rStyle w:val="NoneA"/>
          <w:rFonts w:ascii="Times New Roman" w:hAnsi="Times New Roman" w:cs="Times New Roman"/>
          <w:sz w:val="24"/>
          <w:szCs w:val="24"/>
          <w:u w:color="00B0F0"/>
          <w:lang w:eastAsia="en-GB"/>
        </w:rPr>
        <w:t>55%</w:t>
      </w:r>
      <w:r w:rsidRPr="007F159D">
        <w:rPr>
          <w:rStyle w:val="NoneA"/>
          <w:rFonts w:ascii="Times New Roman" w:hAnsi="Times New Roman" w:cs="Times New Roman"/>
          <w:color w:val="00B0F0"/>
          <w:sz w:val="24"/>
          <w:szCs w:val="24"/>
          <w:u w:color="00B0F0"/>
          <w:lang w:eastAsia="en-GB"/>
        </w:rPr>
        <w:t xml:space="preserve"> </w:t>
      </w:r>
      <w:r w:rsidRPr="007F159D">
        <w:rPr>
          <w:rStyle w:val="NoneA"/>
          <w:rFonts w:ascii="Times New Roman" w:hAnsi="Times New Roman" w:cs="Times New Roman"/>
          <w:sz w:val="24"/>
          <w:szCs w:val="24"/>
          <w:lang w:eastAsia="en-GB"/>
        </w:rPr>
        <w:t xml:space="preserve">felt they were able to report an adverse event, 20% said they could not and 22% were unsure; 3% of participants did not respond. Of 58 participants 91% said patient safety motivated them to </w:t>
      </w:r>
      <w:proofErr w:type="spellStart"/>
      <w:r w:rsidRPr="007F159D">
        <w:rPr>
          <w:rStyle w:val="NoneA"/>
          <w:rFonts w:ascii="Times New Roman" w:hAnsi="Times New Roman" w:cs="Times New Roman"/>
          <w:sz w:val="24"/>
          <w:szCs w:val="24"/>
          <w:lang w:eastAsia="en-GB"/>
        </w:rPr>
        <w:t>whistleblow</w:t>
      </w:r>
      <w:proofErr w:type="spellEnd"/>
      <w:r w:rsidRPr="007F159D">
        <w:rPr>
          <w:rStyle w:val="NoneA"/>
          <w:rFonts w:ascii="Times New Roman" w:hAnsi="Times New Roman" w:cs="Times New Roman"/>
          <w:sz w:val="24"/>
          <w:szCs w:val="24"/>
          <w:lang w:eastAsia="en-GB"/>
        </w:rPr>
        <w:t>; this was followed by morality (34%) and hospital policy (26%). Although not explicitly mentioned in the questionnaire, participants were able to select more than one motivation for reporting and the most frequent number selec</w:t>
      </w:r>
      <w:r w:rsidRPr="007F159D">
        <w:rPr>
          <w:rStyle w:val="NoneA"/>
          <w:rFonts w:ascii="Times New Roman" w:hAnsi="Times New Roman" w:cs="Times New Roman"/>
          <w:sz w:val="24"/>
          <w:szCs w:val="24"/>
          <w:u w:color="932092"/>
          <w:lang w:eastAsia="en-GB"/>
        </w:rPr>
        <w:t>ted was a single response (39%)</w:t>
      </w:r>
      <w:r w:rsidRPr="007F159D">
        <w:rPr>
          <w:rStyle w:val="NoneA"/>
          <w:rFonts w:ascii="Times New Roman" w:hAnsi="Times New Roman" w:cs="Times New Roman"/>
          <w:iCs/>
          <w:sz w:val="24"/>
          <w:szCs w:val="24"/>
          <w:u w:color="932092"/>
          <w:lang w:eastAsia="en-GB"/>
        </w:rPr>
        <w:t xml:space="preserve">. </w:t>
      </w:r>
      <w:r w:rsidRPr="007F159D">
        <w:rPr>
          <w:rStyle w:val="NoneA"/>
          <w:rFonts w:ascii="Times New Roman" w:hAnsi="Times New Roman" w:cs="Times New Roman"/>
          <w:iCs/>
          <w:sz w:val="24"/>
          <w:szCs w:val="24"/>
          <w:lang w:eastAsia="en-GB"/>
        </w:rPr>
        <w:t xml:space="preserve"> </w:t>
      </w:r>
      <w:r w:rsidRPr="007F159D">
        <w:rPr>
          <w:rStyle w:val="NoneA"/>
          <w:rFonts w:ascii="Times New Roman" w:hAnsi="Times New Roman" w:cs="Times New Roman"/>
          <w:sz w:val="24"/>
          <w:szCs w:val="24"/>
          <w:lang w:eastAsia="en-GB"/>
        </w:rPr>
        <w:t>Therefore, of</w:t>
      </w:r>
      <w:r w:rsidRPr="007F159D">
        <w:rPr>
          <w:rFonts w:ascii="Times New Roman" w:hAnsi="Times New Roman" w:cs="Times New Roman"/>
          <w:sz w:val="24"/>
          <w:szCs w:val="24"/>
        </w:rPr>
        <w:t xml:space="preserve"> the 100 responses, the most common indications to report were patient safety (51%) followed by morality (25%)</w:t>
      </w:r>
      <w:r w:rsidRPr="007F159D">
        <w:rPr>
          <w:rStyle w:val="NoneA"/>
          <w:rFonts w:ascii="Times New Roman" w:hAnsi="Times New Roman" w:cs="Times New Roman"/>
          <w:sz w:val="24"/>
          <w:szCs w:val="24"/>
          <w:lang w:eastAsia="en-GB"/>
        </w:rPr>
        <w:t xml:space="preserve"> </w:t>
      </w:r>
      <w:proofErr w:type="gramStart"/>
      <w:r w:rsidRPr="007F159D">
        <w:rPr>
          <w:rStyle w:val="NoneA"/>
          <w:rFonts w:ascii="Times New Roman" w:hAnsi="Times New Roman" w:cs="Times New Roman"/>
          <w:sz w:val="24"/>
          <w:szCs w:val="24"/>
          <w:lang w:eastAsia="en-GB"/>
        </w:rPr>
        <w:t>(</w:t>
      </w:r>
      <w:r w:rsidRPr="007F159D">
        <w:rPr>
          <w:rStyle w:val="NoneA"/>
          <w:rFonts w:ascii="Times New Roman" w:hAnsi="Times New Roman" w:cs="Times New Roman"/>
          <w:b/>
          <w:sz w:val="24"/>
          <w:szCs w:val="24"/>
          <w:lang w:eastAsia="en-GB"/>
        </w:rPr>
        <w:t>Figure 3</w:t>
      </w:r>
      <w:r w:rsidRPr="007F159D">
        <w:rPr>
          <w:rStyle w:val="NoneA"/>
          <w:rFonts w:ascii="Times New Roman" w:hAnsi="Times New Roman" w:cs="Times New Roman"/>
          <w:sz w:val="24"/>
          <w:szCs w:val="24"/>
          <w:lang w:eastAsia="en-GB"/>
        </w:rPr>
        <w:t>)</w:t>
      </w:r>
      <w:r w:rsidRPr="007F159D">
        <w:rPr>
          <w:rFonts w:ascii="Times New Roman" w:hAnsi="Times New Roman" w:cs="Times New Roman"/>
          <w:sz w:val="24"/>
          <w:szCs w:val="24"/>
        </w:rPr>
        <w:t>.</w:t>
      </w:r>
      <w:proofErr w:type="gramEnd"/>
      <w:r w:rsidRPr="007F159D">
        <w:rPr>
          <w:rStyle w:val="NoneA"/>
          <w:rFonts w:ascii="Times New Roman" w:hAnsi="Times New Roman" w:cs="Times New Roman"/>
          <w:sz w:val="24"/>
          <w:szCs w:val="24"/>
          <w:lang w:eastAsia="en-GB"/>
        </w:rPr>
        <w:t xml:space="preserve"> Participants were also asked if they had ever been reluctant to report an event, 64% said they had never been reluctant and 33% responded admitted some hesitancy to whistleblowing.  Of the 33% that had been reluctant in the past, 15 responded (79%) as to why this was the case.  </w:t>
      </w:r>
      <w:r w:rsidRPr="00324042">
        <w:rPr>
          <w:rStyle w:val="NoneA"/>
          <w:rFonts w:ascii="Times New Roman" w:hAnsi="Times New Roman" w:cs="Times New Roman"/>
          <w:noProof/>
          <w:sz w:val="24"/>
          <w:szCs w:val="24"/>
          <w:lang w:eastAsia="en-GB"/>
        </w:rPr>
        <w:t>Hierarchy</w:t>
      </w:r>
      <w:r w:rsidRPr="007F159D">
        <w:rPr>
          <w:rStyle w:val="NoneA"/>
          <w:rFonts w:ascii="Times New Roman" w:hAnsi="Times New Roman" w:cs="Times New Roman"/>
          <w:sz w:val="24"/>
          <w:szCs w:val="24"/>
          <w:lang w:eastAsia="en-GB"/>
        </w:rPr>
        <w:t xml:space="preserve"> was cited by 33%, racism or negative targeting by colleagues and employers in 27% and </w:t>
      </w:r>
      <w:r w:rsidRPr="007F159D">
        <w:rPr>
          <w:rStyle w:val="NoneA"/>
          <w:rFonts w:ascii="Times New Roman" w:hAnsi="Times New Roman" w:cs="Times New Roman"/>
          <w:sz w:val="24"/>
          <w:szCs w:val="24"/>
          <w:u w:color="00B0F0"/>
          <w:lang w:eastAsia="en-GB"/>
        </w:rPr>
        <w:t xml:space="preserve">other </w:t>
      </w:r>
      <w:r w:rsidRPr="007F159D">
        <w:rPr>
          <w:rStyle w:val="NoneA"/>
          <w:rFonts w:ascii="Times New Roman" w:hAnsi="Times New Roman" w:cs="Times New Roman"/>
          <w:sz w:val="24"/>
          <w:szCs w:val="24"/>
          <w:lang w:eastAsia="en-GB"/>
        </w:rPr>
        <w:t>responses concerned work conditions, relationships</w:t>
      </w:r>
      <w:ins w:id="674" w:author="CRAYFISH" w:date="2018-06-23T20:37:00Z">
        <w:r w:rsidR="00324042">
          <w:rPr>
            <w:rStyle w:val="NoneA"/>
            <w:rFonts w:ascii="Times New Roman" w:hAnsi="Times New Roman" w:cs="Times New Roman"/>
            <w:sz w:val="24"/>
            <w:szCs w:val="24"/>
            <w:lang w:eastAsia="en-GB"/>
          </w:rPr>
          <w:t>,</w:t>
        </w:r>
      </w:ins>
      <w:r w:rsidRPr="007F159D">
        <w:rPr>
          <w:rStyle w:val="NoneA"/>
          <w:rFonts w:ascii="Times New Roman" w:hAnsi="Times New Roman" w:cs="Times New Roman"/>
          <w:sz w:val="24"/>
          <w:szCs w:val="24"/>
          <w:lang w:eastAsia="en-GB"/>
        </w:rPr>
        <w:t xml:space="preserve"> </w:t>
      </w:r>
      <w:r w:rsidRPr="00324042">
        <w:rPr>
          <w:rStyle w:val="NoneA"/>
          <w:rFonts w:ascii="Times New Roman" w:hAnsi="Times New Roman" w:cs="Times New Roman"/>
          <w:noProof/>
          <w:sz w:val="24"/>
          <w:szCs w:val="24"/>
          <w:lang w:eastAsia="en-GB"/>
        </w:rPr>
        <w:t>and</w:t>
      </w:r>
      <w:r w:rsidRPr="007F159D">
        <w:rPr>
          <w:rStyle w:val="NoneA"/>
          <w:rFonts w:ascii="Times New Roman" w:hAnsi="Times New Roman" w:cs="Times New Roman"/>
          <w:sz w:val="24"/>
          <w:szCs w:val="24"/>
          <w:lang w:eastAsia="en-GB"/>
        </w:rPr>
        <w:t xml:space="preserve"> process. </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i/>
          <w:color w:val="00B050"/>
          <w:u w:color="FFFFFF"/>
        </w:rPr>
      </w:pPr>
    </w:p>
    <w:p w:rsidR="00D94ACA" w:rsidRDefault="00D94ACA" w:rsidP="00D94ACA">
      <w:pPr>
        <w:pStyle w:val="p1"/>
        <w:spacing w:line="360" w:lineRule="auto"/>
        <w:rPr>
          <w:ins w:id="675" w:author="CRAYFISH" w:date="2018-05-28T11:49:00Z"/>
          <w:rStyle w:val="NoneA"/>
          <w:rFonts w:ascii="Times New Roman" w:hAnsi="Times New Roman"/>
          <w:sz w:val="24"/>
          <w:szCs w:val="24"/>
          <w:lang w:eastAsia="en-US"/>
        </w:rPr>
      </w:pPr>
      <w:r w:rsidRPr="007F159D">
        <w:rPr>
          <w:rStyle w:val="NoneA"/>
          <w:rFonts w:ascii="Times New Roman" w:hAnsi="Times New Roman"/>
          <w:sz w:val="24"/>
          <w:szCs w:val="24"/>
          <w:lang w:eastAsia="en-US"/>
        </w:rPr>
        <w:t>Participants were asked if it “is</w:t>
      </w:r>
      <w:r w:rsidRPr="007F159D">
        <w:rPr>
          <w:rStyle w:val="NoneA"/>
          <w:rFonts w:ascii="Times New Roman" w:hAnsi="Times New Roman"/>
          <w:color w:val="932092"/>
          <w:sz w:val="24"/>
          <w:szCs w:val="24"/>
          <w:u w:color="932092"/>
          <w:lang w:eastAsia="en-US"/>
        </w:rPr>
        <w:t xml:space="preserve"> </w:t>
      </w:r>
      <w:r w:rsidRPr="007F159D">
        <w:rPr>
          <w:rStyle w:val="NoneA"/>
          <w:rFonts w:ascii="Times New Roman" w:hAnsi="Times New Roman"/>
          <w:sz w:val="24"/>
          <w:szCs w:val="24"/>
          <w:u w:color="932092"/>
          <w:lang w:eastAsia="en-US"/>
        </w:rPr>
        <w:t>hard</w:t>
      </w:r>
      <w:r w:rsidRPr="007F159D">
        <w:rPr>
          <w:rStyle w:val="NoneA"/>
          <w:rFonts w:ascii="Times New Roman" w:hAnsi="Times New Roman"/>
          <w:color w:val="932092"/>
          <w:sz w:val="24"/>
          <w:szCs w:val="24"/>
          <w:u w:color="932092"/>
          <w:lang w:eastAsia="en-US"/>
        </w:rPr>
        <w:t xml:space="preserve"> </w:t>
      </w:r>
      <w:r w:rsidRPr="007F159D">
        <w:rPr>
          <w:rStyle w:val="NoneA"/>
          <w:rFonts w:ascii="Times New Roman" w:hAnsi="Times New Roman"/>
          <w:sz w:val="24"/>
          <w:szCs w:val="24"/>
          <w:u w:color="932092"/>
          <w:lang w:eastAsia="en-US"/>
        </w:rPr>
        <w:t>t</w:t>
      </w:r>
      <w:r w:rsidRPr="007F159D">
        <w:rPr>
          <w:rStyle w:val="NoneA"/>
          <w:rFonts w:ascii="Times New Roman" w:hAnsi="Times New Roman"/>
          <w:sz w:val="24"/>
          <w:szCs w:val="24"/>
          <w:lang w:eastAsia="en-US"/>
        </w:rPr>
        <w:t xml:space="preserve">o acknowledge personal mistakes because of the consequences”, 33% agreed or strongly agreed.  What situations, if any, they had been </w:t>
      </w:r>
      <w:r w:rsidRPr="007F159D">
        <w:rPr>
          <w:rStyle w:val="s1"/>
          <w:rFonts w:ascii="Times New Roman" w:hAnsi="Times New Roman"/>
          <w:bCs/>
          <w:sz w:val="24"/>
          <w:szCs w:val="24"/>
        </w:rPr>
        <w:t xml:space="preserve">reluctant to report “an adverse event and/or concern about a colleague” were </w:t>
      </w:r>
      <w:r w:rsidRPr="007F159D">
        <w:rPr>
          <w:rStyle w:val="NoneA"/>
          <w:rFonts w:ascii="Times New Roman" w:hAnsi="Times New Roman"/>
          <w:sz w:val="24"/>
          <w:szCs w:val="24"/>
          <w:lang w:eastAsia="en-US"/>
        </w:rPr>
        <w:t>explored in free text answers (</w:t>
      </w:r>
      <w:r w:rsidRPr="007F159D">
        <w:rPr>
          <w:rStyle w:val="NoneA"/>
          <w:rFonts w:ascii="Times New Roman" w:hAnsi="Times New Roman"/>
          <w:b/>
          <w:sz w:val="24"/>
          <w:szCs w:val="24"/>
          <w:lang w:eastAsia="en-US"/>
        </w:rPr>
        <w:t xml:space="preserve">Table 3, </w:t>
      </w:r>
      <w:r w:rsidRPr="007F159D">
        <w:rPr>
          <w:rStyle w:val="NoneA"/>
          <w:rFonts w:ascii="Times New Roman" w:hAnsi="Times New Roman"/>
          <w:i/>
          <w:iCs/>
          <w:sz w:val="24"/>
          <w:szCs w:val="24"/>
          <w:lang w:eastAsia="en-US"/>
        </w:rPr>
        <w:t>n=50</w:t>
      </w:r>
      <w:r w:rsidRPr="007F159D">
        <w:rPr>
          <w:rStyle w:val="NoneA"/>
          <w:rFonts w:ascii="Times New Roman" w:hAnsi="Times New Roman"/>
          <w:sz w:val="24"/>
          <w:szCs w:val="24"/>
          <w:lang w:eastAsia="en-US"/>
        </w:rPr>
        <w:t>).  Further to this, participants were asked, what they believed the most effective way to increase the reporting of adverse events and/or concerns was (</w:t>
      </w:r>
      <w:r w:rsidRPr="007F159D">
        <w:rPr>
          <w:rStyle w:val="NoneA"/>
          <w:rFonts w:ascii="Times New Roman" w:hAnsi="Times New Roman"/>
          <w:b/>
          <w:bCs/>
          <w:sz w:val="24"/>
          <w:szCs w:val="24"/>
          <w:lang w:eastAsia="en-US"/>
        </w:rPr>
        <w:t>Table 3</w:t>
      </w:r>
      <w:r w:rsidRPr="007F159D">
        <w:rPr>
          <w:rStyle w:val="NoneA"/>
          <w:rFonts w:ascii="Times New Roman" w:hAnsi="Times New Roman"/>
          <w:sz w:val="24"/>
          <w:szCs w:val="24"/>
          <w:lang w:eastAsia="en-US"/>
        </w:rPr>
        <w:t xml:space="preserve">, </w:t>
      </w:r>
      <w:r w:rsidRPr="007F159D">
        <w:rPr>
          <w:rStyle w:val="NoneA"/>
          <w:rFonts w:ascii="Times New Roman" w:hAnsi="Times New Roman"/>
          <w:i/>
          <w:iCs/>
          <w:sz w:val="24"/>
          <w:szCs w:val="24"/>
          <w:lang w:eastAsia="en-US"/>
        </w:rPr>
        <w:t>n=50</w:t>
      </w:r>
      <w:r w:rsidRPr="007F159D">
        <w:rPr>
          <w:rStyle w:val="NoneA"/>
          <w:rFonts w:ascii="Times New Roman" w:hAnsi="Times New Roman"/>
          <w:sz w:val="24"/>
          <w:szCs w:val="24"/>
          <w:lang w:eastAsia="en-US"/>
        </w:rPr>
        <w:t>).</w:t>
      </w:r>
      <w:r>
        <w:rPr>
          <w:rStyle w:val="NoneA"/>
          <w:rFonts w:ascii="Times New Roman" w:hAnsi="Times New Roman"/>
          <w:sz w:val="24"/>
          <w:szCs w:val="24"/>
          <w:lang w:eastAsia="en-US"/>
        </w:rPr>
        <w:t xml:space="preserve"> </w:t>
      </w:r>
    </w:p>
    <w:p w:rsidR="00DB31C8" w:rsidRPr="007F159D" w:rsidRDefault="00DB31C8">
      <w:pPr>
        <w:pStyle w:val="p1"/>
        <w:rPr>
          <w:rFonts w:ascii="Times New Roman" w:hAnsi="Times New Roman"/>
          <w:sz w:val="24"/>
          <w:szCs w:val="24"/>
          <w:lang w:val="en-US"/>
        </w:rPr>
        <w:pPrChange w:id="676" w:author="CRAYFISH" w:date="2018-05-28T11:50:00Z">
          <w:pPr>
            <w:pStyle w:val="p1"/>
            <w:spacing w:line="360" w:lineRule="auto"/>
          </w:pPr>
        </w:pPrChange>
      </w:pPr>
    </w:p>
    <w:tbl>
      <w:tblPr>
        <w:tblStyle w:val="LightShading"/>
        <w:tblW w:w="10456" w:type="dxa"/>
        <w:tblLayout w:type="fixed"/>
        <w:tblLook w:val="04A0" w:firstRow="1" w:lastRow="0" w:firstColumn="1" w:lastColumn="0" w:noHBand="0" w:noVBand="1"/>
      </w:tblPr>
      <w:tblGrid>
        <w:gridCol w:w="2988"/>
        <w:gridCol w:w="2223"/>
        <w:gridCol w:w="2977"/>
        <w:gridCol w:w="2268"/>
      </w:tblGrid>
      <w:tr w:rsidR="00D94ACA" w:rsidRPr="00486685" w:rsidTr="0066315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rPr>
                <w:rFonts w:ascii="Times New Roman" w:hAnsi="Times New Roman" w:cs="Times New Roman"/>
                <w:b w:val="0"/>
                <w:sz w:val="24"/>
                <w:szCs w:val="24"/>
              </w:rPr>
            </w:pPr>
            <w:r w:rsidRPr="00486685">
              <w:rPr>
                <w:rStyle w:val="NoneA"/>
                <w:rFonts w:ascii="Times New Roman" w:hAnsi="Times New Roman" w:cs="Times New Roman"/>
                <w:sz w:val="24"/>
                <w:szCs w:val="24"/>
                <w:lang w:eastAsia="en-GB"/>
              </w:rPr>
              <w:t xml:space="preserve">Reason to not take action </w:t>
            </w:r>
          </w:p>
        </w:tc>
        <w:tc>
          <w:tcPr>
            <w:tcW w:w="2223" w:type="dxa"/>
          </w:tcPr>
          <w:p w:rsidR="00D94ACA" w:rsidRPr="00486685" w:rsidDel="0066315A"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100000000000" w:firstRow="1" w:lastRow="0" w:firstColumn="0" w:lastColumn="0" w:oddVBand="0" w:evenVBand="0" w:oddHBand="0" w:evenHBand="0" w:firstRowFirstColumn="0" w:firstRowLastColumn="0" w:lastRowFirstColumn="0" w:lastRowLastColumn="0"/>
              <w:rPr>
                <w:del w:id="677" w:author="CRAYFISH" w:date="2018-05-28T12:23:00Z"/>
                <w:rStyle w:val="NoneA"/>
                <w:rFonts w:ascii="Times New Roman" w:hAnsi="Times New Roman" w:cs="Times New Roman"/>
                <w:sz w:val="24"/>
                <w:szCs w:val="24"/>
                <w:lang w:eastAsia="en-GB"/>
              </w:rPr>
            </w:pPr>
            <w:r w:rsidRPr="00486685">
              <w:rPr>
                <w:rStyle w:val="apple-converted-space"/>
                <w:rFonts w:ascii="Times New Roman" w:hAnsi="Times New Roman"/>
                <w:sz w:val="24"/>
                <w:szCs w:val="24"/>
                <w:lang w:eastAsia="en-GB"/>
              </w:rPr>
              <w:t>Frequency</w:t>
            </w:r>
            <w:ins w:id="678" w:author="CRAYFISH" w:date="2018-05-28T12:23:00Z">
              <w:r w:rsidR="0066315A">
                <w:rPr>
                  <w:rStyle w:val="apple-converted-space"/>
                  <w:rFonts w:ascii="Times New Roman" w:hAnsi="Times New Roman"/>
                  <w:sz w:val="24"/>
                  <w:szCs w:val="24"/>
                  <w:lang w:eastAsia="en-GB"/>
                </w:rPr>
                <w:t xml:space="preserve"> </w:t>
              </w:r>
            </w:ins>
            <w:del w:id="679" w:author="CRAYFISH" w:date="2018-05-28T12:23:00Z">
              <w:r w:rsidRPr="00486685" w:rsidDel="0066315A">
                <w:rPr>
                  <w:rStyle w:val="apple-converted-space"/>
                  <w:rFonts w:ascii="Times New Roman" w:hAnsi="Times New Roman"/>
                  <w:sz w:val="24"/>
                  <w:szCs w:val="24"/>
                  <w:lang w:eastAsia="en-GB"/>
                </w:rPr>
                <w:delText xml:space="preserve"> </w:delText>
              </w:r>
            </w:del>
            <w:del w:id="680" w:author="CRAYFISH" w:date="2018-05-28T12:22:00Z">
              <w:r w:rsidRPr="00486685" w:rsidDel="0066315A">
                <w:rPr>
                  <w:rStyle w:val="apple-converted-space"/>
                  <w:rFonts w:ascii="Times New Roman" w:hAnsi="Times New Roman"/>
                  <w:sz w:val="24"/>
                  <w:szCs w:val="24"/>
                  <w:lang w:eastAsia="en-GB"/>
                </w:rPr>
                <w:delText>/50</w:delText>
              </w:r>
            </w:del>
          </w:p>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6685">
              <w:rPr>
                <w:rStyle w:val="NoneA"/>
                <w:rFonts w:ascii="Times New Roman" w:hAnsi="Times New Roman" w:cs="Times New Roman"/>
                <w:sz w:val="24"/>
                <w:szCs w:val="24"/>
                <w:lang w:eastAsia="en-GB"/>
              </w:rPr>
              <w:t xml:space="preserve">(%) </w:t>
            </w:r>
          </w:p>
        </w:tc>
        <w:tc>
          <w:tcPr>
            <w:tcW w:w="2977"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6685">
              <w:rPr>
                <w:rStyle w:val="NoneA"/>
                <w:rFonts w:ascii="Times New Roman" w:hAnsi="Times New Roman" w:cs="Times New Roman"/>
                <w:sz w:val="24"/>
                <w:szCs w:val="24"/>
                <w:lang w:eastAsia="en-GB"/>
              </w:rPr>
              <w:t>Way to improve reporting</w:t>
            </w:r>
          </w:p>
        </w:tc>
        <w:tc>
          <w:tcPr>
            <w:tcW w:w="2268" w:type="dxa"/>
          </w:tcPr>
          <w:p w:rsidR="00D94ACA" w:rsidRPr="00486685" w:rsidRDefault="00D94ACA">
            <w:pPr>
              <w:pStyle w:val="BodyA"/>
              <w:pBdr>
                <w:top w:val="none" w:sz="0" w:space="0" w:color="auto"/>
                <w:left w:val="none" w:sz="0" w:space="0" w:color="auto"/>
                <w:bottom w:val="none" w:sz="0" w:space="0" w:color="auto"/>
                <w:right w:val="none" w:sz="0" w:space="0" w:color="auto"/>
              </w:pBd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6685">
              <w:rPr>
                <w:rStyle w:val="NoneA"/>
                <w:rFonts w:ascii="Times New Roman" w:hAnsi="Times New Roman" w:cs="Times New Roman"/>
                <w:sz w:val="24"/>
                <w:szCs w:val="24"/>
                <w:lang w:eastAsia="en-GB"/>
              </w:rPr>
              <w:t>Frequency</w:t>
            </w:r>
            <w:del w:id="681" w:author="CRAYFISH" w:date="2018-05-28T12:23:00Z">
              <w:r w:rsidRPr="00486685" w:rsidDel="0066315A">
                <w:rPr>
                  <w:rStyle w:val="NoneA"/>
                  <w:rFonts w:ascii="Times New Roman" w:hAnsi="Times New Roman" w:cs="Times New Roman"/>
                  <w:sz w:val="24"/>
                  <w:szCs w:val="24"/>
                  <w:lang w:eastAsia="en-GB"/>
                </w:rPr>
                <w:delText xml:space="preserve"> /50</w:delText>
              </w:r>
            </w:del>
            <w:r w:rsidRPr="00486685">
              <w:rPr>
                <w:rStyle w:val="NoneA"/>
                <w:rFonts w:ascii="Times New Roman" w:hAnsi="Times New Roman" w:cs="Times New Roman"/>
                <w:sz w:val="24"/>
                <w:szCs w:val="24"/>
                <w:lang w:eastAsia="en-GB"/>
              </w:rPr>
              <w:t xml:space="preserve"> (%)</w:t>
            </w:r>
          </w:p>
        </w:tc>
      </w:tr>
      <w:tr w:rsidR="00D94ACA" w:rsidRPr="00486685" w:rsidTr="0066315A">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240" w:lineRule="auto"/>
              <w:rPr>
                <w:rFonts w:ascii="Times New Roman" w:hAnsi="Times New Roman" w:cs="Times New Roman"/>
                <w:sz w:val="24"/>
                <w:szCs w:val="24"/>
              </w:rPr>
            </w:pPr>
            <w:r w:rsidRPr="00486685">
              <w:rPr>
                <w:rStyle w:val="apple-converted-space"/>
                <w:rFonts w:ascii="Times New Roman" w:hAnsi="Times New Roman"/>
                <w:sz w:val="24"/>
                <w:szCs w:val="24"/>
                <w:lang w:eastAsia="en-GB"/>
              </w:rPr>
              <w:lastRenderedPageBreak/>
              <w:t>Interpersonal relationship</w:t>
            </w:r>
          </w:p>
        </w:tc>
        <w:tc>
          <w:tcPr>
            <w:tcW w:w="2223"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6685">
              <w:rPr>
                <w:rStyle w:val="apple-converted-space"/>
                <w:rFonts w:ascii="Times New Roman" w:hAnsi="Times New Roman"/>
                <w:sz w:val="24"/>
                <w:szCs w:val="24"/>
                <w:lang w:eastAsia="en-GB"/>
              </w:rPr>
              <w:t>12 (24%)</w:t>
            </w:r>
          </w:p>
        </w:tc>
        <w:tc>
          <w:tcPr>
            <w:tcW w:w="2977" w:type="dxa"/>
          </w:tcPr>
          <w:p w:rsidR="00D94ACA" w:rsidRPr="00486685" w:rsidRDefault="00D94ACA" w:rsidP="00295D1B">
            <w:pPr>
              <w:pStyle w:val="NoSpacing"/>
              <w:pBdr>
                <w:top w:val="none" w:sz="0" w:space="0" w:color="auto"/>
                <w:left w:val="none" w:sz="0" w:space="0" w:color="auto"/>
                <w:bottom w:val="none" w:sz="0" w:space="0" w:color="auto"/>
                <w:right w:val="none" w:sz="0" w:space="0" w:color="auto"/>
              </w:pBd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86685">
              <w:rPr>
                <w:rStyle w:val="NoneA"/>
                <w:rFonts w:ascii="Times New Roman" w:hAnsi="Times New Roman" w:cs="Times New Roman"/>
                <w:b/>
                <w:sz w:val="24"/>
                <w:szCs w:val="24"/>
                <w:lang w:eastAsia="en-GB"/>
              </w:rPr>
              <w:t xml:space="preserve">Reporting structure </w:t>
            </w:r>
          </w:p>
        </w:tc>
        <w:tc>
          <w:tcPr>
            <w:tcW w:w="2268" w:type="dxa"/>
          </w:tcPr>
          <w:p w:rsidR="00D94ACA" w:rsidRPr="00486685" w:rsidRDefault="00D94ACA" w:rsidP="00295D1B">
            <w:pPr>
              <w:pStyle w:val="Body"/>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rPr>
                <w:rFonts w:cs="Times New Roman"/>
              </w:rPr>
            </w:pPr>
            <w:r w:rsidRPr="00486685">
              <w:rPr>
                <w:rStyle w:val="apple-converted-space"/>
                <w:lang w:eastAsia="en-GB"/>
              </w:rPr>
              <w:t>27 (54%)</w:t>
            </w:r>
          </w:p>
        </w:tc>
      </w:tr>
      <w:tr w:rsidR="00D94ACA" w:rsidRPr="00486685" w:rsidTr="0066315A">
        <w:trPr>
          <w:trHeight w:val="28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rPr>
                <w:rFonts w:ascii="Times New Roman" w:hAnsi="Times New Roman" w:cs="Times New Roman"/>
                <w:sz w:val="24"/>
                <w:szCs w:val="24"/>
              </w:rPr>
            </w:pPr>
            <w:r w:rsidRPr="00486685">
              <w:rPr>
                <w:rStyle w:val="apple-converted-space"/>
                <w:rFonts w:ascii="Times New Roman" w:hAnsi="Times New Roman"/>
                <w:sz w:val="24"/>
                <w:szCs w:val="24"/>
                <w:lang w:eastAsia="en-GB"/>
              </w:rPr>
              <w:t>No System</w:t>
            </w:r>
          </w:p>
        </w:tc>
        <w:tc>
          <w:tcPr>
            <w:tcW w:w="2223"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6685">
              <w:rPr>
                <w:rStyle w:val="apple-converted-space"/>
                <w:rFonts w:ascii="Times New Roman" w:hAnsi="Times New Roman"/>
                <w:sz w:val="24"/>
                <w:szCs w:val="24"/>
                <w:lang w:eastAsia="en-GB"/>
              </w:rPr>
              <w:t>10 (20%)</w:t>
            </w:r>
          </w:p>
        </w:tc>
        <w:tc>
          <w:tcPr>
            <w:tcW w:w="2977" w:type="dxa"/>
          </w:tcPr>
          <w:p w:rsidR="00D94ACA" w:rsidRPr="00486685" w:rsidRDefault="00D94ACA" w:rsidP="00295D1B">
            <w:pPr>
              <w:pStyle w:val="NoSpacing"/>
              <w:pBdr>
                <w:top w:val="none" w:sz="0" w:space="0" w:color="auto"/>
                <w:left w:val="none" w:sz="0" w:space="0" w:color="auto"/>
                <w:bottom w:val="none" w:sz="0" w:space="0" w:color="auto"/>
                <w:right w:val="none" w:sz="0" w:space="0" w:color="auto"/>
              </w:pBd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86685">
              <w:rPr>
                <w:rStyle w:val="NoneA"/>
                <w:rFonts w:ascii="Times New Roman" w:hAnsi="Times New Roman" w:cs="Times New Roman"/>
                <w:b/>
                <w:sz w:val="24"/>
                <w:szCs w:val="24"/>
                <w:lang w:eastAsia="en-GB"/>
              </w:rPr>
              <w:t xml:space="preserve">Confidentiality </w:t>
            </w:r>
          </w:p>
        </w:tc>
        <w:tc>
          <w:tcPr>
            <w:tcW w:w="2268" w:type="dxa"/>
          </w:tcPr>
          <w:p w:rsidR="00D94ACA" w:rsidRPr="00486685" w:rsidRDefault="00D94ACA" w:rsidP="00295D1B">
            <w:pPr>
              <w:pStyle w:val="Body"/>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rPr>
                <w:rFonts w:cs="Times New Roman"/>
              </w:rPr>
            </w:pPr>
            <w:r>
              <w:rPr>
                <w:rStyle w:val="apple-converted-space"/>
                <w:lang w:eastAsia="en-GB"/>
              </w:rPr>
              <w:t xml:space="preserve">9   </w:t>
            </w:r>
            <w:r w:rsidRPr="00486685">
              <w:rPr>
                <w:rStyle w:val="apple-converted-space"/>
                <w:lang w:eastAsia="en-GB"/>
              </w:rPr>
              <w:t>(17%)</w:t>
            </w:r>
          </w:p>
        </w:tc>
      </w:tr>
      <w:tr w:rsidR="00D94ACA" w:rsidRPr="00486685" w:rsidTr="0066315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rPr>
                <w:rFonts w:ascii="Times New Roman" w:hAnsi="Times New Roman" w:cs="Times New Roman"/>
                <w:sz w:val="24"/>
                <w:szCs w:val="24"/>
              </w:rPr>
            </w:pPr>
            <w:r w:rsidRPr="00486685">
              <w:rPr>
                <w:rStyle w:val="apple-converted-space"/>
                <w:rFonts w:ascii="Times New Roman" w:hAnsi="Times New Roman"/>
                <w:sz w:val="24"/>
                <w:szCs w:val="24"/>
                <w:lang w:eastAsia="en-GB"/>
              </w:rPr>
              <w:t xml:space="preserve">Hierarchy </w:t>
            </w:r>
          </w:p>
        </w:tc>
        <w:tc>
          <w:tcPr>
            <w:tcW w:w="2223"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6685">
              <w:rPr>
                <w:rStyle w:val="apple-converted-space"/>
                <w:rFonts w:ascii="Times New Roman" w:hAnsi="Times New Roman"/>
                <w:sz w:val="24"/>
                <w:szCs w:val="24"/>
                <w:lang w:eastAsia="en-GB"/>
              </w:rPr>
              <w:t xml:space="preserve">8 </w:t>
            </w:r>
            <w:r>
              <w:rPr>
                <w:rStyle w:val="apple-converted-space"/>
                <w:rFonts w:ascii="Times New Roman" w:hAnsi="Times New Roman"/>
                <w:sz w:val="24"/>
                <w:szCs w:val="24"/>
                <w:lang w:eastAsia="en-GB"/>
              </w:rPr>
              <w:t xml:space="preserve">  </w:t>
            </w:r>
            <w:r w:rsidRPr="00486685">
              <w:rPr>
                <w:rStyle w:val="apple-converted-space"/>
                <w:rFonts w:ascii="Times New Roman" w:hAnsi="Times New Roman"/>
                <w:sz w:val="24"/>
                <w:szCs w:val="24"/>
                <w:lang w:eastAsia="en-GB"/>
              </w:rPr>
              <w:t>(16%)</w:t>
            </w:r>
          </w:p>
        </w:tc>
        <w:tc>
          <w:tcPr>
            <w:tcW w:w="2977" w:type="dxa"/>
          </w:tcPr>
          <w:p w:rsidR="00D94ACA" w:rsidRPr="00486685" w:rsidRDefault="00D94ACA" w:rsidP="00295D1B">
            <w:pPr>
              <w:pStyle w:val="NoSpacing"/>
              <w:pBdr>
                <w:top w:val="none" w:sz="0" w:space="0" w:color="auto"/>
                <w:left w:val="none" w:sz="0" w:space="0" w:color="auto"/>
                <w:bottom w:val="none" w:sz="0" w:space="0" w:color="auto"/>
                <w:right w:val="none" w:sz="0" w:space="0" w:color="auto"/>
              </w:pBd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86685">
              <w:rPr>
                <w:rStyle w:val="NoneA"/>
                <w:rFonts w:ascii="Times New Roman" w:hAnsi="Times New Roman" w:cs="Times New Roman"/>
                <w:b/>
                <w:sz w:val="24"/>
                <w:szCs w:val="24"/>
                <w:lang w:eastAsia="en-GB"/>
              </w:rPr>
              <w:t xml:space="preserve">Consequences </w:t>
            </w:r>
            <w:r w:rsidRPr="00486685">
              <w:rPr>
                <w:rStyle w:val="NoneA"/>
                <w:rFonts w:ascii="Times New Roman" w:hAnsi="Times New Roman" w:cs="Times New Roman"/>
                <w:b/>
                <w:sz w:val="24"/>
                <w:szCs w:val="24"/>
                <w:lang w:eastAsia="en-GB"/>
              </w:rPr>
              <w:tab/>
            </w:r>
          </w:p>
        </w:tc>
        <w:tc>
          <w:tcPr>
            <w:tcW w:w="2268" w:type="dxa"/>
          </w:tcPr>
          <w:p w:rsidR="00D94ACA" w:rsidRPr="00486685" w:rsidRDefault="00D94ACA" w:rsidP="00295D1B">
            <w:pPr>
              <w:pStyle w:val="Body"/>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rPr>
                <w:rFonts w:cs="Times New Roman"/>
              </w:rPr>
            </w:pPr>
            <w:r w:rsidRPr="00486685">
              <w:rPr>
                <w:rStyle w:val="apple-converted-space"/>
                <w:lang w:eastAsia="en-GB"/>
              </w:rPr>
              <w:t xml:space="preserve">6 </w:t>
            </w:r>
            <w:r>
              <w:rPr>
                <w:rStyle w:val="apple-converted-space"/>
                <w:lang w:eastAsia="en-GB"/>
              </w:rPr>
              <w:t xml:space="preserve">  </w:t>
            </w:r>
            <w:r w:rsidRPr="00486685">
              <w:rPr>
                <w:rStyle w:val="apple-converted-space"/>
                <w:lang w:eastAsia="en-GB"/>
              </w:rPr>
              <w:t>(12%)</w:t>
            </w:r>
          </w:p>
        </w:tc>
      </w:tr>
      <w:tr w:rsidR="00D94ACA" w:rsidRPr="00486685" w:rsidTr="0066315A">
        <w:trPr>
          <w:trHeight w:val="280"/>
        </w:trPr>
        <w:tc>
          <w:tcPr>
            <w:cnfStyle w:val="001000000000" w:firstRow="0" w:lastRow="0" w:firstColumn="1" w:lastColumn="0" w:oddVBand="0" w:evenVBand="0" w:oddHBand="0" w:evenHBand="0" w:firstRowFirstColumn="0" w:firstRowLastColumn="0" w:lastRowFirstColumn="0" w:lastRowLastColumn="0"/>
            <w:tcW w:w="2988" w:type="dxa"/>
          </w:tcPr>
          <w:p w:rsidR="00D94ACA" w:rsidRPr="0066315A" w:rsidRDefault="00D94ACA" w:rsidP="00295D1B">
            <w:pPr>
              <w:pStyle w:val="BodyA"/>
              <w:pBdr>
                <w:top w:val="none" w:sz="0" w:space="0" w:color="auto"/>
                <w:left w:val="none" w:sz="0" w:space="0" w:color="auto"/>
                <w:bottom w:val="none" w:sz="0" w:space="0" w:color="auto"/>
                <w:right w:val="none" w:sz="0" w:space="0" w:color="auto"/>
              </w:pBdr>
              <w:spacing w:after="0" w:line="360" w:lineRule="auto"/>
              <w:rPr>
                <w:rFonts w:ascii="Times New Roman" w:hAnsi="Times New Roman" w:cs="Times New Roman"/>
                <w:sz w:val="24"/>
                <w:szCs w:val="24"/>
              </w:rPr>
            </w:pPr>
            <w:r w:rsidRPr="0066315A">
              <w:rPr>
                <w:rStyle w:val="apple-converted-space"/>
                <w:rFonts w:ascii="Times New Roman" w:hAnsi="Times New Roman"/>
                <w:sz w:val="24"/>
                <w:szCs w:val="24"/>
                <w:lang w:eastAsia="en-GB"/>
              </w:rPr>
              <w:t>Prejudice/</w:t>
            </w:r>
            <w:proofErr w:type="spellStart"/>
            <w:r w:rsidRPr="0066315A">
              <w:rPr>
                <w:rStyle w:val="apple-converted-space"/>
                <w:rFonts w:ascii="Times New Roman" w:hAnsi="Times New Roman"/>
                <w:sz w:val="24"/>
                <w:szCs w:val="24"/>
                <w:lang w:eastAsia="en-GB"/>
              </w:rPr>
              <w:t>victimisation</w:t>
            </w:r>
            <w:proofErr w:type="spellEnd"/>
          </w:p>
        </w:tc>
        <w:tc>
          <w:tcPr>
            <w:tcW w:w="2223"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6685">
              <w:rPr>
                <w:rStyle w:val="apple-converted-space"/>
                <w:rFonts w:ascii="Times New Roman" w:hAnsi="Times New Roman"/>
                <w:sz w:val="24"/>
                <w:szCs w:val="24"/>
                <w:lang w:eastAsia="en-GB"/>
              </w:rPr>
              <w:t xml:space="preserve">4 </w:t>
            </w:r>
            <w:r>
              <w:rPr>
                <w:rStyle w:val="apple-converted-space"/>
                <w:rFonts w:ascii="Times New Roman" w:hAnsi="Times New Roman"/>
                <w:sz w:val="24"/>
                <w:szCs w:val="24"/>
                <w:lang w:eastAsia="en-GB"/>
              </w:rPr>
              <w:t xml:space="preserve">  </w:t>
            </w:r>
            <w:r w:rsidRPr="00486685">
              <w:rPr>
                <w:rStyle w:val="apple-converted-space"/>
                <w:rFonts w:ascii="Times New Roman" w:hAnsi="Times New Roman"/>
                <w:sz w:val="24"/>
                <w:szCs w:val="24"/>
                <w:lang w:eastAsia="en-GB"/>
              </w:rPr>
              <w:t>(8%)</w:t>
            </w:r>
          </w:p>
        </w:tc>
        <w:tc>
          <w:tcPr>
            <w:tcW w:w="2977" w:type="dxa"/>
          </w:tcPr>
          <w:p w:rsidR="00D94ACA" w:rsidRPr="00486685" w:rsidRDefault="00D94ACA" w:rsidP="00295D1B">
            <w:pPr>
              <w:pStyle w:val="NoSpacing"/>
              <w:pBdr>
                <w:top w:val="none" w:sz="0" w:space="0" w:color="auto"/>
                <w:left w:val="none" w:sz="0" w:space="0" w:color="auto"/>
                <w:bottom w:val="none" w:sz="0" w:space="0" w:color="auto"/>
                <w:right w:val="none" w:sz="0" w:space="0" w:color="auto"/>
              </w:pBd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86685">
              <w:rPr>
                <w:rStyle w:val="NoneA"/>
                <w:rFonts w:ascii="Times New Roman" w:hAnsi="Times New Roman" w:cs="Times New Roman"/>
                <w:b/>
                <w:sz w:val="24"/>
                <w:szCs w:val="24"/>
                <w:lang w:eastAsia="en-GB"/>
              </w:rPr>
              <w:t>Openness/Transparency</w:t>
            </w:r>
          </w:p>
        </w:tc>
        <w:tc>
          <w:tcPr>
            <w:tcW w:w="2268" w:type="dxa"/>
          </w:tcPr>
          <w:p w:rsidR="00D94ACA" w:rsidRPr="00486685" w:rsidRDefault="00D94ACA" w:rsidP="00295D1B">
            <w:pPr>
              <w:pStyle w:val="Body"/>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rPr>
                <w:rFonts w:cs="Times New Roman"/>
              </w:rPr>
            </w:pPr>
            <w:r>
              <w:rPr>
                <w:rStyle w:val="apple-converted-space"/>
                <w:lang w:eastAsia="en-GB"/>
              </w:rPr>
              <w:t>5</w:t>
            </w:r>
            <w:r w:rsidRPr="00486685">
              <w:rPr>
                <w:rStyle w:val="apple-converted-space"/>
                <w:lang w:eastAsia="en-GB"/>
              </w:rPr>
              <w:t xml:space="preserve"> </w:t>
            </w:r>
            <w:r>
              <w:rPr>
                <w:rStyle w:val="apple-converted-space"/>
                <w:lang w:eastAsia="en-GB"/>
              </w:rPr>
              <w:t xml:space="preserve">  </w:t>
            </w:r>
            <w:r w:rsidRPr="00486685">
              <w:rPr>
                <w:rStyle w:val="apple-converted-space"/>
                <w:lang w:eastAsia="en-GB"/>
              </w:rPr>
              <w:t>(9%)</w:t>
            </w:r>
          </w:p>
        </w:tc>
      </w:tr>
      <w:tr w:rsidR="00D94ACA" w:rsidRPr="00486685" w:rsidTr="0066315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rPr>
                <w:rFonts w:ascii="Times New Roman" w:hAnsi="Times New Roman" w:cs="Times New Roman"/>
                <w:sz w:val="24"/>
                <w:szCs w:val="24"/>
              </w:rPr>
            </w:pPr>
            <w:r w:rsidRPr="00486685">
              <w:rPr>
                <w:rStyle w:val="apple-converted-space"/>
                <w:rFonts w:ascii="Times New Roman" w:hAnsi="Times New Roman"/>
                <w:sz w:val="24"/>
                <w:szCs w:val="24"/>
                <w:lang w:eastAsia="en-GB"/>
              </w:rPr>
              <w:t xml:space="preserve">Don’t know </w:t>
            </w:r>
          </w:p>
        </w:tc>
        <w:tc>
          <w:tcPr>
            <w:tcW w:w="2223"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6685">
              <w:rPr>
                <w:rStyle w:val="apple-converted-space"/>
                <w:rFonts w:ascii="Times New Roman" w:hAnsi="Times New Roman"/>
                <w:sz w:val="24"/>
                <w:szCs w:val="24"/>
                <w:lang w:eastAsia="en-GB"/>
              </w:rPr>
              <w:t xml:space="preserve">4 </w:t>
            </w:r>
            <w:r>
              <w:rPr>
                <w:rStyle w:val="apple-converted-space"/>
                <w:rFonts w:ascii="Times New Roman" w:hAnsi="Times New Roman"/>
                <w:sz w:val="24"/>
                <w:szCs w:val="24"/>
                <w:lang w:eastAsia="en-GB"/>
              </w:rPr>
              <w:t xml:space="preserve">  </w:t>
            </w:r>
            <w:r w:rsidRPr="00486685">
              <w:rPr>
                <w:rStyle w:val="apple-converted-space"/>
                <w:rFonts w:ascii="Times New Roman" w:hAnsi="Times New Roman"/>
                <w:sz w:val="24"/>
                <w:szCs w:val="24"/>
                <w:lang w:eastAsia="en-GB"/>
              </w:rPr>
              <w:t>(8%)</w:t>
            </w:r>
          </w:p>
        </w:tc>
        <w:tc>
          <w:tcPr>
            <w:tcW w:w="2977" w:type="dxa"/>
          </w:tcPr>
          <w:p w:rsidR="00D94ACA" w:rsidRPr="00486685" w:rsidRDefault="00D94ACA" w:rsidP="00295D1B">
            <w:pPr>
              <w:pStyle w:val="NoSpacing"/>
              <w:pBdr>
                <w:top w:val="none" w:sz="0" w:space="0" w:color="auto"/>
                <w:left w:val="none" w:sz="0" w:space="0" w:color="auto"/>
                <w:bottom w:val="none" w:sz="0" w:space="0" w:color="auto"/>
                <w:right w:val="none" w:sz="0" w:space="0" w:color="auto"/>
              </w:pBdr>
              <w:tabs>
                <w:tab w:val="left" w:pos="192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86685">
              <w:rPr>
                <w:rStyle w:val="NoneA"/>
                <w:rFonts w:ascii="Times New Roman" w:hAnsi="Times New Roman" w:cs="Times New Roman"/>
                <w:b/>
                <w:sz w:val="24"/>
                <w:szCs w:val="24"/>
                <w:lang w:eastAsia="en-GB"/>
              </w:rPr>
              <w:t xml:space="preserve">Patient focused </w:t>
            </w:r>
          </w:p>
        </w:tc>
        <w:tc>
          <w:tcPr>
            <w:tcW w:w="2268" w:type="dxa"/>
          </w:tcPr>
          <w:p w:rsidR="00D94ACA" w:rsidRPr="00486685" w:rsidRDefault="00D94ACA" w:rsidP="00295D1B">
            <w:pPr>
              <w:pStyle w:val="Body"/>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rPr>
                <w:rFonts w:cs="Times New Roman"/>
              </w:rPr>
            </w:pPr>
            <w:r w:rsidRPr="00486685">
              <w:rPr>
                <w:rStyle w:val="apple-converted-space"/>
                <w:lang w:eastAsia="en-GB"/>
              </w:rPr>
              <w:t xml:space="preserve">2 </w:t>
            </w:r>
            <w:r>
              <w:rPr>
                <w:rStyle w:val="apple-converted-space"/>
                <w:lang w:eastAsia="en-GB"/>
              </w:rPr>
              <w:t xml:space="preserve">  </w:t>
            </w:r>
            <w:r w:rsidRPr="00486685">
              <w:rPr>
                <w:rStyle w:val="apple-converted-space"/>
                <w:lang w:eastAsia="en-GB"/>
              </w:rPr>
              <w:t>(4%)</w:t>
            </w:r>
          </w:p>
        </w:tc>
      </w:tr>
      <w:tr w:rsidR="00D94ACA" w:rsidRPr="00486685" w:rsidTr="0066315A">
        <w:trPr>
          <w:trHeight w:val="28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rPr>
                <w:rStyle w:val="apple-converted-space"/>
                <w:rFonts w:ascii="Times New Roman" w:hAnsi="Times New Roman"/>
                <w:b w:val="0"/>
                <w:bCs w:val="0"/>
                <w:sz w:val="24"/>
                <w:szCs w:val="24"/>
                <w:lang w:eastAsia="en-GB"/>
              </w:rPr>
            </w:pPr>
            <w:r w:rsidRPr="00486685">
              <w:rPr>
                <w:rStyle w:val="apple-converted-space"/>
                <w:rFonts w:ascii="Times New Roman" w:hAnsi="Times New Roman"/>
                <w:sz w:val="24"/>
                <w:szCs w:val="24"/>
                <w:lang w:eastAsia="en-GB"/>
              </w:rPr>
              <w:t xml:space="preserve">Nothing </w:t>
            </w:r>
            <w:r w:rsidRPr="00486685">
              <w:rPr>
                <w:rStyle w:val="apple-converted-space"/>
                <w:rFonts w:ascii="Times New Roman" w:hAnsi="Times New Roman"/>
                <w:b w:val="0"/>
                <w:bCs w:val="0"/>
                <w:sz w:val="24"/>
                <w:szCs w:val="24"/>
                <w:lang w:eastAsia="en-GB"/>
              </w:rPr>
              <w:tab/>
            </w:r>
          </w:p>
        </w:tc>
        <w:tc>
          <w:tcPr>
            <w:tcW w:w="2223"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000000" w:firstRow="0" w:lastRow="0" w:firstColumn="0" w:lastColumn="0" w:oddVBand="0" w:evenVBand="0" w:oddHBand="0" w:evenHBand="0" w:firstRowFirstColumn="0" w:firstRowLastColumn="0" w:lastRowFirstColumn="0" w:lastRowLastColumn="0"/>
              <w:rPr>
                <w:rStyle w:val="apple-converted-space"/>
                <w:rFonts w:ascii="Times New Roman" w:hAnsi="Times New Roman"/>
                <w:sz w:val="24"/>
                <w:szCs w:val="24"/>
                <w:lang w:eastAsia="en-GB"/>
              </w:rPr>
            </w:pPr>
            <w:r w:rsidRPr="00486685">
              <w:rPr>
                <w:rStyle w:val="apple-converted-space"/>
                <w:rFonts w:ascii="Times New Roman" w:hAnsi="Times New Roman"/>
                <w:sz w:val="24"/>
                <w:szCs w:val="24"/>
                <w:lang w:eastAsia="en-GB"/>
              </w:rPr>
              <w:t xml:space="preserve">7 </w:t>
            </w:r>
            <w:r>
              <w:rPr>
                <w:rStyle w:val="apple-converted-space"/>
                <w:rFonts w:ascii="Times New Roman" w:hAnsi="Times New Roman"/>
                <w:sz w:val="24"/>
                <w:szCs w:val="24"/>
                <w:lang w:eastAsia="en-GB"/>
              </w:rPr>
              <w:t xml:space="preserve">  </w:t>
            </w:r>
            <w:r w:rsidRPr="00486685">
              <w:rPr>
                <w:rStyle w:val="apple-converted-space"/>
                <w:rFonts w:ascii="Times New Roman" w:hAnsi="Times New Roman"/>
                <w:sz w:val="24"/>
                <w:szCs w:val="24"/>
                <w:lang w:eastAsia="en-GB"/>
              </w:rPr>
              <w:t>(14%)</w:t>
            </w:r>
          </w:p>
        </w:tc>
        <w:tc>
          <w:tcPr>
            <w:tcW w:w="2977" w:type="dxa"/>
          </w:tcPr>
          <w:p w:rsidR="00D94ACA" w:rsidRPr="00486685" w:rsidRDefault="00D94ACA" w:rsidP="00295D1B">
            <w:pPr>
              <w:pStyle w:val="NoSpacing"/>
              <w:pBdr>
                <w:top w:val="none" w:sz="0" w:space="0" w:color="auto"/>
                <w:left w:val="none" w:sz="0" w:space="0" w:color="auto"/>
                <w:bottom w:val="none" w:sz="0" w:space="0" w:color="auto"/>
                <w:right w:val="none" w:sz="0" w:space="0" w:color="auto"/>
              </w:pBdr>
              <w:spacing w:line="360" w:lineRule="auto"/>
              <w:cnfStyle w:val="000000000000" w:firstRow="0" w:lastRow="0" w:firstColumn="0" w:lastColumn="0" w:oddVBand="0" w:evenVBand="0" w:oddHBand="0" w:evenHBand="0" w:firstRowFirstColumn="0" w:firstRowLastColumn="0" w:lastRowFirstColumn="0" w:lastRowLastColumn="0"/>
              <w:rPr>
                <w:rStyle w:val="NoneA"/>
                <w:rFonts w:ascii="Times New Roman" w:hAnsi="Times New Roman" w:cs="Times New Roman"/>
                <w:b/>
                <w:sz w:val="24"/>
                <w:szCs w:val="24"/>
                <w:lang w:eastAsia="en-GB"/>
              </w:rPr>
            </w:pPr>
            <w:r w:rsidRPr="00486685">
              <w:rPr>
                <w:rStyle w:val="NoneA"/>
                <w:rFonts w:ascii="Times New Roman" w:hAnsi="Times New Roman" w:cs="Times New Roman"/>
                <w:b/>
                <w:sz w:val="24"/>
                <w:szCs w:val="24"/>
                <w:lang w:eastAsia="en-GB"/>
              </w:rPr>
              <w:t xml:space="preserve">Informal procedures </w:t>
            </w:r>
          </w:p>
        </w:tc>
        <w:tc>
          <w:tcPr>
            <w:tcW w:w="2268" w:type="dxa"/>
          </w:tcPr>
          <w:p w:rsidR="00D94ACA" w:rsidRPr="00486685" w:rsidRDefault="00D94ACA" w:rsidP="00295D1B">
            <w:pPr>
              <w:pStyle w:val="Body"/>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rPr>
                <w:rStyle w:val="apple-converted-space"/>
                <w:lang w:eastAsia="en-GB"/>
              </w:rPr>
            </w:pPr>
            <w:r w:rsidRPr="00486685">
              <w:rPr>
                <w:rStyle w:val="apple-converted-space"/>
                <w:lang w:eastAsia="en-GB"/>
              </w:rPr>
              <w:t xml:space="preserve">2 </w:t>
            </w:r>
            <w:r>
              <w:rPr>
                <w:rStyle w:val="apple-converted-space"/>
                <w:lang w:eastAsia="en-GB"/>
              </w:rPr>
              <w:t xml:space="preserve">  </w:t>
            </w:r>
            <w:r w:rsidRPr="00486685">
              <w:rPr>
                <w:rStyle w:val="apple-converted-space"/>
                <w:lang w:eastAsia="en-GB"/>
              </w:rPr>
              <w:t>(4%)</w:t>
            </w:r>
          </w:p>
        </w:tc>
      </w:tr>
      <w:tr w:rsidR="00D94ACA" w:rsidRPr="00486685" w:rsidTr="0066315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rPr>
                <w:rFonts w:ascii="Times New Roman" w:hAnsi="Times New Roman" w:cs="Times New Roman"/>
                <w:sz w:val="24"/>
                <w:szCs w:val="24"/>
              </w:rPr>
            </w:pPr>
            <w:r w:rsidRPr="00486685">
              <w:rPr>
                <w:rStyle w:val="apple-converted-space"/>
                <w:rFonts w:ascii="Times New Roman" w:hAnsi="Times New Roman"/>
                <w:sz w:val="24"/>
                <w:szCs w:val="24"/>
                <w:lang w:eastAsia="en-GB"/>
              </w:rPr>
              <w:t>Fear of harm</w:t>
            </w:r>
          </w:p>
        </w:tc>
        <w:tc>
          <w:tcPr>
            <w:tcW w:w="2223"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6685">
              <w:rPr>
                <w:rStyle w:val="apple-converted-space"/>
                <w:rFonts w:ascii="Times New Roman" w:hAnsi="Times New Roman"/>
                <w:sz w:val="24"/>
                <w:szCs w:val="24"/>
                <w:lang w:eastAsia="en-GB"/>
              </w:rPr>
              <w:t xml:space="preserve">3 </w:t>
            </w:r>
            <w:r>
              <w:rPr>
                <w:rStyle w:val="apple-converted-space"/>
                <w:rFonts w:ascii="Times New Roman" w:hAnsi="Times New Roman"/>
                <w:sz w:val="24"/>
                <w:szCs w:val="24"/>
                <w:lang w:eastAsia="en-GB"/>
              </w:rPr>
              <w:t xml:space="preserve">  </w:t>
            </w:r>
            <w:r w:rsidRPr="00486685">
              <w:rPr>
                <w:rStyle w:val="apple-converted-space"/>
                <w:rFonts w:ascii="Times New Roman" w:hAnsi="Times New Roman"/>
                <w:sz w:val="24"/>
                <w:szCs w:val="24"/>
                <w:lang w:eastAsia="en-GB"/>
              </w:rPr>
              <w:t>(6%)</w:t>
            </w:r>
          </w:p>
        </w:tc>
        <w:tc>
          <w:tcPr>
            <w:tcW w:w="2977" w:type="dxa"/>
            <w:vMerge w:val="restart"/>
          </w:tcPr>
          <w:p w:rsidR="00D94ACA" w:rsidRPr="00486685" w:rsidRDefault="00D94ACA" w:rsidP="00295D1B">
            <w:pPr>
              <w:pStyle w:val="NoSpacing"/>
              <w:pBdr>
                <w:top w:val="none" w:sz="0" w:space="0" w:color="auto"/>
                <w:left w:val="none" w:sz="0" w:space="0" w:color="auto"/>
                <w:bottom w:val="none" w:sz="0" w:space="0" w:color="auto"/>
                <w:right w:val="none" w:sz="0" w:space="0" w:color="auto"/>
              </w:pBd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2268" w:type="dxa"/>
            <w:vMerge w:val="restart"/>
          </w:tcPr>
          <w:p w:rsidR="00D94ACA" w:rsidRPr="00486685" w:rsidRDefault="00D94ACA" w:rsidP="00295D1B">
            <w:pPr>
              <w:pStyle w:val="Body"/>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rPr>
                <w:rFonts w:cs="Times New Roman"/>
              </w:rPr>
            </w:pPr>
          </w:p>
        </w:tc>
      </w:tr>
      <w:tr w:rsidR="00D94ACA" w:rsidRPr="00486685" w:rsidTr="0066315A">
        <w:trPr>
          <w:trHeight w:val="24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rPr>
                <w:rFonts w:ascii="Times New Roman" w:hAnsi="Times New Roman" w:cs="Times New Roman"/>
                <w:sz w:val="24"/>
                <w:szCs w:val="24"/>
              </w:rPr>
            </w:pPr>
            <w:r w:rsidRPr="00486685">
              <w:rPr>
                <w:rStyle w:val="apple-converted-space"/>
                <w:rFonts w:ascii="Times New Roman" w:hAnsi="Times New Roman"/>
                <w:sz w:val="24"/>
                <w:szCs w:val="24"/>
                <w:lang w:eastAsia="en-GB"/>
              </w:rPr>
              <w:t xml:space="preserve">Effort involved </w:t>
            </w:r>
          </w:p>
        </w:tc>
        <w:tc>
          <w:tcPr>
            <w:tcW w:w="2223"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6685">
              <w:rPr>
                <w:rStyle w:val="apple-converted-space"/>
                <w:rFonts w:ascii="Times New Roman" w:hAnsi="Times New Roman"/>
                <w:sz w:val="24"/>
                <w:szCs w:val="24"/>
                <w:lang w:eastAsia="en-GB"/>
              </w:rPr>
              <w:t>1</w:t>
            </w:r>
            <w:r>
              <w:rPr>
                <w:rStyle w:val="apple-converted-space"/>
                <w:rFonts w:ascii="Times New Roman" w:hAnsi="Times New Roman"/>
                <w:sz w:val="24"/>
                <w:szCs w:val="24"/>
                <w:lang w:eastAsia="en-GB"/>
              </w:rPr>
              <w:t xml:space="preserve">   </w:t>
            </w:r>
            <w:r w:rsidRPr="00486685">
              <w:rPr>
                <w:rStyle w:val="apple-converted-space"/>
                <w:rFonts w:ascii="Times New Roman" w:hAnsi="Times New Roman"/>
                <w:sz w:val="24"/>
                <w:szCs w:val="24"/>
                <w:lang w:eastAsia="en-GB"/>
              </w:rPr>
              <w:t>(2%)</w:t>
            </w:r>
          </w:p>
        </w:tc>
        <w:tc>
          <w:tcPr>
            <w:tcW w:w="2977" w:type="dxa"/>
            <w:vMerge/>
          </w:tcPr>
          <w:p w:rsidR="00D94ACA" w:rsidRPr="00486685" w:rsidRDefault="00D94ACA" w:rsidP="00295D1B">
            <w:pPr>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pPr>
          </w:p>
        </w:tc>
        <w:tc>
          <w:tcPr>
            <w:tcW w:w="2268" w:type="dxa"/>
            <w:vMerge/>
          </w:tcPr>
          <w:p w:rsidR="00D94ACA" w:rsidRPr="00486685" w:rsidRDefault="00D94ACA" w:rsidP="00295D1B">
            <w:pPr>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pPr>
          </w:p>
        </w:tc>
      </w:tr>
      <w:tr w:rsidR="00D94ACA" w:rsidRPr="00486685" w:rsidTr="0066315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rPr>
                <w:rFonts w:ascii="Times New Roman" w:hAnsi="Times New Roman" w:cs="Times New Roman"/>
                <w:sz w:val="24"/>
                <w:szCs w:val="24"/>
              </w:rPr>
            </w:pPr>
            <w:r w:rsidRPr="00486685">
              <w:rPr>
                <w:rStyle w:val="apple-converted-space"/>
                <w:rFonts w:ascii="Times New Roman" w:hAnsi="Times New Roman"/>
                <w:sz w:val="24"/>
                <w:szCs w:val="24"/>
                <w:lang w:eastAsia="en-GB"/>
              </w:rPr>
              <w:t xml:space="preserve">No negative outcome </w:t>
            </w:r>
          </w:p>
        </w:tc>
        <w:tc>
          <w:tcPr>
            <w:tcW w:w="2223"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6685">
              <w:rPr>
                <w:rStyle w:val="apple-converted-space"/>
                <w:rFonts w:ascii="Times New Roman" w:hAnsi="Times New Roman"/>
                <w:sz w:val="24"/>
                <w:szCs w:val="24"/>
                <w:lang w:eastAsia="en-GB"/>
              </w:rPr>
              <w:t xml:space="preserve">1 </w:t>
            </w:r>
            <w:r>
              <w:rPr>
                <w:rStyle w:val="apple-converted-space"/>
                <w:rFonts w:ascii="Times New Roman" w:hAnsi="Times New Roman"/>
                <w:sz w:val="24"/>
                <w:szCs w:val="24"/>
                <w:lang w:eastAsia="en-GB"/>
              </w:rPr>
              <w:t xml:space="preserve">  </w:t>
            </w:r>
            <w:r w:rsidRPr="00486685">
              <w:rPr>
                <w:rStyle w:val="apple-converted-space"/>
                <w:rFonts w:ascii="Times New Roman" w:hAnsi="Times New Roman"/>
                <w:sz w:val="24"/>
                <w:szCs w:val="24"/>
                <w:lang w:eastAsia="en-GB"/>
              </w:rPr>
              <w:t>(2%)</w:t>
            </w:r>
          </w:p>
        </w:tc>
        <w:tc>
          <w:tcPr>
            <w:tcW w:w="2977" w:type="dxa"/>
            <w:vMerge/>
          </w:tcPr>
          <w:p w:rsidR="00D94ACA" w:rsidRPr="00486685" w:rsidRDefault="00D94ACA" w:rsidP="00295D1B">
            <w:pPr>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pPr>
          </w:p>
        </w:tc>
        <w:tc>
          <w:tcPr>
            <w:tcW w:w="2268" w:type="dxa"/>
            <w:vMerge/>
          </w:tcPr>
          <w:p w:rsidR="00D94ACA" w:rsidRPr="00486685" w:rsidRDefault="00D94ACA" w:rsidP="00295D1B">
            <w:pPr>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pPr>
          </w:p>
        </w:tc>
      </w:tr>
    </w:tbl>
    <w:p w:rsidR="00D94ACA" w:rsidRPr="007F159D" w:rsidRDefault="00D94ACA" w:rsidP="00D94ACA">
      <w:pPr>
        <w:pStyle w:val="NoSpacing"/>
        <w:widowControl w:val="0"/>
        <w:pBdr>
          <w:top w:val="none" w:sz="0" w:space="0" w:color="auto"/>
          <w:left w:val="none" w:sz="0" w:space="0" w:color="auto"/>
          <w:bottom w:val="none" w:sz="0" w:space="0" w:color="auto"/>
          <w:right w:val="none" w:sz="0" w:space="0" w:color="auto"/>
        </w:pBdr>
        <w:rPr>
          <w:rStyle w:val="NoneA"/>
          <w:rFonts w:ascii="Times New Roman" w:hAnsi="Times New Roman" w:cs="Times New Roman"/>
          <w:b/>
          <w:bCs/>
          <w:sz w:val="24"/>
          <w:szCs w:val="24"/>
          <w:lang w:eastAsia="en-GB"/>
        </w:rPr>
      </w:pPr>
    </w:p>
    <w:p w:rsidR="00D94ACA" w:rsidRDefault="00D94ACA" w:rsidP="00D94ACA">
      <w:pPr>
        <w:pStyle w:val="NoSpacing"/>
        <w:widowControl w:val="0"/>
        <w:pBdr>
          <w:top w:val="none" w:sz="0" w:space="0" w:color="auto"/>
          <w:left w:val="none" w:sz="0" w:space="0" w:color="auto"/>
          <w:bottom w:val="none" w:sz="0" w:space="0" w:color="auto"/>
          <w:right w:val="none" w:sz="0" w:space="0" w:color="auto"/>
        </w:pBdr>
        <w:ind w:left="108" w:hanging="108"/>
        <w:rPr>
          <w:ins w:id="682" w:author="CRAYFISH" w:date="2018-05-28T12:50:00Z"/>
          <w:rStyle w:val="NoneA"/>
          <w:rFonts w:ascii="Times New Roman" w:hAnsi="Times New Roman" w:cs="Times New Roman"/>
          <w:sz w:val="24"/>
          <w:szCs w:val="24"/>
          <w:lang w:eastAsia="en-GB"/>
        </w:rPr>
      </w:pPr>
      <w:r w:rsidRPr="007F159D">
        <w:rPr>
          <w:rStyle w:val="NoneA"/>
          <w:rFonts w:ascii="Times New Roman" w:hAnsi="Times New Roman" w:cs="Times New Roman"/>
          <w:b/>
          <w:bCs/>
          <w:sz w:val="24"/>
          <w:szCs w:val="24"/>
          <w:lang w:eastAsia="en-GB"/>
        </w:rPr>
        <w:t>Table 3</w:t>
      </w:r>
      <w:r w:rsidRPr="007F159D">
        <w:rPr>
          <w:rStyle w:val="NoneA"/>
          <w:rFonts w:ascii="Times New Roman" w:hAnsi="Times New Roman" w:cs="Times New Roman"/>
          <w:sz w:val="24"/>
          <w:szCs w:val="24"/>
          <w:lang w:eastAsia="en-GB"/>
        </w:rPr>
        <w:t>: Free text responses on adverse events and/or concerns about a colleague (</w:t>
      </w:r>
      <w:r w:rsidRPr="007F159D">
        <w:rPr>
          <w:rStyle w:val="NoneA"/>
          <w:rFonts w:ascii="Times New Roman" w:hAnsi="Times New Roman" w:cs="Times New Roman"/>
          <w:i/>
          <w:iCs/>
          <w:sz w:val="24"/>
          <w:szCs w:val="24"/>
          <w:lang w:eastAsia="en-GB"/>
        </w:rPr>
        <w:t>n=50</w:t>
      </w:r>
      <w:r w:rsidRPr="007F159D">
        <w:rPr>
          <w:rStyle w:val="NoneA"/>
          <w:rFonts w:ascii="Times New Roman" w:hAnsi="Times New Roman" w:cs="Times New Roman"/>
          <w:sz w:val="24"/>
          <w:szCs w:val="24"/>
          <w:lang w:eastAsia="en-GB"/>
        </w:rPr>
        <w:t>)</w:t>
      </w:r>
    </w:p>
    <w:p w:rsidR="00641A44" w:rsidRDefault="00641A44" w:rsidP="00D94ACA">
      <w:pPr>
        <w:pStyle w:val="NoSpacing"/>
        <w:widowControl w:val="0"/>
        <w:pBdr>
          <w:top w:val="none" w:sz="0" w:space="0" w:color="auto"/>
          <w:left w:val="none" w:sz="0" w:space="0" w:color="auto"/>
          <w:bottom w:val="none" w:sz="0" w:space="0" w:color="auto"/>
          <w:right w:val="none" w:sz="0" w:space="0" w:color="auto"/>
        </w:pBdr>
        <w:ind w:left="108" w:hanging="108"/>
        <w:rPr>
          <w:ins w:id="683" w:author="CRAYFISH" w:date="2018-05-28T12:50:00Z"/>
          <w:rStyle w:val="NoneA"/>
          <w:rFonts w:ascii="Times New Roman" w:hAnsi="Times New Roman" w:cs="Times New Roman"/>
          <w:b/>
          <w:bCs/>
          <w:sz w:val="24"/>
          <w:szCs w:val="24"/>
          <w:lang w:eastAsia="en-GB"/>
        </w:rPr>
      </w:pPr>
    </w:p>
    <w:p w:rsidR="00641A44" w:rsidRDefault="00641A44" w:rsidP="00D94ACA">
      <w:pPr>
        <w:pStyle w:val="NoSpacing"/>
        <w:widowControl w:val="0"/>
        <w:pBdr>
          <w:top w:val="none" w:sz="0" w:space="0" w:color="auto"/>
          <w:left w:val="none" w:sz="0" w:space="0" w:color="auto"/>
          <w:bottom w:val="none" w:sz="0" w:space="0" w:color="auto"/>
          <w:right w:val="none" w:sz="0" w:space="0" w:color="auto"/>
        </w:pBdr>
        <w:ind w:left="108" w:hanging="108"/>
        <w:rPr>
          <w:ins w:id="684" w:author="CRAYFISH" w:date="2018-05-28T12:51:00Z"/>
          <w:rStyle w:val="NoneA"/>
          <w:rFonts w:ascii="Times New Roman" w:hAnsi="Times New Roman" w:cs="Times New Roman"/>
          <w:b/>
          <w:bCs/>
          <w:sz w:val="24"/>
          <w:szCs w:val="24"/>
          <w:lang w:eastAsia="en-GB"/>
        </w:rPr>
      </w:pPr>
    </w:p>
    <w:p w:rsidR="008A7DA0" w:rsidDel="005A26C9" w:rsidRDefault="008A7DA0">
      <w:pPr>
        <w:pStyle w:val="NoSpacing"/>
        <w:widowControl w:val="0"/>
        <w:pBdr>
          <w:top w:val="none" w:sz="0" w:space="0" w:color="auto"/>
          <w:left w:val="none" w:sz="0" w:space="0" w:color="auto"/>
          <w:bottom w:val="none" w:sz="0" w:space="0" w:color="auto"/>
          <w:right w:val="none" w:sz="0" w:space="0" w:color="auto"/>
        </w:pBdr>
        <w:rPr>
          <w:ins w:id="685" w:author="Oultram, Stuart" w:date="2018-05-30T13:52:00Z"/>
          <w:del w:id="686" w:author="CRAYFISH" w:date="2018-05-31T08:17:00Z"/>
          <w:rStyle w:val="NoneA"/>
          <w:rFonts w:ascii="Times New Roman" w:hAnsi="Times New Roman" w:cs="Times New Roman"/>
          <w:b/>
          <w:bCs/>
          <w:color w:val="000000" w:themeColor="text1" w:themeShade="BF"/>
          <w:sz w:val="24"/>
          <w:szCs w:val="24"/>
          <w:lang w:eastAsia="en-GB"/>
        </w:rPr>
        <w:pPrChange w:id="687" w:author="CRAYFISH" w:date="2018-05-31T08:17:00Z">
          <w:pPr>
            <w:pStyle w:val="NoSpacing"/>
            <w:widowControl w:val="0"/>
            <w:pBdr>
              <w:top w:val="none" w:sz="0" w:space="0" w:color="auto"/>
              <w:left w:val="none" w:sz="0" w:space="0" w:color="auto"/>
              <w:bottom w:val="none" w:sz="0" w:space="0" w:color="auto"/>
              <w:right w:val="none" w:sz="0" w:space="0" w:color="auto"/>
            </w:pBdr>
            <w:ind w:left="108" w:hanging="108"/>
          </w:pPr>
        </w:pPrChange>
      </w:pPr>
    </w:p>
    <w:p w:rsidR="008A7DA0" w:rsidDel="005A26C9" w:rsidRDefault="008A7DA0">
      <w:pPr>
        <w:pStyle w:val="NoSpacing"/>
        <w:widowControl w:val="0"/>
        <w:pBdr>
          <w:top w:val="none" w:sz="0" w:space="0" w:color="auto"/>
          <w:left w:val="none" w:sz="0" w:space="0" w:color="auto"/>
          <w:bottom w:val="none" w:sz="0" w:space="0" w:color="auto"/>
          <w:right w:val="none" w:sz="0" w:space="0" w:color="auto"/>
        </w:pBdr>
        <w:rPr>
          <w:ins w:id="688" w:author="Oultram, Stuart" w:date="2018-05-30T13:52:00Z"/>
          <w:del w:id="689" w:author="CRAYFISH" w:date="2018-05-31T08:17:00Z"/>
          <w:rStyle w:val="NoneA"/>
          <w:rFonts w:ascii="Times New Roman" w:hAnsi="Times New Roman" w:cs="Times New Roman"/>
          <w:b/>
          <w:bCs/>
          <w:color w:val="000000" w:themeColor="text1" w:themeShade="BF"/>
          <w:sz w:val="24"/>
          <w:szCs w:val="24"/>
          <w:lang w:eastAsia="en-GB"/>
        </w:rPr>
        <w:pPrChange w:id="690" w:author="CRAYFISH" w:date="2018-05-31T08:17:00Z">
          <w:pPr>
            <w:pStyle w:val="NoSpacing"/>
            <w:widowControl w:val="0"/>
            <w:pBdr>
              <w:top w:val="none" w:sz="0" w:space="0" w:color="auto"/>
              <w:left w:val="none" w:sz="0" w:space="0" w:color="auto"/>
              <w:bottom w:val="none" w:sz="0" w:space="0" w:color="auto"/>
              <w:right w:val="none" w:sz="0" w:space="0" w:color="auto"/>
            </w:pBdr>
            <w:ind w:left="108" w:hanging="108"/>
          </w:pPr>
        </w:pPrChange>
      </w:pPr>
    </w:p>
    <w:p w:rsidR="008A7DA0" w:rsidDel="005A26C9" w:rsidRDefault="008A7DA0">
      <w:pPr>
        <w:pStyle w:val="NoSpacing"/>
        <w:widowControl w:val="0"/>
        <w:pBdr>
          <w:top w:val="none" w:sz="0" w:space="0" w:color="auto"/>
          <w:left w:val="none" w:sz="0" w:space="0" w:color="auto"/>
          <w:bottom w:val="none" w:sz="0" w:space="0" w:color="auto"/>
          <w:right w:val="none" w:sz="0" w:space="0" w:color="auto"/>
        </w:pBdr>
        <w:rPr>
          <w:ins w:id="691" w:author="Oultram, Stuart" w:date="2018-05-30T13:52:00Z"/>
          <w:del w:id="692" w:author="CRAYFISH" w:date="2018-05-31T08:17:00Z"/>
          <w:rStyle w:val="NoneA"/>
          <w:rFonts w:ascii="Times New Roman" w:hAnsi="Times New Roman" w:cs="Times New Roman"/>
          <w:b/>
          <w:bCs/>
          <w:color w:val="000000" w:themeColor="text1" w:themeShade="BF"/>
          <w:sz w:val="24"/>
          <w:szCs w:val="24"/>
          <w:lang w:eastAsia="en-GB"/>
        </w:rPr>
        <w:pPrChange w:id="693" w:author="CRAYFISH" w:date="2018-05-31T08:17:00Z">
          <w:pPr>
            <w:pStyle w:val="NoSpacing"/>
            <w:widowControl w:val="0"/>
            <w:pBdr>
              <w:top w:val="none" w:sz="0" w:space="0" w:color="auto"/>
              <w:left w:val="none" w:sz="0" w:space="0" w:color="auto"/>
              <w:bottom w:val="none" w:sz="0" w:space="0" w:color="auto"/>
              <w:right w:val="none" w:sz="0" w:space="0" w:color="auto"/>
            </w:pBdr>
            <w:ind w:left="108" w:hanging="108"/>
          </w:pPr>
        </w:pPrChange>
      </w:pPr>
    </w:p>
    <w:p w:rsidR="008A7DA0" w:rsidDel="005A26C9" w:rsidRDefault="005A26C9">
      <w:pPr>
        <w:pStyle w:val="NoSpacing"/>
        <w:widowControl w:val="0"/>
        <w:pBdr>
          <w:top w:val="none" w:sz="0" w:space="0" w:color="auto"/>
          <w:left w:val="none" w:sz="0" w:space="0" w:color="auto"/>
          <w:bottom w:val="none" w:sz="0" w:space="0" w:color="auto"/>
          <w:right w:val="none" w:sz="0" w:space="0" w:color="auto"/>
        </w:pBdr>
        <w:rPr>
          <w:ins w:id="694" w:author="Oultram, Stuart" w:date="2018-05-30T13:52:00Z"/>
          <w:del w:id="695" w:author="CRAYFISH" w:date="2018-05-31T08:17:00Z"/>
          <w:rStyle w:val="NoneA"/>
          <w:rFonts w:ascii="Times New Roman" w:hAnsi="Times New Roman" w:cs="Times New Roman"/>
          <w:b/>
          <w:bCs/>
          <w:color w:val="000000" w:themeColor="text1" w:themeShade="BF"/>
          <w:sz w:val="24"/>
          <w:szCs w:val="24"/>
          <w:lang w:eastAsia="en-GB"/>
        </w:rPr>
        <w:pPrChange w:id="696" w:author="CRAYFISH" w:date="2018-05-31T08:17:00Z">
          <w:pPr>
            <w:pStyle w:val="NoSpacing"/>
            <w:widowControl w:val="0"/>
            <w:pBdr>
              <w:top w:val="none" w:sz="0" w:space="0" w:color="auto"/>
              <w:left w:val="none" w:sz="0" w:space="0" w:color="auto"/>
              <w:bottom w:val="none" w:sz="0" w:space="0" w:color="auto"/>
              <w:right w:val="none" w:sz="0" w:space="0" w:color="auto"/>
            </w:pBdr>
            <w:ind w:left="108" w:hanging="108"/>
          </w:pPr>
        </w:pPrChange>
      </w:pPr>
      <w:ins w:id="697" w:author="CRAYFISH" w:date="2018-05-31T08:17:00Z">
        <w:r>
          <w:rPr>
            <w:rStyle w:val="NoneA"/>
            <w:rFonts w:ascii="Times New Roman" w:hAnsi="Times New Roman" w:cs="Times New Roman"/>
            <w:b/>
            <w:bCs/>
            <w:sz w:val="24"/>
            <w:szCs w:val="24"/>
            <w:lang w:eastAsia="en-GB"/>
          </w:rPr>
          <w:t xml:space="preserve"> </w:t>
        </w:r>
      </w:ins>
    </w:p>
    <w:p w:rsidR="00641A44" w:rsidRDefault="00641A44">
      <w:pPr>
        <w:pStyle w:val="NoSpacing"/>
        <w:widowControl w:val="0"/>
        <w:pBdr>
          <w:top w:val="none" w:sz="0" w:space="0" w:color="auto"/>
          <w:left w:val="none" w:sz="0" w:space="0" w:color="auto"/>
          <w:bottom w:val="none" w:sz="0" w:space="0" w:color="auto"/>
          <w:right w:val="none" w:sz="0" w:space="0" w:color="auto"/>
        </w:pBdr>
        <w:spacing w:line="360" w:lineRule="auto"/>
        <w:rPr>
          <w:ins w:id="698" w:author="CRAYFISH" w:date="2018-05-28T12:52:00Z"/>
          <w:rStyle w:val="NoneA"/>
          <w:rFonts w:ascii="Times New Roman" w:hAnsi="Times New Roman"/>
          <w:b/>
          <w:color w:val="auto"/>
          <w:sz w:val="24"/>
          <w:rPrChange w:id="699" w:author="CRAYFISH" w:date="2018-05-30T22:49:00Z">
            <w:rPr>
              <w:ins w:id="700" w:author="CRAYFISH" w:date="2018-05-28T12:52:00Z"/>
              <w:rStyle w:val="NoneA"/>
              <w:rFonts w:ascii="Times New Roman" w:hAnsi="Times New Roman" w:cs="Times New Roman"/>
              <w:b/>
              <w:color w:val="auto"/>
              <w:sz w:val="24"/>
              <w:szCs w:val="24"/>
            </w:rPr>
          </w:rPrChange>
        </w:rPr>
        <w:pPrChange w:id="701" w:author="CRAYFISH" w:date="2018-05-28T21:04:00Z">
          <w:pPr>
            <w:pStyle w:val="NoSpacing"/>
            <w:widowControl w:val="0"/>
            <w:pBdr>
              <w:top w:val="none" w:sz="0" w:space="0" w:color="auto"/>
              <w:left w:val="none" w:sz="0" w:space="0" w:color="auto"/>
              <w:bottom w:val="none" w:sz="0" w:space="0" w:color="auto"/>
              <w:right w:val="none" w:sz="0" w:space="0" w:color="auto"/>
            </w:pBdr>
            <w:spacing w:line="360" w:lineRule="auto"/>
            <w:ind w:left="108" w:hanging="108"/>
          </w:pPr>
        </w:pPrChange>
      </w:pPr>
      <w:ins w:id="702" w:author="CRAYFISH" w:date="2018-05-28T12:51:00Z">
        <w:r>
          <w:rPr>
            <w:rStyle w:val="NoneA"/>
            <w:rFonts w:ascii="Times New Roman" w:hAnsi="Times New Roman" w:cs="Times New Roman"/>
            <w:b/>
            <w:bCs/>
            <w:sz w:val="24"/>
            <w:szCs w:val="24"/>
            <w:lang w:eastAsia="en-GB"/>
          </w:rPr>
          <w:t xml:space="preserve">Comparison of </w:t>
        </w:r>
      </w:ins>
      <w:ins w:id="703" w:author="CRAYFISH" w:date="2018-05-28T15:43:00Z">
        <w:r w:rsidR="0053798E" w:rsidRPr="00324042">
          <w:rPr>
            <w:rStyle w:val="NoneA"/>
            <w:rFonts w:ascii="Times New Roman" w:hAnsi="Times New Roman" w:cs="Times New Roman"/>
            <w:b/>
            <w:bCs/>
            <w:noProof/>
            <w:sz w:val="24"/>
            <w:szCs w:val="24"/>
            <w:lang w:eastAsia="en-GB"/>
          </w:rPr>
          <w:t>surgeon</w:t>
        </w:r>
      </w:ins>
      <w:ins w:id="704" w:author="CRAYFISH" w:date="2018-05-28T12:51:00Z">
        <w:r>
          <w:rPr>
            <w:rStyle w:val="NoneA"/>
            <w:rFonts w:ascii="Times New Roman" w:hAnsi="Times New Roman" w:cs="Times New Roman"/>
            <w:b/>
            <w:bCs/>
            <w:sz w:val="24"/>
            <w:szCs w:val="24"/>
            <w:lang w:eastAsia="en-GB"/>
          </w:rPr>
          <w:t xml:space="preserve"> and medical student views</w:t>
        </w:r>
      </w:ins>
    </w:p>
    <w:p w:rsidR="00641A44" w:rsidRPr="00641A44" w:rsidRDefault="00723189">
      <w:pPr>
        <w:pStyle w:val="NoSpacing"/>
        <w:widowControl w:val="0"/>
        <w:pBdr>
          <w:top w:val="none" w:sz="0" w:space="0" w:color="auto"/>
          <w:left w:val="none" w:sz="0" w:space="0" w:color="auto"/>
          <w:bottom w:val="none" w:sz="0" w:space="0" w:color="auto"/>
          <w:right w:val="none" w:sz="0" w:space="0" w:color="auto"/>
        </w:pBdr>
        <w:spacing w:line="360" w:lineRule="auto"/>
        <w:ind w:left="108" w:hanging="108"/>
        <w:rPr>
          <w:rStyle w:val="NoneA"/>
          <w:rFonts w:ascii="Times New Roman" w:hAnsi="Times New Roman" w:cs="Times New Roman"/>
          <w:bCs/>
          <w:sz w:val="24"/>
          <w:szCs w:val="24"/>
          <w:lang w:eastAsia="en-GB"/>
          <w:rPrChange w:id="705" w:author="CRAYFISH" w:date="2018-05-28T12:52:00Z">
            <w:rPr>
              <w:rStyle w:val="NoneA"/>
              <w:rFonts w:ascii="Times New Roman" w:hAnsi="Times New Roman" w:cs="Times New Roman"/>
              <w:b/>
              <w:bCs/>
              <w:color w:val="auto"/>
              <w:sz w:val="24"/>
              <w:szCs w:val="24"/>
              <w:lang w:eastAsia="en-GB"/>
            </w:rPr>
          </w:rPrChange>
        </w:rPr>
      </w:pPr>
      <w:ins w:id="706" w:author="CRAYFISH" w:date="2018-05-28T15:39:00Z">
        <w:r>
          <w:rPr>
            <w:rStyle w:val="NoneA"/>
            <w:rFonts w:ascii="Times New Roman" w:hAnsi="Times New Roman" w:cs="Times New Roman"/>
            <w:bCs/>
            <w:sz w:val="24"/>
            <w:szCs w:val="24"/>
            <w:lang w:eastAsia="en-GB"/>
          </w:rPr>
          <w:t xml:space="preserve"> </w:t>
        </w:r>
      </w:ins>
      <w:ins w:id="707" w:author="CRAYFISH" w:date="2018-05-28T15:27:00Z">
        <w:r w:rsidR="0070297B">
          <w:rPr>
            <w:rStyle w:val="NoneA"/>
            <w:rFonts w:ascii="Times New Roman" w:hAnsi="Times New Roman" w:cs="Times New Roman"/>
            <w:bCs/>
            <w:sz w:val="24"/>
            <w:szCs w:val="24"/>
            <w:lang w:eastAsia="en-GB"/>
          </w:rPr>
          <w:t xml:space="preserve">The potential differences in perspective amongst surgeons and medical students drove us to </w:t>
        </w:r>
        <w:proofErr w:type="spellStart"/>
        <w:r w:rsidR="0070297B">
          <w:rPr>
            <w:rStyle w:val="NoneA"/>
            <w:rFonts w:ascii="Times New Roman" w:hAnsi="Times New Roman" w:cs="Times New Roman"/>
            <w:bCs/>
            <w:sz w:val="24"/>
            <w:szCs w:val="24"/>
            <w:lang w:eastAsia="en-GB"/>
          </w:rPr>
          <w:t>summarise</w:t>
        </w:r>
        <w:proofErr w:type="spellEnd"/>
        <w:r w:rsidR="0070297B">
          <w:rPr>
            <w:rStyle w:val="NoneA"/>
            <w:rFonts w:ascii="Times New Roman" w:hAnsi="Times New Roman" w:cs="Times New Roman"/>
            <w:bCs/>
            <w:sz w:val="24"/>
            <w:szCs w:val="24"/>
            <w:lang w:eastAsia="en-GB"/>
          </w:rPr>
          <w:t xml:space="preserve"> these</w:t>
        </w:r>
      </w:ins>
      <w:ins w:id="708" w:author="CRAYFISH" w:date="2018-05-28T15:28:00Z">
        <w:r w:rsidR="0070297B">
          <w:rPr>
            <w:rStyle w:val="NoneA"/>
            <w:rFonts w:ascii="Times New Roman" w:hAnsi="Times New Roman" w:cs="Times New Roman"/>
            <w:bCs/>
            <w:sz w:val="24"/>
            <w:szCs w:val="24"/>
            <w:lang w:eastAsia="en-GB"/>
          </w:rPr>
          <w:t xml:space="preserve"> </w:t>
        </w:r>
      </w:ins>
      <w:ins w:id="709" w:author="CRAYFISH" w:date="2018-05-28T15:27:00Z">
        <w:r w:rsidR="0070297B">
          <w:rPr>
            <w:rStyle w:val="NoneA"/>
            <w:rFonts w:ascii="Times New Roman" w:hAnsi="Times New Roman" w:cs="Times New Roman"/>
            <w:bCs/>
            <w:sz w:val="24"/>
            <w:szCs w:val="24"/>
            <w:lang w:eastAsia="en-GB"/>
          </w:rPr>
          <w:t xml:space="preserve">results </w:t>
        </w:r>
      </w:ins>
      <w:ins w:id="710" w:author="CRAYFISH" w:date="2018-05-28T15:28:00Z">
        <w:r w:rsidR="0070297B">
          <w:rPr>
            <w:rStyle w:val="NoneA"/>
            <w:rFonts w:ascii="Times New Roman" w:hAnsi="Times New Roman" w:cs="Times New Roman"/>
            <w:bCs/>
            <w:sz w:val="24"/>
            <w:szCs w:val="24"/>
            <w:lang w:eastAsia="en-GB"/>
          </w:rPr>
          <w:t xml:space="preserve">separately. </w:t>
        </w:r>
      </w:ins>
      <w:ins w:id="711" w:author="CRAYFISH" w:date="2018-05-28T15:38:00Z">
        <w:r>
          <w:rPr>
            <w:rStyle w:val="NoneA"/>
            <w:rFonts w:ascii="Times New Roman" w:hAnsi="Times New Roman" w:cs="Times New Roman"/>
            <w:bCs/>
            <w:sz w:val="24"/>
            <w:szCs w:val="24"/>
            <w:lang w:eastAsia="en-GB"/>
          </w:rPr>
          <w:t xml:space="preserve">All in all both views did not contradict one another but medical students were </w:t>
        </w:r>
      </w:ins>
      <w:proofErr w:type="gramStart"/>
      <w:ins w:id="712" w:author="CRAYFISH" w:date="2018-05-28T15:39:00Z">
        <w:r>
          <w:rPr>
            <w:rStyle w:val="NoneA"/>
            <w:rFonts w:ascii="Times New Roman" w:hAnsi="Times New Roman" w:cs="Times New Roman"/>
            <w:bCs/>
            <w:sz w:val="24"/>
            <w:szCs w:val="24"/>
            <w:lang w:eastAsia="en-GB"/>
          </w:rPr>
          <w:t>more unsure</w:t>
        </w:r>
      </w:ins>
      <w:proofErr w:type="gramEnd"/>
      <w:ins w:id="713" w:author="CRAYFISH" w:date="2018-05-28T15:38:00Z">
        <w:r>
          <w:rPr>
            <w:rStyle w:val="NoneA"/>
            <w:rFonts w:ascii="Times New Roman" w:hAnsi="Times New Roman" w:cs="Times New Roman"/>
            <w:bCs/>
            <w:sz w:val="24"/>
            <w:szCs w:val="24"/>
            <w:lang w:eastAsia="en-GB"/>
          </w:rPr>
          <w:t xml:space="preserve"> </w:t>
        </w:r>
      </w:ins>
      <w:ins w:id="714" w:author="CRAYFISH" w:date="2018-06-23T20:38:00Z">
        <w:r w:rsidR="00324042">
          <w:rPr>
            <w:rStyle w:val="NoneA"/>
            <w:rFonts w:ascii="Times New Roman" w:hAnsi="Times New Roman" w:cs="Times New Roman"/>
            <w:bCs/>
            <w:noProof/>
            <w:sz w:val="24"/>
            <w:szCs w:val="24"/>
            <w:lang w:eastAsia="en-GB"/>
          </w:rPr>
          <w:t>about</w:t>
        </w:r>
      </w:ins>
      <w:ins w:id="715" w:author="CRAYFISH" w:date="2018-05-28T15:38:00Z">
        <w:r>
          <w:rPr>
            <w:rStyle w:val="NoneA"/>
            <w:rFonts w:ascii="Times New Roman" w:hAnsi="Times New Roman" w:cs="Times New Roman"/>
            <w:bCs/>
            <w:sz w:val="24"/>
            <w:szCs w:val="24"/>
            <w:lang w:eastAsia="en-GB"/>
          </w:rPr>
          <w:t xml:space="preserve"> which answer</w:t>
        </w:r>
      </w:ins>
      <w:ins w:id="716" w:author="CRAYFISH" w:date="2018-05-28T21:05:00Z">
        <w:r w:rsidR="00306B07">
          <w:rPr>
            <w:rStyle w:val="NoneA"/>
            <w:rFonts w:ascii="Times New Roman" w:hAnsi="Times New Roman" w:cs="Times New Roman"/>
            <w:bCs/>
            <w:sz w:val="24"/>
            <w:szCs w:val="24"/>
            <w:lang w:eastAsia="en-GB"/>
          </w:rPr>
          <w:t>s</w:t>
        </w:r>
      </w:ins>
      <w:ins w:id="717" w:author="CRAYFISH" w:date="2018-05-28T15:38:00Z">
        <w:r>
          <w:rPr>
            <w:rStyle w:val="NoneA"/>
            <w:rFonts w:ascii="Times New Roman" w:hAnsi="Times New Roman" w:cs="Times New Roman"/>
            <w:bCs/>
            <w:sz w:val="24"/>
            <w:szCs w:val="24"/>
            <w:lang w:eastAsia="en-GB"/>
          </w:rPr>
          <w:t xml:space="preserve"> to choose</w:t>
        </w:r>
      </w:ins>
      <w:ins w:id="718" w:author="CRAYFISH" w:date="2018-05-28T15:40:00Z">
        <w:r>
          <w:rPr>
            <w:rStyle w:val="NoneA"/>
            <w:rFonts w:ascii="Times New Roman" w:hAnsi="Times New Roman" w:cs="Times New Roman"/>
            <w:bCs/>
            <w:sz w:val="24"/>
            <w:szCs w:val="24"/>
            <w:lang w:eastAsia="en-GB"/>
          </w:rPr>
          <w:t>. Around 20% of both cohorts sa</w:t>
        </w:r>
        <w:r w:rsidR="0053798E">
          <w:rPr>
            <w:rStyle w:val="NoneA"/>
            <w:rFonts w:ascii="Times New Roman" w:hAnsi="Times New Roman" w:cs="Times New Roman"/>
            <w:bCs/>
            <w:sz w:val="24"/>
            <w:szCs w:val="24"/>
            <w:lang w:eastAsia="en-GB"/>
          </w:rPr>
          <w:t xml:space="preserve">id there </w:t>
        </w:r>
      </w:ins>
      <w:ins w:id="719" w:author="CRAYFISH" w:date="2018-05-28T15:46:00Z">
        <w:r w:rsidR="0053798E">
          <w:rPr>
            <w:rStyle w:val="NoneA"/>
            <w:rFonts w:ascii="Times New Roman" w:hAnsi="Times New Roman" w:cs="Times New Roman"/>
            <w:bCs/>
            <w:sz w:val="24"/>
            <w:szCs w:val="24"/>
            <w:lang w:eastAsia="en-GB"/>
          </w:rPr>
          <w:t>were no adequate systems</w:t>
        </w:r>
      </w:ins>
      <w:ins w:id="720" w:author="CRAYFISH" w:date="2018-05-28T15:43:00Z">
        <w:r w:rsidR="0053798E">
          <w:rPr>
            <w:rStyle w:val="NoneA"/>
            <w:rFonts w:ascii="Times New Roman" w:hAnsi="Times New Roman" w:cs="Times New Roman"/>
            <w:bCs/>
            <w:sz w:val="24"/>
            <w:szCs w:val="24"/>
            <w:lang w:eastAsia="en-GB"/>
          </w:rPr>
          <w:t xml:space="preserve"> </w:t>
        </w:r>
      </w:ins>
      <w:ins w:id="721" w:author="CRAYFISH" w:date="2018-05-28T15:40:00Z">
        <w:r>
          <w:rPr>
            <w:rStyle w:val="NoneA"/>
            <w:rFonts w:ascii="Times New Roman" w:hAnsi="Times New Roman" w:cs="Times New Roman"/>
            <w:bCs/>
            <w:sz w:val="24"/>
            <w:szCs w:val="24"/>
            <w:lang w:eastAsia="en-GB"/>
          </w:rPr>
          <w:t xml:space="preserve">for reporting and </w:t>
        </w:r>
      </w:ins>
      <w:ins w:id="722" w:author="CRAYFISH" w:date="2018-05-28T15:43:00Z">
        <w:r w:rsidR="0053798E">
          <w:rPr>
            <w:rStyle w:val="NoneA"/>
            <w:rFonts w:ascii="Times New Roman" w:hAnsi="Times New Roman" w:cs="Times New Roman"/>
            <w:bCs/>
            <w:sz w:val="24"/>
            <w:szCs w:val="24"/>
            <w:lang w:eastAsia="en-GB"/>
          </w:rPr>
          <w:t>80% of surgeons said t</w:t>
        </w:r>
      </w:ins>
      <w:ins w:id="723" w:author="CRAYFISH" w:date="2018-05-28T15:44:00Z">
        <w:r w:rsidR="0053798E">
          <w:rPr>
            <w:rStyle w:val="NoneA"/>
            <w:rFonts w:ascii="Times New Roman" w:hAnsi="Times New Roman" w:cs="Times New Roman"/>
            <w:bCs/>
            <w:sz w:val="24"/>
            <w:szCs w:val="24"/>
            <w:lang w:eastAsia="en-GB"/>
          </w:rPr>
          <w:t>hey had not received training in any system</w:t>
        </w:r>
      </w:ins>
      <w:ins w:id="724" w:author="CRAYFISH" w:date="2018-05-28T21:10:00Z">
        <w:r w:rsidR="00306B07">
          <w:rPr>
            <w:rStyle w:val="NoneA"/>
            <w:rFonts w:ascii="Times New Roman" w:hAnsi="Times New Roman" w:cs="Times New Roman"/>
            <w:bCs/>
            <w:sz w:val="24"/>
            <w:szCs w:val="24"/>
            <w:lang w:eastAsia="en-GB"/>
          </w:rPr>
          <w:t xml:space="preserve"> </w:t>
        </w:r>
        <w:r w:rsidR="00306B07" w:rsidRPr="007F159D">
          <w:rPr>
            <w:rStyle w:val="NoneA"/>
            <w:rFonts w:ascii="Times New Roman" w:hAnsi="Times New Roman" w:cs="Times New Roman"/>
            <w:sz w:val="24"/>
            <w:szCs w:val="24"/>
            <w:u w:color="00B0F0"/>
            <w:lang w:eastAsia="en-GB"/>
          </w:rPr>
          <w:t>(</w:t>
        </w:r>
        <w:r w:rsidR="00306B07">
          <w:rPr>
            <w:rStyle w:val="NoneA"/>
            <w:rFonts w:ascii="Times New Roman" w:hAnsi="Times New Roman" w:cs="Times New Roman"/>
            <w:b/>
            <w:sz w:val="24"/>
            <w:szCs w:val="24"/>
            <w:u w:color="00B0F0"/>
            <w:lang w:eastAsia="en-GB"/>
          </w:rPr>
          <w:t>Figure 2A</w:t>
        </w:r>
        <w:r w:rsidR="00306B07" w:rsidRPr="007F159D">
          <w:rPr>
            <w:rStyle w:val="NoneA"/>
            <w:rFonts w:ascii="Times New Roman" w:hAnsi="Times New Roman" w:cs="Times New Roman"/>
            <w:sz w:val="24"/>
            <w:szCs w:val="24"/>
            <w:u w:color="00B0F0"/>
            <w:lang w:eastAsia="en-GB"/>
          </w:rPr>
          <w:t>).</w:t>
        </w:r>
      </w:ins>
      <w:ins w:id="725" w:author="CRAYFISH" w:date="2018-05-28T15:45:00Z">
        <w:r w:rsidR="0053798E">
          <w:rPr>
            <w:rStyle w:val="NoneA"/>
            <w:rFonts w:ascii="Times New Roman" w:hAnsi="Times New Roman" w:cs="Times New Roman"/>
            <w:bCs/>
            <w:sz w:val="24"/>
            <w:szCs w:val="24"/>
            <w:lang w:eastAsia="en-GB"/>
          </w:rPr>
          <w:t xml:space="preserve"> This </w:t>
        </w:r>
      </w:ins>
      <w:ins w:id="726" w:author="CRAYFISH" w:date="2018-05-28T15:46:00Z">
        <w:r w:rsidR="0053798E">
          <w:rPr>
            <w:rStyle w:val="NoneA"/>
            <w:rFonts w:ascii="Times New Roman" w:hAnsi="Times New Roman" w:cs="Times New Roman"/>
            <w:bCs/>
            <w:sz w:val="24"/>
            <w:szCs w:val="24"/>
            <w:lang w:eastAsia="en-GB"/>
          </w:rPr>
          <w:t>was compared</w:t>
        </w:r>
      </w:ins>
      <w:ins w:id="727" w:author="CRAYFISH" w:date="2018-05-28T15:44:00Z">
        <w:r w:rsidR="0053798E">
          <w:rPr>
            <w:rStyle w:val="NoneA"/>
            <w:rFonts w:ascii="Times New Roman" w:hAnsi="Times New Roman" w:cs="Times New Roman"/>
            <w:bCs/>
            <w:sz w:val="24"/>
            <w:szCs w:val="24"/>
            <w:lang w:eastAsia="en-GB"/>
          </w:rPr>
          <w:t xml:space="preserve"> </w:t>
        </w:r>
      </w:ins>
      <w:ins w:id="728" w:author="CRAYFISH" w:date="2018-05-28T15:45:00Z">
        <w:r w:rsidR="0053798E">
          <w:rPr>
            <w:rStyle w:val="NoneA"/>
            <w:rFonts w:ascii="Times New Roman" w:hAnsi="Times New Roman" w:cs="Times New Roman"/>
            <w:bCs/>
            <w:sz w:val="24"/>
            <w:szCs w:val="24"/>
            <w:lang w:eastAsia="en-GB"/>
          </w:rPr>
          <w:t>with</w:t>
        </w:r>
      </w:ins>
      <w:ins w:id="729" w:author="CRAYFISH" w:date="2018-05-28T15:44:00Z">
        <w:r w:rsidR="0053798E">
          <w:rPr>
            <w:rStyle w:val="NoneA"/>
            <w:rFonts w:ascii="Times New Roman" w:hAnsi="Times New Roman" w:cs="Times New Roman"/>
            <w:bCs/>
            <w:sz w:val="24"/>
            <w:szCs w:val="24"/>
            <w:lang w:eastAsia="en-GB"/>
          </w:rPr>
          <w:t xml:space="preserve"> 59% of medical students </w:t>
        </w:r>
      </w:ins>
      <w:ins w:id="730" w:author="CRAYFISH" w:date="2018-05-28T15:45:00Z">
        <w:r w:rsidR="0053798E">
          <w:rPr>
            <w:rStyle w:val="NoneA"/>
            <w:rFonts w:ascii="Times New Roman" w:hAnsi="Times New Roman" w:cs="Times New Roman"/>
            <w:bCs/>
            <w:sz w:val="24"/>
            <w:szCs w:val="24"/>
            <w:lang w:eastAsia="en-GB"/>
          </w:rPr>
          <w:t xml:space="preserve">who also had not received adequate training but </w:t>
        </w:r>
      </w:ins>
      <w:ins w:id="731" w:author="CRAYFISH" w:date="2018-05-28T15:48:00Z">
        <w:r w:rsidR="0053798E">
          <w:rPr>
            <w:rStyle w:val="NoneA"/>
            <w:rFonts w:ascii="Times New Roman" w:hAnsi="Times New Roman" w:cs="Times New Roman"/>
            <w:bCs/>
            <w:sz w:val="24"/>
            <w:szCs w:val="24"/>
            <w:lang w:eastAsia="en-GB"/>
          </w:rPr>
          <w:t>large proportions (31%) were</w:t>
        </w:r>
      </w:ins>
      <w:ins w:id="732" w:author="CRAYFISH" w:date="2018-05-28T15:45:00Z">
        <w:r w:rsidR="0053798E">
          <w:rPr>
            <w:rStyle w:val="NoneA"/>
            <w:rFonts w:ascii="Times New Roman" w:hAnsi="Times New Roman" w:cs="Times New Roman"/>
            <w:bCs/>
            <w:sz w:val="24"/>
            <w:szCs w:val="24"/>
            <w:lang w:eastAsia="en-GB"/>
          </w:rPr>
          <w:t xml:space="preserve"> unsure</w:t>
        </w:r>
      </w:ins>
      <w:ins w:id="733" w:author="CRAYFISH" w:date="2018-05-28T21:10:00Z">
        <w:r w:rsidR="00306B07">
          <w:rPr>
            <w:rStyle w:val="NoneA"/>
            <w:rFonts w:ascii="Times New Roman" w:hAnsi="Times New Roman" w:cs="Times New Roman"/>
            <w:bCs/>
            <w:sz w:val="24"/>
            <w:szCs w:val="24"/>
            <w:lang w:eastAsia="en-GB"/>
          </w:rPr>
          <w:t xml:space="preserve"> </w:t>
        </w:r>
        <w:r w:rsidR="00306B07" w:rsidRPr="007F159D">
          <w:rPr>
            <w:rStyle w:val="NoneA"/>
            <w:rFonts w:ascii="Times New Roman" w:hAnsi="Times New Roman" w:cs="Times New Roman"/>
            <w:sz w:val="24"/>
            <w:szCs w:val="24"/>
            <w:u w:color="00B0F0"/>
            <w:lang w:eastAsia="en-GB"/>
          </w:rPr>
          <w:t>(</w:t>
        </w:r>
        <w:r w:rsidR="00306B07">
          <w:rPr>
            <w:rStyle w:val="NoneA"/>
            <w:rFonts w:ascii="Times New Roman" w:hAnsi="Times New Roman" w:cs="Times New Roman"/>
            <w:b/>
            <w:sz w:val="24"/>
            <w:szCs w:val="24"/>
            <w:u w:color="00B0F0"/>
            <w:lang w:eastAsia="en-GB"/>
          </w:rPr>
          <w:t>Figure 2</w:t>
        </w:r>
      </w:ins>
      <w:ins w:id="734" w:author="CRAYFISH" w:date="2018-05-28T21:11:00Z">
        <w:r w:rsidR="00306B07">
          <w:rPr>
            <w:rStyle w:val="NoneA"/>
            <w:rFonts w:ascii="Times New Roman" w:hAnsi="Times New Roman" w:cs="Times New Roman"/>
            <w:b/>
            <w:sz w:val="24"/>
            <w:szCs w:val="24"/>
            <w:u w:color="00B0F0"/>
            <w:lang w:eastAsia="en-GB"/>
          </w:rPr>
          <w:t>B</w:t>
        </w:r>
      </w:ins>
      <w:ins w:id="735" w:author="CRAYFISH" w:date="2018-05-28T21:10:00Z">
        <w:r w:rsidR="00306B07">
          <w:rPr>
            <w:rStyle w:val="NoneA"/>
            <w:rFonts w:ascii="Times New Roman" w:hAnsi="Times New Roman" w:cs="Times New Roman"/>
            <w:sz w:val="24"/>
            <w:szCs w:val="24"/>
            <w:u w:color="00B0F0"/>
            <w:lang w:eastAsia="en-GB"/>
          </w:rPr>
          <w:t>)</w:t>
        </w:r>
      </w:ins>
      <w:ins w:id="736" w:author="CRAYFISH" w:date="2018-05-28T15:45:00Z">
        <w:r w:rsidR="0053798E">
          <w:rPr>
            <w:rStyle w:val="NoneA"/>
            <w:rFonts w:ascii="Times New Roman" w:hAnsi="Times New Roman" w:cs="Times New Roman"/>
            <w:bCs/>
            <w:sz w:val="24"/>
            <w:szCs w:val="24"/>
            <w:lang w:eastAsia="en-GB"/>
          </w:rPr>
          <w:t xml:space="preserve">. Interestingly, </w:t>
        </w:r>
      </w:ins>
      <w:ins w:id="737" w:author="CRAYFISH" w:date="2018-05-28T15:47:00Z">
        <w:r w:rsidR="0053798E">
          <w:rPr>
            <w:rStyle w:val="NoneA"/>
            <w:rFonts w:ascii="Times New Roman" w:hAnsi="Times New Roman" w:cs="Times New Roman"/>
            <w:bCs/>
            <w:sz w:val="24"/>
            <w:szCs w:val="24"/>
            <w:lang w:eastAsia="en-GB"/>
          </w:rPr>
          <w:t xml:space="preserve">95% of surgeons said there was </w:t>
        </w:r>
      </w:ins>
      <w:ins w:id="738" w:author="CRAYFISH" w:date="2018-06-23T20:38:00Z">
        <w:r w:rsidR="00324042">
          <w:rPr>
            <w:rStyle w:val="NoneA"/>
            <w:rFonts w:ascii="Times New Roman" w:hAnsi="Times New Roman" w:cs="Times New Roman"/>
            <w:bCs/>
            <w:sz w:val="24"/>
            <w:szCs w:val="24"/>
            <w:lang w:eastAsia="en-GB"/>
          </w:rPr>
          <w:t xml:space="preserve">a </w:t>
        </w:r>
      </w:ins>
      <w:ins w:id="739" w:author="CRAYFISH" w:date="2018-05-28T15:48:00Z">
        <w:r w:rsidR="0053798E" w:rsidRPr="00324042">
          <w:rPr>
            <w:rStyle w:val="NoneA"/>
            <w:rFonts w:ascii="Times New Roman" w:hAnsi="Times New Roman" w:cs="Times New Roman"/>
            <w:bCs/>
            <w:noProof/>
            <w:sz w:val="24"/>
            <w:szCs w:val="24"/>
            <w:lang w:eastAsia="en-GB"/>
          </w:rPr>
          <w:t>hierarchy</w:t>
        </w:r>
        <w:r w:rsidR="0053798E">
          <w:rPr>
            <w:rStyle w:val="NoneA"/>
            <w:rFonts w:ascii="Times New Roman" w:hAnsi="Times New Roman" w:cs="Times New Roman"/>
            <w:bCs/>
            <w:sz w:val="24"/>
            <w:szCs w:val="24"/>
            <w:lang w:eastAsia="en-GB"/>
          </w:rPr>
          <w:t xml:space="preserve"> within their unit while </w:t>
        </w:r>
      </w:ins>
      <w:ins w:id="740" w:author="CRAYFISH" w:date="2018-05-28T21:06:00Z">
        <w:r w:rsidR="00306B07">
          <w:rPr>
            <w:rStyle w:val="NoneA"/>
            <w:rFonts w:ascii="Times New Roman" w:hAnsi="Times New Roman" w:cs="Times New Roman"/>
            <w:bCs/>
            <w:sz w:val="24"/>
            <w:szCs w:val="24"/>
            <w:lang w:eastAsia="en-GB"/>
          </w:rPr>
          <w:t xml:space="preserve">only </w:t>
        </w:r>
      </w:ins>
      <w:ins w:id="741" w:author="CRAYFISH" w:date="2018-05-28T15:48:00Z">
        <w:r w:rsidR="0053798E">
          <w:rPr>
            <w:rStyle w:val="NoneA"/>
            <w:rFonts w:ascii="Times New Roman" w:hAnsi="Times New Roman" w:cs="Times New Roman"/>
            <w:bCs/>
            <w:sz w:val="24"/>
            <w:szCs w:val="24"/>
            <w:lang w:eastAsia="en-GB"/>
          </w:rPr>
          <w:t xml:space="preserve">70% of medical students agreed with this. Only 1% of </w:t>
        </w:r>
      </w:ins>
      <w:ins w:id="742" w:author="CRAYFISH" w:date="2018-05-28T15:50:00Z">
        <w:r w:rsidR="0053798E">
          <w:rPr>
            <w:rStyle w:val="NoneA"/>
            <w:rFonts w:ascii="Times New Roman" w:hAnsi="Times New Roman" w:cs="Times New Roman"/>
            <w:bCs/>
            <w:sz w:val="24"/>
            <w:szCs w:val="24"/>
            <w:lang w:eastAsia="en-GB"/>
          </w:rPr>
          <w:t>surgeons</w:t>
        </w:r>
      </w:ins>
      <w:ins w:id="743" w:author="CRAYFISH" w:date="2018-05-28T15:48:00Z">
        <w:r w:rsidR="0053798E">
          <w:rPr>
            <w:rStyle w:val="NoneA"/>
            <w:rFonts w:ascii="Times New Roman" w:hAnsi="Times New Roman" w:cs="Times New Roman"/>
            <w:bCs/>
            <w:sz w:val="24"/>
            <w:szCs w:val="24"/>
            <w:lang w:eastAsia="en-GB"/>
          </w:rPr>
          <w:t xml:space="preserve"> believed </w:t>
        </w:r>
      </w:ins>
      <w:ins w:id="744" w:author="CRAYFISH" w:date="2018-05-28T15:50:00Z">
        <w:r w:rsidR="0053798E">
          <w:rPr>
            <w:rStyle w:val="NoneA"/>
            <w:rFonts w:ascii="Times New Roman" w:hAnsi="Times New Roman" w:cs="Times New Roman"/>
            <w:bCs/>
            <w:sz w:val="24"/>
            <w:szCs w:val="24"/>
            <w:lang w:eastAsia="en-GB"/>
          </w:rPr>
          <w:t xml:space="preserve">no </w:t>
        </w:r>
      </w:ins>
      <w:ins w:id="745" w:author="CRAYFISH" w:date="2018-05-28T15:51:00Z">
        <w:r w:rsidR="0053798E">
          <w:rPr>
            <w:rStyle w:val="NoneA"/>
            <w:rFonts w:ascii="Times New Roman" w:hAnsi="Times New Roman" w:cs="Times New Roman"/>
            <w:bCs/>
            <w:sz w:val="24"/>
            <w:szCs w:val="24"/>
            <w:lang w:eastAsia="en-GB"/>
          </w:rPr>
          <w:t>hierarchal</w:t>
        </w:r>
      </w:ins>
      <w:ins w:id="746" w:author="CRAYFISH" w:date="2018-05-28T15:50:00Z">
        <w:r w:rsidR="0053798E">
          <w:rPr>
            <w:rStyle w:val="NoneA"/>
            <w:rFonts w:ascii="Times New Roman" w:hAnsi="Times New Roman" w:cs="Times New Roman"/>
            <w:bCs/>
            <w:sz w:val="24"/>
            <w:szCs w:val="24"/>
            <w:lang w:eastAsia="en-GB"/>
          </w:rPr>
          <w:t xml:space="preserve"> working environment existed in contrast </w:t>
        </w:r>
      </w:ins>
      <w:ins w:id="747" w:author="CRAYFISH" w:date="2018-05-30T23:23:00Z">
        <w:r w:rsidR="00F67A0C">
          <w:rPr>
            <w:rStyle w:val="NoneA"/>
            <w:rFonts w:ascii="Times New Roman" w:hAnsi="Times New Roman" w:cs="Times New Roman"/>
            <w:bCs/>
            <w:sz w:val="24"/>
            <w:szCs w:val="24"/>
            <w:lang w:eastAsia="en-GB"/>
          </w:rPr>
          <w:t>to</w:t>
        </w:r>
      </w:ins>
      <w:ins w:id="748" w:author="CRAYFISH" w:date="2018-05-28T15:50:00Z">
        <w:r w:rsidR="0053798E">
          <w:rPr>
            <w:rStyle w:val="NoneA"/>
            <w:rFonts w:ascii="Times New Roman" w:hAnsi="Times New Roman" w:cs="Times New Roman"/>
            <w:bCs/>
            <w:sz w:val="24"/>
            <w:szCs w:val="24"/>
            <w:lang w:eastAsia="en-GB"/>
          </w:rPr>
          <w:t xml:space="preserve"> 10% of medical students</w:t>
        </w:r>
      </w:ins>
      <w:ins w:id="749" w:author="CRAYFISH" w:date="2018-05-28T21:10:00Z">
        <w:r w:rsidR="00306B07">
          <w:rPr>
            <w:rStyle w:val="NoneA"/>
            <w:rFonts w:ascii="Times New Roman" w:hAnsi="Times New Roman" w:cs="Times New Roman"/>
            <w:bCs/>
            <w:sz w:val="24"/>
            <w:szCs w:val="24"/>
            <w:lang w:eastAsia="en-GB"/>
          </w:rPr>
          <w:t xml:space="preserve"> </w:t>
        </w:r>
        <w:r w:rsidR="00306B07" w:rsidRPr="007F159D">
          <w:rPr>
            <w:rStyle w:val="NoneA"/>
            <w:rFonts w:ascii="Times New Roman" w:hAnsi="Times New Roman" w:cs="Times New Roman"/>
            <w:sz w:val="24"/>
            <w:szCs w:val="24"/>
            <w:u w:color="00B0F0"/>
            <w:lang w:eastAsia="en-GB"/>
          </w:rPr>
          <w:t>(</w:t>
        </w:r>
        <w:r w:rsidR="00306B07" w:rsidRPr="007F159D">
          <w:rPr>
            <w:rStyle w:val="NoneA"/>
            <w:rFonts w:ascii="Times New Roman" w:hAnsi="Times New Roman" w:cs="Times New Roman"/>
            <w:b/>
            <w:sz w:val="24"/>
            <w:szCs w:val="24"/>
            <w:u w:color="00B0F0"/>
            <w:lang w:eastAsia="en-GB"/>
          </w:rPr>
          <w:t>Figure 2</w:t>
        </w:r>
      </w:ins>
      <w:ins w:id="750" w:author="CRAYFISH" w:date="2018-05-28T21:11:00Z">
        <w:r w:rsidR="00306B07">
          <w:rPr>
            <w:rStyle w:val="NoneA"/>
            <w:rFonts w:ascii="Times New Roman" w:hAnsi="Times New Roman" w:cs="Times New Roman"/>
            <w:b/>
            <w:sz w:val="24"/>
            <w:szCs w:val="24"/>
            <w:u w:color="00B0F0"/>
            <w:lang w:eastAsia="en-GB"/>
          </w:rPr>
          <w:t>C</w:t>
        </w:r>
      </w:ins>
      <w:ins w:id="751" w:author="CRAYFISH" w:date="2018-05-28T21:10:00Z">
        <w:r w:rsidR="00306B07" w:rsidRPr="007F159D">
          <w:rPr>
            <w:rStyle w:val="NoneA"/>
            <w:rFonts w:ascii="Times New Roman" w:hAnsi="Times New Roman" w:cs="Times New Roman"/>
            <w:sz w:val="24"/>
            <w:szCs w:val="24"/>
            <w:u w:color="00B0F0"/>
            <w:lang w:eastAsia="en-GB"/>
          </w:rPr>
          <w:t>).</w:t>
        </w:r>
      </w:ins>
      <w:ins w:id="752" w:author="CRAYFISH" w:date="2018-05-28T15:50:00Z">
        <w:r w:rsidR="0053798E">
          <w:rPr>
            <w:rStyle w:val="NoneA"/>
            <w:rFonts w:ascii="Times New Roman" w:hAnsi="Times New Roman" w:cs="Times New Roman"/>
            <w:bCs/>
            <w:sz w:val="24"/>
            <w:szCs w:val="24"/>
            <w:lang w:eastAsia="en-GB"/>
          </w:rPr>
          <w:t xml:space="preserve"> </w:t>
        </w:r>
      </w:ins>
    </w:p>
    <w:p w:rsidR="00173EDA" w:rsidRPr="00641A44" w:rsidDel="0066315A" w:rsidRDefault="00173EDA">
      <w:pPr>
        <w:pStyle w:val="NoSpacing"/>
        <w:pBdr>
          <w:top w:val="none" w:sz="0" w:space="0" w:color="auto"/>
          <w:left w:val="none" w:sz="0" w:space="0" w:color="auto"/>
          <w:bottom w:val="none" w:sz="0" w:space="0" w:color="auto"/>
          <w:right w:val="none" w:sz="0" w:space="0" w:color="auto"/>
        </w:pBdr>
        <w:spacing w:line="360" w:lineRule="auto"/>
        <w:rPr>
          <w:del w:id="753" w:author="CRAYFISH" w:date="2018-05-28T12:10:00Z"/>
          <w:rStyle w:val="NoneA"/>
          <w:rFonts w:ascii="Times New Roman" w:hAnsi="Times New Roman" w:cs="Times New Roman"/>
          <w:bCs/>
          <w:sz w:val="36"/>
          <w:szCs w:val="24"/>
          <w:lang w:eastAsia="en-GB"/>
          <w:rPrChange w:id="754" w:author="CRAYFISH" w:date="2018-05-28T12:49:00Z">
            <w:rPr>
              <w:del w:id="755" w:author="CRAYFISH" w:date="2018-05-28T12:10:00Z"/>
              <w:rStyle w:val="NoneA"/>
              <w:rFonts w:ascii="Times New Roman" w:hAnsi="Times New Roman" w:cs="Times New Roman"/>
              <w:b/>
              <w:bCs/>
              <w:color w:val="auto"/>
              <w:sz w:val="36"/>
              <w:szCs w:val="24"/>
              <w:u w:val="single"/>
              <w:lang w:eastAsia="en-GB"/>
            </w:rPr>
          </w:rPrChange>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36"/>
          <w:szCs w:val="24"/>
          <w:u w:val="single"/>
          <w:lang w:eastAsia="en-GB"/>
        </w:rPr>
      </w:pPr>
      <w:r w:rsidRPr="007F159D">
        <w:rPr>
          <w:rStyle w:val="NoneA"/>
          <w:rFonts w:ascii="Times New Roman" w:hAnsi="Times New Roman" w:cs="Times New Roman"/>
          <w:b/>
          <w:bCs/>
          <w:sz w:val="36"/>
          <w:szCs w:val="24"/>
          <w:u w:val="single"/>
          <w:lang w:eastAsia="en-GB"/>
        </w:rPr>
        <w:t xml:space="preserve">Discussion </w:t>
      </w:r>
    </w:p>
    <w:p w:rsidR="00D94ACA" w:rsidRPr="00324042" w:rsidDel="00306B07" w:rsidRDefault="00D94ACA" w:rsidP="00D94ACA">
      <w:pPr>
        <w:pStyle w:val="NoSpacing"/>
        <w:pBdr>
          <w:top w:val="none" w:sz="0" w:space="0" w:color="auto"/>
          <w:left w:val="none" w:sz="0" w:space="0" w:color="auto"/>
          <w:bottom w:val="none" w:sz="0" w:space="0" w:color="auto"/>
          <w:right w:val="none" w:sz="0" w:space="0" w:color="auto"/>
        </w:pBdr>
        <w:spacing w:line="360" w:lineRule="auto"/>
        <w:rPr>
          <w:del w:id="756" w:author="CRAYFISH" w:date="2018-05-28T21:07:00Z"/>
          <w:rStyle w:val="NoneA"/>
          <w:rFonts w:ascii="Times New Roman" w:hAnsi="Times New Roman" w:cs="Times New Roman"/>
          <w:noProof/>
          <w:sz w:val="24"/>
          <w:szCs w:val="24"/>
          <w:lang w:eastAsia="en-GB"/>
        </w:rPr>
      </w:pPr>
      <w:r w:rsidRPr="007F159D">
        <w:rPr>
          <w:rStyle w:val="NoneA"/>
          <w:rFonts w:ascii="Times New Roman" w:hAnsi="Times New Roman" w:cs="Times New Roman"/>
          <w:sz w:val="24"/>
          <w:szCs w:val="24"/>
          <w:lang w:eastAsia="en-GB"/>
        </w:rPr>
        <w:t xml:space="preserve">There is currently limited data on whistleblowing amongst doctors and medical students in the UK and developing countries. This study conducted in </w:t>
      </w:r>
      <w:ins w:id="757" w:author="CRAYFISH" w:date="2018-05-28T11:32:00Z">
        <w:r w:rsidR="001B3610">
          <w:rPr>
            <w:rStyle w:val="NoneA"/>
            <w:rFonts w:ascii="Times New Roman" w:hAnsi="Times New Roman" w:cs="Times New Roman"/>
            <w:sz w:val="24"/>
            <w:szCs w:val="24"/>
            <w:lang w:eastAsia="en-GB"/>
          </w:rPr>
          <w:t xml:space="preserve">the Department of Surgery, </w:t>
        </w:r>
      </w:ins>
      <w:proofErr w:type="spellStart"/>
      <w:r w:rsidRPr="007F159D">
        <w:rPr>
          <w:rStyle w:val="NoneA"/>
          <w:rFonts w:ascii="Times New Roman" w:hAnsi="Times New Roman" w:cs="Times New Roman"/>
          <w:sz w:val="24"/>
          <w:szCs w:val="24"/>
          <w:lang w:eastAsia="en-GB"/>
        </w:rPr>
        <w:t>Edendale</w:t>
      </w:r>
      <w:proofErr w:type="spellEnd"/>
      <w:r w:rsidRPr="007F159D">
        <w:rPr>
          <w:rStyle w:val="NoneA"/>
          <w:rFonts w:ascii="Times New Roman" w:hAnsi="Times New Roman" w:cs="Times New Roman"/>
          <w:sz w:val="24"/>
          <w:szCs w:val="24"/>
          <w:lang w:eastAsia="en-GB"/>
        </w:rPr>
        <w:t xml:space="preserve"> Hospital, Pietermaritzburg, South Africa sought to add to a </w:t>
      </w:r>
      <w:ins w:id="758" w:author="Oultram, Stuart" w:date="2018-05-30T15:29:00Z">
        <w:r w:rsidR="0087159A">
          <w:rPr>
            <w:rStyle w:val="NoneA"/>
            <w:rFonts w:ascii="Times New Roman" w:hAnsi="Times New Roman" w:cs="Times New Roman"/>
            <w:sz w:val="24"/>
            <w:szCs w:val="24"/>
            <w:lang w:eastAsia="en-GB"/>
          </w:rPr>
          <w:t>limited</w:t>
        </w:r>
      </w:ins>
      <w:del w:id="759" w:author="Oultram, Stuart" w:date="2018-05-30T15:29:00Z">
        <w:r w:rsidRPr="007F159D">
          <w:rPr>
            <w:rStyle w:val="NoneA"/>
            <w:rFonts w:ascii="Times New Roman" w:hAnsi="Times New Roman" w:cs="Times New Roman"/>
            <w:sz w:val="24"/>
            <w:szCs w:val="24"/>
            <w:lang w:eastAsia="en-GB"/>
          </w:rPr>
          <w:delText>lacking</w:delText>
        </w:r>
      </w:del>
      <w:r w:rsidRPr="007F159D">
        <w:rPr>
          <w:rStyle w:val="NoneA"/>
          <w:rFonts w:ascii="Times New Roman" w:hAnsi="Times New Roman" w:cs="Times New Roman"/>
          <w:sz w:val="24"/>
          <w:szCs w:val="24"/>
          <w:lang w:eastAsia="en-GB"/>
        </w:rPr>
        <w:t xml:space="preserve"> evidence base within this </w:t>
      </w:r>
      <w:ins w:id="760" w:author="Oultram, Stuart" w:date="2018-05-30T15:29:00Z">
        <w:r w:rsidR="0087159A">
          <w:rPr>
            <w:rStyle w:val="NoneA"/>
            <w:rFonts w:ascii="Times New Roman" w:hAnsi="Times New Roman" w:cs="Times New Roman"/>
            <w:sz w:val="24"/>
            <w:szCs w:val="24"/>
            <w:lang w:eastAsia="en-GB"/>
          </w:rPr>
          <w:t>area</w:t>
        </w:r>
      </w:ins>
      <w:del w:id="761" w:author="Oultram, Stuart" w:date="2018-05-30T15:29:00Z">
        <w:r w:rsidRPr="007F159D">
          <w:rPr>
            <w:rStyle w:val="NoneA"/>
            <w:rFonts w:ascii="Times New Roman" w:hAnsi="Times New Roman" w:cs="Times New Roman"/>
            <w:sz w:val="24"/>
            <w:szCs w:val="24"/>
            <w:lang w:eastAsia="en-GB"/>
          </w:rPr>
          <w:delText>field</w:delText>
        </w:r>
      </w:del>
      <w:r w:rsidRPr="007F159D">
        <w:rPr>
          <w:rStyle w:val="NoneA"/>
          <w:rFonts w:ascii="Times New Roman" w:hAnsi="Times New Roman" w:cs="Times New Roman"/>
          <w:sz w:val="24"/>
          <w:szCs w:val="24"/>
          <w:lang w:eastAsia="en-GB"/>
        </w:rPr>
        <w:t xml:space="preserve"> of professional ethics. </w:t>
      </w:r>
      <w:ins w:id="762" w:author="CRAYFISH" w:date="2018-06-23T20:46:00Z">
        <w:r w:rsidR="00E85BEC">
          <w:rPr>
            <w:rStyle w:val="NoneA"/>
            <w:rFonts w:ascii="Times New Roman" w:hAnsi="Times New Roman" w:cs="Times New Roman"/>
            <w:sz w:val="24"/>
            <w:szCs w:val="24"/>
            <w:lang w:eastAsia="en-GB"/>
          </w:rPr>
          <w:t xml:space="preserve">Although there was one physician, </w:t>
        </w:r>
      </w:ins>
      <w:del w:id="763" w:author="CRAYFISH" w:date="2018-06-23T20:47:00Z">
        <w:r w:rsidRPr="007F159D" w:rsidDel="00E85BEC">
          <w:rPr>
            <w:rStyle w:val="NoneA"/>
            <w:rFonts w:ascii="Times New Roman" w:hAnsi="Times New Roman" w:cs="Times New Roman"/>
            <w:color w:val="auto"/>
            <w:sz w:val="24"/>
            <w:szCs w:val="24"/>
            <w:lang w:eastAsia="en-GB"/>
          </w:rPr>
          <w:delText>T</w:delText>
        </w:r>
      </w:del>
      <w:ins w:id="764" w:author="CRAYFISH" w:date="2018-06-23T20:47:00Z">
        <w:r w:rsidR="00E85BEC">
          <w:rPr>
            <w:rStyle w:val="NoneA"/>
            <w:rFonts w:ascii="Times New Roman" w:hAnsi="Times New Roman" w:cs="Times New Roman"/>
            <w:color w:val="auto"/>
            <w:sz w:val="24"/>
            <w:szCs w:val="24"/>
            <w:lang w:eastAsia="en-GB"/>
          </w:rPr>
          <w:t>t</w:t>
        </w:r>
      </w:ins>
      <w:r w:rsidRPr="007F159D">
        <w:rPr>
          <w:rStyle w:val="NoneA"/>
          <w:rFonts w:ascii="Times New Roman" w:hAnsi="Times New Roman" w:cs="Times New Roman"/>
          <w:color w:val="auto"/>
          <w:sz w:val="24"/>
          <w:szCs w:val="24"/>
          <w:lang w:eastAsia="en-GB"/>
        </w:rPr>
        <w:t xml:space="preserve">he main cohort in this study </w:t>
      </w:r>
      <w:r w:rsidRPr="00324042">
        <w:rPr>
          <w:rStyle w:val="NoneA"/>
          <w:noProof/>
          <w:lang w:eastAsia="en-GB"/>
        </w:rPr>
        <w:t>w</w:t>
      </w:r>
      <w:ins w:id="765" w:author="CRAYFISH" w:date="2018-06-23T20:38:00Z">
        <w:r w:rsidR="00324042">
          <w:rPr>
            <w:rStyle w:val="NoneA"/>
            <w:rFonts w:ascii="Times New Roman" w:hAnsi="Times New Roman" w:cs="Times New Roman"/>
            <w:noProof/>
            <w:color w:val="auto"/>
            <w:sz w:val="24"/>
            <w:szCs w:val="24"/>
            <w:lang w:eastAsia="en-GB"/>
          </w:rPr>
          <w:t>as</w:t>
        </w:r>
      </w:ins>
      <w:del w:id="766" w:author="CRAYFISH" w:date="2018-06-23T20:38:00Z">
        <w:r w:rsidRPr="00324042" w:rsidDel="00324042">
          <w:rPr>
            <w:rStyle w:val="NoneA"/>
            <w:noProof/>
            <w:lang w:eastAsia="en-GB"/>
          </w:rPr>
          <w:delText>ere</w:delText>
        </w:r>
      </w:del>
      <w:r w:rsidRPr="007F159D">
        <w:rPr>
          <w:rStyle w:val="NoneA"/>
          <w:rFonts w:ascii="Times New Roman" w:hAnsi="Times New Roman" w:cs="Times New Roman"/>
          <w:color w:val="auto"/>
          <w:sz w:val="24"/>
          <w:szCs w:val="24"/>
          <w:lang w:eastAsia="en-GB"/>
        </w:rPr>
        <w:t xml:space="preserve"> surgical staff, nevertheless, advances in whistleblowing can be extrapolated to other healthcare professionals and other medical specialties because of similarities in </w:t>
      </w:r>
      <w:r>
        <w:rPr>
          <w:rStyle w:val="NoneA"/>
          <w:rFonts w:ascii="Times New Roman" w:hAnsi="Times New Roman" w:cs="Times New Roman"/>
          <w:color w:val="auto"/>
          <w:sz w:val="24"/>
          <w:szCs w:val="24"/>
          <w:lang w:eastAsia="en-GB"/>
        </w:rPr>
        <w:t>clinical</w:t>
      </w:r>
      <w:r w:rsidRPr="007F159D">
        <w:rPr>
          <w:rStyle w:val="NoneA"/>
          <w:rFonts w:ascii="Times New Roman" w:hAnsi="Times New Roman" w:cs="Times New Roman"/>
          <w:color w:val="auto"/>
          <w:sz w:val="24"/>
          <w:szCs w:val="24"/>
          <w:lang w:eastAsia="en-GB"/>
        </w:rPr>
        <w:t xml:space="preserve"> environment and consequences of blo</w:t>
      </w:r>
      <w:r w:rsidRPr="007F159D">
        <w:rPr>
          <w:rStyle w:val="NoneA"/>
          <w:rFonts w:ascii="Times New Roman" w:hAnsi="Times New Roman" w:cs="Times New Roman"/>
          <w:sz w:val="24"/>
          <w:szCs w:val="24"/>
          <w:lang w:eastAsia="en-GB"/>
        </w:rPr>
        <w:t>wing the whistle (1</w:t>
      </w:r>
      <w:del w:id="767" w:author="Oultram, Stuart" w:date="2018-05-22T17:00:00Z">
        <w:r w:rsidRPr="007F159D" w:rsidDel="00373659">
          <w:rPr>
            <w:rStyle w:val="NoneA"/>
            <w:rFonts w:ascii="Times New Roman" w:hAnsi="Times New Roman" w:cs="Times New Roman"/>
            <w:sz w:val="24"/>
            <w:szCs w:val="24"/>
            <w:lang w:eastAsia="en-GB"/>
          </w:rPr>
          <w:delText>1</w:delText>
        </w:r>
      </w:del>
      <w:ins w:id="768" w:author="Oultram, Stuart" w:date="2018-05-30T14:09:00Z">
        <w:r w:rsidR="000344BD">
          <w:rPr>
            <w:rStyle w:val="NoneA"/>
            <w:rFonts w:ascii="Times New Roman" w:hAnsi="Times New Roman" w:cs="Times New Roman"/>
            <w:sz w:val="24"/>
            <w:szCs w:val="24"/>
            <w:lang w:eastAsia="en-GB"/>
          </w:rPr>
          <w:t>6</w:t>
        </w:r>
      </w:ins>
      <w:ins w:id="769" w:author="Oultram, Stuart" w:date="2018-05-22T17:00:00Z">
        <w:del w:id="770" w:author="CRAYFISH" w:date="2018-05-30T23:24:00Z">
          <w:r w:rsidR="00373659" w:rsidDel="00F67A0C">
            <w:rPr>
              <w:rStyle w:val="NoneA"/>
              <w:rFonts w:ascii="Times New Roman" w:hAnsi="Times New Roman" w:cs="Times New Roman"/>
              <w:sz w:val="24"/>
              <w:szCs w:val="24"/>
              <w:lang w:eastAsia="en-GB"/>
            </w:rPr>
            <w:delText>4</w:delText>
          </w:r>
        </w:del>
      </w:ins>
      <w:r w:rsidRPr="007F159D">
        <w:rPr>
          <w:rStyle w:val="NoneA"/>
          <w:rFonts w:ascii="Times New Roman" w:hAnsi="Times New Roman" w:cs="Times New Roman"/>
          <w:sz w:val="24"/>
          <w:szCs w:val="24"/>
          <w:lang w:eastAsia="en-GB"/>
        </w:rPr>
        <w:t>).</w:t>
      </w:r>
      <w:r w:rsidRPr="007F159D">
        <w:rPr>
          <w:rStyle w:val="NoneA"/>
          <w:rFonts w:ascii="Times New Roman" w:hAnsi="Times New Roman" w:cs="Times New Roman"/>
          <w:color w:val="0432FF"/>
          <w:sz w:val="24"/>
          <w:szCs w:val="24"/>
          <w:vertAlign w:val="superscript"/>
          <w:lang w:eastAsia="en-GB"/>
        </w:rPr>
        <w:t xml:space="preserve"> </w:t>
      </w:r>
      <w:r w:rsidRPr="007F159D">
        <w:rPr>
          <w:rStyle w:val="NoneA"/>
          <w:rFonts w:ascii="Times New Roman" w:hAnsi="Times New Roman" w:cs="Times New Roman"/>
          <w:sz w:val="24"/>
          <w:szCs w:val="24"/>
          <w:lang w:eastAsia="en-GB"/>
        </w:rPr>
        <w:t xml:space="preserve">Current literature on whistleblowing in healthcare settings highlights the potential </w:t>
      </w:r>
      <w:r w:rsidRPr="00324042">
        <w:rPr>
          <w:rStyle w:val="NoneA"/>
          <w:noProof/>
          <w:lang w:eastAsia="en-GB"/>
        </w:rPr>
        <w:t>short comings</w:t>
      </w:r>
      <w:r w:rsidRPr="007F159D">
        <w:rPr>
          <w:rStyle w:val="NoneA"/>
          <w:rFonts w:ascii="Times New Roman" w:hAnsi="Times New Roman" w:cs="Times New Roman"/>
          <w:sz w:val="24"/>
          <w:szCs w:val="24"/>
          <w:lang w:eastAsia="en-GB"/>
        </w:rPr>
        <w:t xml:space="preserve"> of reporting systems that hinder the progress of reporting </w:t>
      </w:r>
      <w:r w:rsidRPr="00324042">
        <w:rPr>
          <w:rStyle w:val="NoneA"/>
          <w:noProof/>
          <w:lang w:eastAsia="en-GB"/>
        </w:rPr>
        <w:t>wrong</w:t>
      </w:r>
      <w:del w:id="771" w:author="CRAYFISH" w:date="2018-06-23T20:38:00Z">
        <w:r w:rsidRPr="00324042" w:rsidDel="00324042">
          <w:rPr>
            <w:rStyle w:val="NoneA"/>
            <w:noProof/>
            <w:lang w:eastAsia="en-GB"/>
          </w:rPr>
          <w:delText xml:space="preserve"> </w:delText>
        </w:r>
      </w:del>
      <w:r w:rsidRPr="00324042">
        <w:rPr>
          <w:rStyle w:val="NoneA"/>
          <w:noProof/>
          <w:lang w:eastAsia="en-GB"/>
        </w:rPr>
        <w:t>doing</w:t>
      </w:r>
      <w:r w:rsidRPr="007F159D">
        <w:rPr>
          <w:rStyle w:val="NoneA"/>
          <w:rFonts w:ascii="Times New Roman" w:hAnsi="Times New Roman" w:cs="Times New Roman"/>
          <w:sz w:val="24"/>
          <w:szCs w:val="24"/>
          <w:lang w:eastAsia="en-GB"/>
        </w:rPr>
        <w:t xml:space="preserve">.  Consequences of </w:t>
      </w:r>
      <w:r w:rsidRPr="00324042">
        <w:rPr>
          <w:rStyle w:val="NoneA"/>
          <w:noProof/>
          <w:lang w:eastAsia="en-GB"/>
        </w:rPr>
        <w:t>whistle blowing</w:t>
      </w:r>
      <w:r w:rsidRPr="007F159D">
        <w:rPr>
          <w:rStyle w:val="NoneA"/>
          <w:rFonts w:ascii="Times New Roman" w:hAnsi="Times New Roman" w:cs="Times New Roman"/>
          <w:sz w:val="24"/>
          <w:szCs w:val="24"/>
          <w:lang w:eastAsia="en-GB"/>
        </w:rPr>
        <w:t xml:space="preserve"> such as character abuse, legal and financial penalties, </w:t>
      </w:r>
      <w:r w:rsidRPr="007F159D">
        <w:rPr>
          <w:rStyle w:val="NoneA"/>
          <w:rFonts w:ascii="Times New Roman" w:hAnsi="Times New Roman" w:cs="Times New Roman"/>
          <w:color w:val="auto"/>
          <w:sz w:val="24"/>
          <w:szCs w:val="24"/>
          <w:lang w:eastAsia="en-GB"/>
        </w:rPr>
        <w:t xml:space="preserve">and job security highlight how crucial it is to protect </w:t>
      </w:r>
      <w:r w:rsidRPr="00324042">
        <w:rPr>
          <w:rStyle w:val="NoneA"/>
          <w:noProof/>
          <w:lang w:eastAsia="en-GB"/>
        </w:rPr>
        <w:t xml:space="preserve">whistle </w:t>
      </w:r>
      <w:r w:rsidRPr="00324042">
        <w:rPr>
          <w:rStyle w:val="NoneA"/>
          <w:noProof/>
          <w:lang w:eastAsia="en-GB"/>
        </w:rPr>
        <w:lastRenderedPageBreak/>
        <w:t>blowers</w:t>
      </w:r>
      <w:ins w:id="772" w:author="Oultram, Stuart" w:date="2018-05-22T17:00:00Z">
        <w:r w:rsidR="00373659">
          <w:rPr>
            <w:rStyle w:val="NoneA"/>
            <w:rFonts w:ascii="Times New Roman" w:hAnsi="Times New Roman" w:cs="Times New Roman"/>
            <w:color w:val="auto"/>
            <w:sz w:val="24"/>
            <w:szCs w:val="24"/>
            <w:lang w:eastAsia="en-GB"/>
          </w:rPr>
          <w:t xml:space="preserve"> </w:t>
        </w:r>
      </w:ins>
      <w:r w:rsidRPr="007F159D">
        <w:rPr>
          <w:rStyle w:val="NoneA"/>
          <w:rFonts w:ascii="Times New Roman" w:hAnsi="Times New Roman" w:cs="Times New Roman"/>
          <w:color w:val="auto"/>
          <w:sz w:val="24"/>
          <w:szCs w:val="24"/>
          <w:lang w:eastAsia="en-GB"/>
        </w:rPr>
        <w:t>(1</w:t>
      </w:r>
      <w:del w:id="773" w:author="Oultram, Stuart" w:date="2018-05-22T17:00:00Z">
        <w:r w:rsidRPr="007F159D" w:rsidDel="00373659">
          <w:rPr>
            <w:rStyle w:val="NoneA"/>
            <w:rFonts w:ascii="Times New Roman" w:hAnsi="Times New Roman" w:cs="Times New Roman"/>
            <w:color w:val="auto"/>
            <w:sz w:val="24"/>
            <w:szCs w:val="24"/>
            <w:lang w:eastAsia="en-GB"/>
          </w:rPr>
          <w:delText>1</w:delText>
        </w:r>
      </w:del>
      <w:ins w:id="774" w:author="Oultram, Stuart" w:date="2018-05-30T14:09:00Z">
        <w:r w:rsidR="000344BD">
          <w:rPr>
            <w:rStyle w:val="NoneA"/>
            <w:rFonts w:ascii="Times New Roman" w:hAnsi="Times New Roman" w:cs="Times New Roman"/>
            <w:color w:val="auto"/>
            <w:sz w:val="24"/>
            <w:szCs w:val="24"/>
            <w:lang w:eastAsia="en-GB"/>
          </w:rPr>
          <w:t>6</w:t>
        </w:r>
      </w:ins>
      <w:ins w:id="775" w:author="Oultram, Stuart" w:date="2018-05-22T17:00:00Z">
        <w:del w:id="776" w:author="CRAYFISH" w:date="2018-05-30T23:24:00Z">
          <w:r w:rsidR="00373659" w:rsidDel="00F67A0C">
            <w:rPr>
              <w:rStyle w:val="NoneA"/>
              <w:rFonts w:ascii="Times New Roman" w:hAnsi="Times New Roman" w:cs="Times New Roman"/>
              <w:color w:val="auto"/>
              <w:sz w:val="24"/>
              <w:szCs w:val="24"/>
              <w:lang w:eastAsia="en-GB"/>
            </w:rPr>
            <w:delText>4</w:delText>
          </w:r>
        </w:del>
      </w:ins>
      <w:r w:rsidRPr="007F159D">
        <w:rPr>
          <w:rStyle w:val="NoneA"/>
          <w:rFonts w:ascii="Times New Roman" w:hAnsi="Times New Roman" w:cs="Times New Roman"/>
          <w:color w:val="auto"/>
          <w:sz w:val="24"/>
          <w:szCs w:val="24"/>
          <w:lang w:eastAsia="en-GB"/>
        </w:rPr>
        <w:t xml:space="preserve">). Our research supports this evidence, in free-text </w:t>
      </w:r>
      <w:r w:rsidRPr="00324042">
        <w:rPr>
          <w:rStyle w:val="NoneA"/>
          <w:noProof/>
          <w:lang w:eastAsia="en-GB"/>
        </w:rPr>
        <w:t>responses</w:t>
      </w:r>
      <w:r w:rsidRPr="007F159D">
        <w:rPr>
          <w:rStyle w:val="NoneA"/>
          <w:rFonts w:ascii="Times New Roman" w:hAnsi="Times New Roman" w:cs="Times New Roman"/>
          <w:color w:val="auto"/>
          <w:sz w:val="24"/>
          <w:szCs w:val="24"/>
          <w:lang w:eastAsia="en-GB"/>
        </w:rPr>
        <w:t xml:space="preserve"> 54% </w:t>
      </w:r>
      <w:del w:id="777" w:author="CRAYFISH" w:date="2018-05-30T23:28:00Z">
        <w:r w:rsidRPr="007F159D" w:rsidDel="00A8557D">
          <w:rPr>
            <w:rStyle w:val="NoneA"/>
            <w:rFonts w:ascii="Times New Roman" w:hAnsi="Times New Roman" w:cs="Times New Roman"/>
            <w:color w:val="auto"/>
            <w:sz w:val="24"/>
            <w:szCs w:val="24"/>
            <w:lang w:eastAsia="en-GB"/>
          </w:rPr>
          <w:delText xml:space="preserve">(relationships, hierarchy, fear of harm and prejudice) </w:delText>
        </w:r>
      </w:del>
      <w:r w:rsidRPr="007F159D">
        <w:rPr>
          <w:rStyle w:val="NoneA"/>
          <w:rFonts w:ascii="Times New Roman" w:hAnsi="Times New Roman" w:cs="Times New Roman"/>
          <w:color w:val="auto"/>
          <w:sz w:val="24"/>
          <w:szCs w:val="24"/>
          <w:lang w:eastAsia="en-GB"/>
        </w:rPr>
        <w:t>of participants said interpersonal factors</w:t>
      </w:r>
      <w:ins w:id="778" w:author="CRAYFISH" w:date="2018-05-30T23:28:00Z">
        <w:r w:rsidR="00A8557D">
          <w:rPr>
            <w:rStyle w:val="NoneA"/>
            <w:rFonts w:ascii="Times New Roman" w:hAnsi="Times New Roman" w:cs="Times New Roman"/>
            <w:color w:val="auto"/>
            <w:sz w:val="24"/>
            <w:szCs w:val="24"/>
            <w:lang w:eastAsia="en-GB"/>
          </w:rPr>
          <w:t xml:space="preserve"> </w:t>
        </w:r>
        <w:r w:rsidR="00A8557D" w:rsidRPr="007F159D">
          <w:rPr>
            <w:rStyle w:val="NoneA"/>
            <w:rFonts w:ascii="Times New Roman" w:hAnsi="Times New Roman" w:cs="Times New Roman"/>
            <w:color w:val="auto"/>
            <w:sz w:val="24"/>
            <w:szCs w:val="24"/>
            <w:lang w:eastAsia="en-GB"/>
          </w:rPr>
          <w:t>(</w:t>
        </w:r>
      </w:ins>
      <w:proofErr w:type="spellStart"/>
      <w:ins w:id="779" w:author="CRAYFISH" w:date="2018-05-30T23:29:00Z">
        <w:r w:rsidR="00A8557D">
          <w:rPr>
            <w:rStyle w:val="NoneA"/>
            <w:rFonts w:ascii="Times New Roman" w:hAnsi="Times New Roman" w:cs="Times New Roman"/>
            <w:color w:val="auto"/>
            <w:sz w:val="24"/>
            <w:szCs w:val="24"/>
            <w:lang w:eastAsia="en-GB"/>
          </w:rPr>
          <w:t>e.g</w:t>
        </w:r>
        <w:proofErr w:type="spellEnd"/>
        <w:r w:rsidR="00A8557D">
          <w:rPr>
            <w:rStyle w:val="NoneA"/>
            <w:rFonts w:ascii="Times New Roman" w:hAnsi="Times New Roman" w:cs="Times New Roman"/>
            <w:color w:val="auto"/>
            <w:sz w:val="24"/>
            <w:szCs w:val="24"/>
            <w:lang w:eastAsia="en-GB"/>
          </w:rPr>
          <w:t xml:space="preserve"> </w:t>
        </w:r>
      </w:ins>
      <w:ins w:id="780" w:author="CRAYFISH" w:date="2018-05-30T23:28:00Z">
        <w:r w:rsidR="00A8557D">
          <w:rPr>
            <w:rStyle w:val="NoneA"/>
            <w:rFonts w:ascii="Times New Roman" w:hAnsi="Times New Roman" w:cs="Times New Roman"/>
            <w:color w:val="auto"/>
            <w:sz w:val="24"/>
            <w:szCs w:val="24"/>
            <w:lang w:eastAsia="en-GB"/>
          </w:rPr>
          <w:t>relationships, hierarchy</w:t>
        </w:r>
        <w:r w:rsidR="00A8557D" w:rsidRPr="007F159D">
          <w:rPr>
            <w:rStyle w:val="NoneA"/>
            <w:rFonts w:ascii="Times New Roman" w:hAnsi="Times New Roman" w:cs="Times New Roman"/>
            <w:color w:val="auto"/>
            <w:sz w:val="24"/>
            <w:szCs w:val="24"/>
            <w:lang w:eastAsia="en-GB"/>
          </w:rPr>
          <w:t>)</w:t>
        </w:r>
        <w:bookmarkStart w:id="781" w:name="_GoBack"/>
        <w:bookmarkEnd w:id="781"/>
        <w:r w:rsidR="00A8557D" w:rsidRPr="007F159D">
          <w:rPr>
            <w:rStyle w:val="NoneA"/>
            <w:rFonts w:ascii="Times New Roman" w:hAnsi="Times New Roman" w:cs="Times New Roman"/>
            <w:color w:val="auto"/>
            <w:sz w:val="24"/>
            <w:szCs w:val="24"/>
            <w:lang w:eastAsia="en-GB"/>
          </w:rPr>
          <w:t xml:space="preserve"> </w:t>
        </w:r>
      </w:ins>
      <w:del w:id="782" w:author="CRAYFISH" w:date="2018-05-30T23:28:00Z">
        <w:r w:rsidRPr="007F159D" w:rsidDel="00A8557D">
          <w:rPr>
            <w:rStyle w:val="NoneA"/>
            <w:rFonts w:ascii="Times New Roman" w:hAnsi="Times New Roman" w:cs="Times New Roman"/>
            <w:color w:val="auto"/>
            <w:sz w:val="24"/>
            <w:szCs w:val="24"/>
            <w:lang w:eastAsia="en-GB"/>
          </w:rPr>
          <w:delText xml:space="preserve"> </w:delText>
        </w:r>
      </w:del>
      <w:r w:rsidRPr="007F159D">
        <w:rPr>
          <w:rStyle w:val="NoneA"/>
          <w:rFonts w:ascii="Times New Roman" w:hAnsi="Times New Roman" w:cs="Times New Roman"/>
          <w:color w:val="auto"/>
          <w:sz w:val="24"/>
          <w:szCs w:val="24"/>
          <w:lang w:eastAsia="en-GB"/>
        </w:rPr>
        <w:t>hinder</w:t>
      </w:r>
      <w:ins w:id="783" w:author="CRAYFISH" w:date="2018-05-30T23:28:00Z">
        <w:r w:rsidR="00A8557D">
          <w:rPr>
            <w:rStyle w:val="NoneA"/>
            <w:rFonts w:ascii="Times New Roman" w:hAnsi="Times New Roman" w:cs="Times New Roman"/>
            <w:color w:val="auto"/>
            <w:sz w:val="24"/>
            <w:szCs w:val="24"/>
            <w:lang w:eastAsia="en-GB"/>
          </w:rPr>
          <w:t xml:space="preserve">ed </w:t>
        </w:r>
      </w:ins>
      <w:del w:id="784" w:author="CRAYFISH" w:date="2018-05-30T23:28:00Z">
        <w:r w:rsidRPr="007F159D" w:rsidDel="00A8557D">
          <w:rPr>
            <w:rStyle w:val="NoneA"/>
            <w:rFonts w:ascii="Times New Roman" w:hAnsi="Times New Roman" w:cs="Times New Roman"/>
            <w:color w:val="auto"/>
            <w:sz w:val="24"/>
            <w:szCs w:val="24"/>
            <w:lang w:eastAsia="en-GB"/>
          </w:rPr>
          <w:delText xml:space="preserve"> </w:delText>
        </w:r>
      </w:del>
      <w:r w:rsidRPr="007F159D">
        <w:rPr>
          <w:rStyle w:val="NoneA"/>
          <w:rFonts w:ascii="Times New Roman" w:hAnsi="Times New Roman" w:cs="Times New Roman"/>
          <w:color w:val="auto"/>
          <w:sz w:val="24"/>
          <w:szCs w:val="24"/>
          <w:lang w:eastAsia="en-GB"/>
        </w:rPr>
        <w:t xml:space="preserve">them from reporting, 14% </w:t>
      </w:r>
      <w:del w:id="785" w:author="CRAYFISH" w:date="2018-06-23T21:30:00Z">
        <w:r w:rsidRPr="007F159D" w:rsidDel="0047223C">
          <w:rPr>
            <w:rStyle w:val="NoneA"/>
            <w:rFonts w:ascii="Times New Roman" w:hAnsi="Times New Roman" w:cs="Times New Roman"/>
            <w:color w:val="auto"/>
            <w:sz w:val="24"/>
            <w:szCs w:val="24"/>
            <w:lang w:eastAsia="en-GB"/>
          </w:rPr>
          <w:delText xml:space="preserve">of participants specifically </w:delText>
        </w:r>
      </w:del>
      <w:r w:rsidRPr="007F159D">
        <w:rPr>
          <w:rStyle w:val="NoneA"/>
          <w:rFonts w:ascii="Times New Roman" w:hAnsi="Times New Roman" w:cs="Times New Roman"/>
          <w:color w:val="auto"/>
          <w:sz w:val="24"/>
          <w:szCs w:val="24"/>
          <w:lang w:eastAsia="en-GB"/>
        </w:rPr>
        <w:t xml:space="preserve">said this </w:t>
      </w:r>
      <w:r w:rsidRPr="007F159D">
        <w:rPr>
          <w:rStyle w:val="NoneA"/>
          <w:rFonts w:ascii="Times New Roman" w:hAnsi="Times New Roman" w:cs="Times New Roman"/>
          <w:sz w:val="24"/>
          <w:szCs w:val="24"/>
          <w:lang w:eastAsia="en-GB"/>
        </w:rPr>
        <w:t>was due to dangers involved.</w:t>
      </w:r>
      <w:ins w:id="786" w:author="CRAYFISH" w:date="2018-06-23T21:30:00Z">
        <w:r w:rsidR="0047223C">
          <w:rPr>
            <w:rStyle w:val="NoneA"/>
            <w:rFonts w:ascii="Times New Roman" w:hAnsi="Times New Roman" w:cs="Times New Roman"/>
            <w:color w:val="auto"/>
            <w:sz w:val="24"/>
            <w:szCs w:val="24"/>
            <w:lang w:eastAsia="en-GB"/>
          </w:rPr>
          <w:t xml:space="preserve"> One participant</w:t>
        </w:r>
      </w:ins>
      <w:del w:id="787" w:author="CRAYFISH" w:date="2018-06-23T21:30:00Z">
        <w:r w:rsidRPr="007F159D" w:rsidDel="0047223C">
          <w:rPr>
            <w:rStyle w:val="NoneA"/>
            <w:rFonts w:ascii="Times New Roman" w:hAnsi="Times New Roman" w:cs="Times New Roman"/>
            <w:sz w:val="24"/>
            <w:szCs w:val="24"/>
            <w:lang w:eastAsia="en-GB"/>
          </w:rPr>
          <w:delText xml:space="preserve"> </w:delText>
        </w:r>
      </w:del>
      <w:ins w:id="788" w:author="CRAYFISH" w:date="2018-06-23T21:27:00Z">
        <w:r w:rsidR="0047223C" w:rsidRPr="0047223C">
          <w:rPr>
            <w:rStyle w:val="NoneA"/>
            <w:color w:val="auto"/>
            <w:lang w:eastAsia="en-GB"/>
            <w:rPrChange w:id="789" w:author="CRAYFISH" w:date="2018-06-23T21:29:00Z">
              <w:rPr>
                <w:rStyle w:val="NoneA"/>
                <w:color w:val="FF0000"/>
                <w:lang w:eastAsia="en-GB"/>
              </w:rPr>
            </w:rPrChange>
          </w:rPr>
          <w:t xml:space="preserve"> said </w:t>
        </w:r>
      </w:ins>
      <w:ins w:id="790" w:author="CRAYFISH" w:date="2018-06-23T21:28:00Z">
        <w:r w:rsidR="0047223C" w:rsidRPr="0047223C">
          <w:rPr>
            <w:rStyle w:val="NoneA"/>
            <w:color w:val="auto"/>
            <w:lang w:eastAsia="en-GB"/>
            <w:rPrChange w:id="791" w:author="CRAYFISH" w:date="2018-06-23T21:29:00Z">
              <w:rPr>
                <w:rStyle w:val="NoneA"/>
                <w:color w:val="FF0000"/>
                <w:lang w:eastAsia="en-GB"/>
              </w:rPr>
            </w:rPrChange>
          </w:rPr>
          <w:t xml:space="preserve">“My interpersonal relationships that are </w:t>
        </w:r>
      </w:ins>
      <w:ins w:id="792" w:author="CRAYFISH" w:date="2018-06-23T21:29:00Z">
        <w:r w:rsidR="0047223C" w:rsidRPr="0047223C">
          <w:rPr>
            <w:rStyle w:val="NoneA"/>
            <w:color w:val="auto"/>
            <w:lang w:eastAsia="en-GB"/>
            <w:rPrChange w:id="793" w:author="CRAYFISH" w:date="2018-06-23T21:29:00Z">
              <w:rPr>
                <w:rStyle w:val="NoneA"/>
                <w:color w:val="FF0000"/>
                <w:lang w:eastAsia="en-GB"/>
              </w:rPr>
            </w:rPrChange>
          </w:rPr>
          <w:t>threatened</w:t>
        </w:r>
      </w:ins>
      <w:ins w:id="794" w:author="CRAYFISH" w:date="2018-06-23T21:28:00Z">
        <w:r w:rsidR="0047223C" w:rsidRPr="0047223C">
          <w:rPr>
            <w:rStyle w:val="NoneA"/>
            <w:color w:val="auto"/>
            <w:lang w:eastAsia="en-GB"/>
            <w:rPrChange w:id="795" w:author="CRAYFISH" w:date="2018-06-23T21:29:00Z">
              <w:rPr>
                <w:rStyle w:val="NoneA"/>
                <w:color w:val="FF0000"/>
                <w:lang w:eastAsia="en-GB"/>
              </w:rPr>
            </w:rPrChange>
          </w:rPr>
          <w:t xml:space="preserve">” </w:t>
        </w:r>
      </w:ins>
      <w:ins w:id="796" w:author="CRAYFISH" w:date="2018-06-23T21:30:00Z">
        <w:r w:rsidR="0047223C">
          <w:rPr>
            <w:rStyle w:val="NoneA"/>
            <w:rFonts w:ascii="Times New Roman" w:hAnsi="Times New Roman" w:cs="Times New Roman"/>
            <w:color w:val="auto"/>
            <w:sz w:val="24"/>
            <w:szCs w:val="24"/>
            <w:lang w:eastAsia="en-GB"/>
          </w:rPr>
          <w:t xml:space="preserve">would stop her taking action </w:t>
        </w:r>
      </w:ins>
      <w:ins w:id="797" w:author="CRAYFISH" w:date="2018-06-23T21:28:00Z">
        <w:r w:rsidR="00DF5A16" w:rsidRPr="00DF5A16">
          <w:rPr>
            <w:rStyle w:val="NoneA"/>
            <w:color w:val="auto"/>
            <w:lang w:eastAsia="en-GB"/>
          </w:rPr>
          <w:t>and another was worried about “</w:t>
        </w:r>
      </w:ins>
      <w:ins w:id="798" w:author="CRAYFISH" w:date="2018-06-23T21:43:00Z">
        <w:r w:rsidR="00DF5A16">
          <w:rPr>
            <w:rStyle w:val="NoneA"/>
            <w:color w:val="auto"/>
            <w:lang w:eastAsia="en-GB"/>
          </w:rPr>
          <w:t>T</w:t>
        </w:r>
      </w:ins>
      <w:ins w:id="799" w:author="CRAYFISH" w:date="2018-06-23T21:28:00Z">
        <w:r w:rsidR="0047223C" w:rsidRPr="0047223C">
          <w:rPr>
            <w:rStyle w:val="NoneA"/>
            <w:color w:val="auto"/>
            <w:lang w:eastAsia="en-GB"/>
            <w:rPrChange w:id="800" w:author="CRAYFISH" w:date="2018-06-23T21:29:00Z">
              <w:rPr>
                <w:rStyle w:val="NoneA"/>
                <w:color w:val="FF0000"/>
                <w:lang w:eastAsia="en-GB"/>
              </w:rPr>
            </w:rPrChange>
          </w:rPr>
          <w:t xml:space="preserve">he </w:t>
        </w:r>
      </w:ins>
      <w:ins w:id="801" w:author="CRAYFISH" w:date="2018-06-23T21:29:00Z">
        <w:r w:rsidR="0047223C" w:rsidRPr="0047223C">
          <w:rPr>
            <w:rStyle w:val="NoneA"/>
            <w:color w:val="auto"/>
            <w:lang w:eastAsia="en-GB"/>
            <w:rPrChange w:id="802" w:author="CRAYFISH" w:date="2018-06-23T21:29:00Z">
              <w:rPr>
                <w:rStyle w:val="NoneA"/>
                <w:color w:val="FF0000"/>
                <w:lang w:eastAsia="en-GB"/>
              </w:rPr>
            </w:rPrChange>
          </w:rPr>
          <w:t>consequences</w:t>
        </w:r>
      </w:ins>
      <w:ins w:id="803" w:author="CRAYFISH" w:date="2018-06-23T21:28:00Z">
        <w:r w:rsidR="0047223C" w:rsidRPr="0047223C">
          <w:rPr>
            <w:rStyle w:val="NoneA"/>
            <w:color w:val="auto"/>
            <w:lang w:eastAsia="en-GB"/>
            <w:rPrChange w:id="804" w:author="CRAYFISH" w:date="2018-06-23T21:29:00Z">
              <w:rPr>
                <w:rStyle w:val="NoneA"/>
                <w:color w:val="FF0000"/>
                <w:lang w:eastAsia="en-GB"/>
              </w:rPr>
            </w:rPrChange>
          </w:rPr>
          <w:t xml:space="preserve"> it may have if th</w:t>
        </w:r>
      </w:ins>
      <w:ins w:id="805" w:author="CRAYFISH" w:date="2018-06-23T21:29:00Z">
        <w:r w:rsidR="0047223C">
          <w:rPr>
            <w:rStyle w:val="NoneA"/>
            <w:rFonts w:ascii="Times New Roman" w:hAnsi="Times New Roman" w:cs="Times New Roman"/>
            <w:color w:val="auto"/>
            <w:sz w:val="24"/>
            <w:szCs w:val="24"/>
            <w:lang w:eastAsia="en-GB"/>
          </w:rPr>
          <w:t>e</w:t>
        </w:r>
      </w:ins>
      <w:ins w:id="806" w:author="CRAYFISH" w:date="2018-06-23T21:28:00Z">
        <w:r w:rsidR="0047223C" w:rsidRPr="0047223C">
          <w:rPr>
            <w:rStyle w:val="NoneA"/>
            <w:color w:val="auto"/>
            <w:lang w:eastAsia="en-GB"/>
            <w:rPrChange w:id="807" w:author="CRAYFISH" w:date="2018-06-23T21:29:00Z">
              <w:rPr>
                <w:rStyle w:val="NoneA"/>
                <w:color w:val="FF0000"/>
                <w:lang w:eastAsia="en-GB"/>
              </w:rPr>
            </w:rPrChange>
          </w:rPr>
          <w:t xml:space="preserve"> incorrect person was blamed</w:t>
        </w:r>
      </w:ins>
      <w:ins w:id="808" w:author="CRAYFISH" w:date="2018-06-23T21:29:00Z">
        <w:r w:rsidR="0047223C" w:rsidRPr="0047223C">
          <w:rPr>
            <w:rStyle w:val="NoneA"/>
            <w:color w:val="auto"/>
            <w:lang w:eastAsia="en-GB"/>
            <w:rPrChange w:id="809" w:author="CRAYFISH" w:date="2018-06-23T21:29:00Z">
              <w:rPr>
                <w:rStyle w:val="NoneA"/>
                <w:color w:val="FF0000"/>
                <w:lang w:eastAsia="en-GB"/>
              </w:rPr>
            </w:rPrChange>
          </w:rPr>
          <w:t>”</w:t>
        </w:r>
      </w:ins>
      <w:ins w:id="810" w:author="CRAYFISH" w:date="2018-06-23T21:31:00Z">
        <w:r w:rsidR="0047223C">
          <w:rPr>
            <w:rStyle w:val="NoneA"/>
            <w:rFonts w:ascii="Times New Roman" w:hAnsi="Times New Roman" w:cs="Times New Roman"/>
            <w:color w:val="auto"/>
            <w:sz w:val="24"/>
            <w:szCs w:val="24"/>
            <w:lang w:eastAsia="en-GB"/>
          </w:rPr>
          <w:t xml:space="preserve">. </w:t>
        </w:r>
      </w:ins>
      <w:r w:rsidRPr="004A6945">
        <w:rPr>
          <w:rStyle w:val="NoneA"/>
          <w:color w:val="FF0000"/>
          <w:lang w:eastAsia="en-GB"/>
          <w:rPrChange w:id="811" w:author="CRAYFISH" w:date="2018-06-23T21:09:00Z">
            <w:rPr>
              <w:rStyle w:val="NoneA"/>
              <w:lang w:eastAsia="en-GB"/>
            </w:rPr>
          </w:rPrChange>
        </w:rPr>
        <w:t xml:space="preserve"> </w:t>
      </w:r>
      <w:r w:rsidRPr="007F159D">
        <w:rPr>
          <w:rStyle w:val="NoneA"/>
          <w:rFonts w:ascii="Times New Roman" w:hAnsi="Times New Roman" w:cs="Times New Roman"/>
          <w:sz w:val="24"/>
          <w:szCs w:val="24"/>
          <w:lang w:eastAsia="en-GB"/>
        </w:rPr>
        <w:t xml:space="preserve">Furthermore, 33% of people agree or strongly agreed that they failed to “acknowledge their personal mistakes because of the consequences”. This highlights a significant proportion of medical personnel that </w:t>
      </w:r>
      <w:r w:rsidRPr="00324042">
        <w:rPr>
          <w:rStyle w:val="NoneA"/>
          <w:noProof/>
          <w:lang w:eastAsia="en-GB"/>
        </w:rPr>
        <w:t>are</w:t>
      </w:r>
      <w:r w:rsidRPr="007F159D">
        <w:rPr>
          <w:rStyle w:val="NoneA"/>
          <w:rFonts w:ascii="Times New Roman" w:hAnsi="Times New Roman" w:cs="Times New Roman"/>
          <w:sz w:val="24"/>
          <w:szCs w:val="24"/>
          <w:lang w:eastAsia="en-GB"/>
        </w:rPr>
        <w:t xml:space="preserve"> potentially jeopardizing patient safety because of legitimate concerns</w:t>
      </w:r>
      <w:r w:rsidRPr="007F159D">
        <w:rPr>
          <w:rStyle w:val="NoneA"/>
          <w:rFonts w:ascii="Times New Roman" w:hAnsi="Times New Roman" w:cs="Times New Roman"/>
          <w:sz w:val="24"/>
          <w:szCs w:val="24"/>
          <w:vertAlign w:val="superscript"/>
          <w:lang w:eastAsia="en-GB"/>
        </w:rPr>
        <w:t>10</w:t>
      </w:r>
      <w:r w:rsidRPr="007F159D">
        <w:rPr>
          <w:rStyle w:val="NoneA"/>
          <w:rFonts w:ascii="Times New Roman" w:hAnsi="Times New Roman" w:cs="Times New Roman"/>
          <w:sz w:val="24"/>
          <w:szCs w:val="24"/>
          <w:lang w:eastAsia="en-GB"/>
        </w:rPr>
        <w:t>.</w:t>
      </w:r>
      <w:r w:rsidRPr="007F159D">
        <w:rPr>
          <w:rStyle w:val="NoneA"/>
          <w:rFonts w:ascii="Times New Roman" w:hAnsi="Times New Roman" w:cs="Times New Roman"/>
          <w:sz w:val="24"/>
          <w:szCs w:val="24"/>
          <w:vertAlign w:val="superscript"/>
          <w:lang w:eastAsia="en-GB"/>
        </w:rPr>
        <w:t xml:space="preserve">   </w:t>
      </w:r>
      <w:r w:rsidRPr="007F159D">
        <w:rPr>
          <w:rStyle w:val="NoneA"/>
          <w:rFonts w:ascii="Times New Roman" w:hAnsi="Times New Roman" w:cs="Times New Roman"/>
          <w:sz w:val="24"/>
          <w:szCs w:val="24"/>
          <w:lang w:eastAsia="en-GB"/>
        </w:rPr>
        <w:t xml:space="preserve">In comparison to US and European studies, Finland has shown extremely high rates of appropriate </w:t>
      </w:r>
      <w:r w:rsidRPr="00324042">
        <w:rPr>
          <w:rStyle w:val="NoneA"/>
          <w:noProof/>
          <w:lang w:eastAsia="en-GB"/>
        </w:rPr>
        <w:t>whistle blowing</w:t>
      </w:r>
      <w:r w:rsidRPr="007F159D">
        <w:rPr>
          <w:rStyle w:val="NoneA"/>
          <w:rFonts w:ascii="Times New Roman" w:hAnsi="Times New Roman" w:cs="Times New Roman"/>
          <w:sz w:val="24"/>
          <w:szCs w:val="24"/>
          <w:lang w:eastAsia="en-GB"/>
        </w:rPr>
        <w:t xml:space="preserve"> due to the positive response (73%) that reports are met with (</w:t>
      </w:r>
      <w:ins w:id="812" w:author="Oultram, Stuart" w:date="2018-05-30T22:49:00Z">
        <w:r w:rsidRPr="007F159D">
          <w:rPr>
            <w:rStyle w:val="NoneA"/>
            <w:rFonts w:ascii="Times New Roman" w:hAnsi="Times New Roman" w:cs="Times New Roman"/>
            <w:sz w:val="24"/>
            <w:szCs w:val="24"/>
            <w:lang w:eastAsia="en-GB"/>
          </w:rPr>
          <w:t>1</w:t>
        </w:r>
      </w:ins>
      <w:ins w:id="813" w:author="Oultram, Stuart" w:date="2018-05-30T14:09:00Z">
        <w:r w:rsidR="000344BD">
          <w:rPr>
            <w:rStyle w:val="NoneA"/>
            <w:rFonts w:ascii="Times New Roman" w:hAnsi="Times New Roman" w:cs="Times New Roman"/>
            <w:sz w:val="24"/>
            <w:szCs w:val="24"/>
            <w:lang w:eastAsia="en-GB"/>
          </w:rPr>
          <w:t>7</w:t>
        </w:r>
      </w:ins>
      <w:del w:id="814" w:author="Oultram, Stuart" w:date="2018-05-30T22:49:00Z">
        <w:r w:rsidRPr="007F159D">
          <w:rPr>
            <w:rStyle w:val="NoneA"/>
            <w:rFonts w:ascii="Times New Roman" w:hAnsi="Times New Roman" w:cs="Times New Roman"/>
            <w:sz w:val="24"/>
            <w:szCs w:val="24"/>
            <w:lang w:eastAsia="en-GB"/>
          </w:rPr>
          <w:delText>1</w:delText>
        </w:r>
      </w:del>
      <w:ins w:id="815" w:author="Oultram, Stuart" w:date="2018-05-22T17:00:00Z">
        <w:del w:id="816" w:author="CRAYFISH" w:date="2018-05-30T23:24:00Z">
          <w:r w:rsidR="00373659" w:rsidDel="00F67A0C">
            <w:rPr>
              <w:rStyle w:val="NoneA"/>
              <w:rFonts w:ascii="Times New Roman" w:hAnsi="Times New Roman" w:cs="Times New Roman"/>
              <w:sz w:val="24"/>
              <w:szCs w:val="24"/>
              <w:lang w:eastAsia="en-GB"/>
            </w:rPr>
            <w:delText>5</w:delText>
          </w:r>
        </w:del>
      </w:ins>
      <w:del w:id="817" w:author="Oultram, Stuart" w:date="2018-05-22T17:00:00Z">
        <w:r w:rsidRPr="007F159D" w:rsidDel="00373659">
          <w:rPr>
            <w:rStyle w:val="NoneA"/>
            <w:rFonts w:ascii="Times New Roman" w:hAnsi="Times New Roman" w:cs="Times New Roman"/>
            <w:sz w:val="24"/>
            <w:szCs w:val="24"/>
            <w:lang w:eastAsia="en-GB"/>
          </w:rPr>
          <w:delText>2</w:delText>
        </w:r>
      </w:del>
      <w:r w:rsidRPr="007F159D">
        <w:rPr>
          <w:rStyle w:val="NoneA"/>
          <w:rFonts w:ascii="Times New Roman" w:hAnsi="Times New Roman" w:cs="Times New Roman"/>
          <w:sz w:val="24"/>
          <w:szCs w:val="24"/>
          <w:lang w:eastAsia="en-GB"/>
        </w:rPr>
        <w:t>)</w:t>
      </w:r>
      <w:r w:rsidRPr="00324042">
        <w:rPr>
          <w:rStyle w:val="NoneA"/>
          <w:noProof/>
          <w:lang w:eastAsia="en-GB"/>
        </w:rPr>
        <w:t>.</w:t>
      </w:r>
    </w:p>
    <w:p w:rsidR="003C53D2" w:rsidRDefault="00D94ACA" w:rsidP="00D94ACA">
      <w:pPr>
        <w:pStyle w:val="NoSpacing"/>
        <w:pBdr>
          <w:top w:val="none" w:sz="0" w:space="0" w:color="auto"/>
          <w:left w:val="none" w:sz="0" w:space="0" w:color="auto"/>
          <w:bottom w:val="none" w:sz="0" w:space="0" w:color="auto"/>
          <w:right w:val="none" w:sz="0" w:space="0" w:color="auto"/>
        </w:pBdr>
        <w:spacing w:line="360" w:lineRule="auto"/>
        <w:rPr>
          <w:ins w:id="818" w:author="Oultram, Stuart" w:date="2018-05-22T19:10:00Z"/>
          <w:rStyle w:val="NoneA"/>
          <w:rFonts w:ascii="Times New Roman" w:hAnsi="Times New Roman" w:cs="Times New Roman"/>
          <w:color w:val="000000" w:themeColor="text1"/>
          <w:sz w:val="24"/>
          <w:szCs w:val="24"/>
          <w:lang w:eastAsia="en-GB"/>
        </w:rPr>
      </w:pPr>
      <w:r w:rsidRPr="00324042">
        <w:rPr>
          <w:rStyle w:val="NoneA"/>
          <w:rFonts w:ascii="Times New Roman" w:hAnsi="Times New Roman" w:cs="Times New Roman"/>
          <w:noProof/>
          <w:color w:val="auto"/>
          <w:sz w:val="24"/>
          <w:szCs w:val="24"/>
          <w:lang w:eastAsia="en-GB"/>
        </w:rPr>
        <w:t>This</w:t>
      </w:r>
      <w:r w:rsidRPr="00CE28F1">
        <w:rPr>
          <w:rStyle w:val="NoneA"/>
          <w:rFonts w:ascii="Times New Roman" w:hAnsi="Times New Roman" w:cs="Times New Roman"/>
          <w:color w:val="auto"/>
          <w:sz w:val="24"/>
          <w:szCs w:val="24"/>
          <w:lang w:eastAsia="en-GB"/>
        </w:rPr>
        <w:t xml:space="preserve"> is in clear contrast to India, for example, where there is limited formal support for whistleblowers (</w:t>
      </w:r>
      <w:ins w:id="819" w:author="Oultram, Stuart" w:date="2018-05-30T22:49:00Z">
        <w:r w:rsidRPr="00CE28F1">
          <w:rPr>
            <w:rStyle w:val="NoneA"/>
            <w:rFonts w:ascii="Times New Roman" w:hAnsi="Times New Roman" w:cs="Times New Roman"/>
            <w:color w:val="auto"/>
            <w:sz w:val="24"/>
            <w:szCs w:val="24"/>
            <w:lang w:eastAsia="en-GB"/>
          </w:rPr>
          <w:t>1</w:t>
        </w:r>
      </w:ins>
      <w:ins w:id="820" w:author="Oultram, Stuart" w:date="2018-05-30T14:09:00Z">
        <w:r w:rsidR="000344BD">
          <w:rPr>
            <w:rStyle w:val="NoneA"/>
            <w:rFonts w:ascii="Times New Roman" w:hAnsi="Times New Roman" w:cs="Times New Roman"/>
            <w:color w:val="auto"/>
            <w:sz w:val="24"/>
            <w:szCs w:val="24"/>
            <w:lang w:eastAsia="en-GB"/>
          </w:rPr>
          <w:t>8</w:t>
        </w:r>
      </w:ins>
      <w:del w:id="821" w:author="Oultram, Stuart" w:date="2018-05-30T22:49:00Z">
        <w:r w:rsidRPr="00CE28F1">
          <w:rPr>
            <w:rStyle w:val="NoneA"/>
            <w:rFonts w:ascii="Times New Roman" w:hAnsi="Times New Roman" w:cs="Times New Roman"/>
            <w:color w:val="auto"/>
            <w:sz w:val="24"/>
            <w:szCs w:val="24"/>
            <w:lang w:eastAsia="en-GB"/>
          </w:rPr>
          <w:delText>1</w:delText>
        </w:r>
      </w:del>
      <w:ins w:id="822" w:author="Oultram, Stuart" w:date="2018-05-22T17:00:00Z">
        <w:del w:id="823" w:author="CRAYFISH" w:date="2018-05-30T23:24:00Z">
          <w:r w:rsidR="00373659" w:rsidDel="00F67A0C">
            <w:rPr>
              <w:rStyle w:val="NoneA"/>
              <w:rFonts w:ascii="Times New Roman" w:hAnsi="Times New Roman" w:cs="Times New Roman"/>
              <w:color w:val="auto"/>
              <w:sz w:val="24"/>
              <w:szCs w:val="24"/>
              <w:lang w:eastAsia="en-GB"/>
            </w:rPr>
            <w:delText>6</w:delText>
          </w:r>
        </w:del>
      </w:ins>
      <w:del w:id="824" w:author="Oultram, Stuart" w:date="2018-05-22T17:00:00Z">
        <w:r w:rsidRPr="00CE28F1" w:rsidDel="00373659">
          <w:rPr>
            <w:rStyle w:val="NoneA"/>
            <w:rFonts w:ascii="Times New Roman" w:hAnsi="Times New Roman" w:cs="Times New Roman"/>
            <w:color w:val="auto"/>
            <w:sz w:val="24"/>
            <w:szCs w:val="24"/>
            <w:lang w:eastAsia="en-GB"/>
          </w:rPr>
          <w:delText>3</w:delText>
        </w:r>
      </w:del>
      <w:r w:rsidRPr="00CE28F1">
        <w:rPr>
          <w:rStyle w:val="NoneA"/>
          <w:rFonts w:ascii="Times New Roman" w:hAnsi="Times New Roman" w:cs="Times New Roman"/>
          <w:color w:val="auto"/>
          <w:sz w:val="24"/>
          <w:szCs w:val="24"/>
          <w:lang w:eastAsia="en-GB"/>
        </w:rPr>
        <w:t xml:space="preserve">).  </w:t>
      </w:r>
      <w:r w:rsidRPr="007F159D">
        <w:rPr>
          <w:rStyle w:val="NoneA"/>
          <w:rFonts w:ascii="Times New Roman" w:hAnsi="Times New Roman" w:cs="Times New Roman"/>
          <w:sz w:val="24"/>
          <w:szCs w:val="24"/>
          <w:lang w:eastAsia="en-GB"/>
        </w:rPr>
        <w:t xml:space="preserve">A significant minority (43%) of respondents said there was a clear reporting structure in their unit but 53% highlighted a need for a reporting structure at </w:t>
      </w:r>
      <w:proofErr w:type="spellStart"/>
      <w:r w:rsidRPr="007F159D">
        <w:rPr>
          <w:rStyle w:val="NoneA"/>
          <w:rFonts w:ascii="Times New Roman" w:hAnsi="Times New Roman" w:cs="Times New Roman"/>
          <w:sz w:val="24"/>
          <w:szCs w:val="24"/>
          <w:lang w:eastAsia="en-GB"/>
        </w:rPr>
        <w:t>Edendale</w:t>
      </w:r>
      <w:proofErr w:type="spellEnd"/>
      <w:r w:rsidRPr="007F159D">
        <w:rPr>
          <w:rStyle w:val="NoneA"/>
          <w:rFonts w:ascii="Times New Roman" w:hAnsi="Times New Roman" w:cs="Times New Roman"/>
          <w:sz w:val="24"/>
          <w:szCs w:val="24"/>
          <w:lang w:eastAsia="en-GB"/>
        </w:rPr>
        <w:t xml:space="preserve">. The discrepancy between responses emphasized the ambiguity and lack of adequate reporting system in </w:t>
      </w:r>
      <w:proofErr w:type="spellStart"/>
      <w:r w:rsidRPr="007F159D">
        <w:rPr>
          <w:rStyle w:val="NoneA"/>
          <w:rFonts w:ascii="Times New Roman" w:hAnsi="Times New Roman" w:cs="Times New Roman"/>
          <w:color w:val="000000" w:themeColor="text1"/>
          <w:sz w:val="24"/>
          <w:szCs w:val="24"/>
          <w:lang w:eastAsia="en-GB"/>
        </w:rPr>
        <w:t>Edendale</w:t>
      </w:r>
      <w:proofErr w:type="spellEnd"/>
      <w:r w:rsidRPr="007F159D">
        <w:rPr>
          <w:rStyle w:val="NoneA"/>
          <w:rFonts w:ascii="Times New Roman" w:hAnsi="Times New Roman" w:cs="Times New Roman"/>
          <w:color w:val="000000" w:themeColor="text1"/>
          <w:sz w:val="24"/>
          <w:szCs w:val="24"/>
          <w:lang w:eastAsia="en-GB"/>
        </w:rPr>
        <w:t xml:space="preserve">. It would have been useful to further question the 43% who said there </w:t>
      </w:r>
      <w:r w:rsidRPr="00324042">
        <w:rPr>
          <w:rStyle w:val="NoneA"/>
          <w:rFonts w:ascii="Times New Roman" w:hAnsi="Times New Roman" w:cs="Times New Roman"/>
          <w:noProof/>
          <w:color w:val="000000" w:themeColor="text1"/>
          <w:sz w:val="24"/>
          <w:szCs w:val="24"/>
          <w:lang w:eastAsia="en-GB"/>
        </w:rPr>
        <w:t>was</w:t>
      </w:r>
      <w:r w:rsidRPr="007F159D">
        <w:rPr>
          <w:rStyle w:val="NoneA"/>
          <w:rFonts w:ascii="Times New Roman" w:hAnsi="Times New Roman" w:cs="Times New Roman"/>
          <w:color w:val="000000" w:themeColor="text1"/>
          <w:sz w:val="24"/>
          <w:szCs w:val="24"/>
          <w:lang w:eastAsia="en-GB"/>
        </w:rPr>
        <w:t xml:space="preserve"> a system and the 21% who said they had received training in this system, as there was no official system in existence at </w:t>
      </w:r>
      <w:proofErr w:type="spellStart"/>
      <w:r w:rsidRPr="007F159D">
        <w:rPr>
          <w:rStyle w:val="NoneA"/>
          <w:rFonts w:ascii="Times New Roman" w:hAnsi="Times New Roman" w:cs="Times New Roman"/>
          <w:color w:val="000000" w:themeColor="text1"/>
          <w:sz w:val="24"/>
          <w:szCs w:val="24"/>
          <w:lang w:eastAsia="en-GB"/>
        </w:rPr>
        <w:t>Edendale</w:t>
      </w:r>
      <w:proofErr w:type="spellEnd"/>
      <w:r w:rsidRPr="007F159D">
        <w:rPr>
          <w:rStyle w:val="NoneA"/>
          <w:rFonts w:ascii="Times New Roman" w:hAnsi="Times New Roman" w:cs="Times New Roman"/>
          <w:color w:val="000000" w:themeColor="text1"/>
          <w:sz w:val="24"/>
          <w:szCs w:val="24"/>
          <w:lang w:eastAsia="en-GB"/>
        </w:rPr>
        <w:t>.  There may have been some misunderstanding in answering the question or some genuine belief of a system, but this cannot be concluded.</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color w:val="000000" w:themeColor="text1"/>
          <w:sz w:val="24"/>
          <w:szCs w:val="24"/>
          <w:lang w:eastAsia="en-GB"/>
        </w:rPr>
        <w:t xml:space="preserve"> </w:t>
      </w:r>
    </w:p>
    <w:p w:rsidR="003C53D2" w:rsidRPr="004B3931" w:rsidRDefault="003C53D2" w:rsidP="003C53D2">
      <w:pPr>
        <w:pStyle w:val="NoSpacing"/>
        <w:pBdr>
          <w:top w:val="none" w:sz="0" w:space="0" w:color="auto"/>
          <w:left w:val="none" w:sz="0" w:space="0" w:color="auto"/>
          <w:bottom w:val="none" w:sz="0" w:space="0" w:color="auto"/>
          <w:right w:val="none" w:sz="0" w:space="0" w:color="auto"/>
        </w:pBdr>
        <w:spacing w:line="360" w:lineRule="auto"/>
        <w:rPr>
          <w:ins w:id="825" w:author="Oultram, Stuart" w:date="2018-05-22T19:10:00Z"/>
          <w:rStyle w:val="NoneA"/>
          <w:rFonts w:ascii="Times New Roman" w:hAnsi="Times New Roman" w:cs="Times New Roman"/>
          <w:color w:val="000000" w:themeColor="text1"/>
          <w:sz w:val="24"/>
          <w:szCs w:val="24"/>
          <w:lang w:eastAsia="en-GB"/>
        </w:rPr>
      </w:pPr>
      <w:ins w:id="826" w:author="Oultram, Stuart" w:date="2018-05-22T19:10:00Z">
        <w:r w:rsidRPr="004B3931">
          <w:rPr>
            <w:rStyle w:val="NoneA"/>
            <w:rFonts w:ascii="Times New Roman" w:hAnsi="Times New Roman" w:cs="Times New Roman"/>
            <w:color w:val="000000" w:themeColor="text1"/>
            <w:sz w:val="24"/>
            <w:szCs w:val="24"/>
            <w:lang w:eastAsia="en-GB"/>
          </w:rPr>
          <w:t xml:space="preserve">Interestingly, our study highlights the leading factors contributing </w:t>
        </w:r>
        <w:r w:rsidRPr="00324042">
          <w:rPr>
            <w:rStyle w:val="NoneA"/>
            <w:rFonts w:ascii="Times New Roman" w:hAnsi="Times New Roman" w:cs="Times New Roman"/>
            <w:noProof/>
            <w:color w:val="000000" w:themeColor="text1"/>
            <w:sz w:val="24"/>
            <w:szCs w:val="24"/>
            <w:lang w:eastAsia="en-GB"/>
          </w:rPr>
          <w:t>in</w:t>
        </w:r>
        <w:r w:rsidRPr="004B3931">
          <w:rPr>
            <w:rStyle w:val="NoneA"/>
            <w:rFonts w:ascii="Times New Roman" w:hAnsi="Times New Roman" w:cs="Times New Roman"/>
            <w:color w:val="000000" w:themeColor="text1"/>
            <w:sz w:val="24"/>
            <w:szCs w:val="24"/>
            <w:lang w:eastAsia="en-GB"/>
          </w:rPr>
          <w:t xml:space="preserve"> failure to report events are personal and professional relationships. Patient safety </w:t>
        </w:r>
        <w:r w:rsidRPr="00324042">
          <w:rPr>
            <w:rStyle w:val="NoneA"/>
            <w:rFonts w:ascii="Times New Roman" w:hAnsi="Times New Roman" w:cs="Times New Roman"/>
            <w:noProof/>
            <w:color w:val="000000" w:themeColor="text1"/>
            <w:sz w:val="24"/>
            <w:szCs w:val="24"/>
            <w:lang w:eastAsia="en-GB"/>
          </w:rPr>
          <w:t>being</w:t>
        </w:r>
        <w:r w:rsidRPr="004B3931">
          <w:rPr>
            <w:rStyle w:val="NoneA"/>
            <w:rFonts w:ascii="Times New Roman" w:hAnsi="Times New Roman" w:cs="Times New Roman"/>
            <w:color w:val="000000" w:themeColor="text1"/>
            <w:sz w:val="24"/>
            <w:szCs w:val="24"/>
            <w:lang w:eastAsia="en-GB"/>
          </w:rPr>
          <w:t xml:space="preserve"> the leading factor for 91% of respondents to report a </w:t>
        </w:r>
        <w:del w:id="827" w:author="CRAYFISH" w:date="2018-06-23T21:33:00Z">
          <w:r w:rsidRPr="004B3931" w:rsidDel="0047223C">
            <w:rPr>
              <w:rStyle w:val="NoneA"/>
              <w:rFonts w:ascii="Times New Roman" w:hAnsi="Times New Roman" w:cs="Times New Roman"/>
              <w:color w:val="000000" w:themeColor="text1"/>
              <w:sz w:val="24"/>
              <w:szCs w:val="24"/>
              <w:lang w:eastAsia="en-GB"/>
            </w:rPr>
            <w:delText>concern</w:delText>
          </w:r>
        </w:del>
      </w:ins>
      <w:ins w:id="828" w:author="CRAYFISH" w:date="2018-06-23T21:33:00Z">
        <w:r w:rsidR="0047223C" w:rsidRPr="004B3931">
          <w:rPr>
            <w:rStyle w:val="NoneA"/>
            <w:rFonts w:ascii="Times New Roman" w:hAnsi="Times New Roman" w:cs="Times New Roman"/>
            <w:color w:val="000000" w:themeColor="text1"/>
            <w:sz w:val="24"/>
            <w:szCs w:val="24"/>
            <w:lang w:eastAsia="en-GB"/>
          </w:rPr>
          <w:t>concern</w:t>
        </w:r>
      </w:ins>
      <w:ins w:id="829" w:author="CRAYFISH" w:date="2018-06-23T21:32:00Z">
        <w:r w:rsidR="0047223C">
          <w:rPr>
            <w:rStyle w:val="NoneA"/>
            <w:rFonts w:ascii="Times New Roman" w:hAnsi="Times New Roman" w:cs="Times New Roman"/>
            <w:color w:val="000000" w:themeColor="text1"/>
            <w:sz w:val="24"/>
            <w:szCs w:val="24"/>
            <w:lang w:eastAsia="en-GB"/>
          </w:rPr>
          <w:t xml:space="preserve"> </w:t>
        </w:r>
      </w:ins>
      <w:ins w:id="830" w:author="Oultram, Stuart" w:date="2018-05-22T19:10:00Z">
        <w:del w:id="831" w:author="CRAYFISH" w:date="2018-06-23T21:32:00Z">
          <w:r w:rsidRPr="004B3931" w:rsidDel="0047223C">
            <w:rPr>
              <w:rStyle w:val="NoneA"/>
              <w:rFonts w:ascii="Times New Roman" w:hAnsi="Times New Roman" w:cs="Times New Roman"/>
              <w:color w:val="000000" w:themeColor="text1"/>
              <w:sz w:val="24"/>
              <w:szCs w:val="24"/>
              <w:lang w:eastAsia="en-GB"/>
            </w:rPr>
            <w:delText xml:space="preserve"> </w:delText>
          </w:r>
        </w:del>
        <w:r w:rsidRPr="004B3931">
          <w:rPr>
            <w:rStyle w:val="NoneA"/>
            <w:rFonts w:ascii="Times New Roman" w:hAnsi="Times New Roman" w:cs="Times New Roman"/>
            <w:color w:val="000000" w:themeColor="text1"/>
            <w:sz w:val="24"/>
            <w:szCs w:val="24"/>
            <w:lang w:eastAsia="en-GB"/>
          </w:rPr>
          <w:t>was challenged by interpersonal relationships in 24% of participants and seniority or hierarchy in 16% of participants</w:t>
        </w:r>
      </w:ins>
      <w:ins w:id="832" w:author="CRAYFISH" w:date="2018-05-23T18:11:00Z">
        <w:r w:rsidR="00482631">
          <w:rPr>
            <w:rStyle w:val="NoneA"/>
            <w:rFonts w:ascii="Times New Roman" w:hAnsi="Times New Roman" w:cs="Times New Roman"/>
            <w:color w:val="000000" w:themeColor="text1"/>
            <w:sz w:val="24"/>
            <w:szCs w:val="24"/>
            <w:lang w:eastAsia="en-GB"/>
          </w:rPr>
          <w:t>.</w:t>
        </w:r>
      </w:ins>
      <w:ins w:id="833" w:author="CRAYFISH" w:date="2018-05-28T11:36:00Z">
        <w:r w:rsidR="00404188">
          <w:rPr>
            <w:rStyle w:val="NoneA"/>
            <w:rFonts w:ascii="Times New Roman" w:hAnsi="Times New Roman" w:cs="Times New Roman"/>
            <w:color w:val="000000" w:themeColor="text1"/>
            <w:sz w:val="24"/>
            <w:szCs w:val="24"/>
            <w:lang w:eastAsia="en-GB"/>
          </w:rPr>
          <w:t xml:space="preserve"> </w:t>
        </w:r>
      </w:ins>
      <w:ins w:id="834" w:author="CRAYFISH" w:date="2018-06-23T21:10:00Z">
        <w:r w:rsidR="004A6945" w:rsidRPr="00686FA4">
          <w:rPr>
            <w:rStyle w:val="apple-converted-space"/>
            <w:rFonts w:ascii="Times New Roman" w:hAnsi="Times New Roman"/>
            <w:color w:val="auto"/>
            <w:sz w:val="24"/>
            <w:szCs w:val="24"/>
            <w:lang w:eastAsia="en-GB"/>
            <w:rPrChange w:id="835" w:author="CRAYFISH" w:date="2018-06-23T21:37:00Z">
              <w:rPr>
                <w:rStyle w:val="apple-converted-space"/>
                <w:rFonts w:ascii="Times New Roman" w:hAnsi="Times New Roman"/>
                <w:sz w:val="24"/>
                <w:szCs w:val="24"/>
                <w:lang w:eastAsia="en-GB"/>
              </w:rPr>
            </w:rPrChange>
          </w:rPr>
          <w:t>Participants</w:t>
        </w:r>
      </w:ins>
      <w:ins w:id="836" w:author="CRAYFISH" w:date="2018-06-23T21:33:00Z">
        <w:r w:rsidR="0047223C" w:rsidRPr="00686FA4">
          <w:rPr>
            <w:rStyle w:val="apple-converted-space"/>
            <w:rFonts w:ascii="Times New Roman" w:hAnsi="Times New Roman"/>
            <w:color w:val="auto"/>
            <w:sz w:val="24"/>
            <w:szCs w:val="24"/>
            <w:lang w:eastAsia="en-GB"/>
            <w:rPrChange w:id="837" w:author="CRAYFISH" w:date="2018-06-23T21:37:00Z">
              <w:rPr>
                <w:rStyle w:val="apple-converted-space"/>
                <w:rFonts w:ascii="Times New Roman" w:hAnsi="Times New Roman"/>
                <w:color w:val="FF0000"/>
                <w:sz w:val="24"/>
                <w:szCs w:val="24"/>
                <w:lang w:eastAsia="en-GB"/>
              </w:rPr>
            </w:rPrChange>
          </w:rPr>
          <w:t xml:space="preserve"> said that </w:t>
        </w:r>
      </w:ins>
      <w:ins w:id="838" w:author="CRAYFISH" w:date="2018-06-23T21:34:00Z">
        <w:r w:rsidR="0047223C" w:rsidRPr="00686FA4">
          <w:rPr>
            <w:rStyle w:val="apple-converted-space"/>
            <w:rFonts w:ascii="Times New Roman" w:hAnsi="Times New Roman"/>
            <w:color w:val="auto"/>
            <w:sz w:val="24"/>
            <w:szCs w:val="24"/>
            <w:lang w:eastAsia="en-GB"/>
            <w:rPrChange w:id="839" w:author="CRAYFISH" w:date="2018-06-23T21:37:00Z">
              <w:rPr>
                <w:rStyle w:val="apple-converted-space"/>
                <w:rFonts w:ascii="Times New Roman" w:hAnsi="Times New Roman"/>
                <w:color w:val="FF0000"/>
                <w:sz w:val="24"/>
                <w:szCs w:val="24"/>
                <w:lang w:eastAsia="en-GB"/>
              </w:rPr>
            </w:rPrChange>
          </w:rPr>
          <w:t>“Anonymous written reports”, “</w:t>
        </w:r>
      </w:ins>
      <w:ins w:id="840" w:author="CRAYFISH" w:date="2018-06-23T21:42:00Z">
        <w:r w:rsidR="00DF5A16">
          <w:rPr>
            <w:rStyle w:val="apple-converted-space"/>
            <w:rFonts w:ascii="Times New Roman" w:hAnsi="Times New Roman"/>
            <w:color w:val="auto"/>
            <w:sz w:val="24"/>
            <w:szCs w:val="24"/>
            <w:lang w:eastAsia="en-GB"/>
          </w:rPr>
          <w:t>O</w:t>
        </w:r>
      </w:ins>
      <w:ins w:id="841" w:author="CRAYFISH" w:date="2018-06-23T21:35:00Z">
        <w:r w:rsidR="0047223C" w:rsidRPr="00686FA4">
          <w:rPr>
            <w:rStyle w:val="apple-converted-space"/>
            <w:rFonts w:ascii="Times New Roman" w:hAnsi="Times New Roman"/>
            <w:color w:val="auto"/>
            <w:sz w:val="24"/>
            <w:szCs w:val="24"/>
            <w:lang w:eastAsia="en-GB"/>
            <w:rPrChange w:id="842" w:author="CRAYFISH" w:date="2018-06-23T21:37:00Z">
              <w:rPr>
                <w:rStyle w:val="apple-converted-space"/>
                <w:rFonts w:ascii="Times New Roman" w:hAnsi="Times New Roman"/>
                <w:color w:val="FF0000"/>
                <w:sz w:val="24"/>
                <w:szCs w:val="24"/>
                <w:lang w:eastAsia="en-GB"/>
              </w:rPr>
            </w:rPrChange>
          </w:rPr>
          <w:t xml:space="preserve">pen fair communication that respects younger individuals” </w:t>
        </w:r>
      </w:ins>
      <w:ins w:id="843" w:author="CRAYFISH" w:date="2018-06-23T21:37:00Z">
        <w:r w:rsidR="00686FA4" w:rsidRPr="00686FA4">
          <w:rPr>
            <w:rStyle w:val="apple-converted-space"/>
            <w:rFonts w:ascii="Times New Roman" w:hAnsi="Times New Roman"/>
            <w:color w:val="auto"/>
            <w:sz w:val="24"/>
            <w:szCs w:val="24"/>
            <w:lang w:eastAsia="en-GB"/>
          </w:rPr>
          <w:t>and “</w:t>
        </w:r>
      </w:ins>
      <w:ins w:id="844" w:author="CRAYFISH" w:date="2018-06-23T21:42:00Z">
        <w:r w:rsidR="00DF5A16">
          <w:rPr>
            <w:rStyle w:val="apple-converted-space"/>
            <w:rFonts w:ascii="Times New Roman" w:hAnsi="Times New Roman"/>
            <w:color w:val="auto"/>
            <w:sz w:val="24"/>
            <w:szCs w:val="24"/>
            <w:lang w:eastAsia="en-GB"/>
          </w:rPr>
          <w:t>A</w:t>
        </w:r>
      </w:ins>
      <w:ins w:id="845" w:author="CRAYFISH" w:date="2018-06-23T21:35:00Z">
        <w:r w:rsidR="0047223C" w:rsidRPr="00686FA4">
          <w:rPr>
            <w:rStyle w:val="apple-converted-space"/>
            <w:rFonts w:ascii="Times New Roman" w:hAnsi="Times New Roman"/>
            <w:color w:val="auto"/>
            <w:sz w:val="24"/>
            <w:szCs w:val="24"/>
            <w:lang w:eastAsia="en-GB"/>
            <w:rPrChange w:id="846" w:author="CRAYFISH" w:date="2018-06-23T21:37:00Z">
              <w:rPr>
                <w:rStyle w:val="apple-converted-space"/>
                <w:rFonts w:ascii="Times New Roman" w:hAnsi="Times New Roman"/>
                <w:color w:val="FF0000"/>
                <w:sz w:val="24"/>
                <w:szCs w:val="24"/>
                <w:lang w:eastAsia="en-GB"/>
              </w:rPr>
            </w:rPrChange>
          </w:rPr>
          <w:t>ctions being taken to correct what went wrong”</w:t>
        </w:r>
      </w:ins>
      <w:ins w:id="847" w:author="CRAYFISH" w:date="2018-06-23T21:36:00Z">
        <w:r w:rsidR="0047223C" w:rsidRPr="00686FA4">
          <w:rPr>
            <w:rStyle w:val="apple-converted-space"/>
            <w:rFonts w:ascii="Times New Roman" w:hAnsi="Times New Roman"/>
            <w:color w:val="auto"/>
            <w:sz w:val="24"/>
            <w:szCs w:val="24"/>
            <w:lang w:eastAsia="en-GB"/>
            <w:rPrChange w:id="848" w:author="CRAYFISH" w:date="2018-06-23T21:37:00Z">
              <w:rPr>
                <w:rStyle w:val="apple-converted-space"/>
                <w:rFonts w:ascii="Times New Roman" w:hAnsi="Times New Roman"/>
                <w:color w:val="FF0000"/>
                <w:sz w:val="24"/>
                <w:szCs w:val="24"/>
                <w:lang w:eastAsia="en-GB"/>
              </w:rPr>
            </w:rPrChange>
          </w:rPr>
          <w:t xml:space="preserve"> would help encourage healthcare professionals to whistle blow in light of the</w:t>
        </w:r>
        <w:r w:rsidR="00686FA4" w:rsidRPr="00686FA4">
          <w:rPr>
            <w:rStyle w:val="apple-converted-space"/>
            <w:rFonts w:ascii="Times New Roman" w:hAnsi="Times New Roman"/>
            <w:color w:val="auto"/>
            <w:sz w:val="24"/>
            <w:szCs w:val="24"/>
            <w:lang w:eastAsia="en-GB"/>
            <w:rPrChange w:id="849" w:author="CRAYFISH" w:date="2018-06-23T21:37:00Z">
              <w:rPr>
                <w:rStyle w:val="apple-converted-space"/>
                <w:rFonts w:ascii="Times New Roman" w:hAnsi="Times New Roman"/>
                <w:color w:val="FF0000"/>
                <w:sz w:val="24"/>
                <w:szCs w:val="24"/>
                <w:lang w:eastAsia="en-GB"/>
              </w:rPr>
            </w:rPrChange>
          </w:rPr>
          <w:t>se interpersonal and</w:t>
        </w:r>
      </w:ins>
      <w:ins w:id="850" w:author="CRAYFISH" w:date="2018-06-23T21:37:00Z">
        <w:r w:rsidR="00686FA4" w:rsidRPr="00686FA4">
          <w:rPr>
            <w:rStyle w:val="apple-converted-space"/>
            <w:rFonts w:ascii="Times New Roman" w:hAnsi="Times New Roman"/>
            <w:color w:val="auto"/>
            <w:sz w:val="24"/>
            <w:szCs w:val="24"/>
            <w:lang w:eastAsia="en-GB"/>
            <w:rPrChange w:id="851" w:author="CRAYFISH" w:date="2018-06-23T21:37:00Z">
              <w:rPr>
                <w:rStyle w:val="apple-converted-space"/>
                <w:rFonts w:ascii="Times New Roman" w:hAnsi="Times New Roman"/>
                <w:color w:val="FF0000"/>
                <w:sz w:val="24"/>
                <w:szCs w:val="24"/>
                <w:lang w:eastAsia="en-GB"/>
              </w:rPr>
            </w:rPrChange>
          </w:rPr>
          <w:t xml:space="preserve"> structural barriers.</w:t>
        </w:r>
      </w:ins>
      <w:ins w:id="852" w:author="CRAYFISH" w:date="2018-06-23T21:35:00Z">
        <w:r w:rsidR="0047223C">
          <w:rPr>
            <w:rStyle w:val="apple-converted-space"/>
            <w:rFonts w:ascii="Times New Roman" w:hAnsi="Times New Roman"/>
            <w:color w:val="FF0000"/>
            <w:sz w:val="24"/>
            <w:szCs w:val="24"/>
            <w:lang w:eastAsia="en-GB"/>
          </w:rPr>
          <w:t xml:space="preserve"> </w:t>
        </w:r>
      </w:ins>
      <w:ins w:id="853" w:author="Oultram, Stuart" w:date="2018-05-22T19:10:00Z">
        <w:del w:id="854" w:author="CRAYFISH" w:date="2018-05-23T18:11:00Z">
          <w:r w:rsidRPr="004B3931" w:rsidDel="00482631">
            <w:rPr>
              <w:rStyle w:val="NoneA"/>
              <w:rFonts w:ascii="Times New Roman" w:hAnsi="Times New Roman" w:cs="Times New Roman"/>
              <w:color w:val="000000" w:themeColor="text1"/>
              <w:sz w:val="24"/>
              <w:szCs w:val="24"/>
              <w:lang w:eastAsia="en-GB"/>
            </w:rPr>
            <w:delText xml:space="preserve">; </w:delText>
          </w:r>
        </w:del>
      </w:ins>
      <w:ins w:id="855" w:author="CRAYFISH" w:date="2018-05-23T18:11:00Z">
        <w:r w:rsidR="00482631">
          <w:rPr>
            <w:rStyle w:val="NoneA"/>
            <w:rFonts w:ascii="Times New Roman" w:hAnsi="Times New Roman" w:cs="Times New Roman"/>
            <w:color w:val="000000" w:themeColor="text1"/>
            <w:sz w:val="24"/>
            <w:szCs w:val="24"/>
            <w:lang w:eastAsia="en-GB"/>
          </w:rPr>
          <w:t>F</w:t>
        </w:r>
      </w:ins>
      <w:ins w:id="856" w:author="Oultram, Stuart" w:date="2018-05-22T19:10:00Z">
        <w:del w:id="857" w:author="CRAYFISH" w:date="2018-05-23T18:11:00Z">
          <w:r w:rsidRPr="004B3931" w:rsidDel="00482631">
            <w:rPr>
              <w:rStyle w:val="NoneA"/>
              <w:rFonts w:ascii="Times New Roman" w:hAnsi="Times New Roman" w:cs="Times New Roman"/>
              <w:color w:val="000000" w:themeColor="text1"/>
              <w:sz w:val="24"/>
              <w:szCs w:val="24"/>
              <w:lang w:eastAsia="en-GB"/>
            </w:rPr>
            <w:delText>f</w:delText>
          </w:r>
        </w:del>
        <w:r w:rsidRPr="004B3931">
          <w:rPr>
            <w:rStyle w:val="NoneA"/>
            <w:rFonts w:ascii="Times New Roman" w:hAnsi="Times New Roman" w:cs="Times New Roman"/>
            <w:color w:val="000000" w:themeColor="text1"/>
            <w:sz w:val="24"/>
            <w:szCs w:val="24"/>
            <w:lang w:eastAsia="en-GB"/>
          </w:rPr>
          <w:t xml:space="preserve">urthermore, of those that were reluctant to report an event in the past, 33% revealed that this was also due to </w:t>
        </w:r>
        <w:r w:rsidRPr="00324042">
          <w:rPr>
            <w:rStyle w:val="NoneA"/>
            <w:rFonts w:ascii="Times New Roman" w:hAnsi="Times New Roman" w:cs="Times New Roman"/>
            <w:noProof/>
            <w:color w:val="000000" w:themeColor="text1"/>
            <w:sz w:val="24"/>
            <w:szCs w:val="24"/>
            <w:lang w:eastAsia="en-GB"/>
          </w:rPr>
          <w:t>hierarchy</w:t>
        </w:r>
        <w:r w:rsidRPr="004B3931">
          <w:rPr>
            <w:rStyle w:val="NoneA"/>
            <w:rFonts w:ascii="Times New Roman" w:hAnsi="Times New Roman" w:cs="Times New Roman"/>
            <w:color w:val="000000" w:themeColor="text1"/>
            <w:sz w:val="24"/>
            <w:szCs w:val="24"/>
            <w:lang w:eastAsia="en-GB"/>
          </w:rPr>
          <w:t xml:space="preserve"> in their department.  </w:t>
        </w:r>
        <w:del w:id="858" w:author="CRAYFISH" w:date="2018-06-23T21:38:00Z">
          <w:r w:rsidRPr="004B3931" w:rsidDel="00686FA4">
            <w:rPr>
              <w:rStyle w:val="NoneA"/>
              <w:rFonts w:ascii="Times New Roman" w:hAnsi="Times New Roman" w:cs="Times New Roman"/>
              <w:color w:val="000000" w:themeColor="text1"/>
              <w:sz w:val="24"/>
              <w:szCs w:val="24"/>
              <w:lang w:eastAsia="en-GB"/>
            </w:rPr>
            <w:delText>However, this</w:delText>
          </w:r>
        </w:del>
      </w:ins>
      <w:ins w:id="859" w:author="CRAYFISH" w:date="2018-06-23T21:38:00Z">
        <w:r w:rsidR="00686FA4">
          <w:rPr>
            <w:rStyle w:val="NoneA"/>
            <w:rFonts w:ascii="Times New Roman" w:hAnsi="Times New Roman" w:cs="Times New Roman"/>
            <w:color w:val="000000" w:themeColor="text1"/>
            <w:sz w:val="24"/>
            <w:szCs w:val="24"/>
            <w:lang w:eastAsia="en-GB"/>
          </w:rPr>
          <w:t>This, however,</w:t>
        </w:r>
      </w:ins>
      <w:ins w:id="860" w:author="Oultram, Stuart" w:date="2018-05-22T19:10:00Z">
        <w:r w:rsidRPr="004B3931">
          <w:rPr>
            <w:rStyle w:val="NoneA"/>
            <w:rFonts w:ascii="Times New Roman" w:hAnsi="Times New Roman" w:cs="Times New Roman"/>
            <w:color w:val="000000" w:themeColor="text1"/>
            <w:sz w:val="24"/>
            <w:szCs w:val="24"/>
            <w:lang w:eastAsia="en-GB"/>
          </w:rPr>
          <w:t xml:space="preserve"> is within the context of a relatively young population sample (</w:t>
        </w:r>
        <w:del w:id="861" w:author="CRAYFISH" w:date="2018-05-28T11:50:00Z">
          <w:r w:rsidRPr="004B3931" w:rsidDel="00DB31C8">
            <w:rPr>
              <w:rStyle w:val="NoneA"/>
              <w:rFonts w:ascii="Times New Roman" w:hAnsi="Times New Roman" w:cs="Times New Roman"/>
              <w:color w:val="000000" w:themeColor="text1"/>
              <w:sz w:val="24"/>
              <w:szCs w:val="24"/>
              <w:lang w:eastAsia="en-GB"/>
            </w:rPr>
            <w:delText>median 26</w:delText>
          </w:r>
        </w:del>
      </w:ins>
      <w:ins w:id="862" w:author="CRAYFISH" w:date="2018-05-28T11:50:00Z">
        <w:r w:rsidR="00DB31C8">
          <w:rPr>
            <w:rStyle w:val="NoneA"/>
            <w:rFonts w:ascii="Times New Roman" w:hAnsi="Times New Roman" w:cs="Times New Roman"/>
            <w:color w:val="000000" w:themeColor="text1"/>
            <w:sz w:val="24"/>
            <w:szCs w:val="24"/>
            <w:lang w:eastAsia="en-GB"/>
          </w:rPr>
          <w:t>Mean 27.7 years</w:t>
        </w:r>
      </w:ins>
      <w:ins w:id="863" w:author="Oultram, Stuart" w:date="2018-05-22T19:10:00Z">
        <w:r w:rsidRPr="004B3931">
          <w:rPr>
            <w:rStyle w:val="NoneA"/>
            <w:rFonts w:ascii="Times New Roman" w:hAnsi="Times New Roman" w:cs="Times New Roman"/>
            <w:color w:val="000000" w:themeColor="text1"/>
            <w:sz w:val="24"/>
            <w:szCs w:val="24"/>
            <w:lang w:eastAsia="en-GB"/>
          </w:rPr>
          <w:t>)</w:t>
        </w:r>
      </w:ins>
      <w:ins w:id="864" w:author="CRAYFISH" w:date="2018-06-23T21:38:00Z">
        <w:r w:rsidR="00686FA4">
          <w:rPr>
            <w:rStyle w:val="NoneA"/>
            <w:rFonts w:ascii="Times New Roman" w:hAnsi="Times New Roman" w:cs="Times New Roman"/>
            <w:color w:val="000000" w:themeColor="text1"/>
            <w:sz w:val="24"/>
            <w:szCs w:val="24"/>
            <w:lang w:eastAsia="en-GB"/>
          </w:rPr>
          <w:t xml:space="preserve"> and</w:t>
        </w:r>
      </w:ins>
      <w:ins w:id="865" w:author="CRAYFISH" w:date="2018-05-28T21:09:00Z">
        <w:r w:rsidR="00306B07">
          <w:rPr>
            <w:rStyle w:val="NoneA"/>
            <w:rFonts w:ascii="Times New Roman" w:hAnsi="Times New Roman" w:cs="Times New Roman"/>
            <w:color w:val="000000" w:themeColor="text1"/>
            <w:sz w:val="24"/>
            <w:szCs w:val="24"/>
            <w:lang w:eastAsia="en-GB"/>
          </w:rPr>
          <w:t xml:space="preserve"> may therefore</w:t>
        </w:r>
      </w:ins>
      <w:ins w:id="866" w:author="Oultram, Stuart" w:date="2018-05-22T19:10:00Z">
        <w:del w:id="867" w:author="CRAYFISH" w:date="2018-05-28T15:24:00Z">
          <w:r w:rsidRPr="004B3931" w:rsidDel="0070297B">
            <w:rPr>
              <w:rStyle w:val="NoneA"/>
              <w:rFonts w:ascii="Times New Roman" w:hAnsi="Times New Roman" w:cs="Times New Roman"/>
              <w:color w:val="000000" w:themeColor="text1"/>
              <w:sz w:val="24"/>
              <w:szCs w:val="24"/>
              <w:lang w:eastAsia="en-GB"/>
            </w:rPr>
            <w:delText xml:space="preserve">. </w:delText>
          </w:r>
        </w:del>
        <w:del w:id="868" w:author="CRAYFISH" w:date="2018-05-23T18:13:00Z">
          <w:r w:rsidRPr="004B3931" w:rsidDel="00482631">
            <w:rPr>
              <w:rStyle w:val="NoneA"/>
              <w:rFonts w:ascii="Times New Roman" w:hAnsi="Times New Roman" w:cs="Times New Roman"/>
              <w:color w:val="000000" w:themeColor="text1"/>
              <w:sz w:val="24"/>
              <w:szCs w:val="24"/>
              <w:lang w:eastAsia="en-GB"/>
            </w:rPr>
            <w:delText>T</w:delText>
          </w:r>
        </w:del>
        <w:del w:id="869" w:author="CRAYFISH" w:date="2018-05-28T21:09:00Z">
          <w:r w:rsidRPr="004B3931" w:rsidDel="00306B07">
            <w:rPr>
              <w:rStyle w:val="NoneA"/>
              <w:rFonts w:ascii="Times New Roman" w:hAnsi="Times New Roman" w:cs="Times New Roman"/>
              <w:color w:val="000000" w:themeColor="text1"/>
              <w:sz w:val="24"/>
              <w:szCs w:val="24"/>
              <w:lang w:eastAsia="en-GB"/>
            </w:rPr>
            <w:delText>his may</w:delText>
          </w:r>
        </w:del>
        <w:r w:rsidRPr="004B3931">
          <w:rPr>
            <w:rStyle w:val="NoneA"/>
            <w:rFonts w:ascii="Times New Roman" w:hAnsi="Times New Roman" w:cs="Times New Roman"/>
            <w:color w:val="000000" w:themeColor="text1"/>
            <w:sz w:val="24"/>
            <w:szCs w:val="24"/>
            <w:lang w:eastAsia="en-GB"/>
          </w:rPr>
          <w:t xml:space="preserve"> disproportionately represent those who perceive hierarchy to be a barrier in reporting. </w:t>
        </w:r>
        <w:del w:id="870" w:author="CRAYFISH" w:date="2018-05-23T18:13:00Z">
          <w:r w:rsidRPr="004B3931" w:rsidDel="00482631">
            <w:rPr>
              <w:rStyle w:val="NoneA"/>
              <w:rFonts w:ascii="Times New Roman" w:hAnsi="Times New Roman" w:cs="Times New Roman"/>
              <w:color w:val="000000" w:themeColor="text1"/>
              <w:sz w:val="24"/>
              <w:szCs w:val="24"/>
              <w:lang w:eastAsia="en-GB"/>
            </w:rPr>
            <w:delText xml:space="preserve"> </w:delText>
          </w:r>
        </w:del>
        <w:r w:rsidRPr="004B3931">
          <w:rPr>
            <w:rStyle w:val="NoneA"/>
            <w:rFonts w:ascii="Times New Roman" w:hAnsi="Times New Roman" w:cs="Times New Roman"/>
            <w:color w:val="000000" w:themeColor="text1"/>
            <w:sz w:val="24"/>
            <w:szCs w:val="24"/>
            <w:lang w:eastAsia="en-GB"/>
          </w:rPr>
          <w:t>Our research supports previous evidence</w:t>
        </w:r>
        <w:del w:id="871" w:author="CRAYFISH" w:date="2018-05-23T18:15:00Z">
          <w:r w:rsidRPr="004B3931" w:rsidDel="00482631">
            <w:rPr>
              <w:rStyle w:val="NoneA"/>
              <w:rFonts w:ascii="Times New Roman" w:hAnsi="Times New Roman" w:cs="Times New Roman"/>
              <w:color w:val="000000" w:themeColor="text1"/>
              <w:sz w:val="24"/>
              <w:szCs w:val="24"/>
              <w:lang w:eastAsia="en-GB"/>
            </w:rPr>
            <w:delText xml:space="preserve"> describing</w:delText>
          </w:r>
        </w:del>
      </w:ins>
      <w:ins w:id="872" w:author="CRAYFISH" w:date="2018-05-23T18:15:00Z">
        <w:r w:rsidR="00482631">
          <w:rPr>
            <w:rStyle w:val="NoneA"/>
            <w:rFonts w:ascii="Times New Roman" w:hAnsi="Times New Roman" w:cs="Times New Roman"/>
            <w:color w:val="000000" w:themeColor="text1"/>
            <w:sz w:val="24"/>
            <w:szCs w:val="24"/>
            <w:lang w:eastAsia="en-GB"/>
          </w:rPr>
          <w:t xml:space="preserve"> that suggests</w:t>
        </w:r>
      </w:ins>
      <w:ins w:id="873" w:author="Oultram, Stuart" w:date="2018-05-22T19:10:00Z">
        <w:r w:rsidRPr="004B3931">
          <w:rPr>
            <w:rStyle w:val="NoneA"/>
            <w:rFonts w:ascii="Times New Roman" w:hAnsi="Times New Roman" w:cs="Times New Roman"/>
            <w:color w:val="000000" w:themeColor="text1"/>
            <w:sz w:val="24"/>
            <w:szCs w:val="24"/>
            <w:lang w:eastAsia="en-GB"/>
          </w:rPr>
          <w:t xml:space="preserve"> medical professionals fear</w:t>
        </w:r>
        <w:del w:id="874" w:author="CRAYFISH" w:date="2018-05-23T18:15:00Z">
          <w:r w:rsidRPr="004B3931" w:rsidDel="00482631">
            <w:rPr>
              <w:rStyle w:val="NoneA"/>
              <w:rFonts w:ascii="Times New Roman" w:hAnsi="Times New Roman" w:cs="Times New Roman"/>
              <w:color w:val="000000" w:themeColor="text1"/>
              <w:sz w:val="24"/>
              <w:szCs w:val="24"/>
              <w:lang w:eastAsia="en-GB"/>
            </w:rPr>
            <w:delText>ing</w:delText>
          </w:r>
        </w:del>
        <w:r w:rsidRPr="004B3931">
          <w:rPr>
            <w:rStyle w:val="NoneA"/>
            <w:rFonts w:ascii="Times New Roman" w:hAnsi="Times New Roman" w:cs="Times New Roman"/>
            <w:color w:val="000000" w:themeColor="text1"/>
            <w:sz w:val="24"/>
            <w:szCs w:val="24"/>
            <w:lang w:eastAsia="en-GB"/>
          </w:rPr>
          <w:t xml:space="preserve"> their superiors; which has been shown to be detrimental to</w:t>
        </w:r>
      </w:ins>
      <w:ins w:id="875" w:author="CRAYFISH" w:date="2018-05-23T18:15:00Z">
        <w:r w:rsidR="00482631">
          <w:rPr>
            <w:rStyle w:val="NoneA"/>
            <w:rFonts w:ascii="Times New Roman" w:hAnsi="Times New Roman" w:cs="Times New Roman"/>
            <w:color w:val="000000" w:themeColor="text1"/>
            <w:sz w:val="24"/>
            <w:szCs w:val="24"/>
            <w:lang w:eastAsia="en-GB"/>
          </w:rPr>
          <w:t xml:space="preserve"> both</w:t>
        </w:r>
      </w:ins>
      <w:ins w:id="876" w:author="Oultram, Stuart" w:date="2018-05-22T19:10:00Z">
        <w:r w:rsidRPr="004B3931">
          <w:rPr>
            <w:rStyle w:val="NoneA"/>
            <w:rFonts w:ascii="Times New Roman" w:hAnsi="Times New Roman" w:cs="Times New Roman"/>
            <w:color w:val="000000" w:themeColor="text1"/>
            <w:sz w:val="24"/>
            <w:szCs w:val="24"/>
            <w:lang w:eastAsia="en-GB"/>
          </w:rPr>
          <w:t xml:space="preserve"> patient care and making</w:t>
        </w:r>
      </w:ins>
      <w:ins w:id="877" w:author="CRAYFISH" w:date="2018-05-23T18:15:00Z">
        <w:r w:rsidR="00482631">
          <w:rPr>
            <w:rStyle w:val="NoneA"/>
            <w:rFonts w:ascii="Times New Roman" w:hAnsi="Times New Roman" w:cs="Times New Roman"/>
            <w:color w:val="000000" w:themeColor="text1"/>
            <w:sz w:val="24"/>
            <w:szCs w:val="24"/>
            <w:lang w:eastAsia="en-GB"/>
          </w:rPr>
          <w:t xml:space="preserve"> </w:t>
        </w:r>
      </w:ins>
      <w:ins w:id="878" w:author="CRAYFISH" w:date="2018-05-28T15:23:00Z">
        <w:r w:rsidR="0070297B">
          <w:rPr>
            <w:rStyle w:val="NoneA"/>
            <w:rFonts w:ascii="Times New Roman" w:hAnsi="Times New Roman" w:cs="Times New Roman"/>
            <w:color w:val="000000" w:themeColor="text1"/>
            <w:sz w:val="24"/>
            <w:szCs w:val="24"/>
            <w:lang w:eastAsia="en-GB"/>
          </w:rPr>
          <w:t>positive</w:t>
        </w:r>
      </w:ins>
      <w:ins w:id="879" w:author="Oultram, Stuart" w:date="2018-05-22T19:10:00Z">
        <w:r w:rsidRPr="004B3931">
          <w:rPr>
            <w:rStyle w:val="NoneA"/>
            <w:rFonts w:ascii="Times New Roman" w:hAnsi="Times New Roman" w:cs="Times New Roman"/>
            <w:color w:val="000000" w:themeColor="text1"/>
            <w:sz w:val="24"/>
            <w:szCs w:val="24"/>
            <w:lang w:eastAsia="en-GB"/>
          </w:rPr>
          <w:t xml:space="preserve"> change (1</w:t>
        </w:r>
      </w:ins>
      <w:ins w:id="880" w:author="Oultram, Stuart" w:date="2018-05-30T14:10:00Z">
        <w:r w:rsidR="000344BD">
          <w:rPr>
            <w:rStyle w:val="NoneA"/>
            <w:rFonts w:ascii="Times New Roman" w:hAnsi="Times New Roman" w:cs="Times New Roman"/>
            <w:color w:val="000000" w:themeColor="text1"/>
            <w:sz w:val="24"/>
            <w:szCs w:val="24"/>
            <w:lang w:eastAsia="en-GB"/>
          </w:rPr>
          <w:t>9</w:t>
        </w:r>
      </w:ins>
      <w:ins w:id="881" w:author="Oultram, Stuart" w:date="2018-05-22T19:10:00Z">
        <w:r w:rsidRPr="004B3931">
          <w:rPr>
            <w:rStyle w:val="NoneA"/>
            <w:rFonts w:ascii="Times New Roman" w:hAnsi="Times New Roman" w:cs="Times New Roman"/>
            <w:color w:val="000000" w:themeColor="text1"/>
            <w:sz w:val="24"/>
            <w:szCs w:val="24"/>
            <w:lang w:eastAsia="en-GB"/>
          </w:rPr>
          <w:t xml:space="preserve">, </w:t>
        </w:r>
      </w:ins>
      <w:ins w:id="882" w:author="Oultram, Stuart" w:date="2018-05-30T14:10:00Z">
        <w:r w:rsidR="000344BD">
          <w:rPr>
            <w:rStyle w:val="NoneA"/>
            <w:rFonts w:ascii="Times New Roman" w:hAnsi="Times New Roman" w:cs="Times New Roman"/>
            <w:color w:val="000000" w:themeColor="text1"/>
            <w:sz w:val="24"/>
            <w:szCs w:val="24"/>
            <w:lang w:eastAsia="en-GB"/>
          </w:rPr>
          <w:t>20</w:t>
        </w:r>
      </w:ins>
      <w:ins w:id="883" w:author="Oultram, Stuart" w:date="2018-05-22T19:10:00Z">
        <w:del w:id="884" w:author="CRAYFISH" w:date="2018-05-30T23:25:00Z">
          <w:r w:rsidRPr="004B3931" w:rsidDel="00F67A0C">
            <w:rPr>
              <w:rStyle w:val="NoneA"/>
              <w:rFonts w:ascii="Times New Roman" w:hAnsi="Times New Roman" w:cs="Times New Roman"/>
              <w:color w:val="000000" w:themeColor="text1"/>
              <w:sz w:val="24"/>
              <w:szCs w:val="24"/>
              <w:lang w:eastAsia="en-GB"/>
            </w:rPr>
            <w:delText>17, 18</w:delText>
          </w:r>
        </w:del>
        <w:r w:rsidRPr="004B3931">
          <w:rPr>
            <w:rStyle w:val="NoneA"/>
            <w:rFonts w:ascii="Times New Roman" w:hAnsi="Times New Roman" w:cs="Times New Roman"/>
            <w:color w:val="000000" w:themeColor="text1"/>
            <w:sz w:val="24"/>
            <w:szCs w:val="24"/>
            <w:lang w:eastAsia="en-GB"/>
          </w:rPr>
          <w:t>). There are two main interventions that could address this issue. Firstly, staff should be educated on whistleblowing policies within their unit/hospital and further primed on how they can formally raise a concern.</w:t>
        </w:r>
      </w:ins>
      <w:ins w:id="885" w:author="CRAYFISH" w:date="2018-05-23T18:21:00Z">
        <w:r w:rsidR="003639FA">
          <w:rPr>
            <w:rStyle w:val="NoneA"/>
            <w:rFonts w:ascii="Times New Roman" w:hAnsi="Times New Roman" w:cs="Times New Roman"/>
            <w:color w:val="000000" w:themeColor="text1"/>
            <w:sz w:val="24"/>
            <w:szCs w:val="24"/>
            <w:lang w:eastAsia="en-GB"/>
          </w:rPr>
          <w:t xml:space="preserve"> </w:t>
        </w:r>
      </w:ins>
      <w:ins w:id="886" w:author="Oultram, Stuart" w:date="2018-05-22T19:10:00Z">
        <w:del w:id="887" w:author="CRAYFISH" w:date="2018-05-23T18:20:00Z">
          <w:r w:rsidRPr="004B3931" w:rsidDel="003639FA">
            <w:rPr>
              <w:rStyle w:val="NoneA"/>
              <w:rFonts w:ascii="Times New Roman" w:hAnsi="Times New Roman" w:cs="Times New Roman"/>
              <w:color w:val="000000" w:themeColor="text1"/>
              <w:sz w:val="24"/>
              <w:szCs w:val="24"/>
              <w:lang w:eastAsia="en-GB"/>
            </w:rPr>
            <w:delText xml:space="preserve"> </w:delText>
          </w:r>
        </w:del>
      </w:ins>
      <w:ins w:id="888" w:author="CRAYFISH" w:date="2018-05-23T18:20:00Z">
        <w:r w:rsidR="003639FA">
          <w:rPr>
            <w:rStyle w:val="NoneA"/>
            <w:rFonts w:ascii="Times New Roman" w:hAnsi="Times New Roman" w:cs="Times New Roman"/>
            <w:color w:val="000000" w:themeColor="text1"/>
            <w:sz w:val="24"/>
            <w:szCs w:val="24"/>
            <w:lang w:eastAsia="en-GB"/>
          </w:rPr>
          <w:t>Secondly</w:t>
        </w:r>
      </w:ins>
      <w:ins w:id="889" w:author="CRAYFISH" w:date="2018-05-23T18:16:00Z">
        <w:r w:rsidR="00482631">
          <w:rPr>
            <w:rStyle w:val="NoneA"/>
            <w:rFonts w:ascii="Times New Roman" w:hAnsi="Times New Roman" w:cs="Times New Roman"/>
            <w:color w:val="000000" w:themeColor="text1"/>
            <w:sz w:val="24"/>
            <w:szCs w:val="24"/>
            <w:lang w:eastAsia="en-GB"/>
          </w:rPr>
          <w:t xml:space="preserve">, </w:t>
        </w:r>
      </w:ins>
      <w:ins w:id="890" w:author="Oultram, Stuart" w:date="2018-05-22T19:10:00Z">
        <w:del w:id="891" w:author="CRAYFISH" w:date="2018-05-23T18:16:00Z">
          <w:r w:rsidRPr="004B3931" w:rsidDel="00482631">
            <w:rPr>
              <w:rStyle w:val="NoneA"/>
              <w:rFonts w:ascii="Times New Roman" w:hAnsi="Times New Roman" w:cs="Times New Roman"/>
              <w:color w:val="000000" w:themeColor="text1"/>
              <w:sz w:val="24"/>
              <w:szCs w:val="24"/>
              <w:lang w:eastAsia="en-GB"/>
            </w:rPr>
            <w:delText>T</w:delText>
          </w:r>
        </w:del>
      </w:ins>
      <w:ins w:id="892" w:author="CRAYFISH" w:date="2018-05-23T18:16:00Z">
        <w:r w:rsidR="00482631">
          <w:rPr>
            <w:rStyle w:val="NoneA"/>
            <w:rFonts w:ascii="Times New Roman" w:hAnsi="Times New Roman" w:cs="Times New Roman"/>
            <w:color w:val="000000" w:themeColor="text1"/>
            <w:sz w:val="24"/>
            <w:szCs w:val="24"/>
            <w:lang w:eastAsia="en-GB"/>
          </w:rPr>
          <w:t>t</w:t>
        </w:r>
      </w:ins>
      <w:ins w:id="893" w:author="Oultram, Stuart" w:date="2018-05-22T19:10:00Z">
        <w:r w:rsidRPr="004B3931">
          <w:rPr>
            <w:rStyle w:val="NoneA"/>
            <w:rFonts w:ascii="Times New Roman" w:hAnsi="Times New Roman" w:cs="Times New Roman"/>
            <w:color w:val="000000" w:themeColor="text1"/>
            <w:sz w:val="24"/>
            <w:szCs w:val="24"/>
            <w:lang w:eastAsia="en-GB"/>
          </w:rPr>
          <w:t xml:space="preserve">he removal of barriers to reporting </w:t>
        </w:r>
        <w:del w:id="894" w:author="CRAYFISH" w:date="2018-05-23T18:17:00Z">
          <w:r w:rsidRPr="004B3931" w:rsidDel="00482631">
            <w:rPr>
              <w:rStyle w:val="NoneA"/>
              <w:rFonts w:ascii="Times New Roman" w:hAnsi="Times New Roman" w:cs="Times New Roman"/>
              <w:color w:val="000000" w:themeColor="text1"/>
              <w:sz w:val="24"/>
              <w:szCs w:val="24"/>
              <w:lang w:eastAsia="en-GB"/>
            </w:rPr>
            <w:delText xml:space="preserve">is also key </w:delText>
          </w:r>
        </w:del>
        <w:del w:id="895" w:author="CRAYFISH" w:date="2018-05-23T18:18:00Z">
          <w:r w:rsidRPr="004B3931" w:rsidDel="003639FA">
            <w:rPr>
              <w:rStyle w:val="NoneA"/>
              <w:rFonts w:ascii="Times New Roman" w:hAnsi="Times New Roman" w:cs="Times New Roman"/>
              <w:color w:val="000000" w:themeColor="text1"/>
              <w:sz w:val="24"/>
              <w:szCs w:val="24"/>
              <w:lang w:eastAsia="en-GB"/>
            </w:rPr>
            <w:delText>with</w:delText>
          </w:r>
        </w:del>
      </w:ins>
      <w:ins w:id="896" w:author="CRAYFISH" w:date="2018-05-23T18:18:00Z">
        <w:r w:rsidR="003639FA">
          <w:rPr>
            <w:rStyle w:val="NoneA"/>
            <w:rFonts w:ascii="Times New Roman" w:hAnsi="Times New Roman" w:cs="Times New Roman"/>
            <w:color w:val="000000" w:themeColor="text1"/>
            <w:sz w:val="24"/>
            <w:szCs w:val="24"/>
            <w:lang w:eastAsia="en-GB"/>
          </w:rPr>
          <w:t>by</w:t>
        </w:r>
      </w:ins>
      <w:ins w:id="897" w:author="Oultram, Stuart" w:date="2018-05-22T19:10:00Z">
        <w:r w:rsidRPr="004B3931">
          <w:rPr>
            <w:rStyle w:val="NoneA"/>
            <w:rFonts w:ascii="Times New Roman" w:hAnsi="Times New Roman" w:cs="Times New Roman"/>
            <w:color w:val="000000" w:themeColor="text1"/>
            <w:sz w:val="24"/>
            <w:szCs w:val="24"/>
            <w:lang w:eastAsia="en-GB"/>
          </w:rPr>
          <w:t xml:space="preserve"> improv</w:t>
        </w:r>
      </w:ins>
      <w:ins w:id="898" w:author="CRAYFISH" w:date="2018-05-23T18:18:00Z">
        <w:r w:rsidR="003639FA">
          <w:rPr>
            <w:rStyle w:val="NoneA"/>
            <w:rFonts w:ascii="Times New Roman" w:hAnsi="Times New Roman" w:cs="Times New Roman"/>
            <w:color w:val="000000" w:themeColor="text1"/>
            <w:sz w:val="24"/>
            <w:szCs w:val="24"/>
            <w:lang w:eastAsia="en-GB"/>
          </w:rPr>
          <w:t>ing</w:t>
        </w:r>
      </w:ins>
      <w:ins w:id="899" w:author="Oultram, Stuart" w:date="2018-05-22T19:10:00Z">
        <w:del w:id="900" w:author="CRAYFISH" w:date="2018-05-23T18:18:00Z">
          <w:r w:rsidRPr="004B3931" w:rsidDel="003639FA">
            <w:rPr>
              <w:rStyle w:val="NoneA"/>
              <w:rFonts w:ascii="Times New Roman" w:hAnsi="Times New Roman" w:cs="Times New Roman"/>
              <w:color w:val="000000" w:themeColor="text1"/>
              <w:sz w:val="24"/>
              <w:szCs w:val="24"/>
              <w:lang w:eastAsia="en-GB"/>
            </w:rPr>
            <w:delText>ements</w:delText>
          </w:r>
        </w:del>
        <w:del w:id="901" w:author="CRAYFISH" w:date="2018-05-23T18:19:00Z">
          <w:r w:rsidRPr="004B3931" w:rsidDel="003639FA">
            <w:rPr>
              <w:rStyle w:val="NoneA"/>
              <w:rFonts w:ascii="Times New Roman" w:hAnsi="Times New Roman" w:cs="Times New Roman"/>
              <w:color w:val="000000" w:themeColor="text1"/>
              <w:sz w:val="24"/>
              <w:szCs w:val="24"/>
              <w:lang w:eastAsia="en-GB"/>
            </w:rPr>
            <w:delText xml:space="preserve"> </w:delText>
          </w:r>
        </w:del>
        <w:del w:id="902" w:author="CRAYFISH" w:date="2018-05-23T18:17:00Z">
          <w:r w:rsidRPr="004B3931" w:rsidDel="003639FA">
            <w:rPr>
              <w:rStyle w:val="NoneA"/>
              <w:rFonts w:ascii="Times New Roman" w:hAnsi="Times New Roman" w:cs="Times New Roman"/>
              <w:color w:val="000000" w:themeColor="text1"/>
              <w:sz w:val="24"/>
              <w:szCs w:val="24"/>
              <w:lang w:eastAsia="en-GB"/>
            </w:rPr>
            <w:delText>to</w:delText>
          </w:r>
        </w:del>
        <w:r w:rsidRPr="004B3931">
          <w:rPr>
            <w:rStyle w:val="NoneA"/>
            <w:rFonts w:ascii="Times New Roman" w:hAnsi="Times New Roman" w:cs="Times New Roman"/>
            <w:color w:val="000000" w:themeColor="text1"/>
            <w:sz w:val="24"/>
            <w:szCs w:val="24"/>
            <w:lang w:eastAsia="en-GB"/>
          </w:rPr>
          <w:t xml:space="preserve"> IT reporting systems and </w:t>
        </w:r>
        <w:del w:id="903" w:author="CRAYFISH" w:date="2018-05-23T18:19:00Z">
          <w:r w:rsidRPr="004B3931" w:rsidDel="003639FA">
            <w:rPr>
              <w:rStyle w:val="NoneA"/>
              <w:rFonts w:ascii="Times New Roman" w:hAnsi="Times New Roman" w:cs="Times New Roman"/>
              <w:color w:val="000000" w:themeColor="text1"/>
              <w:sz w:val="24"/>
              <w:szCs w:val="24"/>
              <w:lang w:eastAsia="en-GB"/>
            </w:rPr>
            <w:delText xml:space="preserve">the </w:delText>
          </w:r>
        </w:del>
        <w:r w:rsidRPr="004B3931">
          <w:rPr>
            <w:rStyle w:val="NoneA"/>
            <w:rFonts w:ascii="Times New Roman" w:hAnsi="Times New Roman" w:cs="Times New Roman"/>
            <w:color w:val="000000" w:themeColor="text1"/>
            <w:sz w:val="24"/>
            <w:szCs w:val="24"/>
            <w:lang w:eastAsia="en-GB"/>
          </w:rPr>
          <w:t>appoint</w:t>
        </w:r>
      </w:ins>
      <w:ins w:id="904" w:author="CRAYFISH" w:date="2018-05-23T18:18:00Z">
        <w:r w:rsidR="003639FA">
          <w:rPr>
            <w:rStyle w:val="NoneA"/>
            <w:rFonts w:ascii="Times New Roman" w:hAnsi="Times New Roman" w:cs="Times New Roman"/>
            <w:color w:val="000000" w:themeColor="text1"/>
            <w:sz w:val="24"/>
            <w:szCs w:val="24"/>
            <w:lang w:eastAsia="en-GB"/>
          </w:rPr>
          <w:t>ing</w:t>
        </w:r>
      </w:ins>
      <w:ins w:id="905" w:author="Oultram, Stuart" w:date="2018-05-22T19:10:00Z">
        <w:del w:id="906" w:author="CRAYFISH" w:date="2018-05-23T18:17:00Z">
          <w:r w:rsidRPr="004B3931" w:rsidDel="003639FA">
            <w:rPr>
              <w:rStyle w:val="NoneA"/>
              <w:rFonts w:ascii="Times New Roman" w:hAnsi="Times New Roman" w:cs="Times New Roman"/>
              <w:color w:val="000000" w:themeColor="text1"/>
              <w:sz w:val="24"/>
              <w:szCs w:val="24"/>
              <w:lang w:eastAsia="en-GB"/>
            </w:rPr>
            <w:delText>ing</w:delText>
          </w:r>
        </w:del>
        <w:del w:id="907" w:author="CRAYFISH" w:date="2018-05-23T18:19:00Z">
          <w:r w:rsidRPr="004B3931" w:rsidDel="003639FA">
            <w:rPr>
              <w:rStyle w:val="NoneA"/>
              <w:rFonts w:ascii="Times New Roman" w:hAnsi="Times New Roman" w:cs="Times New Roman"/>
              <w:color w:val="000000" w:themeColor="text1"/>
              <w:sz w:val="24"/>
              <w:szCs w:val="24"/>
              <w:lang w:eastAsia="en-GB"/>
            </w:rPr>
            <w:delText xml:space="preserve"> of</w:delText>
          </w:r>
        </w:del>
        <w:r w:rsidRPr="004B3931">
          <w:rPr>
            <w:rStyle w:val="NoneA"/>
            <w:rFonts w:ascii="Times New Roman" w:hAnsi="Times New Roman" w:cs="Times New Roman"/>
            <w:color w:val="000000" w:themeColor="text1"/>
            <w:sz w:val="24"/>
            <w:szCs w:val="24"/>
            <w:lang w:eastAsia="en-GB"/>
          </w:rPr>
          <w:t xml:space="preserve"> dedicated hospital guardian</w:t>
        </w:r>
      </w:ins>
      <w:ins w:id="908" w:author="CRAYFISH" w:date="2018-05-23T18:18:00Z">
        <w:r w:rsidR="003639FA">
          <w:rPr>
            <w:rStyle w:val="NoneA"/>
            <w:rFonts w:ascii="Times New Roman" w:hAnsi="Times New Roman" w:cs="Times New Roman"/>
            <w:color w:val="000000" w:themeColor="text1"/>
            <w:sz w:val="24"/>
            <w:szCs w:val="24"/>
            <w:lang w:eastAsia="en-GB"/>
          </w:rPr>
          <w:t>s</w:t>
        </w:r>
      </w:ins>
      <w:ins w:id="909" w:author="Oultram, Stuart" w:date="2018-05-22T19:10:00Z">
        <w:del w:id="910" w:author="CRAYFISH" w:date="2018-05-23T18:17:00Z">
          <w:r w:rsidRPr="004B3931" w:rsidDel="003639FA">
            <w:rPr>
              <w:rStyle w:val="NoneA"/>
              <w:rFonts w:ascii="Times New Roman" w:hAnsi="Times New Roman" w:cs="Times New Roman"/>
              <w:color w:val="000000" w:themeColor="text1"/>
              <w:sz w:val="24"/>
              <w:szCs w:val="24"/>
              <w:lang w:eastAsia="en-GB"/>
            </w:rPr>
            <w:delText>s</w:delText>
          </w:r>
        </w:del>
        <w:r w:rsidRPr="004B3931">
          <w:rPr>
            <w:rStyle w:val="NoneA"/>
            <w:rFonts w:ascii="Times New Roman" w:hAnsi="Times New Roman" w:cs="Times New Roman"/>
            <w:color w:val="000000" w:themeColor="text1"/>
            <w:sz w:val="24"/>
            <w:szCs w:val="24"/>
            <w:lang w:eastAsia="en-GB"/>
          </w:rPr>
          <w:t xml:space="preserve"> offer</w:t>
        </w:r>
        <w:del w:id="911" w:author="CRAYFISH" w:date="2018-05-23T18:20:00Z">
          <w:r w:rsidRPr="004B3931" w:rsidDel="003639FA">
            <w:rPr>
              <w:rStyle w:val="NoneA"/>
              <w:rFonts w:ascii="Times New Roman" w:hAnsi="Times New Roman" w:cs="Times New Roman"/>
              <w:color w:val="000000" w:themeColor="text1"/>
              <w:sz w:val="24"/>
              <w:szCs w:val="24"/>
              <w:lang w:eastAsia="en-GB"/>
            </w:rPr>
            <w:delText>ing</w:delText>
          </w:r>
        </w:del>
        <w:r w:rsidRPr="004B3931">
          <w:rPr>
            <w:rStyle w:val="NoneA"/>
            <w:rFonts w:ascii="Times New Roman" w:hAnsi="Times New Roman" w:cs="Times New Roman"/>
            <w:color w:val="000000" w:themeColor="text1"/>
            <w:sz w:val="24"/>
            <w:szCs w:val="24"/>
            <w:lang w:eastAsia="en-GB"/>
          </w:rPr>
          <w:t xml:space="preserve"> possible methods </w:t>
        </w:r>
      </w:ins>
      <w:ins w:id="912" w:author="CRAYFISH" w:date="2018-05-23T18:20:00Z">
        <w:r w:rsidR="003639FA">
          <w:rPr>
            <w:rStyle w:val="NoneA"/>
            <w:rFonts w:ascii="Times New Roman" w:hAnsi="Times New Roman" w:cs="Times New Roman"/>
            <w:color w:val="000000" w:themeColor="text1"/>
            <w:sz w:val="24"/>
            <w:szCs w:val="24"/>
            <w:lang w:eastAsia="en-GB"/>
          </w:rPr>
          <w:t xml:space="preserve">by which the </w:t>
        </w:r>
        <w:r w:rsidR="003639FA" w:rsidRPr="004B3931">
          <w:rPr>
            <w:rStyle w:val="NoneA"/>
            <w:rFonts w:ascii="Times New Roman" w:hAnsi="Times New Roman" w:cs="Times New Roman"/>
            <w:color w:val="000000" w:themeColor="text1"/>
            <w:sz w:val="24"/>
            <w:szCs w:val="24"/>
            <w:lang w:eastAsia="en-GB"/>
          </w:rPr>
          <w:t>whistleblowing processes</w:t>
        </w:r>
        <w:r w:rsidR="003639FA">
          <w:rPr>
            <w:rStyle w:val="NoneA"/>
            <w:rFonts w:ascii="Times New Roman" w:hAnsi="Times New Roman" w:cs="Times New Roman"/>
            <w:color w:val="000000" w:themeColor="text1"/>
            <w:sz w:val="24"/>
            <w:szCs w:val="24"/>
            <w:lang w:eastAsia="en-GB"/>
          </w:rPr>
          <w:t xml:space="preserve"> </w:t>
        </w:r>
      </w:ins>
      <w:ins w:id="913" w:author="Oultram, Stuart" w:date="2018-05-22T19:10:00Z">
        <w:del w:id="914" w:author="CRAYFISH" w:date="2018-05-23T18:20:00Z">
          <w:r w:rsidRPr="004B3931" w:rsidDel="003639FA">
            <w:rPr>
              <w:rStyle w:val="NoneA"/>
              <w:rFonts w:ascii="Times New Roman" w:hAnsi="Times New Roman" w:cs="Times New Roman"/>
              <w:color w:val="000000" w:themeColor="text1"/>
              <w:sz w:val="24"/>
              <w:szCs w:val="24"/>
              <w:lang w:eastAsia="en-GB"/>
            </w:rPr>
            <w:delText>for</w:delText>
          </w:r>
        </w:del>
        <w:del w:id="915" w:author="CRAYFISH" w:date="2018-05-23T18:21:00Z">
          <w:r w:rsidRPr="004B3931" w:rsidDel="003639FA">
            <w:rPr>
              <w:rStyle w:val="NoneA"/>
              <w:rFonts w:ascii="Times New Roman" w:hAnsi="Times New Roman" w:cs="Times New Roman"/>
              <w:color w:val="000000" w:themeColor="text1"/>
              <w:sz w:val="24"/>
              <w:szCs w:val="24"/>
              <w:lang w:eastAsia="en-GB"/>
            </w:rPr>
            <w:delText xml:space="preserve"> </w:delText>
          </w:r>
        </w:del>
      </w:ins>
      <w:ins w:id="916" w:author="CRAYFISH" w:date="2018-05-23T18:20:00Z">
        <w:r w:rsidR="003639FA">
          <w:rPr>
            <w:rStyle w:val="NoneA"/>
            <w:rFonts w:ascii="Times New Roman" w:hAnsi="Times New Roman" w:cs="Times New Roman"/>
            <w:color w:val="000000" w:themeColor="text1"/>
            <w:sz w:val="24"/>
            <w:szCs w:val="24"/>
            <w:lang w:eastAsia="en-GB"/>
          </w:rPr>
          <w:t xml:space="preserve">can be </w:t>
        </w:r>
      </w:ins>
      <w:ins w:id="917" w:author="Oultram, Stuart" w:date="2018-05-22T19:10:00Z">
        <w:r w:rsidRPr="004B3931">
          <w:rPr>
            <w:rStyle w:val="NoneA"/>
            <w:rFonts w:ascii="Times New Roman" w:hAnsi="Times New Roman" w:cs="Times New Roman"/>
            <w:color w:val="000000" w:themeColor="text1"/>
            <w:sz w:val="24"/>
            <w:szCs w:val="24"/>
            <w:lang w:eastAsia="en-GB"/>
          </w:rPr>
          <w:t>simplif</w:t>
        </w:r>
      </w:ins>
      <w:ins w:id="918" w:author="CRAYFISH" w:date="2018-05-23T18:20:00Z">
        <w:r w:rsidR="003639FA">
          <w:rPr>
            <w:rStyle w:val="NoneA"/>
            <w:rFonts w:ascii="Times New Roman" w:hAnsi="Times New Roman" w:cs="Times New Roman"/>
            <w:color w:val="000000" w:themeColor="text1"/>
            <w:sz w:val="24"/>
            <w:szCs w:val="24"/>
            <w:lang w:eastAsia="en-GB"/>
          </w:rPr>
          <w:t>ied</w:t>
        </w:r>
      </w:ins>
      <w:ins w:id="919" w:author="Oultram, Stuart" w:date="2018-05-22T19:10:00Z">
        <w:del w:id="920" w:author="CRAYFISH" w:date="2018-05-23T18:20:00Z">
          <w:r w:rsidRPr="004B3931" w:rsidDel="003639FA">
            <w:rPr>
              <w:rStyle w:val="NoneA"/>
              <w:rFonts w:ascii="Times New Roman" w:hAnsi="Times New Roman" w:cs="Times New Roman"/>
              <w:color w:val="000000" w:themeColor="text1"/>
              <w:sz w:val="24"/>
              <w:szCs w:val="24"/>
              <w:lang w:eastAsia="en-GB"/>
            </w:rPr>
            <w:delText>y whistleblowing processes</w:delText>
          </w:r>
        </w:del>
        <w:r w:rsidRPr="004B3931">
          <w:rPr>
            <w:rStyle w:val="NoneA"/>
            <w:rFonts w:ascii="Times New Roman" w:hAnsi="Times New Roman" w:cs="Times New Roman"/>
            <w:color w:val="000000" w:themeColor="text1"/>
            <w:sz w:val="24"/>
            <w:szCs w:val="24"/>
            <w:lang w:eastAsia="en-GB"/>
          </w:rPr>
          <w:t>. Further</w:t>
        </w:r>
      </w:ins>
      <w:ins w:id="921" w:author="CRAYFISH" w:date="2018-05-23T18:21:00Z">
        <w:r w:rsidR="003639FA">
          <w:rPr>
            <w:rStyle w:val="NoneA"/>
            <w:rFonts w:ascii="Times New Roman" w:hAnsi="Times New Roman" w:cs="Times New Roman"/>
            <w:color w:val="000000" w:themeColor="text1"/>
            <w:sz w:val="24"/>
            <w:szCs w:val="24"/>
            <w:lang w:eastAsia="en-GB"/>
          </w:rPr>
          <w:t>more</w:t>
        </w:r>
      </w:ins>
      <w:ins w:id="922" w:author="Oultram, Stuart" w:date="2018-05-22T19:10:00Z">
        <w:r w:rsidRPr="004B3931">
          <w:rPr>
            <w:rStyle w:val="NoneA"/>
            <w:rFonts w:ascii="Times New Roman" w:hAnsi="Times New Roman" w:cs="Times New Roman"/>
            <w:color w:val="000000" w:themeColor="text1"/>
            <w:sz w:val="24"/>
            <w:szCs w:val="24"/>
            <w:lang w:eastAsia="en-GB"/>
          </w:rPr>
          <w:t xml:space="preserve">, the introduction of Schwartz </w:t>
        </w:r>
        <w:r w:rsidRPr="004B3931">
          <w:rPr>
            <w:rStyle w:val="NoneA"/>
            <w:rFonts w:ascii="Times New Roman" w:hAnsi="Times New Roman" w:cs="Times New Roman"/>
            <w:color w:val="000000" w:themeColor="text1"/>
            <w:sz w:val="24"/>
            <w:szCs w:val="24"/>
            <w:lang w:eastAsia="en-GB"/>
          </w:rPr>
          <w:lastRenderedPageBreak/>
          <w:t>rounds might help to minimize hierarchical attitudes as well as foster</w:t>
        </w:r>
        <w:del w:id="923" w:author="CRAYFISH" w:date="2018-05-23T18:21:00Z">
          <w:r w:rsidRPr="004B3931" w:rsidDel="003639FA">
            <w:rPr>
              <w:rStyle w:val="NoneA"/>
              <w:rFonts w:ascii="Times New Roman" w:hAnsi="Times New Roman" w:cs="Times New Roman"/>
              <w:color w:val="000000" w:themeColor="text1"/>
              <w:sz w:val="24"/>
              <w:szCs w:val="24"/>
              <w:lang w:eastAsia="en-GB"/>
            </w:rPr>
            <w:delText>ing</w:delText>
          </w:r>
        </w:del>
        <w:r w:rsidRPr="004B3931">
          <w:rPr>
            <w:rStyle w:val="NoneA"/>
            <w:rFonts w:ascii="Times New Roman" w:hAnsi="Times New Roman" w:cs="Times New Roman"/>
            <w:color w:val="000000" w:themeColor="text1"/>
            <w:sz w:val="24"/>
            <w:szCs w:val="24"/>
            <w:lang w:eastAsia="en-GB"/>
          </w:rPr>
          <w:t xml:space="preserve"> better team working and sharing of experiences. Briefly, Schwartz Rounds were founded in the USA during the early 1990’s by the Schwartz Round Centre for Compassionate Care (</w:t>
        </w:r>
      </w:ins>
      <w:ins w:id="924" w:author="Oultram, Stuart" w:date="2018-05-30T13:59:00Z">
        <w:r w:rsidR="008A7DA0">
          <w:rPr>
            <w:rStyle w:val="NoneA"/>
            <w:rFonts w:ascii="Times New Roman" w:hAnsi="Times New Roman" w:cs="Times New Roman"/>
            <w:color w:val="000000" w:themeColor="text1"/>
            <w:sz w:val="24"/>
            <w:szCs w:val="24"/>
            <w:lang w:eastAsia="en-GB"/>
          </w:rPr>
          <w:t>2</w:t>
        </w:r>
      </w:ins>
      <w:ins w:id="925" w:author="Oultram, Stuart" w:date="2018-05-30T14:10:00Z">
        <w:r w:rsidR="000344BD">
          <w:rPr>
            <w:rStyle w:val="NoneA"/>
            <w:rFonts w:ascii="Times New Roman" w:hAnsi="Times New Roman" w:cs="Times New Roman"/>
            <w:color w:val="000000" w:themeColor="text1"/>
            <w:sz w:val="24"/>
            <w:szCs w:val="24"/>
            <w:lang w:eastAsia="en-GB"/>
          </w:rPr>
          <w:t>1</w:t>
        </w:r>
      </w:ins>
      <w:ins w:id="926" w:author="Oultram, Stuart" w:date="2018-05-22T19:10:00Z">
        <w:del w:id="927" w:author="CRAYFISH" w:date="2018-05-30T23:26:00Z">
          <w:r w:rsidRPr="004B3931" w:rsidDel="00A8557D">
            <w:rPr>
              <w:rStyle w:val="NoneA"/>
              <w:rFonts w:ascii="Times New Roman" w:hAnsi="Times New Roman" w:cs="Times New Roman"/>
              <w:color w:val="000000" w:themeColor="text1"/>
              <w:sz w:val="24"/>
              <w:szCs w:val="24"/>
              <w:lang w:eastAsia="en-GB"/>
            </w:rPr>
            <w:delText>19</w:delText>
          </w:r>
        </w:del>
        <w:r w:rsidRPr="004B3931">
          <w:rPr>
            <w:rStyle w:val="NoneA"/>
            <w:rFonts w:ascii="Times New Roman" w:hAnsi="Times New Roman" w:cs="Times New Roman"/>
            <w:color w:val="000000" w:themeColor="text1"/>
            <w:sz w:val="24"/>
            <w:szCs w:val="24"/>
            <w:lang w:eastAsia="en-GB"/>
          </w:rPr>
          <w:t>). Named in remembrance of the Boston healthcare lawyer Ben Schwartz</w:t>
        </w:r>
      </w:ins>
      <w:ins w:id="928" w:author="CRAYFISH" w:date="2018-05-28T21:12:00Z">
        <w:r w:rsidR="001313E1">
          <w:rPr>
            <w:rStyle w:val="NoneA"/>
            <w:rFonts w:ascii="Times New Roman" w:hAnsi="Times New Roman" w:cs="Times New Roman"/>
            <w:color w:val="000000" w:themeColor="text1"/>
            <w:sz w:val="24"/>
            <w:szCs w:val="24"/>
            <w:lang w:eastAsia="en-GB"/>
          </w:rPr>
          <w:t xml:space="preserve">, </w:t>
        </w:r>
      </w:ins>
      <w:ins w:id="929" w:author="Oultram, Stuart" w:date="2018-05-22T19:10:00Z">
        <w:del w:id="930" w:author="CRAYFISH" w:date="2018-05-28T21:12:00Z">
          <w:r w:rsidRPr="004B3931" w:rsidDel="001313E1">
            <w:rPr>
              <w:rStyle w:val="NoneA"/>
              <w:rFonts w:ascii="Times New Roman" w:hAnsi="Times New Roman" w:cs="Times New Roman"/>
              <w:color w:val="000000" w:themeColor="text1"/>
              <w:sz w:val="24"/>
              <w:szCs w:val="24"/>
              <w:lang w:eastAsia="en-GB"/>
            </w:rPr>
            <w:delText xml:space="preserve"> </w:delText>
          </w:r>
          <w:r w:rsidRPr="004B3931" w:rsidDel="00DB1B42">
            <w:rPr>
              <w:rStyle w:val="NoneA"/>
              <w:rFonts w:ascii="Times New Roman" w:hAnsi="Times New Roman" w:cs="Times New Roman"/>
              <w:color w:val="000000" w:themeColor="text1"/>
              <w:sz w:val="24"/>
              <w:szCs w:val="24"/>
              <w:lang w:eastAsia="en-GB"/>
            </w:rPr>
            <w:delText xml:space="preserve">(19),  </w:delText>
          </w:r>
        </w:del>
        <w:r w:rsidRPr="004B3931">
          <w:rPr>
            <w:rStyle w:val="NoneA"/>
            <w:rFonts w:ascii="Times New Roman" w:hAnsi="Times New Roman" w:cs="Times New Roman"/>
            <w:color w:val="000000" w:themeColor="text1"/>
            <w:sz w:val="24"/>
            <w:szCs w:val="24"/>
            <w:lang w:eastAsia="en-GB"/>
          </w:rPr>
          <w:t>Schwartz rounds are a multi-disciplinary forum in which a panel of clinical, and sometimes non-clinical, staff are invited to discuss the emotional and social aspects of healthcare - normally structured around the recounting of an experience relating to a particular title, for example ‘A patient I’ll never forget’ (</w:t>
        </w:r>
      </w:ins>
      <w:ins w:id="931" w:author="Oultram, Stuart" w:date="2018-05-30T13:59:00Z">
        <w:r w:rsidR="008A7DA0">
          <w:rPr>
            <w:rStyle w:val="NoneA"/>
            <w:rFonts w:ascii="Times New Roman" w:hAnsi="Times New Roman" w:cs="Times New Roman"/>
            <w:color w:val="000000" w:themeColor="text1"/>
            <w:sz w:val="24"/>
            <w:szCs w:val="24"/>
            <w:lang w:eastAsia="en-GB"/>
          </w:rPr>
          <w:t>2</w:t>
        </w:r>
      </w:ins>
      <w:ins w:id="932" w:author="Oultram, Stuart" w:date="2018-05-30T14:10:00Z">
        <w:r w:rsidR="000344BD">
          <w:rPr>
            <w:rStyle w:val="NoneA"/>
            <w:rFonts w:ascii="Times New Roman" w:hAnsi="Times New Roman" w:cs="Times New Roman"/>
            <w:color w:val="000000" w:themeColor="text1"/>
            <w:sz w:val="24"/>
            <w:szCs w:val="24"/>
            <w:lang w:eastAsia="en-GB"/>
          </w:rPr>
          <w:t>1</w:t>
        </w:r>
      </w:ins>
      <w:ins w:id="933" w:author="Oultram, Stuart" w:date="2018-05-22T19:10:00Z">
        <w:r w:rsidR="008A7DA0">
          <w:rPr>
            <w:rStyle w:val="NoneA"/>
            <w:rFonts w:ascii="Times New Roman" w:hAnsi="Times New Roman" w:cs="Times New Roman"/>
            <w:color w:val="000000" w:themeColor="text1"/>
            <w:sz w:val="24"/>
            <w:szCs w:val="24"/>
            <w:lang w:eastAsia="en-GB"/>
          </w:rPr>
          <w:t>, 2</w:t>
        </w:r>
      </w:ins>
      <w:ins w:id="934" w:author="Oultram, Stuart" w:date="2018-05-30T14:10:00Z">
        <w:r w:rsidR="000344BD">
          <w:rPr>
            <w:rStyle w:val="NoneA"/>
            <w:rFonts w:ascii="Times New Roman" w:hAnsi="Times New Roman" w:cs="Times New Roman"/>
            <w:color w:val="000000" w:themeColor="text1"/>
            <w:sz w:val="24"/>
            <w:szCs w:val="24"/>
            <w:lang w:eastAsia="en-GB"/>
          </w:rPr>
          <w:t>2</w:t>
        </w:r>
      </w:ins>
      <w:ins w:id="935" w:author="Oultram, Stuart" w:date="2018-05-22T19:10:00Z">
        <w:del w:id="936" w:author="CRAYFISH" w:date="2018-05-30T23:27:00Z">
          <w:r w:rsidRPr="004B3931" w:rsidDel="00A8557D">
            <w:rPr>
              <w:rStyle w:val="NoneA"/>
              <w:rFonts w:ascii="Times New Roman" w:hAnsi="Times New Roman" w:cs="Times New Roman"/>
              <w:color w:val="000000" w:themeColor="text1"/>
              <w:sz w:val="24"/>
              <w:szCs w:val="24"/>
              <w:lang w:eastAsia="en-GB"/>
            </w:rPr>
            <w:delText>19, 20</w:delText>
          </w:r>
        </w:del>
        <w:r w:rsidRPr="004B3931">
          <w:rPr>
            <w:rStyle w:val="NoneA"/>
            <w:rFonts w:ascii="Times New Roman" w:hAnsi="Times New Roman" w:cs="Times New Roman"/>
            <w:color w:val="000000" w:themeColor="text1"/>
            <w:sz w:val="24"/>
            <w:szCs w:val="24"/>
            <w:lang w:eastAsia="en-GB"/>
          </w:rPr>
          <w:t xml:space="preserve">). It is important to note that Schwartz rounds differ from traditional clinical ‘grand rounds’ or ‘debriefs’ as their focus is not on clinical aspects of care/practice or </w:t>
        </w:r>
        <w:r w:rsidRPr="00324042">
          <w:rPr>
            <w:rStyle w:val="NoneA"/>
            <w:rFonts w:ascii="Times New Roman" w:hAnsi="Times New Roman" w:cs="Times New Roman"/>
            <w:noProof/>
            <w:color w:val="000000" w:themeColor="text1"/>
            <w:sz w:val="24"/>
            <w:szCs w:val="24"/>
            <w:lang w:eastAsia="en-GB"/>
          </w:rPr>
          <w:t>problem</w:t>
        </w:r>
      </w:ins>
      <w:ins w:id="937" w:author="CRAYFISH" w:date="2018-06-23T20:39:00Z">
        <w:r w:rsidR="00324042">
          <w:rPr>
            <w:rStyle w:val="NoneA"/>
            <w:rFonts w:ascii="Times New Roman" w:hAnsi="Times New Roman" w:cs="Times New Roman"/>
            <w:noProof/>
            <w:color w:val="000000" w:themeColor="text1"/>
            <w:sz w:val="24"/>
            <w:szCs w:val="24"/>
            <w:lang w:eastAsia="en-GB"/>
          </w:rPr>
          <w:t>-</w:t>
        </w:r>
      </w:ins>
      <w:ins w:id="938" w:author="Oultram, Stuart" w:date="2018-05-22T19:10:00Z">
        <w:del w:id="939" w:author="CRAYFISH" w:date="2018-06-23T20:39:00Z">
          <w:r w:rsidRPr="00324042" w:rsidDel="00324042">
            <w:rPr>
              <w:rStyle w:val="NoneA"/>
              <w:rFonts w:ascii="Times New Roman" w:hAnsi="Times New Roman" w:cs="Times New Roman"/>
              <w:noProof/>
              <w:color w:val="000000" w:themeColor="text1"/>
              <w:sz w:val="24"/>
              <w:szCs w:val="24"/>
              <w:lang w:eastAsia="en-GB"/>
            </w:rPr>
            <w:delText xml:space="preserve"> </w:delText>
          </w:r>
        </w:del>
        <w:r w:rsidRPr="00324042">
          <w:rPr>
            <w:rStyle w:val="NoneA"/>
            <w:rFonts w:ascii="Times New Roman" w:hAnsi="Times New Roman" w:cs="Times New Roman"/>
            <w:noProof/>
            <w:color w:val="000000" w:themeColor="text1"/>
            <w:sz w:val="24"/>
            <w:szCs w:val="24"/>
            <w:lang w:eastAsia="en-GB"/>
          </w:rPr>
          <w:t>solving</w:t>
        </w:r>
        <w:r w:rsidRPr="004B3931">
          <w:rPr>
            <w:rStyle w:val="NoneA"/>
            <w:rFonts w:ascii="Times New Roman" w:hAnsi="Times New Roman" w:cs="Times New Roman"/>
            <w:color w:val="000000" w:themeColor="text1"/>
            <w:sz w:val="24"/>
            <w:szCs w:val="24"/>
            <w:lang w:eastAsia="en-GB"/>
          </w:rPr>
          <w:t xml:space="preserve"> (</w:t>
        </w:r>
      </w:ins>
      <w:ins w:id="940" w:author="Oultram, Stuart" w:date="2018-05-30T13:59:00Z">
        <w:r w:rsidR="008A7DA0">
          <w:rPr>
            <w:rStyle w:val="NoneA"/>
            <w:rFonts w:ascii="Times New Roman" w:hAnsi="Times New Roman" w:cs="Times New Roman"/>
            <w:color w:val="000000" w:themeColor="text1"/>
            <w:sz w:val="24"/>
            <w:szCs w:val="24"/>
            <w:lang w:eastAsia="en-GB"/>
          </w:rPr>
          <w:t>2</w:t>
        </w:r>
      </w:ins>
      <w:ins w:id="941" w:author="Oultram, Stuart" w:date="2018-05-30T14:10:00Z">
        <w:r w:rsidR="000344BD">
          <w:rPr>
            <w:rStyle w:val="NoneA"/>
            <w:rFonts w:ascii="Times New Roman" w:hAnsi="Times New Roman" w:cs="Times New Roman"/>
            <w:color w:val="000000" w:themeColor="text1"/>
            <w:sz w:val="24"/>
            <w:szCs w:val="24"/>
            <w:lang w:eastAsia="en-GB"/>
          </w:rPr>
          <w:t>1</w:t>
        </w:r>
      </w:ins>
      <w:ins w:id="942" w:author="Oultram, Stuart" w:date="2018-05-22T19:10:00Z">
        <w:r w:rsidRPr="004B3931">
          <w:rPr>
            <w:rStyle w:val="NoneA"/>
            <w:rFonts w:ascii="Times New Roman" w:hAnsi="Times New Roman" w:cs="Times New Roman"/>
            <w:color w:val="000000" w:themeColor="text1"/>
            <w:sz w:val="24"/>
            <w:szCs w:val="24"/>
            <w:lang w:eastAsia="en-GB"/>
          </w:rPr>
          <w:t xml:space="preserve">, </w:t>
        </w:r>
      </w:ins>
      <w:ins w:id="943" w:author="Oultram, Stuart" w:date="2018-05-30T13:59:00Z">
        <w:r w:rsidR="008A7DA0">
          <w:rPr>
            <w:rStyle w:val="NoneA"/>
            <w:rFonts w:ascii="Times New Roman" w:hAnsi="Times New Roman" w:cs="Times New Roman"/>
            <w:color w:val="000000" w:themeColor="text1"/>
            <w:sz w:val="24"/>
            <w:szCs w:val="24"/>
            <w:lang w:eastAsia="en-GB"/>
          </w:rPr>
          <w:t>2</w:t>
        </w:r>
      </w:ins>
      <w:ins w:id="944" w:author="Oultram, Stuart" w:date="2018-05-30T14:10:00Z">
        <w:r w:rsidR="000344BD">
          <w:rPr>
            <w:rStyle w:val="NoneA"/>
            <w:rFonts w:ascii="Times New Roman" w:hAnsi="Times New Roman" w:cs="Times New Roman"/>
            <w:color w:val="000000" w:themeColor="text1"/>
            <w:sz w:val="24"/>
            <w:szCs w:val="24"/>
            <w:lang w:eastAsia="en-GB"/>
          </w:rPr>
          <w:t>2</w:t>
        </w:r>
      </w:ins>
      <w:ins w:id="945" w:author="Oultram, Stuart" w:date="2018-05-22T19:10:00Z">
        <w:del w:id="946" w:author="CRAYFISH" w:date="2018-05-30T23:27:00Z">
          <w:r w:rsidRPr="004B3931" w:rsidDel="00A8557D">
            <w:rPr>
              <w:rStyle w:val="NoneA"/>
              <w:rFonts w:ascii="Times New Roman" w:hAnsi="Times New Roman" w:cs="Times New Roman"/>
              <w:color w:val="000000" w:themeColor="text1"/>
              <w:sz w:val="24"/>
              <w:szCs w:val="24"/>
              <w:lang w:eastAsia="en-GB"/>
            </w:rPr>
            <w:delText>19, 20</w:delText>
          </w:r>
        </w:del>
        <w:r w:rsidRPr="004B3931">
          <w:rPr>
            <w:rStyle w:val="NoneA"/>
            <w:rFonts w:ascii="Times New Roman" w:hAnsi="Times New Roman" w:cs="Times New Roman"/>
            <w:color w:val="000000" w:themeColor="text1"/>
            <w:sz w:val="24"/>
            <w:szCs w:val="24"/>
            <w:lang w:eastAsia="en-GB"/>
          </w:rPr>
          <w:t xml:space="preserve">). </w:t>
        </w:r>
      </w:ins>
    </w:p>
    <w:p w:rsidR="00D94ACA" w:rsidDel="00133AA2" w:rsidRDefault="00D94ACA" w:rsidP="00D94ACA">
      <w:pPr>
        <w:pStyle w:val="NoSpacing"/>
        <w:pBdr>
          <w:top w:val="none" w:sz="0" w:space="0" w:color="auto"/>
          <w:left w:val="none" w:sz="0" w:space="0" w:color="auto"/>
          <w:bottom w:val="none" w:sz="0" w:space="0" w:color="auto"/>
          <w:right w:val="none" w:sz="0" w:space="0" w:color="auto"/>
        </w:pBdr>
        <w:spacing w:line="360" w:lineRule="auto"/>
        <w:rPr>
          <w:ins w:id="947" w:author="Oultram, Stuart" w:date="2018-05-22T19:09:00Z"/>
          <w:del w:id="948" w:author="CRAYFISH" w:date="2018-05-28T11:51:00Z"/>
          <w:rFonts w:ascii="Times New Roman" w:hAnsi="Times New Roman" w:cs="Times New Roman"/>
        </w:rPr>
      </w:pPr>
    </w:p>
    <w:p w:rsidR="008469DE" w:rsidRPr="007F159D" w:rsidDel="008469DE" w:rsidRDefault="008469DE" w:rsidP="00D94ACA">
      <w:pPr>
        <w:pStyle w:val="NoSpacing"/>
        <w:pBdr>
          <w:top w:val="none" w:sz="0" w:space="0" w:color="auto"/>
          <w:left w:val="none" w:sz="0" w:space="0" w:color="auto"/>
          <w:bottom w:val="none" w:sz="0" w:space="0" w:color="auto"/>
          <w:right w:val="none" w:sz="0" w:space="0" w:color="auto"/>
        </w:pBdr>
        <w:spacing w:line="360" w:lineRule="auto"/>
        <w:rPr>
          <w:del w:id="949" w:author="Oultram, Stuart" w:date="2018-05-22T19:09:00Z"/>
          <w:rFonts w:ascii="Times New Roman" w:hAnsi="Times New Roman" w:cs="Times New Roman"/>
        </w:rPr>
      </w:pPr>
    </w:p>
    <w:p w:rsidR="00D94ACA" w:rsidRPr="004E513D" w:rsidDel="00F74703" w:rsidRDefault="00D94ACA">
      <w:pPr>
        <w:pStyle w:val="NoSpacing"/>
        <w:pBdr>
          <w:top w:val="none" w:sz="0" w:space="0" w:color="auto"/>
          <w:left w:val="none" w:sz="0" w:space="0" w:color="auto"/>
          <w:bottom w:val="none" w:sz="0" w:space="0" w:color="auto"/>
          <w:right w:val="none" w:sz="0" w:space="0" w:color="auto"/>
        </w:pBdr>
        <w:spacing w:line="360" w:lineRule="auto"/>
        <w:rPr>
          <w:del w:id="950" w:author="Oultram, Stuart" w:date="2018-05-22T17:55:00Z"/>
          <w:rStyle w:val="NoneA"/>
          <w:color w:val="000000" w:themeColor="text1"/>
          <w:lang w:eastAsia="en-GB"/>
          <w:rPrChange w:id="951" w:author="Oultram, Stuart" w:date="2018-05-22T19:09:00Z">
            <w:rPr>
              <w:del w:id="952" w:author="Oultram, Stuart" w:date="2018-05-22T17:55:00Z"/>
              <w:rStyle w:val="NoneA"/>
              <w:rFonts w:ascii="Times New Roman" w:hAnsi="Times New Roman" w:cs="Times New Roman"/>
              <w:color w:val="000000" w:themeColor="text1" w:themeShade="BF"/>
              <w:sz w:val="24"/>
              <w:szCs w:val="24"/>
              <w:vertAlign w:val="superscript"/>
              <w:lang w:eastAsia="en-US"/>
            </w:rPr>
          </w:rPrChange>
        </w:rPr>
        <w:pPrChange w:id="953" w:author="Oultram, Stuart" w:date="2018-05-22T17:55:00Z">
          <w:pPr>
            <w:pStyle w:val="NoSpacing"/>
            <w:spacing w:line="360" w:lineRule="auto"/>
          </w:pPr>
        </w:pPrChange>
      </w:pPr>
      <w:del w:id="954" w:author="Oultram, Stuart" w:date="2018-05-22T19:09:00Z">
        <w:r w:rsidRPr="004E513D" w:rsidDel="003C53D2">
          <w:rPr>
            <w:rStyle w:val="NoneA"/>
            <w:color w:val="000000" w:themeColor="text1"/>
            <w:lang w:eastAsia="en-GB"/>
            <w:rPrChange w:id="955" w:author="Oultram, Stuart" w:date="2018-05-22T19:09:00Z">
              <w:rPr>
                <w:rStyle w:val="NoneA"/>
                <w:lang w:eastAsia="en-US"/>
              </w:rPr>
            </w:rPrChange>
          </w:rPr>
          <w:delText xml:space="preserve">Interestingly, our study highlights the leading factors contributing in failure to report events are personal and professional relationships. Patient safety being the leading factor for 91% of respondents to report a concern was challenged by interpersonal relationships in 24% of participants and seniority or hierarchy in 16% of participants; furthermore, of those that were reluctant to report an event in the past, 33% revealed that this was also due to hierarchy in their department.  </w:delText>
        </w:r>
        <w:r w:rsidRPr="004E513D" w:rsidDel="003C53D2">
          <w:rPr>
            <w:rStyle w:val="NoneA"/>
            <w:rFonts w:ascii="Times New Roman" w:hAnsi="Times New Roman"/>
            <w:color w:val="000000" w:themeColor="text1"/>
            <w:sz w:val="24"/>
            <w:lang w:eastAsia="en-GB"/>
            <w:rPrChange w:id="956" w:author="Oultram, Stuart" w:date="2018-05-22T19:09:00Z">
              <w:rPr>
                <w:rStyle w:val="NoneA"/>
                <w:lang w:eastAsia="en-GB"/>
              </w:rPr>
            </w:rPrChange>
          </w:rPr>
          <w:delText xml:space="preserve">However, this is within the context of a relatively young population sample (median 26). This may disproportionately represent those who perceive hierarchy to be a barrier in reporting.  </w:delText>
        </w:r>
        <w:r w:rsidRPr="004E513D" w:rsidDel="003C53D2">
          <w:rPr>
            <w:rStyle w:val="NoneA"/>
            <w:color w:val="000000" w:themeColor="text1"/>
            <w:lang w:eastAsia="en-GB"/>
            <w:rPrChange w:id="957" w:author="Oultram, Stuart" w:date="2018-05-22T19:09:00Z">
              <w:rPr>
                <w:rStyle w:val="NoneA"/>
                <w:lang w:eastAsia="en-US"/>
              </w:rPr>
            </w:rPrChange>
          </w:rPr>
          <w:delText>Our research supports previous evidence describing medical professionals fearing their superiors; which has been shown to be detrimental to patient care and making change (1</w:delText>
        </w:r>
      </w:del>
      <w:del w:id="958" w:author="Oultram, Stuart" w:date="2018-05-22T17:00:00Z">
        <w:r w:rsidRPr="004E513D" w:rsidDel="00373659">
          <w:rPr>
            <w:rStyle w:val="NoneA"/>
            <w:color w:val="000000" w:themeColor="text1"/>
            <w:lang w:eastAsia="en-GB"/>
            <w:rPrChange w:id="959" w:author="Oultram, Stuart" w:date="2018-05-22T19:09:00Z">
              <w:rPr>
                <w:rStyle w:val="NoneA"/>
                <w:color w:val="000000" w:themeColor="text1"/>
                <w:lang w:eastAsia="en-US"/>
              </w:rPr>
            </w:rPrChange>
          </w:rPr>
          <w:delText>4</w:delText>
        </w:r>
      </w:del>
      <w:del w:id="960" w:author="Oultram, Stuart" w:date="2018-05-22T19:09:00Z">
        <w:r w:rsidRPr="004E513D" w:rsidDel="003C53D2">
          <w:rPr>
            <w:rStyle w:val="NoneA"/>
            <w:color w:val="000000" w:themeColor="text1"/>
            <w:lang w:eastAsia="en-GB"/>
            <w:rPrChange w:id="961" w:author="Oultram, Stuart" w:date="2018-05-22T19:09:00Z">
              <w:rPr>
                <w:rStyle w:val="NoneA"/>
                <w:color w:val="000000" w:themeColor="text1"/>
                <w:lang w:eastAsia="en-US"/>
              </w:rPr>
            </w:rPrChange>
          </w:rPr>
          <w:delText>, 1</w:delText>
        </w:r>
      </w:del>
      <w:del w:id="962" w:author="Oultram, Stuart" w:date="2018-05-22T17:00:00Z">
        <w:r w:rsidRPr="004E513D" w:rsidDel="00373659">
          <w:rPr>
            <w:rStyle w:val="NoneA"/>
            <w:color w:val="000000" w:themeColor="text1"/>
            <w:lang w:eastAsia="en-GB"/>
            <w:rPrChange w:id="963" w:author="Oultram, Stuart" w:date="2018-05-22T19:09:00Z">
              <w:rPr>
                <w:rStyle w:val="NoneA"/>
                <w:color w:val="000000" w:themeColor="text1"/>
                <w:lang w:eastAsia="en-US"/>
              </w:rPr>
            </w:rPrChange>
          </w:rPr>
          <w:delText>5</w:delText>
        </w:r>
      </w:del>
      <w:del w:id="964" w:author="Oultram, Stuart" w:date="2018-05-22T19:09:00Z">
        <w:r w:rsidRPr="004E513D" w:rsidDel="003C53D2">
          <w:rPr>
            <w:rStyle w:val="NoneA"/>
            <w:color w:val="000000" w:themeColor="text1"/>
            <w:lang w:eastAsia="en-GB"/>
            <w:rPrChange w:id="965" w:author="Oultram, Stuart" w:date="2018-05-22T19:09:00Z">
              <w:rPr>
                <w:rStyle w:val="NoneA"/>
                <w:color w:val="000000" w:themeColor="text1"/>
                <w:lang w:eastAsia="en-US"/>
              </w:rPr>
            </w:rPrChange>
          </w:rPr>
          <w:delText>). There are two main interventions that could address this issue. Firstly, staff should be educated on whistleblowing policies within their unit/hospital and further primed on how they can formally raise a concern. The removal of barriers to reporting is also key</w:delText>
        </w:r>
      </w:del>
      <w:del w:id="966" w:author="Oultram, Stuart" w:date="2018-05-22T17:53:00Z">
        <w:r w:rsidRPr="004E513D" w:rsidDel="00F74703">
          <w:rPr>
            <w:rStyle w:val="NoneA"/>
            <w:color w:val="000000" w:themeColor="text1"/>
            <w:lang w:eastAsia="en-GB"/>
            <w:rPrChange w:id="967" w:author="Oultram, Stuart" w:date="2018-05-22T19:09:00Z">
              <w:rPr>
                <w:rStyle w:val="NoneA"/>
                <w:lang w:eastAsia="en-US"/>
              </w:rPr>
            </w:rPrChange>
          </w:rPr>
          <w:delText>; introducing Schwartz rounds to minimize hierarchal attitudes, improvement of IT systems and appointment of a dedicated hospital guardian are methods that can simplify whistle blowing.</w:delText>
        </w:r>
      </w:del>
    </w:p>
    <w:p w:rsidR="00D94ACA" w:rsidRPr="004E513D" w:rsidDel="00F74703" w:rsidRDefault="00D94ACA">
      <w:pPr>
        <w:pStyle w:val="NoSpacing"/>
        <w:pBdr>
          <w:top w:val="none" w:sz="0" w:space="0" w:color="auto"/>
          <w:left w:val="none" w:sz="0" w:space="0" w:color="auto"/>
          <w:bottom w:val="none" w:sz="0" w:space="0" w:color="auto"/>
          <w:right w:val="none" w:sz="0" w:space="0" w:color="auto"/>
        </w:pBdr>
        <w:spacing w:line="360" w:lineRule="auto"/>
        <w:rPr>
          <w:del w:id="968" w:author="Oultram, Stuart" w:date="2018-05-22T17:55:00Z"/>
          <w:rStyle w:val="NoneA"/>
          <w:color w:val="000000" w:themeColor="text1"/>
          <w:lang w:eastAsia="en-GB"/>
          <w:rPrChange w:id="969" w:author="Oultram, Stuart" w:date="2018-05-22T19:09:00Z">
            <w:rPr>
              <w:del w:id="970" w:author="Oultram, Stuart" w:date="2018-05-22T17:55:00Z"/>
              <w:rStyle w:val="NoneA"/>
              <w:rFonts w:ascii="Times New Roman" w:hAnsi="Times New Roman" w:cs="Times New Roman"/>
              <w:color w:val="000000" w:themeColor="text1" w:themeShade="BF"/>
              <w:sz w:val="24"/>
              <w:szCs w:val="24"/>
              <w:vertAlign w:val="superscript"/>
              <w:lang w:eastAsia="en-US"/>
            </w:rPr>
          </w:rPrChange>
        </w:rPr>
        <w:pPrChange w:id="971" w:author="Oultram, Stuart" w:date="2018-05-22T17:55:00Z">
          <w:pPr>
            <w:pStyle w:val="NoSpacing"/>
            <w:spacing w:line="360" w:lineRule="auto"/>
          </w:pPr>
        </w:pPrChange>
      </w:pPr>
    </w:p>
    <w:p w:rsidR="00F74703" w:rsidRPr="00E104E5" w:rsidRDefault="00F74703" w:rsidP="00D94ACA">
      <w:pPr>
        <w:pStyle w:val="NoSpacing"/>
        <w:pBdr>
          <w:top w:val="none" w:sz="0" w:space="0" w:color="auto"/>
          <w:left w:val="none" w:sz="0" w:space="0" w:color="auto"/>
          <w:bottom w:val="none" w:sz="0" w:space="0" w:color="auto"/>
          <w:right w:val="none" w:sz="0" w:space="0" w:color="auto"/>
        </w:pBdr>
        <w:spacing w:line="360" w:lineRule="auto"/>
        <w:rPr>
          <w:ins w:id="972" w:author="Oultram, Stuart" w:date="2018-05-22T17:55:00Z"/>
          <w:rStyle w:val="NoneA"/>
          <w:rFonts w:ascii="Times New Roman" w:hAnsi="Times New Roman" w:cs="Times New Roman"/>
          <w:sz w:val="24"/>
          <w:szCs w:val="24"/>
          <w:lang w:eastAsia="en-GB"/>
          <w:rPrChange w:id="973" w:author="Oultram, Stuart" w:date="2018-05-22T18:59:00Z">
            <w:rPr>
              <w:ins w:id="974" w:author="Oultram, Stuart" w:date="2018-05-22T17:55:00Z"/>
              <w:rStyle w:val="NoneA"/>
              <w:rFonts w:ascii="Times New Roman" w:hAnsi="Times New Roman" w:cs="Times New Roman"/>
              <w:color w:val="auto"/>
              <w:sz w:val="24"/>
              <w:szCs w:val="24"/>
              <w:lang w:eastAsia="en-GB"/>
            </w:rPr>
          </w:rPrChange>
        </w:rPr>
      </w:pPr>
    </w:p>
    <w:p w:rsidR="00D94ACA" w:rsidRPr="00DA70C8" w:rsidDel="00FF5845" w:rsidRDefault="00D94ACA" w:rsidP="00D94ACA">
      <w:pPr>
        <w:pStyle w:val="NoSpacing"/>
        <w:pBdr>
          <w:top w:val="none" w:sz="0" w:space="0" w:color="auto"/>
          <w:left w:val="none" w:sz="0" w:space="0" w:color="auto"/>
          <w:bottom w:val="none" w:sz="0" w:space="0" w:color="auto"/>
          <w:right w:val="none" w:sz="0" w:space="0" w:color="auto"/>
        </w:pBdr>
        <w:spacing w:line="360" w:lineRule="auto"/>
        <w:rPr>
          <w:del w:id="975" w:author="CRAYFISH" w:date="2018-05-23T18:23:00Z"/>
          <w:rStyle w:val="NoneA"/>
          <w:rFonts w:ascii="Times New Roman" w:hAnsi="Times New Roman"/>
          <w:color w:val="auto"/>
          <w:sz w:val="24"/>
        </w:rPr>
      </w:pPr>
      <w:r w:rsidRPr="00E104E5">
        <w:rPr>
          <w:rStyle w:val="NoneA"/>
          <w:rFonts w:ascii="Times New Roman" w:hAnsi="Times New Roman" w:cs="Times New Roman"/>
          <w:sz w:val="24"/>
          <w:szCs w:val="24"/>
          <w:lang w:eastAsia="en-GB"/>
        </w:rPr>
        <w:t xml:space="preserve">Not previously highlighted in recent questionnaire-based studies, was the term </w:t>
      </w:r>
      <w:r w:rsidRPr="00324042">
        <w:rPr>
          <w:rStyle w:val="NoneA"/>
          <w:noProof/>
          <w:lang w:eastAsia="en-GB"/>
        </w:rPr>
        <w:t>whistle blowing</w:t>
      </w:r>
      <w:r w:rsidRPr="00E104E5">
        <w:rPr>
          <w:rStyle w:val="NoneA"/>
          <w:rFonts w:ascii="Times New Roman" w:hAnsi="Times New Roman" w:cs="Times New Roman"/>
          <w:sz w:val="24"/>
          <w:szCs w:val="24"/>
          <w:lang w:eastAsia="en-GB"/>
        </w:rPr>
        <w:t xml:space="preserve"> itself and its </w:t>
      </w:r>
      <w:proofErr w:type="gramStart"/>
      <w:r w:rsidRPr="00E104E5">
        <w:rPr>
          <w:rStyle w:val="NoneA"/>
          <w:rFonts w:ascii="Times New Roman" w:hAnsi="Times New Roman" w:cs="Times New Roman"/>
          <w:sz w:val="24"/>
          <w:szCs w:val="24"/>
          <w:lang w:eastAsia="en-GB"/>
        </w:rPr>
        <w:t>meaning.</w:t>
      </w:r>
      <w:proofErr w:type="gramEnd"/>
      <w:r w:rsidRPr="00E104E5">
        <w:rPr>
          <w:rStyle w:val="NoneA"/>
          <w:rFonts w:ascii="Times New Roman" w:hAnsi="Times New Roman" w:cs="Times New Roman"/>
          <w:sz w:val="24"/>
          <w:szCs w:val="24"/>
          <w:lang w:eastAsia="en-GB"/>
        </w:rPr>
        <w:t xml:space="preserve"> This study highlighted a significant number of </w:t>
      </w:r>
      <w:del w:id="976" w:author="CRAYFISH" w:date="2018-05-28T21:13:00Z">
        <w:r w:rsidRPr="00E104E5" w:rsidDel="001313E1">
          <w:rPr>
            <w:rStyle w:val="NoneA"/>
            <w:rFonts w:ascii="Times New Roman" w:hAnsi="Times New Roman" w:cs="Times New Roman"/>
            <w:sz w:val="24"/>
            <w:szCs w:val="24"/>
            <w:lang w:eastAsia="en-GB"/>
          </w:rPr>
          <w:delText xml:space="preserve">participants </w:delText>
        </w:r>
      </w:del>
      <w:ins w:id="977" w:author="CRAYFISH" w:date="2018-05-28T21:13:00Z">
        <w:r w:rsidR="001313E1">
          <w:rPr>
            <w:rStyle w:val="NoneA"/>
            <w:rFonts w:ascii="Times New Roman" w:hAnsi="Times New Roman" w:cs="Times New Roman"/>
            <w:sz w:val="24"/>
            <w:szCs w:val="24"/>
            <w:lang w:eastAsia="en-GB"/>
          </w:rPr>
          <w:t>students and staff</w:t>
        </w:r>
        <w:r w:rsidR="001313E1" w:rsidRPr="00E104E5">
          <w:rPr>
            <w:rStyle w:val="NoneA"/>
            <w:rFonts w:ascii="Times New Roman" w:hAnsi="Times New Roman" w:cs="Times New Roman"/>
            <w:sz w:val="24"/>
            <w:szCs w:val="24"/>
            <w:lang w:eastAsia="en-GB"/>
          </w:rPr>
          <w:t xml:space="preserve"> </w:t>
        </w:r>
      </w:ins>
      <w:r w:rsidRPr="00E104E5">
        <w:rPr>
          <w:rStyle w:val="NoneA"/>
          <w:rFonts w:ascii="Times New Roman" w:hAnsi="Times New Roman" w:cs="Times New Roman"/>
          <w:sz w:val="24"/>
          <w:szCs w:val="24"/>
          <w:lang w:eastAsia="en-GB"/>
        </w:rPr>
        <w:t xml:space="preserve">(7%) who did not know what </w:t>
      </w:r>
      <w:r w:rsidRPr="00324042">
        <w:rPr>
          <w:rStyle w:val="NoneA"/>
          <w:noProof/>
          <w:lang w:eastAsia="en-GB"/>
        </w:rPr>
        <w:t>whistle blowing</w:t>
      </w:r>
      <w:r w:rsidRPr="00E104E5">
        <w:rPr>
          <w:rStyle w:val="NoneA"/>
          <w:rFonts w:ascii="Times New Roman" w:hAnsi="Times New Roman" w:cs="Times New Roman"/>
          <w:sz w:val="24"/>
          <w:szCs w:val="24"/>
          <w:lang w:eastAsia="en-GB"/>
        </w:rPr>
        <w:t xml:space="preserve"> meant. This was in conjunction with a further 10% of people who were unsure of its meaning.  If improving patient care via </w:t>
      </w:r>
      <w:r w:rsidRPr="00324042">
        <w:rPr>
          <w:rStyle w:val="NoneA"/>
          <w:noProof/>
          <w:lang w:eastAsia="en-GB"/>
        </w:rPr>
        <w:t>whistle blowing</w:t>
      </w:r>
      <w:r w:rsidRPr="00E104E5">
        <w:rPr>
          <w:rStyle w:val="NoneA"/>
          <w:rFonts w:ascii="Times New Roman" w:hAnsi="Times New Roman" w:cs="Times New Roman"/>
          <w:sz w:val="24"/>
          <w:szCs w:val="24"/>
          <w:lang w:eastAsia="en-GB"/>
        </w:rPr>
        <w:t xml:space="preserve"> is to be attained, a target rate of 100% should be achieved amongst hospital employees in understanding exactly what whistleblowing means. This also means that some staff may actually blow the whistle, without knowing they are (1</w:t>
      </w:r>
      <w:del w:id="978" w:author="Oultram, Stuart" w:date="2018-05-22T17:00:00Z">
        <w:r w:rsidRPr="00E104E5" w:rsidDel="00373659">
          <w:rPr>
            <w:rStyle w:val="NoneA"/>
            <w:rFonts w:ascii="Times New Roman" w:hAnsi="Times New Roman" w:cs="Times New Roman"/>
            <w:sz w:val="24"/>
            <w:szCs w:val="24"/>
            <w:lang w:eastAsia="en-GB"/>
          </w:rPr>
          <w:delText>0</w:delText>
        </w:r>
      </w:del>
      <w:ins w:id="979" w:author="Oultram, Stuart" w:date="2018-05-22T17:00:00Z">
        <w:r w:rsidR="00373659" w:rsidRPr="00E104E5">
          <w:rPr>
            <w:rStyle w:val="NoneA"/>
            <w:rFonts w:ascii="Times New Roman" w:hAnsi="Times New Roman" w:cs="Times New Roman"/>
            <w:sz w:val="24"/>
            <w:szCs w:val="24"/>
            <w:lang w:eastAsia="en-GB"/>
          </w:rPr>
          <w:t>1</w:t>
        </w:r>
      </w:ins>
      <w:r w:rsidRPr="00E104E5">
        <w:rPr>
          <w:rStyle w:val="NoneA"/>
          <w:rFonts w:ascii="Times New Roman" w:hAnsi="Times New Roman" w:cs="Times New Roman"/>
          <w:sz w:val="24"/>
          <w:szCs w:val="24"/>
          <w:lang w:eastAsia="en-GB"/>
        </w:rPr>
        <w:t>).</w:t>
      </w:r>
      <w:r w:rsidRPr="00E104E5">
        <w:rPr>
          <w:rStyle w:val="NoneA"/>
          <w:rFonts w:ascii="Times New Roman" w:hAnsi="Times New Roman" w:cs="Times New Roman"/>
          <w:sz w:val="24"/>
          <w:szCs w:val="24"/>
          <w:vertAlign w:val="superscript"/>
          <w:lang w:eastAsia="en-GB"/>
        </w:rPr>
        <w:t xml:space="preserve"> </w:t>
      </w:r>
      <w:r w:rsidRPr="00E104E5">
        <w:rPr>
          <w:rFonts w:ascii="Times New Roman" w:hAnsi="Times New Roman" w:cs="Times New Roman"/>
          <w:sz w:val="24"/>
          <w:szCs w:val="24"/>
        </w:rPr>
        <w:t>Attempts to use</w:t>
      </w:r>
      <w:ins w:id="980" w:author="Oultram, Stuart" w:date="2018-05-30T15:33:00Z">
        <w:r w:rsidRPr="00E104E5">
          <w:rPr>
            <w:rFonts w:ascii="Times New Roman" w:hAnsi="Times New Roman" w:cs="Times New Roman"/>
            <w:sz w:val="24"/>
            <w:szCs w:val="24"/>
          </w:rPr>
          <w:t xml:space="preserve"> </w:t>
        </w:r>
        <w:r w:rsidR="0087159A">
          <w:rPr>
            <w:rFonts w:ascii="Times New Roman" w:hAnsi="Times New Roman" w:cs="Times New Roman"/>
            <w:sz w:val="24"/>
            <w:szCs w:val="24"/>
          </w:rPr>
          <w:t>other</w:t>
        </w:r>
      </w:ins>
      <w:del w:id="981" w:author="Oultram, Stuart" w:date="2018-05-30T15:33:00Z">
        <w:r w:rsidRPr="00E104E5" w:rsidDel="0087159A">
          <w:rPr>
            <w:rFonts w:ascii="Times New Roman" w:hAnsi="Times New Roman" w:cs="Times New Roman"/>
            <w:sz w:val="24"/>
            <w:szCs w:val="24"/>
          </w:rPr>
          <w:delText xml:space="preserve"> </w:delText>
        </w:r>
        <w:r w:rsidRPr="00E104E5">
          <w:rPr>
            <w:rFonts w:ascii="Times New Roman" w:hAnsi="Times New Roman" w:cs="Times New Roman"/>
            <w:sz w:val="24"/>
            <w:szCs w:val="24"/>
          </w:rPr>
          <w:delText>another</w:delText>
        </w:r>
      </w:del>
      <w:r w:rsidRPr="00E104E5">
        <w:rPr>
          <w:rFonts w:ascii="Times New Roman" w:hAnsi="Times New Roman" w:cs="Times New Roman"/>
          <w:sz w:val="24"/>
          <w:szCs w:val="24"/>
        </w:rPr>
        <w:t xml:space="preserve"> </w:t>
      </w:r>
      <w:ins w:id="982" w:author="Oultram, Stuart" w:date="2018-05-30T22:49:00Z">
        <w:r w:rsidRPr="00E104E5">
          <w:rPr>
            <w:rFonts w:ascii="Times New Roman" w:hAnsi="Times New Roman" w:cs="Times New Roman"/>
            <w:sz w:val="24"/>
            <w:szCs w:val="24"/>
          </w:rPr>
          <w:t>word</w:t>
        </w:r>
      </w:ins>
      <w:ins w:id="983" w:author="Oultram, Stuart" w:date="2018-05-30T15:33:00Z">
        <w:r w:rsidR="0087159A">
          <w:rPr>
            <w:rFonts w:ascii="Times New Roman" w:hAnsi="Times New Roman" w:cs="Times New Roman"/>
            <w:sz w:val="24"/>
            <w:szCs w:val="24"/>
          </w:rPr>
          <w:t>s</w:t>
        </w:r>
      </w:ins>
      <w:del w:id="984" w:author="Oultram, Stuart" w:date="2018-05-30T22:49:00Z">
        <w:r w:rsidRPr="00E104E5">
          <w:rPr>
            <w:rFonts w:ascii="Times New Roman" w:hAnsi="Times New Roman" w:cs="Times New Roman"/>
            <w:sz w:val="24"/>
            <w:szCs w:val="24"/>
          </w:rPr>
          <w:delText>word</w:delText>
        </w:r>
      </w:del>
      <w:r w:rsidRPr="00E104E5">
        <w:rPr>
          <w:rFonts w:ascii="Times New Roman" w:hAnsi="Times New Roman" w:cs="Times New Roman"/>
          <w:sz w:val="24"/>
          <w:szCs w:val="24"/>
        </w:rPr>
        <w:t xml:space="preserve"> with</w:t>
      </w:r>
      <w:ins w:id="985" w:author="Oultram, Stuart" w:date="2018-05-30T22:49:00Z">
        <w:r w:rsidRPr="00E104E5">
          <w:rPr>
            <w:rFonts w:ascii="Times New Roman" w:hAnsi="Times New Roman" w:cs="Times New Roman"/>
            <w:sz w:val="24"/>
            <w:szCs w:val="24"/>
          </w:rPr>
          <w:t xml:space="preserve"> </w:t>
        </w:r>
      </w:ins>
      <w:ins w:id="986" w:author="Oultram, Stuart" w:date="2018-05-30T15:33:00Z">
        <w:r w:rsidR="0087159A">
          <w:rPr>
            <w:rFonts w:ascii="Times New Roman" w:hAnsi="Times New Roman" w:cs="Times New Roman"/>
            <w:sz w:val="24"/>
            <w:szCs w:val="24"/>
          </w:rPr>
          <w:t>potentially</w:t>
        </w:r>
        <w:r w:rsidRPr="00E104E5">
          <w:rPr>
            <w:rFonts w:ascii="Times New Roman" w:hAnsi="Times New Roman" w:cs="Times New Roman"/>
            <w:sz w:val="24"/>
            <w:szCs w:val="24"/>
          </w:rPr>
          <w:t xml:space="preserve"> </w:t>
        </w:r>
      </w:ins>
      <w:r w:rsidRPr="00E104E5">
        <w:rPr>
          <w:rFonts w:ascii="Times New Roman" w:hAnsi="Times New Roman" w:cs="Times New Roman"/>
          <w:sz w:val="24"/>
          <w:szCs w:val="24"/>
        </w:rPr>
        <w:t>less negative connotations have failed due to their ambiguity (1</w:t>
      </w:r>
      <w:del w:id="987" w:author="Oultram, Stuart" w:date="2018-05-22T17:00:00Z">
        <w:r w:rsidRPr="00E104E5" w:rsidDel="00373659">
          <w:rPr>
            <w:rFonts w:ascii="Times New Roman" w:hAnsi="Times New Roman" w:cs="Times New Roman"/>
            <w:sz w:val="24"/>
            <w:szCs w:val="24"/>
          </w:rPr>
          <w:delText>0</w:delText>
        </w:r>
      </w:del>
      <w:ins w:id="988" w:author="Oultram, Stuart" w:date="2018-05-22T17:00:00Z">
        <w:r w:rsidR="00373659" w:rsidRPr="00E104E5">
          <w:rPr>
            <w:rFonts w:ascii="Times New Roman" w:hAnsi="Times New Roman" w:cs="Times New Roman"/>
            <w:sz w:val="24"/>
            <w:szCs w:val="24"/>
          </w:rPr>
          <w:t>1</w:t>
        </w:r>
      </w:ins>
      <w:r w:rsidRPr="00E104E5">
        <w:rPr>
          <w:rFonts w:ascii="Times New Roman" w:hAnsi="Times New Roman" w:cs="Times New Roman"/>
          <w:sz w:val="24"/>
          <w:szCs w:val="24"/>
        </w:rPr>
        <w:t>).</w:t>
      </w:r>
      <w:r w:rsidRPr="00E104E5">
        <w:rPr>
          <w:rStyle w:val="NoneA"/>
          <w:rFonts w:ascii="Times New Roman" w:hAnsi="Times New Roman" w:cs="Times New Roman"/>
          <w:sz w:val="24"/>
          <w:szCs w:val="24"/>
          <w:vertAlign w:val="superscript"/>
          <w:lang w:eastAsia="en-GB"/>
        </w:rPr>
        <w:t xml:space="preserve"> </w:t>
      </w:r>
      <w:ins w:id="989" w:author="Oultram, Stuart" w:date="2018-05-30T15:34:00Z">
        <w:r w:rsidR="0087159A">
          <w:rPr>
            <w:rStyle w:val="NoneA"/>
            <w:rFonts w:ascii="Times New Roman" w:hAnsi="Times New Roman" w:cs="Times New Roman"/>
            <w:sz w:val="24"/>
            <w:szCs w:val="24"/>
            <w:lang w:eastAsia="en-GB"/>
          </w:rPr>
          <w:t xml:space="preserve">As noted previously, </w:t>
        </w:r>
      </w:ins>
      <w:del w:id="990" w:author="Oultram, Stuart" w:date="2018-05-30T15:34:00Z">
        <w:r w:rsidRPr="00E104E5" w:rsidDel="0087159A">
          <w:rPr>
            <w:rStyle w:val="NoneA"/>
            <w:rFonts w:ascii="Times New Roman" w:hAnsi="Times New Roman" w:cs="Times New Roman"/>
            <w:color w:val="auto"/>
            <w:sz w:val="24"/>
            <w:szCs w:val="24"/>
            <w:lang w:eastAsia="en-GB"/>
          </w:rPr>
          <w:delText>I</w:delText>
        </w:r>
      </w:del>
      <w:ins w:id="991" w:author="Oultram, Stuart" w:date="2018-05-30T15:34:00Z">
        <w:r w:rsidR="0087159A">
          <w:rPr>
            <w:rStyle w:val="NoneA"/>
            <w:rFonts w:ascii="Times New Roman" w:hAnsi="Times New Roman" w:cs="Times New Roman"/>
            <w:color w:val="auto"/>
            <w:sz w:val="24"/>
            <w:szCs w:val="24"/>
            <w:lang w:eastAsia="en-GB"/>
          </w:rPr>
          <w:t>i</w:t>
        </w:r>
      </w:ins>
      <w:ins w:id="992" w:author="Oultram, Stuart" w:date="2018-05-30T22:49:00Z">
        <w:r w:rsidRPr="00E104E5">
          <w:rPr>
            <w:rStyle w:val="NoneA"/>
            <w:rFonts w:ascii="Times New Roman" w:hAnsi="Times New Roman" w:cs="Times New Roman"/>
            <w:color w:val="auto"/>
            <w:sz w:val="24"/>
            <w:szCs w:val="24"/>
            <w:lang w:eastAsia="en-GB"/>
          </w:rPr>
          <w:t>n</w:t>
        </w:r>
      </w:ins>
      <w:commentRangeStart w:id="993"/>
      <w:del w:id="994" w:author="Oultram, Stuart" w:date="2018-05-30T22:49:00Z">
        <w:r w:rsidRPr="00E104E5">
          <w:rPr>
            <w:rStyle w:val="NoneA"/>
            <w:rFonts w:ascii="Times New Roman" w:hAnsi="Times New Roman" w:cs="Times New Roman"/>
            <w:color w:val="auto"/>
            <w:sz w:val="24"/>
            <w:szCs w:val="24"/>
            <w:lang w:eastAsia="en-GB"/>
          </w:rPr>
          <w:delText>In</w:delText>
        </w:r>
      </w:del>
      <w:r w:rsidRPr="00E104E5">
        <w:rPr>
          <w:rStyle w:val="NoneA"/>
          <w:rFonts w:ascii="Times New Roman" w:hAnsi="Times New Roman" w:cs="Times New Roman"/>
          <w:color w:val="auto"/>
          <w:sz w:val="24"/>
          <w:szCs w:val="24"/>
          <w:lang w:eastAsia="en-GB"/>
        </w:rPr>
        <w:t xml:space="preserve"> this study</w:t>
      </w:r>
      <w:del w:id="995" w:author="Oultram, Stuart" w:date="2018-05-30T15:35:00Z">
        <w:r w:rsidRPr="00E104E5">
          <w:rPr>
            <w:rStyle w:val="NoneA"/>
            <w:rFonts w:ascii="Times New Roman" w:hAnsi="Times New Roman" w:cs="Times New Roman"/>
            <w:color w:val="auto"/>
            <w:sz w:val="24"/>
            <w:szCs w:val="24"/>
            <w:lang w:eastAsia="en-GB"/>
          </w:rPr>
          <w:delText xml:space="preserve"> questionn</w:delText>
        </w:r>
      </w:del>
      <w:del w:id="996" w:author="Oultram, Stuart" w:date="2018-05-30T15:34:00Z">
        <w:r w:rsidRPr="00E104E5">
          <w:rPr>
            <w:rStyle w:val="NoneA"/>
            <w:rFonts w:ascii="Times New Roman" w:hAnsi="Times New Roman" w:cs="Times New Roman"/>
            <w:color w:val="auto"/>
            <w:sz w:val="24"/>
            <w:szCs w:val="24"/>
            <w:lang w:eastAsia="en-GB"/>
          </w:rPr>
          <w:delText>aire</w:delText>
        </w:r>
      </w:del>
      <w:r w:rsidRPr="00E104E5">
        <w:rPr>
          <w:rStyle w:val="NoneA"/>
          <w:rFonts w:ascii="Times New Roman" w:hAnsi="Times New Roman" w:cs="Times New Roman"/>
          <w:color w:val="auto"/>
          <w:sz w:val="24"/>
          <w:szCs w:val="24"/>
          <w:lang w:eastAsia="en-GB"/>
        </w:rPr>
        <w:t xml:space="preserve">, whistleblowing was defined as </w:t>
      </w:r>
      <w:ins w:id="997" w:author="CRAYFISH" w:date="2018-05-28T11:53:00Z">
        <w:r w:rsidR="00133AA2" w:rsidRPr="007E4CD0">
          <w:rPr>
            <w:rStyle w:val="NoneA"/>
            <w:u w:color="0432FF"/>
          </w:rPr>
          <w:t>“</w:t>
        </w:r>
        <w:r w:rsidR="00133AA2">
          <w:rPr>
            <w:rFonts w:ascii="Times New Roman" w:hAnsi="Times New Roman" w:cs="Times New Roman"/>
            <w:color w:val="auto"/>
            <w:sz w:val="24"/>
            <w:szCs w:val="24"/>
          </w:rPr>
          <w:t>r</w:t>
        </w:r>
        <w:r w:rsidR="00133AA2" w:rsidRPr="0087159A">
          <w:rPr>
            <w:rFonts w:ascii="Times New Roman" w:hAnsi="Times New Roman"/>
            <w:sz w:val="24"/>
            <w:rPrChange w:id="998" w:author="Oultram, Stuart" w:date="2018-05-30T22:49:00Z">
              <w:rPr/>
            </w:rPrChange>
          </w:rPr>
          <w:t xml:space="preserve">aising a concern about wrongdoing within </w:t>
        </w:r>
        <w:del w:id="999" w:author="Oultram, Stuart" w:date="2018-05-30T14:45:00Z">
          <w:r w:rsidR="00133AA2" w:rsidRPr="0087159A">
            <w:rPr>
              <w:rFonts w:ascii="Times New Roman" w:hAnsi="Times New Roman"/>
              <w:sz w:val="24"/>
              <w:rPrChange w:id="1000" w:author="Oultram, Stuart" w:date="2018-05-30T22:49:00Z">
                <w:rPr/>
              </w:rPrChange>
            </w:rPr>
            <w:delText>organisations</w:delText>
          </w:r>
        </w:del>
      </w:ins>
      <w:ins w:id="1001" w:author="Oultram, Stuart" w:date="2018-05-30T14:45:00Z">
        <w:r w:rsidR="00D22219" w:rsidRPr="0087159A">
          <w:rPr>
            <w:rFonts w:ascii="Times New Roman" w:hAnsi="Times New Roman"/>
            <w:sz w:val="24"/>
            <w:rPrChange w:id="1002" w:author="Oultram, Stuart" w:date="2018-05-30T15:34:00Z">
              <w:rPr/>
            </w:rPrChange>
          </w:rPr>
          <w:t>organizations</w:t>
        </w:r>
      </w:ins>
      <w:ins w:id="1003" w:author="CRAYFISH" w:date="2018-05-28T11:53:00Z">
        <w:r w:rsidR="00133AA2" w:rsidRPr="0087159A">
          <w:rPr>
            <w:rFonts w:ascii="Times New Roman" w:hAnsi="Times New Roman"/>
            <w:sz w:val="24"/>
            <w:rPrChange w:id="1004" w:author="Oultram, Stuart" w:date="2018-05-30T22:49:00Z">
              <w:rPr/>
            </w:rPrChange>
          </w:rPr>
          <w:t xml:space="preserve"> or through an independent structure associated with it</w:t>
        </w:r>
        <w:r w:rsidR="00133AA2" w:rsidRPr="0087159A">
          <w:rPr>
            <w:rFonts w:ascii="Times New Roman" w:hAnsi="Times New Roman"/>
            <w:sz w:val="24"/>
            <w:rPrChange w:id="1005" w:author="Oultram, Stuart" w:date="2018-05-30T15:34:00Z">
              <w:rPr/>
            </w:rPrChange>
          </w:rPr>
          <w:t>”</w:t>
        </w:r>
      </w:ins>
      <w:ins w:id="1006" w:author="Oultram, Stuart" w:date="2018-05-30T15:35:00Z">
        <w:r w:rsidR="0087159A">
          <w:rPr>
            <w:rFonts w:ascii="Times New Roman" w:hAnsi="Times New Roman" w:cs="Times New Roman"/>
            <w:sz w:val="24"/>
            <w:szCs w:val="24"/>
          </w:rPr>
          <w:t xml:space="preserve"> (12)</w:t>
        </w:r>
      </w:ins>
      <w:ins w:id="1007" w:author="CRAYFISH" w:date="2018-05-28T11:53:00Z">
        <w:r w:rsidR="00133AA2" w:rsidRPr="00133AA2">
          <w:t>”</w:t>
        </w:r>
      </w:ins>
      <w:del w:id="1008" w:author="CRAYFISH" w:date="2018-05-28T11:53:00Z">
        <w:r w:rsidRPr="00133AA2" w:rsidDel="00133AA2">
          <w:rPr>
            <w:rStyle w:val="NoneA"/>
            <w:lang w:eastAsia="en-GB"/>
          </w:rPr>
          <w:delText>“raising a concern in the workplace with regards to something you believe is wrong or inaccurate practice”</w:delText>
        </w:r>
      </w:del>
      <w:ins w:id="1009" w:author="Oultram, Stuart" w:date="2018-05-30T15:36:00Z">
        <w:r w:rsidR="0087159A">
          <w:rPr>
            <w:rStyle w:val="NoneA"/>
            <w:lang w:eastAsia="en-GB"/>
          </w:rPr>
          <w:t>,</w:t>
        </w:r>
      </w:ins>
      <w:del w:id="1010" w:author="Oultram, Stuart" w:date="2018-05-30T15:36:00Z">
        <w:r w:rsidRPr="00133AA2" w:rsidDel="0087159A">
          <w:rPr>
            <w:rStyle w:val="NoneA"/>
            <w:lang w:eastAsia="en-GB"/>
          </w:rPr>
          <w:delText>,</w:delText>
        </w:r>
      </w:del>
      <w:ins w:id="1011" w:author="Oultram, Stuart" w:date="2018-05-30T22:49:00Z">
        <w:r w:rsidRPr="00E104E5">
          <w:rPr>
            <w:rStyle w:val="NoneA"/>
            <w:rFonts w:ascii="Times New Roman" w:hAnsi="Times New Roman" w:cs="Times New Roman"/>
            <w:color w:val="auto"/>
            <w:sz w:val="24"/>
            <w:szCs w:val="24"/>
            <w:lang w:eastAsia="en-GB"/>
          </w:rPr>
          <w:t xml:space="preserve"> </w:t>
        </w:r>
      </w:ins>
      <w:ins w:id="1012" w:author="Oultram, Stuart" w:date="2018-05-30T15:36:00Z">
        <w:r w:rsidR="0087159A">
          <w:rPr>
            <w:rStyle w:val="NoneA"/>
            <w:rFonts w:ascii="Times New Roman" w:hAnsi="Times New Roman" w:cs="Times New Roman"/>
            <w:color w:val="auto"/>
            <w:sz w:val="24"/>
            <w:szCs w:val="24"/>
            <w:lang w:eastAsia="en-GB"/>
          </w:rPr>
          <w:t>this</w:t>
        </w:r>
      </w:ins>
      <w:del w:id="1013" w:author="CRAYFISH" w:date="2018-05-28T11:53:00Z">
        <w:r w:rsidRPr="00133AA2" w:rsidDel="00133AA2">
          <w:rPr>
            <w:rStyle w:val="NoneA"/>
            <w:lang w:eastAsia="en-GB"/>
          </w:rPr>
          <w:delText>”</w:delText>
        </w:r>
      </w:del>
      <w:del w:id="1014" w:author="Oultram, Stuart" w:date="2018-05-30T22:49:00Z">
        <w:r w:rsidRPr="00133AA2">
          <w:rPr>
            <w:rStyle w:val="NoneA"/>
            <w:lang w:eastAsia="en-GB"/>
          </w:rPr>
          <w:delText>,</w:delText>
        </w:r>
        <w:r w:rsidRPr="00E104E5">
          <w:rPr>
            <w:rStyle w:val="NoneA"/>
            <w:rFonts w:ascii="Times New Roman" w:hAnsi="Times New Roman" w:cs="Times New Roman"/>
            <w:color w:val="auto"/>
            <w:sz w:val="24"/>
            <w:szCs w:val="24"/>
            <w:lang w:eastAsia="en-GB"/>
          </w:rPr>
          <w:delText xml:space="preserve"> </w:delText>
        </w:r>
      </w:del>
      <w:del w:id="1015" w:author="Oultram, Stuart" w:date="2018-05-30T15:35:00Z">
        <w:r w:rsidRPr="00E104E5">
          <w:rPr>
            <w:rStyle w:val="NoneA"/>
            <w:rFonts w:ascii="Times New Roman" w:hAnsi="Times New Roman" w:cs="Times New Roman"/>
            <w:color w:val="auto"/>
            <w:sz w:val="24"/>
            <w:szCs w:val="24"/>
            <w:lang w:eastAsia="en-GB"/>
          </w:rPr>
          <w:delText>which</w:delText>
        </w:r>
      </w:del>
      <w:r w:rsidRPr="00E104E5">
        <w:rPr>
          <w:rStyle w:val="NoneA"/>
          <w:rFonts w:ascii="Times New Roman" w:hAnsi="Times New Roman" w:cs="Times New Roman"/>
          <w:color w:val="auto"/>
          <w:sz w:val="24"/>
          <w:szCs w:val="24"/>
          <w:lang w:eastAsia="en-GB"/>
        </w:rPr>
        <w:t xml:space="preserve"> must be borne in mind before generalizing results to other definitions of whistleblowing.</w:t>
      </w:r>
      <w:commentRangeEnd w:id="993"/>
      <w:r w:rsidR="00FF5845">
        <w:rPr>
          <w:rStyle w:val="CommentReference"/>
          <w:rFonts w:ascii="Times New Roman" w:hAnsi="Times New Roman"/>
          <w:color w:val="auto"/>
          <w:lang w:val="en-GB" w:eastAsia="en-US"/>
        </w:rPr>
        <w:commentReference w:id="993"/>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ins w:id="1016" w:author="Oultram, Stuart" w:date="2018-05-30T22:49:00Z"/>
          <w:rStyle w:val="NoneA"/>
          <w:rFonts w:ascii="Times New Roman" w:hAnsi="Times New Roman" w:cs="Times New Roman"/>
          <w:iCs/>
          <w:color w:val="00B0F0"/>
          <w:sz w:val="24"/>
          <w:szCs w:val="24"/>
          <w:u w:color="0432FF"/>
          <w:lang w:eastAsia="en-GB"/>
        </w:rPr>
      </w:pPr>
    </w:p>
    <w:p w:rsidR="00FF5845" w:rsidDel="005A26C9" w:rsidRDefault="00FF5845" w:rsidP="00D94ACA">
      <w:pPr>
        <w:pStyle w:val="NoSpacing"/>
        <w:pBdr>
          <w:top w:val="none" w:sz="0" w:space="0" w:color="auto"/>
          <w:left w:val="none" w:sz="0" w:space="0" w:color="auto"/>
          <w:bottom w:val="none" w:sz="0" w:space="0" w:color="auto"/>
          <w:right w:val="none" w:sz="0" w:space="0" w:color="auto"/>
        </w:pBdr>
        <w:spacing w:line="360" w:lineRule="auto"/>
        <w:rPr>
          <w:ins w:id="1017" w:author="Oultram, Stuart" w:date="2018-05-30T13:52:00Z"/>
          <w:del w:id="1018" w:author="CRAYFISH" w:date="2018-05-31T08:18:00Z"/>
          <w:rStyle w:val="NoneA"/>
          <w:rFonts w:ascii="Times New Roman" w:hAnsi="Times New Roman" w:cs="Times New Roman"/>
          <w:b/>
          <w:bCs/>
          <w:sz w:val="24"/>
          <w:szCs w:val="24"/>
          <w:u w:val="single"/>
          <w:lang w:eastAsia="en-GB"/>
        </w:rPr>
      </w:pPr>
    </w:p>
    <w:p w:rsidR="008A7DA0" w:rsidDel="005A26C9" w:rsidRDefault="008A7DA0" w:rsidP="00D94ACA">
      <w:pPr>
        <w:pStyle w:val="NoSpacing"/>
        <w:pBdr>
          <w:top w:val="none" w:sz="0" w:space="0" w:color="auto"/>
          <w:left w:val="none" w:sz="0" w:space="0" w:color="auto"/>
          <w:bottom w:val="none" w:sz="0" w:space="0" w:color="auto"/>
          <w:right w:val="none" w:sz="0" w:space="0" w:color="auto"/>
        </w:pBdr>
        <w:spacing w:line="360" w:lineRule="auto"/>
        <w:rPr>
          <w:ins w:id="1019" w:author="Oultram, Stuart" w:date="2018-05-30T13:52:00Z"/>
          <w:del w:id="1020" w:author="CRAYFISH" w:date="2018-05-31T08:18:00Z"/>
          <w:rStyle w:val="NoneA"/>
          <w:rFonts w:ascii="Times New Roman" w:hAnsi="Times New Roman" w:cs="Times New Roman"/>
          <w:b/>
          <w:bCs/>
          <w:sz w:val="24"/>
          <w:szCs w:val="24"/>
          <w:u w:val="single"/>
          <w:lang w:eastAsia="en-GB"/>
        </w:rPr>
      </w:pPr>
    </w:p>
    <w:p w:rsidR="00D94ACA" w:rsidDel="005A26C9" w:rsidRDefault="00D94ACA" w:rsidP="00D94ACA">
      <w:pPr>
        <w:pStyle w:val="NoSpacing"/>
        <w:pBdr>
          <w:top w:val="none" w:sz="0" w:space="0" w:color="auto"/>
          <w:left w:val="none" w:sz="0" w:space="0" w:color="auto"/>
          <w:bottom w:val="none" w:sz="0" w:space="0" w:color="auto"/>
          <w:right w:val="none" w:sz="0" w:space="0" w:color="auto"/>
        </w:pBdr>
        <w:spacing w:line="360" w:lineRule="auto"/>
        <w:rPr>
          <w:ins w:id="1021" w:author="Oultram, Stuart" w:date="2018-05-30T13:52:00Z"/>
          <w:del w:id="1022" w:author="CRAYFISH" w:date="2018-05-31T08:18:00Z"/>
          <w:rStyle w:val="NoneA"/>
          <w:rFonts w:ascii="Times New Roman" w:hAnsi="Times New Roman"/>
          <w:b/>
          <w:sz w:val="24"/>
          <w:u w:val="single"/>
          <w:rPrChange w:id="1023" w:author="Oultram, Stuart" w:date="2018-05-30T22:49:00Z">
            <w:rPr>
              <w:ins w:id="1024" w:author="Oultram, Stuart" w:date="2018-05-30T13:52:00Z"/>
              <w:del w:id="1025" w:author="CRAYFISH" w:date="2018-05-31T08:18:00Z"/>
              <w:rStyle w:val="NoneA"/>
              <w:rFonts w:ascii="Times New Roman" w:hAnsi="Times New Roman" w:cs="Times New Roman"/>
              <w:color w:val="00B0F0"/>
              <w:sz w:val="24"/>
              <w:szCs w:val="24"/>
              <w:u w:color="0432FF"/>
              <w:lang w:eastAsia="en-GB"/>
            </w:rPr>
          </w:rPrChange>
        </w:rPr>
      </w:pPr>
    </w:p>
    <w:p w:rsidR="00FF5845" w:rsidRDefault="00FF5845" w:rsidP="00D94ACA">
      <w:pPr>
        <w:pStyle w:val="NoSpacing"/>
        <w:pBdr>
          <w:top w:val="none" w:sz="0" w:space="0" w:color="auto"/>
          <w:left w:val="none" w:sz="0" w:space="0" w:color="auto"/>
          <w:bottom w:val="none" w:sz="0" w:space="0" w:color="auto"/>
          <w:right w:val="none" w:sz="0" w:space="0" w:color="auto"/>
        </w:pBdr>
        <w:spacing w:line="360" w:lineRule="auto"/>
        <w:rPr>
          <w:ins w:id="1026" w:author="CRAYFISH" w:date="2018-05-23T18:23:00Z"/>
          <w:rStyle w:val="NoneA"/>
          <w:rFonts w:ascii="Times New Roman" w:hAnsi="Times New Roman" w:cs="Times New Roman"/>
          <w:b/>
          <w:bCs/>
          <w:sz w:val="24"/>
          <w:szCs w:val="24"/>
          <w:u w:val="single"/>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u w:val="single"/>
          <w:lang w:eastAsia="en-GB"/>
        </w:rPr>
      </w:pPr>
      <w:r w:rsidRPr="007F159D">
        <w:rPr>
          <w:rStyle w:val="NoneA"/>
          <w:rFonts w:ascii="Times New Roman" w:hAnsi="Times New Roman" w:cs="Times New Roman"/>
          <w:b/>
          <w:bCs/>
          <w:sz w:val="24"/>
          <w:szCs w:val="24"/>
          <w:u w:val="single"/>
          <w:lang w:eastAsia="en-GB"/>
        </w:rPr>
        <w:t xml:space="preserve">Limitations and strengths </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00B0F0"/>
          <w:sz w:val="24"/>
          <w:szCs w:val="24"/>
          <w:u w:color="0432FF"/>
          <w:lang w:eastAsia="en-GB"/>
        </w:rPr>
      </w:pPr>
      <w:r w:rsidRPr="007F159D">
        <w:rPr>
          <w:rStyle w:val="NoneA"/>
          <w:rFonts w:ascii="Times New Roman" w:hAnsi="Times New Roman" w:cs="Times New Roman"/>
          <w:sz w:val="24"/>
          <w:szCs w:val="24"/>
          <w:u w:color="0432FF"/>
          <w:lang w:eastAsia="en-GB"/>
        </w:rPr>
        <w:t xml:space="preserve">The closed questions in the survey were yes/no/unsure answers which limited the </w:t>
      </w:r>
      <w:ins w:id="1027" w:author="CRAYFISH" w:date="2018-06-23T20:39:00Z">
        <w:r w:rsidR="00324042">
          <w:rPr>
            <w:rStyle w:val="NoneA"/>
            <w:rFonts w:ascii="Times New Roman" w:hAnsi="Times New Roman" w:cs="Times New Roman"/>
            <w:noProof/>
            <w:sz w:val="24"/>
            <w:szCs w:val="24"/>
            <w:lang w:eastAsia="en-GB"/>
          </w:rPr>
          <w:t>number</w:t>
        </w:r>
      </w:ins>
      <w:del w:id="1028" w:author="CRAYFISH" w:date="2018-06-23T20:39:00Z">
        <w:r w:rsidRPr="00324042" w:rsidDel="00324042">
          <w:rPr>
            <w:rStyle w:val="NoneA"/>
            <w:rFonts w:ascii="Times New Roman" w:hAnsi="Times New Roman" w:cs="Times New Roman"/>
            <w:noProof/>
            <w:sz w:val="24"/>
            <w:szCs w:val="24"/>
            <w:lang w:eastAsia="en-GB"/>
            <w:rPrChange w:id="1029" w:author="CRAYFISH" w:date="2018-06-23T20:39:00Z">
              <w:rPr>
                <w:rStyle w:val="NoneA"/>
                <w:rFonts w:ascii="Times New Roman" w:hAnsi="Times New Roman" w:cs="Times New Roman"/>
                <w:noProof/>
                <w:sz w:val="24"/>
                <w:szCs w:val="24"/>
                <w:u w:color="0432FF"/>
                <w:lang w:eastAsia="en-GB"/>
              </w:rPr>
            </w:rPrChange>
          </w:rPr>
          <w:delText>amount</w:delText>
        </w:r>
      </w:del>
      <w:r w:rsidRPr="007F159D">
        <w:rPr>
          <w:rStyle w:val="NoneA"/>
          <w:rFonts w:ascii="Times New Roman" w:hAnsi="Times New Roman" w:cs="Times New Roman"/>
          <w:sz w:val="24"/>
          <w:szCs w:val="24"/>
          <w:u w:color="0432FF"/>
          <w:lang w:eastAsia="en-GB"/>
        </w:rPr>
        <w:t xml:space="preserve"> of individual viewpoints that could be collected, however, this allowed for rapid responses.</w:t>
      </w:r>
      <w:r w:rsidRPr="007F159D">
        <w:rPr>
          <w:rStyle w:val="NoneA"/>
          <w:rFonts w:ascii="Times New Roman" w:hAnsi="Times New Roman" w:cs="Times New Roman"/>
          <w:color w:val="00B050"/>
          <w:sz w:val="24"/>
          <w:szCs w:val="24"/>
          <w:u w:color="0432FF"/>
          <w:lang w:eastAsia="en-GB"/>
        </w:rPr>
        <w:t xml:space="preserve"> </w:t>
      </w:r>
      <w:r w:rsidRPr="007F159D">
        <w:rPr>
          <w:rStyle w:val="NoneA"/>
          <w:rFonts w:ascii="Times New Roman" w:hAnsi="Times New Roman" w:cs="Times New Roman"/>
          <w:color w:val="FF0000"/>
          <w:sz w:val="24"/>
          <w:szCs w:val="24"/>
          <w:u w:color="0432FF"/>
          <w:lang w:eastAsia="en-GB"/>
        </w:rPr>
        <w:t xml:space="preserve"> </w:t>
      </w:r>
      <w:r w:rsidRPr="007F159D">
        <w:rPr>
          <w:rStyle w:val="NoneA"/>
          <w:rFonts w:ascii="Times New Roman" w:hAnsi="Times New Roman" w:cs="Times New Roman"/>
          <w:sz w:val="24"/>
          <w:szCs w:val="24"/>
          <w:u w:color="0432FF"/>
          <w:lang w:eastAsia="en-GB"/>
        </w:rPr>
        <w:t xml:space="preserve">A consistent </w:t>
      </w:r>
      <w:ins w:id="1030" w:author="Oultram, Stuart" w:date="2018-05-30T16:40:00Z">
        <w:r w:rsidR="0033223E">
          <w:rPr>
            <w:rStyle w:val="NoneA"/>
            <w:rFonts w:ascii="Times New Roman" w:hAnsi="Times New Roman" w:cs="Times New Roman"/>
            <w:sz w:val="24"/>
            <w:szCs w:val="24"/>
            <w:u w:color="0432FF"/>
            <w:lang w:eastAsia="en-GB"/>
          </w:rPr>
          <w:t>‘</w:t>
        </w:r>
      </w:ins>
      <w:ins w:id="1031" w:author="Oultram, Stuart" w:date="2018-05-30T22:49:00Z">
        <w:r w:rsidRPr="007F159D">
          <w:rPr>
            <w:rStyle w:val="NoneA"/>
            <w:rFonts w:ascii="Times New Roman" w:hAnsi="Times New Roman" w:cs="Times New Roman"/>
            <w:sz w:val="24"/>
            <w:szCs w:val="24"/>
            <w:u w:color="0432FF"/>
            <w:lang w:eastAsia="en-GB"/>
          </w:rPr>
          <w:t>agree</w:t>
        </w:r>
      </w:ins>
      <w:ins w:id="1032" w:author="Oultram, Stuart" w:date="2018-05-30T16:40:00Z">
        <w:r w:rsidR="0033223E">
          <w:rPr>
            <w:rStyle w:val="NoneA"/>
            <w:rFonts w:ascii="Times New Roman" w:hAnsi="Times New Roman" w:cs="Times New Roman"/>
            <w:sz w:val="24"/>
            <w:szCs w:val="24"/>
            <w:u w:color="0432FF"/>
            <w:lang w:eastAsia="en-GB"/>
          </w:rPr>
          <w:t>’</w:t>
        </w:r>
      </w:ins>
      <w:del w:id="1033" w:author="Oultram, Stuart" w:date="2018-05-30T22:49:00Z">
        <w:r w:rsidRPr="007F159D">
          <w:rPr>
            <w:rStyle w:val="NoneA"/>
            <w:rFonts w:ascii="Times New Roman" w:hAnsi="Times New Roman" w:cs="Times New Roman"/>
            <w:sz w:val="24"/>
            <w:szCs w:val="24"/>
            <w:u w:color="0432FF"/>
            <w:lang w:eastAsia="en-GB"/>
          </w:rPr>
          <w:delText>agree</w:delText>
        </w:r>
      </w:del>
      <w:r w:rsidRPr="007F159D">
        <w:rPr>
          <w:rStyle w:val="NoneA"/>
          <w:rFonts w:ascii="Times New Roman" w:hAnsi="Times New Roman" w:cs="Times New Roman"/>
          <w:sz w:val="24"/>
          <w:szCs w:val="24"/>
          <w:u w:color="0432FF"/>
          <w:lang w:eastAsia="en-GB"/>
        </w:rPr>
        <w:t xml:space="preserve"> to </w:t>
      </w:r>
      <w:ins w:id="1034" w:author="Oultram, Stuart" w:date="2018-05-30T16:40:00Z">
        <w:r w:rsidR="0033223E">
          <w:rPr>
            <w:rStyle w:val="NoneA"/>
            <w:rFonts w:ascii="Times New Roman" w:hAnsi="Times New Roman" w:cs="Times New Roman"/>
            <w:sz w:val="24"/>
            <w:szCs w:val="24"/>
            <w:u w:color="0432FF"/>
            <w:lang w:eastAsia="en-GB"/>
          </w:rPr>
          <w:t>‘</w:t>
        </w:r>
      </w:ins>
      <w:ins w:id="1035" w:author="Oultram, Stuart" w:date="2018-05-30T22:49:00Z">
        <w:r w:rsidRPr="007F159D">
          <w:rPr>
            <w:rStyle w:val="NoneA"/>
            <w:rFonts w:ascii="Times New Roman" w:hAnsi="Times New Roman" w:cs="Times New Roman"/>
            <w:sz w:val="24"/>
            <w:szCs w:val="24"/>
            <w:u w:color="0432FF"/>
            <w:lang w:eastAsia="en-GB"/>
          </w:rPr>
          <w:t>disagree</w:t>
        </w:r>
      </w:ins>
      <w:ins w:id="1036" w:author="Oultram, Stuart" w:date="2018-05-30T16:40:00Z">
        <w:r w:rsidR="0033223E">
          <w:rPr>
            <w:rStyle w:val="NoneA"/>
            <w:rFonts w:ascii="Times New Roman" w:hAnsi="Times New Roman" w:cs="Times New Roman"/>
            <w:sz w:val="24"/>
            <w:szCs w:val="24"/>
            <w:u w:color="0432FF"/>
            <w:lang w:eastAsia="en-GB"/>
          </w:rPr>
          <w:t>’</w:t>
        </w:r>
      </w:ins>
      <w:del w:id="1037" w:author="Oultram, Stuart" w:date="2018-05-30T22:49:00Z">
        <w:r w:rsidRPr="007F159D">
          <w:rPr>
            <w:rStyle w:val="NoneA"/>
            <w:rFonts w:ascii="Times New Roman" w:hAnsi="Times New Roman" w:cs="Times New Roman"/>
            <w:sz w:val="24"/>
            <w:szCs w:val="24"/>
            <w:u w:color="0432FF"/>
            <w:lang w:eastAsia="en-GB"/>
          </w:rPr>
          <w:delText>disagree</w:delText>
        </w:r>
      </w:del>
      <w:r w:rsidRPr="007F159D">
        <w:rPr>
          <w:rStyle w:val="NoneA"/>
          <w:rFonts w:ascii="Times New Roman" w:hAnsi="Times New Roman" w:cs="Times New Roman"/>
          <w:sz w:val="24"/>
          <w:szCs w:val="24"/>
          <w:u w:color="0432FF"/>
          <w:lang w:eastAsia="en-GB"/>
        </w:rPr>
        <w:t xml:space="preserve"> scale would have allowed for more descriptive feedback.</w:t>
      </w:r>
      <w:r w:rsidRPr="007F159D">
        <w:rPr>
          <w:rStyle w:val="NoneA"/>
          <w:rFonts w:ascii="Times New Roman" w:hAnsi="Times New Roman" w:cs="Times New Roman"/>
          <w:color w:val="FF0000"/>
          <w:sz w:val="24"/>
          <w:szCs w:val="24"/>
          <w:u w:color="0432FF"/>
          <w:lang w:eastAsia="en-GB"/>
        </w:rPr>
        <w:t xml:space="preserve"> </w:t>
      </w:r>
      <w:r w:rsidRPr="007F159D">
        <w:rPr>
          <w:rStyle w:val="NoneA"/>
          <w:rFonts w:ascii="Times New Roman" w:hAnsi="Times New Roman" w:cs="Times New Roman"/>
          <w:sz w:val="24"/>
          <w:szCs w:val="24"/>
          <w:u w:color="0432FF"/>
          <w:lang w:eastAsia="en-GB"/>
        </w:rPr>
        <w:t xml:space="preserve">Furthermore, it was not explicitly stated that multiple options could be selected for some questions; this may explain why most respondents only selected one.  </w:t>
      </w:r>
      <w:ins w:id="1038" w:author="Oultram, Stuart" w:date="2018-05-30T22:49:00Z">
        <w:r w:rsidRPr="007F159D">
          <w:rPr>
            <w:rStyle w:val="NoneA"/>
            <w:rFonts w:ascii="Times New Roman" w:hAnsi="Times New Roman" w:cs="Times New Roman"/>
            <w:sz w:val="24"/>
            <w:szCs w:val="24"/>
            <w:u w:color="0432FF"/>
            <w:lang w:eastAsia="en-GB"/>
          </w:rPr>
          <w:t>Change</w:t>
        </w:r>
      </w:ins>
      <w:ins w:id="1039" w:author="Oultram, Stuart" w:date="2018-05-30T16:41:00Z">
        <w:r w:rsidR="0033223E">
          <w:rPr>
            <w:rStyle w:val="NoneA"/>
            <w:rFonts w:ascii="Times New Roman" w:hAnsi="Times New Roman" w:cs="Times New Roman"/>
            <w:sz w:val="24"/>
            <w:szCs w:val="24"/>
            <w:u w:color="0432FF"/>
            <w:lang w:eastAsia="en-GB"/>
          </w:rPr>
          <w:t>s</w:t>
        </w:r>
      </w:ins>
      <w:del w:id="1040" w:author="Oultram, Stuart" w:date="2018-05-30T22:49:00Z">
        <w:r w:rsidRPr="007F159D">
          <w:rPr>
            <w:rStyle w:val="NoneA"/>
            <w:rFonts w:ascii="Times New Roman" w:hAnsi="Times New Roman" w:cs="Times New Roman"/>
            <w:sz w:val="24"/>
            <w:szCs w:val="24"/>
            <w:u w:color="0432FF"/>
            <w:lang w:eastAsia="en-GB"/>
          </w:rPr>
          <w:delText>Change</w:delText>
        </w:r>
      </w:del>
      <w:r w:rsidRPr="007F159D">
        <w:rPr>
          <w:rStyle w:val="NoneA"/>
          <w:rFonts w:ascii="Times New Roman" w:hAnsi="Times New Roman" w:cs="Times New Roman"/>
          <w:sz w:val="24"/>
          <w:szCs w:val="24"/>
          <w:u w:color="0432FF"/>
          <w:lang w:eastAsia="en-GB"/>
        </w:rPr>
        <w:t xml:space="preserve"> in the phrasing of whistleblowing between questions </w:t>
      </w:r>
      <w:proofErr w:type="spellStart"/>
      <w:r w:rsidRPr="007F159D">
        <w:rPr>
          <w:rStyle w:val="NoneA"/>
          <w:rFonts w:ascii="Times New Roman" w:hAnsi="Times New Roman" w:cs="Times New Roman"/>
          <w:sz w:val="24"/>
          <w:szCs w:val="24"/>
          <w:u w:color="0432FF"/>
          <w:lang w:eastAsia="en-GB"/>
        </w:rPr>
        <w:t>i.e</w:t>
      </w:r>
      <w:proofErr w:type="spellEnd"/>
      <w:r w:rsidRPr="007F159D">
        <w:rPr>
          <w:rStyle w:val="NoneA"/>
          <w:rFonts w:ascii="Times New Roman" w:hAnsi="Times New Roman" w:cs="Times New Roman"/>
          <w:sz w:val="24"/>
          <w:szCs w:val="24"/>
          <w:u w:color="0432FF"/>
          <w:lang w:eastAsia="en-GB"/>
        </w:rPr>
        <w:t xml:space="preserve"> “adverse events and/or concerns” and “personal mistakes” may have caused variation in </w:t>
      </w:r>
      <w:proofErr w:type="gramStart"/>
      <w:r w:rsidRPr="007F159D">
        <w:rPr>
          <w:rStyle w:val="NoneA"/>
          <w:rFonts w:ascii="Times New Roman" w:hAnsi="Times New Roman" w:cs="Times New Roman"/>
          <w:sz w:val="24"/>
          <w:szCs w:val="24"/>
          <w:u w:color="0432FF"/>
          <w:lang w:eastAsia="en-GB"/>
        </w:rPr>
        <w:t>replies,</w:t>
      </w:r>
      <w:proofErr w:type="gramEnd"/>
      <w:r w:rsidRPr="007F159D">
        <w:rPr>
          <w:rStyle w:val="NoneA"/>
          <w:rFonts w:ascii="Times New Roman" w:hAnsi="Times New Roman" w:cs="Times New Roman"/>
          <w:sz w:val="24"/>
          <w:szCs w:val="24"/>
          <w:u w:color="0432FF"/>
          <w:lang w:eastAsia="en-GB"/>
        </w:rPr>
        <w:t xml:space="preserve"> </w:t>
      </w:r>
      <w:r w:rsidRPr="00324042">
        <w:rPr>
          <w:rStyle w:val="NoneA"/>
          <w:rFonts w:ascii="Times New Roman" w:hAnsi="Times New Roman" w:cs="Times New Roman"/>
          <w:noProof/>
          <w:sz w:val="24"/>
          <w:szCs w:val="24"/>
          <w:lang w:eastAsia="en-GB"/>
          <w:rPrChange w:id="1041" w:author="CRAYFISH" w:date="2018-06-23T20:39:00Z">
            <w:rPr>
              <w:rStyle w:val="NoneA"/>
              <w:rFonts w:ascii="Times New Roman" w:hAnsi="Times New Roman" w:cs="Times New Roman"/>
              <w:noProof/>
              <w:sz w:val="24"/>
              <w:szCs w:val="24"/>
              <w:u w:color="0432FF"/>
              <w:lang w:eastAsia="en-GB"/>
            </w:rPr>
          </w:rPrChange>
        </w:rPr>
        <w:t>however</w:t>
      </w:r>
      <w:ins w:id="1042" w:author="CRAYFISH" w:date="2018-06-23T20:39:00Z">
        <w:r w:rsidR="00324042">
          <w:rPr>
            <w:rStyle w:val="NoneA"/>
            <w:rFonts w:ascii="Times New Roman" w:hAnsi="Times New Roman" w:cs="Times New Roman"/>
            <w:noProof/>
            <w:sz w:val="24"/>
            <w:szCs w:val="24"/>
            <w:lang w:eastAsia="en-GB"/>
          </w:rPr>
          <w:t>,</w:t>
        </w:r>
      </w:ins>
      <w:r w:rsidRPr="007F159D">
        <w:rPr>
          <w:rStyle w:val="NoneA"/>
          <w:rFonts w:ascii="Times New Roman" w:hAnsi="Times New Roman" w:cs="Times New Roman"/>
          <w:sz w:val="24"/>
          <w:szCs w:val="24"/>
          <w:u w:color="0432FF"/>
          <w:lang w:eastAsia="en-GB"/>
        </w:rPr>
        <w:t xml:space="preserve"> each phrase is consistent with aspects of whistleblowing described in the information sheet.  </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FF0000"/>
          <w:sz w:val="24"/>
          <w:szCs w:val="24"/>
          <w:u w:color="0432FF"/>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0432FF"/>
          <w:sz w:val="24"/>
          <w:szCs w:val="24"/>
          <w:u w:color="0432FF"/>
          <w:lang w:eastAsia="en-GB"/>
        </w:rPr>
      </w:pPr>
      <w:r w:rsidRPr="007F159D">
        <w:rPr>
          <w:rStyle w:val="NoneA"/>
          <w:rFonts w:ascii="Times New Roman" w:hAnsi="Times New Roman" w:cs="Times New Roman"/>
          <w:sz w:val="24"/>
          <w:szCs w:val="24"/>
          <w:u w:color="0432FF"/>
          <w:lang w:eastAsia="en-GB"/>
        </w:rPr>
        <w:t xml:space="preserve">The high response rate and percentage of the surgical department (95%) captured in this study allows our results to adequately represent this department in </w:t>
      </w:r>
      <w:proofErr w:type="spellStart"/>
      <w:r w:rsidRPr="007F159D">
        <w:rPr>
          <w:rStyle w:val="NoneA"/>
          <w:rFonts w:ascii="Times New Roman" w:hAnsi="Times New Roman" w:cs="Times New Roman"/>
          <w:sz w:val="24"/>
          <w:szCs w:val="24"/>
          <w:u w:color="0432FF"/>
          <w:lang w:eastAsia="en-GB"/>
        </w:rPr>
        <w:t>Edendale</w:t>
      </w:r>
      <w:proofErr w:type="spellEnd"/>
      <w:r w:rsidRPr="007F159D">
        <w:rPr>
          <w:rStyle w:val="NoneA"/>
          <w:rFonts w:ascii="Times New Roman" w:hAnsi="Times New Roman" w:cs="Times New Roman"/>
          <w:sz w:val="24"/>
          <w:szCs w:val="24"/>
          <w:u w:color="0432FF"/>
          <w:lang w:eastAsia="en-GB"/>
        </w:rPr>
        <w:t xml:space="preserve">. The high number of participants in </w:t>
      </w:r>
      <w:proofErr w:type="spellStart"/>
      <w:r w:rsidRPr="007F159D">
        <w:rPr>
          <w:rStyle w:val="NoneA"/>
          <w:rFonts w:ascii="Times New Roman" w:hAnsi="Times New Roman" w:cs="Times New Roman"/>
          <w:sz w:val="24"/>
          <w:szCs w:val="24"/>
          <w:u w:color="0432FF"/>
          <w:lang w:eastAsia="en-GB"/>
        </w:rPr>
        <w:t>Edendale</w:t>
      </w:r>
      <w:proofErr w:type="spellEnd"/>
      <w:r w:rsidRPr="007F159D">
        <w:rPr>
          <w:rStyle w:val="NoneA"/>
          <w:rFonts w:ascii="Times New Roman" w:hAnsi="Times New Roman" w:cs="Times New Roman"/>
          <w:sz w:val="24"/>
          <w:szCs w:val="24"/>
          <w:u w:color="0432FF"/>
          <w:lang w:eastAsia="en-GB"/>
        </w:rPr>
        <w:t xml:space="preserve">, a large government hospital, also allows our research to be more translatable to surgical departments in </w:t>
      </w:r>
      <w:r>
        <w:rPr>
          <w:rStyle w:val="NoneA"/>
          <w:rFonts w:ascii="Times New Roman" w:hAnsi="Times New Roman" w:cs="Times New Roman"/>
          <w:sz w:val="24"/>
          <w:szCs w:val="24"/>
          <w:u w:color="0432FF"/>
          <w:lang w:eastAsia="en-GB"/>
        </w:rPr>
        <w:t xml:space="preserve">similar rural hospitals in </w:t>
      </w:r>
      <w:r w:rsidRPr="007F159D">
        <w:rPr>
          <w:rStyle w:val="NoneA"/>
          <w:rFonts w:ascii="Times New Roman" w:hAnsi="Times New Roman" w:cs="Times New Roman"/>
          <w:sz w:val="24"/>
          <w:szCs w:val="24"/>
          <w:u w:color="0432FF"/>
          <w:lang w:eastAsia="en-GB"/>
        </w:rPr>
        <w:t xml:space="preserve">South Africa. Nevertheless, the sample is unrepresentative of all hospital staff and the generalizability of the results should be cautiously interpreted. </w:t>
      </w:r>
      <w:del w:id="1043" w:author="Oultram, Stuart" w:date="2018-05-30T16:41:00Z">
        <w:r>
          <w:rPr>
            <w:rStyle w:val="NoneA"/>
            <w:rFonts w:ascii="Times New Roman" w:hAnsi="Times New Roman" w:cs="Times New Roman"/>
            <w:sz w:val="24"/>
            <w:szCs w:val="24"/>
            <w:u w:color="0432FF"/>
            <w:lang w:eastAsia="en-GB"/>
          </w:rPr>
          <w:delText xml:space="preserve">In </w:delText>
        </w:r>
        <w:r w:rsidDel="0033223E">
          <w:rPr>
            <w:rStyle w:val="NoneA"/>
            <w:rFonts w:ascii="Times New Roman" w:hAnsi="Times New Roman" w:cs="Times New Roman"/>
            <w:sz w:val="24"/>
            <w:szCs w:val="24"/>
            <w:u w:color="0432FF"/>
            <w:lang w:eastAsia="en-GB"/>
          </w:rPr>
          <w:delText>a</w:delText>
        </w:r>
      </w:del>
      <w:ins w:id="1044" w:author="Oultram, Stuart" w:date="2018-05-30T16:41:00Z">
        <w:r w:rsidR="0033223E">
          <w:rPr>
            <w:rStyle w:val="NoneA"/>
            <w:rFonts w:ascii="Times New Roman" w:hAnsi="Times New Roman" w:cs="Times New Roman"/>
            <w:sz w:val="24"/>
            <w:szCs w:val="24"/>
            <w:u w:color="0432FF"/>
            <w:lang w:eastAsia="en-GB"/>
          </w:rPr>
          <w:t>A</w:t>
        </w:r>
      </w:ins>
      <w:ins w:id="1045" w:author="Oultram, Stuart" w:date="2018-05-30T22:49:00Z">
        <w:r>
          <w:rPr>
            <w:rStyle w:val="NoneA"/>
            <w:rFonts w:ascii="Times New Roman" w:hAnsi="Times New Roman" w:cs="Times New Roman"/>
            <w:sz w:val="24"/>
            <w:szCs w:val="24"/>
            <w:u w:color="0432FF"/>
            <w:lang w:eastAsia="en-GB"/>
          </w:rPr>
          <w:t>ddition</w:t>
        </w:r>
      </w:ins>
      <w:ins w:id="1046" w:author="Oultram, Stuart" w:date="2018-05-30T16:42:00Z">
        <w:r w:rsidR="0033223E">
          <w:rPr>
            <w:rStyle w:val="NoneA"/>
            <w:rFonts w:ascii="Times New Roman" w:hAnsi="Times New Roman" w:cs="Times New Roman"/>
            <w:sz w:val="24"/>
            <w:szCs w:val="24"/>
            <w:u w:color="0432FF"/>
            <w:lang w:eastAsia="en-GB"/>
          </w:rPr>
          <w:t>ally</w:t>
        </w:r>
      </w:ins>
      <w:del w:id="1047" w:author="Oultram, Stuart" w:date="2018-05-30T22:49:00Z">
        <w:r>
          <w:rPr>
            <w:rStyle w:val="NoneA"/>
            <w:rFonts w:ascii="Times New Roman" w:hAnsi="Times New Roman" w:cs="Times New Roman"/>
            <w:sz w:val="24"/>
            <w:szCs w:val="24"/>
            <w:u w:color="0432FF"/>
            <w:lang w:eastAsia="en-GB"/>
          </w:rPr>
          <w:delText>addition</w:delText>
        </w:r>
      </w:del>
      <w:r>
        <w:rPr>
          <w:rStyle w:val="NoneA"/>
          <w:rFonts w:ascii="Times New Roman" w:hAnsi="Times New Roman" w:cs="Times New Roman"/>
          <w:sz w:val="24"/>
          <w:szCs w:val="24"/>
          <w:u w:color="0432FF"/>
          <w:lang w:eastAsia="en-GB"/>
        </w:rPr>
        <w:t>, t</w:t>
      </w:r>
      <w:r w:rsidRPr="007F159D">
        <w:rPr>
          <w:rStyle w:val="NoneA"/>
          <w:rFonts w:ascii="Times New Roman" w:hAnsi="Times New Roman" w:cs="Times New Roman"/>
          <w:sz w:val="24"/>
          <w:szCs w:val="24"/>
          <w:u w:color="0432FF"/>
          <w:lang w:eastAsia="en-GB"/>
        </w:rPr>
        <w:t xml:space="preserve">he </w:t>
      </w:r>
      <w:del w:id="1048" w:author="CRAYFISH" w:date="2018-05-28T11:51:00Z">
        <w:r w:rsidRPr="007F159D" w:rsidDel="00133AA2">
          <w:rPr>
            <w:rStyle w:val="NoneA"/>
            <w:rFonts w:ascii="Times New Roman" w:hAnsi="Times New Roman" w:cs="Times New Roman"/>
            <w:sz w:val="24"/>
            <w:szCs w:val="24"/>
            <w:u w:color="0432FF"/>
            <w:lang w:eastAsia="en-GB"/>
          </w:rPr>
          <w:delText xml:space="preserve">median </w:delText>
        </w:r>
      </w:del>
      <w:ins w:id="1049" w:author="CRAYFISH" w:date="2018-05-28T11:51:00Z">
        <w:r w:rsidR="00133AA2">
          <w:rPr>
            <w:rStyle w:val="NoneA"/>
            <w:rFonts w:ascii="Times New Roman" w:hAnsi="Times New Roman" w:cs="Times New Roman"/>
            <w:sz w:val="24"/>
            <w:szCs w:val="24"/>
            <w:u w:color="0432FF"/>
            <w:lang w:eastAsia="en-GB"/>
          </w:rPr>
          <w:t>mean</w:t>
        </w:r>
        <w:r w:rsidR="00133AA2" w:rsidRPr="007F159D">
          <w:rPr>
            <w:rStyle w:val="NoneA"/>
            <w:rFonts w:ascii="Times New Roman" w:hAnsi="Times New Roman" w:cs="Times New Roman"/>
            <w:sz w:val="24"/>
            <w:szCs w:val="24"/>
            <w:u w:color="0432FF"/>
            <w:lang w:eastAsia="en-GB"/>
          </w:rPr>
          <w:t xml:space="preserve"> </w:t>
        </w:r>
      </w:ins>
      <w:r w:rsidRPr="007F159D">
        <w:rPr>
          <w:rStyle w:val="NoneA"/>
          <w:rFonts w:ascii="Times New Roman" w:hAnsi="Times New Roman" w:cs="Times New Roman"/>
          <w:sz w:val="24"/>
          <w:szCs w:val="24"/>
          <w:u w:color="0432FF"/>
          <w:lang w:eastAsia="en-GB"/>
        </w:rPr>
        <w:t xml:space="preserve">age of respondents was </w:t>
      </w:r>
      <w:ins w:id="1050" w:author="CRAYFISH" w:date="2018-05-28T11:51:00Z">
        <w:r w:rsidR="00133AA2">
          <w:rPr>
            <w:rStyle w:val="NoneA"/>
            <w:rFonts w:ascii="Times New Roman" w:hAnsi="Times New Roman" w:cs="Times New Roman"/>
            <w:sz w:val="24"/>
            <w:szCs w:val="24"/>
            <w:u w:color="0432FF"/>
            <w:lang w:eastAsia="en-GB"/>
          </w:rPr>
          <w:t>27.7</w:t>
        </w:r>
      </w:ins>
      <w:del w:id="1051" w:author="CRAYFISH" w:date="2018-05-28T11:51:00Z">
        <w:r w:rsidRPr="007F159D" w:rsidDel="00133AA2">
          <w:rPr>
            <w:rStyle w:val="NoneA"/>
            <w:rFonts w:ascii="Times New Roman" w:hAnsi="Times New Roman" w:cs="Times New Roman"/>
            <w:sz w:val="24"/>
            <w:szCs w:val="24"/>
            <w:u w:color="0432FF"/>
            <w:lang w:eastAsia="en-GB"/>
          </w:rPr>
          <w:delText>26</w:delText>
        </w:r>
      </w:del>
      <w:r w:rsidRPr="007F159D">
        <w:rPr>
          <w:rStyle w:val="NoneA"/>
          <w:rFonts w:ascii="Times New Roman" w:hAnsi="Times New Roman" w:cs="Times New Roman"/>
          <w:sz w:val="24"/>
          <w:szCs w:val="24"/>
          <w:u w:color="0432FF"/>
          <w:lang w:eastAsia="en-GB"/>
        </w:rPr>
        <w:t xml:space="preserve">, thus most participants </w:t>
      </w:r>
      <w:r w:rsidRPr="00137361">
        <w:rPr>
          <w:rStyle w:val="NoneA"/>
          <w:rFonts w:ascii="Times New Roman" w:hAnsi="Times New Roman" w:cs="Times New Roman"/>
          <w:color w:val="auto"/>
          <w:sz w:val="24"/>
          <w:szCs w:val="24"/>
          <w:u w:color="0432FF"/>
          <w:lang w:eastAsia="en-GB"/>
        </w:rPr>
        <w:t xml:space="preserve">were relatively </w:t>
      </w:r>
      <w:del w:id="1052" w:author="CRAYFISH" w:date="2018-05-28T11:51:00Z">
        <w:r w:rsidRPr="00137361" w:rsidDel="00133AA2">
          <w:rPr>
            <w:rStyle w:val="NoneA"/>
            <w:rFonts w:ascii="Times New Roman" w:hAnsi="Times New Roman" w:cs="Times New Roman"/>
            <w:color w:val="auto"/>
            <w:sz w:val="24"/>
            <w:szCs w:val="24"/>
            <w:u w:color="0432FF"/>
            <w:lang w:eastAsia="en-GB"/>
          </w:rPr>
          <w:delText>junior</w:delText>
        </w:r>
      </w:del>
      <w:ins w:id="1053" w:author="CRAYFISH" w:date="2018-05-28T11:51:00Z">
        <w:r w:rsidR="00133AA2">
          <w:rPr>
            <w:rStyle w:val="NoneA"/>
            <w:rFonts w:ascii="Times New Roman" w:hAnsi="Times New Roman" w:cs="Times New Roman"/>
            <w:color w:val="auto"/>
            <w:sz w:val="24"/>
            <w:szCs w:val="24"/>
            <w:u w:color="0432FF"/>
            <w:lang w:eastAsia="en-GB"/>
          </w:rPr>
          <w:t>young</w:t>
        </w:r>
      </w:ins>
      <w:r>
        <w:rPr>
          <w:rStyle w:val="NoneA"/>
          <w:rFonts w:ascii="Times New Roman" w:hAnsi="Times New Roman" w:cs="Times New Roman"/>
          <w:color w:val="auto"/>
          <w:sz w:val="24"/>
          <w:szCs w:val="24"/>
          <w:u w:color="0432FF"/>
          <w:lang w:eastAsia="en-GB"/>
        </w:rPr>
        <w:t>; and although</w:t>
      </w:r>
      <w:r w:rsidRPr="00137361">
        <w:rPr>
          <w:rStyle w:val="NoneA"/>
          <w:rFonts w:ascii="Times New Roman" w:hAnsi="Times New Roman" w:cs="Times New Roman"/>
          <w:color w:val="auto"/>
          <w:sz w:val="24"/>
          <w:szCs w:val="24"/>
          <w:u w:color="0432FF"/>
          <w:lang w:eastAsia="en-GB"/>
        </w:rPr>
        <w:t xml:space="preserve"> this sample </w:t>
      </w:r>
      <w:r>
        <w:rPr>
          <w:rStyle w:val="NoneA"/>
          <w:rFonts w:ascii="Times New Roman" w:hAnsi="Times New Roman" w:cs="Times New Roman"/>
          <w:color w:val="auto"/>
          <w:sz w:val="24"/>
          <w:szCs w:val="24"/>
          <w:u w:color="0432FF"/>
          <w:lang w:eastAsia="en-GB"/>
        </w:rPr>
        <w:t xml:space="preserve">adequately </w:t>
      </w:r>
      <w:r w:rsidRPr="00137361">
        <w:rPr>
          <w:rStyle w:val="NoneA"/>
          <w:rFonts w:ascii="Times New Roman" w:hAnsi="Times New Roman" w:cs="Times New Roman"/>
          <w:color w:val="auto"/>
          <w:sz w:val="24"/>
          <w:szCs w:val="24"/>
          <w:u w:color="0432FF"/>
          <w:lang w:eastAsia="en-GB"/>
        </w:rPr>
        <w:t>repr</w:t>
      </w:r>
      <w:r>
        <w:rPr>
          <w:rStyle w:val="NoneA"/>
          <w:rFonts w:ascii="Times New Roman" w:hAnsi="Times New Roman" w:cs="Times New Roman"/>
          <w:color w:val="auto"/>
          <w:sz w:val="24"/>
          <w:szCs w:val="24"/>
          <w:u w:color="0432FF"/>
          <w:lang w:eastAsia="en-GB"/>
        </w:rPr>
        <w:t xml:space="preserve">esented staff in the surgical department, </w:t>
      </w:r>
      <w:r w:rsidRPr="00137361">
        <w:rPr>
          <w:rStyle w:val="NoneA"/>
          <w:rFonts w:ascii="Times New Roman" w:hAnsi="Times New Roman" w:cs="Times New Roman"/>
          <w:color w:val="auto"/>
          <w:sz w:val="24"/>
          <w:szCs w:val="24"/>
          <w:u w:color="0432FF"/>
          <w:lang w:eastAsia="en-GB"/>
        </w:rPr>
        <w:t>it would have been useful t</w:t>
      </w:r>
      <w:r>
        <w:rPr>
          <w:rStyle w:val="NoneA"/>
          <w:rFonts w:ascii="Times New Roman" w:hAnsi="Times New Roman" w:cs="Times New Roman"/>
          <w:color w:val="auto"/>
          <w:sz w:val="24"/>
          <w:szCs w:val="24"/>
          <w:u w:color="0432FF"/>
          <w:lang w:eastAsia="en-GB"/>
        </w:rPr>
        <w:t xml:space="preserve">o record their seniority. </w:t>
      </w:r>
      <w:r w:rsidRPr="00137361">
        <w:rPr>
          <w:rStyle w:val="NoneA"/>
          <w:rFonts w:ascii="Times New Roman" w:hAnsi="Times New Roman" w:cs="Times New Roman"/>
          <w:color w:val="auto"/>
          <w:sz w:val="24"/>
          <w:szCs w:val="24"/>
          <w:u w:color="0432FF"/>
          <w:lang w:eastAsia="en-GB"/>
        </w:rPr>
        <w:t xml:space="preserve"> </w:t>
      </w:r>
    </w:p>
    <w:p w:rsidR="00D94ACA" w:rsidRDefault="00D94ACA" w:rsidP="00D94ACA">
      <w:pPr>
        <w:pStyle w:val="NoSpacing"/>
        <w:pBdr>
          <w:top w:val="none" w:sz="0" w:space="0" w:color="auto"/>
          <w:left w:val="none" w:sz="0" w:space="0" w:color="auto"/>
          <w:bottom w:val="none" w:sz="0" w:space="0" w:color="auto"/>
          <w:right w:val="none" w:sz="0" w:space="0" w:color="auto"/>
        </w:pBdr>
        <w:spacing w:line="360" w:lineRule="auto"/>
        <w:rPr>
          <w:ins w:id="1054" w:author="Oultram, Stuart" w:date="2018-05-30T15:38:00Z"/>
          <w:rStyle w:val="NoneA"/>
          <w:rFonts w:ascii="Times New Roman" w:hAnsi="Times New Roman" w:cs="Times New Roman"/>
          <w:b/>
          <w:bCs/>
          <w:sz w:val="24"/>
          <w:szCs w:val="24"/>
          <w:u w:val="single"/>
          <w:lang w:eastAsia="en-GB"/>
        </w:rPr>
      </w:pPr>
    </w:p>
    <w:p w:rsidR="006A7CE1" w:rsidRPr="006A7CE1" w:rsidRDefault="006A7CE1" w:rsidP="00D94ACA">
      <w:pPr>
        <w:pStyle w:val="NoSpacing"/>
        <w:pBdr>
          <w:top w:val="none" w:sz="0" w:space="0" w:color="auto"/>
          <w:left w:val="none" w:sz="0" w:space="0" w:color="auto"/>
          <w:bottom w:val="none" w:sz="0" w:space="0" w:color="auto"/>
          <w:right w:val="none" w:sz="0" w:space="0" w:color="auto"/>
        </w:pBdr>
        <w:spacing w:line="360" w:lineRule="auto"/>
        <w:rPr>
          <w:ins w:id="1055" w:author="Oultram, Stuart" w:date="2018-05-30T22:49:00Z"/>
          <w:rStyle w:val="NoneA"/>
          <w:rFonts w:ascii="Times New Roman" w:hAnsi="Times New Roman" w:cs="Times New Roman"/>
          <w:bCs/>
          <w:sz w:val="24"/>
          <w:szCs w:val="24"/>
          <w:lang w:eastAsia="en-GB"/>
          <w:rPrChange w:id="1056" w:author="Oultram, Stuart" w:date="2018-05-30T15:38:00Z">
            <w:rPr>
              <w:ins w:id="1057" w:author="Oultram, Stuart" w:date="2018-05-30T22:49:00Z"/>
              <w:rStyle w:val="NoneA"/>
              <w:rFonts w:ascii="Times New Roman" w:hAnsi="Times New Roman" w:cs="Times New Roman"/>
              <w:b/>
              <w:bCs/>
              <w:color w:val="auto"/>
              <w:sz w:val="24"/>
              <w:szCs w:val="24"/>
              <w:u w:val="single"/>
              <w:lang w:eastAsia="en-GB"/>
            </w:rPr>
          </w:rPrChange>
        </w:rPr>
      </w:pPr>
      <w:ins w:id="1058" w:author="Oultram, Stuart" w:date="2018-05-30T15:43:00Z">
        <w:r>
          <w:rPr>
            <w:rStyle w:val="NoneA"/>
            <w:rFonts w:ascii="Times New Roman" w:hAnsi="Times New Roman" w:cs="Times New Roman"/>
            <w:bCs/>
            <w:sz w:val="24"/>
            <w:szCs w:val="24"/>
            <w:lang w:eastAsia="en-GB"/>
          </w:rPr>
          <w:t>T</w:t>
        </w:r>
      </w:ins>
      <w:ins w:id="1059" w:author="Oultram, Stuart" w:date="2018-05-30T15:39:00Z">
        <w:r>
          <w:rPr>
            <w:rStyle w:val="NoneA"/>
            <w:rFonts w:ascii="Times New Roman" w:hAnsi="Times New Roman" w:cs="Times New Roman"/>
            <w:bCs/>
            <w:sz w:val="24"/>
            <w:szCs w:val="24"/>
            <w:lang w:eastAsia="en-GB"/>
          </w:rPr>
          <w:t xml:space="preserve">he complexity of obtaining ethical approval and time constraints placed on the researchers meant that only one </w:t>
        </w:r>
      </w:ins>
      <w:ins w:id="1060" w:author="CRAYFISH" w:date="2018-05-30T23:31:00Z">
        <w:r w:rsidR="00A8557D">
          <w:rPr>
            <w:rStyle w:val="NoneA"/>
            <w:rFonts w:ascii="Times New Roman" w:hAnsi="Times New Roman" w:cs="Times New Roman"/>
            <w:bCs/>
            <w:sz w:val="24"/>
            <w:szCs w:val="24"/>
            <w:lang w:eastAsia="en-GB"/>
          </w:rPr>
          <w:t>h</w:t>
        </w:r>
      </w:ins>
      <w:ins w:id="1061" w:author="Oultram, Stuart" w:date="2018-05-30T15:39:00Z">
        <w:del w:id="1062" w:author="CRAYFISH" w:date="2018-05-30T23:31:00Z">
          <w:r w:rsidDel="00A8557D">
            <w:rPr>
              <w:rStyle w:val="NoneA"/>
              <w:rFonts w:ascii="Times New Roman" w:hAnsi="Times New Roman" w:cs="Times New Roman"/>
              <w:bCs/>
              <w:sz w:val="24"/>
              <w:szCs w:val="24"/>
              <w:lang w:eastAsia="en-GB"/>
            </w:rPr>
            <w:delText>H</w:delText>
          </w:r>
        </w:del>
        <w:r>
          <w:rPr>
            <w:rStyle w:val="NoneA"/>
            <w:rFonts w:ascii="Times New Roman" w:hAnsi="Times New Roman" w:cs="Times New Roman"/>
            <w:bCs/>
            <w:sz w:val="24"/>
            <w:szCs w:val="24"/>
            <w:lang w:eastAsia="en-GB"/>
          </w:rPr>
          <w:t>o</w:t>
        </w:r>
      </w:ins>
      <w:ins w:id="1063" w:author="Oultram, Stuart" w:date="2018-05-30T15:40:00Z">
        <w:r>
          <w:rPr>
            <w:rStyle w:val="NoneA"/>
            <w:rFonts w:ascii="Times New Roman" w:hAnsi="Times New Roman" w:cs="Times New Roman"/>
            <w:bCs/>
            <w:sz w:val="24"/>
            <w:szCs w:val="24"/>
            <w:lang w:eastAsia="en-GB"/>
          </w:rPr>
          <w:t xml:space="preserve">spital could be surveyed. While the </w:t>
        </w:r>
      </w:ins>
      <w:ins w:id="1064" w:author="Oultram, Stuart" w:date="2018-05-30T15:55:00Z">
        <w:r w:rsidR="007E6B7C">
          <w:rPr>
            <w:rStyle w:val="NoneA"/>
            <w:rFonts w:ascii="Times New Roman" w:hAnsi="Times New Roman" w:cs="Times New Roman"/>
            <w:bCs/>
            <w:sz w:val="24"/>
            <w:szCs w:val="24"/>
            <w:lang w:eastAsia="en-GB"/>
          </w:rPr>
          <w:t xml:space="preserve">large </w:t>
        </w:r>
      </w:ins>
      <w:ins w:id="1065" w:author="Oultram, Stuart" w:date="2018-05-30T15:40:00Z">
        <w:r>
          <w:rPr>
            <w:rStyle w:val="NoneA"/>
            <w:rFonts w:ascii="Times New Roman" w:hAnsi="Times New Roman" w:cs="Times New Roman"/>
            <w:bCs/>
            <w:sz w:val="24"/>
            <w:szCs w:val="24"/>
            <w:lang w:eastAsia="en-GB"/>
          </w:rPr>
          <w:t>size of the hospital, high respo</w:t>
        </w:r>
      </w:ins>
      <w:ins w:id="1066" w:author="Oultram, Stuart" w:date="2018-05-30T15:42:00Z">
        <w:r>
          <w:rPr>
            <w:rStyle w:val="NoneA"/>
            <w:rFonts w:ascii="Times New Roman" w:hAnsi="Times New Roman" w:cs="Times New Roman"/>
            <w:bCs/>
            <w:sz w:val="24"/>
            <w:szCs w:val="24"/>
            <w:lang w:eastAsia="en-GB"/>
          </w:rPr>
          <w:t xml:space="preserve">nse rate and </w:t>
        </w:r>
      </w:ins>
      <w:ins w:id="1067" w:author="Oultram, Stuart" w:date="2018-05-30T15:43:00Z">
        <w:r>
          <w:rPr>
            <w:rStyle w:val="NoneA"/>
            <w:rFonts w:ascii="Times New Roman" w:hAnsi="Times New Roman" w:cs="Times New Roman"/>
            <w:bCs/>
            <w:sz w:val="24"/>
            <w:szCs w:val="24"/>
            <w:lang w:eastAsia="en-GB"/>
          </w:rPr>
          <w:t>response</w:t>
        </w:r>
      </w:ins>
      <w:ins w:id="1068" w:author="Oultram, Stuart" w:date="2018-05-30T15:42:00Z">
        <w:r>
          <w:rPr>
            <w:rStyle w:val="NoneA"/>
            <w:rFonts w:ascii="Times New Roman" w:hAnsi="Times New Roman" w:cs="Times New Roman"/>
            <w:bCs/>
            <w:sz w:val="24"/>
            <w:szCs w:val="24"/>
            <w:lang w:eastAsia="en-GB"/>
          </w:rPr>
          <w:t xml:space="preserve"> saturation</w:t>
        </w:r>
      </w:ins>
      <w:ins w:id="1069" w:author="Oultram, Stuart" w:date="2018-05-30T15:55:00Z">
        <w:r w:rsidR="007E6B7C">
          <w:rPr>
            <w:rStyle w:val="NoneA"/>
            <w:rFonts w:ascii="Times New Roman" w:hAnsi="Times New Roman" w:cs="Times New Roman"/>
            <w:bCs/>
            <w:sz w:val="24"/>
            <w:szCs w:val="24"/>
            <w:lang w:eastAsia="en-GB"/>
          </w:rPr>
          <w:t xml:space="preserve"> (14)</w:t>
        </w:r>
      </w:ins>
      <w:ins w:id="1070" w:author="Oultram, Stuart" w:date="2018-05-30T15:44:00Z">
        <w:r w:rsidR="007E6B7C">
          <w:rPr>
            <w:rStyle w:val="NoneA"/>
            <w:rFonts w:ascii="Times New Roman" w:hAnsi="Times New Roman" w:cs="Times New Roman"/>
            <w:bCs/>
            <w:sz w:val="24"/>
            <w:szCs w:val="24"/>
            <w:lang w:eastAsia="en-GB"/>
          </w:rPr>
          <w:t xml:space="preserve"> </w:t>
        </w:r>
      </w:ins>
      <w:ins w:id="1071" w:author="Oultram, Stuart" w:date="2018-05-30T15:43:00Z">
        <w:r>
          <w:rPr>
            <w:rStyle w:val="NoneA"/>
            <w:rFonts w:ascii="Times New Roman" w:hAnsi="Times New Roman" w:cs="Times New Roman"/>
            <w:bCs/>
            <w:sz w:val="24"/>
            <w:szCs w:val="24"/>
            <w:lang w:eastAsia="en-GB"/>
          </w:rPr>
          <w:t>allow for</w:t>
        </w:r>
      </w:ins>
      <w:ins w:id="1072" w:author="Oultram, Stuart" w:date="2018-05-30T15:47:00Z">
        <w:r w:rsidR="007E6B7C">
          <w:rPr>
            <w:rStyle w:val="NoneA"/>
            <w:rFonts w:ascii="Times New Roman" w:hAnsi="Times New Roman" w:cs="Times New Roman"/>
            <w:bCs/>
            <w:sz w:val="24"/>
            <w:szCs w:val="24"/>
            <w:lang w:eastAsia="en-GB"/>
          </w:rPr>
          <w:t xml:space="preserve"> generalization of results </w:t>
        </w:r>
      </w:ins>
      <w:ins w:id="1073" w:author="Oultram, Stuart" w:date="2018-05-30T15:54:00Z">
        <w:r w:rsidR="007E6B7C">
          <w:rPr>
            <w:rStyle w:val="NoneA"/>
            <w:rFonts w:ascii="Times New Roman" w:hAnsi="Times New Roman" w:cs="Times New Roman"/>
            <w:bCs/>
            <w:sz w:val="24"/>
            <w:szCs w:val="24"/>
            <w:lang w:eastAsia="en-GB"/>
          </w:rPr>
          <w:t xml:space="preserve">to </w:t>
        </w:r>
      </w:ins>
      <w:ins w:id="1074" w:author="Oultram, Stuart" w:date="2018-05-30T16:24:00Z">
        <w:r w:rsidR="00DA698B">
          <w:rPr>
            <w:rStyle w:val="NoneA"/>
            <w:rFonts w:ascii="Times New Roman" w:hAnsi="Times New Roman" w:cs="Times New Roman"/>
            <w:bCs/>
            <w:sz w:val="24"/>
            <w:szCs w:val="24"/>
            <w:lang w:eastAsia="en-GB"/>
          </w:rPr>
          <w:t xml:space="preserve">the </w:t>
        </w:r>
      </w:ins>
      <w:ins w:id="1075" w:author="Oultram, Stuart" w:date="2018-05-30T15:56:00Z">
        <w:r w:rsidR="007E6B7C">
          <w:rPr>
            <w:rStyle w:val="NoneA"/>
            <w:rFonts w:ascii="Times New Roman" w:hAnsi="Times New Roman" w:cs="Times New Roman"/>
            <w:bCs/>
            <w:sz w:val="24"/>
            <w:szCs w:val="24"/>
            <w:lang w:eastAsia="en-GB"/>
          </w:rPr>
          <w:t xml:space="preserve">wider </w:t>
        </w:r>
      </w:ins>
      <w:ins w:id="1076" w:author="Oultram, Stuart" w:date="2018-05-30T15:54:00Z">
        <w:r w:rsidR="007E6B7C">
          <w:rPr>
            <w:rStyle w:val="NoneA"/>
            <w:rFonts w:ascii="Times New Roman" w:hAnsi="Times New Roman" w:cs="Times New Roman"/>
            <w:bCs/>
            <w:sz w:val="24"/>
            <w:szCs w:val="24"/>
            <w:lang w:eastAsia="en-GB"/>
          </w:rPr>
          <w:t>South African context</w:t>
        </w:r>
      </w:ins>
      <w:ins w:id="1077" w:author="CRAYFISH" w:date="2018-05-30T23:31:00Z">
        <w:r w:rsidR="00A8557D">
          <w:rPr>
            <w:rStyle w:val="NoneA"/>
            <w:rFonts w:ascii="Times New Roman" w:hAnsi="Times New Roman" w:cs="Times New Roman"/>
            <w:bCs/>
            <w:sz w:val="24"/>
            <w:szCs w:val="24"/>
            <w:lang w:eastAsia="en-GB"/>
          </w:rPr>
          <w:t>,</w:t>
        </w:r>
      </w:ins>
      <w:ins w:id="1078" w:author="Oultram, Stuart" w:date="2018-05-30T15:54:00Z">
        <w:r w:rsidR="007E6B7C">
          <w:rPr>
            <w:rStyle w:val="NoneA"/>
            <w:rFonts w:ascii="Times New Roman" w:hAnsi="Times New Roman" w:cs="Times New Roman"/>
            <w:bCs/>
            <w:sz w:val="24"/>
            <w:szCs w:val="24"/>
            <w:lang w:eastAsia="en-GB"/>
          </w:rPr>
          <w:t xml:space="preserve"> </w:t>
        </w:r>
      </w:ins>
      <w:ins w:id="1079" w:author="Oultram, Stuart" w:date="2018-05-30T15:47:00Z">
        <w:r w:rsidR="007E6B7C">
          <w:rPr>
            <w:rStyle w:val="NoneA"/>
            <w:rFonts w:ascii="Times New Roman" w:hAnsi="Times New Roman" w:cs="Times New Roman"/>
            <w:bCs/>
            <w:sz w:val="24"/>
            <w:szCs w:val="24"/>
            <w:lang w:eastAsia="en-GB"/>
          </w:rPr>
          <w:t xml:space="preserve">we acknowledge that caution is required when doing so. </w:t>
        </w:r>
      </w:ins>
      <w:ins w:id="1080" w:author="Oultram, Stuart" w:date="2018-05-30T16:42:00Z">
        <w:r w:rsidR="0033223E">
          <w:rPr>
            <w:rStyle w:val="NoneA"/>
            <w:rFonts w:ascii="Times New Roman" w:hAnsi="Times New Roman" w:cs="Times New Roman"/>
            <w:bCs/>
            <w:sz w:val="24"/>
            <w:szCs w:val="24"/>
            <w:lang w:eastAsia="en-GB"/>
          </w:rPr>
          <w:t>R</w:t>
        </w:r>
      </w:ins>
      <w:ins w:id="1081" w:author="Oultram, Stuart" w:date="2018-05-30T15:48:00Z">
        <w:r w:rsidR="007E6B7C">
          <w:rPr>
            <w:rStyle w:val="NoneA"/>
            <w:rFonts w:ascii="Times New Roman" w:hAnsi="Times New Roman" w:cs="Times New Roman"/>
            <w:bCs/>
            <w:sz w:val="24"/>
            <w:szCs w:val="24"/>
            <w:lang w:eastAsia="en-GB"/>
          </w:rPr>
          <w:t xml:space="preserve">esearch to include additional hospitals in South Africa would help to reinforce the results and </w:t>
        </w:r>
      </w:ins>
      <w:ins w:id="1082" w:author="Oultram, Stuart" w:date="2018-05-30T15:49:00Z">
        <w:r w:rsidR="007E6B7C">
          <w:rPr>
            <w:rStyle w:val="NoneA"/>
            <w:rFonts w:ascii="Times New Roman" w:hAnsi="Times New Roman" w:cs="Times New Roman"/>
            <w:bCs/>
            <w:sz w:val="24"/>
            <w:szCs w:val="24"/>
            <w:lang w:eastAsia="en-GB"/>
          </w:rPr>
          <w:t>strengthen</w:t>
        </w:r>
      </w:ins>
      <w:ins w:id="1083" w:author="Oultram, Stuart" w:date="2018-05-30T15:48:00Z">
        <w:r w:rsidR="007E6B7C">
          <w:rPr>
            <w:rStyle w:val="NoneA"/>
            <w:rFonts w:ascii="Times New Roman" w:hAnsi="Times New Roman" w:cs="Times New Roman"/>
            <w:bCs/>
            <w:sz w:val="24"/>
            <w:szCs w:val="24"/>
            <w:lang w:eastAsia="en-GB"/>
          </w:rPr>
          <w:t xml:space="preserve"> </w:t>
        </w:r>
      </w:ins>
      <w:ins w:id="1084" w:author="Oultram, Stuart" w:date="2018-05-30T15:49:00Z">
        <w:r w:rsidR="007E6B7C">
          <w:rPr>
            <w:rStyle w:val="NoneA"/>
            <w:rFonts w:ascii="Times New Roman" w:hAnsi="Times New Roman" w:cs="Times New Roman"/>
            <w:bCs/>
            <w:sz w:val="24"/>
            <w:szCs w:val="24"/>
            <w:lang w:eastAsia="en-GB"/>
          </w:rPr>
          <w:t>generalizability</w:t>
        </w:r>
      </w:ins>
      <w:ins w:id="1085" w:author="Oultram, Stuart" w:date="2018-05-30T16:44:00Z">
        <w:r w:rsidR="00155C28">
          <w:rPr>
            <w:rStyle w:val="NoneA"/>
            <w:rFonts w:ascii="Times New Roman" w:hAnsi="Times New Roman" w:cs="Times New Roman"/>
            <w:bCs/>
            <w:sz w:val="24"/>
            <w:szCs w:val="24"/>
            <w:lang w:eastAsia="en-GB"/>
          </w:rPr>
          <w:t>.</w:t>
        </w:r>
      </w:ins>
      <w:ins w:id="1086" w:author="Oultram, Stuart" w:date="2018-05-30T16:24:00Z">
        <w:r w:rsidR="00DA698B">
          <w:rPr>
            <w:rStyle w:val="NoneA"/>
            <w:rFonts w:ascii="Times New Roman" w:hAnsi="Times New Roman" w:cs="Times New Roman"/>
            <w:bCs/>
            <w:sz w:val="24"/>
            <w:szCs w:val="24"/>
            <w:lang w:eastAsia="en-GB"/>
          </w:rPr>
          <w:t xml:space="preserve"> </w:t>
        </w:r>
      </w:ins>
      <w:ins w:id="1087" w:author="Oultram, Stuart" w:date="2018-05-30T16:44:00Z">
        <w:r w:rsidR="00155C28">
          <w:rPr>
            <w:rStyle w:val="NoneA"/>
            <w:rFonts w:ascii="Times New Roman" w:hAnsi="Times New Roman" w:cs="Times New Roman"/>
            <w:bCs/>
            <w:sz w:val="24"/>
            <w:szCs w:val="24"/>
            <w:lang w:eastAsia="en-GB"/>
          </w:rPr>
          <w:t>W</w:t>
        </w:r>
      </w:ins>
      <w:ins w:id="1088" w:author="Oultram, Stuart" w:date="2018-05-30T16:24:00Z">
        <w:r w:rsidR="00DA698B">
          <w:rPr>
            <w:rStyle w:val="NoneA"/>
            <w:rFonts w:ascii="Times New Roman" w:hAnsi="Times New Roman" w:cs="Times New Roman"/>
            <w:bCs/>
            <w:sz w:val="24"/>
            <w:szCs w:val="24"/>
            <w:lang w:eastAsia="en-GB"/>
          </w:rPr>
          <w:t>e are currently considering possible avenues</w:t>
        </w:r>
      </w:ins>
      <w:ins w:id="1089" w:author="Oultram, Stuart" w:date="2018-05-30T16:25:00Z">
        <w:r w:rsidR="00DA698B">
          <w:rPr>
            <w:rStyle w:val="NoneA"/>
            <w:rFonts w:ascii="Times New Roman" w:hAnsi="Times New Roman" w:cs="Times New Roman"/>
            <w:bCs/>
            <w:sz w:val="24"/>
            <w:szCs w:val="24"/>
            <w:lang w:eastAsia="en-GB"/>
          </w:rPr>
          <w:t xml:space="preserve"> </w:t>
        </w:r>
      </w:ins>
      <w:ins w:id="1090" w:author="Oultram, Stuart" w:date="2018-05-30T16:43:00Z">
        <w:r w:rsidR="0033223E">
          <w:rPr>
            <w:rStyle w:val="NoneA"/>
            <w:rFonts w:ascii="Times New Roman" w:hAnsi="Times New Roman" w:cs="Times New Roman"/>
            <w:bCs/>
            <w:sz w:val="24"/>
            <w:szCs w:val="24"/>
            <w:lang w:eastAsia="en-GB"/>
          </w:rPr>
          <w:t xml:space="preserve">to carry out an expanded version of our </w:t>
        </w:r>
      </w:ins>
      <w:ins w:id="1091" w:author="Oultram, Stuart" w:date="2018-05-30T16:25:00Z">
        <w:r w:rsidR="00155C28">
          <w:rPr>
            <w:rStyle w:val="NoneA"/>
            <w:rFonts w:ascii="Times New Roman" w:hAnsi="Times New Roman" w:cs="Times New Roman"/>
            <w:bCs/>
            <w:sz w:val="24"/>
            <w:szCs w:val="24"/>
            <w:lang w:eastAsia="en-GB"/>
          </w:rPr>
          <w:t>research</w:t>
        </w:r>
      </w:ins>
      <w:ins w:id="1092" w:author="Oultram, Stuart" w:date="2018-05-30T16:45:00Z">
        <w:r w:rsidR="00155C28">
          <w:rPr>
            <w:rStyle w:val="NoneA"/>
            <w:rFonts w:ascii="Times New Roman" w:hAnsi="Times New Roman" w:cs="Times New Roman"/>
            <w:bCs/>
            <w:sz w:val="24"/>
            <w:szCs w:val="24"/>
            <w:lang w:eastAsia="en-GB"/>
          </w:rPr>
          <w:t xml:space="preserve"> in the future</w:t>
        </w:r>
      </w:ins>
      <w:ins w:id="1093" w:author="Oultram, Stuart" w:date="2018-05-30T15:53:00Z">
        <w:r w:rsidR="007E6B7C">
          <w:rPr>
            <w:rStyle w:val="NoneA"/>
            <w:rFonts w:ascii="Times New Roman" w:hAnsi="Times New Roman" w:cs="Times New Roman"/>
            <w:bCs/>
            <w:sz w:val="24"/>
            <w:szCs w:val="24"/>
            <w:lang w:eastAsia="en-GB"/>
          </w:rPr>
          <w:t xml:space="preserve">. </w:t>
        </w:r>
      </w:ins>
      <w:ins w:id="1094" w:author="Oultram, Stuart" w:date="2018-05-30T15:48:00Z">
        <w:r w:rsidR="007E6B7C">
          <w:rPr>
            <w:rStyle w:val="NoneA"/>
            <w:rFonts w:ascii="Times New Roman" w:hAnsi="Times New Roman" w:cs="Times New Roman"/>
            <w:bCs/>
            <w:sz w:val="24"/>
            <w:szCs w:val="24"/>
            <w:lang w:eastAsia="en-GB"/>
          </w:rPr>
          <w:t xml:space="preserve"> </w:t>
        </w:r>
      </w:ins>
      <w:ins w:id="1095" w:author="Oultram, Stuart" w:date="2018-05-30T15:43:00Z">
        <w:r>
          <w:rPr>
            <w:rStyle w:val="NoneA"/>
            <w:rFonts w:ascii="Times New Roman" w:hAnsi="Times New Roman" w:cs="Times New Roman"/>
            <w:bCs/>
            <w:sz w:val="24"/>
            <w:szCs w:val="24"/>
            <w:lang w:eastAsia="en-GB"/>
          </w:rPr>
          <w:t xml:space="preserve"> </w:t>
        </w:r>
      </w:ins>
      <w:ins w:id="1096" w:author="Oultram, Stuart" w:date="2018-05-30T15:40:00Z">
        <w:r>
          <w:rPr>
            <w:rStyle w:val="NoneA"/>
            <w:rFonts w:ascii="Times New Roman" w:hAnsi="Times New Roman" w:cs="Times New Roman"/>
            <w:bCs/>
            <w:sz w:val="24"/>
            <w:szCs w:val="24"/>
            <w:lang w:eastAsia="en-GB"/>
          </w:rPr>
          <w:t xml:space="preserve"> </w:t>
        </w:r>
      </w:ins>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ins w:id="1097" w:author="Oultram, Stuart" w:date="2018-05-30T15:55:00Z"/>
          <w:rStyle w:val="NoneA"/>
          <w:rFonts w:ascii="Times New Roman" w:hAnsi="Times New Roman" w:cs="Times New Roman"/>
          <w:b/>
          <w:bCs/>
          <w:sz w:val="24"/>
          <w:szCs w:val="24"/>
          <w:u w:val="single"/>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u w:val="single"/>
          <w:lang w:eastAsia="en-GB"/>
        </w:rPr>
      </w:pPr>
      <w:r w:rsidRPr="007F159D">
        <w:rPr>
          <w:rStyle w:val="NoneA"/>
          <w:rFonts w:ascii="Times New Roman" w:hAnsi="Times New Roman" w:cs="Times New Roman"/>
          <w:b/>
          <w:bCs/>
          <w:sz w:val="24"/>
          <w:szCs w:val="24"/>
          <w:u w:val="single"/>
          <w:lang w:eastAsia="en-GB"/>
        </w:rPr>
        <w:t>Future implications</w:t>
      </w:r>
    </w:p>
    <w:p w:rsidR="005A26C9" w:rsidRDefault="00D94ACA">
      <w:pPr>
        <w:pStyle w:val="NoSpacing"/>
        <w:pBdr>
          <w:top w:val="none" w:sz="0" w:space="0" w:color="auto"/>
          <w:left w:val="none" w:sz="0" w:space="0" w:color="auto"/>
          <w:bottom w:val="none" w:sz="0" w:space="0" w:color="auto"/>
          <w:right w:val="none" w:sz="0" w:space="0" w:color="auto"/>
        </w:pBdr>
        <w:spacing w:line="360" w:lineRule="auto"/>
        <w:rPr>
          <w:ins w:id="1098" w:author="CRAYFISH" w:date="2018-05-31T08:18:00Z"/>
          <w:rStyle w:val="NoneA"/>
          <w:rFonts w:ascii="Times New Roman" w:hAnsi="Times New Roman" w:cs="Times New Roman"/>
          <w:color w:val="auto"/>
          <w:sz w:val="24"/>
          <w:szCs w:val="24"/>
          <w:lang w:eastAsia="en-GB"/>
        </w:rPr>
        <w:pPrChange w:id="1099" w:author="CRAYFISH" w:date="2018-05-31T08:18:00Z">
          <w:pPr>
            <w:pStyle w:val="BodyA"/>
            <w:pBdr>
              <w:top w:val="none" w:sz="0" w:space="0" w:color="auto"/>
              <w:left w:val="none" w:sz="0" w:space="0" w:color="auto"/>
              <w:bottom w:val="none" w:sz="0" w:space="0" w:color="auto"/>
              <w:right w:val="none" w:sz="0" w:space="0" w:color="auto"/>
            </w:pBdr>
            <w:spacing w:line="360" w:lineRule="auto"/>
          </w:pPr>
        </w:pPrChange>
      </w:pPr>
      <w:r w:rsidRPr="007F159D">
        <w:rPr>
          <w:rStyle w:val="NoneA"/>
          <w:rFonts w:ascii="Times New Roman" w:hAnsi="Times New Roman" w:cs="Times New Roman"/>
          <w:sz w:val="24"/>
          <w:szCs w:val="24"/>
          <w:lang w:eastAsia="en-GB"/>
        </w:rPr>
        <w:t xml:space="preserve">This study can be a stepping stone to further investigation of whistleblowing internationally. Further investigation into </w:t>
      </w:r>
      <w:r w:rsidRPr="007F159D">
        <w:rPr>
          <w:rStyle w:val="NoneA"/>
          <w:rFonts w:ascii="Times New Roman" w:hAnsi="Times New Roman" w:cs="Times New Roman"/>
          <w:color w:val="auto"/>
          <w:sz w:val="24"/>
          <w:szCs w:val="24"/>
          <w:lang w:eastAsia="en-GB"/>
        </w:rPr>
        <w:t xml:space="preserve">whether education, reporting structures and protection of </w:t>
      </w:r>
      <w:r w:rsidRPr="007F159D">
        <w:rPr>
          <w:rStyle w:val="NoneA"/>
          <w:rFonts w:ascii="Times New Roman" w:hAnsi="Times New Roman" w:cs="Times New Roman"/>
          <w:sz w:val="24"/>
          <w:szCs w:val="24"/>
          <w:lang w:eastAsia="en-GB"/>
        </w:rPr>
        <w:t xml:space="preserve">staff </w:t>
      </w:r>
      <w:r w:rsidRPr="00324042">
        <w:rPr>
          <w:rStyle w:val="NoneA"/>
          <w:rFonts w:ascii="Times New Roman" w:hAnsi="Times New Roman" w:cs="Times New Roman"/>
          <w:noProof/>
          <w:sz w:val="24"/>
          <w:szCs w:val="24"/>
          <w:lang w:eastAsia="en-GB"/>
        </w:rPr>
        <w:t>is</w:t>
      </w:r>
      <w:r w:rsidRPr="007F159D">
        <w:rPr>
          <w:rStyle w:val="NoneA"/>
          <w:rFonts w:ascii="Times New Roman" w:hAnsi="Times New Roman" w:cs="Times New Roman"/>
          <w:sz w:val="24"/>
          <w:szCs w:val="24"/>
          <w:lang w:eastAsia="en-GB"/>
        </w:rPr>
        <w:t xml:space="preserve"> needed t</w:t>
      </w:r>
      <w:r>
        <w:rPr>
          <w:rStyle w:val="NoneA"/>
          <w:rFonts w:ascii="Times New Roman" w:hAnsi="Times New Roman" w:cs="Times New Roman"/>
          <w:sz w:val="24"/>
          <w:szCs w:val="24"/>
          <w:lang w:eastAsia="en-GB"/>
        </w:rPr>
        <w:t>o improve whistleblowing in recently</w:t>
      </w:r>
      <w:r w:rsidRPr="007F159D">
        <w:rPr>
          <w:rStyle w:val="NoneA"/>
          <w:rFonts w:ascii="Times New Roman" w:hAnsi="Times New Roman" w:cs="Times New Roman"/>
          <w:sz w:val="24"/>
          <w:szCs w:val="24"/>
          <w:lang w:eastAsia="en-GB"/>
        </w:rPr>
        <w:t xml:space="preserve"> </w:t>
      </w:r>
      <w:r>
        <w:rPr>
          <w:rStyle w:val="NoneA"/>
          <w:rFonts w:ascii="Times New Roman" w:hAnsi="Times New Roman" w:cs="Times New Roman"/>
          <w:sz w:val="24"/>
          <w:szCs w:val="24"/>
          <w:lang w:eastAsia="en-GB"/>
        </w:rPr>
        <w:t xml:space="preserve">developed and </w:t>
      </w:r>
      <w:proofErr w:type="gramStart"/>
      <w:r>
        <w:rPr>
          <w:rStyle w:val="NoneA"/>
          <w:rFonts w:ascii="Times New Roman" w:hAnsi="Times New Roman" w:cs="Times New Roman"/>
          <w:sz w:val="24"/>
          <w:szCs w:val="24"/>
          <w:lang w:eastAsia="en-GB"/>
        </w:rPr>
        <w:t xml:space="preserve">developing </w:t>
      </w:r>
      <w:r w:rsidRPr="007F159D">
        <w:rPr>
          <w:rStyle w:val="NoneA"/>
          <w:rFonts w:ascii="Times New Roman" w:hAnsi="Times New Roman" w:cs="Times New Roman"/>
          <w:sz w:val="24"/>
          <w:szCs w:val="24"/>
          <w:lang w:eastAsia="en-GB"/>
        </w:rPr>
        <w:t>countries is</w:t>
      </w:r>
      <w:proofErr w:type="gramEnd"/>
      <w:r w:rsidRPr="007F159D">
        <w:rPr>
          <w:rStyle w:val="NoneA"/>
          <w:rFonts w:ascii="Times New Roman" w:hAnsi="Times New Roman" w:cs="Times New Roman"/>
          <w:sz w:val="24"/>
          <w:szCs w:val="24"/>
          <w:lang w:eastAsia="en-GB"/>
        </w:rPr>
        <w:t xml:space="preserve"> needed</w:t>
      </w:r>
      <w:r w:rsidRPr="007F159D">
        <w:rPr>
          <w:rStyle w:val="NoneA"/>
          <w:rFonts w:ascii="Times New Roman" w:hAnsi="Times New Roman" w:cs="Times New Roman"/>
          <w:color w:val="auto"/>
          <w:sz w:val="24"/>
          <w:szCs w:val="24"/>
          <w:lang w:eastAsia="en-GB"/>
        </w:rPr>
        <w:t xml:space="preserve">. </w:t>
      </w:r>
      <w:r w:rsidRPr="001058C7">
        <w:rPr>
          <w:rFonts w:ascii="Times New Roman" w:hAnsi="Times New Roman" w:cs="Times New Roman"/>
          <w:color w:val="auto"/>
          <w:sz w:val="24"/>
          <w:szCs w:val="24"/>
        </w:rPr>
        <w:t xml:space="preserve">Making </w:t>
      </w:r>
      <w:r w:rsidRPr="00324042">
        <w:rPr>
          <w:rFonts w:ascii="Times New Roman" w:hAnsi="Times New Roman" w:cs="Times New Roman"/>
          <w:noProof/>
          <w:color w:val="auto"/>
          <w:sz w:val="24"/>
          <w:szCs w:val="24"/>
        </w:rPr>
        <w:t>whistle blowing</w:t>
      </w:r>
      <w:r w:rsidRPr="001058C7">
        <w:rPr>
          <w:rFonts w:ascii="Times New Roman" w:hAnsi="Times New Roman" w:cs="Times New Roman"/>
          <w:color w:val="auto"/>
          <w:sz w:val="24"/>
          <w:szCs w:val="24"/>
        </w:rPr>
        <w:t xml:space="preserve"> an unambiguous and clearly stated duty might help alleviate barriers to reporting.</w:t>
      </w:r>
      <w:r w:rsidRPr="001058C7">
        <w:rPr>
          <w:rStyle w:val="NoneA"/>
          <w:rFonts w:ascii="Times New Roman" w:hAnsi="Times New Roman" w:cs="Times New Roman"/>
          <w:color w:val="auto"/>
          <w:sz w:val="24"/>
          <w:szCs w:val="24"/>
          <w:lang w:eastAsia="en-GB"/>
        </w:rPr>
        <w:t xml:space="preserve"> In addition </w:t>
      </w:r>
      <w:r w:rsidRPr="007F159D">
        <w:rPr>
          <w:rStyle w:val="NoneA"/>
          <w:rFonts w:ascii="Times New Roman" w:hAnsi="Times New Roman" w:cs="Times New Roman"/>
          <w:sz w:val="24"/>
          <w:szCs w:val="24"/>
          <w:lang w:eastAsia="en-GB"/>
        </w:rPr>
        <w:t xml:space="preserve">to this, the impact that relationships between medical personnel within the </w:t>
      </w:r>
      <w:r w:rsidRPr="00324042">
        <w:rPr>
          <w:rStyle w:val="NoneA"/>
          <w:rFonts w:ascii="Times New Roman" w:hAnsi="Times New Roman" w:cs="Times New Roman"/>
          <w:noProof/>
          <w:sz w:val="24"/>
          <w:szCs w:val="24"/>
          <w:lang w:eastAsia="en-GB"/>
        </w:rPr>
        <w:t>work place</w:t>
      </w:r>
      <w:r w:rsidRPr="007F159D">
        <w:rPr>
          <w:rStyle w:val="NoneA"/>
          <w:rFonts w:ascii="Times New Roman" w:hAnsi="Times New Roman" w:cs="Times New Roman"/>
          <w:sz w:val="24"/>
          <w:szCs w:val="24"/>
          <w:lang w:eastAsia="en-GB"/>
        </w:rPr>
        <w:t xml:space="preserve"> have on patient safety should be further analyzed and addressed</w:t>
      </w:r>
      <w:r w:rsidRPr="0074391B">
        <w:rPr>
          <w:rStyle w:val="NoneA"/>
          <w:rFonts w:ascii="Times New Roman" w:hAnsi="Times New Roman" w:cs="Times New Roman"/>
          <w:color w:val="auto"/>
          <w:sz w:val="24"/>
          <w:szCs w:val="24"/>
          <w:lang w:eastAsia="en-GB"/>
        </w:rPr>
        <w:t xml:space="preserve">. With a particular focus on developing nations hospitals in the context of previous </w:t>
      </w:r>
      <w:r w:rsidRPr="0074391B">
        <w:rPr>
          <w:rStyle w:val="NoneA"/>
          <w:rFonts w:ascii="Times New Roman" w:hAnsi="Times New Roman" w:cs="Times New Roman"/>
          <w:color w:val="auto"/>
          <w:sz w:val="24"/>
          <w:szCs w:val="24"/>
          <w:lang w:eastAsia="en-GB"/>
        </w:rPr>
        <w:lastRenderedPageBreak/>
        <w:t xml:space="preserve">studies. Our </w:t>
      </w:r>
      <w:r w:rsidRPr="00324042">
        <w:rPr>
          <w:rStyle w:val="NoneA"/>
          <w:rFonts w:ascii="Times New Roman" w:hAnsi="Times New Roman" w:cs="Times New Roman"/>
          <w:noProof/>
          <w:color w:val="auto"/>
          <w:sz w:val="24"/>
          <w:szCs w:val="24"/>
          <w:lang w:eastAsia="en-GB"/>
        </w:rPr>
        <w:t>research</w:t>
      </w:r>
      <w:ins w:id="1100" w:author="CRAYFISH" w:date="2018-06-23T20:39:00Z">
        <w:r w:rsidR="00324042">
          <w:rPr>
            <w:rStyle w:val="NoneA"/>
            <w:rFonts w:ascii="Times New Roman" w:hAnsi="Times New Roman" w:cs="Times New Roman"/>
            <w:noProof/>
            <w:color w:val="auto"/>
            <w:sz w:val="24"/>
            <w:szCs w:val="24"/>
            <w:lang w:eastAsia="en-GB"/>
          </w:rPr>
          <w:t>-</w:t>
        </w:r>
      </w:ins>
      <w:del w:id="1101" w:author="CRAYFISH" w:date="2018-06-23T20:39:00Z">
        <w:r w:rsidRPr="00324042" w:rsidDel="00324042">
          <w:rPr>
            <w:rStyle w:val="NoneA"/>
            <w:rFonts w:ascii="Times New Roman" w:hAnsi="Times New Roman" w:cs="Times New Roman"/>
            <w:noProof/>
            <w:color w:val="auto"/>
            <w:sz w:val="24"/>
            <w:szCs w:val="24"/>
            <w:lang w:eastAsia="en-GB"/>
          </w:rPr>
          <w:delText xml:space="preserve"> </w:delText>
        </w:r>
      </w:del>
      <w:r w:rsidRPr="00324042">
        <w:rPr>
          <w:rStyle w:val="NoneA"/>
          <w:rFonts w:ascii="Times New Roman" w:hAnsi="Times New Roman" w:cs="Times New Roman"/>
          <w:noProof/>
          <w:color w:val="auto"/>
          <w:sz w:val="24"/>
          <w:szCs w:val="24"/>
          <w:lang w:eastAsia="en-GB"/>
        </w:rPr>
        <w:t>ba</w:t>
      </w:r>
      <w:r w:rsidRPr="00324042">
        <w:rPr>
          <w:rStyle w:val="NoneA"/>
          <w:rFonts w:ascii="Times New Roman" w:hAnsi="Times New Roman" w:cs="Times New Roman"/>
          <w:noProof/>
          <w:sz w:val="24"/>
          <w:szCs w:val="24"/>
          <w:lang w:eastAsia="en-GB"/>
        </w:rPr>
        <w:t>sed</w:t>
      </w:r>
      <w:r>
        <w:rPr>
          <w:rStyle w:val="NoneA"/>
          <w:rFonts w:ascii="Times New Roman" w:hAnsi="Times New Roman" w:cs="Times New Roman"/>
          <w:sz w:val="24"/>
          <w:szCs w:val="24"/>
          <w:lang w:eastAsia="en-GB"/>
        </w:rPr>
        <w:t xml:space="preserve"> questionnaire may also be used to inform future questionnaires and develop a standard </w:t>
      </w:r>
      <w:r w:rsidRPr="007F159D">
        <w:rPr>
          <w:rStyle w:val="NoneA"/>
          <w:rFonts w:ascii="Times New Roman" w:hAnsi="Times New Roman" w:cs="Times New Roman"/>
          <w:sz w:val="24"/>
          <w:szCs w:val="24"/>
          <w:lang w:eastAsia="en-GB"/>
        </w:rPr>
        <w:t>whistleblowing questionnaire, of which there is currently none.</w:t>
      </w:r>
    </w:p>
    <w:p w:rsidR="00D94ACA" w:rsidRPr="007F159D" w:rsidDel="005A26C9" w:rsidRDefault="00D94ACA" w:rsidP="00D94ACA">
      <w:pPr>
        <w:pStyle w:val="NoSpacing"/>
        <w:pBdr>
          <w:top w:val="none" w:sz="0" w:space="0" w:color="auto"/>
          <w:left w:val="none" w:sz="0" w:space="0" w:color="auto"/>
          <w:bottom w:val="none" w:sz="0" w:space="0" w:color="auto"/>
          <w:right w:val="none" w:sz="0" w:space="0" w:color="auto"/>
        </w:pBdr>
        <w:spacing w:line="360" w:lineRule="auto"/>
        <w:rPr>
          <w:del w:id="1102" w:author="CRAYFISH" w:date="2018-05-31T08:18:00Z"/>
          <w:rStyle w:val="NoneA"/>
          <w:rFonts w:ascii="Times New Roman" w:hAnsi="Times New Roman" w:cs="Times New Roman"/>
          <w:color w:val="00B0F0"/>
          <w:sz w:val="24"/>
          <w:szCs w:val="24"/>
          <w:lang w:eastAsia="en-GB"/>
        </w:rPr>
      </w:pPr>
      <w:del w:id="1103" w:author="CRAYFISH" w:date="2018-05-31T08:18:00Z">
        <w:r w:rsidRPr="007F159D" w:rsidDel="005A26C9">
          <w:rPr>
            <w:rStyle w:val="NoneA"/>
            <w:rFonts w:ascii="Times New Roman" w:hAnsi="Times New Roman" w:cs="Times New Roman"/>
            <w:sz w:val="24"/>
            <w:szCs w:val="24"/>
            <w:lang w:eastAsia="en-GB"/>
          </w:rPr>
          <w:delText xml:space="preserve"> </w:delText>
        </w:r>
      </w:del>
    </w:p>
    <w:p w:rsidR="00D94ACA" w:rsidRPr="007F159D" w:rsidDel="005A26C9" w:rsidRDefault="00D94ACA" w:rsidP="00D94ACA">
      <w:pPr>
        <w:pStyle w:val="BodyA"/>
        <w:pBdr>
          <w:top w:val="none" w:sz="0" w:space="0" w:color="auto"/>
          <w:left w:val="none" w:sz="0" w:space="0" w:color="auto"/>
          <w:bottom w:val="none" w:sz="0" w:space="0" w:color="auto"/>
          <w:right w:val="none" w:sz="0" w:space="0" w:color="auto"/>
        </w:pBdr>
        <w:spacing w:line="360" w:lineRule="auto"/>
        <w:rPr>
          <w:del w:id="1104" w:author="CRAYFISH" w:date="2018-05-31T08:18:00Z"/>
          <w:rStyle w:val="NoneA"/>
          <w:rFonts w:ascii="Times New Roman" w:hAnsi="Times New Roman" w:cs="Times New Roman"/>
          <w:color w:val="00B0F0"/>
          <w:sz w:val="24"/>
          <w:szCs w:val="24"/>
          <w:lang w:eastAsia="en-GB"/>
        </w:rPr>
      </w:pPr>
    </w:p>
    <w:p w:rsidR="00F54967" w:rsidRDefault="00F54967">
      <w:pPr>
        <w:pStyle w:val="NoSpacing"/>
        <w:pBdr>
          <w:top w:val="none" w:sz="0" w:space="0" w:color="auto"/>
          <w:left w:val="none" w:sz="0" w:space="0" w:color="auto"/>
          <w:bottom w:val="none" w:sz="0" w:space="0" w:color="auto"/>
          <w:right w:val="none" w:sz="0" w:space="0" w:color="auto"/>
        </w:pBdr>
        <w:spacing w:line="360" w:lineRule="auto"/>
        <w:rPr>
          <w:ins w:id="1105" w:author="Oultram, Stuart" w:date="2018-05-30T17:23:00Z"/>
          <w:rStyle w:val="NoneA"/>
          <w:rFonts w:ascii="Times New Roman" w:hAnsi="Times New Roman" w:cs="Times New Roman"/>
          <w:b/>
          <w:bCs/>
          <w:color w:val="auto"/>
          <w:sz w:val="24"/>
          <w:szCs w:val="24"/>
          <w:u w:val="single"/>
          <w:lang w:val="fr-FR" w:eastAsia="en-GB"/>
        </w:rPr>
        <w:pPrChange w:id="1106" w:author="CRAYFISH" w:date="2018-05-31T08:18:00Z">
          <w:pPr>
            <w:pStyle w:val="BodyA"/>
            <w:pBdr>
              <w:top w:val="none" w:sz="0" w:space="0" w:color="auto"/>
              <w:left w:val="none" w:sz="0" w:space="0" w:color="auto"/>
              <w:bottom w:val="none" w:sz="0" w:space="0" w:color="auto"/>
              <w:right w:val="none" w:sz="0" w:space="0" w:color="auto"/>
            </w:pBdr>
            <w:spacing w:line="360" w:lineRule="auto"/>
          </w:pPr>
        </w:pPrChange>
      </w:pPr>
    </w:p>
    <w:p w:rsidR="00D94ACA" w:rsidRPr="007F159D" w:rsidRDefault="00D94ACA" w:rsidP="00D94ACA">
      <w:pPr>
        <w:pStyle w:val="BodyA"/>
        <w:pBdr>
          <w:top w:val="none" w:sz="0" w:space="0" w:color="auto"/>
          <w:left w:val="none" w:sz="0" w:space="0" w:color="auto"/>
          <w:bottom w:val="none" w:sz="0" w:space="0" w:color="auto"/>
          <w:right w:val="none" w:sz="0" w:space="0" w:color="auto"/>
        </w:pBdr>
        <w:spacing w:line="360" w:lineRule="auto"/>
        <w:rPr>
          <w:ins w:id="1107" w:author="Oultram, Stuart" w:date="2018-05-30T16:59:00Z"/>
          <w:rStyle w:val="NoneA"/>
          <w:rFonts w:ascii="Times New Roman" w:hAnsi="Times New Roman" w:cs="Times New Roman"/>
          <w:b/>
          <w:bCs/>
          <w:sz w:val="24"/>
          <w:szCs w:val="24"/>
          <w:u w:val="single"/>
          <w:lang w:val="fr-FR" w:eastAsia="en-GB"/>
        </w:rPr>
      </w:pPr>
      <w:r w:rsidRPr="007F159D">
        <w:rPr>
          <w:rStyle w:val="NoneA"/>
          <w:rFonts w:ascii="Times New Roman" w:hAnsi="Times New Roman" w:cs="Times New Roman"/>
          <w:b/>
          <w:bCs/>
          <w:sz w:val="24"/>
          <w:szCs w:val="24"/>
          <w:u w:val="single"/>
          <w:lang w:val="fr-FR" w:eastAsia="en-GB"/>
        </w:rPr>
        <w:t>Conclusion</w:t>
      </w:r>
    </w:p>
    <w:p w:rsidR="00A3599F" w:rsidRPr="007F159D" w:rsidDel="00A3599F" w:rsidRDefault="00A3599F" w:rsidP="00D94ACA">
      <w:pPr>
        <w:pStyle w:val="BodyA"/>
        <w:pBdr>
          <w:top w:val="none" w:sz="0" w:space="0" w:color="auto"/>
          <w:left w:val="none" w:sz="0" w:space="0" w:color="auto"/>
          <w:bottom w:val="none" w:sz="0" w:space="0" w:color="auto"/>
          <w:right w:val="none" w:sz="0" w:space="0" w:color="auto"/>
        </w:pBdr>
        <w:spacing w:line="360" w:lineRule="auto"/>
        <w:rPr>
          <w:del w:id="1108" w:author="Oultram, Stuart" w:date="2018-05-30T16:59:00Z"/>
          <w:rStyle w:val="NoneA"/>
          <w:rFonts w:ascii="Times New Roman" w:hAnsi="Times New Roman" w:cs="Times New Roman"/>
          <w:b/>
          <w:bCs/>
          <w:sz w:val="24"/>
          <w:szCs w:val="24"/>
          <w:u w:val="single"/>
          <w:lang w:val="fr-FR" w:eastAsia="en-GB"/>
        </w:rPr>
      </w:pPr>
      <w:ins w:id="1109" w:author="Oultram, Stuart" w:date="2018-05-30T16:59:00Z">
        <w:r w:rsidRPr="007F159D">
          <w:rPr>
            <w:rStyle w:val="NoneA"/>
            <w:rFonts w:ascii="Times New Roman" w:hAnsi="Times New Roman" w:cs="Times New Roman"/>
            <w:sz w:val="24"/>
            <w:szCs w:val="24"/>
            <w:lang w:eastAsia="en-GB"/>
          </w:rPr>
          <w:t>Our research highlights</w:t>
        </w:r>
        <w:r w:rsidRPr="006A548C">
          <w:rPr>
            <w:rStyle w:val="NoneA"/>
            <w:rFonts w:ascii="Times New Roman" w:hAnsi="Times New Roman"/>
            <w:sz w:val="24"/>
            <w:szCs w:val="24"/>
          </w:rPr>
          <w:t xml:space="preserve"> </w:t>
        </w:r>
        <w:r w:rsidRPr="007F159D">
          <w:rPr>
            <w:rStyle w:val="NoneA"/>
            <w:rFonts w:ascii="Times New Roman" w:hAnsi="Times New Roman" w:cs="Times New Roman"/>
            <w:sz w:val="24"/>
            <w:szCs w:val="24"/>
            <w:lang w:eastAsia="en-GB"/>
          </w:rPr>
          <w:t xml:space="preserve">relationships within the </w:t>
        </w:r>
        <w:r w:rsidRPr="00324042">
          <w:rPr>
            <w:rStyle w:val="NoneA"/>
            <w:noProof/>
            <w:lang w:eastAsia="en-GB"/>
          </w:rPr>
          <w:t>health</w:t>
        </w:r>
        <w:del w:id="1110" w:author="CRAYFISH" w:date="2018-06-23T20:40:00Z">
          <w:r w:rsidRPr="00324042" w:rsidDel="00324042">
            <w:rPr>
              <w:rStyle w:val="NoneA"/>
              <w:noProof/>
              <w:lang w:eastAsia="en-GB"/>
            </w:rPr>
            <w:delText xml:space="preserve"> </w:delText>
          </w:r>
        </w:del>
        <w:r w:rsidRPr="00324042">
          <w:rPr>
            <w:rStyle w:val="NoneA"/>
            <w:noProof/>
            <w:lang w:eastAsia="en-GB"/>
          </w:rPr>
          <w:t>care</w:t>
        </w:r>
        <w:r w:rsidRPr="007F159D">
          <w:rPr>
            <w:rStyle w:val="NoneA"/>
            <w:rFonts w:ascii="Times New Roman" w:hAnsi="Times New Roman" w:cs="Times New Roman"/>
            <w:sz w:val="24"/>
            <w:szCs w:val="24"/>
            <w:lang w:eastAsia="en-GB"/>
          </w:rPr>
          <w:t xml:space="preserve"> setting</w:t>
        </w:r>
        <w:r>
          <w:rPr>
            <w:rStyle w:val="NoneA"/>
            <w:rFonts w:ascii="Times New Roman" w:hAnsi="Times New Roman"/>
            <w:sz w:val="24"/>
            <w:szCs w:val="24"/>
          </w:rPr>
          <w:t xml:space="preserve">, </w:t>
        </w:r>
        <w:r w:rsidRPr="007F159D">
          <w:rPr>
            <w:rStyle w:val="NoneA"/>
            <w:rFonts w:ascii="Times New Roman" w:hAnsi="Times New Roman" w:cs="Times New Roman"/>
            <w:sz w:val="24"/>
            <w:szCs w:val="24"/>
            <w:lang w:eastAsia="en-GB"/>
          </w:rPr>
          <w:t>consequences of whistleblowing</w:t>
        </w:r>
        <w:r>
          <w:rPr>
            <w:rStyle w:val="NoneA"/>
            <w:rFonts w:ascii="Times New Roman" w:hAnsi="Times New Roman"/>
            <w:sz w:val="24"/>
            <w:szCs w:val="24"/>
          </w:rPr>
          <w:t xml:space="preserve">, </w:t>
        </w:r>
        <w:r w:rsidRPr="007F159D">
          <w:rPr>
            <w:rStyle w:val="NoneA"/>
            <w:rFonts w:ascii="Times New Roman" w:hAnsi="Times New Roman" w:cs="Times New Roman"/>
            <w:sz w:val="24"/>
            <w:szCs w:val="24"/>
            <w:lang w:eastAsia="en-GB"/>
          </w:rPr>
          <w:t>and understanding of the term whistleblowing</w:t>
        </w:r>
        <w:r>
          <w:rPr>
            <w:rStyle w:val="NoneA"/>
            <w:rFonts w:ascii="Times New Roman" w:hAnsi="Times New Roman"/>
            <w:sz w:val="24"/>
            <w:szCs w:val="24"/>
          </w:rPr>
          <w:t xml:space="preserve"> </w:t>
        </w:r>
        <w:r w:rsidRPr="007F159D">
          <w:rPr>
            <w:rStyle w:val="NoneA"/>
            <w:rFonts w:ascii="Times New Roman" w:hAnsi="Times New Roman" w:cs="Times New Roman"/>
            <w:sz w:val="24"/>
            <w:szCs w:val="24"/>
            <w:lang w:eastAsia="en-GB"/>
          </w:rPr>
          <w:t>as barriers to medical professionals and medical students raising concerns</w:t>
        </w:r>
        <w:r>
          <w:rPr>
            <w:rStyle w:val="NoneA"/>
            <w:rFonts w:ascii="Times New Roman" w:hAnsi="Times New Roman"/>
            <w:sz w:val="24"/>
            <w:szCs w:val="24"/>
          </w:rPr>
          <w:t xml:space="preserve"> about deleterious practices in </w:t>
        </w:r>
        <w:r w:rsidRPr="00324042">
          <w:rPr>
            <w:rStyle w:val="NoneA"/>
            <w:noProof/>
          </w:rPr>
          <w:t>hospital</w:t>
        </w:r>
        <w:r>
          <w:rPr>
            <w:rStyle w:val="NoneA"/>
            <w:rFonts w:ascii="Times New Roman" w:hAnsi="Times New Roman"/>
            <w:sz w:val="24"/>
            <w:szCs w:val="24"/>
          </w:rPr>
          <w:t>. The potentially detrimental effects of working relationships on whistleblowing and thus patient safety need to be actively considered by clinicians. Better education as to what whistleblowing is</w:t>
        </w:r>
      </w:ins>
      <w:ins w:id="1111" w:author="Oultram, Stuart" w:date="2018-05-30T17:00:00Z">
        <w:r>
          <w:rPr>
            <w:rStyle w:val="NoneA"/>
            <w:rFonts w:ascii="Times New Roman" w:hAnsi="Times New Roman"/>
            <w:sz w:val="24"/>
            <w:szCs w:val="24"/>
          </w:rPr>
          <w:t>,</w:t>
        </w:r>
      </w:ins>
      <w:ins w:id="1112" w:author="Oultram, Stuart" w:date="2018-05-30T16:59:00Z">
        <w:r>
          <w:rPr>
            <w:rStyle w:val="NoneA"/>
            <w:rFonts w:ascii="Times New Roman" w:hAnsi="Times New Roman"/>
            <w:sz w:val="24"/>
            <w:szCs w:val="24"/>
          </w:rPr>
          <w:t xml:space="preserve"> and how to approach reporting</w:t>
        </w:r>
      </w:ins>
      <w:ins w:id="1113" w:author="Oultram, Stuart" w:date="2018-05-30T17:00:00Z">
        <w:r>
          <w:rPr>
            <w:rStyle w:val="NoneA"/>
            <w:rFonts w:ascii="Times New Roman" w:hAnsi="Times New Roman"/>
            <w:sz w:val="24"/>
            <w:szCs w:val="24"/>
          </w:rPr>
          <w:t>,</w:t>
        </w:r>
      </w:ins>
      <w:ins w:id="1114" w:author="Oultram, Stuart" w:date="2018-05-30T16:59:00Z">
        <w:r>
          <w:rPr>
            <w:rStyle w:val="NoneA"/>
            <w:rFonts w:ascii="Times New Roman" w:hAnsi="Times New Roman"/>
            <w:sz w:val="24"/>
            <w:szCs w:val="24"/>
          </w:rPr>
          <w:t xml:space="preserve"> appears to be a crucial, if overlooked</w:t>
        </w:r>
      </w:ins>
      <w:ins w:id="1115" w:author="Oultram, Stuart" w:date="2018-05-30T17:00:00Z">
        <w:r>
          <w:rPr>
            <w:rStyle w:val="NoneA"/>
            <w:rFonts w:ascii="Times New Roman" w:hAnsi="Times New Roman"/>
            <w:sz w:val="24"/>
            <w:szCs w:val="24"/>
          </w:rPr>
          <w:t>,</w:t>
        </w:r>
      </w:ins>
      <w:ins w:id="1116" w:author="Oultram, Stuart" w:date="2018-05-30T16:59:00Z">
        <w:r>
          <w:rPr>
            <w:rStyle w:val="NoneA"/>
            <w:rFonts w:ascii="Times New Roman" w:hAnsi="Times New Roman"/>
            <w:sz w:val="24"/>
            <w:szCs w:val="24"/>
          </w:rPr>
          <w:t xml:space="preserve"> factor as is the need to </w:t>
        </w:r>
      </w:ins>
      <w:ins w:id="1117" w:author="Oultram, Stuart" w:date="2018-05-30T17:00:00Z">
        <w:r>
          <w:rPr>
            <w:rStyle w:val="NoneA"/>
            <w:rFonts w:ascii="Times New Roman" w:hAnsi="Times New Roman"/>
            <w:sz w:val="24"/>
            <w:szCs w:val="24"/>
          </w:rPr>
          <w:t xml:space="preserve">actively </w:t>
        </w:r>
      </w:ins>
      <w:ins w:id="1118" w:author="Oultram, Stuart" w:date="2018-05-30T16:59:00Z">
        <w:r>
          <w:rPr>
            <w:rStyle w:val="NoneA"/>
            <w:rFonts w:ascii="Times New Roman" w:hAnsi="Times New Roman"/>
            <w:sz w:val="24"/>
            <w:szCs w:val="24"/>
          </w:rPr>
          <w:t xml:space="preserve">address fears, either perceived or actual, regarding whistleblowing. </w:t>
        </w:r>
        <w:r w:rsidRPr="007F159D">
          <w:rPr>
            <w:rFonts w:ascii="Times New Roman" w:hAnsi="Times New Roman" w:cs="Times New Roman"/>
            <w:bCs/>
            <w:color w:val="auto"/>
            <w:sz w:val="24"/>
            <w:szCs w:val="24"/>
            <w:lang w:val="en-GB"/>
          </w:rPr>
          <w:t xml:space="preserve">As clinicians, patient safety is our utmost priority, </w:t>
        </w:r>
        <w:r w:rsidRPr="00324042">
          <w:rPr>
            <w:bCs/>
            <w:noProof/>
          </w:rPr>
          <w:t>however</w:t>
        </w:r>
      </w:ins>
      <w:ins w:id="1119" w:author="CRAYFISH" w:date="2018-06-23T20:40:00Z">
        <w:r w:rsidR="00324042">
          <w:rPr>
            <w:rFonts w:ascii="Times New Roman" w:hAnsi="Times New Roman" w:cs="Times New Roman"/>
            <w:bCs/>
            <w:noProof/>
            <w:color w:val="auto"/>
            <w:sz w:val="24"/>
            <w:szCs w:val="24"/>
            <w:lang w:val="en-GB"/>
          </w:rPr>
          <w:t>,</w:t>
        </w:r>
      </w:ins>
      <w:ins w:id="1120" w:author="Oultram, Stuart" w:date="2018-05-30T16:59:00Z">
        <w:r w:rsidRPr="007F159D">
          <w:rPr>
            <w:rFonts w:ascii="Times New Roman" w:hAnsi="Times New Roman" w:cs="Times New Roman"/>
            <w:bCs/>
            <w:color w:val="auto"/>
            <w:sz w:val="24"/>
            <w:szCs w:val="24"/>
            <w:lang w:val="en-GB"/>
          </w:rPr>
          <w:t xml:space="preserve"> a lack of reporting systems and training contribute to reluctant whistleblowing.  </w:t>
        </w:r>
        <w:r w:rsidRPr="007F159D">
          <w:rPr>
            <w:rStyle w:val="NoneA"/>
            <w:rFonts w:ascii="Times New Roman" w:hAnsi="Times New Roman" w:cs="Times New Roman"/>
            <w:color w:val="auto"/>
            <w:sz w:val="24"/>
            <w:szCs w:val="24"/>
            <w:lang w:eastAsia="en-GB"/>
          </w:rPr>
          <w:t xml:space="preserve">Further work should be done to elicit the views of a wider range of staff in developing and </w:t>
        </w:r>
        <w:r w:rsidRPr="007F159D">
          <w:rPr>
            <w:rStyle w:val="NoneA"/>
            <w:rFonts w:ascii="Times New Roman" w:hAnsi="Times New Roman" w:cs="Times New Roman"/>
            <w:sz w:val="24"/>
            <w:szCs w:val="24"/>
            <w:lang w:eastAsia="en-GB"/>
          </w:rPr>
          <w:t xml:space="preserve">developed countries to </w:t>
        </w:r>
        <w:r w:rsidRPr="001058C7">
          <w:rPr>
            <w:rStyle w:val="NoneA"/>
            <w:rFonts w:ascii="Times New Roman" w:hAnsi="Times New Roman" w:cs="Times New Roman"/>
            <w:color w:val="auto"/>
            <w:sz w:val="24"/>
            <w:szCs w:val="24"/>
            <w:lang w:eastAsia="en-GB"/>
          </w:rPr>
          <w:t xml:space="preserve">advance the current evidence on barriers to whistleblowing and provide routes for intervention and improvement of reporting. </w:t>
        </w:r>
      </w:ins>
    </w:p>
    <w:p w:rsidR="00D94ACA" w:rsidRPr="007F159D" w:rsidRDefault="00D94ACA" w:rsidP="00D94ACA">
      <w:pPr>
        <w:pStyle w:val="BodyA"/>
        <w:pBdr>
          <w:top w:val="none" w:sz="0" w:space="0" w:color="auto"/>
          <w:left w:val="none" w:sz="0" w:space="0" w:color="auto"/>
          <w:bottom w:val="none" w:sz="0" w:space="0" w:color="auto"/>
          <w:right w:val="none" w:sz="0" w:space="0" w:color="auto"/>
        </w:pBdr>
        <w:spacing w:line="360" w:lineRule="auto"/>
        <w:rPr>
          <w:del w:id="1121" w:author="Oultram, Stuart" w:date="2018-05-30T16:59:00Z"/>
          <w:rStyle w:val="NoneA"/>
          <w:rFonts w:ascii="Times New Roman" w:hAnsi="Times New Roman" w:cs="Times New Roman"/>
          <w:sz w:val="24"/>
          <w:szCs w:val="24"/>
          <w:lang w:eastAsia="en-GB"/>
        </w:rPr>
      </w:pPr>
      <w:del w:id="1122" w:author="Oultram, Stuart" w:date="2018-05-30T16:59:00Z">
        <w:r w:rsidRPr="007F159D">
          <w:rPr>
            <w:rStyle w:val="NoneA"/>
            <w:rFonts w:ascii="Times New Roman" w:hAnsi="Times New Roman" w:cs="Times New Roman"/>
            <w:sz w:val="24"/>
            <w:szCs w:val="24"/>
            <w:lang w:eastAsia="en-GB"/>
          </w:rPr>
          <w:delText xml:space="preserve">Our research highlights consequences of whistleblowing, relationships within the health care setting and understanding of the term whistleblowing as barriers to medical professionals and medical students raising concerns about their colleagues in hospital. </w:delText>
        </w:r>
        <w:r w:rsidRPr="007F159D">
          <w:rPr>
            <w:rFonts w:ascii="Times New Roman" w:hAnsi="Times New Roman" w:cs="Times New Roman"/>
            <w:bCs/>
            <w:color w:val="auto"/>
            <w:sz w:val="24"/>
            <w:szCs w:val="24"/>
            <w:lang w:val="en-GB"/>
          </w:rPr>
          <w:delText xml:space="preserve">As clinicians, patient safety is our utmost priority, however a lack of reporting systems and training contribute to reluctant whistleblowing.  </w:delText>
        </w:r>
        <w:r w:rsidRPr="007F159D">
          <w:rPr>
            <w:rStyle w:val="NoneA"/>
            <w:rFonts w:ascii="Times New Roman" w:hAnsi="Times New Roman" w:cs="Times New Roman"/>
            <w:color w:val="auto"/>
            <w:sz w:val="24"/>
            <w:szCs w:val="24"/>
            <w:lang w:eastAsia="en-GB"/>
          </w:rPr>
          <w:delText xml:space="preserve">Further work should be done to elicit the views of a wider range of staff in developing and </w:delText>
        </w:r>
        <w:r w:rsidRPr="007F159D">
          <w:rPr>
            <w:rStyle w:val="NoneA"/>
            <w:rFonts w:ascii="Times New Roman" w:hAnsi="Times New Roman" w:cs="Times New Roman"/>
            <w:sz w:val="24"/>
            <w:szCs w:val="24"/>
            <w:lang w:eastAsia="en-GB"/>
          </w:rPr>
          <w:delText xml:space="preserve">developed countries to </w:delText>
        </w:r>
        <w:r w:rsidRPr="001058C7">
          <w:rPr>
            <w:rStyle w:val="NoneA"/>
            <w:rFonts w:ascii="Times New Roman" w:hAnsi="Times New Roman" w:cs="Times New Roman"/>
            <w:color w:val="auto"/>
            <w:sz w:val="24"/>
            <w:szCs w:val="24"/>
            <w:lang w:eastAsia="en-GB"/>
          </w:rPr>
          <w:delText xml:space="preserve">advance the current evidence on barriers to whistleblowing and provide routes for intervention and improvement of reporting. </w:delText>
        </w:r>
      </w:del>
    </w:p>
    <w:p w:rsidR="00D94ACA" w:rsidRPr="007F159D" w:rsidRDefault="00D94ACA" w:rsidP="00D94ACA">
      <w:pPr>
        <w:pStyle w:val="BodyA"/>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D94ACA" w:rsidRDefault="00D94ACA" w:rsidP="00D94ACA">
      <w:pPr>
        <w:pStyle w:val="BodyA"/>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b/>
        </w:rPr>
      </w:pPr>
      <w:r w:rsidRPr="00324042">
        <w:rPr>
          <w:rFonts w:ascii="Times New Roman" w:hAnsi="Times New Roman" w:cs="Times New Roman"/>
          <w:b/>
          <w:noProof/>
        </w:rPr>
        <w:t>Acknowledg</w:t>
      </w:r>
      <w:del w:id="1123" w:author="CRAYFISH" w:date="2018-06-23T20:40:00Z">
        <w:r w:rsidRPr="00324042" w:rsidDel="00324042">
          <w:rPr>
            <w:rFonts w:ascii="Times New Roman" w:hAnsi="Times New Roman" w:cs="Times New Roman"/>
            <w:b/>
            <w:noProof/>
          </w:rPr>
          <w:delText>e</w:delText>
        </w:r>
      </w:del>
      <w:r w:rsidRPr="00324042">
        <w:rPr>
          <w:rFonts w:ascii="Times New Roman" w:hAnsi="Times New Roman" w:cs="Times New Roman"/>
          <w:b/>
          <w:noProof/>
        </w:rPr>
        <w:t>ments</w:t>
      </w:r>
      <w:r>
        <w:rPr>
          <w:rFonts w:ascii="Times New Roman" w:hAnsi="Times New Roman" w:cs="Times New Roman"/>
          <w:b/>
        </w:rPr>
        <w:t xml:space="preserve">: </w:t>
      </w:r>
    </w:p>
    <w:p w:rsidR="00D94ACA" w:rsidRPr="001111C7" w:rsidRDefault="00D94ACA" w:rsidP="00D94ACA">
      <w:pPr>
        <w:pStyle w:val="BodyA"/>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b/>
          <w:sz w:val="24"/>
          <w:szCs w:val="24"/>
        </w:rPr>
      </w:pPr>
      <w:r w:rsidRPr="001111C7">
        <w:rPr>
          <w:rFonts w:ascii="Times New Roman" w:hAnsi="Times New Roman" w:cs="Times New Roman"/>
          <w:sz w:val="24"/>
          <w:szCs w:val="24"/>
        </w:rPr>
        <w:t xml:space="preserve">We would like to thank all the participants of this study for taking part. </w:t>
      </w:r>
      <w:del w:id="1124" w:author="Oultram, Stuart" w:date="2018-05-22T18:29:00Z">
        <w:r w:rsidRPr="001111C7" w:rsidDel="00E35E86">
          <w:rPr>
            <w:rFonts w:ascii="Times New Roman" w:hAnsi="Times New Roman" w:cs="Times New Roman"/>
            <w:sz w:val="24"/>
            <w:szCs w:val="24"/>
          </w:rPr>
          <w:delText>Furthermore, w</w:delText>
        </w:r>
      </w:del>
      <w:ins w:id="1125" w:author="Oultram, Stuart" w:date="2018-05-22T18:29:00Z">
        <w:r w:rsidR="00E35E86">
          <w:rPr>
            <w:rFonts w:ascii="Times New Roman" w:hAnsi="Times New Roman" w:cs="Times New Roman"/>
            <w:sz w:val="24"/>
            <w:szCs w:val="24"/>
          </w:rPr>
          <w:t>W</w:t>
        </w:r>
      </w:ins>
      <w:r w:rsidRPr="001111C7">
        <w:rPr>
          <w:rFonts w:ascii="Times New Roman" w:hAnsi="Times New Roman" w:cs="Times New Roman"/>
          <w:sz w:val="24"/>
          <w:szCs w:val="24"/>
        </w:rPr>
        <w:t>e would</w:t>
      </w:r>
      <w:ins w:id="1126" w:author="Oultram, Stuart" w:date="2018-05-22T18:31:00Z">
        <w:r w:rsidR="00E35E86">
          <w:rPr>
            <w:rFonts w:ascii="Times New Roman" w:hAnsi="Times New Roman" w:cs="Times New Roman"/>
            <w:sz w:val="24"/>
            <w:szCs w:val="24"/>
          </w:rPr>
          <w:t xml:space="preserve"> also</w:t>
        </w:r>
      </w:ins>
      <w:r w:rsidRPr="001111C7">
        <w:rPr>
          <w:rFonts w:ascii="Times New Roman" w:hAnsi="Times New Roman" w:cs="Times New Roman"/>
          <w:sz w:val="24"/>
          <w:szCs w:val="24"/>
        </w:rPr>
        <w:t xml:space="preserve"> like to extend our gratitude to the Institute of Medical Ethics</w:t>
      </w:r>
      <w:ins w:id="1127" w:author="Oultram, Stuart" w:date="2018-05-30T17:04:00Z">
        <w:r w:rsidRPr="001111C7">
          <w:rPr>
            <w:rFonts w:ascii="Times New Roman" w:hAnsi="Times New Roman" w:cs="Times New Roman"/>
            <w:sz w:val="24"/>
            <w:szCs w:val="24"/>
          </w:rPr>
          <w:t xml:space="preserve"> </w:t>
        </w:r>
        <w:r w:rsidR="0023397A">
          <w:rPr>
            <w:rFonts w:ascii="Times New Roman" w:hAnsi="Times New Roman" w:cs="Times New Roman"/>
            <w:sz w:val="24"/>
            <w:szCs w:val="24"/>
          </w:rPr>
          <w:t>(23)</w:t>
        </w:r>
      </w:ins>
      <w:ins w:id="1128" w:author="Oultram, Stuart" w:date="2018-05-30T22:49:00Z">
        <w:r w:rsidRPr="001111C7">
          <w:rPr>
            <w:rFonts w:ascii="Times New Roman" w:hAnsi="Times New Roman" w:cs="Times New Roman"/>
            <w:sz w:val="24"/>
            <w:szCs w:val="24"/>
          </w:rPr>
          <w:t xml:space="preserve"> </w:t>
        </w:r>
      </w:ins>
      <w:r w:rsidRPr="001111C7">
        <w:rPr>
          <w:rFonts w:ascii="Times New Roman" w:hAnsi="Times New Roman" w:cs="Times New Roman"/>
          <w:sz w:val="24"/>
          <w:szCs w:val="24"/>
        </w:rPr>
        <w:t>for helping sponsor the travel that made this research possible.</w:t>
      </w:r>
      <w:ins w:id="1129" w:author="Oultram, Stuart" w:date="2018-05-22T18:29:00Z">
        <w:r w:rsidR="00E35E86">
          <w:rPr>
            <w:rFonts w:ascii="Times New Roman" w:hAnsi="Times New Roman" w:cs="Times New Roman"/>
            <w:sz w:val="24"/>
            <w:szCs w:val="24"/>
          </w:rPr>
          <w:t xml:space="preserve"> Finally, we would like to thank our anonymous reviewers for their helpful feedback </w:t>
        </w:r>
      </w:ins>
      <w:ins w:id="1130" w:author="Oultram, Stuart" w:date="2018-05-22T18:30:00Z">
        <w:r w:rsidR="00E35E86">
          <w:rPr>
            <w:rFonts w:ascii="Times New Roman" w:hAnsi="Times New Roman" w:cs="Times New Roman"/>
            <w:sz w:val="24"/>
            <w:szCs w:val="24"/>
          </w:rPr>
          <w:t>and advice on improving this paper.</w:t>
        </w:r>
      </w:ins>
      <w:ins w:id="1131" w:author="Oultram, Stuart" w:date="2018-05-22T18:29:00Z">
        <w:r w:rsidR="00E35E86">
          <w:rPr>
            <w:rFonts w:ascii="Times New Roman" w:hAnsi="Times New Roman" w:cs="Times New Roman"/>
            <w:sz w:val="24"/>
            <w:szCs w:val="24"/>
          </w:rPr>
          <w:t xml:space="preserve"> </w:t>
        </w:r>
      </w:ins>
      <w:r w:rsidRPr="001111C7">
        <w:rPr>
          <w:rFonts w:ascii="Times New Roman" w:hAnsi="Times New Roman" w:cs="Times New Roman"/>
          <w:b/>
          <w:sz w:val="24"/>
          <w:szCs w:val="24"/>
        </w:rPr>
        <w:br w:type="page"/>
      </w:r>
    </w:p>
    <w:p w:rsidR="00D94ACA" w:rsidRDefault="00D94ACA" w:rsidP="00D94ACA">
      <w:pPr>
        <w:pStyle w:val="BodyA"/>
        <w:pBdr>
          <w:top w:val="none" w:sz="0" w:space="0" w:color="auto"/>
          <w:left w:val="none" w:sz="0" w:space="0" w:color="auto"/>
          <w:bottom w:val="none" w:sz="0" w:space="0" w:color="auto"/>
          <w:right w:val="none" w:sz="0" w:space="0" w:color="auto"/>
        </w:pBdr>
        <w:spacing w:line="360" w:lineRule="auto"/>
        <w:rPr>
          <w:ins w:id="1132" w:author="Oultram, Stuart" w:date="2018-05-22T16:51:00Z"/>
          <w:rStyle w:val="NoneA"/>
          <w:rFonts w:ascii="Times New Roman" w:hAnsi="Times New Roman" w:cs="Times New Roman"/>
          <w:b/>
          <w:bCs/>
          <w:sz w:val="24"/>
          <w:szCs w:val="24"/>
          <w:u w:val="single"/>
          <w:lang w:val="fr-FR" w:eastAsia="en-GB"/>
        </w:rPr>
      </w:pPr>
      <w:proofErr w:type="spellStart"/>
      <w:r w:rsidRPr="007F159D">
        <w:rPr>
          <w:rStyle w:val="NoneA"/>
          <w:rFonts w:ascii="Times New Roman" w:hAnsi="Times New Roman" w:cs="Times New Roman"/>
          <w:b/>
          <w:bCs/>
          <w:sz w:val="24"/>
          <w:szCs w:val="24"/>
          <w:u w:val="single"/>
          <w:lang w:val="fr-FR" w:eastAsia="en-GB"/>
        </w:rPr>
        <w:lastRenderedPageBreak/>
        <w:t>References</w:t>
      </w:r>
      <w:proofErr w:type="spellEnd"/>
      <w:r w:rsidRPr="007F159D">
        <w:rPr>
          <w:rStyle w:val="NoneA"/>
          <w:rFonts w:ascii="Times New Roman" w:hAnsi="Times New Roman" w:cs="Times New Roman"/>
          <w:b/>
          <w:bCs/>
          <w:sz w:val="24"/>
          <w:szCs w:val="24"/>
          <w:u w:val="single"/>
          <w:lang w:val="fr-FR" w:eastAsia="en-GB"/>
        </w:rPr>
        <w:t xml:space="preserve"> </w:t>
      </w:r>
    </w:p>
    <w:p w:rsidR="00675C11" w:rsidRPr="00A51818"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133" w:author="Oultram, Stuart" w:date="2018-05-22T16:51:00Z"/>
          <w:rFonts w:ascii="Times New Roman" w:hAnsi="Times New Roman" w:cs="Times New Roman"/>
          <w:sz w:val="24"/>
          <w:szCs w:val="24"/>
        </w:rPr>
      </w:pPr>
      <w:ins w:id="1134" w:author="Oultram, Stuart" w:date="2018-05-22T16:51:00Z">
        <w:r w:rsidRPr="00A51818">
          <w:rPr>
            <w:rFonts w:ascii="Times New Roman" w:hAnsi="Times New Roman" w:cs="Times New Roman"/>
            <w:sz w:val="24"/>
            <w:szCs w:val="24"/>
          </w:rPr>
          <w:t xml:space="preserve">Francis, R. Report of the Mid Staffordshire NHS Foundation Trust Public Inquiry, Her Majesty’s Stationary Office 2013 UK </w:t>
        </w:r>
        <w:r w:rsidRPr="00F550EE">
          <w:rPr>
            <w:rFonts w:ascii="Times New Roman" w:hAnsi="Times New Roman" w:cs="Times New Roman"/>
            <w:sz w:val="24"/>
            <w:szCs w:val="24"/>
          </w:rPr>
          <w:fldChar w:fldCharType="begin"/>
        </w:r>
        <w:r w:rsidRPr="00A51818">
          <w:rPr>
            <w:rFonts w:ascii="Times New Roman" w:hAnsi="Times New Roman" w:cs="Times New Roman"/>
            <w:sz w:val="24"/>
            <w:szCs w:val="24"/>
            <w:rPrChange w:id="1135" w:author="CRAYFISH" w:date="2018-05-28T11:55:00Z">
              <w:rPr>
                <w:rFonts w:cs="Times New Roman"/>
                <w:szCs w:val="24"/>
              </w:rPr>
            </w:rPrChange>
          </w:rPr>
          <w:instrText xml:space="preserve"> HYPERLINK "https://www.gov.uk/government/publications/report-of-the-mid-staffordshire-nhs-foundation-trust-public-inquiry" </w:instrText>
        </w:r>
        <w:r w:rsidRPr="00F550EE">
          <w:rPr>
            <w:rFonts w:ascii="Times New Roman" w:hAnsi="Times New Roman" w:cs="Times New Roman"/>
            <w:sz w:val="24"/>
            <w:szCs w:val="24"/>
            <w:rPrChange w:id="1136" w:author="CRAYFISH" w:date="2018-05-28T11:55:00Z">
              <w:rPr>
                <w:rFonts w:ascii="Times New Roman" w:hAnsi="Times New Roman" w:cs="Times New Roman"/>
                <w:sz w:val="24"/>
                <w:szCs w:val="24"/>
              </w:rPr>
            </w:rPrChange>
          </w:rPr>
          <w:fldChar w:fldCharType="separate"/>
        </w:r>
        <w:r w:rsidRPr="00A51818">
          <w:rPr>
            <w:rStyle w:val="Hyperlink"/>
            <w:rFonts w:ascii="Times New Roman" w:hAnsi="Times New Roman"/>
            <w:sz w:val="24"/>
            <w:szCs w:val="24"/>
          </w:rPr>
          <w:t>https://www.gov.uk/government/publications/report-of-the-mid-staffordshire-nhs-foundation-trust-public-inquiry</w:t>
        </w:r>
        <w:r w:rsidRPr="00F550EE">
          <w:rPr>
            <w:rFonts w:ascii="Times New Roman" w:hAnsi="Times New Roman" w:cs="Times New Roman"/>
            <w:sz w:val="24"/>
            <w:szCs w:val="24"/>
          </w:rPr>
          <w:fldChar w:fldCharType="end"/>
        </w:r>
        <w:r w:rsidRPr="00A51818">
          <w:rPr>
            <w:rFonts w:ascii="Times New Roman" w:hAnsi="Times New Roman" w:cs="Times New Roman"/>
            <w:sz w:val="24"/>
            <w:szCs w:val="24"/>
          </w:rPr>
          <w:t xml:space="preserve"> (Accessed May 2018)</w:t>
        </w:r>
      </w:ins>
    </w:p>
    <w:p w:rsidR="00675C11" w:rsidRPr="00A51818"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137" w:author="Oultram, Stuart" w:date="2018-05-22T16:51:00Z"/>
          <w:rStyle w:val="NoneA"/>
          <w:rFonts w:ascii="Times New Roman" w:hAnsi="Times New Roman" w:cs="Times New Roman"/>
          <w:b/>
          <w:bCs/>
          <w:sz w:val="24"/>
          <w:szCs w:val="24"/>
        </w:rPr>
      </w:pPr>
      <w:proofErr w:type="spellStart"/>
      <w:ins w:id="1138" w:author="Oultram, Stuart" w:date="2018-05-22T16:51:00Z">
        <w:r w:rsidRPr="00A51818">
          <w:rPr>
            <w:rStyle w:val="NoneA"/>
            <w:rFonts w:ascii="Times New Roman" w:hAnsi="Times New Roman" w:cs="Times New Roman"/>
            <w:sz w:val="24"/>
            <w:szCs w:val="24"/>
            <w:shd w:val="clear" w:color="auto" w:fill="FFFFFF"/>
          </w:rPr>
          <w:t>Bolsin</w:t>
        </w:r>
        <w:proofErr w:type="spellEnd"/>
        <w:r w:rsidRPr="00A51818">
          <w:rPr>
            <w:rStyle w:val="NoneA"/>
            <w:rFonts w:ascii="Times New Roman" w:hAnsi="Times New Roman" w:cs="Times New Roman"/>
            <w:sz w:val="24"/>
            <w:szCs w:val="24"/>
            <w:shd w:val="clear" w:color="auto" w:fill="FFFFFF"/>
          </w:rPr>
          <w:t xml:space="preserve"> S, Pal R, Wilmshurst P, Pena M. Whistleblowing and patient safety: the patient’s or the profession’s interests at stake? </w:t>
        </w:r>
        <w:r w:rsidRPr="00A51818">
          <w:rPr>
            <w:rStyle w:val="NoneA"/>
            <w:rFonts w:ascii="Times New Roman" w:hAnsi="Times New Roman" w:cs="Times New Roman"/>
            <w:i/>
            <w:iCs/>
            <w:sz w:val="24"/>
            <w:szCs w:val="24"/>
            <w:shd w:val="clear" w:color="auto" w:fill="FFFFFF"/>
          </w:rPr>
          <w:t>Journal of the Royal Society of Medicine</w:t>
        </w:r>
        <w:r w:rsidRPr="00A51818">
          <w:rPr>
            <w:rStyle w:val="NoneA"/>
            <w:rFonts w:ascii="Times New Roman" w:hAnsi="Times New Roman" w:cs="Times New Roman"/>
            <w:sz w:val="24"/>
            <w:szCs w:val="24"/>
            <w:shd w:val="clear" w:color="auto" w:fill="FFFFFF"/>
          </w:rPr>
          <w:t>. 2011</w:t>
        </w:r>
        <w:proofErr w:type="gramStart"/>
        <w:r w:rsidRPr="00A51818">
          <w:rPr>
            <w:rStyle w:val="NoneA"/>
            <w:rFonts w:ascii="Times New Roman" w:hAnsi="Times New Roman" w:cs="Times New Roman"/>
            <w:sz w:val="24"/>
            <w:szCs w:val="24"/>
            <w:shd w:val="clear" w:color="auto" w:fill="FFFFFF"/>
          </w:rPr>
          <w:t>;104</w:t>
        </w:r>
        <w:proofErr w:type="gramEnd"/>
        <w:r w:rsidRPr="00A51818">
          <w:rPr>
            <w:rStyle w:val="NoneA"/>
            <w:rFonts w:ascii="Times New Roman" w:hAnsi="Times New Roman" w:cs="Times New Roman"/>
            <w:sz w:val="24"/>
            <w:szCs w:val="24"/>
            <w:shd w:val="clear" w:color="auto" w:fill="FFFFFF"/>
          </w:rPr>
          <w:t xml:space="preserve">(7):278-282. </w:t>
        </w:r>
      </w:ins>
    </w:p>
    <w:p w:rsidR="00675C11" w:rsidRPr="00A51818"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139" w:author="Oultram, Stuart" w:date="2018-05-22T16:51:00Z"/>
          <w:rStyle w:val="NoneA"/>
          <w:rFonts w:ascii="Times New Roman" w:hAnsi="Times New Roman" w:cs="Times New Roman"/>
          <w:b/>
          <w:bCs/>
          <w:sz w:val="24"/>
          <w:szCs w:val="24"/>
        </w:rPr>
      </w:pPr>
      <w:ins w:id="1140" w:author="Oultram, Stuart" w:date="2018-05-22T16:51:00Z">
        <w:r w:rsidRPr="00A51818">
          <w:rPr>
            <w:rStyle w:val="NoneA"/>
            <w:rFonts w:ascii="Times New Roman" w:hAnsi="Times New Roman" w:cs="Times New Roman"/>
            <w:sz w:val="24"/>
            <w:szCs w:val="24"/>
          </w:rPr>
          <w:t>Francis, R. Mid Staffordshire NHS foundation trust public inquiry, </w:t>
        </w:r>
        <w:r w:rsidRPr="00A51818">
          <w:rPr>
            <w:rStyle w:val="NoneA"/>
            <w:rFonts w:ascii="Times New Roman" w:hAnsi="Times New Roman" w:cs="Times New Roman"/>
            <w:i/>
            <w:iCs/>
            <w:sz w:val="24"/>
            <w:szCs w:val="24"/>
          </w:rPr>
          <w:t>Nursing Standard</w:t>
        </w:r>
        <w:r w:rsidRPr="00A51818">
          <w:rPr>
            <w:rStyle w:val="NoneA"/>
            <w:rFonts w:ascii="Times New Roman" w:hAnsi="Times New Roman" w:cs="Times New Roman"/>
            <w:sz w:val="24"/>
            <w:szCs w:val="24"/>
          </w:rPr>
          <w:t>, 2010</w:t>
        </w:r>
        <w:proofErr w:type="gramStart"/>
        <w:r w:rsidRPr="00A51818">
          <w:rPr>
            <w:rStyle w:val="NoneA"/>
            <w:rFonts w:ascii="Times New Roman" w:hAnsi="Times New Roman" w:cs="Times New Roman"/>
            <w:sz w:val="24"/>
            <w:szCs w:val="24"/>
          </w:rPr>
          <w:t>;25</w:t>
        </w:r>
        <w:proofErr w:type="gramEnd"/>
        <w:r w:rsidRPr="00A51818">
          <w:rPr>
            <w:rStyle w:val="NoneA"/>
            <w:rFonts w:ascii="Times New Roman" w:hAnsi="Times New Roman" w:cs="Times New Roman"/>
            <w:sz w:val="24"/>
            <w:szCs w:val="24"/>
          </w:rPr>
          <w:t xml:space="preserve">(7):1––30. </w:t>
        </w:r>
      </w:ins>
    </w:p>
    <w:p w:rsidR="00675C11" w:rsidRPr="00A51818"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141" w:author="Oultram, Stuart" w:date="2018-05-22T16:51:00Z"/>
          <w:rStyle w:val="NoneA"/>
          <w:rFonts w:ascii="Times New Roman" w:hAnsi="Times New Roman" w:cs="Times New Roman"/>
          <w:b/>
          <w:bCs/>
          <w:sz w:val="24"/>
          <w:szCs w:val="24"/>
        </w:rPr>
      </w:pPr>
      <w:proofErr w:type="spellStart"/>
      <w:ins w:id="1142" w:author="Oultram, Stuart" w:date="2018-05-22T16:51:00Z">
        <w:r w:rsidRPr="00A51818">
          <w:rPr>
            <w:rStyle w:val="NoneA"/>
            <w:rFonts w:ascii="Times New Roman" w:hAnsi="Times New Roman" w:cs="Times New Roman"/>
            <w:sz w:val="24"/>
            <w:szCs w:val="24"/>
          </w:rPr>
          <w:t>Kaptein</w:t>
        </w:r>
        <w:proofErr w:type="spellEnd"/>
        <w:r w:rsidRPr="00A51818">
          <w:rPr>
            <w:rStyle w:val="NoneA"/>
            <w:rFonts w:ascii="Times New Roman" w:hAnsi="Times New Roman" w:cs="Times New Roman"/>
            <w:sz w:val="24"/>
            <w:szCs w:val="24"/>
          </w:rPr>
          <w:t>, M. From inaction to external Whistleblowing: The influence of the ethical culture of organizations on employee responses to observed wrongdoing, </w:t>
        </w:r>
        <w:r w:rsidRPr="00A51818">
          <w:rPr>
            <w:rStyle w:val="NoneA"/>
            <w:rFonts w:ascii="Times New Roman" w:hAnsi="Times New Roman" w:cs="Times New Roman"/>
            <w:i/>
            <w:iCs/>
            <w:sz w:val="24"/>
            <w:szCs w:val="24"/>
          </w:rPr>
          <w:t>Journal of Business Ethics</w:t>
        </w:r>
        <w:r w:rsidRPr="00A51818">
          <w:rPr>
            <w:rStyle w:val="NoneA"/>
            <w:rFonts w:ascii="Times New Roman" w:hAnsi="Times New Roman" w:cs="Times New Roman"/>
            <w:sz w:val="24"/>
            <w:szCs w:val="24"/>
          </w:rPr>
          <w:t>, 2010</w:t>
        </w:r>
        <w:proofErr w:type="gramStart"/>
        <w:r w:rsidRPr="00A51818">
          <w:rPr>
            <w:rStyle w:val="NoneA"/>
            <w:rFonts w:ascii="Times New Roman" w:hAnsi="Times New Roman" w:cs="Times New Roman"/>
            <w:sz w:val="24"/>
            <w:szCs w:val="24"/>
          </w:rPr>
          <w:t>;98</w:t>
        </w:r>
        <w:proofErr w:type="gramEnd"/>
        <w:r w:rsidRPr="00A51818">
          <w:rPr>
            <w:rStyle w:val="NoneA"/>
            <w:rFonts w:ascii="Times New Roman" w:hAnsi="Times New Roman" w:cs="Times New Roman"/>
            <w:sz w:val="24"/>
            <w:szCs w:val="24"/>
          </w:rPr>
          <w:t xml:space="preserve">(3):513–530. </w:t>
        </w:r>
      </w:ins>
    </w:p>
    <w:p w:rsidR="00675C11" w:rsidRPr="00A51818"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143" w:author="Oultram, Stuart" w:date="2018-05-22T16:51:00Z"/>
          <w:rStyle w:val="NoneA"/>
          <w:rFonts w:ascii="Times New Roman" w:hAnsi="Times New Roman" w:cs="Times New Roman"/>
          <w:b/>
          <w:bCs/>
          <w:sz w:val="24"/>
          <w:szCs w:val="24"/>
        </w:rPr>
      </w:pPr>
      <w:ins w:id="1144" w:author="Oultram, Stuart" w:date="2018-05-22T16:51:00Z">
        <w:r w:rsidRPr="00A51818">
          <w:rPr>
            <w:rStyle w:val="NoneA"/>
            <w:rFonts w:ascii="Times New Roman" w:hAnsi="Times New Roman" w:cs="Times New Roman"/>
            <w:sz w:val="24"/>
            <w:szCs w:val="24"/>
          </w:rPr>
          <w:t xml:space="preserve">Francis, R. Freedom to Speak up: a review of </w:t>
        </w:r>
        <w:r w:rsidRPr="00324042">
          <w:rPr>
            <w:rStyle w:val="NoneA"/>
            <w:rFonts w:ascii="Times New Roman" w:hAnsi="Times New Roman" w:cs="Times New Roman"/>
            <w:noProof/>
            <w:sz w:val="24"/>
            <w:szCs w:val="24"/>
          </w:rPr>
          <w:t>whistle blowing</w:t>
        </w:r>
        <w:r w:rsidRPr="00A51818">
          <w:rPr>
            <w:rStyle w:val="NoneA"/>
            <w:rFonts w:ascii="Times New Roman" w:hAnsi="Times New Roman" w:cs="Times New Roman"/>
            <w:sz w:val="24"/>
            <w:szCs w:val="24"/>
          </w:rPr>
          <w:t xml:space="preserve"> in the NHS, </w:t>
        </w:r>
        <w:r w:rsidRPr="00A51818">
          <w:rPr>
            <w:rStyle w:val="NoneA"/>
            <w:rFonts w:ascii="Times New Roman" w:hAnsi="Times New Roman" w:cs="Times New Roman"/>
            <w:i/>
            <w:sz w:val="24"/>
            <w:szCs w:val="24"/>
          </w:rPr>
          <w:t>National Archives</w:t>
        </w:r>
        <w:r w:rsidRPr="00A51818">
          <w:rPr>
            <w:rStyle w:val="NoneA"/>
            <w:rFonts w:ascii="Times New Roman" w:hAnsi="Times New Roman" w:cs="Times New Roman"/>
            <w:sz w:val="24"/>
            <w:szCs w:val="24"/>
          </w:rPr>
          <w:t>, 2015</w:t>
        </w:r>
        <w:proofErr w:type="gramStart"/>
        <w:r w:rsidRPr="00A51818">
          <w:rPr>
            <w:rStyle w:val="NoneA"/>
            <w:rFonts w:ascii="Times New Roman" w:hAnsi="Times New Roman" w:cs="Times New Roman"/>
            <w:sz w:val="24"/>
            <w:szCs w:val="24"/>
          </w:rPr>
          <w:t>;1</w:t>
        </w:r>
        <w:proofErr w:type="gramEnd"/>
        <w:r w:rsidRPr="00A51818">
          <w:rPr>
            <w:rStyle w:val="NoneA"/>
            <w:rFonts w:ascii="Times New Roman" w:hAnsi="Times New Roman" w:cs="Times New Roman"/>
            <w:sz w:val="24"/>
            <w:szCs w:val="24"/>
          </w:rPr>
          <w:t xml:space="preserve">—226. </w:t>
        </w:r>
        <w:r w:rsidRPr="00F550EE">
          <w:rPr>
            <w:rFonts w:ascii="Times New Roman" w:hAnsi="Times New Roman" w:cs="Times New Roman"/>
            <w:sz w:val="24"/>
            <w:szCs w:val="24"/>
          </w:rPr>
          <w:fldChar w:fldCharType="begin"/>
        </w:r>
        <w:r w:rsidRPr="00A51818">
          <w:rPr>
            <w:rFonts w:ascii="Times New Roman" w:hAnsi="Times New Roman" w:cs="Times New Roman"/>
            <w:sz w:val="24"/>
            <w:szCs w:val="24"/>
            <w:rPrChange w:id="1145" w:author="CRAYFISH" w:date="2018-05-28T11:55:00Z">
              <w:rPr>
                <w:rFonts w:cs="Times New Roman"/>
                <w:szCs w:val="24"/>
              </w:rPr>
            </w:rPrChange>
          </w:rPr>
          <w:instrText xml:space="preserve"> HYPERLINK "http://webarchive.nationalarchives.gov.uk/20150218150953/https://freedomtospeakup.org.uk/wp-content/uploads/2014/07/F2SU_web.pdf" </w:instrText>
        </w:r>
        <w:r w:rsidRPr="00F550EE">
          <w:rPr>
            <w:rFonts w:ascii="Times New Roman" w:hAnsi="Times New Roman" w:cs="Times New Roman"/>
            <w:sz w:val="24"/>
            <w:szCs w:val="24"/>
            <w:rPrChange w:id="1146" w:author="CRAYFISH" w:date="2018-05-28T11:55:00Z">
              <w:rPr>
                <w:rFonts w:ascii="Times New Roman" w:hAnsi="Times New Roman" w:cs="Times New Roman"/>
                <w:sz w:val="24"/>
                <w:szCs w:val="24"/>
              </w:rPr>
            </w:rPrChange>
          </w:rPr>
          <w:fldChar w:fldCharType="separate"/>
        </w:r>
        <w:r w:rsidRPr="00DA70C8">
          <w:rPr>
            <w:rStyle w:val="Hyperlink2"/>
            <w:rFonts w:ascii="Times New Roman" w:hAnsi="Times New Roman"/>
            <w:sz w:val="24"/>
          </w:rPr>
          <w:t>http://webarchive.nationalarchives.gov.uk/20150218150953/https://freedomtospeakup.org.uk/wp-content/uploads/2014/07/F2SU_web.pdf</w:t>
        </w:r>
        <w:r w:rsidRPr="00F550EE">
          <w:rPr>
            <w:rFonts w:ascii="Times New Roman" w:hAnsi="Times New Roman" w:cs="Times New Roman"/>
            <w:sz w:val="24"/>
            <w:szCs w:val="24"/>
          </w:rPr>
          <w:fldChar w:fldCharType="end"/>
        </w:r>
        <w:r w:rsidRPr="00A51818">
          <w:rPr>
            <w:rStyle w:val="NoneA"/>
            <w:rFonts w:ascii="Times New Roman" w:hAnsi="Times New Roman" w:cs="Times New Roman"/>
            <w:sz w:val="24"/>
            <w:szCs w:val="24"/>
          </w:rPr>
          <w:t xml:space="preserve"> (Accessed July 2017) </w:t>
        </w:r>
      </w:ins>
    </w:p>
    <w:p w:rsidR="00675C11" w:rsidRPr="00A51818"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147" w:author="Oultram, Stuart" w:date="2018-05-22T16:51:00Z"/>
          <w:rStyle w:val="NoneA"/>
          <w:rFonts w:ascii="Times New Roman" w:hAnsi="Times New Roman" w:cs="Times New Roman"/>
          <w:b/>
          <w:bCs/>
          <w:sz w:val="24"/>
          <w:szCs w:val="24"/>
        </w:rPr>
      </w:pPr>
      <w:ins w:id="1148" w:author="Oultram, Stuart" w:date="2018-05-22T16:51:00Z">
        <w:r w:rsidRPr="00A51818">
          <w:rPr>
            <w:rStyle w:val="NoneA"/>
            <w:rFonts w:ascii="Times New Roman" w:hAnsi="Times New Roman" w:cs="Times New Roman"/>
            <w:sz w:val="24"/>
            <w:szCs w:val="24"/>
          </w:rPr>
          <w:t xml:space="preserve">The recent UK case of </w:t>
        </w:r>
        <w:r w:rsidRPr="00324042">
          <w:rPr>
            <w:rStyle w:val="NoneA"/>
            <w:rFonts w:ascii="Times New Roman" w:hAnsi="Times New Roman" w:cs="Times New Roman"/>
            <w:noProof/>
            <w:sz w:val="24"/>
            <w:szCs w:val="24"/>
          </w:rPr>
          <w:t>Dr</w:t>
        </w:r>
        <w:r w:rsidRPr="00A51818">
          <w:rPr>
            <w:rStyle w:val="NoneA"/>
            <w:rFonts w:ascii="Times New Roman" w:hAnsi="Times New Roman" w:cs="Times New Roman"/>
            <w:sz w:val="24"/>
            <w:szCs w:val="24"/>
          </w:rPr>
          <w:t xml:space="preserve"> </w:t>
        </w:r>
        <w:proofErr w:type="spellStart"/>
        <w:r w:rsidRPr="00A51818">
          <w:rPr>
            <w:rStyle w:val="NoneA"/>
            <w:rFonts w:ascii="Times New Roman" w:hAnsi="Times New Roman" w:cs="Times New Roman"/>
            <w:sz w:val="24"/>
            <w:szCs w:val="24"/>
          </w:rPr>
          <w:t>Bawa-Garba</w:t>
        </w:r>
        <w:proofErr w:type="spellEnd"/>
        <w:r w:rsidRPr="00A51818">
          <w:rPr>
            <w:rStyle w:val="NoneA"/>
            <w:rFonts w:ascii="Times New Roman" w:hAnsi="Times New Roman" w:cs="Times New Roman"/>
            <w:sz w:val="24"/>
            <w:szCs w:val="24"/>
          </w:rPr>
          <w:t xml:space="preserve"> has been cited as being illustrative of this problem (7)</w:t>
        </w:r>
      </w:ins>
    </w:p>
    <w:p w:rsidR="00675C11" w:rsidRPr="00BA0852"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149" w:author="Oultram, Stuart" w:date="2018-05-22T16:51:00Z"/>
          <w:rStyle w:val="italic"/>
          <w:rFonts w:ascii="Times New Roman" w:hAnsi="Times New Roman"/>
          <w:b/>
          <w:bCs/>
          <w:sz w:val="24"/>
          <w:szCs w:val="24"/>
        </w:rPr>
      </w:pPr>
      <w:ins w:id="1150" w:author="Oultram, Stuart" w:date="2018-05-22T16:51:00Z">
        <w:r w:rsidRPr="00A51818">
          <w:rPr>
            <w:rStyle w:val="NoneA"/>
            <w:rFonts w:ascii="Times New Roman" w:hAnsi="Times New Roman" w:cs="Times New Roman"/>
            <w:sz w:val="24"/>
            <w:szCs w:val="24"/>
          </w:rPr>
          <w:t xml:space="preserve">Cohen, D. </w:t>
        </w:r>
        <w:r w:rsidRPr="00A51818">
          <w:rPr>
            <w:rFonts w:ascii="Times New Roman" w:hAnsi="Times New Roman" w:cs="Times New Roman"/>
            <w:sz w:val="24"/>
            <w:szCs w:val="24"/>
            <w:lang w:val="en"/>
          </w:rPr>
          <w:t xml:space="preserve">Back to blame: the </w:t>
        </w:r>
        <w:proofErr w:type="spellStart"/>
        <w:r w:rsidRPr="00A51818">
          <w:rPr>
            <w:rFonts w:ascii="Times New Roman" w:hAnsi="Times New Roman" w:cs="Times New Roman"/>
            <w:sz w:val="24"/>
            <w:szCs w:val="24"/>
            <w:lang w:val="en"/>
          </w:rPr>
          <w:t>Bawa-Garba</w:t>
        </w:r>
        <w:proofErr w:type="spellEnd"/>
        <w:r w:rsidRPr="00A51818">
          <w:rPr>
            <w:rFonts w:ascii="Times New Roman" w:hAnsi="Times New Roman" w:cs="Times New Roman"/>
            <w:sz w:val="24"/>
            <w:szCs w:val="24"/>
            <w:lang w:val="en"/>
          </w:rPr>
          <w:t xml:space="preserve"> case and the patient safety agenda, </w:t>
        </w:r>
        <w:r w:rsidRPr="00A51818">
          <w:rPr>
            <w:rStyle w:val="italic"/>
            <w:rFonts w:ascii="Times New Roman" w:hAnsi="Times New Roman"/>
            <w:i/>
            <w:sz w:val="24"/>
            <w:szCs w:val="24"/>
            <w:lang w:val="en"/>
            <w:rPrChange w:id="1151" w:author="CRAYFISH" w:date="2018-05-28T11:55:00Z">
              <w:rPr>
                <w:rStyle w:val="italic"/>
                <w:rFonts w:ascii="Times New Roman" w:hAnsi="Times New Roman"/>
                <w:sz w:val="24"/>
                <w:szCs w:val="24"/>
                <w:lang w:val="en"/>
              </w:rPr>
            </w:rPrChange>
          </w:rPr>
          <w:t>BMJ</w:t>
        </w:r>
        <w:r w:rsidRPr="00A51818">
          <w:rPr>
            <w:rStyle w:val="highwire-cite-article-as"/>
            <w:rFonts w:ascii="Times New Roman" w:hAnsi="Times New Roman"/>
            <w:sz w:val="24"/>
            <w:szCs w:val="24"/>
            <w:lang w:val="en"/>
          </w:rPr>
          <w:t xml:space="preserve"> 2017;359:j5534</w:t>
        </w:r>
      </w:ins>
    </w:p>
    <w:p w:rsidR="00675C11" w:rsidRPr="00A51818"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152" w:author="Oultram, Stuart" w:date="2018-05-22T16:51:00Z"/>
          <w:rStyle w:val="NoneA"/>
          <w:rFonts w:ascii="Times New Roman" w:hAnsi="Times New Roman" w:cs="Times New Roman"/>
          <w:b/>
          <w:bCs/>
          <w:sz w:val="24"/>
          <w:szCs w:val="24"/>
          <w:lang w:val="en-GB"/>
        </w:rPr>
      </w:pPr>
      <w:ins w:id="1153" w:author="Oultram, Stuart" w:date="2018-05-22T16:51:00Z">
        <w:r w:rsidRPr="00A51818">
          <w:rPr>
            <w:rStyle w:val="NoneA"/>
            <w:rFonts w:ascii="Times New Roman" w:hAnsi="Times New Roman" w:cs="Times New Roman"/>
            <w:sz w:val="24"/>
            <w:szCs w:val="24"/>
          </w:rPr>
          <w:t xml:space="preserve">Evans, L. ‘Why there are businesses benefiting from whistleblowers’, Wales online. 2014; </w:t>
        </w:r>
        <w:r w:rsidRPr="00F550EE">
          <w:rPr>
            <w:rFonts w:ascii="Times New Roman" w:hAnsi="Times New Roman" w:cs="Times New Roman"/>
            <w:sz w:val="24"/>
            <w:szCs w:val="24"/>
          </w:rPr>
          <w:fldChar w:fldCharType="begin"/>
        </w:r>
        <w:r w:rsidRPr="00A51818">
          <w:rPr>
            <w:rFonts w:ascii="Times New Roman" w:hAnsi="Times New Roman" w:cs="Times New Roman"/>
            <w:sz w:val="24"/>
            <w:szCs w:val="24"/>
            <w:rPrChange w:id="1154" w:author="CRAYFISH" w:date="2018-05-28T11:55:00Z">
              <w:rPr>
                <w:rFonts w:cs="Times New Roman"/>
                <w:szCs w:val="24"/>
              </w:rPr>
            </w:rPrChange>
          </w:rPr>
          <w:instrText xml:space="preserve"> HYPERLINK "http://www.walesonline.co.uk/business/business-opinion/business-benefits-encouraging-whistleblowers-6925451" </w:instrText>
        </w:r>
        <w:r w:rsidRPr="00F550EE">
          <w:rPr>
            <w:rFonts w:ascii="Times New Roman" w:hAnsi="Times New Roman" w:cs="Times New Roman"/>
            <w:sz w:val="24"/>
            <w:szCs w:val="24"/>
            <w:rPrChange w:id="1155" w:author="CRAYFISH" w:date="2018-05-28T11:55:00Z">
              <w:rPr>
                <w:rFonts w:ascii="Times New Roman" w:hAnsi="Times New Roman" w:cs="Times New Roman"/>
                <w:sz w:val="24"/>
                <w:szCs w:val="24"/>
              </w:rPr>
            </w:rPrChange>
          </w:rPr>
          <w:fldChar w:fldCharType="separate"/>
        </w:r>
        <w:r w:rsidRPr="00DA70C8">
          <w:rPr>
            <w:rStyle w:val="Hyperlink2"/>
            <w:rFonts w:ascii="Times New Roman" w:hAnsi="Times New Roman"/>
            <w:sz w:val="24"/>
          </w:rPr>
          <w:t>http://www.walesonline.co.uk/business/business-opinion/business-benefits-encouraging-whistleblowers-6925451</w:t>
        </w:r>
        <w:r w:rsidRPr="00F550EE">
          <w:rPr>
            <w:rFonts w:ascii="Times New Roman" w:hAnsi="Times New Roman" w:cs="Times New Roman"/>
            <w:sz w:val="24"/>
            <w:szCs w:val="24"/>
          </w:rPr>
          <w:fldChar w:fldCharType="end"/>
        </w:r>
        <w:r w:rsidRPr="00A51818">
          <w:rPr>
            <w:rStyle w:val="NoneA"/>
            <w:rFonts w:ascii="Times New Roman" w:hAnsi="Times New Roman" w:cs="Times New Roman"/>
            <w:sz w:val="24"/>
            <w:szCs w:val="24"/>
          </w:rPr>
          <w:t xml:space="preserve"> (Accessed July 2017) </w:t>
        </w:r>
      </w:ins>
    </w:p>
    <w:p w:rsidR="00675C11" w:rsidRPr="00A51818"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156" w:author="Oultram, Stuart" w:date="2018-05-22T16:51:00Z"/>
          <w:rFonts w:ascii="Times New Roman" w:hAnsi="Times New Roman" w:cs="Times New Roman"/>
          <w:b/>
          <w:bCs/>
          <w:sz w:val="24"/>
          <w:szCs w:val="24"/>
        </w:rPr>
      </w:pPr>
      <w:proofErr w:type="spellStart"/>
      <w:ins w:id="1157" w:author="Oultram, Stuart" w:date="2018-05-22T16:51:00Z">
        <w:r w:rsidRPr="00A51818">
          <w:rPr>
            <w:rFonts w:ascii="Times New Roman" w:hAnsi="Times New Roman" w:cs="Times New Roman"/>
            <w:sz w:val="24"/>
            <w:szCs w:val="24"/>
          </w:rPr>
          <w:t>Mansbach</w:t>
        </w:r>
        <w:proofErr w:type="spellEnd"/>
        <w:r w:rsidRPr="00A51818">
          <w:rPr>
            <w:rFonts w:ascii="Times New Roman" w:hAnsi="Times New Roman" w:cs="Times New Roman"/>
            <w:sz w:val="24"/>
            <w:szCs w:val="24"/>
          </w:rPr>
          <w:t xml:space="preserve"> A, </w:t>
        </w:r>
        <w:proofErr w:type="spellStart"/>
        <w:r w:rsidRPr="00A51818">
          <w:rPr>
            <w:rFonts w:ascii="Times New Roman" w:hAnsi="Times New Roman" w:cs="Times New Roman"/>
            <w:sz w:val="24"/>
            <w:szCs w:val="24"/>
          </w:rPr>
          <w:t>Ziedenberg</w:t>
        </w:r>
        <w:proofErr w:type="spellEnd"/>
        <w:r w:rsidRPr="00A51818">
          <w:rPr>
            <w:rFonts w:ascii="Times New Roman" w:hAnsi="Times New Roman" w:cs="Times New Roman"/>
            <w:sz w:val="24"/>
            <w:szCs w:val="24"/>
          </w:rPr>
          <w:t xml:space="preserve"> H, </w:t>
        </w:r>
        <w:proofErr w:type="spellStart"/>
        <w:r w:rsidRPr="00A51818">
          <w:rPr>
            <w:rFonts w:ascii="Times New Roman" w:hAnsi="Times New Roman" w:cs="Times New Roman"/>
            <w:sz w:val="24"/>
            <w:szCs w:val="24"/>
          </w:rPr>
          <w:t>Bachner</w:t>
        </w:r>
        <w:proofErr w:type="spellEnd"/>
        <w:r w:rsidRPr="00A51818">
          <w:rPr>
            <w:rFonts w:ascii="Times New Roman" w:hAnsi="Times New Roman" w:cs="Times New Roman"/>
            <w:sz w:val="24"/>
            <w:szCs w:val="24"/>
          </w:rPr>
          <w:t xml:space="preserve"> YG. Nursing students' willingness to blow the whistle. </w:t>
        </w:r>
        <w:r w:rsidRPr="00A51818">
          <w:rPr>
            <w:rFonts w:ascii="Times New Roman" w:hAnsi="Times New Roman" w:cs="Times New Roman"/>
            <w:i/>
            <w:sz w:val="24"/>
            <w:szCs w:val="24"/>
          </w:rPr>
          <w:t>Nurse Education Today</w:t>
        </w:r>
        <w:r w:rsidRPr="00A51818">
          <w:rPr>
            <w:rFonts w:ascii="Times New Roman" w:hAnsi="Times New Roman" w:cs="Times New Roman"/>
            <w:sz w:val="24"/>
            <w:szCs w:val="24"/>
          </w:rPr>
          <w:t>. 2013</w:t>
        </w:r>
        <w:proofErr w:type="gramStart"/>
        <w:r w:rsidRPr="00A51818">
          <w:rPr>
            <w:rFonts w:ascii="Times New Roman" w:hAnsi="Times New Roman" w:cs="Times New Roman"/>
            <w:sz w:val="24"/>
            <w:szCs w:val="24"/>
          </w:rPr>
          <w:t>;33</w:t>
        </w:r>
        <w:proofErr w:type="gramEnd"/>
        <w:r w:rsidRPr="00A51818">
          <w:rPr>
            <w:rFonts w:ascii="Times New Roman" w:hAnsi="Times New Roman" w:cs="Times New Roman"/>
            <w:sz w:val="24"/>
            <w:szCs w:val="24"/>
          </w:rPr>
          <w:t>(1):69-72.</w:t>
        </w:r>
      </w:ins>
    </w:p>
    <w:p w:rsidR="00675C11" w:rsidRPr="00A51818"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158" w:author="Oultram, Stuart" w:date="2018-05-22T16:51:00Z"/>
          <w:rStyle w:val="NoneA"/>
          <w:rFonts w:ascii="Times New Roman" w:hAnsi="Times New Roman" w:cs="Times New Roman"/>
          <w:b/>
          <w:bCs/>
          <w:sz w:val="24"/>
          <w:szCs w:val="24"/>
          <w:lang w:val="en-GB"/>
        </w:rPr>
      </w:pPr>
      <w:proofErr w:type="spellStart"/>
      <w:ins w:id="1159" w:author="Oultram, Stuart" w:date="2018-05-22T16:51:00Z">
        <w:r w:rsidRPr="00A51818">
          <w:rPr>
            <w:rStyle w:val="NoneA"/>
            <w:rFonts w:ascii="Times New Roman" w:hAnsi="Times New Roman" w:cs="Times New Roman"/>
            <w:sz w:val="24"/>
            <w:szCs w:val="24"/>
            <w:shd w:val="clear" w:color="auto" w:fill="FFFFFF"/>
          </w:rPr>
          <w:t>Mansbach</w:t>
        </w:r>
        <w:proofErr w:type="spellEnd"/>
        <w:r w:rsidRPr="00A51818">
          <w:rPr>
            <w:rStyle w:val="NoneA"/>
            <w:rFonts w:ascii="Times New Roman" w:hAnsi="Times New Roman" w:cs="Times New Roman"/>
            <w:sz w:val="24"/>
            <w:szCs w:val="24"/>
            <w:shd w:val="clear" w:color="auto" w:fill="FFFFFF"/>
          </w:rPr>
          <w:t xml:space="preserve"> A, Melzer I, </w:t>
        </w:r>
        <w:proofErr w:type="spellStart"/>
        <w:r w:rsidRPr="00A51818">
          <w:rPr>
            <w:rStyle w:val="NoneA"/>
            <w:rFonts w:ascii="Times New Roman" w:hAnsi="Times New Roman" w:cs="Times New Roman"/>
            <w:sz w:val="24"/>
            <w:szCs w:val="24"/>
            <w:shd w:val="clear" w:color="auto" w:fill="FFFFFF"/>
          </w:rPr>
          <w:t>Bachner</w:t>
        </w:r>
        <w:proofErr w:type="spellEnd"/>
        <w:r w:rsidRPr="00A51818">
          <w:rPr>
            <w:rStyle w:val="NoneA"/>
            <w:rFonts w:ascii="Times New Roman" w:hAnsi="Times New Roman" w:cs="Times New Roman"/>
            <w:sz w:val="24"/>
            <w:szCs w:val="24"/>
            <w:shd w:val="clear" w:color="auto" w:fill="FFFFFF"/>
          </w:rPr>
          <w:t xml:space="preserve"> YG. </w:t>
        </w:r>
        <w:r w:rsidRPr="00A51818">
          <w:rPr>
            <w:rStyle w:val="NoneA"/>
            <w:rFonts w:ascii="Times New Roman" w:hAnsi="Times New Roman" w:cs="Times New Roman"/>
            <w:sz w:val="24"/>
            <w:szCs w:val="24"/>
          </w:rPr>
          <w:t xml:space="preserve">Blowing the whistle to protect a patient: a comparison between physiotherapy students and physiotherapists, </w:t>
        </w:r>
        <w:r w:rsidRPr="00A51818">
          <w:rPr>
            <w:rStyle w:val="NoneA"/>
            <w:rFonts w:ascii="Times New Roman" w:hAnsi="Times New Roman" w:cs="Times New Roman"/>
            <w:i/>
            <w:sz w:val="24"/>
            <w:szCs w:val="24"/>
          </w:rPr>
          <w:t>Physiotherapy</w:t>
        </w:r>
        <w:r w:rsidRPr="00A51818">
          <w:rPr>
            <w:rStyle w:val="NoneA"/>
            <w:rFonts w:ascii="Times New Roman" w:hAnsi="Times New Roman" w:cs="Times New Roman"/>
            <w:sz w:val="24"/>
            <w:szCs w:val="24"/>
            <w:shd w:val="clear" w:color="auto" w:fill="FFFFFF"/>
          </w:rPr>
          <w:t>. 2012 Dec</w:t>
        </w:r>
        <w:proofErr w:type="gramStart"/>
        <w:r w:rsidRPr="00A51818">
          <w:rPr>
            <w:rStyle w:val="NoneA"/>
            <w:rFonts w:ascii="Times New Roman" w:hAnsi="Times New Roman" w:cs="Times New Roman"/>
            <w:sz w:val="24"/>
            <w:szCs w:val="24"/>
            <w:shd w:val="clear" w:color="auto" w:fill="FFFFFF"/>
          </w:rPr>
          <w:t>;98</w:t>
        </w:r>
        <w:proofErr w:type="gramEnd"/>
        <w:r w:rsidRPr="00A51818">
          <w:rPr>
            <w:rStyle w:val="NoneA"/>
            <w:rFonts w:ascii="Times New Roman" w:hAnsi="Times New Roman" w:cs="Times New Roman"/>
            <w:sz w:val="24"/>
            <w:szCs w:val="24"/>
            <w:shd w:val="clear" w:color="auto" w:fill="FFFFFF"/>
          </w:rPr>
          <w:t xml:space="preserve">(4):307-12. </w:t>
        </w:r>
      </w:ins>
    </w:p>
    <w:p w:rsidR="00675C11" w:rsidRPr="00A51818"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160" w:author="Oultram, Stuart" w:date="2018-05-22T16:51:00Z"/>
          <w:rFonts w:ascii="Times New Roman" w:hAnsi="Times New Roman" w:cs="Times New Roman"/>
          <w:b/>
          <w:bCs/>
          <w:sz w:val="24"/>
          <w:szCs w:val="24"/>
        </w:rPr>
      </w:pPr>
      <w:ins w:id="1161" w:author="Oultram, Stuart" w:date="2018-05-22T16:51:00Z">
        <w:r w:rsidRPr="00A51818">
          <w:rPr>
            <w:rFonts w:ascii="Times New Roman" w:hAnsi="Times New Roman" w:cs="Times New Roman"/>
            <w:sz w:val="24"/>
            <w:szCs w:val="24"/>
          </w:rPr>
          <w:t xml:space="preserve">Hodges LE, </w:t>
        </w:r>
        <w:proofErr w:type="spellStart"/>
        <w:r w:rsidRPr="00A51818">
          <w:rPr>
            <w:rFonts w:ascii="Times New Roman" w:hAnsi="Times New Roman" w:cs="Times New Roman"/>
            <w:sz w:val="24"/>
            <w:szCs w:val="24"/>
          </w:rPr>
          <w:t>Tak</w:t>
        </w:r>
        <w:proofErr w:type="spellEnd"/>
        <w:r w:rsidRPr="00A51818">
          <w:rPr>
            <w:rFonts w:ascii="Times New Roman" w:hAnsi="Times New Roman" w:cs="Times New Roman"/>
            <w:sz w:val="24"/>
            <w:szCs w:val="24"/>
          </w:rPr>
          <w:t xml:space="preserve"> HJ, </w:t>
        </w:r>
        <w:proofErr w:type="spellStart"/>
        <w:r w:rsidRPr="00A51818">
          <w:rPr>
            <w:rFonts w:ascii="Times New Roman" w:hAnsi="Times New Roman" w:cs="Times New Roman"/>
            <w:sz w:val="24"/>
            <w:szCs w:val="24"/>
          </w:rPr>
          <w:t>Curlin</w:t>
        </w:r>
        <w:proofErr w:type="spellEnd"/>
        <w:r w:rsidRPr="00A51818">
          <w:rPr>
            <w:rFonts w:ascii="Times New Roman" w:hAnsi="Times New Roman" w:cs="Times New Roman"/>
            <w:sz w:val="24"/>
            <w:szCs w:val="24"/>
          </w:rPr>
          <w:t xml:space="preserve"> FA, Yoon JD. Whistle-blowing in Medical School: A National Survey on Peer Accountability and Professional Misconduct in Medical Students. </w:t>
        </w:r>
        <w:r w:rsidRPr="00A51818">
          <w:rPr>
            <w:rFonts w:ascii="Times New Roman" w:hAnsi="Times New Roman" w:cs="Times New Roman"/>
            <w:i/>
            <w:sz w:val="24"/>
            <w:szCs w:val="24"/>
          </w:rPr>
          <w:t>Academic Psychiatry</w:t>
        </w:r>
        <w:r w:rsidRPr="00A51818">
          <w:rPr>
            <w:rFonts w:ascii="Times New Roman" w:hAnsi="Times New Roman" w:cs="Times New Roman"/>
            <w:sz w:val="24"/>
            <w:szCs w:val="24"/>
          </w:rPr>
          <w:t>. 2016</w:t>
        </w:r>
        <w:proofErr w:type="gramStart"/>
        <w:r w:rsidRPr="00A51818">
          <w:rPr>
            <w:rFonts w:ascii="Times New Roman" w:hAnsi="Times New Roman" w:cs="Times New Roman"/>
            <w:sz w:val="24"/>
            <w:szCs w:val="24"/>
          </w:rPr>
          <w:t>;40</w:t>
        </w:r>
        <w:proofErr w:type="gramEnd"/>
        <w:r w:rsidRPr="00A51818">
          <w:rPr>
            <w:rFonts w:ascii="Times New Roman" w:hAnsi="Times New Roman" w:cs="Times New Roman"/>
            <w:sz w:val="24"/>
            <w:szCs w:val="24"/>
          </w:rPr>
          <w:t>(3):530-3.</w:t>
        </w:r>
      </w:ins>
    </w:p>
    <w:p w:rsidR="00675C11" w:rsidRPr="00A51818"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162" w:author="Oultram, Stuart" w:date="2018-05-22T16:51:00Z"/>
          <w:rFonts w:ascii="Times New Roman" w:hAnsi="Times New Roman" w:cs="Times New Roman"/>
          <w:b/>
          <w:bCs/>
          <w:sz w:val="24"/>
          <w:szCs w:val="24"/>
        </w:rPr>
      </w:pPr>
      <w:ins w:id="1163" w:author="Oultram, Stuart" w:date="2018-05-22T16:51:00Z">
        <w:r w:rsidRPr="00A51818">
          <w:rPr>
            <w:rFonts w:ascii="Times New Roman" w:hAnsi="Times New Roman" w:cs="Times New Roman"/>
            <w:sz w:val="24"/>
            <w:szCs w:val="24"/>
          </w:rPr>
          <w:t xml:space="preserve">Martin, P. The Status of Whistleblowing in South Africa: Taking stock. </w:t>
        </w:r>
        <w:r w:rsidRPr="00A51818">
          <w:rPr>
            <w:rFonts w:ascii="Times New Roman" w:hAnsi="Times New Roman" w:cs="Times New Roman"/>
            <w:i/>
            <w:sz w:val="24"/>
            <w:szCs w:val="24"/>
          </w:rPr>
          <w:t>Open Democracy Advice Centre</w:t>
        </w:r>
        <w:r w:rsidRPr="00A51818">
          <w:rPr>
            <w:rFonts w:ascii="Times New Roman" w:hAnsi="Times New Roman" w:cs="Times New Roman"/>
            <w:sz w:val="24"/>
            <w:szCs w:val="24"/>
          </w:rPr>
          <w:t xml:space="preserve"> 2010; pp. 34–80.</w:t>
        </w:r>
      </w:ins>
    </w:p>
    <w:p w:rsidR="00675C11" w:rsidRPr="00A51818" w:rsidRDefault="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164" w:author="Oultram, Stuart" w:date="2018-05-22T16:55:00Z"/>
          <w:b/>
          <w:bCs/>
          <w:rPrChange w:id="1165" w:author="CRAYFISH" w:date="2018-05-28T11:55:00Z">
            <w:rPr>
              <w:ins w:id="1166" w:author="Oultram, Stuart" w:date="2018-05-22T16:55:00Z"/>
              <w:rFonts w:cs="Calibri"/>
              <w:bCs/>
              <w:szCs w:val="22"/>
            </w:rPr>
          </w:rPrChange>
        </w:rPr>
        <w:pPrChange w:id="1167" w:author="Oultram, Stuart" w:date="2018-05-22T16:55:00Z">
          <w:pPr>
            <w:pStyle w:val="ListParagraph"/>
            <w:numPr>
              <w:numId w:val="18"/>
            </w:numPr>
            <w:pBdr>
              <w:top w:val="none" w:sz="0" w:space="0" w:color="auto"/>
              <w:left w:val="none" w:sz="0" w:space="0" w:color="auto"/>
              <w:bottom w:val="none" w:sz="0" w:space="0" w:color="auto"/>
              <w:right w:val="none" w:sz="0" w:space="0" w:color="auto"/>
            </w:pBdr>
            <w:spacing w:line="360" w:lineRule="auto"/>
            <w:ind w:hanging="360"/>
          </w:pPr>
        </w:pPrChange>
      </w:pPr>
      <w:proofErr w:type="spellStart"/>
      <w:ins w:id="1168" w:author="Oultram, Stuart" w:date="2018-05-22T16:51:00Z">
        <w:r w:rsidRPr="00A51818">
          <w:rPr>
            <w:rFonts w:ascii="Times New Roman" w:hAnsi="Times New Roman" w:cs="Times New Roman"/>
            <w:sz w:val="24"/>
            <w:szCs w:val="24"/>
            <w:rPrChange w:id="1169" w:author="CRAYFISH" w:date="2018-05-28T11:55:00Z">
              <w:rPr/>
            </w:rPrChange>
          </w:rPr>
          <w:t>Makombo</w:t>
        </w:r>
        <w:proofErr w:type="spellEnd"/>
        <w:r w:rsidRPr="00A51818">
          <w:rPr>
            <w:rFonts w:ascii="Times New Roman" w:hAnsi="Times New Roman" w:cs="Times New Roman"/>
            <w:sz w:val="24"/>
            <w:szCs w:val="24"/>
            <w:rPrChange w:id="1170" w:author="CRAYFISH" w:date="2018-05-28T11:55:00Z">
              <w:rPr/>
            </w:rPrChange>
          </w:rPr>
          <w:t>, T. Fast Facts: Public health sector in need of an antidote. Fast Facts. 2016; 6(298):6</w:t>
        </w:r>
      </w:ins>
    </w:p>
    <w:p w:rsidR="001B508A" w:rsidRDefault="000344BD">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171" w:author="Oultram, Stuart" w:date="2018-05-30T14:15:00Z"/>
          <w:b/>
          <w:bCs/>
        </w:rPr>
        <w:pPrChange w:id="1172" w:author="Oultram, Stuart" w:date="2018-05-30T14:15:00Z">
          <w:pPr>
            <w:pStyle w:val="ListParagraph"/>
            <w:numPr>
              <w:numId w:val="18"/>
            </w:numPr>
            <w:pBdr>
              <w:top w:val="none" w:sz="0" w:space="0" w:color="auto"/>
              <w:left w:val="none" w:sz="0" w:space="0" w:color="auto"/>
              <w:bottom w:val="none" w:sz="0" w:space="0" w:color="auto"/>
              <w:right w:val="none" w:sz="0" w:space="0" w:color="auto"/>
            </w:pBdr>
            <w:spacing w:line="360" w:lineRule="auto"/>
            <w:ind w:hanging="360"/>
          </w:pPr>
        </w:pPrChange>
      </w:pPr>
      <w:ins w:id="1173" w:author="Oultram, Stuart" w:date="2018-05-30T14:00:00Z">
        <w:r>
          <w:rPr>
            <w:rFonts w:ascii="Times New Roman" w:hAnsi="Times New Roman" w:cs="Times New Roman"/>
            <w:bCs/>
            <w:sz w:val="24"/>
          </w:rPr>
          <w:t xml:space="preserve">For the qualitative research (as with other </w:t>
        </w:r>
      </w:ins>
      <w:ins w:id="1174" w:author="Oultram, Stuart" w:date="2018-05-30T14:02:00Z">
        <w:r>
          <w:rPr>
            <w:rFonts w:ascii="Times New Roman" w:hAnsi="Times New Roman" w:cs="Times New Roman"/>
            <w:bCs/>
            <w:sz w:val="24"/>
          </w:rPr>
          <w:t xml:space="preserve">‘emerging studies’) we felt that the </w:t>
        </w:r>
      </w:ins>
      <w:ins w:id="1175" w:author="Oultram, Stuart" w:date="2018-05-30T14:03:00Z">
        <w:r>
          <w:rPr>
            <w:rFonts w:ascii="Times New Roman" w:hAnsi="Times New Roman" w:cs="Times New Roman"/>
            <w:bCs/>
            <w:sz w:val="24"/>
          </w:rPr>
          <w:t xml:space="preserve">‘saturation’ method for sample size and power of the study was appropriate. Briefly, this method holds that a sample size is enough once there are no </w:t>
        </w:r>
      </w:ins>
      <w:ins w:id="1176" w:author="Oultram, Stuart" w:date="2018-05-30T14:04:00Z">
        <w:r>
          <w:rPr>
            <w:rFonts w:ascii="Times New Roman" w:hAnsi="Times New Roman" w:cs="Times New Roman"/>
            <w:bCs/>
            <w:sz w:val="24"/>
          </w:rPr>
          <w:t xml:space="preserve">‘surprise’ outputs from a survey/questionnaire. By having a range of ages, stages of careers, &amp; a high number of </w:t>
        </w:r>
      </w:ins>
      <w:ins w:id="1177" w:author="Oultram, Stuart" w:date="2018-05-30T14:05:00Z">
        <w:r>
          <w:rPr>
            <w:rFonts w:ascii="Times New Roman" w:hAnsi="Times New Roman" w:cs="Times New Roman"/>
            <w:bCs/>
            <w:sz w:val="24"/>
          </w:rPr>
          <w:t>participants, we were able to achieve this</w:t>
        </w:r>
      </w:ins>
      <w:ins w:id="1178" w:author="Oultram, Stuart" w:date="2018-05-30T14:10:00Z">
        <w:r>
          <w:rPr>
            <w:rFonts w:ascii="Times New Roman" w:hAnsi="Times New Roman" w:cs="Times New Roman"/>
            <w:bCs/>
            <w:sz w:val="24"/>
          </w:rPr>
          <w:t xml:space="preserve"> (15)</w:t>
        </w:r>
      </w:ins>
    </w:p>
    <w:p w:rsidR="008A7DA0" w:rsidRPr="001B508A" w:rsidRDefault="000344BD">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179" w:author="Oultram, Stuart" w:date="2018-05-30T13:59:00Z"/>
          <w:b/>
          <w:bCs/>
          <w:rPrChange w:id="1180" w:author="Oultram, Stuart" w:date="2018-05-30T14:15:00Z">
            <w:rPr>
              <w:ins w:id="1181" w:author="Oultram, Stuart" w:date="2018-05-30T13:59:00Z"/>
              <w:rFonts w:cs="Calibri"/>
              <w:bCs/>
              <w:szCs w:val="22"/>
            </w:rPr>
          </w:rPrChange>
        </w:rPr>
        <w:pPrChange w:id="1182" w:author="Oultram, Stuart" w:date="2018-05-30T14:15:00Z">
          <w:pPr>
            <w:pStyle w:val="ListParagraph"/>
            <w:numPr>
              <w:numId w:val="18"/>
            </w:numPr>
            <w:pBdr>
              <w:top w:val="none" w:sz="0" w:space="0" w:color="auto"/>
              <w:left w:val="none" w:sz="0" w:space="0" w:color="auto"/>
              <w:bottom w:val="none" w:sz="0" w:space="0" w:color="auto"/>
              <w:right w:val="none" w:sz="0" w:space="0" w:color="auto"/>
            </w:pBdr>
            <w:spacing w:line="360" w:lineRule="auto"/>
            <w:ind w:hanging="360"/>
          </w:pPr>
        </w:pPrChange>
      </w:pPr>
      <w:ins w:id="1183" w:author="Oultram, Stuart" w:date="2018-05-30T14:10:00Z">
        <w:r w:rsidRPr="001B508A">
          <w:rPr>
            <w:rFonts w:ascii="Times New Roman" w:hAnsi="Times New Roman" w:cs="Times New Roman"/>
            <w:bCs/>
            <w:sz w:val="24"/>
            <w:rPrChange w:id="1184" w:author="Oultram, Stuart" w:date="2018-05-30T14:15:00Z">
              <w:rPr>
                <w:bCs/>
              </w:rPr>
            </w:rPrChange>
          </w:rPr>
          <w:t xml:space="preserve">For </w:t>
        </w:r>
        <w:r w:rsidRPr="00324042">
          <w:rPr>
            <w:rFonts w:ascii="Times New Roman" w:hAnsi="Times New Roman" w:cs="Times New Roman"/>
            <w:bCs/>
            <w:noProof/>
            <w:sz w:val="24"/>
            <w:rPrChange w:id="1185" w:author="CRAYFISH" w:date="2018-06-23T20:40:00Z">
              <w:rPr>
                <w:bCs/>
              </w:rPr>
            </w:rPrChange>
          </w:rPr>
          <w:t>example</w:t>
        </w:r>
        <w:r w:rsidRPr="001B508A">
          <w:rPr>
            <w:rFonts w:ascii="Times New Roman" w:hAnsi="Times New Roman" w:cs="Times New Roman"/>
            <w:bCs/>
            <w:sz w:val="24"/>
            <w:rPrChange w:id="1186" w:author="Oultram, Stuart" w:date="2018-05-30T14:15:00Z">
              <w:rPr>
                <w:bCs/>
              </w:rPr>
            </w:rPrChange>
          </w:rPr>
          <w:t xml:space="preserve"> see </w:t>
        </w:r>
      </w:ins>
      <w:ins w:id="1187" w:author="Oultram, Stuart" w:date="2018-05-30T14:11:00Z">
        <w:r w:rsidRPr="001B508A">
          <w:rPr>
            <w:rFonts w:ascii="Times New Roman" w:hAnsi="Times New Roman" w:cs="Times New Roman"/>
            <w:bCs/>
            <w:sz w:val="24"/>
            <w:rPrChange w:id="1188" w:author="Oultram, Stuart" w:date="2018-05-30T14:15:00Z">
              <w:rPr>
                <w:bCs/>
              </w:rPr>
            </w:rPrChange>
          </w:rPr>
          <w:t>Benjamin S</w:t>
        </w:r>
        <w:r w:rsidRPr="00324042">
          <w:rPr>
            <w:rFonts w:ascii="Times New Roman" w:hAnsi="Times New Roman" w:cs="Times New Roman"/>
            <w:bCs/>
            <w:noProof/>
            <w:sz w:val="24"/>
            <w:rPrChange w:id="1189" w:author="CRAYFISH" w:date="2018-06-23T20:40:00Z">
              <w:rPr>
                <w:bCs/>
              </w:rPr>
            </w:rPrChange>
          </w:rPr>
          <w:t>,.</w:t>
        </w:r>
        <w:r w:rsidRPr="001B508A">
          <w:rPr>
            <w:rFonts w:ascii="Times New Roman" w:hAnsi="Times New Roman" w:cs="Times New Roman"/>
            <w:bCs/>
            <w:sz w:val="24"/>
            <w:rPrChange w:id="1190" w:author="Oultram, Stuart" w:date="2018-05-30T14:15:00Z">
              <w:rPr>
                <w:bCs/>
              </w:rPr>
            </w:rPrChange>
          </w:rPr>
          <w:t xml:space="preserve"> Sim, J., </w:t>
        </w:r>
        <w:proofErr w:type="gramStart"/>
        <w:r w:rsidRPr="001B508A">
          <w:rPr>
            <w:rFonts w:ascii="Times New Roman" w:hAnsi="Times New Roman" w:cs="Times New Roman"/>
            <w:bCs/>
            <w:sz w:val="24"/>
            <w:rPrChange w:id="1191" w:author="Oultram, Stuart" w:date="2018-05-30T14:15:00Z">
              <w:rPr>
                <w:bCs/>
              </w:rPr>
            </w:rPrChange>
          </w:rPr>
          <w:t>Kingston</w:t>
        </w:r>
        <w:proofErr w:type="gramEnd"/>
        <w:r w:rsidRPr="001B508A">
          <w:rPr>
            <w:rFonts w:ascii="Times New Roman" w:hAnsi="Times New Roman" w:cs="Times New Roman"/>
            <w:bCs/>
            <w:sz w:val="24"/>
            <w:rPrChange w:id="1192" w:author="Oultram, Stuart" w:date="2018-05-30T14:15:00Z">
              <w:rPr>
                <w:bCs/>
              </w:rPr>
            </w:rPrChange>
          </w:rPr>
          <w:t xml:space="preserve">, </w:t>
        </w:r>
      </w:ins>
      <w:ins w:id="1193" w:author="Oultram, Stuart" w:date="2018-05-30T14:16:00Z">
        <w:r w:rsidR="001B508A">
          <w:rPr>
            <w:rFonts w:ascii="Times New Roman" w:hAnsi="Times New Roman" w:cs="Times New Roman"/>
            <w:bCs/>
            <w:sz w:val="24"/>
          </w:rPr>
          <w:t>et al</w:t>
        </w:r>
      </w:ins>
      <w:ins w:id="1194" w:author="Oultram, Stuart" w:date="2018-05-30T14:11:00Z">
        <w:r w:rsidR="001B508A" w:rsidRPr="001B508A">
          <w:rPr>
            <w:rFonts w:ascii="Times New Roman" w:hAnsi="Times New Roman" w:cs="Times New Roman"/>
            <w:bCs/>
            <w:sz w:val="24"/>
            <w:rPrChange w:id="1195" w:author="Oultram, Stuart" w:date="2018-05-30T14:15:00Z">
              <w:rPr>
                <w:bCs/>
              </w:rPr>
            </w:rPrChange>
          </w:rPr>
          <w:t>. S</w:t>
        </w:r>
      </w:ins>
      <w:ins w:id="1196" w:author="Oultram, Stuart" w:date="2018-05-30T14:12:00Z">
        <w:r w:rsidR="001B508A" w:rsidRPr="001B508A">
          <w:rPr>
            <w:rFonts w:ascii="Times New Roman" w:hAnsi="Times New Roman" w:cs="Times New Roman"/>
            <w:bCs/>
            <w:sz w:val="24"/>
            <w:rPrChange w:id="1197" w:author="Oultram, Stuart" w:date="2018-05-30T14:15:00Z">
              <w:rPr>
                <w:bCs/>
              </w:rPr>
            </w:rPrChange>
          </w:rPr>
          <w:t xml:space="preserve">aturation in qualitative research: exploring its </w:t>
        </w:r>
      </w:ins>
      <w:ins w:id="1198" w:author="Oultram, Stuart" w:date="2018-05-30T14:13:00Z">
        <w:r w:rsidR="001B508A" w:rsidRPr="001B508A">
          <w:rPr>
            <w:rFonts w:ascii="Times New Roman" w:hAnsi="Times New Roman" w:cs="Times New Roman"/>
            <w:bCs/>
            <w:sz w:val="24"/>
            <w:rPrChange w:id="1199" w:author="Oultram, Stuart" w:date="2018-05-30T14:15:00Z">
              <w:rPr>
                <w:bCs/>
              </w:rPr>
            </w:rPrChange>
          </w:rPr>
          <w:t>conceptualization</w:t>
        </w:r>
      </w:ins>
      <w:ins w:id="1200" w:author="Oultram, Stuart" w:date="2018-05-30T14:12:00Z">
        <w:r w:rsidR="001B508A" w:rsidRPr="001B508A">
          <w:rPr>
            <w:rFonts w:ascii="Times New Roman" w:hAnsi="Times New Roman" w:cs="Times New Roman"/>
            <w:bCs/>
            <w:sz w:val="24"/>
            <w:rPrChange w:id="1201" w:author="Oultram, Stuart" w:date="2018-05-30T14:15:00Z">
              <w:rPr>
                <w:bCs/>
              </w:rPr>
            </w:rPrChange>
          </w:rPr>
          <w:t xml:space="preserve"> </w:t>
        </w:r>
      </w:ins>
      <w:ins w:id="1202" w:author="Oultram, Stuart" w:date="2018-05-30T14:13:00Z">
        <w:r w:rsidR="001B508A" w:rsidRPr="001B508A">
          <w:rPr>
            <w:rFonts w:ascii="Times New Roman" w:hAnsi="Times New Roman" w:cs="Times New Roman"/>
            <w:bCs/>
            <w:sz w:val="24"/>
            <w:rPrChange w:id="1203" w:author="Oultram, Stuart" w:date="2018-05-30T14:15:00Z">
              <w:rPr>
                <w:bCs/>
              </w:rPr>
            </w:rPrChange>
          </w:rPr>
          <w:t>and operationalization.</w:t>
        </w:r>
      </w:ins>
      <w:ins w:id="1204" w:author="Oultram, Stuart" w:date="2018-05-30T14:15:00Z">
        <w:r w:rsidR="001B508A" w:rsidRPr="001B508A">
          <w:t xml:space="preserve"> </w:t>
        </w:r>
        <w:proofErr w:type="spellStart"/>
        <w:r w:rsidR="001B508A" w:rsidRPr="001B508A">
          <w:rPr>
            <w:rFonts w:ascii="Times New Roman" w:hAnsi="Times New Roman" w:cs="Times New Roman"/>
            <w:bCs/>
            <w:sz w:val="24"/>
            <w:rPrChange w:id="1205" w:author="Oultram, Stuart" w:date="2018-05-30T14:15:00Z">
              <w:rPr>
                <w:bCs/>
              </w:rPr>
            </w:rPrChange>
          </w:rPr>
          <w:t>Qual</w:t>
        </w:r>
        <w:proofErr w:type="spellEnd"/>
        <w:r w:rsidR="001B508A" w:rsidRPr="001B508A">
          <w:rPr>
            <w:rFonts w:ascii="Times New Roman" w:hAnsi="Times New Roman" w:cs="Times New Roman"/>
            <w:bCs/>
            <w:sz w:val="24"/>
            <w:rPrChange w:id="1206" w:author="Oultram, Stuart" w:date="2018-05-30T14:15:00Z">
              <w:rPr>
                <w:bCs/>
              </w:rPr>
            </w:rPrChange>
          </w:rPr>
          <w:t xml:space="preserve"> Quant (2017). https://doi.org/10.1007/s11135-017-0574-8 </w:t>
        </w:r>
      </w:ins>
      <w:ins w:id="1207" w:author="Oultram, Stuart" w:date="2018-05-30T14:17:00Z">
        <w:r w:rsidR="008B5824">
          <w:rPr>
            <w:rFonts w:ascii="Times New Roman" w:hAnsi="Times New Roman" w:cs="Times New Roman"/>
            <w:bCs/>
            <w:sz w:val="24"/>
          </w:rPr>
          <w:t>(last accessed 30-05-18)</w:t>
        </w:r>
      </w:ins>
      <w:ins w:id="1208" w:author="Oultram, Stuart" w:date="2018-05-30T14:13:00Z">
        <w:r w:rsidR="001B508A" w:rsidRPr="001B508A">
          <w:rPr>
            <w:rFonts w:ascii="Times New Roman" w:hAnsi="Times New Roman" w:cs="Times New Roman"/>
            <w:bCs/>
            <w:sz w:val="24"/>
            <w:rPrChange w:id="1209" w:author="Oultram, Stuart" w:date="2018-05-30T14:15:00Z">
              <w:rPr>
                <w:bCs/>
              </w:rPr>
            </w:rPrChange>
          </w:rPr>
          <w:t xml:space="preserve"> </w:t>
        </w:r>
      </w:ins>
      <w:ins w:id="1210" w:author="Oultram, Stuart" w:date="2018-05-30T14:07:00Z">
        <w:r w:rsidRPr="001B508A">
          <w:rPr>
            <w:rFonts w:ascii="Times New Roman" w:hAnsi="Times New Roman" w:cs="Times New Roman"/>
            <w:bCs/>
            <w:sz w:val="24"/>
            <w:rPrChange w:id="1211" w:author="Oultram, Stuart" w:date="2018-05-30T14:15:00Z">
              <w:rPr>
                <w:bCs/>
              </w:rPr>
            </w:rPrChange>
          </w:rPr>
          <w:t xml:space="preserve"> </w:t>
        </w:r>
      </w:ins>
      <w:ins w:id="1212" w:author="Oultram, Stuart" w:date="2018-05-30T14:04:00Z">
        <w:r w:rsidRPr="001B508A">
          <w:rPr>
            <w:rFonts w:ascii="Times New Roman" w:hAnsi="Times New Roman" w:cs="Times New Roman"/>
            <w:bCs/>
            <w:sz w:val="24"/>
            <w:rPrChange w:id="1213" w:author="Oultram, Stuart" w:date="2018-05-30T14:15:00Z">
              <w:rPr>
                <w:bCs/>
              </w:rPr>
            </w:rPrChange>
          </w:rPr>
          <w:t xml:space="preserve">  </w:t>
        </w:r>
      </w:ins>
      <w:ins w:id="1214" w:author="Oultram, Stuart" w:date="2018-05-30T14:03:00Z">
        <w:r w:rsidRPr="001B508A">
          <w:rPr>
            <w:rFonts w:ascii="Times New Roman" w:hAnsi="Times New Roman" w:cs="Times New Roman"/>
            <w:bCs/>
            <w:sz w:val="24"/>
            <w:rPrChange w:id="1215" w:author="Oultram, Stuart" w:date="2018-05-30T14:15:00Z">
              <w:rPr>
                <w:bCs/>
              </w:rPr>
            </w:rPrChange>
          </w:rPr>
          <w:t xml:space="preserve"> </w:t>
        </w:r>
      </w:ins>
      <w:ins w:id="1216" w:author="Oultram, Stuart" w:date="2018-05-30T14:01:00Z">
        <w:r w:rsidR="008A7DA0" w:rsidRPr="001B508A">
          <w:rPr>
            <w:rFonts w:ascii="Times New Roman" w:hAnsi="Times New Roman" w:cs="Times New Roman"/>
            <w:bCs/>
            <w:sz w:val="24"/>
            <w:rPrChange w:id="1217" w:author="Oultram, Stuart" w:date="2018-05-30T14:15:00Z">
              <w:rPr>
                <w:bCs/>
              </w:rPr>
            </w:rPrChange>
          </w:rPr>
          <w:t xml:space="preserve"> </w:t>
        </w:r>
      </w:ins>
    </w:p>
    <w:p w:rsidR="00675C11" w:rsidRPr="00A51818" w:rsidRDefault="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moveTo w:id="1218" w:author="Oultram, Stuart" w:date="2018-05-22T16:55:00Z"/>
          <w:b/>
          <w:bCs/>
          <w:rPrChange w:id="1219" w:author="CRAYFISH" w:date="2018-05-28T11:55:00Z">
            <w:rPr>
              <w:moveTo w:id="1220" w:author="Oultram, Stuart" w:date="2018-05-22T16:55:00Z"/>
              <w:rFonts w:cs="Calibri"/>
              <w:bCs/>
              <w:szCs w:val="22"/>
              <w:lang w:eastAsia="en-GB"/>
            </w:rPr>
          </w:rPrChange>
        </w:rPr>
        <w:pPrChange w:id="1221" w:author="Oultram, Stuart" w:date="2018-05-22T16:55:00Z">
          <w:pPr>
            <w:pStyle w:val="ListParagraph"/>
            <w:numPr>
              <w:numId w:val="18"/>
            </w:numPr>
            <w:pBdr>
              <w:top w:val="none" w:sz="0" w:space="0" w:color="auto"/>
              <w:left w:val="none" w:sz="0" w:space="0" w:color="auto"/>
              <w:bottom w:val="none" w:sz="0" w:space="0" w:color="auto"/>
              <w:right w:val="none" w:sz="0" w:space="0" w:color="auto"/>
            </w:pBdr>
            <w:spacing w:line="360" w:lineRule="auto"/>
            <w:ind w:hanging="360"/>
          </w:pPr>
        </w:pPrChange>
      </w:pPr>
      <w:moveToRangeStart w:id="1222" w:author="Oultram, Stuart" w:date="2018-05-22T16:55:00Z" w:name="move514771442"/>
      <w:moveTo w:id="1223" w:author="Oultram, Stuart" w:date="2018-05-22T16:55:00Z">
        <w:r w:rsidRPr="00A51818">
          <w:rPr>
            <w:rFonts w:ascii="Times New Roman" w:hAnsi="Times New Roman" w:cs="Times New Roman"/>
            <w:sz w:val="24"/>
            <w:szCs w:val="24"/>
            <w:rPrChange w:id="1224" w:author="CRAYFISH" w:date="2018-05-28T11:55:00Z">
              <w:rPr/>
            </w:rPrChange>
          </w:rPr>
          <w:lastRenderedPageBreak/>
          <w:t xml:space="preserve">Lim CR, Zhang M, Hussain SF, </w:t>
        </w:r>
        <w:r w:rsidRPr="00A51818">
          <w:rPr>
            <w:rFonts w:ascii="Times New Roman" w:hAnsi="Times New Roman" w:cs="Times New Roman"/>
            <w:color w:val="333333"/>
            <w:sz w:val="24"/>
            <w:szCs w:val="24"/>
            <w:shd w:val="clear" w:color="auto" w:fill="FFFFFF"/>
            <w:rPrChange w:id="1225" w:author="CRAYFISH" w:date="2018-05-28T11:55:00Z">
              <w:rPr>
                <w:color w:val="333333"/>
                <w:shd w:val="clear" w:color="auto" w:fill="FFFFFF"/>
              </w:rPr>
            </w:rPrChange>
          </w:rPr>
          <w:t>Ho, Roger C.M</w:t>
        </w:r>
        <w:r w:rsidRPr="00A51818">
          <w:rPr>
            <w:rFonts w:ascii="Times New Roman" w:hAnsi="Times New Roman" w:cs="Times New Roman"/>
            <w:sz w:val="24"/>
            <w:szCs w:val="24"/>
            <w:rPrChange w:id="1226" w:author="CRAYFISH" w:date="2018-05-28T11:55:00Z">
              <w:rPr/>
            </w:rPrChange>
          </w:rPr>
          <w:t xml:space="preserve">. The Consequences of Whistle-blowing: An Integrative Review. </w:t>
        </w:r>
        <w:r w:rsidRPr="00A51818">
          <w:rPr>
            <w:rFonts w:ascii="Times New Roman" w:hAnsi="Times New Roman" w:cs="Times New Roman"/>
            <w:i/>
            <w:sz w:val="24"/>
            <w:szCs w:val="24"/>
            <w:shd w:val="clear" w:color="auto" w:fill="FFFFFF"/>
            <w:rPrChange w:id="1227" w:author="CRAYFISH" w:date="2018-05-28T11:55:00Z">
              <w:rPr>
                <w:i/>
                <w:shd w:val="clear" w:color="auto" w:fill="FFFFFF"/>
              </w:rPr>
            </w:rPrChange>
          </w:rPr>
          <w:t>Journal of Patient Safety</w:t>
        </w:r>
        <w:r w:rsidRPr="00A51818">
          <w:rPr>
            <w:rFonts w:ascii="Times New Roman" w:hAnsi="Times New Roman" w:cs="Times New Roman"/>
            <w:sz w:val="24"/>
            <w:szCs w:val="24"/>
            <w:rPrChange w:id="1228" w:author="CRAYFISH" w:date="2018-05-28T11:55:00Z">
              <w:rPr/>
            </w:rPrChange>
          </w:rPr>
          <w:t xml:space="preserve">. 2017;1-6 </w:t>
        </w:r>
      </w:moveTo>
    </w:p>
    <w:moveToRangeStart w:id="1229" w:author="Oultram, Stuart" w:date="2018-05-22T16:56:00Z" w:name="move514771518"/>
    <w:moveToRangeEnd w:id="1222"/>
    <w:p w:rsidR="00675C11" w:rsidRPr="00BA0852" w:rsidRDefault="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moveTo w:id="1230" w:author="Oultram, Stuart" w:date="2018-05-22T16:56:00Z"/>
        </w:rPr>
        <w:pPrChange w:id="1231" w:author="Oultram, Stuart" w:date="2018-05-22T16:56:00Z">
          <w:pPr>
            <w:pStyle w:val="ListParagraph"/>
            <w:numPr>
              <w:numId w:val="9"/>
            </w:numPr>
            <w:pBdr>
              <w:top w:val="none" w:sz="0" w:space="0" w:color="auto"/>
              <w:left w:val="none" w:sz="0" w:space="0" w:color="auto"/>
              <w:bottom w:val="none" w:sz="0" w:space="0" w:color="auto"/>
              <w:right w:val="none" w:sz="0" w:space="0" w:color="auto"/>
            </w:pBdr>
            <w:spacing w:line="360" w:lineRule="auto"/>
            <w:ind w:hanging="360"/>
          </w:pPr>
        </w:pPrChange>
      </w:pPr>
      <w:ins w:id="1232" w:author="Oultram, Stuart" w:date="2018-05-22T16:56:00Z">
        <w:r w:rsidRPr="00A51818">
          <w:rPr>
            <w:rFonts w:ascii="Times New Roman" w:hAnsi="Times New Roman" w:cs="Times New Roman"/>
            <w:sz w:val="24"/>
            <w:szCs w:val="24"/>
          </w:rPr>
          <w:fldChar w:fldCharType="begin"/>
        </w:r>
      </w:ins>
      <w:moveTo w:id="1233" w:author="Oultram, Stuart" w:date="2018-05-22T16:56:00Z">
        <w:r w:rsidRPr="00A51818">
          <w:rPr>
            <w:rFonts w:ascii="Times New Roman" w:hAnsi="Times New Roman" w:cs="Times New Roman"/>
            <w:sz w:val="24"/>
            <w:szCs w:val="24"/>
            <w:rPrChange w:id="1234" w:author="CRAYFISH" w:date="2018-05-28T11:55:00Z">
              <w:rPr/>
            </w:rPrChange>
          </w:rPr>
          <w:instrText xml:space="preserve"> HYPERLINK "https://www.ncbi.nlm.nih.gov/pubmed/?term=Pohjanoksa%20J%5BAuthor%5D&amp;cauthor=true&amp;cauthor_uid=28494645" </w:instrText>
        </w:r>
      </w:moveTo>
      <w:ins w:id="1235" w:author="Oultram, Stuart" w:date="2018-05-22T16:56:00Z">
        <w:r w:rsidRPr="00A51818">
          <w:rPr>
            <w:rFonts w:ascii="Times New Roman" w:hAnsi="Times New Roman" w:cs="Times New Roman"/>
            <w:sz w:val="24"/>
            <w:szCs w:val="24"/>
            <w:rPrChange w:id="1236" w:author="CRAYFISH" w:date="2018-05-28T11:55:00Z">
              <w:rPr/>
            </w:rPrChange>
          </w:rPr>
          <w:fldChar w:fldCharType="separate"/>
        </w:r>
      </w:ins>
      <w:proofErr w:type="spellStart"/>
      <w:moveTo w:id="1237" w:author="Oultram, Stuart" w:date="2018-05-22T16:56:00Z">
        <w:r w:rsidRPr="00A51818">
          <w:rPr>
            <w:rStyle w:val="Hyperlink"/>
            <w:rFonts w:ascii="Times New Roman" w:hAnsi="Times New Roman"/>
            <w:sz w:val="24"/>
            <w:szCs w:val="24"/>
            <w:u w:val="none"/>
            <w:shd w:val="clear" w:color="auto" w:fill="FFFFFF"/>
            <w:rPrChange w:id="1238" w:author="CRAYFISH" w:date="2018-05-28T11:55:00Z">
              <w:rPr>
                <w:rStyle w:val="Hyperlink"/>
                <w:u w:val="none"/>
                <w:shd w:val="clear" w:color="auto" w:fill="FFFFFF"/>
              </w:rPr>
            </w:rPrChange>
          </w:rPr>
          <w:t>Pohjanoksa</w:t>
        </w:r>
        <w:proofErr w:type="spellEnd"/>
        <w:r w:rsidRPr="00A51818">
          <w:rPr>
            <w:rStyle w:val="Hyperlink"/>
            <w:rFonts w:ascii="Times New Roman" w:hAnsi="Times New Roman"/>
            <w:sz w:val="24"/>
            <w:szCs w:val="24"/>
            <w:u w:val="none"/>
            <w:shd w:val="clear" w:color="auto" w:fill="FFFFFF"/>
            <w:rPrChange w:id="1239" w:author="CRAYFISH" w:date="2018-05-28T11:55:00Z">
              <w:rPr>
                <w:rStyle w:val="Hyperlink"/>
                <w:u w:val="none"/>
                <w:shd w:val="clear" w:color="auto" w:fill="FFFFFF"/>
              </w:rPr>
            </w:rPrChange>
          </w:rPr>
          <w:t xml:space="preserve"> J</w:t>
        </w:r>
      </w:moveTo>
      <w:ins w:id="1240" w:author="Oultram, Stuart" w:date="2018-05-22T16:56:00Z">
        <w:r w:rsidRPr="00A51818">
          <w:rPr>
            <w:rFonts w:ascii="Times New Roman" w:hAnsi="Times New Roman" w:cs="Times New Roman"/>
            <w:sz w:val="24"/>
            <w:szCs w:val="24"/>
            <w:rPrChange w:id="1241" w:author="CRAYFISH" w:date="2018-05-28T11:55:00Z">
              <w:rPr/>
            </w:rPrChange>
          </w:rPr>
          <w:fldChar w:fldCharType="end"/>
        </w:r>
      </w:ins>
      <w:moveTo w:id="1242" w:author="Oultram, Stuart" w:date="2018-05-22T16:56:00Z">
        <w:r w:rsidRPr="00A51818">
          <w:rPr>
            <w:rFonts w:ascii="Times New Roman" w:hAnsi="Times New Roman" w:cs="Times New Roman"/>
            <w:sz w:val="24"/>
            <w:szCs w:val="24"/>
            <w:shd w:val="clear" w:color="auto" w:fill="FFFFFF"/>
            <w:rPrChange w:id="1243" w:author="CRAYFISH" w:date="2018-05-28T11:55:00Z">
              <w:rPr>
                <w:shd w:val="clear" w:color="auto" w:fill="FFFFFF"/>
              </w:rPr>
            </w:rPrChange>
          </w:rPr>
          <w:t>,</w:t>
        </w:r>
        <w:r w:rsidRPr="00A51818">
          <w:rPr>
            <w:rStyle w:val="apple-converted-space"/>
            <w:rFonts w:ascii="Times New Roman" w:hAnsi="Times New Roman"/>
            <w:sz w:val="24"/>
            <w:szCs w:val="24"/>
            <w:shd w:val="clear" w:color="auto" w:fill="FFFFFF"/>
            <w:lang w:eastAsia="en-US"/>
            <w:rPrChange w:id="1244" w:author="CRAYFISH" w:date="2018-05-28T11:55:00Z">
              <w:rPr>
                <w:rStyle w:val="apple-converted-space"/>
                <w:shd w:val="clear" w:color="auto" w:fill="FFFFFF"/>
                <w:lang w:eastAsia="en-US"/>
              </w:rPr>
            </w:rPrChange>
          </w:rPr>
          <w:t> </w:t>
        </w:r>
      </w:moveTo>
      <w:proofErr w:type="spellStart"/>
      <w:ins w:id="1245" w:author="Oultram, Stuart" w:date="2018-05-22T16:56:00Z">
        <w:r w:rsidRPr="00A51818">
          <w:rPr>
            <w:rFonts w:ascii="Times New Roman" w:hAnsi="Times New Roman" w:cs="Times New Roman"/>
            <w:sz w:val="24"/>
            <w:szCs w:val="24"/>
            <w:rPrChange w:id="1246" w:author="CRAYFISH" w:date="2018-05-28T11:55:00Z">
              <w:rPr/>
            </w:rPrChange>
          </w:rPr>
          <w:fldChar w:fldCharType="begin"/>
        </w:r>
      </w:ins>
      <w:moveTo w:id="1247" w:author="Oultram, Stuart" w:date="2018-05-22T16:56:00Z">
        <w:r w:rsidRPr="00A51818">
          <w:rPr>
            <w:rFonts w:ascii="Times New Roman" w:hAnsi="Times New Roman" w:cs="Times New Roman"/>
            <w:sz w:val="24"/>
            <w:szCs w:val="24"/>
            <w:rPrChange w:id="1248" w:author="CRAYFISH" w:date="2018-05-28T11:55:00Z">
              <w:rPr/>
            </w:rPrChange>
          </w:rPr>
          <w:instrText xml:space="preserve"> HYPERLINK "https://www.ncbi.nlm.nih.gov/pubmed/?term=Stolt%20M%5BAuthor%5D&amp;cauthor=true&amp;cauthor_uid=28494645" </w:instrText>
        </w:r>
      </w:moveTo>
      <w:ins w:id="1249" w:author="Oultram, Stuart" w:date="2018-05-22T16:56:00Z">
        <w:r w:rsidRPr="00A51818">
          <w:rPr>
            <w:rFonts w:ascii="Times New Roman" w:hAnsi="Times New Roman" w:cs="Times New Roman"/>
            <w:sz w:val="24"/>
            <w:szCs w:val="24"/>
            <w:rPrChange w:id="1250" w:author="CRAYFISH" w:date="2018-05-28T11:55:00Z">
              <w:rPr/>
            </w:rPrChange>
          </w:rPr>
          <w:fldChar w:fldCharType="separate"/>
        </w:r>
      </w:ins>
      <w:moveTo w:id="1251" w:author="Oultram, Stuart" w:date="2018-05-22T16:56:00Z">
        <w:r w:rsidRPr="00A51818">
          <w:rPr>
            <w:rStyle w:val="Hyperlink"/>
            <w:rFonts w:ascii="Times New Roman" w:hAnsi="Times New Roman"/>
            <w:sz w:val="24"/>
            <w:szCs w:val="24"/>
            <w:u w:val="none"/>
            <w:shd w:val="clear" w:color="auto" w:fill="FFFFFF"/>
            <w:rPrChange w:id="1252" w:author="CRAYFISH" w:date="2018-05-28T11:55:00Z">
              <w:rPr>
                <w:rStyle w:val="Hyperlink"/>
                <w:u w:val="none"/>
                <w:shd w:val="clear" w:color="auto" w:fill="FFFFFF"/>
              </w:rPr>
            </w:rPrChange>
          </w:rPr>
          <w:t>Stolt</w:t>
        </w:r>
        <w:proofErr w:type="spellEnd"/>
        <w:r w:rsidRPr="00A51818">
          <w:rPr>
            <w:rStyle w:val="Hyperlink"/>
            <w:rFonts w:ascii="Times New Roman" w:hAnsi="Times New Roman"/>
            <w:sz w:val="24"/>
            <w:szCs w:val="24"/>
            <w:u w:val="none"/>
            <w:shd w:val="clear" w:color="auto" w:fill="FFFFFF"/>
            <w:rPrChange w:id="1253" w:author="CRAYFISH" w:date="2018-05-28T11:55:00Z">
              <w:rPr>
                <w:rStyle w:val="Hyperlink"/>
                <w:u w:val="none"/>
                <w:shd w:val="clear" w:color="auto" w:fill="FFFFFF"/>
              </w:rPr>
            </w:rPrChange>
          </w:rPr>
          <w:t xml:space="preserve"> M</w:t>
        </w:r>
      </w:moveTo>
      <w:ins w:id="1254" w:author="Oultram, Stuart" w:date="2018-05-22T16:56:00Z">
        <w:r w:rsidRPr="00A51818">
          <w:rPr>
            <w:rFonts w:ascii="Times New Roman" w:hAnsi="Times New Roman" w:cs="Times New Roman"/>
            <w:sz w:val="24"/>
            <w:szCs w:val="24"/>
            <w:rPrChange w:id="1255" w:author="CRAYFISH" w:date="2018-05-28T11:55:00Z">
              <w:rPr/>
            </w:rPrChange>
          </w:rPr>
          <w:fldChar w:fldCharType="end"/>
        </w:r>
      </w:ins>
      <w:moveTo w:id="1256" w:author="Oultram, Stuart" w:date="2018-05-22T16:56:00Z">
        <w:r w:rsidRPr="00A51818">
          <w:rPr>
            <w:rFonts w:ascii="Times New Roman" w:hAnsi="Times New Roman" w:cs="Times New Roman"/>
            <w:sz w:val="24"/>
            <w:szCs w:val="24"/>
            <w:shd w:val="clear" w:color="auto" w:fill="FFFFFF"/>
            <w:rPrChange w:id="1257" w:author="CRAYFISH" w:date="2018-05-28T11:55:00Z">
              <w:rPr>
                <w:shd w:val="clear" w:color="auto" w:fill="FFFFFF"/>
              </w:rPr>
            </w:rPrChange>
          </w:rPr>
          <w:t>,</w:t>
        </w:r>
        <w:r w:rsidRPr="00A51818">
          <w:rPr>
            <w:rStyle w:val="apple-converted-space"/>
            <w:rFonts w:ascii="Times New Roman" w:hAnsi="Times New Roman"/>
            <w:sz w:val="24"/>
            <w:szCs w:val="24"/>
            <w:shd w:val="clear" w:color="auto" w:fill="FFFFFF"/>
            <w:lang w:eastAsia="en-US"/>
            <w:rPrChange w:id="1258" w:author="CRAYFISH" w:date="2018-05-28T11:55:00Z">
              <w:rPr>
                <w:rStyle w:val="apple-converted-space"/>
                <w:shd w:val="clear" w:color="auto" w:fill="FFFFFF"/>
                <w:lang w:eastAsia="en-US"/>
              </w:rPr>
            </w:rPrChange>
          </w:rPr>
          <w:t> </w:t>
        </w:r>
      </w:moveTo>
      <w:proofErr w:type="spellStart"/>
      <w:ins w:id="1259" w:author="Oultram, Stuart" w:date="2018-05-22T16:56:00Z">
        <w:r w:rsidRPr="00A51818">
          <w:rPr>
            <w:rFonts w:ascii="Times New Roman" w:hAnsi="Times New Roman" w:cs="Times New Roman"/>
            <w:sz w:val="24"/>
            <w:szCs w:val="24"/>
            <w:rPrChange w:id="1260" w:author="CRAYFISH" w:date="2018-05-28T11:55:00Z">
              <w:rPr/>
            </w:rPrChange>
          </w:rPr>
          <w:fldChar w:fldCharType="begin"/>
        </w:r>
      </w:ins>
      <w:moveTo w:id="1261" w:author="Oultram, Stuart" w:date="2018-05-22T16:56:00Z">
        <w:r w:rsidRPr="00A51818">
          <w:rPr>
            <w:rFonts w:ascii="Times New Roman" w:hAnsi="Times New Roman" w:cs="Times New Roman"/>
            <w:sz w:val="24"/>
            <w:szCs w:val="24"/>
            <w:rPrChange w:id="1262" w:author="CRAYFISH" w:date="2018-05-28T11:55:00Z">
              <w:rPr/>
            </w:rPrChange>
          </w:rPr>
          <w:instrText xml:space="preserve"> HYPERLINK "https://www.ncbi.nlm.nih.gov/pubmed/?term=Leino-Kilpi%20H%5BAuthor%5D&amp;cauthor=true&amp;cauthor_uid=28494645" </w:instrText>
        </w:r>
      </w:moveTo>
      <w:ins w:id="1263" w:author="Oultram, Stuart" w:date="2018-05-22T16:56:00Z">
        <w:r w:rsidRPr="00A51818">
          <w:rPr>
            <w:rFonts w:ascii="Times New Roman" w:hAnsi="Times New Roman" w:cs="Times New Roman"/>
            <w:sz w:val="24"/>
            <w:szCs w:val="24"/>
            <w:rPrChange w:id="1264" w:author="CRAYFISH" w:date="2018-05-28T11:55:00Z">
              <w:rPr/>
            </w:rPrChange>
          </w:rPr>
          <w:fldChar w:fldCharType="separate"/>
        </w:r>
      </w:ins>
      <w:moveTo w:id="1265" w:author="Oultram, Stuart" w:date="2018-05-22T16:56:00Z">
        <w:r w:rsidRPr="00A51818">
          <w:rPr>
            <w:rStyle w:val="Hyperlink"/>
            <w:rFonts w:ascii="Times New Roman" w:hAnsi="Times New Roman"/>
            <w:sz w:val="24"/>
            <w:szCs w:val="24"/>
            <w:u w:val="none"/>
            <w:shd w:val="clear" w:color="auto" w:fill="FFFFFF"/>
            <w:rPrChange w:id="1266" w:author="CRAYFISH" w:date="2018-05-28T11:55:00Z">
              <w:rPr>
                <w:rStyle w:val="Hyperlink"/>
                <w:u w:val="none"/>
                <w:shd w:val="clear" w:color="auto" w:fill="FFFFFF"/>
              </w:rPr>
            </w:rPrChange>
          </w:rPr>
          <w:t>Leino-Kilpi</w:t>
        </w:r>
        <w:proofErr w:type="spellEnd"/>
        <w:r w:rsidRPr="00A51818">
          <w:rPr>
            <w:rStyle w:val="Hyperlink"/>
            <w:rFonts w:ascii="Times New Roman" w:hAnsi="Times New Roman"/>
            <w:sz w:val="24"/>
            <w:szCs w:val="24"/>
            <w:u w:val="none"/>
            <w:shd w:val="clear" w:color="auto" w:fill="FFFFFF"/>
            <w:rPrChange w:id="1267" w:author="CRAYFISH" w:date="2018-05-28T11:55:00Z">
              <w:rPr>
                <w:rStyle w:val="Hyperlink"/>
                <w:u w:val="none"/>
                <w:shd w:val="clear" w:color="auto" w:fill="FFFFFF"/>
              </w:rPr>
            </w:rPrChange>
          </w:rPr>
          <w:t xml:space="preserve"> H</w:t>
        </w:r>
      </w:moveTo>
      <w:ins w:id="1268" w:author="Oultram, Stuart" w:date="2018-05-22T16:56:00Z">
        <w:r w:rsidRPr="00A51818">
          <w:rPr>
            <w:rFonts w:ascii="Times New Roman" w:hAnsi="Times New Roman" w:cs="Times New Roman"/>
            <w:sz w:val="24"/>
            <w:szCs w:val="24"/>
            <w:rPrChange w:id="1269" w:author="CRAYFISH" w:date="2018-05-28T11:55:00Z">
              <w:rPr/>
            </w:rPrChange>
          </w:rPr>
          <w:fldChar w:fldCharType="end"/>
        </w:r>
      </w:ins>
      <w:moveTo w:id="1270" w:author="Oultram, Stuart" w:date="2018-05-22T16:56:00Z">
        <w:r w:rsidRPr="00A51818">
          <w:rPr>
            <w:rFonts w:ascii="Times New Roman" w:hAnsi="Times New Roman" w:cs="Times New Roman"/>
            <w:sz w:val="24"/>
            <w:szCs w:val="24"/>
            <w:shd w:val="clear" w:color="auto" w:fill="FFFFFF"/>
            <w:rPrChange w:id="1271" w:author="CRAYFISH" w:date="2018-05-28T11:55:00Z">
              <w:rPr>
                <w:shd w:val="clear" w:color="auto" w:fill="FFFFFF"/>
              </w:rPr>
            </w:rPrChange>
          </w:rPr>
          <w:t>,</w:t>
        </w:r>
        <w:r w:rsidRPr="00A51818">
          <w:rPr>
            <w:rStyle w:val="apple-converted-space"/>
            <w:rFonts w:ascii="Times New Roman" w:hAnsi="Times New Roman"/>
            <w:sz w:val="24"/>
            <w:szCs w:val="24"/>
            <w:shd w:val="clear" w:color="auto" w:fill="FFFFFF"/>
            <w:lang w:eastAsia="en-US"/>
            <w:rPrChange w:id="1272" w:author="CRAYFISH" w:date="2018-05-28T11:55:00Z">
              <w:rPr>
                <w:rStyle w:val="apple-converted-space"/>
                <w:shd w:val="clear" w:color="auto" w:fill="FFFFFF"/>
                <w:lang w:eastAsia="en-US"/>
              </w:rPr>
            </w:rPrChange>
          </w:rPr>
          <w:t> </w:t>
        </w:r>
      </w:moveTo>
      <w:proofErr w:type="spellStart"/>
      <w:ins w:id="1273" w:author="Oultram, Stuart" w:date="2018-05-22T16:56:00Z">
        <w:r w:rsidRPr="00A51818">
          <w:rPr>
            <w:rFonts w:ascii="Times New Roman" w:hAnsi="Times New Roman" w:cs="Times New Roman"/>
            <w:sz w:val="24"/>
            <w:szCs w:val="24"/>
            <w:rPrChange w:id="1274" w:author="CRAYFISH" w:date="2018-05-28T11:55:00Z">
              <w:rPr/>
            </w:rPrChange>
          </w:rPr>
          <w:fldChar w:fldCharType="begin"/>
        </w:r>
      </w:ins>
      <w:moveTo w:id="1275" w:author="Oultram, Stuart" w:date="2018-05-22T16:56:00Z">
        <w:r w:rsidRPr="00A51818">
          <w:rPr>
            <w:rFonts w:ascii="Times New Roman" w:hAnsi="Times New Roman" w:cs="Times New Roman"/>
            <w:sz w:val="24"/>
            <w:szCs w:val="24"/>
            <w:rPrChange w:id="1276" w:author="CRAYFISH" w:date="2018-05-28T11:55:00Z">
              <w:rPr/>
            </w:rPrChange>
          </w:rPr>
          <w:instrText xml:space="preserve"> HYPERLINK "https://www.ncbi.nlm.nih.gov/pubmed/?term=Suhonen%20R%5BAuthor%5D&amp;cauthor=true&amp;cauthor_uid=28494645" </w:instrText>
        </w:r>
      </w:moveTo>
      <w:ins w:id="1277" w:author="Oultram, Stuart" w:date="2018-05-22T16:56:00Z">
        <w:r w:rsidRPr="00A51818">
          <w:rPr>
            <w:rFonts w:ascii="Times New Roman" w:hAnsi="Times New Roman" w:cs="Times New Roman"/>
            <w:sz w:val="24"/>
            <w:szCs w:val="24"/>
            <w:rPrChange w:id="1278" w:author="CRAYFISH" w:date="2018-05-28T11:55:00Z">
              <w:rPr/>
            </w:rPrChange>
          </w:rPr>
          <w:fldChar w:fldCharType="separate"/>
        </w:r>
      </w:ins>
      <w:moveTo w:id="1279" w:author="Oultram, Stuart" w:date="2018-05-22T16:56:00Z">
        <w:r w:rsidRPr="00A51818">
          <w:rPr>
            <w:rStyle w:val="Hyperlink"/>
            <w:rFonts w:ascii="Times New Roman" w:hAnsi="Times New Roman"/>
            <w:sz w:val="24"/>
            <w:szCs w:val="24"/>
            <w:u w:val="none"/>
            <w:shd w:val="clear" w:color="auto" w:fill="FFFFFF"/>
            <w:rPrChange w:id="1280" w:author="CRAYFISH" w:date="2018-05-28T11:55:00Z">
              <w:rPr>
                <w:rStyle w:val="Hyperlink"/>
                <w:u w:val="none"/>
                <w:shd w:val="clear" w:color="auto" w:fill="FFFFFF"/>
              </w:rPr>
            </w:rPrChange>
          </w:rPr>
          <w:t>Suhonen</w:t>
        </w:r>
        <w:proofErr w:type="spellEnd"/>
        <w:r w:rsidRPr="00A51818">
          <w:rPr>
            <w:rStyle w:val="Hyperlink"/>
            <w:rFonts w:ascii="Times New Roman" w:hAnsi="Times New Roman"/>
            <w:sz w:val="24"/>
            <w:szCs w:val="24"/>
            <w:u w:val="none"/>
            <w:shd w:val="clear" w:color="auto" w:fill="FFFFFF"/>
            <w:rPrChange w:id="1281" w:author="CRAYFISH" w:date="2018-05-28T11:55:00Z">
              <w:rPr>
                <w:rStyle w:val="Hyperlink"/>
                <w:u w:val="none"/>
                <w:shd w:val="clear" w:color="auto" w:fill="FFFFFF"/>
              </w:rPr>
            </w:rPrChange>
          </w:rPr>
          <w:t xml:space="preserve"> R</w:t>
        </w:r>
      </w:moveTo>
      <w:ins w:id="1282" w:author="Oultram, Stuart" w:date="2018-05-22T16:56:00Z">
        <w:r w:rsidRPr="00A51818">
          <w:rPr>
            <w:rFonts w:ascii="Times New Roman" w:hAnsi="Times New Roman" w:cs="Times New Roman"/>
            <w:sz w:val="24"/>
            <w:szCs w:val="24"/>
            <w:rPrChange w:id="1283" w:author="CRAYFISH" w:date="2018-05-28T11:55:00Z">
              <w:rPr/>
            </w:rPrChange>
          </w:rPr>
          <w:fldChar w:fldCharType="end"/>
        </w:r>
      </w:ins>
      <w:moveTo w:id="1284" w:author="Oultram, Stuart" w:date="2018-05-22T16:56:00Z">
        <w:r w:rsidRPr="00A51818">
          <w:rPr>
            <w:rFonts w:ascii="Times New Roman" w:hAnsi="Times New Roman" w:cs="Times New Roman"/>
            <w:sz w:val="24"/>
            <w:szCs w:val="24"/>
            <w:shd w:val="clear" w:color="auto" w:fill="FFFFFF"/>
            <w:rPrChange w:id="1285" w:author="CRAYFISH" w:date="2018-05-28T11:55:00Z">
              <w:rPr>
                <w:shd w:val="clear" w:color="auto" w:fill="FFFFFF"/>
              </w:rPr>
            </w:rPrChange>
          </w:rPr>
          <w:t>,</w:t>
        </w:r>
        <w:r w:rsidRPr="00A51818">
          <w:rPr>
            <w:rStyle w:val="apple-converted-space"/>
            <w:rFonts w:ascii="Times New Roman" w:hAnsi="Times New Roman"/>
            <w:sz w:val="24"/>
            <w:szCs w:val="24"/>
            <w:shd w:val="clear" w:color="auto" w:fill="FFFFFF"/>
            <w:lang w:eastAsia="en-US"/>
            <w:rPrChange w:id="1286" w:author="CRAYFISH" w:date="2018-05-28T11:55:00Z">
              <w:rPr>
                <w:rStyle w:val="apple-converted-space"/>
                <w:shd w:val="clear" w:color="auto" w:fill="FFFFFF"/>
                <w:lang w:eastAsia="en-US"/>
              </w:rPr>
            </w:rPrChange>
          </w:rPr>
          <w:t> </w:t>
        </w:r>
      </w:moveTo>
      <w:proofErr w:type="spellStart"/>
      <w:ins w:id="1287" w:author="Oultram, Stuart" w:date="2018-05-22T16:56:00Z">
        <w:r w:rsidRPr="00A51818">
          <w:rPr>
            <w:rFonts w:ascii="Times New Roman" w:hAnsi="Times New Roman" w:cs="Times New Roman"/>
            <w:sz w:val="24"/>
            <w:szCs w:val="24"/>
            <w:rPrChange w:id="1288" w:author="CRAYFISH" w:date="2018-05-28T11:55:00Z">
              <w:rPr/>
            </w:rPrChange>
          </w:rPr>
          <w:fldChar w:fldCharType="begin"/>
        </w:r>
      </w:ins>
      <w:moveTo w:id="1289" w:author="Oultram, Stuart" w:date="2018-05-22T16:56:00Z">
        <w:r w:rsidRPr="00A51818">
          <w:rPr>
            <w:rFonts w:ascii="Times New Roman" w:hAnsi="Times New Roman" w:cs="Times New Roman"/>
            <w:sz w:val="24"/>
            <w:szCs w:val="24"/>
            <w:rPrChange w:id="1290" w:author="CRAYFISH" w:date="2018-05-28T11:55:00Z">
              <w:rPr/>
            </w:rPrChange>
          </w:rPr>
          <w:instrText xml:space="preserve"> HYPERLINK "https://www.ncbi.nlm.nih.gov/pubmed/?term=L%C3%B6yttyniemi%20E%5BAuthor%5D&amp;cauthor=true&amp;cauthor_uid=28494645" </w:instrText>
        </w:r>
      </w:moveTo>
      <w:ins w:id="1291" w:author="Oultram, Stuart" w:date="2018-05-22T16:56:00Z">
        <w:r w:rsidRPr="00A51818">
          <w:rPr>
            <w:rFonts w:ascii="Times New Roman" w:hAnsi="Times New Roman" w:cs="Times New Roman"/>
            <w:sz w:val="24"/>
            <w:szCs w:val="24"/>
            <w:rPrChange w:id="1292" w:author="CRAYFISH" w:date="2018-05-28T11:55:00Z">
              <w:rPr/>
            </w:rPrChange>
          </w:rPr>
          <w:fldChar w:fldCharType="separate"/>
        </w:r>
      </w:ins>
      <w:moveTo w:id="1293" w:author="Oultram, Stuart" w:date="2018-05-22T16:56:00Z">
        <w:r w:rsidRPr="00A51818">
          <w:rPr>
            <w:rStyle w:val="Hyperlink"/>
            <w:rFonts w:ascii="Times New Roman" w:hAnsi="Times New Roman"/>
            <w:sz w:val="24"/>
            <w:szCs w:val="24"/>
            <w:u w:val="none"/>
            <w:shd w:val="clear" w:color="auto" w:fill="FFFFFF"/>
            <w:rPrChange w:id="1294" w:author="CRAYFISH" w:date="2018-05-28T11:55:00Z">
              <w:rPr>
                <w:rStyle w:val="Hyperlink"/>
                <w:u w:val="none"/>
                <w:shd w:val="clear" w:color="auto" w:fill="FFFFFF"/>
              </w:rPr>
            </w:rPrChange>
          </w:rPr>
          <w:t>Löyttyniemi</w:t>
        </w:r>
        <w:proofErr w:type="spellEnd"/>
        <w:r w:rsidRPr="00A51818">
          <w:rPr>
            <w:rStyle w:val="Hyperlink"/>
            <w:rFonts w:ascii="Times New Roman" w:hAnsi="Times New Roman"/>
            <w:sz w:val="24"/>
            <w:szCs w:val="24"/>
            <w:u w:val="none"/>
            <w:shd w:val="clear" w:color="auto" w:fill="FFFFFF"/>
            <w:rPrChange w:id="1295" w:author="CRAYFISH" w:date="2018-05-28T11:55:00Z">
              <w:rPr>
                <w:rStyle w:val="Hyperlink"/>
                <w:u w:val="none"/>
                <w:shd w:val="clear" w:color="auto" w:fill="FFFFFF"/>
              </w:rPr>
            </w:rPrChange>
          </w:rPr>
          <w:t xml:space="preserve"> E</w:t>
        </w:r>
      </w:moveTo>
      <w:ins w:id="1296" w:author="Oultram, Stuart" w:date="2018-05-22T16:56:00Z">
        <w:r w:rsidRPr="00A51818">
          <w:rPr>
            <w:rFonts w:ascii="Times New Roman" w:hAnsi="Times New Roman" w:cs="Times New Roman"/>
            <w:sz w:val="24"/>
            <w:szCs w:val="24"/>
            <w:rPrChange w:id="1297" w:author="CRAYFISH" w:date="2018-05-28T11:55:00Z">
              <w:rPr/>
            </w:rPrChange>
          </w:rPr>
          <w:fldChar w:fldCharType="end"/>
        </w:r>
      </w:ins>
      <w:moveTo w:id="1298" w:author="Oultram, Stuart" w:date="2018-05-22T16:56:00Z">
        <w:r w:rsidRPr="00A51818">
          <w:rPr>
            <w:rFonts w:ascii="Times New Roman" w:hAnsi="Times New Roman" w:cs="Times New Roman"/>
            <w:sz w:val="24"/>
            <w:szCs w:val="24"/>
            <w:shd w:val="clear" w:color="auto" w:fill="FFFFFF"/>
            <w:rPrChange w:id="1299" w:author="CRAYFISH" w:date="2018-05-28T11:55:00Z">
              <w:rPr>
                <w:shd w:val="clear" w:color="auto" w:fill="FFFFFF"/>
              </w:rPr>
            </w:rPrChange>
          </w:rPr>
          <w:t>.</w:t>
        </w:r>
        <w:r w:rsidRPr="00A51818">
          <w:rPr>
            <w:rFonts w:ascii="Times New Roman" w:hAnsi="Times New Roman" w:cs="Times New Roman"/>
            <w:sz w:val="24"/>
            <w:szCs w:val="24"/>
            <w:rPrChange w:id="1300" w:author="CRAYFISH" w:date="2018-05-28T11:55:00Z">
              <w:rPr/>
            </w:rPrChange>
          </w:rPr>
          <w:t xml:space="preserve"> Whistle-blowing process in healthcare: From suspicion to action. </w:t>
        </w:r>
        <w:r w:rsidRPr="00A51818">
          <w:rPr>
            <w:rFonts w:ascii="Times New Roman" w:hAnsi="Times New Roman" w:cs="Times New Roman"/>
            <w:i/>
            <w:sz w:val="24"/>
            <w:szCs w:val="24"/>
            <w:rPrChange w:id="1301" w:author="CRAYFISH" w:date="2018-05-28T11:55:00Z">
              <w:rPr>
                <w:i/>
              </w:rPr>
            </w:rPrChange>
          </w:rPr>
          <w:t>Nursing Ethics</w:t>
        </w:r>
        <w:r w:rsidRPr="00A51818">
          <w:rPr>
            <w:rFonts w:ascii="Times New Roman" w:hAnsi="Times New Roman" w:cs="Times New Roman"/>
            <w:sz w:val="24"/>
            <w:szCs w:val="24"/>
            <w:rPrChange w:id="1302" w:author="CRAYFISH" w:date="2018-05-28T11:55:00Z">
              <w:rPr/>
            </w:rPrChange>
          </w:rPr>
          <w:t>. 2017; 1-15</w:t>
        </w:r>
      </w:moveTo>
    </w:p>
    <w:p w:rsidR="00675C11" w:rsidRPr="00BA0852" w:rsidRDefault="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moveTo w:id="1303" w:author="Oultram, Stuart" w:date="2018-05-22T16:56:00Z"/>
        </w:rPr>
        <w:pPrChange w:id="1304" w:author="Oultram, Stuart" w:date="2018-05-22T16:56:00Z">
          <w:pPr>
            <w:pStyle w:val="ListParagraph"/>
            <w:numPr>
              <w:numId w:val="9"/>
            </w:numPr>
            <w:pBdr>
              <w:top w:val="none" w:sz="0" w:space="0" w:color="auto"/>
              <w:left w:val="none" w:sz="0" w:space="0" w:color="auto"/>
              <w:bottom w:val="none" w:sz="0" w:space="0" w:color="auto"/>
              <w:right w:val="none" w:sz="0" w:space="0" w:color="auto"/>
            </w:pBdr>
            <w:spacing w:line="360" w:lineRule="auto"/>
            <w:ind w:hanging="360"/>
          </w:pPr>
        </w:pPrChange>
      </w:pPr>
      <w:moveTo w:id="1305" w:author="Oultram, Stuart" w:date="2018-05-22T16:56:00Z">
        <w:r w:rsidRPr="00A51818">
          <w:rPr>
            <w:rFonts w:ascii="Times New Roman" w:hAnsi="Times New Roman" w:cs="Times New Roman"/>
            <w:sz w:val="24"/>
            <w:szCs w:val="24"/>
            <w:rPrChange w:id="1306" w:author="CRAYFISH" w:date="2018-05-28T11:55:00Z">
              <w:rPr/>
            </w:rPrChange>
          </w:rPr>
          <w:t xml:space="preserve">Chatterjee P. Whistleblowing in India: what protections can doctors who raise concerns expect? </w:t>
        </w:r>
        <w:r w:rsidRPr="00A51818">
          <w:rPr>
            <w:rFonts w:ascii="Times New Roman" w:hAnsi="Times New Roman" w:cs="Times New Roman"/>
            <w:i/>
            <w:sz w:val="24"/>
            <w:szCs w:val="24"/>
            <w:rPrChange w:id="1307" w:author="CRAYFISH" w:date="2018-05-28T11:55:00Z">
              <w:rPr>
                <w:i/>
              </w:rPr>
            </w:rPrChange>
          </w:rPr>
          <w:t>British Medical Journal Publishing Group</w:t>
        </w:r>
        <w:r w:rsidRPr="00A51818">
          <w:rPr>
            <w:rFonts w:ascii="Times New Roman" w:hAnsi="Times New Roman" w:cs="Times New Roman"/>
            <w:sz w:val="24"/>
            <w:szCs w:val="24"/>
            <w:rPrChange w:id="1308" w:author="CRAYFISH" w:date="2018-05-28T11:55:00Z">
              <w:rPr/>
            </w:rPrChange>
          </w:rPr>
          <w:t>; 2015</w:t>
        </w:r>
        <w:proofErr w:type="gramStart"/>
        <w:r w:rsidRPr="00A51818">
          <w:rPr>
            <w:rFonts w:ascii="Times New Roman" w:hAnsi="Times New Roman" w:cs="Times New Roman"/>
            <w:sz w:val="24"/>
            <w:szCs w:val="24"/>
            <w:rPrChange w:id="1309" w:author="CRAYFISH" w:date="2018-05-28T11:55:00Z">
              <w:rPr/>
            </w:rPrChange>
          </w:rPr>
          <w:t>;350:h763</w:t>
        </w:r>
        <w:proofErr w:type="gramEnd"/>
        <w:r w:rsidRPr="00A51818">
          <w:rPr>
            <w:rFonts w:ascii="Times New Roman" w:hAnsi="Times New Roman" w:cs="Times New Roman"/>
            <w:sz w:val="24"/>
            <w:szCs w:val="24"/>
            <w:rPrChange w:id="1310" w:author="CRAYFISH" w:date="2018-05-28T11:55:00Z">
              <w:rPr/>
            </w:rPrChange>
          </w:rPr>
          <w:t xml:space="preserve">. </w:t>
        </w:r>
      </w:moveTo>
    </w:p>
    <w:p w:rsidR="00675C11" w:rsidRPr="00BA0852" w:rsidRDefault="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moveTo w:id="1311" w:author="Oultram, Stuart" w:date="2018-05-22T16:56:00Z"/>
        </w:rPr>
        <w:pPrChange w:id="1312" w:author="Oultram, Stuart" w:date="2018-05-22T16:57:00Z">
          <w:pPr>
            <w:pStyle w:val="ListParagraph"/>
            <w:numPr>
              <w:numId w:val="9"/>
            </w:numPr>
            <w:pBdr>
              <w:top w:val="none" w:sz="0" w:space="0" w:color="auto"/>
              <w:left w:val="none" w:sz="0" w:space="0" w:color="auto"/>
              <w:bottom w:val="none" w:sz="0" w:space="0" w:color="auto"/>
              <w:right w:val="none" w:sz="0" w:space="0" w:color="auto"/>
            </w:pBdr>
            <w:spacing w:line="360" w:lineRule="auto"/>
            <w:ind w:hanging="360"/>
          </w:pPr>
        </w:pPrChange>
      </w:pPr>
      <w:proofErr w:type="spellStart"/>
      <w:moveTo w:id="1313" w:author="Oultram, Stuart" w:date="2018-05-22T16:56:00Z">
        <w:r w:rsidRPr="00A51818">
          <w:rPr>
            <w:rFonts w:ascii="Times New Roman" w:hAnsi="Times New Roman" w:cs="Times New Roman"/>
            <w:sz w:val="24"/>
            <w:szCs w:val="24"/>
            <w:rPrChange w:id="1314" w:author="CRAYFISH" w:date="2018-05-28T11:55:00Z">
              <w:rPr/>
            </w:rPrChange>
          </w:rPr>
          <w:t>Mansbach</w:t>
        </w:r>
        <w:proofErr w:type="spellEnd"/>
        <w:r w:rsidRPr="00A51818">
          <w:rPr>
            <w:rFonts w:ascii="Times New Roman" w:hAnsi="Times New Roman" w:cs="Times New Roman"/>
            <w:sz w:val="24"/>
            <w:szCs w:val="24"/>
            <w:rPrChange w:id="1315" w:author="CRAYFISH" w:date="2018-05-28T11:55:00Z">
              <w:rPr/>
            </w:rPrChange>
          </w:rPr>
          <w:t xml:space="preserve"> A, </w:t>
        </w:r>
        <w:proofErr w:type="spellStart"/>
        <w:r w:rsidRPr="00A51818">
          <w:rPr>
            <w:rFonts w:ascii="Times New Roman" w:hAnsi="Times New Roman" w:cs="Times New Roman"/>
            <w:sz w:val="24"/>
            <w:szCs w:val="24"/>
            <w:rPrChange w:id="1316" w:author="CRAYFISH" w:date="2018-05-28T11:55:00Z">
              <w:rPr/>
            </w:rPrChange>
          </w:rPr>
          <w:t>Kushnir</w:t>
        </w:r>
        <w:proofErr w:type="spellEnd"/>
        <w:r w:rsidRPr="00A51818">
          <w:rPr>
            <w:rFonts w:ascii="Times New Roman" w:hAnsi="Times New Roman" w:cs="Times New Roman"/>
            <w:sz w:val="24"/>
            <w:szCs w:val="24"/>
            <w:rPrChange w:id="1317" w:author="CRAYFISH" w:date="2018-05-28T11:55:00Z">
              <w:rPr/>
            </w:rPrChange>
          </w:rPr>
          <w:t xml:space="preserve"> T, </w:t>
        </w:r>
        <w:proofErr w:type="spellStart"/>
        <w:r w:rsidRPr="00A51818">
          <w:rPr>
            <w:rFonts w:ascii="Times New Roman" w:hAnsi="Times New Roman" w:cs="Times New Roman"/>
            <w:sz w:val="24"/>
            <w:szCs w:val="24"/>
            <w:rPrChange w:id="1318" w:author="CRAYFISH" w:date="2018-05-28T11:55:00Z">
              <w:rPr/>
            </w:rPrChange>
          </w:rPr>
          <w:t>Ziedenberg</w:t>
        </w:r>
        <w:proofErr w:type="spellEnd"/>
        <w:r w:rsidRPr="00A51818">
          <w:rPr>
            <w:rFonts w:ascii="Times New Roman" w:hAnsi="Times New Roman" w:cs="Times New Roman"/>
            <w:sz w:val="24"/>
            <w:szCs w:val="24"/>
            <w:rPrChange w:id="1319" w:author="CRAYFISH" w:date="2018-05-28T11:55:00Z">
              <w:rPr/>
            </w:rPrChange>
          </w:rPr>
          <w:t xml:space="preserve"> H, </w:t>
        </w:r>
        <w:proofErr w:type="spellStart"/>
        <w:r w:rsidRPr="00A51818">
          <w:rPr>
            <w:rFonts w:ascii="Times New Roman" w:hAnsi="Times New Roman" w:cs="Times New Roman"/>
            <w:sz w:val="24"/>
            <w:szCs w:val="24"/>
            <w:rPrChange w:id="1320" w:author="CRAYFISH" w:date="2018-05-28T11:55:00Z">
              <w:rPr/>
            </w:rPrChange>
          </w:rPr>
          <w:t>Bachner</w:t>
        </w:r>
        <w:proofErr w:type="spellEnd"/>
        <w:r w:rsidRPr="00A51818">
          <w:rPr>
            <w:rFonts w:ascii="Times New Roman" w:hAnsi="Times New Roman" w:cs="Times New Roman"/>
            <w:sz w:val="24"/>
            <w:szCs w:val="24"/>
            <w:rPrChange w:id="1321" w:author="CRAYFISH" w:date="2018-05-28T11:55:00Z">
              <w:rPr/>
            </w:rPrChange>
          </w:rPr>
          <w:t xml:space="preserve"> YG. Reporting Misconduct of a Coworker to Protect a Patient: A Comparison </w:t>
        </w:r>
        <w:r w:rsidRPr="00324042">
          <w:rPr>
            <w:rFonts w:ascii="Times New Roman" w:hAnsi="Times New Roman" w:cs="Times New Roman"/>
            <w:noProof/>
            <w:sz w:val="24"/>
            <w:szCs w:val="24"/>
            <w:rPrChange w:id="1322" w:author="CRAYFISH" w:date="2018-06-23T20:40:00Z">
              <w:rPr/>
            </w:rPrChange>
          </w:rPr>
          <w:t>between</w:t>
        </w:r>
        <w:r w:rsidRPr="00A51818">
          <w:rPr>
            <w:rFonts w:ascii="Times New Roman" w:hAnsi="Times New Roman" w:cs="Times New Roman"/>
            <w:sz w:val="24"/>
            <w:szCs w:val="24"/>
            <w:rPrChange w:id="1323" w:author="CRAYFISH" w:date="2018-05-28T11:55:00Z">
              <w:rPr/>
            </w:rPrChange>
          </w:rPr>
          <w:t xml:space="preserve"> Experienced Nurses and Nursing Students. </w:t>
        </w:r>
        <w:r w:rsidRPr="00A51818">
          <w:rPr>
            <w:rFonts w:ascii="Times New Roman" w:hAnsi="Times New Roman" w:cs="Times New Roman"/>
            <w:i/>
            <w:sz w:val="24"/>
            <w:szCs w:val="24"/>
            <w:rPrChange w:id="1324" w:author="CRAYFISH" w:date="2018-05-28T11:55:00Z">
              <w:rPr>
                <w:i/>
              </w:rPr>
            </w:rPrChange>
          </w:rPr>
          <w:t>The Scientific World Journal</w:t>
        </w:r>
        <w:r w:rsidRPr="00A51818">
          <w:rPr>
            <w:rFonts w:ascii="Times New Roman" w:hAnsi="Times New Roman" w:cs="Times New Roman"/>
            <w:sz w:val="24"/>
            <w:szCs w:val="24"/>
            <w:rPrChange w:id="1325" w:author="CRAYFISH" w:date="2018-05-28T11:55:00Z">
              <w:rPr/>
            </w:rPrChange>
          </w:rPr>
          <w:t>. 2014</w:t>
        </w:r>
        <w:proofErr w:type="gramStart"/>
        <w:r w:rsidRPr="00A51818">
          <w:rPr>
            <w:rFonts w:ascii="Times New Roman" w:hAnsi="Times New Roman" w:cs="Times New Roman"/>
            <w:sz w:val="24"/>
            <w:szCs w:val="24"/>
            <w:rPrChange w:id="1326" w:author="CRAYFISH" w:date="2018-05-28T11:55:00Z">
              <w:rPr/>
            </w:rPrChange>
          </w:rPr>
          <w:t>;413926</w:t>
        </w:r>
        <w:proofErr w:type="gramEnd"/>
        <w:r w:rsidRPr="00A51818">
          <w:rPr>
            <w:rFonts w:ascii="Times New Roman" w:hAnsi="Times New Roman" w:cs="Times New Roman"/>
            <w:sz w:val="24"/>
            <w:szCs w:val="24"/>
            <w:rPrChange w:id="1327" w:author="CRAYFISH" w:date="2018-05-28T11:55:00Z">
              <w:rPr/>
            </w:rPrChange>
          </w:rPr>
          <w:t>.</w:t>
        </w:r>
      </w:moveTo>
    </w:p>
    <w:p w:rsidR="00F74703" w:rsidRPr="00BA0852" w:rsidRDefault="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328" w:author="Oultram, Stuart" w:date="2018-05-22T17:57:00Z"/>
        </w:rPr>
        <w:pPrChange w:id="1329" w:author="Oultram, Stuart" w:date="2018-05-22T17:57:00Z">
          <w:pPr>
            <w:pStyle w:val="NoSpacing"/>
            <w:numPr>
              <w:numId w:val="9"/>
            </w:numPr>
            <w:pBdr>
              <w:top w:val="none" w:sz="0" w:space="0" w:color="auto"/>
              <w:left w:val="none" w:sz="0" w:space="0" w:color="auto"/>
              <w:bottom w:val="none" w:sz="0" w:space="0" w:color="auto"/>
              <w:right w:val="none" w:sz="0" w:space="0" w:color="auto"/>
            </w:pBdr>
            <w:shd w:val="clear" w:color="000000" w:fill="FFFFFF"/>
            <w:spacing w:before="100" w:beforeAutospacing="1" w:after="150" w:line="312" w:lineRule="atLeast"/>
            <w:ind w:left="720" w:hanging="360"/>
          </w:pPr>
        </w:pPrChange>
      </w:pPr>
      <w:moveTo w:id="1330" w:author="Oultram, Stuart" w:date="2018-05-22T16:56:00Z">
        <w:r w:rsidRPr="00A51818">
          <w:rPr>
            <w:rFonts w:ascii="Times New Roman" w:hAnsi="Times New Roman" w:cs="Times New Roman"/>
            <w:sz w:val="24"/>
            <w:szCs w:val="24"/>
            <w:rPrChange w:id="1331" w:author="CRAYFISH" w:date="2018-05-28T11:55:00Z">
              <w:rPr>
                <w:rFonts w:ascii="Times New Roman" w:hAnsi="Times New Roman" w:cs="Times New Roman"/>
                <w:color w:val="auto"/>
                <w:sz w:val="24"/>
                <w:szCs w:val="24"/>
                <w:lang w:val="en-GB" w:eastAsia="en-US"/>
              </w:rPr>
            </w:rPrChange>
          </w:rPr>
          <w:t xml:space="preserve">Brown, </w:t>
        </w:r>
        <w:r w:rsidRPr="00324042">
          <w:rPr>
            <w:rFonts w:ascii="Times New Roman" w:hAnsi="Times New Roman" w:cs="Times New Roman"/>
            <w:noProof/>
            <w:sz w:val="24"/>
            <w:szCs w:val="24"/>
            <w:rPrChange w:id="1332" w:author="CRAYFISH" w:date="2018-06-23T20:40:00Z">
              <w:rPr>
                <w:rFonts w:ascii="Times New Roman" w:hAnsi="Times New Roman" w:cs="Times New Roman"/>
                <w:color w:val="auto"/>
                <w:sz w:val="24"/>
                <w:szCs w:val="24"/>
                <w:lang w:val="en-GB" w:eastAsia="en-US"/>
              </w:rPr>
            </w:rPrChange>
          </w:rPr>
          <w:t>A J</w:t>
        </w:r>
        <w:r w:rsidRPr="00A51818">
          <w:rPr>
            <w:rFonts w:ascii="Times New Roman" w:hAnsi="Times New Roman" w:cs="Times New Roman"/>
            <w:sz w:val="24"/>
            <w:szCs w:val="24"/>
            <w:rPrChange w:id="1333" w:author="CRAYFISH" w:date="2018-05-28T11:55:00Z">
              <w:rPr>
                <w:rFonts w:ascii="Times New Roman" w:hAnsi="Times New Roman" w:cs="Times New Roman"/>
                <w:color w:val="auto"/>
                <w:sz w:val="24"/>
                <w:szCs w:val="24"/>
                <w:lang w:val="en-GB" w:eastAsia="en-US"/>
              </w:rPr>
            </w:rPrChange>
          </w:rPr>
          <w:t xml:space="preserve">, David Lewis, Richard E. Moberly, and </w:t>
        </w:r>
        <w:proofErr w:type="spellStart"/>
        <w:r w:rsidRPr="00A51818">
          <w:rPr>
            <w:rFonts w:ascii="Times New Roman" w:hAnsi="Times New Roman" w:cs="Times New Roman"/>
            <w:sz w:val="24"/>
            <w:szCs w:val="24"/>
            <w:rPrChange w:id="1334" w:author="CRAYFISH" w:date="2018-05-28T11:55:00Z">
              <w:rPr>
                <w:rFonts w:ascii="Times New Roman" w:hAnsi="Times New Roman" w:cs="Times New Roman"/>
                <w:color w:val="auto"/>
                <w:sz w:val="24"/>
                <w:szCs w:val="24"/>
                <w:lang w:val="en-GB" w:eastAsia="en-US"/>
              </w:rPr>
            </w:rPrChange>
          </w:rPr>
          <w:t>Wim</w:t>
        </w:r>
        <w:proofErr w:type="spellEnd"/>
        <w:r w:rsidRPr="00A51818">
          <w:rPr>
            <w:rFonts w:ascii="Times New Roman" w:hAnsi="Times New Roman" w:cs="Times New Roman"/>
            <w:sz w:val="24"/>
            <w:szCs w:val="24"/>
            <w:rPrChange w:id="1335" w:author="CRAYFISH" w:date="2018-05-28T11:55:00Z">
              <w:rPr>
                <w:rFonts w:ascii="Times New Roman" w:hAnsi="Times New Roman" w:cs="Times New Roman"/>
                <w:color w:val="auto"/>
                <w:sz w:val="24"/>
                <w:szCs w:val="24"/>
                <w:lang w:val="en-GB" w:eastAsia="en-US"/>
              </w:rPr>
            </w:rPrChange>
          </w:rPr>
          <w:t xml:space="preserve"> </w:t>
        </w:r>
        <w:proofErr w:type="spellStart"/>
        <w:r w:rsidRPr="00A51818">
          <w:rPr>
            <w:rFonts w:ascii="Times New Roman" w:hAnsi="Times New Roman" w:cs="Times New Roman"/>
            <w:sz w:val="24"/>
            <w:szCs w:val="24"/>
            <w:rPrChange w:id="1336" w:author="CRAYFISH" w:date="2018-05-28T11:55:00Z">
              <w:rPr>
                <w:rFonts w:ascii="Times New Roman" w:hAnsi="Times New Roman" w:cs="Times New Roman"/>
                <w:color w:val="auto"/>
                <w:sz w:val="24"/>
                <w:szCs w:val="24"/>
                <w:lang w:val="en-GB" w:eastAsia="en-US"/>
              </w:rPr>
            </w:rPrChange>
          </w:rPr>
          <w:t>Vandekerckhove</w:t>
        </w:r>
        <w:proofErr w:type="spellEnd"/>
        <w:r w:rsidRPr="00A51818">
          <w:rPr>
            <w:rFonts w:ascii="Times New Roman" w:hAnsi="Times New Roman" w:cs="Times New Roman"/>
            <w:sz w:val="24"/>
            <w:szCs w:val="24"/>
            <w:rPrChange w:id="1337" w:author="CRAYFISH" w:date="2018-05-28T11:55:00Z">
              <w:rPr>
                <w:rFonts w:ascii="Times New Roman" w:hAnsi="Times New Roman" w:cs="Times New Roman"/>
                <w:color w:val="auto"/>
                <w:sz w:val="24"/>
                <w:szCs w:val="24"/>
                <w:lang w:val="en-GB" w:eastAsia="en-US"/>
              </w:rPr>
            </w:rPrChange>
          </w:rPr>
          <w:t>. Blowing the whistle and Power</w:t>
        </w:r>
        <w:r w:rsidRPr="005A26C9">
          <w:rPr>
            <w:rFonts w:ascii="Times New Roman" w:hAnsi="Times New Roman" w:cs="Times New Roman"/>
            <w:sz w:val="24"/>
            <w:szCs w:val="24"/>
          </w:rPr>
          <w:t> </w:t>
        </w:r>
        <w:r w:rsidRPr="00A51818">
          <w:rPr>
            <w:rFonts w:ascii="Times New Roman" w:hAnsi="Times New Roman" w:cs="Times New Roman"/>
            <w:i/>
            <w:iCs/>
            <w:sz w:val="24"/>
            <w:szCs w:val="24"/>
            <w:rPrChange w:id="1338" w:author="CRAYFISH" w:date="2018-05-28T11:55:00Z">
              <w:rPr>
                <w:rFonts w:ascii="Times New Roman" w:hAnsi="Times New Roman" w:cs="Times New Roman"/>
                <w:i/>
                <w:iCs/>
                <w:color w:val="auto"/>
                <w:sz w:val="24"/>
                <w:szCs w:val="24"/>
                <w:lang w:val="en-GB" w:eastAsia="en-US"/>
              </w:rPr>
            </w:rPrChange>
          </w:rPr>
          <w:t>International Handbook on Whistleblowing Research</w:t>
        </w:r>
        <w:r w:rsidRPr="00A51818">
          <w:rPr>
            <w:rFonts w:ascii="Times New Roman" w:hAnsi="Times New Roman" w:cs="Times New Roman"/>
            <w:sz w:val="24"/>
            <w:szCs w:val="24"/>
            <w:rPrChange w:id="1339" w:author="CRAYFISH" w:date="2018-05-28T11:55:00Z">
              <w:rPr>
                <w:rFonts w:ascii="Times New Roman" w:hAnsi="Times New Roman" w:cs="Times New Roman"/>
                <w:color w:val="auto"/>
                <w:sz w:val="24"/>
                <w:szCs w:val="24"/>
                <w:lang w:val="en-GB" w:eastAsia="en-US"/>
              </w:rPr>
            </w:rPrChange>
          </w:rPr>
          <w:t xml:space="preserve">. 2014; pp 154-176 </w:t>
        </w:r>
      </w:moveTo>
    </w:p>
    <w:p w:rsidR="00F74703" w:rsidRPr="00BA0852" w:rsidRDefault="00F74703">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340" w:author="Oultram, Stuart" w:date="2018-05-22T17:59:00Z"/>
        </w:rPr>
        <w:pPrChange w:id="1341" w:author="Oultram, Stuart" w:date="2018-05-22T17:59:00Z">
          <w:pPr>
            <w:pStyle w:val="NoSpacing"/>
            <w:numPr>
              <w:numId w:val="9"/>
            </w:numPr>
            <w:pBdr>
              <w:top w:val="none" w:sz="0" w:space="0" w:color="auto"/>
              <w:left w:val="none" w:sz="0" w:space="0" w:color="auto"/>
              <w:bottom w:val="none" w:sz="0" w:space="0" w:color="auto"/>
              <w:right w:val="none" w:sz="0" w:space="0" w:color="auto"/>
            </w:pBdr>
            <w:shd w:val="clear" w:color="000000" w:fill="FFFFFF"/>
            <w:spacing w:before="100" w:beforeAutospacing="1" w:after="150" w:line="312" w:lineRule="atLeast"/>
            <w:ind w:left="720" w:hanging="360"/>
          </w:pPr>
        </w:pPrChange>
      </w:pPr>
      <w:ins w:id="1342" w:author="Oultram, Stuart" w:date="2018-05-22T17:56:00Z">
        <w:r w:rsidRPr="00A51818">
          <w:rPr>
            <w:rFonts w:ascii="Times New Roman" w:hAnsi="Times New Roman" w:cs="Times New Roman"/>
            <w:sz w:val="24"/>
            <w:szCs w:val="24"/>
            <w:rPrChange w:id="1343" w:author="CRAYFISH" w:date="2018-05-28T11:55:00Z">
              <w:rPr>
                <w:rFonts w:ascii="Times New Roman" w:hAnsi="Times New Roman" w:cs="Times New Roman"/>
                <w:color w:val="auto"/>
                <w:sz w:val="24"/>
                <w:szCs w:val="24"/>
                <w:lang w:val="en-GB" w:eastAsia="en-US"/>
              </w:rPr>
            </w:rPrChange>
          </w:rPr>
          <w:t xml:space="preserve">The Schwartz Centre for </w:t>
        </w:r>
      </w:ins>
      <w:ins w:id="1344" w:author="Oultram, Stuart" w:date="2018-05-22T17:57:00Z">
        <w:r w:rsidRPr="00A51818">
          <w:rPr>
            <w:rFonts w:ascii="Times New Roman" w:hAnsi="Times New Roman" w:cs="Times New Roman"/>
            <w:sz w:val="24"/>
            <w:szCs w:val="24"/>
            <w:rPrChange w:id="1345" w:author="CRAYFISH" w:date="2018-05-28T11:55:00Z">
              <w:rPr>
                <w:rFonts w:ascii="Times New Roman" w:hAnsi="Times New Roman" w:cs="Times New Roman"/>
                <w:color w:val="auto"/>
                <w:sz w:val="24"/>
                <w:szCs w:val="24"/>
                <w:lang w:val="en-GB" w:eastAsia="en-US"/>
              </w:rPr>
            </w:rPrChange>
          </w:rPr>
          <w:t>Compassionate</w:t>
        </w:r>
      </w:ins>
      <w:ins w:id="1346" w:author="Oultram, Stuart" w:date="2018-05-22T17:56:00Z">
        <w:r w:rsidRPr="00A51818">
          <w:rPr>
            <w:rFonts w:ascii="Times New Roman" w:hAnsi="Times New Roman" w:cs="Times New Roman"/>
            <w:sz w:val="24"/>
            <w:szCs w:val="24"/>
            <w:rPrChange w:id="1347" w:author="CRAYFISH" w:date="2018-05-28T11:55:00Z">
              <w:rPr>
                <w:rFonts w:ascii="Times New Roman" w:hAnsi="Times New Roman" w:cs="Times New Roman"/>
                <w:color w:val="auto"/>
                <w:sz w:val="24"/>
                <w:szCs w:val="24"/>
                <w:lang w:val="en-GB" w:eastAsia="en-US"/>
              </w:rPr>
            </w:rPrChange>
          </w:rPr>
          <w:t xml:space="preserve"> </w:t>
        </w:r>
      </w:ins>
      <w:ins w:id="1348" w:author="Oultram, Stuart" w:date="2018-05-22T17:57:00Z">
        <w:r w:rsidRPr="00A51818">
          <w:rPr>
            <w:rFonts w:ascii="Times New Roman" w:hAnsi="Times New Roman" w:cs="Times New Roman"/>
            <w:sz w:val="24"/>
            <w:szCs w:val="24"/>
            <w:rPrChange w:id="1349" w:author="CRAYFISH" w:date="2018-05-28T11:55:00Z">
              <w:rPr>
                <w:rFonts w:ascii="Times New Roman" w:hAnsi="Times New Roman" w:cs="Times New Roman"/>
                <w:color w:val="auto"/>
                <w:sz w:val="24"/>
                <w:szCs w:val="24"/>
                <w:lang w:val="en-GB" w:eastAsia="en-US"/>
              </w:rPr>
            </w:rPrChange>
          </w:rPr>
          <w:t>Health</w:t>
        </w:r>
      </w:ins>
      <w:ins w:id="1350" w:author="Oultram, Stuart" w:date="2018-05-22T17:56:00Z">
        <w:r w:rsidRPr="00A51818">
          <w:rPr>
            <w:rFonts w:ascii="Times New Roman" w:hAnsi="Times New Roman" w:cs="Times New Roman"/>
            <w:sz w:val="24"/>
            <w:szCs w:val="24"/>
            <w:rPrChange w:id="1351" w:author="CRAYFISH" w:date="2018-05-28T11:55:00Z">
              <w:rPr>
                <w:rFonts w:ascii="Times New Roman" w:hAnsi="Times New Roman" w:cs="Times New Roman"/>
                <w:color w:val="auto"/>
                <w:sz w:val="24"/>
                <w:szCs w:val="24"/>
                <w:lang w:val="en-GB" w:eastAsia="en-US"/>
              </w:rPr>
            </w:rPrChange>
          </w:rPr>
          <w:t xml:space="preserve">Care </w:t>
        </w:r>
      </w:ins>
      <w:ins w:id="1352" w:author="Oultram, Stuart" w:date="2018-05-22T17:57:00Z">
        <w:r w:rsidRPr="00F550EE">
          <w:rPr>
            <w:rFonts w:ascii="Times New Roman" w:hAnsi="Times New Roman" w:cs="Times New Roman"/>
            <w:sz w:val="24"/>
            <w:szCs w:val="24"/>
          </w:rPr>
          <w:fldChar w:fldCharType="begin"/>
        </w:r>
        <w:r w:rsidRPr="00A51818">
          <w:rPr>
            <w:rFonts w:ascii="Times New Roman" w:hAnsi="Times New Roman" w:cs="Times New Roman"/>
            <w:sz w:val="24"/>
            <w:szCs w:val="24"/>
            <w:rPrChange w:id="1353" w:author="CRAYFISH" w:date="2018-05-28T11:55:00Z">
              <w:rPr>
                <w:rFonts w:ascii="Times New Roman" w:hAnsi="Times New Roman" w:cs="Times New Roman"/>
                <w:color w:val="auto"/>
                <w:sz w:val="24"/>
                <w:szCs w:val="24"/>
                <w:lang w:val="en-GB" w:eastAsia="en-US"/>
              </w:rPr>
            </w:rPrChange>
          </w:rPr>
          <w:instrText xml:space="preserve"> HYPERLINK "http://www.theschwartzcenter.org/" </w:instrText>
        </w:r>
        <w:r w:rsidRPr="00F550EE">
          <w:rPr>
            <w:rFonts w:ascii="Times New Roman" w:hAnsi="Times New Roman" w:cs="Times New Roman"/>
            <w:sz w:val="24"/>
            <w:szCs w:val="24"/>
            <w:rPrChange w:id="1354" w:author="CRAYFISH" w:date="2018-05-28T11:55:00Z">
              <w:rPr>
                <w:rFonts w:ascii="Times New Roman" w:hAnsi="Times New Roman" w:cs="Times New Roman"/>
                <w:sz w:val="24"/>
                <w:szCs w:val="24"/>
              </w:rPr>
            </w:rPrChange>
          </w:rPr>
          <w:fldChar w:fldCharType="separate"/>
        </w:r>
        <w:r w:rsidRPr="00A51818">
          <w:rPr>
            <w:rStyle w:val="Hyperlink"/>
            <w:rFonts w:ascii="Times New Roman" w:hAnsi="Times New Roman"/>
            <w:sz w:val="24"/>
            <w:szCs w:val="24"/>
            <w:rPrChange w:id="1355" w:author="CRAYFISH" w:date="2018-05-28T11:55:00Z">
              <w:rPr>
                <w:rStyle w:val="Hyperlink"/>
                <w:rFonts w:ascii="Times New Roman" w:hAnsi="Times New Roman"/>
                <w:color w:val="auto"/>
                <w:sz w:val="24"/>
                <w:szCs w:val="24"/>
                <w:lang w:val="en-GB" w:eastAsia="en-US"/>
              </w:rPr>
            </w:rPrChange>
          </w:rPr>
          <w:t>http://www.theschwartzcenter.org/</w:t>
        </w:r>
        <w:r w:rsidRPr="00F550EE">
          <w:rPr>
            <w:rFonts w:ascii="Times New Roman" w:hAnsi="Times New Roman" w:cs="Times New Roman"/>
            <w:sz w:val="24"/>
            <w:szCs w:val="24"/>
          </w:rPr>
          <w:fldChar w:fldCharType="end"/>
        </w:r>
      </w:ins>
    </w:p>
    <w:p w:rsidR="00F74703" w:rsidRDefault="00F74703">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moveTo w:id="1356" w:author="Oultram, Stuart" w:date="2018-05-22T16:56:00Z"/>
          <w:rPrChange w:id="1357" w:author="Oultram, Stuart" w:date="2018-05-30T22:49:00Z">
            <w:rPr>
              <w:moveTo w:id="1358" w:author="Oultram, Stuart" w:date="2018-05-22T16:56:00Z"/>
              <w:lang w:val="en-GB" w:eastAsia="en-US"/>
            </w:rPr>
          </w:rPrChange>
        </w:rPr>
        <w:pPrChange w:id="1359" w:author="Oultram, Stuart" w:date="2018-05-22T17:59:00Z">
          <w:pPr>
            <w:pStyle w:val="NoSpacing"/>
            <w:numPr>
              <w:numId w:val="9"/>
            </w:numPr>
            <w:pBdr>
              <w:top w:val="none" w:sz="0" w:space="0" w:color="auto"/>
              <w:left w:val="none" w:sz="0" w:space="0" w:color="auto"/>
              <w:bottom w:val="none" w:sz="0" w:space="0" w:color="auto"/>
              <w:right w:val="none" w:sz="0" w:space="0" w:color="auto"/>
            </w:pBdr>
            <w:shd w:val="clear" w:color="000000" w:fill="FFFFFF"/>
            <w:spacing w:before="100" w:beforeAutospacing="1" w:after="150" w:line="312" w:lineRule="atLeast"/>
            <w:ind w:left="720" w:hanging="360"/>
          </w:pPr>
        </w:pPrChange>
      </w:pPr>
      <w:ins w:id="1360" w:author="Oultram, Stuart" w:date="2018-05-22T17:58:00Z">
        <w:r w:rsidRPr="00A51818">
          <w:rPr>
            <w:rFonts w:ascii="Times New Roman" w:hAnsi="Times New Roman" w:cs="Times New Roman"/>
            <w:sz w:val="24"/>
            <w:szCs w:val="24"/>
            <w:rPrChange w:id="1361" w:author="CRAYFISH" w:date="2018-05-28T11:55:00Z">
              <w:rPr>
                <w:rFonts w:ascii="Times New Roman" w:hAnsi="Times New Roman" w:cs="Times New Roman"/>
                <w:color w:val="auto"/>
                <w:sz w:val="24"/>
                <w:szCs w:val="24"/>
                <w:lang w:val="en-GB" w:eastAsia="x-none"/>
              </w:rPr>
            </w:rPrChange>
          </w:rPr>
          <w:t xml:space="preserve">Anon, About Schwartz Rounds, The Point of Care Foundation UK </w:t>
        </w:r>
      </w:ins>
      <w:ins w:id="1362" w:author="Oultram, Stuart" w:date="2018-05-30T17:05:00Z">
        <w:r w:rsidR="0023397A">
          <w:rPr>
            <w:rFonts w:ascii="Times New Roman" w:hAnsi="Times New Roman" w:cs="Times New Roman"/>
            <w:sz w:val="24"/>
            <w:szCs w:val="24"/>
          </w:rPr>
          <w:fldChar w:fldCharType="begin"/>
        </w:r>
        <w:r w:rsidR="0023397A">
          <w:rPr>
            <w:rFonts w:ascii="Times New Roman" w:hAnsi="Times New Roman" w:cs="Times New Roman"/>
            <w:sz w:val="24"/>
            <w:szCs w:val="24"/>
          </w:rPr>
          <w:instrText xml:space="preserve"> HYPERLINK "</w:instrText>
        </w:r>
      </w:ins>
      <w:ins w:id="1363" w:author="Oultram, Stuart" w:date="2018-05-22T17:59:00Z">
        <w:r w:rsidR="0023397A" w:rsidRPr="00A51818">
          <w:rPr>
            <w:rFonts w:ascii="Times New Roman" w:hAnsi="Times New Roman" w:cs="Times New Roman"/>
            <w:sz w:val="24"/>
            <w:szCs w:val="24"/>
            <w:rPrChange w:id="1364" w:author="CRAYFISH" w:date="2018-05-28T11:55:00Z">
              <w:rPr>
                <w:rFonts w:ascii="Times New Roman" w:hAnsi="Times New Roman" w:cs="Times New Roman"/>
                <w:color w:val="auto"/>
                <w:sz w:val="24"/>
                <w:szCs w:val="24"/>
                <w:lang w:val="en-GB" w:eastAsia="en-US"/>
              </w:rPr>
            </w:rPrChange>
          </w:rPr>
          <w:instrText>https://www.pointofcarefoundation.org.uk/</w:instrText>
        </w:r>
      </w:ins>
      <w:ins w:id="1365" w:author="Oultram, Stuart" w:date="2018-05-30T17:05:00Z">
        <w:r w:rsidR="0023397A">
          <w:rPr>
            <w:rFonts w:ascii="Times New Roman" w:hAnsi="Times New Roman" w:cs="Times New Roman"/>
            <w:sz w:val="24"/>
            <w:szCs w:val="24"/>
          </w:rPr>
          <w:instrText xml:space="preserve">" </w:instrText>
        </w:r>
        <w:r w:rsidR="0023397A">
          <w:rPr>
            <w:rFonts w:ascii="Times New Roman" w:hAnsi="Times New Roman" w:cs="Times New Roman"/>
            <w:sz w:val="24"/>
            <w:szCs w:val="24"/>
          </w:rPr>
          <w:fldChar w:fldCharType="separate"/>
        </w:r>
      </w:ins>
      <w:ins w:id="1366" w:author="Oultram, Stuart" w:date="2018-05-22T17:59:00Z">
        <w:r w:rsidR="0023397A" w:rsidRPr="005A2509">
          <w:rPr>
            <w:rStyle w:val="Hyperlink"/>
            <w:rPrChange w:id="1367" w:author="CRAYFISH" w:date="2018-05-28T11:55:00Z">
              <w:rPr>
                <w:rStyle w:val="Hyperlink"/>
                <w:rFonts w:ascii="Times New Roman" w:hAnsi="Times New Roman"/>
                <w:color w:val="auto"/>
                <w:sz w:val="24"/>
                <w:u w:val="none"/>
                <w:lang w:val="en-GB" w:eastAsia="en-US"/>
              </w:rPr>
            </w:rPrChange>
          </w:rPr>
          <w:t>https://www.pointofcarefoundation.org.uk/</w:t>
        </w:r>
      </w:ins>
      <w:ins w:id="1368" w:author="Oultram, Stuart" w:date="2018-05-30T17:05:00Z">
        <w:r w:rsidR="0023397A">
          <w:rPr>
            <w:rFonts w:ascii="Times New Roman" w:hAnsi="Times New Roman" w:cs="Times New Roman"/>
            <w:sz w:val="24"/>
            <w:szCs w:val="24"/>
          </w:rPr>
          <w:fldChar w:fldCharType="end"/>
        </w:r>
      </w:ins>
      <w:ins w:id="1369" w:author="Oultram, Stuart" w:date="2018-05-22T17:59:00Z">
        <w:r w:rsidRPr="00A51818">
          <w:rPr>
            <w:rFonts w:ascii="Times New Roman" w:hAnsi="Times New Roman" w:cs="Times New Roman"/>
            <w:sz w:val="24"/>
            <w:szCs w:val="24"/>
            <w:rPrChange w:id="1370" w:author="CRAYFISH" w:date="2018-05-28T11:55:00Z">
              <w:rPr>
                <w:rFonts w:ascii="Times New Roman" w:hAnsi="Times New Roman" w:cs="Times New Roman"/>
                <w:color w:val="auto"/>
                <w:sz w:val="24"/>
                <w:szCs w:val="24"/>
                <w:lang w:val="en-GB" w:eastAsia="en-US"/>
              </w:rPr>
            </w:rPrChange>
          </w:rPr>
          <w:t>https://www.pointofcarefoundation.org.uk/</w:t>
        </w:r>
      </w:ins>
    </w:p>
    <w:moveToRangeEnd w:id="1229"/>
    <w:p w:rsidR="0023397A" w:rsidRPr="0023397A" w:rsidRDefault="0023397A">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371" w:author="Oultram, Stuart" w:date="2018-05-22T16:56:00Z"/>
          <w:rStyle w:val="NoneA"/>
          <w:rFonts w:ascii="Times New Roman" w:hAnsi="Times New Roman" w:cs="Times New Roman"/>
          <w:sz w:val="24"/>
          <w:szCs w:val="24"/>
          <w:lang w:val="en-GB" w:eastAsia="en-US"/>
          <w:rPrChange w:id="1372" w:author="Oultram, Stuart" w:date="2018-05-30T17:06:00Z">
            <w:rPr>
              <w:ins w:id="1373" w:author="Oultram, Stuart" w:date="2018-05-22T16:56:00Z"/>
              <w:rStyle w:val="NoneA"/>
              <w:rFonts w:cs="Times New Roman"/>
              <w:szCs w:val="24"/>
              <w:lang w:val="en-GB" w:eastAsia="en-US"/>
            </w:rPr>
          </w:rPrChange>
        </w:rPr>
        <w:pPrChange w:id="1374" w:author="Oultram, Stuart" w:date="2018-05-30T17:06:00Z">
          <w:pPr>
            <w:pStyle w:val="NoSpacing"/>
            <w:numPr>
              <w:numId w:val="9"/>
            </w:numPr>
            <w:pBdr>
              <w:top w:val="none" w:sz="0" w:space="0" w:color="auto"/>
              <w:left w:val="none" w:sz="0" w:space="0" w:color="auto"/>
              <w:bottom w:val="none" w:sz="0" w:space="0" w:color="auto"/>
              <w:right w:val="none" w:sz="0" w:space="0" w:color="auto"/>
            </w:pBdr>
            <w:shd w:val="clear" w:color="000000" w:fill="FFFFFF"/>
            <w:spacing w:before="100" w:beforeAutospacing="1" w:after="150" w:line="312" w:lineRule="atLeast"/>
            <w:ind w:left="720" w:hanging="360"/>
          </w:pPr>
        </w:pPrChange>
      </w:pPr>
      <w:ins w:id="1375" w:author="Oultram, Stuart" w:date="2018-05-30T17:05:00Z">
        <w:r w:rsidRPr="0023397A">
          <w:rPr>
            <w:rFonts w:ascii="Times New Roman" w:hAnsi="Times New Roman" w:cs="Times New Roman"/>
            <w:sz w:val="24"/>
            <w:szCs w:val="24"/>
            <w:rPrChange w:id="1376" w:author="Oultram, Stuart" w:date="2018-05-30T17:06:00Z">
              <w:rPr>
                <w:rFonts w:ascii="Times New Roman" w:hAnsi="Times New Roman" w:cs="Times New Roman"/>
                <w:color w:val="auto"/>
                <w:sz w:val="24"/>
                <w:szCs w:val="24"/>
                <w:lang w:val="en-GB" w:eastAsia="x-none"/>
              </w:rPr>
            </w:rPrChange>
          </w:rPr>
          <w:t xml:space="preserve">The Institute of Medical Ethics (IME) </w:t>
        </w:r>
      </w:ins>
      <w:ins w:id="1377" w:author="Oultram, Stuart" w:date="2018-05-30T17:06:00Z">
        <w:r w:rsidRPr="00324042">
          <w:rPr>
            <w:rFonts w:ascii="Times New Roman" w:hAnsi="Times New Roman" w:cs="Times New Roman"/>
            <w:noProof/>
            <w:sz w:val="24"/>
            <w:szCs w:val="24"/>
            <w:rPrChange w:id="1378" w:author="CRAYFISH" w:date="2018-06-23T20:40:00Z">
              <w:rPr>
                <w:rFonts w:ascii="Times New Roman" w:hAnsi="Times New Roman" w:cs="Times New Roman"/>
                <w:color w:val="auto"/>
                <w:sz w:val="24"/>
                <w:szCs w:val="24"/>
                <w:lang w:val="en-GB" w:eastAsia="en-US"/>
              </w:rPr>
            </w:rPrChange>
          </w:rPr>
          <w:t>Home page</w:t>
        </w:r>
        <w:r w:rsidRPr="0023397A">
          <w:rPr>
            <w:rFonts w:ascii="Times New Roman" w:hAnsi="Times New Roman" w:cs="Times New Roman"/>
            <w:sz w:val="24"/>
            <w:szCs w:val="24"/>
            <w:rPrChange w:id="1379" w:author="Oultram, Stuart" w:date="2018-05-30T17:06:00Z">
              <w:rPr>
                <w:rFonts w:ascii="Times New Roman" w:hAnsi="Times New Roman" w:cs="Times New Roman"/>
                <w:color w:val="auto"/>
                <w:sz w:val="24"/>
                <w:szCs w:val="24"/>
                <w:lang w:val="en-GB" w:eastAsia="en-US"/>
              </w:rPr>
            </w:rPrChange>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23397A">
          <w:rPr>
            <w:rFonts w:ascii="Times New Roman" w:hAnsi="Times New Roman" w:cs="Times New Roman"/>
            <w:sz w:val="24"/>
            <w:szCs w:val="24"/>
            <w:rPrChange w:id="1380" w:author="Oultram, Stuart" w:date="2018-05-30T17:06:00Z">
              <w:rPr>
                <w:rFonts w:ascii="Times New Roman" w:hAnsi="Times New Roman" w:cs="Times New Roman"/>
                <w:color w:val="auto"/>
                <w:sz w:val="24"/>
                <w:szCs w:val="24"/>
                <w:lang w:val="en-GB" w:eastAsia="en-US"/>
              </w:rPr>
            </w:rPrChange>
          </w:rPr>
          <w:instrText>http://www.instituteofmedicalethics.org/website/</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5A2509">
          <w:rPr>
            <w:rStyle w:val="Hyperlink"/>
            <w:rPrChange w:id="1381" w:author="Oultram, Stuart" w:date="2018-05-30T17:06:00Z">
              <w:rPr>
                <w:rStyle w:val="Hyperlink"/>
                <w:rFonts w:ascii="Times New Roman" w:hAnsi="Times New Roman"/>
                <w:color w:val="auto"/>
                <w:sz w:val="24"/>
                <w:u w:val="none"/>
                <w:lang w:val="en-GB" w:eastAsia="en-US"/>
              </w:rPr>
            </w:rPrChange>
          </w:rPr>
          <w:t>http://www.instituteofmedicalethics.org/website/</w:t>
        </w:r>
        <w:r>
          <w:rPr>
            <w:rFonts w:ascii="Times New Roman" w:hAnsi="Times New Roman" w:cs="Times New Roman"/>
            <w:sz w:val="24"/>
            <w:szCs w:val="24"/>
          </w:rPr>
          <w:fldChar w:fldCharType="end"/>
        </w:r>
        <w:r>
          <w:rPr>
            <w:rFonts w:ascii="Times New Roman" w:hAnsi="Times New Roman" w:cs="Times New Roman"/>
            <w:sz w:val="24"/>
            <w:szCs w:val="24"/>
          </w:rPr>
          <w:t xml:space="preserve"> (last accessed 30-05-18)</w:t>
        </w:r>
      </w:ins>
    </w:p>
    <w:p w:rsidR="00675C11" w:rsidRPr="007F159D" w:rsidDel="00675C11" w:rsidRDefault="00675C11" w:rsidP="00D94ACA">
      <w:pPr>
        <w:pStyle w:val="BodyA"/>
        <w:pBdr>
          <w:top w:val="none" w:sz="0" w:space="0" w:color="auto"/>
          <w:left w:val="none" w:sz="0" w:space="0" w:color="auto"/>
          <w:bottom w:val="none" w:sz="0" w:space="0" w:color="auto"/>
          <w:right w:val="none" w:sz="0" w:space="0" w:color="auto"/>
        </w:pBdr>
        <w:spacing w:line="360" w:lineRule="auto"/>
        <w:rPr>
          <w:del w:id="1382" w:author="Oultram, Stuart" w:date="2018-05-22T16:57:00Z"/>
          <w:rStyle w:val="NoneA"/>
          <w:rFonts w:ascii="Times New Roman" w:hAnsi="Times New Roman" w:cs="Times New Roman"/>
          <w:sz w:val="24"/>
          <w:szCs w:val="24"/>
          <w:lang w:val="fr-FR" w:eastAsia="en-GB"/>
        </w:rPr>
      </w:pPr>
    </w:p>
    <w:p w:rsidR="00D94ACA" w:rsidRPr="007F159D" w:rsidDel="00675C11" w:rsidRDefault="00D94ACA" w:rsidP="00D94ACA">
      <w:pPr>
        <w:pStyle w:val="NoSpacing"/>
        <w:numPr>
          <w:ilvl w:val="0"/>
          <w:numId w:val="8"/>
        </w:numPr>
        <w:pBdr>
          <w:top w:val="none" w:sz="0" w:space="0" w:color="auto"/>
          <w:left w:val="none" w:sz="0" w:space="0" w:color="auto"/>
          <w:bottom w:val="none" w:sz="0" w:space="0" w:color="auto"/>
          <w:right w:val="none" w:sz="0" w:space="0" w:color="auto"/>
        </w:pBdr>
        <w:spacing w:line="360" w:lineRule="auto"/>
        <w:rPr>
          <w:del w:id="1383" w:author="Oultram, Stuart" w:date="2018-05-22T16:57:00Z"/>
          <w:rStyle w:val="NoneA"/>
          <w:rFonts w:ascii="Times New Roman" w:hAnsi="Times New Roman" w:cs="Times New Roman"/>
          <w:b/>
          <w:bCs/>
          <w:sz w:val="24"/>
          <w:szCs w:val="24"/>
          <w:lang w:eastAsia="en-GB"/>
        </w:rPr>
      </w:pPr>
      <w:del w:id="1384" w:author="Oultram, Stuart" w:date="2018-05-22T16:57:00Z">
        <w:r w:rsidRPr="007F159D" w:rsidDel="00675C11">
          <w:rPr>
            <w:rStyle w:val="NoneA"/>
            <w:rFonts w:ascii="Times New Roman" w:hAnsi="Times New Roman" w:cs="Times New Roman"/>
            <w:sz w:val="24"/>
            <w:szCs w:val="24"/>
            <w:shd w:val="clear" w:color="auto" w:fill="FFFFFF"/>
            <w:lang w:eastAsia="en-GB"/>
          </w:rPr>
          <w:delText>Bolsin S, Pal R, Wilmshurst P, Pena M. Whistleblowing and patient safety: the patient’s or the profession’s interests at stake? </w:delText>
        </w:r>
        <w:r w:rsidRPr="007F159D" w:rsidDel="00675C11">
          <w:rPr>
            <w:rStyle w:val="NoneA"/>
            <w:rFonts w:ascii="Times New Roman" w:hAnsi="Times New Roman" w:cs="Times New Roman"/>
            <w:i/>
            <w:iCs/>
            <w:sz w:val="24"/>
            <w:szCs w:val="24"/>
            <w:shd w:val="clear" w:color="auto" w:fill="FFFFFF"/>
            <w:lang w:eastAsia="en-GB"/>
          </w:rPr>
          <w:delText>Journal of the Royal Society of Medicine</w:delText>
        </w:r>
        <w:r w:rsidRPr="007F159D" w:rsidDel="00675C11">
          <w:rPr>
            <w:rStyle w:val="NoneA"/>
            <w:rFonts w:ascii="Times New Roman" w:hAnsi="Times New Roman" w:cs="Times New Roman"/>
            <w:sz w:val="24"/>
            <w:szCs w:val="24"/>
            <w:shd w:val="clear" w:color="auto" w:fill="FFFFFF"/>
            <w:lang w:eastAsia="en-GB"/>
          </w:rPr>
          <w:delText xml:space="preserve">. 2011;104(7):278-282. </w:delText>
        </w:r>
      </w:del>
    </w:p>
    <w:p w:rsidR="00D94ACA" w:rsidRPr="007F159D" w:rsidDel="00675C11" w:rsidRDefault="00D94ACA" w:rsidP="00D94ACA">
      <w:pPr>
        <w:pStyle w:val="NoSpacing"/>
        <w:numPr>
          <w:ilvl w:val="0"/>
          <w:numId w:val="8"/>
        </w:numPr>
        <w:pBdr>
          <w:top w:val="none" w:sz="0" w:space="0" w:color="auto"/>
          <w:left w:val="none" w:sz="0" w:space="0" w:color="auto"/>
          <w:bottom w:val="none" w:sz="0" w:space="0" w:color="auto"/>
          <w:right w:val="none" w:sz="0" w:space="0" w:color="auto"/>
        </w:pBdr>
        <w:spacing w:line="360" w:lineRule="auto"/>
        <w:rPr>
          <w:del w:id="1385" w:author="Oultram, Stuart" w:date="2018-05-22T16:57:00Z"/>
          <w:rStyle w:val="NoneA"/>
          <w:rFonts w:ascii="Times New Roman" w:hAnsi="Times New Roman" w:cs="Times New Roman"/>
          <w:b/>
          <w:bCs/>
          <w:sz w:val="24"/>
          <w:szCs w:val="24"/>
          <w:lang w:eastAsia="en-GB"/>
        </w:rPr>
      </w:pPr>
      <w:del w:id="1386" w:author="Oultram, Stuart" w:date="2018-05-22T16:57:00Z">
        <w:r w:rsidRPr="007F159D" w:rsidDel="00675C11">
          <w:rPr>
            <w:rStyle w:val="NoneA"/>
            <w:rFonts w:ascii="Times New Roman" w:hAnsi="Times New Roman" w:cs="Times New Roman"/>
            <w:sz w:val="24"/>
            <w:szCs w:val="24"/>
            <w:lang w:eastAsia="en-GB"/>
          </w:rPr>
          <w:delText>Francis, R. Mid Staffordshire NHS foundation trust public inquiry, </w:delText>
        </w:r>
        <w:r w:rsidRPr="007F159D" w:rsidDel="00675C11">
          <w:rPr>
            <w:rStyle w:val="NoneA"/>
            <w:rFonts w:ascii="Times New Roman" w:hAnsi="Times New Roman" w:cs="Times New Roman"/>
            <w:i/>
            <w:iCs/>
            <w:sz w:val="24"/>
            <w:szCs w:val="24"/>
            <w:lang w:eastAsia="en-GB"/>
          </w:rPr>
          <w:delText>Nursing Standard</w:delText>
        </w:r>
        <w:r w:rsidRPr="007F159D" w:rsidDel="00675C11">
          <w:rPr>
            <w:rStyle w:val="NoneA"/>
            <w:rFonts w:ascii="Times New Roman" w:hAnsi="Times New Roman" w:cs="Times New Roman"/>
            <w:sz w:val="24"/>
            <w:szCs w:val="24"/>
            <w:lang w:eastAsia="en-GB"/>
          </w:rPr>
          <w:delText xml:space="preserve">, 2010;25(7):1––30. </w:delText>
        </w:r>
      </w:del>
    </w:p>
    <w:p w:rsidR="00D94ACA" w:rsidRPr="007F159D" w:rsidDel="00675C11" w:rsidRDefault="00D94ACA" w:rsidP="00D94ACA">
      <w:pPr>
        <w:pStyle w:val="NoSpacing"/>
        <w:numPr>
          <w:ilvl w:val="0"/>
          <w:numId w:val="8"/>
        </w:numPr>
        <w:pBdr>
          <w:top w:val="none" w:sz="0" w:space="0" w:color="auto"/>
          <w:left w:val="none" w:sz="0" w:space="0" w:color="auto"/>
          <w:bottom w:val="none" w:sz="0" w:space="0" w:color="auto"/>
          <w:right w:val="none" w:sz="0" w:space="0" w:color="auto"/>
        </w:pBdr>
        <w:spacing w:line="360" w:lineRule="auto"/>
        <w:rPr>
          <w:del w:id="1387" w:author="Oultram, Stuart" w:date="2018-05-22T16:57:00Z"/>
          <w:rFonts w:ascii="Times New Roman" w:hAnsi="Times New Roman" w:cs="Times New Roman"/>
          <w:b/>
          <w:bCs/>
          <w:sz w:val="24"/>
          <w:szCs w:val="24"/>
        </w:rPr>
      </w:pPr>
      <w:del w:id="1388" w:author="Oultram, Stuart" w:date="2018-05-22T16:57:00Z">
        <w:r w:rsidRPr="007F159D" w:rsidDel="00675C11">
          <w:rPr>
            <w:rFonts w:ascii="Times New Roman" w:hAnsi="Times New Roman" w:cs="Times New Roman"/>
            <w:sz w:val="24"/>
            <w:szCs w:val="24"/>
          </w:rPr>
          <w:delText xml:space="preserve">Martin, P. The Status of Whistleblowing in South Africa: Taking stock. </w:delText>
        </w:r>
        <w:r w:rsidRPr="007F159D" w:rsidDel="00675C11">
          <w:rPr>
            <w:rFonts w:ascii="Times New Roman" w:hAnsi="Times New Roman" w:cs="Times New Roman"/>
            <w:i/>
            <w:sz w:val="24"/>
            <w:szCs w:val="24"/>
          </w:rPr>
          <w:delText>Open Democracy Advice Centre</w:delText>
        </w:r>
        <w:r w:rsidRPr="007F159D" w:rsidDel="00675C11">
          <w:rPr>
            <w:rFonts w:ascii="Times New Roman" w:hAnsi="Times New Roman" w:cs="Times New Roman"/>
            <w:sz w:val="24"/>
            <w:szCs w:val="24"/>
          </w:rPr>
          <w:delText xml:space="preserve"> 2010; pp. 34–80.</w:delText>
        </w:r>
      </w:del>
    </w:p>
    <w:p w:rsidR="00D94ACA" w:rsidRPr="007F159D" w:rsidDel="00675C11" w:rsidRDefault="00D94ACA" w:rsidP="00D94ACA">
      <w:pPr>
        <w:pStyle w:val="NoSpacing"/>
        <w:numPr>
          <w:ilvl w:val="0"/>
          <w:numId w:val="8"/>
        </w:numPr>
        <w:pBdr>
          <w:top w:val="none" w:sz="0" w:space="0" w:color="auto"/>
          <w:left w:val="none" w:sz="0" w:space="0" w:color="auto"/>
          <w:bottom w:val="none" w:sz="0" w:space="0" w:color="auto"/>
          <w:right w:val="none" w:sz="0" w:space="0" w:color="auto"/>
        </w:pBdr>
        <w:spacing w:line="360" w:lineRule="auto"/>
        <w:rPr>
          <w:del w:id="1389" w:author="Oultram, Stuart" w:date="2018-05-22T16:57:00Z"/>
          <w:rFonts w:ascii="Times New Roman" w:hAnsi="Times New Roman" w:cs="Times New Roman"/>
          <w:b/>
          <w:bCs/>
          <w:sz w:val="24"/>
          <w:szCs w:val="24"/>
        </w:rPr>
      </w:pPr>
      <w:del w:id="1390" w:author="Oultram, Stuart" w:date="2018-05-22T16:57:00Z">
        <w:r w:rsidRPr="007F159D" w:rsidDel="00675C11">
          <w:rPr>
            <w:rFonts w:ascii="Times New Roman" w:hAnsi="Times New Roman" w:cs="Times New Roman"/>
            <w:sz w:val="24"/>
            <w:szCs w:val="24"/>
          </w:rPr>
          <w:delText>Makombo, T. Fast Facts: Public health sector in need of an antidote. Fast Facts. 2016; 6(298):6</w:delText>
        </w:r>
      </w:del>
    </w:p>
    <w:p w:rsidR="00D94ACA" w:rsidRPr="007F159D" w:rsidDel="00675C11" w:rsidRDefault="00D94ACA" w:rsidP="00D94ACA">
      <w:pPr>
        <w:pStyle w:val="NoSpacing"/>
        <w:numPr>
          <w:ilvl w:val="0"/>
          <w:numId w:val="8"/>
        </w:numPr>
        <w:pBdr>
          <w:top w:val="none" w:sz="0" w:space="0" w:color="auto"/>
          <w:left w:val="none" w:sz="0" w:space="0" w:color="auto"/>
          <w:bottom w:val="none" w:sz="0" w:space="0" w:color="auto"/>
          <w:right w:val="none" w:sz="0" w:space="0" w:color="auto"/>
        </w:pBdr>
        <w:spacing w:line="360" w:lineRule="auto"/>
        <w:rPr>
          <w:del w:id="1391" w:author="Oultram, Stuart" w:date="2018-05-22T16:57:00Z"/>
          <w:rStyle w:val="NoneA"/>
          <w:rFonts w:ascii="Times New Roman" w:hAnsi="Times New Roman" w:cs="Times New Roman"/>
          <w:b/>
          <w:bCs/>
          <w:sz w:val="24"/>
          <w:szCs w:val="24"/>
          <w:lang w:eastAsia="en-GB"/>
        </w:rPr>
      </w:pPr>
      <w:del w:id="1392" w:author="Oultram, Stuart" w:date="2018-05-22T16:57:00Z">
        <w:r w:rsidRPr="007F159D" w:rsidDel="00675C11">
          <w:rPr>
            <w:rStyle w:val="NoneA"/>
            <w:rFonts w:ascii="Times New Roman" w:hAnsi="Times New Roman" w:cs="Times New Roman"/>
            <w:sz w:val="24"/>
            <w:szCs w:val="24"/>
            <w:lang w:eastAsia="en-GB"/>
          </w:rPr>
          <w:delText>Kaptein, M. From inaction to external Whistleblowing: The influence of the ethical culture of organizations on employee responses to observed wrongdoing, </w:delText>
        </w:r>
        <w:r w:rsidRPr="007F159D" w:rsidDel="00675C11">
          <w:rPr>
            <w:rStyle w:val="NoneA"/>
            <w:rFonts w:ascii="Times New Roman" w:hAnsi="Times New Roman" w:cs="Times New Roman"/>
            <w:i/>
            <w:iCs/>
            <w:sz w:val="24"/>
            <w:szCs w:val="24"/>
            <w:lang w:eastAsia="en-GB"/>
          </w:rPr>
          <w:delText>Journal of Business Ethics</w:delText>
        </w:r>
        <w:r w:rsidRPr="007F159D" w:rsidDel="00675C11">
          <w:rPr>
            <w:rStyle w:val="NoneA"/>
            <w:rFonts w:ascii="Times New Roman" w:hAnsi="Times New Roman" w:cs="Times New Roman"/>
            <w:sz w:val="24"/>
            <w:szCs w:val="24"/>
            <w:lang w:eastAsia="en-GB"/>
          </w:rPr>
          <w:delText xml:space="preserve">, 2010;98(3):513–530. </w:delText>
        </w:r>
      </w:del>
    </w:p>
    <w:p w:rsidR="00D94ACA" w:rsidRPr="007F159D" w:rsidDel="00675C11" w:rsidRDefault="00D94ACA" w:rsidP="00D94ACA">
      <w:pPr>
        <w:pStyle w:val="NoSpacing"/>
        <w:numPr>
          <w:ilvl w:val="0"/>
          <w:numId w:val="8"/>
        </w:numPr>
        <w:pBdr>
          <w:top w:val="none" w:sz="0" w:space="0" w:color="auto"/>
          <w:left w:val="none" w:sz="0" w:space="0" w:color="auto"/>
          <w:bottom w:val="none" w:sz="0" w:space="0" w:color="auto"/>
          <w:right w:val="none" w:sz="0" w:space="0" w:color="auto"/>
        </w:pBdr>
        <w:spacing w:line="360" w:lineRule="auto"/>
        <w:rPr>
          <w:del w:id="1393" w:author="Oultram, Stuart" w:date="2018-05-22T16:57:00Z"/>
          <w:rStyle w:val="NoneA"/>
          <w:rFonts w:ascii="Times New Roman" w:hAnsi="Times New Roman" w:cs="Times New Roman"/>
          <w:b/>
          <w:bCs/>
          <w:sz w:val="24"/>
          <w:szCs w:val="24"/>
          <w:lang w:eastAsia="en-GB"/>
        </w:rPr>
      </w:pPr>
      <w:del w:id="1394" w:author="Oultram, Stuart" w:date="2018-05-22T16:57:00Z">
        <w:r w:rsidRPr="007F159D" w:rsidDel="00675C11">
          <w:rPr>
            <w:rStyle w:val="NoneA"/>
            <w:rFonts w:ascii="Times New Roman" w:hAnsi="Times New Roman" w:cs="Times New Roman"/>
            <w:sz w:val="24"/>
            <w:szCs w:val="24"/>
            <w:lang w:eastAsia="en-GB"/>
          </w:rPr>
          <w:delText xml:space="preserve">Francis, R. Freedom to Speak up: a review of whistle blowing in the NHS, </w:delText>
        </w:r>
        <w:r w:rsidRPr="007F159D" w:rsidDel="00675C11">
          <w:rPr>
            <w:rStyle w:val="NoneA"/>
            <w:rFonts w:ascii="Times New Roman" w:hAnsi="Times New Roman" w:cs="Times New Roman"/>
            <w:i/>
            <w:sz w:val="24"/>
            <w:szCs w:val="24"/>
            <w:lang w:eastAsia="en-GB"/>
          </w:rPr>
          <w:delText>National Archives</w:delText>
        </w:r>
        <w:r w:rsidRPr="007F159D" w:rsidDel="00675C11">
          <w:rPr>
            <w:rStyle w:val="NoneA"/>
            <w:rFonts w:ascii="Times New Roman" w:hAnsi="Times New Roman" w:cs="Times New Roman"/>
            <w:sz w:val="24"/>
            <w:szCs w:val="24"/>
            <w:lang w:eastAsia="en-GB"/>
          </w:rPr>
          <w:delText xml:space="preserve">, 2015;1—226. </w:delText>
        </w:r>
        <w:r w:rsidR="00C76858" w:rsidDel="00675C11">
          <w:fldChar w:fldCharType="begin"/>
        </w:r>
        <w:r w:rsidR="00C76858" w:rsidDel="00675C11">
          <w:delInstrText xml:space="preserve"> HYPERLINK "http://webarchive.nationalarchives.gov.uk/20150218150953/https://freedomtospeakup.org.uk/wp-content/uploads/2014/07/F2SU_web.pdf" </w:delInstrText>
        </w:r>
        <w:r w:rsidR="00C76858" w:rsidDel="00675C11">
          <w:fldChar w:fldCharType="separate"/>
        </w:r>
      </w:del>
      <w:ins w:id="1395" w:author="CRAYFISH" w:date="2018-05-31T08:16:00Z">
        <w:r w:rsidR="005A26C9">
          <w:rPr>
            <w:b/>
            <w:bCs/>
          </w:rPr>
          <w:t>Error! Hyperlink reference not valid.</w:t>
        </w:r>
      </w:ins>
      <w:del w:id="1396" w:author="CRAYFISH" w:date="2018-05-31T08:16:00Z">
        <w:r w:rsidRPr="007F159D" w:rsidDel="005A26C9">
          <w:rPr>
            <w:rStyle w:val="Hyperlink2"/>
            <w:rFonts w:ascii="Times New Roman" w:hAnsi="Times New Roman" w:cs="Times New Roman"/>
            <w:sz w:val="24"/>
            <w:szCs w:val="24"/>
            <w:lang w:eastAsia="en-GB"/>
          </w:rPr>
          <w:delText>http://webarchive.nationalarchives.gov.uk/20150218150953/https://freedomtospeakup.org.uk/wp-content/uploads/2014/07/F2SU_web.pdf</w:delText>
        </w:r>
      </w:del>
      <w:del w:id="1397" w:author="Oultram, Stuart" w:date="2018-05-22T16:57:00Z">
        <w:r w:rsidR="00C76858" w:rsidDel="00675C11">
          <w:fldChar w:fldCharType="end"/>
        </w:r>
        <w:r w:rsidRPr="007F159D" w:rsidDel="00675C11">
          <w:rPr>
            <w:rStyle w:val="NoneA"/>
            <w:rFonts w:ascii="Times New Roman" w:hAnsi="Times New Roman" w:cs="Times New Roman"/>
            <w:sz w:val="24"/>
            <w:szCs w:val="24"/>
            <w:lang w:eastAsia="en-GB"/>
          </w:rPr>
          <w:delText xml:space="preserve"> (Accessed July 2017) </w:delText>
        </w:r>
      </w:del>
    </w:p>
    <w:p w:rsidR="00D94ACA" w:rsidRPr="007F159D" w:rsidDel="00675C11" w:rsidRDefault="00D94ACA" w:rsidP="00D94ACA">
      <w:pPr>
        <w:pStyle w:val="NoSpacing"/>
        <w:numPr>
          <w:ilvl w:val="0"/>
          <w:numId w:val="8"/>
        </w:numPr>
        <w:pBdr>
          <w:top w:val="none" w:sz="0" w:space="0" w:color="auto"/>
          <w:left w:val="none" w:sz="0" w:space="0" w:color="auto"/>
          <w:bottom w:val="none" w:sz="0" w:space="0" w:color="auto"/>
          <w:right w:val="none" w:sz="0" w:space="0" w:color="auto"/>
        </w:pBdr>
        <w:spacing w:line="360" w:lineRule="auto"/>
        <w:rPr>
          <w:del w:id="1398" w:author="Oultram, Stuart" w:date="2018-05-22T16:57:00Z"/>
          <w:rStyle w:val="NoneA"/>
          <w:rFonts w:ascii="Times New Roman" w:hAnsi="Times New Roman" w:cs="Times New Roman"/>
          <w:b/>
          <w:bCs/>
          <w:sz w:val="24"/>
          <w:szCs w:val="24"/>
          <w:lang w:eastAsia="en-GB"/>
        </w:rPr>
      </w:pPr>
      <w:del w:id="1399" w:author="Oultram, Stuart" w:date="2018-05-22T16:57:00Z">
        <w:r w:rsidRPr="007F159D" w:rsidDel="00675C11">
          <w:rPr>
            <w:rStyle w:val="NoneA"/>
            <w:rFonts w:ascii="Times New Roman" w:hAnsi="Times New Roman" w:cs="Times New Roman"/>
            <w:sz w:val="24"/>
            <w:szCs w:val="24"/>
            <w:lang w:eastAsia="en-GB"/>
          </w:rPr>
          <w:delText xml:space="preserve">Evans, L. ‘Why there are businesses benefiting from whistleblowers’, Wales online. 2014; </w:delText>
        </w:r>
        <w:r w:rsidR="00C76858" w:rsidDel="00675C11">
          <w:fldChar w:fldCharType="begin"/>
        </w:r>
        <w:r w:rsidR="00C76858" w:rsidDel="00675C11">
          <w:delInstrText xml:space="preserve"> HYPERLINK "http://www.walesonline.co.uk/business/business-opinion/business-benefits-encouraging-whistleblowers-6925451" </w:delInstrText>
        </w:r>
        <w:r w:rsidR="00C76858" w:rsidDel="00675C11">
          <w:fldChar w:fldCharType="separate"/>
        </w:r>
      </w:del>
      <w:ins w:id="1400" w:author="CRAYFISH" w:date="2018-05-31T08:16:00Z">
        <w:r w:rsidR="005A26C9">
          <w:rPr>
            <w:b/>
            <w:bCs/>
          </w:rPr>
          <w:t>Error! Hyperlink reference not valid.</w:t>
        </w:r>
      </w:ins>
      <w:del w:id="1401" w:author="CRAYFISH" w:date="2018-05-31T08:16:00Z">
        <w:r w:rsidRPr="007F159D" w:rsidDel="005A26C9">
          <w:rPr>
            <w:rStyle w:val="Hyperlink2"/>
            <w:rFonts w:ascii="Times New Roman" w:hAnsi="Times New Roman" w:cs="Times New Roman"/>
            <w:sz w:val="24"/>
            <w:szCs w:val="24"/>
            <w:lang w:eastAsia="en-GB"/>
          </w:rPr>
          <w:delText>http://www.walesonline.co.uk/business/business-opinion/business-benefits-encouraging-whistleblowers-6925451</w:delText>
        </w:r>
      </w:del>
      <w:del w:id="1402" w:author="Oultram, Stuart" w:date="2018-05-22T16:57:00Z">
        <w:r w:rsidR="00C76858" w:rsidDel="00675C11">
          <w:fldChar w:fldCharType="end"/>
        </w:r>
        <w:r w:rsidRPr="007F159D" w:rsidDel="00675C11">
          <w:rPr>
            <w:rStyle w:val="NoneA"/>
            <w:rFonts w:ascii="Times New Roman" w:hAnsi="Times New Roman" w:cs="Times New Roman"/>
            <w:sz w:val="24"/>
            <w:szCs w:val="24"/>
            <w:lang w:eastAsia="en-GB"/>
          </w:rPr>
          <w:delText xml:space="preserve"> (Accessed July 2017) </w:delText>
        </w:r>
      </w:del>
    </w:p>
    <w:p w:rsidR="00D94ACA" w:rsidRPr="007F159D" w:rsidDel="00675C11" w:rsidRDefault="00D94ACA" w:rsidP="00D94ACA">
      <w:pPr>
        <w:pStyle w:val="ListParagraph"/>
        <w:numPr>
          <w:ilvl w:val="0"/>
          <w:numId w:val="8"/>
        </w:numPr>
        <w:pBdr>
          <w:top w:val="none" w:sz="0" w:space="0" w:color="auto"/>
          <w:left w:val="none" w:sz="0" w:space="0" w:color="auto"/>
          <w:bottom w:val="none" w:sz="0" w:space="0" w:color="auto"/>
          <w:right w:val="none" w:sz="0" w:space="0" w:color="auto"/>
        </w:pBdr>
        <w:autoSpaceDE w:val="0"/>
        <w:autoSpaceDN w:val="0"/>
        <w:adjustRightInd w:val="0"/>
        <w:spacing w:line="360" w:lineRule="auto"/>
        <w:rPr>
          <w:del w:id="1403" w:author="Oultram, Stuart" w:date="2018-05-22T16:57:00Z"/>
          <w:lang w:eastAsia="en-GB"/>
        </w:rPr>
      </w:pPr>
      <w:del w:id="1404" w:author="Oultram, Stuart" w:date="2018-05-22T16:57:00Z">
        <w:r w:rsidRPr="007F159D" w:rsidDel="00675C11">
          <w:rPr>
            <w:lang w:eastAsia="en-GB"/>
          </w:rPr>
          <w:lastRenderedPageBreak/>
          <w:delText xml:space="preserve">Mansbach A, Ziedenberg H, Bachner YG. Nursing students' willingness to blow the whistle. </w:delText>
        </w:r>
        <w:r w:rsidRPr="007F159D" w:rsidDel="00675C11">
          <w:rPr>
            <w:i/>
            <w:lang w:eastAsia="en-GB"/>
          </w:rPr>
          <w:delText>Nurse Education Today</w:delText>
        </w:r>
        <w:r w:rsidRPr="007F159D" w:rsidDel="00675C11">
          <w:rPr>
            <w:lang w:eastAsia="en-GB"/>
          </w:rPr>
          <w:delText>. 2013;33(1):69-72.</w:delText>
        </w:r>
      </w:del>
    </w:p>
    <w:p w:rsidR="00D94ACA" w:rsidRPr="007F159D" w:rsidDel="00675C11" w:rsidRDefault="00D94ACA" w:rsidP="00D94ACA">
      <w:pPr>
        <w:pStyle w:val="NoSpacing"/>
        <w:numPr>
          <w:ilvl w:val="0"/>
          <w:numId w:val="10"/>
        </w:numPr>
        <w:pBdr>
          <w:top w:val="none" w:sz="0" w:space="0" w:color="auto"/>
          <w:left w:val="none" w:sz="0" w:space="0" w:color="auto"/>
          <w:bottom w:val="none" w:sz="0" w:space="0" w:color="auto"/>
          <w:right w:val="none" w:sz="0" w:space="0" w:color="auto"/>
        </w:pBdr>
        <w:spacing w:line="360" w:lineRule="auto"/>
        <w:rPr>
          <w:del w:id="1405" w:author="Oultram, Stuart" w:date="2018-05-22T16:57:00Z"/>
          <w:rStyle w:val="NoneA"/>
          <w:rFonts w:ascii="Times New Roman" w:hAnsi="Times New Roman" w:cs="Times New Roman"/>
          <w:b/>
          <w:bCs/>
          <w:sz w:val="24"/>
          <w:szCs w:val="24"/>
          <w:lang w:eastAsia="en-GB"/>
        </w:rPr>
      </w:pPr>
      <w:del w:id="1406" w:author="Oultram, Stuart" w:date="2018-05-22T16:57:00Z">
        <w:r w:rsidRPr="007F159D" w:rsidDel="00675C11">
          <w:rPr>
            <w:rStyle w:val="NoneA"/>
            <w:rFonts w:ascii="Times New Roman" w:hAnsi="Times New Roman" w:cs="Times New Roman"/>
            <w:sz w:val="24"/>
            <w:szCs w:val="24"/>
            <w:shd w:val="clear" w:color="auto" w:fill="FFFFFF"/>
            <w:lang w:eastAsia="en-GB"/>
          </w:rPr>
          <w:delText xml:space="preserve">Mansbach A, Melzer I, Bachner YG. </w:delText>
        </w:r>
        <w:r w:rsidRPr="007F159D" w:rsidDel="00675C11">
          <w:rPr>
            <w:rStyle w:val="NoneA"/>
            <w:rFonts w:ascii="Times New Roman" w:hAnsi="Times New Roman" w:cs="Times New Roman"/>
            <w:sz w:val="24"/>
            <w:szCs w:val="24"/>
            <w:lang w:eastAsia="en-GB"/>
          </w:rPr>
          <w:delText xml:space="preserve">Blowing the whistle to protect a patient: a comparison between physiotherapy students and physiotherapists, </w:delText>
        </w:r>
        <w:r w:rsidR="00065304" w:rsidDel="00675C11">
          <w:rPr>
            <w:rStyle w:val="NoneA"/>
            <w:rFonts w:ascii="Times New Roman" w:hAnsi="Times New Roman" w:cs="Times New Roman"/>
            <w:i/>
            <w:sz w:val="24"/>
            <w:szCs w:val="24"/>
            <w:lang w:eastAsia="en-GB"/>
          </w:rPr>
          <w:delText>P</w:delText>
        </w:r>
        <w:r w:rsidR="00065304" w:rsidRPr="00065304" w:rsidDel="00675C11">
          <w:rPr>
            <w:rStyle w:val="NoneA"/>
            <w:rFonts w:ascii="Times New Roman" w:hAnsi="Times New Roman" w:cs="Times New Roman"/>
            <w:i/>
            <w:sz w:val="24"/>
            <w:szCs w:val="24"/>
            <w:lang w:eastAsia="en-GB"/>
          </w:rPr>
          <w:delText>hysiotherapy</w:delText>
        </w:r>
        <w:r w:rsidR="00065304" w:rsidDel="00675C11">
          <w:rPr>
            <w:rStyle w:val="NoneA"/>
            <w:rFonts w:ascii="Times New Roman" w:hAnsi="Times New Roman" w:cs="Times New Roman"/>
            <w:sz w:val="24"/>
            <w:szCs w:val="24"/>
            <w:shd w:val="clear" w:color="auto" w:fill="FFFFFF"/>
            <w:lang w:eastAsia="en-GB"/>
          </w:rPr>
          <w:delText>. 2</w:delText>
        </w:r>
        <w:r w:rsidRPr="007F159D" w:rsidDel="00675C11">
          <w:rPr>
            <w:rStyle w:val="NoneA"/>
            <w:rFonts w:ascii="Times New Roman" w:hAnsi="Times New Roman" w:cs="Times New Roman"/>
            <w:sz w:val="24"/>
            <w:szCs w:val="24"/>
            <w:shd w:val="clear" w:color="auto" w:fill="FFFFFF"/>
            <w:lang w:eastAsia="en-GB"/>
          </w:rPr>
          <w:delText xml:space="preserve">012 Dec;98(4):307-12. </w:delText>
        </w:r>
      </w:del>
    </w:p>
    <w:p w:rsidR="00D94ACA" w:rsidRPr="007F159D" w:rsidDel="00675C11" w:rsidRDefault="00D94ACA" w:rsidP="00D94ACA">
      <w:pPr>
        <w:pStyle w:val="ListParagraph"/>
        <w:numPr>
          <w:ilvl w:val="0"/>
          <w:numId w:val="10"/>
        </w:numPr>
        <w:pBdr>
          <w:top w:val="none" w:sz="0" w:space="0" w:color="auto"/>
          <w:left w:val="none" w:sz="0" w:space="0" w:color="auto"/>
          <w:bottom w:val="none" w:sz="0" w:space="0" w:color="auto"/>
          <w:right w:val="none" w:sz="0" w:space="0" w:color="auto"/>
        </w:pBdr>
        <w:autoSpaceDE w:val="0"/>
        <w:autoSpaceDN w:val="0"/>
        <w:adjustRightInd w:val="0"/>
        <w:spacing w:line="360" w:lineRule="auto"/>
        <w:rPr>
          <w:del w:id="1407" w:author="Oultram, Stuart" w:date="2018-05-22T16:57:00Z"/>
          <w:lang w:eastAsia="en-GB"/>
        </w:rPr>
      </w:pPr>
      <w:del w:id="1408" w:author="Oultram, Stuart" w:date="2018-05-22T16:57:00Z">
        <w:r w:rsidRPr="007F159D" w:rsidDel="00675C11">
          <w:rPr>
            <w:lang w:eastAsia="en-GB"/>
          </w:rPr>
          <w:delText xml:space="preserve">Hodges LE, Tak HJ, Curlin FA, Yoon JD. Whistle-blowing in Medical School: A National Survey on Peer Accountability and Professional Misconduct in Medical Students. </w:delText>
        </w:r>
        <w:r w:rsidRPr="00D94ACA" w:rsidDel="00675C11">
          <w:rPr>
            <w:i/>
            <w:lang w:eastAsia="en-GB"/>
          </w:rPr>
          <w:delText>Academic Psychiatry</w:delText>
        </w:r>
        <w:r w:rsidRPr="007F159D" w:rsidDel="00675C11">
          <w:rPr>
            <w:lang w:eastAsia="en-GB"/>
          </w:rPr>
          <w:delText>. 2016;40(3):530-3.</w:delText>
        </w:r>
      </w:del>
    </w:p>
    <w:p w:rsidR="00D94ACA" w:rsidRPr="007F159D" w:rsidDel="00675C11" w:rsidRDefault="00D94ACA" w:rsidP="00D94ACA">
      <w:pPr>
        <w:pStyle w:val="ListParagraph"/>
        <w:numPr>
          <w:ilvl w:val="0"/>
          <w:numId w:val="10"/>
        </w:numPr>
        <w:pBdr>
          <w:top w:val="none" w:sz="0" w:space="0" w:color="auto"/>
          <w:left w:val="none" w:sz="0" w:space="0" w:color="auto"/>
          <w:bottom w:val="none" w:sz="0" w:space="0" w:color="auto"/>
          <w:right w:val="none" w:sz="0" w:space="0" w:color="auto"/>
        </w:pBdr>
        <w:autoSpaceDE w:val="0"/>
        <w:autoSpaceDN w:val="0"/>
        <w:adjustRightInd w:val="0"/>
        <w:spacing w:line="360" w:lineRule="auto"/>
        <w:rPr>
          <w:moveFrom w:id="1409" w:author="Oultram, Stuart" w:date="2018-05-22T16:55:00Z"/>
          <w:lang w:eastAsia="en-GB"/>
        </w:rPr>
      </w:pPr>
      <w:moveFromRangeStart w:id="1410" w:author="Oultram, Stuart" w:date="2018-05-22T16:55:00Z" w:name="move514771442"/>
      <w:moveFrom w:id="1411" w:author="Oultram, Stuart" w:date="2018-05-22T16:55:00Z">
        <w:r w:rsidRPr="007F159D" w:rsidDel="00675C11">
          <w:rPr>
            <w:lang w:eastAsia="en-GB"/>
          </w:rPr>
          <w:t xml:space="preserve">Lim CR, Zhang M, Hussain SF, </w:t>
        </w:r>
        <w:r w:rsidRPr="007F159D" w:rsidDel="00675C11">
          <w:rPr>
            <w:color w:val="333333"/>
            <w:shd w:val="clear" w:color="auto" w:fill="FFFFFF"/>
          </w:rPr>
          <w:t>Ho, Roger C.M</w:t>
        </w:r>
        <w:r w:rsidRPr="007F159D" w:rsidDel="00675C11">
          <w:rPr>
            <w:lang w:eastAsia="en-GB"/>
          </w:rPr>
          <w:t xml:space="preserve">. The Consequences of Whistle-blowing: An Integrative Review. </w:t>
        </w:r>
        <w:r w:rsidRPr="007F159D" w:rsidDel="00675C11">
          <w:rPr>
            <w:i/>
            <w:shd w:val="clear" w:color="auto" w:fill="FFFFFF"/>
          </w:rPr>
          <w:t>Journal of Patient Safety</w:t>
        </w:r>
        <w:r w:rsidRPr="007F159D" w:rsidDel="00675C11">
          <w:rPr>
            <w:lang w:eastAsia="en-GB"/>
          </w:rPr>
          <w:t xml:space="preserve">. 2017;1-6 </w:t>
        </w:r>
      </w:moveFrom>
    </w:p>
    <w:moveFromRangeStart w:id="1412" w:author="Oultram, Stuart" w:date="2018-05-22T16:56:00Z" w:name="move514771518"/>
    <w:moveFromRangeEnd w:id="1410"/>
    <w:p w:rsidR="00D94ACA" w:rsidDel="00675C11" w:rsidRDefault="00C76858" w:rsidP="00D94ACA">
      <w:pPr>
        <w:pStyle w:val="ListParagraph"/>
        <w:numPr>
          <w:ilvl w:val="0"/>
          <w:numId w:val="10"/>
        </w:numPr>
        <w:pBdr>
          <w:top w:val="none" w:sz="0" w:space="0" w:color="auto"/>
          <w:left w:val="none" w:sz="0" w:space="0" w:color="auto"/>
          <w:bottom w:val="none" w:sz="0" w:space="0" w:color="auto"/>
          <w:right w:val="none" w:sz="0" w:space="0" w:color="auto"/>
        </w:pBdr>
        <w:autoSpaceDE w:val="0"/>
        <w:autoSpaceDN w:val="0"/>
        <w:adjustRightInd w:val="0"/>
        <w:spacing w:line="360" w:lineRule="auto"/>
        <w:rPr>
          <w:moveFrom w:id="1413" w:author="Oultram, Stuart" w:date="2018-05-22T16:56:00Z"/>
          <w:lang w:eastAsia="en-GB"/>
        </w:rPr>
      </w:pPr>
      <w:del w:id="1414" w:author="Oultram, Stuart" w:date="2018-05-22T16:56:00Z">
        <w:r w:rsidDel="00675C11">
          <w:fldChar w:fldCharType="begin"/>
        </w:r>
      </w:del>
      <w:moveFrom w:id="1415" w:author="Oultram, Stuart" w:date="2018-05-22T16:56:00Z">
        <w:r w:rsidDel="00675C11">
          <w:instrText xml:space="preserve"> HYPERLINK "https://www.ncbi.nlm.nih.gov/pubmed/?term=Pohjanoksa%20J%5BAuthor%5D&amp;cauthor=true&amp;cauthor_uid=28494645" </w:instrText>
        </w:r>
      </w:moveFrom>
      <w:del w:id="1416" w:author="Oultram, Stuart" w:date="2018-05-22T16:56:00Z">
        <w:r w:rsidDel="00675C11">
          <w:fldChar w:fldCharType="separate"/>
        </w:r>
      </w:del>
      <w:moveFrom w:id="1417" w:author="Oultram, Stuart" w:date="2018-05-22T16:56:00Z">
        <w:r w:rsidR="00D94ACA" w:rsidRPr="007F159D" w:rsidDel="00675C11">
          <w:rPr>
            <w:rStyle w:val="Hyperlink"/>
            <w:u w:val="none"/>
            <w:shd w:val="clear" w:color="auto" w:fill="FFFFFF"/>
          </w:rPr>
          <w:t>Pohjanoksa J</w:t>
        </w:r>
      </w:moveFrom>
      <w:del w:id="1418" w:author="Oultram, Stuart" w:date="2018-05-22T16:56:00Z">
        <w:r w:rsidDel="00675C11">
          <w:fldChar w:fldCharType="end"/>
        </w:r>
      </w:del>
      <w:moveFrom w:id="1419" w:author="Oultram, Stuart" w:date="2018-05-22T16:56:00Z">
        <w:r w:rsidR="00D94ACA" w:rsidRPr="007F159D" w:rsidDel="00675C11">
          <w:rPr>
            <w:shd w:val="clear" w:color="auto" w:fill="FFFFFF"/>
          </w:rPr>
          <w:t>,</w:t>
        </w:r>
        <w:r w:rsidR="00D94ACA" w:rsidRPr="007F159D" w:rsidDel="00675C11">
          <w:rPr>
            <w:rStyle w:val="apple-converted-space"/>
            <w:shd w:val="clear" w:color="auto" w:fill="FFFFFF"/>
            <w:lang w:eastAsia="en-US"/>
          </w:rPr>
          <w:t> </w:t>
        </w:r>
      </w:moveFrom>
      <w:del w:id="1420" w:author="Oultram, Stuart" w:date="2018-05-22T16:56:00Z">
        <w:r w:rsidDel="00675C11">
          <w:fldChar w:fldCharType="begin"/>
        </w:r>
      </w:del>
      <w:moveFrom w:id="1421" w:author="Oultram, Stuart" w:date="2018-05-22T16:56:00Z">
        <w:r w:rsidDel="00675C11">
          <w:instrText xml:space="preserve"> HYPERLINK "https://www.ncbi.nlm.nih.gov/pubmed/?term=Stolt%20M%5BAuthor%5D&amp;cauthor=true&amp;cauthor_uid=28494645" </w:instrText>
        </w:r>
      </w:moveFrom>
      <w:del w:id="1422" w:author="Oultram, Stuart" w:date="2018-05-22T16:56:00Z">
        <w:r w:rsidDel="00675C11">
          <w:fldChar w:fldCharType="separate"/>
        </w:r>
      </w:del>
      <w:moveFrom w:id="1423" w:author="Oultram, Stuart" w:date="2018-05-22T16:56:00Z">
        <w:r w:rsidR="00D94ACA" w:rsidRPr="007F159D" w:rsidDel="00675C11">
          <w:rPr>
            <w:rStyle w:val="Hyperlink"/>
            <w:u w:val="none"/>
            <w:shd w:val="clear" w:color="auto" w:fill="FFFFFF"/>
          </w:rPr>
          <w:t>Stolt M</w:t>
        </w:r>
      </w:moveFrom>
      <w:del w:id="1424" w:author="Oultram, Stuart" w:date="2018-05-22T16:56:00Z">
        <w:r w:rsidDel="00675C11">
          <w:fldChar w:fldCharType="end"/>
        </w:r>
      </w:del>
      <w:moveFrom w:id="1425" w:author="Oultram, Stuart" w:date="2018-05-22T16:56:00Z">
        <w:r w:rsidR="00D94ACA" w:rsidRPr="007F159D" w:rsidDel="00675C11">
          <w:rPr>
            <w:shd w:val="clear" w:color="auto" w:fill="FFFFFF"/>
          </w:rPr>
          <w:t>,</w:t>
        </w:r>
        <w:r w:rsidR="00D94ACA" w:rsidRPr="007F159D" w:rsidDel="00675C11">
          <w:rPr>
            <w:rStyle w:val="apple-converted-space"/>
            <w:shd w:val="clear" w:color="auto" w:fill="FFFFFF"/>
            <w:lang w:eastAsia="en-US"/>
          </w:rPr>
          <w:t> </w:t>
        </w:r>
      </w:moveFrom>
      <w:del w:id="1426" w:author="Oultram, Stuart" w:date="2018-05-22T16:56:00Z">
        <w:r w:rsidDel="00675C11">
          <w:fldChar w:fldCharType="begin"/>
        </w:r>
      </w:del>
      <w:moveFrom w:id="1427" w:author="Oultram, Stuart" w:date="2018-05-22T16:56:00Z">
        <w:r w:rsidDel="00675C11">
          <w:instrText xml:space="preserve"> HYPERLINK "https://www.ncbi.nlm.nih.gov/pubmed/?term=Leino-Kilpi%20H%5BAuthor%5D&amp;cauthor=true&amp;cauthor_uid=28494645" </w:instrText>
        </w:r>
      </w:moveFrom>
      <w:del w:id="1428" w:author="Oultram, Stuart" w:date="2018-05-22T16:56:00Z">
        <w:r w:rsidDel="00675C11">
          <w:fldChar w:fldCharType="separate"/>
        </w:r>
      </w:del>
      <w:moveFrom w:id="1429" w:author="Oultram, Stuart" w:date="2018-05-22T16:56:00Z">
        <w:r w:rsidR="00D94ACA" w:rsidRPr="007F159D" w:rsidDel="00675C11">
          <w:rPr>
            <w:rStyle w:val="Hyperlink"/>
            <w:u w:val="none"/>
            <w:shd w:val="clear" w:color="auto" w:fill="FFFFFF"/>
          </w:rPr>
          <w:t>Leino-Kilpi H</w:t>
        </w:r>
      </w:moveFrom>
      <w:del w:id="1430" w:author="Oultram, Stuart" w:date="2018-05-22T16:56:00Z">
        <w:r w:rsidDel="00675C11">
          <w:fldChar w:fldCharType="end"/>
        </w:r>
      </w:del>
      <w:moveFrom w:id="1431" w:author="Oultram, Stuart" w:date="2018-05-22T16:56:00Z">
        <w:r w:rsidR="00D94ACA" w:rsidRPr="007F159D" w:rsidDel="00675C11">
          <w:rPr>
            <w:shd w:val="clear" w:color="auto" w:fill="FFFFFF"/>
          </w:rPr>
          <w:t>,</w:t>
        </w:r>
        <w:r w:rsidR="00D94ACA" w:rsidRPr="007F159D" w:rsidDel="00675C11">
          <w:rPr>
            <w:rStyle w:val="apple-converted-space"/>
            <w:shd w:val="clear" w:color="auto" w:fill="FFFFFF"/>
            <w:lang w:eastAsia="en-US"/>
          </w:rPr>
          <w:t> </w:t>
        </w:r>
      </w:moveFrom>
      <w:del w:id="1432" w:author="Oultram, Stuart" w:date="2018-05-22T16:56:00Z">
        <w:r w:rsidDel="00675C11">
          <w:fldChar w:fldCharType="begin"/>
        </w:r>
      </w:del>
      <w:moveFrom w:id="1433" w:author="Oultram, Stuart" w:date="2018-05-22T16:56:00Z">
        <w:r w:rsidDel="00675C11">
          <w:instrText xml:space="preserve"> HYPERLINK "https://www.ncbi.nlm.nih.gov/pubmed/?term=Suhonen%20R%5BAuthor%5D&amp;cauthor=true&amp;cauthor_uid=28494645" </w:instrText>
        </w:r>
      </w:moveFrom>
      <w:del w:id="1434" w:author="Oultram, Stuart" w:date="2018-05-22T16:56:00Z">
        <w:r w:rsidDel="00675C11">
          <w:fldChar w:fldCharType="separate"/>
        </w:r>
      </w:del>
      <w:moveFrom w:id="1435" w:author="Oultram, Stuart" w:date="2018-05-22T16:56:00Z">
        <w:r w:rsidR="00D94ACA" w:rsidRPr="007F159D" w:rsidDel="00675C11">
          <w:rPr>
            <w:rStyle w:val="Hyperlink"/>
            <w:u w:val="none"/>
            <w:shd w:val="clear" w:color="auto" w:fill="FFFFFF"/>
          </w:rPr>
          <w:t>Suhonen R</w:t>
        </w:r>
      </w:moveFrom>
      <w:del w:id="1436" w:author="Oultram, Stuart" w:date="2018-05-22T16:56:00Z">
        <w:r w:rsidDel="00675C11">
          <w:fldChar w:fldCharType="end"/>
        </w:r>
      </w:del>
      <w:moveFrom w:id="1437" w:author="Oultram, Stuart" w:date="2018-05-22T16:56:00Z">
        <w:r w:rsidR="00D94ACA" w:rsidRPr="007F159D" w:rsidDel="00675C11">
          <w:rPr>
            <w:shd w:val="clear" w:color="auto" w:fill="FFFFFF"/>
          </w:rPr>
          <w:t>,</w:t>
        </w:r>
        <w:r w:rsidR="00D94ACA" w:rsidRPr="007F159D" w:rsidDel="00675C11">
          <w:rPr>
            <w:rStyle w:val="apple-converted-space"/>
            <w:shd w:val="clear" w:color="auto" w:fill="FFFFFF"/>
            <w:lang w:eastAsia="en-US"/>
          </w:rPr>
          <w:t> </w:t>
        </w:r>
      </w:moveFrom>
      <w:del w:id="1438" w:author="Oultram, Stuart" w:date="2018-05-22T16:56:00Z">
        <w:r w:rsidDel="00675C11">
          <w:fldChar w:fldCharType="begin"/>
        </w:r>
      </w:del>
      <w:moveFrom w:id="1439" w:author="Oultram, Stuart" w:date="2018-05-22T16:56:00Z">
        <w:r w:rsidDel="00675C11">
          <w:instrText xml:space="preserve"> HYPERLINK "https://www.ncbi.nlm.nih.gov/pubmed/?term=L%C3%B6yttyniemi%20E%5BAuthor%5D&amp;cauthor=true&amp;cauthor_uid=28494645" </w:instrText>
        </w:r>
      </w:moveFrom>
      <w:del w:id="1440" w:author="Oultram, Stuart" w:date="2018-05-22T16:56:00Z">
        <w:r w:rsidDel="00675C11">
          <w:fldChar w:fldCharType="separate"/>
        </w:r>
      </w:del>
      <w:moveFrom w:id="1441" w:author="Oultram, Stuart" w:date="2018-05-22T16:56:00Z">
        <w:r w:rsidR="00D94ACA" w:rsidRPr="007F159D" w:rsidDel="00675C11">
          <w:rPr>
            <w:rStyle w:val="Hyperlink"/>
            <w:u w:val="none"/>
            <w:shd w:val="clear" w:color="auto" w:fill="FFFFFF"/>
          </w:rPr>
          <w:t>Löyttyniemi E</w:t>
        </w:r>
      </w:moveFrom>
      <w:del w:id="1442" w:author="Oultram, Stuart" w:date="2018-05-22T16:56:00Z">
        <w:r w:rsidDel="00675C11">
          <w:fldChar w:fldCharType="end"/>
        </w:r>
      </w:del>
      <w:moveFrom w:id="1443" w:author="Oultram, Stuart" w:date="2018-05-22T16:56:00Z">
        <w:r w:rsidR="00D94ACA" w:rsidRPr="007F159D" w:rsidDel="00675C11">
          <w:rPr>
            <w:shd w:val="clear" w:color="auto" w:fill="FFFFFF"/>
          </w:rPr>
          <w:t>.</w:t>
        </w:r>
        <w:r w:rsidR="00D94ACA" w:rsidRPr="007F159D" w:rsidDel="00675C11">
          <w:rPr>
            <w:lang w:eastAsia="en-GB"/>
          </w:rPr>
          <w:t xml:space="preserve"> Whistle-blowing process in healthcare: From suspicion to action. </w:t>
        </w:r>
        <w:r w:rsidR="00D94ACA" w:rsidRPr="007F159D" w:rsidDel="00675C11">
          <w:rPr>
            <w:i/>
            <w:lang w:eastAsia="en-GB"/>
          </w:rPr>
          <w:t>Nursing Ethics</w:t>
        </w:r>
        <w:r w:rsidR="00D94ACA" w:rsidRPr="007F159D" w:rsidDel="00675C11">
          <w:rPr>
            <w:lang w:eastAsia="en-GB"/>
          </w:rPr>
          <w:t>. 2017; 1-15</w:t>
        </w:r>
      </w:moveFrom>
    </w:p>
    <w:p w:rsidR="00D94ACA" w:rsidDel="00675C11" w:rsidRDefault="00D94ACA" w:rsidP="00D94ACA">
      <w:pPr>
        <w:pStyle w:val="ListParagraph"/>
        <w:numPr>
          <w:ilvl w:val="0"/>
          <w:numId w:val="10"/>
        </w:numPr>
        <w:pBdr>
          <w:top w:val="none" w:sz="0" w:space="0" w:color="auto"/>
          <w:left w:val="none" w:sz="0" w:space="0" w:color="auto"/>
          <w:bottom w:val="none" w:sz="0" w:space="0" w:color="auto"/>
          <w:right w:val="none" w:sz="0" w:space="0" w:color="auto"/>
        </w:pBdr>
        <w:autoSpaceDE w:val="0"/>
        <w:autoSpaceDN w:val="0"/>
        <w:adjustRightInd w:val="0"/>
        <w:spacing w:line="360" w:lineRule="auto"/>
        <w:rPr>
          <w:moveFrom w:id="1444" w:author="Oultram, Stuart" w:date="2018-05-22T16:56:00Z"/>
          <w:lang w:eastAsia="en-GB"/>
        </w:rPr>
      </w:pPr>
      <w:moveFrom w:id="1445" w:author="Oultram, Stuart" w:date="2018-05-22T16:56:00Z">
        <w:r w:rsidDel="00675C11">
          <w:t>Chatterjee P. Whistleblowing in India: what protections can doctors</w:t>
        </w:r>
        <w:r w:rsidR="00065304" w:rsidDel="00675C11">
          <w:t xml:space="preserve"> who raise concerns expect? </w:t>
        </w:r>
        <w:r w:rsidRPr="00065304" w:rsidDel="00675C11">
          <w:rPr>
            <w:i/>
          </w:rPr>
          <w:t>British Medical Journal Publishing Group</w:t>
        </w:r>
        <w:r w:rsidDel="00675C11">
          <w:t xml:space="preserve">; 2015;350:h763. </w:t>
        </w:r>
      </w:moveFrom>
    </w:p>
    <w:p w:rsidR="00D94ACA" w:rsidRPr="007F159D" w:rsidDel="00675C11" w:rsidRDefault="00D94ACA" w:rsidP="00D94ACA">
      <w:pPr>
        <w:pStyle w:val="ListParagraph"/>
        <w:numPr>
          <w:ilvl w:val="0"/>
          <w:numId w:val="10"/>
        </w:numPr>
        <w:pBdr>
          <w:top w:val="none" w:sz="0" w:space="0" w:color="auto"/>
          <w:left w:val="none" w:sz="0" w:space="0" w:color="auto"/>
          <w:bottom w:val="none" w:sz="0" w:space="0" w:color="auto"/>
          <w:right w:val="none" w:sz="0" w:space="0" w:color="auto"/>
        </w:pBdr>
        <w:autoSpaceDE w:val="0"/>
        <w:autoSpaceDN w:val="0"/>
        <w:adjustRightInd w:val="0"/>
        <w:spacing w:line="360" w:lineRule="auto"/>
        <w:rPr>
          <w:moveFrom w:id="1446" w:author="Oultram, Stuart" w:date="2018-05-22T16:56:00Z"/>
          <w:lang w:eastAsia="en-GB"/>
        </w:rPr>
      </w:pPr>
      <w:moveFrom w:id="1447" w:author="Oultram, Stuart" w:date="2018-05-22T16:56:00Z">
        <w:r w:rsidRPr="007F159D" w:rsidDel="00675C11">
          <w:rPr>
            <w:lang w:eastAsia="en-GB"/>
          </w:rPr>
          <w:t xml:space="preserve">Mansbach A, Kushnir T, Ziedenberg H, Bachner YG. Reporting Misconduct of a Coworker to Protect a Patient: A Comparison between Experienced Nurses and Nursing Students. </w:t>
        </w:r>
        <w:r w:rsidRPr="007F159D" w:rsidDel="00675C11">
          <w:rPr>
            <w:i/>
            <w:lang w:eastAsia="en-GB"/>
          </w:rPr>
          <w:t>The Scientific World Journal</w:t>
        </w:r>
        <w:r w:rsidRPr="007F159D" w:rsidDel="00675C11">
          <w:rPr>
            <w:lang w:eastAsia="en-GB"/>
          </w:rPr>
          <w:t>. 2014;413926.</w:t>
        </w:r>
      </w:moveFrom>
    </w:p>
    <w:p w:rsidR="00D94ACA" w:rsidRPr="00CE28F1" w:rsidDel="00675C11" w:rsidRDefault="00D94ACA" w:rsidP="00D94ACA">
      <w:pPr>
        <w:numPr>
          <w:ilvl w:val="0"/>
          <w:numId w:val="10"/>
        </w:numPr>
        <w:pBdr>
          <w:top w:val="none" w:sz="0" w:space="0" w:color="auto"/>
          <w:left w:val="none" w:sz="0" w:space="0" w:color="auto"/>
          <w:bottom w:val="none" w:sz="0" w:space="0" w:color="auto"/>
          <w:right w:val="none" w:sz="0" w:space="0" w:color="auto"/>
        </w:pBdr>
        <w:shd w:val="clear" w:color="auto" w:fill="FFFFFF"/>
        <w:spacing w:before="100" w:beforeAutospacing="1" w:after="150" w:line="312" w:lineRule="atLeast"/>
        <w:rPr>
          <w:moveFrom w:id="1448" w:author="Oultram, Stuart" w:date="2018-05-22T16:56:00Z"/>
          <w:rStyle w:val="NoneA"/>
          <w:lang w:val="en-GB" w:eastAsia="en-US"/>
        </w:rPr>
      </w:pPr>
      <w:moveFrom w:id="1449" w:author="Oultram, Stuart" w:date="2018-05-22T16:56:00Z">
        <w:r w:rsidRPr="007F159D" w:rsidDel="00675C11">
          <w:t>Brown, A J, David Lewis, Richard E. Moberly, and Wim Vandekerckhove. Blowing the whistle and Power </w:t>
        </w:r>
        <w:r w:rsidRPr="007F159D" w:rsidDel="00675C11">
          <w:rPr>
            <w:i/>
            <w:iCs/>
          </w:rPr>
          <w:t>International Handbook on Whistleblowing Research</w:t>
        </w:r>
        <w:r w:rsidRPr="007F159D" w:rsidDel="00675C11">
          <w:t xml:space="preserve">. 2014; pp 154-176 </w:t>
        </w:r>
      </w:moveFrom>
    </w:p>
    <w:moveFromRangeEnd w:id="1412"/>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hd w:val="clear" w:color="auto" w:fill="FFFFFF"/>
          <w:lang w:eastAsia="en-GB"/>
        </w:rPr>
      </w:pPr>
    </w:p>
    <w:p w:rsidR="00F74703" w:rsidRDefault="00F74703" w:rsidP="00D94ACA">
      <w:pPr>
        <w:pStyle w:val="NoSpacing"/>
        <w:pBdr>
          <w:top w:val="none" w:sz="0" w:space="0" w:color="auto"/>
          <w:left w:val="none" w:sz="0" w:space="0" w:color="auto"/>
          <w:bottom w:val="none" w:sz="0" w:space="0" w:color="auto"/>
          <w:right w:val="none" w:sz="0" w:space="0" w:color="auto"/>
        </w:pBdr>
        <w:spacing w:line="360" w:lineRule="auto"/>
        <w:rPr>
          <w:ins w:id="1450" w:author="Oultram, Stuart" w:date="2018-05-22T18:00: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51"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52"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53"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54"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55"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56"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57"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58"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59"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60"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61"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62"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63"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64"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65"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66" w:author="CRAYFISH" w:date="2018-05-28T11:57:00Z"/>
          <w:del w:id="1467" w:author="Oultram, Stuart" w:date="2018-05-30T17:0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68" w:author="CRAYFISH" w:date="2018-05-28T11:57:00Z"/>
          <w:del w:id="1469" w:author="Oultram, Stuart" w:date="2018-05-30T17:0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70" w:author="CRAYFISH" w:date="2018-05-28T11:57:00Z"/>
          <w:del w:id="1471" w:author="Oultram, Stuart" w:date="2018-05-30T14:45: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72" w:author="CRAYFISH" w:date="2018-05-28T11:57:00Z"/>
          <w:del w:id="1473" w:author="Oultram, Stuart" w:date="2018-05-30T14:45: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74" w:author="CRAYFISH" w:date="2018-05-28T11:57:00Z"/>
          <w:del w:id="1475" w:author="Oultram, Stuart" w:date="2018-05-30T14:45: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76" w:author="CRAYFISH" w:date="2018-05-28T11:57:00Z"/>
          <w:del w:id="1477" w:author="Oultram, Stuart" w:date="2018-05-30T14:45: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78" w:author="CRAYFISH" w:date="2018-05-28T11:57:00Z"/>
          <w:del w:id="1479" w:author="Oultram, Stuart" w:date="2018-05-30T14:45: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80" w:author="CRAYFISH" w:date="2018-05-28T11:57:00Z"/>
          <w:del w:id="1481" w:author="Oultram, Stuart" w:date="2018-05-30T14:45: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82" w:author="CRAYFISH" w:date="2018-05-28T11:57:00Z"/>
          <w:del w:id="1483" w:author="Oultram, Stuart" w:date="2018-05-30T14:45: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84" w:author="CRAYFISH" w:date="2018-05-28T11:57:00Z"/>
          <w:del w:id="1485" w:author="Oultram, Stuart" w:date="2018-05-30T14:45: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486" w:author="CRAYFISH" w:date="2018-05-28T11:57:00Z"/>
          <w:del w:id="1487" w:author="Oultram, Stuart" w:date="2018-05-30T14:45:00Z"/>
          <w:rStyle w:val="NoneA"/>
          <w:rFonts w:ascii="Times New Roman" w:hAnsi="Times New Roman" w:cs="Times New Roman"/>
          <w:b/>
          <w:bCs/>
          <w:sz w:val="24"/>
          <w:szCs w:val="24"/>
          <w:u w:val="single"/>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u w:val="single"/>
          <w:lang w:eastAsia="en-GB"/>
        </w:rPr>
      </w:pPr>
      <w:r w:rsidRPr="007F159D">
        <w:rPr>
          <w:rStyle w:val="NoneA"/>
          <w:rFonts w:ascii="Times New Roman" w:hAnsi="Times New Roman" w:cs="Times New Roman"/>
          <w:b/>
          <w:bCs/>
          <w:sz w:val="24"/>
          <w:szCs w:val="24"/>
          <w:u w:val="single"/>
          <w:lang w:eastAsia="en-GB"/>
        </w:rPr>
        <w:t>Figures</w:t>
      </w:r>
    </w:p>
    <w:p w:rsidR="00D94ACA" w:rsidRPr="007F159D" w:rsidRDefault="00306BC0"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Pr>
          <w:noProof/>
          <w:lang w:val="en-GB"/>
        </w:rPr>
        <w:drawing>
          <wp:anchor distT="0" distB="0" distL="114300" distR="114300" simplePos="0" relativeHeight="251662336" behindDoc="0" locked="0" layoutInCell="1" allowOverlap="1">
            <wp:simplePos x="0" y="0"/>
            <wp:positionH relativeFrom="column">
              <wp:posOffset>3232785</wp:posOffset>
            </wp:positionH>
            <wp:positionV relativeFrom="paragraph">
              <wp:posOffset>151130</wp:posOffset>
            </wp:positionV>
            <wp:extent cx="3180080" cy="1802130"/>
            <wp:effectExtent l="0" t="0" r="0" b="0"/>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0080" cy="180213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69D">
        <w:rPr>
          <w:noProof/>
          <w:lang w:val="en-GB"/>
        </w:rPr>
        <mc:AlternateContent>
          <mc:Choice Requires="wps">
            <w:drawing>
              <wp:anchor distT="0" distB="0" distL="114300" distR="114300" simplePos="0" relativeHeight="251667456" behindDoc="0" locked="0" layoutInCell="1" allowOverlap="1">
                <wp:simplePos x="0" y="0"/>
                <wp:positionH relativeFrom="column">
                  <wp:posOffset>-95250</wp:posOffset>
                </wp:positionH>
                <wp:positionV relativeFrom="paragraph">
                  <wp:posOffset>219710</wp:posOffset>
                </wp:positionV>
                <wp:extent cx="372745" cy="3251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325120"/>
                        </a:xfrm>
                        <a:prstGeom prst="rect">
                          <a:avLst/>
                        </a:prstGeom>
                        <a:noFill/>
                        <a:ln w="9525">
                          <a:noFill/>
                          <a:miter lim="800000"/>
                          <a:headEnd/>
                          <a:tailEnd/>
                        </a:ln>
                      </wps:spPr>
                      <wps:txbx>
                        <w:txbxContent>
                          <w:p w:rsidR="00324042" w:rsidRPr="001E647C" w:rsidRDefault="00324042"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Pr>
                                <w:rFonts w:ascii="Minion Pro Cond" w:hAnsi="Minion Pro Cond"/>
                                <w:b/>
                                <w:sz w:val="32"/>
                                <w:szCs w:val="32"/>
                              </w:rPr>
                              <w:t>a</w:t>
                            </w:r>
                            <w:r w:rsidRPr="001E647C">
                              <w:rPr>
                                <w:rFonts w:ascii="Minion Pro Cond" w:hAnsi="Minion Pro Cond"/>
                                <w:b/>
                                <w:sz w:val="32"/>
                                <w:szCs w:val="32"/>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8" type="#_x0000_t202" style="position:absolute;margin-left:-7.5pt;margin-top:17.3pt;width:29.35pt;height:2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" filled="f" stroked="f">
                <v:textbox style="mso-fit-shape-to-text:t">
                  <w:txbxContent>
                    <w:p w:rsidR="00324042" w:rsidRPr="001E647C" w:rsidRDefault="00324042"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Pr>
                          <w:rFonts w:ascii="Minion Pro Cond" w:hAnsi="Minion Pro Cond"/>
                          <w:b/>
                          <w:sz w:val="32"/>
                          <w:szCs w:val="32"/>
                        </w:rPr>
                        <w:t>a</w:t>
                      </w:r>
                      <w:r w:rsidRPr="001E647C">
                        <w:rPr>
                          <w:rFonts w:ascii="Minion Pro Cond" w:hAnsi="Minion Pro Cond"/>
                          <w:b/>
                          <w:sz w:val="32"/>
                          <w:szCs w:val="32"/>
                        </w:rPr>
                        <w:t>)</w:t>
                      </w:r>
                    </w:p>
                  </w:txbxContent>
                </v:textbox>
              </v:shape>
            </w:pict>
          </mc:Fallback>
        </mc:AlternateContent>
      </w:r>
      <w:r w:rsidR="00D94ACA" w:rsidRPr="007F159D">
        <w:rPr>
          <w:rStyle w:val="NoneA"/>
          <w:rFonts w:ascii="Times New Roman" w:hAnsi="Times New Roman" w:cs="Times New Roman"/>
          <w:b/>
          <w:bCs/>
          <w:sz w:val="24"/>
          <w:szCs w:val="24"/>
          <w:u w:val="single"/>
          <w:lang w:eastAsia="en-GB"/>
        </w:rPr>
        <w:t xml:space="preserve"> </w:t>
      </w:r>
      <w:r w:rsidR="0091369D">
        <w:rPr>
          <w:noProof/>
          <w:lang w:val="en-GB"/>
        </w:rPr>
        <mc:AlternateContent>
          <mc:Choice Requires="wpg">
            <w:drawing>
              <wp:anchor distT="57150" distB="57150" distL="57150" distR="57150" simplePos="0" relativeHeight="251663360" behindDoc="0" locked="0" layoutInCell="1" allowOverlap="1">
                <wp:simplePos x="0" y="0"/>
                <wp:positionH relativeFrom="column">
                  <wp:posOffset>-24765</wp:posOffset>
                </wp:positionH>
                <wp:positionV relativeFrom="line">
                  <wp:posOffset>7816215</wp:posOffset>
                </wp:positionV>
                <wp:extent cx="6642100" cy="19050"/>
                <wp:effectExtent l="0" t="0" r="6350" b="0"/>
                <wp:wrapThrough wrapText="bothSides">
                  <wp:wrapPolygon edited="0">
                    <wp:start x="0" y="0"/>
                    <wp:lineTo x="0" y="0"/>
                    <wp:lineTo x="21559" y="0"/>
                    <wp:lineTo x="21559" y="0"/>
                    <wp:lineTo x="0" y="0"/>
                  </wp:wrapPolygon>
                </wp:wrapThrough>
                <wp:docPr id="1073741844" name="officeArt obj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2100" cy="19050"/>
                          <a:chOff x="0" y="0"/>
                          <a:chExt cx="6642100" cy="18732"/>
                        </a:xfrm>
                      </wpg:grpSpPr>
                      <wps:wsp>
                        <wps:cNvPr id="1073741842" name="Shape 1073741842"/>
                        <wps:cNvSpPr/>
                        <wps:spPr>
                          <a:xfrm>
                            <a:off x="0" y="0"/>
                            <a:ext cx="6642100" cy="12700"/>
                          </a:xfrm>
                          <a:prstGeom prst="rect">
                            <a:avLst/>
                          </a:prstGeom>
                          <a:solidFill>
                            <a:srgbClr val="FFFFFF"/>
                          </a:solidFill>
                          <a:ln w="12700" cap="flat">
                            <a:noFill/>
                            <a:miter lim="400000"/>
                          </a:ln>
                          <a:effectLst/>
                        </wps:spPr>
                        <wps:bodyPr/>
                      </wps:wsp>
                      <wps:wsp>
                        <wps:cNvPr id="1073741843" name="Shape 1073741843"/>
                        <wps:cNvSpPr/>
                        <wps:spPr>
                          <a:xfrm>
                            <a:off x="0" y="6032"/>
                            <a:ext cx="6642100" cy="12701"/>
                          </a:xfrm>
                          <a:prstGeom prst="rect">
                            <a:avLst/>
                          </a:prstGeom>
                          <a:noFill/>
                          <a:ln w="12700" cap="flat">
                            <a:noFill/>
                            <a:miter lim="400000"/>
                          </a:ln>
                          <a:effectLst/>
                        </wps:spPr>
                        <wps:txbx>
                          <w:txbxContent>
                            <w:p w:rsidR="00324042" w:rsidRDefault="00324042" w:rsidP="00D94ACA">
                              <w:pPr>
                                <w:pStyle w:val="Caption"/>
                                <w:pBdr>
                                  <w:top w:val="none" w:sz="0" w:space="0" w:color="auto"/>
                                  <w:left w:val="none" w:sz="0" w:space="0" w:color="auto"/>
                                  <w:bottom w:val="none" w:sz="0" w:space="0" w:color="auto"/>
                                  <w:right w:val="none" w:sz="0" w:space="0" w:color="auto"/>
                                </w:pBdr>
                              </w:pPr>
                              <w:r>
                                <w:rPr>
                                  <w:rStyle w:val="NoneA"/>
                                  <w:color w:val="000000"/>
                                  <w:u w:color="000000"/>
                                  <w:lang w:eastAsia="en-GB"/>
                                </w:rPr>
                                <w:t>Figure 2: a) b) c) d)</w:t>
                              </w:r>
                            </w:p>
                          </w:txbxContent>
                        </wps:txbx>
                        <wps:bodyPr wrap="square" lIns="0" tIns="0" rIns="0" bIns="0" numCol="1" anchor="t">
                          <a:noAutofit/>
                        </wps:bodyPr>
                      </wps:wsp>
                    </wpg:wgp>
                  </a:graphicData>
                </a:graphic>
                <wp14:sizeRelH relativeFrom="page">
                  <wp14:pctWidth>0</wp14:pctWidth>
                </wp14:sizeRelH>
                <wp14:sizeRelV relativeFrom="page">
                  <wp14:pctHeight>0</wp14:pctHeight>
                </wp14:sizeRelV>
              </wp:anchor>
            </w:drawing>
          </mc:Choice>
          <mc:Fallback>
            <w:pict>
              <v:group id="_x0000_s1039" style="position:absolute;margin-left:-1.95pt;margin-top:615.45pt;width:523pt;height:1.5pt;z-index:251663360;mso-wrap-distance-left:4.5pt;mso-wrap-distance-top:4.5pt;mso-wrap-distance-right:4.5pt;mso-wrap-distance-bottom:4.5pt;mso-position-horizontal-relative:text;mso-position-vertical-relative:line" coordsize="66421,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">
                <v:rect id="Shape 1073741842" o:spid="_x0000_s1040" style="position:absolute;width:66421;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6CscA&#10;AADjAAAADwAAAGRycy9kb3ducmV2LnhtbERPX0vDMBB/F/wO4QRfxCWb1c66bIgi7GEvrvsAR3Nr&#10;qs2lJFnXfXsjCD7e7/+tNpPrxUghdp41zGcKBHHjTcethkP9cb8EEROywd4zabhQhM36+mqFlfFn&#10;/qRxn1qRQzhWqMGmNFRSxsaSwzjzA3Hmjj44TPkMrTQBzznc9XKh1JN02HFusDjQm6Xme39yGsrw&#10;Vbik1Hh53u7q98fajnenSevbm+n1BUSiKf2L/9xbk+er8qEs5stiAb8/ZQDk+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fugrHAAAA4wAAAA8AAAAAAAAAAAAAAAAAmAIAAGRy&#10;cy9kb3ducmV2LnhtbFBLBQYAAAAABAAEAPUAAACMAwAAAAA=&#10;" stroked="f" strokeweight="1pt">
                  <v:stroke miterlimit="4"/>
                </v:rect>
                <v:rect id="Shape 1073741843" o:spid="_x0000_s1041" style="position:absolute;top:60;width:66421;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IcJMQA&#10;AADjAAAADwAAAGRycy9kb3ducmV2LnhtbERPzYrCMBC+L/gOYQRva+paVKpRZEFwb1pF8DY0Y1ts&#10;JqWJNb79RljY43z/s9oE04ieOldbVjAZJyCIC6trLhWcT7vPBQjnkTU2lknBixxs1oOPFWbaPvlI&#10;fe5LEUPYZaig8r7NpHRFRQbd2LbEkbvZzqCPZ1dK3eEzhptGfiXJTBqsOTZU2NJ3RcU9fxgFF6d/&#10;PL0OxqY5Xmd4DH2og1KjYdguQXgK/l/8597rOD+ZT+fpZJFO4f1TBE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SHCTEAAAA4wAAAA8AAAAAAAAAAAAAAAAAmAIAAGRycy9k&#10;b3ducmV2LnhtbFBLBQYAAAAABAAEAPUAAACJAwAAAAA=&#10;" filled="f" stroked="f" strokeweight="1pt">
                  <v:stroke miterlimit="4"/>
                  <v:textbox inset="0,0,0,0">
                    <w:txbxContent>
                      <w:p w:rsidR="00324042" w:rsidRDefault="00324042" w:rsidP="00D94ACA">
                        <w:pPr>
                          <w:pStyle w:val="Caption"/>
                          <w:pBdr>
                            <w:top w:val="none" w:sz="0" w:space="0" w:color="auto"/>
                            <w:left w:val="none" w:sz="0" w:space="0" w:color="auto"/>
                            <w:bottom w:val="none" w:sz="0" w:space="0" w:color="auto"/>
                            <w:right w:val="none" w:sz="0" w:space="0" w:color="auto"/>
                          </w:pBdr>
                        </w:pPr>
                        <w:r>
                          <w:rPr>
                            <w:rStyle w:val="NoneA"/>
                            <w:color w:val="000000"/>
                            <w:u w:color="000000"/>
                            <w:lang w:eastAsia="en-GB"/>
                          </w:rPr>
                          <w:t>Figure 2: a) b) c) d)</w:t>
                        </w:r>
                      </w:p>
                    </w:txbxContent>
                  </v:textbox>
                </v:rect>
                <w10:wrap type="through" anchory="line"/>
              </v:group>
            </w:pict>
          </mc:Fallback>
        </mc:AlternateContent>
      </w:r>
    </w:p>
    <w:p w:rsidR="00D94ACA" w:rsidRPr="007F159D" w:rsidRDefault="00306BC0" w:rsidP="00D94ACA">
      <w:pPr>
        <w:pBdr>
          <w:top w:val="none" w:sz="0" w:space="0" w:color="auto"/>
          <w:left w:val="none" w:sz="0" w:space="0" w:color="auto"/>
          <w:bottom w:val="none" w:sz="0" w:space="0" w:color="auto"/>
          <w:right w:val="none" w:sz="0" w:space="0" w:color="auto"/>
        </w:pBdr>
        <w:rPr>
          <w:lang w:eastAsia="en-GB"/>
        </w:rPr>
      </w:pPr>
      <w:r>
        <w:rPr>
          <w:noProof/>
          <w:lang w:eastAsia="en-GB"/>
        </w:rPr>
        <w:drawing>
          <wp:anchor distT="0" distB="0" distL="114300" distR="114300" simplePos="0" relativeHeight="251661312" behindDoc="0" locked="0" layoutInCell="1" allowOverlap="1">
            <wp:simplePos x="0" y="0"/>
            <wp:positionH relativeFrom="column">
              <wp:posOffset>1270</wp:posOffset>
            </wp:positionH>
            <wp:positionV relativeFrom="paragraph">
              <wp:posOffset>8255</wp:posOffset>
            </wp:positionV>
            <wp:extent cx="3067050" cy="1783080"/>
            <wp:effectExtent l="0" t="0" r="0" b="0"/>
            <wp:wrapNone/>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178308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69D">
        <w:rPr>
          <w:noProof/>
          <w:lang w:eastAsia="en-GB"/>
        </w:rPr>
        <mc:AlternateContent>
          <mc:Choice Requires="wps">
            <w:drawing>
              <wp:anchor distT="0" distB="0" distL="114300" distR="114300" simplePos="0" relativeHeight="251668480" behindDoc="0" locked="0" layoutInCell="1" allowOverlap="1">
                <wp:simplePos x="0" y="0"/>
                <wp:positionH relativeFrom="column">
                  <wp:posOffset>3130550</wp:posOffset>
                </wp:positionH>
                <wp:positionV relativeFrom="paragraph">
                  <wp:posOffset>12065</wp:posOffset>
                </wp:positionV>
                <wp:extent cx="372745" cy="3251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325120"/>
                        </a:xfrm>
                        <a:prstGeom prst="rect">
                          <a:avLst/>
                        </a:prstGeom>
                        <a:noFill/>
                        <a:ln w="9525">
                          <a:noFill/>
                          <a:miter lim="800000"/>
                          <a:headEnd/>
                          <a:tailEnd/>
                        </a:ln>
                      </wps:spPr>
                      <wps:txbx>
                        <w:txbxContent>
                          <w:p w:rsidR="00324042" w:rsidRPr="001E647C" w:rsidRDefault="00324042"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sidRPr="001E647C">
                              <w:rPr>
                                <w:rFonts w:ascii="Minion Pro Cond" w:hAnsi="Minion Pro Cond"/>
                                <w:b/>
                                <w:sz w:val="32"/>
                                <w:szCs w:val="32"/>
                              </w:rPr>
                              <w:t>b)</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margin-left:246.5pt;margin-top:.95pt;width:29.35pt;height:2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" filled="f" stroked="f">
                <v:textbox style="mso-fit-shape-to-text:t">
                  <w:txbxContent>
                    <w:p w:rsidR="00324042" w:rsidRPr="001E647C" w:rsidRDefault="00324042"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sidRPr="001E647C">
                        <w:rPr>
                          <w:rFonts w:ascii="Minion Pro Cond" w:hAnsi="Minion Pro Cond"/>
                          <w:b/>
                          <w:sz w:val="32"/>
                          <w:szCs w:val="32"/>
                        </w:rPr>
                        <w:t>b)</w:t>
                      </w:r>
                    </w:p>
                  </w:txbxContent>
                </v:textbox>
              </v:shape>
            </w:pict>
          </mc:Fallback>
        </mc:AlternateContent>
      </w: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306BC0" w:rsidP="00D94ACA">
      <w:pPr>
        <w:pBdr>
          <w:top w:val="none" w:sz="0" w:space="0" w:color="auto"/>
          <w:left w:val="none" w:sz="0" w:space="0" w:color="auto"/>
          <w:bottom w:val="none" w:sz="0" w:space="0" w:color="auto"/>
          <w:right w:val="none" w:sz="0" w:space="0" w:color="auto"/>
        </w:pBdr>
        <w:rPr>
          <w:lang w:eastAsia="en-GB"/>
        </w:rPr>
      </w:pPr>
      <w:r>
        <w:rPr>
          <w:noProof/>
          <w:lang w:eastAsia="en-GB"/>
        </w:rPr>
        <w:drawing>
          <wp:anchor distT="0" distB="0" distL="114300" distR="114300" simplePos="0" relativeHeight="251664384" behindDoc="0" locked="0" layoutInCell="1" allowOverlap="1">
            <wp:simplePos x="0" y="0"/>
            <wp:positionH relativeFrom="column">
              <wp:posOffset>-96520</wp:posOffset>
            </wp:positionH>
            <wp:positionV relativeFrom="paragraph">
              <wp:posOffset>153035</wp:posOffset>
            </wp:positionV>
            <wp:extent cx="3503295" cy="1939290"/>
            <wp:effectExtent l="0" t="0" r="0" b="0"/>
            <wp:wrapNone/>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3295" cy="19392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simplePos x="0" y="0"/>
            <wp:positionH relativeFrom="column">
              <wp:posOffset>3178810</wp:posOffset>
            </wp:positionH>
            <wp:positionV relativeFrom="paragraph">
              <wp:posOffset>6985</wp:posOffset>
            </wp:positionV>
            <wp:extent cx="3589020" cy="2110740"/>
            <wp:effectExtent l="0" t="0" r="0" b="0"/>
            <wp:wrapNone/>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9020" cy="211074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69D">
        <w:rPr>
          <w:noProof/>
          <w:lang w:eastAsia="en-GB"/>
        </w:rPr>
        <mc:AlternateContent>
          <mc:Choice Requires="wps">
            <w:drawing>
              <wp:anchor distT="0" distB="0" distL="114300" distR="114300" simplePos="0" relativeHeight="251666432" behindDoc="0" locked="0" layoutInCell="1" allowOverlap="1">
                <wp:simplePos x="0" y="0"/>
                <wp:positionH relativeFrom="column">
                  <wp:posOffset>-50800</wp:posOffset>
                </wp:positionH>
                <wp:positionV relativeFrom="paragraph">
                  <wp:posOffset>104775</wp:posOffset>
                </wp:positionV>
                <wp:extent cx="372745" cy="3251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325120"/>
                        </a:xfrm>
                        <a:prstGeom prst="rect">
                          <a:avLst/>
                        </a:prstGeom>
                        <a:noFill/>
                        <a:ln w="9525">
                          <a:noFill/>
                          <a:miter lim="800000"/>
                          <a:headEnd/>
                          <a:tailEnd/>
                        </a:ln>
                      </wps:spPr>
                      <wps:txbx>
                        <w:txbxContent>
                          <w:p w:rsidR="00324042" w:rsidRPr="001E647C" w:rsidRDefault="00324042"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Pr>
                                <w:rFonts w:ascii="Minion Pro Cond" w:hAnsi="Minion Pro Cond"/>
                                <w:b/>
                                <w:sz w:val="32"/>
                                <w:szCs w:val="32"/>
                              </w:rPr>
                              <w:t>c</w:t>
                            </w:r>
                            <w:r w:rsidRPr="001E647C">
                              <w:rPr>
                                <w:rFonts w:ascii="Minion Pro Cond" w:hAnsi="Minion Pro Cond"/>
                                <w:b/>
                                <w:sz w:val="32"/>
                                <w:szCs w:val="32"/>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margin-left:-4pt;margin-top:8.25pt;width:29.35pt;height:2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" filled="f" stroked="f">
                <v:textbox style="mso-fit-shape-to-text:t">
                  <w:txbxContent>
                    <w:p w:rsidR="00324042" w:rsidRPr="001E647C" w:rsidRDefault="00324042"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Pr>
                          <w:rFonts w:ascii="Minion Pro Cond" w:hAnsi="Minion Pro Cond"/>
                          <w:b/>
                          <w:sz w:val="32"/>
                          <w:szCs w:val="32"/>
                        </w:rPr>
                        <w:t>c</w:t>
                      </w:r>
                      <w:r w:rsidRPr="001E647C">
                        <w:rPr>
                          <w:rFonts w:ascii="Minion Pro Cond" w:hAnsi="Minion Pro Cond"/>
                          <w:b/>
                          <w:sz w:val="32"/>
                          <w:szCs w:val="32"/>
                        </w:rPr>
                        <w:t>)</w:t>
                      </w:r>
                    </w:p>
                  </w:txbxContent>
                </v:textbox>
              </v:shape>
            </w:pict>
          </mc:Fallback>
        </mc:AlternateContent>
      </w:r>
    </w:p>
    <w:p w:rsidR="00D94ACA" w:rsidRPr="007F159D" w:rsidRDefault="0091369D" w:rsidP="00D94ACA">
      <w:pPr>
        <w:pBdr>
          <w:top w:val="none" w:sz="0" w:space="0" w:color="auto"/>
          <w:left w:val="none" w:sz="0" w:space="0" w:color="auto"/>
          <w:bottom w:val="none" w:sz="0" w:space="0" w:color="auto"/>
          <w:right w:val="none" w:sz="0" w:space="0" w:color="auto"/>
        </w:pBdr>
        <w:rPr>
          <w:lang w:eastAsia="en-GB"/>
        </w:rPr>
      </w:pP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3128645</wp:posOffset>
                </wp:positionH>
                <wp:positionV relativeFrom="paragraph">
                  <wp:posOffset>12700</wp:posOffset>
                </wp:positionV>
                <wp:extent cx="372745" cy="3251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325120"/>
                        </a:xfrm>
                        <a:prstGeom prst="rect">
                          <a:avLst/>
                        </a:prstGeom>
                        <a:noFill/>
                        <a:ln w="9525">
                          <a:noFill/>
                          <a:miter lim="800000"/>
                          <a:headEnd/>
                          <a:tailEnd/>
                        </a:ln>
                      </wps:spPr>
                      <wps:txbx>
                        <w:txbxContent>
                          <w:p w:rsidR="00324042" w:rsidRPr="001E647C" w:rsidRDefault="00324042"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Pr>
                                <w:rFonts w:ascii="Minion Pro Cond" w:hAnsi="Minion Pro Cond"/>
                                <w:b/>
                                <w:sz w:val="32"/>
                                <w:szCs w:val="32"/>
                              </w:rPr>
                              <w:t>d</w:t>
                            </w:r>
                            <w:r w:rsidRPr="001E647C">
                              <w:rPr>
                                <w:rFonts w:ascii="Minion Pro Cond" w:hAnsi="Minion Pro Cond"/>
                                <w:b/>
                                <w:sz w:val="32"/>
                                <w:szCs w:val="32"/>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margin-left:246.35pt;margin-top:1pt;width:29.35pt;height:2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" filled="f" stroked="f">
                <v:textbox style="mso-fit-shape-to-text:t">
                  <w:txbxContent>
                    <w:p w:rsidR="00324042" w:rsidRPr="001E647C" w:rsidRDefault="00324042"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Pr>
                          <w:rFonts w:ascii="Minion Pro Cond" w:hAnsi="Minion Pro Cond"/>
                          <w:b/>
                          <w:sz w:val="32"/>
                          <w:szCs w:val="32"/>
                        </w:rPr>
                        <w:t>d</w:t>
                      </w:r>
                      <w:r w:rsidRPr="001E647C">
                        <w:rPr>
                          <w:rFonts w:ascii="Minion Pro Cond" w:hAnsi="Minion Pro Cond"/>
                          <w:b/>
                          <w:sz w:val="32"/>
                          <w:szCs w:val="32"/>
                        </w:rPr>
                        <w:t>)</w:t>
                      </w:r>
                    </w:p>
                  </w:txbxContent>
                </v:textbox>
              </v:shape>
            </w:pict>
          </mc:Fallback>
        </mc:AlternateContent>
      </w: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91369D" w:rsidP="00D94ACA">
      <w:pPr>
        <w:pBdr>
          <w:top w:val="none" w:sz="0" w:space="0" w:color="auto"/>
          <w:left w:val="none" w:sz="0" w:space="0" w:color="auto"/>
          <w:bottom w:val="none" w:sz="0" w:space="0" w:color="auto"/>
          <w:right w:val="none" w:sz="0" w:space="0" w:color="auto"/>
        </w:pBdr>
        <w:rPr>
          <w:lang w:eastAsia="en-GB"/>
        </w:rPr>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313690</wp:posOffset>
                </wp:positionV>
                <wp:extent cx="6642100" cy="1310005"/>
                <wp:effectExtent l="0" t="0" r="6350" b="4445"/>
                <wp:wrapThrough wrapText="bothSides">
                  <wp:wrapPolygon edited="0">
                    <wp:start x="0" y="0"/>
                    <wp:lineTo x="0" y="21359"/>
                    <wp:lineTo x="21559" y="21359"/>
                    <wp:lineTo x="21559" y="0"/>
                    <wp:lineTo x="0" y="0"/>
                  </wp:wrapPolygon>
                </wp:wrapThrough>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2100" cy="1310005"/>
                        </a:xfrm>
                        <a:prstGeom prst="rect">
                          <a:avLst/>
                        </a:prstGeom>
                        <a:solidFill>
                          <a:prstClr val="white"/>
                        </a:solidFill>
                        <a:ln>
                          <a:noFill/>
                        </a:ln>
                        <a:effectLst/>
                      </wps:spPr>
                      <wps:txbx>
                        <w:txbxContent>
                          <w:p w:rsidR="00324042" w:rsidRPr="002B3F55" w:rsidRDefault="00324042" w:rsidP="00D94ACA">
                            <w:pPr>
                              <w:pStyle w:val="Caption"/>
                              <w:pBdr>
                                <w:top w:val="none" w:sz="0" w:space="0" w:color="auto"/>
                                <w:left w:val="none" w:sz="0" w:space="0" w:color="auto"/>
                                <w:bottom w:val="none" w:sz="0" w:space="0" w:color="auto"/>
                                <w:right w:val="none" w:sz="0" w:space="0" w:color="auto"/>
                              </w:pBdr>
                              <w:jc w:val="both"/>
                              <w:rPr>
                                <w:rFonts w:ascii="Calibri" w:hAnsi="Calibri" w:cs="Calibri"/>
                                <w:noProof/>
                                <w:color w:val="auto"/>
                                <w:u w:color="000000"/>
                              </w:rPr>
                            </w:pPr>
                            <w:proofErr w:type="gramStart"/>
                            <w:r w:rsidRPr="00873ED7">
                              <w:rPr>
                                <w:color w:val="auto"/>
                              </w:rPr>
                              <w:t>Figure</w:t>
                            </w:r>
                            <w:r>
                              <w:rPr>
                                <w:color w:val="auto"/>
                              </w:rPr>
                              <w:t xml:space="preserve"> </w:t>
                            </w:r>
                            <w:r w:rsidRPr="00873ED7">
                              <w:rPr>
                                <w:color w:val="auto"/>
                              </w:rPr>
                              <w:t xml:space="preserve"> </w:t>
                            </w:r>
                            <w:r>
                              <w:rPr>
                                <w:color w:val="auto"/>
                              </w:rPr>
                              <w:t>2</w:t>
                            </w:r>
                            <w:proofErr w:type="gramEnd"/>
                            <w:r>
                              <w:rPr>
                                <w:color w:val="auto"/>
                              </w:rPr>
                              <w:t xml:space="preserve"> (A-D) </w:t>
                            </w:r>
                            <w:r w:rsidRPr="00873ED7">
                              <w:rPr>
                                <w:color w:val="auto"/>
                              </w:rPr>
                              <w:t>:</w:t>
                            </w:r>
                            <w:r>
                              <w:rPr>
                                <w:color w:val="auto"/>
                              </w:rPr>
                              <w:t xml:space="preserve"> Staff responses to questions regarding reporting in their hospitals (</w:t>
                            </w:r>
                            <w:r w:rsidRPr="00873ED7">
                              <w:rPr>
                                <w:i/>
                                <w:color w:val="auto"/>
                              </w:rPr>
                              <w:t>n=</w:t>
                            </w:r>
                            <w:r>
                              <w:rPr>
                                <w:i/>
                                <w:color w:val="auto"/>
                              </w:rPr>
                              <w:t xml:space="preserve">61, Surgeons: 41, Medical Students: 16, </w:t>
                            </w:r>
                            <w:proofErr w:type="spellStart"/>
                            <w:r>
                              <w:rPr>
                                <w:i/>
                                <w:color w:val="auto"/>
                              </w:rPr>
                              <w:t>Anaesthetists</w:t>
                            </w:r>
                            <w:proofErr w:type="spellEnd"/>
                            <w:r>
                              <w:rPr>
                                <w:i/>
                                <w:color w:val="auto"/>
                              </w:rPr>
                              <w:t>: 3, Other:1</w:t>
                            </w:r>
                            <w:r>
                              <w:rPr>
                                <w:color w:val="auto"/>
                              </w:rPr>
                              <w:t xml:space="preserve">) The relative underrepresentation of groups other than surgeons must be considered when comparing response groups </w:t>
                            </w:r>
                            <w:r w:rsidRPr="00873ED7">
                              <w:rPr>
                                <w:color w:val="auto"/>
                              </w:rPr>
                              <w:t xml:space="preserve"> a) </w:t>
                            </w:r>
                            <w:r>
                              <w:rPr>
                                <w:color w:val="auto"/>
                              </w:rPr>
                              <w:t>Is there an appropriate system for reporting. Both surgeons and medical students reported low agreement with the statement there were adequate systems for reporting (41% and 21% respectively).</w:t>
                            </w:r>
                            <w:r w:rsidRPr="00873ED7">
                              <w:rPr>
                                <w:color w:val="auto"/>
                              </w:rPr>
                              <w:t xml:space="preserve"> </w:t>
                            </w:r>
                            <w:proofErr w:type="gramStart"/>
                            <w:r w:rsidRPr="00873ED7">
                              <w:rPr>
                                <w:color w:val="auto"/>
                              </w:rPr>
                              <w:t>b</w:t>
                            </w:r>
                            <w:proofErr w:type="gramEnd"/>
                            <w:r w:rsidRPr="00873ED7">
                              <w:rPr>
                                <w:color w:val="auto"/>
                              </w:rPr>
                              <w:t>)</w:t>
                            </w:r>
                            <w:r>
                              <w:rPr>
                                <w:color w:val="auto"/>
                              </w:rPr>
                              <w:t xml:space="preserve">  Is there adequate training within the hospital. The vast </w:t>
                            </w:r>
                            <w:proofErr w:type="gramStart"/>
                            <w:r>
                              <w:rPr>
                                <w:color w:val="auto"/>
                              </w:rPr>
                              <w:t>majority of surgeons (and small majority of medical students) disagree</w:t>
                            </w:r>
                            <w:proofErr w:type="gramEnd"/>
                            <w:r>
                              <w:rPr>
                                <w:color w:val="auto"/>
                              </w:rPr>
                              <w:t xml:space="preserve"> with the statement adequate training is provided in their hospitals (82% and 57% respectively)</w:t>
                            </w:r>
                            <w:r w:rsidRPr="00873ED7">
                              <w:rPr>
                                <w:color w:val="auto"/>
                              </w:rPr>
                              <w:t xml:space="preserve"> c) </w:t>
                            </w:r>
                            <w:r>
                              <w:rPr>
                                <w:color w:val="auto"/>
                              </w:rPr>
                              <w:t xml:space="preserve">Is there a hierarchy in your hospital. The overwhelming response to this question suggests the majority of </w:t>
                            </w:r>
                            <w:proofErr w:type="spellStart"/>
                            <w:r>
                              <w:rPr>
                                <w:color w:val="auto"/>
                              </w:rPr>
                              <w:t>clinicains</w:t>
                            </w:r>
                            <w:proofErr w:type="spellEnd"/>
                            <w:r>
                              <w:rPr>
                                <w:color w:val="auto"/>
                              </w:rPr>
                              <w:t xml:space="preserve"> believe there is a hierarchy present in their hospital </w:t>
                            </w:r>
                            <w:r w:rsidRPr="00873ED7">
                              <w:rPr>
                                <w:color w:val="auto"/>
                              </w:rPr>
                              <w:t>d</w:t>
                            </w:r>
                            <w:r>
                              <w:rPr>
                                <w:color w:val="auto"/>
                              </w:rPr>
                              <w:t xml:space="preserve">) </w:t>
                            </w:r>
                            <w:proofErr w:type="gramStart"/>
                            <w:r>
                              <w:rPr>
                                <w:color w:val="auto"/>
                              </w:rPr>
                              <w:t>Does</w:t>
                            </w:r>
                            <w:proofErr w:type="gramEnd"/>
                            <w:r>
                              <w:rPr>
                                <w:color w:val="auto"/>
                              </w:rPr>
                              <w:t xml:space="preserve"> your unit deliver a high quality of patient care? The majority of </w:t>
                            </w:r>
                            <w:proofErr w:type="spellStart"/>
                            <w:r>
                              <w:rPr>
                                <w:color w:val="auto"/>
                              </w:rPr>
                              <w:t>clinicains</w:t>
                            </w:r>
                            <w:proofErr w:type="spellEnd"/>
                            <w:r>
                              <w:rPr>
                                <w:color w:val="auto"/>
                              </w:rPr>
                              <w:t xml:space="preserve"> believe there is high quality care being delivered, however a larger proportion of medical students were unsure (56%).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 o:spid="_x0000_s1045" type="#_x0000_t202" style="position:absolute;margin-left:-.3pt;margin-top:24.7pt;width:523pt;height:10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" stroked="f">
                <v:path arrowok="t"/>
                <v:textbox style="mso-fit-shape-to-text:t" inset="0,0,0,0">
                  <w:txbxContent>
                    <w:p w:rsidR="00324042" w:rsidRPr="002B3F55" w:rsidRDefault="00324042" w:rsidP="00D94ACA">
                      <w:pPr>
                        <w:pStyle w:val="Caption"/>
                        <w:pBdr>
                          <w:top w:val="none" w:sz="0" w:space="0" w:color="auto"/>
                          <w:left w:val="none" w:sz="0" w:space="0" w:color="auto"/>
                          <w:bottom w:val="none" w:sz="0" w:space="0" w:color="auto"/>
                          <w:right w:val="none" w:sz="0" w:space="0" w:color="auto"/>
                        </w:pBdr>
                        <w:jc w:val="both"/>
                        <w:rPr>
                          <w:rFonts w:ascii="Calibri" w:hAnsi="Calibri" w:cs="Calibri"/>
                          <w:noProof/>
                          <w:color w:val="auto"/>
                          <w:u w:color="000000"/>
                        </w:rPr>
                      </w:pPr>
                      <w:proofErr w:type="gramStart"/>
                      <w:r w:rsidRPr="00873ED7">
                        <w:rPr>
                          <w:color w:val="auto"/>
                        </w:rPr>
                        <w:t>Figure</w:t>
                      </w:r>
                      <w:r>
                        <w:rPr>
                          <w:color w:val="auto"/>
                        </w:rPr>
                        <w:t xml:space="preserve"> </w:t>
                      </w:r>
                      <w:r w:rsidRPr="00873ED7">
                        <w:rPr>
                          <w:color w:val="auto"/>
                        </w:rPr>
                        <w:t xml:space="preserve"> </w:t>
                      </w:r>
                      <w:r>
                        <w:rPr>
                          <w:color w:val="auto"/>
                        </w:rPr>
                        <w:t>2</w:t>
                      </w:r>
                      <w:proofErr w:type="gramEnd"/>
                      <w:r>
                        <w:rPr>
                          <w:color w:val="auto"/>
                        </w:rPr>
                        <w:t xml:space="preserve"> (A-D) </w:t>
                      </w:r>
                      <w:r w:rsidRPr="00873ED7">
                        <w:rPr>
                          <w:color w:val="auto"/>
                        </w:rPr>
                        <w:t>:</w:t>
                      </w:r>
                      <w:r>
                        <w:rPr>
                          <w:color w:val="auto"/>
                        </w:rPr>
                        <w:t xml:space="preserve"> Staff responses to questions regarding reporting in their hospitals (</w:t>
                      </w:r>
                      <w:r w:rsidRPr="00873ED7">
                        <w:rPr>
                          <w:i/>
                          <w:color w:val="auto"/>
                        </w:rPr>
                        <w:t>n=</w:t>
                      </w:r>
                      <w:r>
                        <w:rPr>
                          <w:i/>
                          <w:color w:val="auto"/>
                        </w:rPr>
                        <w:t xml:space="preserve">61, Surgeons: 41, Medical Students: 16, </w:t>
                      </w:r>
                      <w:proofErr w:type="spellStart"/>
                      <w:r>
                        <w:rPr>
                          <w:i/>
                          <w:color w:val="auto"/>
                        </w:rPr>
                        <w:t>Anaesthetists</w:t>
                      </w:r>
                      <w:proofErr w:type="spellEnd"/>
                      <w:r>
                        <w:rPr>
                          <w:i/>
                          <w:color w:val="auto"/>
                        </w:rPr>
                        <w:t>: 3, Other:1</w:t>
                      </w:r>
                      <w:r>
                        <w:rPr>
                          <w:color w:val="auto"/>
                        </w:rPr>
                        <w:t xml:space="preserve">) The relative underrepresentation of groups other than surgeons must be considered when comparing response groups </w:t>
                      </w:r>
                      <w:r w:rsidRPr="00873ED7">
                        <w:rPr>
                          <w:color w:val="auto"/>
                        </w:rPr>
                        <w:t xml:space="preserve"> a) </w:t>
                      </w:r>
                      <w:r>
                        <w:rPr>
                          <w:color w:val="auto"/>
                        </w:rPr>
                        <w:t>Is there an appropriate system for reporting. Both surgeons and medical students reported low agreement with the statement there were adequate systems for reporting (41% and 21% respectively).</w:t>
                      </w:r>
                      <w:r w:rsidRPr="00873ED7">
                        <w:rPr>
                          <w:color w:val="auto"/>
                        </w:rPr>
                        <w:t xml:space="preserve"> </w:t>
                      </w:r>
                      <w:proofErr w:type="gramStart"/>
                      <w:r w:rsidRPr="00873ED7">
                        <w:rPr>
                          <w:color w:val="auto"/>
                        </w:rPr>
                        <w:t>b</w:t>
                      </w:r>
                      <w:proofErr w:type="gramEnd"/>
                      <w:r w:rsidRPr="00873ED7">
                        <w:rPr>
                          <w:color w:val="auto"/>
                        </w:rPr>
                        <w:t>)</w:t>
                      </w:r>
                      <w:r>
                        <w:rPr>
                          <w:color w:val="auto"/>
                        </w:rPr>
                        <w:t xml:space="preserve">  Is there adequate training within the hospital. The vast </w:t>
                      </w:r>
                      <w:proofErr w:type="gramStart"/>
                      <w:r>
                        <w:rPr>
                          <w:color w:val="auto"/>
                        </w:rPr>
                        <w:t>majority of surgeons (and small majority of medical students) disagree</w:t>
                      </w:r>
                      <w:proofErr w:type="gramEnd"/>
                      <w:r>
                        <w:rPr>
                          <w:color w:val="auto"/>
                        </w:rPr>
                        <w:t xml:space="preserve"> with the statement adequate training is provided in their hospitals (82% and 57% respectively)</w:t>
                      </w:r>
                      <w:r w:rsidRPr="00873ED7">
                        <w:rPr>
                          <w:color w:val="auto"/>
                        </w:rPr>
                        <w:t xml:space="preserve"> c) </w:t>
                      </w:r>
                      <w:r>
                        <w:rPr>
                          <w:color w:val="auto"/>
                        </w:rPr>
                        <w:t xml:space="preserve">Is there a hierarchy in your hospital. The overwhelming response to this question suggests the majority of </w:t>
                      </w:r>
                      <w:proofErr w:type="spellStart"/>
                      <w:r>
                        <w:rPr>
                          <w:color w:val="auto"/>
                        </w:rPr>
                        <w:t>clinicains</w:t>
                      </w:r>
                      <w:proofErr w:type="spellEnd"/>
                      <w:r>
                        <w:rPr>
                          <w:color w:val="auto"/>
                        </w:rPr>
                        <w:t xml:space="preserve"> believe there is a hierarchy present in their hospital </w:t>
                      </w:r>
                      <w:r w:rsidRPr="00873ED7">
                        <w:rPr>
                          <w:color w:val="auto"/>
                        </w:rPr>
                        <w:t>d</w:t>
                      </w:r>
                      <w:r>
                        <w:rPr>
                          <w:color w:val="auto"/>
                        </w:rPr>
                        <w:t xml:space="preserve">) </w:t>
                      </w:r>
                      <w:proofErr w:type="gramStart"/>
                      <w:r>
                        <w:rPr>
                          <w:color w:val="auto"/>
                        </w:rPr>
                        <w:t>Does</w:t>
                      </w:r>
                      <w:proofErr w:type="gramEnd"/>
                      <w:r>
                        <w:rPr>
                          <w:color w:val="auto"/>
                        </w:rPr>
                        <w:t xml:space="preserve"> your unit deliver a high quality of patient care? The majority of </w:t>
                      </w:r>
                      <w:proofErr w:type="spellStart"/>
                      <w:r>
                        <w:rPr>
                          <w:color w:val="auto"/>
                        </w:rPr>
                        <w:t>clinicains</w:t>
                      </w:r>
                      <w:proofErr w:type="spellEnd"/>
                      <w:r>
                        <w:rPr>
                          <w:color w:val="auto"/>
                        </w:rPr>
                        <w:t xml:space="preserve"> believe there is high quality care being delivered, however a larger proportion of medical students were unsure (56%).</w:t>
                      </w:r>
                    </w:p>
                  </w:txbxContent>
                </v:textbox>
                <w10:wrap type="through"/>
              </v:shape>
            </w:pict>
          </mc:Fallback>
        </mc:AlternateContent>
      </w:r>
    </w:p>
    <w:p w:rsidR="00D94ACA" w:rsidRPr="007F159D" w:rsidRDefault="0091369D" w:rsidP="00D94ACA">
      <w:pPr>
        <w:pBdr>
          <w:top w:val="none" w:sz="0" w:space="0" w:color="auto"/>
          <w:left w:val="none" w:sz="0" w:space="0" w:color="auto"/>
          <w:bottom w:val="none" w:sz="0" w:space="0" w:color="auto"/>
          <w:right w:val="none" w:sz="0" w:space="0" w:color="auto"/>
        </w:pBdr>
        <w:rPr>
          <w:lang w:eastAsia="en-GB"/>
        </w:rPr>
      </w:pPr>
      <w:r>
        <w:rPr>
          <w:noProof/>
          <w:lang w:eastAsia="en-GB"/>
        </w:rPr>
        <mc:AlternateContent>
          <mc:Choice Requires="wpg">
            <w:drawing>
              <wp:anchor distT="57150" distB="57150" distL="57150" distR="57150" simplePos="0" relativeHeight="251669504" behindDoc="0" locked="0" layoutInCell="1" allowOverlap="1">
                <wp:simplePos x="0" y="0"/>
                <wp:positionH relativeFrom="column">
                  <wp:posOffset>589280</wp:posOffset>
                </wp:positionH>
                <wp:positionV relativeFrom="line">
                  <wp:posOffset>-133985</wp:posOffset>
                </wp:positionV>
                <wp:extent cx="5468620" cy="3486150"/>
                <wp:effectExtent l="0" t="0" r="0" b="0"/>
                <wp:wrapThrough wrapText="bothSides">
                  <wp:wrapPolygon edited="0">
                    <wp:start x="1881" y="0"/>
                    <wp:lineTo x="1881" y="16643"/>
                    <wp:lineTo x="0" y="16997"/>
                    <wp:lineTo x="0" y="21482"/>
                    <wp:lineTo x="21520" y="21482"/>
                    <wp:lineTo x="21520" y="16997"/>
                    <wp:lineTo x="17682" y="16997"/>
                    <wp:lineTo x="19940" y="16525"/>
                    <wp:lineTo x="19789" y="0"/>
                    <wp:lineTo x="1881" y="0"/>
                  </wp:wrapPolygon>
                </wp:wrapThrough>
                <wp:docPr id="1073741841" name="officeArt obj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68620" cy="3486150"/>
                          <a:chOff x="-438150" y="-1"/>
                          <a:chExt cx="4667249" cy="3397253"/>
                        </a:xfrm>
                      </wpg:grpSpPr>
                      <pic:pic xmlns:pic="http://schemas.openxmlformats.org/drawingml/2006/picture">
                        <pic:nvPicPr>
                          <pic:cNvPr id="1073741837" name="image1.png"/>
                          <pic:cNvPicPr>
                            <a:picLocks noChangeAspect="1"/>
                          </pic:cNvPicPr>
                        </pic:nvPicPr>
                        <pic:blipFill>
                          <a:blip r:embed="rId14">
                            <a:extLst/>
                          </a:blip>
                          <a:srcRect b="2688"/>
                          <a:stretch>
                            <a:fillRect/>
                          </a:stretch>
                        </pic:blipFill>
                        <pic:spPr>
                          <a:xfrm>
                            <a:off x="0" y="-1"/>
                            <a:ext cx="3821430" cy="2621282"/>
                          </a:xfrm>
                          <a:prstGeom prst="rect">
                            <a:avLst/>
                          </a:prstGeom>
                          <a:ln w="12700" cap="flat">
                            <a:noFill/>
                            <a:miter lim="400000"/>
                          </a:ln>
                          <a:effectLst/>
                        </pic:spPr>
                      </pic:pic>
                      <wpg:grpSp>
                        <wpg:cNvPr id="1073741840" name="Group 1073741840"/>
                        <wpg:cNvGrpSpPr/>
                        <wpg:grpSpPr>
                          <a:xfrm>
                            <a:off x="-438150" y="2698749"/>
                            <a:ext cx="4667249" cy="698503"/>
                            <a:chOff x="-521970" y="-6351"/>
                            <a:chExt cx="4667247" cy="698500"/>
                          </a:xfrm>
                        </wpg:grpSpPr>
                        <wps:wsp>
                          <wps:cNvPr id="1073741838" name="Shape 1073741838"/>
                          <wps:cNvSpPr/>
                          <wps:spPr>
                            <a:xfrm>
                              <a:off x="0" y="0"/>
                              <a:ext cx="3821430" cy="521335"/>
                            </a:xfrm>
                            <a:prstGeom prst="rect">
                              <a:avLst/>
                            </a:prstGeom>
                            <a:solidFill>
                              <a:srgbClr val="FFFFFF"/>
                            </a:solidFill>
                            <a:ln w="12700" cap="flat">
                              <a:noFill/>
                              <a:miter lim="400000"/>
                            </a:ln>
                            <a:effectLst/>
                          </wps:spPr>
                          <wps:bodyPr/>
                        </wps:wsp>
                        <wps:wsp>
                          <wps:cNvPr id="1073741839" name="Shape 1073741839"/>
                          <wps:cNvSpPr/>
                          <wps:spPr>
                            <a:xfrm>
                              <a:off x="-521970" y="-6351"/>
                              <a:ext cx="4667247" cy="698500"/>
                            </a:xfrm>
                            <a:prstGeom prst="rect">
                              <a:avLst/>
                            </a:prstGeom>
                            <a:noFill/>
                            <a:ln w="12700" cap="flat">
                              <a:noFill/>
                              <a:miter lim="400000"/>
                            </a:ln>
                            <a:effectLst/>
                          </wps:spPr>
                          <wps:txbx>
                            <w:txbxContent>
                              <w:p w:rsidR="00324042" w:rsidRDefault="00324042" w:rsidP="00D94ACA">
                                <w:pPr>
                                  <w:pStyle w:val="Caption"/>
                                  <w:pBdr>
                                    <w:top w:val="none" w:sz="0" w:space="0" w:color="auto"/>
                                    <w:left w:val="none" w:sz="0" w:space="0" w:color="auto"/>
                                    <w:bottom w:val="none" w:sz="0" w:space="0" w:color="auto"/>
                                    <w:right w:val="none" w:sz="0" w:space="0" w:color="auto"/>
                                  </w:pBdr>
                                  <w:jc w:val="both"/>
                                </w:pPr>
                                <w:r>
                                  <w:rPr>
                                    <w:rStyle w:val="NoneA"/>
                                    <w:color w:val="000000"/>
                                    <w:u w:color="000000"/>
                                    <w:lang w:eastAsia="en-GB"/>
                                  </w:rPr>
                                  <w:t xml:space="preserve">Figure 3: Motivation to report within </w:t>
                                </w:r>
                                <w:proofErr w:type="spellStart"/>
                                <w:r>
                                  <w:rPr>
                                    <w:rStyle w:val="NoneA"/>
                                    <w:color w:val="000000"/>
                                    <w:u w:color="000000"/>
                                    <w:lang w:eastAsia="en-GB"/>
                                  </w:rPr>
                                  <w:t>Edendale</w:t>
                                </w:r>
                                <w:proofErr w:type="spellEnd"/>
                                <w:r>
                                  <w:rPr>
                                    <w:rStyle w:val="NoneA"/>
                                    <w:color w:val="000000"/>
                                    <w:u w:color="000000"/>
                                    <w:lang w:eastAsia="en-GB"/>
                                  </w:rPr>
                                  <w:t xml:space="preserve"> hospital, total number of responses (</w:t>
                                </w:r>
                                <w:r>
                                  <w:rPr>
                                    <w:rStyle w:val="NoneA"/>
                                    <w:i/>
                                    <w:iCs/>
                                    <w:color w:val="000000"/>
                                    <w:u w:color="000000"/>
                                    <w:lang w:eastAsia="en-GB"/>
                                  </w:rPr>
                                  <w:t>n=100</w:t>
                                </w:r>
                                <w:r>
                                  <w:rPr>
                                    <w:rStyle w:val="NoneA"/>
                                    <w:color w:val="000000"/>
                                    <w:u w:color="000000"/>
                                    <w:lang w:eastAsia="en-GB"/>
                                  </w:rPr>
                                  <w:t xml:space="preserve">), total respondents </w:t>
                                </w:r>
                                <w:r w:rsidRPr="00F06558">
                                  <w:rPr>
                                    <w:rStyle w:val="NoneA"/>
                                    <w:i/>
                                    <w:color w:val="000000"/>
                                    <w:u w:color="000000"/>
                                    <w:lang w:eastAsia="en-GB"/>
                                  </w:rPr>
                                  <w:t>n=61</w:t>
                                </w:r>
                                <w:r>
                                  <w:rPr>
                                    <w:rStyle w:val="NoneA"/>
                                    <w:color w:val="000000"/>
                                    <w:u w:color="000000"/>
                                    <w:lang w:eastAsia="en-GB"/>
                                  </w:rPr>
                                  <w:t xml:space="preserve">. The majority of responses indicated patient safety as the most important factor in determining whistleblowing, followed by personal morals and policy. Colleague relationships and other factors were less frequently cited as a motivation for reporting.  </w:t>
                                </w:r>
                              </w:p>
                            </w:txbxContent>
                          </wps:txbx>
                          <wps:bodyPr wrap="square" lIns="0" tIns="0" rIns="0" bIns="0" numCol="1" anchor="t">
                            <a:noAutofit/>
                          </wps:bodyPr>
                        </wps:wsp>
                      </wpg:grpSp>
                    </wpg:wgp>
                  </a:graphicData>
                </a:graphic>
                <wp14:sizeRelH relativeFrom="margin">
                  <wp14:pctWidth>0</wp14:pctWidth>
                </wp14:sizeRelH>
                <wp14:sizeRelV relativeFrom="margin">
                  <wp14:pctHeight>0</wp14:pctHeight>
                </wp14:sizeRelV>
              </wp:anchor>
            </w:drawing>
          </mc:Choice>
          <mc:Fallback>
            <w:pict>
              <v:group id="_x0000_s1046" style="position:absolute;margin-left:46.4pt;margin-top:-10.55pt;width:430.6pt;height:274.5pt;z-index:251669504;mso-wrap-distance-left:4.5pt;mso-wrap-distance-top:4.5pt;mso-wrap-distance-right:4.5pt;mso-wrap-distance-bottom:4.5pt;mso-position-horizontal-relative:text;mso-position-vertical-relative:line;mso-width-relative:margin;mso-height-relative:margin" coordorigin="-4381" coordsize="46672,339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47" type="#_x0000_t75" style="position:absolute;width:38214;height:262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DosTIAAAA4wAAAA8AAABkcnMvZG93bnJldi54bWxET19rwjAQfx/sO4Qb+DZT51ilGmWIbj4N&#10;rEPw7WzOtrS51CRq9+2XgbDH+/2/2aI3rbiS87VlBaNhAoK4sLrmUsH3bv08AeEDssbWMin4IQ+L&#10;+ePDDDNtb7ylax5KEUPYZ6igCqHLpPRFRQb90HbEkTtZZzDE05VSO7zFcNPKlyR5kwZrjg0VdrSs&#10;qGjyi1Fgzjt3Onzk28+A++ZraVfN5rhSavDUv09BBOrDv/ju3ug4P0nH6etoMk7h76cIgJz/Ag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ww6LEyAAAAOMAAAAPAAAAAAAAAAAA&#10;AAAAAJ8CAABkcnMvZG93bnJldi54bWxQSwUGAAAAAAQABAD3AAAAlAMAAAAA&#10;" strokeweight="1pt">
                  <v:stroke miterlimit="4"/>
                  <v:imagedata r:id="rId15" o:title="" cropbottom="1762f"/>
                  <v:path arrowok="t"/>
                </v:shape>
                <v:group id="Group 1073741840" o:spid="_x0000_s1048" style="position:absolute;left:-4381;top:26987;width:46671;height:6985" coordorigin="-5219,-63" coordsize="46672,6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KRBaT&#10;zAAAAOMAAAAPAAAAAAAAAAAAAAAAAKoCAABkcnMvZG93bnJldi54bWxQSwUGAAAAAAQABAD6AAAA&#10;owMAAAAA&#10;">
                  <v:rect id="Shape 1073741838" o:spid="_x0000_s1049" style="position:absolute;width:38214;height:5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ncsA&#10;AADjAAAADwAAAGRycy9kb3ducmV2LnhtbESPwW7CMBBE75X4B2uReqmKTaENpBiEWlXi0EtJP2AV&#10;L3FKbEe2CeHvu4dKPe7O7MzbzW50nRgopjZ4DfOZAkG+Dqb1jYbv6uNxBSJl9Aa74EnDjRLstpO7&#10;DZYmXP0XDcfcCA7xqUQNNue+lDLVlhymWejJs3YK0WHmMTbSRLxyuOvkk1Iv0mHrucFiT2+W6vPx&#10;4jQU8WfpslLDbX34rN6fKzs8XEat76fj/hVEpjH/m/+uD4bxVbEolvPVgqH5J16A3P4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gMf6dywAAAOMAAAAPAAAAAAAAAAAAAAAAAJgC&#10;AABkcnMvZG93bnJldi54bWxQSwUGAAAAAAQABAD1AAAAkAMAAAAA&#10;" stroked="f" strokeweight="1pt">
                    <v:stroke miterlimit="4"/>
                  </v:rect>
                  <v:rect id="Shape 1073741839" o:spid="_x0000_s1050" style="position:absolute;left:-5219;top:-63;width:46671;height:6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xYs8QA&#10;AADjAAAADwAAAGRycy9kb3ducmV2LnhtbERPS4vCMBC+L/gfwgje1tRVfFSjyIKgt7WK4G1oxrbY&#10;TEoTa/z3ZmFhj/O9Z7UJphYdta6yrGA0TEAQ51ZXXCg4n3afcxDOI2usLZOCFznYrHsfK0y1ffKR&#10;uswXIoawS1FB6X2TSunykgy6oW2II3ezrUEfz7aQusVnDDe1/EqSqTRYcWwosaHvkvJ79jAKLk4f&#10;PL1+jJ1keJ3iMXShCkoN+mG7BOEp+H/xn3uv4/xkNp5NRvPxAn5/igDI9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8WLPEAAAA4wAAAA8AAAAAAAAAAAAAAAAAmAIAAGRycy9k&#10;b3ducmV2LnhtbFBLBQYAAAAABAAEAPUAAACJAwAAAAA=&#10;" filled="f" stroked="f" strokeweight="1pt">
                    <v:stroke miterlimit="4"/>
                    <v:textbox inset="0,0,0,0">
                      <w:txbxContent>
                        <w:p w:rsidR="00324042" w:rsidRDefault="00324042" w:rsidP="00D94ACA">
                          <w:pPr>
                            <w:pStyle w:val="Caption"/>
                            <w:pBdr>
                              <w:top w:val="none" w:sz="0" w:space="0" w:color="auto"/>
                              <w:left w:val="none" w:sz="0" w:space="0" w:color="auto"/>
                              <w:bottom w:val="none" w:sz="0" w:space="0" w:color="auto"/>
                              <w:right w:val="none" w:sz="0" w:space="0" w:color="auto"/>
                            </w:pBdr>
                            <w:jc w:val="both"/>
                          </w:pPr>
                          <w:r>
                            <w:rPr>
                              <w:rStyle w:val="NoneA"/>
                              <w:color w:val="000000"/>
                              <w:u w:color="000000"/>
                              <w:lang w:eastAsia="en-GB"/>
                            </w:rPr>
                            <w:t xml:space="preserve">Figure 3: Motivation to report within </w:t>
                          </w:r>
                          <w:proofErr w:type="spellStart"/>
                          <w:r>
                            <w:rPr>
                              <w:rStyle w:val="NoneA"/>
                              <w:color w:val="000000"/>
                              <w:u w:color="000000"/>
                              <w:lang w:eastAsia="en-GB"/>
                            </w:rPr>
                            <w:t>Edendale</w:t>
                          </w:r>
                          <w:proofErr w:type="spellEnd"/>
                          <w:r>
                            <w:rPr>
                              <w:rStyle w:val="NoneA"/>
                              <w:color w:val="000000"/>
                              <w:u w:color="000000"/>
                              <w:lang w:eastAsia="en-GB"/>
                            </w:rPr>
                            <w:t xml:space="preserve"> hospital, total number of responses (</w:t>
                          </w:r>
                          <w:r>
                            <w:rPr>
                              <w:rStyle w:val="NoneA"/>
                              <w:i/>
                              <w:iCs/>
                              <w:color w:val="000000"/>
                              <w:u w:color="000000"/>
                              <w:lang w:eastAsia="en-GB"/>
                            </w:rPr>
                            <w:t>n=100</w:t>
                          </w:r>
                          <w:r>
                            <w:rPr>
                              <w:rStyle w:val="NoneA"/>
                              <w:color w:val="000000"/>
                              <w:u w:color="000000"/>
                              <w:lang w:eastAsia="en-GB"/>
                            </w:rPr>
                            <w:t xml:space="preserve">), total respondents </w:t>
                          </w:r>
                          <w:r w:rsidRPr="00F06558">
                            <w:rPr>
                              <w:rStyle w:val="NoneA"/>
                              <w:i/>
                              <w:color w:val="000000"/>
                              <w:u w:color="000000"/>
                              <w:lang w:eastAsia="en-GB"/>
                            </w:rPr>
                            <w:t>n=61</w:t>
                          </w:r>
                          <w:r>
                            <w:rPr>
                              <w:rStyle w:val="NoneA"/>
                              <w:color w:val="000000"/>
                              <w:u w:color="000000"/>
                              <w:lang w:eastAsia="en-GB"/>
                            </w:rPr>
                            <w:t xml:space="preserve">. The majority of responses indicated patient safety as the most important factor in determining whistleblowing, followed by personal morals and policy. Colleague relationships and other factors were less frequently cited as a motivation for reporting.  </w:t>
                          </w:r>
                        </w:p>
                      </w:txbxContent>
                    </v:textbox>
                  </v:rect>
                </v:group>
                <w10:wrap type="through" anchory="line"/>
              </v:group>
            </w:pict>
          </mc:Fallback>
        </mc:AlternateContent>
      </w: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tabs>
          <w:tab w:val="left" w:pos="1780"/>
        </w:tabs>
        <w:rPr>
          <w:lang w:eastAsia="en-GB"/>
        </w:rPr>
      </w:pPr>
      <w:r w:rsidRPr="007F159D">
        <w:rPr>
          <w:lang w:eastAsia="en-GB"/>
        </w:rPr>
        <w:tab/>
      </w: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D94ACA"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color w:val="FF0000"/>
          <w:sz w:val="24"/>
          <w:szCs w:val="24"/>
          <w:u w:color="FF0000"/>
        </w:rPr>
        <w:sectPr w:rsidR="00D94ACA" w:rsidRPr="00D94ACA" w:rsidSect="00C03068">
          <w:footerReference w:type="default" r:id="rId16"/>
          <w:pgSz w:w="11900" w:h="16840"/>
          <w:pgMar w:top="720" w:right="720" w:bottom="720" w:left="720" w:header="567" w:footer="567" w:gutter="0"/>
          <w:cols w:space="720"/>
          <w:rtlGutter/>
          <w:docGrid w:linePitch="326"/>
          <w:sectPrChange w:id="1488" w:author="CRAYFISH" w:date="2018-05-30T23:15:00Z">
            <w:sectPr w:rsidR="00D94ACA" w:rsidRPr="00D94ACA" w:rsidSect="00C03068">
              <w:pgSz w:w="12240" w:h="15840"/>
              <w:pgMar w:top="1440" w:right="1440" w:bottom="1440" w:left="1440" w:header="708" w:footer="708" w:gutter="0"/>
              <w:rtlGutter w:val="0"/>
              <w:docGrid w:linePitch="0"/>
            </w:sectPr>
          </w:sectPrChange>
        </w:sectPr>
      </w:pPr>
    </w:p>
    <w:p w:rsidR="00E9740D" w:rsidRPr="007F159D" w:rsidRDefault="00E9740D" w:rsidP="00D94ACA">
      <w:pPr>
        <w:pStyle w:val="NoSpacing"/>
        <w:pBdr>
          <w:top w:val="none" w:sz="0" w:space="0" w:color="auto"/>
          <w:left w:val="none" w:sz="0" w:space="0" w:color="auto"/>
          <w:bottom w:val="none" w:sz="0" w:space="0" w:color="auto"/>
          <w:right w:val="none" w:sz="0" w:space="0" w:color="auto"/>
        </w:pBdr>
        <w:spacing w:line="360" w:lineRule="auto"/>
      </w:pPr>
    </w:p>
    <w:sectPr w:rsidR="00E9740D" w:rsidRPr="007F159D">
      <w:pgSz w:w="11900" w:h="16840"/>
      <w:pgMar w:top="720" w:right="720" w:bottom="720" w:left="720" w:header="708" w:footer="708" w:gutter="0"/>
      <w:cols w:space="720"/>
      <w:rtlGutter/>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93" w:author="CRAYFISH" w:date="2018-05-23T18:23:00Z" w:initials="C">
    <w:p w:rsidR="00324042" w:rsidRDefault="00324042">
      <w:pPr>
        <w:pStyle w:val="CommentText"/>
        <w:pBdr>
          <w:top w:val="none" w:sz="0" w:space="0" w:color="auto"/>
          <w:left w:val="none" w:sz="0" w:space="0" w:color="auto"/>
          <w:bottom w:val="none" w:sz="0" w:space="0" w:color="auto"/>
          <w:right w:val="none" w:sz="0" w:space="0" w:color="auto"/>
        </w:pBdr>
      </w:pPr>
      <w:r>
        <w:rPr>
          <w:rStyle w:val="CommentReference"/>
        </w:rPr>
        <w:annotationRef/>
      </w:r>
      <w:r>
        <w:t xml:space="preserve">Perhaps this should be removed as it is mentioned above?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5C5" w:rsidRDefault="00EC55C5">
      <w:pPr>
        <w:pBdr>
          <w:top w:val="none" w:sz="0" w:space="0" w:color="auto"/>
          <w:left w:val="none" w:sz="0" w:space="0" w:color="auto"/>
          <w:bottom w:val="none" w:sz="0" w:space="0" w:color="auto"/>
          <w:right w:val="none" w:sz="0" w:space="0" w:color="auto"/>
        </w:pBdr>
      </w:pPr>
      <w:r>
        <w:separator/>
      </w:r>
    </w:p>
  </w:endnote>
  <w:endnote w:type="continuationSeparator" w:id="0">
    <w:p w:rsidR="00EC55C5" w:rsidRDefault="00EC55C5">
      <w:pPr>
        <w:pBdr>
          <w:top w:val="none" w:sz="0" w:space="0" w:color="auto"/>
          <w:left w:val="none" w:sz="0" w:space="0" w:color="auto"/>
          <w:bottom w:val="none" w:sz="0" w:space="0" w:color="auto"/>
          <w:right w:val="none" w:sz="0" w:space="0" w:color="auto"/>
        </w:pBdr>
      </w:pPr>
      <w:r>
        <w:continuationSeparator/>
      </w:r>
    </w:p>
  </w:endnote>
  <w:endnote w:type="continuationNotice" w:id="1">
    <w:p w:rsidR="00EC55C5" w:rsidRDefault="00EC55C5">
      <w:pPr>
        <w:pBdr>
          <w:top w:val="none" w:sz="0" w:space="0" w:color="auto"/>
          <w:left w:val="none" w:sz="0" w:space="0" w:color="auto"/>
          <w:bottom w:val="none" w:sz="0" w:space="0" w:color="auto"/>
          <w:right w:val="none" w:sz="0" w:space="0" w:color="auto"/>
        </w:pBd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Cond">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042" w:rsidRPr="00E9197E" w:rsidRDefault="00324042" w:rsidP="00E9197E">
    <w:pPr>
      <w:pStyle w:val="Quote"/>
      <w:pBdr>
        <w:top w:val="none" w:sz="0" w:space="0" w:color="auto"/>
        <w:left w:val="none" w:sz="0" w:space="0" w:color="auto"/>
        <w:bottom w:val="none" w:sz="0" w:space="0" w:color="auto"/>
        <w:right w:val="none" w:sz="0" w:space="0" w:color="auto"/>
      </w:pBdr>
    </w:pPr>
    <w:r>
      <w:tab/>
    </w:r>
    <w:r w:rsidRPr="00E9197E">
      <w:tab/>
    </w:r>
    <w:r w:rsidRPr="00E9197E">
      <w:fldChar w:fldCharType="begin"/>
    </w:r>
    <w:r w:rsidRPr="00E9197E">
      <w:instrText xml:space="preserve"> PAGE   \* MERGEFORMAT </w:instrText>
    </w:r>
    <w:r w:rsidRPr="00E9197E">
      <w:fldChar w:fldCharType="separate"/>
    </w:r>
    <w:r w:rsidR="00DF5A16">
      <w:rPr>
        <w:noProof/>
      </w:rPr>
      <w:t>10</w:t>
    </w:r>
    <w:r w:rsidRPr="00E9197E">
      <w:fldChar w:fldCharType="end"/>
    </w:r>
    <w:r w:rsidRPr="00E9197E">
      <w:tab/>
    </w:r>
  </w:p>
  <w:p w:rsidR="00324042" w:rsidRPr="00E9197E" w:rsidRDefault="00324042" w:rsidP="00E9197E">
    <w:pPr>
      <w:pStyle w:val="Quote"/>
      <w:pBdr>
        <w:top w:val="none" w:sz="0" w:space="0" w:color="auto"/>
        <w:left w:val="none" w:sz="0" w:space="0" w:color="auto"/>
        <w:bottom w:val="none" w:sz="0" w:space="0" w:color="auto"/>
        <w:right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5C5" w:rsidRDefault="00EC55C5">
      <w:pPr>
        <w:pBdr>
          <w:top w:val="none" w:sz="0" w:space="0" w:color="auto"/>
          <w:left w:val="none" w:sz="0" w:space="0" w:color="auto"/>
          <w:bottom w:val="none" w:sz="0" w:space="0" w:color="auto"/>
          <w:right w:val="none" w:sz="0" w:space="0" w:color="auto"/>
        </w:pBdr>
      </w:pPr>
      <w:r>
        <w:separator/>
      </w:r>
    </w:p>
  </w:footnote>
  <w:footnote w:type="continuationSeparator" w:id="0">
    <w:p w:rsidR="00EC55C5" w:rsidRDefault="00EC55C5">
      <w:pPr>
        <w:pBdr>
          <w:top w:val="none" w:sz="0" w:space="0" w:color="auto"/>
          <w:left w:val="none" w:sz="0" w:space="0" w:color="auto"/>
          <w:bottom w:val="none" w:sz="0" w:space="0" w:color="auto"/>
          <w:right w:val="none" w:sz="0" w:space="0" w:color="auto"/>
        </w:pBdr>
      </w:pPr>
      <w:r>
        <w:continuationSeparator/>
      </w:r>
    </w:p>
  </w:footnote>
  <w:footnote w:type="continuationNotice" w:id="1">
    <w:p w:rsidR="00EC55C5" w:rsidRDefault="00EC55C5">
      <w:pPr>
        <w:pBdr>
          <w:top w:val="none" w:sz="0" w:space="0" w:color="auto"/>
          <w:left w:val="none" w:sz="0" w:space="0" w:color="auto"/>
          <w:bottom w:val="none" w:sz="0" w:space="0" w:color="auto"/>
          <w:right w:val="none" w:sz="0" w:space="0" w:color="auto"/>
        </w:pBd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E57A5"/>
    <w:multiLevelType w:val="hybridMultilevel"/>
    <w:tmpl w:val="A73AD6CE"/>
    <w:lvl w:ilvl="0" w:tplc="40DA6936">
      <w:start w:val="1"/>
      <w:numFmt w:val="bullet"/>
      <w:lvlText w:val="-"/>
      <w:lvlJc w:val="left"/>
      <w:pPr>
        <w:ind w:left="2010" w:hanging="360"/>
      </w:pPr>
      <w:rPr>
        <w:rFonts w:ascii="Arial" w:eastAsia="Times New Roman" w:hAnsi="Arial" w:hint="default"/>
      </w:rPr>
    </w:lvl>
    <w:lvl w:ilvl="1" w:tplc="08090003" w:tentative="1">
      <w:start w:val="1"/>
      <w:numFmt w:val="bullet"/>
      <w:lvlText w:val="o"/>
      <w:lvlJc w:val="left"/>
      <w:pPr>
        <w:ind w:left="2730" w:hanging="360"/>
      </w:pPr>
      <w:rPr>
        <w:rFonts w:ascii="Courier New" w:hAnsi="Courier New" w:hint="default"/>
      </w:rPr>
    </w:lvl>
    <w:lvl w:ilvl="2" w:tplc="08090005" w:tentative="1">
      <w:start w:val="1"/>
      <w:numFmt w:val="bullet"/>
      <w:lvlText w:val=""/>
      <w:lvlJc w:val="left"/>
      <w:pPr>
        <w:ind w:left="3450" w:hanging="360"/>
      </w:pPr>
      <w:rPr>
        <w:rFonts w:ascii="Wingdings" w:hAnsi="Wingdings" w:hint="default"/>
      </w:rPr>
    </w:lvl>
    <w:lvl w:ilvl="3" w:tplc="08090001" w:tentative="1">
      <w:start w:val="1"/>
      <w:numFmt w:val="bullet"/>
      <w:lvlText w:val=""/>
      <w:lvlJc w:val="left"/>
      <w:pPr>
        <w:ind w:left="4170" w:hanging="360"/>
      </w:pPr>
      <w:rPr>
        <w:rFonts w:ascii="Symbol" w:hAnsi="Symbol" w:hint="default"/>
      </w:rPr>
    </w:lvl>
    <w:lvl w:ilvl="4" w:tplc="08090003" w:tentative="1">
      <w:start w:val="1"/>
      <w:numFmt w:val="bullet"/>
      <w:lvlText w:val="o"/>
      <w:lvlJc w:val="left"/>
      <w:pPr>
        <w:ind w:left="4890" w:hanging="360"/>
      </w:pPr>
      <w:rPr>
        <w:rFonts w:ascii="Courier New" w:hAnsi="Courier New" w:hint="default"/>
      </w:rPr>
    </w:lvl>
    <w:lvl w:ilvl="5" w:tplc="08090005" w:tentative="1">
      <w:start w:val="1"/>
      <w:numFmt w:val="bullet"/>
      <w:lvlText w:val=""/>
      <w:lvlJc w:val="left"/>
      <w:pPr>
        <w:ind w:left="5610" w:hanging="360"/>
      </w:pPr>
      <w:rPr>
        <w:rFonts w:ascii="Wingdings" w:hAnsi="Wingdings" w:hint="default"/>
      </w:rPr>
    </w:lvl>
    <w:lvl w:ilvl="6" w:tplc="08090001" w:tentative="1">
      <w:start w:val="1"/>
      <w:numFmt w:val="bullet"/>
      <w:lvlText w:val=""/>
      <w:lvlJc w:val="left"/>
      <w:pPr>
        <w:ind w:left="6330" w:hanging="360"/>
      </w:pPr>
      <w:rPr>
        <w:rFonts w:ascii="Symbol" w:hAnsi="Symbol" w:hint="default"/>
      </w:rPr>
    </w:lvl>
    <w:lvl w:ilvl="7" w:tplc="08090003" w:tentative="1">
      <w:start w:val="1"/>
      <w:numFmt w:val="bullet"/>
      <w:lvlText w:val="o"/>
      <w:lvlJc w:val="left"/>
      <w:pPr>
        <w:ind w:left="7050" w:hanging="360"/>
      </w:pPr>
      <w:rPr>
        <w:rFonts w:ascii="Courier New" w:hAnsi="Courier New" w:hint="default"/>
      </w:rPr>
    </w:lvl>
    <w:lvl w:ilvl="8" w:tplc="08090005" w:tentative="1">
      <w:start w:val="1"/>
      <w:numFmt w:val="bullet"/>
      <w:lvlText w:val=""/>
      <w:lvlJc w:val="left"/>
      <w:pPr>
        <w:ind w:left="7770" w:hanging="360"/>
      </w:pPr>
      <w:rPr>
        <w:rFonts w:ascii="Wingdings" w:hAnsi="Wingdings" w:hint="default"/>
      </w:rPr>
    </w:lvl>
  </w:abstractNum>
  <w:abstractNum w:abstractNumId="1">
    <w:nsid w:val="174C6817"/>
    <w:multiLevelType w:val="hybridMultilevel"/>
    <w:tmpl w:val="B5C6243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nsid w:val="17512374"/>
    <w:multiLevelType w:val="hybridMultilevel"/>
    <w:tmpl w:val="105A9424"/>
    <w:numStyleLink w:val="ImportedStyle2"/>
  </w:abstractNum>
  <w:abstractNum w:abstractNumId="3">
    <w:nsid w:val="184C5719"/>
    <w:multiLevelType w:val="hybridMultilevel"/>
    <w:tmpl w:val="66F2BAE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nsid w:val="1CA80DFA"/>
    <w:multiLevelType w:val="hybridMultilevel"/>
    <w:tmpl w:val="B7C2FB2A"/>
    <w:lvl w:ilvl="0" w:tplc="23B8BE2A">
      <w:start w:val="1"/>
      <w:numFmt w:val="bullet"/>
      <w:lvlText w:val="-"/>
      <w:lvlJc w:val="left"/>
      <w:pPr>
        <w:ind w:left="720" w:hanging="360"/>
      </w:pPr>
      <w:rPr>
        <w:rFonts w:ascii="Trebuchet MS" w:eastAsia="Times New Roman" w:hAnsi="Trebuchet MS"/>
        <w:b w:val="0"/>
        <w:i w:val="0"/>
        <w:caps w:val="0"/>
        <w:smallCaps w:val="0"/>
        <w:strike w:val="0"/>
        <w:dstrike w:val="0"/>
        <w:color w:val="000000"/>
        <w:spacing w:val="0"/>
        <w:w w:val="100"/>
        <w:kern w:val="0"/>
        <w:position w:val="0"/>
        <w:vertAlign w:val="baseline"/>
      </w:rPr>
    </w:lvl>
    <w:lvl w:ilvl="1" w:tplc="D73EE780">
      <w:start w:val="1"/>
      <w:numFmt w:val="bullet"/>
      <w:lvlText w:val="o"/>
      <w:lvlJc w:val="left"/>
      <w:pPr>
        <w:ind w:left="1440" w:hanging="360"/>
      </w:pPr>
      <w:rPr>
        <w:rFonts w:ascii="Trebuchet MS" w:eastAsia="Times New Roman" w:hAnsi="Trebuchet MS"/>
        <w:b w:val="0"/>
        <w:i w:val="0"/>
        <w:caps w:val="0"/>
        <w:smallCaps w:val="0"/>
        <w:strike w:val="0"/>
        <w:dstrike w:val="0"/>
        <w:color w:val="000000"/>
        <w:spacing w:val="0"/>
        <w:w w:val="100"/>
        <w:kern w:val="0"/>
        <w:position w:val="0"/>
        <w:vertAlign w:val="baseline"/>
      </w:rPr>
    </w:lvl>
    <w:lvl w:ilvl="2" w:tplc="ADDEBD4E">
      <w:start w:val="1"/>
      <w:numFmt w:val="bullet"/>
      <w:lvlText w:val="▪"/>
      <w:lvlJc w:val="left"/>
      <w:pPr>
        <w:ind w:left="2160" w:hanging="360"/>
      </w:pPr>
      <w:rPr>
        <w:rFonts w:ascii="Trebuchet MS" w:eastAsia="Times New Roman" w:hAnsi="Trebuchet MS"/>
        <w:b w:val="0"/>
        <w:i w:val="0"/>
        <w:caps w:val="0"/>
        <w:smallCaps w:val="0"/>
        <w:strike w:val="0"/>
        <w:dstrike w:val="0"/>
        <w:color w:val="000000"/>
        <w:spacing w:val="0"/>
        <w:w w:val="100"/>
        <w:kern w:val="0"/>
        <w:position w:val="0"/>
        <w:vertAlign w:val="baseline"/>
      </w:rPr>
    </w:lvl>
    <w:lvl w:ilvl="3" w:tplc="0C6AA4D6">
      <w:start w:val="1"/>
      <w:numFmt w:val="bullet"/>
      <w:lvlText w:val="•"/>
      <w:lvlJc w:val="left"/>
      <w:pPr>
        <w:ind w:left="2880" w:hanging="360"/>
      </w:pPr>
      <w:rPr>
        <w:rFonts w:ascii="Trebuchet MS" w:eastAsia="Times New Roman" w:hAnsi="Trebuchet MS"/>
        <w:b w:val="0"/>
        <w:i w:val="0"/>
        <w:caps w:val="0"/>
        <w:smallCaps w:val="0"/>
        <w:strike w:val="0"/>
        <w:dstrike w:val="0"/>
        <w:color w:val="000000"/>
        <w:spacing w:val="0"/>
        <w:w w:val="100"/>
        <w:kern w:val="0"/>
        <w:position w:val="0"/>
        <w:vertAlign w:val="baseline"/>
      </w:rPr>
    </w:lvl>
    <w:lvl w:ilvl="4" w:tplc="34840C2C">
      <w:start w:val="1"/>
      <w:numFmt w:val="bullet"/>
      <w:lvlText w:val="o"/>
      <w:lvlJc w:val="left"/>
      <w:pPr>
        <w:ind w:left="3600" w:hanging="360"/>
      </w:pPr>
      <w:rPr>
        <w:rFonts w:ascii="Trebuchet MS" w:eastAsia="Times New Roman" w:hAnsi="Trebuchet MS"/>
        <w:b w:val="0"/>
        <w:i w:val="0"/>
        <w:caps w:val="0"/>
        <w:smallCaps w:val="0"/>
        <w:strike w:val="0"/>
        <w:dstrike w:val="0"/>
        <w:color w:val="000000"/>
        <w:spacing w:val="0"/>
        <w:w w:val="100"/>
        <w:kern w:val="0"/>
        <w:position w:val="0"/>
        <w:vertAlign w:val="baseline"/>
      </w:rPr>
    </w:lvl>
    <w:lvl w:ilvl="5" w:tplc="6320316A">
      <w:start w:val="1"/>
      <w:numFmt w:val="bullet"/>
      <w:lvlText w:val="▪"/>
      <w:lvlJc w:val="left"/>
      <w:pPr>
        <w:ind w:left="4320" w:hanging="360"/>
      </w:pPr>
      <w:rPr>
        <w:rFonts w:ascii="Trebuchet MS" w:eastAsia="Times New Roman" w:hAnsi="Trebuchet MS"/>
        <w:b w:val="0"/>
        <w:i w:val="0"/>
        <w:caps w:val="0"/>
        <w:smallCaps w:val="0"/>
        <w:strike w:val="0"/>
        <w:dstrike w:val="0"/>
        <w:color w:val="000000"/>
        <w:spacing w:val="0"/>
        <w:w w:val="100"/>
        <w:kern w:val="0"/>
        <w:position w:val="0"/>
        <w:vertAlign w:val="baseline"/>
      </w:rPr>
    </w:lvl>
    <w:lvl w:ilvl="6" w:tplc="1CE85056">
      <w:start w:val="1"/>
      <w:numFmt w:val="bullet"/>
      <w:lvlText w:val="•"/>
      <w:lvlJc w:val="left"/>
      <w:pPr>
        <w:ind w:left="5040" w:hanging="360"/>
      </w:pPr>
      <w:rPr>
        <w:rFonts w:ascii="Trebuchet MS" w:eastAsia="Times New Roman" w:hAnsi="Trebuchet MS"/>
        <w:b w:val="0"/>
        <w:i w:val="0"/>
        <w:caps w:val="0"/>
        <w:smallCaps w:val="0"/>
        <w:strike w:val="0"/>
        <w:dstrike w:val="0"/>
        <w:color w:val="000000"/>
        <w:spacing w:val="0"/>
        <w:w w:val="100"/>
        <w:kern w:val="0"/>
        <w:position w:val="0"/>
        <w:vertAlign w:val="baseline"/>
      </w:rPr>
    </w:lvl>
    <w:lvl w:ilvl="7" w:tplc="5EFC4AB6">
      <w:start w:val="1"/>
      <w:numFmt w:val="bullet"/>
      <w:lvlText w:val="o"/>
      <w:lvlJc w:val="left"/>
      <w:pPr>
        <w:ind w:left="5760" w:hanging="360"/>
      </w:pPr>
      <w:rPr>
        <w:rFonts w:ascii="Trebuchet MS" w:eastAsia="Times New Roman" w:hAnsi="Trebuchet MS"/>
        <w:b w:val="0"/>
        <w:i w:val="0"/>
        <w:caps w:val="0"/>
        <w:smallCaps w:val="0"/>
        <w:strike w:val="0"/>
        <w:dstrike w:val="0"/>
        <w:color w:val="000000"/>
        <w:spacing w:val="0"/>
        <w:w w:val="100"/>
        <w:kern w:val="0"/>
        <w:position w:val="0"/>
        <w:vertAlign w:val="baseline"/>
      </w:rPr>
    </w:lvl>
    <w:lvl w:ilvl="8" w:tplc="77F0A958">
      <w:start w:val="1"/>
      <w:numFmt w:val="bullet"/>
      <w:lvlText w:val="▪"/>
      <w:lvlJc w:val="left"/>
      <w:pPr>
        <w:ind w:left="6480" w:hanging="360"/>
      </w:pPr>
      <w:rPr>
        <w:rFonts w:ascii="Trebuchet MS" w:eastAsia="Times New Roman" w:hAnsi="Trebuchet MS"/>
        <w:b w:val="0"/>
        <w:i w:val="0"/>
        <w:caps w:val="0"/>
        <w:smallCaps w:val="0"/>
        <w:strike w:val="0"/>
        <w:dstrike w:val="0"/>
        <w:color w:val="000000"/>
        <w:spacing w:val="0"/>
        <w:w w:val="100"/>
        <w:kern w:val="0"/>
        <w:position w:val="0"/>
        <w:vertAlign w:val="baseline"/>
      </w:rPr>
    </w:lvl>
  </w:abstractNum>
  <w:abstractNum w:abstractNumId="5">
    <w:nsid w:val="1F04013E"/>
    <w:multiLevelType w:val="hybridMultilevel"/>
    <w:tmpl w:val="CDACEE68"/>
    <w:lvl w:ilvl="0" w:tplc="BD088E44">
      <w:start w:val="1"/>
      <w:numFmt w:val="bullet"/>
      <w:lvlText w:val="•"/>
      <w:lvlJc w:val="left"/>
      <w:pPr>
        <w:ind w:left="418" w:hanging="418"/>
      </w:pPr>
      <w:rPr>
        <w:rFonts w:hAnsi="Arial Unicode MS"/>
        <w:b/>
        <w:caps w:val="0"/>
        <w:smallCaps w:val="0"/>
        <w:strike w:val="0"/>
        <w:dstrike w:val="0"/>
        <w:color w:val="000000"/>
        <w:spacing w:val="0"/>
        <w:w w:val="100"/>
        <w:kern w:val="0"/>
        <w:position w:val="0"/>
        <w:vertAlign w:val="baseline"/>
      </w:rPr>
    </w:lvl>
    <w:lvl w:ilvl="1" w:tplc="32CADAA2">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2" w:tplc="2EA60954">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3" w:tplc="3604B8EC">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4" w:tplc="E8E41240">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5" w:tplc="5FE8DF68">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6" w:tplc="1736F912">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7" w:tplc="E706737C">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8" w:tplc="D930AE10">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abstractNum>
  <w:abstractNum w:abstractNumId="6">
    <w:nsid w:val="21D52FD1"/>
    <w:multiLevelType w:val="hybridMultilevel"/>
    <w:tmpl w:val="7D1C36A0"/>
    <w:lvl w:ilvl="0" w:tplc="4D46E094">
      <w:start w:val="1"/>
      <w:numFmt w:val="decimal"/>
      <w:lvlText w:val="%1."/>
      <w:lvlJc w:val="left"/>
      <w:pPr>
        <w:ind w:left="720" w:hanging="360"/>
      </w:pPr>
      <w:rPr>
        <w:rFonts w:cs="Times New Roman"/>
        <w:b/>
        <w:sz w:val="24"/>
        <w:szCs w:val="2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nsid w:val="25B30807"/>
    <w:multiLevelType w:val="hybridMultilevel"/>
    <w:tmpl w:val="6F38535E"/>
    <w:lvl w:ilvl="0" w:tplc="979CD82E">
      <w:start w:val="1"/>
      <w:numFmt w:val="bullet"/>
      <w:lvlText w:val="•"/>
      <w:lvlJc w:val="left"/>
      <w:pPr>
        <w:ind w:left="418" w:hanging="418"/>
      </w:pPr>
      <w:rPr>
        <w:rFonts w:hAnsi="Arial Unicode MS"/>
        <w:b/>
        <w:caps w:val="0"/>
        <w:smallCaps w:val="0"/>
        <w:strike w:val="0"/>
        <w:dstrike w:val="0"/>
        <w:color w:val="000000"/>
        <w:spacing w:val="0"/>
        <w:w w:val="100"/>
        <w:kern w:val="0"/>
        <w:position w:val="0"/>
        <w:vertAlign w:val="baseline"/>
      </w:rPr>
    </w:lvl>
    <w:lvl w:ilvl="1" w:tplc="07F46562">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2" w:tplc="FE1298E8">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3" w:tplc="A1DE4D6E">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4" w:tplc="099871EE">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5" w:tplc="4D56681A">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6" w:tplc="19CACB52">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7" w:tplc="AE6A9BF6">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8" w:tplc="9F0ADC20">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abstractNum>
  <w:abstractNum w:abstractNumId="8">
    <w:nsid w:val="44E67EFA"/>
    <w:multiLevelType w:val="hybridMultilevel"/>
    <w:tmpl w:val="105A9424"/>
    <w:styleLink w:val="ImportedStyle2"/>
    <w:lvl w:ilvl="0" w:tplc="C40C7A4A">
      <w:start w:val="1"/>
      <w:numFmt w:val="decimal"/>
      <w:lvlText w:val="%1."/>
      <w:lvlJc w:val="left"/>
      <w:pPr>
        <w:ind w:left="720" w:hanging="360"/>
      </w:pPr>
      <w:rPr>
        <w:rFonts w:hAnsi="Arial Unicode MS" w:cs="Times New Roman"/>
        <w:b/>
        <w:bCs/>
        <w:caps w:val="0"/>
        <w:smallCaps w:val="0"/>
        <w:strike w:val="0"/>
        <w:dstrike w:val="0"/>
        <w:color w:val="000000"/>
        <w:spacing w:val="0"/>
        <w:w w:val="100"/>
        <w:kern w:val="0"/>
        <w:position w:val="0"/>
        <w:vertAlign w:val="baseline"/>
      </w:rPr>
    </w:lvl>
    <w:lvl w:ilvl="1" w:tplc="CFCEB51E">
      <w:start w:val="1"/>
      <w:numFmt w:val="lowerLetter"/>
      <w:lvlText w:val="%2."/>
      <w:lvlJc w:val="left"/>
      <w:pPr>
        <w:ind w:left="1440" w:hanging="360"/>
      </w:pPr>
      <w:rPr>
        <w:rFonts w:hAnsi="Arial Unicode MS" w:cs="Times New Roman"/>
        <w:b/>
        <w:bCs/>
        <w:caps w:val="0"/>
        <w:smallCaps w:val="0"/>
        <w:strike w:val="0"/>
        <w:dstrike w:val="0"/>
        <w:color w:val="000000"/>
        <w:spacing w:val="0"/>
        <w:w w:val="100"/>
        <w:kern w:val="0"/>
        <w:position w:val="0"/>
        <w:vertAlign w:val="baseline"/>
      </w:rPr>
    </w:lvl>
    <w:lvl w:ilvl="2" w:tplc="C58E4B30">
      <w:start w:val="1"/>
      <w:numFmt w:val="lowerRoman"/>
      <w:lvlText w:val="%3."/>
      <w:lvlJc w:val="left"/>
      <w:pPr>
        <w:ind w:left="2160" w:hanging="285"/>
      </w:pPr>
      <w:rPr>
        <w:rFonts w:hAnsi="Arial Unicode MS" w:cs="Times New Roman"/>
        <w:b/>
        <w:bCs/>
        <w:caps w:val="0"/>
        <w:smallCaps w:val="0"/>
        <w:strike w:val="0"/>
        <w:dstrike w:val="0"/>
        <w:color w:val="000000"/>
        <w:spacing w:val="0"/>
        <w:w w:val="100"/>
        <w:kern w:val="0"/>
        <w:position w:val="0"/>
        <w:vertAlign w:val="baseline"/>
      </w:rPr>
    </w:lvl>
    <w:lvl w:ilvl="3" w:tplc="E52C7988">
      <w:start w:val="1"/>
      <w:numFmt w:val="decimal"/>
      <w:lvlText w:val="%4."/>
      <w:lvlJc w:val="left"/>
      <w:pPr>
        <w:ind w:left="2880" w:hanging="360"/>
      </w:pPr>
      <w:rPr>
        <w:rFonts w:hAnsi="Arial Unicode MS" w:cs="Times New Roman"/>
        <w:b/>
        <w:bCs/>
        <w:caps w:val="0"/>
        <w:smallCaps w:val="0"/>
        <w:strike w:val="0"/>
        <w:dstrike w:val="0"/>
        <w:color w:val="000000"/>
        <w:spacing w:val="0"/>
        <w:w w:val="100"/>
        <w:kern w:val="0"/>
        <w:position w:val="0"/>
        <w:vertAlign w:val="baseline"/>
      </w:rPr>
    </w:lvl>
    <w:lvl w:ilvl="4" w:tplc="C096CA1E">
      <w:start w:val="1"/>
      <w:numFmt w:val="lowerLetter"/>
      <w:lvlText w:val="%5."/>
      <w:lvlJc w:val="left"/>
      <w:pPr>
        <w:ind w:left="3600" w:hanging="360"/>
      </w:pPr>
      <w:rPr>
        <w:rFonts w:hAnsi="Arial Unicode MS" w:cs="Times New Roman"/>
        <w:b/>
        <w:bCs/>
        <w:caps w:val="0"/>
        <w:smallCaps w:val="0"/>
        <w:strike w:val="0"/>
        <w:dstrike w:val="0"/>
        <w:color w:val="000000"/>
        <w:spacing w:val="0"/>
        <w:w w:val="100"/>
        <w:kern w:val="0"/>
        <w:position w:val="0"/>
        <w:vertAlign w:val="baseline"/>
      </w:rPr>
    </w:lvl>
    <w:lvl w:ilvl="5" w:tplc="594A06F6">
      <w:start w:val="1"/>
      <w:numFmt w:val="lowerRoman"/>
      <w:lvlText w:val="%6."/>
      <w:lvlJc w:val="left"/>
      <w:pPr>
        <w:ind w:left="4320" w:hanging="285"/>
      </w:pPr>
      <w:rPr>
        <w:rFonts w:hAnsi="Arial Unicode MS" w:cs="Times New Roman"/>
        <w:b/>
        <w:bCs/>
        <w:caps w:val="0"/>
        <w:smallCaps w:val="0"/>
        <w:strike w:val="0"/>
        <w:dstrike w:val="0"/>
        <w:color w:val="000000"/>
        <w:spacing w:val="0"/>
        <w:w w:val="100"/>
        <w:kern w:val="0"/>
        <w:position w:val="0"/>
        <w:vertAlign w:val="baseline"/>
      </w:rPr>
    </w:lvl>
    <w:lvl w:ilvl="6" w:tplc="7C9E35E8">
      <w:start w:val="1"/>
      <w:numFmt w:val="decimal"/>
      <w:lvlText w:val="%7."/>
      <w:lvlJc w:val="left"/>
      <w:pPr>
        <w:ind w:left="5040" w:hanging="360"/>
      </w:pPr>
      <w:rPr>
        <w:rFonts w:hAnsi="Arial Unicode MS" w:cs="Times New Roman"/>
        <w:b/>
        <w:bCs/>
        <w:caps w:val="0"/>
        <w:smallCaps w:val="0"/>
        <w:strike w:val="0"/>
        <w:dstrike w:val="0"/>
        <w:color w:val="000000"/>
        <w:spacing w:val="0"/>
        <w:w w:val="100"/>
        <w:kern w:val="0"/>
        <w:position w:val="0"/>
        <w:vertAlign w:val="baseline"/>
      </w:rPr>
    </w:lvl>
    <w:lvl w:ilvl="7" w:tplc="76561D14">
      <w:start w:val="1"/>
      <w:numFmt w:val="lowerLetter"/>
      <w:lvlText w:val="%8."/>
      <w:lvlJc w:val="left"/>
      <w:pPr>
        <w:ind w:left="5760" w:hanging="360"/>
      </w:pPr>
      <w:rPr>
        <w:rFonts w:hAnsi="Arial Unicode MS" w:cs="Times New Roman"/>
        <w:b/>
        <w:bCs/>
        <w:caps w:val="0"/>
        <w:smallCaps w:val="0"/>
        <w:strike w:val="0"/>
        <w:dstrike w:val="0"/>
        <w:color w:val="000000"/>
        <w:spacing w:val="0"/>
        <w:w w:val="100"/>
        <w:kern w:val="0"/>
        <w:position w:val="0"/>
        <w:vertAlign w:val="baseline"/>
      </w:rPr>
    </w:lvl>
    <w:lvl w:ilvl="8" w:tplc="DD4E7AF6">
      <w:start w:val="1"/>
      <w:numFmt w:val="lowerRoman"/>
      <w:lvlText w:val="%9."/>
      <w:lvlJc w:val="left"/>
      <w:pPr>
        <w:ind w:left="6480" w:hanging="285"/>
      </w:pPr>
      <w:rPr>
        <w:rFonts w:hAnsi="Arial Unicode MS" w:cs="Times New Roman"/>
        <w:b/>
        <w:bCs/>
        <w:caps w:val="0"/>
        <w:smallCaps w:val="0"/>
        <w:strike w:val="0"/>
        <w:dstrike w:val="0"/>
        <w:color w:val="000000"/>
        <w:spacing w:val="0"/>
        <w:w w:val="100"/>
        <w:kern w:val="0"/>
        <w:position w:val="0"/>
        <w:vertAlign w:val="baseline"/>
      </w:rPr>
    </w:lvl>
  </w:abstractNum>
  <w:abstractNum w:abstractNumId="9">
    <w:nsid w:val="48094D30"/>
    <w:multiLevelType w:val="hybridMultilevel"/>
    <w:tmpl w:val="EDCEA5DA"/>
    <w:lvl w:ilvl="0" w:tplc="4B16F840">
      <w:start w:val="1"/>
      <w:numFmt w:val="bullet"/>
      <w:lvlText w:val="•"/>
      <w:lvlJc w:val="left"/>
      <w:pPr>
        <w:ind w:left="418" w:hanging="418"/>
      </w:pPr>
      <w:rPr>
        <w:rFonts w:hAnsi="Arial Unicode MS"/>
        <w:b/>
        <w:caps w:val="0"/>
        <w:smallCaps w:val="0"/>
        <w:strike w:val="0"/>
        <w:dstrike w:val="0"/>
        <w:color w:val="000000"/>
        <w:spacing w:val="0"/>
        <w:w w:val="100"/>
        <w:kern w:val="0"/>
        <w:position w:val="0"/>
        <w:vertAlign w:val="baseline"/>
      </w:rPr>
    </w:lvl>
    <w:lvl w:ilvl="1" w:tplc="6C403D3C">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2" w:tplc="7E421BBA">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3" w:tplc="EFDEB820">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4" w:tplc="4C4EB306">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5" w:tplc="88BC2994">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6" w:tplc="7E4CBE72">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7" w:tplc="A9B65AC8">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8" w:tplc="101AF9CA">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abstractNum>
  <w:abstractNum w:abstractNumId="10">
    <w:nsid w:val="518C2714"/>
    <w:multiLevelType w:val="hybridMultilevel"/>
    <w:tmpl w:val="F90E4E7E"/>
    <w:lvl w:ilvl="0" w:tplc="DF1481EE">
      <w:start w:val="1"/>
      <w:numFmt w:val="decimal"/>
      <w:lvlText w:val="%1."/>
      <w:lvlJc w:val="left"/>
      <w:pPr>
        <w:ind w:left="720" w:hanging="360"/>
      </w:pPr>
      <w:rPr>
        <w:rFonts w:cs="Times New Roman" w:hint="default"/>
        <w:color w:val="2B2B2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nsid w:val="59851BC5"/>
    <w:multiLevelType w:val="hybridMultilevel"/>
    <w:tmpl w:val="3BAEF0E8"/>
    <w:styleLink w:val="ImportedStyle1"/>
    <w:lvl w:ilvl="0" w:tplc="BB262CEA">
      <w:start w:val="1"/>
      <w:numFmt w:val="decimal"/>
      <w:lvlText w:val="%1."/>
      <w:lvlJc w:val="left"/>
      <w:pPr>
        <w:ind w:left="720" w:hanging="360"/>
      </w:pPr>
      <w:rPr>
        <w:rFonts w:hAnsi="Arial Unicode MS" w:cs="Times New Roman"/>
        <w:caps w:val="0"/>
        <w:smallCaps w:val="0"/>
        <w:strike w:val="0"/>
        <w:dstrike w:val="0"/>
        <w:color w:val="000000"/>
        <w:spacing w:val="0"/>
        <w:w w:val="100"/>
        <w:kern w:val="0"/>
        <w:position w:val="0"/>
        <w:vertAlign w:val="baseline"/>
      </w:rPr>
    </w:lvl>
    <w:lvl w:ilvl="1" w:tplc="8EAE26B0">
      <w:start w:val="1"/>
      <w:numFmt w:val="lowerLetter"/>
      <w:lvlText w:val="%2."/>
      <w:lvlJc w:val="left"/>
      <w:pPr>
        <w:ind w:left="1440" w:hanging="360"/>
      </w:pPr>
      <w:rPr>
        <w:rFonts w:hAnsi="Arial Unicode MS" w:cs="Times New Roman"/>
        <w:caps w:val="0"/>
        <w:smallCaps w:val="0"/>
        <w:strike w:val="0"/>
        <w:dstrike w:val="0"/>
        <w:color w:val="000000"/>
        <w:spacing w:val="0"/>
        <w:w w:val="100"/>
        <w:kern w:val="0"/>
        <w:position w:val="0"/>
        <w:vertAlign w:val="baseline"/>
      </w:rPr>
    </w:lvl>
    <w:lvl w:ilvl="2" w:tplc="907EC198">
      <w:start w:val="1"/>
      <w:numFmt w:val="lowerRoman"/>
      <w:lvlText w:val="%3."/>
      <w:lvlJc w:val="left"/>
      <w:pPr>
        <w:ind w:left="2160" w:hanging="287"/>
      </w:pPr>
      <w:rPr>
        <w:rFonts w:hAnsi="Arial Unicode MS" w:cs="Times New Roman"/>
        <w:caps w:val="0"/>
        <w:smallCaps w:val="0"/>
        <w:strike w:val="0"/>
        <w:dstrike w:val="0"/>
        <w:color w:val="000000"/>
        <w:spacing w:val="0"/>
        <w:w w:val="100"/>
        <w:kern w:val="0"/>
        <w:position w:val="0"/>
        <w:vertAlign w:val="baseline"/>
      </w:rPr>
    </w:lvl>
    <w:lvl w:ilvl="3" w:tplc="91B40A4C">
      <w:start w:val="1"/>
      <w:numFmt w:val="decimal"/>
      <w:lvlText w:val="%4."/>
      <w:lvlJc w:val="left"/>
      <w:pPr>
        <w:ind w:left="2880" w:hanging="360"/>
      </w:pPr>
      <w:rPr>
        <w:rFonts w:hAnsi="Arial Unicode MS" w:cs="Times New Roman"/>
        <w:caps w:val="0"/>
        <w:smallCaps w:val="0"/>
        <w:strike w:val="0"/>
        <w:dstrike w:val="0"/>
        <w:color w:val="000000"/>
        <w:spacing w:val="0"/>
        <w:w w:val="100"/>
        <w:kern w:val="0"/>
        <w:position w:val="0"/>
        <w:vertAlign w:val="baseline"/>
      </w:rPr>
    </w:lvl>
    <w:lvl w:ilvl="4" w:tplc="50A8905E">
      <w:start w:val="1"/>
      <w:numFmt w:val="lowerLetter"/>
      <w:lvlText w:val="%5."/>
      <w:lvlJc w:val="left"/>
      <w:pPr>
        <w:ind w:left="3600" w:hanging="360"/>
      </w:pPr>
      <w:rPr>
        <w:rFonts w:hAnsi="Arial Unicode MS" w:cs="Times New Roman"/>
        <w:caps w:val="0"/>
        <w:smallCaps w:val="0"/>
        <w:strike w:val="0"/>
        <w:dstrike w:val="0"/>
        <w:color w:val="000000"/>
        <w:spacing w:val="0"/>
        <w:w w:val="100"/>
        <w:kern w:val="0"/>
        <w:position w:val="0"/>
        <w:vertAlign w:val="baseline"/>
      </w:rPr>
    </w:lvl>
    <w:lvl w:ilvl="5" w:tplc="E41A7B52">
      <w:start w:val="1"/>
      <w:numFmt w:val="lowerRoman"/>
      <w:lvlText w:val="%6."/>
      <w:lvlJc w:val="left"/>
      <w:pPr>
        <w:ind w:left="4320" w:hanging="287"/>
      </w:pPr>
      <w:rPr>
        <w:rFonts w:hAnsi="Arial Unicode MS" w:cs="Times New Roman"/>
        <w:caps w:val="0"/>
        <w:smallCaps w:val="0"/>
        <w:strike w:val="0"/>
        <w:dstrike w:val="0"/>
        <w:color w:val="000000"/>
        <w:spacing w:val="0"/>
        <w:w w:val="100"/>
        <w:kern w:val="0"/>
        <w:position w:val="0"/>
        <w:vertAlign w:val="baseline"/>
      </w:rPr>
    </w:lvl>
    <w:lvl w:ilvl="6" w:tplc="5E0A2A02">
      <w:start w:val="1"/>
      <w:numFmt w:val="decimal"/>
      <w:lvlText w:val="%7."/>
      <w:lvlJc w:val="left"/>
      <w:pPr>
        <w:ind w:left="5040" w:hanging="360"/>
      </w:pPr>
      <w:rPr>
        <w:rFonts w:hAnsi="Arial Unicode MS" w:cs="Times New Roman"/>
        <w:caps w:val="0"/>
        <w:smallCaps w:val="0"/>
        <w:strike w:val="0"/>
        <w:dstrike w:val="0"/>
        <w:color w:val="000000"/>
        <w:spacing w:val="0"/>
        <w:w w:val="100"/>
        <w:kern w:val="0"/>
        <w:position w:val="0"/>
        <w:vertAlign w:val="baseline"/>
      </w:rPr>
    </w:lvl>
    <w:lvl w:ilvl="7" w:tplc="D5BAB8B0">
      <w:start w:val="1"/>
      <w:numFmt w:val="lowerLetter"/>
      <w:lvlText w:val="%8."/>
      <w:lvlJc w:val="left"/>
      <w:pPr>
        <w:ind w:left="5760" w:hanging="360"/>
      </w:pPr>
      <w:rPr>
        <w:rFonts w:hAnsi="Arial Unicode MS" w:cs="Times New Roman"/>
        <w:caps w:val="0"/>
        <w:smallCaps w:val="0"/>
        <w:strike w:val="0"/>
        <w:dstrike w:val="0"/>
        <w:color w:val="000000"/>
        <w:spacing w:val="0"/>
        <w:w w:val="100"/>
        <w:kern w:val="0"/>
        <w:position w:val="0"/>
        <w:vertAlign w:val="baseline"/>
      </w:rPr>
    </w:lvl>
    <w:lvl w:ilvl="8" w:tplc="D1C2759E">
      <w:start w:val="1"/>
      <w:numFmt w:val="lowerRoman"/>
      <w:lvlText w:val="%9."/>
      <w:lvlJc w:val="left"/>
      <w:pPr>
        <w:ind w:left="6480" w:hanging="287"/>
      </w:pPr>
      <w:rPr>
        <w:rFonts w:hAnsi="Arial Unicode MS" w:cs="Times New Roman"/>
        <w:caps w:val="0"/>
        <w:smallCaps w:val="0"/>
        <w:strike w:val="0"/>
        <w:dstrike w:val="0"/>
        <w:color w:val="000000"/>
        <w:spacing w:val="0"/>
        <w:w w:val="100"/>
        <w:kern w:val="0"/>
        <w:position w:val="0"/>
        <w:vertAlign w:val="baseline"/>
      </w:rPr>
    </w:lvl>
  </w:abstractNum>
  <w:abstractNum w:abstractNumId="12">
    <w:nsid w:val="5FC43A22"/>
    <w:multiLevelType w:val="hybridMultilevel"/>
    <w:tmpl w:val="3BAEF0E8"/>
    <w:numStyleLink w:val="ImportedStyle1"/>
  </w:abstractNum>
  <w:abstractNum w:abstractNumId="13">
    <w:nsid w:val="63894AC2"/>
    <w:multiLevelType w:val="multilevel"/>
    <w:tmpl w:val="943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3A6B6C"/>
    <w:multiLevelType w:val="multilevel"/>
    <w:tmpl w:val="A460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C66C48"/>
    <w:multiLevelType w:val="multilevel"/>
    <w:tmpl w:val="A89A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9"/>
  </w:num>
  <w:num w:numId="4">
    <w:abstractNumId w:val="5"/>
  </w:num>
  <w:num w:numId="5">
    <w:abstractNumId w:val="7"/>
  </w:num>
  <w:num w:numId="6">
    <w:abstractNumId w:val="4"/>
  </w:num>
  <w:num w:numId="7">
    <w:abstractNumId w:val="8"/>
  </w:num>
  <w:num w:numId="8">
    <w:abstractNumId w:val="2"/>
  </w:num>
  <w:num w:numId="9">
    <w:abstractNumId w:val="2"/>
    <w:lvlOverride w:ilvl="0">
      <w:lvl w:ilvl="0" w:tplc="F77C0A84">
        <w:start w:val="1"/>
        <w:numFmt w:val="decimal"/>
        <w:lvlText w:val="%1."/>
        <w:lvlJc w:val="left"/>
        <w:pPr>
          <w:ind w:left="72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1">
      <w:lvl w:ilvl="1" w:tplc="DAD006F2">
        <w:start w:val="1"/>
        <w:numFmt w:val="lowerLetter"/>
        <w:lvlText w:val="%2."/>
        <w:lvlJc w:val="left"/>
        <w:pPr>
          <w:ind w:left="144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2">
      <w:lvl w:ilvl="2" w:tplc="AC84F4C4">
        <w:start w:val="1"/>
        <w:numFmt w:val="lowerRoman"/>
        <w:lvlText w:val="%3."/>
        <w:lvlJc w:val="left"/>
        <w:pPr>
          <w:ind w:left="2160" w:hanging="285"/>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3">
      <w:lvl w:ilvl="3" w:tplc="BA1C511A">
        <w:start w:val="1"/>
        <w:numFmt w:val="decimal"/>
        <w:lvlText w:val="%4."/>
        <w:lvlJc w:val="left"/>
        <w:pPr>
          <w:ind w:left="288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4">
      <w:lvl w:ilvl="4" w:tplc="CF825B96">
        <w:start w:val="1"/>
        <w:numFmt w:val="lowerLetter"/>
        <w:lvlText w:val="%5."/>
        <w:lvlJc w:val="left"/>
        <w:pPr>
          <w:ind w:left="360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5">
      <w:lvl w:ilvl="5" w:tplc="ECD2CC58">
        <w:start w:val="1"/>
        <w:numFmt w:val="lowerRoman"/>
        <w:lvlText w:val="%6."/>
        <w:lvlJc w:val="left"/>
        <w:pPr>
          <w:ind w:left="4320" w:hanging="285"/>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6">
      <w:lvl w:ilvl="6" w:tplc="E1C2868E">
        <w:start w:val="1"/>
        <w:numFmt w:val="decimal"/>
        <w:lvlText w:val="%7."/>
        <w:lvlJc w:val="left"/>
        <w:pPr>
          <w:ind w:left="504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7">
      <w:lvl w:ilvl="7" w:tplc="76287AA6">
        <w:start w:val="1"/>
        <w:numFmt w:val="lowerLetter"/>
        <w:lvlText w:val="%8."/>
        <w:lvlJc w:val="left"/>
        <w:pPr>
          <w:ind w:left="576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8">
      <w:lvl w:ilvl="8" w:tplc="BBAEA888">
        <w:start w:val="1"/>
        <w:numFmt w:val="lowerRoman"/>
        <w:lvlText w:val="%9."/>
        <w:lvlJc w:val="left"/>
        <w:pPr>
          <w:ind w:left="6480" w:hanging="285"/>
        </w:pPr>
        <w:rPr>
          <w:rFonts w:hAnsi="Arial Unicode MS" w:cs="Times New Roman"/>
          <w:b/>
          <w:bCs/>
          <w:caps w:val="0"/>
          <w:smallCaps w:val="0"/>
          <w:strike w:val="0"/>
          <w:dstrike w:val="0"/>
          <w:outline w:val="0"/>
          <w:emboss w:val="0"/>
          <w:imprint w:val="0"/>
          <w:spacing w:val="0"/>
          <w:w w:val="100"/>
          <w:kern w:val="0"/>
          <w:position w:val="0"/>
          <w:vertAlign w:val="baseline"/>
        </w:rPr>
      </w:lvl>
    </w:lvlOverride>
  </w:num>
  <w:num w:numId="10">
    <w:abstractNumId w:val="2"/>
    <w:lvlOverride w:ilvl="0">
      <w:lvl w:ilvl="0" w:tplc="F77C0A84">
        <w:start w:val="1"/>
        <w:numFmt w:val="decimal"/>
        <w:lvlText w:val="%1."/>
        <w:lvlJc w:val="left"/>
        <w:pPr>
          <w:ind w:left="720" w:hanging="360"/>
        </w:pPr>
        <w:rPr>
          <w:rFonts w:hAnsi="Arial Unicode MS" w:cs="Times New Roman"/>
          <w:b/>
          <w:bCs/>
          <w:caps w:val="0"/>
          <w:smallCaps w:val="0"/>
          <w:strike w:val="0"/>
          <w:dstrike w:val="0"/>
          <w:outline w:val="0"/>
          <w:emboss w:val="0"/>
          <w:imprint w:val="0"/>
          <w:color w:val="auto"/>
          <w:spacing w:val="0"/>
          <w:w w:val="100"/>
          <w:kern w:val="0"/>
          <w:position w:val="0"/>
          <w:vertAlign w:val="baseline"/>
        </w:rPr>
      </w:lvl>
    </w:lvlOverride>
    <w:lvlOverride w:ilvl="1">
      <w:lvl w:ilvl="1" w:tplc="DAD006F2">
        <w:start w:val="1"/>
        <w:numFmt w:val="lowerLetter"/>
        <w:lvlText w:val="%2."/>
        <w:lvlJc w:val="left"/>
        <w:pPr>
          <w:ind w:left="144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2">
      <w:lvl w:ilvl="2" w:tplc="AC84F4C4">
        <w:start w:val="1"/>
        <w:numFmt w:val="lowerRoman"/>
        <w:lvlText w:val="%3."/>
        <w:lvlJc w:val="left"/>
        <w:pPr>
          <w:ind w:left="2160" w:hanging="285"/>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3">
      <w:lvl w:ilvl="3" w:tplc="BA1C511A">
        <w:start w:val="1"/>
        <w:numFmt w:val="decimal"/>
        <w:lvlText w:val="%4."/>
        <w:lvlJc w:val="left"/>
        <w:pPr>
          <w:ind w:left="288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4">
      <w:lvl w:ilvl="4" w:tplc="CF825B96">
        <w:start w:val="1"/>
        <w:numFmt w:val="lowerLetter"/>
        <w:lvlText w:val="%5."/>
        <w:lvlJc w:val="left"/>
        <w:pPr>
          <w:ind w:left="360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5">
      <w:lvl w:ilvl="5" w:tplc="ECD2CC58">
        <w:start w:val="1"/>
        <w:numFmt w:val="lowerRoman"/>
        <w:lvlText w:val="%6."/>
        <w:lvlJc w:val="left"/>
        <w:pPr>
          <w:ind w:left="4320" w:hanging="285"/>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6">
      <w:lvl w:ilvl="6" w:tplc="E1C2868E">
        <w:start w:val="1"/>
        <w:numFmt w:val="decimal"/>
        <w:lvlText w:val="%7."/>
        <w:lvlJc w:val="left"/>
        <w:pPr>
          <w:ind w:left="504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7">
      <w:lvl w:ilvl="7" w:tplc="76287AA6">
        <w:start w:val="1"/>
        <w:numFmt w:val="lowerLetter"/>
        <w:lvlText w:val="%8."/>
        <w:lvlJc w:val="left"/>
        <w:pPr>
          <w:ind w:left="576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8">
      <w:lvl w:ilvl="8" w:tplc="BBAEA888">
        <w:start w:val="1"/>
        <w:numFmt w:val="lowerRoman"/>
        <w:lvlText w:val="%9."/>
        <w:lvlJc w:val="left"/>
        <w:pPr>
          <w:ind w:left="6480" w:hanging="285"/>
        </w:pPr>
        <w:rPr>
          <w:rFonts w:hAnsi="Arial Unicode MS" w:cs="Times New Roman"/>
          <w:b/>
          <w:bCs/>
          <w:caps w:val="0"/>
          <w:smallCaps w:val="0"/>
          <w:strike w:val="0"/>
          <w:dstrike w:val="0"/>
          <w:outline w:val="0"/>
          <w:emboss w:val="0"/>
          <w:imprint w:val="0"/>
          <w:spacing w:val="0"/>
          <w:w w:val="100"/>
          <w:kern w:val="0"/>
          <w:position w:val="0"/>
          <w:vertAlign w:val="baseline"/>
        </w:rPr>
      </w:lvl>
    </w:lvlOverride>
  </w:num>
  <w:num w:numId="11">
    <w:abstractNumId w:val="13"/>
  </w:num>
  <w:num w:numId="12">
    <w:abstractNumId w:val="0"/>
  </w:num>
  <w:num w:numId="13">
    <w:abstractNumId w:val="3"/>
  </w:num>
  <w:num w:numId="14">
    <w:abstractNumId w:val="1"/>
  </w:num>
  <w:num w:numId="15">
    <w:abstractNumId w:val="10"/>
  </w:num>
  <w:num w:numId="16">
    <w:abstractNumId w:val="14"/>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EyNTU1Nzc0NjW1sDBS0lEKTi0uzszPAykwqgUARndKwiwAAAA="/>
  </w:docVars>
  <w:rsids>
    <w:rsidRoot w:val="00711B58"/>
    <w:rsid w:val="00016E75"/>
    <w:rsid w:val="000344BD"/>
    <w:rsid w:val="000353BD"/>
    <w:rsid w:val="00036920"/>
    <w:rsid w:val="00045B90"/>
    <w:rsid w:val="00045C8B"/>
    <w:rsid w:val="00054918"/>
    <w:rsid w:val="00063CAA"/>
    <w:rsid w:val="00065304"/>
    <w:rsid w:val="00067F94"/>
    <w:rsid w:val="00083CE6"/>
    <w:rsid w:val="000975C2"/>
    <w:rsid w:val="000A0E69"/>
    <w:rsid w:val="000A54C7"/>
    <w:rsid w:val="000A7CCE"/>
    <w:rsid w:val="000C0853"/>
    <w:rsid w:val="000D0AD3"/>
    <w:rsid w:val="000D3FD6"/>
    <w:rsid w:val="000D76F3"/>
    <w:rsid w:val="000F4CD4"/>
    <w:rsid w:val="000F6819"/>
    <w:rsid w:val="001009C2"/>
    <w:rsid w:val="0010433E"/>
    <w:rsid w:val="00104D9D"/>
    <w:rsid w:val="001058C7"/>
    <w:rsid w:val="001111C7"/>
    <w:rsid w:val="00113995"/>
    <w:rsid w:val="001313E1"/>
    <w:rsid w:val="00133AA2"/>
    <w:rsid w:val="00137361"/>
    <w:rsid w:val="0014359D"/>
    <w:rsid w:val="00155C28"/>
    <w:rsid w:val="001707ED"/>
    <w:rsid w:val="00173EDA"/>
    <w:rsid w:val="00187976"/>
    <w:rsid w:val="001A066C"/>
    <w:rsid w:val="001A1C56"/>
    <w:rsid w:val="001A3CE4"/>
    <w:rsid w:val="001A6E8F"/>
    <w:rsid w:val="001A7A6B"/>
    <w:rsid w:val="001B3610"/>
    <w:rsid w:val="001B508A"/>
    <w:rsid w:val="001C26B3"/>
    <w:rsid w:val="001C359A"/>
    <w:rsid w:val="001D6195"/>
    <w:rsid w:val="001D7737"/>
    <w:rsid w:val="001E3445"/>
    <w:rsid w:val="001E4A7F"/>
    <w:rsid w:val="001E647C"/>
    <w:rsid w:val="001F2325"/>
    <w:rsid w:val="001F7915"/>
    <w:rsid w:val="00204BA5"/>
    <w:rsid w:val="00212F95"/>
    <w:rsid w:val="0023397A"/>
    <w:rsid w:val="002405B3"/>
    <w:rsid w:val="002411E3"/>
    <w:rsid w:val="0025559C"/>
    <w:rsid w:val="0025711E"/>
    <w:rsid w:val="00274515"/>
    <w:rsid w:val="00275F00"/>
    <w:rsid w:val="00276674"/>
    <w:rsid w:val="0027788C"/>
    <w:rsid w:val="002822AB"/>
    <w:rsid w:val="00293F81"/>
    <w:rsid w:val="00295D1B"/>
    <w:rsid w:val="00295E19"/>
    <w:rsid w:val="00297D99"/>
    <w:rsid w:val="002B3F55"/>
    <w:rsid w:val="002B69F0"/>
    <w:rsid w:val="002C38A3"/>
    <w:rsid w:val="002C3B0F"/>
    <w:rsid w:val="002D40F8"/>
    <w:rsid w:val="002E0FC4"/>
    <w:rsid w:val="002E3059"/>
    <w:rsid w:val="00304F90"/>
    <w:rsid w:val="00306B07"/>
    <w:rsid w:val="00306BC0"/>
    <w:rsid w:val="0031139C"/>
    <w:rsid w:val="003145D6"/>
    <w:rsid w:val="00324042"/>
    <w:rsid w:val="00325498"/>
    <w:rsid w:val="0033223E"/>
    <w:rsid w:val="00333FE7"/>
    <w:rsid w:val="00342BBC"/>
    <w:rsid w:val="00350874"/>
    <w:rsid w:val="00352E29"/>
    <w:rsid w:val="003639FA"/>
    <w:rsid w:val="00371067"/>
    <w:rsid w:val="0037257F"/>
    <w:rsid w:val="00373659"/>
    <w:rsid w:val="00377383"/>
    <w:rsid w:val="00396B67"/>
    <w:rsid w:val="003A3F23"/>
    <w:rsid w:val="003A689D"/>
    <w:rsid w:val="003B19E9"/>
    <w:rsid w:val="003B19ED"/>
    <w:rsid w:val="003B3E0C"/>
    <w:rsid w:val="003B635A"/>
    <w:rsid w:val="003C53D2"/>
    <w:rsid w:val="003C6370"/>
    <w:rsid w:val="003C64F1"/>
    <w:rsid w:val="003E1154"/>
    <w:rsid w:val="003E1FBA"/>
    <w:rsid w:val="003E409C"/>
    <w:rsid w:val="003F400B"/>
    <w:rsid w:val="00404188"/>
    <w:rsid w:val="0040510F"/>
    <w:rsid w:val="00407137"/>
    <w:rsid w:val="004101A3"/>
    <w:rsid w:val="00416267"/>
    <w:rsid w:val="00421142"/>
    <w:rsid w:val="00421FDB"/>
    <w:rsid w:val="00431FEC"/>
    <w:rsid w:val="004344C6"/>
    <w:rsid w:val="00435779"/>
    <w:rsid w:val="00445C76"/>
    <w:rsid w:val="0044749C"/>
    <w:rsid w:val="00453A2A"/>
    <w:rsid w:val="00462EE7"/>
    <w:rsid w:val="00465BEF"/>
    <w:rsid w:val="0047223C"/>
    <w:rsid w:val="00474618"/>
    <w:rsid w:val="00482631"/>
    <w:rsid w:val="00486685"/>
    <w:rsid w:val="004A496E"/>
    <w:rsid w:val="004A6945"/>
    <w:rsid w:val="004A6AAA"/>
    <w:rsid w:val="004B3931"/>
    <w:rsid w:val="004B5A8B"/>
    <w:rsid w:val="004B6930"/>
    <w:rsid w:val="004D2DDD"/>
    <w:rsid w:val="004E513D"/>
    <w:rsid w:val="005109A8"/>
    <w:rsid w:val="0053798E"/>
    <w:rsid w:val="00537F8F"/>
    <w:rsid w:val="00564DCE"/>
    <w:rsid w:val="00565EC4"/>
    <w:rsid w:val="00580F06"/>
    <w:rsid w:val="005A0FB9"/>
    <w:rsid w:val="005A2509"/>
    <w:rsid w:val="005A26C9"/>
    <w:rsid w:val="005A6825"/>
    <w:rsid w:val="005A7204"/>
    <w:rsid w:val="005B5B73"/>
    <w:rsid w:val="005C3DD2"/>
    <w:rsid w:val="005C4B55"/>
    <w:rsid w:val="005C7738"/>
    <w:rsid w:val="005D768F"/>
    <w:rsid w:val="005E1351"/>
    <w:rsid w:val="005F18A1"/>
    <w:rsid w:val="005F43CC"/>
    <w:rsid w:val="005F588D"/>
    <w:rsid w:val="00606A3D"/>
    <w:rsid w:val="006076B6"/>
    <w:rsid w:val="006124BF"/>
    <w:rsid w:val="006171E6"/>
    <w:rsid w:val="00622962"/>
    <w:rsid w:val="006273DF"/>
    <w:rsid w:val="00627BFD"/>
    <w:rsid w:val="00637BDC"/>
    <w:rsid w:val="00641A44"/>
    <w:rsid w:val="00647984"/>
    <w:rsid w:val="00660C86"/>
    <w:rsid w:val="0066315A"/>
    <w:rsid w:val="00674739"/>
    <w:rsid w:val="00675C11"/>
    <w:rsid w:val="00686FA4"/>
    <w:rsid w:val="006A4522"/>
    <w:rsid w:val="006A548C"/>
    <w:rsid w:val="006A7CE1"/>
    <w:rsid w:val="006C49AB"/>
    <w:rsid w:val="006C6AC7"/>
    <w:rsid w:val="006D1BDE"/>
    <w:rsid w:val="006D3263"/>
    <w:rsid w:val="006D4342"/>
    <w:rsid w:val="006E4ED3"/>
    <w:rsid w:val="006E7CE8"/>
    <w:rsid w:val="0070297B"/>
    <w:rsid w:val="00707A3A"/>
    <w:rsid w:val="00711B58"/>
    <w:rsid w:val="00713FAD"/>
    <w:rsid w:val="00720CA9"/>
    <w:rsid w:val="00723189"/>
    <w:rsid w:val="00724896"/>
    <w:rsid w:val="00730F3F"/>
    <w:rsid w:val="0074391B"/>
    <w:rsid w:val="00744C8C"/>
    <w:rsid w:val="00750010"/>
    <w:rsid w:val="00751806"/>
    <w:rsid w:val="007655DD"/>
    <w:rsid w:val="007716A9"/>
    <w:rsid w:val="00772198"/>
    <w:rsid w:val="00774C6D"/>
    <w:rsid w:val="007841D4"/>
    <w:rsid w:val="0079775F"/>
    <w:rsid w:val="007E4CD0"/>
    <w:rsid w:val="007E66D9"/>
    <w:rsid w:val="007E6B7C"/>
    <w:rsid w:val="007F159D"/>
    <w:rsid w:val="007F7A8F"/>
    <w:rsid w:val="00816EA8"/>
    <w:rsid w:val="00836952"/>
    <w:rsid w:val="00841B2B"/>
    <w:rsid w:val="0084459C"/>
    <w:rsid w:val="008448DA"/>
    <w:rsid w:val="008469DE"/>
    <w:rsid w:val="00850B31"/>
    <w:rsid w:val="0087159A"/>
    <w:rsid w:val="00873ED7"/>
    <w:rsid w:val="008764EF"/>
    <w:rsid w:val="00882B0C"/>
    <w:rsid w:val="0089373A"/>
    <w:rsid w:val="008A7DA0"/>
    <w:rsid w:val="008B5824"/>
    <w:rsid w:val="008B6ACC"/>
    <w:rsid w:val="008C0FC3"/>
    <w:rsid w:val="008C5E0E"/>
    <w:rsid w:val="008D6AEE"/>
    <w:rsid w:val="008E0452"/>
    <w:rsid w:val="008E5695"/>
    <w:rsid w:val="009000F2"/>
    <w:rsid w:val="009012DE"/>
    <w:rsid w:val="0091369D"/>
    <w:rsid w:val="009152A7"/>
    <w:rsid w:val="00931DF8"/>
    <w:rsid w:val="00941A04"/>
    <w:rsid w:val="009430DE"/>
    <w:rsid w:val="00946245"/>
    <w:rsid w:val="00962809"/>
    <w:rsid w:val="00965ABC"/>
    <w:rsid w:val="009669F5"/>
    <w:rsid w:val="00981130"/>
    <w:rsid w:val="00991773"/>
    <w:rsid w:val="009973F1"/>
    <w:rsid w:val="009D47C9"/>
    <w:rsid w:val="009E0EEC"/>
    <w:rsid w:val="00A127D6"/>
    <w:rsid w:val="00A16B02"/>
    <w:rsid w:val="00A17F83"/>
    <w:rsid w:val="00A3599F"/>
    <w:rsid w:val="00A42EE3"/>
    <w:rsid w:val="00A43026"/>
    <w:rsid w:val="00A44E11"/>
    <w:rsid w:val="00A51818"/>
    <w:rsid w:val="00A52C5F"/>
    <w:rsid w:val="00A80189"/>
    <w:rsid w:val="00A8557D"/>
    <w:rsid w:val="00A874D0"/>
    <w:rsid w:val="00A930A1"/>
    <w:rsid w:val="00AA059E"/>
    <w:rsid w:val="00AA1796"/>
    <w:rsid w:val="00AB28D9"/>
    <w:rsid w:val="00AB5C29"/>
    <w:rsid w:val="00AC57B6"/>
    <w:rsid w:val="00AE24BE"/>
    <w:rsid w:val="00AE387A"/>
    <w:rsid w:val="00AF6156"/>
    <w:rsid w:val="00AF6281"/>
    <w:rsid w:val="00B066B2"/>
    <w:rsid w:val="00B14D15"/>
    <w:rsid w:val="00B22520"/>
    <w:rsid w:val="00B24CA8"/>
    <w:rsid w:val="00B27F0C"/>
    <w:rsid w:val="00B6238F"/>
    <w:rsid w:val="00B668CF"/>
    <w:rsid w:val="00B74BC0"/>
    <w:rsid w:val="00B97BB6"/>
    <w:rsid w:val="00BA0852"/>
    <w:rsid w:val="00BA38D0"/>
    <w:rsid w:val="00BC133E"/>
    <w:rsid w:val="00BC38DD"/>
    <w:rsid w:val="00BC4590"/>
    <w:rsid w:val="00BE0CB8"/>
    <w:rsid w:val="00BF3883"/>
    <w:rsid w:val="00BF57DF"/>
    <w:rsid w:val="00C005E3"/>
    <w:rsid w:val="00C03068"/>
    <w:rsid w:val="00C2451B"/>
    <w:rsid w:val="00C32681"/>
    <w:rsid w:val="00C50319"/>
    <w:rsid w:val="00C566AF"/>
    <w:rsid w:val="00C76858"/>
    <w:rsid w:val="00C86EBD"/>
    <w:rsid w:val="00C94222"/>
    <w:rsid w:val="00CA7AFC"/>
    <w:rsid w:val="00CB3364"/>
    <w:rsid w:val="00CC145F"/>
    <w:rsid w:val="00CE28F1"/>
    <w:rsid w:val="00CE76CD"/>
    <w:rsid w:val="00D018D9"/>
    <w:rsid w:val="00D116C3"/>
    <w:rsid w:val="00D22219"/>
    <w:rsid w:val="00D22F40"/>
    <w:rsid w:val="00D27C2B"/>
    <w:rsid w:val="00D31B8E"/>
    <w:rsid w:val="00D33702"/>
    <w:rsid w:val="00D36066"/>
    <w:rsid w:val="00D52210"/>
    <w:rsid w:val="00D60E32"/>
    <w:rsid w:val="00D74E2A"/>
    <w:rsid w:val="00D831B7"/>
    <w:rsid w:val="00D94ACA"/>
    <w:rsid w:val="00DA698B"/>
    <w:rsid w:val="00DA70C8"/>
    <w:rsid w:val="00DB1B42"/>
    <w:rsid w:val="00DB2D0D"/>
    <w:rsid w:val="00DB31C8"/>
    <w:rsid w:val="00DB4447"/>
    <w:rsid w:val="00DC5476"/>
    <w:rsid w:val="00DC6D70"/>
    <w:rsid w:val="00DD1264"/>
    <w:rsid w:val="00DD4625"/>
    <w:rsid w:val="00DD66E9"/>
    <w:rsid w:val="00DE3DB8"/>
    <w:rsid w:val="00DE4DE3"/>
    <w:rsid w:val="00DF5A16"/>
    <w:rsid w:val="00E00EFD"/>
    <w:rsid w:val="00E01EDC"/>
    <w:rsid w:val="00E06223"/>
    <w:rsid w:val="00E104E5"/>
    <w:rsid w:val="00E10603"/>
    <w:rsid w:val="00E35E86"/>
    <w:rsid w:val="00E5036F"/>
    <w:rsid w:val="00E54FAD"/>
    <w:rsid w:val="00E62007"/>
    <w:rsid w:val="00E67453"/>
    <w:rsid w:val="00E81051"/>
    <w:rsid w:val="00E85BEC"/>
    <w:rsid w:val="00E87907"/>
    <w:rsid w:val="00E9197E"/>
    <w:rsid w:val="00E937EA"/>
    <w:rsid w:val="00E9740D"/>
    <w:rsid w:val="00EB3278"/>
    <w:rsid w:val="00EB5E08"/>
    <w:rsid w:val="00EC55C5"/>
    <w:rsid w:val="00ED58D2"/>
    <w:rsid w:val="00F02344"/>
    <w:rsid w:val="00F06558"/>
    <w:rsid w:val="00F3720A"/>
    <w:rsid w:val="00F41164"/>
    <w:rsid w:val="00F4145C"/>
    <w:rsid w:val="00F52CCD"/>
    <w:rsid w:val="00F54967"/>
    <w:rsid w:val="00F550EE"/>
    <w:rsid w:val="00F65D8D"/>
    <w:rsid w:val="00F67A0C"/>
    <w:rsid w:val="00F7081A"/>
    <w:rsid w:val="00F74703"/>
    <w:rsid w:val="00F844B1"/>
    <w:rsid w:val="00F9126C"/>
    <w:rsid w:val="00FA2F44"/>
    <w:rsid w:val="00FA4DAE"/>
    <w:rsid w:val="00FB4E3A"/>
    <w:rsid w:val="00FB6BA0"/>
    <w:rsid w:val="00FC2263"/>
    <w:rsid w:val="00FC446A"/>
    <w:rsid w:val="00FD2DF9"/>
    <w:rsid w:val="00FE5C9F"/>
    <w:rsid w:val="00FF0092"/>
    <w:rsid w:val="00FF2C21"/>
    <w:rsid w:val="00FF5845"/>
    <w:rsid w:val="00FF7160"/>
    <w:rsid w:val="00FF7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pPr>
        <w:pBdr>
          <w:top w:val="none" w:sz="96" w:space="31" w:color="FFFFFF" w:frame="1"/>
          <w:left w:val="none" w:sz="96" w:space="31" w:color="FFFFFF" w:frame="1"/>
          <w:bottom w:val="none" w:sz="96" w:space="31" w:color="FFFFFF" w:frame="1"/>
          <w:right w:val="none" w:sz="96" w:space="31" w:color="FFFFFF" w:frame="1"/>
        </w:pBdr>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basedOn w:val="Normal"/>
    <w:link w:val="FooterChar"/>
    <w:uiPriority w:val="99"/>
    <w:pPr>
      <w:tabs>
        <w:tab w:val="center" w:pos="4513"/>
        <w:tab w:val="right" w:pos="9026"/>
      </w:tabs>
    </w:pPr>
    <w:rPr>
      <w:rFonts w:ascii="Calibri" w:hAnsi="Calibri" w:cs="Calibri"/>
      <w:color w:val="000000"/>
      <w:sz w:val="22"/>
      <w:szCs w:val="22"/>
      <w:u w:color="000000"/>
      <w:lang w:val="en-US" w:eastAsia="en-GB"/>
    </w:rPr>
  </w:style>
  <w:style w:type="character" w:customStyle="1" w:styleId="FooterChar">
    <w:name w:val="Footer Char"/>
    <w:basedOn w:val="DefaultParagraphFont"/>
    <w:link w:val="Footer"/>
    <w:uiPriority w:val="99"/>
    <w:locked/>
    <w:rsid w:val="00772198"/>
    <w:rPr>
      <w:rFonts w:ascii="Calibri" w:hAnsi="Calibri" w:cs="Calibri"/>
      <w:color w:val="000000"/>
      <w:sz w:val="22"/>
      <w:szCs w:val="22"/>
      <w:u w:color="000000"/>
      <w:lang w:val="en-US" w:eastAsia="x-none"/>
    </w:rPr>
  </w:style>
  <w:style w:type="character" w:customStyle="1" w:styleId="NoneA">
    <w:name w:val="None A"/>
    <w:rPr>
      <w:lang w:val="en-US" w:eastAsia="x-none"/>
    </w:rPr>
  </w:style>
  <w:style w:type="paragraph" w:styleId="NoSpacing">
    <w:name w:val="No Spacing"/>
    <w:link w:val="NoSpacingChar"/>
    <w:uiPriority w:val="1"/>
    <w:qFormat/>
    <w:rPr>
      <w:rFonts w:ascii="Calibri" w:hAnsi="Calibri" w:cs="Calibri"/>
      <w:color w:val="000000"/>
      <w:sz w:val="22"/>
      <w:szCs w:val="22"/>
      <w:u w:color="000000"/>
      <w:lang w:val="en-US"/>
    </w:rPr>
  </w:style>
  <w:style w:type="character" w:customStyle="1" w:styleId="Hyperlink0">
    <w:name w:val="Hyperlink.0"/>
    <w:basedOn w:val="Hyperlink"/>
    <w:rPr>
      <w:rFonts w:cs="Times New Roman"/>
      <w:color w:val="0000FF"/>
      <w:u w:val="single" w:color="0000FF"/>
    </w:rPr>
  </w:style>
  <w:style w:type="character" w:customStyle="1" w:styleId="Hyperlink1">
    <w:name w:val="Hyperlink.1"/>
    <w:basedOn w:val="NoneA"/>
    <w:rPr>
      <w:rFonts w:cs="Times New Roman"/>
      <w:color w:val="000000"/>
      <w:u w:val="single" w:color="000000"/>
      <w:lang w:val="en-US" w:eastAsia="x-none"/>
    </w:rPr>
  </w:style>
  <w:style w:type="paragraph" w:customStyle="1" w:styleId="Body">
    <w:name w:val="Body"/>
    <w:rPr>
      <w:rFonts w:cs="Arial Unicode MS"/>
      <w:color w:val="000000"/>
      <w:sz w:val="24"/>
      <w:szCs w:val="24"/>
      <w:u w:color="000000"/>
      <w:lang w:val="en-US"/>
    </w:rPr>
  </w:style>
  <w:style w:type="character" w:customStyle="1" w:styleId="apple-converted-space">
    <w:name w:val="apple-converted-space"/>
    <w:basedOn w:val="NoneA"/>
    <w:rPr>
      <w:rFonts w:cs="Times New Roman"/>
      <w:lang w:val="en-US" w:eastAsia="x-none"/>
    </w:rPr>
  </w:style>
  <w:style w:type="paragraph" w:styleId="Caption">
    <w:name w:val="caption"/>
    <w:basedOn w:val="Normal"/>
    <w:next w:val="Body"/>
    <w:uiPriority w:val="35"/>
    <w:pPr>
      <w:spacing w:after="200"/>
    </w:pPr>
    <w:rPr>
      <w:rFonts w:cs="Arial Unicode MS"/>
      <w:b/>
      <w:bCs/>
      <w:color w:val="4F81BD"/>
      <w:sz w:val="18"/>
      <w:szCs w:val="18"/>
      <w:u w:color="4F81BD"/>
      <w:lang w:val="en-US" w:eastAsia="en-GB"/>
    </w:rPr>
  </w:style>
  <w:style w:type="paragraph" w:customStyle="1" w:styleId="BodyA">
    <w:name w:val="Body A"/>
    <w:pPr>
      <w:spacing w:after="200" w:line="276" w:lineRule="auto"/>
    </w:pPr>
    <w:rPr>
      <w:rFonts w:ascii="Calibri" w:hAnsi="Calibri" w:cs="Calibri"/>
      <w:color w:val="000000"/>
      <w:sz w:val="22"/>
      <w:szCs w:val="22"/>
      <w:u w:color="000000"/>
      <w:lang w:val="en-US"/>
    </w:rPr>
  </w:style>
  <w:style w:type="character" w:customStyle="1" w:styleId="Hyperlink2">
    <w:name w:val="Hyperlink.2"/>
    <w:basedOn w:val="NoneA"/>
    <w:rPr>
      <w:rFonts w:ascii="Trebuchet MS" w:hAnsi="Trebuchet MS" w:cs="Trebuchet MS"/>
      <w:color w:val="0000FF"/>
      <w:u w:val="single" w:color="0000FF"/>
      <w:lang w:val="en-US" w:eastAsia="x-none"/>
    </w:rPr>
  </w:style>
  <w:style w:type="character" w:customStyle="1" w:styleId="Hyperlink3">
    <w:name w:val="Hyperlink.3"/>
    <w:basedOn w:val="NoneA"/>
    <w:rPr>
      <w:rFonts w:ascii="Trebuchet MS" w:hAnsi="Trebuchet MS" w:cs="Trebuchet MS"/>
      <w:b/>
      <w:bCs/>
      <w:color w:val="0000FF"/>
      <w:u w:val="single" w:color="0000FF"/>
      <w:lang w:val="en-US" w:eastAsia="x-none"/>
    </w:rPr>
  </w:style>
  <w:style w:type="paragraph" w:styleId="Header">
    <w:name w:val="header"/>
    <w:basedOn w:val="Normal"/>
    <w:link w:val="HeaderChar"/>
    <w:uiPriority w:val="99"/>
    <w:unhideWhenUsed/>
    <w:rsid w:val="00772198"/>
    <w:pPr>
      <w:tabs>
        <w:tab w:val="center" w:pos="4513"/>
        <w:tab w:val="right" w:pos="9026"/>
      </w:tabs>
    </w:pPr>
  </w:style>
  <w:style w:type="character" w:customStyle="1" w:styleId="HeaderChar">
    <w:name w:val="Header Char"/>
    <w:basedOn w:val="DefaultParagraphFont"/>
    <w:link w:val="Header"/>
    <w:uiPriority w:val="99"/>
    <w:locked/>
    <w:rsid w:val="00772198"/>
    <w:rPr>
      <w:rFonts w:cs="Times New Roman"/>
      <w:sz w:val="24"/>
      <w:szCs w:val="24"/>
      <w:lang w:val="en-US" w:eastAsia="en-US"/>
    </w:rPr>
  </w:style>
  <w:style w:type="paragraph" w:styleId="BalloonText">
    <w:name w:val="Balloon Text"/>
    <w:basedOn w:val="Normal"/>
    <w:link w:val="BalloonTextChar"/>
    <w:uiPriority w:val="99"/>
    <w:semiHidden/>
    <w:unhideWhenUsed/>
    <w:rsid w:val="00FF7A7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F7A76"/>
    <w:rPr>
      <w:rFonts w:ascii="Tahoma" w:hAnsi="Tahoma" w:cs="Tahoma"/>
      <w:sz w:val="16"/>
      <w:szCs w:val="16"/>
      <w:lang w:val="en-US" w:eastAsia="en-US"/>
    </w:rPr>
  </w:style>
  <w:style w:type="paragraph" w:customStyle="1" w:styleId="p1">
    <w:name w:val="p1"/>
    <w:basedOn w:val="Normal"/>
    <w:rsid w:val="00BC38DD"/>
    <w:pPr>
      <w:pBdr>
        <w:top w:val="none" w:sz="0" w:space="0" w:color="auto"/>
        <w:left w:val="none" w:sz="0" w:space="0" w:color="auto"/>
        <w:bottom w:val="none" w:sz="0" w:space="0" w:color="auto"/>
        <w:right w:val="none" w:sz="0" w:space="0" w:color="auto"/>
      </w:pBdr>
      <w:spacing w:after="120"/>
    </w:pPr>
    <w:rPr>
      <w:rFonts w:ascii="Trebuchet MS" w:hAnsi="Trebuchet MS"/>
      <w:sz w:val="18"/>
      <w:szCs w:val="18"/>
    </w:rPr>
  </w:style>
  <w:style w:type="character" w:customStyle="1" w:styleId="s1">
    <w:name w:val="s1"/>
    <w:basedOn w:val="DefaultParagraphFont"/>
    <w:rsid w:val="00BC38DD"/>
    <w:rPr>
      <w:rFonts w:cs="Times New Roman"/>
    </w:rPr>
  </w:style>
  <w:style w:type="character" w:styleId="CommentReference">
    <w:name w:val="annotation reference"/>
    <w:basedOn w:val="DefaultParagraphFont"/>
    <w:uiPriority w:val="99"/>
    <w:semiHidden/>
    <w:unhideWhenUsed/>
    <w:rsid w:val="008C0FC3"/>
    <w:rPr>
      <w:rFonts w:cs="Times New Roman"/>
      <w:sz w:val="16"/>
      <w:szCs w:val="16"/>
    </w:rPr>
  </w:style>
  <w:style w:type="paragraph" w:styleId="CommentText">
    <w:name w:val="annotation text"/>
    <w:basedOn w:val="Normal"/>
    <w:link w:val="CommentTextChar"/>
    <w:uiPriority w:val="99"/>
    <w:unhideWhenUsed/>
    <w:rsid w:val="008C0FC3"/>
    <w:rPr>
      <w:sz w:val="20"/>
      <w:szCs w:val="20"/>
    </w:rPr>
  </w:style>
  <w:style w:type="character" w:customStyle="1" w:styleId="CommentTextChar">
    <w:name w:val="Comment Text Char"/>
    <w:basedOn w:val="DefaultParagraphFont"/>
    <w:link w:val="CommentText"/>
    <w:uiPriority w:val="99"/>
    <w:locked/>
    <w:rsid w:val="008C0FC3"/>
    <w:rPr>
      <w:rFonts w:cs="Times New Roman"/>
      <w:lang w:val="en-US" w:eastAsia="en-US"/>
    </w:rPr>
  </w:style>
  <w:style w:type="paragraph" w:styleId="CommentSubject">
    <w:name w:val="annotation subject"/>
    <w:basedOn w:val="CommentText"/>
    <w:next w:val="CommentText"/>
    <w:link w:val="CommentSubjectChar"/>
    <w:uiPriority w:val="99"/>
    <w:semiHidden/>
    <w:unhideWhenUsed/>
    <w:rsid w:val="008C0FC3"/>
    <w:rPr>
      <w:b/>
      <w:bCs/>
    </w:rPr>
  </w:style>
  <w:style w:type="character" w:customStyle="1" w:styleId="CommentSubjectChar">
    <w:name w:val="Comment Subject Char"/>
    <w:basedOn w:val="CommentTextChar"/>
    <w:link w:val="CommentSubject"/>
    <w:uiPriority w:val="99"/>
    <w:semiHidden/>
    <w:locked/>
    <w:rsid w:val="008C0FC3"/>
    <w:rPr>
      <w:rFonts w:cs="Times New Roman"/>
      <w:b/>
      <w:bCs/>
      <w:lang w:val="en-US" w:eastAsia="en-US"/>
    </w:rPr>
  </w:style>
  <w:style w:type="paragraph" w:styleId="ListParagraph">
    <w:name w:val="List Paragraph"/>
    <w:basedOn w:val="Normal"/>
    <w:uiPriority w:val="34"/>
    <w:qFormat/>
    <w:rsid w:val="00744C8C"/>
    <w:pPr>
      <w:ind w:left="720"/>
      <w:contextualSpacing/>
    </w:pPr>
  </w:style>
  <w:style w:type="paragraph" w:styleId="Quote">
    <w:name w:val="Quote"/>
    <w:basedOn w:val="Normal"/>
    <w:next w:val="Normal"/>
    <w:link w:val="QuoteChar"/>
    <w:uiPriority w:val="29"/>
    <w:qFormat/>
    <w:rsid w:val="00E9197E"/>
    <w:pPr>
      <w:jc w:val="center"/>
    </w:pPr>
    <w:rPr>
      <w:rFonts w:ascii="Arial" w:hAnsi="Arial"/>
      <w:iCs/>
      <w:color w:val="000000" w:themeColor="text1"/>
    </w:rPr>
  </w:style>
  <w:style w:type="character" w:customStyle="1" w:styleId="QuoteChar">
    <w:name w:val="Quote Char"/>
    <w:basedOn w:val="DefaultParagraphFont"/>
    <w:link w:val="Quote"/>
    <w:uiPriority w:val="29"/>
    <w:locked/>
    <w:rsid w:val="00E9197E"/>
    <w:rPr>
      <w:rFonts w:ascii="Arial" w:hAnsi="Arial" w:cs="Times New Roman"/>
      <w:iCs/>
      <w:color w:val="000000" w:themeColor="text1"/>
      <w:sz w:val="24"/>
      <w:szCs w:val="24"/>
      <w:lang w:val="en-US" w:eastAsia="en-US"/>
    </w:rPr>
  </w:style>
  <w:style w:type="character" w:styleId="Strong">
    <w:name w:val="Strong"/>
    <w:basedOn w:val="DefaultParagraphFont"/>
    <w:uiPriority w:val="22"/>
    <w:qFormat/>
    <w:rsid w:val="00E06223"/>
    <w:rPr>
      <w:rFonts w:cs="Times New Roman"/>
      <w:b/>
      <w:bCs/>
    </w:rPr>
  </w:style>
  <w:style w:type="table" w:styleId="LightShading">
    <w:name w:val="Light Shading"/>
    <w:basedOn w:val="TableNormal"/>
    <w:uiPriority w:val="60"/>
    <w:rsid w:val="001707E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character" w:customStyle="1" w:styleId="NoSpacingChar">
    <w:name w:val="No Spacing Char"/>
    <w:basedOn w:val="DefaultParagraphFont"/>
    <w:link w:val="NoSpacing"/>
    <w:uiPriority w:val="1"/>
    <w:locked/>
    <w:rsid w:val="00A127D6"/>
    <w:rPr>
      <w:rFonts w:ascii="Calibri" w:hAnsi="Calibri" w:cs="Calibri"/>
      <w:color w:val="000000"/>
      <w:sz w:val="22"/>
      <w:szCs w:val="22"/>
      <w:u w:color="000000"/>
      <w:lang w:val="en-US" w:eastAsia="x-none"/>
    </w:rPr>
  </w:style>
  <w:style w:type="character" w:customStyle="1" w:styleId="highwire-cite-article-as">
    <w:name w:val="highwire-cite-article-as"/>
    <w:basedOn w:val="DefaultParagraphFont"/>
    <w:rsid w:val="00675C11"/>
    <w:rPr>
      <w:rFonts w:cs="Times New Roman"/>
    </w:rPr>
  </w:style>
  <w:style w:type="character" w:customStyle="1" w:styleId="italic">
    <w:name w:val="italic"/>
    <w:basedOn w:val="DefaultParagraphFont"/>
    <w:rsid w:val="00675C11"/>
    <w:rPr>
      <w:rFonts w:cs="Times New Roman"/>
    </w:rPr>
  </w:style>
  <w:style w:type="table" w:styleId="TableGrid">
    <w:name w:val="Table Grid"/>
    <w:basedOn w:val="TableNormal"/>
    <w:uiPriority w:val="59"/>
    <w:rsid w:val="00045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0D76F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pPr>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1">
    <w:name w:val="Medium List 1"/>
    <w:basedOn w:val="TableNormal"/>
    <w:uiPriority w:val="65"/>
    <w:rsid w:val="000D76F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Times New Roman"/>
        <w:b/>
        <w:bCs/>
        <w:color w:val="A7A7A7" w:themeColor="text2"/>
      </w:rPr>
      <w:tblPr/>
      <w:tcPr>
        <w:tcBorders>
          <w:top w:val="single" w:sz="8" w:space="0" w:color="000000" w:themeColor="text1"/>
          <w:bottom w:val="single" w:sz="8" w:space="0" w:color="000000" w:themeColor="text1"/>
        </w:tcBorders>
      </w:tcPr>
    </w:tblStylePr>
    <w:tblStylePr w:type="firstCol">
      <w:rPr>
        <w:rFonts w:cs="Times New Roman"/>
        <w:b/>
        <w:bCs/>
      </w:rPr>
    </w:tblStylePr>
    <w:tblStylePr w:type="lastCol">
      <w:rPr>
        <w:rFonts w:cs="Times New Roman"/>
        <w:b/>
        <w:bCs/>
      </w:rPr>
      <w:tblPr/>
      <w:tcPr>
        <w:tcBorders>
          <w:top w:val="single" w:sz="8" w:space="0" w:color="000000" w:themeColor="text1"/>
          <w:bottom w:val="single" w:sz="8" w:space="0" w:color="000000" w:themeColor="text1"/>
        </w:tcBorders>
      </w:tcPr>
    </w:tblStylePr>
    <w:tblStylePr w:type="band1Vert">
      <w:rPr>
        <w:rFonts w:cs="Times New Roman"/>
      </w:rPr>
      <w:tblPr/>
      <w:tcPr>
        <w:shd w:val="clear" w:color="auto" w:fill="C0C0C0" w:themeFill="text1" w:themeFillTint="3F"/>
      </w:tcPr>
    </w:tblStylePr>
    <w:tblStylePr w:type="band1Horz">
      <w:rPr>
        <w:rFonts w:cs="Times New Roman"/>
      </w:rPr>
      <w:tblPr/>
      <w:tcPr>
        <w:shd w:val="clear" w:color="auto" w:fill="C0C0C0" w:themeFill="text1" w:themeFillTint="3F"/>
      </w:tcPr>
    </w:tblStylePr>
  </w:style>
  <w:style w:type="paragraph" w:styleId="Revision">
    <w:name w:val="Revision"/>
    <w:hidden/>
    <w:uiPriority w:val="99"/>
    <w:semiHidden/>
    <w:rsid w:val="00BA0852"/>
    <w:pPr>
      <w:pBdr>
        <w:top w:val="none" w:sz="0" w:space="0" w:color="auto"/>
        <w:left w:val="none" w:sz="0" w:space="0" w:color="auto"/>
        <w:bottom w:val="none" w:sz="0" w:space="0" w:color="auto"/>
        <w:right w:val="none" w:sz="0" w:space="0" w:color="auto"/>
      </w:pBdr>
    </w:pPr>
    <w:rPr>
      <w:sz w:val="24"/>
      <w:szCs w:val="24"/>
      <w:lang w:eastAsia="en-US"/>
    </w:rPr>
  </w:style>
  <w:style w:type="numbering" w:customStyle="1" w:styleId="ImportedStyle2">
    <w:name w:val="Imported Style 2"/>
    <w:pPr>
      <w:numPr>
        <w:numId w:val="7"/>
      </w:numPr>
    </w:pPr>
  </w:style>
  <w:style w:type="numbering" w:customStyle="1" w:styleId="ImportedStyle1">
    <w:name w:val="Imported Style 1"/>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pPr>
        <w:pBdr>
          <w:top w:val="none" w:sz="96" w:space="31" w:color="FFFFFF" w:frame="1"/>
          <w:left w:val="none" w:sz="96" w:space="31" w:color="FFFFFF" w:frame="1"/>
          <w:bottom w:val="none" w:sz="96" w:space="31" w:color="FFFFFF" w:frame="1"/>
          <w:right w:val="none" w:sz="96" w:space="31" w:color="FFFFFF" w:frame="1"/>
        </w:pBdr>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basedOn w:val="Normal"/>
    <w:link w:val="FooterChar"/>
    <w:uiPriority w:val="99"/>
    <w:pPr>
      <w:tabs>
        <w:tab w:val="center" w:pos="4513"/>
        <w:tab w:val="right" w:pos="9026"/>
      </w:tabs>
    </w:pPr>
    <w:rPr>
      <w:rFonts w:ascii="Calibri" w:hAnsi="Calibri" w:cs="Calibri"/>
      <w:color w:val="000000"/>
      <w:sz w:val="22"/>
      <w:szCs w:val="22"/>
      <w:u w:color="000000"/>
      <w:lang w:val="en-US" w:eastAsia="en-GB"/>
    </w:rPr>
  </w:style>
  <w:style w:type="character" w:customStyle="1" w:styleId="FooterChar">
    <w:name w:val="Footer Char"/>
    <w:basedOn w:val="DefaultParagraphFont"/>
    <w:link w:val="Footer"/>
    <w:uiPriority w:val="99"/>
    <w:locked/>
    <w:rsid w:val="00772198"/>
    <w:rPr>
      <w:rFonts w:ascii="Calibri" w:hAnsi="Calibri" w:cs="Calibri"/>
      <w:color w:val="000000"/>
      <w:sz w:val="22"/>
      <w:szCs w:val="22"/>
      <w:u w:color="000000"/>
      <w:lang w:val="en-US" w:eastAsia="x-none"/>
    </w:rPr>
  </w:style>
  <w:style w:type="character" w:customStyle="1" w:styleId="NoneA">
    <w:name w:val="None A"/>
    <w:rPr>
      <w:lang w:val="en-US" w:eastAsia="x-none"/>
    </w:rPr>
  </w:style>
  <w:style w:type="paragraph" w:styleId="NoSpacing">
    <w:name w:val="No Spacing"/>
    <w:link w:val="NoSpacingChar"/>
    <w:uiPriority w:val="1"/>
    <w:qFormat/>
    <w:rPr>
      <w:rFonts w:ascii="Calibri" w:hAnsi="Calibri" w:cs="Calibri"/>
      <w:color w:val="000000"/>
      <w:sz w:val="22"/>
      <w:szCs w:val="22"/>
      <w:u w:color="000000"/>
      <w:lang w:val="en-US"/>
    </w:rPr>
  </w:style>
  <w:style w:type="character" w:customStyle="1" w:styleId="Hyperlink0">
    <w:name w:val="Hyperlink.0"/>
    <w:basedOn w:val="Hyperlink"/>
    <w:rPr>
      <w:rFonts w:cs="Times New Roman"/>
      <w:color w:val="0000FF"/>
      <w:u w:val="single" w:color="0000FF"/>
    </w:rPr>
  </w:style>
  <w:style w:type="character" w:customStyle="1" w:styleId="Hyperlink1">
    <w:name w:val="Hyperlink.1"/>
    <w:basedOn w:val="NoneA"/>
    <w:rPr>
      <w:rFonts w:cs="Times New Roman"/>
      <w:color w:val="000000"/>
      <w:u w:val="single" w:color="000000"/>
      <w:lang w:val="en-US" w:eastAsia="x-none"/>
    </w:rPr>
  </w:style>
  <w:style w:type="paragraph" w:customStyle="1" w:styleId="Body">
    <w:name w:val="Body"/>
    <w:rPr>
      <w:rFonts w:cs="Arial Unicode MS"/>
      <w:color w:val="000000"/>
      <w:sz w:val="24"/>
      <w:szCs w:val="24"/>
      <w:u w:color="000000"/>
      <w:lang w:val="en-US"/>
    </w:rPr>
  </w:style>
  <w:style w:type="character" w:customStyle="1" w:styleId="apple-converted-space">
    <w:name w:val="apple-converted-space"/>
    <w:basedOn w:val="NoneA"/>
    <w:rPr>
      <w:rFonts w:cs="Times New Roman"/>
      <w:lang w:val="en-US" w:eastAsia="x-none"/>
    </w:rPr>
  </w:style>
  <w:style w:type="paragraph" w:styleId="Caption">
    <w:name w:val="caption"/>
    <w:basedOn w:val="Normal"/>
    <w:next w:val="Body"/>
    <w:uiPriority w:val="35"/>
    <w:pPr>
      <w:spacing w:after="200"/>
    </w:pPr>
    <w:rPr>
      <w:rFonts w:cs="Arial Unicode MS"/>
      <w:b/>
      <w:bCs/>
      <w:color w:val="4F81BD"/>
      <w:sz w:val="18"/>
      <w:szCs w:val="18"/>
      <w:u w:color="4F81BD"/>
      <w:lang w:val="en-US" w:eastAsia="en-GB"/>
    </w:rPr>
  </w:style>
  <w:style w:type="paragraph" w:customStyle="1" w:styleId="BodyA">
    <w:name w:val="Body A"/>
    <w:pPr>
      <w:spacing w:after="200" w:line="276" w:lineRule="auto"/>
    </w:pPr>
    <w:rPr>
      <w:rFonts w:ascii="Calibri" w:hAnsi="Calibri" w:cs="Calibri"/>
      <w:color w:val="000000"/>
      <w:sz w:val="22"/>
      <w:szCs w:val="22"/>
      <w:u w:color="000000"/>
      <w:lang w:val="en-US"/>
    </w:rPr>
  </w:style>
  <w:style w:type="character" w:customStyle="1" w:styleId="Hyperlink2">
    <w:name w:val="Hyperlink.2"/>
    <w:basedOn w:val="NoneA"/>
    <w:rPr>
      <w:rFonts w:ascii="Trebuchet MS" w:hAnsi="Trebuchet MS" w:cs="Trebuchet MS"/>
      <w:color w:val="0000FF"/>
      <w:u w:val="single" w:color="0000FF"/>
      <w:lang w:val="en-US" w:eastAsia="x-none"/>
    </w:rPr>
  </w:style>
  <w:style w:type="character" w:customStyle="1" w:styleId="Hyperlink3">
    <w:name w:val="Hyperlink.3"/>
    <w:basedOn w:val="NoneA"/>
    <w:rPr>
      <w:rFonts w:ascii="Trebuchet MS" w:hAnsi="Trebuchet MS" w:cs="Trebuchet MS"/>
      <w:b/>
      <w:bCs/>
      <w:color w:val="0000FF"/>
      <w:u w:val="single" w:color="0000FF"/>
      <w:lang w:val="en-US" w:eastAsia="x-none"/>
    </w:rPr>
  </w:style>
  <w:style w:type="paragraph" w:styleId="Header">
    <w:name w:val="header"/>
    <w:basedOn w:val="Normal"/>
    <w:link w:val="HeaderChar"/>
    <w:uiPriority w:val="99"/>
    <w:unhideWhenUsed/>
    <w:rsid w:val="00772198"/>
    <w:pPr>
      <w:tabs>
        <w:tab w:val="center" w:pos="4513"/>
        <w:tab w:val="right" w:pos="9026"/>
      </w:tabs>
    </w:pPr>
  </w:style>
  <w:style w:type="character" w:customStyle="1" w:styleId="HeaderChar">
    <w:name w:val="Header Char"/>
    <w:basedOn w:val="DefaultParagraphFont"/>
    <w:link w:val="Header"/>
    <w:uiPriority w:val="99"/>
    <w:locked/>
    <w:rsid w:val="00772198"/>
    <w:rPr>
      <w:rFonts w:cs="Times New Roman"/>
      <w:sz w:val="24"/>
      <w:szCs w:val="24"/>
      <w:lang w:val="en-US" w:eastAsia="en-US"/>
    </w:rPr>
  </w:style>
  <w:style w:type="paragraph" w:styleId="BalloonText">
    <w:name w:val="Balloon Text"/>
    <w:basedOn w:val="Normal"/>
    <w:link w:val="BalloonTextChar"/>
    <w:uiPriority w:val="99"/>
    <w:semiHidden/>
    <w:unhideWhenUsed/>
    <w:rsid w:val="00FF7A7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F7A76"/>
    <w:rPr>
      <w:rFonts w:ascii="Tahoma" w:hAnsi="Tahoma" w:cs="Tahoma"/>
      <w:sz w:val="16"/>
      <w:szCs w:val="16"/>
      <w:lang w:val="en-US" w:eastAsia="en-US"/>
    </w:rPr>
  </w:style>
  <w:style w:type="paragraph" w:customStyle="1" w:styleId="p1">
    <w:name w:val="p1"/>
    <w:basedOn w:val="Normal"/>
    <w:rsid w:val="00BC38DD"/>
    <w:pPr>
      <w:pBdr>
        <w:top w:val="none" w:sz="0" w:space="0" w:color="auto"/>
        <w:left w:val="none" w:sz="0" w:space="0" w:color="auto"/>
        <w:bottom w:val="none" w:sz="0" w:space="0" w:color="auto"/>
        <w:right w:val="none" w:sz="0" w:space="0" w:color="auto"/>
      </w:pBdr>
      <w:spacing w:after="120"/>
    </w:pPr>
    <w:rPr>
      <w:rFonts w:ascii="Trebuchet MS" w:hAnsi="Trebuchet MS"/>
      <w:sz w:val="18"/>
      <w:szCs w:val="18"/>
    </w:rPr>
  </w:style>
  <w:style w:type="character" w:customStyle="1" w:styleId="s1">
    <w:name w:val="s1"/>
    <w:basedOn w:val="DefaultParagraphFont"/>
    <w:rsid w:val="00BC38DD"/>
    <w:rPr>
      <w:rFonts w:cs="Times New Roman"/>
    </w:rPr>
  </w:style>
  <w:style w:type="character" w:styleId="CommentReference">
    <w:name w:val="annotation reference"/>
    <w:basedOn w:val="DefaultParagraphFont"/>
    <w:uiPriority w:val="99"/>
    <w:semiHidden/>
    <w:unhideWhenUsed/>
    <w:rsid w:val="008C0FC3"/>
    <w:rPr>
      <w:rFonts w:cs="Times New Roman"/>
      <w:sz w:val="16"/>
      <w:szCs w:val="16"/>
    </w:rPr>
  </w:style>
  <w:style w:type="paragraph" w:styleId="CommentText">
    <w:name w:val="annotation text"/>
    <w:basedOn w:val="Normal"/>
    <w:link w:val="CommentTextChar"/>
    <w:uiPriority w:val="99"/>
    <w:unhideWhenUsed/>
    <w:rsid w:val="008C0FC3"/>
    <w:rPr>
      <w:sz w:val="20"/>
      <w:szCs w:val="20"/>
    </w:rPr>
  </w:style>
  <w:style w:type="character" w:customStyle="1" w:styleId="CommentTextChar">
    <w:name w:val="Comment Text Char"/>
    <w:basedOn w:val="DefaultParagraphFont"/>
    <w:link w:val="CommentText"/>
    <w:uiPriority w:val="99"/>
    <w:locked/>
    <w:rsid w:val="008C0FC3"/>
    <w:rPr>
      <w:rFonts w:cs="Times New Roman"/>
      <w:lang w:val="en-US" w:eastAsia="en-US"/>
    </w:rPr>
  </w:style>
  <w:style w:type="paragraph" w:styleId="CommentSubject">
    <w:name w:val="annotation subject"/>
    <w:basedOn w:val="CommentText"/>
    <w:next w:val="CommentText"/>
    <w:link w:val="CommentSubjectChar"/>
    <w:uiPriority w:val="99"/>
    <w:semiHidden/>
    <w:unhideWhenUsed/>
    <w:rsid w:val="008C0FC3"/>
    <w:rPr>
      <w:b/>
      <w:bCs/>
    </w:rPr>
  </w:style>
  <w:style w:type="character" w:customStyle="1" w:styleId="CommentSubjectChar">
    <w:name w:val="Comment Subject Char"/>
    <w:basedOn w:val="CommentTextChar"/>
    <w:link w:val="CommentSubject"/>
    <w:uiPriority w:val="99"/>
    <w:semiHidden/>
    <w:locked/>
    <w:rsid w:val="008C0FC3"/>
    <w:rPr>
      <w:rFonts w:cs="Times New Roman"/>
      <w:b/>
      <w:bCs/>
      <w:lang w:val="en-US" w:eastAsia="en-US"/>
    </w:rPr>
  </w:style>
  <w:style w:type="paragraph" w:styleId="ListParagraph">
    <w:name w:val="List Paragraph"/>
    <w:basedOn w:val="Normal"/>
    <w:uiPriority w:val="34"/>
    <w:qFormat/>
    <w:rsid w:val="00744C8C"/>
    <w:pPr>
      <w:ind w:left="720"/>
      <w:contextualSpacing/>
    </w:pPr>
  </w:style>
  <w:style w:type="paragraph" w:styleId="Quote">
    <w:name w:val="Quote"/>
    <w:basedOn w:val="Normal"/>
    <w:next w:val="Normal"/>
    <w:link w:val="QuoteChar"/>
    <w:uiPriority w:val="29"/>
    <w:qFormat/>
    <w:rsid w:val="00E9197E"/>
    <w:pPr>
      <w:jc w:val="center"/>
    </w:pPr>
    <w:rPr>
      <w:rFonts w:ascii="Arial" w:hAnsi="Arial"/>
      <w:iCs/>
      <w:color w:val="000000" w:themeColor="text1"/>
    </w:rPr>
  </w:style>
  <w:style w:type="character" w:customStyle="1" w:styleId="QuoteChar">
    <w:name w:val="Quote Char"/>
    <w:basedOn w:val="DefaultParagraphFont"/>
    <w:link w:val="Quote"/>
    <w:uiPriority w:val="29"/>
    <w:locked/>
    <w:rsid w:val="00E9197E"/>
    <w:rPr>
      <w:rFonts w:ascii="Arial" w:hAnsi="Arial" w:cs="Times New Roman"/>
      <w:iCs/>
      <w:color w:val="000000" w:themeColor="text1"/>
      <w:sz w:val="24"/>
      <w:szCs w:val="24"/>
      <w:lang w:val="en-US" w:eastAsia="en-US"/>
    </w:rPr>
  </w:style>
  <w:style w:type="character" w:styleId="Strong">
    <w:name w:val="Strong"/>
    <w:basedOn w:val="DefaultParagraphFont"/>
    <w:uiPriority w:val="22"/>
    <w:qFormat/>
    <w:rsid w:val="00E06223"/>
    <w:rPr>
      <w:rFonts w:cs="Times New Roman"/>
      <w:b/>
      <w:bCs/>
    </w:rPr>
  </w:style>
  <w:style w:type="table" w:styleId="LightShading">
    <w:name w:val="Light Shading"/>
    <w:basedOn w:val="TableNormal"/>
    <w:uiPriority w:val="60"/>
    <w:rsid w:val="001707E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character" w:customStyle="1" w:styleId="NoSpacingChar">
    <w:name w:val="No Spacing Char"/>
    <w:basedOn w:val="DefaultParagraphFont"/>
    <w:link w:val="NoSpacing"/>
    <w:uiPriority w:val="1"/>
    <w:locked/>
    <w:rsid w:val="00A127D6"/>
    <w:rPr>
      <w:rFonts w:ascii="Calibri" w:hAnsi="Calibri" w:cs="Calibri"/>
      <w:color w:val="000000"/>
      <w:sz w:val="22"/>
      <w:szCs w:val="22"/>
      <w:u w:color="000000"/>
      <w:lang w:val="en-US" w:eastAsia="x-none"/>
    </w:rPr>
  </w:style>
  <w:style w:type="character" w:customStyle="1" w:styleId="highwire-cite-article-as">
    <w:name w:val="highwire-cite-article-as"/>
    <w:basedOn w:val="DefaultParagraphFont"/>
    <w:rsid w:val="00675C11"/>
    <w:rPr>
      <w:rFonts w:cs="Times New Roman"/>
    </w:rPr>
  </w:style>
  <w:style w:type="character" w:customStyle="1" w:styleId="italic">
    <w:name w:val="italic"/>
    <w:basedOn w:val="DefaultParagraphFont"/>
    <w:rsid w:val="00675C11"/>
    <w:rPr>
      <w:rFonts w:cs="Times New Roman"/>
    </w:rPr>
  </w:style>
  <w:style w:type="table" w:styleId="TableGrid">
    <w:name w:val="Table Grid"/>
    <w:basedOn w:val="TableNormal"/>
    <w:uiPriority w:val="59"/>
    <w:rsid w:val="00045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0D76F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pPr>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1">
    <w:name w:val="Medium List 1"/>
    <w:basedOn w:val="TableNormal"/>
    <w:uiPriority w:val="65"/>
    <w:rsid w:val="000D76F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Times New Roman"/>
        <w:b/>
        <w:bCs/>
        <w:color w:val="A7A7A7" w:themeColor="text2"/>
      </w:rPr>
      <w:tblPr/>
      <w:tcPr>
        <w:tcBorders>
          <w:top w:val="single" w:sz="8" w:space="0" w:color="000000" w:themeColor="text1"/>
          <w:bottom w:val="single" w:sz="8" w:space="0" w:color="000000" w:themeColor="text1"/>
        </w:tcBorders>
      </w:tcPr>
    </w:tblStylePr>
    <w:tblStylePr w:type="firstCol">
      <w:rPr>
        <w:rFonts w:cs="Times New Roman"/>
        <w:b/>
        <w:bCs/>
      </w:rPr>
    </w:tblStylePr>
    <w:tblStylePr w:type="lastCol">
      <w:rPr>
        <w:rFonts w:cs="Times New Roman"/>
        <w:b/>
        <w:bCs/>
      </w:rPr>
      <w:tblPr/>
      <w:tcPr>
        <w:tcBorders>
          <w:top w:val="single" w:sz="8" w:space="0" w:color="000000" w:themeColor="text1"/>
          <w:bottom w:val="single" w:sz="8" w:space="0" w:color="000000" w:themeColor="text1"/>
        </w:tcBorders>
      </w:tcPr>
    </w:tblStylePr>
    <w:tblStylePr w:type="band1Vert">
      <w:rPr>
        <w:rFonts w:cs="Times New Roman"/>
      </w:rPr>
      <w:tblPr/>
      <w:tcPr>
        <w:shd w:val="clear" w:color="auto" w:fill="C0C0C0" w:themeFill="text1" w:themeFillTint="3F"/>
      </w:tcPr>
    </w:tblStylePr>
    <w:tblStylePr w:type="band1Horz">
      <w:rPr>
        <w:rFonts w:cs="Times New Roman"/>
      </w:rPr>
      <w:tblPr/>
      <w:tcPr>
        <w:shd w:val="clear" w:color="auto" w:fill="C0C0C0" w:themeFill="text1" w:themeFillTint="3F"/>
      </w:tcPr>
    </w:tblStylePr>
  </w:style>
  <w:style w:type="paragraph" w:styleId="Revision">
    <w:name w:val="Revision"/>
    <w:hidden/>
    <w:uiPriority w:val="99"/>
    <w:semiHidden/>
    <w:rsid w:val="00BA0852"/>
    <w:pPr>
      <w:pBdr>
        <w:top w:val="none" w:sz="0" w:space="0" w:color="auto"/>
        <w:left w:val="none" w:sz="0" w:space="0" w:color="auto"/>
        <w:bottom w:val="none" w:sz="0" w:space="0" w:color="auto"/>
        <w:right w:val="none" w:sz="0" w:space="0" w:color="auto"/>
      </w:pBdr>
    </w:pPr>
    <w:rPr>
      <w:sz w:val="24"/>
      <w:szCs w:val="24"/>
      <w:lang w:eastAsia="en-US"/>
    </w:rPr>
  </w:style>
  <w:style w:type="numbering" w:customStyle="1" w:styleId="ImportedStyle2">
    <w:name w:val="Imported Style 2"/>
    <w:pPr>
      <w:numPr>
        <w:numId w:val="7"/>
      </w:numPr>
    </w:p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18494">
      <w:marLeft w:val="0"/>
      <w:marRight w:val="0"/>
      <w:marTop w:val="0"/>
      <w:marBottom w:val="0"/>
      <w:divBdr>
        <w:top w:val="none" w:sz="0" w:space="0" w:color="auto"/>
        <w:left w:val="none" w:sz="0" w:space="0" w:color="auto"/>
        <w:bottom w:val="none" w:sz="0" w:space="0" w:color="auto"/>
        <w:right w:val="none" w:sz="0" w:space="0" w:color="auto"/>
      </w:divBdr>
    </w:div>
    <w:div w:id="571818499">
      <w:marLeft w:val="0"/>
      <w:marRight w:val="0"/>
      <w:marTop w:val="0"/>
      <w:marBottom w:val="0"/>
      <w:divBdr>
        <w:top w:val="none" w:sz="0" w:space="0" w:color="auto"/>
        <w:left w:val="none" w:sz="0" w:space="0" w:color="auto"/>
        <w:bottom w:val="none" w:sz="0" w:space="0" w:color="auto"/>
        <w:right w:val="none" w:sz="0" w:space="0" w:color="auto"/>
      </w:divBdr>
      <w:divsChild>
        <w:div w:id="571818498">
          <w:marLeft w:val="0"/>
          <w:marRight w:val="0"/>
          <w:marTop w:val="0"/>
          <w:marBottom w:val="0"/>
          <w:divBdr>
            <w:top w:val="none" w:sz="0" w:space="0" w:color="auto"/>
            <w:left w:val="none" w:sz="0" w:space="0" w:color="auto"/>
            <w:bottom w:val="none" w:sz="0" w:space="0" w:color="auto"/>
            <w:right w:val="none" w:sz="0" w:space="0" w:color="auto"/>
          </w:divBdr>
          <w:divsChild>
            <w:div w:id="571818497">
              <w:marLeft w:val="0"/>
              <w:marRight w:val="0"/>
              <w:marTop w:val="0"/>
              <w:marBottom w:val="0"/>
              <w:divBdr>
                <w:top w:val="none" w:sz="0" w:space="0" w:color="auto"/>
                <w:left w:val="none" w:sz="0" w:space="0" w:color="auto"/>
                <w:bottom w:val="none" w:sz="0" w:space="0" w:color="auto"/>
                <w:right w:val="none" w:sz="0" w:space="0" w:color="auto"/>
              </w:divBdr>
              <w:divsChild>
                <w:div w:id="571818508">
                  <w:marLeft w:val="0"/>
                  <w:marRight w:val="0"/>
                  <w:marTop w:val="0"/>
                  <w:marBottom w:val="0"/>
                  <w:divBdr>
                    <w:top w:val="none" w:sz="0" w:space="0" w:color="auto"/>
                    <w:left w:val="none" w:sz="0" w:space="0" w:color="auto"/>
                    <w:bottom w:val="none" w:sz="0" w:space="0" w:color="auto"/>
                    <w:right w:val="none" w:sz="0" w:space="0" w:color="auto"/>
                  </w:divBdr>
                  <w:divsChild>
                    <w:div w:id="571818496">
                      <w:marLeft w:val="0"/>
                      <w:marRight w:val="0"/>
                      <w:marTop w:val="0"/>
                      <w:marBottom w:val="0"/>
                      <w:divBdr>
                        <w:top w:val="none" w:sz="0" w:space="0" w:color="auto"/>
                        <w:left w:val="none" w:sz="0" w:space="0" w:color="auto"/>
                        <w:bottom w:val="none" w:sz="0" w:space="0" w:color="auto"/>
                        <w:right w:val="none" w:sz="0" w:space="0" w:color="auto"/>
                      </w:divBdr>
                      <w:divsChild>
                        <w:div w:id="5718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818500">
      <w:marLeft w:val="0"/>
      <w:marRight w:val="0"/>
      <w:marTop w:val="0"/>
      <w:marBottom w:val="0"/>
      <w:divBdr>
        <w:top w:val="none" w:sz="0" w:space="0" w:color="auto"/>
        <w:left w:val="none" w:sz="0" w:space="0" w:color="auto"/>
        <w:bottom w:val="none" w:sz="0" w:space="0" w:color="auto"/>
        <w:right w:val="none" w:sz="0" w:space="0" w:color="auto"/>
      </w:divBdr>
    </w:div>
    <w:div w:id="571818501">
      <w:marLeft w:val="0"/>
      <w:marRight w:val="0"/>
      <w:marTop w:val="0"/>
      <w:marBottom w:val="0"/>
      <w:divBdr>
        <w:top w:val="none" w:sz="0" w:space="0" w:color="auto"/>
        <w:left w:val="none" w:sz="0" w:space="0" w:color="auto"/>
        <w:bottom w:val="none" w:sz="0" w:space="0" w:color="auto"/>
        <w:right w:val="none" w:sz="0" w:space="0" w:color="auto"/>
      </w:divBdr>
    </w:div>
    <w:div w:id="571818502">
      <w:marLeft w:val="0"/>
      <w:marRight w:val="0"/>
      <w:marTop w:val="0"/>
      <w:marBottom w:val="0"/>
      <w:divBdr>
        <w:top w:val="none" w:sz="0" w:space="0" w:color="auto"/>
        <w:left w:val="none" w:sz="0" w:space="0" w:color="auto"/>
        <w:bottom w:val="none" w:sz="0" w:space="0" w:color="auto"/>
        <w:right w:val="none" w:sz="0" w:space="0" w:color="auto"/>
      </w:divBdr>
    </w:div>
    <w:div w:id="571818503">
      <w:marLeft w:val="0"/>
      <w:marRight w:val="0"/>
      <w:marTop w:val="0"/>
      <w:marBottom w:val="0"/>
      <w:divBdr>
        <w:top w:val="none" w:sz="0" w:space="0" w:color="auto"/>
        <w:left w:val="none" w:sz="0" w:space="0" w:color="auto"/>
        <w:bottom w:val="none" w:sz="0" w:space="0" w:color="auto"/>
        <w:right w:val="none" w:sz="0" w:space="0" w:color="auto"/>
      </w:divBdr>
    </w:div>
    <w:div w:id="571818504">
      <w:marLeft w:val="0"/>
      <w:marRight w:val="0"/>
      <w:marTop w:val="0"/>
      <w:marBottom w:val="0"/>
      <w:divBdr>
        <w:top w:val="none" w:sz="0" w:space="0" w:color="auto"/>
        <w:left w:val="none" w:sz="0" w:space="0" w:color="auto"/>
        <w:bottom w:val="none" w:sz="0" w:space="0" w:color="auto"/>
        <w:right w:val="none" w:sz="0" w:space="0" w:color="auto"/>
      </w:divBdr>
    </w:div>
    <w:div w:id="571818505">
      <w:marLeft w:val="0"/>
      <w:marRight w:val="0"/>
      <w:marTop w:val="0"/>
      <w:marBottom w:val="0"/>
      <w:divBdr>
        <w:top w:val="none" w:sz="0" w:space="0" w:color="auto"/>
        <w:left w:val="none" w:sz="0" w:space="0" w:color="auto"/>
        <w:bottom w:val="none" w:sz="0" w:space="0" w:color="auto"/>
        <w:right w:val="none" w:sz="0" w:space="0" w:color="auto"/>
      </w:divBdr>
    </w:div>
    <w:div w:id="571818506">
      <w:marLeft w:val="0"/>
      <w:marRight w:val="0"/>
      <w:marTop w:val="0"/>
      <w:marBottom w:val="0"/>
      <w:divBdr>
        <w:top w:val="none" w:sz="0" w:space="0" w:color="auto"/>
        <w:left w:val="none" w:sz="0" w:space="0" w:color="auto"/>
        <w:bottom w:val="none" w:sz="0" w:space="0" w:color="auto"/>
        <w:right w:val="none" w:sz="0" w:space="0" w:color="auto"/>
      </w:divBdr>
    </w:div>
    <w:div w:id="571818507">
      <w:marLeft w:val="0"/>
      <w:marRight w:val="0"/>
      <w:marTop w:val="0"/>
      <w:marBottom w:val="0"/>
      <w:divBdr>
        <w:top w:val="none" w:sz="0" w:space="0" w:color="auto"/>
        <w:left w:val="none" w:sz="0" w:space="0" w:color="auto"/>
        <w:bottom w:val="none" w:sz="0" w:space="0" w:color="auto"/>
        <w:right w:val="none" w:sz="0" w:space="0" w:color="auto"/>
      </w:divBdr>
    </w:div>
    <w:div w:id="57181850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807FA-8406-4C16-BFBC-5BDE42668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19</Pages>
  <Words>5956</Words>
  <Characters>33951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39828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Ter-Er Kusu-Orkar</dc:creator>
  <cp:lastModifiedBy>CRAYFISH</cp:lastModifiedBy>
  <cp:revision>9</cp:revision>
  <dcterms:created xsi:type="dcterms:W3CDTF">2018-05-31T07:20:00Z</dcterms:created>
  <dcterms:modified xsi:type="dcterms:W3CDTF">2018-06-23T20:43:00Z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https://csl.mendeley.com/styles/500896901/harvard-manchester-metropolitan-university</vt:lpwstr>
  </property>
  <property fmtid="{D5CDD505-2E9C-101B-9397-08002B2CF9AE}" pid="17" name="Mendeley Recent Style Name 7_1">
    <vt:lpwstr>Manchester Metropolitan University - Harvard - Ter-Er Kusu-Orkar</vt:lpwstr>
  </property>
  <property fmtid="{D5CDD505-2E9C-101B-9397-08002B2CF9AE}" pid="18" name="Mendeley Recent Style Id 8_1">
    <vt:lpwstr>http://csl.mendeley.com/styles/500896901/Dissertation</vt:lpwstr>
  </property>
  <property fmtid="{D5CDD505-2E9C-101B-9397-08002B2CF9AE}" pid="19" name="Mendeley Recent Style Name 8_1">
    <vt:lpwstr>Nature - Ter-Er Kusu-Orkar</vt:lpwstr>
  </property>
  <property fmtid="{D5CDD505-2E9C-101B-9397-08002B2CF9AE}" pid="20" name="Mendeley Recent Style Id 9_1">
    <vt:lpwstr>https://csl.mendeley.com/styles/500896901/Dissertation</vt:lpwstr>
  </property>
  <property fmtid="{D5CDD505-2E9C-101B-9397-08002B2CF9AE}" pid="21" name="Mendeley Recent Style Name 9_1">
    <vt:lpwstr>Nature - Ter-Er Kusu-Orkar</vt:lpwstr>
  </property>
</Properties>
</file>