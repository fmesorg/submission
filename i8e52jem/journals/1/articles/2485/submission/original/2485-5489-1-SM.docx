
<file path=[Content_Types].xml><?xml version="1.0" encoding="utf-8"?>
<Types xmlns="http://schemas.openxmlformats.org/package/2006/content-types">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A75" w:rsidRDefault="008A4A75"/>
    <w:p w:rsidR="00B94985" w:rsidRDefault="00B94985"/>
    <w:p w:rsidR="00B94985" w:rsidRDefault="00B94985">
      <w:pPr>
        <w:rPr>
          <w:sz w:val="28"/>
          <w:szCs w:val="28"/>
          <w:u w:val="single"/>
        </w:rPr>
      </w:pPr>
      <w:r w:rsidRPr="00B94985">
        <w:rPr>
          <w:sz w:val="28"/>
          <w:szCs w:val="28"/>
          <w:u w:val="single"/>
        </w:rPr>
        <w:t>Rough point</w:t>
      </w:r>
      <w:r>
        <w:rPr>
          <w:sz w:val="28"/>
          <w:szCs w:val="28"/>
          <w:u w:val="single"/>
        </w:rPr>
        <w:t>s</w:t>
      </w:r>
      <w:r w:rsidRPr="00B94985">
        <w:rPr>
          <w:sz w:val="28"/>
          <w:szCs w:val="28"/>
          <w:u w:val="single"/>
        </w:rPr>
        <w:t xml:space="preserve"> for BMJ PPT: </w:t>
      </w:r>
      <w:r>
        <w:rPr>
          <w:sz w:val="28"/>
          <w:szCs w:val="28"/>
          <w:u w:val="single"/>
        </w:rPr>
        <w:t>(</w:t>
      </w:r>
      <w:r w:rsidRPr="00B94985">
        <w:rPr>
          <w:sz w:val="28"/>
          <w:szCs w:val="28"/>
          <w:u w:val="single"/>
        </w:rPr>
        <w:t>about 20 screen</w:t>
      </w:r>
      <w:r>
        <w:rPr>
          <w:sz w:val="28"/>
          <w:szCs w:val="28"/>
          <w:u w:val="single"/>
        </w:rPr>
        <w:t>s)</w:t>
      </w:r>
    </w:p>
    <w:p w:rsidR="00B94985" w:rsidRPr="00036B01" w:rsidRDefault="00036B01">
      <w:pPr>
        <w:rPr>
          <w:b/>
          <w:sz w:val="28"/>
          <w:szCs w:val="28"/>
          <w:u w:val="single"/>
        </w:rPr>
      </w:pPr>
      <w:r>
        <w:rPr>
          <w:b/>
          <w:sz w:val="28"/>
          <w:szCs w:val="28"/>
          <w:u w:val="single"/>
        </w:rPr>
        <w:t xml:space="preserve">Suggested </w:t>
      </w:r>
      <w:r w:rsidRPr="00036B01">
        <w:rPr>
          <w:b/>
          <w:sz w:val="28"/>
          <w:szCs w:val="28"/>
          <w:u w:val="single"/>
        </w:rPr>
        <w:t>Outline</w:t>
      </w:r>
      <w:r w:rsidR="00B94985" w:rsidRPr="00036B01">
        <w:rPr>
          <w:b/>
          <w:sz w:val="28"/>
          <w:szCs w:val="28"/>
          <w:u w:val="single"/>
        </w:rPr>
        <w:t xml:space="preserve">: </w:t>
      </w:r>
    </w:p>
    <w:p w:rsidR="00B94985" w:rsidRDefault="00B94985" w:rsidP="00B94985">
      <w:pPr>
        <w:pStyle w:val="ListParagraph"/>
        <w:numPr>
          <w:ilvl w:val="0"/>
          <w:numId w:val="1"/>
        </w:numPr>
        <w:rPr>
          <w:sz w:val="28"/>
          <w:szCs w:val="28"/>
        </w:rPr>
      </w:pPr>
      <w:r>
        <w:rPr>
          <w:sz w:val="28"/>
          <w:szCs w:val="28"/>
        </w:rPr>
        <w:t>Goals/History (4 Screens)</w:t>
      </w:r>
    </w:p>
    <w:p w:rsidR="00B94985" w:rsidRDefault="00B94985" w:rsidP="00B94985">
      <w:pPr>
        <w:pStyle w:val="ListParagraph"/>
        <w:numPr>
          <w:ilvl w:val="0"/>
          <w:numId w:val="1"/>
        </w:numPr>
        <w:rPr>
          <w:sz w:val="28"/>
          <w:szCs w:val="28"/>
        </w:rPr>
      </w:pPr>
      <w:r>
        <w:rPr>
          <w:sz w:val="28"/>
          <w:szCs w:val="28"/>
        </w:rPr>
        <w:t>Milestones</w:t>
      </w:r>
      <w:r w:rsidR="00036B01">
        <w:rPr>
          <w:sz w:val="28"/>
          <w:szCs w:val="28"/>
        </w:rPr>
        <w:t xml:space="preserve"> (5</w:t>
      </w:r>
      <w:r>
        <w:rPr>
          <w:sz w:val="28"/>
          <w:szCs w:val="28"/>
        </w:rPr>
        <w:t xml:space="preserve"> screens)</w:t>
      </w:r>
    </w:p>
    <w:p w:rsidR="00B94985" w:rsidRPr="00B94985" w:rsidRDefault="00B94985" w:rsidP="00B94985">
      <w:pPr>
        <w:pStyle w:val="ListParagraph"/>
        <w:numPr>
          <w:ilvl w:val="0"/>
          <w:numId w:val="1"/>
        </w:numPr>
        <w:rPr>
          <w:sz w:val="28"/>
          <w:szCs w:val="28"/>
        </w:rPr>
      </w:pPr>
      <w:r>
        <w:rPr>
          <w:sz w:val="28"/>
          <w:szCs w:val="28"/>
        </w:rPr>
        <w:t>Current status (</w:t>
      </w:r>
      <w:r w:rsidR="00036B01">
        <w:rPr>
          <w:sz w:val="28"/>
          <w:szCs w:val="28"/>
        </w:rPr>
        <w:t>7</w:t>
      </w:r>
      <w:r>
        <w:rPr>
          <w:sz w:val="28"/>
          <w:szCs w:val="28"/>
        </w:rPr>
        <w:t xml:space="preserve"> screens)</w:t>
      </w:r>
    </w:p>
    <w:p w:rsidR="00B94985" w:rsidRDefault="00B94985" w:rsidP="00B22FFA">
      <w:pPr>
        <w:pStyle w:val="ListParagraph"/>
        <w:numPr>
          <w:ilvl w:val="0"/>
          <w:numId w:val="1"/>
        </w:numPr>
        <w:rPr>
          <w:sz w:val="28"/>
          <w:szCs w:val="28"/>
        </w:rPr>
      </w:pPr>
      <w:r>
        <w:rPr>
          <w:sz w:val="28"/>
          <w:szCs w:val="28"/>
        </w:rPr>
        <w:t xml:space="preserve"> Future objectives (4 screens)</w:t>
      </w:r>
    </w:p>
    <w:p w:rsidR="00B22FFA" w:rsidRDefault="00B22FFA" w:rsidP="00B22FFA">
      <w:pPr>
        <w:rPr>
          <w:sz w:val="28"/>
          <w:szCs w:val="28"/>
        </w:rPr>
      </w:pPr>
    </w:p>
    <w:p w:rsidR="00B22FFA" w:rsidRDefault="00B22FFA" w:rsidP="00B22FFA">
      <w:pPr>
        <w:rPr>
          <w:sz w:val="28"/>
          <w:szCs w:val="28"/>
        </w:rPr>
      </w:pPr>
    </w:p>
    <w:p w:rsidR="00B22FFA" w:rsidRPr="00036B01" w:rsidRDefault="00B22FFA" w:rsidP="00B22FFA">
      <w:pPr>
        <w:pStyle w:val="ListParagraph"/>
        <w:numPr>
          <w:ilvl w:val="0"/>
          <w:numId w:val="4"/>
        </w:numPr>
        <w:rPr>
          <w:b/>
          <w:sz w:val="28"/>
          <w:szCs w:val="28"/>
        </w:rPr>
      </w:pPr>
      <w:r w:rsidRPr="00036B01">
        <w:rPr>
          <w:b/>
          <w:sz w:val="28"/>
          <w:szCs w:val="28"/>
        </w:rPr>
        <w:t>Goals/History</w:t>
      </w:r>
    </w:p>
    <w:p w:rsidR="00B22FFA" w:rsidRPr="00BA33C9" w:rsidRDefault="00B22FFA" w:rsidP="00BA33C9">
      <w:pPr>
        <w:pStyle w:val="ListParagraph"/>
        <w:numPr>
          <w:ilvl w:val="0"/>
          <w:numId w:val="6"/>
        </w:numPr>
        <w:rPr>
          <w:sz w:val="28"/>
          <w:szCs w:val="28"/>
        </w:rPr>
      </w:pPr>
      <w:r w:rsidRPr="00BA33C9">
        <w:rPr>
          <w:sz w:val="28"/>
          <w:szCs w:val="28"/>
        </w:rPr>
        <w:t>To set up an independent peer-reviewed ethics journal of an international standard.</w:t>
      </w:r>
    </w:p>
    <w:p w:rsidR="00B22FFA" w:rsidRDefault="007E7B9B" w:rsidP="00BA33C9">
      <w:pPr>
        <w:pStyle w:val="ListParagraph"/>
        <w:numPr>
          <w:ilvl w:val="0"/>
          <w:numId w:val="6"/>
        </w:numPr>
        <w:rPr>
          <w:sz w:val="28"/>
          <w:szCs w:val="28"/>
        </w:rPr>
      </w:pPr>
      <w:r>
        <w:rPr>
          <w:sz w:val="28"/>
          <w:szCs w:val="28"/>
        </w:rPr>
        <w:t>To create a forum</w:t>
      </w:r>
      <w:r w:rsidR="00BA33C9">
        <w:rPr>
          <w:sz w:val="28"/>
          <w:szCs w:val="28"/>
        </w:rPr>
        <w:t xml:space="preserve"> for</w:t>
      </w:r>
      <w:r w:rsidR="00B22FFA" w:rsidRPr="00BA33C9">
        <w:rPr>
          <w:sz w:val="28"/>
          <w:szCs w:val="28"/>
        </w:rPr>
        <w:t xml:space="preserve"> </w:t>
      </w:r>
      <w:r w:rsidR="00BA33C9" w:rsidRPr="00BA33C9">
        <w:rPr>
          <w:sz w:val="28"/>
          <w:szCs w:val="28"/>
        </w:rPr>
        <w:t>debate on health policies, healthcare facilities public and private, and human rights issues regarding gender, caste and class</w:t>
      </w:r>
      <w:r w:rsidR="00BA33C9">
        <w:rPr>
          <w:sz w:val="28"/>
          <w:szCs w:val="28"/>
        </w:rPr>
        <w:t xml:space="preserve"> to be</w:t>
      </w:r>
      <w:r w:rsidR="00BA33C9" w:rsidRPr="00BA33C9">
        <w:rPr>
          <w:sz w:val="28"/>
          <w:szCs w:val="28"/>
        </w:rPr>
        <w:t xml:space="preserve"> kept alive </w:t>
      </w:r>
    </w:p>
    <w:p w:rsidR="00E363A8" w:rsidRPr="006D38ED" w:rsidRDefault="00BA33C9" w:rsidP="00E363A8">
      <w:pPr>
        <w:pStyle w:val="ListParagraph"/>
        <w:numPr>
          <w:ilvl w:val="0"/>
          <w:numId w:val="6"/>
        </w:numPr>
        <w:rPr>
          <w:sz w:val="28"/>
          <w:szCs w:val="28"/>
        </w:rPr>
      </w:pPr>
      <w:r>
        <w:rPr>
          <w:sz w:val="28"/>
          <w:szCs w:val="28"/>
        </w:rPr>
        <w:t xml:space="preserve">To provide </w:t>
      </w:r>
      <w:r w:rsidR="007E7B9B">
        <w:rPr>
          <w:sz w:val="28"/>
          <w:szCs w:val="28"/>
        </w:rPr>
        <w:t>a wider platform</w:t>
      </w:r>
      <w:r>
        <w:rPr>
          <w:sz w:val="28"/>
          <w:szCs w:val="28"/>
        </w:rPr>
        <w:t xml:space="preserve"> (NBC) </w:t>
      </w:r>
      <w:r w:rsidR="007E7B9B">
        <w:rPr>
          <w:sz w:val="28"/>
          <w:szCs w:val="28"/>
        </w:rPr>
        <w:t>for</w:t>
      </w:r>
      <w:r>
        <w:rPr>
          <w:sz w:val="28"/>
          <w:szCs w:val="28"/>
        </w:rPr>
        <w:t xml:space="preserve"> discussion and sharing of new ideas, </w:t>
      </w:r>
      <w:r w:rsidR="007E7B9B">
        <w:rPr>
          <w:sz w:val="28"/>
          <w:szCs w:val="28"/>
        </w:rPr>
        <w:t xml:space="preserve">research, </w:t>
      </w:r>
      <w:r>
        <w:rPr>
          <w:sz w:val="28"/>
          <w:szCs w:val="28"/>
        </w:rPr>
        <w:t>ethical problems and experiences in order to bring about policy changes and implementatio</w:t>
      </w:r>
      <w:r w:rsidR="006D38ED">
        <w:rPr>
          <w:sz w:val="28"/>
          <w:szCs w:val="28"/>
        </w:rPr>
        <w:t>n</w:t>
      </w:r>
    </w:p>
    <w:p w:rsidR="00E363A8" w:rsidRDefault="00E363A8" w:rsidP="00E363A8">
      <w:pPr>
        <w:rPr>
          <w:sz w:val="28"/>
          <w:szCs w:val="28"/>
        </w:rPr>
      </w:pPr>
    </w:p>
    <w:p w:rsidR="006D38ED" w:rsidRDefault="006D38ED" w:rsidP="00E363A8">
      <w:pPr>
        <w:spacing w:after="0" w:line="240" w:lineRule="auto"/>
        <w:contextualSpacing/>
        <w:rPr>
          <w:b/>
          <w:sz w:val="28"/>
          <w:szCs w:val="28"/>
          <w:u w:val="single"/>
        </w:rPr>
      </w:pPr>
      <w:r w:rsidRPr="006D38ED">
        <w:rPr>
          <w:b/>
          <w:sz w:val="28"/>
          <w:szCs w:val="28"/>
          <w:u w:val="single"/>
        </w:rPr>
        <w:t>History:</w:t>
      </w:r>
    </w:p>
    <w:p w:rsidR="006D38ED" w:rsidRDefault="006D38ED" w:rsidP="00E363A8">
      <w:pPr>
        <w:spacing w:after="0" w:line="240" w:lineRule="auto"/>
        <w:contextualSpacing/>
        <w:rPr>
          <w:b/>
          <w:sz w:val="28"/>
          <w:szCs w:val="28"/>
          <w:u w:val="single"/>
        </w:rPr>
      </w:pPr>
    </w:p>
    <w:p w:rsidR="006D38ED" w:rsidRDefault="007E7B9B"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6D38ED">
        <w:rPr>
          <w:rFonts w:ascii="Times New Roman" w:hAnsi="Times New Roman" w:cs="Times New Roman"/>
          <w:sz w:val="24"/>
          <w:szCs w:val="24"/>
        </w:rPr>
        <w:t xml:space="preserve">1980s saw </w:t>
      </w:r>
      <w:r>
        <w:rPr>
          <w:rFonts w:ascii="Times New Roman" w:hAnsi="Times New Roman" w:cs="Times New Roman"/>
          <w:sz w:val="24"/>
          <w:szCs w:val="24"/>
        </w:rPr>
        <w:t xml:space="preserve">some </w:t>
      </w:r>
      <w:r w:rsidR="006D38ED">
        <w:rPr>
          <w:rFonts w:ascii="Times New Roman" w:hAnsi="Times New Roman" w:cs="Times New Roman"/>
          <w:sz w:val="24"/>
          <w:szCs w:val="24"/>
        </w:rPr>
        <w:t xml:space="preserve">turmoil in healthcare, with protests against commercialization of medical education, the rise of corporate hospitals, medical malpractices and violations of ethics. </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 as a group of doctors and health activists decided to focus on the least talked about field of healthcare ethics. </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 decided to enter the “politics” of the medical profession by contesting </w:t>
      </w:r>
      <w:r w:rsidR="007E7B9B">
        <w:rPr>
          <w:rFonts w:ascii="Times New Roman" w:hAnsi="Times New Roman" w:cs="Times New Roman"/>
          <w:sz w:val="24"/>
          <w:szCs w:val="24"/>
        </w:rPr>
        <w:t xml:space="preserve">the </w:t>
      </w:r>
      <w:r>
        <w:rPr>
          <w:rFonts w:ascii="Times New Roman" w:hAnsi="Times New Roman" w:cs="Times New Roman"/>
          <w:sz w:val="24"/>
          <w:szCs w:val="24"/>
        </w:rPr>
        <w:t xml:space="preserve">Maharashtra Medical Council elections, which led us to approach the Courts. </w:t>
      </w:r>
    </w:p>
    <w:p w:rsidR="006D38ED" w:rsidRDefault="006D38ED" w:rsidP="00E363A8">
      <w:pPr>
        <w:spacing w:after="0" w:line="240" w:lineRule="auto"/>
        <w:contextualSpacing/>
        <w:rPr>
          <w:b/>
          <w:sz w:val="28"/>
          <w:szCs w:val="28"/>
          <w:u w:val="single"/>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In the ‘80s, there was no formal bioethics education in India, barring a few faith-based medical institutions teaching ethics. With no formal bioethics training, our first task was to self-educate.</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We began with weekly meetings of half a dozen doctors and activists for collective self-education in bioethics by reading papers, viewing videos and debating issues; then began monthly study circles on medical ethics.</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With help from a philanthropic organization we printed several hundred copies of the journal for free distribution among medical students and others.</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mainstream national newspapers </w:t>
      </w:r>
      <w:r w:rsidR="007E7B9B">
        <w:rPr>
          <w:rFonts w:ascii="Times New Roman" w:hAnsi="Times New Roman" w:cs="Times New Roman"/>
          <w:sz w:val="24"/>
          <w:szCs w:val="24"/>
        </w:rPr>
        <w:t>covered our Medical Council election programme on the issue</w:t>
      </w:r>
      <w:r>
        <w:rPr>
          <w:rFonts w:ascii="Times New Roman" w:hAnsi="Times New Roman" w:cs="Times New Roman"/>
          <w:sz w:val="24"/>
          <w:szCs w:val="24"/>
        </w:rPr>
        <w:t xml:space="preserve"> of corruption and the </w:t>
      </w:r>
      <w:r w:rsidR="007E7B9B">
        <w:rPr>
          <w:rFonts w:ascii="Times New Roman" w:hAnsi="Times New Roman" w:cs="Times New Roman"/>
          <w:sz w:val="24"/>
          <w:szCs w:val="24"/>
        </w:rPr>
        <w:t xml:space="preserve">subsequent </w:t>
      </w:r>
      <w:r>
        <w:rPr>
          <w:rFonts w:ascii="Times New Roman" w:hAnsi="Times New Roman" w:cs="Times New Roman"/>
          <w:sz w:val="24"/>
          <w:szCs w:val="24"/>
        </w:rPr>
        <w:t xml:space="preserve">Public </w:t>
      </w:r>
      <w:r w:rsidR="007E7B9B">
        <w:rPr>
          <w:rFonts w:ascii="Times New Roman" w:hAnsi="Times New Roman" w:cs="Times New Roman"/>
          <w:sz w:val="24"/>
          <w:szCs w:val="24"/>
        </w:rPr>
        <w:t>Interest Litigation regularly. Patients affected by</w:t>
      </w:r>
      <w:r>
        <w:rPr>
          <w:rFonts w:ascii="Times New Roman" w:hAnsi="Times New Roman" w:cs="Times New Roman"/>
          <w:sz w:val="24"/>
          <w:szCs w:val="24"/>
        </w:rPr>
        <w:t xml:space="preserve"> unethical practices started approaching us. We intervened in debates on medical negligence, sex selection practices, cut-practices (fee sharing), hysterectomies on mentally challenged </w:t>
      </w:r>
      <w:r w:rsidR="007E7B9B">
        <w:rPr>
          <w:rFonts w:ascii="Times New Roman" w:hAnsi="Times New Roman" w:cs="Times New Roman"/>
          <w:sz w:val="24"/>
          <w:szCs w:val="24"/>
        </w:rPr>
        <w:t>women, etc</w:t>
      </w:r>
      <w:r>
        <w:rPr>
          <w:rFonts w:ascii="Times New Roman" w:hAnsi="Times New Roman" w:cs="Times New Roman"/>
          <w:sz w:val="24"/>
          <w:szCs w:val="24"/>
        </w:rPr>
        <w:t>.</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 five years, we generated support among silently practicing ethical doctors; and people at large. Every step thereafter, many of them helped in organization building and financially to sustain our activities.</w:t>
      </w:r>
    </w:p>
    <w:p w:rsidR="006D38ED" w:rsidRDefault="006D38ED" w:rsidP="006D38ED">
      <w:pPr>
        <w:tabs>
          <w:tab w:val="left" w:pos="1260"/>
        </w:tabs>
        <w:spacing w:after="0" w:line="240" w:lineRule="auto"/>
        <w:jc w:val="both"/>
        <w:rPr>
          <w:rFonts w:ascii="Times New Roman" w:eastAsia="Times New Roman" w:hAnsi="Times New Roman" w:cs="Times New Roman"/>
          <w:sz w:val="24"/>
          <w:szCs w:val="24"/>
        </w:rPr>
      </w:pPr>
    </w:p>
    <w:p w:rsidR="006D38ED" w:rsidRPr="00317325" w:rsidRDefault="006D38ED" w:rsidP="006D38ED">
      <w:pPr>
        <w:tabs>
          <w:tab w:val="left" w:pos="12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involved ourselves in drafting ethics guidelines (e.g. hysterectomies on mentally challenged women) and/or in participating in such exercises (e.g. ICMR and CEHAT ethics guidelines on biomedical and social science research), work on regulatory challenges in organ transplantation, drug trials, assisted reproduction and surrogacy, mental health issues, hospital ethics and so on.</w:t>
      </w:r>
      <w:r w:rsidR="007E7B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brief, our methodology is action, reflection, education and back to action.</w:t>
      </w:r>
    </w:p>
    <w:p w:rsidR="006D38ED" w:rsidRDefault="006D38ED" w:rsidP="00E363A8">
      <w:pPr>
        <w:spacing w:after="0" w:line="240" w:lineRule="auto"/>
        <w:contextualSpacing/>
        <w:rPr>
          <w:b/>
          <w:sz w:val="28"/>
          <w:szCs w:val="28"/>
          <w:u w:val="single"/>
        </w:rPr>
      </w:pPr>
    </w:p>
    <w:p w:rsidR="007E7B9B" w:rsidRPr="00F64401" w:rsidRDefault="007E7B9B" w:rsidP="007E7B9B">
      <w:pPr>
        <w:rPr>
          <w:sz w:val="28"/>
          <w:szCs w:val="28"/>
          <w:u w:val="single"/>
        </w:rPr>
      </w:pPr>
      <w:r w:rsidRPr="00F64401">
        <w:rPr>
          <w:sz w:val="28"/>
          <w:szCs w:val="28"/>
          <w:u w:val="single"/>
        </w:rPr>
        <w:t>Independence:</w:t>
      </w:r>
    </w:p>
    <w:p w:rsidR="007E7B9B" w:rsidRDefault="007E7B9B" w:rsidP="007E7B9B">
      <w:pPr>
        <w:spacing w:after="0" w:line="240" w:lineRule="auto"/>
        <w:contextualSpacing/>
        <w:rPr>
          <w:szCs w:val="24"/>
        </w:rPr>
      </w:pPr>
      <w:r>
        <w:rPr>
          <w:szCs w:val="24"/>
        </w:rPr>
        <w:t xml:space="preserve">Owner and publisher: </w:t>
      </w:r>
      <w:r w:rsidRPr="00141ADA">
        <w:rPr>
          <w:szCs w:val="24"/>
        </w:rPr>
        <w:t xml:space="preserve"> </w:t>
      </w:r>
      <w:r w:rsidRPr="00141ADA">
        <w:rPr>
          <w:b/>
          <w:szCs w:val="24"/>
        </w:rPr>
        <w:t>Forum for Medical Ethics Society</w:t>
      </w:r>
      <w:r w:rsidRPr="00141ADA">
        <w:rPr>
          <w:szCs w:val="24"/>
        </w:rPr>
        <w:t xml:space="preserve"> (FMES)</w:t>
      </w:r>
      <w:proofErr w:type="gramStart"/>
      <w:r>
        <w:rPr>
          <w:szCs w:val="24"/>
        </w:rPr>
        <w:t>,  a</w:t>
      </w:r>
      <w:proofErr w:type="gramEnd"/>
      <w:r>
        <w:rPr>
          <w:szCs w:val="24"/>
        </w:rPr>
        <w:t xml:space="preserve"> registered (1995) non-profit Society, with a national membership of close to 60. </w:t>
      </w:r>
    </w:p>
    <w:p w:rsidR="007E7B9B"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Pr>
          <w:szCs w:val="24"/>
        </w:rPr>
        <w:t xml:space="preserve">The </w:t>
      </w:r>
      <w:r w:rsidRPr="00141ADA">
        <w:rPr>
          <w:szCs w:val="24"/>
        </w:rPr>
        <w:t xml:space="preserve">FMES is constituted of healthcare professionals, social scientists, legal experts and </w:t>
      </w:r>
      <w:r>
        <w:rPr>
          <w:szCs w:val="24"/>
        </w:rPr>
        <w:t xml:space="preserve">health </w:t>
      </w:r>
      <w:r w:rsidRPr="00141ADA">
        <w:rPr>
          <w:szCs w:val="24"/>
        </w:rPr>
        <w:t>activ</w:t>
      </w:r>
      <w:r>
        <w:rPr>
          <w:szCs w:val="24"/>
        </w:rPr>
        <w:t>ists</w:t>
      </w:r>
      <w:r w:rsidRPr="00141ADA">
        <w:rPr>
          <w:szCs w:val="24"/>
        </w:rPr>
        <w:t xml:space="preserve"> committed to </w:t>
      </w:r>
      <w:r w:rsidRPr="004039EE">
        <w:rPr>
          <w:szCs w:val="24"/>
        </w:rPr>
        <w:t>working together to ensure equitable and good quality healthcare for all.</w:t>
      </w:r>
    </w:p>
    <w:p w:rsidR="007E7B9B"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Pr>
          <w:szCs w:val="24"/>
        </w:rPr>
        <w:t>Financial independence has been ensured by avoiding advertising and funding from the medical industry,</w:t>
      </w:r>
    </w:p>
    <w:p w:rsidR="007E7B9B" w:rsidRPr="004039EE"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sidRPr="004039EE">
        <w:rPr>
          <w:szCs w:val="24"/>
        </w:rPr>
        <w:t>The journal’s editorial decision-making is independent of the publisher. The main tasks of the</w:t>
      </w:r>
      <w:r>
        <w:rPr>
          <w:szCs w:val="24"/>
        </w:rPr>
        <w:t xml:space="preserve"> FMES are to ensure the regular print and online publication of the journal, elect the Editor and raise funds for the journal. </w:t>
      </w:r>
    </w:p>
    <w:p w:rsidR="007E7B9B"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Pr>
          <w:szCs w:val="24"/>
        </w:rPr>
        <w:t xml:space="preserve">Editorial policy is decided by consensus after discussion by a group of Working Editors, </w:t>
      </w:r>
      <w:proofErr w:type="spellStart"/>
      <w:r>
        <w:rPr>
          <w:szCs w:val="24"/>
        </w:rPr>
        <w:t>Cocu</w:t>
      </w:r>
      <w:proofErr w:type="spellEnd"/>
      <w:r>
        <w:rPr>
          <w:szCs w:val="24"/>
        </w:rPr>
        <w:t>=</w:t>
      </w:r>
      <w:proofErr w:type="spellStart"/>
      <w:r>
        <w:rPr>
          <w:szCs w:val="24"/>
        </w:rPr>
        <w:t>sulting</w:t>
      </w:r>
      <w:proofErr w:type="spellEnd"/>
      <w:r>
        <w:rPr>
          <w:szCs w:val="24"/>
        </w:rPr>
        <w:t xml:space="preserve"> Editor, Editor and editorial staff.</w:t>
      </w:r>
    </w:p>
    <w:p w:rsidR="007E7B9B" w:rsidRDefault="007E7B9B" w:rsidP="007E7B9B">
      <w:pPr>
        <w:spacing w:after="0" w:line="240" w:lineRule="auto"/>
        <w:contextualSpacing/>
        <w:rPr>
          <w:szCs w:val="24"/>
        </w:rPr>
      </w:pPr>
    </w:p>
    <w:p w:rsidR="006D38ED" w:rsidRDefault="006D38ED" w:rsidP="00E363A8">
      <w:pPr>
        <w:spacing w:after="0" w:line="240" w:lineRule="auto"/>
        <w:contextualSpacing/>
        <w:rPr>
          <w:b/>
          <w:sz w:val="28"/>
          <w:szCs w:val="28"/>
          <w:u w:val="single"/>
        </w:rPr>
      </w:pPr>
    </w:p>
    <w:p w:rsidR="006D38ED" w:rsidRDefault="006D38ED" w:rsidP="00E363A8">
      <w:pPr>
        <w:spacing w:after="0" w:line="240" w:lineRule="auto"/>
        <w:contextualSpacing/>
        <w:rPr>
          <w:b/>
          <w:sz w:val="28"/>
          <w:szCs w:val="28"/>
          <w:u w:val="single"/>
        </w:rPr>
      </w:pPr>
    </w:p>
    <w:p w:rsidR="006D38ED" w:rsidRDefault="006D38ED" w:rsidP="00E363A8">
      <w:pPr>
        <w:spacing w:after="0" w:line="240" w:lineRule="auto"/>
        <w:contextualSpacing/>
        <w:rPr>
          <w:b/>
          <w:sz w:val="28"/>
          <w:szCs w:val="28"/>
          <w:u w:val="single"/>
        </w:rPr>
      </w:pPr>
    </w:p>
    <w:p w:rsidR="006D38ED" w:rsidRDefault="006D38ED" w:rsidP="00E363A8">
      <w:pPr>
        <w:spacing w:after="0" w:line="240" w:lineRule="auto"/>
        <w:contextualSpacing/>
        <w:rPr>
          <w:b/>
          <w:sz w:val="28"/>
          <w:szCs w:val="28"/>
          <w:u w:val="single"/>
        </w:rPr>
      </w:pPr>
    </w:p>
    <w:p w:rsidR="006D38ED" w:rsidRPr="006D38ED" w:rsidRDefault="006D38ED" w:rsidP="00E363A8">
      <w:pPr>
        <w:spacing w:after="0" w:line="240" w:lineRule="auto"/>
        <w:contextualSpacing/>
        <w:rPr>
          <w:b/>
          <w:sz w:val="28"/>
          <w:szCs w:val="28"/>
          <w:u w:val="single"/>
        </w:rPr>
      </w:pPr>
    </w:p>
    <w:p w:rsidR="00E363A8" w:rsidRPr="006D38ED" w:rsidRDefault="00E363A8" w:rsidP="00E363A8">
      <w:pPr>
        <w:rPr>
          <w:b/>
          <w:sz w:val="28"/>
          <w:szCs w:val="28"/>
          <w:u w:val="single"/>
        </w:rPr>
      </w:pPr>
    </w:p>
    <w:p w:rsidR="00B22FFA" w:rsidRPr="00B22FFA" w:rsidRDefault="00036B01" w:rsidP="00B94985">
      <w:pPr>
        <w:rPr>
          <w:sz w:val="28"/>
          <w:szCs w:val="28"/>
        </w:rPr>
      </w:pPr>
      <w:r w:rsidRPr="00036B01">
        <w:rPr>
          <w:sz w:val="28"/>
          <w:szCs w:val="28"/>
        </w:rPr>
        <w:t xml:space="preserve">       </w:t>
      </w:r>
      <w:r w:rsidR="00B22FFA" w:rsidRPr="00036B01">
        <w:rPr>
          <w:sz w:val="28"/>
          <w:szCs w:val="28"/>
          <w:u w:val="single"/>
        </w:rPr>
        <w:t>Value of the journal to its readers</w:t>
      </w:r>
      <w:r w:rsidR="00B22FFA" w:rsidRPr="00B22FFA">
        <w:rPr>
          <w:sz w:val="28"/>
          <w:szCs w:val="28"/>
        </w:rPr>
        <w:t>:</w:t>
      </w:r>
    </w:p>
    <w:p w:rsidR="00B22FFA" w:rsidRDefault="00B22FFA" w:rsidP="00B22FFA">
      <w:pPr>
        <w:pStyle w:val="ListParagraph"/>
        <w:numPr>
          <w:ilvl w:val="0"/>
          <w:numId w:val="5"/>
        </w:numPr>
        <w:spacing w:after="0" w:line="240" w:lineRule="auto"/>
      </w:pPr>
      <w:r>
        <w:t xml:space="preserve">Bioethics is a multidisciplinary field, and the </w:t>
      </w:r>
      <w:r w:rsidRPr="00B22FFA">
        <w:rPr>
          <w:i/>
        </w:rPr>
        <w:t>IJME</w:t>
      </w:r>
      <w:r>
        <w:t xml:space="preserve"> has readers from across a range of disciplines – medical sciences, the social sciences, law and </w:t>
      </w:r>
      <w:r w:rsidR="00036B01">
        <w:t xml:space="preserve">the </w:t>
      </w:r>
      <w:r>
        <w:t xml:space="preserve">humanities. </w:t>
      </w:r>
    </w:p>
    <w:p w:rsidR="00B22FFA" w:rsidRDefault="00B22FFA" w:rsidP="00B22FFA">
      <w:pPr>
        <w:pStyle w:val="ListParagraph"/>
        <w:numPr>
          <w:ilvl w:val="0"/>
          <w:numId w:val="5"/>
        </w:numPr>
        <w:spacing w:after="0" w:line="240" w:lineRule="auto"/>
      </w:pPr>
      <w:r>
        <w:t xml:space="preserve">The journal is of importance to readers for having catered to – in-depth and from across perspectives – issues and debates in bioethics, medical ethics and research ethics, and the medical humanities. </w:t>
      </w:r>
    </w:p>
    <w:p w:rsidR="00B22FFA" w:rsidRDefault="00B22FFA" w:rsidP="00B22FFA">
      <w:pPr>
        <w:pStyle w:val="ListParagraph"/>
        <w:numPr>
          <w:ilvl w:val="0"/>
          <w:numId w:val="5"/>
        </w:numPr>
        <w:spacing w:after="0" w:line="240" w:lineRule="auto"/>
      </w:pPr>
      <w:r>
        <w:t xml:space="preserve">The journal is a platform in itself for debating, discussing and exchanging ideas on the said areas. </w:t>
      </w:r>
    </w:p>
    <w:p w:rsidR="00B22FFA" w:rsidRDefault="00B22FFA" w:rsidP="00B22FFA">
      <w:pPr>
        <w:pStyle w:val="ListParagraph"/>
        <w:numPr>
          <w:ilvl w:val="0"/>
          <w:numId w:val="5"/>
        </w:numPr>
        <w:spacing w:after="0" w:line="240" w:lineRule="auto"/>
      </w:pPr>
      <w:r>
        <w:t xml:space="preserve">By keeping all its issues and material free access, </w:t>
      </w:r>
      <w:r w:rsidRPr="00B22FFA">
        <w:rPr>
          <w:i/>
        </w:rPr>
        <w:t>IJME</w:t>
      </w:r>
      <w:r>
        <w:t xml:space="preserve"> has encouraged students and lay readers to participate in the discussions and contribute to developing bioethics India. </w:t>
      </w:r>
    </w:p>
    <w:p w:rsidR="00B22FFA" w:rsidRPr="007E6F40" w:rsidRDefault="00B22FFA" w:rsidP="00B22FFA">
      <w:pPr>
        <w:pStyle w:val="ListParagraph"/>
        <w:numPr>
          <w:ilvl w:val="0"/>
          <w:numId w:val="5"/>
        </w:numPr>
        <w:spacing w:after="0" w:line="240" w:lineRule="auto"/>
      </w:pPr>
      <w:r>
        <w:t>IJME has been a useful resource for medical colleges in ethics classes and discussions, and for the mainstream press covering healthcare and human rights issues.</w:t>
      </w:r>
    </w:p>
    <w:p w:rsidR="00B22FFA" w:rsidRDefault="00B22FFA" w:rsidP="00B94985">
      <w:pPr>
        <w:rPr>
          <w:sz w:val="28"/>
          <w:szCs w:val="28"/>
        </w:rPr>
      </w:pPr>
    </w:p>
    <w:p w:rsidR="00B22FFA" w:rsidRDefault="00B22FFA" w:rsidP="00B94985">
      <w:pPr>
        <w:rPr>
          <w:sz w:val="28"/>
          <w:szCs w:val="28"/>
        </w:rPr>
      </w:pPr>
    </w:p>
    <w:p w:rsidR="00B94985" w:rsidRDefault="00B94985" w:rsidP="00B94985">
      <w:pPr>
        <w:rPr>
          <w:sz w:val="28"/>
          <w:szCs w:val="28"/>
        </w:rPr>
      </w:pPr>
    </w:p>
    <w:p w:rsidR="00B94985" w:rsidRDefault="002076ED" w:rsidP="00B94985">
      <w:pPr>
        <w:rPr>
          <w:sz w:val="28"/>
          <w:szCs w:val="28"/>
        </w:rPr>
      </w:pPr>
      <w:r>
        <w:rPr>
          <w:sz w:val="28"/>
          <w:szCs w:val="28"/>
        </w:rPr>
        <w:t>2</w:t>
      </w:r>
      <w:r w:rsidR="00B94985">
        <w:rPr>
          <w:sz w:val="28"/>
          <w:szCs w:val="28"/>
        </w:rPr>
        <w:t>.</w:t>
      </w:r>
      <w:r>
        <w:rPr>
          <w:sz w:val="28"/>
          <w:szCs w:val="28"/>
        </w:rPr>
        <w:t xml:space="preserve"> </w:t>
      </w:r>
      <w:r w:rsidRPr="00036B01">
        <w:rPr>
          <w:b/>
          <w:sz w:val="28"/>
          <w:szCs w:val="28"/>
        </w:rPr>
        <w:t>Milestones:</w:t>
      </w:r>
    </w:p>
    <w:tbl>
      <w:tblPr>
        <w:tblStyle w:val="TableGrid"/>
        <w:tblW w:w="0" w:type="auto"/>
        <w:tblLook w:val="04A0"/>
      </w:tblPr>
      <w:tblGrid>
        <w:gridCol w:w="9242"/>
      </w:tblGrid>
      <w:tr w:rsidR="00401B77" w:rsidRPr="00A97339" w:rsidTr="00947099">
        <w:tc>
          <w:tcPr>
            <w:tcW w:w="9242" w:type="dxa"/>
          </w:tcPr>
          <w:p w:rsidR="00401B77" w:rsidRDefault="00401B77" w:rsidP="00947099">
            <w:pPr>
              <w:contextualSpacing/>
              <w:rPr>
                <w:b/>
              </w:rPr>
            </w:pPr>
            <w:r>
              <w:rPr>
                <w:b/>
              </w:rPr>
              <w:t xml:space="preserve">              </w:t>
            </w:r>
            <w:r w:rsidRPr="00A97339">
              <w:rPr>
                <w:b/>
              </w:rPr>
              <w:t>Key points in the journal’s development</w:t>
            </w:r>
          </w:p>
          <w:p w:rsidR="00401B77" w:rsidRDefault="00401B77" w:rsidP="00947099">
            <w:pPr>
              <w:contextualSpacing/>
              <w:rPr>
                <w:b/>
              </w:rPr>
            </w:pPr>
          </w:p>
          <w:p w:rsidR="00401B77" w:rsidRPr="00A97339" w:rsidRDefault="00401B77" w:rsidP="00947099">
            <w:pPr>
              <w:contextualSpacing/>
            </w:pPr>
            <w:r w:rsidRPr="00A97339">
              <w:t>1989: Forum for Medical Ethics Society(FMES) set up informally;</w:t>
            </w:r>
          </w:p>
        </w:tc>
      </w:tr>
      <w:tr w:rsidR="00401B77" w:rsidRPr="00A97339" w:rsidTr="00947099">
        <w:tc>
          <w:tcPr>
            <w:tcW w:w="9242" w:type="dxa"/>
          </w:tcPr>
          <w:p w:rsidR="00401B77" w:rsidRPr="00A97339" w:rsidRDefault="00401B77" w:rsidP="00947099">
            <w:pPr>
              <w:contextualSpacing/>
            </w:pPr>
            <w:r w:rsidRPr="00A97339">
              <w:t xml:space="preserve">1992: FMES intervened in elections of Maharashtra Medical Council to fight </w:t>
            </w:r>
            <w:r>
              <w:t xml:space="preserve">blatant </w:t>
            </w:r>
            <w:r w:rsidRPr="00A97339">
              <w:t>rigging;</w:t>
            </w:r>
          </w:p>
        </w:tc>
      </w:tr>
      <w:tr w:rsidR="00401B77" w:rsidRPr="00A97339" w:rsidTr="00947099">
        <w:tc>
          <w:tcPr>
            <w:tcW w:w="9242" w:type="dxa"/>
          </w:tcPr>
          <w:p w:rsidR="00401B77" w:rsidRPr="00A97339" w:rsidRDefault="00401B77" w:rsidP="00947099">
            <w:pPr>
              <w:contextualSpacing/>
            </w:pPr>
            <w:r w:rsidRPr="00A97339">
              <w:t xml:space="preserve">1993: Journal first published by FMES as </w:t>
            </w:r>
            <w:r>
              <w:t xml:space="preserve">a </w:t>
            </w:r>
            <w:r w:rsidRPr="00A97339">
              <w:t xml:space="preserve">newsletter, </w:t>
            </w:r>
            <w:r w:rsidRPr="00A97339">
              <w:rPr>
                <w:i/>
              </w:rPr>
              <w:t>Medical Ethics</w:t>
            </w:r>
            <w:r w:rsidRPr="00A97339">
              <w:t>;</w:t>
            </w:r>
          </w:p>
        </w:tc>
      </w:tr>
      <w:tr w:rsidR="00401B77" w:rsidRPr="00A97339" w:rsidTr="00947099">
        <w:tc>
          <w:tcPr>
            <w:tcW w:w="9242" w:type="dxa"/>
          </w:tcPr>
          <w:p w:rsidR="00401B77" w:rsidRPr="00A97339" w:rsidRDefault="00401B77" w:rsidP="00947099">
            <w:pPr>
              <w:contextualSpacing/>
            </w:pPr>
            <w:r w:rsidRPr="00A97339">
              <w:t xml:space="preserve">1995: Published as journal with title changed to </w:t>
            </w:r>
            <w:r w:rsidRPr="00A97339">
              <w:rPr>
                <w:i/>
              </w:rPr>
              <w:t>Issues in Medical Ethics;</w:t>
            </w:r>
          </w:p>
        </w:tc>
      </w:tr>
      <w:tr w:rsidR="00401B77" w:rsidRPr="00A97339" w:rsidTr="00947099">
        <w:tc>
          <w:tcPr>
            <w:tcW w:w="9242" w:type="dxa"/>
          </w:tcPr>
          <w:p w:rsidR="00401B77" w:rsidRPr="00A97339" w:rsidRDefault="00401B77" w:rsidP="00947099">
            <w:pPr>
              <w:contextualSpacing/>
            </w:pPr>
            <w:r w:rsidRPr="00A97339">
              <w:t>2001: Peer review established;</w:t>
            </w:r>
          </w:p>
        </w:tc>
      </w:tr>
      <w:tr w:rsidR="00401B77" w:rsidRPr="00A97339" w:rsidTr="00947099">
        <w:tc>
          <w:tcPr>
            <w:tcW w:w="9242" w:type="dxa"/>
          </w:tcPr>
          <w:p w:rsidR="00401B77" w:rsidRPr="00A97339" w:rsidRDefault="00401B77" w:rsidP="00947099">
            <w:pPr>
              <w:contextualSpacing/>
            </w:pPr>
            <w:r w:rsidRPr="00A97339">
              <w:t>2000: Website set up;</w:t>
            </w:r>
          </w:p>
        </w:tc>
      </w:tr>
      <w:tr w:rsidR="00401B77" w:rsidRPr="00A97339" w:rsidTr="00947099">
        <w:tc>
          <w:tcPr>
            <w:tcW w:w="9242" w:type="dxa"/>
          </w:tcPr>
          <w:p w:rsidR="00401B77" w:rsidRPr="00A97339" w:rsidRDefault="00401B77" w:rsidP="00947099">
            <w:pPr>
              <w:contextualSpacing/>
            </w:pPr>
            <w:r w:rsidRPr="00A97339">
              <w:t xml:space="preserve">2004: First published as </w:t>
            </w:r>
            <w:r w:rsidRPr="00A97339">
              <w:rPr>
                <w:i/>
              </w:rPr>
              <w:t>Indian Journal of Medical Ethics</w:t>
            </w:r>
          </w:p>
        </w:tc>
      </w:tr>
      <w:tr w:rsidR="00401B77" w:rsidRPr="00A97339" w:rsidTr="00947099">
        <w:tc>
          <w:tcPr>
            <w:tcW w:w="9242" w:type="dxa"/>
          </w:tcPr>
          <w:p w:rsidR="00401B77" w:rsidRPr="00A97339" w:rsidRDefault="00401B77" w:rsidP="00947099">
            <w:pPr>
              <w:contextualSpacing/>
            </w:pPr>
            <w:r w:rsidRPr="00A97339">
              <w:t>2005: Indexed retrospectively in Pubmed</w:t>
            </w:r>
          </w:p>
        </w:tc>
      </w:tr>
      <w:tr w:rsidR="00401B77" w:rsidRPr="00A97339" w:rsidTr="00947099">
        <w:tc>
          <w:tcPr>
            <w:tcW w:w="9242" w:type="dxa"/>
          </w:tcPr>
          <w:p w:rsidR="00401B77" w:rsidRPr="00A97339" w:rsidRDefault="00401B77" w:rsidP="00947099">
            <w:pPr>
              <w:contextualSpacing/>
            </w:pPr>
            <w:r w:rsidRPr="00A97339">
              <w:t>2014: Online First publication started.</w:t>
            </w:r>
          </w:p>
        </w:tc>
      </w:tr>
      <w:tr w:rsidR="00401B77" w:rsidRPr="00A97339" w:rsidTr="00947099">
        <w:tc>
          <w:tcPr>
            <w:tcW w:w="9242" w:type="dxa"/>
          </w:tcPr>
          <w:p w:rsidR="00401B77" w:rsidRPr="00A97339" w:rsidRDefault="00401B77" w:rsidP="00947099">
            <w:pPr>
              <w:contextualSpacing/>
            </w:pPr>
            <w:r>
              <w:t>2015: Indexed in TPI</w:t>
            </w:r>
          </w:p>
        </w:tc>
      </w:tr>
      <w:tr w:rsidR="00401B77" w:rsidRPr="00A97339" w:rsidTr="00947099">
        <w:tc>
          <w:tcPr>
            <w:tcW w:w="9242" w:type="dxa"/>
          </w:tcPr>
          <w:p w:rsidR="00401B77" w:rsidRPr="007D57AD" w:rsidRDefault="007D57AD" w:rsidP="00947099">
            <w:pPr>
              <w:contextualSpacing/>
              <w:rPr>
                <w:b/>
                <w:color w:val="FF0000"/>
              </w:rPr>
            </w:pPr>
            <w:r w:rsidRPr="007D57AD">
              <w:rPr>
                <w:b/>
                <w:color w:val="FF0000"/>
              </w:rPr>
              <w:t>2016</w:t>
            </w:r>
            <w:proofErr w:type="gramStart"/>
            <w:r w:rsidRPr="007D57AD">
              <w:rPr>
                <w:b/>
                <w:color w:val="FF0000"/>
              </w:rPr>
              <w:t>: ????</w:t>
            </w:r>
            <w:proofErr w:type="gramEnd"/>
          </w:p>
        </w:tc>
      </w:tr>
    </w:tbl>
    <w:p w:rsidR="00401B77" w:rsidRDefault="00401B77" w:rsidP="00B94985">
      <w:pPr>
        <w:rPr>
          <w:sz w:val="28"/>
          <w:szCs w:val="28"/>
        </w:rPr>
      </w:pPr>
    </w:p>
    <w:p w:rsidR="00B94985" w:rsidRDefault="00B94985" w:rsidP="00B94985">
      <w:pPr>
        <w:rPr>
          <w:sz w:val="28"/>
          <w:szCs w:val="28"/>
        </w:rPr>
      </w:pPr>
    </w:p>
    <w:p w:rsidR="00ED0963" w:rsidRPr="00765612" w:rsidRDefault="00401B77" w:rsidP="00ED0963">
      <w:pPr>
        <w:rPr>
          <w:b/>
          <w:i/>
        </w:rPr>
      </w:pPr>
      <w:r>
        <w:rPr>
          <w:b/>
        </w:rPr>
        <w:t xml:space="preserve">                                                               </w:t>
      </w:r>
      <w:r w:rsidR="00ED0963" w:rsidRPr="00BE5150">
        <w:rPr>
          <w:b/>
        </w:rPr>
        <w:t>Editor</w:t>
      </w:r>
      <w:r w:rsidR="00ED0963">
        <w:rPr>
          <w:b/>
        </w:rPr>
        <w:t xml:space="preserve">s of </w:t>
      </w:r>
      <w:r w:rsidR="00ED0963" w:rsidRPr="00765612">
        <w:rPr>
          <w:b/>
          <w:i/>
        </w:rPr>
        <w:t>IJME</w:t>
      </w:r>
    </w:p>
    <w:tbl>
      <w:tblPr>
        <w:tblStyle w:val="TableGrid"/>
        <w:tblW w:w="0" w:type="auto"/>
        <w:tblLook w:val="04A0"/>
      </w:tblPr>
      <w:tblGrid>
        <w:gridCol w:w="2093"/>
        <w:gridCol w:w="1701"/>
        <w:gridCol w:w="5448"/>
      </w:tblGrid>
      <w:tr w:rsidR="00ED0963" w:rsidTr="00947099">
        <w:tc>
          <w:tcPr>
            <w:tcW w:w="2093" w:type="dxa"/>
          </w:tcPr>
          <w:p w:rsidR="00ED0963" w:rsidRPr="00705404" w:rsidRDefault="00ED0963" w:rsidP="00947099">
            <w:pPr>
              <w:jc w:val="center"/>
              <w:rPr>
                <w:b/>
              </w:rPr>
            </w:pPr>
            <w:r w:rsidRPr="00705404">
              <w:rPr>
                <w:b/>
              </w:rPr>
              <w:t>Editors</w:t>
            </w:r>
          </w:p>
        </w:tc>
        <w:tc>
          <w:tcPr>
            <w:tcW w:w="1701" w:type="dxa"/>
          </w:tcPr>
          <w:p w:rsidR="00ED0963" w:rsidRPr="00705404" w:rsidRDefault="00ED0963" w:rsidP="00947099">
            <w:pPr>
              <w:jc w:val="center"/>
              <w:rPr>
                <w:b/>
              </w:rPr>
            </w:pPr>
            <w:r w:rsidRPr="00705404">
              <w:rPr>
                <w:b/>
              </w:rPr>
              <w:t>Period served</w:t>
            </w:r>
          </w:p>
        </w:tc>
        <w:tc>
          <w:tcPr>
            <w:tcW w:w="5448" w:type="dxa"/>
          </w:tcPr>
          <w:p w:rsidR="00ED0963" w:rsidRPr="00705404" w:rsidRDefault="00ED0963" w:rsidP="00947099">
            <w:pPr>
              <w:jc w:val="center"/>
              <w:rPr>
                <w:b/>
              </w:rPr>
            </w:pPr>
            <w:proofErr w:type="spellStart"/>
            <w:r w:rsidRPr="00705404">
              <w:rPr>
                <w:b/>
              </w:rPr>
              <w:t>Biodata</w:t>
            </w:r>
            <w:proofErr w:type="spellEnd"/>
          </w:p>
        </w:tc>
      </w:tr>
      <w:tr w:rsidR="00ED0963" w:rsidTr="00947099">
        <w:tc>
          <w:tcPr>
            <w:tcW w:w="2093" w:type="dxa"/>
            <w:vAlign w:val="center"/>
          </w:tcPr>
          <w:p w:rsidR="00ED0963" w:rsidRDefault="00ED0963" w:rsidP="00947099">
            <w:pPr>
              <w:spacing w:before="120" w:after="120"/>
            </w:pPr>
            <w:r>
              <w:lastRenderedPageBreak/>
              <w:t>Dr Sunil K Pandya</w:t>
            </w:r>
          </w:p>
        </w:tc>
        <w:tc>
          <w:tcPr>
            <w:tcW w:w="1701" w:type="dxa"/>
            <w:vAlign w:val="center"/>
          </w:tcPr>
          <w:p w:rsidR="00ED0963" w:rsidRDefault="00ED0963" w:rsidP="00947099">
            <w:pPr>
              <w:spacing w:before="120" w:after="120"/>
              <w:jc w:val="center"/>
            </w:pPr>
            <w:r>
              <w:t>1993-99</w:t>
            </w:r>
          </w:p>
        </w:tc>
        <w:tc>
          <w:tcPr>
            <w:tcW w:w="5448" w:type="dxa"/>
          </w:tcPr>
          <w:p w:rsidR="00ED0963" w:rsidRPr="001C2C8A" w:rsidRDefault="00401B77" w:rsidP="00947099">
            <w:pPr>
              <w:spacing w:before="120" w:after="120"/>
            </w:pPr>
            <w:r>
              <w:t>Founder e</w:t>
            </w:r>
            <w:r w:rsidR="00ED0963">
              <w:t>ditor, N</w:t>
            </w:r>
            <w:r w:rsidR="00ED0963" w:rsidRPr="001C2C8A">
              <w:t>eurosurge</w:t>
            </w:r>
            <w:r w:rsidR="00ED0963">
              <w:t>on</w:t>
            </w:r>
            <w:r w:rsidR="00ED0963" w:rsidRPr="001C2C8A">
              <w:t xml:space="preserve">, </w:t>
            </w:r>
            <w:r w:rsidR="00ED0963">
              <w:t xml:space="preserve">formerly with </w:t>
            </w:r>
            <w:r w:rsidR="00ED0963" w:rsidRPr="001C2C8A">
              <w:t>KEM Hospital, Mumbai</w:t>
            </w:r>
            <w:r w:rsidR="00ED0963">
              <w:t>.</w:t>
            </w:r>
          </w:p>
        </w:tc>
      </w:tr>
      <w:tr w:rsidR="00ED0963" w:rsidTr="00947099">
        <w:tc>
          <w:tcPr>
            <w:tcW w:w="2093" w:type="dxa"/>
            <w:vAlign w:val="center"/>
          </w:tcPr>
          <w:p w:rsidR="00ED0963" w:rsidRDefault="00ED0963" w:rsidP="00947099">
            <w:pPr>
              <w:spacing w:before="120" w:after="120"/>
            </w:pPr>
            <w:r>
              <w:t>Dr Arun Bal</w:t>
            </w:r>
          </w:p>
        </w:tc>
        <w:tc>
          <w:tcPr>
            <w:tcW w:w="1701" w:type="dxa"/>
            <w:vAlign w:val="center"/>
          </w:tcPr>
          <w:p w:rsidR="00ED0963" w:rsidRDefault="00ED0963" w:rsidP="00947099">
            <w:pPr>
              <w:spacing w:before="120" w:after="120"/>
              <w:jc w:val="center"/>
            </w:pPr>
            <w:r>
              <w:t>2000-02</w:t>
            </w:r>
          </w:p>
        </w:tc>
        <w:tc>
          <w:tcPr>
            <w:tcW w:w="5448" w:type="dxa"/>
          </w:tcPr>
          <w:p w:rsidR="00ED0963" w:rsidRPr="001C2C8A" w:rsidRDefault="00ED0963" w:rsidP="00947099">
            <w:pPr>
              <w:spacing w:before="120" w:after="120"/>
            </w:pPr>
            <w:r>
              <w:t>Surgeon and founder president, Diabetic Foot Society of India.</w:t>
            </w:r>
            <w:r w:rsidRPr="001C2C8A">
              <w:t xml:space="preserve"> </w:t>
            </w:r>
          </w:p>
        </w:tc>
      </w:tr>
      <w:tr w:rsidR="00ED0963" w:rsidTr="00947099">
        <w:tc>
          <w:tcPr>
            <w:tcW w:w="2093" w:type="dxa"/>
            <w:vAlign w:val="center"/>
          </w:tcPr>
          <w:p w:rsidR="00ED0963" w:rsidRDefault="00ED0963" w:rsidP="00947099">
            <w:pPr>
              <w:spacing w:before="120" w:after="120"/>
            </w:pPr>
            <w:r>
              <w:t xml:space="preserve">Dr </w:t>
            </w:r>
            <w:proofErr w:type="spellStart"/>
            <w:r>
              <w:t>Samirun</w:t>
            </w:r>
            <w:proofErr w:type="spellEnd"/>
            <w:r>
              <w:t xml:space="preserve"> Nundy</w:t>
            </w:r>
          </w:p>
        </w:tc>
        <w:tc>
          <w:tcPr>
            <w:tcW w:w="1701" w:type="dxa"/>
            <w:vAlign w:val="center"/>
          </w:tcPr>
          <w:p w:rsidR="00ED0963" w:rsidRDefault="00ED0963" w:rsidP="00947099">
            <w:pPr>
              <w:spacing w:before="120" w:after="120"/>
              <w:jc w:val="center"/>
            </w:pPr>
            <w:r>
              <w:t>2003-04</w:t>
            </w:r>
          </w:p>
        </w:tc>
        <w:tc>
          <w:tcPr>
            <w:tcW w:w="5448" w:type="dxa"/>
          </w:tcPr>
          <w:p w:rsidR="00ED0963" w:rsidRPr="001C2C8A" w:rsidRDefault="00ED0963" w:rsidP="00947099">
            <w:pPr>
              <w:spacing w:before="120" w:after="120"/>
            </w:pPr>
            <w:r>
              <w:t>Gastrointestinal s</w:t>
            </w:r>
            <w:r w:rsidRPr="001C2C8A">
              <w:t xml:space="preserve">urgeon </w:t>
            </w:r>
            <w:r>
              <w:t xml:space="preserve">at </w:t>
            </w:r>
            <w:proofErr w:type="spellStart"/>
            <w:r>
              <w:t>Gangaram</w:t>
            </w:r>
            <w:proofErr w:type="spellEnd"/>
            <w:r>
              <w:t xml:space="preserve"> Hospital, Delhi</w:t>
            </w:r>
          </w:p>
        </w:tc>
      </w:tr>
      <w:tr w:rsidR="00ED0963" w:rsidTr="00947099">
        <w:tc>
          <w:tcPr>
            <w:tcW w:w="2093" w:type="dxa"/>
            <w:vAlign w:val="center"/>
          </w:tcPr>
          <w:p w:rsidR="00ED0963" w:rsidRDefault="00ED0963" w:rsidP="00947099">
            <w:pPr>
              <w:spacing w:before="120" w:after="120"/>
            </w:pPr>
            <w:r>
              <w:t>Dr Sanjay A Pai</w:t>
            </w:r>
          </w:p>
          <w:p w:rsidR="00ED0963" w:rsidRDefault="00ED0963" w:rsidP="00947099">
            <w:pPr>
              <w:spacing w:before="120" w:after="120"/>
            </w:pPr>
            <w:r>
              <w:t>(Acting editor)</w:t>
            </w:r>
          </w:p>
        </w:tc>
        <w:tc>
          <w:tcPr>
            <w:tcW w:w="1701" w:type="dxa"/>
            <w:vAlign w:val="center"/>
          </w:tcPr>
          <w:p w:rsidR="00ED0963" w:rsidRDefault="00ED0963" w:rsidP="00947099">
            <w:pPr>
              <w:spacing w:before="120" w:after="120"/>
              <w:jc w:val="center"/>
            </w:pPr>
            <w:r>
              <w:t>2005</w:t>
            </w:r>
          </w:p>
        </w:tc>
        <w:tc>
          <w:tcPr>
            <w:tcW w:w="5448" w:type="dxa"/>
          </w:tcPr>
          <w:p w:rsidR="00ED0963" w:rsidRPr="00CA77CE" w:rsidRDefault="00ED0963" w:rsidP="00947099">
            <w:pPr>
              <w:autoSpaceDE w:val="0"/>
              <w:autoSpaceDN w:val="0"/>
              <w:adjustRightInd w:val="0"/>
              <w:rPr>
                <w:rFonts w:cs="Calibri"/>
                <w:i/>
                <w:color w:val="000000"/>
                <w:szCs w:val="64"/>
              </w:rPr>
            </w:pPr>
            <w:r>
              <w:rPr>
                <w:rFonts w:cs="Calibri"/>
                <w:color w:val="000000"/>
                <w:szCs w:val="64"/>
              </w:rPr>
              <w:t>P</w:t>
            </w:r>
            <w:r w:rsidRPr="00F47E21">
              <w:rPr>
                <w:rFonts w:cs="Calibri"/>
                <w:color w:val="000000"/>
                <w:szCs w:val="64"/>
              </w:rPr>
              <w:t>atholog</w:t>
            </w:r>
            <w:r>
              <w:rPr>
                <w:rFonts w:cs="Calibri"/>
                <w:color w:val="000000"/>
                <w:szCs w:val="64"/>
              </w:rPr>
              <w:t xml:space="preserve">ist and </w:t>
            </w:r>
            <w:r w:rsidRPr="00F47E21">
              <w:rPr>
                <w:rFonts w:cs="Calibri"/>
                <w:color w:val="000000"/>
                <w:szCs w:val="64"/>
              </w:rPr>
              <w:t>member,</w:t>
            </w:r>
            <w:r>
              <w:rPr>
                <w:rFonts w:cs="Calibri"/>
                <w:color w:val="000000"/>
                <w:szCs w:val="64"/>
              </w:rPr>
              <w:t xml:space="preserve"> </w:t>
            </w:r>
            <w:r w:rsidRPr="00F47E21">
              <w:rPr>
                <w:rFonts w:cs="Calibri"/>
                <w:color w:val="000000"/>
                <w:szCs w:val="64"/>
              </w:rPr>
              <w:t xml:space="preserve">working committee, </w:t>
            </w:r>
            <w:r w:rsidRPr="00CA77CE">
              <w:rPr>
                <w:rFonts w:cs="Calibri"/>
                <w:i/>
                <w:color w:val="000000"/>
                <w:szCs w:val="64"/>
              </w:rPr>
              <w:t>National Medical Journal</w:t>
            </w:r>
          </w:p>
          <w:p w:rsidR="00ED0963" w:rsidRPr="00C26966" w:rsidRDefault="00ED0963" w:rsidP="00947099">
            <w:pPr>
              <w:spacing w:before="120" w:after="120"/>
              <w:rPr>
                <w:sz w:val="24"/>
              </w:rPr>
            </w:pPr>
          </w:p>
        </w:tc>
      </w:tr>
      <w:tr w:rsidR="00ED0963" w:rsidTr="00947099">
        <w:tc>
          <w:tcPr>
            <w:tcW w:w="2093" w:type="dxa"/>
            <w:vAlign w:val="center"/>
          </w:tcPr>
          <w:p w:rsidR="00ED0963" w:rsidRDefault="00ED0963" w:rsidP="00947099">
            <w:pPr>
              <w:spacing w:before="120" w:after="120"/>
            </w:pPr>
            <w:r>
              <w:t>Dr George Thomas</w:t>
            </w:r>
          </w:p>
        </w:tc>
        <w:tc>
          <w:tcPr>
            <w:tcW w:w="1701" w:type="dxa"/>
            <w:vAlign w:val="center"/>
          </w:tcPr>
          <w:p w:rsidR="00ED0963" w:rsidRDefault="00ED0963" w:rsidP="00947099">
            <w:pPr>
              <w:spacing w:before="120" w:after="120"/>
              <w:jc w:val="center"/>
            </w:pPr>
            <w:r>
              <w:t>2005-1</w:t>
            </w:r>
            <w:r w:rsidR="007D57AD">
              <w:t>1</w:t>
            </w:r>
          </w:p>
        </w:tc>
        <w:tc>
          <w:tcPr>
            <w:tcW w:w="5448" w:type="dxa"/>
          </w:tcPr>
          <w:p w:rsidR="00ED0963" w:rsidRPr="00C26966" w:rsidRDefault="00ED0963" w:rsidP="00947099">
            <w:pPr>
              <w:spacing w:before="120" w:after="120"/>
              <w:rPr>
                <w:sz w:val="24"/>
              </w:rPr>
            </w:pPr>
            <w:r>
              <w:t>Head of orthopae</w:t>
            </w:r>
            <w:r w:rsidRPr="001C2C8A">
              <w:t>dics, St Isabel’s Hospital, Chennai</w:t>
            </w:r>
          </w:p>
        </w:tc>
      </w:tr>
      <w:tr w:rsidR="00ED0963" w:rsidTr="00947099">
        <w:tc>
          <w:tcPr>
            <w:tcW w:w="2093" w:type="dxa"/>
            <w:vAlign w:val="center"/>
          </w:tcPr>
          <w:p w:rsidR="00ED0963" w:rsidRDefault="00ED0963" w:rsidP="00947099">
            <w:pPr>
              <w:spacing w:before="120" w:after="120"/>
            </w:pPr>
            <w:r>
              <w:t>Dr Amar Jesani</w:t>
            </w:r>
          </w:p>
        </w:tc>
        <w:tc>
          <w:tcPr>
            <w:tcW w:w="1701" w:type="dxa"/>
            <w:vAlign w:val="center"/>
          </w:tcPr>
          <w:p w:rsidR="00ED0963" w:rsidRDefault="007D57AD" w:rsidP="00947099">
            <w:pPr>
              <w:spacing w:before="120" w:after="120"/>
              <w:jc w:val="center"/>
            </w:pPr>
            <w:r>
              <w:t>2012</w:t>
            </w:r>
            <w:r w:rsidR="00ED0963">
              <w:t xml:space="preserve"> – current</w:t>
            </w:r>
          </w:p>
        </w:tc>
        <w:tc>
          <w:tcPr>
            <w:tcW w:w="5448" w:type="dxa"/>
          </w:tcPr>
          <w:p w:rsidR="00ED0963" w:rsidRPr="001C2C8A" w:rsidRDefault="00ED0963" w:rsidP="00947099">
            <w:pPr>
              <w:spacing w:before="120" w:after="120"/>
            </w:pPr>
          </w:p>
          <w:p w:rsidR="00ED0963" w:rsidRPr="001C2C8A" w:rsidRDefault="00ED0963" w:rsidP="00947099">
            <w:pPr>
              <w:spacing w:before="120" w:after="120"/>
              <w:rPr>
                <w:lang w:val="en-GB"/>
              </w:rPr>
            </w:pPr>
            <w:r>
              <w:t>I</w:t>
            </w:r>
            <w:r w:rsidRPr="001C2C8A">
              <w:t xml:space="preserve">ndependent </w:t>
            </w:r>
            <w:r>
              <w:t xml:space="preserve">bioethics </w:t>
            </w:r>
            <w:ins w:id="0" w:author="ReviewerIJME" w:date="2015-09-23T14:26:00Z">
              <w:r>
                <w:t>c</w:t>
              </w:r>
            </w:ins>
            <w:r w:rsidRPr="001C2C8A">
              <w:t>onsultant</w:t>
            </w:r>
            <w:r>
              <w:t xml:space="preserve"> and </w:t>
            </w:r>
            <w:r w:rsidRPr="001C2C8A">
              <w:rPr>
                <w:lang w:val="en-GB"/>
              </w:rPr>
              <w:t xml:space="preserve">visiting </w:t>
            </w:r>
            <w:r>
              <w:t>p</w:t>
            </w:r>
            <w:r w:rsidRPr="001C2C8A">
              <w:t xml:space="preserve">rofessor, </w:t>
            </w:r>
            <w:r>
              <w:t xml:space="preserve">Centre for </w:t>
            </w:r>
            <w:r>
              <w:rPr>
                <w:lang w:val="en-GB"/>
              </w:rPr>
              <w:t>Ethics</w:t>
            </w:r>
            <w:r w:rsidRPr="001C2C8A">
              <w:rPr>
                <w:lang w:val="en-GB"/>
              </w:rPr>
              <w:t>, Yenep</w:t>
            </w:r>
            <w:r>
              <w:rPr>
                <w:lang w:val="en-GB"/>
              </w:rPr>
              <w:t>oya University, Mangalore</w:t>
            </w:r>
          </w:p>
          <w:p w:rsidR="00ED0963" w:rsidRPr="001C2C8A" w:rsidRDefault="00ED0963" w:rsidP="00947099">
            <w:pPr>
              <w:spacing w:before="120" w:after="120"/>
            </w:pPr>
          </w:p>
        </w:tc>
      </w:tr>
    </w:tbl>
    <w:p w:rsidR="00B94985" w:rsidRDefault="007E7B9B" w:rsidP="00B94985">
      <w:pPr>
        <w:rPr>
          <w:sz w:val="28"/>
          <w:szCs w:val="28"/>
        </w:rPr>
      </w:pPr>
      <w:r>
        <w:rPr>
          <w:sz w:val="28"/>
          <w:szCs w:val="28"/>
        </w:rPr>
        <w:t>-------------------------------------------------------------------------------------------------------------</w:t>
      </w:r>
    </w:p>
    <w:p w:rsidR="00B94985" w:rsidRDefault="00B94985" w:rsidP="00B94985">
      <w:pPr>
        <w:rPr>
          <w:sz w:val="28"/>
          <w:szCs w:val="28"/>
        </w:rPr>
      </w:pPr>
    </w:p>
    <w:p w:rsidR="006D38ED" w:rsidRPr="006D38ED" w:rsidRDefault="006D38ED" w:rsidP="006D38ED">
      <w:pPr>
        <w:pStyle w:val="ListParagraph"/>
        <w:numPr>
          <w:ilvl w:val="0"/>
          <w:numId w:val="4"/>
        </w:numPr>
        <w:rPr>
          <w:b/>
          <w:sz w:val="28"/>
          <w:szCs w:val="28"/>
        </w:rPr>
      </w:pPr>
      <w:r w:rsidRPr="006D38ED">
        <w:rPr>
          <w:b/>
          <w:sz w:val="28"/>
          <w:szCs w:val="28"/>
        </w:rPr>
        <w:t>Current status:</w:t>
      </w:r>
    </w:p>
    <w:p w:rsidR="006D38ED" w:rsidRPr="006D38ED" w:rsidRDefault="006D38ED" w:rsidP="006D38ED">
      <w:pPr>
        <w:pStyle w:val="ListParagraph"/>
        <w:rPr>
          <w:sz w:val="28"/>
          <w:szCs w:val="28"/>
        </w:rPr>
      </w:pPr>
    </w:p>
    <w:p w:rsidR="006D38ED" w:rsidRDefault="006D38ED" w:rsidP="006D38ED">
      <w:pPr>
        <w:pStyle w:val="ListParagraph"/>
        <w:numPr>
          <w:ilvl w:val="0"/>
          <w:numId w:val="2"/>
        </w:numPr>
        <w:spacing w:before="100" w:beforeAutospacing="1" w:after="100" w:afterAutospacing="1"/>
        <w:jc w:val="both"/>
      </w:pPr>
      <w:r w:rsidRPr="002E4863">
        <w:rPr>
          <w:b/>
        </w:rPr>
        <w:t>Editor-in-Chief</w:t>
      </w:r>
      <w:r>
        <w:t>: Amar Jesani</w:t>
      </w:r>
    </w:p>
    <w:p w:rsidR="006D38ED" w:rsidRDefault="006D38ED" w:rsidP="006D38ED">
      <w:pPr>
        <w:pStyle w:val="ListParagraph"/>
        <w:numPr>
          <w:ilvl w:val="0"/>
          <w:numId w:val="2"/>
        </w:numPr>
        <w:spacing w:before="100" w:beforeAutospacing="1" w:after="100" w:afterAutospacing="1"/>
        <w:jc w:val="both"/>
      </w:pPr>
      <w:r w:rsidRPr="002E4863">
        <w:rPr>
          <w:b/>
        </w:rPr>
        <w:t>Number of full-time staff</w:t>
      </w:r>
      <w:r>
        <w:t>: One (editorial)</w:t>
      </w:r>
    </w:p>
    <w:p w:rsidR="006D38ED" w:rsidRDefault="006D38ED" w:rsidP="006D38ED">
      <w:pPr>
        <w:pStyle w:val="ListParagraph"/>
        <w:numPr>
          <w:ilvl w:val="0"/>
          <w:numId w:val="2"/>
        </w:numPr>
        <w:spacing w:before="100" w:beforeAutospacing="1" w:after="100" w:afterAutospacing="1"/>
        <w:jc w:val="both"/>
      </w:pPr>
      <w:r w:rsidRPr="002E4863">
        <w:rPr>
          <w:b/>
        </w:rPr>
        <w:t>Number of part-time staff</w:t>
      </w:r>
      <w:r>
        <w:t>: One (administrative), one (editorial)</w:t>
      </w:r>
    </w:p>
    <w:p w:rsidR="006D38ED" w:rsidRDefault="006D38ED" w:rsidP="006D38ED">
      <w:pPr>
        <w:pStyle w:val="ListParagraph"/>
        <w:numPr>
          <w:ilvl w:val="0"/>
          <w:numId w:val="2"/>
        </w:numPr>
        <w:spacing w:before="100" w:beforeAutospacing="1" w:after="100" w:afterAutospacing="1"/>
        <w:jc w:val="both"/>
      </w:pPr>
      <w:r w:rsidRPr="002E4863">
        <w:rPr>
          <w:b/>
        </w:rPr>
        <w:t>Primary audience</w:t>
      </w:r>
      <w:r>
        <w:t>: Clinicians, medical and Social Science researchers, students, health activists and policy makers</w:t>
      </w:r>
    </w:p>
    <w:p w:rsidR="006D38ED" w:rsidRDefault="006D38ED" w:rsidP="006D38ED">
      <w:pPr>
        <w:pStyle w:val="ListParagraph"/>
        <w:numPr>
          <w:ilvl w:val="0"/>
          <w:numId w:val="2"/>
        </w:numPr>
        <w:spacing w:before="100" w:beforeAutospacing="1" w:after="100" w:afterAutospacing="1"/>
        <w:jc w:val="both"/>
      </w:pPr>
      <w:r w:rsidRPr="002E4863">
        <w:rPr>
          <w:b/>
        </w:rPr>
        <w:t>Primary topics</w:t>
      </w:r>
      <w:r>
        <w:t>: Ethics in medical practice, research and public health; ethics,</w:t>
      </w:r>
      <w:ins w:id="1" w:author="HP" w:date="2015-09-23T14:52:00Z">
        <w:r>
          <w:t xml:space="preserve"> </w:t>
        </w:r>
      </w:ins>
      <w:r>
        <w:t>law and healthcare; ethics in social science research on health; health and human rights;</w:t>
      </w:r>
    </w:p>
    <w:p w:rsidR="006D38ED" w:rsidRDefault="006D38ED" w:rsidP="006D38ED">
      <w:pPr>
        <w:pStyle w:val="ListParagraph"/>
        <w:numPr>
          <w:ilvl w:val="0"/>
          <w:numId w:val="2"/>
        </w:numPr>
        <w:spacing w:before="100" w:beforeAutospacing="1" w:after="100" w:afterAutospacing="1"/>
        <w:jc w:val="both"/>
      </w:pPr>
      <w:r w:rsidRPr="002E4863">
        <w:rPr>
          <w:b/>
        </w:rPr>
        <w:t>Type of content</w:t>
      </w:r>
      <w:ins w:id="2" w:author="HP" w:date="2015-09-23T14:53:00Z">
        <w:r>
          <w:t>:</w:t>
        </w:r>
      </w:ins>
      <w:del w:id="3" w:author="HP" w:date="2015-09-23T14:53:00Z">
        <w:r w:rsidDel="00776220">
          <w:delText>,</w:delText>
        </w:r>
      </w:del>
      <w:r>
        <w:t xml:space="preserve"> Original research, reviews, commentaries, case studies, narratives, discussions. </w:t>
      </w:r>
    </w:p>
    <w:p w:rsidR="006D38ED" w:rsidRDefault="006D38ED" w:rsidP="006D38ED">
      <w:pPr>
        <w:pStyle w:val="ListParagraph"/>
        <w:numPr>
          <w:ilvl w:val="0"/>
          <w:numId w:val="2"/>
        </w:numPr>
        <w:spacing w:before="100" w:beforeAutospacing="1" w:after="100" w:afterAutospacing="1"/>
        <w:jc w:val="both"/>
      </w:pPr>
      <w:r w:rsidRPr="002E4863">
        <w:rPr>
          <w:b/>
        </w:rPr>
        <w:t>Required reporting guidelines</w:t>
      </w:r>
      <w:r>
        <w:t>: ICMJE</w:t>
      </w:r>
    </w:p>
    <w:p w:rsidR="00B22FFA" w:rsidRPr="006D38ED" w:rsidRDefault="00B22FFA" w:rsidP="006D38ED">
      <w:pPr>
        <w:pStyle w:val="ListParagraph"/>
        <w:numPr>
          <w:ilvl w:val="0"/>
          <w:numId w:val="2"/>
        </w:numPr>
        <w:spacing w:before="100" w:beforeAutospacing="1" w:after="100" w:afterAutospacing="1"/>
        <w:jc w:val="both"/>
      </w:pPr>
      <w:r w:rsidRPr="006D38ED">
        <w:rPr>
          <w:b/>
        </w:rPr>
        <w:t>Annual budget</w:t>
      </w:r>
      <w:r>
        <w:t>: INR 14,50,000</w:t>
      </w:r>
    </w:p>
    <w:p w:rsidR="00B22FFA" w:rsidRDefault="00B22FFA" w:rsidP="00B22FFA">
      <w:pPr>
        <w:pStyle w:val="ListParagraph"/>
        <w:numPr>
          <w:ilvl w:val="0"/>
          <w:numId w:val="2"/>
        </w:numPr>
        <w:spacing w:before="100" w:beforeAutospacing="1" w:after="100" w:afterAutospacing="1"/>
        <w:jc w:val="both"/>
      </w:pPr>
      <w:r w:rsidRPr="002E4863">
        <w:rPr>
          <w:b/>
        </w:rPr>
        <w:t>Frequency of publication</w:t>
      </w:r>
      <w:r>
        <w:t>: Quarterly (print issue)(plus online first publication every week)</w:t>
      </w:r>
    </w:p>
    <w:p w:rsidR="00B22FFA" w:rsidRDefault="00B22FFA" w:rsidP="00B22FFA">
      <w:pPr>
        <w:pStyle w:val="ListParagraph"/>
        <w:numPr>
          <w:ilvl w:val="0"/>
          <w:numId w:val="2"/>
        </w:numPr>
        <w:spacing w:before="100" w:beforeAutospacing="1" w:after="100" w:afterAutospacing="1"/>
        <w:jc w:val="both"/>
      </w:pPr>
      <w:r w:rsidRPr="002E4863">
        <w:rPr>
          <w:b/>
        </w:rPr>
        <w:t>Access mo</w:t>
      </w:r>
      <w:r w:rsidRPr="00271832">
        <w:rPr>
          <w:b/>
        </w:rPr>
        <w:t>del</w:t>
      </w:r>
      <w:r>
        <w:t>: Open access</w:t>
      </w:r>
    </w:p>
    <w:p w:rsidR="00B22FFA" w:rsidRDefault="00B22FFA" w:rsidP="00B22FFA">
      <w:pPr>
        <w:pStyle w:val="ListParagraph"/>
        <w:numPr>
          <w:ilvl w:val="0"/>
          <w:numId w:val="2"/>
        </w:numPr>
        <w:spacing w:before="100" w:beforeAutospacing="1" w:after="100" w:afterAutospacing="1"/>
        <w:jc w:val="both"/>
      </w:pPr>
      <w:r w:rsidRPr="002E4863">
        <w:rPr>
          <w:b/>
        </w:rPr>
        <w:t>Copyright policy</w:t>
      </w:r>
      <w:r>
        <w:t>: Author transfers copyright to publisher</w:t>
      </w:r>
    </w:p>
    <w:p w:rsidR="00B22FFA" w:rsidRDefault="00B22FFA" w:rsidP="00B22FFA">
      <w:pPr>
        <w:pStyle w:val="ListParagraph"/>
        <w:numPr>
          <w:ilvl w:val="0"/>
          <w:numId w:val="2"/>
        </w:numPr>
        <w:spacing w:before="100" w:beforeAutospacing="1" w:after="100" w:afterAutospacing="1"/>
        <w:jc w:val="both"/>
      </w:pPr>
      <w:r w:rsidRPr="002E4863">
        <w:rPr>
          <w:b/>
        </w:rPr>
        <w:t>Business model</w:t>
      </w:r>
      <w:r>
        <w:t xml:space="preserve">, Subscription, individual donations and grants from non-medical corporate entities. </w:t>
      </w:r>
    </w:p>
    <w:p w:rsidR="007D57AD" w:rsidRPr="007D57AD" w:rsidRDefault="007D57AD" w:rsidP="007D57AD">
      <w:pPr>
        <w:pStyle w:val="ListParagraph"/>
      </w:pPr>
    </w:p>
    <w:p w:rsidR="007D57AD" w:rsidRPr="007D57AD" w:rsidRDefault="007D57AD" w:rsidP="007D57AD">
      <w:pPr>
        <w:pStyle w:val="ListParagraph"/>
        <w:numPr>
          <w:ilvl w:val="0"/>
          <w:numId w:val="7"/>
        </w:numPr>
      </w:pPr>
    </w:p>
    <w:p w:rsidR="00B22FFA" w:rsidRPr="007E7B9B" w:rsidRDefault="00B22FFA" w:rsidP="007D57AD">
      <w:pPr>
        <w:pStyle w:val="ListParagraph"/>
        <w:numPr>
          <w:ilvl w:val="0"/>
          <w:numId w:val="7"/>
        </w:numPr>
        <w:rPr>
          <w:sz w:val="28"/>
          <w:szCs w:val="28"/>
        </w:rPr>
      </w:pPr>
      <w:r w:rsidRPr="007E7B9B">
        <w:rPr>
          <w:b/>
          <w:sz w:val="28"/>
          <w:szCs w:val="28"/>
          <w:u w:val="single"/>
        </w:rPr>
        <w:lastRenderedPageBreak/>
        <w:t>Indexed by</w:t>
      </w:r>
      <w:r w:rsidRPr="007E7B9B">
        <w:rPr>
          <w:sz w:val="28"/>
          <w:szCs w:val="28"/>
        </w:rPr>
        <w:t>: PubMed, Google Scholar, The</w:t>
      </w:r>
      <w:ins w:id="4" w:author="HP" w:date="2015-09-24T01:38:00Z">
        <w:r w:rsidRPr="007E7B9B">
          <w:rPr>
            <w:sz w:val="28"/>
            <w:szCs w:val="28"/>
          </w:rPr>
          <w:t xml:space="preserve"> </w:t>
        </w:r>
      </w:ins>
      <w:r w:rsidRPr="007E7B9B">
        <w:rPr>
          <w:sz w:val="28"/>
          <w:szCs w:val="28"/>
        </w:rPr>
        <w:t>Philosophers Index</w:t>
      </w:r>
      <w:r w:rsidR="007D57AD" w:rsidRPr="007E7B9B">
        <w:rPr>
          <w:sz w:val="28"/>
          <w:szCs w:val="28"/>
        </w:rPr>
        <w:t>, Scopus,(from now in all products of Elsevier)</w:t>
      </w:r>
    </w:p>
    <w:p w:rsidR="00F64401" w:rsidRDefault="00F64401" w:rsidP="00B22FFA">
      <w:pPr>
        <w:rPr>
          <w:sz w:val="28"/>
          <w:szCs w:val="28"/>
        </w:rPr>
      </w:pPr>
      <w:r>
        <w:t>--------------------------------------------------------------------------------------------------------------------------------</w:t>
      </w:r>
    </w:p>
    <w:p w:rsidR="00B94985" w:rsidRPr="00F64401" w:rsidRDefault="00B94985" w:rsidP="00B94985">
      <w:pPr>
        <w:rPr>
          <w:b/>
        </w:rPr>
      </w:pPr>
      <w:r w:rsidRPr="00F64401">
        <w:rPr>
          <w:b/>
        </w:rPr>
        <w:t xml:space="preserve">FMES/ </w:t>
      </w:r>
      <w:r w:rsidRPr="00F64401">
        <w:rPr>
          <w:b/>
          <w:i/>
        </w:rPr>
        <w:t>IJME</w:t>
      </w:r>
      <w:r w:rsidRPr="00F64401">
        <w:rPr>
          <w:b/>
        </w:rPr>
        <w:t xml:space="preserve"> </w:t>
      </w:r>
      <w:r w:rsidR="00401B77" w:rsidRPr="00F64401">
        <w:rPr>
          <w:b/>
        </w:rPr>
        <w:t>have organis</w:t>
      </w:r>
      <w:r w:rsidR="00ED0963" w:rsidRPr="00F64401">
        <w:rPr>
          <w:b/>
        </w:rPr>
        <w:t>ed five</w:t>
      </w:r>
      <w:r w:rsidRPr="00F64401">
        <w:rPr>
          <w:b/>
        </w:rPr>
        <w:t xml:space="preserve"> National Bioethics Conferen</w:t>
      </w:r>
      <w:r w:rsidR="00ED0963" w:rsidRPr="00F64401">
        <w:rPr>
          <w:b/>
        </w:rPr>
        <w:t>ces so far and the 6</w:t>
      </w:r>
      <w:r w:rsidR="00ED0963" w:rsidRPr="00F64401">
        <w:rPr>
          <w:b/>
          <w:vertAlign w:val="superscript"/>
        </w:rPr>
        <w:t>th</w:t>
      </w:r>
      <w:r w:rsidR="007D57AD">
        <w:rPr>
          <w:b/>
        </w:rPr>
        <w:t xml:space="preserve"> will be in January 2017</w:t>
      </w:r>
    </w:p>
    <w:tbl>
      <w:tblPr>
        <w:tblStyle w:val="TableGrid"/>
        <w:tblW w:w="10490" w:type="dxa"/>
        <w:tblInd w:w="-601" w:type="dxa"/>
        <w:tblLayout w:type="fixed"/>
        <w:tblLook w:val="04A0"/>
      </w:tblPr>
      <w:tblGrid>
        <w:gridCol w:w="709"/>
        <w:gridCol w:w="993"/>
        <w:gridCol w:w="3685"/>
        <w:gridCol w:w="2126"/>
        <w:gridCol w:w="1560"/>
        <w:gridCol w:w="1417"/>
      </w:tblGrid>
      <w:tr w:rsidR="00B94985" w:rsidRPr="006D787E" w:rsidTr="00947099">
        <w:trPr>
          <w:trHeight w:val="1022"/>
        </w:trPr>
        <w:tc>
          <w:tcPr>
            <w:tcW w:w="709" w:type="dxa"/>
            <w:shd w:val="clear" w:color="auto" w:fill="F2DBDB" w:themeFill="accent2" w:themeFillTint="33"/>
            <w:vAlign w:val="center"/>
          </w:tcPr>
          <w:p w:rsidR="00B94985" w:rsidRPr="006D787E" w:rsidRDefault="00B94985" w:rsidP="00947099">
            <w:pPr>
              <w:jc w:val="center"/>
              <w:rPr>
                <w:b/>
              </w:rPr>
            </w:pPr>
            <w:r w:rsidRPr="006D787E">
              <w:rPr>
                <w:b/>
              </w:rPr>
              <w:t>NBC</w:t>
            </w:r>
          </w:p>
        </w:tc>
        <w:tc>
          <w:tcPr>
            <w:tcW w:w="993" w:type="dxa"/>
            <w:shd w:val="clear" w:color="auto" w:fill="F2DBDB" w:themeFill="accent2" w:themeFillTint="33"/>
            <w:vAlign w:val="center"/>
          </w:tcPr>
          <w:p w:rsidR="00B94985" w:rsidRPr="006D787E" w:rsidRDefault="00B94985" w:rsidP="00947099">
            <w:pPr>
              <w:jc w:val="center"/>
              <w:rPr>
                <w:b/>
              </w:rPr>
            </w:pPr>
            <w:r>
              <w:rPr>
                <w:b/>
              </w:rPr>
              <w:t>YEAR</w:t>
            </w:r>
          </w:p>
        </w:tc>
        <w:tc>
          <w:tcPr>
            <w:tcW w:w="3685" w:type="dxa"/>
            <w:shd w:val="clear" w:color="auto" w:fill="F2DBDB" w:themeFill="accent2" w:themeFillTint="33"/>
            <w:vAlign w:val="center"/>
          </w:tcPr>
          <w:p w:rsidR="00B94985" w:rsidRPr="006D787E" w:rsidRDefault="00B94985" w:rsidP="00947099">
            <w:pPr>
              <w:jc w:val="center"/>
              <w:rPr>
                <w:b/>
              </w:rPr>
            </w:pPr>
            <w:r w:rsidRPr="006D787E">
              <w:rPr>
                <w:b/>
              </w:rPr>
              <w:t>THEME</w:t>
            </w:r>
          </w:p>
        </w:tc>
        <w:tc>
          <w:tcPr>
            <w:tcW w:w="2126" w:type="dxa"/>
            <w:shd w:val="clear" w:color="auto" w:fill="F2DBDB" w:themeFill="accent2" w:themeFillTint="33"/>
            <w:vAlign w:val="center"/>
          </w:tcPr>
          <w:p w:rsidR="00B94985" w:rsidRPr="006D787E" w:rsidRDefault="00B94985" w:rsidP="00947099">
            <w:pPr>
              <w:jc w:val="center"/>
              <w:rPr>
                <w:b/>
              </w:rPr>
            </w:pPr>
            <w:r w:rsidRPr="006D787E">
              <w:rPr>
                <w:b/>
              </w:rPr>
              <w:t>VENUE</w:t>
            </w:r>
          </w:p>
        </w:tc>
        <w:tc>
          <w:tcPr>
            <w:tcW w:w="1560" w:type="dxa"/>
            <w:shd w:val="clear" w:color="auto" w:fill="F2DBDB" w:themeFill="accent2" w:themeFillTint="33"/>
            <w:vAlign w:val="center"/>
          </w:tcPr>
          <w:p w:rsidR="00B94985" w:rsidRPr="006D787E" w:rsidRDefault="00B94985" w:rsidP="00947099">
            <w:pPr>
              <w:jc w:val="center"/>
              <w:rPr>
                <w:b/>
              </w:rPr>
            </w:pPr>
            <w:r w:rsidRPr="006D787E">
              <w:rPr>
                <w:b/>
              </w:rPr>
              <w:t>N</w:t>
            </w:r>
            <w:r>
              <w:rPr>
                <w:b/>
              </w:rPr>
              <w:t xml:space="preserve">o. </w:t>
            </w:r>
            <w:r w:rsidRPr="006D787E">
              <w:rPr>
                <w:b/>
              </w:rPr>
              <w:t>of collaborating institutions</w:t>
            </w:r>
          </w:p>
        </w:tc>
        <w:tc>
          <w:tcPr>
            <w:tcW w:w="1417" w:type="dxa"/>
            <w:shd w:val="clear" w:color="auto" w:fill="F2DBDB" w:themeFill="accent2" w:themeFillTint="33"/>
            <w:vAlign w:val="center"/>
          </w:tcPr>
          <w:p w:rsidR="00B94985" w:rsidRPr="006D787E" w:rsidRDefault="00B94985" w:rsidP="00947099">
            <w:pPr>
              <w:jc w:val="center"/>
              <w:rPr>
                <w:b/>
              </w:rPr>
            </w:pPr>
            <w:r w:rsidRPr="006D787E">
              <w:rPr>
                <w:b/>
              </w:rPr>
              <w:t>N</w:t>
            </w:r>
            <w:r>
              <w:rPr>
                <w:b/>
              </w:rPr>
              <w:t xml:space="preserve">o. </w:t>
            </w:r>
            <w:r w:rsidRPr="006D787E">
              <w:rPr>
                <w:b/>
              </w:rPr>
              <w:t>of participants</w:t>
            </w:r>
          </w:p>
        </w:tc>
      </w:tr>
      <w:tr w:rsidR="00B94985" w:rsidRPr="006D787E" w:rsidTr="00947099">
        <w:trPr>
          <w:trHeight w:val="1512"/>
        </w:trPr>
        <w:tc>
          <w:tcPr>
            <w:tcW w:w="709" w:type="dxa"/>
            <w:vAlign w:val="center"/>
          </w:tcPr>
          <w:p w:rsidR="00B94985" w:rsidRPr="006D787E" w:rsidRDefault="00B94985" w:rsidP="00947099">
            <w:pPr>
              <w:spacing w:line="276" w:lineRule="auto"/>
              <w:jc w:val="center"/>
            </w:pPr>
            <w:r>
              <w:t>1</w:t>
            </w:r>
          </w:p>
        </w:tc>
        <w:tc>
          <w:tcPr>
            <w:tcW w:w="993" w:type="dxa"/>
            <w:vAlign w:val="center"/>
          </w:tcPr>
          <w:p w:rsidR="00B94985" w:rsidRPr="006D787E" w:rsidRDefault="00B94985" w:rsidP="00947099">
            <w:pPr>
              <w:spacing w:line="276" w:lineRule="auto"/>
              <w:jc w:val="center"/>
            </w:pPr>
            <w:r>
              <w:t>2005</w:t>
            </w:r>
          </w:p>
        </w:tc>
        <w:tc>
          <w:tcPr>
            <w:tcW w:w="3685" w:type="dxa"/>
            <w:vAlign w:val="center"/>
          </w:tcPr>
          <w:p w:rsidR="00B94985" w:rsidRPr="006D787E" w:rsidRDefault="00B94985" w:rsidP="00947099">
            <w:pPr>
              <w:spacing w:line="276" w:lineRule="auto"/>
            </w:pPr>
            <w:r w:rsidRPr="006D787E">
              <w:t>Ethical challenges in biomedical and social science research</w:t>
            </w:r>
          </w:p>
        </w:tc>
        <w:tc>
          <w:tcPr>
            <w:tcW w:w="2126" w:type="dxa"/>
            <w:vAlign w:val="center"/>
          </w:tcPr>
          <w:p w:rsidR="00B94985" w:rsidRDefault="00B94985" w:rsidP="00947099">
            <w:pPr>
              <w:spacing w:line="276" w:lineRule="auto"/>
              <w:jc w:val="center"/>
            </w:pPr>
            <w:r>
              <w:t xml:space="preserve">YMCA, </w:t>
            </w:r>
          </w:p>
          <w:p w:rsidR="00B94985" w:rsidRPr="006D787E" w:rsidRDefault="00B94985" w:rsidP="00947099">
            <w:pPr>
              <w:spacing w:line="276" w:lineRule="auto"/>
              <w:jc w:val="center"/>
            </w:pPr>
            <w:r>
              <w:t>Mumbai</w:t>
            </w:r>
          </w:p>
        </w:tc>
        <w:tc>
          <w:tcPr>
            <w:tcW w:w="1560" w:type="dxa"/>
            <w:vAlign w:val="center"/>
          </w:tcPr>
          <w:p w:rsidR="00B94985" w:rsidRPr="006D787E" w:rsidRDefault="00B94985" w:rsidP="00947099">
            <w:pPr>
              <w:spacing w:line="276" w:lineRule="auto"/>
              <w:jc w:val="center"/>
            </w:pPr>
            <w:r w:rsidRPr="006D787E">
              <w:t>20</w:t>
            </w:r>
          </w:p>
        </w:tc>
        <w:tc>
          <w:tcPr>
            <w:tcW w:w="1417" w:type="dxa"/>
            <w:vAlign w:val="center"/>
          </w:tcPr>
          <w:p w:rsidR="00B94985" w:rsidRPr="006D787E" w:rsidRDefault="00B94985" w:rsidP="00947099">
            <w:pPr>
              <w:spacing w:line="276" w:lineRule="auto"/>
              <w:jc w:val="center"/>
            </w:pPr>
            <w:r w:rsidRPr="006D787E">
              <w:t>317</w:t>
            </w:r>
          </w:p>
        </w:tc>
      </w:tr>
      <w:tr w:rsidR="00B94985" w:rsidRPr="006D787E" w:rsidTr="00947099">
        <w:trPr>
          <w:trHeight w:val="586"/>
        </w:trPr>
        <w:tc>
          <w:tcPr>
            <w:tcW w:w="709" w:type="dxa"/>
            <w:vAlign w:val="center"/>
          </w:tcPr>
          <w:p w:rsidR="00B94985" w:rsidRPr="006D787E" w:rsidRDefault="00B94985" w:rsidP="00947099">
            <w:pPr>
              <w:spacing w:line="276" w:lineRule="auto"/>
              <w:jc w:val="center"/>
            </w:pPr>
            <w:r w:rsidRPr="006D787E">
              <w:t>2</w:t>
            </w:r>
          </w:p>
        </w:tc>
        <w:tc>
          <w:tcPr>
            <w:tcW w:w="993" w:type="dxa"/>
            <w:vAlign w:val="center"/>
          </w:tcPr>
          <w:p w:rsidR="00B94985" w:rsidRPr="006D787E" w:rsidRDefault="00B94985" w:rsidP="00947099">
            <w:pPr>
              <w:spacing w:line="276" w:lineRule="auto"/>
              <w:jc w:val="center"/>
            </w:pPr>
            <w:r w:rsidRPr="006D787E">
              <w:t>2007</w:t>
            </w:r>
          </w:p>
        </w:tc>
        <w:tc>
          <w:tcPr>
            <w:tcW w:w="3685" w:type="dxa"/>
            <w:vAlign w:val="center"/>
          </w:tcPr>
          <w:p w:rsidR="00B94985" w:rsidRPr="006D787E" w:rsidRDefault="00B94985" w:rsidP="00947099">
            <w:pPr>
              <w:spacing w:line="276" w:lineRule="auto"/>
            </w:pPr>
            <w:r w:rsidRPr="006D787E">
              <w:t>Moral and ethical imperatives of healthcare technologies</w:t>
            </w:r>
          </w:p>
        </w:tc>
        <w:tc>
          <w:tcPr>
            <w:tcW w:w="2126" w:type="dxa"/>
            <w:vAlign w:val="center"/>
          </w:tcPr>
          <w:p w:rsidR="00B94985" w:rsidRDefault="00B94985" w:rsidP="00947099">
            <w:pPr>
              <w:spacing w:line="276" w:lineRule="auto"/>
              <w:jc w:val="center"/>
            </w:pPr>
            <w:r w:rsidRPr="006E3AFB">
              <w:t>NIMHANS</w:t>
            </w:r>
          </w:p>
          <w:p w:rsidR="00B94985" w:rsidRPr="006D787E" w:rsidRDefault="00B94985" w:rsidP="00947099">
            <w:pPr>
              <w:spacing w:line="276" w:lineRule="auto"/>
              <w:jc w:val="center"/>
            </w:pPr>
            <w:r w:rsidRPr="006D787E">
              <w:t>B</w:t>
            </w:r>
            <w:r>
              <w:t>engaluru</w:t>
            </w:r>
          </w:p>
        </w:tc>
        <w:tc>
          <w:tcPr>
            <w:tcW w:w="1560" w:type="dxa"/>
            <w:vAlign w:val="center"/>
          </w:tcPr>
          <w:p w:rsidR="00B94985" w:rsidRPr="006D787E" w:rsidRDefault="00B94985" w:rsidP="00947099">
            <w:pPr>
              <w:spacing w:line="276" w:lineRule="auto"/>
              <w:jc w:val="center"/>
            </w:pPr>
            <w:r w:rsidRPr="006D787E">
              <w:t>38</w:t>
            </w:r>
          </w:p>
        </w:tc>
        <w:tc>
          <w:tcPr>
            <w:tcW w:w="1417" w:type="dxa"/>
            <w:vAlign w:val="center"/>
          </w:tcPr>
          <w:p w:rsidR="00B94985" w:rsidRPr="006D787E" w:rsidRDefault="00B94985" w:rsidP="00947099">
            <w:pPr>
              <w:spacing w:line="276" w:lineRule="auto"/>
              <w:jc w:val="center"/>
            </w:pPr>
            <w:r w:rsidRPr="006D787E">
              <w:t>500</w:t>
            </w:r>
          </w:p>
        </w:tc>
      </w:tr>
      <w:tr w:rsidR="00B94985" w:rsidRPr="006D787E" w:rsidTr="00947099">
        <w:trPr>
          <w:trHeight w:val="293"/>
        </w:trPr>
        <w:tc>
          <w:tcPr>
            <w:tcW w:w="709" w:type="dxa"/>
            <w:vAlign w:val="center"/>
          </w:tcPr>
          <w:p w:rsidR="00B94985" w:rsidRPr="006D787E" w:rsidRDefault="00B94985" w:rsidP="00947099">
            <w:pPr>
              <w:spacing w:line="276" w:lineRule="auto"/>
              <w:jc w:val="center"/>
            </w:pPr>
            <w:r w:rsidRPr="006D787E">
              <w:t>3</w:t>
            </w:r>
          </w:p>
        </w:tc>
        <w:tc>
          <w:tcPr>
            <w:tcW w:w="993" w:type="dxa"/>
            <w:vAlign w:val="center"/>
          </w:tcPr>
          <w:p w:rsidR="00B94985" w:rsidRPr="006D787E" w:rsidRDefault="00B94985" w:rsidP="00947099">
            <w:pPr>
              <w:spacing w:line="276" w:lineRule="auto"/>
              <w:jc w:val="center"/>
            </w:pPr>
            <w:r w:rsidRPr="006D787E">
              <w:t>2010</w:t>
            </w:r>
          </w:p>
        </w:tc>
        <w:tc>
          <w:tcPr>
            <w:tcW w:w="3685" w:type="dxa"/>
            <w:vAlign w:val="center"/>
          </w:tcPr>
          <w:p w:rsidR="00B94985" w:rsidRPr="006D787E" w:rsidRDefault="00B94985" w:rsidP="00947099">
            <w:pPr>
              <w:spacing w:line="276" w:lineRule="auto"/>
            </w:pPr>
            <w:r w:rsidRPr="006D787E">
              <w:t>Governance in healthcare</w:t>
            </w:r>
          </w:p>
        </w:tc>
        <w:tc>
          <w:tcPr>
            <w:tcW w:w="2126" w:type="dxa"/>
            <w:vAlign w:val="center"/>
          </w:tcPr>
          <w:p w:rsidR="00B94985" w:rsidRDefault="00B94985" w:rsidP="00947099">
            <w:pPr>
              <w:spacing w:line="276" w:lineRule="auto"/>
              <w:jc w:val="center"/>
            </w:pPr>
            <w:r>
              <w:t>AIIMS</w:t>
            </w:r>
          </w:p>
          <w:p w:rsidR="00B94985" w:rsidRPr="006D787E" w:rsidRDefault="00B94985" w:rsidP="00947099">
            <w:pPr>
              <w:spacing w:line="276" w:lineRule="auto"/>
              <w:jc w:val="center"/>
            </w:pPr>
            <w:r>
              <w:t>Delhi</w:t>
            </w:r>
          </w:p>
        </w:tc>
        <w:tc>
          <w:tcPr>
            <w:tcW w:w="1560" w:type="dxa"/>
            <w:vAlign w:val="center"/>
          </w:tcPr>
          <w:p w:rsidR="00B94985" w:rsidRPr="006D787E" w:rsidRDefault="00B94985" w:rsidP="00947099">
            <w:pPr>
              <w:spacing w:line="276" w:lineRule="auto"/>
              <w:jc w:val="center"/>
            </w:pPr>
            <w:r w:rsidRPr="006D787E">
              <w:t>38</w:t>
            </w:r>
          </w:p>
        </w:tc>
        <w:tc>
          <w:tcPr>
            <w:tcW w:w="1417" w:type="dxa"/>
            <w:vAlign w:val="center"/>
          </w:tcPr>
          <w:p w:rsidR="00B94985" w:rsidRPr="006D787E" w:rsidRDefault="00B94985" w:rsidP="00947099">
            <w:pPr>
              <w:spacing w:line="276" w:lineRule="auto"/>
              <w:jc w:val="center"/>
            </w:pPr>
            <w:r w:rsidRPr="006D787E">
              <w:t>350</w:t>
            </w:r>
          </w:p>
        </w:tc>
      </w:tr>
      <w:tr w:rsidR="00B94985" w:rsidRPr="006D787E" w:rsidTr="00947099">
        <w:trPr>
          <w:trHeight w:val="602"/>
        </w:trPr>
        <w:tc>
          <w:tcPr>
            <w:tcW w:w="709" w:type="dxa"/>
            <w:vAlign w:val="center"/>
          </w:tcPr>
          <w:p w:rsidR="00B94985" w:rsidRPr="006D787E" w:rsidRDefault="00B94985" w:rsidP="00947099">
            <w:pPr>
              <w:spacing w:line="276" w:lineRule="auto"/>
              <w:jc w:val="center"/>
            </w:pPr>
            <w:r w:rsidRPr="006D787E">
              <w:t>4</w:t>
            </w:r>
          </w:p>
        </w:tc>
        <w:tc>
          <w:tcPr>
            <w:tcW w:w="993" w:type="dxa"/>
            <w:vAlign w:val="center"/>
          </w:tcPr>
          <w:p w:rsidR="00B94985" w:rsidRPr="006D787E" w:rsidRDefault="00B94985" w:rsidP="00947099">
            <w:pPr>
              <w:spacing w:line="276" w:lineRule="auto"/>
              <w:jc w:val="center"/>
            </w:pPr>
            <w:r w:rsidRPr="006D787E">
              <w:t>2012</w:t>
            </w:r>
          </w:p>
        </w:tc>
        <w:tc>
          <w:tcPr>
            <w:tcW w:w="3685" w:type="dxa"/>
            <w:vAlign w:val="center"/>
          </w:tcPr>
          <w:p w:rsidR="00B94985" w:rsidRPr="006D787E" w:rsidRDefault="00B94985" w:rsidP="00947099">
            <w:pPr>
              <w:spacing w:line="276" w:lineRule="auto"/>
            </w:pPr>
            <w:r w:rsidRPr="006D787E">
              <w:t>Ethics and regulatory challenges in health research</w:t>
            </w:r>
          </w:p>
        </w:tc>
        <w:tc>
          <w:tcPr>
            <w:tcW w:w="2126" w:type="dxa"/>
            <w:vAlign w:val="center"/>
          </w:tcPr>
          <w:p w:rsidR="00B94985" w:rsidRDefault="00B94985" w:rsidP="00947099">
            <w:pPr>
              <w:spacing w:line="276" w:lineRule="auto"/>
              <w:jc w:val="center"/>
            </w:pPr>
            <w:r w:rsidRPr="006E3AFB">
              <w:t xml:space="preserve">University of Hyderabad </w:t>
            </w:r>
          </w:p>
          <w:p w:rsidR="00B94985" w:rsidRPr="006D787E" w:rsidRDefault="00B94985" w:rsidP="00947099">
            <w:pPr>
              <w:spacing w:line="276" w:lineRule="auto"/>
              <w:jc w:val="center"/>
            </w:pPr>
            <w:r w:rsidRPr="006D787E">
              <w:t>Hyderabad</w:t>
            </w:r>
          </w:p>
        </w:tc>
        <w:tc>
          <w:tcPr>
            <w:tcW w:w="1560" w:type="dxa"/>
            <w:vAlign w:val="center"/>
          </w:tcPr>
          <w:p w:rsidR="00B94985" w:rsidRPr="006D787E" w:rsidRDefault="00B94985" w:rsidP="00947099">
            <w:pPr>
              <w:spacing w:line="276" w:lineRule="auto"/>
              <w:jc w:val="center"/>
            </w:pPr>
            <w:r w:rsidRPr="006D787E">
              <w:t>03</w:t>
            </w:r>
          </w:p>
        </w:tc>
        <w:tc>
          <w:tcPr>
            <w:tcW w:w="1417" w:type="dxa"/>
            <w:vAlign w:val="center"/>
          </w:tcPr>
          <w:p w:rsidR="00B94985" w:rsidRPr="006D787E" w:rsidRDefault="00B94985" w:rsidP="00947099">
            <w:pPr>
              <w:spacing w:line="276" w:lineRule="auto"/>
              <w:jc w:val="center"/>
            </w:pPr>
            <w:r w:rsidRPr="006D787E">
              <w:t>370</w:t>
            </w:r>
          </w:p>
        </w:tc>
      </w:tr>
      <w:tr w:rsidR="00B94985" w:rsidRPr="006D787E" w:rsidTr="00947099">
        <w:trPr>
          <w:trHeight w:val="309"/>
        </w:trPr>
        <w:tc>
          <w:tcPr>
            <w:tcW w:w="709" w:type="dxa"/>
            <w:vAlign w:val="center"/>
          </w:tcPr>
          <w:p w:rsidR="00B94985" w:rsidRPr="006D787E" w:rsidRDefault="00B94985" w:rsidP="00947099">
            <w:pPr>
              <w:spacing w:line="276" w:lineRule="auto"/>
              <w:jc w:val="center"/>
            </w:pPr>
            <w:r w:rsidRPr="006D787E">
              <w:t>5.</w:t>
            </w:r>
          </w:p>
        </w:tc>
        <w:tc>
          <w:tcPr>
            <w:tcW w:w="993" w:type="dxa"/>
            <w:vAlign w:val="center"/>
          </w:tcPr>
          <w:p w:rsidR="00B94985" w:rsidRPr="006D787E" w:rsidRDefault="00B94985" w:rsidP="00947099">
            <w:pPr>
              <w:spacing w:line="276" w:lineRule="auto"/>
              <w:jc w:val="center"/>
            </w:pPr>
            <w:r w:rsidRPr="006D787E">
              <w:t>2014</w:t>
            </w:r>
          </w:p>
        </w:tc>
        <w:tc>
          <w:tcPr>
            <w:tcW w:w="3685" w:type="dxa"/>
            <w:vAlign w:val="center"/>
          </w:tcPr>
          <w:p w:rsidR="00B94985" w:rsidRPr="006D787E" w:rsidRDefault="00B94985" w:rsidP="00947099">
            <w:pPr>
              <w:spacing w:line="276" w:lineRule="auto"/>
            </w:pPr>
            <w:r w:rsidRPr="006D787E">
              <w:t>Integrity in healthcare and research</w:t>
            </w:r>
          </w:p>
        </w:tc>
        <w:tc>
          <w:tcPr>
            <w:tcW w:w="2126" w:type="dxa"/>
            <w:vAlign w:val="center"/>
          </w:tcPr>
          <w:p w:rsidR="00B94985" w:rsidRDefault="00B94985" w:rsidP="00947099">
            <w:pPr>
              <w:spacing w:line="276" w:lineRule="auto"/>
              <w:jc w:val="center"/>
            </w:pPr>
            <w:r w:rsidRPr="006E3AFB">
              <w:t xml:space="preserve">St John’s Academy of Health Sciences </w:t>
            </w:r>
          </w:p>
          <w:p w:rsidR="00B94985" w:rsidRPr="006D787E" w:rsidRDefault="00B94985" w:rsidP="00947099">
            <w:pPr>
              <w:spacing w:line="276" w:lineRule="auto"/>
              <w:jc w:val="center"/>
            </w:pPr>
            <w:r w:rsidRPr="006D787E">
              <w:t>B</w:t>
            </w:r>
            <w:r>
              <w:t>e</w:t>
            </w:r>
            <w:r w:rsidRPr="006D787E">
              <w:t>ngal</w:t>
            </w:r>
            <w:ins w:id="5" w:author="ReviewerIJME" w:date="2015-09-23T14:29:00Z">
              <w:r>
                <w:t>u</w:t>
              </w:r>
            </w:ins>
            <w:r w:rsidRPr="006D787E">
              <w:t>r</w:t>
            </w:r>
            <w:del w:id="6" w:author="ReviewerIJME" w:date="2015-09-23T14:28:00Z">
              <w:r w:rsidRPr="006D787E" w:rsidDel="00EB673B">
                <w:delText>e</w:delText>
              </w:r>
            </w:del>
            <w:r>
              <w:t>u</w:t>
            </w:r>
          </w:p>
        </w:tc>
        <w:tc>
          <w:tcPr>
            <w:tcW w:w="1560" w:type="dxa"/>
            <w:vAlign w:val="center"/>
          </w:tcPr>
          <w:p w:rsidR="00B94985" w:rsidRPr="006D787E" w:rsidRDefault="00B94985" w:rsidP="00947099">
            <w:pPr>
              <w:spacing w:line="276" w:lineRule="auto"/>
              <w:jc w:val="center"/>
            </w:pPr>
            <w:r w:rsidRPr="006D787E">
              <w:t>03</w:t>
            </w:r>
          </w:p>
        </w:tc>
        <w:tc>
          <w:tcPr>
            <w:tcW w:w="1417" w:type="dxa"/>
            <w:vAlign w:val="center"/>
          </w:tcPr>
          <w:p w:rsidR="00B94985" w:rsidRPr="006D787E" w:rsidRDefault="00B94985" w:rsidP="00947099">
            <w:pPr>
              <w:spacing w:line="276" w:lineRule="auto"/>
              <w:jc w:val="center"/>
            </w:pPr>
            <w:r w:rsidRPr="006D787E">
              <w:t>695</w:t>
            </w:r>
          </w:p>
        </w:tc>
      </w:tr>
      <w:tr w:rsidR="00B94985" w:rsidRPr="006D787E" w:rsidTr="00947099">
        <w:trPr>
          <w:trHeight w:val="309"/>
        </w:trPr>
        <w:tc>
          <w:tcPr>
            <w:tcW w:w="709" w:type="dxa"/>
            <w:vAlign w:val="center"/>
          </w:tcPr>
          <w:p w:rsidR="00B94985" w:rsidRPr="006D787E" w:rsidRDefault="00B94985" w:rsidP="00947099">
            <w:pPr>
              <w:spacing w:line="276" w:lineRule="auto"/>
              <w:jc w:val="center"/>
            </w:pPr>
            <w:r>
              <w:t>6.</w:t>
            </w:r>
          </w:p>
        </w:tc>
        <w:tc>
          <w:tcPr>
            <w:tcW w:w="993" w:type="dxa"/>
            <w:vAlign w:val="center"/>
          </w:tcPr>
          <w:p w:rsidR="00B94985" w:rsidRPr="006D787E" w:rsidRDefault="00B94985" w:rsidP="00947099">
            <w:pPr>
              <w:spacing w:line="276" w:lineRule="auto"/>
              <w:jc w:val="center"/>
            </w:pPr>
            <w:r>
              <w:t>2016</w:t>
            </w:r>
          </w:p>
        </w:tc>
        <w:tc>
          <w:tcPr>
            <w:tcW w:w="3685" w:type="dxa"/>
            <w:vAlign w:val="center"/>
          </w:tcPr>
          <w:p w:rsidR="00B94985" w:rsidRPr="006D787E" w:rsidRDefault="00B94985" w:rsidP="00947099">
            <w:pPr>
              <w:spacing w:line="276" w:lineRule="auto"/>
            </w:pPr>
            <w:r w:rsidRPr="000D745D">
              <w:t xml:space="preserve">Healing and dying with dignity: </w:t>
            </w:r>
            <w:r>
              <w:t>e</w:t>
            </w:r>
            <w:r w:rsidRPr="000D745D">
              <w:t>thical issues in palliative care, end-of-life care and euthanasia</w:t>
            </w:r>
          </w:p>
        </w:tc>
        <w:tc>
          <w:tcPr>
            <w:tcW w:w="2126" w:type="dxa"/>
            <w:vAlign w:val="center"/>
          </w:tcPr>
          <w:p w:rsidR="00B94985" w:rsidRPr="006D787E" w:rsidRDefault="00B94985" w:rsidP="00947099">
            <w:pPr>
              <w:spacing w:line="276" w:lineRule="auto"/>
              <w:jc w:val="center"/>
            </w:pPr>
            <w:r>
              <w:t>To be announced</w:t>
            </w:r>
          </w:p>
        </w:tc>
        <w:tc>
          <w:tcPr>
            <w:tcW w:w="1560" w:type="dxa"/>
            <w:vAlign w:val="center"/>
          </w:tcPr>
          <w:p w:rsidR="00B94985" w:rsidRPr="006D787E" w:rsidRDefault="00B94985" w:rsidP="00947099">
            <w:pPr>
              <w:spacing w:line="276" w:lineRule="auto"/>
              <w:jc w:val="center"/>
            </w:pPr>
            <w:r>
              <w:t>--</w:t>
            </w:r>
          </w:p>
        </w:tc>
        <w:tc>
          <w:tcPr>
            <w:tcW w:w="1417" w:type="dxa"/>
            <w:vAlign w:val="center"/>
          </w:tcPr>
          <w:p w:rsidR="00B94985" w:rsidRPr="006D787E" w:rsidRDefault="00B94985" w:rsidP="00947099">
            <w:pPr>
              <w:spacing w:line="276" w:lineRule="auto"/>
              <w:jc w:val="center"/>
            </w:pPr>
            <w:r>
              <w:t>--</w:t>
            </w:r>
          </w:p>
        </w:tc>
      </w:tr>
    </w:tbl>
    <w:p w:rsidR="00F64401" w:rsidRDefault="00F64401" w:rsidP="00B94985">
      <w:pPr>
        <w:rPr>
          <w:sz w:val="28"/>
          <w:szCs w:val="28"/>
        </w:rPr>
      </w:pPr>
    </w:p>
    <w:p w:rsidR="00F64401" w:rsidRPr="00B94985" w:rsidRDefault="00F64401" w:rsidP="00B94985">
      <w:pPr>
        <w:rPr>
          <w:sz w:val="28"/>
          <w:szCs w:val="28"/>
        </w:rPr>
      </w:pPr>
    </w:p>
    <w:p w:rsidR="00B94985" w:rsidRDefault="00F64401">
      <w:pPr>
        <w:rPr>
          <w:sz w:val="28"/>
          <w:szCs w:val="28"/>
          <w:u w:val="single"/>
        </w:rPr>
      </w:pPr>
      <w:r w:rsidRPr="00F64401">
        <w:rPr>
          <w:sz w:val="28"/>
          <w:szCs w:val="28"/>
          <w:u w:val="single"/>
        </w:rPr>
        <w:lastRenderedPageBreak/>
        <w:drawing>
          <wp:inline distT="0" distB="0" distL="0" distR="0">
            <wp:extent cx="5943600" cy="3471062"/>
            <wp:effectExtent l="19050" t="0" r="1905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64401" w:rsidRDefault="00F64401">
      <w:pPr>
        <w:rPr>
          <w:sz w:val="28"/>
          <w:szCs w:val="28"/>
          <w:u w:val="single"/>
        </w:rPr>
      </w:pPr>
    </w:p>
    <w:p w:rsidR="00F64401" w:rsidRDefault="00F64401">
      <w:pPr>
        <w:rPr>
          <w:sz w:val="28"/>
          <w:szCs w:val="28"/>
          <w:u w:val="single"/>
        </w:rPr>
      </w:pPr>
    </w:p>
    <w:p w:rsidR="00F64401" w:rsidRDefault="00F64401" w:rsidP="00F64401">
      <w:pPr>
        <w:spacing w:before="100" w:beforeAutospacing="1" w:after="100" w:afterAutospacing="1"/>
        <w:rPr>
          <w:rFonts w:ascii="Times New Roman" w:hAnsi="Times New Roman"/>
          <w:b/>
          <w:sz w:val="24"/>
          <w:szCs w:val="24"/>
        </w:rPr>
      </w:pPr>
    </w:p>
    <w:p w:rsidR="00F64401" w:rsidRPr="00E96BEA" w:rsidDel="00E74835" w:rsidRDefault="00F64401" w:rsidP="00F64401">
      <w:pPr>
        <w:spacing w:before="100" w:beforeAutospacing="1" w:after="100" w:afterAutospacing="1"/>
        <w:rPr>
          <w:rFonts w:ascii="Times New Roman" w:hAnsi="Times New Roman"/>
          <w:b/>
          <w:sz w:val="24"/>
          <w:szCs w:val="24"/>
        </w:rPr>
      </w:pPr>
      <w:r>
        <w:rPr>
          <w:rFonts w:ascii="Times New Roman" w:hAnsi="Times New Roman"/>
          <w:b/>
          <w:sz w:val="24"/>
          <w:szCs w:val="24"/>
        </w:rPr>
        <w:t>Table</w:t>
      </w:r>
      <w:r w:rsidRPr="00E96BEA" w:rsidDel="00E74835">
        <w:rPr>
          <w:rFonts w:ascii="Times New Roman" w:hAnsi="Times New Roman"/>
          <w:b/>
          <w:sz w:val="24"/>
          <w:szCs w:val="24"/>
        </w:rPr>
        <w:t>: Affiliations of authors in 2015/16</w:t>
      </w:r>
    </w:p>
    <w:p w:rsidR="00F64401" w:rsidRPr="006F6D7C" w:rsidRDefault="00F64401" w:rsidP="00F64401">
      <w:pPr>
        <w:spacing w:before="100" w:beforeAutospacing="1" w:after="100" w:afterAutospacing="1"/>
        <w:rPr>
          <w:rFonts w:ascii="Times New Roman" w:hAnsi="Times New Roman"/>
          <w:b/>
          <w:sz w:val="24"/>
          <w:szCs w:val="24"/>
        </w:rPr>
      </w:pPr>
    </w:p>
    <w:tbl>
      <w:tblPr>
        <w:tblStyle w:val="TableGrid"/>
        <w:tblW w:w="0" w:type="auto"/>
        <w:tblLayout w:type="fixed"/>
        <w:tblLook w:val="04A0"/>
      </w:tblPr>
      <w:tblGrid>
        <w:gridCol w:w="704"/>
        <w:gridCol w:w="840"/>
        <w:gridCol w:w="752"/>
        <w:gridCol w:w="614"/>
        <w:gridCol w:w="666"/>
        <w:gridCol w:w="796"/>
        <w:gridCol w:w="779"/>
        <w:gridCol w:w="830"/>
        <w:gridCol w:w="510"/>
        <w:gridCol w:w="623"/>
        <w:gridCol w:w="605"/>
        <w:gridCol w:w="849"/>
        <w:gridCol w:w="674"/>
      </w:tblGrid>
      <w:tr w:rsidR="00F64401" w:rsidRPr="00E96BEA" w:rsidTr="00947099">
        <w:tc>
          <w:tcPr>
            <w:tcW w:w="704"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lastRenderedPageBreak/>
              <w:t>Month</w:t>
            </w:r>
          </w:p>
        </w:tc>
        <w:tc>
          <w:tcPr>
            <w:tcW w:w="840" w:type="dxa"/>
          </w:tcPr>
          <w:p w:rsidR="00F64401" w:rsidRPr="00AD51CD" w:rsidRDefault="00F64401" w:rsidP="00947099">
            <w:pPr>
              <w:keepNext/>
              <w:spacing w:before="100" w:beforeAutospacing="1" w:after="100" w:afterAutospacing="1"/>
              <w:rPr>
                <w:rFonts w:ascii="Times New Roman" w:hAnsi="Times New Roman"/>
                <w:b/>
                <w:sz w:val="20"/>
                <w:szCs w:val="24"/>
              </w:rPr>
            </w:pPr>
            <w:proofErr w:type="spellStart"/>
            <w:r w:rsidRPr="00AD51CD">
              <w:rPr>
                <w:rFonts w:ascii="Times New Roman" w:hAnsi="Times New Roman"/>
                <w:b/>
                <w:sz w:val="20"/>
                <w:szCs w:val="24"/>
              </w:rPr>
              <w:t>Clnicians</w:t>
            </w:r>
            <w:proofErr w:type="spellEnd"/>
          </w:p>
        </w:tc>
        <w:tc>
          <w:tcPr>
            <w:tcW w:w="752"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Medical</w:t>
            </w:r>
          </w:p>
          <w:p w:rsidR="00F64401" w:rsidRPr="00AD51CD" w:rsidRDefault="00F64401" w:rsidP="00947099">
            <w:pPr>
              <w:keepNext/>
              <w:spacing w:before="100" w:beforeAutospacing="1" w:after="100" w:afterAutospacing="1"/>
              <w:rPr>
                <w:rFonts w:ascii="Times New Roman" w:hAnsi="Times New Roman"/>
                <w:b/>
                <w:sz w:val="20"/>
                <w:szCs w:val="24"/>
              </w:rPr>
            </w:pPr>
            <w:proofErr w:type="spellStart"/>
            <w:r w:rsidRPr="00AD51CD">
              <w:rPr>
                <w:rFonts w:ascii="Times New Roman" w:hAnsi="Times New Roman"/>
                <w:b/>
                <w:sz w:val="20"/>
                <w:szCs w:val="24"/>
              </w:rPr>
              <w:t>Instns</w:t>
            </w:r>
            <w:proofErr w:type="spellEnd"/>
          </w:p>
        </w:tc>
        <w:tc>
          <w:tcPr>
            <w:tcW w:w="614"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 xml:space="preserve">Other Acad </w:t>
            </w:r>
            <w:proofErr w:type="spellStart"/>
            <w:r w:rsidRPr="00AD51CD">
              <w:rPr>
                <w:rFonts w:ascii="Times New Roman" w:hAnsi="Times New Roman"/>
                <w:b/>
                <w:sz w:val="20"/>
                <w:szCs w:val="24"/>
              </w:rPr>
              <w:t>instns</w:t>
            </w:r>
            <w:proofErr w:type="spellEnd"/>
          </w:p>
        </w:tc>
        <w:tc>
          <w:tcPr>
            <w:tcW w:w="666"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Health NGOs</w:t>
            </w:r>
          </w:p>
        </w:tc>
        <w:tc>
          <w:tcPr>
            <w:tcW w:w="796"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Students</w:t>
            </w:r>
          </w:p>
        </w:tc>
        <w:tc>
          <w:tcPr>
            <w:tcW w:w="779"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Govt Officials</w:t>
            </w:r>
          </w:p>
        </w:tc>
        <w:tc>
          <w:tcPr>
            <w:tcW w:w="830"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 xml:space="preserve">Research </w:t>
            </w:r>
            <w:proofErr w:type="spellStart"/>
            <w:r w:rsidRPr="00AD51CD">
              <w:rPr>
                <w:rFonts w:ascii="Times New Roman" w:hAnsi="Times New Roman"/>
                <w:b/>
                <w:sz w:val="20"/>
                <w:szCs w:val="24"/>
              </w:rPr>
              <w:t>Instns</w:t>
            </w:r>
            <w:proofErr w:type="spellEnd"/>
          </w:p>
        </w:tc>
        <w:tc>
          <w:tcPr>
            <w:tcW w:w="510"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Law</w:t>
            </w:r>
          </w:p>
        </w:tc>
        <w:tc>
          <w:tcPr>
            <w:tcW w:w="623"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 xml:space="preserve">Eths </w:t>
            </w:r>
            <w:proofErr w:type="spellStart"/>
            <w:r w:rsidRPr="00AD51CD">
              <w:rPr>
                <w:rFonts w:ascii="Times New Roman" w:hAnsi="Times New Roman"/>
                <w:b/>
                <w:sz w:val="20"/>
                <w:szCs w:val="24"/>
              </w:rPr>
              <w:t>Instns</w:t>
            </w:r>
            <w:proofErr w:type="spellEnd"/>
          </w:p>
        </w:tc>
        <w:tc>
          <w:tcPr>
            <w:tcW w:w="605"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IJME</w:t>
            </w:r>
          </w:p>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 xml:space="preserve">Or </w:t>
            </w:r>
            <w:proofErr w:type="spellStart"/>
            <w:r w:rsidRPr="00AD51CD">
              <w:rPr>
                <w:rFonts w:ascii="Times New Roman" w:hAnsi="Times New Roman"/>
                <w:b/>
                <w:sz w:val="20"/>
                <w:szCs w:val="24"/>
              </w:rPr>
              <w:t>Jnls</w:t>
            </w:r>
            <w:proofErr w:type="spellEnd"/>
          </w:p>
        </w:tc>
        <w:tc>
          <w:tcPr>
            <w:tcW w:w="849"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Journalists</w:t>
            </w:r>
          </w:p>
        </w:tc>
        <w:tc>
          <w:tcPr>
            <w:tcW w:w="674"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Total</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April-June 2015</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16</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4</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12</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37</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Jul-Sept 2015</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12</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23</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Oct-Dec 2015</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20</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8</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7</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44</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Jan-March 2016</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10</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 xml:space="preserve">  6</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6</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32</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Total</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16</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54</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07</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10</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21</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4</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09</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01</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136</w:t>
            </w:r>
          </w:p>
        </w:tc>
      </w:tr>
    </w:tbl>
    <w:p w:rsidR="007E7B9B" w:rsidRDefault="007E7B9B">
      <w:pPr>
        <w:rPr>
          <w:sz w:val="28"/>
          <w:szCs w:val="28"/>
          <w:u w:val="single"/>
        </w:rPr>
      </w:pPr>
    </w:p>
    <w:p w:rsidR="007E7B9B" w:rsidRDefault="007E7B9B">
      <w:pPr>
        <w:rPr>
          <w:sz w:val="28"/>
          <w:szCs w:val="28"/>
          <w:u w:val="single"/>
        </w:rPr>
      </w:pPr>
    </w:p>
    <w:p w:rsidR="007E7B9B" w:rsidRDefault="007E7B9B">
      <w:pPr>
        <w:rPr>
          <w:sz w:val="28"/>
          <w:szCs w:val="28"/>
          <w:u w:val="single"/>
        </w:rPr>
      </w:pPr>
      <w:r>
        <w:rPr>
          <w:sz w:val="28"/>
          <w:szCs w:val="28"/>
          <w:u w:val="single"/>
        </w:rPr>
        <w:t>Website usage chart for 2014 to 2016</w:t>
      </w:r>
    </w:p>
    <w:p w:rsidR="005527EE" w:rsidRDefault="005527EE">
      <w:pPr>
        <w:rPr>
          <w:sz w:val="28"/>
          <w:szCs w:val="28"/>
          <w:u w:val="single"/>
        </w:rPr>
      </w:pPr>
      <w:proofErr w:type="gramStart"/>
      <w:r>
        <w:rPr>
          <w:sz w:val="28"/>
          <w:szCs w:val="28"/>
          <w:u w:val="single"/>
        </w:rPr>
        <w:t>with</w:t>
      </w:r>
      <w:proofErr w:type="gramEnd"/>
      <w:r>
        <w:rPr>
          <w:sz w:val="28"/>
          <w:szCs w:val="28"/>
          <w:u w:val="single"/>
        </w:rPr>
        <w:t xml:space="preserve"> brief analysis</w:t>
      </w:r>
    </w:p>
    <w:p w:rsidR="005527EE" w:rsidRDefault="005527EE">
      <w:pPr>
        <w:rPr>
          <w:sz w:val="28"/>
          <w:szCs w:val="28"/>
          <w:u w:val="single"/>
        </w:rPr>
      </w:pPr>
    </w:p>
    <w:p w:rsidR="005527EE" w:rsidRDefault="005527EE">
      <w:pPr>
        <w:rPr>
          <w:b/>
          <w:sz w:val="28"/>
          <w:szCs w:val="28"/>
          <w:u w:val="single"/>
        </w:rPr>
      </w:pPr>
      <w:r w:rsidRPr="005527EE">
        <w:rPr>
          <w:b/>
          <w:sz w:val="28"/>
          <w:szCs w:val="28"/>
          <w:u w:val="single"/>
        </w:rPr>
        <w:t>4) Future goals:</w:t>
      </w:r>
    </w:p>
    <w:p w:rsidR="005527EE" w:rsidRPr="005527EE" w:rsidRDefault="005527EE">
      <w:pPr>
        <w:rPr>
          <w:sz w:val="28"/>
          <w:szCs w:val="28"/>
        </w:rPr>
      </w:pPr>
      <w:r w:rsidRPr="005527EE">
        <w:rPr>
          <w:sz w:val="28"/>
          <w:szCs w:val="28"/>
          <w:u w:val="single"/>
        </w:rPr>
        <w:t>As an organisation</w:t>
      </w:r>
      <w:r w:rsidRPr="005527EE">
        <w:rPr>
          <w:sz w:val="28"/>
          <w:szCs w:val="28"/>
        </w:rPr>
        <w:t>: to become financially self sustaining, and grow, especially among young clinicians, social science researchers, journalists, lawyers.</w:t>
      </w:r>
    </w:p>
    <w:p w:rsidR="005527EE" w:rsidRPr="005527EE" w:rsidRDefault="005527EE">
      <w:pPr>
        <w:rPr>
          <w:b/>
          <w:sz w:val="28"/>
          <w:szCs w:val="28"/>
          <w:u w:val="single"/>
        </w:rPr>
      </w:pPr>
      <w:r w:rsidRPr="005527EE">
        <w:rPr>
          <w:sz w:val="28"/>
          <w:szCs w:val="28"/>
          <w:u w:val="single"/>
        </w:rPr>
        <w:t>As a movement;</w:t>
      </w:r>
      <w:r w:rsidRPr="005527EE">
        <w:rPr>
          <w:rFonts w:ascii="Times New Roman" w:hAnsi="Times New Roman" w:cs="Times New Roman"/>
          <w:sz w:val="24"/>
          <w:szCs w:val="24"/>
        </w:rPr>
        <w:t xml:space="preserve"> </w:t>
      </w:r>
      <w:r>
        <w:rPr>
          <w:rFonts w:ascii="Times New Roman" w:hAnsi="Times New Roman" w:cs="Times New Roman"/>
          <w:sz w:val="24"/>
          <w:szCs w:val="24"/>
        </w:rPr>
        <w:t>Our next challenge is twofold. To ensure that India transition to universal ethical healthcare and the discipline of bioethics become integral part of professional and general education</w:t>
      </w:r>
      <w:r>
        <w:rPr>
          <w:b/>
          <w:sz w:val="28"/>
          <w:szCs w:val="28"/>
          <w:u w:val="single"/>
        </w:rPr>
        <w:t xml:space="preserve"> </w:t>
      </w:r>
    </w:p>
    <w:sectPr w:rsidR="005527EE" w:rsidRPr="005527EE" w:rsidSect="008A4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61FD2"/>
    <w:multiLevelType w:val="hybridMultilevel"/>
    <w:tmpl w:val="F5C6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E5D35"/>
    <w:multiLevelType w:val="hybridMultilevel"/>
    <w:tmpl w:val="BADE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622AE"/>
    <w:multiLevelType w:val="hybridMultilevel"/>
    <w:tmpl w:val="E394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F5473"/>
    <w:multiLevelType w:val="hybridMultilevel"/>
    <w:tmpl w:val="2B3C1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7C087C"/>
    <w:multiLevelType w:val="hybridMultilevel"/>
    <w:tmpl w:val="710C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BF5"/>
    <w:multiLevelType w:val="hybridMultilevel"/>
    <w:tmpl w:val="3312BFD8"/>
    <w:lvl w:ilvl="0" w:tplc="AAF8990E">
      <w:start w:val="26"/>
      <w:numFmt w:val="bullet"/>
      <w:lvlText w:val="-"/>
      <w:lvlJc w:val="left"/>
      <w:pPr>
        <w:ind w:left="720" w:hanging="360"/>
      </w:pPr>
      <w:rPr>
        <w:rFonts w:ascii="Calibri" w:eastAsiaTheme="minorHAns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8F2D4D"/>
    <w:multiLevelType w:val="hybridMultilevel"/>
    <w:tmpl w:val="D37CEEB4"/>
    <w:lvl w:ilvl="0" w:tplc="0CC2D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94985"/>
    <w:rsid w:val="00036B01"/>
    <w:rsid w:val="002076ED"/>
    <w:rsid w:val="00401B77"/>
    <w:rsid w:val="005527EE"/>
    <w:rsid w:val="006D38ED"/>
    <w:rsid w:val="007D57AD"/>
    <w:rsid w:val="007E7B9B"/>
    <w:rsid w:val="008A4A75"/>
    <w:rsid w:val="00961094"/>
    <w:rsid w:val="00B22FFA"/>
    <w:rsid w:val="00B94985"/>
    <w:rsid w:val="00BA33C9"/>
    <w:rsid w:val="00E363A8"/>
    <w:rsid w:val="00ED0963"/>
    <w:rsid w:val="00F64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985"/>
    <w:pPr>
      <w:ind w:left="720"/>
      <w:contextualSpacing/>
    </w:pPr>
  </w:style>
  <w:style w:type="table" w:styleId="TableGrid">
    <w:name w:val="Table Grid"/>
    <w:basedOn w:val="TableNormal"/>
    <w:uiPriority w:val="59"/>
    <w:rsid w:val="00B9498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4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sz="1393"/>
            </a:pPr>
            <a:r>
              <a:rPr lang="en-US"/>
              <a:t>Fig 1: Submissions received in 2015-16</a:t>
            </a:r>
          </a:p>
        </c:rich>
      </c:tx>
    </c:title>
    <c:plotArea>
      <c:layout>
        <c:manualLayout>
          <c:layoutTarget val="inner"/>
          <c:xMode val="edge"/>
          <c:yMode val="edge"/>
          <c:x val="0.17838765008576329"/>
          <c:y val="0.19104477611940343"/>
          <c:w val="0.40480274442538594"/>
          <c:h val="0.70447761194029845"/>
        </c:manualLayout>
      </c:layout>
      <c:pieChart>
        <c:varyColors val="1"/>
        <c:ser>
          <c:idx val="0"/>
          <c:order val="0"/>
          <c:tx>
            <c:strRef>
              <c:f>Sheet1!$B$1</c:f>
              <c:strCache>
                <c:ptCount val="1"/>
                <c:pt idx="0">
                  <c:v>Received submissions</c:v>
                </c:pt>
              </c:strCache>
            </c:strRef>
          </c:tx>
          <c:dLbls>
            <c:spPr>
              <a:noFill/>
              <a:ln w="25314">
                <a:noFill/>
              </a:ln>
            </c:spPr>
            <c:showVal val="1"/>
            <c:showLeaderLines val="1"/>
          </c:dLbls>
          <c:cat>
            <c:strRef>
              <c:f>Sheet1!$A$2:$A$7</c:f>
              <c:strCache>
                <c:ptCount val="5"/>
                <c:pt idx="0">
                  <c:v>Accepted-32.8% </c:v>
                </c:pt>
                <c:pt idx="1">
                  <c:v>Rejected-33.4%</c:v>
                </c:pt>
                <c:pt idx="2">
                  <c:v>Under revision-10%</c:v>
                </c:pt>
                <c:pt idx="3">
                  <c:v>Under review-22%</c:v>
                </c:pt>
                <c:pt idx="4">
                  <c:v>Withdrawn - 2%</c:v>
                </c:pt>
              </c:strCache>
            </c:strRef>
          </c:cat>
          <c:val>
            <c:numRef>
              <c:f>Sheet1!$B$2:$B$7</c:f>
              <c:numCache>
                <c:formatCode>0.00%</c:formatCode>
                <c:ptCount val="6"/>
                <c:pt idx="0">
                  <c:v>0.32800000000000024</c:v>
                </c:pt>
                <c:pt idx="1">
                  <c:v>0.33400000000000035</c:v>
                </c:pt>
                <c:pt idx="2" formatCode="0%">
                  <c:v>0.1</c:v>
                </c:pt>
                <c:pt idx="3" formatCode="0%">
                  <c:v>0.22</c:v>
                </c:pt>
                <c:pt idx="4" formatCode="0%">
                  <c:v>2.0000000000000011E-2</c:v>
                </c:pt>
              </c:numCache>
            </c:numRef>
          </c:val>
        </c:ser>
        <c:firstSliceAng val="0"/>
      </c:pieChart>
      <c:spPr>
        <a:noFill/>
        <a:ln w="25412">
          <a:noFill/>
        </a:ln>
      </c:spPr>
    </c:plotArea>
    <c:legend>
      <c:legendPos val="r"/>
      <c:legendEntry>
        <c:idx val="5"/>
        <c:delete val="1"/>
      </c:legendEntry>
      <c:layout>
        <c:manualLayout>
          <c:xMode val="edge"/>
          <c:yMode val="edge"/>
          <c:x val="0.76157788596164422"/>
          <c:y val="0.38805848421489736"/>
          <c:w val="0.22126951912413906"/>
          <c:h val="0.37313373963847751"/>
        </c:manualLayout>
      </c:layout>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7</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2016-10-25T12:57:00Z</dcterms:created>
  <dcterms:modified xsi:type="dcterms:W3CDTF">2016-10-25T12:57:00Z</dcterms:modified>
</cp:coreProperties>
</file>