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4B0" w:rsidRPr="000760A8" w:rsidRDefault="00A504B0" w:rsidP="006C0CC8">
      <w:pPr>
        <w:pStyle w:val="NoSpacing"/>
      </w:pPr>
    </w:p>
    <w:p w:rsidR="000760A8" w:rsidRPr="000760A8" w:rsidRDefault="000760A8" w:rsidP="009F1BB8">
      <w:pPr>
        <w:spacing w:line="480" w:lineRule="auto"/>
        <w:jc w:val="both"/>
        <w:rPr>
          <w:rFonts w:asciiTheme="majorBidi" w:hAnsiTheme="majorBidi" w:cstheme="majorBidi"/>
          <w:b/>
          <w:bCs/>
          <w:sz w:val="24"/>
          <w:szCs w:val="24"/>
        </w:rPr>
      </w:pPr>
      <w:r w:rsidRPr="000760A8">
        <w:rPr>
          <w:rFonts w:asciiTheme="majorBidi" w:hAnsiTheme="majorBidi" w:cstheme="majorBidi"/>
          <w:b/>
          <w:bCs/>
          <w:sz w:val="24"/>
          <w:szCs w:val="24"/>
        </w:rPr>
        <w:t>Relationship between Autonomy and Moral Distress in Emergency Nurses</w:t>
      </w:r>
    </w:p>
    <w:p w:rsidR="007F5BD2" w:rsidRDefault="007F5BD2" w:rsidP="007F5BD2">
      <w:pPr>
        <w:spacing w:line="240" w:lineRule="auto"/>
        <w:jc w:val="both"/>
        <w:rPr>
          <w:rFonts w:asciiTheme="majorBidi" w:hAnsiTheme="majorBidi" w:cstheme="majorBidi"/>
          <w:b/>
          <w:bCs/>
          <w:sz w:val="24"/>
          <w:szCs w:val="24"/>
        </w:rPr>
      </w:pPr>
    </w:p>
    <w:p w:rsidR="007F5BD2" w:rsidRPr="007F5BD2" w:rsidRDefault="007F5BD2" w:rsidP="007F5BD2">
      <w:pPr>
        <w:spacing w:line="240" w:lineRule="auto"/>
        <w:jc w:val="both"/>
        <w:rPr>
          <w:rFonts w:asciiTheme="majorBidi" w:hAnsiTheme="majorBidi" w:cstheme="majorBidi"/>
          <w:b/>
          <w:bCs/>
          <w:i/>
          <w:sz w:val="24"/>
          <w:szCs w:val="24"/>
          <w:lang w:bidi="fa-IR"/>
        </w:rPr>
      </w:pPr>
      <w:r w:rsidRPr="007F5BD2">
        <w:rPr>
          <w:rFonts w:asciiTheme="majorBidi" w:hAnsiTheme="majorBidi" w:cstheme="majorBidi"/>
          <w:b/>
          <w:bCs/>
          <w:i/>
          <w:sz w:val="24"/>
          <w:szCs w:val="24"/>
        </w:rPr>
        <w:t>Abstract</w:t>
      </w:r>
    </w:p>
    <w:p w:rsidR="007F5BD2" w:rsidRPr="007F5BD2" w:rsidRDefault="007F5BD2" w:rsidP="007F5BD2">
      <w:pPr>
        <w:pStyle w:val="Body"/>
        <w:spacing w:line="480" w:lineRule="auto"/>
        <w:jc w:val="both"/>
        <w:rPr>
          <w:rFonts w:asciiTheme="majorBidi" w:hAnsiTheme="majorBidi" w:cstheme="majorBidi"/>
          <w:i/>
          <w:sz w:val="24"/>
          <w:szCs w:val="24"/>
          <w:rtl/>
          <w:lang w:bidi="ar-SA"/>
        </w:rPr>
      </w:pPr>
      <w:r w:rsidRPr="007F5BD2">
        <w:rPr>
          <w:rFonts w:asciiTheme="majorBidi" w:hAnsiTheme="majorBidi" w:cstheme="majorBidi"/>
          <w:b/>
          <w:bCs/>
          <w:i/>
          <w:sz w:val="24"/>
          <w:szCs w:val="24"/>
        </w:rPr>
        <w:t xml:space="preserve">Background: </w:t>
      </w:r>
      <w:ins w:id="0" w:author="user123" w:date="2018-05-28T23:40:00Z">
        <w:r w:rsidRPr="007F5BD2">
          <w:rPr>
            <w:rFonts w:asciiTheme="majorBidi" w:hAnsiTheme="majorBidi" w:cstheme="majorBidi"/>
            <w:i/>
            <w:sz w:val="24"/>
            <w:szCs w:val="24"/>
          </w:rPr>
          <w:t xml:space="preserve">Decreased </w:t>
        </w:r>
      </w:ins>
      <w:del w:id="1" w:author="user123" w:date="2018-05-28T23:40:00Z">
        <w:r w:rsidRPr="007F5BD2">
          <w:rPr>
            <w:rFonts w:asciiTheme="majorBidi" w:hAnsiTheme="majorBidi" w:cstheme="majorBidi"/>
            <w:i/>
            <w:sz w:val="24"/>
            <w:szCs w:val="24"/>
          </w:rPr>
          <w:delText xml:space="preserve">Reducing the </w:delText>
        </w:r>
      </w:del>
      <w:r w:rsidRPr="007F5BD2">
        <w:rPr>
          <w:rFonts w:asciiTheme="majorBidi" w:hAnsiTheme="majorBidi" w:cstheme="majorBidi"/>
          <w:i/>
          <w:sz w:val="24"/>
          <w:szCs w:val="24"/>
        </w:rPr>
        <w:t>autonomy of nurses lead to limited ability to decide and intervention. Limited independence may restrict nurses' opportunity to use their own ethical reasoning and lead to moral distress. The relationship between independence and the occurrence of moral distress requires further studies.</w:t>
      </w:r>
    </w:p>
    <w:p w:rsidR="007F5BD2" w:rsidRPr="007F5BD2" w:rsidRDefault="007F5BD2" w:rsidP="007F5BD2">
      <w:pPr>
        <w:spacing w:line="480" w:lineRule="auto"/>
        <w:jc w:val="both"/>
        <w:rPr>
          <w:rFonts w:asciiTheme="majorBidi" w:hAnsiTheme="majorBidi" w:cstheme="majorBidi"/>
          <w:i/>
          <w:sz w:val="24"/>
          <w:szCs w:val="24"/>
        </w:rPr>
      </w:pPr>
      <w:r w:rsidRPr="007F5BD2">
        <w:rPr>
          <w:rFonts w:asciiTheme="majorBidi" w:hAnsiTheme="majorBidi" w:cstheme="majorBidi"/>
          <w:b/>
          <w:bCs/>
          <w:i/>
          <w:sz w:val="24"/>
          <w:szCs w:val="24"/>
        </w:rPr>
        <w:t>Purpose:</w:t>
      </w:r>
      <w:r w:rsidRPr="007F5BD2">
        <w:rPr>
          <w:rFonts w:asciiTheme="majorBidi" w:hAnsiTheme="majorBidi" w:cstheme="majorBidi"/>
          <w:i/>
          <w:sz w:val="24"/>
          <w:szCs w:val="24"/>
        </w:rPr>
        <w:t xml:space="preserve"> To investigate the relationship between professional independence and moral distress in emergency nurses.</w:t>
      </w:r>
    </w:p>
    <w:p w:rsidR="007F5BD2" w:rsidRPr="007F5BD2" w:rsidRDefault="007F5BD2" w:rsidP="007F5BD2">
      <w:pPr>
        <w:spacing w:line="480" w:lineRule="auto"/>
        <w:jc w:val="both"/>
        <w:rPr>
          <w:rFonts w:asciiTheme="majorBidi" w:hAnsiTheme="majorBidi" w:cstheme="majorBidi"/>
          <w:i/>
          <w:sz w:val="24"/>
          <w:szCs w:val="24"/>
        </w:rPr>
      </w:pPr>
      <w:r w:rsidRPr="007F5BD2">
        <w:rPr>
          <w:rFonts w:asciiTheme="majorBidi" w:hAnsiTheme="majorBidi" w:cstheme="majorBidi"/>
          <w:b/>
          <w:bCs/>
          <w:i/>
          <w:sz w:val="24"/>
          <w:szCs w:val="24"/>
        </w:rPr>
        <w:t>Methods:</w:t>
      </w:r>
      <w:r w:rsidRPr="007F5BD2">
        <w:rPr>
          <w:rFonts w:asciiTheme="majorBidi" w:hAnsiTheme="majorBidi" w:cstheme="majorBidi"/>
          <w:i/>
          <w:sz w:val="24"/>
          <w:szCs w:val="24"/>
        </w:rPr>
        <w:t xml:space="preserve"> This descriptive correlative study conducted on 173 emergency department nurses in Tabriz, Iran. Data were collected through a professional independence questionnaire and a moral distress questionnaire, then analyzed using SPSS 13 software with descriptive and inferential statistics.</w:t>
      </w:r>
    </w:p>
    <w:p w:rsidR="007F5BD2" w:rsidRPr="007F5BD2" w:rsidRDefault="007F5BD2" w:rsidP="007F5BD2">
      <w:pPr>
        <w:spacing w:line="480" w:lineRule="auto"/>
        <w:jc w:val="both"/>
        <w:rPr>
          <w:rFonts w:asciiTheme="majorBidi" w:hAnsiTheme="majorBidi" w:cstheme="majorBidi"/>
          <w:i/>
          <w:sz w:val="24"/>
          <w:szCs w:val="24"/>
        </w:rPr>
      </w:pPr>
      <w:r w:rsidRPr="007F5BD2">
        <w:rPr>
          <w:rFonts w:asciiTheme="majorBidi" w:hAnsiTheme="majorBidi" w:cstheme="majorBidi"/>
          <w:b/>
          <w:bCs/>
          <w:i/>
          <w:sz w:val="24"/>
          <w:szCs w:val="24"/>
        </w:rPr>
        <w:t>Results:</w:t>
      </w:r>
      <w:r w:rsidRPr="007F5BD2">
        <w:rPr>
          <w:rFonts w:asciiTheme="majorBidi" w:hAnsiTheme="majorBidi" w:cstheme="majorBidi"/>
          <w:i/>
          <w:sz w:val="24"/>
          <w:szCs w:val="24"/>
        </w:rPr>
        <w:t xml:space="preserve"> The results showed that the level of professional independence of emergency </w:t>
      </w:r>
      <w:del w:id="2" w:author="user123" w:date="2018-05-21T23:15:00Z">
        <w:r w:rsidRPr="007F5BD2">
          <w:rPr>
            <w:rFonts w:asciiTheme="majorBidi" w:hAnsiTheme="majorBidi" w:cstheme="majorBidi"/>
            <w:i/>
            <w:sz w:val="24"/>
            <w:szCs w:val="24"/>
          </w:rPr>
          <w:delText xml:space="preserve">room </w:delText>
        </w:r>
      </w:del>
      <w:r w:rsidRPr="007F5BD2">
        <w:rPr>
          <w:rFonts w:asciiTheme="majorBidi" w:hAnsiTheme="majorBidi" w:cstheme="majorBidi"/>
          <w:i/>
          <w:sz w:val="24"/>
          <w:szCs w:val="24"/>
        </w:rPr>
        <w:t xml:space="preserve">nurses was in low level (83.20±16.90), and the </w:t>
      </w:r>
      <w:del w:id="3" w:author="user123" w:date="2018-05-21T23:15:00Z">
        <w:r w:rsidRPr="007F5BD2">
          <w:rPr>
            <w:rFonts w:asciiTheme="majorBidi" w:hAnsiTheme="majorBidi" w:cstheme="majorBidi"/>
            <w:i/>
            <w:sz w:val="24"/>
            <w:szCs w:val="24"/>
          </w:rPr>
          <w:delText xml:space="preserve">level of </w:delText>
        </w:r>
      </w:del>
      <w:r w:rsidRPr="007F5BD2">
        <w:rPr>
          <w:rFonts w:asciiTheme="majorBidi" w:hAnsiTheme="majorBidi" w:cstheme="majorBidi"/>
          <w:i/>
          <w:sz w:val="24"/>
          <w:szCs w:val="24"/>
        </w:rPr>
        <w:t xml:space="preserve">moral distress </w:t>
      </w:r>
      <w:del w:id="4" w:author="user123" w:date="2018-05-21T23:15:00Z">
        <w:r w:rsidRPr="007F5BD2">
          <w:rPr>
            <w:rFonts w:asciiTheme="majorBidi" w:hAnsiTheme="majorBidi" w:cstheme="majorBidi"/>
            <w:i/>
            <w:sz w:val="24"/>
            <w:szCs w:val="24"/>
          </w:rPr>
          <w:delText xml:space="preserve">of subjects </w:delText>
        </w:r>
      </w:del>
      <w:r w:rsidRPr="007F5BD2">
        <w:rPr>
          <w:rFonts w:asciiTheme="majorBidi" w:hAnsiTheme="majorBidi" w:cstheme="majorBidi"/>
          <w:i/>
          <w:sz w:val="24"/>
          <w:szCs w:val="24"/>
        </w:rPr>
        <w:t xml:space="preserve">was moderate (7.43±3.52). The results also indicated a significant negative relationship between professional independence and the </w:t>
      </w:r>
      <w:del w:id="5" w:author="user123" w:date="2018-05-21T23:08:00Z">
        <w:r w:rsidRPr="007F5BD2">
          <w:rPr>
            <w:rFonts w:asciiTheme="majorBidi" w:hAnsiTheme="majorBidi" w:cstheme="majorBidi"/>
            <w:i/>
            <w:sz w:val="24"/>
            <w:szCs w:val="24"/>
          </w:rPr>
          <w:delText xml:space="preserve">severity (p&lt;o.oo1) and </w:delText>
        </w:r>
      </w:del>
      <w:r w:rsidRPr="007F5BD2">
        <w:rPr>
          <w:rFonts w:asciiTheme="majorBidi" w:hAnsiTheme="majorBidi" w:cstheme="majorBidi"/>
          <w:i/>
          <w:sz w:val="24"/>
          <w:szCs w:val="24"/>
        </w:rPr>
        <w:t>frequency of moral distress (p=0.018)</w:t>
      </w:r>
      <w:del w:id="6" w:author="user123" w:date="2018-05-21T23:16:00Z">
        <w:r w:rsidRPr="007F5BD2">
          <w:rPr>
            <w:rFonts w:asciiTheme="majorBidi" w:hAnsiTheme="majorBidi" w:cstheme="majorBidi"/>
            <w:i/>
            <w:sz w:val="24"/>
            <w:szCs w:val="24"/>
          </w:rPr>
          <w:delText xml:space="preserve"> in emergency nurses</w:delText>
        </w:r>
      </w:del>
      <w:r w:rsidRPr="007F5BD2">
        <w:rPr>
          <w:rFonts w:asciiTheme="majorBidi" w:hAnsiTheme="majorBidi" w:cstheme="majorBidi"/>
          <w:i/>
          <w:sz w:val="24"/>
          <w:szCs w:val="24"/>
        </w:rPr>
        <w:t>.</w:t>
      </w:r>
      <w:ins w:id="7" w:author="user123" w:date="2018-05-21T23:10:00Z">
        <w:r w:rsidRPr="007F5BD2">
          <w:rPr>
            <w:rFonts w:asciiTheme="majorBidi" w:hAnsiTheme="majorBidi" w:cstheme="majorBidi"/>
            <w:i/>
            <w:sz w:val="24"/>
            <w:szCs w:val="24"/>
          </w:rPr>
          <w:t xml:space="preserve"> </w:t>
        </w:r>
        <w:r w:rsidRPr="007F5BD2">
          <w:rPr>
            <w:rStyle w:val="hps"/>
            <w:rFonts w:asciiTheme="majorBidi" w:hAnsiTheme="majorBidi" w:cstheme="majorBidi"/>
            <w:i/>
            <w:sz w:val="24"/>
            <w:szCs w:val="24"/>
            <w:lang w:bidi="fa-IR"/>
          </w:rPr>
          <w:t xml:space="preserve">Bivariate analysis using the Pearson correlation </w:t>
        </w:r>
      </w:ins>
      <w:ins w:id="8" w:author="user123" w:date="2018-05-21T23:11:00Z">
        <w:r w:rsidRPr="007F5BD2">
          <w:rPr>
            <w:rStyle w:val="hps"/>
            <w:rFonts w:asciiTheme="majorBidi" w:hAnsiTheme="majorBidi" w:cstheme="majorBidi"/>
            <w:i/>
            <w:sz w:val="24"/>
            <w:szCs w:val="24"/>
            <w:lang w:bidi="fa-IR"/>
          </w:rPr>
          <w:t>showed</w:t>
        </w:r>
      </w:ins>
      <w:ins w:id="9" w:author="user123" w:date="2018-05-21T23:10:00Z">
        <w:del w:id="10" w:author="win8" w:date="2018-05-22T08:57:00Z">
          <w:r w:rsidRPr="007F5BD2">
            <w:rPr>
              <w:rStyle w:val="hps"/>
              <w:rFonts w:asciiTheme="majorBidi" w:hAnsiTheme="majorBidi" w:cstheme="majorBidi"/>
              <w:i/>
              <w:sz w:val="24"/>
              <w:szCs w:val="24"/>
              <w:lang w:bidi="fa-IR"/>
            </w:rPr>
            <w:delText xml:space="preserve">using the Pearson correlation coefficient </w:delText>
          </w:r>
        </w:del>
      </w:ins>
      <w:ins w:id="11" w:author="user123" w:date="2018-05-21T23:11:00Z">
        <w:r w:rsidRPr="007F5BD2">
          <w:rPr>
            <w:rStyle w:val="hps"/>
            <w:rFonts w:asciiTheme="majorBidi" w:hAnsiTheme="majorBidi" w:cstheme="majorBidi"/>
            <w:i/>
            <w:sz w:val="24"/>
            <w:szCs w:val="24"/>
            <w:lang w:bidi="fa-IR"/>
          </w:rPr>
          <w:t xml:space="preserve"> t</w:t>
        </w:r>
      </w:ins>
      <w:ins w:id="12" w:author="user123" w:date="2018-05-21T23:10:00Z">
        <w:r w:rsidRPr="007F5BD2">
          <w:rPr>
            <w:rStyle w:val="hps"/>
            <w:rFonts w:asciiTheme="majorBidi" w:hAnsiTheme="majorBidi" w:cstheme="majorBidi"/>
            <w:i/>
            <w:sz w:val="24"/>
            <w:szCs w:val="24"/>
            <w:lang w:bidi="fa-IR"/>
          </w:rPr>
          <w:t>he professional autonomy was significant with the frequency and the intensity of moral stress.</w:t>
        </w:r>
      </w:ins>
      <w:ins w:id="13" w:author="user123" w:date="2018-05-21T23:16:00Z">
        <w:r w:rsidRPr="007F5BD2">
          <w:rPr>
            <w:rFonts w:asciiTheme="majorBidi" w:hAnsiTheme="majorBidi" w:cstheme="majorBidi"/>
            <w:i/>
            <w:sz w:val="24"/>
            <w:szCs w:val="24"/>
          </w:rPr>
          <w:t xml:space="preserve"> </w:t>
        </w:r>
        <w:proofErr w:type="gramStart"/>
        <w:r w:rsidRPr="007F5BD2">
          <w:rPr>
            <w:rFonts w:asciiTheme="majorBidi" w:hAnsiTheme="majorBidi" w:cstheme="majorBidi"/>
            <w:i/>
            <w:sz w:val="24"/>
            <w:szCs w:val="24"/>
          </w:rPr>
          <w:t>Also</w:t>
        </w:r>
      </w:ins>
      <w:proofErr w:type="gramEnd"/>
      <w:ins w:id="14" w:author="user123" w:date="2018-05-21T23:11:00Z">
        <w:r w:rsidRPr="007F5BD2">
          <w:rPr>
            <w:rFonts w:asciiTheme="majorBidi" w:hAnsiTheme="majorBidi" w:cstheme="majorBidi"/>
            <w:i/>
            <w:sz w:val="24"/>
            <w:szCs w:val="24"/>
          </w:rPr>
          <w:t xml:space="preserve"> </w:t>
        </w:r>
      </w:ins>
      <w:ins w:id="15" w:author="user123" w:date="2018-05-21T23:17:00Z">
        <w:r w:rsidRPr="007F5BD2">
          <w:rPr>
            <w:rStyle w:val="hps"/>
            <w:rFonts w:asciiTheme="majorBidi" w:hAnsiTheme="majorBidi" w:cstheme="majorBidi"/>
            <w:i/>
            <w:sz w:val="24"/>
            <w:szCs w:val="24"/>
            <w:lang w:bidi="fa-IR"/>
          </w:rPr>
          <w:t>t</w:t>
        </w:r>
      </w:ins>
      <w:ins w:id="16" w:author="user123" w:date="2018-05-21T23:13:00Z">
        <w:r w:rsidRPr="007F5BD2">
          <w:rPr>
            <w:rStyle w:val="hps"/>
            <w:rFonts w:asciiTheme="majorBidi" w:hAnsiTheme="majorBidi" w:cstheme="majorBidi"/>
            <w:i/>
            <w:sz w:val="24"/>
            <w:szCs w:val="24"/>
            <w:lang w:bidi="fa-IR"/>
          </w:rPr>
          <w:t>hree multiple regression moral</w:t>
        </w:r>
      </w:ins>
      <w:ins w:id="17" w:author="user123" w:date="2018-05-21T23:24:00Z">
        <w:r w:rsidRPr="007F5BD2">
          <w:rPr>
            <w:rStyle w:val="hps"/>
            <w:rFonts w:asciiTheme="majorBidi" w:hAnsiTheme="majorBidi" w:cstheme="majorBidi"/>
            <w:i/>
            <w:sz w:val="24"/>
            <w:szCs w:val="24"/>
            <w:lang w:bidi="fa-IR"/>
          </w:rPr>
          <w:t xml:space="preserve"> showed</w:t>
        </w:r>
      </w:ins>
      <w:ins w:id="18" w:author="user123" w:date="2018-05-21T23:13:00Z">
        <w:r w:rsidRPr="007F5BD2">
          <w:rPr>
            <w:rStyle w:val="hps"/>
            <w:rFonts w:asciiTheme="majorBidi" w:hAnsiTheme="majorBidi" w:cstheme="majorBidi"/>
            <w:i/>
            <w:sz w:val="24"/>
            <w:szCs w:val="24"/>
            <w:lang w:bidi="fa-IR"/>
          </w:rPr>
          <w:t xml:space="preserve"> </w:t>
        </w:r>
      </w:ins>
      <w:ins w:id="19" w:author="user123" w:date="2018-05-21T23:14:00Z">
        <w:r w:rsidRPr="007F5BD2">
          <w:rPr>
            <w:rStyle w:val="hps"/>
            <w:rFonts w:asciiTheme="majorBidi" w:hAnsiTheme="majorBidi" w:cstheme="majorBidi"/>
            <w:i/>
            <w:sz w:val="24"/>
            <w:szCs w:val="24"/>
            <w:lang w:bidi="fa-IR"/>
          </w:rPr>
          <w:t>age statistically significantly predicted frequency</w:t>
        </w:r>
      </w:ins>
      <w:ins w:id="20" w:author="user123" w:date="2018-05-21T23:25:00Z">
        <w:r w:rsidRPr="007F5BD2">
          <w:rPr>
            <w:rStyle w:val="hps"/>
            <w:rFonts w:asciiTheme="majorBidi" w:hAnsiTheme="majorBidi" w:cstheme="majorBidi"/>
            <w:i/>
            <w:sz w:val="24"/>
            <w:szCs w:val="24"/>
            <w:lang w:bidi="fa-IR"/>
          </w:rPr>
          <w:t>,</w:t>
        </w:r>
      </w:ins>
      <w:ins w:id="21" w:author="user123" w:date="2018-05-21T23:14:00Z">
        <w:r w:rsidRPr="007F5BD2">
          <w:rPr>
            <w:rStyle w:val="hps"/>
            <w:rFonts w:asciiTheme="majorBidi" w:hAnsiTheme="majorBidi" w:cstheme="majorBidi"/>
            <w:i/>
            <w:sz w:val="24"/>
            <w:szCs w:val="24"/>
            <w:lang w:bidi="fa-IR"/>
          </w:rPr>
          <w:t xml:space="preserve"> </w:t>
        </w:r>
      </w:ins>
      <w:ins w:id="22" w:author="user123" w:date="2018-05-21T23:21:00Z">
        <w:r w:rsidRPr="007F5BD2">
          <w:rPr>
            <w:rFonts w:ascii="Times New Roman" w:hAnsi="Times New Roman" w:cs="Times New Roman"/>
            <w:i/>
            <w:sz w:val="24"/>
            <w:szCs w:val="24"/>
          </w:rPr>
          <w:t>intensity</w:t>
        </w:r>
      </w:ins>
      <w:ins w:id="23" w:author="user123" w:date="2018-05-21T23:25:00Z">
        <w:r w:rsidRPr="007F5BD2">
          <w:rPr>
            <w:rFonts w:ascii="Times New Roman" w:hAnsi="Times New Roman" w:cs="Times New Roman"/>
            <w:i/>
            <w:sz w:val="24"/>
            <w:szCs w:val="24"/>
          </w:rPr>
          <w:t xml:space="preserve"> and overall </w:t>
        </w:r>
      </w:ins>
      <w:ins w:id="24" w:author="user123" w:date="2018-05-21T23:21:00Z">
        <w:r w:rsidRPr="007F5BD2">
          <w:rPr>
            <w:rFonts w:ascii="Times New Roman" w:hAnsi="Times New Roman" w:cs="Times New Roman"/>
            <w:i/>
            <w:sz w:val="24"/>
            <w:szCs w:val="24"/>
          </w:rPr>
          <w:t>moral distress</w:t>
        </w:r>
      </w:ins>
      <w:ins w:id="25" w:author="user123" w:date="2018-05-21T23:22:00Z">
        <w:r w:rsidRPr="007F5BD2">
          <w:rPr>
            <w:rFonts w:asciiTheme="majorBidi" w:hAnsiTheme="majorBidi" w:cstheme="majorBidi"/>
            <w:i/>
            <w:sz w:val="24"/>
            <w:szCs w:val="24"/>
          </w:rPr>
          <w:t>.</w:t>
        </w:r>
      </w:ins>
    </w:p>
    <w:p w:rsidR="007F5BD2" w:rsidRPr="007F5BD2" w:rsidRDefault="007F5BD2" w:rsidP="007F5BD2">
      <w:pPr>
        <w:spacing w:after="120" w:line="480" w:lineRule="auto"/>
        <w:jc w:val="both"/>
        <w:rPr>
          <w:rFonts w:asciiTheme="majorBidi" w:hAnsiTheme="majorBidi" w:cstheme="majorBidi"/>
          <w:b/>
          <w:bCs/>
          <w:i/>
          <w:sz w:val="24"/>
          <w:szCs w:val="24"/>
        </w:rPr>
      </w:pPr>
      <w:r w:rsidRPr="007F5BD2">
        <w:rPr>
          <w:rFonts w:asciiTheme="majorBidi" w:hAnsiTheme="majorBidi" w:cstheme="majorBidi"/>
          <w:b/>
          <w:bCs/>
          <w:i/>
          <w:sz w:val="24"/>
          <w:szCs w:val="24"/>
        </w:rPr>
        <w:t xml:space="preserve">Conclusion: </w:t>
      </w:r>
      <w:r w:rsidRPr="007F5BD2">
        <w:rPr>
          <w:rFonts w:asciiTheme="majorBidi" w:hAnsiTheme="majorBidi" w:cstheme="majorBidi"/>
          <w:i/>
          <w:sz w:val="24"/>
          <w:szCs w:val="24"/>
        </w:rPr>
        <w:t xml:space="preserve">Lack of autonomy </w:t>
      </w:r>
      <w:del w:id="26" w:author="user123" w:date="2018-05-21T23:28:00Z">
        <w:r w:rsidRPr="007F5BD2">
          <w:rPr>
            <w:rFonts w:asciiTheme="majorBidi" w:hAnsiTheme="majorBidi" w:cstheme="majorBidi"/>
            <w:i/>
            <w:sz w:val="24"/>
            <w:szCs w:val="24"/>
          </w:rPr>
          <w:delText xml:space="preserve">and decision-making power </w:delText>
        </w:r>
      </w:del>
      <w:r w:rsidRPr="007F5BD2">
        <w:rPr>
          <w:rFonts w:asciiTheme="majorBidi" w:hAnsiTheme="majorBidi" w:cstheme="majorBidi"/>
          <w:i/>
          <w:sz w:val="24"/>
          <w:szCs w:val="24"/>
        </w:rPr>
        <w:t xml:space="preserve">make it difficult for nurses to function effectively and efficiently, which leads to moral distress. Increasing the professional independence </w:t>
      </w:r>
      <w:ins w:id="27" w:author="user123" w:date="2018-05-21T23:35:00Z">
        <w:r w:rsidRPr="007F5BD2">
          <w:rPr>
            <w:rFonts w:asciiTheme="majorBidi" w:hAnsiTheme="majorBidi" w:cstheme="majorBidi"/>
            <w:i/>
            <w:sz w:val="24"/>
            <w:szCs w:val="24"/>
          </w:rPr>
          <w:t>as well as,</w:t>
        </w:r>
      </w:ins>
      <w:ins w:id="28" w:author="user123" w:date="2018-05-21T23:27:00Z">
        <w:r w:rsidRPr="007F5BD2">
          <w:rPr>
            <w:rFonts w:asciiTheme="majorBidi" w:hAnsiTheme="majorBidi" w:cstheme="majorBidi"/>
            <w:i/>
            <w:sz w:val="24"/>
            <w:szCs w:val="24"/>
          </w:rPr>
          <w:t xml:space="preserve"> </w:t>
        </w:r>
      </w:ins>
      <w:ins w:id="29" w:author="user123" w:date="2018-05-28T23:44:00Z">
        <w:r w:rsidRPr="007F5BD2">
          <w:rPr>
            <w:rFonts w:asciiTheme="majorBidi" w:hAnsiTheme="majorBidi" w:cstheme="majorBidi"/>
            <w:i/>
            <w:sz w:val="24"/>
            <w:szCs w:val="24"/>
          </w:rPr>
          <w:t>using elder</w:t>
        </w:r>
      </w:ins>
      <w:ins w:id="30" w:author="user123" w:date="2018-05-21T23:28:00Z">
        <w:r w:rsidRPr="007F5BD2">
          <w:rPr>
            <w:rFonts w:asciiTheme="majorBidi" w:hAnsiTheme="majorBidi" w:cstheme="majorBidi"/>
            <w:i/>
            <w:sz w:val="24"/>
            <w:szCs w:val="24"/>
          </w:rPr>
          <w:t xml:space="preserve"> nurses </w:t>
        </w:r>
      </w:ins>
      <w:ins w:id="31" w:author="user123" w:date="2018-05-21T23:32:00Z">
        <w:r w:rsidRPr="007F5BD2">
          <w:rPr>
            <w:rFonts w:asciiTheme="majorBidi" w:hAnsiTheme="majorBidi" w:cstheme="majorBidi"/>
            <w:i/>
            <w:sz w:val="24"/>
            <w:szCs w:val="24"/>
          </w:rPr>
          <w:t>in emergency departments</w:t>
        </w:r>
      </w:ins>
      <w:ins w:id="32" w:author="user123" w:date="2018-05-28T23:44:00Z">
        <w:r w:rsidRPr="007F5BD2">
          <w:rPr>
            <w:rFonts w:asciiTheme="majorBidi" w:hAnsiTheme="majorBidi" w:cstheme="majorBidi"/>
            <w:i/>
            <w:sz w:val="24"/>
            <w:szCs w:val="24"/>
          </w:rPr>
          <w:t xml:space="preserve"> beside younger nurses</w:t>
        </w:r>
      </w:ins>
      <w:ins w:id="33" w:author="user123" w:date="2018-05-21T23:32:00Z">
        <w:r w:rsidRPr="007F5BD2">
          <w:rPr>
            <w:rFonts w:asciiTheme="majorBidi" w:hAnsiTheme="majorBidi" w:cstheme="majorBidi"/>
            <w:i/>
            <w:sz w:val="24"/>
            <w:szCs w:val="24"/>
          </w:rPr>
          <w:t xml:space="preserve"> </w:t>
        </w:r>
      </w:ins>
      <w:ins w:id="34" w:author="user123" w:date="2018-05-21T23:28:00Z">
        <w:r w:rsidRPr="007F5BD2">
          <w:rPr>
            <w:rFonts w:asciiTheme="majorBidi" w:hAnsiTheme="majorBidi" w:cstheme="majorBidi"/>
            <w:i/>
            <w:sz w:val="24"/>
            <w:szCs w:val="24"/>
          </w:rPr>
          <w:t>reduce</w:t>
        </w:r>
      </w:ins>
      <w:ins w:id="35" w:author="user123" w:date="2018-05-21T23:33:00Z">
        <w:r w:rsidRPr="007F5BD2">
          <w:rPr>
            <w:rFonts w:asciiTheme="majorBidi" w:hAnsiTheme="majorBidi" w:cstheme="majorBidi"/>
            <w:i/>
            <w:sz w:val="24"/>
            <w:szCs w:val="24"/>
          </w:rPr>
          <w:t xml:space="preserve"> the exposure </w:t>
        </w:r>
      </w:ins>
      <w:r w:rsidRPr="007F5BD2">
        <w:rPr>
          <w:rFonts w:asciiTheme="majorBidi" w:hAnsiTheme="majorBidi" w:cstheme="majorBidi"/>
          <w:i/>
          <w:sz w:val="24"/>
          <w:szCs w:val="24"/>
        </w:rPr>
        <w:t xml:space="preserve">of </w:t>
      </w:r>
      <w:del w:id="36" w:author="user123" w:date="2018-05-21T23:34:00Z">
        <w:r w:rsidRPr="007F5BD2">
          <w:rPr>
            <w:rFonts w:asciiTheme="majorBidi" w:hAnsiTheme="majorBidi" w:cstheme="majorBidi"/>
            <w:i/>
            <w:sz w:val="24"/>
            <w:szCs w:val="24"/>
          </w:rPr>
          <w:delText>emergency</w:delText>
        </w:r>
      </w:del>
      <w:del w:id="37" w:author="user123" w:date="2018-05-21T23:26:00Z">
        <w:r w:rsidRPr="007F5BD2">
          <w:rPr>
            <w:rFonts w:asciiTheme="majorBidi" w:hAnsiTheme="majorBidi" w:cstheme="majorBidi"/>
            <w:i/>
            <w:sz w:val="24"/>
            <w:szCs w:val="24"/>
          </w:rPr>
          <w:delText xml:space="preserve"> room</w:delText>
        </w:r>
      </w:del>
      <w:ins w:id="38" w:author="user123" w:date="2018-05-21T23:26:00Z">
        <w:r w:rsidRPr="007F5BD2">
          <w:rPr>
            <w:rFonts w:asciiTheme="majorBidi" w:hAnsiTheme="majorBidi" w:cstheme="majorBidi"/>
            <w:i/>
            <w:sz w:val="24"/>
            <w:szCs w:val="24"/>
          </w:rPr>
          <w:t xml:space="preserve"> </w:t>
        </w:r>
      </w:ins>
      <w:r w:rsidRPr="007F5BD2">
        <w:rPr>
          <w:rFonts w:asciiTheme="majorBidi" w:hAnsiTheme="majorBidi" w:cstheme="majorBidi"/>
          <w:i/>
          <w:sz w:val="24"/>
          <w:szCs w:val="24"/>
        </w:rPr>
        <w:t xml:space="preserve"> nurses </w:t>
      </w:r>
      <w:del w:id="39" w:author="user123" w:date="2018-05-21T23:34:00Z">
        <w:r w:rsidRPr="007F5BD2">
          <w:rPr>
            <w:rFonts w:asciiTheme="majorBidi" w:hAnsiTheme="majorBidi" w:cstheme="majorBidi"/>
            <w:i/>
            <w:sz w:val="24"/>
            <w:szCs w:val="24"/>
          </w:rPr>
          <w:delText>can reduce</w:delText>
        </w:r>
      </w:del>
      <w:ins w:id="40" w:author="user123" w:date="2018-05-21T23:34:00Z">
        <w:r w:rsidRPr="007F5BD2">
          <w:rPr>
            <w:rFonts w:asciiTheme="majorBidi" w:hAnsiTheme="majorBidi" w:cstheme="majorBidi"/>
            <w:i/>
            <w:sz w:val="24"/>
            <w:szCs w:val="24"/>
          </w:rPr>
          <w:t>to</w:t>
        </w:r>
      </w:ins>
      <w:r w:rsidRPr="007F5BD2">
        <w:rPr>
          <w:rFonts w:asciiTheme="majorBidi" w:hAnsiTheme="majorBidi" w:cstheme="majorBidi"/>
          <w:i/>
          <w:sz w:val="24"/>
          <w:szCs w:val="24"/>
        </w:rPr>
        <w:t xml:space="preserve"> moral distress.</w:t>
      </w:r>
    </w:p>
    <w:p w:rsidR="000760A8" w:rsidRPr="007F5BD2" w:rsidRDefault="000760A8" w:rsidP="000760A8">
      <w:pPr>
        <w:spacing w:line="480" w:lineRule="auto"/>
        <w:jc w:val="both"/>
        <w:rPr>
          <w:rFonts w:asciiTheme="majorBidi" w:hAnsiTheme="majorBidi" w:cstheme="majorBidi"/>
          <w:i/>
          <w:color w:val="FF0000"/>
          <w:sz w:val="24"/>
          <w:szCs w:val="24"/>
        </w:rPr>
      </w:pPr>
      <w:bookmarkStart w:id="41" w:name="_GoBack"/>
      <w:bookmarkEnd w:id="41"/>
    </w:p>
    <w:p w:rsidR="000760A8" w:rsidRPr="000760A8" w:rsidRDefault="000760A8" w:rsidP="000760A8">
      <w:pPr>
        <w:spacing w:line="480" w:lineRule="auto"/>
        <w:jc w:val="both"/>
        <w:rPr>
          <w:rFonts w:asciiTheme="majorBidi" w:hAnsiTheme="majorBidi" w:cstheme="majorBidi"/>
          <w:b/>
          <w:bCs/>
          <w:sz w:val="24"/>
          <w:szCs w:val="24"/>
        </w:rPr>
      </w:pPr>
      <w:r w:rsidRPr="000760A8">
        <w:rPr>
          <w:rFonts w:asciiTheme="majorBidi" w:hAnsiTheme="majorBidi" w:cstheme="majorBidi"/>
          <w:b/>
          <w:bCs/>
          <w:sz w:val="24"/>
          <w:szCs w:val="24"/>
        </w:rPr>
        <w:t>1. Introduction</w:t>
      </w:r>
    </w:p>
    <w:p w:rsidR="000760A8" w:rsidRPr="000760A8" w:rsidRDefault="000760A8" w:rsidP="00787275">
      <w:pPr>
        <w:pStyle w:val="Body"/>
        <w:spacing w:line="480" w:lineRule="auto"/>
        <w:ind w:firstLine="180"/>
        <w:jc w:val="both"/>
        <w:rPr>
          <w:rFonts w:asciiTheme="majorBidi" w:hAnsiTheme="majorBidi" w:cstheme="majorBidi"/>
          <w:color w:val="FF0000"/>
          <w:sz w:val="24"/>
          <w:szCs w:val="24"/>
        </w:rPr>
      </w:pPr>
      <w:r w:rsidRPr="000760A8">
        <w:rPr>
          <w:rFonts w:asciiTheme="majorBidi" w:hAnsiTheme="majorBidi" w:cstheme="majorBidi"/>
          <w:sz w:val="24"/>
          <w:szCs w:val="24"/>
        </w:rPr>
        <w:t xml:space="preserve">Autonomy is an important element of professional identity and strength in clinical practice. Professional independence in nursing has been defined as the ability to make independent decisions based on comprehensive knowledge, clinical specialization and evidence-based practice </w:t>
      </w:r>
      <w:r w:rsidRPr="000760A8">
        <w:rPr>
          <w:rFonts w:asciiTheme="majorBidi" w:hAnsiTheme="majorBidi" w:cstheme="majorBidi"/>
          <w:sz w:val="24"/>
          <w:szCs w:val="24"/>
        </w:rPr>
        <w:fldChar w:fldCharType="begin"/>
      </w:r>
      <w:r w:rsidR="00683719">
        <w:rPr>
          <w:rFonts w:asciiTheme="majorBidi" w:hAnsiTheme="majorBidi" w:cstheme="majorBidi"/>
          <w:sz w:val="24"/>
          <w:szCs w:val="24"/>
        </w:rPr>
        <w:instrText xml:space="preserve"> ADDIN EN.CITE &lt;EndNote&gt;&lt;Cite&gt;&lt;Author&gt;Varjus&lt;/Author&gt;&lt;Year&gt;2003&lt;/Year&gt;&lt;RecNum&gt;1&lt;/RecNum&gt;&lt;DisplayText&gt;(1)&lt;/DisplayText&gt;&lt;record&gt;&lt;rec-number&gt;1&lt;/rec-number&gt;&lt;foreign-keys&gt;&lt;key app="EN" db-id="ffd9ast28vzxrwetvtxvve2yzfsaveez500e" timestamp="0"&gt;1&lt;/key&gt;&lt;/foreign-keys&gt;&lt;ref-type name="Journal Article"&gt;17&lt;/ref-type&gt;&lt;contributors&gt;&lt;authors&gt;&lt;author&gt;Varjus, Sirkka-Liisa&lt;/author&gt;&lt;author&gt;Suominen, Tarja&lt;/author&gt;&lt;author&gt;Leino-Kilpi, Helena&lt;/author&gt;&lt;/authors&gt;&lt;/contributors&gt;&lt;titles&gt;&lt;title&gt;Autonomy among intensive care nurses in Finland&lt;/title&gt;&lt;secondary-title&gt;Intensive and Critical Care Nursing&lt;/secondary-title&gt;&lt;/titles&gt;&lt;pages&gt;31-40&lt;/pages&gt;&lt;volume&gt;19&lt;/volume&gt;&lt;number&gt;1&lt;/number&gt;&lt;dates&gt;&lt;year&gt;2003&lt;/year&gt;&lt;/dates&gt;&lt;isbn&gt;0964-3397&lt;/isbn&gt;&lt;urls&gt;&lt;/urls&gt;&lt;/record&gt;&lt;/Cite&gt;&lt;/EndNote&gt;</w:instrText>
      </w:r>
      <w:r w:rsidRPr="000760A8">
        <w:rPr>
          <w:rFonts w:asciiTheme="majorBidi" w:hAnsiTheme="majorBidi" w:cstheme="majorBidi"/>
          <w:sz w:val="24"/>
          <w:szCs w:val="24"/>
        </w:rPr>
        <w:fldChar w:fldCharType="separate"/>
      </w:r>
      <w:r w:rsidR="00683719">
        <w:rPr>
          <w:rFonts w:asciiTheme="majorBidi" w:hAnsiTheme="majorBidi" w:cstheme="majorBidi"/>
          <w:noProof/>
          <w:sz w:val="24"/>
          <w:szCs w:val="24"/>
        </w:rPr>
        <w:t>(</w:t>
      </w:r>
      <w:hyperlink w:anchor="_ENREF_1" w:tooltip="Varjus, 2003 #1" w:history="1">
        <w:r w:rsidR="00787275">
          <w:rPr>
            <w:rFonts w:asciiTheme="majorBidi" w:hAnsiTheme="majorBidi" w:cstheme="majorBidi"/>
            <w:noProof/>
            <w:sz w:val="24"/>
            <w:szCs w:val="24"/>
          </w:rPr>
          <w:t>1</w:t>
        </w:r>
      </w:hyperlink>
      <w:r w:rsidR="00683719">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Limiting the autonomy of nurses can limit their ability to make decisions which lead to moral distress </w:t>
      </w:r>
      <w:r w:rsidRPr="000760A8">
        <w:rPr>
          <w:rFonts w:asciiTheme="majorBidi" w:hAnsiTheme="majorBidi" w:cstheme="majorBidi"/>
          <w:sz w:val="24"/>
          <w:szCs w:val="24"/>
        </w:rPr>
        <w:fldChar w:fldCharType="begin"/>
      </w:r>
      <w:r w:rsidR="00683719">
        <w:rPr>
          <w:rFonts w:asciiTheme="majorBidi" w:hAnsiTheme="majorBidi" w:cstheme="majorBidi"/>
          <w:sz w:val="24"/>
          <w:szCs w:val="24"/>
        </w:rPr>
        <w:instrText xml:space="preserve"> ADDIN EN.CITE &lt;EndNote&gt;&lt;Cite&gt;&lt;Author&gt;Papathanassoglou&lt;/Author&gt;&lt;Year&gt;2012&lt;/Year&gt;&lt;RecNum&gt;2&lt;/RecNum&gt;&lt;DisplayText&gt;(2)&lt;/DisplayText&gt;&lt;record&gt;&lt;rec-number&gt;2&lt;/rec-number&gt;&lt;foreign-keys&gt;&lt;key app="EN" db-id="ffd9ast28vzxrwetvtxvve2yzfsaveez500e" timestamp="0"&gt;2&lt;/key&gt;&lt;/foreign-keys&gt;&lt;ref-type name="Journal Article"&gt;17&lt;/ref-type&gt;&lt;contributors&gt;&lt;authors&gt;&lt;author&gt;Papathanassoglou, Elizabeth DE&lt;/author&gt;&lt;author&gt;Karanikola, Maria NK&lt;/author&gt;&lt;author&gt;Kalafati, Maria&lt;/author&gt;&lt;author&gt;Giannakopoulou, Margarita&lt;/author&gt;&lt;author&gt;Lemonidou, Chrysoula&lt;/author&gt;&lt;author&gt;Albarran, John W&lt;/author&gt;&lt;/authors&gt;&lt;/contributors&gt;&lt;titles&gt;&lt;title&gt;Professional autonomy, collaboration with physicians, and moral distress among European intensive care nurses&lt;/title&gt;&lt;secondary-title&gt;American Journal of Critical Care&lt;/secondary-title&gt;&lt;/titles&gt;&lt;pages&gt;e41-e52&lt;/pages&gt;&lt;volume&gt;21&lt;/volume&gt;&lt;number&gt;2&lt;/number&gt;&lt;dates&gt;&lt;year&gt;2012&lt;/year&gt;&lt;/dates&gt;&lt;isbn&gt;1062-3264&lt;/isbn&gt;&lt;urls&gt;&lt;/urls&gt;&lt;/record&gt;&lt;/Cite&gt;&lt;/EndNote&gt;</w:instrText>
      </w:r>
      <w:r w:rsidRPr="000760A8">
        <w:rPr>
          <w:rFonts w:asciiTheme="majorBidi" w:hAnsiTheme="majorBidi" w:cstheme="majorBidi"/>
          <w:sz w:val="24"/>
          <w:szCs w:val="24"/>
        </w:rPr>
        <w:fldChar w:fldCharType="separate"/>
      </w:r>
      <w:r w:rsidR="00683719">
        <w:rPr>
          <w:rFonts w:asciiTheme="majorBidi" w:hAnsiTheme="majorBidi" w:cstheme="majorBidi"/>
          <w:noProof/>
          <w:sz w:val="24"/>
          <w:szCs w:val="24"/>
        </w:rPr>
        <w:t>(</w:t>
      </w:r>
      <w:hyperlink w:anchor="_ENREF_2" w:tooltip="Papathanassoglou, 2012 #2" w:history="1">
        <w:r w:rsidR="00787275">
          <w:rPr>
            <w:rFonts w:asciiTheme="majorBidi" w:hAnsiTheme="majorBidi" w:cstheme="majorBidi"/>
            <w:noProof/>
            <w:sz w:val="24"/>
            <w:szCs w:val="24"/>
          </w:rPr>
          <w:t>2</w:t>
        </w:r>
      </w:hyperlink>
      <w:r w:rsidR="00683719">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Nurses face with many </w:t>
      </w:r>
      <w:r w:rsidRPr="00D87755">
        <w:rPr>
          <w:rFonts w:asciiTheme="majorBidi" w:hAnsiTheme="majorBidi" w:cstheme="majorBidi"/>
          <w:color w:val="auto"/>
          <w:sz w:val="24"/>
          <w:szCs w:val="24"/>
        </w:rPr>
        <w:t xml:space="preserve">challenges </w:t>
      </w:r>
      <w:r w:rsidR="00D87755" w:rsidRPr="00D87755">
        <w:rPr>
          <w:rFonts w:asciiTheme="majorBidi" w:hAnsiTheme="majorBidi" w:cstheme="majorBidi"/>
          <w:color w:val="auto"/>
          <w:sz w:val="24"/>
          <w:szCs w:val="24"/>
        </w:rPr>
        <w:t xml:space="preserve">that lead to </w:t>
      </w:r>
      <w:r w:rsidR="00D87755" w:rsidRPr="000760A8">
        <w:rPr>
          <w:rFonts w:asciiTheme="majorBidi" w:hAnsiTheme="majorBidi" w:cstheme="majorBidi"/>
          <w:sz w:val="24"/>
          <w:szCs w:val="24"/>
        </w:rPr>
        <w:t>work pressure</w:t>
      </w:r>
      <w:r w:rsidR="00D87755">
        <w:rPr>
          <w:rFonts w:asciiTheme="majorBidi" w:hAnsiTheme="majorBidi" w:cstheme="majorBidi"/>
          <w:sz w:val="24"/>
          <w:szCs w:val="24"/>
        </w:rPr>
        <w:t>,</w:t>
      </w:r>
      <w:r w:rsidR="00D87755" w:rsidRPr="000760A8">
        <w:rPr>
          <w:rFonts w:asciiTheme="majorBidi" w:hAnsiTheme="majorBidi" w:cstheme="majorBidi"/>
          <w:sz w:val="24"/>
          <w:szCs w:val="24"/>
        </w:rPr>
        <w:t xml:space="preserve"> </w:t>
      </w:r>
      <w:r w:rsidRPr="000760A8">
        <w:rPr>
          <w:rFonts w:asciiTheme="majorBidi" w:hAnsiTheme="majorBidi" w:cstheme="majorBidi"/>
          <w:sz w:val="24"/>
          <w:szCs w:val="24"/>
        </w:rPr>
        <w:t xml:space="preserve">including invasive procedures, patients' conditions, resuscitation, working with incompetent personnel and polices that would be in conflict with patients' needs </w:t>
      </w:r>
      <w:r w:rsidRPr="000760A8">
        <w:rPr>
          <w:rFonts w:asciiTheme="majorBidi" w:hAnsiTheme="majorBidi" w:cstheme="majorBidi"/>
          <w:color w:val="auto"/>
          <w:sz w:val="24"/>
          <w:szCs w:val="24"/>
        </w:rPr>
        <w:fldChar w:fldCharType="begin"/>
      </w:r>
      <w:r w:rsidR="00683719">
        <w:rPr>
          <w:rFonts w:asciiTheme="majorBidi" w:hAnsiTheme="majorBidi" w:cstheme="majorBidi"/>
          <w:color w:val="auto"/>
          <w:sz w:val="24"/>
          <w:szCs w:val="24"/>
        </w:rPr>
        <w:instrText xml:space="preserve"> ADDIN EN.CITE &lt;EndNote&gt;&lt;Cite&gt;&lt;Author&gt;Borhani&lt;/Author&gt;&lt;Year&gt;2017&lt;/Year&gt;&lt;RecNum&gt;45&lt;/RecNum&gt;&lt;DisplayText&gt;(3)&lt;/DisplayText&gt;&lt;record&gt;&lt;rec-number&gt;45&lt;/rec-number&gt;&lt;foreign-keys&gt;&lt;key app="EN" db-id="ffd9ast28vzxrwetvtxvve2yzfsaveez500e" timestamp="1507237377"&gt;45&lt;/key&gt;&lt;/foreign-keys&gt;&lt;ref-type name="Journal Article"&gt;17&lt;/ref-type&gt;&lt;contributors&gt;&lt;authors&gt;&lt;author&gt;Borhani, Fariba&lt;/author&gt;&lt;author&gt;Abbaszadeh, Abbas&lt;/author&gt;&lt;author&gt;Mohamadi, Elham&lt;/author&gt;&lt;author&gt;Ghasemi, Erfan&lt;/author&gt;&lt;author&gt;Hoseinabad-Farahani, Mohammad Javad&lt;/author&gt;&lt;/authors&gt;&lt;/contributors&gt;&lt;titles&gt;&lt;title&gt;Moral sensitivity and moral distress in Iranian critical care nurses&lt;/title&gt;&lt;secondary-title&gt;Nursing ethics&lt;/secondary-title&gt;&lt;/titles&gt;&lt;periodical&gt;&lt;full-title&gt;Nursing ethics&lt;/full-title&gt;&lt;/periodical&gt;&lt;pages&gt;474-482&lt;/pages&gt;&lt;volume&gt;24&lt;/volume&gt;&lt;number&gt;4&lt;/number&gt;&lt;dates&gt;&lt;year&gt;2017&lt;/year&gt;&lt;/dates&gt;&lt;isbn&gt;0969-7330&lt;/isbn&gt;&lt;urls&gt;&lt;/urls&gt;&lt;/record&gt;&lt;/Cite&gt;&lt;/EndNote&gt;</w:instrText>
      </w:r>
      <w:r w:rsidRPr="000760A8">
        <w:rPr>
          <w:rFonts w:asciiTheme="majorBidi" w:hAnsiTheme="majorBidi" w:cstheme="majorBidi"/>
          <w:color w:val="auto"/>
          <w:sz w:val="24"/>
          <w:szCs w:val="24"/>
        </w:rPr>
        <w:fldChar w:fldCharType="separate"/>
      </w:r>
      <w:r w:rsidR="00683719">
        <w:rPr>
          <w:rFonts w:asciiTheme="majorBidi" w:hAnsiTheme="majorBidi" w:cstheme="majorBidi"/>
          <w:noProof/>
          <w:color w:val="auto"/>
          <w:sz w:val="24"/>
          <w:szCs w:val="24"/>
        </w:rPr>
        <w:t>(</w:t>
      </w:r>
      <w:hyperlink w:anchor="_ENREF_3" w:tooltip="Borhani, 2017 #45" w:history="1">
        <w:r w:rsidR="00787275">
          <w:rPr>
            <w:rFonts w:asciiTheme="majorBidi" w:hAnsiTheme="majorBidi" w:cstheme="majorBidi"/>
            <w:noProof/>
            <w:color w:val="auto"/>
            <w:sz w:val="24"/>
            <w:szCs w:val="24"/>
          </w:rPr>
          <w:t>3</w:t>
        </w:r>
      </w:hyperlink>
      <w:r w:rsidR="00683719">
        <w:rPr>
          <w:rFonts w:asciiTheme="majorBidi" w:hAnsiTheme="majorBidi" w:cstheme="majorBidi"/>
          <w:noProof/>
          <w:color w:val="auto"/>
          <w:sz w:val="24"/>
          <w:szCs w:val="24"/>
        </w:rPr>
        <w:t>)</w:t>
      </w:r>
      <w:r w:rsidRPr="000760A8">
        <w:rPr>
          <w:rFonts w:asciiTheme="majorBidi" w:hAnsiTheme="majorBidi" w:cstheme="majorBidi"/>
          <w:color w:val="auto"/>
          <w:sz w:val="24"/>
          <w:szCs w:val="24"/>
        </w:rPr>
        <w:fldChar w:fldCharType="end"/>
      </w:r>
      <w:r w:rsidRPr="000760A8">
        <w:rPr>
          <w:rFonts w:asciiTheme="majorBidi" w:hAnsiTheme="majorBidi" w:cstheme="majorBidi"/>
          <w:color w:val="auto"/>
          <w:sz w:val="24"/>
          <w:szCs w:val="24"/>
        </w:rPr>
        <w:t>.</w:t>
      </w:r>
    </w:p>
    <w:p w:rsidR="000760A8" w:rsidRPr="000760A8" w:rsidRDefault="000760A8" w:rsidP="00787275">
      <w:pPr>
        <w:spacing w:line="480" w:lineRule="auto"/>
        <w:ind w:firstLine="180"/>
        <w:jc w:val="both"/>
        <w:rPr>
          <w:rFonts w:asciiTheme="majorBidi" w:hAnsiTheme="majorBidi" w:cstheme="majorBidi"/>
          <w:sz w:val="24"/>
          <w:szCs w:val="24"/>
        </w:rPr>
      </w:pPr>
      <w:r w:rsidRPr="000760A8">
        <w:rPr>
          <w:rFonts w:asciiTheme="majorBidi" w:hAnsiTheme="majorBidi" w:cstheme="majorBidi"/>
          <w:sz w:val="24"/>
          <w:szCs w:val="24"/>
        </w:rPr>
        <w:t xml:space="preserve"> Moral </w:t>
      </w:r>
      <w:r w:rsidRPr="00D87755">
        <w:rPr>
          <w:rFonts w:asciiTheme="majorBidi" w:hAnsiTheme="majorBidi" w:cstheme="majorBidi"/>
          <w:sz w:val="24"/>
          <w:szCs w:val="24"/>
        </w:rPr>
        <w:t xml:space="preserve">distress may perceived </w:t>
      </w:r>
      <w:r w:rsidRPr="000760A8">
        <w:rPr>
          <w:rFonts w:asciiTheme="majorBidi" w:hAnsiTheme="majorBidi" w:cstheme="majorBidi"/>
          <w:sz w:val="24"/>
          <w:szCs w:val="24"/>
        </w:rPr>
        <w:t>as a type of discomfort that affects mind, body, and interpersonal relationships in the workplace. Th</w:t>
      </w:r>
      <w:r w:rsidR="00D87755">
        <w:rPr>
          <w:rFonts w:asciiTheme="majorBidi" w:hAnsiTheme="majorBidi" w:cstheme="majorBidi"/>
          <w:sz w:val="24"/>
          <w:szCs w:val="24"/>
        </w:rPr>
        <w:t>is</w:t>
      </w:r>
      <w:r w:rsidRPr="000760A8">
        <w:rPr>
          <w:rFonts w:asciiTheme="majorBidi" w:hAnsiTheme="majorBidi" w:cstheme="majorBidi"/>
          <w:sz w:val="24"/>
          <w:szCs w:val="24"/>
        </w:rPr>
        <w:t xml:space="preserve"> tension is </w:t>
      </w:r>
      <w:r w:rsidR="00D87755">
        <w:rPr>
          <w:rFonts w:asciiTheme="majorBidi" w:hAnsiTheme="majorBidi" w:cstheme="majorBidi"/>
          <w:sz w:val="24"/>
          <w:szCs w:val="24"/>
        </w:rPr>
        <w:t>a</w:t>
      </w:r>
      <w:r w:rsidRPr="000760A8">
        <w:rPr>
          <w:rFonts w:asciiTheme="majorBidi" w:hAnsiTheme="majorBidi" w:cstheme="majorBidi"/>
          <w:sz w:val="24"/>
          <w:szCs w:val="24"/>
        </w:rPr>
        <w:t xml:space="preserve"> </w:t>
      </w:r>
      <w:r w:rsidR="00D87755">
        <w:rPr>
          <w:rFonts w:asciiTheme="majorBidi" w:hAnsiTheme="majorBidi" w:cstheme="majorBidi"/>
          <w:sz w:val="24"/>
          <w:szCs w:val="24"/>
        </w:rPr>
        <w:t xml:space="preserve">result of </w:t>
      </w:r>
      <w:r w:rsidRPr="000760A8">
        <w:rPr>
          <w:rFonts w:asciiTheme="majorBidi" w:hAnsiTheme="majorBidi" w:cstheme="majorBidi"/>
          <w:sz w:val="24"/>
          <w:szCs w:val="24"/>
        </w:rPr>
        <w:t xml:space="preserve"> </w:t>
      </w:r>
      <w:r w:rsidR="00D87755" w:rsidRPr="00D87755">
        <w:rPr>
          <w:rFonts w:asciiTheme="majorBidi" w:hAnsiTheme="majorBidi" w:cstheme="majorBidi"/>
          <w:sz w:val="24"/>
          <w:szCs w:val="24"/>
        </w:rPr>
        <w:t>conflict</w:t>
      </w:r>
      <w:r w:rsidRPr="000760A8">
        <w:rPr>
          <w:rFonts w:asciiTheme="majorBidi" w:hAnsiTheme="majorBidi" w:cstheme="majorBidi"/>
          <w:sz w:val="24"/>
          <w:szCs w:val="24"/>
        </w:rPr>
        <w:t xml:space="preserve"> between belief </w:t>
      </w:r>
      <w:r w:rsidR="00D87755">
        <w:rPr>
          <w:rFonts w:asciiTheme="majorBidi" w:hAnsiTheme="majorBidi" w:cstheme="majorBidi"/>
          <w:sz w:val="24"/>
          <w:szCs w:val="24"/>
        </w:rPr>
        <w:t xml:space="preserve">and </w:t>
      </w:r>
      <w:r w:rsidR="00D87755" w:rsidRPr="000760A8">
        <w:rPr>
          <w:rFonts w:asciiTheme="majorBidi" w:hAnsiTheme="majorBidi" w:cstheme="majorBidi"/>
          <w:sz w:val="24"/>
          <w:szCs w:val="24"/>
        </w:rPr>
        <w:t xml:space="preserve">action </w:t>
      </w:r>
      <w:r w:rsidRPr="000760A8">
        <w:rPr>
          <w:rFonts w:asciiTheme="majorBidi" w:hAnsiTheme="majorBidi" w:cstheme="majorBidi"/>
          <w:sz w:val="24"/>
          <w:szCs w:val="24"/>
        </w:rPr>
        <w:fldChar w:fldCharType="begin"/>
      </w:r>
      <w:r w:rsidR="00683719">
        <w:rPr>
          <w:rFonts w:asciiTheme="majorBidi" w:hAnsiTheme="majorBidi" w:cstheme="majorBidi"/>
          <w:sz w:val="24"/>
          <w:szCs w:val="24"/>
        </w:rPr>
        <w:instrText xml:space="preserve"> ADDIN EN.CITE &lt;EndNote&gt;&lt;Cite&gt;&lt;Author&gt;Borhani&lt;/Author&gt;&lt;Year&gt;2014&lt;/Year&gt;&lt;RecNum&gt;15&lt;/RecNum&gt;&lt;DisplayText&gt;(4)&lt;/DisplayText&gt;&lt;record&gt;&lt;rec-number&gt;15&lt;/rec-number&gt;&lt;foreign-keys&gt;&lt;key app="EN" db-id="ffd9ast28vzxrwetvtxvve2yzfsaveez500e" timestamp="0"&gt;15&lt;/key&gt;&lt;/foreign-keys&gt;&lt;ref-type name="Journal Article"&gt;17&lt;/ref-type&gt;&lt;contributors&gt;&lt;authors&gt;&lt;author&gt;Borhani, Fariba&lt;/author&gt;&lt;author&gt;Mohammadi, Somayyeh&lt;/author&gt;&lt;author&gt;Roshanzadeh, Mostafa&lt;/author&gt;&lt;/authors&gt;&lt;/contributors&gt;&lt;titles&gt;&lt;title&gt;Moral distress and its relationship with professional stress in nurses&lt;/title&gt;&lt;secondary-title&gt;Iranian Journal of Medical Ethics and History of Medicine&lt;/secondary-title&gt;&lt;/titles&gt;&lt;pages&gt;10-19&lt;/pages&gt;&lt;volume&gt;6&lt;/volume&gt;&lt;number&gt;6&lt;/number&gt;&lt;dates&gt;&lt;year&gt;2014&lt;/year&gt;&lt;/dates&gt;&lt;urls&gt;&lt;/urls&gt;&lt;/record&gt;&lt;/Cite&gt;&lt;/EndNote&gt;</w:instrText>
      </w:r>
      <w:r w:rsidRPr="000760A8">
        <w:rPr>
          <w:rFonts w:asciiTheme="majorBidi" w:hAnsiTheme="majorBidi" w:cstheme="majorBidi"/>
          <w:sz w:val="24"/>
          <w:szCs w:val="24"/>
        </w:rPr>
        <w:fldChar w:fldCharType="separate"/>
      </w:r>
      <w:r w:rsidR="00683719">
        <w:rPr>
          <w:rFonts w:asciiTheme="majorBidi" w:hAnsiTheme="majorBidi" w:cstheme="majorBidi"/>
          <w:noProof/>
          <w:sz w:val="24"/>
          <w:szCs w:val="24"/>
        </w:rPr>
        <w:t>(</w:t>
      </w:r>
      <w:hyperlink w:anchor="_ENREF_4" w:tooltip="Borhani, 2014 #15" w:history="1">
        <w:r w:rsidR="00787275">
          <w:rPr>
            <w:rFonts w:asciiTheme="majorBidi" w:hAnsiTheme="majorBidi" w:cstheme="majorBidi"/>
            <w:noProof/>
            <w:sz w:val="24"/>
            <w:szCs w:val="24"/>
          </w:rPr>
          <w:t>4</w:t>
        </w:r>
      </w:hyperlink>
      <w:r w:rsidR="00683719">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From </w:t>
      </w:r>
      <w:proofErr w:type="spellStart"/>
      <w:r w:rsidRPr="000760A8">
        <w:rPr>
          <w:rFonts w:asciiTheme="majorBidi" w:hAnsiTheme="majorBidi" w:cstheme="majorBidi"/>
          <w:sz w:val="24"/>
          <w:szCs w:val="24"/>
        </w:rPr>
        <w:t>Jampton's</w:t>
      </w:r>
      <w:proofErr w:type="spellEnd"/>
      <w:r w:rsidRPr="000760A8">
        <w:rPr>
          <w:rFonts w:asciiTheme="majorBidi" w:hAnsiTheme="majorBidi" w:cstheme="majorBidi"/>
          <w:sz w:val="24"/>
          <w:szCs w:val="24"/>
        </w:rPr>
        <w:t xml:space="preserve"> viewpoint, moral tension is a condition that when a person knows what is right to do, but is prevented from doing it and feels incapable of doing it </w:t>
      </w:r>
      <w:r w:rsidRPr="000760A8">
        <w:rPr>
          <w:rFonts w:asciiTheme="majorBidi" w:hAnsiTheme="majorBidi" w:cstheme="majorBidi"/>
          <w:sz w:val="24"/>
          <w:szCs w:val="24"/>
        </w:rPr>
        <w:fldChar w:fldCharType="begin"/>
      </w:r>
      <w:r w:rsidR="00683719">
        <w:rPr>
          <w:rFonts w:asciiTheme="majorBidi" w:hAnsiTheme="majorBidi" w:cstheme="majorBidi"/>
          <w:sz w:val="24"/>
          <w:szCs w:val="24"/>
        </w:rPr>
        <w:instrText xml:space="preserve"> ADDIN EN.CITE &lt;EndNote&gt;&lt;Cite&gt;&lt;Author&gt;Jameton&lt;/Author&gt;&lt;Year&gt;1992&lt;/Year&gt;&lt;RecNum&gt;17&lt;/RecNum&gt;&lt;DisplayText&gt;(5)&lt;/DisplayText&gt;&lt;record&gt;&lt;rec-number&gt;17&lt;/rec-number&gt;&lt;foreign-keys&gt;&lt;key app="EN" db-id="ffd9ast28vzxrwetvtxvve2yzfsaveez500e" timestamp="0"&gt;17&lt;/key&gt;&lt;/foreign-keys&gt;&lt;ref-type name="Journal Article"&gt;17&lt;/ref-type&gt;&lt;contributors&gt;&lt;authors&gt;&lt;author&gt;Jameton, Andrew&lt;/author&gt;&lt;/authors&gt;&lt;/contributors&gt;&lt;titles&gt;&lt;title&gt;Dilemmas of moral distress: moral responsibility and nursing practice&lt;/title&gt;&lt;secondary-title&gt;AWHONN&amp;apos;s clinical issues in perinatal and women&amp;apos;s health nursing&lt;/secondary-title&gt;&lt;/titles&gt;&lt;pages&gt;542-551&lt;/pages&gt;&lt;volume&gt;4&lt;/volume&gt;&lt;number&gt;4&lt;/number&gt;&lt;dates&gt;&lt;year&gt;1992&lt;/year&gt;&lt;/dates&gt;&lt;isbn&gt;1066-3614&lt;/isbn&gt;&lt;urls&gt;&lt;/urls&gt;&lt;/record&gt;&lt;/Cite&gt;&lt;/EndNote&gt;</w:instrText>
      </w:r>
      <w:r w:rsidRPr="000760A8">
        <w:rPr>
          <w:rFonts w:asciiTheme="majorBidi" w:hAnsiTheme="majorBidi" w:cstheme="majorBidi"/>
          <w:sz w:val="24"/>
          <w:szCs w:val="24"/>
        </w:rPr>
        <w:fldChar w:fldCharType="separate"/>
      </w:r>
      <w:r w:rsidR="00683719">
        <w:rPr>
          <w:rFonts w:asciiTheme="majorBidi" w:hAnsiTheme="majorBidi" w:cstheme="majorBidi"/>
          <w:noProof/>
          <w:sz w:val="24"/>
          <w:szCs w:val="24"/>
        </w:rPr>
        <w:t>(</w:t>
      </w:r>
      <w:hyperlink w:anchor="_ENREF_5" w:tooltip="Jameton, 1992 #17" w:history="1">
        <w:r w:rsidR="00787275">
          <w:rPr>
            <w:rFonts w:asciiTheme="majorBidi" w:hAnsiTheme="majorBidi" w:cstheme="majorBidi"/>
            <w:noProof/>
            <w:sz w:val="24"/>
            <w:szCs w:val="24"/>
          </w:rPr>
          <w:t>5</w:t>
        </w:r>
      </w:hyperlink>
      <w:r w:rsidR="00683719">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w:t>
      </w:r>
      <w:ins w:id="42" w:author="win8" w:date="2018-05-13T15:23:00Z">
        <w:r w:rsidR="00C65797">
          <w:rPr>
            <w:rFonts w:asciiTheme="majorBidi" w:hAnsiTheme="majorBidi" w:cstheme="majorBidi"/>
            <w:sz w:val="24"/>
            <w:szCs w:val="24"/>
          </w:rPr>
          <w:t xml:space="preserve">Or in practical definition moral distress is </w:t>
        </w:r>
      </w:ins>
      <w:ins w:id="43" w:author="win8" w:date="2018-05-13T15:27:00Z">
        <w:r w:rsidR="00C65797">
          <w:rPr>
            <w:rFonts w:asciiTheme="majorBidi" w:hAnsiTheme="majorBidi" w:cstheme="majorBidi"/>
            <w:sz w:val="24"/>
            <w:szCs w:val="24"/>
          </w:rPr>
          <w:t xml:space="preserve">a painful feeling that </w:t>
        </w:r>
      </w:ins>
      <w:ins w:id="44" w:author="win8" w:date="2018-05-13T15:28:00Z">
        <w:r w:rsidR="00C65797">
          <w:rPr>
            <w:rFonts w:asciiTheme="majorBidi" w:hAnsiTheme="majorBidi" w:cstheme="majorBidi"/>
            <w:sz w:val="24"/>
            <w:szCs w:val="24"/>
          </w:rPr>
          <w:t xml:space="preserve">occurs when nurses are confronted with </w:t>
        </w:r>
        <w:r w:rsidR="00FD6D2F">
          <w:rPr>
            <w:rFonts w:asciiTheme="majorBidi" w:hAnsiTheme="majorBidi" w:cstheme="majorBidi"/>
            <w:sz w:val="24"/>
            <w:szCs w:val="24"/>
          </w:rPr>
          <w:t>a</w:t>
        </w:r>
      </w:ins>
      <w:r w:rsidR="00CD1A25">
        <w:rPr>
          <w:rFonts w:asciiTheme="majorBidi" w:hAnsiTheme="majorBidi" w:cstheme="majorBidi"/>
          <w:sz w:val="24"/>
          <w:szCs w:val="24"/>
        </w:rPr>
        <w:t>n</w:t>
      </w:r>
      <w:ins w:id="45" w:author="win8" w:date="2018-05-13T15:28:00Z">
        <w:r w:rsidR="00FD6D2F">
          <w:rPr>
            <w:rFonts w:asciiTheme="majorBidi" w:hAnsiTheme="majorBidi" w:cstheme="majorBidi"/>
            <w:sz w:val="24"/>
            <w:szCs w:val="24"/>
          </w:rPr>
          <w:t xml:space="preserve"> </w:t>
        </w:r>
      </w:ins>
      <w:ins w:id="46" w:author="win8" w:date="2018-05-13T15:30:00Z">
        <w:r w:rsidR="00FD6D2F">
          <w:rPr>
            <w:rFonts w:asciiTheme="majorBidi" w:hAnsiTheme="majorBidi" w:cstheme="majorBidi"/>
            <w:sz w:val="24"/>
            <w:szCs w:val="24"/>
          </w:rPr>
          <w:t>action</w:t>
        </w:r>
      </w:ins>
      <w:ins w:id="47" w:author="win8" w:date="2018-05-13T15:29:00Z">
        <w:r w:rsidR="00FD6D2F">
          <w:rPr>
            <w:rFonts w:asciiTheme="majorBidi" w:hAnsiTheme="majorBidi" w:cstheme="majorBidi"/>
            <w:sz w:val="24"/>
            <w:szCs w:val="24"/>
          </w:rPr>
          <w:t xml:space="preserve"> that morally is </w:t>
        </w:r>
      </w:ins>
      <w:ins w:id="48" w:author="win8" w:date="2018-05-13T15:30:00Z">
        <w:r w:rsidR="00FD6D2F">
          <w:rPr>
            <w:rFonts w:asciiTheme="majorBidi" w:hAnsiTheme="majorBidi" w:cstheme="majorBidi"/>
            <w:sz w:val="24"/>
            <w:szCs w:val="24"/>
          </w:rPr>
          <w:t>appropriate</w:t>
        </w:r>
      </w:ins>
      <w:ins w:id="49" w:author="win8" w:date="2018-05-29T13:01:00Z">
        <w:r w:rsidR="00802F23">
          <w:rPr>
            <w:rFonts w:asciiTheme="majorBidi" w:hAnsiTheme="majorBidi" w:cstheme="majorBidi"/>
            <w:sz w:val="24"/>
            <w:szCs w:val="24"/>
          </w:rPr>
          <w:t>,</w:t>
        </w:r>
      </w:ins>
      <w:ins w:id="50" w:author="win8" w:date="2018-05-13T15:29:00Z">
        <w:r w:rsidR="00FD6D2F">
          <w:rPr>
            <w:rFonts w:asciiTheme="majorBidi" w:hAnsiTheme="majorBidi" w:cstheme="majorBidi"/>
            <w:sz w:val="24"/>
            <w:szCs w:val="24"/>
          </w:rPr>
          <w:t xml:space="preserve"> </w:t>
        </w:r>
      </w:ins>
      <w:ins w:id="51" w:author="win8" w:date="2018-05-13T15:30:00Z">
        <w:r w:rsidR="00FD6D2F">
          <w:rPr>
            <w:rFonts w:asciiTheme="majorBidi" w:hAnsiTheme="majorBidi" w:cstheme="majorBidi"/>
            <w:sz w:val="24"/>
            <w:szCs w:val="24"/>
          </w:rPr>
          <w:t>but because</w:t>
        </w:r>
      </w:ins>
      <w:ins w:id="52" w:author="win8" w:date="2018-05-13T15:31:00Z">
        <w:r w:rsidR="00FD6D2F">
          <w:rPr>
            <w:rFonts w:asciiTheme="majorBidi" w:hAnsiTheme="majorBidi" w:cstheme="majorBidi"/>
            <w:sz w:val="24"/>
            <w:szCs w:val="24"/>
          </w:rPr>
          <w:t xml:space="preserve"> of instructional polices</w:t>
        </w:r>
      </w:ins>
      <w:ins w:id="53" w:author="win8" w:date="2018-05-29T13:01:00Z">
        <w:r w:rsidR="00802F23" w:rsidRPr="00802F23">
          <w:rPr>
            <w:rFonts w:asciiTheme="majorBidi" w:hAnsiTheme="majorBidi" w:cstheme="majorBidi"/>
            <w:sz w:val="24"/>
            <w:szCs w:val="24"/>
          </w:rPr>
          <w:t xml:space="preserve"> </w:t>
        </w:r>
        <w:r w:rsidR="00802F23">
          <w:rPr>
            <w:rFonts w:asciiTheme="majorBidi" w:hAnsiTheme="majorBidi" w:cstheme="majorBidi"/>
            <w:sz w:val="24"/>
            <w:szCs w:val="24"/>
          </w:rPr>
          <w:t>cannot do it</w:t>
        </w:r>
      </w:ins>
      <w:ins w:id="54" w:author="win8" w:date="2018-05-13T15:31:00Z">
        <w:r w:rsidR="00FD6D2F">
          <w:rPr>
            <w:rFonts w:asciiTheme="majorBidi" w:hAnsiTheme="majorBidi" w:cstheme="majorBidi"/>
            <w:sz w:val="24"/>
            <w:szCs w:val="24"/>
          </w:rPr>
          <w:t>.</w:t>
        </w:r>
      </w:ins>
      <w:ins w:id="55" w:author="win8" w:date="2018-05-13T15:27:00Z">
        <w:r w:rsidR="00C65797">
          <w:rPr>
            <w:rFonts w:asciiTheme="majorBidi" w:hAnsiTheme="majorBidi" w:cstheme="majorBidi"/>
            <w:sz w:val="24"/>
            <w:szCs w:val="24"/>
          </w:rPr>
          <w:t xml:space="preserve"> </w:t>
        </w:r>
      </w:ins>
      <w:r w:rsidRPr="000760A8">
        <w:rPr>
          <w:rFonts w:asciiTheme="majorBidi" w:hAnsiTheme="majorBidi" w:cstheme="majorBidi"/>
          <w:sz w:val="24"/>
          <w:szCs w:val="24"/>
        </w:rPr>
        <w:t xml:space="preserve">Studies show that 80% of nurses experience moderate to high levels of moral </w:t>
      </w:r>
      <w:ins w:id="56" w:author="win8" w:date="2018-05-29T13:01:00Z">
        <w:r w:rsidR="00802F23">
          <w:rPr>
            <w:rFonts w:asciiTheme="majorBidi" w:hAnsiTheme="majorBidi" w:cstheme="majorBidi"/>
            <w:sz w:val="24"/>
            <w:szCs w:val="24"/>
          </w:rPr>
          <w:t>di</w:t>
        </w:r>
      </w:ins>
      <w:r w:rsidRPr="000760A8">
        <w:rPr>
          <w:rFonts w:asciiTheme="majorBidi" w:hAnsiTheme="majorBidi" w:cstheme="majorBidi"/>
          <w:sz w:val="24"/>
          <w:szCs w:val="24"/>
        </w:rPr>
        <w:t xml:space="preserve">stress in their working environments </w:t>
      </w:r>
      <w:r w:rsidRPr="000760A8">
        <w:rPr>
          <w:rFonts w:asciiTheme="majorBidi" w:hAnsiTheme="majorBidi" w:cstheme="majorBidi"/>
          <w:sz w:val="24"/>
          <w:szCs w:val="24"/>
        </w:rPr>
        <w:fldChar w:fldCharType="begin"/>
      </w:r>
      <w:r w:rsidR="00683719">
        <w:rPr>
          <w:rFonts w:asciiTheme="majorBidi" w:hAnsiTheme="majorBidi" w:cstheme="majorBidi"/>
          <w:sz w:val="24"/>
          <w:szCs w:val="24"/>
        </w:rPr>
        <w:instrText xml:space="preserve"> ADDIN EN.CITE &lt;EndNote&gt;&lt;Cite&gt;&lt;Author&gt;Varjus&lt;/Author&gt;&lt;Year&gt;2003&lt;/Year&gt;&lt;RecNum&gt;1&lt;/RecNum&gt;&lt;DisplayText&gt;(1, 6)&lt;/DisplayText&gt;&lt;record&gt;&lt;rec-number&gt;1&lt;/rec-number&gt;&lt;foreign-keys&gt;&lt;key app="EN" db-id="ffd9ast28vzxrwetvtxvve2yzfsaveez500e" timestamp="0"&gt;1&lt;/key&gt;&lt;/foreign-keys&gt;&lt;ref-type name="Journal Article"&gt;17&lt;/ref-type&gt;&lt;contributors&gt;&lt;authors&gt;&lt;author&gt;Varjus, Sirkka-Liisa&lt;/author&gt;&lt;author&gt;Suominen, Tarja&lt;/author&gt;&lt;author&gt;Leino-Kilpi, Helena&lt;/author&gt;&lt;/authors&gt;&lt;/contributors&gt;&lt;titles&gt;&lt;title&gt;Autonomy among intensive care nurses in Finland&lt;/title&gt;&lt;secondary-title&gt;Intensive and Critical Care Nursing&lt;/secondary-title&gt;&lt;/titles&gt;&lt;pages&gt;31-40&lt;/pages&gt;&lt;volume&gt;19&lt;/volume&gt;&lt;number&gt;1&lt;/number&gt;&lt;dates&gt;&lt;year&gt;2003&lt;/year&gt;&lt;/dates&gt;&lt;isbn&gt;0964-3397&lt;/isbn&gt;&lt;urls&gt;&lt;/urls&gt;&lt;/record&gt;&lt;/Cite&gt;&lt;Cite&gt;&lt;Author&gt;Corley&lt;/Author&gt;&lt;Year&gt;2002&lt;/Year&gt;&lt;RecNum&gt;13&lt;/RecNum&gt;&lt;record&gt;&lt;rec-number&gt;13&lt;/rec-number&gt;&lt;foreign-keys&gt;&lt;key app="EN" db-id="ffd9ast28vzxrwetvtxvve2yzfsaveez500e" timestamp="0"&gt;13&lt;/key&gt;&lt;/foreign-keys&gt;&lt;ref-type name="Journal Article"&gt;17&lt;/ref-type&gt;&lt;contributors&gt;&lt;authors&gt;&lt;author&gt;Corley, Mary C&lt;/author&gt;&lt;/authors&gt;&lt;/contributors&gt;&lt;titles&gt;&lt;title&gt;Nurse moral distress: a proposed theory and research agenda&lt;/title&gt;&lt;secondary-title&gt;Nursing ethics&lt;/secondary-title&gt;&lt;/titles&gt;&lt;periodical&gt;&lt;full-title&gt;Nursing ethics&lt;/full-title&gt;&lt;/periodical&gt;&lt;pages&gt;636-650&lt;/pages&gt;&lt;volume&gt;9&lt;/volume&gt;&lt;number&gt;6&lt;/number&gt;&lt;dates&gt;&lt;year&gt;2002&lt;/year&gt;&lt;/dates&gt;&lt;isbn&gt;0969-7330&lt;/isbn&gt;&lt;urls&gt;&lt;/urls&gt;&lt;/record&gt;&lt;/Cite&gt;&lt;/EndNote&gt;</w:instrText>
      </w:r>
      <w:r w:rsidRPr="000760A8">
        <w:rPr>
          <w:rFonts w:asciiTheme="majorBidi" w:hAnsiTheme="majorBidi" w:cstheme="majorBidi"/>
          <w:sz w:val="24"/>
          <w:szCs w:val="24"/>
        </w:rPr>
        <w:fldChar w:fldCharType="separate"/>
      </w:r>
      <w:r w:rsidR="00683719">
        <w:rPr>
          <w:rFonts w:asciiTheme="majorBidi" w:hAnsiTheme="majorBidi" w:cstheme="majorBidi"/>
          <w:noProof/>
          <w:sz w:val="24"/>
          <w:szCs w:val="24"/>
        </w:rPr>
        <w:t>(</w:t>
      </w:r>
      <w:hyperlink w:anchor="_ENREF_1" w:tooltip="Varjus, 2003 #1" w:history="1">
        <w:r w:rsidR="00787275">
          <w:rPr>
            <w:rFonts w:asciiTheme="majorBidi" w:hAnsiTheme="majorBidi" w:cstheme="majorBidi"/>
            <w:noProof/>
            <w:sz w:val="24"/>
            <w:szCs w:val="24"/>
          </w:rPr>
          <w:t>1</w:t>
        </w:r>
      </w:hyperlink>
      <w:r w:rsidR="00683719">
        <w:rPr>
          <w:rFonts w:asciiTheme="majorBidi" w:hAnsiTheme="majorBidi" w:cstheme="majorBidi"/>
          <w:noProof/>
          <w:sz w:val="24"/>
          <w:szCs w:val="24"/>
        </w:rPr>
        <w:t xml:space="preserve">, </w:t>
      </w:r>
      <w:hyperlink w:anchor="_ENREF_6" w:tooltip="Corley, 2002 #13" w:history="1">
        <w:r w:rsidR="00787275">
          <w:rPr>
            <w:rFonts w:asciiTheme="majorBidi" w:hAnsiTheme="majorBidi" w:cstheme="majorBidi"/>
            <w:noProof/>
            <w:sz w:val="24"/>
            <w:szCs w:val="24"/>
          </w:rPr>
          <w:t>6</w:t>
        </w:r>
      </w:hyperlink>
      <w:r w:rsidR="00683719">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In a study by Corley 15% of the nurses left the</w:t>
      </w:r>
      <w:ins w:id="57" w:author="win8" w:date="2018-05-29T13:02:00Z">
        <w:r w:rsidR="00802F23">
          <w:rPr>
            <w:rFonts w:asciiTheme="majorBidi" w:hAnsiTheme="majorBidi" w:cstheme="majorBidi"/>
            <w:sz w:val="24"/>
            <w:szCs w:val="24"/>
          </w:rPr>
          <w:t>ir</w:t>
        </w:r>
      </w:ins>
      <w:r w:rsidRPr="000760A8">
        <w:rPr>
          <w:rFonts w:asciiTheme="majorBidi" w:hAnsiTheme="majorBidi" w:cstheme="majorBidi"/>
          <w:sz w:val="24"/>
          <w:szCs w:val="24"/>
        </w:rPr>
        <w:t xml:space="preserve"> profession because of moral tension</w:t>
      </w:r>
      <w:ins w:id="58" w:author="win8" w:date="2018-05-29T13:02:00Z">
        <w:r w:rsidR="00802F23">
          <w:rPr>
            <w:rFonts w:asciiTheme="majorBidi" w:hAnsiTheme="majorBidi" w:cstheme="majorBidi"/>
            <w:sz w:val="24"/>
            <w:szCs w:val="24"/>
          </w:rPr>
          <w:t>s</w:t>
        </w:r>
      </w:ins>
      <w:r w:rsidRPr="000760A8">
        <w:rPr>
          <w:rFonts w:asciiTheme="majorBidi" w:hAnsiTheme="majorBidi" w:cstheme="majorBidi"/>
          <w:sz w:val="24"/>
          <w:szCs w:val="24"/>
        </w:rPr>
        <w:t xml:space="preserve"> </w:t>
      </w:r>
      <w:r w:rsidRPr="000760A8">
        <w:rPr>
          <w:rFonts w:asciiTheme="majorBidi" w:hAnsiTheme="majorBidi" w:cstheme="majorBidi"/>
          <w:sz w:val="24"/>
          <w:szCs w:val="24"/>
        </w:rPr>
        <w:fldChar w:fldCharType="begin"/>
      </w:r>
      <w:r w:rsidR="00683719">
        <w:rPr>
          <w:rFonts w:asciiTheme="majorBidi" w:hAnsiTheme="majorBidi" w:cstheme="majorBidi"/>
          <w:sz w:val="24"/>
          <w:szCs w:val="24"/>
        </w:rPr>
        <w:instrText xml:space="preserve"> ADDIN EN.CITE &lt;EndNote&gt;&lt;Cite&gt;&lt;Author&gt;Corley&lt;/Author&gt;&lt;Year&gt;2002&lt;/Year&gt;&lt;RecNum&gt;13&lt;/RecNum&gt;&lt;DisplayText&gt;(6)&lt;/DisplayText&gt;&lt;record&gt;&lt;rec-number&gt;13&lt;/rec-number&gt;&lt;foreign-keys&gt;&lt;key app="EN" db-id="ffd9ast28vzxrwetvtxvve2yzfsaveez500e" timestamp="0"&gt;13&lt;/key&gt;&lt;/foreign-keys&gt;&lt;ref-type name="Journal Article"&gt;17&lt;/ref-type&gt;&lt;contributors&gt;&lt;authors&gt;&lt;author&gt;Corley, Mary C&lt;/author&gt;&lt;/authors&gt;&lt;/contributors&gt;&lt;titles&gt;&lt;title&gt;Nurse moral distress: a proposed theory and research agenda&lt;/title&gt;&lt;secondary-title&gt;Nursing ethics&lt;/secondary-title&gt;&lt;/titles&gt;&lt;periodical&gt;&lt;full-title&gt;Nursing ethics&lt;/full-title&gt;&lt;/periodical&gt;&lt;pages&gt;636-650&lt;/pages&gt;&lt;volume&gt;9&lt;/volume&gt;&lt;number&gt;6&lt;/number&gt;&lt;dates&gt;&lt;year&gt;2002&lt;/year&gt;&lt;/dates&gt;&lt;isbn&gt;0969-7330&lt;/isbn&gt;&lt;urls&gt;&lt;/urls&gt;&lt;/record&gt;&lt;/Cite&gt;&lt;/EndNote&gt;</w:instrText>
      </w:r>
      <w:r w:rsidRPr="000760A8">
        <w:rPr>
          <w:rFonts w:asciiTheme="majorBidi" w:hAnsiTheme="majorBidi" w:cstheme="majorBidi"/>
          <w:sz w:val="24"/>
          <w:szCs w:val="24"/>
        </w:rPr>
        <w:fldChar w:fldCharType="separate"/>
      </w:r>
      <w:r w:rsidR="00683719">
        <w:rPr>
          <w:rFonts w:asciiTheme="majorBidi" w:hAnsiTheme="majorBidi" w:cstheme="majorBidi"/>
          <w:noProof/>
          <w:sz w:val="24"/>
          <w:szCs w:val="24"/>
        </w:rPr>
        <w:t>(</w:t>
      </w:r>
      <w:hyperlink w:anchor="_ENREF_6" w:tooltip="Corley, 2002 #13" w:history="1">
        <w:r w:rsidR="00787275">
          <w:rPr>
            <w:rFonts w:asciiTheme="majorBidi" w:hAnsiTheme="majorBidi" w:cstheme="majorBidi"/>
            <w:noProof/>
            <w:sz w:val="24"/>
            <w:szCs w:val="24"/>
          </w:rPr>
          <w:t>6</w:t>
        </w:r>
      </w:hyperlink>
      <w:r w:rsidR="00683719">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w:t>
      </w:r>
    </w:p>
    <w:p w:rsidR="000760A8" w:rsidRPr="000760A8" w:rsidRDefault="000760A8" w:rsidP="00787275">
      <w:pPr>
        <w:spacing w:line="480" w:lineRule="auto"/>
        <w:ind w:firstLine="180"/>
        <w:jc w:val="both"/>
        <w:rPr>
          <w:rFonts w:asciiTheme="majorBidi" w:hAnsiTheme="majorBidi" w:cstheme="majorBidi"/>
          <w:sz w:val="24"/>
          <w:szCs w:val="24"/>
          <w:lang w:bidi="fa-IR"/>
        </w:rPr>
      </w:pPr>
      <w:r w:rsidRPr="000760A8">
        <w:rPr>
          <w:rFonts w:asciiTheme="majorBidi" w:hAnsiTheme="majorBidi" w:cstheme="majorBidi"/>
          <w:sz w:val="24"/>
          <w:szCs w:val="24"/>
          <w:lang w:bidi="fa-IR"/>
        </w:rPr>
        <w:t xml:space="preserve">Common causes of moral distress in nurses include: work pressure, </w:t>
      </w:r>
      <w:r w:rsidRPr="000760A8">
        <w:rPr>
          <w:rFonts w:asciiTheme="majorBidi" w:hAnsiTheme="majorBidi" w:cstheme="majorBidi"/>
          <w:sz w:val="24"/>
          <w:szCs w:val="24"/>
        </w:rPr>
        <w:t>high demands of patients and their families</w:t>
      </w:r>
      <w:r w:rsidRPr="000760A8">
        <w:rPr>
          <w:rFonts w:asciiTheme="majorBidi" w:hAnsiTheme="majorBidi" w:cstheme="majorBidi"/>
          <w:sz w:val="24"/>
          <w:szCs w:val="24"/>
          <w:lang w:bidi="fa-IR"/>
        </w:rPr>
        <w:t xml:space="preserve">, unnecessary tests for patients and decision making in the last stages of life </w:t>
      </w:r>
      <w:r w:rsidRPr="000760A8">
        <w:rPr>
          <w:rFonts w:asciiTheme="majorBidi" w:hAnsiTheme="majorBidi" w:cstheme="majorBidi"/>
          <w:sz w:val="24"/>
          <w:szCs w:val="24"/>
          <w:lang w:bidi="fa-IR"/>
        </w:rPr>
        <w:fldChar w:fldCharType="begin"/>
      </w:r>
      <w:r w:rsidR="00683719">
        <w:rPr>
          <w:rFonts w:asciiTheme="majorBidi" w:hAnsiTheme="majorBidi" w:cstheme="majorBidi"/>
          <w:sz w:val="24"/>
          <w:szCs w:val="24"/>
          <w:lang w:bidi="fa-IR"/>
        </w:rPr>
        <w:instrText xml:space="preserve"> ADDIN EN.CITE &lt;EndNote&gt;&lt;Cite&gt;&lt;Author&gt;Corley&lt;/Author&gt;&lt;Year&gt;2001&lt;/Year&gt;&lt;RecNum&gt;18&lt;/RecNum&gt;&lt;DisplayText&gt;(1, 7)&lt;/DisplayText&gt;&lt;record&gt;&lt;rec-number&gt;18&lt;/rec-number&gt;&lt;foreign-keys&gt;&lt;key app="EN" db-id="ffd9ast28vzxrwetvtxvve2yzfsaveez500e" timestamp="0"&gt;18&lt;/key&gt;&lt;/foreign-keys&gt;&lt;ref-type name="Journal Article"&gt;17&lt;/ref-type&gt;&lt;contributors&gt;&lt;authors&gt;&lt;author&gt;Corley, Mary C&lt;/author&gt;&lt;author&gt;Elswick, Ronald K&lt;/author&gt;&lt;author&gt;Gorman, Martha&lt;/author&gt;&lt;author&gt;Clor, Theresa&lt;/author&gt;&lt;/authors&gt;&lt;/contributors&gt;&lt;titles&gt;&lt;title&gt;Development and evaluation of a moral distress scale&lt;/title&gt;&lt;secondary-title&gt;Journal of advanced nursing&lt;/secondary-title&gt;&lt;/titles&gt;&lt;periodical&gt;&lt;full-title&gt;Journal of advanced nursing&lt;/full-title&gt;&lt;/periodical&gt;&lt;pages&gt;250-256&lt;/pages&gt;&lt;volume&gt;33&lt;/volume&gt;&lt;number&gt;2&lt;/number&gt;&lt;dates&gt;&lt;year&gt;2001&lt;/year&gt;&lt;/dates&gt;&lt;isbn&gt;1365-2648&lt;/isbn&gt;&lt;urls&gt;&lt;/urls&gt;&lt;/record&gt;&lt;/Cite&gt;&lt;Cite&gt;&lt;Author&gt;Varjus&lt;/Author&gt;&lt;Year&gt;2003&lt;/Year&gt;&lt;RecNum&gt;1&lt;/RecNum&gt;&lt;record&gt;&lt;rec-number&gt;1&lt;/rec-number&gt;&lt;foreign-keys&gt;&lt;key app="EN" db-id="ffd9ast28vzxrwetvtxvve2yzfsaveez500e" timestamp="0"&gt;1&lt;/key&gt;&lt;/foreign-keys&gt;&lt;ref-type name="Journal Article"&gt;17&lt;/ref-type&gt;&lt;contributors&gt;&lt;authors&gt;&lt;author&gt;Varjus, Sirkka-Liisa&lt;/author&gt;&lt;author&gt;Suominen, Tarja&lt;/author&gt;&lt;author&gt;Leino-Kilpi, Helena&lt;/author&gt;&lt;/authors&gt;&lt;/contributors&gt;&lt;titles&gt;&lt;title&gt;Autonomy among intensive care nurses in Finland&lt;/title&gt;&lt;secondary-title&gt;Intensive and Critical Care Nursing&lt;/secondary-title&gt;&lt;/titles&gt;&lt;pages&gt;31-40&lt;/pages&gt;&lt;volume&gt;19&lt;/volume&gt;&lt;number&gt;1&lt;/number&gt;&lt;dates&gt;&lt;year&gt;2003&lt;/year&gt;&lt;/dates&gt;&lt;isbn&gt;0964-3397&lt;/isbn&gt;&lt;urls&gt;&lt;/urls&gt;&lt;/record&gt;&lt;/Cite&gt;&lt;/EndNote&gt;</w:instrText>
      </w:r>
      <w:r w:rsidRPr="000760A8">
        <w:rPr>
          <w:rFonts w:asciiTheme="majorBidi" w:hAnsiTheme="majorBidi" w:cstheme="majorBidi"/>
          <w:sz w:val="24"/>
          <w:szCs w:val="24"/>
          <w:lang w:bidi="fa-IR"/>
        </w:rPr>
        <w:fldChar w:fldCharType="separate"/>
      </w:r>
      <w:r w:rsidR="00683719">
        <w:rPr>
          <w:rFonts w:asciiTheme="majorBidi" w:hAnsiTheme="majorBidi" w:cstheme="majorBidi"/>
          <w:noProof/>
          <w:sz w:val="24"/>
          <w:szCs w:val="24"/>
          <w:lang w:bidi="fa-IR"/>
        </w:rPr>
        <w:t>(</w:t>
      </w:r>
      <w:hyperlink w:anchor="_ENREF_1" w:tooltip="Varjus, 2003 #1" w:history="1">
        <w:r w:rsidR="00787275">
          <w:rPr>
            <w:rFonts w:asciiTheme="majorBidi" w:hAnsiTheme="majorBidi" w:cstheme="majorBidi"/>
            <w:noProof/>
            <w:sz w:val="24"/>
            <w:szCs w:val="24"/>
            <w:lang w:bidi="fa-IR"/>
          </w:rPr>
          <w:t>1</w:t>
        </w:r>
      </w:hyperlink>
      <w:r w:rsidR="00683719">
        <w:rPr>
          <w:rFonts w:asciiTheme="majorBidi" w:hAnsiTheme="majorBidi" w:cstheme="majorBidi"/>
          <w:noProof/>
          <w:sz w:val="24"/>
          <w:szCs w:val="24"/>
          <w:lang w:bidi="fa-IR"/>
        </w:rPr>
        <w:t xml:space="preserve">, </w:t>
      </w:r>
      <w:hyperlink w:anchor="_ENREF_7" w:tooltip="Corley, 2001 #18" w:history="1">
        <w:r w:rsidR="00787275">
          <w:rPr>
            <w:rFonts w:asciiTheme="majorBidi" w:hAnsiTheme="majorBidi" w:cstheme="majorBidi"/>
            <w:noProof/>
            <w:sz w:val="24"/>
            <w:szCs w:val="24"/>
            <w:lang w:bidi="fa-IR"/>
          </w:rPr>
          <w:t>7</w:t>
        </w:r>
      </w:hyperlink>
      <w:r w:rsidR="00683719">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xml:space="preserve">. Moral tensions can have various adverse consequences both for nurses and patients, including loss of self-esteem, disappointment in professional life, reduced job satisfaction, burn-out, and </w:t>
      </w:r>
      <w:r w:rsidRPr="000760A8">
        <w:rPr>
          <w:rFonts w:asciiTheme="majorBidi" w:hAnsiTheme="majorBidi" w:cstheme="majorBidi"/>
          <w:sz w:val="24"/>
          <w:szCs w:val="24"/>
        </w:rPr>
        <w:t>even abandoning a nursing career</w:t>
      </w:r>
      <w:r w:rsidRPr="000760A8">
        <w:rPr>
          <w:rFonts w:asciiTheme="majorBidi" w:hAnsiTheme="majorBidi" w:cstheme="majorBidi"/>
          <w:sz w:val="24"/>
          <w:szCs w:val="24"/>
          <w:lang w:bidi="fa-IR"/>
        </w:rPr>
        <w:t xml:space="preserve"> </w:t>
      </w:r>
      <w:r w:rsidRPr="000760A8">
        <w:rPr>
          <w:rFonts w:asciiTheme="majorBidi" w:hAnsiTheme="majorBidi" w:cstheme="majorBidi"/>
          <w:sz w:val="24"/>
          <w:szCs w:val="24"/>
          <w:lang w:bidi="fa-IR"/>
        </w:rPr>
        <w:fldChar w:fldCharType="begin"/>
      </w:r>
      <w:r w:rsidR="00683719">
        <w:rPr>
          <w:rFonts w:asciiTheme="majorBidi" w:hAnsiTheme="majorBidi" w:cstheme="majorBidi"/>
          <w:sz w:val="24"/>
          <w:szCs w:val="24"/>
          <w:lang w:bidi="fa-IR"/>
        </w:rPr>
        <w:instrText xml:space="preserve"> ADDIN EN.CITE &lt;EndNote&gt;&lt;Cite&gt;&lt;Author&gt;Hart&lt;/Author&gt;&lt;Year&gt;2009&lt;/Year&gt;&lt;RecNum&gt;21&lt;/RecNum&gt;&lt;DisplayText&gt;(8, 9)&lt;/DisplayText&gt;&lt;record&gt;&lt;rec-number&gt;21&lt;/rec-number&gt;&lt;foreign-keys&gt;&lt;key app="EN" db-id="ffd9ast28vzxrwetvtxvve2yzfsaveez500e" timestamp="0"&gt;21&lt;/key&gt;&lt;/foreign-keys&gt;&lt;ref-type name="Journal Article"&gt;17&lt;/ref-type&gt;&lt;contributors&gt;&lt;authors&gt;&lt;author&gt;Hart, Thomas James&lt;/author&gt;&lt;/authors&gt;&lt;/contributors&gt;&lt;titles&gt;&lt;title&gt;Moral distress in a non-acute continuing care setting: The experience of Registered Nurses&lt;/title&gt;&lt;/titles&gt;&lt;dates&gt;&lt;year&gt;2009&lt;/year&gt;&lt;/dates&gt;&lt;urls&gt;&lt;/urls&gt;&lt;/record&gt;&lt;/Cite&gt;&lt;Cite&gt;&lt;Author&gt;Bell&lt;/Author&gt;&lt;Year&gt;2008&lt;/Year&gt;&lt;RecNum&gt;22&lt;/RecNum&gt;&lt;record&gt;&lt;rec-number&gt;22&lt;/rec-number&gt;&lt;foreign-keys&gt;&lt;key app="EN" db-id="ffd9ast28vzxrwetvtxvve2yzfsaveez500e" timestamp="0"&gt;22&lt;/key&gt;&lt;/foreign-keys&gt;&lt;ref-type name="Journal Article"&gt;17&lt;/ref-type&gt;&lt;contributors&gt;&lt;authors&gt;&lt;author&gt;Bell, Jennifer&lt;/author&gt;&lt;author&gt;Breslin, Jonathan M&lt;/author&gt;&lt;/authors&gt;&lt;/contributors&gt;&lt;titles&gt;&lt;title&gt;Healthcare provider moral distress as a leadership challenge&lt;/title&gt;&lt;secondary-title&gt;JONA&amp;apos;S healthcare law, ethics and regulation&lt;/secondary-title&gt;&lt;/titles&gt;&lt;pages&gt;94-97&lt;/pages&gt;&lt;volume&gt;10&lt;/volume&gt;&lt;number&gt;4&lt;/number&gt;&lt;dates&gt;&lt;year&gt;2008&lt;/year&gt;&lt;/dates&gt;&lt;isbn&gt;1520-9229&lt;/isbn&gt;&lt;urls&gt;&lt;/urls&gt;&lt;/record&gt;&lt;/Cite&gt;&lt;/EndNote&gt;</w:instrText>
      </w:r>
      <w:r w:rsidRPr="000760A8">
        <w:rPr>
          <w:rFonts w:asciiTheme="majorBidi" w:hAnsiTheme="majorBidi" w:cstheme="majorBidi"/>
          <w:sz w:val="24"/>
          <w:szCs w:val="24"/>
          <w:lang w:bidi="fa-IR"/>
        </w:rPr>
        <w:fldChar w:fldCharType="separate"/>
      </w:r>
      <w:r w:rsidR="00683719">
        <w:rPr>
          <w:rFonts w:asciiTheme="majorBidi" w:hAnsiTheme="majorBidi" w:cstheme="majorBidi"/>
          <w:noProof/>
          <w:sz w:val="24"/>
          <w:szCs w:val="24"/>
          <w:lang w:bidi="fa-IR"/>
        </w:rPr>
        <w:t>(</w:t>
      </w:r>
      <w:hyperlink w:anchor="_ENREF_8" w:tooltip="Hart, 2009 #21" w:history="1">
        <w:r w:rsidR="00787275">
          <w:rPr>
            <w:rFonts w:asciiTheme="majorBidi" w:hAnsiTheme="majorBidi" w:cstheme="majorBidi"/>
            <w:noProof/>
            <w:sz w:val="24"/>
            <w:szCs w:val="24"/>
            <w:lang w:bidi="fa-IR"/>
          </w:rPr>
          <w:t>8</w:t>
        </w:r>
      </w:hyperlink>
      <w:r w:rsidR="00683719">
        <w:rPr>
          <w:rFonts w:asciiTheme="majorBidi" w:hAnsiTheme="majorBidi" w:cstheme="majorBidi"/>
          <w:noProof/>
          <w:sz w:val="24"/>
          <w:szCs w:val="24"/>
          <w:lang w:bidi="fa-IR"/>
        </w:rPr>
        <w:t xml:space="preserve">, </w:t>
      </w:r>
      <w:hyperlink w:anchor="_ENREF_9" w:tooltip="Bell, 2008 #22" w:history="1">
        <w:r w:rsidR="00787275">
          <w:rPr>
            <w:rFonts w:asciiTheme="majorBidi" w:hAnsiTheme="majorBidi" w:cstheme="majorBidi"/>
            <w:noProof/>
            <w:sz w:val="24"/>
            <w:szCs w:val="24"/>
            <w:lang w:bidi="fa-IR"/>
          </w:rPr>
          <w:t>9</w:t>
        </w:r>
      </w:hyperlink>
      <w:r w:rsidR="00683719">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xml:space="preserve">. </w:t>
      </w:r>
    </w:p>
    <w:p w:rsidR="00802F23" w:rsidRDefault="000760A8" w:rsidP="00787275">
      <w:pPr>
        <w:spacing w:line="480" w:lineRule="auto"/>
        <w:ind w:firstLine="180"/>
        <w:jc w:val="both"/>
        <w:rPr>
          <w:rFonts w:asciiTheme="majorBidi" w:hAnsiTheme="majorBidi" w:cstheme="majorBidi"/>
          <w:sz w:val="24"/>
          <w:szCs w:val="24"/>
          <w:lang w:bidi="fa-IR"/>
        </w:rPr>
      </w:pPr>
      <w:r w:rsidRPr="000760A8">
        <w:rPr>
          <w:rFonts w:asciiTheme="majorBidi" w:hAnsiTheme="majorBidi" w:cstheme="majorBidi"/>
          <w:sz w:val="24"/>
          <w:szCs w:val="24"/>
          <w:lang w:bidi="fa-IR"/>
        </w:rPr>
        <w:t xml:space="preserve">In this regard, </w:t>
      </w:r>
      <w:proofErr w:type="spellStart"/>
      <w:r w:rsidRPr="000760A8">
        <w:rPr>
          <w:rFonts w:asciiTheme="majorBidi" w:hAnsiTheme="majorBidi" w:cstheme="majorBidi"/>
          <w:sz w:val="24"/>
          <w:szCs w:val="24"/>
          <w:lang w:bidi="fa-IR"/>
        </w:rPr>
        <w:t>Papathanassoglou</w:t>
      </w:r>
      <w:proofErr w:type="spellEnd"/>
      <w:r w:rsidRPr="000760A8">
        <w:rPr>
          <w:rFonts w:asciiTheme="majorBidi" w:hAnsiTheme="majorBidi" w:cstheme="majorBidi"/>
          <w:sz w:val="24"/>
          <w:szCs w:val="24"/>
          <w:lang w:bidi="fa-IR"/>
        </w:rPr>
        <w:t xml:space="preserve"> et al. in 2012 showed an inverse relationship between the level of professional independence and the moral </w:t>
      </w:r>
      <w:ins w:id="59" w:author="win8" w:date="2018-05-29T10:42:00Z">
        <w:r w:rsidR="00374B68">
          <w:rPr>
            <w:rFonts w:asciiTheme="majorBidi" w:hAnsiTheme="majorBidi" w:cstheme="majorBidi"/>
            <w:sz w:val="24"/>
            <w:szCs w:val="24"/>
            <w:lang w:bidi="fa-IR"/>
          </w:rPr>
          <w:t>di</w:t>
        </w:r>
      </w:ins>
      <w:r w:rsidRPr="000760A8">
        <w:rPr>
          <w:rFonts w:asciiTheme="majorBidi" w:hAnsiTheme="majorBidi" w:cstheme="majorBidi"/>
          <w:sz w:val="24"/>
          <w:szCs w:val="24"/>
          <w:lang w:bidi="fa-IR"/>
        </w:rPr>
        <w:t xml:space="preserve">stress of nurses in intensive care wards [2]. Ando and Kawano </w:t>
      </w:r>
      <w:del w:id="60" w:author="win8" w:date="2018-05-29T13:02:00Z">
        <w:r w:rsidRPr="000760A8" w:rsidDel="00802F23">
          <w:rPr>
            <w:rFonts w:asciiTheme="majorBidi" w:hAnsiTheme="majorBidi" w:cstheme="majorBidi"/>
            <w:sz w:val="24"/>
            <w:szCs w:val="24"/>
            <w:lang w:bidi="fa-IR"/>
          </w:rPr>
          <w:delText>in</w:delText>
        </w:r>
      </w:del>
      <w:del w:id="61" w:author="win8" w:date="2018-05-29T13:03:00Z">
        <w:r w:rsidRPr="000760A8" w:rsidDel="00802F23">
          <w:rPr>
            <w:rFonts w:asciiTheme="majorBidi" w:hAnsiTheme="majorBidi" w:cstheme="majorBidi"/>
            <w:sz w:val="24"/>
            <w:szCs w:val="24"/>
            <w:lang w:bidi="fa-IR"/>
          </w:rPr>
          <w:delText xml:space="preserve"> </w:delText>
        </w:r>
      </w:del>
      <w:ins w:id="62" w:author="win8" w:date="2018-05-29T13:03:00Z">
        <w:r w:rsidR="00802F23">
          <w:rPr>
            <w:rFonts w:asciiTheme="majorBidi" w:hAnsiTheme="majorBidi" w:cstheme="majorBidi"/>
            <w:sz w:val="24"/>
            <w:szCs w:val="24"/>
            <w:lang w:bidi="fa-IR"/>
          </w:rPr>
          <w:t>(</w:t>
        </w:r>
      </w:ins>
      <w:r w:rsidRPr="000760A8">
        <w:rPr>
          <w:rFonts w:asciiTheme="majorBidi" w:hAnsiTheme="majorBidi" w:cstheme="majorBidi"/>
          <w:sz w:val="24"/>
          <w:szCs w:val="24"/>
          <w:lang w:bidi="fa-IR"/>
        </w:rPr>
        <w:t>2016</w:t>
      </w:r>
      <w:ins w:id="63" w:author="win8" w:date="2018-05-29T13:03:00Z">
        <w:r w:rsidR="00802F23">
          <w:rPr>
            <w:rFonts w:asciiTheme="majorBidi" w:hAnsiTheme="majorBidi" w:cstheme="majorBidi"/>
            <w:sz w:val="24"/>
            <w:szCs w:val="24"/>
            <w:lang w:bidi="fa-IR"/>
          </w:rPr>
          <w:t>)</w:t>
        </w:r>
      </w:ins>
      <w:r w:rsidRPr="000760A8">
        <w:rPr>
          <w:rFonts w:asciiTheme="majorBidi" w:hAnsiTheme="majorBidi" w:cstheme="majorBidi"/>
          <w:sz w:val="24"/>
          <w:szCs w:val="24"/>
          <w:lang w:bidi="fa-IR"/>
        </w:rPr>
        <w:t xml:space="preserve"> found that the moral </w:t>
      </w:r>
      <w:ins w:id="64" w:author="win8" w:date="2018-05-29T13:03:00Z">
        <w:r w:rsidR="00802F23">
          <w:rPr>
            <w:rFonts w:asciiTheme="majorBidi" w:hAnsiTheme="majorBidi" w:cstheme="majorBidi"/>
            <w:sz w:val="24"/>
            <w:szCs w:val="24"/>
            <w:lang w:bidi="fa-IR"/>
          </w:rPr>
          <w:t>di</w:t>
        </w:r>
      </w:ins>
      <w:r w:rsidRPr="000760A8">
        <w:rPr>
          <w:rFonts w:asciiTheme="majorBidi" w:hAnsiTheme="majorBidi" w:cstheme="majorBidi"/>
          <w:sz w:val="24"/>
          <w:szCs w:val="24"/>
          <w:lang w:bidi="fa-IR"/>
        </w:rPr>
        <w:t xml:space="preserve">stress of psychiatric nurses was inversely related to their job satisfaction </w:t>
      </w:r>
      <w:r w:rsidRPr="000760A8">
        <w:rPr>
          <w:rFonts w:asciiTheme="majorBidi" w:hAnsiTheme="majorBidi" w:cstheme="majorBidi"/>
          <w:sz w:val="24"/>
          <w:szCs w:val="24"/>
          <w:lang w:bidi="fa-IR"/>
        </w:rPr>
        <w:fldChar w:fldCharType="begin"/>
      </w:r>
      <w:r w:rsidR="00683719">
        <w:rPr>
          <w:rFonts w:asciiTheme="majorBidi" w:hAnsiTheme="majorBidi" w:cstheme="majorBidi"/>
          <w:sz w:val="24"/>
          <w:szCs w:val="24"/>
          <w:lang w:bidi="fa-IR"/>
        </w:rPr>
        <w:instrText xml:space="preserve"> ADDIN EN.CITE &lt;EndNote&gt;&lt;Cite&gt;&lt;Author&gt;Ando&lt;/Author&gt;&lt;Year&gt;2016&lt;/Year&gt;&lt;RecNum&gt;31&lt;/RecNum&gt;&lt;DisplayText&gt;(10)&lt;/DisplayText&gt;&lt;record&gt;&lt;rec-number&gt;31&lt;/rec-number&gt;&lt;foreign-keys&gt;&lt;key app="EN" db-id="ffd9ast28vzxrwetvtxvve2yzfsaveez500e" timestamp="0"&gt;31&lt;/key&gt;&lt;/foreign-keys&gt;&lt;ref-type name="Journal Article"&gt;17&lt;/ref-type&gt;&lt;contributors&gt;&lt;authors&gt;&lt;author&gt;Ando, Michiyo&lt;/author&gt;&lt;author&gt;Kawano, Masashi&lt;/author&gt;&lt;/authors&gt;&lt;/contributors&gt;&lt;titles&gt;&lt;title&gt;Association between moral distress and job satisfaction of Japanese psychiatric nurses&lt;/title&gt;&lt;secondary-title&gt;Asian/Pacific Island Nursing Journal&lt;/secondary-title&gt;&lt;/titles&gt;&lt;pages&gt;55-60&lt;/pages&gt;&lt;volume&gt;1&lt;/volume&gt;&lt;number&gt;2&lt;/number&gt;&lt;dates&gt;&lt;year&gt;2016&lt;/year&gt;&lt;/dates&gt;&lt;isbn&gt;2373-6658&lt;/isbn&gt;&lt;urls&gt;&lt;/urls&gt;&lt;/record&gt;&lt;/Cite&gt;&lt;/EndNote&gt;</w:instrText>
      </w:r>
      <w:r w:rsidRPr="000760A8">
        <w:rPr>
          <w:rFonts w:asciiTheme="majorBidi" w:hAnsiTheme="majorBidi" w:cstheme="majorBidi"/>
          <w:sz w:val="24"/>
          <w:szCs w:val="24"/>
          <w:lang w:bidi="fa-IR"/>
        </w:rPr>
        <w:fldChar w:fldCharType="separate"/>
      </w:r>
      <w:r w:rsidR="00683719">
        <w:rPr>
          <w:rFonts w:asciiTheme="majorBidi" w:hAnsiTheme="majorBidi" w:cstheme="majorBidi"/>
          <w:noProof/>
          <w:sz w:val="24"/>
          <w:szCs w:val="24"/>
          <w:lang w:bidi="fa-IR"/>
        </w:rPr>
        <w:t>(</w:t>
      </w:r>
      <w:hyperlink w:anchor="_ENREF_10" w:tooltip="Ando, 2016 #28" w:history="1">
        <w:r w:rsidR="00787275">
          <w:rPr>
            <w:rFonts w:asciiTheme="majorBidi" w:hAnsiTheme="majorBidi" w:cstheme="majorBidi"/>
            <w:noProof/>
            <w:sz w:val="24"/>
            <w:szCs w:val="24"/>
            <w:lang w:bidi="fa-IR"/>
          </w:rPr>
          <w:t>10</w:t>
        </w:r>
      </w:hyperlink>
      <w:r w:rsidR="00683719">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Also Jacobson et al</w:t>
      </w:r>
      <w:r w:rsidR="00802F23">
        <w:rPr>
          <w:rFonts w:asciiTheme="majorBidi" w:hAnsiTheme="majorBidi" w:cstheme="majorBidi"/>
          <w:sz w:val="24"/>
          <w:szCs w:val="24"/>
          <w:lang w:bidi="fa-IR"/>
        </w:rPr>
        <w:t>.</w:t>
      </w:r>
      <w:r w:rsidRPr="000760A8">
        <w:rPr>
          <w:rFonts w:asciiTheme="majorBidi" w:hAnsiTheme="majorBidi" w:cstheme="majorBidi"/>
          <w:sz w:val="24"/>
          <w:szCs w:val="24"/>
          <w:lang w:bidi="fa-IR"/>
        </w:rPr>
        <w:t xml:space="preserve"> in a study around effects of moral emotional traits on workplace bullying in MBA students found that moral emotional traits may be useful to consider in personnel selection </w:t>
      </w:r>
      <w:r w:rsidRPr="000760A8">
        <w:rPr>
          <w:rFonts w:asciiTheme="majorBidi" w:hAnsiTheme="majorBidi" w:cstheme="majorBidi"/>
          <w:sz w:val="24"/>
          <w:szCs w:val="24"/>
          <w:lang w:bidi="fa-IR"/>
        </w:rPr>
        <w:fldChar w:fldCharType="begin"/>
      </w:r>
      <w:r w:rsidR="00683719">
        <w:rPr>
          <w:rFonts w:asciiTheme="majorBidi" w:hAnsiTheme="majorBidi" w:cstheme="majorBidi"/>
          <w:sz w:val="24"/>
          <w:szCs w:val="24"/>
          <w:lang w:bidi="fa-IR"/>
        </w:rPr>
        <w:instrText xml:space="preserve"> ADDIN EN.CITE &lt;EndNote&gt;&lt;Cite&gt;&lt;Author&gt;Jacobson&lt;/Author&gt;&lt;Year&gt;2017&lt;/Year&gt;&lt;RecNum&gt;56&lt;/RecNum&gt;&lt;DisplayText&gt;(11)&lt;/DisplayText&gt;&lt;record&gt;&lt;rec-number&gt;56&lt;/rec-number&gt;&lt;foreign-keys&gt;&lt;key app="EN" db-id="ffd9ast28vzxrwetvtxvve2yzfsaveez500e" timestamp="1521894552"&gt;56&lt;/key&gt;&lt;/foreign-keys&gt;&lt;ref-type name="Journal Article"&gt;17&lt;/ref-type&gt;&lt;contributors&gt;&lt;authors&gt;&lt;author&gt;Jacobson, Ryan P&lt;/author&gt;&lt;author&gt;Hood, Jacqueline N&lt;/author&gt;&lt;author&gt;Jacobson, Kathryn JL&lt;/author&gt;&lt;/authors&gt;&lt;/contributors&gt;&lt;titles&gt;&lt;title&gt;The Effects of Moral Emotional Traits on Workplace Bullying Perpetration&lt;/title&gt;&lt;secondary-title&gt;Ethics &amp;amp; Behavior&lt;/secondary-title&gt;&lt;/titles&gt;&lt;periodical&gt;&lt;full-title&gt;Ethics &amp;amp; Behavior&lt;/full-title&gt;&lt;/periodical&gt;&lt;pages&gt;527-546&lt;/pages&gt;&lt;volume&gt;27&lt;/volume&gt;&lt;number&gt;7&lt;/number&gt;&lt;dates&gt;&lt;year&gt;2017&lt;/year&gt;&lt;/dates&gt;&lt;isbn&gt;1050-8422&lt;/isbn&gt;&lt;urls&gt;&lt;/urls&gt;&lt;/record&gt;&lt;/Cite&gt;&lt;/EndNote&gt;</w:instrText>
      </w:r>
      <w:r w:rsidRPr="000760A8">
        <w:rPr>
          <w:rFonts w:asciiTheme="majorBidi" w:hAnsiTheme="majorBidi" w:cstheme="majorBidi"/>
          <w:sz w:val="24"/>
          <w:szCs w:val="24"/>
          <w:lang w:bidi="fa-IR"/>
        </w:rPr>
        <w:fldChar w:fldCharType="separate"/>
      </w:r>
      <w:r w:rsidR="00683719">
        <w:rPr>
          <w:rFonts w:asciiTheme="majorBidi" w:hAnsiTheme="majorBidi" w:cstheme="majorBidi"/>
          <w:noProof/>
          <w:sz w:val="24"/>
          <w:szCs w:val="24"/>
          <w:lang w:bidi="fa-IR"/>
        </w:rPr>
        <w:t>(</w:t>
      </w:r>
      <w:hyperlink w:anchor="_ENREF_11" w:tooltip="Jacobson, 2017 #56" w:history="1">
        <w:r w:rsidR="00787275">
          <w:rPr>
            <w:rFonts w:asciiTheme="majorBidi" w:hAnsiTheme="majorBidi" w:cstheme="majorBidi"/>
            <w:noProof/>
            <w:sz w:val="24"/>
            <w:szCs w:val="24"/>
            <w:lang w:bidi="fa-IR"/>
          </w:rPr>
          <w:t>11</w:t>
        </w:r>
      </w:hyperlink>
      <w:r w:rsidR="00683719">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w:t>
      </w:r>
      <w:ins w:id="65" w:author="win8" w:date="2018-05-29T10:44:00Z">
        <w:r w:rsidR="00374B68">
          <w:rPr>
            <w:rFonts w:asciiTheme="majorBidi" w:hAnsiTheme="majorBidi" w:cstheme="majorBidi"/>
            <w:sz w:val="24"/>
            <w:szCs w:val="24"/>
            <w:lang w:bidi="fa-IR"/>
          </w:rPr>
          <w:t xml:space="preserve"> Besides </w:t>
        </w:r>
      </w:ins>
      <w:ins w:id="66" w:author="win8" w:date="2018-05-29T10:45:00Z">
        <w:r w:rsidR="00374B68">
          <w:rPr>
            <w:rFonts w:asciiTheme="majorBidi" w:hAnsiTheme="majorBidi" w:cstheme="majorBidi"/>
            <w:sz w:val="24"/>
            <w:szCs w:val="24"/>
            <w:lang w:bidi="fa-IR"/>
          </w:rPr>
          <w:t>above factors, other factors such as age</w:t>
        </w:r>
      </w:ins>
      <w:ins w:id="67" w:author="win8" w:date="2018-05-29T11:31:00Z">
        <w:r w:rsidR="00437F67">
          <w:rPr>
            <w:rFonts w:asciiTheme="majorBidi" w:hAnsiTheme="majorBidi" w:cstheme="majorBidi"/>
            <w:sz w:val="24"/>
            <w:szCs w:val="24"/>
            <w:lang w:bidi="fa-IR"/>
          </w:rPr>
          <w:t xml:space="preserve"> </w:t>
        </w:r>
      </w:ins>
      <w:r w:rsidR="00437F67">
        <w:rPr>
          <w:rFonts w:asciiTheme="majorBidi" w:hAnsiTheme="majorBidi" w:cstheme="majorBidi"/>
          <w:sz w:val="24"/>
          <w:szCs w:val="24"/>
          <w:lang w:bidi="fa-IR"/>
        </w:rPr>
        <w:fldChar w:fldCharType="begin"/>
      </w:r>
      <w:r w:rsidR="00437F67">
        <w:rPr>
          <w:rFonts w:asciiTheme="majorBidi" w:hAnsiTheme="majorBidi" w:cstheme="majorBidi"/>
          <w:sz w:val="24"/>
          <w:szCs w:val="24"/>
          <w:lang w:bidi="fa-IR"/>
        </w:rPr>
        <w:instrText xml:space="preserve"> ADDIN EN.CITE &lt;EndNote&gt;&lt;Cite&gt;&lt;Author&gt;Borhani&lt;/Author&gt;&lt;Year&gt;2017&lt;/Year&gt;&lt;RecNum&gt;45&lt;/RecNum&gt;&lt;DisplayText&gt;(3)&lt;/DisplayText&gt;&lt;record&gt;&lt;rec-number&gt;45&lt;/rec-number&gt;&lt;foreign-keys&gt;&lt;key app="EN" db-id="ffd9ast28vzxrwetvtxvve2yzfsaveez500e" timestamp="1507237377"&gt;45&lt;/key&gt;&lt;/foreign-keys&gt;&lt;ref-type name="Journal Article"&gt;17&lt;/ref-type&gt;&lt;contributors&gt;&lt;authors&gt;&lt;author&gt;Borhani, Fariba&lt;/author&gt;&lt;author&gt;Abbaszadeh, Abbas&lt;/author&gt;&lt;author&gt;Mohamadi, Elham&lt;/author&gt;&lt;author&gt;Ghasemi, Erfan&lt;/author&gt;&lt;author&gt;Hoseinabad-Farahani, Mohammad Javad&lt;/author&gt;&lt;/authors&gt;&lt;/contributors&gt;&lt;titles&gt;&lt;title&gt;Moral sensitivity and moral distress in Iranian critical care nurses&lt;/title&gt;&lt;secondary-title&gt;Nursing ethics&lt;/secondary-title&gt;&lt;/titles&gt;&lt;periodical&gt;&lt;full-title&gt;Nursing ethics&lt;/full-title&gt;&lt;/periodical&gt;&lt;pages&gt;474-482&lt;/pages&gt;&lt;volume&gt;24&lt;/volume&gt;&lt;number&gt;4&lt;/number&gt;&lt;dates&gt;&lt;year&gt;2017&lt;/year&gt;&lt;/dates&gt;&lt;isbn&gt;0969-7330&lt;/isbn&gt;&lt;urls&gt;&lt;/urls&gt;&lt;/record&gt;&lt;/Cite&gt;&lt;/EndNote&gt;</w:instrText>
      </w:r>
      <w:r w:rsidR="00437F67">
        <w:rPr>
          <w:rFonts w:asciiTheme="majorBidi" w:hAnsiTheme="majorBidi" w:cstheme="majorBidi"/>
          <w:sz w:val="24"/>
          <w:szCs w:val="24"/>
          <w:lang w:bidi="fa-IR"/>
        </w:rPr>
        <w:fldChar w:fldCharType="separate"/>
      </w:r>
      <w:r w:rsidR="00437F67">
        <w:rPr>
          <w:rFonts w:asciiTheme="majorBidi" w:hAnsiTheme="majorBidi" w:cstheme="majorBidi"/>
          <w:noProof/>
          <w:sz w:val="24"/>
          <w:szCs w:val="24"/>
          <w:lang w:bidi="fa-IR"/>
        </w:rPr>
        <w:t>(</w:t>
      </w:r>
      <w:hyperlink w:anchor="_ENREF_3" w:tooltip="Borhani, 2017 #45" w:history="1">
        <w:r w:rsidR="00787275">
          <w:rPr>
            <w:rFonts w:asciiTheme="majorBidi" w:hAnsiTheme="majorBidi" w:cstheme="majorBidi"/>
            <w:noProof/>
            <w:sz w:val="24"/>
            <w:szCs w:val="24"/>
            <w:lang w:bidi="fa-IR"/>
          </w:rPr>
          <w:t>3</w:t>
        </w:r>
      </w:hyperlink>
      <w:r w:rsidR="00437F67">
        <w:rPr>
          <w:rFonts w:asciiTheme="majorBidi" w:hAnsiTheme="majorBidi" w:cstheme="majorBidi"/>
          <w:noProof/>
          <w:sz w:val="24"/>
          <w:szCs w:val="24"/>
          <w:lang w:bidi="fa-IR"/>
        </w:rPr>
        <w:t>)</w:t>
      </w:r>
      <w:r w:rsidR="00437F67">
        <w:rPr>
          <w:rFonts w:asciiTheme="majorBidi" w:hAnsiTheme="majorBidi" w:cstheme="majorBidi"/>
          <w:sz w:val="24"/>
          <w:szCs w:val="24"/>
          <w:lang w:bidi="fa-IR"/>
        </w:rPr>
        <w:fldChar w:fldCharType="end"/>
      </w:r>
      <w:ins w:id="68" w:author="win8" w:date="2018-05-29T11:31:00Z">
        <w:r w:rsidR="00437F67">
          <w:rPr>
            <w:rFonts w:asciiTheme="majorBidi" w:hAnsiTheme="majorBidi" w:cstheme="majorBidi"/>
            <w:sz w:val="24"/>
            <w:szCs w:val="24"/>
            <w:lang w:bidi="fa-IR"/>
          </w:rPr>
          <w:t xml:space="preserve">, </w:t>
        </w:r>
      </w:ins>
      <w:ins w:id="69" w:author="win8" w:date="2018-05-29T10:46:00Z">
        <w:r w:rsidR="00374B68">
          <w:rPr>
            <w:rFonts w:asciiTheme="majorBidi" w:hAnsiTheme="majorBidi" w:cstheme="majorBidi"/>
            <w:sz w:val="24"/>
            <w:szCs w:val="24"/>
            <w:lang w:bidi="fa-IR"/>
          </w:rPr>
          <w:t>work experience</w:t>
        </w:r>
      </w:ins>
      <w:ins w:id="70" w:author="win8" w:date="2018-05-29T11:20:00Z">
        <w:r w:rsidR="00437F67">
          <w:rPr>
            <w:rFonts w:asciiTheme="majorBidi" w:hAnsiTheme="majorBidi" w:cstheme="majorBidi"/>
            <w:sz w:val="24"/>
            <w:szCs w:val="24"/>
            <w:lang w:bidi="fa-IR"/>
          </w:rPr>
          <w:t xml:space="preserve"> and etc. </w:t>
        </w:r>
      </w:ins>
      <w:r w:rsidR="00437F67">
        <w:rPr>
          <w:rFonts w:asciiTheme="majorBidi" w:hAnsiTheme="majorBidi" w:cstheme="majorBidi"/>
          <w:sz w:val="24"/>
          <w:szCs w:val="24"/>
          <w:lang w:bidi="fa-IR"/>
        </w:rPr>
        <w:fldChar w:fldCharType="begin"/>
      </w:r>
      <w:r w:rsidR="00437F67">
        <w:rPr>
          <w:rFonts w:asciiTheme="majorBidi" w:hAnsiTheme="majorBidi" w:cstheme="majorBidi"/>
          <w:sz w:val="24"/>
          <w:szCs w:val="24"/>
          <w:lang w:bidi="fa-IR"/>
        </w:rPr>
        <w:instrText xml:space="preserve"> ADDIN EN.CITE &lt;EndNote&gt;&lt;Cite&gt;&lt;Author&gt;Hamric&lt;/Author&gt;&lt;Year&gt;2006&lt;/Year&gt;&lt;RecNum&gt;61&lt;/RecNum&gt;&lt;DisplayText&gt;(12)&lt;/DisplayText&gt;&lt;record&gt;&lt;rec-number&gt;61&lt;/rec-number&gt;&lt;foreign-keys&gt;&lt;key app="EN" db-id="ffd9ast28vzxrwetvtxvve2yzfsaveez500e" timestamp="1527576559"&gt;61&lt;/key&gt;&lt;/foreign-keys&gt;&lt;ref-type name="Journal Article"&gt;17&lt;/ref-type&gt;&lt;contributors&gt;&lt;authors&gt;&lt;author&gt;Hamric, Ann B&lt;/author&gt;&lt;author&gt;Davis, Walter S&lt;/author&gt;&lt;author&gt;Childress, Marcia Day&lt;/author&gt;&lt;/authors&gt;&lt;/contributors&gt;&lt;titles&gt;&lt;title&gt;Moral distress in health care professionals&lt;/title&gt;&lt;secondary-title&gt;Pharos&lt;/secondary-title&gt;&lt;/titles&gt;&lt;periodical&gt;&lt;full-title&gt;Pharos&lt;/full-title&gt;&lt;/periodical&gt;&lt;pages&gt;16-23&lt;/pages&gt;&lt;volume&gt;69&lt;/volume&gt;&lt;number&gt;1&lt;/number&gt;&lt;dates&gt;&lt;year&gt;2006&lt;/year&gt;&lt;/dates&gt;&lt;urls&gt;&lt;/urls&gt;&lt;/record&gt;&lt;/Cite&gt;&lt;/EndNote&gt;</w:instrText>
      </w:r>
      <w:r w:rsidR="00437F67">
        <w:rPr>
          <w:rFonts w:asciiTheme="majorBidi" w:hAnsiTheme="majorBidi" w:cstheme="majorBidi"/>
          <w:sz w:val="24"/>
          <w:szCs w:val="24"/>
          <w:lang w:bidi="fa-IR"/>
        </w:rPr>
        <w:fldChar w:fldCharType="separate"/>
      </w:r>
      <w:r w:rsidR="00437F67">
        <w:rPr>
          <w:rFonts w:asciiTheme="majorBidi" w:hAnsiTheme="majorBidi" w:cstheme="majorBidi"/>
          <w:noProof/>
          <w:sz w:val="24"/>
          <w:szCs w:val="24"/>
          <w:lang w:bidi="fa-IR"/>
        </w:rPr>
        <w:t>(</w:t>
      </w:r>
      <w:hyperlink w:anchor="_ENREF_12" w:tooltip="Hamric, 2006 #61" w:history="1">
        <w:r w:rsidR="00787275">
          <w:rPr>
            <w:rFonts w:asciiTheme="majorBidi" w:hAnsiTheme="majorBidi" w:cstheme="majorBidi"/>
            <w:noProof/>
            <w:sz w:val="24"/>
            <w:szCs w:val="24"/>
            <w:lang w:bidi="fa-IR"/>
          </w:rPr>
          <w:t>12</w:t>
        </w:r>
      </w:hyperlink>
      <w:r w:rsidR="00437F67">
        <w:rPr>
          <w:rFonts w:asciiTheme="majorBidi" w:hAnsiTheme="majorBidi" w:cstheme="majorBidi"/>
          <w:noProof/>
          <w:sz w:val="24"/>
          <w:szCs w:val="24"/>
          <w:lang w:bidi="fa-IR"/>
        </w:rPr>
        <w:t>)</w:t>
      </w:r>
      <w:r w:rsidR="00437F67">
        <w:rPr>
          <w:rFonts w:asciiTheme="majorBidi" w:hAnsiTheme="majorBidi" w:cstheme="majorBidi"/>
          <w:sz w:val="24"/>
          <w:szCs w:val="24"/>
          <w:lang w:bidi="fa-IR"/>
        </w:rPr>
        <w:fldChar w:fldCharType="end"/>
      </w:r>
      <w:ins w:id="71" w:author="win8" w:date="2018-05-29T10:46:00Z">
        <w:r w:rsidR="00374B68">
          <w:rPr>
            <w:rFonts w:asciiTheme="majorBidi" w:hAnsiTheme="majorBidi" w:cstheme="majorBidi"/>
            <w:sz w:val="24"/>
            <w:szCs w:val="24"/>
            <w:lang w:bidi="fa-IR"/>
          </w:rPr>
          <w:t xml:space="preserve"> has been evaluated as </w:t>
        </w:r>
      </w:ins>
      <w:ins w:id="72" w:author="win8" w:date="2018-05-29T10:47:00Z">
        <w:r w:rsidR="00374B68">
          <w:rPr>
            <w:rFonts w:asciiTheme="majorBidi" w:hAnsiTheme="majorBidi" w:cstheme="majorBidi"/>
            <w:sz w:val="24"/>
            <w:szCs w:val="24"/>
            <w:lang w:bidi="fa-IR"/>
          </w:rPr>
          <w:t xml:space="preserve">effective factors on emotional </w:t>
        </w:r>
      </w:ins>
      <w:ins w:id="73" w:author="win8" w:date="2018-05-29T11:20:00Z">
        <w:r w:rsidR="00437F67">
          <w:rPr>
            <w:rFonts w:asciiTheme="majorBidi" w:hAnsiTheme="majorBidi" w:cstheme="majorBidi"/>
            <w:sz w:val="24"/>
            <w:szCs w:val="24"/>
            <w:lang w:bidi="fa-IR"/>
          </w:rPr>
          <w:t>distress</w:t>
        </w:r>
      </w:ins>
      <w:ins w:id="74" w:author="win8" w:date="2018-05-29T10:48:00Z">
        <w:r w:rsidR="00374B68">
          <w:rPr>
            <w:rFonts w:asciiTheme="majorBidi" w:hAnsiTheme="majorBidi" w:cstheme="majorBidi"/>
            <w:sz w:val="24"/>
            <w:szCs w:val="24"/>
            <w:lang w:bidi="fa-IR"/>
          </w:rPr>
          <w:t>.</w:t>
        </w:r>
      </w:ins>
    </w:p>
    <w:p w:rsidR="00374B68" w:rsidRDefault="00D44B79" w:rsidP="00787275">
      <w:pPr>
        <w:spacing w:line="480" w:lineRule="auto"/>
        <w:ind w:firstLine="180"/>
        <w:jc w:val="both"/>
        <w:rPr>
          <w:rFonts w:asciiTheme="majorBidi" w:hAnsiTheme="majorBidi" w:cstheme="majorBidi"/>
          <w:sz w:val="24"/>
          <w:szCs w:val="24"/>
        </w:rPr>
      </w:pPr>
      <w:ins w:id="75" w:author="win8" w:date="2018-05-08T11:15:00Z">
        <w:r w:rsidRPr="00683719">
          <w:rPr>
            <w:rFonts w:asciiTheme="majorBidi" w:hAnsiTheme="majorBidi" w:cstheme="majorBidi"/>
            <w:sz w:val="24"/>
            <w:szCs w:val="24"/>
            <w:lang w:bidi="fa-IR"/>
          </w:rPr>
          <w:t>There has to be a professional way of dealing with professional dilemmas</w:t>
        </w:r>
        <w:r>
          <w:rPr>
            <w:rFonts w:asciiTheme="majorBidi" w:hAnsiTheme="majorBidi" w:cstheme="majorBidi"/>
            <w:sz w:val="24"/>
            <w:szCs w:val="24"/>
            <w:lang w:bidi="fa-IR"/>
          </w:rPr>
          <w:t xml:space="preserve"> </w:t>
        </w:r>
        <w:r>
          <w:rPr>
            <w:rFonts w:asciiTheme="majorBidi" w:hAnsiTheme="majorBidi" w:cstheme="majorBidi"/>
            <w:sz w:val="24"/>
            <w:szCs w:val="24"/>
            <w:lang w:bidi="fa-IR"/>
          </w:rPr>
          <w:fldChar w:fldCharType="begin"/>
        </w:r>
      </w:ins>
      <w:r w:rsidR="00437F67">
        <w:rPr>
          <w:rFonts w:asciiTheme="majorBidi" w:hAnsiTheme="majorBidi" w:cstheme="majorBidi"/>
          <w:sz w:val="24"/>
          <w:szCs w:val="24"/>
          <w:lang w:bidi="fa-IR"/>
        </w:rPr>
        <w:instrText xml:space="preserve"> ADDIN EN.CITE &lt;EndNote&gt;&lt;Cite&gt;&lt;Author&gt;CHANDRA&lt;/Author&gt;&lt;Year&gt;2017&lt;/Year&gt;&lt;RecNum&gt;57&lt;/RecNum&gt;&lt;DisplayText&gt;(13)&lt;/DisplayText&gt;&lt;record&gt;&lt;rec-number&gt;57&lt;/rec-number&gt;&lt;foreign-keys&gt;&lt;key app="EN" db-id="ffd9ast28vzxrwetvtxvve2yzfsaveez500e" timestamp="1525760222"&gt;57&lt;/key&gt;&lt;/foreign-keys&gt;&lt;ref-type name="Journal Article"&gt;17&lt;/ref-type&gt;&lt;contributors&gt;&lt;authors&gt;&lt;author&gt;CHANDRA, PRABHA S&lt;/author&gt;&lt;author&gt;Ragesh, G&lt;/author&gt;&lt;author&gt;CHATURVEDI, SANTOSH K&lt;/author&gt;&lt;/authors&gt;&lt;/contributors&gt;&lt;titles&gt;&lt;title&gt;Ten-minute snapshots–a team approach to teaching postgraduates about professional dilemmas&lt;/title&gt;&lt;secondary-title&gt;Indian journal of medical ethics&lt;/secondary-title&gt;&lt;/titles&gt;&lt;periodical&gt;&lt;full-title&gt;Indian journal of medical ethics&lt;/full-title&gt;&lt;/periodical&gt;&lt;pages&gt;226-230&lt;/pages&gt;&lt;volume&gt;2&lt;/volume&gt;&lt;number&gt;4&lt;/number&gt;&lt;dates&gt;&lt;year&gt;2017&lt;/year&gt;&lt;/dates&gt;&lt;isbn&gt;0974-8466&lt;/isbn&gt;&lt;urls&gt;&lt;/urls&gt;&lt;/record&gt;&lt;/Cite&gt;&lt;/EndNote&gt;</w:instrText>
      </w:r>
      <w:ins w:id="76" w:author="win8" w:date="2018-05-08T11:15:00Z">
        <w:r>
          <w:rPr>
            <w:rFonts w:asciiTheme="majorBidi" w:hAnsiTheme="majorBidi" w:cstheme="majorBidi"/>
            <w:sz w:val="24"/>
            <w:szCs w:val="24"/>
            <w:lang w:bidi="fa-IR"/>
          </w:rPr>
          <w:fldChar w:fldCharType="separate"/>
        </w:r>
      </w:ins>
      <w:r w:rsidR="00437F67">
        <w:rPr>
          <w:rFonts w:asciiTheme="majorBidi" w:hAnsiTheme="majorBidi" w:cstheme="majorBidi"/>
          <w:noProof/>
          <w:sz w:val="24"/>
          <w:szCs w:val="24"/>
          <w:lang w:bidi="fa-IR"/>
        </w:rPr>
        <w:t>(</w:t>
      </w:r>
      <w:hyperlink w:anchor="_ENREF_13" w:tooltip="CHANDRA, 2017 #57" w:history="1">
        <w:r w:rsidR="00787275">
          <w:rPr>
            <w:rFonts w:asciiTheme="majorBidi" w:hAnsiTheme="majorBidi" w:cstheme="majorBidi"/>
            <w:noProof/>
            <w:sz w:val="24"/>
            <w:szCs w:val="24"/>
            <w:lang w:bidi="fa-IR"/>
          </w:rPr>
          <w:t>13</w:t>
        </w:r>
      </w:hyperlink>
      <w:r w:rsidR="00437F67">
        <w:rPr>
          <w:rFonts w:asciiTheme="majorBidi" w:hAnsiTheme="majorBidi" w:cstheme="majorBidi"/>
          <w:noProof/>
          <w:sz w:val="24"/>
          <w:szCs w:val="24"/>
          <w:lang w:bidi="fa-IR"/>
        </w:rPr>
        <w:t>)</w:t>
      </w:r>
      <w:ins w:id="77" w:author="win8" w:date="2018-05-08T11:15:00Z">
        <w:r>
          <w:rPr>
            <w:rFonts w:asciiTheme="majorBidi" w:hAnsiTheme="majorBidi" w:cstheme="majorBidi"/>
            <w:sz w:val="24"/>
            <w:szCs w:val="24"/>
            <w:lang w:bidi="fa-IR"/>
          </w:rPr>
          <w:fldChar w:fldCharType="end"/>
        </w:r>
        <w:r>
          <w:rPr>
            <w:rFonts w:asciiTheme="majorBidi" w:hAnsiTheme="majorBidi" w:cstheme="majorBidi"/>
            <w:sz w:val="24"/>
            <w:szCs w:val="24"/>
            <w:lang w:bidi="fa-IR"/>
          </w:rPr>
          <w:t xml:space="preserve">. </w:t>
        </w:r>
      </w:ins>
      <w:del w:id="78" w:author="win8" w:date="2018-05-11T11:50:00Z">
        <w:r w:rsidR="000760A8" w:rsidRPr="000760A8" w:rsidDel="000559F9">
          <w:rPr>
            <w:rFonts w:asciiTheme="majorBidi" w:hAnsiTheme="majorBidi" w:cstheme="majorBidi"/>
            <w:sz w:val="24"/>
            <w:szCs w:val="24"/>
            <w:lang w:bidi="fa-IR"/>
          </w:rPr>
          <w:delText xml:space="preserve">Nevertheless, </w:delText>
        </w:r>
      </w:del>
      <w:ins w:id="79" w:author="win8" w:date="2018-05-29T10:21:00Z">
        <w:r w:rsidR="00340935" w:rsidRPr="00374B68">
          <w:rPr>
            <w:rFonts w:asciiTheme="majorBidi" w:hAnsiTheme="majorBidi" w:cstheme="majorBidi"/>
            <w:sz w:val="24"/>
            <w:szCs w:val="24"/>
            <w:lang w:bidi="fa-IR"/>
          </w:rPr>
          <w:t>Despite a few</w:t>
        </w:r>
      </w:ins>
      <w:ins w:id="80" w:author="win8" w:date="2018-05-11T11:53:00Z">
        <w:r w:rsidR="000559F9" w:rsidRPr="00374B68">
          <w:rPr>
            <w:rFonts w:asciiTheme="majorBidi" w:hAnsiTheme="majorBidi" w:cstheme="majorBidi"/>
            <w:sz w:val="24"/>
            <w:szCs w:val="24"/>
            <w:lang w:bidi="fa-IR"/>
          </w:rPr>
          <w:t xml:space="preserve"> </w:t>
        </w:r>
      </w:ins>
      <w:ins w:id="81" w:author="win8" w:date="2018-05-11T11:52:00Z">
        <w:r w:rsidR="000559F9" w:rsidRPr="00374B68">
          <w:rPr>
            <w:rFonts w:asciiTheme="majorBidi" w:hAnsiTheme="majorBidi" w:cstheme="majorBidi"/>
            <w:sz w:val="24"/>
            <w:szCs w:val="24"/>
          </w:rPr>
          <w:t>studies has paid on this subject in different countries</w:t>
        </w:r>
      </w:ins>
      <w:ins w:id="82" w:author="win8" w:date="2018-05-11T11:58:00Z">
        <w:r w:rsidR="00070716" w:rsidRPr="00374B68">
          <w:rPr>
            <w:rFonts w:asciiTheme="majorBidi" w:hAnsiTheme="majorBidi" w:cstheme="majorBidi"/>
            <w:sz w:val="24"/>
            <w:szCs w:val="24"/>
          </w:rPr>
          <w:t xml:space="preserve"> and units</w:t>
        </w:r>
      </w:ins>
      <w:ins w:id="83" w:author="win8" w:date="2018-05-29T10:22:00Z">
        <w:r w:rsidR="00340935" w:rsidRPr="00374B68">
          <w:rPr>
            <w:rFonts w:asciiTheme="majorBidi" w:hAnsiTheme="majorBidi" w:cstheme="majorBidi"/>
            <w:sz w:val="24"/>
            <w:szCs w:val="24"/>
          </w:rPr>
          <w:t>,</w:t>
        </w:r>
      </w:ins>
      <w:ins w:id="84" w:author="win8" w:date="2018-05-29T10:23:00Z">
        <w:r w:rsidR="00340935" w:rsidRPr="00374B68">
          <w:rPr>
            <w:rFonts w:asciiTheme="majorBidi" w:hAnsiTheme="majorBidi" w:cstheme="majorBidi"/>
            <w:sz w:val="24"/>
            <w:szCs w:val="24"/>
          </w:rPr>
          <w:t xml:space="preserve"> little </w:t>
        </w:r>
      </w:ins>
      <w:ins w:id="85" w:author="win8" w:date="2018-05-29T10:24:00Z">
        <w:r w:rsidR="00340935" w:rsidRPr="00374B68">
          <w:rPr>
            <w:rFonts w:asciiTheme="majorBidi" w:hAnsiTheme="majorBidi" w:cstheme="majorBidi"/>
            <w:sz w:val="24"/>
            <w:szCs w:val="24"/>
          </w:rPr>
          <w:t>i</w:t>
        </w:r>
      </w:ins>
      <w:ins w:id="86" w:author="win8" w:date="2018-05-29T10:23:00Z">
        <w:r w:rsidR="00340935" w:rsidRPr="00374B68">
          <w:rPr>
            <w:rFonts w:asciiTheme="majorBidi" w:hAnsiTheme="majorBidi" w:cstheme="majorBidi"/>
            <w:sz w:val="24"/>
            <w:szCs w:val="24"/>
          </w:rPr>
          <w:t>s known</w:t>
        </w:r>
      </w:ins>
      <w:ins w:id="87" w:author="win8" w:date="2018-05-29T10:24:00Z">
        <w:r w:rsidR="00340935" w:rsidRPr="00374B68">
          <w:rPr>
            <w:rFonts w:asciiTheme="majorBidi" w:hAnsiTheme="majorBidi" w:cstheme="majorBidi"/>
            <w:sz w:val="24"/>
            <w:szCs w:val="24"/>
          </w:rPr>
          <w:t xml:space="preserve"> about moral distress in nursing working </w:t>
        </w:r>
      </w:ins>
      <w:ins w:id="88" w:author="win8" w:date="2018-05-29T10:25:00Z">
        <w:r w:rsidR="00340935" w:rsidRPr="00374B68">
          <w:rPr>
            <w:rFonts w:asciiTheme="majorBidi" w:hAnsiTheme="majorBidi" w:cstheme="majorBidi"/>
            <w:sz w:val="24"/>
            <w:szCs w:val="24"/>
          </w:rPr>
          <w:t>in the Emergency Departments (E</w:t>
        </w:r>
      </w:ins>
      <w:ins w:id="89" w:author="win8" w:date="2018-05-29T10:26:00Z">
        <w:r w:rsidR="00340935" w:rsidRPr="00374B68">
          <w:rPr>
            <w:rFonts w:asciiTheme="majorBidi" w:hAnsiTheme="majorBidi" w:cstheme="majorBidi"/>
            <w:sz w:val="24"/>
            <w:szCs w:val="24"/>
          </w:rPr>
          <w:t>D).</w:t>
        </w:r>
      </w:ins>
    </w:p>
    <w:p w:rsidR="000760A8" w:rsidRPr="000760A8" w:rsidRDefault="005840C8" w:rsidP="00787275">
      <w:pPr>
        <w:spacing w:line="480" w:lineRule="auto"/>
        <w:ind w:firstLine="180"/>
        <w:jc w:val="both"/>
        <w:rPr>
          <w:rFonts w:asciiTheme="majorBidi" w:hAnsiTheme="majorBidi" w:cstheme="majorBidi"/>
          <w:sz w:val="24"/>
          <w:szCs w:val="24"/>
        </w:rPr>
      </w:pPr>
      <w:ins w:id="90" w:author="win8" w:date="2018-05-18T12:22:00Z">
        <w:r w:rsidRPr="000760A8">
          <w:rPr>
            <w:rStyle w:val="hps"/>
            <w:rFonts w:asciiTheme="majorBidi" w:hAnsiTheme="majorBidi" w:cstheme="majorBidi"/>
            <w:color w:val="000000" w:themeColor="text1"/>
            <w:sz w:val="24"/>
            <w:szCs w:val="24"/>
            <w:lang w:bidi="fa-IR"/>
          </w:rPr>
          <w:t>Emergency nurses are exposed to more psychological and moral stresses due to the stressful atmosphere caused by direct exposure of patients and their relatives to staff and acute problems of the patients</w:t>
        </w:r>
      </w:ins>
      <w:ins w:id="91" w:author="win8" w:date="2018-05-29T10:29:00Z">
        <w:r w:rsidR="00340935">
          <w:rPr>
            <w:rStyle w:val="hps"/>
            <w:rFonts w:asciiTheme="majorBidi" w:hAnsiTheme="majorBidi" w:cstheme="majorBidi"/>
            <w:color w:val="000000" w:themeColor="text1"/>
            <w:sz w:val="24"/>
            <w:szCs w:val="24"/>
            <w:lang w:bidi="fa-IR"/>
          </w:rPr>
          <w:t xml:space="preserve"> </w:t>
        </w:r>
      </w:ins>
      <w:r w:rsidR="00340935">
        <w:rPr>
          <w:rStyle w:val="hps"/>
          <w:rFonts w:asciiTheme="majorBidi" w:hAnsiTheme="majorBidi" w:cstheme="majorBidi"/>
          <w:color w:val="000000" w:themeColor="text1"/>
          <w:sz w:val="24"/>
          <w:szCs w:val="24"/>
          <w:lang w:bidi="fa-IR"/>
        </w:rPr>
        <w:fldChar w:fldCharType="begin"/>
      </w:r>
      <w:r w:rsidR="00437F67">
        <w:rPr>
          <w:rStyle w:val="hps"/>
          <w:rFonts w:asciiTheme="majorBidi" w:hAnsiTheme="majorBidi" w:cstheme="majorBidi"/>
          <w:color w:val="000000" w:themeColor="text1"/>
          <w:sz w:val="24"/>
          <w:szCs w:val="24"/>
          <w:lang w:bidi="fa-IR"/>
        </w:rPr>
        <w:instrText xml:space="preserve"> ADDIN EN.CITE &lt;EndNote&gt;&lt;Cite&gt;&lt;Author&gt;Fernandez-Parsons&lt;/Author&gt;&lt;Year&gt;2013&lt;/Year&gt;&lt;RecNum&gt;34&lt;/RecNum&gt;&lt;DisplayText&gt;(14)&lt;/DisplayText&gt;&lt;record&gt;&lt;rec-number&gt;34&lt;/rec-number&gt;&lt;foreign-keys&gt;&lt;key app="EN" db-id="ffd9ast28vzxrwetvtxvve2yzfsaveez500e" timestamp="1482191778"&gt;34&lt;/key&gt;&lt;/foreign-keys&gt;&lt;ref-type name="Journal Article"&gt;17&lt;/ref-type&gt;&lt;contributors&gt;&lt;authors&gt;&lt;author&gt;Fernandez-Parsons, Robin&lt;/author&gt;&lt;author&gt;Rodriguez, Lori&lt;/author&gt;&lt;author&gt;Goyal, Deepika&lt;/author&gt;&lt;/authors&gt;&lt;/contributors&gt;&lt;titles&gt;&lt;title&gt;Moral distress in emergency nurses&lt;/title&gt;&lt;secondary-title&gt;Journal of Emergency Nursing&lt;/secondary-title&gt;&lt;/titles&gt;&lt;periodical&gt;&lt;full-title&gt;Journal of Emergency Nursing&lt;/full-title&gt;&lt;/periodical&gt;&lt;pages&gt;547-552&lt;/pages&gt;&lt;volume&gt;39&lt;/volume&gt;&lt;number&gt;6&lt;/number&gt;&lt;dates&gt;&lt;year&gt;2013&lt;/year&gt;&lt;/dates&gt;&lt;isbn&gt;0099-1767&lt;/isbn&gt;&lt;urls&gt;&lt;/urls&gt;&lt;/record&gt;&lt;/Cite&gt;&lt;/EndNote&gt;</w:instrText>
      </w:r>
      <w:r w:rsidR="00340935">
        <w:rPr>
          <w:rStyle w:val="hps"/>
          <w:rFonts w:asciiTheme="majorBidi" w:hAnsiTheme="majorBidi" w:cstheme="majorBidi"/>
          <w:color w:val="000000" w:themeColor="text1"/>
          <w:sz w:val="24"/>
          <w:szCs w:val="24"/>
          <w:lang w:bidi="fa-IR"/>
        </w:rPr>
        <w:fldChar w:fldCharType="separate"/>
      </w:r>
      <w:r w:rsidR="00437F67">
        <w:rPr>
          <w:rStyle w:val="hps"/>
          <w:rFonts w:asciiTheme="majorBidi" w:hAnsiTheme="majorBidi" w:cstheme="majorBidi"/>
          <w:noProof/>
          <w:color w:val="000000" w:themeColor="text1"/>
          <w:sz w:val="24"/>
          <w:szCs w:val="24"/>
          <w:lang w:bidi="fa-IR"/>
        </w:rPr>
        <w:t>(</w:t>
      </w:r>
      <w:hyperlink w:anchor="_ENREF_14" w:tooltip="Fernandez-Parsons, 2013 #34" w:history="1">
        <w:r w:rsidR="00787275">
          <w:rPr>
            <w:rStyle w:val="hps"/>
            <w:rFonts w:asciiTheme="majorBidi" w:hAnsiTheme="majorBidi" w:cstheme="majorBidi"/>
            <w:noProof/>
            <w:color w:val="000000" w:themeColor="text1"/>
            <w:sz w:val="24"/>
            <w:szCs w:val="24"/>
            <w:lang w:bidi="fa-IR"/>
          </w:rPr>
          <w:t>14</w:t>
        </w:r>
      </w:hyperlink>
      <w:r w:rsidR="00437F67">
        <w:rPr>
          <w:rStyle w:val="hps"/>
          <w:rFonts w:asciiTheme="majorBidi" w:hAnsiTheme="majorBidi" w:cstheme="majorBidi"/>
          <w:noProof/>
          <w:color w:val="000000" w:themeColor="text1"/>
          <w:sz w:val="24"/>
          <w:szCs w:val="24"/>
          <w:lang w:bidi="fa-IR"/>
        </w:rPr>
        <w:t>)</w:t>
      </w:r>
      <w:r w:rsidR="00340935">
        <w:rPr>
          <w:rStyle w:val="hps"/>
          <w:rFonts w:asciiTheme="majorBidi" w:hAnsiTheme="majorBidi" w:cstheme="majorBidi"/>
          <w:color w:val="000000" w:themeColor="text1"/>
          <w:sz w:val="24"/>
          <w:szCs w:val="24"/>
          <w:lang w:bidi="fa-IR"/>
        </w:rPr>
        <w:fldChar w:fldCharType="end"/>
      </w:r>
      <w:ins w:id="92" w:author="win8" w:date="2018-05-18T12:23:00Z">
        <w:r>
          <w:rPr>
            <w:rStyle w:val="hps"/>
            <w:rFonts w:asciiTheme="majorBidi" w:hAnsiTheme="majorBidi" w:cstheme="majorBidi"/>
            <w:color w:val="000000" w:themeColor="text1"/>
            <w:sz w:val="24"/>
            <w:szCs w:val="24"/>
            <w:lang w:bidi="fa-IR"/>
          </w:rPr>
          <w:t>. But</w:t>
        </w:r>
      </w:ins>
      <w:ins w:id="93" w:author="win8" w:date="2018-05-18T12:24:00Z">
        <w:r>
          <w:rPr>
            <w:rStyle w:val="hps"/>
            <w:rFonts w:asciiTheme="majorBidi" w:hAnsiTheme="majorBidi" w:cstheme="majorBidi"/>
            <w:color w:val="000000" w:themeColor="text1"/>
            <w:sz w:val="24"/>
            <w:szCs w:val="24"/>
            <w:lang w:bidi="fa-IR"/>
          </w:rPr>
          <w:t xml:space="preserve"> t</w:t>
        </w:r>
      </w:ins>
      <w:r w:rsidR="000760A8" w:rsidRPr="000760A8">
        <w:rPr>
          <w:rFonts w:asciiTheme="majorBidi" w:hAnsiTheme="majorBidi" w:cstheme="majorBidi"/>
          <w:sz w:val="24"/>
          <w:szCs w:val="24"/>
          <w:lang w:bidi="fa-IR"/>
        </w:rPr>
        <w:t>here has been little evidences of the relationship between nurses' professional independence and moral distress in emergency nurses.</w:t>
      </w:r>
      <w:r w:rsidR="00683719">
        <w:rPr>
          <w:rFonts w:asciiTheme="majorBidi" w:hAnsiTheme="majorBidi" w:cstheme="majorBidi"/>
          <w:sz w:val="24"/>
          <w:szCs w:val="24"/>
          <w:lang w:bidi="fa-IR"/>
        </w:rPr>
        <w:t xml:space="preserve"> </w:t>
      </w:r>
    </w:p>
    <w:p w:rsidR="000760A8" w:rsidRPr="000760A8" w:rsidRDefault="000760A8" w:rsidP="000760A8">
      <w:pPr>
        <w:spacing w:line="480" w:lineRule="auto"/>
        <w:ind w:firstLine="180"/>
        <w:jc w:val="both"/>
        <w:rPr>
          <w:rFonts w:asciiTheme="majorBidi" w:hAnsiTheme="majorBidi" w:cstheme="majorBidi"/>
          <w:sz w:val="24"/>
          <w:szCs w:val="24"/>
          <w:lang w:bidi="fa-IR"/>
        </w:rPr>
      </w:pPr>
      <w:r w:rsidRPr="00D02426">
        <w:rPr>
          <w:rFonts w:asciiTheme="majorBidi" w:hAnsiTheme="majorBidi" w:cstheme="majorBidi"/>
          <w:sz w:val="24"/>
          <w:szCs w:val="24"/>
        </w:rPr>
        <w:t xml:space="preserve">In this study, we hypothesized that </w:t>
      </w:r>
      <w:r w:rsidRPr="00D02426">
        <w:rPr>
          <w:rFonts w:asciiTheme="majorBidi" w:hAnsiTheme="majorBidi" w:cstheme="majorBidi"/>
          <w:sz w:val="24"/>
          <w:szCs w:val="24"/>
          <w:lang w:bidi="fa-IR"/>
        </w:rPr>
        <w:t xml:space="preserve">professional independence has correlation with moral distress in emergency nurses. </w:t>
      </w:r>
      <w:r w:rsidRPr="000760A8">
        <w:rPr>
          <w:rFonts w:asciiTheme="majorBidi" w:hAnsiTheme="majorBidi" w:cstheme="majorBidi"/>
          <w:sz w:val="24"/>
          <w:szCs w:val="24"/>
          <w:lang w:bidi="fa-IR"/>
        </w:rPr>
        <w:t>So, this study conducted to examine the relationship between professional independence and moral distress of nurses working in emergency departments.</w:t>
      </w:r>
    </w:p>
    <w:p w:rsidR="000760A8" w:rsidRPr="000760A8" w:rsidRDefault="000760A8" w:rsidP="000760A8">
      <w:pPr>
        <w:spacing w:after="0" w:line="480" w:lineRule="auto"/>
        <w:jc w:val="both"/>
        <w:rPr>
          <w:rStyle w:val="hps"/>
          <w:rFonts w:asciiTheme="majorBidi" w:hAnsiTheme="majorBidi" w:cstheme="majorBidi"/>
          <w:sz w:val="24"/>
          <w:szCs w:val="24"/>
        </w:rPr>
      </w:pPr>
      <w:r w:rsidRPr="000760A8">
        <w:rPr>
          <w:rStyle w:val="hps"/>
          <w:rFonts w:asciiTheme="majorBidi" w:hAnsiTheme="majorBidi" w:cstheme="majorBidi"/>
          <w:b/>
          <w:bCs/>
          <w:sz w:val="24"/>
          <w:szCs w:val="24"/>
        </w:rPr>
        <w:t>2. Methods</w:t>
      </w:r>
    </w:p>
    <w:p w:rsidR="000760A8" w:rsidRPr="000760A8" w:rsidRDefault="000760A8" w:rsidP="000760A8">
      <w:pPr>
        <w:spacing w:line="480" w:lineRule="auto"/>
        <w:jc w:val="both"/>
        <w:rPr>
          <w:rStyle w:val="hps"/>
          <w:rFonts w:asciiTheme="majorBidi" w:hAnsiTheme="majorBidi" w:cstheme="majorBidi"/>
          <w:i/>
          <w:iCs/>
          <w:sz w:val="24"/>
          <w:szCs w:val="24"/>
        </w:rPr>
      </w:pPr>
      <w:r w:rsidRPr="000760A8">
        <w:rPr>
          <w:rStyle w:val="hps"/>
          <w:rFonts w:asciiTheme="majorBidi" w:hAnsiTheme="majorBidi" w:cstheme="majorBidi"/>
          <w:i/>
          <w:iCs/>
          <w:sz w:val="24"/>
          <w:szCs w:val="24"/>
        </w:rPr>
        <w:t>2.1. Participants &amp; setting</w:t>
      </w:r>
    </w:p>
    <w:p w:rsidR="000760A8" w:rsidRPr="000760A8" w:rsidRDefault="00C06285" w:rsidP="00787275">
      <w:pPr>
        <w:spacing w:line="480" w:lineRule="auto"/>
        <w:ind w:firstLine="180"/>
        <w:jc w:val="both"/>
        <w:rPr>
          <w:rStyle w:val="hps"/>
          <w:rFonts w:asciiTheme="majorBidi" w:hAnsiTheme="majorBidi" w:cstheme="majorBidi"/>
          <w:sz w:val="24"/>
          <w:szCs w:val="24"/>
        </w:rPr>
      </w:pPr>
      <w:ins w:id="94" w:author="win8" w:date="2018-05-21T13:36:00Z">
        <w:r>
          <w:rPr>
            <w:rStyle w:val="hps"/>
            <w:rFonts w:asciiTheme="majorBidi" w:hAnsiTheme="majorBidi" w:cstheme="majorBidi"/>
            <w:sz w:val="24"/>
            <w:szCs w:val="24"/>
          </w:rPr>
          <w:t>Astbury et al (20</w:t>
        </w:r>
      </w:ins>
      <w:ins w:id="95" w:author="win8" w:date="2018-05-21T13:37:00Z">
        <w:r>
          <w:rPr>
            <w:rStyle w:val="hps"/>
            <w:rFonts w:asciiTheme="majorBidi" w:hAnsiTheme="majorBidi" w:cstheme="majorBidi"/>
            <w:sz w:val="24"/>
            <w:szCs w:val="24"/>
          </w:rPr>
          <w:t xml:space="preserve">14) </w:t>
        </w:r>
      </w:ins>
      <w:ins w:id="96" w:author="win8" w:date="2018-05-21T13:39:00Z">
        <w:r>
          <w:rPr>
            <w:rStyle w:val="hps"/>
            <w:rFonts w:asciiTheme="majorBidi" w:hAnsiTheme="majorBidi" w:cstheme="majorBidi"/>
            <w:sz w:val="24"/>
            <w:szCs w:val="24"/>
          </w:rPr>
          <w:t>declare q</w:t>
        </w:r>
      </w:ins>
      <w:ins w:id="97" w:author="win8" w:date="2018-05-21T13:34:00Z">
        <w:r w:rsidRPr="00C06285">
          <w:rPr>
            <w:rStyle w:val="hps"/>
            <w:rFonts w:asciiTheme="majorBidi" w:hAnsiTheme="majorBidi" w:cstheme="majorBidi"/>
            <w:sz w:val="24"/>
            <w:szCs w:val="24"/>
          </w:rPr>
          <w:t xml:space="preserve">uantitative studies have sought to measure and </w:t>
        </w:r>
      </w:ins>
      <w:ins w:id="98" w:author="win8" w:date="2018-05-21T13:35:00Z">
        <w:r w:rsidRPr="00C06285">
          <w:rPr>
            <w:rStyle w:val="hps"/>
            <w:rFonts w:asciiTheme="majorBidi" w:hAnsiTheme="majorBidi" w:cstheme="majorBidi"/>
            <w:sz w:val="24"/>
            <w:szCs w:val="24"/>
          </w:rPr>
          <w:t>analyses</w:t>
        </w:r>
      </w:ins>
      <w:ins w:id="99" w:author="win8" w:date="2018-05-21T13:34:00Z">
        <w:r w:rsidRPr="00C06285">
          <w:rPr>
            <w:rStyle w:val="hps"/>
            <w:rFonts w:asciiTheme="majorBidi" w:hAnsiTheme="majorBidi" w:cstheme="majorBidi"/>
            <w:sz w:val="24"/>
            <w:szCs w:val="24"/>
          </w:rPr>
          <w:t xml:space="preserve"> the causal</w:t>
        </w:r>
      </w:ins>
      <w:ins w:id="100" w:author="win8" w:date="2018-05-21T13:35:00Z">
        <w:r>
          <w:rPr>
            <w:rStyle w:val="hps"/>
            <w:rFonts w:asciiTheme="majorBidi" w:hAnsiTheme="majorBidi" w:cstheme="majorBidi"/>
            <w:sz w:val="24"/>
            <w:szCs w:val="24"/>
          </w:rPr>
          <w:t xml:space="preserve"> </w:t>
        </w:r>
      </w:ins>
      <w:ins w:id="101" w:author="win8" w:date="2018-05-21T13:34:00Z">
        <w:r w:rsidRPr="00C06285">
          <w:rPr>
            <w:rStyle w:val="hps"/>
            <w:rFonts w:asciiTheme="majorBidi" w:hAnsiTheme="majorBidi" w:cstheme="majorBidi"/>
            <w:sz w:val="24"/>
            <w:szCs w:val="24"/>
          </w:rPr>
          <w:t>relationship between moral distress and associated variables</w:t>
        </w:r>
      </w:ins>
      <w:ins w:id="102" w:author="win8" w:date="2018-05-21T13:43:00Z">
        <w:r w:rsidR="00990D3B">
          <w:rPr>
            <w:rStyle w:val="hps"/>
            <w:rFonts w:asciiTheme="majorBidi" w:hAnsiTheme="majorBidi" w:cstheme="majorBidi"/>
            <w:sz w:val="24"/>
            <w:szCs w:val="24"/>
          </w:rPr>
          <w:t xml:space="preserve"> </w:t>
        </w:r>
      </w:ins>
      <w:r w:rsidR="00990D3B">
        <w:rPr>
          <w:rStyle w:val="hps"/>
          <w:rFonts w:asciiTheme="majorBidi" w:hAnsiTheme="majorBidi" w:cstheme="majorBidi"/>
          <w:sz w:val="24"/>
          <w:szCs w:val="24"/>
        </w:rPr>
        <w:fldChar w:fldCharType="begin"/>
      </w:r>
      <w:r w:rsidR="00437F67">
        <w:rPr>
          <w:rStyle w:val="hps"/>
          <w:rFonts w:asciiTheme="majorBidi" w:hAnsiTheme="majorBidi" w:cstheme="majorBidi"/>
          <w:sz w:val="24"/>
          <w:szCs w:val="24"/>
        </w:rPr>
        <w:instrText xml:space="preserve"> ADDIN EN.CITE &lt;EndNote&gt;&lt;Cite&gt;&lt;Author&gt;Astbury&lt;/Author&gt;&lt;Year&gt;2014&lt;/Year&gt;&lt;RecNum&gt;59&lt;/RecNum&gt;&lt;DisplayText&gt;(15)&lt;/DisplayText&gt;&lt;record&gt;&lt;rec-number&gt;59&lt;/rec-number&gt;&lt;foreign-keys&gt;&lt;key app="EN" db-id="ffd9ast28vzxrwetvtxvve2yzfsaveez500e" timestamp="1526893934"&gt;59&lt;/key&gt;&lt;/foreign-keys&gt;&lt;ref-type name="Journal Article"&gt;17&lt;/ref-type&gt;&lt;contributors&gt;&lt;authors&gt;&lt;author&gt;Astbury, Jayne L&lt;/author&gt;&lt;author&gt;Gallagher, Cathal T&lt;/author&gt;&lt;author&gt;O’Neill, Richard C&lt;/author&gt;&lt;/authors&gt;&lt;/contributors&gt;&lt;titles&gt;&lt;title&gt;Development of a tool to measure moral distress in community pharmacists&lt;/title&gt;&lt;/titles&gt;&lt;dates&gt;&lt;year&gt;2014&lt;/year&gt;&lt;/dates&gt;&lt;urls&gt;&lt;/urls&gt;&lt;/record&gt;&lt;/Cite&gt;&lt;/EndNote&gt;</w:instrText>
      </w:r>
      <w:r w:rsidR="00990D3B">
        <w:rPr>
          <w:rStyle w:val="hps"/>
          <w:rFonts w:asciiTheme="majorBidi" w:hAnsiTheme="majorBidi" w:cstheme="majorBidi"/>
          <w:sz w:val="24"/>
          <w:szCs w:val="24"/>
        </w:rPr>
        <w:fldChar w:fldCharType="separate"/>
      </w:r>
      <w:r w:rsidR="00437F67">
        <w:rPr>
          <w:rStyle w:val="hps"/>
          <w:rFonts w:asciiTheme="majorBidi" w:hAnsiTheme="majorBidi" w:cstheme="majorBidi"/>
          <w:noProof/>
          <w:sz w:val="24"/>
          <w:szCs w:val="24"/>
        </w:rPr>
        <w:t>(</w:t>
      </w:r>
      <w:hyperlink w:anchor="_ENREF_15" w:tooltip="Astbury, 2014 #59" w:history="1">
        <w:r w:rsidR="00787275">
          <w:rPr>
            <w:rStyle w:val="hps"/>
            <w:rFonts w:asciiTheme="majorBidi" w:hAnsiTheme="majorBidi" w:cstheme="majorBidi"/>
            <w:noProof/>
            <w:sz w:val="24"/>
            <w:szCs w:val="24"/>
          </w:rPr>
          <w:t>15</w:t>
        </w:r>
      </w:hyperlink>
      <w:r w:rsidR="00437F67">
        <w:rPr>
          <w:rStyle w:val="hps"/>
          <w:rFonts w:asciiTheme="majorBidi" w:hAnsiTheme="majorBidi" w:cstheme="majorBidi"/>
          <w:noProof/>
          <w:sz w:val="24"/>
          <w:szCs w:val="24"/>
        </w:rPr>
        <w:t>)</w:t>
      </w:r>
      <w:r w:rsidR="00990D3B">
        <w:rPr>
          <w:rStyle w:val="hps"/>
          <w:rFonts w:asciiTheme="majorBidi" w:hAnsiTheme="majorBidi" w:cstheme="majorBidi"/>
          <w:sz w:val="24"/>
          <w:szCs w:val="24"/>
        </w:rPr>
        <w:fldChar w:fldCharType="end"/>
      </w:r>
      <w:ins w:id="103" w:author="win8" w:date="2018-05-21T13:34:00Z">
        <w:r w:rsidRPr="00C06285">
          <w:rPr>
            <w:rStyle w:val="hps"/>
            <w:rFonts w:asciiTheme="majorBidi" w:hAnsiTheme="majorBidi" w:cstheme="majorBidi"/>
            <w:sz w:val="24"/>
            <w:szCs w:val="24"/>
          </w:rPr>
          <w:t>.</w:t>
        </w:r>
      </w:ins>
      <w:r w:rsidR="000760A8" w:rsidRPr="000760A8">
        <w:rPr>
          <w:rStyle w:val="hps"/>
          <w:rFonts w:asciiTheme="majorBidi" w:hAnsiTheme="majorBidi" w:cstheme="majorBidi"/>
          <w:sz w:val="24"/>
          <w:szCs w:val="24"/>
        </w:rPr>
        <w:t xml:space="preserve"> This descriptive-correlative study, was conducted in emergency departments at five educational governmental hospitals in Tabriz, Iran. Sample size was determined based on primary data of </w:t>
      </w:r>
      <w:proofErr w:type="spellStart"/>
      <w:r w:rsidR="000760A8" w:rsidRPr="000760A8">
        <w:rPr>
          <w:rStyle w:val="hps"/>
          <w:rFonts w:asciiTheme="majorBidi" w:hAnsiTheme="majorBidi" w:cstheme="majorBidi"/>
          <w:sz w:val="24"/>
          <w:szCs w:val="24"/>
        </w:rPr>
        <w:t>Papathanassoglou</w:t>
      </w:r>
      <w:proofErr w:type="spellEnd"/>
      <w:r w:rsidR="000760A8" w:rsidRPr="000760A8">
        <w:rPr>
          <w:rStyle w:val="hps"/>
          <w:rFonts w:asciiTheme="majorBidi" w:hAnsiTheme="majorBidi" w:cstheme="majorBidi"/>
          <w:sz w:val="24"/>
          <w:szCs w:val="24"/>
        </w:rPr>
        <w:t xml:space="preserve"> study </w:t>
      </w:r>
      <w:r w:rsidR="000760A8" w:rsidRPr="000760A8">
        <w:rPr>
          <w:rStyle w:val="hps"/>
          <w:rFonts w:asciiTheme="majorBidi" w:hAnsiTheme="majorBidi" w:cstheme="majorBidi"/>
          <w:sz w:val="24"/>
          <w:szCs w:val="24"/>
        </w:rPr>
        <w:fldChar w:fldCharType="begin"/>
      </w:r>
      <w:r w:rsidR="00683719">
        <w:rPr>
          <w:rStyle w:val="hps"/>
          <w:rFonts w:asciiTheme="majorBidi" w:hAnsiTheme="majorBidi" w:cstheme="majorBidi"/>
          <w:sz w:val="24"/>
          <w:szCs w:val="24"/>
        </w:rPr>
        <w:instrText xml:space="preserve"> ADDIN EN.CITE &lt;EndNote&gt;&lt;Cite&gt;&lt;Author&gt;Papathanassoglou&lt;/Author&gt;&lt;Year&gt;2012&lt;/Year&gt;&lt;RecNum&gt;2&lt;/RecNum&gt;&lt;DisplayText&gt;(2)&lt;/DisplayText&gt;&lt;record&gt;&lt;rec-number&gt;2&lt;/rec-number&gt;&lt;foreign-keys&gt;&lt;key app="EN" db-id="ffd9ast28vzxrwetvtxvve2yzfsaveez500e" timestamp="0"&gt;2&lt;/key&gt;&lt;/foreign-keys&gt;&lt;ref-type name="Journal Article"&gt;17&lt;/ref-type&gt;&lt;contributors&gt;&lt;authors&gt;&lt;author&gt;Papathanassoglou, Elizabeth DE&lt;/author&gt;&lt;author&gt;Karanikola, Maria NK&lt;/author&gt;&lt;author&gt;Kalafati, Maria&lt;/author&gt;&lt;author&gt;Giannakopoulou, Margarita&lt;/author&gt;&lt;author&gt;Lemonidou, Chrysoula&lt;/author&gt;&lt;author&gt;Albarran, John W&lt;/author&gt;&lt;/authors&gt;&lt;/contributors&gt;&lt;titles&gt;&lt;title&gt;Professional autonomy, collaboration with physicians, and moral distress among European intensive care nurses&lt;/title&gt;&lt;secondary-title&gt;American Journal of Critical Care&lt;/secondary-title&gt;&lt;/titles&gt;&lt;pages&gt;e41-e52&lt;/pages&gt;&lt;volume&gt;21&lt;/volume&gt;&lt;number&gt;2&lt;/number&gt;&lt;dates&gt;&lt;year&gt;2012&lt;/year&gt;&lt;/dates&gt;&lt;isbn&gt;1062-3264&lt;/isbn&gt;&lt;urls&gt;&lt;/urls&gt;&lt;/record&gt;&lt;/Cite&gt;&lt;/EndNote&gt;</w:instrText>
      </w:r>
      <w:r w:rsidR="000760A8" w:rsidRPr="000760A8">
        <w:rPr>
          <w:rStyle w:val="hps"/>
          <w:rFonts w:asciiTheme="majorBidi" w:hAnsiTheme="majorBidi" w:cstheme="majorBidi"/>
          <w:sz w:val="24"/>
          <w:szCs w:val="24"/>
        </w:rPr>
        <w:fldChar w:fldCharType="separate"/>
      </w:r>
      <w:r w:rsidR="00683719">
        <w:rPr>
          <w:rStyle w:val="hps"/>
          <w:rFonts w:asciiTheme="majorBidi" w:hAnsiTheme="majorBidi" w:cstheme="majorBidi"/>
          <w:noProof/>
          <w:sz w:val="24"/>
          <w:szCs w:val="24"/>
        </w:rPr>
        <w:t>(</w:t>
      </w:r>
      <w:hyperlink w:anchor="_ENREF_2" w:tooltip="Papathanassoglou, 2012 #2" w:history="1">
        <w:r w:rsidR="00787275">
          <w:rPr>
            <w:rStyle w:val="hps"/>
            <w:rFonts w:asciiTheme="majorBidi" w:hAnsiTheme="majorBidi" w:cstheme="majorBidi"/>
            <w:noProof/>
            <w:sz w:val="24"/>
            <w:szCs w:val="24"/>
          </w:rPr>
          <w:t>2</w:t>
        </w:r>
      </w:hyperlink>
      <w:r w:rsidR="00683719">
        <w:rPr>
          <w:rStyle w:val="hps"/>
          <w:rFonts w:asciiTheme="majorBidi" w:hAnsiTheme="majorBidi" w:cstheme="majorBidi"/>
          <w:noProof/>
          <w:sz w:val="24"/>
          <w:szCs w:val="24"/>
        </w:rPr>
        <w:t>)</w:t>
      </w:r>
      <w:r w:rsidR="000760A8" w:rsidRPr="000760A8">
        <w:rPr>
          <w:rStyle w:val="hps"/>
          <w:rFonts w:asciiTheme="majorBidi" w:hAnsiTheme="majorBidi" w:cstheme="majorBidi"/>
          <w:sz w:val="24"/>
          <w:szCs w:val="24"/>
        </w:rPr>
        <w:fldChar w:fldCharType="end"/>
      </w:r>
      <w:r w:rsidR="000760A8" w:rsidRPr="000760A8">
        <w:rPr>
          <w:rStyle w:val="hps"/>
          <w:rFonts w:asciiTheme="majorBidi" w:hAnsiTheme="majorBidi" w:cstheme="majorBidi"/>
          <w:sz w:val="24"/>
          <w:szCs w:val="24"/>
        </w:rPr>
        <w:t>, based on the correlation between the professional independence and moral stress variables (-0.21), with 95% confidence, 80% power, in bilateral test using G power software version 3.0.10 obtained 178, considering 5% loss it increased to 187. A total of 187 people were selected by stratified sampling based on</w:t>
      </w:r>
      <w:ins w:id="104" w:author="win8" w:date="2018-05-13T14:52:00Z">
        <w:r w:rsidR="00D76A99">
          <w:rPr>
            <w:rStyle w:val="hps"/>
            <w:rFonts w:asciiTheme="majorBidi" w:hAnsiTheme="majorBidi" w:cstheme="majorBidi"/>
            <w:sz w:val="24"/>
            <w:szCs w:val="24"/>
          </w:rPr>
          <w:t xml:space="preserve"> </w:t>
        </w:r>
      </w:ins>
      <w:ins w:id="105" w:author="win8" w:date="2018-05-13T14:56:00Z">
        <w:r w:rsidR="00D76A99">
          <w:rPr>
            <w:rStyle w:val="hps"/>
            <w:rFonts w:asciiTheme="majorBidi" w:hAnsiTheme="majorBidi" w:cstheme="majorBidi"/>
            <w:sz w:val="24"/>
            <w:szCs w:val="24"/>
          </w:rPr>
          <w:t xml:space="preserve">the </w:t>
        </w:r>
      </w:ins>
      <w:ins w:id="106" w:author="win8" w:date="2018-05-13T14:52:00Z">
        <w:r w:rsidR="00D76A99">
          <w:rPr>
            <w:rStyle w:val="hps"/>
            <w:rFonts w:asciiTheme="majorBidi" w:hAnsiTheme="majorBidi" w:cstheme="majorBidi"/>
            <w:sz w:val="24"/>
            <w:szCs w:val="24"/>
          </w:rPr>
          <w:t xml:space="preserve">percentage of </w:t>
        </w:r>
      </w:ins>
      <w:ins w:id="107" w:author="win8" w:date="2018-05-13T14:53:00Z">
        <w:r w:rsidR="00D76A99">
          <w:rPr>
            <w:rStyle w:val="hps"/>
            <w:rFonts w:asciiTheme="majorBidi" w:hAnsiTheme="majorBidi" w:cstheme="majorBidi"/>
            <w:sz w:val="24"/>
            <w:szCs w:val="24"/>
          </w:rPr>
          <w:t>emergency nurses in</w:t>
        </w:r>
      </w:ins>
      <w:r w:rsidR="000760A8" w:rsidRPr="000760A8">
        <w:rPr>
          <w:rStyle w:val="hps"/>
          <w:rFonts w:asciiTheme="majorBidi" w:hAnsiTheme="majorBidi" w:cstheme="majorBidi"/>
          <w:sz w:val="24"/>
          <w:szCs w:val="24"/>
        </w:rPr>
        <w:t xml:space="preserve"> each hospital</w:t>
      </w:r>
      <w:del w:id="108" w:author="win8" w:date="2018-05-13T14:53:00Z">
        <w:r w:rsidR="000760A8" w:rsidRPr="000760A8" w:rsidDel="00D76A99">
          <w:rPr>
            <w:rStyle w:val="hps"/>
            <w:rFonts w:asciiTheme="majorBidi" w:hAnsiTheme="majorBidi" w:cstheme="majorBidi"/>
            <w:sz w:val="24"/>
            <w:szCs w:val="24"/>
          </w:rPr>
          <w:delText>'s emergency nurses</w:delText>
        </w:r>
      </w:del>
      <w:ins w:id="109" w:author="win8" w:date="2018-05-13T14:53:00Z">
        <w:r w:rsidR="00D76A99">
          <w:rPr>
            <w:rStyle w:val="hps"/>
            <w:rFonts w:asciiTheme="majorBidi" w:hAnsiTheme="majorBidi" w:cstheme="majorBidi"/>
            <w:sz w:val="24"/>
            <w:szCs w:val="24"/>
          </w:rPr>
          <w:t xml:space="preserve"> to the total </w:t>
        </w:r>
      </w:ins>
      <w:ins w:id="110" w:author="win8" w:date="2018-05-13T14:54:00Z">
        <w:r w:rsidR="00D76A99">
          <w:rPr>
            <w:rStyle w:val="hps"/>
            <w:rFonts w:asciiTheme="majorBidi" w:hAnsiTheme="majorBidi" w:cstheme="majorBidi"/>
            <w:sz w:val="24"/>
            <w:szCs w:val="24"/>
          </w:rPr>
          <w:t>emergency nurses of hospitals</w:t>
        </w:r>
      </w:ins>
      <w:r w:rsidR="000760A8" w:rsidRPr="000760A8">
        <w:rPr>
          <w:rStyle w:val="hps"/>
          <w:rFonts w:asciiTheme="majorBidi" w:hAnsiTheme="majorBidi" w:cstheme="majorBidi"/>
          <w:sz w:val="24"/>
          <w:szCs w:val="24"/>
        </w:rPr>
        <w:t>. Nine participants refused to continue the study,</w:t>
      </w:r>
      <w:ins w:id="111" w:author="win8" w:date="2018-05-11T09:28:00Z">
        <w:r w:rsidR="00B6202B">
          <w:rPr>
            <w:rStyle w:val="hps"/>
            <w:rFonts w:asciiTheme="majorBidi" w:hAnsiTheme="majorBidi" w:cstheme="majorBidi"/>
            <w:sz w:val="24"/>
            <w:szCs w:val="24"/>
          </w:rPr>
          <w:t xml:space="preserve"> and five questionnaires were not </w:t>
        </w:r>
      </w:ins>
      <w:ins w:id="112" w:author="win8" w:date="2018-05-11T09:29:00Z">
        <w:r w:rsidR="00B6202B">
          <w:rPr>
            <w:rStyle w:val="hps"/>
            <w:rFonts w:asciiTheme="majorBidi" w:hAnsiTheme="majorBidi" w:cstheme="majorBidi"/>
            <w:sz w:val="24"/>
            <w:szCs w:val="24"/>
          </w:rPr>
          <w:t>totally completed</w:t>
        </w:r>
      </w:ins>
      <w:ins w:id="113" w:author="win8" w:date="2018-05-11T09:31:00Z">
        <w:r w:rsidR="00B6202B">
          <w:rPr>
            <w:rStyle w:val="hps"/>
            <w:rFonts w:asciiTheme="majorBidi" w:hAnsiTheme="majorBidi" w:cstheme="majorBidi"/>
            <w:sz w:val="24"/>
            <w:szCs w:val="24"/>
          </w:rPr>
          <w:t xml:space="preserve"> and were set aside,</w:t>
        </w:r>
      </w:ins>
      <w:ins w:id="114" w:author="win8" w:date="2018-05-11T09:28:00Z">
        <w:r w:rsidR="00B6202B">
          <w:rPr>
            <w:rStyle w:val="hps"/>
            <w:rFonts w:asciiTheme="majorBidi" w:hAnsiTheme="majorBidi" w:cstheme="majorBidi"/>
            <w:sz w:val="24"/>
            <w:szCs w:val="24"/>
          </w:rPr>
          <w:t xml:space="preserve"> </w:t>
        </w:r>
      </w:ins>
      <w:del w:id="115" w:author="win8" w:date="2018-05-11T09:32:00Z">
        <w:r w:rsidR="000760A8" w:rsidRPr="000760A8" w:rsidDel="00B6202B">
          <w:rPr>
            <w:rStyle w:val="hps"/>
            <w:rFonts w:asciiTheme="majorBidi" w:hAnsiTheme="majorBidi" w:cstheme="majorBidi"/>
            <w:sz w:val="24"/>
            <w:szCs w:val="24"/>
          </w:rPr>
          <w:delText xml:space="preserve"> </w:delText>
        </w:r>
      </w:del>
      <w:r w:rsidR="000760A8" w:rsidRPr="000760A8">
        <w:rPr>
          <w:rStyle w:val="hps"/>
          <w:rFonts w:asciiTheme="majorBidi" w:hAnsiTheme="majorBidi" w:cstheme="majorBidi"/>
          <w:sz w:val="24"/>
          <w:szCs w:val="24"/>
        </w:rPr>
        <w:t>so</w:t>
      </w:r>
      <w:del w:id="116" w:author="win8" w:date="2018-05-11T09:31:00Z">
        <w:r w:rsidR="000760A8" w:rsidRPr="000760A8" w:rsidDel="00B6202B">
          <w:rPr>
            <w:rStyle w:val="hps"/>
            <w:rFonts w:asciiTheme="majorBidi" w:hAnsiTheme="majorBidi" w:cstheme="majorBidi"/>
            <w:sz w:val="24"/>
            <w:szCs w:val="24"/>
          </w:rPr>
          <w:delText xml:space="preserve"> </w:delText>
        </w:r>
      </w:del>
      <w:del w:id="117" w:author="win8" w:date="2018-05-11T09:30:00Z">
        <w:r w:rsidR="000760A8" w:rsidRPr="000760A8" w:rsidDel="00B6202B">
          <w:rPr>
            <w:rStyle w:val="hps"/>
            <w:rFonts w:asciiTheme="majorBidi" w:hAnsiTheme="majorBidi" w:cstheme="majorBidi"/>
            <w:sz w:val="24"/>
            <w:szCs w:val="24"/>
          </w:rPr>
          <w:delText xml:space="preserve">178 </w:delText>
        </w:r>
      </w:del>
      <w:ins w:id="118" w:author="win8" w:date="2018-05-11T09:30:00Z">
        <w:r w:rsidR="00B6202B">
          <w:rPr>
            <w:rStyle w:val="hps"/>
            <w:rFonts w:asciiTheme="majorBidi" w:hAnsiTheme="majorBidi" w:cstheme="majorBidi"/>
            <w:sz w:val="24"/>
            <w:szCs w:val="24"/>
          </w:rPr>
          <w:t>173</w:t>
        </w:r>
        <w:r w:rsidR="00B6202B" w:rsidRPr="000760A8">
          <w:rPr>
            <w:rStyle w:val="hps"/>
            <w:rFonts w:asciiTheme="majorBidi" w:hAnsiTheme="majorBidi" w:cstheme="majorBidi"/>
            <w:sz w:val="24"/>
            <w:szCs w:val="24"/>
          </w:rPr>
          <w:t xml:space="preserve"> </w:t>
        </w:r>
      </w:ins>
      <w:r w:rsidR="000760A8" w:rsidRPr="000760A8">
        <w:rPr>
          <w:rStyle w:val="hps"/>
          <w:rFonts w:asciiTheme="majorBidi" w:hAnsiTheme="majorBidi" w:cstheme="majorBidi"/>
          <w:sz w:val="24"/>
          <w:szCs w:val="24"/>
        </w:rPr>
        <w:t xml:space="preserve">nurses were considered. </w:t>
      </w:r>
    </w:p>
    <w:p w:rsidR="000760A8" w:rsidRPr="000760A8" w:rsidRDefault="000760A8" w:rsidP="00D76A99">
      <w:pPr>
        <w:spacing w:line="480" w:lineRule="auto"/>
        <w:ind w:firstLine="180"/>
        <w:jc w:val="both"/>
        <w:rPr>
          <w:rStyle w:val="hps"/>
          <w:rFonts w:asciiTheme="majorBidi" w:hAnsiTheme="majorBidi" w:cstheme="majorBidi"/>
          <w:sz w:val="24"/>
          <w:szCs w:val="24"/>
        </w:rPr>
      </w:pPr>
      <w:r w:rsidRPr="000760A8">
        <w:rPr>
          <w:rStyle w:val="hps"/>
          <w:rFonts w:asciiTheme="majorBidi" w:hAnsiTheme="majorBidi" w:cstheme="majorBidi"/>
          <w:sz w:val="24"/>
          <w:szCs w:val="24"/>
        </w:rPr>
        <w:t>The inclusion criteria included to have Bachelor’s degree or higher qualifications in nursing and have at least one year experience in emergency room, age above 22 years. Any nurse</w:t>
      </w:r>
      <w:ins w:id="119" w:author="win8" w:date="2018-05-13T14:50:00Z">
        <w:r w:rsidR="00D76A99">
          <w:rPr>
            <w:rStyle w:val="hps"/>
            <w:rFonts w:asciiTheme="majorBidi" w:hAnsiTheme="majorBidi" w:cstheme="majorBidi"/>
            <w:sz w:val="24"/>
            <w:szCs w:val="24"/>
          </w:rPr>
          <w:t>s</w:t>
        </w:r>
      </w:ins>
      <w:r w:rsidRPr="000760A8">
        <w:rPr>
          <w:rStyle w:val="hps"/>
          <w:rFonts w:asciiTheme="majorBidi" w:hAnsiTheme="majorBidi" w:cstheme="majorBidi"/>
          <w:sz w:val="24"/>
          <w:szCs w:val="24"/>
        </w:rPr>
        <w:t xml:space="preserve"> who had changed his/her workplace </w:t>
      </w:r>
      <w:del w:id="120" w:author="win8" w:date="2018-05-13T14:50:00Z">
        <w:r w:rsidRPr="000760A8" w:rsidDel="00D76A99">
          <w:rPr>
            <w:rStyle w:val="hps"/>
            <w:rFonts w:asciiTheme="majorBidi" w:hAnsiTheme="majorBidi" w:cstheme="majorBidi"/>
            <w:sz w:val="24"/>
            <w:szCs w:val="24"/>
          </w:rPr>
          <w:delText xml:space="preserve">was </w:delText>
        </w:r>
      </w:del>
      <w:ins w:id="121" w:author="win8" w:date="2018-05-13T14:50:00Z">
        <w:r w:rsidR="00D76A99">
          <w:rPr>
            <w:rStyle w:val="hps"/>
            <w:rFonts w:asciiTheme="majorBidi" w:hAnsiTheme="majorBidi" w:cstheme="majorBidi"/>
            <w:sz w:val="24"/>
            <w:szCs w:val="24"/>
          </w:rPr>
          <w:t>were</w:t>
        </w:r>
        <w:r w:rsidR="00D76A99" w:rsidRPr="000760A8">
          <w:rPr>
            <w:rStyle w:val="hps"/>
            <w:rFonts w:asciiTheme="majorBidi" w:hAnsiTheme="majorBidi" w:cstheme="majorBidi"/>
            <w:sz w:val="24"/>
            <w:szCs w:val="24"/>
          </w:rPr>
          <w:t xml:space="preserve"> </w:t>
        </w:r>
      </w:ins>
      <w:r w:rsidRPr="000760A8">
        <w:rPr>
          <w:rStyle w:val="hps"/>
          <w:rFonts w:asciiTheme="majorBidi" w:hAnsiTheme="majorBidi" w:cstheme="majorBidi"/>
          <w:sz w:val="24"/>
          <w:szCs w:val="24"/>
        </w:rPr>
        <w:t>excluded.</w:t>
      </w:r>
    </w:p>
    <w:p w:rsidR="000760A8" w:rsidRPr="000760A8" w:rsidRDefault="000760A8" w:rsidP="000760A8">
      <w:pPr>
        <w:spacing w:line="480" w:lineRule="auto"/>
        <w:jc w:val="both"/>
        <w:rPr>
          <w:rStyle w:val="hps"/>
          <w:rFonts w:asciiTheme="majorBidi" w:hAnsiTheme="majorBidi" w:cstheme="majorBidi"/>
          <w:i/>
          <w:iCs/>
          <w:sz w:val="24"/>
          <w:szCs w:val="24"/>
          <w:lang w:bidi="fa-IR"/>
        </w:rPr>
      </w:pPr>
      <w:r w:rsidRPr="000760A8">
        <w:rPr>
          <w:rFonts w:asciiTheme="majorBidi" w:hAnsiTheme="majorBidi" w:cstheme="majorBidi"/>
          <w:i/>
          <w:iCs/>
          <w:color w:val="333333"/>
          <w:sz w:val="24"/>
          <w:szCs w:val="24"/>
          <w:shd w:val="clear" w:color="auto" w:fill="FFFFFF"/>
        </w:rPr>
        <w:t xml:space="preserve">2.2. Measurement tools </w:t>
      </w:r>
    </w:p>
    <w:p w:rsidR="000760A8" w:rsidRPr="000760A8" w:rsidRDefault="000760A8" w:rsidP="000760A8">
      <w:pPr>
        <w:spacing w:line="480" w:lineRule="auto"/>
        <w:ind w:firstLine="27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demographic forms contained: age, sex, marital status, experiences in emergency room and income status. </w:t>
      </w:r>
    </w:p>
    <w:p w:rsidR="000760A8" w:rsidRPr="000760A8" w:rsidRDefault="000760A8" w:rsidP="00787275">
      <w:pPr>
        <w:spacing w:line="480" w:lineRule="auto"/>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Professional autonomy: The Professional autonomy Questionnaire developed by </w:t>
      </w:r>
      <w:proofErr w:type="spellStart"/>
      <w:r w:rsidRPr="000760A8">
        <w:rPr>
          <w:rStyle w:val="hps"/>
          <w:rFonts w:asciiTheme="majorBidi" w:hAnsiTheme="majorBidi" w:cstheme="majorBidi"/>
          <w:sz w:val="24"/>
          <w:szCs w:val="24"/>
          <w:lang w:bidi="fa-IR"/>
        </w:rPr>
        <w:t>Shatzen</w:t>
      </w:r>
      <w:proofErr w:type="spellEnd"/>
      <w:r w:rsidRPr="000760A8">
        <w:rPr>
          <w:rStyle w:val="hps"/>
          <w:rFonts w:asciiTheme="majorBidi" w:hAnsiTheme="majorBidi" w:cstheme="majorBidi"/>
          <w:sz w:val="24"/>
          <w:szCs w:val="24"/>
          <w:lang w:bidi="fa-IR"/>
        </w:rPr>
        <w:t xml:space="preserve"> </w:t>
      </w:r>
      <w:proofErr w:type="spellStart"/>
      <w:r w:rsidRPr="000760A8">
        <w:rPr>
          <w:rStyle w:val="hps"/>
          <w:rFonts w:asciiTheme="majorBidi" w:hAnsiTheme="majorBidi" w:cstheme="majorBidi"/>
          <w:sz w:val="24"/>
          <w:szCs w:val="24"/>
          <w:lang w:bidi="fa-IR"/>
        </w:rPr>
        <w:t>Huffer</w:t>
      </w:r>
      <w:proofErr w:type="spellEnd"/>
      <w:r w:rsidRPr="000760A8">
        <w:rPr>
          <w:rStyle w:val="hps"/>
          <w:rFonts w:asciiTheme="majorBidi" w:hAnsiTheme="majorBidi" w:cstheme="majorBidi"/>
          <w:sz w:val="24"/>
          <w:szCs w:val="24"/>
          <w:lang w:bidi="fa-IR"/>
        </w:rPr>
        <w:t xml:space="preserve"> (1987) </w:t>
      </w:r>
      <w:r w:rsidRPr="000760A8">
        <w:rPr>
          <w:rStyle w:val="hps"/>
          <w:rFonts w:asciiTheme="majorBidi" w:hAnsiTheme="majorBidi" w:cstheme="majorBidi"/>
          <w:sz w:val="24"/>
          <w:szCs w:val="24"/>
          <w:lang w:bidi="fa-IR"/>
        </w:rPr>
        <w:fldChar w:fldCharType="begin"/>
      </w:r>
      <w:r w:rsidR="00437F67">
        <w:rPr>
          <w:rStyle w:val="hps"/>
          <w:rFonts w:asciiTheme="majorBidi" w:hAnsiTheme="majorBidi" w:cstheme="majorBidi"/>
          <w:sz w:val="24"/>
          <w:szCs w:val="24"/>
          <w:lang w:bidi="fa-IR"/>
        </w:rPr>
        <w:instrText xml:space="preserve"> ADDIN EN.CITE &lt;EndNote&gt;&lt;Cite&gt;&lt;Author&gt;Schutzenhofer&lt;/Author&gt;&lt;Year&gt;1987&lt;/Year&gt;&lt;RecNum&gt;51&lt;/RecNum&gt;&lt;DisplayText&gt;(16)&lt;/DisplayText&gt;&lt;record&gt;&lt;rec-number&gt;51&lt;/rec-number&gt;&lt;foreign-keys&gt;&lt;key app="EN" db-id="ffd9ast28vzxrwetvtxvve2yzfsaveez500e" timestamp="1509212748"&gt;51&lt;/key&gt;&lt;/foreign-keys&gt;&lt;ref-type name="Journal Article"&gt;17&lt;/ref-type&gt;&lt;contributors&gt;&lt;authors&gt;&lt;author&gt;Schutzenhofer, Karen Kelly&lt;/author&gt;&lt;/authors&gt;&lt;/contributors&gt;&lt;titles&gt;&lt;title&gt;The measurement of professional autonomy&lt;/title&gt;&lt;secondary-title&gt;Journal of Professional Nursing&lt;/secondary-title&gt;&lt;/titles&gt;&lt;periodical&gt;&lt;full-title&gt;Journal of Professional Nursing&lt;/full-title&gt;&lt;/periodical&gt;&lt;pages&gt;278-283&lt;/pages&gt;&lt;volume&gt;3&lt;/volume&gt;&lt;number&gt;5&lt;/number&gt;&lt;dates&gt;&lt;year&gt;1987&lt;/year&gt;&lt;/dates&gt;&lt;isbn&gt;8755-7223&lt;/isbn&gt;&lt;urls&gt;&lt;/urls&gt;&lt;/record&gt;&lt;/Cite&gt;&lt;/EndNote&gt;</w:instrText>
      </w:r>
      <w:r w:rsidRPr="000760A8">
        <w:rPr>
          <w:rStyle w:val="hps"/>
          <w:rFonts w:asciiTheme="majorBidi" w:hAnsiTheme="majorBidi" w:cstheme="majorBidi"/>
          <w:sz w:val="24"/>
          <w:szCs w:val="24"/>
          <w:lang w:bidi="fa-IR"/>
        </w:rPr>
        <w:fldChar w:fldCharType="separate"/>
      </w:r>
      <w:r w:rsidR="00437F67">
        <w:rPr>
          <w:rStyle w:val="hps"/>
          <w:rFonts w:asciiTheme="majorBidi" w:hAnsiTheme="majorBidi" w:cstheme="majorBidi"/>
          <w:noProof/>
          <w:sz w:val="24"/>
          <w:szCs w:val="24"/>
          <w:lang w:bidi="fa-IR"/>
        </w:rPr>
        <w:t>(</w:t>
      </w:r>
      <w:hyperlink w:anchor="_ENREF_16" w:tooltip="Schutzenhofer, 1987 #51" w:history="1">
        <w:r w:rsidR="00787275">
          <w:rPr>
            <w:rStyle w:val="hps"/>
            <w:rFonts w:asciiTheme="majorBidi" w:hAnsiTheme="majorBidi" w:cstheme="majorBidi"/>
            <w:noProof/>
            <w:sz w:val="24"/>
            <w:szCs w:val="24"/>
            <w:lang w:bidi="fa-IR"/>
          </w:rPr>
          <w:t>16</w:t>
        </w:r>
      </w:hyperlink>
      <w:r w:rsidR="00437F67">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to measure the nurses' professional independence</w:t>
      </w:r>
      <w:r w:rsidRPr="000760A8">
        <w:rPr>
          <w:rFonts w:asciiTheme="majorBidi" w:hAnsiTheme="majorBidi" w:cstheme="majorBidi"/>
          <w:sz w:val="24"/>
          <w:szCs w:val="24"/>
        </w:rPr>
        <w:t xml:space="preserve"> contained 30 items which measures nurses professional independence on the four point Likert scale</w:t>
      </w:r>
      <w:r w:rsidRPr="000760A8">
        <w:rPr>
          <w:rStyle w:val="hps"/>
          <w:rFonts w:asciiTheme="majorBidi" w:hAnsiTheme="majorBidi" w:cstheme="majorBidi"/>
          <w:sz w:val="24"/>
          <w:szCs w:val="24"/>
          <w:lang w:bidi="fa-IR"/>
        </w:rPr>
        <w:t>. Total scores range 60- 240. A range of 60- 120 indicates a low independence, 121- 180 moderate independence and above 180 indicates higher independence. Its reliability by Cronbach's alpha was 0.94.</w:t>
      </w:r>
    </w:p>
    <w:p w:rsidR="000760A8" w:rsidRPr="000760A8" w:rsidRDefault="000760A8" w:rsidP="00787275">
      <w:pPr>
        <w:spacing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Moral distress was measured by </w:t>
      </w:r>
      <w:r w:rsidRPr="000760A8">
        <w:rPr>
          <w:rFonts w:asciiTheme="majorBidi" w:hAnsiTheme="majorBidi" w:cstheme="majorBidi"/>
          <w:sz w:val="24"/>
          <w:szCs w:val="24"/>
        </w:rPr>
        <w:t>Moral Distress Scale- Revised (MDS-R)</w:t>
      </w:r>
      <w:r w:rsidRPr="000760A8">
        <w:rPr>
          <w:rStyle w:val="hps"/>
          <w:rFonts w:asciiTheme="majorBidi" w:hAnsiTheme="majorBidi" w:cstheme="majorBidi"/>
          <w:sz w:val="24"/>
          <w:szCs w:val="24"/>
          <w:lang w:bidi="fa-IR"/>
        </w:rPr>
        <w:t xml:space="preserve"> which was revised by Dr. </w:t>
      </w:r>
      <w:del w:id="122" w:author="win8" w:date="2018-05-09T15:56:00Z">
        <w:r w:rsidRPr="000760A8" w:rsidDel="00445E24">
          <w:rPr>
            <w:rStyle w:val="hps"/>
            <w:rFonts w:asciiTheme="majorBidi" w:hAnsiTheme="majorBidi" w:cstheme="majorBidi"/>
            <w:sz w:val="24"/>
            <w:szCs w:val="24"/>
            <w:lang w:bidi="fa-IR"/>
          </w:rPr>
          <w:delText xml:space="preserve"> </w:delText>
        </w:r>
      </w:del>
      <w:r w:rsidRPr="000760A8">
        <w:rPr>
          <w:rStyle w:val="hps"/>
          <w:rFonts w:asciiTheme="majorBidi" w:hAnsiTheme="majorBidi" w:cstheme="majorBidi"/>
          <w:sz w:val="24"/>
          <w:szCs w:val="24"/>
          <w:lang w:bidi="fa-IR"/>
        </w:rPr>
        <w:t xml:space="preserve">Ann Hamric from Corley's original 38 item scale; the revised version has 21 items ranging from 0 to </w:t>
      </w:r>
      <w:r w:rsidR="008C5229">
        <w:rPr>
          <w:rStyle w:val="hps"/>
          <w:rFonts w:asciiTheme="majorBidi" w:hAnsiTheme="majorBidi" w:cstheme="majorBidi"/>
          <w:sz w:val="24"/>
          <w:szCs w:val="24"/>
          <w:lang w:bidi="fa-IR"/>
        </w:rPr>
        <w:t>5</w:t>
      </w:r>
      <w:r w:rsidRPr="000760A8">
        <w:rPr>
          <w:rStyle w:val="hps"/>
          <w:rFonts w:asciiTheme="majorBidi" w:hAnsiTheme="majorBidi" w:cstheme="majorBidi"/>
          <w:sz w:val="24"/>
          <w:szCs w:val="24"/>
          <w:lang w:bidi="fa-IR"/>
        </w:rPr>
        <w:t xml:space="preserve"> Likert scale that measure</w:t>
      </w:r>
      <w:ins w:id="123" w:author="win8" w:date="2018-05-08T10:21:00Z">
        <w:r w:rsidR="008D72F0">
          <w:rPr>
            <w:rStyle w:val="hps"/>
            <w:rFonts w:asciiTheme="majorBidi" w:hAnsiTheme="majorBidi" w:cstheme="majorBidi"/>
            <w:sz w:val="24"/>
            <w:szCs w:val="24"/>
            <w:lang w:bidi="fa-IR"/>
          </w:rPr>
          <w:t>s</w:t>
        </w:r>
      </w:ins>
      <w:r w:rsidRPr="000760A8">
        <w:rPr>
          <w:rStyle w:val="hps"/>
          <w:rFonts w:asciiTheme="majorBidi" w:hAnsiTheme="majorBidi" w:cstheme="majorBidi"/>
          <w:sz w:val="24"/>
          <w:szCs w:val="24"/>
          <w:lang w:bidi="fa-IR"/>
        </w:rPr>
        <w:t xml:space="preserve"> the frequency and </w:t>
      </w:r>
      <w:ins w:id="124" w:author="win8" w:date="2018-05-22T08:45:00Z">
        <w:r w:rsidR="0028464E">
          <w:rPr>
            <w:rStyle w:val="hps"/>
            <w:rFonts w:asciiTheme="majorBidi" w:hAnsiTheme="majorBidi" w:cstheme="majorBidi"/>
            <w:sz w:val="24"/>
            <w:szCs w:val="24"/>
            <w:lang w:bidi="fa-IR"/>
          </w:rPr>
          <w:t>intensity</w:t>
        </w:r>
      </w:ins>
      <w:del w:id="125" w:author="win8" w:date="2018-05-22T08:45:00Z">
        <w:r w:rsidRPr="000760A8" w:rsidDel="0028464E">
          <w:rPr>
            <w:rStyle w:val="hps"/>
            <w:rFonts w:asciiTheme="majorBidi" w:hAnsiTheme="majorBidi" w:cstheme="majorBidi"/>
            <w:sz w:val="24"/>
            <w:szCs w:val="24"/>
            <w:lang w:bidi="fa-IR"/>
          </w:rPr>
          <w:delText>severity</w:delText>
        </w:r>
      </w:del>
      <w:r w:rsidRPr="000760A8">
        <w:rPr>
          <w:rStyle w:val="hps"/>
          <w:rFonts w:asciiTheme="majorBidi" w:hAnsiTheme="majorBidi" w:cstheme="majorBidi"/>
          <w:sz w:val="24"/>
          <w:szCs w:val="24"/>
          <w:lang w:bidi="fa-IR"/>
        </w:rPr>
        <w:t xml:space="preserve"> of nurses' ethical tension</w:t>
      </w:r>
      <w:ins w:id="126" w:author="win8" w:date="2018-05-22T08:46:00Z">
        <w:r w:rsidR="0028464E">
          <w:rPr>
            <w:rStyle w:val="hps"/>
            <w:rFonts w:asciiTheme="majorBidi" w:hAnsiTheme="majorBidi" w:cstheme="majorBidi"/>
            <w:sz w:val="24"/>
            <w:szCs w:val="24"/>
            <w:lang w:bidi="fa-IR"/>
          </w:rPr>
          <w:t xml:space="preserve"> </w:t>
        </w:r>
      </w:ins>
      <w:r w:rsidR="0028464E">
        <w:rPr>
          <w:rStyle w:val="hps"/>
          <w:rFonts w:asciiTheme="majorBidi" w:hAnsiTheme="majorBidi" w:cstheme="majorBidi"/>
          <w:sz w:val="24"/>
          <w:szCs w:val="24"/>
          <w:lang w:bidi="fa-IR"/>
        </w:rPr>
        <w:fldChar w:fldCharType="begin"/>
      </w:r>
      <w:r w:rsidR="00437F67">
        <w:rPr>
          <w:rStyle w:val="hps"/>
          <w:rFonts w:asciiTheme="majorBidi" w:hAnsiTheme="majorBidi" w:cstheme="majorBidi"/>
          <w:sz w:val="24"/>
          <w:szCs w:val="24"/>
          <w:lang w:bidi="fa-IR"/>
        </w:rPr>
        <w:instrText xml:space="preserve"> ADDIN EN.CITE &lt;EndNote&gt;&lt;Cite&gt;&lt;Author&gt;Hamric&lt;/Author&gt;&lt;Year&gt;2012&lt;/Year&gt;&lt;RecNum&gt;60&lt;/RecNum&gt;&lt;DisplayText&gt;(17)&lt;/DisplayText&gt;&lt;record&gt;&lt;rec-number&gt;60&lt;/rec-number&gt;&lt;foreign-keys&gt;&lt;key app="EN" db-id="ffd9ast28vzxrwetvtxvve2yzfsaveez500e" timestamp="1526962665"&gt;60&lt;/key&gt;&lt;/foreign-keys&gt;&lt;ref-type name="Journal Article"&gt;17&lt;/ref-type&gt;&lt;contributors&gt;&lt;authors&gt;&lt;author&gt;Hamric, Ann Baile&lt;/author&gt;&lt;author&gt;Borchers, Christopher Todd&lt;/author&gt;&lt;author&gt;Epstein, Elizabeth Gingell&lt;/author&gt;&lt;/authors&gt;&lt;/contributors&gt;&lt;titles&gt;&lt;title&gt;Development and testing of an instrument to measure moral distress in healthcare professionals&lt;/title&gt;&lt;secondary-title&gt;AJOB Primary Research&lt;/secondary-title&gt;&lt;/titles&gt;&lt;periodical&gt;&lt;full-title&gt;AJOB Primary Research&lt;/full-title&gt;&lt;/periodical&gt;&lt;pages&gt;1-9&lt;/pages&gt;&lt;volume&gt;3&lt;/volume&gt;&lt;number&gt;2&lt;/number&gt;&lt;dates&gt;&lt;year&gt;2012&lt;/year&gt;&lt;/dates&gt;&lt;isbn&gt;2150-7716&lt;/isbn&gt;&lt;urls&gt;&lt;/urls&gt;&lt;/record&gt;&lt;/Cite&gt;&lt;/EndNote&gt;</w:instrText>
      </w:r>
      <w:r w:rsidR="0028464E">
        <w:rPr>
          <w:rStyle w:val="hps"/>
          <w:rFonts w:asciiTheme="majorBidi" w:hAnsiTheme="majorBidi" w:cstheme="majorBidi"/>
          <w:sz w:val="24"/>
          <w:szCs w:val="24"/>
          <w:lang w:bidi="fa-IR"/>
        </w:rPr>
        <w:fldChar w:fldCharType="separate"/>
      </w:r>
      <w:r w:rsidR="00437F67">
        <w:rPr>
          <w:rStyle w:val="hps"/>
          <w:rFonts w:asciiTheme="majorBidi" w:hAnsiTheme="majorBidi" w:cstheme="majorBidi"/>
          <w:noProof/>
          <w:sz w:val="24"/>
          <w:szCs w:val="24"/>
          <w:lang w:bidi="fa-IR"/>
        </w:rPr>
        <w:t>(</w:t>
      </w:r>
      <w:hyperlink w:anchor="_ENREF_17" w:tooltip="Hamric, 2012 #60" w:history="1">
        <w:r w:rsidR="00787275">
          <w:rPr>
            <w:rStyle w:val="hps"/>
            <w:rFonts w:asciiTheme="majorBidi" w:hAnsiTheme="majorBidi" w:cstheme="majorBidi"/>
            <w:noProof/>
            <w:sz w:val="24"/>
            <w:szCs w:val="24"/>
            <w:lang w:bidi="fa-IR"/>
          </w:rPr>
          <w:t>17</w:t>
        </w:r>
      </w:hyperlink>
      <w:r w:rsidR="00437F67">
        <w:rPr>
          <w:rStyle w:val="hps"/>
          <w:rFonts w:asciiTheme="majorBidi" w:hAnsiTheme="majorBidi" w:cstheme="majorBidi"/>
          <w:noProof/>
          <w:sz w:val="24"/>
          <w:szCs w:val="24"/>
          <w:lang w:bidi="fa-IR"/>
        </w:rPr>
        <w:t>)</w:t>
      </w:r>
      <w:r w:rsidR="0028464E">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w:t>
      </w:r>
      <w:r w:rsidR="00DC2238">
        <w:rPr>
          <w:rStyle w:val="hps"/>
          <w:rFonts w:asciiTheme="majorBidi" w:hAnsiTheme="majorBidi" w:cstheme="majorBidi"/>
          <w:sz w:val="24"/>
          <w:szCs w:val="24"/>
          <w:lang w:bidi="fa-IR"/>
        </w:rPr>
        <w:t xml:space="preserve"> </w:t>
      </w:r>
      <w:ins w:id="127" w:author="win8" w:date="2018-05-28T15:35:00Z">
        <w:r w:rsidR="00DC2238">
          <w:rPr>
            <w:rStyle w:val="hps"/>
            <w:rFonts w:asciiTheme="majorBidi" w:hAnsiTheme="majorBidi" w:cstheme="majorBidi"/>
            <w:sz w:val="24"/>
            <w:szCs w:val="24"/>
            <w:lang w:bidi="fa-IR"/>
          </w:rPr>
          <w:t xml:space="preserve">The </w:t>
        </w:r>
      </w:ins>
      <w:r w:rsidRPr="000760A8">
        <w:rPr>
          <w:rStyle w:val="hps"/>
          <w:rFonts w:asciiTheme="majorBidi" w:hAnsiTheme="majorBidi" w:cstheme="majorBidi"/>
          <w:sz w:val="24"/>
          <w:szCs w:val="24"/>
          <w:lang w:bidi="fa-IR"/>
        </w:rPr>
        <w:t>higher score</w:t>
      </w:r>
      <w:ins w:id="128" w:author="win8" w:date="2018-05-08T10:26:00Z">
        <w:r w:rsidR="00427D0F">
          <w:rPr>
            <w:rStyle w:val="hps"/>
            <w:rFonts w:asciiTheme="majorBidi" w:hAnsiTheme="majorBidi" w:cstheme="majorBidi"/>
            <w:sz w:val="24"/>
            <w:szCs w:val="24"/>
            <w:lang w:bidi="fa-IR"/>
          </w:rPr>
          <w:t>s</w:t>
        </w:r>
      </w:ins>
      <w:r w:rsidRPr="000760A8">
        <w:rPr>
          <w:rStyle w:val="hps"/>
          <w:rFonts w:asciiTheme="majorBidi" w:hAnsiTheme="majorBidi" w:cstheme="majorBidi"/>
          <w:sz w:val="24"/>
          <w:szCs w:val="24"/>
          <w:lang w:bidi="fa-IR"/>
        </w:rPr>
        <w:t xml:space="preserve"> indicate</w:t>
      </w:r>
      <w:del w:id="129" w:author="win8" w:date="2018-05-08T10:26:00Z">
        <w:r w:rsidRPr="000760A8" w:rsidDel="00427D0F">
          <w:rPr>
            <w:rStyle w:val="hps"/>
            <w:rFonts w:asciiTheme="majorBidi" w:hAnsiTheme="majorBidi" w:cstheme="majorBidi"/>
            <w:sz w:val="24"/>
            <w:szCs w:val="24"/>
            <w:lang w:bidi="fa-IR"/>
          </w:rPr>
          <w:delText>s</w:delText>
        </w:r>
      </w:del>
      <w:r w:rsidRPr="000760A8">
        <w:rPr>
          <w:rStyle w:val="hps"/>
          <w:rFonts w:asciiTheme="majorBidi" w:hAnsiTheme="majorBidi" w:cstheme="majorBidi"/>
          <w:sz w:val="24"/>
          <w:szCs w:val="24"/>
          <w:lang w:bidi="fa-IR"/>
        </w:rPr>
        <w:t xml:space="preserve"> increased frequency and intensity of moral distress, score</w:t>
      </w:r>
      <w:ins w:id="130" w:author="win8" w:date="2018-05-08T10:27:00Z">
        <w:r w:rsidR="00427D0F">
          <w:rPr>
            <w:rStyle w:val="hps"/>
            <w:rFonts w:asciiTheme="majorBidi" w:hAnsiTheme="majorBidi" w:cstheme="majorBidi"/>
            <w:sz w:val="24"/>
            <w:szCs w:val="24"/>
            <w:lang w:bidi="fa-IR"/>
          </w:rPr>
          <w:t>s between</w:t>
        </w:r>
      </w:ins>
      <w:del w:id="131" w:author="win8" w:date="2018-05-08T10:27:00Z">
        <w:r w:rsidRPr="000760A8" w:rsidDel="00427D0F">
          <w:rPr>
            <w:rStyle w:val="hps"/>
            <w:rFonts w:asciiTheme="majorBidi" w:hAnsiTheme="majorBidi" w:cstheme="majorBidi"/>
            <w:sz w:val="24"/>
            <w:szCs w:val="24"/>
            <w:lang w:bidi="fa-IR"/>
          </w:rPr>
          <w:delText xml:space="preserve"> of</w:delText>
        </w:r>
      </w:del>
      <w:r w:rsidRPr="000760A8">
        <w:rPr>
          <w:rStyle w:val="hps"/>
          <w:rFonts w:asciiTheme="majorBidi" w:hAnsiTheme="majorBidi" w:cstheme="majorBidi"/>
          <w:sz w:val="24"/>
          <w:szCs w:val="24"/>
          <w:lang w:bidi="fa-IR"/>
        </w:rPr>
        <w:t xml:space="preserve"> 0-</w:t>
      </w:r>
      <w:ins w:id="132" w:author="win8" w:date="2018-05-08T10:27:00Z">
        <w:r w:rsidR="00427D0F">
          <w:rPr>
            <w:rStyle w:val="hps"/>
            <w:rFonts w:asciiTheme="majorBidi" w:hAnsiTheme="majorBidi" w:cstheme="majorBidi"/>
            <w:sz w:val="24"/>
            <w:szCs w:val="24"/>
            <w:lang w:bidi="fa-IR"/>
          </w:rPr>
          <w:t xml:space="preserve"> </w:t>
        </w:r>
      </w:ins>
      <w:r w:rsidR="0051790F">
        <w:rPr>
          <w:rStyle w:val="hps"/>
          <w:rFonts w:asciiTheme="majorBidi" w:hAnsiTheme="majorBidi" w:cstheme="majorBidi"/>
          <w:sz w:val="24"/>
          <w:szCs w:val="24"/>
          <w:lang w:bidi="fa-IR"/>
        </w:rPr>
        <w:t>42</w:t>
      </w:r>
      <w:r w:rsidRPr="000760A8">
        <w:rPr>
          <w:rStyle w:val="hps"/>
          <w:rFonts w:asciiTheme="majorBidi" w:hAnsiTheme="majorBidi" w:cstheme="majorBidi"/>
          <w:sz w:val="24"/>
          <w:szCs w:val="24"/>
          <w:lang w:bidi="fa-IR"/>
        </w:rPr>
        <w:t xml:space="preserve"> indicate</w:t>
      </w:r>
      <w:del w:id="133" w:author="win8" w:date="2018-05-08T10:27:00Z">
        <w:r w:rsidRPr="000760A8" w:rsidDel="00427D0F">
          <w:rPr>
            <w:rStyle w:val="hps"/>
            <w:rFonts w:asciiTheme="majorBidi" w:hAnsiTheme="majorBidi" w:cstheme="majorBidi"/>
            <w:sz w:val="24"/>
            <w:szCs w:val="24"/>
            <w:lang w:bidi="fa-IR"/>
          </w:rPr>
          <w:delText>s</w:delText>
        </w:r>
      </w:del>
      <w:r w:rsidRPr="000760A8">
        <w:rPr>
          <w:rStyle w:val="hps"/>
          <w:rFonts w:asciiTheme="majorBidi" w:hAnsiTheme="majorBidi" w:cstheme="majorBidi"/>
          <w:sz w:val="24"/>
          <w:szCs w:val="24"/>
          <w:lang w:bidi="fa-IR"/>
        </w:rPr>
        <w:t xml:space="preserve"> low frequency or intensity of moral tension, </w:t>
      </w:r>
      <w:r w:rsidR="0051790F">
        <w:rPr>
          <w:rStyle w:val="hps"/>
          <w:rFonts w:asciiTheme="majorBidi" w:hAnsiTheme="majorBidi" w:cstheme="majorBidi"/>
          <w:sz w:val="24"/>
          <w:szCs w:val="24"/>
          <w:lang w:bidi="fa-IR"/>
        </w:rPr>
        <w:t>43-84</w:t>
      </w:r>
      <w:r w:rsidRPr="000760A8">
        <w:rPr>
          <w:rStyle w:val="hps"/>
          <w:rFonts w:asciiTheme="majorBidi" w:hAnsiTheme="majorBidi" w:cstheme="majorBidi"/>
          <w:sz w:val="24"/>
          <w:szCs w:val="24"/>
          <w:lang w:bidi="fa-IR"/>
        </w:rPr>
        <w:t xml:space="preserve"> the mode</w:t>
      </w:r>
      <w:r w:rsidR="0051790F">
        <w:rPr>
          <w:rStyle w:val="hps"/>
          <w:rFonts w:asciiTheme="majorBidi" w:hAnsiTheme="majorBidi" w:cstheme="majorBidi"/>
          <w:sz w:val="24"/>
          <w:szCs w:val="24"/>
          <w:lang w:bidi="fa-IR"/>
        </w:rPr>
        <w:t xml:space="preserve">rate, and </w:t>
      </w:r>
      <w:r w:rsidR="008C5229">
        <w:rPr>
          <w:rStyle w:val="hps"/>
          <w:rFonts w:asciiTheme="majorBidi" w:hAnsiTheme="majorBidi" w:cstheme="majorBidi"/>
          <w:sz w:val="24"/>
          <w:szCs w:val="24"/>
          <w:lang w:bidi="fa-IR"/>
        </w:rPr>
        <w:t>8</w:t>
      </w:r>
      <w:r w:rsidR="0051790F">
        <w:rPr>
          <w:rStyle w:val="hps"/>
          <w:rFonts w:asciiTheme="majorBidi" w:hAnsiTheme="majorBidi" w:cstheme="majorBidi"/>
          <w:sz w:val="24"/>
          <w:szCs w:val="24"/>
          <w:lang w:bidi="fa-IR"/>
        </w:rPr>
        <w:t>5</w:t>
      </w:r>
      <w:r w:rsidR="008C5229">
        <w:rPr>
          <w:rStyle w:val="hps"/>
          <w:rFonts w:asciiTheme="majorBidi" w:hAnsiTheme="majorBidi" w:cstheme="majorBidi"/>
          <w:sz w:val="24"/>
          <w:szCs w:val="24"/>
          <w:lang w:bidi="fa-IR"/>
        </w:rPr>
        <w:t>-</w:t>
      </w:r>
      <w:r w:rsidR="0051790F">
        <w:rPr>
          <w:rStyle w:val="hps"/>
          <w:rFonts w:asciiTheme="majorBidi" w:hAnsiTheme="majorBidi" w:cstheme="majorBidi"/>
          <w:sz w:val="24"/>
          <w:szCs w:val="24"/>
          <w:lang w:bidi="fa-IR"/>
        </w:rPr>
        <w:t>1</w:t>
      </w:r>
      <w:r w:rsidR="008C5229">
        <w:rPr>
          <w:rStyle w:val="hps"/>
          <w:rFonts w:asciiTheme="majorBidi" w:hAnsiTheme="majorBidi" w:cstheme="majorBidi"/>
          <w:sz w:val="24"/>
          <w:szCs w:val="24"/>
          <w:lang w:bidi="fa-IR"/>
        </w:rPr>
        <w:t>2</w:t>
      </w:r>
      <w:r w:rsidR="0051790F">
        <w:rPr>
          <w:rStyle w:val="hps"/>
          <w:rFonts w:asciiTheme="majorBidi" w:hAnsiTheme="majorBidi" w:cstheme="majorBidi"/>
          <w:sz w:val="24"/>
          <w:szCs w:val="24"/>
          <w:lang w:bidi="fa-IR"/>
        </w:rPr>
        <w:t>6</w:t>
      </w:r>
      <w:r w:rsidRPr="000760A8">
        <w:rPr>
          <w:rStyle w:val="hps"/>
          <w:rFonts w:asciiTheme="majorBidi" w:hAnsiTheme="majorBidi" w:cstheme="majorBidi"/>
          <w:sz w:val="24"/>
          <w:szCs w:val="24"/>
          <w:lang w:bidi="fa-IR"/>
        </w:rPr>
        <w:t xml:space="preserve"> </w:t>
      </w:r>
      <w:del w:id="134" w:author="win8" w:date="2018-05-08T10:27:00Z">
        <w:r w:rsidRPr="000760A8" w:rsidDel="00427D0F">
          <w:rPr>
            <w:rStyle w:val="hps"/>
            <w:rFonts w:asciiTheme="majorBidi" w:hAnsiTheme="majorBidi" w:cstheme="majorBidi"/>
            <w:sz w:val="24"/>
            <w:szCs w:val="24"/>
            <w:lang w:bidi="fa-IR"/>
          </w:rPr>
          <w:delText xml:space="preserve">means </w:delText>
        </w:r>
      </w:del>
      <w:ins w:id="135" w:author="win8" w:date="2018-05-08T10:28:00Z">
        <w:r w:rsidR="00427D0F">
          <w:rPr>
            <w:rStyle w:val="hps"/>
            <w:rFonts w:asciiTheme="majorBidi" w:hAnsiTheme="majorBidi" w:cstheme="majorBidi"/>
            <w:sz w:val="24"/>
            <w:szCs w:val="24"/>
            <w:lang w:bidi="fa-IR"/>
          </w:rPr>
          <w:t>indicate</w:t>
        </w:r>
      </w:ins>
      <w:ins w:id="136" w:author="win8" w:date="2018-05-08T10:27:00Z">
        <w:r w:rsidR="00427D0F" w:rsidRPr="000760A8">
          <w:rPr>
            <w:rStyle w:val="hps"/>
            <w:rFonts w:asciiTheme="majorBidi" w:hAnsiTheme="majorBidi" w:cstheme="majorBidi"/>
            <w:sz w:val="24"/>
            <w:szCs w:val="24"/>
            <w:lang w:bidi="fa-IR"/>
          </w:rPr>
          <w:t xml:space="preserve"> </w:t>
        </w:r>
      </w:ins>
      <w:r w:rsidRPr="000760A8">
        <w:rPr>
          <w:rStyle w:val="hps"/>
          <w:rFonts w:asciiTheme="majorBidi" w:hAnsiTheme="majorBidi" w:cstheme="majorBidi"/>
          <w:sz w:val="24"/>
          <w:szCs w:val="24"/>
          <w:lang w:bidi="fa-IR"/>
        </w:rPr>
        <w:t>the high</w:t>
      </w:r>
      <w:ins w:id="137" w:author="win8" w:date="2018-05-08T10:28:00Z">
        <w:r w:rsidR="00427D0F">
          <w:rPr>
            <w:rStyle w:val="hps"/>
            <w:rFonts w:asciiTheme="majorBidi" w:hAnsiTheme="majorBidi" w:cstheme="majorBidi"/>
            <w:sz w:val="24"/>
            <w:szCs w:val="24"/>
            <w:lang w:bidi="fa-IR"/>
          </w:rPr>
          <w:t>er</w:t>
        </w:r>
      </w:ins>
      <w:r w:rsidRPr="000760A8">
        <w:rPr>
          <w:rStyle w:val="hps"/>
          <w:rFonts w:asciiTheme="majorBidi" w:hAnsiTheme="majorBidi" w:cstheme="majorBidi"/>
          <w:sz w:val="24"/>
          <w:szCs w:val="24"/>
          <w:lang w:bidi="fa-IR"/>
        </w:rPr>
        <w:t xml:space="preserve"> intensity or frequency of moral distress. The reliability of MDS</w:t>
      </w:r>
      <w:r w:rsidR="00253BB0">
        <w:rPr>
          <w:rStyle w:val="hps"/>
          <w:rFonts w:asciiTheme="majorBidi" w:hAnsiTheme="majorBidi" w:cstheme="majorBidi"/>
          <w:sz w:val="24"/>
          <w:szCs w:val="24"/>
          <w:lang w:bidi="fa-IR"/>
        </w:rPr>
        <w:t>-</w:t>
      </w:r>
      <w:r w:rsidRPr="000760A8">
        <w:rPr>
          <w:rStyle w:val="hps"/>
          <w:rFonts w:asciiTheme="majorBidi" w:hAnsiTheme="majorBidi" w:cstheme="majorBidi"/>
          <w:sz w:val="24"/>
          <w:szCs w:val="24"/>
          <w:lang w:bidi="fa-IR"/>
        </w:rPr>
        <w:t xml:space="preserve">R by Cronbach's alpha was 0.88 </w:t>
      </w:r>
      <w:r w:rsidRPr="000760A8">
        <w:rPr>
          <w:rStyle w:val="hps"/>
          <w:rFonts w:asciiTheme="majorBidi" w:hAnsiTheme="majorBidi" w:cstheme="majorBidi"/>
          <w:sz w:val="24"/>
          <w:szCs w:val="24"/>
          <w:lang w:bidi="fa-IR"/>
        </w:rPr>
        <w:fldChar w:fldCharType="begin"/>
      </w:r>
      <w:r w:rsidR="00437F67">
        <w:rPr>
          <w:rStyle w:val="hps"/>
          <w:rFonts w:asciiTheme="majorBidi" w:hAnsiTheme="majorBidi" w:cstheme="majorBidi"/>
          <w:sz w:val="24"/>
          <w:szCs w:val="24"/>
          <w:lang w:bidi="fa-IR"/>
        </w:rPr>
        <w:instrText xml:space="preserve"> ADDIN EN.CITE &lt;EndNote&gt;&lt;Cite&gt;&lt;Author&gt;Fernandez-Parsons&lt;/Author&gt;&lt;Year&gt;2013&lt;/Year&gt;&lt;RecNum&gt;34&lt;/RecNum&gt;&lt;DisplayText&gt;(14)&lt;/DisplayText&gt;&lt;record&gt;&lt;rec-number&gt;34&lt;/rec-number&gt;&lt;foreign-keys&gt;&lt;key app="EN" db-id="ffd9ast28vzxrwetvtxvve2yzfsaveez500e" timestamp="1482191778"&gt;34&lt;/key&gt;&lt;/foreign-keys&gt;&lt;ref-type name="Journal Article"&gt;17&lt;/ref-type&gt;&lt;contributors&gt;&lt;authors&gt;&lt;author&gt;Fernandez-Parsons, Robin&lt;/author&gt;&lt;author&gt;Rodriguez, Lori&lt;/author&gt;&lt;author&gt;Goyal, Deepika&lt;/author&gt;&lt;/authors&gt;&lt;/contributors&gt;&lt;titles&gt;&lt;title&gt;Moral distress in emergency nurses&lt;/title&gt;&lt;secondary-title&gt;Journal of Emergency Nursing&lt;/secondary-title&gt;&lt;/titles&gt;&lt;periodical&gt;&lt;full-title&gt;Journal of Emergency Nursing&lt;/full-title&gt;&lt;/periodical&gt;&lt;pages&gt;547-552&lt;/pages&gt;&lt;volume&gt;39&lt;/volume&gt;&lt;number&gt;6&lt;/number&gt;&lt;dates&gt;&lt;year&gt;2013&lt;/year&gt;&lt;/dates&gt;&lt;isbn&gt;0099-1767&lt;/isbn&gt;&lt;urls&gt;&lt;/urls&gt;&lt;/record&gt;&lt;/Cite&gt;&lt;/EndNote&gt;</w:instrText>
      </w:r>
      <w:r w:rsidRPr="000760A8">
        <w:rPr>
          <w:rStyle w:val="hps"/>
          <w:rFonts w:asciiTheme="majorBidi" w:hAnsiTheme="majorBidi" w:cstheme="majorBidi"/>
          <w:sz w:val="24"/>
          <w:szCs w:val="24"/>
          <w:lang w:bidi="fa-IR"/>
        </w:rPr>
        <w:fldChar w:fldCharType="separate"/>
      </w:r>
      <w:r w:rsidR="00437F67">
        <w:rPr>
          <w:rStyle w:val="hps"/>
          <w:rFonts w:asciiTheme="majorBidi" w:hAnsiTheme="majorBidi" w:cstheme="majorBidi"/>
          <w:noProof/>
          <w:sz w:val="24"/>
          <w:szCs w:val="24"/>
          <w:lang w:bidi="fa-IR"/>
        </w:rPr>
        <w:t>(</w:t>
      </w:r>
      <w:hyperlink w:anchor="_ENREF_14" w:tooltip="Fernandez-Parsons, 2013 #34" w:history="1">
        <w:r w:rsidR="00787275">
          <w:rPr>
            <w:rStyle w:val="hps"/>
            <w:rFonts w:asciiTheme="majorBidi" w:hAnsiTheme="majorBidi" w:cstheme="majorBidi"/>
            <w:noProof/>
            <w:sz w:val="24"/>
            <w:szCs w:val="24"/>
            <w:lang w:bidi="fa-IR"/>
          </w:rPr>
          <w:t>14</w:t>
        </w:r>
      </w:hyperlink>
      <w:r w:rsidR="00437F67">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In </w:t>
      </w:r>
      <w:del w:id="138" w:author="win8" w:date="2018-05-29T10:30:00Z">
        <w:r w:rsidRPr="000760A8" w:rsidDel="00340935">
          <w:rPr>
            <w:rStyle w:val="hps"/>
            <w:rFonts w:asciiTheme="majorBidi" w:hAnsiTheme="majorBidi" w:cstheme="majorBidi"/>
            <w:sz w:val="24"/>
            <w:szCs w:val="24"/>
            <w:lang w:bidi="fa-IR"/>
          </w:rPr>
          <w:delText xml:space="preserve">this </w:delText>
        </w:r>
      </w:del>
      <w:ins w:id="139" w:author="win8" w:date="2018-05-29T10:30:00Z">
        <w:r w:rsidR="00340935">
          <w:rPr>
            <w:rStyle w:val="hps"/>
            <w:rFonts w:asciiTheme="majorBidi" w:hAnsiTheme="majorBidi" w:cstheme="majorBidi"/>
            <w:sz w:val="24"/>
            <w:szCs w:val="24"/>
            <w:lang w:bidi="fa-IR"/>
          </w:rPr>
          <w:t>present</w:t>
        </w:r>
        <w:r w:rsidR="00340935" w:rsidRPr="000760A8">
          <w:rPr>
            <w:rStyle w:val="hps"/>
            <w:rFonts w:asciiTheme="majorBidi" w:hAnsiTheme="majorBidi" w:cstheme="majorBidi"/>
            <w:sz w:val="24"/>
            <w:szCs w:val="24"/>
            <w:lang w:bidi="fa-IR"/>
          </w:rPr>
          <w:t xml:space="preserve"> </w:t>
        </w:r>
      </w:ins>
      <w:r w:rsidRPr="000760A8">
        <w:rPr>
          <w:rStyle w:val="hps"/>
          <w:rFonts w:asciiTheme="majorBidi" w:hAnsiTheme="majorBidi" w:cstheme="majorBidi"/>
          <w:sz w:val="24"/>
          <w:szCs w:val="24"/>
          <w:lang w:bidi="fa-IR"/>
        </w:rPr>
        <w:t xml:space="preserve">study the internal consistency was 0.81. </w:t>
      </w:r>
    </w:p>
    <w:p w:rsidR="000760A8" w:rsidRPr="000760A8" w:rsidRDefault="000760A8" w:rsidP="000760A8">
      <w:pPr>
        <w:spacing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validity of </w:t>
      </w:r>
      <w:del w:id="140" w:author="win8" w:date="2018-05-08T10:20:00Z">
        <w:r w:rsidRPr="000760A8" w:rsidDel="008D72F0">
          <w:rPr>
            <w:rStyle w:val="hps"/>
            <w:rFonts w:asciiTheme="majorBidi" w:hAnsiTheme="majorBidi" w:cstheme="majorBidi"/>
            <w:sz w:val="24"/>
            <w:szCs w:val="24"/>
            <w:lang w:bidi="fa-IR"/>
          </w:rPr>
          <w:delText>questioners</w:delText>
        </w:r>
      </w:del>
      <w:ins w:id="141" w:author="win8" w:date="2018-05-08T10:20:00Z">
        <w:r w:rsidR="008D72F0" w:rsidRPr="000760A8">
          <w:rPr>
            <w:rStyle w:val="hps"/>
            <w:rFonts w:asciiTheme="majorBidi" w:hAnsiTheme="majorBidi" w:cstheme="majorBidi"/>
            <w:sz w:val="24"/>
            <w:szCs w:val="24"/>
            <w:lang w:bidi="fa-IR"/>
          </w:rPr>
          <w:t>questionn</w:t>
        </w:r>
        <w:r w:rsidR="008D72F0">
          <w:rPr>
            <w:rStyle w:val="hps"/>
            <w:rFonts w:asciiTheme="majorBidi" w:hAnsiTheme="majorBidi" w:cstheme="majorBidi"/>
            <w:sz w:val="24"/>
            <w:szCs w:val="24"/>
            <w:lang w:bidi="fa-IR"/>
          </w:rPr>
          <w:t>a</w:t>
        </w:r>
        <w:r w:rsidR="008D72F0" w:rsidRPr="000760A8">
          <w:rPr>
            <w:rStyle w:val="hps"/>
            <w:rFonts w:asciiTheme="majorBidi" w:hAnsiTheme="majorBidi" w:cstheme="majorBidi"/>
            <w:sz w:val="24"/>
            <w:szCs w:val="24"/>
            <w:lang w:bidi="fa-IR"/>
          </w:rPr>
          <w:t>ires</w:t>
        </w:r>
      </w:ins>
      <w:del w:id="142" w:author="win8" w:date="2018-05-08T10:20:00Z">
        <w:r w:rsidRPr="000760A8" w:rsidDel="008D72F0">
          <w:rPr>
            <w:rStyle w:val="hps"/>
            <w:rFonts w:asciiTheme="majorBidi" w:hAnsiTheme="majorBidi" w:cstheme="majorBidi"/>
            <w:sz w:val="24"/>
            <w:szCs w:val="24"/>
            <w:lang w:bidi="fa-IR"/>
          </w:rPr>
          <w:delText xml:space="preserve"> was</w:delText>
        </w:r>
      </w:del>
      <w:r w:rsidRPr="000760A8">
        <w:rPr>
          <w:rStyle w:val="hps"/>
          <w:rFonts w:asciiTheme="majorBidi" w:hAnsiTheme="majorBidi" w:cstheme="majorBidi"/>
          <w:sz w:val="24"/>
          <w:szCs w:val="24"/>
          <w:lang w:bidi="fa-IR"/>
        </w:rPr>
        <w:t xml:space="preserve"> confirmed by ten expert academic members.  </w:t>
      </w:r>
    </w:p>
    <w:p w:rsidR="000760A8" w:rsidRPr="000760A8" w:rsidRDefault="000760A8" w:rsidP="000760A8">
      <w:pPr>
        <w:spacing w:line="480" w:lineRule="auto"/>
        <w:jc w:val="both"/>
        <w:rPr>
          <w:rStyle w:val="hps"/>
          <w:rFonts w:asciiTheme="majorBidi" w:hAnsiTheme="majorBidi" w:cstheme="majorBidi"/>
          <w:i/>
          <w:iCs/>
          <w:sz w:val="24"/>
          <w:szCs w:val="24"/>
        </w:rPr>
      </w:pPr>
      <w:r w:rsidRPr="000760A8">
        <w:rPr>
          <w:rFonts w:asciiTheme="majorBidi" w:hAnsiTheme="majorBidi" w:cstheme="majorBidi"/>
          <w:i/>
          <w:iCs/>
          <w:color w:val="333333"/>
          <w:sz w:val="24"/>
          <w:szCs w:val="24"/>
          <w:shd w:val="clear" w:color="auto" w:fill="FFFFFF"/>
        </w:rPr>
        <w:t>2.3. Ethical considerations</w:t>
      </w:r>
    </w:p>
    <w:p w:rsidR="000760A8" w:rsidRPr="000760A8" w:rsidRDefault="000760A8" w:rsidP="000760A8">
      <w:pPr>
        <w:spacing w:line="480" w:lineRule="auto"/>
        <w:ind w:firstLine="360"/>
        <w:jc w:val="both"/>
        <w:rPr>
          <w:rStyle w:val="hps"/>
          <w:rFonts w:asciiTheme="majorBidi" w:hAnsiTheme="majorBidi" w:cstheme="majorBidi"/>
          <w:sz w:val="24"/>
          <w:szCs w:val="24"/>
        </w:rPr>
      </w:pPr>
      <w:r w:rsidRPr="000760A8">
        <w:rPr>
          <w:rFonts w:asciiTheme="majorBidi" w:hAnsiTheme="majorBidi" w:cstheme="majorBidi"/>
          <w:color w:val="333333"/>
          <w:sz w:val="24"/>
          <w:szCs w:val="24"/>
          <w:shd w:val="clear" w:color="auto" w:fill="FFFFFF"/>
        </w:rPr>
        <w:t>Prior to data collection,</w:t>
      </w:r>
      <w:r w:rsidRPr="000760A8">
        <w:rPr>
          <w:rStyle w:val="hps"/>
          <w:rFonts w:asciiTheme="majorBidi" w:hAnsiTheme="majorBidi" w:cstheme="majorBidi"/>
          <w:sz w:val="24"/>
          <w:szCs w:val="24"/>
        </w:rPr>
        <w:t xml:space="preserve"> the study was explained and informed consent obtained from all participants following research consult and ethics committee of Tabriz Medical Science approval (code: 1036514, Date: 2017.1.31). The participation was optional and no identifying information was collected</w:t>
      </w:r>
    </w:p>
    <w:p w:rsidR="000760A8" w:rsidRPr="000760A8" w:rsidRDefault="000760A8" w:rsidP="000760A8">
      <w:pPr>
        <w:spacing w:line="480" w:lineRule="auto"/>
        <w:jc w:val="both"/>
        <w:rPr>
          <w:rStyle w:val="hps"/>
          <w:rFonts w:asciiTheme="majorBidi" w:hAnsiTheme="majorBidi" w:cstheme="majorBidi"/>
          <w:i/>
          <w:iCs/>
          <w:sz w:val="24"/>
          <w:szCs w:val="24"/>
          <w:lang w:bidi="fa-IR"/>
        </w:rPr>
      </w:pPr>
      <w:r w:rsidRPr="000760A8">
        <w:rPr>
          <w:rFonts w:asciiTheme="majorBidi" w:hAnsiTheme="majorBidi" w:cstheme="majorBidi"/>
          <w:i/>
          <w:iCs/>
          <w:sz w:val="24"/>
          <w:szCs w:val="24"/>
          <w:shd w:val="clear" w:color="auto" w:fill="FFFFFF"/>
        </w:rPr>
        <w:t>2.4. Data collection</w:t>
      </w:r>
      <w:r w:rsidRPr="000760A8">
        <w:rPr>
          <w:rStyle w:val="hps"/>
          <w:rFonts w:asciiTheme="majorBidi" w:hAnsiTheme="majorBidi" w:cstheme="majorBidi"/>
          <w:i/>
          <w:iCs/>
          <w:sz w:val="24"/>
          <w:szCs w:val="24"/>
          <w:lang w:bidi="fa-IR"/>
        </w:rPr>
        <w:t xml:space="preserve"> and Analysis</w:t>
      </w:r>
    </w:p>
    <w:p w:rsidR="000760A8" w:rsidRPr="000760A8" w:rsidRDefault="000760A8" w:rsidP="007C7FC2">
      <w:pPr>
        <w:spacing w:line="480" w:lineRule="auto"/>
        <w:ind w:firstLine="270"/>
        <w:jc w:val="both"/>
        <w:rPr>
          <w:rStyle w:val="hps"/>
          <w:rFonts w:asciiTheme="majorBidi" w:hAnsiTheme="majorBidi" w:cstheme="majorBidi"/>
          <w:sz w:val="24"/>
          <w:szCs w:val="24"/>
          <w:rtl/>
          <w:lang w:bidi="fa-IR"/>
        </w:rPr>
      </w:pPr>
      <w:r w:rsidRPr="000760A8">
        <w:rPr>
          <w:rStyle w:val="hps"/>
          <w:rFonts w:asciiTheme="majorBidi" w:hAnsiTheme="majorBidi" w:cstheme="majorBidi"/>
          <w:sz w:val="24"/>
          <w:szCs w:val="24"/>
        </w:rPr>
        <w:t xml:space="preserve">From April 2017 to June 2017 the questionnaires were distributed among emergency nurses in different shifts and </w:t>
      </w:r>
      <w:ins w:id="143" w:author="win8" w:date="2018-05-13T14:51:00Z">
        <w:r w:rsidR="00D76A99">
          <w:rPr>
            <w:rStyle w:val="hps"/>
            <w:rFonts w:asciiTheme="majorBidi" w:hAnsiTheme="majorBidi" w:cstheme="majorBidi"/>
            <w:sz w:val="24"/>
            <w:szCs w:val="24"/>
          </w:rPr>
          <w:t xml:space="preserve">to be </w:t>
        </w:r>
      </w:ins>
      <w:r w:rsidRPr="000760A8">
        <w:rPr>
          <w:rStyle w:val="hps"/>
          <w:rFonts w:asciiTheme="majorBidi" w:hAnsiTheme="majorBidi" w:cstheme="majorBidi"/>
          <w:sz w:val="24"/>
          <w:szCs w:val="24"/>
        </w:rPr>
        <w:t xml:space="preserve">asked to fill in via self-report. </w:t>
      </w:r>
      <w:r w:rsidRPr="000760A8">
        <w:rPr>
          <w:rStyle w:val="hps"/>
          <w:rFonts w:asciiTheme="majorBidi" w:hAnsiTheme="majorBidi" w:cstheme="majorBidi"/>
          <w:sz w:val="24"/>
          <w:szCs w:val="24"/>
          <w:lang w:bidi="fa-IR"/>
        </w:rPr>
        <w:t xml:space="preserve">Data analysis was performed using SPSS software. Demographic data, professional autonomy and moral distress were analyzed by descriptive statistics (frequency, percentage, mean and standard deviation). </w:t>
      </w:r>
      <w:r w:rsidR="00D908C3">
        <w:rPr>
          <w:rStyle w:val="hps"/>
          <w:rFonts w:asciiTheme="majorBidi" w:hAnsiTheme="majorBidi" w:cstheme="majorBidi"/>
          <w:sz w:val="24"/>
          <w:szCs w:val="24"/>
          <w:lang w:bidi="fa-IR"/>
        </w:rPr>
        <w:t>*</w:t>
      </w:r>
      <w:ins w:id="144" w:author="win8" w:date="2018-05-22T15:31:00Z">
        <w:r w:rsidR="000C1C60">
          <w:rPr>
            <w:rStyle w:val="hps"/>
            <w:rFonts w:asciiTheme="majorBidi" w:hAnsiTheme="majorBidi" w:cstheme="majorBidi"/>
            <w:sz w:val="24"/>
            <w:szCs w:val="24"/>
            <w:lang w:bidi="fa-IR"/>
          </w:rPr>
          <w:t>After evaluating</w:t>
        </w:r>
      </w:ins>
      <w:ins w:id="145" w:author="win8" w:date="2018-05-22T15:32:00Z">
        <w:r w:rsidR="000C1C60">
          <w:rPr>
            <w:rStyle w:val="hps"/>
            <w:rFonts w:asciiTheme="majorBidi" w:hAnsiTheme="majorBidi" w:cstheme="majorBidi"/>
            <w:sz w:val="24"/>
            <w:szCs w:val="24"/>
            <w:lang w:bidi="fa-IR"/>
          </w:rPr>
          <w:t xml:space="preserve"> and confirming</w:t>
        </w:r>
      </w:ins>
      <w:ins w:id="146" w:author="win8" w:date="2018-05-22T15:31:00Z">
        <w:r w:rsidR="000C1C60">
          <w:rPr>
            <w:rStyle w:val="hps"/>
            <w:rFonts w:asciiTheme="majorBidi" w:hAnsiTheme="majorBidi" w:cstheme="majorBidi"/>
            <w:sz w:val="24"/>
            <w:szCs w:val="24"/>
            <w:lang w:bidi="fa-IR"/>
          </w:rPr>
          <w:t xml:space="preserve"> the normality of variables,</w:t>
        </w:r>
      </w:ins>
      <w:r w:rsidR="00D908C3">
        <w:rPr>
          <w:rStyle w:val="hps"/>
          <w:rFonts w:asciiTheme="majorBidi" w:hAnsiTheme="majorBidi" w:cstheme="majorBidi"/>
          <w:sz w:val="24"/>
          <w:szCs w:val="24"/>
          <w:lang w:bidi="fa-IR"/>
        </w:rPr>
        <w:t xml:space="preserve"> </w:t>
      </w:r>
      <w:del w:id="147" w:author="win8" w:date="2018-05-22T15:37:00Z">
        <w:r w:rsidRPr="000760A8" w:rsidDel="000C1C60">
          <w:rPr>
            <w:rStyle w:val="hps"/>
            <w:rFonts w:asciiTheme="majorBidi" w:hAnsiTheme="majorBidi" w:cstheme="majorBidi"/>
            <w:sz w:val="24"/>
            <w:szCs w:val="24"/>
            <w:lang w:bidi="fa-IR"/>
          </w:rPr>
          <w:delText>T</w:delText>
        </w:r>
      </w:del>
      <w:ins w:id="148" w:author="win8" w:date="2018-05-22T15:37:00Z">
        <w:r w:rsidR="000C1C60">
          <w:rPr>
            <w:rStyle w:val="hps"/>
            <w:rFonts w:asciiTheme="majorBidi" w:hAnsiTheme="majorBidi" w:cstheme="majorBidi"/>
            <w:sz w:val="24"/>
            <w:szCs w:val="24"/>
            <w:lang w:bidi="fa-IR"/>
          </w:rPr>
          <w:t>t</w:t>
        </w:r>
      </w:ins>
      <w:r w:rsidRPr="000760A8">
        <w:rPr>
          <w:rStyle w:val="hps"/>
          <w:rFonts w:asciiTheme="majorBidi" w:hAnsiTheme="majorBidi" w:cstheme="majorBidi"/>
          <w:sz w:val="24"/>
          <w:szCs w:val="24"/>
          <w:lang w:bidi="fa-IR"/>
        </w:rPr>
        <w:t>he correlation of professional autonomy and moral distress</w:t>
      </w:r>
      <w:ins w:id="149" w:author="win8" w:date="2018-05-22T15:36:00Z">
        <w:r w:rsidR="000C1C60">
          <w:rPr>
            <w:rStyle w:val="hps"/>
            <w:rFonts w:asciiTheme="majorBidi" w:hAnsiTheme="majorBidi" w:cstheme="majorBidi"/>
            <w:sz w:val="24"/>
            <w:szCs w:val="24"/>
            <w:lang w:bidi="fa-IR"/>
          </w:rPr>
          <w:t xml:space="preserve"> with de</w:t>
        </w:r>
      </w:ins>
      <w:ins w:id="150" w:author="win8" w:date="2018-05-22T15:37:00Z">
        <w:r w:rsidR="000C1C60">
          <w:rPr>
            <w:rStyle w:val="hps"/>
            <w:rFonts w:asciiTheme="majorBidi" w:hAnsiTheme="majorBidi" w:cstheme="majorBidi"/>
            <w:sz w:val="24"/>
            <w:szCs w:val="24"/>
            <w:lang w:bidi="fa-IR"/>
          </w:rPr>
          <w:t>mographic characters</w:t>
        </w:r>
      </w:ins>
      <w:del w:id="151" w:author="win8" w:date="2018-05-22T15:38:00Z">
        <w:r w:rsidRPr="000760A8" w:rsidDel="000C1C60">
          <w:rPr>
            <w:rStyle w:val="hps"/>
            <w:rFonts w:asciiTheme="majorBidi" w:hAnsiTheme="majorBidi" w:cstheme="majorBidi"/>
            <w:sz w:val="24"/>
            <w:szCs w:val="24"/>
            <w:lang w:bidi="fa-IR"/>
          </w:rPr>
          <w:delText xml:space="preserve"> </w:delText>
        </w:r>
      </w:del>
      <w:ins w:id="152" w:author="win8" w:date="2018-05-22T15:38:00Z">
        <w:r w:rsidR="000C1C60">
          <w:rPr>
            <w:rStyle w:val="hps"/>
            <w:rFonts w:asciiTheme="majorBidi" w:hAnsiTheme="majorBidi" w:cstheme="majorBidi"/>
            <w:sz w:val="24"/>
            <w:szCs w:val="24"/>
            <w:lang w:bidi="fa-IR"/>
          </w:rPr>
          <w:t xml:space="preserve"> </w:t>
        </w:r>
      </w:ins>
      <w:r w:rsidRPr="000760A8">
        <w:rPr>
          <w:rStyle w:val="hps"/>
          <w:rFonts w:asciiTheme="majorBidi" w:hAnsiTheme="majorBidi" w:cstheme="majorBidi"/>
          <w:sz w:val="24"/>
          <w:szCs w:val="24"/>
          <w:lang w:bidi="fa-IR"/>
        </w:rPr>
        <w:t xml:space="preserve">was analyzed by </w:t>
      </w:r>
      <w:ins w:id="153" w:author="win8" w:date="2018-05-22T15:40:00Z">
        <w:r w:rsidR="007C7FC2">
          <w:rPr>
            <w:rStyle w:val="hps"/>
            <w:rFonts w:asciiTheme="majorBidi" w:hAnsiTheme="majorBidi" w:cstheme="majorBidi"/>
            <w:sz w:val="24"/>
            <w:szCs w:val="24"/>
            <w:lang w:bidi="fa-IR"/>
          </w:rPr>
          <w:t>t test, ANOVA</w:t>
        </w:r>
      </w:ins>
      <w:ins w:id="154" w:author="win8" w:date="2018-05-22T15:41:00Z">
        <w:r w:rsidR="007C7FC2">
          <w:rPr>
            <w:rStyle w:val="hps"/>
            <w:rFonts w:asciiTheme="majorBidi" w:hAnsiTheme="majorBidi" w:cstheme="majorBidi"/>
            <w:sz w:val="24"/>
            <w:szCs w:val="24"/>
            <w:lang w:bidi="fa-IR"/>
          </w:rPr>
          <w:t xml:space="preserve"> and</w:t>
        </w:r>
      </w:ins>
      <w:ins w:id="155" w:author="win8" w:date="2018-05-22T15:40:00Z">
        <w:r w:rsidR="007C7FC2" w:rsidRPr="000760A8" w:rsidDel="000C1C60">
          <w:rPr>
            <w:rStyle w:val="hps"/>
            <w:rFonts w:asciiTheme="majorBidi" w:hAnsiTheme="majorBidi" w:cstheme="majorBidi"/>
            <w:sz w:val="24"/>
            <w:szCs w:val="24"/>
            <w:lang w:bidi="fa-IR"/>
          </w:rPr>
          <w:t xml:space="preserve"> </w:t>
        </w:r>
      </w:ins>
      <w:del w:id="156" w:author="win8" w:date="2018-05-22T15:38:00Z">
        <w:r w:rsidRPr="000760A8" w:rsidDel="000C1C60">
          <w:rPr>
            <w:rStyle w:val="hps"/>
            <w:rFonts w:asciiTheme="majorBidi" w:hAnsiTheme="majorBidi" w:cstheme="majorBidi"/>
            <w:sz w:val="24"/>
            <w:szCs w:val="24"/>
            <w:lang w:bidi="fa-IR"/>
          </w:rPr>
          <w:delText>inferential statistics (</w:delText>
        </w:r>
      </w:del>
      <w:r w:rsidRPr="000760A8">
        <w:rPr>
          <w:rStyle w:val="hps"/>
          <w:rFonts w:asciiTheme="majorBidi" w:hAnsiTheme="majorBidi" w:cstheme="majorBidi"/>
          <w:sz w:val="24"/>
          <w:szCs w:val="24"/>
          <w:lang w:bidi="fa-IR"/>
        </w:rPr>
        <w:t>Pearson correlation</w:t>
      </w:r>
      <w:del w:id="157" w:author="win8" w:date="2018-05-22T15:38:00Z">
        <w:r w:rsidRPr="000760A8" w:rsidDel="000C1C60">
          <w:rPr>
            <w:rStyle w:val="hps"/>
            <w:rFonts w:asciiTheme="majorBidi" w:hAnsiTheme="majorBidi" w:cstheme="majorBidi"/>
            <w:sz w:val="24"/>
            <w:szCs w:val="24"/>
            <w:lang w:bidi="fa-IR"/>
          </w:rPr>
          <w:delText>)</w:delText>
        </w:r>
      </w:del>
      <w:r w:rsidR="007C7FC2">
        <w:rPr>
          <w:rStyle w:val="hps"/>
          <w:rFonts w:asciiTheme="majorBidi" w:hAnsiTheme="majorBidi" w:cstheme="majorBidi"/>
          <w:sz w:val="24"/>
          <w:szCs w:val="24"/>
          <w:lang w:bidi="fa-IR"/>
        </w:rPr>
        <w:t>.</w:t>
      </w:r>
      <w:ins w:id="158" w:author="win8" w:date="2018-05-22T15:46:00Z">
        <w:r w:rsidR="007C7FC2">
          <w:rPr>
            <w:rStyle w:val="hps"/>
            <w:rFonts w:asciiTheme="majorBidi" w:hAnsiTheme="majorBidi" w:cstheme="majorBidi"/>
            <w:sz w:val="24"/>
            <w:szCs w:val="24"/>
            <w:lang w:bidi="fa-IR"/>
          </w:rPr>
          <w:t xml:space="preserve"> The liner multivariate regression</w:t>
        </w:r>
      </w:ins>
      <w:ins w:id="159" w:author="win8" w:date="2018-05-22T15:52:00Z">
        <w:r w:rsidR="003972B1">
          <w:rPr>
            <w:rStyle w:val="hps"/>
            <w:rFonts w:asciiTheme="majorBidi" w:hAnsiTheme="majorBidi" w:cstheme="majorBidi"/>
            <w:sz w:val="24"/>
            <w:szCs w:val="24"/>
            <w:lang w:bidi="fa-IR"/>
          </w:rPr>
          <w:t xml:space="preserve"> model</w:t>
        </w:r>
      </w:ins>
      <w:ins w:id="160" w:author="win8" w:date="2018-05-22T15:46:00Z">
        <w:r w:rsidR="007C7FC2">
          <w:rPr>
            <w:rStyle w:val="hps"/>
            <w:rFonts w:asciiTheme="majorBidi" w:hAnsiTheme="majorBidi" w:cstheme="majorBidi"/>
            <w:sz w:val="24"/>
            <w:szCs w:val="24"/>
            <w:lang w:bidi="fa-IR"/>
          </w:rPr>
          <w:t xml:space="preserve"> was </w:t>
        </w:r>
      </w:ins>
      <w:ins w:id="161" w:author="win8" w:date="2018-05-22T15:47:00Z">
        <w:r w:rsidR="007C7FC2">
          <w:rPr>
            <w:rStyle w:val="hps"/>
            <w:rFonts w:asciiTheme="majorBidi" w:hAnsiTheme="majorBidi" w:cstheme="majorBidi"/>
            <w:sz w:val="24"/>
            <w:szCs w:val="24"/>
            <w:lang w:bidi="fa-IR"/>
          </w:rPr>
          <w:t xml:space="preserve">used for prediction </w:t>
        </w:r>
      </w:ins>
      <w:ins w:id="162" w:author="win8" w:date="2018-05-22T15:52:00Z">
        <w:r w:rsidR="003972B1">
          <w:rPr>
            <w:rStyle w:val="hps"/>
            <w:rFonts w:asciiTheme="majorBidi" w:hAnsiTheme="majorBidi" w:cstheme="majorBidi"/>
            <w:sz w:val="24"/>
            <w:szCs w:val="24"/>
            <w:lang w:bidi="fa-IR"/>
          </w:rPr>
          <w:t>of contextual</w:t>
        </w:r>
      </w:ins>
      <w:ins w:id="163" w:author="win8" w:date="2018-05-22T15:51:00Z">
        <w:r w:rsidR="003972B1">
          <w:rPr>
            <w:rStyle w:val="hps"/>
            <w:rFonts w:asciiTheme="majorBidi" w:hAnsiTheme="majorBidi" w:cstheme="majorBidi"/>
            <w:sz w:val="24"/>
            <w:szCs w:val="24"/>
            <w:lang w:bidi="fa-IR"/>
          </w:rPr>
          <w:t xml:space="preserve"> </w:t>
        </w:r>
      </w:ins>
      <w:ins w:id="164" w:author="win8" w:date="2018-05-22T15:52:00Z">
        <w:r w:rsidR="003972B1">
          <w:rPr>
            <w:rStyle w:val="hps"/>
            <w:rFonts w:asciiTheme="majorBidi" w:hAnsiTheme="majorBidi" w:cstheme="majorBidi"/>
            <w:sz w:val="24"/>
            <w:szCs w:val="24"/>
            <w:lang w:bidi="fa-IR"/>
          </w:rPr>
          <w:t xml:space="preserve">factors </w:t>
        </w:r>
      </w:ins>
      <w:ins w:id="165" w:author="win8" w:date="2018-05-22T15:47:00Z">
        <w:r w:rsidR="007C7FC2">
          <w:rPr>
            <w:rStyle w:val="hps"/>
            <w:rFonts w:asciiTheme="majorBidi" w:hAnsiTheme="majorBidi" w:cstheme="majorBidi"/>
            <w:sz w:val="24"/>
            <w:szCs w:val="24"/>
            <w:lang w:bidi="fa-IR"/>
          </w:rPr>
          <w:t>effects</w:t>
        </w:r>
      </w:ins>
      <w:ins w:id="166" w:author="win8" w:date="2018-05-22T15:52:00Z">
        <w:r w:rsidR="003972B1">
          <w:rPr>
            <w:rStyle w:val="hps"/>
            <w:rFonts w:asciiTheme="majorBidi" w:hAnsiTheme="majorBidi" w:cstheme="majorBidi"/>
            <w:sz w:val="24"/>
            <w:szCs w:val="24"/>
            <w:lang w:bidi="fa-IR"/>
          </w:rPr>
          <w:t>.</w:t>
        </w:r>
      </w:ins>
      <w:ins w:id="167" w:author="win8" w:date="2018-05-22T15:47:00Z">
        <w:r w:rsidR="007C7FC2">
          <w:rPr>
            <w:rStyle w:val="hps"/>
            <w:rFonts w:asciiTheme="majorBidi" w:hAnsiTheme="majorBidi" w:cstheme="majorBidi"/>
            <w:sz w:val="24"/>
            <w:szCs w:val="24"/>
            <w:lang w:bidi="fa-IR"/>
          </w:rPr>
          <w:t xml:space="preserve"> </w:t>
        </w:r>
      </w:ins>
    </w:p>
    <w:p w:rsidR="000760A8" w:rsidRPr="000760A8" w:rsidRDefault="000760A8" w:rsidP="000760A8">
      <w:pPr>
        <w:spacing w:line="480" w:lineRule="auto"/>
        <w:jc w:val="both"/>
        <w:rPr>
          <w:rStyle w:val="hps"/>
          <w:rFonts w:asciiTheme="majorBidi" w:hAnsiTheme="majorBidi" w:cstheme="majorBidi"/>
          <w:b/>
          <w:bCs/>
          <w:sz w:val="24"/>
          <w:szCs w:val="24"/>
          <w:lang w:bidi="fa-IR"/>
        </w:rPr>
      </w:pPr>
      <w:r w:rsidRPr="000760A8">
        <w:rPr>
          <w:rStyle w:val="hps"/>
          <w:rFonts w:asciiTheme="majorBidi" w:hAnsiTheme="majorBidi" w:cstheme="majorBidi"/>
          <w:b/>
          <w:bCs/>
          <w:sz w:val="24"/>
          <w:szCs w:val="24"/>
          <w:lang w:bidi="fa-IR"/>
        </w:rPr>
        <w:t>3. Results</w:t>
      </w:r>
    </w:p>
    <w:p w:rsidR="000760A8" w:rsidRPr="000760A8" w:rsidRDefault="000760A8" w:rsidP="000760A8">
      <w:pPr>
        <w:spacing w:line="480" w:lineRule="auto"/>
        <w:jc w:val="both"/>
        <w:rPr>
          <w:rStyle w:val="hps"/>
          <w:rFonts w:asciiTheme="majorBidi" w:hAnsiTheme="majorBidi" w:cstheme="majorBidi"/>
          <w:b/>
          <w:bCs/>
          <w:sz w:val="24"/>
          <w:szCs w:val="24"/>
          <w:lang w:bidi="fa-IR"/>
        </w:rPr>
      </w:pPr>
      <w:r w:rsidRPr="000760A8">
        <w:rPr>
          <w:rStyle w:val="hps"/>
          <w:rFonts w:asciiTheme="majorBidi" w:hAnsiTheme="majorBidi" w:cstheme="majorBidi"/>
          <w:sz w:val="24"/>
          <w:szCs w:val="24"/>
          <w:lang w:bidi="fa-IR"/>
        </w:rPr>
        <w:t>A total of 173 out of 187 distributed questionnaires were completed. Results are presented</w:t>
      </w:r>
      <w:r w:rsidRPr="000760A8">
        <w:rPr>
          <w:rStyle w:val="hps"/>
          <w:rFonts w:asciiTheme="majorBidi" w:hAnsiTheme="majorBidi" w:cstheme="majorBidi"/>
          <w:b/>
          <w:bCs/>
          <w:sz w:val="24"/>
          <w:szCs w:val="24"/>
          <w:lang w:bidi="fa-IR"/>
        </w:rPr>
        <w:t xml:space="preserve"> </w:t>
      </w:r>
      <w:r w:rsidRPr="000760A8">
        <w:rPr>
          <w:rStyle w:val="hps"/>
          <w:rFonts w:asciiTheme="majorBidi" w:hAnsiTheme="majorBidi" w:cstheme="majorBidi"/>
          <w:sz w:val="24"/>
          <w:szCs w:val="24"/>
          <w:lang w:bidi="fa-IR"/>
        </w:rPr>
        <w:t>as following in different subscales:</w:t>
      </w:r>
      <w:r w:rsidRPr="000760A8">
        <w:rPr>
          <w:rStyle w:val="hps"/>
          <w:rFonts w:asciiTheme="majorBidi" w:hAnsiTheme="majorBidi" w:cstheme="majorBidi"/>
          <w:b/>
          <w:bCs/>
          <w:sz w:val="24"/>
          <w:szCs w:val="24"/>
          <w:lang w:bidi="fa-IR"/>
        </w:rPr>
        <w:t xml:space="preserve"> </w:t>
      </w:r>
    </w:p>
    <w:p w:rsidR="000760A8" w:rsidRPr="000760A8" w:rsidRDefault="000760A8" w:rsidP="000760A8">
      <w:pPr>
        <w:spacing w:line="480" w:lineRule="auto"/>
        <w:jc w:val="both"/>
        <w:rPr>
          <w:rStyle w:val="hps"/>
          <w:rFonts w:asciiTheme="majorBidi" w:hAnsiTheme="majorBidi" w:cstheme="majorBidi"/>
          <w:i/>
          <w:iCs/>
          <w:sz w:val="24"/>
          <w:szCs w:val="24"/>
          <w:lang w:bidi="fa-IR"/>
        </w:rPr>
      </w:pPr>
      <w:r w:rsidRPr="000760A8">
        <w:rPr>
          <w:rStyle w:val="hps"/>
          <w:rFonts w:asciiTheme="majorBidi" w:hAnsiTheme="majorBidi" w:cstheme="majorBidi"/>
          <w:i/>
          <w:iCs/>
          <w:sz w:val="24"/>
          <w:szCs w:val="24"/>
          <w:lang w:bidi="fa-IR"/>
        </w:rPr>
        <w:t>3.1. Demographic information of subjects</w:t>
      </w:r>
    </w:p>
    <w:p w:rsidR="000760A8" w:rsidRPr="000760A8" w:rsidRDefault="000760A8" w:rsidP="000760A8">
      <w:pPr>
        <w:spacing w:line="480" w:lineRule="auto"/>
        <w:ind w:firstLine="27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The number of male nurses in this study slightly exceeded the female nurses (52.6% and 47% respectively). Most of subjects were under 30 years of age, married, with an experience of 1 to 5 years in ED. The income status of nurses indicated that most of them considered their spending more than income (Table1).</w:t>
      </w:r>
    </w:p>
    <w:p w:rsidR="000760A8" w:rsidRPr="000760A8" w:rsidRDefault="000760A8" w:rsidP="000760A8">
      <w:pPr>
        <w:spacing w:line="480" w:lineRule="auto"/>
        <w:ind w:firstLine="270"/>
        <w:jc w:val="both"/>
        <w:rPr>
          <w:rStyle w:val="hps"/>
          <w:rFonts w:asciiTheme="majorBidi" w:hAnsiTheme="majorBidi" w:cstheme="majorBidi"/>
          <w:i/>
          <w:iCs/>
          <w:sz w:val="24"/>
          <w:szCs w:val="24"/>
          <w:lang w:bidi="fa-IR"/>
        </w:rPr>
      </w:pPr>
      <w:r w:rsidRPr="000760A8">
        <w:rPr>
          <w:rStyle w:val="hps"/>
          <w:rFonts w:asciiTheme="majorBidi" w:hAnsiTheme="majorBidi" w:cstheme="majorBidi"/>
          <w:i/>
          <w:iCs/>
          <w:sz w:val="24"/>
          <w:szCs w:val="24"/>
          <w:lang w:bidi="fa-IR"/>
        </w:rPr>
        <w:t>3.2. Professional autonomy</w:t>
      </w:r>
    </w:p>
    <w:p w:rsidR="003961CA" w:rsidRDefault="003961CA" w:rsidP="003961CA">
      <w:pPr>
        <w:spacing w:line="480" w:lineRule="auto"/>
        <w:ind w:firstLine="180"/>
        <w:jc w:val="both"/>
        <w:rPr>
          <w:ins w:id="168" w:author="win8" w:date="2018-05-29T13:13:00Z"/>
          <w:rStyle w:val="hps"/>
          <w:rFonts w:asciiTheme="majorBidi" w:hAnsiTheme="majorBidi" w:cstheme="majorBidi"/>
          <w:sz w:val="24"/>
          <w:szCs w:val="24"/>
          <w:lang w:bidi="fa-IR"/>
        </w:rPr>
      </w:pPr>
      <w:ins w:id="169" w:author="win8" w:date="2018-05-29T13:13:00Z">
        <w:r>
          <w:rPr>
            <w:rStyle w:val="hps"/>
            <w:rFonts w:asciiTheme="majorBidi" w:hAnsiTheme="majorBidi" w:cstheme="majorBidi"/>
            <w:sz w:val="24"/>
            <w:szCs w:val="24"/>
            <w:lang w:bidi="fa-IR"/>
          </w:rPr>
          <w:t>T</w:t>
        </w:r>
        <w:r w:rsidRPr="000760A8">
          <w:rPr>
            <w:rStyle w:val="hps"/>
            <w:rFonts w:asciiTheme="majorBidi" w:hAnsiTheme="majorBidi" w:cstheme="majorBidi"/>
            <w:sz w:val="24"/>
            <w:szCs w:val="24"/>
            <w:lang w:bidi="fa-IR"/>
          </w:rPr>
          <w:t>he mean scores of professional autonomy of emergency nurses</w:t>
        </w:r>
        <w:r>
          <w:rPr>
            <w:rStyle w:val="hps"/>
            <w:rFonts w:asciiTheme="majorBidi" w:hAnsiTheme="majorBidi" w:cstheme="majorBidi"/>
            <w:sz w:val="24"/>
            <w:szCs w:val="24"/>
            <w:lang w:bidi="fa-IR"/>
          </w:rPr>
          <w:t xml:space="preserve"> showed that it was 79.68 to 95.83, which indicates the low level of autonomy.</w:t>
        </w:r>
      </w:ins>
    </w:p>
    <w:p w:rsidR="004C3E22" w:rsidRPr="000760A8" w:rsidDel="00064A29" w:rsidRDefault="000760A8" w:rsidP="00253BB0">
      <w:pPr>
        <w:spacing w:line="480" w:lineRule="auto"/>
        <w:ind w:firstLine="180"/>
        <w:jc w:val="both"/>
        <w:rPr>
          <w:ins w:id="170" w:author="win8" w:date="2018-05-28T15:00:00Z"/>
          <w:del w:id="171" w:author="win8" w:date="2018-05-22T15:55:00Z"/>
          <w:rStyle w:val="hps"/>
          <w:rFonts w:asciiTheme="majorBidi" w:hAnsiTheme="majorBidi" w:cstheme="majorBidi"/>
          <w:sz w:val="24"/>
          <w:szCs w:val="24"/>
          <w:lang w:bidi="fa-IR"/>
        </w:rPr>
      </w:pPr>
      <w:del w:id="172" w:author="win8" w:date="2018-05-22T15:55:00Z">
        <w:r w:rsidRPr="000760A8" w:rsidDel="00064A29">
          <w:rPr>
            <w:rStyle w:val="hps"/>
            <w:rFonts w:asciiTheme="majorBidi" w:hAnsiTheme="majorBidi" w:cstheme="majorBidi"/>
            <w:sz w:val="24"/>
            <w:szCs w:val="24"/>
            <w:lang w:bidi="fa-IR"/>
          </w:rPr>
          <w:delText xml:space="preserve">based on gender are shown in table2. The results show that male nurses' professional independence </w:delText>
        </w:r>
      </w:del>
      <w:del w:id="173" w:author="win8" w:date="2018-05-08T09:55:00Z">
        <w:r w:rsidRPr="000760A8" w:rsidDel="005E180D">
          <w:rPr>
            <w:rStyle w:val="hps"/>
            <w:rFonts w:asciiTheme="majorBidi" w:hAnsiTheme="majorBidi" w:cstheme="majorBidi"/>
            <w:sz w:val="24"/>
            <w:szCs w:val="24"/>
            <w:lang w:bidi="fa-IR"/>
          </w:rPr>
          <w:delText xml:space="preserve">scores </w:delText>
        </w:r>
      </w:del>
      <w:del w:id="174" w:author="win8" w:date="2018-05-22T15:55:00Z">
        <w:r w:rsidRPr="000760A8" w:rsidDel="00064A29">
          <w:rPr>
            <w:rStyle w:val="hps"/>
            <w:rFonts w:asciiTheme="majorBidi" w:hAnsiTheme="majorBidi" w:cstheme="majorBidi"/>
            <w:sz w:val="24"/>
            <w:szCs w:val="24"/>
            <w:lang w:bidi="fa-IR"/>
          </w:rPr>
          <w:delText>were higher than those of female nurses</w:delText>
        </w:r>
      </w:del>
      <w:del w:id="175" w:author="win8" w:date="2018-05-11T10:47:00Z">
        <w:r w:rsidRPr="000760A8" w:rsidDel="004F66CE">
          <w:rPr>
            <w:rStyle w:val="hps"/>
            <w:rFonts w:asciiTheme="majorBidi" w:hAnsiTheme="majorBidi" w:cstheme="majorBidi"/>
            <w:sz w:val="24"/>
            <w:szCs w:val="24"/>
            <w:lang w:bidi="fa-IR"/>
          </w:rPr>
          <w:delText>.</w:delText>
        </w:r>
      </w:del>
      <w:del w:id="176" w:author="win8" w:date="2018-05-22T15:55:00Z">
        <w:r w:rsidRPr="000760A8" w:rsidDel="00064A29">
          <w:rPr>
            <w:rStyle w:val="hps"/>
            <w:rFonts w:asciiTheme="majorBidi" w:hAnsiTheme="majorBidi" w:cstheme="majorBidi"/>
            <w:sz w:val="24"/>
            <w:szCs w:val="24"/>
            <w:lang w:bidi="fa-IR"/>
          </w:rPr>
          <w:delText xml:space="preserve"> </w:delText>
        </w:r>
      </w:del>
      <w:ins w:id="177" w:author="win8" w:date="2018-05-28T15:00:00Z">
        <w:r w:rsidR="004C3E22">
          <w:rPr>
            <w:rStyle w:val="hps"/>
            <w:rFonts w:asciiTheme="majorBidi" w:hAnsiTheme="majorBidi" w:cstheme="majorBidi"/>
            <w:sz w:val="24"/>
            <w:szCs w:val="24"/>
            <w:lang w:bidi="fa-IR"/>
          </w:rPr>
          <w:t xml:space="preserve">The professional autonomy based on demographic characters are shown in table 1. Data analysis </w:t>
        </w:r>
      </w:ins>
      <w:ins w:id="178" w:author="win8" w:date="2018-05-28T15:01:00Z">
        <w:r w:rsidR="004C3E22">
          <w:rPr>
            <w:rStyle w:val="hps"/>
            <w:rFonts w:asciiTheme="majorBidi" w:hAnsiTheme="majorBidi" w:cstheme="majorBidi"/>
            <w:sz w:val="24"/>
            <w:szCs w:val="24"/>
            <w:lang w:bidi="fa-IR"/>
          </w:rPr>
          <w:t xml:space="preserve">using independent </w:t>
        </w:r>
      </w:ins>
      <w:ins w:id="179" w:author="win8" w:date="2018-05-28T15:09:00Z">
        <w:r w:rsidR="00AB3750">
          <w:rPr>
            <w:rStyle w:val="hps"/>
            <w:rFonts w:asciiTheme="majorBidi" w:hAnsiTheme="majorBidi" w:cstheme="majorBidi"/>
            <w:sz w:val="24"/>
            <w:szCs w:val="24"/>
            <w:lang w:bidi="fa-IR"/>
          </w:rPr>
          <w:t xml:space="preserve">t </w:t>
        </w:r>
      </w:ins>
      <w:ins w:id="180" w:author="win8" w:date="2018-05-28T15:01:00Z">
        <w:r w:rsidR="004C3E22">
          <w:rPr>
            <w:rStyle w:val="hps"/>
            <w:rFonts w:asciiTheme="majorBidi" w:hAnsiTheme="majorBidi" w:cstheme="majorBidi"/>
            <w:sz w:val="24"/>
            <w:szCs w:val="24"/>
            <w:lang w:bidi="fa-IR"/>
          </w:rPr>
          <w:t xml:space="preserve">test and ANOVA </w:t>
        </w:r>
      </w:ins>
      <w:ins w:id="181" w:author="win8" w:date="2018-05-28T15:00:00Z">
        <w:r w:rsidR="004C3E22">
          <w:rPr>
            <w:rStyle w:val="hps"/>
            <w:rFonts w:asciiTheme="majorBidi" w:hAnsiTheme="majorBidi" w:cstheme="majorBidi"/>
            <w:sz w:val="24"/>
            <w:szCs w:val="24"/>
            <w:lang w:bidi="fa-IR"/>
          </w:rPr>
          <w:t>showed that there was</w:t>
        </w:r>
      </w:ins>
      <w:ins w:id="182" w:author="win8" w:date="2018-05-28T15:04:00Z">
        <w:r w:rsidR="004C3E22">
          <w:rPr>
            <w:rStyle w:val="hps"/>
            <w:rFonts w:asciiTheme="majorBidi" w:hAnsiTheme="majorBidi" w:cstheme="majorBidi"/>
            <w:sz w:val="24"/>
            <w:szCs w:val="24"/>
            <w:lang w:bidi="fa-IR"/>
          </w:rPr>
          <w:t xml:space="preserve"> not</w:t>
        </w:r>
      </w:ins>
      <w:ins w:id="183" w:author="win8" w:date="2018-05-28T15:00:00Z">
        <w:r w:rsidR="004C3E22">
          <w:rPr>
            <w:rStyle w:val="hps"/>
            <w:rFonts w:asciiTheme="majorBidi" w:hAnsiTheme="majorBidi" w:cstheme="majorBidi"/>
            <w:sz w:val="24"/>
            <w:szCs w:val="24"/>
            <w:lang w:bidi="fa-IR"/>
          </w:rPr>
          <w:t xml:space="preserve"> significant differences between autonomy scores based on </w:t>
        </w:r>
      </w:ins>
      <w:ins w:id="184" w:author="win8" w:date="2018-05-28T15:04:00Z">
        <w:r w:rsidR="004C3E22">
          <w:rPr>
            <w:rStyle w:val="hps"/>
            <w:rFonts w:asciiTheme="majorBidi" w:hAnsiTheme="majorBidi" w:cstheme="majorBidi"/>
            <w:sz w:val="24"/>
            <w:szCs w:val="24"/>
            <w:lang w:bidi="fa-IR"/>
          </w:rPr>
          <w:t>demographic characters</w:t>
        </w:r>
      </w:ins>
      <w:ins w:id="185" w:author="win8" w:date="2018-05-28T15:00:00Z">
        <w:r w:rsidR="004C3E22">
          <w:rPr>
            <w:rStyle w:val="hps"/>
            <w:rFonts w:asciiTheme="majorBidi" w:hAnsiTheme="majorBidi" w:cstheme="majorBidi"/>
            <w:sz w:val="24"/>
            <w:szCs w:val="24"/>
            <w:lang w:bidi="fa-IR"/>
          </w:rPr>
          <w:t xml:space="preserve"> (Table 1).</w:t>
        </w:r>
      </w:ins>
    </w:p>
    <w:p w:rsidR="00064A29" w:rsidRPr="00064A29" w:rsidRDefault="000760A8" w:rsidP="00064A29">
      <w:pPr>
        <w:spacing w:line="480" w:lineRule="auto"/>
        <w:jc w:val="both"/>
        <w:rPr>
          <w:rStyle w:val="hps"/>
          <w:rFonts w:asciiTheme="majorBidi" w:hAnsiTheme="majorBidi" w:cstheme="majorBidi"/>
          <w:i/>
          <w:iCs/>
          <w:sz w:val="24"/>
          <w:szCs w:val="24"/>
          <w:lang w:bidi="fa-IR"/>
        </w:rPr>
      </w:pPr>
      <w:r w:rsidRPr="000760A8">
        <w:rPr>
          <w:rStyle w:val="hps"/>
          <w:rFonts w:asciiTheme="majorBidi" w:hAnsiTheme="majorBidi" w:cstheme="majorBidi"/>
          <w:sz w:val="24"/>
          <w:szCs w:val="24"/>
          <w:lang w:bidi="fa-IR"/>
        </w:rPr>
        <w:t xml:space="preserve">3.3. </w:t>
      </w:r>
      <w:r w:rsidRPr="000760A8">
        <w:rPr>
          <w:rStyle w:val="hps"/>
          <w:rFonts w:asciiTheme="majorBidi" w:hAnsiTheme="majorBidi" w:cstheme="majorBidi"/>
          <w:i/>
          <w:iCs/>
          <w:sz w:val="24"/>
          <w:szCs w:val="24"/>
          <w:lang w:bidi="fa-IR"/>
        </w:rPr>
        <w:t>Moral distress</w:t>
      </w:r>
    </w:p>
    <w:p w:rsidR="00AB3750" w:rsidRDefault="000760A8" w:rsidP="00D44EC7">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The frequency and intensity of the moral distress of emergency nurses</w:t>
      </w:r>
      <w:r w:rsidR="0039706B">
        <w:rPr>
          <w:rStyle w:val="hps"/>
          <w:rFonts w:asciiTheme="majorBidi" w:hAnsiTheme="majorBidi" w:cstheme="majorBidi"/>
          <w:sz w:val="24"/>
          <w:szCs w:val="24"/>
          <w:lang w:bidi="fa-IR"/>
        </w:rPr>
        <w:t xml:space="preserve"> showed those were in moderate level (Table1). </w:t>
      </w:r>
      <w:r w:rsidRPr="000760A8">
        <w:rPr>
          <w:rStyle w:val="hps"/>
          <w:rFonts w:asciiTheme="majorBidi" w:hAnsiTheme="majorBidi" w:cstheme="majorBidi"/>
          <w:sz w:val="24"/>
          <w:szCs w:val="24"/>
          <w:lang w:bidi="fa-IR"/>
        </w:rPr>
        <w:t xml:space="preserve"> </w:t>
      </w:r>
      <w:del w:id="186" w:author="win8" w:date="2018-05-22T15:53:00Z">
        <w:r w:rsidRPr="000760A8" w:rsidDel="00064A29">
          <w:rPr>
            <w:rStyle w:val="hps"/>
            <w:rFonts w:asciiTheme="majorBidi" w:hAnsiTheme="majorBidi" w:cstheme="majorBidi"/>
            <w:sz w:val="24"/>
            <w:szCs w:val="24"/>
            <w:lang w:bidi="fa-IR"/>
          </w:rPr>
          <w:delText xml:space="preserve">by gender are shown in table3. The mean scores of </w:delText>
        </w:r>
      </w:del>
      <w:del w:id="187" w:author="win8" w:date="2018-05-22T08:51:00Z">
        <w:r w:rsidRPr="000760A8" w:rsidDel="0028464E">
          <w:rPr>
            <w:rStyle w:val="hps"/>
            <w:rFonts w:asciiTheme="majorBidi" w:hAnsiTheme="majorBidi" w:cstheme="majorBidi"/>
            <w:sz w:val="24"/>
            <w:szCs w:val="24"/>
            <w:lang w:bidi="fa-IR"/>
          </w:rPr>
          <w:delText>severity</w:delText>
        </w:r>
      </w:del>
      <w:del w:id="188" w:author="win8" w:date="2018-05-22T15:53:00Z">
        <w:r w:rsidRPr="000760A8" w:rsidDel="00064A29">
          <w:rPr>
            <w:rStyle w:val="hps"/>
            <w:rFonts w:asciiTheme="majorBidi" w:hAnsiTheme="majorBidi" w:cstheme="majorBidi"/>
            <w:sz w:val="24"/>
            <w:szCs w:val="24"/>
            <w:lang w:bidi="fa-IR"/>
          </w:rPr>
          <w:delText xml:space="preserve">, frequency moral distress indicate that all the subjects have a moderate moral distress. The mean score of female nurses </w:delText>
        </w:r>
      </w:del>
      <w:del w:id="189" w:author="win8" w:date="2018-05-11T10:54:00Z">
        <w:r w:rsidRPr="000760A8" w:rsidDel="004F66CE">
          <w:rPr>
            <w:rStyle w:val="hps"/>
            <w:rFonts w:asciiTheme="majorBidi" w:hAnsiTheme="majorBidi" w:cstheme="majorBidi"/>
            <w:sz w:val="24"/>
            <w:szCs w:val="24"/>
            <w:lang w:bidi="fa-IR"/>
          </w:rPr>
          <w:delText xml:space="preserve">was </w:delText>
        </w:r>
      </w:del>
      <w:del w:id="190" w:author="win8" w:date="2018-05-22T15:53:00Z">
        <w:r w:rsidRPr="000760A8" w:rsidDel="00064A29">
          <w:rPr>
            <w:rStyle w:val="hps"/>
            <w:rFonts w:asciiTheme="majorBidi" w:hAnsiTheme="majorBidi" w:cstheme="majorBidi"/>
            <w:sz w:val="24"/>
            <w:szCs w:val="24"/>
            <w:lang w:bidi="fa-IR"/>
          </w:rPr>
          <w:delText>higher in the intensity and frequency of moral distress</w:delText>
        </w:r>
      </w:del>
      <w:del w:id="191" w:author="win8" w:date="2018-05-11T10:45:00Z">
        <w:r w:rsidRPr="000760A8" w:rsidDel="006270A4">
          <w:rPr>
            <w:rStyle w:val="hps"/>
            <w:rFonts w:asciiTheme="majorBidi" w:hAnsiTheme="majorBidi" w:cstheme="majorBidi"/>
            <w:sz w:val="24"/>
            <w:szCs w:val="24"/>
            <w:lang w:bidi="fa-IR"/>
          </w:rPr>
          <w:delText>.</w:delText>
        </w:r>
      </w:del>
      <w:del w:id="192" w:author="win8" w:date="2018-05-22T15:53:00Z">
        <w:r w:rsidRPr="000760A8" w:rsidDel="00064A29">
          <w:rPr>
            <w:rStyle w:val="hps"/>
            <w:rFonts w:asciiTheme="majorBidi" w:hAnsiTheme="majorBidi" w:cstheme="majorBidi"/>
            <w:sz w:val="24"/>
            <w:szCs w:val="24"/>
            <w:lang w:bidi="fa-IR"/>
          </w:rPr>
          <w:delText xml:space="preserve"> </w:delText>
        </w:r>
      </w:del>
    </w:p>
    <w:p w:rsidR="000760A8" w:rsidRDefault="00AB3750" w:rsidP="00EC057C">
      <w:pPr>
        <w:spacing w:after="120" w:line="480" w:lineRule="auto"/>
        <w:ind w:firstLine="180"/>
        <w:jc w:val="both"/>
        <w:rPr>
          <w:rStyle w:val="hps"/>
          <w:rFonts w:asciiTheme="majorBidi" w:hAnsiTheme="majorBidi" w:cstheme="majorBidi"/>
          <w:sz w:val="24"/>
          <w:szCs w:val="24"/>
          <w:lang w:bidi="fa-IR"/>
        </w:rPr>
      </w:pPr>
      <w:ins w:id="193" w:author="win8" w:date="2018-05-28T15:08:00Z">
        <w:r>
          <w:rPr>
            <w:rStyle w:val="hps"/>
            <w:rFonts w:asciiTheme="majorBidi" w:hAnsiTheme="majorBidi" w:cstheme="majorBidi"/>
            <w:sz w:val="24"/>
            <w:szCs w:val="24"/>
            <w:lang w:bidi="fa-IR"/>
          </w:rPr>
          <w:t xml:space="preserve">Also table 1 </w:t>
        </w:r>
      </w:ins>
      <w:ins w:id="194" w:author="win8" w:date="2018-05-28T15:10:00Z">
        <w:r>
          <w:rPr>
            <w:rStyle w:val="hps"/>
            <w:rFonts w:asciiTheme="majorBidi" w:hAnsiTheme="majorBidi" w:cstheme="majorBidi"/>
            <w:sz w:val="24"/>
            <w:szCs w:val="24"/>
            <w:lang w:bidi="fa-IR"/>
          </w:rPr>
          <w:t>shows</w:t>
        </w:r>
      </w:ins>
      <w:ins w:id="195" w:author="win8" w:date="2018-05-28T15:08:00Z">
        <w:r>
          <w:rPr>
            <w:rStyle w:val="hps"/>
            <w:rFonts w:asciiTheme="majorBidi" w:hAnsiTheme="majorBidi" w:cstheme="majorBidi"/>
            <w:sz w:val="24"/>
            <w:szCs w:val="24"/>
            <w:lang w:bidi="fa-IR"/>
          </w:rPr>
          <w:t xml:space="preserve"> t</w:t>
        </w:r>
      </w:ins>
      <w:ins w:id="196" w:author="win8" w:date="2018-05-28T15:05:00Z">
        <w:r w:rsidR="004C3E22">
          <w:rPr>
            <w:rStyle w:val="hps"/>
            <w:rFonts w:asciiTheme="majorBidi" w:hAnsiTheme="majorBidi" w:cstheme="majorBidi"/>
            <w:sz w:val="24"/>
            <w:szCs w:val="24"/>
            <w:lang w:bidi="fa-IR"/>
          </w:rPr>
          <w:t>h</w:t>
        </w:r>
      </w:ins>
      <w:ins w:id="197" w:author="win8" w:date="2018-05-28T15:12:00Z">
        <w:r w:rsidR="00EC057C">
          <w:rPr>
            <w:rStyle w:val="hps"/>
            <w:rFonts w:asciiTheme="majorBidi" w:hAnsiTheme="majorBidi" w:cstheme="majorBidi"/>
            <w:sz w:val="24"/>
            <w:szCs w:val="24"/>
            <w:lang w:bidi="fa-IR"/>
          </w:rPr>
          <w:t>e</w:t>
        </w:r>
      </w:ins>
      <w:ins w:id="198" w:author="win8" w:date="2018-05-28T15:05:00Z">
        <w:r w:rsidR="004C3E22">
          <w:rPr>
            <w:rStyle w:val="hps"/>
            <w:rFonts w:asciiTheme="majorBidi" w:hAnsiTheme="majorBidi" w:cstheme="majorBidi"/>
            <w:sz w:val="24"/>
            <w:szCs w:val="24"/>
            <w:lang w:bidi="fa-IR"/>
          </w:rPr>
          <w:t xml:space="preserve"> moral distress of participants</w:t>
        </w:r>
      </w:ins>
      <w:ins w:id="199" w:author="win8" w:date="2018-05-28T15:06:00Z">
        <w:r w:rsidR="004C3E22">
          <w:rPr>
            <w:rStyle w:val="hps"/>
            <w:rFonts w:asciiTheme="majorBidi" w:hAnsiTheme="majorBidi" w:cstheme="majorBidi"/>
            <w:sz w:val="24"/>
            <w:szCs w:val="24"/>
            <w:lang w:bidi="fa-IR"/>
          </w:rPr>
          <w:t xml:space="preserve"> </w:t>
        </w:r>
      </w:ins>
      <w:ins w:id="200" w:author="win8" w:date="2018-05-28T15:05:00Z">
        <w:r w:rsidR="004C3E22">
          <w:rPr>
            <w:rStyle w:val="hps"/>
            <w:rFonts w:asciiTheme="majorBidi" w:hAnsiTheme="majorBidi" w:cstheme="majorBidi"/>
            <w:sz w:val="24"/>
            <w:szCs w:val="24"/>
            <w:lang w:bidi="fa-IR"/>
          </w:rPr>
          <w:t xml:space="preserve">based on demographic </w:t>
        </w:r>
      </w:ins>
      <w:ins w:id="201" w:author="win8" w:date="2018-05-28T15:11:00Z">
        <w:r>
          <w:rPr>
            <w:rStyle w:val="hps"/>
            <w:rFonts w:asciiTheme="majorBidi" w:hAnsiTheme="majorBidi" w:cstheme="majorBidi"/>
            <w:sz w:val="24"/>
            <w:szCs w:val="24"/>
            <w:lang w:bidi="fa-IR"/>
          </w:rPr>
          <w:t xml:space="preserve">characters. </w:t>
        </w:r>
      </w:ins>
      <w:ins w:id="202" w:author="win8" w:date="2018-05-28T15:05:00Z">
        <w:r w:rsidR="004C3E22">
          <w:rPr>
            <w:rStyle w:val="hps"/>
            <w:rFonts w:asciiTheme="majorBidi" w:hAnsiTheme="majorBidi" w:cstheme="majorBidi"/>
            <w:sz w:val="24"/>
            <w:szCs w:val="24"/>
            <w:lang w:bidi="fa-IR"/>
          </w:rPr>
          <w:t xml:space="preserve">Data analysis using independent </w:t>
        </w:r>
      </w:ins>
      <w:ins w:id="203" w:author="win8" w:date="2018-05-28T15:09:00Z">
        <w:r>
          <w:rPr>
            <w:rStyle w:val="hps"/>
            <w:rFonts w:asciiTheme="majorBidi" w:hAnsiTheme="majorBidi" w:cstheme="majorBidi"/>
            <w:sz w:val="24"/>
            <w:szCs w:val="24"/>
            <w:lang w:bidi="fa-IR"/>
          </w:rPr>
          <w:t xml:space="preserve">t </w:t>
        </w:r>
      </w:ins>
      <w:ins w:id="204" w:author="win8" w:date="2018-05-28T15:05:00Z">
        <w:r w:rsidR="004C3E22">
          <w:rPr>
            <w:rStyle w:val="hps"/>
            <w:rFonts w:asciiTheme="majorBidi" w:hAnsiTheme="majorBidi" w:cstheme="majorBidi"/>
            <w:sz w:val="24"/>
            <w:szCs w:val="24"/>
            <w:lang w:bidi="fa-IR"/>
          </w:rPr>
          <w:t xml:space="preserve">test and ANOVA showed that there was significant differences between </w:t>
        </w:r>
      </w:ins>
      <w:ins w:id="205" w:author="win8" w:date="2018-05-28T15:06:00Z">
        <w:r w:rsidR="004C3E22">
          <w:rPr>
            <w:rStyle w:val="hps"/>
            <w:rFonts w:asciiTheme="majorBidi" w:hAnsiTheme="majorBidi" w:cstheme="majorBidi"/>
            <w:sz w:val="24"/>
            <w:szCs w:val="24"/>
            <w:lang w:bidi="fa-IR"/>
          </w:rPr>
          <w:t xml:space="preserve">frequency and </w:t>
        </w:r>
      </w:ins>
      <w:ins w:id="206" w:author="win8" w:date="2018-05-28T15:07:00Z">
        <w:r>
          <w:rPr>
            <w:rStyle w:val="hps"/>
            <w:rFonts w:asciiTheme="majorBidi" w:hAnsiTheme="majorBidi" w:cstheme="majorBidi"/>
            <w:sz w:val="24"/>
            <w:szCs w:val="24"/>
            <w:lang w:bidi="fa-IR"/>
          </w:rPr>
          <w:t>intensity</w:t>
        </w:r>
      </w:ins>
      <w:ins w:id="207" w:author="win8" w:date="2018-05-28T15:06:00Z">
        <w:r w:rsidR="004C3E22">
          <w:rPr>
            <w:rStyle w:val="hps"/>
            <w:rFonts w:asciiTheme="majorBidi" w:hAnsiTheme="majorBidi" w:cstheme="majorBidi"/>
            <w:sz w:val="24"/>
            <w:szCs w:val="24"/>
            <w:lang w:bidi="fa-IR"/>
          </w:rPr>
          <w:t xml:space="preserve"> of moral distress</w:t>
        </w:r>
      </w:ins>
      <w:ins w:id="208" w:author="win8" w:date="2018-05-28T15:05:00Z">
        <w:r w:rsidR="004C3E22">
          <w:rPr>
            <w:rStyle w:val="hps"/>
            <w:rFonts w:asciiTheme="majorBidi" w:hAnsiTheme="majorBidi" w:cstheme="majorBidi"/>
            <w:sz w:val="24"/>
            <w:szCs w:val="24"/>
            <w:lang w:bidi="fa-IR"/>
          </w:rPr>
          <w:t xml:space="preserve"> scores based on </w:t>
        </w:r>
      </w:ins>
      <w:ins w:id="209" w:author="win8" w:date="2018-05-28T15:10:00Z">
        <w:r>
          <w:rPr>
            <w:rStyle w:val="hps"/>
            <w:rFonts w:asciiTheme="majorBidi" w:hAnsiTheme="majorBidi" w:cstheme="majorBidi"/>
            <w:sz w:val="24"/>
            <w:szCs w:val="24"/>
            <w:lang w:bidi="fa-IR"/>
          </w:rPr>
          <w:t>age and work experience</w:t>
        </w:r>
      </w:ins>
      <w:ins w:id="210" w:author="win8" w:date="2018-05-28T15:05:00Z">
        <w:r w:rsidR="004C3E22">
          <w:rPr>
            <w:rStyle w:val="hps"/>
            <w:rFonts w:asciiTheme="majorBidi" w:hAnsiTheme="majorBidi" w:cstheme="majorBidi"/>
            <w:sz w:val="24"/>
            <w:szCs w:val="24"/>
            <w:lang w:bidi="fa-IR"/>
          </w:rPr>
          <w:t>.</w:t>
        </w:r>
      </w:ins>
    </w:p>
    <w:p w:rsidR="00064A29" w:rsidRPr="000760A8" w:rsidDel="00064A29" w:rsidRDefault="00064A29" w:rsidP="0028464E">
      <w:pPr>
        <w:spacing w:after="120" w:line="480" w:lineRule="auto"/>
        <w:ind w:firstLine="180"/>
        <w:jc w:val="both"/>
        <w:rPr>
          <w:del w:id="211" w:author="win8" w:date="2018-05-22T15:53:00Z"/>
          <w:rStyle w:val="hps"/>
          <w:rFonts w:asciiTheme="majorBidi" w:hAnsiTheme="majorBidi" w:cstheme="majorBidi"/>
          <w:sz w:val="24"/>
          <w:szCs w:val="24"/>
          <w:lang w:bidi="fa-IR"/>
        </w:rPr>
      </w:pPr>
    </w:p>
    <w:p w:rsidR="000760A8" w:rsidRPr="000760A8" w:rsidRDefault="000760A8" w:rsidP="000760A8">
      <w:pPr>
        <w:spacing w:after="120" w:line="480" w:lineRule="auto"/>
        <w:jc w:val="both"/>
        <w:rPr>
          <w:rStyle w:val="hps"/>
          <w:rFonts w:asciiTheme="majorBidi" w:hAnsiTheme="majorBidi" w:cstheme="majorBidi"/>
          <w:i/>
          <w:iCs/>
          <w:sz w:val="24"/>
          <w:szCs w:val="24"/>
          <w:lang w:bidi="fa-IR"/>
        </w:rPr>
      </w:pPr>
      <w:r w:rsidRPr="000760A8">
        <w:rPr>
          <w:rStyle w:val="hps"/>
          <w:rFonts w:asciiTheme="majorBidi" w:hAnsiTheme="majorBidi" w:cstheme="majorBidi"/>
          <w:i/>
          <w:iCs/>
          <w:sz w:val="24"/>
          <w:szCs w:val="24"/>
          <w:lang w:bidi="fa-IR"/>
        </w:rPr>
        <w:t>3.4. Professional autonomy and moral distress</w:t>
      </w:r>
    </w:p>
    <w:p w:rsidR="000760A8" w:rsidRDefault="00322D15" w:rsidP="00787275">
      <w:pPr>
        <w:spacing w:after="120" w:line="480" w:lineRule="auto"/>
        <w:ind w:firstLine="180"/>
        <w:jc w:val="both"/>
        <w:rPr>
          <w:ins w:id="212" w:author="win8" w:date="2018-05-22T13:44:00Z"/>
          <w:rStyle w:val="hps"/>
          <w:rFonts w:asciiTheme="majorBidi" w:hAnsiTheme="majorBidi" w:cstheme="majorBidi"/>
          <w:sz w:val="24"/>
          <w:szCs w:val="24"/>
          <w:lang w:bidi="fa-IR"/>
        </w:rPr>
      </w:pPr>
      <w:ins w:id="213" w:author="win8" w:date="2018-05-22T08:57:00Z">
        <w:r>
          <w:rPr>
            <w:rStyle w:val="hps"/>
            <w:rFonts w:asciiTheme="majorBidi" w:hAnsiTheme="majorBidi" w:cstheme="majorBidi"/>
            <w:sz w:val="24"/>
            <w:szCs w:val="24"/>
            <w:lang w:bidi="fa-IR"/>
          </w:rPr>
          <w:t xml:space="preserve">Bivariate analysis </w:t>
        </w:r>
        <w:r w:rsidRPr="000760A8">
          <w:rPr>
            <w:rStyle w:val="hps"/>
            <w:rFonts w:asciiTheme="majorBidi" w:hAnsiTheme="majorBidi" w:cstheme="majorBidi"/>
            <w:sz w:val="24"/>
            <w:szCs w:val="24"/>
            <w:lang w:bidi="fa-IR"/>
          </w:rPr>
          <w:t xml:space="preserve">using the Pearson correlation coefficient </w:t>
        </w:r>
      </w:ins>
      <w:r w:rsidR="000760A8" w:rsidRPr="000760A8">
        <w:rPr>
          <w:rStyle w:val="hps"/>
          <w:rFonts w:asciiTheme="majorBidi" w:hAnsiTheme="majorBidi" w:cstheme="majorBidi"/>
          <w:sz w:val="24"/>
          <w:szCs w:val="24"/>
          <w:lang w:bidi="fa-IR"/>
        </w:rPr>
        <w:t xml:space="preserve">between professional autonomy and moral distress </w:t>
      </w:r>
      <w:del w:id="214" w:author="win8" w:date="2018-05-22T08:57:00Z">
        <w:r w:rsidR="000760A8" w:rsidRPr="000760A8" w:rsidDel="00322D15">
          <w:rPr>
            <w:rStyle w:val="hps"/>
            <w:rFonts w:asciiTheme="majorBidi" w:hAnsiTheme="majorBidi" w:cstheme="majorBidi"/>
            <w:sz w:val="24"/>
            <w:szCs w:val="24"/>
            <w:lang w:bidi="fa-IR"/>
          </w:rPr>
          <w:delText xml:space="preserve">using the Pearson correlation coefficient </w:delText>
        </w:r>
      </w:del>
      <w:r w:rsidR="000760A8" w:rsidRPr="000760A8">
        <w:rPr>
          <w:rStyle w:val="hps"/>
          <w:rFonts w:asciiTheme="majorBidi" w:hAnsiTheme="majorBidi" w:cstheme="majorBidi"/>
          <w:sz w:val="24"/>
          <w:szCs w:val="24"/>
          <w:lang w:bidi="fa-IR"/>
        </w:rPr>
        <w:t xml:space="preserve">are shown in Table </w:t>
      </w:r>
      <w:del w:id="215" w:author="win8" w:date="2018-05-22T13:40:00Z">
        <w:r w:rsidR="000760A8" w:rsidRPr="000760A8" w:rsidDel="00A9023C">
          <w:rPr>
            <w:rStyle w:val="hps"/>
            <w:rFonts w:asciiTheme="majorBidi" w:hAnsiTheme="majorBidi" w:cstheme="majorBidi"/>
            <w:sz w:val="24"/>
            <w:szCs w:val="24"/>
            <w:lang w:bidi="fa-IR"/>
          </w:rPr>
          <w:delText>4</w:delText>
        </w:r>
      </w:del>
      <w:ins w:id="216" w:author="win8" w:date="2018-05-22T13:40:00Z">
        <w:r w:rsidR="00A9023C">
          <w:rPr>
            <w:rStyle w:val="hps"/>
            <w:rFonts w:asciiTheme="majorBidi" w:hAnsiTheme="majorBidi" w:cstheme="majorBidi"/>
            <w:sz w:val="24"/>
            <w:szCs w:val="24"/>
            <w:lang w:bidi="fa-IR"/>
          </w:rPr>
          <w:t>2</w:t>
        </w:r>
      </w:ins>
      <w:r w:rsidR="000760A8" w:rsidRPr="000760A8">
        <w:rPr>
          <w:rStyle w:val="hps"/>
          <w:rFonts w:asciiTheme="majorBidi" w:hAnsiTheme="majorBidi" w:cstheme="majorBidi"/>
          <w:sz w:val="24"/>
          <w:szCs w:val="24"/>
          <w:lang w:bidi="fa-IR"/>
        </w:rPr>
        <w:t xml:space="preserve">. The professional autonomy was significant with the frequency </w:t>
      </w:r>
      <w:del w:id="217" w:author="win8" w:date="2018-05-28T15:14:00Z">
        <w:r w:rsidR="000760A8" w:rsidRPr="000760A8" w:rsidDel="00EC057C">
          <w:rPr>
            <w:rStyle w:val="hps"/>
            <w:rFonts w:asciiTheme="majorBidi" w:hAnsiTheme="majorBidi" w:cstheme="majorBidi"/>
            <w:sz w:val="24"/>
            <w:szCs w:val="24"/>
            <w:lang w:bidi="fa-IR"/>
          </w:rPr>
          <w:delText xml:space="preserve">of moral distress </w:delText>
        </w:r>
      </w:del>
      <w:r w:rsidR="000760A8" w:rsidRPr="000760A8">
        <w:rPr>
          <w:rStyle w:val="hps"/>
          <w:rFonts w:asciiTheme="majorBidi" w:hAnsiTheme="majorBidi" w:cstheme="majorBidi"/>
          <w:sz w:val="24"/>
          <w:szCs w:val="24"/>
          <w:lang w:bidi="fa-IR"/>
        </w:rPr>
        <w:t xml:space="preserve">and </w:t>
      </w:r>
      <w:del w:id="218" w:author="win8" w:date="2018-05-28T15:14:00Z">
        <w:r w:rsidR="000760A8" w:rsidRPr="000760A8" w:rsidDel="00EC057C">
          <w:rPr>
            <w:rStyle w:val="hps"/>
            <w:rFonts w:asciiTheme="majorBidi" w:hAnsiTheme="majorBidi" w:cstheme="majorBidi"/>
            <w:sz w:val="24"/>
            <w:szCs w:val="24"/>
            <w:lang w:bidi="fa-IR"/>
          </w:rPr>
          <w:delText xml:space="preserve">the </w:delText>
        </w:r>
      </w:del>
      <w:r w:rsidR="000760A8" w:rsidRPr="000760A8">
        <w:rPr>
          <w:rStyle w:val="hps"/>
          <w:rFonts w:asciiTheme="majorBidi" w:hAnsiTheme="majorBidi" w:cstheme="majorBidi"/>
          <w:sz w:val="24"/>
          <w:szCs w:val="24"/>
          <w:lang w:bidi="fa-IR"/>
        </w:rPr>
        <w:t>intensity of moral stress.</w:t>
      </w:r>
      <w:r w:rsidR="00ED20CD">
        <w:rPr>
          <w:rStyle w:val="hps"/>
          <w:rFonts w:asciiTheme="majorBidi" w:hAnsiTheme="majorBidi" w:cstheme="majorBidi"/>
          <w:sz w:val="24"/>
          <w:szCs w:val="24"/>
          <w:lang w:bidi="fa-IR"/>
        </w:rPr>
        <w:t xml:space="preserve"> </w:t>
      </w:r>
    </w:p>
    <w:p w:rsidR="00A9023C" w:rsidRDefault="00A9023C" w:rsidP="005928FA">
      <w:pPr>
        <w:spacing w:after="120" w:line="480" w:lineRule="auto"/>
        <w:ind w:firstLine="180"/>
        <w:jc w:val="both"/>
        <w:rPr>
          <w:ins w:id="219" w:author="win8" w:date="2018-05-22T13:44:00Z"/>
          <w:rStyle w:val="hps"/>
          <w:rFonts w:asciiTheme="majorBidi" w:hAnsiTheme="majorBidi" w:cstheme="majorBidi"/>
          <w:sz w:val="24"/>
          <w:szCs w:val="24"/>
          <w:lang w:bidi="fa-IR"/>
        </w:rPr>
      </w:pPr>
      <w:ins w:id="220" w:author="win8" w:date="2018-05-22T13:44:00Z">
        <w:r w:rsidRPr="00A11C91">
          <w:rPr>
            <w:rStyle w:val="hps"/>
            <w:rFonts w:asciiTheme="majorBidi" w:hAnsiTheme="majorBidi" w:cstheme="majorBidi"/>
            <w:sz w:val="24"/>
            <w:szCs w:val="24"/>
            <w:lang w:bidi="fa-IR"/>
          </w:rPr>
          <w:t>T</w:t>
        </w:r>
      </w:ins>
      <w:r w:rsidR="005928FA">
        <w:rPr>
          <w:rStyle w:val="hps"/>
          <w:rFonts w:asciiTheme="majorBidi" w:hAnsiTheme="majorBidi" w:cstheme="majorBidi"/>
          <w:sz w:val="24"/>
          <w:szCs w:val="24"/>
          <w:lang w:bidi="fa-IR"/>
        </w:rPr>
        <w:t>hree</w:t>
      </w:r>
      <w:ins w:id="221" w:author="win8" w:date="2018-05-22T13:44:00Z">
        <w:r w:rsidRPr="00A11C91">
          <w:rPr>
            <w:rStyle w:val="hps"/>
            <w:rFonts w:asciiTheme="majorBidi" w:hAnsiTheme="majorBidi" w:cstheme="majorBidi"/>
            <w:sz w:val="24"/>
            <w:szCs w:val="24"/>
            <w:lang w:bidi="fa-IR"/>
          </w:rPr>
          <w:t xml:space="preserve"> multiple regression was run to predict moral distress </w:t>
        </w:r>
        <w:r>
          <w:rPr>
            <w:rStyle w:val="hps"/>
            <w:rFonts w:asciiTheme="majorBidi" w:hAnsiTheme="majorBidi" w:cstheme="majorBidi"/>
            <w:sz w:val="24"/>
            <w:szCs w:val="24"/>
            <w:lang w:bidi="fa-IR"/>
          </w:rPr>
          <w:t>scores (</w:t>
        </w:r>
        <w:r w:rsidRPr="00A11C91">
          <w:rPr>
            <w:rStyle w:val="hps"/>
            <w:rFonts w:asciiTheme="majorBidi" w:hAnsiTheme="majorBidi" w:cstheme="majorBidi"/>
            <w:sz w:val="24"/>
            <w:szCs w:val="24"/>
            <w:lang w:bidi="fa-IR"/>
          </w:rPr>
          <w:t xml:space="preserve">frequency and intensity) from gender, age, work experience in emergency department and autonomy scores. </w:t>
        </w:r>
      </w:ins>
    </w:p>
    <w:p w:rsidR="00A9023C" w:rsidRDefault="00A9023C" w:rsidP="00ED20CD">
      <w:pPr>
        <w:spacing w:after="120" w:line="480" w:lineRule="auto"/>
        <w:ind w:firstLine="180"/>
        <w:jc w:val="both"/>
        <w:rPr>
          <w:ins w:id="222" w:author="win8" w:date="2018-05-22T13:44:00Z"/>
          <w:rStyle w:val="hps"/>
          <w:rFonts w:asciiTheme="majorBidi" w:hAnsiTheme="majorBidi" w:cstheme="majorBidi"/>
          <w:sz w:val="24"/>
          <w:szCs w:val="24"/>
          <w:lang w:bidi="fa-IR"/>
        </w:rPr>
      </w:pPr>
      <w:ins w:id="223" w:author="win8" w:date="2018-05-22T13:44:00Z">
        <w:r w:rsidRPr="00A11C91">
          <w:rPr>
            <w:rStyle w:val="hps"/>
            <w:rFonts w:asciiTheme="majorBidi" w:hAnsiTheme="majorBidi" w:cstheme="majorBidi"/>
            <w:sz w:val="24"/>
            <w:szCs w:val="24"/>
            <w:lang w:bidi="fa-IR"/>
          </w:rPr>
          <w:t>In first model for predict frequency of moral distress from above independent variables, autonomy and age statistically significantly predicted frequency of moral distress, F (4,168) = 13.525, P&lt;.001, R2 = .244. The proportion of variance in the frequency of moral distress that can be explained by these two predictors is 24.4 percent. Unstandardized coefficients in table 3 for autonomy is -.226. This means that for each one score increase in autonomy score, there is a decrease in frequency of moral distress of .226 score when all other independent variables are held constant.</w:t>
        </w:r>
      </w:ins>
    </w:p>
    <w:p w:rsidR="00A9023C" w:rsidRDefault="00A9023C" w:rsidP="00B16BFB">
      <w:pPr>
        <w:autoSpaceDE w:val="0"/>
        <w:autoSpaceDN w:val="0"/>
        <w:adjustRightInd w:val="0"/>
        <w:spacing w:after="0" w:line="480" w:lineRule="auto"/>
        <w:jc w:val="both"/>
        <w:rPr>
          <w:ins w:id="224" w:author="win8" w:date="2018-05-29T14:33:00Z"/>
          <w:rFonts w:ascii="Times New Roman" w:hAnsi="Times New Roman" w:cs="Times New Roman"/>
          <w:sz w:val="24"/>
          <w:szCs w:val="24"/>
        </w:rPr>
      </w:pPr>
      <w:ins w:id="225" w:author="win8" w:date="2018-05-22T13:44:00Z">
        <w:r>
          <w:rPr>
            <w:rFonts w:ascii="Times New Roman" w:hAnsi="Times New Roman" w:cs="Times New Roman"/>
            <w:sz w:val="24"/>
            <w:szCs w:val="24"/>
          </w:rPr>
          <w:t xml:space="preserve">In second model for predict intensity of moral distress from above independent variables, age statistically significantly predicted intensity of moral distress, F (4,168) = </w:t>
        </w:r>
        <w:r w:rsidRPr="00AE798B">
          <w:rPr>
            <w:rFonts w:ascii="Times New Roman" w:hAnsi="Times New Roman" w:cs="Times New Roman"/>
            <w:sz w:val="24"/>
            <w:szCs w:val="24"/>
          </w:rPr>
          <w:t>4.062</w:t>
        </w:r>
        <w:r>
          <w:rPr>
            <w:rFonts w:ascii="Times New Roman" w:hAnsi="Times New Roman" w:cs="Times New Roman"/>
            <w:sz w:val="24"/>
            <w:szCs w:val="24"/>
          </w:rPr>
          <w:t xml:space="preserve">, </w:t>
        </w:r>
      </w:ins>
      <w:ins w:id="226" w:author="win8" w:date="2018-05-28T14:47:00Z">
        <w:r w:rsidR="008A55AD">
          <w:rPr>
            <w:rFonts w:ascii="Times New Roman" w:hAnsi="Times New Roman" w:cs="Times New Roman"/>
            <w:sz w:val="24"/>
            <w:szCs w:val="24"/>
          </w:rPr>
          <w:t>p</w:t>
        </w:r>
      </w:ins>
      <w:ins w:id="227" w:author="win8" w:date="2018-05-22T13:44:00Z">
        <w:r>
          <w:rPr>
            <w:rFonts w:ascii="Times New Roman" w:hAnsi="Times New Roman" w:cs="Times New Roman"/>
            <w:sz w:val="24"/>
            <w:szCs w:val="24"/>
          </w:rPr>
          <w:t xml:space="preserve"> =.004, R</w:t>
        </w:r>
        <w:r w:rsidRPr="0094670D">
          <w:rPr>
            <w:rFonts w:ascii="Times New Roman" w:hAnsi="Times New Roman" w:cs="Times New Roman"/>
            <w:sz w:val="24"/>
            <w:szCs w:val="24"/>
            <w:vertAlign w:val="superscript"/>
          </w:rPr>
          <w:t>2</w:t>
        </w:r>
        <w:r>
          <w:rPr>
            <w:rFonts w:ascii="Times New Roman" w:hAnsi="Times New Roman" w:cs="Times New Roman"/>
            <w:sz w:val="24"/>
            <w:szCs w:val="24"/>
          </w:rPr>
          <w:t>=</w:t>
        </w:r>
        <w:r w:rsidRPr="005F30A3">
          <w:rPr>
            <w:rFonts w:ascii="Times New Roman" w:hAnsi="Times New Roman" w:cs="Times New Roman"/>
            <w:sz w:val="24"/>
            <w:szCs w:val="24"/>
          </w:rPr>
          <w:t>.</w:t>
        </w:r>
        <w:r>
          <w:rPr>
            <w:rFonts w:ascii="Times New Roman" w:hAnsi="Times New Roman" w:cs="Times New Roman"/>
            <w:sz w:val="24"/>
            <w:szCs w:val="24"/>
          </w:rPr>
          <w:t>08.</w:t>
        </w:r>
        <w:r w:rsidRPr="00B449B2">
          <w:t xml:space="preserve"> </w:t>
        </w:r>
        <w:r>
          <w:rPr>
            <w:rFonts w:ascii="Times New Roman" w:hAnsi="Times New Roman" w:cs="Times New Roman"/>
            <w:sz w:val="24"/>
            <w:szCs w:val="24"/>
          </w:rPr>
          <w:t>The</w:t>
        </w:r>
        <w:r w:rsidRPr="00B449B2">
          <w:rPr>
            <w:rFonts w:ascii="Times New Roman" w:hAnsi="Times New Roman" w:cs="Times New Roman"/>
            <w:sz w:val="24"/>
            <w:szCs w:val="24"/>
          </w:rPr>
          <w:t xml:space="preserve"> proportion of </w:t>
        </w:r>
        <w:r>
          <w:rPr>
            <w:rFonts w:ascii="Times New Roman" w:hAnsi="Times New Roman" w:cs="Times New Roman"/>
            <w:sz w:val="24"/>
            <w:szCs w:val="24"/>
          </w:rPr>
          <w:t>variance in the intensity of moral distress</w:t>
        </w:r>
        <w:r w:rsidRPr="00B449B2">
          <w:rPr>
            <w:rFonts w:ascii="Times New Roman" w:hAnsi="Times New Roman" w:cs="Times New Roman"/>
            <w:sz w:val="24"/>
            <w:szCs w:val="24"/>
          </w:rPr>
          <w:t xml:space="preserve"> that can be explained by </w:t>
        </w:r>
        <w:r>
          <w:rPr>
            <w:rFonts w:ascii="Times New Roman" w:hAnsi="Times New Roman" w:cs="Times New Roman"/>
            <w:sz w:val="24"/>
            <w:szCs w:val="24"/>
          </w:rPr>
          <w:t xml:space="preserve">age of nurses is 8 percent. Unstandardized coefficients in table 4 for autonomy is equal </w:t>
        </w:r>
        <w:r w:rsidRPr="00AE798B">
          <w:rPr>
            <w:rFonts w:ascii="Times New Roman" w:hAnsi="Times New Roman" w:cs="Times New Roman"/>
            <w:sz w:val="24"/>
            <w:szCs w:val="24"/>
          </w:rPr>
          <w:t>-.112</w:t>
        </w:r>
        <w:r>
          <w:rPr>
            <w:rFonts w:ascii="Times New Roman" w:hAnsi="Times New Roman" w:cs="Times New Roman"/>
            <w:sz w:val="24"/>
            <w:szCs w:val="24"/>
          </w:rPr>
          <w:t>. This means that for each one score increase in autonomy score</w:t>
        </w:r>
      </w:ins>
      <w:ins w:id="228" w:author="win8" w:date="2018-05-22T13:48:00Z">
        <w:r w:rsidR="0090639A">
          <w:rPr>
            <w:rFonts w:ascii="Times New Roman" w:hAnsi="Times New Roman" w:cs="Times New Roman"/>
            <w:sz w:val="24"/>
            <w:szCs w:val="24"/>
          </w:rPr>
          <w:t>s</w:t>
        </w:r>
      </w:ins>
      <w:ins w:id="229" w:author="win8" w:date="2018-05-22T13:44:00Z">
        <w:r>
          <w:rPr>
            <w:rFonts w:ascii="Times New Roman" w:hAnsi="Times New Roman" w:cs="Times New Roman"/>
            <w:sz w:val="24"/>
            <w:szCs w:val="24"/>
          </w:rPr>
          <w:t>, there is a decrease in intensity of moral distress of .112 score when all other independent variables are held constant.</w:t>
        </w:r>
      </w:ins>
    </w:p>
    <w:p w:rsidR="00787275" w:rsidRDefault="00AF6453" w:rsidP="001759D6">
      <w:pPr>
        <w:spacing w:after="120" w:line="480" w:lineRule="auto"/>
        <w:ind w:firstLine="180"/>
        <w:jc w:val="both"/>
        <w:rPr>
          <w:ins w:id="230" w:author="win8" w:date="2018-05-22T13:44:00Z"/>
          <w:rStyle w:val="hps"/>
          <w:rFonts w:asciiTheme="majorBidi" w:hAnsiTheme="majorBidi" w:cstheme="majorBidi"/>
          <w:sz w:val="24"/>
          <w:szCs w:val="24"/>
          <w:lang w:bidi="fa-IR"/>
        </w:rPr>
      </w:pPr>
      <w:ins w:id="231" w:author="win8" w:date="2018-05-29T14:33:00Z">
        <w:r w:rsidRPr="007A2A0C">
          <w:rPr>
            <w:rFonts w:ascii="Times New Roman" w:hAnsi="Times New Roman" w:cs="Times New Roman"/>
            <w:sz w:val="24"/>
            <w:szCs w:val="24"/>
          </w:rPr>
          <w:t xml:space="preserve">In third model for predict overall moral distress  from above independent variables, age </w:t>
        </w:r>
        <w:r>
          <w:rPr>
            <w:rFonts w:ascii="Times New Roman" w:hAnsi="Times New Roman" w:cs="Times New Roman"/>
            <w:sz w:val="24"/>
            <w:szCs w:val="24"/>
          </w:rPr>
          <w:t xml:space="preserve">and autonomy </w:t>
        </w:r>
        <w:r w:rsidRPr="007A2A0C">
          <w:rPr>
            <w:rFonts w:ascii="Times New Roman" w:hAnsi="Times New Roman" w:cs="Times New Roman"/>
            <w:sz w:val="24"/>
            <w:szCs w:val="24"/>
          </w:rPr>
          <w:t xml:space="preserve">statistically significantly predicted overall moral distress scores, F (4,168) = </w:t>
        </w:r>
        <w:r>
          <w:rPr>
            <w:rFonts w:ascii="Times New Roman" w:hAnsi="Times New Roman" w:cs="Times New Roman"/>
            <w:sz w:val="24"/>
            <w:szCs w:val="24"/>
          </w:rPr>
          <w:t>8</w:t>
        </w:r>
        <w:r w:rsidRPr="007A2A0C">
          <w:rPr>
            <w:rFonts w:ascii="Times New Roman" w:hAnsi="Times New Roman" w:cs="Times New Roman"/>
            <w:sz w:val="24"/>
            <w:szCs w:val="24"/>
          </w:rPr>
          <w:t>.</w:t>
        </w:r>
        <w:r>
          <w:rPr>
            <w:rFonts w:ascii="Times New Roman" w:hAnsi="Times New Roman" w:cs="Times New Roman"/>
            <w:sz w:val="24"/>
            <w:szCs w:val="24"/>
          </w:rPr>
          <w:t>911</w:t>
        </w:r>
        <w:r w:rsidRPr="007A2A0C">
          <w:rPr>
            <w:rFonts w:ascii="Times New Roman" w:hAnsi="Times New Roman" w:cs="Times New Roman"/>
            <w:sz w:val="24"/>
            <w:szCs w:val="24"/>
          </w:rPr>
          <w:t>, P&lt;.001, R2 = .</w:t>
        </w:r>
        <w:r>
          <w:rPr>
            <w:rFonts w:ascii="Times New Roman" w:hAnsi="Times New Roman" w:cs="Times New Roman"/>
            <w:sz w:val="24"/>
            <w:szCs w:val="24"/>
          </w:rPr>
          <w:t>175</w:t>
        </w:r>
        <w:r w:rsidRPr="007A2A0C">
          <w:rPr>
            <w:rFonts w:ascii="Times New Roman" w:hAnsi="Times New Roman" w:cs="Times New Roman"/>
            <w:sz w:val="24"/>
            <w:szCs w:val="24"/>
          </w:rPr>
          <w:t xml:space="preserve">. The proportion of variance in the overall moral distress scores that can be explained by </w:t>
        </w:r>
        <w:r w:rsidRPr="00A11C91">
          <w:rPr>
            <w:rStyle w:val="hps"/>
            <w:rFonts w:asciiTheme="majorBidi" w:hAnsiTheme="majorBidi" w:cstheme="majorBidi"/>
            <w:sz w:val="24"/>
            <w:szCs w:val="24"/>
            <w:lang w:bidi="fa-IR"/>
          </w:rPr>
          <w:t xml:space="preserve">these two predictors is equal </w:t>
        </w:r>
        <w:r>
          <w:rPr>
            <w:rStyle w:val="hps"/>
            <w:rFonts w:asciiTheme="majorBidi" w:hAnsiTheme="majorBidi" w:cstheme="majorBidi"/>
            <w:sz w:val="24"/>
            <w:szCs w:val="24"/>
            <w:lang w:bidi="fa-IR"/>
          </w:rPr>
          <w:t>17</w:t>
        </w:r>
        <w:r w:rsidRPr="00A11C91">
          <w:rPr>
            <w:rStyle w:val="hps"/>
            <w:rFonts w:asciiTheme="majorBidi" w:hAnsiTheme="majorBidi" w:cstheme="majorBidi"/>
            <w:sz w:val="24"/>
            <w:szCs w:val="24"/>
            <w:lang w:bidi="fa-IR"/>
          </w:rPr>
          <w:t>.</w:t>
        </w:r>
        <w:r>
          <w:rPr>
            <w:rStyle w:val="hps"/>
            <w:rFonts w:asciiTheme="majorBidi" w:hAnsiTheme="majorBidi" w:cstheme="majorBidi"/>
            <w:sz w:val="24"/>
            <w:szCs w:val="24"/>
            <w:lang w:bidi="fa-IR"/>
          </w:rPr>
          <w:t>5</w:t>
        </w:r>
        <w:r w:rsidRPr="00A11C91">
          <w:rPr>
            <w:rStyle w:val="hps"/>
            <w:rFonts w:asciiTheme="majorBidi" w:hAnsiTheme="majorBidi" w:cstheme="majorBidi"/>
            <w:sz w:val="24"/>
            <w:szCs w:val="24"/>
            <w:lang w:bidi="fa-IR"/>
          </w:rPr>
          <w:t xml:space="preserve"> percent</w:t>
        </w:r>
        <w:r>
          <w:rPr>
            <w:rStyle w:val="hps"/>
            <w:rFonts w:asciiTheme="majorBidi" w:hAnsiTheme="majorBidi" w:cstheme="majorBidi"/>
            <w:sz w:val="24"/>
            <w:szCs w:val="24"/>
            <w:lang w:bidi="fa-IR"/>
          </w:rPr>
          <w:t>.</w:t>
        </w:r>
        <w:r w:rsidRPr="007A2A0C">
          <w:rPr>
            <w:rFonts w:ascii="Times New Roman" w:hAnsi="Times New Roman" w:cs="Times New Roman"/>
            <w:sz w:val="24"/>
            <w:szCs w:val="24"/>
          </w:rPr>
          <w:t xml:space="preserve"> Unstandardized coefficients in table 5 for autonomy is equal -.</w:t>
        </w:r>
        <w:r>
          <w:rPr>
            <w:rFonts w:ascii="Times New Roman" w:hAnsi="Times New Roman" w:cs="Times New Roman"/>
            <w:sz w:val="24"/>
            <w:szCs w:val="24"/>
          </w:rPr>
          <w:t>333</w:t>
        </w:r>
        <w:r w:rsidRPr="007A2A0C">
          <w:rPr>
            <w:rFonts w:ascii="Times New Roman" w:hAnsi="Times New Roman" w:cs="Times New Roman"/>
            <w:sz w:val="24"/>
            <w:szCs w:val="24"/>
          </w:rPr>
          <w:t>. This means that for each one score increase in autonomy score, there is a decrease in overall moral distress scores of .</w:t>
        </w:r>
        <w:r>
          <w:rPr>
            <w:rFonts w:ascii="Times New Roman" w:hAnsi="Times New Roman" w:cs="Times New Roman"/>
            <w:sz w:val="24"/>
            <w:szCs w:val="24"/>
          </w:rPr>
          <w:t>333</w:t>
        </w:r>
        <w:r w:rsidRPr="007A2A0C">
          <w:rPr>
            <w:rFonts w:ascii="Times New Roman" w:hAnsi="Times New Roman" w:cs="Times New Roman"/>
            <w:sz w:val="24"/>
            <w:szCs w:val="24"/>
          </w:rPr>
          <w:t xml:space="preserve"> score when all other independent variables are held constant.</w:t>
        </w:r>
      </w:ins>
      <w:r w:rsidR="00787275">
        <w:rPr>
          <w:rFonts w:ascii="Times New Roman" w:hAnsi="Times New Roman" w:cs="Times New Roman"/>
          <w:sz w:val="24"/>
          <w:szCs w:val="24"/>
        </w:rPr>
        <w:t xml:space="preserve"> </w:t>
      </w:r>
      <w:r w:rsidR="00787275" w:rsidRPr="000760A8">
        <w:rPr>
          <w:rStyle w:val="hps"/>
          <w:rFonts w:asciiTheme="majorBidi" w:hAnsiTheme="majorBidi" w:cstheme="majorBidi"/>
          <w:sz w:val="24"/>
          <w:szCs w:val="24"/>
          <w:lang w:bidi="fa-IR"/>
        </w:rPr>
        <w:t>Therefore based on study hypothesis, professional autonomy of nurses had a significant negative correlation with</w:t>
      </w:r>
      <w:ins w:id="232" w:author="win8" w:date="2018-05-22T13:42:00Z">
        <w:r w:rsidR="00787275">
          <w:rPr>
            <w:rStyle w:val="hps"/>
            <w:rFonts w:asciiTheme="majorBidi" w:hAnsiTheme="majorBidi" w:cstheme="majorBidi"/>
            <w:sz w:val="24"/>
            <w:szCs w:val="24"/>
            <w:lang w:bidi="fa-IR"/>
          </w:rPr>
          <w:t xml:space="preserve"> </w:t>
        </w:r>
      </w:ins>
      <w:r w:rsidR="00787275" w:rsidRPr="000760A8">
        <w:rPr>
          <w:rStyle w:val="hps"/>
          <w:rFonts w:asciiTheme="majorBidi" w:hAnsiTheme="majorBidi" w:cstheme="majorBidi"/>
          <w:sz w:val="24"/>
          <w:szCs w:val="24"/>
          <w:lang w:bidi="fa-IR"/>
        </w:rPr>
        <w:t>moral distress.</w:t>
      </w:r>
    </w:p>
    <w:p w:rsidR="00AF6453" w:rsidRDefault="00AF6453" w:rsidP="005928FA">
      <w:pPr>
        <w:autoSpaceDE w:val="0"/>
        <w:autoSpaceDN w:val="0"/>
        <w:adjustRightInd w:val="0"/>
        <w:spacing w:after="0" w:line="480" w:lineRule="auto"/>
        <w:jc w:val="both"/>
        <w:rPr>
          <w:ins w:id="233" w:author="win8" w:date="2018-05-29T14:33:00Z"/>
          <w:rFonts w:ascii="Times New Roman" w:hAnsi="Times New Roman" w:cs="Times New Roman"/>
          <w:sz w:val="24"/>
          <w:szCs w:val="24"/>
        </w:rPr>
      </w:pPr>
    </w:p>
    <w:p w:rsidR="00AF6453" w:rsidRDefault="00AF6453" w:rsidP="00B16BFB">
      <w:pPr>
        <w:autoSpaceDE w:val="0"/>
        <w:autoSpaceDN w:val="0"/>
        <w:adjustRightInd w:val="0"/>
        <w:spacing w:after="0" w:line="480" w:lineRule="auto"/>
        <w:jc w:val="both"/>
        <w:rPr>
          <w:ins w:id="234" w:author="win8" w:date="2018-05-22T13:44:00Z"/>
          <w:rFonts w:ascii="Times New Roman" w:hAnsi="Times New Roman" w:cs="Times New Roman"/>
          <w:sz w:val="24"/>
          <w:szCs w:val="24"/>
        </w:rPr>
      </w:pPr>
    </w:p>
    <w:p w:rsidR="000760A8" w:rsidRPr="000760A8" w:rsidRDefault="000760A8" w:rsidP="000760A8">
      <w:pPr>
        <w:spacing w:after="120" w:line="480" w:lineRule="auto"/>
        <w:jc w:val="both"/>
        <w:rPr>
          <w:rStyle w:val="hps"/>
          <w:rFonts w:asciiTheme="majorBidi" w:hAnsiTheme="majorBidi" w:cstheme="majorBidi"/>
          <w:b/>
          <w:bCs/>
          <w:sz w:val="24"/>
          <w:szCs w:val="24"/>
          <w:lang w:bidi="fa-IR"/>
        </w:rPr>
      </w:pPr>
      <w:r w:rsidRPr="000760A8">
        <w:rPr>
          <w:rStyle w:val="hps"/>
          <w:rFonts w:asciiTheme="majorBidi" w:hAnsiTheme="majorBidi" w:cstheme="majorBidi"/>
          <w:b/>
          <w:bCs/>
          <w:sz w:val="24"/>
          <w:szCs w:val="24"/>
          <w:lang w:bidi="fa-IR"/>
        </w:rPr>
        <w:t>4. Discussion</w:t>
      </w:r>
    </w:p>
    <w:p w:rsidR="000760A8" w:rsidRPr="000760A8" w:rsidRDefault="000760A8" w:rsidP="00787275">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The findings of this study provide a primary view of emergency nurses' autonomy and their moral distress: the mean of professional autonomy scores were at a low level,</w:t>
      </w:r>
      <w:del w:id="235" w:author="win8" w:date="2018-05-29T13:17:00Z">
        <w:r w:rsidRPr="000760A8" w:rsidDel="00D44EC7">
          <w:rPr>
            <w:rStyle w:val="hps"/>
            <w:rFonts w:asciiTheme="majorBidi" w:hAnsiTheme="majorBidi" w:cstheme="majorBidi"/>
            <w:sz w:val="24"/>
            <w:szCs w:val="24"/>
            <w:lang w:bidi="fa-IR"/>
          </w:rPr>
          <w:delText xml:space="preserve"> </w:delText>
        </w:r>
        <w:r w:rsidRPr="000760A8" w:rsidDel="00D44EC7">
          <w:rPr>
            <w:rFonts w:asciiTheme="majorBidi" w:hAnsiTheme="majorBidi" w:cstheme="majorBidi"/>
            <w:sz w:val="24"/>
            <w:szCs w:val="24"/>
          </w:rPr>
          <w:delText>though male nurses reported a greater degree of autonomy than did their female peers</w:delText>
        </w:r>
      </w:del>
      <w:del w:id="236" w:author="win8" w:date="2018-05-29T13:18:00Z">
        <w:r w:rsidRPr="000760A8" w:rsidDel="00D44EC7">
          <w:rPr>
            <w:rFonts w:asciiTheme="majorBidi" w:hAnsiTheme="majorBidi" w:cstheme="majorBidi"/>
            <w:sz w:val="24"/>
            <w:szCs w:val="24"/>
          </w:rPr>
          <w:delText>.</w:delText>
        </w:r>
        <w:r w:rsidRPr="000760A8" w:rsidDel="00D44EC7">
          <w:rPr>
            <w:rStyle w:val="hps"/>
            <w:rFonts w:asciiTheme="majorBidi" w:hAnsiTheme="majorBidi" w:cstheme="majorBidi"/>
            <w:sz w:val="24"/>
            <w:szCs w:val="24"/>
            <w:lang w:bidi="fa-IR"/>
          </w:rPr>
          <w:delText xml:space="preserve"> In this regard, Mirsaidi et al. in a study on clinical decision making in Iranian nurses indicated that men have been preceded in participation in clinical decision making than women </w:delText>
        </w:r>
        <w:r w:rsidRPr="000760A8" w:rsidDel="00D44EC7">
          <w:rPr>
            <w:rStyle w:val="hps"/>
            <w:rFonts w:asciiTheme="majorBidi" w:hAnsiTheme="majorBidi" w:cstheme="majorBidi"/>
            <w:sz w:val="24"/>
            <w:szCs w:val="24"/>
            <w:lang w:bidi="fa-IR"/>
          </w:rPr>
          <w:fldChar w:fldCharType="begin"/>
        </w:r>
      </w:del>
      <w:r w:rsidR="00787275">
        <w:rPr>
          <w:rStyle w:val="hps"/>
          <w:rFonts w:asciiTheme="majorBidi" w:hAnsiTheme="majorBidi" w:cstheme="majorBidi"/>
          <w:sz w:val="24"/>
          <w:szCs w:val="24"/>
          <w:lang w:bidi="fa-IR"/>
        </w:rPr>
        <w:instrText xml:space="preserve"> ADDIN EN.CITE &lt;EndNote&gt;&lt;Cite&gt;&lt;Author&gt;Mirsaidi&lt;/Author&gt;&lt;Year&gt;2012&lt;/Year&gt;&lt;RecNum&gt;43&lt;/RecNum&gt;&lt;DisplayText&gt;(18)&lt;/DisplayText&gt;&lt;record&gt;&lt;rec-number&gt;43&lt;/rec-number&gt;&lt;foreign-keys&gt;&lt;key app="EN" db-id="ft0eetaau5swfxevew7xw5wf50wrzwfzzte9" timestamp="1503136505"&gt;43&lt;/key&gt;&lt;/foreign-keys&gt;&lt;ref-type name="Journal Article"&gt;17&lt;/ref-type&gt;&lt;contributors&gt;&lt;authors&gt;&lt;author&gt;Mirsaidi, Golnoosh&lt;/author&gt;&lt;author&gt;Lakdizaji, Sima&lt;/author&gt;&lt;author&gt;Ghojazadeh, Morteza&lt;/author&gt;&lt;/authors&gt;&lt;/contributors&gt;&lt;titles&gt;&lt;title&gt;Individual-social effective factors on clinical decision making in nurses&lt;/title&gt;&lt;secondary-title&gt;Asian J. Med. Pharm. Res&lt;/secondary-title&gt;&lt;/titles&gt;&lt;periodical&gt;&lt;full-title&gt;Asian J. Med. Pharm. Res&lt;/full-title&gt;&lt;/periodical&gt;&lt;pages&gt;38&lt;/pages&gt;&lt;volume&gt;2&lt;/volume&gt;&lt;number&gt;2&lt;/number&gt;&lt;dates&gt;&lt;year&gt;2012&lt;/year&gt;&lt;/dates&gt;&lt;urls&gt;&lt;/urls&gt;&lt;/record&gt;&lt;/Cite&gt;&lt;/EndNote&gt;</w:instrText>
      </w:r>
      <w:del w:id="237" w:author="win8" w:date="2018-05-29T13:18:00Z">
        <w:r w:rsidRPr="000760A8" w:rsidDel="00D44EC7">
          <w:rPr>
            <w:rStyle w:val="hps"/>
            <w:rFonts w:asciiTheme="majorBidi" w:hAnsiTheme="majorBidi" w:cstheme="majorBidi"/>
            <w:sz w:val="24"/>
            <w:szCs w:val="24"/>
            <w:lang w:bidi="fa-IR"/>
          </w:rPr>
          <w:fldChar w:fldCharType="separate"/>
        </w:r>
        <w:r w:rsidR="00437F67" w:rsidDel="00D44EC7">
          <w:rPr>
            <w:rStyle w:val="hps"/>
            <w:rFonts w:asciiTheme="majorBidi" w:hAnsiTheme="majorBidi" w:cstheme="majorBidi"/>
            <w:noProof/>
            <w:sz w:val="24"/>
            <w:szCs w:val="24"/>
            <w:lang w:bidi="fa-IR"/>
          </w:rPr>
          <w:delText>(</w:delText>
        </w:r>
      </w:del>
      <w:r w:rsidR="00787275">
        <w:rPr>
          <w:rStyle w:val="hps"/>
          <w:rFonts w:asciiTheme="majorBidi" w:hAnsiTheme="majorBidi" w:cstheme="majorBidi"/>
          <w:noProof/>
          <w:sz w:val="24"/>
          <w:szCs w:val="24"/>
          <w:lang w:bidi="fa-IR"/>
        </w:rPr>
        <w:fldChar w:fldCharType="begin"/>
      </w:r>
      <w:r w:rsidR="00787275">
        <w:rPr>
          <w:rStyle w:val="hps"/>
          <w:rFonts w:asciiTheme="majorBidi" w:hAnsiTheme="majorBidi" w:cstheme="majorBidi"/>
          <w:noProof/>
          <w:sz w:val="24"/>
          <w:szCs w:val="24"/>
          <w:lang w:bidi="fa-IR"/>
        </w:rPr>
        <w:instrText xml:space="preserve"> HYPERLINK \l "_ENREF_18" \o "Mirsaidi, 2012 #43" </w:instrText>
      </w:r>
      <w:r w:rsidR="00787275">
        <w:rPr>
          <w:rStyle w:val="hps"/>
          <w:rFonts w:asciiTheme="majorBidi" w:hAnsiTheme="majorBidi" w:cstheme="majorBidi"/>
          <w:noProof/>
          <w:sz w:val="24"/>
          <w:szCs w:val="24"/>
          <w:lang w:bidi="fa-IR"/>
        </w:rPr>
        <w:fldChar w:fldCharType="separate"/>
      </w:r>
      <w:del w:id="238" w:author="win8" w:date="2018-05-29T13:18:00Z">
        <w:r w:rsidR="00787275" w:rsidDel="00D44EC7">
          <w:rPr>
            <w:rStyle w:val="hps"/>
            <w:rFonts w:asciiTheme="majorBidi" w:hAnsiTheme="majorBidi" w:cstheme="majorBidi"/>
            <w:noProof/>
            <w:sz w:val="24"/>
            <w:szCs w:val="24"/>
            <w:lang w:bidi="fa-IR"/>
          </w:rPr>
          <w:delText>18</w:delText>
        </w:r>
      </w:del>
      <w:r w:rsidR="00787275">
        <w:rPr>
          <w:rStyle w:val="hps"/>
          <w:rFonts w:asciiTheme="majorBidi" w:hAnsiTheme="majorBidi" w:cstheme="majorBidi"/>
          <w:noProof/>
          <w:sz w:val="24"/>
          <w:szCs w:val="24"/>
          <w:lang w:bidi="fa-IR"/>
        </w:rPr>
        <w:fldChar w:fldCharType="end"/>
      </w:r>
      <w:del w:id="239" w:author="win8" w:date="2018-05-29T13:18:00Z">
        <w:r w:rsidR="00437F67" w:rsidDel="00D44EC7">
          <w:rPr>
            <w:rStyle w:val="hps"/>
            <w:rFonts w:asciiTheme="majorBidi" w:hAnsiTheme="majorBidi" w:cstheme="majorBidi"/>
            <w:noProof/>
            <w:sz w:val="24"/>
            <w:szCs w:val="24"/>
            <w:lang w:bidi="fa-IR"/>
          </w:rPr>
          <w:delText>)</w:delText>
        </w:r>
        <w:r w:rsidRPr="000760A8" w:rsidDel="00D44EC7">
          <w:rPr>
            <w:rStyle w:val="hps"/>
            <w:rFonts w:asciiTheme="majorBidi" w:hAnsiTheme="majorBidi" w:cstheme="majorBidi"/>
            <w:sz w:val="24"/>
            <w:szCs w:val="24"/>
            <w:lang w:bidi="fa-IR"/>
          </w:rPr>
          <w:fldChar w:fldCharType="end"/>
        </w:r>
        <w:r w:rsidRPr="000760A8" w:rsidDel="00D44EC7">
          <w:rPr>
            <w:rStyle w:val="hps"/>
            <w:rFonts w:asciiTheme="majorBidi" w:hAnsiTheme="majorBidi" w:cstheme="majorBidi"/>
            <w:sz w:val="24"/>
            <w:szCs w:val="24"/>
            <w:lang w:bidi="fa-IR"/>
          </w:rPr>
          <w:delText>.</w:delText>
        </w:r>
      </w:del>
      <w:r w:rsidRPr="000760A8">
        <w:rPr>
          <w:rStyle w:val="hps"/>
          <w:rFonts w:asciiTheme="majorBidi" w:hAnsiTheme="majorBidi" w:cstheme="majorBidi"/>
          <w:sz w:val="24"/>
          <w:szCs w:val="24"/>
          <w:lang w:bidi="fa-IR"/>
        </w:rPr>
        <w:t xml:space="preserve"> </w:t>
      </w:r>
    </w:p>
    <w:p w:rsidR="000760A8" w:rsidRPr="000760A8" w:rsidRDefault="000760A8" w:rsidP="00787275">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The findings of present study in accord with</w:t>
      </w:r>
      <w:r w:rsidR="000E6A3A">
        <w:rPr>
          <w:rStyle w:val="hps"/>
          <w:rFonts w:asciiTheme="majorBidi" w:hAnsiTheme="majorBidi" w:cstheme="majorBidi"/>
          <w:sz w:val="24"/>
          <w:szCs w:val="24"/>
          <w:lang w:bidi="fa-IR"/>
        </w:rPr>
        <w:t xml:space="preserve"> low autonomy was in line with </w:t>
      </w:r>
      <w:proofErr w:type="spellStart"/>
      <w:r w:rsidR="000E6A3A">
        <w:rPr>
          <w:rStyle w:val="hps"/>
          <w:rFonts w:asciiTheme="majorBidi" w:hAnsiTheme="majorBidi" w:cstheme="majorBidi"/>
          <w:sz w:val="24"/>
          <w:szCs w:val="24"/>
          <w:lang w:bidi="fa-IR"/>
        </w:rPr>
        <w:t>sarkoohi</w:t>
      </w:r>
      <w:proofErr w:type="spellEnd"/>
      <w:r w:rsidR="000E6A3A">
        <w:rPr>
          <w:rStyle w:val="hps"/>
          <w:rFonts w:asciiTheme="majorBidi" w:hAnsiTheme="majorBidi" w:cstheme="majorBidi"/>
          <w:sz w:val="24"/>
          <w:szCs w:val="24"/>
          <w:lang w:bidi="fa-IR"/>
        </w:rPr>
        <w:t xml:space="preserve"> </w:t>
      </w:r>
      <w:r w:rsidR="000E6A3A">
        <w:rPr>
          <w:rStyle w:val="hps"/>
          <w:rFonts w:asciiTheme="majorBidi" w:hAnsiTheme="majorBidi" w:cstheme="majorBidi"/>
          <w:sz w:val="24"/>
          <w:szCs w:val="24"/>
          <w:lang w:bidi="fa-IR"/>
        </w:rPr>
        <w:fldChar w:fldCharType="begin"/>
      </w:r>
      <w:r w:rsidR="00787275">
        <w:rPr>
          <w:rStyle w:val="hps"/>
          <w:rFonts w:asciiTheme="majorBidi" w:hAnsiTheme="majorBidi" w:cstheme="majorBidi"/>
          <w:sz w:val="24"/>
          <w:szCs w:val="24"/>
          <w:lang w:bidi="fa-IR"/>
        </w:rPr>
        <w:instrText xml:space="preserve"> ADDIN EN.CITE &lt;EndNote&gt;&lt;Cite&gt;&lt;Author&gt;Sarkoohijabalbarezi&lt;/Author&gt;&lt;Year&gt;2017&lt;/Year&gt;&lt;RecNum&gt;39&lt;/RecNum&gt;&lt;DisplayText&gt;(19)&lt;/DisplayText&gt;&lt;record&gt;&lt;rec-number&gt;39&lt;/rec-number&gt;&lt;foreign-keys&gt;&lt;key app="EN" db-id="ffd9ast28vzxrwetvtxvve2yzfsaveez500e" timestamp="1506805671"&gt;39&lt;/key&gt;&lt;/foreign-keys&gt;&lt;ref-type name="Journal Article"&gt;17&lt;/ref-type&gt;&lt;contributors&gt;&lt;authors&gt;&lt;author&gt;Sarkoohijabalbarezi, Zahra&lt;/author&gt;&lt;author&gt;Ghodousi, Arash&lt;/author&gt;&lt;author&gt;Davaridolatabadi, Elham&lt;/author&gt;&lt;/authors&gt;&lt;/contributors&gt;&lt;titles&gt;&lt;title&gt;The relationship between professional autonomy and moral distress among nurses working in children&amp;apos;s units and pediatric intensive care wards&lt;/title&gt;&lt;secondary-title&gt;International Journal of Nursing Sciences&lt;/secondary-title&gt;&lt;/titles&gt;&lt;periodical&gt;&lt;full-title&gt;International Journal of Nursing Sciences&lt;/full-title&gt;&lt;/periodical&gt;&lt;pages&gt;117-121&lt;/pages&gt;&lt;volume&gt;4&lt;/volume&gt;&lt;number&gt;2&lt;/number&gt;&lt;dates&gt;&lt;year&gt;2017&lt;/year&gt;&lt;/dates&gt;&lt;isbn&gt;2352-0132&lt;/isbn&gt;&lt;urls&gt;&lt;/urls&gt;&lt;/record&gt;&lt;/Cite&gt;&lt;/EndNote&gt;</w:instrText>
      </w:r>
      <w:r w:rsidR="000E6A3A">
        <w:rPr>
          <w:rStyle w:val="hps"/>
          <w:rFonts w:asciiTheme="majorBidi" w:hAnsiTheme="majorBidi" w:cstheme="majorBidi"/>
          <w:sz w:val="24"/>
          <w:szCs w:val="24"/>
          <w:lang w:bidi="fa-IR"/>
        </w:rPr>
        <w:fldChar w:fldCharType="separate"/>
      </w:r>
      <w:r w:rsidR="00787275">
        <w:rPr>
          <w:rStyle w:val="hps"/>
          <w:rFonts w:asciiTheme="majorBidi" w:hAnsiTheme="majorBidi" w:cstheme="majorBidi"/>
          <w:noProof/>
          <w:sz w:val="24"/>
          <w:szCs w:val="24"/>
          <w:lang w:bidi="fa-IR"/>
        </w:rPr>
        <w:t>(</w:t>
      </w:r>
      <w:hyperlink w:anchor="_ENREF_19" w:tooltip="Sarkoohijabalbarezi, 2017 #39" w:history="1">
        <w:r w:rsidR="00787275">
          <w:rPr>
            <w:rStyle w:val="hps"/>
            <w:rFonts w:asciiTheme="majorBidi" w:hAnsiTheme="majorBidi" w:cstheme="majorBidi"/>
            <w:noProof/>
            <w:sz w:val="24"/>
            <w:szCs w:val="24"/>
            <w:lang w:bidi="fa-IR"/>
          </w:rPr>
          <w:t>19</w:t>
        </w:r>
      </w:hyperlink>
      <w:r w:rsidR="00787275">
        <w:rPr>
          <w:rStyle w:val="hps"/>
          <w:rFonts w:asciiTheme="majorBidi" w:hAnsiTheme="majorBidi" w:cstheme="majorBidi"/>
          <w:noProof/>
          <w:sz w:val="24"/>
          <w:szCs w:val="24"/>
          <w:lang w:bidi="fa-IR"/>
        </w:rPr>
        <w:t>)</w:t>
      </w:r>
      <w:r w:rsidR="000E6A3A">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w:t>
      </w:r>
      <w:r w:rsidRPr="000760A8">
        <w:rPr>
          <w:rFonts w:asciiTheme="majorBidi" w:hAnsiTheme="majorBidi" w:cstheme="majorBidi"/>
          <w:sz w:val="24"/>
          <w:szCs w:val="24"/>
        </w:rPr>
        <w:t xml:space="preserve">All the nurses included in our study worked in emergency departments. But studies that reported on nurses working in intensive care settings and clinical nurses have documented a higher level of </w:t>
      </w:r>
      <w:del w:id="240" w:author="win8" w:date="2018-05-29T13:19:00Z">
        <w:r w:rsidRPr="000760A8" w:rsidDel="00D44EC7">
          <w:rPr>
            <w:rFonts w:asciiTheme="majorBidi" w:hAnsiTheme="majorBidi" w:cstheme="majorBidi"/>
            <w:sz w:val="24"/>
            <w:szCs w:val="24"/>
          </w:rPr>
          <w:delText xml:space="preserve">moral </w:delText>
        </w:r>
      </w:del>
      <w:r w:rsidRPr="000760A8">
        <w:rPr>
          <w:rFonts w:asciiTheme="majorBidi" w:hAnsiTheme="majorBidi" w:cstheme="majorBidi"/>
          <w:sz w:val="24"/>
          <w:szCs w:val="24"/>
        </w:rPr>
        <w:t>autonomy</w:t>
      </w:r>
      <w:r w:rsidRPr="000760A8">
        <w:rPr>
          <w:rStyle w:val="hps"/>
          <w:rFonts w:asciiTheme="majorBidi" w:hAnsiTheme="majorBidi" w:cstheme="majorBidi"/>
          <w:sz w:val="24"/>
          <w:szCs w:val="24"/>
          <w:lang w:bidi="fa-IR"/>
        </w:rPr>
        <w:t xml:space="preserve"> </w:t>
      </w:r>
      <w:r w:rsidRPr="000760A8">
        <w:rPr>
          <w:rStyle w:val="hps"/>
          <w:rFonts w:asciiTheme="majorBidi" w:hAnsiTheme="majorBidi" w:cstheme="majorBidi"/>
          <w:sz w:val="24"/>
          <w:szCs w:val="24"/>
          <w:lang w:bidi="fa-IR"/>
        </w:rPr>
        <w:fldChar w:fldCharType="begin">
          <w:fldData xml:space="preserve">PEVuZE5vdGU+PENpdGU+PEF1dGhvcj5QYXBhdGhhbmFzc29nbG91PC9BdXRob3I+PFllYXI+MjAx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</w:fldData>
        </w:fldChar>
      </w:r>
      <w:r w:rsidR="00787275">
        <w:rPr>
          <w:rStyle w:val="hps"/>
          <w:rFonts w:asciiTheme="majorBidi" w:hAnsiTheme="majorBidi" w:cstheme="majorBidi"/>
          <w:sz w:val="24"/>
          <w:szCs w:val="24"/>
          <w:lang w:bidi="fa-IR"/>
        </w:rPr>
        <w:instrText xml:space="preserve"> ADDIN EN.CITE </w:instrText>
      </w:r>
      <w:r w:rsidR="00787275">
        <w:rPr>
          <w:rStyle w:val="hps"/>
          <w:rFonts w:asciiTheme="majorBidi" w:hAnsiTheme="majorBidi" w:cstheme="majorBidi"/>
          <w:sz w:val="24"/>
          <w:szCs w:val="24"/>
          <w:lang w:bidi="fa-IR"/>
        </w:rPr>
        <w:fldChar w:fldCharType="begin">
          <w:fldData xml:space="preserve">PEVuZE5vdGU+PENpdGU+PEF1dGhvcj5QYXBhdGhhbmFzc29nbG91PC9BdXRob3I+PFllYXI+MjAx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</w:fldData>
        </w:fldChar>
      </w:r>
      <w:r w:rsidR="00787275">
        <w:rPr>
          <w:rStyle w:val="hps"/>
          <w:rFonts w:asciiTheme="majorBidi" w:hAnsiTheme="majorBidi" w:cstheme="majorBidi"/>
          <w:sz w:val="24"/>
          <w:szCs w:val="24"/>
          <w:lang w:bidi="fa-IR"/>
        </w:rPr>
        <w:instrText xml:space="preserve"> ADDIN EN.CITE.DATA </w:instrText>
      </w:r>
      <w:r w:rsidR="00787275">
        <w:rPr>
          <w:rStyle w:val="hps"/>
          <w:rFonts w:asciiTheme="majorBidi" w:hAnsiTheme="majorBidi" w:cstheme="majorBidi"/>
          <w:sz w:val="24"/>
          <w:szCs w:val="24"/>
          <w:lang w:bidi="fa-IR"/>
        </w:rPr>
      </w:r>
      <w:r w:rsidR="00787275">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r>
      <w:r w:rsidRPr="000760A8">
        <w:rPr>
          <w:rStyle w:val="hps"/>
          <w:rFonts w:asciiTheme="majorBidi" w:hAnsiTheme="majorBidi" w:cstheme="majorBidi"/>
          <w:sz w:val="24"/>
          <w:szCs w:val="24"/>
          <w:lang w:bidi="fa-IR"/>
        </w:rPr>
        <w:fldChar w:fldCharType="separate"/>
      </w:r>
      <w:r w:rsidR="00787275">
        <w:rPr>
          <w:rStyle w:val="hps"/>
          <w:rFonts w:asciiTheme="majorBidi" w:hAnsiTheme="majorBidi" w:cstheme="majorBidi"/>
          <w:noProof/>
          <w:sz w:val="24"/>
          <w:szCs w:val="24"/>
          <w:lang w:bidi="fa-IR"/>
        </w:rPr>
        <w:t>(</w:t>
      </w:r>
      <w:hyperlink w:anchor="_ENREF_2" w:tooltip="Papathanassoglou, 2012 #2" w:history="1">
        <w:r w:rsidR="00787275">
          <w:rPr>
            <w:rStyle w:val="hps"/>
            <w:rFonts w:asciiTheme="majorBidi" w:hAnsiTheme="majorBidi" w:cstheme="majorBidi"/>
            <w:noProof/>
            <w:sz w:val="24"/>
            <w:szCs w:val="24"/>
            <w:lang w:bidi="fa-IR"/>
          </w:rPr>
          <w:t>2</w:t>
        </w:r>
      </w:hyperlink>
      <w:r w:rsidR="00787275">
        <w:rPr>
          <w:rStyle w:val="hps"/>
          <w:rFonts w:asciiTheme="majorBidi" w:hAnsiTheme="majorBidi" w:cstheme="majorBidi"/>
          <w:noProof/>
          <w:sz w:val="24"/>
          <w:szCs w:val="24"/>
          <w:lang w:bidi="fa-IR"/>
        </w:rPr>
        <w:t xml:space="preserve">, </w:t>
      </w:r>
      <w:hyperlink w:anchor="_ENREF_10" w:tooltip="Ando, 2016 #28" w:history="1">
        <w:r w:rsidR="00787275">
          <w:rPr>
            <w:rStyle w:val="hps"/>
            <w:rFonts w:asciiTheme="majorBidi" w:hAnsiTheme="majorBidi" w:cstheme="majorBidi"/>
            <w:noProof/>
            <w:sz w:val="24"/>
            <w:szCs w:val="24"/>
            <w:lang w:bidi="fa-IR"/>
          </w:rPr>
          <w:t>10</w:t>
        </w:r>
      </w:hyperlink>
      <w:r w:rsidR="00787275">
        <w:rPr>
          <w:rStyle w:val="hps"/>
          <w:rFonts w:asciiTheme="majorBidi" w:hAnsiTheme="majorBidi" w:cstheme="majorBidi"/>
          <w:noProof/>
          <w:sz w:val="24"/>
          <w:szCs w:val="24"/>
          <w:lang w:bidi="fa-IR"/>
        </w:rPr>
        <w:t xml:space="preserve">, </w:t>
      </w:r>
      <w:hyperlink w:anchor="_ENREF_20" w:tooltip="Amini, 2015 #27" w:history="1">
        <w:r w:rsidR="00787275">
          <w:rPr>
            <w:rStyle w:val="hps"/>
            <w:rFonts w:asciiTheme="majorBidi" w:hAnsiTheme="majorBidi" w:cstheme="majorBidi"/>
            <w:noProof/>
            <w:sz w:val="24"/>
            <w:szCs w:val="24"/>
            <w:lang w:bidi="fa-IR"/>
          </w:rPr>
          <w:t>20-22</w:t>
        </w:r>
      </w:hyperlink>
      <w:r w:rsidR="00787275">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00E12DEF">
        <w:rPr>
          <w:rStyle w:val="hps"/>
          <w:rFonts w:asciiTheme="majorBidi" w:hAnsiTheme="majorBidi" w:cstheme="majorBidi"/>
          <w:sz w:val="24"/>
          <w:szCs w:val="24"/>
          <w:lang w:bidi="fa-IR"/>
        </w:rPr>
        <w:t>.</w:t>
      </w:r>
      <w:r w:rsidRPr="000760A8">
        <w:rPr>
          <w:rStyle w:val="hps"/>
          <w:rFonts w:asciiTheme="majorBidi" w:hAnsiTheme="majorBidi" w:cstheme="majorBidi"/>
          <w:sz w:val="24"/>
          <w:szCs w:val="24"/>
          <w:lang w:bidi="fa-IR"/>
        </w:rPr>
        <w:t xml:space="preserve"> </w:t>
      </w:r>
    </w:p>
    <w:p w:rsidR="000760A8" w:rsidRPr="000760A8" w:rsidRDefault="000760A8" w:rsidP="00787275">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limited autonomy of nurses restricts their ability to reason, decide and act, </w:t>
      </w:r>
      <w:r w:rsidRPr="000760A8">
        <w:rPr>
          <w:rFonts w:asciiTheme="majorBidi" w:hAnsiTheme="majorBidi" w:cstheme="majorBidi"/>
          <w:sz w:val="24"/>
          <w:szCs w:val="24"/>
        </w:rPr>
        <w:t>in situations where quick and critical decision</w:t>
      </w:r>
      <w:ins w:id="241" w:author="win8" w:date="2018-05-11T09:07:00Z">
        <w:r w:rsidR="00EB060F">
          <w:rPr>
            <w:rFonts w:asciiTheme="majorBidi" w:hAnsiTheme="majorBidi" w:cstheme="majorBidi"/>
            <w:sz w:val="24"/>
            <w:szCs w:val="24"/>
          </w:rPr>
          <w:t xml:space="preserve"> is needed</w:t>
        </w:r>
      </w:ins>
      <w:del w:id="242" w:author="win8" w:date="2018-05-11T09:06:00Z">
        <w:r w:rsidRPr="000760A8" w:rsidDel="00EB060F">
          <w:rPr>
            <w:rFonts w:asciiTheme="majorBidi" w:hAnsiTheme="majorBidi" w:cstheme="majorBidi"/>
            <w:sz w:val="24"/>
            <w:szCs w:val="24"/>
          </w:rPr>
          <w:delText>s are often necessary</w:delText>
        </w:r>
      </w:del>
      <w:r w:rsidRPr="000760A8">
        <w:rPr>
          <w:rFonts w:asciiTheme="majorBidi" w:hAnsiTheme="majorBidi" w:cstheme="majorBidi"/>
          <w:sz w:val="24"/>
          <w:szCs w:val="24"/>
        </w:rPr>
        <w:t>. When hospitals have no specific policy for addressing incidents of moral tension and conflict, it becomes more difficult</w:t>
      </w:r>
      <w:ins w:id="243" w:author="win8" w:date="2018-05-11T09:07:00Z">
        <w:r w:rsidR="00EB060F">
          <w:rPr>
            <w:rFonts w:asciiTheme="majorBidi" w:hAnsiTheme="majorBidi" w:cstheme="majorBidi"/>
            <w:sz w:val="24"/>
            <w:szCs w:val="24"/>
          </w:rPr>
          <w:t xml:space="preserve"> for</w:t>
        </w:r>
      </w:ins>
      <w:r w:rsidRPr="000760A8">
        <w:rPr>
          <w:rFonts w:asciiTheme="majorBidi" w:hAnsiTheme="majorBidi" w:cstheme="majorBidi"/>
          <w:sz w:val="24"/>
          <w:szCs w:val="24"/>
        </w:rPr>
        <w:t xml:space="preserve"> a nurse to make her own decision</w:t>
      </w:r>
      <w:ins w:id="244" w:author="win8" w:date="2018-05-21T13:09:00Z">
        <w:r w:rsidR="00C35CC4">
          <w:rPr>
            <w:rFonts w:asciiTheme="majorBidi" w:hAnsiTheme="majorBidi" w:cstheme="majorBidi"/>
            <w:sz w:val="24"/>
            <w:szCs w:val="24"/>
          </w:rPr>
          <w:t>,</w:t>
        </w:r>
      </w:ins>
      <w:r w:rsidRPr="000760A8">
        <w:rPr>
          <w:rFonts w:asciiTheme="majorBidi" w:hAnsiTheme="majorBidi" w:cstheme="majorBidi"/>
          <w:sz w:val="24"/>
          <w:szCs w:val="24"/>
        </w:rPr>
        <w:t xml:space="preserve"> </w:t>
      </w:r>
      <w:del w:id="245" w:author="win8" w:date="2018-05-11T09:07:00Z">
        <w:r w:rsidRPr="000760A8" w:rsidDel="00EB060F">
          <w:rPr>
            <w:rFonts w:asciiTheme="majorBidi" w:hAnsiTheme="majorBidi" w:cstheme="majorBidi"/>
            <w:sz w:val="24"/>
            <w:szCs w:val="24"/>
          </w:rPr>
          <w:delText xml:space="preserve">and </w:delText>
        </w:r>
      </w:del>
      <w:ins w:id="246" w:author="win8" w:date="2018-05-11T09:07:00Z">
        <w:r w:rsidR="00EB060F">
          <w:rPr>
            <w:rFonts w:asciiTheme="majorBidi" w:hAnsiTheme="majorBidi" w:cstheme="majorBidi"/>
            <w:sz w:val="24"/>
            <w:szCs w:val="24"/>
          </w:rPr>
          <w:t>which</w:t>
        </w:r>
        <w:r w:rsidR="00EB060F" w:rsidRPr="000760A8">
          <w:rPr>
            <w:rFonts w:asciiTheme="majorBidi" w:hAnsiTheme="majorBidi" w:cstheme="majorBidi"/>
            <w:sz w:val="24"/>
            <w:szCs w:val="24"/>
          </w:rPr>
          <w:t xml:space="preserve"> </w:t>
        </w:r>
      </w:ins>
      <w:r w:rsidRPr="000760A8">
        <w:rPr>
          <w:rFonts w:asciiTheme="majorBidi" w:hAnsiTheme="majorBidi" w:cstheme="majorBidi"/>
          <w:sz w:val="24"/>
          <w:szCs w:val="24"/>
        </w:rPr>
        <w:t>increases her distress</w:t>
      </w:r>
      <w:r w:rsidRPr="000760A8">
        <w:rPr>
          <w:rStyle w:val="hps"/>
          <w:rFonts w:asciiTheme="majorBidi" w:hAnsiTheme="majorBidi" w:cstheme="majorBidi"/>
          <w:sz w:val="24"/>
          <w:szCs w:val="24"/>
          <w:lang w:bidi="fa-IR"/>
        </w:rPr>
        <w:t xml:space="preserve">. According to the </w:t>
      </w:r>
      <w:proofErr w:type="spellStart"/>
      <w:r w:rsidRPr="000760A8">
        <w:rPr>
          <w:rStyle w:val="hps"/>
          <w:rFonts w:asciiTheme="majorBidi" w:hAnsiTheme="majorBidi" w:cstheme="majorBidi"/>
          <w:sz w:val="24"/>
          <w:szCs w:val="24"/>
          <w:lang w:bidi="fa-IR"/>
        </w:rPr>
        <w:t>Mirsaidi</w:t>
      </w:r>
      <w:proofErr w:type="spellEnd"/>
      <w:r w:rsidRPr="000760A8">
        <w:rPr>
          <w:rStyle w:val="hps"/>
          <w:rFonts w:asciiTheme="majorBidi" w:hAnsiTheme="majorBidi" w:cstheme="majorBidi"/>
          <w:sz w:val="24"/>
          <w:szCs w:val="24"/>
          <w:lang w:bidi="fa-IR"/>
        </w:rPr>
        <w:t xml:space="preserve"> et al., the low level of professional independence among nurses in Iran is routine and is related to obedience to doctors </w:t>
      </w:r>
      <w:r w:rsidRPr="000760A8">
        <w:rPr>
          <w:rStyle w:val="hps"/>
          <w:rFonts w:asciiTheme="majorBidi" w:hAnsiTheme="majorBidi" w:cstheme="majorBidi"/>
          <w:sz w:val="24"/>
          <w:szCs w:val="24"/>
          <w:lang w:bidi="fa-IR"/>
        </w:rPr>
        <w:fldChar w:fldCharType="begin"/>
      </w:r>
      <w:r w:rsidR="00787275">
        <w:rPr>
          <w:rStyle w:val="hps"/>
          <w:rFonts w:asciiTheme="majorBidi" w:hAnsiTheme="majorBidi" w:cstheme="majorBidi"/>
          <w:sz w:val="24"/>
          <w:szCs w:val="24"/>
          <w:lang w:bidi="fa-IR"/>
        </w:rPr>
        <w:instrText xml:space="preserve"> ADDIN EN.CITE &lt;EndNote&gt;&lt;Cite&gt;&lt;Author&gt;Mirsaidi&lt;/Author&gt;&lt;Year&gt;2012&lt;/Year&gt;&lt;RecNum&gt;35&lt;/RecNum&gt;&lt;DisplayText&gt;(23)&lt;/DisplayText&gt;&lt;record&gt;&lt;rec-number&gt;35&lt;/rec-number&gt;&lt;foreign-keys&gt;&lt;key app="EN" db-id="ffd9ast28vzxrwetvtxvve2yzfsaveez500e" timestamp="1505073400"&gt;35&lt;/key&gt;&lt;/foreign-keys&gt;&lt;ref-type name="Journal Article"&gt;17&lt;/ref-type&gt;&lt;contributors&gt;&lt;authors&gt;&lt;author&gt;Mirsaidi, Golnoosh&lt;/author&gt;&lt;author&gt;Lakdizaji, Sima&lt;/author&gt;&lt;author&gt;Ghojazadeh, Morteza&lt;/author&gt;&lt;/authors&gt;&lt;/contributors&gt;&lt;titles&gt;&lt;title&gt;How nurses participate in clinical decision‑making process&lt;/title&gt;&lt;secondary-title&gt;J App Environ Biol Sci&lt;/secondary-title&gt;&lt;/titles&gt;&lt;periodical&gt;&lt;full-title&gt;J App Environ Biol Sci&lt;/full-title&gt;&lt;/periodical&gt;&lt;pages&gt;620-4&lt;/pages&gt;&lt;volume&gt;2&lt;/volume&gt;&lt;dates&gt;&lt;year&gt;2012&lt;/year&gt;&lt;/dates&gt;&lt;urls&gt;&lt;/urls&gt;&lt;/record&gt;&lt;/Cite&gt;&lt;/EndNote&gt;</w:instrText>
      </w:r>
      <w:r w:rsidRPr="000760A8">
        <w:rPr>
          <w:rStyle w:val="hps"/>
          <w:rFonts w:asciiTheme="majorBidi" w:hAnsiTheme="majorBidi" w:cstheme="majorBidi"/>
          <w:sz w:val="24"/>
          <w:szCs w:val="24"/>
          <w:lang w:bidi="fa-IR"/>
        </w:rPr>
        <w:fldChar w:fldCharType="separate"/>
      </w:r>
      <w:r w:rsidR="00787275">
        <w:rPr>
          <w:rStyle w:val="hps"/>
          <w:rFonts w:asciiTheme="majorBidi" w:hAnsiTheme="majorBidi" w:cstheme="majorBidi"/>
          <w:noProof/>
          <w:sz w:val="24"/>
          <w:szCs w:val="24"/>
          <w:lang w:bidi="fa-IR"/>
        </w:rPr>
        <w:t>(</w:t>
      </w:r>
      <w:hyperlink w:anchor="_ENREF_23" w:tooltip="Mirsaidi, 2012 #35" w:history="1">
        <w:r w:rsidR="00787275">
          <w:rPr>
            <w:rStyle w:val="hps"/>
            <w:rFonts w:asciiTheme="majorBidi" w:hAnsiTheme="majorBidi" w:cstheme="majorBidi"/>
            <w:noProof/>
            <w:sz w:val="24"/>
            <w:szCs w:val="24"/>
            <w:lang w:bidi="fa-IR"/>
          </w:rPr>
          <w:t>23</w:t>
        </w:r>
      </w:hyperlink>
      <w:r w:rsidR="00787275">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The three most important factors that were reported to decrease nurses’ autonomy were autocratic management, doctors and workload </w:t>
      </w:r>
      <w:r w:rsidRPr="000760A8">
        <w:rPr>
          <w:rStyle w:val="hps"/>
          <w:rFonts w:asciiTheme="majorBidi" w:hAnsiTheme="majorBidi" w:cstheme="majorBidi"/>
          <w:sz w:val="24"/>
          <w:szCs w:val="24"/>
          <w:lang w:bidi="fa-IR"/>
        </w:rPr>
        <w:fldChar w:fldCharType="begin"/>
      </w:r>
      <w:r w:rsidR="00787275">
        <w:rPr>
          <w:rStyle w:val="hps"/>
          <w:rFonts w:asciiTheme="majorBidi" w:hAnsiTheme="majorBidi" w:cstheme="majorBidi"/>
          <w:sz w:val="24"/>
          <w:szCs w:val="24"/>
          <w:lang w:bidi="fa-IR"/>
        </w:rPr>
        <w:instrText xml:space="preserve"> ADDIN EN.CITE &lt;EndNote&gt;&lt;Cite&gt;&lt;Author&gt;Mrayyan&lt;/Author&gt;&lt;Year&gt;2004&lt;/Year&gt;&lt;RecNum&gt;49&lt;/RecNum&gt;&lt;DisplayText&gt;(24)&lt;/DisplayText&gt;&lt;record&gt;&lt;rec-number&gt;49&lt;/rec-number&gt;&lt;foreign-keys&gt;&lt;key app="EN" db-id="ffd9ast28vzxrwetvtxvve2yzfsaveez500e" timestamp="1508018689"&gt;49&lt;/key&gt;&lt;/foreign-keys&gt;&lt;ref-type name="Journal Article"&gt;17&lt;/ref-type&gt;&lt;contributors&gt;&lt;authors&gt;&lt;author&gt;Mrayyan, Majd T&lt;/author&gt;&lt;/authors&gt;&lt;/contributors&gt;&lt;titles&gt;&lt;title&gt;Nurses’ autonomy: influence of nurse managers’ actions&lt;/title&gt;&lt;secondary-title&gt;Journal of advanced nursing&lt;/secondary-title&gt;&lt;/titles&gt;&lt;periodical&gt;&lt;full-title&gt;Journal of advanced nursing&lt;/full-title&gt;&lt;/periodical&gt;&lt;pages&gt;326-336&lt;/pages&gt;&lt;volume&gt;45&lt;/volume&gt;&lt;number&gt;3&lt;/number&gt;&lt;dates&gt;&lt;year&gt;2004&lt;/year&gt;&lt;/dates&gt;&lt;isbn&gt;1365-2648&lt;/isbn&gt;&lt;urls&gt;&lt;/urls&gt;&lt;/record&gt;&lt;/Cite&gt;&lt;/EndNote&gt;</w:instrText>
      </w:r>
      <w:r w:rsidRPr="000760A8">
        <w:rPr>
          <w:rStyle w:val="hps"/>
          <w:rFonts w:asciiTheme="majorBidi" w:hAnsiTheme="majorBidi" w:cstheme="majorBidi"/>
          <w:sz w:val="24"/>
          <w:szCs w:val="24"/>
          <w:lang w:bidi="fa-IR"/>
        </w:rPr>
        <w:fldChar w:fldCharType="separate"/>
      </w:r>
      <w:r w:rsidR="00787275">
        <w:rPr>
          <w:rStyle w:val="hps"/>
          <w:rFonts w:asciiTheme="majorBidi" w:hAnsiTheme="majorBidi" w:cstheme="majorBidi"/>
          <w:noProof/>
          <w:sz w:val="24"/>
          <w:szCs w:val="24"/>
          <w:lang w:bidi="fa-IR"/>
        </w:rPr>
        <w:t>(</w:t>
      </w:r>
      <w:hyperlink w:anchor="_ENREF_24" w:tooltip="Mrayyan, 2004 #49" w:history="1">
        <w:r w:rsidR="00787275">
          <w:rPr>
            <w:rStyle w:val="hps"/>
            <w:rFonts w:asciiTheme="majorBidi" w:hAnsiTheme="majorBidi" w:cstheme="majorBidi"/>
            <w:noProof/>
            <w:sz w:val="24"/>
            <w:szCs w:val="24"/>
            <w:lang w:bidi="fa-IR"/>
          </w:rPr>
          <w:t>24</w:t>
        </w:r>
      </w:hyperlink>
      <w:r w:rsidR="00787275">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w:t>
      </w:r>
    </w:p>
    <w:p w:rsidR="000760A8" w:rsidRPr="000760A8" w:rsidRDefault="000760A8" w:rsidP="00787275">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Regarding the </w:t>
      </w:r>
      <w:del w:id="247" w:author="win8" w:date="2018-05-22T08:53:00Z">
        <w:r w:rsidRPr="000760A8" w:rsidDel="0028464E">
          <w:rPr>
            <w:rStyle w:val="hps"/>
            <w:rFonts w:asciiTheme="majorBidi" w:hAnsiTheme="majorBidi" w:cstheme="majorBidi"/>
            <w:sz w:val="24"/>
            <w:szCs w:val="24"/>
            <w:lang w:bidi="fa-IR"/>
          </w:rPr>
          <w:delText xml:space="preserve">severity </w:delText>
        </w:r>
      </w:del>
      <w:ins w:id="248" w:author="win8" w:date="2018-05-22T08:53:00Z">
        <w:r w:rsidR="0028464E">
          <w:rPr>
            <w:rStyle w:val="hps"/>
            <w:rFonts w:asciiTheme="majorBidi" w:hAnsiTheme="majorBidi" w:cstheme="majorBidi"/>
            <w:sz w:val="24"/>
            <w:szCs w:val="24"/>
            <w:lang w:bidi="fa-IR"/>
          </w:rPr>
          <w:t>intensity</w:t>
        </w:r>
        <w:r w:rsidR="0028464E" w:rsidRPr="000760A8">
          <w:rPr>
            <w:rStyle w:val="hps"/>
            <w:rFonts w:asciiTheme="majorBidi" w:hAnsiTheme="majorBidi" w:cstheme="majorBidi"/>
            <w:sz w:val="24"/>
            <w:szCs w:val="24"/>
            <w:lang w:bidi="fa-IR"/>
          </w:rPr>
          <w:t xml:space="preserve"> </w:t>
        </w:r>
      </w:ins>
      <w:r w:rsidRPr="000760A8">
        <w:rPr>
          <w:rStyle w:val="hps"/>
          <w:rFonts w:asciiTheme="majorBidi" w:hAnsiTheme="majorBidi" w:cstheme="majorBidi"/>
          <w:sz w:val="24"/>
          <w:szCs w:val="24"/>
          <w:lang w:bidi="fa-IR"/>
        </w:rPr>
        <w:t xml:space="preserve">and frequency of emotional distress among nurses in </w:t>
      </w:r>
      <w:del w:id="249" w:author="win8" w:date="2018-05-29T13:21:00Z">
        <w:r w:rsidRPr="000760A8" w:rsidDel="00AE6D1E">
          <w:rPr>
            <w:rStyle w:val="hps"/>
            <w:rFonts w:asciiTheme="majorBidi" w:hAnsiTheme="majorBidi" w:cstheme="majorBidi"/>
            <w:sz w:val="24"/>
            <w:szCs w:val="24"/>
            <w:lang w:bidi="fa-IR"/>
          </w:rPr>
          <w:delText xml:space="preserve">emergency </w:delText>
        </w:r>
      </w:del>
      <w:del w:id="250" w:author="win8" w:date="2018-05-18T12:16:00Z">
        <w:r w:rsidRPr="000760A8" w:rsidDel="005840C8">
          <w:rPr>
            <w:rStyle w:val="hps"/>
            <w:rFonts w:asciiTheme="majorBidi" w:hAnsiTheme="majorBidi" w:cstheme="majorBidi"/>
            <w:sz w:val="24"/>
            <w:szCs w:val="24"/>
            <w:lang w:bidi="fa-IR"/>
          </w:rPr>
          <w:delText>room</w:delText>
        </w:r>
      </w:del>
      <w:ins w:id="251" w:author="win8" w:date="2018-05-29T13:21:00Z">
        <w:r w:rsidR="00AE6D1E">
          <w:rPr>
            <w:rStyle w:val="hps"/>
            <w:rFonts w:asciiTheme="majorBidi" w:hAnsiTheme="majorBidi" w:cstheme="majorBidi"/>
            <w:sz w:val="24"/>
            <w:szCs w:val="24"/>
            <w:lang w:bidi="fa-IR"/>
          </w:rPr>
          <w:t>ED</w:t>
        </w:r>
      </w:ins>
      <w:del w:id="252" w:author="win8" w:date="2018-05-29T13:21:00Z">
        <w:r w:rsidRPr="000760A8" w:rsidDel="00AE6D1E">
          <w:rPr>
            <w:rStyle w:val="hps"/>
            <w:rFonts w:asciiTheme="majorBidi" w:hAnsiTheme="majorBidi" w:cstheme="majorBidi"/>
            <w:sz w:val="24"/>
            <w:szCs w:val="24"/>
            <w:lang w:bidi="fa-IR"/>
          </w:rPr>
          <w:delText>,</w:delText>
        </w:r>
      </w:del>
      <w:r w:rsidRPr="000760A8">
        <w:rPr>
          <w:rStyle w:val="hps"/>
          <w:rFonts w:asciiTheme="majorBidi" w:hAnsiTheme="majorBidi" w:cstheme="majorBidi"/>
          <w:sz w:val="24"/>
          <w:szCs w:val="24"/>
          <w:lang w:bidi="fa-IR"/>
        </w:rPr>
        <w:t xml:space="preserve"> </w:t>
      </w:r>
      <w:del w:id="253" w:author="win8" w:date="2018-05-18T12:16:00Z">
        <w:r w:rsidRPr="000760A8" w:rsidDel="005840C8">
          <w:rPr>
            <w:rStyle w:val="hps"/>
            <w:rFonts w:asciiTheme="majorBidi" w:hAnsiTheme="majorBidi" w:cstheme="majorBidi"/>
            <w:sz w:val="24"/>
            <w:szCs w:val="24"/>
            <w:lang w:bidi="fa-IR"/>
          </w:rPr>
          <w:delText>the statistical analysis</w:delText>
        </w:r>
      </w:del>
      <w:ins w:id="254" w:author="win8" w:date="2018-05-18T12:16:00Z">
        <w:r w:rsidR="005840C8">
          <w:rPr>
            <w:rStyle w:val="hps"/>
            <w:rFonts w:asciiTheme="majorBidi" w:hAnsiTheme="majorBidi" w:cstheme="majorBidi"/>
            <w:sz w:val="24"/>
            <w:szCs w:val="24"/>
            <w:lang w:bidi="fa-IR"/>
          </w:rPr>
          <w:t>results</w:t>
        </w:r>
      </w:ins>
      <w:r w:rsidRPr="000760A8">
        <w:rPr>
          <w:rStyle w:val="hps"/>
          <w:rFonts w:asciiTheme="majorBidi" w:hAnsiTheme="majorBidi" w:cstheme="majorBidi"/>
          <w:sz w:val="24"/>
          <w:szCs w:val="24"/>
          <w:lang w:bidi="fa-IR"/>
        </w:rPr>
        <w:t xml:space="preserve"> indicated that </w:t>
      </w:r>
      <w:del w:id="255" w:author="win8" w:date="2018-05-11T11:27:00Z">
        <w:r w:rsidRPr="000760A8" w:rsidDel="00C80BBA">
          <w:rPr>
            <w:rStyle w:val="hps"/>
            <w:rFonts w:asciiTheme="majorBidi" w:hAnsiTheme="majorBidi" w:cstheme="majorBidi"/>
            <w:sz w:val="24"/>
            <w:szCs w:val="24"/>
            <w:lang w:bidi="fa-IR"/>
          </w:rPr>
          <w:delText>the severity and frequency of emotional stress</w:delText>
        </w:r>
      </w:del>
      <w:ins w:id="256" w:author="win8" w:date="2018-05-11T11:27:00Z">
        <w:r w:rsidR="00C80BBA">
          <w:rPr>
            <w:rStyle w:val="hps"/>
            <w:rFonts w:asciiTheme="majorBidi" w:hAnsiTheme="majorBidi" w:cstheme="majorBidi"/>
            <w:sz w:val="24"/>
            <w:szCs w:val="24"/>
            <w:lang w:bidi="fa-IR"/>
          </w:rPr>
          <w:t xml:space="preserve">these </w:t>
        </w:r>
      </w:ins>
      <w:del w:id="257" w:author="win8" w:date="2018-05-11T11:27:00Z">
        <w:r w:rsidRPr="000760A8" w:rsidDel="00C80BBA">
          <w:rPr>
            <w:rStyle w:val="hps"/>
            <w:rFonts w:asciiTheme="majorBidi" w:hAnsiTheme="majorBidi" w:cstheme="majorBidi"/>
            <w:sz w:val="24"/>
            <w:szCs w:val="24"/>
            <w:lang w:bidi="fa-IR"/>
          </w:rPr>
          <w:delText xml:space="preserve"> </w:delText>
        </w:r>
      </w:del>
      <w:r w:rsidRPr="000760A8">
        <w:rPr>
          <w:rStyle w:val="hps"/>
          <w:rFonts w:asciiTheme="majorBidi" w:hAnsiTheme="majorBidi" w:cstheme="majorBidi"/>
          <w:sz w:val="24"/>
          <w:szCs w:val="24"/>
          <w:lang w:bidi="fa-IR"/>
        </w:rPr>
        <w:t xml:space="preserve">were in moderate level. These results are in line with the results of many studies </w:t>
      </w:r>
      <w:r w:rsidRPr="000760A8">
        <w:rPr>
          <w:rStyle w:val="hps"/>
          <w:rFonts w:asciiTheme="majorBidi" w:hAnsiTheme="majorBidi" w:cstheme="majorBidi"/>
          <w:sz w:val="24"/>
          <w:szCs w:val="24"/>
          <w:lang w:bidi="fa-IR"/>
        </w:rPr>
        <w:fldChar w:fldCharType="begin"/>
      </w:r>
      <w:r w:rsidR="00787275">
        <w:rPr>
          <w:rStyle w:val="hps"/>
          <w:rFonts w:asciiTheme="majorBidi" w:hAnsiTheme="majorBidi" w:cstheme="majorBidi"/>
          <w:sz w:val="24"/>
          <w:szCs w:val="24"/>
          <w:lang w:bidi="fa-IR"/>
        </w:rPr>
        <w:instrText xml:space="preserve"> ADDIN EN.CITE &lt;EndNote&gt;&lt;Cite&gt;&lt;Author&gt;Azizi&lt;/Author&gt;&lt;Year&gt;2015&lt;/Year&gt;&lt;RecNum&gt;42&lt;/RecNum&gt;&lt;DisplayText&gt;(25)&lt;/DisplayText&gt;&lt;record&gt;&lt;rec-number&gt;42&lt;/rec-number&gt;&lt;foreign-keys&gt;&lt;key app="EN" db-id="ffd9ast28vzxrwetvtxvve2yzfsaveez500e" timestamp="1506843102"&gt;42&lt;/key&gt;&lt;/foreign-keys&gt;&lt;ref-type name="Journal Article"&gt;17&lt;/ref-type&gt;&lt;contributors&gt;&lt;authors&gt;&lt;author&gt;Azizi, A&lt;/author&gt;&lt;author&gt;Sepahvani, M A&lt;/author&gt;&lt;author&gt;Mohamadi, J&lt;/author&gt;&lt;/authors&gt;&lt;/contributors&gt;&lt;auth-address&gt;Ph.D Student of General Psychology, Lorestan University, Khorramabad, Iran. (*Corresponding author). Tel:+98 09185558850 E mail: javad.m60@gmail.com.&lt;/auth-address&gt;&lt;titles&gt;&lt;title&gt;Relationship between Moral Distress and Mental Health among Female Nurses&lt;/title&gt;&lt;secondary-title&gt;Iran Journal of Nursing&lt;/secondary-title&gt;&lt;/titles&gt;&lt;periodical&gt;&lt;full-title&gt;Iran Journal of Nursing&lt;/full-title&gt;&lt;/periodical&gt;&lt;pages&gt;57-64&lt;/pages&gt;&lt;volume&gt;27&lt;/volume&gt;&lt;number&gt;92&lt;/number&gt;&lt;section&gt;57&lt;/section&gt;&lt;keywords&gt;&lt;keyword&gt;Moral Distress, Mental Health, Nurses&lt;/keyword&gt;&lt;/keywords&gt;&lt;dates&gt;&lt;year&gt;2015&lt;/year&gt;&lt;/dates&gt;&lt;call-num&gt;A-10-1339-4&lt;/call-num&gt;&lt;work-type&gt;Research&lt;/work-type&gt;&lt;urls&gt;&lt;related-urls&gt;&lt;url&gt;http://ijn.iums.ac.ir/article-1-2000-fa.html&lt;/url&gt;&lt;/related-urls&gt;&lt;pdf-urls&gt;&lt;url&gt;http://ijn.iums.ac.ir/article-1-2000-fa.pdf&lt;/url&gt;&lt;/pdf-urls&gt;&lt;/urls&gt;&lt;language&gt;eng %@ 2008-5923 %[ 2015&lt;/language&gt;&lt;/record&gt;&lt;/Cite&gt;&lt;/EndNote&gt;</w:instrText>
      </w:r>
      <w:r w:rsidRPr="000760A8">
        <w:rPr>
          <w:rStyle w:val="hps"/>
          <w:rFonts w:asciiTheme="majorBidi" w:hAnsiTheme="majorBidi" w:cstheme="majorBidi"/>
          <w:sz w:val="24"/>
          <w:szCs w:val="24"/>
          <w:lang w:bidi="fa-IR"/>
        </w:rPr>
        <w:fldChar w:fldCharType="separate"/>
      </w:r>
      <w:r w:rsidR="00787275">
        <w:rPr>
          <w:rStyle w:val="hps"/>
          <w:rFonts w:asciiTheme="majorBidi" w:hAnsiTheme="majorBidi" w:cstheme="majorBidi"/>
          <w:noProof/>
          <w:sz w:val="24"/>
          <w:szCs w:val="24"/>
          <w:lang w:bidi="fa-IR"/>
        </w:rPr>
        <w:t>(</w:t>
      </w:r>
      <w:hyperlink w:anchor="_ENREF_25" w:tooltip="Azizi, 2015 #42" w:history="1">
        <w:r w:rsidR="00787275">
          <w:rPr>
            <w:rStyle w:val="hps"/>
            <w:rFonts w:asciiTheme="majorBidi" w:hAnsiTheme="majorBidi" w:cstheme="majorBidi"/>
            <w:noProof/>
            <w:sz w:val="24"/>
            <w:szCs w:val="24"/>
            <w:lang w:bidi="fa-IR"/>
          </w:rPr>
          <w:t>25</w:t>
        </w:r>
      </w:hyperlink>
      <w:r w:rsidR="00787275">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w:t>
      </w:r>
      <w:hyperlink w:anchor="_ENREF_14" w:tooltip="Ando, 2016 #31" w:history="1">
        <w:r w:rsidRPr="000760A8">
          <w:rPr>
            <w:rStyle w:val="hps"/>
            <w:rFonts w:asciiTheme="majorBidi" w:hAnsiTheme="majorBidi" w:cstheme="majorBidi"/>
            <w:noProof/>
            <w:sz w:val="24"/>
            <w:szCs w:val="24"/>
            <w:lang w:bidi="fa-IR"/>
          </w:rPr>
          <w:t>14</w:t>
        </w:r>
      </w:hyperlink>
      <w:r w:rsidRPr="000760A8">
        <w:rPr>
          <w:rStyle w:val="hps"/>
          <w:rFonts w:asciiTheme="majorBidi" w:hAnsiTheme="majorBidi" w:cstheme="majorBidi"/>
          <w:sz w:val="24"/>
          <w:szCs w:val="24"/>
          <w:lang w:bidi="fa-IR"/>
        </w:rPr>
        <w:t xml:space="preserve">], </w:t>
      </w:r>
      <w:r w:rsidRPr="000760A8">
        <w:rPr>
          <w:rStyle w:val="hps"/>
          <w:rFonts w:asciiTheme="majorBidi" w:hAnsiTheme="majorBidi" w:cstheme="majorBidi"/>
          <w:sz w:val="24"/>
          <w:szCs w:val="24"/>
          <w:lang w:bidi="fa-IR"/>
        </w:rPr>
        <w:fldChar w:fldCharType="begin"/>
      </w:r>
      <w:r w:rsidR="00683719">
        <w:rPr>
          <w:rStyle w:val="hps"/>
          <w:rFonts w:asciiTheme="majorBidi" w:hAnsiTheme="majorBidi" w:cstheme="majorBidi"/>
          <w:sz w:val="24"/>
          <w:szCs w:val="24"/>
          <w:lang w:bidi="fa-IR"/>
        </w:rPr>
        <w:instrText xml:space="preserve"> ADDIN EN.CITE &lt;EndNote&gt;&lt;Cite&gt;&lt;Author&gt;Borhani&lt;/Author&gt;&lt;Year&gt;2017&lt;/Year&gt;&lt;RecNum&gt;45&lt;/RecNum&gt;&lt;DisplayText&gt;(3)&lt;/DisplayText&gt;&lt;record&gt;&lt;rec-number&gt;45&lt;/rec-number&gt;&lt;foreign-keys&gt;&lt;key app="EN" db-id="ffd9ast28vzxrwetvtxvve2yzfsaveez500e" timestamp="1507237377"&gt;45&lt;/key&gt;&lt;/foreign-keys&gt;&lt;ref-type name="Journal Article"&gt;17&lt;/ref-type&gt;&lt;contributors&gt;&lt;authors&gt;&lt;author&gt;Borhani, Fariba&lt;/author&gt;&lt;author&gt;Abbaszadeh, Abbas&lt;/author&gt;&lt;author&gt;Mohamadi, Elham&lt;/author&gt;&lt;author&gt;Ghasemi, Erfan&lt;/author&gt;&lt;author&gt;Hoseinabad-Farahani, Mohammad Javad&lt;/author&gt;&lt;/authors&gt;&lt;/contributors&gt;&lt;titles&gt;&lt;title&gt;Moral sensitivity and moral distress in Iranian critical care nurses&lt;/title&gt;&lt;secondary-title&gt;Nursing ethics&lt;/secondary-title&gt;&lt;/titles&gt;&lt;periodical&gt;&lt;full-title&gt;Nursing ethics&lt;/full-title&gt;&lt;/periodical&gt;&lt;pages&gt;474-482&lt;/pages&gt;&lt;volume&gt;24&lt;/volume&gt;&lt;number&gt;4&lt;/number&gt;&lt;dates&gt;&lt;year&gt;2017&lt;/year&gt;&lt;/dates&gt;&lt;isbn&gt;0969-7330&lt;/isbn&gt;&lt;urls&gt;&lt;/urls&gt;&lt;/record&gt;&lt;/Cite&gt;&lt;/EndNote&gt;</w:instrText>
      </w:r>
      <w:r w:rsidRPr="000760A8">
        <w:rPr>
          <w:rStyle w:val="hps"/>
          <w:rFonts w:asciiTheme="majorBidi" w:hAnsiTheme="majorBidi" w:cstheme="majorBidi"/>
          <w:sz w:val="24"/>
          <w:szCs w:val="24"/>
          <w:lang w:bidi="fa-IR"/>
        </w:rPr>
        <w:fldChar w:fldCharType="separate"/>
      </w:r>
      <w:r w:rsidR="00683719">
        <w:rPr>
          <w:rStyle w:val="hps"/>
          <w:rFonts w:asciiTheme="majorBidi" w:hAnsiTheme="majorBidi" w:cstheme="majorBidi"/>
          <w:noProof/>
          <w:sz w:val="24"/>
          <w:szCs w:val="24"/>
          <w:lang w:bidi="fa-IR"/>
        </w:rPr>
        <w:t>(</w:t>
      </w:r>
      <w:hyperlink w:anchor="_ENREF_3" w:tooltip="Borhani, 2017 #45" w:history="1">
        <w:r w:rsidR="00787275">
          <w:rPr>
            <w:rStyle w:val="hps"/>
            <w:rFonts w:asciiTheme="majorBidi" w:hAnsiTheme="majorBidi" w:cstheme="majorBidi"/>
            <w:noProof/>
            <w:sz w:val="24"/>
            <w:szCs w:val="24"/>
            <w:lang w:bidi="fa-IR"/>
          </w:rPr>
          <w:t>3</w:t>
        </w:r>
      </w:hyperlink>
      <w:r w:rsidR="00683719">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on the moral distress in nurses. Alternatively, the results of </w:t>
      </w:r>
      <w:proofErr w:type="spellStart"/>
      <w:r w:rsidRPr="000760A8">
        <w:rPr>
          <w:rStyle w:val="hps"/>
          <w:rFonts w:asciiTheme="majorBidi" w:hAnsiTheme="majorBidi" w:cstheme="majorBidi"/>
          <w:sz w:val="24"/>
          <w:szCs w:val="24"/>
          <w:lang w:bidi="fa-IR"/>
        </w:rPr>
        <w:t>Papathanassoglou</w:t>
      </w:r>
      <w:proofErr w:type="spellEnd"/>
      <w:r w:rsidRPr="000760A8">
        <w:rPr>
          <w:rStyle w:val="hps"/>
          <w:rFonts w:asciiTheme="majorBidi" w:hAnsiTheme="majorBidi" w:cstheme="majorBidi"/>
          <w:sz w:val="24"/>
          <w:szCs w:val="24"/>
          <w:lang w:bidi="fa-IR"/>
        </w:rPr>
        <w:t xml:space="preserve"> et al. (2012) have shown a low level of moral </w:t>
      </w:r>
      <w:ins w:id="258" w:author="win8" w:date="2018-05-11T09:08:00Z">
        <w:r w:rsidR="00EB060F">
          <w:rPr>
            <w:rStyle w:val="hps"/>
            <w:rFonts w:asciiTheme="majorBidi" w:hAnsiTheme="majorBidi" w:cstheme="majorBidi"/>
            <w:sz w:val="24"/>
            <w:szCs w:val="24"/>
            <w:lang w:bidi="fa-IR"/>
          </w:rPr>
          <w:t>di</w:t>
        </w:r>
      </w:ins>
      <w:r w:rsidRPr="000760A8">
        <w:rPr>
          <w:rStyle w:val="hps"/>
          <w:rFonts w:asciiTheme="majorBidi" w:hAnsiTheme="majorBidi" w:cstheme="majorBidi"/>
          <w:sz w:val="24"/>
          <w:szCs w:val="24"/>
          <w:lang w:bidi="fa-IR"/>
        </w:rPr>
        <w:t xml:space="preserve">stress in intensive care nurses </w:t>
      </w:r>
      <w:r w:rsidRPr="000760A8">
        <w:rPr>
          <w:rStyle w:val="hps"/>
          <w:rFonts w:asciiTheme="majorBidi" w:hAnsiTheme="majorBidi" w:cstheme="majorBidi"/>
          <w:sz w:val="24"/>
          <w:szCs w:val="24"/>
          <w:lang w:bidi="fa-IR"/>
        </w:rPr>
        <w:fldChar w:fldCharType="begin"/>
      </w:r>
      <w:r w:rsidR="00683719">
        <w:rPr>
          <w:rStyle w:val="hps"/>
          <w:rFonts w:asciiTheme="majorBidi" w:hAnsiTheme="majorBidi" w:cstheme="majorBidi"/>
          <w:sz w:val="24"/>
          <w:szCs w:val="24"/>
          <w:lang w:bidi="fa-IR"/>
        </w:rPr>
        <w:instrText xml:space="preserve"> ADDIN EN.CITE &lt;EndNote&gt;&lt;Cite&gt;&lt;Author&gt;Papathanassoglou&lt;/Author&gt;&lt;Year&gt;2012&lt;/Year&gt;&lt;RecNum&gt;2&lt;/RecNum&gt;&lt;DisplayText&gt;(2)&lt;/DisplayText&gt;&lt;record&gt;&lt;rec-number&gt;2&lt;/rec-number&gt;&lt;foreign-keys&gt;&lt;key app="EN" db-id="ffd9ast28vzxrwetvtxvve2yzfsaveez500e" timestamp="0"&gt;2&lt;/key&gt;&lt;/foreign-keys&gt;&lt;ref-type name="Journal Article"&gt;17&lt;/ref-type&gt;&lt;contributors&gt;&lt;authors&gt;&lt;author&gt;Papathanassoglou, Elizabeth DE&lt;/author&gt;&lt;author&gt;Karanikola, Maria NK&lt;/author&gt;&lt;author&gt;Kalafati, Maria&lt;/author&gt;&lt;author&gt;Giannakopoulou, Margarita&lt;/author&gt;&lt;author&gt;Lemonidou, Chrysoula&lt;/author&gt;&lt;author&gt;Albarran, John W&lt;/author&gt;&lt;/authors&gt;&lt;/contributors&gt;&lt;titles&gt;&lt;title&gt;Professional autonomy, collaboration with physicians, and moral distress among European intensive care nurses&lt;/title&gt;&lt;secondary-title&gt;American Journal of Critical Care&lt;/secondary-title&gt;&lt;/titles&gt;&lt;pages&gt;e41-e52&lt;/pages&gt;&lt;volume&gt;21&lt;/volume&gt;&lt;number&gt;2&lt;/number&gt;&lt;dates&gt;&lt;year&gt;2012&lt;/year&gt;&lt;/dates&gt;&lt;isbn&gt;1062-3264&lt;/isbn&gt;&lt;urls&gt;&lt;/urls&gt;&lt;/record&gt;&lt;/Cite&gt;&lt;/EndNote&gt;</w:instrText>
      </w:r>
      <w:r w:rsidRPr="000760A8">
        <w:rPr>
          <w:rStyle w:val="hps"/>
          <w:rFonts w:asciiTheme="majorBidi" w:hAnsiTheme="majorBidi" w:cstheme="majorBidi"/>
          <w:sz w:val="24"/>
          <w:szCs w:val="24"/>
          <w:lang w:bidi="fa-IR"/>
        </w:rPr>
        <w:fldChar w:fldCharType="separate"/>
      </w:r>
      <w:r w:rsidR="00683719">
        <w:rPr>
          <w:rStyle w:val="hps"/>
          <w:rFonts w:asciiTheme="majorBidi" w:hAnsiTheme="majorBidi" w:cstheme="majorBidi"/>
          <w:noProof/>
          <w:sz w:val="24"/>
          <w:szCs w:val="24"/>
          <w:lang w:bidi="fa-IR"/>
        </w:rPr>
        <w:t>(</w:t>
      </w:r>
      <w:hyperlink w:anchor="_ENREF_2" w:tooltip="Papathanassoglou, 2012 #2" w:history="1">
        <w:r w:rsidR="00787275">
          <w:rPr>
            <w:rStyle w:val="hps"/>
            <w:rFonts w:asciiTheme="majorBidi" w:hAnsiTheme="majorBidi" w:cstheme="majorBidi"/>
            <w:noProof/>
            <w:sz w:val="24"/>
            <w:szCs w:val="24"/>
            <w:lang w:bidi="fa-IR"/>
          </w:rPr>
          <w:t>2</w:t>
        </w:r>
      </w:hyperlink>
      <w:r w:rsidR="00683719">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This discrepancy in various researches can be attributed to different environments and working conditions or unequal situations.</w:t>
      </w:r>
    </w:p>
    <w:p w:rsidR="000760A8" w:rsidRDefault="000760A8" w:rsidP="00AE118C">
      <w:pPr>
        <w:spacing w:after="120" w:line="480" w:lineRule="auto"/>
        <w:ind w:firstLine="180"/>
        <w:jc w:val="both"/>
        <w:rPr>
          <w:ins w:id="259" w:author="win8" w:date="2018-05-18T12:52:00Z"/>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It can be consider that nurses face with worries about professional errors. The more tension factors in an organizational environment, the higher tensions perceived by its members and, consequently more moral tensions.</w:t>
      </w:r>
    </w:p>
    <w:p w:rsidR="00980924" w:rsidRPr="000760A8" w:rsidRDefault="00980924" w:rsidP="00787275">
      <w:pPr>
        <w:spacing w:after="120" w:line="480" w:lineRule="auto"/>
        <w:ind w:firstLine="180"/>
        <w:jc w:val="both"/>
        <w:rPr>
          <w:rStyle w:val="hps"/>
          <w:rFonts w:asciiTheme="majorBidi" w:hAnsiTheme="majorBidi" w:cstheme="majorBidi"/>
          <w:sz w:val="24"/>
          <w:szCs w:val="24"/>
          <w:lang w:bidi="fa-IR"/>
        </w:rPr>
      </w:pPr>
      <w:ins w:id="260" w:author="win8" w:date="2018-05-18T12:52:00Z">
        <w:r>
          <w:rPr>
            <w:rStyle w:val="hps"/>
            <w:rFonts w:asciiTheme="majorBidi" w:hAnsiTheme="majorBidi" w:cstheme="majorBidi"/>
            <w:sz w:val="24"/>
            <w:szCs w:val="24"/>
            <w:lang w:bidi="fa-IR"/>
          </w:rPr>
          <w:t xml:space="preserve">Among demographic </w:t>
        </w:r>
      </w:ins>
      <w:ins w:id="261" w:author="win8" w:date="2018-05-18T12:53:00Z">
        <w:r>
          <w:rPr>
            <w:rStyle w:val="hps"/>
            <w:rFonts w:asciiTheme="majorBidi" w:hAnsiTheme="majorBidi" w:cstheme="majorBidi"/>
            <w:sz w:val="24"/>
            <w:szCs w:val="24"/>
            <w:lang w:bidi="fa-IR"/>
          </w:rPr>
          <w:t>characters, nurses’ age</w:t>
        </w:r>
      </w:ins>
      <w:r w:rsidR="0090639A">
        <w:rPr>
          <w:rStyle w:val="hps"/>
          <w:rFonts w:asciiTheme="majorBidi" w:hAnsiTheme="majorBidi" w:cstheme="majorBidi"/>
          <w:sz w:val="24"/>
          <w:szCs w:val="24"/>
          <w:lang w:bidi="fa-IR"/>
        </w:rPr>
        <w:t xml:space="preserve"> </w:t>
      </w:r>
      <w:ins w:id="262" w:author="win8" w:date="2018-05-18T12:53:00Z">
        <w:r>
          <w:rPr>
            <w:rStyle w:val="hps"/>
            <w:rFonts w:asciiTheme="majorBidi" w:hAnsiTheme="majorBidi" w:cstheme="majorBidi"/>
            <w:sz w:val="24"/>
            <w:szCs w:val="24"/>
            <w:lang w:bidi="fa-IR"/>
          </w:rPr>
          <w:t xml:space="preserve">showed a negative and significant correlation with </w:t>
        </w:r>
      </w:ins>
      <w:ins w:id="263" w:author="win8" w:date="2018-05-22T14:10:00Z">
        <w:r w:rsidR="00B74BAB" w:rsidRPr="00B74BAB">
          <w:rPr>
            <w:rStyle w:val="hps"/>
            <w:rFonts w:asciiTheme="majorBidi" w:hAnsiTheme="majorBidi" w:cstheme="majorBidi"/>
            <w:sz w:val="24"/>
            <w:szCs w:val="24"/>
            <w:lang w:bidi="fa-IR"/>
          </w:rPr>
          <w:t xml:space="preserve">frequency and intensity of moral distress. </w:t>
        </w:r>
      </w:ins>
      <w:ins w:id="264" w:author="win8" w:date="2018-05-22T14:12:00Z">
        <w:r w:rsidR="00B74BAB">
          <w:rPr>
            <w:rStyle w:val="hps"/>
            <w:rFonts w:asciiTheme="majorBidi" w:hAnsiTheme="majorBidi" w:cstheme="majorBidi"/>
            <w:sz w:val="24"/>
            <w:szCs w:val="24"/>
            <w:lang w:bidi="fa-IR"/>
          </w:rPr>
          <w:t>In this regard, s</w:t>
        </w:r>
      </w:ins>
      <w:ins w:id="265" w:author="win8" w:date="2018-05-18T13:01:00Z">
        <w:r w:rsidR="006B3A07">
          <w:rPr>
            <w:rStyle w:val="hps"/>
            <w:rFonts w:asciiTheme="majorBidi" w:hAnsiTheme="majorBidi" w:cstheme="majorBidi"/>
            <w:sz w:val="24"/>
            <w:szCs w:val="24"/>
            <w:lang w:bidi="fa-IR"/>
          </w:rPr>
          <w:t>ome studies</w:t>
        </w:r>
      </w:ins>
      <w:ins w:id="266" w:author="win8" w:date="2018-05-21T13:16:00Z">
        <w:r w:rsidR="00AE118C">
          <w:rPr>
            <w:rStyle w:val="hps"/>
            <w:rFonts w:asciiTheme="majorBidi" w:hAnsiTheme="majorBidi" w:cstheme="majorBidi"/>
            <w:sz w:val="24"/>
            <w:szCs w:val="24"/>
            <w:lang w:bidi="fa-IR"/>
          </w:rPr>
          <w:t xml:space="preserve"> also</w:t>
        </w:r>
      </w:ins>
      <w:ins w:id="267" w:author="win8" w:date="2018-05-18T13:01:00Z">
        <w:r w:rsidR="006B3A07">
          <w:rPr>
            <w:rStyle w:val="hps"/>
            <w:rFonts w:asciiTheme="majorBidi" w:hAnsiTheme="majorBidi" w:cstheme="majorBidi"/>
            <w:sz w:val="24"/>
            <w:szCs w:val="24"/>
            <w:lang w:bidi="fa-IR"/>
          </w:rPr>
          <w:t xml:space="preserve"> have shown age</w:t>
        </w:r>
      </w:ins>
      <w:ins w:id="268" w:author="win8" w:date="2018-05-29T13:53:00Z">
        <w:r w:rsidR="00AF2E75">
          <w:rPr>
            <w:rStyle w:val="hps"/>
            <w:rFonts w:asciiTheme="majorBidi" w:hAnsiTheme="majorBidi" w:cstheme="majorBidi"/>
            <w:sz w:val="24"/>
            <w:szCs w:val="24"/>
            <w:lang w:bidi="fa-IR"/>
          </w:rPr>
          <w:t xml:space="preserve"> and work experience </w:t>
        </w:r>
      </w:ins>
      <w:ins w:id="269" w:author="win8" w:date="2018-05-18T13:04:00Z">
        <w:r w:rsidR="006B3A07">
          <w:rPr>
            <w:rStyle w:val="hps"/>
            <w:rFonts w:asciiTheme="majorBidi" w:hAnsiTheme="majorBidi" w:cstheme="majorBidi"/>
            <w:sz w:val="24"/>
            <w:szCs w:val="24"/>
            <w:lang w:bidi="fa-IR"/>
          </w:rPr>
          <w:t xml:space="preserve"> </w:t>
        </w:r>
      </w:ins>
      <w:r w:rsidR="006B3A07">
        <w:rPr>
          <w:rStyle w:val="hps"/>
          <w:rFonts w:asciiTheme="majorBidi" w:hAnsiTheme="majorBidi" w:cstheme="majorBidi"/>
          <w:sz w:val="24"/>
          <w:szCs w:val="24"/>
          <w:lang w:bidi="fa-IR"/>
        </w:rPr>
        <w:fldChar w:fldCharType="begin"/>
      </w:r>
      <w:r w:rsidR="006B3A07">
        <w:rPr>
          <w:rStyle w:val="hps"/>
          <w:rFonts w:asciiTheme="majorBidi" w:hAnsiTheme="majorBidi" w:cstheme="majorBidi"/>
          <w:sz w:val="24"/>
          <w:szCs w:val="24"/>
          <w:lang w:bidi="fa-IR"/>
        </w:rPr>
        <w:instrText xml:space="preserve"> ADDIN EN.CITE &lt;EndNote&gt;&lt;Cite&gt;&lt;Author&gt;Borhani&lt;/Author&gt;&lt;Year&gt;2014&lt;/Year&gt;&lt;RecNum&gt;15&lt;/RecNum&gt;&lt;DisplayText&gt;(4)&lt;/DisplayText&gt;&lt;record&gt;&lt;rec-number&gt;15&lt;/rec-number&gt;&lt;foreign-keys&gt;&lt;key app="EN" db-id="ffd9ast28vzxrwetvtxvve2yzfsaveez500e" timestamp="0"&gt;15&lt;/key&gt;&lt;/foreign-keys&gt;&lt;ref-type name="Journal Article"&gt;17&lt;/ref-type&gt;&lt;contributors&gt;&lt;authors&gt;&lt;author&gt;Borhani, Fariba&lt;/author&gt;&lt;author&gt;Mohammadi, Somayyeh&lt;/author&gt;&lt;author&gt;Roshanzadeh, Mostafa&lt;/author&gt;&lt;/authors&gt;&lt;/contributors&gt;&lt;titles&gt;&lt;title&gt;Moral distress and its relationship with professional stress in nurses&lt;/title&gt;&lt;secondary-title&gt;Iranian Journal of Medical Ethics and History of Medicine&lt;/secondary-title&gt;&lt;/titles&gt;&lt;pages&gt;10-19&lt;/pages&gt;&lt;volume&gt;6&lt;/volume&gt;&lt;number&gt;6&lt;/number&gt;&lt;dates&gt;&lt;year&gt;2014&lt;/year&gt;&lt;/dates&gt;&lt;urls&gt;&lt;/urls&gt;&lt;/record&gt;&lt;/Cite&gt;&lt;/EndNote&gt;</w:instrText>
      </w:r>
      <w:r w:rsidR="006B3A07">
        <w:rPr>
          <w:rStyle w:val="hps"/>
          <w:rFonts w:asciiTheme="majorBidi" w:hAnsiTheme="majorBidi" w:cstheme="majorBidi"/>
          <w:sz w:val="24"/>
          <w:szCs w:val="24"/>
          <w:lang w:bidi="fa-IR"/>
        </w:rPr>
        <w:fldChar w:fldCharType="separate"/>
      </w:r>
      <w:r w:rsidR="006B3A07">
        <w:rPr>
          <w:rStyle w:val="hps"/>
          <w:rFonts w:asciiTheme="majorBidi" w:hAnsiTheme="majorBidi" w:cstheme="majorBidi"/>
          <w:noProof/>
          <w:sz w:val="24"/>
          <w:szCs w:val="24"/>
          <w:lang w:bidi="fa-IR"/>
        </w:rPr>
        <w:t>(</w:t>
      </w:r>
      <w:hyperlink w:anchor="_ENREF_4" w:tooltip="Borhani, 2014 #15" w:history="1">
        <w:r w:rsidR="00787275">
          <w:rPr>
            <w:rStyle w:val="hps"/>
            <w:rFonts w:asciiTheme="majorBidi" w:hAnsiTheme="majorBidi" w:cstheme="majorBidi"/>
            <w:noProof/>
            <w:sz w:val="24"/>
            <w:szCs w:val="24"/>
            <w:lang w:bidi="fa-IR"/>
          </w:rPr>
          <w:t>4</w:t>
        </w:r>
      </w:hyperlink>
      <w:r w:rsidR="006B3A07">
        <w:rPr>
          <w:rStyle w:val="hps"/>
          <w:rFonts w:asciiTheme="majorBidi" w:hAnsiTheme="majorBidi" w:cstheme="majorBidi"/>
          <w:noProof/>
          <w:sz w:val="24"/>
          <w:szCs w:val="24"/>
          <w:lang w:bidi="fa-IR"/>
        </w:rPr>
        <w:t>)</w:t>
      </w:r>
      <w:r w:rsidR="006B3A07">
        <w:rPr>
          <w:rStyle w:val="hps"/>
          <w:rFonts w:asciiTheme="majorBidi" w:hAnsiTheme="majorBidi" w:cstheme="majorBidi"/>
          <w:sz w:val="24"/>
          <w:szCs w:val="24"/>
          <w:lang w:bidi="fa-IR"/>
        </w:rPr>
        <w:fldChar w:fldCharType="end"/>
      </w:r>
      <w:ins w:id="270" w:author="win8" w:date="2018-05-18T13:03:00Z">
        <w:r w:rsidR="006B3A07">
          <w:rPr>
            <w:rStyle w:val="hps"/>
            <w:rFonts w:asciiTheme="majorBidi" w:hAnsiTheme="majorBidi" w:cstheme="majorBidi"/>
            <w:sz w:val="24"/>
            <w:szCs w:val="24"/>
            <w:lang w:bidi="fa-IR"/>
          </w:rPr>
          <w:t xml:space="preserve"> had negative relation with moral distress.</w:t>
        </w:r>
      </w:ins>
      <w:ins w:id="271" w:author="win8" w:date="2018-05-29T13:24:00Z">
        <w:r w:rsidR="00AE6D1E">
          <w:rPr>
            <w:rStyle w:val="hps"/>
            <w:rFonts w:asciiTheme="majorBidi" w:hAnsiTheme="majorBidi" w:cstheme="majorBidi"/>
            <w:sz w:val="24"/>
            <w:szCs w:val="24"/>
            <w:lang w:bidi="fa-IR"/>
          </w:rPr>
          <w:t xml:space="preserve"> </w:t>
        </w:r>
      </w:ins>
    </w:p>
    <w:p w:rsidR="000760A8" w:rsidRPr="000760A8" w:rsidRDefault="000760A8" w:rsidP="00787275">
      <w:pPr>
        <w:spacing w:after="120" w:line="480" w:lineRule="auto"/>
        <w:ind w:firstLine="27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Nurses in front of moral </w:t>
      </w:r>
      <w:ins w:id="272" w:author="win8" w:date="2018-05-29T13:56:00Z">
        <w:r w:rsidR="00AF2E75">
          <w:rPr>
            <w:rStyle w:val="hps"/>
            <w:rFonts w:asciiTheme="majorBidi" w:hAnsiTheme="majorBidi" w:cstheme="majorBidi"/>
            <w:sz w:val="24"/>
            <w:szCs w:val="24"/>
            <w:lang w:bidi="fa-IR"/>
          </w:rPr>
          <w:t>di</w:t>
        </w:r>
      </w:ins>
      <w:r w:rsidRPr="000760A8">
        <w:rPr>
          <w:rStyle w:val="hps"/>
          <w:rFonts w:asciiTheme="majorBidi" w:hAnsiTheme="majorBidi" w:cstheme="majorBidi"/>
          <w:sz w:val="24"/>
          <w:szCs w:val="24"/>
          <w:lang w:bidi="fa-IR"/>
        </w:rPr>
        <w:t xml:space="preserve">stress use their own bio-psycho capacities and capabilities to deal. </w:t>
      </w:r>
      <w:r w:rsidRPr="000760A8">
        <w:rPr>
          <w:rFonts w:asciiTheme="majorBidi" w:hAnsiTheme="majorBidi" w:cstheme="majorBidi"/>
          <w:sz w:val="24"/>
          <w:szCs w:val="24"/>
        </w:rPr>
        <w:t>When nurses experience undue stress, they are more likely to quit the job; some may even be pushed into giving up nursing altogether</w:t>
      </w:r>
      <w:r w:rsidRPr="000760A8">
        <w:rPr>
          <w:rStyle w:val="hps"/>
          <w:rFonts w:asciiTheme="majorBidi" w:hAnsiTheme="majorBidi" w:cstheme="majorBidi"/>
          <w:sz w:val="24"/>
          <w:szCs w:val="24"/>
          <w:lang w:bidi="fa-IR"/>
        </w:rPr>
        <w:t xml:space="preserve"> </w:t>
      </w:r>
      <w:r w:rsidRPr="000760A8">
        <w:rPr>
          <w:rStyle w:val="hps"/>
          <w:rFonts w:asciiTheme="majorBidi" w:hAnsiTheme="majorBidi" w:cstheme="majorBidi"/>
          <w:sz w:val="24"/>
          <w:szCs w:val="24"/>
          <w:lang w:bidi="fa-IR"/>
        </w:rPr>
        <w:fldChar w:fldCharType="begin"/>
      </w:r>
      <w:r w:rsidR="00787275">
        <w:rPr>
          <w:rStyle w:val="hps"/>
          <w:rFonts w:asciiTheme="majorBidi" w:hAnsiTheme="majorBidi" w:cstheme="majorBidi"/>
          <w:sz w:val="24"/>
          <w:szCs w:val="24"/>
          <w:lang w:bidi="fa-IR"/>
        </w:rPr>
        <w:instrText xml:space="preserve"> ADDIN EN.CITE &lt;EndNote&gt;&lt;Cite&gt;&lt;Author&gt;Abou Hashish&lt;/Author&gt;&lt;Year&gt;2017&lt;/Year&gt;&lt;RecNum&gt;37&lt;/RecNum&gt;&lt;DisplayText&gt;(26)&lt;/DisplayText&gt;&lt;record&gt;&lt;rec-number&gt;37&lt;/rec-number&gt;&lt;foreign-keys&gt;&lt;key app="EN" db-id="ffd9ast28vzxrwetvtxvve2yzfsaveez500e" timestamp="1505503710"&gt;37&lt;/key&gt;&lt;/foreign-keys&gt;&lt;ref-type name="Journal Article"&gt;17&lt;/ref-type&gt;&lt;contributors&gt;&lt;authors&gt;&lt;author&gt;Abou Hashish, Ebtsam Aly&lt;/author&gt;&lt;/authors&gt;&lt;/contributors&gt;&lt;titles&gt;&lt;title&gt;Relationship between ethical work climate and nurses’ perception of organizational support, commitment, job satisfaction and turnover intent&lt;/title&gt;&lt;secondary-title&gt;Nursing ethics&lt;/secondary-title&gt;&lt;/titles&gt;&lt;periodical&gt;&lt;full-title&gt;Nursing ethics&lt;/full-title&gt;&lt;/periodical&gt;&lt;pages&gt;151-166&lt;/pages&gt;&lt;volume&gt;24&lt;/volume&gt;&lt;number&gt;2&lt;/number&gt;&lt;dates&gt;&lt;year&gt;2017&lt;/year&gt;&lt;/dates&gt;&lt;isbn&gt;0969-7330&lt;/isbn&gt;&lt;urls&gt;&lt;/urls&gt;&lt;/record&gt;&lt;/Cite&gt;&lt;/EndNote&gt;</w:instrText>
      </w:r>
      <w:r w:rsidRPr="000760A8">
        <w:rPr>
          <w:rStyle w:val="hps"/>
          <w:rFonts w:asciiTheme="majorBidi" w:hAnsiTheme="majorBidi" w:cstheme="majorBidi"/>
          <w:sz w:val="24"/>
          <w:szCs w:val="24"/>
          <w:lang w:bidi="fa-IR"/>
        </w:rPr>
        <w:fldChar w:fldCharType="separate"/>
      </w:r>
      <w:r w:rsidR="00787275">
        <w:rPr>
          <w:rStyle w:val="hps"/>
          <w:rFonts w:asciiTheme="majorBidi" w:hAnsiTheme="majorBidi" w:cstheme="majorBidi"/>
          <w:noProof/>
          <w:sz w:val="24"/>
          <w:szCs w:val="24"/>
          <w:lang w:bidi="fa-IR"/>
        </w:rPr>
        <w:t>(</w:t>
      </w:r>
      <w:hyperlink w:anchor="_ENREF_26" w:tooltip="Abou Hashish, 2017 #37" w:history="1">
        <w:r w:rsidR="00787275">
          <w:rPr>
            <w:rStyle w:val="hps"/>
            <w:rFonts w:asciiTheme="majorBidi" w:hAnsiTheme="majorBidi" w:cstheme="majorBidi"/>
            <w:noProof/>
            <w:sz w:val="24"/>
            <w:szCs w:val="24"/>
            <w:lang w:bidi="fa-IR"/>
          </w:rPr>
          <w:t>26</w:t>
        </w:r>
      </w:hyperlink>
      <w:r w:rsidR="00787275">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w:t>
      </w:r>
    </w:p>
    <w:p w:rsidR="000760A8" w:rsidRPr="000760A8" w:rsidRDefault="000760A8" w:rsidP="000760A8">
      <w:pPr>
        <w:spacing w:after="120" w:line="480" w:lineRule="auto"/>
        <w:ind w:firstLine="180"/>
        <w:jc w:val="both"/>
        <w:rPr>
          <w:rStyle w:val="hps"/>
          <w:rFonts w:asciiTheme="majorBidi" w:hAnsiTheme="majorBidi" w:cstheme="majorBidi"/>
          <w:color w:val="000000" w:themeColor="text1"/>
          <w:sz w:val="24"/>
          <w:szCs w:val="24"/>
          <w:rtl/>
          <w:lang w:bidi="fa-IR"/>
        </w:rPr>
      </w:pPr>
      <w:r w:rsidRPr="000760A8">
        <w:rPr>
          <w:rStyle w:val="hps"/>
          <w:rFonts w:asciiTheme="majorBidi" w:hAnsiTheme="majorBidi" w:cstheme="majorBidi"/>
          <w:color w:val="000000" w:themeColor="text1"/>
          <w:sz w:val="24"/>
          <w:szCs w:val="24"/>
          <w:lang w:bidi="fa-IR"/>
        </w:rPr>
        <w:t xml:space="preserve"> Nurses will experience moral stress when they want to make ethical decisions about a specific topics. But organizational barriers, such as the lack of adequate time, lack of supportive authority, physician authority, policies and organizational rules, make it difficult for them to do the right thing which causes moral distress in nurses. Emergency nurses are exposed to more psychological and moral stresses due to the stressful atmosphere caused by direct exposure of patients and their relatives to staff and acute problems of the patients. In this regard, the feeling of psychological insecurity in the emergency nurses is higher.</w:t>
      </w:r>
    </w:p>
    <w:p w:rsidR="000760A8" w:rsidRPr="000760A8" w:rsidRDefault="000760A8" w:rsidP="00787275">
      <w:pPr>
        <w:spacing w:after="120" w:line="480" w:lineRule="auto"/>
        <w:ind w:firstLine="180"/>
        <w:jc w:val="both"/>
        <w:rPr>
          <w:rStyle w:val="hps"/>
          <w:rFonts w:asciiTheme="majorBidi" w:hAnsiTheme="majorBidi" w:cstheme="majorBidi"/>
          <w:sz w:val="24"/>
          <w:szCs w:val="24"/>
          <w:rtl/>
          <w:lang w:bidi="fa-IR"/>
        </w:rPr>
      </w:pPr>
      <w:r w:rsidRPr="000760A8">
        <w:rPr>
          <w:rStyle w:val="hps"/>
          <w:rFonts w:asciiTheme="majorBidi" w:hAnsiTheme="majorBidi" w:cstheme="majorBidi"/>
          <w:color w:val="000000" w:themeColor="text1"/>
          <w:sz w:val="24"/>
          <w:szCs w:val="24"/>
          <w:lang w:bidi="fa-IR"/>
        </w:rPr>
        <w:t xml:space="preserve">With respect to results, there was a significant negative correlation between professional </w:t>
      </w:r>
      <w:del w:id="273" w:author="win8" w:date="2018-05-29T13:57:00Z">
        <w:r w:rsidRPr="000760A8" w:rsidDel="00AF2E75">
          <w:rPr>
            <w:rStyle w:val="hps"/>
            <w:rFonts w:asciiTheme="majorBidi" w:hAnsiTheme="majorBidi" w:cstheme="majorBidi"/>
            <w:color w:val="000000" w:themeColor="text1"/>
            <w:sz w:val="24"/>
            <w:szCs w:val="24"/>
            <w:lang w:bidi="fa-IR"/>
          </w:rPr>
          <w:delText>authority</w:delText>
        </w:r>
      </w:del>
      <w:ins w:id="274" w:author="win8" w:date="2018-05-29T13:57:00Z">
        <w:r w:rsidR="00AF2E75" w:rsidRPr="000760A8">
          <w:rPr>
            <w:rStyle w:val="hps"/>
            <w:rFonts w:asciiTheme="majorBidi" w:hAnsiTheme="majorBidi" w:cstheme="majorBidi"/>
            <w:color w:val="000000" w:themeColor="text1"/>
            <w:sz w:val="24"/>
            <w:szCs w:val="24"/>
            <w:lang w:bidi="fa-IR"/>
          </w:rPr>
          <w:t>authorities</w:t>
        </w:r>
      </w:ins>
      <w:r w:rsidRPr="000760A8">
        <w:rPr>
          <w:rStyle w:val="hps"/>
          <w:rFonts w:asciiTheme="majorBidi" w:hAnsiTheme="majorBidi" w:cstheme="majorBidi"/>
          <w:color w:val="000000" w:themeColor="text1"/>
          <w:sz w:val="24"/>
          <w:szCs w:val="24"/>
          <w:lang w:bidi="fa-IR"/>
        </w:rPr>
        <w:t xml:space="preserve"> with </w:t>
      </w:r>
      <w:del w:id="275" w:author="win8" w:date="2018-05-18T12:50:00Z">
        <w:r w:rsidRPr="000760A8" w:rsidDel="00980924">
          <w:rPr>
            <w:rStyle w:val="hps"/>
            <w:rFonts w:asciiTheme="majorBidi" w:hAnsiTheme="majorBidi" w:cstheme="majorBidi"/>
            <w:color w:val="000000" w:themeColor="text1"/>
            <w:sz w:val="24"/>
            <w:szCs w:val="24"/>
            <w:lang w:bidi="fa-IR"/>
          </w:rPr>
          <w:delText xml:space="preserve">intensity and </w:delText>
        </w:r>
      </w:del>
      <w:r w:rsidRPr="000760A8">
        <w:rPr>
          <w:rStyle w:val="hps"/>
          <w:rFonts w:asciiTheme="majorBidi" w:hAnsiTheme="majorBidi" w:cstheme="majorBidi"/>
          <w:color w:val="000000" w:themeColor="text1"/>
          <w:sz w:val="24"/>
          <w:szCs w:val="24"/>
          <w:lang w:bidi="fa-IR"/>
        </w:rPr>
        <w:t xml:space="preserve">frequency of moral </w:t>
      </w:r>
      <w:ins w:id="276" w:author="win8" w:date="2018-05-29T13:57:00Z">
        <w:r w:rsidR="00AF2E75">
          <w:rPr>
            <w:rStyle w:val="hps"/>
            <w:rFonts w:asciiTheme="majorBidi" w:hAnsiTheme="majorBidi" w:cstheme="majorBidi"/>
            <w:color w:val="000000" w:themeColor="text1"/>
            <w:sz w:val="24"/>
            <w:szCs w:val="24"/>
            <w:lang w:bidi="fa-IR"/>
          </w:rPr>
          <w:t>di</w:t>
        </w:r>
      </w:ins>
      <w:r w:rsidRPr="000760A8">
        <w:rPr>
          <w:rStyle w:val="hps"/>
          <w:rFonts w:asciiTheme="majorBidi" w:hAnsiTheme="majorBidi" w:cstheme="majorBidi"/>
          <w:color w:val="000000" w:themeColor="text1"/>
          <w:sz w:val="24"/>
          <w:szCs w:val="24"/>
          <w:lang w:bidi="fa-IR"/>
        </w:rPr>
        <w:t xml:space="preserve">stress. </w:t>
      </w:r>
      <w:r w:rsidRPr="000760A8">
        <w:rPr>
          <w:rFonts w:asciiTheme="majorBidi" w:hAnsiTheme="majorBidi" w:cstheme="majorBidi"/>
          <w:sz w:val="24"/>
          <w:szCs w:val="24"/>
          <w:lang w:bidi="fa-IR"/>
        </w:rPr>
        <w:t xml:space="preserve">In other words, the greater the professional independence of nurses, the less they face with moral tension in emergency nurses. </w:t>
      </w:r>
      <w:r w:rsidRPr="000760A8">
        <w:rPr>
          <w:rStyle w:val="hps"/>
          <w:rFonts w:asciiTheme="majorBidi" w:hAnsiTheme="majorBidi" w:cstheme="majorBidi"/>
          <w:sz w:val="24"/>
          <w:szCs w:val="24"/>
          <w:lang w:bidi="fa-IR"/>
        </w:rPr>
        <w:t xml:space="preserve">These results are accord with those of </w:t>
      </w:r>
      <w:proofErr w:type="spellStart"/>
      <w:r w:rsidRPr="000760A8">
        <w:rPr>
          <w:rStyle w:val="hps"/>
          <w:rFonts w:asciiTheme="majorBidi" w:hAnsiTheme="majorBidi" w:cstheme="majorBidi"/>
          <w:sz w:val="24"/>
          <w:szCs w:val="24"/>
          <w:lang w:bidi="fa-IR"/>
        </w:rPr>
        <w:t>Karanikola</w:t>
      </w:r>
      <w:proofErr w:type="spellEnd"/>
      <w:r w:rsidRPr="000760A8">
        <w:rPr>
          <w:rStyle w:val="hps"/>
          <w:rFonts w:asciiTheme="majorBidi" w:hAnsiTheme="majorBidi" w:cstheme="majorBidi"/>
          <w:sz w:val="24"/>
          <w:szCs w:val="24"/>
          <w:lang w:bidi="fa-IR"/>
        </w:rPr>
        <w:t xml:space="preserve"> et al. study on intensive care nurses </w:t>
      </w:r>
      <w:r w:rsidRPr="000760A8">
        <w:rPr>
          <w:rStyle w:val="hps"/>
          <w:rFonts w:asciiTheme="majorBidi" w:hAnsiTheme="majorBidi" w:cstheme="majorBidi"/>
          <w:sz w:val="24"/>
          <w:szCs w:val="24"/>
          <w:lang w:bidi="fa-IR"/>
        </w:rPr>
        <w:fldChar w:fldCharType="begin"/>
      </w:r>
      <w:r w:rsidR="00787275">
        <w:rPr>
          <w:rStyle w:val="hps"/>
          <w:rFonts w:asciiTheme="majorBidi" w:hAnsiTheme="majorBidi" w:cstheme="majorBidi"/>
          <w:sz w:val="24"/>
          <w:szCs w:val="24"/>
          <w:lang w:bidi="fa-IR"/>
        </w:rPr>
        <w:instrText xml:space="preserve"> ADDIN EN.CITE &lt;EndNote&gt;&lt;Cite&gt;&lt;Author&gt;Karanikola&lt;/Author&gt;&lt;Year&gt;2014&lt;/Year&gt;&lt;RecNum&gt;32&lt;/RecNum&gt;&lt;DisplayText&gt;(21)&lt;/DisplayText&gt;&lt;record&gt;&lt;rec-number&gt;32&lt;/rec-number&gt;&lt;foreign-keys&gt;&lt;key app="EN" db-id="ffd9ast28vzxrwetvtxvve2yzfsaveez500e" timestamp="0"&gt;32&lt;/key&gt;&lt;/foreign-keys&gt;&lt;ref-type name="Journal Article"&gt;17&lt;/ref-type&gt;&lt;contributors&gt;&lt;authors&gt;&lt;author&gt;Karanikola, Maria NK&lt;/author&gt;&lt;author&gt;Albarran, John W&lt;/author&gt;&lt;author&gt;Drigo, Elio&lt;/author&gt;&lt;author&gt;Giannakopoulou, Margarita&lt;/author&gt;&lt;author&gt;Kalafati, Maria&lt;/author&gt;&lt;author&gt;Mpouzika, Meropi&lt;/author&gt;&lt;author&gt;Tsiaousis, George Z&lt;/author&gt;&lt;author&gt;Papathanassoglou, Elizabeth DE&lt;/author&gt;&lt;/authors&gt;&lt;/contributors&gt;&lt;titles&gt;&lt;title&gt;Moral distress, autonomy and nurse–physician collaboration among intensive care unit nurses in Italy&lt;/title&gt;&lt;secondary-title&gt;Journal of nursing management&lt;/secondary-title&gt;&lt;/titles&gt;&lt;pages&gt;472-484&lt;/pages&gt;&lt;volume&gt;22&lt;/volume&gt;&lt;number&gt;4&lt;/number&gt;&lt;dates&gt;&lt;year&gt;2014&lt;/year&gt;&lt;/dates&gt;&lt;isbn&gt;1365-2834&lt;/isbn&gt;&lt;urls&gt;&lt;/urls&gt;&lt;/record&gt;&lt;/Cite&gt;&lt;/EndNote&gt;</w:instrText>
      </w:r>
      <w:r w:rsidRPr="000760A8">
        <w:rPr>
          <w:rStyle w:val="hps"/>
          <w:rFonts w:asciiTheme="majorBidi" w:hAnsiTheme="majorBidi" w:cstheme="majorBidi"/>
          <w:sz w:val="24"/>
          <w:szCs w:val="24"/>
          <w:lang w:bidi="fa-IR"/>
        </w:rPr>
        <w:fldChar w:fldCharType="separate"/>
      </w:r>
      <w:r w:rsidR="00787275">
        <w:rPr>
          <w:rStyle w:val="hps"/>
          <w:rFonts w:asciiTheme="majorBidi" w:hAnsiTheme="majorBidi" w:cstheme="majorBidi"/>
          <w:noProof/>
          <w:sz w:val="24"/>
          <w:szCs w:val="24"/>
          <w:lang w:bidi="fa-IR"/>
        </w:rPr>
        <w:t>(</w:t>
      </w:r>
      <w:hyperlink w:anchor="_ENREF_21" w:tooltip="Karanikola, 2014 #32" w:history="1">
        <w:r w:rsidR="00787275">
          <w:rPr>
            <w:rStyle w:val="hps"/>
            <w:rFonts w:asciiTheme="majorBidi" w:hAnsiTheme="majorBidi" w:cstheme="majorBidi"/>
            <w:noProof/>
            <w:sz w:val="24"/>
            <w:szCs w:val="24"/>
            <w:lang w:bidi="fa-IR"/>
          </w:rPr>
          <w:t>21</w:t>
        </w:r>
      </w:hyperlink>
      <w:r w:rsidR="00787275">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Also, Ameri et al. (2013) showed that professional independence of oncology nurses is one of the most important factors that prevents nurses' moral distress </w:t>
      </w:r>
      <w:r w:rsidRPr="000760A8">
        <w:rPr>
          <w:rStyle w:val="hps"/>
          <w:rFonts w:asciiTheme="majorBidi" w:hAnsiTheme="majorBidi" w:cstheme="majorBidi"/>
          <w:sz w:val="24"/>
          <w:szCs w:val="24"/>
          <w:lang w:bidi="fa-IR"/>
        </w:rPr>
        <w:fldChar w:fldCharType="begin"/>
      </w:r>
      <w:r w:rsidR="00787275">
        <w:rPr>
          <w:rStyle w:val="hps"/>
          <w:rFonts w:asciiTheme="majorBidi" w:hAnsiTheme="majorBidi" w:cstheme="majorBidi"/>
          <w:sz w:val="24"/>
          <w:szCs w:val="24"/>
          <w:lang w:bidi="fa-IR"/>
        </w:rPr>
        <w:instrText xml:space="preserve"> ADDIN EN.CITE &lt;EndNote&gt;&lt;Cite&gt;&lt;Author&gt;Ameri&lt;/Author&gt;&lt;Year&gt;2014&lt;/Year&gt;&lt;RecNum&gt;30&lt;/RecNum&gt;&lt;DisplayText&gt;(27)&lt;/DisplayText&gt;&lt;record&gt;&lt;rec-number&gt;30&lt;/rec-number&gt;&lt;foreign-keys&gt;&lt;key app="EN" db-id="ffd9ast28vzxrwetvtxvve2yzfsaveez500e" timestamp="0"&gt;30&lt;/key&gt;&lt;/foreign-keys&gt;&lt;ref-type name="Journal Article"&gt;17&lt;/ref-type&gt;&lt;contributors&gt;&lt;authors&gt;&lt;author&gt;Ameri, MA.&lt;/author&gt;&lt;author&gt;Safavibayat, ZA.&lt;/author&gt;&lt;author&gt;Kavousi, A&lt;/author&gt;&lt;/authors&gt;&lt;/contributors&gt;&lt;titles&gt;&lt;title&gt;Evaluation of clinical situations leading to moral distress in nurses working in oncology wards of Tehran-based educational hospitals in 2012&lt;/title&gt;&lt;secondary-title&gt;Modern Care Journal (Scientific Quarterly of Birjand Nursing &amp;amp; Midwifery Faculty)&lt;/secondary-title&gt;&lt;/titles&gt;&lt;pages&gt;153-160&lt;/pages&gt;&lt;volume&gt;11&lt;/volume&gt;&lt;number&gt;2&lt;/number&gt;&lt;section&gt;153&lt;/section&gt;&lt;keywords&gt;&lt;keyword&gt;Oncology, Nurses, Moral Distress&lt;/keyword&gt;&lt;/keywords&gt;&lt;dates&gt;&lt;year&gt;2014&lt;/year&gt;&lt;/dates&gt;&lt;call-num&gt;A-10-235-1&lt;/call-num&gt;&lt;work-type&gt;Descriptive-Analytic&lt;/work-type&gt;&lt;urls&gt;&lt;related-urls&gt;&lt;url&gt;http://moderncare.bums.ac.ir/article-1-266-fa.html&lt;/url&gt;&lt;/related-urls&gt;&lt;pdf-urls&gt;&lt;url&gt;http://moderncare.bums.ac.ir/article-1-266-fa.&lt;/url&gt;&lt;/pdf-urls&gt;&lt;/urls&gt;&lt;language&gt;eng %@ 9 %[ 2014&lt;/language&gt;&lt;/record&gt;&lt;/Cite&gt;&lt;/EndNote&gt;</w:instrText>
      </w:r>
      <w:r w:rsidRPr="000760A8">
        <w:rPr>
          <w:rStyle w:val="hps"/>
          <w:rFonts w:asciiTheme="majorBidi" w:hAnsiTheme="majorBidi" w:cstheme="majorBidi"/>
          <w:sz w:val="24"/>
          <w:szCs w:val="24"/>
          <w:lang w:bidi="fa-IR"/>
        </w:rPr>
        <w:fldChar w:fldCharType="separate"/>
      </w:r>
      <w:r w:rsidR="00787275">
        <w:rPr>
          <w:rStyle w:val="hps"/>
          <w:rFonts w:asciiTheme="majorBidi" w:hAnsiTheme="majorBidi" w:cstheme="majorBidi"/>
          <w:noProof/>
          <w:sz w:val="24"/>
          <w:szCs w:val="24"/>
          <w:lang w:bidi="fa-IR"/>
        </w:rPr>
        <w:t>(</w:t>
      </w:r>
      <w:hyperlink w:anchor="_ENREF_27" w:tooltip="Ameri, 2014 #30" w:history="1">
        <w:r w:rsidR="00787275">
          <w:rPr>
            <w:rStyle w:val="hps"/>
            <w:rFonts w:asciiTheme="majorBidi" w:hAnsiTheme="majorBidi" w:cstheme="majorBidi"/>
            <w:noProof/>
            <w:sz w:val="24"/>
            <w:szCs w:val="24"/>
            <w:lang w:bidi="fa-IR"/>
          </w:rPr>
          <w:t>27</w:t>
        </w:r>
      </w:hyperlink>
      <w:r w:rsidR="00787275">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 </w:t>
      </w:r>
      <w:r w:rsidRPr="005928FA">
        <w:rPr>
          <w:rStyle w:val="hps"/>
          <w:rFonts w:asciiTheme="majorBidi" w:hAnsiTheme="majorBidi" w:cstheme="majorBidi"/>
          <w:sz w:val="24"/>
          <w:szCs w:val="24"/>
          <w:lang w:bidi="fa-IR"/>
        </w:rPr>
        <w:t xml:space="preserve">But </w:t>
      </w:r>
      <w:proofErr w:type="spellStart"/>
      <w:r w:rsidRPr="005928FA">
        <w:rPr>
          <w:rFonts w:asciiTheme="majorBidi" w:hAnsiTheme="majorBidi" w:cstheme="majorBidi"/>
          <w:sz w:val="24"/>
          <w:szCs w:val="24"/>
        </w:rPr>
        <w:t>Sarkoohi</w:t>
      </w:r>
      <w:proofErr w:type="spellEnd"/>
      <w:r w:rsidRPr="005928FA">
        <w:rPr>
          <w:rFonts w:asciiTheme="majorBidi" w:hAnsiTheme="majorBidi" w:cstheme="majorBidi"/>
          <w:sz w:val="24"/>
          <w:szCs w:val="24"/>
        </w:rPr>
        <w:t xml:space="preserve"> et al. in a </w:t>
      </w:r>
      <w:r w:rsidRPr="000760A8">
        <w:rPr>
          <w:rFonts w:asciiTheme="majorBidi" w:hAnsiTheme="majorBidi" w:cstheme="majorBidi"/>
          <w:sz w:val="24"/>
          <w:szCs w:val="24"/>
        </w:rPr>
        <w:t>study on pediatric intensive units found a positive correlation between nurses’ professional autonomy and moral distress. She showed that increased professional autonomy without adequate support from physicians and relevant authorities, could have been responsible for the positive relation between professional autonomy and moral distress</w:t>
      </w:r>
      <w:ins w:id="277" w:author="win8" w:date="2018-05-29T14:02:00Z">
        <w:r w:rsidR="00CC38F9">
          <w:rPr>
            <w:rFonts w:asciiTheme="majorBidi" w:hAnsiTheme="majorBidi" w:cstheme="majorBidi"/>
            <w:sz w:val="24"/>
            <w:szCs w:val="24"/>
          </w:rPr>
          <w:t xml:space="preserve">. </w:t>
        </w:r>
        <w:r w:rsidR="00CC38F9" w:rsidRPr="00CC38F9">
          <w:rPr>
            <w:rFonts w:asciiTheme="majorBidi" w:hAnsiTheme="majorBidi" w:cstheme="majorBidi"/>
            <w:sz w:val="24"/>
            <w:szCs w:val="24"/>
          </w:rPr>
          <w:t xml:space="preserve">In other words, </w:t>
        </w:r>
      </w:ins>
      <w:ins w:id="278" w:author="win8" w:date="2018-05-29T14:15:00Z">
        <w:r w:rsidR="00711A20" w:rsidRPr="00711A20">
          <w:rPr>
            <w:rFonts w:asciiTheme="majorBidi" w:hAnsiTheme="majorBidi" w:cstheme="majorBidi"/>
            <w:sz w:val="24"/>
            <w:szCs w:val="24"/>
          </w:rPr>
          <w:t>increasing professional autonomy leads</w:t>
        </w:r>
      </w:ins>
      <w:ins w:id="279" w:author="win8" w:date="2018-05-29T14:02:00Z">
        <w:r w:rsidR="00CC38F9" w:rsidRPr="00CC38F9">
          <w:rPr>
            <w:rFonts w:asciiTheme="majorBidi" w:hAnsiTheme="majorBidi" w:cstheme="majorBidi"/>
            <w:sz w:val="24"/>
            <w:szCs w:val="24"/>
          </w:rPr>
          <w:t xml:space="preserve"> to</w:t>
        </w:r>
        <w:r w:rsidR="00CC38F9">
          <w:rPr>
            <w:rFonts w:asciiTheme="majorBidi" w:hAnsiTheme="majorBidi" w:cstheme="majorBidi"/>
            <w:sz w:val="24"/>
            <w:szCs w:val="24"/>
          </w:rPr>
          <w:t xml:space="preserve"> </w:t>
        </w:r>
        <w:r w:rsidR="00CC38F9" w:rsidRPr="00CC38F9">
          <w:rPr>
            <w:rFonts w:asciiTheme="majorBidi" w:hAnsiTheme="majorBidi" w:cstheme="majorBidi"/>
            <w:sz w:val="24"/>
            <w:szCs w:val="24"/>
          </w:rPr>
          <w:t>experience more conflicts and thus higher moral distress</w:t>
        </w:r>
      </w:ins>
      <w:r w:rsidRPr="000760A8">
        <w:rPr>
          <w:rFonts w:asciiTheme="majorBidi" w:hAnsiTheme="majorBidi" w:cstheme="majorBidi"/>
          <w:sz w:val="24"/>
          <w:szCs w:val="24"/>
        </w:rPr>
        <w:t xml:space="preserve"> </w:t>
      </w:r>
      <w:r w:rsidRPr="000760A8">
        <w:rPr>
          <w:rFonts w:asciiTheme="majorBidi" w:hAnsiTheme="majorBidi" w:cstheme="majorBidi"/>
          <w:sz w:val="24"/>
          <w:szCs w:val="24"/>
        </w:rPr>
        <w:fldChar w:fldCharType="begin"/>
      </w:r>
      <w:r w:rsidR="00787275">
        <w:rPr>
          <w:rFonts w:asciiTheme="majorBidi" w:hAnsiTheme="majorBidi" w:cstheme="majorBidi"/>
          <w:sz w:val="24"/>
          <w:szCs w:val="24"/>
        </w:rPr>
        <w:instrText xml:space="preserve"> ADDIN EN.CITE &lt;EndNote&gt;&lt;Cite&gt;&lt;Author&gt;Sarkoohijabalbarezi&lt;/Author&gt;&lt;Year&gt;2017&lt;/Year&gt;&lt;RecNum&gt;39&lt;/RecNum&gt;&lt;DisplayText&gt;(19)&lt;/DisplayText&gt;&lt;record&gt;&lt;rec-number&gt;39&lt;/rec-number&gt;&lt;foreign-keys&gt;&lt;key app="EN" db-id="ffd9ast28vzxrwetvtxvve2yzfsaveez500e" timestamp="1506805671"&gt;39&lt;/key&gt;&lt;/foreign-keys&gt;&lt;ref-type name="Journal Article"&gt;17&lt;/ref-type&gt;&lt;contributors&gt;&lt;authors&gt;&lt;author&gt;Sarkoohijabalbarezi, Zahra&lt;/author&gt;&lt;author&gt;Ghodousi, Arash&lt;/author&gt;&lt;author&gt;Davaridolatabadi, Elham&lt;/author&gt;&lt;/authors&gt;&lt;/contributors&gt;&lt;titles&gt;&lt;title&gt;The relationship between professional autonomy and moral distress among nurses working in children&amp;apos;s units and pediatric intensive care wards&lt;/title&gt;&lt;secondary-title&gt;International Journal of Nursing Sciences&lt;/secondary-title&gt;&lt;/titles&gt;&lt;periodical&gt;&lt;full-title&gt;International Journal of Nursing Sciences&lt;/full-title&gt;&lt;/periodical&gt;&lt;pages&gt;117-121&lt;/pages&gt;&lt;volume&gt;4&lt;/volume&gt;&lt;number&gt;2&lt;/number&gt;&lt;dates&gt;&lt;year&gt;2017&lt;/year&gt;&lt;/dates&gt;&lt;isbn&gt;2352-0132&lt;/isbn&gt;&lt;urls&gt;&lt;/urls&gt;&lt;/record&gt;&lt;/Cite&gt;&lt;/EndNote&gt;</w:instrText>
      </w:r>
      <w:r w:rsidRPr="000760A8">
        <w:rPr>
          <w:rFonts w:asciiTheme="majorBidi" w:hAnsiTheme="majorBidi" w:cstheme="majorBidi"/>
          <w:sz w:val="24"/>
          <w:szCs w:val="24"/>
        </w:rPr>
        <w:fldChar w:fldCharType="separate"/>
      </w:r>
      <w:r w:rsidR="00787275">
        <w:rPr>
          <w:rFonts w:asciiTheme="majorBidi" w:hAnsiTheme="majorBidi" w:cstheme="majorBidi"/>
          <w:noProof/>
          <w:sz w:val="24"/>
          <w:szCs w:val="24"/>
        </w:rPr>
        <w:t>(</w:t>
      </w:r>
      <w:hyperlink w:anchor="_ENREF_19" w:tooltip="Sarkoohijabalbarezi, 2017 #39" w:history="1">
        <w:r w:rsidR="00787275">
          <w:rPr>
            <w:rFonts w:asciiTheme="majorBidi" w:hAnsiTheme="majorBidi" w:cstheme="majorBidi"/>
            <w:noProof/>
            <w:sz w:val="24"/>
            <w:szCs w:val="24"/>
          </w:rPr>
          <w:t>19</w:t>
        </w:r>
      </w:hyperlink>
      <w:r w:rsidR="00787275">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w:t>
      </w:r>
    </w:p>
    <w:p w:rsidR="000760A8" w:rsidRPr="000760A8" w:rsidRDefault="000760A8" w:rsidP="00787275">
      <w:pPr>
        <w:spacing w:line="480" w:lineRule="auto"/>
        <w:ind w:firstLine="180"/>
        <w:jc w:val="both"/>
        <w:rPr>
          <w:rFonts w:asciiTheme="majorBidi" w:hAnsiTheme="majorBidi" w:cstheme="majorBidi"/>
          <w:sz w:val="24"/>
          <w:szCs w:val="24"/>
          <w:lang w:bidi="fa-IR"/>
        </w:rPr>
      </w:pPr>
      <w:r w:rsidRPr="000760A8">
        <w:rPr>
          <w:rFonts w:asciiTheme="majorBidi" w:hAnsiTheme="majorBidi" w:cstheme="majorBidi"/>
          <w:sz w:val="24"/>
          <w:szCs w:val="24"/>
          <w:lang w:bidi="fa-IR"/>
        </w:rPr>
        <w:t xml:space="preserve">In this regard, studies have shown when nurses faced unnecessary care, and became the presenter of the doctor's orders, their professional independence is distorted, so that the weakness of nurses' authority </w:t>
      </w:r>
      <w:ins w:id="280" w:author="win8" w:date="2018-05-29T14:03:00Z">
        <w:r w:rsidR="00CC38F9">
          <w:rPr>
            <w:rFonts w:asciiTheme="majorBidi" w:hAnsiTheme="majorBidi" w:cstheme="majorBidi"/>
            <w:sz w:val="24"/>
            <w:szCs w:val="24"/>
            <w:lang w:bidi="fa-IR"/>
          </w:rPr>
          <w:t xml:space="preserve">may </w:t>
        </w:r>
      </w:ins>
      <w:ins w:id="281" w:author="win8" w:date="2018-05-29T14:04:00Z">
        <w:r w:rsidR="00CC38F9">
          <w:rPr>
            <w:rFonts w:asciiTheme="majorBidi" w:hAnsiTheme="majorBidi" w:cstheme="majorBidi"/>
            <w:sz w:val="24"/>
            <w:szCs w:val="24"/>
            <w:lang w:bidi="fa-IR"/>
          </w:rPr>
          <w:t xml:space="preserve">be </w:t>
        </w:r>
      </w:ins>
      <w:r w:rsidRPr="000760A8">
        <w:rPr>
          <w:rFonts w:asciiTheme="majorBidi" w:hAnsiTheme="majorBidi" w:cstheme="majorBidi"/>
          <w:sz w:val="24"/>
          <w:szCs w:val="24"/>
          <w:lang w:bidi="fa-IR"/>
        </w:rPr>
        <w:t xml:space="preserve">leads to moral disturbances </w:t>
      </w:r>
      <w:r w:rsidRPr="000760A8">
        <w:rPr>
          <w:rFonts w:asciiTheme="majorBidi" w:hAnsiTheme="majorBidi" w:cstheme="majorBidi"/>
          <w:sz w:val="24"/>
          <w:szCs w:val="24"/>
          <w:lang w:bidi="fa-IR"/>
        </w:rPr>
        <w:fldChar w:fldCharType="begin"/>
      </w:r>
      <w:r w:rsidR="00787275">
        <w:rPr>
          <w:rFonts w:asciiTheme="majorBidi" w:hAnsiTheme="majorBidi" w:cstheme="majorBidi"/>
          <w:sz w:val="24"/>
          <w:szCs w:val="24"/>
          <w:lang w:bidi="fa-IR"/>
        </w:rPr>
        <w:instrText xml:space="preserve"> ADDIN EN.CITE &lt;EndNote&gt;&lt;Cite&gt;&lt;Author&gt;Karanikola&lt;/Author&gt;&lt;Year&gt;2014&lt;/Year&gt;&lt;RecNum&gt;32&lt;/RecNum&gt;&lt;DisplayText&gt;(21, 23)&lt;/DisplayText&gt;&lt;record&gt;&lt;rec-number&gt;32&lt;/rec-number&gt;&lt;foreign-keys&gt;&lt;key app="EN" db-id="ffd9ast28vzxrwetvtxvve2yzfsaveez500e" timestamp="0"&gt;32&lt;/key&gt;&lt;/foreign-keys&gt;&lt;ref-type name="Journal Article"&gt;17&lt;/ref-type&gt;&lt;contributors&gt;&lt;authors&gt;&lt;author&gt;Karanikola, Maria NK&lt;/author&gt;&lt;author&gt;Albarran, John W&lt;/author&gt;&lt;author&gt;Drigo, Elio&lt;/author&gt;&lt;author&gt;Giannakopoulou, Margarita&lt;/author&gt;&lt;author&gt;Kalafati, Maria&lt;/author&gt;&lt;author&gt;Mpouzika, Meropi&lt;/author&gt;&lt;author&gt;Tsiaousis, George Z&lt;/author&gt;&lt;author&gt;Papathanassoglou, Elizabeth DE&lt;/author&gt;&lt;/authors&gt;&lt;/contributors&gt;&lt;titles&gt;&lt;title&gt;Moral distress, autonomy and nurse–physician collaboration among intensive care unit nurses in Italy&lt;/title&gt;&lt;secondary-title&gt;Journal of nursing management&lt;/secondary-title&gt;&lt;/titles&gt;&lt;pages&gt;472-484&lt;/pages&gt;&lt;volume&gt;22&lt;/volume&gt;&lt;number&gt;4&lt;/number&gt;&lt;dates&gt;&lt;year&gt;2014&lt;/year&gt;&lt;/dates&gt;&lt;isbn&gt;1365-2834&lt;/isbn&gt;&lt;urls&gt;&lt;/urls&gt;&lt;/record&gt;&lt;/Cite&gt;&lt;Cite&gt;&lt;Author&gt;Mirsaidi&lt;/Author&gt;&lt;Year&gt;2012&lt;/Year&gt;&lt;RecNum&gt;35&lt;/RecNum&gt;&lt;record&gt;&lt;rec-number&gt;35&lt;/rec-number&gt;&lt;foreign-keys&gt;&lt;key app="EN" db-id="ffd9ast28vzxrwetvtxvve2yzfsaveez500e" timestamp="1505073400"&gt;35&lt;/key&gt;&lt;/foreign-keys&gt;&lt;ref-type name="Journal Article"&gt;17&lt;/ref-type&gt;&lt;contributors&gt;&lt;authors&gt;&lt;author&gt;Mirsaidi, Golnoosh&lt;/author&gt;&lt;author&gt;Lakdizaji, Sima&lt;/author&gt;&lt;author&gt;Ghojazadeh, Morteza&lt;/author&gt;&lt;/authors&gt;&lt;/contributors&gt;&lt;titles&gt;&lt;title&gt;How nurses participate in clinical decision‑making process&lt;/title&gt;&lt;secondary-title&gt;J App Environ Biol Sci&lt;/secondary-title&gt;&lt;/titles&gt;&lt;periodical&gt;&lt;full-title&gt;J App Environ Biol Sci&lt;/full-title&gt;&lt;/periodical&gt;&lt;pages&gt;620-4&lt;/pages&gt;&lt;volume&gt;2&lt;/volume&gt;&lt;dates&gt;&lt;year&gt;2012&lt;/year&gt;&lt;/dates&gt;&lt;urls&gt;&lt;/urls&gt;&lt;/record&gt;&lt;/Cite&gt;&lt;/EndNote&gt;</w:instrText>
      </w:r>
      <w:r w:rsidRPr="000760A8">
        <w:rPr>
          <w:rFonts w:asciiTheme="majorBidi" w:hAnsiTheme="majorBidi" w:cstheme="majorBidi"/>
          <w:sz w:val="24"/>
          <w:szCs w:val="24"/>
          <w:lang w:bidi="fa-IR"/>
        </w:rPr>
        <w:fldChar w:fldCharType="separate"/>
      </w:r>
      <w:r w:rsidR="00787275">
        <w:rPr>
          <w:rFonts w:asciiTheme="majorBidi" w:hAnsiTheme="majorBidi" w:cstheme="majorBidi"/>
          <w:noProof/>
          <w:sz w:val="24"/>
          <w:szCs w:val="24"/>
          <w:lang w:bidi="fa-IR"/>
        </w:rPr>
        <w:t>(</w:t>
      </w:r>
      <w:hyperlink w:anchor="_ENREF_21" w:tooltip="Karanikola, 2014 #32" w:history="1">
        <w:r w:rsidR="00787275">
          <w:rPr>
            <w:rFonts w:asciiTheme="majorBidi" w:hAnsiTheme="majorBidi" w:cstheme="majorBidi"/>
            <w:noProof/>
            <w:sz w:val="24"/>
            <w:szCs w:val="24"/>
            <w:lang w:bidi="fa-IR"/>
          </w:rPr>
          <w:t>21</w:t>
        </w:r>
      </w:hyperlink>
      <w:r w:rsidR="00787275">
        <w:rPr>
          <w:rFonts w:asciiTheme="majorBidi" w:hAnsiTheme="majorBidi" w:cstheme="majorBidi"/>
          <w:noProof/>
          <w:sz w:val="24"/>
          <w:szCs w:val="24"/>
          <w:lang w:bidi="fa-IR"/>
        </w:rPr>
        <w:t xml:space="preserve">, </w:t>
      </w:r>
      <w:hyperlink w:anchor="_ENREF_23" w:tooltip="Mirsaidi, 2012 #35" w:history="1">
        <w:r w:rsidR="00787275">
          <w:rPr>
            <w:rFonts w:asciiTheme="majorBidi" w:hAnsiTheme="majorBidi" w:cstheme="majorBidi"/>
            <w:noProof/>
            <w:sz w:val="24"/>
            <w:szCs w:val="24"/>
            <w:lang w:bidi="fa-IR"/>
          </w:rPr>
          <w:t>23</w:t>
        </w:r>
      </w:hyperlink>
      <w:r w:rsidR="00787275">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xml:space="preserve">. </w:t>
      </w:r>
    </w:p>
    <w:p w:rsidR="000760A8" w:rsidRPr="000760A8" w:rsidRDefault="000760A8" w:rsidP="000760A8">
      <w:pPr>
        <w:spacing w:line="480" w:lineRule="auto"/>
        <w:jc w:val="both"/>
        <w:rPr>
          <w:rFonts w:asciiTheme="majorBidi" w:hAnsiTheme="majorBidi" w:cstheme="majorBidi"/>
          <w:b/>
          <w:bCs/>
          <w:sz w:val="24"/>
          <w:szCs w:val="24"/>
          <w:lang w:bidi="fa-IR"/>
        </w:rPr>
      </w:pPr>
      <w:r w:rsidRPr="000760A8">
        <w:rPr>
          <w:rFonts w:asciiTheme="majorBidi" w:hAnsiTheme="majorBidi" w:cstheme="majorBidi"/>
          <w:b/>
          <w:bCs/>
          <w:sz w:val="24"/>
          <w:szCs w:val="24"/>
          <w:lang w:bidi="fa-IR"/>
        </w:rPr>
        <w:t>5. Limitations</w:t>
      </w:r>
    </w:p>
    <w:p w:rsidR="000760A8" w:rsidRPr="000760A8" w:rsidRDefault="000760A8" w:rsidP="000760A8">
      <w:pPr>
        <w:pStyle w:val="Body"/>
        <w:spacing w:line="480" w:lineRule="auto"/>
        <w:ind w:firstLine="180"/>
        <w:jc w:val="both"/>
        <w:rPr>
          <w:rFonts w:asciiTheme="majorBidi" w:hAnsiTheme="majorBidi" w:cstheme="majorBidi"/>
          <w:sz w:val="24"/>
          <w:szCs w:val="24"/>
        </w:rPr>
      </w:pPr>
      <w:r w:rsidRPr="000760A8">
        <w:rPr>
          <w:rFonts w:asciiTheme="majorBidi" w:hAnsiTheme="majorBidi" w:cstheme="majorBidi"/>
          <w:sz w:val="24"/>
          <w:szCs w:val="24"/>
          <w:lang w:val="en-US"/>
        </w:rPr>
        <w:t>This study was conducted with Iranian emergency nurses in university hospitals.   The level of nurses</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authority and moral distress may differ in other departments and other hospitals.</w:t>
      </w:r>
      <w:r w:rsidRPr="000760A8">
        <w:rPr>
          <w:rFonts w:asciiTheme="majorBidi" w:hAnsiTheme="majorBidi" w:cstheme="majorBidi"/>
          <w:sz w:val="24"/>
          <w:szCs w:val="24"/>
        </w:rPr>
        <w:t xml:space="preserve"> Also </w:t>
      </w:r>
      <w:r w:rsidRPr="000760A8">
        <w:rPr>
          <w:rFonts w:asciiTheme="majorBidi" w:hAnsiTheme="majorBidi" w:cstheme="majorBidi"/>
          <w:sz w:val="24"/>
          <w:szCs w:val="24"/>
          <w:lang w:val="en-US"/>
        </w:rPr>
        <w:t>This study included all parts of triage, resuscitation, outpatient care. Studying each of those parts separately could provide more details.</w:t>
      </w:r>
    </w:p>
    <w:p w:rsidR="000760A8" w:rsidRPr="000760A8" w:rsidRDefault="000760A8" w:rsidP="000760A8">
      <w:pPr>
        <w:spacing w:line="480" w:lineRule="auto"/>
        <w:jc w:val="both"/>
        <w:rPr>
          <w:rFonts w:asciiTheme="majorBidi" w:hAnsiTheme="majorBidi" w:cstheme="majorBidi"/>
          <w:b/>
          <w:bCs/>
          <w:sz w:val="24"/>
          <w:szCs w:val="24"/>
          <w:lang w:bidi="fa-IR"/>
        </w:rPr>
      </w:pPr>
      <w:r w:rsidRPr="000760A8">
        <w:rPr>
          <w:rFonts w:asciiTheme="majorBidi" w:hAnsiTheme="majorBidi" w:cstheme="majorBidi"/>
          <w:b/>
          <w:bCs/>
          <w:sz w:val="24"/>
          <w:szCs w:val="24"/>
          <w:lang w:bidi="fa-IR"/>
        </w:rPr>
        <w:t>6. Conclusion</w:t>
      </w:r>
    </w:p>
    <w:p w:rsidR="000760A8" w:rsidRPr="000760A8" w:rsidRDefault="000760A8" w:rsidP="00BF48E7">
      <w:pPr>
        <w:pStyle w:val="Body"/>
        <w:spacing w:line="480" w:lineRule="auto"/>
        <w:ind w:firstLine="180"/>
        <w:jc w:val="both"/>
        <w:rPr>
          <w:rFonts w:asciiTheme="majorBidi" w:hAnsiTheme="majorBidi" w:cstheme="majorBidi"/>
          <w:sz w:val="24"/>
          <w:szCs w:val="24"/>
          <w:rtl/>
          <w:lang w:val="en-US"/>
        </w:rPr>
      </w:pPr>
      <w:del w:id="282" w:author="win8" w:date="2018-05-21T14:20:00Z">
        <w:r w:rsidRPr="000760A8" w:rsidDel="00412EBE">
          <w:rPr>
            <w:rFonts w:asciiTheme="majorBidi" w:hAnsiTheme="majorBidi" w:cstheme="majorBidi"/>
            <w:sz w:val="24"/>
            <w:szCs w:val="24"/>
            <w:lang w:val="en-US"/>
          </w:rPr>
          <w:delText>We found</w:delText>
        </w:r>
      </w:del>
      <w:ins w:id="283" w:author="win8" w:date="2018-05-21T14:20:00Z">
        <w:r w:rsidR="00412EBE">
          <w:rPr>
            <w:rFonts w:asciiTheme="majorBidi" w:hAnsiTheme="majorBidi" w:cstheme="majorBidi"/>
            <w:sz w:val="24"/>
            <w:szCs w:val="24"/>
            <w:lang w:val="en-US"/>
          </w:rPr>
          <w:t>The results revealed</w:t>
        </w:r>
      </w:ins>
      <w:r w:rsidRPr="000760A8">
        <w:rPr>
          <w:rFonts w:asciiTheme="majorBidi" w:hAnsiTheme="majorBidi" w:cstheme="majorBidi"/>
          <w:sz w:val="24"/>
          <w:szCs w:val="24"/>
          <w:lang w:val="en-US"/>
        </w:rPr>
        <w:t xml:space="preserve"> that </w:t>
      </w:r>
      <w:ins w:id="284" w:author="win8" w:date="2018-05-08T10:05:00Z">
        <w:r w:rsidR="00456479">
          <w:rPr>
            <w:rFonts w:asciiTheme="majorBidi" w:hAnsiTheme="majorBidi" w:cstheme="majorBidi"/>
            <w:sz w:val="24"/>
            <w:szCs w:val="24"/>
            <w:lang w:val="en-US"/>
          </w:rPr>
          <w:t>nurses</w:t>
        </w:r>
        <w:r w:rsidR="00456479" w:rsidRPr="000760A8">
          <w:rPr>
            <w:rFonts w:asciiTheme="majorBidi" w:hAnsiTheme="majorBidi" w:cstheme="majorBidi"/>
            <w:sz w:val="24"/>
            <w:szCs w:val="24"/>
            <w:lang w:val="en-US"/>
          </w:rPr>
          <w:t xml:space="preserve"> experienced more emotional distress </w:t>
        </w:r>
      </w:ins>
      <w:r w:rsidRPr="000760A8">
        <w:rPr>
          <w:rFonts w:asciiTheme="majorBidi" w:hAnsiTheme="majorBidi" w:cstheme="majorBidi"/>
          <w:sz w:val="24"/>
          <w:szCs w:val="24"/>
          <w:lang w:val="en-US"/>
        </w:rPr>
        <w:t xml:space="preserve">when </w:t>
      </w:r>
      <w:del w:id="285" w:author="win8" w:date="2018-05-08T10:05:00Z">
        <w:r w:rsidRPr="000760A8" w:rsidDel="00456479">
          <w:rPr>
            <w:rFonts w:asciiTheme="majorBidi" w:hAnsiTheme="majorBidi" w:cstheme="majorBidi"/>
            <w:sz w:val="24"/>
            <w:szCs w:val="24"/>
            <w:lang w:val="en-US"/>
          </w:rPr>
          <w:delText>nurses</w:delText>
        </w:r>
        <w:r w:rsidRPr="000760A8" w:rsidDel="00456479">
          <w:rPr>
            <w:rFonts w:asciiTheme="majorBidi" w:hAnsiTheme="majorBidi" w:cstheme="majorBidi"/>
            <w:sz w:val="24"/>
            <w:szCs w:val="24"/>
          </w:rPr>
          <w:delText xml:space="preserve">’ </w:delText>
        </w:r>
      </w:del>
      <w:ins w:id="286" w:author="win8" w:date="2018-05-08T10:05:00Z">
        <w:r w:rsidR="00456479">
          <w:rPr>
            <w:rFonts w:asciiTheme="majorBidi" w:hAnsiTheme="majorBidi" w:cstheme="majorBidi"/>
            <w:sz w:val="24"/>
            <w:szCs w:val="24"/>
            <w:lang w:val="en-US"/>
          </w:rPr>
          <w:t>their</w:t>
        </w:r>
        <w:r w:rsidR="00456479" w:rsidRPr="000760A8">
          <w:rPr>
            <w:rFonts w:asciiTheme="majorBidi" w:hAnsiTheme="majorBidi" w:cstheme="majorBidi"/>
            <w:sz w:val="24"/>
            <w:szCs w:val="24"/>
          </w:rPr>
          <w:t xml:space="preserve"> </w:t>
        </w:r>
      </w:ins>
      <w:r w:rsidRPr="000760A8">
        <w:rPr>
          <w:rFonts w:asciiTheme="majorBidi" w:hAnsiTheme="majorBidi" w:cstheme="majorBidi"/>
          <w:sz w:val="24"/>
          <w:szCs w:val="24"/>
          <w:lang w:val="en-US"/>
        </w:rPr>
        <w:t>professional autonomy was compromised</w:t>
      </w:r>
      <w:ins w:id="287" w:author="win8" w:date="2018-05-29T14:30:00Z">
        <w:r w:rsidR="002F3D09">
          <w:rPr>
            <w:rFonts w:asciiTheme="majorBidi" w:hAnsiTheme="majorBidi" w:cstheme="majorBidi"/>
            <w:sz w:val="24"/>
            <w:szCs w:val="24"/>
            <w:lang w:val="en-US"/>
          </w:rPr>
          <w:t xml:space="preserve"> in ED</w:t>
        </w:r>
      </w:ins>
      <w:ins w:id="288" w:author="win8" w:date="2018-05-29T14:05:00Z">
        <w:r w:rsidR="00CC38F9">
          <w:rPr>
            <w:rFonts w:asciiTheme="majorBidi" w:hAnsiTheme="majorBidi" w:cstheme="majorBidi"/>
            <w:sz w:val="24"/>
            <w:szCs w:val="24"/>
            <w:lang w:val="en-US"/>
          </w:rPr>
          <w:t>.</w:t>
        </w:r>
      </w:ins>
      <w:del w:id="289" w:author="win8" w:date="2018-05-29T14:05:00Z">
        <w:r w:rsidRPr="000760A8" w:rsidDel="00CC38F9">
          <w:rPr>
            <w:rFonts w:asciiTheme="majorBidi" w:hAnsiTheme="majorBidi" w:cstheme="majorBidi"/>
            <w:sz w:val="24"/>
            <w:szCs w:val="24"/>
            <w:lang w:val="en-US"/>
          </w:rPr>
          <w:delText>,</w:delText>
        </w:r>
      </w:del>
      <w:del w:id="290" w:author="win8" w:date="2018-05-21T14:25:00Z">
        <w:r w:rsidRPr="000760A8" w:rsidDel="00412EBE">
          <w:rPr>
            <w:rFonts w:asciiTheme="majorBidi" w:hAnsiTheme="majorBidi" w:cstheme="majorBidi"/>
            <w:sz w:val="24"/>
            <w:szCs w:val="24"/>
            <w:lang w:val="en-US"/>
          </w:rPr>
          <w:delText xml:space="preserve"> </w:delText>
        </w:r>
      </w:del>
      <w:del w:id="291" w:author="win8" w:date="2018-05-08T10:04:00Z">
        <w:r w:rsidRPr="000760A8" w:rsidDel="00456479">
          <w:rPr>
            <w:rFonts w:asciiTheme="majorBidi" w:hAnsiTheme="majorBidi" w:cstheme="majorBidi"/>
            <w:sz w:val="24"/>
            <w:szCs w:val="24"/>
            <w:lang w:val="en-US"/>
          </w:rPr>
          <w:delText xml:space="preserve">they </w:delText>
        </w:r>
      </w:del>
      <w:del w:id="292" w:author="win8" w:date="2018-05-08T10:05:00Z">
        <w:r w:rsidRPr="000760A8" w:rsidDel="00456479">
          <w:rPr>
            <w:rFonts w:asciiTheme="majorBidi" w:hAnsiTheme="majorBidi" w:cstheme="majorBidi"/>
            <w:sz w:val="24"/>
            <w:szCs w:val="24"/>
            <w:lang w:val="en-US"/>
          </w:rPr>
          <w:delText>experienced more emotional distress</w:delText>
        </w:r>
      </w:del>
      <w:r w:rsidRPr="000760A8">
        <w:rPr>
          <w:rFonts w:asciiTheme="majorBidi" w:hAnsiTheme="majorBidi" w:cstheme="majorBidi"/>
          <w:sz w:val="24"/>
          <w:szCs w:val="24"/>
          <w:lang w:val="en-US"/>
        </w:rPr>
        <w:t xml:space="preserve">. </w:t>
      </w:r>
      <w:del w:id="293" w:author="win8" w:date="2018-05-08T10:07:00Z">
        <w:r w:rsidRPr="000760A8" w:rsidDel="00456479">
          <w:rPr>
            <w:rFonts w:asciiTheme="majorBidi" w:hAnsiTheme="majorBidi" w:cstheme="majorBidi"/>
            <w:sz w:val="24"/>
            <w:szCs w:val="24"/>
            <w:lang w:val="en-US"/>
          </w:rPr>
          <w:delText xml:space="preserve">One can expect from this finding that </w:delText>
        </w:r>
      </w:del>
      <w:ins w:id="294" w:author="win8" w:date="2018-05-08T10:07:00Z">
        <w:r w:rsidR="00456479">
          <w:rPr>
            <w:rFonts w:asciiTheme="majorBidi" w:hAnsiTheme="majorBidi" w:cstheme="majorBidi"/>
            <w:sz w:val="24"/>
            <w:szCs w:val="24"/>
            <w:lang w:val="en-US"/>
          </w:rPr>
          <w:t xml:space="preserve">In the other word, </w:t>
        </w:r>
      </w:ins>
      <w:r w:rsidRPr="000760A8">
        <w:rPr>
          <w:rFonts w:asciiTheme="majorBidi" w:hAnsiTheme="majorBidi" w:cstheme="majorBidi"/>
          <w:sz w:val="24"/>
          <w:szCs w:val="24"/>
          <w:lang w:val="en-US"/>
        </w:rPr>
        <w:t>when nurses</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are allowed greater independence and are allowed to make choices themselves,</w:t>
      </w:r>
      <w:r w:rsidRPr="000760A8">
        <w:rPr>
          <w:rFonts w:asciiTheme="majorBidi" w:hAnsiTheme="majorBidi" w:cstheme="majorBidi"/>
          <w:sz w:val="24"/>
          <w:szCs w:val="24"/>
        </w:rPr>
        <w:t xml:space="preserve"> </w:t>
      </w:r>
      <w:r w:rsidR="00340A0D" w:rsidRPr="00CC38F9">
        <w:rPr>
          <w:rFonts w:asciiTheme="majorBidi" w:hAnsiTheme="majorBidi" w:cstheme="majorBidi"/>
          <w:color w:val="auto"/>
          <w:sz w:val="24"/>
          <w:szCs w:val="24"/>
          <w:lang w:val="en-US"/>
        </w:rPr>
        <w:t xml:space="preserve">the frequency </w:t>
      </w:r>
      <w:r w:rsidR="00CC38F9">
        <w:rPr>
          <w:rFonts w:asciiTheme="majorBidi" w:hAnsiTheme="majorBidi" w:cstheme="majorBidi"/>
          <w:color w:val="auto"/>
          <w:sz w:val="24"/>
          <w:szCs w:val="24"/>
          <w:lang w:val="en-US"/>
        </w:rPr>
        <w:t xml:space="preserve">and intensity </w:t>
      </w:r>
      <w:r w:rsidR="00340A0D" w:rsidRPr="00CC38F9">
        <w:rPr>
          <w:rFonts w:asciiTheme="majorBidi" w:hAnsiTheme="majorBidi" w:cstheme="majorBidi"/>
          <w:color w:val="auto"/>
          <w:sz w:val="24"/>
          <w:szCs w:val="24"/>
          <w:lang w:val="en-US"/>
        </w:rPr>
        <w:t>of</w:t>
      </w:r>
      <w:r w:rsidRPr="00CC38F9">
        <w:rPr>
          <w:rFonts w:asciiTheme="majorBidi" w:hAnsiTheme="majorBidi" w:cstheme="majorBidi"/>
          <w:color w:val="auto"/>
          <w:sz w:val="24"/>
          <w:szCs w:val="24"/>
          <w:lang w:val="en-US"/>
        </w:rPr>
        <w:t xml:space="preserve"> </w:t>
      </w:r>
      <w:r w:rsidRPr="000760A8">
        <w:rPr>
          <w:rFonts w:asciiTheme="majorBidi" w:hAnsiTheme="majorBidi" w:cstheme="majorBidi"/>
          <w:sz w:val="24"/>
          <w:szCs w:val="24"/>
          <w:lang w:val="en-US"/>
        </w:rPr>
        <w:t xml:space="preserve">emotional distress </w:t>
      </w:r>
      <w:r w:rsidR="00CC38F9">
        <w:rPr>
          <w:rFonts w:asciiTheme="majorBidi" w:hAnsiTheme="majorBidi" w:cstheme="majorBidi"/>
          <w:sz w:val="24"/>
          <w:szCs w:val="24"/>
          <w:lang w:val="en-US"/>
        </w:rPr>
        <w:t>would</w:t>
      </w:r>
      <w:r w:rsidRPr="000760A8">
        <w:rPr>
          <w:rFonts w:asciiTheme="majorBidi" w:hAnsiTheme="majorBidi" w:cstheme="majorBidi"/>
          <w:sz w:val="24"/>
          <w:szCs w:val="24"/>
          <w:lang w:val="en-US"/>
        </w:rPr>
        <w:t xml:space="preserve"> be reduced</w:t>
      </w:r>
      <w:r w:rsidRPr="005928FA">
        <w:rPr>
          <w:rFonts w:asciiTheme="majorBidi" w:hAnsiTheme="majorBidi" w:cstheme="majorBidi"/>
          <w:color w:val="auto"/>
          <w:sz w:val="24"/>
          <w:szCs w:val="24"/>
          <w:lang w:val="en-US"/>
        </w:rPr>
        <w:t>.</w:t>
      </w:r>
      <w:r w:rsidRPr="005928FA">
        <w:rPr>
          <w:rFonts w:asciiTheme="majorBidi" w:hAnsiTheme="majorBidi" w:cstheme="majorBidi"/>
          <w:color w:val="auto"/>
          <w:sz w:val="24"/>
          <w:szCs w:val="24"/>
        </w:rPr>
        <w:t xml:space="preserve"> </w:t>
      </w:r>
      <w:del w:id="295" w:author="win8" w:date="2018-05-29T14:27:00Z">
        <w:r w:rsidRPr="005928FA" w:rsidDel="00E33D2D">
          <w:rPr>
            <w:rFonts w:asciiTheme="majorBidi" w:hAnsiTheme="majorBidi" w:cstheme="majorBidi"/>
            <w:color w:val="auto"/>
            <w:sz w:val="24"/>
            <w:szCs w:val="24"/>
            <w:lang w:val="en-US"/>
          </w:rPr>
          <w:delText xml:space="preserve">The male nurses in our study were able to maintain greater professional independence than female counterparts. </w:delText>
        </w:r>
      </w:del>
      <w:del w:id="296" w:author="win8" w:date="2018-05-29T14:22:00Z">
        <w:r w:rsidRPr="005928FA" w:rsidDel="00892C64">
          <w:rPr>
            <w:rFonts w:asciiTheme="majorBidi" w:hAnsiTheme="majorBidi" w:cstheme="majorBidi"/>
            <w:color w:val="auto"/>
            <w:sz w:val="24"/>
            <w:szCs w:val="24"/>
            <w:lang w:val="en-US"/>
          </w:rPr>
          <w:delText xml:space="preserve">That might suggest that </w:delText>
        </w:r>
      </w:del>
      <w:del w:id="297" w:author="win8" w:date="2018-05-29T14:21:00Z">
        <w:r w:rsidRPr="005928FA" w:rsidDel="00711A20">
          <w:rPr>
            <w:rFonts w:asciiTheme="majorBidi" w:hAnsiTheme="majorBidi" w:cstheme="majorBidi"/>
            <w:color w:val="auto"/>
            <w:sz w:val="24"/>
            <w:szCs w:val="24"/>
            <w:lang w:val="en-US"/>
          </w:rPr>
          <w:delText>it is more reasonable to employ more</w:delText>
        </w:r>
      </w:del>
      <w:del w:id="298" w:author="win8" w:date="2018-05-29T14:22:00Z">
        <w:r w:rsidRPr="005928FA" w:rsidDel="00892C64">
          <w:rPr>
            <w:rFonts w:asciiTheme="majorBidi" w:hAnsiTheme="majorBidi" w:cstheme="majorBidi"/>
            <w:color w:val="auto"/>
            <w:sz w:val="24"/>
            <w:szCs w:val="24"/>
            <w:lang w:val="en-US"/>
          </w:rPr>
          <w:delText xml:space="preserve"> </w:delText>
        </w:r>
      </w:del>
      <w:del w:id="299" w:author="win8" w:date="2018-05-18T12:43:00Z">
        <w:r w:rsidRPr="005928FA" w:rsidDel="00340A0D">
          <w:rPr>
            <w:rFonts w:asciiTheme="majorBidi" w:hAnsiTheme="majorBidi" w:cstheme="majorBidi"/>
            <w:color w:val="auto"/>
            <w:sz w:val="24"/>
            <w:szCs w:val="24"/>
            <w:lang w:val="en-US"/>
          </w:rPr>
          <w:delText>male</w:delText>
        </w:r>
        <w:r w:rsidRPr="005928FA" w:rsidDel="00340A0D">
          <w:rPr>
            <w:rFonts w:asciiTheme="majorBidi" w:hAnsiTheme="majorBidi" w:cstheme="majorBidi"/>
            <w:strike/>
            <w:color w:val="auto"/>
            <w:sz w:val="24"/>
            <w:szCs w:val="24"/>
            <w:lang w:val="en-US"/>
          </w:rPr>
          <w:delText xml:space="preserve"> </w:delText>
        </w:r>
      </w:del>
      <w:ins w:id="300" w:author="win8" w:date="2018-05-29T14:22:00Z">
        <w:r w:rsidR="00892C64" w:rsidRPr="005928FA">
          <w:rPr>
            <w:rFonts w:asciiTheme="majorBidi" w:hAnsiTheme="majorBidi" w:cstheme="majorBidi"/>
            <w:color w:val="auto"/>
            <w:sz w:val="24"/>
            <w:szCs w:val="24"/>
            <w:lang w:val="en-US"/>
          </w:rPr>
          <w:t xml:space="preserve">So, it is recommended </w:t>
        </w:r>
      </w:ins>
      <w:ins w:id="301" w:author="win8" w:date="2018-05-29T14:23:00Z">
        <w:r w:rsidR="00892C64" w:rsidRPr="005928FA">
          <w:rPr>
            <w:rFonts w:asciiTheme="majorBidi" w:hAnsiTheme="majorBidi" w:cstheme="majorBidi"/>
            <w:color w:val="auto"/>
            <w:sz w:val="24"/>
            <w:szCs w:val="24"/>
            <w:lang w:val="en-US"/>
          </w:rPr>
          <w:t xml:space="preserve">to increase the support and interpersonal </w:t>
        </w:r>
      </w:ins>
      <w:ins w:id="302" w:author="win8" w:date="2018-05-29T14:24:00Z">
        <w:r w:rsidR="00892C64" w:rsidRPr="005928FA">
          <w:rPr>
            <w:rFonts w:asciiTheme="majorBidi" w:hAnsiTheme="majorBidi" w:cstheme="majorBidi"/>
            <w:color w:val="auto"/>
            <w:sz w:val="24"/>
            <w:szCs w:val="24"/>
            <w:lang w:val="en-US"/>
          </w:rPr>
          <w:t>cooperation</w:t>
        </w:r>
      </w:ins>
      <w:ins w:id="303" w:author="win8" w:date="2018-05-29T14:25:00Z">
        <w:r w:rsidR="00E33D2D" w:rsidRPr="005928FA">
          <w:rPr>
            <w:rFonts w:asciiTheme="majorBidi" w:hAnsiTheme="majorBidi" w:cstheme="majorBidi"/>
            <w:color w:val="auto"/>
            <w:sz w:val="24"/>
            <w:szCs w:val="24"/>
            <w:lang w:val="en-US"/>
          </w:rPr>
          <w:t xml:space="preserve"> by managers </w:t>
        </w:r>
      </w:ins>
      <w:ins w:id="304" w:author="win8" w:date="2018-05-29T14:30:00Z">
        <w:r w:rsidR="002F3D09" w:rsidRPr="005928FA">
          <w:rPr>
            <w:rFonts w:asciiTheme="majorBidi" w:hAnsiTheme="majorBidi" w:cstheme="majorBidi"/>
            <w:color w:val="auto"/>
            <w:sz w:val="24"/>
            <w:szCs w:val="24"/>
            <w:lang w:val="en-US"/>
          </w:rPr>
          <w:t>as well as</w:t>
        </w:r>
      </w:ins>
      <w:ins w:id="305" w:author="win8" w:date="2018-05-29T14:25:00Z">
        <w:r w:rsidR="00E33D2D" w:rsidRPr="005928FA">
          <w:rPr>
            <w:rFonts w:asciiTheme="majorBidi" w:hAnsiTheme="majorBidi" w:cstheme="majorBidi"/>
            <w:color w:val="auto"/>
            <w:sz w:val="24"/>
            <w:szCs w:val="24"/>
            <w:lang w:val="en-US"/>
          </w:rPr>
          <w:t xml:space="preserve"> using older experienced nurses beside the younger</w:t>
        </w:r>
      </w:ins>
      <w:ins w:id="306" w:author="win8" w:date="2018-05-29T14:23:00Z">
        <w:r w:rsidR="00892C64" w:rsidRPr="005928FA">
          <w:rPr>
            <w:rFonts w:asciiTheme="majorBidi" w:hAnsiTheme="majorBidi" w:cstheme="majorBidi"/>
            <w:color w:val="auto"/>
            <w:sz w:val="24"/>
            <w:szCs w:val="24"/>
            <w:lang w:val="en-US"/>
          </w:rPr>
          <w:t xml:space="preserve"> </w:t>
        </w:r>
      </w:ins>
      <w:r w:rsidRPr="005928FA">
        <w:rPr>
          <w:rFonts w:asciiTheme="majorBidi" w:hAnsiTheme="majorBidi" w:cstheme="majorBidi"/>
          <w:color w:val="auto"/>
          <w:sz w:val="24"/>
          <w:szCs w:val="24"/>
          <w:lang w:val="en-US"/>
        </w:rPr>
        <w:t>nurses</w:t>
      </w:r>
      <w:r w:rsidR="002F3D09" w:rsidRPr="005928FA">
        <w:rPr>
          <w:rFonts w:asciiTheme="majorBidi" w:hAnsiTheme="majorBidi" w:cstheme="majorBidi"/>
          <w:color w:val="auto"/>
          <w:sz w:val="24"/>
          <w:szCs w:val="24"/>
          <w:lang w:val="en-US"/>
        </w:rPr>
        <w:t xml:space="preserve"> </w:t>
      </w:r>
      <w:ins w:id="307" w:author="win8" w:date="2018-05-29T14:32:00Z">
        <w:r w:rsidR="002F3D09" w:rsidRPr="005928FA">
          <w:rPr>
            <w:rFonts w:asciiTheme="majorBidi" w:hAnsiTheme="majorBidi" w:cstheme="majorBidi"/>
            <w:color w:val="auto"/>
            <w:sz w:val="24"/>
            <w:szCs w:val="24"/>
            <w:lang w:val="en-US"/>
          </w:rPr>
          <w:t>to decrease their moral distress</w:t>
        </w:r>
      </w:ins>
      <w:ins w:id="308" w:author="win8" w:date="2018-05-29T14:31:00Z">
        <w:r w:rsidR="002F3D09" w:rsidRPr="005928FA">
          <w:rPr>
            <w:rFonts w:asciiTheme="majorBidi" w:hAnsiTheme="majorBidi" w:cstheme="majorBidi"/>
            <w:color w:val="auto"/>
            <w:sz w:val="24"/>
            <w:szCs w:val="24"/>
            <w:lang w:val="en-US"/>
          </w:rPr>
          <w:t xml:space="preserve"> </w:t>
        </w:r>
      </w:ins>
      <w:ins w:id="309" w:author="win8" w:date="2018-05-29T14:28:00Z">
        <w:r w:rsidR="00E33D2D">
          <w:rPr>
            <w:rFonts w:asciiTheme="majorBidi" w:hAnsiTheme="majorBidi" w:cstheme="majorBidi"/>
            <w:color w:val="auto"/>
            <w:sz w:val="24"/>
            <w:szCs w:val="24"/>
            <w:lang w:val="en-US"/>
          </w:rPr>
          <w:t xml:space="preserve">in </w:t>
        </w:r>
      </w:ins>
      <w:del w:id="310" w:author="win8" w:date="2018-05-29T14:32:00Z">
        <w:r w:rsidRPr="00E33D2D" w:rsidDel="00BF48E7">
          <w:rPr>
            <w:rFonts w:asciiTheme="majorBidi" w:hAnsiTheme="majorBidi" w:cstheme="majorBidi"/>
            <w:color w:val="auto"/>
            <w:sz w:val="24"/>
            <w:szCs w:val="24"/>
            <w:lang w:val="en-US"/>
          </w:rPr>
          <w:delText xml:space="preserve">Iranian </w:delText>
        </w:r>
      </w:del>
      <w:r w:rsidRPr="00E33D2D">
        <w:rPr>
          <w:rFonts w:asciiTheme="majorBidi" w:hAnsiTheme="majorBidi" w:cstheme="majorBidi"/>
          <w:color w:val="auto"/>
          <w:sz w:val="24"/>
          <w:szCs w:val="24"/>
          <w:lang w:val="en-US"/>
        </w:rPr>
        <w:t>emergency departments.</w:t>
      </w:r>
    </w:p>
    <w:p w:rsidR="000760A8" w:rsidRPr="000760A8" w:rsidRDefault="000760A8" w:rsidP="000760A8">
      <w:pPr>
        <w:spacing w:after="120" w:line="480" w:lineRule="auto"/>
        <w:jc w:val="both"/>
        <w:rPr>
          <w:rStyle w:val="hps"/>
          <w:rFonts w:asciiTheme="majorBidi" w:hAnsiTheme="majorBidi" w:cstheme="majorBidi"/>
          <w:b/>
          <w:bCs/>
          <w:sz w:val="24"/>
          <w:szCs w:val="24"/>
        </w:rPr>
      </w:pPr>
      <w:r w:rsidRPr="000760A8">
        <w:rPr>
          <w:rStyle w:val="hps"/>
          <w:rFonts w:asciiTheme="majorBidi" w:hAnsiTheme="majorBidi" w:cstheme="majorBidi"/>
          <w:b/>
          <w:bCs/>
          <w:sz w:val="24"/>
          <w:szCs w:val="24"/>
        </w:rPr>
        <w:t>Conflict of interest</w:t>
      </w:r>
    </w:p>
    <w:p w:rsidR="000760A8" w:rsidRPr="000760A8" w:rsidRDefault="000760A8" w:rsidP="000760A8">
      <w:pPr>
        <w:spacing w:line="480" w:lineRule="auto"/>
        <w:jc w:val="both"/>
        <w:rPr>
          <w:rStyle w:val="hps"/>
          <w:rFonts w:asciiTheme="majorBidi" w:hAnsiTheme="majorBidi" w:cstheme="majorBidi"/>
          <w:sz w:val="24"/>
          <w:szCs w:val="24"/>
        </w:rPr>
      </w:pPr>
      <w:r w:rsidRPr="000760A8">
        <w:rPr>
          <w:rStyle w:val="hps"/>
          <w:rFonts w:asciiTheme="majorBidi" w:hAnsiTheme="majorBidi" w:cstheme="majorBidi"/>
          <w:sz w:val="24"/>
          <w:szCs w:val="24"/>
        </w:rPr>
        <w:t xml:space="preserve">The authors declare that there is no possible conflict of interests and </w:t>
      </w:r>
      <w:r w:rsidRPr="000760A8">
        <w:rPr>
          <w:rFonts w:asciiTheme="majorBidi" w:hAnsiTheme="majorBidi" w:cstheme="majorBidi"/>
          <w:color w:val="333333"/>
          <w:sz w:val="24"/>
          <w:szCs w:val="24"/>
          <w:shd w:val="clear" w:color="auto" w:fill="FFFFFF"/>
        </w:rPr>
        <w:t>we have no financial interests related to the material in the manuscript.</w:t>
      </w:r>
      <w:r w:rsidRPr="000760A8">
        <w:rPr>
          <w:rStyle w:val="hps"/>
          <w:rFonts w:asciiTheme="majorBidi" w:hAnsiTheme="majorBidi" w:cstheme="majorBidi"/>
          <w:sz w:val="24"/>
          <w:szCs w:val="24"/>
        </w:rPr>
        <w:t xml:space="preserve">  </w:t>
      </w:r>
    </w:p>
    <w:p w:rsidR="000760A8" w:rsidRPr="000760A8" w:rsidRDefault="000760A8" w:rsidP="000760A8">
      <w:pPr>
        <w:spacing w:after="120" w:line="480" w:lineRule="auto"/>
        <w:jc w:val="both"/>
        <w:rPr>
          <w:rStyle w:val="hps"/>
          <w:rFonts w:asciiTheme="majorBidi" w:hAnsiTheme="majorBidi" w:cstheme="majorBidi"/>
          <w:b/>
          <w:bCs/>
          <w:sz w:val="24"/>
          <w:szCs w:val="24"/>
        </w:rPr>
      </w:pPr>
      <w:r w:rsidRPr="000760A8">
        <w:rPr>
          <w:rStyle w:val="hps"/>
          <w:rFonts w:asciiTheme="majorBidi" w:hAnsiTheme="majorBidi" w:cstheme="majorBidi"/>
          <w:b/>
          <w:bCs/>
          <w:sz w:val="24"/>
          <w:szCs w:val="24"/>
        </w:rPr>
        <w:t xml:space="preserve">Acknowledgment </w:t>
      </w:r>
    </w:p>
    <w:p w:rsidR="000760A8" w:rsidRPr="000760A8" w:rsidRDefault="000760A8" w:rsidP="000760A8">
      <w:pPr>
        <w:spacing w:after="0" w:line="480" w:lineRule="auto"/>
        <w:ind w:firstLine="180"/>
        <w:jc w:val="both"/>
        <w:rPr>
          <w:rStyle w:val="hps"/>
          <w:rFonts w:asciiTheme="majorBidi" w:hAnsiTheme="majorBidi" w:cstheme="majorBidi"/>
          <w:sz w:val="24"/>
          <w:szCs w:val="24"/>
        </w:rPr>
      </w:pPr>
      <w:r w:rsidRPr="000760A8">
        <w:rPr>
          <w:rFonts w:asciiTheme="majorBidi" w:hAnsiTheme="majorBidi" w:cstheme="majorBidi"/>
          <w:sz w:val="24"/>
          <w:szCs w:val="24"/>
        </w:rPr>
        <w:t>This article is results of the master's thesis in nursing which has sponsored by the Tabriz University of Medical Sciences. We acknowledge all the nurses participated in this study.</w:t>
      </w:r>
      <w:r w:rsidRPr="000760A8">
        <w:rPr>
          <w:rStyle w:val="hps"/>
          <w:rFonts w:asciiTheme="majorBidi" w:hAnsiTheme="majorBidi" w:cstheme="majorBidi"/>
          <w:sz w:val="24"/>
          <w:szCs w:val="24"/>
        </w:rPr>
        <w:t xml:space="preserve"> Also we appreciate and deeply thank Mrs. Nancy </w:t>
      </w:r>
      <w:proofErr w:type="spellStart"/>
      <w:r w:rsidRPr="000760A8">
        <w:rPr>
          <w:rStyle w:val="hps"/>
          <w:rFonts w:asciiTheme="majorBidi" w:hAnsiTheme="majorBidi" w:cstheme="majorBidi"/>
          <w:sz w:val="24"/>
          <w:szCs w:val="24"/>
        </w:rPr>
        <w:t>Mehler</w:t>
      </w:r>
      <w:proofErr w:type="spellEnd"/>
      <w:r w:rsidRPr="000760A8">
        <w:rPr>
          <w:rStyle w:val="hps"/>
          <w:rFonts w:asciiTheme="majorBidi" w:hAnsiTheme="majorBidi" w:cstheme="majorBidi"/>
          <w:sz w:val="24"/>
          <w:szCs w:val="24"/>
        </w:rPr>
        <w:t xml:space="preserve"> for participation in English edition.</w:t>
      </w:r>
    </w:p>
    <w:p w:rsidR="000760A8" w:rsidRPr="000760A8" w:rsidRDefault="000760A8" w:rsidP="000760A8">
      <w:pPr>
        <w:spacing w:after="0" w:line="480" w:lineRule="auto"/>
        <w:ind w:firstLine="180"/>
        <w:jc w:val="both"/>
        <w:rPr>
          <w:rFonts w:asciiTheme="majorBidi" w:hAnsiTheme="majorBidi" w:cstheme="majorBidi"/>
          <w:sz w:val="24"/>
          <w:szCs w:val="24"/>
        </w:rPr>
      </w:pPr>
      <w:r w:rsidRPr="000760A8">
        <w:rPr>
          <w:rStyle w:val="hps"/>
          <w:rFonts w:asciiTheme="majorBidi" w:hAnsiTheme="majorBidi" w:cstheme="majorBidi"/>
          <w:sz w:val="24"/>
          <w:szCs w:val="24"/>
        </w:rPr>
        <w:t xml:space="preserve"> </w:t>
      </w:r>
    </w:p>
    <w:p w:rsidR="000760A8" w:rsidRPr="000760A8" w:rsidRDefault="000760A8" w:rsidP="000760A8">
      <w:pPr>
        <w:spacing w:line="480" w:lineRule="auto"/>
        <w:jc w:val="both"/>
        <w:rPr>
          <w:rFonts w:asciiTheme="majorBidi" w:hAnsiTheme="majorBidi" w:cstheme="majorBidi"/>
          <w:sz w:val="24"/>
          <w:szCs w:val="24"/>
        </w:rPr>
      </w:pPr>
      <w:r w:rsidRPr="000760A8">
        <w:rPr>
          <w:rFonts w:asciiTheme="majorBidi" w:hAnsiTheme="majorBidi" w:cstheme="majorBidi"/>
          <w:b/>
          <w:bCs/>
          <w:sz w:val="24"/>
          <w:szCs w:val="24"/>
        </w:rPr>
        <w:t xml:space="preserve">References </w:t>
      </w:r>
    </w:p>
    <w:p w:rsidR="00787275" w:rsidRPr="00787275" w:rsidRDefault="000760A8" w:rsidP="00787275">
      <w:pPr>
        <w:pStyle w:val="EndNoteBibliography"/>
        <w:spacing w:after="0"/>
      </w:pP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EN.REFLIST </w:instrText>
      </w:r>
      <w:r w:rsidRPr="000760A8">
        <w:rPr>
          <w:rFonts w:asciiTheme="majorBidi" w:hAnsiTheme="majorBidi" w:cstheme="majorBidi"/>
          <w:sz w:val="24"/>
          <w:szCs w:val="24"/>
        </w:rPr>
        <w:fldChar w:fldCharType="separate"/>
      </w:r>
      <w:bookmarkStart w:id="311" w:name="_ENREF_1"/>
      <w:r w:rsidR="00787275" w:rsidRPr="00787275">
        <w:t>1.</w:t>
      </w:r>
      <w:r w:rsidR="00787275" w:rsidRPr="00787275">
        <w:tab/>
        <w:t>Varjus S-L, Suominen T, Leino-Kilpi H. Autonomy among intensive care nurses in Finland. Intensive and Critical Care Nursing. 2003;19(1):31-40.</w:t>
      </w:r>
      <w:bookmarkEnd w:id="311"/>
    </w:p>
    <w:p w:rsidR="00787275" w:rsidRPr="00787275" w:rsidRDefault="00787275" w:rsidP="00787275">
      <w:pPr>
        <w:pStyle w:val="EndNoteBibliography"/>
        <w:spacing w:after="0"/>
      </w:pPr>
      <w:bookmarkStart w:id="312" w:name="_ENREF_2"/>
      <w:r w:rsidRPr="00787275">
        <w:t>2.</w:t>
      </w:r>
      <w:r w:rsidRPr="00787275">
        <w:tab/>
        <w:t>Papathanassoglou ED, Karanikola MN, Kalafati M, Giannakopoulou M, Lemonidou C, Albarran JW. Professional autonomy, collaboration with physicians, and moral distress among European intensive care nurses. American Journal of Critical Care. 2012;21(2):e41-e52.</w:t>
      </w:r>
      <w:bookmarkEnd w:id="312"/>
    </w:p>
    <w:p w:rsidR="00787275" w:rsidRPr="00787275" w:rsidRDefault="00787275" w:rsidP="00787275">
      <w:pPr>
        <w:pStyle w:val="EndNoteBibliography"/>
        <w:spacing w:after="0"/>
      </w:pPr>
      <w:bookmarkStart w:id="313" w:name="_ENREF_3"/>
      <w:r w:rsidRPr="00787275">
        <w:t>3.</w:t>
      </w:r>
      <w:r w:rsidRPr="00787275">
        <w:tab/>
        <w:t>Borhani F, Abbaszadeh A, Mohamadi E, Ghasemi E, Hoseinabad-Farahani MJ. Moral sensitivity and moral distress in Iranian critical care nurses. Nursing ethics. 2017;24(4):474-82.</w:t>
      </w:r>
      <w:bookmarkEnd w:id="313"/>
    </w:p>
    <w:p w:rsidR="00787275" w:rsidRPr="00787275" w:rsidRDefault="00787275" w:rsidP="00787275">
      <w:pPr>
        <w:pStyle w:val="EndNoteBibliography"/>
        <w:spacing w:after="0"/>
      </w:pPr>
      <w:bookmarkStart w:id="314" w:name="_ENREF_4"/>
      <w:r w:rsidRPr="00787275">
        <w:t>4.</w:t>
      </w:r>
      <w:r w:rsidRPr="00787275">
        <w:tab/>
        <w:t>Borhani F, Mohammadi S, Roshanzadeh M. Moral distress and its relationship with professional stress in nurses. Iranian Journal of Medical Ethics and History of Medicine. 2014;6(6):10-9.</w:t>
      </w:r>
      <w:bookmarkEnd w:id="314"/>
    </w:p>
    <w:p w:rsidR="00787275" w:rsidRPr="00787275" w:rsidRDefault="00787275" w:rsidP="00787275">
      <w:pPr>
        <w:pStyle w:val="EndNoteBibliography"/>
        <w:spacing w:after="0"/>
      </w:pPr>
      <w:bookmarkStart w:id="315" w:name="_ENREF_5"/>
      <w:r w:rsidRPr="00787275">
        <w:t>5.</w:t>
      </w:r>
      <w:r w:rsidRPr="00787275">
        <w:tab/>
        <w:t>Jameton A. Dilemmas of moral distress: moral responsibility and nursing practice. AWHONN's clinical issues in perinatal and women's health nursing. 1992;4(4):542-51.</w:t>
      </w:r>
      <w:bookmarkEnd w:id="315"/>
    </w:p>
    <w:p w:rsidR="00787275" w:rsidRPr="00787275" w:rsidRDefault="00787275" w:rsidP="00787275">
      <w:pPr>
        <w:pStyle w:val="EndNoteBibliography"/>
        <w:spacing w:after="0"/>
      </w:pPr>
      <w:bookmarkStart w:id="316" w:name="_ENREF_6"/>
      <w:r w:rsidRPr="00787275">
        <w:t>6.</w:t>
      </w:r>
      <w:r w:rsidRPr="00787275">
        <w:tab/>
        <w:t>Corley MC. Nurse moral distress: a proposed theory and research agenda. Nursing ethics. 2002;9(6):636-50.</w:t>
      </w:r>
      <w:bookmarkEnd w:id="316"/>
    </w:p>
    <w:p w:rsidR="00787275" w:rsidRPr="00787275" w:rsidRDefault="00787275" w:rsidP="00787275">
      <w:pPr>
        <w:pStyle w:val="EndNoteBibliography"/>
        <w:spacing w:after="0"/>
      </w:pPr>
      <w:bookmarkStart w:id="317" w:name="_ENREF_7"/>
      <w:r w:rsidRPr="00787275">
        <w:t>7.</w:t>
      </w:r>
      <w:r w:rsidRPr="00787275">
        <w:tab/>
        <w:t>Corley MC, Elswick RK, Gorman M, Clor T. Development and evaluation of a moral distress scale. Journal of advanced nursing. 2001;33(2):250-6.</w:t>
      </w:r>
      <w:bookmarkEnd w:id="317"/>
    </w:p>
    <w:p w:rsidR="00787275" w:rsidRPr="00787275" w:rsidRDefault="00787275" w:rsidP="00787275">
      <w:pPr>
        <w:pStyle w:val="EndNoteBibliography"/>
        <w:spacing w:after="0"/>
      </w:pPr>
      <w:bookmarkStart w:id="318" w:name="_ENREF_8"/>
      <w:r w:rsidRPr="00787275">
        <w:t>8.</w:t>
      </w:r>
      <w:r w:rsidRPr="00787275">
        <w:tab/>
        <w:t>Hart TJ. Moral distress in a non-acute continuing care setting: The experience of Registered Nurses. 2009.</w:t>
      </w:r>
      <w:bookmarkEnd w:id="318"/>
    </w:p>
    <w:p w:rsidR="00787275" w:rsidRPr="00787275" w:rsidRDefault="00787275" w:rsidP="00787275">
      <w:pPr>
        <w:pStyle w:val="EndNoteBibliography"/>
        <w:spacing w:after="0"/>
      </w:pPr>
      <w:bookmarkStart w:id="319" w:name="_ENREF_9"/>
      <w:r w:rsidRPr="00787275">
        <w:t>9.</w:t>
      </w:r>
      <w:r w:rsidRPr="00787275">
        <w:tab/>
        <w:t>Bell J, Breslin JM. Healthcare provider moral distress as a leadership challenge. JONA'S healthcare law, ethics and regulation. 2008;10(4):94-7.</w:t>
      </w:r>
      <w:bookmarkEnd w:id="319"/>
    </w:p>
    <w:p w:rsidR="00787275" w:rsidRPr="00787275" w:rsidRDefault="00787275" w:rsidP="00787275">
      <w:pPr>
        <w:pStyle w:val="EndNoteBibliography"/>
        <w:spacing w:after="0"/>
      </w:pPr>
      <w:bookmarkStart w:id="320" w:name="_ENREF_10"/>
      <w:r w:rsidRPr="00787275">
        <w:t>10.</w:t>
      </w:r>
      <w:r w:rsidRPr="00787275">
        <w:tab/>
        <w:t>Ando M, Kawano M. Association between moral distress and job satisfaction of Japanese psychiatric nurses. Asian/Pacific Island Nursing Journal. 2016;1(2):55-60.</w:t>
      </w:r>
      <w:bookmarkEnd w:id="320"/>
    </w:p>
    <w:p w:rsidR="00787275" w:rsidRPr="00787275" w:rsidRDefault="00787275" w:rsidP="00787275">
      <w:pPr>
        <w:pStyle w:val="EndNoteBibliography"/>
        <w:spacing w:after="0"/>
      </w:pPr>
      <w:bookmarkStart w:id="321" w:name="_ENREF_11"/>
      <w:r w:rsidRPr="00787275">
        <w:t>11.</w:t>
      </w:r>
      <w:r w:rsidRPr="00787275">
        <w:tab/>
        <w:t>Jacobson RP, Hood JN, Jacobson KJ. The Effects of Moral Emotional Traits on Workplace Bullying Perpetration. Ethics &amp; Behavior. 2017;27(7):527-46.</w:t>
      </w:r>
      <w:bookmarkEnd w:id="321"/>
    </w:p>
    <w:p w:rsidR="00787275" w:rsidRPr="00787275" w:rsidRDefault="00787275" w:rsidP="00787275">
      <w:pPr>
        <w:pStyle w:val="EndNoteBibliography"/>
        <w:spacing w:after="0"/>
      </w:pPr>
      <w:bookmarkStart w:id="322" w:name="_ENREF_12"/>
      <w:r w:rsidRPr="00787275">
        <w:t>12.</w:t>
      </w:r>
      <w:r w:rsidRPr="00787275">
        <w:tab/>
        <w:t>Hamric AB, Davis WS, Childress MD. Moral distress in health care professionals. Pharos. 2006;69(1):16-23.</w:t>
      </w:r>
      <w:bookmarkEnd w:id="322"/>
    </w:p>
    <w:p w:rsidR="00787275" w:rsidRPr="00787275" w:rsidRDefault="00787275" w:rsidP="00AD25B9">
      <w:pPr>
        <w:pStyle w:val="EndNoteBibliography"/>
        <w:spacing w:after="0"/>
      </w:pPr>
      <w:bookmarkStart w:id="323" w:name="_ENREF_13"/>
      <w:r w:rsidRPr="00787275">
        <w:t>13.</w:t>
      </w:r>
      <w:r w:rsidRPr="00787275">
        <w:tab/>
        <w:t>C</w:t>
      </w:r>
      <w:r w:rsidR="00AD25B9">
        <w:t>handra</w:t>
      </w:r>
      <w:r w:rsidRPr="00787275">
        <w:t xml:space="preserve"> PS, Ragesh G, C</w:t>
      </w:r>
      <w:r w:rsidR="00AD25B9">
        <w:t>haturvedi</w:t>
      </w:r>
      <w:r w:rsidRPr="00787275">
        <w:t xml:space="preserve"> SK. Ten-minute snapshots–a team approach to teaching postgraduates about professional dilemmas. Indian journal of medical ethics. 2017;2(4):226-30.</w:t>
      </w:r>
      <w:bookmarkEnd w:id="323"/>
    </w:p>
    <w:p w:rsidR="00787275" w:rsidRPr="00787275" w:rsidRDefault="00787275" w:rsidP="00787275">
      <w:pPr>
        <w:pStyle w:val="EndNoteBibliography"/>
        <w:spacing w:after="0"/>
      </w:pPr>
      <w:bookmarkStart w:id="324" w:name="_ENREF_14"/>
      <w:r w:rsidRPr="00787275">
        <w:t>14.</w:t>
      </w:r>
      <w:r w:rsidRPr="00787275">
        <w:tab/>
        <w:t>Fernandez-Parsons R, Rodriguez L, Goyal D. Moral distress in emergency nurses. Journal of Emergency Nursing. 2013;39(6):547-52.</w:t>
      </w:r>
      <w:bookmarkEnd w:id="324"/>
    </w:p>
    <w:p w:rsidR="00787275" w:rsidRPr="00787275" w:rsidRDefault="00787275" w:rsidP="00787275">
      <w:pPr>
        <w:pStyle w:val="EndNoteBibliography"/>
        <w:spacing w:after="0"/>
      </w:pPr>
      <w:bookmarkStart w:id="325" w:name="_ENREF_15"/>
      <w:r w:rsidRPr="00787275">
        <w:t>15.</w:t>
      </w:r>
      <w:r w:rsidRPr="00787275">
        <w:tab/>
        <w:t>Astbury JL, Gallagher CT, O’Neill RC. Development of a tool to measure moral distress in community pharmacists. 2014.</w:t>
      </w:r>
      <w:bookmarkEnd w:id="325"/>
    </w:p>
    <w:p w:rsidR="00787275" w:rsidRPr="00787275" w:rsidRDefault="00787275" w:rsidP="00787275">
      <w:pPr>
        <w:pStyle w:val="EndNoteBibliography"/>
        <w:spacing w:after="0"/>
      </w:pPr>
      <w:bookmarkStart w:id="326" w:name="_ENREF_16"/>
      <w:r w:rsidRPr="00787275">
        <w:t>16.</w:t>
      </w:r>
      <w:r w:rsidRPr="00787275">
        <w:tab/>
        <w:t>Schutzenhofer KK. The measurement of professional autonomy. Journal of Professional Nursing. 1987;3(5):278-83.</w:t>
      </w:r>
      <w:bookmarkEnd w:id="326"/>
    </w:p>
    <w:p w:rsidR="00787275" w:rsidRPr="00787275" w:rsidRDefault="00787275" w:rsidP="00787275">
      <w:pPr>
        <w:pStyle w:val="EndNoteBibliography"/>
        <w:spacing w:after="0"/>
      </w:pPr>
      <w:bookmarkStart w:id="327" w:name="_ENREF_17"/>
      <w:r w:rsidRPr="00787275">
        <w:t>17.</w:t>
      </w:r>
      <w:r w:rsidRPr="00787275">
        <w:tab/>
        <w:t>Hamric AB, Borchers CT, Epstein EG. Development and testing of an instrument to measure moral distress in healthcare professionals. AJOB Primary Research. 2012;3(2):1-9.</w:t>
      </w:r>
      <w:bookmarkEnd w:id="327"/>
    </w:p>
    <w:p w:rsidR="00787275" w:rsidRPr="00787275" w:rsidRDefault="00787275" w:rsidP="00787275">
      <w:pPr>
        <w:pStyle w:val="EndNoteBibliography"/>
        <w:spacing w:after="0"/>
      </w:pPr>
      <w:bookmarkStart w:id="328" w:name="_ENREF_18"/>
      <w:r w:rsidRPr="00787275">
        <w:t>18.</w:t>
      </w:r>
      <w:r w:rsidRPr="00787275">
        <w:tab/>
        <w:t>Mirsaidi G, Lakdizaji S, Ghojazadeh M. Individual-social effective factors on clinical decision making in nurses. Asian J Med Pharm Res. 2012;2(2):38.</w:t>
      </w:r>
      <w:bookmarkEnd w:id="328"/>
    </w:p>
    <w:p w:rsidR="00787275" w:rsidRPr="00787275" w:rsidRDefault="00787275" w:rsidP="00787275">
      <w:pPr>
        <w:pStyle w:val="EndNoteBibliography"/>
        <w:spacing w:after="0"/>
      </w:pPr>
      <w:bookmarkStart w:id="329" w:name="_ENREF_19"/>
      <w:r w:rsidRPr="00787275">
        <w:t>19.</w:t>
      </w:r>
      <w:r w:rsidRPr="00787275">
        <w:tab/>
        <w:t>Sarkoohijabalbarezi Z, Ghodousi A, Davaridolatabadi E. The relationship between professional autonomy and moral distress among nurses working in children's units and pediatric intensive care wards. International Journal of Nursing Sciences. 2017;4(2):117-21.</w:t>
      </w:r>
      <w:bookmarkEnd w:id="329"/>
    </w:p>
    <w:p w:rsidR="00787275" w:rsidRPr="00787275" w:rsidRDefault="00787275" w:rsidP="00787275">
      <w:pPr>
        <w:pStyle w:val="EndNoteBibliography"/>
        <w:spacing w:after="0"/>
      </w:pPr>
      <w:bookmarkStart w:id="330" w:name="_ENREF_20"/>
      <w:r w:rsidRPr="00787275">
        <w:t>20.</w:t>
      </w:r>
      <w:r w:rsidRPr="00787275">
        <w:tab/>
        <w:t>Amini K, Negarandeh R, Ramezani‐Badr F, Moosaeifard M, Fallah R. Nurses’ autonomy level in teaching hospitals and its relationship with the underlying factors. International journal of nursing practice. 2015;21(1):52-9.</w:t>
      </w:r>
      <w:bookmarkEnd w:id="330"/>
    </w:p>
    <w:p w:rsidR="00787275" w:rsidRPr="00787275" w:rsidRDefault="00787275" w:rsidP="00787275">
      <w:pPr>
        <w:pStyle w:val="EndNoteBibliography"/>
        <w:spacing w:after="0"/>
      </w:pPr>
      <w:bookmarkStart w:id="331" w:name="_ENREF_21"/>
      <w:r w:rsidRPr="00787275">
        <w:t>21.</w:t>
      </w:r>
      <w:r w:rsidRPr="00787275">
        <w:tab/>
        <w:t>Karanikola MN, Albarran JW, Drigo E, Giannakopoulou M, Kalafati M, Mpouzika M, et al. Moral distress, autonomy and nurse–physician collaboration among intensive care unit nurses in Italy. Journal of nursing management. 2014;22(4):472-84.</w:t>
      </w:r>
      <w:bookmarkEnd w:id="331"/>
    </w:p>
    <w:p w:rsidR="00787275" w:rsidRPr="00787275" w:rsidRDefault="00787275" w:rsidP="00787275">
      <w:pPr>
        <w:pStyle w:val="EndNoteBibliography"/>
        <w:spacing w:after="0"/>
      </w:pPr>
      <w:bookmarkStart w:id="332" w:name="_ENREF_22"/>
      <w:r w:rsidRPr="00787275">
        <w:t>22.</w:t>
      </w:r>
      <w:r w:rsidRPr="00787275">
        <w:tab/>
        <w:t>Lee HK, Yang HJ. Influence of Professional Self-Concept and Professional Autonomy on Nursing Performance of Clinic Nurses. International Journal of Bio-Science and Bio-Technology. 2015;7(5):297-310.</w:t>
      </w:r>
      <w:bookmarkEnd w:id="332"/>
    </w:p>
    <w:p w:rsidR="00787275" w:rsidRPr="00787275" w:rsidRDefault="00787275" w:rsidP="00787275">
      <w:pPr>
        <w:pStyle w:val="EndNoteBibliography"/>
        <w:spacing w:after="0"/>
      </w:pPr>
      <w:bookmarkStart w:id="333" w:name="_ENREF_23"/>
      <w:r w:rsidRPr="00787275">
        <w:t>23.</w:t>
      </w:r>
      <w:r w:rsidRPr="00787275">
        <w:tab/>
        <w:t>Mirsaidi G, Lakdizaji S, Ghojazadeh M. How nurses participate in clinical decision</w:t>
      </w:r>
      <w:r w:rsidRPr="00787275">
        <w:rPr>
          <w:rFonts w:ascii="Cambria Math" w:hAnsi="Cambria Math" w:cs="Cambria Math"/>
        </w:rPr>
        <w:t>‑</w:t>
      </w:r>
      <w:r w:rsidRPr="00787275">
        <w:t>making process. J App Environ Biol Sci. 2012;2:620-4.</w:t>
      </w:r>
      <w:bookmarkEnd w:id="333"/>
    </w:p>
    <w:p w:rsidR="00787275" w:rsidRPr="00787275" w:rsidRDefault="00787275" w:rsidP="00787275">
      <w:pPr>
        <w:pStyle w:val="EndNoteBibliography"/>
        <w:spacing w:after="0"/>
      </w:pPr>
      <w:bookmarkStart w:id="334" w:name="_ENREF_24"/>
      <w:r w:rsidRPr="00787275">
        <w:t>24.</w:t>
      </w:r>
      <w:r w:rsidRPr="00787275">
        <w:tab/>
        <w:t>Mrayyan MT. Nurses’ autonomy: influence of nurse managers’ actions. Journal of advanced nursing. 2004;45(3):326-36.</w:t>
      </w:r>
      <w:bookmarkEnd w:id="334"/>
    </w:p>
    <w:p w:rsidR="00787275" w:rsidRPr="00787275" w:rsidRDefault="00787275" w:rsidP="00787275">
      <w:pPr>
        <w:pStyle w:val="EndNoteBibliography"/>
        <w:spacing w:after="0"/>
      </w:pPr>
      <w:bookmarkStart w:id="335" w:name="_ENREF_25"/>
      <w:r w:rsidRPr="00787275">
        <w:t>25.</w:t>
      </w:r>
      <w:r w:rsidRPr="00787275">
        <w:tab/>
        <w:t>Azizi A, Sepahvani MA, Mohamadi J. Relationship between Moral Distress and Mental Health among Female Nurses. Iran Journal of Nursing. 2015;27(92):57-64.</w:t>
      </w:r>
      <w:bookmarkEnd w:id="335"/>
    </w:p>
    <w:p w:rsidR="00787275" w:rsidRPr="00787275" w:rsidRDefault="00787275" w:rsidP="00787275">
      <w:pPr>
        <w:pStyle w:val="EndNoteBibliography"/>
        <w:spacing w:after="0"/>
      </w:pPr>
      <w:bookmarkStart w:id="336" w:name="_ENREF_26"/>
      <w:r w:rsidRPr="00787275">
        <w:t>26.</w:t>
      </w:r>
      <w:r w:rsidRPr="00787275">
        <w:tab/>
        <w:t>Abou Hashish EA. Relationship between ethical work climate and nurses’ perception of organizational support, commitment, job satisfaction and turnover intent. Nursing ethics. 2017;24(2):151-66.</w:t>
      </w:r>
      <w:bookmarkEnd w:id="336"/>
    </w:p>
    <w:p w:rsidR="00787275" w:rsidRPr="00787275" w:rsidRDefault="00787275" w:rsidP="00787275">
      <w:pPr>
        <w:pStyle w:val="EndNoteBibliography"/>
      </w:pPr>
      <w:bookmarkStart w:id="337" w:name="_ENREF_27"/>
      <w:r w:rsidRPr="00787275">
        <w:t>27.</w:t>
      </w:r>
      <w:r w:rsidRPr="00787275">
        <w:tab/>
        <w:t>Ameri M, Safavibayat Z, Kavousi A. Evaluation of clinical situations leading to moral distress in nurses working in oncology wards of Tehran-based educational hospitals in 2012. Modern Care Journal (Scientific Quarterly of Birjand Nursing &amp; Midwifery Faculty). 2014;11(2):153-60.</w:t>
      </w:r>
      <w:bookmarkEnd w:id="337"/>
    </w:p>
    <w:p w:rsidR="000760A8" w:rsidRPr="000760A8" w:rsidRDefault="000760A8" w:rsidP="00787275">
      <w:pPr>
        <w:spacing w:line="480" w:lineRule="auto"/>
        <w:jc w:val="both"/>
        <w:rPr>
          <w:rFonts w:asciiTheme="majorBidi" w:hAnsiTheme="majorBidi" w:cstheme="majorBidi"/>
          <w:sz w:val="24"/>
          <w:szCs w:val="24"/>
        </w:rPr>
      </w:pPr>
      <w:r w:rsidRPr="000760A8">
        <w:rPr>
          <w:rFonts w:asciiTheme="majorBidi" w:hAnsiTheme="majorBidi" w:cstheme="majorBidi"/>
          <w:sz w:val="24"/>
          <w:szCs w:val="24"/>
        </w:rPr>
        <w:fldChar w:fldCharType="end"/>
      </w:r>
    </w:p>
    <w:p w:rsidR="000760A8" w:rsidRDefault="000760A8" w:rsidP="000B3215">
      <w:pPr>
        <w:spacing w:line="480" w:lineRule="auto"/>
        <w:ind w:firstLine="720"/>
        <w:rPr>
          <w:rFonts w:asciiTheme="majorBidi" w:hAnsiTheme="majorBidi" w:cstheme="majorBidi"/>
          <w:sz w:val="24"/>
          <w:szCs w:val="24"/>
        </w:rPr>
      </w:pPr>
    </w:p>
    <w:p w:rsidR="000B3215" w:rsidRDefault="000B3215" w:rsidP="000B3215">
      <w:pPr>
        <w:spacing w:line="480" w:lineRule="auto"/>
        <w:ind w:firstLine="720"/>
        <w:rPr>
          <w:rFonts w:asciiTheme="majorBidi" w:hAnsiTheme="majorBidi" w:cstheme="majorBidi"/>
          <w:sz w:val="24"/>
          <w:szCs w:val="24"/>
        </w:rPr>
      </w:pPr>
    </w:p>
    <w:p w:rsidR="008D115B" w:rsidRDefault="008D115B" w:rsidP="000B3215">
      <w:pPr>
        <w:spacing w:line="480" w:lineRule="auto"/>
        <w:ind w:firstLine="720"/>
        <w:rPr>
          <w:rFonts w:asciiTheme="majorBidi" w:hAnsiTheme="majorBidi" w:cstheme="majorBidi"/>
          <w:sz w:val="24"/>
          <w:szCs w:val="24"/>
        </w:rPr>
      </w:pPr>
    </w:p>
    <w:p w:rsidR="008D115B" w:rsidRDefault="008D115B" w:rsidP="000B3215">
      <w:pPr>
        <w:spacing w:line="480" w:lineRule="auto"/>
        <w:ind w:firstLine="720"/>
        <w:rPr>
          <w:rFonts w:asciiTheme="majorBidi" w:hAnsiTheme="majorBidi" w:cstheme="majorBidi"/>
          <w:sz w:val="24"/>
          <w:szCs w:val="24"/>
        </w:rPr>
      </w:pPr>
    </w:p>
    <w:p w:rsidR="008D115B" w:rsidRDefault="008D115B" w:rsidP="000B3215">
      <w:pPr>
        <w:spacing w:line="480" w:lineRule="auto"/>
        <w:ind w:firstLine="720"/>
        <w:rPr>
          <w:rFonts w:asciiTheme="majorBidi" w:hAnsiTheme="majorBidi" w:cstheme="majorBidi"/>
          <w:sz w:val="24"/>
          <w:szCs w:val="24"/>
        </w:rPr>
      </w:pPr>
    </w:p>
    <w:p w:rsidR="000F46AF" w:rsidRDefault="000F46AF" w:rsidP="000B3215">
      <w:pPr>
        <w:spacing w:line="480" w:lineRule="auto"/>
        <w:ind w:firstLine="720"/>
        <w:rPr>
          <w:rFonts w:asciiTheme="majorBidi" w:hAnsiTheme="majorBidi" w:cstheme="majorBidi"/>
          <w:sz w:val="24"/>
          <w:szCs w:val="24"/>
        </w:rPr>
      </w:pPr>
    </w:p>
    <w:p w:rsidR="005928FA" w:rsidRDefault="005928FA" w:rsidP="000B3215">
      <w:pPr>
        <w:spacing w:line="480" w:lineRule="auto"/>
        <w:ind w:firstLine="720"/>
        <w:rPr>
          <w:rFonts w:asciiTheme="majorBidi" w:hAnsiTheme="majorBidi" w:cstheme="majorBidi"/>
          <w:sz w:val="24"/>
          <w:szCs w:val="24"/>
        </w:rPr>
      </w:pPr>
    </w:p>
    <w:p w:rsidR="005928FA" w:rsidRDefault="005928FA" w:rsidP="000B3215">
      <w:pPr>
        <w:spacing w:line="480" w:lineRule="auto"/>
        <w:ind w:firstLine="720"/>
        <w:rPr>
          <w:rFonts w:asciiTheme="majorBidi" w:hAnsiTheme="majorBidi" w:cstheme="majorBidi"/>
          <w:sz w:val="24"/>
          <w:szCs w:val="24"/>
        </w:rPr>
      </w:pPr>
    </w:p>
    <w:p w:rsidR="005928FA" w:rsidRDefault="005928FA" w:rsidP="000B3215">
      <w:pPr>
        <w:spacing w:line="480" w:lineRule="auto"/>
        <w:ind w:firstLine="720"/>
        <w:rPr>
          <w:rFonts w:asciiTheme="majorBidi" w:hAnsiTheme="majorBidi" w:cstheme="majorBidi"/>
          <w:sz w:val="24"/>
          <w:szCs w:val="24"/>
        </w:rPr>
      </w:pPr>
    </w:p>
    <w:p w:rsidR="005928FA" w:rsidRDefault="005928FA" w:rsidP="000B3215">
      <w:pPr>
        <w:spacing w:line="480" w:lineRule="auto"/>
        <w:ind w:firstLine="720"/>
        <w:rPr>
          <w:rFonts w:asciiTheme="majorBidi" w:hAnsiTheme="majorBidi" w:cstheme="majorBidi"/>
          <w:sz w:val="24"/>
          <w:szCs w:val="24"/>
        </w:rPr>
      </w:pPr>
    </w:p>
    <w:p w:rsidR="005928FA" w:rsidRDefault="005928FA" w:rsidP="000B3215">
      <w:pPr>
        <w:spacing w:line="480" w:lineRule="auto"/>
        <w:ind w:firstLine="720"/>
        <w:rPr>
          <w:rFonts w:asciiTheme="majorBidi" w:hAnsiTheme="majorBidi" w:cstheme="majorBidi"/>
          <w:sz w:val="24"/>
          <w:szCs w:val="24"/>
        </w:rPr>
      </w:pPr>
    </w:p>
    <w:p w:rsidR="005928FA" w:rsidRDefault="005928FA" w:rsidP="000B3215">
      <w:pPr>
        <w:spacing w:line="480" w:lineRule="auto"/>
        <w:ind w:firstLine="720"/>
        <w:rPr>
          <w:rFonts w:asciiTheme="majorBidi" w:hAnsiTheme="majorBidi" w:cstheme="majorBidi"/>
          <w:sz w:val="24"/>
          <w:szCs w:val="24"/>
        </w:rPr>
      </w:pPr>
    </w:p>
    <w:p w:rsidR="005928FA" w:rsidRDefault="005928FA" w:rsidP="000B3215">
      <w:pPr>
        <w:spacing w:line="480" w:lineRule="auto"/>
        <w:ind w:firstLine="720"/>
        <w:rPr>
          <w:rFonts w:asciiTheme="majorBidi" w:hAnsiTheme="majorBidi" w:cstheme="majorBidi"/>
          <w:sz w:val="24"/>
          <w:szCs w:val="24"/>
        </w:rPr>
      </w:pPr>
    </w:p>
    <w:p w:rsidR="005928FA" w:rsidRDefault="005928FA" w:rsidP="000B3215">
      <w:pPr>
        <w:spacing w:line="480" w:lineRule="auto"/>
        <w:ind w:firstLine="720"/>
        <w:rPr>
          <w:rFonts w:asciiTheme="majorBidi" w:hAnsiTheme="majorBidi" w:cstheme="majorBidi"/>
          <w:sz w:val="24"/>
          <w:szCs w:val="24"/>
        </w:rPr>
      </w:pPr>
    </w:p>
    <w:p w:rsidR="005928FA" w:rsidRDefault="005928FA" w:rsidP="000B3215">
      <w:pPr>
        <w:spacing w:line="480" w:lineRule="auto"/>
        <w:ind w:firstLine="720"/>
        <w:rPr>
          <w:rFonts w:asciiTheme="majorBidi" w:hAnsiTheme="majorBidi" w:cstheme="majorBidi"/>
          <w:sz w:val="24"/>
          <w:szCs w:val="24"/>
        </w:rPr>
      </w:pPr>
    </w:p>
    <w:p w:rsidR="005928FA" w:rsidRDefault="005928FA" w:rsidP="000B3215">
      <w:pPr>
        <w:spacing w:line="480" w:lineRule="auto"/>
        <w:ind w:firstLine="720"/>
        <w:rPr>
          <w:rFonts w:asciiTheme="majorBidi" w:hAnsiTheme="majorBidi" w:cstheme="majorBidi"/>
          <w:sz w:val="24"/>
          <w:szCs w:val="24"/>
        </w:rPr>
      </w:pPr>
    </w:p>
    <w:p w:rsidR="000B3215" w:rsidRDefault="000B3215" w:rsidP="000B3215">
      <w:pPr>
        <w:spacing w:after="120" w:line="480" w:lineRule="auto"/>
        <w:jc w:val="center"/>
      </w:pPr>
    </w:p>
    <w:p w:rsidR="000B3215" w:rsidRDefault="000F46AF" w:rsidP="008D01E7">
      <w:pPr>
        <w:spacing w:after="120" w:line="480" w:lineRule="auto"/>
        <w:jc w:val="center"/>
        <w:rPr>
          <w:rFonts w:asciiTheme="majorBidi" w:hAnsiTheme="majorBidi" w:cstheme="majorBidi"/>
          <w:b/>
          <w:bCs/>
          <w:sz w:val="24"/>
          <w:szCs w:val="24"/>
        </w:rPr>
      </w:pPr>
      <w:ins w:id="338" w:author="win8" w:date="2018-05-28T11:49:00Z">
        <w:r w:rsidRPr="00291B71">
          <w:rPr>
            <w:rFonts w:asciiTheme="majorBidi" w:hAnsiTheme="majorBidi" w:cstheme="majorBidi"/>
            <w:b/>
            <w:bCs/>
            <w:sz w:val="24"/>
            <w:szCs w:val="24"/>
          </w:rPr>
          <w:t xml:space="preserve">Table1. </w:t>
        </w:r>
        <w:r w:rsidRPr="008D01E7">
          <w:rPr>
            <w:rFonts w:ascii="Times New Roman" w:hAnsi="Times New Roman" w:cs="Times New Roman"/>
            <w:b/>
            <w:bCs/>
            <w:sz w:val="24"/>
            <w:szCs w:val="24"/>
          </w:rPr>
          <w:t xml:space="preserve">Relationship of characteristics with autonomy and moral distress </w:t>
        </w:r>
      </w:ins>
    </w:p>
    <w:tbl>
      <w:tblPr>
        <w:tblStyle w:val="TableGrid"/>
        <w:bidiVisual/>
        <w:tblW w:w="10206" w:type="dxa"/>
        <w:jc w:val="center"/>
        <w:tblLook w:val="04A0" w:firstRow="1" w:lastRow="0" w:firstColumn="1" w:lastColumn="0" w:noHBand="0" w:noVBand="1"/>
      </w:tblPr>
      <w:tblGrid>
        <w:gridCol w:w="986"/>
        <w:gridCol w:w="1647"/>
        <w:gridCol w:w="711"/>
        <w:gridCol w:w="1429"/>
        <w:gridCol w:w="717"/>
        <w:gridCol w:w="1514"/>
        <w:gridCol w:w="1078"/>
        <w:gridCol w:w="955"/>
        <w:gridCol w:w="1169"/>
      </w:tblGrid>
      <w:tr w:rsidR="000F46AF" w:rsidRPr="00F55681" w:rsidTr="00D303E5">
        <w:trPr>
          <w:trHeight w:val="353"/>
          <w:jc w:val="center"/>
          <w:ins w:id="339" w:author="win8" w:date="2018-05-28T11:48:00Z"/>
        </w:trPr>
        <w:tc>
          <w:tcPr>
            <w:tcW w:w="4838" w:type="dxa"/>
            <w:gridSpan w:val="4"/>
          </w:tcPr>
          <w:p w:rsidR="000F46AF" w:rsidRPr="00F55681" w:rsidRDefault="000F46AF" w:rsidP="008D01E7">
            <w:pPr>
              <w:pStyle w:val="NoSpacing"/>
              <w:spacing w:line="276" w:lineRule="auto"/>
              <w:jc w:val="center"/>
              <w:rPr>
                <w:ins w:id="340" w:author="win8" w:date="2018-05-28T11:48:00Z"/>
                <w:rFonts w:asciiTheme="majorBidi" w:hAnsiTheme="majorBidi" w:cstheme="majorBidi"/>
                <w:b/>
                <w:bCs/>
              </w:rPr>
            </w:pPr>
            <w:ins w:id="341" w:author="win8" w:date="2018-05-28T11:48:00Z">
              <w:r w:rsidRPr="00F55681">
                <w:rPr>
                  <w:rFonts w:asciiTheme="majorBidi" w:hAnsiTheme="majorBidi" w:cstheme="majorBidi"/>
                  <w:b/>
                  <w:bCs/>
                </w:rPr>
                <w:t>Moral distress*</w:t>
              </w:r>
            </w:ins>
          </w:p>
        </w:tc>
        <w:tc>
          <w:tcPr>
            <w:tcW w:w="718" w:type="dxa"/>
            <w:vMerge w:val="restart"/>
          </w:tcPr>
          <w:p w:rsidR="000F46AF" w:rsidRPr="00F55681" w:rsidRDefault="000F46AF" w:rsidP="008D01E7">
            <w:pPr>
              <w:pStyle w:val="NoSpacing"/>
              <w:spacing w:line="276" w:lineRule="auto"/>
              <w:rPr>
                <w:ins w:id="342" w:author="win8" w:date="2018-05-28T11:48:00Z"/>
                <w:rFonts w:asciiTheme="majorBidi" w:hAnsiTheme="majorBidi" w:cstheme="majorBidi"/>
                <w:b/>
                <w:bCs/>
              </w:rPr>
            </w:pPr>
            <w:ins w:id="343" w:author="win8" w:date="2018-05-28T11:48:00Z">
              <w:r w:rsidRPr="00F55681">
                <w:rPr>
                  <w:rFonts w:asciiTheme="majorBidi" w:hAnsiTheme="majorBidi" w:cstheme="majorBidi"/>
                  <w:b/>
                  <w:bCs/>
                </w:rPr>
                <w:t>p</w:t>
              </w:r>
            </w:ins>
          </w:p>
        </w:tc>
        <w:tc>
          <w:tcPr>
            <w:tcW w:w="1531" w:type="dxa"/>
            <w:vMerge w:val="restart"/>
          </w:tcPr>
          <w:p w:rsidR="000F46AF" w:rsidRPr="00F55681" w:rsidRDefault="000F46AF" w:rsidP="008D01E7">
            <w:pPr>
              <w:pStyle w:val="NoSpacing"/>
              <w:spacing w:line="276" w:lineRule="auto"/>
              <w:rPr>
                <w:ins w:id="344" w:author="win8" w:date="2018-05-28T11:48:00Z"/>
                <w:rFonts w:asciiTheme="majorBidi" w:hAnsiTheme="majorBidi" w:cstheme="majorBidi"/>
                <w:b/>
                <w:bCs/>
              </w:rPr>
            </w:pPr>
            <w:ins w:id="345" w:author="win8" w:date="2018-05-28T11:48:00Z">
              <w:r w:rsidRPr="00F55681">
                <w:rPr>
                  <w:rFonts w:asciiTheme="majorBidi" w:hAnsiTheme="majorBidi" w:cstheme="majorBidi"/>
                  <w:b/>
                  <w:bCs/>
                </w:rPr>
                <w:t>Autonomy*</w:t>
              </w:r>
            </w:ins>
          </w:p>
        </w:tc>
        <w:tc>
          <w:tcPr>
            <w:tcW w:w="992" w:type="dxa"/>
            <w:vMerge w:val="restart"/>
          </w:tcPr>
          <w:p w:rsidR="000F46AF" w:rsidRPr="00F55681" w:rsidRDefault="000F46AF" w:rsidP="008D01E7">
            <w:pPr>
              <w:pStyle w:val="NoSpacing"/>
              <w:spacing w:line="276" w:lineRule="auto"/>
              <w:rPr>
                <w:ins w:id="346" w:author="win8" w:date="2018-05-28T11:48:00Z"/>
                <w:rFonts w:asciiTheme="majorBidi" w:hAnsiTheme="majorBidi" w:cstheme="majorBidi"/>
                <w:b/>
                <w:bCs/>
                <w:rtl/>
              </w:rPr>
            </w:pPr>
            <w:ins w:id="347" w:author="win8" w:date="2018-05-28T11:48:00Z">
              <w:r w:rsidRPr="00F55681">
                <w:rPr>
                  <w:rFonts w:asciiTheme="majorBidi" w:hAnsiTheme="majorBidi" w:cstheme="majorBidi"/>
                  <w:b/>
                  <w:bCs/>
                </w:rPr>
                <w:t>n (%)</w:t>
              </w:r>
            </w:ins>
          </w:p>
        </w:tc>
        <w:tc>
          <w:tcPr>
            <w:tcW w:w="2127" w:type="dxa"/>
            <w:gridSpan w:val="2"/>
            <w:vMerge w:val="restart"/>
          </w:tcPr>
          <w:p w:rsidR="000F46AF" w:rsidRPr="00F55681" w:rsidRDefault="000F46AF" w:rsidP="008D01E7">
            <w:pPr>
              <w:pStyle w:val="NoSpacing"/>
              <w:spacing w:line="276" w:lineRule="auto"/>
              <w:rPr>
                <w:ins w:id="348" w:author="win8" w:date="2018-05-28T11:48:00Z"/>
                <w:rFonts w:asciiTheme="majorBidi" w:hAnsiTheme="majorBidi" w:cstheme="majorBidi"/>
                <w:b/>
                <w:bCs/>
              </w:rPr>
            </w:pPr>
            <w:ins w:id="349" w:author="win8" w:date="2018-05-28T11:48:00Z">
              <w:r w:rsidRPr="00F55681">
                <w:rPr>
                  <w:rFonts w:asciiTheme="majorBidi" w:hAnsiTheme="majorBidi" w:cstheme="majorBidi"/>
                  <w:b/>
                  <w:bCs/>
                </w:rPr>
                <w:t xml:space="preserve">Characters </w:t>
              </w:r>
            </w:ins>
          </w:p>
        </w:tc>
      </w:tr>
      <w:tr w:rsidR="000F46AF" w:rsidRPr="00F55681" w:rsidTr="00D303E5">
        <w:trPr>
          <w:trHeight w:val="149"/>
          <w:jc w:val="center"/>
          <w:ins w:id="350" w:author="win8" w:date="2018-05-28T11:48:00Z"/>
        </w:trPr>
        <w:tc>
          <w:tcPr>
            <w:tcW w:w="992" w:type="dxa"/>
          </w:tcPr>
          <w:p w:rsidR="000F46AF" w:rsidRPr="00F55681" w:rsidRDefault="000F46AF" w:rsidP="008D01E7">
            <w:pPr>
              <w:pStyle w:val="NoSpacing"/>
              <w:spacing w:line="276" w:lineRule="auto"/>
              <w:jc w:val="center"/>
              <w:rPr>
                <w:ins w:id="351" w:author="win8" w:date="2018-05-28T11:48:00Z"/>
                <w:rFonts w:asciiTheme="majorBidi" w:hAnsiTheme="majorBidi" w:cstheme="majorBidi"/>
                <w:b/>
                <w:bCs/>
              </w:rPr>
            </w:pPr>
            <w:ins w:id="352" w:author="win8" w:date="2018-05-28T11:48:00Z">
              <w:r w:rsidRPr="00F55681">
                <w:rPr>
                  <w:rFonts w:asciiTheme="majorBidi" w:hAnsiTheme="majorBidi" w:cstheme="majorBidi"/>
                  <w:b/>
                  <w:bCs/>
                </w:rPr>
                <w:t>p</w:t>
              </w:r>
            </w:ins>
          </w:p>
        </w:tc>
        <w:tc>
          <w:tcPr>
            <w:tcW w:w="1699" w:type="dxa"/>
          </w:tcPr>
          <w:p w:rsidR="000F46AF" w:rsidRPr="00F55681" w:rsidRDefault="000F46AF" w:rsidP="008D01E7">
            <w:pPr>
              <w:pStyle w:val="NoSpacing"/>
              <w:spacing w:line="276" w:lineRule="auto"/>
              <w:jc w:val="center"/>
              <w:rPr>
                <w:ins w:id="353" w:author="win8" w:date="2018-05-28T11:48:00Z"/>
                <w:rFonts w:asciiTheme="majorBidi" w:hAnsiTheme="majorBidi" w:cstheme="majorBidi"/>
                <w:b/>
                <w:bCs/>
              </w:rPr>
            </w:pPr>
            <w:ins w:id="354" w:author="win8" w:date="2018-05-28T11:48:00Z">
              <w:r w:rsidRPr="00F55681">
                <w:rPr>
                  <w:rFonts w:asciiTheme="majorBidi" w:hAnsiTheme="majorBidi" w:cstheme="majorBidi"/>
                  <w:b/>
                  <w:bCs/>
                </w:rPr>
                <w:t>intensity</w:t>
              </w:r>
            </w:ins>
          </w:p>
        </w:tc>
        <w:tc>
          <w:tcPr>
            <w:tcW w:w="711" w:type="dxa"/>
          </w:tcPr>
          <w:p w:rsidR="000F46AF" w:rsidRPr="00F55681" w:rsidRDefault="000F46AF" w:rsidP="008D01E7">
            <w:pPr>
              <w:pStyle w:val="NoSpacing"/>
              <w:spacing w:line="276" w:lineRule="auto"/>
              <w:rPr>
                <w:ins w:id="355" w:author="win8" w:date="2018-05-28T11:48:00Z"/>
                <w:rFonts w:asciiTheme="majorBidi" w:hAnsiTheme="majorBidi" w:cstheme="majorBidi"/>
                <w:b/>
                <w:bCs/>
              </w:rPr>
            </w:pPr>
            <w:ins w:id="356" w:author="win8" w:date="2018-05-28T11:48:00Z">
              <w:r w:rsidRPr="00F55681">
                <w:rPr>
                  <w:rFonts w:asciiTheme="majorBidi" w:hAnsiTheme="majorBidi" w:cstheme="majorBidi"/>
                  <w:b/>
                  <w:bCs/>
                </w:rPr>
                <w:t>p</w:t>
              </w:r>
            </w:ins>
          </w:p>
        </w:tc>
        <w:tc>
          <w:tcPr>
            <w:tcW w:w="1436" w:type="dxa"/>
          </w:tcPr>
          <w:p w:rsidR="000F46AF" w:rsidRPr="00F55681" w:rsidRDefault="000F46AF" w:rsidP="008D01E7">
            <w:pPr>
              <w:pStyle w:val="NoSpacing"/>
              <w:spacing w:line="276" w:lineRule="auto"/>
              <w:rPr>
                <w:ins w:id="357" w:author="win8" w:date="2018-05-28T11:48:00Z"/>
                <w:rFonts w:asciiTheme="majorBidi" w:hAnsiTheme="majorBidi" w:cstheme="majorBidi"/>
                <w:b/>
                <w:bCs/>
              </w:rPr>
            </w:pPr>
            <w:ins w:id="358" w:author="win8" w:date="2018-05-28T11:48:00Z">
              <w:r w:rsidRPr="00F55681">
                <w:rPr>
                  <w:rFonts w:asciiTheme="majorBidi" w:hAnsiTheme="majorBidi" w:cstheme="majorBidi"/>
                  <w:b/>
                  <w:bCs/>
                </w:rPr>
                <w:t>frequency</w:t>
              </w:r>
            </w:ins>
          </w:p>
        </w:tc>
        <w:tc>
          <w:tcPr>
            <w:tcW w:w="718" w:type="dxa"/>
            <w:vMerge/>
          </w:tcPr>
          <w:p w:rsidR="000F46AF" w:rsidRPr="00F55681" w:rsidRDefault="000F46AF" w:rsidP="008D01E7">
            <w:pPr>
              <w:pStyle w:val="NoSpacing"/>
              <w:spacing w:line="276" w:lineRule="auto"/>
              <w:rPr>
                <w:ins w:id="359" w:author="win8" w:date="2018-05-28T11:48:00Z"/>
                <w:rFonts w:asciiTheme="majorBidi" w:hAnsiTheme="majorBidi" w:cstheme="majorBidi"/>
                <w:b/>
                <w:bCs/>
              </w:rPr>
            </w:pPr>
          </w:p>
        </w:tc>
        <w:tc>
          <w:tcPr>
            <w:tcW w:w="1531" w:type="dxa"/>
            <w:vMerge/>
          </w:tcPr>
          <w:p w:rsidR="000F46AF" w:rsidRPr="00F55681" w:rsidRDefault="000F46AF" w:rsidP="008D01E7">
            <w:pPr>
              <w:pStyle w:val="NoSpacing"/>
              <w:spacing w:line="276" w:lineRule="auto"/>
              <w:rPr>
                <w:ins w:id="360" w:author="win8" w:date="2018-05-28T11:48:00Z"/>
                <w:rFonts w:asciiTheme="majorBidi" w:hAnsiTheme="majorBidi" w:cstheme="majorBidi"/>
                <w:b/>
                <w:bCs/>
              </w:rPr>
            </w:pPr>
          </w:p>
        </w:tc>
        <w:tc>
          <w:tcPr>
            <w:tcW w:w="992" w:type="dxa"/>
            <w:vMerge/>
          </w:tcPr>
          <w:p w:rsidR="000F46AF" w:rsidRPr="00F55681" w:rsidRDefault="000F46AF" w:rsidP="008D01E7">
            <w:pPr>
              <w:pStyle w:val="NoSpacing"/>
              <w:spacing w:line="276" w:lineRule="auto"/>
              <w:rPr>
                <w:ins w:id="361" w:author="win8" w:date="2018-05-28T11:48:00Z"/>
                <w:rFonts w:asciiTheme="majorBidi" w:hAnsiTheme="majorBidi" w:cstheme="majorBidi"/>
                <w:b/>
                <w:bCs/>
              </w:rPr>
            </w:pPr>
          </w:p>
        </w:tc>
        <w:tc>
          <w:tcPr>
            <w:tcW w:w="2127" w:type="dxa"/>
            <w:gridSpan w:val="2"/>
            <w:vMerge/>
          </w:tcPr>
          <w:p w:rsidR="000F46AF" w:rsidRPr="00F55681" w:rsidRDefault="000F46AF" w:rsidP="008D01E7">
            <w:pPr>
              <w:pStyle w:val="NoSpacing"/>
              <w:spacing w:line="276" w:lineRule="auto"/>
              <w:rPr>
                <w:ins w:id="362" w:author="win8" w:date="2018-05-28T11:48:00Z"/>
                <w:rFonts w:asciiTheme="majorBidi" w:hAnsiTheme="majorBidi" w:cstheme="majorBidi"/>
                <w:b/>
                <w:bCs/>
              </w:rPr>
            </w:pPr>
          </w:p>
        </w:tc>
      </w:tr>
      <w:tr w:rsidR="000F46AF" w:rsidRPr="00F55681" w:rsidTr="00D303E5">
        <w:trPr>
          <w:trHeight w:val="397"/>
          <w:jc w:val="center"/>
          <w:ins w:id="363" w:author="win8" w:date="2018-05-28T11:48:00Z"/>
        </w:trPr>
        <w:tc>
          <w:tcPr>
            <w:tcW w:w="992" w:type="dxa"/>
          </w:tcPr>
          <w:p w:rsidR="000F46AF" w:rsidRPr="00132634" w:rsidRDefault="000F46AF" w:rsidP="008D01E7">
            <w:pPr>
              <w:pStyle w:val="NoSpacing"/>
              <w:spacing w:line="276" w:lineRule="auto"/>
              <w:jc w:val="center"/>
              <w:rPr>
                <w:ins w:id="364" w:author="win8" w:date="2018-05-28T11:48:00Z"/>
                <w:rFonts w:asciiTheme="majorBidi" w:hAnsiTheme="majorBidi" w:cstheme="majorBidi"/>
                <w:vertAlign w:val="superscript"/>
              </w:rPr>
            </w:pPr>
            <w:ins w:id="365" w:author="win8" w:date="2018-05-28T11:48:00Z">
              <w:r w:rsidRPr="00F55681">
                <w:rPr>
                  <w:rFonts w:asciiTheme="majorBidi" w:hAnsiTheme="majorBidi" w:cstheme="majorBidi"/>
                </w:rPr>
                <w:t>&lt;0.001</w:t>
              </w:r>
            </w:ins>
            <w:ins w:id="366" w:author="win8" w:date="2018-05-29T14:38:00Z">
              <w:r w:rsidR="00132634" w:rsidRPr="00847894">
                <w:rPr>
                  <w:rFonts w:asciiTheme="majorBidi" w:hAnsiTheme="majorBidi" w:cstheme="majorBidi"/>
                  <w:vertAlign w:val="superscript"/>
                </w:rPr>
                <w:t>α</w:t>
              </w:r>
            </w:ins>
          </w:p>
        </w:tc>
        <w:tc>
          <w:tcPr>
            <w:tcW w:w="1699" w:type="dxa"/>
          </w:tcPr>
          <w:p w:rsidR="000F46AF" w:rsidRPr="00F55681" w:rsidRDefault="000F46AF" w:rsidP="008D01E7">
            <w:pPr>
              <w:pStyle w:val="NoSpacing"/>
              <w:spacing w:line="276" w:lineRule="auto"/>
              <w:rPr>
                <w:ins w:id="367" w:author="win8" w:date="2018-05-28T11:48:00Z"/>
                <w:rFonts w:asciiTheme="majorBidi" w:hAnsiTheme="majorBidi" w:cstheme="majorBidi"/>
              </w:rPr>
            </w:pPr>
            <w:ins w:id="368" w:author="win8" w:date="2018-05-28T11:48:00Z">
              <w:r w:rsidRPr="00F55681">
                <w:rPr>
                  <w:rFonts w:asciiTheme="majorBidi" w:hAnsiTheme="majorBidi" w:cstheme="majorBidi"/>
                </w:rPr>
                <w:t>52.17 (15.65)</w:t>
              </w:r>
            </w:ins>
          </w:p>
        </w:tc>
        <w:tc>
          <w:tcPr>
            <w:tcW w:w="711" w:type="dxa"/>
          </w:tcPr>
          <w:p w:rsidR="000F46AF" w:rsidRPr="00F55681" w:rsidRDefault="000F46AF" w:rsidP="008D01E7">
            <w:pPr>
              <w:pStyle w:val="NoSpacing"/>
              <w:spacing w:line="276" w:lineRule="auto"/>
              <w:jc w:val="center"/>
              <w:rPr>
                <w:ins w:id="369" w:author="win8" w:date="2018-05-28T11:48:00Z"/>
                <w:rFonts w:asciiTheme="majorBidi" w:hAnsiTheme="majorBidi" w:cstheme="majorBidi"/>
              </w:rPr>
            </w:pPr>
            <w:ins w:id="370" w:author="win8" w:date="2018-05-28T11:48:00Z">
              <w:r w:rsidRPr="00F55681">
                <w:rPr>
                  <w:rFonts w:asciiTheme="majorBidi" w:hAnsiTheme="majorBidi" w:cstheme="majorBidi"/>
                </w:rPr>
                <w:t>0.001</w:t>
              </w:r>
            </w:ins>
          </w:p>
        </w:tc>
        <w:tc>
          <w:tcPr>
            <w:tcW w:w="1436" w:type="dxa"/>
          </w:tcPr>
          <w:p w:rsidR="000F46AF" w:rsidRPr="00F55681" w:rsidRDefault="000F46AF" w:rsidP="008D01E7">
            <w:pPr>
              <w:pStyle w:val="NoSpacing"/>
              <w:spacing w:line="276" w:lineRule="auto"/>
              <w:jc w:val="center"/>
              <w:rPr>
                <w:ins w:id="371" w:author="win8" w:date="2018-05-28T11:48:00Z"/>
                <w:rFonts w:asciiTheme="majorBidi" w:hAnsiTheme="majorBidi" w:cstheme="majorBidi"/>
              </w:rPr>
            </w:pPr>
            <w:ins w:id="372" w:author="win8" w:date="2018-05-28T11:48:00Z">
              <w:r w:rsidRPr="00F55681">
                <w:rPr>
                  <w:rFonts w:asciiTheme="majorBidi" w:hAnsiTheme="majorBidi" w:cstheme="majorBidi"/>
                </w:rPr>
                <w:t>55.67(16.19)</w:t>
              </w:r>
            </w:ins>
          </w:p>
          <w:p w:rsidR="000F46AF" w:rsidRPr="00F55681" w:rsidRDefault="000F46AF" w:rsidP="008D01E7">
            <w:pPr>
              <w:pStyle w:val="NoSpacing"/>
              <w:spacing w:line="276" w:lineRule="auto"/>
              <w:jc w:val="center"/>
              <w:rPr>
                <w:ins w:id="373" w:author="win8" w:date="2018-05-28T11:48:00Z"/>
                <w:rFonts w:asciiTheme="majorBidi" w:hAnsiTheme="majorBidi" w:cstheme="majorBidi"/>
              </w:rPr>
            </w:pPr>
            <w:ins w:id="374" w:author="win8" w:date="2018-05-28T11:48:00Z">
              <w:r w:rsidRPr="00F55681">
                <w:rPr>
                  <w:rFonts w:asciiTheme="majorBidi" w:hAnsiTheme="majorBidi" w:cstheme="majorBidi"/>
                </w:rPr>
                <w:t>45.77 (11.80)</w:t>
              </w:r>
            </w:ins>
          </w:p>
        </w:tc>
        <w:tc>
          <w:tcPr>
            <w:tcW w:w="718" w:type="dxa"/>
          </w:tcPr>
          <w:p w:rsidR="000F46AF" w:rsidRPr="00F55681" w:rsidRDefault="000F46AF" w:rsidP="008D01E7">
            <w:pPr>
              <w:pStyle w:val="NoSpacing"/>
              <w:spacing w:line="276" w:lineRule="auto"/>
              <w:jc w:val="center"/>
              <w:rPr>
                <w:ins w:id="375" w:author="win8" w:date="2018-05-28T11:48:00Z"/>
                <w:rFonts w:asciiTheme="majorBidi" w:hAnsiTheme="majorBidi" w:cstheme="majorBidi"/>
              </w:rPr>
            </w:pPr>
            <w:ins w:id="376" w:author="win8" w:date="2018-05-28T11:48:00Z">
              <w:r w:rsidRPr="00F55681">
                <w:rPr>
                  <w:rFonts w:asciiTheme="majorBidi" w:hAnsiTheme="majorBidi" w:cstheme="majorBidi"/>
                </w:rPr>
                <w:t>0.18</w:t>
              </w:r>
            </w:ins>
          </w:p>
        </w:tc>
        <w:tc>
          <w:tcPr>
            <w:tcW w:w="1531" w:type="dxa"/>
          </w:tcPr>
          <w:p w:rsidR="000F46AF" w:rsidRPr="00F55681" w:rsidRDefault="000F46AF" w:rsidP="008D01E7">
            <w:pPr>
              <w:pStyle w:val="NoSpacing"/>
              <w:spacing w:line="276" w:lineRule="auto"/>
              <w:jc w:val="center"/>
              <w:rPr>
                <w:ins w:id="377" w:author="win8" w:date="2018-05-28T11:48:00Z"/>
                <w:rFonts w:asciiTheme="majorBidi" w:hAnsiTheme="majorBidi" w:cstheme="majorBidi"/>
                <w:color w:val="010205"/>
              </w:rPr>
            </w:pPr>
            <w:ins w:id="378" w:author="win8" w:date="2018-05-28T11:48:00Z">
              <w:r w:rsidRPr="00F55681">
                <w:rPr>
                  <w:rFonts w:asciiTheme="majorBidi" w:hAnsiTheme="majorBidi" w:cstheme="majorBidi"/>
                  <w:color w:val="010205"/>
                </w:rPr>
                <w:t>79.68 (19.15)</w:t>
              </w:r>
            </w:ins>
          </w:p>
          <w:p w:rsidR="000F46AF" w:rsidRPr="00F55681" w:rsidRDefault="000F46AF" w:rsidP="008D01E7">
            <w:pPr>
              <w:pStyle w:val="NoSpacing"/>
              <w:spacing w:line="276" w:lineRule="auto"/>
              <w:jc w:val="center"/>
              <w:rPr>
                <w:ins w:id="379" w:author="win8" w:date="2018-05-28T11:48:00Z"/>
                <w:rFonts w:asciiTheme="majorBidi" w:hAnsiTheme="majorBidi" w:cstheme="majorBidi"/>
              </w:rPr>
            </w:pPr>
            <w:ins w:id="380" w:author="win8" w:date="2018-05-28T11:48:00Z">
              <w:r w:rsidRPr="00F55681">
                <w:rPr>
                  <w:rFonts w:asciiTheme="majorBidi" w:hAnsiTheme="majorBidi" w:cstheme="majorBidi"/>
                  <w:color w:val="010205"/>
                </w:rPr>
                <w:t>85.82 (14.55)</w:t>
              </w:r>
            </w:ins>
          </w:p>
        </w:tc>
        <w:tc>
          <w:tcPr>
            <w:tcW w:w="992" w:type="dxa"/>
          </w:tcPr>
          <w:p w:rsidR="000F46AF" w:rsidRPr="00F55681" w:rsidRDefault="000F46AF" w:rsidP="008D01E7">
            <w:pPr>
              <w:pStyle w:val="NoSpacing"/>
              <w:spacing w:line="276" w:lineRule="auto"/>
              <w:jc w:val="center"/>
              <w:rPr>
                <w:ins w:id="381" w:author="win8" w:date="2018-05-28T11:48:00Z"/>
                <w:rFonts w:asciiTheme="majorBidi" w:hAnsiTheme="majorBidi" w:cstheme="majorBidi"/>
              </w:rPr>
            </w:pPr>
            <w:ins w:id="382" w:author="win8" w:date="2018-05-28T11:48:00Z">
              <w:r w:rsidRPr="00F55681">
                <w:rPr>
                  <w:rFonts w:asciiTheme="majorBidi" w:hAnsiTheme="majorBidi" w:cstheme="majorBidi"/>
                </w:rPr>
                <w:t>74(42.8)</w:t>
              </w:r>
            </w:ins>
          </w:p>
          <w:p w:rsidR="000F46AF" w:rsidRPr="00F55681" w:rsidRDefault="000F46AF" w:rsidP="008D01E7">
            <w:pPr>
              <w:pStyle w:val="NoSpacing"/>
              <w:spacing w:line="276" w:lineRule="auto"/>
              <w:jc w:val="center"/>
              <w:rPr>
                <w:ins w:id="383" w:author="win8" w:date="2018-05-28T11:48:00Z"/>
                <w:rFonts w:asciiTheme="majorBidi" w:hAnsiTheme="majorBidi" w:cstheme="majorBidi"/>
              </w:rPr>
            </w:pPr>
            <w:ins w:id="384" w:author="win8" w:date="2018-05-28T11:48:00Z">
              <w:r w:rsidRPr="00F55681">
                <w:rPr>
                  <w:rFonts w:asciiTheme="majorBidi" w:hAnsiTheme="majorBidi" w:cstheme="majorBidi"/>
                </w:rPr>
                <w:t>99(58.2)</w:t>
              </w:r>
            </w:ins>
          </w:p>
        </w:tc>
        <w:tc>
          <w:tcPr>
            <w:tcW w:w="958" w:type="dxa"/>
          </w:tcPr>
          <w:p w:rsidR="000F46AF" w:rsidRPr="00F55681" w:rsidRDefault="000F46AF" w:rsidP="008D01E7">
            <w:pPr>
              <w:pStyle w:val="NoSpacing"/>
              <w:spacing w:line="276" w:lineRule="auto"/>
              <w:rPr>
                <w:ins w:id="385" w:author="win8" w:date="2018-05-28T11:48:00Z"/>
                <w:rFonts w:asciiTheme="majorBidi" w:hAnsiTheme="majorBidi" w:cstheme="majorBidi"/>
                <w:lang w:bidi="fa-IR"/>
              </w:rPr>
            </w:pPr>
            <w:ins w:id="386" w:author="win8" w:date="2018-05-28T11:48:00Z">
              <w:r w:rsidRPr="00F55681">
                <w:rPr>
                  <w:rFonts w:asciiTheme="majorBidi" w:hAnsiTheme="majorBidi" w:cstheme="majorBidi"/>
                  <w:lang w:bidi="fa-IR"/>
                </w:rPr>
                <w:t xml:space="preserve">≤ 30 </w:t>
              </w:r>
            </w:ins>
          </w:p>
          <w:p w:rsidR="000F46AF" w:rsidRPr="00F55681" w:rsidRDefault="000F46AF" w:rsidP="008D01E7">
            <w:pPr>
              <w:pStyle w:val="NoSpacing"/>
              <w:spacing w:line="276" w:lineRule="auto"/>
              <w:rPr>
                <w:ins w:id="387" w:author="win8" w:date="2018-05-28T11:48:00Z"/>
                <w:rFonts w:asciiTheme="majorBidi" w:hAnsiTheme="majorBidi" w:cstheme="majorBidi"/>
                <w:lang w:bidi="fa-IR"/>
              </w:rPr>
            </w:pPr>
            <w:ins w:id="388" w:author="win8" w:date="2018-05-28T11:48:00Z">
              <w:r w:rsidRPr="00F55681">
                <w:rPr>
                  <w:rFonts w:asciiTheme="majorBidi" w:hAnsiTheme="majorBidi" w:cstheme="majorBidi"/>
                  <w:lang w:bidi="fa-IR"/>
                </w:rPr>
                <w:t>&gt; 30</w:t>
              </w:r>
            </w:ins>
          </w:p>
        </w:tc>
        <w:tc>
          <w:tcPr>
            <w:tcW w:w="1169" w:type="dxa"/>
          </w:tcPr>
          <w:p w:rsidR="000F46AF" w:rsidRPr="00F55681" w:rsidRDefault="000F46AF" w:rsidP="008D01E7">
            <w:pPr>
              <w:pStyle w:val="NoSpacing"/>
              <w:spacing w:line="276" w:lineRule="auto"/>
              <w:rPr>
                <w:ins w:id="389" w:author="win8" w:date="2018-05-28T11:48:00Z"/>
                <w:rFonts w:asciiTheme="majorBidi" w:hAnsiTheme="majorBidi" w:cstheme="majorBidi"/>
              </w:rPr>
            </w:pPr>
            <w:ins w:id="390" w:author="win8" w:date="2018-05-28T11:48:00Z">
              <w:r w:rsidRPr="00F55681">
                <w:rPr>
                  <w:rFonts w:asciiTheme="majorBidi" w:hAnsiTheme="majorBidi" w:cstheme="majorBidi"/>
                </w:rPr>
                <w:t>Age (yrs.)</w:t>
              </w:r>
            </w:ins>
          </w:p>
        </w:tc>
      </w:tr>
      <w:tr w:rsidR="00847894" w:rsidRPr="00F55681" w:rsidTr="00D303E5">
        <w:trPr>
          <w:trHeight w:val="285"/>
          <w:jc w:val="center"/>
          <w:ins w:id="391" w:author="win8" w:date="2018-05-28T11:48:00Z"/>
        </w:trPr>
        <w:tc>
          <w:tcPr>
            <w:tcW w:w="992" w:type="dxa"/>
            <w:vMerge w:val="restart"/>
          </w:tcPr>
          <w:p w:rsidR="00847894" w:rsidRPr="00132634" w:rsidRDefault="00847894" w:rsidP="008D01E7">
            <w:pPr>
              <w:pStyle w:val="NoSpacing"/>
              <w:spacing w:line="276" w:lineRule="auto"/>
              <w:jc w:val="center"/>
              <w:rPr>
                <w:ins w:id="392" w:author="win8" w:date="2018-05-28T11:48:00Z"/>
                <w:rFonts w:asciiTheme="majorBidi" w:hAnsiTheme="majorBidi" w:cstheme="majorBidi"/>
                <w:vertAlign w:val="superscript"/>
                <w:rtl/>
              </w:rPr>
            </w:pPr>
            <w:ins w:id="393" w:author="win8" w:date="2018-05-28T11:48:00Z">
              <w:r w:rsidRPr="00F55681">
                <w:rPr>
                  <w:rFonts w:asciiTheme="majorBidi" w:hAnsiTheme="majorBidi" w:cstheme="majorBidi"/>
                </w:rPr>
                <w:t>0.407</w:t>
              </w:r>
            </w:ins>
            <w:ins w:id="394" w:author="win8" w:date="2018-05-29T14:41:00Z">
              <w:r w:rsidRPr="00847894">
                <w:rPr>
                  <w:rFonts w:asciiTheme="majorBidi" w:hAnsiTheme="majorBidi" w:cstheme="majorBidi"/>
                  <w:vertAlign w:val="superscript"/>
                </w:rPr>
                <w:t>α</w:t>
              </w:r>
            </w:ins>
          </w:p>
        </w:tc>
        <w:tc>
          <w:tcPr>
            <w:tcW w:w="1699" w:type="dxa"/>
          </w:tcPr>
          <w:p w:rsidR="00847894" w:rsidRPr="00F55681" w:rsidRDefault="00847894" w:rsidP="008D01E7">
            <w:pPr>
              <w:pStyle w:val="NoSpacing"/>
              <w:spacing w:line="276" w:lineRule="auto"/>
              <w:jc w:val="center"/>
              <w:rPr>
                <w:ins w:id="395" w:author="win8" w:date="2018-05-28T11:48:00Z"/>
                <w:rFonts w:asciiTheme="majorBidi" w:hAnsiTheme="majorBidi" w:cstheme="majorBidi"/>
                <w:rtl/>
              </w:rPr>
            </w:pPr>
            <w:ins w:id="396" w:author="win8" w:date="2018-05-28T11:48:00Z">
              <w:r>
                <w:rPr>
                  <w:rFonts w:asciiTheme="majorBidi" w:hAnsiTheme="majorBidi" w:cstheme="majorBidi"/>
                </w:rPr>
                <w:t>47.80 (14.08)</w:t>
              </w:r>
            </w:ins>
          </w:p>
        </w:tc>
        <w:tc>
          <w:tcPr>
            <w:tcW w:w="711" w:type="dxa"/>
            <w:vMerge w:val="restart"/>
          </w:tcPr>
          <w:p w:rsidR="00847894" w:rsidRPr="00F55681" w:rsidRDefault="00847894" w:rsidP="008D01E7">
            <w:pPr>
              <w:pStyle w:val="NoSpacing"/>
              <w:spacing w:line="276" w:lineRule="auto"/>
              <w:rPr>
                <w:ins w:id="397" w:author="win8" w:date="2018-05-28T11:48:00Z"/>
                <w:rFonts w:asciiTheme="majorBidi" w:hAnsiTheme="majorBidi" w:cstheme="majorBidi"/>
              </w:rPr>
            </w:pPr>
            <w:ins w:id="398" w:author="win8" w:date="2018-05-28T11:48:00Z">
              <w:r>
                <w:rPr>
                  <w:rFonts w:asciiTheme="majorBidi" w:hAnsiTheme="majorBidi" w:cstheme="majorBidi"/>
                </w:rPr>
                <w:t>0.435</w:t>
              </w:r>
            </w:ins>
          </w:p>
        </w:tc>
        <w:tc>
          <w:tcPr>
            <w:tcW w:w="1436" w:type="dxa"/>
          </w:tcPr>
          <w:p w:rsidR="00847894" w:rsidRPr="00FC0636" w:rsidRDefault="00847894" w:rsidP="008D01E7">
            <w:pPr>
              <w:pStyle w:val="NoSpacing"/>
              <w:spacing w:line="276" w:lineRule="auto"/>
              <w:rPr>
                <w:ins w:id="399" w:author="win8" w:date="2018-05-28T11:48:00Z"/>
                <w:rFonts w:asciiTheme="majorBidi" w:hAnsiTheme="majorBidi" w:cstheme="majorBidi"/>
              </w:rPr>
            </w:pPr>
            <w:ins w:id="400" w:author="win8" w:date="2018-05-28T11:48:00Z">
              <w:r w:rsidRPr="00FC0636">
                <w:rPr>
                  <w:rFonts w:asciiTheme="majorBidi" w:hAnsiTheme="majorBidi" w:cstheme="majorBidi"/>
                </w:rPr>
                <w:t>47.49 (14.01)</w:t>
              </w:r>
            </w:ins>
          </w:p>
        </w:tc>
        <w:tc>
          <w:tcPr>
            <w:tcW w:w="718" w:type="dxa"/>
            <w:vMerge w:val="restart"/>
          </w:tcPr>
          <w:p w:rsidR="00847894" w:rsidRPr="00F55681" w:rsidRDefault="00847894" w:rsidP="008D01E7">
            <w:pPr>
              <w:pStyle w:val="NoSpacing"/>
              <w:spacing w:line="276" w:lineRule="auto"/>
              <w:jc w:val="center"/>
              <w:rPr>
                <w:ins w:id="401" w:author="win8" w:date="2018-05-28T11:48:00Z"/>
                <w:rFonts w:asciiTheme="majorBidi" w:hAnsiTheme="majorBidi" w:cstheme="majorBidi"/>
              </w:rPr>
            </w:pPr>
            <w:ins w:id="402" w:author="win8" w:date="2018-05-28T11:48:00Z">
              <w:r w:rsidRPr="00F55681">
                <w:rPr>
                  <w:rFonts w:asciiTheme="majorBidi" w:hAnsiTheme="majorBidi" w:cstheme="majorBidi"/>
                </w:rPr>
                <w:t>0.134</w:t>
              </w:r>
            </w:ins>
          </w:p>
        </w:tc>
        <w:tc>
          <w:tcPr>
            <w:tcW w:w="1531" w:type="dxa"/>
          </w:tcPr>
          <w:p w:rsidR="00847894" w:rsidRPr="00F55681" w:rsidRDefault="00847894" w:rsidP="008D01E7">
            <w:pPr>
              <w:pStyle w:val="NoSpacing"/>
              <w:spacing w:line="276" w:lineRule="auto"/>
              <w:jc w:val="center"/>
              <w:rPr>
                <w:ins w:id="403" w:author="win8" w:date="2018-05-28T11:48:00Z"/>
                <w:rFonts w:asciiTheme="majorBidi" w:hAnsiTheme="majorBidi" w:cstheme="majorBidi"/>
              </w:rPr>
            </w:pPr>
            <w:ins w:id="404" w:author="win8" w:date="2018-05-28T11:48:00Z">
              <w:r w:rsidRPr="00F55681">
                <w:rPr>
                  <w:rFonts w:asciiTheme="majorBidi" w:hAnsiTheme="majorBidi" w:cstheme="majorBidi"/>
                  <w:color w:val="010205"/>
                </w:rPr>
                <w:t>85.06 (13.72)</w:t>
              </w:r>
            </w:ins>
          </w:p>
        </w:tc>
        <w:tc>
          <w:tcPr>
            <w:tcW w:w="992" w:type="dxa"/>
          </w:tcPr>
          <w:p w:rsidR="00847894" w:rsidRPr="00F55681" w:rsidRDefault="00847894" w:rsidP="008D01E7">
            <w:pPr>
              <w:pStyle w:val="NoSpacing"/>
              <w:spacing w:line="276" w:lineRule="auto"/>
              <w:jc w:val="center"/>
              <w:rPr>
                <w:ins w:id="405" w:author="win8" w:date="2018-05-28T11:48:00Z"/>
                <w:rFonts w:asciiTheme="majorBidi" w:hAnsiTheme="majorBidi" w:cstheme="majorBidi"/>
              </w:rPr>
            </w:pPr>
            <w:ins w:id="406" w:author="win8" w:date="2018-05-28T11:48:00Z">
              <w:r w:rsidRPr="00F55681">
                <w:rPr>
                  <w:rFonts w:asciiTheme="majorBidi" w:hAnsiTheme="majorBidi" w:cstheme="majorBidi"/>
                </w:rPr>
                <w:t>91(52.6)</w:t>
              </w:r>
            </w:ins>
          </w:p>
        </w:tc>
        <w:tc>
          <w:tcPr>
            <w:tcW w:w="958" w:type="dxa"/>
          </w:tcPr>
          <w:p w:rsidR="00847894" w:rsidRPr="00F55681" w:rsidRDefault="00847894" w:rsidP="008D01E7">
            <w:pPr>
              <w:pStyle w:val="NoSpacing"/>
              <w:spacing w:line="276" w:lineRule="auto"/>
              <w:rPr>
                <w:ins w:id="407" w:author="win8" w:date="2018-05-28T11:48:00Z"/>
                <w:rFonts w:asciiTheme="majorBidi" w:hAnsiTheme="majorBidi" w:cstheme="majorBidi"/>
                <w:rtl/>
              </w:rPr>
            </w:pPr>
            <w:ins w:id="408" w:author="win8" w:date="2018-05-28T11:48:00Z">
              <w:r w:rsidRPr="00F55681">
                <w:rPr>
                  <w:rFonts w:asciiTheme="majorBidi" w:hAnsiTheme="majorBidi" w:cstheme="majorBidi"/>
                </w:rPr>
                <w:t>Male</w:t>
              </w:r>
            </w:ins>
          </w:p>
        </w:tc>
        <w:tc>
          <w:tcPr>
            <w:tcW w:w="1169" w:type="dxa"/>
            <w:vMerge w:val="restart"/>
          </w:tcPr>
          <w:p w:rsidR="00847894" w:rsidRPr="00F55681" w:rsidRDefault="00847894" w:rsidP="008D01E7">
            <w:pPr>
              <w:pStyle w:val="NoSpacing"/>
              <w:spacing w:line="276" w:lineRule="auto"/>
              <w:rPr>
                <w:ins w:id="409" w:author="win8" w:date="2018-05-28T11:48:00Z"/>
                <w:rFonts w:asciiTheme="majorBidi" w:hAnsiTheme="majorBidi" w:cstheme="majorBidi"/>
              </w:rPr>
            </w:pPr>
            <w:ins w:id="410" w:author="win8" w:date="2018-05-28T11:48:00Z">
              <w:r w:rsidRPr="00F55681">
                <w:rPr>
                  <w:rFonts w:asciiTheme="majorBidi" w:hAnsiTheme="majorBidi" w:cstheme="majorBidi"/>
                </w:rPr>
                <w:t>Sex</w:t>
              </w:r>
            </w:ins>
          </w:p>
        </w:tc>
      </w:tr>
      <w:tr w:rsidR="00847894" w:rsidRPr="00F55681" w:rsidTr="00D303E5">
        <w:trPr>
          <w:trHeight w:val="277"/>
          <w:jc w:val="center"/>
          <w:ins w:id="411" w:author="win8" w:date="2018-05-28T11:48:00Z"/>
        </w:trPr>
        <w:tc>
          <w:tcPr>
            <w:tcW w:w="992" w:type="dxa"/>
            <w:vMerge/>
          </w:tcPr>
          <w:p w:rsidR="00847894" w:rsidRPr="00F55681" w:rsidRDefault="00847894" w:rsidP="00847894">
            <w:pPr>
              <w:pStyle w:val="NoSpacing"/>
              <w:spacing w:line="276" w:lineRule="auto"/>
              <w:rPr>
                <w:ins w:id="412" w:author="win8" w:date="2018-05-28T11:48:00Z"/>
                <w:rFonts w:asciiTheme="majorBidi" w:hAnsiTheme="majorBidi" w:cstheme="majorBidi"/>
                <w:rtl/>
              </w:rPr>
            </w:pPr>
          </w:p>
        </w:tc>
        <w:tc>
          <w:tcPr>
            <w:tcW w:w="1699" w:type="dxa"/>
          </w:tcPr>
          <w:p w:rsidR="00847894" w:rsidRPr="00F55681" w:rsidRDefault="00847894" w:rsidP="008D01E7">
            <w:pPr>
              <w:pStyle w:val="NoSpacing"/>
              <w:spacing w:line="276" w:lineRule="auto"/>
              <w:jc w:val="center"/>
              <w:rPr>
                <w:ins w:id="413" w:author="win8" w:date="2018-05-28T11:48:00Z"/>
                <w:rFonts w:asciiTheme="majorBidi" w:hAnsiTheme="majorBidi" w:cstheme="majorBidi"/>
                <w:rtl/>
              </w:rPr>
            </w:pPr>
            <w:ins w:id="414" w:author="win8" w:date="2018-05-28T11:48:00Z">
              <w:r>
                <w:rPr>
                  <w:rFonts w:asciiTheme="majorBidi" w:hAnsiTheme="majorBidi" w:cstheme="majorBidi"/>
                </w:rPr>
                <w:t>48.09 (14.88)</w:t>
              </w:r>
            </w:ins>
          </w:p>
        </w:tc>
        <w:tc>
          <w:tcPr>
            <w:tcW w:w="711" w:type="dxa"/>
            <w:vMerge/>
          </w:tcPr>
          <w:p w:rsidR="00847894" w:rsidRPr="00F55681" w:rsidRDefault="00847894" w:rsidP="008D01E7">
            <w:pPr>
              <w:pStyle w:val="NoSpacing"/>
              <w:spacing w:line="276" w:lineRule="auto"/>
              <w:rPr>
                <w:ins w:id="415" w:author="win8" w:date="2018-05-28T11:48:00Z"/>
                <w:rFonts w:asciiTheme="majorBidi" w:hAnsiTheme="majorBidi" w:cstheme="majorBidi"/>
              </w:rPr>
            </w:pPr>
          </w:p>
        </w:tc>
        <w:tc>
          <w:tcPr>
            <w:tcW w:w="1436" w:type="dxa"/>
          </w:tcPr>
          <w:p w:rsidR="00847894" w:rsidRPr="00FC0636" w:rsidRDefault="00847894" w:rsidP="008D01E7">
            <w:pPr>
              <w:pStyle w:val="NoSpacing"/>
              <w:spacing w:line="276" w:lineRule="auto"/>
              <w:rPr>
                <w:ins w:id="416" w:author="win8" w:date="2018-05-28T11:48:00Z"/>
                <w:rFonts w:asciiTheme="majorBidi" w:hAnsiTheme="majorBidi" w:cstheme="majorBidi"/>
              </w:rPr>
            </w:pPr>
            <w:ins w:id="417" w:author="win8" w:date="2018-05-28T11:48:00Z">
              <w:r w:rsidRPr="00FC0636">
                <w:rPr>
                  <w:rFonts w:asciiTheme="majorBidi" w:hAnsiTheme="majorBidi" w:cstheme="majorBidi"/>
                </w:rPr>
                <w:t>49.32 (16.80)</w:t>
              </w:r>
            </w:ins>
          </w:p>
        </w:tc>
        <w:tc>
          <w:tcPr>
            <w:tcW w:w="718" w:type="dxa"/>
            <w:vMerge/>
          </w:tcPr>
          <w:p w:rsidR="00847894" w:rsidRPr="00F55681" w:rsidRDefault="00847894" w:rsidP="008D01E7">
            <w:pPr>
              <w:pStyle w:val="NoSpacing"/>
              <w:spacing w:line="276" w:lineRule="auto"/>
              <w:jc w:val="center"/>
              <w:rPr>
                <w:ins w:id="418" w:author="win8" w:date="2018-05-28T11:48:00Z"/>
                <w:rFonts w:asciiTheme="majorBidi" w:hAnsiTheme="majorBidi" w:cstheme="majorBidi"/>
              </w:rPr>
            </w:pPr>
          </w:p>
        </w:tc>
        <w:tc>
          <w:tcPr>
            <w:tcW w:w="1531" w:type="dxa"/>
          </w:tcPr>
          <w:p w:rsidR="00847894" w:rsidRPr="00F55681" w:rsidRDefault="00847894" w:rsidP="008D01E7">
            <w:pPr>
              <w:pStyle w:val="NoSpacing"/>
              <w:spacing w:line="276" w:lineRule="auto"/>
              <w:jc w:val="center"/>
              <w:rPr>
                <w:ins w:id="419" w:author="win8" w:date="2018-05-28T11:48:00Z"/>
                <w:rFonts w:asciiTheme="majorBidi" w:hAnsiTheme="majorBidi" w:cstheme="majorBidi"/>
              </w:rPr>
            </w:pPr>
            <w:ins w:id="420" w:author="win8" w:date="2018-05-28T11:48:00Z">
              <w:r w:rsidRPr="00F55681">
                <w:rPr>
                  <w:rFonts w:asciiTheme="majorBidi" w:hAnsiTheme="majorBidi" w:cstheme="majorBidi"/>
                  <w:color w:val="010205"/>
                </w:rPr>
                <w:t>81.13 (19.71)</w:t>
              </w:r>
            </w:ins>
          </w:p>
        </w:tc>
        <w:tc>
          <w:tcPr>
            <w:tcW w:w="992" w:type="dxa"/>
          </w:tcPr>
          <w:p w:rsidR="00847894" w:rsidRPr="00F55681" w:rsidRDefault="00847894" w:rsidP="008D01E7">
            <w:pPr>
              <w:pStyle w:val="NoSpacing"/>
              <w:spacing w:line="276" w:lineRule="auto"/>
              <w:jc w:val="center"/>
              <w:rPr>
                <w:ins w:id="421" w:author="win8" w:date="2018-05-28T11:48:00Z"/>
                <w:rFonts w:asciiTheme="majorBidi" w:hAnsiTheme="majorBidi" w:cstheme="majorBidi"/>
              </w:rPr>
            </w:pPr>
            <w:ins w:id="422" w:author="win8" w:date="2018-05-28T11:48:00Z">
              <w:r w:rsidRPr="00F55681">
                <w:rPr>
                  <w:rFonts w:asciiTheme="majorBidi" w:hAnsiTheme="majorBidi" w:cstheme="majorBidi"/>
                </w:rPr>
                <w:t>82(47.4)</w:t>
              </w:r>
            </w:ins>
          </w:p>
        </w:tc>
        <w:tc>
          <w:tcPr>
            <w:tcW w:w="958" w:type="dxa"/>
          </w:tcPr>
          <w:p w:rsidR="00847894" w:rsidRPr="00F55681" w:rsidRDefault="00847894" w:rsidP="008D01E7">
            <w:pPr>
              <w:pStyle w:val="NoSpacing"/>
              <w:spacing w:line="276" w:lineRule="auto"/>
              <w:rPr>
                <w:ins w:id="423" w:author="win8" w:date="2018-05-28T11:48:00Z"/>
                <w:rFonts w:asciiTheme="majorBidi" w:hAnsiTheme="majorBidi" w:cstheme="majorBidi"/>
              </w:rPr>
            </w:pPr>
            <w:ins w:id="424" w:author="win8" w:date="2018-05-28T11:48:00Z">
              <w:r w:rsidRPr="00F55681">
                <w:rPr>
                  <w:rFonts w:asciiTheme="majorBidi" w:hAnsiTheme="majorBidi" w:cstheme="majorBidi"/>
                </w:rPr>
                <w:t>Female</w:t>
              </w:r>
            </w:ins>
          </w:p>
        </w:tc>
        <w:tc>
          <w:tcPr>
            <w:tcW w:w="1169" w:type="dxa"/>
            <w:vMerge/>
          </w:tcPr>
          <w:p w:rsidR="00847894" w:rsidRPr="00F55681" w:rsidRDefault="00847894" w:rsidP="008D01E7">
            <w:pPr>
              <w:pStyle w:val="NoSpacing"/>
              <w:spacing w:line="276" w:lineRule="auto"/>
              <w:rPr>
                <w:ins w:id="425" w:author="win8" w:date="2018-05-28T11:48:00Z"/>
                <w:rFonts w:asciiTheme="majorBidi" w:hAnsiTheme="majorBidi" w:cstheme="majorBidi"/>
              </w:rPr>
            </w:pPr>
          </w:p>
        </w:tc>
      </w:tr>
      <w:tr w:rsidR="000F46AF" w:rsidRPr="00F55681" w:rsidTr="00D303E5">
        <w:trPr>
          <w:trHeight w:val="225"/>
          <w:jc w:val="center"/>
          <w:ins w:id="426" w:author="win8" w:date="2018-05-28T11:48:00Z"/>
        </w:trPr>
        <w:tc>
          <w:tcPr>
            <w:tcW w:w="992" w:type="dxa"/>
          </w:tcPr>
          <w:p w:rsidR="000F46AF" w:rsidRPr="00132634" w:rsidRDefault="000F46AF" w:rsidP="008D01E7">
            <w:pPr>
              <w:pStyle w:val="NoSpacing"/>
              <w:spacing w:line="276" w:lineRule="auto"/>
              <w:jc w:val="center"/>
              <w:rPr>
                <w:ins w:id="427" w:author="win8" w:date="2018-05-28T11:48:00Z"/>
                <w:rFonts w:asciiTheme="majorBidi" w:hAnsiTheme="majorBidi" w:cstheme="majorBidi"/>
                <w:vertAlign w:val="superscript"/>
                <w:rtl/>
              </w:rPr>
            </w:pPr>
            <w:ins w:id="428" w:author="win8" w:date="2018-05-28T11:48:00Z">
              <w:r w:rsidRPr="00F55681">
                <w:rPr>
                  <w:rFonts w:asciiTheme="majorBidi" w:hAnsiTheme="majorBidi" w:cstheme="majorBidi"/>
                </w:rPr>
                <w:t>0.129</w:t>
              </w:r>
            </w:ins>
            <w:ins w:id="429" w:author="win8" w:date="2018-05-29T14:42:00Z">
              <w:r w:rsidR="00132634" w:rsidRPr="00847894">
                <w:rPr>
                  <w:rFonts w:asciiTheme="majorBidi" w:hAnsiTheme="majorBidi" w:cstheme="majorBidi"/>
                  <w:vertAlign w:val="superscript"/>
                </w:rPr>
                <w:t>α</w:t>
              </w:r>
            </w:ins>
          </w:p>
        </w:tc>
        <w:tc>
          <w:tcPr>
            <w:tcW w:w="1699" w:type="dxa"/>
          </w:tcPr>
          <w:p w:rsidR="000F46AF" w:rsidRPr="00F55681" w:rsidRDefault="000F46AF" w:rsidP="008D01E7">
            <w:pPr>
              <w:pStyle w:val="NoSpacing"/>
              <w:spacing w:line="276" w:lineRule="auto"/>
              <w:jc w:val="center"/>
              <w:rPr>
                <w:ins w:id="430" w:author="win8" w:date="2018-05-28T11:48:00Z"/>
                <w:rFonts w:asciiTheme="majorBidi" w:hAnsiTheme="majorBidi" w:cstheme="majorBidi"/>
                <w:rtl/>
              </w:rPr>
            </w:pPr>
            <w:ins w:id="431" w:author="win8" w:date="2018-05-28T11:48:00Z">
              <w:r>
                <w:rPr>
                  <w:rFonts w:asciiTheme="majorBidi" w:hAnsiTheme="majorBidi" w:cstheme="majorBidi"/>
                  <w:color w:val="010205"/>
                </w:rPr>
                <w:t>48.51 (16.58)</w:t>
              </w:r>
            </w:ins>
          </w:p>
        </w:tc>
        <w:tc>
          <w:tcPr>
            <w:tcW w:w="711" w:type="dxa"/>
            <w:vMerge w:val="restart"/>
          </w:tcPr>
          <w:p w:rsidR="000F46AF" w:rsidRPr="00F55681" w:rsidRDefault="000F46AF" w:rsidP="008D01E7">
            <w:pPr>
              <w:pStyle w:val="NoSpacing"/>
              <w:spacing w:line="276" w:lineRule="auto"/>
              <w:rPr>
                <w:ins w:id="432" w:author="win8" w:date="2018-05-28T11:48:00Z"/>
                <w:rFonts w:asciiTheme="majorBidi" w:hAnsiTheme="majorBidi" w:cstheme="majorBidi"/>
              </w:rPr>
            </w:pPr>
            <w:ins w:id="433" w:author="win8" w:date="2018-05-28T11:48:00Z">
              <w:r>
                <w:rPr>
                  <w:rFonts w:asciiTheme="majorBidi" w:hAnsiTheme="majorBidi" w:cstheme="majorBidi"/>
                </w:rPr>
                <w:t>0.136</w:t>
              </w:r>
            </w:ins>
          </w:p>
        </w:tc>
        <w:tc>
          <w:tcPr>
            <w:tcW w:w="1436" w:type="dxa"/>
          </w:tcPr>
          <w:p w:rsidR="000F46AF" w:rsidRPr="00F55681" w:rsidRDefault="000F46AF" w:rsidP="008D01E7">
            <w:pPr>
              <w:pStyle w:val="NoSpacing"/>
              <w:spacing w:line="276" w:lineRule="auto"/>
              <w:rPr>
                <w:ins w:id="434" w:author="win8" w:date="2018-05-28T11:48:00Z"/>
                <w:rFonts w:asciiTheme="majorBidi" w:hAnsiTheme="majorBidi" w:cstheme="majorBidi"/>
              </w:rPr>
            </w:pPr>
            <w:ins w:id="435" w:author="win8" w:date="2018-05-28T11:48:00Z">
              <w:r>
                <w:rPr>
                  <w:rFonts w:asciiTheme="majorBidi" w:hAnsiTheme="majorBidi" w:cstheme="majorBidi"/>
                </w:rPr>
                <w:t>50.43 (15.70)</w:t>
              </w:r>
            </w:ins>
          </w:p>
        </w:tc>
        <w:tc>
          <w:tcPr>
            <w:tcW w:w="718" w:type="dxa"/>
          </w:tcPr>
          <w:p w:rsidR="000F46AF" w:rsidRPr="00F55681" w:rsidRDefault="000F46AF" w:rsidP="008D01E7">
            <w:pPr>
              <w:pStyle w:val="NoSpacing"/>
              <w:spacing w:line="276" w:lineRule="auto"/>
              <w:jc w:val="center"/>
              <w:rPr>
                <w:ins w:id="436" w:author="win8" w:date="2018-05-28T11:48:00Z"/>
                <w:rFonts w:asciiTheme="majorBidi" w:hAnsiTheme="majorBidi" w:cstheme="majorBidi"/>
              </w:rPr>
            </w:pPr>
            <w:ins w:id="437" w:author="win8" w:date="2018-05-28T11:48:00Z">
              <w:r w:rsidRPr="00F55681">
                <w:rPr>
                  <w:rFonts w:asciiTheme="majorBidi" w:hAnsiTheme="majorBidi" w:cstheme="majorBidi"/>
                </w:rPr>
                <w:t>0.626</w:t>
              </w:r>
            </w:ins>
          </w:p>
        </w:tc>
        <w:tc>
          <w:tcPr>
            <w:tcW w:w="1531" w:type="dxa"/>
          </w:tcPr>
          <w:p w:rsidR="000F46AF" w:rsidRPr="00F55681" w:rsidRDefault="000F46AF" w:rsidP="008D01E7">
            <w:pPr>
              <w:pStyle w:val="NoSpacing"/>
              <w:spacing w:line="276" w:lineRule="auto"/>
              <w:jc w:val="center"/>
              <w:rPr>
                <w:ins w:id="438" w:author="win8" w:date="2018-05-28T11:48:00Z"/>
                <w:rFonts w:asciiTheme="majorBidi" w:hAnsiTheme="majorBidi" w:cstheme="majorBidi"/>
              </w:rPr>
            </w:pPr>
            <w:ins w:id="439" w:author="win8" w:date="2018-05-28T11:48:00Z">
              <w:r w:rsidRPr="00F55681">
                <w:rPr>
                  <w:rFonts w:asciiTheme="majorBidi" w:hAnsiTheme="majorBidi" w:cstheme="majorBidi"/>
                  <w:color w:val="010205"/>
                </w:rPr>
                <w:t>82.45 (15.93)</w:t>
              </w:r>
            </w:ins>
          </w:p>
        </w:tc>
        <w:tc>
          <w:tcPr>
            <w:tcW w:w="992" w:type="dxa"/>
          </w:tcPr>
          <w:p w:rsidR="000F46AF" w:rsidRPr="00F55681" w:rsidRDefault="000F46AF" w:rsidP="008D01E7">
            <w:pPr>
              <w:pStyle w:val="NoSpacing"/>
              <w:spacing w:line="276" w:lineRule="auto"/>
              <w:jc w:val="center"/>
              <w:rPr>
                <w:ins w:id="440" w:author="win8" w:date="2018-05-28T11:48:00Z"/>
                <w:rFonts w:asciiTheme="majorBidi" w:hAnsiTheme="majorBidi" w:cstheme="majorBidi"/>
              </w:rPr>
            </w:pPr>
            <w:ins w:id="441" w:author="win8" w:date="2018-05-28T11:48:00Z">
              <w:r w:rsidRPr="00F55681">
                <w:rPr>
                  <w:rFonts w:asciiTheme="majorBidi" w:hAnsiTheme="majorBidi" w:cstheme="majorBidi"/>
                </w:rPr>
                <w:t>72(41.6)</w:t>
              </w:r>
            </w:ins>
          </w:p>
        </w:tc>
        <w:tc>
          <w:tcPr>
            <w:tcW w:w="958" w:type="dxa"/>
          </w:tcPr>
          <w:p w:rsidR="000F46AF" w:rsidRPr="00F55681" w:rsidRDefault="000F46AF" w:rsidP="008D01E7">
            <w:pPr>
              <w:pStyle w:val="NoSpacing"/>
              <w:spacing w:line="276" w:lineRule="auto"/>
              <w:rPr>
                <w:ins w:id="442" w:author="win8" w:date="2018-05-28T11:48:00Z"/>
                <w:rFonts w:asciiTheme="majorBidi" w:hAnsiTheme="majorBidi" w:cstheme="majorBidi"/>
                <w:rtl/>
              </w:rPr>
            </w:pPr>
            <w:ins w:id="443" w:author="win8" w:date="2018-05-28T11:48:00Z">
              <w:r w:rsidRPr="00F55681">
                <w:rPr>
                  <w:rFonts w:asciiTheme="majorBidi" w:hAnsiTheme="majorBidi" w:cstheme="majorBidi"/>
                </w:rPr>
                <w:t>Single</w:t>
              </w:r>
            </w:ins>
          </w:p>
        </w:tc>
        <w:tc>
          <w:tcPr>
            <w:tcW w:w="1169" w:type="dxa"/>
            <w:vMerge w:val="restart"/>
          </w:tcPr>
          <w:p w:rsidR="000F46AF" w:rsidRPr="00F55681" w:rsidRDefault="000F46AF" w:rsidP="008D01E7">
            <w:pPr>
              <w:pStyle w:val="NoSpacing"/>
              <w:spacing w:line="276" w:lineRule="auto"/>
              <w:rPr>
                <w:ins w:id="444" w:author="win8" w:date="2018-05-28T11:48:00Z"/>
                <w:rFonts w:asciiTheme="majorBidi" w:hAnsiTheme="majorBidi" w:cstheme="majorBidi"/>
                <w:lang w:bidi="fa-IR"/>
              </w:rPr>
            </w:pPr>
            <w:ins w:id="445" w:author="win8" w:date="2018-05-28T11:48:00Z">
              <w:r w:rsidRPr="00F55681">
                <w:rPr>
                  <w:rFonts w:asciiTheme="majorBidi" w:hAnsiTheme="majorBidi" w:cstheme="majorBidi"/>
                  <w:lang w:bidi="fa-IR"/>
                </w:rPr>
                <w:t>Marital status</w:t>
              </w:r>
            </w:ins>
          </w:p>
        </w:tc>
      </w:tr>
      <w:tr w:rsidR="000F46AF" w:rsidRPr="00F55681" w:rsidTr="00D303E5">
        <w:trPr>
          <w:trHeight w:val="329"/>
          <w:jc w:val="center"/>
          <w:ins w:id="446" w:author="win8" w:date="2018-05-28T11:48:00Z"/>
        </w:trPr>
        <w:tc>
          <w:tcPr>
            <w:tcW w:w="992" w:type="dxa"/>
          </w:tcPr>
          <w:p w:rsidR="000F46AF" w:rsidRPr="00F55681" w:rsidRDefault="000F46AF" w:rsidP="008D01E7">
            <w:pPr>
              <w:pStyle w:val="NoSpacing"/>
              <w:spacing w:line="276" w:lineRule="auto"/>
              <w:jc w:val="center"/>
              <w:rPr>
                <w:ins w:id="447" w:author="win8" w:date="2018-05-28T11:48:00Z"/>
                <w:rFonts w:asciiTheme="majorBidi" w:hAnsiTheme="majorBidi" w:cstheme="majorBidi"/>
                <w:rtl/>
              </w:rPr>
            </w:pPr>
          </w:p>
        </w:tc>
        <w:tc>
          <w:tcPr>
            <w:tcW w:w="1699" w:type="dxa"/>
          </w:tcPr>
          <w:p w:rsidR="000F46AF" w:rsidRPr="00F55681" w:rsidRDefault="000F46AF" w:rsidP="008D01E7">
            <w:pPr>
              <w:pStyle w:val="NoSpacing"/>
              <w:spacing w:line="276" w:lineRule="auto"/>
              <w:jc w:val="center"/>
              <w:rPr>
                <w:ins w:id="448" w:author="win8" w:date="2018-05-28T11:48:00Z"/>
                <w:rFonts w:asciiTheme="majorBidi" w:hAnsiTheme="majorBidi" w:cstheme="majorBidi"/>
                <w:rtl/>
              </w:rPr>
            </w:pPr>
            <w:ins w:id="449" w:author="win8" w:date="2018-05-28T11:48:00Z">
              <w:r>
                <w:rPr>
                  <w:rFonts w:asciiTheme="majorBidi" w:hAnsiTheme="majorBidi" w:cstheme="majorBidi"/>
                  <w:color w:val="010205"/>
                </w:rPr>
                <w:t>47.53 (12.73)</w:t>
              </w:r>
            </w:ins>
          </w:p>
        </w:tc>
        <w:tc>
          <w:tcPr>
            <w:tcW w:w="711" w:type="dxa"/>
            <w:vMerge/>
          </w:tcPr>
          <w:p w:rsidR="000F46AF" w:rsidRPr="00F55681" w:rsidRDefault="000F46AF" w:rsidP="008D01E7">
            <w:pPr>
              <w:pStyle w:val="NoSpacing"/>
              <w:spacing w:line="276" w:lineRule="auto"/>
              <w:rPr>
                <w:ins w:id="450" w:author="win8" w:date="2018-05-28T11:48:00Z"/>
                <w:rFonts w:asciiTheme="majorBidi" w:hAnsiTheme="majorBidi" w:cstheme="majorBidi"/>
              </w:rPr>
            </w:pPr>
          </w:p>
        </w:tc>
        <w:tc>
          <w:tcPr>
            <w:tcW w:w="1436" w:type="dxa"/>
          </w:tcPr>
          <w:p w:rsidR="000F46AF" w:rsidRPr="00F55681" w:rsidRDefault="000F46AF" w:rsidP="008D01E7">
            <w:pPr>
              <w:pStyle w:val="NoSpacing"/>
              <w:spacing w:line="276" w:lineRule="auto"/>
              <w:rPr>
                <w:ins w:id="451" w:author="win8" w:date="2018-05-28T11:48:00Z"/>
                <w:rFonts w:asciiTheme="majorBidi" w:hAnsiTheme="majorBidi" w:cstheme="majorBidi"/>
              </w:rPr>
            </w:pPr>
            <w:ins w:id="452" w:author="win8" w:date="2018-05-28T11:48:00Z">
              <w:r>
                <w:rPr>
                  <w:rFonts w:asciiTheme="majorBidi" w:hAnsiTheme="majorBidi" w:cstheme="majorBidi"/>
                </w:rPr>
                <w:t>46.89 (15.05)</w:t>
              </w:r>
            </w:ins>
          </w:p>
        </w:tc>
        <w:tc>
          <w:tcPr>
            <w:tcW w:w="718" w:type="dxa"/>
          </w:tcPr>
          <w:p w:rsidR="000F46AF" w:rsidRPr="00F55681" w:rsidRDefault="000F46AF" w:rsidP="008D01E7">
            <w:pPr>
              <w:pStyle w:val="NoSpacing"/>
              <w:spacing w:line="276" w:lineRule="auto"/>
              <w:jc w:val="center"/>
              <w:rPr>
                <w:ins w:id="453" w:author="win8" w:date="2018-05-28T11:48:00Z"/>
                <w:rFonts w:asciiTheme="majorBidi" w:hAnsiTheme="majorBidi" w:cstheme="majorBidi"/>
              </w:rPr>
            </w:pPr>
          </w:p>
        </w:tc>
        <w:tc>
          <w:tcPr>
            <w:tcW w:w="1531" w:type="dxa"/>
          </w:tcPr>
          <w:p w:rsidR="000F46AF" w:rsidRPr="00F55681" w:rsidRDefault="000F46AF" w:rsidP="008D01E7">
            <w:pPr>
              <w:pStyle w:val="NoSpacing"/>
              <w:spacing w:line="276" w:lineRule="auto"/>
              <w:jc w:val="center"/>
              <w:rPr>
                <w:ins w:id="454" w:author="win8" w:date="2018-05-28T11:48:00Z"/>
                <w:rFonts w:asciiTheme="majorBidi" w:hAnsiTheme="majorBidi" w:cstheme="majorBidi"/>
              </w:rPr>
            </w:pPr>
            <w:ins w:id="455" w:author="win8" w:date="2018-05-28T11:48:00Z">
              <w:r w:rsidRPr="00F55681">
                <w:rPr>
                  <w:rFonts w:asciiTheme="majorBidi" w:hAnsiTheme="majorBidi" w:cstheme="majorBidi"/>
                  <w:color w:val="010205"/>
                </w:rPr>
                <w:t>83.73 (17.61)</w:t>
              </w:r>
            </w:ins>
          </w:p>
        </w:tc>
        <w:tc>
          <w:tcPr>
            <w:tcW w:w="992" w:type="dxa"/>
          </w:tcPr>
          <w:p w:rsidR="000F46AF" w:rsidRPr="00F55681" w:rsidRDefault="000F46AF" w:rsidP="008D01E7">
            <w:pPr>
              <w:pStyle w:val="NoSpacing"/>
              <w:spacing w:line="276" w:lineRule="auto"/>
              <w:jc w:val="center"/>
              <w:rPr>
                <w:ins w:id="456" w:author="win8" w:date="2018-05-28T11:48:00Z"/>
                <w:rFonts w:asciiTheme="majorBidi" w:hAnsiTheme="majorBidi" w:cstheme="majorBidi"/>
              </w:rPr>
            </w:pPr>
            <w:ins w:id="457" w:author="win8" w:date="2018-05-28T11:48:00Z">
              <w:r w:rsidRPr="00F55681">
                <w:rPr>
                  <w:rFonts w:asciiTheme="majorBidi" w:hAnsiTheme="majorBidi" w:cstheme="majorBidi"/>
                </w:rPr>
                <w:t>101(58.4)</w:t>
              </w:r>
            </w:ins>
          </w:p>
        </w:tc>
        <w:tc>
          <w:tcPr>
            <w:tcW w:w="958" w:type="dxa"/>
          </w:tcPr>
          <w:p w:rsidR="000F46AF" w:rsidRPr="00F55681" w:rsidRDefault="000F46AF" w:rsidP="008D01E7">
            <w:pPr>
              <w:pStyle w:val="NoSpacing"/>
              <w:spacing w:line="276" w:lineRule="auto"/>
              <w:rPr>
                <w:ins w:id="458" w:author="win8" w:date="2018-05-28T11:48:00Z"/>
                <w:rFonts w:asciiTheme="majorBidi" w:hAnsiTheme="majorBidi" w:cstheme="majorBidi"/>
              </w:rPr>
            </w:pPr>
            <w:ins w:id="459" w:author="win8" w:date="2018-05-28T11:48:00Z">
              <w:r w:rsidRPr="00F55681">
                <w:rPr>
                  <w:rFonts w:asciiTheme="majorBidi" w:hAnsiTheme="majorBidi" w:cstheme="majorBidi"/>
                </w:rPr>
                <w:t>Married</w:t>
              </w:r>
            </w:ins>
          </w:p>
        </w:tc>
        <w:tc>
          <w:tcPr>
            <w:tcW w:w="1169" w:type="dxa"/>
            <w:vMerge/>
          </w:tcPr>
          <w:p w:rsidR="000F46AF" w:rsidRPr="00F55681" w:rsidRDefault="000F46AF" w:rsidP="008D01E7">
            <w:pPr>
              <w:pStyle w:val="NoSpacing"/>
              <w:spacing w:line="276" w:lineRule="auto"/>
              <w:rPr>
                <w:ins w:id="460" w:author="win8" w:date="2018-05-28T11:48:00Z"/>
                <w:rFonts w:asciiTheme="majorBidi" w:hAnsiTheme="majorBidi" w:cstheme="majorBidi"/>
                <w:lang w:bidi="fa-IR"/>
              </w:rPr>
            </w:pPr>
          </w:p>
        </w:tc>
      </w:tr>
      <w:tr w:rsidR="000F46AF" w:rsidRPr="00F55681" w:rsidTr="00D303E5">
        <w:trPr>
          <w:trHeight w:val="277"/>
          <w:jc w:val="center"/>
          <w:ins w:id="461" w:author="win8" w:date="2018-05-28T11:48:00Z"/>
        </w:trPr>
        <w:tc>
          <w:tcPr>
            <w:tcW w:w="992" w:type="dxa"/>
            <w:vMerge w:val="restart"/>
          </w:tcPr>
          <w:p w:rsidR="000F46AF" w:rsidRPr="00F55681" w:rsidRDefault="000F46AF" w:rsidP="008D01E7">
            <w:pPr>
              <w:pStyle w:val="NoSpacing"/>
              <w:spacing w:line="276" w:lineRule="auto"/>
              <w:jc w:val="center"/>
              <w:rPr>
                <w:ins w:id="462" w:author="win8" w:date="2018-05-28T11:48:00Z"/>
                <w:rFonts w:asciiTheme="majorBidi" w:hAnsiTheme="majorBidi" w:cstheme="majorBidi"/>
                <w:rtl/>
              </w:rPr>
            </w:pPr>
            <w:ins w:id="463" w:author="win8" w:date="2018-05-28T11:48:00Z">
              <w:r w:rsidRPr="00FC0636">
                <w:rPr>
                  <w:rFonts w:asciiTheme="majorBidi" w:hAnsiTheme="majorBidi" w:cstheme="majorBidi"/>
                </w:rPr>
                <w:t>0.062</w:t>
              </w:r>
            </w:ins>
            <w:ins w:id="464" w:author="win8" w:date="2018-05-29T14:42:00Z">
              <w:r w:rsidR="00847894" w:rsidRPr="00847894">
                <w:rPr>
                  <w:rFonts w:asciiTheme="majorBidi" w:hAnsiTheme="majorBidi" w:cstheme="majorBidi"/>
                  <w:vertAlign w:val="superscript"/>
                </w:rPr>
                <w:t>β</w:t>
              </w:r>
            </w:ins>
          </w:p>
        </w:tc>
        <w:tc>
          <w:tcPr>
            <w:tcW w:w="1699" w:type="dxa"/>
          </w:tcPr>
          <w:p w:rsidR="000F46AF" w:rsidRPr="00F55681" w:rsidRDefault="000F46AF" w:rsidP="008D01E7">
            <w:pPr>
              <w:pStyle w:val="NoSpacing"/>
              <w:spacing w:line="276" w:lineRule="auto"/>
              <w:jc w:val="center"/>
              <w:rPr>
                <w:ins w:id="465" w:author="win8" w:date="2018-05-28T11:48:00Z"/>
                <w:rFonts w:asciiTheme="majorBidi" w:hAnsiTheme="majorBidi" w:cstheme="majorBidi"/>
                <w:rtl/>
              </w:rPr>
            </w:pPr>
            <w:ins w:id="466" w:author="win8" w:date="2018-05-28T11:48:00Z">
              <w:r>
                <w:rPr>
                  <w:rFonts w:asciiTheme="majorBidi" w:hAnsiTheme="majorBidi" w:cstheme="majorBidi"/>
                </w:rPr>
                <w:t>51.12 (15.96)</w:t>
              </w:r>
            </w:ins>
          </w:p>
        </w:tc>
        <w:tc>
          <w:tcPr>
            <w:tcW w:w="711" w:type="dxa"/>
            <w:vMerge w:val="restart"/>
          </w:tcPr>
          <w:p w:rsidR="000F46AF" w:rsidRPr="00F55681" w:rsidRDefault="000F46AF" w:rsidP="008D01E7">
            <w:pPr>
              <w:pStyle w:val="NoSpacing"/>
              <w:spacing w:line="276" w:lineRule="auto"/>
              <w:rPr>
                <w:ins w:id="467" w:author="win8" w:date="2018-05-28T11:48:00Z"/>
                <w:rFonts w:asciiTheme="majorBidi" w:hAnsiTheme="majorBidi" w:cstheme="majorBidi"/>
                <w:color w:val="FF0000"/>
              </w:rPr>
            </w:pPr>
            <w:ins w:id="468" w:author="win8" w:date="2018-05-28T11:48:00Z">
              <w:r w:rsidRPr="00FC0636">
                <w:rPr>
                  <w:rFonts w:asciiTheme="majorBidi" w:hAnsiTheme="majorBidi" w:cstheme="majorBidi"/>
                </w:rPr>
                <w:t>0.001</w:t>
              </w:r>
            </w:ins>
          </w:p>
        </w:tc>
        <w:tc>
          <w:tcPr>
            <w:tcW w:w="1436" w:type="dxa"/>
          </w:tcPr>
          <w:p w:rsidR="000F46AF" w:rsidRPr="00C1449B" w:rsidRDefault="000F46AF" w:rsidP="008D01E7">
            <w:pPr>
              <w:pStyle w:val="NoSpacing"/>
              <w:spacing w:line="276" w:lineRule="auto"/>
              <w:rPr>
                <w:ins w:id="469" w:author="win8" w:date="2018-05-28T11:48:00Z"/>
                <w:rFonts w:asciiTheme="majorBidi" w:hAnsiTheme="majorBidi" w:cstheme="majorBidi"/>
              </w:rPr>
            </w:pPr>
            <w:ins w:id="470" w:author="win8" w:date="2018-05-28T11:48:00Z">
              <w:r w:rsidRPr="00C1449B">
                <w:rPr>
                  <w:rFonts w:asciiTheme="majorBidi" w:hAnsiTheme="majorBidi" w:cstheme="majorBidi"/>
                </w:rPr>
                <w:t>54.31 (16.66)</w:t>
              </w:r>
            </w:ins>
          </w:p>
        </w:tc>
        <w:tc>
          <w:tcPr>
            <w:tcW w:w="718" w:type="dxa"/>
          </w:tcPr>
          <w:p w:rsidR="000F46AF" w:rsidRPr="00F55681" w:rsidRDefault="000F46AF" w:rsidP="008D01E7">
            <w:pPr>
              <w:pStyle w:val="NoSpacing"/>
              <w:spacing w:line="276" w:lineRule="auto"/>
              <w:jc w:val="center"/>
              <w:rPr>
                <w:ins w:id="471" w:author="win8" w:date="2018-05-28T11:48:00Z"/>
                <w:rFonts w:asciiTheme="majorBidi" w:hAnsiTheme="majorBidi" w:cstheme="majorBidi"/>
              </w:rPr>
            </w:pPr>
            <w:ins w:id="472" w:author="win8" w:date="2018-05-28T11:48:00Z">
              <w:r w:rsidRPr="00F55681">
                <w:rPr>
                  <w:rFonts w:asciiTheme="majorBidi" w:hAnsiTheme="majorBidi" w:cstheme="majorBidi"/>
                </w:rPr>
                <w:t>0.222</w:t>
              </w:r>
            </w:ins>
          </w:p>
        </w:tc>
        <w:tc>
          <w:tcPr>
            <w:tcW w:w="1531" w:type="dxa"/>
          </w:tcPr>
          <w:p w:rsidR="000F46AF" w:rsidRPr="00F55681" w:rsidRDefault="000F46AF" w:rsidP="008D01E7">
            <w:pPr>
              <w:pStyle w:val="NoSpacing"/>
              <w:spacing w:line="276" w:lineRule="auto"/>
              <w:jc w:val="center"/>
              <w:rPr>
                <w:ins w:id="473" w:author="win8" w:date="2018-05-28T11:48:00Z"/>
                <w:rFonts w:asciiTheme="majorBidi" w:hAnsiTheme="majorBidi" w:cstheme="majorBidi"/>
              </w:rPr>
            </w:pPr>
            <w:ins w:id="474" w:author="win8" w:date="2018-05-28T11:48:00Z">
              <w:r w:rsidRPr="00F55681">
                <w:rPr>
                  <w:rFonts w:asciiTheme="majorBidi" w:hAnsiTheme="majorBidi" w:cstheme="majorBidi"/>
                  <w:color w:val="010205"/>
                </w:rPr>
                <w:t>81.64 (18.02)</w:t>
              </w:r>
            </w:ins>
          </w:p>
        </w:tc>
        <w:tc>
          <w:tcPr>
            <w:tcW w:w="992" w:type="dxa"/>
          </w:tcPr>
          <w:p w:rsidR="000F46AF" w:rsidRPr="00F55681" w:rsidRDefault="000F46AF" w:rsidP="008D01E7">
            <w:pPr>
              <w:pStyle w:val="NoSpacing"/>
              <w:spacing w:line="276" w:lineRule="auto"/>
              <w:jc w:val="center"/>
              <w:rPr>
                <w:ins w:id="475" w:author="win8" w:date="2018-05-28T11:48:00Z"/>
                <w:rFonts w:asciiTheme="majorBidi" w:hAnsiTheme="majorBidi" w:cstheme="majorBidi"/>
                <w:rtl/>
              </w:rPr>
            </w:pPr>
            <w:ins w:id="476" w:author="win8" w:date="2018-05-28T11:48:00Z">
              <w:r w:rsidRPr="00F55681">
                <w:rPr>
                  <w:rFonts w:asciiTheme="majorBidi" w:hAnsiTheme="majorBidi" w:cstheme="majorBidi"/>
                </w:rPr>
                <w:t>107(61.8)</w:t>
              </w:r>
            </w:ins>
          </w:p>
        </w:tc>
        <w:tc>
          <w:tcPr>
            <w:tcW w:w="958" w:type="dxa"/>
          </w:tcPr>
          <w:p w:rsidR="000F46AF" w:rsidRPr="00F55681" w:rsidRDefault="000F46AF" w:rsidP="008D01E7">
            <w:pPr>
              <w:pStyle w:val="NoSpacing"/>
              <w:spacing w:line="276" w:lineRule="auto"/>
              <w:rPr>
                <w:ins w:id="477" w:author="win8" w:date="2018-05-28T11:48:00Z"/>
                <w:rFonts w:asciiTheme="majorBidi" w:hAnsiTheme="majorBidi" w:cstheme="majorBidi"/>
                <w:rtl/>
              </w:rPr>
            </w:pPr>
            <w:ins w:id="478" w:author="win8" w:date="2018-05-28T11:48:00Z">
              <w:r w:rsidRPr="00F55681">
                <w:rPr>
                  <w:rFonts w:asciiTheme="majorBidi" w:hAnsiTheme="majorBidi" w:cstheme="majorBidi"/>
                </w:rPr>
                <w:t>1-5</w:t>
              </w:r>
            </w:ins>
          </w:p>
        </w:tc>
        <w:tc>
          <w:tcPr>
            <w:tcW w:w="1169" w:type="dxa"/>
            <w:vMerge w:val="restart"/>
          </w:tcPr>
          <w:p w:rsidR="000F46AF" w:rsidRPr="00F55681" w:rsidRDefault="000F46AF" w:rsidP="008D01E7">
            <w:pPr>
              <w:pStyle w:val="NoSpacing"/>
              <w:spacing w:line="276" w:lineRule="auto"/>
              <w:rPr>
                <w:ins w:id="479" w:author="win8" w:date="2018-05-28T11:48:00Z"/>
                <w:rFonts w:asciiTheme="majorBidi" w:hAnsiTheme="majorBidi" w:cstheme="majorBidi"/>
              </w:rPr>
            </w:pPr>
            <w:ins w:id="480" w:author="win8" w:date="2018-05-28T11:48:00Z">
              <w:r w:rsidRPr="00F55681">
                <w:rPr>
                  <w:rFonts w:asciiTheme="majorBidi" w:hAnsiTheme="majorBidi" w:cstheme="majorBidi"/>
                </w:rPr>
                <w:t>Work experience in</w:t>
              </w:r>
              <w:r>
                <w:rPr>
                  <w:rFonts w:asciiTheme="majorBidi" w:hAnsiTheme="majorBidi" w:cstheme="majorBidi"/>
                </w:rPr>
                <w:t xml:space="preserve"> ED</w:t>
              </w:r>
              <w:r w:rsidRPr="00F55681">
                <w:rPr>
                  <w:rFonts w:asciiTheme="majorBidi" w:hAnsiTheme="majorBidi" w:cstheme="majorBidi"/>
                </w:rPr>
                <w:t xml:space="preserve"> (yrs.)</w:t>
              </w:r>
            </w:ins>
          </w:p>
        </w:tc>
      </w:tr>
      <w:tr w:rsidR="000F46AF" w:rsidRPr="00F55681" w:rsidTr="00D303E5">
        <w:trPr>
          <w:trHeight w:val="225"/>
          <w:jc w:val="center"/>
          <w:ins w:id="481" w:author="win8" w:date="2018-05-28T11:48:00Z"/>
        </w:trPr>
        <w:tc>
          <w:tcPr>
            <w:tcW w:w="992" w:type="dxa"/>
            <w:vMerge/>
          </w:tcPr>
          <w:p w:rsidR="000F46AF" w:rsidRPr="00F55681" w:rsidRDefault="000F46AF" w:rsidP="008D01E7">
            <w:pPr>
              <w:pStyle w:val="NoSpacing"/>
              <w:spacing w:line="276" w:lineRule="auto"/>
              <w:jc w:val="center"/>
              <w:rPr>
                <w:ins w:id="482" w:author="win8" w:date="2018-05-28T11:48:00Z"/>
                <w:rFonts w:asciiTheme="majorBidi" w:hAnsiTheme="majorBidi" w:cstheme="majorBidi"/>
                <w:rtl/>
              </w:rPr>
            </w:pPr>
          </w:p>
        </w:tc>
        <w:tc>
          <w:tcPr>
            <w:tcW w:w="1699" w:type="dxa"/>
          </w:tcPr>
          <w:p w:rsidR="000F46AF" w:rsidRPr="00F55681" w:rsidRDefault="000F46AF" w:rsidP="008D01E7">
            <w:pPr>
              <w:pStyle w:val="NoSpacing"/>
              <w:spacing w:line="276" w:lineRule="auto"/>
              <w:jc w:val="center"/>
              <w:rPr>
                <w:ins w:id="483" w:author="win8" w:date="2018-05-28T11:48:00Z"/>
                <w:rFonts w:asciiTheme="majorBidi" w:hAnsiTheme="majorBidi" w:cstheme="majorBidi"/>
                <w:rtl/>
              </w:rPr>
            </w:pPr>
            <w:ins w:id="484" w:author="win8" w:date="2018-05-28T11:48:00Z">
              <w:r>
                <w:rPr>
                  <w:rFonts w:asciiTheme="majorBidi" w:hAnsiTheme="majorBidi" w:cstheme="majorBidi"/>
                </w:rPr>
                <w:t>46.87 (9.61)</w:t>
              </w:r>
            </w:ins>
          </w:p>
        </w:tc>
        <w:tc>
          <w:tcPr>
            <w:tcW w:w="711" w:type="dxa"/>
            <w:vMerge/>
          </w:tcPr>
          <w:p w:rsidR="000F46AF" w:rsidRPr="00F55681" w:rsidRDefault="000F46AF" w:rsidP="008D01E7">
            <w:pPr>
              <w:pStyle w:val="NoSpacing"/>
              <w:spacing w:line="276" w:lineRule="auto"/>
              <w:rPr>
                <w:ins w:id="485" w:author="win8" w:date="2018-05-28T11:48:00Z"/>
                <w:rFonts w:asciiTheme="majorBidi" w:hAnsiTheme="majorBidi" w:cstheme="majorBidi"/>
                <w:color w:val="FF0000"/>
              </w:rPr>
            </w:pPr>
          </w:p>
        </w:tc>
        <w:tc>
          <w:tcPr>
            <w:tcW w:w="1436" w:type="dxa"/>
          </w:tcPr>
          <w:p w:rsidR="000F46AF" w:rsidRPr="00C1449B" w:rsidRDefault="000F46AF" w:rsidP="008D01E7">
            <w:pPr>
              <w:pStyle w:val="NoSpacing"/>
              <w:spacing w:line="276" w:lineRule="auto"/>
              <w:rPr>
                <w:ins w:id="486" w:author="win8" w:date="2018-05-28T11:48:00Z"/>
                <w:rFonts w:asciiTheme="majorBidi" w:hAnsiTheme="majorBidi" w:cstheme="majorBidi"/>
              </w:rPr>
            </w:pPr>
            <w:ins w:id="487" w:author="win8" w:date="2018-05-28T11:48:00Z">
              <w:r w:rsidRPr="00C1449B">
                <w:rPr>
                  <w:rFonts w:asciiTheme="majorBidi" w:hAnsiTheme="majorBidi" w:cstheme="majorBidi"/>
                </w:rPr>
                <w:t>44.80 (10.42)</w:t>
              </w:r>
            </w:ins>
          </w:p>
        </w:tc>
        <w:tc>
          <w:tcPr>
            <w:tcW w:w="718" w:type="dxa"/>
          </w:tcPr>
          <w:p w:rsidR="000F46AF" w:rsidRPr="00F55681" w:rsidRDefault="000F46AF" w:rsidP="008D01E7">
            <w:pPr>
              <w:pStyle w:val="NoSpacing"/>
              <w:spacing w:line="276" w:lineRule="auto"/>
              <w:jc w:val="center"/>
              <w:rPr>
                <w:ins w:id="488" w:author="win8" w:date="2018-05-28T11:48:00Z"/>
                <w:rFonts w:asciiTheme="majorBidi" w:hAnsiTheme="majorBidi" w:cstheme="majorBidi"/>
              </w:rPr>
            </w:pPr>
          </w:p>
        </w:tc>
        <w:tc>
          <w:tcPr>
            <w:tcW w:w="1531" w:type="dxa"/>
          </w:tcPr>
          <w:p w:rsidR="000F46AF" w:rsidRPr="00F55681" w:rsidRDefault="000F46AF" w:rsidP="008D01E7">
            <w:pPr>
              <w:pStyle w:val="NoSpacing"/>
              <w:spacing w:line="276" w:lineRule="auto"/>
              <w:jc w:val="center"/>
              <w:rPr>
                <w:ins w:id="489" w:author="win8" w:date="2018-05-28T11:48:00Z"/>
                <w:rFonts w:asciiTheme="majorBidi" w:hAnsiTheme="majorBidi" w:cstheme="majorBidi"/>
              </w:rPr>
            </w:pPr>
            <w:ins w:id="490" w:author="win8" w:date="2018-05-28T11:48:00Z">
              <w:r w:rsidRPr="00F55681">
                <w:rPr>
                  <w:rFonts w:asciiTheme="majorBidi" w:hAnsiTheme="majorBidi" w:cstheme="majorBidi"/>
                  <w:color w:val="010205"/>
                </w:rPr>
                <w:t>84.27 (14.20)</w:t>
              </w:r>
            </w:ins>
          </w:p>
        </w:tc>
        <w:tc>
          <w:tcPr>
            <w:tcW w:w="992" w:type="dxa"/>
          </w:tcPr>
          <w:p w:rsidR="000F46AF" w:rsidRPr="00F55681" w:rsidRDefault="000F46AF" w:rsidP="008D01E7">
            <w:pPr>
              <w:pStyle w:val="NoSpacing"/>
              <w:spacing w:line="276" w:lineRule="auto"/>
              <w:jc w:val="center"/>
              <w:rPr>
                <w:ins w:id="491" w:author="win8" w:date="2018-05-28T11:48:00Z"/>
                <w:rFonts w:asciiTheme="majorBidi" w:hAnsiTheme="majorBidi" w:cstheme="majorBidi"/>
              </w:rPr>
            </w:pPr>
            <w:ins w:id="492" w:author="win8" w:date="2018-05-28T11:48:00Z">
              <w:r w:rsidRPr="00F55681">
                <w:rPr>
                  <w:rFonts w:asciiTheme="majorBidi" w:hAnsiTheme="majorBidi" w:cstheme="majorBidi"/>
                </w:rPr>
                <w:t>40(23.1)</w:t>
              </w:r>
            </w:ins>
          </w:p>
        </w:tc>
        <w:tc>
          <w:tcPr>
            <w:tcW w:w="958" w:type="dxa"/>
          </w:tcPr>
          <w:p w:rsidR="000F46AF" w:rsidRPr="00F55681" w:rsidRDefault="000F46AF" w:rsidP="008D01E7">
            <w:pPr>
              <w:pStyle w:val="NoSpacing"/>
              <w:spacing w:line="276" w:lineRule="auto"/>
              <w:rPr>
                <w:ins w:id="493" w:author="win8" w:date="2018-05-28T11:48:00Z"/>
                <w:rFonts w:asciiTheme="majorBidi" w:hAnsiTheme="majorBidi" w:cstheme="majorBidi"/>
              </w:rPr>
            </w:pPr>
            <w:ins w:id="494" w:author="win8" w:date="2018-05-28T11:48:00Z">
              <w:r w:rsidRPr="00F55681">
                <w:rPr>
                  <w:rFonts w:asciiTheme="majorBidi" w:hAnsiTheme="majorBidi" w:cstheme="majorBidi"/>
                </w:rPr>
                <w:t>6-10</w:t>
              </w:r>
            </w:ins>
          </w:p>
        </w:tc>
        <w:tc>
          <w:tcPr>
            <w:tcW w:w="1169" w:type="dxa"/>
            <w:vMerge/>
          </w:tcPr>
          <w:p w:rsidR="000F46AF" w:rsidRPr="00F55681" w:rsidRDefault="000F46AF" w:rsidP="008D01E7">
            <w:pPr>
              <w:pStyle w:val="NoSpacing"/>
              <w:spacing w:line="276" w:lineRule="auto"/>
              <w:rPr>
                <w:ins w:id="495" w:author="win8" w:date="2018-05-28T11:48:00Z"/>
                <w:rFonts w:asciiTheme="majorBidi" w:hAnsiTheme="majorBidi" w:cstheme="majorBidi"/>
              </w:rPr>
            </w:pPr>
          </w:p>
        </w:tc>
      </w:tr>
      <w:tr w:rsidR="000F46AF" w:rsidRPr="00F55681" w:rsidTr="00D303E5">
        <w:trPr>
          <w:trHeight w:val="315"/>
          <w:jc w:val="center"/>
          <w:ins w:id="496" w:author="win8" w:date="2018-05-28T11:48:00Z"/>
        </w:trPr>
        <w:tc>
          <w:tcPr>
            <w:tcW w:w="992" w:type="dxa"/>
            <w:vMerge/>
          </w:tcPr>
          <w:p w:rsidR="000F46AF" w:rsidRPr="00F55681" w:rsidRDefault="000F46AF" w:rsidP="008D01E7">
            <w:pPr>
              <w:pStyle w:val="NoSpacing"/>
              <w:spacing w:line="276" w:lineRule="auto"/>
              <w:jc w:val="center"/>
              <w:rPr>
                <w:ins w:id="497" w:author="win8" w:date="2018-05-28T11:48:00Z"/>
                <w:rFonts w:asciiTheme="majorBidi" w:hAnsiTheme="majorBidi" w:cstheme="majorBidi"/>
                <w:rtl/>
              </w:rPr>
            </w:pPr>
          </w:p>
        </w:tc>
        <w:tc>
          <w:tcPr>
            <w:tcW w:w="1699" w:type="dxa"/>
          </w:tcPr>
          <w:p w:rsidR="000F46AF" w:rsidRPr="00F55681" w:rsidRDefault="000F46AF" w:rsidP="008D01E7">
            <w:pPr>
              <w:pStyle w:val="NoSpacing"/>
              <w:spacing w:line="276" w:lineRule="auto"/>
              <w:jc w:val="center"/>
              <w:rPr>
                <w:ins w:id="498" w:author="win8" w:date="2018-05-28T11:48:00Z"/>
                <w:rFonts w:asciiTheme="majorBidi" w:hAnsiTheme="majorBidi" w:cstheme="majorBidi"/>
                <w:rtl/>
              </w:rPr>
            </w:pPr>
            <w:ins w:id="499" w:author="win8" w:date="2018-05-28T11:48:00Z">
              <w:r>
                <w:rPr>
                  <w:rFonts w:asciiTheme="majorBidi" w:hAnsiTheme="majorBidi" w:cstheme="majorBidi"/>
                </w:rPr>
                <w:t>46.35 (12.33)</w:t>
              </w:r>
            </w:ins>
          </w:p>
        </w:tc>
        <w:tc>
          <w:tcPr>
            <w:tcW w:w="711" w:type="dxa"/>
            <w:vMerge/>
          </w:tcPr>
          <w:p w:rsidR="000F46AF" w:rsidRPr="00F55681" w:rsidRDefault="000F46AF" w:rsidP="008D01E7">
            <w:pPr>
              <w:pStyle w:val="NoSpacing"/>
              <w:spacing w:line="276" w:lineRule="auto"/>
              <w:rPr>
                <w:ins w:id="500" w:author="win8" w:date="2018-05-28T11:48:00Z"/>
                <w:rFonts w:asciiTheme="majorBidi" w:hAnsiTheme="majorBidi" w:cstheme="majorBidi"/>
                <w:color w:val="FF0000"/>
              </w:rPr>
            </w:pPr>
          </w:p>
        </w:tc>
        <w:tc>
          <w:tcPr>
            <w:tcW w:w="1436" w:type="dxa"/>
          </w:tcPr>
          <w:p w:rsidR="000F46AF" w:rsidRPr="00C1449B" w:rsidRDefault="000F46AF" w:rsidP="008D01E7">
            <w:pPr>
              <w:pStyle w:val="NoSpacing"/>
              <w:spacing w:line="276" w:lineRule="auto"/>
              <w:rPr>
                <w:ins w:id="501" w:author="win8" w:date="2018-05-28T11:48:00Z"/>
                <w:rFonts w:asciiTheme="majorBidi" w:hAnsiTheme="majorBidi" w:cstheme="majorBidi"/>
              </w:rPr>
            </w:pPr>
            <w:ins w:id="502" w:author="win8" w:date="2018-05-28T11:48:00Z">
              <w:r w:rsidRPr="00C1449B">
                <w:rPr>
                  <w:rFonts w:asciiTheme="majorBidi" w:hAnsiTheme="majorBidi" w:cstheme="majorBidi"/>
                </w:rPr>
                <w:t>41.65 (12.23)</w:t>
              </w:r>
            </w:ins>
          </w:p>
        </w:tc>
        <w:tc>
          <w:tcPr>
            <w:tcW w:w="718" w:type="dxa"/>
          </w:tcPr>
          <w:p w:rsidR="000F46AF" w:rsidRPr="00F55681" w:rsidRDefault="000F46AF" w:rsidP="008D01E7">
            <w:pPr>
              <w:pStyle w:val="NoSpacing"/>
              <w:spacing w:line="276" w:lineRule="auto"/>
              <w:jc w:val="center"/>
              <w:rPr>
                <w:ins w:id="503" w:author="win8" w:date="2018-05-28T11:48:00Z"/>
                <w:rFonts w:asciiTheme="majorBidi" w:hAnsiTheme="majorBidi" w:cstheme="majorBidi"/>
              </w:rPr>
            </w:pPr>
          </w:p>
        </w:tc>
        <w:tc>
          <w:tcPr>
            <w:tcW w:w="1531" w:type="dxa"/>
          </w:tcPr>
          <w:p w:rsidR="000F46AF" w:rsidRPr="00F55681" w:rsidRDefault="000F46AF" w:rsidP="008D01E7">
            <w:pPr>
              <w:pStyle w:val="NoSpacing"/>
              <w:spacing w:line="276" w:lineRule="auto"/>
              <w:jc w:val="center"/>
              <w:rPr>
                <w:ins w:id="504" w:author="win8" w:date="2018-05-28T11:48:00Z"/>
                <w:rFonts w:asciiTheme="majorBidi" w:hAnsiTheme="majorBidi" w:cstheme="majorBidi"/>
              </w:rPr>
            </w:pPr>
            <w:ins w:id="505" w:author="win8" w:date="2018-05-28T11:48:00Z">
              <w:r w:rsidRPr="00F55681">
                <w:rPr>
                  <w:rFonts w:asciiTheme="majorBidi" w:hAnsiTheme="majorBidi" w:cstheme="majorBidi"/>
                  <w:color w:val="010205"/>
                </w:rPr>
                <w:t>88.50 (11.01)</w:t>
              </w:r>
            </w:ins>
          </w:p>
        </w:tc>
        <w:tc>
          <w:tcPr>
            <w:tcW w:w="992" w:type="dxa"/>
          </w:tcPr>
          <w:p w:rsidR="000F46AF" w:rsidRPr="00F55681" w:rsidRDefault="000F46AF" w:rsidP="008D01E7">
            <w:pPr>
              <w:pStyle w:val="NoSpacing"/>
              <w:spacing w:line="276" w:lineRule="auto"/>
              <w:jc w:val="center"/>
              <w:rPr>
                <w:ins w:id="506" w:author="win8" w:date="2018-05-28T11:48:00Z"/>
                <w:rFonts w:asciiTheme="majorBidi" w:hAnsiTheme="majorBidi" w:cstheme="majorBidi"/>
              </w:rPr>
            </w:pPr>
            <w:ins w:id="507" w:author="win8" w:date="2018-05-28T11:48:00Z">
              <w:r w:rsidRPr="00F55681">
                <w:rPr>
                  <w:rFonts w:asciiTheme="majorBidi" w:hAnsiTheme="majorBidi" w:cstheme="majorBidi"/>
                </w:rPr>
                <w:t>12(6.9)</w:t>
              </w:r>
            </w:ins>
          </w:p>
        </w:tc>
        <w:tc>
          <w:tcPr>
            <w:tcW w:w="958" w:type="dxa"/>
          </w:tcPr>
          <w:p w:rsidR="000F46AF" w:rsidRPr="00F55681" w:rsidRDefault="000F46AF" w:rsidP="008D01E7">
            <w:pPr>
              <w:pStyle w:val="NoSpacing"/>
              <w:spacing w:line="276" w:lineRule="auto"/>
              <w:rPr>
                <w:ins w:id="508" w:author="win8" w:date="2018-05-28T11:48:00Z"/>
                <w:rFonts w:asciiTheme="majorBidi" w:hAnsiTheme="majorBidi" w:cstheme="majorBidi"/>
              </w:rPr>
            </w:pPr>
            <w:ins w:id="509" w:author="win8" w:date="2018-05-28T11:48:00Z">
              <w:r w:rsidRPr="00F55681">
                <w:rPr>
                  <w:rFonts w:asciiTheme="majorBidi" w:hAnsiTheme="majorBidi" w:cstheme="majorBidi"/>
                </w:rPr>
                <w:t>11-15</w:t>
              </w:r>
            </w:ins>
          </w:p>
        </w:tc>
        <w:tc>
          <w:tcPr>
            <w:tcW w:w="1169" w:type="dxa"/>
            <w:vMerge/>
          </w:tcPr>
          <w:p w:rsidR="000F46AF" w:rsidRPr="00F55681" w:rsidRDefault="000F46AF" w:rsidP="008D01E7">
            <w:pPr>
              <w:pStyle w:val="NoSpacing"/>
              <w:spacing w:line="276" w:lineRule="auto"/>
              <w:rPr>
                <w:ins w:id="510" w:author="win8" w:date="2018-05-28T11:48:00Z"/>
                <w:rFonts w:asciiTheme="majorBidi" w:hAnsiTheme="majorBidi" w:cstheme="majorBidi"/>
              </w:rPr>
            </w:pPr>
          </w:p>
        </w:tc>
      </w:tr>
      <w:tr w:rsidR="000F46AF" w:rsidRPr="00F55681" w:rsidTr="00D303E5">
        <w:trPr>
          <w:trHeight w:val="375"/>
          <w:jc w:val="center"/>
          <w:ins w:id="511" w:author="win8" w:date="2018-05-28T11:48:00Z"/>
        </w:trPr>
        <w:tc>
          <w:tcPr>
            <w:tcW w:w="992" w:type="dxa"/>
            <w:vMerge/>
          </w:tcPr>
          <w:p w:rsidR="000F46AF" w:rsidRPr="00F55681" w:rsidRDefault="000F46AF" w:rsidP="008D01E7">
            <w:pPr>
              <w:pStyle w:val="NoSpacing"/>
              <w:spacing w:line="276" w:lineRule="auto"/>
              <w:jc w:val="center"/>
              <w:rPr>
                <w:ins w:id="512" w:author="win8" w:date="2018-05-28T11:48:00Z"/>
                <w:rFonts w:asciiTheme="majorBidi" w:hAnsiTheme="majorBidi" w:cstheme="majorBidi"/>
                <w:rtl/>
              </w:rPr>
            </w:pPr>
          </w:p>
        </w:tc>
        <w:tc>
          <w:tcPr>
            <w:tcW w:w="1699" w:type="dxa"/>
          </w:tcPr>
          <w:p w:rsidR="000F46AF" w:rsidRPr="00F55681" w:rsidRDefault="000F46AF" w:rsidP="008D01E7">
            <w:pPr>
              <w:pStyle w:val="NoSpacing"/>
              <w:spacing w:line="276" w:lineRule="auto"/>
              <w:jc w:val="center"/>
              <w:rPr>
                <w:ins w:id="513" w:author="win8" w:date="2018-05-28T11:48:00Z"/>
                <w:rFonts w:asciiTheme="majorBidi" w:hAnsiTheme="majorBidi" w:cstheme="majorBidi"/>
                <w:rtl/>
              </w:rPr>
            </w:pPr>
            <w:ins w:id="514" w:author="win8" w:date="2018-05-28T11:48:00Z">
              <w:r>
                <w:rPr>
                  <w:rFonts w:asciiTheme="majorBidi" w:hAnsiTheme="majorBidi" w:cstheme="majorBidi"/>
                </w:rPr>
                <w:t>43.27 (18.15)</w:t>
              </w:r>
            </w:ins>
          </w:p>
        </w:tc>
        <w:tc>
          <w:tcPr>
            <w:tcW w:w="711" w:type="dxa"/>
            <w:vMerge/>
          </w:tcPr>
          <w:p w:rsidR="000F46AF" w:rsidRPr="00F55681" w:rsidRDefault="000F46AF" w:rsidP="008D01E7">
            <w:pPr>
              <w:pStyle w:val="NoSpacing"/>
              <w:spacing w:line="276" w:lineRule="auto"/>
              <w:rPr>
                <w:ins w:id="515" w:author="win8" w:date="2018-05-28T11:48:00Z"/>
                <w:rFonts w:asciiTheme="majorBidi" w:hAnsiTheme="majorBidi" w:cstheme="majorBidi"/>
                <w:color w:val="FF0000"/>
              </w:rPr>
            </w:pPr>
          </w:p>
        </w:tc>
        <w:tc>
          <w:tcPr>
            <w:tcW w:w="1436" w:type="dxa"/>
          </w:tcPr>
          <w:p w:rsidR="000F46AF" w:rsidRPr="00C1449B" w:rsidRDefault="000F46AF" w:rsidP="008D01E7">
            <w:pPr>
              <w:pStyle w:val="NoSpacing"/>
              <w:spacing w:line="276" w:lineRule="auto"/>
              <w:rPr>
                <w:ins w:id="516" w:author="win8" w:date="2018-05-28T11:48:00Z"/>
                <w:rFonts w:asciiTheme="majorBidi" w:hAnsiTheme="majorBidi" w:cstheme="majorBidi"/>
              </w:rPr>
            </w:pPr>
            <w:ins w:id="517" w:author="win8" w:date="2018-05-28T11:48:00Z">
              <w:r w:rsidRPr="00C1449B">
                <w:rPr>
                  <w:rFonts w:asciiTheme="majorBidi" w:hAnsiTheme="majorBidi" w:cstheme="majorBidi"/>
                </w:rPr>
                <w:t>43.50 (16.82)</w:t>
              </w:r>
            </w:ins>
          </w:p>
        </w:tc>
        <w:tc>
          <w:tcPr>
            <w:tcW w:w="718" w:type="dxa"/>
          </w:tcPr>
          <w:p w:rsidR="000F46AF" w:rsidRPr="00F55681" w:rsidRDefault="000F46AF" w:rsidP="008D01E7">
            <w:pPr>
              <w:pStyle w:val="NoSpacing"/>
              <w:spacing w:line="276" w:lineRule="auto"/>
              <w:jc w:val="center"/>
              <w:rPr>
                <w:ins w:id="518" w:author="win8" w:date="2018-05-28T11:48:00Z"/>
                <w:rFonts w:asciiTheme="majorBidi" w:hAnsiTheme="majorBidi" w:cstheme="majorBidi"/>
              </w:rPr>
            </w:pPr>
          </w:p>
        </w:tc>
        <w:tc>
          <w:tcPr>
            <w:tcW w:w="1531" w:type="dxa"/>
          </w:tcPr>
          <w:p w:rsidR="000F46AF" w:rsidRPr="00F55681" w:rsidRDefault="000F46AF" w:rsidP="008D01E7">
            <w:pPr>
              <w:pStyle w:val="NoSpacing"/>
              <w:spacing w:line="276" w:lineRule="auto"/>
              <w:jc w:val="center"/>
              <w:rPr>
                <w:ins w:id="519" w:author="win8" w:date="2018-05-28T11:48:00Z"/>
                <w:rFonts w:asciiTheme="majorBidi" w:hAnsiTheme="majorBidi" w:cstheme="majorBidi"/>
              </w:rPr>
            </w:pPr>
            <w:ins w:id="520" w:author="win8" w:date="2018-05-28T11:48:00Z">
              <w:r w:rsidRPr="00F55681">
                <w:rPr>
                  <w:rFonts w:asciiTheme="majorBidi" w:hAnsiTheme="majorBidi" w:cstheme="majorBidi"/>
                  <w:color w:val="010205"/>
                </w:rPr>
                <w:t>81.25 (21.02)</w:t>
              </w:r>
            </w:ins>
          </w:p>
        </w:tc>
        <w:tc>
          <w:tcPr>
            <w:tcW w:w="992" w:type="dxa"/>
          </w:tcPr>
          <w:p w:rsidR="000F46AF" w:rsidRPr="00F55681" w:rsidRDefault="000F46AF" w:rsidP="008D01E7">
            <w:pPr>
              <w:pStyle w:val="NoSpacing"/>
              <w:spacing w:line="276" w:lineRule="auto"/>
              <w:jc w:val="center"/>
              <w:rPr>
                <w:ins w:id="521" w:author="win8" w:date="2018-05-28T11:48:00Z"/>
                <w:rFonts w:asciiTheme="majorBidi" w:hAnsiTheme="majorBidi" w:cstheme="majorBidi"/>
              </w:rPr>
            </w:pPr>
            <w:ins w:id="522" w:author="win8" w:date="2018-05-28T11:48:00Z">
              <w:r w:rsidRPr="00F55681">
                <w:rPr>
                  <w:rFonts w:asciiTheme="majorBidi" w:hAnsiTheme="majorBidi" w:cstheme="majorBidi"/>
                </w:rPr>
                <w:t>8(4.6)</w:t>
              </w:r>
            </w:ins>
          </w:p>
        </w:tc>
        <w:tc>
          <w:tcPr>
            <w:tcW w:w="958" w:type="dxa"/>
          </w:tcPr>
          <w:p w:rsidR="000F46AF" w:rsidRPr="00F55681" w:rsidRDefault="000F46AF" w:rsidP="008D01E7">
            <w:pPr>
              <w:pStyle w:val="NoSpacing"/>
              <w:spacing w:line="276" w:lineRule="auto"/>
              <w:rPr>
                <w:ins w:id="523" w:author="win8" w:date="2018-05-28T11:48:00Z"/>
                <w:rFonts w:asciiTheme="majorBidi" w:hAnsiTheme="majorBidi" w:cstheme="majorBidi"/>
              </w:rPr>
            </w:pPr>
            <w:ins w:id="524" w:author="win8" w:date="2018-05-28T11:48:00Z">
              <w:r w:rsidRPr="00F55681">
                <w:rPr>
                  <w:rFonts w:asciiTheme="majorBidi" w:hAnsiTheme="majorBidi" w:cstheme="majorBidi"/>
                </w:rPr>
                <w:t>16-20</w:t>
              </w:r>
            </w:ins>
          </w:p>
        </w:tc>
        <w:tc>
          <w:tcPr>
            <w:tcW w:w="1169" w:type="dxa"/>
            <w:vMerge/>
          </w:tcPr>
          <w:p w:rsidR="000F46AF" w:rsidRPr="00F55681" w:rsidRDefault="000F46AF" w:rsidP="008D01E7">
            <w:pPr>
              <w:pStyle w:val="NoSpacing"/>
              <w:spacing w:line="276" w:lineRule="auto"/>
              <w:rPr>
                <w:ins w:id="525" w:author="win8" w:date="2018-05-28T11:48:00Z"/>
                <w:rFonts w:asciiTheme="majorBidi" w:hAnsiTheme="majorBidi" w:cstheme="majorBidi"/>
              </w:rPr>
            </w:pPr>
          </w:p>
        </w:tc>
      </w:tr>
      <w:tr w:rsidR="000F46AF" w:rsidRPr="00F55681" w:rsidTr="00D303E5">
        <w:trPr>
          <w:trHeight w:val="325"/>
          <w:jc w:val="center"/>
          <w:ins w:id="526" w:author="win8" w:date="2018-05-28T11:48:00Z"/>
        </w:trPr>
        <w:tc>
          <w:tcPr>
            <w:tcW w:w="992" w:type="dxa"/>
            <w:vMerge/>
          </w:tcPr>
          <w:p w:rsidR="000F46AF" w:rsidRPr="00F55681" w:rsidRDefault="000F46AF" w:rsidP="008D01E7">
            <w:pPr>
              <w:pStyle w:val="NoSpacing"/>
              <w:spacing w:line="276" w:lineRule="auto"/>
              <w:jc w:val="center"/>
              <w:rPr>
                <w:ins w:id="527" w:author="win8" w:date="2018-05-28T11:48:00Z"/>
                <w:rFonts w:asciiTheme="majorBidi" w:hAnsiTheme="majorBidi" w:cstheme="majorBidi"/>
                <w:rtl/>
              </w:rPr>
            </w:pPr>
          </w:p>
        </w:tc>
        <w:tc>
          <w:tcPr>
            <w:tcW w:w="1699" w:type="dxa"/>
          </w:tcPr>
          <w:p w:rsidR="000F46AF" w:rsidRPr="00F55681" w:rsidRDefault="000F46AF" w:rsidP="008D01E7">
            <w:pPr>
              <w:pStyle w:val="NoSpacing"/>
              <w:spacing w:line="276" w:lineRule="auto"/>
              <w:jc w:val="center"/>
              <w:rPr>
                <w:ins w:id="528" w:author="win8" w:date="2018-05-28T11:48:00Z"/>
                <w:rFonts w:asciiTheme="majorBidi" w:hAnsiTheme="majorBidi" w:cstheme="majorBidi"/>
                <w:rtl/>
              </w:rPr>
            </w:pPr>
            <w:ins w:id="529" w:author="win8" w:date="2018-05-28T11:48:00Z">
              <w:r>
                <w:rPr>
                  <w:rFonts w:asciiTheme="majorBidi" w:hAnsiTheme="majorBidi" w:cstheme="majorBidi"/>
                </w:rPr>
                <w:t>40.72 (13.48)</w:t>
              </w:r>
            </w:ins>
          </w:p>
        </w:tc>
        <w:tc>
          <w:tcPr>
            <w:tcW w:w="711" w:type="dxa"/>
            <w:vMerge/>
          </w:tcPr>
          <w:p w:rsidR="000F46AF" w:rsidRPr="00F55681" w:rsidRDefault="000F46AF" w:rsidP="008D01E7">
            <w:pPr>
              <w:pStyle w:val="NoSpacing"/>
              <w:spacing w:line="276" w:lineRule="auto"/>
              <w:rPr>
                <w:ins w:id="530" w:author="win8" w:date="2018-05-28T11:48:00Z"/>
                <w:rFonts w:asciiTheme="majorBidi" w:hAnsiTheme="majorBidi" w:cstheme="majorBidi"/>
              </w:rPr>
            </w:pPr>
          </w:p>
        </w:tc>
        <w:tc>
          <w:tcPr>
            <w:tcW w:w="1436" w:type="dxa"/>
          </w:tcPr>
          <w:p w:rsidR="000F46AF" w:rsidRPr="00F55681" w:rsidRDefault="000F46AF" w:rsidP="008D01E7">
            <w:pPr>
              <w:pStyle w:val="NoSpacing"/>
              <w:spacing w:line="276" w:lineRule="auto"/>
              <w:rPr>
                <w:ins w:id="531" w:author="win8" w:date="2018-05-28T11:48:00Z"/>
                <w:rFonts w:asciiTheme="majorBidi" w:hAnsiTheme="majorBidi" w:cstheme="majorBidi"/>
              </w:rPr>
            </w:pPr>
            <w:ins w:id="532" w:author="win8" w:date="2018-05-28T11:48:00Z">
              <w:r>
                <w:rPr>
                  <w:rFonts w:asciiTheme="majorBidi" w:hAnsiTheme="majorBidi" w:cstheme="majorBidi"/>
                  <w:color w:val="010205"/>
                </w:rPr>
                <w:t>42.09 (13.61)</w:t>
              </w:r>
            </w:ins>
          </w:p>
        </w:tc>
        <w:tc>
          <w:tcPr>
            <w:tcW w:w="718" w:type="dxa"/>
          </w:tcPr>
          <w:p w:rsidR="000F46AF" w:rsidRPr="00F55681" w:rsidRDefault="000F46AF" w:rsidP="008D01E7">
            <w:pPr>
              <w:pStyle w:val="NoSpacing"/>
              <w:spacing w:line="276" w:lineRule="auto"/>
              <w:jc w:val="center"/>
              <w:rPr>
                <w:ins w:id="533" w:author="win8" w:date="2018-05-28T11:48:00Z"/>
                <w:rFonts w:asciiTheme="majorBidi" w:hAnsiTheme="majorBidi" w:cstheme="majorBidi"/>
              </w:rPr>
            </w:pPr>
          </w:p>
        </w:tc>
        <w:tc>
          <w:tcPr>
            <w:tcW w:w="1531" w:type="dxa"/>
          </w:tcPr>
          <w:p w:rsidR="000F46AF" w:rsidRPr="00F55681" w:rsidRDefault="000F46AF" w:rsidP="008D01E7">
            <w:pPr>
              <w:pStyle w:val="NoSpacing"/>
              <w:spacing w:line="276" w:lineRule="auto"/>
              <w:jc w:val="center"/>
              <w:rPr>
                <w:ins w:id="534" w:author="win8" w:date="2018-05-28T11:48:00Z"/>
                <w:rFonts w:asciiTheme="majorBidi" w:hAnsiTheme="majorBidi" w:cstheme="majorBidi"/>
              </w:rPr>
            </w:pPr>
            <w:ins w:id="535" w:author="win8" w:date="2018-05-28T11:48:00Z">
              <w:r w:rsidRPr="00F55681">
                <w:rPr>
                  <w:rFonts w:asciiTheme="majorBidi" w:hAnsiTheme="majorBidi" w:cstheme="majorBidi"/>
                  <w:color w:val="010205"/>
                </w:rPr>
                <w:t>95.83 (12.20)</w:t>
              </w:r>
            </w:ins>
          </w:p>
        </w:tc>
        <w:tc>
          <w:tcPr>
            <w:tcW w:w="992" w:type="dxa"/>
          </w:tcPr>
          <w:p w:rsidR="000F46AF" w:rsidRPr="00F55681" w:rsidRDefault="000F46AF" w:rsidP="008D01E7">
            <w:pPr>
              <w:pStyle w:val="NoSpacing"/>
              <w:spacing w:line="276" w:lineRule="auto"/>
              <w:jc w:val="center"/>
              <w:rPr>
                <w:ins w:id="536" w:author="win8" w:date="2018-05-28T11:48:00Z"/>
                <w:rFonts w:asciiTheme="majorBidi" w:hAnsiTheme="majorBidi" w:cstheme="majorBidi"/>
              </w:rPr>
            </w:pPr>
            <w:ins w:id="537" w:author="win8" w:date="2018-05-28T11:48:00Z">
              <w:r w:rsidRPr="00F55681">
                <w:rPr>
                  <w:rFonts w:asciiTheme="majorBidi" w:hAnsiTheme="majorBidi" w:cstheme="majorBidi"/>
                </w:rPr>
                <w:t>6(3.5)</w:t>
              </w:r>
            </w:ins>
          </w:p>
        </w:tc>
        <w:tc>
          <w:tcPr>
            <w:tcW w:w="958" w:type="dxa"/>
          </w:tcPr>
          <w:p w:rsidR="000F46AF" w:rsidRPr="00F55681" w:rsidRDefault="000F46AF" w:rsidP="008D01E7">
            <w:pPr>
              <w:pStyle w:val="NoSpacing"/>
              <w:spacing w:line="276" w:lineRule="auto"/>
              <w:rPr>
                <w:ins w:id="538" w:author="win8" w:date="2018-05-28T11:48:00Z"/>
                <w:rFonts w:asciiTheme="majorBidi" w:hAnsiTheme="majorBidi" w:cstheme="majorBidi"/>
              </w:rPr>
            </w:pPr>
            <w:ins w:id="539" w:author="win8" w:date="2018-05-28T11:48:00Z">
              <w:r w:rsidRPr="00F55681">
                <w:rPr>
                  <w:rFonts w:asciiTheme="majorBidi" w:hAnsiTheme="majorBidi" w:cstheme="majorBidi"/>
                </w:rPr>
                <w:t>≥ 20</w:t>
              </w:r>
            </w:ins>
          </w:p>
        </w:tc>
        <w:tc>
          <w:tcPr>
            <w:tcW w:w="1169" w:type="dxa"/>
            <w:vMerge/>
          </w:tcPr>
          <w:p w:rsidR="000F46AF" w:rsidRPr="00F55681" w:rsidRDefault="000F46AF" w:rsidP="008D01E7">
            <w:pPr>
              <w:pStyle w:val="NoSpacing"/>
              <w:spacing w:line="276" w:lineRule="auto"/>
              <w:rPr>
                <w:ins w:id="540" w:author="win8" w:date="2018-05-28T11:48:00Z"/>
                <w:rFonts w:asciiTheme="majorBidi" w:hAnsiTheme="majorBidi" w:cstheme="majorBidi"/>
              </w:rPr>
            </w:pPr>
          </w:p>
        </w:tc>
      </w:tr>
      <w:tr w:rsidR="000F46AF" w:rsidRPr="00F55681" w:rsidTr="00D303E5">
        <w:trPr>
          <w:trHeight w:val="259"/>
          <w:jc w:val="center"/>
          <w:ins w:id="541" w:author="win8" w:date="2018-05-28T11:48:00Z"/>
        </w:trPr>
        <w:tc>
          <w:tcPr>
            <w:tcW w:w="992" w:type="dxa"/>
            <w:vMerge w:val="restart"/>
          </w:tcPr>
          <w:p w:rsidR="000F46AF" w:rsidRPr="00F55681" w:rsidRDefault="000F46AF" w:rsidP="008D01E7">
            <w:pPr>
              <w:pStyle w:val="NoSpacing"/>
              <w:spacing w:line="276" w:lineRule="auto"/>
              <w:jc w:val="center"/>
              <w:rPr>
                <w:ins w:id="542" w:author="win8" w:date="2018-05-28T11:48:00Z"/>
                <w:rFonts w:asciiTheme="majorBidi" w:hAnsiTheme="majorBidi" w:cstheme="majorBidi"/>
                <w:rtl/>
              </w:rPr>
            </w:pPr>
            <w:ins w:id="543" w:author="win8" w:date="2018-05-28T11:48:00Z">
              <w:r>
                <w:rPr>
                  <w:rFonts w:asciiTheme="majorBidi" w:hAnsiTheme="majorBidi" w:cstheme="majorBidi"/>
                </w:rPr>
                <w:t>0.184</w:t>
              </w:r>
            </w:ins>
            <w:r w:rsidR="00D303E5" w:rsidRPr="00D303E5">
              <w:rPr>
                <w:rFonts w:asciiTheme="majorBidi" w:hAnsiTheme="majorBidi" w:cstheme="majorBidi"/>
                <w:vertAlign w:val="superscript"/>
              </w:rPr>
              <w:t>β</w:t>
            </w:r>
          </w:p>
        </w:tc>
        <w:tc>
          <w:tcPr>
            <w:tcW w:w="1699" w:type="dxa"/>
          </w:tcPr>
          <w:p w:rsidR="000F46AF" w:rsidRPr="00F55681" w:rsidRDefault="000F46AF" w:rsidP="008D01E7">
            <w:pPr>
              <w:pStyle w:val="NoSpacing"/>
              <w:spacing w:line="276" w:lineRule="auto"/>
              <w:jc w:val="center"/>
              <w:rPr>
                <w:ins w:id="544" w:author="win8" w:date="2018-05-28T11:48:00Z"/>
                <w:rFonts w:asciiTheme="majorBidi" w:hAnsiTheme="majorBidi" w:cstheme="majorBidi"/>
                <w:rtl/>
              </w:rPr>
            </w:pPr>
            <w:ins w:id="545" w:author="win8" w:date="2018-05-28T11:48:00Z">
              <w:r>
                <w:rPr>
                  <w:rFonts w:asciiTheme="majorBidi" w:hAnsiTheme="majorBidi" w:cstheme="majorBidi"/>
                </w:rPr>
                <w:t>45.71 (14.08)</w:t>
              </w:r>
            </w:ins>
          </w:p>
        </w:tc>
        <w:tc>
          <w:tcPr>
            <w:tcW w:w="711" w:type="dxa"/>
            <w:vMerge w:val="restart"/>
          </w:tcPr>
          <w:p w:rsidR="000F46AF" w:rsidRPr="00F55681" w:rsidRDefault="000F46AF" w:rsidP="008D01E7">
            <w:pPr>
              <w:pStyle w:val="NoSpacing"/>
              <w:spacing w:line="276" w:lineRule="auto"/>
              <w:rPr>
                <w:ins w:id="546" w:author="win8" w:date="2018-05-28T11:48:00Z"/>
                <w:rFonts w:asciiTheme="majorBidi" w:hAnsiTheme="majorBidi" w:cstheme="majorBidi"/>
              </w:rPr>
            </w:pPr>
            <w:ins w:id="547" w:author="win8" w:date="2018-05-28T11:48:00Z">
              <w:r>
                <w:rPr>
                  <w:rFonts w:asciiTheme="majorBidi" w:hAnsiTheme="majorBidi" w:cstheme="majorBidi"/>
                </w:rPr>
                <w:t>0.630</w:t>
              </w:r>
            </w:ins>
          </w:p>
        </w:tc>
        <w:tc>
          <w:tcPr>
            <w:tcW w:w="1436" w:type="dxa"/>
          </w:tcPr>
          <w:p w:rsidR="000F46AF" w:rsidRPr="00F55681" w:rsidRDefault="000F46AF" w:rsidP="008D01E7">
            <w:pPr>
              <w:pStyle w:val="NoSpacing"/>
              <w:spacing w:line="276" w:lineRule="auto"/>
              <w:rPr>
                <w:ins w:id="548" w:author="win8" w:date="2018-05-28T11:48:00Z"/>
                <w:rFonts w:asciiTheme="majorBidi" w:hAnsiTheme="majorBidi" w:cstheme="majorBidi"/>
              </w:rPr>
            </w:pPr>
            <w:ins w:id="549" w:author="win8" w:date="2018-05-28T11:48:00Z">
              <w:r>
                <w:rPr>
                  <w:rFonts w:asciiTheme="majorBidi" w:hAnsiTheme="majorBidi" w:cstheme="majorBidi"/>
                  <w:color w:val="010205"/>
                </w:rPr>
                <w:t>46.87 (12.28)</w:t>
              </w:r>
            </w:ins>
          </w:p>
        </w:tc>
        <w:tc>
          <w:tcPr>
            <w:tcW w:w="718" w:type="dxa"/>
          </w:tcPr>
          <w:p w:rsidR="000F46AF" w:rsidRPr="00F55681" w:rsidRDefault="000F46AF" w:rsidP="008D01E7">
            <w:pPr>
              <w:pStyle w:val="NoSpacing"/>
              <w:spacing w:line="276" w:lineRule="auto"/>
              <w:jc w:val="center"/>
              <w:rPr>
                <w:ins w:id="550" w:author="win8" w:date="2018-05-28T11:48:00Z"/>
                <w:rFonts w:asciiTheme="majorBidi" w:hAnsiTheme="majorBidi" w:cstheme="majorBidi"/>
              </w:rPr>
            </w:pPr>
            <w:ins w:id="551" w:author="win8" w:date="2018-05-28T11:48:00Z">
              <w:r w:rsidRPr="00F55681">
                <w:rPr>
                  <w:rFonts w:asciiTheme="majorBidi" w:hAnsiTheme="majorBidi" w:cstheme="majorBidi"/>
                </w:rPr>
                <w:t>0.196</w:t>
              </w:r>
            </w:ins>
          </w:p>
        </w:tc>
        <w:tc>
          <w:tcPr>
            <w:tcW w:w="1531" w:type="dxa"/>
          </w:tcPr>
          <w:p w:rsidR="000F46AF" w:rsidRPr="00F55681" w:rsidRDefault="000F46AF" w:rsidP="008D01E7">
            <w:pPr>
              <w:pStyle w:val="NoSpacing"/>
              <w:spacing w:line="276" w:lineRule="auto"/>
              <w:jc w:val="center"/>
              <w:rPr>
                <w:ins w:id="552" w:author="win8" w:date="2018-05-28T11:48:00Z"/>
                <w:rFonts w:asciiTheme="majorBidi" w:hAnsiTheme="majorBidi" w:cstheme="majorBidi"/>
              </w:rPr>
            </w:pPr>
            <w:ins w:id="553" w:author="win8" w:date="2018-05-28T11:48:00Z">
              <w:r w:rsidRPr="00F55681">
                <w:rPr>
                  <w:rFonts w:asciiTheme="majorBidi" w:hAnsiTheme="majorBidi" w:cstheme="majorBidi"/>
                  <w:color w:val="010205"/>
                </w:rPr>
                <w:t>80.80 (13.03)</w:t>
              </w:r>
            </w:ins>
          </w:p>
        </w:tc>
        <w:tc>
          <w:tcPr>
            <w:tcW w:w="992" w:type="dxa"/>
          </w:tcPr>
          <w:p w:rsidR="000F46AF" w:rsidRPr="00F55681" w:rsidRDefault="000F46AF" w:rsidP="008D01E7">
            <w:pPr>
              <w:pStyle w:val="NoSpacing"/>
              <w:spacing w:line="276" w:lineRule="auto"/>
              <w:jc w:val="center"/>
              <w:rPr>
                <w:ins w:id="554" w:author="win8" w:date="2018-05-28T11:48:00Z"/>
                <w:rFonts w:asciiTheme="majorBidi" w:hAnsiTheme="majorBidi" w:cstheme="majorBidi"/>
              </w:rPr>
            </w:pPr>
            <w:ins w:id="555" w:author="win8" w:date="2018-05-28T11:48:00Z">
              <w:r w:rsidRPr="00F55681">
                <w:rPr>
                  <w:rFonts w:asciiTheme="majorBidi" w:hAnsiTheme="majorBidi" w:cstheme="majorBidi"/>
                </w:rPr>
                <w:t>63(36.4)</w:t>
              </w:r>
            </w:ins>
          </w:p>
        </w:tc>
        <w:tc>
          <w:tcPr>
            <w:tcW w:w="958" w:type="dxa"/>
          </w:tcPr>
          <w:p w:rsidR="000F46AF" w:rsidRPr="00F55681" w:rsidRDefault="000F46AF" w:rsidP="008D01E7">
            <w:pPr>
              <w:pStyle w:val="NoSpacing"/>
              <w:spacing w:line="276" w:lineRule="auto"/>
              <w:rPr>
                <w:ins w:id="556" w:author="win8" w:date="2018-05-28T11:48:00Z"/>
                <w:rFonts w:asciiTheme="majorBidi" w:hAnsiTheme="majorBidi" w:cstheme="majorBidi"/>
                <w:rtl/>
              </w:rPr>
            </w:pPr>
            <w:ins w:id="557" w:author="win8" w:date="2018-05-28T11:48:00Z">
              <w:r w:rsidRPr="00F55681">
                <w:rPr>
                  <w:rFonts w:asciiTheme="majorBidi" w:hAnsiTheme="majorBidi" w:cstheme="majorBidi"/>
                </w:rPr>
                <w:t xml:space="preserve">Equal cost </w:t>
              </w:r>
            </w:ins>
          </w:p>
        </w:tc>
        <w:tc>
          <w:tcPr>
            <w:tcW w:w="1169" w:type="dxa"/>
            <w:vMerge w:val="restart"/>
          </w:tcPr>
          <w:p w:rsidR="000F46AF" w:rsidRPr="00F55681" w:rsidRDefault="000F46AF" w:rsidP="008D01E7">
            <w:pPr>
              <w:pStyle w:val="NoSpacing"/>
              <w:spacing w:line="276" w:lineRule="auto"/>
              <w:rPr>
                <w:ins w:id="558" w:author="win8" w:date="2018-05-28T11:48:00Z"/>
                <w:rFonts w:asciiTheme="majorBidi" w:hAnsiTheme="majorBidi" w:cstheme="majorBidi"/>
                <w:rtl/>
                <w:lang w:bidi="fa-IR"/>
              </w:rPr>
            </w:pPr>
            <w:ins w:id="559" w:author="win8" w:date="2018-05-28T11:48:00Z">
              <w:r w:rsidRPr="00F55681">
                <w:rPr>
                  <w:rFonts w:asciiTheme="majorBidi" w:hAnsiTheme="majorBidi" w:cstheme="majorBidi"/>
                </w:rPr>
                <w:t>Income status</w:t>
              </w:r>
            </w:ins>
          </w:p>
        </w:tc>
      </w:tr>
      <w:tr w:rsidR="000F46AF" w:rsidRPr="00F55681" w:rsidTr="00D303E5">
        <w:trPr>
          <w:trHeight w:val="221"/>
          <w:jc w:val="center"/>
          <w:ins w:id="560" w:author="win8" w:date="2018-05-28T11:48:00Z"/>
        </w:trPr>
        <w:tc>
          <w:tcPr>
            <w:tcW w:w="992" w:type="dxa"/>
            <w:vMerge/>
          </w:tcPr>
          <w:p w:rsidR="000F46AF" w:rsidRPr="00F55681" w:rsidRDefault="000F46AF" w:rsidP="008D01E7">
            <w:pPr>
              <w:pStyle w:val="NoSpacing"/>
              <w:spacing w:line="276" w:lineRule="auto"/>
              <w:jc w:val="center"/>
              <w:rPr>
                <w:ins w:id="561" w:author="win8" w:date="2018-05-28T11:48:00Z"/>
                <w:rFonts w:asciiTheme="majorBidi" w:hAnsiTheme="majorBidi" w:cstheme="majorBidi"/>
                <w:rtl/>
              </w:rPr>
            </w:pPr>
          </w:p>
        </w:tc>
        <w:tc>
          <w:tcPr>
            <w:tcW w:w="1699" w:type="dxa"/>
          </w:tcPr>
          <w:p w:rsidR="000F46AF" w:rsidRPr="00F55681" w:rsidRDefault="000F46AF" w:rsidP="008D01E7">
            <w:pPr>
              <w:pStyle w:val="NoSpacing"/>
              <w:spacing w:line="276" w:lineRule="auto"/>
              <w:jc w:val="center"/>
              <w:rPr>
                <w:ins w:id="562" w:author="win8" w:date="2018-05-28T11:48:00Z"/>
                <w:rFonts w:asciiTheme="majorBidi" w:hAnsiTheme="majorBidi" w:cstheme="majorBidi"/>
                <w:rtl/>
              </w:rPr>
            </w:pPr>
            <w:ins w:id="563" w:author="win8" w:date="2018-05-28T11:48:00Z">
              <w:r>
                <w:rPr>
                  <w:rFonts w:asciiTheme="majorBidi" w:hAnsiTheme="majorBidi" w:cstheme="majorBidi"/>
                </w:rPr>
                <w:t>48.44 (13.92)</w:t>
              </w:r>
            </w:ins>
          </w:p>
        </w:tc>
        <w:tc>
          <w:tcPr>
            <w:tcW w:w="711" w:type="dxa"/>
            <w:vMerge/>
          </w:tcPr>
          <w:p w:rsidR="000F46AF" w:rsidRPr="00F55681" w:rsidRDefault="000F46AF" w:rsidP="008D01E7">
            <w:pPr>
              <w:pStyle w:val="NoSpacing"/>
              <w:spacing w:line="276" w:lineRule="auto"/>
              <w:rPr>
                <w:ins w:id="564" w:author="win8" w:date="2018-05-28T11:48:00Z"/>
                <w:rFonts w:asciiTheme="majorBidi" w:hAnsiTheme="majorBidi" w:cstheme="majorBidi"/>
              </w:rPr>
            </w:pPr>
          </w:p>
        </w:tc>
        <w:tc>
          <w:tcPr>
            <w:tcW w:w="1436" w:type="dxa"/>
          </w:tcPr>
          <w:p w:rsidR="000F46AF" w:rsidRPr="00F55681" w:rsidRDefault="000F46AF" w:rsidP="008D01E7">
            <w:pPr>
              <w:pStyle w:val="NoSpacing"/>
              <w:spacing w:line="276" w:lineRule="auto"/>
              <w:rPr>
                <w:ins w:id="565" w:author="win8" w:date="2018-05-28T11:48:00Z"/>
                <w:rFonts w:asciiTheme="majorBidi" w:hAnsiTheme="majorBidi" w:cstheme="majorBidi"/>
              </w:rPr>
            </w:pPr>
            <w:ins w:id="566" w:author="win8" w:date="2018-05-28T11:48:00Z">
              <w:r>
                <w:rPr>
                  <w:rFonts w:asciiTheme="majorBidi" w:hAnsiTheme="majorBidi" w:cstheme="majorBidi"/>
                  <w:color w:val="010205"/>
                </w:rPr>
                <w:t>49.19 (17.20)</w:t>
              </w:r>
            </w:ins>
          </w:p>
        </w:tc>
        <w:tc>
          <w:tcPr>
            <w:tcW w:w="718" w:type="dxa"/>
          </w:tcPr>
          <w:p w:rsidR="000F46AF" w:rsidRPr="00F55681" w:rsidRDefault="000F46AF" w:rsidP="008D01E7">
            <w:pPr>
              <w:pStyle w:val="NoSpacing"/>
              <w:spacing w:line="276" w:lineRule="auto"/>
              <w:jc w:val="center"/>
              <w:rPr>
                <w:ins w:id="567" w:author="win8" w:date="2018-05-28T11:48:00Z"/>
                <w:rFonts w:asciiTheme="majorBidi" w:hAnsiTheme="majorBidi" w:cstheme="majorBidi"/>
              </w:rPr>
            </w:pPr>
          </w:p>
        </w:tc>
        <w:tc>
          <w:tcPr>
            <w:tcW w:w="1531" w:type="dxa"/>
          </w:tcPr>
          <w:p w:rsidR="000F46AF" w:rsidRPr="00F55681" w:rsidRDefault="000F46AF" w:rsidP="008D01E7">
            <w:pPr>
              <w:pStyle w:val="NoSpacing"/>
              <w:spacing w:line="276" w:lineRule="auto"/>
              <w:jc w:val="center"/>
              <w:rPr>
                <w:ins w:id="568" w:author="win8" w:date="2018-05-28T11:48:00Z"/>
                <w:rFonts w:asciiTheme="majorBidi" w:hAnsiTheme="majorBidi" w:cstheme="majorBidi"/>
              </w:rPr>
            </w:pPr>
            <w:ins w:id="569" w:author="win8" w:date="2018-05-28T11:48:00Z">
              <w:r w:rsidRPr="00F55681">
                <w:rPr>
                  <w:rFonts w:asciiTheme="majorBidi" w:hAnsiTheme="majorBidi" w:cstheme="majorBidi"/>
                  <w:color w:val="010205"/>
                </w:rPr>
                <w:t>83.55 (20.63)</w:t>
              </w:r>
            </w:ins>
          </w:p>
        </w:tc>
        <w:tc>
          <w:tcPr>
            <w:tcW w:w="992" w:type="dxa"/>
          </w:tcPr>
          <w:p w:rsidR="000F46AF" w:rsidRPr="00F55681" w:rsidRDefault="000F46AF" w:rsidP="008D01E7">
            <w:pPr>
              <w:pStyle w:val="NoSpacing"/>
              <w:spacing w:line="276" w:lineRule="auto"/>
              <w:jc w:val="center"/>
              <w:rPr>
                <w:ins w:id="570" w:author="win8" w:date="2018-05-28T11:48:00Z"/>
                <w:rFonts w:asciiTheme="majorBidi" w:hAnsiTheme="majorBidi" w:cstheme="majorBidi"/>
              </w:rPr>
            </w:pPr>
            <w:ins w:id="571" w:author="win8" w:date="2018-05-28T11:48:00Z">
              <w:r w:rsidRPr="00F55681">
                <w:rPr>
                  <w:rFonts w:asciiTheme="majorBidi" w:hAnsiTheme="majorBidi" w:cstheme="majorBidi"/>
                </w:rPr>
                <w:t>84(48.6)</w:t>
              </w:r>
            </w:ins>
          </w:p>
        </w:tc>
        <w:tc>
          <w:tcPr>
            <w:tcW w:w="958" w:type="dxa"/>
          </w:tcPr>
          <w:p w:rsidR="000F46AF" w:rsidRPr="00F55681" w:rsidRDefault="000F46AF" w:rsidP="008D01E7">
            <w:pPr>
              <w:pStyle w:val="NoSpacing"/>
              <w:spacing w:line="276" w:lineRule="auto"/>
              <w:rPr>
                <w:ins w:id="572" w:author="win8" w:date="2018-05-28T11:48:00Z"/>
                <w:rFonts w:asciiTheme="majorBidi" w:hAnsiTheme="majorBidi" w:cstheme="majorBidi"/>
              </w:rPr>
            </w:pPr>
            <w:ins w:id="573" w:author="win8" w:date="2018-05-28T11:48:00Z">
              <w:r w:rsidRPr="00F55681">
                <w:rPr>
                  <w:rFonts w:asciiTheme="majorBidi" w:hAnsiTheme="majorBidi" w:cstheme="majorBidi"/>
                </w:rPr>
                <w:t xml:space="preserve">Spend more </w:t>
              </w:r>
            </w:ins>
          </w:p>
        </w:tc>
        <w:tc>
          <w:tcPr>
            <w:tcW w:w="1169" w:type="dxa"/>
            <w:vMerge/>
          </w:tcPr>
          <w:p w:rsidR="000F46AF" w:rsidRPr="00F55681" w:rsidRDefault="000F46AF" w:rsidP="008D01E7">
            <w:pPr>
              <w:pStyle w:val="NoSpacing"/>
              <w:spacing w:line="276" w:lineRule="auto"/>
              <w:rPr>
                <w:ins w:id="574" w:author="win8" w:date="2018-05-28T11:48:00Z"/>
                <w:rFonts w:asciiTheme="majorBidi" w:hAnsiTheme="majorBidi" w:cstheme="majorBidi"/>
              </w:rPr>
            </w:pPr>
          </w:p>
        </w:tc>
      </w:tr>
      <w:tr w:rsidR="000F46AF" w:rsidRPr="00F55681" w:rsidTr="00D303E5">
        <w:trPr>
          <w:trHeight w:val="302"/>
          <w:jc w:val="center"/>
          <w:ins w:id="575" w:author="win8" w:date="2018-05-28T11:48:00Z"/>
        </w:trPr>
        <w:tc>
          <w:tcPr>
            <w:tcW w:w="992" w:type="dxa"/>
            <w:vMerge/>
          </w:tcPr>
          <w:p w:rsidR="000F46AF" w:rsidRPr="00F55681" w:rsidRDefault="000F46AF" w:rsidP="008D01E7">
            <w:pPr>
              <w:pStyle w:val="NoSpacing"/>
              <w:spacing w:line="276" w:lineRule="auto"/>
              <w:jc w:val="center"/>
              <w:rPr>
                <w:ins w:id="576" w:author="win8" w:date="2018-05-28T11:48:00Z"/>
                <w:rFonts w:asciiTheme="majorBidi" w:hAnsiTheme="majorBidi" w:cstheme="majorBidi"/>
                <w:rtl/>
              </w:rPr>
            </w:pPr>
          </w:p>
        </w:tc>
        <w:tc>
          <w:tcPr>
            <w:tcW w:w="1699" w:type="dxa"/>
          </w:tcPr>
          <w:p w:rsidR="000F46AF" w:rsidRPr="00F55681" w:rsidRDefault="000F46AF" w:rsidP="008D01E7">
            <w:pPr>
              <w:pStyle w:val="NoSpacing"/>
              <w:spacing w:line="276" w:lineRule="auto"/>
              <w:jc w:val="center"/>
              <w:rPr>
                <w:ins w:id="577" w:author="win8" w:date="2018-05-28T11:48:00Z"/>
                <w:rFonts w:asciiTheme="majorBidi" w:hAnsiTheme="majorBidi" w:cstheme="majorBidi"/>
                <w:rtl/>
              </w:rPr>
            </w:pPr>
            <w:ins w:id="578" w:author="win8" w:date="2018-05-28T11:48:00Z">
              <w:r>
                <w:rPr>
                  <w:rFonts w:asciiTheme="majorBidi" w:hAnsiTheme="majorBidi" w:cstheme="majorBidi"/>
                </w:rPr>
                <w:t>51.73 (16.36)</w:t>
              </w:r>
            </w:ins>
          </w:p>
        </w:tc>
        <w:tc>
          <w:tcPr>
            <w:tcW w:w="711" w:type="dxa"/>
            <w:vMerge/>
          </w:tcPr>
          <w:p w:rsidR="000F46AF" w:rsidRPr="00F55681" w:rsidRDefault="000F46AF" w:rsidP="008D01E7">
            <w:pPr>
              <w:pStyle w:val="NoSpacing"/>
              <w:spacing w:line="276" w:lineRule="auto"/>
              <w:rPr>
                <w:ins w:id="579" w:author="win8" w:date="2018-05-28T11:48:00Z"/>
                <w:rFonts w:asciiTheme="majorBidi" w:hAnsiTheme="majorBidi" w:cstheme="majorBidi"/>
              </w:rPr>
            </w:pPr>
          </w:p>
        </w:tc>
        <w:tc>
          <w:tcPr>
            <w:tcW w:w="1436" w:type="dxa"/>
          </w:tcPr>
          <w:p w:rsidR="000F46AF" w:rsidRPr="00F55681" w:rsidRDefault="000F46AF" w:rsidP="008D01E7">
            <w:pPr>
              <w:pStyle w:val="NoSpacing"/>
              <w:spacing w:line="276" w:lineRule="auto"/>
              <w:rPr>
                <w:ins w:id="580" w:author="win8" w:date="2018-05-28T11:48:00Z"/>
                <w:rFonts w:asciiTheme="majorBidi" w:hAnsiTheme="majorBidi" w:cstheme="majorBidi"/>
              </w:rPr>
            </w:pPr>
            <w:ins w:id="581" w:author="win8" w:date="2018-05-28T11:48:00Z">
              <w:r>
                <w:rPr>
                  <w:rFonts w:asciiTheme="majorBidi" w:hAnsiTheme="majorBidi" w:cstheme="majorBidi"/>
                  <w:color w:val="010205"/>
                </w:rPr>
                <w:t>46.30 (16.19)</w:t>
              </w:r>
            </w:ins>
          </w:p>
        </w:tc>
        <w:tc>
          <w:tcPr>
            <w:tcW w:w="718" w:type="dxa"/>
          </w:tcPr>
          <w:p w:rsidR="000F46AF" w:rsidRPr="00F55681" w:rsidRDefault="000F46AF" w:rsidP="008D01E7">
            <w:pPr>
              <w:pStyle w:val="NoSpacing"/>
              <w:spacing w:line="276" w:lineRule="auto"/>
              <w:jc w:val="center"/>
              <w:rPr>
                <w:ins w:id="582" w:author="win8" w:date="2018-05-28T11:48:00Z"/>
                <w:rFonts w:asciiTheme="majorBidi" w:hAnsiTheme="majorBidi" w:cstheme="majorBidi"/>
              </w:rPr>
            </w:pPr>
          </w:p>
        </w:tc>
        <w:tc>
          <w:tcPr>
            <w:tcW w:w="1531" w:type="dxa"/>
          </w:tcPr>
          <w:p w:rsidR="000F46AF" w:rsidRPr="00F55681" w:rsidRDefault="000F46AF" w:rsidP="008D01E7">
            <w:pPr>
              <w:pStyle w:val="NoSpacing"/>
              <w:spacing w:line="276" w:lineRule="auto"/>
              <w:jc w:val="center"/>
              <w:rPr>
                <w:ins w:id="583" w:author="win8" w:date="2018-05-28T11:48:00Z"/>
                <w:rFonts w:asciiTheme="majorBidi" w:hAnsiTheme="majorBidi" w:cstheme="majorBidi"/>
              </w:rPr>
            </w:pPr>
            <w:ins w:id="584" w:author="win8" w:date="2018-05-28T11:48:00Z">
              <w:r w:rsidRPr="00F55681">
                <w:rPr>
                  <w:rFonts w:asciiTheme="majorBidi" w:hAnsiTheme="majorBidi" w:cstheme="majorBidi"/>
                  <w:color w:val="010205"/>
                </w:rPr>
                <w:t>87.84 (9.58)</w:t>
              </w:r>
            </w:ins>
          </w:p>
        </w:tc>
        <w:tc>
          <w:tcPr>
            <w:tcW w:w="992" w:type="dxa"/>
          </w:tcPr>
          <w:p w:rsidR="000F46AF" w:rsidRPr="00F55681" w:rsidRDefault="000F46AF" w:rsidP="008D01E7">
            <w:pPr>
              <w:pStyle w:val="NoSpacing"/>
              <w:spacing w:line="276" w:lineRule="auto"/>
              <w:jc w:val="center"/>
              <w:rPr>
                <w:ins w:id="585" w:author="win8" w:date="2018-05-28T11:48:00Z"/>
                <w:rFonts w:asciiTheme="majorBidi" w:hAnsiTheme="majorBidi" w:cstheme="majorBidi"/>
              </w:rPr>
            </w:pPr>
            <w:ins w:id="586" w:author="win8" w:date="2018-05-28T11:48:00Z">
              <w:r w:rsidRPr="00F55681">
                <w:rPr>
                  <w:rFonts w:asciiTheme="majorBidi" w:hAnsiTheme="majorBidi" w:cstheme="majorBidi"/>
                </w:rPr>
                <w:t>26(15)</w:t>
              </w:r>
            </w:ins>
          </w:p>
        </w:tc>
        <w:tc>
          <w:tcPr>
            <w:tcW w:w="958" w:type="dxa"/>
          </w:tcPr>
          <w:p w:rsidR="000F46AF" w:rsidRPr="00F55681" w:rsidRDefault="000F46AF" w:rsidP="008D01E7">
            <w:pPr>
              <w:pStyle w:val="NoSpacing"/>
              <w:spacing w:line="276" w:lineRule="auto"/>
              <w:rPr>
                <w:ins w:id="587" w:author="win8" w:date="2018-05-28T11:48:00Z"/>
                <w:rFonts w:asciiTheme="majorBidi" w:hAnsiTheme="majorBidi" w:cstheme="majorBidi"/>
              </w:rPr>
            </w:pPr>
            <w:ins w:id="588" w:author="win8" w:date="2018-05-28T11:48:00Z">
              <w:r w:rsidRPr="00F55681">
                <w:rPr>
                  <w:rFonts w:asciiTheme="majorBidi" w:hAnsiTheme="majorBidi" w:cstheme="majorBidi"/>
                </w:rPr>
                <w:t xml:space="preserve">Income more </w:t>
              </w:r>
            </w:ins>
          </w:p>
        </w:tc>
        <w:tc>
          <w:tcPr>
            <w:tcW w:w="1169" w:type="dxa"/>
            <w:vMerge/>
          </w:tcPr>
          <w:p w:rsidR="000F46AF" w:rsidRPr="00F55681" w:rsidRDefault="000F46AF" w:rsidP="008D01E7">
            <w:pPr>
              <w:pStyle w:val="NoSpacing"/>
              <w:spacing w:line="276" w:lineRule="auto"/>
              <w:rPr>
                <w:ins w:id="589" w:author="win8" w:date="2018-05-28T11:48:00Z"/>
                <w:rFonts w:asciiTheme="majorBidi" w:hAnsiTheme="majorBidi" w:cstheme="majorBidi"/>
              </w:rPr>
            </w:pPr>
          </w:p>
        </w:tc>
      </w:tr>
    </w:tbl>
    <w:p w:rsidR="00934E06" w:rsidRDefault="00934E06" w:rsidP="00934E06">
      <w:pPr>
        <w:spacing w:after="0" w:line="240" w:lineRule="auto"/>
        <w:rPr>
          <w:ins w:id="590" w:author="win8" w:date="2018-05-22T09:36:00Z"/>
          <w:rFonts w:asciiTheme="majorBidi" w:hAnsiTheme="majorBidi" w:cstheme="majorBidi"/>
          <w:sz w:val="20"/>
          <w:szCs w:val="20"/>
        </w:rPr>
      </w:pPr>
      <w:ins w:id="591" w:author="win8" w:date="2018-05-22T09:36:00Z">
        <w:r w:rsidRPr="00F512D6">
          <w:rPr>
            <w:rFonts w:asciiTheme="majorBidi" w:hAnsiTheme="majorBidi" w:cstheme="majorBidi"/>
            <w:sz w:val="20"/>
            <w:szCs w:val="20"/>
          </w:rPr>
          <w:t>*Data presented as mean and standard deviation</w:t>
        </w:r>
      </w:ins>
    </w:p>
    <w:p w:rsidR="00934E06" w:rsidRDefault="00934E06" w:rsidP="00934E06">
      <w:pPr>
        <w:spacing w:after="0" w:line="240" w:lineRule="auto"/>
        <w:rPr>
          <w:ins w:id="592" w:author="win8" w:date="2018-05-29T14:38:00Z"/>
          <w:rFonts w:asciiTheme="majorBidi" w:hAnsiTheme="majorBidi" w:cstheme="majorBidi"/>
          <w:sz w:val="20"/>
          <w:szCs w:val="20"/>
        </w:rPr>
      </w:pPr>
      <w:ins w:id="593" w:author="win8" w:date="2018-05-22T09:36:00Z">
        <w:r>
          <w:rPr>
            <w:rFonts w:asciiTheme="majorBidi" w:hAnsiTheme="majorBidi" w:cstheme="majorBidi"/>
            <w:sz w:val="20"/>
            <w:szCs w:val="20"/>
          </w:rPr>
          <w:t>**Emergency Department</w:t>
        </w:r>
      </w:ins>
    </w:p>
    <w:p w:rsidR="00132634" w:rsidRPr="00D303E5" w:rsidRDefault="00D303E5" w:rsidP="00D303E5">
      <w:pPr>
        <w:spacing w:after="0" w:line="240" w:lineRule="auto"/>
        <w:rPr>
          <w:ins w:id="594" w:author="win8" w:date="2018-05-22T09:36:00Z"/>
          <w:rFonts w:asciiTheme="majorBidi" w:hAnsiTheme="majorBidi" w:cstheme="majorBidi"/>
          <w:sz w:val="20"/>
          <w:szCs w:val="20"/>
          <w:vertAlign w:val="superscript"/>
        </w:rPr>
      </w:pPr>
      <w:ins w:id="595" w:author="win8" w:date="2018-05-29T14:50:00Z">
        <w:r>
          <w:rPr>
            <w:rFonts w:asciiTheme="majorBidi" w:hAnsiTheme="majorBidi" w:cstheme="majorBidi"/>
            <w:sz w:val="20"/>
            <w:szCs w:val="20"/>
          </w:rPr>
          <w:t>α</w:t>
        </w:r>
      </w:ins>
      <w:ins w:id="596" w:author="win8" w:date="2018-05-29T14:39:00Z">
        <w:r w:rsidR="00132634">
          <w:rPr>
            <w:rFonts w:asciiTheme="majorBidi" w:hAnsiTheme="majorBidi" w:cstheme="majorBidi"/>
            <w:sz w:val="20"/>
            <w:szCs w:val="20"/>
          </w:rPr>
          <w:t xml:space="preserve"> independent t test, </w:t>
        </w:r>
      </w:ins>
      <w:ins w:id="597" w:author="win8" w:date="2018-05-29T14:47:00Z">
        <w:r>
          <w:rPr>
            <w:rFonts w:asciiTheme="majorBidi" w:hAnsiTheme="majorBidi" w:cstheme="majorBidi"/>
            <w:sz w:val="20"/>
            <w:szCs w:val="20"/>
          </w:rPr>
          <w:t>β: ANOVA test</w:t>
        </w:r>
      </w:ins>
    </w:p>
    <w:p w:rsidR="0023000F" w:rsidRPr="00291B71" w:rsidRDefault="0023000F" w:rsidP="00934E06">
      <w:pPr>
        <w:spacing w:line="480" w:lineRule="auto"/>
        <w:rPr>
          <w:rFonts w:asciiTheme="majorBidi" w:hAnsiTheme="majorBidi" w:cstheme="majorBidi"/>
          <w:b/>
          <w:bCs/>
          <w:sz w:val="24"/>
          <w:szCs w:val="24"/>
          <w:rtl/>
        </w:rPr>
      </w:pPr>
    </w:p>
    <w:p w:rsidR="000B3215" w:rsidRDefault="000B3215" w:rsidP="000B3215">
      <w:pPr>
        <w:spacing w:line="480" w:lineRule="auto"/>
        <w:jc w:val="center"/>
        <w:rPr>
          <w:ins w:id="598" w:author="win8" w:date="2018-05-22T09:00:00Z"/>
          <w:rFonts w:asciiTheme="majorBidi" w:eastAsia="Calibri" w:hAnsiTheme="majorBidi" w:cstheme="majorBidi"/>
          <w:b/>
          <w:bCs/>
          <w:sz w:val="24"/>
          <w:szCs w:val="24"/>
          <w:lang w:bidi="fa-IR"/>
        </w:rPr>
      </w:pPr>
    </w:p>
    <w:p w:rsidR="00322D15" w:rsidRPr="00322D15" w:rsidRDefault="00322D15" w:rsidP="000F46AF">
      <w:pPr>
        <w:spacing w:after="120" w:line="240" w:lineRule="auto"/>
        <w:rPr>
          <w:rFonts w:ascii="Times New Roman" w:hAnsi="Times New Roman" w:cs="Times New Roman"/>
          <w:sz w:val="24"/>
          <w:szCs w:val="24"/>
        </w:rPr>
      </w:pPr>
      <w:ins w:id="599" w:author="win" w:date="2018-05-16T13:12:00Z">
        <w:r w:rsidRPr="00322D15">
          <w:rPr>
            <w:rFonts w:asciiTheme="majorBidi" w:eastAsia="Calibri" w:hAnsiTheme="majorBidi" w:cstheme="majorBidi"/>
            <w:b/>
            <w:bCs/>
            <w:sz w:val="24"/>
            <w:szCs w:val="24"/>
            <w:lang w:bidi="fa-IR"/>
          </w:rPr>
          <w:t>Table</w:t>
        </w:r>
      </w:ins>
      <w:ins w:id="600" w:author="win8" w:date="2018-05-22T09:01:00Z">
        <w:r w:rsidRPr="00322D15">
          <w:rPr>
            <w:rFonts w:asciiTheme="majorBidi" w:eastAsia="Calibri" w:hAnsiTheme="majorBidi" w:cstheme="majorBidi"/>
            <w:b/>
            <w:bCs/>
            <w:sz w:val="24"/>
            <w:szCs w:val="24"/>
            <w:lang w:bidi="fa-IR"/>
          </w:rPr>
          <w:t>2</w:t>
        </w:r>
      </w:ins>
      <w:ins w:id="601" w:author="win" w:date="2018-05-16T13:12:00Z">
        <w:r w:rsidRPr="00322D15">
          <w:rPr>
            <w:rFonts w:asciiTheme="majorBidi" w:eastAsia="Calibri" w:hAnsiTheme="majorBidi" w:cstheme="majorBidi"/>
            <w:b/>
            <w:bCs/>
            <w:sz w:val="24"/>
            <w:szCs w:val="24"/>
            <w:lang w:bidi="fa-IR"/>
          </w:rPr>
          <w:t xml:space="preserve">. </w:t>
        </w:r>
        <w:r w:rsidRPr="00322D15">
          <w:rPr>
            <w:rFonts w:asciiTheme="majorBidi" w:hAnsiTheme="majorBidi" w:cstheme="majorBidi"/>
            <w:color w:val="000000"/>
            <w:sz w:val="24"/>
            <w:szCs w:val="24"/>
            <w:lang w:bidi="fa-IR"/>
          </w:rPr>
          <w:t>Pearson Correlation significance between study variables (n=173)</w:t>
        </w:r>
      </w:ins>
    </w:p>
    <w:tbl>
      <w:tblPr>
        <w:tblStyle w:val="TableGrid1"/>
        <w:tblW w:w="3928" w:type="pct"/>
        <w:tblLook w:val="0000" w:firstRow="0" w:lastRow="0" w:firstColumn="0" w:lastColumn="0" w:noHBand="0" w:noVBand="0"/>
      </w:tblPr>
      <w:tblGrid>
        <w:gridCol w:w="2121"/>
        <w:gridCol w:w="1560"/>
        <w:gridCol w:w="1560"/>
        <w:gridCol w:w="1842"/>
      </w:tblGrid>
      <w:tr w:rsidR="000F46AF" w:rsidRPr="00322D15" w:rsidTr="00637C29">
        <w:trPr>
          <w:ins w:id="602" w:author="win8" w:date="2018-05-28T11:50:00Z"/>
        </w:trPr>
        <w:tc>
          <w:tcPr>
            <w:tcW w:w="1498" w:type="pct"/>
          </w:tcPr>
          <w:p w:rsidR="000F46AF" w:rsidRPr="00322D15" w:rsidRDefault="000F46AF" w:rsidP="008D01E7">
            <w:pPr>
              <w:autoSpaceDE w:val="0"/>
              <w:autoSpaceDN w:val="0"/>
              <w:adjustRightInd w:val="0"/>
              <w:spacing w:line="320" w:lineRule="atLeast"/>
              <w:ind w:left="60" w:right="60"/>
              <w:jc w:val="center"/>
              <w:rPr>
                <w:ins w:id="603" w:author="win8" w:date="2018-05-28T11:50:00Z"/>
                <w:rFonts w:ascii="Times New Roman" w:hAnsi="Times New Roman" w:cs="Times New Roman"/>
                <w:sz w:val="20"/>
                <w:szCs w:val="20"/>
              </w:rPr>
            </w:pPr>
            <w:ins w:id="604" w:author="win8" w:date="2018-05-28T11:50:00Z">
              <w:r w:rsidRPr="00322D15">
                <w:rPr>
                  <w:rFonts w:ascii="Times New Roman" w:hAnsi="Times New Roman" w:cs="Times New Roman"/>
                  <w:sz w:val="20"/>
                  <w:szCs w:val="20"/>
                </w:rPr>
                <w:t>Variables</w:t>
              </w:r>
            </w:ins>
          </w:p>
        </w:tc>
        <w:tc>
          <w:tcPr>
            <w:tcW w:w="1101" w:type="pct"/>
          </w:tcPr>
          <w:p w:rsidR="000F46AF" w:rsidRPr="00322D15" w:rsidRDefault="000F46AF" w:rsidP="008D01E7">
            <w:pPr>
              <w:autoSpaceDE w:val="0"/>
              <w:autoSpaceDN w:val="0"/>
              <w:adjustRightInd w:val="0"/>
              <w:spacing w:line="320" w:lineRule="atLeast"/>
              <w:ind w:left="60" w:right="60"/>
              <w:jc w:val="center"/>
              <w:rPr>
                <w:ins w:id="605" w:author="win8" w:date="2018-05-28T11:50:00Z"/>
                <w:rFonts w:ascii="Times New Roman" w:hAnsi="Times New Roman" w:cs="Times New Roman"/>
                <w:sz w:val="20"/>
                <w:szCs w:val="20"/>
              </w:rPr>
            </w:pPr>
            <w:ins w:id="606" w:author="win8" w:date="2018-05-28T11:50:00Z">
              <w:r w:rsidRPr="00322D15">
                <w:rPr>
                  <w:rFonts w:ascii="Times New Roman" w:hAnsi="Times New Roman" w:cs="Times New Roman"/>
                  <w:sz w:val="20"/>
                  <w:szCs w:val="20"/>
                </w:rPr>
                <w:t>Frequency</w:t>
              </w:r>
            </w:ins>
          </w:p>
        </w:tc>
        <w:tc>
          <w:tcPr>
            <w:tcW w:w="1101" w:type="pct"/>
          </w:tcPr>
          <w:p w:rsidR="000F46AF" w:rsidRPr="00322D15" w:rsidRDefault="000F46AF" w:rsidP="008D01E7">
            <w:pPr>
              <w:autoSpaceDE w:val="0"/>
              <w:autoSpaceDN w:val="0"/>
              <w:adjustRightInd w:val="0"/>
              <w:spacing w:line="320" w:lineRule="atLeast"/>
              <w:ind w:left="60" w:right="60"/>
              <w:jc w:val="center"/>
              <w:rPr>
                <w:ins w:id="607" w:author="win8" w:date="2018-05-28T11:50:00Z"/>
                <w:rFonts w:ascii="Times New Roman" w:hAnsi="Times New Roman" w:cs="Times New Roman"/>
                <w:sz w:val="20"/>
                <w:szCs w:val="20"/>
              </w:rPr>
            </w:pPr>
            <w:ins w:id="608" w:author="win8" w:date="2018-05-28T11:50:00Z">
              <w:r w:rsidRPr="00322D15">
                <w:rPr>
                  <w:rFonts w:ascii="Times New Roman" w:hAnsi="Times New Roman" w:cs="Times New Roman"/>
                  <w:sz w:val="20"/>
                  <w:szCs w:val="20"/>
                  <w:lang w:bidi="fa-IR"/>
                </w:rPr>
                <w:t>Intensity</w:t>
              </w:r>
            </w:ins>
          </w:p>
        </w:tc>
        <w:tc>
          <w:tcPr>
            <w:tcW w:w="1300" w:type="pct"/>
          </w:tcPr>
          <w:p w:rsidR="000F46AF" w:rsidRPr="00322D15" w:rsidRDefault="000F46AF" w:rsidP="008D01E7">
            <w:pPr>
              <w:autoSpaceDE w:val="0"/>
              <w:autoSpaceDN w:val="0"/>
              <w:adjustRightInd w:val="0"/>
              <w:spacing w:line="320" w:lineRule="atLeast"/>
              <w:ind w:left="60" w:right="60"/>
              <w:jc w:val="center"/>
              <w:rPr>
                <w:ins w:id="609" w:author="win8" w:date="2018-05-28T11:50:00Z"/>
                <w:rFonts w:ascii="Times New Roman" w:hAnsi="Times New Roman" w:cs="Times New Roman"/>
                <w:sz w:val="20"/>
                <w:szCs w:val="20"/>
              </w:rPr>
            </w:pPr>
            <w:ins w:id="610" w:author="win8" w:date="2018-05-28T11:50:00Z">
              <w:r w:rsidRPr="00322D15">
                <w:rPr>
                  <w:rFonts w:ascii="Times New Roman" w:hAnsi="Times New Roman" w:cs="Times New Roman"/>
                  <w:sz w:val="20"/>
                  <w:szCs w:val="20"/>
                  <w:lang w:bidi="fa-IR"/>
                </w:rPr>
                <w:t>Autonomy</w:t>
              </w:r>
            </w:ins>
          </w:p>
        </w:tc>
      </w:tr>
      <w:tr w:rsidR="000F46AF" w:rsidRPr="00322D15" w:rsidTr="00637C29">
        <w:trPr>
          <w:ins w:id="611" w:author="win8" w:date="2018-05-28T11:50:00Z"/>
        </w:trPr>
        <w:tc>
          <w:tcPr>
            <w:tcW w:w="1498" w:type="pct"/>
          </w:tcPr>
          <w:p w:rsidR="000F46AF" w:rsidRPr="00322D15" w:rsidRDefault="000F46AF" w:rsidP="008D01E7">
            <w:pPr>
              <w:autoSpaceDE w:val="0"/>
              <w:autoSpaceDN w:val="0"/>
              <w:adjustRightInd w:val="0"/>
              <w:spacing w:line="320" w:lineRule="atLeast"/>
              <w:ind w:left="60" w:right="60"/>
              <w:jc w:val="center"/>
              <w:rPr>
                <w:ins w:id="612" w:author="win8" w:date="2018-05-28T11:50:00Z"/>
                <w:rFonts w:ascii="Times New Roman" w:hAnsi="Times New Roman" w:cs="Times New Roman"/>
                <w:sz w:val="20"/>
                <w:szCs w:val="20"/>
              </w:rPr>
            </w:pPr>
            <w:ins w:id="613" w:author="win8" w:date="2018-05-28T11:50:00Z">
              <w:r w:rsidRPr="00322D15">
                <w:rPr>
                  <w:rFonts w:ascii="Times New Roman" w:hAnsi="Times New Roman" w:cs="Times New Roman"/>
                  <w:sz w:val="20"/>
                  <w:szCs w:val="20"/>
                  <w:lang w:bidi="fa-IR"/>
                </w:rPr>
                <w:t>Frequency</w:t>
              </w:r>
            </w:ins>
          </w:p>
        </w:tc>
        <w:tc>
          <w:tcPr>
            <w:tcW w:w="1101" w:type="pct"/>
          </w:tcPr>
          <w:p w:rsidR="000F46AF" w:rsidRPr="00322D15" w:rsidRDefault="000F46AF" w:rsidP="008D01E7">
            <w:pPr>
              <w:autoSpaceDE w:val="0"/>
              <w:autoSpaceDN w:val="0"/>
              <w:adjustRightInd w:val="0"/>
              <w:spacing w:line="320" w:lineRule="atLeast"/>
              <w:ind w:left="60" w:right="60"/>
              <w:jc w:val="center"/>
              <w:rPr>
                <w:ins w:id="614" w:author="win8" w:date="2018-05-28T11:50:00Z"/>
                <w:rFonts w:ascii="Times New Roman" w:hAnsi="Times New Roman" w:cs="Times New Roman"/>
                <w:sz w:val="20"/>
                <w:szCs w:val="20"/>
              </w:rPr>
            </w:pPr>
            <w:ins w:id="615" w:author="win8" w:date="2018-05-28T11:50:00Z">
              <w:r w:rsidRPr="00322D15">
                <w:rPr>
                  <w:rFonts w:ascii="Times New Roman" w:hAnsi="Times New Roman" w:cs="Times New Roman"/>
                  <w:sz w:val="20"/>
                  <w:szCs w:val="20"/>
                </w:rPr>
                <w:t>1</w:t>
              </w:r>
            </w:ins>
          </w:p>
        </w:tc>
        <w:tc>
          <w:tcPr>
            <w:tcW w:w="1101" w:type="pct"/>
          </w:tcPr>
          <w:p w:rsidR="000F46AF" w:rsidRPr="00322D15" w:rsidRDefault="000F46AF" w:rsidP="008D01E7">
            <w:pPr>
              <w:autoSpaceDE w:val="0"/>
              <w:autoSpaceDN w:val="0"/>
              <w:adjustRightInd w:val="0"/>
              <w:spacing w:line="320" w:lineRule="atLeast"/>
              <w:ind w:left="60" w:right="60"/>
              <w:jc w:val="center"/>
              <w:rPr>
                <w:ins w:id="616" w:author="win8" w:date="2018-05-28T11:50:00Z"/>
                <w:rFonts w:ascii="Times New Roman" w:hAnsi="Times New Roman" w:cs="Times New Roman"/>
                <w:sz w:val="20"/>
                <w:szCs w:val="20"/>
              </w:rPr>
            </w:pPr>
            <w:ins w:id="617" w:author="win8" w:date="2018-05-28T11:50:00Z">
              <w:r w:rsidRPr="00322D15">
                <w:rPr>
                  <w:rFonts w:ascii="Times New Roman" w:hAnsi="Times New Roman" w:cs="Times New Roman"/>
                  <w:sz w:val="20"/>
                  <w:szCs w:val="20"/>
                </w:rPr>
                <w:t>.811</w:t>
              </w:r>
              <w:r w:rsidRPr="00322D15">
                <w:rPr>
                  <w:rFonts w:ascii="Times New Roman" w:hAnsi="Times New Roman" w:cs="Times New Roman"/>
                  <w:sz w:val="20"/>
                  <w:szCs w:val="20"/>
                  <w:vertAlign w:val="superscript"/>
                </w:rPr>
                <w:t>**</w:t>
              </w:r>
              <w:r w:rsidRPr="00322D15">
                <w:rPr>
                  <w:rFonts w:ascii="Times New Roman" w:hAnsi="Times New Roman" w:cs="Times New Roman"/>
                  <w:sz w:val="20"/>
                  <w:szCs w:val="20"/>
                  <w:lang w:bidi="fa-IR"/>
                </w:rPr>
                <w:t>(P&lt;.001)</w:t>
              </w:r>
            </w:ins>
          </w:p>
        </w:tc>
        <w:tc>
          <w:tcPr>
            <w:tcW w:w="1300" w:type="pct"/>
          </w:tcPr>
          <w:p w:rsidR="000F46AF" w:rsidRPr="00322D15" w:rsidRDefault="000F46AF" w:rsidP="008D01E7">
            <w:pPr>
              <w:autoSpaceDE w:val="0"/>
              <w:autoSpaceDN w:val="0"/>
              <w:adjustRightInd w:val="0"/>
              <w:spacing w:line="320" w:lineRule="atLeast"/>
              <w:ind w:left="60" w:right="60"/>
              <w:jc w:val="center"/>
              <w:rPr>
                <w:ins w:id="618" w:author="win8" w:date="2018-05-28T11:50:00Z"/>
                <w:rFonts w:ascii="Times New Roman" w:hAnsi="Times New Roman" w:cs="Times New Roman"/>
                <w:sz w:val="20"/>
                <w:szCs w:val="20"/>
              </w:rPr>
            </w:pPr>
            <w:ins w:id="619" w:author="win8" w:date="2018-05-28T11:50:00Z">
              <w:r w:rsidRPr="00322D15">
                <w:rPr>
                  <w:rFonts w:ascii="Times New Roman" w:hAnsi="Times New Roman" w:cs="Times New Roman"/>
                  <w:sz w:val="20"/>
                  <w:szCs w:val="20"/>
                </w:rPr>
                <w:t>-.328</w:t>
              </w:r>
              <w:r w:rsidRPr="00322D15">
                <w:rPr>
                  <w:rFonts w:ascii="Times New Roman" w:hAnsi="Times New Roman" w:cs="Times New Roman"/>
                  <w:sz w:val="20"/>
                  <w:szCs w:val="20"/>
                  <w:vertAlign w:val="superscript"/>
                </w:rPr>
                <w:t>**</w:t>
              </w:r>
              <w:r w:rsidRPr="00322D15">
                <w:rPr>
                  <w:rFonts w:ascii="Times New Roman" w:hAnsi="Times New Roman" w:cs="Times New Roman"/>
                  <w:sz w:val="20"/>
                  <w:szCs w:val="20"/>
                  <w:lang w:bidi="fa-IR"/>
                </w:rPr>
                <w:t>(P&lt;.001)</w:t>
              </w:r>
            </w:ins>
          </w:p>
        </w:tc>
      </w:tr>
      <w:tr w:rsidR="000F46AF" w:rsidRPr="00322D15" w:rsidTr="00637C29">
        <w:trPr>
          <w:ins w:id="620" w:author="win8" w:date="2018-05-28T11:50:00Z"/>
        </w:trPr>
        <w:tc>
          <w:tcPr>
            <w:tcW w:w="1498" w:type="pct"/>
          </w:tcPr>
          <w:p w:rsidR="000F46AF" w:rsidRPr="00322D15" w:rsidRDefault="000F46AF" w:rsidP="008D01E7">
            <w:pPr>
              <w:autoSpaceDE w:val="0"/>
              <w:autoSpaceDN w:val="0"/>
              <w:adjustRightInd w:val="0"/>
              <w:spacing w:line="320" w:lineRule="atLeast"/>
              <w:ind w:left="60" w:right="60"/>
              <w:jc w:val="center"/>
              <w:rPr>
                <w:ins w:id="621" w:author="win8" w:date="2018-05-28T11:50:00Z"/>
                <w:rFonts w:ascii="Times New Roman" w:hAnsi="Times New Roman" w:cs="Times New Roman"/>
                <w:sz w:val="20"/>
                <w:szCs w:val="20"/>
              </w:rPr>
            </w:pPr>
            <w:ins w:id="622" w:author="win8" w:date="2018-05-28T11:50:00Z">
              <w:r w:rsidRPr="00322D15">
                <w:rPr>
                  <w:rFonts w:ascii="Times New Roman" w:hAnsi="Times New Roman" w:cs="Times New Roman"/>
                  <w:sz w:val="20"/>
                  <w:szCs w:val="20"/>
                </w:rPr>
                <w:t>Intensity</w:t>
              </w:r>
            </w:ins>
          </w:p>
        </w:tc>
        <w:tc>
          <w:tcPr>
            <w:tcW w:w="1101" w:type="pct"/>
          </w:tcPr>
          <w:p w:rsidR="000F46AF" w:rsidRPr="00322D15" w:rsidRDefault="000F46AF" w:rsidP="008D01E7">
            <w:pPr>
              <w:autoSpaceDE w:val="0"/>
              <w:autoSpaceDN w:val="0"/>
              <w:adjustRightInd w:val="0"/>
              <w:spacing w:line="320" w:lineRule="atLeast"/>
              <w:ind w:left="60" w:right="60"/>
              <w:jc w:val="center"/>
              <w:rPr>
                <w:ins w:id="623" w:author="win8" w:date="2018-05-28T11:50:00Z"/>
                <w:rFonts w:ascii="Times New Roman" w:hAnsi="Times New Roman" w:cs="Times New Roman"/>
                <w:sz w:val="20"/>
                <w:szCs w:val="20"/>
              </w:rPr>
            </w:pPr>
          </w:p>
        </w:tc>
        <w:tc>
          <w:tcPr>
            <w:tcW w:w="1101" w:type="pct"/>
          </w:tcPr>
          <w:p w:rsidR="000F46AF" w:rsidRPr="00322D15" w:rsidRDefault="000F46AF" w:rsidP="008D01E7">
            <w:pPr>
              <w:autoSpaceDE w:val="0"/>
              <w:autoSpaceDN w:val="0"/>
              <w:adjustRightInd w:val="0"/>
              <w:spacing w:line="320" w:lineRule="atLeast"/>
              <w:ind w:left="60" w:right="60"/>
              <w:jc w:val="center"/>
              <w:rPr>
                <w:ins w:id="624" w:author="win8" w:date="2018-05-28T11:50:00Z"/>
                <w:rFonts w:ascii="Times New Roman" w:hAnsi="Times New Roman" w:cs="Times New Roman"/>
                <w:sz w:val="20"/>
                <w:szCs w:val="20"/>
              </w:rPr>
            </w:pPr>
            <w:ins w:id="625" w:author="win8" w:date="2018-05-28T11:50:00Z">
              <w:r w:rsidRPr="00322D15">
                <w:rPr>
                  <w:rFonts w:ascii="Times New Roman" w:hAnsi="Times New Roman" w:cs="Times New Roman"/>
                  <w:sz w:val="20"/>
                  <w:szCs w:val="20"/>
                </w:rPr>
                <w:t>1</w:t>
              </w:r>
            </w:ins>
          </w:p>
        </w:tc>
        <w:tc>
          <w:tcPr>
            <w:tcW w:w="1300" w:type="pct"/>
          </w:tcPr>
          <w:p w:rsidR="000F46AF" w:rsidRPr="00322D15" w:rsidRDefault="000F46AF" w:rsidP="008D01E7">
            <w:pPr>
              <w:autoSpaceDE w:val="0"/>
              <w:autoSpaceDN w:val="0"/>
              <w:adjustRightInd w:val="0"/>
              <w:spacing w:line="320" w:lineRule="atLeast"/>
              <w:ind w:left="60" w:right="60"/>
              <w:jc w:val="center"/>
              <w:rPr>
                <w:ins w:id="626" w:author="win8" w:date="2018-05-28T11:50:00Z"/>
                <w:rFonts w:ascii="Times New Roman" w:hAnsi="Times New Roman" w:cs="Times New Roman"/>
                <w:sz w:val="20"/>
                <w:szCs w:val="20"/>
              </w:rPr>
            </w:pPr>
            <w:ins w:id="627" w:author="win8" w:date="2018-05-28T11:50:00Z">
              <w:r w:rsidRPr="00322D15">
                <w:rPr>
                  <w:rFonts w:ascii="Times New Roman" w:hAnsi="Times New Roman" w:cs="Times New Roman"/>
                  <w:sz w:val="20"/>
                  <w:szCs w:val="20"/>
                </w:rPr>
                <w:t>-.180</w:t>
              </w:r>
              <w:r w:rsidRPr="00322D15">
                <w:rPr>
                  <w:rFonts w:ascii="Times New Roman" w:hAnsi="Times New Roman" w:cs="Times New Roman"/>
                  <w:sz w:val="20"/>
                  <w:szCs w:val="20"/>
                  <w:vertAlign w:val="superscript"/>
                </w:rPr>
                <w:t xml:space="preserve">* </w:t>
              </w:r>
              <w:r w:rsidRPr="00322D15">
                <w:rPr>
                  <w:rFonts w:ascii="Times New Roman" w:hAnsi="Times New Roman" w:cs="Times New Roman"/>
                  <w:sz w:val="20"/>
                  <w:szCs w:val="20"/>
                </w:rPr>
                <w:t>(</w:t>
              </w:r>
            </w:ins>
            <w:r w:rsidR="005928FA">
              <w:rPr>
                <w:rFonts w:ascii="Times New Roman" w:hAnsi="Times New Roman" w:cs="Times New Roman"/>
                <w:sz w:val="20"/>
                <w:szCs w:val="20"/>
              </w:rPr>
              <w:t>p=</w:t>
            </w:r>
            <w:ins w:id="628" w:author="win8" w:date="2018-05-28T11:50:00Z">
              <w:r w:rsidRPr="00322D15">
                <w:rPr>
                  <w:rFonts w:ascii="Times New Roman" w:hAnsi="Times New Roman" w:cs="Times New Roman"/>
                  <w:sz w:val="20"/>
                  <w:szCs w:val="20"/>
                </w:rPr>
                <w:t>.018)</w:t>
              </w:r>
            </w:ins>
          </w:p>
        </w:tc>
      </w:tr>
      <w:tr w:rsidR="000F46AF" w:rsidRPr="00322D15" w:rsidTr="00637C29">
        <w:trPr>
          <w:ins w:id="629" w:author="win8" w:date="2018-05-28T11:50:00Z"/>
        </w:trPr>
        <w:tc>
          <w:tcPr>
            <w:tcW w:w="1498" w:type="pct"/>
          </w:tcPr>
          <w:p w:rsidR="000F46AF" w:rsidRPr="00322D15" w:rsidRDefault="000F46AF" w:rsidP="008D01E7">
            <w:pPr>
              <w:autoSpaceDE w:val="0"/>
              <w:autoSpaceDN w:val="0"/>
              <w:adjustRightInd w:val="0"/>
              <w:spacing w:line="320" w:lineRule="atLeast"/>
              <w:ind w:left="60" w:right="60"/>
              <w:jc w:val="center"/>
              <w:rPr>
                <w:ins w:id="630" w:author="win8" w:date="2018-05-28T11:50:00Z"/>
                <w:rFonts w:ascii="Times New Roman" w:hAnsi="Times New Roman" w:cs="Times New Roman"/>
                <w:sz w:val="20"/>
                <w:szCs w:val="20"/>
              </w:rPr>
            </w:pPr>
            <w:ins w:id="631" w:author="win8" w:date="2018-05-28T11:50:00Z">
              <w:r w:rsidRPr="00322D15">
                <w:rPr>
                  <w:rFonts w:ascii="Times New Roman" w:hAnsi="Times New Roman" w:cs="Times New Roman"/>
                  <w:sz w:val="20"/>
                  <w:szCs w:val="20"/>
                </w:rPr>
                <w:t>Total moral distress</w:t>
              </w:r>
            </w:ins>
          </w:p>
        </w:tc>
        <w:tc>
          <w:tcPr>
            <w:tcW w:w="1101" w:type="pct"/>
          </w:tcPr>
          <w:p w:rsidR="000F46AF" w:rsidRPr="00322D15" w:rsidRDefault="000F46AF" w:rsidP="008D01E7">
            <w:pPr>
              <w:autoSpaceDE w:val="0"/>
              <w:autoSpaceDN w:val="0"/>
              <w:adjustRightInd w:val="0"/>
              <w:spacing w:line="320" w:lineRule="atLeast"/>
              <w:ind w:left="60" w:right="60"/>
              <w:jc w:val="center"/>
              <w:rPr>
                <w:ins w:id="632" w:author="win8" w:date="2018-05-28T11:50:00Z"/>
                <w:rFonts w:ascii="Times New Roman" w:hAnsi="Times New Roman" w:cs="Times New Roman"/>
                <w:sz w:val="20"/>
                <w:szCs w:val="20"/>
              </w:rPr>
            </w:pPr>
          </w:p>
        </w:tc>
        <w:tc>
          <w:tcPr>
            <w:tcW w:w="1101" w:type="pct"/>
          </w:tcPr>
          <w:p w:rsidR="000F46AF" w:rsidRPr="00322D15" w:rsidRDefault="000F46AF" w:rsidP="008D01E7">
            <w:pPr>
              <w:autoSpaceDE w:val="0"/>
              <w:autoSpaceDN w:val="0"/>
              <w:adjustRightInd w:val="0"/>
              <w:spacing w:line="320" w:lineRule="atLeast"/>
              <w:ind w:left="60" w:right="60"/>
              <w:jc w:val="center"/>
              <w:rPr>
                <w:ins w:id="633" w:author="win8" w:date="2018-05-28T11:50:00Z"/>
                <w:rFonts w:ascii="Times New Roman" w:hAnsi="Times New Roman" w:cs="Times New Roman"/>
                <w:sz w:val="20"/>
                <w:szCs w:val="20"/>
              </w:rPr>
            </w:pPr>
          </w:p>
        </w:tc>
        <w:tc>
          <w:tcPr>
            <w:tcW w:w="1300" w:type="pct"/>
          </w:tcPr>
          <w:p w:rsidR="000F46AF" w:rsidRPr="00322D15" w:rsidRDefault="000F46AF" w:rsidP="0076426C">
            <w:pPr>
              <w:autoSpaceDE w:val="0"/>
              <w:autoSpaceDN w:val="0"/>
              <w:adjustRightInd w:val="0"/>
              <w:spacing w:line="320" w:lineRule="atLeast"/>
              <w:ind w:left="60" w:right="60"/>
              <w:jc w:val="center"/>
              <w:rPr>
                <w:ins w:id="634" w:author="win8" w:date="2018-05-28T11:50:00Z"/>
                <w:rFonts w:ascii="Times New Roman" w:hAnsi="Times New Roman" w:cs="Times New Roman"/>
                <w:sz w:val="20"/>
                <w:szCs w:val="20"/>
              </w:rPr>
            </w:pPr>
            <w:ins w:id="635" w:author="win8" w:date="2018-05-28T11:50:00Z">
              <w:r w:rsidRPr="00322D15">
                <w:rPr>
                  <w:rFonts w:ascii="Times New Roman" w:hAnsi="Times New Roman" w:cs="Times New Roman"/>
                  <w:sz w:val="20"/>
                  <w:szCs w:val="20"/>
                </w:rPr>
                <w:t xml:space="preserve">-. </w:t>
              </w:r>
            </w:ins>
            <w:ins w:id="636" w:author="win8" w:date="2018-05-29T15:08:00Z">
              <w:r w:rsidR="0076426C">
                <w:rPr>
                  <w:rFonts w:ascii="Times New Roman" w:hAnsi="Times New Roman" w:cs="Times New Roman"/>
                  <w:sz w:val="20"/>
                  <w:szCs w:val="20"/>
                </w:rPr>
                <w:t>269</w:t>
              </w:r>
            </w:ins>
            <w:r w:rsidR="00637C29">
              <w:rPr>
                <w:rFonts w:ascii="Times New Roman" w:hAnsi="Times New Roman" w:cs="Times New Roman"/>
                <w:sz w:val="20"/>
                <w:szCs w:val="20"/>
                <w:vertAlign w:val="superscript"/>
              </w:rPr>
              <w:t>**</w:t>
            </w:r>
            <w:ins w:id="637" w:author="win8" w:date="2018-05-29T15:08:00Z">
              <w:r w:rsidR="0076426C">
                <w:rPr>
                  <w:rFonts w:ascii="Times New Roman" w:hAnsi="Times New Roman" w:cs="Times New Roman"/>
                  <w:sz w:val="20"/>
                  <w:szCs w:val="20"/>
                </w:rPr>
                <w:t xml:space="preserve"> </w:t>
              </w:r>
            </w:ins>
            <w:r w:rsidR="006C0CC8">
              <w:rPr>
                <w:rFonts w:ascii="Times New Roman" w:hAnsi="Times New Roman" w:cs="Times New Roman"/>
                <w:sz w:val="20"/>
                <w:szCs w:val="20"/>
              </w:rPr>
              <w:t>(</w:t>
            </w:r>
            <w:ins w:id="638" w:author="win8" w:date="2018-05-28T11:50:00Z">
              <w:r w:rsidR="006C0CC8" w:rsidRPr="00322D15">
                <w:rPr>
                  <w:rFonts w:ascii="Times New Roman" w:hAnsi="Times New Roman" w:cs="Times New Roman"/>
                  <w:sz w:val="20"/>
                  <w:szCs w:val="20"/>
                  <w:lang w:bidi="fa-IR"/>
                </w:rPr>
                <w:t>P&lt;.001</w:t>
              </w:r>
              <w:r w:rsidRPr="00322D15">
                <w:rPr>
                  <w:rFonts w:ascii="Times New Roman" w:hAnsi="Times New Roman" w:cs="Times New Roman"/>
                  <w:sz w:val="20"/>
                  <w:szCs w:val="20"/>
                </w:rPr>
                <w:t>)</w:t>
              </w:r>
            </w:ins>
          </w:p>
        </w:tc>
      </w:tr>
      <w:tr w:rsidR="000F46AF" w:rsidRPr="00322D15" w:rsidTr="00637C29">
        <w:trPr>
          <w:ins w:id="639" w:author="win8" w:date="2018-05-28T11:50:00Z"/>
        </w:trPr>
        <w:tc>
          <w:tcPr>
            <w:tcW w:w="1498" w:type="pct"/>
          </w:tcPr>
          <w:p w:rsidR="000F46AF" w:rsidRPr="00322D15" w:rsidRDefault="000F46AF" w:rsidP="008D01E7">
            <w:pPr>
              <w:autoSpaceDE w:val="0"/>
              <w:autoSpaceDN w:val="0"/>
              <w:adjustRightInd w:val="0"/>
              <w:spacing w:line="320" w:lineRule="atLeast"/>
              <w:ind w:left="60" w:right="60"/>
              <w:jc w:val="center"/>
              <w:rPr>
                <w:ins w:id="640" w:author="win8" w:date="2018-05-28T11:50:00Z"/>
                <w:rFonts w:ascii="Times New Roman" w:hAnsi="Times New Roman" w:cs="Times New Roman"/>
                <w:sz w:val="20"/>
                <w:szCs w:val="20"/>
              </w:rPr>
            </w:pPr>
            <w:ins w:id="641" w:author="win8" w:date="2018-05-28T11:50:00Z">
              <w:r w:rsidRPr="00322D15">
                <w:rPr>
                  <w:rFonts w:ascii="Times New Roman" w:hAnsi="Times New Roman" w:cs="Times New Roman"/>
                  <w:sz w:val="20"/>
                  <w:szCs w:val="20"/>
                  <w:lang w:bidi="fa-IR"/>
                </w:rPr>
                <w:t>Autonomy</w:t>
              </w:r>
            </w:ins>
          </w:p>
        </w:tc>
        <w:tc>
          <w:tcPr>
            <w:tcW w:w="1101" w:type="pct"/>
          </w:tcPr>
          <w:p w:rsidR="000F46AF" w:rsidRPr="00322D15" w:rsidRDefault="000F46AF" w:rsidP="008D01E7">
            <w:pPr>
              <w:autoSpaceDE w:val="0"/>
              <w:autoSpaceDN w:val="0"/>
              <w:adjustRightInd w:val="0"/>
              <w:spacing w:line="320" w:lineRule="atLeast"/>
              <w:ind w:left="60" w:right="60"/>
              <w:jc w:val="center"/>
              <w:rPr>
                <w:ins w:id="642" w:author="win8" w:date="2018-05-28T11:50:00Z"/>
                <w:rFonts w:ascii="Times New Roman" w:hAnsi="Times New Roman" w:cs="Times New Roman"/>
                <w:sz w:val="20"/>
                <w:szCs w:val="20"/>
              </w:rPr>
            </w:pPr>
          </w:p>
        </w:tc>
        <w:tc>
          <w:tcPr>
            <w:tcW w:w="1101" w:type="pct"/>
          </w:tcPr>
          <w:p w:rsidR="000F46AF" w:rsidRPr="00322D15" w:rsidRDefault="000F46AF" w:rsidP="008D01E7">
            <w:pPr>
              <w:autoSpaceDE w:val="0"/>
              <w:autoSpaceDN w:val="0"/>
              <w:adjustRightInd w:val="0"/>
              <w:spacing w:line="320" w:lineRule="atLeast"/>
              <w:ind w:left="60" w:right="60"/>
              <w:jc w:val="center"/>
              <w:rPr>
                <w:ins w:id="643" w:author="win8" w:date="2018-05-28T11:50:00Z"/>
                <w:rFonts w:ascii="Times New Roman" w:hAnsi="Times New Roman" w:cs="Times New Roman"/>
                <w:sz w:val="20"/>
                <w:szCs w:val="20"/>
              </w:rPr>
            </w:pPr>
          </w:p>
        </w:tc>
        <w:tc>
          <w:tcPr>
            <w:tcW w:w="1300" w:type="pct"/>
          </w:tcPr>
          <w:p w:rsidR="000F46AF" w:rsidRPr="00322D15" w:rsidRDefault="000F46AF" w:rsidP="008D01E7">
            <w:pPr>
              <w:autoSpaceDE w:val="0"/>
              <w:autoSpaceDN w:val="0"/>
              <w:adjustRightInd w:val="0"/>
              <w:spacing w:line="320" w:lineRule="atLeast"/>
              <w:ind w:left="60" w:right="60"/>
              <w:jc w:val="center"/>
              <w:rPr>
                <w:ins w:id="644" w:author="win8" w:date="2018-05-28T11:50:00Z"/>
                <w:rFonts w:ascii="Times New Roman" w:hAnsi="Times New Roman" w:cs="Times New Roman"/>
                <w:sz w:val="20"/>
                <w:szCs w:val="20"/>
              </w:rPr>
            </w:pPr>
            <w:ins w:id="645" w:author="win8" w:date="2018-05-28T11:50:00Z">
              <w:r w:rsidRPr="00322D15">
                <w:rPr>
                  <w:rFonts w:ascii="Times New Roman" w:hAnsi="Times New Roman" w:cs="Times New Roman"/>
                  <w:sz w:val="20"/>
                  <w:szCs w:val="20"/>
                </w:rPr>
                <w:t>1</w:t>
              </w:r>
            </w:ins>
          </w:p>
        </w:tc>
      </w:tr>
    </w:tbl>
    <w:p w:rsidR="000B3215" w:rsidRPr="00637C29" w:rsidRDefault="00637C29" w:rsidP="00637C29">
      <w:pPr>
        <w:spacing w:line="480" w:lineRule="auto"/>
        <w:rPr>
          <w:rFonts w:asciiTheme="majorBidi" w:eastAsia="Calibri" w:hAnsiTheme="majorBidi" w:cstheme="majorBidi"/>
          <w:sz w:val="24"/>
          <w:szCs w:val="24"/>
          <w:lang w:bidi="fa-IR"/>
        </w:rPr>
      </w:pPr>
      <w:ins w:id="646" w:author="win8" w:date="2018-05-29T15:11:00Z">
        <w:r w:rsidRPr="00637C29">
          <w:rPr>
            <w:rFonts w:ascii="Times New Roman" w:hAnsi="Times New Roman" w:cs="Times New Roman"/>
            <w:sz w:val="20"/>
            <w:szCs w:val="20"/>
          </w:rPr>
          <w:t>*Correlation is significant at the 0.05 level, **Correlation is significant at the 0.01 level.</w:t>
        </w:r>
      </w:ins>
    </w:p>
    <w:p w:rsidR="008A55AD" w:rsidRDefault="008A55AD" w:rsidP="00032EC9">
      <w:pPr>
        <w:autoSpaceDE w:val="0"/>
        <w:autoSpaceDN w:val="0"/>
        <w:adjustRightInd w:val="0"/>
        <w:spacing w:after="120" w:line="400" w:lineRule="atLeast"/>
        <w:jc w:val="both"/>
        <w:rPr>
          <w:rFonts w:ascii="Times New Roman" w:hAnsi="Times New Roman" w:cs="Times New Roman"/>
          <w:sz w:val="24"/>
          <w:szCs w:val="24"/>
        </w:rPr>
      </w:pPr>
    </w:p>
    <w:p w:rsidR="0076426C" w:rsidRDefault="0076426C" w:rsidP="00032EC9">
      <w:pPr>
        <w:autoSpaceDE w:val="0"/>
        <w:autoSpaceDN w:val="0"/>
        <w:adjustRightInd w:val="0"/>
        <w:spacing w:after="120" w:line="400" w:lineRule="atLeast"/>
        <w:jc w:val="both"/>
        <w:rPr>
          <w:rFonts w:ascii="Times New Roman" w:hAnsi="Times New Roman" w:cs="Times New Roman"/>
          <w:sz w:val="24"/>
          <w:szCs w:val="24"/>
        </w:rPr>
      </w:pPr>
    </w:p>
    <w:p w:rsidR="0076426C" w:rsidRDefault="0076426C" w:rsidP="00032EC9">
      <w:pPr>
        <w:autoSpaceDE w:val="0"/>
        <w:autoSpaceDN w:val="0"/>
        <w:adjustRightInd w:val="0"/>
        <w:spacing w:after="120" w:line="400" w:lineRule="atLeast"/>
        <w:jc w:val="both"/>
        <w:rPr>
          <w:rFonts w:ascii="Times New Roman" w:hAnsi="Times New Roman" w:cs="Times New Roman"/>
          <w:sz w:val="24"/>
          <w:szCs w:val="24"/>
        </w:rPr>
      </w:pPr>
    </w:p>
    <w:p w:rsidR="008A55AD" w:rsidRDefault="008A55AD" w:rsidP="00032EC9">
      <w:pPr>
        <w:autoSpaceDE w:val="0"/>
        <w:autoSpaceDN w:val="0"/>
        <w:adjustRightInd w:val="0"/>
        <w:spacing w:after="120" w:line="400" w:lineRule="atLeast"/>
        <w:jc w:val="both"/>
        <w:rPr>
          <w:rFonts w:ascii="Times New Roman" w:hAnsi="Times New Roman" w:cs="Times New Roman"/>
          <w:sz w:val="24"/>
          <w:szCs w:val="24"/>
        </w:rPr>
      </w:pPr>
    </w:p>
    <w:p w:rsidR="008A55AD" w:rsidRDefault="008A55AD" w:rsidP="00032EC9">
      <w:pPr>
        <w:autoSpaceDE w:val="0"/>
        <w:autoSpaceDN w:val="0"/>
        <w:adjustRightInd w:val="0"/>
        <w:spacing w:after="120" w:line="400" w:lineRule="atLeast"/>
        <w:jc w:val="both"/>
        <w:rPr>
          <w:rFonts w:ascii="Times New Roman" w:hAnsi="Times New Roman" w:cs="Times New Roman"/>
          <w:sz w:val="24"/>
          <w:szCs w:val="24"/>
        </w:rPr>
      </w:pPr>
    </w:p>
    <w:p w:rsidR="00032EC9" w:rsidRDefault="00032EC9" w:rsidP="00032EC9">
      <w:pPr>
        <w:autoSpaceDE w:val="0"/>
        <w:autoSpaceDN w:val="0"/>
        <w:adjustRightInd w:val="0"/>
        <w:spacing w:after="120" w:line="400" w:lineRule="atLeast"/>
        <w:jc w:val="both"/>
        <w:rPr>
          <w:ins w:id="647" w:author="win" w:date="2018-05-16T13:29:00Z"/>
          <w:rFonts w:ascii="Times New Roman" w:hAnsi="Times New Roman" w:cs="Times New Roman"/>
          <w:sz w:val="24"/>
          <w:szCs w:val="24"/>
        </w:rPr>
      </w:pPr>
      <w:ins w:id="648" w:author="win" w:date="2018-05-16T13:29:00Z">
        <w:r>
          <w:rPr>
            <w:rFonts w:ascii="Times New Roman" w:hAnsi="Times New Roman" w:cs="Times New Roman"/>
            <w:sz w:val="24"/>
            <w:szCs w:val="24"/>
          </w:rPr>
          <w:t xml:space="preserve">Table 3: Predictors </w:t>
        </w:r>
      </w:ins>
      <w:ins w:id="649" w:author="win" w:date="2018-05-16T13:30:00Z">
        <w:r>
          <w:rPr>
            <w:rFonts w:ascii="Times New Roman" w:hAnsi="Times New Roman" w:cs="Times New Roman"/>
            <w:sz w:val="24"/>
            <w:szCs w:val="24"/>
          </w:rPr>
          <w:t>of the frequency of moral distress</w:t>
        </w:r>
      </w:ins>
    </w:p>
    <w:tbl>
      <w:tblPr>
        <w:tblStyle w:val="TableGrid"/>
        <w:tblW w:w="5000" w:type="pct"/>
        <w:tblLayout w:type="fixed"/>
        <w:tblLook w:val="0000" w:firstRow="0" w:lastRow="0" w:firstColumn="0" w:lastColumn="0" w:noHBand="0" w:noVBand="0"/>
      </w:tblPr>
      <w:tblGrid>
        <w:gridCol w:w="2241"/>
        <w:gridCol w:w="1118"/>
        <w:gridCol w:w="1123"/>
        <w:gridCol w:w="1237"/>
        <w:gridCol w:w="864"/>
        <w:gridCol w:w="1223"/>
        <w:gridCol w:w="1210"/>
      </w:tblGrid>
      <w:tr w:rsidR="00032EC9" w:rsidRPr="0094670D" w:rsidTr="00032EC9">
        <w:trPr>
          <w:ins w:id="650" w:author="win" w:date="2018-05-16T13:29:00Z"/>
        </w:trPr>
        <w:tc>
          <w:tcPr>
            <w:tcW w:w="1243" w:type="pct"/>
            <w:vMerge w:val="restart"/>
          </w:tcPr>
          <w:p w:rsidR="00032EC9" w:rsidRDefault="00032EC9" w:rsidP="00A9023C">
            <w:pPr>
              <w:autoSpaceDE w:val="0"/>
              <w:autoSpaceDN w:val="0"/>
              <w:adjustRightInd w:val="0"/>
              <w:ind w:left="60" w:right="60"/>
              <w:jc w:val="center"/>
              <w:rPr>
                <w:ins w:id="651" w:author="win" w:date="2018-05-16T13:29:00Z"/>
                <w:rFonts w:ascii="Times New Roman" w:hAnsi="Times New Roman" w:cs="Times New Roman"/>
                <w:color w:val="000000"/>
                <w:sz w:val="20"/>
                <w:szCs w:val="20"/>
              </w:rPr>
            </w:pPr>
            <w:ins w:id="652" w:author="win" w:date="2018-05-16T13:29:00Z">
              <w:r w:rsidRPr="0094670D">
                <w:rPr>
                  <w:rFonts w:ascii="Times New Roman" w:hAnsi="Times New Roman" w:cs="Times New Roman"/>
                  <w:color w:val="000000"/>
                  <w:sz w:val="20"/>
                  <w:szCs w:val="20"/>
                </w:rPr>
                <w:t>Predictors</w:t>
              </w:r>
            </w:ins>
          </w:p>
          <w:p w:rsidR="00032EC9" w:rsidRPr="0094670D" w:rsidRDefault="00032EC9" w:rsidP="00A9023C">
            <w:pPr>
              <w:rPr>
                <w:ins w:id="653" w:author="win" w:date="2018-05-16T13:29:00Z"/>
                <w:rFonts w:ascii="Times New Roman" w:hAnsi="Times New Roman" w:cs="Times New Roman"/>
                <w:sz w:val="20"/>
                <w:szCs w:val="20"/>
              </w:rPr>
            </w:pPr>
          </w:p>
          <w:p w:rsidR="00032EC9" w:rsidRDefault="00032EC9" w:rsidP="00A9023C">
            <w:pPr>
              <w:rPr>
                <w:ins w:id="654" w:author="win" w:date="2018-05-16T13:29:00Z"/>
                <w:rFonts w:ascii="Times New Roman" w:hAnsi="Times New Roman" w:cs="Times New Roman"/>
                <w:sz w:val="20"/>
                <w:szCs w:val="20"/>
              </w:rPr>
            </w:pPr>
          </w:p>
          <w:p w:rsidR="00032EC9" w:rsidRDefault="00032EC9" w:rsidP="00A9023C">
            <w:pPr>
              <w:rPr>
                <w:ins w:id="655" w:author="win" w:date="2018-05-16T13:29:00Z"/>
                <w:rFonts w:ascii="Times New Roman" w:hAnsi="Times New Roman" w:cs="Times New Roman"/>
                <w:sz w:val="20"/>
                <w:szCs w:val="20"/>
              </w:rPr>
            </w:pPr>
          </w:p>
          <w:p w:rsidR="00032EC9" w:rsidRPr="0094670D" w:rsidRDefault="00032EC9" w:rsidP="00A9023C">
            <w:pPr>
              <w:rPr>
                <w:ins w:id="656" w:author="win" w:date="2018-05-16T13:29:00Z"/>
                <w:rFonts w:ascii="Times New Roman" w:hAnsi="Times New Roman" w:cs="Times New Roman"/>
                <w:sz w:val="20"/>
                <w:szCs w:val="20"/>
              </w:rPr>
            </w:pPr>
          </w:p>
        </w:tc>
        <w:tc>
          <w:tcPr>
            <w:tcW w:w="1243" w:type="pct"/>
            <w:gridSpan w:val="2"/>
          </w:tcPr>
          <w:p w:rsidR="00032EC9" w:rsidRPr="0094670D" w:rsidRDefault="00032EC9" w:rsidP="00A9023C">
            <w:pPr>
              <w:autoSpaceDE w:val="0"/>
              <w:autoSpaceDN w:val="0"/>
              <w:adjustRightInd w:val="0"/>
              <w:ind w:left="60" w:right="60"/>
              <w:jc w:val="center"/>
              <w:rPr>
                <w:ins w:id="657" w:author="win" w:date="2018-05-16T13:29:00Z"/>
                <w:rFonts w:ascii="Times New Roman" w:hAnsi="Times New Roman" w:cs="Times New Roman"/>
                <w:color w:val="000000"/>
                <w:sz w:val="20"/>
                <w:szCs w:val="20"/>
              </w:rPr>
            </w:pPr>
            <w:ins w:id="658" w:author="win" w:date="2018-05-16T13:29:00Z">
              <w:r w:rsidRPr="0094670D">
                <w:rPr>
                  <w:rFonts w:ascii="Times New Roman" w:hAnsi="Times New Roman" w:cs="Times New Roman"/>
                  <w:color w:val="000000"/>
                  <w:sz w:val="20"/>
                  <w:szCs w:val="20"/>
                </w:rPr>
                <w:t>Unstandardized Coefficients</w:t>
              </w:r>
            </w:ins>
          </w:p>
        </w:tc>
        <w:tc>
          <w:tcPr>
            <w:tcW w:w="686" w:type="pct"/>
          </w:tcPr>
          <w:p w:rsidR="00032EC9" w:rsidRPr="0094670D" w:rsidRDefault="00032EC9" w:rsidP="00A9023C">
            <w:pPr>
              <w:autoSpaceDE w:val="0"/>
              <w:autoSpaceDN w:val="0"/>
              <w:adjustRightInd w:val="0"/>
              <w:ind w:left="60" w:right="60"/>
              <w:jc w:val="center"/>
              <w:rPr>
                <w:ins w:id="659" w:author="win" w:date="2018-05-16T13:29:00Z"/>
                <w:rFonts w:ascii="Times New Roman" w:hAnsi="Times New Roman" w:cs="Times New Roman"/>
                <w:color w:val="000000"/>
                <w:sz w:val="20"/>
                <w:szCs w:val="20"/>
              </w:rPr>
            </w:pPr>
            <w:ins w:id="660" w:author="win" w:date="2018-05-16T13:29:00Z">
              <w:r w:rsidRPr="0094670D">
                <w:rPr>
                  <w:rFonts w:ascii="Times New Roman" w:hAnsi="Times New Roman" w:cs="Times New Roman"/>
                  <w:color w:val="000000"/>
                  <w:sz w:val="20"/>
                  <w:szCs w:val="20"/>
                </w:rPr>
                <w:t>Standardized Coefficients</w:t>
              </w:r>
            </w:ins>
          </w:p>
        </w:tc>
        <w:tc>
          <w:tcPr>
            <w:tcW w:w="479" w:type="pct"/>
            <w:vMerge w:val="restart"/>
          </w:tcPr>
          <w:p w:rsidR="00032EC9" w:rsidRPr="0094670D" w:rsidRDefault="00032EC9" w:rsidP="00A9023C">
            <w:pPr>
              <w:autoSpaceDE w:val="0"/>
              <w:autoSpaceDN w:val="0"/>
              <w:adjustRightInd w:val="0"/>
              <w:ind w:left="60" w:right="60"/>
              <w:jc w:val="center"/>
              <w:rPr>
                <w:ins w:id="661" w:author="win" w:date="2018-05-16T13:29:00Z"/>
                <w:rFonts w:ascii="Times New Roman" w:hAnsi="Times New Roman" w:cs="Times New Roman"/>
                <w:color w:val="000000"/>
                <w:sz w:val="20"/>
                <w:szCs w:val="20"/>
              </w:rPr>
            </w:pPr>
            <w:ins w:id="662" w:author="win" w:date="2018-05-16T13:29:00Z">
              <w:r w:rsidRPr="0094670D">
                <w:rPr>
                  <w:rFonts w:ascii="Times New Roman" w:hAnsi="Times New Roman" w:cs="Times New Roman"/>
                  <w:color w:val="000000"/>
                  <w:sz w:val="20"/>
                  <w:szCs w:val="20"/>
                </w:rPr>
                <w:t>P</w:t>
              </w:r>
            </w:ins>
          </w:p>
        </w:tc>
        <w:tc>
          <w:tcPr>
            <w:tcW w:w="1349" w:type="pct"/>
            <w:gridSpan w:val="2"/>
          </w:tcPr>
          <w:p w:rsidR="00032EC9" w:rsidRPr="0094670D" w:rsidRDefault="00032EC9" w:rsidP="00A9023C">
            <w:pPr>
              <w:autoSpaceDE w:val="0"/>
              <w:autoSpaceDN w:val="0"/>
              <w:adjustRightInd w:val="0"/>
              <w:ind w:right="60"/>
              <w:rPr>
                <w:ins w:id="663" w:author="win" w:date="2018-05-16T13:29:00Z"/>
                <w:rFonts w:ascii="Times New Roman" w:hAnsi="Times New Roman" w:cs="Times New Roman"/>
                <w:color w:val="000000"/>
                <w:sz w:val="20"/>
                <w:szCs w:val="20"/>
              </w:rPr>
            </w:pPr>
            <w:ins w:id="664" w:author="win" w:date="2018-05-16T13:29:00Z">
              <w:r w:rsidRPr="0094670D">
                <w:rPr>
                  <w:rFonts w:ascii="Times New Roman" w:hAnsi="Times New Roman" w:cs="Times New Roman"/>
                  <w:color w:val="000000"/>
                  <w:sz w:val="20"/>
                  <w:szCs w:val="20"/>
                </w:rPr>
                <w:t>95% CI** for B</w:t>
              </w:r>
            </w:ins>
          </w:p>
        </w:tc>
      </w:tr>
      <w:tr w:rsidR="00032EC9" w:rsidRPr="0094670D" w:rsidTr="00032EC9">
        <w:trPr>
          <w:ins w:id="665" w:author="win" w:date="2018-05-16T13:29:00Z"/>
        </w:trPr>
        <w:tc>
          <w:tcPr>
            <w:tcW w:w="1243" w:type="pct"/>
            <w:vMerge/>
          </w:tcPr>
          <w:p w:rsidR="00032EC9" w:rsidRPr="0094670D" w:rsidRDefault="00032EC9" w:rsidP="00A9023C">
            <w:pPr>
              <w:autoSpaceDE w:val="0"/>
              <w:autoSpaceDN w:val="0"/>
              <w:adjustRightInd w:val="0"/>
              <w:ind w:left="60" w:right="60"/>
              <w:jc w:val="center"/>
              <w:rPr>
                <w:ins w:id="666" w:author="win" w:date="2018-05-16T13:29:00Z"/>
                <w:rFonts w:ascii="Times New Roman" w:hAnsi="Times New Roman" w:cs="Times New Roman"/>
                <w:color w:val="000000"/>
                <w:sz w:val="20"/>
                <w:szCs w:val="20"/>
              </w:rPr>
            </w:pPr>
          </w:p>
        </w:tc>
        <w:tc>
          <w:tcPr>
            <w:tcW w:w="620" w:type="pct"/>
          </w:tcPr>
          <w:p w:rsidR="00032EC9" w:rsidRPr="0094670D" w:rsidRDefault="00032EC9" w:rsidP="00A9023C">
            <w:pPr>
              <w:autoSpaceDE w:val="0"/>
              <w:autoSpaceDN w:val="0"/>
              <w:adjustRightInd w:val="0"/>
              <w:ind w:left="60" w:right="60"/>
              <w:jc w:val="center"/>
              <w:rPr>
                <w:ins w:id="667" w:author="win" w:date="2018-05-16T13:29:00Z"/>
                <w:rFonts w:ascii="Times New Roman" w:hAnsi="Times New Roman" w:cs="Times New Roman"/>
                <w:color w:val="000000"/>
                <w:sz w:val="20"/>
                <w:szCs w:val="20"/>
              </w:rPr>
            </w:pPr>
            <w:ins w:id="668" w:author="win" w:date="2018-05-16T13:29:00Z">
              <w:r w:rsidRPr="0094670D">
                <w:rPr>
                  <w:rFonts w:ascii="Times New Roman" w:hAnsi="Times New Roman" w:cs="Times New Roman"/>
                  <w:color w:val="000000"/>
                  <w:sz w:val="20"/>
                  <w:szCs w:val="20"/>
                </w:rPr>
                <w:t>B</w:t>
              </w:r>
            </w:ins>
          </w:p>
        </w:tc>
        <w:tc>
          <w:tcPr>
            <w:tcW w:w="622" w:type="pct"/>
          </w:tcPr>
          <w:p w:rsidR="00032EC9" w:rsidRPr="0094670D" w:rsidRDefault="00032EC9" w:rsidP="00A9023C">
            <w:pPr>
              <w:autoSpaceDE w:val="0"/>
              <w:autoSpaceDN w:val="0"/>
              <w:adjustRightInd w:val="0"/>
              <w:ind w:left="60" w:right="60"/>
              <w:jc w:val="center"/>
              <w:rPr>
                <w:ins w:id="669" w:author="win" w:date="2018-05-16T13:29:00Z"/>
                <w:rFonts w:ascii="Times New Roman" w:hAnsi="Times New Roman" w:cs="Times New Roman"/>
                <w:color w:val="000000"/>
                <w:sz w:val="20"/>
                <w:szCs w:val="20"/>
              </w:rPr>
            </w:pPr>
            <w:ins w:id="670" w:author="win" w:date="2018-05-16T13:29:00Z">
              <w:r w:rsidRPr="0094670D">
                <w:rPr>
                  <w:rFonts w:ascii="Times New Roman" w:hAnsi="Times New Roman" w:cs="Times New Roman"/>
                  <w:color w:val="000000"/>
                  <w:sz w:val="20"/>
                  <w:szCs w:val="20"/>
                </w:rPr>
                <w:t>Std. Error</w:t>
              </w:r>
            </w:ins>
          </w:p>
        </w:tc>
        <w:tc>
          <w:tcPr>
            <w:tcW w:w="686" w:type="pct"/>
          </w:tcPr>
          <w:p w:rsidR="00032EC9" w:rsidRPr="0094670D" w:rsidRDefault="00032EC9" w:rsidP="00A9023C">
            <w:pPr>
              <w:autoSpaceDE w:val="0"/>
              <w:autoSpaceDN w:val="0"/>
              <w:adjustRightInd w:val="0"/>
              <w:ind w:left="60" w:right="60"/>
              <w:jc w:val="center"/>
              <w:rPr>
                <w:ins w:id="671" w:author="win" w:date="2018-05-16T13:29:00Z"/>
                <w:rFonts w:ascii="Times New Roman" w:hAnsi="Times New Roman" w:cs="Times New Roman"/>
                <w:color w:val="000000"/>
                <w:sz w:val="20"/>
                <w:szCs w:val="20"/>
              </w:rPr>
            </w:pPr>
            <w:ins w:id="672" w:author="win" w:date="2018-05-16T13:29:00Z">
              <w:r w:rsidRPr="0094670D">
                <w:rPr>
                  <w:rFonts w:ascii="Times New Roman" w:hAnsi="Times New Roman" w:cs="Times New Roman"/>
                  <w:color w:val="000000"/>
                  <w:sz w:val="20"/>
                  <w:szCs w:val="20"/>
                </w:rPr>
                <w:t>Beta</w:t>
              </w:r>
            </w:ins>
          </w:p>
        </w:tc>
        <w:tc>
          <w:tcPr>
            <w:tcW w:w="479" w:type="pct"/>
            <w:vMerge/>
          </w:tcPr>
          <w:p w:rsidR="00032EC9" w:rsidRPr="0094670D" w:rsidRDefault="00032EC9" w:rsidP="00A9023C">
            <w:pPr>
              <w:autoSpaceDE w:val="0"/>
              <w:autoSpaceDN w:val="0"/>
              <w:adjustRightInd w:val="0"/>
              <w:rPr>
                <w:ins w:id="673" w:author="win" w:date="2018-05-16T13:29:00Z"/>
                <w:rFonts w:ascii="Times New Roman" w:hAnsi="Times New Roman" w:cs="Times New Roman"/>
                <w:color w:val="000000"/>
                <w:sz w:val="20"/>
                <w:szCs w:val="20"/>
              </w:rPr>
            </w:pPr>
          </w:p>
        </w:tc>
        <w:tc>
          <w:tcPr>
            <w:tcW w:w="678" w:type="pct"/>
          </w:tcPr>
          <w:p w:rsidR="00032EC9" w:rsidRPr="0094670D" w:rsidRDefault="00032EC9" w:rsidP="00A9023C">
            <w:pPr>
              <w:autoSpaceDE w:val="0"/>
              <w:autoSpaceDN w:val="0"/>
              <w:adjustRightInd w:val="0"/>
              <w:ind w:left="60" w:right="60"/>
              <w:jc w:val="center"/>
              <w:rPr>
                <w:ins w:id="674" w:author="win" w:date="2018-05-16T13:29:00Z"/>
                <w:rFonts w:ascii="Times New Roman" w:hAnsi="Times New Roman" w:cs="Times New Roman"/>
                <w:color w:val="000000"/>
                <w:sz w:val="20"/>
                <w:szCs w:val="20"/>
              </w:rPr>
            </w:pPr>
            <w:ins w:id="675" w:author="win" w:date="2018-05-16T13:29:00Z">
              <w:r w:rsidRPr="0094670D">
                <w:rPr>
                  <w:rFonts w:ascii="Times New Roman" w:hAnsi="Times New Roman" w:cs="Times New Roman"/>
                  <w:color w:val="000000"/>
                  <w:sz w:val="20"/>
                  <w:szCs w:val="20"/>
                </w:rPr>
                <w:t>Lower Bound</w:t>
              </w:r>
            </w:ins>
          </w:p>
        </w:tc>
        <w:tc>
          <w:tcPr>
            <w:tcW w:w="671" w:type="pct"/>
          </w:tcPr>
          <w:p w:rsidR="00032EC9" w:rsidRPr="0094670D" w:rsidRDefault="00032EC9" w:rsidP="00A9023C">
            <w:pPr>
              <w:autoSpaceDE w:val="0"/>
              <w:autoSpaceDN w:val="0"/>
              <w:adjustRightInd w:val="0"/>
              <w:ind w:left="60" w:right="60"/>
              <w:jc w:val="center"/>
              <w:rPr>
                <w:ins w:id="676" w:author="win" w:date="2018-05-16T13:29:00Z"/>
                <w:rFonts w:ascii="Times New Roman" w:hAnsi="Times New Roman" w:cs="Times New Roman"/>
                <w:color w:val="000000"/>
                <w:sz w:val="20"/>
                <w:szCs w:val="20"/>
              </w:rPr>
            </w:pPr>
            <w:ins w:id="677" w:author="win" w:date="2018-05-16T13:29:00Z">
              <w:r w:rsidRPr="0094670D">
                <w:rPr>
                  <w:rFonts w:ascii="Times New Roman" w:hAnsi="Times New Roman" w:cs="Times New Roman"/>
                  <w:color w:val="000000"/>
                  <w:sz w:val="20"/>
                  <w:szCs w:val="20"/>
                </w:rPr>
                <w:t>Upper Bound</w:t>
              </w:r>
            </w:ins>
          </w:p>
        </w:tc>
      </w:tr>
      <w:tr w:rsidR="00032EC9" w:rsidRPr="0094670D" w:rsidTr="00032EC9">
        <w:trPr>
          <w:ins w:id="678" w:author="win" w:date="2018-05-16T13:29:00Z"/>
        </w:trPr>
        <w:tc>
          <w:tcPr>
            <w:tcW w:w="1243" w:type="pct"/>
          </w:tcPr>
          <w:p w:rsidR="00032EC9" w:rsidRPr="0094670D" w:rsidRDefault="00032EC9" w:rsidP="00A9023C">
            <w:pPr>
              <w:autoSpaceDE w:val="0"/>
              <w:autoSpaceDN w:val="0"/>
              <w:adjustRightInd w:val="0"/>
              <w:ind w:right="60"/>
              <w:rPr>
                <w:ins w:id="679" w:author="win" w:date="2018-05-16T13:29:00Z"/>
                <w:rFonts w:ascii="Times New Roman" w:hAnsi="Times New Roman" w:cs="Times New Roman"/>
                <w:color w:val="000000"/>
                <w:sz w:val="20"/>
                <w:szCs w:val="20"/>
              </w:rPr>
            </w:pPr>
            <w:ins w:id="680" w:author="win" w:date="2018-05-16T13:29:00Z">
              <w:r w:rsidRPr="0094670D">
                <w:rPr>
                  <w:rFonts w:ascii="Times New Roman" w:hAnsi="Times New Roman" w:cs="Times New Roman"/>
                  <w:color w:val="000000"/>
                  <w:sz w:val="20"/>
                  <w:szCs w:val="20"/>
                </w:rPr>
                <w:t>Autonomy</w:t>
              </w:r>
            </w:ins>
          </w:p>
        </w:tc>
        <w:tc>
          <w:tcPr>
            <w:tcW w:w="620" w:type="pct"/>
          </w:tcPr>
          <w:p w:rsidR="00032EC9" w:rsidRPr="0094670D" w:rsidRDefault="00032EC9" w:rsidP="00032EC9">
            <w:pPr>
              <w:autoSpaceDE w:val="0"/>
              <w:autoSpaceDN w:val="0"/>
              <w:adjustRightInd w:val="0"/>
              <w:ind w:left="60" w:right="60"/>
              <w:rPr>
                <w:ins w:id="681" w:author="win" w:date="2018-05-16T13:29:00Z"/>
                <w:rFonts w:ascii="Times New Roman" w:hAnsi="Times New Roman" w:cs="Times New Roman"/>
                <w:color w:val="000000"/>
                <w:sz w:val="20"/>
                <w:szCs w:val="20"/>
              </w:rPr>
            </w:pPr>
            <w:ins w:id="682" w:author="win" w:date="2018-05-16T13:29:00Z">
              <w:r w:rsidRPr="0094670D">
                <w:rPr>
                  <w:rFonts w:ascii="Times New Roman" w:hAnsi="Times New Roman" w:cs="Times New Roman"/>
                  <w:color w:val="000000"/>
                  <w:sz w:val="20"/>
                  <w:szCs w:val="20"/>
                </w:rPr>
                <w:t>-.226</w:t>
              </w:r>
            </w:ins>
          </w:p>
        </w:tc>
        <w:tc>
          <w:tcPr>
            <w:tcW w:w="622" w:type="pct"/>
          </w:tcPr>
          <w:p w:rsidR="00032EC9" w:rsidRPr="0094670D" w:rsidRDefault="00032EC9" w:rsidP="00032EC9">
            <w:pPr>
              <w:autoSpaceDE w:val="0"/>
              <w:autoSpaceDN w:val="0"/>
              <w:adjustRightInd w:val="0"/>
              <w:ind w:left="60" w:right="60"/>
              <w:rPr>
                <w:ins w:id="683" w:author="win" w:date="2018-05-16T13:29:00Z"/>
                <w:rFonts w:ascii="Times New Roman" w:hAnsi="Times New Roman" w:cs="Times New Roman"/>
                <w:color w:val="000000"/>
                <w:sz w:val="20"/>
                <w:szCs w:val="20"/>
              </w:rPr>
            </w:pPr>
            <w:ins w:id="684" w:author="win" w:date="2018-05-16T13:29:00Z">
              <w:r w:rsidRPr="0094670D">
                <w:rPr>
                  <w:rFonts w:ascii="Times New Roman" w:hAnsi="Times New Roman" w:cs="Times New Roman"/>
                  <w:color w:val="000000"/>
                  <w:sz w:val="20"/>
                  <w:szCs w:val="20"/>
                </w:rPr>
                <w:t>.063</w:t>
              </w:r>
            </w:ins>
          </w:p>
        </w:tc>
        <w:tc>
          <w:tcPr>
            <w:tcW w:w="686" w:type="pct"/>
          </w:tcPr>
          <w:p w:rsidR="00032EC9" w:rsidRPr="0094670D" w:rsidRDefault="00032EC9" w:rsidP="00032EC9">
            <w:pPr>
              <w:autoSpaceDE w:val="0"/>
              <w:autoSpaceDN w:val="0"/>
              <w:adjustRightInd w:val="0"/>
              <w:ind w:left="60" w:right="60"/>
              <w:rPr>
                <w:ins w:id="685" w:author="win" w:date="2018-05-16T13:29:00Z"/>
                <w:rFonts w:ascii="Times New Roman" w:hAnsi="Times New Roman" w:cs="Times New Roman"/>
                <w:color w:val="000000"/>
                <w:sz w:val="20"/>
                <w:szCs w:val="20"/>
              </w:rPr>
            </w:pPr>
            <w:ins w:id="686" w:author="win" w:date="2018-05-16T13:29:00Z">
              <w:r w:rsidRPr="0094670D">
                <w:rPr>
                  <w:rFonts w:ascii="Times New Roman" w:hAnsi="Times New Roman" w:cs="Times New Roman"/>
                  <w:color w:val="000000"/>
                  <w:sz w:val="20"/>
                  <w:szCs w:val="20"/>
                </w:rPr>
                <w:t>-.248</w:t>
              </w:r>
            </w:ins>
          </w:p>
        </w:tc>
        <w:tc>
          <w:tcPr>
            <w:tcW w:w="479" w:type="pct"/>
          </w:tcPr>
          <w:p w:rsidR="00032EC9" w:rsidRPr="0094670D" w:rsidRDefault="00032EC9" w:rsidP="00032EC9">
            <w:pPr>
              <w:autoSpaceDE w:val="0"/>
              <w:autoSpaceDN w:val="0"/>
              <w:adjustRightInd w:val="0"/>
              <w:ind w:left="60" w:right="60"/>
              <w:rPr>
                <w:ins w:id="687" w:author="win" w:date="2018-05-16T13:29:00Z"/>
                <w:rFonts w:ascii="Times New Roman" w:hAnsi="Times New Roman" w:cs="Times New Roman"/>
                <w:color w:val="000000"/>
                <w:sz w:val="20"/>
                <w:szCs w:val="20"/>
              </w:rPr>
            </w:pPr>
            <w:ins w:id="688" w:author="win" w:date="2018-05-17T07:59:00Z">
              <w:r w:rsidRPr="002B7C39">
                <w:rPr>
                  <w:rFonts w:ascii="Times New Roman" w:hAnsi="Times New Roman" w:cs="Times New Roman"/>
                  <w:color w:val="000000"/>
                  <w:sz w:val="20"/>
                  <w:szCs w:val="20"/>
                </w:rPr>
                <w:t>&lt;.001</w:t>
              </w:r>
            </w:ins>
          </w:p>
        </w:tc>
        <w:tc>
          <w:tcPr>
            <w:tcW w:w="678" w:type="pct"/>
          </w:tcPr>
          <w:p w:rsidR="00032EC9" w:rsidRPr="0094670D" w:rsidRDefault="00032EC9" w:rsidP="00032EC9">
            <w:pPr>
              <w:autoSpaceDE w:val="0"/>
              <w:autoSpaceDN w:val="0"/>
              <w:adjustRightInd w:val="0"/>
              <w:ind w:left="60" w:right="60"/>
              <w:rPr>
                <w:ins w:id="689" w:author="win" w:date="2018-05-16T13:29:00Z"/>
                <w:rFonts w:ascii="Times New Roman" w:hAnsi="Times New Roman" w:cs="Times New Roman"/>
                <w:color w:val="000000"/>
                <w:sz w:val="20"/>
                <w:szCs w:val="20"/>
              </w:rPr>
            </w:pPr>
            <w:ins w:id="690" w:author="win" w:date="2018-05-16T13:29:00Z">
              <w:r w:rsidRPr="0094670D">
                <w:rPr>
                  <w:rFonts w:ascii="Times New Roman" w:hAnsi="Times New Roman" w:cs="Times New Roman"/>
                  <w:color w:val="000000"/>
                  <w:sz w:val="20"/>
                  <w:szCs w:val="20"/>
                </w:rPr>
                <w:t>-.350</w:t>
              </w:r>
            </w:ins>
          </w:p>
        </w:tc>
        <w:tc>
          <w:tcPr>
            <w:tcW w:w="671" w:type="pct"/>
          </w:tcPr>
          <w:p w:rsidR="00032EC9" w:rsidRPr="0094670D" w:rsidRDefault="00032EC9" w:rsidP="00032EC9">
            <w:pPr>
              <w:autoSpaceDE w:val="0"/>
              <w:autoSpaceDN w:val="0"/>
              <w:adjustRightInd w:val="0"/>
              <w:ind w:left="60" w:right="60"/>
              <w:rPr>
                <w:ins w:id="691" w:author="win" w:date="2018-05-16T13:29:00Z"/>
                <w:rFonts w:ascii="Times New Roman" w:hAnsi="Times New Roman" w:cs="Times New Roman"/>
                <w:color w:val="000000"/>
                <w:sz w:val="20"/>
                <w:szCs w:val="20"/>
              </w:rPr>
            </w:pPr>
            <w:ins w:id="692" w:author="win" w:date="2018-05-16T13:29:00Z">
              <w:r w:rsidRPr="0094670D">
                <w:rPr>
                  <w:rFonts w:ascii="Times New Roman" w:hAnsi="Times New Roman" w:cs="Times New Roman"/>
                  <w:color w:val="000000"/>
                  <w:sz w:val="20"/>
                  <w:szCs w:val="20"/>
                </w:rPr>
                <w:t>-.102</w:t>
              </w:r>
            </w:ins>
          </w:p>
        </w:tc>
      </w:tr>
      <w:tr w:rsidR="00032EC9" w:rsidRPr="0094670D" w:rsidTr="00032EC9">
        <w:trPr>
          <w:ins w:id="693" w:author="win" w:date="2018-05-16T13:29:00Z"/>
        </w:trPr>
        <w:tc>
          <w:tcPr>
            <w:tcW w:w="1243" w:type="pct"/>
          </w:tcPr>
          <w:p w:rsidR="00032EC9" w:rsidRPr="0094670D" w:rsidRDefault="00032EC9" w:rsidP="00A9023C">
            <w:pPr>
              <w:autoSpaceDE w:val="0"/>
              <w:autoSpaceDN w:val="0"/>
              <w:adjustRightInd w:val="0"/>
              <w:ind w:left="60" w:right="60"/>
              <w:rPr>
                <w:ins w:id="694" w:author="win" w:date="2018-05-16T13:29:00Z"/>
                <w:rFonts w:ascii="Times New Roman" w:hAnsi="Times New Roman" w:cs="Times New Roman"/>
                <w:color w:val="000000"/>
                <w:sz w:val="20"/>
                <w:szCs w:val="20"/>
              </w:rPr>
            </w:pPr>
            <w:ins w:id="695" w:author="win" w:date="2018-05-16T13:29:00Z">
              <w:r w:rsidRPr="0094670D">
                <w:rPr>
                  <w:rFonts w:ascii="Times New Roman" w:hAnsi="Times New Roman" w:cs="Times New Roman"/>
                  <w:color w:val="000000"/>
                  <w:sz w:val="20"/>
                  <w:szCs w:val="20"/>
                </w:rPr>
                <w:t>Age</w:t>
              </w:r>
            </w:ins>
          </w:p>
        </w:tc>
        <w:tc>
          <w:tcPr>
            <w:tcW w:w="620" w:type="pct"/>
          </w:tcPr>
          <w:p w:rsidR="00032EC9" w:rsidRPr="0094670D" w:rsidRDefault="00032EC9" w:rsidP="00032EC9">
            <w:pPr>
              <w:autoSpaceDE w:val="0"/>
              <w:autoSpaceDN w:val="0"/>
              <w:adjustRightInd w:val="0"/>
              <w:ind w:left="60" w:right="60"/>
              <w:rPr>
                <w:ins w:id="696" w:author="win" w:date="2018-05-16T13:29:00Z"/>
                <w:rFonts w:ascii="Times New Roman" w:hAnsi="Times New Roman" w:cs="Times New Roman"/>
                <w:color w:val="000000"/>
                <w:sz w:val="20"/>
                <w:szCs w:val="20"/>
              </w:rPr>
            </w:pPr>
            <w:ins w:id="697" w:author="win" w:date="2018-05-16T13:29:00Z">
              <w:r w:rsidRPr="0094670D">
                <w:rPr>
                  <w:rFonts w:ascii="Times New Roman" w:hAnsi="Times New Roman" w:cs="Times New Roman"/>
                  <w:color w:val="000000"/>
                  <w:sz w:val="20"/>
                  <w:szCs w:val="20"/>
                </w:rPr>
                <w:t>-11.421</w:t>
              </w:r>
            </w:ins>
          </w:p>
        </w:tc>
        <w:tc>
          <w:tcPr>
            <w:tcW w:w="622" w:type="pct"/>
          </w:tcPr>
          <w:p w:rsidR="00032EC9" w:rsidRPr="0094670D" w:rsidRDefault="00032EC9" w:rsidP="00032EC9">
            <w:pPr>
              <w:autoSpaceDE w:val="0"/>
              <w:autoSpaceDN w:val="0"/>
              <w:adjustRightInd w:val="0"/>
              <w:ind w:left="60" w:right="60"/>
              <w:rPr>
                <w:ins w:id="698" w:author="win" w:date="2018-05-16T13:29:00Z"/>
                <w:rFonts w:ascii="Times New Roman" w:hAnsi="Times New Roman" w:cs="Times New Roman"/>
                <w:color w:val="000000"/>
                <w:sz w:val="20"/>
                <w:szCs w:val="20"/>
              </w:rPr>
            </w:pPr>
            <w:ins w:id="699" w:author="win" w:date="2018-05-16T13:29:00Z">
              <w:r w:rsidRPr="0094670D">
                <w:rPr>
                  <w:rFonts w:ascii="Times New Roman" w:hAnsi="Times New Roman" w:cs="Times New Roman"/>
                  <w:color w:val="000000"/>
                  <w:sz w:val="20"/>
                  <w:szCs w:val="20"/>
                </w:rPr>
                <w:t>2.357</w:t>
              </w:r>
            </w:ins>
          </w:p>
        </w:tc>
        <w:tc>
          <w:tcPr>
            <w:tcW w:w="686" w:type="pct"/>
          </w:tcPr>
          <w:p w:rsidR="00032EC9" w:rsidRPr="0094670D" w:rsidRDefault="00032EC9" w:rsidP="00032EC9">
            <w:pPr>
              <w:autoSpaceDE w:val="0"/>
              <w:autoSpaceDN w:val="0"/>
              <w:adjustRightInd w:val="0"/>
              <w:ind w:left="60" w:right="60"/>
              <w:rPr>
                <w:ins w:id="700" w:author="win" w:date="2018-05-16T13:29:00Z"/>
                <w:rFonts w:ascii="Times New Roman" w:hAnsi="Times New Roman" w:cs="Times New Roman"/>
                <w:color w:val="000000"/>
                <w:sz w:val="20"/>
                <w:szCs w:val="20"/>
              </w:rPr>
            </w:pPr>
            <w:ins w:id="701" w:author="win" w:date="2018-05-16T13:29:00Z">
              <w:r w:rsidRPr="0094670D">
                <w:rPr>
                  <w:rFonts w:ascii="Times New Roman" w:hAnsi="Times New Roman" w:cs="Times New Roman"/>
                  <w:color w:val="000000"/>
                  <w:sz w:val="20"/>
                  <w:szCs w:val="20"/>
                </w:rPr>
                <w:t>-.368</w:t>
              </w:r>
            </w:ins>
          </w:p>
        </w:tc>
        <w:tc>
          <w:tcPr>
            <w:tcW w:w="479" w:type="pct"/>
          </w:tcPr>
          <w:p w:rsidR="00032EC9" w:rsidRPr="0094670D" w:rsidRDefault="00032EC9" w:rsidP="00032EC9">
            <w:pPr>
              <w:autoSpaceDE w:val="0"/>
              <w:autoSpaceDN w:val="0"/>
              <w:adjustRightInd w:val="0"/>
              <w:ind w:left="60" w:right="60"/>
              <w:rPr>
                <w:ins w:id="702" w:author="win" w:date="2018-05-16T13:29:00Z"/>
                <w:rFonts w:ascii="Times New Roman" w:hAnsi="Times New Roman" w:cs="Times New Roman"/>
                <w:color w:val="000000"/>
                <w:sz w:val="20"/>
                <w:szCs w:val="20"/>
              </w:rPr>
            </w:pPr>
            <w:ins w:id="703" w:author="win" w:date="2018-05-17T07:59:00Z">
              <w:r w:rsidRPr="002B7C39">
                <w:rPr>
                  <w:rFonts w:ascii="Times New Roman" w:hAnsi="Times New Roman" w:cs="Times New Roman"/>
                  <w:color w:val="000000"/>
                  <w:sz w:val="20"/>
                  <w:szCs w:val="20"/>
                </w:rPr>
                <w:t>&lt;.001</w:t>
              </w:r>
            </w:ins>
          </w:p>
        </w:tc>
        <w:tc>
          <w:tcPr>
            <w:tcW w:w="678" w:type="pct"/>
          </w:tcPr>
          <w:p w:rsidR="00032EC9" w:rsidRPr="0094670D" w:rsidRDefault="00032EC9" w:rsidP="00032EC9">
            <w:pPr>
              <w:autoSpaceDE w:val="0"/>
              <w:autoSpaceDN w:val="0"/>
              <w:adjustRightInd w:val="0"/>
              <w:ind w:left="60" w:right="60"/>
              <w:rPr>
                <w:ins w:id="704" w:author="win" w:date="2018-05-16T13:29:00Z"/>
                <w:rFonts w:ascii="Times New Roman" w:hAnsi="Times New Roman" w:cs="Times New Roman"/>
                <w:color w:val="000000"/>
                <w:sz w:val="20"/>
                <w:szCs w:val="20"/>
              </w:rPr>
            </w:pPr>
            <w:ins w:id="705" w:author="win" w:date="2018-05-16T13:29:00Z">
              <w:r w:rsidRPr="0094670D">
                <w:rPr>
                  <w:rFonts w:ascii="Times New Roman" w:hAnsi="Times New Roman" w:cs="Times New Roman"/>
                  <w:color w:val="000000"/>
                  <w:sz w:val="20"/>
                  <w:szCs w:val="20"/>
                </w:rPr>
                <w:t>-16.075</w:t>
              </w:r>
            </w:ins>
          </w:p>
        </w:tc>
        <w:tc>
          <w:tcPr>
            <w:tcW w:w="671" w:type="pct"/>
          </w:tcPr>
          <w:p w:rsidR="00032EC9" w:rsidRPr="0094670D" w:rsidRDefault="00032EC9" w:rsidP="00032EC9">
            <w:pPr>
              <w:autoSpaceDE w:val="0"/>
              <w:autoSpaceDN w:val="0"/>
              <w:adjustRightInd w:val="0"/>
              <w:ind w:left="60" w:right="60"/>
              <w:rPr>
                <w:ins w:id="706" w:author="win" w:date="2018-05-16T13:29:00Z"/>
                <w:rFonts w:ascii="Times New Roman" w:hAnsi="Times New Roman" w:cs="Times New Roman"/>
                <w:color w:val="000000"/>
                <w:sz w:val="20"/>
                <w:szCs w:val="20"/>
              </w:rPr>
            </w:pPr>
            <w:ins w:id="707" w:author="win" w:date="2018-05-16T13:29:00Z">
              <w:r w:rsidRPr="0094670D">
                <w:rPr>
                  <w:rFonts w:ascii="Times New Roman" w:hAnsi="Times New Roman" w:cs="Times New Roman"/>
                  <w:color w:val="000000"/>
                  <w:sz w:val="20"/>
                  <w:szCs w:val="20"/>
                </w:rPr>
                <w:t>-6.767</w:t>
              </w:r>
            </w:ins>
          </w:p>
        </w:tc>
      </w:tr>
      <w:tr w:rsidR="00032EC9" w:rsidRPr="0094670D" w:rsidTr="00032EC9">
        <w:trPr>
          <w:ins w:id="708" w:author="win" w:date="2018-05-16T13:29:00Z"/>
        </w:trPr>
        <w:tc>
          <w:tcPr>
            <w:tcW w:w="1243" w:type="pct"/>
          </w:tcPr>
          <w:p w:rsidR="00032EC9" w:rsidRPr="0094670D" w:rsidRDefault="00032EC9" w:rsidP="00A9023C">
            <w:pPr>
              <w:autoSpaceDE w:val="0"/>
              <w:autoSpaceDN w:val="0"/>
              <w:adjustRightInd w:val="0"/>
              <w:ind w:left="60" w:right="60"/>
              <w:rPr>
                <w:ins w:id="709" w:author="win" w:date="2018-05-16T13:29:00Z"/>
                <w:rFonts w:ascii="Times New Roman" w:hAnsi="Times New Roman" w:cs="Times New Roman"/>
                <w:color w:val="000000"/>
                <w:sz w:val="20"/>
                <w:szCs w:val="20"/>
              </w:rPr>
            </w:pPr>
            <w:ins w:id="710" w:author="win" w:date="2018-05-16T13:29:00Z">
              <w:r w:rsidRPr="0094670D">
                <w:rPr>
                  <w:rFonts w:ascii="Times New Roman" w:hAnsi="Times New Roman" w:cs="Times New Roman"/>
                  <w:color w:val="000000"/>
                  <w:sz w:val="20"/>
                  <w:szCs w:val="20"/>
                </w:rPr>
                <w:t>Gender</w:t>
              </w:r>
            </w:ins>
          </w:p>
        </w:tc>
        <w:tc>
          <w:tcPr>
            <w:tcW w:w="620" w:type="pct"/>
          </w:tcPr>
          <w:p w:rsidR="00032EC9" w:rsidRPr="0094670D" w:rsidRDefault="00032EC9" w:rsidP="00032EC9">
            <w:pPr>
              <w:autoSpaceDE w:val="0"/>
              <w:autoSpaceDN w:val="0"/>
              <w:adjustRightInd w:val="0"/>
              <w:ind w:left="60" w:right="60"/>
              <w:rPr>
                <w:ins w:id="711" w:author="win" w:date="2018-05-16T13:29:00Z"/>
                <w:rFonts w:ascii="Times New Roman" w:hAnsi="Times New Roman" w:cs="Times New Roman"/>
                <w:color w:val="000000"/>
                <w:sz w:val="20"/>
                <w:szCs w:val="20"/>
              </w:rPr>
            </w:pPr>
            <w:ins w:id="712" w:author="win" w:date="2018-05-16T13:29:00Z">
              <w:r w:rsidRPr="0094670D">
                <w:rPr>
                  <w:rFonts w:ascii="Times New Roman" w:hAnsi="Times New Roman" w:cs="Times New Roman"/>
                  <w:color w:val="000000"/>
                  <w:sz w:val="20"/>
                  <w:szCs w:val="20"/>
                </w:rPr>
                <w:t>2.520</w:t>
              </w:r>
            </w:ins>
          </w:p>
        </w:tc>
        <w:tc>
          <w:tcPr>
            <w:tcW w:w="622" w:type="pct"/>
          </w:tcPr>
          <w:p w:rsidR="00032EC9" w:rsidRPr="0094670D" w:rsidRDefault="00032EC9" w:rsidP="00032EC9">
            <w:pPr>
              <w:autoSpaceDE w:val="0"/>
              <w:autoSpaceDN w:val="0"/>
              <w:adjustRightInd w:val="0"/>
              <w:ind w:left="60" w:right="60"/>
              <w:rPr>
                <w:ins w:id="713" w:author="win" w:date="2018-05-16T13:29:00Z"/>
                <w:rFonts w:ascii="Times New Roman" w:hAnsi="Times New Roman" w:cs="Times New Roman"/>
                <w:color w:val="000000"/>
                <w:sz w:val="20"/>
                <w:szCs w:val="20"/>
              </w:rPr>
            </w:pPr>
            <w:ins w:id="714" w:author="win" w:date="2018-05-16T13:29:00Z">
              <w:r w:rsidRPr="0094670D">
                <w:rPr>
                  <w:rFonts w:ascii="Times New Roman" w:hAnsi="Times New Roman" w:cs="Times New Roman"/>
                  <w:color w:val="000000"/>
                  <w:sz w:val="20"/>
                  <w:szCs w:val="20"/>
                </w:rPr>
                <w:t>2.117</w:t>
              </w:r>
            </w:ins>
          </w:p>
        </w:tc>
        <w:tc>
          <w:tcPr>
            <w:tcW w:w="686" w:type="pct"/>
          </w:tcPr>
          <w:p w:rsidR="00032EC9" w:rsidRPr="0094670D" w:rsidRDefault="00032EC9" w:rsidP="00032EC9">
            <w:pPr>
              <w:autoSpaceDE w:val="0"/>
              <w:autoSpaceDN w:val="0"/>
              <w:adjustRightInd w:val="0"/>
              <w:ind w:left="60" w:right="60"/>
              <w:rPr>
                <w:ins w:id="715" w:author="win" w:date="2018-05-16T13:29:00Z"/>
                <w:rFonts w:ascii="Times New Roman" w:hAnsi="Times New Roman" w:cs="Times New Roman"/>
                <w:color w:val="000000"/>
                <w:sz w:val="20"/>
                <w:szCs w:val="20"/>
              </w:rPr>
            </w:pPr>
            <w:ins w:id="716" w:author="win" w:date="2018-05-16T13:29:00Z">
              <w:r w:rsidRPr="0094670D">
                <w:rPr>
                  <w:rFonts w:ascii="Times New Roman" w:hAnsi="Times New Roman" w:cs="Times New Roman"/>
                  <w:color w:val="000000"/>
                  <w:sz w:val="20"/>
                  <w:szCs w:val="20"/>
                </w:rPr>
                <w:t>.082</w:t>
              </w:r>
            </w:ins>
          </w:p>
        </w:tc>
        <w:tc>
          <w:tcPr>
            <w:tcW w:w="479" w:type="pct"/>
          </w:tcPr>
          <w:p w:rsidR="00032EC9" w:rsidRPr="0094670D" w:rsidRDefault="00032EC9" w:rsidP="00032EC9">
            <w:pPr>
              <w:autoSpaceDE w:val="0"/>
              <w:autoSpaceDN w:val="0"/>
              <w:adjustRightInd w:val="0"/>
              <w:ind w:left="60" w:right="60"/>
              <w:rPr>
                <w:ins w:id="717" w:author="win" w:date="2018-05-16T13:29:00Z"/>
                <w:rFonts w:ascii="Times New Roman" w:hAnsi="Times New Roman" w:cs="Times New Roman"/>
                <w:color w:val="000000"/>
                <w:sz w:val="20"/>
                <w:szCs w:val="20"/>
              </w:rPr>
            </w:pPr>
            <w:ins w:id="718" w:author="win" w:date="2018-05-16T13:29:00Z">
              <w:r w:rsidRPr="0094670D">
                <w:rPr>
                  <w:rFonts w:ascii="Times New Roman" w:hAnsi="Times New Roman" w:cs="Times New Roman"/>
                  <w:color w:val="000000"/>
                  <w:sz w:val="20"/>
                  <w:szCs w:val="20"/>
                </w:rPr>
                <w:t>.236</w:t>
              </w:r>
            </w:ins>
          </w:p>
        </w:tc>
        <w:tc>
          <w:tcPr>
            <w:tcW w:w="678" w:type="pct"/>
          </w:tcPr>
          <w:p w:rsidR="00032EC9" w:rsidRPr="0094670D" w:rsidRDefault="00032EC9" w:rsidP="00032EC9">
            <w:pPr>
              <w:autoSpaceDE w:val="0"/>
              <w:autoSpaceDN w:val="0"/>
              <w:adjustRightInd w:val="0"/>
              <w:ind w:left="60" w:right="60"/>
              <w:rPr>
                <w:ins w:id="719" w:author="win" w:date="2018-05-16T13:29:00Z"/>
                <w:rFonts w:ascii="Times New Roman" w:hAnsi="Times New Roman" w:cs="Times New Roman"/>
                <w:color w:val="000000"/>
                <w:sz w:val="20"/>
                <w:szCs w:val="20"/>
              </w:rPr>
            </w:pPr>
            <w:ins w:id="720" w:author="win" w:date="2018-05-16T13:29:00Z">
              <w:r w:rsidRPr="0094670D">
                <w:rPr>
                  <w:rFonts w:ascii="Times New Roman" w:hAnsi="Times New Roman" w:cs="Times New Roman"/>
                  <w:color w:val="000000"/>
                  <w:sz w:val="20"/>
                  <w:szCs w:val="20"/>
                </w:rPr>
                <w:t>-1.660</w:t>
              </w:r>
            </w:ins>
          </w:p>
        </w:tc>
        <w:tc>
          <w:tcPr>
            <w:tcW w:w="671" w:type="pct"/>
          </w:tcPr>
          <w:p w:rsidR="00032EC9" w:rsidRPr="0094670D" w:rsidRDefault="00032EC9" w:rsidP="00032EC9">
            <w:pPr>
              <w:autoSpaceDE w:val="0"/>
              <w:autoSpaceDN w:val="0"/>
              <w:adjustRightInd w:val="0"/>
              <w:ind w:left="60" w:right="60"/>
              <w:rPr>
                <w:ins w:id="721" w:author="win" w:date="2018-05-16T13:29:00Z"/>
                <w:rFonts w:ascii="Times New Roman" w:hAnsi="Times New Roman" w:cs="Times New Roman"/>
                <w:color w:val="000000"/>
                <w:sz w:val="20"/>
                <w:szCs w:val="20"/>
              </w:rPr>
            </w:pPr>
            <w:ins w:id="722" w:author="win" w:date="2018-05-16T13:29:00Z">
              <w:r w:rsidRPr="0094670D">
                <w:rPr>
                  <w:rFonts w:ascii="Times New Roman" w:hAnsi="Times New Roman" w:cs="Times New Roman"/>
                  <w:color w:val="000000"/>
                  <w:sz w:val="20"/>
                  <w:szCs w:val="20"/>
                </w:rPr>
                <w:t>6.699</w:t>
              </w:r>
            </w:ins>
          </w:p>
        </w:tc>
      </w:tr>
      <w:tr w:rsidR="00032EC9" w:rsidRPr="0094670D" w:rsidTr="00032EC9">
        <w:trPr>
          <w:ins w:id="723" w:author="win" w:date="2018-05-16T13:29:00Z"/>
        </w:trPr>
        <w:tc>
          <w:tcPr>
            <w:tcW w:w="1243" w:type="pct"/>
          </w:tcPr>
          <w:p w:rsidR="00032EC9" w:rsidRPr="0094670D" w:rsidRDefault="00032EC9" w:rsidP="00A9023C">
            <w:pPr>
              <w:autoSpaceDE w:val="0"/>
              <w:autoSpaceDN w:val="0"/>
              <w:adjustRightInd w:val="0"/>
              <w:ind w:right="60"/>
              <w:rPr>
                <w:ins w:id="724" w:author="win" w:date="2018-05-16T13:29:00Z"/>
                <w:rFonts w:ascii="Times New Roman" w:hAnsi="Times New Roman" w:cs="Times New Roman"/>
                <w:color w:val="000000"/>
                <w:sz w:val="20"/>
                <w:szCs w:val="20"/>
              </w:rPr>
            </w:pPr>
            <w:ins w:id="725" w:author="win" w:date="2018-05-16T13:29:00Z">
              <w:r w:rsidRPr="0094670D">
                <w:rPr>
                  <w:rFonts w:ascii="Times New Roman" w:hAnsi="Times New Roman" w:cs="Times New Roman"/>
                  <w:color w:val="000000"/>
                  <w:sz w:val="20"/>
                  <w:szCs w:val="20"/>
                </w:rPr>
                <w:t>Work experience in ED*</w:t>
              </w:r>
            </w:ins>
          </w:p>
        </w:tc>
        <w:tc>
          <w:tcPr>
            <w:tcW w:w="620" w:type="pct"/>
          </w:tcPr>
          <w:p w:rsidR="00032EC9" w:rsidRPr="0094670D" w:rsidRDefault="00032EC9" w:rsidP="00032EC9">
            <w:pPr>
              <w:autoSpaceDE w:val="0"/>
              <w:autoSpaceDN w:val="0"/>
              <w:adjustRightInd w:val="0"/>
              <w:ind w:left="60" w:right="60"/>
              <w:rPr>
                <w:ins w:id="726" w:author="win" w:date="2018-05-16T13:29:00Z"/>
                <w:rFonts w:ascii="Times New Roman" w:hAnsi="Times New Roman" w:cs="Times New Roman"/>
                <w:color w:val="000000"/>
                <w:sz w:val="20"/>
                <w:szCs w:val="20"/>
              </w:rPr>
            </w:pPr>
            <w:ins w:id="727" w:author="win" w:date="2018-05-16T13:29:00Z">
              <w:r w:rsidRPr="0094670D">
                <w:rPr>
                  <w:rFonts w:ascii="Times New Roman" w:hAnsi="Times New Roman" w:cs="Times New Roman"/>
                  <w:color w:val="000000"/>
                  <w:sz w:val="20"/>
                  <w:szCs w:val="20"/>
                </w:rPr>
                <w:t>-.380</w:t>
              </w:r>
            </w:ins>
          </w:p>
        </w:tc>
        <w:tc>
          <w:tcPr>
            <w:tcW w:w="622" w:type="pct"/>
          </w:tcPr>
          <w:p w:rsidR="00032EC9" w:rsidRPr="0094670D" w:rsidRDefault="00032EC9" w:rsidP="00032EC9">
            <w:pPr>
              <w:autoSpaceDE w:val="0"/>
              <w:autoSpaceDN w:val="0"/>
              <w:adjustRightInd w:val="0"/>
              <w:ind w:left="60" w:right="60"/>
              <w:rPr>
                <w:ins w:id="728" w:author="win" w:date="2018-05-16T13:29:00Z"/>
                <w:rFonts w:ascii="Times New Roman" w:hAnsi="Times New Roman" w:cs="Times New Roman"/>
                <w:color w:val="000000"/>
                <w:sz w:val="20"/>
                <w:szCs w:val="20"/>
              </w:rPr>
            </w:pPr>
            <w:ins w:id="729" w:author="win" w:date="2018-05-16T13:29:00Z">
              <w:r w:rsidRPr="0094670D">
                <w:rPr>
                  <w:rFonts w:ascii="Times New Roman" w:hAnsi="Times New Roman" w:cs="Times New Roman"/>
                  <w:color w:val="000000"/>
                  <w:sz w:val="20"/>
                  <w:szCs w:val="20"/>
                </w:rPr>
                <w:t>1.110</w:t>
              </w:r>
            </w:ins>
          </w:p>
        </w:tc>
        <w:tc>
          <w:tcPr>
            <w:tcW w:w="686" w:type="pct"/>
          </w:tcPr>
          <w:p w:rsidR="00032EC9" w:rsidRPr="0094670D" w:rsidRDefault="00032EC9" w:rsidP="00032EC9">
            <w:pPr>
              <w:autoSpaceDE w:val="0"/>
              <w:autoSpaceDN w:val="0"/>
              <w:adjustRightInd w:val="0"/>
              <w:ind w:left="60" w:right="60"/>
              <w:rPr>
                <w:ins w:id="730" w:author="win" w:date="2018-05-16T13:29:00Z"/>
                <w:rFonts w:ascii="Times New Roman" w:hAnsi="Times New Roman" w:cs="Times New Roman"/>
                <w:color w:val="000000"/>
                <w:sz w:val="20"/>
                <w:szCs w:val="20"/>
              </w:rPr>
            </w:pPr>
            <w:ins w:id="731" w:author="win" w:date="2018-05-16T13:29:00Z">
              <w:r w:rsidRPr="0094670D">
                <w:rPr>
                  <w:rFonts w:ascii="Times New Roman" w:hAnsi="Times New Roman" w:cs="Times New Roman"/>
                  <w:color w:val="000000"/>
                  <w:sz w:val="20"/>
                  <w:szCs w:val="20"/>
                </w:rPr>
                <w:t>-.026</w:t>
              </w:r>
            </w:ins>
          </w:p>
        </w:tc>
        <w:tc>
          <w:tcPr>
            <w:tcW w:w="479" w:type="pct"/>
          </w:tcPr>
          <w:p w:rsidR="00032EC9" w:rsidRPr="0094670D" w:rsidRDefault="00032EC9" w:rsidP="00032EC9">
            <w:pPr>
              <w:autoSpaceDE w:val="0"/>
              <w:autoSpaceDN w:val="0"/>
              <w:adjustRightInd w:val="0"/>
              <w:ind w:left="60" w:right="60"/>
              <w:rPr>
                <w:ins w:id="732" w:author="win" w:date="2018-05-16T13:29:00Z"/>
                <w:rFonts w:ascii="Times New Roman" w:hAnsi="Times New Roman" w:cs="Times New Roman"/>
                <w:color w:val="000000"/>
                <w:sz w:val="20"/>
                <w:szCs w:val="20"/>
              </w:rPr>
            </w:pPr>
            <w:ins w:id="733" w:author="win" w:date="2018-05-16T13:29:00Z">
              <w:r w:rsidRPr="0094670D">
                <w:rPr>
                  <w:rFonts w:ascii="Times New Roman" w:hAnsi="Times New Roman" w:cs="Times New Roman"/>
                  <w:color w:val="000000"/>
                  <w:sz w:val="20"/>
                  <w:szCs w:val="20"/>
                </w:rPr>
                <w:t>.733</w:t>
              </w:r>
            </w:ins>
          </w:p>
        </w:tc>
        <w:tc>
          <w:tcPr>
            <w:tcW w:w="678" w:type="pct"/>
          </w:tcPr>
          <w:p w:rsidR="00032EC9" w:rsidRPr="0094670D" w:rsidRDefault="00032EC9" w:rsidP="00032EC9">
            <w:pPr>
              <w:autoSpaceDE w:val="0"/>
              <w:autoSpaceDN w:val="0"/>
              <w:adjustRightInd w:val="0"/>
              <w:ind w:left="60" w:right="60"/>
              <w:rPr>
                <w:ins w:id="734" w:author="win" w:date="2018-05-16T13:29:00Z"/>
                <w:rFonts w:ascii="Times New Roman" w:hAnsi="Times New Roman" w:cs="Times New Roman"/>
                <w:color w:val="000000"/>
                <w:sz w:val="20"/>
                <w:szCs w:val="20"/>
              </w:rPr>
            </w:pPr>
            <w:ins w:id="735" w:author="win" w:date="2018-05-16T13:29:00Z">
              <w:r w:rsidRPr="0094670D">
                <w:rPr>
                  <w:rFonts w:ascii="Times New Roman" w:hAnsi="Times New Roman" w:cs="Times New Roman"/>
                  <w:color w:val="000000"/>
                  <w:sz w:val="20"/>
                  <w:szCs w:val="20"/>
                </w:rPr>
                <w:t>-2.571</w:t>
              </w:r>
            </w:ins>
          </w:p>
        </w:tc>
        <w:tc>
          <w:tcPr>
            <w:tcW w:w="671" w:type="pct"/>
          </w:tcPr>
          <w:p w:rsidR="00032EC9" w:rsidRPr="0094670D" w:rsidRDefault="00032EC9" w:rsidP="00032EC9">
            <w:pPr>
              <w:autoSpaceDE w:val="0"/>
              <w:autoSpaceDN w:val="0"/>
              <w:adjustRightInd w:val="0"/>
              <w:ind w:left="60" w:right="60"/>
              <w:rPr>
                <w:ins w:id="736" w:author="win" w:date="2018-05-16T13:29:00Z"/>
                <w:rFonts w:ascii="Times New Roman" w:hAnsi="Times New Roman" w:cs="Times New Roman"/>
                <w:color w:val="000000"/>
                <w:sz w:val="20"/>
                <w:szCs w:val="20"/>
              </w:rPr>
            </w:pPr>
            <w:ins w:id="737" w:author="win" w:date="2018-05-16T13:29:00Z">
              <w:r w:rsidRPr="0094670D">
                <w:rPr>
                  <w:rFonts w:ascii="Times New Roman" w:hAnsi="Times New Roman" w:cs="Times New Roman"/>
                  <w:color w:val="000000"/>
                  <w:sz w:val="20"/>
                  <w:szCs w:val="20"/>
                </w:rPr>
                <w:t>1.811</w:t>
              </w:r>
            </w:ins>
          </w:p>
        </w:tc>
      </w:tr>
    </w:tbl>
    <w:p w:rsidR="00032EC9" w:rsidRPr="0094670D" w:rsidRDefault="00032EC9" w:rsidP="00032EC9">
      <w:pPr>
        <w:autoSpaceDE w:val="0"/>
        <w:autoSpaceDN w:val="0"/>
        <w:adjustRightInd w:val="0"/>
        <w:spacing w:after="0" w:line="240" w:lineRule="auto"/>
        <w:rPr>
          <w:ins w:id="738" w:author="win" w:date="2018-05-16T13:29:00Z"/>
          <w:rFonts w:ascii="Times New Roman" w:hAnsi="Times New Roman" w:cs="Times New Roman"/>
          <w:color w:val="000000"/>
          <w:sz w:val="20"/>
          <w:szCs w:val="20"/>
        </w:rPr>
      </w:pPr>
      <w:ins w:id="739" w:author="win" w:date="2018-05-16T13:29:00Z">
        <w:r w:rsidRPr="0094670D">
          <w:rPr>
            <w:rFonts w:ascii="Times New Roman" w:hAnsi="Times New Roman" w:cs="Times New Roman"/>
            <w:color w:val="000000"/>
            <w:sz w:val="20"/>
            <w:szCs w:val="20"/>
          </w:rPr>
          <w:t>*Emergency Department</w:t>
        </w:r>
      </w:ins>
    </w:p>
    <w:p w:rsidR="00032EC9" w:rsidRPr="0094670D" w:rsidRDefault="00032EC9" w:rsidP="00032EC9">
      <w:pPr>
        <w:autoSpaceDE w:val="0"/>
        <w:autoSpaceDN w:val="0"/>
        <w:adjustRightInd w:val="0"/>
        <w:spacing w:after="0" w:line="240" w:lineRule="auto"/>
        <w:rPr>
          <w:ins w:id="740" w:author="win" w:date="2018-05-16T13:29:00Z"/>
          <w:rFonts w:ascii="Times New Roman" w:hAnsi="Times New Roman" w:cs="Times New Roman"/>
          <w:sz w:val="20"/>
          <w:szCs w:val="20"/>
        </w:rPr>
      </w:pPr>
      <w:ins w:id="741" w:author="win" w:date="2018-05-16T13:29:00Z">
        <w:r w:rsidRPr="0094670D">
          <w:rPr>
            <w:rFonts w:ascii="Times New Roman" w:hAnsi="Times New Roman" w:cs="Times New Roman"/>
            <w:color w:val="000000"/>
            <w:sz w:val="20"/>
            <w:szCs w:val="20"/>
          </w:rPr>
          <w:t>** Confidence Interval</w:t>
        </w:r>
      </w:ins>
    </w:p>
    <w:p w:rsidR="00032EC9" w:rsidRDefault="00032EC9" w:rsidP="000B3215">
      <w:pPr>
        <w:spacing w:line="480" w:lineRule="auto"/>
        <w:jc w:val="center"/>
        <w:rPr>
          <w:rFonts w:asciiTheme="majorBidi" w:eastAsia="Calibri" w:hAnsiTheme="majorBidi" w:cstheme="majorBidi"/>
          <w:b/>
          <w:bCs/>
          <w:sz w:val="24"/>
          <w:szCs w:val="24"/>
          <w:lang w:bidi="fa-IR"/>
        </w:rPr>
      </w:pPr>
    </w:p>
    <w:p w:rsidR="00BD3187" w:rsidRDefault="00BD3187" w:rsidP="000B3215">
      <w:pPr>
        <w:spacing w:line="480" w:lineRule="auto"/>
        <w:jc w:val="center"/>
        <w:rPr>
          <w:rFonts w:asciiTheme="majorBidi" w:eastAsia="Calibri" w:hAnsiTheme="majorBidi" w:cstheme="majorBidi"/>
          <w:b/>
          <w:bCs/>
          <w:sz w:val="24"/>
          <w:szCs w:val="24"/>
          <w:lang w:bidi="fa-IR"/>
        </w:rPr>
      </w:pPr>
    </w:p>
    <w:p w:rsidR="00BD3187" w:rsidRDefault="00BD3187" w:rsidP="000B3215">
      <w:pPr>
        <w:spacing w:line="480" w:lineRule="auto"/>
        <w:jc w:val="center"/>
        <w:rPr>
          <w:rFonts w:asciiTheme="majorBidi" w:eastAsia="Calibri" w:hAnsiTheme="majorBidi" w:cstheme="majorBidi"/>
          <w:b/>
          <w:bCs/>
          <w:sz w:val="24"/>
          <w:szCs w:val="24"/>
          <w:lang w:bidi="fa-IR"/>
        </w:rPr>
      </w:pPr>
    </w:p>
    <w:p w:rsidR="00BD3187" w:rsidRDefault="00BD3187" w:rsidP="000B3215">
      <w:pPr>
        <w:spacing w:line="480" w:lineRule="auto"/>
        <w:jc w:val="center"/>
        <w:rPr>
          <w:rFonts w:asciiTheme="majorBidi" w:eastAsia="Calibri" w:hAnsiTheme="majorBidi" w:cstheme="majorBidi"/>
          <w:b/>
          <w:bCs/>
          <w:sz w:val="24"/>
          <w:szCs w:val="24"/>
          <w:lang w:bidi="fa-IR"/>
        </w:rPr>
      </w:pPr>
    </w:p>
    <w:p w:rsidR="00032EC9" w:rsidRDefault="00032EC9" w:rsidP="00BD3187">
      <w:pPr>
        <w:autoSpaceDE w:val="0"/>
        <w:autoSpaceDN w:val="0"/>
        <w:adjustRightInd w:val="0"/>
        <w:spacing w:after="120" w:line="400" w:lineRule="atLeast"/>
        <w:jc w:val="both"/>
        <w:rPr>
          <w:ins w:id="742" w:author="win" w:date="2018-05-16T13:31:00Z"/>
          <w:rFonts w:ascii="Times New Roman" w:hAnsi="Times New Roman" w:cs="Times New Roman"/>
          <w:sz w:val="24"/>
          <w:szCs w:val="24"/>
        </w:rPr>
      </w:pPr>
      <w:ins w:id="743" w:author="win" w:date="2018-05-16T13:31:00Z">
        <w:r>
          <w:rPr>
            <w:rFonts w:ascii="Times New Roman" w:hAnsi="Times New Roman" w:cs="Times New Roman"/>
            <w:sz w:val="24"/>
            <w:szCs w:val="24"/>
          </w:rPr>
          <w:t xml:space="preserve">Table </w:t>
        </w:r>
      </w:ins>
      <w:ins w:id="744" w:author="win" w:date="2018-05-16T13:51:00Z">
        <w:r>
          <w:rPr>
            <w:rFonts w:ascii="Times New Roman" w:hAnsi="Times New Roman" w:cs="Times New Roman"/>
            <w:sz w:val="24"/>
            <w:szCs w:val="24"/>
          </w:rPr>
          <w:t>4</w:t>
        </w:r>
      </w:ins>
      <w:ins w:id="745" w:author="win" w:date="2018-05-16T13:31:00Z">
        <w:r>
          <w:rPr>
            <w:rFonts w:ascii="Times New Roman" w:hAnsi="Times New Roman" w:cs="Times New Roman"/>
            <w:sz w:val="24"/>
            <w:szCs w:val="24"/>
          </w:rPr>
          <w:t xml:space="preserve">: Predictors of the </w:t>
        </w:r>
      </w:ins>
      <w:ins w:id="746" w:author="win" w:date="2018-05-17T07:57:00Z">
        <w:r>
          <w:rPr>
            <w:rFonts w:ascii="Times New Roman" w:hAnsi="Times New Roman" w:cs="Times New Roman"/>
            <w:sz w:val="24"/>
            <w:szCs w:val="24"/>
          </w:rPr>
          <w:t>intensity</w:t>
        </w:r>
      </w:ins>
      <w:ins w:id="747" w:author="win" w:date="2018-05-16T13:31:00Z">
        <w:r>
          <w:rPr>
            <w:rFonts w:ascii="Times New Roman" w:hAnsi="Times New Roman" w:cs="Times New Roman"/>
            <w:sz w:val="24"/>
            <w:szCs w:val="24"/>
          </w:rPr>
          <w:t xml:space="preserve"> of moral distress</w:t>
        </w:r>
      </w:ins>
    </w:p>
    <w:tbl>
      <w:tblPr>
        <w:tblStyle w:val="TableGrid"/>
        <w:tblW w:w="0" w:type="auto"/>
        <w:tblLayout w:type="fixed"/>
        <w:tblLook w:val="0000" w:firstRow="0" w:lastRow="0" w:firstColumn="0" w:lastColumn="0" w:noHBand="0" w:noVBand="0"/>
      </w:tblPr>
      <w:tblGrid>
        <w:gridCol w:w="1724"/>
        <w:gridCol w:w="949"/>
        <w:gridCol w:w="1106"/>
        <w:gridCol w:w="1397"/>
        <w:gridCol w:w="843"/>
        <w:gridCol w:w="1600"/>
        <w:gridCol w:w="1397"/>
      </w:tblGrid>
      <w:tr w:rsidR="00032EC9" w:rsidRPr="005E7179" w:rsidTr="00032EC9">
        <w:trPr>
          <w:ins w:id="748" w:author="win" w:date="2018-05-16T13:32:00Z"/>
        </w:trPr>
        <w:tc>
          <w:tcPr>
            <w:tcW w:w="1724" w:type="dxa"/>
            <w:vMerge w:val="restart"/>
          </w:tcPr>
          <w:p w:rsidR="00032EC9" w:rsidRPr="005E7179" w:rsidRDefault="00032EC9" w:rsidP="00032EC9">
            <w:pPr>
              <w:autoSpaceDE w:val="0"/>
              <w:autoSpaceDN w:val="0"/>
              <w:adjustRightInd w:val="0"/>
              <w:ind w:left="60" w:right="60"/>
              <w:rPr>
                <w:ins w:id="749" w:author="win" w:date="2018-05-16T13:33:00Z"/>
                <w:rFonts w:ascii="Arial" w:hAnsi="Arial" w:cs="Arial"/>
                <w:color w:val="000000"/>
                <w:sz w:val="18"/>
                <w:szCs w:val="18"/>
              </w:rPr>
            </w:pPr>
            <w:ins w:id="750" w:author="win" w:date="2018-05-16T13:34:00Z">
              <w:r>
                <w:rPr>
                  <w:rFonts w:ascii="Arial" w:hAnsi="Arial" w:cs="Arial"/>
                  <w:color w:val="000000"/>
                  <w:sz w:val="18"/>
                  <w:szCs w:val="18"/>
                </w:rPr>
                <w:t>Predictors</w:t>
              </w:r>
            </w:ins>
          </w:p>
        </w:tc>
        <w:tc>
          <w:tcPr>
            <w:tcW w:w="2055" w:type="dxa"/>
            <w:gridSpan w:val="2"/>
          </w:tcPr>
          <w:p w:rsidR="00032EC9" w:rsidRPr="005E7179" w:rsidRDefault="00032EC9" w:rsidP="00032EC9">
            <w:pPr>
              <w:autoSpaceDE w:val="0"/>
              <w:autoSpaceDN w:val="0"/>
              <w:adjustRightInd w:val="0"/>
              <w:ind w:left="60" w:right="60"/>
              <w:rPr>
                <w:ins w:id="751" w:author="win" w:date="2018-05-16T13:32:00Z"/>
                <w:rFonts w:ascii="Arial" w:hAnsi="Arial" w:cs="Arial"/>
                <w:color w:val="000000"/>
                <w:sz w:val="18"/>
                <w:szCs w:val="18"/>
              </w:rPr>
            </w:pPr>
            <w:ins w:id="752" w:author="win" w:date="2018-05-16T13:32:00Z">
              <w:r w:rsidRPr="005E7179">
                <w:rPr>
                  <w:rFonts w:ascii="Arial" w:hAnsi="Arial" w:cs="Arial"/>
                  <w:color w:val="000000"/>
                  <w:sz w:val="18"/>
                  <w:szCs w:val="18"/>
                </w:rPr>
                <w:t>Unstandardized Coefficients</w:t>
              </w:r>
            </w:ins>
          </w:p>
        </w:tc>
        <w:tc>
          <w:tcPr>
            <w:tcW w:w="1397" w:type="dxa"/>
          </w:tcPr>
          <w:p w:rsidR="00032EC9" w:rsidRPr="005E7179" w:rsidRDefault="00032EC9" w:rsidP="00032EC9">
            <w:pPr>
              <w:autoSpaceDE w:val="0"/>
              <w:autoSpaceDN w:val="0"/>
              <w:adjustRightInd w:val="0"/>
              <w:ind w:left="60" w:right="60"/>
              <w:rPr>
                <w:ins w:id="753" w:author="win" w:date="2018-05-16T13:32:00Z"/>
                <w:rFonts w:ascii="Arial" w:hAnsi="Arial" w:cs="Arial"/>
                <w:color w:val="000000"/>
                <w:sz w:val="18"/>
                <w:szCs w:val="18"/>
              </w:rPr>
            </w:pPr>
            <w:ins w:id="754" w:author="win" w:date="2018-05-16T13:32:00Z">
              <w:r w:rsidRPr="005E7179">
                <w:rPr>
                  <w:rFonts w:ascii="Arial" w:hAnsi="Arial" w:cs="Arial"/>
                  <w:color w:val="000000"/>
                  <w:sz w:val="18"/>
                  <w:szCs w:val="18"/>
                </w:rPr>
                <w:t>Standardized Coefficients</w:t>
              </w:r>
            </w:ins>
          </w:p>
        </w:tc>
        <w:tc>
          <w:tcPr>
            <w:tcW w:w="843" w:type="dxa"/>
            <w:vMerge w:val="restart"/>
          </w:tcPr>
          <w:p w:rsidR="00032EC9" w:rsidRPr="005E7179" w:rsidRDefault="00032EC9" w:rsidP="00032EC9">
            <w:pPr>
              <w:autoSpaceDE w:val="0"/>
              <w:autoSpaceDN w:val="0"/>
              <w:adjustRightInd w:val="0"/>
              <w:ind w:left="60" w:right="60"/>
              <w:rPr>
                <w:ins w:id="755" w:author="win" w:date="2018-05-16T13:32:00Z"/>
                <w:rFonts w:ascii="Arial" w:hAnsi="Arial" w:cs="Arial"/>
                <w:color w:val="000000"/>
                <w:sz w:val="18"/>
                <w:szCs w:val="18"/>
              </w:rPr>
            </w:pPr>
            <w:ins w:id="756" w:author="win" w:date="2018-05-16T13:35:00Z">
              <w:r>
                <w:rPr>
                  <w:rFonts w:ascii="Arial" w:hAnsi="Arial" w:cs="Arial"/>
                  <w:color w:val="000000"/>
                  <w:sz w:val="18"/>
                  <w:szCs w:val="18"/>
                </w:rPr>
                <w:t>P</w:t>
              </w:r>
            </w:ins>
          </w:p>
        </w:tc>
        <w:tc>
          <w:tcPr>
            <w:tcW w:w="2997" w:type="dxa"/>
            <w:gridSpan w:val="2"/>
          </w:tcPr>
          <w:p w:rsidR="00032EC9" w:rsidRPr="005E7179" w:rsidRDefault="00032EC9" w:rsidP="00032EC9">
            <w:pPr>
              <w:autoSpaceDE w:val="0"/>
              <w:autoSpaceDN w:val="0"/>
              <w:adjustRightInd w:val="0"/>
              <w:ind w:left="60" w:right="60"/>
              <w:rPr>
                <w:ins w:id="757" w:author="win" w:date="2018-05-16T13:32:00Z"/>
                <w:rFonts w:ascii="Arial" w:hAnsi="Arial" w:cs="Arial"/>
                <w:color w:val="000000"/>
                <w:sz w:val="18"/>
                <w:szCs w:val="18"/>
              </w:rPr>
            </w:pPr>
            <w:ins w:id="758" w:author="win" w:date="2018-05-16T14:14:00Z">
              <w:r w:rsidRPr="0094670D">
                <w:rPr>
                  <w:rFonts w:ascii="Times New Roman" w:hAnsi="Times New Roman" w:cs="Times New Roman"/>
                  <w:color w:val="000000"/>
                  <w:sz w:val="20"/>
                  <w:szCs w:val="20"/>
                </w:rPr>
                <w:t>95% CI** for B</w:t>
              </w:r>
            </w:ins>
          </w:p>
        </w:tc>
      </w:tr>
      <w:tr w:rsidR="00032EC9" w:rsidRPr="005E7179" w:rsidTr="00032EC9">
        <w:trPr>
          <w:ins w:id="759" w:author="win" w:date="2018-05-16T13:32:00Z"/>
        </w:trPr>
        <w:tc>
          <w:tcPr>
            <w:tcW w:w="1724" w:type="dxa"/>
            <w:vMerge/>
          </w:tcPr>
          <w:p w:rsidR="00032EC9" w:rsidRPr="005E7179" w:rsidRDefault="00032EC9">
            <w:pPr>
              <w:autoSpaceDE w:val="0"/>
              <w:autoSpaceDN w:val="0"/>
              <w:adjustRightInd w:val="0"/>
              <w:ind w:left="60" w:right="60"/>
              <w:rPr>
                <w:ins w:id="760" w:author="win" w:date="2018-05-16T13:33:00Z"/>
                <w:rFonts w:ascii="Arial" w:hAnsi="Arial" w:cs="Arial"/>
                <w:color w:val="000000"/>
                <w:sz w:val="18"/>
                <w:szCs w:val="18"/>
              </w:rPr>
              <w:pPrChange w:id="761" w:author="win" w:date="2018-05-16T13:36:00Z">
                <w:pPr>
                  <w:autoSpaceDE w:val="0"/>
                  <w:autoSpaceDN w:val="0"/>
                  <w:adjustRightInd w:val="0"/>
                  <w:spacing w:line="320" w:lineRule="atLeast"/>
                  <w:ind w:left="60" w:right="60"/>
                  <w:jc w:val="center"/>
                </w:pPr>
              </w:pPrChange>
            </w:pPr>
          </w:p>
        </w:tc>
        <w:tc>
          <w:tcPr>
            <w:tcW w:w="949" w:type="dxa"/>
          </w:tcPr>
          <w:p w:rsidR="00032EC9" w:rsidRPr="005E7179" w:rsidRDefault="00032EC9">
            <w:pPr>
              <w:autoSpaceDE w:val="0"/>
              <w:autoSpaceDN w:val="0"/>
              <w:adjustRightInd w:val="0"/>
              <w:ind w:left="60" w:right="60"/>
              <w:rPr>
                <w:ins w:id="762" w:author="win" w:date="2018-05-16T13:32:00Z"/>
                <w:rFonts w:ascii="Arial" w:hAnsi="Arial" w:cs="Arial"/>
                <w:color w:val="000000"/>
                <w:sz w:val="18"/>
                <w:szCs w:val="18"/>
              </w:rPr>
              <w:pPrChange w:id="763" w:author="win" w:date="2018-05-16T13:36:00Z">
                <w:pPr>
                  <w:autoSpaceDE w:val="0"/>
                  <w:autoSpaceDN w:val="0"/>
                  <w:adjustRightInd w:val="0"/>
                  <w:spacing w:line="320" w:lineRule="atLeast"/>
                  <w:ind w:left="60" w:right="60"/>
                  <w:jc w:val="center"/>
                </w:pPr>
              </w:pPrChange>
            </w:pPr>
            <w:ins w:id="764" w:author="win" w:date="2018-05-16T13:32:00Z">
              <w:r w:rsidRPr="005E7179">
                <w:rPr>
                  <w:rFonts w:ascii="Arial" w:hAnsi="Arial" w:cs="Arial"/>
                  <w:color w:val="000000"/>
                  <w:sz w:val="18"/>
                  <w:szCs w:val="18"/>
                </w:rPr>
                <w:t>B</w:t>
              </w:r>
            </w:ins>
          </w:p>
        </w:tc>
        <w:tc>
          <w:tcPr>
            <w:tcW w:w="1106" w:type="dxa"/>
          </w:tcPr>
          <w:p w:rsidR="00032EC9" w:rsidRPr="005E7179" w:rsidRDefault="00032EC9">
            <w:pPr>
              <w:autoSpaceDE w:val="0"/>
              <w:autoSpaceDN w:val="0"/>
              <w:adjustRightInd w:val="0"/>
              <w:ind w:left="60" w:right="60"/>
              <w:rPr>
                <w:ins w:id="765" w:author="win" w:date="2018-05-16T13:32:00Z"/>
                <w:rFonts w:ascii="Arial" w:hAnsi="Arial" w:cs="Arial"/>
                <w:color w:val="000000"/>
                <w:sz w:val="18"/>
                <w:szCs w:val="18"/>
              </w:rPr>
              <w:pPrChange w:id="766" w:author="win" w:date="2018-05-16T13:36:00Z">
                <w:pPr>
                  <w:autoSpaceDE w:val="0"/>
                  <w:autoSpaceDN w:val="0"/>
                  <w:adjustRightInd w:val="0"/>
                  <w:spacing w:line="320" w:lineRule="atLeast"/>
                  <w:ind w:left="60" w:right="60"/>
                  <w:jc w:val="center"/>
                </w:pPr>
              </w:pPrChange>
            </w:pPr>
            <w:ins w:id="767" w:author="win" w:date="2018-05-16T13:32:00Z">
              <w:r w:rsidRPr="005E7179">
                <w:rPr>
                  <w:rFonts w:ascii="Arial" w:hAnsi="Arial" w:cs="Arial"/>
                  <w:color w:val="000000"/>
                  <w:sz w:val="18"/>
                  <w:szCs w:val="18"/>
                </w:rPr>
                <w:t>Std. Error</w:t>
              </w:r>
            </w:ins>
          </w:p>
        </w:tc>
        <w:tc>
          <w:tcPr>
            <w:tcW w:w="1397" w:type="dxa"/>
          </w:tcPr>
          <w:p w:rsidR="00032EC9" w:rsidRPr="005E7179" w:rsidRDefault="00032EC9">
            <w:pPr>
              <w:autoSpaceDE w:val="0"/>
              <w:autoSpaceDN w:val="0"/>
              <w:adjustRightInd w:val="0"/>
              <w:ind w:left="60" w:right="60"/>
              <w:rPr>
                <w:ins w:id="768" w:author="win" w:date="2018-05-16T13:32:00Z"/>
                <w:rFonts w:ascii="Arial" w:hAnsi="Arial" w:cs="Arial"/>
                <w:color w:val="000000"/>
                <w:sz w:val="18"/>
                <w:szCs w:val="18"/>
              </w:rPr>
              <w:pPrChange w:id="769" w:author="win" w:date="2018-05-16T13:36:00Z">
                <w:pPr>
                  <w:autoSpaceDE w:val="0"/>
                  <w:autoSpaceDN w:val="0"/>
                  <w:adjustRightInd w:val="0"/>
                  <w:spacing w:line="320" w:lineRule="atLeast"/>
                  <w:ind w:left="60" w:right="60"/>
                  <w:jc w:val="center"/>
                </w:pPr>
              </w:pPrChange>
            </w:pPr>
            <w:ins w:id="770" w:author="win" w:date="2018-05-16T13:32:00Z">
              <w:r w:rsidRPr="005E7179">
                <w:rPr>
                  <w:rFonts w:ascii="Arial" w:hAnsi="Arial" w:cs="Arial"/>
                  <w:color w:val="000000"/>
                  <w:sz w:val="18"/>
                  <w:szCs w:val="18"/>
                </w:rPr>
                <w:t>Beta</w:t>
              </w:r>
            </w:ins>
          </w:p>
        </w:tc>
        <w:tc>
          <w:tcPr>
            <w:tcW w:w="843" w:type="dxa"/>
            <w:vMerge/>
          </w:tcPr>
          <w:p w:rsidR="00032EC9" w:rsidRPr="005E7179" w:rsidRDefault="00032EC9" w:rsidP="00A9023C">
            <w:pPr>
              <w:autoSpaceDE w:val="0"/>
              <w:autoSpaceDN w:val="0"/>
              <w:adjustRightInd w:val="0"/>
              <w:rPr>
                <w:ins w:id="771" w:author="win" w:date="2018-05-16T13:32:00Z"/>
                <w:rFonts w:ascii="Arial" w:hAnsi="Arial" w:cs="Arial"/>
                <w:color w:val="000000"/>
                <w:sz w:val="18"/>
                <w:szCs w:val="18"/>
              </w:rPr>
            </w:pPr>
          </w:p>
        </w:tc>
        <w:tc>
          <w:tcPr>
            <w:tcW w:w="1600" w:type="dxa"/>
          </w:tcPr>
          <w:p w:rsidR="00032EC9" w:rsidRPr="005E7179" w:rsidRDefault="00032EC9" w:rsidP="00032EC9">
            <w:pPr>
              <w:autoSpaceDE w:val="0"/>
              <w:autoSpaceDN w:val="0"/>
              <w:adjustRightInd w:val="0"/>
              <w:ind w:left="60" w:right="60"/>
              <w:rPr>
                <w:ins w:id="772" w:author="win" w:date="2018-05-16T13:32:00Z"/>
                <w:rFonts w:ascii="Arial" w:hAnsi="Arial" w:cs="Arial"/>
                <w:color w:val="000000"/>
                <w:sz w:val="18"/>
                <w:szCs w:val="18"/>
              </w:rPr>
            </w:pPr>
            <w:ins w:id="773" w:author="win" w:date="2018-05-16T13:32:00Z">
              <w:r w:rsidRPr="005E7179">
                <w:rPr>
                  <w:rFonts w:ascii="Arial" w:hAnsi="Arial" w:cs="Arial"/>
                  <w:color w:val="000000"/>
                  <w:sz w:val="18"/>
                  <w:szCs w:val="18"/>
                </w:rPr>
                <w:t>Lower Bound</w:t>
              </w:r>
            </w:ins>
          </w:p>
        </w:tc>
        <w:tc>
          <w:tcPr>
            <w:tcW w:w="1397" w:type="dxa"/>
          </w:tcPr>
          <w:p w:rsidR="00032EC9" w:rsidRPr="005E7179" w:rsidRDefault="00032EC9" w:rsidP="00032EC9">
            <w:pPr>
              <w:autoSpaceDE w:val="0"/>
              <w:autoSpaceDN w:val="0"/>
              <w:adjustRightInd w:val="0"/>
              <w:ind w:left="60" w:right="60"/>
              <w:rPr>
                <w:ins w:id="774" w:author="win" w:date="2018-05-16T13:32:00Z"/>
                <w:rFonts w:ascii="Arial" w:hAnsi="Arial" w:cs="Arial"/>
                <w:color w:val="000000"/>
                <w:sz w:val="18"/>
                <w:szCs w:val="18"/>
              </w:rPr>
            </w:pPr>
            <w:ins w:id="775" w:author="win" w:date="2018-05-16T13:32:00Z">
              <w:r w:rsidRPr="005E7179">
                <w:rPr>
                  <w:rFonts w:ascii="Arial" w:hAnsi="Arial" w:cs="Arial"/>
                  <w:color w:val="000000"/>
                  <w:sz w:val="18"/>
                  <w:szCs w:val="18"/>
                </w:rPr>
                <w:t>Upper Bound</w:t>
              </w:r>
            </w:ins>
          </w:p>
        </w:tc>
      </w:tr>
      <w:tr w:rsidR="00032EC9" w:rsidRPr="005E7179" w:rsidTr="00032EC9">
        <w:trPr>
          <w:ins w:id="776" w:author="win" w:date="2018-05-16T13:32:00Z"/>
        </w:trPr>
        <w:tc>
          <w:tcPr>
            <w:tcW w:w="1724" w:type="dxa"/>
          </w:tcPr>
          <w:p w:rsidR="00032EC9" w:rsidRPr="005E7179" w:rsidRDefault="00032EC9" w:rsidP="00032EC9">
            <w:pPr>
              <w:autoSpaceDE w:val="0"/>
              <w:autoSpaceDN w:val="0"/>
              <w:adjustRightInd w:val="0"/>
              <w:ind w:left="60" w:right="60"/>
              <w:rPr>
                <w:ins w:id="777" w:author="win" w:date="2018-05-16T13:33:00Z"/>
                <w:rFonts w:ascii="Arial" w:hAnsi="Arial" w:cs="Arial"/>
                <w:color w:val="000000"/>
                <w:sz w:val="18"/>
                <w:szCs w:val="18"/>
              </w:rPr>
            </w:pPr>
            <w:ins w:id="778" w:author="win" w:date="2018-05-16T13:34:00Z">
              <w:r>
                <w:rPr>
                  <w:rFonts w:ascii="Arial" w:hAnsi="Arial" w:cs="Arial"/>
                  <w:color w:val="000000"/>
                  <w:sz w:val="18"/>
                  <w:szCs w:val="18"/>
                </w:rPr>
                <w:t>A</w:t>
              </w:r>
            </w:ins>
            <w:ins w:id="779" w:author="win" w:date="2018-05-16T13:33:00Z">
              <w:r w:rsidRPr="005E7179">
                <w:rPr>
                  <w:rFonts w:ascii="Arial" w:hAnsi="Arial" w:cs="Arial"/>
                  <w:color w:val="000000"/>
                  <w:sz w:val="18"/>
                  <w:szCs w:val="18"/>
                </w:rPr>
                <w:t>utonomy</w:t>
              </w:r>
            </w:ins>
          </w:p>
        </w:tc>
        <w:tc>
          <w:tcPr>
            <w:tcW w:w="949" w:type="dxa"/>
          </w:tcPr>
          <w:p w:rsidR="00032EC9" w:rsidRPr="005E7179" w:rsidRDefault="00032EC9" w:rsidP="00032EC9">
            <w:pPr>
              <w:autoSpaceDE w:val="0"/>
              <w:autoSpaceDN w:val="0"/>
              <w:adjustRightInd w:val="0"/>
              <w:ind w:left="60" w:right="60"/>
              <w:rPr>
                <w:ins w:id="780" w:author="win" w:date="2018-05-16T13:32:00Z"/>
                <w:rFonts w:ascii="Arial" w:hAnsi="Arial" w:cs="Arial"/>
                <w:color w:val="000000"/>
                <w:sz w:val="18"/>
                <w:szCs w:val="18"/>
              </w:rPr>
            </w:pPr>
            <w:ins w:id="781" w:author="win" w:date="2018-05-16T13:32:00Z">
              <w:r w:rsidRPr="005E7179">
                <w:rPr>
                  <w:rFonts w:ascii="Arial" w:hAnsi="Arial" w:cs="Arial"/>
                  <w:color w:val="000000"/>
                  <w:sz w:val="18"/>
                  <w:szCs w:val="18"/>
                </w:rPr>
                <w:t>-.112</w:t>
              </w:r>
            </w:ins>
          </w:p>
        </w:tc>
        <w:tc>
          <w:tcPr>
            <w:tcW w:w="1106" w:type="dxa"/>
          </w:tcPr>
          <w:p w:rsidR="00032EC9" w:rsidRPr="005E7179" w:rsidRDefault="00032EC9" w:rsidP="00032EC9">
            <w:pPr>
              <w:autoSpaceDE w:val="0"/>
              <w:autoSpaceDN w:val="0"/>
              <w:adjustRightInd w:val="0"/>
              <w:ind w:left="60" w:right="60"/>
              <w:rPr>
                <w:ins w:id="782" w:author="win" w:date="2018-05-16T13:32:00Z"/>
                <w:rFonts w:ascii="Arial" w:hAnsi="Arial" w:cs="Arial"/>
                <w:color w:val="000000"/>
                <w:sz w:val="18"/>
                <w:szCs w:val="18"/>
              </w:rPr>
            </w:pPr>
            <w:ins w:id="783" w:author="win" w:date="2018-05-16T13:32:00Z">
              <w:r w:rsidRPr="005E7179">
                <w:rPr>
                  <w:rFonts w:ascii="Arial" w:hAnsi="Arial" w:cs="Arial"/>
                  <w:color w:val="000000"/>
                  <w:sz w:val="18"/>
                  <w:szCs w:val="18"/>
                </w:rPr>
                <w:t>.065</w:t>
              </w:r>
            </w:ins>
          </w:p>
        </w:tc>
        <w:tc>
          <w:tcPr>
            <w:tcW w:w="1397" w:type="dxa"/>
          </w:tcPr>
          <w:p w:rsidR="00032EC9" w:rsidRPr="005E7179" w:rsidRDefault="00032EC9" w:rsidP="00032EC9">
            <w:pPr>
              <w:autoSpaceDE w:val="0"/>
              <w:autoSpaceDN w:val="0"/>
              <w:adjustRightInd w:val="0"/>
              <w:ind w:left="60" w:right="60"/>
              <w:rPr>
                <w:ins w:id="784" w:author="win" w:date="2018-05-16T13:32:00Z"/>
                <w:rFonts w:ascii="Arial" w:hAnsi="Arial" w:cs="Arial"/>
                <w:color w:val="000000"/>
                <w:sz w:val="18"/>
                <w:szCs w:val="18"/>
              </w:rPr>
            </w:pPr>
            <w:ins w:id="785" w:author="win" w:date="2018-05-16T13:32:00Z">
              <w:r w:rsidRPr="005E7179">
                <w:rPr>
                  <w:rFonts w:ascii="Arial" w:hAnsi="Arial" w:cs="Arial"/>
                  <w:color w:val="000000"/>
                  <w:sz w:val="18"/>
                  <w:szCs w:val="18"/>
                </w:rPr>
                <w:t>-.131</w:t>
              </w:r>
            </w:ins>
          </w:p>
        </w:tc>
        <w:tc>
          <w:tcPr>
            <w:tcW w:w="843" w:type="dxa"/>
          </w:tcPr>
          <w:p w:rsidR="00032EC9" w:rsidRPr="005E7179" w:rsidRDefault="00032EC9" w:rsidP="00032EC9">
            <w:pPr>
              <w:autoSpaceDE w:val="0"/>
              <w:autoSpaceDN w:val="0"/>
              <w:adjustRightInd w:val="0"/>
              <w:ind w:left="60" w:right="60"/>
              <w:rPr>
                <w:ins w:id="786" w:author="win" w:date="2018-05-16T13:32:00Z"/>
                <w:rFonts w:ascii="Arial" w:hAnsi="Arial" w:cs="Arial"/>
                <w:color w:val="000000"/>
                <w:sz w:val="18"/>
                <w:szCs w:val="18"/>
              </w:rPr>
            </w:pPr>
            <w:ins w:id="787" w:author="win" w:date="2018-05-16T13:32:00Z">
              <w:r w:rsidRPr="005E7179">
                <w:rPr>
                  <w:rFonts w:ascii="Arial" w:hAnsi="Arial" w:cs="Arial"/>
                  <w:color w:val="000000"/>
                  <w:sz w:val="18"/>
                  <w:szCs w:val="18"/>
                </w:rPr>
                <w:t>.086</w:t>
              </w:r>
            </w:ins>
          </w:p>
        </w:tc>
        <w:tc>
          <w:tcPr>
            <w:tcW w:w="1600" w:type="dxa"/>
          </w:tcPr>
          <w:p w:rsidR="00032EC9" w:rsidRPr="005E7179" w:rsidRDefault="00032EC9" w:rsidP="00032EC9">
            <w:pPr>
              <w:autoSpaceDE w:val="0"/>
              <w:autoSpaceDN w:val="0"/>
              <w:adjustRightInd w:val="0"/>
              <w:ind w:left="60" w:right="60"/>
              <w:rPr>
                <w:ins w:id="788" w:author="win" w:date="2018-05-16T13:32:00Z"/>
                <w:rFonts w:ascii="Arial" w:hAnsi="Arial" w:cs="Arial"/>
                <w:color w:val="000000"/>
                <w:sz w:val="18"/>
                <w:szCs w:val="18"/>
              </w:rPr>
            </w:pPr>
            <w:ins w:id="789" w:author="win" w:date="2018-05-16T13:32:00Z">
              <w:r w:rsidRPr="005E7179">
                <w:rPr>
                  <w:rFonts w:ascii="Arial" w:hAnsi="Arial" w:cs="Arial"/>
                  <w:color w:val="000000"/>
                  <w:sz w:val="18"/>
                  <w:szCs w:val="18"/>
                </w:rPr>
                <w:t>-.240</w:t>
              </w:r>
            </w:ins>
          </w:p>
        </w:tc>
        <w:tc>
          <w:tcPr>
            <w:tcW w:w="1397" w:type="dxa"/>
          </w:tcPr>
          <w:p w:rsidR="00032EC9" w:rsidRPr="005E7179" w:rsidRDefault="00032EC9" w:rsidP="00032EC9">
            <w:pPr>
              <w:autoSpaceDE w:val="0"/>
              <w:autoSpaceDN w:val="0"/>
              <w:adjustRightInd w:val="0"/>
              <w:ind w:left="60" w:right="60"/>
              <w:rPr>
                <w:ins w:id="790" w:author="win" w:date="2018-05-16T13:32:00Z"/>
                <w:rFonts w:ascii="Arial" w:hAnsi="Arial" w:cs="Arial"/>
                <w:color w:val="000000"/>
                <w:sz w:val="18"/>
                <w:szCs w:val="18"/>
              </w:rPr>
            </w:pPr>
            <w:ins w:id="791" w:author="win" w:date="2018-05-16T13:32:00Z">
              <w:r w:rsidRPr="005E7179">
                <w:rPr>
                  <w:rFonts w:ascii="Arial" w:hAnsi="Arial" w:cs="Arial"/>
                  <w:color w:val="000000"/>
                  <w:sz w:val="18"/>
                  <w:szCs w:val="18"/>
                </w:rPr>
                <w:t>.016</w:t>
              </w:r>
            </w:ins>
          </w:p>
        </w:tc>
      </w:tr>
      <w:tr w:rsidR="00032EC9" w:rsidRPr="005E7179" w:rsidTr="00032EC9">
        <w:trPr>
          <w:ins w:id="792" w:author="win" w:date="2018-05-16T13:32:00Z"/>
        </w:trPr>
        <w:tc>
          <w:tcPr>
            <w:tcW w:w="1724" w:type="dxa"/>
          </w:tcPr>
          <w:p w:rsidR="00032EC9" w:rsidRPr="005E7179" w:rsidRDefault="00032EC9" w:rsidP="00032EC9">
            <w:pPr>
              <w:autoSpaceDE w:val="0"/>
              <w:autoSpaceDN w:val="0"/>
              <w:adjustRightInd w:val="0"/>
              <w:ind w:left="60" w:right="60"/>
              <w:rPr>
                <w:ins w:id="793" w:author="win" w:date="2018-05-16T13:33:00Z"/>
                <w:rFonts w:ascii="Arial" w:hAnsi="Arial" w:cs="Arial"/>
                <w:color w:val="000000"/>
                <w:sz w:val="18"/>
                <w:szCs w:val="18"/>
              </w:rPr>
            </w:pPr>
            <w:ins w:id="794" w:author="win" w:date="2018-05-16T13:34:00Z">
              <w:r>
                <w:rPr>
                  <w:rFonts w:ascii="Arial" w:hAnsi="Arial" w:cs="Arial"/>
                  <w:color w:val="000000"/>
                  <w:sz w:val="18"/>
                  <w:szCs w:val="18"/>
                </w:rPr>
                <w:t>Age</w:t>
              </w:r>
            </w:ins>
          </w:p>
        </w:tc>
        <w:tc>
          <w:tcPr>
            <w:tcW w:w="949" w:type="dxa"/>
          </w:tcPr>
          <w:p w:rsidR="00032EC9" w:rsidRPr="005E7179" w:rsidRDefault="00032EC9" w:rsidP="00032EC9">
            <w:pPr>
              <w:autoSpaceDE w:val="0"/>
              <w:autoSpaceDN w:val="0"/>
              <w:adjustRightInd w:val="0"/>
              <w:ind w:left="60" w:right="60"/>
              <w:rPr>
                <w:ins w:id="795" w:author="win" w:date="2018-05-16T13:32:00Z"/>
                <w:rFonts w:ascii="Arial" w:hAnsi="Arial" w:cs="Arial"/>
                <w:color w:val="000000"/>
                <w:sz w:val="18"/>
                <w:szCs w:val="18"/>
              </w:rPr>
            </w:pPr>
            <w:ins w:id="796" w:author="win" w:date="2018-05-16T13:32:00Z">
              <w:r w:rsidRPr="005E7179">
                <w:rPr>
                  <w:rFonts w:ascii="Arial" w:hAnsi="Arial" w:cs="Arial"/>
                  <w:color w:val="000000"/>
                  <w:sz w:val="18"/>
                  <w:szCs w:val="18"/>
                </w:rPr>
                <w:t>-5.937</w:t>
              </w:r>
            </w:ins>
          </w:p>
        </w:tc>
        <w:tc>
          <w:tcPr>
            <w:tcW w:w="1106" w:type="dxa"/>
          </w:tcPr>
          <w:p w:rsidR="00032EC9" w:rsidRPr="005E7179" w:rsidRDefault="00032EC9" w:rsidP="00032EC9">
            <w:pPr>
              <w:autoSpaceDE w:val="0"/>
              <w:autoSpaceDN w:val="0"/>
              <w:adjustRightInd w:val="0"/>
              <w:ind w:left="60" w:right="60"/>
              <w:rPr>
                <w:ins w:id="797" w:author="win" w:date="2018-05-16T13:32:00Z"/>
                <w:rFonts w:ascii="Arial" w:hAnsi="Arial" w:cs="Arial"/>
                <w:color w:val="000000"/>
                <w:sz w:val="18"/>
                <w:szCs w:val="18"/>
              </w:rPr>
            </w:pPr>
            <w:ins w:id="798" w:author="win" w:date="2018-05-16T13:32:00Z">
              <w:r w:rsidRPr="005E7179">
                <w:rPr>
                  <w:rFonts w:ascii="Arial" w:hAnsi="Arial" w:cs="Arial"/>
                  <w:color w:val="000000"/>
                  <w:sz w:val="18"/>
                  <w:szCs w:val="18"/>
                </w:rPr>
                <w:t>2.427</w:t>
              </w:r>
            </w:ins>
          </w:p>
        </w:tc>
        <w:tc>
          <w:tcPr>
            <w:tcW w:w="1397" w:type="dxa"/>
          </w:tcPr>
          <w:p w:rsidR="00032EC9" w:rsidRPr="005E7179" w:rsidRDefault="00032EC9" w:rsidP="00032EC9">
            <w:pPr>
              <w:autoSpaceDE w:val="0"/>
              <w:autoSpaceDN w:val="0"/>
              <w:adjustRightInd w:val="0"/>
              <w:ind w:left="60" w:right="60"/>
              <w:rPr>
                <w:ins w:id="799" w:author="win" w:date="2018-05-16T13:32:00Z"/>
                <w:rFonts w:ascii="Arial" w:hAnsi="Arial" w:cs="Arial"/>
                <w:color w:val="000000"/>
                <w:sz w:val="18"/>
                <w:szCs w:val="18"/>
              </w:rPr>
            </w:pPr>
            <w:ins w:id="800" w:author="win" w:date="2018-05-16T13:32:00Z">
              <w:r w:rsidRPr="005E7179">
                <w:rPr>
                  <w:rFonts w:ascii="Arial" w:hAnsi="Arial" w:cs="Arial"/>
                  <w:color w:val="000000"/>
                  <w:sz w:val="18"/>
                  <w:szCs w:val="18"/>
                </w:rPr>
                <w:t>-.204</w:t>
              </w:r>
            </w:ins>
          </w:p>
        </w:tc>
        <w:tc>
          <w:tcPr>
            <w:tcW w:w="843" w:type="dxa"/>
          </w:tcPr>
          <w:p w:rsidR="00032EC9" w:rsidRPr="00032EC9" w:rsidRDefault="00032EC9" w:rsidP="00032EC9">
            <w:pPr>
              <w:autoSpaceDE w:val="0"/>
              <w:autoSpaceDN w:val="0"/>
              <w:adjustRightInd w:val="0"/>
              <w:ind w:left="60" w:right="60"/>
              <w:rPr>
                <w:ins w:id="801" w:author="win" w:date="2018-05-16T13:32:00Z"/>
                <w:rFonts w:ascii="Arial" w:hAnsi="Arial" w:cs="Arial"/>
                <w:color w:val="FF0000"/>
                <w:sz w:val="18"/>
                <w:szCs w:val="18"/>
              </w:rPr>
            </w:pPr>
            <w:ins w:id="802" w:author="win" w:date="2018-05-16T13:32:00Z">
              <w:r w:rsidRPr="005928FA">
                <w:rPr>
                  <w:rFonts w:ascii="Arial" w:hAnsi="Arial" w:cs="Arial"/>
                  <w:sz w:val="18"/>
                  <w:szCs w:val="18"/>
                </w:rPr>
                <w:t>.015</w:t>
              </w:r>
            </w:ins>
          </w:p>
        </w:tc>
        <w:tc>
          <w:tcPr>
            <w:tcW w:w="1600" w:type="dxa"/>
          </w:tcPr>
          <w:p w:rsidR="00032EC9" w:rsidRPr="005E7179" w:rsidRDefault="00032EC9" w:rsidP="00032EC9">
            <w:pPr>
              <w:autoSpaceDE w:val="0"/>
              <w:autoSpaceDN w:val="0"/>
              <w:adjustRightInd w:val="0"/>
              <w:ind w:left="60" w:right="60"/>
              <w:rPr>
                <w:ins w:id="803" w:author="win" w:date="2018-05-16T13:32:00Z"/>
                <w:rFonts w:ascii="Arial" w:hAnsi="Arial" w:cs="Arial"/>
                <w:color w:val="000000"/>
                <w:sz w:val="18"/>
                <w:szCs w:val="18"/>
              </w:rPr>
            </w:pPr>
            <w:ins w:id="804" w:author="win" w:date="2018-05-16T13:32:00Z">
              <w:r w:rsidRPr="005E7179">
                <w:rPr>
                  <w:rFonts w:ascii="Arial" w:hAnsi="Arial" w:cs="Arial"/>
                  <w:color w:val="000000"/>
                  <w:sz w:val="18"/>
                  <w:szCs w:val="18"/>
                </w:rPr>
                <w:t>-10.728</w:t>
              </w:r>
            </w:ins>
          </w:p>
        </w:tc>
        <w:tc>
          <w:tcPr>
            <w:tcW w:w="1397" w:type="dxa"/>
          </w:tcPr>
          <w:p w:rsidR="00032EC9" w:rsidRPr="005E7179" w:rsidRDefault="00032EC9" w:rsidP="00032EC9">
            <w:pPr>
              <w:autoSpaceDE w:val="0"/>
              <w:autoSpaceDN w:val="0"/>
              <w:adjustRightInd w:val="0"/>
              <w:ind w:left="60" w:right="60"/>
              <w:rPr>
                <w:ins w:id="805" w:author="win" w:date="2018-05-16T13:32:00Z"/>
                <w:rFonts w:ascii="Arial" w:hAnsi="Arial" w:cs="Arial"/>
                <w:color w:val="000000"/>
                <w:sz w:val="18"/>
                <w:szCs w:val="18"/>
              </w:rPr>
            </w:pPr>
            <w:ins w:id="806" w:author="win" w:date="2018-05-16T13:32:00Z">
              <w:r w:rsidRPr="005E7179">
                <w:rPr>
                  <w:rFonts w:ascii="Arial" w:hAnsi="Arial" w:cs="Arial"/>
                  <w:color w:val="000000"/>
                  <w:sz w:val="18"/>
                  <w:szCs w:val="18"/>
                </w:rPr>
                <w:t>-1.145</w:t>
              </w:r>
            </w:ins>
          </w:p>
        </w:tc>
      </w:tr>
      <w:tr w:rsidR="00032EC9" w:rsidRPr="005E7179" w:rsidTr="00032EC9">
        <w:trPr>
          <w:ins w:id="807" w:author="win" w:date="2018-05-16T13:32:00Z"/>
        </w:trPr>
        <w:tc>
          <w:tcPr>
            <w:tcW w:w="1724" w:type="dxa"/>
          </w:tcPr>
          <w:p w:rsidR="00032EC9" w:rsidRPr="005E7179" w:rsidRDefault="00032EC9" w:rsidP="00032EC9">
            <w:pPr>
              <w:autoSpaceDE w:val="0"/>
              <w:autoSpaceDN w:val="0"/>
              <w:adjustRightInd w:val="0"/>
              <w:ind w:left="60" w:right="60"/>
              <w:rPr>
                <w:ins w:id="808" w:author="win" w:date="2018-05-16T13:33:00Z"/>
                <w:rFonts w:ascii="Arial" w:hAnsi="Arial" w:cs="Arial"/>
                <w:color w:val="000000"/>
                <w:sz w:val="18"/>
                <w:szCs w:val="18"/>
              </w:rPr>
            </w:pPr>
            <w:ins w:id="809" w:author="win" w:date="2018-05-16T13:34:00Z">
              <w:r>
                <w:rPr>
                  <w:rFonts w:ascii="Arial" w:hAnsi="Arial" w:cs="Arial"/>
                  <w:color w:val="000000"/>
                  <w:sz w:val="18"/>
                  <w:szCs w:val="18"/>
                </w:rPr>
                <w:t>Gender</w:t>
              </w:r>
            </w:ins>
          </w:p>
        </w:tc>
        <w:tc>
          <w:tcPr>
            <w:tcW w:w="949" w:type="dxa"/>
          </w:tcPr>
          <w:p w:rsidR="00032EC9" w:rsidRPr="005E7179" w:rsidRDefault="00032EC9" w:rsidP="00032EC9">
            <w:pPr>
              <w:autoSpaceDE w:val="0"/>
              <w:autoSpaceDN w:val="0"/>
              <w:adjustRightInd w:val="0"/>
              <w:ind w:left="60" w:right="60"/>
              <w:rPr>
                <w:ins w:id="810" w:author="win" w:date="2018-05-16T13:32:00Z"/>
                <w:rFonts w:ascii="Arial" w:hAnsi="Arial" w:cs="Arial"/>
                <w:color w:val="000000"/>
                <w:sz w:val="18"/>
                <w:szCs w:val="18"/>
              </w:rPr>
            </w:pPr>
            <w:ins w:id="811" w:author="win" w:date="2018-05-16T13:32:00Z">
              <w:r w:rsidRPr="005E7179">
                <w:rPr>
                  <w:rFonts w:ascii="Arial" w:hAnsi="Arial" w:cs="Arial"/>
                  <w:color w:val="000000"/>
                  <w:sz w:val="18"/>
                  <w:szCs w:val="18"/>
                </w:rPr>
                <w:t>.599</w:t>
              </w:r>
            </w:ins>
          </w:p>
        </w:tc>
        <w:tc>
          <w:tcPr>
            <w:tcW w:w="1106" w:type="dxa"/>
          </w:tcPr>
          <w:p w:rsidR="00032EC9" w:rsidRPr="005E7179" w:rsidRDefault="00032EC9" w:rsidP="00032EC9">
            <w:pPr>
              <w:autoSpaceDE w:val="0"/>
              <w:autoSpaceDN w:val="0"/>
              <w:adjustRightInd w:val="0"/>
              <w:ind w:left="60" w:right="60"/>
              <w:rPr>
                <w:ins w:id="812" w:author="win" w:date="2018-05-16T13:32:00Z"/>
                <w:rFonts w:ascii="Arial" w:hAnsi="Arial" w:cs="Arial"/>
                <w:color w:val="000000"/>
                <w:sz w:val="18"/>
                <w:szCs w:val="18"/>
              </w:rPr>
            </w:pPr>
            <w:ins w:id="813" w:author="win" w:date="2018-05-16T13:32:00Z">
              <w:r w:rsidRPr="005E7179">
                <w:rPr>
                  <w:rFonts w:ascii="Arial" w:hAnsi="Arial" w:cs="Arial"/>
                  <w:color w:val="000000"/>
                  <w:sz w:val="18"/>
                  <w:szCs w:val="18"/>
                </w:rPr>
                <w:t>2.180</w:t>
              </w:r>
            </w:ins>
          </w:p>
        </w:tc>
        <w:tc>
          <w:tcPr>
            <w:tcW w:w="1397" w:type="dxa"/>
          </w:tcPr>
          <w:p w:rsidR="00032EC9" w:rsidRPr="005E7179" w:rsidRDefault="00032EC9" w:rsidP="00032EC9">
            <w:pPr>
              <w:autoSpaceDE w:val="0"/>
              <w:autoSpaceDN w:val="0"/>
              <w:adjustRightInd w:val="0"/>
              <w:ind w:left="60" w:right="60"/>
              <w:rPr>
                <w:ins w:id="814" w:author="win" w:date="2018-05-16T13:32:00Z"/>
                <w:rFonts w:ascii="Arial" w:hAnsi="Arial" w:cs="Arial"/>
                <w:color w:val="000000"/>
                <w:sz w:val="18"/>
                <w:szCs w:val="18"/>
              </w:rPr>
            </w:pPr>
            <w:ins w:id="815" w:author="win" w:date="2018-05-16T13:32:00Z">
              <w:r w:rsidRPr="005E7179">
                <w:rPr>
                  <w:rFonts w:ascii="Arial" w:hAnsi="Arial" w:cs="Arial"/>
                  <w:color w:val="000000"/>
                  <w:sz w:val="18"/>
                  <w:szCs w:val="18"/>
                </w:rPr>
                <w:t>.021</w:t>
              </w:r>
            </w:ins>
          </w:p>
        </w:tc>
        <w:tc>
          <w:tcPr>
            <w:tcW w:w="843" w:type="dxa"/>
          </w:tcPr>
          <w:p w:rsidR="00032EC9" w:rsidRPr="005E7179" w:rsidRDefault="00032EC9" w:rsidP="00032EC9">
            <w:pPr>
              <w:autoSpaceDE w:val="0"/>
              <w:autoSpaceDN w:val="0"/>
              <w:adjustRightInd w:val="0"/>
              <w:ind w:left="60" w:right="60"/>
              <w:rPr>
                <w:ins w:id="816" w:author="win" w:date="2018-05-16T13:32:00Z"/>
                <w:rFonts w:ascii="Arial" w:hAnsi="Arial" w:cs="Arial"/>
                <w:color w:val="000000"/>
                <w:sz w:val="18"/>
                <w:szCs w:val="18"/>
              </w:rPr>
            </w:pPr>
            <w:ins w:id="817" w:author="win" w:date="2018-05-16T13:32:00Z">
              <w:r w:rsidRPr="005E7179">
                <w:rPr>
                  <w:rFonts w:ascii="Arial" w:hAnsi="Arial" w:cs="Arial"/>
                  <w:color w:val="000000"/>
                  <w:sz w:val="18"/>
                  <w:szCs w:val="18"/>
                </w:rPr>
                <w:t>.784</w:t>
              </w:r>
            </w:ins>
          </w:p>
        </w:tc>
        <w:tc>
          <w:tcPr>
            <w:tcW w:w="1600" w:type="dxa"/>
          </w:tcPr>
          <w:p w:rsidR="00032EC9" w:rsidRPr="005E7179" w:rsidRDefault="00032EC9" w:rsidP="00032EC9">
            <w:pPr>
              <w:autoSpaceDE w:val="0"/>
              <w:autoSpaceDN w:val="0"/>
              <w:adjustRightInd w:val="0"/>
              <w:ind w:left="60" w:right="60"/>
              <w:rPr>
                <w:ins w:id="818" w:author="win" w:date="2018-05-16T13:32:00Z"/>
                <w:rFonts w:ascii="Arial" w:hAnsi="Arial" w:cs="Arial"/>
                <w:color w:val="000000"/>
                <w:sz w:val="18"/>
                <w:szCs w:val="18"/>
              </w:rPr>
            </w:pPr>
            <w:ins w:id="819" w:author="win" w:date="2018-05-16T13:32:00Z">
              <w:r w:rsidRPr="005E7179">
                <w:rPr>
                  <w:rFonts w:ascii="Arial" w:hAnsi="Arial" w:cs="Arial"/>
                  <w:color w:val="000000"/>
                  <w:sz w:val="18"/>
                  <w:szCs w:val="18"/>
                </w:rPr>
                <w:t>-3.705</w:t>
              </w:r>
            </w:ins>
          </w:p>
        </w:tc>
        <w:tc>
          <w:tcPr>
            <w:tcW w:w="1397" w:type="dxa"/>
          </w:tcPr>
          <w:p w:rsidR="00032EC9" w:rsidRPr="005E7179" w:rsidRDefault="00032EC9" w:rsidP="00032EC9">
            <w:pPr>
              <w:autoSpaceDE w:val="0"/>
              <w:autoSpaceDN w:val="0"/>
              <w:adjustRightInd w:val="0"/>
              <w:ind w:left="60" w:right="60"/>
              <w:rPr>
                <w:ins w:id="820" w:author="win" w:date="2018-05-16T13:32:00Z"/>
                <w:rFonts w:ascii="Arial" w:hAnsi="Arial" w:cs="Arial"/>
                <w:color w:val="000000"/>
                <w:sz w:val="18"/>
                <w:szCs w:val="18"/>
              </w:rPr>
            </w:pPr>
            <w:ins w:id="821" w:author="win" w:date="2018-05-16T13:32:00Z">
              <w:r w:rsidRPr="005E7179">
                <w:rPr>
                  <w:rFonts w:ascii="Arial" w:hAnsi="Arial" w:cs="Arial"/>
                  <w:color w:val="000000"/>
                  <w:sz w:val="18"/>
                  <w:szCs w:val="18"/>
                </w:rPr>
                <w:t>4.902</w:t>
              </w:r>
            </w:ins>
          </w:p>
        </w:tc>
      </w:tr>
      <w:tr w:rsidR="00032EC9" w:rsidRPr="005E7179" w:rsidTr="00032EC9">
        <w:trPr>
          <w:ins w:id="822" w:author="win" w:date="2018-05-16T13:32:00Z"/>
        </w:trPr>
        <w:tc>
          <w:tcPr>
            <w:tcW w:w="1724" w:type="dxa"/>
          </w:tcPr>
          <w:p w:rsidR="00032EC9" w:rsidRPr="005E7179" w:rsidRDefault="00032EC9" w:rsidP="00032EC9">
            <w:pPr>
              <w:autoSpaceDE w:val="0"/>
              <w:autoSpaceDN w:val="0"/>
              <w:adjustRightInd w:val="0"/>
              <w:ind w:left="60" w:right="60"/>
              <w:rPr>
                <w:ins w:id="823" w:author="win" w:date="2018-05-16T13:33:00Z"/>
                <w:rFonts w:ascii="Arial" w:hAnsi="Arial" w:cs="Arial"/>
                <w:color w:val="000000"/>
                <w:sz w:val="18"/>
                <w:szCs w:val="18"/>
              </w:rPr>
            </w:pPr>
            <w:ins w:id="824" w:author="win" w:date="2018-05-16T13:35:00Z">
              <w:r w:rsidRPr="0094670D">
                <w:rPr>
                  <w:rFonts w:ascii="Times New Roman" w:hAnsi="Times New Roman" w:cs="Times New Roman"/>
                  <w:color w:val="000000"/>
                  <w:sz w:val="20"/>
                  <w:szCs w:val="20"/>
                </w:rPr>
                <w:t>Work experience in ED*</w:t>
              </w:r>
            </w:ins>
          </w:p>
        </w:tc>
        <w:tc>
          <w:tcPr>
            <w:tcW w:w="949" w:type="dxa"/>
          </w:tcPr>
          <w:p w:rsidR="00032EC9" w:rsidRPr="005E7179" w:rsidRDefault="00032EC9" w:rsidP="00032EC9">
            <w:pPr>
              <w:autoSpaceDE w:val="0"/>
              <w:autoSpaceDN w:val="0"/>
              <w:adjustRightInd w:val="0"/>
              <w:ind w:left="60" w:right="60"/>
              <w:rPr>
                <w:ins w:id="825" w:author="win" w:date="2018-05-16T13:32:00Z"/>
                <w:rFonts w:ascii="Arial" w:hAnsi="Arial" w:cs="Arial"/>
                <w:color w:val="000000"/>
                <w:sz w:val="18"/>
                <w:szCs w:val="18"/>
              </w:rPr>
            </w:pPr>
            <w:ins w:id="826" w:author="win" w:date="2018-05-16T13:32:00Z">
              <w:r w:rsidRPr="005E7179">
                <w:rPr>
                  <w:rFonts w:ascii="Arial" w:hAnsi="Arial" w:cs="Arial"/>
                  <w:color w:val="000000"/>
                  <w:sz w:val="18"/>
                  <w:szCs w:val="18"/>
                </w:rPr>
                <w:t>-.988</w:t>
              </w:r>
            </w:ins>
          </w:p>
        </w:tc>
        <w:tc>
          <w:tcPr>
            <w:tcW w:w="1106" w:type="dxa"/>
          </w:tcPr>
          <w:p w:rsidR="00032EC9" w:rsidRPr="005E7179" w:rsidRDefault="00032EC9" w:rsidP="00032EC9">
            <w:pPr>
              <w:autoSpaceDE w:val="0"/>
              <w:autoSpaceDN w:val="0"/>
              <w:adjustRightInd w:val="0"/>
              <w:ind w:left="60" w:right="60"/>
              <w:rPr>
                <w:ins w:id="827" w:author="win" w:date="2018-05-16T13:32:00Z"/>
                <w:rFonts w:ascii="Arial" w:hAnsi="Arial" w:cs="Arial"/>
                <w:color w:val="000000"/>
                <w:sz w:val="18"/>
                <w:szCs w:val="18"/>
              </w:rPr>
            </w:pPr>
            <w:ins w:id="828" w:author="win" w:date="2018-05-16T13:32:00Z">
              <w:r w:rsidRPr="005E7179">
                <w:rPr>
                  <w:rFonts w:ascii="Arial" w:hAnsi="Arial" w:cs="Arial"/>
                  <w:color w:val="000000"/>
                  <w:sz w:val="18"/>
                  <w:szCs w:val="18"/>
                </w:rPr>
                <w:t>1.143</w:t>
              </w:r>
            </w:ins>
          </w:p>
        </w:tc>
        <w:tc>
          <w:tcPr>
            <w:tcW w:w="1397" w:type="dxa"/>
          </w:tcPr>
          <w:p w:rsidR="00032EC9" w:rsidRPr="005E7179" w:rsidRDefault="00032EC9" w:rsidP="00032EC9">
            <w:pPr>
              <w:autoSpaceDE w:val="0"/>
              <w:autoSpaceDN w:val="0"/>
              <w:adjustRightInd w:val="0"/>
              <w:ind w:left="60" w:right="60"/>
              <w:rPr>
                <w:ins w:id="829" w:author="win" w:date="2018-05-16T13:32:00Z"/>
                <w:rFonts w:ascii="Arial" w:hAnsi="Arial" w:cs="Arial"/>
                <w:color w:val="000000"/>
                <w:sz w:val="18"/>
                <w:szCs w:val="18"/>
              </w:rPr>
            </w:pPr>
            <w:ins w:id="830" w:author="win" w:date="2018-05-16T13:32:00Z">
              <w:r w:rsidRPr="005E7179">
                <w:rPr>
                  <w:rFonts w:ascii="Arial" w:hAnsi="Arial" w:cs="Arial"/>
                  <w:color w:val="000000"/>
                  <w:sz w:val="18"/>
                  <w:szCs w:val="18"/>
                </w:rPr>
                <w:t>-.071</w:t>
              </w:r>
            </w:ins>
          </w:p>
        </w:tc>
        <w:tc>
          <w:tcPr>
            <w:tcW w:w="843" w:type="dxa"/>
          </w:tcPr>
          <w:p w:rsidR="00032EC9" w:rsidRPr="005E7179" w:rsidRDefault="00032EC9" w:rsidP="00032EC9">
            <w:pPr>
              <w:autoSpaceDE w:val="0"/>
              <w:autoSpaceDN w:val="0"/>
              <w:adjustRightInd w:val="0"/>
              <w:ind w:left="60" w:right="60"/>
              <w:rPr>
                <w:ins w:id="831" w:author="win" w:date="2018-05-16T13:32:00Z"/>
                <w:rFonts w:ascii="Arial" w:hAnsi="Arial" w:cs="Arial"/>
                <w:color w:val="000000"/>
                <w:sz w:val="18"/>
                <w:szCs w:val="18"/>
              </w:rPr>
            </w:pPr>
            <w:ins w:id="832" w:author="win" w:date="2018-05-16T13:32:00Z">
              <w:r w:rsidRPr="005E7179">
                <w:rPr>
                  <w:rFonts w:ascii="Arial" w:hAnsi="Arial" w:cs="Arial"/>
                  <w:color w:val="000000"/>
                  <w:sz w:val="18"/>
                  <w:szCs w:val="18"/>
                </w:rPr>
                <w:t>.388</w:t>
              </w:r>
            </w:ins>
          </w:p>
        </w:tc>
        <w:tc>
          <w:tcPr>
            <w:tcW w:w="1600" w:type="dxa"/>
          </w:tcPr>
          <w:p w:rsidR="00032EC9" w:rsidRPr="005E7179" w:rsidRDefault="00032EC9" w:rsidP="00032EC9">
            <w:pPr>
              <w:autoSpaceDE w:val="0"/>
              <w:autoSpaceDN w:val="0"/>
              <w:adjustRightInd w:val="0"/>
              <w:ind w:left="60" w:right="60"/>
              <w:rPr>
                <w:ins w:id="833" w:author="win" w:date="2018-05-16T13:32:00Z"/>
                <w:rFonts w:ascii="Arial" w:hAnsi="Arial" w:cs="Arial"/>
                <w:color w:val="000000"/>
                <w:sz w:val="18"/>
                <w:szCs w:val="18"/>
              </w:rPr>
            </w:pPr>
            <w:ins w:id="834" w:author="win" w:date="2018-05-16T13:32:00Z">
              <w:r w:rsidRPr="005E7179">
                <w:rPr>
                  <w:rFonts w:ascii="Arial" w:hAnsi="Arial" w:cs="Arial"/>
                  <w:color w:val="000000"/>
                  <w:sz w:val="18"/>
                  <w:szCs w:val="18"/>
                </w:rPr>
                <w:t>-3.245</w:t>
              </w:r>
            </w:ins>
          </w:p>
        </w:tc>
        <w:tc>
          <w:tcPr>
            <w:tcW w:w="1397" w:type="dxa"/>
          </w:tcPr>
          <w:p w:rsidR="00032EC9" w:rsidRPr="005E7179" w:rsidRDefault="00032EC9" w:rsidP="00032EC9">
            <w:pPr>
              <w:autoSpaceDE w:val="0"/>
              <w:autoSpaceDN w:val="0"/>
              <w:adjustRightInd w:val="0"/>
              <w:ind w:left="60" w:right="60"/>
              <w:rPr>
                <w:ins w:id="835" w:author="win" w:date="2018-05-16T13:32:00Z"/>
                <w:rFonts w:ascii="Arial" w:hAnsi="Arial" w:cs="Arial"/>
                <w:color w:val="000000"/>
                <w:sz w:val="18"/>
                <w:szCs w:val="18"/>
              </w:rPr>
            </w:pPr>
            <w:ins w:id="836" w:author="win" w:date="2018-05-16T13:32:00Z">
              <w:r w:rsidRPr="005E7179">
                <w:rPr>
                  <w:rFonts w:ascii="Arial" w:hAnsi="Arial" w:cs="Arial"/>
                  <w:color w:val="000000"/>
                  <w:sz w:val="18"/>
                  <w:szCs w:val="18"/>
                </w:rPr>
                <w:t>1.268</w:t>
              </w:r>
            </w:ins>
          </w:p>
        </w:tc>
      </w:tr>
    </w:tbl>
    <w:p w:rsidR="00032EC9" w:rsidRPr="0094670D" w:rsidRDefault="00032EC9" w:rsidP="00032EC9">
      <w:pPr>
        <w:autoSpaceDE w:val="0"/>
        <w:autoSpaceDN w:val="0"/>
        <w:adjustRightInd w:val="0"/>
        <w:spacing w:after="0" w:line="240" w:lineRule="auto"/>
        <w:rPr>
          <w:ins w:id="837" w:author="win" w:date="2018-05-16T13:35:00Z"/>
          <w:rFonts w:ascii="Times New Roman" w:hAnsi="Times New Roman" w:cs="Times New Roman"/>
          <w:color w:val="000000"/>
          <w:sz w:val="20"/>
          <w:szCs w:val="20"/>
        </w:rPr>
      </w:pPr>
      <w:ins w:id="838" w:author="win" w:date="2018-05-16T13:35:00Z">
        <w:r w:rsidRPr="0094670D">
          <w:rPr>
            <w:rFonts w:ascii="Times New Roman" w:hAnsi="Times New Roman" w:cs="Times New Roman"/>
            <w:color w:val="000000"/>
            <w:sz w:val="20"/>
            <w:szCs w:val="20"/>
          </w:rPr>
          <w:t>*Emergency Department</w:t>
        </w:r>
      </w:ins>
    </w:p>
    <w:p w:rsidR="00032EC9" w:rsidRPr="0094670D" w:rsidRDefault="00032EC9" w:rsidP="00032EC9">
      <w:pPr>
        <w:autoSpaceDE w:val="0"/>
        <w:autoSpaceDN w:val="0"/>
        <w:adjustRightInd w:val="0"/>
        <w:spacing w:after="0" w:line="240" w:lineRule="auto"/>
        <w:rPr>
          <w:ins w:id="839" w:author="win" w:date="2018-05-16T13:35:00Z"/>
          <w:rFonts w:ascii="Times New Roman" w:hAnsi="Times New Roman" w:cs="Times New Roman"/>
          <w:sz w:val="20"/>
          <w:szCs w:val="20"/>
        </w:rPr>
      </w:pPr>
      <w:ins w:id="840" w:author="win" w:date="2018-05-16T13:35:00Z">
        <w:r w:rsidRPr="0094670D">
          <w:rPr>
            <w:rFonts w:ascii="Times New Roman" w:hAnsi="Times New Roman" w:cs="Times New Roman"/>
            <w:color w:val="000000"/>
            <w:sz w:val="20"/>
            <w:szCs w:val="20"/>
          </w:rPr>
          <w:t>** Confidence Interval</w:t>
        </w:r>
      </w:ins>
    </w:p>
    <w:p w:rsidR="00032EC9" w:rsidRDefault="00032EC9" w:rsidP="00032EC9">
      <w:pPr>
        <w:spacing w:line="480" w:lineRule="auto"/>
        <w:rPr>
          <w:rFonts w:asciiTheme="majorBidi" w:hAnsiTheme="majorBidi" w:cstheme="majorBidi"/>
          <w:sz w:val="20"/>
          <w:szCs w:val="20"/>
        </w:rPr>
      </w:pPr>
    </w:p>
    <w:p w:rsidR="0076426C" w:rsidRDefault="0076426C" w:rsidP="00032EC9">
      <w:pPr>
        <w:spacing w:line="480" w:lineRule="auto"/>
        <w:rPr>
          <w:rFonts w:asciiTheme="majorBidi" w:hAnsiTheme="majorBidi" w:cstheme="majorBidi"/>
          <w:sz w:val="20"/>
          <w:szCs w:val="20"/>
        </w:rPr>
      </w:pPr>
    </w:p>
    <w:p w:rsidR="0076426C" w:rsidRDefault="0076426C" w:rsidP="00032EC9">
      <w:pPr>
        <w:spacing w:line="480" w:lineRule="auto"/>
        <w:rPr>
          <w:rFonts w:asciiTheme="majorBidi" w:hAnsiTheme="majorBidi" w:cstheme="majorBidi"/>
          <w:sz w:val="20"/>
          <w:szCs w:val="20"/>
        </w:rPr>
      </w:pPr>
    </w:p>
    <w:p w:rsidR="0076426C" w:rsidRDefault="0076426C" w:rsidP="00032EC9">
      <w:pPr>
        <w:spacing w:line="480" w:lineRule="auto"/>
        <w:rPr>
          <w:rFonts w:asciiTheme="majorBidi" w:hAnsiTheme="majorBidi" w:cstheme="majorBidi"/>
          <w:sz w:val="20"/>
          <w:szCs w:val="20"/>
        </w:rPr>
      </w:pPr>
    </w:p>
    <w:p w:rsidR="0076426C" w:rsidRDefault="0076426C" w:rsidP="00032EC9">
      <w:pPr>
        <w:spacing w:line="480" w:lineRule="auto"/>
        <w:rPr>
          <w:rFonts w:asciiTheme="majorBidi" w:hAnsiTheme="majorBidi" w:cstheme="majorBidi"/>
          <w:sz w:val="20"/>
          <w:szCs w:val="20"/>
        </w:rPr>
      </w:pPr>
    </w:p>
    <w:p w:rsidR="0076426C" w:rsidRDefault="0076426C" w:rsidP="00032EC9">
      <w:pPr>
        <w:spacing w:line="480" w:lineRule="auto"/>
        <w:rPr>
          <w:rFonts w:asciiTheme="majorBidi" w:hAnsiTheme="majorBidi" w:cstheme="majorBidi"/>
          <w:sz w:val="20"/>
          <w:szCs w:val="20"/>
        </w:rPr>
      </w:pPr>
    </w:p>
    <w:p w:rsidR="0076426C" w:rsidRDefault="0076426C" w:rsidP="00032EC9">
      <w:pPr>
        <w:spacing w:line="480" w:lineRule="auto"/>
        <w:rPr>
          <w:rFonts w:asciiTheme="majorBidi" w:hAnsiTheme="majorBidi" w:cstheme="majorBidi"/>
          <w:sz w:val="20"/>
          <w:szCs w:val="20"/>
        </w:rPr>
      </w:pPr>
    </w:p>
    <w:p w:rsidR="00637C29" w:rsidRDefault="00637C29" w:rsidP="00032EC9">
      <w:pPr>
        <w:spacing w:line="480" w:lineRule="auto"/>
        <w:rPr>
          <w:rFonts w:asciiTheme="majorBidi" w:hAnsiTheme="majorBidi" w:cstheme="majorBidi"/>
          <w:sz w:val="20"/>
          <w:szCs w:val="20"/>
        </w:rPr>
      </w:pPr>
    </w:p>
    <w:p w:rsidR="0076426C" w:rsidDel="00F1442F" w:rsidRDefault="0076426C" w:rsidP="00032EC9">
      <w:pPr>
        <w:spacing w:line="480" w:lineRule="auto"/>
        <w:rPr>
          <w:ins w:id="841" w:author="Admin" w:date="2018-05-14T21:18:00Z"/>
          <w:del w:id="842" w:author="win" w:date="2018-05-16T13:33:00Z"/>
          <w:rFonts w:asciiTheme="majorBidi" w:hAnsiTheme="majorBidi" w:cstheme="majorBidi"/>
          <w:sz w:val="20"/>
          <w:szCs w:val="20"/>
        </w:rPr>
      </w:pPr>
    </w:p>
    <w:p w:rsidR="00F453CC" w:rsidRDefault="00F453CC" w:rsidP="00F453CC">
      <w:pPr>
        <w:autoSpaceDE w:val="0"/>
        <w:autoSpaceDN w:val="0"/>
        <w:adjustRightInd w:val="0"/>
        <w:spacing w:after="0" w:line="400" w:lineRule="atLeast"/>
        <w:jc w:val="both"/>
        <w:rPr>
          <w:ins w:id="843" w:author="win8" w:date="2018-05-29T14:35:00Z"/>
          <w:rStyle w:val="hps"/>
          <w:rFonts w:asciiTheme="majorBidi" w:hAnsiTheme="majorBidi" w:cstheme="majorBidi"/>
          <w:sz w:val="24"/>
          <w:szCs w:val="24"/>
          <w:lang w:bidi="fa-IR"/>
        </w:rPr>
      </w:pPr>
      <w:ins w:id="844" w:author="win8" w:date="2018-05-29T14:35:00Z">
        <w:r>
          <w:rPr>
            <w:rFonts w:ascii="Times New Roman" w:hAnsi="Times New Roman" w:cs="Times New Roman"/>
            <w:sz w:val="24"/>
            <w:szCs w:val="24"/>
          </w:rPr>
          <w:t xml:space="preserve">Table 5: Predictors of the </w:t>
        </w:r>
        <w:r w:rsidRPr="000760A8">
          <w:rPr>
            <w:rStyle w:val="hps"/>
            <w:rFonts w:asciiTheme="majorBidi" w:hAnsiTheme="majorBidi" w:cstheme="majorBidi"/>
            <w:sz w:val="24"/>
            <w:szCs w:val="24"/>
            <w:lang w:bidi="fa-IR"/>
          </w:rPr>
          <w:t xml:space="preserve">overall </w:t>
        </w:r>
        <w:r>
          <w:rPr>
            <w:rStyle w:val="hps"/>
            <w:rFonts w:asciiTheme="majorBidi" w:hAnsiTheme="majorBidi" w:cstheme="majorBidi"/>
            <w:sz w:val="24"/>
            <w:szCs w:val="24"/>
            <w:lang w:bidi="fa-IR"/>
          </w:rPr>
          <w:t xml:space="preserve">moral </w:t>
        </w:r>
        <w:r w:rsidRPr="000760A8">
          <w:rPr>
            <w:rStyle w:val="hps"/>
            <w:rFonts w:asciiTheme="majorBidi" w:hAnsiTheme="majorBidi" w:cstheme="majorBidi"/>
            <w:sz w:val="24"/>
            <w:szCs w:val="24"/>
            <w:lang w:bidi="fa-IR"/>
          </w:rPr>
          <w:t>distress score</w:t>
        </w:r>
        <w:r>
          <w:rPr>
            <w:rStyle w:val="hps"/>
            <w:rFonts w:asciiTheme="majorBidi" w:hAnsiTheme="majorBidi" w:cstheme="majorBidi"/>
            <w:sz w:val="24"/>
            <w:szCs w:val="24"/>
            <w:lang w:bidi="fa-IR"/>
          </w:rPr>
          <w:t>s</w:t>
        </w:r>
      </w:ins>
    </w:p>
    <w:tbl>
      <w:tblPr>
        <w:tblStyle w:val="TableGrid"/>
        <w:tblW w:w="5000" w:type="pct"/>
        <w:jc w:val="center"/>
        <w:tblLook w:val="0000" w:firstRow="0" w:lastRow="0" w:firstColumn="0" w:lastColumn="0" w:noHBand="0" w:noVBand="0"/>
      </w:tblPr>
      <w:tblGrid>
        <w:gridCol w:w="1566"/>
        <w:gridCol w:w="985"/>
        <w:gridCol w:w="1051"/>
        <w:gridCol w:w="1397"/>
        <w:gridCol w:w="1123"/>
        <w:gridCol w:w="792"/>
        <w:gridCol w:w="1051"/>
        <w:gridCol w:w="1051"/>
      </w:tblGrid>
      <w:tr w:rsidR="00F453CC" w:rsidRPr="005E7179" w:rsidTr="00724790">
        <w:trPr>
          <w:jc w:val="center"/>
          <w:ins w:id="845" w:author="win8" w:date="2018-05-29T14:36:00Z"/>
        </w:trPr>
        <w:tc>
          <w:tcPr>
            <w:tcW w:w="868" w:type="pct"/>
            <w:vMerge w:val="restart"/>
          </w:tcPr>
          <w:p w:rsidR="00F453CC" w:rsidRPr="005E7179" w:rsidRDefault="00F453CC" w:rsidP="00724790">
            <w:pPr>
              <w:autoSpaceDE w:val="0"/>
              <w:autoSpaceDN w:val="0"/>
              <w:adjustRightInd w:val="0"/>
              <w:ind w:left="60" w:right="60"/>
              <w:rPr>
                <w:ins w:id="846" w:author="win8" w:date="2018-05-29T14:36:00Z"/>
                <w:rFonts w:ascii="Arial" w:hAnsi="Arial" w:cs="Arial"/>
                <w:color w:val="000000"/>
                <w:sz w:val="18"/>
                <w:szCs w:val="18"/>
              </w:rPr>
            </w:pPr>
            <w:ins w:id="847" w:author="win8" w:date="2018-05-29T14:36:00Z">
              <w:r>
                <w:rPr>
                  <w:rFonts w:ascii="Arial" w:hAnsi="Arial" w:cs="Arial"/>
                  <w:color w:val="000000"/>
                  <w:sz w:val="18"/>
                  <w:szCs w:val="18"/>
                </w:rPr>
                <w:t>Predictors</w:t>
              </w:r>
            </w:ins>
          </w:p>
        </w:tc>
        <w:tc>
          <w:tcPr>
            <w:tcW w:w="1129" w:type="pct"/>
            <w:gridSpan w:val="2"/>
          </w:tcPr>
          <w:p w:rsidR="00F453CC" w:rsidRPr="005E7179" w:rsidRDefault="00F453CC" w:rsidP="00724790">
            <w:pPr>
              <w:autoSpaceDE w:val="0"/>
              <w:autoSpaceDN w:val="0"/>
              <w:adjustRightInd w:val="0"/>
              <w:ind w:left="60" w:right="60"/>
              <w:rPr>
                <w:ins w:id="848" w:author="win8" w:date="2018-05-29T14:36:00Z"/>
                <w:rFonts w:ascii="Arial" w:hAnsi="Arial" w:cs="Arial"/>
                <w:color w:val="000000"/>
                <w:sz w:val="18"/>
                <w:szCs w:val="18"/>
              </w:rPr>
            </w:pPr>
            <w:ins w:id="849" w:author="win8" w:date="2018-05-29T14:36:00Z">
              <w:r w:rsidRPr="005E7179">
                <w:rPr>
                  <w:rFonts w:ascii="Arial" w:hAnsi="Arial" w:cs="Arial"/>
                  <w:color w:val="000000"/>
                  <w:sz w:val="18"/>
                  <w:szCs w:val="18"/>
                </w:rPr>
                <w:t>Unstandardized Coefficients</w:t>
              </w:r>
            </w:ins>
          </w:p>
        </w:tc>
        <w:tc>
          <w:tcPr>
            <w:tcW w:w="775" w:type="pct"/>
          </w:tcPr>
          <w:p w:rsidR="00F453CC" w:rsidRPr="005E7179" w:rsidRDefault="00F453CC" w:rsidP="00724790">
            <w:pPr>
              <w:autoSpaceDE w:val="0"/>
              <w:autoSpaceDN w:val="0"/>
              <w:adjustRightInd w:val="0"/>
              <w:ind w:left="60" w:right="60"/>
              <w:rPr>
                <w:ins w:id="850" w:author="win8" w:date="2018-05-29T14:36:00Z"/>
                <w:rFonts w:ascii="Arial" w:hAnsi="Arial" w:cs="Arial"/>
                <w:color w:val="000000"/>
                <w:sz w:val="18"/>
                <w:szCs w:val="18"/>
              </w:rPr>
            </w:pPr>
            <w:ins w:id="851" w:author="win8" w:date="2018-05-29T14:36:00Z">
              <w:r w:rsidRPr="005E7179">
                <w:rPr>
                  <w:rFonts w:ascii="Arial" w:hAnsi="Arial" w:cs="Arial"/>
                  <w:color w:val="000000"/>
                  <w:sz w:val="18"/>
                  <w:szCs w:val="18"/>
                </w:rPr>
                <w:t>Standardized Coefficients</w:t>
              </w:r>
            </w:ins>
          </w:p>
        </w:tc>
        <w:tc>
          <w:tcPr>
            <w:tcW w:w="623" w:type="pct"/>
            <w:vMerge w:val="restart"/>
          </w:tcPr>
          <w:p w:rsidR="00F453CC" w:rsidRPr="005E7179" w:rsidRDefault="00F453CC" w:rsidP="00724790">
            <w:pPr>
              <w:autoSpaceDE w:val="0"/>
              <w:autoSpaceDN w:val="0"/>
              <w:adjustRightInd w:val="0"/>
              <w:ind w:left="60" w:right="60"/>
              <w:rPr>
                <w:ins w:id="852" w:author="win8" w:date="2018-05-29T14:36:00Z"/>
                <w:rFonts w:ascii="Arial" w:hAnsi="Arial" w:cs="Arial"/>
                <w:color w:val="000000"/>
                <w:sz w:val="18"/>
                <w:szCs w:val="18"/>
              </w:rPr>
            </w:pPr>
            <w:ins w:id="853" w:author="win8" w:date="2018-05-29T14:36:00Z">
              <w:r w:rsidRPr="005E7179">
                <w:rPr>
                  <w:rFonts w:ascii="Arial" w:hAnsi="Arial" w:cs="Arial"/>
                  <w:color w:val="000000"/>
                  <w:sz w:val="18"/>
                  <w:szCs w:val="18"/>
                </w:rPr>
                <w:t>t</w:t>
              </w:r>
            </w:ins>
          </w:p>
        </w:tc>
        <w:tc>
          <w:tcPr>
            <w:tcW w:w="439" w:type="pct"/>
            <w:vMerge w:val="restart"/>
          </w:tcPr>
          <w:p w:rsidR="00F453CC" w:rsidRPr="005E7179" w:rsidRDefault="00F453CC" w:rsidP="00724790">
            <w:pPr>
              <w:autoSpaceDE w:val="0"/>
              <w:autoSpaceDN w:val="0"/>
              <w:adjustRightInd w:val="0"/>
              <w:ind w:left="60" w:right="60"/>
              <w:rPr>
                <w:ins w:id="854" w:author="win8" w:date="2018-05-29T14:36:00Z"/>
                <w:rFonts w:ascii="Arial" w:hAnsi="Arial" w:cs="Arial"/>
                <w:color w:val="000000"/>
                <w:sz w:val="18"/>
                <w:szCs w:val="18"/>
              </w:rPr>
            </w:pPr>
            <w:ins w:id="855" w:author="win8" w:date="2018-05-29T14:36:00Z">
              <w:r>
                <w:rPr>
                  <w:rFonts w:ascii="Arial" w:hAnsi="Arial" w:cs="Arial"/>
                  <w:color w:val="000000"/>
                  <w:sz w:val="18"/>
                  <w:szCs w:val="18"/>
                </w:rPr>
                <w:t>P</w:t>
              </w:r>
            </w:ins>
          </w:p>
        </w:tc>
        <w:tc>
          <w:tcPr>
            <w:tcW w:w="1166" w:type="pct"/>
            <w:gridSpan w:val="2"/>
          </w:tcPr>
          <w:p w:rsidR="00F453CC" w:rsidRPr="005E7179" w:rsidRDefault="00F453CC" w:rsidP="00724790">
            <w:pPr>
              <w:autoSpaceDE w:val="0"/>
              <w:autoSpaceDN w:val="0"/>
              <w:adjustRightInd w:val="0"/>
              <w:ind w:left="60" w:right="60"/>
              <w:rPr>
                <w:ins w:id="856" w:author="win8" w:date="2018-05-29T14:36:00Z"/>
                <w:rFonts w:ascii="Arial" w:hAnsi="Arial" w:cs="Arial"/>
                <w:color w:val="000000"/>
                <w:sz w:val="18"/>
                <w:szCs w:val="18"/>
              </w:rPr>
            </w:pPr>
            <w:ins w:id="857" w:author="win8" w:date="2018-05-29T14:36:00Z">
              <w:r w:rsidRPr="0094670D">
                <w:rPr>
                  <w:rFonts w:ascii="Times New Roman" w:hAnsi="Times New Roman" w:cs="Times New Roman"/>
                  <w:color w:val="000000"/>
                  <w:sz w:val="20"/>
                  <w:szCs w:val="20"/>
                </w:rPr>
                <w:t>95% CI** for B</w:t>
              </w:r>
            </w:ins>
          </w:p>
        </w:tc>
      </w:tr>
      <w:tr w:rsidR="00F453CC" w:rsidRPr="005E7179" w:rsidTr="00724790">
        <w:trPr>
          <w:jc w:val="center"/>
          <w:ins w:id="858" w:author="win8" w:date="2018-05-29T14:36:00Z"/>
        </w:trPr>
        <w:tc>
          <w:tcPr>
            <w:tcW w:w="868" w:type="pct"/>
            <w:vMerge/>
          </w:tcPr>
          <w:p w:rsidR="00F453CC" w:rsidRPr="005E7179" w:rsidRDefault="00F453CC" w:rsidP="00724790">
            <w:pPr>
              <w:autoSpaceDE w:val="0"/>
              <w:autoSpaceDN w:val="0"/>
              <w:adjustRightInd w:val="0"/>
              <w:ind w:left="60" w:right="60"/>
              <w:rPr>
                <w:ins w:id="859" w:author="win8" w:date="2018-05-29T14:36:00Z"/>
                <w:rFonts w:ascii="Arial" w:hAnsi="Arial" w:cs="Arial"/>
                <w:color w:val="000000"/>
                <w:sz w:val="18"/>
                <w:szCs w:val="18"/>
              </w:rPr>
            </w:pPr>
          </w:p>
        </w:tc>
        <w:tc>
          <w:tcPr>
            <w:tcW w:w="546" w:type="pct"/>
          </w:tcPr>
          <w:p w:rsidR="00F453CC" w:rsidRPr="005E7179" w:rsidRDefault="00F453CC" w:rsidP="00724790">
            <w:pPr>
              <w:autoSpaceDE w:val="0"/>
              <w:autoSpaceDN w:val="0"/>
              <w:adjustRightInd w:val="0"/>
              <w:ind w:left="60" w:right="60"/>
              <w:rPr>
                <w:ins w:id="860" w:author="win8" w:date="2018-05-29T14:36:00Z"/>
                <w:rFonts w:ascii="Arial" w:hAnsi="Arial" w:cs="Arial"/>
                <w:color w:val="000000"/>
                <w:sz w:val="18"/>
                <w:szCs w:val="18"/>
              </w:rPr>
            </w:pPr>
            <w:ins w:id="861" w:author="win8" w:date="2018-05-29T14:36:00Z">
              <w:r w:rsidRPr="005E7179">
                <w:rPr>
                  <w:rFonts w:ascii="Arial" w:hAnsi="Arial" w:cs="Arial"/>
                  <w:color w:val="000000"/>
                  <w:sz w:val="18"/>
                  <w:szCs w:val="18"/>
                </w:rPr>
                <w:t>B</w:t>
              </w:r>
            </w:ins>
          </w:p>
        </w:tc>
        <w:tc>
          <w:tcPr>
            <w:tcW w:w="583" w:type="pct"/>
          </w:tcPr>
          <w:p w:rsidR="00F453CC" w:rsidRPr="005E7179" w:rsidRDefault="00F453CC" w:rsidP="00724790">
            <w:pPr>
              <w:autoSpaceDE w:val="0"/>
              <w:autoSpaceDN w:val="0"/>
              <w:adjustRightInd w:val="0"/>
              <w:ind w:left="60" w:right="60"/>
              <w:rPr>
                <w:ins w:id="862" w:author="win8" w:date="2018-05-29T14:36:00Z"/>
                <w:rFonts w:ascii="Arial" w:hAnsi="Arial" w:cs="Arial"/>
                <w:color w:val="000000"/>
                <w:sz w:val="18"/>
                <w:szCs w:val="18"/>
              </w:rPr>
            </w:pPr>
            <w:ins w:id="863" w:author="win8" w:date="2018-05-29T14:36:00Z">
              <w:r w:rsidRPr="005E7179">
                <w:rPr>
                  <w:rFonts w:ascii="Arial" w:hAnsi="Arial" w:cs="Arial"/>
                  <w:color w:val="000000"/>
                  <w:sz w:val="18"/>
                  <w:szCs w:val="18"/>
                </w:rPr>
                <w:t>Std. Error</w:t>
              </w:r>
            </w:ins>
          </w:p>
        </w:tc>
        <w:tc>
          <w:tcPr>
            <w:tcW w:w="775" w:type="pct"/>
          </w:tcPr>
          <w:p w:rsidR="00F453CC" w:rsidRPr="005E7179" w:rsidRDefault="00F453CC" w:rsidP="00724790">
            <w:pPr>
              <w:autoSpaceDE w:val="0"/>
              <w:autoSpaceDN w:val="0"/>
              <w:adjustRightInd w:val="0"/>
              <w:ind w:left="60" w:right="60"/>
              <w:rPr>
                <w:ins w:id="864" w:author="win8" w:date="2018-05-29T14:36:00Z"/>
                <w:rFonts w:ascii="Arial" w:hAnsi="Arial" w:cs="Arial"/>
                <w:color w:val="000000"/>
                <w:sz w:val="18"/>
                <w:szCs w:val="18"/>
              </w:rPr>
            </w:pPr>
            <w:ins w:id="865" w:author="win8" w:date="2018-05-29T14:36:00Z">
              <w:r w:rsidRPr="005E7179">
                <w:rPr>
                  <w:rFonts w:ascii="Arial" w:hAnsi="Arial" w:cs="Arial"/>
                  <w:color w:val="000000"/>
                  <w:sz w:val="18"/>
                  <w:szCs w:val="18"/>
                </w:rPr>
                <w:t>Beta</w:t>
              </w:r>
            </w:ins>
          </w:p>
        </w:tc>
        <w:tc>
          <w:tcPr>
            <w:tcW w:w="623" w:type="pct"/>
            <w:vMerge/>
          </w:tcPr>
          <w:p w:rsidR="00F453CC" w:rsidRPr="005E7179" w:rsidRDefault="00F453CC" w:rsidP="00724790">
            <w:pPr>
              <w:autoSpaceDE w:val="0"/>
              <w:autoSpaceDN w:val="0"/>
              <w:adjustRightInd w:val="0"/>
              <w:rPr>
                <w:ins w:id="866" w:author="win8" w:date="2018-05-29T14:36:00Z"/>
                <w:rFonts w:ascii="Arial" w:hAnsi="Arial" w:cs="Arial"/>
                <w:color w:val="000000"/>
                <w:sz w:val="18"/>
                <w:szCs w:val="18"/>
              </w:rPr>
            </w:pPr>
          </w:p>
        </w:tc>
        <w:tc>
          <w:tcPr>
            <w:tcW w:w="439" w:type="pct"/>
            <w:vMerge/>
          </w:tcPr>
          <w:p w:rsidR="00F453CC" w:rsidRPr="005E7179" w:rsidRDefault="00F453CC" w:rsidP="00724790">
            <w:pPr>
              <w:autoSpaceDE w:val="0"/>
              <w:autoSpaceDN w:val="0"/>
              <w:adjustRightInd w:val="0"/>
              <w:rPr>
                <w:ins w:id="867" w:author="win8" w:date="2018-05-29T14:36:00Z"/>
                <w:rFonts w:ascii="Arial" w:hAnsi="Arial" w:cs="Arial"/>
                <w:color w:val="000000"/>
                <w:sz w:val="18"/>
                <w:szCs w:val="18"/>
              </w:rPr>
            </w:pPr>
          </w:p>
        </w:tc>
        <w:tc>
          <w:tcPr>
            <w:tcW w:w="583" w:type="pct"/>
          </w:tcPr>
          <w:p w:rsidR="00F453CC" w:rsidRPr="005E7179" w:rsidRDefault="00F453CC" w:rsidP="00724790">
            <w:pPr>
              <w:autoSpaceDE w:val="0"/>
              <w:autoSpaceDN w:val="0"/>
              <w:adjustRightInd w:val="0"/>
              <w:ind w:left="60" w:right="60"/>
              <w:rPr>
                <w:ins w:id="868" w:author="win8" w:date="2018-05-29T14:36:00Z"/>
                <w:rFonts w:ascii="Arial" w:hAnsi="Arial" w:cs="Arial"/>
                <w:color w:val="000000"/>
                <w:sz w:val="18"/>
                <w:szCs w:val="18"/>
              </w:rPr>
            </w:pPr>
            <w:ins w:id="869" w:author="win8" w:date="2018-05-29T14:36:00Z">
              <w:r w:rsidRPr="005E7179">
                <w:rPr>
                  <w:rFonts w:ascii="Arial" w:hAnsi="Arial" w:cs="Arial"/>
                  <w:color w:val="000000"/>
                  <w:sz w:val="18"/>
                  <w:szCs w:val="18"/>
                </w:rPr>
                <w:t>Lower Bound</w:t>
              </w:r>
            </w:ins>
          </w:p>
        </w:tc>
        <w:tc>
          <w:tcPr>
            <w:tcW w:w="583" w:type="pct"/>
          </w:tcPr>
          <w:p w:rsidR="00F453CC" w:rsidRPr="005E7179" w:rsidRDefault="00F453CC" w:rsidP="00724790">
            <w:pPr>
              <w:autoSpaceDE w:val="0"/>
              <w:autoSpaceDN w:val="0"/>
              <w:adjustRightInd w:val="0"/>
              <w:ind w:left="60" w:right="60"/>
              <w:rPr>
                <w:ins w:id="870" w:author="win8" w:date="2018-05-29T14:36:00Z"/>
                <w:rFonts w:ascii="Arial" w:hAnsi="Arial" w:cs="Arial"/>
                <w:color w:val="000000"/>
                <w:sz w:val="18"/>
                <w:szCs w:val="18"/>
              </w:rPr>
            </w:pPr>
            <w:ins w:id="871" w:author="win8" w:date="2018-05-29T14:36:00Z">
              <w:r w:rsidRPr="005E7179">
                <w:rPr>
                  <w:rFonts w:ascii="Arial" w:hAnsi="Arial" w:cs="Arial"/>
                  <w:color w:val="000000"/>
                  <w:sz w:val="18"/>
                  <w:szCs w:val="18"/>
                </w:rPr>
                <w:t>Upper Bound</w:t>
              </w:r>
            </w:ins>
          </w:p>
        </w:tc>
      </w:tr>
      <w:tr w:rsidR="00F453CC" w:rsidRPr="005E7179" w:rsidTr="00724790">
        <w:trPr>
          <w:jc w:val="center"/>
          <w:ins w:id="872" w:author="win8" w:date="2018-05-29T14:36:00Z"/>
        </w:trPr>
        <w:tc>
          <w:tcPr>
            <w:tcW w:w="868" w:type="pct"/>
          </w:tcPr>
          <w:p w:rsidR="00F453CC" w:rsidRPr="005E7179" w:rsidRDefault="00F453CC" w:rsidP="00724790">
            <w:pPr>
              <w:autoSpaceDE w:val="0"/>
              <w:autoSpaceDN w:val="0"/>
              <w:adjustRightInd w:val="0"/>
              <w:ind w:left="60" w:right="60"/>
              <w:rPr>
                <w:ins w:id="873" w:author="win8" w:date="2018-05-29T14:36:00Z"/>
                <w:rFonts w:ascii="Arial" w:hAnsi="Arial" w:cs="Arial"/>
                <w:color w:val="000000"/>
                <w:sz w:val="18"/>
                <w:szCs w:val="18"/>
              </w:rPr>
            </w:pPr>
            <w:ins w:id="874" w:author="win8" w:date="2018-05-29T14:36:00Z">
              <w:r>
                <w:rPr>
                  <w:rFonts w:ascii="Arial" w:hAnsi="Arial" w:cs="Arial"/>
                  <w:color w:val="000000"/>
                  <w:sz w:val="18"/>
                  <w:szCs w:val="18"/>
                </w:rPr>
                <w:t>A</w:t>
              </w:r>
              <w:r w:rsidRPr="005E7179">
                <w:rPr>
                  <w:rFonts w:ascii="Arial" w:hAnsi="Arial" w:cs="Arial"/>
                  <w:color w:val="000000"/>
                  <w:sz w:val="18"/>
                  <w:szCs w:val="18"/>
                </w:rPr>
                <w:t>utonomy</w:t>
              </w:r>
            </w:ins>
          </w:p>
        </w:tc>
        <w:tc>
          <w:tcPr>
            <w:tcW w:w="546" w:type="pct"/>
          </w:tcPr>
          <w:p w:rsidR="00F453CC" w:rsidRPr="005E7179" w:rsidRDefault="00F453CC" w:rsidP="00724790">
            <w:pPr>
              <w:autoSpaceDE w:val="0"/>
              <w:autoSpaceDN w:val="0"/>
              <w:adjustRightInd w:val="0"/>
              <w:ind w:left="60" w:right="60"/>
              <w:rPr>
                <w:ins w:id="875" w:author="win8" w:date="2018-05-29T14:36:00Z"/>
                <w:rFonts w:ascii="Arial" w:hAnsi="Arial" w:cs="Arial"/>
                <w:color w:val="000000"/>
                <w:sz w:val="18"/>
                <w:szCs w:val="18"/>
              </w:rPr>
            </w:pPr>
            <w:ins w:id="876" w:author="win8" w:date="2018-05-29T14:36:00Z">
              <w:r w:rsidRPr="004749EE">
                <w:rPr>
                  <w:rFonts w:ascii="Arial" w:hAnsi="Arial" w:cs="Arial"/>
                  <w:color w:val="010205"/>
                  <w:sz w:val="18"/>
                  <w:szCs w:val="18"/>
                </w:rPr>
                <w:t>-.333</w:t>
              </w:r>
            </w:ins>
          </w:p>
        </w:tc>
        <w:tc>
          <w:tcPr>
            <w:tcW w:w="583" w:type="pct"/>
          </w:tcPr>
          <w:p w:rsidR="00F453CC" w:rsidRPr="004749EE" w:rsidRDefault="00F453CC" w:rsidP="00724790">
            <w:pPr>
              <w:autoSpaceDE w:val="0"/>
              <w:autoSpaceDN w:val="0"/>
              <w:adjustRightInd w:val="0"/>
              <w:spacing w:line="320" w:lineRule="atLeast"/>
              <w:ind w:left="60" w:right="60"/>
              <w:jc w:val="center"/>
              <w:rPr>
                <w:ins w:id="877" w:author="win8" w:date="2018-05-29T14:36:00Z"/>
                <w:rFonts w:ascii="Arial" w:hAnsi="Arial" w:cs="Arial"/>
                <w:color w:val="010205"/>
                <w:sz w:val="18"/>
                <w:szCs w:val="18"/>
              </w:rPr>
            </w:pPr>
            <w:ins w:id="878" w:author="win8" w:date="2018-05-29T14:36:00Z">
              <w:r w:rsidRPr="004749EE">
                <w:rPr>
                  <w:rFonts w:ascii="Arial" w:hAnsi="Arial" w:cs="Arial"/>
                  <w:color w:val="010205"/>
                  <w:sz w:val="18"/>
                  <w:szCs w:val="18"/>
                </w:rPr>
                <w:t>.121</w:t>
              </w:r>
            </w:ins>
          </w:p>
        </w:tc>
        <w:tc>
          <w:tcPr>
            <w:tcW w:w="775" w:type="pct"/>
          </w:tcPr>
          <w:p w:rsidR="00F453CC" w:rsidRPr="00673959" w:rsidRDefault="00F453CC" w:rsidP="00724790">
            <w:pPr>
              <w:rPr>
                <w:ins w:id="879" w:author="win8" w:date="2018-05-29T14:36:00Z"/>
              </w:rPr>
            </w:pPr>
            <w:ins w:id="880" w:author="win8" w:date="2018-05-29T14:36:00Z">
              <w:r w:rsidRPr="00673959">
                <w:t>-.199</w:t>
              </w:r>
            </w:ins>
          </w:p>
        </w:tc>
        <w:tc>
          <w:tcPr>
            <w:tcW w:w="623" w:type="pct"/>
          </w:tcPr>
          <w:p w:rsidR="00F453CC" w:rsidRPr="004749EE" w:rsidRDefault="00F453CC" w:rsidP="00724790">
            <w:pPr>
              <w:autoSpaceDE w:val="0"/>
              <w:autoSpaceDN w:val="0"/>
              <w:adjustRightInd w:val="0"/>
              <w:spacing w:line="320" w:lineRule="atLeast"/>
              <w:ind w:left="60" w:right="60"/>
              <w:jc w:val="center"/>
              <w:rPr>
                <w:ins w:id="881" w:author="win8" w:date="2018-05-29T14:36:00Z"/>
                <w:rFonts w:ascii="Arial" w:hAnsi="Arial" w:cs="Arial"/>
                <w:color w:val="010205"/>
                <w:sz w:val="18"/>
                <w:szCs w:val="18"/>
              </w:rPr>
            </w:pPr>
            <w:ins w:id="882" w:author="win8" w:date="2018-05-29T14:36:00Z">
              <w:r w:rsidRPr="004749EE">
                <w:rPr>
                  <w:rFonts w:ascii="Arial" w:hAnsi="Arial" w:cs="Arial"/>
                  <w:color w:val="010205"/>
                  <w:sz w:val="18"/>
                  <w:szCs w:val="18"/>
                </w:rPr>
                <w:t>-2.746</w:t>
              </w:r>
            </w:ins>
          </w:p>
        </w:tc>
        <w:tc>
          <w:tcPr>
            <w:tcW w:w="439" w:type="pct"/>
          </w:tcPr>
          <w:p w:rsidR="00F453CC" w:rsidRPr="005E7179" w:rsidRDefault="00F453CC" w:rsidP="00724790">
            <w:pPr>
              <w:autoSpaceDE w:val="0"/>
              <w:autoSpaceDN w:val="0"/>
              <w:adjustRightInd w:val="0"/>
              <w:ind w:left="60" w:right="60"/>
              <w:rPr>
                <w:ins w:id="883" w:author="win8" w:date="2018-05-29T14:36:00Z"/>
                <w:rFonts w:ascii="Arial" w:hAnsi="Arial" w:cs="Arial"/>
                <w:color w:val="000000"/>
                <w:sz w:val="18"/>
                <w:szCs w:val="18"/>
              </w:rPr>
            </w:pPr>
            <w:ins w:id="884" w:author="win8" w:date="2018-05-29T14:36:00Z">
              <w:r w:rsidRPr="00B40F64">
                <w:rPr>
                  <w:rFonts w:ascii="Arial" w:hAnsi="Arial" w:cs="Arial"/>
                  <w:color w:val="000000"/>
                  <w:sz w:val="18"/>
                  <w:szCs w:val="18"/>
                </w:rPr>
                <w:t>.007</w:t>
              </w:r>
            </w:ins>
          </w:p>
        </w:tc>
        <w:tc>
          <w:tcPr>
            <w:tcW w:w="583" w:type="pct"/>
          </w:tcPr>
          <w:p w:rsidR="00F453CC" w:rsidRPr="004749EE" w:rsidRDefault="00F453CC" w:rsidP="00724790">
            <w:pPr>
              <w:autoSpaceDE w:val="0"/>
              <w:autoSpaceDN w:val="0"/>
              <w:adjustRightInd w:val="0"/>
              <w:spacing w:line="320" w:lineRule="atLeast"/>
              <w:ind w:left="60" w:right="60"/>
              <w:jc w:val="center"/>
              <w:rPr>
                <w:ins w:id="885" w:author="win8" w:date="2018-05-29T14:36:00Z"/>
                <w:rFonts w:ascii="Arial" w:hAnsi="Arial" w:cs="Arial"/>
                <w:color w:val="010205"/>
                <w:sz w:val="18"/>
                <w:szCs w:val="18"/>
              </w:rPr>
            </w:pPr>
            <w:ins w:id="886" w:author="win8" w:date="2018-05-29T14:36:00Z">
              <w:r w:rsidRPr="004749EE">
                <w:rPr>
                  <w:rFonts w:ascii="Arial" w:hAnsi="Arial" w:cs="Arial"/>
                  <w:color w:val="010205"/>
                  <w:sz w:val="18"/>
                  <w:szCs w:val="18"/>
                </w:rPr>
                <w:t>-.573</w:t>
              </w:r>
            </w:ins>
          </w:p>
        </w:tc>
        <w:tc>
          <w:tcPr>
            <w:tcW w:w="583" w:type="pct"/>
          </w:tcPr>
          <w:p w:rsidR="00F453CC" w:rsidRPr="004749EE" w:rsidRDefault="00F453CC" w:rsidP="00724790">
            <w:pPr>
              <w:autoSpaceDE w:val="0"/>
              <w:autoSpaceDN w:val="0"/>
              <w:adjustRightInd w:val="0"/>
              <w:spacing w:line="320" w:lineRule="atLeast"/>
              <w:ind w:left="60" w:right="60"/>
              <w:jc w:val="center"/>
              <w:rPr>
                <w:ins w:id="887" w:author="win8" w:date="2018-05-29T14:36:00Z"/>
                <w:rFonts w:ascii="Arial" w:hAnsi="Arial" w:cs="Arial"/>
                <w:color w:val="010205"/>
                <w:sz w:val="18"/>
                <w:szCs w:val="18"/>
              </w:rPr>
            </w:pPr>
            <w:ins w:id="888" w:author="win8" w:date="2018-05-29T14:36:00Z">
              <w:r w:rsidRPr="004749EE">
                <w:rPr>
                  <w:rFonts w:ascii="Arial" w:hAnsi="Arial" w:cs="Arial"/>
                  <w:color w:val="010205"/>
                  <w:sz w:val="18"/>
                  <w:szCs w:val="18"/>
                </w:rPr>
                <w:t>-.094</w:t>
              </w:r>
            </w:ins>
          </w:p>
        </w:tc>
      </w:tr>
      <w:tr w:rsidR="00F453CC" w:rsidRPr="005E7179" w:rsidTr="00724790">
        <w:trPr>
          <w:jc w:val="center"/>
          <w:ins w:id="889" w:author="win8" w:date="2018-05-29T14:36:00Z"/>
        </w:trPr>
        <w:tc>
          <w:tcPr>
            <w:tcW w:w="868" w:type="pct"/>
          </w:tcPr>
          <w:p w:rsidR="00F453CC" w:rsidRPr="005E7179" w:rsidRDefault="00F453CC" w:rsidP="00724790">
            <w:pPr>
              <w:autoSpaceDE w:val="0"/>
              <w:autoSpaceDN w:val="0"/>
              <w:adjustRightInd w:val="0"/>
              <w:ind w:left="60" w:right="60"/>
              <w:rPr>
                <w:ins w:id="890" w:author="win8" w:date="2018-05-29T14:36:00Z"/>
                <w:rFonts w:ascii="Arial" w:hAnsi="Arial" w:cs="Arial"/>
                <w:color w:val="000000"/>
                <w:sz w:val="18"/>
                <w:szCs w:val="18"/>
              </w:rPr>
            </w:pPr>
            <w:ins w:id="891" w:author="win8" w:date="2018-05-29T14:36:00Z">
              <w:r>
                <w:rPr>
                  <w:rFonts w:ascii="Arial" w:hAnsi="Arial" w:cs="Arial"/>
                  <w:color w:val="000000"/>
                  <w:sz w:val="18"/>
                  <w:szCs w:val="18"/>
                </w:rPr>
                <w:t>Age</w:t>
              </w:r>
            </w:ins>
          </w:p>
        </w:tc>
        <w:tc>
          <w:tcPr>
            <w:tcW w:w="546" w:type="pct"/>
          </w:tcPr>
          <w:p w:rsidR="00F453CC" w:rsidRPr="005E7179" w:rsidRDefault="00F453CC" w:rsidP="00724790">
            <w:pPr>
              <w:autoSpaceDE w:val="0"/>
              <w:autoSpaceDN w:val="0"/>
              <w:adjustRightInd w:val="0"/>
              <w:ind w:left="60" w:right="60"/>
              <w:rPr>
                <w:ins w:id="892" w:author="win8" w:date="2018-05-29T14:36:00Z"/>
                <w:rFonts w:ascii="Arial" w:hAnsi="Arial" w:cs="Arial"/>
                <w:color w:val="000000"/>
                <w:sz w:val="18"/>
                <w:szCs w:val="18"/>
              </w:rPr>
            </w:pPr>
            <w:ins w:id="893" w:author="win8" w:date="2018-05-29T14:36:00Z">
              <w:r w:rsidRPr="004749EE">
                <w:rPr>
                  <w:rFonts w:ascii="Arial" w:hAnsi="Arial" w:cs="Arial"/>
                  <w:color w:val="010205"/>
                  <w:sz w:val="18"/>
                  <w:szCs w:val="18"/>
                </w:rPr>
                <w:t>-17.499</w:t>
              </w:r>
            </w:ins>
          </w:p>
        </w:tc>
        <w:tc>
          <w:tcPr>
            <w:tcW w:w="583" w:type="pct"/>
          </w:tcPr>
          <w:p w:rsidR="00F453CC" w:rsidRPr="004749EE" w:rsidRDefault="00F453CC" w:rsidP="00724790">
            <w:pPr>
              <w:autoSpaceDE w:val="0"/>
              <w:autoSpaceDN w:val="0"/>
              <w:adjustRightInd w:val="0"/>
              <w:spacing w:line="320" w:lineRule="atLeast"/>
              <w:ind w:left="60" w:right="60"/>
              <w:jc w:val="center"/>
              <w:rPr>
                <w:ins w:id="894" w:author="win8" w:date="2018-05-29T14:36:00Z"/>
                <w:rFonts w:ascii="Arial" w:hAnsi="Arial" w:cs="Arial"/>
                <w:color w:val="010205"/>
                <w:sz w:val="18"/>
                <w:szCs w:val="18"/>
              </w:rPr>
            </w:pPr>
            <w:ins w:id="895" w:author="win8" w:date="2018-05-29T14:36:00Z">
              <w:r w:rsidRPr="004749EE">
                <w:rPr>
                  <w:rFonts w:ascii="Arial" w:hAnsi="Arial" w:cs="Arial"/>
                  <w:color w:val="010205"/>
                  <w:sz w:val="18"/>
                  <w:szCs w:val="18"/>
                </w:rPr>
                <w:t>4.330</w:t>
              </w:r>
            </w:ins>
          </w:p>
        </w:tc>
        <w:tc>
          <w:tcPr>
            <w:tcW w:w="775" w:type="pct"/>
          </w:tcPr>
          <w:p w:rsidR="00F453CC" w:rsidRPr="00673959" w:rsidRDefault="00F453CC" w:rsidP="00724790">
            <w:pPr>
              <w:rPr>
                <w:ins w:id="896" w:author="win8" w:date="2018-05-29T14:36:00Z"/>
              </w:rPr>
            </w:pPr>
            <w:ins w:id="897" w:author="win8" w:date="2018-05-29T14:36:00Z">
              <w:r w:rsidRPr="00673959">
                <w:t>-.306</w:t>
              </w:r>
            </w:ins>
          </w:p>
        </w:tc>
        <w:tc>
          <w:tcPr>
            <w:tcW w:w="623" w:type="pct"/>
          </w:tcPr>
          <w:p w:rsidR="00F453CC" w:rsidRPr="004749EE" w:rsidRDefault="00F453CC" w:rsidP="00724790">
            <w:pPr>
              <w:autoSpaceDE w:val="0"/>
              <w:autoSpaceDN w:val="0"/>
              <w:adjustRightInd w:val="0"/>
              <w:spacing w:line="320" w:lineRule="atLeast"/>
              <w:ind w:left="60" w:right="60"/>
              <w:jc w:val="center"/>
              <w:rPr>
                <w:ins w:id="898" w:author="win8" w:date="2018-05-29T14:36:00Z"/>
                <w:rFonts w:ascii="Arial" w:hAnsi="Arial" w:cs="Arial"/>
                <w:color w:val="010205"/>
                <w:sz w:val="18"/>
                <w:szCs w:val="18"/>
              </w:rPr>
            </w:pPr>
            <w:ins w:id="899" w:author="win8" w:date="2018-05-29T14:36:00Z">
              <w:r w:rsidRPr="004749EE">
                <w:rPr>
                  <w:rFonts w:ascii="Arial" w:hAnsi="Arial" w:cs="Arial"/>
                  <w:color w:val="010205"/>
                  <w:sz w:val="18"/>
                  <w:szCs w:val="18"/>
                </w:rPr>
                <w:t>-4.042</w:t>
              </w:r>
            </w:ins>
          </w:p>
        </w:tc>
        <w:tc>
          <w:tcPr>
            <w:tcW w:w="439" w:type="pct"/>
          </w:tcPr>
          <w:p w:rsidR="00F453CC" w:rsidRPr="005E7179" w:rsidRDefault="00F453CC" w:rsidP="00724790">
            <w:pPr>
              <w:autoSpaceDE w:val="0"/>
              <w:autoSpaceDN w:val="0"/>
              <w:adjustRightInd w:val="0"/>
              <w:ind w:left="60" w:right="60"/>
              <w:rPr>
                <w:ins w:id="900" w:author="win8" w:date="2018-05-29T14:36:00Z"/>
                <w:rFonts w:ascii="Arial" w:hAnsi="Arial" w:cs="Arial"/>
                <w:color w:val="000000"/>
                <w:sz w:val="18"/>
                <w:szCs w:val="18"/>
              </w:rPr>
            </w:pPr>
            <w:ins w:id="901" w:author="win8" w:date="2018-05-29T14:36:00Z">
              <w:r w:rsidRPr="00754583">
                <w:rPr>
                  <w:rFonts w:ascii="Arial" w:hAnsi="Arial" w:cs="Arial"/>
                  <w:color w:val="000000"/>
                  <w:sz w:val="18"/>
                  <w:szCs w:val="18"/>
                </w:rPr>
                <w:t>&lt;.001</w:t>
              </w:r>
            </w:ins>
          </w:p>
        </w:tc>
        <w:tc>
          <w:tcPr>
            <w:tcW w:w="583" w:type="pct"/>
          </w:tcPr>
          <w:p w:rsidR="00F453CC" w:rsidRPr="004749EE" w:rsidRDefault="00F453CC" w:rsidP="00724790">
            <w:pPr>
              <w:autoSpaceDE w:val="0"/>
              <w:autoSpaceDN w:val="0"/>
              <w:adjustRightInd w:val="0"/>
              <w:spacing w:line="320" w:lineRule="atLeast"/>
              <w:ind w:left="60" w:right="60"/>
              <w:jc w:val="center"/>
              <w:rPr>
                <w:ins w:id="902" w:author="win8" w:date="2018-05-29T14:36:00Z"/>
                <w:rFonts w:ascii="Arial" w:hAnsi="Arial" w:cs="Arial"/>
                <w:color w:val="010205"/>
                <w:sz w:val="18"/>
                <w:szCs w:val="18"/>
              </w:rPr>
            </w:pPr>
            <w:ins w:id="903" w:author="win8" w:date="2018-05-29T14:36:00Z">
              <w:r w:rsidRPr="004749EE">
                <w:rPr>
                  <w:rFonts w:ascii="Arial" w:hAnsi="Arial" w:cs="Arial"/>
                  <w:color w:val="010205"/>
                  <w:sz w:val="18"/>
                  <w:szCs w:val="18"/>
                </w:rPr>
                <w:t>-26.046</w:t>
              </w:r>
            </w:ins>
          </w:p>
        </w:tc>
        <w:tc>
          <w:tcPr>
            <w:tcW w:w="583" w:type="pct"/>
          </w:tcPr>
          <w:p w:rsidR="00F453CC" w:rsidRPr="004749EE" w:rsidRDefault="00F453CC" w:rsidP="00724790">
            <w:pPr>
              <w:autoSpaceDE w:val="0"/>
              <w:autoSpaceDN w:val="0"/>
              <w:adjustRightInd w:val="0"/>
              <w:spacing w:line="320" w:lineRule="atLeast"/>
              <w:ind w:left="60" w:right="60"/>
              <w:jc w:val="center"/>
              <w:rPr>
                <w:ins w:id="904" w:author="win8" w:date="2018-05-29T14:36:00Z"/>
                <w:rFonts w:ascii="Arial" w:hAnsi="Arial" w:cs="Arial"/>
                <w:color w:val="010205"/>
                <w:sz w:val="18"/>
                <w:szCs w:val="18"/>
              </w:rPr>
            </w:pPr>
            <w:ins w:id="905" w:author="win8" w:date="2018-05-29T14:36:00Z">
              <w:r w:rsidRPr="004749EE">
                <w:rPr>
                  <w:rFonts w:ascii="Arial" w:hAnsi="Arial" w:cs="Arial"/>
                  <w:color w:val="010205"/>
                  <w:sz w:val="18"/>
                  <w:szCs w:val="18"/>
                </w:rPr>
                <w:t>-8.951</w:t>
              </w:r>
            </w:ins>
          </w:p>
        </w:tc>
      </w:tr>
      <w:tr w:rsidR="00F453CC" w:rsidRPr="005E7179" w:rsidTr="00724790">
        <w:trPr>
          <w:jc w:val="center"/>
          <w:ins w:id="906" w:author="win8" w:date="2018-05-29T14:36:00Z"/>
        </w:trPr>
        <w:tc>
          <w:tcPr>
            <w:tcW w:w="868" w:type="pct"/>
          </w:tcPr>
          <w:p w:rsidR="00F453CC" w:rsidRPr="005E7179" w:rsidRDefault="00F453CC" w:rsidP="00724790">
            <w:pPr>
              <w:autoSpaceDE w:val="0"/>
              <w:autoSpaceDN w:val="0"/>
              <w:adjustRightInd w:val="0"/>
              <w:ind w:left="60" w:right="60"/>
              <w:rPr>
                <w:ins w:id="907" w:author="win8" w:date="2018-05-29T14:36:00Z"/>
                <w:rFonts w:ascii="Arial" w:hAnsi="Arial" w:cs="Arial"/>
                <w:color w:val="000000"/>
                <w:sz w:val="18"/>
                <w:szCs w:val="18"/>
              </w:rPr>
            </w:pPr>
            <w:ins w:id="908" w:author="win8" w:date="2018-05-29T14:36:00Z">
              <w:r>
                <w:rPr>
                  <w:rFonts w:ascii="Arial" w:hAnsi="Arial" w:cs="Arial"/>
                  <w:color w:val="000000"/>
                  <w:sz w:val="18"/>
                  <w:szCs w:val="18"/>
                </w:rPr>
                <w:t>Gender</w:t>
              </w:r>
            </w:ins>
          </w:p>
        </w:tc>
        <w:tc>
          <w:tcPr>
            <w:tcW w:w="546" w:type="pct"/>
          </w:tcPr>
          <w:p w:rsidR="00F453CC" w:rsidRPr="005E7179" w:rsidRDefault="00F453CC" w:rsidP="00724790">
            <w:pPr>
              <w:autoSpaceDE w:val="0"/>
              <w:autoSpaceDN w:val="0"/>
              <w:adjustRightInd w:val="0"/>
              <w:ind w:left="60" w:right="60"/>
              <w:rPr>
                <w:ins w:id="909" w:author="win8" w:date="2018-05-29T14:36:00Z"/>
                <w:rFonts w:ascii="Arial" w:hAnsi="Arial" w:cs="Arial"/>
                <w:color w:val="000000"/>
                <w:sz w:val="18"/>
                <w:szCs w:val="18"/>
              </w:rPr>
            </w:pPr>
            <w:ins w:id="910" w:author="win8" w:date="2018-05-29T14:36:00Z">
              <w:r w:rsidRPr="004749EE">
                <w:rPr>
                  <w:rFonts w:ascii="Arial" w:hAnsi="Arial" w:cs="Arial"/>
                  <w:color w:val="010205"/>
                  <w:sz w:val="18"/>
                  <w:szCs w:val="18"/>
                </w:rPr>
                <w:t>3.270</w:t>
              </w:r>
            </w:ins>
          </w:p>
        </w:tc>
        <w:tc>
          <w:tcPr>
            <w:tcW w:w="583" w:type="pct"/>
          </w:tcPr>
          <w:p w:rsidR="00F453CC" w:rsidRPr="004749EE" w:rsidRDefault="00F453CC" w:rsidP="00724790">
            <w:pPr>
              <w:autoSpaceDE w:val="0"/>
              <w:autoSpaceDN w:val="0"/>
              <w:adjustRightInd w:val="0"/>
              <w:spacing w:line="320" w:lineRule="atLeast"/>
              <w:ind w:left="60" w:right="60"/>
              <w:jc w:val="center"/>
              <w:rPr>
                <w:ins w:id="911" w:author="win8" w:date="2018-05-29T14:36:00Z"/>
                <w:rFonts w:ascii="Arial" w:hAnsi="Arial" w:cs="Arial"/>
                <w:color w:val="010205"/>
                <w:sz w:val="18"/>
                <w:szCs w:val="18"/>
              </w:rPr>
            </w:pPr>
            <w:ins w:id="912" w:author="win8" w:date="2018-05-29T14:36:00Z">
              <w:r w:rsidRPr="004749EE">
                <w:rPr>
                  <w:rFonts w:ascii="Arial" w:hAnsi="Arial" w:cs="Arial"/>
                  <w:color w:val="010205"/>
                  <w:sz w:val="18"/>
                  <w:szCs w:val="18"/>
                </w:rPr>
                <w:t>4.056</w:t>
              </w:r>
            </w:ins>
          </w:p>
        </w:tc>
        <w:tc>
          <w:tcPr>
            <w:tcW w:w="775" w:type="pct"/>
          </w:tcPr>
          <w:p w:rsidR="00F453CC" w:rsidRPr="00673959" w:rsidRDefault="00F453CC" w:rsidP="00724790">
            <w:pPr>
              <w:rPr>
                <w:ins w:id="913" w:author="win8" w:date="2018-05-29T14:36:00Z"/>
              </w:rPr>
            </w:pPr>
            <w:ins w:id="914" w:author="win8" w:date="2018-05-29T14:36:00Z">
              <w:r w:rsidRPr="00673959">
                <w:t>.058</w:t>
              </w:r>
            </w:ins>
          </w:p>
        </w:tc>
        <w:tc>
          <w:tcPr>
            <w:tcW w:w="623" w:type="pct"/>
          </w:tcPr>
          <w:p w:rsidR="00F453CC" w:rsidRPr="004749EE" w:rsidRDefault="00F453CC" w:rsidP="00724790">
            <w:pPr>
              <w:autoSpaceDE w:val="0"/>
              <w:autoSpaceDN w:val="0"/>
              <w:adjustRightInd w:val="0"/>
              <w:spacing w:line="320" w:lineRule="atLeast"/>
              <w:ind w:left="60" w:right="60"/>
              <w:jc w:val="center"/>
              <w:rPr>
                <w:ins w:id="915" w:author="win8" w:date="2018-05-29T14:36:00Z"/>
                <w:rFonts w:ascii="Arial" w:hAnsi="Arial" w:cs="Arial"/>
                <w:color w:val="010205"/>
                <w:sz w:val="18"/>
                <w:szCs w:val="18"/>
              </w:rPr>
            </w:pPr>
            <w:ins w:id="916" w:author="win8" w:date="2018-05-29T14:36:00Z">
              <w:r w:rsidRPr="004749EE">
                <w:rPr>
                  <w:rFonts w:ascii="Arial" w:hAnsi="Arial" w:cs="Arial"/>
                  <w:color w:val="010205"/>
                  <w:sz w:val="18"/>
                  <w:szCs w:val="18"/>
                </w:rPr>
                <w:t>.806</w:t>
              </w:r>
            </w:ins>
          </w:p>
        </w:tc>
        <w:tc>
          <w:tcPr>
            <w:tcW w:w="439" w:type="pct"/>
          </w:tcPr>
          <w:p w:rsidR="00F453CC" w:rsidRPr="004749EE" w:rsidRDefault="00F453CC" w:rsidP="00724790">
            <w:pPr>
              <w:autoSpaceDE w:val="0"/>
              <w:autoSpaceDN w:val="0"/>
              <w:adjustRightInd w:val="0"/>
              <w:spacing w:line="320" w:lineRule="atLeast"/>
              <w:ind w:left="60" w:right="60"/>
              <w:jc w:val="center"/>
              <w:rPr>
                <w:ins w:id="917" w:author="win8" w:date="2018-05-29T14:36:00Z"/>
                <w:rFonts w:ascii="Arial" w:hAnsi="Arial" w:cs="Arial"/>
                <w:color w:val="010205"/>
                <w:sz w:val="18"/>
                <w:szCs w:val="18"/>
              </w:rPr>
            </w:pPr>
            <w:ins w:id="918" w:author="win8" w:date="2018-05-29T14:36:00Z">
              <w:r w:rsidRPr="004749EE">
                <w:rPr>
                  <w:rFonts w:ascii="Arial" w:hAnsi="Arial" w:cs="Arial"/>
                  <w:color w:val="010205"/>
                  <w:sz w:val="18"/>
                  <w:szCs w:val="18"/>
                </w:rPr>
                <w:t>.421</w:t>
              </w:r>
            </w:ins>
          </w:p>
        </w:tc>
        <w:tc>
          <w:tcPr>
            <w:tcW w:w="583" w:type="pct"/>
          </w:tcPr>
          <w:p w:rsidR="00F453CC" w:rsidRPr="004749EE" w:rsidRDefault="00F453CC" w:rsidP="00724790">
            <w:pPr>
              <w:autoSpaceDE w:val="0"/>
              <w:autoSpaceDN w:val="0"/>
              <w:adjustRightInd w:val="0"/>
              <w:spacing w:line="320" w:lineRule="atLeast"/>
              <w:ind w:left="60" w:right="60"/>
              <w:jc w:val="center"/>
              <w:rPr>
                <w:ins w:id="919" w:author="win8" w:date="2018-05-29T14:36:00Z"/>
                <w:rFonts w:ascii="Arial" w:hAnsi="Arial" w:cs="Arial"/>
                <w:color w:val="010205"/>
                <w:sz w:val="18"/>
                <w:szCs w:val="18"/>
              </w:rPr>
            </w:pPr>
            <w:ins w:id="920" w:author="win8" w:date="2018-05-29T14:36:00Z">
              <w:r w:rsidRPr="004749EE">
                <w:rPr>
                  <w:rFonts w:ascii="Arial" w:hAnsi="Arial" w:cs="Arial"/>
                  <w:color w:val="010205"/>
                  <w:sz w:val="18"/>
                  <w:szCs w:val="18"/>
                </w:rPr>
                <w:t>-4.738</w:t>
              </w:r>
            </w:ins>
          </w:p>
        </w:tc>
        <w:tc>
          <w:tcPr>
            <w:tcW w:w="583" w:type="pct"/>
          </w:tcPr>
          <w:p w:rsidR="00F453CC" w:rsidRPr="004749EE" w:rsidRDefault="00F453CC" w:rsidP="00724790">
            <w:pPr>
              <w:autoSpaceDE w:val="0"/>
              <w:autoSpaceDN w:val="0"/>
              <w:adjustRightInd w:val="0"/>
              <w:spacing w:line="320" w:lineRule="atLeast"/>
              <w:ind w:left="60" w:right="60"/>
              <w:jc w:val="center"/>
              <w:rPr>
                <w:ins w:id="921" w:author="win8" w:date="2018-05-29T14:36:00Z"/>
                <w:rFonts w:ascii="Arial" w:hAnsi="Arial" w:cs="Arial"/>
                <w:color w:val="010205"/>
                <w:sz w:val="18"/>
                <w:szCs w:val="18"/>
              </w:rPr>
            </w:pPr>
            <w:ins w:id="922" w:author="win8" w:date="2018-05-29T14:36:00Z">
              <w:r w:rsidRPr="004749EE">
                <w:rPr>
                  <w:rFonts w:ascii="Arial" w:hAnsi="Arial" w:cs="Arial"/>
                  <w:color w:val="010205"/>
                  <w:sz w:val="18"/>
                  <w:szCs w:val="18"/>
                </w:rPr>
                <w:t>11.279</w:t>
              </w:r>
            </w:ins>
          </w:p>
        </w:tc>
      </w:tr>
      <w:tr w:rsidR="00F453CC" w:rsidRPr="005E7179" w:rsidTr="00724790">
        <w:trPr>
          <w:jc w:val="center"/>
          <w:ins w:id="923" w:author="win8" w:date="2018-05-29T14:36:00Z"/>
        </w:trPr>
        <w:tc>
          <w:tcPr>
            <w:tcW w:w="868" w:type="pct"/>
          </w:tcPr>
          <w:p w:rsidR="00F453CC" w:rsidRPr="005E7179" w:rsidRDefault="00F453CC" w:rsidP="00724790">
            <w:pPr>
              <w:autoSpaceDE w:val="0"/>
              <w:autoSpaceDN w:val="0"/>
              <w:adjustRightInd w:val="0"/>
              <w:ind w:left="60" w:right="60"/>
              <w:rPr>
                <w:ins w:id="924" w:author="win8" w:date="2018-05-29T14:36:00Z"/>
                <w:rFonts w:ascii="Arial" w:hAnsi="Arial" w:cs="Arial"/>
                <w:color w:val="000000"/>
                <w:sz w:val="18"/>
                <w:szCs w:val="18"/>
              </w:rPr>
            </w:pPr>
            <w:ins w:id="925" w:author="win8" w:date="2018-05-29T14:36:00Z">
              <w:r w:rsidRPr="0094670D">
                <w:rPr>
                  <w:rFonts w:ascii="Times New Roman" w:hAnsi="Times New Roman" w:cs="Times New Roman"/>
                  <w:color w:val="000000"/>
                  <w:sz w:val="20"/>
                  <w:szCs w:val="20"/>
                </w:rPr>
                <w:t>Work experience in ED*</w:t>
              </w:r>
            </w:ins>
          </w:p>
        </w:tc>
        <w:tc>
          <w:tcPr>
            <w:tcW w:w="546" w:type="pct"/>
          </w:tcPr>
          <w:p w:rsidR="00F453CC" w:rsidRPr="005E7179" w:rsidRDefault="00F453CC" w:rsidP="00724790">
            <w:pPr>
              <w:autoSpaceDE w:val="0"/>
              <w:autoSpaceDN w:val="0"/>
              <w:adjustRightInd w:val="0"/>
              <w:ind w:left="60" w:right="60"/>
              <w:rPr>
                <w:ins w:id="926" w:author="win8" w:date="2018-05-29T14:36:00Z"/>
                <w:rFonts w:ascii="Arial" w:hAnsi="Arial" w:cs="Arial"/>
                <w:color w:val="000000"/>
                <w:sz w:val="18"/>
                <w:szCs w:val="18"/>
              </w:rPr>
            </w:pPr>
            <w:ins w:id="927" w:author="win8" w:date="2018-05-29T14:36:00Z">
              <w:r w:rsidRPr="004749EE">
                <w:rPr>
                  <w:rFonts w:ascii="Arial" w:hAnsi="Arial" w:cs="Arial"/>
                  <w:color w:val="010205"/>
                  <w:sz w:val="18"/>
                  <w:szCs w:val="18"/>
                </w:rPr>
                <w:t>-3.670</w:t>
              </w:r>
            </w:ins>
          </w:p>
        </w:tc>
        <w:tc>
          <w:tcPr>
            <w:tcW w:w="583" w:type="pct"/>
          </w:tcPr>
          <w:p w:rsidR="00F453CC" w:rsidRPr="004749EE" w:rsidRDefault="00F453CC" w:rsidP="00724790">
            <w:pPr>
              <w:autoSpaceDE w:val="0"/>
              <w:autoSpaceDN w:val="0"/>
              <w:adjustRightInd w:val="0"/>
              <w:spacing w:line="320" w:lineRule="atLeast"/>
              <w:ind w:left="60" w:right="60"/>
              <w:jc w:val="center"/>
              <w:rPr>
                <w:ins w:id="928" w:author="win8" w:date="2018-05-29T14:36:00Z"/>
                <w:rFonts w:ascii="Arial" w:hAnsi="Arial" w:cs="Arial"/>
                <w:color w:val="010205"/>
                <w:sz w:val="18"/>
                <w:szCs w:val="18"/>
              </w:rPr>
            </w:pPr>
            <w:ins w:id="929" w:author="win8" w:date="2018-05-29T14:36:00Z">
              <w:r w:rsidRPr="004749EE">
                <w:rPr>
                  <w:rFonts w:ascii="Arial" w:hAnsi="Arial" w:cs="Arial"/>
                  <w:color w:val="010205"/>
                  <w:sz w:val="18"/>
                  <w:szCs w:val="18"/>
                </w:rPr>
                <w:t>4.476</w:t>
              </w:r>
            </w:ins>
          </w:p>
        </w:tc>
        <w:tc>
          <w:tcPr>
            <w:tcW w:w="775" w:type="pct"/>
          </w:tcPr>
          <w:p w:rsidR="00F453CC" w:rsidRDefault="00F453CC" w:rsidP="00724790">
            <w:pPr>
              <w:rPr>
                <w:ins w:id="930" w:author="win8" w:date="2018-05-29T14:36:00Z"/>
              </w:rPr>
            </w:pPr>
            <w:ins w:id="931" w:author="win8" w:date="2018-05-29T14:36:00Z">
              <w:r w:rsidRPr="00673959">
                <w:t>-.061</w:t>
              </w:r>
            </w:ins>
          </w:p>
        </w:tc>
        <w:tc>
          <w:tcPr>
            <w:tcW w:w="623" w:type="pct"/>
          </w:tcPr>
          <w:p w:rsidR="00F453CC" w:rsidRPr="004749EE" w:rsidRDefault="00F453CC" w:rsidP="00724790">
            <w:pPr>
              <w:autoSpaceDE w:val="0"/>
              <w:autoSpaceDN w:val="0"/>
              <w:adjustRightInd w:val="0"/>
              <w:spacing w:line="320" w:lineRule="atLeast"/>
              <w:ind w:left="60" w:right="60"/>
              <w:jc w:val="center"/>
              <w:rPr>
                <w:ins w:id="932" w:author="win8" w:date="2018-05-29T14:36:00Z"/>
                <w:rFonts w:ascii="Arial" w:hAnsi="Arial" w:cs="Arial"/>
                <w:color w:val="010205"/>
                <w:sz w:val="18"/>
                <w:szCs w:val="18"/>
              </w:rPr>
            </w:pPr>
            <w:ins w:id="933" w:author="win8" w:date="2018-05-29T14:36:00Z">
              <w:r w:rsidRPr="004749EE">
                <w:rPr>
                  <w:rFonts w:ascii="Arial" w:hAnsi="Arial" w:cs="Arial"/>
                  <w:color w:val="010205"/>
                  <w:sz w:val="18"/>
                  <w:szCs w:val="18"/>
                </w:rPr>
                <w:t>-.820</w:t>
              </w:r>
            </w:ins>
          </w:p>
        </w:tc>
        <w:tc>
          <w:tcPr>
            <w:tcW w:w="439" w:type="pct"/>
          </w:tcPr>
          <w:p w:rsidR="00F453CC" w:rsidRPr="004749EE" w:rsidRDefault="00F453CC" w:rsidP="00724790">
            <w:pPr>
              <w:autoSpaceDE w:val="0"/>
              <w:autoSpaceDN w:val="0"/>
              <w:adjustRightInd w:val="0"/>
              <w:spacing w:line="320" w:lineRule="atLeast"/>
              <w:ind w:left="60" w:right="60"/>
              <w:jc w:val="center"/>
              <w:rPr>
                <w:ins w:id="934" w:author="win8" w:date="2018-05-29T14:36:00Z"/>
                <w:rFonts w:ascii="Arial" w:hAnsi="Arial" w:cs="Arial"/>
                <w:color w:val="010205"/>
                <w:sz w:val="18"/>
                <w:szCs w:val="18"/>
              </w:rPr>
            </w:pPr>
            <w:ins w:id="935" w:author="win8" w:date="2018-05-29T14:36:00Z">
              <w:r w:rsidRPr="004749EE">
                <w:rPr>
                  <w:rFonts w:ascii="Arial" w:hAnsi="Arial" w:cs="Arial"/>
                  <w:color w:val="010205"/>
                  <w:sz w:val="18"/>
                  <w:szCs w:val="18"/>
                </w:rPr>
                <w:t>.413</w:t>
              </w:r>
            </w:ins>
          </w:p>
        </w:tc>
        <w:tc>
          <w:tcPr>
            <w:tcW w:w="583" w:type="pct"/>
          </w:tcPr>
          <w:p w:rsidR="00F453CC" w:rsidRPr="004749EE" w:rsidRDefault="00F453CC" w:rsidP="00724790">
            <w:pPr>
              <w:autoSpaceDE w:val="0"/>
              <w:autoSpaceDN w:val="0"/>
              <w:adjustRightInd w:val="0"/>
              <w:spacing w:line="320" w:lineRule="atLeast"/>
              <w:ind w:left="60" w:right="60"/>
              <w:jc w:val="center"/>
              <w:rPr>
                <w:ins w:id="936" w:author="win8" w:date="2018-05-29T14:36:00Z"/>
                <w:rFonts w:ascii="Arial" w:hAnsi="Arial" w:cs="Arial"/>
                <w:color w:val="010205"/>
                <w:sz w:val="18"/>
                <w:szCs w:val="18"/>
              </w:rPr>
            </w:pPr>
            <w:ins w:id="937" w:author="win8" w:date="2018-05-29T14:36:00Z">
              <w:r w:rsidRPr="004749EE">
                <w:rPr>
                  <w:rFonts w:ascii="Arial" w:hAnsi="Arial" w:cs="Arial"/>
                  <w:color w:val="010205"/>
                  <w:sz w:val="18"/>
                  <w:szCs w:val="18"/>
                </w:rPr>
                <w:t>-12.507</w:t>
              </w:r>
            </w:ins>
          </w:p>
        </w:tc>
        <w:tc>
          <w:tcPr>
            <w:tcW w:w="583" w:type="pct"/>
          </w:tcPr>
          <w:p w:rsidR="00F453CC" w:rsidRPr="004749EE" w:rsidRDefault="00F453CC" w:rsidP="00724790">
            <w:pPr>
              <w:autoSpaceDE w:val="0"/>
              <w:autoSpaceDN w:val="0"/>
              <w:adjustRightInd w:val="0"/>
              <w:spacing w:line="320" w:lineRule="atLeast"/>
              <w:ind w:left="60" w:right="60"/>
              <w:jc w:val="center"/>
              <w:rPr>
                <w:ins w:id="938" w:author="win8" w:date="2018-05-29T14:36:00Z"/>
                <w:rFonts w:ascii="Arial" w:hAnsi="Arial" w:cs="Arial"/>
                <w:color w:val="010205"/>
                <w:sz w:val="18"/>
                <w:szCs w:val="18"/>
              </w:rPr>
            </w:pPr>
            <w:ins w:id="939" w:author="win8" w:date="2018-05-29T14:36:00Z">
              <w:r w:rsidRPr="004749EE">
                <w:rPr>
                  <w:rFonts w:ascii="Arial" w:hAnsi="Arial" w:cs="Arial"/>
                  <w:color w:val="010205"/>
                  <w:sz w:val="18"/>
                  <w:szCs w:val="18"/>
                </w:rPr>
                <w:t>5.167</w:t>
              </w:r>
            </w:ins>
          </w:p>
        </w:tc>
      </w:tr>
    </w:tbl>
    <w:p w:rsidR="00F453CC" w:rsidRPr="0094670D" w:rsidRDefault="00F453CC" w:rsidP="00F453CC">
      <w:pPr>
        <w:autoSpaceDE w:val="0"/>
        <w:autoSpaceDN w:val="0"/>
        <w:adjustRightInd w:val="0"/>
        <w:spacing w:after="0" w:line="240" w:lineRule="auto"/>
        <w:rPr>
          <w:ins w:id="940" w:author="win8" w:date="2018-05-29T14:36:00Z"/>
          <w:rFonts w:ascii="Times New Roman" w:hAnsi="Times New Roman" w:cs="Times New Roman"/>
          <w:color w:val="000000"/>
          <w:sz w:val="20"/>
          <w:szCs w:val="20"/>
        </w:rPr>
      </w:pPr>
      <w:ins w:id="941" w:author="win8" w:date="2018-05-29T14:36:00Z">
        <w:r w:rsidRPr="0094670D">
          <w:rPr>
            <w:rFonts w:ascii="Times New Roman" w:hAnsi="Times New Roman" w:cs="Times New Roman"/>
            <w:color w:val="000000"/>
            <w:sz w:val="20"/>
            <w:szCs w:val="20"/>
          </w:rPr>
          <w:t>*Emergency Department</w:t>
        </w:r>
      </w:ins>
    </w:p>
    <w:p w:rsidR="00F453CC" w:rsidRPr="0094670D" w:rsidRDefault="00F453CC" w:rsidP="00F453CC">
      <w:pPr>
        <w:autoSpaceDE w:val="0"/>
        <w:autoSpaceDN w:val="0"/>
        <w:adjustRightInd w:val="0"/>
        <w:spacing w:after="0" w:line="240" w:lineRule="auto"/>
        <w:rPr>
          <w:ins w:id="942" w:author="win8" w:date="2018-05-29T14:36:00Z"/>
          <w:rFonts w:ascii="Times New Roman" w:hAnsi="Times New Roman" w:cs="Times New Roman"/>
          <w:sz w:val="20"/>
          <w:szCs w:val="20"/>
        </w:rPr>
      </w:pPr>
      <w:ins w:id="943" w:author="win8" w:date="2018-05-29T14:36:00Z">
        <w:r w:rsidRPr="0094670D">
          <w:rPr>
            <w:rFonts w:ascii="Times New Roman" w:hAnsi="Times New Roman" w:cs="Times New Roman"/>
            <w:color w:val="000000"/>
            <w:sz w:val="20"/>
            <w:szCs w:val="20"/>
          </w:rPr>
          <w:t>** Confidence Interval</w:t>
        </w:r>
      </w:ins>
    </w:p>
    <w:p w:rsidR="00F453CC" w:rsidRDefault="00F453CC" w:rsidP="00F453CC">
      <w:pPr>
        <w:autoSpaceDE w:val="0"/>
        <w:autoSpaceDN w:val="0"/>
        <w:adjustRightInd w:val="0"/>
        <w:spacing w:after="0" w:line="400" w:lineRule="atLeast"/>
        <w:jc w:val="both"/>
        <w:rPr>
          <w:ins w:id="944" w:author="win8" w:date="2018-05-29T14:35:00Z"/>
          <w:rFonts w:ascii="Times New Roman" w:hAnsi="Times New Roman" w:cs="Times New Roman"/>
          <w:sz w:val="24"/>
          <w:szCs w:val="24"/>
        </w:rPr>
      </w:pPr>
    </w:p>
    <w:p w:rsidR="00032EC9" w:rsidRDefault="00032EC9" w:rsidP="000B3215">
      <w:pPr>
        <w:spacing w:line="480" w:lineRule="auto"/>
        <w:jc w:val="center"/>
        <w:rPr>
          <w:rFonts w:asciiTheme="majorBidi" w:eastAsia="Calibri" w:hAnsiTheme="majorBidi" w:cstheme="majorBidi"/>
          <w:b/>
          <w:bCs/>
          <w:sz w:val="24"/>
          <w:szCs w:val="24"/>
          <w:lang w:bidi="fa-IR"/>
        </w:rPr>
      </w:pPr>
    </w:p>
    <w:p w:rsidR="00032EC9" w:rsidRDefault="00032EC9"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BD3187" w:rsidRDefault="00BD3187" w:rsidP="000B3215">
      <w:pPr>
        <w:spacing w:line="480" w:lineRule="auto"/>
        <w:jc w:val="center"/>
        <w:rPr>
          <w:rFonts w:asciiTheme="majorBidi" w:eastAsia="Calibri" w:hAnsiTheme="majorBidi" w:cstheme="majorBidi"/>
          <w:b/>
          <w:bCs/>
          <w:sz w:val="24"/>
          <w:szCs w:val="24"/>
          <w:lang w:bidi="fa-IR"/>
        </w:rPr>
      </w:pPr>
    </w:p>
    <w:p w:rsidR="00BD3187" w:rsidRDefault="00BD3187" w:rsidP="00BD3187">
      <w:pPr>
        <w:autoSpaceDE w:val="0"/>
        <w:autoSpaceDN w:val="0"/>
        <w:adjustRightInd w:val="0"/>
        <w:spacing w:after="0" w:line="400" w:lineRule="atLeast"/>
        <w:jc w:val="both"/>
        <w:rPr>
          <w:rFonts w:ascii="Times New Roman" w:hAnsi="Times New Roman" w:cs="Times New Roman"/>
          <w:sz w:val="24"/>
          <w:szCs w:val="24"/>
        </w:rPr>
      </w:pPr>
    </w:p>
    <w:p w:rsidR="00BD3187" w:rsidRDefault="00BD3187" w:rsidP="00BD3187">
      <w:pPr>
        <w:autoSpaceDE w:val="0"/>
        <w:autoSpaceDN w:val="0"/>
        <w:adjustRightInd w:val="0"/>
        <w:spacing w:after="0" w:line="400" w:lineRule="atLeast"/>
        <w:jc w:val="both"/>
        <w:rPr>
          <w:rFonts w:ascii="Times New Roman" w:hAnsi="Times New Roman" w:cs="Times New Roman"/>
          <w:sz w:val="24"/>
          <w:szCs w:val="24"/>
        </w:rPr>
      </w:pPr>
    </w:p>
    <w:p w:rsidR="00BD3187" w:rsidRDefault="00BD3187" w:rsidP="00BD3187">
      <w:pPr>
        <w:autoSpaceDE w:val="0"/>
        <w:autoSpaceDN w:val="0"/>
        <w:adjustRightInd w:val="0"/>
        <w:spacing w:after="0" w:line="400" w:lineRule="atLeast"/>
        <w:jc w:val="both"/>
        <w:rPr>
          <w:rFonts w:ascii="Times New Roman" w:hAnsi="Times New Roman" w:cs="Times New Roman"/>
          <w:sz w:val="24"/>
          <w:szCs w:val="24"/>
        </w:rPr>
      </w:pPr>
    </w:p>
    <w:p w:rsidR="00BD3187" w:rsidDel="00BA112C" w:rsidRDefault="00BD3187" w:rsidP="00BD3187">
      <w:pPr>
        <w:rPr>
          <w:ins w:id="945" w:author="Admin" w:date="2018-05-14T21:18:00Z"/>
          <w:del w:id="946" w:author="win" w:date="2018-05-16T14:17:00Z"/>
          <w:rFonts w:asciiTheme="majorBidi" w:hAnsiTheme="majorBidi" w:cstheme="majorBidi"/>
          <w:sz w:val="20"/>
          <w:szCs w:val="20"/>
        </w:rPr>
      </w:pPr>
    </w:p>
    <w:p w:rsidR="00BD3187" w:rsidRDefault="00ED20CD" w:rsidP="00ED20CD">
      <w:pPr>
        <w:tabs>
          <w:tab w:val="left" w:pos="3570"/>
        </w:tabs>
        <w:spacing w:line="480" w:lineRule="auto"/>
        <w:rPr>
          <w:rFonts w:asciiTheme="majorBidi" w:eastAsia="Calibri" w:hAnsiTheme="majorBidi" w:cstheme="majorBidi"/>
          <w:b/>
          <w:bCs/>
          <w:sz w:val="24"/>
          <w:szCs w:val="24"/>
          <w:lang w:bidi="fa-IR"/>
        </w:rPr>
      </w:pPr>
      <w:r>
        <w:rPr>
          <w:rFonts w:asciiTheme="majorBidi" w:eastAsia="Calibri" w:hAnsiTheme="majorBidi" w:cstheme="majorBidi"/>
          <w:b/>
          <w:bCs/>
          <w:sz w:val="24"/>
          <w:szCs w:val="24"/>
          <w:lang w:bidi="fa-IR"/>
        </w:rPr>
        <w:tab/>
      </w:r>
    </w:p>
    <w:p w:rsidR="00BD3187" w:rsidDel="000D4BE7" w:rsidRDefault="00BD3187" w:rsidP="000B3215">
      <w:pPr>
        <w:spacing w:line="480" w:lineRule="auto"/>
        <w:jc w:val="center"/>
        <w:rPr>
          <w:del w:id="947" w:author="win8" w:date="2018-05-28T11:40:00Z"/>
          <w:rFonts w:asciiTheme="majorBidi" w:eastAsia="Calibri" w:hAnsiTheme="majorBidi" w:cstheme="majorBidi"/>
          <w:b/>
          <w:bCs/>
          <w:sz w:val="24"/>
          <w:szCs w:val="24"/>
          <w:lang w:bidi="fa-IR"/>
        </w:rPr>
      </w:pPr>
    </w:p>
    <w:p w:rsidR="000D4BE7" w:rsidRPr="000D4BE7" w:rsidRDefault="000D4BE7" w:rsidP="000D4BE7">
      <w:pPr>
        <w:spacing w:after="120" w:line="480" w:lineRule="auto"/>
        <w:jc w:val="center"/>
        <w:rPr>
          <w:rFonts w:asciiTheme="majorBidi" w:hAnsiTheme="majorBidi" w:cstheme="majorBidi"/>
          <w:b/>
          <w:bCs/>
          <w:sz w:val="24"/>
          <w:szCs w:val="24"/>
          <w:rtl/>
        </w:rPr>
      </w:pPr>
      <w:del w:id="948" w:author="win8" w:date="2018-05-28T11:40:00Z">
        <w:r w:rsidRPr="000D4BE7" w:rsidDel="000D4BE7">
          <w:rPr>
            <w:rFonts w:asciiTheme="majorBidi" w:hAnsiTheme="majorBidi" w:cstheme="majorBidi"/>
            <w:b/>
            <w:bCs/>
            <w:sz w:val="24"/>
            <w:szCs w:val="24"/>
          </w:rPr>
          <w:delText>Table1. Demographic characters of participants (n= 173)</w:delText>
        </w:r>
      </w:del>
    </w:p>
    <w:p w:rsidR="000D4BE7" w:rsidRPr="000D4BE7" w:rsidRDefault="000D4BE7" w:rsidP="000D4BE7">
      <w:pPr>
        <w:spacing w:line="480" w:lineRule="auto"/>
        <w:jc w:val="center"/>
        <w:rPr>
          <w:rFonts w:asciiTheme="majorBidi" w:hAnsiTheme="majorBidi" w:cstheme="majorBidi"/>
          <w:b/>
          <w:bCs/>
          <w:sz w:val="24"/>
          <w:szCs w:val="24"/>
          <w:rtl/>
        </w:rPr>
      </w:pPr>
    </w:p>
    <w:p w:rsidR="00BD3187" w:rsidRDefault="00BD3187"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Pr="00291B71" w:rsidRDefault="000B3215" w:rsidP="000B3215">
      <w:pPr>
        <w:spacing w:line="480" w:lineRule="auto"/>
        <w:jc w:val="center"/>
        <w:rPr>
          <w:rFonts w:asciiTheme="majorBidi" w:hAnsiTheme="majorBidi" w:cstheme="majorBidi"/>
          <w:b/>
          <w:bCs/>
          <w:sz w:val="24"/>
          <w:szCs w:val="24"/>
          <w:lang w:bidi="fa-IR"/>
        </w:rPr>
      </w:pPr>
      <w:del w:id="949" w:author="win8" w:date="2018-05-22T11:23:00Z">
        <w:r w:rsidRPr="00291B71" w:rsidDel="0098529B">
          <w:rPr>
            <w:rFonts w:asciiTheme="majorBidi" w:eastAsia="Calibri" w:hAnsiTheme="majorBidi" w:cstheme="majorBidi"/>
            <w:b/>
            <w:bCs/>
            <w:sz w:val="24"/>
            <w:szCs w:val="24"/>
            <w:lang w:bidi="fa-IR"/>
          </w:rPr>
          <w:delText xml:space="preserve">Table 2. Distribution of professional autonomy mean scores based sex </w:delText>
        </w:r>
        <w:r w:rsidRPr="00291B71" w:rsidDel="0098529B">
          <w:rPr>
            <w:rFonts w:asciiTheme="majorBidi" w:hAnsiTheme="majorBidi" w:cstheme="majorBidi"/>
            <w:b/>
            <w:bCs/>
            <w:sz w:val="24"/>
            <w:szCs w:val="24"/>
          </w:rPr>
          <w:delText>(n= 173)</w:delText>
        </w:r>
      </w:del>
    </w:p>
    <w:tbl>
      <w:tblPr>
        <w:tblStyle w:val="TableGrid"/>
        <w:tblW w:w="0" w:type="auto"/>
        <w:tblLayout w:type="fixed"/>
        <w:tblLook w:val="04A0" w:firstRow="1" w:lastRow="0" w:firstColumn="1" w:lastColumn="0" w:noHBand="0" w:noVBand="1"/>
      </w:tblPr>
      <w:tblGrid>
        <w:gridCol w:w="1710"/>
        <w:gridCol w:w="1080"/>
        <w:gridCol w:w="720"/>
        <w:gridCol w:w="900"/>
        <w:gridCol w:w="1170"/>
        <w:gridCol w:w="1390"/>
        <w:gridCol w:w="1351"/>
        <w:gridCol w:w="1399"/>
      </w:tblGrid>
      <w:tr w:rsidR="000B3215" w:rsidRPr="00291B71" w:rsidDel="00FE3B07" w:rsidTr="004F66CE">
        <w:trPr>
          <w:trHeight w:val="643"/>
          <w:del w:id="950" w:author="win8" w:date="2018-05-11T11:14:00Z"/>
        </w:trPr>
        <w:tc>
          <w:tcPr>
            <w:tcW w:w="1710" w:type="dxa"/>
          </w:tcPr>
          <w:p w:rsidR="000B3215" w:rsidRPr="00291B71" w:rsidDel="00FE3B07" w:rsidRDefault="000B3215" w:rsidP="004F66CE">
            <w:pPr>
              <w:spacing w:line="480" w:lineRule="auto"/>
              <w:jc w:val="center"/>
              <w:rPr>
                <w:del w:id="951" w:author="win8" w:date="2018-05-11T11:14:00Z"/>
                <w:rFonts w:asciiTheme="majorBidi" w:eastAsia="Calibri" w:hAnsiTheme="majorBidi" w:cstheme="majorBidi"/>
                <w:b/>
                <w:bCs/>
                <w:sz w:val="24"/>
                <w:szCs w:val="24"/>
              </w:rPr>
            </w:pPr>
          </w:p>
        </w:tc>
        <w:tc>
          <w:tcPr>
            <w:tcW w:w="1080" w:type="dxa"/>
          </w:tcPr>
          <w:p w:rsidR="000B3215" w:rsidRPr="00291B71" w:rsidDel="00FE3B07" w:rsidRDefault="000B3215" w:rsidP="004F66CE">
            <w:pPr>
              <w:spacing w:line="480" w:lineRule="auto"/>
              <w:jc w:val="center"/>
              <w:rPr>
                <w:del w:id="952" w:author="win8" w:date="2018-05-11T11:14:00Z"/>
                <w:rFonts w:asciiTheme="majorBidi" w:eastAsia="Calibri" w:hAnsiTheme="majorBidi" w:cstheme="majorBidi"/>
                <w:b/>
                <w:bCs/>
                <w:sz w:val="24"/>
                <w:szCs w:val="24"/>
              </w:rPr>
            </w:pPr>
            <w:del w:id="953" w:author="win8" w:date="2018-05-11T11:14:00Z">
              <w:r w:rsidRPr="00291B71" w:rsidDel="00FE3B07">
                <w:rPr>
                  <w:rFonts w:asciiTheme="majorBidi" w:eastAsia="Calibri" w:hAnsiTheme="majorBidi" w:cstheme="majorBidi"/>
                  <w:b/>
                  <w:bCs/>
                  <w:sz w:val="24"/>
                  <w:szCs w:val="24"/>
                  <w:lang w:bidi="fa-IR"/>
                </w:rPr>
                <w:delText>sex</w:delText>
              </w:r>
            </w:del>
          </w:p>
        </w:tc>
        <w:tc>
          <w:tcPr>
            <w:tcW w:w="720" w:type="dxa"/>
          </w:tcPr>
          <w:p w:rsidR="000B3215" w:rsidRPr="00291B71" w:rsidDel="00FE3B07" w:rsidRDefault="000B3215" w:rsidP="004F66CE">
            <w:pPr>
              <w:spacing w:line="480" w:lineRule="auto"/>
              <w:jc w:val="center"/>
              <w:rPr>
                <w:del w:id="954" w:author="win8" w:date="2018-05-11T11:14:00Z"/>
                <w:rFonts w:asciiTheme="majorBidi" w:eastAsia="Calibri" w:hAnsiTheme="majorBidi" w:cstheme="majorBidi"/>
                <w:b/>
                <w:bCs/>
                <w:sz w:val="24"/>
                <w:szCs w:val="24"/>
              </w:rPr>
            </w:pPr>
            <w:del w:id="955" w:author="win8" w:date="2018-05-11T11:14:00Z">
              <w:r w:rsidRPr="00291B71" w:rsidDel="00FE3B07">
                <w:rPr>
                  <w:rFonts w:asciiTheme="majorBidi" w:eastAsia="Calibri" w:hAnsiTheme="majorBidi" w:cstheme="majorBidi"/>
                  <w:b/>
                  <w:bCs/>
                  <w:sz w:val="24"/>
                  <w:szCs w:val="24"/>
                </w:rPr>
                <w:delText>N</w:delText>
              </w:r>
            </w:del>
          </w:p>
        </w:tc>
        <w:tc>
          <w:tcPr>
            <w:tcW w:w="900" w:type="dxa"/>
          </w:tcPr>
          <w:p w:rsidR="000B3215" w:rsidRPr="00291B71" w:rsidDel="00FE3B07" w:rsidRDefault="000B3215" w:rsidP="004F66CE">
            <w:pPr>
              <w:spacing w:line="480" w:lineRule="auto"/>
              <w:jc w:val="center"/>
              <w:rPr>
                <w:del w:id="956" w:author="win8" w:date="2018-05-11T11:14:00Z"/>
                <w:rFonts w:asciiTheme="majorBidi" w:eastAsia="Calibri" w:hAnsiTheme="majorBidi" w:cstheme="majorBidi"/>
                <w:sz w:val="24"/>
                <w:szCs w:val="24"/>
              </w:rPr>
            </w:pPr>
            <w:del w:id="957" w:author="win8" w:date="2018-05-11T11:14:00Z">
              <w:r w:rsidRPr="00291B71" w:rsidDel="00FE3B07">
                <w:rPr>
                  <w:rFonts w:asciiTheme="majorBidi" w:eastAsia="Calibri" w:hAnsiTheme="majorBidi" w:cstheme="majorBidi"/>
                  <w:b/>
                  <w:bCs/>
                  <w:sz w:val="24"/>
                  <w:szCs w:val="24"/>
                </w:rPr>
                <w:delText>Mean</w:delText>
              </w:r>
            </w:del>
          </w:p>
        </w:tc>
        <w:tc>
          <w:tcPr>
            <w:tcW w:w="1170" w:type="dxa"/>
          </w:tcPr>
          <w:p w:rsidR="000B3215" w:rsidRPr="00291B71" w:rsidDel="00FE3B07" w:rsidRDefault="000B3215" w:rsidP="004F66CE">
            <w:pPr>
              <w:spacing w:line="480" w:lineRule="auto"/>
              <w:jc w:val="center"/>
              <w:rPr>
                <w:del w:id="958" w:author="win8" w:date="2018-05-11T11:14:00Z"/>
                <w:rFonts w:asciiTheme="majorBidi" w:eastAsia="Calibri" w:hAnsiTheme="majorBidi" w:cstheme="majorBidi"/>
                <w:sz w:val="24"/>
                <w:szCs w:val="24"/>
              </w:rPr>
            </w:pPr>
            <w:del w:id="959" w:author="win8" w:date="2018-05-11T11:14:00Z">
              <w:r w:rsidRPr="00291B71" w:rsidDel="00FE3B07">
                <w:rPr>
                  <w:rFonts w:asciiTheme="majorBidi" w:eastAsia="Calibri" w:hAnsiTheme="majorBidi" w:cstheme="majorBidi"/>
                  <w:b/>
                  <w:bCs/>
                  <w:sz w:val="24"/>
                  <w:szCs w:val="24"/>
                </w:rPr>
                <w:delText>Median</w:delText>
              </w:r>
            </w:del>
          </w:p>
        </w:tc>
        <w:tc>
          <w:tcPr>
            <w:tcW w:w="1390" w:type="dxa"/>
          </w:tcPr>
          <w:p w:rsidR="000B3215" w:rsidRPr="00291B71" w:rsidDel="00FE3B07" w:rsidRDefault="000B3215" w:rsidP="004F66CE">
            <w:pPr>
              <w:spacing w:line="480" w:lineRule="auto"/>
              <w:jc w:val="center"/>
              <w:rPr>
                <w:del w:id="960" w:author="win8" w:date="2018-05-11T11:14:00Z"/>
                <w:rFonts w:asciiTheme="majorBidi" w:eastAsia="Calibri" w:hAnsiTheme="majorBidi" w:cstheme="majorBidi"/>
                <w:sz w:val="24"/>
                <w:szCs w:val="24"/>
              </w:rPr>
            </w:pPr>
            <w:del w:id="961" w:author="win8" w:date="2018-05-11T11:14:00Z">
              <w:r w:rsidRPr="00291B71" w:rsidDel="00FE3B07">
                <w:rPr>
                  <w:rFonts w:asciiTheme="majorBidi" w:eastAsia="Calibri" w:hAnsiTheme="majorBidi" w:cstheme="majorBidi"/>
                  <w:b/>
                  <w:bCs/>
                  <w:sz w:val="24"/>
                  <w:szCs w:val="24"/>
                </w:rPr>
                <w:delText>Std. Deviation</w:delText>
              </w:r>
            </w:del>
          </w:p>
        </w:tc>
        <w:tc>
          <w:tcPr>
            <w:tcW w:w="1351" w:type="dxa"/>
          </w:tcPr>
          <w:p w:rsidR="000B3215" w:rsidRPr="00291B71" w:rsidDel="00FE3B07" w:rsidRDefault="000B3215" w:rsidP="004F66CE">
            <w:pPr>
              <w:spacing w:line="480" w:lineRule="auto"/>
              <w:jc w:val="center"/>
              <w:rPr>
                <w:del w:id="962" w:author="win8" w:date="2018-05-11T11:14:00Z"/>
                <w:rFonts w:asciiTheme="majorBidi" w:eastAsia="Calibri" w:hAnsiTheme="majorBidi" w:cstheme="majorBidi"/>
                <w:sz w:val="24"/>
                <w:szCs w:val="24"/>
              </w:rPr>
            </w:pPr>
            <w:del w:id="963" w:author="win8" w:date="2018-05-11T11:14:00Z">
              <w:r w:rsidRPr="00291B71" w:rsidDel="00FE3B07">
                <w:rPr>
                  <w:rFonts w:asciiTheme="majorBidi" w:eastAsia="Calibri" w:hAnsiTheme="majorBidi" w:cstheme="majorBidi"/>
                  <w:b/>
                  <w:bCs/>
                  <w:sz w:val="24"/>
                  <w:szCs w:val="24"/>
                </w:rPr>
                <w:delText>Minimum</w:delText>
              </w:r>
            </w:del>
          </w:p>
        </w:tc>
        <w:tc>
          <w:tcPr>
            <w:tcW w:w="1399" w:type="dxa"/>
          </w:tcPr>
          <w:p w:rsidR="000B3215" w:rsidRPr="00291B71" w:rsidDel="00FE3B07" w:rsidRDefault="000B3215" w:rsidP="004F66CE">
            <w:pPr>
              <w:spacing w:line="480" w:lineRule="auto"/>
              <w:jc w:val="center"/>
              <w:rPr>
                <w:del w:id="964" w:author="win8" w:date="2018-05-11T11:14:00Z"/>
                <w:rFonts w:asciiTheme="majorBidi" w:eastAsia="Calibri" w:hAnsiTheme="majorBidi" w:cstheme="majorBidi"/>
                <w:sz w:val="24"/>
                <w:szCs w:val="24"/>
              </w:rPr>
            </w:pPr>
            <w:del w:id="965" w:author="win8" w:date="2018-05-11T11:14:00Z">
              <w:r w:rsidRPr="00291B71" w:rsidDel="00FE3B07">
                <w:rPr>
                  <w:rFonts w:asciiTheme="majorBidi" w:eastAsia="Calibri" w:hAnsiTheme="majorBidi" w:cstheme="majorBidi"/>
                  <w:b/>
                  <w:bCs/>
                  <w:sz w:val="24"/>
                  <w:szCs w:val="24"/>
                </w:rPr>
                <w:delText>Maximum</w:delText>
              </w:r>
            </w:del>
          </w:p>
        </w:tc>
      </w:tr>
      <w:tr w:rsidR="000B3215" w:rsidRPr="00291B71" w:rsidDel="00FE3B07" w:rsidTr="004F66CE">
        <w:trPr>
          <w:trHeight w:val="458"/>
          <w:del w:id="966" w:author="win8" w:date="2018-05-11T11:14:00Z"/>
        </w:trPr>
        <w:tc>
          <w:tcPr>
            <w:tcW w:w="1710" w:type="dxa"/>
            <w:vMerge w:val="restart"/>
          </w:tcPr>
          <w:p w:rsidR="000B3215" w:rsidRPr="00291B71" w:rsidDel="00FE3B07" w:rsidRDefault="000B3215" w:rsidP="004F66CE">
            <w:pPr>
              <w:spacing w:line="480" w:lineRule="auto"/>
              <w:jc w:val="center"/>
              <w:rPr>
                <w:del w:id="967" w:author="win8" w:date="2018-05-11T11:14:00Z"/>
                <w:rFonts w:asciiTheme="majorBidi" w:eastAsia="Calibri" w:hAnsiTheme="majorBidi" w:cstheme="majorBidi"/>
                <w:sz w:val="24"/>
                <w:szCs w:val="24"/>
              </w:rPr>
            </w:pPr>
            <w:del w:id="968" w:author="win8" w:date="2018-05-11T11:14:00Z">
              <w:r w:rsidRPr="00291B71" w:rsidDel="00FE3B07">
                <w:rPr>
                  <w:rFonts w:asciiTheme="majorBidi" w:eastAsia="Calibri" w:hAnsiTheme="majorBidi" w:cstheme="majorBidi"/>
                  <w:b/>
                  <w:bCs/>
                  <w:sz w:val="24"/>
                  <w:szCs w:val="24"/>
                  <w:lang w:bidi="fa-IR"/>
                </w:rPr>
                <w:delText>Professional autonomy</w:delText>
              </w:r>
            </w:del>
          </w:p>
        </w:tc>
        <w:tc>
          <w:tcPr>
            <w:tcW w:w="1080" w:type="dxa"/>
          </w:tcPr>
          <w:p w:rsidR="000B3215" w:rsidRPr="00291B71" w:rsidDel="00FE3B07" w:rsidRDefault="000B3215" w:rsidP="004F66CE">
            <w:pPr>
              <w:spacing w:line="480" w:lineRule="auto"/>
              <w:jc w:val="center"/>
              <w:rPr>
                <w:del w:id="969" w:author="win8" w:date="2018-05-11T11:14:00Z"/>
                <w:rFonts w:asciiTheme="majorBidi" w:eastAsia="Calibri" w:hAnsiTheme="majorBidi" w:cstheme="majorBidi"/>
                <w:sz w:val="24"/>
                <w:szCs w:val="24"/>
                <w:lang w:bidi="fa-IR"/>
              </w:rPr>
            </w:pPr>
            <w:del w:id="970" w:author="win8" w:date="2018-05-11T11:14:00Z">
              <w:r w:rsidDel="00FE3B07">
                <w:rPr>
                  <w:rFonts w:asciiTheme="majorBidi" w:eastAsia="Calibri" w:hAnsiTheme="majorBidi" w:cstheme="majorBidi"/>
                  <w:sz w:val="24"/>
                  <w:szCs w:val="24"/>
                  <w:lang w:bidi="fa-IR"/>
                </w:rPr>
                <w:delText>M</w:delText>
              </w:r>
              <w:r w:rsidRPr="00291B71" w:rsidDel="00FE3B07">
                <w:rPr>
                  <w:rFonts w:asciiTheme="majorBidi" w:eastAsia="Calibri" w:hAnsiTheme="majorBidi" w:cstheme="majorBidi"/>
                  <w:sz w:val="24"/>
                  <w:szCs w:val="24"/>
                  <w:lang w:bidi="fa-IR"/>
                </w:rPr>
                <w:delText>ale</w:delText>
              </w:r>
            </w:del>
          </w:p>
        </w:tc>
        <w:tc>
          <w:tcPr>
            <w:tcW w:w="720" w:type="dxa"/>
          </w:tcPr>
          <w:p w:rsidR="000B3215" w:rsidRPr="00291B71" w:rsidDel="00FE3B07" w:rsidRDefault="000B3215" w:rsidP="004F66CE">
            <w:pPr>
              <w:spacing w:line="480" w:lineRule="auto"/>
              <w:jc w:val="center"/>
              <w:rPr>
                <w:del w:id="971" w:author="win8" w:date="2018-05-11T11:14:00Z"/>
                <w:rFonts w:asciiTheme="majorBidi" w:eastAsia="Calibri" w:hAnsiTheme="majorBidi" w:cstheme="majorBidi"/>
                <w:sz w:val="24"/>
                <w:szCs w:val="24"/>
              </w:rPr>
            </w:pPr>
            <w:del w:id="972" w:author="win8" w:date="2018-05-11T11:14:00Z">
              <w:r w:rsidRPr="00291B71" w:rsidDel="00FE3B07">
                <w:rPr>
                  <w:rFonts w:asciiTheme="majorBidi" w:eastAsia="Calibri" w:hAnsiTheme="majorBidi" w:cstheme="majorBidi"/>
                  <w:sz w:val="24"/>
                  <w:szCs w:val="24"/>
                </w:rPr>
                <w:delText>91</w:delText>
              </w:r>
            </w:del>
          </w:p>
        </w:tc>
        <w:tc>
          <w:tcPr>
            <w:tcW w:w="900" w:type="dxa"/>
          </w:tcPr>
          <w:p w:rsidR="000B3215" w:rsidRPr="00291B71" w:rsidDel="00FE3B07" w:rsidRDefault="000B3215" w:rsidP="004F66CE">
            <w:pPr>
              <w:spacing w:line="480" w:lineRule="auto"/>
              <w:jc w:val="center"/>
              <w:rPr>
                <w:del w:id="973" w:author="win8" w:date="2018-05-11T11:14:00Z"/>
                <w:rFonts w:asciiTheme="majorBidi" w:eastAsia="Calibri" w:hAnsiTheme="majorBidi" w:cstheme="majorBidi"/>
                <w:sz w:val="24"/>
                <w:szCs w:val="24"/>
              </w:rPr>
            </w:pPr>
            <w:del w:id="974" w:author="win8" w:date="2018-05-11T11:14:00Z">
              <w:r w:rsidRPr="00291B71" w:rsidDel="00FE3B07">
                <w:rPr>
                  <w:rFonts w:asciiTheme="majorBidi" w:eastAsia="Calibri" w:hAnsiTheme="majorBidi" w:cstheme="majorBidi"/>
                  <w:sz w:val="24"/>
                  <w:szCs w:val="24"/>
                </w:rPr>
                <w:delText>85.07</w:delText>
              </w:r>
            </w:del>
          </w:p>
        </w:tc>
        <w:tc>
          <w:tcPr>
            <w:tcW w:w="1170" w:type="dxa"/>
          </w:tcPr>
          <w:p w:rsidR="000B3215" w:rsidRPr="00291B71" w:rsidDel="00FE3B07" w:rsidRDefault="000B3215" w:rsidP="004F66CE">
            <w:pPr>
              <w:spacing w:line="480" w:lineRule="auto"/>
              <w:jc w:val="center"/>
              <w:rPr>
                <w:del w:id="975" w:author="win8" w:date="2018-05-11T11:14:00Z"/>
                <w:rFonts w:asciiTheme="majorBidi" w:eastAsia="Calibri" w:hAnsiTheme="majorBidi" w:cstheme="majorBidi"/>
                <w:sz w:val="24"/>
                <w:szCs w:val="24"/>
              </w:rPr>
            </w:pPr>
            <w:del w:id="976" w:author="win8" w:date="2018-05-11T11:14:00Z">
              <w:r w:rsidRPr="00291B71" w:rsidDel="00FE3B07">
                <w:rPr>
                  <w:rFonts w:asciiTheme="majorBidi" w:eastAsia="Calibri" w:hAnsiTheme="majorBidi" w:cstheme="majorBidi"/>
                  <w:sz w:val="24"/>
                  <w:szCs w:val="24"/>
                </w:rPr>
                <w:delText>85</w:delText>
              </w:r>
            </w:del>
          </w:p>
        </w:tc>
        <w:tc>
          <w:tcPr>
            <w:tcW w:w="1390" w:type="dxa"/>
          </w:tcPr>
          <w:p w:rsidR="000B3215" w:rsidRPr="00291B71" w:rsidDel="00FE3B07" w:rsidRDefault="000B3215" w:rsidP="004F66CE">
            <w:pPr>
              <w:spacing w:line="480" w:lineRule="auto"/>
              <w:jc w:val="center"/>
              <w:rPr>
                <w:del w:id="977" w:author="win8" w:date="2018-05-11T11:14:00Z"/>
                <w:rFonts w:asciiTheme="majorBidi" w:eastAsia="Calibri" w:hAnsiTheme="majorBidi" w:cstheme="majorBidi"/>
                <w:sz w:val="24"/>
                <w:szCs w:val="24"/>
              </w:rPr>
            </w:pPr>
            <w:del w:id="978" w:author="win8" w:date="2018-05-11T11:14:00Z">
              <w:r w:rsidRPr="00291B71" w:rsidDel="00FE3B07">
                <w:rPr>
                  <w:rFonts w:asciiTheme="majorBidi" w:eastAsia="Calibri" w:hAnsiTheme="majorBidi" w:cstheme="majorBidi"/>
                  <w:sz w:val="24"/>
                  <w:szCs w:val="24"/>
                </w:rPr>
                <w:delText>13.73</w:delText>
              </w:r>
            </w:del>
          </w:p>
        </w:tc>
        <w:tc>
          <w:tcPr>
            <w:tcW w:w="1351" w:type="dxa"/>
          </w:tcPr>
          <w:p w:rsidR="000B3215" w:rsidRPr="00291B71" w:rsidDel="00FE3B07" w:rsidRDefault="000B3215" w:rsidP="004F66CE">
            <w:pPr>
              <w:spacing w:line="480" w:lineRule="auto"/>
              <w:jc w:val="center"/>
              <w:rPr>
                <w:del w:id="979" w:author="win8" w:date="2018-05-11T11:14:00Z"/>
                <w:rFonts w:asciiTheme="majorBidi" w:eastAsia="Calibri" w:hAnsiTheme="majorBidi" w:cstheme="majorBidi"/>
                <w:sz w:val="24"/>
                <w:szCs w:val="24"/>
              </w:rPr>
            </w:pPr>
            <w:del w:id="980" w:author="win8" w:date="2018-05-11T11:14:00Z">
              <w:r w:rsidRPr="00291B71" w:rsidDel="00FE3B07">
                <w:rPr>
                  <w:rFonts w:asciiTheme="majorBidi" w:eastAsia="Calibri" w:hAnsiTheme="majorBidi" w:cstheme="majorBidi"/>
                  <w:sz w:val="24"/>
                  <w:szCs w:val="24"/>
                </w:rPr>
                <w:delText>52</w:delText>
              </w:r>
            </w:del>
          </w:p>
        </w:tc>
        <w:tc>
          <w:tcPr>
            <w:tcW w:w="1399" w:type="dxa"/>
          </w:tcPr>
          <w:p w:rsidR="000B3215" w:rsidRPr="00291B71" w:rsidDel="00FE3B07" w:rsidRDefault="000B3215" w:rsidP="004F66CE">
            <w:pPr>
              <w:spacing w:line="480" w:lineRule="auto"/>
              <w:jc w:val="center"/>
              <w:rPr>
                <w:del w:id="981" w:author="win8" w:date="2018-05-11T11:14:00Z"/>
                <w:rFonts w:asciiTheme="majorBidi" w:eastAsia="Calibri" w:hAnsiTheme="majorBidi" w:cstheme="majorBidi"/>
                <w:sz w:val="24"/>
                <w:szCs w:val="24"/>
              </w:rPr>
            </w:pPr>
            <w:del w:id="982" w:author="win8" w:date="2018-05-11T11:14:00Z">
              <w:r w:rsidRPr="00291B71" w:rsidDel="00FE3B07">
                <w:rPr>
                  <w:rFonts w:asciiTheme="majorBidi" w:eastAsia="Calibri" w:hAnsiTheme="majorBidi" w:cstheme="majorBidi"/>
                  <w:sz w:val="24"/>
                  <w:szCs w:val="24"/>
                </w:rPr>
                <w:delText>106</w:delText>
              </w:r>
            </w:del>
          </w:p>
        </w:tc>
      </w:tr>
      <w:tr w:rsidR="000B3215" w:rsidRPr="00291B71" w:rsidDel="00FE3B07" w:rsidTr="004F66CE">
        <w:trPr>
          <w:trHeight w:val="394"/>
          <w:del w:id="983" w:author="win8" w:date="2018-05-11T11:14:00Z"/>
        </w:trPr>
        <w:tc>
          <w:tcPr>
            <w:tcW w:w="1710" w:type="dxa"/>
            <w:vMerge/>
          </w:tcPr>
          <w:p w:rsidR="000B3215" w:rsidRPr="00291B71" w:rsidDel="00FE3B07" w:rsidRDefault="000B3215" w:rsidP="004F66CE">
            <w:pPr>
              <w:spacing w:line="480" w:lineRule="auto"/>
              <w:jc w:val="center"/>
              <w:rPr>
                <w:del w:id="984" w:author="win8" w:date="2018-05-11T11:14:00Z"/>
                <w:rFonts w:asciiTheme="majorBidi" w:eastAsia="Calibri" w:hAnsiTheme="majorBidi" w:cstheme="majorBidi"/>
                <w:b/>
                <w:bCs/>
                <w:sz w:val="24"/>
                <w:szCs w:val="24"/>
              </w:rPr>
            </w:pPr>
          </w:p>
        </w:tc>
        <w:tc>
          <w:tcPr>
            <w:tcW w:w="1080" w:type="dxa"/>
          </w:tcPr>
          <w:p w:rsidR="000B3215" w:rsidRPr="00291B71" w:rsidDel="00FE3B07" w:rsidRDefault="000B3215" w:rsidP="004F66CE">
            <w:pPr>
              <w:spacing w:line="480" w:lineRule="auto"/>
              <w:jc w:val="center"/>
              <w:rPr>
                <w:del w:id="985" w:author="win8" w:date="2018-05-11T11:14:00Z"/>
                <w:rFonts w:asciiTheme="majorBidi" w:eastAsia="Calibri" w:hAnsiTheme="majorBidi" w:cstheme="majorBidi"/>
                <w:sz w:val="24"/>
                <w:szCs w:val="24"/>
                <w:lang w:bidi="fa-IR"/>
              </w:rPr>
            </w:pPr>
            <w:del w:id="986" w:author="win8" w:date="2018-05-11T11:14:00Z">
              <w:r w:rsidDel="00FE3B07">
                <w:rPr>
                  <w:rFonts w:asciiTheme="majorBidi" w:eastAsia="Calibri" w:hAnsiTheme="majorBidi" w:cstheme="majorBidi"/>
                  <w:sz w:val="24"/>
                  <w:szCs w:val="24"/>
                  <w:lang w:bidi="fa-IR"/>
                </w:rPr>
                <w:delText>F</w:delText>
              </w:r>
              <w:r w:rsidRPr="00291B71" w:rsidDel="00FE3B07">
                <w:rPr>
                  <w:rFonts w:asciiTheme="majorBidi" w:eastAsia="Calibri" w:hAnsiTheme="majorBidi" w:cstheme="majorBidi"/>
                  <w:sz w:val="24"/>
                  <w:szCs w:val="24"/>
                  <w:lang w:bidi="fa-IR"/>
                </w:rPr>
                <w:delText>emale</w:delText>
              </w:r>
            </w:del>
          </w:p>
        </w:tc>
        <w:tc>
          <w:tcPr>
            <w:tcW w:w="720" w:type="dxa"/>
          </w:tcPr>
          <w:p w:rsidR="000B3215" w:rsidRPr="00291B71" w:rsidDel="00FE3B07" w:rsidRDefault="000B3215" w:rsidP="004F66CE">
            <w:pPr>
              <w:spacing w:line="480" w:lineRule="auto"/>
              <w:jc w:val="center"/>
              <w:rPr>
                <w:del w:id="987" w:author="win8" w:date="2018-05-11T11:14:00Z"/>
                <w:rFonts w:asciiTheme="majorBidi" w:eastAsia="Calibri" w:hAnsiTheme="majorBidi" w:cstheme="majorBidi"/>
                <w:sz w:val="24"/>
                <w:szCs w:val="24"/>
              </w:rPr>
            </w:pPr>
            <w:del w:id="988" w:author="win8" w:date="2018-05-11T11:14:00Z">
              <w:r w:rsidRPr="00291B71" w:rsidDel="00FE3B07">
                <w:rPr>
                  <w:rFonts w:asciiTheme="majorBidi" w:eastAsia="Calibri" w:hAnsiTheme="majorBidi" w:cstheme="majorBidi"/>
                  <w:sz w:val="24"/>
                  <w:szCs w:val="24"/>
                </w:rPr>
                <w:delText>82</w:delText>
              </w:r>
            </w:del>
          </w:p>
        </w:tc>
        <w:tc>
          <w:tcPr>
            <w:tcW w:w="900" w:type="dxa"/>
          </w:tcPr>
          <w:p w:rsidR="000B3215" w:rsidRPr="00291B71" w:rsidDel="00FE3B07" w:rsidRDefault="000B3215" w:rsidP="004F66CE">
            <w:pPr>
              <w:spacing w:line="480" w:lineRule="auto"/>
              <w:jc w:val="center"/>
              <w:rPr>
                <w:del w:id="989" w:author="win8" w:date="2018-05-11T11:14:00Z"/>
                <w:rFonts w:asciiTheme="majorBidi" w:eastAsia="Calibri" w:hAnsiTheme="majorBidi" w:cstheme="majorBidi"/>
                <w:sz w:val="24"/>
                <w:szCs w:val="24"/>
              </w:rPr>
            </w:pPr>
            <w:del w:id="990" w:author="win8" w:date="2018-05-11T11:14:00Z">
              <w:r w:rsidRPr="00291B71" w:rsidDel="00FE3B07">
                <w:rPr>
                  <w:rFonts w:asciiTheme="majorBidi" w:eastAsia="Calibri" w:hAnsiTheme="majorBidi" w:cstheme="majorBidi"/>
                  <w:sz w:val="24"/>
                  <w:szCs w:val="24"/>
                </w:rPr>
                <w:delText>81.13</w:delText>
              </w:r>
            </w:del>
          </w:p>
        </w:tc>
        <w:tc>
          <w:tcPr>
            <w:tcW w:w="1170" w:type="dxa"/>
          </w:tcPr>
          <w:p w:rsidR="000B3215" w:rsidRPr="00291B71" w:rsidDel="00FE3B07" w:rsidRDefault="000B3215" w:rsidP="004F66CE">
            <w:pPr>
              <w:spacing w:line="480" w:lineRule="auto"/>
              <w:jc w:val="center"/>
              <w:rPr>
                <w:del w:id="991" w:author="win8" w:date="2018-05-11T11:14:00Z"/>
                <w:rFonts w:asciiTheme="majorBidi" w:eastAsia="Calibri" w:hAnsiTheme="majorBidi" w:cstheme="majorBidi"/>
                <w:sz w:val="24"/>
                <w:szCs w:val="24"/>
              </w:rPr>
            </w:pPr>
            <w:del w:id="992" w:author="win8" w:date="2018-05-11T11:14:00Z">
              <w:r w:rsidRPr="00291B71" w:rsidDel="00FE3B07">
                <w:rPr>
                  <w:rFonts w:asciiTheme="majorBidi" w:eastAsia="Calibri" w:hAnsiTheme="majorBidi" w:cstheme="majorBidi"/>
                  <w:sz w:val="24"/>
                  <w:szCs w:val="24"/>
                </w:rPr>
                <w:delText>86.50</w:delText>
              </w:r>
            </w:del>
          </w:p>
        </w:tc>
        <w:tc>
          <w:tcPr>
            <w:tcW w:w="1390" w:type="dxa"/>
          </w:tcPr>
          <w:p w:rsidR="000B3215" w:rsidRPr="00291B71" w:rsidDel="00FE3B07" w:rsidRDefault="000B3215" w:rsidP="004F66CE">
            <w:pPr>
              <w:spacing w:line="480" w:lineRule="auto"/>
              <w:jc w:val="center"/>
              <w:rPr>
                <w:del w:id="993" w:author="win8" w:date="2018-05-11T11:14:00Z"/>
                <w:rFonts w:asciiTheme="majorBidi" w:eastAsia="Calibri" w:hAnsiTheme="majorBidi" w:cstheme="majorBidi"/>
                <w:sz w:val="24"/>
                <w:szCs w:val="24"/>
              </w:rPr>
            </w:pPr>
            <w:del w:id="994" w:author="win8" w:date="2018-05-11T11:14:00Z">
              <w:r w:rsidRPr="00291B71" w:rsidDel="00FE3B07">
                <w:rPr>
                  <w:rFonts w:asciiTheme="majorBidi" w:eastAsia="Calibri" w:hAnsiTheme="majorBidi" w:cstheme="majorBidi"/>
                  <w:sz w:val="24"/>
                  <w:szCs w:val="24"/>
                </w:rPr>
                <w:delText>19.72</w:delText>
              </w:r>
            </w:del>
          </w:p>
        </w:tc>
        <w:tc>
          <w:tcPr>
            <w:tcW w:w="1351" w:type="dxa"/>
          </w:tcPr>
          <w:p w:rsidR="000B3215" w:rsidRPr="00291B71" w:rsidDel="00FE3B07" w:rsidRDefault="000B3215" w:rsidP="004F66CE">
            <w:pPr>
              <w:spacing w:line="480" w:lineRule="auto"/>
              <w:jc w:val="center"/>
              <w:rPr>
                <w:del w:id="995" w:author="win8" w:date="2018-05-11T11:14:00Z"/>
                <w:rFonts w:asciiTheme="majorBidi" w:eastAsia="Calibri" w:hAnsiTheme="majorBidi" w:cstheme="majorBidi"/>
                <w:sz w:val="24"/>
                <w:szCs w:val="24"/>
              </w:rPr>
            </w:pPr>
            <w:del w:id="996" w:author="win8" w:date="2018-05-11T11:14:00Z">
              <w:r w:rsidRPr="00291B71" w:rsidDel="00FE3B07">
                <w:rPr>
                  <w:rFonts w:asciiTheme="majorBidi" w:eastAsia="Calibri" w:hAnsiTheme="majorBidi" w:cstheme="majorBidi"/>
                  <w:sz w:val="24"/>
                  <w:szCs w:val="24"/>
                </w:rPr>
                <w:delText>41</w:delText>
              </w:r>
            </w:del>
          </w:p>
        </w:tc>
        <w:tc>
          <w:tcPr>
            <w:tcW w:w="1399" w:type="dxa"/>
          </w:tcPr>
          <w:p w:rsidR="000B3215" w:rsidRPr="00291B71" w:rsidDel="00FE3B07" w:rsidRDefault="000B3215" w:rsidP="004F66CE">
            <w:pPr>
              <w:spacing w:line="480" w:lineRule="auto"/>
              <w:jc w:val="center"/>
              <w:rPr>
                <w:del w:id="997" w:author="win8" w:date="2018-05-11T11:14:00Z"/>
                <w:rFonts w:asciiTheme="majorBidi" w:eastAsia="Calibri" w:hAnsiTheme="majorBidi" w:cstheme="majorBidi"/>
                <w:sz w:val="24"/>
                <w:szCs w:val="24"/>
              </w:rPr>
            </w:pPr>
            <w:del w:id="998" w:author="win8" w:date="2018-05-11T11:14:00Z">
              <w:r w:rsidRPr="00291B71" w:rsidDel="00FE3B07">
                <w:rPr>
                  <w:rFonts w:asciiTheme="majorBidi" w:eastAsia="Calibri" w:hAnsiTheme="majorBidi" w:cstheme="majorBidi"/>
                  <w:sz w:val="24"/>
                  <w:szCs w:val="24"/>
                </w:rPr>
                <w:delText>103</w:delText>
              </w:r>
            </w:del>
          </w:p>
        </w:tc>
      </w:tr>
      <w:tr w:rsidR="000B3215" w:rsidRPr="00291B71" w:rsidDel="00FE3B07" w:rsidTr="004F66CE">
        <w:trPr>
          <w:trHeight w:val="414"/>
          <w:del w:id="999" w:author="win8" w:date="2018-05-11T11:14:00Z"/>
        </w:trPr>
        <w:tc>
          <w:tcPr>
            <w:tcW w:w="1710" w:type="dxa"/>
            <w:vMerge/>
          </w:tcPr>
          <w:p w:rsidR="000B3215" w:rsidRPr="00291B71" w:rsidDel="00FE3B07" w:rsidRDefault="000B3215" w:rsidP="004F66CE">
            <w:pPr>
              <w:spacing w:line="480" w:lineRule="auto"/>
              <w:jc w:val="center"/>
              <w:rPr>
                <w:del w:id="1000" w:author="win8" w:date="2018-05-11T11:14:00Z"/>
                <w:rFonts w:asciiTheme="majorBidi" w:eastAsia="Calibri" w:hAnsiTheme="majorBidi" w:cstheme="majorBidi"/>
                <w:b/>
                <w:bCs/>
                <w:sz w:val="24"/>
                <w:szCs w:val="24"/>
              </w:rPr>
            </w:pPr>
          </w:p>
        </w:tc>
        <w:tc>
          <w:tcPr>
            <w:tcW w:w="1080" w:type="dxa"/>
          </w:tcPr>
          <w:p w:rsidR="000B3215" w:rsidRPr="00291B71" w:rsidDel="00FE3B07" w:rsidRDefault="000B3215" w:rsidP="004F66CE">
            <w:pPr>
              <w:spacing w:line="480" w:lineRule="auto"/>
              <w:jc w:val="center"/>
              <w:rPr>
                <w:del w:id="1001" w:author="win8" w:date="2018-05-11T11:14:00Z"/>
                <w:rFonts w:asciiTheme="majorBidi" w:eastAsia="Calibri" w:hAnsiTheme="majorBidi" w:cstheme="majorBidi"/>
                <w:sz w:val="24"/>
                <w:szCs w:val="24"/>
              </w:rPr>
            </w:pPr>
            <w:del w:id="1002" w:author="win8" w:date="2018-05-11T11:14:00Z">
              <w:r w:rsidDel="00FE3B07">
                <w:rPr>
                  <w:rFonts w:asciiTheme="majorBidi" w:eastAsia="Calibri" w:hAnsiTheme="majorBidi" w:cstheme="majorBidi"/>
                  <w:sz w:val="24"/>
                  <w:szCs w:val="24"/>
                  <w:lang w:bidi="fa-IR"/>
                </w:rPr>
                <w:delText>T</w:delText>
              </w:r>
              <w:r w:rsidRPr="00291B71" w:rsidDel="00FE3B07">
                <w:rPr>
                  <w:rFonts w:asciiTheme="majorBidi" w:eastAsia="Calibri" w:hAnsiTheme="majorBidi" w:cstheme="majorBidi"/>
                  <w:sz w:val="24"/>
                  <w:szCs w:val="24"/>
                  <w:lang w:bidi="fa-IR"/>
                </w:rPr>
                <w:delText>otal</w:delText>
              </w:r>
            </w:del>
          </w:p>
        </w:tc>
        <w:tc>
          <w:tcPr>
            <w:tcW w:w="720" w:type="dxa"/>
          </w:tcPr>
          <w:p w:rsidR="000B3215" w:rsidRPr="00291B71" w:rsidDel="00FE3B07" w:rsidRDefault="000B3215" w:rsidP="004F66CE">
            <w:pPr>
              <w:spacing w:line="480" w:lineRule="auto"/>
              <w:jc w:val="center"/>
              <w:rPr>
                <w:del w:id="1003" w:author="win8" w:date="2018-05-11T11:14:00Z"/>
                <w:rFonts w:asciiTheme="majorBidi" w:eastAsia="Calibri" w:hAnsiTheme="majorBidi" w:cstheme="majorBidi"/>
                <w:sz w:val="24"/>
                <w:szCs w:val="24"/>
              </w:rPr>
            </w:pPr>
            <w:del w:id="1004" w:author="win8" w:date="2018-05-11T11:14:00Z">
              <w:r w:rsidRPr="00291B71" w:rsidDel="00FE3B07">
                <w:rPr>
                  <w:rFonts w:asciiTheme="majorBidi" w:eastAsia="Calibri" w:hAnsiTheme="majorBidi" w:cstheme="majorBidi"/>
                  <w:sz w:val="24"/>
                  <w:szCs w:val="24"/>
                </w:rPr>
                <w:delText>173</w:delText>
              </w:r>
            </w:del>
          </w:p>
        </w:tc>
        <w:tc>
          <w:tcPr>
            <w:tcW w:w="900" w:type="dxa"/>
          </w:tcPr>
          <w:p w:rsidR="000B3215" w:rsidRPr="00291B71" w:rsidDel="00FE3B07" w:rsidRDefault="000B3215" w:rsidP="004F66CE">
            <w:pPr>
              <w:spacing w:line="480" w:lineRule="auto"/>
              <w:jc w:val="center"/>
              <w:rPr>
                <w:del w:id="1005" w:author="win8" w:date="2018-05-11T11:14:00Z"/>
                <w:rFonts w:asciiTheme="majorBidi" w:eastAsia="Calibri" w:hAnsiTheme="majorBidi" w:cstheme="majorBidi"/>
                <w:sz w:val="24"/>
                <w:szCs w:val="24"/>
              </w:rPr>
            </w:pPr>
            <w:del w:id="1006" w:author="win8" w:date="2018-05-11T11:14:00Z">
              <w:r w:rsidRPr="00291B71" w:rsidDel="00FE3B07">
                <w:rPr>
                  <w:rFonts w:asciiTheme="majorBidi" w:eastAsia="Calibri" w:hAnsiTheme="majorBidi" w:cstheme="majorBidi"/>
                  <w:sz w:val="24"/>
                  <w:szCs w:val="24"/>
                </w:rPr>
                <w:delText>83.20</w:delText>
              </w:r>
            </w:del>
          </w:p>
        </w:tc>
        <w:tc>
          <w:tcPr>
            <w:tcW w:w="1170" w:type="dxa"/>
          </w:tcPr>
          <w:p w:rsidR="000B3215" w:rsidRPr="00291B71" w:rsidDel="00FE3B07" w:rsidRDefault="000B3215" w:rsidP="004F66CE">
            <w:pPr>
              <w:spacing w:line="480" w:lineRule="auto"/>
              <w:jc w:val="center"/>
              <w:rPr>
                <w:del w:id="1007" w:author="win8" w:date="2018-05-11T11:14:00Z"/>
                <w:rFonts w:asciiTheme="majorBidi" w:eastAsia="Calibri" w:hAnsiTheme="majorBidi" w:cstheme="majorBidi"/>
                <w:sz w:val="24"/>
                <w:szCs w:val="24"/>
              </w:rPr>
            </w:pPr>
            <w:del w:id="1008" w:author="win8" w:date="2018-05-11T11:14:00Z">
              <w:r w:rsidRPr="00291B71" w:rsidDel="00FE3B07">
                <w:rPr>
                  <w:rFonts w:asciiTheme="majorBidi" w:eastAsia="Calibri" w:hAnsiTheme="majorBidi" w:cstheme="majorBidi"/>
                  <w:sz w:val="24"/>
                  <w:szCs w:val="24"/>
                </w:rPr>
                <w:delText>86</w:delText>
              </w:r>
            </w:del>
          </w:p>
        </w:tc>
        <w:tc>
          <w:tcPr>
            <w:tcW w:w="1390" w:type="dxa"/>
          </w:tcPr>
          <w:p w:rsidR="000B3215" w:rsidRPr="00291B71" w:rsidDel="00FE3B07" w:rsidRDefault="000B3215" w:rsidP="004F66CE">
            <w:pPr>
              <w:spacing w:line="480" w:lineRule="auto"/>
              <w:jc w:val="center"/>
              <w:rPr>
                <w:del w:id="1009" w:author="win8" w:date="2018-05-11T11:14:00Z"/>
                <w:rFonts w:asciiTheme="majorBidi" w:eastAsia="Calibri" w:hAnsiTheme="majorBidi" w:cstheme="majorBidi"/>
                <w:sz w:val="24"/>
                <w:szCs w:val="24"/>
              </w:rPr>
            </w:pPr>
            <w:del w:id="1010" w:author="win8" w:date="2018-05-11T11:14:00Z">
              <w:r w:rsidRPr="00291B71" w:rsidDel="00FE3B07">
                <w:rPr>
                  <w:rFonts w:asciiTheme="majorBidi" w:eastAsia="Calibri" w:hAnsiTheme="majorBidi" w:cstheme="majorBidi"/>
                  <w:sz w:val="24"/>
                  <w:szCs w:val="24"/>
                </w:rPr>
                <w:delText>16.90</w:delText>
              </w:r>
            </w:del>
          </w:p>
        </w:tc>
        <w:tc>
          <w:tcPr>
            <w:tcW w:w="1351" w:type="dxa"/>
          </w:tcPr>
          <w:p w:rsidR="000B3215" w:rsidRPr="00291B71" w:rsidDel="00FE3B07" w:rsidRDefault="000B3215" w:rsidP="004F66CE">
            <w:pPr>
              <w:spacing w:line="480" w:lineRule="auto"/>
              <w:jc w:val="center"/>
              <w:rPr>
                <w:del w:id="1011" w:author="win8" w:date="2018-05-11T11:14:00Z"/>
                <w:rFonts w:asciiTheme="majorBidi" w:eastAsia="Calibri" w:hAnsiTheme="majorBidi" w:cstheme="majorBidi"/>
                <w:sz w:val="24"/>
                <w:szCs w:val="24"/>
              </w:rPr>
            </w:pPr>
            <w:del w:id="1012" w:author="win8" w:date="2018-05-11T11:14:00Z">
              <w:r w:rsidRPr="00291B71" w:rsidDel="00FE3B07">
                <w:rPr>
                  <w:rFonts w:asciiTheme="majorBidi" w:eastAsia="Calibri" w:hAnsiTheme="majorBidi" w:cstheme="majorBidi"/>
                  <w:sz w:val="24"/>
                  <w:szCs w:val="24"/>
                </w:rPr>
                <w:delText>41</w:delText>
              </w:r>
            </w:del>
          </w:p>
        </w:tc>
        <w:tc>
          <w:tcPr>
            <w:tcW w:w="1399" w:type="dxa"/>
          </w:tcPr>
          <w:p w:rsidR="000B3215" w:rsidRPr="00291B71" w:rsidDel="00FE3B07" w:rsidRDefault="000B3215" w:rsidP="004F66CE">
            <w:pPr>
              <w:spacing w:line="480" w:lineRule="auto"/>
              <w:jc w:val="center"/>
              <w:rPr>
                <w:del w:id="1013" w:author="win8" w:date="2018-05-11T11:14:00Z"/>
                <w:rFonts w:asciiTheme="majorBidi" w:eastAsia="Calibri" w:hAnsiTheme="majorBidi" w:cstheme="majorBidi"/>
                <w:sz w:val="24"/>
                <w:szCs w:val="24"/>
              </w:rPr>
            </w:pPr>
            <w:del w:id="1014" w:author="win8" w:date="2018-05-11T11:14:00Z">
              <w:r w:rsidRPr="00291B71" w:rsidDel="00FE3B07">
                <w:rPr>
                  <w:rFonts w:asciiTheme="majorBidi" w:eastAsia="Calibri" w:hAnsiTheme="majorBidi" w:cstheme="majorBidi"/>
                  <w:sz w:val="24"/>
                  <w:szCs w:val="24"/>
                </w:rPr>
                <w:delText>106</w:delText>
              </w:r>
            </w:del>
          </w:p>
        </w:tc>
      </w:tr>
    </w:tbl>
    <w:p w:rsidR="000B3215" w:rsidRPr="00291B71" w:rsidRDefault="000B3215" w:rsidP="000B3215">
      <w:pPr>
        <w:spacing w:line="480" w:lineRule="auto"/>
        <w:jc w:val="center"/>
        <w:rPr>
          <w:rFonts w:asciiTheme="majorBidi" w:hAnsiTheme="majorBidi" w:cstheme="majorBidi"/>
          <w:b/>
          <w:bCs/>
          <w:sz w:val="24"/>
          <w:szCs w:val="24"/>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Pr="00291B71" w:rsidRDefault="000B3215" w:rsidP="000B3215">
      <w:pPr>
        <w:spacing w:line="480" w:lineRule="auto"/>
        <w:jc w:val="center"/>
        <w:rPr>
          <w:rFonts w:asciiTheme="majorBidi" w:hAnsiTheme="majorBidi" w:cstheme="majorBidi"/>
          <w:b/>
          <w:bCs/>
          <w:sz w:val="24"/>
          <w:szCs w:val="24"/>
          <w:lang w:bidi="fa-IR"/>
        </w:rPr>
      </w:pPr>
      <w:del w:id="1015" w:author="win8" w:date="2018-05-22T11:40:00Z">
        <w:r w:rsidRPr="00291B71" w:rsidDel="00BD3187">
          <w:rPr>
            <w:rFonts w:asciiTheme="majorBidi" w:eastAsia="Calibri" w:hAnsiTheme="majorBidi" w:cstheme="majorBidi"/>
            <w:b/>
            <w:bCs/>
            <w:sz w:val="24"/>
            <w:szCs w:val="24"/>
            <w:lang w:bidi="fa-IR"/>
          </w:rPr>
          <w:delText>Table 3. Distribution of moral distress mean scores based sex (n=173)</w:delText>
        </w:r>
      </w:del>
    </w:p>
    <w:tbl>
      <w:tblPr>
        <w:tblStyle w:val="TableGrid"/>
        <w:bidiVisual/>
        <w:tblW w:w="9906" w:type="dxa"/>
        <w:tblLayout w:type="fixed"/>
        <w:tblLook w:val="04A0" w:firstRow="1" w:lastRow="0" w:firstColumn="1" w:lastColumn="0" w:noHBand="0" w:noVBand="1"/>
      </w:tblPr>
      <w:tblGrid>
        <w:gridCol w:w="1266"/>
        <w:gridCol w:w="1260"/>
        <w:gridCol w:w="1260"/>
        <w:gridCol w:w="990"/>
        <w:gridCol w:w="1080"/>
        <w:gridCol w:w="630"/>
        <w:gridCol w:w="1080"/>
        <w:gridCol w:w="1260"/>
        <w:gridCol w:w="1080"/>
      </w:tblGrid>
      <w:tr w:rsidR="000B3215" w:rsidRPr="00291B71" w:rsidDel="004F66CE" w:rsidTr="004F66CE">
        <w:trPr>
          <w:trHeight w:val="186"/>
          <w:del w:id="1016" w:author="win8" w:date="2018-05-11T10:56:00Z"/>
        </w:trPr>
        <w:tc>
          <w:tcPr>
            <w:tcW w:w="1266" w:type="dxa"/>
          </w:tcPr>
          <w:p w:rsidR="000B3215" w:rsidRPr="0098162E" w:rsidDel="004F66CE" w:rsidRDefault="000B3215" w:rsidP="004F66CE">
            <w:pPr>
              <w:spacing w:line="480" w:lineRule="auto"/>
              <w:jc w:val="center"/>
              <w:rPr>
                <w:del w:id="1017" w:author="win8" w:date="2018-05-11T10:56:00Z"/>
                <w:rFonts w:asciiTheme="majorBidi" w:eastAsia="Calibri" w:hAnsiTheme="majorBidi" w:cstheme="majorBidi"/>
                <w:b/>
                <w:bCs/>
                <w:sz w:val="24"/>
                <w:szCs w:val="24"/>
              </w:rPr>
            </w:pPr>
            <w:del w:id="1018" w:author="win8" w:date="2018-05-11T10:56:00Z">
              <w:r w:rsidRPr="0098162E" w:rsidDel="004F66CE">
                <w:rPr>
                  <w:rFonts w:asciiTheme="majorBidi" w:eastAsia="Calibri" w:hAnsiTheme="majorBidi" w:cstheme="majorBidi"/>
                  <w:b/>
                  <w:bCs/>
                  <w:sz w:val="24"/>
                  <w:szCs w:val="24"/>
                </w:rPr>
                <w:delText>maximum</w:delText>
              </w:r>
            </w:del>
          </w:p>
        </w:tc>
        <w:tc>
          <w:tcPr>
            <w:tcW w:w="1260" w:type="dxa"/>
          </w:tcPr>
          <w:p w:rsidR="000B3215" w:rsidRPr="0098162E" w:rsidDel="004F66CE" w:rsidRDefault="000B3215" w:rsidP="004F66CE">
            <w:pPr>
              <w:spacing w:line="480" w:lineRule="auto"/>
              <w:jc w:val="center"/>
              <w:rPr>
                <w:del w:id="1019" w:author="win8" w:date="2018-05-11T10:56:00Z"/>
                <w:rFonts w:asciiTheme="majorBidi" w:eastAsia="Calibri" w:hAnsiTheme="majorBidi" w:cstheme="majorBidi"/>
                <w:b/>
                <w:bCs/>
                <w:sz w:val="24"/>
                <w:szCs w:val="24"/>
                <w:rtl/>
              </w:rPr>
            </w:pPr>
            <w:del w:id="1020" w:author="win8" w:date="2018-05-11T10:56:00Z">
              <w:r w:rsidRPr="0098162E" w:rsidDel="004F66CE">
                <w:rPr>
                  <w:rFonts w:asciiTheme="majorBidi" w:eastAsia="Calibri" w:hAnsiTheme="majorBidi" w:cstheme="majorBidi"/>
                  <w:b/>
                  <w:bCs/>
                  <w:sz w:val="24"/>
                  <w:szCs w:val="24"/>
                </w:rPr>
                <w:delText>minimum</w:delText>
              </w:r>
            </w:del>
          </w:p>
        </w:tc>
        <w:tc>
          <w:tcPr>
            <w:tcW w:w="1260" w:type="dxa"/>
          </w:tcPr>
          <w:p w:rsidR="000B3215" w:rsidRPr="0098162E" w:rsidDel="004F66CE" w:rsidRDefault="000B3215" w:rsidP="004F66CE">
            <w:pPr>
              <w:spacing w:line="480" w:lineRule="auto"/>
              <w:jc w:val="center"/>
              <w:rPr>
                <w:del w:id="1021" w:author="win8" w:date="2018-05-11T10:56:00Z"/>
                <w:rFonts w:asciiTheme="majorBidi" w:eastAsia="Calibri" w:hAnsiTheme="majorBidi" w:cstheme="majorBidi"/>
                <w:b/>
                <w:bCs/>
                <w:sz w:val="24"/>
                <w:szCs w:val="24"/>
              </w:rPr>
            </w:pPr>
            <w:del w:id="1022" w:author="win8" w:date="2018-05-11T10:56:00Z">
              <w:r w:rsidDel="004F66CE">
                <w:rPr>
                  <w:rFonts w:asciiTheme="majorBidi" w:eastAsia="Calibri" w:hAnsiTheme="majorBidi" w:cstheme="majorBidi"/>
                  <w:b/>
                  <w:bCs/>
                  <w:sz w:val="24"/>
                  <w:szCs w:val="24"/>
                </w:rPr>
                <w:delText>SD</w:delText>
              </w:r>
            </w:del>
          </w:p>
        </w:tc>
        <w:tc>
          <w:tcPr>
            <w:tcW w:w="990" w:type="dxa"/>
          </w:tcPr>
          <w:p w:rsidR="000B3215" w:rsidRPr="0098162E" w:rsidDel="004F66CE" w:rsidRDefault="000B3215" w:rsidP="004F66CE">
            <w:pPr>
              <w:spacing w:line="480" w:lineRule="auto"/>
              <w:jc w:val="center"/>
              <w:rPr>
                <w:del w:id="1023" w:author="win8" w:date="2018-05-11T10:56:00Z"/>
                <w:rFonts w:asciiTheme="majorBidi" w:eastAsia="Calibri" w:hAnsiTheme="majorBidi" w:cstheme="majorBidi"/>
                <w:b/>
                <w:bCs/>
                <w:sz w:val="24"/>
                <w:szCs w:val="24"/>
              </w:rPr>
            </w:pPr>
            <w:del w:id="1024" w:author="win8" w:date="2018-05-11T10:56:00Z">
              <w:r w:rsidRPr="0098162E" w:rsidDel="004F66CE">
                <w:rPr>
                  <w:rFonts w:asciiTheme="majorBidi" w:eastAsia="Calibri" w:hAnsiTheme="majorBidi" w:cstheme="majorBidi"/>
                  <w:b/>
                  <w:bCs/>
                  <w:sz w:val="24"/>
                  <w:szCs w:val="24"/>
                </w:rPr>
                <w:delText>median</w:delText>
              </w:r>
            </w:del>
          </w:p>
        </w:tc>
        <w:tc>
          <w:tcPr>
            <w:tcW w:w="1080" w:type="dxa"/>
          </w:tcPr>
          <w:p w:rsidR="000B3215" w:rsidRPr="00291B71" w:rsidDel="004F66CE" w:rsidRDefault="000B3215" w:rsidP="004F66CE">
            <w:pPr>
              <w:spacing w:line="480" w:lineRule="auto"/>
              <w:jc w:val="center"/>
              <w:rPr>
                <w:del w:id="1025" w:author="win8" w:date="2018-05-11T10:56:00Z"/>
                <w:rFonts w:asciiTheme="majorBidi" w:eastAsia="Calibri" w:hAnsiTheme="majorBidi" w:cstheme="majorBidi"/>
                <w:b/>
                <w:bCs/>
                <w:sz w:val="24"/>
                <w:szCs w:val="24"/>
                <w:rtl/>
              </w:rPr>
            </w:pPr>
            <w:del w:id="1026" w:author="win8" w:date="2018-05-11T10:56:00Z">
              <w:r w:rsidRPr="00291B71" w:rsidDel="004F66CE">
                <w:rPr>
                  <w:rFonts w:asciiTheme="majorBidi" w:eastAsia="Calibri" w:hAnsiTheme="majorBidi" w:cstheme="majorBidi"/>
                  <w:b/>
                  <w:bCs/>
                  <w:sz w:val="24"/>
                  <w:szCs w:val="24"/>
                </w:rPr>
                <w:delText>mean</w:delText>
              </w:r>
            </w:del>
          </w:p>
        </w:tc>
        <w:tc>
          <w:tcPr>
            <w:tcW w:w="630" w:type="dxa"/>
          </w:tcPr>
          <w:p w:rsidR="000B3215" w:rsidRPr="00291B71" w:rsidDel="004F66CE" w:rsidRDefault="000B3215" w:rsidP="004F66CE">
            <w:pPr>
              <w:spacing w:line="480" w:lineRule="auto"/>
              <w:jc w:val="center"/>
              <w:rPr>
                <w:del w:id="1027" w:author="win8" w:date="2018-05-11T10:56:00Z"/>
                <w:rFonts w:asciiTheme="majorBidi" w:eastAsia="Calibri" w:hAnsiTheme="majorBidi" w:cstheme="majorBidi"/>
                <w:b/>
                <w:bCs/>
                <w:sz w:val="24"/>
                <w:szCs w:val="24"/>
                <w:rtl/>
              </w:rPr>
            </w:pPr>
            <w:del w:id="1028" w:author="win8" w:date="2018-05-11T10:56:00Z">
              <w:r w:rsidDel="004F66CE">
                <w:rPr>
                  <w:rFonts w:asciiTheme="majorBidi" w:eastAsia="Calibri" w:hAnsiTheme="majorBidi" w:cstheme="majorBidi"/>
                  <w:b/>
                  <w:bCs/>
                  <w:sz w:val="24"/>
                  <w:szCs w:val="24"/>
                </w:rPr>
                <w:delText>n</w:delText>
              </w:r>
            </w:del>
          </w:p>
        </w:tc>
        <w:tc>
          <w:tcPr>
            <w:tcW w:w="1080" w:type="dxa"/>
          </w:tcPr>
          <w:p w:rsidR="000B3215" w:rsidRPr="00291B71" w:rsidDel="004F66CE" w:rsidRDefault="000B3215" w:rsidP="004F66CE">
            <w:pPr>
              <w:spacing w:line="480" w:lineRule="auto"/>
              <w:jc w:val="center"/>
              <w:rPr>
                <w:del w:id="1029" w:author="win8" w:date="2018-05-11T10:56:00Z"/>
                <w:rFonts w:asciiTheme="majorBidi" w:eastAsia="Calibri" w:hAnsiTheme="majorBidi" w:cstheme="majorBidi"/>
                <w:b/>
                <w:bCs/>
                <w:sz w:val="24"/>
                <w:szCs w:val="24"/>
                <w:rtl/>
                <w:lang w:bidi="fa-IR"/>
              </w:rPr>
            </w:pPr>
            <w:del w:id="1030" w:author="win8" w:date="2018-05-11T10:56:00Z">
              <w:r w:rsidRPr="00291B71" w:rsidDel="004F66CE">
                <w:rPr>
                  <w:rFonts w:asciiTheme="majorBidi" w:eastAsia="Calibri" w:hAnsiTheme="majorBidi" w:cstheme="majorBidi"/>
                  <w:b/>
                  <w:bCs/>
                  <w:sz w:val="24"/>
                  <w:szCs w:val="24"/>
                  <w:lang w:bidi="fa-IR"/>
                </w:rPr>
                <w:delText>sex</w:delText>
              </w:r>
            </w:del>
          </w:p>
        </w:tc>
        <w:tc>
          <w:tcPr>
            <w:tcW w:w="2340" w:type="dxa"/>
            <w:gridSpan w:val="2"/>
          </w:tcPr>
          <w:p w:rsidR="000B3215" w:rsidRPr="00291B71" w:rsidDel="004F66CE" w:rsidRDefault="000B3215" w:rsidP="004F66CE">
            <w:pPr>
              <w:spacing w:line="480" w:lineRule="auto"/>
              <w:jc w:val="center"/>
              <w:rPr>
                <w:del w:id="1031" w:author="win8" w:date="2018-05-11T10:56:00Z"/>
                <w:rFonts w:asciiTheme="majorBidi" w:eastAsia="Calibri" w:hAnsiTheme="majorBidi" w:cstheme="majorBidi"/>
                <w:b/>
                <w:bCs/>
                <w:sz w:val="24"/>
                <w:szCs w:val="24"/>
              </w:rPr>
            </w:pPr>
            <w:del w:id="1032" w:author="win8" w:date="2018-05-11T10:56:00Z">
              <w:r w:rsidRPr="00291B71" w:rsidDel="004F66CE">
                <w:rPr>
                  <w:rFonts w:asciiTheme="majorBidi" w:eastAsia="Calibri" w:hAnsiTheme="majorBidi" w:cstheme="majorBidi"/>
                  <w:b/>
                  <w:bCs/>
                  <w:sz w:val="24"/>
                  <w:szCs w:val="24"/>
                </w:rPr>
                <w:delText>variables</w:delText>
              </w:r>
            </w:del>
          </w:p>
        </w:tc>
      </w:tr>
      <w:tr w:rsidR="000B3215" w:rsidRPr="00291B71" w:rsidDel="004F66CE" w:rsidTr="004F66CE">
        <w:trPr>
          <w:trHeight w:val="338"/>
          <w:del w:id="1033" w:author="win8" w:date="2018-05-11T10:56:00Z"/>
        </w:trPr>
        <w:tc>
          <w:tcPr>
            <w:tcW w:w="1266" w:type="dxa"/>
          </w:tcPr>
          <w:p w:rsidR="000B3215" w:rsidRPr="009A0927" w:rsidDel="004F66CE" w:rsidRDefault="000B3215" w:rsidP="004F66CE">
            <w:pPr>
              <w:spacing w:line="480" w:lineRule="auto"/>
              <w:jc w:val="center"/>
              <w:rPr>
                <w:del w:id="1034" w:author="win8" w:date="2018-05-11T10:56:00Z"/>
                <w:rFonts w:asciiTheme="majorBidi" w:eastAsia="Calibri" w:hAnsiTheme="majorBidi" w:cstheme="majorBidi"/>
                <w:sz w:val="24"/>
                <w:szCs w:val="24"/>
                <w:rtl/>
              </w:rPr>
            </w:pPr>
            <w:del w:id="1035" w:author="win8" w:date="2018-05-11T10:56:00Z">
              <w:r w:rsidRPr="009A0927" w:rsidDel="004F66CE">
                <w:rPr>
                  <w:rFonts w:asciiTheme="majorBidi" w:eastAsia="Calibri" w:hAnsiTheme="majorBidi" w:cstheme="majorBidi"/>
                  <w:sz w:val="24"/>
                  <w:szCs w:val="24"/>
                </w:rPr>
                <w:delText>4.19</w:delText>
              </w:r>
            </w:del>
          </w:p>
        </w:tc>
        <w:tc>
          <w:tcPr>
            <w:tcW w:w="1260" w:type="dxa"/>
          </w:tcPr>
          <w:p w:rsidR="000B3215" w:rsidRPr="009A0927" w:rsidDel="004F66CE" w:rsidRDefault="000B3215" w:rsidP="004F66CE">
            <w:pPr>
              <w:spacing w:line="480" w:lineRule="auto"/>
              <w:jc w:val="center"/>
              <w:rPr>
                <w:del w:id="1036" w:author="win8" w:date="2018-05-11T10:56:00Z"/>
                <w:rFonts w:asciiTheme="majorBidi" w:eastAsia="Calibri" w:hAnsiTheme="majorBidi" w:cstheme="majorBidi"/>
                <w:sz w:val="24"/>
                <w:szCs w:val="24"/>
                <w:rtl/>
              </w:rPr>
            </w:pPr>
            <w:del w:id="1037" w:author="win8" w:date="2018-05-11T10:56:00Z">
              <w:r w:rsidRPr="009A0927" w:rsidDel="004F66CE">
                <w:rPr>
                  <w:rFonts w:asciiTheme="majorBidi" w:eastAsia="Calibri" w:hAnsiTheme="majorBidi" w:cstheme="majorBidi"/>
                  <w:sz w:val="24"/>
                  <w:szCs w:val="24"/>
                </w:rPr>
                <w:delText>0.81</w:delText>
              </w:r>
            </w:del>
          </w:p>
        </w:tc>
        <w:tc>
          <w:tcPr>
            <w:tcW w:w="1260" w:type="dxa"/>
          </w:tcPr>
          <w:p w:rsidR="000B3215" w:rsidRPr="009A0927" w:rsidDel="004F66CE" w:rsidRDefault="000B3215" w:rsidP="004F66CE">
            <w:pPr>
              <w:spacing w:line="480" w:lineRule="auto"/>
              <w:jc w:val="center"/>
              <w:rPr>
                <w:del w:id="1038" w:author="win8" w:date="2018-05-11T10:56:00Z"/>
                <w:rFonts w:asciiTheme="majorBidi" w:eastAsia="Calibri" w:hAnsiTheme="majorBidi" w:cstheme="majorBidi"/>
                <w:sz w:val="24"/>
                <w:szCs w:val="24"/>
                <w:rtl/>
              </w:rPr>
            </w:pPr>
            <w:del w:id="1039" w:author="win8" w:date="2018-05-11T10:56:00Z">
              <w:r w:rsidRPr="009A0927" w:rsidDel="004F66CE">
                <w:rPr>
                  <w:rFonts w:asciiTheme="majorBidi" w:eastAsia="Calibri" w:hAnsiTheme="majorBidi" w:cstheme="majorBidi"/>
                  <w:sz w:val="24"/>
                  <w:szCs w:val="24"/>
                </w:rPr>
                <w:delText>0.66</w:delText>
              </w:r>
            </w:del>
          </w:p>
        </w:tc>
        <w:tc>
          <w:tcPr>
            <w:tcW w:w="990" w:type="dxa"/>
          </w:tcPr>
          <w:p w:rsidR="000B3215" w:rsidRPr="009A0927" w:rsidDel="004F66CE" w:rsidRDefault="000B3215" w:rsidP="004F66CE">
            <w:pPr>
              <w:spacing w:line="480" w:lineRule="auto"/>
              <w:jc w:val="center"/>
              <w:rPr>
                <w:del w:id="1040" w:author="win8" w:date="2018-05-11T10:56:00Z"/>
                <w:rFonts w:asciiTheme="majorBidi" w:eastAsia="Calibri" w:hAnsiTheme="majorBidi" w:cstheme="majorBidi"/>
                <w:sz w:val="24"/>
                <w:szCs w:val="24"/>
                <w:rtl/>
              </w:rPr>
            </w:pPr>
            <w:del w:id="1041" w:author="win8" w:date="2018-05-11T10:56:00Z">
              <w:r w:rsidRPr="009A0927" w:rsidDel="004F66CE">
                <w:rPr>
                  <w:rFonts w:asciiTheme="majorBidi" w:eastAsia="Calibri" w:hAnsiTheme="majorBidi" w:cstheme="majorBidi"/>
                  <w:sz w:val="24"/>
                  <w:szCs w:val="24"/>
                </w:rPr>
                <w:delText>2.28</w:delText>
              </w:r>
            </w:del>
          </w:p>
        </w:tc>
        <w:tc>
          <w:tcPr>
            <w:tcW w:w="1080" w:type="dxa"/>
          </w:tcPr>
          <w:p w:rsidR="000B3215" w:rsidRPr="00291B71" w:rsidDel="004F66CE" w:rsidRDefault="000B3215" w:rsidP="004F66CE">
            <w:pPr>
              <w:spacing w:line="480" w:lineRule="auto"/>
              <w:jc w:val="center"/>
              <w:rPr>
                <w:del w:id="1042" w:author="win8" w:date="2018-05-11T10:56:00Z"/>
                <w:rFonts w:asciiTheme="majorBidi" w:eastAsia="Calibri" w:hAnsiTheme="majorBidi" w:cstheme="majorBidi"/>
                <w:sz w:val="24"/>
                <w:szCs w:val="24"/>
                <w:rtl/>
              </w:rPr>
            </w:pPr>
            <w:del w:id="1043" w:author="win8" w:date="2018-05-11T10:56:00Z">
              <w:r w:rsidDel="004F66CE">
                <w:rPr>
                  <w:rFonts w:asciiTheme="majorBidi" w:eastAsia="Calibri" w:hAnsiTheme="majorBidi" w:cstheme="majorBidi"/>
                  <w:sz w:val="24"/>
                  <w:szCs w:val="24"/>
                </w:rPr>
                <w:delText>2.26</w:delText>
              </w:r>
            </w:del>
          </w:p>
        </w:tc>
        <w:tc>
          <w:tcPr>
            <w:tcW w:w="630" w:type="dxa"/>
          </w:tcPr>
          <w:p w:rsidR="000B3215" w:rsidRPr="00291B71" w:rsidDel="004F66CE" w:rsidRDefault="000B3215" w:rsidP="004F66CE">
            <w:pPr>
              <w:spacing w:line="480" w:lineRule="auto"/>
              <w:jc w:val="center"/>
              <w:rPr>
                <w:del w:id="1044" w:author="win8" w:date="2018-05-11T10:56:00Z"/>
                <w:rFonts w:asciiTheme="majorBidi" w:eastAsia="Calibri" w:hAnsiTheme="majorBidi" w:cstheme="majorBidi"/>
                <w:sz w:val="24"/>
                <w:szCs w:val="24"/>
              </w:rPr>
            </w:pPr>
            <w:del w:id="1045" w:author="win8" w:date="2018-05-11T10:56:00Z">
              <w:r w:rsidRPr="00291B71" w:rsidDel="004F66CE">
                <w:rPr>
                  <w:rFonts w:asciiTheme="majorBidi" w:eastAsia="Calibri" w:hAnsiTheme="majorBidi" w:cstheme="majorBidi"/>
                  <w:sz w:val="24"/>
                  <w:szCs w:val="24"/>
                </w:rPr>
                <w:delText>91</w:delText>
              </w:r>
            </w:del>
          </w:p>
        </w:tc>
        <w:tc>
          <w:tcPr>
            <w:tcW w:w="1080" w:type="dxa"/>
          </w:tcPr>
          <w:p w:rsidR="000B3215" w:rsidRPr="00291B71" w:rsidDel="004F66CE" w:rsidRDefault="000B3215" w:rsidP="004F66CE">
            <w:pPr>
              <w:spacing w:line="480" w:lineRule="auto"/>
              <w:jc w:val="center"/>
              <w:rPr>
                <w:del w:id="1046" w:author="win8" w:date="2018-05-11T10:56:00Z"/>
                <w:rFonts w:asciiTheme="majorBidi" w:eastAsia="Calibri" w:hAnsiTheme="majorBidi" w:cstheme="majorBidi"/>
                <w:sz w:val="24"/>
                <w:szCs w:val="24"/>
                <w:lang w:bidi="fa-IR"/>
              </w:rPr>
            </w:pPr>
            <w:del w:id="1047" w:author="win8" w:date="2018-05-11T10:56:00Z">
              <w:r w:rsidRPr="00291B71" w:rsidDel="004F66CE">
                <w:rPr>
                  <w:rFonts w:asciiTheme="majorBidi" w:eastAsia="Calibri" w:hAnsiTheme="majorBidi" w:cstheme="majorBidi"/>
                  <w:sz w:val="24"/>
                  <w:szCs w:val="24"/>
                  <w:lang w:bidi="fa-IR"/>
                </w:rPr>
                <w:delText>male</w:delText>
              </w:r>
            </w:del>
          </w:p>
        </w:tc>
        <w:tc>
          <w:tcPr>
            <w:tcW w:w="1260" w:type="dxa"/>
            <w:vMerge w:val="restart"/>
          </w:tcPr>
          <w:p w:rsidR="000B3215" w:rsidRPr="00291B71" w:rsidDel="004F66CE" w:rsidRDefault="000B3215" w:rsidP="004F66CE">
            <w:pPr>
              <w:spacing w:line="480" w:lineRule="auto"/>
              <w:jc w:val="center"/>
              <w:rPr>
                <w:del w:id="1048" w:author="win8" w:date="2018-05-11T10:56:00Z"/>
                <w:rFonts w:asciiTheme="majorBidi" w:eastAsia="Calibri" w:hAnsiTheme="majorBidi" w:cstheme="majorBidi"/>
                <w:iCs/>
                <w:sz w:val="24"/>
                <w:szCs w:val="24"/>
                <w:lang w:bidi="fa-IR"/>
              </w:rPr>
            </w:pPr>
            <w:del w:id="1049" w:author="win8" w:date="2018-05-11T10:56:00Z">
              <w:r w:rsidDel="004F66CE">
                <w:rPr>
                  <w:rFonts w:asciiTheme="majorBidi" w:eastAsia="Calibri" w:hAnsiTheme="majorBidi" w:cstheme="majorBidi"/>
                  <w:iCs/>
                  <w:sz w:val="24"/>
                  <w:szCs w:val="24"/>
                  <w:lang w:bidi="fa-IR"/>
                </w:rPr>
                <w:delText>I</w:delText>
              </w:r>
              <w:r w:rsidRPr="00291B71" w:rsidDel="004F66CE">
                <w:rPr>
                  <w:rFonts w:asciiTheme="majorBidi" w:eastAsia="Calibri" w:hAnsiTheme="majorBidi" w:cstheme="majorBidi"/>
                  <w:iCs/>
                  <w:sz w:val="24"/>
                  <w:szCs w:val="24"/>
                  <w:lang w:bidi="fa-IR"/>
                </w:rPr>
                <w:delText>ntensity</w:delText>
              </w:r>
            </w:del>
          </w:p>
        </w:tc>
        <w:tc>
          <w:tcPr>
            <w:tcW w:w="1080" w:type="dxa"/>
            <w:vMerge w:val="restart"/>
          </w:tcPr>
          <w:p w:rsidR="000B3215" w:rsidRPr="00291B71" w:rsidDel="004F66CE" w:rsidRDefault="000B3215" w:rsidP="004F66CE">
            <w:pPr>
              <w:spacing w:line="480" w:lineRule="auto"/>
              <w:jc w:val="center"/>
              <w:rPr>
                <w:del w:id="1050" w:author="win8" w:date="2018-05-11T10:56:00Z"/>
                <w:rFonts w:asciiTheme="majorBidi" w:eastAsia="Calibri" w:hAnsiTheme="majorBidi" w:cstheme="majorBidi"/>
                <w:iCs/>
                <w:sz w:val="24"/>
                <w:szCs w:val="24"/>
                <w:rtl/>
              </w:rPr>
            </w:pPr>
            <w:del w:id="1051" w:author="win8" w:date="2018-05-11T10:56:00Z">
              <w:r w:rsidRPr="00291B71" w:rsidDel="004F66CE">
                <w:rPr>
                  <w:rFonts w:asciiTheme="majorBidi" w:eastAsia="Calibri" w:hAnsiTheme="majorBidi" w:cstheme="majorBidi"/>
                  <w:iCs/>
                  <w:sz w:val="24"/>
                  <w:szCs w:val="24"/>
                </w:rPr>
                <w:delText>Moral distress</w:delText>
              </w:r>
            </w:del>
          </w:p>
        </w:tc>
      </w:tr>
      <w:tr w:rsidR="000B3215" w:rsidRPr="00291B71" w:rsidDel="004F66CE" w:rsidTr="004F66CE">
        <w:trPr>
          <w:trHeight w:val="321"/>
          <w:del w:id="1052" w:author="win8" w:date="2018-05-11T10:56:00Z"/>
        </w:trPr>
        <w:tc>
          <w:tcPr>
            <w:tcW w:w="1266" w:type="dxa"/>
          </w:tcPr>
          <w:p w:rsidR="000B3215" w:rsidRPr="00AC0B38" w:rsidDel="004F66CE" w:rsidRDefault="000B3215" w:rsidP="004F66CE">
            <w:pPr>
              <w:tabs>
                <w:tab w:val="left" w:pos="288"/>
                <w:tab w:val="center" w:pos="525"/>
              </w:tabs>
              <w:spacing w:line="480" w:lineRule="auto"/>
              <w:rPr>
                <w:del w:id="1053" w:author="win8" w:date="2018-05-11T10:56:00Z"/>
                <w:rFonts w:asciiTheme="majorBidi" w:eastAsia="Calibri" w:hAnsiTheme="majorBidi" w:cstheme="majorBidi"/>
                <w:sz w:val="24"/>
                <w:szCs w:val="24"/>
                <w:rtl/>
              </w:rPr>
            </w:pPr>
            <w:del w:id="1054" w:author="win8" w:date="2018-05-11T10:56:00Z">
              <w:r w:rsidRPr="00AC0B38" w:rsidDel="004F66CE">
                <w:rPr>
                  <w:rFonts w:asciiTheme="majorBidi" w:eastAsia="Calibri" w:hAnsiTheme="majorBidi" w:cstheme="majorBidi"/>
                  <w:sz w:val="24"/>
                  <w:szCs w:val="24"/>
                </w:rPr>
                <w:tab/>
              </w:r>
              <w:r w:rsidRPr="00AC0B38" w:rsidDel="004F66CE">
                <w:rPr>
                  <w:rFonts w:asciiTheme="majorBidi" w:eastAsia="Calibri" w:hAnsiTheme="majorBidi" w:cstheme="majorBidi"/>
                  <w:sz w:val="24"/>
                  <w:szCs w:val="24"/>
                </w:rPr>
                <w:tab/>
                <w:delText>4.05</w:delText>
              </w:r>
            </w:del>
          </w:p>
        </w:tc>
        <w:tc>
          <w:tcPr>
            <w:tcW w:w="1260" w:type="dxa"/>
          </w:tcPr>
          <w:p w:rsidR="000B3215" w:rsidRPr="00AC0B38" w:rsidDel="004F66CE" w:rsidRDefault="000B3215" w:rsidP="004F66CE">
            <w:pPr>
              <w:spacing w:line="480" w:lineRule="auto"/>
              <w:jc w:val="center"/>
              <w:rPr>
                <w:del w:id="1055" w:author="win8" w:date="2018-05-11T10:56:00Z"/>
                <w:rFonts w:asciiTheme="majorBidi" w:eastAsia="Calibri" w:hAnsiTheme="majorBidi" w:cstheme="majorBidi"/>
                <w:sz w:val="24"/>
                <w:szCs w:val="24"/>
                <w:rtl/>
              </w:rPr>
            </w:pPr>
            <w:del w:id="1056" w:author="win8" w:date="2018-05-11T10:56:00Z">
              <w:r w:rsidRPr="00AC0B38" w:rsidDel="004F66CE">
                <w:rPr>
                  <w:rFonts w:asciiTheme="majorBidi" w:eastAsia="Calibri" w:hAnsiTheme="majorBidi" w:cstheme="majorBidi"/>
                  <w:sz w:val="24"/>
                  <w:szCs w:val="24"/>
                </w:rPr>
                <w:delText>0.90</w:delText>
              </w:r>
            </w:del>
          </w:p>
        </w:tc>
        <w:tc>
          <w:tcPr>
            <w:tcW w:w="1260" w:type="dxa"/>
          </w:tcPr>
          <w:p w:rsidR="000B3215" w:rsidRPr="00291B71" w:rsidDel="004F66CE" w:rsidRDefault="000B3215" w:rsidP="004F66CE">
            <w:pPr>
              <w:spacing w:line="480" w:lineRule="auto"/>
              <w:jc w:val="center"/>
              <w:rPr>
                <w:del w:id="1057" w:author="win8" w:date="2018-05-11T10:56:00Z"/>
                <w:rFonts w:asciiTheme="majorBidi" w:eastAsia="Calibri" w:hAnsiTheme="majorBidi" w:cstheme="majorBidi"/>
                <w:sz w:val="24"/>
                <w:szCs w:val="24"/>
                <w:rtl/>
              </w:rPr>
            </w:pPr>
            <w:del w:id="1058" w:author="win8" w:date="2018-05-11T10:56:00Z">
              <w:r w:rsidDel="004F66CE">
                <w:rPr>
                  <w:rFonts w:asciiTheme="majorBidi" w:eastAsia="Calibri" w:hAnsiTheme="majorBidi" w:cstheme="majorBidi"/>
                  <w:sz w:val="24"/>
                  <w:szCs w:val="24"/>
                </w:rPr>
                <w:delText>0</w:delText>
              </w:r>
              <w:r w:rsidRPr="00291B71" w:rsidDel="004F66CE">
                <w:rPr>
                  <w:rFonts w:asciiTheme="majorBidi" w:eastAsia="Calibri" w:hAnsiTheme="majorBidi" w:cstheme="majorBidi"/>
                  <w:sz w:val="24"/>
                  <w:szCs w:val="24"/>
                </w:rPr>
                <w:delText>.8</w:delText>
              </w:r>
              <w:r w:rsidDel="004F66CE">
                <w:rPr>
                  <w:rFonts w:asciiTheme="majorBidi" w:eastAsia="Calibri" w:hAnsiTheme="majorBidi" w:cstheme="majorBidi"/>
                  <w:sz w:val="24"/>
                  <w:szCs w:val="24"/>
                </w:rPr>
                <w:delText>0</w:delText>
              </w:r>
            </w:del>
          </w:p>
        </w:tc>
        <w:tc>
          <w:tcPr>
            <w:tcW w:w="990" w:type="dxa"/>
          </w:tcPr>
          <w:p w:rsidR="000B3215" w:rsidRPr="00C9170A" w:rsidDel="004F66CE" w:rsidRDefault="000B3215" w:rsidP="004F66CE">
            <w:pPr>
              <w:spacing w:line="480" w:lineRule="auto"/>
              <w:jc w:val="center"/>
              <w:rPr>
                <w:del w:id="1059" w:author="win8" w:date="2018-05-11T10:56:00Z"/>
                <w:rFonts w:asciiTheme="majorBidi" w:eastAsia="Calibri" w:hAnsiTheme="majorBidi" w:cstheme="majorBidi"/>
                <w:color w:val="FF0000"/>
                <w:sz w:val="24"/>
                <w:szCs w:val="24"/>
                <w:rtl/>
              </w:rPr>
            </w:pPr>
            <w:del w:id="1060" w:author="win8" w:date="2018-05-11T10:56:00Z">
              <w:r w:rsidRPr="00AC0B38" w:rsidDel="004F66CE">
                <w:rPr>
                  <w:rFonts w:asciiTheme="majorBidi" w:eastAsia="Calibri" w:hAnsiTheme="majorBidi" w:cstheme="majorBidi"/>
                  <w:sz w:val="24"/>
                  <w:szCs w:val="24"/>
                </w:rPr>
                <w:delText>2.23</w:delText>
              </w:r>
            </w:del>
          </w:p>
        </w:tc>
        <w:tc>
          <w:tcPr>
            <w:tcW w:w="1080" w:type="dxa"/>
          </w:tcPr>
          <w:p w:rsidR="000B3215" w:rsidRPr="00291B71" w:rsidDel="004F66CE" w:rsidRDefault="000B3215" w:rsidP="004F66CE">
            <w:pPr>
              <w:spacing w:line="480" w:lineRule="auto"/>
              <w:jc w:val="center"/>
              <w:rPr>
                <w:del w:id="1061" w:author="win8" w:date="2018-05-11T10:56:00Z"/>
                <w:rFonts w:asciiTheme="majorBidi" w:eastAsia="Calibri" w:hAnsiTheme="majorBidi" w:cstheme="majorBidi"/>
                <w:sz w:val="24"/>
                <w:szCs w:val="24"/>
                <w:rtl/>
              </w:rPr>
            </w:pPr>
            <w:del w:id="1062" w:author="win8" w:date="2018-05-11T10:56:00Z">
              <w:r w:rsidDel="004F66CE">
                <w:rPr>
                  <w:rFonts w:asciiTheme="majorBidi" w:eastAsia="Calibri" w:hAnsiTheme="majorBidi" w:cstheme="majorBidi"/>
                  <w:sz w:val="24"/>
                  <w:szCs w:val="24"/>
                </w:rPr>
                <w:delText>2.34</w:delText>
              </w:r>
            </w:del>
          </w:p>
        </w:tc>
        <w:tc>
          <w:tcPr>
            <w:tcW w:w="630" w:type="dxa"/>
          </w:tcPr>
          <w:p w:rsidR="000B3215" w:rsidRPr="00291B71" w:rsidDel="004F66CE" w:rsidRDefault="000B3215" w:rsidP="004F66CE">
            <w:pPr>
              <w:spacing w:line="480" w:lineRule="auto"/>
              <w:jc w:val="center"/>
              <w:rPr>
                <w:del w:id="1063" w:author="win8" w:date="2018-05-11T10:56:00Z"/>
                <w:rFonts w:asciiTheme="majorBidi" w:eastAsia="Calibri" w:hAnsiTheme="majorBidi" w:cstheme="majorBidi"/>
                <w:sz w:val="24"/>
                <w:szCs w:val="24"/>
              </w:rPr>
            </w:pPr>
            <w:del w:id="1064" w:author="win8" w:date="2018-05-11T10:56:00Z">
              <w:r w:rsidRPr="00291B71" w:rsidDel="004F66CE">
                <w:rPr>
                  <w:rFonts w:asciiTheme="majorBidi" w:eastAsia="Calibri" w:hAnsiTheme="majorBidi" w:cstheme="majorBidi"/>
                  <w:sz w:val="24"/>
                  <w:szCs w:val="24"/>
                </w:rPr>
                <w:delText>82</w:delText>
              </w:r>
            </w:del>
          </w:p>
        </w:tc>
        <w:tc>
          <w:tcPr>
            <w:tcW w:w="1080" w:type="dxa"/>
          </w:tcPr>
          <w:p w:rsidR="000B3215" w:rsidRPr="00291B71" w:rsidDel="004F66CE" w:rsidRDefault="000B3215" w:rsidP="004F66CE">
            <w:pPr>
              <w:spacing w:line="480" w:lineRule="auto"/>
              <w:jc w:val="center"/>
              <w:rPr>
                <w:del w:id="1065" w:author="win8" w:date="2018-05-11T10:56:00Z"/>
                <w:rFonts w:asciiTheme="majorBidi" w:eastAsia="Calibri" w:hAnsiTheme="majorBidi" w:cstheme="majorBidi"/>
                <w:sz w:val="24"/>
                <w:szCs w:val="24"/>
                <w:lang w:bidi="fa-IR"/>
              </w:rPr>
            </w:pPr>
            <w:del w:id="1066" w:author="win8" w:date="2018-05-11T10:56:00Z">
              <w:r w:rsidRPr="00291B71" w:rsidDel="004F66CE">
                <w:rPr>
                  <w:rFonts w:asciiTheme="majorBidi" w:eastAsia="Calibri" w:hAnsiTheme="majorBidi" w:cstheme="majorBidi"/>
                  <w:sz w:val="24"/>
                  <w:szCs w:val="24"/>
                  <w:lang w:bidi="fa-IR"/>
                </w:rPr>
                <w:delText>female</w:delText>
              </w:r>
            </w:del>
          </w:p>
        </w:tc>
        <w:tc>
          <w:tcPr>
            <w:tcW w:w="1260" w:type="dxa"/>
            <w:vMerge/>
          </w:tcPr>
          <w:p w:rsidR="000B3215" w:rsidRPr="00291B71" w:rsidDel="004F66CE" w:rsidRDefault="000B3215" w:rsidP="004F66CE">
            <w:pPr>
              <w:spacing w:line="480" w:lineRule="auto"/>
              <w:jc w:val="center"/>
              <w:rPr>
                <w:del w:id="1067" w:author="win8" w:date="2018-05-11T10:56:00Z"/>
                <w:rFonts w:asciiTheme="majorBidi" w:eastAsia="Calibri" w:hAnsiTheme="majorBidi" w:cstheme="majorBidi"/>
                <w:sz w:val="24"/>
                <w:szCs w:val="24"/>
                <w:rtl/>
              </w:rPr>
            </w:pPr>
          </w:p>
        </w:tc>
        <w:tc>
          <w:tcPr>
            <w:tcW w:w="1080" w:type="dxa"/>
            <w:vMerge/>
          </w:tcPr>
          <w:p w:rsidR="000B3215" w:rsidRPr="00291B71" w:rsidDel="004F66CE" w:rsidRDefault="000B3215" w:rsidP="004F66CE">
            <w:pPr>
              <w:spacing w:line="480" w:lineRule="auto"/>
              <w:jc w:val="center"/>
              <w:rPr>
                <w:del w:id="1068" w:author="win8" w:date="2018-05-11T10:56:00Z"/>
                <w:rFonts w:asciiTheme="majorBidi" w:eastAsia="Calibri" w:hAnsiTheme="majorBidi" w:cstheme="majorBidi"/>
                <w:sz w:val="24"/>
                <w:szCs w:val="24"/>
                <w:rtl/>
              </w:rPr>
            </w:pPr>
          </w:p>
        </w:tc>
      </w:tr>
      <w:tr w:rsidR="000B3215" w:rsidRPr="00291B71" w:rsidDel="004F66CE" w:rsidTr="004F66CE">
        <w:trPr>
          <w:trHeight w:val="321"/>
          <w:del w:id="1069" w:author="win8" w:date="2018-05-11T10:56:00Z"/>
        </w:trPr>
        <w:tc>
          <w:tcPr>
            <w:tcW w:w="1266" w:type="dxa"/>
          </w:tcPr>
          <w:p w:rsidR="000B3215" w:rsidRPr="00C9170A" w:rsidDel="004F66CE" w:rsidRDefault="000B3215" w:rsidP="004F66CE">
            <w:pPr>
              <w:spacing w:line="480" w:lineRule="auto"/>
              <w:jc w:val="center"/>
              <w:rPr>
                <w:del w:id="1070" w:author="win8" w:date="2018-05-11T10:56:00Z"/>
                <w:rFonts w:asciiTheme="majorBidi" w:eastAsia="Calibri" w:hAnsiTheme="majorBidi" w:cstheme="majorBidi"/>
                <w:color w:val="FF0000"/>
                <w:sz w:val="24"/>
                <w:szCs w:val="24"/>
                <w:rtl/>
              </w:rPr>
            </w:pPr>
            <w:del w:id="1071" w:author="win8" w:date="2018-05-11T10:56:00Z">
              <w:r w:rsidRPr="007670F3" w:rsidDel="004F66CE">
                <w:rPr>
                  <w:rFonts w:asciiTheme="majorBidi" w:eastAsia="Calibri" w:hAnsiTheme="majorBidi" w:cstheme="majorBidi"/>
                  <w:sz w:val="24"/>
                  <w:szCs w:val="24"/>
                </w:rPr>
                <w:delText>19.90</w:delText>
              </w:r>
            </w:del>
          </w:p>
        </w:tc>
        <w:tc>
          <w:tcPr>
            <w:tcW w:w="1260" w:type="dxa"/>
          </w:tcPr>
          <w:p w:rsidR="000B3215" w:rsidRPr="00C9170A" w:rsidDel="004F66CE" w:rsidRDefault="000B3215" w:rsidP="004F66CE">
            <w:pPr>
              <w:spacing w:line="480" w:lineRule="auto"/>
              <w:jc w:val="center"/>
              <w:rPr>
                <w:del w:id="1072" w:author="win8" w:date="2018-05-11T10:56:00Z"/>
                <w:rFonts w:asciiTheme="majorBidi" w:eastAsia="Calibri" w:hAnsiTheme="majorBidi" w:cstheme="majorBidi"/>
                <w:color w:val="FF0000"/>
                <w:sz w:val="24"/>
                <w:szCs w:val="24"/>
                <w:rtl/>
              </w:rPr>
            </w:pPr>
            <w:del w:id="1073" w:author="win8" w:date="2018-05-11T10:56:00Z">
              <w:r w:rsidRPr="007670F3" w:rsidDel="004F66CE">
                <w:rPr>
                  <w:rFonts w:asciiTheme="majorBidi" w:eastAsia="Calibri" w:hAnsiTheme="majorBidi" w:cstheme="majorBidi"/>
                  <w:sz w:val="24"/>
                  <w:szCs w:val="24"/>
                </w:rPr>
                <w:delText>0.57</w:delText>
              </w:r>
            </w:del>
          </w:p>
        </w:tc>
        <w:tc>
          <w:tcPr>
            <w:tcW w:w="1260" w:type="dxa"/>
          </w:tcPr>
          <w:p w:rsidR="000B3215" w:rsidRPr="00291B71" w:rsidDel="004F66CE" w:rsidRDefault="000B3215" w:rsidP="004F66CE">
            <w:pPr>
              <w:spacing w:line="480" w:lineRule="auto"/>
              <w:jc w:val="center"/>
              <w:rPr>
                <w:del w:id="1074" w:author="win8" w:date="2018-05-11T10:56:00Z"/>
                <w:rFonts w:asciiTheme="majorBidi" w:eastAsia="Calibri" w:hAnsiTheme="majorBidi" w:cstheme="majorBidi"/>
                <w:sz w:val="24"/>
                <w:szCs w:val="24"/>
                <w:rtl/>
              </w:rPr>
            </w:pPr>
            <w:del w:id="1075" w:author="win8" w:date="2018-05-11T10:56:00Z">
              <w:r w:rsidDel="004F66CE">
                <w:rPr>
                  <w:rFonts w:asciiTheme="majorBidi" w:eastAsia="Calibri" w:hAnsiTheme="majorBidi" w:cstheme="majorBidi"/>
                  <w:sz w:val="24"/>
                  <w:szCs w:val="24"/>
                </w:rPr>
                <w:delText>0.73</w:delText>
              </w:r>
            </w:del>
          </w:p>
        </w:tc>
        <w:tc>
          <w:tcPr>
            <w:tcW w:w="990" w:type="dxa"/>
          </w:tcPr>
          <w:p w:rsidR="000B3215" w:rsidRPr="00C9170A" w:rsidDel="004F66CE" w:rsidRDefault="000B3215" w:rsidP="004F66CE">
            <w:pPr>
              <w:spacing w:line="480" w:lineRule="auto"/>
              <w:jc w:val="center"/>
              <w:rPr>
                <w:del w:id="1076" w:author="win8" w:date="2018-05-11T10:56:00Z"/>
                <w:rFonts w:asciiTheme="majorBidi" w:eastAsia="Calibri" w:hAnsiTheme="majorBidi" w:cstheme="majorBidi"/>
                <w:color w:val="FF0000"/>
                <w:sz w:val="24"/>
                <w:szCs w:val="24"/>
                <w:rtl/>
              </w:rPr>
            </w:pPr>
            <w:del w:id="1077" w:author="win8" w:date="2018-05-11T10:56:00Z">
              <w:r w:rsidRPr="007670F3" w:rsidDel="004F66CE">
                <w:rPr>
                  <w:rFonts w:asciiTheme="majorBidi" w:eastAsia="Calibri" w:hAnsiTheme="majorBidi" w:cstheme="majorBidi"/>
                  <w:sz w:val="24"/>
                  <w:szCs w:val="24"/>
                </w:rPr>
                <w:delText>7.61</w:delText>
              </w:r>
            </w:del>
          </w:p>
        </w:tc>
        <w:tc>
          <w:tcPr>
            <w:tcW w:w="1080" w:type="dxa"/>
          </w:tcPr>
          <w:p w:rsidR="000B3215" w:rsidRPr="00291B71" w:rsidDel="004F66CE" w:rsidRDefault="000B3215" w:rsidP="004F66CE">
            <w:pPr>
              <w:spacing w:line="480" w:lineRule="auto"/>
              <w:jc w:val="center"/>
              <w:rPr>
                <w:del w:id="1078" w:author="win8" w:date="2018-05-11T10:56:00Z"/>
                <w:rFonts w:asciiTheme="majorBidi" w:eastAsia="Calibri" w:hAnsiTheme="majorBidi" w:cstheme="majorBidi"/>
                <w:sz w:val="24"/>
                <w:szCs w:val="24"/>
                <w:rtl/>
              </w:rPr>
            </w:pPr>
            <w:del w:id="1079" w:author="win8" w:date="2018-05-11T10:56:00Z">
              <w:r w:rsidDel="004F66CE">
                <w:rPr>
                  <w:rFonts w:asciiTheme="majorBidi" w:eastAsia="Calibri" w:hAnsiTheme="majorBidi" w:cstheme="majorBidi"/>
                  <w:sz w:val="24"/>
                  <w:szCs w:val="24"/>
                </w:rPr>
                <w:delText>2.3</w:delText>
              </w:r>
              <w:r w:rsidRPr="00291B71" w:rsidDel="004F66CE">
                <w:rPr>
                  <w:rFonts w:asciiTheme="majorBidi" w:eastAsia="Calibri" w:hAnsiTheme="majorBidi" w:cstheme="majorBidi"/>
                  <w:sz w:val="24"/>
                  <w:szCs w:val="24"/>
                </w:rPr>
                <w:delText>4</w:delText>
              </w:r>
            </w:del>
          </w:p>
        </w:tc>
        <w:tc>
          <w:tcPr>
            <w:tcW w:w="630" w:type="dxa"/>
          </w:tcPr>
          <w:p w:rsidR="000B3215" w:rsidRPr="00291B71" w:rsidDel="004F66CE" w:rsidRDefault="000B3215" w:rsidP="004F66CE">
            <w:pPr>
              <w:spacing w:line="480" w:lineRule="auto"/>
              <w:jc w:val="center"/>
              <w:rPr>
                <w:del w:id="1080" w:author="win8" w:date="2018-05-11T10:56:00Z"/>
                <w:rFonts w:asciiTheme="majorBidi" w:eastAsia="Calibri" w:hAnsiTheme="majorBidi" w:cstheme="majorBidi"/>
                <w:sz w:val="24"/>
                <w:szCs w:val="24"/>
              </w:rPr>
            </w:pPr>
            <w:del w:id="1081" w:author="win8" w:date="2018-05-11T10:56:00Z">
              <w:r w:rsidRPr="00291B71" w:rsidDel="004F66CE">
                <w:rPr>
                  <w:rFonts w:asciiTheme="majorBidi" w:eastAsia="Calibri" w:hAnsiTheme="majorBidi" w:cstheme="majorBidi"/>
                  <w:sz w:val="24"/>
                  <w:szCs w:val="24"/>
                </w:rPr>
                <w:delText>173</w:delText>
              </w:r>
            </w:del>
          </w:p>
        </w:tc>
        <w:tc>
          <w:tcPr>
            <w:tcW w:w="1080" w:type="dxa"/>
          </w:tcPr>
          <w:p w:rsidR="000B3215" w:rsidRPr="00291B71" w:rsidDel="004F66CE" w:rsidRDefault="000B3215" w:rsidP="004F66CE">
            <w:pPr>
              <w:spacing w:line="480" w:lineRule="auto"/>
              <w:jc w:val="center"/>
              <w:rPr>
                <w:del w:id="1082" w:author="win8" w:date="2018-05-11T10:56:00Z"/>
                <w:rFonts w:asciiTheme="majorBidi" w:eastAsia="Calibri" w:hAnsiTheme="majorBidi" w:cstheme="majorBidi"/>
                <w:sz w:val="24"/>
                <w:szCs w:val="24"/>
                <w:lang w:bidi="fa-IR"/>
              </w:rPr>
            </w:pPr>
            <w:del w:id="1083" w:author="win8" w:date="2018-05-11T10:56:00Z">
              <w:r w:rsidRPr="00291B71" w:rsidDel="004F66CE">
                <w:rPr>
                  <w:rFonts w:asciiTheme="majorBidi" w:eastAsia="Calibri" w:hAnsiTheme="majorBidi" w:cstheme="majorBidi"/>
                  <w:sz w:val="24"/>
                  <w:szCs w:val="24"/>
                  <w:lang w:bidi="fa-IR"/>
                </w:rPr>
                <w:delText>total</w:delText>
              </w:r>
            </w:del>
          </w:p>
        </w:tc>
        <w:tc>
          <w:tcPr>
            <w:tcW w:w="1260" w:type="dxa"/>
            <w:vMerge/>
          </w:tcPr>
          <w:p w:rsidR="000B3215" w:rsidRPr="00291B71" w:rsidDel="004F66CE" w:rsidRDefault="000B3215" w:rsidP="004F66CE">
            <w:pPr>
              <w:spacing w:line="480" w:lineRule="auto"/>
              <w:jc w:val="center"/>
              <w:rPr>
                <w:del w:id="1084" w:author="win8" w:date="2018-05-11T10:56:00Z"/>
                <w:rFonts w:asciiTheme="majorBidi" w:eastAsia="Calibri" w:hAnsiTheme="majorBidi" w:cstheme="majorBidi"/>
                <w:sz w:val="24"/>
                <w:szCs w:val="24"/>
                <w:rtl/>
              </w:rPr>
            </w:pPr>
          </w:p>
        </w:tc>
        <w:tc>
          <w:tcPr>
            <w:tcW w:w="1080" w:type="dxa"/>
            <w:vMerge/>
          </w:tcPr>
          <w:p w:rsidR="000B3215" w:rsidRPr="00291B71" w:rsidDel="004F66CE" w:rsidRDefault="000B3215" w:rsidP="004F66CE">
            <w:pPr>
              <w:spacing w:line="480" w:lineRule="auto"/>
              <w:jc w:val="center"/>
              <w:rPr>
                <w:del w:id="1085" w:author="win8" w:date="2018-05-11T10:56:00Z"/>
                <w:rFonts w:asciiTheme="majorBidi" w:eastAsia="Calibri" w:hAnsiTheme="majorBidi" w:cstheme="majorBidi"/>
                <w:sz w:val="24"/>
                <w:szCs w:val="24"/>
                <w:rtl/>
              </w:rPr>
            </w:pPr>
          </w:p>
        </w:tc>
      </w:tr>
      <w:tr w:rsidR="000B3215" w:rsidRPr="00291B71" w:rsidDel="004F66CE" w:rsidTr="004F66CE">
        <w:trPr>
          <w:trHeight w:val="338"/>
          <w:del w:id="1086" w:author="win8" w:date="2018-05-11T10:56:00Z"/>
        </w:trPr>
        <w:tc>
          <w:tcPr>
            <w:tcW w:w="1266" w:type="dxa"/>
          </w:tcPr>
          <w:p w:rsidR="000B3215" w:rsidRPr="001E011D" w:rsidDel="004F66CE" w:rsidRDefault="000B3215" w:rsidP="004F66CE">
            <w:pPr>
              <w:spacing w:line="480" w:lineRule="auto"/>
              <w:jc w:val="center"/>
              <w:rPr>
                <w:del w:id="1087" w:author="win8" w:date="2018-05-11T10:56:00Z"/>
                <w:rFonts w:asciiTheme="majorBidi" w:eastAsia="Calibri" w:hAnsiTheme="majorBidi" w:cstheme="majorBidi"/>
                <w:sz w:val="24"/>
                <w:szCs w:val="24"/>
                <w:rtl/>
              </w:rPr>
            </w:pPr>
            <w:del w:id="1088" w:author="win8" w:date="2018-05-11T10:56:00Z">
              <w:r w:rsidRPr="001E011D" w:rsidDel="004F66CE">
                <w:rPr>
                  <w:rFonts w:asciiTheme="majorBidi" w:eastAsia="Calibri" w:hAnsiTheme="majorBidi" w:cstheme="majorBidi"/>
                  <w:sz w:val="24"/>
                  <w:szCs w:val="24"/>
                </w:rPr>
                <w:delText>7.37</w:delText>
              </w:r>
            </w:del>
          </w:p>
        </w:tc>
        <w:tc>
          <w:tcPr>
            <w:tcW w:w="1260" w:type="dxa"/>
          </w:tcPr>
          <w:p w:rsidR="000B3215" w:rsidRPr="001E011D" w:rsidDel="004F66CE" w:rsidRDefault="000B3215" w:rsidP="004F66CE">
            <w:pPr>
              <w:spacing w:line="480" w:lineRule="auto"/>
              <w:jc w:val="center"/>
              <w:rPr>
                <w:del w:id="1089" w:author="win8" w:date="2018-05-11T10:56:00Z"/>
                <w:rFonts w:asciiTheme="majorBidi" w:eastAsia="Calibri" w:hAnsiTheme="majorBidi" w:cstheme="majorBidi"/>
                <w:sz w:val="24"/>
                <w:szCs w:val="24"/>
                <w:rtl/>
              </w:rPr>
            </w:pPr>
            <w:del w:id="1090" w:author="win8" w:date="2018-05-11T10:56:00Z">
              <w:r w:rsidRPr="001E011D" w:rsidDel="004F66CE">
                <w:rPr>
                  <w:rFonts w:asciiTheme="majorBidi" w:eastAsia="Calibri" w:hAnsiTheme="majorBidi" w:cstheme="majorBidi"/>
                  <w:sz w:val="24"/>
                  <w:szCs w:val="24"/>
                </w:rPr>
                <w:delText>0.50</w:delText>
              </w:r>
            </w:del>
          </w:p>
        </w:tc>
        <w:tc>
          <w:tcPr>
            <w:tcW w:w="1260" w:type="dxa"/>
          </w:tcPr>
          <w:p w:rsidR="000B3215" w:rsidRPr="00291B71" w:rsidDel="004F66CE" w:rsidRDefault="000B3215" w:rsidP="004F66CE">
            <w:pPr>
              <w:spacing w:line="480" w:lineRule="auto"/>
              <w:jc w:val="center"/>
              <w:rPr>
                <w:del w:id="1091" w:author="win8" w:date="2018-05-11T10:56:00Z"/>
                <w:rFonts w:asciiTheme="majorBidi" w:eastAsia="Calibri" w:hAnsiTheme="majorBidi" w:cstheme="majorBidi"/>
                <w:sz w:val="24"/>
                <w:szCs w:val="24"/>
                <w:rtl/>
              </w:rPr>
            </w:pPr>
            <w:del w:id="1092" w:author="win8" w:date="2018-05-11T10:56:00Z">
              <w:r w:rsidDel="004F66CE">
                <w:rPr>
                  <w:rFonts w:asciiTheme="majorBidi" w:eastAsia="Calibri" w:hAnsiTheme="majorBidi" w:cstheme="majorBidi"/>
                  <w:sz w:val="24"/>
                  <w:szCs w:val="24"/>
                </w:rPr>
                <w:delText>1</w:delText>
              </w:r>
              <w:r w:rsidRPr="00291B71" w:rsidDel="004F66CE">
                <w:rPr>
                  <w:rFonts w:asciiTheme="majorBidi" w:eastAsia="Calibri" w:hAnsiTheme="majorBidi" w:cstheme="majorBidi"/>
                  <w:sz w:val="24"/>
                  <w:szCs w:val="24"/>
                </w:rPr>
                <w:delText>.</w:delText>
              </w:r>
              <w:r w:rsidDel="004F66CE">
                <w:rPr>
                  <w:rFonts w:asciiTheme="majorBidi" w:eastAsia="Calibri" w:hAnsiTheme="majorBidi" w:cstheme="majorBidi"/>
                  <w:sz w:val="24"/>
                  <w:szCs w:val="24"/>
                </w:rPr>
                <w:delText>17</w:delText>
              </w:r>
            </w:del>
          </w:p>
        </w:tc>
        <w:tc>
          <w:tcPr>
            <w:tcW w:w="990" w:type="dxa"/>
          </w:tcPr>
          <w:p w:rsidR="000B3215" w:rsidRPr="00C9170A" w:rsidDel="004F66CE" w:rsidRDefault="000B3215" w:rsidP="004F66CE">
            <w:pPr>
              <w:spacing w:line="480" w:lineRule="auto"/>
              <w:jc w:val="center"/>
              <w:rPr>
                <w:del w:id="1093" w:author="win8" w:date="2018-05-11T10:56:00Z"/>
                <w:rFonts w:asciiTheme="majorBidi" w:eastAsia="Calibri" w:hAnsiTheme="majorBidi" w:cstheme="majorBidi"/>
                <w:color w:val="FF0000"/>
                <w:sz w:val="24"/>
                <w:szCs w:val="24"/>
                <w:rtl/>
              </w:rPr>
            </w:pPr>
            <w:del w:id="1094" w:author="win8" w:date="2018-05-11T10:56:00Z">
              <w:r w:rsidRPr="001E011D" w:rsidDel="004F66CE">
                <w:rPr>
                  <w:rFonts w:asciiTheme="majorBidi" w:eastAsia="Calibri" w:hAnsiTheme="majorBidi" w:cstheme="majorBidi"/>
                  <w:sz w:val="24"/>
                  <w:szCs w:val="24"/>
                </w:rPr>
                <w:delText>4.16</w:delText>
              </w:r>
            </w:del>
          </w:p>
        </w:tc>
        <w:tc>
          <w:tcPr>
            <w:tcW w:w="1080" w:type="dxa"/>
          </w:tcPr>
          <w:p w:rsidR="000B3215" w:rsidRPr="00291B71" w:rsidDel="004F66CE" w:rsidRDefault="000B3215" w:rsidP="004F66CE">
            <w:pPr>
              <w:spacing w:line="480" w:lineRule="auto"/>
              <w:jc w:val="center"/>
              <w:rPr>
                <w:del w:id="1095" w:author="win8" w:date="2018-05-11T10:56:00Z"/>
                <w:rFonts w:asciiTheme="majorBidi" w:eastAsia="Calibri" w:hAnsiTheme="majorBidi" w:cstheme="majorBidi"/>
                <w:sz w:val="24"/>
                <w:szCs w:val="24"/>
                <w:rtl/>
              </w:rPr>
            </w:pPr>
            <w:del w:id="1096" w:author="win8" w:date="2018-05-11T10:56:00Z">
              <w:r w:rsidDel="004F66CE">
                <w:rPr>
                  <w:rFonts w:asciiTheme="majorBidi" w:eastAsia="Calibri" w:hAnsiTheme="majorBidi" w:cstheme="majorBidi"/>
                  <w:sz w:val="24"/>
                  <w:szCs w:val="24"/>
                </w:rPr>
                <w:delText>3.98</w:delText>
              </w:r>
            </w:del>
          </w:p>
        </w:tc>
        <w:tc>
          <w:tcPr>
            <w:tcW w:w="630" w:type="dxa"/>
          </w:tcPr>
          <w:p w:rsidR="000B3215" w:rsidRPr="00291B71" w:rsidDel="004F66CE" w:rsidRDefault="000B3215" w:rsidP="004F66CE">
            <w:pPr>
              <w:spacing w:line="480" w:lineRule="auto"/>
              <w:jc w:val="center"/>
              <w:rPr>
                <w:del w:id="1097" w:author="win8" w:date="2018-05-11T10:56:00Z"/>
                <w:rFonts w:asciiTheme="majorBidi" w:eastAsia="Calibri" w:hAnsiTheme="majorBidi" w:cstheme="majorBidi"/>
                <w:sz w:val="24"/>
                <w:szCs w:val="24"/>
              </w:rPr>
            </w:pPr>
            <w:del w:id="1098" w:author="win8" w:date="2018-05-11T10:56:00Z">
              <w:r w:rsidDel="004F66CE">
                <w:rPr>
                  <w:rFonts w:asciiTheme="majorBidi" w:eastAsia="Calibri" w:hAnsiTheme="majorBidi" w:cstheme="majorBidi"/>
                  <w:sz w:val="24"/>
                  <w:szCs w:val="24"/>
                </w:rPr>
                <w:delText>91</w:delText>
              </w:r>
            </w:del>
          </w:p>
        </w:tc>
        <w:tc>
          <w:tcPr>
            <w:tcW w:w="1080" w:type="dxa"/>
          </w:tcPr>
          <w:p w:rsidR="000B3215" w:rsidRPr="00291B71" w:rsidDel="004F66CE" w:rsidRDefault="000B3215" w:rsidP="004F66CE">
            <w:pPr>
              <w:spacing w:line="480" w:lineRule="auto"/>
              <w:jc w:val="center"/>
              <w:rPr>
                <w:del w:id="1099" w:author="win8" w:date="2018-05-11T10:56:00Z"/>
                <w:rFonts w:asciiTheme="majorBidi" w:eastAsia="Calibri" w:hAnsiTheme="majorBidi" w:cstheme="majorBidi"/>
                <w:sz w:val="24"/>
                <w:szCs w:val="24"/>
                <w:lang w:bidi="fa-IR"/>
              </w:rPr>
            </w:pPr>
            <w:del w:id="1100" w:author="win8" w:date="2018-05-11T10:56:00Z">
              <w:r w:rsidRPr="00291B71" w:rsidDel="004F66CE">
                <w:rPr>
                  <w:rFonts w:asciiTheme="majorBidi" w:eastAsia="Calibri" w:hAnsiTheme="majorBidi" w:cstheme="majorBidi"/>
                  <w:sz w:val="24"/>
                  <w:szCs w:val="24"/>
                  <w:lang w:bidi="fa-IR"/>
                </w:rPr>
                <w:delText>male</w:delText>
              </w:r>
            </w:del>
          </w:p>
        </w:tc>
        <w:tc>
          <w:tcPr>
            <w:tcW w:w="1260" w:type="dxa"/>
            <w:vMerge w:val="restart"/>
          </w:tcPr>
          <w:p w:rsidR="000B3215" w:rsidRPr="00291B71" w:rsidDel="004F66CE" w:rsidRDefault="000B3215" w:rsidP="004F66CE">
            <w:pPr>
              <w:spacing w:line="480" w:lineRule="auto"/>
              <w:jc w:val="center"/>
              <w:rPr>
                <w:del w:id="1101" w:author="win8" w:date="2018-05-11T10:56:00Z"/>
                <w:rFonts w:asciiTheme="majorBidi" w:eastAsia="Calibri" w:hAnsiTheme="majorBidi" w:cstheme="majorBidi"/>
                <w:sz w:val="24"/>
                <w:szCs w:val="24"/>
                <w:rtl/>
              </w:rPr>
            </w:pPr>
            <w:del w:id="1102" w:author="win8" w:date="2018-05-11T10:56:00Z">
              <w:r w:rsidDel="004F66CE">
                <w:rPr>
                  <w:rFonts w:asciiTheme="majorBidi" w:eastAsia="Calibri" w:hAnsiTheme="majorBidi" w:cstheme="majorBidi"/>
                  <w:sz w:val="24"/>
                  <w:szCs w:val="24"/>
                </w:rPr>
                <w:delText>F</w:delText>
              </w:r>
              <w:r w:rsidRPr="00291B71" w:rsidDel="004F66CE">
                <w:rPr>
                  <w:rFonts w:asciiTheme="majorBidi" w:eastAsia="Calibri" w:hAnsiTheme="majorBidi" w:cstheme="majorBidi"/>
                  <w:sz w:val="24"/>
                  <w:szCs w:val="24"/>
                </w:rPr>
                <w:delText>requency</w:delText>
              </w:r>
            </w:del>
          </w:p>
        </w:tc>
        <w:tc>
          <w:tcPr>
            <w:tcW w:w="1080" w:type="dxa"/>
            <w:vMerge/>
          </w:tcPr>
          <w:p w:rsidR="000B3215" w:rsidRPr="00291B71" w:rsidDel="004F66CE" w:rsidRDefault="000B3215" w:rsidP="004F66CE">
            <w:pPr>
              <w:spacing w:line="480" w:lineRule="auto"/>
              <w:jc w:val="center"/>
              <w:rPr>
                <w:del w:id="1103" w:author="win8" w:date="2018-05-11T10:56:00Z"/>
                <w:rFonts w:asciiTheme="majorBidi" w:eastAsia="Calibri" w:hAnsiTheme="majorBidi" w:cstheme="majorBidi"/>
                <w:sz w:val="24"/>
                <w:szCs w:val="24"/>
                <w:rtl/>
              </w:rPr>
            </w:pPr>
          </w:p>
        </w:tc>
      </w:tr>
      <w:tr w:rsidR="000B3215" w:rsidRPr="00291B71" w:rsidDel="004F66CE" w:rsidTr="004F66CE">
        <w:trPr>
          <w:trHeight w:val="338"/>
          <w:del w:id="1104" w:author="win8" w:date="2018-05-11T10:56:00Z"/>
        </w:trPr>
        <w:tc>
          <w:tcPr>
            <w:tcW w:w="1266" w:type="dxa"/>
          </w:tcPr>
          <w:p w:rsidR="000B3215" w:rsidRPr="004A6118" w:rsidDel="004F66CE" w:rsidRDefault="000B3215" w:rsidP="004F66CE">
            <w:pPr>
              <w:spacing w:line="480" w:lineRule="auto"/>
              <w:jc w:val="center"/>
              <w:rPr>
                <w:del w:id="1105" w:author="win8" w:date="2018-05-11T10:56:00Z"/>
                <w:rFonts w:asciiTheme="majorBidi" w:eastAsia="Calibri" w:hAnsiTheme="majorBidi" w:cstheme="majorBidi"/>
                <w:sz w:val="24"/>
                <w:szCs w:val="24"/>
                <w:rtl/>
              </w:rPr>
            </w:pPr>
            <w:del w:id="1106" w:author="win8" w:date="2018-05-11T10:56:00Z">
              <w:r w:rsidRPr="004A6118" w:rsidDel="004F66CE">
                <w:rPr>
                  <w:rFonts w:asciiTheme="majorBidi" w:eastAsia="Calibri" w:hAnsiTheme="majorBidi" w:cstheme="majorBidi"/>
                  <w:sz w:val="24"/>
                  <w:szCs w:val="24"/>
                </w:rPr>
                <w:delText>7.33</w:delText>
              </w:r>
            </w:del>
          </w:p>
        </w:tc>
        <w:tc>
          <w:tcPr>
            <w:tcW w:w="1260" w:type="dxa"/>
          </w:tcPr>
          <w:p w:rsidR="000B3215" w:rsidRPr="004A6118" w:rsidDel="004F66CE" w:rsidRDefault="000B3215" w:rsidP="004F66CE">
            <w:pPr>
              <w:spacing w:line="480" w:lineRule="auto"/>
              <w:jc w:val="center"/>
              <w:rPr>
                <w:del w:id="1107" w:author="win8" w:date="2018-05-11T10:56:00Z"/>
                <w:rFonts w:asciiTheme="majorBidi" w:eastAsia="Calibri" w:hAnsiTheme="majorBidi" w:cstheme="majorBidi"/>
                <w:sz w:val="24"/>
                <w:szCs w:val="24"/>
                <w:rtl/>
              </w:rPr>
            </w:pPr>
            <w:del w:id="1108" w:author="win8" w:date="2018-05-11T10:56:00Z">
              <w:r w:rsidRPr="004A6118" w:rsidDel="004F66CE">
                <w:rPr>
                  <w:rFonts w:asciiTheme="majorBidi" w:eastAsia="Calibri" w:hAnsiTheme="majorBidi" w:cstheme="majorBidi"/>
                  <w:sz w:val="24"/>
                  <w:szCs w:val="24"/>
                </w:rPr>
                <w:delText>1.50</w:delText>
              </w:r>
            </w:del>
          </w:p>
        </w:tc>
        <w:tc>
          <w:tcPr>
            <w:tcW w:w="1260" w:type="dxa"/>
          </w:tcPr>
          <w:p w:rsidR="000B3215" w:rsidRPr="004A6118" w:rsidDel="004F66CE" w:rsidRDefault="000B3215" w:rsidP="004F66CE">
            <w:pPr>
              <w:spacing w:line="480" w:lineRule="auto"/>
              <w:jc w:val="center"/>
              <w:rPr>
                <w:del w:id="1109" w:author="win8" w:date="2018-05-11T10:56:00Z"/>
                <w:rFonts w:asciiTheme="majorBidi" w:eastAsia="Calibri" w:hAnsiTheme="majorBidi" w:cstheme="majorBidi"/>
                <w:sz w:val="24"/>
                <w:szCs w:val="24"/>
                <w:rtl/>
              </w:rPr>
            </w:pPr>
            <w:del w:id="1110" w:author="win8" w:date="2018-05-11T10:56:00Z">
              <w:r w:rsidRPr="004A6118" w:rsidDel="004F66CE">
                <w:rPr>
                  <w:rFonts w:asciiTheme="majorBidi" w:eastAsia="Calibri" w:hAnsiTheme="majorBidi" w:cstheme="majorBidi"/>
                  <w:sz w:val="24"/>
                  <w:szCs w:val="24"/>
                </w:rPr>
                <w:delText>1.24</w:delText>
              </w:r>
            </w:del>
          </w:p>
        </w:tc>
        <w:tc>
          <w:tcPr>
            <w:tcW w:w="990" w:type="dxa"/>
          </w:tcPr>
          <w:p w:rsidR="000B3215" w:rsidRPr="004A6118" w:rsidDel="004F66CE" w:rsidRDefault="000B3215" w:rsidP="004F66CE">
            <w:pPr>
              <w:spacing w:line="480" w:lineRule="auto"/>
              <w:jc w:val="center"/>
              <w:rPr>
                <w:del w:id="1111" w:author="win8" w:date="2018-05-11T10:56:00Z"/>
                <w:rFonts w:asciiTheme="majorBidi" w:eastAsia="Calibri" w:hAnsiTheme="majorBidi" w:cstheme="majorBidi"/>
                <w:sz w:val="24"/>
                <w:szCs w:val="24"/>
                <w:rtl/>
              </w:rPr>
            </w:pPr>
            <w:del w:id="1112" w:author="win8" w:date="2018-05-11T10:56:00Z">
              <w:r w:rsidRPr="004A6118" w:rsidDel="004F66CE">
                <w:rPr>
                  <w:rFonts w:asciiTheme="majorBidi" w:eastAsia="Calibri" w:hAnsiTheme="majorBidi" w:cstheme="majorBidi"/>
                  <w:sz w:val="24"/>
                  <w:szCs w:val="24"/>
                </w:rPr>
                <w:delText>3.87</w:delText>
              </w:r>
            </w:del>
          </w:p>
        </w:tc>
        <w:tc>
          <w:tcPr>
            <w:tcW w:w="1080" w:type="dxa"/>
          </w:tcPr>
          <w:p w:rsidR="000B3215" w:rsidRPr="00291B71" w:rsidDel="004F66CE" w:rsidRDefault="000B3215" w:rsidP="004F66CE">
            <w:pPr>
              <w:spacing w:line="480" w:lineRule="auto"/>
              <w:jc w:val="center"/>
              <w:rPr>
                <w:del w:id="1113" w:author="win8" w:date="2018-05-11T10:56:00Z"/>
                <w:rFonts w:asciiTheme="majorBidi" w:eastAsia="Calibri" w:hAnsiTheme="majorBidi" w:cstheme="majorBidi"/>
                <w:sz w:val="24"/>
                <w:szCs w:val="24"/>
                <w:rtl/>
              </w:rPr>
            </w:pPr>
            <w:del w:id="1114" w:author="win8" w:date="2018-05-11T10:56:00Z">
              <w:r w:rsidRPr="00291B71" w:rsidDel="004F66CE">
                <w:rPr>
                  <w:rFonts w:asciiTheme="majorBidi" w:eastAsia="Calibri" w:hAnsiTheme="majorBidi" w:cstheme="majorBidi"/>
                  <w:sz w:val="24"/>
                  <w:szCs w:val="24"/>
                </w:rPr>
                <w:delText>4</w:delText>
              </w:r>
              <w:r w:rsidDel="004F66CE">
                <w:rPr>
                  <w:rFonts w:asciiTheme="majorBidi" w:eastAsia="Calibri" w:hAnsiTheme="majorBidi" w:cstheme="majorBidi"/>
                  <w:sz w:val="24"/>
                  <w:szCs w:val="24"/>
                </w:rPr>
                <w:delText>.00</w:delText>
              </w:r>
            </w:del>
          </w:p>
        </w:tc>
        <w:tc>
          <w:tcPr>
            <w:tcW w:w="630" w:type="dxa"/>
          </w:tcPr>
          <w:p w:rsidR="000B3215" w:rsidRPr="00291B71" w:rsidDel="004F66CE" w:rsidRDefault="000B3215" w:rsidP="004F66CE">
            <w:pPr>
              <w:spacing w:line="480" w:lineRule="auto"/>
              <w:jc w:val="center"/>
              <w:rPr>
                <w:del w:id="1115" w:author="win8" w:date="2018-05-11T10:56:00Z"/>
                <w:rFonts w:asciiTheme="majorBidi" w:eastAsia="Calibri" w:hAnsiTheme="majorBidi" w:cstheme="majorBidi"/>
                <w:sz w:val="24"/>
                <w:szCs w:val="24"/>
              </w:rPr>
            </w:pPr>
            <w:del w:id="1116" w:author="win8" w:date="2018-05-11T10:56:00Z">
              <w:r w:rsidDel="004F66CE">
                <w:rPr>
                  <w:rFonts w:asciiTheme="majorBidi" w:eastAsia="Calibri" w:hAnsiTheme="majorBidi" w:cstheme="majorBidi"/>
                  <w:sz w:val="24"/>
                  <w:szCs w:val="24"/>
                </w:rPr>
                <w:delText>82</w:delText>
              </w:r>
            </w:del>
          </w:p>
        </w:tc>
        <w:tc>
          <w:tcPr>
            <w:tcW w:w="1080" w:type="dxa"/>
          </w:tcPr>
          <w:p w:rsidR="000B3215" w:rsidRPr="00291B71" w:rsidDel="004F66CE" w:rsidRDefault="000B3215" w:rsidP="004F66CE">
            <w:pPr>
              <w:spacing w:line="480" w:lineRule="auto"/>
              <w:jc w:val="center"/>
              <w:rPr>
                <w:del w:id="1117" w:author="win8" w:date="2018-05-11T10:56:00Z"/>
                <w:rFonts w:asciiTheme="majorBidi" w:eastAsia="Calibri" w:hAnsiTheme="majorBidi" w:cstheme="majorBidi"/>
                <w:sz w:val="24"/>
                <w:szCs w:val="24"/>
                <w:lang w:bidi="fa-IR"/>
              </w:rPr>
            </w:pPr>
            <w:del w:id="1118" w:author="win8" w:date="2018-05-11T10:56:00Z">
              <w:r w:rsidRPr="00291B71" w:rsidDel="004F66CE">
                <w:rPr>
                  <w:rFonts w:asciiTheme="majorBidi" w:eastAsia="Calibri" w:hAnsiTheme="majorBidi" w:cstheme="majorBidi"/>
                  <w:sz w:val="24"/>
                  <w:szCs w:val="24"/>
                  <w:lang w:bidi="fa-IR"/>
                </w:rPr>
                <w:delText>female</w:delText>
              </w:r>
            </w:del>
          </w:p>
        </w:tc>
        <w:tc>
          <w:tcPr>
            <w:tcW w:w="1260" w:type="dxa"/>
            <w:vMerge/>
          </w:tcPr>
          <w:p w:rsidR="000B3215" w:rsidRPr="00291B71" w:rsidDel="004F66CE" w:rsidRDefault="000B3215" w:rsidP="004F66CE">
            <w:pPr>
              <w:spacing w:line="480" w:lineRule="auto"/>
              <w:jc w:val="center"/>
              <w:rPr>
                <w:del w:id="1119" w:author="win8" w:date="2018-05-11T10:56:00Z"/>
                <w:rFonts w:asciiTheme="majorBidi" w:eastAsia="Calibri" w:hAnsiTheme="majorBidi" w:cstheme="majorBidi"/>
                <w:sz w:val="24"/>
                <w:szCs w:val="24"/>
                <w:rtl/>
              </w:rPr>
            </w:pPr>
          </w:p>
        </w:tc>
        <w:tc>
          <w:tcPr>
            <w:tcW w:w="1080" w:type="dxa"/>
            <w:vMerge/>
          </w:tcPr>
          <w:p w:rsidR="000B3215" w:rsidRPr="00291B71" w:rsidDel="004F66CE" w:rsidRDefault="000B3215" w:rsidP="004F66CE">
            <w:pPr>
              <w:spacing w:line="480" w:lineRule="auto"/>
              <w:jc w:val="center"/>
              <w:rPr>
                <w:del w:id="1120" w:author="win8" w:date="2018-05-11T10:56:00Z"/>
                <w:rFonts w:asciiTheme="majorBidi" w:eastAsia="Calibri" w:hAnsiTheme="majorBidi" w:cstheme="majorBidi"/>
                <w:sz w:val="24"/>
                <w:szCs w:val="24"/>
                <w:rtl/>
              </w:rPr>
            </w:pPr>
          </w:p>
        </w:tc>
      </w:tr>
      <w:tr w:rsidR="000B3215" w:rsidRPr="00291B71" w:rsidDel="004F66CE" w:rsidTr="004F66CE">
        <w:trPr>
          <w:trHeight w:val="351"/>
          <w:del w:id="1121" w:author="win8" w:date="2018-05-11T10:56:00Z"/>
        </w:trPr>
        <w:tc>
          <w:tcPr>
            <w:tcW w:w="1266" w:type="dxa"/>
          </w:tcPr>
          <w:p w:rsidR="000B3215" w:rsidRPr="004A6118" w:rsidDel="004F66CE" w:rsidRDefault="000B3215" w:rsidP="004F66CE">
            <w:pPr>
              <w:spacing w:line="480" w:lineRule="auto"/>
              <w:jc w:val="center"/>
              <w:rPr>
                <w:del w:id="1122" w:author="win8" w:date="2018-05-11T10:56:00Z"/>
                <w:rFonts w:asciiTheme="majorBidi" w:eastAsia="Calibri" w:hAnsiTheme="majorBidi" w:cstheme="majorBidi"/>
                <w:sz w:val="24"/>
                <w:szCs w:val="24"/>
                <w:rtl/>
              </w:rPr>
            </w:pPr>
            <w:del w:id="1123" w:author="win8" w:date="2018-05-11T10:56:00Z">
              <w:r w:rsidRPr="004A6118" w:rsidDel="004F66CE">
                <w:rPr>
                  <w:rFonts w:asciiTheme="majorBidi" w:eastAsia="Calibri" w:hAnsiTheme="majorBidi" w:cstheme="majorBidi"/>
                  <w:sz w:val="24"/>
                  <w:szCs w:val="24"/>
                </w:rPr>
                <w:delText>7.33</w:delText>
              </w:r>
            </w:del>
          </w:p>
        </w:tc>
        <w:tc>
          <w:tcPr>
            <w:tcW w:w="1260" w:type="dxa"/>
          </w:tcPr>
          <w:p w:rsidR="000B3215" w:rsidRPr="004A6118" w:rsidDel="004F66CE" w:rsidRDefault="000B3215" w:rsidP="004F66CE">
            <w:pPr>
              <w:spacing w:line="480" w:lineRule="auto"/>
              <w:jc w:val="center"/>
              <w:rPr>
                <w:del w:id="1124" w:author="win8" w:date="2018-05-11T10:56:00Z"/>
                <w:rFonts w:asciiTheme="majorBidi" w:eastAsia="Calibri" w:hAnsiTheme="majorBidi" w:cstheme="majorBidi"/>
                <w:sz w:val="24"/>
                <w:szCs w:val="24"/>
                <w:lang w:bidi="fa-IR"/>
              </w:rPr>
            </w:pPr>
            <w:del w:id="1125" w:author="win8" w:date="2018-05-11T10:56:00Z">
              <w:r w:rsidRPr="004A6118" w:rsidDel="004F66CE">
                <w:rPr>
                  <w:rFonts w:asciiTheme="majorBidi" w:eastAsia="Calibri" w:hAnsiTheme="majorBidi" w:cstheme="majorBidi"/>
                  <w:sz w:val="24"/>
                  <w:szCs w:val="24"/>
                  <w:lang w:bidi="fa-IR"/>
                </w:rPr>
                <w:delText>0.50</w:delText>
              </w:r>
            </w:del>
          </w:p>
        </w:tc>
        <w:tc>
          <w:tcPr>
            <w:tcW w:w="1260" w:type="dxa"/>
          </w:tcPr>
          <w:p w:rsidR="000B3215" w:rsidRPr="004A6118" w:rsidDel="004F66CE" w:rsidRDefault="000B3215" w:rsidP="004F66CE">
            <w:pPr>
              <w:spacing w:line="480" w:lineRule="auto"/>
              <w:jc w:val="center"/>
              <w:rPr>
                <w:del w:id="1126" w:author="win8" w:date="2018-05-11T10:56:00Z"/>
                <w:rFonts w:asciiTheme="majorBidi" w:eastAsia="Calibri" w:hAnsiTheme="majorBidi" w:cstheme="majorBidi"/>
                <w:sz w:val="24"/>
                <w:szCs w:val="24"/>
                <w:rtl/>
              </w:rPr>
            </w:pPr>
            <w:del w:id="1127" w:author="win8" w:date="2018-05-11T10:56:00Z">
              <w:r w:rsidRPr="004A6118" w:rsidDel="004F66CE">
                <w:rPr>
                  <w:rFonts w:asciiTheme="majorBidi" w:eastAsia="Calibri" w:hAnsiTheme="majorBidi" w:cstheme="majorBidi"/>
                  <w:sz w:val="24"/>
                  <w:szCs w:val="24"/>
                </w:rPr>
                <w:delText>1.20</w:delText>
              </w:r>
            </w:del>
          </w:p>
        </w:tc>
        <w:tc>
          <w:tcPr>
            <w:tcW w:w="990" w:type="dxa"/>
          </w:tcPr>
          <w:p w:rsidR="000B3215" w:rsidRPr="004A6118" w:rsidDel="004F66CE" w:rsidRDefault="000B3215" w:rsidP="004F66CE">
            <w:pPr>
              <w:spacing w:line="480" w:lineRule="auto"/>
              <w:jc w:val="center"/>
              <w:rPr>
                <w:del w:id="1128" w:author="win8" w:date="2018-05-11T10:56:00Z"/>
                <w:rFonts w:asciiTheme="majorBidi" w:eastAsia="Calibri" w:hAnsiTheme="majorBidi" w:cstheme="majorBidi"/>
                <w:sz w:val="24"/>
                <w:szCs w:val="24"/>
                <w:rtl/>
              </w:rPr>
            </w:pPr>
            <w:del w:id="1129" w:author="win8" w:date="2018-05-11T10:56:00Z">
              <w:r w:rsidRPr="004A6118" w:rsidDel="004F66CE">
                <w:rPr>
                  <w:rFonts w:asciiTheme="majorBidi" w:eastAsia="Calibri" w:hAnsiTheme="majorBidi" w:cstheme="majorBidi"/>
                  <w:sz w:val="24"/>
                  <w:szCs w:val="24"/>
                </w:rPr>
                <w:delText>4.00</w:delText>
              </w:r>
            </w:del>
          </w:p>
        </w:tc>
        <w:tc>
          <w:tcPr>
            <w:tcW w:w="1080" w:type="dxa"/>
          </w:tcPr>
          <w:p w:rsidR="000B3215" w:rsidRPr="004A6118" w:rsidDel="004F66CE" w:rsidRDefault="000B3215" w:rsidP="004F66CE">
            <w:pPr>
              <w:spacing w:line="480" w:lineRule="auto"/>
              <w:jc w:val="center"/>
              <w:rPr>
                <w:del w:id="1130" w:author="win8" w:date="2018-05-11T10:56:00Z"/>
                <w:rFonts w:asciiTheme="majorBidi" w:eastAsia="Calibri" w:hAnsiTheme="majorBidi" w:cstheme="majorBidi"/>
                <w:sz w:val="24"/>
                <w:szCs w:val="24"/>
                <w:rtl/>
              </w:rPr>
            </w:pPr>
            <w:del w:id="1131" w:author="win8" w:date="2018-05-11T10:56:00Z">
              <w:r w:rsidRPr="004A6118" w:rsidDel="004F66CE">
                <w:rPr>
                  <w:rFonts w:asciiTheme="majorBidi" w:eastAsia="Calibri" w:hAnsiTheme="majorBidi" w:cstheme="majorBidi"/>
                  <w:sz w:val="24"/>
                  <w:szCs w:val="24"/>
                </w:rPr>
                <w:delText>3.99</w:delText>
              </w:r>
            </w:del>
          </w:p>
        </w:tc>
        <w:tc>
          <w:tcPr>
            <w:tcW w:w="630" w:type="dxa"/>
          </w:tcPr>
          <w:p w:rsidR="000B3215" w:rsidRPr="00291B71" w:rsidDel="004F66CE" w:rsidRDefault="000B3215" w:rsidP="004F66CE">
            <w:pPr>
              <w:spacing w:line="480" w:lineRule="auto"/>
              <w:jc w:val="center"/>
              <w:rPr>
                <w:del w:id="1132" w:author="win8" w:date="2018-05-11T10:56:00Z"/>
                <w:rFonts w:asciiTheme="majorBidi" w:eastAsia="Calibri" w:hAnsiTheme="majorBidi" w:cstheme="majorBidi"/>
                <w:sz w:val="24"/>
                <w:szCs w:val="24"/>
              </w:rPr>
            </w:pPr>
            <w:del w:id="1133" w:author="win8" w:date="2018-05-11T10:56:00Z">
              <w:r w:rsidRPr="00291B71" w:rsidDel="004F66CE">
                <w:rPr>
                  <w:rFonts w:asciiTheme="majorBidi" w:eastAsia="Calibri" w:hAnsiTheme="majorBidi" w:cstheme="majorBidi"/>
                  <w:sz w:val="24"/>
                  <w:szCs w:val="24"/>
                </w:rPr>
                <w:delText>173</w:delText>
              </w:r>
            </w:del>
          </w:p>
        </w:tc>
        <w:tc>
          <w:tcPr>
            <w:tcW w:w="1080" w:type="dxa"/>
          </w:tcPr>
          <w:p w:rsidR="000B3215" w:rsidRPr="00291B71" w:rsidDel="004F66CE" w:rsidRDefault="000B3215" w:rsidP="004F66CE">
            <w:pPr>
              <w:spacing w:line="480" w:lineRule="auto"/>
              <w:jc w:val="center"/>
              <w:rPr>
                <w:del w:id="1134" w:author="win8" w:date="2018-05-11T10:56:00Z"/>
                <w:rFonts w:asciiTheme="majorBidi" w:eastAsia="Calibri" w:hAnsiTheme="majorBidi" w:cstheme="majorBidi"/>
                <w:sz w:val="24"/>
                <w:szCs w:val="24"/>
                <w:lang w:bidi="fa-IR"/>
              </w:rPr>
            </w:pPr>
            <w:del w:id="1135" w:author="win8" w:date="2018-05-11T10:56:00Z">
              <w:r w:rsidRPr="00291B71" w:rsidDel="004F66CE">
                <w:rPr>
                  <w:rFonts w:asciiTheme="majorBidi" w:eastAsia="Calibri" w:hAnsiTheme="majorBidi" w:cstheme="majorBidi"/>
                  <w:sz w:val="24"/>
                  <w:szCs w:val="24"/>
                  <w:lang w:bidi="fa-IR"/>
                </w:rPr>
                <w:delText>total</w:delText>
              </w:r>
            </w:del>
          </w:p>
        </w:tc>
        <w:tc>
          <w:tcPr>
            <w:tcW w:w="1260" w:type="dxa"/>
            <w:vMerge/>
          </w:tcPr>
          <w:p w:rsidR="000B3215" w:rsidRPr="00291B71" w:rsidDel="004F66CE" w:rsidRDefault="000B3215" w:rsidP="004F66CE">
            <w:pPr>
              <w:spacing w:line="480" w:lineRule="auto"/>
              <w:jc w:val="center"/>
              <w:rPr>
                <w:del w:id="1136" w:author="win8" w:date="2018-05-11T10:56:00Z"/>
                <w:rFonts w:asciiTheme="majorBidi" w:eastAsia="Calibri" w:hAnsiTheme="majorBidi" w:cstheme="majorBidi"/>
                <w:sz w:val="24"/>
                <w:szCs w:val="24"/>
                <w:rtl/>
              </w:rPr>
            </w:pPr>
          </w:p>
        </w:tc>
        <w:tc>
          <w:tcPr>
            <w:tcW w:w="1080" w:type="dxa"/>
            <w:vMerge/>
          </w:tcPr>
          <w:p w:rsidR="000B3215" w:rsidRPr="00291B71" w:rsidDel="004F66CE" w:rsidRDefault="000B3215" w:rsidP="004F66CE">
            <w:pPr>
              <w:spacing w:line="480" w:lineRule="auto"/>
              <w:jc w:val="center"/>
              <w:rPr>
                <w:del w:id="1137" w:author="win8" w:date="2018-05-11T10:56:00Z"/>
                <w:rFonts w:asciiTheme="majorBidi" w:eastAsia="Calibri" w:hAnsiTheme="majorBidi" w:cstheme="majorBidi"/>
                <w:sz w:val="24"/>
                <w:szCs w:val="24"/>
                <w:rtl/>
              </w:rPr>
            </w:pPr>
          </w:p>
        </w:tc>
      </w:tr>
      <w:tr w:rsidR="000B3215" w:rsidRPr="00291B71" w:rsidDel="004F66CE" w:rsidTr="004F66CE">
        <w:trPr>
          <w:trHeight w:val="338"/>
          <w:del w:id="1138" w:author="win8" w:date="2018-05-11T10:56:00Z"/>
        </w:trPr>
        <w:tc>
          <w:tcPr>
            <w:tcW w:w="1266" w:type="dxa"/>
          </w:tcPr>
          <w:p w:rsidR="000B3215" w:rsidRPr="0098162E" w:rsidDel="004F66CE" w:rsidRDefault="000B3215" w:rsidP="004F66CE">
            <w:pPr>
              <w:spacing w:line="480" w:lineRule="auto"/>
              <w:jc w:val="center"/>
              <w:rPr>
                <w:del w:id="1139" w:author="win8" w:date="2018-05-11T10:56:00Z"/>
                <w:rFonts w:asciiTheme="majorBidi" w:eastAsia="Calibri" w:hAnsiTheme="majorBidi" w:cstheme="majorBidi"/>
                <w:sz w:val="24"/>
                <w:szCs w:val="24"/>
                <w:rtl/>
              </w:rPr>
            </w:pPr>
            <w:del w:id="1140" w:author="win8" w:date="2018-05-11T10:56:00Z">
              <w:r w:rsidRPr="00947B8E" w:rsidDel="004F66CE">
                <w:rPr>
                  <w:rFonts w:asciiTheme="majorBidi" w:eastAsia="Calibri" w:hAnsiTheme="majorBidi" w:cstheme="majorBidi"/>
                  <w:color w:val="FF0000"/>
                  <w:sz w:val="24"/>
                  <w:szCs w:val="24"/>
                </w:rPr>
                <w:delText>19.90</w:delText>
              </w:r>
            </w:del>
          </w:p>
        </w:tc>
        <w:tc>
          <w:tcPr>
            <w:tcW w:w="1260" w:type="dxa"/>
          </w:tcPr>
          <w:p w:rsidR="000B3215" w:rsidRPr="0098162E" w:rsidDel="004F66CE" w:rsidRDefault="000B3215" w:rsidP="004F66CE">
            <w:pPr>
              <w:spacing w:line="480" w:lineRule="auto"/>
              <w:jc w:val="center"/>
              <w:rPr>
                <w:del w:id="1141" w:author="win8" w:date="2018-05-11T10:56:00Z"/>
                <w:rFonts w:asciiTheme="majorBidi" w:eastAsia="Calibri" w:hAnsiTheme="majorBidi" w:cstheme="majorBidi"/>
                <w:sz w:val="24"/>
                <w:szCs w:val="24"/>
                <w:rtl/>
              </w:rPr>
            </w:pPr>
            <w:del w:id="1142" w:author="win8" w:date="2018-05-11T10:56:00Z">
              <w:r w:rsidRPr="0098162E" w:rsidDel="004F66CE">
                <w:rPr>
                  <w:rFonts w:asciiTheme="majorBidi" w:eastAsia="Calibri" w:hAnsiTheme="majorBidi" w:cstheme="majorBidi"/>
                  <w:sz w:val="24"/>
                  <w:szCs w:val="24"/>
                </w:rPr>
                <w:delText>0.57</w:delText>
              </w:r>
            </w:del>
          </w:p>
        </w:tc>
        <w:tc>
          <w:tcPr>
            <w:tcW w:w="1260" w:type="dxa"/>
          </w:tcPr>
          <w:p w:rsidR="000B3215" w:rsidRPr="0098162E" w:rsidDel="004F66CE" w:rsidRDefault="000B3215" w:rsidP="004F66CE">
            <w:pPr>
              <w:spacing w:line="480" w:lineRule="auto"/>
              <w:jc w:val="center"/>
              <w:rPr>
                <w:del w:id="1143" w:author="win8" w:date="2018-05-11T10:56:00Z"/>
                <w:rFonts w:asciiTheme="majorBidi" w:eastAsia="Calibri" w:hAnsiTheme="majorBidi" w:cstheme="majorBidi"/>
                <w:sz w:val="24"/>
                <w:szCs w:val="24"/>
                <w:rtl/>
              </w:rPr>
            </w:pPr>
            <w:del w:id="1144" w:author="win8" w:date="2018-05-11T10:56:00Z">
              <w:r w:rsidRPr="0098162E" w:rsidDel="004F66CE">
                <w:rPr>
                  <w:rFonts w:asciiTheme="majorBidi" w:eastAsia="Calibri" w:hAnsiTheme="majorBidi" w:cstheme="majorBidi"/>
                  <w:sz w:val="24"/>
                  <w:szCs w:val="24"/>
                </w:rPr>
                <w:delText>3.41</w:delText>
              </w:r>
            </w:del>
          </w:p>
        </w:tc>
        <w:tc>
          <w:tcPr>
            <w:tcW w:w="990" w:type="dxa"/>
          </w:tcPr>
          <w:p w:rsidR="000B3215" w:rsidRPr="0098162E" w:rsidDel="004F66CE" w:rsidRDefault="000B3215" w:rsidP="004F66CE">
            <w:pPr>
              <w:spacing w:line="480" w:lineRule="auto"/>
              <w:jc w:val="center"/>
              <w:rPr>
                <w:del w:id="1145" w:author="win8" w:date="2018-05-11T10:56:00Z"/>
                <w:rFonts w:asciiTheme="majorBidi" w:eastAsia="Calibri" w:hAnsiTheme="majorBidi" w:cstheme="majorBidi"/>
                <w:sz w:val="24"/>
                <w:szCs w:val="24"/>
                <w:rtl/>
                <w:lang w:bidi="fa-IR"/>
              </w:rPr>
            </w:pPr>
            <w:del w:id="1146" w:author="win8" w:date="2018-05-11T10:56:00Z">
              <w:r w:rsidRPr="0098162E" w:rsidDel="004F66CE">
                <w:rPr>
                  <w:rFonts w:asciiTheme="majorBidi" w:eastAsia="Calibri" w:hAnsiTheme="majorBidi" w:cstheme="majorBidi"/>
                  <w:sz w:val="24"/>
                  <w:szCs w:val="24"/>
                </w:rPr>
                <w:delText>8.00</w:delText>
              </w:r>
            </w:del>
          </w:p>
        </w:tc>
        <w:tc>
          <w:tcPr>
            <w:tcW w:w="1080" w:type="dxa"/>
          </w:tcPr>
          <w:p w:rsidR="000B3215" w:rsidRPr="0098162E" w:rsidDel="004F66CE" w:rsidRDefault="000B3215" w:rsidP="004F66CE">
            <w:pPr>
              <w:spacing w:line="480" w:lineRule="auto"/>
              <w:jc w:val="center"/>
              <w:rPr>
                <w:del w:id="1147" w:author="win8" w:date="2018-05-11T10:56:00Z"/>
                <w:rFonts w:asciiTheme="majorBidi" w:eastAsia="Calibri" w:hAnsiTheme="majorBidi" w:cstheme="majorBidi"/>
                <w:sz w:val="24"/>
                <w:szCs w:val="24"/>
                <w:rtl/>
              </w:rPr>
            </w:pPr>
            <w:del w:id="1148" w:author="win8" w:date="2018-05-11T10:56:00Z">
              <w:r w:rsidRPr="0098162E" w:rsidDel="004F66CE">
                <w:rPr>
                  <w:rFonts w:asciiTheme="majorBidi" w:eastAsia="Calibri" w:hAnsiTheme="majorBidi" w:cstheme="majorBidi"/>
                  <w:sz w:val="24"/>
                  <w:szCs w:val="24"/>
                </w:rPr>
                <w:delText>7.35</w:delText>
              </w:r>
            </w:del>
          </w:p>
        </w:tc>
        <w:tc>
          <w:tcPr>
            <w:tcW w:w="630" w:type="dxa"/>
          </w:tcPr>
          <w:p w:rsidR="000B3215" w:rsidRPr="00291B71" w:rsidDel="004F66CE" w:rsidRDefault="000B3215" w:rsidP="004F66CE">
            <w:pPr>
              <w:spacing w:line="480" w:lineRule="auto"/>
              <w:jc w:val="center"/>
              <w:rPr>
                <w:del w:id="1149" w:author="win8" w:date="2018-05-11T10:56:00Z"/>
                <w:rFonts w:asciiTheme="majorBidi" w:eastAsia="Calibri" w:hAnsiTheme="majorBidi" w:cstheme="majorBidi"/>
                <w:sz w:val="24"/>
                <w:szCs w:val="24"/>
              </w:rPr>
            </w:pPr>
            <w:del w:id="1150" w:author="win8" w:date="2018-05-11T10:56:00Z">
              <w:r w:rsidDel="004F66CE">
                <w:rPr>
                  <w:rFonts w:asciiTheme="majorBidi" w:eastAsia="Calibri" w:hAnsiTheme="majorBidi" w:cstheme="majorBidi"/>
                  <w:sz w:val="24"/>
                  <w:szCs w:val="24"/>
                </w:rPr>
                <w:delText>91</w:delText>
              </w:r>
            </w:del>
          </w:p>
        </w:tc>
        <w:tc>
          <w:tcPr>
            <w:tcW w:w="1080" w:type="dxa"/>
          </w:tcPr>
          <w:p w:rsidR="000B3215" w:rsidRPr="008E6A28" w:rsidDel="004F66CE" w:rsidRDefault="000B3215" w:rsidP="004F66CE">
            <w:pPr>
              <w:spacing w:line="480" w:lineRule="auto"/>
              <w:jc w:val="center"/>
              <w:rPr>
                <w:del w:id="1151" w:author="win8" w:date="2018-05-11T10:56:00Z"/>
                <w:rFonts w:asciiTheme="majorBidi" w:eastAsia="Calibri" w:hAnsiTheme="majorBidi" w:cstheme="majorBidi"/>
                <w:color w:val="000000" w:themeColor="text1"/>
                <w:sz w:val="24"/>
                <w:szCs w:val="24"/>
                <w:lang w:bidi="fa-IR"/>
              </w:rPr>
            </w:pPr>
            <w:del w:id="1152" w:author="win8" w:date="2018-05-11T10:56:00Z">
              <w:r w:rsidRPr="008E6A28" w:rsidDel="004F66CE">
                <w:rPr>
                  <w:rFonts w:asciiTheme="majorBidi" w:eastAsia="Calibri" w:hAnsiTheme="majorBidi" w:cstheme="majorBidi"/>
                  <w:color w:val="000000" w:themeColor="text1"/>
                  <w:sz w:val="24"/>
                  <w:szCs w:val="24"/>
                  <w:lang w:bidi="fa-IR"/>
                </w:rPr>
                <w:delText>male</w:delText>
              </w:r>
            </w:del>
          </w:p>
        </w:tc>
        <w:tc>
          <w:tcPr>
            <w:tcW w:w="1260" w:type="dxa"/>
            <w:vMerge w:val="restart"/>
          </w:tcPr>
          <w:p w:rsidR="000B3215" w:rsidRPr="00291B71" w:rsidDel="004F66CE" w:rsidRDefault="000B3215" w:rsidP="004F66CE">
            <w:pPr>
              <w:spacing w:line="480" w:lineRule="auto"/>
              <w:jc w:val="center"/>
              <w:rPr>
                <w:del w:id="1153" w:author="win8" w:date="2018-05-11T10:56:00Z"/>
                <w:rFonts w:asciiTheme="majorBidi" w:eastAsia="Calibri" w:hAnsiTheme="majorBidi" w:cstheme="majorBidi"/>
                <w:sz w:val="24"/>
                <w:szCs w:val="24"/>
                <w:rtl/>
              </w:rPr>
            </w:pPr>
            <w:del w:id="1154" w:author="win8" w:date="2018-05-11T10:56:00Z">
              <w:r w:rsidDel="004F66CE">
                <w:rPr>
                  <w:rFonts w:asciiTheme="majorBidi" w:eastAsia="Calibri" w:hAnsiTheme="majorBidi" w:cstheme="majorBidi"/>
                  <w:sz w:val="24"/>
                  <w:szCs w:val="24"/>
                </w:rPr>
                <w:delText>T</w:delText>
              </w:r>
              <w:r w:rsidRPr="00291B71" w:rsidDel="004F66CE">
                <w:rPr>
                  <w:rFonts w:asciiTheme="majorBidi" w:eastAsia="Calibri" w:hAnsiTheme="majorBidi" w:cstheme="majorBidi"/>
                  <w:sz w:val="24"/>
                  <w:szCs w:val="24"/>
                </w:rPr>
                <w:delText>otal</w:delText>
              </w:r>
            </w:del>
          </w:p>
        </w:tc>
        <w:tc>
          <w:tcPr>
            <w:tcW w:w="1080" w:type="dxa"/>
            <w:vMerge/>
          </w:tcPr>
          <w:p w:rsidR="000B3215" w:rsidRPr="00291B71" w:rsidDel="004F66CE" w:rsidRDefault="000B3215" w:rsidP="004F66CE">
            <w:pPr>
              <w:spacing w:line="480" w:lineRule="auto"/>
              <w:jc w:val="center"/>
              <w:rPr>
                <w:del w:id="1155" w:author="win8" w:date="2018-05-11T10:56:00Z"/>
                <w:rFonts w:asciiTheme="majorBidi" w:eastAsia="Calibri" w:hAnsiTheme="majorBidi" w:cstheme="majorBidi"/>
                <w:sz w:val="24"/>
                <w:szCs w:val="24"/>
                <w:rtl/>
              </w:rPr>
            </w:pPr>
          </w:p>
        </w:tc>
      </w:tr>
      <w:tr w:rsidR="000B3215" w:rsidRPr="00291B71" w:rsidDel="004F66CE" w:rsidTr="004F66CE">
        <w:trPr>
          <w:trHeight w:val="338"/>
          <w:del w:id="1156" w:author="win8" w:date="2018-05-11T10:56:00Z"/>
        </w:trPr>
        <w:tc>
          <w:tcPr>
            <w:tcW w:w="1266" w:type="dxa"/>
          </w:tcPr>
          <w:p w:rsidR="000B3215" w:rsidRPr="0098162E" w:rsidDel="004F66CE" w:rsidRDefault="000B3215" w:rsidP="004F66CE">
            <w:pPr>
              <w:spacing w:line="480" w:lineRule="auto"/>
              <w:jc w:val="center"/>
              <w:rPr>
                <w:del w:id="1157" w:author="win8" w:date="2018-05-11T10:56:00Z"/>
                <w:rFonts w:asciiTheme="majorBidi" w:eastAsia="Calibri" w:hAnsiTheme="majorBidi" w:cstheme="majorBidi"/>
                <w:sz w:val="24"/>
                <w:szCs w:val="24"/>
                <w:rtl/>
              </w:rPr>
            </w:pPr>
            <w:del w:id="1158" w:author="win8" w:date="2018-05-11T10:56:00Z">
              <w:r w:rsidRPr="00947B8E" w:rsidDel="004F66CE">
                <w:rPr>
                  <w:rFonts w:asciiTheme="majorBidi" w:eastAsia="Calibri" w:hAnsiTheme="majorBidi" w:cstheme="majorBidi"/>
                  <w:color w:val="FF0000"/>
                  <w:sz w:val="24"/>
                  <w:szCs w:val="24"/>
                </w:rPr>
                <w:delText>18.69</w:delText>
              </w:r>
            </w:del>
          </w:p>
        </w:tc>
        <w:tc>
          <w:tcPr>
            <w:tcW w:w="1260" w:type="dxa"/>
          </w:tcPr>
          <w:p w:rsidR="000B3215" w:rsidRPr="0098162E" w:rsidDel="004F66CE" w:rsidRDefault="000B3215" w:rsidP="004F66CE">
            <w:pPr>
              <w:spacing w:line="480" w:lineRule="auto"/>
              <w:jc w:val="center"/>
              <w:rPr>
                <w:del w:id="1159" w:author="win8" w:date="2018-05-11T10:56:00Z"/>
                <w:rFonts w:asciiTheme="majorBidi" w:eastAsia="Calibri" w:hAnsiTheme="majorBidi" w:cstheme="majorBidi"/>
                <w:sz w:val="24"/>
                <w:szCs w:val="24"/>
                <w:rtl/>
              </w:rPr>
            </w:pPr>
            <w:del w:id="1160" w:author="win8" w:date="2018-05-11T10:56:00Z">
              <w:r w:rsidRPr="0098162E" w:rsidDel="004F66CE">
                <w:rPr>
                  <w:rFonts w:asciiTheme="majorBidi" w:eastAsia="Calibri" w:hAnsiTheme="majorBidi" w:cstheme="majorBidi"/>
                  <w:sz w:val="24"/>
                  <w:szCs w:val="24"/>
                </w:rPr>
                <w:delText>1.19</w:delText>
              </w:r>
            </w:del>
          </w:p>
        </w:tc>
        <w:tc>
          <w:tcPr>
            <w:tcW w:w="1260" w:type="dxa"/>
          </w:tcPr>
          <w:p w:rsidR="000B3215" w:rsidRPr="0098162E" w:rsidDel="004F66CE" w:rsidRDefault="000B3215" w:rsidP="004F66CE">
            <w:pPr>
              <w:spacing w:line="480" w:lineRule="auto"/>
              <w:jc w:val="center"/>
              <w:rPr>
                <w:del w:id="1161" w:author="win8" w:date="2018-05-11T10:56:00Z"/>
                <w:rFonts w:asciiTheme="majorBidi" w:eastAsia="Calibri" w:hAnsiTheme="majorBidi" w:cstheme="majorBidi"/>
                <w:sz w:val="24"/>
                <w:szCs w:val="24"/>
                <w:rtl/>
              </w:rPr>
            </w:pPr>
            <w:del w:id="1162" w:author="win8" w:date="2018-05-11T10:56:00Z">
              <w:r w:rsidRPr="0098162E" w:rsidDel="004F66CE">
                <w:rPr>
                  <w:rFonts w:asciiTheme="majorBidi" w:eastAsia="Calibri" w:hAnsiTheme="majorBidi" w:cstheme="majorBidi"/>
                  <w:sz w:val="24"/>
                  <w:szCs w:val="24"/>
                </w:rPr>
                <w:delText>3.70</w:delText>
              </w:r>
            </w:del>
          </w:p>
        </w:tc>
        <w:tc>
          <w:tcPr>
            <w:tcW w:w="990" w:type="dxa"/>
          </w:tcPr>
          <w:p w:rsidR="000B3215" w:rsidRPr="00C9170A" w:rsidDel="004F66CE" w:rsidRDefault="000B3215" w:rsidP="004F66CE">
            <w:pPr>
              <w:spacing w:line="480" w:lineRule="auto"/>
              <w:jc w:val="center"/>
              <w:rPr>
                <w:del w:id="1163" w:author="win8" w:date="2018-05-11T10:56:00Z"/>
                <w:rFonts w:asciiTheme="majorBidi" w:eastAsia="Calibri" w:hAnsiTheme="majorBidi" w:cstheme="majorBidi"/>
                <w:color w:val="FF0000"/>
                <w:sz w:val="24"/>
                <w:szCs w:val="24"/>
                <w:rtl/>
              </w:rPr>
            </w:pPr>
            <w:del w:id="1164" w:author="win8" w:date="2018-05-11T10:56:00Z">
              <w:r w:rsidRPr="0098162E" w:rsidDel="004F66CE">
                <w:rPr>
                  <w:rFonts w:asciiTheme="majorBidi" w:eastAsia="Calibri" w:hAnsiTheme="majorBidi" w:cstheme="majorBidi"/>
                  <w:sz w:val="24"/>
                  <w:szCs w:val="24"/>
                </w:rPr>
                <w:delText>7.33</w:delText>
              </w:r>
            </w:del>
          </w:p>
        </w:tc>
        <w:tc>
          <w:tcPr>
            <w:tcW w:w="1080" w:type="dxa"/>
          </w:tcPr>
          <w:p w:rsidR="000B3215" w:rsidRPr="00291B71" w:rsidDel="004F66CE" w:rsidRDefault="000B3215" w:rsidP="004F66CE">
            <w:pPr>
              <w:spacing w:line="480" w:lineRule="auto"/>
              <w:jc w:val="center"/>
              <w:rPr>
                <w:del w:id="1165" w:author="win8" w:date="2018-05-11T10:56:00Z"/>
                <w:rFonts w:asciiTheme="majorBidi" w:eastAsia="Calibri" w:hAnsiTheme="majorBidi" w:cstheme="majorBidi"/>
                <w:sz w:val="24"/>
                <w:szCs w:val="24"/>
                <w:rtl/>
              </w:rPr>
            </w:pPr>
            <w:del w:id="1166" w:author="win8" w:date="2018-05-11T10:56:00Z">
              <w:r w:rsidDel="004F66CE">
                <w:rPr>
                  <w:rFonts w:asciiTheme="majorBidi" w:eastAsia="Calibri" w:hAnsiTheme="majorBidi" w:cstheme="majorBidi"/>
                  <w:sz w:val="24"/>
                  <w:szCs w:val="24"/>
                </w:rPr>
                <w:delText>7.63</w:delText>
              </w:r>
            </w:del>
          </w:p>
        </w:tc>
        <w:tc>
          <w:tcPr>
            <w:tcW w:w="630" w:type="dxa"/>
          </w:tcPr>
          <w:p w:rsidR="000B3215" w:rsidRPr="00291B71" w:rsidDel="004F66CE" w:rsidRDefault="000B3215" w:rsidP="004F66CE">
            <w:pPr>
              <w:spacing w:line="480" w:lineRule="auto"/>
              <w:jc w:val="center"/>
              <w:rPr>
                <w:del w:id="1167" w:author="win8" w:date="2018-05-11T10:56:00Z"/>
                <w:rFonts w:asciiTheme="majorBidi" w:eastAsia="Calibri" w:hAnsiTheme="majorBidi" w:cstheme="majorBidi"/>
                <w:sz w:val="24"/>
                <w:szCs w:val="24"/>
              </w:rPr>
            </w:pPr>
            <w:del w:id="1168" w:author="win8" w:date="2018-05-11T10:56:00Z">
              <w:r w:rsidDel="004F66CE">
                <w:rPr>
                  <w:rFonts w:asciiTheme="majorBidi" w:eastAsia="Calibri" w:hAnsiTheme="majorBidi" w:cstheme="majorBidi"/>
                  <w:sz w:val="24"/>
                  <w:szCs w:val="24"/>
                </w:rPr>
                <w:delText>82</w:delText>
              </w:r>
            </w:del>
          </w:p>
        </w:tc>
        <w:tc>
          <w:tcPr>
            <w:tcW w:w="1080" w:type="dxa"/>
          </w:tcPr>
          <w:p w:rsidR="000B3215" w:rsidRPr="008E6A28" w:rsidDel="004F66CE" w:rsidRDefault="000B3215" w:rsidP="004F66CE">
            <w:pPr>
              <w:spacing w:line="480" w:lineRule="auto"/>
              <w:jc w:val="center"/>
              <w:rPr>
                <w:del w:id="1169" w:author="win8" w:date="2018-05-11T10:56:00Z"/>
                <w:rFonts w:asciiTheme="majorBidi" w:eastAsia="Calibri" w:hAnsiTheme="majorBidi" w:cstheme="majorBidi"/>
                <w:color w:val="000000" w:themeColor="text1"/>
                <w:sz w:val="24"/>
                <w:szCs w:val="24"/>
                <w:lang w:bidi="fa-IR"/>
              </w:rPr>
            </w:pPr>
            <w:del w:id="1170" w:author="win8" w:date="2018-05-11T10:56:00Z">
              <w:r w:rsidRPr="008E6A28" w:rsidDel="004F66CE">
                <w:rPr>
                  <w:rFonts w:asciiTheme="majorBidi" w:eastAsia="Calibri" w:hAnsiTheme="majorBidi" w:cstheme="majorBidi"/>
                  <w:color w:val="000000" w:themeColor="text1"/>
                  <w:sz w:val="24"/>
                  <w:szCs w:val="24"/>
                  <w:lang w:bidi="fa-IR"/>
                </w:rPr>
                <w:delText>female</w:delText>
              </w:r>
            </w:del>
          </w:p>
        </w:tc>
        <w:tc>
          <w:tcPr>
            <w:tcW w:w="1260" w:type="dxa"/>
            <w:vMerge/>
          </w:tcPr>
          <w:p w:rsidR="000B3215" w:rsidRPr="00291B71" w:rsidDel="004F66CE" w:rsidRDefault="000B3215" w:rsidP="004F66CE">
            <w:pPr>
              <w:spacing w:line="480" w:lineRule="auto"/>
              <w:jc w:val="center"/>
              <w:rPr>
                <w:del w:id="1171" w:author="win8" w:date="2018-05-11T10:56:00Z"/>
                <w:rFonts w:asciiTheme="majorBidi" w:eastAsia="Calibri" w:hAnsiTheme="majorBidi" w:cstheme="majorBidi"/>
                <w:sz w:val="24"/>
                <w:szCs w:val="24"/>
                <w:rtl/>
              </w:rPr>
            </w:pPr>
          </w:p>
        </w:tc>
        <w:tc>
          <w:tcPr>
            <w:tcW w:w="1080" w:type="dxa"/>
            <w:vMerge/>
          </w:tcPr>
          <w:p w:rsidR="000B3215" w:rsidRPr="00291B71" w:rsidDel="004F66CE" w:rsidRDefault="000B3215" w:rsidP="004F66CE">
            <w:pPr>
              <w:spacing w:line="480" w:lineRule="auto"/>
              <w:jc w:val="center"/>
              <w:rPr>
                <w:del w:id="1172" w:author="win8" w:date="2018-05-11T10:56:00Z"/>
                <w:rFonts w:asciiTheme="majorBidi" w:eastAsia="Calibri" w:hAnsiTheme="majorBidi" w:cstheme="majorBidi"/>
                <w:sz w:val="24"/>
                <w:szCs w:val="24"/>
                <w:rtl/>
              </w:rPr>
            </w:pPr>
          </w:p>
        </w:tc>
      </w:tr>
      <w:tr w:rsidR="000B3215" w:rsidRPr="00291B71" w:rsidDel="004F66CE" w:rsidTr="004F66CE">
        <w:trPr>
          <w:trHeight w:val="338"/>
          <w:del w:id="1173" w:author="win8" w:date="2018-05-11T10:56:00Z"/>
        </w:trPr>
        <w:tc>
          <w:tcPr>
            <w:tcW w:w="1266" w:type="dxa"/>
          </w:tcPr>
          <w:p w:rsidR="000B3215" w:rsidRPr="001E011D" w:rsidDel="004F66CE" w:rsidRDefault="000B3215" w:rsidP="004F66CE">
            <w:pPr>
              <w:spacing w:line="480" w:lineRule="auto"/>
              <w:jc w:val="center"/>
              <w:rPr>
                <w:del w:id="1174" w:author="win8" w:date="2018-05-11T10:56:00Z"/>
                <w:rFonts w:asciiTheme="majorBidi" w:eastAsia="Calibri" w:hAnsiTheme="majorBidi" w:cstheme="majorBidi"/>
                <w:sz w:val="24"/>
                <w:szCs w:val="24"/>
                <w:rtl/>
              </w:rPr>
            </w:pPr>
            <w:del w:id="1175" w:author="win8" w:date="2018-05-11T10:56:00Z">
              <w:r w:rsidRPr="00445E24" w:rsidDel="004F66CE">
                <w:rPr>
                  <w:rFonts w:asciiTheme="majorBidi" w:eastAsia="Calibri" w:hAnsiTheme="majorBidi" w:cstheme="majorBidi"/>
                  <w:color w:val="FF0000"/>
                  <w:sz w:val="24"/>
                  <w:szCs w:val="24"/>
                </w:rPr>
                <w:delText>8.24</w:delText>
              </w:r>
            </w:del>
          </w:p>
        </w:tc>
        <w:tc>
          <w:tcPr>
            <w:tcW w:w="1260" w:type="dxa"/>
          </w:tcPr>
          <w:p w:rsidR="000B3215" w:rsidRPr="001E011D" w:rsidDel="004F66CE" w:rsidRDefault="000B3215" w:rsidP="004F66CE">
            <w:pPr>
              <w:spacing w:line="480" w:lineRule="auto"/>
              <w:jc w:val="center"/>
              <w:rPr>
                <w:del w:id="1176" w:author="win8" w:date="2018-05-11T10:56:00Z"/>
                <w:rFonts w:asciiTheme="majorBidi" w:eastAsia="Calibri" w:hAnsiTheme="majorBidi" w:cstheme="majorBidi"/>
                <w:sz w:val="24"/>
                <w:szCs w:val="24"/>
                <w:rtl/>
              </w:rPr>
            </w:pPr>
            <w:del w:id="1177" w:author="win8" w:date="2018-05-11T10:56:00Z">
              <w:r w:rsidRPr="001E011D" w:rsidDel="004F66CE">
                <w:rPr>
                  <w:rFonts w:asciiTheme="majorBidi" w:eastAsia="Calibri" w:hAnsiTheme="majorBidi" w:cstheme="majorBidi"/>
                  <w:sz w:val="24"/>
                  <w:szCs w:val="24"/>
                </w:rPr>
                <w:delText>1.81</w:delText>
              </w:r>
            </w:del>
          </w:p>
        </w:tc>
        <w:tc>
          <w:tcPr>
            <w:tcW w:w="1260" w:type="dxa"/>
          </w:tcPr>
          <w:p w:rsidR="000B3215" w:rsidRPr="00291B71" w:rsidDel="004F66CE" w:rsidRDefault="000B3215" w:rsidP="004F66CE">
            <w:pPr>
              <w:spacing w:line="480" w:lineRule="auto"/>
              <w:jc w:val="center"/>
              <w:rPr>
                <w:del w:id="1178" w:author="win8" w:date="2018-05-11T10:56:00Z"/>
                <w:rFonts w:asciiTheme="majorBidi" w:eastAsia="Calibri" w:hAnsiTheme="majorBidi" w:cstheme="majorBidi"/>
                <w:sz w:val="24"/>
                <w:szCs w:val="24"/>
                <w:rtl/>
              </w:rPr>
            </w:pPr>
            <w:del w:id="1179" w:author="win8" w:date="2018-05-11T10:56:00Z">
              <w:r w:rsidDel="004F66CE">
                <w:rPr>
                  <w:rFonts w:asciiTheme="majorBidi" w:eastAsia="Calibri" w:hAnsiTheme="majorBidi" w:cstheme="majorBidi"/>
                  <w:sz w:val="24"/>
                  <w:szCs w:val="24"/>
                </w:rPr>
                <w:delText>3.52</w:delText>
              </w:r>
            </w:del>
          </w:p>
        </w:tc>
        <w:tc>
          <w:tcPr>
            <w:tcW w:w="990" w:type="dxa"/>
          </w:tcPr>
          <w:p w:rsidR="000B3215" w:rsidRPr="00C9170A" w:rsidDel="004F66CE" w:rsidRDefault="000B3215" w:rsidP="004F66CE">
            <w:pPr>
              <w:spacing w:line="480" w:lineRule="auto"/>
              <w:jc w:val="center"/>
              <w:rPr>
                <w:del w:id="1180" w:author="win8" w:date="2018-05-11T10:56:00Z"/>
                <w:rFonts w:asciiTheme="majorBidi" w:eastAsia="Calibri" w:hAnsiTheme="majorBidi" w:cstheme="majorBidi"/>
                <w:color w:val="FF0000"/>
                <w:sz w:val="24"/>
                <w:szCs w:val="24"/>
                <w:rtl/>
              </w:rPr>
            </w:pPr>
            <w:del w:id="1181" w:author="win8" w:date="2018-05-11T10:56:00Z">
              <w:r w:rsidRPr="001E011D" w:rsidDel="004F66CE">
                <w:rPr>
                  <w:rFonts w:asciiTheme="majorBidi" w:eastAsia="Calibri" w:hAnsiTheme="majorBidi" w:cstheme="majorBidi"/>
                  <w:sz w:val="24"/>
                  <w:szCs w:val="24"/>
                </w:rPr>
                <w:delText>4.58</w:delText>
              </w:r>
            </w:del>
          </w:p>
        </w:tc>
        <w:tc>
          <w:tcPr>
            <w:tcW w:w="1080" w:type="dxa"/>
          </w:tcPr>
          <w:p w:rsidR="000B3215" w:rsidRPr="00291B71" w:rsidDel="004F66CE" w:rsidRDefault="000B3215" w:rsidP="004F66CE">
            <w:pPr>
              <w:spacing w:line="480" w:lineRule="auto"/>
              <w:jc w:val="center"/>
              <w:rPr>
                <w:del w:id="1182" w:author="win8" w:date="2018-05-11T10:56:00Z"/>
                <w:rFonts w:asciiTheme="majorBidi" w:eastAsia="Calibri" w:hAnsiTheme="majorBidi" w:cstheme="majorBidi"/>
                <w:sz w:val="24"/>
                <w:szCs w:val="24"/>
                <w:rtl/>
              </w:rPr>
            </w:pPr>
            <w:del w:id="1183" w:author="win8" w:date="2018-05-11T10:56:00Z">
              <w:r w:rsidDel="004F66CE">
                <w:rPr>
                  <w:rFonts w:asciiTheme="majorBidi" w:eastAsia="Calibri" w:hAnsiTheme="majorBidi" w:cstheme="majorBidi"/>
                  <w:sz w:val="24"/>
                  <w:szCs w:val="24"/>
                </w:rPr>
                <w:delText>7.43</w:delText>
              </w:r>
            </w:del>
          </w:p>
        </w:tc>
        <w:tc>
          <w:tcPr>
            <w:tcW w:w="630" w:type="dxa"/>
          </w:tcPr>
          <w:p w:rsidR="000B3215" w:rsidRPr="00291B71" w:rsidDel="004F66CE" w:rsidRDefault="000B3215" w:rsidP="004F66CE">
            <w:pPr>
              <w:spacing w:line="480" w:lineRule="auto"/>
              <w:jc w:val="center"/>
              <w:rPr>
                <w:del w:id="1184" w:author="win8" w:date="2018-05-11T10:56:00Z"/>
                <w:rFonts w:asciiTheme="majorBidi" w:eastAsia="Calibri" w:hAnsiTheme="majorBidi" w:cstheme="majorBidi"/>
                <w:sz w:val="24"/>
                <w:szCs w:val="24"/>
              </w:rPr>
            </w:pPr>
            <w:del w:id="1185" w:author="win8" w:date="2018-05-11T10:56:00Z">
              <w:r w:rsidRPr="00291B71" w:rsidDel="004F66CE">
                <w:rPr>
                  <w:rFonts w:asciiTheme="majorBidi" w:eastAsia="Calibri" w:hAnsiTheme="majorBidi" w:cstheme="majorBidi"/>
                  <w:sz w:val="24"/>
                  <w:szCs w:val="24"/>
                </w:rPr>
                <w:delText>173</w:delText>
              </w:r>
            </w:del>
          </w:p>
        </w:tc>
        <w:tc>
          <w:tcPr>
            <w:tcW w:w="1080" w:type="dxa"/>
          </w:tcPr>
          <w:p w:rsidR="000B3215" w:rsidRPr="008E6A28" w:rsidDel="004F66CE" w:rsidRDefault="000B3215" w:rsidP="004F66CE">
            <w:pPr>
              <w:spacing w:line="480" w:lineRule="auto"/>
              <w:jc w:val="center"/>
              <w:rPr>
                <w:del w:id="1186" w:author="win8" w:date="2018-05-11T10:56:00Z"/>
                <w:rFonts w:asciiTheme="majorBidi" w:eastAsia="Calibri" w:hAnsiTheme="majorBidi" w:cstheme="majorBidi"/>
                <w:color w:val="000000" w:themeColor="text1"/>
                <w:sz w:val="24"/>
                <w:szCs w:val="24"/>
                <w:lang w:bidi="fa-IR"/>
              </w:rPr>
            </w:pPr>
            <w:del w:id="1187" w:author="win8" w:date="2018-05-11T10:56:00Z">
              <w:r w:rsidRPr="008E6A28" w:rsidDel="004F66CE">
                <w:rPr>
                  <w:rFonts w:asciiTheme="majorBidi" w:eastAsia="Calibri" w:hAnsiTheme="majorBidi" w:cstheme="majorBidi"/>
                  <w:color w:val="000000" w:themeColor="text1"/>
                  <w:sz w:val="24"/>
                  <w:szCs w:val="24"/>
                  <w:lang w:bidi="fa-IR"/>
                </w:rPr>
                <w:delText>total</w:delText>
              </w:r>
            </w:del>
          </w:p>
        </w:tc>
        <w:tc>
          <w:tcPr>
            <w:tcW w:w="1260" w:type="dxa"/>
            <w:vMerge/>
          </w:tcPr>
          <w:p w:rsidR="000B3215" w:rsidRPr="00291B71" w:rsidDel="004F66CE" w:rsidRDefault="000B3215" w:rsidP="004F66CE">
            <w:pPr>
              <w:spacing w:line="480" w:lineRule="auto"/>
              <w:jc w:val="center"/>
              <w:rPr>
                <w:del w:id="1188" w:author="win8" w:date="2018-05-11T10:56:00Z"/>
                <w:rFonts w:asciiTheme="majorBidi" w:eastAsia="Calibri" w:hAnsiTheme="majorBidi" w:cstheme="majorBidi"/>
                <w:sz w:val="24"/>
                <w:szCs w:val="24"/>
                <w:rtl/>
              </w:rPr>
            </w:pPr>
          </w:p>
        </w:tc>
        <w:tc>
          <w:tcPr>
            <w:tcW w:w="1080" w:type="dxa"/>
            <w:vMerge/>
          </w:tcPr>
          <w:p w:rsidR="000B3215" w:rsidRPr="00291B71" w:rsidDel="004F66CE" w:rsidRDefault="000B3215" w:rsidP="004F66CE">
            <w:pPr>
              <w:spacing w:line="480" w:lineRule="auto"/>
              <w:jc w:val="center"/>
              <w:rPr>
                <w:del w:id="1189" w:author="win8" w:date="2018-05-11T10:56:00Z"/>
                <w:rFonts w:asciiTheme="majorBidi" w:eastAsia="Calibri" w:hAnsiTheme="majorBidi" w:cstheme="majorBidi"/>
                <w:sz w:val="24"/>
                <w:szCs w:val="24"/>
                <w:rtl/>
              </w:rPr>
            </w:pPr>
          </w:p>
        </w:tc>
      </w:tr>
    </w:tbl>
    <w:p w:rsidR="000B3215" w:rsidRPr="00291B71" w:rsidRDefault="000B3215" w:rsidP="000B3215">
      <w:pPr>
        <w:spacing w:line="480" w:lineRule="auto"/>
        <w:rPr>
          <w:rFonts w:asciiTheme="majorBidi" w:hAnsiTheme="majorBidi" w:cstheme="majorBidi"/>
          <w:b/>
          <w:bCs/>
          <w:sz w:val="24"/>
          <w:szCs w:val="24"/>
        </w:rPr>
      </w:pPr>
    </w:p>
    <w:p w:rsidR="000B3215" w:rsidRPr="00291B71"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Pr="00291B71" w:rsidDel="0098529B" w:rsidRDefault="000B3215" w:rsidP="000B3215">
      <w:pPr>
        <w:spacing w:line="480" w:lineRule="auto"/>
        <w:jc w:val="center"/>
        <w:rPr>
          <w:del w:id="1190" w:author="win8" w:date="2018-05-22T11:25:00Z"/>
          <w:rFonts w:asciiTheme="majorBidi" w:eastAsia="Calibri" w:hAnsiTheme="majorBidi" w:cstheme="majorBidi"/>
          <w:b/>
          <w:bCs/>
          <w:sz w:val="24"/>
          <w:szCs w:val="24"/>
          <w:lang w:bidi="fa-IR"/>
        </w:rPr>
      </w:pPr>
      <w:del w:id="1191" w:author="win8" w:date="2018-05-22T11:25:00Z">
        <w:r w:rsidRPr="00291B71" w:rsidDel="0098529B">
          <w:rPr>
            <w:rFonts w:asciiTheme="majorBidi" w:eastAsia="Calibri" w:hAnsiTheme="majorBidi" w:cstheme="majorBidi"/>
            <w:b/>
            <w:bCs/>
            <w:sz w:val="24"/>
            <w:szCs w:val="24"/>
            <w:lang w:bidi="fa-IR"/>
          </w:rPr>
          <w:delText xml:space="preserve">Table4. </w:delText>
        </w:r>
        <w:r w:rsidRPr="00291B71" w:rsidDel="0098529B">
          <w:rPr>
            <w:rFonts w:asciiTheme="majorBidi" w:hAnsiTheme="majorBidi" w:cstheme="majorBidi"/>
            <w:color w:val="000000"/>
            <w:sz w:val="24"/>
            <w:szCs w:val="24"/>
            <w:lang w:bidi="fa-IR"/>
          </w:rPr>
          <w:delText>Pearson Correlation significance between study variables (n=173)</w:delText>
        </w:r>
      </w:del>
    </w:p>
    <w:tbl>
      <w:tblPr>
        <w:tblStyle w:val="TableGrid"/>
        <w:tblW w:w="9778" w:type="dxa"/>
        <w:tblInd w:w="-365" w:type="dxa"/>
        <w:tblLayout w:type="fixed"/>
        <w:tblLook w:val="0000" w:firstRow="0" w:lastRow="0" w:firstColumn="0" w:lastColumn="0" w:noHBand="0" w:noVBand="0"/>
      </w:tblPr>
      <w:tblGrid>
        <w:gridCol w:w="1768"/>
        <w:gridCol w:w="2278"/>
        <w:gridCol w:w="1559"/>
        <w:gridCol w:w="1276"/>
        <w:gridCol w:w="1528"/>
        <w:gridCol w:w="1369"/>
      </w:tblGrid>
      <w:tr w:rsidR="000B3215" w:rsidRPr="00291B71" w:rsidDel="0098529B" w:rsidTr="000B3215">
        <w:trPr>
          <w:trHeight w:val="328"/>
          <w:del w:id="1192" w:author="win8" w:date="2018-05-22T11:25:00Z"/>
        </w:trPr>
        <w:tc>
          <w:tcPr>
            <w:tcW w:w="4046" w:type="dxa"/>
            <w:gridSpan w:val="2"/>
          </w:tcPr>
          <w:p w:rsidR="000B3215" w:rsidRPr="00AC12B8" w:rsidDel="0098529B" w:rsidRDefault="00AC12B8" w:rsidP="00AC12B8">
            <w:pPr>
              <w:autoSpaceDE w:val="0"/>
              <w:autoSpaceDN w:val="0"/>
              <w:adjustRightInd w:val="0"/>
              <w:spacing w:line="480" w:lineRule="auto"/>
              <w:rPr>
                <w:del w:id="1193" w:author="win8" w:date="2018-05-22T11:25:00Z"/>
                <w:rFonts w:asciiTheme="majorBidi" w:hAnsiTheme="majorBidi" w:cstheme="majorBidi"/>
                <w:b/>
                <w:bCs/>
                <w:sz w:val="24"/>
                <w:szCs w:val="24"/>
                <w:lang w:bidi="fa-IR"/>
              </w:rPr>
            </w:pPr>
            <w:del w:id="1194" w:author="win8" w:date="2018-05-22T11:25:00Z">
              <w:r w:rsidRPr="00AC12B8" w:rsidDel="0098529B">
                <w:rPr>
                  <w:rFonts w:asciiTheme="majorBidi" w:hAnsiTheme="majorBidi" w:cstheme="majorBidi"/>
                  <w:b/>
                  <w:bCs/>
                  <w:sz w:val="24"/>
                  <w:szCs w:val="24"/>
                  <w:lang w:bidi="fa-IR"/>
                </w:rPr>
                <w:delText xml:space="preserve">Variables </w:delText>
              </w:r>
            </w:del>
          </w:p>
        </w:tc>
        <w:tc>
          <w:tcPr>
            <w:tcW w:w="1559" w:type="dxa"/>
          </w:tcPr>
          <w:p w:rsidR="000B3215" w:rsidRPr="00291B71" w:rsidDel="0098529B" w:rsidRDefault="000B3215" w:rsidP="004F66CE">
            <w:pPr>
              <w:autoSpaceDE w:val="0"/>
              <w:autoSpaceDN w:val="0"/>
              <w:adjustRightInd w:val="0"/>
              <w:spacing w:line="480" w:lineRule="auto"/>
              <w:ind w:left="60" w:right="60"/>
              <w:jc w:val="center"/>
              <w:rPr>
                <w:del w:id="1195" w:author="win8" w:date="2018-05-22T11:25:00Z"/>
                <w:rFonts w:asciiTheme="majorBidi" w:hAnsiTheme="majorBidi" w:cstheme="majorBidi"/>
                <w:b/>
                <w:bCs/>
                <w:color w:val="000000"/>
                <w:sz w:val="24"/>
                <w:szCs w:val="24"/>
                <w:lang w:bidi="fa-IR"/>
              </w:rPr>
            </w:pPr>
            <w:del w:id="1196" w:author="win8" w:date="2018-05-22T11:25:00Z">
              <w:r w:rsidRPr="00291B71" w:rsidDel="0098529B">
                <w:rPr>
                  <w:rFonts w:asciiTheme="majorBidi" w:hAnsiTheme="majorBidi" w:cstheme="majorBidi"/>
                  <w:b/>
                  <w:bCs/>
                  <w:color w:val="000000"/>
                  <w:sz w:val="24"/>
                  <w:szCs w:val="24"/>
                  <w:lang w:bidi="fa-IR"/>
                </w:rPr>
                <w:delText>autonomy</w:delText>
              </w:r>
            </w:del>
          </w:p>
        </w:tc>
        <w:tc>
          <w:tcPr>
            <w:tcW w:w="1276" w:type="dxa"/>
          </w:tcPr>
          <w:p w:rsidR="000B3215" w:rsidRPr="00291B71" w:rsidDel="0098529B" w:rsidRDefault="000B3215" w:rsidP="004F66CE">
            <w:pPr>
              <w:autoSpaceDE w:val="0"/>
              <w:autoSpaceDN w:val="0"/>
              <w:adjustRightInd w:val="0"/>
              <w:spacing w:line="480" w:lineRule="auto"/>
              <w:ind w:left="60" w:right="60"/>
              <w:jc w:val="center"/>
              <w:rPr>
                <w:del w:id="1197" w:author="win8" w:date="2018-05-22T11:25:00Z"/>
                <w:rFonts w:asciiTheme="majorBidi" w:hAnsiTheme="majorBidi" w:cstheme="majorBidi"/>
                <w:b/>
                <w:bCs/>
                <w:color w:val="000000"/>
                <w:sz w:val="24"/>
                <w:szCs w:val="24"/>
                <w:lang w:bidi="fa-IR"/>
              </w:rPr>
            </w:pPr>
            <w:del w:id="1198" w:author="win8" w:date="2018-05-22T11:25:00Z">
              <w:r w:rsidRPr="00291B71" w:rsidDel="0098529B">
                <w:rPr>
                  <w:rFonts w:asciiTheme="majorBidi" w:hAnsiTheme="majorBidi" w:cstheme="majorBidi"/>
                  <w:b/>
                  <w:bCs/>
                  <w:color w:val="000000"/>
                  <w:sz w:val="24"/>
                  <w:szCs w:val="24"/>
                  <w:lang w:bidi="fa-IR"/>
                </w:rPr>
                <w:delText>intensity</w:delText>
              </w:r>
            </w:del>
          </w:p>
        </w:tc>
        <w:tc>
          <w:tcPr>
            <w:tcW w:w="1528" w:type="dxa"/>
          </w:tcPr>
          <w:p w:rsidR="000B3215" w:rsidRPr="00291B71" w:rsidDel="0098529B" w:rsidRDefault="000B3215" w:rsidP="004F66CE">
            <w:pPr>
              <w:autoSpaceDE w:val="0"/>
              <w:autoSpaceDN w:val="0"/>
              <w:adjustRightInd w:val="0"/>
              <w:spacing w:line="480" w:lineRule="auto"/>
              <w:ind w:left="60" w:right="60"/>
              <w:jc w:val="center"/>
              <w:rPr>
                <w:del w:id="1199" w:author="win8" w:date="2018-05-22T11:25:00Z"/>
                <w:rFonts w:asciiTheme="majorBidi" w:hAnsiTheme="majorBidi" w:cstheme="majorBidi"/>
                <w:b/>
                <w:bCs/>
                <w:color w:val="000000"/>
                <w:sz w:val="24"/>
                <w:szCs w:val="24"/>
                <w:lang w:bidi="fa-IR"/>
              </w:rPr>
            </w:pPr>
            <w:del w:id="1200" w:author="win8" w:date="2018-05-22T11:25:00Z">
              <w:r w:rsidRPr="00291B71" w:rsidDel="0098529B">
                <w:rPr>
                  <w:rFonts w:asciiTheme="majorBidi" w:hAnsiTheme="majorBidi" w:cstheme="majorBidi"/>
                  <w:b/>
                  <w:bCs/>
                  <w:color w:val="000000"/>
                  <w:sz w:val="24"/>
                  <w:szCs w:val="24"/>
                  <w:lang w:bidi="fa-IR"/>
                </w:rPr>
                <w:delText>Frequency</w:delText>
              </w:r>
            </w:del>
          </w:p>
        </w:tc>
        <w:tc>
          <w:tcPr>
            <w:tcW w:w="1369" w:type="dxa"/>
          </w:tcPr>
          <w:p w:rsidR="000B3215" w:rsidRPr="00291B71" w:rsidDel="0098529B" w:rsidRDefault="000B3215" w:rsidP="004F66CE">
            <w:pPr>
              <w:autoSpaceDE w:val="0"/>
              <w:autoSpaceDN w:val="0"/>
              <w:adjustRightInd w:val="0"/>
              <w:spacing w:line="480" w:lineRule="auto"/>
              <w:ind w:left="60" w:right="60"/>
              <w:jc w:val="center"/>
              <w:rPr>
                <w:del w:id="1201" w:author="win8" w:date="2018-05-22T11:25:00Z"/>
                <w:rFonts w:asciiTheme="majorBidi" w:hAnsiTheme="majorBidi" w:cstheme="majorBidi"/>
                <w:b/>
                <w:bCs/>
                <w:color w:val="000000"/>
                <w:sz w:val="24"/>
                <w:szCs w:val="24"/>
                <w:lang w:bidi="fa-IR"/>
              </w:rPr>
            </w:pPr>
            <w:del w:id="1202" w:author="win8" w:date="2018-05-22T11:25:00Z">
              <w:r w:rsidRPr="00291B71" w:rsidDel="0098529B">
                <w:rPr>
                  <w:rFonts w:asciiTheme="majorBidi" w:hAnsiTheme="majorBidi" w:cstheme="majorBidi"/>
                  <w:b/>
                  <w:bCs/>
                  <w:color w:val="000000"/>
                  <w:sz w:val="24"/>
                  <w:szCs w:val="24"/>
                  <w:lang w:bidi="fa-IR"/>
                </w:rPr>
                <w:delText>total</w:delText>
              </w:r>
            </w:del>
          </w:p>
        </w:tc>
      </w:tr>
      <w:tr w:rsidR="000B3215" w:rsidRPr="00291B71" w:rsidDel="0098529B" w:rsidTr="000B3215">
        <w:trPr>
          <w:trHeight w:val="328"/>
          <w:del w:id="1203" w:author="win8" w:date="2018-05-22T11:25:00Z"/>
        </w:trPr>
        <w:tc>
          <w:tcPr>
            <w:tcW w:w="1768" w:type="dxa"/>
            <w:vMerge w:val="restart"/>
          </w:tcPr>
          <w:p w:rsidR="000B3215" w:rsidRPr="00291B71" w:rsidDel="0098529B" w:rsidRDefault="000B3215" w:rsidP="004F66CE">
            <w:pPr>
              <w:autoSpaceDE w:val="0"/>
              <w:autoSpaceDN w:val="0"/>
              <w:adjustRightInd w:val="0"/>
              <w:spacing w:line="480" w:lineRule="auto"/>
              <w:ind w:left="60" w:right="60"/>
              <w:rPr>
                <w:del w:id="1204" w:author="win8" w:date="2018-05-22T11:25:00Z"/>
                <w:rFonts w:asciiTheme="majorBidi" w:hAnsiTheme="majorBidi" w:cstheme="majorBidi"/>
                <w:color w:val="000000"/>
                <w:sz w:val="24"/>
                <w:szCs w:val="24"/>
                <w:lang w:bidi="fa-IR"/>
              </w:rPr>
            </w:pPr>
            <w:del w:id="1205" w:author="win8" w:date="2018-05-22T11:25:00Z">
              <w:r w:rsidDel="0098529B">
                <w:rPr>
                  <w:rFonts w:asciiTheme="majorBidi" w:hAnsiTheme="majorBidi" w:cstheme="majorBidi"/>
                  <w:color w:val="000000"/>
                  <w:sz w:val="24"/>
                  <w:szCs w:val="24"/>
                  <w:lang w:bidi="fa-IR"/>
                </w:rPr>
                <w:delText>A</w:delText>
              </w:r>
              <w:r w:rsidRPr="00291B71" w:rsidDel="0098529B">
                <w:rPr>
                  <w:rFonts w:asciiTheme="majorBidi" w:hAnsiTheme="majorBidi" w:cstheme="majorBidi"/>
                  <w:color w:val="000000"/>
                  <w:sz w:val="24"/>
                  <w:szCs w:val="24"/>
                  <w:lang w:bidi="fa-IR"/>
                </w:rPr>
                <w:delText>utonomy</w:delText>
              </w:r>
            </w:del>
          </w:p>
        </w:tc>
        <w:tc>
          <w:tcPr>
            <w:tcW w:w="2278" w:type="dxa"/>
          </w:tcPr>
          <w:p w:rsidR="000B3215" w:rsidRPr="00291B71" w:rsidDel="0098529B" w:rsidRDefault="000B3215" w:rsidP="004F66CE">
            <w:pPr>
              <w:autoSpaceDE w:val="0"/>
              <w:autoSpaceDN w:val="0"/>
              <w:adjustRightInd w:val="0"/>
              <w:spacing w:line="480" w:lineRule="auto"/>
              <w:ind w:left="60" w:right="60"/>
              <w:rPr>
                <w:del w:id="1206" w:author="win8" w:date="2018-05-22T11:25:00Z"/>
                <w:rFonts w:asciiTheme="majorBidi" w:hAnsiTheme="majorBidi" w:cstheme="majorBidi"/>
                <w:color w:val="000000"/>
                <w:sz w:val="24"/>
                <w:szCs w:val="24"/>
                <w:lang w:bidi="fa-IR"/>
              </w:rPr>
            </w:pPr>
            <w:del w:id="1207" w:author="win8" w:date="2018-05-22T11:25:00Z">
              <w:r w:rsidRPr="00291B71" w:rsidDel="0098529B">
                <w:rPr>
                  <w:rFonts w:asciiTheme="majorBidi" w:hAnsiTheme="majorBidi" w:cstheme="majorBidi"/>
                  <w:color w:val="000000"/>
                  <w:sz w:val="24"/>
                  <w:szCs w:val="24"/>
                  <w:lang w:bidi="fa-IR"/>
                </w:rPr>
                <w:delText>Pearson Correlation</w:delText>
              </w:r>
            </w:del>
          </w:p>
        </w:tc>
        <w:tc>
          <w:tcPr>
            <w:tcW w:w="1559" w:type="dxa"/>
          </w:tcPr>
          <w:p w:rsidR="000B3215" w:rsidRPr="00291B71" w:rsidDel="0098529B" w:rsidRDefault="000B3215" w:rsidP="004F66CE">
            <w:pPr>
              <w:autoSpaceDE w:val="0"/>
              <w:autoSpaceDN w:val="0"/>
              <w:adjustRightInd w:val="0"/>
              <w:spacing w:line="480" w:lineRule="auto"/>
              <w:ind w:left="60" w:right="60"/>
              <w:jc w:val="center"/>
              <w:rPr>
                <w:del w:id="1208" w:author="win8" w:date="2018-05-22T11:25:00Z"/>
                <w:rFonts w:asciiTheme="majorBidi" w:hAnsiTheme="majorBidi" w:cstheme="majorBidi"/>
                <w:color w:val="000000"/>
                <w:sz w:val="24"/>
                <w:szCs w:val="24"/>
                <w:lang w:bidi="fa-IR"/>
              </w:rPr>
            </w:pPr>
            <w:del w:id="1209" w:author="win8" w:date="2018-05-22T11:25:00Z">
              <w:r w:rsidRPr="00291B71" w:rsidDel="0098529B">
                <w:rPr>
                  <w:rFonts w:asciiTheme="majorBidi" w:hAnsiTheme="majorBidi" w:cstheme="majorBidi"/>
                  <w:color w:val="000000"/>
                  <w:sz w:val="24"/>
                  <w:szCs w:val="24"/>
                  <w:lang w:bidi="fa-IR"/>
                </w:rPr>
                <w:delText>1</w:delText>
              </w:r>
            </w:del>
          </w:p>
        </w:tc>
        <w:tc>
          <w:tcPr>
            <w:tcW w:w="1276" w:type="dxa"/>
          </w:tcPr>
          <w:p w:rsidR="000B3215" w:rsidRPr="00291B71" w:rsidDel="0098529B" w:rsidRDefault="000B3215" w:rsidP="004F66CE">
            <w:pPr>
              <w:autoSpaceDE w:val="0"/>
              <w:autoSpaceDN w:val="0"/>
              <w:adjustRightInd w:val="0"/>
              <w:spacing w:line="480" w:lineRule="auto"/>
              <w:ind w:left="60" w:right="60"/>
              <w:jc w:val="center"/>
              <w:rPr>
                <w:del w:id="1210" w:author="win8" w:date="2018-05-22T11:25:00Z"/>
                <w:rFonts w:asciiTheme="majorBidi" w:hAnsiTheme="majorBidi" w:cstheme="majorBidi"/>
                <w:color w:val="000000"/>
                <w:sz w:val="24"/>
                <w:szCs w:val="24"/>
                <w:lang w:bidi="fa-IR"/>
              </w:rPr>
            </w:pPr>
            <w:del w:id="1211" w:author="win8" w:date="2018-05-22T11:25:00Z">
              <w:r w:rsidRPr="00291B71" w:rsidDel="0098529B">
                <w:rPr>
                  <w:rFonts w:asciiTheme="majorBidi" w:hAnsiTheme="majorBidi" w:cstheme="majorBidi"/>
                  <w:color w:val="000000"/>
                  <w:sz w:val="24"/>
                  <w:szCs w:val="24"/>
                  <w:lang w:bidi="fa-IR"/>
                </w:rPr>
                <w:delText>-.33</w:delText>
              </w:r>
              <w:r w:rsidRPr="00291B71" w:rsidDel="0098529B">
                <w:rPr>
                  <w:rFonts w:asciiTheme="majorBidi" w:hAnsiTheme="majorBidi" w:cstheme="majorBidi"/>
                  <w:color w:val="000000"/>
                  <w:sz w:val="24"/>
                  <w:szCs w:val="24"/>
                  <w:vertAlign w:val="superscript"/>
                  <w:lang w:bidi="fa-IR"/>
                </w:rPr>
                <w:delText>**</w:delText>
              </w:r>
            </w:del>
          </w:p>
        </w:tc>
        <w:tc>
          <w:tcPr>
            <w:tcW w:w="1528" w:type="dxa"/>
          </w:tcPr>
          <w:p w:rsidR="000B3215" w:rsidRPr="00291B71" w:rsidDel="0098529B" w:rsidRDefault="000B3215" w:rsidP="004F66CE">
            <w:pPr>
              <w:autoSpaceDE w:val="0"/>
              <w:autoSpaceDN w:val="0"/>
              <w:adjustRightInd w:val="0"/>
              <w:spacing w:line="480" w:lineRule="auto"/>
              <w:ind w:left="60" w:right="60"/>
              <w:jc w:val="center"/>
              <w:rPr>
                <w:del w:id="1212" w:author="win8" w:date="2018-05-22T11:25:00Z"/>
                <w:rFonts w:asciiTheme="majorBidi" w:hAnsiTheme="majorBidi" w:cstheme="majorBidi"/>
                <w:color w:val="000000"/>
                <w:sz w:val="24"/>
                <w:szCs w:val="24"/>
                <w:lang w:bidi="fa-IR"/>
              </w:rPr>
            </w:pPr>
            <w:del w:id="1213" w:author="win8" w:date="2018-05-22T11:25:00Z">
              <w:r w:rsidRPr="00291B71" w:rsidDel="0098529B">
                <w:rPr>
                  <w:rFonts w:asciiTheme="majorBidi" w:hAnsiTheme="majorBidi" w:cstheme="majorBidi"/>
                  <w:color w:val="000000"/>
                  <w:sz w:val="24"/>
                  <w:szCs w:val="24"/>
                  <w:lang w:bidi="fa-IR"/>
                </w:rPr>
                <w:delText>-.18</w:delText>
              </w:r>
              <w:r w:rsidRPr="00291B71" w:rsidDel="0098529B">
                <w:rPr>
                  <w:rFonts w:asciiTheme="majorBidi" w:hAnsiTheme="majorBidi" w:cstheme="majorBidi"/>
                  <w:color w:val="000000"/>
                  <w:sz w:val="24"/>
                  <w:szCs w:val="24"/>
                  <w:vertAlign w:val="superscript"/>
                  <w:lang w:bidi="fa-IR"/>
                </w:rPr>
                <w:delText>*</w:delText>
              </w:r>
            </w:del>
          </w:p>
        </w:tc>
        <w:tc>
          <w:tcPr>
            <w:tcW w:w="1369" w:type="dxa"/>
          </w:tcPr>
          <w:p w:rsidR="000B3215" w:rsidRPr="00291B71" w:rsidDel="0098529B" w:rsidRDefault="000B3215" w:rsidP="004F66CE">
            <w:pPr>
              <w:autoSpaceDE w:val="0"/>
              <w:autoSpaceDN w:val="0"/>
              <w:adjustRightInd w:val="0"/>
              <w:spacing w:line="480" w:lineRule="auto"/>
              <w:ind w:left="60" w:right="60"/>
              <w:jc w:val="center"/>
              <w:rPr>
                <w:del w:id="1214" w:author="win8" w:date="2018-05-22T11:25:00Z"/>
                <w:rFonts w:asciiTheme="majorBidi" w:hAnsiTheme="majorBidi" w:cstheme="majorBidi"/>
                <w:color w:val="000000"/>
                <w:sz w:val="24"/>
                <w:szCs w:val="24"/>
                <w:lang w:bidi="fa-IR"/>
              </w:rPr>
            </w:pPr>
            <w:del w:id="1215" w:author="win8" w:date="2018-05-22T11:25:00Z">
              <w:r w:rsidRPr="00291B71" w:rsidDel="0098529B">
                <w:rPr>
                  <w:rFonts w:asciiTheme="majorBidi" w:hAnsiTheme="majorBidi" w:cstheme="majorBidi"/>
                  <w:color w:val="000000"/>
                  <w:sz w:val="24"/>
                  <w:szCs w:val="24"/>
                  <w:lang w:bidi="fa-IR"/>
                </w:rPr>
                <w:delText>-0.27</w:delText>
              </w:r>
              <w:r w:rsidRPr="00291B71" w:rsidDel="0098529B">
                <w:rPr>
                  <w:rFonts w:asciiTheme="majorBidi" w:hAnsiTheme="majorBidi" w:cstheme="majorBidi"/>
                  <w:color w:val="000000"/>
                  <w:sz w:val="24"/>
                  <w:szCs w:val="24"/>
                  <w:vertAlign w:val="superscript"/>
                  <w:lang w:bidi="fa-IR"/>
                </w:rPr>
                <w:delText>**</w:delText>
              </w:r>
            </w:del>
          </w:p>
        </w:tc>
      </w:tr>
      <w:tr w:rsidR="000B3215" w:rsidRPr="00291B71" w:rsidDel="0098529B" w:rsidTr="000B3215">
        <w:trPr>
          <w:trHeight w:val="375"/>
          <w:del w:id="1216" w:author="win8" w:date="2018-05-22T11:25:00Z"/>
        </w:trPr>
        <w:tc>
          <w:tcPr>
            <w:tcW w:w="1768" w:type="dxa"/>
            <w:vMerge/>
          </w:tcPr>
          <w:p w:rsidR="000B3215" w:rsidRPr="00291B71" w:rsidDel="0098529B" w:rsidRDefault="000B3215" w:rsidP="004F66CE">
            <w:pPr>
              <w:autoSpaceDE w:val="0"/>
              <w:autoSpaceDN w:val="0"/>
              <w:adjustRightInd w:val="0"/>
              <w:spacing w:line="480" w:lineRule="auto"/>
              <w:rPr>
                <w:del w:id="1217" w:author="win8" w:date="2018-05-22T11:25:00Z"/>
                <w:rFonts w:asciiTheme="majorBidi" w:hAnsiTheme="majorBidi" w:cstheme="majorBidi"/>
                <w:color w:val="000000"/>
                <w:sz w:val="24"/>
                <w:szCs w:val="24"/>
                <w:lang w:bidi="fa-IR"/>
              </w:rPr>
            </w:pPr>
          </w:p>
        </w:tc>
        <w:tc>
          <w:tcPr>
            <w:tcW w:w="2278" w:type="dxa"/>
          </w:tcPr>
          <w:p w:rsidR="000B3215" w:rsidRPr="00291B71" w:rsidDel="0098529B" w:rsidRDefault="000B3215" w:rsidP="004F66CE">
            <w:pPr>
              <w:autoSpaceDE w:val="0"/>
              <w:autoSpaceDN w:val="0"/>
              <w:adjustRightInd w:val="0"/>
              <w:spacing w:line="480" w:lineRule="auto"/>
              <w:ind w:left="60" w:right="60"/>
              <w:rPr>
                <w:del w:id="1218" w:author="win8" w:date="2018-05-22T11:25:00Z"/>
                <w:rFonts w:asciiTheme="majorBidi" w:hAnsiTheme="majorBidi" w:cstheme="majorBidi"/>
                <w:color w:val="000000"/>
                <w:sz w:val="24"/>
                <w:szCs w:val="24"/>
                <w:lang w:bidi="fa-IR"/>
              </w:rPr>
            </w:pPr>
            <w:del w:id="1219" w:author="win8" w:date="2018-05-22T11:25:00Z">
              <w:r w:rsidRPr="00291B71" w:rsidDel="0098529B">
                <w:rPr>
                  <w:rFonts w:asciiTheme="majorBidi" w:hAnsiTheme="majorBidi" w:cstheme="majorBidi"/>
                  <w:color w:val="000000"/>
                  <w:sz w:val="24"/>
                  <w:szCs w:val="24"/>
                  <w:lang w:bidi="fa-IR"/>
                </w:rPr>
                <w:delText>Sig. (2-tailed)</w:delText>
              </w:r>
            </w:del>
          </w:p>
        </w:tc>
        <w:tc>
          <w:tcPr>
            <w:tcW w:w="1559" w:type="dxa"/>
          </w:tcPr>
          <w:p w:rsidR="000B3215" w:rsidRPr="00291B71" w:rsidDel="0098529B" w:rsidRDefault="000B3215" w:rsidP="004F66CE">
            <w:pPr>
              <w:autoSpaceDE w:val="0"/>
              <w:autoSpaceDN w:val="0"/>
              <w:adjustRightInd w:val="0"/>
              <w:spacing w:line="480" w:lineRule="auto"/>
              <w:jc w:val="center"/>
              <w:rPr>
                <w:del w:id="1220" w:author="win8" w:date="2018-05-22T11:25:00Z"/>
                <w:rFonts w:asciiTheme="majorBidi" w:hAnsiTheme="majorBidi" w:cstheme="majorBidi"/>
                <w:sz w:val="24"/>
                <w:szCs w:val="24"/>
                <w:lang w:bidi="fa-IR"/>
              </w:rPr>
            </w:pPr>
          </w:p>
        </w:tc>
        <w:tc>
          <w:tcPr>
            <w:tcW w:w="1276" w:type="dxa"/>
          </w:tcPr>
          <w:p w:rsidR="000B3215" w:rsidRPr="00291B71" w:rsidDel="0098529B" w:rsidRDefault="000B3215" w:rsidP="004F66CE">
            <w:pPr>
              <w:autoSpaceDE w:val="0"/>
              <w:autoSpaceDN w:val="0"/>
              <w:adjustRightInd w:val="0"/>
              <w:spacing w:line="480" w:lineRule="auto"/>
              <w:ind w:left="60" w:right="60"/>
              <w:jc w:val="center"/>
              <w:rPr>
                <w:del w:id="1221" w:author="win8" w:date="2018-05-22T11:25:00Z"/>
                <w:rFonts w:asciiTheme="majorBidi" w:hAnsiTheme="majorBidi" w:cstheme="majorBidi"/>
                <w:color w:val="000000"/>
                <w:sz w:val="24"/>
                <w:szCs w:val="24"/>
                <w:lang w:bidi="fa-IR"/>
              </w:rPr>
            </w:pPr>
            <w:del w:id="1222" w:author="win8" w:date="2018-05-22T11:25:00Z">
              <w:r w:rsidRPr="00291B71" w:rsidDel="0098529B">
                <w:rPr>
                  <w:rFonts w:asciiTheme="majorBidi" w:hAnsiTheme="majorBidi" w:cstheme="majorBidi"/>
                  <w:color w:val="000000"/>
                  <w:sz w:val="24"/>
                  <w:szCs w:val="24"/>
                  <w:lang w:bidi="fa-IR"/>
                </w:rPr>
                <w:delText>.0001</w:delText>
              </w:r>
            </w:del>
          </w:p>
        </w:tc>
        <w:tc>
          <w:tcPr>
            <w:tcW w:w="1528" w:type="dxa"/>
          </w:tcPr>
          <w:p w:rsidR="000B3215" w:rsidRPr="00291B71" w:rsidDel="0098529B" w:rsidRDefault="000B3215" w:rsidP="004F66CE">
            <w:pPr>
              <w:autoSpaceDE w:val="0"/>
              <w:autoSpaceDN w:val="0"/>
              <w:adjustRightInd w:val="0"/>
              <w:spacing w:line="480" w:lineRule="auto"/>
              <w:ind w:left="60" w:right="60"/>
              <w:jc w:val="center"/>
              <w:rPr>
                <w:del w:id="1223" w:author="win8" w:date="2018-05-22T11:25:00Z"/>
                <w:rFonts w:asciiTheme="majorBidi" w:hAnsiTheme="majorBidi" w:cstheme="majorBidi"/>
                <w:color w:val="000000"/>
                <w:sz w:val="24"/>
                <w:szCs w:val="24"/>
                <w:lang w:bidi="fa-IR"/>
              </w:rPr>
            </w:pPr>
            <w:del w:id="1224" w:author="win8" w:date="2018-05-22T11:25:00Z">
              <w:r w:rsidRPr="00291B71" w:rsidDel="0098529B">
                <w:rPr>
                  <w:rFonts w:asciiTheme="majorBidi" w:hAnsiTheme="majorBidi" w:cstheme="majorBidi"/>
                  <w:color w:val="000000"/>
                  <w:sz w:val="24"/>
                  <w:szCs w:val="24"/>
                  <w:lang w:bidi="fa-IR"/>
                </w:rPr>
                <w:delText>.018</w:delText>
              </w:r>
            </w:del>
          </w:p>
        </w:tc>
        <w:tc>
          <w:tcPr>
            <w:tcW w:w="1369" w:type="dxa"/>
          </w:tcPr>
          <w:p w:rsidR="000B3215" w:rsidRPr="00291B71" w:rsidDel="0098529B" w:rsidRDefault="000B3215" w:rsidP="004F66CE">
            <w:pPr>
              <w:autoSpaceDE w:val="0"/>
              <w:autoSpaceDN w:val="0"/>
              <w:adjustRightInd w:val="0"/>
              <w:spacing w:line="480" w:lineRule="auto"/>
              <w:ind w:left="60" w:right="60"/>
              <w:jc w:val="center"/>
              <w:rPr>
                <w:del w:id="1225" w:author="win8" w:date="2018-05-22T11:25:00Z"/>
                <w:rFonts w:asciiTheme="majorBidi" w:hAnsiTheme="majorBidi" w:cstheme="majorBidi"/>
                <w:color w:val="000000"/>
                <w:sz w:val="24"/>
                <w:szCs w:val="24"/>
                <w:lang w:bidi="fa-IR"/>
              </w:rPr>
            </w:pPr>
            <w:del w:id="1226" w:author="win8" w:date="2018-05-22T11:25:00Z">
              <w:r w:rsidRPr="00291B71" w:rsidDel="0098529B">
                <w:rPr>
                  <w:rFonts w:asciiTheme="majorBidi" w:hAnsiTheme="majorBidi" w:cstheme="majorBidi"/>
                  <w:color w:val="000000"/>
                  <w:sz w:val="24"/>
                  <w:szCs w:val="24"/>
                  <w:lang w:bidi="fa-IR"/>
                </w:rPr>
                <w:delText>.0001</w:delText>
              </w:r>
            </w:del>
          </w:p>
        </w:tc>
      </w:tr>
      <w:tr w:rsidR="000B3215" w:rsidRPr="00291B71" w:rsidDel="0098529B" w:rsidTr="000B3215">
        <w:trPr>
          <w:trHeight w:val="344"/>
          <w:del w:id="1227" w:author="win8" w:date="2018-05-22T11:25:00Z"/>
        </w:trPr>
        <w:tc>
          <w:tcPr>
            <w:tcW w:w="1768" w:type="dxa"/>
            <w:vMerge w:val="restart"/>
          </w:tcPr>
          <w:p w:rsidR="000B3215" w:rsidDel="0098529B" w:rsidRDefault="000B3215" w:rsidP="004F66CE">
            <w:pPr>
              <w:autoSpaceDE w:val="0"/>
              <w:autoSpaceDN w:val="0"/>
              <w:adjustRightInd w:val="0"/>
              <w:spacing w:line="480" w:lineRule="auto"/>
              <w:ind w:left="60" w:right="60"/>
              <w:rPr>
                <w:del w:id="1228" w:author="win8" w:date="2018-05-22T11:25:00Z"/>
                <w:rFonts w:asciiTheme="majorBidi" w:hAnsiTheme="majorBidi" w:cstheme="majorBidi"/>
                <w:color w:val="000000"/>
                <w:sz w:val="24"/>
                <w:szCs w:val="24"/>
                <w:lang w:bidi="fa-IR"/>
              </w:rPr>
            </w:pPr>
            <w:del w:id="1229" w:author="win8" w:date="2018-05-22T11:25:00Z">
              <w:r w:rsidDel="0098529B">
                <w:rPr>
                  <w:rFonts w:asciiTheme="majorBidi" w:hAnsiTheme="majorBidi" w:cstheme="majorBidi"/>
                  <w:color w:val="000000"/>
                  <w:sz w:val="24"/>
                  <w:szCs w:val="24"/>
                  <w:lang w:bidi="fa-IR"/>
                </w:rPr>
                <w:delText>I</w:delText>
              </w:r>
              <w:r w:rsidRPr="00291B71" w:rsidDel="0098529B">
                <w:rPr>
                  <w:rFonts w:asciiTheme="majorBidi" w:hAnsiTheme="majorBidi" w:cstheme="majorBidi"/>
                  <w:color w:val="000000"/>
                  <w:sz w:val="24"/>
                  <w:szCs w:val="24"/>
                  <w:lang w:bidi="fa-IR"/>
                </w:rPr>
                <w:delText>ntensity</w:delText>
              </w:r>
            </w:del>
          </w:p>
          <w:p w:rsidR="000B3215" w:rsidRPr="00291B71" w:rsidDel="0098529B" w:rsidRDefault="000B3215" w:rsidP="004F66CE">
            <w:pPr>
              <w:autoSpaceDE w:val="0"/>
              <w:autoSpaceDN w:val="0"/>
              <w:adjustRightInd w:val="0"/>
              <w:spacing w:line="480" w:lineRule="auto"/>
              <w:ind w:left="60" w:right="60"/>
              <w:rPr>
                <w:del w:id="1230" w:author="win8" w:date="2018-05-22T11:25:00Z"/>
                <w:rFonts w:asciiTheme="majorBidi" w:hAnsiTheme="majorBidi" w:cstheme="majorBidi"/>
                <w:color w:val="000000"/>
                <w:sz w:val="24"/>
                <w:szCs w:val="24"/>
                <w:rtl/>
                <w:lang w:bidi="fa-IR"/>
              </w:rPr>
            </w:pPr>
            <w:del w:id="1231" w:author="win8" w:date="2018-05-22T11:25:00Z">
              <w:r w:rsidDel="0098529B">
                <w:rPr>
                  <w:rFonts w:asciiTheme="majorBidi" w:hAnsiTheme="majorBidi" w:cstheme="majorBidi"/>
                  <w:color w:val="000000"/>
                  <w:sz w:val="24"/>
                  <w:szCs w:val="24"/>
                  <w:lang w:bidi="fa-IR"/>
                </w:rPr>
                <w:delText>Moral distress</w:delText>
              </w:r>
            </w:del>
          </w:p>
        </w:tc>
        <w:tc>
          <w:tcPr>
            <w:tcW w:w="2278" w:type="dxa"/>
          </w:tcPr>
          <w:p w:rsidR="000B3215" w:rsidRPr="00291B71" w:rsidDel="0098529B" w:rsidRDefault="000B3215" w:rsidP="004F66CE">
            <w:pPr>
              <w:autoSpaceDE w:val="0"/>
              <w:autoSpaceDN w:val="0"/>
              <w:adjustRightInd w:val="0"/>
              <w:spacing w:line="480" w:lineRule="auto"/>
              <w:ind w:left="60" w:right="60"/>
              <w:rPr>
                <w:del w:id="1232" w:author="win8" w:date="2018-05-22T11:25:00Z"/>
                <w:rFonts w:asciiTheme="majorBidi" w:hAnsiTheme="majorBidi" w:cstheme="majorBidi"/>
                <w:color w:val="000000"/>
                <w:sz w:val="24"/>
                <w:szCs w:val="24"/>
                <w:lang w:bidi="fa-IR"/>
              </w:rPr>
            </w:pPr>
            <w:del w:id="1233" w:author="win8" w:date="2018-05-22T11:25:00Z">
              <w:r w:rsidRPr="00291B71" w:rsidDel="0098529B">
                <w:rPr>
                  <w:rFonts w:asciiTheme="majorBidi" w:hAnsiTheme="majorBidi" w:cstheme="majorBidi"/>
                  <w:color w:val="000000"/>
                  <w:sz w:val="24"/>
                  <w:szCs w:val="24"/>
                  <w:lang w:bidi="fa-IR"/>
                </w:rPr>
                <w:delText>Pearson Correlation</w:delText>
              </w:r>
            </w:del>
          </w:p>
        </w:tc>
        <w:tc>
          <w:tcPr>
            <w:tcW w:w="1559" w:type="dxa"/>
          </w:tcPr>
          <w:p w:rsidR="000B3215" w:rsidRPr="00291B71" w:rsidDel="0098529B" w:rsidRDefault="000B3215" w:rsidP="004F66CE">
            <w:pPr>
              <w:autoSpaceDE w:val="0"/>
              <w:autoSpaceDN w:val="0"/>
              <w:adjustRightInd w:val="0"/>
              <w:spacing w:line="480" w:lineRule="auto"/>
              <w:ind w:left="60" w:right="60"/>
              <w:jc w:val="center"/>
              <w:rPr>
                <w:del w:id="1234" w:author="win8" w:date="2018-05-22T11:25:00Z"/>
                <w:rFonts w:asciiTheme="majorBidi" w:hAnsiTheme="majorBidi" w:cstheme="majorBidi"/>
                <w:color w:val="000000"/>
                <w:sz w:val="24"/>
                <w:szCs w:val="24"/>
                <w:lang w:bidi="fa-IR"/>
              </w:rPr>
            </w:pPr>
            <w:del w:id="1235" w:author="win8" w:date="2018-05-22T11:25:00Z">
              <w:r w:rsidRPr="00291B71" w:rsidDel="0098529B">
                <w:rPr>
                  <w:rFonts w:asciiTheme="majorBidi" w:hAnsiTheme="majorBidi" w:cstheme="majorBidi"/>
                  <w:color w:val="000000"/>
                  <w:sz w:val="24"/>
                  <w:szCs w:val="24"/>
                  <w:lang w:bidi="fa-IR"/>
                </w:rPr>
                <w:delText>-.33</w:delText>
              </w:r>
              <w:r w:rsidRPr="00291B71" w:rsidDel="0098529B">
                <w:rPr>
                  <w:rFonts w:asciiTheme="majorBidi" w:hAnsiTheme="majorBidi" w:cstheme="majorBidi"/>
                  <w:color w:val="000000"/>
                  <w:sz w:val="24"/>
                  <w:szCs w:val="24"/>
                  <w:vertAlign w:val="superscript"/>
                  <w:lang w:bidi="fa-IR"/>
                </w:rPr>
                <w:delText>**</w:delText>
              </w:r>
            </w:del>
          </w:p>
        </w:tc>
        <w:tc>
          <w:tcPr>
            <w:tcW w:w="1276" w:type="dxa"/>
          </w:tcPr>
          <w:p w:rsidR="000B3215" w:rsidRPr="00291B71" w:rsidDel="0098529B" w:rsidRDefault="000B3215" w:rsidP="004F66CE">
            <w:pPr>
              <w:autoSpaceDE w:val="0"/>
              <w:autoSpaceDN w:val="0"/>
              <w:adjustRightInd w:val="0"/>
              <w:spacing w:line="480" w:lineRule="auto"/>
              <w:ind w:left="60" w:right="60"/>
              <w:jc w:val="center"/>
              <w:rPr>
                <w:del w:id="1236" w:author="win8" w:date="2018-05-22T11:25:00Z"/>
                <w:rFonts w:asciiTheme="majorBidi" w:hAnsiTheme="majorBidi" w:cstheme="majorBidi"/>
                <w:color w:val="000000"/>
                <w:sz w:val="24"/>
                <w:szCs w:val="24"/>
                <w:lang w:bidi="fa-IR"/>
              </w:rPr>
            </w:pPr>
            <w:del w:id="1237" w:author="win8" w:date="2018-05-22T11:25:00Z">
              <w:r w:rsidRPr="00291B71" w:rsidDel="0098529B">
                <w:rPr>
                  <w:rFonts w:asciiTheme="majorBidi" w:hAnsiTheme="majorBidi" w:cstheme="majorBidi"/>
                  <w:color w:val="000000"/>
                  <w:sz w:val="24"/>
                  <w:szCs w:val="24"/>
                  <w:lang w:bidi="fa-IR"/>
                </w:rPr>
                <w:delText>1</w:delText>
              </w:r>
            </w:del>
          </w:p>
        </w:tc>
        <w:tc>
          <w:tcPr>
            <w:tcW w:w="1528" w:type="dxa"/>
          </w:tcPr>
          <w:p w:rsidR="000B3215" w:rsidRPr="00291B71" w:rsidDel="0098529B" w:rsidRDefault="000B3215" w:rsidP="004F66CE">
            <w:pPr>
              <w:autoSpaceDE w:val="0"/>
              <w:autoSpaceDN w:val="0"/>
              <w:adjustRightInd w:val="0"/>
              <w:spacing w:line="480" w:lineRule="auto"/>
              <w:ind w:left="60" w:right="60"/>
              <w:jc w:val="center"/>
              <w:rPr>
                <w:del w:id="1238" w:author="win8" w:date="2018-05-22T11:25:00Z"/>
                <w:rFonts w:asciiTheme="majorBidi" w:hAnsiTheme="majorBidi" w:cstheme="majorBidi"/>
                <w:color w:val="000000"/>
                <w:sz w:val="24"/>
                <w:szCs w:val="24"/>
                <w:lang w:bidi="fa-IR"/>
              </w:rPr>
            </w:pPr>
            <w:del w:id="1239" w:author="win8" w:date="2018-05-22T11:25:00Z">
              <w:r w:rsidRPr="00291B71" w:rsidDel="0098529B">
                <w:rPr>
                  <w:rFonts w:asciiTheme="majorBidi" w:hAnsiTheme="majorBidi" w:cstheme="majorBidi"/>
                  <w:color w:val="000000"/>
                  <w:sz w:val="24"/>
                  <w:szCs w:val="24"/>
                  <w:lang w:bidi="fa-IR"/>
                </w:rPr>
                <w:delText>.81</w:delText>
              </w:r>
              <w:r w:rsidRPr="00291B71" w:rsidDel="0098529B">
                <w:rPr>
                  <w:rFonts w:asciiTheme="majorBidi" w:hAnsiTheme="majorBidi" w:cstheme="majorBidi"/>
                  <w:color w:val="000000"/>
                  <w:sz w:val="24"/>
                  <w:szCs w:val="24"/>
                  <w:vertAlign w:val="superscript"/>
                  <w:lang w:bidi="fa-IR"/>
                </w:rPr>
                <w:delText>**</w:delText>
              </w:r>
            </w:del>
          </w:p>
        </w:tc>
        <w:tc>
          <w:tcPr>
            <w:tcW w:w="1369" w:type="dxa"/>
          </w:tcPr>
          <w:p w:rsidR="000B3215" w:rsidRPr="00291B71" w:rsidDel="0098529B" w:rsidRDefault="000B3215" w:rsidP="004F66CE">
            <w:pPr>
              <w:autoSpaceDE w:val="0"/>
              <w:autoSpaceDN w:val="0"/>
              <w:adjustRightInd w:val="0"/>
              <w:spacing w:line="480" w:lineRule="auto"/>
              <w:ind w:left="60" w:right="60"/>
              <w:jc w:val="center"/>
              <w:rPr>
                <w:del w:id="1240" w:author="win8" w:date="2018-05-22T11:25:00Z"/>
                <w:rFonts w:asciiTheme="majorBidi" w:hAnsiTheme="majorBidi" w:cstheme="majorBidi"/>
                <w:color w:val="000000"/>
                <w:sz w:val="24"/>
                <w:szCs w:val="24"/>
                <w:lang w:bidi="fa-IR"/>
              </w:rPr>
            </w:pPr>
            <w:del w:id="1241" w:author="win8" w:date="2018-05-22T11:25:00Z">
              <w:r w:rsidRPr="00291B71" w:rsidDel="0098529B">
                <w:rPr>
                  <w:rFonts w:asciiTheme="majorBidi" w:hAnsiTheme="majorBidi" w:cstheme="majorBidi"/>
                  <w:color w:val="000000"/>
                  <w:sz w:val="24"/>
                  <w:szCs w:val="24"/>
                  <w:lang w:bidi="fa-IR"/>
                </w:rPr>
                <w:delText>.95</w:delText>
              </w:r>
              <w:r w:rsidRPr="00291B71" w:rsidDel="0098529B">
                <w:rPr>
                  <w:rFonts w:asciiTheme="majorBidi" w:hAnsiTheme="majorBidi" w:cstheme="majorBidi"/>
                  <w:color w:val="000000"/>
                  <w:sz w:val="24"/>
                  <w:szCs w:val="24"/>
                  <w:vertAlign w:val="superscript"/>
                  <w:lang w:bidi="fa-IR"/>
                </w:rPr>
                <w:delText>**</w:delText>
              </w:r>
            </w:del>
          </w:p>
        </w:tc>
      </w:tr>
      <w:tr w:rsidR="000B3215" w:rsidRPr="00291B71" w:rsidDel="0098529B" w:rsidTr="000B3215">
        <w:trPr>
          <w:trHeight w:val="359"/>
          <w:del w:id="1242" w:author="win8" w:date="2018-05-22T11:25:00Z"/>
        </w:trPr>
        <w:tc>
          <w:tcPr>
            <w:tcW w:w="1768" w:type="dxa"/>
            <w:vMerge/>
          </w:tcPr>
          <w:p w:rsidR="000B3215" w:rsidRPr="00291B71" w:rsidDel="0098529B" w:rsidRDefault="000B3215" w:rsidP="004F66CE">
            <w:pPr>
              <w:autoSpaceDE w:val="0"/>
              <w:autoSpaceDN w:val="0"/>
              <w:adjustRightInd w:val="0"/>
              <w:spacing w:line="480" w:lineRule="auto"/>
              <w:rPr>
                <w:del w:id="1243" w:author="win8" w:date="2018-05-22T11:25:00Z"/>
                <w:rFonts w:asciiTheme="majorBidi" w:hAnsiTheme="majorBidi" w:cstheme="majorBidi"/>
                <w:color w:val="000000"/>
                <w:sz w:val="24"/>
                <w:szCs w:val="24"/>
                <w:lang w:bidi="fa-IR"/>
              </w:rPr>
            </w:pPr>
          </w:p>
        </w:tc>
        <w:tc>
          <w:tcPr>
            <w:tcW w:w="2278" w:type="dxa"/>
          </w:tcPr>
          <w:p w:rsidR="000B3215" w:rsidRPr="00291B71" w:rsidDel="0098529B" w:rsidRDefault="000B3215" w:rsidP="004F66CE">
            <w:pPr>
              <w:autoSpaceDE w:val="0"/>
              <w:autoSpaceDN w:val="0"/>
              <w:adjustRightInd w:val="0"/>
              <w:spacing w:line="480" w:lineRule="auto"/>
              <w:ind w:left="60" w:right="60"/>
              <w:rPr>
                <w:del w:id="1244" w:author="win8" w:date="2018-05-22T11:25:00Z"/>
                <w:rFonts w:asciiTheme="majorBidi" w:hAnsiTheme="majorBidi" w:cstheme="majorBidi"/>
                <w:color w:val="000000"/>
                <w:sz w:val="24"/>
                <w:szCs w:val="24"/>
                <w:lang w:bidi="fa-IR"/>
              </w:rPr>
            </w:pPr>
            <w:del w:id="1245" w:author="win8" w:date="2018-05-22T11:25:00Z">
              <w:r w:rsidRPr="00291B71" w:rsidDel="0098529B">
                <w:rPr>
                  <w:rFonts w:asciiTheme="majorBidi" w:hAnsiTheme="majorBidi" w:cstheme="majorBidi"/>
                  <w:color w:val="000000"/>
                  <w:sz w:val="24"/>
                  <w:szCs w:val="24"/>
                  <w:lang w:bidi="fa-IR"/>
                </w:rPr>
                <w:delText>Sig. (2-tailed)</w:delText>
              </w:r>
            </w:del>
          </w:p>
        </w:tc>
        <w:tc>
          <w:tcPr>
            <w:tcW w:w="1559" w:type="dxa"/>
          </w:tcPr>
          <w:p w:rsidR="000B3215" w:rsidRPr="00291B71" w:rsidDel="0098529B" w:rsidRDefault="000B3215" w:rsidP="004F66CE">
            <w:pPr>
              <w:autoSpaceDE w:val="0"/>
              <w:autoSpaceDN w:val="0"/>
              <w:adjustRightInd w:val="0"/>
              <w:spacing w:line="480" w:lineRule="auto"/>
              <w:ind w:left="60" w:right="60"/>
              <w:jc w:val="center"/>
              <w:rPr>
                <w:del w:id="1246" w:author="win8" w:date="2018-05-22T11:25:00Z"/>
                <w:rFonts w:asciiTheme="majorBidi" w:hAnsiTheme="majorBidi" w:cstheme="majorBidi"/>
                <w:color w:val="000000"/>
                <w:sz w:val="24"/>
                <w:szCs w:val="24"/>
                <w:lang w:bidi="fa-IR"/>
              </w:rPr>
            </w:pPr>
            <w:del w:id="1247" w:author="win8" w:date="2018-05-22T11:25:00Z">
              <w:r w:rsidRPr="00291B71" w:rsidDel="0098529B">
                <w:rPr>
                  <w:rFonts w:asciiTheme="majorBidi" w:hAnsiTheme="majorBidi" w:cstheme="majorBidi"/>
                  <w:color w:val="000000"/>
                  <w:sz w:val="24"/>
                  <w:szCs w:val="24"/>
                  <w:lang w:bidi="fa-IR"/>
                </w:rPr>
                <w:delText>.0001</w:delText>
              </w:r>
            </w:del>
          </w:p>
        </w:tc>
        <w:tc>
          <w:tcPr>
            <w:tcW w:w="1276" w:type="dxa"/>
          </w:tcPr>
          <w:p w:rsidR="000B3215" w:rsidRPr="00291B71" w:rsidDel="0098529B" w:rsidRDefault="000B3215" w:rsidP="004F66CE">
            <w:pPr>
              <w:autoSpaceDE w:val="0"/>
              <w:autoSpaceDN w:val="0"/>
              <w:adjustRightInd w:val="0"/>
              <w:spacing w:line="480" w:lineRule="auto"/>
              <w:jc w:val="center"/>
              <w:rPr>
                <w:del w:id="1248" w:author="win8" w:date="2018-05-22T11:25:00Z"/>
                <w:rFonts w:asciiTheme="majorBidi" w:hAnsiTheme="majorBidi" w:cstheme="majorBidi"/>
                <w:sz w:val="24"/>
                <w:szCs w:val="24"/>
                <w:lang w:bidi="fa-IR"/>
              </w:rPr>
            </w:pPr>
          </w:p>
        </w:tc>
        <w:tc>
          <w:tcPr>
            <w:tcW w:w="1528" w:type="dxa"/>
          </w:tcPr>
          <w:p w:rsidR="000B3215" w:rsidRPr="00291B71" w:rsidDel="0098529B" w:rsidRDefault="000B3215" w:rsidP="004F66CE">
            <w:pPr>
              <w:autoSpaceDE w:val="0"/>
              <w:autoSpaceDN w:val="0"/>
              <w:adjustRightInd w:val="0"/>
              <w:spacing w:line="480" w:lineRule="auto"/>
              <w:ind w:left="60" w:right="60"/>
              <w:jc w:val="center"/>
              <w:rPr>
                <w:del w:id="1249" w:author="win8" w:date="2018-05-22T11:25:00Z"/>
                <w:rFonts w:asciiTheme="majorBidi" w:hAnsiTheme="majorBidi" w:cstheme="majorBidi"/>
                <w:color w:val="000000"/>
                <w:sz w:val="24"/>
                <w:szCs w:val="24"/>
                <w:lang w:bidi="fa-IR"/>
              </w:rPr>
            </w:pPr>
            <w:del w:id="1250" w:author="win8" w:date="2018-05-22T11:25:00Z">
              <w:r w:rsidRPr="00291B71" w:rsidDel="0098529B">
                <w:rPr>
                  <w:rFonts w:asciiTheme="majorBidi" w:hAnsiTheme="majorBidi" w:cstheme="majorBidi"/>
                  <w:color w:val="000000"/>
                  <w:sz w:val="24"/>
                  <w:szCs w:val="24"/>
                  <w:lang w:bidi="fa-IR"/>
                </w:rPr>
                <w:delText>.0001</w:delText>
              </w:r>
            </w:del>
          </w:p>
        </w:tc>
        <w:tc>
          <w:tcPr>
            <w:tcW w:w="1369" w:type="dxa"/>
          </w:tcPr>
          <w:p w:rsidR="000B3215" w:rsidRPr="00291B71" w:rsidDel="0098529B" w:rsidRDefault="000B3215" w:rsidP="004F66CE">
            <w:pPr>
              <w:autoSpaceDE w:val="0"/>
              <w:autoSpaceDN w:val="0"/>
              <w:adjustRightInd w:val="0"/>
              <w:spacing w:line="480" w:lineRule="auto"/>
              <w:ind w:left="60" w:right="60"/>
              <w:jc w:val="center"/>
              <w:rPr>
                <w:del w:id="1251" w:author="win8" w:date="2018-05-22T11:25:00Z"/>
                <w:rFonts w:asciiTheme="majorBidi" w:hAnsiTheme="majorBidi" w:cstheme="majorBidi"/>
                <w:color w:val="000000"/>
                <w:sz w:val="24"/>
                <w:szCs w:val="24"/>
                <w:lang w:bidi="fa-IR"/>
              </w:rPr>
            </w:pPr>
            <w:del w:id="1252" w:author="win8" w:date="2018-05-22T11:25:00Z">
              <w:r w:rsidRPr="00291B71" w:rsidDel="0098529B">
                <w:rPr>
                  <w:rFonts w:asciiTheme="majorBidi" w:hAnsiTheme="majorBidi" w:cstheme="majorBidi"/>
                  <w:color w:val="000000"/>
                  <w:sz w:val="24"/>
                  <w:szCs w:val="24"/>
                  <w:lang w:bidi="fa-IR"/>
                </w:rPr>
                <w:delText>.0001</w:delText>
              </w:r>
            </w:del>
          </w:p>
        </w:tc>
      </w:tr>
      <w:tr w:rsidR="000B3215" w:rsidRPr="00291B71" w:rsidDel="0098529B" w:rsidTr="000B3215">
        <w:trPr>
          <w:trHeight w:val="344"/>
          <w:del w:id="1253" w:author="win8" w:date="2018-05-22T11:25:00Z"/>
        </w:trPr>
        <w:tc>
          <w:tcPr>
            <w:tcW w:w="1768" w:type="dxa"/>
            <w:vMerge w:val="restart"/>
          </w:tcPr>
          <w:p w:rsidR="000B3215" w:rsidDel="0098529B" w:rsidRDefault="000B3215" w:rsidP="004F66CE">
            <w:pPr>
              <w:autoSpaceDE w:val="0"/>
              <w:autoSpaceDN w:val="0"/>
              <w:adjustRightInd w:val="0"/>
              <w:spacing w:line="480" w:lineRule="auto"/>
              <w:ind w:right="60"/>
              <w:rPr>
                <w:del w:id="1254" w:author="win8" w:date="2018-05-22T11:25:00Z"/>
                <w:rFonts w:asciiTheme="majorBidi" w:hAnsiTheme="majorBidi" w:cstheme="majorBidi"/>
                <w:color w:val="000000"/>
                <w:sz w:val="24"/>
                <w:szCs w:val="24"/>
                <w:lang w:bidi="fa-IR"/>
              </w:rPr>
            </w:pPr>
            <w:del w:id="1255" w:author="win8" w:date="2018-05-22T11:25:00Z">
              <w:r w:rsidRPr="00291B71" w:rsidDel="0098529B">
                <w:rPr>
                  <w:rFonts w:asciiTheme="majorBidi" w:hAnsiTheme="majorBidi" w:cstheme="majorBidi"/>
                  <w:color w:val="000000"/>
                  <w:sz w:val="24"/>
                  <w:szCs w:val="24"/>
                  <w:lang w:bidi="fa-IR"/>
                </w:rPr>
                <w:delText>Frequency</w:delText>
              </w:r>
            </w:del>
          </w:p>
          <w:p w:rsidR="000B3215" w:rsidRPr="00291B71" w:rsidDel="0098529B" w:rsidRDefault="000B3215" w:rsidP="004F66CE">
            <w:pPr>
              <w:autoSpaceDE w:val="0"/>
              <w:autoSpaceDN w:val="0"/>
              <w:adjustRightInd w:val="0"/>
              <w:spacing w:line="480" w:lineRule="auto"/>
              <w:ind w:right="60"/>
              <w:rPr>
                <w:del w:id="1256" w:author="win8" w:date="2018-05-22T11:25:00Z"/>
                <w:rFonts w:asciiTheme="majorBidi" w:hAnsiTheme="majorBidi" w:cstheme="majorBidi"/>
                <w:color w:val="000000"/>
                <w:sz w:val="24"/>
                <w:szCs w:val="24"/>
                <w:lang w:bidi="fa-IR"/>
              </w:rPr>
            </w:pPr>
            <w:del w:id="1257" w:author="win8" w:date="2018-05-22T11:25:00Z">
              <w:r w:rsidDel="0098529B">
                <w:rPr>
                  <w:rFonts w:asciiTheme="majorBidi" w:hAnsiTheme="majorBidi" w:cstheme="majorBidi"/>
                  <w:color w:val="000000"/>
                  <w:sz w:val="24"/>
                  <w:szCs w:val="24"/>
                  <w:lang w:bidi="fa-IR"/>
                </w:rPr>
                <w:delText>Moral distress</w:delText>
              </w:r>
            </w:del>
          </w:p>
        </w:tc>
        <w:tc>
          <w:tcPr>
            <w:tcW w:w="2278" w:type="dxa"/>
          </w:tcPr>
          <w:p w:rsidR="000B3215" w:rsidRPr="00291B71" w:rsidDel="0098529B" w:rsidRDefault="000B3215" w:rsidP="004F66CE">
            <w:pPr>
              <w:autoSpaceDE w:val="0"/>
              <w:autoSpaceDN w:val="0"/>
              <w:adjustRightInd w:val="0"/>
              <w:spacing w:line="480" w:lineRule="auto"/>
              <w:ind w:left="60" w:right="60"/>
              <w:rPr>
                <w:del w:id="1258" w:author="win8" w:date="2018-05-22T11:25:00Z"/>
                <w:rFonts w:asciiTheme="majorBidi" w:hAnsiTheme="majorBidi" w:cstheme="majorBidi"/>
                <w:color w:val="000000"/>
                <w:sz w:val="24"/>
                <w:szCs w:val="24"/>
                <w:lang w:bidi="fa-IR"/>
              </w:rPr>
            </w:pPr>
            <w:del w:id="1259" w:author="win8" w:date="2018-05-22T11:25:00Z">
              <w:r w:rsidRPr="00291B71" w:rsidDel="0098529B">
                <w:rPr>
                  <w:rFonts w:asciiTheme="majorBidi" w:hAnsiTheme="majorBidi" w:cstheme="majorBidi"/>
                  <w:color w:val="000000"/>
                  <w:sz w:val="24"/>
                  <w:szCs w:val="24"/>
                  <w:lang w:bidi="fa-IR"/>
                </w:rPr>
                <w:delText>Pearson Correlation</w:delText>
              </w:r>
            </w:del>
          </w:p>
        </w:tc>
        <w:tc>
          <w:tcPr>
            <w:tcW w:w="1559" w:type="dxa"/>
          </w:tcPr>
          <w:p w:rsidR="000B3215" w:rsidRPr="00291B71" w:rsidDel="0098529B" w:rsidRDefault="000B3215" w:rsidP="004F66CE">
            <w:pPr>
              <w:autoSpaceDE w:val="0"/>
              <w:autoSpaceDN w:val="0"/>
              <w:adjustRightInd w:val="0"/>
              <w:spacing w:line="480" w:lineRule="auto"/>
              <w:ind w:left="60" w:right="60"/>
              <w:jc w:val="center"/>
              <w:rPr>
                <w:del w:id="1260" w:author="win8" w:date="2018-05-22T11:25:00Z"/>
                <w:rFonts w:asciiTheme="majorBidi" w:hAnsiTheme="majorBidi" w:cstheme="majorBidi"/>
                <w:color w:val="000000"/>
                <w:sz w:val="24"/>
                <w:szCs w:val="24"/>
                <w:lang w:bidi="fa-IR"/>
              </w:rPr>
            </w:pPr>
            <w:del w:id="1261" w:author="win8" w:date="2018-05-22T11:25:00Z">
              <w:r w:rsidRPr="00291B71" w:rsidDel="0098529B">
                <w:rPr>
                  <w:rFonts w:asciiTheme="majorBidi" w:hAnsiTheme="majorBidi" w:cstheme="majorBidi"/>
                  <w:color w:val="000000"/>
                  <w:sz w:val="24"/>
                  <w:szCs w:val="24"/>
                  <w:lang w:bidi="fa-IR"/>
                </w:rPr>
                <w:delText>-.18</w:delText>
              </w:r>
              <w:r w:rsidRPr="00291B71" w:rsidDel="0098529B">
                <w:rPr>
                  <w:rFonts w:asciiTheme="majorBidi" w:hAnsiTheme="majorBidi" w:cstheme="majorBidi"/>
                  <w:color w:val="000000"/>
                  <w:sz w:val="24"/>
                  <w:szCs w:val="24"/>
                  <w:vertAlign w:val="superscript"/>
                  <w:lang w:bidi="fa-IR"/>
                </w:rPr>
                <w:delText>*</w:delText>
              </w:r>
            </w:del>
          </w:p>
        </w:tc>
        <w:tc>
          <w:tcPr>
            <w:tcW w:w="1276" w:type="dxa"/>
          </w:tcPr>
          <w:p w:rsidR="000B3215" w:rsidRPr="00291B71" w:rsidDel="0098529B" w:rsidRDefault="000B3215" w:rsidP="004F66CE">
            <w:pPr>
              <w:autoSpaceDE w:val="0"/>
              <w:autoSpaceDN w:val="0"/>
              <w:adjustRightInd w:val="0"/>
              <w:spacing w:line="480" w:lineRule="auto"/>
              <w:ind w:left="60" w:right="60"/>
              <w:jc w:val="center"/>
              <w:rPr>
                <w:del w:id="1262" w:author="win8" w:date="2018-05-22T11:25:00Z"/>
                <w:rFonts w:asciiTheme="majorBidi" w:hAnsiTheme="majorBidi" w:cstheme="majorBidi"/>
                <w:color w:val="000000"/>
                <w:sz w:val="24"/>
                <w:szCs w:val="24"/>
                <w:lang w:bidi="fa-IR"/>
              </w:rPr>
            </w:pPr>
            <w:del w:id="1263" w:author="win8" w:date="2018-05-22T11:25:00Z">
              <w:r w:rsidRPr="00291B71" w:rsidDel="0098529B">
                <w:rPr>
                  <w:rFonts w:asciiTheme="majorBidi" w:hAnsiTheme="majorBidi" w:cstheme="majorBidi"/>
                  <w:color w:val="000000"/>
                  <w:sz w:val="24"/>
                  <w:szCs w:val="24"/>
                  <w:lang w:bidi="fa-IR"/>
                </w:rPr>
                <w:delText>.811</w:delText>
              </w:r>
              <w:r w:rsidRPr="00291B71" w:rsidDel="0098529B">
                <w:rPr>
                  <w:rFonts w:asciiTheme="majorBidi" w:hAnsiTheme="majorBidi" w:cstheme="majorBidi"/>
                  <w:color w:val="000000"/>
                  <w:sz w:val="24"/>
                  <w:szCs w:val="24"/>
                  <w:vertAlign w:val="superscript"/>
                  <w:lang w:bidi="fa-IR"/>
                </w:rPr>
                <w:delText>**</w:delText>
              </w:r>
            </w:del>
          </w:p>
        </w:tc>
        <w:tc>
          <w:tcPr>
            <w:tcW w:w="1528" w:type="dxa"/>
          </w:tcPr>
          <w:p w:rsidR="000B3215" w:rsidRPr="00291B71" w:rsidDel="0098529B" w:rsidRDefault="000B3215" w:rsidP="004F66CE">
            <w:pPr>
              <w:autoSpaceDE w:val="0"/>
              <w:autoSpaceDN w:val="0"/>
              <w:adjustRightInd w:val="0"/>
              <w:spacing w:line="480" w:lineRule="auto"/>
              <w:ind w:left="60" w:right="60"/>
              <w:jc w:val="center"/>
              <w:rPr>
                <w:del w:id="1264" w:author="win8" w:date="2018-05-22T11:25:00Z"/>
                <w:rFonts w:asciiTheme="majorBidi" w:hAnsiTheme="majorBidi" w:cstheme="majorBidi"/>
                <w:color w:val="000000"/>
                <w:sz w:val="24"/>
                <w:szCs w:val="24"/>
                <w:lang w:bidi="fa-IR"/>
              </w:rPr>
            </w:pPr>
            <w:del w:id="1265" w:author="win8" w:date="2018-05-22T11:25:00Z">
              <w:r w:rsidRPr="00291B71" w:rsidDel="0098529B">
                <w:rPr>
                  <w:rFonts w:asciiTheme="majorBidi" w:hAnsiTheme="majorBidi" w:cstheme="majorBidi"/>
                  <w:color w:val="000000"/>
                  <w:sz w:val="24"/>
                  <w:szCs w:val="24"/>
                  <w:lang w:bidi="fa-IR"/>
                </w:rPr>
                <w:delText>1</w:delText>
              </w:r>
            </w:del>
          </w:p>
        </w:tc>
        <w:tc>
          <w:tcPr>
            <w:tcW w:w="1369" w:type="dxa"/>
          </w:tcPr>
          <w:p w:rsidR="000B3215" w:rsidRPr="00291B71" w:rsidDel="0098529B" w:rsidRDefault="000B3215" w:rsidP="004F66CE">
            <w:pPr>
              <w:autoSpaceDE w:val="0"/>
              <w:autoSpaceDN w:val="0"/>
              <w:adjustRightInd w:val="0"/>
              <w:spacing w:line="480" w:lineRule="auto"/>
              <w:ind w:left="60" w:right="60"/>
              <w:jc w:val="center"/>
              <w:rPr>
                <w:del w:id="1266" w:author="win8" w:date="2018-05-22T11:25:00Z"/>
                <w:rFonts w:asciiTheme="majorBidi" w:hAnsiTheme="majorBidi" w:cstheme="majorBidi"/>
                <w:color w:val="000000"/>
                <w:sz w:val="24"/>
                <w:szCs w:val="24"/>
                <w:lang w:bidi="fa-IR"/>
              </w:rPr>
            </w:pPr>
            <w:del w:id="1267" w:author="win8" w:date="2018-05-22T11:25:00Z">
              <w:r w:rsidRPr="00291B71" w:rsidDel="0098529B">
                <w:rPr>
                  <w:rFonts w:asciiTheme="majorBidi" w:hAnsiTheme="majorBidi" w:cstheme="majorBidi"/>
                  <w:color w:val="000000"/>
                  <w:sz w:val="24"/>
                  <w:szCs w:val="24"/>
                  <w:lang w:bidi="fa-IR"/>
                </w:rPr>
                <w:delText>.95</w:delText>
              </w:r>
              <w:r w:rsidRPr="00291B71" w:rsidDel="0098529B">
                <w:rPr>
                  <w:rFonts w:asciiTheme="majorBidi" w:hAnsiTheme="majorBidi" w:cstheme="majorBidi"/>
                  <w:color w:val="000000"/>
                  <w:sz w:val="24"/>
                  <w:szCs w:val="24"/>
                  <w:vertAlign w:val="superscript"/>
                  <w:lang w:bidi="fa-IR"/>
                </w:rPr>
                <w:delText>**</w:delText>
              </w:r>
            </w:del>
          </w:p>
        </w:tc>
      </w:tr>
      <w:tr w:rsidR="000B3215" w:rsidRPr="00291B71" w:rsidDel="0098529B" w:rsidTr="000B3215">
        <w:trPr>
          <w:trHeight w:val="375"/>
          <w:del w:id="1268" w:author="win8" w:date="2018-05-22T11:25:00Z"/>
        </w:trPr>
        <w:tc>
          <w:tcPr>
            <w:tcW w:w="1768" w:type="dxa"/>
            <w:vMerge/>
          </w:tcPr>
          <w:p w:rsidR="000B3215" w:rsidRPr="00291B71" w:rsidDel="0098529B" w:rsidRDefault="000B3215" w:rsidP="004F66CE">
            <w:pPr>
              <w:autoSpaceDE w:val="0"/>
              <w:autoSpaceDN w:val="0"/>
              <w:adjustRightInd w:val="0"/>
              <w:spacing w:line="480" w:lineRule="auto"/>
              <w:rPr>
                <w:del w:id="1269" w:author="win8" w:date="2018-05-22T11:25:00Z"/>
                <w:rFonts w:asciiTheme="majorBidi" w:hAnsiTheme="majorBidi" w:cstheme="majorBidi"/>
                <w:color w:val="000000"/>
                <w:sz w:val="24"/>
                <w:szCs w:val="24"/>
                <w:lang w:bidi="fa-IR"/>
              </w:rPr>
            </w:pPr>
          </w:p>
        </w:tc>
        <w:tc>
          <w:tcPr>
            <w:tcW w:w="2278" w:type="dxa"/>
          </w:tcPr>
          <w:p w:rsidR="000B3215" w:rsidRPr="00291B71" w:rsidDel="0098529B" w:rsidRDefault="000B3215" w:rsidP="004F66CE">
            <w:pPr>
              <w:autoSpaceDE w:val="0"/>
              <w:autoSpaceDN w:val="0"/>
              <w:adjustRightInd w:val="0"/>
              <w:spacing w:line="480" w:lineRule="auto"/>
              <w:ind w:left="60" w:right="60"/>
              <w:rPr>
                <w:del w:id="1270" w:author="win8" w:date="2018-05-22T11:25:00Z"/>
                <w:rFonts w:asciiTheme="majorBidi" w:hAnsiTheme="majorBidi" w:cstheme="majorBidi"/>
                <w:color w:val="000000"/>
                <w:sz w:val="24"/>
                <w:szCs w:val="24"/>
                <w:lang w:bidi="fa-IR"/>
              </w:rPr>
            </w:pPr>
            <w:del w:id="1271" w:author="win8" w:date="2018-05-22T11:25:00Z">
              <w:r w:rsidRPr="00291B71" w:rsidDel="0098529B">
                <w:rPr>
                  <w:rFonts w:asciiTheme="majorBidi" w:hAnsiTheme="majorBidi" w:cstheme="majorBidi"/>
                  <w:color w:val="000000"/>
                  <w:sz w:val="24"/>
                  <w:szCs w:val="24"/>
                  <w:lang w:bidi="fa-IR"/>
                </w:rPr>
                <w:delText>Sig. (2-tailed)</w:delText>
              </w:r>
            </w:del>
          </w:p>
        </w:tc>
        <w:tc>
          <w:tcPr>
            <w:tcW w:w="1559" w:type="dxa"/>
          </w:tcPr>
          <w:p w:rsidR="000B3215" w:rsidRPr="00291B71" w:rsidDel="0098529B" w:rsidRDefault="000B3215" w:rsidP="004F66CE">
            <w:pPr>
              <w:autoSpaceDE w:val="0"/>
              <w:autoSpaceDN w:val="0"/>
              <w:adjustRightInd w:val="0"/>
              <w:spacing w:line="480" w:lineRule="auto"/>
              <w:ind w:left="60" w:right="60"/>
              <w:jc w:val="center"/>
              <w:rPr>
                <w:del w:id="1272" w:author="win8" w:date="2018-05-22T11:25:00Z"/>
                <w:rFonts w:asciiTheme="majorBidi" w:hAnsiTheme="majorBidi" w:cstheme="majorBidi"/>
                <w:color w:val="000000"/>
                <w:sz w:val="24"/>
                <w:szCs w:val="24"/>
                <w:lang w:bidi="fa-IR"/>
              </w:rPr>
            </w:pPr>
            <w:del w:id="1273" w:author="win8" w:date="2018-05-22T11:25:00Z">
              <w:r w:rsidRPr="00291B71" w:rsidDel="0098529B">
                <w:rPr>
                  <w:rFonts w:asciiTheme="majorBidi" w:hAnsiTheme="majorBidi" w:cstheme="majorBidi"/>
                  <w:color w:val="000000"/>
                  <w:sz w:val="24"/>
                  <w:szCs w:val="24"/>
                  <w:lang w:bidi="fa-IR"/>
                </w:rPr>
                <w:delText>.018</w:delText>
              </w:r>
            </w:del>
          </w:p>
        </w:tc>
        <w:tc>
          <w:tcPr>
            <w:tcW w:w="1276" w:type="dxa"/>
          </w:tcPr>
          <w:p w:rsidR="000B3215" w:rsidRPr="00291B71" w:rsidDel="0098529B" w:rsidRDefault="000B3215" w:rsidP="004F66CE">
            <w:pPr>
              <w:autoSpaceDE w:val="0"/>
              <w:autoSpaceDN w:val="0"/>
              <w:adjustRightInd w:val="0"/>
              <w:spacing w:line="480" w:lineRule="auto"/>
              <w:ind w:left="60" w:right="60"/>
              <w:jc w:val="center"/>
              <w:rPr>
                <w:del w:id="1274" w:author="win8" w:date="2018-05-22T11:25:00Z"/>
                <w:rFonts w:asciiTheme="majorBidi" w:hAnsiTheme="majorBidi" w:cstheme="majorBidi"/>
                <w:color w:val="000000"/>
                <w:sz w:val="24"/>
                <w:szCs w:val="24"/>
                <w:lang w:bidi="fa-IR"/>
              </w:rPr>
            </w:pPr>
            <w:del w:id="1275" w:author="win8" w:date="2018-05-22T11:25:00Z">
              <w:r w:rsidRPr="00291B71" w:rsidDel="0098529B">
                <w:rPr>
                  <w:rFonts w:asciiTheme="majorBidi" w:hAnsiTheme="majorBidi" w:cstheme="majorBidi"/>
                  <w:color w:val="000000"/>
                  <w:sz w:val="24"/>
                  <w:szCs w:val="24"/>
                  <w:lang w:bidi="fa-IR"/>
                </w:rPr>
                <w:delText>.0001</w:delText>
              </w:r>
            </w:del>
          </w:p>
        </w:tc>
        <w:tc>
          <w:tcPr>
            <w:tcW w:w="1528" w:type="dxa"/>
          </w:tcPr>
          <w:p w:rsidR="000B3215" w:rsidRPr="00291B71" w:rsidDel="0098529B" w:rsidRDefault="000B3215" w:rsidP="004F66CE">
            <w:pPr>
              <w:autoSpaceDE w:val="0"/>
              <w:autoSpaceDN w:val="0"/>
              <w:adjustRightInd w:val="0"/>
              <w:spacing w:line="480" w:lineRule="auto"/>
              <w:jc w:val="center"/>
              <w:rPr>
                <w:del w:id="1276" w:author="win8" w:date="2018-05-22T11:25:00Z"/>
                <w:rFonts w:asciiTheme="majorBidi" w:hAnsiTheme="majorBidi" w:cstheme="majorBidi"/>
                <w:sz w:val="24"/>
                <w:szCs w:val="24"/>
                <w:lang w:bidi="fa-IR"/>
              </w:rPr>
            </w:pPr>
          </w:p>
        </w:tc>
        <w:tc>
          <w:tcPr>
            <w:tcW w:w="1369" w:type="dxa"/>
          </w:tcPr>
          <w:p w:rsidR="000B3215" w:rsidRPr="00291B71" w:rsidDel="0098529B" w:rsidRDefault="000B3215" w:rsidP="004F66CE">
            <w:pPr>
              <w:autoSpaceDE w:val="0"/>
              <w:autoSpaceDN w:val="0"/>
              <w:adjustRightInd w:val="0"/>
              <w:spacing w:line="480" w:lineRule="auto"/>
              <w:jc w:val="center"/>
              <w:rPr>
                <w:del w:id="1277" w:author="win8" w:date="2018-05-22T11:25:00Z"/>
                <w:rFonts w:asciiTheme="majorBidi" w:hAnsiTheme="majorBidi" w:cstheme="majorBidi"/>
                <w:sz w:val="24"/>
                <w:szCs w:val="24"/>
                <w:lang w:bidi="fa-IR"/>
              </w:rPr>
            </w:pPr>
            <w:del w:id="1278" w:author="win8" w:date="2018-05-22T11:25:00Z">
              <w:r w:rsidRPr="00291B71" w:rsidDel="0098529B">
                <w:rPr>
                  <w:rFonts w:asciiTheme="majorBidi" w:hAnsiTheme="majorBidi" w:cstheme="majorBidi"/>
                  <w:color w:val="000000"/>
                  <w:sz w:val="24"/>
                  <w:szCs w:val="24"/>
                  <w:lang w:bidi="fa-IR"/>
                </w:rPr>
                <w:delText>.0001</w:delText>
              </w:r>
            </w:del>
          </w:p>
        </w:tc>
      </w:tr>
      <w:tr w:rsidR="000B3215" w:rsidRPr="00291B71" w:rsidDel="0098529B" w:rsidTr="000B3215">
        <w:trPr>
          <w:trHeight w:val="375"/>
          <w:del w:id="1279" w:author="win8" w:date="2018-05-22T11:25:00Z"/>
        </w:trPr>
        <w:tc>
          <w:tcPr>
            <w:tcW w:w="1768" w:type="dxa"/>
          </w:tcPr>
          <w:p w:rsidR="000B3215" w:rsidRPr="00291B71" w:rsidDel="0098529B" w:rsidRDefault="000B3215" w:rsidP="004F66CE">
            <w:pPr>
              <w:autoSpaceDE w:val="0"/>
              <w:autoSpaceDN w:val="0"/>
              <w:adjustRightInd w:val="0"/>
              <w:spacing w:line="480" w:lineRule="auto"/>
              <w:rPr>
                <w:del w:id="1280" w:author="win8" w:date="2018-05-22T11:25:00Z"/>
                <w:rFonts w:asciiTheme="majorBidi" w:hAnsiTheme="majorBidi" w:cstheme="majorBidi"/>
                <w:sz w:val="24"/>
                <w:szCs w:val="24"/>
                <w:lang w:bidi="fa-IR"/>
              </w:rPr>
            </w:pPr>
            <w:del w:id="1281" w:author="win8" w:date="2018-05-22T11:25:00Z">
              <w:r w:rsidDel="0098529B">
                <w:rPr>
                  <w:rFonts w:asciiTheme="majorBidi" w:hAnsiTheme="majorBidi" w:cstheme="majorBidi"/>
                  <w:sz w:val="24"/>
                  <w:szCs w:val="24"/>
                  <w:lang w:bidi="fa-IR"/>
                </w:rPr>
                <w:delText>T</w:delText>
              </w:r>
              <w:r w:rsidRPr="00291B71" w:rsidDel="0098529B">
                <w:rPr>
                  <w:rFonts w:asciiTheme="majorBidi" w:hAnsiTheme="majorBidi" w:cstheme="majorBidi"/>
                  <w:sz w:val="24"/>
                  <w:szCs w:val="24"/>
                  <w:lang w:bidi="fa-IR"/>
                </w:rPr>
                <w:delText>otal</w:delText>
              </w:r>
            </w:del>
          </w:p>
        </w:tc>
        <w:tc>
          <w:tcPr>
            <w:tcW w:w="2278" w:type="dxa"/>
          </w:tcPr>
          <w:p w:rsidR="000B3215" w:rsidRPr="00291B71" w:rsidDel="0098529B" w:rsidRDefault="000B3215" w:rsidP="004F66CE">
            <w:pPr>
              <w:autoSpaceDE w:val="0"/>
              <w:autoSpaceDN w:val="0"/>
              <w:adjustRightInd w:val="0"/>
              <w:spacing w:line="480" w:lineRule="auto"/>
              <w:ind w:left="60" w:right="60"/>
              <w:rPr>
                <w:del w:id="1282" w:author="win8" w:date="2018-05-22T11:25:00Z"/>
                <w:rFonts w:asciiTheme="majorBidi" w:hAnsiTheme="majorBidi" w:cstheme="majorBidi"/>
                <w:color w:val="000000"/>
                <w:sz w:val="24"/>
                <w:szCs w:val="24"/>
                <w:lang w:bidi="fa-IR"/>
              </w:rPr>
            </w:pPr>
            <w:del w:id="1283" w:author="win8" w:date="2018-05-22T11:25:00Z">
              <w:r w:rsidRPr="00291B71" w:rsidDel="0098529B">
                <w:rPr>
                  <w:rFonts w:asciiTheme="majorBidi" w:hAnsiTheme="majorBidi" w:cstheme="majorBidi"/>
                  <w:color w:val="000000"/>
                  <w:sz w:val="24"/>
                  <w:szCs w:val="24"/>
                  <w:lang w:bidi="fa-IR"/>
                </w:rPr>
                <w:delText>Pearson Correlation</w:delText>
              </w:r>
            </w:del>
          </w:p>
        </w:tc>
        <w:tc>
          <w:tcPr>
            <w:tcW w:w="1559" w:type="dxa"/>
          </w:tcPr>
          <w:p w:rsidR="000B3215" w:rsidRPr="00291B71" w:rsidDel="0098529B" w:rsidRDefault="000B3215" w:rsidP="004F66CE">
            <w:pPr>
              <w:autoSpaceDE w:val="0"/>
              <w:autoSpaceDN w:val="0"/>
              <w:adjustRightInd w:val="0"/>
              <w:spacing w:line="480" w:lineRule="auto"/>
              <w:ind w:left="60" w:right="60"/>
              <w:jc w:val="center"/>
              <w:rPr>
                <w:del w:id="1284" w:author="win8" w:date="2018-05-22T11:25:00Z"/>
                <w:rFonts w:asciiTheme="majorBidi" w:hAnsiTheme="majorBidi" w:cstheme="majorBidi"/>
                <w:color w:val="000000"/>
                <w:sz w:val="24"/>
                <w:szCs w:val="24"/>
                <w:lang w:bidi="fa-IR"/>
              </w:rPr>
            </w:pPr>
            <w:del w:id="1285" w:author="win8" w:date="2018-05-22T11:25:00Z">
              <w:r w:rsidRPr="00291B71" w:rsidDel="0098529B">
                <w:rPr>
                  <w:rFonts w:asciiTheme="majorBidi" w:hAnsiTheme="majorBidi" w:cstheme="majorBidi"/>
                  <w:color w:val="000000"/>
                  <w:sz w:val="24"/>
                  <w:szCs w:val="24"/>
                  <w:lang w:bidi="fa-IR"/>
                </w:rPr>
                <w:delText>-0.27</w:delText>
              </w:r>
              <w:r w:rsidRPr="00291B71" w:rsidDel="0098529B">
                <w:rPr>
                  <w:rFonts w:asciiTheme="majorBidi" w:hAnsiTheme="majorBidi" w:cstheme="majorBidi"/>
                  <w:color w:val="000000"/>
                  <w:sz w:val="24"/>
                  <w:szCs w:val="24"/>
                  <w:vertAlign w:val="superscript"/>
                  <w:lang w:bidi="fa-IR"/>
                </w:rPr>
                <w:delText>**</w:delText>
              </w:r>
            </w:del>
          </w:p>
        </w:tc>
        <w:tc>
          <w:tcPr>
            <w:tcW w:w="1276" w:type="dxa"/>
          </w:tcPr>
          <w:p w:rsidR="000B3215" w:rsidRPr="00291B71" w:rsidDel="0098529B" w:rsidRDefault="000B3215" w:rsidP="004F66CE">
            <w:pPr>
              <w:autoSpaceDE w:val="0"/>
              <w:autoSpaceDN w:val="0"/>
              <w:adjustRightInd w:val="0"/>
              <w:spacing w:line="480" w:lineRule="auto"/>
              <w:ind w:left="60" w:right="60"/>
              <w:jc w:val="center"/>
              <w:rPr>
                <w:del w:id="1286" w:author="win8" w:date="2018-05-22T11:25:00Z"/>
                <w:rFonts w:asciiTheme="majorBidi" w:hAnsiTheme="majorBidi" w:cstheme="majorBidi"/>
                <w:color w:val="000000"/>
                <w:sz w:val="24"/>
                <w:szCs w:val="24"/>
                <w:lang w:bidi="fa-IR"/>
              </w:rPr>
            </w:pPr>
            <w:del w:id="1287" w:author="win8" w:date="2018-05-22T11:25:00Z">
              <w:r w:rsidRPr="00291B71" w:rsidDel="0098529B">
                <w:rPr>
                  <w:rFonts w:asciiTheme="majorBidi" w:hAnsiTheme="majorBidi" w:cstheme="majorBidi"/>
                  <w:color w:val="000000"/>
                  <w:sz w:val="24"/>
                  <w:szCs w:val="24"/>
                  <w:lang w:bidi="fa-IR"/>
                </w:rPr>
                <w:delText>.95</w:delText>
              </w:r>
              <w:r w:rsidRPr="00291B71" w:rsidDel="0098529B">
                <w:rPr>
                  <w:rFonts w:asciiTheme="majorBidi" w:hAnsiTheme="majorBidi" w:cstheme="majorBidi"/>
                  <w:color w:val="000000"/>
                  <w:sz w:val="24"/>
                  <w:szCs w:val="24"/>
                  <w:vertAlign w:val="superscript"/>
                  <w:lang w:bidi="fa-IR"/>
                </w:rPr>
                <w:delText>**</w:delText>
              </w:r>
            </w:del>
          </w:p>
        </w:tc>
        <w:tc>
          <w:tcPr>
            <w:tcW w:w="1528" w:type="dxa"/>
          </w:tcPr>
          <w:p w:rsidR="000B3215" w:rsidRPr="00291B71" w:rsidDel="0098529B" w:rsidRDefault="000B3215" w:rsidP="004F66CE">
            <w:pPr>
              <w:autoSpaceDE w:val="0"/>
              <w:autoSpaceDN w:val="0"/>
              <w:adjustRightInd w:val="0"/>
              <w:spacing w:line="480" w:lineRule="auto"/>
              <w:ind w:left="60" w:right="60"/>
              <w:jc w:val="center"/>
              <w:rPr>
                <w:del w:id="1288" w:author="win8" w:date="2018-05-22T11:25:00Z"/>
                <w:rFonts w:asciiTheme="majorBidi" w:hAnsiTheme="majorBidi" w:cstheme="majorBidi"/>
                <w:color w:val="000000"/>
                <w:sz w:val="24"/>
                <w:szCs w:val="24"/>
                <w:lang w:bidi="fa-IR"/>
              </w:rPr>
            </w:pPr>
            <w:del w:id="1289" w:author="win8" w:date="2018-05-22T11:25:00Z">
              <w:r w:rsidRPr="00291B71" w:rsidDel="0098529B">
                <w:rPr>
                  <w:rFonts w:asciiTheme="majorBidi" w:hAnsiTheme="majorBidi" w:cstheme="majorBidi"/>
                  <w:color w:val="000000"/>
                  <w:sz w:val="24"/>
                  <w:szCs w:val="24"/>
                  <w:lang w:bidi="fa-IR"/>
                </w:rPr>
                <w:delText>.95</w:delText>
              </w:r>
              <w:r w:rsidRPr="00291B71" w:rsidDel="0098529B">
                <w:rPr>
                  <w:rFonts w:asciiTheme="majorBidi" w:hAnsiTheme="majorBidi" w:cstheme="majorBidi"/>
                  <w:color w:val="000000"/>
                  <w:sz w:val="24"/>
                  <w:szCs w:val="24"/>
                  <w:vertAlign w:val="superscript"/>
                  <w:lang w:bidi="fa-IR"/>
                </w:rPr>
                <w:delText>**</w:delText>
              </w:r>
            </w:del>
          </w:p>
        </w:tc>
        <w:tc>
          <w:tcPr>
            <w:tcW w:w="1369" w:type="dxa"/>
          </w:tcPr>
          <w:p w:rsidR="000B3215" w:rsidRPr="00291B71" w:rsidDel="0098529B" w:rsidRDefault="000B3215" w:rsidP="004F66CE">
            <w:pPr>
              <w:autoSpaceDE w:val="0"/>
              <w:autoSpaceDN w:val="0"/>
              <w:adjustRightInd w:val="0"/>
              <w:spacing w:line="480" w:lineRule="auto"/>
              <w:ind w:left="60" w:right="60"/>
              <w:jc w:val="center"/>
              <w:rPr>
                <w:del w:id="1290" w:author="win8" w:date="2018-05-22T11:25:00Z"/>
                <w:rFonts w:asciiTheme="majorBidi" w:hAnsiTheme="majorBidi" w:cstheme="majorBidi"/>
                <w:color w:val="000000"/>
                <w:sz w:val="24"/>
                <w:szCs w:val="24"/>
                <w:lang w:bidi="fa-IR"/>
              </w:rPr>
            </w:pPr>
            <w:del w:id="1291" w:author="win8" w:date="2018-05-22T11:25:00Z">
              <w:r w:rsidRPr="00291B71" w:rsidDel="0098529B">
                <w:rPr>
                  <w:rFonts w:asciiTheme="majorBidi" w:hAnsiTheme="majorBidi" w:cstheme="majorBidi"/>
                  <w:color w:val="000000"/>
                  <w:sz w:val="24"/>
                  <w:szCs w:val="24"/>
                  <w:lang w:bidi="fa-IR"/>
                </w:rPr>
                <w:delText>1</w:delText>
              </w:r>
            </w:del>
          </w:p>
        </w:tc>
      </w:tr>
      <w:tr w:rsidR="000B3215" w:rsidRPr="00291B71" w:rsidDel="0098529B" w:rsidTr="000B3215">
        <w:trPr>
          <w:trHeight w:val="375"/>
          <w:del w:id="1292" w:author="win8" w:date="2018-05-22T11:25:00Z"/>
        </w:trPr>
        <w:tc>
          <w:tcPr>
            <w:tcW w:w="1768" w:type="dxa"/>
          </w:tcPr>
          <w:p w:rsidR="000B3215" w:rsidRPr="00291B71" w:rsidDel="0098529B" w:rsidRDefault="000B3215" w:rsidP="004F66CE">
            <w:pPr>
              <w:autoSpaceDE w:val="0"/>
              <w:autoSpaceDN w:val="0"/>
              <w:adjustRightInd w:val="0"/>
              <w:spacing w:line="480" w:lineRule="auto"/>
              <w:rPr>
                <w:del w:id="1293" w:author="win8" w:date="2018-05-22T11:25:00Z"/>
                <w:rFonts w:asciiTheme="majorBidi" w:hAnsiTheme="majorBidi" w:cstheme="majorBidi"/>
                <w:sz w:val="24"/>
                <w:szCs w:val="24"/>
                <w:lang w:bidi="fa-IR"/>
              </w:rPr>
            </w:pPr>
          </w:p>
        </w:tc>
        <w:tc>
          <w:tcPr>
            <w:tcW w:w="2278" w:type="dxa"/>
          </w:tcPr>
          <w:p w:rsidR="000B3215" w:rsidRPr="00291B71" w:rsidDel="0098529B" w:rsidRDefault="000B3215" w:rsidP="004F66CE">
            <w:pPr>
              <w:autoSpaceDE w:val="0"/>
              <w:autoSpaceDN w:val="0"/>
              <w:adjustRightInd w:val="0"/>
              <w:spacing w:line="480" w:lineRule="auto"/>
              <w:ind w:left="60" w:right="60"/>
              <w:rPr>
                <w:del w:id="1294" w:author="win8" w:date="2018-05-22T11:25:00Z"/>
                <w:rFonts w:asciiTheme="majorBidi" w:hAnsiTheme="majorBidi" w:cstheme="majorBidi"/>
                <w:color w:val="000000"/>
                <w:sz w:val="24"/>
                <w:szCs w:val="24"/>
                <w:lang w:bidi="fa-IR"/>
              </w:rPr>
            </w:pPr>
            <w:del w:id="1295" w:author="win8" w:date="2018-05-22T11:25:00Z">
              <w:r w:rsidRPr="00291B71" w:rsidDel="0098529B">
                <w:rPr>
                  <w:rFonts w:asciiTheme="majorBidi" w:hAnsiTheme="majorBidi" w:cstheme="majorBidi"/>
                  <w:color w:val="000000"/>
                  <w:sz w:val="24"/>
                  <w:szCs w:val="24"/>
                  <w:lang w:bidi="fa-IR"/>
                </w:rPr>
                <w:delText>Sig. (2-tailed)</w:delText>
              </w:r>
            </w:del>
          </w:p>
        </w:tc>
        <w:tc>
          <w:tcPr>
            <w:tcW w:w="1559" w:type="dxa"/>
          </w:tcPr>
          <w:p w:rsidR="000B3215" w:rsidRPr="00291B71" w:rsidDel="0098529B" w:rsidRDefault="000B3215" w:rsidP="004F66CE">
            <w:pPr>
              <w:autoSpaceDE w:val="0"/>
              <w:autoSpaceDN w:val="0"/>
              <w:adjustRightInd w:val="0"/>
              <w:spacing w:line="480" w:lineRule="auto"/>
              <w:ind w:left="60" w:right="60"/>
              <w:jc w:val="center"/>
              <w:rPr>
                <w:del w:id="1296" w:author="win8" w:date="2018-05-22T11:25:00Z"/>
                <w:rFonts w:asciiTheme="majorBidi" w:hAnsiTheme="majorBidi" w:cstheme="majorBidi"/>
                <w:color w:val="000000"/>
                <w:sz w:val="24"/>
                <w:szCs w:val="24"/>
                <w:lang w:bidi="fa-IR"/>
              </w:rPr>
            </w:pPr>
            <w:del w:id="1297" w:author="win8" w:date="2018-05-22T11:25:00Z">
              <w:r w:rsidRPr="00291B71" w:rsidDel="0098529B">
                <w:rPr>
                  <w:rFonts w:asciiTheme="majorBidi" w:hAnsiTheme="majorBidi" w:cstheme="majorBidi"/>
                  <w:color w:val="000000"/>
                  <w:sz w:val="24"/>
                  <w:szCs w:val="24"/>
                  <w:lang w:bidi="fa-IR"/>
                </w:rPr>
                <w:delText>.0001</w:delText>
              </w:r>
            </w:del>
          </w:p>
        </w:tc>
        <w:tc>
          <w:tcPr>
            <w:tcW w:w="1276" w:type="dxa"/>
          </w:tcPr>
          <w:p w:rsidR="000B3215" w:rsidRPr="00291B71" w:rsidDel="0098529B" w:rsidRDefault="000B3215" w:rsidP="004F66CE">
            <w:pPr>
              <w:autoSpaceDE w:val="0"/>
              <w:autoSpaceDN w:val="0"/>
              <w:adjustRightInd w:val="0"/>
              <w:spacing w:line="480" w:lineRule="auto"/>
              <w:ind w:left="60" w:right="60"/>
              <w:jc w:val="center"/>
              <w:rPr>
                <w:del w:id="1298" w:author="win8" w:date="2018-05-22T11:25:00Z"/>
                <w:rFonts w:asciiTheme="majorBidi" w:hAnsiTheme="majorBidi" w:cstheme="majorBidi"/>
                <w:color w:val="000000"/>
                <w:sz w:val="24"/>
                <w:szCs w:val="24"/>
                <w:lang w:bidi="fa-IR"/>
              </w:rPr>
            </w:pPr>
            <w:del w:id="1299" w:author="win8" w:date="2018-05-22T11:25:00Z">
              <w:r w:rsidRPr="00291B71" w:rsidDel="0098529B">
                <w:rPr>
                  <w:rFonts w:asciiTheme="majorBidi" w:hAnsiTheme="majorBidi" w:cstheme="majorBidi"/>
                  <w:color w:val="000000"/>
                  <w:sz w:val="24"/>
                  <w:szCs w:val="24"/>
                  <w:lang w:bidi="fa-IR"/>
                </w:rPr>
                <w:delText>.0001</w:delText>
              </w:r>
            </w:del>
          </w:p>
        </w:tc>
        <w:tc>
          <w:tcPr>
            <w:tcW w:w="1528" w:type="dxa"/>
          </w:tcPr>
          <w:p w:rsidR="000B3215" w:rsidRPr="00291B71" w:rsidDel="0098529B" w:rsidRDefault="000B3215" w:rsidP="004F66CE">
            <w:pPr>
              <w:autoSpaceDE w:val="0"/>
              <w:autoSpaceDN w:val="0"/>
              <w:adjustRightInd w:val="0"/>
              <w:spacing w:line="480" w:lineRule="auto"/>
              <w:ind w:left="60" w:right="60"/>
              <w:jc w:val="center"/>
              <w:rPr>
                <w:del w:id="1300" w:author="win8" w:date="2018-05-22T11:25:00Z"/>
                <w:rFonts w:asciiTheme="majorBidi" w:hAnsiTheme="majorBidi" w:cstheme="majorBidi"/>
                <w:color w:val="000000"/>
                <w:sz w:val="24"/>
                <w:szCs w:val="24"/>
                <w:lang w:bidi="fa-IR"/>
              </w:rPr>
            </w:pPr>
            <w:del w:id="1301" w:author="win8" w:date="2018-05-22T11:25:00Z">
              <w:r w:rsidRPr="00291B71" w:rsidDel="0098529B">
                <w:rPr>
                  <w:rFonts w:asciiTheme="majorBidi" w:hAnsiTheme="majorBidi" w:cstheme="majorBidi"/>
                  <w:color w:val="000000"/>
                  <w:sz w:val="24"/>
                  <w:szCs w:val="24"/>
                  <w:lang w:bidi="fa-IR"/>
                </w:rPr>
                <w:delText>.0001</w:delText>
              </w:r>
            </w:del>
          </w:p>
        </w:tc>
        <w:tc>
          <w:tcPr>
            <w:tcW w:w="1369" w:type="dxa"/>
          </w:tcPr>
          <w:p w:rsidR="000B3215" w:rsidRPr="00291B71" w:rsidDel="0098529B" w:rsidRDefault="000B3215" w:rsidP="004F66CE">
            <w:pPr>
              <w:autoSpaceDE w:val="0"/>
              <w:autoSpaceDN w:val="0"/>
              <w:adjustRightInd w:val="0"/>
              <w:spacing w:line="480" w:lineRule="auto"/>
              <w:ind w:left="60" w:right="60"/>
              <w:jc w:val="center"/>
              <w:rPr>
                <w:del w:id="1302" w:author="win8" w:date="2018-05-22T11:25:00Z"/>
                <w:rFonts w:asciiTheme="majorBidi" w:hAnsiTheme="majorBidi" w:cstheme="majorBidi"/>
                <w:color w:val="000000"/>
                <w:sz w:val="24"/>
                <w:szCs w:val="24"/>
                <w:lang w:bidi="fa-IR"/>
              </w:rPr>
            </w:pPr>
          </w:p>
        </w:tc>
      </w:tr>
    </w:tbl>
    <w:p w:rsidR="000B3215" w:rsidRPr="00291B71" w:rsidDel="0098529B" w:rsidRDefault="000B3215" w:rsidP="000B3215">
      <w:pPr>
        <w:autoSpaceDE w:val="0"/>
        <w:autoSpaceDN w:val="0"/>
        <w:adjustRightInd w:val="0"/>
        <w:spacing w:line="480" w:lineRule="auto"/>
        <w:rPr>
          <w:del w:id="1303" w:author="win8" w:date="2018-05-22T11:25:00Z"/>
          <w:rFonts w:asciiTheme="majorBidi" w:hAnsiTheme="majorBidi" w:cstheme="majorBidi"/>
          <w:color w:val="000000"/>
          <w:sz w:val="24"/>
          <w:szCs w:val="24"/>
          <w:lang w:bidi="fa-IR"/>
        </w:rPr>
      </w:pPr>
    </w:p>
    <w:p w:rsidR="0098529B" w:rsidRPr="00B77E9C" w:rsidRDefault="0098529B" w:rsidP="0098529B">
      <w:pPr>
        <w:autoSpaceDE w:val="0"/>
        <w:autoSpaceDN w:val="0"/>
        <w:adjustRightInd w:val="0"/>
        <w:spacing w:after="0" w:line="400" w:lineRule="atLeast"/>
        <w:jc w:val="both"/>
        <w:rPr>
          <w:ins w:id="1304" w:author="win8" w:date="2018-05-22T11:26:00Z"/>
          <w:rFonts w:ascii="Times New Roman" w:hAnsi="Times New Roman" w:cs="Times New Roman"/>
          <w:sz w:val="24"/>
          <w:szCs w:val="24"/>
        </w:rPr>
      </w:pPr>
    </w:p>
    <w:p w:rsidR="000B3215" w:rsidRPr="000760A8" w:rsidRDefault="000B3215" w:rsidP="00ED20CD">
      <w:pPr>
        <w:rPr>
          <w:rFonts w:asciiTheme="majorBidi" w:hAnsiTheme="majorBidi" w:cstheme="majorBidi"/>
          <w:sz w:val="24"/>
          <w:szCs w:val="24"/>
        </w:rPr>
      </w:pPr>
    </w:p>
    <w:sectPr w:rsidR="000B3215" w:rsidRPr="000760A8" w:rsidSect="005B0971">
      <w:footerReference w:type="default" r:id="rId6"/>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DE4" w:rsidRDefault="009E5DE4" w:rsidP="00C47AD0">
      <w:pPr>
        <w:spacing w:after="0" w:line="240" w:lineRule="auto"/>
      </w:pPr>
      <w:r>
        <w:separator/>
      </w:r>
    </w:p>
  </w:endnote>
  <w:endnote w:type="continuationSeparator" w:id="0">
    <w:p w:rsidR="009E5DE4" w:rsidRDefault="009E5DE4" w:rsidP="00C4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682862"/>
      <w:docPartObj>
        <w:docPartGallery w:val="Page Numbers (Bottom of Page)"/>
        <w:docPartUnique/>
      </w:docPartObj>
    </w:sdtPr>
    <w:sdtEndPr/>
    <w:sdtContent>
      <w:p w:rsidR="00724790" w:rsidRDefault="00724790">
        <w:pPr>
          <w:pStyle w:val="Footer"/>
          <w:jc w:val="center"/>
        </w:pPr>
        <w:r>
          <w:fldChar w:fldCharType="begin"/>
        </w:r>
        <w:r>
          <w:instrText xml:space="preserve"> PAGE   \* MERGEFORMAT </w:instrText>
        </w:r>
        <w:r>
          <w:fldChar w:fldCharType="separate"/>
        </w:r>
        <w:r w:rsidR="000362E4">
          <w:rPr>
            <w:noProof/>
          </w:rPr>
          <w:t>14</w:t>
        </w:r>
        <w:r>
          <w:rPr>
            <w:noProof/>
          </w:rPr>
          <w:fldChar w:fldCharType="end"/>
        </w:r>
      </w:p>
    </w:sdtContent>
  </w:sdt>
  <w:p w:rsidR="00724790" w:rsidRDefault="00724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DE4" w:rsidRDefault="009E5DE4" w:rsidP="00C47AD0">
      <w:pPr>
        <w:spacing w:after="0" w:line="240" w:lineRule="auto"/>
      </w:pPr>
      <w:r>
        <w:separator/>
      </w:r>
    </w:p>
  </w:footnote>
  <w:footnote w:type="continuationSeparator" w:id="0">
    <w:p w:rsidR="009E5DE4" w:rsidRDefault="009E5DE4" w:rsidP="00C47AD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8">
    <w15:presenceInfo w15:providerId="None" w15:userId="win8"/>
  </w15:person>
  <w15:person w15:author="win">
    <w15:presenceInfo w15:providerId="None" w15:userId="win"/>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t0eetaau5swfxevew7xw5wf50wrzwfzzte9&quot;&gt;Tarverdi_-1370002199 (2) Copy Copy Copy Copy Copy Copy&lt;record-ids&gt;&lt;item&gt;43&lt;/item&gt;&lt;/record-ids&gt;&lt;/item&gt;&lt;/Libraries&gt;"/>
  </w:docVars>
  <w:rsids>
    <w:rsidRoot w:val="00025E2E"/>
    <w:rsid w:val="00025E2E"/>
    <w:rsid w:val="00032EC9"/>
    <w:rsid w:val="000362E4"/>
    <w:rsid w:val="00041C1B"/>
    <w:rsid w:val="00045997"/>
    <w:rsid w:val="00052FBB"/>
    <w:rsid w:val="000559F9"/>
    <w:rsid w:val="00064A29"/>
    <w:rsid w:val="00067F0C"/>
    <w:rsid w:val="00070716"/>
    <w:rsid w:val="000760A8"/>
    <w:rsid w:val="00083830"/>
    <w:rsid w:val="000B3215"/>
    <w:rsid w:val="000C1C60"/>
    <w:rsid w:val="000D4BE7"/>
    <w:rsid w:val="000E6A3A"/>
    <w:rsid w:val="000F46AF"/>
    <w:rsid w:val="00132634"/>
    <w:rsid w:val="001514A3"/>
    <w:rsid w:val="001574E2"/>
    <w:rsid w:val="001759D6"/>
    <w:rsid w:val="0018639B"/>
    <w:rsid w:val="001E7BC3"/>
    <w:rsid w:val="00213E4F"/>
    <w:rsid w:val="0023000F"/>
    <w:rsid w:val="00253BB0"/>
    <w:rsid w:val="0028464E"/>
    <w:rsid w:val="002F3D09"/>
    <w:rsid w:val="00322D15"/>
    <w:rsid w:val="00340935"/>
    <w:rsid w:val="00340A0D"/>
    <w:rsid w:val="00361BC4"/>
    <w:rsid w:val="00374B68"/>
    <w:rsid w:val="0037516F"/>
    <w:rsid w:val="003961CA"/>
    <w:rsid w:val="0039706B"/>
    <w:rsid w:val="003972B1"/>
    <w:rsid w:val="003B1DCC"/>
    <w:rsid w:val="003E3B60"/>
    <w:rsid w:val="003F0C14"/>
    <w:rsid w:val="003F0DED"/>
    <w:rsid w:val="00412EBE"/>
    <w:rsid w:val="00427D0F"/>
    <w:rsid w:val="00437F67"/>
    <w:rsid w:val="00445E24"/>
    <w:rsid w:val="00456479"/>
    <w:rsid w:val="004C3E22"/>
    <w:rsid w:val="004F66CE"/>
    <w:rsid w:val="00500E7D"/>
    <w:rsid w:val="0051790F"/>
    <w:rsid w:val="00553FDF"/>
    <w:rsid w:val="00554B0A"/>
    <w:rsid w:val="005840C8"/>
    <w:rsid w:val="005928FA"/>
    <w:rsid w:val="005B0971"/>
    <w:rsid w:val="005E180D"/>
    <w:rsid w:val="006270A4"/>
    <w:rsid w:val="00637C29"/>
    <w:rsid w:val="00646FD2"/>
    <w:rsid w:val="00654C0F"/>
    <w:rsid w:val="00667EDA"/>
    <w:rsid w:val="00675616"/>
    <w:rsid w:val="00683719"/>
    <w:rsid w:val="006A2E83"/>
    <w:rsid w:val="006B3A07"/>
    <w:rsid w:val="006C0CC8"/>
    <w:rsid w:val="006C2954"/>
    <w:rsid w:val="0070730E"/>
    <w:rsid w:val="007106E1"/>
    <w:rsid w:val="00711A20"/>
    <w:rsid w:val="00724790"/>
    <w:rsid w:val="0073216E"/>
    <w:rsid w:val="00750610"/>
    <w:rsid w:val="0076426C"/>
    <w:rsid w:val="00787275"/>
    <w:rsid w:val="00793D95"/>
    <w:rsid w:val="007C7FC2"/>
    <w:rsid w:val="007E583F"/>
    <w:rsid w:val="007F5BD2"/>
    <w:rsid w:val="00802F23"/>
    <w:rsid w:val="00847894"/>
    <w:rsid w:val="00874686"/>
    <w:rsid w:val="00892C64"/>
    <w:rsid w:val="008A491A"/>
    <w:rsid w:val="008A55AD"/>
    <w:rsid w:val="008B733D"/>
    <w:rsid w:val="008C5229"/>
    <w:rsid w:val="008D01E7"/>
    <w:rsid w:val="008D115B"/>
    <w:rsid w:val="008D52DB"/>
    <w:rsid w:val="008D72F0"/>
    <w:rsid w:val="0090639A"/>
    <w:rsid w:val="00934E06"/>
    <w:rsid w:val="00947B8E"/>
    <w:rsid w:val="00980924"/>
    <w:rsid w:val="0098529B"/>
    <w:rsid w:val="00990D3B"/>
    <w:rsid w:val="009C6CC2"/>
    <w:rsid w:val="009E5DE4"/>
    <w:rsid w:val="009F1BB8"/>
    <w:rsid w:val="009F5E69"/>
    <w:rsid w:val="00A12E06"/>
    <w:rsid w:val="00A504B0"/>
    <w:rsid w:val="00A9023C"/>
    <w:rsid w:val="00AA2ACD"/>
    <w:rsid w:val="00AB3750"/>
    <w:rsid w:val="00AC12B8"/>
    <w:rsid w:val="00AC6203"/>
    <w:rsid w:val="00AD25B9"/>
    <w:rsid w:val="00AE118C"/>
    <w:rsid w:val="00AE6D1E"/>
    <w:rsid w:val="00AF2E75"/>
    <w:rsid w:val="00AF6453"/>
    <w:rsid w:val="00B0010E"/>
    <w:rsid w:val="00B040A1"/>
    <w:rsid w:val="00B16BFB"/>
    <w:rsid w:val="00B56441"/>
    <w:rsid w:val="00B6202B"/>
    <w:rsid w:val="00B62763"/>
    <w:rsid w:val="00B74BAB"/>
    <w:rsid w:val="00B7644A"/>
    <w:rsid w:val="00B819FA"/>
    <w:rsid w:val="00BD3187"/>
    <w:rsid w:val="00BF48E7"/>
    <w:rsid w:val="00C06285"/>
    <w:rsid w:val="00C35CC4"/>
    <w:rsid w:val="00C47AD0"/>
    <w:rsid w:val="00C50A05"/>
    <w:rsid w:val="00C65797"/>
    <w:rsid w:val="00C80BBA"/>
    <w:rsid w:val="00CC38F9"/>
    <w:rsid w:val="00CD1A25"/>
    <w:rsid w:val="00D02426"/>
    <w:rsid w:val="00D03829"/>
    <w:rsid w:val="00D26196"/>
    <w:rsid w:val="00D303E5"/>
    <w:rsid w:val="00D340CD"/>
    <w:rsid w:val="00D44B79"/>
    <w:rsid w:val="00D44EC7"/>
    <w:rsid w:val="00D76A99"/>
    <w:rsid w:val="00D80EAF"/>
    <w:rsid w:val="00D87755"/>
    <w:rsid w:val="00D908C3"/>
    <w:rsid w:val="00DB07A7"/>
    <w:rsid w:val="00DC2238"/>
    <w:rsid w:val="00E05F61"/>
    <w:rsid w:val="00E12DEF"/>
    <w:rsid w:val="00E33D2D"/>
    <w:rsid w:val="00E4534E"/>
    <w:rsid w:val="00EB060F"/>
    <w:rsid w:val="00EC057C"/>
    <w:rsid w:val="00EC6B6A"/>
    <w:rsid w:val="00ED20CD"/>
    <w:rsid w:val="00ED6643"/>
    <w:rsid w:val="00EF016C"/>
    <w:rsid w:val="00F453CC"/>
    <w:rsid w:val="00F60B82"/>
    <w:rsid w:val="00FD6D2F"/>
    <w:rsid w:val="00FE3B07"/>
    <w:rsid w:val="00FF1D7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5958"/>
  <w15:chartTrackingRefBased/>
  <w15:docId w15:val="{C3F08230-EF8E-42EB-A6CC-1391F319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60A8"/>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0760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760A8"/>
    <w:rPr>
      <w:rFonts w:ascii="Calibri" w:hAnsi="Calibri" w:cs="Calibri"/>
      <w:noProof/>
      <w:lang w:bidi="ar-SA"/>
    </w:rPr>
  </w:style>
  <w:style w:type="character" w:customStyle="1" w:styleId="hps">
    <w:name w:val="hps"/>
    <w:rsid w:val="000760A8"/>
  </w:style>
  <w:style w:type="paragraph" w:customStyle="1" w:styleId="Body">
    <w:name w:val="Body"/>
    <w:rsid w:val="000760A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nl-NL"/>
    </w:rPr>
  </w:style>
  <w:style w:type="paragraph" w:styleId="Header">
    <w:name w:val="header"/>
    <w:basedOn w:val="Normal"/>
    <w:link w:val="HeaderChar"/>
    <w:uiPriority w:val="99"/>
    <w:unhideWhenUsed/>
    <w:rsid w:val="00C47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AD0"/>
    <w:rPr>
      <w:lang w:bidi="ar-SA"/>
    </w:rPr>
  </w:style>
  <w:style w:type="paragraph" w:styleId="Footer">
    <w:name w:val="footer"/>
    <w:basedOn w:val="Normal"/>
    <w:link w:val="FooterChar"/>
    <w:uiPriority w:val="99"/>
    <w:unhideWhenUsed/>
    <w:rsid w:val="00C47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AD0"/>
    <w:rPr>
      <w:lang w:bidi="ar-SA"/>
    </w:rPr>
  </w:style>
  <w:style w:type="paragraph" w:styleId="NoSpacing">
    <w:name w:val="No Spacing"/>
    <w:uiPriority w:val="1"/>
    <w:qFormat/>
    <w:rsid w:val="000B3215"/>
    <w:pPr>
      <w:spacing w:after="0" w:line="240" w:lineRule="auto"/>
    </w:pPr>
    <w:rPr>
      <w:rFonts w:ascii="Calibri" w:eastAsia="Calibri" w:hAnsi="Calibri" w:cs="Arial"/>
      <w:lang w:bidi="ar-SA"/>
    </w:rPr>
  </w:style>
  <w:style w:type="table" w:styleId="TableGrid">
    <w:name w:val="Table Grid"/>
    <w:basedOn w:val="TableNormal"/>
    <w:uiPriority w:val="39"/>
    <w:rsid w:val="000B3215"/>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18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80D"/>
    <w:rPr>
      <w:rFonts w:ascii="Segoe UI" w:hAnsi="Segoe UI" w:cs="Segoe UI"/>
      <w:sz w:val="18"/>
      <w:szCs w:val="18"/>
      <w:lang w:bidi="ar-SA"/>
    </w:rPr>
  </w:style>
  <w:style w:type="paragraph" w:customStyle="1" w:styleId="EndNoteBibliographyTitle">
    <w:name w:val="EndNote Bibliography Title"/>
    <w:basedOn w:val="Normal"/>
    <w:link w:val="EndNoteBibliographyTitleChar"/>
    <w:rsid w:val="0068371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83719"/>
    <w:rPr>
      <w:rFonts w:ascii="Calibri" w:hAnsi="Calibri" w:cs="Calibri"/>
      <w:noProof/>
      <w:lang w:bidi="ar-SA"/>
    </w:rPr>
  </w:style>
  <w:style w:type="character" w:styleId="Hyperlink">
    <w:name w:val="Hyperlink"/>
    <w:basedOn w:val="DefaultParagraphFont"/>
    <w:uiPriority w:val="99"/>
    <w:unhideWhenUsed/>
    <w:rsid w:val="00683719"/>
    <w:rPr>
      <w:color w:val="0563C1" w:themeColor="hyperlink"/>
      <w:u w:val="single"/>
    </w:rPr>
  </w:style>
  <w:style w:type="table" w:customStyle="1" w:styleId="TableGrid1">
    <w:name w:val="Table Grid1"/>
    <w:basedOn w:val="TableNormal"/>
    <w:next w:val="TableGrid"/>
    <w:uiPriority w:val="39"/>
    <w:rsid w:val="00322D15"/>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D4BE7"/>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54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9258</Words>
  <Characters>52776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user123</dc:creator>
  <cp:keywords/>
  <dc:description/>
  <cp:lastModifiedBy>Admin</cp:lastModifiedBy>
  <cp:revision>3</cp:revision>
  <dcterms:created xsi:type="dcterms:W3CDTF">2018-06-04T12:38:00Z</dcterms:created>
  <dcterms:modified xsi:type="dcterms:W3CDTF">2018-06-04T12:42:00Z</dcterms:modified>
</cp:coreProperties>
</file>