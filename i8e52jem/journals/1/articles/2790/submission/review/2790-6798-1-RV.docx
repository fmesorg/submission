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A8229" w14:textId="77777777" w:rsidR="005F415A" w:rsidRPr="000A697E" w:rsidRDefault="00B31E4B" w:rsidP="000A697E">
      <w:pPr>
        <w:spacing w:line="240" w:lineRule="auto"/>
        <w:jc w:val="both"/>
        <w:rPr>
          <w:rFonts w:ascii="Times New Roman" w:hAnsi="Times New Roman" w:cs="Times New Roman"/>
          <w:b/>
          <w:sz w:val="24"/>
          <w:szCs w:val="24"/>
        </w:rPr>
      </w:pPr>
      <w:bookmarkStart w:id="0" w:name="_GoBack"/>
      <w:bookmarkEnd w:id="0"/>
      <w:r w:rsidRPr="000A697E">
        <w:rPr>
          <w:rFonts w:ascii="Times New Roman" w:hAnsi="Times New Roman" w:cs="Times New Roman"/>
          <w:b/>
          <w:sz w:val="24"/>
          <w:szCs w:val="24"/>
        </w:rPr>
        <w:t xml:space="preserve">Title: Conducting Controlled Human Infectious Model (CHIM) studies in India is an ethical obligation. </w:t>
      </w:r>
    </w:p>
    <w:p w14:paraId="101015F8" w14:textId="77777777" w:rsidR="00B31E4B" w:rsidRPr="00E72971" w:rsidRDefault="00B31E4B" w:rsidP="000A697E">
      <w:pPr>
        <w:spacing w:line="240" w:lineRule="auto"/>
        <w:jc w:val="both"/>
        <w:rPr>
          <w:rFonts w:ascii="Times New Roman" w:hAnsi="Times New Roman" w:cs="Times New Roman"/>
          <w:sz w:val="24"/>
          <w:szCs w:val="24"/>
        </w:rPr>
      </w:pPr>
    </w:p>
    <w:p w14:paraId="542791FA" w14:textId="77777777" w:rsidR="00B31E4B" w:rsidRPr="00E72971" w:rsidRDefault="00B31E4B" w:rsidP="000A697E">
      <w:pPr>
        <w:spacing w:line="240" w:lineRule="auto"/>
        <w:jc w:val="both"/>
        <w:rPr>
          <w:rFonts w:ascii="Times New Roman" w:hAnsi="Times New Roman" w:cs="Times New Roman"/>
          <w:sz w:val="24"/>
          <w:szCs w:val="24"/>
        </w:rPr>
      </w:pPr>
      <w:r w:rsidRPr="00E72971">
        <w:rPr>
          <w:rFonts w:ascii="Times New Roman" w:hAnsi="Times New Roman" w:cs="Times New Roman"/>
          <w:sz w:val="24"/>
          <w:szCs w:val="24"/>
        </w:rPr>
        <w:t xml:space="preserve">Abstract: </w:t>
      </w:r>
    </w:p>
    <w:p w14:paraId="0D17F738" w14:textId="77777777" w:rsidR="00D739F5" w:rsidRDefault="00E53310" w:rsidP="000A697E">
      <w:pPr>
        <w:spacing w:line="240" w:lineRule="auto"/>
        <w:jc w:val="both"/>
        <w:rPr>
          <w:rFonts w:ascii="Times New Roman" w:hAnsi="Times New Roman" w:cs="Times New Roman"/>
          <w:sz w:val="24"/>
          <w:szCs w:val="24"/>
        </w:rPr>
      </w:pPr>
      <w:r w:rsidRPr="00E72971">
        <w:rPr>
          <w:rFonts w:ascii="Times New Roman" w:hAnsi="Times New Roman" w:cs="Times New Roman"/>
          <w:sz w:val="24"/>
          <w:szCs w:val="24"/>
        </w:rPr>
        <w:t>Actual obligations and p</w:t>
      </w:r>
      <w:r w:rsidR="000D1EA4" w:rsidRPr="00E72971">
        <w:rPr>
          <w:rFonts w:ascii="Times New Roman" w:hAnsi="Times New Roman" w:cs="Times New Roman"/>
          <w:sz w:val="24"/>
          <w:szCs w:val="24"/>
        </w:rPr>
        <w:t xml:space="preserve">rima facie obligations </w:t>
      </w:r>
      <w:r w:rsidRPr="00E72971">
        <w:rPr>
          <w:rFonts w:ascii="Times New Roman" w:hAnsi="Times New Roman" w:cs="Times New Roman"/>
          <w:sz w:val="24"/>
          <w:szCs w:val="24"/>
        </w:rPr>
        <w:t>conform</w:t>
      </w:r>
      <w:r w:rsidR="000D1EA4" w:rsidRPr="00E72971">
        <w:rPr>
          <w:rFonts w:ascii="Times New Roman" w:hAnsi="Times New Roman" w:cs="Times New Roman"/>
          <w:sz w:val="24"/>
          <w:szCs w:val="24"/>
        </w:rPr>
        <w:t xml:space="preserve"> closely to human experience as moral agents and provide indispensable categories for biomedical ethics. Weighing competing prima facie obligations and achieving the “greatest balance” of right over wrong helps determine actual obligations and gu</w:t>
      </w:r>
      <w:r w:rsidRPr="00E72971">
        <w:rPr>
          <w:rFonts w:ascii="Times New Roman" w:hAnsi="Times New Roman" w:cs="Times New Roman"/>
          <w:sz w:val="24"/>
          <w:szCs w:val="24"/>
        </w:rPr>
        <w:t>i</w:t>
      </w:r>
      <w:r w:rsidR="00251703" w:rsidRPr="00E72971">
        <w:rPr>
          <w:rFonts w:ascii="Times New Roman" w:hAnsi="Times New Roman" w:cs="Times New Roman"/>
          <w:sz w:val="24"/>
          <w:szCs w:val="24"/>
        </w:rPr>
        <w:t xml:space="preserve">des an individual, an agency or </w:t>
      </w:r>
      <w:r w:rsidR="000D1EA4" w:rsidRPr="00E72971">
        <w:rPr>
          <w:rFonts w:ascii="Times New Roman" w:hAnsi="Times New Roman" w:cs="Times New Roman"/>
          <w:sz w:val="24"/>
          <w:szCs w:val="24"/>
        </w:rPr>
        <w:t>a country to determine what ough</w:t>
      </w:r>
      <w:r w:rsidRPr="00E72971">
        <w:rPr>
          <w:rFonts w:ascii="Times New Roman" w:hAnsi="Times New Roman" w:cs="Times New Roman"/>
          <w:sz w:val="24"/>
          <w:szCs w:val="24"/>
        </w:rPr>
        <w:t xml:space="preserve">t to be done in a </w:t>
      </w:r>
      <w:r w:rsidR="000D1EA4" w:rsidRPr="00E72971">
        <w:rPr>
          <w:rFonts w:ascii="Times New Roman" w:hAnsi="Times New Roman" w:cs="Times New Roman"/>
          <w:sz w:val="24"/>
          <w:szCs w:val="24"/>
        </w:rPr>
        <w:t xml:space="preserve"> challenging situation. </w:t>
      </w:r>
      <w:r w:rsidRPr="00E72971">
        <w:rPr>
          <w:rFonts w:ascii="Times New Roman" w:hAnsi="Times New Roman" w:cs="Times New Roman"/>
          <w:sz w:val="24"/>
          <w:szCs w:val="24"/>
        </w:rPr>
        <w:t>Conducting controlled Human Infection model (CHIM) studies in India is one such si</w:t>
      </w:r>
      <w:r w:rsidR="00273E6B" w:rsidRPr="00E72971">
        <w:rPr>
          <w:rFonts w:ascii="Times New Roman" w:hAnsi="Times New Roman" w:cs="Times New Roman"/>
          <w:sz w:val="24"/>
          <w:szCs w:val="24"/>
        </w:rPr>
        <w:t xml:space="preserve">tuation. </w:t>
      </w:r>
    </w:p>
    <w:p w14:paraId="6B73D930" w14:textId="77777777" w:rsidR="00E72971" w:rsidRPr="00E72971" w:rsidRDefault="00E72971" w:rsidP="000A697E">
      <w:pPr>
        <w:spacing w:line="240" w:lineRule="auto"/>
        <w:jc w:val="both"/>
        <w:rPr>
          <w:rFonts w:ascii="Times New Roman" w:hAnsi="Times New Roman" w:cs="Times New Roman"/>
          <w:sz w:val="24"/>
          <w:szCs w:val="24"/>
        </w:rPr>
      </w:pPr>
    </w:p>
    <w:p w14:paraId="565FE8F8" w14:textId="77777777" w:rsidR="007337A5" w:rsidRDefault="00273E6B" w:rsidP="000A697E">
      <w:pPr>
        <w:spacing w:line="240" w:lineRule="auto"/>
        <w:jc w:val="both"/>
        <w:rPr>
          <w:rFonts w:ascii="Times New Roman" w:hAnsi="Times New Roman" w:cs="Times New Roman"/>
          <w:sz w:val="24"/>
          <w:szCs w:val="24"/>
        </w:rPr>
      </w:pPr>
      <w:r w:rsidRPr="00E72971">
        <w:rPr>
          <w:rFonts w:ascii="Times New Roman" w:hAnsi="Times New Roman" w:cs="Times New Roman"/>
          <w:sz w:val="24"/>
          <w:szCs w:val="24"/>
        </w:rPr>
        <w:t>Th</w:t>
      </w:r>
      <w:r w:rsidR="00321844" w:rsidRPr="00E72971">
        <w:rPr>
          <w:rFonts w:ascii="Times New Roman" w:hAnsi="Times New Roman" w:cs="Times New Roman"/>
          <w:sz w:val="24"/>
          <w:szCs w:val="24"/>
        </w:rPr>
        <w:t>e ethical challenge in conducting a CHIM study lies in achieving the difficult task of balancing</w:t>
      </w:r>
      <w:r w:rsidR="00D739F5" w:rsidRPr="00E72971">
        <w:rPr>
          <w:rFonts w:ascii="Times New Roman" w:hAnsi="Times New Roman" w:cs="Times New Roman"/>
          <w:sz w:val="24"/>
          <w:szCs w:val="24"/>
        </w:rPr>
        <w:t xml:space="preserve"> the </w:t>
      </w:r>
      <w:r w:rsidR="00321844" w:rsidRPr="00E72971">
        <w:rPr>
          <w:rFonts w:ascii="Times New Roman" w:hAnsi="Times New Roman" w:cs="Times New Roman"/>
          <w:sz w:val="24"/>
          <w:szCs w:val="24"/>
        </w:rPr>
        <w:t>push of s</w:t>
      </w:r>
      <w:r w:rsidR="00D739F5" w:rsidRPr="00E72971">
        <w:rPr>
          <w:rFonts w:ascii="Times New Roman" w:hAnsi="Times New Roman" w:cs="Times New Roman"/>
          <w:sz w:val="24"/>
          <w:szCs w:val="24"/>
        </w:rPr>
        <w:t>cientific merit in</w:t>
      </w:r>
      <w:r w:rsidR="00AE2FA2" w:rsidRPr="00E72971">
        <w:rPr>
          <w:rFonts w:ascii="Times New Roman" w:hAnsi="Times New Roman" w:cs="Times New Roman"/>
          <w:sz w:val="24"/>
          <w:szCs w:val="24"/>
        </w:rPr>
        <w:t xml:space="preserve"> introducing</w:t>
      </w:r>
      <w:r w:rsidR="00251703" w:rsidRPr="00E72971">
        <w:rPr>
          <w:rFonts w:ascii="Times New Roman" w:hAnsi="Times New Roman" w:cs="Times New Roman"/>
          <w:sz w:val="24"/>
          <w:szCs w:val="24"/>
        </w:rPr>
        <w:t xml:space="preserve"> standardized, attenuated strains of micro-organisms </w:t>
      </w:r>
      <w:r w:rsidR="00D739F5" w:rsidRPr="00E72971">
        <w:rPr>
          <w:rFonts w:ascii="Times New Roman" w:hAnsi="Times New Roman" w:cs="Times New Roman"/>
          <w:sz w:val="24"/>
          <w:szCs w:val="24"/>
        </w:rPr>
        <w:t>in</w:t>
      </w:r>
      <w:r w:rsidR="00AE2FA2" w:rsidRPr="00E72971">
        <w:rPr>
          <w:rFonts w:ascii="Times New Roman" w:hAnsi="Times New Roman" w:cs="Times New Roman"/>
          <w:sz w:val="24"/>
          <w:szCs w:val="24"/>
        </w:rPr>
        <w:t>to</w:t>
      </w:r>
      <w:r w:rsidR="00D739F5" w:rsidRPr="00E72971">
        <w:rPr>
          <w:rFonts w:ascii="Times New Roman" w:hAnsi="Times New Roman" w:cs="Times New Roman"/>
          <w:sz w:val="24"/>
          <w:szCs w:val="24"/>
        </w:rPr>
        <w:t xml:space="preserve"> normal healthy volunteers to develop knowledge which adds value to the </w:t>
      </w:r>
      <w:r w:rsidR="00321844" w:rsidRPr="00E72971">
        <w:rPr>
          <w:rFonts w:ascii="Times New Roman" w:hAnsi="Times New Roman" w:cs="Times New Roman"/>
          <w:sz w:val="24"/>
          <w:szCs w:val="24"/>
        </w:rPr>
        <w:t xml:space="preserve">society with the </w:t>
      </w:r>
      <w:r w:rsidR="00D739F5" w:rsidRPr="00E72971">
        <w:rPr>
          <w:rFonts w:ascii="Times New Roman" w:hAnsi="Times New Roman" w:cs="Times New Roman"/>
          <w:sz w:val="24"/>
          <w:szCs w:val="24"/>
        </w:rPr>
        <w:t>pull of ensuring safety of these health</w:t>
      </w:r>
      <w:r w:rsidR="00321844" w:rsidRPr="00E72971">
        <w:rPr>
          <w:rFonts w:ascii="Times New Roman" w:hAnsi="Times New Roman" w:cs="Times New Roman"/>
          <w:sz w:val="24"/>
          <w:szCs w:val="24"/>
        </w:rPr>
        <w:t>y</w:t>
      </w:r>
      <w:r w:rsidR="00D739F5" w:rsidRPr="00E72971">
        <w:rPr>
          <w:rFonts w:ascii="Times New Roman" w:hAnsi="Times New Roman" w:cs="Times New Roman"/>
          <w:sz w:val="24"/>
          <w:szCs w:val="24"/>
        </w:rPr>
        <w:t xml:space="preserve"> individuals to potential and completely informed risks in a fashion that is transparent, accountable and open to public view. </w:t>
      </w:r>
      <w:r w:rsidR="00981819" w:rsidRPr="00E72971">
        <w:rPr>
          <w:rFonts w:ascii="Times New Roman" w:hAnsi="Times New Roman" w:cs="Times New Roman"/>
          <w:sz w:val="24"/>
          <w:szCs w:val="24"/>
        </w:rPr>
        <w:t xml:space="preserve">The bar is further raised in the background of </w:t>
      </w:r>
      <w:r w:rsidR="005F415A" w:rsidRPr="00E72971">
        <w:rPr>
          <w:rFonts w:ascii="Times New Roman" w:hAnsi="Times New Roman" w:cs="Times New Roman"/>
          <w:sz w:val="24"/>
          <w:szCs w:val="24"/>
        </w:rPr>
        <w:t xml:space="preserve">already </w:t>
      </w:r>
      <w:r w:rsidR="00981819" w:rsidRPr="00E72971">
        <w:rPr>
          <w:rFonts w:ascii="Times New Roman" w:hAnsi="Times New Roman" w:cs="Times New Roman"/>
          <w:sz w:val="24"/>
          <w:szCs w:val="24"/>
        </w:rPr>
        <w:t>fragile public confidence in biomedical research</w:t>
      </w:r>
      <w:r w:rsidR="005F415A" w:rsidRPr="00E72971">
        <w:rPr>
          <w:rFonts w:ascii="Times New Roman" w:hAnsi="Times New Roman" w:cs="Times New Roman"/>
          <w:sz w:val="24"/>
          <w:szCs w:val="24"/>
        </w:rPr>
        <w:t xml:space="preserve"> in India</w:t>
      </w:r>
      <w:r w:rsidR="00981819" w:rsidRPr="00E72971">
        <w:rPr>
          <w:rFonts w:ascii="Times New Roman" w:hAnsi="Times New Roman" w:cs="Times New Roman"/>
          <w:sz w:val="24"/>
          <w:szCs w:val="24"/>
        </w:rPr>
        <w:t>; especially when “deliberate” introduction of microbial agents to healthy individuals is involved for the lar</w:t>
      </w:r>
      <w:r w:rsidR="005F415A" w:rsidRPr="00E72971">
        <w:rPr>
          <w:rFonts w:ascii="Times New Roman" w:hAnsi="Times New Roman" w:cs="Times New Roman"/>
          <w:sz w:val="24"/>
          <w:szCs w:val="24"/>
        </w:rPr>
        <w:t>ger altruistic gain</w:t>
      </w:r>
      <w:r w:rsidR="00981819" w:rsidRPr="00E72971">
        <w:rPr>
          <w:rFonts w:ascii="Times New Roman" w:hAnsi="Times New Roman" w:cs="Times New Roman"/>
          <w:sz w:val="24"/>
          <w:szCs w:val="24"/>
        </w:rPr>
        <w:t xml:space="preserve"> intended to help the society as a whole. </w:t>
      </w:r>
    </w:p>
    <w:p w14:paraId="3879468A" w14:textId="77777777" w:rsidR="00E72971" w:rsidRPr="00E72971" w:rsidRDefault="00E72971" w:rsidP="000A697E">
      <w:pPr>
        <w:spacing w:line="240" w:lineRule="auto"/>
        <w:jc w:val="both"/>
        <w:rPr>
          <w:rFonts w:ascii="Times New Roman" w:hAnsi="Times New Roman" w:cs="Times New Roman"/>
          <w:sz w:val="24"/>
          <w:szCs w:val="24"/>
        </w:rPr>
      </w:pPr>
    </w:p>
    <w:p w14:paraId="1F93EACF" w14:textId="77777777" w:rsidR="00734119" w:rsidRPr="00E72971" w:rsidRDefault="00F6213C" w:rsidP="000A697E">
      <w:pPr>
        <w:spacing w:line="240" w:lineRule="auto"/>
        <w:jc w:val="both"/>
        <w:rPr>
          <w:rFonts w:ascii="Times New Roman" w:hAnsi="Times New Roman" w:cs="Times New Roman"/>
          <w:sz w:val="24"/>
          <w:szCs w:val="24"/>
        </w:rPr>
      </w:pPr>
      <w:r w:rsidRPr="00E72971">
        <w:rPr>
          <w:rFonts w:ascii="Times New Roman" w:hAnsi="Times New Roman" w:cs="Times New Roman"/>
          <w:sz w:val="24"/>
          <w:szCs w:val="24"/>
        </w:rPr>
        <w:t xml:space="preserve">This paper introduces </w:t>
      </w:r>
      <w:r w:rsidR="006F3D4E" w:rsidRPr="00E72971">
        <w:rPr>
          <w:rFonts w:ascii="Times New Roman" w:hAnsi="Times New Roman" w:cs="Times New Roman"/>
          <w:sz w:val="24"/>
          <w:szCs w:val="24"/>
        </w:rPr>
        <w:t xml:space="preserve">what </w:t>
      </w:r>
      <w:r w:rsidR="00734119" w:rsidRPr="00E72971">
        <w:rPr>
          <w:rFonts w:ascii="Times New Roman" w:hAnsi="Times New Roman" w:cs="Times New Roman"/>
          <w:sz w:val="24"/>
          <w:szCs w:val="24"/>
        </w:rPr>
        <w:t>a</w:t>
      </w:r>
      <w:r w:rsidR="00AE2FA2" w:rsidRPr="00E72971">
        <w:rPr>
          <w:rFonts w:ascii="Times New Roman" w:hAnsi="Times New Roman" w:cs="Times New Roman"/>
          <w:sz w:val="24"/>
          <w:szCs w:val="24"/>
        </w:rPr>
        <w:t xml:space="preserve"> CHIM</w:t>
      </w:r>
      <w:r w:rsidR="00734119" w:rsidRPr="00E72971">
        <w:rPr>
          <w:rFonts w:ascii="Times New Roman" w:hAnsi="Times New Roman" w:cs="Times New Roman"/>
          <w:sz w:val="24"/>
          <w:szCs w:val="24"/>
        </w:rPr>
        <w:t xml:space="preserve"> study</w:t>
      </w:r>
      <w:r w:rsidR="00321844" w:rsidRPr="00E72971">
        <w:rPr>
          <w:rFonts w:ascii="Times New Roman" w:hAnsi="Times New Roman" w:cs="Times New Roman"/>
          <w:sz w:val="24"/>
          <w:szCs w:val="24"/>
        </w:rPr>
        <w:t xml:space="preserve"> is and </w:t>
      </w:r>
      <w:r w:rsidRPr="00E72971">
        <w:rPr>
          <w:rFonts w:ascii="Times New Roman" w:hAnsi="Times New Roman" w:cs="Times New Roman"/>
          <w:sz w:val="24"/>
          <w:szCs w:val="24"/>
        </w:rPr>
        <w:t>goes on to discuss</w:t>
      </w:r>
      <w:r w:rsidR="00400EDB" w:rsidRPr="00E72971">
        <w:rPr>
          <w:rFonts w:ascii="Times New Roman" w:hAnsi="Times New Roman" w:cs="Times New Roman"/>
          <w:sz w:val="24"/>
          <w:szCs w:val="24"/>
        </w:rPr>
        <w:t xml:space="preserve"> the use</w:t>
      </w:r>
      <w:r w:rsidRPr="00E72971">
        <w:rPr>
          <w:rFonts w:ascii="Times New Roman" w:hAnsi="Times New Roman" w:cs="Times New Roman"/>
          <w:sz w:val="24"/>
          <w:szCs w:val="24"/>
        </w:rPr>
        <w:t>s</w:t>
      </w:r>
      <w:r w:rsidR="00400EDB" w:rsidRPr="00E72971">
        <w:rPr>
          <w:rFonts w:ascii="Times New Roman" w:hAnsi="Times New Roman" w:cs="Times New Roman"/>
          <w:sz w:val="24"/>
          <w:szCs w:val="24"/>
        </w:rPr>
        <w:t xml:space="preserve"> of CHIM studies with respect to the larger </w:t>
      </w:r>
      <w:r w:rsidR="007355D8" w:rsidRPr="00E72971">
        <w:rPr>
          <w:rFonts w:ascii="Times New Roman" w:hAnsi="Times New Roman" w:cs="Times New Roman"/>
          <w:sz w:val="24"/>
          <w:szCs w:val="24"/>
        </w:rPr>
        <w:t>scientific</w:t>
      </w:r>
      <w:r w:rsidR="0072749F" w:rsidRPr="00E72971">
        <w:rPr>
          <w:rFonts w:ascii="Times New Roman" w:hAnsi="Times New Roman" w:cs="Times New Roman"/>
          <w:sz w:val="24"/>
          <w:szCs w:val="24"/>
        </w:rPr>
        <w:t xml:space="preserve"> </w:t>
      </w:r>
      <w:r w:rsidR="00400EDB" w:rsidRPr="00E72971">
        <w:rPr>
          <w:rFonts w:ascii="Times New Roman" w:hAnsi="Times New Roman" w:cs="Times New Roman"/>
          <w:sz w:val="24"/>
          <w:szCs w:val="24"/>
        </w:rPr>
        <w:t>Indian</w:t>
      </w:r>
      <w:r w:rsidR="0072749F" w:rsidRPr="00E72971">
        <w:rPr>
          <w:rFonts w:ascii="Times New Roman" w:hAnsi="Times New Roman" w:cs="Times New Roman"/>
          <w:sz w:val="24"/>
          <w:szCs w:val="24"/>
        </w:rPr>
        <w:t xml:space="preserve"> research </w:t>
      </w:r>
      <w:r w:rsidR="00251703" w:rsidRPr="00E72971">
        <w:rPr>
          <w:rFonts w:ascii="Times New Roman" w:hAnsi="Times New Roman" w:cs="Times New Roman"/>
          <w:sz w:val="24"/>
          <w:szCs w:val="24"/>
        </w:rPr>
        <w:t>fabric of the 21</w:t>
      </w:r>
      <w:r w:rsidR="00251703" w:rsidRPr="00E72971">
        <w:rPr>
          <w:rFonts w:ascii="Times New Roman" w:hAnsi="Times New Roman" w:cs="Times New Roman"/>
          <w:sz w:val="24"/>
          <w:szCs w:val="24"/>
          <w:vertAlign w:val="superscript"/>
        </w:rPr>
        <w:t>st</w:t>
      </w:r>
      <w:r w:rsidR="00251703" w:rsidRPr="00E72971">
        <w:rPr>
          <w:rFonts w:ascii="Times New Roman" w:hAnsi="Times New Roman" w:cs="Times New Roman"/>
          <w:sz w:val="24"/>
          <w:szCs w:val="24"/>
        </w:rPr>
        <w:t xml:space="preserve"> century.</w:t>
      </w:r>
      <w:r w:rsidR="00400EDB" w:rsidRPr="00E72971">
        <w:rPr>
          <w:rFonts w:ascii="Times New Roman" w:hAnsi="Times New Roman" w:cs="Times New Roman"/>
          <w:sz w:val="24"/>
          <w:szCs w:val="24"/>
        </w:rPr>
        <w:t xml:space="preserve"> It f</w:t>
      </w:r>
      <w:r w:rsidR="007355D8" w:rsidRPr="00E72971">
        <w:rPr>
          <w:rFonts w:ascii="Times New Roman" w:hAnsi="Times New Roman" w:cs="Times New Roman"/>
          <w:sz w:val="24"/>
          <w:szCs w:val="24"/>
        </w:rPr>
        <w:t xml:space="preserve">urther </w:t>
      </w:r>
      <w:r w:rsidR="00AE2FA2" w:rsidRPr="00E72971">
        <w:rPr>
          <w:rFonts w:ascii="Times New Roman" w:hAnsi="Times New Roman" w:cs="Times New Roman"/>
          <w:sz w:val="24"/>
          <w:szCs w:val="24"/>
        </w:rPr>
        <w:t>explores etic</w:t>
      </w:r>
      <w:r w:rsidR="00400EDB" w:rsidRPr="00E72971">
        <w:rPr>
          <w:rFonts w:ascii="Times New Roman" w:hAnsi="Times New Roman" w:cs="Times New Roman"/>
          <w:sz w:val="24"/>
          <w:szCs w:val="24"/>
        </w:rPr>
        <w:t xml:space="preserve"> and emic perspectives</w:t>
      </w:r>
      <w:r w:rsidR="007355D8" w:rsidRPr="00E72971">
        <w:rPr>
          <w:rFonts w:ascii="Times New Roman" w:hAnsi="Times New Roman" w:cs="Times New Roman"/>
          <w:sz w:val="24"/>
          <w:szCs w:val="24"/>
        </w:rPr>
        <w:t xml:space="preserve"> in</w:t>
      </w:r>
      <w:r w:rsidRPr="00E72971">
        <w:rPr>
          <w:rFonts w:ascii="Times New Roman" w:hAnsi="Times New Roman" w:cs="Times New Roman"/>
          <w:sz w:val="24"/>
          <w:szCs w:val="24"/>
        </w:rPr>
        <w:t xml:space="preserve"> </w:t>
      </w:r>
      <w:r w:rsidR="00400EDB" w:rsidRPr="00E72971">
        <w:rPr>
          <w:rFonts w:ascii="Times New Roman" w:hAnsi="Times New Roman" w:cs="Times New Roman"/>
          <w:sz w:val="24"/>
          <w:szCs w:val="24"/>
        </w:rPr>
        <w:t>conducting su</w:t>
      </w:r>
      <w:r w:rsidR="00DD4C0A" w:rsidRPr="00E72971">
        <w:rPr>
          <w:rFonts w:ascii="Times New Roman" w:hAnsi="Times New Roman" w:cs="Times New Roman"/>
          <w:sz w:val="24"/>
          <w:szCs w:val="24"/>
        </w:rPr>
        <w:t xml:space="preserve">ch trials in India and generates an ethical coherence in an attempt to justify conducting CHIM studies in India. </w:t>
      </w:r>
      <w:r w:rsidR="006F3D4E" w:rsidRPr="00E72971">
        <w:rPr>
          <w:rFonts w:ascii="Times New Roman" w:hAnsi="Times New Roman" w:cs="Times New Roman"/>
          <w:sz w:val="24"/>
          <w:szCs w:val="24"/>
        </w:rPr>
        <w:t xml:space="preserve">The paper deliberates on ethical issues </w:t>
      </w:r>
      <w:r w:rsidRPr="00E72971">
        <w:rPr>
          <w:rFonts w:ascii="Times New Roman" w:hAnsi="Times New Roman" w:cs="Times New Roman"/>
          <w:sz w:val="24"/>
          <w:szCs w:val="24"/>
        </w:rPr>
        <w:t>arising out of conducting CHIM studies and provides obligatory reflections on how developing capacit</w:t>
      </w:r>
      <w:r w:rsidR="00251703" w:rsidRPr="00E72971">
        <w:rPr>
          <w:rFonts w:ascii="Times New Roman" w:hAnsi="Times New Roman" w:cs="Times New Roman"/>
          <w:sz w:val="24"/>
          <w:szCs w:val="24"/>
        </w:rPr>
        <w:t xml:space="preserve">y for CHIM studies in India is likely to </w:t>
      </w:r>
      <w:r w:rsidRPr="00E72971">
        <w:rPr>
          <w:rFonts w:ascii="Times New Roman" w:hAnsi="Times New Roman" w:cs="Times New Roman"/>
          <w:sz w:val="24"/>
          <w:szCs w:val="24"/>
        </w:rPr>
        <w:t xml:space="preserve">strengthen the health research and development sector in the country. </w:t>
      </w:r>
    </w:p>
    <w:p w14:paraId="08A3D667" w14:textId="77777777" w:rsidR="00673C8C" w:rsidRPr="00E72971" w:rsidRDefault="00673C8C" w:rsidP="000A697E">
      <w:pPr>
        <w:spacing w:line="240" w:lineRule="auto"/>
        <w:jc w:val="both"/>
        <w:rPr>
          <w:rFonts w:ascii="Times New Roman" w:hAnsi="Times New Roman" w:cs="Times New Roman"/>
          <w:sz w:val="24"/>
          <w:szCs w:val="24"/>
        </w:rPr>
      </w:pPr>
    </w:p>
    <w:p w14:paraId="1064E0AC" w14:textId="77777777" w:rsidR="00DD4C0A" w:rsidRPr="00E72971" w:rsidRDefault="00DD4C0A" w:rsidP="000A697E">
      <w:pPr>
        <w:spacing w:line="240" w:lineRule="auto"/>
        <w:jc w:val="both"/>
        <w:rPr>
          <w:rFonts w:ascii="Times New Roman" w:hAnsi="Times New Roman" w:cs="Times New Roman"/>
          <w:sz w:val="24"/>
          <w:szCs w:val="24"/>
        </w:rPr>
      </w:pPr>
    </w:p>
    <w:p w14:paraId="090BE341" w14:textId="77777777" w:rsidR="00DD4C0A" w:rsidRPr="00E72971" w:rsidRDefault="00DD4C0A" w:rsidP="000A697E">
      <w:pPr>
        <w:spacing w:line="240" w:lineRule="auto"/>
        <w:jc w:val="both"/>
        <w:rPr>
          <w:rFonts w:ascii="Times New Roman" w:hAnsi="Times New Roman" w:cs="Times New Roman"/>
          <w:sz w:val="24"/>
          <w:szCs w:val="24"/>
        </w:rPr>
      </w:pPr>
    </w:p>
    <w:p w14:paraId="2819F401" w14:textId="77777777" w:rsidR="00DD4C0A" w:rsidRPr="00E72971" w:rsidRDefault="00DD4C0A" w:rsidP="000A697E">
      <w:pPr>
        <w:spacing w:line="240" w:lineRule="auto"/>
        <w:jc w:val="both"/>
        <w:rPr>
          <w:rFonts w:ascii="Times New Roman" w:hAnsi="Times New Roman" w:cs="Times New Roman"/>
          <w:sz w:val="24"/>
          <w:szCs w:val="24"/>
        </w:rPr>
      </w:pPr>
    </w:p>
    <w:p w14:paraId="06B29778" w14:textId="77777777" w:rsidR="00DD4C0A" w:rsidRPr="00E72971" w:rsidRDefault="00DD4C0A" w:rsidP="000A697E">
      <w:pPr>
        <w:spacing w:line="240" w:lineRule="auto"/>
        <w:jc w:val="both"/>
        <w:rPr>
          <w:rFonts w:ascii="Times New Roman" w:hAnsi="Times New Roman" w:cs="Times New Roman"/>
          <w:sz w:val="24"/>
          <w:szCs w:val="24"/>
        </w:rPr>
      </w:pPr>
    </w:p>
    <w:p w14:paraId="0C69868D" w14:textId="77777777" w:rsidR="00DD4C0A" w:rsidRPr="00E72971" w:rsidRDefault="00DD4C0A" w:rsidP="000A697E">
      <w:pPr>
        <w:spacing w:line="240" w:lineRule="auto"/>
        <w:jc w:val="both"/>
        <w:rPr>
          <w:rFonts w:ascii="Times New Roman" w:hAnsi="Times New Roman" w:cs="Times New Roman"/>
          <w:sz w:val="24"/>
          <w:szCs w:val="24"/>
        </w:rPr>
      </w:pPr>
    </w:p>
    <w:p w14:paraId="475B8C4A" w14:textId="77777777" w:rsidR="00DD4C0A" w:rsidRPr="00E72971" w:rsidRDefault="00DD4C0A" w:rsidP="000A697E">
      <w:pPr>
        <w:spacing w:line="240" w:lineRule="auto"/>
        <w:jc w:val="both"/>
        <w:rPr>
          <w:rFonts w:ascii="Times New Roman" w:hAnsi="Times New Roman" w:cs="Times New Roman"/>
          <w:sz w:val="24"/>
          <w:szCs w:val="24"/>
        </w:rPr>
      </w:pPr>
    </w:p>
    <w:p w14:paraId="1E21CE26" w14:textId="77777777" w:rsidR="00DD4C0A" w:rsidRPr="00E72971" w:rsidRDefault="00DD4C0A" w:rsidP="000A697E">
      <w:pPr>
        <w:spacing w:line="240" w:lineRule="auto"/>
        <w:jc w:val="both"/>
        <w:rPr>
          <w:rFonts w:ascii="Times New Roman" w:hAnsi="Times New Roman" w:cs="Times New Roman"/>
          <w:sz w:val="24"/>
          <w:szCs w:val="24"/>
        </w:rPr>
      </w:pPr>
    </w:p>
    <w:p w14:paraId="11EE446D" w14:textId="77777777" w:rsidR="00251703" w:rsidRPr="00E72971" w:rsidRDefault="00251703" w:rsidP="000A697E">
      <w:pPr>
        <w:spacing w:line="240" w:lineRule="auto"/>
        <w:jc w:val="both"/>
        <w:rPr>
          <w:rFonts w:ascii="Times New Roman" w:hAnsi="Times New Roman" w:cs="Times New Roman"/>
          <w:sz w:val="24"/>
          <w:szCs w:val="24"/>
        </w:rPr>
      </w:pPr>
    </w:p>
    <w:p w14:paraId="7CC3BB0C" w14:textId="77777777" w:rsidR="00251703" w:rsidRPr="00E72971" w:rsidRDefault="00251703" w:rsidP="000A697E">
      <w:pPr>
        <w:spacing w:line="240" w:lineRule="auto"/>
        <w:jc w:val="both"/>
        <w:rPr>
          <w:rFonts w:ascii="Times New Roman" w:hAnsi="Times New Roman" w:cs="Times New Roman"/>
          <w:sz w:val="24"/>
          <w:szCs w:val="24"/>
        </w:rPr>
      </w:pPr>
      <w:r w:rsidRPr="00E72971">
        <w:rPr>
          <w:rFonts w:ascii="Times New Roman" w:hAnsi="Times New Roman" w:cs="Times New Roman"/>
          <w:sz w:val="24"/>
          <w:szCs w:val="24"/>
        </w:rPr>
        <w:t xml:space="preserve">Introduction: </w:t>
      </w:r>
    </w:p>
    <w:p w14:paraId="7BEBB710" w14:textId="77777777" w:rsidR="00E27699" w:rsidRDefault="003F2C02" w:rsidP="000A697E">
      <w:pPr>
        <w:spacing w:line="240" w:lineRule="auto"/>
        <w:jc w:val="both"/>
        <w:rPr>
          <w:rFonts w:ascii="Times New Roman" w:hAnsi="Times New Roman" w:cs="Times New Roman"/>
          <w:sz w:val="24"/>
          <w:szCs w:val="24"/>
        </w:rPr>
      </w:pPr>
      <w:r w:rsidRPr="00E72971">
        <w:rPr>
          <w:rFonts w:ascii="Times New Roman" w:hAnsi="Times New Roman" w:cs="Times New Roman"/>
          <w:sz w:val="24"/>
          <w:szCs w:val="24"/>
        </w:rPr>
        <w:t xml:space="preserve">The strength of any country’s ethical research fabric lies in how and in what way the scientific </w:t>
      </w:r>
      <w:r w:rsidR="00E71315" w:rsidRPr="00E72971">
        <w:rPr>
          <w:rFonts w:ascii="Times New Roman" w:hAnsi="Times New Roman" w:cs="Times New Roman"/>
          <w:sz w:val="24"/>
          <w:szCs w:val="24"/>
        </w:rPr>
        <w:t>discourse benefits</w:t>
      </w:r>
      <w:r w:rsidR="007D50C6" w:rsidRPr="00E72971">
        <w:rPr>
          <w:rFonts w:ascii="Times New Roman" w:hAnsi="Times New Roman" w:cs="Times New Roman"/>
          <w:sz w:val="24"/>
          <w:szCs w:val="24"/>
        </w:rPr>
        <w:t xml:space="preserve"> both--</w:t>
      </w:r>
      <w:r w:rsidRPr="00E72971">
        <w:rPr>
          <w:rFonts w:ascii="Times New Roman" w:hAnsi="Times New Roman" w:cs="Times New Roman"/>
          <w:sz w:val="24"/>
          <w:szCs w:val="24"/>
        </w:rPr>
        <w:t>the country</w:t>
      </w:r>
      <w:r w:rsidR="007D50C6" w:rsidRPr="00E72971">
        <w:rPr>
          <w:rFonts w:ascii="Times New Roman" w:hAnsi="Times New Roman" w:cs="Times New Roman"/>
          <w:sz w:val="24"/>
          <w:szCs w:val="24"/>
        </w:rPr>
        <w:t>’s</w:t>
      </w:r>
      <w:r w:rsidRPr="00E72971">
        <w:rPr>
          <w:rFonts w:ascii="Times New Roman" w:hAnsi="Times New Roman" w:cs="Times New Roman"/>
          <w:sz w:val="24"/>
          <w:szCs w:val="24"/>
        </w:rPr>
        <w:t xml:space="preserve"> public health and the scientific industry. </w:t>
      </w:r>
      <w:r w:rsidR="00AE2FA2" w:rsidRPr="00E72971">
        <w:rPr>
          <w:rFonts w:ascii="Times New Roman" w:hAnsi="Times New Roman" w:cs="Times New Roman"/>
          <w:sz w:val="24"/>
          <w:szCs w:val="24"/>
        </w:rPr>
        <w:t xml:space="preserve">Clinical Trial operations in India are </w:t>
      </w:r>
      <w:r w:rsidR="00D25A53">
        <w:rPr>
          <w:rFonts w:ascii="Times New Roman" w:hAnsi="Times New Roman" w:cs="Times New Roman"/>
          <w:sz w:val="24"/>
          <w:szCs w:val="24"/>
        </w:rPr>
        <w:t>not in alignment</w:t>
      </w:r>
      <w:r w:rsidR="00453B10" w:rsidRPr="00E72971">
        <w:rPr>
          <w:rFonts w:ascii="Times New Roman" w:hAnsi="Times New Roman" w:cs="Times New Roman"/>
          <w:sz w:val="24"/>
          <w:szCs w:val="24"/>
        </w:rPr>
        <w:t xml:space="preserve"> with her health care needs and</w:t>
      </w:r>
      <w:r w:rsidR="00A91088" w:rsidRPr="00E72971">
        <w:rPr>
          <w:rFonts w:ascii="Times New Roman" w:hAnsi="Times New Roman" w:cs="Times New Roman"/>
          <w:sz w:val="24"/>
          <w:szCs w:val="24"/>
        </w:rPr>
        <w:t xml:space="preserve"> have</w:t>
      </w:r>
      <w:r w:rsidR="00453B10" w:rsidRPr="00E72971">
        <w:rPr>
          <w:rFonts w:ascii="Times New Roman" w:hAnsi="Times New Roman" w:cs="Times New Roman"/>
          <w:sz w:val="24"/>
          <w:szCs w:val="24"/>
        </w:rPr>
        <w:t xml:space="preserve"> </w:t>
      </w:r>
      <w:r w:rsidR="00AE2FA2" w:rsidRPr="00E72971">
        <w:rPr>
          <w:rFonts w:ascii="Times New Roman" w:hAnsi="Times New Roman" w:cs="Times New Roman"/>
          <w:sz w:val="24"/>
          <w:szCs w:val="24"/>
        </w:rPr>
        <w:t>skewed away from Infectious diseases li</w:t>
      </w:r>
      <w:r w:rsidR="00E27699" w:rsidRPr="00E72971">
        <w:rPr>
          <w:rFonts w:ascii="Times New Roman" w:hAnsi="Times New Roman" w:cs="Times New Roman"/>
          <w:sz w:val="24"/>
          <w:szCs w:val="24"/>
        </w:rPr>
        <w:t xml:space="preserve">ke Tuberculosis, Malaria </w:t>
      </w:r>
      <w:r w:rsidR="00AE2FA2" w:rsidRPr="00E72971">
        <w:rPr>
          <w:rFonts w:ascii="Times New Roman" w:hAnsi="Times New Roman" w:cs="Times New Roman"/>
          <w:sz w:val="24"/>
          <w:szCs w:val="24"/>
        </w:rPr>
        <w:t xml:space="preserve"> with an unfairly large proportion of registered trials focusing on non-communicable diseases like Cancer and Diabetes</w:t>
      </w:r>
      <w:r w:rsidR="006B2F9D" w:rsidRPr="00E72971">
        <w:rPr>
          <w:rFonts w:ascii="Times New Roman" w:hAnsi="Times New Roman" w:cs="Times New Roman"/>
          <w:sz w:val="24"/>
          <w:szCs w:val="24"/>
        </w:rPr>
        <w:fldChar w:fldCharType="begin"/>
      </w:r>
      <w:r w:rsidR="00AE2FA2" w:rsidRPr="00E72971">
        <w:rPr>
          <w:rFonts w:ascii="Times New Roman" w:hAnsi="Times New Roman" w:cs="Times New Roman"/>
          <w:sz w:val="24"/>
          <w:szCs w:val="24"/>
        </w:rPr>
        <w:instrText xml:space="preserve"> ADDIN ZOTERO_ITEM CSL_CITATION {"citationID":"R9iEz5Ge","properties":{"formattedCitation":"(1)","plainCitation":"(1)","noteIndex":0},"citationItems":[{"id":889,"uris":["http://zotero.org/users/4397119/items/SUVNC4NJ"],"uri":["http://zotero.org/users/4397119/items/SUVNC4NJ"],"itemData":{"id":889,"type":"article","title":"Mondal and Abrol - CLINICAL TRIALS INDUSTRY IN INDIA.pdf","URL":"http://isid.org.in/pdf/WP179.pdf","accessed":{"date-parts":[["2018",3,13]]}}}],"schema":"https://github.com/citation-style-language/schema/raw/master/csl-citation.json"} </w:instrText>
      </w:r>
      <w:r w:rsidR="006B2F9D" w:rsidRPr="00E72971">
        <w:rPr>
          <w:rFonts w:ascii="Times New Roman" w:hAnsi="Times New Roman" w:cs="Times New Roman"/>
          <w:sz w:val="24"/>
          <w:szCs w:val="24"/>
        </w:rPr>
        <w:fldChar w:fldCharType="separate"/>
      </w:r>
      <w:r w:rsidR="00AE2FA2" w:rsidRPr="00E72971">
        <w:rPr>
          <w:rFonts w:ascii="Times New Roman" w:hAnsi="Times New Roman" w:cs="Times New Roman"/>
          <w:sz w:val="24"/>
          <w:szCs w:val="24"/>
        </w:rPr>
        <w:t>(1)</w:t>
      </w:r>
      <w:r w:rsidR="006B2F9D" w:rsidRPr="00E72971">
        <w:rPr>
          <w:rFonts w:ascii="Times New Roman" w:hAnsi="Times New Roman" w:cs="Times New Roman"/>
          <w:sz w:val="24"/>
          <w:szCs w:val="24"/>
        </w:rPr>
        <w:fldChar w:fldCharType="end"/>
      </w:r>
      <w:r w:rsidR="00AE2FA2" w:rsidRPr="00E72971">
        <w:rPr>
          <w:rFonts w:ascii="Times New Roman" w:hAnsi="Times New Roman" w:cs="Times New Roman"/>
          <w:sz w:val="24"/>
          <w:szCs w:val="24"/>
        </w:rPr>
        <w:t xml:space="preserve">. </w:t>
      </w:r>
      <w:r w:rsidR="007C5947" w:rsidRPr="00E72971">
        <w:rPr>
          <w:rFonts w:ascii="Times New Roman" w:hAnsi="Times New Roman" w:cs="Times New Roman"/>
          <w:sz w:val="24"/>
          <w:szCs w:val="24"/>
        </w:rPr>
        <w:t>T</w:t>
      </w:r>
      <w:r w:rsidR="00AE2FA2" w:rsidRPr="00E72971">
        <w:rPr>
          <w:rFonts w:ascii="Times New Roman" w:hAnsi="Times New Roman" w:cs="Times New Roman"/>
          <w:sz w:val="24"/>
          <w:szCs w:val="24"/>
        </w:rPr>
        <w:t xml:space="preserve">his is despite the fact that the </w:t>
      </w:r>
      <w:r w:rsidR="007C5947" w:rsidRPr="00E72971">
        <w:rPr>
          <w:rFonts w:ascii="Times New Roman" w:hAnsi="Times New Roman" w:cs="Times New Roman"/>
          <w:sz w:val="24"/>
          <w:szCs w:val="24"/>
        </w:rPr>
        <w:t xml:space="preserve"> global burden of disease survey for 2016 showed that communicable, maternal, neonatal and nutritional diseases (CMNND’s) contribute to 24.8% of the overall disease burden in India</w:t>
      </w:r>
      <w:r w:rsidR="006B2F9D" w:rsidRPr="00E72971">
        <w:rPr>
          <w:rFonts w:ascii="Times New Roman" w:hAnsi="Times New Roman" w:cs="Times New Roman"/>
          <w:sz w:val="24"/>
          <w:szCs w:val="24"/>
        </w:rPr>
        <w:fldChar w:fldCharType="begin"/>
      </w:r>
      <w:r w:rsidR="00AE2FA2" w:rsidRPr="00E72971">
        <w:rPr>
          <w:rFonts w:ascii="Times New Roman" w:hAnsi="Times New Roman" w:cs="Times New Roman"/>
          <w:sz w:val="24"/>
          <w:szCs w:val="24"/>
        </w:rPr>
        <w:instrText xml:space="preserve"> ADDIN ZOTERO_ITEM CSL_CITATION {"citationID":"VQ5JfTXU","properties":{"formattedCitation":"(2)","plainCitation":"(2)","noteIndex":0},"citationItems":[{"id":897,"uris":["http://zotero.org/users/4397119/items/WNXLQE52"],"uri":["http://zotero.org/users/4397119/items/WNXLQE52"],"itemData":{"id":897,"type":"article-journal","title":"Nations within a nation: variations in epidemiological transition across the states of India, 1990–2016 in the Global Burden of Disease Study","container-title":"The Lancet","page":"2437-2460","volume":"390","issue":"10111","source":"www.thelancet.com","abstract":"&lt;h2&gt;Summary&lt;/h2&gt;&lt;h3&gt;Background&lt;/h3&gt;&lt;p&gt;18% of the world's population lives in India, and many states of India have populations similar to those of large countries. Action to effectively improve population health in India requires availability of reliable and comprehensive state-level estimates of disease burden and risk factors over time. Such comprehensive estimates have not been available so far for all major diseases and risk factors. Thus, we aimed to estimate the disease burden and risk factors in every state of India as part of the Global Burden of Disease (GBD) Study 2016.&lt;/p&gt;&lt;h3&gt;Methods&lt;/h3&gt;&lt;p&gt;Using all available data sources, the India State-Level Disease Burden Initiative estimated burden (metrics were deaths, disability-adjusted life-years [DALYs], prevalence, incidence, and life expectancy) from 333 disease conditions and injuries and 84 risk factors for each state of India from 1990 to 2016 as part of GBD 2016. We divided the states of India into four epidemiological transition level (ETL) groups on the basis of the ratio of DALYs from communicable, maternal, neonatal, and nutritional diseases (CMNNDs) to those from non-communicable diseases (NCDs) and injuries combined in 2016. We assessed variations in the burden of diseases and risk factors between ETL state groups and between states to inform a more specific health-system response in the states and for India as a whole.&lt;/p&gt;&lt;h3&gt;Findings&lt;/h3&gt;&lt;p&gt;DALYs due to NCDs and injuries exceeded those due to CMNNDs in 2003 for India, but this transition had a range of 24 years for the four ETL state groups. The age-standardised DALY rate dropped by 36·2% in India from 1990 to 2016. The numbers of DALYs and DALY rates dropped substantially for most CMNNDs between 1990 and 2016 across all ETL groups, but rates of reduction for CMNNDs were slowest in the low ETL state group. By contrast, numbers of DALYs increased substantially for NCDs in all ETL state groups, and increased significantly for injuries in all ETL state groups except the highest. The all-age prevalence of most leading NCDs increased substantially in India from 1990 to 2016, and a modest decrease was recorded in the age-standardised NCD DALY rates. The major risk factors for NCDs, including high systolic blood pressure, high fasting plasma glucose, high total cholesterol, and high body-mass index, increased from 1990 to 2016, with generally higher levels in higher ETL states; ambient air pollution also increased and was highest in the low ETL group. The incidence rate of the leading causes of injuries also increased from 1990 to 2016. The five leading individual causes of DALYs in India in 2016 were ischaemic heart disease, chronic obstructive pulmonary disease, diarrhoeal diseases, lower respiratory infections, and cerebrovascular disease; and the five leading risk factors for DALYs in 2016 were child and maternal malnutrition, air pollution, dietary risks, high systolic blood pressure, and high fasting plasma glucose. Behind these broad trends many variations existed between the ETL state groups and between states within the ETL groups. Of the ten leading causes of disease burden in India in 2016, five causes had at least a five-times difference between the highest and lowest state-specific DALY rates for individual causes.&lt;/p&gt;&lt;h3&gt;Interpretation&lt;/h3&gt;&lt;p&gt;Per capita disease burden measured as DALY rate has dropped by about a third in India over the past 26 years. However, the magnitude and causes of disease burden and the risk factors vary greatly between the states. The change to dominance of NCDs and injuries over CMNNDs occurred about a quarter century apart in the four ETL state groups. Nevertheless, the burden of some of the leading CMNNDs continues to be very high, especially in the lowest ETL states. This comprehensive mapping of inequalities in disease burden and its causes across the states of India can be a crucial input for more specific health planning for each state as is envisioned by the Government of India's premier think tank, the National Institution for Transforming India, and the National Health Policy 2017.&lt;/p&gt;&lt;h3&gt;Funding&lt;/h3&gt;&lt;p&gt;Bill &amp; Melinda Gates Foundation; Indian Council of Medical Research, Department of Health Research, Ministry of Health and Family Welfare, Government of India; and World Bank&lt;/p&gt;","DOI":"10.1016/S0140-6736(17)32804-0","ISSN":"0140-6736, 1474-547X","note":"PMID: 29150201, 29150201","shortTitle":"Nations within a nation","journalAbbreviation":"The Lancet","language":"English","author":[{"family":"Dandona","given":"Lalit"},{"family":"Dandona","given":"Rakhi"},{"family":"Kumar","given":"G. Anil"},{"family":"Shukla","given":"D. K."},{"family":"Paul","given":"Vinod K."},{"family":"Balakrishnan","given":"Kalpana"},{"family":"Prabhakaran","given":"Dorairaj"},{"family":"Tandon","given":"Nikhil"},{"family":"Salvi","given":"Sundeep"},{"family":"Dash","given":"A. P."},{"family":"Nandakumar","given":"A."},{"family":"Patel","given":"Vikram"},{"family":"Agarwal","given":"Sanjay K."},{"family":"Gupta","given":"Prakash C."},{"family":"Dhaliwal","given":"R. S."},{"family":"Mathur","given":"Prashant"},{"family":"Laxmaiah","given":"Avula"},{"family":"Dhillon","given":"Preet K."},{"family":"Dey","given":"Subhojit"},{"family":"Mathur","given":"Manu R."},{"family":"Afshin","given":"Ashkan"},{"family":"Fitzmaurice","given":"Christina"},{"family":"Gakidou","given":"Emmanuela"},{"family":"Gething","given":"Peter"},{"family":"Hay","given":"Simon I."},{"family":"Kassebaum","given":"Nicholas J."},{"family":"Kyu","given":"Hmwe"},{"family":"Lim","given":"Stephen S."},{"family":"Naghavi","given":"Mohsen"},{"family":"Roth","given":"Gregory A."},{"family":"Stanaway","given":"Jeffrey D."},{"family":"Whiteford","given":"Harvey"},{"family":"Chadha","given":"Vineet K."},{"family":"Khaparde","given":"Sunil D."},{"family":"Rao","given":"Raghuram"},{"family":"Rade","given":"Kirankumar"},{"family":"Dewan","given":"Puneet"},{"family":"Furtado","given":"Melissa"},{"family":"Dutta","given":"Eliza"},{"family":"Varghese","given":"Chris M."},{"family":"Mehrotra","given":"Ravi"},{"family":"Jambulingam","given":"P."},{"family":"Kaur","given":"Tanvir"},{"family":"Sharma","given":"Meenakshi"},{"family":"Singh","given":"Shalini"},{"family":"Arora","given":"Rashmi"},{"family":"Rasaily","given":"Reeta"},{"family":"Anjana","given":"Ranjit M."},{"family":"Mohan","given":"Viswanathan"},{"family":"Agrawal","given":"Anurag"},{"family":"Chopra","given":"Arvind"},{"family":"Mathew","given":"Ashish J."},{"family":"Bhardwaj","given":"Deeksha"},{"family":"Muraleedharan","given":"Pallavi"},{"family":"Mutreja","given":"Parul"},{"family":"Bienhoff","given":"Kelly"},{"family":"Glenn","given":"Scott"},{"family":"Abdulkader","given":"Rizwan S."},{"family":"Aggarwal","given":"Ashutosh N."},{"family":"Aggarwal","given":"Rakesh"},{"family":"Albert","given":"Sandra"},{"family":"Ambekar","given":"Atul"},{"family":"Arora","given":"Monika"},{"family":"Bachani","given":"Damodar"},{"family":"Bavdekar","given":"Ashish"},{"family":"Beig","given":"Gufran"},{"family":"Bhansali","given":"Anil"},{"family":"Bhargava","given":"Anurag"},{"family":"Bhatia","given":"Eesh"},{"family":"Camara","given":"Bilali"},{"family":"Christopher","given":"D. J."},{"family":"Das","given":"Siddharth K."},{"family":"Dave","given":"Paresh V."},{"family":"Dey","given":"Sagnik"},{"family":"Ghoshal","given":"Aloke G."},{"family":"Gopalakrishnan","given":"N."},{"family":"Guleria","given":"Randeep"},{"family":"Gupta","given":"Rajeev"},{"family":"Gupta","given":"Subodh S."},{"family":"Gupta","given":"Tarun"},{"family":"Gupte","given":"M. D."},{"family":"Gururaj","given":"G."},{"family":"Harikrishnan","given":"Sivadasanpillai"},{"family":"Iyer","given":"Veena"},{"family":"Jain","given":"Sudhir K."},{"family":"Jeemon","given":"Panniyamamkal"},{"family":"Joshua","given":"Vasna"},{"family":"Kant","given":"Rajni"},{"family":"Kar","given":"Anita"},{"family":"Kataki","given":"Amal C."},{"family":"Katoch","given":"Kiran"},{"family":"Khanna","given":"Tripti"},{"family":"Khera","given":"Ajay"},{"family":"Kinra","given":"Sanjay"},{"family":"Koul","given":"Parvaiz A."},{"family":"Krishnan","given":"Anand"},{"family":"Kumar","given":"Avdhesh"},{"family":"Kumar","given":"Raman K."},{"family":"Kumar","given":"Rashmi"},{"family":"Kurpad","given":"Anura"},{"family":"Ladusingh","given":"Laishram"},{"family":"Lodha","given":"Rakesh"},{"family":"Mahesh","given":"P. A."},{"family":"Malhotra","given":"Rajesh"},{"family":"Mathai","given":"Matthews"},{"family":"Mavalankar","given":"Dileep"},{"family":"Bv","given":"Murali Mohan"},{"family":"Mukhopadhyay","given":"Satinath"},{"family":"Murhekar","given":"Manoj"},{"family":"Murthy","given":"G. V. S."},{"family":"Nair","given":"Sanjeev"},{"family":"Nair","given":"Sreenivas A."},{"family":"Nanda","given":"Lipika"},{"family":"Nongmaithem","given":"Romi S."},{"family":"Oommen","given":"Anu M."},{"family":"Pandian","given":"Jeyaraj D."},{"family":"Pandya","given":"Sapan"},{"family":"Parameswaran","given":"Sreejith"},{"family":"Pati","given":"Sanghamitra"},{"family":"Prasad","given":"Kameshwar"},{"family":"Prasad","given":"Narayan"},{"family":"Purwar","given":"Manorama"},{"family":"Rahim","given":"Asma"},{"family":"Raju","given":"Sreebhushan"},{"family":"Ramji","given":"Siddarth"},{"family":"Rangaswamy","given":"Thara"},{"family":"Rath","given":"Goura K."},{"family":"Roy","given":"Ambuj"},{"family":"Sabde","given":"Yogesh"},{"family":"Sachdeva","given":"K. S."},{"family":"Sadhu","given":"Harsiddha"},{"family":"Sagar","given":"Rajesh"},{"family":"Sankar","given":"Mari J."},{"family":"Sharma","given":"Rajendra"},{"family":"Shet","given":"Anita"},{"family":"Shirude","given":"Shreya"},{"family":"Shukla","given":"Rajan"},{"family":"Shukla","given":"Sharvari R."},{"family":"Singh","given":"Gagandeep"},{"family":"Singh","given":"Narinder P."},{"family":"Singh","given":"Virendra"},{"family":"Sinha","given":"Anju"},{"family":"Sinha","given":"Dhirendra N."},{"family":"Srivastava","given":"R. K."},{"family":"Srividya","given":"A."},{"family":"Suri","given":"Vanita"},{"family":"Swaminathan","given":"Rajaraman"},{"family":"Sylaja","given":"P. N."},{"family":"Tandale","given":"Babasaheb"},{"family":"Thakur","given":"J. S."},{"family":"Thankappan","given":"Kavumpurathu R."},{"family":"Thomas","given":"Nihal"},{"family":"Tripathy","given":"Srikanth"},{"family":"Varghese","given":"Mathew"},{"family":"Varughese","given":"Santosh"},{"family":"Venkatesh","given":"S."},{"family":"Venugopal","given":"K."},{"family":"Vijayakumar","given":"Lakshmi"},{"family":"Xavier","given":"Denis"},{"family":"Yajnik","given":"Chittaranjan S."},{"family":"Zachariah","given":"Geevar"},{"family":"Zodpey","given":"Sanjay"},{"family":"Rao","given":"J. V. R. Prasada"},{"family":"Vos","given":"Theo"},{"family":"Reddy","given":"K. Srinath"},{"family":"Murray","given":"Christopher J. L."},{"family":"Swaminathan","given":"Soumya"}],"issued":{"date-parts":[["2017",12,2]]}}}],"schema":"https://github.com/citation-style-language/schema/raw/master/csl-citation.json"} </w:instrText>
      </w:r>
      <w:r w:rsidR="006B2F9D" w:rsidRPr="00E72971">
        <w:rPr>
          <w:rFonts w:ascii="Times New Roman" w:hAnsi="Times New Roman" w:cs="Times New Roman"/>
          <w:sz w:val="24"/>
          <w:szCs w:val="24"/>
        </w:rPr>
        <w:fldChar w:fldCharType="separate"/>
      </w:r>
      <w:r w:rsidR="00AE2FA2" w:rsidRPr="00E72971">
        <w:rPr>
          <w:rFonts w:ascii="Times New Roman" w:hAnsi="Times New Roman" w:cs="Times New Roman"/>
          <w:sz w:val="24"/>
          <w:szCs w:val="24"/>
        </w:rPr>
        <w:t>(2)</w:t>
      </w:r>
      <w:r w:rsidR="006B2F9D" w:rsidRPr="00E72971">
        <w:rPr>
          <w:rFonts w:ascii="Times New Roman" w:hAnsi="Times New Roman" w:cs="Times New Roman"/>
          <w:sz w:val="24"/>
          <w:szCs w:val="24"/>
        </w:rPr>
        <w:fldChar w:fldCharType="end"/>
      </w:r>
      <w:r w:rsidR="007C5947" w:rsidRPr="00E72971">
        <w:rPr>
          <w:rFonts w:ascii="Times New Roman" w:hAnsi="Times New Roman" w:cs="Times New Roman"/>
          <w:sz w:val="24"/>
          <w:szCs w:val="24"/>
        </w:rPr>
        <w:t>,</w:t>
      </w:r>
      <w:r w:rsidR="006B2F9D" w:rsidRPr="00E72971">
        <w:rPr>
          <w:rFonts w:ascii="Times New Roman" w:hAnsi="Times New Roman" w:cs="Times New Roman"/>
          <w:sz w:val="24"/>
          <w:szCs w:val="24"/>
        </w:rPr>
        <w:fldChar w:fldCharType="begin"/>
      </w:r>
      <w:r w:rsidR="00AE2FA2" w:rsidRPr="00E72971">
        <w:rPr>
          <w:rFonts w:ascii="Times New Roman" w:hAnsi="Times New Roman" w:cs="Times New Roman"/>
          <w:sz w:val="24"/>
          <w:szCs w:val="24"/>
        </w:rPr>
        <w:instrText xml:space="preserve"> ADDIN ZOTERO_ITEM CSL_CITATION {"citationID":"KBZ54Ll3","properties":{"formattedCitation":"(3)","plainCitation":"(3)","noteIndex":0},"citationItems":[{"id":901,"uris":["http://zotero.org/users/4397119/items/G5YHIFXR"],"uri":["http://zotero.org/users/4397119/items/G5YHIFXR"],"itemData":{"id":901,"type":"article","title":"India_Health_of_the_Nation's_States_Report_2017.pdf","URL":"http://www.healthdata.org/sites/default/files/files/policy_report/2017/India_Health_of_the_Nation%27s_States_Report_2017.pdf","accessed":{"date-parts":[["2018",3,13]]}}}],"schema":"https://github.com/citation-style-language/schema/raw/master/csl-citation.json"} </w:instrText>
      </w:r>
      <w:r w:rsidR="006B2F9D" w:rsidRPr="00E72971">
        <w:rPr>
          <w:rFonts w:ascii="Times New Roman" w:hAnsi="Times New Roman" w:cs="Times New Roman"/>
          <w:sz w:val="24"/>
          <w:szCs w:val="24"/>
        </w:rPr>
        <w:fldChar w:fldCharType="separate"/>
      </w:r>
      <w:r w:rsidR="00AE2FA2" w:rsidRPr="00E72971">
        <w:rPr>
          <w:rFonts w:ascii="Times New Roman" w:hAnsi="Times New Roman" w:cs="Times New Roman"/>
          <w:sz w:val="24"/>
          <w:szCs w:val="24"/>
        </w:rPr>
        <w:t>(3)</w:t>
      </w:r>
      <w:r w:rsidR="006B2F9D" w:rsidRPr="00E72971">
        <w:rPr>
          <w:rFonts w:ascii="Times New Roman" w:hAnsi="Times New Roman" w:cs="Times New Roman"/>
          <w:sz w:val="24"/>
          <w:szCs w:val="24"/>
        </w:rPr>
        <w:fldChar w:fldCharType="end"/>
      </w:r>
      <w:r w:rsidR="00E27699" w:rsidRPr="00E72971">
        <w:rPr>
          <w:rFonts w:ascii="Times New Roman" w:hAnsi="Times New Roman" w:cs="Times New Roman"/>
          <w:sz w:val="24"/>
          <w:szCs w:val="24"/>
        </w:rPr>
        <w:t xml:space="preserve">. Infectious diseases in India have the highest </w:t>
      </w:r>
      <w:r w:rsidR="00453B10" w:rsidRPr="00E72971">
        <w:rPr>
          <w:rFonts w:ascii="Times New Roman" w:hAnsi="Times New Roman" w:cs="Times New Roman"/>
          <w:sz w:val="24"/>
          <w:szCs w:val="24"/>
        </w:rPr>
        <w:t>Disability Adjusted Life Years (</w:t>
      </w:r>
      <w:r w:rsidR="00E27699" w:rsidRPr="00E72971">
        <w:rPr>
          <w:rFonts w:ascii="Times New Roman" w:hAnsi="Times New Roman" w:cs="Times New Roman"/>
          <w:sz w:val="24"/>
          <w:szCs w:val="24"/>
        </w:rPr>
        <w:t>DALYs</w:t>
      </w:r>
      <w:r w:rsidR="00453B10" w:rsidRPr="00E72971">
        <w:rPr>
          <w:rFonts w:ascii="Times New Roman" w:hAnsi="Times New Roman" w:cs="Times New Roman"/>
          <w:sz w:val="24"/>
          <w:szCs w:val="24"/>
        </w:rPr>
        <w:t>)</w:t>
      </w:r>
      <w:r w:rsidR="00E27699" w:rsidRPr="00E72971">
        <w:rPr>
          <w:rFonts w:ascii="Times New Roman" w:hAnsi="Times New Roman" w:cs="Times New Roman"/>
          <w:sz w:val="24"/>
          <w:szCs w:val="24"/>
        </w:rPr>
        <w:t xml:space="preserve"> </w:t>
      </w:r>
      <w:r w:rsidR="00453B10" w:rsidRPr="00E72971">
        <w:rPr>
          <w:rFonts w:ascii="Times New Roman" w:hAnsi="Times New Roman" w:cs="Times New Roman"/>
          <w:sz w:val="24"/>
          <w:szCs w:val="24"/>
        </w:rPr>
        <w:t>but account for only 5% of the total clinical trials registered between July 2007 and December 2015.  Interestingly, a large proportion (46.6%)  of these trials were phase III trials and only 6.5% were phase I trials</w:t>
      </w:r>
      <w:r w:rsidR="00453B10" w:rsidRPr="00E72971">
        <w:rPr>
          <w:rFonts w:ascii="Times New Roman" w:hAnsi="Times New Roman" w:cs="Times New Roman"/>
          <w:sz w:val="24"/>
          <w:szCs w:val="24"/>
        </w:rPr>
        <w:fldChar w:fldCharType="begin"/>
      </w:r>
      <w:r w:rsidR="00453B10" w:rsidRPr="00E72971">
        <w:rPr>
          <w:rFonts w:ascii="Times New Roman" w:hAnsi="Times New Roman" w:cs="Times New Roman"/>
          <w:sz w:val="24"/>
          <w:szCs w:val="24"/>
        </w:rPr>
        <w:instrText xml:space="preserve"> ADDIN ZOTERO_ITEM CSL_CITATION {"citationID":"CzEzJqoJ","properties":{"formattedCitation":"(4)","plainCitation":"(4)","noteIndex":0},"citationItems":[{"id":932,"uris":["http://zotero.org/users/4397119/items/Q3U48RLP"],"uri":["http://zotero.org/users/4397119/items/Q3U48RLP"],"itemData":{"id":932,"type":"article-journal","title":"Do clinical trials conducted in India match its healthcare needs? An audit of the Clinical Trials Registry of India","container-title":"Perspectives in Clinical Research","page":"172-175","volume":"8","issue":"4","source":"PubMed Central","abstract":"Background:\nIndia continues to contribute disproportionately to the global burden of disease and public health research output from India is also known to be not commensurate with her healthcare needs. We carried out the present study to assess if clinical trials were in line with the health care needs of the country by auditing the clinical trials registry of India.\n\nMaterials and Methods:\nAll the clinical studies registered in CTRI between July 20, 2007 and December 31, 2015 were searched in the “Trial Search” section. The total number of studies, their phases of development, and therapeutic areas were assessed. Trials in each therapeutic area was compared with the disease burden (DALYs) in that area taken from Global Health Estimates [2014] Summary Tables of the WHO. The number of trials conducted per state in India was also compared with the population of that state [Census 2011].\n\nResults:\nA total of 6474 studies were registered of which 3325 (51.4%) were clinical trials. The state of Maharashtra had the highest number trials [16.4%] followed by Karnataka (11.6%) and Tamil Nadu (10%). Populous states like Uttar Pradesh (5.3%) and Bihar (1.4%) had far fewer trials. The largest number of trials was in the area of cancer (16.4%), followed by diabetes (12.1%) and cardiovascular diseases (10.1%). Infectious and parasitic diseases had the highest DALYs (82,681) and ranked first in disease burden but accounted for only 5% of the total trials and ranked 7th according to number of trials. Cancer ranked first in the number of trials (16.4%), but ranked 6th based on DALYs.\n\nConclusion:\nClinical trials conducted in India are not in consonance with her health care needs. Strengthening the capacity for conducting trials in the populous states and the north-eastern part of the country is necessary to allow a more equitable selection of participants. The government should introduce policies to encourage new drug development in areas where needed the most.","DOI":"10.4103/2229-3485.215970","ISSN":"2229-3485","note":"PMID: 29109934\nPMCID: PMC5654216","shortTitle":"Do clinical trials conducted in India match its healthcare needs?","journalAbbreviation":"Perspect Clin Res","author":[{"family":"Chaturvedi","given":"Mansi"},{"family":"Gogtay","given":"Nithya J."},{"family":"Thatte","given":"Urmila M."}],"issued":{"date-parts":[["2017"]]}}}],"schema":"https://github.com/citation-style-language/schema/raw/master/csl-citation.json"} </w:instrText>
      </w:r>
      <w:r w:rsidR="00453B10" w:rsidRPr="00E72971">
        <w:rPr>
          <w:rFonts w:ascii="Times New Roman" w:hAnsi="Times New Roman" w:cs="Times New Roman"/>
          <w:sz w:val="24"/>
          <w:szCs w:val="24"/>
        </w:rPr>
        <w:fldChar w:fldCharType="separate"/>
      </w:r>
      <w:r w:rsidR="00453B10" w:rsidRPr="00E72971">
        <w:rPr>
          <w:rFonts w:ascii="Times New Roman" w:hAnsi="Times New Roman" w:cs="Times New Roman"/>
          <w:sz w:val="24"/>
          <w:szCs w:val="24"/>
        </w:rPr>
        <w:t>(4)</w:t>
      </w:r>
      <w:r w:rsidR="00453B10" w:rsidRPr="00E72971">
        <w:rPr>
          <w:rFonts w:ascii="Times New Roman" w:hAnsi="Times New Roman" w:cs="Times New Roman"/>
          <w:sz w:val="24"/>
          <w:szCs w:val="24"/>
        </w:rPr>
        <w:fldChar w:fldCharType="end"/>
      </w:r>
      <w:r w:rsidR="00453B10" w:rsidRPr="00E72971">
        <w:rPr>
          <w:rFonts w:ascii="Times New Roman" w:hAnsi="Times New Roman" w:cs="Times New Roman"/>
          <w:sz w:val="24"/>
          <w:szCs w:val="24"/>
        </w:rPr>
        <w:t>.</w:t>
      </w:r>
    </w:p>
    <w:p w14:paraId="1CDADCD2" w14:textId="77777777" w:rsidR="00E72971" w:rsidRPr="00E72971" w:rsidRDefault="00E72971" w:rsidP="000A697E">
      <w:pPr>
        <w:spacing w:line="240" w:lineRule="auto"/>
        <w:jc w:val="both"/>
        <w:rPr>
          <w:rFonts w:ascii="Times New Roman" w:hAnsi="Times New Roman" w:cs="Times New Roman"/>
          <w:sz w:val="24"/>
          <w:szCs w:val="24"/>
        </w:rPr>
      </w:pPr>
    </w:p>
    <w:p w14:paraId="13562F72" w14:textId="77777777" w:rsidR="00A91088" w:rsidRDefault="003A1629" w:rsidP="000A697E">
      <w:pPr>
        <w:spacing w:line="240" w:lineRule="auto"/>
        <w:jc w:val="both"/>
        <w:rPr>
          <w:rFonts w:ascii="Times New Roman" w:hAnsi="Times New Roman" w:cs="Times New Roman"/>
          <w:sz w:val="24"/>
          <w:szCs w:val="24"/>
        </w:rPr>
      </w:pPr>
      <w:r w:rsidRPr="00E72971">
        <w:rPr>
          <w:rFonts w:ascii="Times New Roman" w:hAnsi="Times New Roman" w:cs="Times New Roman"/>
          <w:sz w:val="24"/>
          <w:szCs w:val="24"/>
        </w:rPr>
        <w:t>Th</w:t>
      </w:r>
      <w:ins w:id="1" w:author="Dr.Nithya Gogatay" w:date="2018-05-04T10:20:00Z">
        <w:r w:rsidR="002355DC">
          <w:rPr>
            <w:rFonts w:ascii="Times New Roman" w:hAnsi="Times New Roman" w:cs="Times New Roman"/>
            <w:sz w:val="24"/>
            <w:szCs w:val="24"/>
          </w:rPr>
          <w:t xml:space="preserve">e </w:t>
        </w:r>
      </w:ins>
      <w:del w:id="2" w:author="Dr.Nithya Gogatay" w:date="2018-05-04T10:20:00Z">
        <w:r w:rsidRPr="00E72971" w:rsidDel="002355DC">
          <w:rPr>
            <w:rFonts w:ascii="Times New Roman" w:hAnsi="Times New Roman" w:cs="Times New Roman"/>
            <w:sz w:val="24"/>
            <w:szCs w:val="24"/>
          </w:rPr>
          <w:delText xml:space="preserve">is </w:delText>
        </w:r>
        <w:r w:rsidR="0077255C" w:rsidRPr="00E72971" w:rsidDel="002355DC">
          <w:rPr>
            <w:rFonts w:ascii="Times New Roman" w:hAnsi="Times New Roman" w:cs="Times New Roman"/>
            <w:sz w:val="24"/>
            <w:szCs w:val="24"/>
          </w:rPr>
          <w:delText xml:space="preserve"> </w:delText>
        </w:r>
        <w:r w:rsidRPr="00E72971" w:rsidDel="002355DC">
          <w:rPr>
            <w:rFonts w:ascii="Times New Roman" w:hAnsi="Times New Roman" w:cs="Times New Roman"/>
            <w:sz w:val="24"/>
            <w:szCs w:val="24"/>
          </w:rPr>
          <w:delText>s</w:delText>
        </w:r>
      </w:del>
      <w:ins w:id="3" w:author="Dr.Nithya Gogatay" w:date="2018-05-04T10:20:00Z">
        <w:r w:rsidR="002355DC">
          <w:rPr>
            <w:rFonts w:ascii="Times New Roman" w:hAnsi="Times New Roman" w:cs="Times New Roman"/>
            <w:sz w:val="24"/>
            <w:szCs w:val="24"/>
          </w:rPr>
          <w:t>s</w:t>
        </w:r>
      </w:ins>
      <w:r w:rsidRPr="00E72971">
        <w:rPr>
          <w:rFonts w:ascii="Times New Roman" w:hAnsi="Times New Roman" w:cs="Times New Roman"/>
          <w:sz w:val="24"/>
          <w:szCs w:val="24"/>
        </w:rPr>
        <w:t>kew</w:t>
      </w:r>
      <w:r w:rsidR="00AE146B" w:rsidRPr="00E72971">
        <w:rPr>
          <w:rFonts w:ascii="Times New Roman" w:hAnsi="Times New Roman" w:cs="Times New Roman"/>
          <w:sz w:val="24"/>
          <w:szCs w:val="24"/>
        </w:rPr>
        <w:t xml:space="preserve"> towards phase III trials</w:t>
      </w:r>
      <w:r w:rsidRPr="00E72971">
        <w:rPr>
          <w:rFonts w:ascii="Times New Roman" w:hAnsi="Times New Roman" w:cs="Times New Roman"/>
          <w:sz w:val="24"/>
          <w:szCs w:val="24"/>
        </w:rPr>
        <w:t xml:space="preserve"> understandably </w:t>
      </w:r>
      <w:commentRangeStart w:id="4"/>
      <w:r w:rsidRPr="00E72971">
        <w:rPr>
          <w:rFonts w:ascii="Times New Roman" w:hAnsi="Times New Roman" w:cs="Times New Roman"/>
          <w:sz w:val="24"/>
          <w:szCs w:val="24"/>
        </w:rPr>
        <w:t>prevents</w:t>
      </w:r>
      <w:commentRangeEnd w:id="4"/>
      <w:r w:rsidR="000A697E">
        <w:rPr>
          <w:rStyle w:val="CommentReference"/>
        </w:rPr>
        <w:commentReference w:id="4"/>
      </w:r>
      <w:r w:rsidRPr="00E72971">
        <w:rPr>
          <w:rFonts w:ascii="Times New Roman" w:hAnsi="Times New Roman" w:cs="Times New Roman"/>
          <w:sz w:val="24"/>
          <w:szCs w:val="24"/>
        </w:rPr>
        <w:t xml:space="preserve"> </w:t>
      </w:r>
      <w:r w:rsidR="0077255C" w:rsidRPr="00E72971">
        <w:rPr>
          <w:rFonts w:ascii="Times New Roman" w:hAnsi="Times New Roman" w:cs="Times New Roman"/>
          <w:sz w:val="24"/>
          <w:szCs w:val="24"/>
        </w:rPr>
        <w:t xml:space="preserve">scientific and technological </w:t>
      </w:r>
      <w:r w:rsidR="00AE6B2F" w:rsidRPr="00E72971">
        <w:rPr>
          <w:rFonts w:ascii="Times New Roman" w:hAnsi="Times New Roman" w:cs="Times New Roman"/>
          <w:sz w:val="24"/>
          <w:szCs w:val="24"/>
        </w:rPr>
        <w:t>enhancement of</w:t>
      </w:r>
      <w:r w:rsidR="0077255C" w:rsidRPr="00E72971">
        <w:rPr>
          <w:rFonts w:ascii="Times New Roman" w:hAnsi="Times New Roman" w:cs="Times New Roman"/>
          <w:sz w:val="24"/>
          <w:szCs w:val="24"/>
        </w:rPr>
        <w:t xml:space="preserve"> </w:t>
      </w:r>
      <w:r w:rsidR="001E1F42" w:rsidRPr="00E72971">
        <w:rPr>
          <w:rFonts w:ascii="Times New Roman" w:hAnsi="Times New Roman" w:cs="Times New Roman"/>
          <w:sz w:val="24"/>
          <w:szCs w:val="24"/>
        </w:rPr>
        <w:t xml:space="preserve"> the Indian scientific community</w:t>
      </w:r>
      <w:r w:rsidR="0077255C" w:rsidRPr="00E72971">
        <w:rPr>
          <w:rFonts w:ascii="Times New Roman" w:hAnsi="Times New Roman" w:cs="Times New Roman"/>
          <w:sz w:val="24"/>
          <w:szCs w:val="24"/>
        </w:rPr>
        <w:t xml:space="preserve">; phase III </w:t>
      </w:r>
      <w:r w:rsidR="001E1F42" w:rsidRPr="00E72971">
        <w:rPr>
          <w:rFonts w:ascii="Times New Roman" w:hAnsi="Times New Roman" w:cs="Times New Roman"/>
          <w:sz w:val="24"/>
          <w:szCs w:val="24"/>
        </w:rPr>
        <w:t xml:space="preserve">trials </w:t>
      </w:r>
      <w:r w:rsidR="0077255C" w:rsidRPr="00E72971">
        <w:rPr>
          <w:rFonts w:ascii="Times New Roman" w:hAnsi="Times New Roman" w:cs="Times New Roman"/>
          <w:sz w:val="24"/>
          <w:szCs w:val="24"/>
        </w:rPr>
        <w:t>are</w:t>
      </w:r>
      <w:r w:rsidR="001E1F42" w:rsidRPr="00E72971">
        <w:rPr>
          <w:rFonts w:ascii="Times New Roman" w:hAnsi="Times New Roman" w:cs="Times New Roman"/>
          <w:sz w:val="24"/>
          <w:szCs w:val="24"/>
        </w:rPr>
        <w:t>,</w:t>
      </w:r>
      <w:r w:rsidR="0077255C" w:rsidRPr="00E72971">
        <w:rPr>
          <w:rFonts w:ascii="Times New Roman" w:hAnsi="Times New Roman" w:cs="Times New Roman"/>
          <w:sz w:val="24"/>
          <w:szCs w:val="24"/>
        </w:rPr>
        <w:t xml:space="preserve"> after all,  trials which test already tested drugs on a larger</w:t>
      </w:r>
      <w:r w:rsidR="001E1F42" w:rsidRPr="00E72971">
        <w:rPr>
          <w:rFonts w:ascii="Times New Roman" w:hAnsi="Times New Roman" w:cs="Times New Roman"/>
          <w:sz w:val="24"/>
          <w:szCs w:val="24"/>
        </w:rPr>
        <w:t xml:space="preserve"> patient</w:t>
      </w:r>
      <w:r w:rsidR="0077255C" w:rsidRPr="00E72971">
        <w:rPr>
          <w:rFonts w:ascii="Times New Roman" w:hAnsi="Times New Roman" w:cs="Times New Roman"/>
          <w:sz w:val="24"/>
          <w:szCs w:val="24"/>
        </w:rPr>
        <w:t xml:space="preserve"> population whereas phase I trials involve health human volunteers and hence require much more scientific expertise and ethical and regulatory preparedness</w:t>
      </w:r>
      <w:r w:rsidR="006B2F9D" w:rsidRPr="00E72971">
        <w:rPr>
          <w:rFonts w:ascii="Times New Roman" w:hAnsi="Times New Roman" w:cs="Times New Roman"/>
          <w:sz w:val="24"/>
          <w:szCs w:val="24"/>
        </w:rPr>
        <w:fldChar w:fldCharType="begin"/>
      </w:r>
      <w:r w:rsidR="00E27699" w:rsidRPr="00E72971">
        <w:rPr>
          <w:rFonts w:ascii="Times New Roman" w:hAnsi="Times New Roman" w:cs="Times New Roman"/>
          <w:sz w:val="24"/>
          <w:szCs w:val="24"/>
        </w:rPr>
        <w:instrText xml:space="preserve"> ADDIN ZOTERO_ITEM CSL_CITATION {"citationID":"ZuFVewGR","properties":{"formattedCitation":"(5)","plainCitation":"(5)","noteIndex":0},"citationItems":[{"id":911,"uris":["http://zotero.org/users/4397119/items/9ZU8F7NT"],"uri":["http://zotero.org/users/4397119/items/9ZU8F7NT"],"itemData":{"id":911,"type":"article-journal","title":"Early phase studies in India: Are we too early to explore?","container-title":"Indian Journal of Pharmacology","page":"189-190","volume":"40","issue":"5","source":"PubMed Central","DOI":"10.4103/0253-7613.44149","ISSN":"0253-7613","note":"PMID: 20040956\nPMCID: PMC2792626","shortTitle":"Early phase studies in India","journalAbbreviation":"Indian J Pharmacol","author":[{"family":"Ramkumar","given":"Anupama"}],"issued":{"date-parts":[["2008",10]]}}}],"schema":"https://github.com/citation-style-language/schema/raw/master/csl-citation.json"} </w:instrText>
      </w:r>
      <w:r w:rsidR="006B2F9D" w:rsidRPr="00E72971">
        <w:rPr>
          <w:rFonts w:ascii="Times New Roman" w:hAnsi="Times New Roman" w:cs="Times New Roman"/>
          <w:sz w:val="24"/>
          <w:szCs w:val="24"/>
        </w:rPr>
        <w:fldChar w:fldCharType="separate"/>
      </w:r>
      <w:r w:rsidR="00E27699" w:rsidRPr="00E72971">
        <w:rPr>
          <w:rFonts w:ascii="Times New Roman" w:hAnsi="Times New Roman" w:cs="Times New Roman"/>
          <w:sz w:val="24"/>
          <w:szCs w:val="24"/>
        </w:rPr>
        <w:t>(5)</w:t>
      </w:r>
      <w:r w:rsidR="006B2F9D" w:rsidRPr="00E72971">
        <w:rPr>
          <w:rFonts w:ascii="Times New Roman" w:hAnsi="Times New Roman" w:cs="Times New Roman"/>
          <w:sz w:val="24"/>
          <w:szCs w:val="24"/>
        </w:rPr>
        <w:fldChar w:fldCharType="end"/>
      </w:r>
      <w:r w:rsidR="0077255C" w:rsidRPr="00E72971">
        <w:rPr>
          <w:rFonts w:ascii="Times New Roman" w:hAnsi="Times New Roman" w:cs="Times New Roman"/>
          <w:sz w:val="24"/>
          <w:szCs w:val="24"/>
        </w:rPr>
        <w:t>.</w:t>
      </w:r>
      <w:r w:rsidR="00A63837" w:rsidRPr="00E72971">
        <w:rPr>
          <w:rFonts w:ascii="Times New Roman" w:hAnsi="Times New Roman" w:cs="Times New Roman"/>
          <w:sz w:val="24"/>
          <w:szCs w:val="24"/>
        </w:rPr>
        <w:t xml:space="preserve"> </w:t>
      </w:r>
      <w:r w:rsidR="00375DEB" w:rsidRPr="00E72971">
        <w:rPr>
          <w:rFonts w:ascii="Times New Roman" w:hAnsi="Times New Roman" w:cs="Times New Roman"/>
          <w:sz w:val="24"/>
          <w:szCs w:val="24"/>
        </w:rPr>
        <w:t>Safety of the participants who take part in t</w:t>
      </w:r>
      <w:r w:rsidR="00EA2D36" w:rsidRPr="00E72971">
        <w:rPr>
          <w:rFonts w:ascii="Times New Roman" w:hAnsi="Times New Roman" w:cs="Times New Roman"/>
          <w:sz w:val="24"/>
          <w:szCs w:val="24"/>
        </w:rPr>
        <w:t xml:space="preserve">hese “first in man” studies </w:t>
      </w:r>
      <w:r w:rsidR="00375DEB" w:rsidRPr="00E72971">
        <w:rPr>
          <w:rFonts w:ascii="Times New Roman" w:hAnsi="Times New Roman" w:cs="Times New Roman"/>
          <w:sz w:val="24"/>
          <w:szCs w:val="24"/>
        </w:rPr>
        <w:t>is a combined social, moral and scientific responsibility of the research community</w:t>
      </w:r>
      <w:r w:rsidR="0025280F" w:rsidRPr="00E72971">
        <w:rPr>
          <w:rFonts w:ascii="Times New Roman" w:hAnsi="Times New Roman" w:cs="Times New Roman"/>
          <w:sz w:val="24"/>
          <w:szCs w:val="24"/>
        </w:rPr>
        <w:t xml:space="preserve">. </w:t>
      </w:r>
    </w:p>
    <w:p w14:paraId="6C66E301" w14:textId="77777777" w:rsidR="00E72971" w:rsidRPr="00E72971" w:rsidRDefault="00E72971" w:rsidP="000A697E">
      <w:pPr>
        <w:spacing w:line="240" w:lineRule="auto"/>
        <w:jc w:val="both"/>
        <w:rPr>
          <w:rFonts w:ascii="Times New Roman" w:hAnsi="Times New Roman" w:cs="Times New Roman"/>
          <w:sz w:val="24"/>
          <w:szCs w:val="24"/>
        </w:rPr>
      </w:pPr>
    </w:p>
    <w:p w14:paraId="421F9F37" w14:textId="77777777" w:rsidR="00022769" w:rsidRDefault="0025280F" w:rsidP="000A697E">
      <w:pPr>
        <w:spacing w:line="240" w:lineRule="auto"/>
        <w:jc w:val="both"/>
        <w:rPr>
          <w:rFonts w:ascii="Times New Roman" w:hAnsi="Times New Roman" w:cs="Times New Roman"/>
          <w:sz w:val="24"/>
          <w:szCs w:val="24"/>
        </w:rPr>
      </w:pPr>
      <w:r w:rsidRPr="00E72971">
        <w:rPr>
          <w:rFonts w:ascii="Times New Roman" w:hAnsi="Times New Roman" w:cs="Times New Roman"/>
          <w:sz w:val="24"/>
          <w:szCs w:val="24"/>
        </w:rPr>
        <w:t>Is the Indian scientific-ethical research fabric strong enough to bear the responsibility of such trials? As of now, legal and r</w:t>
      </w:r>
      <w:r w:rsidR="00BB709F" w:rsidRPr="00E72971">
        <w:rPr>
          <w:rFonts w:ascii="Times New Roman" w:hAnsi="Times New Roman" w:cs="Times New Roman"/>
          <w:sz w:val="24"/>
          <w:szCs w:val="24"/>
        </w:rPr>
        <w:t xml:space="preserve">egulatory requirements allow </w:t>
      </w:r>
      <w:r w:rsidRPr="00E72971">
        <w:rPr>
          <w:rFonts w:ascii="Times New Roman" w:hAnsi="Times New Roman" w:cs="Times New Roman"/>
          <w:sz w:val="24"/>
          <w:szCs w:val="24"/>
        </w:rPr>
        <w:t>trials</w:t>
      </w:r>
      <w:r w:rsidR="00BB709F" w:rsidRPr="00E72971">
        <w:rPr>
          <w:rFonts w:ascii="Times New Roman" w:hAnsi="Times New Roman" w:cs="Times New Roman"/>
          <w:sz w:val="24"/>
          <w:szCs w:val="24"/>
        </w:rPr>
        <w:t xml:space="preserve"> involving healthy human volunteers only for </w:t>
      </w:r>
      <w:r w:rsidRPr="00E72971">
        <w:rPr>
          <w:rFonts w:ascii="Times New Roman" w:hAnsi="Times New Roman" w:cs="Times New Roman"/>
          <w:sz w:val="24"/>
          <w:szCs w:val="24"/>
        </w:rPr>
        <w:t xml:space="preserve">indigenously developed drugs and patents or foreign drugs which are already tested </w:t>
      </w:r>
      <w:r w:rsidR="00DA2DCF" w:rsidRPr="00E72971">
        <w:rPr>
          <w:rFonts w:ascii="Times New Roman" w:hAnsi="Times New Roman" w:cs="Times New Roman"/>
          <w:sz w:val="24"/>
          <w:szCs w:val="24"/>
        </w:rPr>
        <w:t>or are being concomitantly tested in healthy human volunteers el</w:t>
      </w:r>
      <w:r w:rsidRPr="00E72971">
        <w:rPr>
          <w:rFonts w:ascii="Times New Roman" w:hAnsi="Times New Roman" w:cs="Times New Roman"/>
          <w:sz w:val="24"/>
          <w:szCs w:val="24"/>
        </w:rPr>
        <w:t>s</w:t>
      </w:r>
      <w:r w:rsidR="00DA2DCF" w:rsidRPr="00E72971">
        <w:rPr>
          <w:rFonts w:ascii="Times New Roman" w:hAnsi="Times New Roman" w:cs="Times New Roman"/>
          <w:sz w:val="24"/>
          <w:szCs w:val="24"/>
        </w:rPr>
        <w:t>e</w:t>
      </w:r>
      <w:r w:rsidRPr="00E72971">
        <w:rPr>
          <w:rFonts w:ascii="Times New Roman" w:hAnsi="Times New Roman" w:cs="Times New Roman"/>
          <w:sz w:val="24"/>
          <w:szCs w:val="24"/>
        </w:rPr>
        <w:t>where</w:t>
      </w:r>
      <w:r w:rsidR="006B2F9D" w:rsidRPr="00E72971">
        <w:rPr>
          <w:rFonts w:ascii="Times New Roman" w:hAnsi="Times New Roman" w:cs="Times New Roman"/>
          <w:sz w:val="24"/>
          <w:szCs w:val="24"/>
        </w:rPr>
        <w:fldChar w:fldCharType="begin"/>
      </w:r>
      <w:r w:rsidR="00E27699" w:rsidRPr="00E72971">
        <w:rPr>
          <w:rFonts w:ascii="Times New Roman" w:hAnsi="Times New Roman" w:cs="Times New Roman"/>
          <w:sz w:val="24"/>
          <w:szCs w:val="24"/>
        </w:rPr>
        <w:instrText xml:space="preserve"> ADDIN ZOTERO_ITEM CSL_CITATION {"citationID":"2OfoWoB1","properties":{"formattedCitation":"(6)","plainCitation":"(6)","noteIndex":0},"citationItems":[{"id":916,"uris":["http://zotero.org/users/4397119/items/7FSHXGUT"],"uri":["http://zotero.org/users/4397119/items/7FSHXGUT"],"itemData":{"id":916,"type":"article-journal","title":"Clinical Trials Regulations in India","container-title":"Pharmaceutical Regulatory Affairs: Open Access","volume":"1","issue":"4","source":"www.omicsonline.org","abstract":"..","URL":"https://www.omicsonline.org/open-access/clinical-trials-regulations-in-india-2167-7689.1000e118.php?aid=14913","DOI":"10.4172/2167-7689.1000e118","ISSN":"2167-7689","language":"En","author":[{"family":"Sharma","given":"Hitt"},{"family":"Parekh","given":"Sameer"}],"issued":{"date-parts":[["2012",11,3]]},"accessed":{"date-parts":[["2018",3,14]]}}}],"schema":"https://github.com/citation-style-language/schema/raw/master/csl-citation.json"} </w:instrText>
      </w:r>
      <w:r w:rsidR="006B2F9D" w:rsidRPr="00E72971">
        <w:rPr>
          <w:rFonts w:ascii="Times New Roman" w:hAnsi="Times New Roman" w:cs="Times New Roman"/>
          <w:sz w:val="24"/>
          <w:szCs w:val="24"/>
        </w:rPr>
        <w:fldChar w:fldCharType="separate"/>
      </w:r>
      <w:r w:rsidR="00E27699" w:rsidRPr="00E72971">
        <w:rPr>
          <w:rFonts w:ascii="Times New Roman" w:hAnsi="Times New Roman" w:cs="Times New Roman"/>
          <w:sz w:val="24"/>
          <w:szCs w:val="24"/>
        </w:rPr>
        <w:t>(6)</w:t>
      </w:r>
      <w:r w:rsidR="006B2F9D" w:rsidRPr="00E72971">
        <w:rPr>
          <w:rFonts w:ascii="Times New Roman" w:hAnsi="Times New Roman" w:cs="Times New Roman"/>
          <w:sz w:val="24"/>
          <w:szCs w:val="24"/>
        </w:rPr>
        <w:fldChar w:fldCharType="end"/>
      </w:r>
      <w:r w:rsidR="00DA2DCF" w:rsidRPr="00E72971">
        <w:rPr>
          <w:rFonts w:ascii="Times New Roman" w:hAnsi="Times New Roman" w:cs="Times New Roman"/>
          <w:sz w:val="24"/>
          <w:szCs w:val="24"/>
        </w:rPr>
        <w:t>.</w:t>
      </w:r>
    </w:p>
    <w:p w14:paraId="522BD294" w14:textId="77777777" w:rsidR="00E72971" w:rsidRPr="00E72971" w:rsidRDefault="00E72971" w:rsidP="000A697E">
      <w:pPr>
        <w:spacing w:line="240" w:lineRule="auto"/>
        <w:jc w:val="both"/>
        <w:rPr>
          <w:rFonts w:ascii="Times New Roman" w:hAnsi="Times New Roman" w:cs="Times New Roman"/>
          <w:sz w:val="24"/>
          <w:szCs w:val="24"/>
        </w:rPr>
      </w:pPr>
    </w:p>
    <w:p w14:paraId="763A4A2F" w14:textId="27E89393" w:rsidR="007C35B8" w:rsidRDefault="00A63837" w:rsidP="000A697E">
      <w:pPr>
        <w:spacing w:line="240" w:lineRule="auto"/>
        <w:jc w:val="both"/>
        <w:rPr>
          <w:rFonts w:ascii="Times New Roman" w:hAnsi="Times New Roman" w:cs="Times New Roman"/>
          <w:sz w:val="24"/>
          <w:szCs w:val="24"/>
        </w:rPr>
      </w:pPr>
      <w:r w:rsidRPr="00E72971">
        <w:rPr>
          <w:rFonts w:ascii="Times New Roman" w:hAnsi="Times New Roman" w:cs="Times New Roman"/>
          <w:sz w:val="24"/>
          <w:szCs w:val="24"/>
        </w:rPr>
        <w:t xml:space="preserve">In </w:t>
      </w:r>
      <w:r w:rsidR="00DA2DCF" w:rsidRPr="00E72971">
        <w:rPr>
          <w:rFonts w:ascii="Times New Roman" w:hAnsi="Times New Roman" w:cs="Times New Roman"/>
          <w:sz w:val="24"/>
          <w:szCs w:val="24"/>
        </w:rPr>
        <w:t xml:space="preserve">this background, this </w:t>
      </w:r>
      <w:r w:rsidRPr="00E72971">
        <w:rPr>
          <w:rFonts w:ascii="Times New Roman" w:hAnsi="Times New Roman" w:cs="Times New Roman"/>
          <w:sz w:val="24"/>
          <w:szCs w:val="24"/>
        </w:rPr>
        <w:t>essay argues the scientific and ethical merits of a specific trial design which involves introduction of specially developed attenuated strain of microorganism into health</w:t>
      </w:r>
      <w:r w:rsidR="0028292C">
        <w:rPr>
          <w:rFonts w:ascii="Times New Roman" w:hAnsi="Times New Roman" w:cs="Times New Roman"/>
          <w:sz w:val="24"/>
          <w:szCs w:val="24"/>
        </w:rPr>
        <w:t>y</w:t>
      </w:r>
      <w:r w:rsidRPr="00E72971">
        <w:rPr>
          <w:rFonts w:ascii="Times New Roman" w:hAnsi="Times New Roman" w:cs="Times New Roman"/>
          <w:sz w:val="24"/>
          <w:szCs w:val="24"/>
        </w:rPr>
        <w:t xml:space="preserve"> human </w:t>
      </w:r>
      <w:commentRangeStart w:id="5"/>
      <w:r w:rsidRPr="00E72971">
        <w:rPr>
          <w:rFonts w:ascii="Times New Roman" w:hAnsi="Times New Roman" w:cs="Times New Roman"/>
          <w:sz w:val="24"/>
          <w:szCs w:val="24"/>
        </w:rPr>
        <w:t>volunteers</w:t>
      </w:r>
      <w:commentRangeEnd w:id="5"/>
      <w:r w:rsidR="000A697E">
        <w:rPr>
          <w:rStyle w:val="CommentReference"/>
        </w:rPr>
        <w:commentReference w:id="5"/>
      </w:r>
      <w:r w:rsidRPr="00E72971">
        <w:rPr>
          <w:rFonts w:ascii="Times New Roman" w:hAnsi="Times New Roman" w:cs="Times New Roman"/>
          <w:sz w:val="24"/>
          <w:szCs w:val="24"/>
        </w:rPr>
        <w:t xml:space="preserve">. </w:t>
      </w:r>
    </w:p>
    <w:p w14:paraId="353CE5C9" w14:textId="77777777" w:rsidR="00E72971" w:rsidRPr="00E72971" w:rsidRDefault="00E72971" w:rsidP="000A697E">
      <w:pPr>
        <w:spacing w:line="240" w:lineRule="auto"/>
        <w:jc w:val="both"/>
        <w:rPr>
          <w:rFonts w:ascii="Times New Roman" w:hAnsi="Times New Roman" w:cs="Times New Roman"/>
          <w:sz w:val="24"/>
          <w:szCs w:val="24"/>
        </w:rPr>
      </w:pPr>
    </w:p>
    <w:p w14:paraId="7C481B78" w14:textId="77777777" w:rsidR="007C35B8" w:rsidRDefault="00A63837" w:rsidP="000A697E">
      <w:pPr>
        <w:spacing w:line="240" w:lineRule="auto"/>
        <w:jc w:val="both"/>
        <w:rPr>
          <w:rFonts w:ascii="Times New Roman" w:hAnsi="Times New Roman" w:cs="Times New Roman"/>
          <w:sz w:val="24"/>
          <w:szCs w:val="24"/>
        </w:rPr>
      </w:pPr>
      <w:r w:rsidRPr="00E72971">
        <w:rPr>
          <w:rFonts w:ascii="Times New Roman" w:hAnsi="Times New Roman" w:cs="Times New Roman"/>
          <w:sz w:val="24"/>
          <w:szCs w:val="24"/>
        </w:rPr>
        <w:t>In order to understand the study design comple</w:t>
      </w:r>
      <w:r w:rsidR="00A91088" w:rsidRPr="00E72971">
        <w:rPr>
          <w:rFonts w:ascii="Times New Roman" w:hAnsi="Times New Roman" w:cs="Times New Roman"/>
          <w:sz w:val="24"/>
          <w:szCs w:val="24"/>
        </w:rPr>
        <w:t>tely, the paper presents the</w:t>
      </w:r>
      <w:r w:rsidRPr="00E72971">
        <w:rPr>
          <w:rFonts w:ascii="Times New Roman" w:hAnsi="Times New Roman" w:cs="Times New Roman"/>
          <w:sz w:val="24"/>
          <w:szCs w:val="24"/>
        </w:rPr>
        <w:t xml:space="preserve"> definition and overview of a CHIM study design, discusses the uses o</w:t>
      </w:r>
      <w:r w:rsidR="00DA2DCF" w:rsidRPr="00E72971">
        <w:rPr>
          <w:rFonts w:ascii="Times New Roman" w:hAnsi="Times New Roman" w:cs="Times New Roman"/>
          <w:sz w:val="24"/>
          <w:szCs w:val="24"/>
        </w:rPr>
        <w:t xml:space="preserve">f CHIM studies and debates </w:t>
      </w:r>
      <w:r w:rsidRPr="00E72971">
        <w:rPr>
          <w:rFonts w:ascii="Times New Roman" w:hAnsi="Times New Roman" w:cs="Times New Roman"/>
          <w:sz w:val="24"/>
          <w:szCs w:val="24"/>
        </w:rPr>
        <w:t>about shifting the question from w</w:t>
      </w:r>
      <w:r w:rsidR="007C35B8" w:rsidRPr="00E72971">
        <w:rPr>
          <w:rFonts w:ascii="Times New Roman" w:hAnsi="Times New Roman" w:cs="Times New Roman"/>
          <w:sz w:val="24"/>
          <w:szCs w:val="24"/>
        </w:rPr>
        <w:t>hether CHIM studies are ethically permitted or not to CHIM studies being ethically required</w:t>
      </w:r>
      <w:r w:rsidR="00424B28" w:rsidRPr="00E72971">
        <w:rPr>
          <w:rFonts w:ascii="Times New Roman" w:hAnsi="Times New Roman" w:cs="Times New Roman"/>
          <w:sz w:val="24"/>
          <w:szCs w:val="24"/>
        </w:rPr>
        <w:t xml:space="preserve"> in India.</w:t>
      </w:r>
    </w:p>
    <w:p w14:paraId="7552C76C" w14:textId="77777777" w:rsidR="00E72971" w:rsidRPr="00E72971" w:rsidRDefault="00E72971" w:rsidP="000A697E">
      <w:pPr>
        <w:spacing w:line="240" w:lineRule="auto"/>
        <w:jc w:val="both"/>
        <w:rPr>
          <w:rFonts w:ascii="Times New Roman" w:hAnsi="Times New Roman" w:cs="Times New Roman"/>
          <w:sz w:val="24"/>
          <w:szCs w:val="24"/>
        </w:rPr>
      </w:pPr>
    </w:p>
    <w:p w14:paraId="03B96BC1" w14:textId="77777777" w:rsidR="00A63837" w:rsidRPr="00E72971" w:rsidRDefault="00DA2DCF" w:rsidP="000A697E">
      <w:pPr>
        <w:spacing w:line="240" w:lineRule="auto"/>
        <w:jc w:val="both"/>
        <w:rPr>
          <w:rFonts w:ascii="Times New Roman" w:hAnsi="Times New Roman" w:cs="Times New Roman"/>
          <w:sz w:val="24"/>
          <w:szCs w:val="24"/>
        </w:rPr>
      </w:pPr>
      <w:r w:rsidRPr="00E72971">
        <w:rPr>
          <w:rFonts w:ascii="Times New Roman" w:hAnsi="Times New Roman" w:cs="Times New Roman"/>
          <w:sz w:val="24"/>
          <w:szCs w:val="24"/>
        </w:rPr>
        <w:t>The paper</w:t>
      </w:r>
      <w:r w:rsidR="004B6FFE" w:rsidRPr="00E72971">
        <w:rPr>
          <w:rFonts w:ascii="Times New Roman" w:hAnsi="Times New Roman" w:cs="Times New Roman"/>
          <w:sz w:val="24"/>
          <w:szCs w:val="24"/>
        </w:rPr>
        <w:t xml:space="preserve"> goes on to present the inside</w:t>
      </w:r>
      <w:r w:rsidR="0072749F" w:rsidRPr="00E72971">
        <w:rPr>
          <w:rFonts w:ascii="Times New Roman" w:hAnsi="Times New Roman" w:cs="Times New Roman"/>
          <w:sz w:val="24"/>
          <w:szCs w:val="24"/>
        </w:rPr>
        <w:t>(emic)</w:t>
      </w:r>
      <w:r w:rsidR="004B6FFE" w:rsidRPr="00E72971">
        <w:rPr>
          <w:rFonts w:ascii="Times New Roman" w:hAnsi="Times New Roman" w:cs="Times New Roman"/>
          <w:sz w:val="24"/>
          <w:szCs w:val="24"/>
        </w:rPr>
        <w:t xml:space="preserve"> and the outside</w:t>
      </w:r>
      <w:r w:rsidR="0072749F" w:rsidRPr="00E72971">
        <w:rPr>
          <w:rFonts w:ascii="Times New Roman" w:hAnsi="Times New Roman" w:cs="Times New Roman"/>
          <w:sz w:val="24"/>
          <w:szCs w:val="24"/>
        </w:rPr>
        <w:t>(etic)</w:t>
      </w:r>
      <w:r w:rsidR="00A91088" w:rsidRPr="00E72971">
        <w:rPr>
          <w:rFonts w:ascii="Times New Roman" w:hAnsi="Times New Roman" w:cs="Times New Roman"/>
          <w:sz w:val="24"/>
          <w:szCs w:val="24"/>
        </w:rPr>
        <w:t xml:space="preserve"> perspectives to </w:t>
      </w:r>
      <w:r w:rsidR="004B6FFE" w:rsidRPr="00E72971">
        <w:rPr>
          <w:rFonts w:ascii="Times New Roman" w:hAnsi="Times New Roman" w:cs="Times New Roman"/>
          <w:sz w:val="24"/>
          <w:szCs w:val="24"/>
        </w:rPr>
        <w:t xml:space="preserve">CHIM studies in India and attempts to integrate both views to justify conducting CHIM studies in India as a moral obligation, an ethical duty which is likely to benefit the public at large and the scientific community as a </w:t>
      </w:r>
      <w:commentRangeStart w:id="6"/>
      <w:r w:rsidR="004B6FFE" w:rsidRPr="00E72971">
        <w:rPr>
          <w:rFonts w:ascii="Times New Roman" w:hAnsi="Times New Roman" w:cs="Times New Roman"/>
          <w:sz w:val="24"/>
          <w:szCs w:val="24"/>
        </w:rPr>
        <w:t>whole</w:t>
      </w:r>
      <w:commentRangeEnd w:id="6"/>
      <w:r w:rsidR="000A697E">
        <w:rPr>
          <w:rStyle w:val="CommentReference"/>
        </w:rPr>
        <w:commentReference w:id="6"/>
      </w:r>
      <w:r w:rsidR="004B6FFE" w:rsidRPr="00E72971">
        <w:rPr>
          <w:rFonts w:ascii="Times New Roman" w:hAnsi="Times New Roman" w:cs="Times New Roman"/>
          <w:sz w:val="24"/>
          <w:szCs w:val="24"/>
        </w:rPr>
        <w:t xml:space="preserve">. </w:t>
      </w:r>
    </w:p>
    <w:p w14:paraId="7B6785C7" w14:textId="77777777" w:rsidR="00E71315" w:rsidRPr="00E72971" w:rsidRDefault="00E71315" w:rsidP="000A697E">
      <w:pPr>
        <w:spacing w:line="240" w:lineRule="auto"/>
        <w:jc w:val="both"/>
        <w:rPr>
          <w:rFonts w:ascii="Times New Roman" w:hAnsi="Times New Roman" w:cs="Times New Roman"/>
          <w:sz w:val="24"/>
          <w:szCs w:val="24"/>
        </w:rPr>
      </w:pPr>
    </w:p>
    <w:p w14:paraId="4D842C1D" w14:textId="77777777" w:rsidR="00E71315" w:rsidRPr="00E72971" w:rsidRDefault="00F47EDF" w:rsidP="000A697E">
      <w:pPr>
        <w:spacing w:line="240" w:lineRule="auto"/>
        <w:jc w:val="both"/>
        <w:rPr>
          <w:rFonts w:ascii="Times New Roman" w:hAnsi="Times New Roman" w:cs="Times New Roman"/>
          <w:b/>
          <w:sz w:val="24"/>
          <w:szCs w:val="24"/>
          <w:u w:val="single"/>
        </w:rPr>
      </w:pPr>
      <w:r w:rsidRPr="00E72971">
        <w:rPr>
          <w:rFonts w:ascii="Times New Roman" w:hAnsi="Times New Roman" w:cs="Times New Roman"/>
          <w:b/>
          <w:sz w:val="24"/>
          <w:szCs w:val="24"/>
          <w:u w:val="single"/>
        </w:rPr>
        <w:t xml:space="preserve">Defining a CHIM trial: </w:t>
      </w:r>
      <w:r w:rsidR="00260F17" w:rsidRPr="00E72971">
        <w:rPr>
          <w:rFonts w:ascii="Times New Roman" w:hAnsi="Times New Roman" w:cs="Times New Roman"/>
          <w:b/>
          <w:sz w:val="24"/>
          <w:szCs w:val="24"/>
          <w:u w:val="single"/>
        </w:rPr>
        <w:t>W</w:t>
      </w:r>
      <w:r w:rsidR="0050074C" w:rsidRPr="00E72971">
        <w:rPr>
          <w:rFonts w:ascii="Times New Roman" w:hAnsi="Times New Roman" w:cs="Times New Roman"/>
          <w:b/>
          <w:sz w:val="24"/>
          <w:szCs w:val="24"/>
          <w:u w:val="single"/>
        </w:rPr>
        <w:t>hat</w:t>
      </w:r>
      <w:r w:rsidR="00F164E2" w:rsidRPr="00E72971">
        <w:rPr>
          <w:rFonts w:ascii="Times New Roman" w:hAnsi="Times New Roman" w:cs="Times New Roman"/>
          <w:b/>
          <w:sz w:val="24"/>
          <w:szCs w:val="24"/>
          <w:u w:val="single"/>
        </w:rPr>
        <w:t xml:space="preserve"> and How of a CHIM study design</w:t>
      </w:r>
    </w:p>
    <w:p w14:paraId="629D2216" w14:textId="77777777" w:rsidR="008112E4" w:rsidRDefault="00563891" w:rsidP="000A697E">
      <w:pPr>
        <w:spacing w:line="240" w:lineRule="auto"/>
        <w:jc w:val="both"/>
        <w:rPr>
          <w:rFonts w:ascii="Times New Roman" w:hAnsi="Times New Roman" w:cs="Times New Roman"/>
          <w:sz w:val="24"/>
          <w:szCs w:val="24"/>
        </w:rPr>
      </w:pPr>
      <w:r w:rsidRPr="00E72971">
        <w:rPr>
          <w:rFonts w:ascii="Times New Roman" w:hAnsi="Times New Roman" w:cs="Times New Roman"/>
          <w:sz w:val="24"/>
          <w:szCs w:val="24"/>
        </w:rPr>
        <w:t>This section summarizes some of the scient</w:t>
      </w:r>
      <w:r w:rsidR="00EF1897" w:rsidRPr="00E72971">
        <w:rPr>
          <w:rFonts w:ascii="Times New Roman" w:hAnsi="Times New Roman" w:cs="Times New Roman"/>
          <w:sz w:val="24"/>
          <w:szCs w:val="24"/>
        </w:rPr>
        <w:t xml:space="preserve">ific, </w:t>
      </w:r>
      <w:r w:rsidRPr="00E72971">
        <w:rPr>
          <w:rFonts w:ascii="Times New Roman" w:hAnsi="Times New Roman" w:cs="Times New Roman"/>
          <w:sz w:val="24"/>
          <w:szCs w:val="24"/>
        </w:rPr>
        <w:t>technical</w:t>
      </w:r>
      <w:r w:rsidR="00EF1897" w:rsidRPr="00E72971">
        <w:rPr>
          <w:rFonts w:ascii="Times New Roman" w:hAnsi="Times New Roman" w:cs="Times New Roman"/>
          <w:sz w:val="24"/>
          <w:szCs w:val="24"/>
        </w:rPr>
        <w:t xml:space="preserve"> and</w:t>
      </w:r>
      <w:r w:rsidR="00E33BE2" w:rsidRPr="00E72971">
        <w:rPr>
          <w:rFonts w:ascii="Times New Roman" w:hAnsi="Times New Roman" w:cs="Times New Roman"/>
          <w:sz w:val="24"/>
          <w:szCs w:val="24"/>
        </w:rPr>
        <w:t xml:space="preserve"> community related </w:t>
      </w:r>
      <w:r w:rsidRPr="00E72971">
        <w:rPr>
          <w:rFonts w:ascii="Times New Roman" w:hAnsi="Times New Roman" w:cs="Times New Roman"/>
          <w:sz w:val="24"/>
          <w:szCs w:val="24"/>
        </w:rPr>
        <w:t>issues involved in a CHIM study.</w:t>
      </w:r>
    </w:p>
    <w:p w14:paraId="41317FC2" w14:textId="77777777" w:rsidR="00E72971" w:rsidRPr="00E72971" w:rsidRDefault="00E72971" w:rsidP="000A697E">
      <w:pPr>
        <w:spacing w:line="240" w:lineRule="auto"/>
        <w:jc w:val="both"/>
        <w:rPr>
          <w:rFonts w:ascii="Times New Roman" w:hAnsi="Times New Roman" w:cs="Times New Roman"/>
          <w:sz w:val="24"/>
          <w:szCs w:val="24"/>
        </w:rPr>
      </w:pPr>
    </w:p>
    <w:p w14:paraId="22FF002F" w14:textId="77777777" w:rsidR="00EF0244" w:rsidRDefault="00563891" w:rsidP="000A697E">
      <w:pPr>
        <w:spacing w:line="240" w:lineRule="auto"/>
        <w:jc w:val="both"/>
        <w:rPr>
          <w:rFonts w:ascii="Times New Roman" w:hAnsi="Times New Roman" w:cs="Times New Roman"/>
          <w:sz w:val="24"/>
          <w:szCs w:val="24"/>
        </w:rPr>
      </w:pPr>
      <w:r w:rsidRPr="00E72971">
        <w:rPr>
          <w:rFonts w:ascii="Times New Roman" w:hAnsi="Times New Roman" w:cs="Times New Roman"/>
          <w:sz w:val="24"/>
          <w:szCs w:val="24"/>
        </w:rPr>
        <w:t xml:space="preserve"> </w:t>
      </w:r>
      <w:r w:rsidR="009E34B9" w:rsidRPr="00E72971">
        <w:rPr>
          <w:rFonts w:ascii="Times New Roman" w:hAnsi="Times New Roman" w:cs="Times New Roman"/>
          <w:sz w:val="24"/>
          <w:szCs w:val="24"/>
        </w:rPr>
        <w:t>A typical</w:t>
      </w:r>
      <w:r w:rsidR="00FC041C" w:rsidRPr="00E72971">
        <w:rPr>
          <w:rFonts w:ascii="Times New Roman" w:hAnsi="Times New Roman" w:cs="Times New Roman"/>
          <w:sz w:val="24"/>
          <w:szCs w:val="24"/>
        </w:rPr>
        <w:t xml:space="preserve"> </w:t>
      </w:r>
      <w:r w:rsidR="00EF0244" w:rsidRPr="00E72971">
        <w:rPr>
          <w:rFonts w:ascii="Times New Roman" w:hAnsi="Times New Roman" w:cs="Times New Roman"/>
          <w:sz w:val="24"/>
          <w:szCs w:val="24"/>
        </w:rPr>
        <w:t xml:space="preserve">Controlled Human Infection </w:t>
      </w:r>
      <w:r w:rsidR="00FC041C" w:rsidRPr="00E72971">
        <w:rPr>
          <w:rFonts w:ascii="Times New Roman" w:hAnsi="Times New Roman" w:cs="Times New Roman"/>
          <w:sz w:val="24"/>
          <w:szCs w:val="24"/>
        </w:rPr>
        <w:t>model</w:t>
      </w:r>
      <w:r w:rsidR="007C5947" w:rsidRPr="00E72971">
        <w:rPr>
          <w:rFonts w:ascii="Times New Roman" w:hAnsi="Times New Roman" w:cs="Times New Roman"/>
          <w:sz w:val="24"/>
          <w:szCs w:val="24"/>
        </w:rPr>
        <w:t xml:space="preserve"> is</w:t>
      </w:r>
      <w:r w:rsidR="00062FA8" w:rsidRPr="00E72971">
        <w:rPr>
          <w:rFonts w:ascii="Times New Roman" w:hAnsi="Times New Roman" w:cs="Times New Roman"/>
          <w:sz w:val="24"/>
          <w:szCs w:val="24"/>
        </w:rPr>
        <w:t xml:space="preserve"> a Phase I trial involving</w:t>
      </w:r>
      <w:r w:rsidR="00E33BE2" w:rsidRPr="00E72971">
        <w:rPr>
          <w:rFonts w:ascii="Times New Roman" w:hAnsi="Times New Roman" w:cs="Times New Roman"/>
          <w:sz w:val="24"/>
          <w:szCs w:val="24"/>
        </w:rPr>
        <w:t xml:space="preserve"> intentional introduction of a pathogen of public health </w:t>
      </w:r>
      <w:r w:rsidR="00B5090A" w:rsidRPr="00E72971">
        <w:rPr>
          <w:rFonts w:ascii="Times New Roman" w:hAnsi="Times New Roman" w:cs="Times New Roman"/>
          <w:sz w:val="24"/>
          <w:szCs w:val="24"/>
        </w:rPr>
        <w:t>importance,</w:t>
      </w:r>
      <w:r w:rsidR="00E33BE2" w:rsidRPr="00E72971">
        <w:rPr>
          <w:rFonts w:ascii="Times New Roman" w:hAnsi="Times New Roman" w:cs="Times New Roman"/>
          <w:sz w:val="24"/>
          <w:szCs w:val="24"/>
        </w:rPr>
        <w:t xml:space="preserve"> </w:t>
      </w:r>
      <w:r w:rsidR="00B5090A" w:rsidRPr="00E72971">
        <w:rPr>
          <w:rFonts w:ascii="Times New Roman" w:hAnsi="Times New Roman" w:cs="Times New Roman"/>
          <w:sz w:val="24"/>
          <w:szCs w:val="24"/>
        </w:rPr>
        <w:t xml:space="preserve">a pathogen </w:t>
      </w:r>
      <w:r w:rsidR="00E33BE2" w:rsidRPr="00E72971">
        <w:rPr>
          <w:rFonts w:ascii="Times New Roman" w:hAnsi="Times New Roman" w:cs="Times New Roman"/>
          <w:sz w:val="24"/>
          <w:szCs w:val="24"/>
        </w:rPr>
        <w:t>whose path</w:t>
      </w:r>
      <w:r w:rsidR="00C83CC2" w:rsidRPr="00E72971">
        <w:rPr>
          <w:rFonts w:ascii="Times New Roman" w:hAnsi="Times New Roman" w:cs="Times New Roman"/>
          <w:sz w:val="24"/>
          <w:szCs w:val="24"/>
        </w:rPr>
        <w:t xml:space="preserve">ogenesis is well understood, and which is </w:t>
      </w:r>
      <w:r w:rsidR="00E33BE2" w:rsidRPr="00E72971">
        <w:rPr>
          <w:rFonts w:ascii="Times New Roman" w:hAnsi="Times New Roman" w:cs="Times New Roman"/>
          <w:sz w:val="24"/>
          <w:szCs w:val="24"/>
        </w:rPr>
        <w:t xml:space="preserve">administered through a known </w:t>
      </w:r>
      <w:r w:rsidR="00FC041C" w:rsidRPr="00E72971">
        <w:rPr>
          <w:rFonts w:ascii="Times New Roman" w:hAnsi="Times New Roman" w:cs="Times New Roman"/>
          <w:sz w:val="24"/>
          <w:szCs w:val="24"/>
        </w:rPr>
        <w:t xml:space="preserve">and </w:t>
      </w:r>
      <w:r w:rsidR="00E33BE2" w:rsidRPr="00E72971">
        <w:rPr>
          <w:rFonts w:ascii="Times New Roman" w:hAnsi="Times New Roman" w:cs="Times New Roman"/>
          <w:sz w:val="24"/>
          <w:szCs w:val="24"/>
        </w:rPr>
        <w:t>standard route</w:t>
      </w:r>
      <w:r w:rsidR="00B5090A" w:rsidRPr="00E72971">
        <w:rPr>
          <w:rFonts w:ascii="Times New Roman" w:hAnsi="Times New Roman" w:cs="Times New Roman"/>
          <w:sz w:val="24"/>
          <w:szCs w:val="24"/>
        </w:rPr>
        <w:t xml:space="preserve"> in a specific dose, and </w:t>
      </w:r>
      <w:r w:rsidR="00BB709F" w:rsidRPr="00E72971">
        <w:rPr>
          <w:rFonts w:ascii="Times New Roman" w:hAnsi="Times New Roman" w:cs="Times New Roman"/>
          <w:sz w:val="24"/>
          <w:szCs w:val="24"/>
        </w:rPr>
        <w:t>which does not cause</w:t>
      </w:r>
      <w:r w:rsidR="00FC041C" w:rsidRPr="00E72971">
        <w:rPr>
          <w:rFonts w:ascii="Times New Roman" w:hAnsi="Times New Roman" w:cs="Times New Roman"/>
          <w:sz w:val="24"/>
          <w:szCs w:val="24"/>
        </w:rPr>
        <w:t xml:space="preserve"> any persistent infection or p</w:t>
      </w:r>
      <w:r w:rsidR="00B5090A" w:rsidRPr="00E72971">
        <w:rPr>
          <w:rFonts w:ascii="Times New Roman" w:hAnsi="Times New Roman" w:cs="Times New Roman"/>
          <w:sz w:val="24"/>
          <w:szCs w:val="24"/>
        </w:rPr>
        <w:t>ost-in</w:t>
      </w:r>
      <w:r w:rsidR="00AE146B" w:rsidRPr="00E72971">
        <w:rPr>
          <w:rFonts w:ascii="Times New Roman" w:hAnsi="Times New Roman" w:cs="Times New Roman"/>
          <w:sz w:val="24"/>
          <w:szCs w:val="24"/>
        </w:rPr>
        <w:t>fection sequalae</w:t>
      </w:r>
      <w:r w:rsidR="00E72971">
        <w:rPr>
          <w:rFonts w:ascii="Times New Roman" w:hAnsi="Times New Roman" w:cs="Times New Roman"/>
          <w:sz w:val="24"/>
          <w:szCs w:val="24"/>
        </w:rPr>
        <w:t>.</w:t>
      </w:r>
      <w:r w:rsidR="00D25A53">
        <w:rPr>
          <w:rFonts w:ascii="Times New Roman" w:hAnsi="Times New Roman" w:cs="Times New Roman"/>
          <w:sz w:val="24"/>
          <w:szCs w:val="24"/>
        </w:rPr>
        <w:t xml:space="preserve"> </w:t>
      </w:r>
      <w:r w:rsidR="00487DB5" w:rsidRPr="00E72971">
        <w:rPr>
          <w:rFonts w:ascii="Times New Roman" w:hAnsi="Times New Roman" w:cs="Times New Roman"/>
          <w:sz w:val="24"/>
          <w:szCs w:val="24"/>
        </w:rPr>
        <w:t>Table 1 summarizes the characteristics of an Ideal pathogen stra</w:t>
      </w:r>
      <w:r w:rsidR="009E0E9A" w:rsidRPr="00E72971">
        <w:rPr>
          <w:rFonts w:ascii="Times New Roman" w:hAnsi="Times New Roman" w:cs="Times New Roman"/>
          <w:sz w:val="24"/>
          <w:szCs w:val="24"/>
        </w:rPr>
        <w:t>in for a CHIM study</w:t>
      </w:r>
      <w:r w:rsidR="009E0E9A" w:rsidRPr="00E72971">
        <w:rPr>
          <w:rFonts w:ascii="Times New Roman" w:hAnsi="Times New Roman" w:cs="Times New Roman"/>
          <w:sz w:val="24"/>
          <w:szCs w:val="24"/>
        </w:rPr>
        <w:fldChar w:fldCharType="begin"/>
      </w:r>
      <w:r w:rsidR="009E0E9A" w:rsidRPr="00E72971">
        <w:rPr>
          <w:rFonts w:ascii="Times New Roman" w:hAnsi="Times New Roman" w:cs="Times New Roman"/>
          <w:sz w:val="24"/>
          <w:szCs w:val="24"/>
        </w:rPr>
        <w:instrText xml:space="preserve"> ADDIN ZOTERO_ITEM CSL_CITATION {"citationID":"ofUkL1Rm","properties":{"formattedCitation":"(7)","plainCitation":"(7)","noteIndex":0},"citationItems":[{"id":948,"uris":["http://zotero.org/users/4397119/items/XBG5EJ3C"],"uri":["http://zotero.org/users/4397119/items/XBG5EJ3C"],"itemData":{"id":948,"type":"article-journal","title":"Developing and utilizing controlled human models of infection","container-title":"Vaccine","page":"6813-6818","volume":"35","issue":"49 Pt A","source":"PubMed","abstract":"The controlled human infection model (CHIM) to assess the efficacy of vaccines against Shigella and enterotoxigenic Escherichia coli (ETEC) has several unique features that could significantly enhance the ability to test candidate vaccines. Despite increasing interest in these models, questions remain as to how to best incorporate them into vaccine development and how to maximize results. We designed a workshop focused on CHIM as part of the Vaccines Against Shigella and ETEC (VASE) Conference. The workshop, using the World Café method, focused on; clinical outcomes, nonclinical outcomes and model standardization. Researchers with a variety of expertise and experience rotated through each focus area and discussed relevant sub-topics. The results of these discussions were presented and questions posed to guide future workshops. Clinical endpoint discussions focused on the need for harmonized definitions; optimized attack rates; difficulties of sample collection and a need for non-stool based endpoints. Nonclinical discussions centered on evolving omics-based opportunities, host predictors of susceptibility and novel characterizations of the immune response. Model standardization focused on the value of shared procedures across institutions for clinical and non-clinical endpoints as well as for strain preparation and administration and subject selection. Participants agreed CHIMs for Shigella and ETEC vaccine development could accelerate vaccine development of a promising candidate; however, it was also appreciated that variability in the model and our limited understand of the host-pathogen interaction may yield results that could negatively impact a suitable candidate. Future workshops on CHIM are needed to ensure the optimal application of these models moving forward.","DOI":"10.1016/j.vaccine.2017.05.068","ISSN":"1873-2518","note":"PMID: 28583306","journalAbbreviation":"Vaccine","language":"eng","author":[{"family":"Porter","given":"Chad K."},{"family":"Louis Bourgeois","given":"A."},{"family":"Frenck","given":"Robert W."},{"family":"Prouty","given":"Michael"},{"family":"Maier","given":"Nicole"},{"family":"Riddle","given":"Mark S."}],"issued":{"date-parts":[["2017",12,14]]}}}],"schema":"https://github.com/citation-style-language/schema/raw/master/csl-citation.json"} </w:instrText>
      </w:r>
      <w:r w:rsidR="009E0E9A" w:rsidRPr="00E72971">
        <w:rPr>
          <w:rFonts w:ascii="Times New Roman" w:hAnsi="Times New Roman" w:cs="Times New Roman"/>
          <w:sz w:val="24"/>
          <w:szCs w:val="24"/>
        </w:rPr>
        <w:fldChar w:fldCharType="separate"/>
      </w:r>
      <w:r w:rsidR="009E0E9A" w:rsidRPr="00E72971">
        <w:rPr>
          <w:rFonts w:ascii="Times New Roman" w:hAnsi="Times New Roman" w:cs="Times New Roman"/>
          <w:sz w:val="24"/>
          <w:szCs w:val="24"/>
        </w:rPr>
        <w:t>(7)</w:t>
      </w:r>
      <w:r w:rsidR="009E0E9A" w:rsidRPr="00E72971">
        <w:rPr>
          <w:rFonts w:ascii="Times New Roman" w:hAnsi="Times New Roman" w:cs="Times New Roman"/>
          <w:sz w:val="24"/>
          <w:szCs w:val="24"/>
        </w:rPr>
        <w:fldChar w:fldCharType="end"/>
      </w:r>
      <w:r w:rsidR="009E0E9A" w:rsidRPr="00E72971">
        <w:rPr>
          <w:rFonts w:ascii="Times New Roman" w:hAnsi="Times New Roman" w:cs="Times New Roman"/>
          <w:sz w:val="24"/>
          <w:szCs w:val="24"/>
        </w:rPr>
        <w:t>,</w:t>
      </w:r>
      <w:r w:rsidR="009E0E9A" w:rsidRPr="00E72971">
        <w:rPr>
          <w:rFonts w:ascii="Times New Roman" w:hAnsi="Times New Roman" w:cs="Times New Roman"/>
          <w:sz w:val="24"/>
          <w:szCs w:val="24"/>
        </w:rPr>
        <w:fldChar w:fldCharType="begin"/>
      </w:r>
      <w:r w:rsidR="009E0E9A" w:rsidRPr="00E72971">
        <w:rPr>
          <w:rFonts w:ascii="Times New Roman" w:hAnsi="Times New Roman" w:cs="Times New Roman"/>
          <w:sz w:val="24"/>
          <w:szCs w:val="24"/>
        </w:rPr>
        <w:instrText xml:space="preserve"> ADDIN ZOTERO_ITEM CSL_CITATION {"citationID":"2rJGCtCF","properties":{"formattedCitation":"(8)","plainCitation":"(8)","noteIndex":0},"citationItems":[{"id":595,"uris":["http://zotero.org/users/4397119/items/DVH8VEWN"],"uri":["http://zotero.org/users/4397119/items/DVH8VEWN"],"itemData":{"id":595,"type":"article-journal","title":"Design, recruitment, and microbiological considerations in human challenge studies","container-title":"The Lancet. Infectious Diseases","page":"840-851","volume":"15","issue":"7","source":"PubMed","abstract":"Since the 18th century a wealth of knowledge regarding infectious disease pathogenesis, prevention, and treatment has been accumulated from findings of infection challenges in human beings. Partly because of improvements to ethical and regulatory guidance, human challenge studies-involving the deliberate exposure of participants to infectious substances-have had a resurgence in popularity in the past few years, in particular for the assessment of vaccines. To provide an overview of the potential use of challenge models, we present historical reports and contemporary views from experts in this type of research. A range of challenge models and practical approaches to generate important data exist and are used to expedite vaccine and therapeutic development and to support public health modelling and interventions. Although human challenge studies provide a unique opportunity to address complex research questions, participant and investigator safety is paramount. To increase the collaborative effort and future success of this area of research, we recommend the development of consensus frameworks and sharing of best practices between investigators. Furthermore, standardisation of challenge procedures and regulatory guidance will help with the feasibility for using challenge models in clinical testing of new disease intervention strategies.","DOI":"10.1016/S1473-3099(15)00068-7","ISSN":"1474-4457","note":"PMID: 26026195","journalAbbreviation":"Lancet Infect Dis","language":"eng","author":[{"family":"Darton","given":"Thomas C."},{"family":"Blohmke","given":"Christoph J."},{"family":"Moorthy","given":"Vasee S."},{"family":"Altmann","given":"Daniel M."},{"family":"Hayden","given":"Frederick G."},{"family":"Clutterbuck","given":"Elizabeth A."},{"family":"Levine","given":"Myron M."},{"family":"Hill","given":"Adrian V. S."},{"family":"Pollard","given":"Andrew J."}],"issued":{"date-parts":[["2015",7]]}}}],"schema":"https://github.com/citation-style-language/schema/raw/master/csl-citation.json"} </w:instrText>
      </w:r>
      <w:r w:rsidR="009E0E9A" w:rsidRPr="00E72971">
        <w:rPr>
          <w:rFonts w:ascii="Times New Roman" w:hAnsi="Times New Roman" w:cs="Times New Roman"/>
          <w:sz w:val="24"/>
          <w:szCs w:val="24"/>
        </w:rPr>
        <w:fldChar w:fldCharType="separate"/>
      </w:r>
      <w:r w:rsidR="009E0E9A" w:rsidRPr="00E72971">
        <w:rPr>
          <w:rFonts w:ascii="Times New Roman" w:hAnsi="Times New Roman" w:cs="Times New Roman"/>
          <w:sz w:val="24"/>
          <w:szCs w:val="24"/>
        </w:rPr>
        <w:t>(8)</w:t>
      </w:r>
      <w:r w:rsidR="009E0E9A" w:rsidRPr="00E72971">
        <w:rPr>
          <w:rFonts w:ascii="Times New Roman" w:hAnsi="Times New Roman" w:cs="Times New Roman"/>
          <w:sz w:val="24"/>
          <w:szCs w:val="24"/>
        </w:rPr>
        <w:fldChar w:fldCharType="end"/>
      </w:r>
      <w:r w:rsidR="009E0E9A" w:rsidRPr="00E72971">
        <w:rPr>
          <w:rFonts w:ascii="Times New Roman" w:hAnsi="Times New Roman" w:cs="Times New Roman"/>
          <w:sz w:val="24"/>
          <w:szCs w:val="24"/>
        </w:rPr>
        <w:t>,</w:t>
      </w:r>
      <w:r w:rsidR="009E0E9A" w:rsidRPr="00E72971">
        <w:rPr>
          <w:rFonts w:ascii="Times New Roman" w:hAnsi="Times New Roman" w:cs="Times New Roman"/>
          <w:sz w:val="24"/>
          <w:szCs w:val="24"/>
        </w:rPr>
        <w:fldChar w:fldCharType="begin"/>
      </w:r>
      <w:r w:rsidR="009E0E9A" w:rsidRPr="00E72971">
        <w:rPr>
          <w:rFonts w:ascii="Times New Roman" w:hAnsi="Times New Roman" w:cs="Times New Roman"/>
          <w:sz w:val="24"/>
          <w:szCs w:val="24"/>
        </w:rPr>
        <w:instrText xml:space="preserve"> ADDIN ZOTERO_ITEM CSL_CITATION {"citationID":"FnTDZRIw","properties":{"formattedCitation":"(9)","plainCitation":"(9)","noteIndex":0},"citationItems":[{"id":952,"uris":["http://zotero.org/users/4397119/items/NR42TV4H"],"uri":["http://zotero.org/users/4397119/items/NR42TV4H"],"itemData":{"id":952,"type":"article-journal","title":"The utility of human challenge studies in vaccine development: lessons learned from cholera","container-title":"Vaccine : development and therapy","page":"3-13","volume":"2011","issue":"1","source":"PubMed Central","abstract":"Experiments in which virulent infectious organisms are administered to healthy adult volunteers with the intent to deliberately induce infection have been practiced for centuries. Many useful applications have developed from these experiments such as the provision of evidence of microbial pathogenicity and the identification of key virulence factors. Challenge studies have also played an important role in the evaluation of preliminary efficacy of potential vaccine candidates. Over the past 40 years, these experimental human challenge studies have found particular utility with regards to the development of both living and nonliving attenuated cholera vaccines. This review highlights some of the important contributions made by these challenge studies to cholera vaccine research.","DOI":"10.2147/VDT.S23634","ISSN":"2230-2298","note":"PMID: 24482781\nPMCID: PMC3904492","shortTitle":"The utility of human challenge studies in vaccine development","journalAbbreviation":"Vaccine (Auckl)","author":[{"family":"Shirley","given":"Debbie-Ann T"},{"family":"McArthur","given":"Monica A"}],"issued":{"date-parts":[["2011",10]]}}}],"schema":"https://github.com/citation-style-language/schema/raw/master/csl-citation.json"} </w:instrText>
      </w:r>
      <w:r w:rsidR="009E0E9A" w:rsidRPr="00E72971">
        <w:rPr>
          <w:rFonts w:ascii="Times New Roman" w:hAnsi="Times New Roman" w:cs="Times New Roman"/>
          <w:sz w:val="24"/>
          <w:szCs w:val="24"/>
        </w:rPr>
        <w:fldChar w:fldCharType="separate"/>
      </w:r>
      <w:r w:rsidR="009E0E9A" w:rsidRPr="00E72971">
        <w:rPr>
          <w:rFonts w:ascii="Times New Roman" w:hAnsi="Times New Roman" w:cs="Times New Roman"/>
          <w:sz w:val="24"/>
          <w:szCs w:val="24"/>
        </w:rPr>
        <w:t>(9)</w:t>
      </w:r>
      <w:r w:rsidR="009E0E9A" w:rsidRPr="00E72971">
        <w:rPr>
          <w:rFonts w:ascii="Times New Roman" w:hAnsi="Times New Roman" w:cs="Times New Roman"/>
          <w:sz w:val="24"/>
          <w:szCs w:val="24"/>
        </w:rPr>
        <w:fldChar w:fldCharType="end"/>
      </w:r>
      <w:r w:rsidR="00EF366A" w:rsidRPr="00E72971">
        <w:rPr>
          <w:rFonts w:ascii="Times New Roman" w:hAnsi="Times New Roman" w:cs="Times New Roman"/>
          <w:sz w:val="24"/>
          <w:szCs w:val="24"/>
        </w:rPr>
        <w:t>,</w:t>
      </w:r>
      <w:r w:rsidR="00EF366A" w:rsidRPr="00E72971">
        <w:rPr>
          <w:rFonts w:ascii="Times New Roman" w:hAnsi="Times New Roman" w:cs="Times New Roman"/>
          <w:sz w:val="24"/>
          <w:szCs w:val="24"/>
        </w:rPr>
        <w:fldChar w:fldCharType="begin"/>
      </w:r>
      <w:r w:rsidR="00EF366A" w:rsidRPr="00E72971">
        <w:rPr>
          <w:rFonts w:ascii="Times New Roman" w:hAnsi="Times New Roman" w:cs="Times New Roman"/>
          <w:sz w:val="24"/>
          <w:szCs w:val="24"/>
        </w:rPr>
        <w:instrText xml:space="preserve"> ADDIN ZOTERO_ITEM CSL_CITATION {"citationID":"Xdo2CRvI","properties":{"formattedCitation":"(10)","plainCitation":"(10)","noteIndex":0},"citationItems":[{"id":958,"uris":["http://zotero.org/users/4397119/items/HCIYS2GT"],"uri":["http://zotero.org/users/4397119/items/HCIYS2GT"],"itemData":{"id":958,"type":"article-journal","title":"Progress and prospects for blood-stage malaria vaccines","container-title":"Expert Review of Vaccines","page":"765-781","volume":"15","issue":"6","source":"PubMed Central","abstract":"There have been significant decreases in malaria mortality and morbidity in the last 10-15 years, and the most advanced pre-erythrocytic malaria vaccine, RTS,S, received a positive opinion from European regulators in July 2015. However, no blood-stage vaccine has reached a phase III trial. The first part of this review summarizes the pros and cons of various assays and models that have been and will be used to predict the efficacy of blood-stage vaccines. In the second part, blood-stage vaccine candidates that showed some efficacy in human clinical trials or controlled human malaria infection models are discussed. Then, candidates under clinical investigation are described in the third part, and other novel candidates and strategies are reviewed in the last part.","DOI":"10.1586/14760584.2016.1141680","ISSN":"1476-0584","note":"PMID: 26760062\nPMCID: PMC4915341","journalAbbreviation":"Expert Rev Vaccines","author":[{"family":"Miura","given":"Kazutoyo"}],"issued":{"date-parts":[["2016",6,2]]}}}],"schema":"https://github.com/citation-style-language/schema/raw/master/csl-citation.json"} </w:instrText>
      </w:r>
      <w:r w:rsidR="00EF366A" w:rsidRPr="00E72971">
        <w:rPr>
          <w:rFonts w:ascii="Times New Roman" w:hAnsi="Times New Roman" w:cs="Times New Roman"/>
          <w:sz w:val="24"/>
          <w:szCs w:val="24"/>
        </w:rPr>
        <w:fldChar w:fldCharType="separate"/>
      </w:r>
      <w:r w:rsidR="00EF366A" w:rsidRPr="00E72971">
        <w:rPr>
          <w:rFonts w:ascii="Times New Roman" w:hAnsi="Times New Roman" w:cs="Times New Roman"/>
          <w:sz w:val="24"/>
          <w:szCs w:val="24"/>
        </w:rPr>
        <w:t>(10)</w:t>
      </w:r>
      <w:r w:rsidR="00EF366A" w:rsidRPr="00E72971">
        <w:rPr>
          <w:rFonts w:ascii="Times New Roman" w:hAnsi="Times New Roman" w:cs="Times New Roman"/>
          <w:sz w:val="24"/>
          <w:szCs w:val="24"/>
        </w:rPr>
        <w:fldChar w:fldCharType="end"/>
      </w:r>
      <w:r w:rsidR="00B33142" w:rsidRPr="00E72971">
        <w:rPr>
          <w:rFonts w:ascii="Times New Roman" w:hAnsi="Times New Roman" w:cs="Times New Roman"/>
          <w:sz w:val="24"/>
          <w:szCs w:val="24"/>
        </w:rPr>
        <w:t>,</w:t>
      </w:r>
      <w:r w:rsidR="00B33142" w:rsidRPr="00E72971">
        <w:rPr>
          <w:rFonts w:ascii="Times New Roman" w:hAnsi="Times New Roman" w:cs="Times New Roman"/>
          <w:sz w:val="24"/>
          <w:szCs w:val="24"/>
        </w:rPr>
        <w:fldChar w:fldCharType="begin"/>
      </w:r>
      <w:r w:rsidR="00B33142" w:rsidRPr="00E72971">
        <w:rPr>
          <w:rFonts w:ascii="Times New Roman" w:hAnsi="Times New Roman" w:cs="Times New Roman"/>
          <w:sz w:val="24"/>
          <w:szCs w:val="24"/>
        </w:rPr>
        <w:instrText xml:space="preserve"> ADDIN ZOTERO_ITEM CSL_CITATION {"citationID":"MkEbKeLm","properties":{"formattedCitation":"(11)","plainCitation":"(11)","noteIndex":0},"citationItems":[{"id":963,"uris":["http://zotero.org/users/4397119/items/HLEWRWHU"],"uri":["http://zotero.org/users/4397119/items/HLEWRWHU"],"itemData":{"id":963,"type":"article-journal","title":"Typhoid vaccine development with a human challenge model","container-title":"The Lancet","page":"2419-2421","volume":"390","issue":"10111","source":"ScienceDirect","DOI":"10.1016/S0140-6736(17)32407-8","ISSN":"0140-6736","journalAbbreviation":"The Lancet","author":[{"family":"Feasey","given":"Nicholas A"},{"family":"Levine","given":"Myron M"}],"issued":{"date-parts":[["2017",12,2]]}}}],"schema":"https://github.com/citation-style-language/schema/raw/master/csl-citation.json"} </w:instrText>
      </w:r>
      <w:r w:rsidR="00B33142" w:rsidRPr="00E72971">
        <w:rPr>
          <w:rFonts w:ascii="Times New Roman" w:hAnsi="Times New Roman" w:cs="Times New Roman"/>
          <w:sz w:val="24"/>
          <w:szCs w:val="24"/>
        </w:rPr>
        <w:fldChar w:fldCharType="separate"/>
      </w:r>
      <w:r w:rsidR="00B33142" w:rsidRPr="00E72971">
        <w:rPr>
          <w:rFonts w:ascii="Times New Roman" w:hAnsi="Times New Roman" w:cs="Times New Roman"/>
          <w:sz w:val="24"/>
          <w:szCs w:val="24"/>
        </w:rPr>
        <w:t>(11)</w:t>
      </w:r>
      <w:r w:rsidR="00B33142" w:rsidRPr="00E72971">
        <w:rPr>
          <w:rFonts w:ascii="Times New Roman" w:hAnsi="Times New Roman" w:cs="Times New Roman"/>
          <w:sz w:val="24"/>
          <w:szCs w:val="24"/>
        </w:rPr>
        <w:fldChar w:fldCharType="end"/>
      </w:r>
      <w:r w:rsidR="00B33142" w:rsidRPr="00E72971">
        <w:rPr>
          <w:rFonts w:ascii="Times New Roman" w:hAnsi="Times New Roman" w:cs="Times New Roman"/>
          <w:sz w:val="24"/>
          <w:szCs w:val="24"/>
        </w:rPr>
        <w:t>.</w:t>
      </w:r>
    </w:p>
    <w:p w14:paraId="2BB6C239" w14:textId="77777777" w:rsidR="00D25A53" w:rsidRPr="00E72971" w:rsidRDefault="00D25A53" w:rsidP="000A697E">
      <w:pPr>
        <w:spacing w:line="240" w:lineRule="auto"/>
        <w:jc w:val="both"/>
        <w:rPr>
          <w:rFonts w:ascii="Times New Roman" w:hAnsi="Times New Roman" w:cs="Times New Roman"/>
          <w:sz w:val="24"/>
          <w:szCs w:val="24"/>
        </w:rPr>
      </w:pPr>
    </w:p>
    <w:p w14:paraId="1D45D28F" w14:textId="77777777" w:rsidR="00B321E9" w:rsidRPr="00E72971" w:rsidRDefault="00487DB5" w:rsidP="000A697E">
      <w:pPr>
        <w:spacing w:line="240" w:lineRule="auto"/>
        <w:jc w:val="both"/>
        <w:rPr>
          <w:rFonts w:ascii="Times New Roman" w:hAnsi="Times New Roman" w:cs="Times New Roman"/>
          <w:sz w:val="24"/>
          <w:szCs w:val="24"/>
        </w:rPr>
      </w:pPr>
      <w:r w:rsidRPr="00E72971">
        <w:rPr>
          <w:rFonts w:ascii="Times New Roman" w:hAnsi="Times New Roman" w:cs="Times New Roman"/>
          <w:sz w:val="24"/>
          <w:szCs w:val="24"/>
          <w:u w:val="single"/>
        </w:rPr>
        <w:t xml:space="preserve">Table 1: </w:t>
      </w:r>
      <w:r w:rsidR="009E34B9" w:rsidRPr="00E72971">
        <w:rPr>
          <w:rFonts w:ascii="Times New Roman" w:hAnsi="Times New Roman" w:cs="Times New Roman"/>
          <w:sz w:val="24"/>
          <w:szCs w:val="24"/>
          <w:u w:val="single"/>
        </w:rPr>
        <w:t>A typical</w:t>
      </w:r>
      <w:r w:rsidR="00B321E9" w:rsidRPr="00E72971">
        <w:rPr>
          <w:rFonts w:ascii="Times New Roman" w:hAnsi="Times New Roman" w:cs="Times New Roman"/>
          <w:sz w:val="24"/>
          <w:szCs w:val="24"/>
          <w:u w:val="single"/>
        </w:rPr>
        <w:t xml:space="preserve"> Controlled Human Infection Mo</w:t>
      </w:r>
      <w:r w:rsidR="00BB709F" w:rsidRPr="00E72971">
        <w:rPr>
          <w:rFonts w:ascii="Times New Roman" w:hAnsi="Times New Roman" w:cs="Times New Roman"/>
          <w:sz w:val="24"/>
          <w:szCs w:val="24"/>
          <w:u w:val="single"/>
        </w:rPr>
        <w:t>del-Pathogen strain characteristics</w:t>
      </w:r>
      <w:r w:rsidR="00B321E9" w:rsidRPr="00E72971">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788"/>
        <w:gridCol w:w="4788"/>
      </w:tblGrid>
      <w:tr w:rsidR="00B321E9" w:rsidRPr="00E72971" w14:paraId="6C19D3E4" w14:textId="77777777" w:rsidTr="00B321E9">
        <w:tc>
          <w:tcPr>
            <w:tcW w:w="4788" w:type="dxa"/>
          </w:tcPr>
          <w:p w14:paraId="1AAB873A" w14:textId="77777777" w:rsidR="00B321E9" w:rsidRPr="00E72971" w:rsidRDefault="00C83CC2" w:rsidP="000A697E">
            <w:pPr>
              <w:jc w:val="both"/>
              <w:rPr>
                <w:rFonts w:ascii="Times New Roman" w:hAnsi="Times New Roman" w:cs="Times New Roman"/>
                <w:sz w:val="24"/>
                <w:szCs w:val="24"/>
              </w:rPr>
            </w:pPr>
            <w:r w:rsidRPr="00E72971">
              <w:rPr>
                <w:rFonts w:ascii="Times New Roman" w:hAnsi="Times New Roman" w:cs="Times New Roman"/>
                <w:sz w:val="24"/>
                <w:szCs w:val="24"/>
              </w:rPr>
              <w:t>An ideal</w:t>
            </w:r>
            <w:r w:rsidR="00B321E9" w:rsidRPr="00E72971">
              <w:rPr>
                <w:rFonts w:ascii="Times New Roman" w:hAnsi="Times New Roman" w:cs="Times New Roman"/>
                <w:sz w:val="24"/>
                <w:szCs w:val="24"/>
              </w:rPr>
              <w:t xml:space="preserve"> pathogen </w:t>
            </w:r>
            <w:r w:rsidR="00487DB5" w:rsidRPr="00E72971">
              <w:rPr>
                <w:rFonts w:ascii="Times New Roman" w:hAnsi="Times New Roman" w:cs="Times New Roman"/>
                <w:sz w:val="24"/>
                <w:szCs w:val="24"/>
              </w:rPr>
              <w:t>st</w:t>
            </w:r>
            <w:r w:rsidR="00607232" w:rsidRPr="00E72971">
              <w:rPr>
                <w:rFonts w:ascii="Times New Roman" w:hAnsi="Times New Roman" w:cs="Times New Roman"/>
                <w:sz w:val="24"/>
                <w:szCs w:val="24"/>
              </w:rPr>
              <w:t>r</w:t>
            </w:r>
            <w:r w:rsidR="00487DB5" w:rsidRPr="00E72971">
              <w:rPr>
                <w:rFonts w:ascii="Times New Roman" w:hAnsi="Times New Roman" w:cs="Times New Roman"/>
                <w:sz w:val="24"/>
                <w:szCs w:val="24"/>
              </w:rPr>
              <w:t xml:space="preserve">ain characteristics </w:t>
            </w:r>
            <w:r w:rsidR="00B321E9" w:rsidRPr="00E72971">
              <w:rPr>
                <w:rFonts w:ascii="Times New Roman" w:hAnsi="Times New Roman" w:cs="Times New Roman"/>
                <w:sz w:val="24"/>
                <w:szCs w:val="24"/>
              </w:rPr>
              <w:t xml:space="preserve">for CHIM study. </w:t>
            </w:r>
          </w:p>
        </w:tc>
        <w:tc>
          <w:tcPr>
            <w:tcW w:w="4788" w:type="dxa"/>
          </w:tcPr>
          <w:p w14:paraId="416F764A" w14:textId="77777777" w:rsidR="00B321E9" w:rsidRPr="00E72971" w:rsidRDefault="00BA5667" w:rsidP="000A697E">
            <w:pPr>
              <w:jc w:val="both"/>
              <w:rPr>
                <w:rFonts w:ascii="Times New Roman" w:hAnsi="Times New Roman" w:cs="Times New Roman"/>
                <w:sz w:val="24"/>
                <w:szCs w:val="24"/>
              </w:rPr>
            </w:pPr>
            <w:r w:rsidRPr="00E72971">
              <w:rPr>
                <w:rFonts w:ascii="Times New Roman" w:hAnsi="Times New Roman" w:cs="Times New Roman"/>
                <w:sz w:val="24"/>
                <w:szCs w:val="24"/>
              </w:rPr>
              <w:t xml:space="preserve">Example of </w:t>
            </w:r>
            <w:r w:rsidR="00487DB5" w:rsidRPr="00E72971">
              <w:rPr>
                <w:rFonts w:ascii="Times New Roman" w:hAnsi="Times New Roman" w:cs="Times New Roman"/>
                <w:sz w:val="24"/>
                <w:szCs w:val="24"/>
              </w:rPr>
              <w:t xml:space="preserve">various pathogen </w:t>
            </w:r>
            <w:r w:rsidRPr="00E72971">
              <w:rPr>
                <w:rFonts w:ascii="Times New Roman" w:hAnsi="Times New Roman" w:cs="Times New Roman"/>
                <w:sz w:val="24"/>
                <w:szCs w:val="24"/>
              </w:rPr>
              <w:t xml:space="preserve">strains used in CHIM studies. </w:t>
            </w:r>
          </w:p>
        </w:tc>
      </w:tr>
      <w:tr w:rsidR="00BA5667" w:rsidRPr="00E72971" w14:paraId="18BD8D67" w14:textId="77777777" w:rsidTr="00B321E9">
        <w:tc>
          <w:tcPr>
            <w:tcW w:w="4788" w:type="dxa"/>
          </w:tcPr>
          <w:p w14:paraId="35E2B7F5" w14:textId="77777777" w:rsidR="00BA5667" w:rsidRPr="00E72971" w:rsidRDefault="00BA5667" w:rsidP="000A697E">
            <w:pPr>
              <w:pStyle w:val="ListParagraph"/>
              <w:numPr>
                <w:ilvl w:val="0"/>
                <w:numId w:val="1"/>
              </w:numPr>
              <w:jc w:val="both"/>
              <w:rPr>
                <w:rFonts w:ascii="Times New Roman" w:hAnsi="Times New Roman" w:cs="Times New Roman"/>
                <w:sz w:val="24"/>
                <w:szCs w:val="24"/>
              </w:rPr>
            </w:pPr>
            <w:r w:rsidRPr="00E72971">
              <w:rPr>
                <w:rFonts w:ascii="Times New Roman" w:hAnsi="Times New Roman" w:cs="Times New Roman"/>
                <w:sz w:val="24"/>
                <w:szCs w:val="24"/>
              </w:rPr>
              <w:t xml:space="preserve">Needs to be of public health importance. </w:t>
            </w:r>
          </w:p>
        </w:tc>
        <w:tc>
          <w:tcPr>
            <w:tcW w:w="4788" w:type="dxa"/>
            <w:vMerge w:val="restart"/>
          </w:tcPr>
          <w:p w14:paraId="55B7FBA8" w14:textId="77777777" w:rsidR="00BA5667" w:rsidRPr="00E72971" w:rsidRDefault="00BA5667" w:rsidP="000A697E">
            <w:pPr>
              <w:jc w:val="both"/>
              <w:rPr>
                <w:rFonts w:ascii="Times New Roman" w:hAnsi="Times New Roman" w:cs="Times New Roman"/>
                <w:sz w:val="24"/>
                <w:szCs w:val="24"/>
              </w:rPr>
            </w:pPr>
          </w:p>
          <w:p w14:paraId="0E3E4B14" w14:textId="77777777" w:rsidR="00BA5667" w:rsidRPr="00E72971" w:rsidRDefault="00BA5667" w:rsidP="000A697E">
            <w:pPr>
              <w:jc w:val="both"/>
              <w:rPr>
                <w:rFonts w:ascii="Times New Roman" w:hAnsi="Times New Roman" w:cs="Times New Roman"/>
                <w:sz w:val="24"/>
                <w:szCs w:val="24"/>
              </w:rPr>
            </w:pPr>
          </w:p>
          <w:p w14:paraId="06D2F917" w14:textId="77777777" w:rsidR="00BA5667" w:rsidRPr="00E72971" w:rsidRDefault="00BA5667" w:rsidP="000A697E">
            <w:pPr>
              <w:jc w:val="both"/>
              <w:rPr>
                <w:rFonts w:ascii="Times New Roman" w:hAnsi="Times New Roman" w:cs="Times New Roman"/>
                <w:sz w:val="24"/>
                <w:szCs w:val="24"/>
              </w:rPr>
            </w:pPr>
          </w:p>
          <w:p w14:paraId="66AA8B05" w14:textId="77777777" w:rsidR="00BA5667" w:rsidRPr="00E72971" w:rsidRDefault="00BA5667" w:rsidP="000A697E">
            <w:pPr>
              <w:jc w:val="both"/>
              <w:rPr>
                <w:rFonts w:ascii="Times New Roman" w:hAnsi="Times New Roman" w:cs="Times New Roman"/>
                <w:sz w:val="24"/>
                <w:szCs w:val="24"/>
              </w:rPr>
            </w:pPr>
          </w:p>
          <w:p w14:paraId="37A42A57" w14:textId="77777777" w:rsidR="00BA5667" w:rsidRPr="00E72971" w:rsidRDefault="00BA5667" w:rsidP="000A697E">
            <w:pPr>
              <w:jc w:val="both"/>
              <w:rPr>
                <w:rFonts w:ascii="Times New Roman" w:hAnsi="Times New Roman" w:cs="Times New Roman"/>
                <w:sz w:val="24"/>
                <w:szCs w:val="24"/>
              </w:rPr>
            </w:pPr>
          </w:p>
          <w:p w14:paraId="2FF9182F" w14:textId="77777777" w:rsidR="00BA5667" w:rsidRPr="00E72971" w:rsidRDefault="00BA5667" w:rsidP="000A697E">
            <w:pPr>
              <w:jc w:val="both"/>
              <w:rPr>
                <w:rFonts w:ascii="Times New Roman" w:hAnsi="Times New Roman" w:cs="Times New Roman"/>
                <w:sz w:val="24"/>
                <w:szCs w:val="24"/>
              </w:rPr>
            </w:pPr>
          </w:p>
          <w:p w14:paraId="02218EFB" w14:textId="77777777" w:rsidR="00BA5667" w:rsidRPr="00E72971" w:rsidRDefault="00BA5667" w:rsidP="000A697E">
            <w:pPr>
              <w:jc w:val="both"/>
              <w:rPr>
                <w:rFonts w:ascii="Times New Roman" w:hAnsi="Times New Roman" w:cs="Times New Roman"/>
                <w:sz w:val="24"/>
                <w:szCs w:val="24"/>
              </w:rPr>
            </w:pPr>
          </w:p>
          <w:p w14:paraId="5C76E6BC" w14:textId="77777777" w:rsidR="00BA5667" w:rsidRPr="00E72971" w:rsidRDefault="00BA5667" w:rsidP="000A697E">
            <w:pPr>
              <w:jc w:val="both"/>
              <w:rPr>
                <w:rFonts w:ascii="Times New Roman" w:hAnsi="Times New Roman" w:cs="Times New Roman"/>
                <w:sz w:val="24"/>
                <w:szCs w:val="24"/>
              </w:rPr>
            </w:pPr>
          </w:p>
          <w:p w14:paraId="587E92F0" w14:textId="77777777" w:rsidR="0055048D" w:rsidRPr="00E72971" w:rsidRDefault="0055048D" w:rsidP="000A697E">
            <w:pPr>
              <w:jc w:val="both"/>
              <w:rPr>
                <w:rFonts w:ascii="Times New Roman" w:hAnsi="Times New Roman" w:cs="Times New Roman"/>
                <w:i/>
                <w:sz w:val="24"/>
                <w:szCs w:val="24"/>
              </w:rPr>
            </w:pPr>
          </w:p>
          <w:p w14:paraId="0AD7ED76" w14:textId="77777777" w:rsidR="00BA5667" w:rsidRPr="00E72971" w:rsidRDefault="00BA5667" w:rsidP="000A697E">
            <w:pPr>
              <w:jc w:val="both"/>
              <w:rPr>
                <w:rFonts w:ascii="Times New Roman" w:hAnsi="Times New Roman" w:cs="Times New Roman"/>
                <w:i/>
                <w:sz w:val="24"/>
                <w:szCs w:val="24"/>
              </w:rPr>
            </w:pPr>
            <w:r w:rsidRPr="00E72971">
              <w:rPr>
                <w:rFonts w:ascii="Times New Roman" w:hAnsi="Times New Roman" w:cs="Times New Roman"/>
                <w:i/>
                <w:sz w:val="24"/>
                <w:szCs w:val="24"/>
              </w:rPr>
              <w:t xml:space="preserve">P. Falciparum 3D7, NF54, and 7G8 strains, </w:t>
            </w:r>
            <w:r w:rsidR="00BD4DCE" w:rsidRPr="00E72971">
              <w:rPr>
                <w:rFonts w:ascii="Times New Roman" w:hAnsi="Times New Roman" w:cs="Times New Roman"/>
                <w:i/>
                <w:sz w:val="24"/>
                <w:szCs w:val="24"/>
              </w:rPr>
              <w:t xml:space="preserve">S. Typhi (quales strain), </w:t>
            </w:r>
            <w:r w:rsidR="00487DB5" w:rsidRPr="00E72971">
              <w:rPr>
                <w:rFonts w:ascii="Times New Roman" w:hAnsi="Times New Roman" w:cs="Times New Roman"/>
                <w:i/>
                <w:sz w:val="24"/>
                <w:szCs w:val="24"/>
              </w:rPr>
              <w:t>Noro virus strain G2.1, G2.2, G2.4, H.Pylori strain BCS100, Vibrio Cholera 01, Tor Inaba strain N16961</w:t>
            </w:r>
            <w:r w:rsidR="00FA4D62" w:rsidRPr="00E72971">
              <w:rPr>
                <w:rFonts w:ascii="Times New Roman" w:hAnsi="Times New Roman" w:cs="Times New Roman"/>
                <w:i/>
                <w:sz w:val="24"/>
                <w:szCs w:val="24"/>
              </w:rPr>
              <w:t xml:space="preserve">, </w:t>
            </w:r>
            <w:r w:rsidR="00EF366A" w:rsidRPr="00E72971">
              <w:rPr>
                <w:rFonts w:ascii="Times New Roman" w:hAnsi="Times New Roman" w:cs="Times New Roman"/>
                <w:i/>
                <w:sz w:val="24"/>
                <w:szCs w:val="24"/>
              </w:rPr>
              <w:t>E.Coli expressed recombinant SERA-5(Honduras-1) for Malaria.</w:t>
            </w:r>
          </w:p>
        </w:tc>
      </w:tr>
      <w:tr w:rsidR="00BA5667" w:rsidRPr="00E72971" w14:paraId="3E9CE530" w14:textId="77777777" w:rsidTr="00B321E9">
        <w:tc>
          <w:tcPr>
            <w:tcW w:w="4788" w:type="dxa"/>
          </w:tcPr>
          <w:p w14:paraId="3AE67179" w14:textId="77777777" w:rsidR="00BA5667" w:rsidRPr="00E72971" w:rsidRDefault="00BA5667" w:rsidP="000A697E">
            <w:pPr>
              <w:pStyle w:val="ListParagraph"/>
              <w:numPr>
                <w:ilvl w:val="0"/>
                <w:numId w:val="1"/>
              </w:numPr>
              <w:jc w:val="both"/>
              <w:rPr>
                <w:rFonts w:ascii="Times New Roman" w:hAnsi="Times New Roman" w:cs="Times New Roman"/>
                <w:sz w:val="24"/>
                <w:szCs w:val="24"/>
              </w:rPr>
            </w:pPr>
            <w:r w:rsidRPr="00E72971">
              <w:rPr>
                <w:rFonts w:ascii="Times New Roman" w:hAnsi="Times New Roman" w:cs="Times New Roman"/>
                <w:sz w:val="24"/>
                <w:szCs w:val="24"/>
              </w:rPr>
              <w:t xml:space="preserve">Pathogenesis of the strain is well understood, including incubation periods, course of the illness etc. </w:t>
            </w:r>
          </w:p>
        </w:tc>
        <w:tc>
          <w:tcPr>
            <w:tcW w:w="4788" w:type="dxa"/>
            <w:vMerge/>
          </w:tcPr>
          <w:p w14:paraId="359C0C9E" w14:textId="77777777" w:rsidR="00BA5667" w:rsidRPr="00E72971" w:rsidRDefault="00BA5667" w:rsidP="000A697E">
            <w:pPr>
              <w:jc w:val="both"/>
              <w:rPr>
                <w:rFonts w:ascii="Times New Roman" w:hAnsi="Times New Roman" w:cs="Times New Roman"/>
                <w:sz w:val="24"/>
                <w:szCs w:val="24"/>
              </w:rPr>
            </w:pPr>
          </w:p>
        </w:tc>
      </w:tr>
      <w:tr w:rsidR="00BA5667" w:rsidRPr="00E72971" w14:paraId="1DCC7911" w14:textId="77777777" w:rsidTr="00B321E9">
        <w:tc>
          <w:tcPr>
            <w:tcW w:w="4788" w:type="dxa"/>
          </w:tcPr>
          <w:p w14:paraId="24112979" w14:textId="77777777" w:rsidR="00BA5667" w:rsidRPr="00E72971" w:rsidRDefault="00BA5667" w:rsidP="000A697E">
            <w:pPr>
              <w:pStyle w:val="ListParagraph"/>
              <w:numPr>
                <w:ilvl w:val="0"/>
                <w:numId w:val="1"/>
              </w:numPr>
              <w:jc w:val="both"/>
              <w:rPr>
                <w:rFonts w:ascii="Times New Roman" w:hAnsi="Times New Roman" w:cs="Times New Roman"/>
                <w:sz w:val="24"/>
                <w:szCs w:val="24"/>
              </w:rPr>
            </w:pPr>
            <w:r w:rsidRPr="00E72971">
              <w:rPr>
                <w:rFonts w:ascii="Times New Roman" w:hAnsi="Times New Roman" w:cs="Times New Roman"/>
                <w:sz w:val="24"/>
                <w:szCs w:val="24"/>
              </w:rPr>
              <w:t xml:space="preserve">Does not have or has an ineffective animal model. </w:t>
            </w:r>
          </w:p>
        </w:tc>
        <w:tc>
          <w:tcPr>
            <w:tcW w:w="4788" w:type="dxa"/>
            <w:vMerge/>
          </w:tcPr>
          <w:p w14:paraId="4170C1ED" w14:textId="77777777" w:rsidR="00BA5667" w:rsidRPr="00E72971" w:rsidRDefault="00BA5667" w:rsidP="000A697E">
            <w:pPr>
              <w:jc w:val="both"/>
              <w:rPr>
                <w:rFonts w:ascii="Times New Roman" w:hAnsi="Times New Roman" w:cs="Times New Roman"/>
                <w:sz w:val="24"/>
                <w:szCs w:val="24"/>
              </w:rPr>
            </w:pPr>
          </w:p>
        </w:tc>
      </w:tr>
      <w:tr w:rsidR="00BA5667" w:rsidRPr="00E72971" w14:paraId="6C934D37" w14:textId="77777777" w:rsidTr="00B321E9">
        <w:tc>
          <w:tcPr>
            <w:tcW w:w="4788" w:type="dxa"/>
          </w:tcPr>
          <w:p w14:paraId="484D3E18" w14:textId="77777777" w:rsidR="00BA5667" w:rsidRPr="00E72971" w:rsidRDefault="00BA5667" w:rsidP="000A697E">
            <w:pPr>
              <w:pStyle w:val="ListParagraph"/>
              <w:numPr>
                <w:ilvl w:val="0"/>
                <w:numId w:val="1"/>
              </w:numPr>
              <w:jc w:val="both"/>
              <w:rPr>
                <w:rFonts w:ascii="Times New Roman" w:hAnsi="Times New Roman" w:cs="Times New Roman"/>
                <w:sz w:val="24"/>
                <w:szCs w:val="24"/>
              </w:rPr>
            </w:pPr>
            <w:r w:rsidRPr="00E72971">
              <w:rPr>
                <w:rFonts w:ascii="Times New Roman" w:hAnsi="Times New Roman" w:cs="Times New Roman"/>
                <w:sz w:val="24"/>
                <w:szCs w:val="24"/>
              </w:rPr>
              <w:t>Does not have persistent infection or post-infection sequalae.</w:t>
            </w:r>
            <w:r w:rsidR="00AF5090" w:rsidRPr="00E72971">
              <w:rPr>
                <w:rFonts w:ascii="Times New Roman" w:hAnsi="Times New Roman" w:cs="Times New Roman"/>
                <w:sz w:val="24"/>
                <w:szCs w:val="24"/>
              </w:rPr>
              <w:t xml:space="preserve"> The illness caused by the organism has to be either self limiting, reversible or have a standard effective treatment option. </w:t>
            </w:r>
          </w:p>
        </w:tc>
        <w:tc>
          <w:tcPr>
            <w:tcW w:w="4788" w:type="dxa"/>
            <w:vMerge/>
          </w:tcPr>
          <w:p w14:paraId="5653EC0B" w14:textId="77777777" w:rsidR="00BA5667" w:rsidRPr="00E72971" w:rsidRDefault="00BA5667" w:rsidP="000A697E">
            <w:pPr>
              <w:jc w:val="both"/>
              <w:rPr>
                <w:rFonts w:ascii="Times New Roman" w:hAnsi="Times New Roman" w:cs="Times New Roman"/>
                <w:sz w:val="24"/>
                <w:szCs w:val="24"/>
              </w:rPr>
            </w:pPr>
          </w:p>
        </w:tc>
      </w:tr>
      <w:tr w:rsidR="00BA5667" w:rsidRPr="00E72971" w14:paraId="525D0590" w14:textId="77777777" w:rsidTr="00B321E9">
        <w:tc>
          <w:tcPr>
            <w:tcW w:w="4788" w:type="dxa"/>
          </w:tcPr>
          <w:p w14:paraId="6A063468" w14:textId="77777777" w:rsidR="00BA5667" w:rsidRPr="00E72971" w:rsidRDefault="00BA5667" w:rsidP="000A697E">
            <w:pPr>
              <w:pStyle w:val="ListParagraph"/>
              <w:numPr>
                <w:ilvl w:val="0"/>
                <w:numId w:val="1"/>
              </w:numPr>
              <w:jc w:val="both"/>
              <w:rPr>
                <w:rFonts w:ascii="Times New Roman" w:hAnsi="Times New Roman" w:cs="Times New Roman"/>
                <w:sz w:val="24"/>
                <w:szCs w:val="24"/>
              </w:rPr>
            </w:pPr>
            <w:r w:rsidRPr="00E72971">
              <w:rPr>
                <w:rFonts w:ascii="Times New Roman" w:hAnsi="Times New Roman" w:cs="Times New Roman"/>
                <w:sz w:val="24"/>
                <w:szCs w:val="24"/>
              </w:rPr>
              <w:t xml:space="preserve">Has well defined definition of “infection” and “disease” and possibly has defined biomarkers for both. </w:t>
            </w:r>
          </w:p>
        </w:tc>
        <w:tc>
          <w:tcPr>
            <w:tcW w:w="4788" w:type="dxa"/>
            <w:vMerge/>
          </w:tcPr>
          <w:p w14:paraId="0B157CAF" w14:textId="77777777" w:rsidR="00BA5667" w:rsidRPr="00E72971" w:rsidRDefault="00BA5667" w:rsidP="000A697E">
            <w:pPr>
              <w:jc w:val="both"/>
              <w:rPr>
                <w:rFonts w:ascii="Times New Roman" w:hAnsi="Times New Roman" w:cs="Times New Roman"/>
                <w:sz w:val="24"/>
                <w:szCs w:val="24"/>
              </w:rPr>
            </w:pPr>
          </w:p>
        </w:tc>
      </w:tr>
      <w:tr w:rsidR="00BA5667" w:rsidRPr="00E72971" w14:paraId="1D0F92B8" w14:textId="77777777" w:rsidTr="00B321E9">
        <w:tc>
          <w:tcPr>
            <w:tcW w:w="4788" w:type="dxa"/>
          </w:tcPr>
          <w:p w14:paraId="55AB43CC" w14:textId="77777777" w:rsidR="00BA5667" w:rsidRPr="00E72971" w:rsidRDefault="00BA5667" w:rsidP="000A697E">
            <w:pPr>
              <w:pStyle w:val="ListParagraph"/>
              <w:numPr>
                <w:ilvl w:val="0"/>
                <w:numId w:val="1"/>
              </w:numPr>
              <w:jc w:val="both"/>
              <w:rPr>
                <w:rFonts w:ascii="Times New Roman" w:hAnsi="Times New Roman" w:cs="Times New Roman"/>
                <w:sz w:val="24"/>
                <w:szCs w:val="24"/>
              </w:rPr>
            </w:pPr>
            <w:r w:rsidRPr="00E72971">
              <w:rPr>
                <w:rFonts w:ascii="Times New Roman" w:hAnsi="Times New Roman" w:cs="Times New Roman"/>
                <w:sz w:val="24"/>
                <w:szCs w:val="24"/>
              </w:rPr>
              <w:t xml:space="preserve">Has a standardized methodology </w:t>
            </w:r>
            <w:r w:rsidR="00C51369" w:rsidRPr="00E72971">
              <w:rPr>
                <w:rFonts w:ascii="Times New Roman" w:hAnsi="Times New Roman" w:cs="Times New Roman"/>
                <w:sz w:val="24"/>
                <w:szCs w:val="24"/>
              </w:rPr>
              <w:t>of I</w:t>
            </w:r>
            <w:r w:rsidR="00BD4DCE" w:rsidRPr="00E72971">
              <w:rPr>
                <w:rFonts w:ascii="Times New Roman" w:hAnsi="Times New Roman" w:cs="Times New Roman"/>
                <w:sz w:val="24"/>
                <w:szCs w:val="24"/>
              </w:rPr>
              <w:t>noculum preparation,</w:t>
            </w:r>
            <w:r w:rsidR="00A13097" w:rsidRPr="00E72971">
              <w:rPr>
                <w:rFonts w:ascii="Times New Roman" w:hAnsi="Times New Roman" w:cs="Times New Roman"/>
                <w:sz w:val="24"/>
                <w:szCs w:val="24"/>
              </w:rPr>
              <w:t xml:space="preserve"> are mostly attenuated strains</w:t>
            </w:r>
            <w:r w:rsidR="00BD4DCE" w:rsidRPr="00E72971">
              <w:rPr>
                <w:rFonts w:ascii="Times New Roman" w:hAnsi="Times New Roman" w:cs="Times New Roman"/>
                <w:sz w:val="24"/>
                <w:szCs w:val="24"/>
              </w:rPr>
              <w:t xml:space="preserve"> prepared under </w:t>
            </w:r>
            <w:r w:rsidR="008112E4" w:rsidRPr="00E72971">
              <w:rPr>
                <w:rFonts w:ascii="Times New Roman" w:hAnsi="Times New Roman" w:cs="Times New Roman"/>
                <w:sz w:val="24"/>
                <w:szCs w:val="24"/>
              </w:rPr>
              <w:t>Good Manufacturing Practice (</w:t>
            </w:r>
            <w:r w:rsidR="00BD4DCE" w:rsidRPr="00E72971">
              <w:rPr>
                <w:rFonts w:ascii="Times New Roman" w:hAnsi="Times New Roman" w:cs="Times New Roman"/>
                <w:sz w:val="24"/>
                <w:szCs w:val="24"/>
              </w:rPr>
              <w:t>GMP</w:t>
            </w:r>
            <w:r w:rsidR="008112E4" w:rsidRPr="00E72971">
              <w:rPr>
                <w:rFonts w:ascii="Times New Roman" w:hAnsi="Times New Roman" w:cs="Times New Roman"/>
                <w:sz w:val="24"/>
                <w:szCs w:val="24"/>
              </w:rPr>
              <w:t>)</w:t>
            </w:r>
            <w:r w:rsidR="00BD4DCE" w:rsidRPr="00E72971">
              <w:rPr>
                <w:rFonts w:ascii="Times New Roman" w:hAnsi="Times New Roman" w:cs="Times New Roman"/>
                <w:sz w:val="24"/>
                <w:szCs w:val="24"/>
              </w:rPr>
              <w:t xml:space="preserve"> </w:t>
            </w:r>
            <w:r w:rsidR="00F30A35" w:rsidRPr="00E72971">
              <w:rPr>
                <w:rFonts w:ascii="Times New Roman" w:hAnsi="Times New Roman" w:cs="Times New Roman"/>
                <w:sz w:val="24"/>
                <w:szCs w:val="24"/>
              </w:rPr>
              <w:t>guidelines and</w:t>
            </w:r>
            <w:r w:rsidR="00BD4DCE" w:rsidRPr="00E72971">
              <w:rPr>
                <w:rFonts w:ascii="Times New Roman" w:hAnsi="Times New Roman" w:cs="Times New Roman"/>
                <w:sz w:val="24"/>
                <w:szCs w:val="24"/>
              </w:rPr>
              <w:t xml:space="preserve"> preservation </w:t>
            </w:r>
            <w:r w:rsidRPr="00E72971">
              <w:rPr>
                <w:rFonts w:ascii="Times New Roman" w:hAnsi="Times New Roman" w:cs="Times New Roman"/>
                <w:sz w:val="24"/>
                <w:szCs w:val="24"/>
              </w:rPr>
              <w:t>which can be reproduced and disseminated</w:t>
            </w:r>
            <w:r w:rsidR="008112E4" w:rsidRPr="00E72971">
              <w:rPr>
                <w:rFonts w:ascii="Times New Roman" w:hAnsi="Times New Roman" w:cs="Times New Roman"/>
                <w:sz w:val="24"/>
                <w:szCs w:val="24"/>
              </w:rPr>
              <w:t>.</w:t>
            </w:r>
          </w:p>
        </w:tc>
        <w:tc>
          <w:tcPr>
            <w:tcW w:w="4788" w:type="dxa"/>
            <w:vMerge/>
          </w:tcPr>
          <w:p w14:paraId="2654C4D3" w14:textId="77777777" w:rsidR="00BA5667" w:rsidRPr="00E72971" w:rsidRDefault="00BA5667" w:rsidP="000A697E">
            <w:pPr>
              <w:jc w:val="both"/>
              <w:rPr>
                <w:rFonts w:ascii="Times New Roman" w:hAnsi="Times New Roman" w:cs="Times New Roman"/>
                <w:sz w:val="24"/>
                <w:szCs w:val="24"/>
              </w:rPr>
            </w:pPr>
          </w:p>
        </w:tc>
      </w:tr>
      <w:tr w:rsidR="00BA5667" w:rsidRPr="00E72971" w14:paraId="4B8C4462" w14:textId="77777777" w:rsidTr="00B321E9">
        <w:tc>
          <w:tcPr>
            <w:tcW w:w="4788" w:type="dxa"/>
          </w:tcPr>
          <w:p w14:paraId="797C5BEE" w14:textId="77777777" w:rsidR="00BA5667" w:rsidRPr="00E72971" w:rsidRDefault="007038E9" w:rsidP="000A697E">
            <w:pPr>
              <w:pStyle w:val="ListParagraph"/>
              <w:numPr>
                <w:ilvl w:val="0"/>
                <w:numId w:val="1"/>
              </w:numPr>
              <w:jc w:val="both"/>
              <w:rPr>
                <w:rFonts w:ascii="Times New Roman" w:hAnsi="Times New Roman" w:cs="Times New Roman"/>
                <w:sz w:val="24"/>
                <w:szCs w:val="24"/>
              </w:rPr>
            </w:pPr>
            <w:r w:rsidRPr="00E72971">
              <w:rPr>
                <w:rFonts w:ascii="Times New Roman" w:hAnsi="Times New Roman" w:cs="Times New Roman"/>
                <w:sz w:val="24"/>
                <w:szCs w:val="24"/>
              </w:rPr>
              <w:t>Have</w:t>
            </w:r>
            <w:r w:rsidR="00BA5667" w:rsidRPr="00E72971">
              <w:rPr>
                <w:rFonts w:ascii="Times New Roman" w:hAnsi="Times New Roman" w:cs="Times New Roman"/>
                <w:sz w:val="24"/>
                <w:szCs w:val="24"/>
              </w:rPr>
              <w:t xml:space="preserve"> a standard dose and a standard mode of administration and s</w:t>
            </w:r>
            <w:r w:rsidR="00BD4DCE" w:rsidRPr="00E72971">
              <w:rPr>
                <w:rFonts w:ascii="Times New Roman" w:hAnsi="Times New Roman" w:cs="Times New Roman"/>
                <w:sz w:val="24"/>
                <w:szCs w:val="24"/>
              </w:rPr>
              <w:t xml:space="preserve">tandard mode of assessment </w:t>
            </w:r>
            <w:r w:rsidR="00487DB5" w:rsidRPr="00E72971">
              <w:rPr>
                <w:rFonts w:ascii="Times New Roman" w:hAnsi="Times New Roman" w:cs="Times New Roman"/>
                <w:sz w:val="24"/>
                <w:szCs w:val="24"/>
              </w:rPr>
              <w:t xml:space="preserve">(screening test) </w:t>
            </w:r>
            <w:r w:rsidR="00BD4DCE" w:rsidRPr="00E72971">
              <w:rPr>
                <w:rFonts w:ascii="Times New Roman" w:hAnsi="Times New Roman" w:cs="Times New Roman"/>
                <w:sz w:val="24"/>
                <w:szCs w:val="24"/>
              </w:rPr>
              <w:t xml:space="preserve">of </w:t>
            </w:r>
            <w:r w:rsidR="00BA5667" w:rsidRPr="00E72971">
              <w:rPr>
                <w:rFonts w:ascii="Times New Roman" w:hAnsi="Times New Roman" w:cs="Times New Roman"/>
                <w:sz w:val="24"/>
                <w:szCs w:val="24"/>
              </w:rPr>
              <w:t>infection/disease.</w:t>
            </w:r>
          </w:p>
        </w:tc>
        <w:tc>
          <w:tcPr>
            <w:tcW w:w="4788" w:type="dxa"/>
            <w:vMerge/>
          </w:tcPr>
          <w:p w14:paraId="32DFB76B" w14:textId="77777777" w:rsidR="00BA5667" w:rsidRPr="00E72971" w:rsidRDefault="00BA5667" w:rsidP="000A697E">
            <w:pPr>
              <w:jc w:val="both"/>
              <w:rPr>
                <w:rFonts w:ascii="Times New Roman" w:hAnsi="Times New Roman" w:cs="Times New Roman"/>
                <w:sz w:val="24"/>
                <w:szCs w:val="24"/>
              </w:rPr>
            </w:pPr>
          </w:p>
        </w:tc>
      </w:tr>
      <w:tr w:rsidR="00BA5667" w:rsidRPr="00E72971" w14:paraId="63615B9E" w14:textId="77777777" w:rsidTr="00B321E9">
        <w:tc>
          <w:tcPr>
            <w:tcW w:w="4788" w:type="dxa"/>
          </w:tcPr>
          <w:p w14:paraId="5F284C80" w14:textId="77777777" w:rsidR="00BA5667" w:rsidRPr="00E72971" w:rsidRDefault="008112E4" w:rsidP="000A697E">
            <w:pPr>
              <w:pStyle w:val="ListParagraph"/>
              <w:numPr>
                <w:ilvl w:val="0"/>
                <w:numId w:val="1"/>
              </w:numPr>
              <w:jc w:val="both"/>
              <w:rPr>
                <w:rFonts w:ascii="Times New Roman" w:hAnsi="Times New Roman" w:cs="Times New Roman"/>
                <w:sz w:val="24"/>
                <w:szCs w:val="24"/>
              </w:rPr>
            </w:pPr>
            <w:r w:rsidRPr="00E72971">
              <w:rPr>
                <w:rFonts w:ascii="Times New Roman" w:hAnsi="Times New Roman" w:cs="Times New Roman"/>
                <w:sz w:val="24"/>
                <w:szCs w:val="24"/>
              </w:rPr>
              <w:t>H</w:t>
            </w:r>
            <w:r w:rsidR="00BA5667" w:rsidRPr="00E72971">
              <w:rPr>
                <w:rFonts w:ascii="Times New Roman" w:hAnsi="Times New Roman" w:cs="Times New Roman"/>
                <w:sz w:val="24"/>
                <w:szCs w:val="24"/>
              </w:rPr>
              <w:t>as predictable and measurable immune response and has well-defined immune, clinical and non-clinical end points which can be measured</w:t>
            </w:r>
            <w:r w:rsidR="00424B28" w:rsidRPr="00E72971">
              <w:rPr>
                <w:rFonts w:ascii="Times New Roman" w:hAnsi="Times New Roman" w:cs="Times New Roman"/>
                <w:sz w:val="24"/>
                <w:szCs w:val="24"/>
              </w:rPr>
              <w:t xml:space="preserve"> </w:t>
            </w:r>
            <w:r w:rsidR="00FA4D73" w:rsidRPr="00E72971">
              <w:rPr>
                <w:rFonts w:ascii="Times New Roman" w:hAnsi="Times New Roman" w:cs="Times New Roman"/>
                <w:sz w:val="24"/>
                <w:szCs w:val="24"/>
              </w:rPr>
              <w:t>separately</w:t>
            </w:r>
            <w:r w:rsidR="00BA5667" w:rsidRPr="00E72971">
              <w:rPr>
                <w:rFonts w:ascii="Times New Roman" w:hAnsi="Times New Roman" w:cs="Times New Roman"/>
                <w:sz w:val="24"/>
                <w:szCs w:val="24"/>
              </w:rPr>
              <w:t xml:space="preserve"> in the laboratory. </w:t>
            </w:r>
          </w:p>
        </w:tc>
        <w:tc>
          <w:tcPr>
            <w:tcW w:w="4788" w:type="dxa"/>
            <w:vMerge/>
          </w:tcPr>
          <w:p w14:paraId="280BAFBB" w14:textId="77777777" w:rsidR="00BA5667" w:rsidRPr="00E72971" w:rsidRDefault="00BA5667" w:rsidP="000A697E">
            <w:pPr>
              <w:jc w:val="both"/>
              <w:rPr>
                <w:rFonts w:ascii="Times New Roman" w:hAnsi="Times New Roman" w:cs="Times New Roman"/>
                <w:sz w:val="24"/>
                <w:szCs w:val="24"/>
              </w:rPr>
            </w:pPr>
          </w:p>
        </w:tc>
      </w:tr>
      <w:tr w:rsidR="00BA5667" w:rsidRPr="00E72971" w14:paraId="4ED45AD0" w14:textId="77777777" w:rsidTr="00B321E9">
        <w:tc>
          <w:tcPr>
            <w:tcW w:w="4788" w:type="dxa"/>
          </w:tcPr>
          <w:p w14:paraId="2904AF91" w14:textId="77777777" w:rsidR="00BA5667" w:rsidRPr="00E72971" w:rsidRDefault="00BA5667" w:rsidP="000A697E">
            <w:pPr>
              <w:pStyle w:val="ListParagraph"/>
              <w:numPr>
                <w:ilvl w:val="0"/>
                <w:numId w:val="1"/>
              </w:numPr>
              <w:jc w:val="both"/>
              <w:rPr>
                <w:rFonts w:ascii="Times New Roman" w:hAnsi="Times New Roman" w:cs="Times New Roman"/>
                <w:sz w:val="24"/>
                <w:szCs w:val="24"/>
              </w:rPr>
            </w:pPr>
            <w:r w:rsidRPr="00E72971">
              <w:rPr>
                <w:rFonts w:ascii="Times New Roman" w:hAnsi="Times New Roman" w:cs="Times New Roman"/>
                <w:sz w:val="24"/>
                <w:szCs w:val="24"/>
              </w:rPr>
              <w:t xml:space="preserve">Has known vectors which can be bred in controlled environments. </w:t>
            </w:r>
          </w:p>
        </w:tc>
        <w:tc>
          <w:tcPr>
            <w:tcW w:w="4788" w:type="dxa"/>
            <w:vMerge/>
          </w:tcPr>
          <w:p w14:paraId="33D0081F" w14:textId="77777777" w:rsidR="00BA5667" w:rsidRPr="00E72971" w:rsidRDefault="00BA5667" w:rsidP="000A697E">
            <w:pPr>
              <w:jc w:val="both"/>
              <w:rPr>
                <w:rFonts w:ascii="Times New Roman" w:hAnsi="Times New Roman" w:cs="Times New Roman"/>
                <w:sz w:val="24"/>
                <w:szCs w:val="24"/>
              </w:rPr>
            </w:pPr>
          </w:p>
        </w:tc>
      </w:tr>
    </w:tbl>
    <w:p w14:paraId="43ACB754" w14:textId="77777777" w:rsidR="00B321E9" w:rsidRPr="00E72971" w:rsidRDefault="00B321E9" w:rsidP="000A697E">
      <w:pPr>
        <w:spacing w:line="240" w:lineRule="auto"/>
        <w:jc w:val="both"/>
        <w:rPr>
          <w:rFonts w:ascii="Times New Roman" w:hAnsi="Times New Roman" w:cs="Times New Roman"/>
          <w:sz w:val="24"/>
          <w:szCs w:val="24"/>
        </w:rPr>
      </w:pPr>
    </w:p>
    <w:p w14:paraId="5401DC38" w14:textId="77777777" w:rsidR="008112E4" w:rsidRDefault="008112E4" w:rsidP="000A697E">
      <w:pPr>
        <w:spacing w:line="240" w:lineRule="auto"/>
        <w:jc w:val="both"/>
        <w:rPr>
          <w:rFonts w:ascii="Times New Roman" w:hAnsi="Times New Roman" w:cs="Times New Roman"/>
          <w:b/>
          <w:i/>
          <w:sz w:val="24"/>
          <w:szCs w:val="24"/>
        </w:rPr>
      </w:pPr>
      <w:r w:rsidRPr="00E72971">
        <w:rPr>
          <w:rFonts w:ascii="Times New Roman" w:hAnsi="Times New Roman" w:cs="Times New Roman"/>
          <w:b/>
          <w:i/>
          <w:sz w:val="24"/>
          <w:szCs w:val="24"/>
        </w:rPr>
        <w:t xml:space="preserve">Selection of subjects: </w:t>
      </w:r>
    </w:p>
    <w:p w14:paraId="666A2DDA" w14:textId="77777777" w:rsidR="00E72971" w:rsidRPr="00E72971" w:rsidRDefault="00E72971" w:rsidP="000A697E">
      <w:pPr>
        <w:spacing w:line="240" w:lineRule="auto"/>
        <w:jc w:val="both"/>
        <w:rPr>
          <w:rFonts w:ascii="Times New Roman" w:hAnsi="Times New Roman" w:cs="Times New Roman"/>
          <w:b/>
          <w:i/>
          <w:sz w:val="24"/>
          <w:szCs w:val="24"/>
        </w:rPr>
      </w:pPr>
    </w:p>
    <w:p w14:paraId="126DF86A" w14:textId="77777777" w:rsidR="007C35B8" w:rsidRDefault="00720C6B" w:rsidP="000A697E">
      <w:pPr>
        <w:spacing w:line="240" w:lineRule="auto"/>
        <w:jc w:val="both"/>
        <w:rPr>
          <w:rFonts w:ascii="Times New Roman" w:hAnsi="Times New Roman" w:cs="Times New Roman"/>
          <w:sz w:val="24"/>
          <w:szCs w:val="24"/>
        </w:rPr>
      </w:pPr>
      <w:r w:rsidRPr="00E72971">
        <w:rPr>
          <w:rFonts w:ascii="Times New Roman" w:hAnsi="Times New Roman" w:cs="Times New Roman"/>
          <w:sz w:val="24"/>
          <w:szCs w:val="24"/>
        </w:rPr>
        <w:t xml:space="preserve">The </w:t>
      </w:r>
      <w:r w:rsidR="00487DB5" w:rsidRPr="00E72971">
        <w:rPr>
          <w:rFonts w:ascii="Times New Roman" w:hAnsi="Times New Roman" w:cs="Times New Roman"/>
          <w:sz w:val="24"/>
          <w:szCs w:val="24"/>
        </w:rPr>
        <w:t>well-stand</w:t>
      </w:r>
      <w:r w:rsidRPr="00E72971">
        <w:rPr>
          <w:rFonts w:ascii="Times New Roman" w:hAnsi="Times New Roman" w:cs="Times New Roman"/>
          <w:sz w:val="24"/>
          <w:szCs w:val="24"/>
        </w:rPr>
        <w:t>ardized strain of pathogen in a CHIM study is</w:t>
      </w:r>
      <w:r w:rsidR="00487DB5" w:rsidRPr="00E72971">
        <w:rPr>
          <w:rFonts w:ascii="Times New Roman" w:hAnsi="Times New Roman" w:cs="Times New Roman"/>
          <w:sz w:val="24"/>
          <w:szCs w:val="24"/>
        </w:rPr>
        <w:t xml:space="preserve"> then introduced into carefully selected partici</w:t>
      </w:r>
      <w:r w:rsidR="0026784F" w:rsidRPr="00E72971">
        <w:rPr>
          <w:rFonts w:ascii="Times New Roman" w:hAnsi="Times New Roman" w:cs="Times New Roman"/>
          <w:sz w:val="24"/>
          <w:szCs w:val="24"/>
        </w:rPr>
        <w:t xml:space="preserve">pant </w:t>
      </w:r>
      <w:r w:rsidR="00CD5DEE" w:rsidRPr="00E72971">
        <w:rPr>
          <w:rFonts w:ascii="Times New Roman" w:hAnsi="Times New Roman" w:cs="Times New Roman"/>
          <w:sz w:val="24"/>
          <w:szCs w:val="24"/>
        </w:rPr>
        <w:t xml:space="preserve">healthy </w:t>
      </w:r>
      <w:commentRangeStart w:id="7"/>
      <w:r w:rsidR="0026784F" w:rsidRPr="00E72971">
        <w:rPr>
          <w:rFonts w:ascii="Times New Roman" w:hAnsi="Times New Roman" w:cs="Times New Roman"/>
          <w:sz w:val="24"/>
          <w:szCs w:val="24"/>
        </w:rPr>
        <w:t>volunteers</w:t>
      </w:r>
      <w:commentRangeEnd w:id="7"/>
      <w:r w:rsidR="000A697E">
        <w:rPr>
          <w:rStyle w:val="CommentReference"/>
        </w:rPr>
        <w:commentReference w:id="7"/>
      </w:r>
      <w:r w:rsidR="0026784F" w:rsidRPr="00E72971">
        <w:rPr>
          <w:rFonts w:ascii="Times New Roman" w:hAnsi="Times New Roman" w:cs="Times New Roman"/>
          <w:sz w:val="24"/>
          <w:szCs w:val="24"/>
        </w:rPr>
        <w:t xml:space="preserve">. These volunteers </w:t>
      </w:r>
      <w:r w:rsidR="00A13097" w:rsidRPr="00E72971">
        <w:rPr>
          <w:rFonts w:ascii="Times New Roman" w:hAnsi="Times New Roman" w:cs="Times New Roman"/>
          <w:sz w:val="24"/>
          <w:szCs w:val="24"/>
        </w:rPr>
        <w:t xml:space="preserve">typically go through several stages of screening and are typically well-educated, well-nourished, young, healthy individuals </w:t>
      </w:r>
      <w:r w:rsidRPr="00E72971">
        <w:rPr>
          <w:rFonts w:ascii="Times New Roman" w:hAnsi="Times New Roman" w:cs="Times New Roman"/>
          <w:sz w:val="24"/>
          <w:szCs w:val="24"/>
        </w:rPr>
        <w:t xml:space="preserve">with normal immune systems. </w:t>
      </w:r>
      <w:r w:rsidR="00ED2A32" w:rsidRPr="00E72971">
        <w:rPr>
          <w:rFonts w:ascii="Times New Roman" w:hAnsi="Times New Roman" w:cs="Times New Roman"/>
          <w:sz w:val="24"/>
          <w:szCs w:val="24"/>
        </w:rPr>
        <w:t>The recruitment process</w:t>
      </w:r>
      <w:r w:rsidR="007C35B8" w:rsidRPr="00E72971">
        <w:rPr>
          <w:rFonts w:ascii="Times New Roman" w:hAnsi="Times New Roman" w:cs="Times New Roman"/>
          <w:sz w:val="24"/>
          <w:szCs w:val="24"/>
        </w:rPr>
        <w:t xml:space="preserve"> </w:t>
      </w:r>
      <w:commentRangeStart w:id="8"/>
      <w:r w:rsidR="00ED2A32" w:rsidRPr="00E72971">
        <w:rPr>
          <w:rFonts w:ascii="Times New Roman" w:hAnsi="Times New Roman" w:cs="Times New Roman"/>
          <w:sz w:val="24"/>
          <w:szCs w:val="24"/>
        </w:rPr>
        <w:t>should</w:t>
      </w:r>
      <w:commentRangeEnd w:id="8"/>
      <w:r w:rsidR="000A697E">
        <w:rPr>
          <w:rStyle w:val="CommentReference"/>
        </w:rPr>
        <w:commentReference w:id="8"/>
      </w:r>
      <w:r w:rsidR="00ED2A32" w:rsidRPr="00E72971">
        <w:rPr>
          <w:rFonts w:ascii="Times New Roman" w:hAnsi="Times New Roman" w:cs="Times New Roman"/>
          <w:sz w:val="24"/>
          <w:szCs w:val="24"/>
        </w:rPr>
        <w:t xml:space="preserve"> be able to answer the </w:t>
      </w:r>
      <w:r w:rsidR="00B33142" w:rsidRPr="00E72971">
        <w:rPr>
          <w:rFonts w:ascii="Times New Roman" w:hAnsi="Times New Roman" w:cs="Times New Roman"/>
          <w:sz w:val="24"/>
          <w:szCs w:val="24"/>
        </w:rPr>
        <w:t>questions mentioned in table 2</w:t>
      </w:r>
      <w:r w:rsidR="00B33142" w:rsidRPr="00E72971">
        <w:rPr>
          <w:rFonts w:ascii="Times New Roman" w:hAnsi="Times New Roman" w:cs="Times New Roman"/>
          <w:sz w:val="24"/>
          <w:szCs w:val="24"/>
        </w:rPr>
        <w:fldChar w:fldCharType="begin"/>
      </w:r>
      <w:r w:rsidR="00B33142" w:rsidRPr="00E72971">
        <w:rPr>
          <w:rFonts w:ascii="Times New Roman" w:hAnsi="Times New Roman" w:cs="Times New Roman"/>
          <w:sz w:val="24"/>
          <w:szCs w:val="24"/>
        </w:rPr>
        <w:instrText xml:space="preserve"> ADDIN ZOTERO_ITEM CSL_CITATION {"citationID":"9y09BlKa","properties":{"formattedCitation":"(12)","plainCitation":"(12)","noteIndex":0},"citationItems":[{"id":945,"uris":["http://zotero.org/users/4397119/items/TMU822LX"],"uri":["http://zotero.org/users/4397119/items/TMU822LX"],"itemData":{"id":945,"type":"article-journal","title":"Ethical Criteria for Human Challenge Studies in Infectious Diseases: Table 1.","container-title":"Public Health Ethics","page":"92-103","volume":"9","issue":"1","source":"CrossRef","DOI":"10.1093/phe/phv026","ISSN":"1754-9973, 1754-9981","shortTitle":"Ethical Criteria for Human Challenge Studies in Infectious Diseases","language":"en","author":[{"family":"Bambery","given":"Ben"},{"family":"Selgelid","given":"Michael"},{"family":"Weijer","given":"Charles"},{"family":"Savulescu","given":"Julian"},{"family":"Pollard","given":"Andrew J."}],"issued":{"date-parts":[["2016",4]]}}}],"schema":"https://github.com/citation-style-language/schema/raw/master/csl-citation.json"} </w:instrText>
      </w:r>
      <w:r w:rsidR="00B33142" w:rsidRPr="00E72971">
        <w:rPr>
          <w:rFonts w:ascii="Times New Roman" w:hAnsi="Times New Roman" w:cs="Times New Roman"/>
          <w:sz w:val="24"/>
          <w:szCs w:val="24"/>
        </w:rPr>
        <w:fldChar w:fldCharType="separate"/>
      </w:r>
      <w:r w:rsidR="00B33142" w:rsidRPr="00E72971">
        <w:rPr>
          <w:rFonts w:ascii="Times New Roman" w:hAnsi="Times New Roman" w:cs="Times New Roman"/>
          <w:sz w:val="24"/>
          <w:szCs w:val="24"/>
        </w:rPr>
        <w:t>(12)</w:t>
      </w:r>
      <w:r w:rsidR="00B33142" w:rsidRPr="00E72971">
        <w:rPr>
          <w:rFonts w:ascii="Times New Roman" w:hAnsi="Times New Roman" w:cs="Times New Roman"/>
          <w:sz w:val="24"/>
          <w:szCs w:val="24"/>
        </w:rPr>
        <w:fldChar w:fldCharType="end"/>
      </w:r>
      <w:r w:rsidR="00B33142" w:rsidRPr="00E72971">
        <w:rPr>
          <w:rFonts w:ascii="Times New Roman" w:hAnsi="Times New Roman" w:cs="Times New Roman"/>
          <w:sz w:val="24"/>
          <w:szCs w:val="24"/>
        </w:rPr>
        <w:t>,</w:t>
      </w:r>
      <w:r w:rsidR="00B33142" w:rsidRPr="00E72971">
        <w:rPr>
          <w:rFonts w:ascii="Times New Roman" w:hAnsi="Times New Roman" w:cs="Times New Roman"/>
          <w:sz w:val="24"/>
          <w:szCs w:val="24"/>
        </w:rPr>
        <w:fldChar w:fldCharType="begin"/>
      </w:r>
      <w:r w:rsidR="00B33142" w:rsidRPr="00E72971">
        <w:rPr>
          <w:rFonts w:ascii="Times New Roman" w:hAnsi="Times New Roman" w:cs="Times New Roman"/>
          <w:sz w:val="24"/>
          <w:szCs w:val="24"/>
        </w:rPr>
        <w:instrText xml:space="preserve"> ADDIN ZOTERO_ITEM CSL_CITATION {"citationID":"l00pNiF2","properties":{"formattedCitation":"(13)","plainCitation":"(13)","noteIndex":0},"citationItems":[{"id":970,"uris":["http://zotero.org/users/4397119/items/FDATZEJA"],"uri":["http://zotero.org/users/4397119/items/FDATZEJA"],"itemData":{"id":970,"type":"article","title":"70768021.pdf","URL":"https://acmedsci.ac.uk/file-download/70768021","accessed":{"date-parts":[["2018",3,18]]}}}],"schema":"https://github.com/citation-style-language/schema/raw/master/csl-citation.json"} </w:instrText>
      </w:r>
      <w:r w:rsidR="00B33142" w:rsidRPr="00E72971">
        <w:rPr>
          <w:rFonts w:ascii="Times New Roman" w:hAnsi="Times New Roman" w:cs="Times New Roman"/>
          <w:sz w:val="24"/>
          <w:szCs w:val="24"/>
        </w:rPr>
        <w:fldChar w:fldCharType="separate"/>
      </w:r>
      <w:r w:rsidR="00B33142" w:rsidRPr="00E72971">
        <w:rPr>
          <w:rFonts w:ascii="Times New Roman" w:hAnsi="Times New Roman" w:cs="Times New Roman"/>
          <w:sz w:val="24"/>
          <w:szCs w:val="24"/>
        </w:rPr>
        <w:t>(13)</w:t>
      </w:r>
      <w:r w:rsidR="00B33142" w:rsidRPr="00E72971">
        <w:rPr>
          <w:rFonts w:ascii="Times New Roman" w:hAnsi="Times New Roman" w:cs="Times New Roman"/>
          <w:sz w:val="24"/>
          <w:szCs w:val="24"/>
        </w:rPr>
        <w:fldChar w:fldCharType="end"/>
      </w:r>
      <w:r w:rsidR="00A87115" w:rsidRPr="00E72971">
        <w:rPr>
          <w:rFonts w:ascii="Times New Roman" w:hAnsi="Times New Roman" w:cs="Times New Roman"/>
          <w:sz w:val="24"/>
          <w:szCs w:val="24"/>
        </w:rPr>
        <w:t>,</w:t>
      </w:r>
      <w:r w:rsidR="00A87115" w:rsidRPr="00E72971">
        <w:rPr>
          <w:rFonts w:ascii="Times New Roman" w:hAnsi="Times New Roman" w:cs="Times New Roman"/>
          <w:sz w:val="24"/>
          <w:szCs w:val="24"/>
        </w:rPr>
        <w:fldChar w:fldCharType="begin"/>
      </w:r>
      <w:r w:rsidR="00A87115" w:rsidRPr="00E72971">
        <w:rPr>
          <w:rFonts w:ascii="Times New Roman" w:hAnsi="Times New Roman" w:cs="Times New Roman"/>
          <w:sz w:val="24"/>
          <w:szCs w:val="24"/>
        </w:rPr>
        <w:instrText xml:space="preserve"> ADDIN ZOTERO_ITEM CSL_CITATION {"citationID":"SiIgurKT","properties":{"formattedCitation":"(14)","plainCitation":"(14)","noteIndex":0},"citationItems":[{"id":973,"uris":["http://zotero.org/users/4397119/items/KLQT9AQ8"],"uri":["http://zotero.org/users/4397119/items/KLQT9AQ8"],"itemData":{"id":973,"type":"article-journal","title":"Addressing the Ethical Challenges of First in-Human Trials","container-title":"Journal of Clinical Research &amp; Bioethics","volume":"2","issue":"4","source":"www.omicsonline.org","abstract":"Phase I clinical trials raise ethical challenges, particularly the Phase I trials that involve a novel therapy being tested in humans for the first time, usually termed first-in-human (FIH) trials. The ethical appropriateness of clinical research requires having a favorable risk-to-benefit ratio and protecting patients from excessive risk, but both of these standards may be difficult to assess and to achieve in Phase I trials. There are no widely accepted standards for judgments concerning risk, benefit, and value in Phase I trials. Also the question of how to conceptualize and compute benefit has been a subject of ethical debate, particularly for Phase I trials where the likelihood of therapeutic benefit to participants is very slight. Specifically, should regulators and institutional review boards approve Phase I trials in the absence of likely benefit to participants when these subjects are being exposed to an uncertain and potentially high level of risk. Then there is the question as to how to communicate accurate and meaningful information about the uncertainty, risk of adverse events, and the very limited, if any, prospect of therapeutic benefit to potential trial participants in order to promote a meaningful informed consent process. That FIH trials involving highly novel agents often enroll participants with serious unmet needs further complicates the process. Very serious adverse reactions that occurred in the first-in-human trial of the monoclonal antipody TGN412 in Britain led to the issuing of several reports on first-in-human studies and the European Medicines Agency published a guideline on first-in-human trials shortly thereafter. In the past two years the (United States) Food and Drug Administration (FDA) has approved Investigational New Drug applications for three Phase I first-in-human clinical trials of candidate therapeutics derived from human embryonic stem cells (hESCs). Neither the FDA nor the National Institutes of Health have developed their own guidelines for the safety and ethics of first-in-human trials or guidelines for first-in-human trials with hESC derivatives. The analysis in this paper highlights the need for more focused attention to the ethical issues that first-in-human, trials raise. The paper proposes identifying prerequisites for beginning trials with a novel and potentially high-risk intervention. Preferably, there should be clear-cut guidelines and/or review by a central body.","URL":"https://www.omicsonline.org/addressing-the-ethical-challenges-of-first-in-human-trials-2155-9627.1000113.php?aid=1550","DOI":"10.4172/2155-9627.1000113","ISSN":"2155-9627","language":"En","author":[{"family":"Chapman","given":"Audrey R."}],"issued":{"date-parts":[["2011",7,10]]},"accessed":{"date-parts":[["2018",3,18]]}}}],"schema":"https://github.com/citation-style-language/schema/raw/master/csl-citation.json"} </w:instrText>
      </w:r>
      <w:r w:rsidR="00A87115" w:rsidRPr="00E72971">
        <w:rPr>
          <w:rFonts w:ascii="Times New Roman" w:hAnsi="Times New Roman" w:cs="Times New Roman"/>
          <w:sz w:val="24"/>
          <w:szCs w:val="24"/>
        </w:rPr>
        <w:fldChar w:fldCharType="separate"/>
      </w:r>
      <w:r w:rsidR="00A87115" w:rsidRPr="00E72971">
        <w:rPr>
          <w:rFonts w:ascii="Times New Roman" w:hAnsi="Times New Roman" w:cs="Times New Roman"/>
          <w:sz w:val="24"/>
          <w:szCs w:val="24"/>
        </w:rPr>
        <w:t>(14)</w:t>
      </w:r>
      <w:r w:rsidR="00A87115" w:rsidRPr="00E72971">
        <w:rPr>
          <w:rFonts w:ascii="Times New Roman" w:hAnsi="Times New Roman" w:cs="Times New Roman"/>
          <w:sz w:val="24"/>
          <w:szCs w:val="24"/>
        </w:rPr>
        <w:fldChar w:fldCharType="end"/>
      </w:r>
      <w:r w:rsidR="00A87115" w:rsidRPr="00E72971">
        <w:rPr>
          <w:rFonts w:ascii="Times New Roman" w:hAnsi="Times New Roman" w:cs="Times New Roman"/>
          <w:sz w:val="24"/>
          <w:szCs w:val="24"/>
        </w:rPr>
        <w:t>,</w:t>
      </w:r>
      <w:r w:rsidR="00A87115" w:rsidRPr="00E72971">
        <w:rPr>
          <w:rFonts w:ascii="Times New Roman" w:hAnsi="Times New Roman" w:cs="Times New Roman"/>
          <w:sz w:val="24"/>
          <w:szCs w:val="24"/>
        </w:rPr>
        <w:fldChar w:fldCharType="begin"/>
      </w:r>
      <w:r w:rsidR="00A87115" w:rsidRPr="00E72971">
        <w:rPr>
          <w:rFonts w:ascii="Times New Roman" w:hAnsi="Times New Roman" w:cs="Times New Roman"/>
          <w:sz w:val="24"/>
          <w:szCs w:val="24"/>
        </w:rPr>
        <w:instrText xml:space="preserve"> ADDIN ZOTERO_ITEM CSL_CITATION {"citationID":"QaRBQoMh","properties":{"formattedCitation":"(15)","plainCitation":"(15)","noteIndex":0},"citationItems":[{"id":976,"uris":["http://zotero.org/users/4397119/items/BPCP5GGH"],"uri":["http://zotero.org/users/4397119/items/BPCP5GGH"],"itemData":{"id":976,"type":"article-journal","title":"Controlled human infection models for vaccine development: Zika virus debate","container-title":"Indian Journal of Medical Ethics","source":"CrossRef","URL":"http://ijme.in/articles/controlled-human-infection-models-for-vaccine-development-zika-virus-debate/?galley=html","DOI":"10.20529/IJME.2017.093","ISSN":"09748466, 09755691","shortTitle":"Controlled human infection models for vaccine development","author":[{"family":"Gopichandran","given":"Vijayaprasad"}],"issued":{"date-parts":[["2017",10,31]]},"accessed":{"date-parts":[["2018",3,18]]}}}],"schema":"https://github.com/citation-style-language/schema/raw/master/csl-citation.json"} </w:instrText>
      </w:r>
      <w:r w:rsidR="00A87115" w:rsidRPr="00E72971">
        <w:rPr>
          <w:rFonts w:ascii="Times New Roman" w:hAnsi="Times New Roman" w:cs="Times New Roman"/>
          <w:sz w:val="24"/>
          <w:szCs w:val="24"/>
        </w:rPr>
        <w:fldChar w:fldCharType="separate"/>
      </w:r>
      <w:r w:rsidR="00A87115" w:rsidRPr="00E72971">
        <w:rPr>
          <w:rFonts w:ascii="Times New Roman" w:hAnsi="Times New Roman" w:cs="Times New Roman"/>
          <w:sz w:val="24"/>
          <w:szCs w:val="24"/>
        </w:rPr>
        <w:t>(15)</w:t>
      </w:r>
      <w:r w:rsidR="00A87115" w:rsidRPr="00E72971">
        <w:rPr>
          <w:rFonts w:ascii="Times New Roman" w:hAnsi="Times New Roman" w:cs="Times New Roman"/>
          <w:sz w:val="24"/>
          <w:szCs w:val="24"/>
        </w:rPr>
        <w:fldChar w:fldCharType="end"/>
      </w:r>
      <w:r w:rsidR="00A87115" w:rsidRPr="00E72971">
        <w:rPr>
          <w:rFonts w:ascii="Times New Roman" w:hAnsi="Times New Roman" w:cs="Times New Roman"/>
          <w:sz w:val="24"/>
          <w:szCs w:val="24"/>
        </w:rPr>
        <w:t>.</w:t>
      </w:r>
    </w:p>
    <w:p w14:paraId="1FDFA36C" w14:textId="77777777" w:rsidR="00E72971" w:rsidRPr="00E72971" w:rsidRDefault="00E72971" w:rsidP="000A697E">
      <w:pPr>
        <w:spacing w:line="240" w:lineRule="auto"/>
        <w:jc w:val="both"/>
        <w:rPr>
          <w:rFonts w:ascii="Times New Roman" w:hAnsi="Times New Roman" w:cs="Times New Roman"/>
          <w:sz w:val="24"/>
          <w:szCs w:val="24"/>
        </w:rPr>
      </w:pPr>
    </w:p>
    <w:p w14:paraId="618D2074" w14:textId="77777777" w:rsidR="00ED2A32" w:rsidRPr="00E72971" w:rsidRDefault="00820A11" w:rsidP="000A697E">
      <w:pPr>
        <w:spacing w:line="240" w:lineRule="auto"/>
        <w:jc w:val="both"/>
        <w:rPr>
          <w:rFonts w:ascii="Times New Roman" w:hAnsi="Times New Roman" w:cs="Times New Roman"/>
          <w:sz w:val="24"/>
          <w:szCs w:val="24"/>
          <w:u w:val="single"/>
        </w:rPr>
      </w:pPr>
      <w:r w:rsidRPr="00E72971">
        <w:rPr>
          <w:rFonts w:ascii="Times New Roman" w:hAnsi="Times New Roman" w:cs="Times New Roman"/>
          <w:sz w:val="24"/>
          <w:szCs w:val="24"/>
          <w:u w:val="single"/>
        </w:rPr>
        <w:t>Table 2: Volunteer scr</w:t>
      </w:r>
      <w:r w:rsidR="009E34B9" w:rsidRPr="00E72971">
        <w:rPr>
          <w:rFonts w:ascii="Times New Roman" w:hAnsi="Times New Roman" w:cs="Times New Roman"/>
          <w:sz w:val="24"/>
          <w:szCs w:val="24"/>
          <w:u w:val="single"/>
        </w:rPr>
        <w:t xml:space="preserve">eening and selection in </w:t>
      </w:r>
      <w:r w:rsidR="007038E9" w:rsidRPr="00E72971">
        <w:rPr>
          <w:rFonts w:ascii="Times New Roman" w:hAnsi="Times New Roman" w:cs="Times New Roman"/>
          <w:sz w:val="24"/>
          <w:szCs w:val="24"/>
          <w:u w:val="single"/>
        </w:rPr>
        <w:t>a</w:t>
      </w:r>
      <w:r w:rsidR="009E34B9" w:rsidRPr="00E72971">
        <w:rPr>
          <w:rFonts w:ascii="Times New Roman" w:hAnsi="Times New Roman" w:cs="Times New Roman"/>
          <w:sz w:val="24"/>
          <w:szCs w:val="24"/>
          <w:u w:val="single"/>
        </w:rPr>
        <w:t xml:space="preserve"> typical</w:t>
      </w:r>
      <w:r w:rsidRPr="00E72971">
        <w:rPr>
          <w:rFonts w:ascii="Times New Roman" w:hAnsi="Times New Roman" w:cs="Times New Roman"/>
          <w:sz w:val="24"/>
          <w:szCs w:val="24"/>
          <w:u w:val="single"/>
        </w:rPr>
        <w:t xml:space="preserve"> CHIM study design:</w:t>
      </w:r>
    </w:p>
    <w:tbl>
      <w:tblPr>
        <w:tblStyle w:val="TableGrid"/>
        <w:tblW w:w="0" w:type="auto"/>
        <w:tblLook w:val="04A0" w:firstRow="1" w:lastRow="0" w:firstColumn="1" w:lastColumn="0" w:noHBand="0" w:noVBand="1"/>
      </w:tblPr>
      <w:tblGrid>
        <w:gridCol w:w="4788"/>
        <w:gridCol w:w="4788"/>
      </w:tblGrid>
      <w:tr w:rsidR="00AF5090" w:rsidRPr="00E72971" w14:paraId="5BDB1E7A" w14:textId="77777777" w:rsidTr="00820A11">
        <w:tc>
          <w:tcPr>
            <w:tcW w:w="4788" w:type="dxa"/>
          </w:tcPr>
          <w:p w14:paraId="7E22E125" w14:textId="77777777" w:rsidR="00AF5090" w:rsidRPr="00E72971" w:rsidRDefault="00AF5090" w:rsidP="000A697E">
            <w:pPr>
              <w:jc w:val="both"/>
              <w:rPr>
                <w:rFonts w:ascii="Times New Roman" w:hAnsi="Times New Roman" w:cs="Times New Roman"/>
                <w:sz w:val="24"/>
                <w:szCs w:val="24"/>
              </w:rPr>
            </w:pPr>
            <w:r w:rsidRPr="00E72971">
              <w:rPr>
                <w:rFonts w:ascii="Times New Roman" w:hAnsi="Times New Roman" w:cs="Times New Roman"/>
                <w:sz w:val="24"/>
                <w:szCs w:val="24"/>
              </w:rPr>
              <w:t xml:space="preserve">Questions: </w:t>
            </w:r>
          </w:p>
        </w:tc>
        <w:tc>
          <w:tcPr>
            <w:tcW w:w="4788" w:type="dxa"/>
          </w:tcPr>
          <w:p w14:paraId="1B2454EF" w14:textId="77777777" w:rsidR="00AF5090" w:rsidRPr="00E72971" w:rsidRDefault="00AF5090" w:rsidP="000A697E">
            <w:pPr>
              <w:jc w:val="both"/>
              <w:rPr>
                <w:rFonts w:ascii="Times New Roman" w:hAnsi="Times New Roman" w:cs="Times New Roman"/>
                <w:sz w:val="24"/>
                <w:szCs w:val="24"/>
              </w:rPr>
            </w:pPr>
            <w:r w:rsidRPr="00E72971">
              <w:rPr>
                <w:rFonts w:ascii="Times New Roman" w:hAnsi="Times New Roman" w:cs="Times New Roman"/>
                <w:sz w:val="24"/>
                <w:szCs w:val="24"/>
              </w:rPr>
              <w:t>Points of reflection</w:t>
            </w:r>
            <w:r w:rsidR="00AF7754" w:rsidRPr="00E72971">
              <w:rPr>
                <w:rFonts w:ascii="Times New Roman" w:hAnsi="Times New Roman" w:cs="Times New Roman"/>
                <w:sz w:val="24"/>
                <w:szCs w:val="24"/>
              </w:rPr>
              <w:t xml:space="preserve"> relevant to Indian setting</w:t>
            </w:r>
            <w:r w:rsidRPr="00E72971">
              <w:rPr>
                <w:rFonts w:ascii="Times New Roman" w:hAnsi="Times New Roman" w:cs="Times New Roman"/>
                <w:sz w:val="24"/>
                <w:szCs w:val="24"/>
              </w:rPr>
              <w:t>:</w:t>
            </w:r>
          </w:p>
        </w:tc>
      </w:tr>
      <w:tr w:rsidR="00820A11" w:rsidRPr="00E72971" w14:paraId="4BC4007E" w14:textId="77777777" w:rsidTr="00820A11">
        <w:tc>
          <w:tcPr>
            <w:tcW w:w="4788" w:type="dxa"/>
          </w:tcPr>
          <w:p w14:paraId="002D1D5E" w14:textId="77777777" w:rsidR="00820A11" w:rsidRPr="00E72971" w:rsidRDefault="00F30A35" w:rsidP="000A697E">
            <w:pPr>
              <w:pStyle w:val="ListParagraph"/>
              <w:numPr>
                <w:ilvl w:val="0"/>
                <w:numId w:val="4"/>
              </w:numPr>
              <w:jc w:val="both"/>
              <w:rPr>
                <w:rFonts w:ascii="Times New Roman" w:hAnsi="Times New Roman" w:cs="Times New Roman"/>
                <w:sz w:val="24"/>
                <w:szCs w:val="24"/>
              </w:rPr>
            </w:pPr>
            <w:r w:rsidRPr="00E72971">
              <w:rPr>
                <w:rFonts w:ascii="Times New Roman" w:hAnsi="Times New Roman" w:cs="Times New Roman"/>
                <w:sz w:val="24"/>
                <w:szCs w:val="24"/>
              </w:rPr>
              <w:t>Is there</w:t>
            </w:r>
            <w:r w:rsidR="00AF5090" w:rsidRPr="00E72971">
              <w:rPr>
                <w:rFonts w:ascii="Times New Roman" w:hAnsi="Times New Roman" w:cs="Times New Roman"/>
                <w:sz w:val="24"/>
                <w:szCs w:val="24"/>
              </w:rPr>
              <w:t xml:space="preserve"> fair selection of subjects?</w:t>
            </w:r>
          </w:p>
        </w:tc>
        <w:tc>
          <w:tcPr>
            <w:tcW w:w="4788" w:type="dxa"/>
          </w:tcPr>
          <w:p w14:paraId="5DCC59F7" w14:textId="77777777" w:rsidR="00F30A35" w:rsidRPr="00E72971" w:rsidRDefault="00364C95" w:rsidP="000A697E">
            <w:pPr>
              <w:pStyle w:val="ListParagraph"/>
              <w:numPr>
                <w:ilvl w:val="0"/>
                <w:numId w:val="11"/>
              </w:numPr>
              <w:jc w:val="both"/>
              <w:rPr>
                <w:rFonts w:ascii="Times New Roman" w:hAnsi="Times New Roman" w:cs="Times New Roman"/>
                <w:sz w:val="24"/>
                <w:szCs w:val="24"/>
              </w:rPr>
            </w:pPr>
            <w:r w:rsidRPr="00E72971">
              <w:rPr>
                <w:rFonts w:ascii="Times New Roman" w:hAnsi="Times New Roman" w:cs="Times New Roman"/>
                <w:sz w:val="24"/>
                <w:szCs w:val="24"/>
              </w:rPr>
              <w:t xml:space="preserve">Social vulnerability in terms of poverty driving participation; </w:t>
            </w:r>
          </w:p>
          <w:p w14:paraId="03A44921" w14:textId="77777777" w:rsidR="00C71E0F" w:rsidRPr="00E72971" w:rsidRDefault="00364C95" w:rsidP="000A697E">
            <w:pPr>
              <w:pStyle w:val="ListParagraph"/>
              <w:numPr>
                <w:ilvl w:val="0"/>
                <w:numId w:val="11"/>
              </w:numPr>
              <w:jc w:val="both"/>
              <w:rPr>
                <w:rFonts w:ascii="Times New Roman" w:hAnsi="Times New Roman" w:cs="Times New Roman"/>
                <w:sz w:val="24"/>
                <w:szCs w:val="24"/>
              </w:rPr>
            </w:pPr>
            <w:r w:rsidRPr="00E72971">
              <w:rPr>
                <w:rFonts w:ascii="Times New Roman" w:hAnsi="Times New Roman" w:cs="Times New Roman"/>
                <w:sz w:val="24"/>
                <w:szCs w:val="24"/>
              </w:rPr>
              <w:t xml:space="preserve">competence vulnerability in </w:t>
            </w:r>
            <w:r w:rsidR="00C71E0F" w:rsidRPr="00E72971">
              <w:rPr>
                <w:rFonts w:ascii="Times New Roman" w:hAnsi="Times New Roman" w:cs="Times New Roman"/>
                <w:sz w:val="24"/>
                <w:szCs w:val="24"/>
              </w:rPr>
              <w:t>terms of ability to understand and</w:t>
            </w:r>
          </w:p>
          <w:p w14:paraId="5096242B" w14:textId="77777777" w:rsidR="00C71E0F" w:rsidRPr="00E72971" w:rsidRDefault="00C71E0F" w:rsidP="000A697E">
            <w:pPr>
              <w:pStyle w:val="ListParagraph"/>
              <w:numPr>
                <w:ilvl w:val="0"/>
                <w:numId w:val="11"/>
              </w:numPr>
              <w:jc w:val="both"/>
              <w:rPr>
                <w:rFonts w:ascii="Times New Roman" w:hAnsi="Times New Roman" w:cs="Times New Roman"/>
                <w:sz w:val="24"/>
                <w:szCs w:val="24"/>
              </w:rPr>
            </w:pPr>
            <w:r w:rsidRPr="00E72971">
              <w:rPr>
                <w:rFonts w:ascii="Times New Roman" w:hAnsi="Times New Roman" w:cs="Times New Roman"/>
                <w:sz w:val="24"/>
                <w:szCs w:val="24"/>
              </w:rPr>
              <w:t>I</w:t>
            </w:r>
            <w:r w:rsidR="00DB0033" w:rsidRPr="00E72971">
              <w:rPr>
                <w:rFonts w:ascii="Times New Roman" w:hAnsi="Times New Roman" w:cs="Times New Roman"/>
                <w:sz w:val="24"/>
                <w:szCs w:val="24"/>
              </w:rPr>
              <w:t xml:space="preserve">nherent vulnerabilities of language, cultural differences and </w:t>
            </w:r>
          </w:p>
          <w:p w14:paraId="2AF673C4" w14:textId="77777777" w:rsidR="00820A11" w:rsidRPr="00E72971" w:rsidRDefault="00C71E0F" w:rsidP="000A697E">
            <w:pPr>
              <w:pStyle w:val="ListParagraph"/>
              <w:numPr>
                <w:ilvl w:val="0"/>
                <w:numId w:val="11"/>
              </w:numPr>
              <w:jc w:val="both"/>
              <w:rPr>
                <w:rFonts w:ascii="Times New Roman" w:hAnsi="Times New Roman" w:cs="Times New Roman"/>
                <w:sz w:val="24"/>
                <w:szCs w:val="24"/>
              </w:rPr>
            </w:pPr>
            <w:r w:rsidRPr="00E72971">
              <w:rPr>
                <w:rFonts w:ascii="Times New Roman" w:hAnsi="Times New Roman" w:cs="Times New Roman"/>
                <w:sz w:val="24"/>
                <w:szCs w:val="24"/>
              </w:rPr>
              <w:t>I</w:t>
            </w:r>
            <w:r w:rsidR="00DB0033" w:rsidRPr="00E72971">
              <w:rPr>
                <w:rFonts w:ascii="Times New Roman" w:hAnsi="Times New Roman" w:cs="Times New Roman"/>
                <w:sz w:val="24"/>
                <w:szCs w:val="24"/>
              </w:rPr>
              <w:t>ssues of family/individual consent.</w:t>
            </w:r>
          </w:p>
        </w:tc>
      </w:tr>
      <w:tr w:rsidR="00820A11" w:rsidRPr="00E72971" w14:paraId="76B7A4A0" w14:textId="77777777" w:rsidTr="00820A11">
        <w:tc>
          <w:tcPr>
            <w:tcW w:w="4788" w:type="dxa"/>
          </w:tcPr>
          <w:p w14:paraId="3953B6E5" w14:textId="77777777" w:rsidR="00820A11" w:rsidRPr="00E72971" w:rsidRDefault="00364C95" w:rsidP="000A697E">
            <w:pPr>
              <w:pStyle w:val="ListParagraph"/>
              <w:numPr>
                <w:ilvl w:val="0"/>
                <w:numId w:val="4"/>
              </w:numPr>
              <w:jc w:val="both"/>
              <w:rPr>
                <w:rFonts w:ascii="Times New Roman" w:hAnsi="Times New Roman" w:cs="Times New Roman"/>
                <w:sz w:val="24"/>
                <w:szCs w:val="24"/>
              </w:rPr>
            </w:pPr>
            <w:r w:rsidRPr="00E72971">
              <w:rPr>
                <w:rFonts w:ascii="Times New Roman" w:hAnsi="Times New Roman" w:cs="Times New Roman"/>
                <w:sz w:val="24"/>
                <w:szCs w:val="24"/>
              </w:rPr>
              <w:t>Has the risk-benefit ratio been explained</w:t>
            </w:r>
            <w:r w:rsidR="00FA4D62" w:rsidRPr="00E72971">
              <w:rPr>
                <w:rFonts w:ascii="Times New Roman" w:hAnsi="Times New Roman" w:cs="Times New Roman"/>
                <w:sz w:val="24"/>
                <w:szCs w:val="24"/>
              </w:rPr>
              <w:t xml:space="preserve"> to and understood by the </w:t>
            </w:r>
            <w:r w:rsidRPr="00E72971">
              <w:rPr>
                <w:rFonts w:ascii="Times New Roman" w:hAnsi="Times New Roman" w:cs="Times New Roman"/>
                <w:sz w:val="24"/>
                <w:szCs w:val="24"/>
              </w:rPr>
              <w:t>proposed volunteers?</w:t>
            </w:r>
            <w:r w:rsidR="00AF7754" w:rsidRPr="00E72971">
              <w:rPr>
                <w:rFonts w:ascii="Times New Roman" w:hAnsi="Times New Roman" w:cs="Times New Roman"/>
                <w:sz w:val="24"/>
                <w:szCs w:val="24"/>
              </w:rPr>
              <w:t xml:space="preserve"> Is there a personalized risk-benefit statement been made by the participant?</w:t>
            </w:r>
          </w:p>
        </w:tc>
        <w:tc>
          <w:tcPr>
            <w:tcW w:w="4788" w:type="dxa"/>
          </w:tcPr>
          <w:p w14:paraId="5B9C2FDA" w14:textId="77777777" w:rsidR="00A91088" w:rsidRPr="00E72971" w:rsidRDefault="00364C95" w:rsidP="000A697E">
            <w:pPr>
              <w:pStyle w:val="ListParagraph"/>
              <w:numPr>
                <w:ilvl w:val="0"/>
                <w:numId w:val="12"/>
              </w:numPr>
              <w:jc w:val="both"/>
              <w:rPr>
                <w:rFonts w:ascii="Times New Roman" w:hAnsi="Times New Roman" w:cs="Times New Roman"/>
                <w:sz w:val="24"/>
                <w:szCs w:val="24"/>
              </w:rPr>
            </w:pPr>
            <w:r w:rsidRPr="00E72971">
              <w:rPr>
                <w:rFonts w:ascii="Times New Roman" w:hAnsi="Times New Roman" w:cs="Times New Roman"/>
                <w:sz w:val="24"/>
                <w:szCs w:val="24"/>
              </w:rPr>
              <w:t xml:space="preserve">Open discussion on risks, discomfort, lack of direct benefit, </w:t>
            </w:r>
            <w:r w:rsidR="00FA4D62" w:rsidRPr="00E72971">
              <w:rPr>
                <w:rFonts w:ascii="Times New Roman" w:hAnsi="Times New Roman" w:cs="Times New Roman"/>
                <w:sz w:val="24"/>
                <w:szCs w:val="24"/>
              </w:rPr>
              <w:t xml:space="preserve">purpose of enrollment, </w:t>
            </w:r>
            <w:r w:rsidR="00AF7754" w:rsidRPr="00E72971">
              <w:rPr>
                <w:rFonts w:ascii="Times New Roman" w:hAnsi="Times New Roman" w:cs="Times New Roman"/>
                <w:sz w:val="24"/>
                <w:szCs w:val="24"/>
              </w:rPr>
              <w:t>procedures involved including isolation (if involved)</w:t>
            </w:r>
            <w:r w:rsidR="00755F32" w:rsidRPr="00E72971">
              <w:rPr>
                <w:rFonts w:ascii="Times New Roman" w:hAnsi="Times New Roman" w:cs="Times New Roman"/>
                <w:sz w:val="24"/>
                <w:szCs w:val="24"/>
              </w:rPr>
              <w:t xml:space="preserve">, </w:t>
            </w:r>
          </w:p>
          <w:p w14:paraId="11E4B509" w14:textId="77777777" w:rsidR="00C71E0F" w:rsidRPr="00E72971" w:rsidRDefault="00A87115" w:rsidP="000A697E">
            <w:pPr>
              <w:pStyle w:val="ListParagraph"/>
              <w:numPr>
                <w:ilvl w:val="0"/>
                <w:numId w:val="12"/>
              </w:numPr>
              <w:jc w:val="both"/>
              <w:rPr>
                <w:rFonts w:ascii="Times New Roman" w:hAnsi="Times New Roman" w:cs="Times New Roman"/>
                <w:sz w:val="24"/>
                <w:szCs w:val="24"/>
              </w:rPr>
            </w:pPr>
            <w:r w:rsidRPr="00E72971">
              <w:rPr>
                <w:rFonts w:ascii="Times New Roman" w:hAnsi="Times New Roman" w:cs="Times New Roman"/>
                <w:sz w:val="24"/>
                <w:szCs w:val="24"/>
              </w:rPr>
              <w:t xml:space="preserve">concept of individual risk </w:t>
            </w:r>
            <w:r w:rsidR="007038E9" w:rsidRPr="00E72971">
              <w:rPr>
                <w:rFonts w:ascii="Times New Roman" w:hAnsi="Times New Roman" w:cs="Times New Roman"/>
                <w:sz w:val="24"/>
                <w:szCs w:val="24"/>
              </w:rPr>
              <w:t>vs.</w:t>
            </w:r>
            <w:r w:rsidRPr="00E72971">
              <w:rPr>
                <w:rFonts w:ascii="Times New Roman" w:hAnsi="Times New Roman" w:cs="Times New Roman"/>
                <w:sz w:val="24"/>
                <w:szCs w:val="24"/>
              </w:rPr>
              <w:t xml:space="preserve"> tangible social benefit from the trial</w:t>
            </w:r>
            <w:r w:rsidR="00054BF5" w:rsidRPr="00E72971">
              <w:rPr>
                <w:rFonts w:ascii="Times New Roman" w:hAnsi="Times New Roman" w:cs="Times New Roman"/>
                <w:sz w:val="24"/>
                <w:szCs w:val="24"/>
              </w:rPr>
              <w:t>, and</w:t>
            </w:r>
          </w:p>
          <w:p w14:paraId="0E01D0E5" w14:textId="77777777" w:rsidR="00820A11" w:rsidRPr="00E72971" w:rsidRDefault="00C71E0F" w:rsidP="000A697E">
            <w:pPr>
              <w:pStyle w:val="ListParagraph"/>
              <w:numPr>
                <w:ilvl w:val="0"/>
                <w:numId w:val="12"/>
              </w:numPr>
              <w:jc w:val="both"/>
              <w:rPr>
                <w:rFonts w:ascii="Times New Roman" w:hAnsi="Times New Roman" w:cs="Times New Roman"/>
                <w:sz w:val="24"/>
                <w:szCs w:val="24"/>
              </w:rPr>
            </w:pPr>
            <w:r w:rsidRPr="00E72971">
              <w:rPr>
                <w:rFonts w:ascii="Times New Roman" w:hAnsi="Times New Roman" w:cs="Times New Roman"/>
                <w:sz w:val="24"/>
                <w:szCs w:val="24"/>
              </w:rPr>
              <w:t>D</w:t>
            </w:r>
            <w:r w:rsidR="00DB0033" w:rsidRPr="00E72971">
              <w:rPr>
                <w:rFonts w:ascii="Times New Roman" w:hAnsi="Times New Roman" w:cs="Times New Roman"/>
                <w:sz w:val="24"/>
                <w:szCs w:val="24"/>
              </w:rPr>
              <w:t>egree</w:t>
            </w:r>
            <w:r w:rsidR="00755F32" w:rsidRPr="00E72971">
              <w:rPr>
                <w:rFonts w:ascii="Times New Roman" w:hAnsi="Times New Roman" w:cs="Times New Roman"/>
                <w:sz w:val="24"/>
                <w:szCs w:val="24"/>
              </w:rPr>
              <w:t xml:space="preserve"> of compensation</w:t>
            </w:r>
            <w:r w:rsidR="00DB0033" w:rsidRPr="00E72971">
              <w:rPr>
                <w:rFonts w:ascii="Times New Roman" w:hAnsi="Times New Roman" w:cs="Times New Roman"/>
                <w:sz w:val="24"/>
                <w:szCs w:val="24"/>
              </w:rPr>
              <w:t xml:space="preserve"> for risk </w:t>
            </w:r>
            <w:r w:rsidR="007038E9" w:rsidRPr="00E72971">
              <w:rPr>
                <w:rFonts w:ascii="Times New Roman" w:hAnsi="Times New Roman" w:cs="Times New Roman"/>
                <w:sz w:val="24"/>
                <w:szCs w:val="24"/>
              </w:rPr>
              <w:t>vs.</w:t>
            </w:r>
            <w:r w:rsidR="00DB0033" w:rsidRPr="00E72971">
              <w:rPr>
                <w:rFonts w:ascii="Times New Roman" w:hAnsi="Times New Roman" w:cs="Times New Roman"/>
                <w:sz w:val="24"/>
                <w:szCs w:val="24"/>
              </w:rPr>
              <w:t xml:space="preserve"> harm</w:t>
            </w:r>
            <w:r w:rsidR="00912192" w:rsidRPr="00E72971">
              <w:rPr>
                <w:rFonts w:ascii="Times New Roman" w:hAnsi="Times New Roman" w:cs="Times New Roman"/>
                <w:sz w:val="24"/>
                <w:szCs w:val="24"/>
              </w:rPr>
              <w:t xml:space="preserve"> </w:t>
            </w:r>
            <w:r w:rsidR="00755F32" w:rsidRPr="00E72971">
              <w:rPr>
                <w:rFonts w:ascii="Times New Roman" w:hAnsi="Times New Roman" w:cs="Times New Roman"/>
                <w:sz w:val="24"/>
                <w:szCs w:val="24"/>
              </w:rPr>
              <w:t>involved in participation.</w:t>
            </w:r>
          </w:p>
        </w:tc>
      </w:tr>
      <w:tr w:rsidR="00820A11" w:rsidRPr="00E72971" w14:paraId="5F5B5613" w14:textId="77777777" w:rsidTr="00820A11">
        <w:tc>
          <w:tcPr>
            <w:tcW w:w="4788" w:type="dxa"/>
          </w:tcPr>
          <w:p w14:paraId="7E337A3E" w14:textId="77777777" w:rsidR="00820A11" w:rsidRPr="00E72971" w:rsidRDefault="00AF7754" w:rsidP="000A697E">
            <w:pPr>
              <w:pStyle w:val="ListParagraph"/>
              <w:numPr>
                <w:ilvl w:val="0"/>
                <w:numId w:val="4"/>
              </w:numPr>
              <w:jc w:val="both"/>
              <w:rPr>
                <w:rFonts w:ascii="Times New Roman" w:hAnsi="Times New Roman" w:cs="Times New Roman"/>
                <w:sz w:val="24"/>
                <w:szCs w:val="24"/>
              </w:rPr>
            </w:pPr>
            <w:r w:rsidRPr="00E72971">
              <w:rPr>
                <w:rFonts w:ascii="Times New Roman" w:hAnsi="Times New Roman" w:cs="Times New Roman"/>
                <w:sz w:val="24"/>
                <w:szCs w:val="24"/>
              </w:rPr>
              <w:t>Have efforts been made for community participation and engagement?</w:t>
            </w:r>
          </w:p>
        </w:tc>
        <w:tc>
          <w:tcPr>
            <w:tcW w:w="4788" w:type="dxa"/>
          </w:tcPr>
          <w:p w14:paraId="17E5A0ED" w14:textId="77777777" w:rsidR="00820A11" w:rsidRPr="00E72971" w:rsidRDefault="00AF7754" w:rsidP="000A697E">
            <w:pPr>
              <w:pStyle w:val="ListParagraph"/>
              <w:numPr>
                <w:ilvl w:val="0"/>
                <w:numId w:val="13"/>
              </w:numPr>
              <w:jc w:val="both"/>
              <w:rPr>
                <w:rFonts w:ascii="Times New Roman" w:hAnsi="Times New Roman" w:cs="Times New Roman"/>
                <w:sz w:val="24"/>
                <w:szCs w:val="24"/>
              </w:rPr>
            </w:pPr>
            <w:r w:rsidRPr="00E72971">
              <w:rPr>
                <w:rFonts w:ascii="Times New Roman" w:hAnsi="Times New Roman" w:cs="Times New Roman"/>
                <w:sz w:val="24"/>
                <w:szCs w:val="24"/>
              </w:rPr>
              <w:t>Community sensitization</w:t>
            </w:r>
            <w:r w:rsidR="00485D45" w:rsidRPr="00E72971">
              <w:rPr>
                <w:rFonts w:ascii="Times New Roman" w:hAnsi="Times New Roman" w:cs="Times New Roman"/>
                <w:sz w:val="24"/>
                <w:szCs w:val="24"/>
              </w:rPr>
              <w:t xml:space="preserve"> through focuse</w:t>
            </w:r>
            <w:r w:rsidR="00C83CC2" w:rsidRPr="00E72971">
              <w:rPr>
                <w:rFonts w:ascii="Times New Roman" w:hAnsi="Times New Roman" w:cs="Times New Roman"/>
                <w:sz w:val="24"/>
                <w:szCs w:val="24"/>
              </w:rPr>
              <w:t xml:space="preserve">d group discussion platforms to build </w:t>
            </w:r>
            <w:r w:rsidR="00485D45" w:rsidRPr="00E72971">
              <w:rPr>
                <w:rFonts w:ascii="Times New Roman" w:hAnsi="Times New Roman" w:cs="Times New Roman"/>
                <w:sz w:val="24"/>
                <w:szCs w:val="24"/>
              </w:rPr>
              <w:t xml:space="preserve">transparency and accountability. </w:t>
            </w:r>
          </w:p>
        </w:tc>
      </w:tr>
      <w:tr w:rsidR="00820A11" w:rsidRPr="00E72971" w14:paraId="5F93856A" w14:textId="77777777" w:rsidTr="00820A11">
        <w:tc>
          <w:tcPr>
            <w:tcW w:w="4788" w:type="dxa"/>
          </w:tcPr>
          <w:p w14:paraId="4E01F6A9" w14:textId="77777777" w:rsidR="00820A11" w:rsidRPr="00E72971" w:rsidRDefault="00755F32" w:rsidP="000A697E">
            <w:pPr>
              <w:pStyle w:val="ListParagraph"/>
              <w:numPr>
                <w:ilvl w:val="0"/>
                <w:numId w:val="4"/>
              </w:numPr>
              <w:jc w:val="both"/>
              <w:rPr>
                <w:rFonts w:ascii="Times New Roman" w:hAnsi="Times New Roman" w:cs="Times New Roman"/>
                <w:sz w:val="24"/>
                <w:szCs w:val="24"/>
              </w:rPr>
            </w:pPr>
            <w:r w:rsidRPr="00E72971">
              <w:rPr>
                <w:rFonts w:ascii="Times New Roman" w:hAnsi="Times New Roman" w:cs="Times New Roman"/>
                <w:sz w:val="24"/>
                <w:szCs w:val="24"/>
              </w:rPr>
              <w:t>Has the participant undergone a fair informed consent process?</w:t>
            </w:r>
          </w:p>
        </w:tc>
        <w:tc>
          <w:tcPr>
            <w:tcW w:w="4788" w:type="dxa"/>
          </w:tcPr>
          <w:p w14:paraId="3C60907B" w14:textId="77777777" w:rsidR="00820A11" w:rsidRPr="00E72971" w:rsidRDefault="00755F32" w:rsidP="000A697E">
            <w:pPr>
              <w:pStyle w:val="ListParagraph"/>
              <w:numPr>
                <w:ilvl w:val="0"/>
                <w:numId w:val="13"/>
              </w:numPr>
              <w:jc w:val="both"/>
              <w:rPr>
                <w:rFonts w:ascii="Times New Roman" w:hAnsi="Times New Roman" w:cs="Times New Roman"/>
                <w:sz w:val="24"/>
                <w:szCs w:val="24"/>
              </w:rPr>
            </w:pPr>
            <w:r w:rsidRPr="00E72971">
              <w:rPr>
                <w:rFonts w:ascii="Times New Roman" w:hAnsi="Times New Roman" w:cs="Times New Roman"/>
                <w:sz w:val="24"/>
                <w:szCs w:val="24"/>
              </w:rPr>
              <w:t>Adequate process for clarifications, freedom for refusal to participate</w:t>
            </w:r>
            <w:r w:rsidR="00DB0033" w:rsidRPr="00E72971">
              <w:rPr>
                <w:rFonts w:ascii="Times New Roman" w:hAnsi="Times New Roman" w:cs="Times New Roman"/>
                <w:sz w:val="24"/>
                <w:szCs w:val="24"/>
              </w:rPr>
              <w:t xml:space="preserve">, confidentiality of information shared. </w:t>
            </w:r>
          </w:p>
        </w:tc>
      </w:tr>
    </w:tbl>
    <w:p w14:paraId="39721F55" w14:textId="77777777" w:rsidR="00820A11" w:rsidRPr="00E72971" w:rsidRDefault="00820A11" w:rsidP="000A697E">
      <w:pPr>
        <w:spacing w:line="240" w:lineRule="auto"/>
        <w:jc w:val="both"/>
        <w:rPr>
          <w:rFonts w:ascii="Times New Roman" w:hAnsi="Times New Roman" w:cs="Times New Roman"/>
          <w:sz w:val="24"/>
          <w:szCs w:val="24"/>
        </w:rPr>
      </w:pPr>
    </w:p>
    <w:p w14:paraId="6A28C1F7" w14:textId="77777777" w:rsidR="00BB709F" w:rsidRDefault="00C51369" w:rsidP="000A697E">
      <w:pPr>
        <w:spacing w:line="240" w:lineRule="auto"/>
        <w:jc w:val="both"/>
        <w:rPr>
          <w:rFonts w:ascii="Times New Roman" w:hAnsi="Times New Roman" w:cs="Times New Roman"/>
          <w:b/>
          <w:i/>
          <w:sz w:val="24"/>
          <w:szCs w:val="24"/>
        </w:rPr>
      </w:pPr>
      <w:r w:rsidRPr="00E72971">
        <w:rPr>
          <w:rFonts w:ascii="Times New Roman" w:hAnsi="Times New Roman" w:cs="Times New Roman"/>
          <w:b/>
          <w:i/>
          <w:sz w:val="24"/>
          <w:szCs w:val="24"/>
        </w:rPr>
        <w:t xml:space="preserve">Safety considerations of participants: </w:t>
      </w:r>
    </w:p>
    <w:p w14:paraId="38A60283" w14:textId="77777777" w:rsidR="00E72971" w:rsidRPr="00E72971" w:rsidRDefault="00E72971" w:rsidP="000A697E">
      <w:pPr>
        <w:spacing w:line="240" w:lineRule="auto"/>
        <w:jc w:val="both"/>
        <w:rPr>
          <w:rFonts w:ascii="Times New Roman" w:hAnsi="Times New Roman" w:cs="Times New Roman"/>
          <w:b/>
          <w:i/>
          <w:sz w:val="24"/>
          <w:szCs w:val="24"/>
        </w:rPr>
      </w:pPr>
    </w:p>
    <w:p w14:paraId="53BB3700" w14:textId="48C3D24D" w:rsidR="007C516B" w:rsidRDefault="00C51369" w:rsidP="000A697E">
      <w:pPr>
        <w:spacing w:line="240" w:lineRule="auto"/>
        <w:jc w:val="both"/>
        <w:rPr>
          <w:rFonts w:ascii="Times New Roman" w:hAnsi="Times New Roman" w:cs="Times New Roman"/>
          <w:sz w:val="24"/>
          <w:szCs w:val="24"/>
        </w:rPr>
      </w:pPr>
      <w:r w:rsidRPr="00E72971">
        <w:rPr>
          <w:rFonts w:ascii="Times New Roman" w:hAnsi="Times New Roman" w:cs="Times New Roman"/>
          <w:sz w:val="24"/>
          <w:szCs w:val="24"/>
        </w:rPr>
        <w:t xml:space="preserve">Safety of the participant </w:t>
      </w:r>
      <w:r w:rsidR="00062FA8" w:rsidRPr="00E72971">
        <w:rPr>
          <w:rFonts w:ascii="Times New Roman" w:hAnsi="Times New Roman" w:cs="Times New Roman"/>
          <w:sz w:val="24"/>
          <w:szCs w:val="24"/>
        </w:rPr>
        <w:t>in a CHIM study</w:t>
      </w:r>
      <w:r w:rsidR="009E34B9" w:rsidRPr="00E72971">
        <w:rPr>
          <w:rFonts w:ascii="Times New Roman" w:hAnsi="Times New Roman" w:cs="Times New Roman"/>
          <w:sz w:val="24"/>
          <w:szCs w:val="24"/>
        </w:rPr>
        <w:t xml:space="preserve"> is paramount</w:t>
      </w:r>
      <w:r w:rsidR="00062FA8" w:rsidRPr="00E72971">
        <w:rPr>
          <w:rFonts w:ascii="Times New Roman" w:hAnsi="Times New Roman" w:cs="Times New Roman"/>
          <w:sz w:val="24"/>
          <w:szCs w:val="24"/>
        </w:rPr>
        <w:t xml:space="preserve"> </w:t>
      </w:r>
      <w:r w:rsidR="00C83CC2" w:rsidRPr="00E72971">
        <w:rPr>
          <w:rFonts w:ascii="Times New Roman" w:hAnsi="Times New Roman" w:cs="Times New Roman"/>
          <w:sz w:val="24"/>
          <w:szCs w:val="24"/>
        </w:rPr>
        <w:t xml:space="preserve">and </w:t>
      </w:r>
      <w:r w:rsidRPr="00E72971">
        <w:rPr>
          <w:rFonts w:ascii="Times New Roman" w:hAnsi="Times New Roman" w:cs="Times New Roman"/>
          <w:sz w:val="24"/>
          <w:szCs w:val="24"/>
        </w:rPr>
        <w:t xml:space="preserve">starts from the point of choosing the type of pathogenic strain </w:t>
      </w:r>
      <w:r w:rsidR="00C83CC2" w:rsidRPr="00E72971">
        <w:rPr>
          <w:rFonts w:ascii="Times New Roman" w:hAnsi="Times New Roman" w:cs="Times New Roman"/>
          <w:sz w:val="24"/>
          <w:szCs w:val="24"/>
        </w:rPr>
        <w:t>used to</w:t>
      </w:r>
      <w:r w:rsidR="007C516B" w:rsidRPr="00E72971">
        <w:rPr>
          <w:rFonts w:ascii="Times New Roman" w:hAnsi="Times New Roman" w:cs="Times New Roman"/>
          <w:sz w:val="24"/>
          <w:szCs w:val="24"/>
        </w:rPr>
        <w:t xml:space="preserve"> having </w:t>
      </w:r>
      <w:proofErr w:type="spellStart"/>
      <w:ins w:id="9" w:author="Admin" w:date="2018-05-04T10:55:00Z">
        <w:r w:rsidR="000A697E">
          <w:rPr>
            <w:rFonts w:ascii="Times New Roman" w:hAnsi="Times New Roman" w:cs="Times New Roman"/>
            <w:sz w:val="24"/>
            <w:szCs w:val="24"/>
          </w:rPr>
          <w:t>stringent</w:t>
        </w:r>
      </w:ins>
      <w:del w:id="10" w:author="Admin" w:date="2018-05-04T10:55:00Z">
        <w:r w:rsidR="007C516B" w:rsidRPr="00E72971" w:rsidDel="000A697E">
          <w:rPr>
            <w:rFonts w:ascii="Times New Roman" w:hAnsi="Times New Roman" w:cs="Times New Roman"/>
            <w:sz w:val="24"/>
            <w:szCs w:val="24"/>
          </w:rPr>
          <w:delText xml:space="preserve">a rigid </w:delText>
        </w:r>
      </w:del>
      <w:r w:rsidR="007C516B" w:rsidRPr="00E72971">
        <w:rPr>
          <w:rFonts w:ascii="Times New Roman" w:hAnsi="Times New Roman" w:cs="Times New Roman"/>
          <w:sz w:val="24"/>
          <w:szCs w:val="24"/>
        </w:rPr>
        <w:t>inclusion</w:t>
      </w:r>
      <w:proofErr w:type="spellEnd"/>
      <w:r w:rsidR="007C516B" w:rsidRPr="00E72971">
        <w:rPr>
          <w:rFonts w:ascii="Times New Roman" w:hAnsi="Times New Roman" w:cs="Times New Roman"/>
          <w:sz w:val="24"/>
          <w:szCs w:val="24"/>
        </w:rPr>
        <w:t xml:space="preserve"> and exclusion criteria about volunteer participation and vigorous screening measures for medical and psychological vulnerabilities. This can include a detailed vaccination history, review of past medical records and psychological assessments as per need. Table 3 summarizes the various factors that need to be considered in order to ensure safety of the participants in a CHIM study</w:t>
      </w:r>
      <w:r w:rsidR="00041B97" w:rsidRPr="00E72971">
        <w:rPr>
          <w:rFonts w:ascii="Times New Roman" w:hAnsi="Times New Roman" w:cs="Times New Roman"/>
          <w:sz w:val="24"/>
          <w:szCs w:val="24"/>
        </w:rPr>
        <w:fldChar w:fldCharType="begin"/>
      </w:r>
      <w:r w:rsidR="00041B97" w:rsidRPr="00E72971">
        <w:rPr>
          <w:rFonts w:ascii="Times New Roman" w:hAnsi="Times New Roman" w:cs="Times New Roman"/>
          <w:sz w:val="24"/>
          <w:szCs w:val="24"/>
        </w:rPr>
        <w:instrText xml:space="preserve"> ADDIN ZOTERO_ITEM CSL_CITATION {"citationID":"Mtyic1e3","properties":{"formattedCitation":"(8)","plainCitation":"(8)","noteIndex":0},"citationItems":[{"id":595,"uris":["http://zotero.org/users/4397119/items/DVH8VEWN"],"uri":["http://zotero.org/users/4397119/items/DVH8VEWN"],"itemData":{"id":595,"type":"article-journal","title":"Design, recruitment, and microbiological considerations in human challenge studies","container-title":"The Lancet. Infectious Diseases","page":"840-851","volume":"15","issue":"7","source":"PubMed","abstract":"Since the 18th century a wealth of knowledge regarding infectious disease pathogenesis, prevention, and treatment has been accumulated from findings of infection challenges in human beings. Partly because of improvements to ethical and regulatory guidance, human challenge studies-involving the deliberate exposure of participants to infectious substances-have had a resurgence in popularity in the past few years, in particular for the assessment of vaccines. To provide an overview of the potential use of challenge models, we present historical reports and contemporary views from experts in this type of research. A range of challenge models and practical approaches to generate important data exist and are used to expedite vaccine and therapeutic development and to support public health modelling and interventions. Although human challenge studies provide a unique opportunity to address complex research questions, participant and investigator safety is paramount. To increase the collaborative effort and future success of this area of research, we recommend the development of consensus frameworks and sharing of best practices between investigators. Furthermore, standardisation of challenge procedures and regulatory guidance will help with the feasibility for using challenge models in clinical testing of new disease intervention strategies.","DOI":"10.1016/S1473-3099(15)00068-7","ISSN":"1474-4457","note":"PMID: 26026195","journalAbbreviation":"Lancet Infect Dis","language":"eng","author":[{"family":"Darton","given":"Thomas C."},{"family":"Blohmke","given":"Christoph J."},{"family":"Moorthy","given":"Vasee S."},{"family":"Altmann","given":"Daniel M."},{"family":"Hayden","given":"Frederick G."},{"family":"Clutterbuck","given":"Elizabeth A."},{"family":"Levine","given":"Myron M."},{"family":"Hill","given":"Adrian V. S."},{"family":"Pollard","given":"Andrew J."}],"issued":{"date-parts":[["2015",7]]}}}],"schema":"https://github.com/citation-style-language/schema/raw/master/csl-citation.json"} </w:instrText>
      </w:r>
      <w:r w:rsidR="00041B97" w:rsidRPr="00E72971">
        <w:rPr>
          <w:rFonts w:ascii="Times New Roman" w:hAnsi="Times New Roman" w:cs="Times New Roman"/>
          <w:sz w:val="24"/>
          <w:szCs w:val="24"/>
        </w:rPr>
        <w:fldChar w:fldCharType="separate"/>
      </w:r>
      <w:r w:rsidR="00041B97" w:rsidRPr="00E72971">
        <w:rPr>
          <w:rFonts w:ascii="Times New Roman" w:hAnsi="Times New Roman" w:cs="Times New Roman"/>
          <w:sz w:val="24"/>
          <w:szCs w:val="24"/>
        </w:rPr>
        <w:t>(8)</w:t>
      </w:r>
      <w:r w:rsidR="00041B97" w:rsidRPr="00E72971">
        <w:rPr>
          <w:rFonts w:ascii="Times New Roman" w:hAnsi="Times New Roman" w:cs="Times New Roman"/>
          <w:sz w:val="24"/>
          <w:szCs w:val="24"/>
        </w:rPr>
        <w:fldChar w:fldCharType="end"/>
      </w:r>
      <w:r w:rsidR="00041B97" w:rsidRPr="00E72971">
        <w:rPr>
          <w:rFonts w:ascii="Times New Roman" w:hAnsi="Times New Roman" w:cs="Times New Roman"/>
          <w:sz w:val="24"/>
          <w:szCs w:val="24"/>
        </w:rPr>
        <w:t xml:space="preserve">, </w:t>
      </w:r>
      <w:r w:rsidR="00041B97" w:rsidRPr="00E72971">
        <w:rPr>
          <w:rFonts w:ascii="Times New Roman" w:hAnsi="Times New Roman" w:cs="Times New Roman"/>
          <w:sz w:val="24"/>
          <w:szCs w:val="24"/>
        </w:rPr>
        <w:fldChar w:fldCharType="begin"/>
      </w:r>
      <w:r w:rsidR="00041B97" w:rsidRPr="00E72971">
        <w:rPr>
          <w:rFonts w:ascii="Times New Roman" w:hAnsi="Times New Roman" w:cs="Times New Roman"/>
          <w:sz w:val="24"/>
          <w:szCs w:val="24"/>
        </w:rPr>
        <w:instrText xml:space="preserve"> ADDIN ZOTERO_ITEM CSL_CITATION {"citationID":"epqe2Z3z","properties":{"formattedCitation":"(16)","plainCitation":"(16)","noteIndex":0},"citationItems":[{"id":593,"uris":["http://zotero.org/users/4397119/items/C5LK8LTP"],"uri":["http://zotero.org/users/4397119/items/C5LK8LTP"],"itemData":{"id":593,"type":"article-journal","title":"A framework for Controlled Human Infection Model (CHIM) studies in Malawi: Report of a Wellcome Trust workshop on CHIM in Low Income Countries held in Blantyre, Malawi","container-title":"Wellcome Open Research","page":"70","volume":"2","source":"CrossRef","DOI":"10.12688/wellcomeopenres.12256.1","ISSN":"2398-502X","shortTitle":"A framework for Controlled Human Infection Model (CHIM) studies in Malawi","language":"en","author":[{"family":"Gordon","given":"Stephen B"},{"family":"Rylance","given":"Jamie"},{"family":"Luck","given":"Amy"},{"family":"Jambo","given":"Kondwani"},{"family":"Ferreira","given":"Daniela M"},{"family":"Manda-Taylor","given":"Lucinda"},{"family":"Bejon","given":"Philip"},{"family":"Ngwira","given":"Bagrey"},{"family":"Littler","given":"Katherine"},{"family":"Seager","given":"Zoe"},{"family":"Gibani","given":"Malick"},{"family":"Gmeiner","given":"Markus"},{"family":"Roestenberg","given":"Meta"},{"family":"Mlombe","given":"Yohannie"},{"literal":"Wellcome Trust CHIM workshop participants"}],"issued":{"date-parts":[["2017",8,24]]}}}],"schema":"https://github.com/citation-style-language/schema/raw/master/csl-citation.json"} </w:instrText>
      </w:r>
      <w:r w:rsidR="00041B97" w:rsidRPr="00E72971">
        <w:rPr>
          <w:rFonts w:ascii="Times New Roman" w:hAnsi="Times New Roman" w:cs="Times New Roman"/>
          <w:sz w:val="24"/>
          <w:szCs w:val="24"/>
        </w:rPr>
        <w:fldChar w:fldCharType="separate"/>
      </w:r>
      <w:r w:rsidR="00041B97" w:rsidRPr="00E72971">
        <w:rPr>
          <w:rFonts w:ascii="Times New Roman" w:hAnsi="Times New Roman" w:cs="Times New Roman"/>
          <w:sz w:val="24"/>
          <w:szCs w:val="24"/>
        </w:rPr>
        <w:t>(16)</w:t>
      </w:r>
      <w:r w:rsidR="00041B97" w:rsidRPr="00E72971">
        <w:rPr>
          <w:rFonts w:ascii="Times New Roman" w:hAnsi="Times New Roman" w:cs="Times New Roman"/>
          <w:sz w:val="24"/>
          <w:szCs w:val="24"/>
        </w:rPr>
        <w:fldChar w:fldCharType="end"/>
      </w:r>
      <w:r w:rsidR="00041B97" w:rsidRPr="00E72971">
        <w:rPr>
          <w:rFonts w:ascii="Times New Roman" w:hAnsi="Times New Roman" w:cs="Times New Roman"/>
          <w:sz w:val="24"/>
          <w:szCs w:val="24"/>
        </w:rPr>
        <w:t xml:space="preserve">, </w:t>
      </w:r>
      <w:r w:rsidR="00054BF5" w:rsidRPr="00E72971">
        <w:rPr>
          <w:rFonts w:ascii="Times New Roman" w:hAnsi="Times New Roman" w:cs="Times New Roman"/>
          <w:sz w:val="24"/>
          <w:szCs w:val="24"/>
        </w:rPr>
        <w:fldChar w:fldCharType="begin"/>
      </w:r>
      <w:r w:rsidR="00041B97" w:rsidRPr="00E72971">
        <w:rPr>
          <w:rFonts w:ascii="Times New Roman" w:hAnsi="Times New Roman" w:cs="Times New Roman"/>
          <w:sz w:val="24"/>
          <w:szCs w:val="24"/>
        </w:rPr>
        <w:instrText xml:space="preserve"> ADDIN ZOTERO_ITEM CSL_CITATION {"citationID":"SEc0poBp","properties":{"formattedCitation":"(17)","plainCitation":"(17)","noteIndex":0},"citationItems":[{"id":978,"uris":["http://zotero.org/users/4397119/items/PWSL7KNB"],"uri":["http://zotero.org/users/4397119/items/PWSL7KNB"],"itemData":{"id":978,"type":"article","title":"Human_challenge_Trials_IK_final.pdf","URL":"http://www.who.int/biologicals/expert_committee/Human_challenge_Trials_IK_final.pdf","accessed":{"date-parts":[["2018",3,18]]}}}],"schema":"https://github.com/citation-style-language/schema/raw/master/csl-citation.json"} </w:instrText>
      </w:r>
      <w:r w:rsidR="00054BF5" w:rsidRPr="00E72971">
        <w:rPr>
          <w:rFonts w:ascii="Times New Roman" w:hAnsi="Times New Roman" w:cs="Times New Roman"/>
          <w:sz w:val="24"/>
          <w:szCs w:val="24"/>
        </w:rPr>
        <w:fldChar w:fldCharType="separate"/>
      </w:r>
      <w:r w:rsidR="00041B97" w:rsidRPr="00E72971">
        <w:rPr>
          <w:rFonts w:ascii="Times New Roman" w:hAnsi="Times New Roman" w:cs="Times New Roman"/>
          <w:sz w:val="24"/>
          <w:szCs w:val="24"/>
        </w:rPr>
        <w:t>(17)</w:t>
      </w:r>
      <w:r w:rsidR="00054BF5" w:rsidRPr="00E72971">
        <w:rPr>
          <w:rFonts w:ascii="Times New Roman" w:hAnsi="Times New Roman" w:cs="Times New Roman"/>
          <w:sz w:val="24"/>
          <w:szCs w:val="24"/>
        </w:rPr>
        <w:fldChar w:fldCharType="end"/>
      </w:r>
      <w:r w:rsidR="00054BF5" w:rsidRPr="00E72971">
        <w:rPr>
          <w:rFonts w:ascii="Times New Roman" w:hAnsi="Times New Roman" w:cs="Times New Roman"/>
          <w:sz w:val="24"/>
          <w:szCs w:val="24"/>
        </w:rPr>
        <w:t>,</w:t>
      </w:r>
      <w:r w:rsidR="00054BF5" w:rsidRPr="00E72971">
        <w:rPr>
          <w:rFonts w:ascii="Times New Roman" w:hAnsi="Times New Roman" w:cs="Times New Roman"/>
          <w:sz w:val="24"/>
          <w:szCs w:val="24"/>
        </w:rPr>
        <w:fldChar w:fldCharType="begin"/>
      </w:r>
      <w:r w:rsidR="00041B97" w:rsidRPr="00E72971">
        <w:rPr>
          <w:rFonts w:ascii="Times New Roman" w:hAnsi="Times New Roman" w:cs="Times New Roman"/>
          <w:sz w:val="24"/>
          <w:szCs w:val="24"/>
        </w:rPr>
        <w:instrText xml:space="preserve"> ADDIN ZOTERO_ITEM CSL_CITATION {"citationID":"dYPKwHGa","properties":{"formattedCitation":"(18)","plainCitation":"(18)","noteIndex":0},"citationItems":[{"id":982,"uris":["http://zotero.org/users/4397119/items/36A43CKU"],"uri":["http://zotero.org/users/4397119/items/36A43CKU"],"itemData":{"id":982,"type":"article-journal","title":"The Ethical Challenge of Infection-Inducing Challenge Experiments","container-title":"Clinical Infectious Diseases","page":"1028-1033","volume":"33","issue":"7","source":"academic.oup.com","abstract":"Challenge experiments that induce infections in healthy volunteers are an important method for initial efficacy testing of candidate vaccines and for study of the pathogenesis of infectious diseases. Although these studies can be conducted safely for selected infectious diseases that are either fully treatable or self-limiting, they raise significant ethical issues. An ethical framework is offered for evaluating infection-inducing challenge experiments, which focuses on the scientific and public health rationale for conducting these studies, the risks that they pose and the ways in which these risks can be minimized, the symptoms experienced by healthy volunteers that may cause discomfort or distress, the exclusion of vulnerable research subjects, the informed consent process, the payment of volunteers, and the use of isolation of volunteers to prevent infection of others.","DOI":"10.1086/322664","ISSN":"1058-4838","journalAbbreviation":"Clin Infect Dis","language":"en","author":[{"family":"Franklin","given":"G. Miller"},{"family":"Grady","given":"Christine"}],"issued":{"date-parts":[["2001",10,1]]}}}],"schema":"https://github.com/citation-style-language/schema/raw/master/csl-citation.json"} </w:instrText>
      </w:r>
      <w:r w:rsidR="00054BF5" w:rsidRPr="00E72971">
        <w:rPr>
          <w:rFonts w:ascii="Times New Roman" w:hAnsi="Times New Roman" w:cs="Times New Roman"/>
          <w:sz w:val="24"/>
          <w:szCs w:val="24"/>
        </w:rPr>
        <w:fldChar w:fldCharType="separate"/>
      </w:r>
      <w:r w:rsidR="00041B97" w:rsidRPr="00E72971">
        <w:rPr>
          <w:rFonts w:ascii="Times New Roman" w:hAnsi="Times New Roman" w:cs="Times New Roman"/>
          <w:sz w:val="24"/>
          <w:szCs w:val="24"/>
        </w:rPr>
        <w:t>(18)</w:t>
      </w:r>
      <w:r w:rsidR="00054BF5" w:rsidRPr="00E72971">
        <w:rPr>
          <w:rFonts w:ascii="Times New Roman" w:hAnsi="Times New Roman" w:cs="Times New Roman"/>
          <w:sz w:val="24"/>
          <w:szCs w:val="24"/>
        </w:rPr>
        <w:fldChar w:fldCharType="end"/>
      </w:r>
      <w:r w:rsidR="00041B97" w:rsidRPr="00E72971">
        <w:rPr>
          <w:rFonts w:ascii="Times New Roman" w:hAnsi="Times New Roman" w:cs="Times New Roman"/>
          <w:sz w:val="24"/>
          <w:szCs w:val="24"/>
        </w:rPr>
        <w:t>,</w:t>
      </w:r>
      <w:commentRangeStart w:id="11"/>
      <w:r w:rsidR="00041B97" w:rsidRPr="00E72971">
        <w:rPr>
          <w:rFonts w:ascii="Times New Roman" w:hAnsi="Times New Roman" w:cs="Times New Roman"/>
          <w:sz w:val="24"/>
          <w:szCs w:val="24"/>
        </w:rPr>
        <w:fldChar w:fldCharType="begin"/>
      </w:r>
      <w:r w:rsidR="00411FFE">
        <w:rPr>
          <w:rFonts w:ascii="Times New Roman" w:hAnsi="Times New Roman" w:cs="Times New Roman"/>
          <w:sz w:val="24"/>
          <w:szCs w:val="24"/>
        </w:rPr>
        <w:instrText xml:space="preserve"> ADDIN ZOTERO_ITEM CSL_CITATION {"citationID":"Em3Fj11c","properties":{"formattedCitation":"(19)","plainCitation":"(19)","noteIndex":0},"citationItems":[{"id":1027,"uris":["http://zotero.org/users/4397119/items/L6Q2ILLB"],"uri":["http://zotero.org/users/4397119/items/L6Q2ILLB"],"itemData":{"id":1027,"type":"article-journal","title":"The potential for a controlled human infection platform in Singapore","container-title":"Singapore Medical Journal","page":"456-461","volume":"55","issue":"9","source":"PubMed Central","abstract":"For over 100 years, controlled human infection (CHI) studies have been performed to advance the understanding of the pathogenesis, treatment and prevention of infectious diseases. This methodology has seen a resurgence, as it offers an efficient model for selecting the most promising agents for further development from available candidates. CHI studies are utilised to bridge safety and immunogenicity testing and phase II/III efficacy studies. However, as this platform is not currently utilised in Asia, opportunities to study therapeutics and vaccines for infections that are important in Asia are missed. This review examines the regulatory differences for CHI studies between countries and summarises other regulatory differences in clinical trials as a whole. We found that the regulations that would apply to CHI studies in Singapore closely mirror those in the United Kingdom, and conclude that the regulatory and ethical guidelines in Singapore are compatible with the conduct of CHI studies.","DOI":"10.11622/smedj.2014114","ISSN":"0037-5675","note":"PMID: 25273928\nPMCID: PMC4293939","journalAbbreviation":"Singapore Med J","author":[{"family":"Balasingam","given":"Shobana"},{"family":"Horby","given":"Peter"},{"family":"Wilder-Smith","given":"Annelies"}],"issued":{"date-parts":[["2014",9]]}}}],"schema":"https://github.com/citation-style-language/schema/raw/master/csl-citation.json"} </w:instrText>
      </w:r>
      <w:r w:rsidR="00041B97" w:rsidRPr="00E72971">
        <w:rPr>
          <w:rFonts w:ascii="Times New Roman" w:hAnsi="Times New Roman" w:cs="Times New Roman"/>
          <w:sz w:val="24"/>
          <w:szCs w:val="24"/>
        </w:rPr>
        <w:fldChar w:fldCharType="separate"/>
      </w:r>
      <w:r w:rsidR="00411FFE" w:rsidRPr="00411FFE">
        <w:rPr>
          <w:rFonts w:ascii="Times New Roman" w:hAnsi="Times New Roman" w:cs="Times New Roman"/>
          <w:sz w:val="24"/>
        </w:rPr>
        <w:t>(19)</w:t>
      </w:r>
      <w:r w:rsidR="00041B97" w:rsidRPr="00E72971">
        <w:rPr>
          <w:rFonts w:ascii="Times New Roman" w:hAnsi="Times New Roman" w:cs="Times New Roman"/>
          <w:sz w:val="24"/>
          <w:szCs w:val="24"/>
        </w:rPr>
        <w:fldChar w:fldCharType="end"/>
      </w:r>
      <w:commentRangeEnd w:id="11"/>
      <w:r w:rsidR="000A697E">
        <w:rPr>
          <w:rStyle w:val="CommentReference"/>
        </w:rPr>
        <w:commentReference w:id="11"/>
      </w:r>
      <w:r w:rsidR="00041B97" w:rsidRPr="00E72971">
        <w:rPr>
          <w:rFonts w:ascii="Times New Roman" w:hAnsi="Times New Roman" w:cs="Times New Roman"/>
          <w:sz w:val="24"/>
          <w:szCs w:val="24"/>
        </w:rPr>
        <w:t>.</w:t>
      </w:r>
    </w:p>
    <w:p w14:paraId="5039EBEB" w14:textId="21B4AC62" w:rsidR="00E72971" w:rsidRPr="00E72971" w:rsidRDefault="000A697E" w:rsidP="000A697E">
      <w:pPr>
        <w:tabs>
          <w:tab w:val="left" w:pos="6240"/>
        </w:tabs>
        <w:spacing w:line="240" w:lineRule="auto"/>
        <w:jc w:val="both"/>
        <w:rPr>
          <w:rFonts w:ascii="Times New Roman" w:hAnsi="Times New Roman" w:cs="Times New Roman"/>
          <w:sz w:val="24"/>
          <w:szCs w:val="24"/>
        </w:rPr>
      </w:pPr>
      <w:ins w:id="12" w:author="Admin" w:date="2018-05-04T10:54:00Z">
        <w:r>
          <w:rPr>
            <w:rFonts w:ascii="Times New Roman" w:hAnsi="Times New Roman" w:cs="Times New Roman"/>
            <w:sz w:val="24"/>
            <w:szCs w:val="24"/>
          </w:rPr>
          <w:tab/>
        </w:r>
      </w:ins>
    </w:p>
    <w:p w14:paraId="591C65F2" w14:textId="77777777" w:rsidR="007C516B" w:rsidRPr="00E72971" w:rsidRDefault="007C516B" w:rsidP="000A697E">
      <w:pPr>
        <w:spacing w:line="240" w:lineRule="auto"/>
        <w:jc w:val="both"/>
        <w:rPr>
          <w:rFonts w:ascii="Times New Roman" w:hAnsi="Times New Roman" w:cs="Times New Roman"/>
          <w:sz w:val="24"/>
          <w:szCs w:val="24"/>
          <w:u w:val="single"/>
        </w:rPr>
      </w:pPr>
      <w:r w:rsidRPr="00E72971">
        <w:rPr>
          <w:rFonts w:ascii="Times New Roman" w:hAnsi="Times New Roman" w:cs="Times New Roman"/>
          <w:sz w:val="24"/>
          <w:szCs w:val="24"/>
          <w:u w:val="single"/>
        </w:rPr>
        <w:t xml:space="preserve">Table 3: Factors that need to be considered in order to ensure participant safety in a CHIM study: </w:t>
      </w:r>
    </w:p>
    <w:tbl>
      <w:tblPr>
        <w:tblStyle w:val="TableGrid"/>
        <w:tblW w:w="0" w:type="auto"/>
        <w:tblLook w:val="04A0" w:firstRow="1" w:lastRow="0" w:firstColumn="1" w:lastColumn="0" w:noHBand="0" w:noVBand="1"/>
      </w:tblPr>
      <w:tblGrid>
        <w:gridCol w:w="4788"/>
        <w:gridCol w:w="4788"/>
      </w:tblGrid>
      <w:tr w:rsidR="00861714" w:rsidRPr="00E72971" w14:paraId="0C10B0E1" w14:textId="77777777" w:rsidTr="007C516B">
        <w:tc>
          <w:tcPr>
            <w:tcW w:w="4788" w:type="dxa"/>
          </w:tcPr>
          <w:p w14:paraId="317FCB02" w14:textId="77777777" w:rsidR="00861714" w:rsidRPr="00E72971" w:rsidRDefault="00861714" w:rsidP="000A697E">
            <w:pPr>
              <w:jc w:val="both"/>
              <w:rPr>
                <w:rFonts w:ascii="Times New Roman" w:hAnsi="Times New Roman" w:cs="Times New Roman"/>
                <w:sz w:val="24"/>
                <w:szCs w:val="24"/>
              </w:rPr>
            </w:pPr>
            <w:r w:rsidRPr="00E72971">
              <w:rPr>
                <w:rFonts w:ascii="Times New Roman" w:hAnsi="Times New Roman" w:cs="Times New Roman"/>
                <w:sz w:val="24"/>
                <w:szCs w:val="24"/>
              </w:rPr>
              <w:t>Factors</w:t>
            </w:r>
          </w:p>
        </w:tc>
        <w:tc>
          <w:tcPr>
            <w:tcW w:w="4788" w:type="dxa"/>
          </w:tcPr>
          <w:p w14:paraId="0E9BDA41" w14:textId="77777777" w:rsidR="00861714" w:rsidRPr="00E72971" w:rsidRDefault="00861714" w:rsidP="000A697E">
            <w:pPr>
              <w:jc w:val="both"/>
              <w:rPr>
                <w:rFonts w:ascii="Times New Roman" w:hAnsi="Times New Roman" w:cs="Times New Roman"/>
                <w:sz w:val="24"/>
                <w:szCs w:val="24"/>
              </w:rPr>
            </w:pPr>
            <w:r w:rsidRPr="00E72971">
              <w:rPr>
                <w:rFonts w:ascii="Times New Roman" w:hAnsi="Times New Roman" w:cs="Times New Roman"/>
                <w:sz w:val="24"/>
                <w:szCs w:val="24"/>
              </w:rPr>
              <w:t>Salient points</w:t>
            </w:r>
          </w:p>
        </w:tc>
      </w:tr>
      <w:tr w:rsidR="007C516B" w:rsidRPr="00E72971" w14:paraId="68F335EB" w14:textId="77777777" w:rsidTr="007C516B">
        <w:tc>
          <w:tcPr>
            <w:tcW w:w="4788" w:type="dxa"/>
          </w:tcPr>
          <w:p w14:paraId="775E633A" w14:textId="77777777" w:rsidR="007C516B" w:rsidRPr="00E72971" w:rsidRDefault="007C516B" w:rsidP="000A697E">
            <w:pPr>
              <w:pStyle w:val="ListParagraph"/>
              <w:numPr>
                <w:ilvl w:val="0"/>
                <w:numId w:val="5"/>
              </w:numPr>
              <w:jc w:val="both"/>
              <w:rPr>
                <w:rFonts w:ascii="Times New Roman" w:hAnsi="Times New Roman" w:cs="Times New Roman"/>
                <w:sz w:val="24"/>
                <w:szCs w:val="24"/>
              </w:rPr>
            </w:pPr>
            <w:r w:rsidRPr="00E72971">
              <w:rPr>
                <w:rFonts w:ascii="Times New Roman" w:hAnsi="Times New Roman" w:cs="Times New Roman"/>
                <w:sz w:val="24"/>
                <w:szCs w:val="24"/>
              </w:rPr>
              <w:t>Microbiological factors</w:t>
            </w:r>
          </w:p>
        </w:tc>
        <w:tc>
          <w:tcPr>
            <w:tcW w:w="4788" w:type="dxa"/>
          </w:tcPr>
          <w:p w14:paraId="7B11B0D0" w14:textId="77777777" w:rsidR="00861714" w:rsidRPr="00E72971" w:rsidRDefault="007C516B" w:rsidP="000A697E">
            <w:pPr>
              <w:pStyle w:val="ListParagraph"/>
              <w:numPr>
                <w:ilvl w:val="0"/>
                <w:numId w:val="6"/>
              </w:numPr>
              <w:jc w:val="both"/>
              <w:rPr>
                <w:rFonts w:ascii="Times New Roman" w:hAnsi="Times New Roman" w:cs="Times New Roman"/>
                <w:sz w:val="24"/>
                <w:szCs w:val="24"/>
              </w:rPr>
            </w:pPr>
            <w:r w:rsidRPr="00E72971">
              <w:rPr>
                <w:rFonts w:ascii="Times New Roman" w:hAnsi="Times New Roman" w:cs="Times New Roman"/>
                <w:sz w:val="24"/>
                <w:szCs w:val="24"/>
              </w:rPr>
              <w:t xml:space="preserve">Choice of a strain with easily identifiable symptom profile and availability of prompt treatment, </w:t>
            </w:r>
          </w:p>
          <w:p w14:paraId="70B9086E" w14:textId="77777777" w:rsidR="007C516B" w:rsidRPr="00E72971" w:rsidRDefault="00F30A35" w:rsidP="000A697E">
            <w:pPr>
              <w:pStyle w:val="ListParagraph"/>
              <w:numPr>
                <w:ilvl w:val="0"/>
                <w:numId w:val="6"/>
              </w:numPr>
              <w:jc w:val="both"/>
              <w:rPr>
                <w:rFonts w:ascii="Times New Roman" w:hAnsi="Times New Roman" w:cs="Times New Roman"/>
                <w:sz w:val="24"/>
                <w:szCs w:val="24"/>
              </w:rPr>
            </w:pPr>
            <w:r w:rsidRPr="00E72971">
              <w:rPr>
                <w:rFonts w:ascii="Times New Roman" w:hAnsi="Times New Roman" w:cs="Times New Roman"/>
                <w:sz w:val="24"/>
                <w:szCs w:val="24"/>
              </w:rPr>
              <w:t>S</w:t>
            </w:r>
            <w:r w:rsidR="00D11423" w:rsidRPr="00E72971">
              <w:rPr>
                <w:rFonts w:ascii="Times New Roman" w:hAnsi="Times New Roman" w:cs="Times New Roman"/>
                <w:sz w:val="24"/>
                <w:szCs w:val="24"/>
              </w:rPr>
              <w:t xml:space="preserve">eparate and detectable microbial and clinical endpoints which can be easily monitored. </w:t>
            </w:r>
          </w:p>
          <w:p w14:paraId="05856152" w14:textId="77777777" w:rsidR="00861714" w:rsidRPr="00E72971" w:rsidRDefault="00F30A35" w:rsidP="000A697E">
            <w:pPr>
              <w:pStyle w:val="ListParagraph"/>
              <w:numPr>
                <w:ilvl w:val="0"/>
                <w:numId w:val="6"/>
              </w:numPr>
              <w:jc w:val="both"/>
              <w:rPr>
                <w:rFonts w:ascii="Times New Roman" w:hAnsi="Times New Roman" w:cs="Times New Roman"/>
                <w:sz w:val="24"/>
                <w:szCs w:val="24"/>
              </w:rPr>
            </w:pPr>
            <w:r w:rsidRPr="00E72971">
              <w:rPr>
                <w:rFonts w:ascii="Times New Roman" w:hAnsi="Times New Roman" w:cs="Times New Roman"/>
                <w:sz w:val="24"/>
                <w:szCs w:val="24"/>
              </w:rPr>
              <w:t>C</w:t>
            </w:r>
            <w:r w:rsidR="00861714" w:rsidRPr="00E72971">
              <w:rPr>
                <w:rFonts w:ascii="Times New Roman" w:hAnsi="Times New Roman" w:cs="Times New Roman"/>
                <w:sz w:val="24"/>
                <w:szCs w:val="24"/>
              </w:rPr>
              <w:t>lear methods to confirm infection clearance or resolution.</w:t>
            </w:r>
          </w:p>
        </w:tc>
      </w:tr>
      <w:tr w:rsidR="007C516B" w:rsidRPr="00E72971" w14:paraId="756770CF" w14:textId="77777777" w:rsidTr="007C516B">
        <w:tc>
          <w:tcPr>
            <w:tcW w:w="4788" w:type="dxa"/>
          </w:tcPr>
          <w:p w14:paraId="55685BE0" w14:textId="77777777" w:rsidR="007C516B" w:rsidRPr="00E72971" w:rsidRDefault="000F4F33" w:rsidP="000A697E">
            <w:pPr>
              <w:pStyle w:val="ListParagraph"/>
              <w:numPr>
                <w:ilvl w:val="0"/>
                <w:numId w:val="5"/>
              </w:numPr>
              <w:jc w:val="both"/>
              <w:rPr>
                <w:rFonts w:ascii="Times New Roman" w:hAnsi="Times New Roman" w:cs="Times New Roman"/>
                <w:sz w:val="24"/>
                <w:szCs w:val="24"/>
              </w:rPr>
            </w:pPr>
            <w:r w:rsidRPr="00E72971">
              <w:rPr>
                <w:rFonts w:ascii="Times New Roman" w:hAnsi="Times New Roman" w:cs="Times New Roman"/>
                <w:sz w:val="24"/>
                <w:szCs w:val="24"/>
              </w:rPr>
              <w:t>Pathogen specific factors</w:t>
            </w:r>
          </w:p>
        </w:tc>
        <w:tc>
          <w:tcPr>
            <w:tcW w:w="4788" w:type="dxa"/>
          </w:tcPr>
          <w:p w14:paraId="1F99829C" w14:textId="77777777" w:rsidR="00861714" w:rsidRPr="00E72971" w:rsidRDefault="000F4F33" w:rsidP="000A697E">
            <w:pPr>
              <w:pStyle w:val="ListParagraph"/>
              <w:numPr>
                <w:ilvl w:val="0"/>
                <w:numId w:val="7"/>
              </w:numPr>
              <w:jc w:val="both"/>
              <w:rPr>
                <w:rFonts w:ascii="Times New Roman" w:hAnsi="Times New Roman" w:cs="Times New Roman"/>
                <w:sz w:val="24"/>
                <w:szCs w:val="24"/>
              </w:rPr>
            </w:pPr>
            <w:r w:rsidRPr="00E72971">
              <w:rPr>
                <w:rFonts w:ascii="Times New Roman" w:hAnsi="Times New Roman" w:cs="Times New Roman"/>
                <w:sz w:val="24"/>
                <w:szCs w:val="24"/>
              </w:rPr>
              <w:t>Using</w:t>
            </w:r>
            <w:r w:rsidR="00861714" w:rsidRPr="00E72971">
              <w:rPr>
                <w:rFonts w:ascii="Times New Roman" w:hAnsi="Times New Roman" w:cs="Times New Roman"/>
                <w:sz w:val="24"/>
                <w:szCs w:val="24"/>
              </w:rPr>
              <w:t xml:space="preserve"> attenuated pathogen strains.</w:t>
            </w:r>
          </w:p>
          <w:p w14:paraId="5F34532B" w14:textId="77777777" w:rsidR="007C516B" w:rsidRPr="00E72971" w:rsidRDefault="00F30A35" w:rsidP="000A697E">
            <w:pPr>
              <w:pStyle w:val="ListParagraph"/>
              <w:numPr>
                <w:ilvl w:val="0"/>
                <w:numId w:val="7"/>
              </w:numPr>
              <w:jc w:val="both"/>
              <w:rPr>
                <w:rFonts w:ascii="Times New Roman" w:hAnsi="Times New Roman" w:cs="Times New Roman"/>
                <w:sz w:val="24"/>
                <w:szCs w:val="24"/>
              </w:rPr>
            </w:pPr>
            <w:r w:rsidRPr="00E72971">
              <w:rPr>
                <w:rFonts w:ascii="Times New Roman" w:hAnsi="Times New Roman" w:cs="Times New Roman"/>
                <w:sz w:val="24"/>
                <w:szCs w:val="24"/>
              </w:rPr>
              <w:t>U</w:t>
            </w:r>
            <w:r w:rsidR="000F4F33" w:rsidRPr="00E72971">
              <w:rPr>
                <w:rFonts w:ascii="Times New Roman" w:hAnsi="Times New Roman" w:cs="Times New Roman"/>
                <w:sz w:val="24"/>
                <w:szCs w:val="24"/>
              </w:rPr>
              <w:t>sing strains which are antibiotic sensitive and testing antibiotic sensitivity before the trial</w:t>
            </w:r>
            <w:r w:rsidRPr="00E72971">
              <w:rPr>
                <w:rFonts w:ascii="Times New Roman" w:hAnsi="Times New Roman" w:cs="Times New Roman"/>
                <w:sz w:val="24"/>
                <w:szCs w:val="24"/>
              </w:rPr>
              <w:t>.</w:t>
            </w:r>
          </w:p>
        </w:tc>
      </w:tr>
      <w:tr w:rsidR="007C516B" w:rsidRPr="00E72971" w14:paraId="20C3B8EB" w14:textId="77777777" w:rsidTr="007C516B">
        <w:tc>
          <w:tcPr>
            <w:tcW w:w="4788" w:type="dxa"/>
          </w:tcPr>
          <w:p w14:paraId="1C5FAD63" w14:textId="77777777" w:rsidR="007C516B" w:rsidRPr="00E72971" w:rsidRDefault="000F4F33" w:rsidP="000A697E">
            <w:pPr>
              <w:pStyle w:val="ListParagraph"/>
              <w:numPr>
                <w:ilvl w:val="0"/>
                <w:numId w:val="5"/>
              </w:numPr>
              <w:jc w:val="both"/>
              <w:rPr>
                <w:rFonts w:ascii="Times New Roman" w:hAnsi="Times New Roman" w:cs="Times New Roman"/>
                <w:sz w:val="24"/>
                <w:szCs w:val="24"/>
              </w:rPr>
            </w:pPr>
            <w:r w:rsidRPr="00E72971">
              <w:rPr>
                <w:rFonts w:ascii="Times New Roman" w:hAnsi="Times New Roman" w:cs="Times New Roman"/>
                <w:sz w:val="24"/>
                <w:szCs w:val="24"/>
              </w:rPr>
              <w:t>Setting specific factors</w:t>
            </w:r>
          </w:p>
        </w:tc>
        <w:tc>
          <w:tcPr>
            <w:tcW w:w="4788" w:type="dxa"/>
          </w:tcPr>
          <w:p w14:paraId="1D8B6FEE" w14:textId="77777777" w:rsidR="00861714" w:rsidRPr="00E72971" w:rsidRDefault="000F4F33" w:rsidP="000A697E">
            <w:pPr>
              <w:pStyle w:val="ListParagraph"/>
              <w:numPr>
                <w:ilvl w:val="0"/>
                <w:numId w:val="8"/>
              </w:numPr>
              <w:jc w:val="both"/>
              <w:rPr>
                <w:rFonts w:ascii="Times New Roman" w:hAnsi="Times New Roman" w:cs="Times New Roman"/>
                <w:sz w:val="24"/>
                <w:szCs w:val="24"/>
              </w:rPr>
            </w:pPr>
            <w:r w:rsidRPr="00E72971">
              <w:rPr>
                <w:rFonts w:ascii="Times New Roman" w:hAnsi="Times New Roman" w:cs="Times New Roman"/>
                <w:sz w:val="24"/>
                <w:szCs w:val="24"/>
              </w:rPr>
              <w:t xml:space="preserve">Academic or commercial facilities </w:t>
            </w:r>
            <w:r w:rsidR="001E65ED" w:rsidRPr="00E72971">
              <w:rPr>
                <w:rFonts w:ascii="Times New Roman" w:hAnsi="Times New Roman" w:cs="Times New Roman"/>
                <w:sz w:val="24"/>
                <w:szCs w:val="24"/>
              </w:rPr>
              <w:t xml:space="preserve">which foster trust and have </w:t>
            </w:r>
            <w:r w:rsidR="004165BB" w:rsidRPr="00E72971">
              <w:rPr>
                <w:rFonts w:ascii="Times New Roman" w:hAnsi="Times New Roman" w:cs="Times New Roman"/>
                <w:sz w:val="24"/>
                <w:szCs w:val="24"/>
              </w:rPr>
              <w:t>state of art diagnos</w:t>
            </w:r>
            <w:r w:rsidR="00F30A35" w:rsidRPr="00E72971">
              <w:rPr>
                <w:rFonts w:ascii="Times New Roman" w:hAnsi="Times New Roman" w:cs="Times New Roman"/>
                <w:sz w:val="24"/>
                <w:szCs w:val="24"/>
              </w:rPr>
              <w:t>tic investigation</w:t>
            </w:r>
            <w:r w:rsidR="004165BB" w:rsidRPr="00E72971">
              <w:rPr>
                <w:rFonts w:ascii="Times New Roman" w:hAnsi="Times New Roman" w:cs="Times New Roman"/>
                <w:sz w:val="24"/>
                <w:szCs w:val="24"/>
              </w:rPr>
              <w:t>, transport and treatment pathways</w:t>
            </w:r>
            <w:r w:rsidR="00D11423" w:rsidRPr="00E72971">
              <w:rPr>
                <w:rFonts w:ascii="Times New Roman" w:hAnsi="Times New Roman" w:cs="Times New Roman"/>
                <w:sz w:val="24"/>
                <w:szCs w:val="24"/>
              </w:rPr>
              <w:t>.</w:t>
            </w:r>
          </w:p>
          <w:p w14:paraId="0951C373" w14:textId="77777777" w:rsidR="007C516B" w:rsidRPr="00E72971" w:rsidRDefault="00CD5DEE" w:rsidP="000A697E">
            <w:pPr>
              <w:pStyle w:val="ListParagraph"/>
              <w:numPr>
                <w:ilvl w:val="0"/>
                <w:numId w:val="8"/>
              </w:numPr>
              <w:jc w:val="both"/>
              <w:rPr>
                <w:rFonts w:ascii="Times New Roman" w:hAnsi="Times New Roman" w:cs="Times New Roman"/>
                <w:sz w:val="24"/>
                <w:szCs w:val="24"/>
              </w:rPr>
            </w:pPr>
            <w:r w:rsidRPr="00E72971">
              <w:rPr>
                <w:rFonts w:ascii="Times New Roman" w:hAnsi="Times New Roman" w:cs="Times New Roman"/>
                <w:sz w:val="24"/>
                <w:szCs w:val="24"/>
              </w:rPr>
              <w:t xml:space="preserve"> An adequate facility for</w:t>
            </w:r>
            <w:r w:rsidR="00D11423" w:rsidRPr="00E72971">
              <w:rPr>
                <w:rFonts w:ascii="Times New Roman" w:hAnsi="Times New Roman" w:cs="Times New Roman"/>
                <w:sz w:val="24"/>
                <w:szCs w:val="24"/>
              </w:rPr>
              <w:t xml:space="preserve"> isolation (if required) which provides adequate physical and psychological well-being</w:t>
            </w:r>
            <w:r w:rsidR="007C35B8" w:rsidRPr="00E72971">
              <w:rPr>
                <w:rFonts w:ascii="Times New Roman" w:hAnsi="Times New Roman" w:cs="Times New Roman"/>
                <w:sz w:val="24"/>
                <w:szCs w:val="24"/>
              </w:rPr>
              <w:t xml:space="preserve"> environment for</w:t>
            </w:r>
            <w:r w:rsidR="00D11423" w:rsidRPr="00E72971">
              <w:rPr>
                <w:rFonts w:ascii="Times New Roman" w:hAnsi="Times New Roman" w:cs="Times New Roman"/>
                <w:sz w:val="24"/>
                <w:szCs w:val="24"/>
              </w:rPr>
              <w:t xml:space="preserve"> participants</w:t>
            </w:r>
            <w:r w:rsidR="007C35B8" w:rsidRPr="00E72971">
              <w:rPr>
                <w:rFonts w:ascii="Times New Roman" w:hAnsi="Times New Roman" w:cs="Times New Roman"/>
                <w:sz w:val="24"/>
                <w:szCs w:val="24"/>
              </w:rPr>
              <w:t xml:space="preserve"> and allows prevention of</w:t>
            </w:r>
            <w:r w:rsidR="00D11423" w:rsidRPr="00E72971">
              <w:rPr>
                <w:rFonts w:ascii="Times New Roman" w:hAnsi="Times New Roman" w:cs="Times New Roman"/>
                <w:sz w:val="24"/>
                <w:szCs w:val="24"/>
              </w:rPr>
              <w:t xml:space="preserve"> spread of infection in the general community</w:t>
            </w:r>
            <w:r w:rsidR="007C35B8" w:rsidRPr="00E72971">
              <w:rPr>
                <w:rFonts w:ascii="Times New Roman" w:hAnsi="Times New Roman" w:cs="Times New Roman"/>
                <w:sz w:val="24"/>
                <w:szCs w:val="24"/>
              </w:rPr>
              <w:t>.</w:t>
            </w:r>
          </w:p>
        </w:tc>
      </w:tr>
      <w:tr w:rsidR="007C516B" w:rsidRPr="00E72971" w14:paraId="6245B5D5" w14:textId="77777777" w:rsidTr="007C516B">
        <w:tc>
          <w:tcPr>
            <w:tcW w:w="4788" w:type="dxa"/>
          </w:tcPr>
          <w:p w14:paraId="0F99D44F" w14:textId="77777777" w:rsidR="007C516B" w:rsidRPr="00E72971" w:rsidRDefault="00D11423" w:rsidP="000A697E">
            <w:pPr>
              <w:pStyle w:val="ListParagraph"/>
              <w:numPr>
                <w:ilvl w:val="0"/>
                <w:numId w:val="5"/>
              </w:numPr>
              <w:jc w:val="both"/>
              <w:rPr>
                <w:rFonts w:ascii="Times New Roman" w:hAnsi="Times New Roman" w:cs="Times New Roman"/>
                <w:sz w:val="24"/>
                <w:szCs w:val="24"/>
              </w:rPr>
            </w:pPr>
            <w:r w:rsidRPr="00E72971">
              <w:rPr>
                <w:rFonts w:ascii="Times New Roman" w:hAnsi="Times New Roman" w:cs="Times New Roman"/>
                <w:sz w:val="24"/>
                <w:szCs w:val="24"/>
              </w:rPr>
              <w:t>Participant specific factors</w:t>
            </w:r>
          </w:p>
        </w:tc>
        <w:tc>
          <w:tcPr>
            <w:tcW w:w="4788" w:type="dxa"/>
          </w:tcPr>
          <w:p w14:paraId="1B729260" w14:textId="77777777" w:rsidR="00861714" w:rsidRPr="00E72971" w:rsidRDefault="00861714" w:rsidP="000A697E">
            <w:pPr>
              <w:pStyle w:val="ListParagraph"/>
              <w:numPr>
                <w:ilvl w:val="0"/>
                <w:numId w:val="9"/>
              </w:numPr>
              <w:jc w:val="both"/>
              <w:rPr>
                <w:rFonts w:ascii="Times New Roman" w:hAnsi="Times New Roman" w:cs="Times New Roman"/>
                <w:sz w:val="24"/>
                <w:szCs w:val="24"/>
              </w:rPr>
            </w:pPr>
            <w:r w:rsidRPr="00E72971">
              <w:rPr>
                <w:rFonts w:ascii="Times New Roman" w:hAnsi="Times New Roman" w:cs="Times New Roman"/>
                <w:sz w:val="24"/>
                <w:szCs w:val="24"/>
              </w:rPr>
              <w:t>S</w:t>
            </w:r>
            <w:r w:rsidR="001E65ED" w:rsidRPr="00E72971">
              <w:rPr>
                <w:rFonts w:ascii="Times New Roman" w:hAnsi="Times New Roman" w:cs="Times New Roman"/>
                <w:sz w:val="24"/>
                <w:szCs w:val="24"/>
              </w:rPr>
              <w:t>elected</w:t>
            </w:r>
            <w:r w:rsidR="00AF3454" w:rsidRPr="00E72971">
              <w:rPr>
                <w:rFonts w:ascii="Times New Roman" w:hAnsi="Times New Roman" w:cs="Times New Roman"/>
                <w:sz w:val="24"/>
                <w:szCs w:val="24"/>
              </w:rPr>
              <w:t xml:space="preserve"> volunteers</w:t>
            </w:r>
            <w:r w:rsidRPr="00E72971">
              <w:rPr>
                <w:rFonts w:ascii="Times New Roman" w:hAnsi="Times New Roman" w:cs="Times New Roman"/>
                <w:sz w:val="24"/>
                <w:szCs w:val="24"/>
              </w:rPr>
              <w:t xml:space="preserve"> carefully</w:t>
            </w:r>
            <w:r w:rsidR="00AF3454" w:rsidRPr="00E72971">
              <w:rPr>
                <w:rFonts w:ascii="Times New Roman" w:hAnsi="Times New Roman" w:cs="Times New Roman"/>
                <w:sz w:val="24"/>
                <w:szCs w:val="24"/>
              </w:rPr>
              <w:t xml:space="preserve"> </w:t>
            </w:r>
            <w:r w:rsidRPr="00E72971">
              <w:rPr>
                <w:rFonts w:ascii="Times New Roman" w:hAnsi="Times New Roman" w:cs="Times New Roman"/>
                <w:sz w:val="24"/>
                <w:szCs w:val="24"/>
              </w:rPr>
              <w:t>screened</w:t>
            </w:r>
            <w:r w:rsidR="00AF3454" w:rsidRPr="00E72971">
              <w:rPr>
                <w:rFonts w:ascii="Times New Roman" w:hAnsi="Times New Roman" w:cs="Times New Roman"/>
                <w:sz w:val="24"/>
                <w:szCs w:val="24"/>
              </w:rPr>
              <w:t xml:space="preserve"> </w:t>
            </w:r>
            <w:r w:rsidR="001E65ED" w:rsidRPr="00E72971">
              <w:rPr>
                <w:rFonts w:ascii="Times New Roman" w:hAnsi="Times New Roman" w:cs="Times New Roman"/>
                <w:sz w:val="24"/>
                <w:szCs w:val="24"/>
              </w:rPr>
              <w:t xml:space="preserve">for </w:t>
            </w:r>
            <w:r w:rsidR="00AF3454" w:rsidRPr="00E72971">
              <w:rPr>
                <w:rFonts w:ascii="Times New Roman" w:hAnsi="Times New Roman" w:cs="Times New Roman"/>
                <w:sz w:val="24"/>
                <w:szCs w:val="24"/>
              </w:rPr>
              <w:t>social, competence and individual vulnerabilities</w:t>
            </w:r>
            <w:r w:rsidRPr="00E72971">
              <w:rPr>
                <w:rFonts w:ascii="Times New Roman" w:hAnsi="Times New Roman" w:cs="Times New Roman"/>
                <w:sz w:val="24"/>
                <w:szCs w:val="24"/>
              </w:rPr>
              <w:t>.</w:t>
            </w:r>
          </w:p>
          <w:p w14:paraId="15661EC8" w14:textId="77777777" w:rsidR="00861714" w:rsidRPr="00E72971" w:rsidRDefault="00861714" w:rsidP="000A697E">
            <w:pPr>
              <w:pStyle w:val="ListParagraph"/>
              <w:numPr>
                <w:ilvl w:val="0"/>
                <w:numId w:val="9"/>
              </w:numPr>
              <w:jc w:val="both"/>
              <w:rPr>
                <w:rFonts w:ascii="Times New Roman" w:hAnsi="Times New Roman" w:cs="Times New Roman"/>
                <w:sz w:val="24"/>
                <w:szCs w:val="24"/>
              </w:rPr>
            </w:pPr>
            <w:r w:rsidRPr="00E72971">
              <w:rPr>
                <w:rFonts w:ascii="Times New Roman" w:hAnsi="Times New Roman" w:cs="Times New Roman"/>
                <w:sz w:val="24"/>
                <w:szCs w:val="24"/>
              </w:rPr>
              <w:t>Well-</w:t>
            </w:r>
            <w:r w:rsidR="001E65ED" w:rsidRPr="00E72971">
              <w:rPr>
                <w:rFonts w:ascii="Times New Roman" w:hAnsi="Times New Roman" w:cs="Times New Roman"/>
                <w:sz w:val="24"/>
                <w:szCs w:val="24"/>
              </w:rPr>
              <w:t>informed</w:t>
            </w:r>
            <w:r w:rsidRPr="00E72971">
              <w:rPr>
                <w:rFonts w:ascii="Times New Roman" w:hAnsi="Times New Roman" w:cs="Times New Roman"/>
                <w:sz w:val="24"/>
                <w:szCs w:val="24"/>
              </w:rPr>
              <w:t xml:space="preserve"> participants </w:t>
            </w:r>
            <w:r w:rsidR="00F30A35" w:rsidRPr="00E72971">
              <w:rPr>
                <w:rFonts w:ascii="Times New Roman" w:hAnsi="Times New Roman" w:cs="Times New Roman"/>
                <w:sz w:val="24"/>
                <w:szCs w:val="24"/>
              </w:rPr>
              <w:t>who are at minimal risk of having in</w:t>
            </w:r>
            <w:r w:rsidR="001E65ED" w:rsidRPr="00E72971">
              <w:rPr>
                <w:rFonts w:ascii="Times New Roman" w:hAnsi="Times New Roman" w:cs="Times New Roman"/>
                <w:sz w:val="24"/>
                <w:szCs w:val="24"/>
              </w:rPr>
              <w:t>cidental illnesses</w:t>
            </w:r>
            <w:r w:rsidR="00AF3454" w:rsidRPr="00E72971">
              <w:rPr>
                <w:rFonts w:ascii="Times New Roman" w:hAnsi="Times New Roman" w:cs="Times New Roman"/>
                <w:sz w:val="24"/>
                <w:szCs w:val="24"/>
              </w:rPr>
              <w:t>.</w:t>
            </w:r>
          </w:p>
          <w:p w14:paraId="09B79116" w14:textId="77777777" w:rsidR="007C516B" w:rsidRPr="00E72971" w:rsidRDefault="00AF3454" w:rsidP="000A697E">
            <w:pPr>
              <w:pStyle w:val="ListParagraph"/>
              <w:numPr>
                <w:ilvl w:val="0"/>
                <w:numId w:val="9"/>
              </w:numPr>
              <w:jc w:val="both"/>
              <w:rPr>
                <w:rFonts w:ascii="Times New Roman" w:hAnsi="Times New Roman" w:cs="Times New Roman"/>
                <w:sz w:val="24"/>
                <w:szCs w:val="24"/>
              </w:rPr>
            </w:pPr>
            <w:r w:rsidRPr="00E72971">
              <w:rPr>
                <w:rFonts w:ascii="Times New Roman" w:hAnsi="Times New Roman" w:cs="Times New Roman"/>
                <w:sz w:val="24"/>
                <w:szCs w:val="24"/>
              </w:rPr>
              <w:t xml:space="preserve"> If participant is from an endemic setting, consideration of environmental hygiene and sanitation infrastructure, vector circulation needs to be considered to ensure community safety. </w:t>
            </w:r>
          </w:p>
        </w:tc>
      </w:tr>
      <w:tr w:rsidR="007C516B" w:rsidRPr="00E72971" w14:paraId="1372834B" w14:textId="77777777" w:rsidTr="007C516B">
        <w:tc>
          <w:tcPr>
            <w:tcW w:w="4788" w:type="dxa"/>
          </w:tcPr>
          <w:p w14:paraId="275D991A" w14:textId="77777777" w:rsidR="007C516B" w:rsidRPr="00E72971" w:rsidRDefault="007C35B8" w:rsidP="000A697E">
            <w:pPr>
              <w:pStyle w:val="ListParagraph"/>
              <w:numPr>
                <w:ilvl w:val="0"/>
                <w:numId w:val="5"/>
              </w:numPr>
              <w:jc w:val="both"/>
              <w:rPr>
                <w:rFonts w:ascii="Times New Roman" w:hAnsi="Times New Roman" w:cs="Times New Roman"/>
                <w:sz w:val="24"/>
                <w:szCs w:val="24"/>
              </w:rPr>
            </w:pPr>
            <w:r w:rsidRPr="00E72971">
              <w:rPr>
                <w:rFonts w:ascii="Times New Roman" w:hAnsi="Times New Roman" w:cs="Times New Roman"/>
                <w:sz w:val="24"/>
                <w:szCs w:val="24"/>
              </w:rPr>
              <w:t xml:space="preserve">Regulatory factors </w:t>
            </w:r>
          </w:p>
        </w:tc>
        <w:tc>
          <w:tcPr>
            <w:tcW w:w="4788" w:type="dxa"/>
          </w:tcPr>
          <w:p w14:paraId="4CC7436D" w14:textId="77777777" w:rsidR="007C516B" w:rsidRPr="00E72971" w:rsidRDefault="00F30A35" w:rsidP="000A697E">
            <w:pPr>
              <w:pStyle w:val="ListParagraph"/>
              <w:numPr>
                <w:ilvl w:val="0"/>
                <w:numId w:val="10"/>
              </w:numPr>
              <w:jc w:val="both"/>
              <w:rPr>
                <w:rFonts w:ascii="Times New Roman" w:hAnsi="Times New Roman" w:cs="Times New Roman"/>
                <w:sz w:val="24"/>
                <w:szCs w:val="24"/>
              </w:rPr>
            </w:pPr>
            <w:r w:rsidRPr="00E72971">
              <w:rPr>
                <w:rFonts w:ascii="Times New Roman" w:hAnsi="Times New Roman" w:cs="Times New Roman"/>
                <w:sz w:val="24"/>
                <w:szCs w:val="24"/>
              </w:rPr>
              <w:t xml:space="preserve">A detailed </w:t>
            </w:r>
            <w:r w:rsidR="00AF3454" w:rsidRPr="00E72971">
              <w:rPr>
                <w:rFonts w:ascii="Times New Roman" w:hAnsi="Times New Roman" w:cs="Times New Roman"/>
                <w:sz w:val="24"/>
                <w:szCs w:val="24"/>
              </w:rPr>
              <w:t>independent</w:t>
            </w:r>
            <w:r w:rsidRPr="00E72971">
              <w:rPr>
                <w:rFonts w:ascii="Times New Roman" w:hAnsi="Times New Roman" w:cs="Times New Roman"/>
                <w:sz w:val="24"/>
                <w:szCs w:val="24"/>
              </w:rPr>
              <w:t xml:space="preserve"> review and oversight by a</w:t>
            </w:r>
            <w:r w:rsidR="00AF3454" w:rsidRPr="00E72971">
              <w:rPr>
                <w:rFonts w:ascii="Times New Roman" w:hAnsi="Times New Roman" w:cs="Times New Roman"/>
                <w:sz w:val="24"/>
                <w:szCs w:val="24"/>
              </w:rPr>
              <w:t xml:space="preserve"> competent regulatory body which ensures monitoring of the trial at all stages</w:t>
            </w:r>
            <w:r w:rsidRPr="00E72971">
              <w:rPr>
                <w:rFonts w:ascii="Times New Roman" w:hAnsi="Times New Roman" w:cs="Times New Roman"/>
                <w:sz w:val="24"/>
                <w:szCs w:val="24"/>
              </w:rPr>
              <w:t xml:space="preserve"> </w:t>
            </w:r>
          </w:p>
        </w:tc>
      </w:tr>
    </w:tbl>
    <w:p w14:paraId="2B238DCB" w14:textId="77777777" w:rsidR="007D355D" w:rsidRPr="00E72971" w:rsidRDefault="007D355D" w:rsidP="000A697E">
      <w:pPr>
        <w:spacing w:line="240" w:lineRule="auto"/>
        <w:jc w:val="both"/>
        <w:rPr>
          <w:rFonts w:ascii="Times New Roman" w:hAnsi="Times New Roman" w:cs="Times New Roman"/>
          <w:sz w:val="24"/>
          <w:szCs w:val="24"/>
        </w:rPr>
      </w:pPr>
    </w:p>
    <w:p w14:paraId="0E036B68" w14:textId="77777777" w:rsidR="00C71E0F" w:rsidRDefault="00C71E0F" w:rsidP="000A697E">
      <w:pPr>
        <w:spacing w:line="240" w:lineRule="auto"/>
        <w:jc w:val="both"/>
        <w:rPr>
          <w:rFonts w:ascii="Times New Roman" w:hAnsi="Times New Roman" w:cs="Times New Roman"/>
          <w:b/>
          <w:sz w:val="24"/>
          <w:szCs w:val="24"/>
        </w:rPr>
      </w:pPr>
      <w:r w:rsidRPr="00E72971">
        <w:rPr>
          <w:rFonts w:ascii="Times New Roman" w:hAnsi="Times New Roman" w:cs="Times New Roman"/>
          <w:b/>
          <w:sz w:val="24"/>
          <w:szCs w:val="24"/>
        </w:rPr>
        <w:t>Why use Challenge studies?</w:t>
      </w:r>
      <w:r w:rsidR="009E34B9" w:rsidRPr="00E72971">
        <w:rPr>
          <w:rFonts w:ascii="Times New Roman" w:hAnsi="Times New Roman" w:cs="Times New Roman"/>
          <w:b/>
          <w:sz w:val="24"/>
          <w:szCs w:val="24"/>
        </w:rPr>
        <w:t xml:space="preserve"> Scientific </w:t>
      </w:r>
      <w:r w:rsidRPr="00E72971">
        <w:rPr>
          <w:rFonts w:ascii="Times New Roman" w:hAnsi="Times New Roman" w:cs="Times New Roman"/>
          <w:b/>
          <w:sz w:val="24"/>
          <w:szCs w:val="24"/>
        </w:rPr>
        <w:t>merit of Controlle</w:t>
      </w:r>
      <w:r w:rsidR="00C83CC2" w:rsidRPr="00E72971">
        <w:rPr>
          <w:rFonts w:ascii="Times New Roman" w:hAnsi="Times New Roman" w:cs="Times New Roman"/>
          <w:b/>
          <w:sz w:val="24"/>
          <w:szCs w:val="24"/>
        </w:rPr>
        <w:t>d Human Infection models.</w:t>
      </w:r>
    </w:p>
    <w:p w14:paraId="343C3346" w14:textId="77777777" w:rsidR="00E72971" w:rsidRPr="00E72971" w:rsidRDefault="00E72971" w:rsidP="000A697E">
      <w:pPr>
        <w:spacing w:line="240" w:lineRule="auto"/>
        <w:jc w:val="both"/>
        <w:rPr>
          <w:rFonts w:ascii="Times New Roman" w:hAnsi="Times New Roman" w:cs="Times New Roman"/>
          <w:b/>
          <w:sz w:val="24"/>
          <w:szCs w:val="24"/>
        </w:rPr>
      </w:pPr>
    </w:p>
    <w:p w14:paraId="0487CAA4" w14:textId="77777777" w:rsidR="00C83CC2" w:rsidRDefault="009E34B9" w:rsidP="000A697E">
      <w:pPr>
        <w:spacing w:line="240" w:lineRule="auto"/>
        <w:jc w:val="both"/>
        <w:rPr>
          <w:rFonts w:ascii="Times New Roman" w:hAnsi="Times New Roman" w:cs="Times New Roman"/>
          <w:sz w:val="24"/>
          <w:szCs w:val="24"/>
        </w:rPr>
      </w:pPr>
      <w:r w:rsidRPr="00E72971">
        <w:rPr>
          <w:rFonts w:ascii="Times New Roman" w:hAnsi="Times New Roman" w:cs="Times New Roman"/>
          <w:sz w:val="24"/>
          <w:szCs w:val="24"/>
        </w:rPr>
        <w:t>Well-regulated</w:t>
      </w:r>
      <w:r w:rsidR="00C83CC2" w:rsidRPr="00E72971">
        <w:rPr>
          <w:rFonts w:ascii="Times New Roman" w:hAnsi="Times New Roman" w:cs="Times New Roman"/>
          <w:sz w:val="24"/>
          <w:szCs w:val="24"/>
        </w:rPr>
        <w:t xml:space="preserve"> Challenge studies following universal scientific and ethical standards as</w:t>
      </w:r>
      <w:r w:rsidRPr="00E72971">
        <w:rPr>
          <w:rFonts w:ascii="Times New Roman" w:hAnsi="Times New Roman" w:cs="Times New Roman"/>
          <w:sz w:val="24"/>
          <w:szCs w:val="24"/>
        </w:rPr>
        <w:t xml:space="preserve"> described above have</w:t>
      </w:r>
      <w:r w:rsidR="00C83CC2" w:rsidRPr="00E72971">
        <w:rPr>
          <w:rFonts w:ascii="Times New Roman" w:hAnsi="Times New Roman" w:cs="Times New Roman"/>
          <w:sz w:val="24"/>
          <w:szCs w:val="24"/>
        </w:rPr>
        <w:t xml:space="preserve"> been a </w:t>
      </w:r>
      <w:r w:rsidRPr="00E72971">
        <w:rPr>
          <w:rFonts w:ascii="Times New Roman" w:hAnsi="Times New Roman" w:cs="Times New Roman"/>
          <w:sz w:val="24"/>
          <w:szCs w:val="24"/>
        </w:rPr>
        <w:t>part of scientific discourse</w:t>
      </w:r>
      <w:r w:rsidR="00C83CC2" w:rsidRPr="00E72971">
        <w:rPr>
          <w:rFonts w:ascii="Times New Roman" w:hAnsi="Times New Roman" w:cs="Times New Roman"/>
          <w:sz w:val="24"/>
          <w:szCs w:val="24"/>
        </w:rPr>
        <w:t xml:space="preserve"> of many countries for</w:t>
      </w:r>
      <w:r w:rsidRPr="00E72971">
        <w:rPr>
          <w:rFonts w:ascii="Times New Roman" w:hAnsi="Times New Roman" w:cs="Times New Roman"/>
          <w:sz w:val="24"/>
          <w:szCs w:val="24"/>
        </w:rPr>
        <w:t xml:space="preserve"> around 70 years now. More than 20,000 volunteers </w:t>
      </w:r>
      <w:r w:rsidR="00A91088" w:rsidRPr="00E72971">
        <w:rPr>
          <w:rFonts w:ascii="Times New Roman" w:hAnsi="Times New Roman" w:cs="Times New Roman"/>
          <w:sz w:val="24"/>
          <w:szCs w:val="24"/>
        </w:rPr>
        <w:t xml:space="preserve">have taken part in around 143 </w:t>
      </w:r>
      <w:r w:rsidR="00D35D39" w:rsidRPr="00E72971">
        <w:rPr>
          <w:rFonts w:ascii="Times New Roman" w:hAnsi="Times New Roman" w:cs="Times New Roman"/>
          <w:sz w:val="24"/>
          <w:szCs w:val="24"/>
        </w:rPr>
        <w:t xml:space="preserve"> </w:t>
      </w:r>
      <w:r w:rsidRPr="00E72971">
        <w:rPr>
          <w:rFonts w:ascii="Times New Roman" w:hAnsi="Times New Roman" w:cs="Times New Roman"/>
          <w:sz w:val="24"/>
          <w:szCs w:val="24"/>
        </w:rPr>
        <w:t>trials</w:t>
      </w:r>
      <w:r w:rsidR="00A91088" w:rsidRPr="00E72971">
        <w:rPr>
          <w:rFonts w:ascii="Times New Roman" w:hAnsi="Times New Roman" w:cs="Times New Roman"/>
          <w:sz w:val="24"/>
          <w:szCs w:val="24"/>
        </w:rPr>
        <w:t xml:space="preserve"> in developed countries and 12 in low and middle income countries </w:t>
      </w:r>
      <w:r w:rsidR="00D35D39" w:rsidRPr="00E72971">
        <w:rPr>
          <w:rFonts w:ascii="Times New Roman" w:hAnsi="Times New Roman" w:cs="Times New Roman"/>
          <w:sz w:val="24"/>
          <w:szCs w:val="24"/>
        </w:rPr>
        <w:t>till date and</w:t>
      </w:r>
      <w:r w:rsidRPr="00E72971">
        <w:rPr>
          <w:rFonts w:ascii="Times New Roman" w:hAnsi="Times New Roman" w:cs="Times New Roman"/>
          <w:sz w:val="24"/>
          <w:szCs w:val="24"/>
        </w:rPr>
        <w:t xml:space="preserve"> have contributed to</w:t>
      </w:r>
      <w:r w:rsidR="00D35D39" w:rsidRPr="00E72971">
        <w:rPr>
          <w:rFonts w:ascii="Times New Roman" w:hAnsi="Times New Roman" w:cs="Times New Roman"/>
          <w:sz w:val="24"/>
          <w:szCs w:val="24"/>
        </w:rPr>
        <w:t xml:space="preserve"> answering important</w:t>
      </w:r>
      <w:r w:rsidRPr="00E72971">
        <w:rPr>
          <w:rFonts w:ascii="Times New Roman" w:hAnsi="Times New Roman" w:cs="Times New Roman"/>
          <w:sz w:val="24"/>
          <w:szCs w:val="24"/>
        </w:rPr>
        <w:t xml:space="preserve"> </w:t>
      </w:r>
      <w:r w:rsidR="00D35D39" w:rsidRPr="00E72971">
        <w:rPr>
          <w:rFonts w:ascii="Times New Roman" w:hAnsi="Times New Roman" w:cs="Times New Roman"/>
          <w:sz w:val="24"/>
          <w:szCs w:val="24"/>
        </w:rPr>
        <w:t>scientific and public health enquires</w:t>
      </w:r>
      <w:r w:rsidR="00671DD3" w:rsidRPr="00E72971">
        <w:rPr>
          <w:rFonts w:ascii="Times New Roman" w:hAnsi="Times New Roman" w:cs="Times New Roman"/>
          <w:sz w:val="24"/>
          <w:szCs w:val="24"/>
        </w:rPr>
        <w:t xml:space="preserve"> as mentioned below:</w:t>
      </w:r>
      <w:r w:rsidR="00C83CC2" w:rsidRPr="00E72971">
        <w:rPr>
          <w:rFonts w:ascii="Times New Roman" w:hAnsi="Times New Roman" w:cs="Times New Roman"/>
          <w:sz w:val="24"/>
          <w:szCs w:val="24"/>
        </w:rPr>
        <w:t xml:space="preserve"> </w:t>
      </w:r>
    </w:p>
    <w:p w14:paraId="6875B09F" w14:textId="77777777" w:rsidR="00E72971" w:rsidRPr="00E72971" w:rsidRDefault="00E72971" w:rsidP="000A697E">
      <w:pPr>
        <w:spacing w:line="240" w:lineRule="auto"/>
        <w:jc w:val="both"/>
        <w:rPr>
          <w:rFonts w:ascii="Times New Roman" w:hAnsi="Times New Roman" w:cs="Times New Roman"/>
          <w:sz w:val="24"/>
          <w:szCs w:val="24"/>
        </w:rPr>
      </w:pPr>
    </w:p>
    <w:p w14:paraId="0605A2B3" w14:textId="77777777" w:rsidR="00C83CC2" w:rsidRPr="00E72971" w:rsidRDefault="00D35D39" w:rsidP="000A697E">
      <w:pPr>
        <w:pStyle w:val="ListParagraph"/>
        <w:numPr>
          <w:ilvl w:val="0"/>
          <w:numId w:val="14"/>
        </w:numPr>
        <w:spacing w:line="240" w:lineRule="auto"/>
        <w:jc w:val="both"/>
        <w:rPr>
          <w:rFonts w:ascii="Times New Roman" w:hAnsi="Times New Roman" w:cs="Times New Roman"/>
          <w:sz w:val="24"/>
          <w:szCs w:val="24"/>
          <w:u w:val="single"/>
        </w:rPr>
      </w:pPr>
      <w:r w:rsidRPr="00E72971">
        <w:rPr>
          <w:rFonts w:ascii="Times New Roman" w:hAnsi="Times New Roman" w:cs="Times New Roman"/>
          <w:sz w:val="24"/>
          <w:szCs w:val="24"/>
          <w:u w:val="single"/>
        </w:rPr>
        <w:t xml:space="preserve">To </w:t>
      </w:r>
      <w:r w:rsidR="006E09E3" w:rsidRPr="00E72971">
        <w:rPr>
          <w:rFonts w:ascii="Times New Roman" w:hAnsi="Times New Roman" w:cs="Times New Roman"/>
          <w:sz w:val="24"/>
          <w:szCs w:val="24"/>
          <w:u w:val="single"/>
        </w:rPr>
        <w:t xml:space="preserve">understand and evaluate transmission of infection: </w:t>
      </w:r>
    </w:p>
    <w:p w14:paraId="213F65D3" w14:textId="77777777" w:rsidR="006E09E3" w:rsidRDefault="006E09E3" w:rsidP="000A697E">
      <w:pPr>
        <w:pStyle w:val="ListParagraph"/>
        <w:spacing w:line="240" w:lineRule="auto"/>
        <w:jc w:val="both"/>
        <w:rPr>
          <w:rFonts w:ascii="Times New Roman" w:hAnsi="Times New Roman" w:cs="Times New Roman"/>
          <w:sz w:val="24"/>
          <w:szCs w:val="24"/>
        </w:rPr>
      </w:pPr>
      <w:r w:rsidRPr="00E72971">
        <w:rPr>
          <w:rFonts w:ascii="Times New Roman" w:hAnsi="Times New Roman" w:cs="Times New Roman"/>
          <w:sz w:val="24"/>
          <w:szCs w:val="24"/>
        </w:rPr>
        <w:t>CHIM study protocols have been developed to understand the transmission cycles of various pathogens inside the human body. A recent example is of a controlled Human Malaria infection model which studied gametocyte transmission of P falciparum from humans to mosquitoes; this can have future implications in developing transmission blocking interventions to prevent spread of malaria</w:t>
      </w:r>
      <w:r w:rsidR="00F6409E" w:rsidRPr="00E72971">
        <w:rPr>
          <w:rFonts w:ascii="Times New Roman" w:hAnsi="Times New Roman" w:cs="Times New Roman"/>
          <w:sz w:val="24"/>
          <w:szCs w:val="24"/>
        </w:rPr>
        <w:fldChar w:fldCharType="begin"/>
      </w:r>
      <w:r w:rsidR="00F6409E" w:rsidRPr="00E72971">
        <w:rPr>
          <w:rFonts w:ascii="Times New Roman" w:hAnsi="Times New Roman" w:cs="Times New Roman"/>
          <w:sz w:val="24"/>
          <w:szCs w:val="24"/>
        </w:rPr>
        <w:instrText xml:space="preserve"> ADDIN ZOTERO_ITEM CSL_CITATION {"citationID":"eORh0RCx","properties":{"formattedCitation":"(20)","plainCitation":"(20)","noteIndex":0},"citationItems":[{"id":995,"uris":["http://zotero.org/users/4397119/items/C32HDNDV"],"uri":["http://zotero.org/users/4397119/items/C32HDNDV"],"itemData":{"id":995,"type":"article-journal","title":"A controlled human malaria infection model enabling evaluation of transmission-blocking interventions","container-title":"The Journal of Clinical Investigation","source":"PubMed","abstract":"BACKGROUND: Drugs and vaccines that can interrupt the transmission of Plasmodium falciparum will be important for malaria control and elimination. However, models for early clinical evaluation of candidate transmission-blocking interventions are currently unavailable. Here, we describe a new model for evaluating malaria transmission from humans to Anopheles mosquitoes using controlled human malaria infection (CHMI).\nMETHODS: Seventeen healthy malaria-naive volunteers underwent CHMI by intravenous inoculation of P. falciparum-infected erythrocytes to initiate blood-stage infection. Seven to eight days after inoculation, participants received piperaquine (480 mg) to attenuate asexual parasite replication while allowing gametocytes to develop and mature. Primary end points were development of gametocytemia, the transmissibility of gametocytes from humans to mosquitoes, and the safety and tolerability of the CHMI transmission model. To investigate in vivo gametocytocidal drug activity in this model, participants were either given an experimental antimalarial, artefenomel (500 mg), or a known gametocytocidal drug, primaquine (15 mg), or remained untreated during the period of gametocyte carriage.\nRESULTS: Male and female gametocytes were detected in all participants, and transmission to mosquitoes was achieved from 8 of 11 (73%) participants evaluated. Compared with results in untreated controls (n = 7), primaquine (15 mg, n = 5) significantly reduced gametocyte burden (P = 0.01), while artefenomel (500 mg, n = 4) had no effect. Adverse events (AEs) were mostly mild or moderate. Three AEs were assessed as severe - fatigue, elevated alanine aminotransferase, and elevated aspartate aminotransferase - and were attributed to malaria infection. Transaminase elevations were transient, asymptomatic, and resolved without intervention.\nCONCLUSION: We report the safe and reproducible induction of P. falciparum gametocytes in healthy malaria-naive volunteers at densities infectious to mosquitoes, thereby demonstrating the potential for evaluating transmission-blocking interventions in this model.\nTRIAL REGISTRATION: ClinicalTrials.gov NCT02431637 and NCT02431650.\nFUNDING: Bill &amp; Melinda Gates Foundation.","DOI":"10.1172/JCI98012","ISSN":"1558-8238","note":"PMID: 29389671","journalAbbreviation":"J. Clin. Invest.","language":"eng","author":[{"family":"Collins","given":"Katharine A."},{"family":"Wang","given":"Claire Yt"},{"family":"Adams","given":"Matthew"},{"family":"Mitchell","given":"Hayley"},{"family":"Rampton","given":"Melanie"},{"family":"Elliott","given":"Suzanne"},{"family":"Reuling","given":"Isaie J."},{"family":"Bousema","given":"Teun"},{"family":"Sauerwein","given":"Robert"},{"family":"Chalon","given":"Stephan"},{"family":"Möhrle","given":"Jörg J."},{"family":"McCarthy","given":"James S."}],"issued":{"date-parts":[["2018",3,12]]}}}],"schema":"https://github.com/citation-style-language/schema/raw/master/csl-citation.json"} </w:instrText>
      </w:r>
      <w:r w:rsidR="00F6409E" w:rsidRPr="00E72971">
        <w:rPr>
          <w:rFonts w:ascii="Times New Roman" w:hAnsi="Times New Roman" w:cs="Times New Roman"/>
          <w:sz w:val="24"/>
          <w:szCs w:val="24"/>
        </w:rPr>
        <w:fldChar w:fldCharType="separate"/>
      </w:r>
      <w:r w:rsidR="00F6409E" w:rsidRPr="00E72971">
        <w:rPr>
          <w:rFonts w:ascii="Times New Roman" w:hAnsi="Times New Roman" w:cs="Times New Roman"/>
          <w:sz w:val="24"/>
          <w:szCs w:val="24"/>
        </w:rPr>
        <w:t>(20)</w:t>
      </w:r>
      <w:r w:rsidR="00F6409E" w:rsidRPr="00E72971">
        <w:rPr>
          <w:rFonts w:ascii="Times New Roman" w:hAnsi="Times New Roman" w:cs="Times New Roman"/>
          <w:sz w:val="24"/>
          <w:szCs w:val="24"/>
        </w:rPr>
        <w:fldChar w:fldCharType="end"/>
      </w:r>
      <w:r w:rsidRPr="00E72971">
        <w:rPr>
          <w:rFonts w:ascii="Times New Roman" w:hAnsi="Times New Roman" w:cs="Times New Roman"/>
          <w:sz w:val="24"/>
          <w:szCs w:val="24"/>
        </w:rPr>
        <w:t xml:space="preserve">. </w:t>
      </w:r>
    </w:p>
    <w:p w14:paraId="18321D5B" w14:textId="77777777" w:rsidR="00E72971" w:rsidRDefault="00E72971" w:rsidP="000A697E">
      <w:pPr>
        <w:pStyle w:val="ListParagraph"/>
        <w:spacing w:line="240" w:lineRule="auto"/>
        <w:jc w:val="both"/>
        <w:rPr>
          <w:rFonts w:ascii="Times New Roman" w:hAnsi="Times New Roman" w:cs="Times New Roman"/>
          <w:sz w:val="24"/>
          <w:szCs w:val="24"/>
        </w:rPr>
      </w:pPr>
    </w:p>
    <w:p w14:paraId="559CED65" w14:textId="77777777" w:rsidR="00E72971" w:rsidRPr="00E72971" w:rsidRDefault="00E72971" w:rsidP="000A697E">
      <w:pPr>
        <w:pStyle w:val="ListParagraph"/>
        <w:spacing w:line="240" w:lineRule="auto"/>
        <w:jc w:val="both"/>
        <w:rPr>
          <w:rFonts w:ascii="Times New Roman" w:hAnsi="Times New Roman" w:cs="Times New Roman"/>
          <w:sz w:val="24"/>
          <w:szCs w:val="24"/>
        </w:rPr>
      </w:pPr>
    </w:p>
    <w:p w14:paraId="004C2485" w14:textId="77777777" w:rsidR="006E09E3" w:rsidRPr="00E72971" w:rsidRDefault="006E09E3" w:rsidP="000A697E">
      <w:pPr>
        <w:pStyle w:val="ListParagraph"/>
        <w:numPr>
          <w:ilvl w:val="0"/>
          <w:numId w:val="14"/>
        </w:numPr>
        <w:spacing w:line="240" w:lineRule="auto"/>
        <w:jc w:val="both"/>
        <w:rPr>
          <w:rFonts w:ascii="Times New Roman" w:hAnsi="Times New Roman" w:cs="Times New Roman"/>
          <w:sz w:val="24"/>
          <w:szCs w:val="24"/>
        </w:rPr>
      </w:pPr>
      <w:r w:rsidRPr="00E72971">
        <w:rPr>
          <w:rFonts w:ascii="Times New Roman" w:hAnsi="Times New Roman" w:cs="Times New Roman"/>
          <w:sz w:val="24"/>
          <w:szCs w:val="24"/>
          <w:u w:val="single"/>
        </w:rPr>
        <w:t>To understand pathogenesis or human immune response to various pathogens</w:t>
      </w:r>
      <w:r w:rsidRPr="00E72971">
        <w:rPr>
          <w:rFonts w:ascii="Times New Roman" w:hAnsi="Times New Roman" w:cs="Times New Roman"/>
          <w:sz w:val="24"/>
          <w:szCs w:val="24"/>
        </w:rPr>
        <w:t>.</w:t>
      </w:r>
    </w:p>
    <w:p w14:paraId="0421BA38" w14:textId="77777777" w:rsidR="00417BE2" w:rsidRDefault="006E09E3" w:rsidP="000A697E">
      <w:pPr>
        <w:pStyle w:val="ListParagraph"/>
        <w:spacing w:line="240" w:lineRule="auto"/>
        <w:jc w:val="both"/>
        <w:rPr>
          <w:rFonts w:ascii="Times New Roman" w:hAnsi="Times New Roman" w:cs="Times New Roman"/>
          <w:sz w:val="24"/>
          <w:szCs w:val="24"/>
        </w:rPr>
      </w:pPr>
      <w:r w:rsidRPr="00E72971">
        <w:rPr>
          <w:rFonts w:ascii="Times New Roman" w:hAnsi="Times New Roman" w:cs="Times New Roman"/>
          <w:sz w:val="24"/>
          <w:szCs w:val="24"/>
        </w:rPr>
        <w:t xml:space="preserve">This is by far the most common use of challenge models. </w:t>
      </w:r>
      <w:r w:rsidR="007614F2" w:rsidRPr="00E72971">
        <w:rPr>
          <w:rFonts w:ascii="Times New Roman" w:hAnsi="Times New Roman" w:cs="Times New Roman"/>
          <w:sz w:val="24"/>
          <w:szCs w:val="24"/>
        </w:rPr>
        <w:t>This is especially valuable for pathogens for which no suitable animal model exists. A good example would be the BCG human challenge model which provided important data on anti</w:t>
      </w:r>
      <w:r w:rsidR="00A05D27" w:rsidRPr="00E72971">
        <w:rPr>
          <w:rFonts w:ascii="Times New Roman" w:hAnsi="Times New Roman" w:cs="Times New Roman"/>
          <w:sz w:val="24"/>
          <w:szCs w:val="24"/>
        </w:rPr>
        <w:t>-</w:t>
      </w:r>
      <w:r w:rsidR="007614F2" w:rsidRPr="00E72971">
        <w:rPr>
          <w:rFonts w:ascii="Times New Roman" w:hAnsi="Times New Roman" w:cs="Times New Roman"/>
          <w:sz w:val="24"/>
          <w:szCs w:val="24"/>
        </w:rPr>
        <w:t>mycobacterial immunity because of poorly understood animal data on immune resp</w:t>
      </w:r>
      <w:r w:rsidR="00417BE2" w:rsidRPr="00E72971">
        <w:rPr>
          <w:rFonts w:ascii="Times New Roman" w:hAnsi="Times New Roman" w:cs="Times New Roman"/>
          <w:sz w:val="24"/>
          <w:szCs w:val="24"/>
        </w:rPr>
        <w:t>onses to the same</w:t>
      </w:r>
      <w:r w:rsidR="00F6409E" w:rsidRPr="00E72971">
        <w:rPr>
          <w:rFonts w:ascii="Times New Roman" w:hAnsi="Times New Roman" w:cs="Times New Roman"/>
          <w:sz w:val="24"/>
          <w:szCs w:val="24"/>
        </w:rPr>
        <w:fldChar w:fldCharType="begin"/>
      </w:r>
      <w:r w:rsidR="00F6409E" w:rsidRPr="00E72971">
        <w:rPr>
          <w:rFonts w:ascii="Times New Roman" w:hAnsi="Times New Roman" w:cs="Times New Roman"/>
          <w:sz w:val="24"/>
          <w:szCs w:val="24"/>
        </w:rPr>
        <w:instrText xml:space="preserve"> ADDIN ZOTERO_ITEM CSL_CITATION {"citationID":"6rb0ocbE","properties":{"formattedCitation":"(21)","plainCitation":"(21)","noteIndex":0},"citationItems":[{"id":997,"uris":["http://zotero.org/users/4397119/items/7UVT4KIK"],"uri":["http://zotero.org/users/4397119/items/7UVT4KIK"],"itemData":{"id":997,"type":"article-journal","title":"A Human Challenge Model for Mycobacterium tuberculosis Using Mycobacterium bovis Bacille Calmette-Guérin","container-title":"The Journal of Infectious Diseases","page":"1035-1042","volume":"205","issue":"7","source":"PubMed Central","abstract":"(See the editorial commentary by Dockrell, on pages 1029–31.), Background. There is currently no safe human challenge model of Mycobacterium tuberculosis infection to enable proof-of-concept efficacy evaluation of candidate vaccines against tuberculosis. In vivo antimycobacterial immunity could be assessed using intradermal Mycobacterium bovis bacille Calmette-Guérin (BCG) vaccination as a surrogate for M. tuberculosis infection., Methods. Healthy BCG-naive and BCG-vaccinated volunteers were challenged with intradermal BCG. BCG load was quantified from skin biopsy specimens by polymerase chain reaction (PCR) and culture colony-forming units. Cellular infiltrate was isolated by suction blisters and examined by flow cytometry. Prechallenge immune readouts were correlated with BCG load after challenge., Results. In BCG-naive volunteers, live BCG was detected at the challenge site for up to 4 weeks and peaked at 2 weeks. Infiltration of mainly CD15+ neutrophils was observed in blister fluid. In previously BCG-vaccinated individuals, PCR analysis of skin biopsy specimens reflected a degree of mycobacterial immunity. There was no significant correlation between BCG load after challenge and mycobacterial-specific memory T cells measured before challenge by cultured enzyme-linked immunospot assay., Conclusions. This novel experimental human challenge model provides a platform for the identification of correlates of antimycobacterial immunity and will greatly facilitate the rational down-selection of candidate tuberculosis vaccines. Further evaluation of this model with BCG and new vaccine candidates is warranted.","DOI":"10.1093/infdis/jis012","ISSN":"0022-1899","note":"PMID: 22396610\nPMCID: PMC3295601","journalAbbreviation":"J Infect Dis","author":[{"family":"Minassian","given":"Angela M."},{"family":"Satti","given":"Iman"},{"family":"Poulton","given":"Ian D."},{"family":"Meyer","given":"Joel"},{"family":"Hill","given":"Adrian V. S."},{"family":"McShane","given":"Helen"}],"issued":{"date-parts":[["2012",4,1]]}}}],"schema":"https://github.com/citation-style-language/schema/raw/master/csl-citation.json"} </w:instrText>
      </w:r>
      <w:r w:rsidR="00F6409E" w:rsidRPr="00E72971">
        <w:rPr>
          <w:rFonts w:ascii="Times New Roman" w:hAnsi="Times New Roman" w:cs="Times New Roman"/>
          <w:sz w:val="24"/>
          <w:szCs w:val="24"/>
        </w:rPr>
        <w:fldChar w:fldCharType="separate"/>
      </w:r>
      <w:r w:rsidR="00F6409E" w:rsidRPr="00E72971">
        <w:rPr>
          <w:rFonts w:ascii="Times New Roman" w:hAnsi="Times New Roman" w:cs="Times New Roman"/>
          <w:sz w:val="24"/>
          <w:szCs w:val="24"/>
        </w:rPr>
        <w:t>(21)</w:t>
      </w:r>
      <w:r w:rsidR="00F6409E" w:rsidRPr="00E72971">
        <w:rPr>
          <w:rFonts w:ascii="Times New Roman" w:hAnsi="Times New Roman" w:cs="Times New Roman"/>
          <w:sz w:val="24"/>
          <w:szCs w:val="24"/>
        </w:rPr>
        <w:fldChar w:fldCharType="end"/>
      </w:r>
      <w:r w:rsidR="00417BE2" w:rsidRPr="00E72971">
        <w:rPr>
          <w:rFonts w:ascii="Times New Roman" w:hAnsi="Times New Roman" w:cs="Times New Roman"/>
          <w:sz w:val="24"/>
          <w:szCs w:val="24"/>
        </w:rPr>
        <w:t>.</w:t>
      </w:r>
    </w:p>
    <w:p w14:paraId="1CF196CB" w14:textId="77777777" w:rsidR="00E72971" w:rsidRDefault="00E72971" w:rsidP="000A697E">
      <w:pPr>
        <w:pStyle w:val="ListParagraph"/>
        <w:spacing w:line="240" w:lineRule="auto"/>
        <w:jc w:val="both"/>
        <w:rPr>
          <w:rFonts w:ascii="Times New Roman" w:hAnsi="Times New Roman" w:cs="Times New Roman"/>
          <w:sz w:val="24"/>
          <w:szCs w:val="24"/>
        </w:rPr>
      </w:pPr>
    </w:p>
    <w:p w14:paraId="7B329E2E" w14:textId="77777777" w:rsidR="00E72971" w:rsidRPr="00E72971" w:rsidRDefault="00E72971" w:rsidP="000A697E">
      <w:pPr>
        <w:pStyle w:val="ListParagraph"/>
        <w:spacing w:line="240" w:lineRule="auto"/>
        <w:jc w:val="both"/>
        <w:rPr>
          <w:rFonts w:ascii="Times New Roman" w:hAnsi="Times New Roman" w:cs="Times New Roman"/>
          <w:sz w:val="24"/>
          <w:szCs w:val="24"/>
        </w:rPr>
      </w:pPr>
    </w:p>
    <w:p w14:paraId="5FEB39B7" w14:textId="77777777" w:rsidR="00417BE2" w:rsidRPr="00E72971" w:rsidRDefault="00417BE2" w:rsidP="000A697E">
      <w:pPr>
        <w:pStyle w:val="ListParagraph"/>
        <w:numPr>
          <w:ilvl w:val="0"/>
          <w:numId w:val="14"/>
        </w:numPr>
        <w:spacing w:line="240" w:lineRule="auto"/>
        <w:jc w:val="both"/>
        <w:rPr>
          <w:rFonts w:ascii="Times New Roman" w:hAnsi="Times New Roman" w:cs="Times New Roman"/>
          <w:sz w:val="24"/>
          <w:szCs w:val="24"/>
        </w:rPr>
      </w:pPr>
      <w:r w:rsidRPr="00E72971">
        <w:rPr>
          <w:rFonts w:ascii="Times New Roman" w:hAnsi="Times New Roman" w:cs="Times New Roman"/>
          <w:sz w:val="24"/>
          <w:szCs w:val="24"/>
          <w:u w:val="single"/>
        </w:rPr>
        <w:t>Use of CHIMs in Vaccine studies</w:t>
      </w:r>
      <w:r w:rsidRPr="00E72971">
        <w:rPr>
          <w:rFonts w:ascii="Times New Roman" w:hAnsi="Times New Roman" w:cs="Times New Roman"/>
          <w:sz w:val="24"/>
          <w:szCs w:val="24"/>
        </w:rPr>
        <w:t xml:space="preserve">. </w:t>
      </w:r>
    </w:p>
    <w:p w14:paraId="5E121265" w14:textId="77777777" w:rsidR="00417BE2" w:rsidRDefault="00417BE2" w:rsidP="000A697E">
      <w:pPr>
        <w:pStyle w:val="ListParagraph"/>
        <w:spacing w:line="240" w:lineRule="auto"/>
        <w:jc w:val="both"/>
        <w:rPr>
          <w:rFonts w:ascii="Times New Roman" w:hAnsi="Times New Roman" w:cs="Times New Roman"/>
          <w:sz w:val="24"/>
          <w:szCs w:val="24"/>
        </w:rPr>
      </w:pPr>
      <w:r w:rsidRPr="00E72971">
        <w:rPr>
          <w:rFonts w:ascii="Times New Roman" w:hAnsi="Times New Roman" w:cs="Times New Roman"/>
          <w:sz w:val="24"/>
          <w:szCs w:val="24"/>
        </w:rPr>
        <w:t xml:space="preserve">There has been growing interest </w:t>
      </w:r>
      <w:r w:rsidR="000E6146" w:rsidRPr="00E72971">
        <w:rPr>
          <w:rFonts w:ascii="Times New Roman" w:hAnsi="Times New Roman" w:cs="Times New Roman"/>
          <w:sz w:val="24"/>
          <w:szCs w:val="24"/>
        </w:rPr>
        <w:t xml:space="preserve">in using challenge strains of micro-organisms to study vaccine efficacy by administrating these strains at some point in time after vaccination. These are essentially proof of concept trials which eventually help to fast-track vaccine development by checking its efficacy on smaller number of human volunteers and prevent unnecessary exposure of thousands of </w:t>
      </w:r>
      <w:r w:rsidR="007E35D9" w:rsidRPr="00E72971">
        <w:rPr>
          <w:rFonts w:ascii="Times New Roman" w:hAnsi="Times New Roman" w:cs="Times New Roman"/>
          <w:sz w:val="24"/>
          <w:szCs w:val="24"/>
        </w:rPr>
        <w:t>people in larger Phase III trials. One good example of the same is how an Indian  Vi-tetanus toxoid conjugate vaccine developed by Bharat Biotech showed 87% efficacy in protection against typhoid fever in a phase IIb randomized control study using a human challenge model by an Oxford Vaccine group in the United Kingdom</w:t>
      </w:r>
      <w:r w:rsidR="00F6409E" w:rsidRPr="00E72971">
        <w:rPr>
          <w:rFonts w:ascii="Times New Roman" w:hAnsi="Times New Roman" w:cs="Times New Roman"/>
          <w:sz w:val="24"/>
          <w:szCs w:val="24"/>
        </w:rPr>
        <w:fldChar w:fldCharType="begin"/>
      </w:r>
      <w:r w:rsidR="00F8786E" w:rsidRPr="00E72971">
        <w:rPr>
          <w:rFonts w:ascii="Times New Roman" w:hAnsi="Times New Roman" w:cs="Times New Roman"/>
          <w:sz w:val="24"/>
          <w:szCs w:val="24"/>
        </w:rPr>
        <w:instrText xml:space="preserve"> ADDIN ZOTERO_ITEM CSL_CITATION {"citationID":"NRkfbFfN","properties":{"formattedCitation":"(22)","plainCitation":"(22)","noteIndex":0},"citationItems":[{"id":991,"uris":["http://zotero.org/users/4397119/items/6BU7Y97S"],"uri":["http://zotero.org/users/4397119/items/6BU7Y97S"],"itemData":{"id":991,"type":"article-journal","title":"Efficacy and immunogenicity of a Vi-tetanus toxoid conjugate vaccine in the prevention of typhoid fever using a controlled human infection model of Salmonella Typhi: a randomised controlled, phase 2b trial","container-title":"The Lancet","page":"2472-2480","volume":"390","issue":"10111","source":"www.thelancet.com","abstract":"&lt;h2&gt;Summary&lt;/h2&gt;&lt;h3&gt;Background&lt;/h3&gt;&lt;p&gt;&lt;i&gt;Salmonella enterica&lt;/i&gt; serovar Typhi (&lt;i&gt;S&lt;/i&gt; Typhi) is responsible for an estimated 20 million infections and 200 000 deaths each year in resource poor regions of the world. Capsular Vi-polysaccharide-protein conjugate vaccines (Vi-conjugate vaccines) are immunogenic and can be used from infancy but there are no efficacy data for the leading candidate vaccine being considered for widespread use. To address this knowledge gap, we assessed the efficacy of a Vi-tetanus toxoid conjugate vaccine using an established human infection model of &lt;i&gt;S&lt;/i&gt; Typhi.&lt;/p&gt;&lt;h3&gt;Methods&lt;/h3&gt;&lt;p&gt;In this single-centre, randomised controlled, phase 2b study, using an established outpatient-based human typhoid infection model, we recruited healthy adult volunteers aged between 18 and 60 years, with no previous history of typhoid vaccination, infection, or prolonged residency in a typhoid-endemic region. Participants were randomly assigned (1:1:1) to receive a single dose of Vi-conjugate (Vi-TT), Vi-polysaccharide (Vi-PS), or control meningococcal vaccine with a computer-generated randomisation schedule (block size 6). Investigators and participants were masked to treatment allocation, and an unmasked team of nurses administered the vaccines. Following oral ingestion of &lt;i&gt;S&lt;/i&gt; Typhi, participants were assessed with daily blood culture over a 2-week period and diagnosed with typhoid infection when meeting pre-defined criteria. The primary endpoint was the proportion of participants diagnosed with typhoid infection (ie, attack rate), defined as persistent fever of 38°C or higher for 12 h or longer or &lt;i&gt;S&lt;/i&gt; Typhi bacteraemia, following oral challenge administered 1 month after Vi-vaccination (Vi-TT or Vi-PS) compared with control vaccination. Analysis was per protocol. This trial is registered with ClinicalTrials.gov, number NCT02324751, and is ongoing.&lt;/p&gt;&lt;h3&gt;Findings&lt;/h3&gt;&lt;p&gt;Between Aug 18, 2015, and Nov 4, 2016, 112 participants were enrolled and randomly assigned; 34 to the control group, 37 to the Vi-PS group, and 41 to the Vi-TT group. 103 participants completed challenge (31 in the control group, 35 in the Vi-PS group, and 37 in the Vi-TT group) and were included in the per-protocol population. The composite criteria for typhoid diagnosis was met in 24 (77%) of 31 participants in the control group, 13 (35%) of 37 participants in the Vi-TT group, and 13 (35%) of 35 participants in the Vi-PS group to give vaccine efficacies of 54·6% (95% CI 26·8–71·8) for Vi-TT and 52·0% (23·2–70·0) for Vi-PS. Seroconversion was 100% in Vi-TT and 88·6% in Vi-PS participants, with significantly higher geometric mean titres detected 1-month post-vaccination in Vi-TT vaccinees. Four serious adverse events were reported during the conduct of the study, none of which were related to vaccination (one in the Vi-TT group and three in the Vi-PS group).&lt;/p&gt;&lt;h3&gt;Interpretation&lt;/h3&gt;&lt;p&gt;Vi-TT is a highly immunogenic vaccine that significantly reduces typhoid fever cases when assessed using a stringent controlled model of typhoid infection. Vi-TT use has the potential to reduce both the burden of typhoid fever and associated health inequality.&lt;/p&gt;&lt;h3&gt;Funding&lt;/h3&gt;&lt;p&gt;The Bill &amp; Melinda Gates Foundation and the European Commission FP7 grant, Advanced Immunization Technologies (ADITEC).&lt;/p&gt;","DOI":"10.1016/S0140-6736(17)32149-9","ISSN":"0140-6736, 1474-547X","note":"PMID: 28965718, 28965718","shortTitle":"Efficacy and immunogenicity of a Vi-tetanus toxoid conjugate vaccine in the prevention of typhoid fever using a controlled human infection model of Salmonella Typhi","journalAbbreviation":"The Lancet","language":"English","author":[{"family":"Jin","given":"Celina"},{"family":"Gibani","given":"Malick M."},{"family":"Moore","given":"Maria"},{"family":"Juel","given":"Helene B."},{"family":"Jones","given":"Elizabeth"},{"family":"Meiring","given":"James"},{"family":"Harris","given":"Victoria"},{"family":"Gardner","given":"Jonathan"},{"family":"Nebykova","given":"Anna"},{"family":"Kerridge","given":"Simon A."},{"family":"Hill","given":"Jennifer"},{"family":"Thomaides-Brears","given":"Helena"},{"family":"Blohmke","given":"Christoph J."},{"family":"Yu","given":"Ly-Mee"},{"family":"Angus","given":"Brian"},{"family":"Pollard","given":"Andrew J."}],"issued":{"date-parts":[["2017",12,2]]}}}],"schema":"https://github.com/citation-style-language/schema/raw/master/csl-citation.json"} </w:instrText>
      </w:r>
      <w:r w:rsidR="00F6409E" w:rsidRPr="00E72971">
        <w:rPr>
          <w:rFonts w:ascii="Times New Roman" w:hAnsi="Times New Roman" w:cs="Times New Roman"/>
          <w:sz w:val="24"/>
          <w:szCs w:val="24"/>
        </w:rPr>
        <w:fldChar w:fldCharType="separate"/>
      </w:r>
      <w:r w:rsidR="00F8786E" w:rsidRPr="00E72971">
        <w:rPr>
          <w:rFonts w:ascii="Times New Roman" w:hAnsi="Times New Roman" w:cs="Times New Roman"/>
          <w:sz w:val="24"/>
          <w:szCs w:val="24"/>
        </w:rPr>
        <w:t>(22)</w:t>
      </w:r>
      <w:r w:rsidR="00F6409E" w:rsidRPr="00E72971">
        <w:rPr>
          <w:rFonts w:ascii="Times New Roman" w:hAnsi="Times New Roman" w:cs="Times New Roman"/>
          <w:sz w:val="24"/>
          <w:szCs w:val="24"/>
        </w:rPr>
        <w:fldChar w:fldCharType="end"/>
      </w:r>
      <w:r w:rsidR="00F8786E" w:rsidRPr="00E72971">
        <w:rPr>
          <w:rFonts w:ascii="Times New Roman" w:hAnsi="Times New Roman" w:cs="Times New Roman"/>
          <w:sz w:val="24"/>
          <w:szCs w:val="24"/>
        </w:rPr>
        <w:t>,</w:t>
      </w:r>
      <w:r w:rsidR="00F8786E" w:rsidRPr="00E72971">
        <w:rPr>
          <w:rFonts w:ascii="Times New Roman" w:hAnsi="Times New Roman" w:cs="Times New Roman"/>
          <w:sz w:val="24"/>
          <w:szCs w:val="24"/>
        </w:rPr>
        <w:fldChar w:fldCharType="begin"/>
      </w:r>
      <w:r w:rsidR="00F8786E" w:rsidRPr="00E72971">
        <w:rPr>
          <w:rFonts w:ascii="Times New Roman" w:hAnsi="Times New Roman" w:cs="Times New Roman"/>
          <w:sz w:val="24"/>
          <w:szCs w:val="24"/>
        </w:rPr>
        <w:instrText xml:space="preserve"> ADDIN ZOTERO_ITEM CSL_CITATION {"citationID":"Wi54D2pN","properties":{"formattedCitation":"(23)","plainCitation":"(23)","noteIndex":0},"citationItems":[{"id":1000,"uris":["http://zotero.org/users/4397119/items/AKNW5GD3"],"uri":["http://zotero.org/users/4397119/items/AKNW5GD3"],"itemData":{"id":1000,"type":"webpage","title":"Bharat Biotech says typhoid vaccine shown to be safe, effective in human trials","container-title":"http://www.livemint.com/","abstract":"Clinical studies showed 87% effectiveness for Typbar-TCV  typhoid vaccine, says Bharat Biotech","URL":"http://www.livemint.com/Industry/EM0kFcZoSOkCBhvvWfbzKP/Bharat-Biotech-says-typhoid-vaccine-shown-to-be-safe-effect.html","language":"en","author":[{"family":"Sharma","given":"Neetu Chandra"}],"issued":{"date-parts":[["2017",10,2]]},"accessed":{"date-parts":[["2018",3,18]]}}}],"schema":"https://github.com/citation-style-language/schema/raw/master/csl-citation.json"} </w:instrText>
      </w:r>
      <w:r w:rsidR="00F8786E" w:rsidRPr="00E72971">
        <w:rPr>
          <w:rFonts w:ascii="Times New Roman" w:hAnsi="Times New Roman" w:cs="Times New Roman"/>
          <w:sz w:val="24"/>
          <w:szCs w:val="24"/>
        </w:rPr>
        <w:fldChar w:fldCharType="separate"/>
      </w:r>
      <w:r w:rsidR="00F8786E" w:rsidRPr="00E72971">
        <w:rPr>
          <w:rFonts w:ascii="Times New Roman" w:hAnsi="Times New Roman" w:cs="Times New Roman"/>
          <w:sz w:val="24"/>
          <w:szCs w:val="24"/>
        </w:rPr>
        <w:t>(23)</w:t>
      </w:r>
      <w:r w:rsidR="00F8786E" w:rsidRPr="00E72971">
        <w:rPr>
          <w:rFonts w:ascii="Times New Roman" w:hAnsi="Times New Roman" w:cs="Times New Roman"/>
          <w:sz w:val="24"/>
          <w:szCs w:val="24"/>
        </w:rPr>
        <w:fldChar w:fldCharType="end"/>
      </w:r>
      <w:r w:rsidR="00F8786E" w:rsidRPr="00E72971">
        <w:rPr>
          <w:rFonts w:ascii="Times New Roman" w:hAnsi="Times New Roman" w:cs="Times New Roman"/>
          <w:sz w:val="24"/>
          <w:szCs w:val="24"/>
        </w:rPr>
        <w:t>.</w:t>
      </w:r>
    </w:p>
    <w:p w14:paraId="7658A2A0" w14:textId="77777777" w:rsidR="00E72971" w:rsidRDefault="00E72971" w:rsidP="000A697E">
      <w:pPr>
        <w:pStyle w:val="ListParagraph"/>
        <w:spacing w:line="240" w:lineRule="auto"/>
        <w:jc w:val="both"/>
        <w:rPr>
          <w:rFonts w:ascii="Times New Roman" w:hAnsi="Times New Roman" w:cs="Times New Roman"/>
          <w:sz w:val="24"/>
          <w:szCs w:val="24"/>
        </w:rPr>
      </w:pPr>
    </w:p>
    <w:p w14:paraId="4163D095" w14:textId="77777777" w:rsidR="00E72971" w:rsidRPr="00E72971" w:rsidRDefault="00E72971" w:rsidP="000A697E">
      <w:pPr>
        <w:pStyle w:val="ListParagraph"/>
        <w:spacing w:line="240" w:lineRule="auto"/>
        <w:jc w:val="both"/>
        <w:rPr>
          <w:rFonts w:ascii="Times New Roman" w:hAnsi="Times New Roman" w:cs="Times New Roman"/>
          <w:sz w:val="24"/>
          <w:szCs w:val="24"/>
        </w:rPr>
      </w:pPr>
    </w:p>
    <w:p w14:paraId="2D45B2BB" w14:textId="77777777" w:rsidR="007E35D9" w:rsidRPr="00E72971" w:rsidRDefault="007E35D9" w:rsidP="000A697E">
      <w:pPr>
        <w:pStyle w:val="ListParagraph"/>
        <w:numPr>
          <w:ilvl w:val="0"/>
          <w:numId w:val="14"/>
        </w:numPr>
        <w:spacing w:line="240" w:lineRule="auto"/>
        <w:jc w:val="both"/>
        <w:rPr>
          <w:rFonts w:ascii="Times New Roman" w:hAnsi="Times New Roman" w:cs="Times New Roman"/>
          <w:sz w:val="24"/>
          <w:szCs w:val="24"/>
        </w:rPr>
      </w:pPr>
      <w:r w:rsidRPr="00E72971">
        <w:rPr>
          <w:rFonts w:ascii="Times New Roman" w:hAnsi="Times New Roman" w:cs="Times New Roman"/>
          <w:sz w:val="24"/>
          <w:szCs w:val="24"/>
          <w:u w:val="single"/>
        </w:rPr>
        <w:t>Use in Vaccine screening</w:t>
      </w:r>
      <w:r w:rsidRPr="00E72971">
        <w:rPr>
          <w:rFonts w:ascii="Times New Roman" w:hAnsi="Times New Roman" w:cs="Times New Roman"/>
          <w:sz w:val="24"/>
          <w:szCs w:val="24"/>
        </w:rPr>
        <w:t xml:space="preserve">. </w:t>
      </w:r>
    </w:p>
    <w:p w14:paraId="65E6782A" w14:textId="77777777" w:rsidR="007F0E52" w:rsidRDefault="000B3C35" w:rsidP="000A697E">
      <w:pPr>
        <w:pStyle w:val="ListParagraph"/>
        <w:spacing w:line="240" w:lineRule="auto"/>
        <w:jc w:val="both"/>
        <w:rPr>
          <w:rFonts w:ascii="Times New Roman" w:hAnsi="Times New Roman" w:cs="Times New Roman"/>
          <w:sz w:val="24"/>
          <w:szCs w:val="24"/>
        </w:rPr>
      </w:pPr>
      <w:r w:rsidRPr="00E72971">
        <w:rPr>
          <w:rFonts w:ascii="Times New Roman" w:hAnsi="Times New Roman" w:cs="Times New Roman"/>
          <w:sz w:val="24"/>
          <w:szCs w:val="24"/>
        </w:rPr>
        <w:t>Challenge models are used to assess potential vaccine candidates before subsequent development stages of the vaccine. This essentially means helping researchers to up-select or down-select potential vaccine candidates and thereby avoids large scale, expensive field testing of these vaccin</w:t>
      </w:r>
      <w:r w:rsidR="00AA2D27" w:rsidRPr="00E72971">
        <w:rPr>
          <w:rFonts w:ascii="Times New Roman" w:hAnsi="Times New Roman" w:cs="Times New Roman"/>
          <w:sz w:val="24"/>
          <w:szCs w:val="24"/>
        </w:rPr>
        <w:t>es. Example</w:t>
      </w:r>
      <w:r w:rsidRPr="00E72971">
        <w:rPr>
          <w:rFonts w:ascii="Times New Roman" w:hAnsi="Times New Roman" w:cs="Times New Roman"/>
          <w:sz w:val="24"/>
          <w:szCs w:val="24"/>
        </w:rPr>
        <w:t xml:space="preserve"> of this include </w:t>
      </w:r>
      <w:r w:rsidR="007F0E52" w:rsidRPr="00E72971">
        <w:rPr>
          <w:rFonts w:ascii="Times New Roman" w:hAnsi="Times New Roman" w:cs="Times New Roman"/>
          <w:sz w:val="24"/>
          <w:szCs w:val="24"/>
        </w:rPr>
        <w:t>use of radiation attenuated</w:t>
      </w:r>
      <w:r w:rsidR="00AA2D27" w:rsidRPr="00E72971">
        <w:rPr>
          <w:rFonts w:ascii="Times New Roman" w:hAnsi="Times New Roman" w:cs="Times New Roman"/>
          <w:sz w:val="24"/>
          <w:szCs w:val="24"/>
        </w:rPr>
        <w:t xml:space="preserve"> a malaria vaccine using</w:t>
      </w:r>
      <w:r w:rsidR="007F0E52" w:rsidRPr="00E72971">
        <w:rPr>
          <w:rFonts w:ascii="Times New Roman" w:hAnsi="Times New Roman" w:cs="Times New Roman"/>
          <w:sz w:val="24"/>
          <w:szCs w:val="24"/>
        </w:rPr>
        <w:t xml:space="preserve"> plasmodium sporozoites which can induce sterilizing immunity against challenge models of infectious sporozoites in human volunteers</w:t>
      </w:r>
      <w:r w:rsidR="00F8786E" w:rsidRPr="00E72971">
        <w:rPr>
          <w:rFonts w:ascii="Times New Roman" w:hAnsi="Times New Roman" w:cs="Times New Roman"/>
          <w:sz w:val="24"/>
          <w:szCs w:val="24"/>
        </w:rPr>
        <w:fldChar w:fldCharType="begin"/>
      </w:r>
      <w:r w:rsidR="00F8786E" w:rsidRPr="00E72971">
        <w:rPr>
          <w:rFonts w:ascii="Times New Roman" w:hAnsi="Times New Roman" w:cs="Times New Roman"/>
          <w:sz w:val="24"/>
          <w:szCs w:val="24"/>
        </w:rPr>
        <w:instrText xml:space="preserve"> ADDIN ZOTERO_ITEM CSL_CITATION {"citationID":"RvZfr7ra","properties":{"formattedCitation":"(24)","plainCitation":"(24)","noteIndex":0},"citationItems":[{"id":1002,"uris":["http://zotero.org/users/4397119/items/FW8X3PM4"],"uri":["http://zotero.org/users/4397119/items/FW8X3PM4"],"itemData":{"id":1002,"type":"article-journal","title":"The frontline of controlled human malaria infections: A report from the controlled human infection models Workshop in Leiden University Medical Centre 5 May 2016","container-title":"Vaccine","page":"7065-7069","volume":"35","issue":"51","source":"ScienceDirect","abstract":"Controlled Human Malaria Infection (CHMI) is the most practiced controlled human infection model nowadays and there is an exponential increase in implementation of the model worldwide. During the Controlled Human Infection Models Workshop in Leiden, one day was dedicated to the discussion of the advances made and gaps in Controlled Human Malaria Infection (CHMI) trials. Factors contributing to this impressive expansion in the number of CHMI trials have been related to the ability to perform CHMI using injectable cryopreserved sporozoites (a product from Sanaria Inc. – PfSPZ Challenge), the development of a transmission blocking CHMI model and the need to test more vaccine candidates particularly in the field of whole-sporozoite vaccine development. However, with an increasing number of CHMI trials being undertaken, in an ever-growing number of trial sites, heterogeneity in trial design may compromise universal interpretation of results and require an ongoing dialogue on the need and feasibility of standardization. At the workshop, CHMI investigators convened to share their experiences in CHMI trials and discuss the possibilities for future trials.","DOI":"10.1016/j.vaccine.2017.10.093","ISSN":"0264-410X","shortTitle":"The frontline of controlled human malaria infections","journalAbbreviation":"Vaccine","author":[{"family":"Roestenberg","given":"Meta"},{"family":"Mordmüller","given":"Benjamin"},{"family":"Ockenhouse","given":"Chris"},{"family":"Mo","given":"Annie"},{"family":"Yazdanbakhsh","given":"Maria"},{"family":"Kremsner","given":"Peter G."}],"issued":{"date-parts":[["2017",12,18]]}}}],"schema":"https://github.com/citation-style-language/schema/raw/master/csl-citation.json"} </w:instrText>
      </w:r>
      <w:r w:rsidR="00F8786E" w:rsidRPr="00E72971">
        <w:rPr>
          <w:rFonts w:ascii="Times New Roman" w:hAnsi="Times New Roman" w:cs="Times New Roman"/>
          <w:sz w:val="24"/>
          <w:szCs w:val="24"/>
        </w:rPr>
        <w:fldChar w:fldCharType="separate"/>
      </w:r>
      <w:r w:rsidR="00F8786E" w:rsidRPr="00E72971">
        <w:rPr>
          <w:rFonts w:ascii="Times New Roman" w:hAnsi="Times New Roman" w:cs="Times New Roman"/>
          <w:sz w:val="24"/>
          <w:szCs w:val="24"/>
        </w:rPr>
        <w:t>(24)</w:t>
      </w:r>
      <w:r w:rsidR="00F8786E" w:rsidRPr="00E72971">
        <w:rPr>
          <w:rFonts w:ascii="Times New Roman" w:hAnsi="Times New Roman" w:cs="Times New Roman"/>
          <w:sz w:val="24"/>
          <w:szCs w:val="24"/>
        </w:rPr>
        <w:fldChar w:fldCharType="end"/>
      </w:r>
      <w:r w:rsidR="007F0E52" w:rsidRPr="00E72971">
        <w:rPr>
          <w:rFonts w:ascii="Times New Roman" w:hAnsi="Times New Roman" w:cs="Times New Roman"/>
          <w:sz w:val="24"/>
          <w:szCs w:val="24"/>
        </w:rPr>
        <w:t xml:space="preserve">. </w:t>
      </w:r>
    </w:p>
    <w:p w14:paraId="559CC0FE" w14:textId="77777777" w:rsidR="00E72971" w:rsidRDefault="00E72971" w:rsidP="000A697E">
      <w:pPr>
        <w:pStyle w:val="ListParagraph"/>
        <w:spacing w:line="240" w:lineRule="auto"/>
        <w:jc w:val="both"/>
        <w:rPr>
          <w:rFonts w:ascii="Times New Roman" w:hAnsi="Times New Roman" w:cs="Times New Roman"/>
          <w:sz w:val="24"/>
          <w:szCs w:val="24"/>
        </w:rPr>
      </w:pPr>
    </w:p>
    <w:p w14:paraId="79A4B307" w14:textId="77777777" w:rsidR="00E72971" w:rsidRPr="00E72971" w:rsidRDefault="00E72971" w:rsidP="000A697E">
      <w:pPr>
        <w:pStyle w:val="ListParagraph"/>
        <w:spacing w:line="240" w:lineRule="auto"/>
        <w:jc w:val="both"/>
        <w:rPr>
          <w:rFonts w:ascii="Times New Roman" w:hAnsi="Times New Roman" w:cs="Times New Roman"/>
          <w:sz w:val="24"/>
          <w:szCs w:val="24"/>
        </w:rPr>
      </w:pPr>
    </w:p>
    <w:p w14:paraId="3E74FCD1" w14:textId="77777777" w:rsidR="007F0E52" w:rsidRPr="00E72971" w:rsidRDefault="007F0E52" w:rsidP="000A697E">
      <w:pPr>
        <w:pStyle w:val="ListParagraph"/>
        <w:numPr>
          <w:ilvl w:val="0"/>
          <w:numId w:val="14"/>
        </w:numPr>
        <w:spacing w:line="240" w:lineRule="auto"/>
        <w:jc w:val="both"/>
        <w:rPr>
          <w:rFonts w:ascii="Times New Roman" w:hAnsi="Times New Roman" w:cs="Times New Roman"/>
          <w:sz w:val="24"/>
          <w:szCs w:val="24"/>
        </w:rPr>
      </w:pPr>
      <w:r w:rsidRPr="00E72971">
        <w:rPr>
          <w:rFonts w:ascii="Times New Roman" w:hAnsi="Times New Roman" w:cs="Times New Roman"/>
          <w:sz w:val="24"/>
          <w:szCs w:val="24"/>
          <w:u w:val="single"/>
        </w:rPr>
        <w:t>Use as therapeutic interventions</w:t>
      </w:r>
      <w:r w:rsidRPr="00E72971">
        <w:rPr>
          <w:rFonts w:ascii="Times New Roman" w:hAnsi="Times New Roman" w:cs="Times New Roman"/>
          <w:sz w:val="24"/>
          <w:szCs w:val="24"/>
        </w:rPr>
        <w:t xml:space="preserve">. </w:t>
      </w:r>
    </w:p>
    <w:p w14:paraId="2913BFB5" w14:textId="77777777" w:rsidR="007F0E52" w:rsidRDefault="00790FC5" w:rsidP="000A697E">
      <w:pPr>
        <w:pStyle w:val="ListParagraph"/>
        <w:spacing w:line="240" w:lineRule="auto"/>
        <w:jc w:val="both"/>
        <w:rPr>
          <w:rFonts w:ascii="Times New Roman" w:hAnsi="Times New Roman" w:cs="Times New Roman"/>
          <w:sz w:val="24"/>
          <w:szCs w:val="24"/>
        </w:rPr>
      </w:pPr>
      <w:r w:rsidRPr="00E72971">
        <w:rPr>
          <w:rFonts w:ascii="Times New Roman" w:hAnsi="Times New Roman" w:cs="Times New Roman"/>
          <w:sz w:val="24"/>
          <w:szCs w:val="24"/>
        </w:rPr>
        <w:t>Challenge models are used as direct therapeutic approach or aim to test the efficacy of a therapy after direct infection by a challenge strain. Examples of this include investigat</w:t>
      </w:r>
      <w:r w:rsidR="00303194" w:rsidRPr="00E72971">
        <w:rPr>
          <w:rFonts w:ascii="Times New Roman" w:hAnsi="Times New Roman" w:cs="Times New Roman"/>
          <w:sz w:val="24"/>
          <w:szCs w:val="24"/>
        </w:rPr>
        <w:t>ional therapeut</w:t>
      </w:r>
      <w:r w:rsidR="00AA2D27" w:rsidRPr="00E72971">
        <w:rPr>
          <w:rFonts w:ascii="Times New Roman" w:hAnsi="Times New Roman" w:cs="Times New Roman"/>
          <w:sz w:val="24"/>
          <w:szCs w:val="24"/>
        </w:rPr>
        <w:t>ics to</w:t>
      </w:r>
      <w:r w:rsidR="005E4EA6" w:rsidRPr="00E72971">
        <w:rPr>
          <w:rFonts w:ascii="Times New Roman" w:hAnsi="Times New Roman" w:cs="Times New Roman"/>
          <w:sz w:val="24"/>
          <w:szCs w:val="24"/>
        </w:rPr>
        <w:t xml:space="preserve"> treat Shigellosis in various </w:t>
      </w:r>
      <w:r w:rsidR="005E4EA6" w:rsidRPr="00E72971">
        <w:rPr>
          <w:rFonts w:ascii="Times New Roman" w:hAnsi="Times New Roman" w:cs="Times New Roman"/>
          <w:i/>
          <w:sz w:val="24"/>
          <w:szCs w:val="24"/>
        </w:rPr>
        <w:t xml:space="preserve">shigella Flexneri </w:t>
      </w:r>
      <w:r w:rsidR="005E4EA6" w:rsidRPr="00E72971">
        <w:rPr>
          <w:rFonts w:ascii="Times New Roman" w:hAnsi="Times New Roman" w:cs="Times New Roman"/>
          <w:sz w:val="24"/>
          <w:szCs w:val="24"/>
        </w:rPr>
        <w:t>models</w:t>
      </w:r>
      <w:r w:rsidR="00F8786E" w:rsidRPr="00E72971">
        <w:rPr>
          <w:rFonts w:ascii="Times New Roman" w:hAnsi="Times New Roman" w:cs="Times New Roman"/>
          <w:sz w:val="24"/>
          <w:szCs w:val="24"/>
        </w:rPr>
        <w:fldChar w:fldCharType="begin"/>
      </w:r>
      <w:r w:rsidR="00F8786E" w:rsidRPr="00E72971">
        <w:rPr>
          <w:rFonts w:ascii="Times New Roman" w:hAnsi="Times New Roman" w:cs="Times New Roman"/>
          <w:sz w:val="24"/>
          <w:szCs w:val="24"/>
        </w:rPr>
        <w:instrText xml:space="preserve"> ADDIN ZOTERO_ITEM CSL_CITATION {"citationID":"GgpYb5oO","properties":{"formattedCitation":"(25)","plainCitation":"(25)","noteIndex":0},"citationItems":[{"id":1005,"uris":["http://zotero.org/users/4397119/items/Z9RHSZQZ"],"uri":["http://zotero.org/users/4397119/items/Z9RHSZQZ"],"itemData":{"id":1005,"type":"article-journal","title":"Status of vaccine research and development for Shigella","container-title":"Vaccine","collection-title":"WHO Product Development for Vaccines Advisory Committee (PDVAC) Pipeline Analyses for 25 Pathogens","page":"2887-2894","volume":"34","issue":"26","source":"ScienceDirect","abstract":"Shigella are gram-negative bacteria that cause severe diarrhea and dysentery. In 2013, Shigella infections caused an estimated 34,400 deaths in children less than five years old and, in 2010, an estimated 40,000 deaths in persons older than five years globally. New disease burden estimates from newly deployed molecular diagnostic assays with increased sensitivity suggest that Shigella-associated morbidity may be much greater than previous disease estimates from culture-based methods. Primary prevention of this disease should be based on universal provision of potable water and sanitation methods and improved personal and food hygiene. However, an efficacious and low-cost vaccine would complement and accelerate disease reduction while waiting for universal access to water, sanitation, and hygiene improvements. This review article provides a landscape of Shigella vaccine development efforts. No vaccine is yet available, but human and animal challenge–rechallenge trials with virulent Shigella as well as observational studies in Shigella-endemic areas have shown that the incidence of disease decreases following Shigella infection, pointing to biological feasibility of a vaccine. Immunity to Shigella appears to be strain-specific, so a vaccine that covers the most commonly detected strains (i.e., S. flexneri 2a, 3a, 6, and S. sonnei) or a vaccine using cross-species conserved antigens would likely be most effective. Vaccine development and testing may be accelerated by use of animal models, such as the guinea pig keratoconjunctivitis or murine pneumonia models. Because there is no correlate of protection, however, human studies will be necessary to evaluate vaccine efficacy prior to deployment. A diversity of Shigella vaccine constructs are under development, including live attenuated, formalin-killed whole-cell, glycoconjugate, subunit, and novel antigen vaccines (e.g., Type III secretion system and outer membrane proteins).","DOI":"10.1016/j.vaccine.2016.02.075","ISSN":"0264-410X","journalAbbreviation":"Vaccine","author":[{"family":"Mani","given":"Sachin"},{"family":"Wierzba","given":"Thomas"},{"family":"Walker","given":"Richard I."}],"issued":{"date-parts":[["2016",6,3]]}}}],"schema":"https://github.com/citation-style-language/schema/raw/master/csl-citation.json"} </w:instrText>
      </w:r>
      <w:r w:rsidR="00F8786E" w:rsidRPr="00E72971">
        <w:rPr>
          <w:rFonts w:ascii="Times New Roman" w:hAnsi="Times New Roman" w:cs="Times New Roman"/>
          <w:sz w:val="24"/>
          <w:szCs w:val="24"/>
        </w:rPr>
        <w:fldChar w:fldCharType="separate"/>
      </w:r>
      <w:r w:rsidR="00F8786E" w:rsidRPr="00E72971">
        <w:rPr>
          <w:rFonts w:ascii="Times New Roman" w:hAnsi="Times New Roman" w:cs="Times New Roman"/>
          <w:sz w:val="24"/>
          <w:szCs w:val="24"/>
        </w:rPr>
        <w:t>(25)</w:t>
      </w:r>
      <w:r w:rsidR="00F8786E" w:rsidRPr="00E72971">
        <w:rPr>
          <w:rFonts w:ascii="Times New Roman" w:hAnsi="Times New Roman" w:cs="Times New Roman"/>
          <w:sz w:val="24"/>
          <w:szCs w:val="24"/>
        </w:rPr>
        <w:fldChar w:fldCharType="end"/>
      </w:r>
      <w:r w:rsidR="005E4EA6" w:rsidRPr="00E72971">
        <w:rPr>
          <w:rFonts w:ascii="Times New Roman" w:hAnsi="Times New Roman" w:cs="Times New Roman"/>
          <w:sz w:val="24"/>
          <w:szCs w:val="24"/>
        </w:rPr>
        <w:t xml:space="preserve">. </w:t>
      </w:r>
    </w:p>
    <w:p w14:paraId="75AE5E2A" w14:textId="77777777" w:rsidR="00E72971" w:rsidRDefault="00E72971" w:rsidP="000A697E">
      <w:pPr>
        <w:pStyle w:val="ListParagraph"/>
        <w:spacing w:line="240" w:lineRule="auto"/>
        <w:jc w:val="both"/>
        <w:rPr>
          <w:rFonts w:ascii="Times New Roman" w:hAnsi="Times New Roman" w:cs="Times New Roman"/>
          <w:sz w:val="24"/>
          <w:szCs w:val="24"/>
        </w:rPr>
      </w:pPr>
    </w:p>
    <w:p w14:paraId="3D5F622D" w14:textId="77777777" w:rsidR="00E72971" w:rsidRPr="00E72971" w:rsidRDefault="00E72971" w:rsidP="000A697E">
      <w:pPr>
        <w:pStyle w:val="ListParagraph"/>
        <w:spacing w:line="240" w:lineRule="auto"/>
        <w:jc w:val="both"/>
        <w:rPr>
          <w:rFonts w:ascii="Times New Roman" w:hAnsi="Times New Roman" w:cs="Times New Roman"/>
          <w:sz w:val="24"/>
          <w:szCs w:val="24"/>
        </w:rPr>
      </w:pPr>
    </w:p>
    <w:p w14:paraId="0F462800" w14:textId="77777777" w:rsidR="005E4EA6" w:rsidRPr="00E72971" w:rsidRDefault="00F0083D" w:rsidP="000A697E">
      <w:pPr>
        <w:pStyle w:val="ListParagraph"/>
        <w:numPr>
          <w:ilvl w:val="0"/>
          <w:numId w:val="14"/>
        </w:numPr>
        <w:spacing w:line="240" w:lineRule="auto"/>
        <w:jc w:val="both"/>
        <w:rPr>
          <w:rFonts w:ascii="Times New Roman" w:hAnsi="Times New Roman" w:cs="Times New Roman"/>
          <w:sz w:val="24"/>
          <w:szCs w:val="24"/>
          <w:u w:val="single"/>
        </w:rPr>
      </w:pPr>
      <w:r w:rsidRPr="00E72971">
        <w:rPr>
          <w:rFonts w:ascii="Times New Roman" w:hAnsi="Times New Roman" w:cs="Times New Roman"/>
          <w:sz w:val="24"/>
          <w:szCs w:val="24"/>
          <w:u w:val="single"/>
        </w:rPr>
        <w:t xml:space="preserve">Use in </w:t>
      </w:r>
      <w:r w:rsidR="005E4EA6" w:rsidRPr="00E72971">
        <w:rPr>
          <w:rFonts w:ascii="Times New Roman" w:hAnsi="Times New Roman" w:cs="Times New Roman"/>
          <w:sz w:val="24"/>
          <w:szCs w:val="24"/>
          <w:u w:val="single"/>
        </w:rPr>
        <w:t>Dose Escalation studies</w:t>
      </w:r>
    </w:p>
    <w:p w14:paraId="11793EB3" w14:textId="77777777" w:rsidR="005E4EA6" w:rsidRDefault="005E4EA6" w:rsidP="000A697E">
      <w:pPr>
        <w:pStyle w:val="ListParagraph"/>
        <w:spacing w:line="240" w:lineRule="auto"/>
        <w:jc w:val="both"/>
        <w:rPr>
          <w:rFonts w:ascii="Times New Roman" w:hAnsi="Times New Roman" w:cs="Times New Roman"/>
          <w:sz w:val="24"/>
          <w:szCs w:val="24"/>
        </w:rPr>
      </w:pPr>
      <w:r w:rsidRPr="00E72971">
        <w:rPr>
          <w:rFonts w:ascii="Times New Roman" w:hAnsi="Times New Roman" w:cs="Times New Roman"/>
          <w:sz w:val="24"/>
          <w:szCs w:val="24"/>
        </w:rPr>
        <w:t>Another area where challenge models are used is to determine challenge dosages needed to reach specific attack rates—example of this include salmonella Typhi dose escalation studies in an ambulant model design to advance understanding of host-path</w:t>
      </w:r>
      <w:r w:rsidR="00F0083D" w:rsidRPr="00E72971">
        <w:rPr>
          <w:rFonts w:ascii="Times New Roman" w:hAnsi="Times New Roman" w:cs="Times New Roman"/>
          <w:sz w:val="24"/>
          <w:szCs w:val="24"/>
        </w:rPr>
        <w:t>ogen interactions and immunity</w:t>
      </w:r>
      <w:r w:rsidR="00AA2D27" w:rsidRPr="00E72971">
        <w:rPr>
          <w:rFonts w:ascii="Times New Roman" w:hAnsi="Times New Roman" w:cs="Times New Roman"/>
          <w:sz w:val="24"/>
          <w:szCs w:val="24"/>
        </w:rPr>
        <w:t xml:space="preserve"> at different doses of exposure to Salmonella Typhi</w:t>
      </w:r>
      <w:r w:rsidR="00F8786E" w:rsidRPr="00E72971">
        <w:rPr>
          <w:rFonts w:ascii="Times New Roman" w:hAnsi="Times New Roman" w:cs="Times New Roman"/>
          <w:sz w:val="24"/>
          <w:szCs w:val="24"/>
        </w:rPr>
        <w:fldChar w:fldCharType="begin"/>
      </w:r>
      <w:r w:rsidR="00F8786E" w:rsidRPr="00E72971">
        <w:rPr>
          <w:rFonts w:ascii="Times New Roman" w:hAnsi="Times New Roman" w:cs="Times New Roman"/>
          <w:sz w:val="24"/>
          <w:szCs w:val="24"/>
        </w:rPr>
        <w:instrText xml:space="preserve"> ADDIN ZOTERO_ITEM CSL_CITATION {"citationID":"Dc3fr932","properties":{"formattedCitation":"(26)","plainCitation":"(26)","noteIndex":0},"citationItems":[{"id":1008,"uris":["http://zotero.org/users/4397119/items/SWX2MB3U"],"uri":["http://zotero.org/users/4397119/items/SWX2MB3U"],"itemData":{"id":1008,"type":"article-journal","title":"An Outpatient, Ambulant-Design, Controlled Human Infection Model Using Escalating Doses of Salmonella Typhi Challenge Delivered in Sodium Bicarbonate Solution","container-title":"Clinical Infectious Diseases: An Official Publication of the Infectious Diseases Society of America","page":"1230-1240","volume":"58","issue":"9","source":"PubMed Central","abstract":"Oral delivery of escalating-dose Salmonella Typhi (Quailes strain) using sodium bicarbonate buffer solution in an outpatient, ambulant-design human infection study demonstrates safety, requires a lower challenge inoculum than that used in historical studies, and offers a unique insight into host–pathogen interactions., Background. Typhoid fever is a major global health problem, the control of which is hindered by lack of a suitable animal model in which to study Salmonella Typhi infection. Until 1974, a human challenge model advanced understanding of typhoid and was used in vaccine development. We set out to establish a new human challenge model and ascertain the S. Typhi (Quailes strain) inoculum required for an attack rate of 60%–75% in typhoid-naive volunteers when ingested with sodium bicarbonate solution., Methods. Groups of healthy consenting adults ingested escalating dose levels of S. Typhi and were closely monitored in an outpatient setting for 2 weeks. Antibiotic treatment was initiated if typhoid diagnosis occurred (temperature ≥38°C sustained ≥12 hours or bacteremia) or at day 14 in those remaining untreated., Results. Two dose levels (103 or 104 colony-forming units) were required to achieve the primary objective, resulting in attack rates of 55% (11/20) or 65% (13/20), respectively. Challenge was well tolerated; 4 of 40 participants fulfilled prespecified criteria for severe infection. Most diagnoses (87.5%) were confirmed by blood culture, and asymptomatic bacteremia and stool shedding of S. Typhi was also observed. Participants who developed typhoid infection demonstrated serological responses to flagellin and lipopolysaccharide antigens by day 14; however, no anti-Vi antibody responses were detected., Conclusions. Human challenge with a small inoculum of virulent S. Typhi administered in bicarbonate solution can be performed safely using an ambulant-model design to advance understanding of host–pathogen interactions and immunity. This model should expedite development of diagnostics, vaccines, and therapeutics for typhoid control.","DOI":"10.1093/cid/ciu078","ISSN":"1058-4838","note":"PMID: 24519873\nPMCID: PMC3982839","journalAbbreviation":"Clin Infect Dis","author":[{"family":"Waddington","given":"Claire S."},{"family":"Darton","given":"Thomas C."},{"family":"Jones","given":"Claire"},{"family":"Haworth","given":"Kathryn"},{"family":"Peters","given":"Anna"},{"family":"John","given":"Tessa"},{"family":"Thompson","given":"Ben A. V."},{"family":"Kerridge","given":"Simon A."},{"family":"Kingsley","given":"Robert A."},{"family":"Zhou","given":"Liqing"},{"family":"Holt","given":"Kathryn E."},{"family":"Yu","given":"Ly-Mee"},{"family":"Lockhart","given":"Stephen"},{"family":"Farrar","given":"Jeremy J."},{"family":"Sztein","given":"Marcelo B."},{"family":"Dougan","given":"Gordon"},{"family":"Angus","given":"Brian"},{"family":"Levine","given":"Myron M."},{"family":"Pollard","given":"Andrew J."}],"issued":{"date-parts":[["2014",5,1]]}}}],"schema":"https://github.com/citation-style-language/schema/raw/master/csl-citation.json"} </w:instrText>
      </w:r>
      <w:r w:rsidR="00F8786E" w:rsidRPr="00E72971">
        <w:rPr>
          <w:rFonts w:ascii="Times New Roman" w:hAnsi="Times New Roman" w:cs="Times New Roman"/>
          <w:sz w:val="24"/>
          <w:szCs w:val="24"/>
        </w:rPr>
        <w:fldChar w:fldCharType="separate"/>
      </w:r>
      <w:r w:rsidR="00F8786E" w:rsidRPr="00E72971">
        <w:rPr>
          <w:rFonts w:ascii="Times New Roman" w:hAnsi="Times New Roman" w:cs="Times New Roman"/>
          <w:sz w:val="24"/>
          <w:szCs w:val="24"/>
        </w:rPr>
        <w:t>(26)</w:t>
      </w:r>
      <w:r w:rsidR="00F8786E" w:rsidRPr="00E72971">
        <w:rPr>
          <w:rFonts w:ascii="Times New Roman" w:hAnsi="Times New Roman" w:cs="Times New Roman"/>
          <w:sz w:val="24"/>
          <w:szCs w:val="24"/>
        </w:rPr>
        <w:fldChar w:fldCharType="end"/>
      </w:r>
      <w:r w:rsidR="00AA2D27" w:rsidRPr="00E72971">
        <w:rPr>
          <w:rFonts w:ascii="Times New Roman" w:hAnsi="Times New Roman" w:cs="Times New Roman"/>
          <w:sz w:val="24"/>
          <w:szCs w:val="24"/>
        </w:rPr>
        <w:t>.</w:t>
      </w:r>
      <w:r w:rsidR="00F0083D" w:rsidRPr="00E72971">
        <w:rPr>
          <w:rFonts w:ascii="Times New Roman" w:hAnsi="Times New Roman" w:cs="Times New Roman"/>
          <w:sz w:val="24"/>
          <w:szCs w:val="24"/>
        </w:rPr>
        <w:t xml:space="preserve"> </w:t>
      </w:r>
    </w:p>
    <w:p w14:paraId="7367236E" w14:textId="77777777" w:rsidR="00E72971" w:rsidRDefault="00E72971" w:rsidP="000A697E">
      <w:pPr>
        <w:pStyle w:val="ListParagraph"/>
        <w:spacing w:line="240" w:lineRule="auto"/>
        <w:jc w:val="both"/>
        <w:rPr>
          <w:rFonts w:ascii="Times New Roman" w:hAnsi="Times New Roman" w:cs="Times New Roman"/>
          <w:sz w:val="24"/>
          <w:szCs w:val="24"/>
        </w:rPr>
      </w:pPr>
    </w:p>
    <w:p w14:paraId="56C71AF6" w14:textId="77777777" w:rsidR="00E72971" w:rsidRPr="00E72971" w:rsidRDefault="00E72971" w:rsidP="000A697E">
      <w:pPr>
        <w:pStyle w:val="ListParagraph"/>
        <w:spacing w:line="240" w:lineRule="auto"/>
        <w:jc w:val="both"/>
        <w:rPr>
          <w:rFonts w:ascii="Times New Roman" w:hAnsi="Times New Roman" w:cs="Times New Roman"/>
          <w:sz w:val="24"/>
          <w:szCs w:val="24"/>
        </w:rPr>
      </w:pPr>
    </w:p>
    <w:p w14:paraId="2F622DB4" w14:textId="77777777" w:rsidR="00F0083D" w:rsidRPr="00E72971" w:rsidRDefault="00F0083D" w:rsidP="000A697E">
      <w:pPr>
        <w:pStyle w:val="ListParagraph"/>
        <w:numPr>
          <w:ilvl w:val="0"/>
          <w:numId w:val="14"/>
        </w:numPr>
        <w:spacing w:line="240" w:lineRule="auto"/>
        <w:jc w:val="both"/>
        <w:rPr>
          <w:rFonts w:ascii="Times New Roman" w:hAnsi="Times New Roman" w:cs="Times New Roman"/>
          <w:sz w:val="24"/>
          <w:szCs w:val="24"/>
        </w:rPr>
      </w:pPr>
      <w:r w:rsidRPr="00E72971">
        <w:rPr>
          <w:rFonts w:ascii="Times New Roman" w:hAnsi="Times New Roman" w:cs="Times New Roman"/>
          <w:sz w:val="24"/>
          <w:szCs w:val="24"/>
          <w:u w:val="single"/>
        </w:rPr>
        <w:t>For studying various facets of infection and derived immunity in humans</w:t>
      </w:r>
      <w:r w:rsidRPr="00E72971">
        <w:rPr>
          <w:rFonts w:ascii="Times New Roman" w:hAnsi="Times New Roman" w:cs="Times New Roman"/>
          <w:sz w:val="24"/>
          <w:szCs w:val="24"/>
        </w:rPr>
        <w:t xml:space="preserve">. </w:t>
      </w:r>
    </w:p>
    <w:p w14:paraId="6480202A" w14:textId="77777777" w:rsidR="00BB709F" w:rsidRDefault="00F6514E" w:rsidP="000A697E">
      <w:pPr>
        <w:pStyle w:val="ListParagraph"/>
        <w:spacing w:line="240" w:lineRule="auto"/>
        <w:jc w:val="both"/>
        <w:rPr>
          <w:rFonts w:ascii="Times New Roman" w:hAnsi="Times New Roman" w:cs="Times New Roman"/>
          <w:sz w:val="24"/>
          <w:szCs w:val="24"/>
        </w:rPr>
      </w:pPr>
      <w:r w:rsidRPr="00E72971">
        <w:rPr>
          <w:rFonts w:ascii="Times New Roman" w:hAnsi="Times New Roman" w:cs="Times New Roman"/>
          <w:sz w:val="24"/>
          <w:szCs w:val="24"/>
        </w:rPr>
        <w:t>Human Challenge studies are the most obvious way to prove causality. Unlike past</w:t>
      </w:r>
      <w:r w:rsidR="00E6272F" w:rsidRPr="00E72971">
        <w:rPr>
          <w:rFonts w:ascii="Times New Roman" w:hAnsi="Times New Roman" w:cs="Times New Roman"/>
          <w:sz w:val="24"/>
          <w:szCs w:val="24"/>
        </w:rPr>
        <w:t xml:space="preserve"> self-challenge</w:t>
      </w:r>
      <w:r w:rsidRPr="00E72971">
        <w:rPr>
          <w:rFonts w:ascii="Times New Roman" w:hAnsi="Times New Roman" w:cs="Times New Roman"/>
          <w:sz w:val="24"/>
          <w:szCs w:val="24"/>
        </w:rPr>
        <w:t xml:space="preserve"> serendipitous discoveries, well regulated CHIM studies have been able to identify rhinovirus as the main cause behind common cold. Another important area where CHIM studies have contributed is in knowing important virulence factors and identifying mechanisms underlying host susceptibility. </w:t>
      </w:r>
      <w:r w:rsidR="00E6272F" w:rsidRPr="00E72971">
        <w:rPr>
          <w:rFonts w:ascii="Times New Roman" w:hAnsi="Times New Roman" w:cs="Times New Roman"/>
          <w:sz w:val="24"/>
          <w:szCs w:val="24"/>
        </w:rPr>
        <w:t xml:space="preserve"> An example of this is the N. Gonorrhoae IgA1 protease deficient strain challenge model</w:t>
      </w:r>
      <w:r w:rsidR="00AA2D27" w:rsidRPr="00E72971">
        <w:rPr>
          <w:rFonts w:ascii="Times New Roman" w:hAnsi="Times New Roman" w:cs="Times New Roman"/>
          <w:sz w:val="24"/>
          <w:szCs w:val="24"/>
        </w:rPr>
        <w:t xml:space="preserve"> which attempts to assess its</w:t>
      </w:r>
      <w:r w:rsidR="00E6272F" w:rsidRPr="00E72971">
        <w:rPr>
          <w:rFonts w:ascii="Times New Roman" w:hAnsi="Times New Roman" w:cs="Times New Roman"/>
          <w:sz w:val="24"/>
          <w:szCs w:val="24"/>
        </w:rPr>
        <w:t xml:space="preserve"> pote</w:t>
      </w:r>
      <w:r w:rsidR="00AA2D27" w:rsidRPr="00E72971">
        <w:rPr>
          <w:rFonts w:ascii="Times New Roman" w:hAnsi="Times New Roman" w:cs="Times New Roman"/>
          <w:sz w:val="24"/>
          <w:szCs w:val="24"/>
        </w:rPr>
        <w:t>ntial virulence in</w:t>
      </w:r>
      <w:r w:rsidR="00E6272F" w:rsidRPr="00E72971">
        <w:rPr>
          <w:rFonts w:ascii="Times New Roman" w:hAnsi="Times New Roman" w:cs="Times New Roman"/>
          <w:sz w:val="24"/>
          <w:szCs w:val="24"/>
        </w:rPr>
        <w:t xml:space="preserve"> male volunteers</w:t>
      </w:r>
      <w:r w:rsidR="00F8786E" w:rsidRPr="00E72971">
        <w:rPr>
          <w:rFonts w:ascii="Times New Roman" w:hAnsi="Times New Roman" w:cs="Times New Roman"/>
          <w:sz w:val="24"/>
          <w:szCs w:val="24"/>
        </w:rPr>
        <w:fldChar w:fldCharType="begin"/>
      </w:r>
      <w:r w:rsidR="00F8786E" w:rsidRPr="00E72971">
        <w:rPr>
          <w:rFonts w:ascii="Times New Roman" w:hAnsi="Times New Roman" w:cs="Times New Roman"/>
          <w:sz w:val="24"/>
          <w:szCs w:val="24"/>
        </w:rPr>
        <w:instrText xml:space="preserve"> ADDIN ZOTERO_ITEM CSL_CITATION {"citationID":"2Zn1W1cV","properties":{"formattedCitation":"(27)","plainCitation":"(27)","noteIndex":0},"citationItems":[{"id":1011,"uris":["http://zotero.org/users/4397119/items/8JYJ96RH"],"uri":["http://zotero.org/users/4397119/items/8JYJ96RH"],"itemData":{"id":1011,"type":"article-journal","title":"Experimental Gonococcal Infection in Male Volunteers: Cumulative Experience with Neisseria gonorrhoeae Strains FA1090 and MS11mkC","container-title":"Frontiers in Microbiology","volume":"2","source":"PubMed Central","abstract":"Experimental infection of male volunteers with Neisseria gonorrhoeae is safe and reproduces the clinical features of naturally acquired gonococcal urethritis. Human inoculation studies have helped define the natural history of experimental infection with two well-characterized strains of N. gonorrhoeae, FA1090 and MS11mkC. The human model has proved useful for testing the importance of putative gonococcal virulence factors for urethral infection in men. Studies with isogenic mutants have improved our understanding of the requirements for gonococcal LOS structures, pili, opacity proteins, IgA1 protease, and the ability of infecting organisms to obtain iron from human transferrin and lactoferrin during uncomplicated urethritis. The model also presents opportunities to examine innate host immune responses that may be exploited or improved in development and testing of gonococcal vaccines. Here we review results to date with human experimental gonorrhea.","URL":"https://www.ncbi.nlm.nih.gov/pmc/articles/PMC3119411/","DOI":"10.3389/fmicb.2011.00123","ISSN":"1664-302X","note":"PMID: 21734909\nPMCID: PMC3119411","shortTitle":"Experimental Gonococcal Infection in Male Volunteers","journalAbbreviation":"Front Microbiol","author":[{"family":"Hobbs","given":"Marcia M."},{"family":"Sparling","given":"P. Frederick"},{"family":"Cohen","given":"Myron S."},{"family":"Shafer","given":"William M."},{"family":"Deal","given":"Carolyn D."},{"family":"Jerse","given":"Ann E."}],"issued":{"date-parts":[["2011",5,31]]},"accessed":{"date-parts":[["2018",3,18]]}}}],"schema":"https://github.com/citation-style-language/schema/raw/master/csl-citation.json"} </w:instrText>
      </w:r>
      <w:r w:rsidR="00F8786E" w:rsidRPr="00E72971">
        <w:rPr>
          <w:rFonts w:ascii="Times New Roman" w:hAnsi="Times New Roman" w:cs="Times New Roman"/>
          <w:sz w:val="24"/>
          <w:szCs w:val="24"/>
        </w:rPr>
        <w:fldChar w:fldCharType="separate"/>
      </w:r>
      <w:r w:rsidR="00F8786E" w:rsidRPr="00E72971">
        <w:rPr>
          <w:rFonts w:ascii="Times New Roman" w:hAnsi="Times New Roman" w:cs="Times New Roman"/>
          <w:sz w:val="24"/>
          <w:szCs w:val="24"/>
        </w:rPr>
        <w:t>(27)</w:t>
      </w:r>
      <w:r w:rsidR="00F8786E" w:rsidRPr="00E72971">
        <w:rPr>
          <w:rFonts w:ascii="Times New Roman" w:hAnsi="Times New Roman" w:cs="Times New Roman"/>
          <w:sz w:val="24"/>
          <w:szCs w:val="24"/>
        </w:rPr>
        <w:fldChar w:fldCharType="end"/>
      </w:r>
      <w:r w:rsidR="00E6272F" w:rsidRPr="00E72971">
        <w:rPr>
          <w:rFonts w:ascii="Times New Roman" w:hAnsi="Times New Roman" w:cs="Times New Roman"/>
          <w:sz w:val="24"/>
          <w:szCs w:val="24"/>
        </w:rPr>
        <w:t xml:space="preserve">. </w:t>
      </w:r>
    </w:p>
    <w:p w14:paraId="225ED9EE" w14:textId="77777777" w:rsidR="00E72971" w:rsidRDefault="00E72971" w:rsidP="000A697E">
      <w:pPr>
        <w:pStyle w:val="ListParagraph"/>
        <w:spacing w:line="240" w:lineRule="auto"/>
        <w:jc w:val="both"/>
        <w:rPr>
          <w:rFonts w:ascii="Times New Roman" w:hAnsi="Times New Roman" w:cs="Times New Roman"/>
          <w:sz w:val="24"/>
          <w:szCs w:val="24"/>
        </w:rPr>
      </w:pPr>
    </w:p>
    <w:p w14:paraId="2BDB3DCE" w14:textId="77777777" w:rsidR="00E72971" w:rsidRPr="00E72971" w:rsidRDefault="00E72971" w:rsidP="000A697E">
      <w:pPr>
        <w:pStyle w:val="ListParagraph"/>
        <w:spacing w:line="240" w:lineRule="auto"/>
        <w:jc w:val="both"/>
        <w:rPr>
          <w:rFonts w:ascii="Times New Roman" w:hAnsi="Times New Roman" w:cs="Times New Roman"/>
          <w:sz w:val="24"/>
          <w:szCs w:val="24"/>
        </w:rPr>
      </w:pPr>
    </w:p>
    <w:p w14:paraId="14DEC01C" w14:textId="77777777" w:rsidR="00260F17" w:rsidRDefault="004165BB" w:rsidP="000A697E">
      <w:pPr>
        <w:spacing w:line="240" w:lineRule="auto"/>
        <w:jc w:val="both"/>
        <w:rPr>
          <w:rFonts w:ascii="Times New Roman" w:hAnsi="Times New Roman" w:cs="Times New Roman"/>
          <w:b/>
          <w:sz w:val="24"/>
          <w:szCs w:val="24"/>
          <w:u w:val="single"/>
        </w:rPr>
      </w:pPr>
      <w:r w:rsidRPr="00E72971">
        <w:rPr>
          <w:rFonts w:ascii="Times New Roman" w:hAnsi="Times New Roman" w:cs="Times New Roman"/>
          <w:b/>
          <w:sz w:val="24"/>
          <w:szCs w:val="24"/>
          <w:u w:val="single"/>
        </w:rPr>
        <w:t xml:space="preserve"> Does India need CHIM studies?</w:t>
      </w:r>
      <w:r w:rsidR="00990055" w:rsidRPr="00E72971">
        <w:rPr>
          <w:rFonts w:ascii="Times New Roman" w:hAnsi="Times New Roman" w:cs="Times New Roman"/>
          <w:b/>
          <w:sz w:val="24"/>
          <w:szCs w:val="24"/>
          <w:u w:val="single"/>
        </w:rPr>
        <w:t xml:space="preserve"> Emic and </w:t>
      </w:r>
      <w:r w:rsidR="007038E9" w:rsidRPr="00E72971">
        <w:rPr>
          <w:rFonts w:ascii="Times New Roman" w:hAnsi="Times New Roman" w:cs="Times New Roman"/>
          <w:b/>
          <w:sz w:val="24"/>
          <w:szCs w:val="24"/>
          <w:u w:val="single"/>
        </w:rPr>
        <w:t>Etic perspectives</w:t>
      </w:r>
      <w:r w:rsidRPr="00E72971">
        <w:rPr>
          <w:rFonts w:ascii="Times New Roman" w:hAnsi="Times New Roman" w:cs="Times New Roman"/>
          <w:b/>
          <w:sz w:val="24"/>
          <w:szCs w:val="24"/>
          <w:u w:val="single"/>
        </w:rPr>
        <w:t xml:space="preserve"> to</w:t>
      </w:r>
      <w:r w:rsidR="00585DF9" w:rsidRPr="00E72971">
        <w:rPr>
          <w:rFonts w:ascii="Times New Roman" w:hAnsi="Times New Roman" w:cs="Times New Roman"/>
          <w:b/>
          <w:sz w:val="24"/>
          <w:szCs w:val="24"/>
          <w:u w:val="single"/>
        </w:rPr>
        <w:t xml:space="preserve"> the </w:t>
      </w:r>
      <w:r w:rsidR="00585DF9" w:rsidRPr="00D25A53">
        <w:rPr>
          <w:rFonts w:ascii="Times New Roman" w:hAnsi="Times New Roman" w:cs="Times New Roman"/>
          <w:b/>
          <w:i/>
          <w:sz w:val="24"/>
          <w:szCs w:val="24"/>
          <w:u w:val="single"/>
        </w:rPr>
        <w:t>Idea</w:t>
      </w:r>
      <w:r w:rsidR="00585DF9" w:rsidRPr="00E72971">
        <w:rPr>
          <w:rFonts w:ascii="Times New Roman" w:hAnsi="Times New Roman" w:cs="Times New Roman"/>
          <w:b/>
          <w:sz w:val="24"/>
          <w:szCs w:val="24"/>
          <w:u w:val="single"/>
        </w:rPr>
        <w:t xml:space="preserve"> of</w:t>
      </w:r>
      <w:r w:rsidRPr="00E72971">
        <w:rPr>
          <w:rFonts w:ascii="Times New Roman" w:hAnsi="Times New Roman" w:cs="Times New Roman"/>
          <w:b/>
          <w:sz w:val="24"/>
          <w:szCs w:val="24"/>
          <w:u w:val="single"/>
        </w:rPr>
        <w:t xml:space="preserve"> conducting CHIM studies in India: </w:t>
      </w:r>
    </w:p>
    <w:p w14:paraId="407CB575" w14:textId="77777777" w:rsidR="00E72971" w:rsidRPr="00E72971" w:rsidRDefault="00E72971" w:rsidP="000A697E">
      <w:pPr>
        <w:spacing w:line="240" w:lineRule="auto"/>
        <w:jc w:val="both"/>
        <w:rPr>
          <w:rFonts w:ascii="Times New Roman" w:hAnsi="Times New Roman" w:cs="Times New Roman"/>
          <w:b/>
          <w:sz w:val="24"/>
          <w:szCs w:val="24"/>
          <w:u w:val="single"/>
        </w:rPr>
      </w:pPr>
    </w:p>
    <w:p w14:paraId="0B4A27B1" w14:textId="77777777" w:rsidR="00ED6A92" w:rsidRDefault="004165BB" w:rsidP="000A697E">
      <w:pPr>
        <w:spacing w:line="240" w:lineRule="auto"/>
        <w:jc w:val="both"/>
        <w:rPr>
          <w:rFonts w:ascii="Times New Roman" w:hAnsi="Times New Roman" w:cs="Times New Roman"/>
          <w:sz w:val="24"/>
          <w:szCs w:val="24"/>
        </w:rPr>
      </w:pPr>
      <w:r w:rsidRPr="00E72971">
        <w:rPr>
          <w:rFonts w:ascii="Times New Roman" w:hAnsi="Times New Roman" w:cs="Times New Roman"/>
          <w:sz w:val="24"/>
          <w:szCs w:val="24"/>
        </w:rPr>
        <w:t>As is evident, CHIM</w:t>
      </w:r>
      <w:r w:rsidR="00E54D9B" w:rsidRPr="00E72971">
        <w:rPr>
          <w:rFonts w:ascii="Times New Roman" w:hAnsi="Times New Roman" w:cs="Times New Roman"/>
          <w:sz w:val="24"/>
          <w:szCs w:val="24"/>
        </w:rPr>
        <w:t xml:space="preserve"> studies are technically cha</w:t>
      </w:r>
      <w:r w:rsidR="00E55226" w:rsidRPr="00E72971">
        <w:rPr>
          <w:rFonts w:ascii="Times New Roman" w:hAnsi="Times New Roman" w:cs="Times New Roman"/>
          <w:sz w:val="24"/>
          <w:szCs w:val="24"/>
        </w:rPr>
        <w:t>llenging and ethically demanding as it attempts to</w:t>
      </w:r>
      <w:r w:rsidR="00E54D9B" w:rsidRPr="00E72971">
        <w:rPr>
          <w:rFonts w:ascii="Times New Roman" w:hAnsi="Times New Roman" w:cs="Times New Roman"/>
          <w:sz w:val="24"/>
          <w:szCs w:val="24"/>
        </w:rPr>
        <w:t xml:space="preserve"> balance the acceptable levels of risk</w:t>
      </w:r>
      <w:r w:rsidR="00E55226" w:rsidRPr="00E72971">
        <w:rPr>
          <w:rFonts w:ascii="Times New Roman" w:hAnsi="Times New Roman" w:cs="Times New Roman"/>
          <w:sz w:val="24"/>
          <w:szCs w:val="24"/>
        </w:rPr>
        <w:t xml:space="preserve"> to health</w:t>
      </w:r>
      <w:r w:rsidR="00ED6A92" w:rsidRPr="00E72971">
        <w:rPr>
          <w:rFonts w:ascii="Times New Roman" w:hAnsi="Times New Roman" w:cs="Times New Roman"/>
          <w:sz w:val="24"/>
          <w:szCs w:val="24"/>
        </w:rPr>
        <w:t>y</w:t>
      </w:r>
      <w:r w:rsidR="00E55226" w:rsidRPr="00E72971">
        <w:rPr>
          <w:rFonts w:ascii="Times New Roman" w:hAnsi="Times New Roman" w:cs="Times New Roman"/>
          <w:sz w:val="24"/>
          <w:szCs w:val="24"/>
        </w:rPr>
        <w:t xml:space="preserve"> human volunteers</w:t>
      </w:r>
      <w:r w:rsidR="00E54D9B" w:rsidRPr="00E72971">
        <w:rPr>
          <w:rFonts w:ascii="Times New Roman" w:hAnsi="Times New Roman" w:cs="Times New Roman"/>
          <w:sz w:val="24"/>
          <w:szCs w:val="24"/>
        </w:rPr>
        <w:t xml:space="preserve"> with a </w:t>
      </w:r>
      <w:r w:rsidR="00E55226" w:rsidRPr="00E72971">
        <w:rPr>
          <w:rFonts w:ascii="Times New Roman" w:hAnsi="Times New Roman" w:cs="Times New Roman"/>
          <w:sz w:val="24"/>
          <w:szCs w:val="24"/>
        </w:rPr>
        <w:t xml:space="preserve">transparent and truly </w:t>
      </w:r>
      <w:r w:rsidR="00E54D9B" w:rsidRPr="00E72971">
        <w:rPr>
          <w:rFonts w:ascii="Times New Roman" w:hAnsi="Times New Roman" w:cs="Times New Roman"/>
          <w:sz w:val="24"/>
          <w:szCs w:val="24"/>
        </w:rPr>
        <w:t xml:space="preserve">informed </w:t>
      </w:r>
      <w:r w:rsidR="00861714" w:rsidRPr="00E72971">
        <w:rPr>
          <w:rFonts w:ascii="Times New Roman" w:hAnsi="Times New Roman" w:cs="Times New Roman"/>
          <w:sz w:val="24"/>
          <w:szCs w:val="24"/>
        </w:rPr>
        <w:t>I</w:t>
      </w:r>
      <w:r w:rsidR="00E55226" w:rsidRPr="00E72971">
        <w:rPr>
          <w:rFonts w:ascii="Times New Roman" w:hAnsi="Times New Roman" w:cs="Times New Roman"/>
          <w:sz w:val="24"/>
          <w:szCs w:val="24"/>
        </w:rPr>
        <w:t xml:space="preserve">nformed </w:t>
      </w:r>
      <w:r w:rsidR="00861714" w:rsidRPr="00E72971">
        <w:rPr>
          <w:rFonts w:ascii="Times New Roman" w:hAnsi="Times New Roman" w:cs="Times New Roman"/>
          <w:sz w:val="24"/>
          <w:szCs w:val="24"/>
        </w:rPr>
        <w:t>C</w:t>
      </w:r>
      <w:r w:rsidR="00E55226" w:rsidRPr="00E72971">
        <w:rPr>
          <w:rFonts w:ascii="Times New Roman" w:hAnsi="Times New Roman" w:cs="Times New Roman"/>
          <w:sz w:val="24"/>
          <w:szCs w:val="24"/>
        </w:rPr>
        <w:t>onsent process. CHIM studies are a</w:t>
      </w:r>
      <w:r w:rsidR="00ED6A92" w:rsidRPr="00E72971">
        <w:rPr>
          <w:rFonts w:ascii="Times New Roman" w:hAnsi="Times New Roman" w:cs="Times New Roman"/>
          <w:sz w:val="24"/>
          <w:szCs w:val="24"/>
        </w:rPr>
        <w:t>lso socially compelling as though they</w:t>
      </w:r>
      <w:r w:rsidR="00E55226" w:rsidRPr="00E72971">
        <w:rPr>
          <w:rFonts w:ascii="Times New Roman" w:hAnsi="Times New Roman" w:cs="Times New Roman"/>
          <w:sz w:val="24"/>
          <w:szCs w:val="24"/>
        </w:rPr>
        <w:t xml:space="preserve"> do tend to answer questions</w:t>
      </w:r>
      <w:r w:rsidR="00ED6A92" w:rsidRPr="00E72971">
        <w:rPr>
          <w:rFonts w:ascii="Times New Roman" w:hAnsi="Times New Roman" w:cs="Times New Roman"/>
          <w:sz w:val="24"/>
          <w:szCs w:val="24"/>
        </w:rPr>
        <w:t xml:space="preserve"> of public health importance; they</w:t>
      </w:r>
      <w:r w:rsidR="00E55226" w:rsidRPr="00E72971">
        <w:rPr>
          <w:rFonts w:ascii="Times New Roman" w:hAnsi="Times New Roman" w:cs="Times New Roman"/>
          <w:sz w:val="24"/>
          <w:szCs w:val="24"/>
        </w:rPr>
        <w:t xml:space="preserve"> also demand community participation and sensitization to the </w:t>
      </w:r>
      <w:r w:rsidR="000A75AC" w:rsidRPr="00E72971">
        <w:rPr>
          <w:rFonts w:ascii="Times New Roman" w:hAnsi="Times New Roman" w:cs="Times New Roman"/>
          <w:sz w:val="24"/>
          <w:szCs w:val="24"/>
        </w:rPr>
        <w:t xml:space="preserve">nubilous </w:t>
      </w:r>
      <w:r w:rsidR="00E55226" w:rsidRPr="00E72971">
        <w:rPr>
          <w:rFonts w:ascii="Times New Roman" w:hAnsi="Times New Roman" w:cs="Times New Roman"/>
          <w:sz w:val="24"/>
          <w:szCs w:val="24"/>
        </w:rPr>
        <w:t xml:space="preserve">concept of risk-benefit ratios in research. </w:t>
      </w:r>
    </w:p>
    <w:p w14:paraId="36E17124" w14:textId="77777777" w:rsidR="00E72971" w:rsidRPr="00E72971" w:rsidRDefault="00E72971" w:rsidP="000A697E">
      <w:pPr>
        <w:spacing w:line="240" w:lineRule="auto"/>
        <w:jc w:val="both"/>
        <w:rPr>
          <w:rFonts w:ascii="Times New Roman" w:hAnsi="Times New Roman" w:cs="Times New Roman"/>
          <w:sz w:val="24"/>
          <w:szCs w:val="24"/>
        </w:rPr>
      </w:pPr>
    </w:p>
    <w:p w14:paraId="01BE42A1" w14:textId="77777777" w:rsidR="00C45D85" w:rsidRDefault="00E55226" w:rsidP="000A697E">
      <w:pPr>
        <w:spacing w:line="240" w:lineRule="auto"/>
        <w:jc w:val="both"/>
        <w:rPr>
          <w:rFonts w:ascii="Times New Roman" w:hAnsi="Times New Roman" w:cs="Times New Roman"/>
          <w:sz w:val="24"/>
          <w:szCs w:val="24"/>
        </w:rPr>
      </w:pPr>
      <w:r w:rsidRPr="00E72971">
        <w:rPr>
          <w:rFonts w:ascii="Times New Roman" w:hAnsi="Times New Roman" w:cs="Times New Roman"/>
          <w:sz w:val="24"/>
          <w:szCs w:val="24"/>
        </w:rPr>
        <w:t>So, does India need these type</w:t>
      </w:r>
      <w:r w:rsidR="00861714" w:rsidRPr="00E72971">
        <w:rPr>
          <w:rFonts w:ascii="Times New Roman" w:hAnsi="Times New Roman" w:cs="Times New Roman"/>
          <w:sz w:val="24"/>
          <w:szCs w:val="24"/>
        </w:rPr>
        <w:t>s</w:t>
      </w:r>
      <w:r w:rsidRPr="00E72971">
        <w:rPr>
          <w:rFonts w:ascii="Times New Roman" w:hAnsi="Times New Roman" w:cs="Times New Roman"/>
          <w:sz w:val="24"/>
          <w:szCs w:val="24"/>
        </w:rPr>
        <w:t xml:space="preserve"> of ambitious projects at all? Can’t we do without them?</w:t>
      </w:r>
      <w:r w:rsidR="000A75AC" w:rsidRPr="00E72971">
        <w:rPr>
          <w:rFonts w:ascii="Times New Roman" w:hAnsi="Times New Roman" w:cs="Times New Roman"/>
          <w:sz w:val="24"/>
          <w:szCs w:val="24"/>
        </w:rPr>
        <w:t xml:space="preserve"> Are CHIM studies a ‘want’ or a ‘need’ for the Indian society? What is the social value of such studies in India? </w:t>
      </w:r>
    </w:p>
    <w:p w14:paraId="7B0ED813" w14:textId="77777777" w:rsidR="00E72971" w:rsidRPr="00E72971" w:rsidRDefault="00E72971" w:rsidP="000A697E">
      <w:pPr>
        <w:spacing w:line="240" w:lineRule="auto"/>
        <w:jc w:val="both"/>
        <w:rPr>
          <w:rFonts w:ascii="Times New Roman" w:hAnsi="Times New Roman" w:cs="Times New Roman"/>
          <w:sz w:val="24"/>
          <w:szCs w:val="24"/>
        </w:rPr>
      </w:pPr>
    </w:p>
    <w:p w14:paraId="03845CF3" w14:textId="77777777" w:rsidR="007355D8" w:rsidRDefault="00C45D85" w:rsidP="000A697E">
      <w:pPr>
        <w:spacing w:line="240" w:lineRule="auto"/>
        <w:jc w:val="both"/>
        <w:rPr>
          <w:rFonts w:ascii="Times New Roman" w:hAnsi="Times New Roman" w:cs="Times New Roman"/>
          <w:sz w:val="24"/>
          <w:szCs w:val="24"/>
        </w:rPr>
      </w:pPr>
      <w:r w:rsidRPr="00E72971">
        <w:rPr>
          <w:rFonts w:ascii="Times New Roman" w:hAnsi="Times New Roman" w:cs="Times New Roman"/>
          <w:sz w:val="24"/>
          <w:szCs w:val="24"/>
        </w:rPr>
        <w:t xml:space="preserve">An ethical enquiry into the need of CHIM studies for India would require one to use both emic and etic perspectives to understand the relevance of such studies in the Indian cultural fabric. The </w:t>
      </w:r>
      <w:r w:rsidR="007355D8" w:rsidRPr="00E72971">
        <w:rPr>
          <w:rFonts w:ascii="Times New Roman" w:hAnsi="Times New Roman" w:cs="Times New Roman"/>
          <w:sz w:val="24"/>
          <w:szCs w:val="24"/>
        </w:rPr>
        <w:t xml:space="preserve">subsequent sub-section </w:t>
      </w:r>
      <w:r w:rsidR="003969F0" w:rsidRPr="00E72971">
        <w:rPr>
          <w:rFonts w:ascii="Times New Roman" w:hAnsi="Times New Roman" w:cs="Times New Roman"/>
          <w:sz w:val="24"/>
          <w:szCs w:val="24"/>
        </w:rPr>
        <w:t>weighs conflicting</w:t>
      </w:r>
      <w:r w:rsidR="007355D8" w:rsidRPr="00E72971">
        <w:rPr>
          <w:rFonts w:ascii="Times New Roman" w:hAnsi="Times New Roman" w:cs="Times New Roman"/>
          <w:sz w:val="24"/>
          <w:szCs w:val="24"/>
        </w:rPr>
        <w:t xml:space="preserve"> prima facie obligations using</w:t>
      </w:r>
      <w:r w:rsidRPr="00E72971">
        <w:rPr>
          <w:rFonts w:ascii="Times New Roman" w:hAnsi="Times New Roman" w:cs="Times New Roman"/>
          <w:sz w:val="24"/>
          <w:szCs w:val="24"/>
        </w:rPr>
        <w:t xml:space="preserve"> the reflective equilibrium approach</w:t>
      </w:r>
      <w:r w:rsidR="00634A6A" w:rsidRPr="00E72971">
        <w:rPr>
          <w:rFonts w:ascii="Times New Roman" w:hAnsi="Times New Roman" w:cs="Times New Roman"/>
          <w:sz w:val="24"/>
          <w:szCs w:val="24"/>
        </w:rPr>
        <w:fldChar w:fldCharType="begin"/>
      </w:r>
      <w:r w:rsidR="00634A6A" w:rsidRPr="00E72971">
        <w:rPr>
          <w:rFonts w:ascii="Times New Roman" w:hAnsi="Times New Roman" w:cs="Times New Roman"/>
          <w:sz w:val="24"/>
          <w:szCs w:val="24"/>
        </w:rPr>
        <w:instrText xml:space="preserve"> ADDIN ZOTERO_ITEM CSL_CITATION {"citationID":"Wxyz8PUY","properties":{"formattedCitation":"(28)","plainCitation":"(28)","noteIndex":0},"citationItems":[{"id":1014,"uris":["http://zotero.org/users/4397119/items/S7BHULTG"],"uri":["http://zotero.org/users/4397119/items/S7BHULTG"],"itemData":{"id":1014,"type":"book","title":"Principles of biomedical ethics /","publisher":"Oxford University Press,","publisher-place":"New York :","edition":"7th ed.","event-place":"New York :","ISBN":"978-0-19-992458-5","author":[{"family":"Beauchamp","given":"Tom L."}],"issued":{"literal":"c2013."}}}],"schema":"https://github.com/citation-style-language/schema/raw/master/csl-citation.json"} </w:instrText>
      </w:r>
      <w:r w:rsidR="00634A6A" w:rsidRPr="00E72971">
        <w:rPr>
          <w:rFonts w:ascii="Times New Roman" w:hAnsi="Times New Roman" w:cs="Times New Roman"/>
          <w:sz w:val="24"/>
          <w:szCs w:val="24"/>
        </w:rPr>
        <w:fldChar w:fldCharType="separate"/>
      </w:r>
      <w:r w:rsidR="00634A6A" w:rsidRPr="00E72971">
        <w:rPr>
          <w:rFonts w:ascii="Times New Roman" w:hAnsi="Times New Roman" w:cs="Times New Roman"/>
          <w:sz w:val="24"/>
          <w:szCs w:val="24"/>
        </w:rPr>
        <w:t>(28)</w:t>
      </w:r>
      <w:r w:rsidR="00634A6A" w:rsidRPr="00E72971">
        <w:rPr>
          <w:rFonts w:ascii="Times New Roman" w:hAnsi="Times New Roman" w:cs="Times New Roman"/>
          <w:sz w:val="24"/>
          <w:szCs w:val="24"/>
        </w:rPr>
        <w:fldChar w:fldCharType="end"/>
      </w:r>
      <w:r w:rsidR="007355D8" w:rsidRPr="00E72971">
        <w:rPr>
          <w:rFonts w:ascii="Times New Roman" w:hAnsi="Times New Roman" w:cs="Times New Roman"/>
          <w:sz w:val="24"/>
          <w:szCs w:val="24"/>
        </w:rPr>
        <w:t xml:space="preserve"> to reach a state of balance</w:t>
      </w:r>
      <w:r w:rsidRPr="00E72971">
        <w:rPr>
          <w:rFonts w:ascii="Times New Roman" w:hAnsi="Times New Roman" w:cs="Times New Roman"/>
          <w:sz w:val="24"/>
          <w:szCs w:val="24"/>
        </w:rPr>
        <w:t xml:space="preserve"> justifying conducting CHIM studies as a moral obligation</w:t>
      </w:r>
      <w:r w:rsidR="007355D8" w:rsidRPr="00E72971">
        <w:rPr>
          <w:rFonts w:ascii="Times New Roman" w:hAnsi="Times New Roman" w:cs="Times New Roman"/>
          <w:sz w:val="24"/>
          <w:szCs w:val="24"/>
        </w:rPr>
        <w:t xml:space="preserve">. </w:t>
      </w:r>
    </w:p>
    <w:p w14:paraId="07EE8D0E" w14:textId="77777777" w:rsidR="00E72971" w:rsidRPr="00E72971" w:rsidRDefault="00E72971" w:rsidP="000A697E">
      <w:pPr>
        <w:spacing w:line="240" w:lineRule="auto"/>
        <w:jc w:val="both"/>
        <w:rPr>
          <w:rFonts w:ascii="Times New Roman" w:hAnsi="Times New Roman" w:cs="Times New Roman"/>
          <w:sz w:val="24"/>
          <w:szCs w:val="24"/>
        </w:rPr>
      </w:pPr>
    </w:p>
    <w:p w14:paraId="65A5FD18" w14:textId="77777777" w:rsidR="007355D8" w:rsidRDefault="00ED6A92" w:rsidP="000A697E">
      <w:pPr>
        <w:spacing w:line="240" w:lineRule="auto"/>
        <w:jc w:val="both"/>
        <w:rPr>
          <w:rFonts w:ascii="Times New Roman" w:hAnsi="Times New Roman" w:cs="Times New Roman"/>
          <w:sz w:val="24"/>
          <w:szCs w:val="24"/>
        </w:rPr>
      </w:pPr>
      <w:r w:rsidRPr="00E72971">
        <w:rPr>
          <w:rFonts w:ascii="Times New Roman" w:hAnsi="Times New Roman" w:cs="Times New Roman"/>
          <w:b/>
          <w:sz w:val="24"/>
          <w:szCs w:val="24"/>
        </w:rPr>
        <w:t xml:space="preserve">An </w:t>
      </w:r>
      <w:r w:rsidR="00990055" w:rsidRPr="00E72971">
        <w:rPr>
          <w:rFonts w:ascii="Times New Roman" w:hAnsi="Times New Roman" w:cs="Times New Roman"/>
          <w:b/>
          <w:sz w:val="24"/>
          <w:szCs w:val="24"/>
        </w:rPr>
        <w:t>Emic</w:t>
      </w:r>
      <w:r w:rsidR="00EC56FB" w:rsidRPr="00E72971">
        <w:rPr>
          <w:rFonts w:ascii="Times New Roman" w:hAnsi="Times New Roman" w:cs="Times New Roman"/>
          <w:b/>
          <w:sz w:val="24"/>
          <w:szCs w:val="24"/>
        </w:rPr>
        <w:t xml:space="preserve"> (from Inside</w:t>
      </w:r>
      <w:r w:rsidR="007038E9" w:rsidRPr="00E72971">
        <w:rPr>
          <w:rFonts w:ascii="Times New Roman" w:hAnsi="Times New Roman" w:cs="Times New Roman"/>
          <w:b/>
          <w:sz w:val="24"/>
          <w:szCs w:val="24"/>
        </w:rPr>
        <w:t>) perspective</w:t>
      </w:r>
      <w:r w:rsidRPr="00E72971">
        <w:rPr>
          <w:rFonts w:ascii="Times New Roman" w:hAnsi="Times New Roman" w:cs="Times New Roman"/>
          <w:sz w:val="24"/>
          <w:szCs w:val="24"/>
        </w:rPr>
        <w:t>:</w:t>
      </w:r>
    </w:p>
    <w:p w14:paraId="2BEB659A" w14:textId="77777777" w:rsidR="00E72971" w:rsidRPr="00E72971" w:rsidRDefault="00E72971" w:rsidP="000A697E">
      <w:pPr>
        <w:spacing w:line="240" w:lineRule="auto"/>
        <w:jc w:val="both"/>
        <w:rPr>
          <w:rFonts w:ascii="Times New Roman" w:hAnsi="Times New Roman" w:cs="Times New Roman"/>
          <w:sz w:val="24"/>
          <w:szCs w:val="24"/>
        </w:rPr>
      </w:pPr>
    </w:p>
    <w:p w14:paraId="00A57D4C" w14:textId="77777777" w:rsidR="00957939" w:rsidRDefault="007D359E" w:rsidP="000A697E">
      <w:pPr>
        <w:spacing w:line="240" w:lineRule="auto"/>
        <w:jc w:val="both"/>
        <w:rPr>
          <w:rFonts w:ascii="Times New Roman" w:hAnsi="Times New Roman" w:cs="Times New Roman"/>
          <w:sz w:val="24"/>
          <w:szCs w:val="24"/>
        </w:rPr>
      </w:pPr>
      <w:r w:rsidRPr="00E72971">
        <w:rPr>
          <w:rFonts w:ascii="Times New Roman" w:hAnsi="Times New Roman" w:cs="Times New Roman"/>
          <w:sz w:val="24"/>
          <w:szCs w:val="24"/>
        </w:rPr>
        <w:t xml:space="preserve">CHIM studies, from an emic perspective of an average healthy participant volunteer, would raise incoherence in the Indian ethical-research fabric which needs to be adjusted and pruned to reach a reasonable reflective equilibrium. </w:t>
      </w:r>
    </w:p>
    <w:p w14:paraId="67C4707F" w14:textId="77777777" w:rsidR="00E72971" w:rsidRPr="00E72971" w:rsidRDefault="00E72971" w:rsidP="000A697E">
      <w:pPr>
        <w:spacing w:line="240" w:lineRule="auto"/>
        <w:jc w:val="both"/>
        <w:rPr>
          <w:rFonts w:ascii="Times New Roman" w:hAnsi="Times New Roman" w:cs="Times New Roman"/>
          <w:sz w:val="24"/>
          <w:szCs w:val="24"/>
        </w:rPr>
      </w:pPr>
    </w:p>
    <w:p w14:paraId="761CB890" w14:textId="4C772C71" w:rsidR="00B017FB" w:rsidRDefault="007D359E" w:rsidP="000A697E">
      <w:pPr>
        <w:spacing w:line="240" w:lineRule="auto"/>
        <w:jc w:val="both"/>
        <w:rPr>
          <w:rFonts w:ascii="Times New Roman" w:hAnsi="Times New Roman" w:cs="Times New Roman"/>
          <w:sz w:val="24"/>
          <w:szCs w:val="24"/>
        </w:rPr>
      </w:pPr>
      <w:r w:rsidRPr="00E72971">
        <w:rPr>
          <w:rFonts w:ascii="Times New Roman" w:hAnsi="Times New Roman" w:cs="Times New Roman"/>
          <w:sz w:val="24"/>
          <w:szCs w:val="24"/>
        </w:rPr>
        <w:t xml:space="preserve">First and foremost, these studies challenge the considered judgment of </w:t>
      </w:r>
      <w:r w:rsidR="00133358" w:rsidRPr="00E72971">
        <w:rPr>
          <w:rFonts w:ascii="Times New Roman" w:hAnsi="Times New Roman" w:cs="Times New Roman"/>
          <w:i/>
          <w:sz w:val="24"/>
          <w:szCs w:val="24"/>
        </w:rPr>
        <w:t>primum non nocere—“</w:t>
      </w:r>
      <w:r w:rsidR="00133358" w:rsidRPr="00E72971">
        <w:rPr>
          <w:rFonts w:ascii="Times New Roman" w:hAnsi="Times New Roman" w:cs="Times New Roman"/>
          <w:sz w:val="24"/>
          <w:szCs w:val="24"/>
        </w:rPr>
        <w:t xml:space="preserve">Above all, do no harm” and floods the </w:t>
      </w:r>
      <w:commentRangeStart w:id="13"/>
      <w:r w:rsidR="00133358" w:rsidRPr="00E72971">
        <w:rPr>
          <w:rFonts w:ascii="Times New Roman" w:hAnsi="Times New Roman" w:cs="Times New Roman"/>
          <w:sz w:val="24"/>
          <w:szCs w:val="24"/>
        </w:rPr>
        <w:t>average</w:t>
      </w:r>
      <w:r w:rsidR="008D122F" w:rsidRPr="00E72971">
        <w:rPr>
          <w:rFonts w:ascii="Times New Roman" w:hAnsi="Times New Roman" w:cs="Times New Roman"/>
          <w:sz w:val="24"/>
          <w:szCs w:val="24"/>
        </w:rPr>
        <w:t>, informed</w:t>
      </w:r>
      <w:r w:rsidR="00133358" w:rsidRPr="00E72971">
        <w:rPr>
          <w:rFonts w:ascii="Times New Roman" w:hAnsi="Times New Roman" w:cs="Times New Roman"/>
          <w:sz w:val="24"/>
          <w:szCs w:val="24"/>
        </w:rPr>
        <w:t xml:space="preserve"> Indian healthy volunteer </w:t>
      </w:r>
      <w:commentRangeEnd w:id="13"/>
      <w:r w:rsidR="000A697E">
        <w:rPr>
          <w:rStyle w:val="CommentReference"/>
        </w:rPr>
        <w:commentReference w:id="13"/>
      </w:r>
      <w:r w:rsidR="00133358" w:rsidRPr="00E72971">
        <w:rPr>
          <w:rFonts w:ascii="Times New Roman" w:hAnsi="Times New Roman" w:cs="Times New Roman"/>
          <w:sz w:val="24"/>
          <w:szCs w:val="24"/>
        </w:rPr>
        <w:t>with</w:t>
      </w:r>
      <w:r w:rsidR="009B4EBE" w:rsidRPr="00E72971">
        <w:rPr>
          <w:rFonts w:ascii="Times New Roman" w:hAnsi="Times New Roman" w:cs="Times New Roman"/>
          <w:sz w:val="24"/>
          <w:szCs w:val="24"/>
        </w:rPr>
        <w:t xml:space="preserve"> the </w:t>
      </w:r>
      <w:commentRangeStart w:id="14"/>
      <w:r w:rsidR="009B4EBE" w:rsidRPr="00E72971">
        <w:rPr>
          <w:rFonts w:ascii="Times New Roman" w:hAnsi="Times New Roman" w:cs="Times New Roman"/>
          <w:sz w:val="24"/>
          <w:szCs w:val="24"/>
        </w:rPr>
        <w:t>appalling</w:t>
      </w:r>
      <w:r w:rsidR="00133358" w:rsidRPr="00E72971">
        <w:rPr>
          <w:rFonts w:ascii="Times New Roman" w:hAnsi="Times New Roman" w:cs="Times New Roman"/>
          <w:sz w:val="24"/>
          <w:szCs w:val="24"/>
        </w:rPr>
        <w:t xml:space="preserve"> historical memories of unregulated science</w:t>
      </w:r>
      <w:r w:rsidR="009B4EBE" w:rsidRPr="00E72971">
        <w:rPr>
          <w:rFonts w:ascii="Times New Roman" w:hAnsi="Times New Roman" w:cs="Times New Roman"/>
          <w:sz w:val="24"/>
          <w:szCs w:val="24"/>
        </w:rPr>
        <w:t xml:space="preserve"> experiments done by the Nazis</w:t>
      </w:r>
      <w:r w:rsidR="00D55A40" w:rsidRPr="00E72971">
        <w:rPr>
          <w:rFonts w:ascii="Times New Roman" w:hAnsi="Times New Roman" w:cs="Times New Roman"/>
          <w:sz w:val="24"/>
          <w:szCs w:val="24"/>
        </w:rPr>
        <w:t xml:space="preserve"> and the Tuskegee experiments on normal human volunteers</w:t>
      </w:r>
      <w:r w:rsidR="009B4EBE" w:rsidRPr="00E72971">
        <w:rPr>
          <w:rFonts w:ascii="Times New Roman" w:hAnsi="Times New Roman" w:cs="Times New Roman"/>
          <w:sz w:val="24"/>
          <w:szCs w:val="24"/>
        </w:rPr>
        <w:t xml:space="preserve"> which would be clearly considered unethical in this age</w:t>
      </w:r>
      <w:r w:rsidR="000B5FD1" w:rsidRPr="00E72971">
        <w:rPr>
          <w:rFonts w:ascii="Times New Roman" w:hAnsi="Times New Roman" w:cs="Times New Roman"/>
          <w:sz w:val="24"/>
          <w:szCs w:val="24"/>
        </w:rPr>
        <w:fldChar w:fldCharType="begin"/>
      </w:r>
      <w:r w:rsidR="000B5FD1" w:rsidRPr="00E72971">
        <w:rPr>
          <w:rFonts w:ascii="Times New Roman" w:hAnsi="Times New Roman" w:cs="Times New Roman"/>
          <w:sz w:val="24"/>
          <w:szCs w:val="24"/>
        </w:rPr>
        <w:instrText xml:space="preserve"> ADDIN ZOTERO_ITEM CSL_CITATION {"citationID":"MFodOJDU","properties":{"formattedCitation":"(29)","plainCitation":"(29)","noteIndex":0},"citationItems":[{"id":936,"uris":["http://zotero.org/users/4397119/items/8RFBPXCH"],"uri":["http://zotero.org/users/4397119/items/8RFBPXCH"],"itemData":{"id":936,"type":"article-journal","title":"Challenge studies of human volunteers: ethical issues","container-title":"Journal of Medical Ethics","page":"110-116","volume":"30","issue":"1","source":"jme.bmj.com","abstract":"There is a long history of medical research that involves intentionally infecting healthy people in order to study diseases and their treatments. Such research—what might be called “human challenge studies”—are an important strand of much current research—for example, in the development of vaccinations. The many international and national guidelines about the proper conduct of medical research do not specifically address human challenge studies. In this paper we review the guidelines on the risk of harm that healthy volunteers may be exposed to in the course of medical research. We examine the ethical arguments that are implicit or explicit in these guidelines. We then ask whether there is reason for limiting such studies on grounds independent of risk of harm. We conclude that the major ethical concern with challenge studies is that of risk of harm and that the fact that a study is a challenge study is not a wrong in itself.","DOI":"10.1136/jme.2003.004440","ISSN":"0306-6800, 1473-4257","note":"PMID: 14872087","shortTitle":"Challenge studies of human volunteers","language":"en","author":[{"family":"Hope","given":"T."},{"family":"McMillan","given":"J."}],"issued":{"date-parts":[["2004",2,1]]}}}],"schema":"https://github.com/citation-style-language/schema/raw/master/csl-citation.json"} </w:instrText>
      </w:r>
      <w:r w:rsidR="000B5FD1" w:rsidRPr="00E72971">
        <w:rPr>
          <w:rFonts w:ascii="Times New Roman" w:hAnsi="Times New Roman" w:cs="Times New Roman"/>
          <w:sz w:val="24"/>
          <w:szCs w:val="24"/>
        </w:rPr>
        <w:fldChar w:fldCharType="separate"/>
      </w:r>
      <w:r w:rsidR="000B5FD1" w:rsidRPr="00E72971">
        <w:rPr>
          <w:rFonts w:ascii="Times New Roman" w:hAnsi="Times New Roman" w:cs="Times New Roman"/>
          <w:sz w:val="24"/>
          <w:szCs w:val="24"/>
        </w:rPr>
        <w:t>(29)</w:t>
      </w:r>
      <w:r w:rsidR="000B5FD1" w:rsidRPr="00E72971">
        <w:rPr>
          <w:rFonts w:ascii="Times New Roman" w:hAnsi="Times New Roman" w:cs="Times New Roman"/>
          <w:sz w:val="24"/>
          <w:szCs w:val="24"/>
        </w:rPr>
        <w:fldChar w:fldCharType="end"/>
      </w:r>
      <w:r w:rsidR="00411FFE">
        <w:rPr>
          <w:rFonts w:ascii="Times New Roman" w:hAnsi="Times New Roman" w:cs="Times New Roman"/>
          <w:sz w:val="24"/>
          <w:szCs w:val="24"/>
        </w:rPr>
        <w:t>,</w:t>
      </w:r>
      <w:r w:rsidR="00411FFE">
        <w:rPr>
          <w:rFonts w:ascii="Times New Roman" w:hAnsi="Times New Roman" w:cs="Times New Roman"/>
          <w:sz w:val="24"/>
          <w:szCs w:val="24"/>
        </w:rPr>
        <w:fldChar w:fldCharType="begin"/>
      </w:r>
      <w:r w:rsidR="00411FFE">
        <w:rPr>
          <w:rFonts w:ascii="Times New Roman" w:hAnsi="Times New Roman" w:cs="Times New Roman"/>
          <w:sz w:val="24"/>
          <w:szCs w:val="24"/>
        </w:rPr>
        <w:instrText xml:space="preserve"> ADDIN ZOTERO_ITEM CSL_CITATION {"citationID":"qwqBFJx7","properties":{"formattedCitation":"(30)","plainCitation":"(30)","noteIndex":0},"citationItems":[{"id":99,"uris":["http://zotero.org/users/4397119/items/N2KQ5QCZ"],"uri":["http://zotero.org/users/4397119/items/N2KQ5QCZ"],"itemData":{"id":99,"type":"webpage","title":"Human experiments – the good, the bad, and the ugly","container-title":"The Conversation","abstract":"The first part of our series On Human Experiments looks at the parameters of human research and its ethical bounds.","URL":"http://theconversation.com/human-experiments-the-good-the-bad-and-the-ugly-39876","author":[{"family":"Wrigley","given":"Anthony"}],"accessed":{"date-parts":[["2016",11,27]]}}}],"schema":"https://github.com/citation-style-language/schema/raw/master/csl-citation.json"} </w:instrText>
      </w:r>
      <w:r w:rsidR="00411FFE">
        <w:rPr>
          <w:rFonts w:ascii="Times New Roman" w:hAnsi="Times New Roman" w:cs="Times New Roman"/>
          <w:sz w:val="24"/>
          <w:szCs w:val="24"/>
        </w:rPr>
        <w:fldChar w:fldCharType="separate"/>
      </w:r>
      <w:r w:rsidR="00411FFE" w:rsidRPr="00411FFE">
        <w:rPr>
          <w:rFonts w:ascii="Times New Roman" w:hAnsi="Times New Roman" w:cs="Times New Roman"/>
          <w:sz w:val="24"/>
        </w:rPr>
        <w:t>(30)</w:t>
      </w:r>
      <w:r w:rsidR="00411FFE">
        <w:rPr>
          <w:rFonts w:ascii="Times New Roman" w:hAnsi="Times New Roman" w:cs="Times New Roman"/>
          <w:sz w:val="24"/>
          <w:szCs w:val="24"/>
        </w:rPr>
        <w:fldChar w:fldCharType="end"/>
      </w:r>
      <w:commentRangeEnd w:id="14"/>
      <w:r w:rsidR="000A697E">
        <w:rPr>
          <w:rStyle w:val="CommentReference"/>
        </w:rPr>
        <w:commentReference w:id="14"/>
      </w:r>
      <w:r w:rsidR="009B4EBE" w:rsidRPr="00E72971">
        <w:rPr>
          <w:rFonts w:ascii="Times New Roman" w:hAnsi="Times New Roman" w:cs="Times New Roman"/>
          <w:sz w:val="24"/>
          <w:szCs w:val="24"/>
        </w:rPr>
        <w:t xml:space="preserve">. The Indian research fabric </w:t>
      </w:r>
      <w:r w:rsidR="008D122F" w:rsidRPr="00E72971">
        <w:rPr>
          <w:rFonts w:ascii="Times New Roman" w:hAnsi="Times New Roman" w:cs="Times New Roman"/>
          <w:sz w:val="24"/>
          <w:szCs w:val="24"/>
        </w:rPr>
        <w:t xml:space="preserve">has seen </w:t>
      </w:r>
      <w:r w:rsidR="001270CB" w:rsidRPr="00E72971">
        <w:rPr>
          <w:rFonts w:ascii="Times New Roman" w:hAnsi="Times New Roman" w:cs="Times New Roman"/>
          <w:sz w:val="24"/>
          <w:szCs w:val="24"/>
        </w:rPr>
        <w:t xml:space="preserve">turbulent </w:t>
      </w:r>
      <w:r w:rsidR="00C02001" w:rsidRPr="00E72971">
        <w:rPr>
          <w:rFonts w:ascii="Times New Roman" w:hAnsi="Times New Roman" w:cs="Times New Roman"/>
          <w:sz w:val="24"/>
          <w:szCs w:val="24"/>
        </w:rPr>
        <w:t xml:space="preserve">times with reports of direct harm to </w:t>
      </w:r>
      <w:r w:rsidR="007508C2" w:rsidRPr="00E72971">
        <w:rPr>
          <w:rFonts w:ascii="Times New Roman" w:hAnsi="Times New Roman" w:cs="Times New Roman"/>
          <w:sz w:val="24"/>
          <w:szCs w:val="24"/>
        </w:rPr>
        <w:t xml:space="preserve">uninformed </w:t>
      </w:r>
      <w:r w:rsidR="00C02001" w:rsidRPr="00E72971">
        <w:rPr>
          <w:rFonts w:ascii="Times New Roman" w:hAnsi="Times New Roman" w:cs="Times New Roman"/>
          <w:sz w:val="24"/>
          <w:szCs w:val="24"/>
        </w:rPr>
        <w:t>vu</w:t>
      </w:r>
      <w:r w:rsidR="00D55A40" w:rsidRPr="00E72971">
        <w:rPr>
          <w:rFonts w:ascii="Times New Roman" w:hAnsi="Times New Roman" w:cs="Times New Roman"/>
          <w:sz w:val="24"/>
          <w:szCs w:val="24"/>
        </w:rPr>
        <w:t>lnerable participants in the now infamous Phase III trials conducted in Indore and Bhopal (2004) and Human Pap</w:t>
      </w:r>
      <w:r w:rsidR="007508C2" w:rsidRPr="00E72971">
        <w:rPr>
          <w:rFonts w:ascii="Times New Roman" w:hAnsi="Times New Roman" w:cs="Times New Roman"/>
          <w:sz w:val="24"/>
          <w:szCs w:val="24"/>
        </w:rPr>
        <w:t>il</w:t>
      </w:r>
      <w:r w:rsidR="00D55A40" w:rsidRPr="00E72971">
        <w:rPr>
          <w:rFonts w:ascii="Times New Roman" w:hAnsi="Times New Roman" w:cs="Times New Roman"/>
          <w:sz w:val="24"/>
          <w:szCs w:val="24"/>
        </w:rPr>
        <w:t xml:space="preserve">loma </w:t>
      </w:r>
      <w:r w:rsidR="00FB748D" w:rsidRPr="00E72971">
        <w:rPr>
          <w:rFonts w:ascii="Times New Roman" w:hAnsi="Times New Roman" w:cs="Times New Roman"/>
          <w:sz w:val="24"/>
          <w:szCs w:val="24"/>
        </w:rPr>
        <w:t>virus vaccine trials involving</w:t>
      </w:r>
      <w:r w:rsidR="00D55A40" w:rsidRPr="00E72971">
        <w:rPr>
          <w:rFonts w:ascii="Times New Roman" w:hAnsi="Times New Roman" w:cs="Times New Roman"/>
          <w:sz w:val="24"/>
          <w:szCs w:val="24"/>
        </w:rPr>
        <w:t xml:space="preserve"> tribal girls in Gujarat and Andhra Pradesh (2010)</w:t>
      </w:r>
      <w:r w:rsidR="000B5FD1" w:rsidRPr="00E72971">
        <w:rPr>
          <w:rFonts w:ascii="Times New Roman" w:hAnsi="Times New Roman" w:cs="Times New Roman"/>
          <w:sz w:val="24"/>
          <w:szCs w:val="24"/>
        </w:rPr>
        <w:fldChar w:fldCharType="begin"/>
      </w:r>
      <w:r w:rsidR="00411FFE">
        <w:rPr>
          <w:rFonts w:ascii="Times New Roman" w:hAnsi="Times New Roman" w:cs="Times New Roman"/>
          <w:sz w:val="24"/>
          <w:szCs w:val="24"/>
        </w:rPr>
        <w:instrText xml:space="preserve"> ADDIN ZOTERO_ITEM CSL_CITATION {"citationID":"oRwhAr3Z","properties":{"formattedCitation":"(31)","plainCitation":"(31)","noteIndex":0},"citationItems":[{"id":1018,"uris":["http://zotero.org/users/4397119/items/GYKY5WAL"],"uri":["http://zotero.org/users/4397119/items/GYKY5WAL"],"itemData":{"id":1018,"type":"webpage","title":"WHO | Clinical trials in India: ethical concerns","container-title":"WHO","URL":"http://www.who.int/bulletin/volumes/86/8/08-010808/en/","shortTitle":"WHO | Clinical trials in India","accessed":{"date-parts":[["2018",3,18]]}}}],"schema":"https://github.com/citation-style-language/schema/raw/master/csl-citation.json"} </w:instrText>
      </w:r>
      <w:r w:rsidR="000B5FD1" w:rsidRPr="00E72971">
        <w:rPr>
          <w:rFonts w:ascii="Times New Roman" w:hAnsi="Times New Roman" w:cs="Times New Roman"/>
          <w:sz w:val="24"/>
          <w:szCs w:val="24"/>
        </w:rPr>
        <w:fldChar w:fldCharType="separate"/>
      </w:r>
      <w:r w:rsidR="00411FFE" w:rsidRPr="00411FFE">
        <w:rPr>
          <w:rFonts w:ascii="Times New Roman" w:hAnsi="Times New Roman" w:cs="Times New Roman"/>
          <w:sz w:val="24"/>
        </w:rPr>
        <w:t>(31)</w:t>
      </w:r>
      <w:r w:rsidR="000B5FD1" w:rsidRPr="00E72971">
        <w:rPr>
          <w:rFonts w:ascii="Times New Roman" w:hAnsi="Times New Roman" w:cs="Times New Roman"/>
          <w:sz w:val="24"/>
          <w:szCs w:val="24"/>
        </w:rPr>
        <w:fldChar w:fldCharType="end"/>
      </w:r>
      <w:r w:rsidR="000B5FD1" w:rsidRPr="00E72971">
        <w:rPr>
          <w:rFonts w:ascii="Times New Roman" w:hAnsi="Times New Roman" w:cs="Times New Roman"/>
          <w:sz w:val="24"/>
          <w:szCs w:val="24"/>
        </w:rPr>
        <w:t>,</w:t>
      </w:r>
      <w:r w:rsidR="000B5FD1" w:rsidRPr="00E72971">
        <w:rPr>
          <w:rFonts w:ascii="Times New Roman" w:hAnsi="Times New Roman" w:cs="Times New Roman"/>
          <w:sz w:val="24"/>
          <w:szCs w:val="24"/>
        </w:rPr>
        <w:fldChar w:fldCharType="begin"/>
      </w:r>
      <w:r w:rsidR="00411FFE">
        <w:rPr>
          <w:rFonts w:ascii="Times New Roman" w:hAnsi="Times New Roman" w:cs="Times New Roman"/>
          <w:sz w:val="24"/>
          <w:szCs w:val="24"/>
        </w:rPr>
        <w:instrText xml:space="preserve"> ADDIN ZOTERO_ITEM CSL_CITATION {"citationID":"IKAyCqhw","properties":{"formattedCitation":"(32)","plainCitation":"(32)","noteIndex":0},"citationItems":[{"id":1020,"uris":["http://zotero.org/users/4397119/items/U4VH8U6K"],"uri":["http://zotero.org/users/4397119/items/U4VH8U6K"],"itemData":{"id":1020,"type":"webpage","title":"The dark underbelly of India’s clinical trials business","container-title":"http://www.livemint.com/","abstract":"Incidents at Bhopal and Indore highlight irregularities and ethical violations in some trials","URL":"http://www.livemint.com/Politics/D0gBgwCn3huK72S06p8K5H/The-dark-underbelly-of-Indias-clinical-trials-business.html","language":"en","author":[{"family":"Politzer","given":"Malia"}],"issued":{"date-parts":[["2012",10,10]]},"accessed":{"date-parts":[["2018",3,18]]}}}],"schema":"https://github.com/citation-style-language/schema/raw/master/csl-citation.json"} </w:instrText>
      </w:r>
      <w:r w:rsidR="000B5FD1" w:rsidRPr="00E72971">
        <w:rPr>
          <w:rFonts w:ascii="Times New Roman" w:hAnsi="Times New Roman" w:cs="Times New Roman"/>
          <w:sz w:val="24"/>
          <w:szCs w:val="24"/>
        </w:rPr>
        <w:fldChar w:fldCharType="separate"/>
      </w:r>
      <w:r w:rsidR="00411FFE" w:rsidRPr="00411FFE">
        <w:rPr>
          <w:rFonts w:ascii="Times New Roman" w:hAnsi="Times New Roman" w:cs="Times New Roman"/>
          <w:sz w:val="24"/>
        </w:rPr>
        <w:t>(32)</w:t>
      </w:r>
      <w:r w:rsidR="000B5FD1" w:rsidRPr="00E72971">
        <w:rPr>
          <w:rFonts w:ascii="Times New Roman" w:hAnsi="Times New Roman" w:cs="Times New Roman"/>
          <w:sz w:val="24"/>
          <w:szCs w:val="24"/>
        </w:rPr>
        <w:fldChar w:fldCharType="end"/>
      </w:r>
      <w:r w:rsidR="000B5FD1" w:rsidRPr="00E72971">
        <w:rPr>
          <w:rFonts w:ascii="Times New Roman" w:hAnsi="Times New Roman" w:cs="Times New Roman"/>
          <w:sz w:val="24"/>
          <w:szCs w:val="24"/>
        </w:rPr>
        <w:t>,</w:t>
      </w:r>
      <w:r w:rsidR="000B5FD1" w:rsidRPr="00E72971">
        <w:rPr>
          <w:rFonts w:ascii="Times New Roman" w:hAnsi="Times New Roman" w:cs="Times New Roman"/>
          <w:sz w:val="24"/>
          <w:szCs w:val="24"/>
        </w:rPr>
        <w:fldChar w:fldCharType="begin"/>
      </w:r>
      <w:r w:rsidR="00411FFE">
        <w:rPr>
          <w:rFonts w:ascii="Times New Roman" w:hAnsi="Times New Roman" w:cs="Times New Roman"/>
          <w:sz w:val="24"/>
          <w:szCs w:val="24"/>
        </w:rPr>
        <w:instrText xml:space="preserve"> ADDIN ZOTERO_ITEM CSL_CITATION {"citationID":"Elev83kX","properties":{"formattedCitation":"(33)","plainCitation":"(33)","noteIndex":0},"citationItems":[{"id":1022,"uris":["http://zotero.org/users/4397119/items/YCUFFIZF"],"uri":["http://zotero.org/users/4397119/items/YCUFFIZF"],"itemData":{"id":1022,"type":"post-weblog","title":"Deaths in a trial of the HPV vaccine | Indian Journal of Medical Ethics","abstract":"Deaths in a trial of the HPV vaccine","URL":"http://ijme.in/articles/deaths-in-a-trial-of-the-hpv-vaccine/?galley=html","language":"en","accessed":{"date-parts":[["2018",3,18]]}}}],"schema":"https://github.com/citation-style-language/schema/raw/master/csl-citation.json"} </w:instrText>
      </w:r>
      <w:r w:rsidR="000B5FD1" w:rsidRPr="00E72971">
        <w:rPr>
          <w:rFonts w:ascii="Times New Roman" w:hAnsi="Times New Roman" w:cs="Times New Roman"/>
          <w:sz w:val="24"/>
          <w:szCs w:val="24"/>
        </w:rPr>
        <w:fldChar w:fldCharType="separate"/>
      </w:r>
      <w:r w:rsidR="00411FFE" w:rsidRPr="00411FFE">
        <w:rPr>
          <w:rFonts w:ascii="Times New Roman" w:hAnsi="Times New Roman" w:cs="Times New Roman"/>
          <w:sz w:val="24"/>
        </w:rPr>
        <w:t>(33)</w:t>
      </w:r>
      <w:r w:rsidR="000B5FD1" w:rsidRPr="00E72971">
        <w:rPr>
          <w:rFonts w:ascii="Times New Roman" w:hAnsi="Times New Roman" w:cs="Times New Roman"/>
          <w:sz w:val="24"/>
          <w:szCs w:val="24"/>
        </w:rPr>
        <w:fldChar w:fldCharType="end"/>
      </w:r>
      <w:r w:rsidR="00411FFE">
        <w:rPr>
          <w:rFonts w:ascii="Times New Roman" w:hAnsi="Times New Roman" w:cs="Times New Roman"/>
          <w:sz w:val="24"/>
          <w:szCs w:val="24"/>
        </w:rPr>
        <w:t>,</w:t>
      </w:r>
      <w:r w:rsidR="00411FFE">
        <w:rPr>
          <w:rFonts w:ascii="Times New Roman" w:hAnsi="Times New Roman" w:cs="Times New Roman"/>
          <w:sz w:val="24"/>
          <w:szCs w:val="24"/>
        </w:rPr>
        <w:fldChar w:fldCharType="begin"/>
      </w:r>
      <w:r w:rsidR="00411FFE">
        <w:rPr>
          <w:rFonts w:ascii="Times New Roman" w:hAnsi="Times New Roman" w:cs="Times New Roman"/>
          <w:sz w:val="24"/>
          <w:szCs w:val="24"/>
        </w:rPr>
        <w:instrText xml:space="preserve"> ADDIN ZOTERO_ITEM CSL_CITATION {"citationID":"PkdVl7mM","properties":{"formattedCitation":"(34)","plainCitation":"(34)","noteIndex":0},"citationItems":[{"id":1024,"uris":["http://zotero.org/users/4397119/items/GVPKIP7P"],"uri":["http://zotero.org/users/4397119/items/GVPKIP7P"],"itemData":{"id":1024,"type":"article-newspaper","title":"The Other Half: Uninformed consent","container-title":"The Hindu","section":"Kalpana Sharma","source":"www.thehindu.com","abstract":"What women need is basic healthcare. Not costly medical experiments involving vulnerable sections who don't know what they are getting into…","URL":"http://www.thehindu.com/opinion/columns/Kalpana_Sharma/The-Other-Half-Uninformed-consent/article16123576.ece","ISSN":"0971-751X","shortTitle":"The Other Half","language":"en-IN","author":[{"family":"Sharma","given":"By Kalpana"}],"issued":{"date-parts":[["2010",4,17]]},"accessed":{"date-parts":[["2018",3,18]]}}}],"schema":"https://github.com/citation-style-language/schema/raw/master/csl-citation.json"} </w:instrText>
      </w:r>
      <w:r w:rsidR="00411FFE">
        <w:rPr>
          <w:rFonts w:ascii="Times New Roman" w:hAnsi="Times New Roman" w:cs="Times New Roman"/>
          <w:sz w:val="24"/>
          <w:szCs w:val="24"/>
        </w:rPr>
        <w:fldChar w:fldCharType="separate"/>
      </w:r>
      <w:r w:rsidR="00411FFE" w:rsidRPr="00411FFE">
        <w:rPr>
          <w:rFonts w:ascii="Times New Roman" w:hAnsi="Times New Roman" w:cs="Times New Roman"/>
          <w:sz w:val="24"/>
        </w:rPr>
        <w:t>(34)</w:t>
      </w:r>
      <w:r w:rsidR="00411FFE">
        <w:rPr>
          <w:rFonts w:ascii="Times New Roman" w:hAnsi="Times New Roman" w:cs="Times New Roman"/>
          <w:sz w:val="24"/>
          <w:szCs w:val="24"/>
        </w:rPr>
        <w:fldChar w:fldCharType="end"/>
      </w:r>
      <w:r w:rsidR="00D55A40" w:rsidRPr="00E72971">
        <w:rPr>
          <w:rFonts w:ascii="Times New Roman" w:hAnsi="Times New Roman" w:cs="Times New Roman"/>
          <w:sz w:val="24"/>
          <w:szCs w:val="24"/>
        </w:rPr>
        <w:t xml:space="preserve">.  </w:t>
      </w:r>
    </w:p>
    <w:p w14:paraId="46E15E5A" w14:textId="77777777" w:rsidR="00E72971" w:rsidRPr="00E72971" w:rsidRDefault="00E72971" w:rsidP="000A697E">
      <w:pPr>
        <w:spacing w:line="240" w:lineRule="auto"/>
        <w:jc w:val="both"/>
        <w:rPr>
          <w:rFonts w:ascii="Times New Roman" w:hAnsi="Times New Roman" w:cs="Times New Roman"/>
          <w:sz w:val="24"/>
          <w:szCs w:val="24"/>
        </w:rPr>
      </w:pPr>
    </w:p>
    <w:p w14:paraId="4EED8E38" w14:textId="77777777" w:rsidR="007D359E" w:rsidRDefault="007508C2" w:rsidP="000A697E">
      <w:pPr>
        <w:spacing w:line="240" w:lineRule="auto"/>
        <w:jc w:val="both"/>
        <w:rPr>
          <w:rFonts w:ascii="Times New Roman" w:hAnsi="Times New Roman" w:cs="Times New Roman"/>
          <w:sz w:val="24"/>
          <w:szCs w:val="24"/>
        </w:rPr>
      </w:pPr>
      <w:r w:rsidRPr="00E72971">
        <w:rPr>
          <w:rFonts w:ascii="Times New Roman" w:hAnsi="Times New Roman" w:cs="Times New Roman"/>
          <w:sz w:val="24"/>
          <w:szCs w:val="24"/>
        </w:rPr>
        <w:t xml:space="preserve">However, </w:t>
      </w:r>
      <w:r w:rsidR="00AD64D9" w:rsidRPr="00E72971">
        <w:rPr>
          <w:rFonts w:ascii="Times New Roman" w:hAnsi="Times New Roman" w:cs="Times New Roman"/>
          <w:sz w:val="24"/>
          <w:szCs w:val="24"/>
        </w:rPr>
        <w:t xml:space="preserve">the argument which prunes </w:t>
      </w:r>
      <w:r w:rsidR="00714003" w:rsidRPr="00E72971">
        <w:rPr>
          <w:rFonts w:ascii="Times New Roman" w:hAnsi="Times New Roman" w:cs="Times New Roman"/>
          <w:sz w:val="24"/>
          <w:szCs w:val="24"/>
        </w:rPr>
        <w:t xml:space="preserve">the </w:t>
      </w:r>
      <w:r w:rsidR="00AD64D9" w:rsidRPr="00E72971">
        <w:rPr>
          <w:rFonts w:ascii="Times New Roman" w:hAnsi="Times New Roman" w:cs="Times New Roman"/>
          <w:sz w:val="24"/>
          <w:szCs w:val="24"/>
        </w:rPr>
        <w:t xml:space="preserve">considered judgment is that the starting point of a CHIM trial is a </w:t>
      </w:r>
      <w:r w:rsidR="00714003" w:rsidRPr="00E72971">
        <w:rPr>
          <w:rFonts w:ascii="Times New Roman" w:hAnsi="Times New Roman" w:cs="Times New Roman"/>
          <w:sz w:val="24"/>
          <w:szCs w:val="24"/>
        </w:rPr>
        <w:t xml:space="preserve"> well-informed, healthy, adult volunteer who has clearly understood the risks involved in participation and is carefully selected </w:t>
      </w:r>
      <w:r w:rsidR="006E0028" w:rsidRPr="00E72971">
        <w:rPr>
          <w:rFonts w:ascii="Times New Roman" w:hAnsi="Times New Roman" w:cs="Times New Roman"/>
          <w:sz w:val="24"/>
          <w:szCs w:val="24"/>
        </w:rPr>
        <w:t>through a transparent and accountable informed consent process and not an individual vulnerable on account of social, individual or competence vulnerabilities. A robust informed consent pro</w:t>
      </w:r>
      <w:r w:rsidR="00EE7B72" w:rsidRPr="00E72971">
        <w:rPr>
          <w:rFonts w:ascii="Times New Roman" w:hAnsi="Times New Roman" w:cs="Times New Roman"/>
          <w:sz w:val="24"/>
          <w:szCs w:val="24"/>
        </w:rPr>
        <w:t>cess is an absolute necessary but may not be sufficient</w:t>
      </w:r>
      <w:r w:rsidR="006E0028" w:rsidRPr="00E72971">
        <w:rPr>
          <w:rFonts w:ascii="Times New Roman" w:hAnsi="Times New Roman" w:cs="Times New Roman"/>
          <w:sz w:val="24"/>
          <w:szCs w:val="24"/>
        </w:rPr>
        <w:t xml:space="preserve"> pre-requisite for any phase I</w:t>
      </w:r>
      <w:r w:rsidR="00EE7B72" w:rsidRPr="00E72971">
        <w:rPr>
          <w:rFonts w:ascii="Times New Roman" w:hAnsi="Times New Roman" w:cs="Times New Roman"/>
          <w:sz w:val="24"/>
          <w:szCs w:val="24"/>
        </w:rPr>
        <w:t xml:space="preserve"> trial. The participant in a CHIM trial is also someone who has understood known, unknown and potential risks involved and again, the engaging point is not </w:t>
      </w:r>
      <w:r w:rsidR="00FB748D" w:rsidRPr="00E72971">
        <w:rPr>
          <w:rFonts w:ascii="Times New Roman" w:hAnsi="Times New Roman" w:cs="Times New Roman"/>
          <w:sz w:val="24"/>
          <w:szCs w:val="24"/>
        </w:rPr>
        <w:t xml:space="preserve">an </w:t>
      </w:r>
      <w:r w:rsidR="00EE7B72" w:rsidRPr="00E72971">
        <w:rPr>
          <w:rFonts w:ascii="Times New Roman" w:hAnsi="Times New Roman" w:cs="Times New Roman"/>
          <w:sz w:val="24"/>
          <w:szCs w:val="24"/>
        </w:rPr>
        <w:t>ill-defined or a general risk expression; it is a clear, unambiguous communication of defined risk with respect to the concerne</w:t>
      </w:r>
      <w:r w:rsidR="00AD64D9" w:rsidRPr="00E72971">
        <w:rPr>
          <w:rFonts w:ascii="Times New Roman" w:hAnsi="Times New Roman" w:cs="Times New Roman"/>
          <w:sz w:val="24"/>
          <w:szCs w:val="24"/>
        </w:rPr>
        <w:t>d CHIM model. And as Evans and Evans have put it—“when research is avowedly non-therapeutic, we could say that the risks are minimal if the research procedure involves no foreseeable harms which are either more like</w:t>
      </w:r>
      <w:r w:rsidR="00FB748D" w:rsidRPr="00E72971">
        <w:rPr>
          <w:rFonts w:ascii="Times New Roman" w:hAnsi="Times New Roman" w:cs="Times New Roman"/>
          <w:sz w:val="24"/>
          <w:szCs w:val="24"/>
        </w:rPr>
        <w:t>l</w:t>
      </w:r>
      <w:r w:rsidR="00AD64D9" w:rsidRPr="00E72971">
        <w:rPr>
          <w:rFonts w:ascii="Times New Roman" w:hAnsi="Times New Roman" w:cs="Times New Roman"/>
          <w:sz w:val="24"/>
          <w:szCs w:val="24"/>
        </w:rPr>
        <w:t>y or more severe, than those that one could meet in everyday life. It is expected that daily life, involves a cer</w:t>
      </w:r>
      <w:r w:rsidR="000B5FD1" w:rsidRPr="00E72971">
        <w:rPr>
          <w:rFonts w:ascii="Times New Roman" w:hAnsi="Times New Roman" w:cs="Times New Roman"/>
          <w:sz w:val="24"/>
          <w:szCs w:val="24"/>
        </w:rPr>
        <w:t>tain amount of risk, after all”</w:t>
      </w:r>
      <w:r w:rsidR="000B5FD1" w:rsidRPr="00E72971">
        <w:rPr>
          <w:rFonts w:ascii="Times New Roman" w:hAnsi="Times New Roman" w:cs="Times New Roman"/>
          <w:sz w:val="24"/>
          <w:szCs w:val="24"/>
        </w:rPr>
        <w:fldChar w:fldCharType="begin"/>
      </w:r>
      <w:r w:rsidR="000B5FD1" w:rsidRPr="00E72971">
        <w:rPr>
          <w:rFonts w:ascii="Times New Roman" w:hAnsi="Times New Roman" w:cs="Times New Roman"/>
          <w:sz w:val="24"/>
          <w:szCs w:val="24"/>
        </w:rPr>
        <w:instrText xml:space="preserve"> ADDIN ZOTERO_ITEM CSL_CITATION {"citationID":"NXN067fs","properties":{"formattedCitation":"(29)","plainCitation":"(29)","noteIndex":0},"citationItems":[{"id":936,"uris":["http://zotero.org/users/4397119/items/8RFBPXCH"],"uri":["http://zotero.org/users/4397119/items/8RFBPXCH"],"itemData":{"id":936,"type":"article-journal","title":"Challenge studies of human volunteers: ethical issues","container-title":"Journal of Medical Ethics","page":"110-116","volume":"30","issue":"1","source":"jme.bmj.com","abstract":"There is a long history of medical research that involves intentionally infecting healthy people in order to study diseases and their treatments. Such research—what might be called “human challenge studies”—are an important strand of much current research—for example, in the development of vaccinations. The many international and national guidelines about the proper conduct of medical research do not specifically address human challenge studies. In this paper we review the guidelines on the risk of harm that healthy volunteers may be exposed to in the course of medical research. We examine the ethical arguments that are implicit or explicit in these guidelines. We then ask whether there is reason for limiting such studies on grounds independent of risk of harm. We conclude that the major ethical concern with challenge studies is that of risk of harm and that the fact that a study is a challenge study is not a wrong in itself.","DOI":"10.1136/jme.2003.004440","ISSN":"0306-6800, 1473-4257","note":"PMID: 14872087","shortTitle":"Challenge studies of human volunteers","language":"en","author":[{"family":"Hope","given":"T."},{"family":"McMillan","given":"J."}],"issued":{"date-parts":[["2004",2,1]]}}}],"schema":"https://github.com/citation-style-language/schema/raw/master/csl-citation.json"} </w:instrText>
      </w:r>
      <w:r w:rsidR="000B5FD1" w:rsidRPr="00E72971">
        <w:rPr>
          <w:rFonts w:ascii="Times New Roman" w:hAnsi="Times New Roman" w:cs="Times New Roman"/>
          <w:sz w:val="24"/>
          <w:szCs w:val="24"/>
        </w:rPr>
        <w:fldChar w:fldCharType="separate"/>
      </w:r>
      <w:r w:rsidR="000B5FD1" w:rsidRPr="00E72971">
        <w:rPr>
          <w:rFonts w:ascii="Times New Roman" w:hAnsi="Times New Roman" w:cs="Times New Roman"/>
          <w:sz w:val="24"/>
          <w:szCs w:val="24"/>
        </w:rPr>
        <w:t>(29)</w:t>
      </w:r>
      <w:r w:rsidR="000B5FD1" w:rsidRPr="00E72971">
        <w:rPr>
          <w:rFonts w:ascii="Times New Roman" w:hAnsi="Times New Roman" w:cs="Times New Roman"/>
          <w:sz w:val="24"/>
          <w:szCs w:val="24"/>
        </w:rPr>
        <w:fldChar w:fldCharType="end"/>
      </w:r>
      <w:r w:rsidR="000B5FD1" w:rsidRPr="00E72971">
        <w:rPr>
          <w:rFonts w:ascii="Times New Roman" w:hAnsi="Times New Roman" w:cs="Times New Roman"/>
          <w:sz w:val="24"/>
          <w:szCs w:val="24"/>
        </w:rPr>
        <w:t>.</w:t>
      </w:r>
    </w:p>
    <w:p w14:paraId="0A75C6ED" w14:textId="77777777" w:rsidR="00E72971" w:rsidRPr="00E72971" w:rsidRDefault="00E72971" w:rsidP="000A697E">
      <w:pPr>
        <w:spacing w:line="240" w:lineRule="auto"/>
        <w:jc w:val="both"/>
        <w:rPr>
          <w:rFonts w:ascii="Times New Roman" w:hAnsi="Times New Roman" w:cs="Times New Roman"/>
          <w:sz w:val="24"/>
          <w:szCs w:val="24"/>
        </w:rPr>
      </w:pPr>
    </w:p>
    <w:p w14:paraId="635D17A3" w14:textId="77777777" w:rsidR="00AD64D9" w:rsidRDefault="0098253A" w:rsidP="000A697E">
      <w:pPr>
        <w:spacing w:line="240" w:lineRule="auto"/>
        <w:jc w:val="both"/>
        <w:rPr>
          <w:rFonts w:ascii="Times New Roman" w:hAnsi="Times New Roman" w:cs="Times New Roman"/>
          <w:sz w:val="24"/>
          <w:szCs w:val="24"/>
        </w:rPr>
      </w:pPr>
      <w:r w:rsidRPr="00E72971">
        <w:rPr>
          <w:rFonts w:ascii="Times New Roman" w:hAnsi="Times New Roman" w:cs="Times New Roman"/>
          <w:sz w:val="24"/>
          <w:szCs w:val="24"/>
        </w:rPr>
        <w:t>Taking the pruning process further, “a well informed healthy volunteer completely aware of the risk involved</w:t>
      </w:r>
      <w:r w:rsidR="00FB748D" w:rsidRPr="00E72971">
        <w:rPr>
          <w:rFonts w:ascii="Times New Roman" w:hAnsi="Times New Roman" w:cs="Times New Roman"/>
          <w:sz w:val="24"/>
          <w:szCs w:val="24"/>
        </w:rPr>
        <w:t xml:space="preserve"> and such</w:t>
      </w:r>
      <w:r w:rsidR="00B76BD1" w:rsidRPr="00E72971">
        <w:rPr>
          <w:rFonts w:ascii="Times New Roman" w:hAnsi="Times New Roman" w:cs="Times New Roman"/>
          <w:sz w:val="24"/>
          <w:szCs w:val="24"/>
        </w:rPr>
        <w:t xml:space="preserve"> CHIM studies are good for India</w:t>
      </w:r>
      <w:r w:rsidRPr="00E72971">
        <w:rPr>
          <w:rFonts w:ascii="Times New Roman" w:hAnsi="Times New Roman" w:cs="Times New Roman"/>
          <w:sz w:val="24"/>
          <w:szCs w:val="24"/>
        </w:rPr>
        <w:t>” might be a necessary pre-requisite but may not be sufficient to justify a CHIM trial in India where the social value of any research is seen at par if not above t</w:t>
      </w:r>
      <w:r w:rsidR="000B5FD1" w:rsidRPr="00E72971">
        <w:rPr>
          <w:rFonts w:ascii="Times New Roman" w:hAnsi="Times New Roman" w:cs="Times New Roman"/>
          <w:sz w:val="24"/>
          <w:szCs w:val="24"/>
        </w:rPr>
        <w:t>he scientific rigo</w:t>
      </w:r>
      <w:r w:rsidR="00FB748D" w:rsidRPr="00E72971">
        <w:rPr>
          <w:rFonts w:ascii="Times New Roman" w:hAnsi="Times New Roman" w:cs="Times New Roman"/>
          <w:sz w:val="24"/>
          <w:szCs w:val="24"/>
        </w:rPr>
        <w:t>r of the research design</w:t>
      </w:r>
      <w:r w:rsidRPr="00E72971">
        <w:rPr>
          <w:rFonts w:ascii="Times New Roman" w:hAnsi="Times New Roman" w:cs="Times New Roman"/>
          <w:sz w:val="24"/>
          <w:szCs w:val="24"/>
        </w:rPr>
        <w:t>.  Most of the diseases that challenge models investigate for pathogenesis, immunity, treatment or vaccines studies are endemic i</w:t>
      </w:r>
      <w:r w:rsidR="00673B23" w:rsidRPr="00E72971">
        <w:rPr>
          <w:rFonts w:ascii="Times New Roman" w:hAnsi="Times New Roman" w:cs="Times New Roman"/>
          <w:sz w:val="24"/>
          <w:szCs w:val="24"/>
        </w:rPr>
        <w:t xml:space="preserve">n India. From an emic perspective, CHIM studies </w:t>
      </w:r>
      <w:r w:rsidR="007038E9" w:rsidRPr="00E72971">
        <w:rPr>
          <w:rFonts w:ascii="Times New Roman" w:hAnsi="Times New Roman" w:cs="Times New Roman"/>
          <w:sz w:val="24"/>
          <w:szCs w:val="24"/>
        </w:rPr>
        <w:t>in disease endemic settings</w:t>
      </w:r>
      <w:r w:rsidR="00673B23" w:rsidRPr="00E72971">
        <w:rPr>
          <w:rFonts w:ascii="Times New Roman" w:hAnsi="Times New Roman" w:cs="Times New Roman"/>
          <w:sz w:val="24"/>
          <w:szCs w:val="24"/>
        </w:rPr>
        <w:t xml:space="preserve"> provide better understanding of genetics, pre-exposure, immune status and environmental factors that play a role in disease manifestation. The potential social </w:t>
      </w:r>
      <w:r w:rsidR="007038E9" w:rsidRPr="00E72971">
        <w:rPr>
          <w:rFonts w:ascii="Times New Roman" w:hAnsi="Times New Roman" w:cs="Times New Roman"/>
          <w:sz w:val="24"/>
          <w:szCs w:val="24"/>
        </w:rPr>
        <w:t>benefits of generating evidence from a country’s own population and for the benefit of their own society make</w:t>
      </w:r>
      <w:r w:rsidR="00673B23" w:rsidRPr="00E72971">
        <w:rPr>
          <w:rFonts w:ascii="Times New Roman" w:hAnsi="Times New Roman" w:cs="Times New Roman"/>
          <w:sz w:val="24"/>
          <w:szCs w:val="24"/>
        </w:rPr>
        <w:t xml:space="preserve"> ethical, social and political sense. </w:t>
      </w:r>
      <w:r w:rsidR="00B76BD1" w:rsidRPr="00E72971">
        <w:rPr>
          <w:rFonts w:ascii="Times New Roman" w:hAnsi="Times New Roman" w:cs="Times New Roman"/>
          <w:sz w:val="24"/>
          <w:szCs w:val="24"/>
        </w:rPr>
        <w:t>Alternatively, arguing against using evidence generated from a socio-ethnographic different population for Indian population (</w:t>
      </w:r>
      <w:r w:rsidR="007038E9" w:rsidRPr="00E72971">
        <w:rPr>
          <w:rFonts w:ascii="Times New Roman" w:hAnsi="Times New Roman" w:cs="Times New Roman"/>
          <w:sz w:val="24"/>
          <w:szCs w:val="24"/>
        </w:rPr>
        <w:t>e.g.</w:t>
      </w:r>
      <w:r w:rsidR="00B76BD1" w:rsidRPr="00E72971">
        <w:rPr>
          <w:rFonts w:ascii="Times New Roman" w:hAnsi="Times New Roman" w:cs="Times New Roman"/>
          <w:sz w:val="24"/>
          <w:szCs w:val="24"/>
        </w:rPr>
        <w:t xml:space="preserve"> Efficacy of Indian Typhoid vaccine tested in Oxford) makes the moral judgment bend towards conducting CHIM studies more coherent and inclusive. </w:t>
      </w:r>
    </w:p>
    <w:p w14:paraId="0560A222" w14:textId="77777777" w:rsidR="00E72971" w:rsidRPr="00E72971" w:rsidRDefault="00E72971" w:rsidP="000A697E">
      <w:pPr>
        <w:spacing w:line="240" w:lineRule="auto"/>
        <w:jc w:val="both"/>
        <w:rPr>
          <w:rFonts w:ascii="Times New Roman" w:hAnsi="Times New Roman" w:cs="Times New Roman"/>
          <w:sz w:val="24"/>
          <w:szCs w:val="24"/>
        </w:rPr>
      </w:pPr>
    </w:p>
    <w:p w14:paraId="6738A4A0" w14:textId="77777777" w:rsidR="00B76BD1" w:rsidRDefault="00EC56FB" w:rsidP="000A697E">
      <w:pPr>
        <w:spacing w:line="240" w:lineRule="auto"/>
        <w:jc w:val="both"/>
        <w:rPr>
          <w:rFonts w:ascii="Times New Roman" w:hAnsi="Times New Roman" w:cs="Times New Roman"/>
          <w:b/>
          <w:sz w:val="24"/>
          <w:szCs w:val="24"/>
        </w:rPr>
      </w:pPr>
      <w:r w:rsidRPr="00E72971">
        <w:rPr>
          <w:rFonts w:ascii="Times New Roman" w:hAnsi="Times New Roman" w:cs="Times New Roman"/>
          <w:b/>
          <w:sz w:val="24"/>
          <w:szCs w:val="24"/>
        </w:rPr>
        <w:t xml:space="preserve">An </w:t>
      </w:r>
      <w:r w:rsidR="00B76BD1" w:rsidRPr="00E72971">
        <w:rPr>
          <w:rFonts w:ascii="Times New Roman" w:hAnsi="Times New Roman" w:cs="Times New Roman"/>
          <w:b/>
          <w:sz w:val="24"/>
          <w:szCs w:val="24"/>
        </w:rPr>
        <w:t>Etic</w:t>
      </w:r>
      <w:r w:rsidRPr="00E72971">
        <w:rPr>
          <w:rFonts w:ascii="Times New Roman" w:hAnsi="Times New Roman" w:cs="Times New Roman"/>
          <w:b/>
          <w:sz w:val="24"/>
          <w:szCs w:val="24"/>
        </w:rPr>
        <w:t xml:space="preserve"> (from outside</w:t>
      </w:r>
      <w:r w:rsidR="007038E9" w:rsidRPr="00E72971">
        <w:rPr>
          <w:rFonts w:ascii="Times New Roman" w:hAnsi="Times New Roman" w:cs="Times New Roman"/>
          <w:b/>
          <w:sz w:val="24"/>
          <w:szCs w:val="24"/>
        </w:rPr>
        <w:t>) Perspective</w:t>
      </w:r>
      <w:r w:rsidR="00B76BD1" w:rsidRPr="00E72971">
        <w:rPr>
          <w:rFonts w:ascii="Times New Roman" w:hAnsi="Times New Roman" w:cs="Times New Roman"/>
          <w:b/>
          <w:sz w:val="24"/>
          <w:szCs w:val="24"/>
        </w:rPr>
        <w:t xml:space="preserve">: </w:t>
      </w:r>
    </w:p>
    <w:p w14:paraId="031089C3" w14:textId="77777777" w:rsidR="00E72971" w:rsidRPr="00E72971" w:rsidRDefault="00E72971" w:rsidP="000A697E">
      <w:pPr>
        <w:spacing w:line="240" w:lineRule="auto"/>
        <w:jc w:val="both"/>
        <w:rPr>
          <w:rFonts w:ascii="Times New Roman" w:hAnsi="Times New Roman" w:cs="Times New Roman"/>
          <w:b/>
          <w:sz w:val="24"/>
          <w:szCs w:val="24"/>
        </w:rPr>
      </w:pPr>
    </w:p>
    <w:p w14:paraId="2C81A614" w14:textId="77777777" w:rsidR="00FB748D" w:rsidRDefault="00FB748D" w:rsidP="000A697E">
      <w:pPr>
        <w:spacing w:line="240" w:lineRule="auto"/>
        <w:jc w:val="both"/>
        <w:rPr>
          <w:rFonts w:ascii="Times New Roman" w:hAnsi="Times New Roman" w:cs="Times New Roman"/>
          <w:sz w:val="24"/>
          <w:szCs w:val="24"/>
        </w:rPr>
      </w:pPr>
      <w:r w:rsidRPr="00E72971">
        <w:rPr>
          <w:rFonts w:ascii="Times New Roman" w:hAnsi="Times New Roman" w:cs="Times New Roman"/>
          <w:sz w:val="24"/>
          <w:szCs w:val="24"/>
        </w:rPr>
        <w:t xml:space="preserve">From an etic perspective, an important considered judgment to begin with would be that involving distributive justice—with dramatic inequalities in access and exuberant increase in costs of health care, would it be fair and equitable for the scientific </w:t>
      </w:r>
      <w:r w:rsidR="00B57F27" w:rsidRPr="00E72971">
        <w:rPr>
          <w:rFonts w:ascii="Times New Roman" w:hAnsi="Times New Roman" w:cs="Times New Roman"/>
          <w:sz w:val="24"/>
          <w:szCs w:val="24"/>
        </w:rPr>
        <w:t>Diaspora</w:t>
      </w:r>
      <w:r w:rsidRPr="00E72971">
        <w:rPr>
          <w:rFonts w:ascii="Times New Roman" w:hAnsi="Times New Roman" w:cs="Times New Roman"/>
          <w:sz w:val="24"/>
          <w:szCs w:val="24"/>
        </w:rPr>
        <w:t xml:space="preserve"> to invest</w:t>
      </w:r>
      <w:r w:rsidR="003C07B6" w:rsidRPr="00E72971">
        <w:rPr>
          <w:rFonts w:ascii="Times New Roman" w:hAnsi="Times New Roman" w:cs="Times New Roman"/>
          <w:sz w:val="24"/>
          <w:szCs w:val="24"/>
        </w:rPr>
        <w:t xml:space="preserve"> limited</w:t>
      </w:r>
      <w:r w:rsidRPr="00E72971">
        <w:rPr>
          <w:rFonts w:ascii="Times New Roman" w:hAnsi="Times New Roman" w:cs="Times New Roman"/>
          <w:sz w:val="24"/>
          <w:szCs w:val="24"/>
        </w:rPr>
        <w:t xml:space="preserve"> resources</w:t>
      </w:r>
      <w:r w:rsidR="00B57F27" w:rsidRPr="00E72971">
        <w:rPr>
          <w:rFonts w:ascii="Times New Roman" w:hAnsi="Times New Roman" w:cs="Times New Roman"/>
          <w:sz w:val="24"/>
          <w:szCs w:val="24"/>
        </w:rPr>
        <w:t xml:space="preserve"> </w:t>
      </w:r>
      <w:r w:rsidR="003C07B6" w:rsidRPr="00E72971">
        <w:rPr>
          <w:rFonts w:ascii="Times New Roman" w:hAnsi="Times New Roman" w:cs="Times New Roman"/>
          <w:sz w:val="24"/>
          <w:szCs w:val="24"/>
        </w:rPr>
        <w:t xml:space="preserve">in </w:t>
      </w:r>
      <w:r w:rsidR="00B57F27" w:rsidRPr="00E72971">
        <w:rPr>
          <w:rFonts w:ascii="Times New Roman" w:hAnsi="Times New Roman" w:cs="Times New Roman"/>
          <w:sz w:val="24"/>
          <w:szCs w:val="24"/>
        </w:rPr>
        <w:t>demanding trials like a CHIM</w:t>
      </w:r>
      <w:r w:rsidRPr="00E72971">
        <w:rPr>
          <w:rFonts w:ascii="Times New Roman" w:hAnsi="Times New Roman" w:cs="Times New Roman"/>
          <w:sz w:val="24"/>
          <w:szCs w:val="24"/>
        </w:rPr>
        <w:t xml:space="preserve"> in a resource poor country like India? </w:t>
      </w:r>
    </w:p>
    <w:p w14:paraId="04CD1581" w14:textId="77777777" w:rsidR="00E72971" w:rsidRPr="00E72971" w:rsidRDefault="00E72971" w:rsidP="000A697E">
      <w:pPr>
        <w:spacing w:line="240" w:lineRule="auto"/>
        <w:jc w:val="both"/>
        <w:rPr>
          <w:rFonts w:ascii="Times New Roman" w:hAnsi="Times New Roman" w:cs="Times New Roman"/>
          <w:sz w:val="24"/>
          <w:szCs w:val="24"/>
        </w:rPr>
      </w:pPr>
    </w:p>
    <w:p w14:paraId="4ABE9DE0" w14:textId="77777777" w:rsidR="00B57F27" w:rsidRDefault="003C07B6" w:rsidP="000A697E">
      <w:pPr>
        <w:spacing w:line="240" w:lineRule="auto"/>
        <w:jc w:val="both"/>
        <w:rPr>
          <w:rFonts w:ascii="Times New Roman" w:hAnsi="Times New Roman" w:cs="Times New Roman"/>
          <w:sz w:val="24"/>
          <w:szCs w:val="24"/>
        </w:rPr>
      </w:pPr>
      <w:r w:rsidRPr="00E72971">
        <w:rPr>
          <w:rFonts w:ascii="Times New Roman" w:hAnsi="Times New Roman" w:cs="Times New Roman"/>
          <w:sz w:val="24"/>
          <w:szCs w:val="24"/>
        </w:rPr>
        <w:t>In order to answer this complex question—</w:t>
      </w:r>
      <w:r w:rsidR="00EC56FB" w:rsidRPr="00E72971">
        <w:rPr>
          <w:rFonts w:ascii="Times New Roman" w:hAnsi="Times New Roman" w:cs="Times New Roman"/>
          <w:sz w:val="24"/>
          <w:szCs w:val="24"/>
        </w:rPr>
        <w:t>let’s</w:t>
      </w:r>
      <w:r w:rsidRPr="00E72971">
        <w:rPr>
          <w:rFonts w:ascii="Times New Roman" w:hAnsi="Times New Roman" w:cs="Times New Roman"/>
          <w:sz w:val="24"/>
          <w:szCs w:val="24"/>
        </w:rPr>
        <w:t xml:space="preserve"> look at the concept of what constitutes a fundamental need.  If the essential social resource, including a subset of health care</w:t>
      </w:r>
      <w:r w:rsidR="00CE268D" w:rsidRPr="00E72971">
        <w:rPr>
          <w:rFonts w:ascii="Times New Roman" w:hAnsi="Times New Roman" w:cs="Times New Roman"/>
          <w:sz w:val="24"/>
          <w:szCs w:val="24"/>
        </w:rPr>
        <w:t xml:space="preserve">, if not distributed according to need, the individual/community will suffer a harm or at least a detrimentally affect—this defines a fundamental need. </w:t>
      </w:r>
      <w:r w:rsidRPr="00E72971">
        <w:rPr>
          <w:rFonts w:ascii="Times New Roman" w:hAnsi="Times New Roman" w:cs="Times New Roman"/>
          <w:sz w:val="24"/>
          <w:szCs w:val="24"/>
        </w:rPr>
        <w:t xml:space="preserve"> </w:t>
      </w:r>
      <w:r w:rsidR="00571162" w:rsidRPr="00E72971">
        <w:rPr>
          <w:rFonts w:ascii="Times New Roman" w:hAnsi="Times New Roman" w:cs="Times New Roman"/>
          <w:sz w:val="24"/>
          <w:szCs w:val="24"/>
        </w:rPr>
        <w:t>Though the need for CHIM studies</w:t>
      </w:r>
      <w:r w:rsidR="00CE268D" w:rsidRPr="00E72971">
        <w:rPr>
          <w:rFonts w:ascii="Times New Roman" w:hAnsi="Times New Roman" w:cs="Times New Roman"/>
          <w:sz w:val="24"/>
          <w:szCs w:val="24"/>
        </w:rPr>
        <w:t xml:space="preserve"> from science side is clear</w:t>
      </w:r>
      <w:r w:rsidR="00571162" w:rsidRPr="00E72971">
        <w:rPr>
          <w:rFonts w:ascii="Times New Roman" w:hAnsi="Times New Roman" w:cs="Times New Roman"/>
          <w:sz w:val="24"/>
          <w:szCs w:val="24"/>
        </w:rPr>
        <w:t xml:space="preserve">, </w:t>
      </w:r>
      <w:r w:rsidR="00CE268D" w:rsidRPr="00E72971">
        <w:rPr>
          <w:rFonts w:ascii="Times New Roman" w:hAnsi="Times New Roman" w:cs="Times New Roman"/>
          <w:sz w:val="24"/>
          <w:szCs w:val="24"/>
        </w:rPr>
        <w:t>as seen from an etic view</w:t>
      </w:r>
      <w:r w:rsidR="00571162" w:rsidRPr="00E72971">
        <w:rPr>
          <w:rFonts w:ascii="Times New Roman" w:hAnsi="Times New Roman" w:cs="Times New Roman"/>
          <w:sz w:val="24"/>
          <w:szCs w:val="24"/>
        </w:rPr>
        <w:t>,</w:t>
      </w:r>
      <w:r w:rsidR="00CE268D" w:rsidRPr="00E72971">
        <w:rPr>
          <w:rFonts w:ascii="Times New Roman" w:hAnsi="Times New Roman" w:cs="Times New Roman"/>
          <w:sz w:val="24"/>
          <w:szCs w:val="24"/>
        </w:rPr>
        <w:t xml:space="preserve"> becomes an ethical obligation only when it resonates with the concept of a fundamental need</w:t>
      </w:r>
      <w:r w:rsidR="00571162" w:rsidRPr="00E72971">
        <w:rPr>
          <w:rFonts w:ascii="Times New Roman" w:hAnsi="Times New Roman" w:cs="Times New Roman"/>
          <w:sz w:val="24"/>
          <w:szCs w:val="24"/>
        </w:rPr>
        <w:t xml:space="preserve">. </w:t>
      </w:r>
      <w:r w:rsidR="00CE268D" w:rsidRPr="00E72971">
        <w:rPr>
          <w:rFonts w:ascii="Times New Roman" w:hAnsi="Times New Roman" w:cs="Times New Roman"/>
          <w:sz w:val="24"/>
          <w:szCs w:val="24"/>
        </w:rPr>
        <w:t>A Controlled human infection model hypothetically would allow</w:t>
      </w:r>
      <w:r w:rsidR="00EC14BF" w:rsidRPr="00E72971">
        <w:rPr>
          <w:rFonts w:ascii="Times New Roman" w:hAnsi="Times New Roman" w:cs="Times New Roman"/>
          <w:sz w:val="24"/>
          <w:szCs w:val="24"/>
        </w:rPr>
        <w:t xml:space="preserve"> assessment of a preliminary vaccine or as</w:t>
      </w:r>
      <w:r w:rsidR="00CE268D" w:rsidRPr="00E72971">
        <w:rPr>
          <w:rFonts w:ascii="Times New Roman" w:hAnsi="Times New Roman" w:cs="Times New Roman"/>
          <w:sz w:val="24"/>
          <w:szCs w:val="24"/>
        </w:rPr>
        <w:t>sessment of</w:t>
      </w:r>
      <w:r w:rsidR="0073260B" w:rsidRPr="00E72971">
        <w:rPr>
          <w:rFonts w:ascii="Times New Roman" w:hAnsi="Times New Roman" w:cs="Times New Roman"/>
          <w:sz w:val="24"/>
          <w:szCs w:val="24"/>
        </w:rPr>
        <w:t xml:space="preserve"> human immune response to a particular pathogen</w:t>
      </w:r>
      <w:r w:rsidR="00CE268D" w:rsidRPr="00E72971">
        <w:rPr>
          <w:rFonts w:ascii="Times New Roman" w:hAnsi="Times New Roman" w:cs="Times New Roman"/>
          <w:sz w:val="24"/>
          <w:szCs w:val="24"/>
        </w:rPr>
        <w:t>. Suppose this</w:t>
      </w:r>
      <w:r w:rsidR="00EC14BF" w:rsidRPr="00E72971">
        <w:rPr>
          <w:rFonts w:ascii="Times New Roman" w:hAnsi="Times New Roman" w:cs="Times New Roman"/>
          <w:sz w:val="24"/>
          <w:szCs w:val="24"/>
        </w:rPr>
        <w:t xml:space="preserve"> show</w:t>
      </w:r>
      <w:r w:rsidR="00CE268D" w:rsidRPr="00E72971">
        <w:rPr>
          <w:rFonts w:ascii="Times New Roman" w:hAnsi="Times New Roman" w:cs="Times New Roman"/>
          <w:sz w:val="24"/>
          <w:szCs w:val="24"/>
        </w:rPr>
        <w:t>s</w:t>
      </w:r>
      <w:r w:rsidR="00EC14BF" w:rsidRPr="00E72971">
        <w:rPr>
          <w:rFonts w:ascii="Times New Roman" w:hAnsi="Times New Roman" w:cs="Times New Roman"/>
          <w:sz w:val="24"/>
          <w:szCs w:val="24"/>
        </w:rPr>
        <w:t xml:space="preserve"> that a </w:t>
      </w:r>
      <w:r w:rsidR="00CE268D" w:rsidRPr="00E72971">
        <w:rPr>
          <w:rFonts w:ascii="Times New Roman" w:hAnsi="Times New Roman" w:cs="Times New Roman"/>
          <w:sz w:val="24"/>
          <w:szCs w:val="24"/>
        </w:rPr>
        <w:t>candi</w:t>
      </w:r>
      <w:r w:rsidR="0073260B" w:rsidRPr="00E72971">
        <w:rPr>
          <w:rFonts w:ascii="Times New Roman" w:hAnsi="Times New Roman" w:cs="Times New Roman"/>
          <w:sz w:val="24"/>
          <w:szCs w:val="24"/>
        </w:rPr>
        <w:t xml:space="preserve">date vaccine </w:t>
      </w:r>
      <w:r w:rsidR="00CE268D" w:rsidRPr="00E72971">
        <w:rPr>
          <w:rFonts w:ascii="Times New Roman" w:hAnsi="Times New Roman" w:cs="Times New Roman"/>
          <w:sz w:val="24"/>
          <w:szCs w:val="24"/>
        </w:rPr>
        <w:t>to</w:t>
      </w:r>
      <w:r w:rsidR="00EC14BF" w:rsidRPr="00E72971">
        <w:rPr>
          <w:rFonts w:ascii="Times New Roman" w:hAnsi="Times New Roman" w:cs="Times New Roman"/>
          <w:sz w:val="24"/>
          <w:szCs w:val="24"/>
        </w:rPr>
        <w:t xml:space="preserve"> be ineffective</w:t>
      </w:r>
      <w:r w:rsidR="00CE268D" w:rsidRPr="00E72971">
        <w:rPr>
          <w:rFonts w:ascii="Times New Roman" w:hAnsi="Times New Roman" w:cs="Times New Roman"/>
          <w:sz w:val="24"/>
          <w:szCs w:val="24"/>
        </w:rPr>
        <w:t xml:space="preserve">; this would prevent </w:t>
      </w:r>
      <w:r w:rsidR="00EC14BF" w:rsidRPr="00E72971">
        <w:rPr>
          <w:rFonts w:ascii="Times New Roman" w:hAnsi="Times New Roman" w:cs="Times New Roman"/>
          <w:sz w:val="24"/>
          <w:szCs w:val="24"/>
        </w:rPr>
        <w:t xml:space="preserve">unnecessary exposure of thousands of people to large and costly Phase III trials.  Though the human challenge trials may not be an alternative to phase III trials, they would help in licensing a product followed by strict post marketing surveillance as is evident from development of Cholera vaccine Dukoral and typhoid vaccine Ty21a. </w:t>
      </w:r>
      <w:r w:rsidR="0073260B" w:rsidRPr="00E72971">
        <w:rPr>
          <w:rFonts w:ascii="Times New Roman" w:hAnsi="Times New Roman" w:cs="Times New Roman"/>
          <w:sz w:val="24"/>
          <w:szCs w:val="24"/>
        </w:rPr>
        <w:t>Also, not using a CHIM design and exposing general population to vaccine candidates tested for efficacy i</w:t>
      </w:r>
      <w:r w:rsidR="0053151F" w:rsidRPr="00E72971">
        <w:rPr>
          <w:rFonts w:ascii="Times New Roman" w:hAnsi="Times New Roman" w:cs="Times New Roman"/>
          <w:sz w:val="24"/>
          <w:szCs w:val="24"/>
        </w:rPr>
        <w:t xml:space="preserve">n animal models could amount to </w:t>
      </w:r>
      <w:r w:rsidR="0073260B" w:rsidRPr="00E72971">
        <w:rPr>
          <w:rFonts w:ascii="Times New Roman" w:hAnsi="Times New Roman" w:cs="Times New Roman"/>
          <w:sz w:val="24"/>
          <w:szCs w:val="24"/>
        </w:rPr>
        <w:t xml:space="preserve">harm or </w:t>
      </w:r>
      <w:r w:rsidR="007038E9" w:rsidRPr="00E72971">
        <w:rPr>
          <w:rFonts w:ascii="Times New Roman" w:hAnsi="Times New Roman" w:cs="Times New Roman"/>
          <w:sz w:val="24"/>
          <w:szCs w:val="24"/>
        </w:rPr>
        <w:t>at least</w:t>
      </w:r>
      <w:r w:rsidR="0073260B" w:rsidRPr="00E72971">
        <w:rPr>
          <w:rFonts w:ascii="Times New Roman" w:hAnsi="Times New Roman" w:cs="Times New Roman"/>
          <w:sz w:val="24"/>
          <w:szCs w:val="24"/>
        </w:rPr>
        <w:t xml:space="preserve"> a detrimental effect knowing that animal models are often inadequate predictors of immune response. </w:t>
      </w:r>
    </w:p>
    <w:p w14:paraId="0DBB7411" w14:textId="77777777" w:rsidR="00D25A53" w:rsidRPr="00E72971" w:rsidRDefault="00D25A53" w:rsidP="000A697E">
      <w:pPr>
        <w:spacing w:line="240" w:lineRule="auto"/>
        <w:jc w:val="both"/>
        <w:rPr>
          <w:rFonts w:ascii="Times New Roman" w:hAnsi="Times New Roman" w:cs="Times New Roman"/>
          <w:sz w:val="24"/>
          <w:szCs w:val="24"/>
        </w:rPr>
      </w:pPr>
    </w:p>
    <w:p w14:paraId="6B6073E9" w14:textId="77777777" w:rsidR="0053151F" w:rsidRDefault="0053151F" w:rsidP="000A697E">
      <w:pPr>
        <w:spacing w:line="240" w:lineRule="auto"/>
        <w:jc w:val="both"/>
        <w:rPr>
          <w:rFonts w:ascii="Times New Roman" w:hAnsi="Times New Roman" w:cs="Times New Roman"/>
          <w:sz w:val="24"/>
          <w:szCs w:val="24"/>
        </w:rPr>
      </w:pPr>
      <w:r w:rsidRPr="00E72971">
        <w:rPr>
          <w:rFonts w:ascii="Times New Roman" w:hAnsi="Times New Roman" w:cs="Times New Roman"/>
          <w:sz w:val="24"/>
          <w:szCs w:val="24"/>
        </w:rPr>
        <w:t xml:space="preserve">Having seen as a fundamental need, provision of other fundamental needs like basic sanitation and hygiene services for prevention of communicable diseases stands </w:t>
      </w:r>
      <w:r w:rsidR="00043FD1" w:rsidRPr="00E72971">
        <w:rPr>
          <w:rFonts w:ascii="Times New Roman" w:hAnsi="Times New Roman" w:cs="Times New Roman"/>
          <w:sz w:val="24"/>
          <w:szCs w:val="24"/>
        </w:rPr>
        <w:t>alongside and not as either/or to</w:t>
      </w:r>
      <w:r w:rsidRPr="00E72971">
        <w:rPr>
          <w:rFonts w:ascii="Times New Roman" w:hAnsi="Times New Roman" w:cs="Times New Roman"/>
          <w:sz w:val="24"/>
          <w:szCs w:val="24"/>
        </w:rPr>
        <w:t xml:space="preserve"> provision of opportunity to take part in a CHIM trial and justifies this scientific </w:t>
      </w:r>
      <w:r w:rsidR="00B36CCB" w:rsidRPr="00E72971">
        <w:rPr>
          <w:rFonts w:ascii="Times New Roman" w:hAnsi="Times New Roman" w:cs="Times New Roman"/>
          <w:sz w:val="24"/>
          <w:szCs w:val="24"/>
        </w:rPr>
        <w:t xml:space="preserve">advancement for public benefit from an etic perspective. </w:t>
      </w:r>
    </w:p>
    <w:p w14:paraId="6E4B9346" w14:textId="77777777" w:rsidR="00E72971" w:rsidRPr="00E72971" w:rsidRDefault="00E72971" w:rsidP="000A697E">
      <w:pPr>
        <w:spacing w:line="240" w:lineRule="auto"/>
        <w:jc w:val="both"/>
        <w:rPr>
          <w:rFonts w:ascii="Times New Roman" w:hAnsi="Times New Roman" w:cs="Times New Roman"/>
          <w:sz w:val="24"/>
          <w:szCs w:val="24"/>
        </w:rPr>
      </w:pPr>
    </w:p>
    <w:p w14:paraId="645DD858" w14:textId="77777777" w:rsidR="00B36CCB" w:rsidRDefault="00043FD1" w:rsidP="000A697E">
      <w:pPr>
        <w:spacing w:line="240" w:lineRule="auto"/>
        <w:jc w:val="both"/>
        <w:rPr>
          <w:rFonts w:ascii="Times New Roman" w:hAnsi="Times New Roman" w:cs="Times New Roman"/>
          <w:b/>
          <w:sz w:val="24"/>
          <w:szCs w:val="24"/>
        </w:rPr>
      </w:pPr>
      <w:r w:rsidRPr="00E72971">
        <w:rPr>
          <w:rFonts w:ascii="Times New Roman" w:hAnsi="Times New Roman" w:cs="Times New Roman"/>
          <w:b/>
          <w:sz w:val="24"/>
          <w:szCs w:val="24"/>
        </w:rPr>
        <w:t>Towards an integrated appro</w:t>
      </w:r>
      <w:r w:rsidR="00585DF9" w:rsidRPr="00E72971">
        <w:rPr>
          <w:rFonts w:ascii="Times New Roman" w:hAnsi="Times New Roman" w:cs="Times New Roman"/>
          <w:b/>
          <w:sz w:val="24"/>
          <w:szCs w:val="24"/>
        </w:rPr>
        <w:t>ach: Justifying the</w:t>
      </w:r>
      <w:r w:rsidR="00EC56FB" w:rsidRPr="00E72971">
        <w:rPr>
          <w:rFonts w:ascii="Times New Roman" w:hAnsi="Times New Roman" w:cs="Times New Roman"/>
          <w:b/>
          <w:sz w:val="24"/>
          <w:szCs w:val="24"/>
        </w:rPr>
        <w:t xml:space="preserve"> </w:t>
      </w:r>
      <w:r w:rsidR="00EC56FB" w:rsidRPr="00E72971">
        <w:rPr>
          <w:rFonts w:ascii="Times New Roman" w:hAnsi="Times New Roman" w:cs="Times New Roman"/>
          <w:b/>
          <w:i/>
          <w:sz w:val="24"/>
          <w:szCs w:val="24"/>
        </w:rPr>
        <w:t>Act</w:t>
      </w:r>
      <w:r w:rsidR="00B36CCB" w:rsidRPr="00E72971">
        <w:rPr>
          <w:rFonts w:ascii="Times New Roman" w:hAnsi="Times New Roman" w:cs="Times New Roman"/>
          <w:b/>
          <w:sz w:val="24"/>
          <w:szCs w:val="24"/>
        </w:rPr>
        <w:t xml:space="preserve"> of conducting a CHIM study in India. </w:t>
      </w:r>
    </w:p>
    <w:p w14:paraId="7F4181CE" w14:textId="77777777" w:rsidR="00E72971" w:rsidRPr="00E72971" w:rsidRDefault="00E72971" w:rsidP="000A697E">
      <w:pPr>
        <w:spacing w:line="240" w:lineRule="auto"/>
        <w:jc w:val="both"/>
        <w:rPr>
          <w:rFonts w:ascii="Times New Roman" w:hAnsi="Times New Roman" w:cs="Times New Roman"/>
          <w:b/>
          <w:sz w:val="24"/>
          <w:szCs w:val="24"/>
        </w:rPr>
      </w:pPr>
    </w:p>
    <w:p w14:paraId="0F1DB3E0" w14:textId="77777777" w:rsidR="00D66B25" w:rsidRDefault="00B36CCB" w:rsidP="000A697E">
      <w:pPr>
        <w:spacing w:line="240" w:lineRule="auto"/>
        <w:jc w:val="both"/>
        <w:rPr>
          <w:rFonts w:ascii="Times New Roman" w:hAnsi="Times New Roman" w:cs="Times New Roman"/>
          <w:sz w:val="24"/>
          <w:szCs w:val="24"/>
        </w:rPr>
      </w:pPr>
      <w:r w:rsidRPr="00E72971">
        <w:rPr>
          <w:rFonts w:ascii="Times New Roman" w:hAnsi="Times New Roman" w:cs="Times New Roman"/>
          <w:sz w:val="24"/>
          <w:szCs w:val="24"/>
        </w:rPr>
        <w:t xml:space="preserve">Thus, with consistency and coherence using argumentative support and restriction of starting premises to considered judgments, both emic and etic perspectives </w:t>
      </w:r>
      <w:r w:rsidR="00585DF9" w:rsidRPr="00E72971">
        <w:rPr>
          <w:rFonts w:ascii="Times New Roman" w:hAnsi="Times New Roman" w:cs="Times New Roman"/>
          <w:sz w:val="24"/>
          <w:szCs w:val="24"/>
        </w:rPr>
        <w:t xml:space="preserve">seem to justify the </w:t>
      </w:r>
      <w:r w:rsidR="00585DF9" w:rsidRPr="00E72971">
        <w:rPr>
          <w:rFonts w:ascii="Times New Roman" w:hAnsi="Times New Roman" w:cs="Times New Roman"/>
          <w:i/>
          <w:sz w:val="24"/>
          <w:szCs w:val="24"/>
        </w:rPr>
        <w:t>I</w:t>
      </w:r>
      <w:r w:rsidRPr="00E72971">
        <w:rPr>
          <w:rFonts w:ascii="Times New Roman" w:hAnsi="Times New Roman" w:cs="Times New Roman"/>
          <w:i/>
          <w:sz w:val="24"/>
          <w:szCs w:val="24"/>
        </w:rPr>
        <w:t>dea</w:t>
      </w:r>
      <w:r w:rsidRPr="00E72971">
        <w:rPr>
          <w:rFonts w:ascii="Times New Roman" w:hAnsi="Times New Roman" w:cs="Times New Roman"/>
          <w:sz w:val="24"/>
          <w:szCs w:val="24"/>
        </w:rPr>
        <w:t xml:space="preserve"> of a CHIM study for Indian population. </w:t>
      </w:r>
    </w:p>
    <w:p w14:paraId="018A4B8E" w14:textId="77777777" w:rsidR="00E72971" w:rsidRPr="00E72971" w:rsidRDefault="00E72971" w:rsidP="000A697E">
      <w:pPr>
        <w:spacing w:line="240" w:lineRule="auto"/>
        <w:jc w:val="both"/>
        <w:rPr>
          <w:rFonts w:ascii="Times New Roman" w:hAnsi="Times New Roman" w:cs="Times New Roman"/>
          <w:sz w:val="24"/>
          <w:szCs w:val="24"/>
        </w:rPr>
      </w:pPr>
    </w:p>
    <w:p w14:paraId="31813C63" w14:textId="77777777" w:rsidR="00585DF9" w:rsidRDefault="00B36CCB" w:rsidP="000A697E">
      <w:pPr>
        <w:spacing w:line="240" w:lineRule="auto"/>
        <w:jc w:val="both"/>
        <w:rPr>
          <w:rFonts w:ascii="Times New Roman" w:hAnsi="Times New Roman" w:cs="Times New Roman"/>
          <w:sz w:val="24"/>
          <w:szCs w:val="24"/>
        </w:rPr>
      </w:pPr>
      <w:r w:rsidRPr="00E72971">
        <w:rPr>
          <w:rFonts w:ascii="Times New Roman" w:hAnsi="Times New Roman" w:cs="Times New Roman"/>
          <w:sz w:val="24"/>
          <w:szCs w:val="24"/>
        </w:rPr>
        <w:t xml:space="preserve">Justifying the </w:t>
      </w:r>
      <w:r w:rsidR="000B5FD1" w:rsidRPr="00E72971">
        <w:rPr>
          <w:rFonts w:ascii="Times New Roman" w:hAnsi="Times New Roman" w:cs="Times New Roman"/>
          <w:i/>
          <w:sz w:val="24"/>
          <w:szCs w:val="24"/>
        </w:rPr>
        <w:t>A</w:t>
      </w:r>
      <w:r w:rsidRPr="00E72971">
        <w:rPr>
          <w:rFonts w:ascii="Times New Roman" w:hAnsi="Times New Roman" w:cs="Times New Roman"/>
          <w:i/>
          <w:sz w:val="24"/>
          <w:szCs w:val="24"/>
        </w:rPr>
        <w:t>ct</w:t>
      </w:r>
      <w:r w:rsidRPr="00E72971">
        <w:rPr>
          <w:rFonts w:ascii="Times New Roman" w:hAnsi="Times New Roman" w:cs="Times New Roman"/>
          <w:sz w:val="24"/>
          <w:szCs w:val="24"/>
        </w:rPr>
        <w:t xml:space="preserve"> of actually conducting a CHIM study in India would </w:t>
      </w:r>
      <w:r w:rsidR="00D25A53">
        <w:rPr>
          <w:rFonts w:ascii="Times New Roman" w:hAnsi="Times New Roman" w:cs="Times New Roman"/>
          <w:sz w:val="24"/>
          <w:szCs w:val="24"/>
        </w:rPr>
        <w:t xml:space="preserve">require procedural justice to be implemented at all steps of a CHIM study. </w:t>
      </w:r>
      <w:r w:rsidR="00043FD1" w:rsidRPr="00E72971">
        <w:rPr>
          <w:rFonts w:ascii="Times New Roman" w:hAnsi="Times New Roman" w:cs="Times New Roman"/>
          <w:sz w:val="24"/>
          <w:szCs w:val="24"/>
        </w:rPr>
        <w:t xml:space="preserve"> Developing adequate infrastructure and clinical services which allow volunteer participants to be engaged outside their home environment for a stipulated time period, developing laboratory facilities and infrastructure requirements for developing and regulating delivery pathways to locally relevant strains of pathogens under Good Manufactur</w:t>
      </w:r>
      <w:r w:rsidR="00E55544" w:rsidRPr="00E72971">
        <w:rPr>
          <w:rFonts w:ascii="Times New Roman" w:hAnsi="Times New Roman" w:cs="Times New Roman"/>
          <w:sz w:val="24"/>
          <w:szCs w:val="24"/>
        </w:rPr>
        <w:t xml:space="preserve">ing Practices (GMP) guidelines seems to be the first procedural step towards  conducting CHIM studies in India. </w:t>
      </w:r>
    </w:p>
    <w:p w14:paraId="45F6657A" w14:textId="77777777" w:rsidR="00E72971" w:rsidRPr="00E72971" w:rsidRDefault="00E72971" w:rsidP="000A697E">
      <w:pPr>
        <w:spacing w:line="240" w:lineRule="auto"/>
        <w:jc w:val="both"/>
        <w:rPr>
          <w:rFonts w:ascii="Times New Roman" w:hAnsi="Times New Roman" w:cs="Times New Roman"/>
          <w:sz w:val="24"/>
          <w:szCs w:val="24"/>
        </w:rPr>
      </w:pPr>
    </w:p>
    <w:p w14:paraId="189FD18D" w14:textId="77777777" w:rsidR="00585DF9" w:rsidRDefault="00E55544" w:rsidP="000A697E">
      <w:pPr>
        <w:spacing w:line="240" w:lineRule="auto"/>
        <w:jc w:val="both"/>
        <w:rPr>
          <w:rFonts w:ascii="Times New Roman" w:hAnsi="Times New Roman" w:cs="Times New Roman"/>
          <w:sz w:val="24"/>
          <w:szCs w:val="24"/>
        </w:rPr>
      </w:pPr>
      <w:r w:rsidRPr="00E72971">
        <w:rPr>
          <w:rFonts w:ascii="Times New Roman" w:hAnsi="Times New Roman" w:cs="Times New Roman"/>
          <w:sz w:val="24"/>
          <w:szCs w:val="24"/>
        </w:rPr>
        <w:t xml:space="preserve">The second and equally important step would be to develop scientific </w:t>
      </w:r>
      <w:r w:rsidR="00585DF9" w:rsidRPr="00E72971">
        <w:rPr>
          <w:rFonts w:ascii="Times New Roman" w:hAnsi="Times New Roman" w:cs="Times New Roman"/>
          <w:sz w:val="24"/>
          <w:szCs w:val="24"/>
        </w:rPr>
        <w:t>rigor</w:t>
      </w:r>
      <w:r w:rsidRPr="00E72971">
        <w:rPr>
          <w:rFonts w:ascii="Times New Roman" w:hAnsi="Times New Roman" w:cs="Times New Roman"/>
          <w:sz w:val="24"/>
          <w:szCs w:val="24"/>
        </w:rPr>
        <w:t xml:space="preserve"> to structure protocols for fair selection of participants and ensure a robust Informed consent process. </w:t>
      </w:r>
    </w:p>
    <w:p w14:paraId="4636D04F" w14:textId="77777777" w:rsidR="00E72971" w:rsidRPr="00E72971" w:rsidRDefault="00E72971" w:rsidP="000A697E">
      <w:pPr>
        <w:spacing w:line="240" w:lineRule="auto"/>
        <w:jc w:val="both"/>
        <w:rPr>
          <w:rFonts w:ascii="Times New Roman" w:hAnsi="Times New Roman" w:cs="Times New Roman"/>
          <w:sz w:val="24"/>
          <w:szCs w:val="24"/>
        </w:rPr>
      </w:pPr>
    </w:p>
    <w:p w14:paraId="3FE2487B" w14:textId="77777777" w:rsidR="00585DF9" w:rsidRDefault="00E55544" w:rsidP="000A697E">
      <w:pPr>
        <w:spacing w:line="240" w:lineRule="auto"/>
        <w:jc w:val="both"/>
        <w:rPr>
          <w:rFonts w:ascii="Times New Roman" w:hAnsi="Times New Roman" w:cs="Times New Roman"/>
          <w:sz w:val="24"/>
          <w:szCs w:val="24"/>
        </w:rPr>
      </w:pPr>
      <w:r w:rsidRPr="00E72971">
        <w:rPr>
          <w:rFonts w:ascii="Times New Roman" w:hAnsi="Times New Roman" w:cs="Times New Roman"/>
          <w:sz w:val="24"/>
          <w:szCs w:val="24"/>
        </w:rPr>
        <w:t>Community participation, transparent public engagement, assessment of motivation for participation and justified provision of compensation for the risk/harm for the participant provides a tru</w:t>
      </w:r>
      <w:r w:rsidR="00D66B25" w:rsidRPr="00E72971">
        <w:rPr>
          <w:rFonts w:ascii="Times New Roman" w:hAnsi="Times New Roman" w:cs="Times New Roman"/>
          <w:sz w:val="24"/>
          <w:szCs w:val="24"/>
        </w:rPr>
        <w:t xml:space="preserve">st building third step. </w:t>
      </w:r>
    </w:p>
    <w:p w14:paraId="67037218" w14:textId="77777777" w:rsidR="00E72971" w:rsidRPr="00E72971" w:rsidRDefault="00E72971" w:rsidP="000A697E">
      <w:pPr>
        <w:spacing w:line="240" w:lineRule="auto"/>
        <w:jc w:val="both"/>
        <w:rPr>
          <w:rFonts w:ascii="Times New Roman" w:hAnsi="Times New Roman" w:cs="Times New Roman"/>
          <w:sz w:val="24"/>
          <w:szCs w:val="24"/>
        </w:rPr>
      </w:pPr>
    </w:p>
    <w:p w14:paraId="0A3CF3A4" w14:textId="77777777" w:rsidR="00B76BD1" w:rsidRDefault="00D66B25" w:rsidP="000A697E">
      <w:pPr>
        <w:spacing w:line="240" w:lineRule="auto"/>
        <w:jc w:val="both"/>
        <w:rPr>
          <w:rFonts w:ascii="Times New Roman" w:hAnsi="Times New Roman" w:cs="Times New Roman"/>
          <w:sz w:val="24"/>
          <w:szCs w:val="24"/>
        </w:rPr>
      </w:pPr>
      <w:r w:rsidRPr="00E72971">
        <w:rPr>
          <w:rFonts w:ascii="Times New Roman" w:hAnsi="Times New Roman" w:cs="Times New Roman"/>
          <w:sz w:val="24"/>
          <w:szCs w:val="24"/>
        </w:rPr>
        <w:t>Fourth and finally, ensuring and implementing regulatory policies for safety of the volunteers</w:t>
      </w:r>
      <w:r w:rsidR="00585DF9" w:rsidRPr="00E72971">
        <w:rPr>
          <w:rFonts w:ascii="Times New Roman" w:hAnsi="Times New Roman" w:cs="Times New Roman"/>
          <w:sz w:val="24"/>
          <w:szCs w:val="24"/>
        </w:rPr>
        <w:t xml:space="preserve"> participating in CHIM studies in India</w:t>
      </w:r>
      <w:r w:rsidRPr="00E72971">
        <w:rPr>
          <w:rFonts w:ascii="Times New Roman" w:hAnsi="Times New Roman" w:cs="Times New Roman"/>
          <w:sz w:val="24"/>
          <w:szCs w:val="24"/>
        </w:rPr>
        <w:t xml:space="preserve"> can be achieved through a robust regulatory environment </w:t>
      </w:r>
      <w:r w:rsidR="00585DF9" w:rsidRPr="00E72971">
        <w:rPr>
          <w:rFonts w:ascii="Times New Roman" w:hAnsi="Times New Roman" w:cs="Times New Roman"/>
          <w:sz w:val="24"/>
          <w:szCs w:val="24"/>
        </w:rPr>
        <w:t xml:space="preserve">supported by law </w:t>
      </w:r>
      <w:r w:rsidRPr="00E72971">
        <w:rPr>
          <w:rFonts w:ascii="Times New Roman" w:hAnsi="Times New Roman" w:cs="Times New Roman"/>
          <w:sz w:val="24"/>
          <w:szCs w:val="24"/>
        </w:rPr>
        <w:t xml:space="preserve">which meets and enforces high regulatory standards of care provided to the participants. </w:t>
      </w:r>
    </w:p>
    <w:p w14:paraId="5F5B83C9" w14:textId="77777777" w:rsidR="00E72971" w:rsidRPr="00E72971" w:rsidRDefault="00E72971" w:rsidP="000A697E">
      <w:pPr>
        <w:spacing w:line="240" w:lineRule="auto"/>
        <w:jc w:val="both"/>
        <w:rPr>
          <w:rFonts w:ascii="Times New Roman" w:hAnsi="Times New Roman" w:cs="Times New Roman"/>
          <w:sz w:val="24"/>
          <w:szCs w:val="24"/>
        </w:rPr>
      </w:pPr>
    </w:p>
    <w:p w14:paraId="54DBB279" w14:textId="77777777" w:rsidR="00585DF9" w:rsidRDefault="00585DF9" w:rsidP="000A697E">
      <w:pPr>
        <w:spacing w:line="240" w:lineRule="auto"/>
        <w:jc w:val="both"/>
        <w:rPr>
          <w:rFonts w:ascii="Times New Roman" w:hAnsi="Times New Roman" w:cs="Times New Roman"/>
          <w:b/>
          <w:sz w:val="24"/>
          <w:szCs w:val="24"/>
        </w:rPr>
      </w:pPr>
      <w:r w:rsidRPr="00E72971">
        <w:rPr>
          <w:rFonts w:ascii="Times New Roman" w:hAnsi="Times New Roman" w:cs="Times New Roman"/>
          <w:b/>
          <w:sz w:val="24"/>
          <w:szCs w:val="24"/>
        </w:rPr>
        <w:t xml:space="preserve">Challenges and Recommendations: </w:t>
      </w:r>
    </w:p>
    <w:p w14:paraId="0B5AC0D9" w14:textId="77777777" w:rsidR="00E72971" w:rsidRPr="00E72971" w:rsidRDefault="00E72971" w:rsidP="000A697E">
      <w:pPr>
        <w:spacing w:line="240" w:lineRule="auto"/>
        <w:jc w:val="both"/>
        <w:rPr>
          <w:rFonts w:ascii="Times New Roman" w:hAnsi="Times New Roman" w:cs="Times New Roman"/>
          <w:b/>
          <w:sz w:val="24"/>
          <w:szCs w:val="24"/>
        </w:rPr>
      </w:pPr>
    </w:p>
    <w:p w14:paraId="33A50618" w14:textId="77777777" w:rsidR="00B017FB" w:rsidRDefault="008606B0" w:rsidP="000A697E">
      <w:pPr>
        <w:spacing w:line="240" w:lineRule="auto"/>
        <w:jc w:val="both"/>
        <w:rPr>
          <w:rFonts w:ascii="Times New Roman" w:hAnsi="Times New Roman" w:cs="Times New Roman"/>
          <w:sz w:val="24"/>
          <w:szCs w:val="24"/>
        </w:rPr>
      </w:pPr>
      <w:r w:rsidRPr="00E72971">
        <w:rPr>
          <w:rFonts w:ascii="Times New Roman" w:hAnsi="Times New Roman" w:cs="Times New Roman"/>
          <w:sz w:val="24"/>
          <w:szCs w:val="24"/>
        </w:rPr>
        <w:t>Obligations and rights always constrain individuals unless a competing moral obligation or right can be shown to be overriding in a particular circumstance. As Ross puts it, “the greatest balance” of rig</w:t>
      </w:r>
      <w:r w:rsidR="00AE2FA2" w:rsidRPr="00E72971">
        <w:rPr>
          <w:rFonts w:ascii="Times New Roman" w:hAnsi="Times New Roman" w:cs="Times New Roman"/>
          <w:sz w:val="24"/>
          <w:szCs w:val="24"/>
        </w:rPr>
        <w:t>ht over wrong must be found</w:t>
      </w:r>
      <w:r w:rsidR="000B5FD1" w:rsidRPr="00E72971">
        <w:rPr>
          <w:rFonts w:ascii="Times New Roman" w:hAnsi="Times New Roman" w:cs="Times New Roman"/>
          <w:sz w:val="24"/>
          <w:szCs w:val="24"/>
        </w:rPr>
        <w:fldChar w:fldCharType="begin"/>
      </w:r>
      <w:r w:rsidR="000B5FD1" w:rsidRPr="00E72971">
        <w:rPr>
          <w:rFonts w:ascii="Times New Roman" w:hAnsi="Times New Roman" w:cs="Times New Roman"/>
          <w:sz w:val="24"/>
          <w:szCs w:val="24"/>
        </w:rPr>
        <w:instrText xml:space="preserve"> ADDIN ZOTERO_ITEM CSL_CITATION {"citationID":"BosidRef","properties":{"formattedCitation":"(28)","plainCitation":"(28)","noteIndex":0},"citationItems":[{"id":1014,"uris":["http://zotero.org/users/4397119/items/S7BHULTG"],"uri":["http://zotero.org/users/4397119/items/S7BHULTG"],"itemData":{"id":1014,"type":"book","title":"Principles of biomedical ethics /","publisher":"Oxford University Press,","publisher-place":"New York :","edition":"7th ed.","event-place":"New York :","ISBN":"978-0-19-992458-5","author":[{"family":"Beauchamp","given":"Tom L."}],"issued":{"literal":"c2013."}}}],"schema":"https://github.com/citation-style-language/schema/raw/master/csl-citation.json"} </w:instrText>
      </w:r>
      <w:r w:rsidR="000B5FD1" w:rsidRPr="00E72971">
        <w:rPr>
          <w:rFonts w:ascii="Times New Roman" w:hAnsi="Times New Roman" w:cs="Times New Roman"/>
          <w:sz w:val="24"/>
          <w:szCs w:val="24"/>
        </w:rPr>
        <w:fldChar w:fldCharType="separate"/>
      </w:r>
      <w:r w:rsidR="000B5FD1" w:rsidRPr="00E72971">
        <w:rPr>
          <w:rFonts w:ascii="Times New Roman" w:hAnsi="Times New Roman" w:cs="Times New Roman"/>
          <w:sz w:val="24"/>
          <w:szCs w:val="24"/>
        </w:rPr>
        <w:t>(28)</w:t>
      </w:r>
      <w:r w:rsidR="000B5FD1" w:rsidRPr="00E72971">
        <w:rPr>
          <w:rFonts w:ascii="Times New Roman" w:hAnsi="Times New Roman" w:cs="Times New Roman"/>
          <w:sz w:val="24"/>
          <w:szCs w:val="24"/>
        </w:rPr>
        <w:fldChar w:fldCharType="end"/>
      </w:r>
      <w:r w:rsidR="00AE2FA2" w:rsidRPr="00E72971">
        <w:rPr>
          <w:rFonts w:ascii="Times New Roman" w:hAnsi="Times New Roman" w:cs="Times New Roman"/>
          <w:sz w:val="24"/>
          <w:szCs w:val="24"/>
        </w:rPr>
        <w:t>. This</w:t>
      </w:r>
      <w:r w:rsidRPr="00E72971">
        <w:rPr>
          <w:rFonts w:ascii="Times New Roman" w:hAnsi="Times New Roman" w:cs="Times New Roman"/>
          <w:sz w:val="24"/>
          <w:szCs w:val="24"/>
        </w:rPr>
        <w:t xml:space="preserve"> bioethical enquiry into the need of Controlled Human infectious model or CHIM studies through emic and etic perspectives using reflective equilibrium does justify </w:t>
      </w:r>
      <w:r w:rsidR="00AE2FA2" w:rsidRPr="00E72971">
        <w:rPr>
          <w:rFonts w:ascii="Times New Roman" w:hAnsi="Times New Roman" w:cs="Times New Roman"/>
          <w:sz w:val="24"/>
          <w:szCs w:val="24"/>
        </w:rPr>
        <w:t>conducting</w:t>
      </w:r>
      <w:r w:rsidRPr="00E72971">
        <w:rPr>
          <w:rFonts w:ascii="Times New Roman" w:hAnsi="Times New Roman" w:cs="Times New Roman"/>
          <w:sz w:val="24"/>
          <w:szCs w:val="24"/>
        </w:rPr>
        <w:t xml:space="preserve"> CHIM studies in India as a moral obligation.</w:t>
      </w:r>
    </w:p>
    <w:p w14:paraId="5CE7A893" w14:textId="77777777" w:rsidR="00E72971" w:rsidRPr="00E72971" w:rsidRDefault="00E72971" w:rsidP="000A697E">
      <w:pPr>
        <w:spacing w:line="240" w:lineRule="auto"/>
        <w:jc w:val="both"/>
        <w:rPr>
          <w:rFonts w:ascii="Times New Roman" w:hAnsi="Times New Roman" w:cs="Times New Roman"/>
          <w:sz w:val="24"/>
          <w:szCs w:val="24"/>
        </w:rPr>
      </w:pPr>
    </w:p>
    <w:p w14:paraId="3E3AF1C9" w14:textId="77777777" w:rsidR="00585DF9" w:rsidRPr="00E72971" w:rsidRDefault="008606B0" w:rsidP="000A697E">
      <w:pPr>
        <w:spacing w:line="240" w:lineRule="auto"/>
        <w:jc w:val="both"/>
        <w:rPr>
          <w:rFonts w:ascii="Times New Roman" w:hAnsi="Times New Roman" w:cs="Times New Roman"/>
          <w:sz w:val="24"/>
          <w:szCs w:val="24"/>
        </w:rPr>
      </w:pPr>
      <w:r w:rsidRPr="00E72971">
        <w:rPr>
          <w:rFonts w:ascii="Times New Roman" w:hAnsi="Times New Roman" w:cs="Times New Roman"/>
          <w:sz w:val="24"/>
          <w:szCs w:val="24"/>
        </w:rPr>
        <w:t xml:space="preserve"> Notwithstanding the compelling scientific and ethical merits of the argument, </w:t>
      </w:r>
      <w:r w:rsidR="005C6092" w:rsidRPr="00E72971">
        <w:rPr>
          <w:rFonts w:ascii="Times New Roman" w:hAnsi="Times New Roman" w:cs="Times New Roman"/>
          <w:sz w:val="24"/>
          <w:szCs w:val="24"/>
        </w:rPr>
        <w:t>moral residu</w:t>
      </w:r>
      <w:r w:rsidR="00CE2924" w:rsidRPr="00E72971">
        <w:rPr>
          <w:rFonts w:ascii="Times New Roman" w:hAnsi="Times New Roman" w:cs="Times New Roman"/>
          <w:sz w:val="24"/>
          <w:szCs w:val="24"/>
        </w:rPr>
        <w:t>e of</w:t>
      </w:r>
      <w:r w:rsidR="005C6092" w:rsidRPr="00E72971">
        <w:rPr>
          <w:rFonts w:ascii="Times New Roman" w:hAnsi="Times New Roman" w:cs="Times New Roman"/>
          <w:sz w:val="24"/>
          <w:szCs w:val="24"/>
        </w:rPr>
        <w:t xml:space="preserve"> </w:t>
      </w:r>
      <w:r w:rsidR="00CE2924" w:rsidRPr="00E72971">
        <w:rPr>
          <w:rFonts w:ascii="Times New Roman" w:hAnsi="Times New Roman" w:cs="Times New Roman"/>
          <w:sz w:val="24"/>
          <w:szCs w:val="24"/>
        </w:rPr>
        <w:t>driving people to collaborate and convince people to act according to local needs, providing a transparent and strong regu</w:t>
      </w:r>
      <w:r w:rsidR="00411FFE">
        <w:rPr>
          <w:rFonts w:ascii="Times New Roman" w:hAnsi="Times New Roman" w:cs="Times New Roman"/>
          <w:sz w:val="24"/>
          <w:szCs w:val="24"/>
        </w:rPr>
        <w:t>latory platform to conduct CHIMs</w:t>
      </w:r>
      <w:r w:rsidR="00CE2924" w:rsidRPr="00E72971">
        <w:rPr>
          <w:rFonts w:ascii="Times New Roman" w:hAnsi="Times New Roman" w:cs="Times New Roman"/>
          <w:sz w:val="24"/>
          <w:szCs w:val="24"/>
        </w:rPr>
        <w:t xml:space="preserve"> where all stake-holders are harmonized </w:t>
      </w:r>
      <w:r w:rsidR="003949E9">
        <w:rPr>
          <w:rFonts w:ascii="Times New Roman" w:hAnsi="Times New Roman" w:cs="Times New Roman"/>
          <w:sz w:val="24"/>
          <w:szCs w:val="24"/>
        </w:rPr>
        <w:t xml:space="preserve">with trust as a central ingredient </w:t>
      </w:r>
      <w:r w:rsidR="00CE2924" w:rsidRPr="00E72971">
        <w:rPr>
          <w:rFonts w:ascii="Times New Roman" w:hAnsi="Times New Roman" w:cs="Times New Roman"/>
          <w:sz w:val="24"/>
          <w:szCs w:val="24"/>
        </w:rPr>
        <w:t xml:space="preserve">into a common agenda to ensure safety of the participants </w:t>
      </w:r>
      <w:r w:rsidR="00B017FB" w:rsidRPr="00E72971">
        <w:rPr>
          <w:rFonts w:ascii="Times New Roman" w:hAnsi="Times New Roman" w:cs="Times New Roman"/>
          <w:sz w:val="24"/>
          <w:szCs w:val="24"/>
        </w:rPr>
        <w:t>remains the major challenge before</w:t>
      </w:r>
      <w:r w:rsidR="00117E09" w:rsidRPr="00E72971">
        <w:rPr>
          <w:rFonts w:ascii="Times New Roman" w:hAnsi="Times New Roman" w:cs="Times New Roman"/>
          <w:sz w:val="24"/>
          <w:szCs w:val="24"/>
        </w:rPr>
        <w:t xml:space="preserve"> closure of this ethical discourse</w:t>
      </w:r>
      <w:r w:rsidR="003949E9">
        <w:rPr>
          <w:rFonts w:ascii="Times New Roman" w:hAnsi="Times New Roman" w:cs="Times New Roman"/>
          <w:sz w:val="24"/>
          <w:szCs w:val="24"/>
        </w:rPr>
        <w:fldChar w:fldCharType="begin"/>
      </w:r>
      <w:r w:rsidR="003949E9">
        <w:rPr>
          <w:rFonts w:ascii="Times New Roman" w:hAnsi="Times New Roman" w:cs="Times New Roman"/>
          <w:sz w:val="24"/>
          <w:szCs w:val="24"/>
        </w:rPr>
        <w:instrText xml:space="preserve"> ADDIN ZOTERO_ITEM CSL_CITATION {"citationID":"aaeWnxeV","properties":{"formattedCitation":"(35)","plainCitation":"(35)","noteIndex":0},"citationItems":[{"id":1030,"uris":["http://zotero.org/users/4397119/items/WDRKTJR6"],"uri":["http://zotero.org/users/4397119/items/WDRKTJR6"],"itemData":{"id":1030,"type":"article-journal","title":"Controlled human malaria infection trials: How tandems of trust and control construct scientific knowledge","container-title":"Social Studies of Science","page":"56-86","volume":"46","issue":"1","source":"SAGE Journals","abstract":"Controlled human malaria infections are clinical trials in which healthy volunteers are deliberately infected with malaria under controlled conditions. Controlled human malaria infections are complex clinical trials: many different groups and institutions are involved, and several complex technologies are required to function together. This functioning together of technologies, people, and institutions is under special pressure because of potential risks to the volunteers. In this article, the authors use controlled human malaria infections as a strategic research site to study the use of control, the role of trust, and the interactions between trust and control in the construction of scientific knowledge. The authors argue that tandems of trust and control play a central role in the successful execution of clinical trials and the construction of scientific knowledge. More specifically, two aspects of tandems of trust and control will be highlighted: tandems are sites where trust and control coproduce each other, and tandems link the personal, the technical, and the institutional domains. Understanding tandems of trust and control results in setting some agendas for both clinical trial research and science and technology studies.","DOI":"10.1177/0306312715619784","ISSN":"0306-3127","shortTitle":"Controlled human malaria infection trials","journalAbbreviation":"Soc Stud Sci","language":"en","author":[{"family":"Bijker","given":"Else M."},{"family":"Sauerwein","given":"Robert W."},{"family":"Bijker","given":"Wiebe E."}],"issued":{"date-parts":[["2016",2,1]]}}}],"schema":"https://github.com/citation-style-language/schema/raw/master/csl-citation.json"} </w:instrText>
      </w:r>
      <w:r w:rsidR="003949E9">
        <w:rPr>
          <w:rFonts w:ascii="Times New Roman" w:hAnsi="Times New Roman" w:cs="Times New Roman"/>
          <w:sz w:val="24"/>
          <w:szCs w:val="24"/>
        </w:rPr>
        <w:fldChar w:fldCharType="separate"/>
      </w:r>
      <w:r w:rsidR="003949E9" w:rsidRPr="003949E9">
        <w:rPr>
          <w:rFonts w:ascii="Times New Roman" w:hAnsi="Times New Roman" w:cs="Times New Roman"/>
          <w:sz w:val="24"/>
        </w:rPr>
        <w:t>(35)</w:t>
      </w:r>
      <w:r w:rsidR="003949E9">
        <w:rPr>
          <w:rFonts w:ascii="Times New Roman" w:hAnsi="Times New Roman" w:cs="Times New Roman"/>
          <w:sz w:val="24"/>
          <w:szCs w:val="24"/>
        </w:rPr>
        <w:fldChar w:fldCharType="end"/>
      </w:r>
      <w:r w:rsidR="00117E09" w:rsidRPr="00E72971">
        <w:rPr>
          <w:rFonts w:ascii="Times New Roman" w:hAnsi="Times New Roman" w:cs="Times New Roman"/>
          <w:sz w:val="24"/>
          <w:szCs w:val="24"/>
        </w:rPr>
        <w:t xml:space="preserve">. </w:t>
      </w:r>
    </w:p>
    <w:p w14:paraId="765A7273" w14:textId="77777777" w:rsidR="00117E09" w:rsidRPr="00E72971" w:rsidRDefault="00117E09" w:rsidP="000A697E">
      <w:pPr>
        <w:spacing w:line="240" w:lineRule="auto"/>
        <w:jc w:val="both"/>
        <w:rPr>
          <w:rFonts w:ascii="Times New Roman" w:hAnsi="Times New Roman" w:cs="Times New Roman"/>
          <w:sz w:val="24"/>
          <w:szCs w:val="24"/>
        </w:rPr>
      </w:pPr>
    </w:p>
    <w:p w14:paraId="06E59C18" w14:textId="77777777" w:rsidR="00585DF9" w:rsidRPr="00E72971" w:rsidRDefault="00585DF9" w:rsidP="000A697E">
      <w:pPr>
        <w:spacing w:line="240" w:lineRule="auto"/>
        <w:jc w:val="both"/>
        <w:rPr>
          <w:rFonts w:ascii="Times New Roman" w:hAnsi="Times New Roman" w:cs="Times New Roman"/>
          <w:b/>
          <w:sz w:val="24"/>
          <w:szCs w:val="24"/>
        </w:rPr>
      </w:pPr>
    </w:p>
    <w:p w14:paraId="31A1F101" w14:textId="77777777" w:rsidR="007038E9" w:rsidRPr="00E72971" w:rsidRDefault="007038E9" w:rsidP="000A697E">
      <w:pPr>
        <w:spacing w:line="240" w:lineRule="auto"/>
        <w:jc w:val="both"/>
        <w:rPr>
          <w:rFonts w:ascii="Times New Roman" w:hAnsi="Times New Roman" w:cs="Times New Roman"/>
          <w:b/>
          <w:sz w:val="24"/>
          <w:szCs w:val="24"/>
        </w:rPr>
      </w:pPr>
    </w:p>
    <w:p w14:paraId="2CA77441" w14:textId="77777777" w:rsidR="007038E9" w:rsidRPr="00E72971" w:rsidRDefault="007038E9" w:rsidP="000A697E">
      <w:pPr>
        <w:spacing w:line="240" w:lineRule="auto"/>
        <w:jc w:val="both"/>
        <w:rPr>
          <w:rFonts w:ascii="Times New Roman" w:hAnsi="Times New Roman" w:cs="Times New Roman"/>
          <w:b/>
          <w:sz w:val="24"/>
          <w:szCs w:val="24"/>
        </w:rPr>
      </w:pPr>
    </w:p>
    <w:p w14:paraId="2F23A0A1" w14:textId="77777777" w:rsidR="007038E9" w:rsidRPr="00E72971" w:rsidRDefault="007038E9" w:rsidP="000A697E">
      <w:pPr>
        <w:spacing w:line="240" w:lineRule="auto"/>
        <w:jc w:val="both"/>
        <w:rPr>
          <w:rFonts w:ascii="Times New Roman" w:hAnsi="Times New Roman" w:cs="Times New Roman"/>
          <w:b/>
          <w:sz w:val="24"/>
          <w:szCs w:val="24"/>
        </w:rPr>
      </w:pPr>
    </w:p>
    <w:p w14:paraId="04D6111D" w14:textId="77777777" w:rsidR="007038E9" w:rsidRPr="00E72971" w:rsidRDefault="007038E9" w:rsidP="000A697E">
      <w:pPr>
        <w:spacing w:line="240" w:lineRule="auto"/>
        <w:jc w:val="both"/>
        <w:rPr>
          <w:rFonts w:ascii="Times New Roman" w:hAnsi="Times New Roman" w:cs="Times New Roman"/>
          <w:b/>
          <w:sz w:val="24"/>
          <w:szCs w:val="24"/>
        </w:rPr>
      </w:pPr>
    </w:p>
    <w:p w14:paraId="235B4A19" w14:textId="77777777" w:rsidR="007038E9" w:rsidRPr="00E72971" w:rsidRDefault="007038E9" w:rsidP="000A697E">
      <w:pPr>
        <w:spacing w:line="240" w:lineRule="auto"/>
        <w:jc w:val="both"/>
        <w:rPr>
          <w:rFonts w:ascii="Times New Roman" w:hAnsi="Times New Roman" w:cs="Times New Roman"/>
          <w:b/>
          <w:sz w:val="24"/>
          <w:szCs w:val="24"/>
        </w:rPr>
      </w:pPr>
    </w:p>
    <w:p w14:paraId="00365C48" w14:textId="77777777" w:rsidR="007038E9" w:rsidRPr="00E72971" w:rsidRDefault="007038E9" w:rsidP="000A697E">
      <w:pPr>
        <w:spacing w:line="240" w:lineRule="auto"/>
        <w:jc w:val="both"/>
        <w:rPr>
          <w:rFonts w:ascii="Times New Roman" w:hAnsi="Times New Roman" w:cs="Times New Roman"/>
          <w:b/>
          <w:sz w:val="24"/>
          <w:szCs w:val="24"/>
        </w:rPr>
      </w:pPr>
    </w:p>
    <w:p w14:paraId="407ED64D" w14:textId="77777777" w:rsidR="007038E9" w:rsidRPr="00E72971" w:rsidRDefault="007038E9" w:rsidP="000A697E">
      <w:pPr>
        <w:spacing w:line="240" w:lineRule="auto"/>
        <w:jc w:val="both"/>
        <w:rPr>
          <w:rFonts w:ascii="Times New Roman" w:hAnsi="Times New Roman" w:cs="Times New Roman"/>
          <w:b/>
          <w:sz w:val="24"/>
          <w:szCs w:val="24"/>
        </w:rPr>
      </w:pPr>
    </w:p>
    <w:p w14:paraId="5CF01EE4" w14:textId="77777777" w:rsidR="007038E9" w:rsidRPr="00E72971" w:rsidRDefault="007038E9" w:rsidP="000A697E">
      <w:pPr>
        <w:spacing w:line="240" w:lineRule="auto"/>
        <w:jc w:val="both"/>
        <w:rPr>
          <w:rFonts w:ascii="Times New Roman" w:hAnsi="Times New Roman" w:cs="Times New Roman"/>
          <w:b/>
          <w:sz w:val="24"/>
          <w:szCs w:val="24"/>
        </w:rPr>
      </w:pPr>
    </w:p>
    <w:p w14:paraId="02DDEDAB" w14:textId="77777777" w:rsidR="007038E9" w:rsidRPr="00E72971" w:rsidRDefault="007038E9" w:rsidP="000A697E">
      <w:pPr>
        <w:spacing w:line="240" w:lineRule="auto"/>
        <w:jc w:val="both"/>
        <w:rPr>
          <w:rFonts w:ascii="Times New Roman" w:hAnsi="Times New Roman" w:cs="Times New Roman"/>
          <w:b/>
          <w:sz w:val="24"/>
          <w:szCs w:val="24"/>
        </w:rPr>
      </w:pPr>
    </w:p>
    <w:p w14:paraId="16F36E9F" w14:textId="77777777" w:rsidR="007038E9" w:rsidRPr="00E72971" w:rsidRDefault="007038E9" w:rsidP="000A697E">
      <w:pPr>
        <w:spacing w:line="240" w:lineRule="auto"/>
        <w:jc w:val="both"/>
        <w:rPr>
          <w:rFonts w:ascii="Times New Roman" w:hAnsi="Times New Roman" w:cs="Times New Roman"/>
          <w:b/>
          <w:sz w:val="24"/>
          <w:szCs w:val="24"/>
        </w:rPr>
      </w:pPr>
    </w:p>
    <w:p w14:paraId="13E797C4" w14:textId="77777777" w:rsidR="007038E9" w:rsidRPr="00E72971" w:rsidRDefault="007038E9" w:rsidP="000A697E">
      <w:pPr>
        <w:spacing w:line="240" w:lineRule="auto"/>
        <w:jc w:val="both"/>
        <w:rPr>
          <w:rFonts w:ascii="Times New Roman" w:hAnsi="Times New Roman" w:cs="Times New Roman"/>
          <w:b/>
          <w:sz w:val="24"/>
          <w:szCs w:val="24"/>
        </w:rPr>
      </w:pPr>
    </w:p>
    <w:p w14:paraId="36B6080E" w14:textId="77777777" w:rsidR="00AD64D9" w:rsidRPr="00E72971" w:rsidRDefault="00AD64D9" w:rsidP="000A697E">
      <w:pPr>
        <w:spacing w:line="240" w:lineRule="auto"/>
        <w:jc w:val="both"/>
        <w:rPr>
          <w:rFonts w:ascii="Times New Roman" w:hAnsi="Times New Roman" w:cs="Times New Roman"/>
          <w:sz w:val="24"/>
          <w:szCs w:val="24"/>
        </w:rPr>
      </w:pPr>
    </w:p>
    <w:p w14:paraId="005FD05D" w14:textId="77777777" w:rsidR="00E71315" w:rsidRPr="00E72971" w:rsidRDefault="00E71315" w:rsidP="000A697E">
      <w:pPr>
        <w:spacing w:line="240" w:lineRule="auto"/>
        <w:jc w:val="both"/>
        <w:rPr>
          <w:rFonts w:ascii="Times New Roman" w:hAnsi="Times New Roman" w:cs="Times New Roman"/>
          <w:sz w:val="24"/>
          <w:szCs w:val="24"/>
        </w:rPr>
      </w:pPr>
    </w:p>
    <w:p w14:paraId="76C93A00" w14:textId="77777777" w:rsidR="00E71315" w:rsidRPr="00E72971" w:rsidRDefault="00E71315" w:rsidP="000A697E">
      <w:pPr>
        <w:spacing w:line="240" w:lineRule="auto"/>
        <w:jc w:val="both"/>
        <w:rPr>
          <w:rFonts w:ascii="Times New Roman" w:hAnsi="Times New Roman" w:cs="Times New Roman"/>
          <w:sz w:val="24"/>
          <w:szCs w:val="24"/>
        </w:rPr>
      </w:pPr>
    </w:p>
    <w:p w14:paraId="20C31760" w14:textId="77777777" w:rsidR="007038E9" w:rsidRPr="00E72971" w:rsidRDefault="007038E9" w:rsidP="000A697E">
      <w:pPr>
        <w:spacing w:line="240" w:lineRule="auto"/>
        <w:jc w:val="both"/>
        <w:rPr>
          <w:rFonts w:ascii="Times New Roman" w:hAnsi="Times New Roman" w:cs="Times New Roman"/>
          <w:sz w:val="24"/>
          <w:szCs w:val="24"/>
        </w:rPr>
      </w:pPr>
    </w:p>
    <w:p w14:paraId="77648C06" w14:textId="77777777" w:rsidR="00E72971" w:rsidRDefault="00E72971" w:rsidP="000A697E">
      <w:pPr>
        <w:spacing w:line="240" w:lineRule="auto"/>
        <w:jc w:val="both"/>
        <w:rPr>
          <w:rFonts w:ascii="Times New Roman" w:hAnsi="Times New Roman" w:cs="Times New Roman"/>
          <w:sz w:val="24"/>
          <w:szCs w:val="24"/>
        </w:rPr>
      </w:pPr>
    </w:p>
    <w:p w14:paraId="675CAD53" w14:textId="77777777" w:rsidR="00E72971" w:rsidRDefault="00E72971" w:rsidP="000A697E">
      <w:pPr>
        <w:spacing w:line="240" w:lineRule="auto"/>
        <w:jc w:val="both"/>
        <w:rPr>
          <w:rFonts w:ascii="Times New Roman" w:hAnsi="Times New Roman" w:cs="Times New Roman"/>
          <w:sz w:val="24"/>
          <w:szCs w:val="24"/>
        </w:rPr>
      </w:pPr>
    </w:p>
    <w:p w14:paraId="69723FC3" w14:textId="77777777" w:rsidR="00E72971" w:rsidRDefault="00E72971" w:rsidP="000A697E">
      <w:pPr>
        <w:spacing w:line="240" w:lineRule="auto"/>
        <w:jc w:val="both"/>
        <w:rPr>
          <w:rFonts w:ascii="Times New Roman" w:hAnsi="Times New Roman" w:cs="Times New Roman"/>
          <w:sz w:val="24"/>
          <w:szCs w:val="24"/>
        </w:rPr>
      </w:pPr>
    </w:p>
    <w:p w14:paraId="5F050A48" w14:textId="77777777" w:rsidR="00E72971" w:rsidRDefault="00E72971" w:rsidP="000A697E">
      <w:pPr>
        <w:spacing w:line="240" w:lineRule="auto"/>
        <w:jc w:val="both"/>
        <w:rPr>
          <w:rFonts w:ascii="Times New Roman" w:hAnsi="Times New Roman" w:cs="Times New Roman"/>
          <w:sz w:val="24"/>
          <w:szCs w:val="24"/>
        </w:rPr>
      </w:pPr>
    </w:p>
    <w:p w14:paraId="5F686251" w14:textId="77777777" w:rsidR="00D25A53" w:rsidRDefault="00D25A53" w:rsidP="000A697E">
      <w:pPr>
        <w:spacing w:line="240" w:lineRule="auto"/>
        <w:jc w:val="both"/>
        <w:rPr>
          <w:rFonts w:ascii="Times New Roman" w:hAnsi="Times New Roman" w:cs="Times New Roman"/>
          <w:sz w:val="24"/>
          <w:szCs w:val="24"/>
          <w:u w:val="single"/>
        </w:rPr>
      </w:pPr>
    </w:p>
    <w:p w14:paraId="4290A86C" w14:textId="77777777" w:rsidR="00D25A53" w:rsidRDefault="00D25A53" w:rsidP="000A697E">
      <w:pPr>
        <w:spacing w:line="240" w:lineRule="auto"/>
        <w:jc w:val="both"/>
        <w:rPr>
          <w:rFonts w:ascii="Times New Roman" w:hAnsi="Times New Roman" w:cs="Times New Roman"/>
          <w:sz w:val="24"/>
          <w:szCs w:val="24"/>
          <w:u w:val="single"/>
        </w:rPr>
      </w:pPr>
    </w:p>
    <w:p w14:paraId="429A1FC2" w14:textId="77777777" w:rsidR="00D25A53" w:rsidRDefault="00D25A53" w:rsidP="000A697E">
      <w:pPr>
        <w:spacing w:line="240" w:lineRule="auto"/>
        <w:jc w:val="both"/>
        <w:rPr>
          <w:rFonts w:ascii="Times New Roman" w:hAnsi="Times New Roman" w:cs="Times New Roman"/>
          <w:sz w:val="24"/>
          <w:szCs w:val="24"/>
          <w:u w:val="single"/>
        </w:rPr>
      </w:pPr>
    </w:p>
    <w:p w14:paraId="2DC13E3A" w14:textId="77777777" w:rsidR="00E71315" w:rsidRPr="00D25A53" w:rsidRDefault="00E71315" w:rsidP="000A697E">
      <w:pPr>
        <w:spacing w:line="240" w:lineRule="auto"/>
        <w:jc w:val="both"/>
        <w:rPr>
          <w:rFonts w:ascii="Times New Roman" w:hAnsi="Times New Roman" w:cs="Times New Roman"/>
          <w:sz w:val="24"/>
          <w:szCs w:val="24"/>
          <w:u w:val="single"/>
        </w:rPr>
      </w:pPr>
      <w:r w:rsidRPr="00D25A53">
        <w:rPr>
          <w:rFonts w:ascii="Times New Roman" w:hAnsi="Times New Roman" w:cs="Times New Roman"/>
          <w:sz w:val="24"/>
          <w:szCs w:val="24"/>
          <w:u w:val="single"/>
        </w:rPr>
        <w:t xml:space="preserve">References: </w:t>
      </w:r>
    </w:p>
    <w:p w14:paraId="697D0E5C" w14:textId="77777777" w:rsidR="003949E9" w:rsidRPr="003949E9" w:rsidRDefault="006B2F9D" w:rsidP="000A697E">
      <w:pPr>
        <w:pStyle w:val="Bibliography"/>
        <w:jc w:val="both"/>
        <w:rPr>
          <w:rFonts w:ascii="Times New Roman" w:hAnsi="Times New Roman" w:cs="Times New Roman"/>
          <w:sz w:val="24"/>
        </w:rPr>
      </w:pPr>
      <w:r w:rsidRPr="00E72971">
        <w:fldChar w:fldCharType="begin"/>
      </w:r>
      <w:r w:rsidR="00AE2FA2" w:rsidRPr="00E72971">
        <w:instrText xml:space="preserve"> ADDIN ZOTERO_BIBL {"uncited":[],"omitted":[],"custom":[]} CSL_BIBLIOGRAPHY </w:instrText>
      </w:r>
      <w:r w:rsidRPr="00E72971">
        <w:fldChar w:fldCharType="separate"/>
      </w:r>
      <w:r w:rsidR="003949E9" w:rsidRPr="003949E9">
        <w:rPr>
          <w:rFonts w:ascii="Times New Roman" w:hAnsi="Times New Roman" w:cs="Times New Roman"/>
          <w:sz w:val="24"/>
        </w:rPr>
        <w:t xml:space="preserve">1. </w:t>
      </w:r>
      <w:r w:rsidR="003949E9" w:rsidRPr="003949E9">
        <w:rPr>
          <w:rFonts w:ascii="Times New Roman" w:hAnsi="Times New Roman" w:cs="Times New Roman"/>
          <w:sz w:val="24"/>
        </w:rPr>
        <w:tab/>
        <w:t>Mondal and Abrol - CLINICAL TRIALS INDUSTRY IN INDIA.pdf [Internet]. [cited 2018 Mar 13]. Available from: http://isid.org.in/pdf/WP179.pdf</w:t>
      </w:r>
    </w:p>
    <w:p w14:paraId="7D9CD0B6" w14:textId="77777777" w:rsidR="003949E9" w:rsidRPr="003949E9" w:rsidRDefault="003949E9" w:rsidP="000A697E">
      <w:pPr>
        <w:pStyle w:val="Bibliography"/>
        <w:jc w:val="both"/>
        <w:rPr>
          <w:rFonts w:ascii="Times New Roman" w:hAnsi="Times New Roman" w:cs="Times New Roman"/>
          <w:sz w:val="24"/>
        </w:rPr>
      </w:pPr>
      <w:r w:rsidRPr="003949E9">
        <w:rPr>
          <w:rFonts w:ascii="Times New Roman" w:hAnsi="Times New Roman" w:cs="Times New Roman"/>
          <w:sz w:val="24"/>
        </w:rPr>
        <w:t xml:space="preserve">2. </w:t>
      </w:r>
      <w:r w:rsidRPr="003949E9">
        <w:rPr>
          <w:rFonts w:ascii="Times New Roman" w:hAnsi="Times New Roman" w:cs="Times New Roman"/>
          <w:sz w:val="24"/>
        </w:rPr>
        <w:tab/>
        <w:t xml:space="preserve">Dandona L, Dandona R, Kumar GA, Shukla DK, Paul VK, Balakrishnan K, et al. Nations within a nation: variations in epidemiological transition across the states of India, 1990–2016 in the Global Burden of Disease Study. The Lancet. 2017 Dec 2;390(10111):2437–60. </w:t>
      </w:r>
    </w:p>
    <w:p w14:paraId="03FFC889" w14:textId="77777777" w:rsidR="003949E9" w:rsidRPr="003949E9" w:rsidRDefault="003949E9" w:rsidP="000A697E">
      <w:pPr>
        <w:pStyle w:val="Bibliography"/>
        <w:jc w:val="both"/>
        <w:rPr>
          <w:rFonts w:ascii="Times New Roman" w:hAnsi="Times New Roman" w:cs="Times New Roman"/>
          <w:sz w:val="24"/>
        </w:rPr>
      </w:pPr>
      <w:r w:rsidRPr="003949E9">
        <w:rPr>
          <w:rFonts w:ascii="Times New Roman" w:hAnsi="Times New Roman" w:cs="Times New Roman"/>
          <w:sz w:val="24"/>
        </w:rPr>
        <w:t xml:space="preserve">3. </w:t>
      </w:r>
      <w:r w:rsidRPr="003949E9">
        <w:rPr>
          <w:rFonts w:ascii="Times New Roman" w:hAnsi="Times New Roman" w:cs="Times New Roman"/>
          <w:sz w:val="24"/>
        </w:rPr>
        <w:tab/>
        <w:t>India_Health_of_the_Nation’s_States_Report_2017.pdf [Internet]. [cited 2018 Mar 13]. Available from: http://www.healthdata.org/sites/default/files/files/policy_report/2017/India_Health_of_the_Nation%27s_States_Report_2017.pdf</w:t>
      </w:r>
    </w:p>
    <w:p w14:paraId="06BCF156" w14:textId="77777777" w:rsidR="003949E9" w:rsidRPr="003949E9" w:rsidRDefault="003949E9" w:rsidP="000A697E">
      <w:pPr>
        <w:pStyle w:val="Bibliography"/>
        <w:jc w:val="both"/>
        <w:rPr>
          <w:rFonts w:ascii="Times New Roman" w:hAnsi="Times New Roman" w:cs="Times New Roman"/>
          <w:sz w:val="24"/>
        </w:rPr>
      </w:pPr>
      <w:r w:rsidRPr="003949E9">
        <w:rPr>
          <w:rFonts w:ascii="Times New Roman" w:hAnsi="Times New Roman" w:cs="Times New Roman"/>
          <w:sz w:val="24"/>
        </w:rPr>
        <w:t xml:space="preserve">4. </w:t>
      </w:r>
      <w:r w:rsidRPr="003949E9">
        <w:rPr>
          <w:rFonts w:ascii="Times New Roman" w:hAnsi="Times New Roman" w:cs="Times New Roman"/>
          <w:sz w:val="24"/>
        </w:rPr>
        <w:tab/>
        <w:t xml:space="preserve">Chaturvedi M, Gogtay NJ, Thatte UM. Do clinical trials conducted in India match its healthcare needs? An audit of the Clinical Trials Registry of India. Perspect Clin Res. 2017;8(4):172–5. </w:t>
      </w:r>
    </w:p>
    <w:p w14:paraId="1983213F" w14:textId="77777777" w:rsidR="003949E9" w:rsidRPr="003949E9" w:rsidRDefault="003949E9" w:rsidP="000A697E">
      <w:pPr>
        <w:pStyle w:val="Bibliography"/>
        <w:jc w:val="both"/>
        <w:rPr>
          <w:rFonts w:ascii="Times New Roman" w:hAnsi="Times New Roman" w:cs="Times New Roman"/>
          <w:sz w:val="24"/>
        </w:rPr>
      </w:pPr>
      <w:r w:rsidRPr="003949E9">
        <w:rPr>
          <w:rFonts w:ascii="Times New Roman" w:hAnsi="Times New Roman" w:cs="Times New Roman"/>
          <w:sz w:val="24"/>
        </w:rPr>
        <w:t xml:space="preserve">5. </w:t>
      </w:r>
      <w:r w:rsidRPr="003949E9">
        <w:rPr>
          <w:rFonts w:ascii="Times New Roman" w:hAnsi="Times New Roman" w:cs="Times New Roman"/>
          <w:sz w:val="24"/>
        </w:rPr>
        <w:tab/>
        <w:t xml:space="preserve">Ramkumar A. Early phase studies in India: Are we too early to explore? Indian J Pharmacol. 2008 Oct;40(5):189–90. </w:t>
      </w:r>
    </w:p>
    <w:p w14:paraId="569F3FC8" w14:textId="77777777" w:rsidR="003949E9" w:rsidRPr="003949E9" w:rsidRDefault="003949E9" w:rsidP="000A697E">
      <w:pPr>
        <w:pStyle w:val="Bibliography"/>
        <w:jc w:val="both"/>
        <w:rPr>
          <w:rFonts w:ascii="Times New Roman" w:hAnsi="Times New Roman" w:cs="Times New Roman"/>
          <w:sz w:val="24"/>
        </w:rPr>
      </w:pPr>
      <w:r w:rsidRPr="003949E9">
        <w:rPr>
          <w:rFonts w:ascii="Times New Roman" w:hAnsi="Times New Roman" w:cs="Times New Roman"/>
          <w:sz w:val="24"/>
        </w:rPr>
        <w:t xml:space="preserve">6. </w:t>
      </w:r>
      <w:r w:rsidRPr="003949E9">
        <w:rPr>
          <w:rFonts w:ascii="Times New Roman" w:hAnsi="Times New Roman" w:cs="Times New Roman"/>
          <w:sz w:val="24"/>
        </w:rPr>
        <w:tab/>
        <w:t>Sharma H, Parekh S. Clinical Trials Regulations in India. Pharm Regul Aff Open Access [Internet]. 2012 Nov 3 [cited 2018 Mar 14];1(4). Available from: https://www.omicsonline.org/open-access/clinical-trials-regulations-in-india-2167-7689.1000e118.php?aid=14913</w:t>
      </w:r>
    </w:p>
    <w:p w14:paraId="365EC9F4" w14:textId="77777777" w:rsidR="003949E9" w:rsidRPr="003949E9" w:rsidRDefault="003949E9" w:rsidP="000A697E">
      <w:pPr>
        <w:pStyle w:val="Bibliography"/>
        <w:jc w:val="both"/>
        <w:rPr>
          <w:rFonts w:ascii="Times New Roman" w:hAnsi="Times New Roman" w:cs="Times New Roman"/>
          <w:sz w:val="24"/>
        </w:rPr>
      </w:pPr>
      <w:r w:rsidRPr="003949E9">
        <w:rPr>
          <w:rFonts w:ascii="Times New Roman" w:hAnsi="Times New Roman" w:cs="Times New Roman"/>
          <w:sz w:val="24"/>
        </w:rPr>
        <w:t xml:space="preserve">7. </w:t>
      </w:r>
      <w:r w:rsidRPr="003949E9">
        <w:rPr>
          <w:rFonts w:ascii="Times New Roman" w:hAnsi="Times New Roman" w:cs="Times New Roman"/>
          <w:sz w:val="24"/>
        </w:rPr>
        <w:tab/>
        <w:t xml:space="preserve">Porter CK, Louis Bourgeois A, Frenck RW, Prouty M, Maier N, Riddle MS. Developing and utilizing controlled human models of infection. Vaccine. 2017 Dec 14;35(49 Pt A):6813–8. </w:t>
      </w:r>
    </w:p>
    <w:p w14:paraId="6D765780" w14:textId="77777777" w:rsidR="003949E9" w:rsidRPr="003949E9" w:rsidRDefault="003949E9" w:rsidP="000A697E">
      <w:pPr>
        <w:pStyle w:val="Bibliography"/>
        <w:jc w:val="both"/>
        <w:rPr>
          <w:rFonts w:ascii="Times New Roman" w:hAnsi="Times New Roman" w:cs="Times New Roman"/>
          <w:sz w:val="24"/>
        </w:rPr>
      </w:pPr>
      <w:r w:rsidRPr="003949E9">
        <w:rPr>
          <w:rFonts w:ascii="Times New Roman" w:hAnsi="Times New Roman" w:cs="Times New Roman"/>
          <w:sz w:val="24"/>
        </w:rPr>
        <w:t xml:space="preserve">8. </w:t>
      </w:r>
      <w:r w:rsidRPr="003949E9">
        <w:rPr>
          <w:rFonts w:ascii="Times New Roman" w:hAnsi="Times New Roman" w:cs="Times New Roman"/>
          <w:sz w:val="24"/>
        </w:rPr>
        <w:tab/>
        <w:t xml:space="preserve">Darton TC, Blohmke CJ, Moorthy VS, Altmann DM, Hayden FG, Clutterbuck EA, et al. Design, recruitment, and microbiological considerations in human challenge studies. Lancet Infect Dis. 2015 Jul;15(7):840–51. </w:t>
      </w:r>
    </w:p>
    <w:p w14:paraId="7007BCBD" w14:textId="77777777" w:rsidR="003949E9" w:rsidRPr="003949E9" w:rsidRDefault="003949E9" w:rsidP="000A697E">
      <w:pPr>
        <w:pStyle w:val="Bibliography"/>
        <w:jc w:val="both"/>
        <w:rPr>
          <w:rFonts w:ascii="Times New Roman" w:hAnsi="Times New Roman" w:cs="Times New Roman"/>
          <w:sz w:val="24"/>
        </w:rPr>
      </w:pPr>
      <w:r w:rsidRPr="003949E9">
        <w:rPr>
          <w:rFonts w:ascii="Times New Roman" w:hAnsi="Times New Roman" w:cs="Times New Roman"/>
          <w:sz w:val="24"/>
        </w:rPr>
        <w:t xml:space="preserve">9. </w:t>
      </w:r>
      <w:r w:rsidRPr="003949E9">
        <w:rPr>
          <w:rFonts w:ascii="Times New Roman" w:hAnsi="Times New Roman" w:cs="Times New Roman"/>
          <w:sz w:val="24"/>
        </w:rPr>
        <w:tab/>
        <w:t xml:space="preserve">Shirley D-AT, McArthur MA. The utility of human challenge studies in vaccine development: lessons learned from cholera. Vaccine Dev Ther. 2011 Oct;2011(1):3–13. </w:t>
      </w:r>
    </w:p>
    <w:p w14:paraId="73E08695" w14:textId="77777777" w:rsidR="003949E9" w:rsidRPr="003949E9" w:rsidRDefault="003949E9" w:rsidP="000A697E">
      <w:pPr>
        <w:pStyle w:val="Bibliography"/>
        <w:jc w:val="both"/>
        <w:rPr>
          <w:rFonts w:ascii="Times New Roman" w:hAnsi="Times New Roman" w:cs="Times New Roman"/>
          <w:sz w:val="24"/>
        </w:rPr>
      </w:pPr>
      <w:r w:rsidRPr="003949E9">
        <w:rPr>
          <w:rFonts w:ascii="Times New Roman" w:hAnsi="Times New Roman" w:cs="Times New Roman"/>
          <w:sz w:val="24"/>
        </w:rPr>
        <w:t xml:space="preserve">10. </w:t>
      </w:r>
      <w:r w:rsidRPr="003949E9">
        <w:rPr>
          <w:rFonts w:ascii="Times New Roman" w:hAnsi="Times New Roman" w:cs="Times New Roman"/>
          <w:sz w:val="24"/>
        </w:rPr>
        <w:tab/>
        <w:t xml:space="preserve">Miura K. Progress and prospects for blood-stage malaria vaccines. Expert Rev Vaccines. 2016 Jun 2;15(6):765–81. </w:t>
      </w:r>
    </w:p>
    <w:p w14:paraId="0797FFF0" w14:textId="77777777" w:rsidR="003949E9" w:rsidRPr="003949E9" w:rsidRDefault="003949E9" w:rsidP="000A697E">
      <w:pPr>
        <w:pStyle w:val="Bibliography"/>
        <w:jc w:val="both"/>
        <w:rPr>
          <w:rFonts w:ascii="Times New Roman" w:hAnsi="Times New Roman" w:cs="Times New Roman"/>
          <w:sz w:val="24"/>
        </w:rPr>
      </w:pPr>
      <w:r w:rsidRPr="003949E9">
        <w:rPr>
          <w:rFonts w:ascii="Times New Roman" w:hAnsi="Times New Roman" w:cs="Times New Roman"/>
          <w:sz w:val="24"/>
        </w:rPr>
        <w:t xml:space="preserve">11. </w:t>
      </w:r>
      <w:r w:rsidRPr="003949E9">
        <w:rPr>
          <w:rFonts w:ascii="Times New Roman" w:hAnsi="Times New Roman" w:cs="Times New Roman"/>
          <w:sz w:val="24"/>
        </w:rPr>
        <w:tab/>
        <w:t xml:space="preserve">Feasey NA, Levine MM. Typhoid vaccine development with a human challenge model. The Lancet. 2017 Dec 2;390(10111):2419–21. </w:t>
      </w:r>
    </w:p>
    <w:p w14:paraId="6D424CC3" w14:textId="77777777" w:rsidR="003949E9" w:rsidRPr="003949E9" w:rsidRDefault="003949E9" w:rsidP="000A697E">
      <w:pPr>
        <w:pStyle w:val="Bibliography"/>
        <w:jc w:val="both"/>
        <w:rPr>
          <w:rFonts w:ascii="Times New Roman" w:hAnsi="Times New Roman" w:cs="Times New Roman"/>
          <w:sz w:val="24"/>
        </w:rPr>
      </w:pPr>
      <w:r w:rsidRPr="003949E9">
        <w:rPr>
          <w:rFonts w:ascii="Times New Roman" w:hAnsi="Times New Roman" w:cs="Times New Roman"/>
          <w:sz w:val="24"/>
        </w:rPr>
        <w:t xml:space="preserve">12. </w:t>
      </w:r>
      <w:r w:rsidRPr="003949E9">
        <w:rPr>
          <w:rFonts w:ascii="Times New Roman" w:hAnsi="Times New Roman" w:cs="Times New Roman"/>
          <w:sz w:val="24"/>
        </w:rPr>
        <w:tab/>
        <w:t xml:space="preserve">Bambery B, Selgelid M, Weijer C, Savulescu J, Pollard AJ. Ethical Criteria for Human Challenge Studies in Infectious Diseases: Table 1. Public Health Ethics. 2016 Apr;9(1):92–103. </w:t>
      </w:r>
    </w:p>
    <w:p w14:paraId="2387C5FC" w14:textId="77777777" w:rsidR="003949E9" w:rsidRPr="003949E9" w:rsidRDefault="003949E9" w:rsidP="000A697E">
      <w:pPr>
        <w:pStyle w:val="Bibliography"/>
        <w:jc w:val="both"/>
        <w:rPr>
          <w:rFonts w:ascii="Times New Roman" w:hAnsi="Times New Roman" w:cs="Times New Roman"/>
          <w:sz w:val="24"/>
        </w:rPr>
      </w:pPr>
      <w:r w:rsidRPr="003949E9">
        <w:rPr>
          <w:rFonts w:ascii="Times New Roman" w:hAnsi="Times New Roman" w:cs="Times New Roman"/>
          <w:sz w:val="24"/>
        </w:rPr>
        <w:t xml:space="preserve">13. </w:t>
      </w:r>
      <w:r w:rsidRPr="003949E9">
        <w:rPr>
          <w:rFonts w:ascii="Times New Roman" w:hAnsi="Times New Roman" w:cs="Times New Roman"/>
          <w:sz w:val="24"/>
        </w:rPr>
        <w:tab/>
        <w:t>70768021.pdf [Internet]. [cited 2018 Mar 18]. Available from: https://acmedsci.ac.uk/file-download/70768021</w:t>
      </w:r>
    </w:p>
    <w:p w14:paraId="2AC312D0" w14:textId="77777777" w:rsidR="003949E9" w:rsidRPr="003949E9" w:rsidRDefault="003949E9" w:rsidP="000A697E">
      <w:pPr>
        <w:pStyle w:val="Bibliography"/>
        <w:jc w:val="both"/>
        <w:rPr>
          <w:rFonts w:ascii="Times New Roman" w:hAnsi="Times New Roman" w:cs="Times New Roman"/>
          <w:sz w:val="24"/>
        </w:rPr>
      </w:pPr>
      <w:r w:rsidRPr="003949E9">
        <w:rPr>
          <w:rFonts w:ascii="Times New Roman" w:hAnsi="Times New Roman" w:cs="Times New Roman"/>
          <w:sz w:val="24"/>
        </w:rPr>
        <w:t xml:space="preserve">14. </w:t>
      </w:r>
      <w:r w:rsidRPr="003949E9">
        <w:rPr>
          <w:rFonts w:ascii="Times New Roman" w:hAnsi="Times New Roman" w:cs="Times New Roman"/>
          <w:sz w:val="24"/>
        </w:rPr>
        <w:tab/>
        <w:t>Chapman AR. Addressing the Ethical Challenges of First in-Human Trials. J Clin Res Bioeth [Internet]. 2011 Jul 10 [cited 2018 Mar 18];2(4). Available from: https://www.omicsonline.org/addressing-the-ethical-challenges-of-first-in-human-trials-2155-9627.1000113.php?aid=1550</w:t>
      </w:r>
    </w:p>
    <w:p w14:paraId="18B58D3B" w14:textId="77777777" w:rsidR="003949E9" w:rsidRPr="003949E9" w:rsidRDefault="003949E9" w:rsidP="000A697E">
      <w:pPr>
        <w:pStyle w:val="Bibliography"/>
        <w:jc w:val="both"/>
        <w:rPr>
          <w:rFonts w:ascii="Times New Roman" w:hAnsi="Times New Roman" w:cs="Times New Roman"/>
          <w:sz w:val="24"/>
        </w:rPr>
      </w:pPr>
      <w:r w:rsidRPr="003949E9">
        <w:rPr>
          <w:rFonts w:ascii="Times New Roman" w:hAnsi="Times New Roman" w:cs="Times New Roman"/>
          <w:sz w:val="24"/>
        </w:rPr>
        <w:t xml:space="preserve">15. </w:t>
      </w:r>
      <w:r w:rsidRPr="003949E9">
        <w:rPr>
          <w:rFonts w:ascii="Times New Roman" w:hAnsi="Times New Roman" w:cs="Times New Roman"/>
          <w:sz w:val="24"/>
        </w:rPr>
        <w:tab/>
        <w:t>Gopichandran V. Controlled human infection models for vaccine development: Zika virus debate. Indian J Med Ethics [Internet]. 2017 Oct 31 [cited 2018 Mar 18]; Available from: http://ijme.in/articles/controlled-human-infection-models-for-vaccine-development-zika-virus-debate/?galley=html</w:t>
      </w:r>
    </w:p>
    <w:p w14:paraId="07F7D7D8" w14:textId="77777777" w:rsidR="003949E9" w:rsidRPr="003949E9" w:rsidRDefault="003949E9" w:rsidP="000A697E">
      <w:pPr>
        <w:pStyle w:val="Bibliography"/>
        <w:jc w:val="both"/>
        <w:rPr>
          <w:rFonts w:ascii="Times New Roman" w:hAnsi="Times New Roman" w:cs="Times New Roman"/>
          <w:sz w:val="24"/>
        </w:rPr>
      </w:pPr>
      <w:r w:rsidRPr="003949E9">
        <w:rPr>
          <w:rFonts w:ascii="Times New Roman" w:hAnsi="Times New Roman" w:cs="Times New Roman"/>
          <w:sz w:val="24"/>
        </w:rPr>
        <w:t xml:space="preserve">16. </w:t>
      </w:r>
      <w:r w:rsidRPr="003949E9">
        <w:rPr>
          <w:rFonts w:ascii="Times New Roman" w:hAnsi="Times New Roman" w:cs="Times New Roman"/>
          <w:sz w:val="24"/>
        </w:rPr>
        <w:tab/>
        <w:t xml:space="preserve">Gordon SB, Rylance J, Luck A, Jambo K, Ferreira DM, Manda-Taylor L, et al. A framework for Controlled Human Infection Model (CHIM) studies in Malawi: Report of a Wellcome Trust workshop on CHIM in Low Income Countries held in Blantyre, Malawi. Wellcome Open Res. 2017 Aug 24;2:70. </w:t>
      </w:r>
    </w:p>
    <w:p w14:paraId="4A2030EA" w14:textId="77777777" w:rsidR="003949E9" w:rsidRPr="003949E9" w:rsidRDefault="003949E9" w:rsidP="000A697E">
      <w:pPr>
        <w:pStyle w:val="Bibliography"/>
        <w:jc w:val="both"/>
        <w:rPr>
          <w:rFonts w:ascii="Times New Roman" w:hAnsi="Times New Roman" w:cs="Times New Roman"/>
          <w:sz w:val="24"/>
        </w:rPr>
      </w:pPr>
      <w:r w:rsidRPr="003949E9">
        <w:rPr>
          <w:rFonts w:ascii="Times New Roman" w:hAnsi="Times New Roman" w:cs="Times New Roman"/>
          <w:sz w:val="24"/>
        </w:rPr>
        <w:t xml:space="preserve">17. </w:t>
      </w:r>
      <w:r w:rsidRPr="003949E9">
        <w:rPr>
          <w:rFonts w:ascii="Times New Roman" w:hAnsi="Times New Roman" w:cs="Times New Roman"/>
          <w:sz w:val="24"/>
        </w:rPr>
        <w:tab/>
        <w:t>Human_challenge_Trials_IK_final.pdf [Internet]. [cited 2018 Mar 18]. Available from: http://www.who.int/biologicals/expert_committee/Human_challenge_Trials_IK_final.pdf</w:t>
      </w:r>
    </w:p>
    <w:p w14:paraId="50016ABB" w14:textId="77777777" w:rsidR="003949E9" w:rsidRPr="003949E9" w:rsidRDefault="003949E9" w:rsidP="000A697E">
      <w:pPr>
        <w:pStyle w:val="Bibliography"/>
        <w:jc w:val="both"/>
        <w:rPr>
          <w:rFonts w:ascii="Times New Roman" w:hAnsi="Times New Roman" w:cs="Times New Roman"/>
          <w:sz w:val="24"/>
        </w:rPr>
      </w:pPr>
      <w:r w:rsidRPr="003949E9">
        <w:rPr>
          <w:rFonts w:ascii="Times New Roman" w:hAnsi="Times New Roman" w:cs="Times New Roman"/>
          <w:sz w:val="24"/>
        </w:rPr>
        <w:t xml:space="preserve">18. </w:t>
      </w:r>
      <w:r w:rsidRPr="003949E9">
        <w:rPr>
          <w:rFonts w:ascii="Times New Roman" w:hAnsi="Times New Roman" w:cs="Times New Roman"/>
          <w:sz w:val="24"/>
        </w:rPr>
        <w:tab/>
        <w:t xml:space="preserve">Franklin GM, Grady C. The Ethical Challenge of Infection-Inducing Challenge Experiments. Clin Infect Dis. 2001 Oct 1;33(7):1028–33. </w:t>
      </w:r>
    </w:p>
    <w:p w14:paraId="61686D16" w14:textId="77777777" w:rsidR="003949E9" w:rsidRPr="003949E9" w:rsidRDefault="003949E9" w:rsidP="000A697E">
      <w:pPr>
        <w:pStyle w:val="Bibliography"/>
        <w:jc w:val="both"/>
        <w:rPr>
          <w:rFonts w:ascii="Times New Roman" w:hAnsi="Times New Roman" w:cs="Times New Roman"/>
          <w:sz w:val="24"/>
        </w:rPr>
      </w:pPr>
      <w:r w:rsidRPr="003949E9">
        <w:rPr>
          <w:rFonts w:ascii="Times New Roman" w:hAnsi="Times New Roman" w:cs="Times New Roman"/>
          <w:sz w:val="24"/>
        </w:rPr>
        <w:t xml:space="preserve">19. </w:t>
      </w:r>
      <w:r w:rsidRPr="003949E9">
        <w:rPr>
          <w:rFonts w:ascii="Times New Roman" w:hAnsi="Times New Roman" w:cs="Times New Roman"/>
          <w:sz w:val="24"/>
        </w:rPr>
        <w:tab/>
        <w:t xml:space="preserve">Balasingam S, Horby P, Wilder-Smith A. The potential for a controlled human infection platform in Singapore. Singapore Med J. 2014 Sep;55(9):456–61. </w:t>
      </w:r>
    </w:p>
    <w:p w14:paraId="7E2DC712" w14:textId="77777777" w:rsidR="003949E9" w:rsidRPr="003949E9" w:rsidRDefault="003949E9" w:rsidP="000A697E">
      <w:pPr>
        <w:pStyle w:val="Bibliography"/>
        <w:jc w:val="both"/>
        <w:rPr>
          <w:rFonts w:ascii="Times New Roman" w:hAnsi="Times New Roman" w:cs="Times New Roman"/>
          <w:sz w:val="24"/>
        </w:rPr>
      </w:pPr>
      <w:r w:rsidRPr="003949E9">
        <w:rPr>
          <w:rFonts w:ascii="Times New Roman" w:hAnsi="Times New Roman" w:cs="Times New Roman"/>
          <w:sz w:val="24"/>
        </w:rPr>
        <w:t xml:space="preserve">20. </w:t>
      </w:r>
      <w:r w:rsidRPr="003949E9">
        <w:rPr>
          <w:rFonts w:ascii="Times New Roman" w:hAnsi="Times New Roman" w:cs="Times New Roman"/>
          <w:sz w:val="24"/>
        </w:rPr>
        <w:tab/>
        <w:t xml:space="preserve">Collins KA, Wang CY, Adams M, Mitchell H, Rampton M, Elliott S, et al. A controlled human malaria infection model enabling evaluation of transmission-blocking interventions. J Clin Invest. 2018 Mar 12; </w:t>
      </w:r>
    </w:p>
    <w:p w14:paraId="3D3AF4D3" w14:textId="77777777" w:rsidR="003949E9" w:rsidRPr="003949E9" w:rsidRDefault="003949E9" w:rsidP="000A697E">
      <w:pPr>
        <w:pStyle w:val="Bibliography"/>
        <w:jc w:val="both"/>
        <w:rPr>
          <w:rFonts w:ascii="Times New Roman" w:hAnsi="Times New Roman" w:cs="Times New Roman"/>
          <w:sz w:val="24"/>
        </w:rPr>
      </w:pPr>
      <w:r w:rsidRPr="003949E9">
        <w:rPr>
          <w:rFonts w:ascii="Times New Roman" w:hAnsi="Times New Roman" w:cs="Times New Roman"/>
          <w:sz w:val="24"/>
        </w:rPr>
        <w:t xml:space="preserve">21. </w:t>
      </w:r>
      <w:r w:rsidRPr="003949E9">
        <w:rPr>
          <w:rFonts w:ascii="Times New Roman" w:hAnsi="Times New Roman" w:cs="Times New Roman"/>
          <w:sz w:val="24"/>
        </w:rPr>
        <w:tab/>
        <w:t xml:space="preserve">Minassian AM, Satti I, Poulton ID, Meyer J, Hill AVS, McShane H. A Human Challenge Model for Mycobacterium tuberculosis Using Mycobacterium bovis Bacille Calmette-Guérin. J Infect Dis. 2012 Apr 1;205(7):1035–42. </w:t>
      </w:r>
    </w:p>
    <w:p w14:paraId="19CF2316" w14:textId="77777777" w:rsidR="003949E9" w:rsidRPr="003949E9" w:rsidRDefault="003949E9" w:rsidP="000A697E">
      <w:pPr>
        <w:pStyle w:val="Bibliography"/>
        <w:jc w:val="both"/>
        <w:rPr>
          <w:rFonts w:ascii="Times New Roman" w:hAnsi="Times New Roman" w:cs="Times New Roman"/>
          <w:sz w:val="24"/>
        </w:rPr>
      </w:pPr>
      <w:r w:rsidRPr="003949E9">
        <w:rPr>
          <w:rFonts w:ascii="Times New Roman" w:hAnsi="Times New Roman" w:cs="Times New Roman"/>
          <w:sz w:val="24"/>
        </w:rPr>
        <w:t xml:space="preserve">22. </w:t>
      </w:r>
      <w:r w:rsidRPr="003949E9">
        <w:rPr>
          <w:rFonts w:ascii="Times New Roman" w:hAnsi="Times New Roman" w:cs="Times New Roman"/>
          <w:sz w:val="24"/>
        </w:rPr>
        <w:tab/>
        <w:t xml:space="preserve">Jin C, Gibani MM, Moore M, Juel HB, Jones E, Meiring J, et al. Efficacy and immunogenicity of a Vi-tetanus toxoid conjugate vaccine in the prevention of typhoid fever using a controlled human infection model of Salmonella Typhi: a randomised controlled, phase 2b trial. The Lancet. 2017 Dec 2;390(10111):2472–80. </w:t>
      </w:r>
    </w:p>
    <w:p w14:paraId="3A81D411" w14:textId="77777777" w:rsidR="003949E9" w:rsidRPr="003949E9" w:rsidRDefault="003949E9" w:rsidP="000A697E">
      <w:pPr>
        <w:pStyle w:val="Bibliography"/>
        <w:jc w:val="both"/>
        <w:rPr>
          <w:rFonts w:ascii="Times New Roman" w:hAnsi="Times New Roman" w:cs="Times New Roman"/>
          <w:sz w:val="24"/>
        </w:rPr>
      </w:pPr>
      <w:r w:rsidRPr="003949E9">
        <w:rPr>
          <w:rFonts w:ascii="Times New Roman" w:hAnsi="Times New Roman" w:cs="Times New Roman"/>
          <w:sz w:val="24"/>
        </w:rPr>
        <w:t xml:space="preserve">23. </w:t>
      </w:r>
      <w:r w:rsidRPr="003949E9">
        <w:rPr>
          <w:rFonts w:ascii="Times New Roman" w:hAnsi="Times New Roman" w:cs="Times New Roman"/>
          <w:sz w:val="24"/>
        </w:rPr>
        <w:tab/>
        <w:t>Sharma NC. Bharat Biotech says typhoid vaccine shown to be safe, effective in human trials [Internet]. http://www.livemint.com/. 2017 [cited 2018 Mar 18]. Available from: http://www.livemint.com/Industry/EM0kFcZoSOkCBhvvWfbzKP/Bharat-Biotech-says-typhoid-vaccine-shown-to-be-safe-effect.html</w:t>
      </w:r>
    </w:p>
    <w:p w14:paraId="21B1582F" w14:textId="77777777" w:rsidR="003949E9" w:rsidRPr="003949E9" w:rsidRDefault="003949E9" w:rsidP="000A697E">
      <w:pPr>
        <w:pStyle w:val="Bibliography"/>
        <w:jc w:val="both"/>
        <w:rPr>
          <w:rFonts w:ascii="Times New Roman" w:hAnsi="Times New Roman" w:cs="Times New Roman"/>
          <w:sz w:val="24"/>
        </w:rPr>
      </w:pPr>
      <w:r w:rsidRPr="003949E9">
        <w:rPr>
          <w:rFonts w:ascii="Times New Roman" w:hAnsi="Times New Roman" w:cs="Times New Roman"/>
          <w:sz w:val="24"/>
        </w:rPr>
        <w:t xml:space="preserve">24. </w:t>
      </w:r>
      <w:r w:rsidRPr="003949E9">
        <w:rPr>
          <w:rFonts w:ascii="Times New Roman" w:hAnsi="Times New Roman" w:cs="Times New Roman"/>
          <w:sz w:val="24"/>
        </w:rPr>
        <w:tab/>
        <w:t xml:space="preserve">Roestenberg M, Mordmüller B, Ockenhouse C, Mo A, Yazdanbakhsh M, Kremsner PG. The frontline of controlled human malaria infections: A report from the controlled human infection models Workshop in Leiden University Medical Centre 5 May 2016. Vaccine. 2017 Dec 18;35(51):7065–9. </w:t>
      </w:r>
    </w:p>
    <w:p w14:paraId="2B90CBE8" w14:textId="77777777" w:rsidR="003949E9" w:rsidRPr="003949E9" w:rsidRDefault="003949E9" w:rsidP="000A697E">
      <w:pPr>
        <w:pStyle w:val="Bibliography"/>
        <w:jc w:val="both"/>
        <w:rPr>
          <w:rFonts w:ascii="Times New Roman" w:hAnsi="Times New Roman" w:cs="Times New Roman"/>
          <w:sz w:val="24"/>
        </w:rPr>
      </w:pPr>
      <w:r w:rsidRPr="003949E9">
        <w:rPr>
          <w:rFonts w:ascii="Times New Roman" w:hAnsi="Times New Roman" w:cs="Times New Roman"/>
          <w:sz w:val="24"/>
        </w:rPr>
        <w:t xml:space="preserve">25. </w:t>
      </w:r>
      <w:r w:rsidRPr="003949E9">
        <w:rPr>
          <w:rFonts w:ascii="Times New Roman" w:hAnsi="Times New Roman" w:cs="Times New Roman"/>
          <w:sz w:val="24"/>
        </w:rPr>
        <w:tab/>
        <w:t xml:space="preserve">Mani S, Wierzba T, Walker RI. Status of vaccine research and development for Shigella. Vaccine. 2016 Jun 3;34(26):2887–94. </w:t>
      </w:r>
    </w:p>
    <w:p w14:paraId="6CEB4C09" w14:textId="77777777" w:rsidR="003949E9" w:rsidRPr="003949E9" w:rsidRDefault="003949E9" w:rsidP="000A697E">
      <w:pPr>
        <w:pStyle w:val="Bibliography"/>
        <w:jc w:val="both"/>
        <w:rPr>
          <w:rFonts w:ascii="Times New Roman" w:hAnsi="Times New Roman" w:cs="Times New Roman"/>
          <w:sz w:val="24"/>
        </w:rPr>
      </w:pPr>
      <w:r w:rsidRPr="003949E9">
        <w:rPr>
          <w:rFonts w:ascii="Times New Roman" w:hAnsi="Times New Roman" w:cs="Times New Roman"/>
          <w:sz w:val="24"/>
        </w:rPr>
        <w:t xml:space="preserve">26. </w:t>
      </w:r>
      <w:r w:rsidRPr="003949E9">
        <w:rPr>
          <w:rFonts w:ascii="Times New Roman" w:hAnsi="Times New Roman" w:cs="Times New Roman"/>
          <w:sz w:val="24"/>
        </w:rPr>
        <w:tab/>
        <w:t xml:space="preserve">Waddington CS, Darton TC, Jones C, Haworth K, Peters A, John T, et al. An Outpatient, Ambulant-Design, Controlled Human Infection Model Using Escalating Doses of Salmonella Typhi Challenge Delivered in Sodium Bicarbonate Solution. Clin Infect Dis Off Publ Infect Dis Soc Am. 2014 May 1;58(9):1230–40. </w:t>
      </w:r>
    </w:p>
    <w:p w14:paraId="19D0DD6C" w14:textId="77777777" w:rsidR="003949E9" w:rsidRPr="003949E9" w:rsidRDefault="003949E9" w:rsidP="000A697E">
      <w:pPr>
        <w:pStyle w:val="Bibliography"/>
        <w:jc w:val="both"/>
        <w:rPr>
          <w:rFonts w:ascii="Times New Roman" w:hAnsi="Times New Roman" w:cs="Times New Roman"/>
          <w:sz w:val="24"/>
        </w:rPr>
      </w:pPr>
      <w:r w:rsidRPr="003949E9">
        <w:rPr>
          <w:rFonts w:ascii="Times New Roman" w:hAnsi="Times New Roman" w:cs="Times New Roman"/>
          <w:sz w:val="24"/>
        </w:rPr>
        <w:t xml:space="preserve">27. </w:t>
      </w:r>
      <w:r w:rsidRPr="003949E9">
        <w:rPr>
          <w:rFonts w:ascii="Times New Roman" w:hAnsi="Times New Roman" w:cs="Times New Roman"/>
          <w:sz w:val="24"/>
        </w:rPr>
        <w:tab/>
        <w:t>Hobbs MM, Sparling PF, Cohen MS, Shafer WM, Deal CD, Jerse AE. Experimental Gonococcal Infection in Male Volunteers: Cumulative Experience with Neisseria gonorrhoeae Strains FA1090 and MS11mkC. Front Microbiol [Internet]. 2011 May 31 [cited 2018 Mar 18];2. Available from: https://www.ncbi.nlm.nih.gov/pmc/articles/PMC3119411/</w:t>
      </w:r>
    </w:p>
    <w:p w14:paraId="7CCB3E4A" w14:textId="77777777" w:rsidR="003949E9" w:rsidRPr="003949E9" w:rsidRDefault="003949E9" w:rsidP="000A697E">
      <w:pPr>
        <w:pStyle w:val="Bibliography"/>
        <w:jc w:val="both"/>
        <w:rPr>
          <w:rFonts w:ascii="Times New Roman" w:hAnsi="Times New Roman" w:cs="Times New Roman"/>
          <w:sz w:val="24"/>
        </w:rPr>
      </w:pPr>
      <w:r w:rsidRPr="003949E9">
        <w:rPr>
          <w:rFonts w:ascii="Times New Roman" w:hAnsi="Times New Roman" w:cs="Times New Roman"/>
          <w:sz w:val="24"/>
        </w:rPr>
        <w:t xml:space="preserve">28. </w:t>
      </w:r>
      <w:r w:rsidRPr="003949E9">
        <w:rPr>
          <w:rFonts w:ascii="Times New Roman" w:hAnsi="Times New Roman" w:cs="Times New Roman"/>
          <w:sz w:val="24"/>
        </w:rPr>
        <w:tab/>
        <w:t xml:space="preserve">Beauchamp TL. Principles of biomedical ethics /. 7th ed. New York : Oxford University Press,; c2013. </w:t>
      </w:r>
    </w:p>
    <w:p w14:paraId="1C2196B8" w14:textId="77777777" w:rsidR="003949E9" w:rsidRPr="003949E9" w:rsidRDefault="003949E9" w:rsidP="000A697E">
      <w:pPr>
        <w:pStyle w:val="Bibliography"/>
        <w:jc w:val="both"/>
        <w:rPr>
          <w:rFonts w:ascii="Times New Roman" w:hAnsi="Times New Roman" w:cs="Times New Roman"/>
          <w:sz w:val="24"/>
        </w:rPr>
      </w:pPr>
      <w:r w:rsidRPr="003949E9">
        <w:rPr>
          <w:rFonts w:ascii="Times New Roman" w:hAnsi="Times New Roman" w:cs="Times New Roman"/>
          <w:sz w:val="24"/>
        </w:rPr>
        <w:t xml:space="preserve">29. </w:t>
      </w:r>
      <w:r w:rsidRPr="003949E9">
        <w:rPr>
          <w:rFonts w:ascii="Times New Roman" w:hAnsi="Times New Roman" w:cs="Times New Roman"/>
          <w:sz w:val="24"/>
        </w:rPr>
        <w:tab/>
        <w:t xml:space="preserve">Hope T, McMillan J. Challenge studies of human volunteers: ethical issues. J Med Ethics. 2004 Feb 1;30(1):110–6. </w:t>
      </w:r>
    </w:p>
    <w:p w14:paraId="4F9FD1CE" w14:textId="77777777" w:rsidR="003949E9" w:rsidRPr="003949E9" w:rsidRDefault="003949E9" w:rsidP="000A697E">
      <w:pPr>
        <w:pStyle w:val="Bibliography"/>
        <w:jc w:val="both"/>
        <w:rPr>
          <w:rFonts w:ascii="Times New Roman" w:hAnsi="Times New Roman" w:cs="Times New Roman"/>
          <w:sz w:val="24"/>
        </w:rPr>
      </w:pPr>
      <w:r w:rsidRPr="003949E9">
        <w:rPr>
          <w:rFonts w:ascii="Times New Roman" w:hAnsi="Times New Roman" w:cs="Times New Roman"/>
          <w:sz w:val="24"/>
        </w:rPr>
        <w:t xml:space="preserve">30. </w:t>
      </w:r>
      <w:r w:rsidRPr="003949E9">
        <w:rPr>
          <w:rFonts w:ascii="Times New Roman" w:hAnsi="Times New Roman" w:cs="Times New Roman"/>
          <w:sz w:val="24"/>
        </w:rPr>
        <w:tab/>
        <w:t>Wrigley A. Human experiments – the good, the bad, and the ugly [Internet]. The Conversation. [cited 2016 Nov 27]. Available from: http://theconversation.com/human-experiments-the-good-the-bad-and-the-ugly-39876</w:t>
      </w:r>
    </w:p>
    <w:p w14:paraId="4140B82F" w14:textId="77777777" w:rsidR="003949E9" w:rsidRPr="003949E9" w:rsidRDefault="003949E9" w:rsidP="000A697E">
      <w:pPr>
        <w:pStyle w:val="Bibliography"/>
        <w:jc w:val="both"/>
        <w:rPr>
          <w:rFonts w:ascii="Times New Roman" w:hAnsi="Times New Roman" w:cs="Times New Roman"/>
          <w:sz w:val="24"/>
        </w:rPr>
      </w:pPr>
      <w:r w:rsidRPr="003949E9">
        <w:rPr>
          <w:rFonts w:ascii="Times New Roman" w:hAnsi="Times New Roman" w:cs="Times New Roman"/>
          <w:sz w:val="24"/>
        </w:rPr>
        <w:t xml:space="preserve">31. </w:t>
      </w:r>
      <w:r w:rsidRPr="003949E9">
        <w:rPr>
          <w:rFonts w:ascii="Times New Roman" w:hAnsi="Times New Roman" w:cs="Times New Roman"/>
          <w:sz w:val="24"/>
        </w:rPr>
        <w:tab/>
        <w:t>WHO | Clinical trials in India: ethical concerns [Internet]. WHO. [cited 2018 Mar 18]. Available from: http://www.who.int/bulletin/volumes/86/8/08-010808/en/</w:t>
      </w:r>
    </w:p>
    <w:p w14:paraId="6AE6AF93" w14:textId="77777777" w:rsidR="003949E9" w:rsidRPr="003949E9" w:rsidRDefault="003949E9" w:rsidP="000A697E">
      <w:pPr>
        <w:pStyle w:val="Bibliography"/>
        <w:jc w:val="both"/>
        <w:rPr>
          <w:rFonts w:ascii="Times New Roman" w:hAnsi="Times New Roman" w:cs="Times New Roman"/>
          <w:sz w:val="24"/>
        </w:rPr>
      </w:pPr>
      <w:r w:rsidRPr="003949E9">
        <w:rPr>
          <w:rFonts w:ascii="Times New Roman" w:hAnsi="Times New Roman" w:cs="Times New Roman"/>
          <w:sz w:val="24"/>
        </w:rPr>
        <w:t xml:space="preserve">32. </w:t>
      </w:r>
      <w:r w:rsidRPr="003949E9">
        <w:rPr>
          <w:rFonts w:ascii="Times New Roman" w:hAnsi="Times New Roman" w:cs="Times New Roman"/>
          <w:sz w:val="24"/>
        </w:rPr>
        <w:tab/>
        <w:t>Politzer M. The dark underbelly of India’s clinical trials business [Internet]. http://www.livemint.com/. 2012 [cited 2018 Mar 18]. Available from: http://www.livemint.com/Politics/D0gBgwCn3huK72S06p8K5H/The-dark-underbelly-of-Indias-clinical-trials-business.html</w:t>
      </w:r>
    </w:p>
    <w:p w14:paraId="2EEA85B3" w14:textId="77777777" w:rsidR="003949E9" w:rsidRPr="003949E9" w:rsidRDefault="003949E9" w:rsidP="000A697E">
      <w:pPr>
        <w:pStyle w:val="Bibliography"/>
        <w:jc w:val="both"/>
        <w:rPr>
          <w:rFonts w:ascii="Times New Roman" w:hAnsi="Times New Roman" w:cs="Times New Roman"/>
          <w:sz w:val="24"/>
        </w:rPr>
      </w:pPr>
      <w:r w:rsidRPr="003949E9">
        <w:rPr>
          <w:rFonts w:ascii="Times New Roman" w:hAnsi="Times New Roman" w:cs="Times New Roman"/>
          <w:sz w:val="24"/>
        </w:rPr>
        <w:t xml:space="preserve">33. </w:t>
      </w:r>
      <w:r w:rsidRPr="003949E9">
        <w:rPr>
          <w:rFonts w:ascii="Times New Roman" w:hAnsi="Times New Roman" w:cs="Times New Roman"/>
          <w:sz w:val="24"/>
        </w:rPr>
        <w:tab/>
        <w:t>Deaths in a trial of the HPV vaccine | Indian Journal of Medical Ethics [Internet]. [cited 2018 Mar 18]. Available from: http://ijme.in/articles/deaths-in-a-trial-of-the-hpv-vaccine/?galley=html</w:t>
      </w:r>
    </w:p>
    <w:p w14:paraId="7618020F" w14:textId="77777777" w:rsidR="003949E9" w:rsidRPr="003949E9" w:rsidRDefault="003949E9" w:rsidP="000A697E">
      <w:pPr>
        <w:pStyle w:val="Bibliography"/>
        <w:jc w:val="both"/>
        <w:rPr>
          <w:rFonts w:ascii="Times New Roman" w:hAnsi="Times New Roman" w:cs="Times New Roman"/>
          <w:sz w:val="24"/>
        </w:rPr>
      </w:pPr>
      <w:r w:rsidRPr="003949E9">
        <w:rPr>
          <w:rFonts w:ascii="Times New Roman" w:hAnsi="Times New Roman" w:cs="Times New Roman"/>
          <w:sz w:val="24"/>
        </w:rPr>
        <w:t xml:space="preserve">34. </w:t>
      </w:r>
      <w:r w:rsidRPr="003949E9">
        <w:rPr>
          <w:rFonts w:ascii="Times New Roman" w:hAnsi="Times New Roman" w:cs="Times New Roman"/>
          <w:sz w:val="24"/>
        </w:rPr>
        <w:tab/>
        <w:t>Sharma BK. The Other Half: Uninformed consent. The Hindu [Internet]. 2010 Apr 17 [cited 2018 Mar 18]; Available from: http://www.thehindu.com/opinion/columns/Kalpana_Sharma/The-Other-Half-Uninformed-consent/article16123576.ece</w:t>
      </w:r>
    </w:p>
    <w:p w14:paraId="1213F815" w14:textId="77777777" w:rsidR="003949E9" w:rsidRPr="003949E9" w:rsidRDefault="003949E9" w:rsidP="000A697E">
      <w:pPr>
        <w:pStyle w:val="Bibliography"/>
        <w:jc w:val="both"/>
        <w:rPr>
          <w:rFonts w:ascii="Times New Roman" w:hAnsi="Times New Roman" w:cs="Times New Roman"/>
          <w:sz w:val="24"/>
        </w:rPr>
      </w:pPr>
      <w:r w:rsidRPr="003949E9">
        <w:rPr>
          <w:rFonts w:ascii="Times New Roman" w:hAnsi="Times New Roman" w:cs="Times New Roman"/>
          <w:sz w:val="24"/>
        </w:rPr>
        <w:t xml:space="preserve">35. </w:t>
      </w:r>
      <w:r w:rsidRPr="003949E9">
        <w:rPr>
          <w:rFonts w:ascii="Times New Roman" w:hAnsi="Times New Roman" w:cs="Times New Roman"/>
          <w:sz w:val="24"/>
        </w:rPr>
        <w:tab/>
        <w:t xml:space="preserve">Bijker EM, Sauerwein RW, Bijker WE. Controlled human malaria infection trials: How tandems of trust and control construct scientific knowledge. Soc Stud Sci. 2016 Feb 1;46(1):56–86. </w:t>
      </w:r>
    </w:p>
    <w:p w14:paraId="2320F035" w14:textId="77777777" w:rsidR="006A0FC7" w:rsidRPr="00E72971" w:rsidRDefault="006B2F9D" w:rsidP="000A697E">
      <w:pPr>
        <w:spacing w:line="240" w:lineRule="auto"/>
        <w:jc w:val="both"/>
        <w:rPr>
          <w:rFonts w:ascii="Times New Roman" w:hAnsi="Times New Roman" w:cs="Times New Roman"/>
          <w:sz w:val="24"/>
          <w:szCs w:val="24"/>
        </w:rPr>
      </w:pPr>
      <w:r w:rsidRPr="00E72971">
        <w:rPr>
          <w:rFonts w:ascii="Times New Roman" w:hAnsi="Times New Roman" w:cs="Times New Roman"/>
          <w:sz w:val="24"/>
          <w:szCs w:val="24"/>
        </w:rPr>
        <w:fldChar w:fldCharType="end"/>
      </w:r>
    </w:p>
    <w:p w14:paraId="41ABEC08" w14:textId="77777777" w:rsidR="00E71315" w:rsidRPr="00E72971" w:rsidRDefault="00E71315" w:rsidP="000A697E">
      <w:pPr>
        <w:spacing w:line="240" w:lineRule="auto"/>
        <w:jc w:val="both"/>
        <w:rPr>
          <w:rFonts w:ascii="Times New Roman" w:hAnsi="Times New Roman" w:cs="Times New Roman"/>
          <w:sz w:val="24"/>
          <w:szCs w:val="24"/>
        </w:rPr>
      </w:pPr>
    </w:p>
    <w:p w14:paraId="7B8AD362" w14:textId="77777777" w:rsidR="00E71315" w:rsidRPr="00E72971" w:rsidRDefault="00E71315" w:rsidP="000A697E">
      <w:pPr>
        <w:pStyle w:val="Bibliography"/>
        <w:jc w:val="both"/>
        <w:rPr>
          <w:rFonts w:ascii="Times New Roman" w:hAnsi="Times New Roman" w:cs="Times New Roman"/>
          <w:sz w:val="24"/>
          <w:szCs w:val="24"/>
        </w:rPr>
      </w:pPr>
    </w:p>
    <w:p w14:paraId="17DC46B2" w14:textId="77777777" w:rsidR="00E71315" w:rsidRPr="00E72971" w:rsidRDefault="00E71315" w:rsidP="000A697E">
      <w:pPr>
        <w:jc w:val="both"/>
        <w:rPr>
          <w:rFonts w:ascii="Times New Roman" w:hAnsi="Times New Roman" w:cs="Times New Roman"/>
          <w:sz w:val="24"/>
          <w:szCs w:val="24"/>
        </w:rPr>
      </w:pPr>
    </w:p>
    <w:p w14:paraId="7890EA4F" w14:textId="77777777" w:rsidR="00D739F5" w:rsidRPr="00E72971" w:rsidRDefault="00D739F5" w:rsidP="000A697E">
      <w:pPr>
        <w:jc w:val="both"/>
        <w:rPr>
          <w:rFonts w:ascii="Times New Roman" w:hAnsi="Times New Roman" w:cs="Times New Roman"/>
          <w:sz w:val="24"/>
          <w:szCs w:val="24"/>
        </w:rPr>
      </w:pPr>
    </w:p>
    <w:p w14:paraId="6A79DC1F" w14:textId="77777777" w:rsidR="00251703" w:rsidRPr="00E72971" w:rsidRDefault="00251703" w:rsidP="000A697E">
      <w:pPr>
        <w:jc w:val="both"/>
        <w:rPr>
          <w:rFonts w:ascii="Times New Roman" w:hAnsi="Times New Roman" w:cs="Times New Roman"/>
          <w:sz w:val="24"/>
          <w:szCs w:val="24"/>
        </w:rPr>
      </w:pPr>
    </w:p>
    <w:p w14:paraId="5FFE822D" w14:textId="77777777" w:rsidR="00F6213C" w:rsidRPr="00E72971" w:rsidRDefault="00F6213C" w:rsidP="000A697E">
      <w:pPr>
        <w:jc w:val="both"/>
        <w:rPr>
          <w:rFonts w:ascii="Times New Roman" w:hAnsi="Times New Roman" w:cs="Times New Roman"/>
          <w:sz w:val="24"/>
          <w:szCs w:val="24"/>
        </w:rPr>
      </w:pPr>
    </w:p>
    <w:sectPr w:rsidR="00F6213C" w:rsidRPr="00E72971" w:rsidSect="008C6ED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dmin" w:date="2018-05-04T10:51:00Z" w:initials="A">
    <w:p w14:paraId="721A6C22" w14:textId="77777777" w:rsidR="000A697E" w:rsidRDefault="000A697E" w:rsidP="000A697E">
      <w:pPr>
        <w:pStyle w:val="CommentText"/>
      </w:pPr>
      <w:r>
        <w:rPr>
          <w:rStyle w:val="CommentReference"/>
        </w:rPr>
        <w:annotationRef/>
      </w:r>
      <w:r>
        <w:t>Prevents may not be the right word here</w:t>
      </w:r>
    </w:p>
    <w:p w14:paraId="4DEF6E9F" w14:textId="7573A313" w:rsidR="000A697E" w:rsidRDefault="000A697E">
      <w:pPr>
        <w:pStyle w:val="CommentText"/>
      </w:pPr>
    </w:p>
  </w:comment>
  <w:comment w:id="5" w:author="Admin" w:date="2018-05-04T10:52:00Z" w:initials="A">
    <w:p w14:paraId="7AB33BAD" w14:textId="561818D1" w:rsidR="000A697E" w:rsidRDefault="000A697E">
      <w:pPr>
        <w:pStyle w:val="CommentText"/>
      </w:pPr>
      <w:r>
        <w:rPr>
          <w:rStyle w:val="CommentReference"/>
        </w:rPr>
        <w:annotationRef/>
      </w:r>
      <w:r>
        <w:t>Towards what purpose – this needs to be added here. Also some of the differences between Phase I studies and CHIMS can be briefly touched upon here</w:t>
      </w:r>
    </w:p>
  </w:comment>
  <w:comment w:id="6" w:author="Admin" w:date="2018-05-04T10:52:00Z" w:initials="A">
    <w:p w14:paraId="05650751" w14:textId="77777777" w:rsidR="000A697E" w:rsidRDefault="000A697E" w:rsidP="000A697E">
      <w:pPr>
        <w:pStyle w:val="CommentText"/>
      </w:pPr>
      <w:r>
        <w:rPr>
          <w:rStyle w:val="CommentReference"/>
        </w:rPr>
        <w:annotationRef/>
      </w:r>
      <w:r>
        <w:t>A line perhaps on stakeholder engagement?</w:t>
      </w:r>
    </w:p>
    <w:p w14:paraId="21ED911C" w14:textId="31E4AFA5" w:rsidR="000A697E" w:rsidRDefault="000A697E">
      <w:pPr>
        <w:pStyle w:val="CommentText"/>
      </w:pPr>
    </w:p>
  </w:comment>
  <w:comment w:id="7" w:author="Admin" w:date="2018-05-04T10:53:00Z" w:initials="A">
    <w:p w14:paraId="0EEF89BC" w14:textId="77777777" w:rsidR="000A697E" w:rsidRDefault="000A697E" w:rsidP="000A697E">
      <w:pPr>
        <w:pStyle w:val="CommentText"/>
      </w:pPr>
      <w:r>
        <w:rPr>
          <w:rStyle w:val="CommentReference"/>
        </w:rPr>
        <w:annotationRef/>
      </w:r>
      <w:r>
        <w:t>Change the word volunteers to participants</w:t>
      </w:r>
    </w:p>
    <w:p w14:paraId="4AD2121C" w14:textId="780D8D2B" w:rsidR="000A697E" w:rsidRDefault="000A697E">
      <w:pPr>
        <w:pStyle w:val="CommentText"/>
      </w:pPr>
    </w:p>
  </w:comment>
  <w:comment w:id="8" w:author="Admin" w:date="2018-05-04T10:54:00Z" w:initials="A">
    <w:p w14:paraId="75E31C0A" w14:textId="77777777" w:rsidR="000A697E" w:rsidRDefault="000A697E" w:rsidP="000A697E">
      <w:pPr>
        <w:pStyle w:val="CommentText"/>
      </w:pPr>
      <w:r>
        <w:rPr>
          <w:rStyle w:val="CommentReference"/>
        </w:rPr>
        <w:annotationRef/>
      </w:r>
      <w:r>
        <w:t>Check if it is risk benefit or benefit- risk ratio</w:t>
      </w:r>
    </w:p>
    <w:p w14:paraId="1683B69C" w14:textId="560132D2" w:rsidR="000A697E" w:rsidRDefault="000A697E">
      <w:pPr>
        <w:pStyle w:val="CommentText"/>
      </w:pPr>
    </w:p>
  </w:comment>
  <w:comment w:id="11" w:author="Admin" w:date="2018-05-04T10:55:00Z" w:initials="A">
    <w:p w14:paraId="1B67B708" w14:textId="1C7EC436" w:rsidR="000A697E" w:rsidRDefault="000A697E">
      <w:pPr>
        <w:pStyle w:val="CommentText"/>
      </w:pPr>
      <w:r>
        <w:rPr>
          <w:rStyle w:val="CommentReference"/>
        </w:rPr>
        <w:annotationRef/>
      </w:r>
      <w:r>
        <w:t>Empowering ethics committees to review such protocols. Their training would be important</w:t>
      </w:r>
    </w:p>
  </w:comment>
  <w:comment w:id="13" w:author="Admin" w:date="2018-05-04T10:58:00Z" w:initials="A">
    <w:p w14:paraId="507B9614" w14:textId="77777777" w:rsidR="000A697E" w:rsidRDefault="000A697E" w:rsidP="000A697E">
      <w:pPr>
        <w:pStyle w:val="CommentText"/>
      </w:pPr>
      <w:r>
        <w:rPr>
          <w:rStyle w:val="CommentReference"/>
        </w:rPr>
        <w:annotationRef/>
      </w:r>
      <w:r>
        <w:t>Why just a Indian participant? Anyone would tend to think similarly perhaps?</w:t>
      </w:r>
    </w:p>
    <w:p w14:paraId="3243E595" w14:textId="71CB4AE2" w:rsidR="000A697E" w:rsidRDefault="000A697E">
      <w:pPr>
        <w:pStyle w:val="CommentText"/>
      </w:pPr>
    </w:p>
  </w:comment>
  <w:comment w:id="14" w:author="Admin" w:date="2018-05-04T10:57:00Z" w:initials="A">
    <w:p w14:paraId="23C94A02" w14:textId="74363C5D" w:rsidR="000A697E" w:rsidRDefault="000A697E">
      <w:pPr>
        <w:pStyle w:val="CommentText"/>
      </w:pPr>
      <w:r>
        <w:rPr>
          <w:rStyle w:val="CommentReference"/>
        </w:rPr>
        <w:annotationRef/>
      </w:r>
      <w:r>
        <w:t>I would delete this statement or soften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EF6E9F" w15:done="0"/>
  <w15:commentEx w15:paraId="7AB33BAD" w15:done="0"/>
  <w15:commentEx w15:paraId="21ED911C" w15:done="0"/>
  <w15:commentEx w15:paraId="4AD2121C" w15:done="0"/>
  <w15:commentEx w15:paraId="1683B69C" w15:done="0"/>
  <w15:commentEx w15:paraId="1B67B708" w15:done="0"/>
  <w15:commentEx w15:paraId="3243E595" w15:done="0"/>
  <w15:commentEx w15:paraId="23C94A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EF6E9F" w16cid:durableId="1E972CA5"/>
  <w16cid:commentId w16cid:paraId="7AB33BAD" w16cid:durableId="1E972CA6"/>
  <w16cid:commentId w16cid:paraId="21ED911C" w16cid:durableId="1E972CA7"/>
  <w16cid:commentId w16cid:paraId="4AD2121C" w16cid:durableId="1E972CA8"/>
  <w16cid:commentId w16cid:paraId="1683B69C" w16cid:durableId="1E972CA9"/>
  <w16cid:commentId w16cid:paraId="1B67B708" w16cid:durableId="1E972CAA"/>
  <w16cid:commentId w16cid:paraId="3243E595" w16cid:durableId="1E972CAB"/>
  <w16cid:commentId w16cid:paraId="23C94A02" w16cid:durableId="1E972C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33D56"/>
    <w:multiLevelType w:val="hybridMultilevel"/>
    <w:tmpl w:val="96B42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1110B"/>
    <w:multiLevelType w:val="hybridMultilevel"/>
    <w:tmpl w:val="B11ADA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DF7B8F"/>
    <w:multiLevelType w:val="hybridMultilevel"/>
    <w:tmpl w:val="BD6E9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D2836"/>
    <w:multiLevelType w:val="hybridMultilevel"/>
    <w:tmpl w:val="B9A8E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DA4E6D"/>
    <w:multiLevelType w:val="hybridMultilevel"/>
    <w:tmpl w:val="0E2CE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8B284D"/>
    <w:multiLevelType w:val="hybridMultilevel"/>
    <w:tmpl w:val="D9E0F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A04603"/>
    <w:multiLevelType w:val="hybridMultilevel"/>
    <w:tmpl w:val="36CE0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C011B6"/>
    <w:multiLevelType w:val="hybridMultilevel"/>
    <w:tmpl w:val="096E3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7C1366"/>
    <w:multiLevelType w:val="hybridMultilevel"/>
    <w:tmpl w:val="CA42BB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E5268D"/>
    <w:multiLevelType w:val="hybridMultilevel"/>
    <w:tmpl w:val="6B8E8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164464"/>
    <w:multiLevelType w:val="hybridMultilevel"/>
    <w:tmpl w:val="5A144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536905"/>
    <w:multiLevelType w:val="hybridMultilevel"/>
    <w:tmpl w:val="5546B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FE5C10"/>
    <w:multiLevelType w:val="hybridMultilevel"/>
    <w:tmpl w:val="2F6A4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FD7A75"/>
    <w:multiLevelType w:val="hybridMultilevel"/>
    <w:tmpl w:val="380A2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7724A0"/>
    <w:multiLevelType w:val="hybridMultilevel"/>
    <w:tmpl w:val="7BC0E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13"/>
  </w:num>
  <w:num w:numId="5">
    <w:abstractNumId w:val="11"/>
  </w:num>
  <w:num w:numId="6">
    <w:abstractNumId w:val="3"/>
  </w:num>
  <w:num w:numId="7">
    <w:abstractNumId w:val="14"/>
  </w:num>
  <w:num w:numId="8">
    <w:abstractNumId w:val="12"/>
  </w:num>
  <w:num w:numId="9">
    <w:abstractNumId w:val="10"/>
  </w:num>
  <w:num w:numId="10">
    <w:abstractNumId w:val="0"/>
  </w:num>
  <w:num w:numId="11">
    <w:abstractNumId w:val="2"/>
  </w:num>
  <w:num w:numId="12">
    <w:abstractNumId w:val="9"/>
  </w:num>
  <w:num w:numId="13">
    <w:abstractNumId w:val="4"/>
  </w:num>
  <w:num w:numId="14">
    <w:abstractNumId w:val="1"/>
  </w:num>
  <w:num w:numId="1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r.Nithya Gogatay">
    <w15:presenceInfo w15:providerId="None" w15:userId="Dr.Nithya Gogat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E4B"/>
    <w:rsid w:val="00022769"/>
    <w:rsid w:val="00035158"/>
    <w:rsid w:val="00041B97"/>
    <w:rsid w:val="00043FD1"/>
    <w:rsid w:val="00054BF5"/>
    <w:rsid w:val="00062FA8"/>
    <w:rsid w:val="000A697E"/>
    <w:rsid w:val="000A75AC"/>
    <w:rsid w:val="000B3C35"/>
    <w:rsid w:val="000B5FD1"/>
    <w:rsid w:val="000D1EA4"/>
    <w:rsid w:val="000D2B82"/>
    <w:rsid w:val="000E6146"/>
    <w:rsid w:val="000F4F33"/>
    <w:rsid w:val="001040B5"/>
    <w:rsid w:val="00117E09"/>
    <w:rsid w:val="001270CB"/>
    <w:rsid w:val="00133358"/>
    <w:rsid w:val="00162413"/>
    <w:rsid w:val="001815B0"/>
    <w:rsid w:val="001E1F42"/>
    <w:rsid w:val="001E65ED"/>
    <w:rsid w:val="001F1BA2"/>
    <w:rsid w:val="002355DC"/>
    <w:rsid w:val="00251703"/>
    <w:rsid w:val="0025280F"/>
    <w:rsid w:val="00256210"/>
    <w:rsid w:val="00260F17"/>
    <w:rsid w:val="00263CE2"/>
    <w:rsid w:val="0026784F"/>
    <w:rsid w:val="00270E1B"/>
    <w:rsid w:val="00273E6B"/>
    <w:rsid w:val="0028292C"/>
    <w:rsid w:val="00303194"/>
    <w:rsid w:val="003122CE"/>
    <w:rsid w:val="00321844"/>
    <w:rsid w:val="00323749"/>
    <w:rsid w:val="00364C95"/>
    <w:rsid w:val="00372716"/>
    <w:rsid w:val="00375DEB"/>
    <w:rsid w:val="0037663E"/>
    <w:rsid w:val="003949E9"/>
    <w:rsid w:val="003969F0"/>
    <w:rsid w:val="003A1629"/>
    <w:rsid w:val="003C07B6"/>
    <w:rsid w:val="003C2854"/>
    <w:rsid w:val="003F2C02"/>
    <w:rsid w:val="00400EDB"/>
    <w:rsid w:val="00406A6E"/>
    <w:rsid w:val="00411FFE"/>
    <w:rsid w:val="00413DA2"/>
    <w:rsid w:val="004165BB"/>
    <w:rsid w:val="00417BE2"/>
    <w:rsid w:val="00424B28"/>
    <w:rsid w:val="00453B10"/>
    <w:rsid w:val="00456DEB"/>
    <w:rsid w:val="00485D45"/>
    <w:rsid w:val="00487DB5"/>
    <w:rsid w:val="004B689E"/>
    <w:rsid w:val="004B6FFE"/>
    <w:rsid w:val="004E6EE6"/>
    <w:rsid w:val="0050074C"/>
    <w:rsid w:val="00502C04"/>
    <w:rsid w:val="0052362F"/>
    <w:rsid w:val="0053151F"/>
    <w:rsid w:val="0055048D"/>
    <w:rsid w:val="00563891"/>
    <w:rsid w:val="00571162"/>
    <w:rsid w:val="00585DF9"/>
    <w:rsid w:val="005B556C"/>
    <w:rsid w:val="005C6092"/>
    <w:rsid w:val="005D2385"/>
    <w:rsid w:val="005E4EA6"/>
    <w:rsid w:val="005F415A"/>
    <w:rsid w:val="00603167"/>
    <w:rsid w:val="00607232"/>
    <w:rsid w:val="00634A6A"/>
    <w:rsid w:val="00671DD3"/>
    <w:rsid w:val="00673B23"/>
    <w:rsid w:val="00673C8C"/>
    <w:rsid w:val="006A0FC7"/>
    <w:rsid w:val="006B2F9D"/>
    <w:rsid w:val="006C3501"/>
    <w:rsid w:val="006E0028"/>
    <w:rsid w:val="006E09E3"/>
    <w:rsid w:val="006F3754"/>
    <w:rsid w:val="006F3D4E"/>
    <w:rsid w:val="007038E9"/>
    <w:rsid w:val="00704A5D"/>
    <w:rsid w:val="00714003"/>
    <w:rsid w:val="00720C6B"/>
    <w:rsid w:val="0072749F"/>
    <w:rsid w:val="0073260B"/>
    <w:rsid w:val="007337A5"/>
    <w:rsid w:val="00734119"/>
    <w:rsid w:val="007355D8"/>
    <w:rsid w:val="007508C2"/>
    <w:rsid w:val="00755F32"/>
    <w:rsid w:val="00757FAE"/>
    <w:rsid w:val="007614F2"/>
    <w:rsid w:val="0077255C"/>
    <w:rsid w:val="007830F5"/>
    <w:rsid w:val="00790FC5"/>
    <w:rsid w:val="007C35B8"/>
    <w:rsid w:val="007C516B"/>
    <w:rsid w:val="007C5947"/>
    <w:rsid w:val="007D355D"/>
    <w:rsid w:val="007D359E"/>
    <w:rsid w:val="007D50C6"/>
    <w:rsid w:val="007E35D9"/>
    <w:rsid w:val="007F0E52"/>
    <w:rsid w:val="007F2E1E"/>
    <w:rsid w:val="008112E4"/>
    <w:rsid w:val="00820A11"/>
    <w:rsid w:val="008606B0"/>
    <w:rsid w:val="00861714"/>
    <w:rsid w:val="00890540"/>
    <w:rsid w:val="008C6ED1"/>
    <w:rsid w:val="008D122F"/>
    <w:rsid w:val="008F6331"/>
    <w:rsid w:val="0090153C"/>
    <w:rsid w:val="00912192"/>
    <w:rsid w:val="0095125D"/>
    <w:rsid w:val="00957939"/>
    <w:rsid w:val="0097552A"/>
    <w:rsid w:val="00975E39"/>
    <w:rsid w:val="00981819"/>
    <w:rsid w:val="0098253A"/>
    <w:rsid w:val="009830EC"/>
    <w:rsid w:val="00990055"/>
    <w:rsid w:val="00995BDB"/>
    <w:rsid w:val="009B4EBE"/>
    <w:rsid w:val="009E0E9A"/>
    <w:rsid w:val="009E34B9"/>
    <w:rsid w:val="00A05D27"/>
    <w:rsid w:val="00A13097"/>
    <w:rsid w:val="00A63837"/>
    <w:rsid w:val="00A87115"/>
    <w:rsid w:val="00A91088"/>
    <w:rsid w:val="00A9417F"/>
    <w:rsid w:val="00AA201F"/>
    <w:rsid w:val="00AA2D27"/>
    <w:rsid w:val="00AC6595"/>
    <w:rsid w:val="00AC7C89"/>
    <w:rsid w:val="00AD64D9"/>
    <w:rsid w:val="00AD6F67"/>
    <w:rsid w:val="00AE146B"/>
    <w:rsid w:val="00AE2FA2"/>
    <w:rsid w:val="00AE6B2F"/>
    <w:rsid w:val="00AF3454"/>
    <w:rsid w:val="00AF5090"/>
    <w:rsid w:val="00AF7754"/>
    <w:rsid w:val="00B017FB"/>
    <w:rsid w:val="00B31E4B"/>
    <w:rsid w:val="00B321E9"/>
    <w:rsid w:val="00B33142"/>
    <w:rsid w:val="00B355DF"/>
    <w:rsid w:val="00B36CCB"/>
    <w:rsid w:val="00B5090A"/>
    <w:rsid w:val="00B57F27"/>
    <w:rsid w:val="00B64369"/>
    <w:rsid w:val="00B76BD1"/>
    <w:rsid w:val="00BA5667"/>
    <w:rsid w:val="00BB709F"/>
    <w:rsid w:val="00BD3FCD"/>
    <w:rsid w:val="00BD4DCE"/>
    <w:rsid w:val="00C02001"/>
    <w:rsid w:val="00C1331A"/>
    <w:rsid w:val="00C437E0"/>
    <w:rsid w:val="00C45D85"/>
    <w:rsid w:val="00C51369"/>
    <w:rsid w:val="00C71E0F"/>
    <w:rsid w:val="00C83CC2"/>
    <w:rsid w:val="00C862E9"/>
    <w:rsid w:val="00C92CC3"/>
    <w:rsid w:val="00CA7B36"/>
    <w:rsid w:val="00CB69E6"/>
    <w:rsid w:val="00CD5DEE"/>
    <w:rsid w:val="00CE268D"/>
    <w:rsid w:val="00CE2924"/>
    <w:rsid w:val="00CE6B38"/>
    <w:rsid w:val="00D02653"/>
    <w:rsid w:val="00D11423"/>
    <w:rsid w:val="00D25A53"/>
    <w:rsid w:val="00D35D39"/>
    <w:rsid w:val="00D541B5"/>
    <w:rsid w:val="00D55A40"/>
    <w:rsid w:val="00D66B25"/>
    <w:rsid w:val="00D739F5"/>
    <w:rsid w:val="00D84BE3"/>
    <w:rsid w:val="00DA2DCF"/>
    <w:rsid w:val="00DB0033"/>
    <w:rsid w:val="00DC7B40"/>
    <w:rsid w:val="00DD4C0A"/>
    <w:rsid w:val="00E27699"/>
    <w:rsid w:val="00E33BE2"/>
    <w:rsid w:val="00E40FF0"/>
    <w:rsid w:val="00E448F1"/>
    <w:rsid w:val="00E53310"/>
    <w:rsid w:val="00E54D9B"/>
    <w:rsid w:val="00E55226"/>
    <w:rsid w:val="00E55544"/>
    <w:rsid w:val="00E6272F"/>
    <w:rsid w:val="00E71315"/>
    <w:rsid w:val="00E72971"/>
    <w:rsid w:val="00E96765"/>
    <w:rsid w:val="00EA2D36"/>
    <w:rsid w:val="00EB5C68"/>
    <w:rsid w:val="00EC14BF"/>
    <w:rsid w:val="00EC56FB"/>
    <w:rsid w:val="00ED2A32"/>
    <w:rsid w:val="00ED6A92"/>
    <w:rsid w:val="00EE7B72"/>
    <w:rsid w:val="00EF0244"/>
    <w:rsid w:val="00EF1897"/>
    <w:rsid w:val="00EF366A"/>
    <w:rsid w:val="00F0083D"/>
    <w:rsid w:val="00F12230"/>
    <w:rsid w:val="00F164E2"/>
    <w:rsid w:val="00F30A35"/>
    <w:rsid w:val="00F46B68"/>
    <w:rsid w:val="00F47EDF"/>
    <w:rsid w:val="00F6213C"/>
    <w:rsid w:val="00F6409E"/>
    <w:rsid w:val="00F6514E"/>
    <w:rsid w:val="00F8786E"/>
    <w:rsid w:val="00F954A0"/>
    <w:rsid w:val="00F97215"/>
    <w:rsid w:val="00FA2B1D"/>
    <w:rsid w:val="00FA2F7D"/>
    <w:rsid w:val="00FA4D62"/>
    <w:rsid w:val="00FA4D73"/>
    <w:rsid w:val="00FB458F"/>
    <w:rsid w:val="00FB748D"/>
    <w:rsid w:val="00FC041C"/>
    <w:rsid w:val="00FC6E04"/>
    <w:rsid w:val="00FD4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9D755"/>
  <w15:docId w15:val="{4366C51A-7B29-4CD8-BFCF-FC28AFD3C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E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71315"/>
    <w:pPr>
      <w:tabs>
        <w:tab w:val="left" w:pos="384"/>
      </w:tabs>
      <w:spacing w:after="240" w:line="240" w:lineRule="auto"/>
      <w:ind w:left="384" w:hanging="384"/>
    </w:pPr>
  </w:style>
  <w:style w:type="table" w:styleId="TableGrid">
    <w:name w:val="Table Grid"/>
    <w:basedOn w:val="TableNormal"/>
    <w:uiPriority w:val="59"/>
    <w:rsid w:val="00B321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321E9"/>
    <w:pPr>
      <w:ind w:left="720"/>
      <w:contextualSpacing/>
    </w:pPr>
  </w:style>
  <w:style w:type="paragraph" w:styleId="BalloonText">
    <w:name w:val="Balloon Text"/>
    <w:basedOn w:val="Normal"/>
    <w:link w:val="BalloonTextChar"/>
    <w:uiPriority w:val="99"/>
    <w:semiHidden/>
    <w:unhideWhenUsed/>
    <w:rsid w:val="002355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55DC"/>
    <w:rPr>
      <w:rFonts w:ascii="Segoe UI" w:hAnsi="Segoe UI" w:cs="Segoe UI"/>
      <w:sz w:val="18"/>
      <w:szCs w:val="18"/>
    </w:rPr>
  </w:style>
  <w:style w:type="character" w:styleId="CommentReference">
    <w:name w:val="annotation reference"/>
    <w:basedOn w:val="DefaultParagraphFont"/>
    <w:uiPriority w:val="99"/>
    <w:semiHidden/>
    <w:unhideWhenUsed/>
    <w:rsid w:val="002355DC"/>
    <w:rPr>
      <w:sz w:val="16"/>
      <w:szCs w:val="16"/>
    </w:rPr>
  </w:style>
  <w:style w:type="paragraph" w:styleId="CommentText">
    <w:name w:val="annotation text"/>
    <w:basedOn w:val="Normal"/>
    <w:link w:val="CommentTextChar"/>
    <w:uiPriority w:val="99"/>
    <w:semiHidden/>
    <w:unhideWhenUsed/>
    <w:rsid w:val="002355DC"/>
    <w:pPr>
      <w:spacing w:line="240" w:lineRule="auto"/>
    </w:pPr>
    <w:rPr>
      <w:sz w:val="20"/>
      <w:szCs w:val="20"/>
    </w:rPr>
  </w:style>
  <w:style w:type="character" w:customStyle="1" w:styleId="CommentTextChar">
    <w:name w:val="Comment Text Char"/>
    <w:basedOn w:val="DefaultParagraphFont"/>
    <w:link w:val="CommentText"/>
    <w:uiPriority w:val="99"/>
    <w:semiHidden/>
    <w:rsid w:val="002355DC"/>
    <w:rPr>
      <w:sz w:val="20"/>
      <w:szCs w:val="20"/>
    </w:rPr>
  </w:style>
  <w:style w:type="paragraph" w:styleId="CommentSubject">
    <w:name w:val="annotation subject"/>
    <w:basedOn w:val="CommentText"/>
    <w:next w:val="CommentText"/>
    <w:link w:val="CommentSubjectChar"/>
    <w:uiPriority w:val="99"/>
    <w:semiHidden/>
    <w:unhideWhenUsed/>
    <w:rsid w:val="002355DC"/>
    <w:rPr>
      <w:b/>
      <w:bCs/>
    </w:rPr>
  </w:style>
  <w:style w:type="character" w:customStyle="1" w:styleId="CommentSubjectChar">
    <w:name w:val="Comment Subject Char"/>
    <w:basedOn w:val="CommentTextChar"/>
    <w:link w:val="CommentSubject"/>
    <w:uiPriority w:val="99"/>
    <w:semiHidden/>
    <w:rsid w:val="002355D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16051</Words>
  <Characters>91495</Characters>
  <Application>Microsoft Office Word</Application>
  <DocSecurity>0</DocSecurity>
  <Lines>762</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Saumil</dc:creator>
  <cp:lastModifiedBy>Admin</cp:lastModifiedBy>
  <cp:revision>2</cp:revision>
  <dcterms:created xsi:type="dcterms:W3CDTF">2018-05-04T13:33:00Z</dcterms:created>
  <dcterms:modified xsi:type="dcterms:W3CDTF">2018-05-04T13:33:00Z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zotero-version="5.0.37"&gt;&lt;session id="eJprGBbN"/&gt;&lt;style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 name="dontAskDelayCitationUpdates" value="true"/&gt;&lt;/prefs&gt;&lt;/data&gt;</vt:lpwstr>
  </property>
</Properties>
</file>