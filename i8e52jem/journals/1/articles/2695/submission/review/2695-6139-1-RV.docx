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48576" w14:textId="77777777" w:rsidR="00CC3163" w:rsidRPr="00CC3163" w:rsidRDefault="00CC3163" w:rsidP="00CC3163">
      <w:pPr>
        <w:spacing w:after="120"/>
        <w:rPr>
          <w:rFonts w:ascii="Times New Roman" w:hAnsi="Times New Roman" w:cs="Times New Roman"/>
          <w:sz w:val="21"/>
          <w:szCs w:val="21"/>
          <w:lang w:eastAsia="en-GB"/>
        </w:rPr>
      </w:pPr>
      <w:commentRangeStart w:id="0"/>
      <w:r w:rsidRPr="00CC3163">
        <w:rPr>
          <w:rFonts w:ascii="Times New Roman" w:hAnsi="Times New Roman" w:cs="Times New Roman"/>
          <w:b/>
          <w:bCs/>
          <w:sz w:val="21"/>
          <w:szCs w:val="21"/>
          <w:lang w:eastAsia="en-GB"/>
        </w:rPr>
        <w:t xml:space="preserve">Increase </w:t>
      </w:r>
      <w:proofErr w:type="gramStart"/>
      <w:r w:rsidRPr="00CC3163">
        <w:rPr>
          <w:rFonts w:ascii="Times New Roman" w:hAnsi="Times New Roman" w:cs="Times New Roman"/>
          <w:b/>
          <w:bCs/>
          <w:sz w:val="21"/>
          <w:szCs w:val="21"/>
          <w:lang w:eastAsia="en-GB"/>
        </w:rPr>
        <w:t>In</w:t>
      </w:r>
      <w:proofErr w:type="gramEnd"/>
      <w:r w:rsidRPr="00CC3163">
        <w:rPr>
          <w:rFonts w:ascii="Times New Roman" w:hAnsi="Times New Roman" w:cs="Times New Roman"/>
          <w:b/>
          <w:bCs/>
          <w:sz w:val="21"/>
          <w:szCs w:val="21"/>
          <w:lang w:eastAsia="en-GB"/>
        </w:rPr>
        <w:t xml:space="preserve"> Cervix Cancer Incidence Among Women Below 50 Years-Of-Age In Sweden. Does HPV vaccination play a role?</w:t>
      </w:r>
      <w:commentRangeEnd w:id="0"/>
      <w:r w:rsidR="009A20E0">
        <w:rPr>
          <w:rStyle w:val="CommentReference"/>
        </w:rPr>
        <w:commentReference w:id="0"/>
      </w:r>
    </w:p>
    <w:p w14:paraId="7050C0E7" w14:textId="77777777" w:rsidR="00CC3163"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sz w:val="18"/>
          <w:szCs w:val="18"/>
          <w:lang w:eastAsia="en-GB"/>
        </w:rPr>
        <w:t xml:space="preserve">Lars </w:t>
      </w:r>
      <w:proofErr w:type="spellStart"/>
      <w:r w:rsidRPr="00CC3163">
        <w:rPr>
          <w:rFonts w:ascii="Times New Roman" w:hAnsi="Times New Roman" w:cs="Times New Roman"/>
          <w:sz w:val="18"/>
          <w:szCs w:val="18"/>
          <w:lang w:eastAsia="en-GB"/>
        </w:rPr>
        <w:t>Andersson</w:t>
      </w:r>
      <w:proofErr w:type="spellEnd"/>
      <w:r w:rsidRPr="00CC3163">
        <w:rPr>
          <w:rFonts w:ascii="Times New Roman" w:hAnsi="Times New Roman" w:cs="Times New Roman"/>
          <w:sz w:val="18"/>
          <w:szCs w:val="18"/>
          <w:lang w:eastAsia="en-GB"/>
        </w:rPr>
        <w:t xml:space="preserve">, Dept. of Physiology &amp; Pharmacology, </w:t>
      </w:r>
      <w:proofErr w:type="spellStart"/>
      <w:r w:rsidRPr="00CC3163">
        <w:rPr>
          <w:rFonts w:ascii="Times New Roman" w:hAnsi="Times New Roman" w:cs="Times New Roman"/>
          <w:sz w:val="18"/>
          <w:szCs w:val="18"/>
          <w:lang w:eastAsia="en-GB"/>
        </w:rPr>
        <w:t>Karolinska</w:t>
      </w:r>
      <w:proofErr w:type="spellEnd"/>
      <w:r w:rsidRPr="00CC3163">
        <w:rPr>
          <w:rFonts w:ascii="Times New Roman" w:hAnsi="Times New Roman" w:cs="Times New Roman"/>
          <w:sz w:val="18"/>
          <w:szCs w:val="18"/>
          <w:lang w:eastAsia="en-GB"/>
        </w:rPr>
        <w:t xml:space="preserve"> </w:t>
      </w:r>
      <w:proofErr w:type="spellStart"/>
      <w:r w:rsidRPr="00CC3163">
        <w:rPr>
          <w:rFonts w:ascii="Times New Roman" w:hAnsi="Times New Roman" w:cs="Times New Roman"/>
          <w:sz w:val="18"/>
          <w:szCs w:val="18"/>
          <w:lang w:eastAsia="en-GB"/>
        </w:rPr>
        <w:t>institutet</w:t>
      </w:r>
      <w:proofErr w:type="spellEnd"/>
      <w:r w:rsidRPr="00CC3163">
        <w:rPr>
          <w:rFonts w:ascii="Times New Roman" w:hAnsi="Times New Roman" w:cs="Times New Roman"/>
          <w:sz w:val="18"/>
          <w:szCs w:val="18"/>
          <w:lang w:eastAsia="en-GB"/>
        </w:rPr>
        <w:t xml:space="preserve">, SE-171 77 </w:t>
      </w:r>
      <w:proofErr w:type="spellStart"/>
      <w:r w:rsidRPr="00CC3163">
        <w:rPr>
          <w:rFonts w:ascii="Times New Roman" w:hAnsi="Times New Roman" w:cs="Times New Roman"/>
          <w:sz w:val="18"/>
          <w:szCs w:val="18"/>
          <w:lang w:eastAsia="en-GB"/>
        </w:rPr>
        <w:t>Solna</w:t>
      </w:r>
      <w:proofErr w:type="spellEnd"/>
      <w:r w:rsidRPr="00CC3163">
        <w:rPr>
          <w:rFonts w:ascii="Times New Roman" w:hAnsi="Times New Roman" w:cs="Times New Roman"/>
          <w:sz w:val="18"/>
          <w:szCs w:val="18"/>
          <w:lang w:eastAsia="en-GB"/>
        </w:rPr>
        <w:t>, Sweden</w:t>
      </w:r>
      <w:r w:rsidRPr="00CC3163">
        <w:rPr>
          <w:rFonts w:ascii="Times New Roman" w:hAnsi="Times New Roman" w:cs="Times New Roman"/>
          <w:sz w:val="18"/>
          <w:szCs w:val="18"/>
          <w:lang w:eastAsia="en-GB"/>
        </w:rPr>
        <w:br/>
        <w:t xml:space="preserve">e-mail: </w:t>
      </w:r>
      <w:hyperlink r:id="rId7" w:history="1">
        <w:r w:rsidRPr="00CC3163">
          <w:rPr>
            <w:rFonts w:ascii="Times New Roman" w:hAnsi="Times New Roman" w:cs="Times New Roman"/>
            <w:color w:val="0079CD"/>
            <w:sz w:val="18"/>
            <w:szCs w:val="18"/>
            <w:u w:val="single"/>
            <w:lang w:eastAsia="en-GB"/>
          </w:rPr>
          <w:t>lars.andersson2@outlook.com</w:t>
        </w:r>
      </w:hyperlink>
      <w:r w:rsidRPr="00CC3163">
        <w:rPr>
          <w:rFonts w:ascii="Times New Roman" w:hAnsi="Times New Roman" w:cs="Times New Roman"/>
          <w:sz w:val="18"/>
          <w:szCs w:val="18"/>
          <w:lang w:eastAsia="en-GB"/>
        </w:rPr>
        <w:br/>
        <w:t>Tel. No.: +46 8 524 800 00</w:t>
      </w:r>
    </w:p>
    <w:p w14:paraId="6505513B" w14:textId="77777777" w:rsidR="00CC3163"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sz w:val="18"/>
          <w:szCs w:val="18"/>
          <w:lang w:eastAsia="en-GB"/>
        </w:rPr>
        <w:t>No competing interest or funding support. Similar work has not been submitted elsewhere. </w:t>
      </w:r>
    </w:p>
    <w:p w14:paraId="180A3341" w14:textId="2E28A728" w:rsidR="00CC3163"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b/>
          <w:bCs/>
          <w:i/>
          <w:iCs/>
          <w:sz w:val="18"/>
          <w:szCs w:val="18"/>
          <w:lang w:eastAsia="en-GB"/>
        </w:rPr>
        <w:t>Abstract</w:t>
      </w:r>
      <w:r w:rsidRPr="00CC3163">
        <w:rPr>
          <w:rFonts w:ascii="Times New Roman" w:hAnsi="Times New Roman" w:cs="Times New Roman"/>
          <w:sz w:val="18"/>
          <w:szCs w:val="18"/>
          <w:lang w:eastAsia="en-GB"/>
        </w:rPr>
        <w:t xml:space="preserve"> </w:t>
      </w:r>
      <w:r w:rsidRPr="00CC3163">
        <w:rPr>
          <w:rFonts w:ascii="Times New Roman" w:hAnsi="Times New Roman" w:cs="Times New Roman"/>
          <w:sz w:val="18"/>
          <w:szCs w:val="18"/>
          <w:lang w:eastAsia="en-GB"/>
        </w:rPr>
        <w:br/>
        <w:t xml:space="preserve">The </w:t>
      </w:r>
      <w:proofErr w:type="spellStart"/>
      <w:r w:rsidRPr="00CC3163">
        <w:rPr>
          <w:rFonts w:ascii="Times New Roman" w:hAnsi="Times New Roman" w:cs="Times New Roman"/>
          <w:sz w:val="18"/>
          <w:szCs w:val="18"/>
          <w:lang w:eastAsia="en-GB"/>
        </w:rPr>
        <w:t>Center</w:t>
      </w:r>
      <w:proofErr w:type="spellEnd"/>
      <w:r w:rsidRPr="00CC3163">
        <w:rPr>
          <w:rFonts w:ascii="Times New Roman" w:hAnsi="Times New Roman" w:cs="Times New Roman"/>
          <w:sz w:val="18"/>
          <w:szCs w:val="18"/>
          <w:lang w:eastAsia="en-GB"/>
        </w:rPr>
        <w:t xml:space="preserve"> for Cervix Cancer Prevention in Sweden has in a year-report (1) noted a large increased incidence of invasive cervix cancer, especially during the two last recorded years, </w:t>
      </w:r>
      <w:commentRangeStart w:id="1"/>
      <w:r w:rsidRPr="00CC3163">
        <w:rPr>
          <w:rFonts w:ascii="Times New Roman" w:hAnsi="Times New Roman" w:cs="Times New Roman"/>
          <w:sz w:val="18"/>
          <w:szCs w:val="18"/>
          <w:lang w:eastAsia="en-GB"/>
        </w:rPr>
        <w:t>2014 and 2015</w:t>
      </w:r>
      <w:commentRangeEnd w:id="1"/>
      <w:r w:rsidR="009A20E0">
        <w:rPr>
          <w:rStyle w:val="CommentReference"/>
        </w:rPr>
        <w:commentReference w:id="1"/>
      </w:r>
      <w:r w:rsidRPr="00CC3163">
        <w:rPr>
          <w:rFonts w:ascii="Times New Roman" w:hAnsi="Times New Roman" w:cs="Times New Roman"/>
          <w:sz w:val="18"/>
          <w:szCs w:val="18"/>
          <w:lang w:eastAsia="en-GB"/>
        </w:rPr>
        <w:t xml:space="preserve">. I </w:t>
      </w:r>
      <w:del w:id="2" w:author="Lars Jørgensen" w:date="2017-11-15T09:31:00Z">
        <w:r w:rsidRPr="00CC3163" w:rsidDel="009A20E0">
          <w:rPr>
            <w:rFonts w:ascii="Times New Roman" w:hAnsi="Times New Roman" w:cs="Times New Roman"/>
            <w:sz w:val="18"/>
            <w:szCs w:val="18"/>
            <w:lang w:eastAsia="en-GB"/>
          </w:rPr>
          <w:delText>have subgrouped</w:delText>
        </w:r>
      </w:del>
      <w:ins w:id="3" w:author="Lars Jørgensen" w:date="2017-11-15T09:31:00Z">
        <w:r w:rsidR="009A20E0">
          <w:rPr>
            <w:rFonts w:ascii="Times New Roman" w:hAnsi="Times New Roman" w:cs="Times New Roman"/>
            <w:sz w:val="18"/>
            <w:szCs w:val="18"/>
            <w:lang w:eastAsia="en-GB"/>
          </w:rPr>
          <w:t>stratified</w:t>
        </w:r>
      </w:ins>
      <w:r w:rsidRPr="00CC3163">
        <w:rPr>
          <w:rFonts w:ascii="Times New Roman" w:hAnsi="Times New Roman" w:cs="Times New Roman"/>
          <w:sz w:val="18"/>
          <w:szCs w:val="18"/>
          <w:lang w:eastAsia="en-GB"/>
        </w:rPr>
        <w:t xml:space="preserve"> the data according to age, using the statistical database of the National Board of Health and Welfare in Sweden. The increase in cervi</w:t>
      </w:r>
      <w:ins w:id="4" w:author="Lars Jørgensen" w:date="2017-11-15T09:32:00Z">
        <w:r w:rsidR="009A20E0">
          <w:rPr>
            <w:rFonts w:ascii="Times New Roman" w:hAnsi="Times New Roman" w:cs="Times New Roman"/>
            <w:sz w:val="18"/>
            <w:szCs w:val="18"/>
            <w:lang w:eastAsia="en-GB"/>
          </w:rPr>
          <w:t>cal</w:t>
        </w:r>
      </w:ins>
      <w:del w:id="5" w:author="Lars Jørgensen" w:date="2017-11-15T09:32:00Z">
        <w:r w:rsidRPr="00CC3163" w:rsidDel="009A20E0">
          <w:rPr>
            <w:rFonts w:ascii="Times New Roman" w:hAnsi="Times New Roman" w:cs="Times New Roman"/>
            <w:sz w:val="18"/>
            <w:szCs w:val="18"/>
            <w:lang w:eastAsia="en-GB"/>
          </w:rPr>
          <w:delText>x</w:delText>
        </w:r>
      </w:del>
      <w:r w:rsidRPr="00CC3163">
        <w:rPr>
          <w:rFonts w:ascii="Times New Roman" w:hAnsi="Times New Roman" w:cs="Times New Roman"/>
          <w:sz w:val="18"/>
          <w:szCs w:val="18"/>
          <w:lang w:eastAsia="en-GB"/>
        </w:rPr>
        <w:t xml:space="preserve"> cancer incidence was shown to be most prominent in women </w:t>
      </w:r>
      <w:ins w:id="6" w:author="Lars Jørgensen" w:date="2017-11-15T09:32:00Z">
        <w:r w:rsidR="009A20E0">
          <w:rPr>
            <w:rFonts w:ascii="Times New Roman" w:hAnsi="Times New Roman" w:cs="Times New Roman"/>
            <w:sz w:val="18"/>
            <w:szCs w:val="18"/>
            <w:lang w:eastAsia="en-GB"/>
          </w:rPr>
          <w:t xml:space="preserve">age </w:t>
        </w:r>
      </w:ins>
      <w:r w:rsidRPr="00CC3163">
        <w:rPr>
          <w:rFonts w:ascii="Times New Roman" w:hAnsi="Times New Roman" w:cs="Times New Roman"/>
          <w:sz w:val="18"/>
          <w:szCs w:val="18"/>
          <w:lang w:eastAsia="en-GB"/>
        </w:rPr>
        <w:t>20-49</w:t>
      </w:r>
      <w:ins w:id="7" w:author="Lars Jørgensen" w:date="2017-11-15T09:32:00Z">
        <w:r w:rsidR="009A20E0">
          <w:rPr>
            <w:rFonts w:ascii="Times New Roman" w:hAnsi="Times New Roman" w:cs="Times New Roman"/>
            <w:sz w:val="18"/>
            <w:szCs w:val="18"/>
            <w:lang w:eastAsia="en-GB"/>
          </w:rPr>
          <w:t xml:space="preserve">, </w:t>
        </w:r>
      </w:ins>
      <w:del w:id="8" w:author="Lars Jørgensen" w:date="2017-11-15T09:32:00Z">
        <w:r w:rsidRPr="00CC3163" w:rsidDel="009A20E0">
          <w:rPr>
            <w:rFonts w:ascii="Times New Roman" w:hAnsi="Times New Roman" w:cs="Times New Roman"/>
            <w:sz w:val="18"/>
            <w:szCs w:val="18"/>
            <w:lang w:eastAsia="en-GB"/>
          </w:rPr>
          <w:delText xml:space="preserve"> years-of-age </w:delText>
        </w:r>
      </w:del>
      <w:r w:rsidRPr="00CC3163">
        <w:rPr>
          <w:rFonts w:ascii="Times New Roman" w:hAnsi="Times New Roman" w:cs="Times New Roman"/>
          <w:sz w:val="18"/>
          <w:szCs w:val="18"/>
          <w:lang w:eastAsia="en-GB"/>
        </w:rPr>
        <w:t xml:space="preserve">while no apparent increase was observed in women above </w:t>
      </w:r>
      <w:ins w:id="9" w:author="Lars Jørgensen" w:date="2017-11-15T09:32:00Z">
        <w:r w:rsidR="009A20E0">
          <w:rPr>
            <w:rFonts w:ascii="Times New Roman" w:hAnsi="Times New Roman" w:cs="Times New Roman"/>
            <w:sz w:val="18"/>
            <w:szCs w:val="18"/>
            <w:lang w:eastAsia="en-GB"/>
          </w:rPr>
          <w:t xml:space="preserve">age </w:t>
        </w:r>
      </w:ins>
      <w:r w:rsidRPr="00CC3163">
        <w:rPr>
          <w:rFonts w:ascii="Times New Roman" w:hAnsi="Times New Roman" w:cs="Times New Roman"/>
          <w:sz w:val="18"/>
          <w:szCs w:val="18"/>
          <w:lang w:eastAsia="en-GB"/>
        </w:rPr>
        <w:t>50</w:t>
      </w:r>
      <w:del w:id="10" w:author="Lars Jørgensen" w:date="2017-11-15T09:32:00Z">
        <w:r w:rsidRPr="00CC3163" w:rsidDel="009A20E0">
          <w:rPr>
            <w:rFonts w:ascii="Times New Roman" w:hAnsi="Times New Roman" w:cs="Times New Roman"/>
            <w:sz w:val="18"/>
            <w:szCs w:val="18"/>
            <w:lang w:eastAsia="en-GB"/>
          </w:rPr>
          <w:delText xml:space="preserve"> years-of-age</w:delText>
        </w:r>
      </w:del>
      <w:r w:rsidRPr="00CC3163">
        <w:rPr>
          <w:rFonts w:ascii="Times New Roman" w:hAnsi="Times New Roman" w:cs="Times New Roman"/>
          <w:sz w:val="18"/>
          <w:szCs w:val="18"/>
          <w:lang w:eastAsia="en-GB"/>
        </w:rPr>
        <w:t xml:space="preserve">. It has earlier been noted by the </w:t>
      </w:r>
      <w:ins w:id="11" w:author="Lars Jørgensen" w:date="2017-11-15T09:32:00Z">
        <w:r w:rsidR="009A20E0">
          <w:rPr>
            <w:rFonts w:ascii="Times New Roman" w:hAnsi="Times New Roman" w:cs="Times New Roman"/>
            <w:sz w:val="18"/>
            <w:szCs w:val="18"/>
            <w:lang w:eastAsia="en-GB"/>
          </w:rPr>
          <w:t>Food and Drug Administration (</w:t>
        </w:r>
      </w:ins>
      <w:r w:rsidRPr="00CC3163">
        <w:rPr>
          <w:rFonts w:ascii="Times New Roman" w:hAnsi="Times New Roman" w:cs="Times New Roman"/>
          <w:sz w:val="18"/>
          <w:szCs w:val="18"/>
          <w:lang w:eastAsia="en-GB"/>
        </w:rPr>
        <w:t>FDA</w:t>
      </w:r>
      <w:ins w:id="12" w:author="Lars Jørgensen" w:date="2017-11-15T09:32:00Z">
        <w:r w:rsidR="009A20E0">
          <w:rPr>
            <w:rFonts w:ascii="Times New Roman" w:hAnsi="Times New Roman" w:cs="Times New Roman"/>
            <w:sz w:val="18"/>
            <w:szCs w:val="18"/>
            <w:lang w:eastAsia="en-GB"/>
          </w:rPr>
          <w:t>)</w:t>
        </w:r>
      </w:ins>
      <w:r w:rsidRPr="00CC3163">
        <w:rPr>
          <w:rFonts w:ascii="Times New Roman" w:hAnsi="Times New Roman" w:cs="Times New Roman"/>
          <w:sz w:val="18"/>
          <w:szCs w:val="18"/>
          <w:lang w:eastAsia="en-GB"/>
        </w:rPr>
        <w:t xml:space="preserve"> that women exposed to </w:t>
      </w:r>
      <w:del w:id="13" w:author="Lars Jørgensen" w:date="2017-11-15T09:32:00Z">
        <w:r w:rsidRPr="00CC3163" w:rsidDel="009A20E0">
          <w:rPr>
            <w:rFonts w:ascii="Times New Roman" w:hAnsi="Times New Roman" w:cs="Times New Roman"/>
            <w:sz w:val="18"/>
            <w:szCs w:val="18"/>
            <w:lang w:eastAsia="en-GB"/>
          </w:rPr>
          <w:delText xml:space="preserve">the </w:delText>
        </w:r>
      </w:del>
      <w:r w:rsidRPr="00CC3163">
        <w:rPr>
          <w:rFonts w:ascii="Times New Roman" w:hAnsi="Times New Roman" w:cs="Times New Roman"/>
          <w:sz w:val="18"/>
          <w:szCs w:val="18"/>
          <w:lang w:eastAsia="en-GB"/>
        </w:rPr>
        <w:t>human papilloma</w:t>
      </w:r>
      <w:del w:id="14" w:author="Lars Jørgensen" w:date="2017-11-15T09:33:00Z">
        <w:r w:rsidRPr="00CC3163" w:rsidDel="009A20E0">
          <w:rPr>
            <w:rFonts w:ascii="Times New Roman" w:hAnsi="Times New Roman" w:cs="Times New Roman"/>
            <w:sz w:val="18"/>
            <w:szCs w:val="18"/>
            <w:lang w:eastAsia="en-GB"/>
          </w:rPr>
          <w:delText xml:space="preserve"> </w:delText>
        </w:r>
      </w:del>
      <w:r w:rsidRPr="00CC3163">
        <w:rPr>
          <w:rFonts w:ascii="Times New Roman" w:hAnsi="Times New Roman" w:cs="Times New Roman"/>
          <w:sz w:val="18"/>
          <w:szCs w:val="18"/>
          <w:lang w:eastAsia="en-GB"/>
        </w:rPr>
        <w:t>virus</w:t>
      </w:r>
      <w:ins w:id="15" w:author="Lars Jørgensen" w:date="2017-11-15T09:33:00Z">
        <w:r w:rsidR="009A20E0">
          <w:rPr>
            <w:rFonts w:ascii="Times New Roman" w:hAnsi="Times New Roman" w:cs="Times New Roman"/>
            <w:sz w:val="18"/>
            <w:szCs w:val="18"/>
            <w:lang w:eastAsia="en-GB"/>
          </w:rPr>
          <w:t>es</w:t>
        </w:r>
      </w:ins>
      <w:r w:rsidRPr="00CC3163">
        <w:rPr>
          <w:rFonts w:ascii="Times New Roman" w:hAnsi="Times New Roman" w:cs="Times New Roman"/>
          <w:sz w:val="18"/>
          <w:szCs w:val="18"/>
          <w:lang w:eastAsia="en-GB"/>
        </w:rPr>
        <w:t xml:space="preserve"> (HPV) prior to </w:t>
      </w:r>
      <w:ins w:id="16" w:author="Lars Jørgensen" w:date="2017-11-15T09:33:00Z">
        <w:r w:rsidR="009A20E0">
          <w:rPr>
            <w:rFonts w:ascii="Times New Roman" w:hAnsi="Times New Roman" w:cs="Times New Roman"/>
            <w:sz w:val="18"/>
            <w:szCs w:val="18"/>
            <w:lang w:eastAsia="en-GB"/>
          </w:rPr>
          <w:t xml:space="preserve">HPV </w:t>
        </w:r>
      </w:ins>
      <w:r w:rsidRPr="00CC3163">
        <w:rPr>
          <w:rFonts w:ascii="Times New Roman" w:hAnsi="Times New Roman" w:cs="Times New Roman"/>
          <w:sz w:val="18"/>
          <w:szCs w:val="18"/>
          <w:lang w:eastAsia="en-GB"/>
        </w:rPr>
        <w:t xml:space="preserve">vaccination had a </w:t>
      </w:r>
      <w:del w:id="17" w:author="Lars Jørgensen" w:date="2017-11-15T09:33:00Z">
        <w:r w:rsidRPr="00CC3163" w:rsidDel="009A20E0">
          <w:rPr>
            <w:rFonts w:ascii="Times New Roman" w:hAnsi="Times New Roman" w:cs="Times New Roman"/>
            <w:sz w:val="18"/>
            <w:szCs w:val="18"/>
            <w:lang w:eastAsia="en-GB"/>
          </w:rPr>
          <w:delText xml:space="preserve">more </w:delText>
        </w:r>
      </w:del>
      <w:ins w:id="18" w:author="Lars Jørgensen" w:date="2017-11-15T09:33:00Z">
        <w:r w:rsidR="009A20E0">
          <w:rPr>
            <w:rFonts w:ascii="Times New Roman" w:hAnsi="Times New Roman" w:cs="Times New Roman"/>
            <w:sz w:val="18"/>
            <w:szCs w:val="18"/>
            <w:lang w:eastAsia="en-GB"/>
          </w:rPr>
          <w:t>less</w:t>
        </w:r>
        <w:r w:rsidR="009A20E0" w:rsidRPr="00CC3163">
          <w:rPr>
            <w:rFonts w:ascii="Times New Roman" w:hAnsi="Times New Roman" w:cs="Times New Roman"/>
            <w:sz w:val="18"/>
            <w:szCs w:val="18"/>
            <w:lang w:eastAsia="en-GB"/>
          </w:rPr>
          <w:t xml:space="preserve"> </w:t>
        </w:r>
      </w:ins>
      <w:del w:id="19" w:author="Lars Jørgensen" w:date="2017-11-15T09:33:00Z">
        <w:r w:rsidRPr="00CC3163" w:rsidDel="009A20E0">
          <w:rPr>
            <w:rFonts w:ascii="Times New Roman" w:hAnsi="Times New Roman" w:cs="Times New Roman"/>
            <w:sz w:val="18"/>
            <w:szCs w:val="18"/>
            <w:lang w:eastAsia="en-GB"/>
          </w:rPr>
          <w:delText>un</w:delText>
        </w:r>
      </w:del>
      <w:proofErr w:type="spellStart"/>
      <w:r w:rsidRPr="00CC3163">
        <w:rPr>
          <w:rFonts w:ascii="Times New Roman" w:hAnsi="Times New Roman" w:cs="Times New Roman"/>
          <w:sz w:val="18"/>
          <w:szCs w:val="18"/>
          <w:lang w:eastAsia="en-GB"/>
        </w:rPr>
        <w:t>favorable</w:t>
      </w:r>
      <w:proofErr w:type="spellEnd"/>
      <w:r w:rsidRPr="00CC3163">
        <w:rPr>
          <w:rFonts w:ascii="Times New Roman" w:hAnsi="Times New Roman" w:cs="Times New Roman"/>
          <w:sz w:val="18"/>
          <w:szCs w:val="18"/>
          <w:lang w:eastAsia="en-GB"/>
        </w:rPr>
        <w:t xml:space="preserve"> outcome than </w:t>
      </w:r>
      <w:del w:id="20" w:author="Lars Jørgensen" w:date="2017-11-15T09:33:00Z">
        <w:r w:rsidRPr="00CC3163" w:rsidDel="009A20E0">
          <w:rPr>
            <w:rFonts w:ascii="Times New Roman" w:hAnsi="Times New Roman" w:cs="Times New Roman"/>
            <w:sz w:val="18"/>
            <w:szCs w:val="18"/>
            <w:lang w:eastAsia="en-GB"/>
          </w:rPr>
          <w:delText xml:space="preserve">placebo </w:delText>
        </w:r>
      </w:del>
      <w:ins w:id="21" w:author="Lars Jørgensen" w:date="2017-11-15T09:33:00Z">
        <w:r w:rsidR="009A20E0">
          <w:rPr>
            <w:rFonts w:ascii="Times New Roman" w:hAnsi="Times New Roman" w:cs="Times New Roman"/>
            <w:sz w:val="18"/>
            <w:szCs w:val="18"/>
            <w:lang w:eastAsia="en-GB"/>
          </w:rPr>
          <w:t>the</w:t>
        </w:r>
        <w:r w:rsidR="009A20E0" w:rsidRPr="00CC3163">
          <w:rPr>
            <w:rFonts w:ascii="Times New Roman" w:hAnsi="Times New Roman" w:cs="Times New Roman"/>
            <w:sz w:val="18"/>
            <w:szCs w:val="18"/>
            <w:lang w:eastAsia="en-GB"/>
          </w:rPr>
          <w:t xml:space="preserve"> </w:t>
        </w:r>
      </w:ins>
      <w:r w:rsidRPr="00CC3163">
        <w:rPr>
          <w:rFonts w:ascii="Times New Roman" w:hAnsi="Times New Roman" w:cs="Times New Roman"/>
          <w:sz w:val="18"/>
          <w:szCs w:val="18"/>
          <w:lang w:eastAsia="en-GB"/>
        </w:rPr>
        <w:t xml:space="preserve">controls. </w:t>
      </w:r>
      <w:commentRangeStart w:id="22"/>
      <w:r w:rsidRPr="00CC3163">
        <w:rPr>
          <w:rFonts w:ascii="Times New Roman" w:hAnsi="Times New Roman" w:cs="Times New Roman"/>
          <w:sz w:val="18"/>
          <w:szCs w:val="18"/>
          <w:lang w:eastAsia="en-GB"/>
        </w:rPr>
        <w:t>The possibility that HPV vaccination could play a role for the increase in cervi</w:t>
      </w:r>
      <w:ins w:id="23" w:author="Lars Jørgensen" w:date="2017-11-15T09:33:00Z">
        <w:r w:rsidR="009A20E0">
          <w:rPr>
            <w:rFonts w:ascii="Times New Roman" w:hAnsi="Times New Roman" w:cs="Times New Roman"/>
            <w:sz w:val="18"/>
            <w:szCs w:val="18"/>
            <w:lang w:eastAsia="en-GB"/>
          </w:rPr>
          <w:t>cal</w:t>
        </w:r>
      </w:ins>
      <w:del w:id="24" w:author="Lars Jørgensen" w:date="2017-11-15T09:33:00Z">
        <w:r w:rsidRPr="00CC3163" w:rsidDel="009A20E0">
          <w:rPr>
            <w:rFonts w:ascii="Times New Roman" w:hAnsi="Times New Roman" w:cs="Times New Roman"/>
            <w:sz w:val="18"/>
            <w:szCs w:val="18"/>
            <w:lang w:eastAsia="en-GB"/>
          </w:rPr>
          <w:delText>x</w:delText>
        </w:r>
      </w:del>
      <w:r w:rsidRPr="00CC3163">
        <w:rPr>
          <w:rFonts w:ascii="Times New Roman" w:hAnsi="Times New Roman" w:cs="Times New Roman"/>
          <w:sz w:val="18"/>
          <w:szCs w:val="18"/>
          <w:lang w:eastAsia="en-GB"/>
        </w:rPr>
        <w:t xml:space="preserve"> cancer incidence by activating cervix cancer disease in women previously exposed to HPV is discussed</w:t>
      </w:r>
      <w:commentRangeEnd w:id="22"/>
      <w:r w:rsidR="009A20E0">
        <w:rPr>
          <w:rStyle w:val="CommentReference"/>
        </w:rPr>
        <w:commentReference w:id="22"/>
      </w:r>
      <w:r w:rsidRPr="00CC3163">
        <w:rPr>
          <w:rFonts w:ascii="Times New Roman" w:hAnsi="Times New Roman" w:cs="Times New Roman"/>
          <w:sz w:val="18"/>
          <w:szCs w:val="18"/>
          <w:lang w:eastAsia="en-GB"/>
        </w:rPr>
        <w:t>. </w:t>
      </w:r>
    </w:p>
    <w:p w14:paraId="08307CE5" w14:textId="1209D73B" w:rsidR="009A20E0"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b/>
          <w:bCs/>
          <w:i/>
          <w:iCs/>
          <w:sz w:val="18"/>
          <w:szCs w:val="18"/>
          <w:lang w:eastAsia="en-GB"/>
        </w:rPr>
        <w:t>Main Article</w:t>
      </w:r>
      <w:r w:rsidRPr="00CC3163">
        <w:rPr>
          <w:rFonts w:ascii="Times New Roman" w:hAnsi="Times New Roman" w:cs="Times New Roman"/>
          <w:sz w:val="18"/>
          <w:szCs w:val="18"/>
          <w:lang w:eastAsia="en-GB"/>
        </w:rPr>
        <w:br/>
        <w:t xml:space="preserve">The </w:t>
      </w:r>
      <w:proofErr w:type="spellStart"/>
      <w:r w:rsidRPr="00CC3163">
        <w:rPr>
          <w:rFonts w:ascii="Times New Roman" w:hAnsi="Times New Roman" w:cs="Times New Roman"/>
          <w:sz w:val="18"/>
          <w:szCs w:val="18"/>
          <w:lang w:eastAsia="en-GB"/>
        </w:rPr>
        <w:t>Center</w:t>
      </w:r>
      <w:proofErr w:type="spellEnd"/>
      <w:r w:rsidRPr="00CC3163">
        <w:rPr>
          <w:rFonts w:ascii="Times New Roman" w:hAnsi="Times New Roman" w:cs="Times New Roman"/>
          <w:sz w:val="18"/>
          <w:szCs w:val="18"/>
          <w:lang w:eastAsia="en-GB"/>
        </w:rPr>
        <w:t xml:space="preserve"> for Cervix Cancer Prevention in Sweden </w:t>
      </w:r>
      <w:del w:id="25" w:author="Lars Jørgensen" w:date="2017-11-15T09:34:00Z">
        <w:r w:rsidRPr="00CC3163" w:rsidDel="009A20E0">
          <w:rPr>
            <w:rFonts w:ascii="Times New Roman" w:hAnsi="Times New Roman" w:cs="Times New Roman"/>
            <w:sz w:val="18"/>
            <w:szCs w:val="18"/>
            <w:lang w:eastAsia="en-GB"/>
          </w:rPr>
          <w:delText xml:space="preserve">has </w:delText>
        </w:r>
      </w:del>
      <w:ins w:id="26" w:author="Lars Jørgensen" w:date="2017-11-15T09:34:00Z">
        <w:r w:rsidR="009A20E0">
          <w:rPr>
            <w:rFonts w:ascii="Times New Roman" w:hAnsi="Times New Roman" w:cs="Times New Roman"/>
            <w:sz w:val="18"/>
            <w:szCs w:val="18"/>
            <w:lang w:eastAsia="en-GB"/>
          </w:rPr>
          <w:t>noted</w:t>
        </w:r>
        <w:r w:rsidR="009A20E0" w:rsidRPr="00CC3163">
          <w:rPr>
            <w:rFonts w:ascii="Times New Roman" w:hAnsi="Times New Roman" w:cs="Times New Roman"/>
            <w:sz w:val="18"/>
            <w:szCs w:val="18"/>
            <w:lang w:eastAsia="en-GB"/>
          </w:rPr>
          <w:t xml:space="preserve"> </w:t>
        </w:r>
      </w:ins>
      <w:r w:rsidRPr="00CC3163">
        <w:rPr>
          <w:rFonts w:ascii="Times New Roman" w:hAnsi="Times New Roman" w:cs="Times New Roman"/>
          <w:sz w:val="18"/>
          <w:szCs w:val="18"/>
          <w:lang w:eastAsia="en-GB"/>
        </w:rPr>
        <w:t xml:space="preserve">in a year-report (1) </w:t>
      </w:r>
      <w:del w:id="27" w:author="Lars Jørgensen" w:date="2017-11-15T09:34:00Z">
        <w:r w:rsidRPr="00CC3163" w:rsidDel="009A20E0">
          <w:rPr>
            <w:rFonts w:ascii="Times New Roman" w:hAnsi="Times New Roman" w:cs="Times New Roman"/>
            <w:sz w:val="18"/>
            <w:szCs w:val="18"/>
            <w:lang w:eastAsia="en-GB"/>
          </w:rPr>
          <w:delText xml:space="preserve">noted </w:delText>
        </w:r>
      </w:del>
      <w:r w:rsidRPr="00CC3163">
        <w:rPr>
          <w:rFonts w:ascii="Times New Roman" w:hAnsi="Times New Roman" w:cs="Times New Roman"/>
          <w:sz w:val="18"/>
          <w:szCs w:val="18"/>
          <w:lang w:eastAsia="en-GB"/>
        </w:rPr>
        <w:t>a large increase</w:t>
      </w:r>
      <w:ins w:id="28" w:author="Lars Jørgensen" w:date="2017-11-15T09:35:00Z">
        <w:r w:rsidR="009A20E0">
          <w:rPr>
            <w:rFonts w:ascii="Times New Roman" w:hAnsi="Times New Roman" w:cs="Times New Roman"/>
            <w:sz w:val="18"/>
            <w:szCs w:val="18"/>
            <w:lang w:eastAsia="en-GB"/>
          </w:rPr>
          <w:t xml:space="preserve"> in cervical cancer</w:t>
        </w:r>
      </w:ins>
      <w:del w:id="29" w:author="Lars Jørgensen" w:date="2017-11-15T09:35:00Z">
        <w:r w:rsidRPr="00CC3163" w:rsidDel="009A20E0">
          <w:rPr>
            <w:rFonts w:ascii="Times New Roman" w:hAnsi="Times New Roman" w:cs="Times New Roman"/>
            <w:sz w:val="18"/>
            <w:szCs w:val="18"/>
            <w:lang w:eastAsia="en-GB"/>
          </w:rPr>
          <w:delText>d</w:delText>
        </w:r>
      </w:del>
      <w:r w:rsidRPr="00CC3163">
        <w:rPr>
          <w:rFonts w:ascii="Times New Roman" w:hAnsi="Times New Roman" w:cs="Times New Roman"/>
          <w:sz w:val="18"/>
          <w:szCs w:val="18"/>
          <w:lang w:eastAsia="en-GB"/>
        </w:rPr>
        <w:t xml:space="preserve"> incidence</w:t>
      </w:r>
      <w:del w:id="30" w:author="Lars Jørgensen" w:date="2017-11-15T09:35:00Z">
        <w:r w:rsidRPr="00CC3163" w:rsidDel="009A20E0">
          <w:rPr>
            <w:rFonts w:ascii="Times New Roman" w:hAnsi="Times New Roman" w:cs="Times New Roman"/>
            <w:sz w:val="18"/>
            <w:szCs w:val="18"/>
            <w:lang w:eastAsia="en-GB"/>
          </w:rPr>
          <w:delText xml:space="preserve"> of invasive cervix cancer</w:delText>
        </w:r>
      </w:del>
      <w:r w:rsidRPr="00CC3163">
        <w:rPr>
          <w:rFonts w:ascii="Times New Roman" w:hAnsi="Times New Roman" w:cs="Times New Roman"/>
          <w:sz w:val="18"/>
          <w:szCs w:val="18"/>
          <w:lang w:eastAsia="en-GB"/>
        </w:rPr>
        <w:t xml:space="preserve">, </w:t>
      </w:r>
      <w:commentRangeStart w:id="31"/>
      <w:r w:rsidRPr="00CC3163">
        <w:rPr>
          <w:rFonts w:ascii="Times New Roman" w:hAnsi="Times New Roman" w:cs="Times New Roman"/>
          <w:sz w:val="18"/>
          <w:szCs w:val="18"/>
          <w:lang w:eastAsia="en-GB"/>
        </w:rPr>
        <w:t xml:space="preserve">especially during the two last recorded years, 2014 and 2015. A continuing rise of 1.7 % yearly since 2005 has been observed. The increase in cervical cancer was statistically significant (p=0.03). </w:t>
      </w:r>
      <w:commentRangeEnd w:id="31"/>
      <w:r w:rsidR="009A20E0">
        <w:rPr>
          <w:rStyle w:val="CommentReference"/>
        </w:rPr>
        <w:commentReference w:id="31"/>
      </w:r>
      <w:r w:rsidRPr="00CC3163">
        <w:rPr>
          <w:rFonts w:ascii="Times New Roman" w:hAnsi="Times New Roman" w:cs="Times New Roman"/>
          <w:sz w:val="18"/>
          <w:szCs w:val="18"/>
          <w:lang w:eastAsia="en-GB"/>
        </w:rPr>
        <w:t xml:space="preserve">The information was based on data from the statistical database managed by the National Board of Health and Welfare in Sweden. The author of the report suggested that it is important to track the causes of these major changes. </w:t>
      </w:r>
      <w:commentRangeStart w:id="32"/>
      <w:del w:id="33" w:author="Lars Jørgensen" w:date="2017-11-15T09:41:00Z">
        <w:r w:rsidRPr="00CC3163" w:rsidDel="00115EF3">
          <w:rPr>
            <w:rFonts w:ascii="Times New Roman" w:hAnsi="Times New Roman" w:cs="Times New Roman"/>
            <w:sz w:val="18"/>
            <w:szCs w:val="18"/>
            <w:lang w:eastAsia="en-GB"/>
          </w:rPr>
          <w:delText xml:space="preserve">Data, therefore, need to be further analyzed. </w:delText>
        </w:r>
      </w:del>
      <w:r w:rsidRPr="00CC3163">
        <w:rPr>
          <w:rFonts w:ascii="Times New Roman" w:hAnsi="Times New Roman" w:cs="Times New Roman"/>
          <w:sz w:val="18"/>
          <w:szCs w:val="18"/>
          <w:lang w:eastAsia="en-GB"/>
        </w:rPr>
        <w:t xml:space="preserve">Clinical stage in the diagnosis and histological type of cervical cancer, as well as changes in different quality parameters in the screening program, need to be considered. </w:t>
      </w:r>
      <w:commentRangeEnd w:id="32"/>
      <w:r w:rsidR="00BC3B4C">
        <w:rPr>
          <w:rStyle w:val="CommentReference"/>
        </w:rPr>
        <w:commentReference w:id="32"/>
      </w:r>
      <w:r w:rsidRPr="00CC3163">
        <w:rPr>
          <w:rFonts w:ascii="Times New Roman" w:hAnsi="Times New Roman" w:cs="Times New Roman"/>
          <w:sz w:val="18"/>
          <w:szCs w:val="18"/>
          <w:lang w:eastAsia="en-GB"/>
        </w:rPr>
        <w:t xml:space="preserve">However, </w:t>
      </w:r>
      <w:del w:id="34" w:author="Lars Jørgensen" w:date="2017-11-15T09:42:00Z">
        <w:r w:rsidRPr="00CC3163" w:rsidDel="00BC3B4C">
          <w:rPr>
            <w:rFonts w:ascii="Times New Roman" w:hAnsi="Times New Roman" w:cs="Times New Roman"/>
            <w:sz w:val="18"/>
            <w:szCs w:val="18"/>
            <w:lang w:eastAsia="en-GB"/>
          </w:rPr>
          <w:delText xml:space="preserve">at present </w:delText>
        </w:r>
      </w:del>
      <w:r w:rsidRPr="00CC3163">
        <w:rPr>
          <w:rFonts w:ascii="Times New Roman" w:hAnsi="Times New Roman" w:cs="Times New Roman"/>
          <w:sz w:val="18"/>
          <w:szCs w:val="18"/>
          <w:lang w:eastAsia="en-GB"/>
        </w:rPr>
        <w:t xml:space="preserve">no </w:t>
      </w:r>
      <w:ins w:id="35" w:author="Lars Jørgensen" w:date="2017-11-15T09:42:00Z">
        <w:r w:rsidR="00BC3B4C">
          <w:rPr>
            <w:rFonts w:ascii="Times New Roman" w:hAnsi="Times New Roman" w:cs="Times New Roman"/>
            <w:sz w:val="18"/>
            <w:szCs w:val="18"/>
            <w:lang w:eastAsia="en-GB"/>
          </w:rPr>
          <w:t xml:space="preserve">possible </w:t>
        </w:r>
      </w:ins>
      <w:r w:rsidRPr="00CC3163">
        <w:rPr>
          <w:rFonts w:ascii="Times New Roman" w:hAnsi="Times New Roman" w:cs="Times New Roman"/>
          <w:sz w:val="18"/>
          <w:szCs w:val="18"/>
          <w:lang w:eastAsia="en-GB"/>
        </w:rPr>
        <w:t>explanations were given for the increase in cervi</w:t>
      </w:r>
      <w:ins w:id="36" w:author="Lars Jørgensen" w:date="2017-11-15T09:42:00Z">
        <w:r w:rsidR="00BC3B4C">
          <w:rPr>
            <w:rFonts w:ascii="Times New Roman" w:hAnsi="Times New Roman" w:cs="Times New Roman"/>
            <w:sz w:val="18"/>
            <w:szCs w:val="18"/>
            <w:lang w:eastAsia="en-GB"/>
          </w:rPr>
          <w:t>cal</w:t>
        </w:r>
      </w:ins>
      <w:del w:id="37" w:author="Lars Jørgensen" w:date="2017-11-15T09:42:00Z">
        <w:r w:rsidRPr="00CC3163" w:rsidDel="00BC3B4C">
          <w:rPr>
            <w:rFonts w:ascii="Times New Roman" w:hAnsi="Times New Roman" w:cs="Times New Roman"/>
            <w:sz w:val="18"/>
            <w:szCs w:val="18"/>
            <w:lang w:eastAsia="en-GB"/>
          </w:rPr>
          <w:delText>x</w:delText>
        </w:r>
      </w:del>
      <w:r w:rsidRPr="00CC3163">
        <w:rPr>
          <w:rFonts w:ascii="Times New Roman" w:hAnsi="Times New Roman" w:cs="Times New Roman"/>
          <w:sz w:val="18"/>
          <w:szCs w:val="18"/>
          <w:lang w:eastAsia="en-GB"/>
        </w:rPr>
        <w:t xml:space="preserve"> cancer incidence by the </w:t>
      </w:r>
      <w:proofErr w:type="spellStart"/>
      <w:r w:rsidRPr="00CC3163">
        <w:rPr>
          <w:rFonts w:ascii="Times New Roman" w:hAnsi="Times New Roman" w:cs="Times New Roman"/>
          <w:sz w:val="18"/>
          <w:szCs w:val="18"/>
          <w:lang w:eastAsia="en-GB"/>
        </w:rPr>
        <w:t>Center</w:t>
      </w:r>
      <w:proofErr w:type="spellEnd"/>
      <w:r w:rsidRPr="00CC3163">
        <w:rPr>
          <w:rFonts w:ascii="Times New Roman" w:hAnsi="Times New Roman" w:cs="Times New Roman"/>
          <w:sz w:val="18"/>
          <w:szCs w:val="18"/>
          <w:lang w:eastAsia="en-GB"/>
        </w:rPr>
        <w:t xml:space="preserve"> of Cervix Cancer in their year-report.</w:t>
      </w:r>
    </w:p>
    <w:p w14:paraId="3F5DD139" w14:textId="041D1C1C" w:rsidR="00CC3163" w:rsidRPr="00CC3163" w:rsidRDefault="00BC3B4C" w:rsidP="00CC3163">
      <w:pPr>
        <w:spacing w:after="120"/>
        <w:rPr>
          <w:rFonts w:ascii="Times New Roman" w:hAnsi="Times New Roman" w:cs="Times New Roman"/>
          <w:sz w:val="18"/>
          <w:szCs w:val="18"/>
          <w:lang w:eastAsia="en-GB"/>
        </w:rPr>
      </w:pPr>
      <w:ins w:id="38" w:author="Lars Jørgensen" w:date="2017-11-15T09:44:00Z">
        <w:r>
          <w:rPr>
            <w:rFonts w:ascii="Times New Roman" w:hAnsi="Times New Roman" w:cs="Times New Roman"/>
            <w:sz w:val="18"/>
            <w:szCs w:val="18"/>
            <w:lang w:eastAsia="en-GB"/>
          </w:rPr>
          <w:t xml:space="preserve">When the data was </w:t>
        </w:r>
      </w:ins>
      <w:del w:id="39" w:author="Lars Jørgensen" w:date="2017-11-15T09:44:00Z">
        <w:r w:rsidR="00CC3163" w:rsidRPr="00CC3163" w:rsidDel="00BC3B4C">
          <w:rPr>
            <w:rFonts w:ascii="Times New Roman" w:hAnsi="Times New Roman" w:cs="Times New Roman"/>
            <w:sz w:val="18"/>
            <w:szCs w:val="18"/>
            <w:lang w:eastAsia="en-GB"/>
          </w:rPr>
          <w:delText xml:space="preserve">To better understand possible reasons for the increase in cervix cancer incidence, I </w:delText>
        </w:r>
      </w:del>
      <w:del w:id="40" w:author="Lars Jørgensen" w:date="2017-11-15T09:43:00Z">
        <w:r w:rsidR="00CC3163" w:rsidRPr="00CC3163" w:rsidDel="00BC3B4C">
          <w:rPr>
            <w:rFonts w:ascii="Times New Roman" w:hAnsi="Times New Roman" w:cs="Times New Roman"/>
            <w:sz w:val="18"/>
            <w:szCs w:val="18"/>
            <w:lang w:eastAsia="en-GB"/>
          </w:rPr>
          <w:delText xml:space="preserve">have subgrouped </w:delText>
        </w:r>
      </w:del>
      <w:ins w:id="41" w:author="Lars Jørgensen" w:date="2017-11-15T09:43:00Z">
        <w:r>
          <w:rPr>
            <w:rFonts w:ascii="Times New Roman" w:hAnsi="Times New Roman" w:cs="Times New Roman"/>
            <w:sz w:val="18"/>
            <w:szCs w:val="18"/>
            <w:lang w:eastAsia="en-GB"/>
          </w:rPr>
          <w:t xml:space="preserve">stratified </w:t>
        </w:r>
      </w:ins>
      <w:del w:id="42" w:author="Lars Jørgensen" w:date="2017-11-15T09:44:00Z">
        <w:r w:rsidR="00CC3163" w:rsidRPr="00CC3163" w:rsidDel="00BC3B4C">
          <w:rPr>
            <w:rFonts w:ascii="Times New Roman" w:hAnsi="Times New Roman" w:cs="Times New Roman"/>
            <w:sz w:val="18"/>
            <w:szCs w:val="18"/>
            <w:lang w:eastAsia="en-GB"/>
          </w:rPr>
          <w:delText xml:space="preserve">the data </w:delText>
        </w:r>
      </w:del>
      <w:r w:rsidR="00CC3163" w:rsidRPr="00CC3163">
        <w:rPr>
          <w:rFonts w:ascii="Times New Roman" w:hAnsi="Times New Roman" w:cs="Times New Roman"/>
          <w:sz w:val="18"/>
          <w:szCs w:val="18"/>
          <w:lang w:eastAsia="en-GB"/>
        </w:rPr>
        <w:t>according to age, using the statistical database of the National Board of Health and Welfare</w:t>
      </w:r>
      <w:ins w:id="43" w:author="Lars Jørgensen" w:date="2017-11-15T09:44:00Z">
        <w:r>
          <w:rPr>
            <w:rFonts w:ascii="Times New Roman" w:hAnsi="Times New Roman" w:cs="Times New Roman"/>
            <w:sz w:val="18"/>
            <w:szCs w:val="18"/>
            <w:lang w:eastAsia="en-GB"/>
          </w:rPr>
          <w:t>, t</w:t>
        </w:r>
      </w:ins>
      <w:del w:id="44" w:author="Lars Jørgensen" w:date="2017-11-15T09:44:00Z">
        <w:r w:rsidR="00CC3163" w:rsidRPr="00CC3163" w:rsidDel="00BC3B4C">
          <w:rPr>
            <w:rFonts w:ascii="Times New Roman" w:hAnsi="Times New Roman" w:cs="Times New Roman"/>
            <w:sz w:val="18"/>
            <w:szCs w:val="18"/>
            <w:lang w:eastAsia="en-GB"/>
          </w:rPr>
          <w:delText>. T</w:delText>
        </w:r>
      </w:del>
      <w:r w:rsidR="00CC3163" w:rsidRPr="00CC3163">
        <w:rPr>
          <w:rFonts w:ascii="Times New Roman" w:hAnsi="Times New Roman" w:cs="Times New Roman"/>
          <w:sz w:val="18"/>
          <w:szCs w:val="18"/>
          <w:lang w:eastAsia="en-GB"/>
        </w:rPr>
        <w:t>he increase in cervi</w:t>
      </w:r>
      <w:ins w:id="45" w:author="Lars Jørgensen" w:date="2017-11-15T09:43:00Z">
        <w:r>
          <w:rPr>
            <w:rFonts w:ascii="Times New Roman" w:hAnsi="Times New Roman" w:cs="Times New Roman"/>
            <w:sz w:val="18"/>
            <w:szCs w:val="18"/>
            <w:lang w:eastAsia="en-GB"/>
          </w:rPr>
          <w:t>cal</w:t>
        </w:r>
      </w:ins>
      <w:del w:id="46" w:author="Lars Jørgensen" w:date="2017-11-15T09:43:00Z">
        <w:r w:rsidR="00CC3163" w:rsidRPr="00CC3163" w:rsidDel="00BC3B4C">
          <w:rPr>
            <w:rFonts w:ascii="Times New Roman" w:hAnsi="Times New Roman" w:cs="Times New Roman"/>
            <w:sz w:val="18"/>
            <w:szCs w:val="18"/>
            <w:lang w:eastAsia="en-GB"/>
          </w:rPr>
          <w:delText>x</w:delText>
        </w:r>
      </w:del>
      <w:r w:rsidR="00CC3163" w:rsidRPr="00CC3163">
        <w:rPr>
          <w:rFonts w:ascii="Times New Roman" w:hAnsi="Times New Roman" w:cs="Times New Roman"/>
          <w:sz w:val="18"/>
          <w:szCs w:val="18"/>
          <w:lang w:eastAsia="en-GB"/>
        </w:rPr>
        <w:t xml:space="preserve"> cancer incidence was shown to be most prominent in women </w:t>
      </w:r>
      <w:ins w:id="47" w:author="Lars Jørgensen" w:date="2017-11-15T09:45:00Z">
        <w:r>
          <w:rPr>
            <w:rFonts w:ascii="Times New Roman" w:hAnsi="Times New Roman" w:cs="Times New Roman"/>
            <w:sz w:val="18"/>
            <w:szCs w:val="18"/>
            <w:lang w:eastAsia="en-GB"/>
          </w:rPr>
          <w:t xml:space="preserve">age </w:t>
        </w:r>
      </w:ins>
      <w:r w:rsidR="00CC3163" w:rsidRPr="00CC3163">
        <w:rPr>
          <w:rFonts w:ascii="Times New Roman" w:hAnsi="Times New Roman" w:cs="Times New Roman"/>
          <w:sz w:val="18"/>
          <w:szCs w:val="18"/>
          <w:lang w:eastAsia="en-GB"/>
        </w:rPr>
        <w:t xml:space="preserve">20-49 </w:t>
      </w:r>
      <w:del w:id="48" w:author="Lars Jørgensen" w:date="2017-11-15T09:45:00Z">
        <w:r w:rsidR="00CC3163" w:rsidRPr="00CC3163" w:rsidDel="00BC3B4C">
          <w:rPr>
            <w:rFonts w:ascii="Times New Roman" w:hAnsi="Times New Roman" w:cs="Times New Roman"/>
            <w:sz w:val="18"/>
            <w:szCs w:val="18"/>
            <w:lang w:eastAsia="en-GB"/>
          </w:rPr>
          <w:delText xml:space="preserve">years-of-age </w:delText>
        </w:r>
      </w:del>
      <w:r w:rsidR="00CC3163" w:rsidRPr="00CC3163">
        <w:rPr>
          <w:rFonts w:ascii="Times New Roman" w:hAnsi="Times New Roman" w:cs="Times New Roman"/>
          <w:sz w:val="18"/>
          <w:szCs w:val="18"/>
          <w:lang w:eastAsia="en-GB"/>
        </w:rPr>
        <w:t xml:space="preserve">while no apparent increase was observed in women above </w:t>
      </w:r>
      <w:ins w:id="49" w:author="Lars Jørgensen" w:date="2017-11-15T09:45:00Z">
        <w:r>
          <w:rPr>
            <w:rFonts w:ascii="Times New Roman" w:hAnsi="Times New Roman" w:cs="Times New Roman"/>
            <w:sz w:val="18"/>
            <w:szCs w:val="18"/>
            <w:lang w:eastAsia="en-GB"/>
          </w:rPr>
          <w:t xml:space="preserve">age </w:t>
        </w:r>
      </w:ins>
      <w:r w:rsidR="00CC3163" w:rsidRPr="00CC3163">
        <w:rPr>
          <w:rFonts w:ascii="Times New Roman" w:hAnsi="Times New Roman" w:cs="Times New Roman"/>
          <w:sz w:val="18"/>
          <w:szCs w:val="18"/>
          <w:lang w:eastAsia="en-GB"/>
        </w:rPr>
        <w:t xml:space="preserve">50 </w:t>
      </w:r>
      <w:del w:id="50" w:author="Lars Jørgensen" w:date="2017-11-15T09:45:00Z">
        <w:r w:rsidR="00CC3163" w:rsidRPr="00CC3163" w:rsidDel="00BC3B4C">
          <w:rPr>
            <w:rFonts w:ascii="Times New Roman" w:hAnsi="Times New Roman" w:cs="Times New Roman"/>
            <w:sz w:val="18"/>
            <w:szCs w:val="18"/>
            <w:lang w:eastAsia="en-GB"/>
          </w:rPr>
          <w:delText xml:space="preserve">years-of-age </w:delText>
        </w:r>
      </w:del>
      <w:r w:rsidR="00CC3163" w:rsidRPr="00CC3163">
        <w:rPr>
          <w:rFonts w:ascii="Times New Roman" w:hAnsi="Times New Roman" w:cs="Times New Roman"/>
          <w:sz w:val="18"/>
          <w:szCs w:val="18"/>
          <w:lang w:eastAsia="en-GB"/>
        </w:rPr>
        <w:t>(</w:t>
      </w:r>
      <w:commentRangeStart w:id="51"/>
      <w:r w:rsidR="00CC3163" w:rsidRPr="00CC3163">
        <w:rPr>
          <w:rFonts w:ascii="Times New Roman" w:hAnsi="Times New Roman" w:cs="Times New Roman"/>
          <w:sz w:val="18"/>
          <w:szCs w:val="18"/>
          <w:lang w:eastAsia="en-GB"/>
        </w:rPr>
        <w:t>Figure 1</w:t>
      </w:r>
      <w:commentRangeEnd w:id="51"/>
      <w:r>
        <w:rPr>
          <w:rStyle w:val="CommentReference"/>
        </w:rPr>
        <w:commentReference w:id="51"/>
      </w:r>
      <w:r w:rsidR="00CC3163" w:rsidRPr="00CC3163">
        <w:rPr>
          <w:rFonts w:ascii="Times New Roman" w:hAnsi="Times New Roman" w:cs="Times New Roman"/>
          <w:sz w:val="18"/>
          <w:szCs w:val="18"/>
          <w:lang w:eastAsia="en-GB"/>
        </w:rPr>
        <w:t xml:space="preserve">). </w:t>
      </w:r>
      <w:commentRangeStart w:id="52"/>
      <w:r w:rsidR="00CC3163" w:rsidRPr="00CC3163">
        <w:rPr>
          <w:rFonts w:ascii="Times New Roman" w:hAnsi="Times New Roman" w:cs="Times New Roman"/>
          <w:sz w:val="18"/>
          <w:szCs w:val="18"/>
          <w:lang w:eastAsia="en-GB"/>
        </w:rPr>
        <w:t xml:space="preserve">When the number of cases in the 20-49-year age group was compared for 2006 and 2015 it was seen that the difference in the number of cases was 115 (202 cases for 2006 and 317 cases for 2015). </w:t>
      </w:r>
      <w:commentRangeEnd w:id="52"/>
      <w:r>
        <w:rPr>
          <w:rStyle w:val="CommentReference"/>
        </w:rPr>
        <w:commentReference w:id="52"/>
      </w:r>
      <w:r w:rsidR="00CC3163" w:rsidRPr="00CC3163">
        <w:rPr>
          <w:rFonts w:ascii="Times New Roman" w:hAnsi="Times New Roman" w:cs="Times New Roman"/>
          <w:sz w:val="18"/>
          <w:szCs w:val="18"/>
          <w:lang w:eastAsia="en-GB"/>
        </w:rPr>
        <w:t>The relative increase in cervi</w:t>
      </w:r>
      <w:ins w:id="53" w:author="Lars Jørgensen" w:date="2017-11-15T09:46:00Z">
        <w:r>
          <w:rPr>
            <w:rFonts w:ascii="Times New Roman" w:hAnsi="Times New Roman" w:cs="Times New Roman"/>
            <w:sz w:val="18"/>
            <w:szCs w:val="18"/>
            <w:lang w:eastAsia="en-GB"/>
          </w:rPr>
          <w:t>cal</w:t>
        </w:r>
      </w:ins>
      <w:del w:id="54" w:author="Lars Jørgensen" w:date="2017-11-15T09:46:00Z">
        <w:r w:rsidR="00CC3163" w:rsidRPr="00CC3163" w:rsidDel="00BC3B4C">
          <w:rPr>
            <w:rFonts w:ascii="Times New Roman" w:hAnsi="Times New Roman" w:cs="Times New Roman"/>
            <w:sz w:val="18"/>
            <w:szCs w:val="18"/>
            <w:lang w:eastAsia="en-GB"/>
          </w:rPr>
          <w:delText>x</w:delText>
        </w:r>
      </w:del>
      <w:r w:rsidR="00CC3163" w:rsidRPr="00CC3163">
        <w:rPr>
          <w:rFonts w:ascii="Times New Roman" w:hAnsi="Times New Roman" w:cs="Times New Roman"/>
          <w:sz w:val="18"/>
          <w:szCs w:val="18"/>
          <w:lang w:eastAsia="en-GB"/>
        </w:rPr>
        <w:t xml:space="preserve"> cancer incidence was 50</w:t>
      </w:r>
      <w:del w:id="55" w:author="Lars Jørgensen" w:date="2017-11-15T09:46:00Z">
        <w:r w:rsidR="00CC3163" w:rsidRPr="00CC3163" w:rsidDel="00BC3B4C">
          <w:rPr>
            <w:rFonts w:ascii="Times New Roman" w:hAnsi="Times New Roman" w:cs="Times New Roman"/>
            <w:sz w:val="18"/>
            <w:szCs w:val="18"/>
            <w:lang w:eastAsia="en-GB"/>
          </w:rPr>
          <w:delText xml:space="preserve"> </w:delText>
        </w:r>
      </w:del>
      <w:r w:rsidR="00CC3163" w:rsidRPr="00CC3163">
        <w:rPr>
          <w:rFonts w:ascii="Times New Roman" w:hAnsi="Times New Roman" w:cs="Times New Roman"/>
          <w:sz w:val="18"/>
          <w:szCs w:val="18"/>
          <w:lang w:eastAsia="en-GB"/>
        </w:rPr>
        <w:t>% when the incidence for 2015 was compared with the incidence for 2006. </w:t>
      </w:r>
    </w:p>
    <w:p w14:paraId="0D303BBF" w14:textId="0FF8D188" w:rsidR="00CC3163"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sz w:val="18"/>
          <w:szCs w:val="18"/>
          <w:lang w:eastAsia="en-GB"/>
        </w:rPr>
        <w:t>In Sweden, there are 1.9 million women between</w:t>
      </w:r>
      <w:ins w:id="56" w:author="Lars Jørgensen" w:date="2017-11-15T09:46:00Z">
        <w:r w:rsidR="00BC3B4C">
          <w:rPr>
            <w:rFonts w:ascii="Times New Roman" w:hAnsi="Times New Roman" w:cs="Times New Roman"/>
            <w:sz w:val="18"/>
            <w:szCs w:val="18"/>
            <w:lang w:eastAsia="en-GB"/>
          </w:rPr>
          <w:t xml:space="preserve"> age</w:t>
        </w:r>
      </w:ins>
      <w:r w:rsidRPr="00CC3163">
        <w:rPr>
          <w:rFonts w:ascii="Times New Roman" w:hAnsi="Times New Roman" w:cs="Times New Roman"/>
          <w:sz w:val="18"/>
          <w:szCs w:val="18"/>
          <w:lang w:eastAsia="en-GB"/>
        </w:rPr>
        <w:t xml:space="preserve"> 20-49 </w:t>
      </w:r>
      <w:del w:id="57" w:author="Lars Jørgensen" w:date="2017-11-15T09:46:00Z">
        <w:r w:rsidRPr="00CC3163" w:rsidDel="00BC3B4C">
          <w:rPr>
            <w:rFonts w:ascii="Times New Roman" w:hAnsi="Times New Roman" w:cs="Times New Roman"/>
            <w:sz w:val="18"/>
            <w:szCs w:val="18"/>
            <w:lang w:eastAsia="en-GB"/>
          </w:rPr>
          <w:delText xml:space="preserve">years-of-age </w:delText>
        </w:r>
      </w:del>
      <w:r w:rsidRPr="00CC3163">
        <w:rPr>
          <w:rFonts w:ascii="Times New Roman" w:hAnsi="Times New Roman" w:cs="Times New Roman"/>
          <w:sz w:val="18"/>
          <w:szCs w:val="18"/>
          <w:lang w:eastAsia="en-GB"/>
        </w:rPr>
        <w:t xml:space="preserve">according to </w:t>
      </w:r>
      <w:commentRangeStart w:id="58"/>
      <w:r w:rsidRPr="00CC3163">
        <w:rPr>
          <w:rFonts w:ascii="Times New Roman" w:hAnsi="Times New Roman" w:cs="Times New Roman"/>
          <w:sz w:val="18"/>
          <w:szCs w:val="18"/>
          <w:lang w:eastAsia="en-GB"/>
        </w:rPr>
        <w:t>Statistics Sweden in 2015.</w:t>
      </w:r>
      <w:commentRangeEnd w:id="58"/>
      <w:r w:rsidR="00BC3B4C">
        <w:rPr>
          <w:rStyle w:val="CommentReference"/>
        </w:rPr>
        <w:commentReference w:id="58"/>
      </w:r>
      <w:r w:rsidRPr="00CC3163">
        <w:rPr>
          <w:rFonts w:ascii="Times New Roman" w:hAnsi="Times New Roman" w:cs="Times New Roman"/>
          <w:sz w:val="18"/>
          <w:szCs w:val="18"/>
          <w:lang w:eastAsia="en-GB"/>
        </w:rPr>
        <w:t xml:space="preserve"> The incidence of cervical cancer is therefore 0.17 ‰ in this population.  In </w:t>
      </w:r>
      <w:commentRangeStart w:id="59"/>
      <w:r w:rsidRPr="00CC3163">
        <w:rPr>
          <w:rFonts w:ascii="Times New Roman" w:hAnsi="Times New Roman" w:cs="Times New Roman"/>
          <w:sz w:val="18"/>
          <w:szCs w:val="18"/>
          <w:lang w:eastAsia="en-GB"/>
        </w:rPr>
        <w:t>Figure 2</w:t>
      </w:r>
      <w:commentRangeEnd w:id="59"/>
      <w:r w:rsidR="00BC3B4C">
        <w:rPr>
          <w:rStyle w:val="CommentReference"/>
        </w:rPr>
        <w:commentReference w:id="59"/>
      </w:r>
      <w:r w:rsidRPr="00CC3163">
        <w:rPr>
          <w:rFonts w:ascii="Times New Roman" w:hAnsi="Times New Roman" w:cs="Times New Roman"/>
          <w:sz w:val="18"/>
          <w:szCs w:val="18"/>
          <w:lang w:eastAsia="en-GB"/>
        </w:rPr>
        <w:t xml:space="preserve"> the relative change is given in each 5-year age group cohort between 2006 and 2015, further illustrating the increased cancer incidence of the younger age groups. </w:t>
      </w:r>
    </w:p>
    <w:p w14:paraId="0E70BF2B" w14:textId="0647C149" w:rsidR="00CC3163"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i/>
          <w:iCs/>
          <w:sz w:val="18"/>
          <w:szCs w:val="18"/>
          <w:lang w:eastAsia="en-GB"/>
        </w:rPr>
        <w:t>Figure 1. Increase in incidence of cerv</w:t>
      </w:r>
      <w:ins w:id="60" w:author="Lars Jørgensen" w:date="2017-11-15T09:48:00Z">
        <w:r w:rsidR="00BC3B4C">
          <w:rPr>
            <w:rFonts w:ascii="Times New Roman" w:hAnsi="Times New Roman" w:cs="Times New Roman"/>
            <w:i/>
            <w:iCs/>
            <w:sz w:val="18"/>
            <w:szCs w:val="18"/>
            <w:lang w:eastAsia="en-GB"/>
          </w:rPr>
          <w:t>i</w:t>
        </w:r>
      </w:ins>
      <w:del w:id="61" w:author="Lars Jørgensen" w:date="2017-11-15T09:48:00Z">
        <w:r w:rsidRPr="00CC3163" w:rsidDel="00BC3B4C">
          <w:rPr>
            <w:rFonts w:ascii="Times New Roman" w:hAnsi="Times New Roman" w:cs="Times New Roman"/>
            <w:i/>
            <w:iCs/>
            <w:sz w:val="18"/>
            <w:szCs w:val="18"/>
            <w:lang w:eastAsia="en-GB"/>
          </w:rPr>
          <w:delText>i</w:delText>
        </w:r>
      </w:del>
      <w:ins w:id="62" w:author="Lars Jørgensen" w:date="2017-11-15T09:48:00Z">
        <w:r w:rsidR="00BC3B4C">
          <w:rPr>
            <w:rFonts w:ascii="Times New Roman" w:hAnsi="Times New Roman" w:cs="Times New Roman"/>
            <w:i/>
            <w:iCs/>
            <w:sz w:val="18"/>
            <w:szCs w:val="18"/>
            <w:lang w:eastAsia="en-GB"/>
          </w:rPr>
          <w:t>cal</w:t>
        </w:r>
      </w:ins>
      <w:del w:id="63" w:author="Lars Jørgensen" w:date="2017-11-15T09:48:00Z">
        <w:r w:rsidRPr="00CC3163" w:rsidDel="00BC3B4C">
          <w:rPr>
            <w:rFonts w:ascii="Times New Roman" w:hAnsi="Times New Roman" w:cs="Times New Roman"/>
            <w:i/>
            <w:iCs/>
            <w:sz w:val="18"/>
            <w:szCs w:val="18"/>
            <w:lang w:eastAsia="en-GB"/>
          </w:rPr>
          <w:delText>x</w:delText>
        </w:r>
      </w:del>
      <w:r w:rsidRPr="00CC3163">
        <w:rPr>
          <w:rFonts w:ascii="Times New Roman" w:hAnsi="Times New Roman" w:cs="Times New Roman"/>
          <w:i/>
          <w:iCs/>
          <w:sz w:val="18"/>
          <w:szCs w:val="18"/>
          <w:lang w:eastAsia="en-GB"/>
        </w:rPr>
        <w:t xml:space="preserve"> cancer in younger women (&lt;50 years-of-age) as compared with women ≥50 year-of-age. The number of cases/100 000 women from 2006 to 2015 is shown. </w:t>
      </w:r>
    </w:p>
    <w:p w14:paraId="1662919E" w14:textId="77777777" w:rsidR="00CC3163" w:rsidRPr="00CC3163" w:rsidRDefault="00CC3163" w:rsidP="00CC3163">
      <w:pPr>
        <w:spacing w:after="120"/>
        <w:rPr>
          <w:rFonts w:ascii="Times New Roman" w:hAnsi="Times New Roman" w:cs="Times New Roman"/>
          <w:sz w:val="18"/>
          <w:szCs w:val="18"/>
          <w:lang w:eastAsia="en-GB"/>
        </w:rPr>
      </w:pPr>
    </w:p>
    <w:p w14:paraId="5E790854" w14:textId="77777777" w:rsidR="00CC3163" w:rsidRPr="00CC3163" w:rsidRDefault="00CC3163" w:rsidP="00CC3163">
      <w:pPr>
        <w:rPr>
          <w:rFonts w:ascii="Times New Roman" w:hAnsi="Times New Roman" w:cs="Times New Roman"/>
          <w:sz w:val="18"/>
          <w:szCs w:val="18"/>
          <w:lang w:eastAsia="en-GB"/>
        </w:rPr>
      </w:pPr>
      <w:r w:rsidRPr="00CC3163">
        <w:rPr>
          <w:rFonts w:ascii="Times New Roman" w:hAnsi="Times New Roman" w:cs="Times New Roman"/>
          <w:sz w:val="18"/>
          <w:szCs w:val="18"/>
          <w:lang w:eastAsia="en-GB"/>
        </w:rPr>
        <w:t>* age-adjusted according to the standard Swedish population in 2000</w:t>
      </w:r>
    </w:p>
    <w:p w14:paraId="6441659D" w14:textId="77777777" w:rsidR="00CC3163" w:rsidRPr="00CC3163" w:rsidRDefault="00CC3163" w:rsidP="00CC3163">
      <w:pPr>
        <w:spacing w:after="120"/>
        <w:rPr>
          <w:rFonts w:ascii="Times New Roman" w:hAnsi="Times New Roman" w:cs="Times New Roman"/>
          <w:sz w:val="18"/>
          <w:szCs w:val="18"/>
          <w:lang w:eastAsia="en-GB"/>
        </w:rPr>
      </w:pPr>
    </w:p>
    <w:p w14:paraId="3BE435D7" w14:textId="77777777" w:rsidR="00CC3163" w:rsidRPr="00CC3163" w:rsidRDefault="00CC3163" w:rsidP="00CC3163">
      <w:pPr>
        <w:spacing w:after="120"/>
        <w:rPr>
          <w:rFonts w:ascii="Times New Roman" w:hAnsi="Times New Roman" w:cs="Times New Roman"/>
          <w:sz w:val="18"/>
          <w:szCs w:val="18"/>
          <w:lang w:eastAsia="en-GB"/>
        </w:rPr>
      </w:pPr>
    </w:p>
    <w:p w14:paraId="3CF251F9" w14:textId="77777777" w:rsidR="00CC3163" w:rsidRPr="00CC3163" w:rsidRDefault="00CC3163" w:rsidP="00CC3163">
      <w:pPr>
        <w:spacing w:after="120"/>
        <w:rPr>
          <w:rFonts w:ascii="Times New Roman" w:hAnsi="Times New Roman" w:cs="Times New Roman"/>
          <w:sz w:val="18"/>
          <w:szCs w:val="18"/>
          <w:lang w:eastAsia="en-GB"/>
        </w:rPr>
      </w:pPr>
    </w:p>
    <w:p w14:paraId="373F8145" w14:textId="77777777" w:rsidR="00CC3163" w:rsidRPr="00CC3163" w:rsidRDefault="00CC3163" w:rsidP="00CC3163">
      <w:pPr>
        <w:spacing w:after="120"/>
        <w:rPr>
          <w:rFonts w:ascii="Times New Roman" w:hAnsi="Times New Roman" w:cs="Times New Roman"/>
          <w:sz w:val="18"/>
          <w:szCs w:val="18"/>
          <w:lang w:eastAsia="en-GB"/>
        </w:rPr>
      </w:pPr>
    </w:p>
    <w:p w14:paraId="1A4EF64E" w14:textId="77777777" w:rsidR="00CC3163" w:rsidRPr="00CC3163" w:rsidRDefault="00CC3163" w:rsidP="00CC3163">
      <w:pPr>
        <w:spacing w:after="120"/>
        <w:rPr>
          <w:rFonts w:ascii="Times New Roman" w:hAnsi="Times New Roman" w:cs="Times New Roman"/>
          <w:sz w:val="18"/>
          <w:szCs w:val="18"/>
          <w:lang w:eastAsia="en-GB"/>
        </w:rPr>
      </w:pPr>
    </w:p>
    <w:p w14:paraId="624BD7B0" w14:textId="77777777" w:rsidR="00CC3163" w:rsidRPr="00CC3163" w:rsidRDefault="00CC3163" w:rsidP="00CC3163">
      <w:pPr>
        <w:spacing w:after="120"/>
        <w:rPr>
          <w:rFonts w:ascii="Times New Roman" w:hAnsi="Times New Roman" w:cs="Times New Roman"/>
          <w:sz w:val="18"/>
          <w:szCs w:val="18"/>
          <w:lang w:eastAsia="en-GB"/>
        </w:rPr>
      </w:pPr>
    </w:p>
    <w:p w14:paraId="129E7479" w14:textId="77777777" w:rsidR="00CC3163" w:rsidRPr="00CC3163" w:rsidRDefault="00CC3163" w:rsidP="00CC3163">
      <w:pPr>
        <w:spacing w:after="120"/>
        <w:rPr>
          <w:rFonts w:ascii="Times New Roman" w:hAnsi="Times New Roman" w:cs="Times New Roman"/>
          <w:sz w:val="18"/>
          <w:szCs w:val="18"/>
          <w:lang w:eastAsia="en-GB"/>
        </w:rPr>
      </w:pPr>
    </w:p>
    <w:p w14:paraId="63E71142" w14:textId="77777777" w:rsidR="00CC3163" w:rsidRPr="00CC3163" w:rsidRDefault="00CC3163" w:rsidP="00CC3163">
      <w:pPr>
        <w:spacing w:after="120"/>
        <w:rPr>
          <w:rFonts w:ascii="Times New Roman" w:hAnsi="Times New Roman" w:cs="Times New Roman"/>
          <w:sz w:val="18"/>
          <w:szCs w:val="18"/>
          <w:lang w:eastAsia="en-GB"/>
        </w:rPr>
      </w:pPr>
    </w:p>
    <w:p w14:paraId="328DFFDF" w14:textId="77777777" w:rsidR="00CC3163" w:rsidRPr="00CC3163" w:rsidRDefault="00CC3163" w:rsidP="00CC3163">
      <w:pPr>
        <w:spacing w:after="120"/>
        <w:rPr>
          <w:rFonts w:ascii="Times New Roman" w:hAnsi="Times New Roman" w:cs="Times New Roman"/>
          <w:sz w:val="18"/>
          <w:szCs w:val="18"/>
          <w:lang w:eastAsia="en-GB"/>
        </w:rPr>
      </w:pPr>
    </w:p>
    <w:p w14:paraId="0C9DE143" w14:textId="77777777" w:rsidR="00CC3163" w:rsidRPr="00CC3163" w:rsidRDefault="00CC3163" w:rsidP="00CC3163">
      <w:pPr>
        <w:spacing w:after="120"/>
        <w:rPr>
          <w:rFonts w:ascii="Times New Roman" w:hAnsi="Times New Roman" w:cs="Times New Roman"/>
          <w:sz w:val="18"/>
          <w:szCs w:val="18"/>
          <w:lang w:eastAsia="en-GB"/>
        </w:rPr>
      </w:pPr>
    </w:p>
    <w:p w14:paraId="1FD77340" w14:textId="77777777" w:rsidR="00CC3163"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i/>
          <w:iCs/>
          <w:sz w:val="18"/>
          <w:szCs w:val="18"/>
          <w:lang w:eastAsia="en-GB"/>
        </w:rPr>
        <w:t>Figure 2. The relative change in percent of invasive cervical cancer incidence in Sweden between 2006 and 2015 in different age groups. The figure is based on data from the statistical database at the National Board of Health and Welfare in Sweden. The cancer incidence is age-adjusted according to the standard Swedish population in 2000. </w:t>
      </w:r>
    </w:p>
    <w:p w14:paraId="276D22A9" w14:textId="77777777" w:rsidR="00CC3163" w:rsidRPr="00CC3163" w:rsidRDefault="00CC3163" w:rsidP="00CC3163">
      <w:pPr>
        <w:spacing w:after="120"/>
        <w:rPr>
          <w:rFonts w:ascii="Times New Roman" w:hAnsi="Times New Roman" w:cs="Times New Roman"/>
          <w:sz w:val="18"/>
          <w:szCs w:val="18"/>
          <w:lang w:eastAsia="en-GB"/>
        </w:rPr>
      </w:pPr>
    </w:p>
    <w:p w14:paraId="20D78104" w14:textId="77777777" w:rsidR="00CC3163" w:rsidRPr="00CC3163" w:rsidRDefault="00CC3163" w:rsidP="00CC3163">
      <w:pPr>
        <w:spacing w:after="120"/>
        <w:rPr>
          <w:rFonts w:ascii="Times New Roman" w:hAnsi="Times New Roman" w:cs="Times New Roman"/>
          <w:sz w:val="18"/>
          <w:szCs w:val="18"/>
          <w:lang w:eastAsia="en-GB"/>
        </w:rPr>
      </w:pPr>
      <w:commentRangeStart w:id="64"/>
      <w:r w:rsidRPr="00CC3163">
        <w:rPr>
          <w:rFonts w:ascii="Times New Roman" w:hAnsi="Times New Roman" w:cs="Times New Roman"/>
          <w:sz w:val="18"/>
          <w:szCs w:val="18"/>
          <w:lang w:eastAsia="en-GB"/>
        </w:rPr>
        <w:t>Possible explanations for the increase in cervix cancer incidence among young women are discussed in this article. </w:t>
      </w:r>
      <w:commentRangeEnd w:id="64"/>
      <w:r w:rsidR="00BC3B4C">
        <w:rPr>
          <w:rStyle w:val="CommentReference"/>
        </w:rPr>
        <w:commentReference w:id="64"/>
      </w:r>
    </w:p>
    <w:p w14:paraId="067D4535" w14:textId="77777777" w:rsidR="00CC3163" w:rsidRPr="00CC3163" w:rsidRDefault="00CC3163" w:rsidP="00CC3163">
      <w:pPr>
        <w:spacing w:after="120"/>
        <w:rPr>
          <w:rFonts w:ascii="Times New Roman" w:hAnsi="Times New Roman" w:cs="Times New Roman"/>
          <w:sz w:val="18"/>
          <w:szCs w:val="18"/>
          <w:lang w:eastAsia="en-GB"/>
        </w:rPr>
      </w:pPr>
      <w:commentRangeStart w:id="65"/>
      <w:r w:rsidRPr="00CC3163">
        <w:rPr>
          <w:rFonts w:ascii="Times New Roman" w:hAnsi="Times New Roman" w:cs="Times New Roman"/>
          <w:sz w:val="18"/>
          <w:szCs w:val="18"/>
          <w:lang w:eastAsia="en-GB"/>
        </w:rPr>
        <w:lastRenderedPageBreak/>
        <w:t xml:space="preserve">A change in routines or other technical or methodological changes during this period would be the first explanation to consider. </w:t>
      </w:r>
      <w:commentRangeEnd w:id="65"/>
      <w:r w:rsidR="00BC3B4C">
        <w:rPr>
          <w:rStyle w:val="CommentReference"/>
        </w:rPr>
        <w:commentReference w:id="65"/>
      </w:r>
      <w:r w:rsidRPr="00CC3163">
        <w:rPr>
          <w:rFonts w:ascii="Times New Roman" w:hAnsi="Times New Roman" w:cs="Times New Roman"/>
          <w:sz w:val="18"/>
          <w:szCs w:val="18"/>
          <w:lang w:eastAsia="en-GB"/>
        </w:rPr>
        <w:t xml:space="preserve">The selective change in younger women and that the increase was noted in most counties in Sweden argue against this explanation. Neither was such an explanation given by the </w:t>
      </w:r>
      <w:proofErr w:type="spellStart"/>
      <w:r w:rsidRPr="00CC3163">
        <w:rPr>
          <w:rFonts w:ascii="Times New Roman" w:hAnsi="Times New Roman" w:cs="Times New Roman"/>
          <w:sz w:val="18"/>
          <w:szCs w:val="18"/>
          <w:lang w:eastAsia="en-GB"/>
        </w:rPr>
        <w:t>Center</w:t>
      </w:r>
      <w:proofErr w:type="spellEnd"/>
      <w:r w:rsidRPr="00CC3163">
        <w:rPr>
          <w:rFonts w:ascii="Times New Roman" w:hAnsi="Times New Roman" w:cs="Times New Roman"/>
          <w:sz w:val="18"/>
          <w:szCs w:val="18"/>
          <w:lang w:eastAsia="en-GB"/>
        </w:rPr>
        <w:t xml:space="preserve"> for Cervix Cancer Prevention in Sweden in their Year-report. </w:t>
      </w:r>
    </w:p>
    <w:p w14:paraId="0ED4B210" w14:textId="77777777" w:rsidR="00CC3163" w:rsidRPr="00CC3163" w:rsidRDefault="00CC3163" w:rsidP="00CC3163">
      <w:pPr>
        <w:spacing w:after="120"/>
        <w:rPr>
          <w:rFonts w:ascii="Times New Roman" w:hAnsi="Times New Roman" w:cs="Times New Roman"/>
          <w:sz w:val="18"/>
          <w:szCs w:val="18"/>
          <w:lang w:eastAsia="en-GB"/>
        </w:rPr>
      </w:pPr>
      <w:commentRangeStart w:id="66"/>
      <w:r w:rsidRPr="00CC3163">
        <w:rPr>
          <w:rFonts w:ascii="Times New Roman" w:hAnsi="Times New Roman" w:cs="Times New Roman"/>
          <w:sz w:val="18"/>
          <w:szCs w:val="18"/>
          <w:lang w:eastAsia="en-GB"/>
        </w:rPr>
        <w:t xml:space="preserve">Immigration could be another possibility to explain the increase in cervix cancer incidence. However, the 20-49-year women population has only increased by 8% between 2006 and 2015. Females constitute a minority of the immigrants. Immigrant women from the Middle East are probably not so exposed to the HPV virus to explain the increase. Women from Africa could have higher levels of HPV. However, they are a minor part of the female immigrants for these years. Neither was immigration mentioned as a reason for the increase in cervix cancer in the year-report by the </w:t>
      </w:r>
      <w:proofErr w:type="spellStart"/>
      <w:r w:rsidRPr="00CC3163">
        <w:rPr>
          <w:rFonts w:ascii="Times New Roman" w:hAnsi="Times New Roman" w:cs="Times New Roman"/>
          <w:sz w:val="18"/>
          <w:szCs w:val="18"/>
          <w:lang w:eastAsia="en-GB"/>
        </w:rPr>
        <w:t>Center</w:t>
      </w:r>
      <w:proofErr w:type="spellEnd"/>
      <w:r w:rsidRPr="00CC3163">
        <w:rPr>
          <w:rFonts w:ascii="Times New Roman" w:hAnsi="Times New Roman" w:cs="Times New Roman"/>
          <w:sz w:val="18"/>
          <w:szCs w:val="18"/>
          <w:lang w:eastAsia="en-GB"/>
        </w:rPr>
        <w:t xml:space="preserve"> for Cervix Cancer Prevention in Sweden. </w:t>
      </w:r>
      <w:commentRangeEnd w:id="66"/>
      <w:r w:rsidR="00B148B7">
        <w:rPr>
          <w:rStyle w:val="CommentReference"/>
        </w:rPr>
        <w:commentReference w:id="66"/>
      </w:r>
    </w:p>
    <w:p w14:paraId="10BFBEF2" w14:textId="77777777" w:rsidR="00CC3163" w:rsidRPr="00CC3163" w:rsidRDefault="00CC3163" w:rsidP="00CC3163">
      <w:pPr>
        <w:spacing w:after="120"/>
        <w:rPr>
          <w:rFonts w:ascii="Times New Roman" w:hAnsi="Times New Roman" w:cs="Times New Roman"/>
          <w:sz w:val="18"/>
          <w:szCs w:val="18"/>
          <w:lang w:eastAsia="en-GB"/>
        </w:rPr>
      </w:pPr>
      <w:commentRangeStart w:id="67"/>
      <w:r w:rsidRPr="00CC3163">
        <w:rPr>
          <w:rFonts w:ascii="Times New Roman" w:hAnsi="Times New Roman" w:cs="Times New Roman"/>
          <w:sz w:val="18"/>
          <w:szCs w:val="18"/>
          <w:lang w:eastAsia="en-GB"/>
        </w:rPr>
        <w:t xml:space="preserve">A third possibility is that HPV vaccination could play a role for the increase in cervix cancer incidence. During the efficacy review of Gardasil by the FDA a concern was raised for disease enhancement (increase in CIN 2/3, cervical adenocarcinoma in situ or worse) in a subgroup analysis of subjects who had evidence of persistent infection with vaccine-relevant HPV types at baseline (2). In these individuals, the efficacy was -25.8 % (95 % CI: -76.4, 10.1 %). Thus, vaccination of cases with HPV 16/18 oncogenes showed a worse outcome than did placebo although the FDA statisticians thought it was difficult to draw any firm conclusions. In their analysis, the FDA included only cases with HPV 16/18. These cases could consist of a mixture of different oncogenes including HPV 16/18.  If cases with other HPV oncogenes not containing HPV 16/18 had been included in the analysis, the efficacy data could have been even more negative. The negative efficacy finding is consistent with the common knowledge that vaccination can cause reactivation of both target and off-target latent viruses (3-9). For Gardasil, evidence of a selective and significant reactivation of the oncogenic non-target HPV types 52 and 56 has been reported in the genital tract in women (10). They studied women 13-22 and 23-40 years-of-age from 2008 to 2013. The target HVPs (16 and 18) decreased only in the younger age group but oncogenic non-target HPVs increased in both groups, 20-40 % and 8-30 %, respectively. The group aged 23-40 had, therefore, a marked increase in the total burden of oncogenic HPVs which may be consistent with the findings in the FDA report where the efficacy of the HPV-vaccine was negative for non-naïve women (i.e. women who are infected with HPV 16/18 oncogenes before vaccination). The increase in non-target oncogenic HPVs was specific for the HPV-oncogenes HPVs 52/56 since no change was noted for 10 other non-target HPVs. </w:t>
      </w:r>
      <w:proofErr w:type="spellStart"/>
      <w:r w:rsidRPr="00CC3163">
        <w:rPr>
          <w:rFonts w:ascii="Times New Roman" w:hAnsi="Times New Roman" w:cs="Times New Roman"/>
          <w:sz w:val="18"/>
          <w:szCs w:val="18"/>
          <w:lang w:eastAsia="en-GB"/>
        </w:rPr>
        <w:t>Preneoplastic</w:t>
      </w:r>
      <w:proofErr w:type="spellEnd"/>
      <w:r w:rsidRPr="00CC3163">
        <w:rPr>
          <w:rFonts w:ascii="Times New Roman" w:hAnsi="Times New Roman" w:cs="Times New Roman"/>
          <w:sz w:val="18"/>
          <w:szCs w:val="18"/>
          <w:lang w:eastAsia="en-GB"/>
        </w:rPr>
        <w:t xml:space="preserve"> lesions containing HPVs 52 and/or 56 would be of concern, either together with the target 16/18 types or other non-target oncogenic HPVs.</w:t>
      </w:r>
      <w:commentRangeEnd w:id="67"/>
      <w:r w:rsidR="003B7C75">
        <w:rPr>
          <w:rStyle w:val="CommentReference"/>
        </w:rPr>
        <w:commentReference w:id="67"/>
      </w:r>
    </w:p>
    <w:p w14:paraId="270D070F" w14:textId="77777777" w:rsidR="00CC3163" w:rsidRPr="00CC3163" w:rsidRDefault="00CC3163" w:rsidP="00CC3163">
      <w:pPr>
        <w:spacing w:after="120"/>
        <w:rPr>
          <w:rFonts w:ascii="Times New Roman" w:hAnsi="Times New Roman" w:cs="Times New Roman"/>
          <w:sz w:val="18"/>
          <w:szCs w:val="18"/>
          <w:lang w:eastAsia="en-GB"/>
        </w:rPr>
      </w:pPr>
      <w:commentRangeStart w:id="68"/>
      <w:r w:rsidRPr="00CC3163">
        <w:rPr>
          <w:rFonts w:ascii="Times New Roman" w:hAnsi="Times New Roman" w:cs="Times New Roman"/>
          <w:sz w:val="18"/>
          <w:szCs w:val="18"/>
          <w:lang w:eastAsia="en-GB"/>
        </w:rPr>
        <w:t>It should be noted that the surrogate biomarker of the primary efficacy parameter of cervical cancer used in the Gardasil clinical trials has a low sensitivity and a low positive predictive value for cervix cancer. Therefore, a great uncertainty regarding unexpected undue secondary efficacy-effects of Gardasil vaccination may occur. Any reactivation of oncogenic HPVs may counteract the efficacy of Gardasil at any age of vaccination. </w:t>
      </w:r>
      <w:commentRangeEnd w:id="68"/>
      <w:r w:rsidR="00F636C2">
        <w:rPr>
          <w:rStyle w:val="CommentReference"/>
        </w:rPr>
        <w:commentReference w:id="68"/>
      </w:r>
    </w:p>
    <w:p w14:paraId="39D48651" w14:textId="77777777" w:rsidR="00CC3163" w:rsidRPr="00CC3163" w:rsidRDefault="00CC3163" w:rsidP="00CC3163">
      <w:pPr>
        <w:spacing w:after="120"/>
        <w:rPr>
          <w:rFonts w:ascii="Times New Roman" w:hAnsi="Times New Roman" w:cs="Times New Roman"/>
          <w:sz w:val="18"/>
          <w:szCs w:val="18"/>
          <w:lang w:eastAsia="en-GB"/>
        </w:rPr>
      </w:pPr>
      <w:commentRangeStart w:id="69"/>
      <w:r w:rsidRPr="00CC3163">
        <w:rPr>
          <w:rFonts w:ascii="Times New Roman" w:hAnsi="Times New Roman" w:cs="Times New Roman"/>
          <w:sz w:val="18"/>
          <w:szCs w:val="18"/>
          <w:lang w:eastAsia="en-GB"/>
        </w:rPr>
        <w:t xml:space="preserve">There are more than 200 types of HPVs, of which 12 are currently classified as high-risk cancer types (11). HPV may be found in non-sexually active girls (12). It may be transmitted through non-sexual means, either by way of mother to child, fomites, self-inoculation or nosocomial infection (13), or via blood (14-15). The virus can lie latent in any tissue and escape detection by standard techniques (16). It can also be redistributed systemically during the lytic cycle into previous virus-free tissues (auto-inoculation), for example infecting an earlier virus-free cervix. Recently, it was shown that previous HPV positive women with normal cytology remained at increased risk of </w:t>
      </w:r>
      <w:proofErr w:type="spellStart"/>
      <w:r w:rsidRPr="00CC3163">
        <w:rPr>
          <w:rFonts w:ascii="Times New Roman" w:hAnsi="Times New Roman" w:cs="Times New Roman"/>
          <w:sz w:val="18"/>
          <w:szCs w:val="18"/>
          <w:lang w:eastAsia="en-GB"/>
        </w:rPr>
        <w:t>preneoplasia</w:t>
      </w:r>
      <w:proofErr w:type="spellEnd"/>
      <w:r w:rsidRPr="00CC3163">
        <w:rPr>
          <w:rFonts w:ascii="Times New Roman" w:hAnsi="Times New Roman" w:cs="Times New Roman"/>
          <w:sz w:val="18"/>
          <w:szCs w:val="18"/>
          <w:lang w:eastAsia="en-GB"/>
        </w:rPr>
        <w:t xml:space="preserve"> (CIN3) despite two follow-up HPV-negative tests (17). “</w:t>
      </w:r>
      <w:r w:rsidRPr="00CC3163">
        <w:rPr>
          <w:rFonts w:ascii="Times New Roman" w:hAnsi="Times New Roman" w:cs="Times New Roman"/>
          <w:i/>
          <w:iCs/>
          <w:sz w:val="18"/>
          <w:szCs w:val="18"/>
          <w:lang w:eastAsia="en-GB"/>
        </w:rPr>
        <w:t>Proving that HPV is absolutely gone is, of course, impossible</w:t>
      </w:r>
      <w:r w:rsidRPr="00CC3163">
        <w:rPr>
          <w:rFonts w:ascii="Times New Roman" w:hAnsi="Times New Roman" w:cs="Times New Roman"/>
          <w:sz w:val="18"/>
          <w:szCs w:val="18"/>
          <w:lang w:eastAsia="en-GB"/>
        </w:rPr>
        <w:t>”, states Brown and Weaver in an Editorial from 2013 (18). Therefore, non-naïve-individuals can be seen among females at all ages. Sometimes these individuals have measurable HPV-virus and sometimes not.</w:t>
      </w:r>
      <w:commentRangeEnd w:id="69"/>
      <w:r w:rsidR="00F636C2">
        <w:rPr>
          <w:rStyle w:val="CommentReference"/>
        </w:rPr>
        <w:commentReference w:id="69"/>
      </w:r>
    </w:p>
    <w:p w14:paraId="2931B049" w14:textId="77777777" w:rsidR="00CC3163" w:rsidRPr="00CC3163" w:rsidRDefault="00CC3163" w:rsidP="00CC3163">
      <w:pPr>
        <w:spacing w:after="120"/>
        <w:rPr>
          <w:rFonts w:ascii="Times New Roman" w:hAnsi="Times New Roman" w:cs="Times New Roman"/>
          <w:sz w:val="18"/>
          <w:szCs w:val="18"/>
          <w:lang w:eastAsia="en-GB"/>
        </w:rPr>
      </w:pPr>
      <w:commentRangeStart w:id="70"/>
      <w:r w:rsidRPr="00CC3163">
        <w:rPr>
          <w:rFonts w:ascii="Times New Roman" w:hAnsi="Times New Roman" w:cs="Times New Roman"/>
          <w:sz w:val="18"/>
          <w:szCs w:val="18"/>
          <w:lang w:eastAsia="en-GB"/>
        </w:rPr>
        <w:t>Since the vaccine is recommended up to 45 years in the European Economic Area, it is possible that the vaccination has facilitated the development of new or existing cervical cancer among women who were non-naïve at the time of vaccination. Vaccination against HPV has started in Sweden during the study period. Gardasil, the vaccine mostly used in Sweden, was approved in 2006. The increase in incidence of cervix cancer between 2006 and 2015 was 50 % (corresponding to 115 absolute cases). Therefore, the vaccination coverage of the Swedish population does not need to be very high to explain a role for the vaccine. The findings could be consistent with on-demand vaccination. In the US, a lower number of non-naïve patients will be vaccinated since the FDA only allows the use up to 18 years of age. </w:t>
      </w:r>
      <w:commentRangeEnd w:id="70"/>
      <w:r w:rsidR="00F636C2">
        <w:rPr>
          <w:rStyle w:val="CommentReference"/>
        </w:rPr>
        <w:commentReference w:id="70"/>
      </w:r>
    </w:p>
    <w:p w14:paraId="7244B8B5" w14:textId="77777777" w:rsidR="00CC3163" w:rsidRPr="00CC3163" w:rsidRDefault="00CC3163" w:rsidP="00CC3163">
      <w:pPr>
        <w:spacing w:after="120"/>
        <w:rPr>
          <w:rFonts w:ascii="Times New Roman" w:hAnsi="Times New Roman" w:cs="Times New Roman"/>
          <w:sz w:val="18"/>
          <w:szCs w:val="18"/>
          <w:lang w:eastAsia="en-GB"/>
        </w:rPr>
      </w:pPr>
      <w:commentRangeStart w:id="71"/>
      <w:r w:rsidRPr="00CC3163">
        <w:rPr>
          <w:rFonts w:ascii="Times New Roman" w:hAnsi="Times New Roman" w:cs="Times New Roman"/>
          <w:sz w:val="18"/>
          <w:szCs w:val="18"/>
          <w:lang w:eastAsia="en-GB"/>
        </w:rPr>
        <w:t xml:space="preserve">Could the HPV-vaccination cause an increase in invasive cervical cancer instead of preventing it among already infected females and thereby explain the increased cancer incidence reported by the </w:t>
      </w:r>
      <w:proofErr w:type="spellStart"/>
      <w:r w:rsidRPr="00CC3163">
        <w:rPr>
          <w:rFonts w:ascii="Times New Roman" w:hAnsi="Times New Roman" w:cs="Times New Roman"/>
          <w:sz w:val="18"/>
          <w:szCs w:val="18"/>
          <w:lang w:eastAsia="en-GB"/>
        </w:rPr>
        <w:t>Center</w:t>
      </w:r>
      <w:proofErr w:type="spellEnd"/>
      <w:r w:rsidRPr="00CC3163">
        <w:rPr>
          <w:rFonts w:ascii="Times New Roman" w:hAnsi="Times New Roman" w:cs="Times New Roman"/>
          <w:sz w:val="18"/>
          <w:szCs w:val="18"/>
          <w:lang w:eastAsia="en-GB"/>
        </w:rPr>
        <w:t xml:space="preserve"> for Cervix Cancer Prevention in Sweden? The answer to this question is vital for correctly estimating the benefit-risk of this vaccine. </w:t>
      </w:r>
      <w:commentRangeEnd w:id="71"/>
      <w:r w:rsidR="00C33067">
        <w:rPr>
          <w:rStyle w:val="CommentReference"/>
        </w:rPr>
        <w:commentReference w:id="71"/>
      </w:r>
    </w:p>
    <w:p w14:paraId="516EEFF0" w14:textId="77777777" w:rsidR="00CC3163" w:rsidRPr="00CC3163" w:rsidRDefault="00CC3163" w:rsidP="00CC3163">
      <w:pPr>
        <w:spacing w:after="120"/>
        <w:rPr>
          <w:rFonts w:ascii="Times New Roman" w:hAnsi="Times New Roman" w:cs="Times New Roman"/>
          <w:sz w:val="18"/>
          <w:szCs w:val="18"/>
          <w:lang w:eastAsia="en-GB"/>
        </w:rPr>
      </w:pPr>
      <w:r w:rsidRPr="00CC3163">
        <w:rPr>
          <w:rFonts w:ascii="Times New Roman" w:hAnsi="Times New Roman" w:cs="Times New Roman"/>
          <w:b/>
          <w:bCs/>
          <w:i/>
          <w:iCs/>
          <w:sz w:val="18"/>
          <w:szCs w:val="18"/>
          <w:lang w:eastAsia="en-GB"/>
        </w:rPr>
        <w:t>References</w:t>
      </w:r>
    </w:p>
    <w:p w14:paraId="27F7B184" w14:textId="77777777" w:rsidR="00CC3163" w:rsidRPr="00CC3163" w:rsidRDefault="00CC3163" w:rsidP="00CC3163">
      <w:pPr>
        <w:numPr>
          <w:ilvl w:val="0"/>
          <w:numId w:val="1"/>
        </w:numPr>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1.</w:t>
      </w:r>
      <w:r w:rsidRPr="00CC3163">
        <w:rPr>
          <w:rFonts w:ascii="Times New Roman" w:eastAsia="Times New Roman" w:hAnsi="Times New Roman" w:cs="Times New Roman"/>
          <w:sz w:val="18"/>
          <w:szCs w:val="18"/>
          <w:lang w:eastAsia="en-GB"/>
        </w:rPr>
        <w:tab/>
      </w:r>
      <w:proofErr w:type="spellStart"/>
      <w:r w:rsidRPr="00CC3163">
        <w:rPr>
          <w:rFonts w:ascii="Times New Roman" w:eastAsia="Times New Roman" w:hAnsi="Times New Roman" w:cs="Times New Roman"/>
          <w:sz w:val="18"/>
          <w:szCs w:val="18"/>
          <w:lang w:eastAsia="en-GB"/>
        </w:rPr>
        <w:t>Nationellt</w:t>
      </w:r>
      <w:proofErr w:type="spellEnd"/>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sz w:val="18"/>
          <w:szCs w:val="18"/>
          <w:lang w:eastAsia="en-GB"/>
        </w:rPr>
        <w:t>Kvalitetsregister</w:t>
      </w:r>
      <w:proofErr w:type="spellEnd"/>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sz w:val="18"/>
          <w:szCs w:val="18"/>
          <w:lang w:eastAsia="en-GB"/>
        </w:rPr>
        <w:t>för</w:t>
      </w:r>
      <w:proofErr w:type="spellEnd"/>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sz w:val="18"/>
          <w:szCs w:val="18"/>
          <w:lang w:eastAsia="en-GB"/>
        </w:rPr>
        <w:t>Cervixcancerprevention</w:t>
      </w:r>
      <w:proofErr w:type="spellEnd"/>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sz w:val="18"/>
          <w:szCs w:val="18"/>
          <w:lang w:eastAsia="en-GB"/>
        </w:rPr>
        <w:t>NKCx</w:t>
      </w:r>
      <w:proofErr w:type="spellEnd"/>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sz w:val="18"/>
          <w:szCs w:val="18"/>
          <w:lang w:eastAsia="en-GB"/>
        </w:rPr>
        <w:t>Center</w:t>
      </w:r>
      <w:proofErr w:type="spellEnd"/>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sz w:val="18"/>
          <w:szCs w:val="18"/>
          <w:lang w:eastAsia="en-GB"/>
        </w:rPr>
        <w:t>för</w:t>
      </w:r>
      <w:proofErr w:type="spellEnd"/>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sz w:val="18"/>
          <w:szCs w:val="18"/>
          <w:lang w:eastAsia="en-GB"/>
        </w:rPr>
        <w:t>Cervixcancerprevention</w:t>
      </w:r>
      <w:proofErr w:type="spellEnd"/>
      <w:r w:rsidRPr="00CC3163">
        <w:rPr>
          <w:rFonts w:ascii="Times New Roman" w:eastAsia="Times New Roman" w:hAnsi="Times New Roman" w:cs="Times New Roman"/>
          <w:sz w:val="18"/>
          <w:szCs w:val="18"/>
          <w:lang w:eastAsia="en-GB"/>
        </w:rPr>
        <w:t xml:space="preserve">:   </w:t>
      </w:r>
      <w:hyperlink r:id="rId8" w:history="1">
        <w:r w:rsidRPr="00CC3163">
          <w:rPr>
            <w:rFonts w:ascii="Times New Roman" w:eastAsia="Times New Roman" w:hAnsi="Times New Roman" w:cs="Times New Roman"/>
            <w:color w:val="0079CD"/>
            <w:sz w:val="18"/>
            <w:szCs w:val="18"/>
            <w:u w:val="single"/>
            <w:lang w:eastAsia="en-GB"/>
          </w:rPr>
          <w:t>http://nkcx.se/templates/_rsrapport_2017.pdf</w:t>
        </w:r>
      </w:hyperlink>
    </w:p>
    <w:p w14:paraId="6461DAEF" w14:textId="77777777" w:rsidR="00CC3163" w:rsidRPr="00CC3163" w:rsidRDefault="00CC3163" w:rsidP="00CC3163">
      <w:pPr>
        <w:numPr>
          <w:ilvl w:val="0"/>
          <w:numId w:val="1"/>
        </w:numPr>
        <w:rPr>
          <w:rFonts w:ascii="Times New Roman" w:eastAsia="Times New Roman" w:hAnsi="Times New Roman" w:cs="Times New Roman"/>
          <w:color w:val="0079CD"/>
          <w:sz w:val="18"/>
          <w:szCs w:val="18"/>
          <w:lang w:eastAsia="en-GB"/>
        </w:rPr>
      </w:pPr>
      <w:r w:rsidRPr="00CC3163">
        <w:rPr>
          <w:rFonts w:ascii="Times New Roman" w:eastAsia="Times New Roman" w:hAnsi="Times New Roman" w:cs="Times New Roman"/>
          <w:color w:val="000000"/>
          <w:sz w:val="18"/>
          <w:szCs w:val="18"/>
          <w:lang w:eastAsia="en-GB"/>
        </w:rPr>
        <w:t>2.</w:t>
      </w:r>
      <w:r w:rsidRPr="00CC3163">
        <w:rPr>
          <w:rFonts w:ascii="Times New Roman" w:eastAsia="Times New Roman" w:hAnsi="Times New Roman" w:cs="Times New Roman"/>
          <w:color w:val="000000"/>
          <w:sz w:val="18"/>
          <w:szCs w:val="18"/>
          <w:lang w:eastAsia="en-GB"/>
        </w:rPr>
        <w:tab/>
        <w:t xml:space="preserve">FDA Gardasil Clinical Review 2006: </w:t>
      </w:r>
      <w:hyperlink r:id="rId9" w:history="1">
        <w:r w:rsidRPr="00CC3163">
          <w:rPr>
            <w:rFonts w:ascii="Times New Roman" w:eastAsia="Times New Roman" w:hAnsi="Times New Roman" w:cs="Times New Roman"/>
            <w:color w:val="0000FF"/>
            <w:sz w:val="18"/>
            <w:szCs w:val="18"/>
            <w:u w:val="single"/>
            <w:lang w:eastAsia="en-GB"/>
          </w:rPr>
          <w:t>https://www.fda.gov/downloads/biologicsbloodvaccines/vaccines/approvedproducts/ucm111287.pdf</w:t>
        </w:r>
      </w:hyperlink>
      <w:r w:rsidRPr="00CC3163">
        <w:rPr>
          <w:rFonts w:ascii="Times New Roman" w:eastAsia="Times New Roman" w:hAnsi="Times New Roman" w:cs="Times New Roman"/>
          <w:color w:val="000000"/>
          <w:sz w:val="18"/>
          <w:szCs w:val="18"/>
          <w:lang w:eastAsia="en-GB"/>
        </w:rPr>
        <w:t xml:space="preserve"> </w:t>
      </w:r>
    </w:p>
    <w:p w14:paraId="1918F5B1" w14:textId="77777777" w:rsidR="00CC3163" w:rsidRPr="00CC3163" w:rsidRDefault="00CC3163" w:rsidP="00CC3163">
      <w:pPr>
        <w:numPr>
          <w:ilvl w:val="0"/>
          <w:numId w:val="1"/>
        </w:numPr>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3.</w:t>
      </w:r>
      <w:r w:rsidRPr="00CC3163">
        <w:rPr>
          <w:rFonts w:ascii="Times New Roman" w:eastAsia="Times New Roman" w:hAnsi="Times New Roman" w:cs="Times New Roman"/>
          <w:sz w:val="18"/>
          <w:szCs w:val="18"/>
          <w:lang w:val="da-DK" w:eastAsia="en-GB"/>
        </w:rPr>
        <w:tab/>
        <w:t xml:space="preserve">Walter R, Hartmann K et al. </w:t>
      </w:r>
      <w:r w:rsidRPr="00CC3163">
        <w:rPr>
          <w:rFonts w:ascii="Times New Roman" w:eastAsia="Times New Roman" w:hAnsi="Times New Roman" w:cs="Times New Roman"/>
          <w:sz w:val="18"/>
          <w:szCs w:val="18"/>
          <w:lang w:eastAsia="en-GB"/>
        </w:rPr>
        <w:t xml:space="preserve">Reactivation of herpesvirus infections after vaccinations? </w:t>
      </w:r>
      <w:r w:rsidRPr="00CC3163">
        <w:rPr>
          <w:rFonts w:ascii="Times New Roman" w:eastAsia="Times New Roman" w:hAnsi="Times New Roman" w:cs="Times New Roman"/>
          <w:i/>
          <w:iCs/>
          <w:sz w:val="18"/>
          <w:szCs w:val="18"/>
          <w:lang w:eastAsia="en-GB"/>
        </w:rPr>
        <w:t>The Lancet</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1999;353:810</w:t>
      </w:r>
      <w:proofErr w:type="gramEnd"/>
    </w:p>
    <w:p w14:paraId="6D964C3B" w14:textId="77777777" w:rsidR="00CC3163" w:rsidRPr="00CC3163" w:rsidRDefault="00CC3163" w:rsidP="00CC3163">
      <w:pPr>
        <w:numPr>
          <w:ilvl w:val="0"/>
          <w:numId w:val="1"/>
        </w:numPr>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4.</w:t>
      </w:r>
      <w:r w:rsidRPr="00CC3163">
        <w:rPr>
          <w:rFonts w:ascii="Times New Roman" w:eastAsia="Times New Roman" w:hAnsi="Times New Roman" w:cs="Times New Roman"/>
          <w:sz w:val="18"/>
          <w:szCs w:val="18"/>
          <w:lang w:eastAsia="en-GB"/>
        </w:rPr>
        <w:tab/>
      </w:r>
      <w:proofErr w:type="spellStart"/>
      <w:r w:rsidRPr="00CC3163">
        <w:rPr>
          <w:rFonts w:ascii="Times New Roman" w:eastAsia="Times New Roman" w:hAnsi="Times New Roman" w:cs="Times New Roman"/>
          <w:sz w:val="18"/>
          <w:szCs w:val="18"/>
          <w:lang w:eastAsia="en-GB"/>
        </w:rPr>
        <w:t>Bayas</w:t>
      </w:r>
      <w:proofErr w:type="spellEnd"/>
      <w:r w:rsidRPr="00CC3163">
        <w:rPr>
          <w:rFonts w:ascii="Times New Roman" w:eastAsia="Times New Roman" w:hAnsi="Times New Roman" w:cs="Times New Roman"/>
          <w:sz w:val="18"/>
          <w:szCs w:val="18"/>
          <w:lang w:eastAsia="en-GB"/>
        </w:rPr>
        <w:t xml:space="preserve"> J-M, González-</w:t>
      </w:r>
      <w:proofErr w:type="spellStart"/>
      <w:r w:rsidRPr="00CC3163">
        <w:rPr>
          <w:rFonts w:ascii="Times New Roman" w:eastAsia="Times New Roman" w:hAnsi="Times New Roman" w:cs="Times New Roman"/>
          <w:sz w:val="18"/>
          <w:szCs w:val="18"/>
          <w:lang w:eastAsia="en-GB"/>
        </w:rPr>
        <w:t>Álvarez</w:t>
      </w:r>
      <w:proofErr w:type="spellEnd"/>
      <w:r w:rsidRPr="00CC3163">
        <w:rPr>
          <w:rFonts w:ascii="Times New Roman" w:eastAsia="Times New Roman" w:hAnsi="Times New Roman" w:cs="Times New Roman"/>
          <w:sz w:val="18"/>
          <w:szCs w:val="18"/>
          <w:lang w:eastAsia="en-GB"/>
        </w:rPr>
        <w:t xml:space="preserve"> R, </w:t>
      </w:r>
      <w:proofErr w:type="spellStart"/>
      <w:r w:rsidRPr="00CC3163">
        <w:rPr>
          <w:rFonts w:ascii="Times New Roman" w:eastAsia="Times New Roman" w:hAnsi="Times New Roman" w:cs="Times New Roman"/>
          <w:sz w:val="18"/>
          <w:szCs w:val="18"/>
          <w:lang w:eastAsia="en-GB"/>
        </w:rPr>
        <w:t>Guinovart</w:t>
      </w:r>
      <w:proofErr w:type="spellEnd"/>
      <w:r w:rsidRPr="00CC3163">
        <w:rPr>
          <w:rFonts w:ascii="Times New Roman" w:eastAsia="Times New Roman" w:hAnsi="Times New Roman" w:cs="Times New Roman"/>
          <w:sz w:val="18"/>
          <w:szCs w:val="18"/>
          <w:lang w:eastAsia="en-GB"/>
        </w:rPr>
        <w:t xml:space="preserve"> C. Herpes zoster after yellow fever vaccination</w:t>
      </w:r>
      <w:r w:rsidRPr="00CC3163">
        <w:rPr>
          <w:rFonts w:ascii="Times New Roman" w:eastAsia="Times New Roman" w:hAnsi="Times New Roman" w:cs="Times New Roman"/>
          <w:i/>
          <w:iCs/>
          <w:sz w:val="18"/>
          <w:szCs w:val="18"/>
          <w:lang w:eastAsia="en-GB"/>
        </w:rPr>
        <w:t>. J Travel Med</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2007;14:65</w:t>
      </w:r>
      <w:proofErr w:type="gramEnd"/>
      <w:r w:rsidRPr="00CC3163">
        <w:rPr>
          <w:rFonts w:ascii="Times New Roman" w:eastAsia="Times New Roman" w:hAnsi="Times New Roman" w:cs="Times New Roman"/>
          <w:sz w:val="18"/>
          <w:szCs w:val="18"/>
          <w:lang w:eastAsia="en-GB"/>
        </w:rPr>
        <w:t>-66</w:t>
      </w:r>
    </w:p>
    <w:p w14:paraId="39F777D5" w14:textId="77777777" w:rsidR="00CC3163" w:rsidRPr="00CC3163" w:rsidRDefault="00CC3163" w:rsidP="00CC3163">
      <w:pPr>
        <w:numPr>
          <w:ilvl w:val="0"/>
          <w:numId w:val="1"/>
        </w:numPr>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5.</w:t>
      </w:r>
      <w:r w:rsidRPr="00CC3163">
        <w:rPr>
          <w:rFonts w:ascii="Times New Roman" w:eastAsia="Times New Roman" w:hAnsi="Times New Roman" w:cs="Times New Roman"/>
          <w:sz w:val="18"/>
          <w:szCs w:val="18"/>
          <w:lang w:eastAsia="en-GB"/>
        </w:rPr>
        <w:tab/>
      </w:r>
      <w:proofErr w:type="spellStart"/>
      <w:r w:rsidRPr="00CC3163">
        <w:rPr>
          <w:rFonts w:ascii="Times New Roman" w:eastAsia="Times New Roman" w:hAnsi="Times New Roman" w:cs="Times New Roman"/>
          <w:sz w:val="18"/>
          <w:szCs w:val="18"/>
          <w:lang w:eastAsia="en-GB"/>
        </w:rPr>
        <w:t>Rothova</w:t>
      </w:r>
      <w:proofErr w:type="spellEnd"/>
      <w:r w:rsidRPr="00CC3163">
        <w:rPr>
          <w:rFonts w:ascii="Times New Roman" w:eastAsia="Times New Roman" w:hAnsi="Times New Roman" w:cs="Times New Roman"/>
          <w:sz w:val="18"/>
          <w:szCs w:val="18"/>
          <w:lang w:eastAsia="en-GB"/>
        </w:rPr>
        <w:t xml:space="preserve"> A, de Groot JDF, </w:t>
      </w:r>
      <w:proofErr w:type="spellStart"/>
      <w:r w:rsidRPr="00CC3163">
        <w:rPr>
          <w:rFonts w:ascii="Times New Roman" w:eastAsia="Times New Roman" w:hAnsi="Times New Roman" w:cs="Times New Roman"/>
          <w:sz w:val="18"/>
          <w:szCs w:val="18"/>
          <w:lang w:eastAsia="en-GB"/>
        </w:rPr>
        <w:t>Mudrikova</w:t>
      </w:r>
      <w:proofErr w:type="spellEnd"/>
      <w:r w:rsidRPr="00CC3163">
        <w:rPr>
          <w:rFonts w:ascii="Times New Roman" w:eastAsia="Times New Roman" w:hAnsi="Times New Roman" w:cs="Times New Roman"/>
          <w:sz w:val="18"/>
          <w:szCs w:val="18"/>
          <w:lang w:eastAsia="en-GB"/>
        </w:rPr>
        <w:t xml:space="preserve"> T. Reactivation of acute retinal necrosis after flu H1N1 vaccination. </w:t>
      </w:r>
      <w:r w:rsidRPr="00CC3163">
        <w:rPr>
          <w:rFonts w:ascii="Times New Roman" w:eastAsia="Times New Roman" w:hAnsi="Times New Roman" w:cs="Times New Roman"/>
          <w:i/>
          <w:iCs/>
          <w:sz w:val="18"/>
          <w:szCs w:val="18"/>
          <w:lang w:eastAsia="en-GB"/>
        </w:rPr>
        <w:t xml:space="preserve">Br J </w:t>
      </w:r>
      <w:proofErr w:type="spellStart"/>
      <w:r w:rsidRPr="00CC3163">
        <w:rPr>
          <w:rFonts w:ascii="Times New Roman" w:eastAsia="Times New Roman" w:hAnsi="Times New Roman" w:cs="Times New Roman"/>
          <w:i/>
          <w:iCs/>
          <w:sz w:val="18"/>
          <w:szCs w:val="18"/>
          <w:lang w:eastAsia="en-GB"/>
        </w:rPr>
        <w:t>Ophthalmol</w:t>
      </w:r>
      <w:proofErr w:type="spellEnd"/>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2011;95:291</w:t>
      </w:r>
      <w:proofErr w:type="gramEnd"/>
    </w:p>
    <w:p w14:paraId="65BCFEB8"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6.</w:t>
      </w:r>
      <w:r w:rsidRPr="00CC3163">
        <w:rPr>
          <w:rFonts w:ascii="Times New Roman" w:eastAsia="Times New Roman" w:hAnsi="Times New Roman" w:cs="Times New Roman"/>
          <w:sz w:val="18"/>
          <w:szCs w:val="18"/>
          <w:lang w:val="da-DK" w:eastAsia="en-GB"/>
        </w:rPr>
        <w:tab/>
      </w:r>
      <w:proofErr w:type="spellStart"/>
      <w:r w:rsidRPr="00CC3163">
        <w:rPr>
          <w:rFonts w:ascii="Times New Roman" w:eastAsia="Times New Roman" w:hAnsi="Times New Roman" w:cs="Times New Roman"/>
          <w:sz w:val="18"/>
          <w:szCs w:val="18"/>
          <w:lang w:val="da-DK" w:eastAsia="en-GB"/>
        </w:rPr>
        <w:t>Hwang</w:t>
      </w:r>
      <w:proofErr w:type="spellEnd"/>
      <w:r w:rsidRPr="00CC3163">
        <w:rPr>
          <w:rFonts w:ascii="Times New Roman" w:eastAsia="Times New Roman" w:hAnsi="Times New Roman" w:cs="Times New Roman"/>
          <w:sz w:val="18"/>
          <w:szCs w:val="18"/>
          <w:lang w:val="da-DK" w:eastAsia="en-GB"/>
        </w:rPr>
        <w:t xml:space="preserve"> CW </w:t>
      </w:r>
      <w:proofErr w:type="spellStart"/>
      <w:r w:rsidRPr="00CC3163">
        <w:rPr>
          <w:rFonts w:ascii="Times New Roman" w:eastAsia="Times New Roman" w:hAnsi="Times New Roman" w:cs="Times New Roman"/>
          <w:sz w:val="18"/>
          <w:szCs w:val="18"/>
          <w:lang w:val="da-DK" w:eastAsia="en-GB"/>
        </w:rPr>
        <w:t>Jr</w:t>
      </w:r>
      <w:proofErr w:type="spellEnd"/>
      <w:r w:rsidRPr="00CC3163">
        <w:rPr>
          <w:rFonts w:ascii="Times New Roman" w:eastAsia="Times New Roman" w:hAnsi="Times New Roman" w:cs="Times New Roman"/>
          <w:sz w:val="18"/>
          <w:szCs w:val="18"/>
          <w:lang w:val="da-DK" w:eastAsia="en-GB"/>
        </w:rPr>
        <w:t xml:space="preserve">, </w:t>
      </w:r>
      <w:proofErr w:type="spellStart"/>
      <w:r w:rsidRPr="00CC3163">
        <w:rPr>
          <w:rFonts w:ascii="Times New Roman" w:eastAsia="Times New Roman" w:hAnsi="Times New Roman" w:cs="Times New Roman"/>
          <w:sz w:val="18"/>
          <w:szCs w:val="18"/>
          <w:lang w:val="da-DK" w:eastAsia="en-GB"/>
        </w:rPr>
        <w:t>Steigleman</w:t>
      </w:r>
      <w:proofErr w:type="spellEnd"/>
      <w:r w:rsidRPr="00CC3163">
        <w:rPr>
          <w:rFonts w:ascii="Times New Roman" w:eastAsia="Times New Roman" w:hAnsi="Times New Roman" w:cs="Times New Roman"/>
          <w:sz w:val="18"/>
          <w:szCs w:val="18"/>
          <w:lang w:val="da-DK" w:eastAsia="en-GB"/>
        </w:rPr>
        <w:t xml:space="preserve"> WA et al. </w:t>
      </w:r>
      <w:r w:rsidRPr="00CC3163">
        <w:rPr>
          <w:rFonts w:ascii="Times New Roman" w:eastAsia="Times New Roman" w:hAnsi="Times New Roman" w:cs="Times New Roman"/>
          <w:sz w:val="18"/>
          <w:szCs w:val="18"/>
          <w:lang w:eastAsia="en-GB"/>
        </w:rPr>
        <w:t xml:space="preserve">Reactivation of herpes zoster keratitis in an adult after varicella zoster vaccination. </w:t>
      </w:r>
      <w:r w:rsidRPr="00CC3163">
        <w:rPr>
          <w:rFonts w:ascii="Times New Roman" w:eastAsia="Times New Roman" w:hAnsi="Times New Roman" w:cs="Times New Roman"/>
          <w:i/>
          <w:iCs/>
          <w:sz w:val="18"/>
          <w:szCs w:val="18"/>
          <w:lang w:eastAsia="en-GB"/>
        </w:rPr>
        <w:t>Cornea</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2013;32:508</w:t>
      </w:r>
      <w:proofErr w:type="gramEnd"/>
      <w:r w:rsidRPr="00CC3163">
        <w:rPr>
          <w:rFonts w:ascii="Times New Roman" w:eastAsia="Times New Roman" w:hAnsi="Times New Roman" w:cs="Times New Roman"/>
          <w:sz w:val="18"/>
          <w:szCs w:val="18"/>
          <w:lang w:eastAsia="en-GB"/>
        </w:rPr>
        <w:t>-9</w:t>
      </w:r>
    </w:p>
    <w:p w14:paraId="1E84B89B"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7.</w:t>
      </w:r>
      <w:r w:rsidRPr="00CC3163">
        <w:rPr>
          <w:rFonts w:ascii="Times New Roman" w:eastAsia="Times New Roman" w:hAnsi="Times New Roman" w:cs="Times New Roman"/>
          <w:sz w:val="18"/>
          <w:szCs w:val="18"/>
          <w:lang w:val="da-DK" w:eastAsia="en-GB"/>
        </w:rPr>
        <w:tab/>
        <w:t xml:space="preserve">Hassman LM, </w:t>
      </w:r>
      <w:proofErr w:type="spellStart"/>
      <w:r w:rsidRPr="00CC3163">
        <w:rPr>
          <w:rFonts w:ascii="Times New Roman" w:eastAsia="Times New Roman" w:hAnsi="Times New Roman" w:cs="Times New Roman"/>
          <w:sz w:val="18"/>
          <w:szCs w:val="18"/>
          <w:lang w:val="da-DK" w:eastAsia="en-GB"/>
        </w:rPr>
        <w:t>DiLoreto</w:t>
      </w:r>
      <w:proofErr w:type="spellEnd"/>
      <w:r w:rsidRPr="00CC3163">
        <w:rPr>
          <w:rFonts w:ascii="Times New Roman" w:eastAsia="Times New Roman" w:hAnsi="Times New Roman" w:cs="Times New Roman"/>
          <w:sz w:val="18"/>
          <w:szCs w:val="18"/>
          <w:lang w:val="da-DK" w:eastAsia="en-GB"/>
        </w:rPr>
        <w:t xml:space="preserve"> </w:t>
      </w:r>
      <w:proofErr w:type="spellStart"/>
      <w:r w:rsidRPr="00CC3163">
        <w:rPr>
          <w:rFonts w:ascii="Times New Roman" w:eastAsia="Times New Roman" w:hAnsi="Times New Roman" w:cs="Times New Roman"/>
          <w:sz w:val="18"/>
          <w:szCs w:val="18"/>
          <w:lang w:val="da-DK" w:eastAsia="en-GB"/>
        </w:rPr>
        <w:t>Jr</w:t>
      </w:r>
      <w:proofErr w:type="spellEnd"/>
      <w:r w:rsidRPr="00CC3163">
        <w:rPr>
          <w:rFonts w:ascii="Times New Roman" w:eastAsia="Times New Roman" w:hAnsi="Times New Roman" w:cs="Times New Roman"/>
          <w:sz w:val="18"/>
          <w:szCs w:val="18"/>
          <w:lang w:val="da-DK" w:eastAsia="en-GB"/>
        </w:rPr>
        <w:t xml:space="preserve"> DA.  </w:t>
      </w:r>
      <w:r w:rsidRPr="00CC3163">
        <w:rPr>
          <w:rFonts w:ascii="Times New Roman" w:eastAsia="Times New Roman" w:hAnsi="Times New Roman" w:cs="Times New Roman"/>
          <w:sz w:val="18"/>
          <w:szCs w:val="18"/>
          <w:lang w:eastAsia="en-GB"/>
        </w:rPr>
        <w:t xml:space="preserve">Immunologic factors may play a role in herpes simplex virus 1 reactivation in the brain and retina after influenza vaccination. </w:t>
      </w:r>
      <w:proofErr w:type="spellStart"/>
      <w:r w:rsidRPr="00CC3163">
        <w:rPr>
          <w:rFonts w:ascii="Times New Roman" w:eastAsia="Times New Roman" w:hAnsi="Times New Roman" w:cs="Times New Roman"/>
          <w:i/>
          <w:iCs/>
          <w:sz w:val="18"/>
          <w:szCs w:val="18"/>
          <w:lang w:eastAsia="en-GB"/>
        </w:rPr>
        <w:t>IDCases</w:t>
      </w:r>
      <w:proofErr w:type="spellEnd"/>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2016;6:47</w:t>
      </w:r>
      <w:proofErr w:type="gramEnd"/>
      <w:r w:rsidRPr="00CC3163">
        <w:rPr>
          <w:rFonts w:ascii="Times New Roman" w:eastAsia="Times New Roman" w:hAnsi="Times New Roman" w:cs="Times New Roman"/>
          <w:sz w:val="18"/>
          <w:szCs w:val="18"/>
          <w:lang w:eastAsia="en-GB"/>
        </w:rPr>
        <w:t>-51</w:t>
      </w:r>
    </w:p>
    <w:p w14:paraId="64AACB07"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8.</w:t>
      </w:r>
      <w:r w:rsidRPr="00CC3163">
        <w:rPr>
          <w:rFonts w:ascii="Times New Roman" w:eastAsia="Times New Roman" w:hAnsi="Times New Roman" w:cs="Times New Roman"/>
          <w:sz w:val="18"/>
          <w:szCs w:val="18"/>
          <w:lang w:eastAsia="en-GB"/>
        </w:rPr>
        <w:tab/>
      </w:r>
      <w:proofErr w:type="spellStart"/>
      <w:r w:rsidRPr="00CC3163">
        <w:rPr>
          <w:rFonts w:ascii="Times New Roman" w:eastAsia="Times New Roman" w:hAnsi="Times New Roman" w:cs="Times New Roman"/>
          <w:sz w:val="18"/>
          <w:szCs w:val="18"/>
          <w:lang w:eastAsia="en-GB"/>
        </w:rPr>
        <w:t>Jastrzebski</w:t>
      </w:r>
      <w:proofErr w:type="spellEnd"/>
      <w:r w:rsidRPr="00CC3163">
        <w:rPr>
          <w:rFonts w:ascii="Times New Roman" w:eastAsia="Times New Roman" w:hAnsi="Times New Roman" w:cs="Times New Roman"/>
          <w:sz w:val="18"/>
          <w:szCs w:val="18"/>
          <w:lang w:eastAsia="en-GB"/>
        </w:rPr>
        <w:t xml:space="preserve"> A, Brownstein S </w:t>
      </w:r>
      <w:proofErr w:type="gramStart"/>
      <w:r w:rsidRPr="00CC3163">
        <w:rPr>
          <w:rFonts w:ascii="Times New Roman" w:eastAsia="Times New Roman" w:hAnsi="Times New Roman" w:cs="Times New Roman"/>
          <w:sz w:val="18"/>
          <w:szCs w:val="18"/>
          <w:lang w:eastAsia="en-GB"/>
        </w:rPr>
        <w:t>et al.</w:t>
      </w:r>
      <w:proofErr w:type="gramEnd"/>
      <w:r w:rsidRPr="00CC3163">
        <w:rPr>
          <w:rFonts w:ascii="Times New Roman" w:eastAsia="Times New Roman" w:hAnsi="Times New Roman" w:cs="Times New Roman"/>
          <w:sz w:val="18"/>
          <w:szCs w:val="18"/>
          <w:lang w:eastAsia="en-GB"/>
        </w:rPr>
        <w:t xml:space="preserve"> Reactivation of herpes zoster keratitis with corneal perforation after zoster vaccination. </w:t>
      </w:r>
      <w:r w:rsidRPr="00CC3163">
        <w:rPr>
          <w:rFonts w:ascii="Times New Roman" w:eastAsia="Times New Roman" w:hAnsi="Times New Roman" w:cs="Times New Roman"/>
          <w:i/>
          <w:iCs/>
          <w:sz w:val="18"/>
          <w:szCs w:val="18"/>
          <w:lang w:eastAsia="en-GB"/>
        </w:rPr>
        <w:t>Cornea</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2017;36:740</w:t>
      </w:r>
      <w:proofErr w:type="gramEnd"/>
      <w:r w:rsidRPr="00CC3163">
        <w:rPr>
          <w:rFonts w:ascii="Times New Roman" w:eastAsia="Times New Roman" w:hAnsi="Times New Roman" w:cs="Times New Roman"/>
          <w:sz w:val="18"/>
          <w:szCs w:val="18"/>
          <w:lang w:eastAsia="en-GB"/>
        </w:rPr>
        <w:t>-42</w:t>
      </w:r>
    </w:p>
    <w:p w14:paraId="073BB8A4"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9.</w:t>
      </w:r>
      <w:r w:rsidRPr="00CC3163">
        <w:rPr>
          <w:rFonts w:ascii="Times New Roman" w:eastAsia="Times New Roman" w:hAnsi="Times New Roman" w:cs="Times New Roman"/>
          <w:sz w:val="18"/>
          <w:szCs w:val="18"/>
          <w:lang w:eastAsia="en-GB"/>
        </w:rPr>
        <w:tab/>
        <w:t xml:space="preserve">Lieberman A, Curtis L. HSV2 reactivation and myelitis following influenza vaccination. </w:t>
      </w:r>
      <w:r w:rsidRPr="00CC3163">
        <w:rPr>
          <w:rFonts w:ascii="Times New Roman" w:eastAsia="Times New Roman" w:hAnsi="Times New Roman" w:cs="Times New Roman"/>
          <w:i/>
          <w:iCs/>
          <w:sz w:val="18"/>
          <w:szCs w:val="18"/>
          <w:lang w:eastAsia="en-GB"/>
        </w:rPr>
        <w:t xml:space="preserve">Hum </w:t>
      </w:r>
      <w:proofErr w:type="spellStart"/>
      <w:r w:rsidRPr="00CC3163">
        <w:rPr>
          <w:rFonts w:ascii="Times New Roman" w:eastAsia="Times New Roman" w:hAnsi="Times New Roman" w:cs="Times New Roman"/>
          <w:i/>
          <w:iCs/>
          <w:sz w:val="18"/>
          <w:szCs w:val="18"/>
          <w:lang w:eastAsia="en-GB"/>
        </w:rPr>
        <w:t>Vaccin</w:t>
      </w:r>
      <w:proofErr w:type="spellEnd"/>
      <w:r w:rsidRPr="00CC3163">
        <w:rPr>
          <w:rFonts w:ascii="Times New Roman" w:eastAsia="Times New Roman" w:hAnsi="Times New Roman" w:cs="Times New Roman"/>
          <w:i/>
          <w:iCs/>
          <w:sz w:val="18"/>
          <w:szCs w:val="18"/>
          <w:lang w:eastAsia="en-GB"/>
        </w:rPr>
        <w:t xml:space="preserve"> </w:t>
      </w:r>
      <w:proofErr w:type="spellStart"/>
      <w:r w:rsidRPr="00CC3163">
        <w:rPr>
          <w:rFonts w:ascii="Times New Roman" w:eastAsia="Times New Roman" w:hAnsi="Times New Roman" w:cs="Times New Roman"/>
          <w:i/>
          <w:iCs/>
          <w:sz w:val="18"/>
          <w:szCs w:val="18"/>
          <w:lang w:eastAsia="en-GB"/>
        </w:rPr>
        <w:t>Immunother</w:t>
      </w:r>
      <w:proofErr w:type="spellEnd"/>
      <w:r w:rsidRPr="00CC3163">
        <w:rPr>
          <w:rFonts w:ascii="Times New Roman" w:eastAsia="Times New Roman" w:hAnsi="Times New Roman" w:cs="Times New Roman"/>
          <w:i/>
          <w:iCs/>
          <w:sz w:val="18"/>
          <w:szCs w:val="18"/>
          <w:lang w:eastAsia="en-GB"/>
        </w:rPr>
        <w:t xml:space="preserve"> </w:t>
      </w:r>
      <w:proofErr w:type="gramStart"/>
      <w:r w:rsidRPr="00CC3163">
        <w:rPr>
          <w:rFonts w:ascii="Times New Roman" w:eastAsia="Times New Roman" w:hAnsi="Times New Roman" w:cs="Times New Roman"/>
          <w:sz w:val="18"/>
          <w:szCs w:val="18"/>
          <w:lang w:eastAsia="en-GB"/>
        </w:rPr>
        <w:t>2017;13:572</w:t>
      </w:r>
      <w:proofErr w:type="gramEnd"/>
      <w:r w:rsidRPr="00CC3163">
        <w:rPr>
          <w:rFonts w:ascii="Times New Roman" w:eastAsia="Times New Roman" w:hAnsi="Times New Roman" w:cs="Times New Roman"/>
          <w:sz w:val="18"/>
          <w:szCs w:val="18"/>
          <w:lang w:eastAsia="en-GB"/>
        </w:rPr>
        <w:t>-73</w:t>
      </w:r>
    </w:p>
    <w:p w14:paraId="1927310A"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10.</w:t>
      </w:r>
      <w:r w:rsidRPr="00CC3163">
        <w:rPr>
          <w:rFonts w:ascii="Times New Roman" w:eastAsia="Times New Roman" w:hAnsi="Times New Roman" w:cs="Times New Roman"/>
          <w:sz w:val="18"/>
          <w:szCs w:val="18"/>
          <w:lang w:eastAsia="en-GB"/>
        </w:rPr>
        <w:tab/>
      </w:r>
      <w:proofErr w:type="spellStart"/>
      <w:r w:rsidRPr="00CC3163">
        <w:rPr>
          <w:rFonts w:ascii="Times New Roman" w:eastAsia="Times New Roman" w:hAnsi="Times New Roman" w:cs="Times New Roman"/>
          <w:sz w:val="18"/>
          <w:szCs w:val="18"/>
          <w:lang w:eastAsia="en-GB"/>
        </w:rPr>
        <w:t>Söderlund</w:t>
      </w:r>
      <w:proofErr w:type="spellEnd"/>
      <w:r w:rsidRPr="00CC3163">
        <w:rPr>
          <w:rFonts w:ascii="Times New Roman" w:eastAsia="Times New Roman" w:hAnsi="Times New Roman" w:cs="Times New Roman"/>
          <w:sz w:val="18"/>
          <w:szCs w:val="18"/>
          <w:lang w:eastAsia="en-GB"/>
        </w:rPr>
        <w:t xml:space="preserve">-Strand A, </w:t>
      </w:r>
      <w:proofErr w:type="spellStart"/>
      <w:r w:rsidRPr="00CC3163">
        <w:rPr>
          <w:rFonts w:ascii="Times New Roman" w:eastAsia="Times New Roman" w:hAnsi="Times New Roman" w:cs="Times New Roman"/>
          <w:sz w:val="18"/>
          <w:szCs w:val="18"/>
          <w:lang w:eastAsia="en-GB"/>
        </w:rPr>
        <w:t>Uhnoo</w:t>
      </w:r>
      <w:proofErr w:type="spellEnd"/>
      <w:r w:rsidRPr="00CC3163">
        <w:rPr>
          <w:rFonts w:ascii="Times New Roman" w:eastAsia="Times New Roman" w:hAnsi="Times New Roman" w:cs="Times New Roman"/>
          <w:sz w:val="18"/>
          <w:szCs w:val="18"/>
          <w:lang w:eastAsia="en-GB"/>
        </w:rPr>
        <w:t xml:space="preserve"> I, </w:t>
      </w:r>
      <w:proofErr w:type="spellStart"/>
      <w:r w:rsidRPr="00CC3163">
        <w:rPr>
          <w:rFonts w:ascii="Times New Roman" w:eastAsia="Times New Roman" w:hAnsi="Times New Roman" w:cs="Times New Roman"/>
          <w:sz w:val="18"/>
          <w:szCs w:val="18"/>
          <w:lang w:eastAsia="en-GB"/>
        </w:rPr>
        <w:t>Dillner</w:t>
      </w:r>
      <w:proofErr w:type="spellEnd"/>
      <w:r w:rsidRPr="00CC3163">
        <w:rPr>
          <w:rFonts w:ascii="Times New Roman" w:eastAsia="Times New Roman" w:hAnsi="Times New Roman" w:cs="Times New Roman"/>
          <w:sz w:val="18"/>
          <w:szCs w:val="18"/>
          <w:lang w:eastAsia="en-GB"/>
        </w:rPr>
        <w:t xml:space="preserve"> J. Change in population </w:t>
      </w:r>
      <w:proofErr w:type="spellStart"/>
      <w:r w:rsidRPr="00CC3163">
        <w:rPr>
          <w:rFonts w:ascii="Times New Roman" w:eastAsia="Times New Roman" w:hAnsi="Times New Roman" w:cs="Times New Roman"/>
          <w:sz w:val="18"/>
          <w:szCs w:val="18"/>
          <w:lang w:eastAsia="en-GB"/>
        </w:rPr>
        <w:t>prevalences</w:t>
      </w:r>
      <w:proofErr w:type="spellEnd"/>
      <w:r w:rsidRPr="00CC3163">
        <w:rPr>
          <w:rFonts w:ascii="Times New Roman" w:eastAsia="Times New Roman" w:hAnsi="Times New Roman" w:cs="Times New Roman"/>
          <w:sz w:val="18"/>
          <w:szCs w:val="18"/>
          <w:lang w:eastAsia="en-GB"/>
        </w:rPr>
        <w:t xml:space="preserve"> of human papillomavirus after initiation of vaccination: The high-throughput HPV monitoring study. </w:t>
      </w:r>
      <w:r w:rsidRPr="00CC3163">
        <w:rPr>
          <w:rFonts w:ascii="Times New Roman" w:eastAsia="Times New Roman" w:hAnsi="Times New Roman" w:cs="Times New Roman"/>
          <w:i/>
          <w:iCs/>
          <w:sz w:val="18"/>
          <w:szCs w:val="18"/>
          <w:lang w:eastAsia="en-GB"/>
        </w:rPr>
        <w:t xml:space="preserve">Cancer </w:t>
      </w:r>
      <w:proofErr w:type="spellStart"/>
      <w:r w:rsidRPr="00CC3163">
        <w:rPr>
          <w:rFonts w:ascii="Times New Roman" w:eastAsia="Times New Roman" w:hAnsi="Times New Roman" w:cs="Times New Roman"/>
          <w:i/>
          <w:iCs/>
          <w:sz w:val="18"/>
          <w:szCs w:val="18"/>
          <w:lang w:eastAsia="en-GB"/>
        </w:rPr>
        <w:t>Epidemiol</w:t>
      </w:r>
      <w:proofErr w:type="spellEnd"/>
      <w:r w:rsidRPr="00CC3163">
        <w:rPr>
          <w:rFonts w:ascii="Times New Roman" w:eastAsia="Times New Roman" w:hAnsi="Times New Roman" w:cs="Times New Roman"/>
          <w:i/>
          <w:iCs/>
          <w:sz w:val="18"/>
          <w:szCs w:val="18"/>
          <w:lang w:eastAsia="en-GB"/>
        </w:rPr>
        <w:t xml:space="preserve"> Biomarkers</w:t>
      </w:r>
      <w:r w:rsidRPr="00CC3163">
        <w:rPr>
          <w:rFonts w:ascii="Times New Roman" w:eastAsia="Times New Roman" w:hAnsi="Times New Roman" w:cs="Times New Roman"/>
          <w:sz w:val="18"/>
          <w:szCs w:val="18"/>
          <w:lang w:eastAsia="en-GB"/>
        </w:rPr>
        <w:t xml:space="preserve"> </w:t>
      </w:r>
      <w:proofErr w:type="spellStart"/>
      <w:r w:rsidRPr="00CC3163">
        <w:rPr>
          <w:rFonts w:ascii="Times New Roman" w:eastAsia="Times New Roman" w:hAnsi="Times New Roman" w:cs="Times New Roman"/>
          <w:i/>
          <w:iCs/>
          <w:sz w:val="18"/>
          <w:szCs w:val="18"/>
          <w:lang w:eastAsia="en-GB"/>
        </w:rPr>
        <w:t>Prev</w:t>
      </w:r>
      <w:proofErr w:type="spellEnd"/>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2014;23:2757</w:t>
      </w:r>
      <w:proofErr w:type="gramEnd"/>
      <w:r w:rsidRPr="00CC3163">
        <w:rPr>
          <w:rFonts w:ascii="Times New Roman" w:eastAsia="Times New Roman" w:hAnsi="Times New Roman" w:cs="Times New Roman"/>
          <w:sz w:val="18"/>
          <w:szCs w:val="18"/>
          <w:lang w:eastAsia="en-GB"/>
        </w:rPr>
        <w:t>-64</w:t>
      </w:r>
    </w:p>
    <w:p w14:paraId="0F910EB9"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11.</w:t>
      </w:r>
      <w:r w:rsidRPr="00CC3163">
        <w:rPr>
          <w:rFonts w:ascii="Times New Roman" w:eastAsia="Times New Roman" w:hAnsi="Times New Roman" w:cs="Times New Roman"/>
          <w:sz w:val="18"/>
          <w:szCs w:val="18"/>
          <w:lang w:eastAsia="en-GB"/>
        </w:rPr>
        <w:tab/>
        <w:t xml:space="preserve">Human papillomavirus vaccines: WHO position paper, May 2017, </w:t>
      </w:r>
      <w:hyperlink r:id="rId10" w:history="1">
        <w:r w:rsidRPr="00CC3163">
          <w:rPr>
            <w:rFonts w:ascii="Times New Roman" w:eastAsia="Times New Roman" w:hAnsi="Times New Roman" w:cs="Times New Roman"/>
            <w:color w:val="0079CD"/>
            <w:sz w:val="18"/>
            <w:szCs w:val="18"/>
            <w:u w:val="single"/>
            <w:lang w:eastAsia="en-GB"/>
          </w:rPr>
          <w:t>http://www.who.int/wer</w:t>
        </w:r>
      </w:hyperlink>
    </w:p>
    <w:p w14:paraId="4AEE8AA0"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12.</w:t>
      </w:r>
      <w:r w:rsidRPr="00CC3163">
        <w:rPr>
          <w:rFonts w:ascii="Times New Roman" w:eastAsia="Times New Roman" w:hAnsi="Times New Roman" w:cs="Times New Roman"/>
          <w:sz w:val="18"/>
          <w:szCs w:val="18"/>
          <w:lang w:val="da-DK" w:eastAsia="en-GB"/>
        </w:rPr>
        <w:tab/>
      </w:r>
      <w:proofErr w:type="spellStart"/>
      <w:r w:rsidRPr="00CC3163">
        <w:rPr>
          <w:rFonts w:ascii="Times New Roman" w:eastAsia="Times New Roman" w:hAnsi="Times New Roman" w:cs="Times New Roman"/>
          <w:sz w:val="18"/>
          <w:szCs w:val="18"/>
          <w:lang w:val="da-DK" w:eastAsia="en-GB"/>
        </w:rPr>
        <w:t>Hamsikova</w:t>
      </w:r>
      <w:proofErr w:type="spellEnd"/>
      <w:r w:rsidRPr="00CC3163">
        <w:rPr>
          <w:rFonts w:ascii="Times New Roman" w:eastAsia="Times New Roman" w:hAnsi="Times New Roman" w:cs="Times New Roman"/>
          <w:sz w:val="18"/>
          <w:szCs w:val="18"/>
          <w:lang w:val="da-DK" w:eastAsia="en-GB"/>
        </w:rPr>
        <w:t xml:space="preserve"> E, </w:t>
      </w:r>
      <w:proofErr w:type="spellStart"/>
      <w:r w:rsidRPr="00CC3163">
        <w:rPr>
          <w:rFonts w:ascii="Times New Roman" w:eastAsia="Times New Roman" w:hAnsi="Times New Roman" w:cs="Times New Roman"/>
          <w:sz w:val="18"/>
          <w:szCs w:val="18"/>
          <w:lang w:val="da-DK" w:eastAsia="en-GB"/>
        </w:rPr>
        <w:t>Smahelova</w:t>
      </w:r>
      <w:proofErr w:type="spellEnd"/>
      <w:r w:rsidRPr="00CC3163">
        <w:rPr>
          <w:rFonts w:ascii="Times New Roman" w:eastAsia="Times New Roman" w:hAnsi="Times New Roman" w:cs="Times New Roman"/>
          <w:sz w:val="18"/>
          <w:szCs w:val="18"/>
          <w:lang w:val="da-DK" w:eastAsia="en-GB"/>
        </w:rPr>
        <w:t xml:space="preserve"> J et al. </w:t>
      </w:r>
      <w:r w:rsidRPr="00CC3163">
        <w:rPr>
          <w:rFonts w:ascii="Times New Roman" w:eastAsia="Times New Roman" w:hAnsi="Times New Roman" w:cs="Times New Roman"/>
          <w:sz w:val="18"/>
          <w:szCs w:val="18"/>
          <w:lang w:eastAsia="en-GB"/>
        </w:rPr>
        <w:t xml:space="preserve">The prevalence of HPV infections in HPV-vaccinated women from the general population. </w:t>
      </w:r>
      <w:r w:rsidRPr="00CC3163">
        <w:rPr>
          <w:rFonts w:ascii="Times New Roman" w:eastAsia="Times New Roman" w:hAnsi="Times New Roman" w:cs="Times New Roman"/>
          <w:i/>
          <w:iCs/>
          <w:sz w:val="18"/>
          <w:szCs w:val="18"/>
          <w:lang w:eastAsia="en-GB"/>
        </w:rPr>
        <w:t>APMIS</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2017;125:585</w:t>
      </w:r>
      <w:proofErr w:type="gramEnd"/>
      <w:r w:rsidRPr="00CC3163">
        <w:rPr>
          <w:rFonts w:ascii="Times New Roman" w:eastAsia="Times New Roman" w:hAnsi="Times New Roman" w:cs="Times New Roman"/>
          <w:sz w:val="18"/>
          <w:szCs w:val="18"/>
          <w:lang w:eastAsia="en-GB"/>
        </w:rPr>
        <w:t>-95</w:t>
      </w:r>
    </w:p>
    <w:p w14:paraId="3C48F78A"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13.</w:t>
      </w:r>
      <w:r w:rsidRPr="00CC3163">
        <w:rPr>
          <w:rFonts w:ascii="Times New Roman" w:eastAsia="Times New Roman" w:hAnsi="Times New Roman" w:cs="Times New Roman"/>
          <w:sz w:val="18"/>
          <w:szCs w:val="18"/>
          <w:lang w:eastAsia="en-GB"/>
        </w:rPr>
        <w:tab/>
      </w:r>
      <w:proofErr w:type="spellStart"/>
      <w:r w:rsidRPr="00CC3163">
        <w:rPr>
          <w:rFonts w:ascii="Times New Roman" w:eastAsia="Times New Roman" w:hAnsi="Times New Roman" w:cs="Times New Roman"/>
          <w:sz w:val="18"/>
          <w:szCs w:val="18"/>
          <w:lang w:eastAsia="en-GB"/>
        </w:rPr>
        <w:t>Ryndock</w:t>
      </w:r>
      <w:proofErr w:type="spellEnd"/>
      <w:r w:rsidRPr="00CC3163">
        <w:rPr>
          <w:rFonts w:ascii="Times New Roman" w:eastAsia="Times New Roman" w:hAnsi="Times New Roman" w:cs="Times New Roman"/>
          <w:sz w:val="18"/>
          <w:szCs w:val="18"/>
          <w:lang w:eastAsia="en-GB"/>
        </w:rPr>
        <w:t xml:space="preserve"> EJ, Meyers C. A risk for non-sexual transmission of human papillomavirus? (Editorial)</w:t>
      </w:r>
      <w:r w:rsidRPr="00CC3163">
        <w:rPr>
          <w:rFonts w:ascii="Times New Roman" w:eastAsia="Times New Roman" w:hAnsi="Times New Roman" w:cs="Times New Roman"/>
          <w:i/>
          <w:iCs/>
          <w:sz w:val="18"/>
          <w:szCs w:val="18"/>
          <w:lang w:eastAsia="en-GB"/>
        </w:rPr>
        <w:t xml:space="preserve"> Expert Rev Anti Infect </w:t>
      </w:r>
      <w:proofErr w:type="spellStart"/>
      <w:r w:rsidRPr="00CC3163">
        <w:rPr>
          <w:rFonts w:ascii="Times New Roman" w:eastAsia="Times New Roman" w:hAnsi="Times New Roman" w:cs="Times New Roman"/>
          <w:i/>
          <w:iCs/>
          <w:sz w:val="18"/>
          <w:szCs w:val="18"/>
          <w:lang w:eastAsia="en-GB"/>
        </w:rPr>
        <w:t>Ther</w:t>
      </w:r>
      <w:proofErr w:type="spellEnd"/>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2014;12:1165</w:t>
      </w:r>
      <w:proofErr w:type="gramEnd"/>
      <w:r w:rsidRPr="00CC3163">
        <w:rPr>
          <w:rFonts w:ascii="Times New Roman" w:eastAsia="Times New Roman" w:hAnsi="Times New Roman" w:cs="Times New Roman"/>
          <w:sz w:val="18"/>
          <w:szCs w:val="18"/>
          <w:lang w:eastAsia="en-GB"/>
        </w:rPr>
        <w:t>-70</w:t>
      </w:r>
    </w:p>
    <w:p w14:paraId="564D33AF"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14.</w:t>
      </w:r>
      <w:r w:rsidRPr="00CC3163">
        <w:rPr>
          <w:rFonts w:ascii="Times New Roman" w:eastAsia="Times New Roman" w:hAnsi="Times New Roman" w:cs="Times New Roman"/>
          <w:sz w:val="18"/>
          <w:szCs w:val="18"/>
          <w:lang w:val="da-DK" w:eastAsia="en-GB"/>
        </w:rPr>
        <w:tab/>
      </w:r>
      <w:proofErr w:type="spellStart"/>
      <w:r w:rsidRPr="00CC3163">
        <w:rPr>
          <w:rFonts w:ascii="Times New Roman" w:eastAsia="Times New Roman" w:hAnsi="Times New Roman" w:cs="Times New Roman"/>
          <w:sz w:val="18"/>
          <w:szCs w:val="18"/>
          <w:lang w:val="da-DK" w:eastAsia="en-GB"/>
        </w:rPr>
        <w:t>Bodaghi</w:t>
      </w:r>
      <w:proofErr w:type="spellEnd"/>
      <w:r w:rsidRPr="00CC3163">
        <w:rPr>
          <w:rFonts w:ascii="Times New Roman" w:eastAsia="Times New Roman" w:hAnsi="Times New Roman" w:cs="Times New Roman"/>
          <w:sz w:val="18"/>
          <w:szCs w:val="18"/>
          <w:lang w:val="da-DK" w:eastAsia="en-GB"/>
        </w:rPr>
        <w:t xml:space="preserve"> S, Wood LV et al. </w:t>
      </w:r>
      <w:r w:rsidRPr="00CC3163">
        <w:rPr>
          <w:rFonts w:ascii="Times New Roman" w:eastAsia="Times New Roman" w:hAnsi="Times New Roman" w:cs="Times New Roman"/>
          <w:sz w:val="18"/>
          <w:szCs w:val="18"/>
          <w:lang w:eastAsia="en-GB"/>
        </w:rPr>
        <w:t xml:space="preserve">Could human papillomaviruses be spread through blood? </w:t>
      </w:r>
      <w:r w:rsidRPr="00CC3163">
        <w:rPr>
          <w:rFonts w:ascii="Times New Roman" w:eastAsia="Times New Roman" w:hAnsi="Times New Roman" w:cs="Times New Roman"/>
          <w:i/>
          <w:iCs/>
          <w:sz w:val="18"/>
          <w:szCs w:val="18"/>
          <w:lang w:eastAsia="en-GB"/>
        </w:rPr>
        <w:t xml:space="preserve">J </w:t>
      </w:r>
      <w:proofErr w:type="spellStart"/>
      <w:r w:rsidRPr="00CC3163">
        <w:rPr>
          <w:rFonts w:ascii="Times New Roman" w:eastAsia="Times New Roman" w:hAnsi="Times New Roman" w:cs="Times New Roman"/>
          <w:i/>
          <w:iCs/>
          <w:sz w:val="18"/>
          <w:szCs w:val="18"/>
          <w:lang w:eastAsia="en-GB"/>
        </w:rPr>
        <w:t>Clin</w:t>
      </w:r>
      <w:proofErr w:type="spellEnd"/>
      <w:r w:rsidRPr="00CC3163">
        <w:rPr>
          <w:rFonts w:ascii="Times New Roman" w:eastAsia="Times New Roman" w:hAnsi="Times New Roman" w:cs="Times New Roman"/>
          <w:i/>
          <w:iCs/>
          <w:sz w:val="18"/>
          <w:szCs w:val="18"/>
          <w:lang w:eastAsia="en-GB"/>
        </w:rPr>
        <w:t xml:space="preserve"> </w:t>
      </w:r>
      <w:proofErr w:type="spellStart"/>
      <w:r w:rsidRPr="00CC3163">
        <w:rPr>
          <w:rFonts w:ascii="Times New Roman" w:eastAsia="Times New Roman" w:hAnsi="Times New Roman" w:cs="Times New Roman"/>
          <w:i/>
          <w:iCs/>
          <w:sz w:val="18"/>
          <w:szCs w:val="18"/>
          <w:lang w:eastAsia="en-GB"/>
        </w:rPr>
        <w:t>Microbiol</w:t>
      </w:r>
      <w:proofErr w:type="spellEnd"/>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2005;43:5428</w:t>
      </w:r>
      <w:proofErr w:type="gramEnd"/>
      <w:r w:rsidRPr="00CC3163">
        <w:rPr>
          <w:rFonts w:ascii="Times New Roman" w:eastAsia="Times New Roman" w:hAnsi="Times New Roman" w:cs="Times New Roman"/>
          <w:sz w:val="18"/>
          <w:szCs w:val="18"/>
          <w:lang w:eastAsia="en-GB"/>
        </w:rPr>
        <w:t>-34</w:t>
      </w:r>
    </w:p>
    <w:p w14:paraId="6AC4B682"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15.</w:t>
      </w:r>
      <w:r w:rsidRPr="00CC3163">
        <w:rPr>
          <w:rFonts w:ascii="Times New Roman" w:eastAsia="Times New Roman" w:hAnsi="Times New Roman" w:cs="Times New Roman"/>
          <w:sz w:val="18"/>
          <w:szCs w:val="18"/>
          <w:lang w:val="da-DK" w:eastAsia="en-GB"/>
        </w:rPr>
        <w:tab/>
        <w:t xml:space="preserve">Chen A C-H, </w:t>
      </w:r>
      <w:proofErr w:type="spellStart"/>
      <w:r w:rsidRPr="00CC3163">
        <w:rPr>
          <w:rFonts w:ascii="Times New Roman" w:eastAsia="Times New Roman" w:hAnsi="Times New Roman" w:cs="Times New Roman"/>
          <w:sz w:val="18"/>
          <w:szCs w:val="18"/>
          <w:lang w:val="da-DK" w:eastAsia="en-GB"/>
        </w:rPr>
        <w:t>Keleher</w:t>
      </w:r>
      <w:proofErr w:type="spellEnd"/>
      <w:r w:rsidRPr="00CC3163">
        <w:rPr>
          <w:rFonts w:ascii="Times New Roman" w:eastAsia="Times New Roman" w:hAnsi="Times New Roman" w:cs="Times New Roman"/>
          <w:sz w:val="18"/>
          <w:szCs w:val="18"/>
          <w:lang w:val="da-DK" w:eastAsia="en-GB"/>
        </w:rPr>
        <w:t xml:space="preserve"> A et al. </w:t>
      </w:r>
      <w:r w:rsidRPr="00CC3163">
        <w:rPr>
          <w:rFonts w:ascii="Times New Roman" w:eastAsia="Times New Roman" w:hAnsi="Times New Roman" w:cs="Times New Roman"/>
          <w:sz w:val="18"/>
          <w:szCs w:val="18"/>
          <w:lang w:eastAsia="en-GB"/>
        </w:rPr>
        <w:t xml:space="preserve">Human papillomavirus DNA detected in peripheral blood samples from healthy Australian male blood donors. </w:t>
      </w:r>
      <w:r w:rsidRPr="00CC3163">
        <w:rPr>
          <w:rFonts w:ascii="Times New Roman" w:eastAsia="Times New Roman" w:hAnsi="Times New Roman" w:cs="Times New Roman"/>
          <w:i/>
          <w:iCs/>
          <w:sz w:val="18"/>
          <w:szCs w:val="18"/>
          <w:lang w:eastAsia="en-GB"/>
        </w:rPr>
        <w:t xml:space="preserve">J Med </w:t>
      </w:r>
      <w:proofErr w:type="spellStart"/>
      <w:r w:rsidRPr="00CC3163">
        <w:rPr>
          <w:rFonts w:ascii="Times New Roman" w:eastAsia="Times New Roman" w:hAnsi="Times New Roman" w:cs="Times New Roman"/>
          <w:i/>
          <w:iCs/>
          <w:sz w:val="18"/>
          <w:szCs w:val="18"/>
          <w:lang w:eastAsia="en-GB"/>
        </w:rPr>
        <w:t>Virol</w:t>
      </w:r>
      <w:proofErr w:type="spellEnd"/>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2009;81:1792</w:t>
      </w:r>
      <w:proofErr w:type="gramEnd"/>
      <w:r w:rsidRPr="00CC3163">
        <w:rPr>
          <w:rFonts w:ascii="Times New Roman" w:eastAsia="Times New Roman" w:hAnsi="Times New Roman" w:cs="Times New Roman"/>
          <w:sz w:val="18"/>
          <w:szCs w:val="18"/>
          <w:lang w:eastAsia="en-GB"/>
        </w:rPr>
        <w:t>-96</w:t>
      </w:r>
    </w:p>
    <w:p w14:paraId="179A95AF"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16.</w:t>
      </w:r>
      <w:r w:rsidRPr="00CC3163">
        <w:rPr>
          <w:rFonts w:ascii="Times New Roman" w:eastAsia="Times New Roman" w:hAnsi="Times New Roman" w:cs="Times New Roman"/>
          <w:sz w:val="18"/>
          <w:szCs w:val="18"/>
          <w:lang w:val="da-DK" w:eastAsia="en-GB"/>
        </w:rPr>
        <w:tab/>
      </w:r>
      <w:proofErr w:type="spellStart"/>
      <w:r w:rsidRPr="00CC3163">
        <w:rPr>
          <w:rFonts w:ascii="Times New Roman" w:eastAsia="Times New Roman" w:hAnsi="Times New Roman" w:cs="Times New Roman"/>
          <w:sz w:val="18"/>
          <w:szCs w:val="18"/>
          <w:lang w:val="da-DK" w:eastAsia="en-GB"/>
        </w:rPr>
        <w:t>Freitas</w:t>
      </w:r>
      <w:proofErr w:type="spellEnd"/>
      <w:r w:rsidRPr="00CC3163">
        <w:rPr>
          <w:rFonts w:ascii="Times New Roman" w:eastAsia="Times New Roman" w:hAnsi="Times New Roman" w:cs="Times New Roman"/>
          <w:sz w:val="18"/>
          <w:szCs w:val="18"/>
          <w:lang w:val="da-DK" w:eastAsia="en-GB"/>
        </w:rPr>
        <w:t xml:space="preserve"> AC, </w:t>
      </w:r>
      <w:proofErr w:type="spellStart"/>
      <w:r w:rsidRPr="00CC3163">
        <w:rPr>
          <w:rFonts w:ascii="Times New Roman" w:eastAsia="Times New Roman" w:hAnsi="Times New Roman" w:cs="Times New Roman"/>
          <w:sz w:val="18"/>
          <w:szCs w:val="18"/>
          <w:lang w:val="da-DK" w:eastAsia="en-GB"/>
        </w:rPr>
        <w:t>Mariz</w:t>
      </w:r>
      <w:proofErr w:type="spellEnd"/>
      <w:r w:rsidRPr="00CC3163">
        <w:rPr>
          <w:rFonts w:ascii="Times New Roman" w:eastAsia="Times New Roman" w:hAnsi="Times New Roman" w:cs="Times New Roman"/>
          <w:sz w:val="18"/>
          <w:szCs w:val="18"/>
          <w:lang w:val="da-DK" w:eastAsia="en-GB"/>
        </w:rPr>
        <w:t xml:space="preserve"> FC et al. </w:t>
      </w:r>
      <w:r w:rsidRPr="00CC3163">
        <w:rPr>
          <w:rFonts w:ascii="Times New Roman" w:eastAsia="Times New Roman" w:hAnsi="Times New Roman" w:cs="Times New Roman"/>
          <w:sz w:val="18"/>
          <w:szCs w:val="18"/>
          <w:lang w:eastAsia="en-GB"/>
        </w:rPr>
        <w:t xml:space="preserve">Human papillomavirus vertical transmission: review of current data. </w:t>
      </w:r>
      <w:proofErr w:type="spellStart"/>
      <w:r w:rsidRPr="00CC3163">
        <w:rPr>
          <w:rFonts w:ascii="Times New Roman" w:eastAsia="Times New Roman" w:hAnsi="Times New Roman" w:cs="Times New Roman"/>
          <w:i/>
          <w:iCs/>
          <w:sz w:val="18"/>
          <w:szCs w:val="18"/>
          <w:lang w:eastAsia="en-GB"/>
        </w:rPr>
        <w:t>Clin</w:t>
      </w:r>
      <w:proofErr w:type="spellEnd"/>
      <w:r w:rsidRPr="00CC3163">
        <w:rPr>
          <w:rFonts w:ascii="Times New Roman" w:eastAsia="Times New Roman" w:hAnsi="Times New Roman" w:cs="Times New Roman"/>
          <w:i/>
          <w:iCs/>
          <w:sz w:val="18"/>
          <w:szCs w:val="18"/>
          <w:lang w:eastAsia="en-GB"/>
        </w:rPr>
        <w:t xml:space="preserve"> Infect Dis</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2013;56:1451</w:t>
      </w:r>
      <w:proofErr w:type="gramEnd"/>
      <w:r w:rsidRPr="00CC3163">
        <w:rPr>
          <w:rFonts w:ascii="Times New Roman" w:eastAsia="Times New Roman" w:hAnsi="Times New Roman" w:cs="Times New Roman"/>
          <w:sz w:val="18"/>
          <w:szCs w:val="18"/>
          <w:lang w:eastAsia="en-GB"/>
        </w:rPr>
        <w:t>-56</w:t>
      </w:r>
    </w:p>
    <w:p w14:paraId="206D292D"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val="da-DK" w:eastAsia="en-GB"/>
        </w:rPr>
        <w:t>17.</w:t>
      </w:r>
      <w:r w:rsidRPr="00CC3163">
        <w:rPr>
          <w:rFonts w:ascii="Times New Roman" w:eastAsia="Times New Roman" w:hAnsi="Times New Roman" w:cs="Times New Roman"/>
          <w:sz w:val="18"/>
          <w:szCs w:val="18"/>
          <w:lang w:val="da-DK" w:eastAsia="en-GB"/>
        </w:rPr>
        <w:tab/>
      </w:r>
      <w:proofErr w:type="spellStart"/>
      <w:r w:rsidRPr="00CC3163">
        <w:rPr>
          <w:rFonts w:ascii="Times New Roman" w:eastAsia="Times New Roman" w:hAnsi="Times New Roman" w:cs="Times New Roman"/>
          <w:sz w:val="18"/>
          <w:szCs w:val="18"/>
          <w:lang w:val="da-DK" w:eastAsia="en-GB"/>
        </w:rPr>
        <w:t>Polman</w:t>
      </w:r>
      <w:proofErr w:type="spellEnd"/>
      <w:r w:rsidRPr="00CC3163">
        <w:rPr>
          <w:rFonts w:ascii="Times New Roman" w:eastAsia="Times New Roman" w:hAnsi="Times New Roman" w:cs="Times New Roman"/>
          <w:sz w:val="18"/>
          <w:szCs w:val="18"/>
          <w:lang w:val="da-DK" w:eastAsia="en-GB"/>
        </w:rPr>
        <w:t xml:space="preserve"> NJ, </w:t>
      </w:r>
      <w:proofErr w:type="spellStart"/>
      <w:r w:rsidRPr="00CC3163">
        <w:rPr>
          <w:rFonts w:ascii="Times New Roman" w:eastAsia="Times New Roman" w:hAnsi="Times New Roman" w:cs="Times New Roman"/>
          <w:sz w:val="18"/>
          <w:szCs w:val="18"/>
          <w:lang w:val="da-DK" w:eastAsia="en-GB"/>
        </w:rPr>
        <w:t>Veldhuijzen</w:t>
      </w:r>
      <w:proofErr w:type="spellEnd"/>
      <w:r w:rsidRPr="00CC3163">
        <w:rPr>
          <w:rFonts w:ascii="Times New Roman" w:eastAsia="Times New Roman" w:hAnsi="Times New Roman" w:cs="Times New Roman"/>
          <w:sz w:val="18"/>
          <w:szCs w:val="18"/>
          <w:lang w:val="da-DK" w:eastAsia="en-GB"/>
        </w:rPr>
        <w:t xml:space="preserve"> NJ et al. </w:t>
      </w:r>
      <w:r w:rsidRPr="00CC3163">
        <w:rPr>
          <w:rFonts w:ascii="Times New Roman" w:eastAsia="Times New Roman" w:hAnsi="Times New Roman" w:cs="Times New Roman"/>
          <w:sz w:val="18"/>
          <w:szCs w:val="18"/>
          <w:lang w:eastAsia="en-GB"/>
        </w:rPr>
        <w:t xml:space="preserve">HPV-positive women with normal cytology remain at increased risk of CIN3 after a negative repeat HPV test. </w:t>
      </w:r>
      <w:r w:rsidRPr="00CC3163">
        <w:rPr>
          <w:rFonts w:ascii="Times New Roman" w:eastAsia="Times New Roman" w:hAnsi="Times New Roman" w:cs="Times New Roman"/>
          <w:i/>
          <w:iCs/>
          <w:sz w:val="18"/>
          <w:szCs w:val="18"/>
          <w:lang w:eastAsia="en-GB"/>
        </w:rPr>
        <w:t>Br J Cancer</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2017;Sep</w:t>
      </w:r>
      <w:proofErr w:type="gramEnd"/>
      <w:r w:rsidRPr="00CC3163">
        <w:rPr>
          <w:rFonts w:ascii="Times New Roman" w:eastAsia="Times New Roman" w:hAnsi="Times New Roman" w:cs="Times New Roman"/>
          <w:sz w:val="18"/>
          <w:szCs w:val="18"/>
          <w:lang w:eastAsia="en-GB"/>
        </w:rPr>
        <w:t xml:space="preserve"> 7:1-5</w:t>
      </w:r>
    </w:p>
    <w:p w14:paraId="16D16B95" w14:textId="77777777" w:rsidR="00CC3163" w:rsidRPr="00CC3163" w:rsidRDefault="00CC3163" w:rsidP="00CC3163">
      <w:pPr>
        <w:numPr>
          <w:ilvl w:val="0"/>
          <w:numId w:val="1"/>
        </w:numPr>
        <w:spacing w:after="120"/>
        <w:rPr>
          <w:rFonts w:ascii="Times New Roman" w:eastAsia="Times New Roman" w:hAnsi="Times New Roman" w:cs="Times New Roman"/>
          <w:sz w:val="18"/>
          <w:szCs w:val="18"/>
          <w:lang w:eastAsia="en-GB"/>
        </w:rPr>
      </w:pPr>
      <w:r w:rsidRPr="00CC3163">
        <w:rPr>
          <w:rFonts w:ascii="Times New Roman" w:eastAsia="Times New Roman" w:hAnsi="Times New Roman" w:cs="Times New Roman"/>
          <w:sz w:val="18"/>
          <w:szCs w:val="18"/>
          <w:lang w:eastAsia="en-GB"/>
        </w:rPr>
        <w:t>18.</w:t>
      </w:r>
      <w:r w:rsidRPr="00CC3163">
        <w:rPr>
          <w:rFonts w:ascii="Times New Roman" w:eastAsia="Times New Roman" w:hAnsi="Times New Roman" w:cs="Times New Roman"/>
          <w:sz w:val="18"/>
          <w:szCs w:val="18"/>
          <w:lang w:eastAsia="en-GB"/>
        </w:rPr>
        <w:tab/>
        <w:t xml:space="preserve">Brown DR, Weaver B. Human papillomavirus in older women: new infection or reactivation? (Editorial Commentary) </w:t>
      </w:r>
      <w:r w:rsidRPr="00CC3163">
        <w:rPr>
          <w:rFonts w:ascii="Times New Roman" w:eastAsia="Times New Roman" w:hAnsi="Times New Roman" w:cs="Times New Roman"/>
          <w:i/>
          <w:iCs/>
          <w:sz w:val="18"/>
          <w:szCs w:val="18"/>
          <w:lang w:eastAsia="en-GB"/>
        </w:rPr>
        <w:t>J Infect Dis</w:t>
      </w:r>
      <w:r w:rsidRPr="00CC3163">
        <w:rPr>
          <w:rFonts w:ascii="Times New Roman" w:eastAsia="Times New Roman" w:hAnsi="Times New Roman" w:cs="Times New Roman"/>
          <w:sz w:val="18"/>
          <w:szCs w:val="18"/>
          <w:lang w:eastAsia="en-GB"/>
        </w:rPr>
        <w:t xml:space="preserve"> </w:t>
      </w:r>
      <w:proofErr w:type="gramStart"/>
      <w:r w:rsidRPr="00CC3163">
        <w:rPr>
          <w:rFonts w:ascii="Times New Roman" w:eastAsia="Times New Roman" w:hAnsi="Times New Roman" w:cs="Times New Roman"/>
          <w:sz w:val="18"/>
          <w:szCs w:val="18"/>
          <w:lang w:eastAsia="en-GB"/>
        </w:rPr>
        <w:t>2013;207:211</w:t>
      </w:r>
      <w:proofErr w:type="gramEnd"/>
      <w:r w:rsidRPr="00CC3163">
        <w:rPr>
          <w:rFonts w:ascii="Times New Roman" w:eastAsia="Times New Roman" w:hAnsi="Times New Roman" w:cs="Times New Roman"/>
          <w:sz w:val="18"/>
          <w:szCs w:val="18"/>
          <w:lang w:eastAsia="en-GB"/>
        </w:rPr>
        <w:t>-12</w:t>
      </w:r>
    </w:p>
    <w:p w14:paraId="7B18EA7F" w14:textId="77777777" w:rsidR="009F29AD" w:rsidRDefault="009F29AD"/>
    <w:sectPr w:rsidR="009F29AD" w:rsidSect="00DE7146">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rs Jørgensen" w:date="2017-11-15T09:30:00Z" w:initials="LJ">
    <w:p w14:paraId="29F2E9DA" w14:textId="77777777" w:rsidR="009A20E0" w:rsidRPr="009A20E0" w:rsidRDefault="009A20E0" w:rsidP="009A20E0">
      <w:pPr>
        <w:widowControl w:val="0"/>
        <w:autoSpaceDE w:val="0"/>
        <w:autoSpaceDN w:val="0"/>
        <w:adjustRightInd w:val="0"/>
        <w:spacing w:after="160" w:line="360" w:lineRule="auto"/>
        <w:ind w:right="-432"/>
        <w:rPr>
          <w:rFonts w:ascii="Times New Roman" w:hAnsi="Times New Roman" w:cs="Times New Roman"/>
          <w:bCs/>
          <w:sz w:val="28"/>
          <w:szCs w:val="28"/>
          <w:lang w:val="en-US" w:eastAsia="en-GB"/>
        </w:rPr>
      </w:pPr>
      <w:r w:rsidRPr="009A20E0">
        <w:rPr>
          <w:rStyle w:val="CommentReference"/>
        </w:rPr>
        <w:annotationRef/>
      </w:r>
      <w:r w:rsidRPr="009A20E0">
        <w:rPr>
          <w:rFonts w:ascii="Times New Roman" w:hAnsi="Times New Roman" w:cs="Times New Roman"/>
          <w:bCs/>
          <w:sz w:val="28"/>
          <w:szCs w:val="28"/>
          <w:lang w:val="en-US"/>
        </w:rPr>
        <w:t xml:space="preserve">Suggestion: Increase </w:t>
      </w:r>
      <w:proofErr w:type="gramStart"/>
      <w:r w:rsidRPr="009A20E0">
        <w:rPr>
          <w:rFonts w:ascii="Times New Roman" w:hAnsi="Times New Roman" w:cs="Times New Roman"/>
          <w:bCs/>
          <w:sz w:val="28"/>
          <w:szCs w:val="28"/>
          <w:lang w:val="en-US"/>
        </w:rPr>
        <w:t>In</w:t>
      </w:r>
      <w:proofErr w:type="gramEnd"/>
      <w:r w:rsidRPr="009A20E0">
        <w:rPr>
          <w:rFonts w:ascii="Times New Roman" w:hAnsi="Times New Roman" w:cs="Times New Roman"/>
          <w:bCs/>
          <w:sz w:val="28"/>
          <w:szCs w:val="28"/>
          <w:lang w:val="en-US"/>
        </w:rPr>
        <w:t xml:space="preserve"> Cervical Cancer Incidence Among Swedish Women Below Age 50: The role of human papillomavirus (HPV) vaccination </w:t>
      </w:r>
    </w:p>
    <w:p w14:paraId="679EF5AC" w14:textId="5843C86F" w:rsidR="009A20E0" w:rsidRPr="009A20E0" w:rsidRDefault="009A20E0">
      <w:pPr>
        <w:pStyle w:val="CommentText"/>
        <w:rPr>
          <w:lang w:val="en-US"/>
        </w:rPr>
      </w:pPr>
    </w:p>
  </w:comment>
  <w:comment w:id="1" w:author="Lars Jørgensen" w:date="2017-11-15T09:31:00Z" w:initials="LJ">
    <w:p w14:paraId="670209F7" w14:textId="7B8E29BC" w:rsidR="009A20E0" w:rsidRDefault="009A20E0">
      <w:pPr>
        <w:pStyle w:val="CommentText"/>
      </w:pPr>
      <w:r>
        <w:rPr>
          <w:rStyle w:val="CommentReference"/>
        </w:rPr>
        <w:annotationRef/>
      </w:r>
      <w:r>
        <w:t>Please provide the data</w:t>
      </w:r>
    </w:p>
  </w:comment>
  <w:comment w:id="22" w:author="Lars Jørgensen" w:date="2017-11-15T09:34:00Z" w:initials="LJ">
    <w:p w14:paraId="33ACB2CE" w14:textId="77777777" w:rsidR="009A20E0" w:rsidRPr="009A20E0" w:rsidRDefault="009A20E0" w:rsidP="009A20E0">
      <w:pPr>
        <w:widowControl w:val="0"/>
        <w:autoSpaceDE w:val="0"/>
        <w:autoSpaceDN w:val="0"/>
        <w:adjustRightInd w:val="0"/>
        <w:spacing w:after="160"/>
        <w:ind w:right="-432"/>
        <w:rPr>
          <w:rFonts w:ascii="Times New Roman" w:hAnsi="Times New Roman" w:cs="Times New Roman"/>
          <w:color w:val="000000" w:themeColor="text1"/>
          <w:lang w:val="en-US" w:eastAsia="en-GB"/>
        </w:rPr>
      </w:pPr>
      <w:r w:rsidRPr="009A20E0">
        <w:rPr>
          <w:rStyle w:val="CommentReference"/>
          <w:color w:val="000000" w:themeColor="text1"/>
        </w:rPr>
        <w:annotationRef/>
      </w:r>
      <w:r w:rsidRPr="009A20E0">
        <w:rPr>
          <w:rFonts w:ascii="Times New Roman" w:hAnsi="Times New Roman" w:cs="Times New Roman"/>
          <w:color w:val="000000" w:themeColor="text1"/>
          <w:lang w:val="en-US"/>
        </w:rPr>
        <w:t>Please provide some overall direction of the conclusion in the abstract</w:t>
      </w:r>
    </w:p>
    <w:p w14:paraId="68A17056" w14:textId="145F8609" w:rsidR="009A20E0" w:rsidRPr="009A20E0" w:rsidRDefault="009A20E0">
      <w:pPr>
        <w:pStyle w:val="CommentText"/>
        <w:rPr>
          <w:lang w:val="en-US"/>
        </w:rPr>
      </w:pPr>
    </w:p>
  </w:comment>
  <w:comment w:id="31" w:author="Lars Jørgensen" w:date="2017-11-15T09:39:00Z" w:initials="LJ">
    <w:p w14:paraId="45946ABF" w14:textId="68D9C7E8" w:rsidR="009A20E0" w:rsidRDefault="009A20E0">
      <w:pPr>
        <w:pStyle w:val="CommentText"/>
      </w:pPr>
      <w:r>
        <w:rPr>
          <w:rStyle w:val="CommentReference"/>
        </w:rPr>
        <w:annotationRef/>
      </w:r>
      <w:r w:rsidR="00EB5449">
        <w:t>Please provide the graph with absolute number of cancer cases per year</w:t>
      </w:r>
      <w:r w:rsidR="00115EF3">
        <w:t xml:space="preserve"> and avoid P values without absolute data.</w:t>
      </w:r>
    </w:p>
  </w:comment>
  <w:comment w:id="32" w:author="Lars Jørgensen" w:date="2017-11-15T09:42:00Z" w:initials="LJ">
    <w:p w14:paraId="0F75954C" w14:textId="2675F42C" w:rsidR="00BC3B4C" w:rsidRDefault="00BC3B4C">
      <w:pPr>
        <w:pStyle w:val="CommentText"/>
      </w:pPr>
      <w:r>
        <w:rPr>
          <w:rStyle w:val="CommentReference"/>
        </w:rPr>
        <w:annotationRef/>
      </w:r>
      <w:r>
        <w:t>Unclear</w:t>
      </w:r>
    </w:p>
  </w:comment>
  <w:comment w:id="51" w:author="Lars Jørgensen" w:date="2017-11-15T09:45:00Z" w:initials="LJ">
    <w:p w14:paraId="0C8054DE" w14:textId="075AD4D0" w:rsidR="00BC3B4C" w:rsidRDefault="00BC3B4C">
      <w:pPr>
        <w:pStyle w:val="CommentText"/>
      </w:pPr>
      <w:r>
        <w:rPr>
          <w:rStyle w:val="CommentReference"/>
        </w:rPr>
        <w:annotationRef/>
      </w:r>
      <w:r>
        <w:t>Figures are not provided!</w:t>
      </w:r>
    </w:p>
  </w:comment>
  <w:comment w:id="52" w:author="Lars Jørgensen" w:date="2017-11-15T09:45:00Z" w:initials="LJ">
    <w:p w14:paraId="42A2D1BB" w14:textId="7E43A4FB" w:rsidR="00BC3B4C" w:rsidRDefault="00BC3B4C">
      <w:pPr>
        <w:pStyle w:val="CommentText"/>
      </w:pPr>
      <w:r>
        <w:rPr>
          <w:rStyle w:val="CommentReference"/>
        </w:rPr>
        <w:annotationRef/>
      </w:r>
      <w:r>
        <w:t>Unclear what you are comparing.</w:t>
      </w:r>
    </w:p>
  </w:comment>
  <w:comment w:id="58" w:author="Lars Jørgensen" w:date="2017-11-15T09:46:00Z" w:initials="LJ">
    <w:p w14:paraId="578AFAFD" w14:textId="62ACD360" w:rsidR="00BC3B4C" w:rsidRDefault="00BC3B4C">
      <w:pPr>
        <w:pStyle w:val="CommentText"/>
      </w:pPr>
      <w:r>
        <w:rPr>
          <w:rStyle w:val="CommentReference"/>
        </w:rPr>
        <w:annotationRef/>
      </w:r>
      <w:r>
        <w:t>Please provide a reference.</w:t>
      </w:r>
    </w:p>
  </w:comment>
  <w:comment w:id="59" w:author="Lars Jørgensen" w:date="2017-11-15T09:47:00Z" w:initials="LJ">
    <w:p w14:paraId="1B36025D" w14:textId="0DAF8675" w:rsidR="00BC3B4C" w:rsidRDefault="00BC3B4C">
      <w:pPr>
        <w:pStyle w:val="CommentText"/>
      </w:pPr>
      <w:r>
        <w:rPr>
          <w:rStyle w:val="CommentReference"/>
        </w:rPr>
        <w:annotationRef/>
      </w:r>
      <w:r>
        <w:t>No figure = difficult to make sense of the data</w:t>
      </w:r>
    </w:p>
  </w:comment>
  <w:comment w:id="64" w:author="Lars Jørgensen" w:date="2017-11-15T09:48:00Z" w:initials="LJ">
    <w:p w14:paraId="09CEC63E" w14:textId="7FC8309A" w:rsidR="00BC3B4C" w:rsidRDefault="00BC3B4C">
      <w:pPr>
        <w:pStyle w:val="CommentText"/>
      </w:pPr>
      <w:r>
        <w:rPr>
          <w:rStyle w:val="CommentReference"/>
        </w:rPr>
        <w:annotationRef/>
      </w:r>
      <w:r>
        <w:t>Please provide an IMRAD manuscript format</w:t>
      </w:r>
    </w:p>
  </w:comment>
  <w:comment w:id="65" w:author="Lars Jørgensen" w:date="2017-11-15T09:49:00Z" w:initials="LJ">
    <w:p w14:paraId="3DFD7BD5" w14:textId="324372D9" w:rsidR="00BC3B4C" w:rsidRDefault="00BC3B4C">
      <w:pPr>
        <w:pStyle w:val="CommentText"/>
      </w:pPr>
      <w:r>
        <w:rPr>
          <w:rStyle w:val="CommentReference"/>
        </w:rPr>
        <w:annotationRef/>
      </w:r>
      <w:r>
        <w:t>Why?</w:t>
      </w:r>
    </w:p>
  </w:comment>
  <w:comment w:id="66" w:author="Lars Jørgensen" w:date="2017-11-15T09:51:00Z" w:initials="LJ">
    <w:p w14:paraId="4CE9583A" w14:textId="77704202" w:rsidR="00B148B7" w:rsidRDefault="00B148B7">
      <w:pPr>
        <w:pStyle w:val="CommentText"/>
      </w:pPr>
      <w:r>
        <w:rPr>
          <w:rStyle w:val="CommentReference"/>
        </w:rPr>
        <w:annotationRef/>
      </w:r>
      <w:r>
        <w:t>This paragraph is unclear, convoluted and there are no refs.</w:t>
      </w:r>
    </w:p>
  </w:comment>
  <w:comment w:id="67" w:author="Lars Jørgensen" w:date="2017-11-15T09:52:00Z" w:initials="LJ">
    <w:p w14:paraId="6CF1A443" w14:textId="2C304C14" w:rsidR="003B7C75" w:rsidRDefault="003B7C75">
      <w:pPr>
        <w:pStyle w:val="CommentText"/>
      </w:pPr>
      <w:r>
        <w:rPr>
          <w:rStyle w:val="CommentReference"/>
        </w:rPr>
        <w:annotationRef/>
      </w:r>
      <w:r>
        <w:t>This is very technical and no introduction is provided for many terms. Furthermore, you are comparing two different outcomes: HPV infection</w:t>
      </w:r>
      <w:r w:rsidR="00F636C2">
        <w:t xml:space="preserve"> vs. cervical cancer (also</w:t>
      </w:r>
      <w:r>
        <w:t xml:space="preserve"> what is the</w:t>
      </w:r>
      <w:r w:rsidR="00F636C2">
        <w:t xml:space="preserve"> Swedish</w:t>
      </w:r>
      <w:r>
        <w:t xml:space="preserve"> </w:t>
      </w:r>
      <w:r w:rsidR="00F636C2">
        <w:t xml:space="preserve">incidence </w:t>
      </w:r>
      <w:r>
        <w:t>status of the other HPV-related cancers</w:t>
      </w:r>
      <w:r w:rsidR="00F636C2">
        <w:t>?)</w:t>
      </w:r>
      <w:r>
        <w:t xml:space="preserve"> </w:t>
      </w:r>
    </w:p>
  </w:comment>
  <w:comment w:id="68" w:author="Lars Jørgensen" w:date="2017-11-15T09:55:00Z" w:initials="LJ">
    <w:p w14:paraId="53E355C9" w14:textId="780C87C6" w:rsidR="00F636C2" w:rsidRDefault="00F636C2">
      <w:pPr>
        <w:pStyle w:val="CommentText"/>
      </w:pPr>
      <w:r>
        <w:rPr>
          <w:rStyle w:val="CommentReference"/>
        </w:rPr>
        <w:annotationRef/>
      </w:r>
      <w:r>
        <w:t>Unclear</w:t>
      </w:r>
    </w:p>
  </w:comment>
  <w:comment w:id="69" w:author="Lars Jørgensen" w:date="2017-11-15T09:56:00Z" w:initials="LJ">
    <w:p w14:paraId="13C1A860" w14:textId="5BDBA9A6" w:rsidR="00F636C2" w:rsidRDefault="00F636C2">
      <w:pPr>
        <w:pStyle w:val="CommentText"/>
      </w:pPr>
      <w:r>
        <w:rPr>
          <w:rStyle w:val="CommentReference"/>
        </w:rPr>
        <w:annotationRef/>
      </w:r>
      <w:r>
        <w:t>Please provide explicit information as to the relevance of these findings in relation to the rise in Swedish cancer incidence.</w:t>
      </w:r>
    </w:p>
  </w:comment>
  <w:comment w:id="70" w:author="Lars Jørgensen" w:date="2017-11-15T09:58:00Z" w:initials="LJ">
    <w:p w14:paraId="150831F4" w14:textId="100CA6C5" w:rsidR="00F636C2" w:rsidRDefault="00F636C2">
      <w:pPr>
        <w:pStyle w:val="CommentText"/>
      </w:pPr>
      <w:r>
        <w:rPr>
          <w:rStyle w:val="CommentReference"/>
        </w:rPr>
        <w:annotationRef/>
      </w:r>
      <w:r w:rsidR="00C33067">
        <w:t xml:space="preserve">This can hardly be </w:t>
      </w:r>
      <w:r>
        <w:t>infer</w:t>
      </w:r>
      <w:r w:rsidR="00C33067">
        <w:t>red</w:t>
      </w:r>
      <w:r>
        <w:t xml:space="preserve"> without providing data for the number of w</w:t>
      </w:r>
      <w:r w:rsidR="00C33067">
        <w:t>omen who were HPV vaccinated,</w:t>
      </w:r>
      <w:r>
        <w:t xml:space="preserve"> the number of women who participated in cervical screening</w:t>
      </w:r>
      <w:r w:rsidR="00C33067">
        <w:t>, how many of those who participated in screening were vaccinated, and how many of the HPV vaccinated and unvaccinated (</w:t>
      </w:r>
      <w:proofErr w:type="spellStart"/>
      <w:r w:rsidR="00C33067">
        <w:t>Swedis</w:t>
      </w:r>
      <w:proofErr w:type="spellEnd"/>
      <w:r w:rsidR="00C33067">
        <w:t xml:space="preserve"> and/or new immigrants) that got cervical cancer </w:t>
      </w:r>
    </w:p>
  </w:comment>
  <w:comment w:id="71" w:author="Lars Jørgensen" w:date="2017-11-15T10:01:00Z" w:initials="LJ">
    <w:p w14:paraId="38201B84" w14:textId="5FCA64CC" w:rsidR="00C33067" w:rsidRDefault="00C33067">
      <w:pPr>
        <w:pStyle w:val="CommentText"/>
      </w:pPr>
      <w:r>
        <w:rPr>
          <w:rStyle w:val="CommentReference"/>
        </w:rPr>
        <w:annotationRef/>
      </w:r>
      <w:r>
        <w:t xml:space="preserve">It is a valid question, but the argumentation is not convincing, since vital information is not </w:t>
      </w:r>
      <w:r>
        <w:t>included</w:t>
      </w:r>
      <w:bookmarkStart w:id="72" w:name="_GoBack"/>
      <w:bookmarkEnd w:id="72"/>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9EF5AC" w15:done="0"/>
  <w15:commentEx w15:paraId="670209F7" w15:done="0"/>
  <w15:commentEx w15:paraId="68A17056" w15:done="0"/>
  <w15:commentEx w15:paraId="45946ABF" w15:done="0"/>
  <w15:commentEx w15:paraId="0F75954C" w15:done="0"/>
  <w15:commentEx w15:paraId="0C8054DE" w15:done="0"/>
  <w15:commentEx w15:paraId="42A2D1BB" w15:done="0"/>
  <w15:commentEx w15:paraId="578AFAFD" w15:done="0"/>
  <w15:commentEx w15:paraId="1B36025D" w15:done="0"/>
  <w15:commentEx w15:paraId="09CEC63E" w15:done="0"/>
  <w15:commentEx w15:paraId="3DFD7BD5" w15:done="0"/>
  <w15:commentEx w15:paraId="4CE9583A" w15:done="0"/>
  <w15:commentEx w15:paraId="6CF1A443" w15:done="0"/>
  <w15:commentEx w15:paraId="53E355C9" w15:done="0"/>
  <w15:commentEx w15:paraId="13C1A860" w15:done="0"/>
  <w15:commentEx w15:paraId="150831F4" w15:done="0"/>
  <w15:commentEx w15:paraId="38201B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D4230"/>
    <w:multiLevelType w:val="multilevel"/>
    <w:tmpl w:val="EE88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Jørgensen">
    <w15:presenceInfo w15:providerId="Windows Live" w15:userId="90293cff9a61e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63"/>
    <w:rsid w:val="00115EF3"/>
    <w:rsid w:val="003B7C75"/>
    <w:rsid w:val="009A20E0"/>
    <w:rsid w:val="009F29AD"/>
    <w:rsid w:val="00B148B7"/>
    <w:rsid w:val="00BC3B4C"/>
    <w:rsid w:val="00C33067"/>
    <w:rsid w:val="00C64560"/>
    <w:rsid w:val="00CC3163"/>
    <w:rsid w:val="00DE7146"/>
    <w:rsid w:val="00EB5449"/>
    <w:rsid w:val="00F63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D2A5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C3163"/>
    <w:pPr>
      <w:spacing w:after="120"/>
    </w:pPr>
    <w:rPr>
      <w:rFonts w:ascii="Times New Roman" w:hAnsi="Times New Roman" w:cs="Times New Roman"/>
      <w:sz w:val="21"/>
      <w:szCs w:val="21"/>
      <w:lang w:eastAsia="en-GB"/>
    </w:rPr>
  </w:style>
  <w:style w:type="paragraph" w:customStyle="1" w:styleId="p2">
    <w:name w:val="p2"/>
    <w:basedOn w:val="Normal"/>
    <w:rsid w:val="00CC3163"/>
    <w:pPr>
      <w:spacing w:after="120"/>
    </w:pPr>
    <w:rPr>
      <w:rFonts w:ascii="Times New Roman" w:hAnsi="Times New Roman" w:cs="Times New Roman"/>
      <w:sz w:val="18"/>
      <w:szCs w:val="18"/>
      <w:lang w:eastAsia="en-GB"/>
    </w:rPr>
  </w:style>
  <w:style w:type="paragraph" w:customStyle="1" w:styleId="p3">
    <w:name w:val="p3"/>
    <w:basedOn w:val="Normal"/>
    <w:rsid w:val="00CC3163"/>
    <w:pPr>
      <w:spacing w:after="120"/>
    </w:pPr>
    <w:rPr>
      <w:rFonts w:ascii="Times New Roman" w:hAnsi="Times New Roman" w:cs="Times New Roman"/>
      <w:sz w:val="18"/>
      <w:szCs w:val="18"/>
      <w:lang w:eastAsia="en-GB"/>
    </w:rPr>
  </w:style>
  <w:style w:type="paragraph" w:customStyle="1" w:styleId="p4">
    <w:name w:val="p4"/>
    <w:basedOn w:val="Normal"/>
    <w:rsid w:val="00CC3163"/>
    <w:rPr>
      <w:rFonts w:ascii="Times New Roman" w:hAnsi="Times New Roman" w:cs="Times New Roman"/>
      <w:sz w:val="18"/>
      <w:szCs w:val="18"/>
      <w:lang w:eastAsia="en-GB"/>
    </w:rPr>
  </w:style>
  <w:style w:type="character" w:customStyle="1" w:styleId="s1">
    <w:name w:val="s1"/>
    <w:basedOn w:val="DefaultParagraphFont"/>
    <w:rsid w:val="00CC3163"/>
    <w:rPr>
      <w:color w:val="0079CD"/>
      <w:u w:val="single"/>
    </w:rPr>
  </w:style>
  <w:style w:type="character" w:customStyle="1" w:styleId="s2">
    <w:name w:val="s2"/>
    <w:basedOn w:val="DefaultParagraphFont"/>
    <w:rsid w:val="00CC3163"/>
    <w:rPr>
      <w:color w:val="000000"/>
    </w:rPr>
  </w:style>
  <w:style w:type="character" w:customStyle="1" w:styleId="s3">
    <w:name w:val="s3"/>
    <w:basedOn w:val="DefaultParagraphFont"/>
    <w:rsid w:val="00CC3163"/>
    <w:rPr>
      <w:u w:val="single"/>
    </w:rPr>
  </w:style>
  <w:style w:type="character" w:customStyle="1" w:styleId="apple-tab-span">
    <w:name w:val="apple-tab-span"/>
    <w:basedOn w:val="DefaultParagraphFont"/>
    <w:rsid w:val="00CC3163"/>
  </w:style>
  <w:style w:type="character" w:customStyle="1" w:styleId="apple-converted-space">
    <w:name w:val="apple-converted-space"/>
    <w:basedOn w:val="DefaultParagraphFont"/>
    <w:rsid w:val="00CC3163"/>
  </w:style>
  <w:style w:type="character" w:styleId="CommentReference">
    <w:name w:val="annotation reference"/>
    <w:basedOn w:val="DefaultParagraphFont"/>
    <w:uiPriority w:val="99"/>
    <w:semiHidden/>
    <w:unhideWhenUsed/>
    <w:rsid w:val="009A20E0"/>
    <w:rPr>
      <w:sz w:val="18"/>
      <w:szCs w:val="18"/>
    </w:rPr>
  </w:style>
  <w:style w:type="paragraph" w:styleId="CommentText">
    <w:name w:val="annotation text"/>
    <w:basedOn w:val="Normal"/>
    <w:link w:val="CommentTextChar"/>
    <w:uiPriority w:val="99"/>
    <w:semiHidden/>
    <w:unhideWhenUsed/>
    <w:rsid w:val="009A20E0"/>
  </w:style>
  <w:style w:type="character" w:customStyle="1" w:styleId="CommentTextChar">
    <w:name w:val="Comment Text Char"/>
    <w:basedOn w:val="DefaultParagraphFont"/>
    <w:link w:val="CommentText"/>
    <w:uiPriority w:val="99"/>
    <w:semiHidden/>
    <w:rsid w:val="009A20E0"/>
  </w:style>
  <w:style w:type="paragraph" w:styleId="CommentSubject">
    <w:name w:val="annotation subject"/>
    <w:basedOn w:val="CommentText"/>
    <w:next w:val="CommentText"/>
    <w:link w:val="CommentSubjectChar"/>
    <w:uiPriority w:val="99"/>
    <w:semiHidden/>
    <w:unhideWhenUsed/>
    <w:rsid w:val="009A20E0"/>
    <w:rPr>
      <w:b/>
      <w:bCs/>
      <w:sz w:val="20"/>
      <w:szCs w:val="20"/>
    </w:rPr>
  </w:style>
  <w:style w:type="character" w:customStyle="1" w:styleId="CommentSubjectChar">
    <w:name w:val="Comment Subject Char"/>
    <w:basedOn w:val="CommentTextChar"/>
    <w:link w:val="CommentSubject"/>
    <w:uiPriority w:val="99"/>
    <w:semiHidden/>
    <w:rsid w:val="009A20E0"/>
    <w:rPr>
      <w:b/>
      <w:bCs/>
      <w:sz w:val="20"/>
      <w:szCs w:val="20"/>
    </w:rPr>
  </w:style>
  <w:style w:type="paragraph" w:styleId="BalloonText">
    <w:name w:val="Balloon Text"/>
    <w:basedOn w:val="Normal"/>
    <w:link w:val="BalloonTextChar"/>
    <w:uiPriority w:val="99"/>
    <w:semiHidden/>
    <w:unhideWhenUsed/>
    <w:rsid w:val="009A20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0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73416">
      <w:bodyDiv w:val="1"/>
      <w:marLeft w:val="0"/>
      <w:marRight w:val="0"/>
      <w:marTop w:val="0"/>
      <w:marBottom w:val="0"/>
      <w:divBdr>
        <w:top w:val="none" w:sz="0" w:space="0" w:color="auto"/>
        <w:left w:val="none" w:sz="0" w:space="0" w:color="auto"/>
        <w:bottom w:val="none" w:sz="0" w:space="0" w:color="auto"/>
        <w:right w:val="none" w:sz="0" w:space="0" w:color="auto"/>
      </w:divBdr>
    </w:div>
    <w:div w:id="2010475384">
      <w:bodyDiv w:val="1"/>
      <w:marLeft w:val="0"/>
      <w:marRight w:val="0"/>
      <w:marTop w:val="0"/>
      <w:marBottom w:val="0"/>
      <w:divBdr>
        <w:top w:val="none" w:sz="0" w:space="0" w:color="auto"/>
        <w:left w:val="none" w:sz="0" w:space="0" w:color="auto"/>
        <w:bottom w:val="none" w:sz="0" w:space="0" w:color="auto"/>
        <w:right w:val="none" w:sz="0" w:space="0" w:color="auto"/>
      </w:divBdr>
    </w:div>
    <w:div w:id="2055931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mailto:lars.andersson2@outlook.com" TargetMode="External"/><Relationship Id="rId8" Type="http://schemas.openxmlformats.org/officeDocument/2006/relationships/hyperlink" Target="http://nkcx.se/templates/_rsrapport_2017.pdf" TargetMode="External"/><Relationship Id="rId9" Type="http://schemas.openxmlformats.org/officeDocument/2006/relationships/hyperlink" Target="https://www.fda.gov/downloads/biologicsbloodvaccines/vaccines/approvedproducts/ucm111287.pdf" TargetMode="External"/><Relationship Id="rId10" Type="http://schemas.openxmlformats.org/officeDocument/2006/relationships/hyperlink" Targe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1888</Words>
  <Characters>10765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Jørgensen</dc:creator>
  <cp:keywords/>
  <dc:description/>
  <cp:lastModifiedBy>Lars Jørgensen</cp:lastModifiedBy>
  <cp:revision>3</cp:revision>
  <dcterms:created xsi:type="dcterms:W3CDTF">2017-11-15T08:28:00Z</dcterms:created>
  <dcterms:modified xsi:type="dcterms:W3CDTF">2017-11-15T09:03:00Z</dcterms:modified>
</cp:coreProperties>
</file>