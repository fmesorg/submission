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D8165" w14:textId="3511D1B8" w:rsidR="00D824F9" w:rsidRPr="00844FC8" w:rsidRDefault="005A59CA" w:rsidP="002256D9">
      <w:pPr>
        <w:spacing w:line="360" w:lineRule="auto"/>
        <w:rPr>
          <w:rFonts w:ascii="Times New Roman" w:hAnsi="Times New Roman"/>
          <w:b/>
          <w:sz w:val="28"/>
          <w:lang w:val="en-GB"/>
          <w:rPrChange w:id="0" w:author="Author">
            <w:rPr>
              <w:rFonts w:ascii="Times New Roman" w:hAnsi="Times New Roman"/>
              <w:b/>
              <w:sz w:val="28"/>
              <w:lang w:val="en-US"/>
            </w:rPr>
          </w:rPrChange>
        </w:rPr>
      </w:pPr>
      <w:bookmarkStart w:id="1" w:name="_Hlk497118375"/>
      <w:bookmarkStart w:id="2" w:name="_GoBack"/>
      <w:bookmarkEnd w:id="2"/>
      <w:r w:rsidRPr="00844FC8">
        <w:rPr>
          <w:rFonts w:ascii="Times New Roman" w:hAnsi="Times New Roman"/>
          <w:b/>
          <w:sz w:val="28"/>
          <w:lang w:val="en-GB"/>
          <w:rPrChange w:id="3" w:author="Author">
            <w:rPr>
              <w:rFonts w:ascii="Times New Roman" w:hAnsi="Times New Roman"/>
              <w:b/>
              <w:sz w:val="28"/>
              <w:lang w:val="en-US"/>
            </w:rPr>
          </w:rPrChange>
        </w:rPr>
        <w:t>I</w:t>
      </w:r>
      <w:r w:rsidR="001C58A5" w:rsidRPr="00844FC8">
        <w:rPr>
          <w:rFonts w:ascii="Times New Roman" w:hAnsi="Times New Roman"/>
          <w:b/>
          <w:sz w:val="28"/>
          <w:lang w:val="en-GB"/>
          <w:rPrChange w:id="4" w:author="Author">
            <w:rPr>
              <w:rFonts w:ascii="Times New Roman" w:hAnsi="Times New Roman"/>
              <w:b/>
              <w:sz w:val="28"/>
              <w:lang w:val="en-US"/>
            </w:rPr>
          </w:rPrChange>
        </w:rPr>
        <w:t xml:space="preserve">ncrease </w:t>
      </w:r>
      <w:r w:rsidR="00932137" w:rsidRPr="00844FC8">
        <w:rPr>
          <w:rFonts w:ascii="Times New Roman" w:hAnsi="Times New Roman"/>
          <w:b/>
          <w:sz w:val="28"/>
          <w:lang w:val="en-GB"/>
          <w:rPrChange w:id="5" w:author="Author">
            <w:rPr>
              <w:rFonts w:ascii="Times New Roman" w:hAnsi="Times New Roman"/>
              <w:b/>
              <w:sz w:val="28"/>
              <w:lang w:val="en-US"/>
            </w:rPr>
          </w:rPrChange>
        </w:rPr>
        <w:t xml:space="preserve">In </w:t>
      </w:r>
      <w:del w:id="6" w:author="Author">
        <w:r w:rsidR="001C58A5" w:rsidRPr="00687208">
          <w:rPr>
            <w:rFonts w:ascii="Times New Roman" w:hAnsi="Times New Roman" w:cs="Times New Roman"/>
            <w:b/>
            <w:sz w:val="28"/>
            <w:szCs w:val="28"/>
            <w:lang w:val="en-US"/>
          </w:rPr>
          <w:delText>Cervix</w:delText>
        </w:r>
      </w:del>
      <w:ins w:id="7" w:author="Author">
        <w:r w:rsidR="001C58A5" w:rsidRPr="00D84579">
          <w:rPr>
            <w:rFonts w:ascii="Times New Roman" w:hAnsi="Times New Roman" w:cs="Times New Roman"/>
            <w:b/>
            <w:sz w:val="28"/>
            <w:szCs w:val="28"/>
            <w:lang w:val="en-GB"/>
          </w:rPr>
          <w:t>Cervi</w:t>
        </w:r>
        <w:r w:rsidR="00932137" w:rsidRPr="00D84579">
          <w:rPr>
            <w:rFonts w:ascii="Times New Roman" w:hAnsi="Times New Roman" w:cs="Times New Roman"/>
            <w:b/>
            <w:sz w:val="28"/>
            <w:szCs w:val="28"/>
            <w:lang w:val="en-GB"/>
          </w:rPr>
          <w:t>cal</w:t>
        </w:r>
      </w:ins>
      <w:r w:rsidR="001C58A5" w:rsidRPr="00844FC8">
        <w:rPr>
          <w:rFonts w:ascii="Times New Roman" w:hAnsi="Times New Roman"/>
          <w:b/>
          <w:sz w:val="28"/>
          <w:lang w:val="en-GB"/>
          <w:rPrChange w:id="8" w:author="Author">
            <w:rPr>
              <w:rFonts w:ascii="Times New Roman" w:hAnsi="Times New Roman"/>
              <w:b/>
              <w:sz w:val="28"/>
              <w:lang w:val="en-US"/>
            </w:rPr>
          </w:rPrChange>
        </w:rPr>
        <w:t xml:space="preserve"> Cancer Incidence Among </w:t>
      </w:r>
      <w:ins w:id="9" w:author="Author">
        <w:r w:rsidR="0047165B" w:rsidRPr="00D84579">
          <w:rPr>
            <w:rFonts w:ascii="Times New Roman" w:hAnsi="Times New Roman" w:cs="Times New Roman"/>
            <w:b/>
            <w:sz w:val="28"/>
            <w:szCs w:val="28"/>
            <w:lang w:val="en-GB"/>
          </w:rPr>
          <w:t xml:space="preserve">Swedish </w:t>
        </w:r>
      </w:ins>
      <w:r w:rsidR="009940D2" w:rsidRPr="00844FC8">
        <w:rPr>
          <w:rFonts w:ascii="Times New Roman" w:hAnsi="Times New Roman"/>
          <w:b/>
          <w:sz w:val="28"/>
          <w:lang w:val="en-GB"/>
          <w:rPrChange w:id="10" w:author="Author">
            <w:rPr>
              <w:rFonts w:ascii="Times New Roman" w:hAnsi="Times New Roman"/>
              <w:b/>
              <w:sz w:val="28"/>
              <w:lang w:val="en-US"/>
            </w:rPr>
          </w:rPrChange>
        </w:rPr>
        <w:t xml:space="preserve">Women </w:t>
      </w:r>
      <w:r w:rsidR="0033050E" w:rsidRPr="00844FC8">
        <w:rPr>
          <w:rFonts w:ascii="Times New Roman" w:hAnsi="Times New Roman"/>
          <w:b/>
          <w:sz w:val="28"/>
          <w:lang w:val="en-GB"/>
          <w:rPrChange w:id="11" w:author="Author">
            <w:rPr>
              <w:rFonts w:ascii="Times New Roman" w:hAnsi="Times New Roman"/>
              <w:b/>
              <w:sz w:val="28"/>
              <w:lang w:val="en-US"/>
            </w:rPr>
          </w:rPrChange>
        </w:rPr>
        <w:t xml:space="preserve">Below </w:t>
      </w:r>
      <w:del w:id="12" w:author="Author">
        <w:r w:rsidR="0033050E" w:rsidRPr="00687208">
          <w:rPr>
            <w:rFonts w:ascii="Times New Roman" w:hAnsi="Times New Roman" w:cs="Times New Roman"/>
            <w:b/>
            <w:sz w:val="28"/>
            <w:szCs w:val="28"/>
            <w:lang w:val="en-US"/>
          </w:rPr>
          <w:delText>50 Years</w:delText>
        </w:r>
        <w:r w:rsidR="008814A1">
          <w:rPr>
            <w:rFonts w:ascii="Times New Roman" w:hAnsi="Times New Roman" w:cs="Times New Roman"/>
            <w:b/>
            <w:sz w:val="28"/>
            <w:szCs w:val="28"/>
            <w:lang w:val="en-US"/>
          </w:rPr>
          <w:delText>-Of-</w:delText>
        </w:r>
      </w:del>
      <w:r w:rsidR="002D0887" w:rsidRPr="00844FC8">
        <w:rPr>
          <w:rFonts w:ascii="Times New Roman" w:hAnsi="Times New Roman"/>
          <w:b/>
          <w:sz w:val="28"/>
          <w:lang w:val="en-GB"/>
          <w:rPrChange w:id="13" w:author="Author">
            <w:rPr>
              <w:rFonts w:ascii="Times New Roman" w:hAnsi="Times New Roman"/>
              <w:b/>
              <w:sz w:val="28"/>
              <w:lang w:val="en-US"/>
            </w:rPr>
          </w:rPrChange>
        </w:rPr>
        <w:t>A</w:t>
      </w:r>
      <w:r w:rsidR="0047165B" w:rsidRPr="00844FC8">
        <w:rPr>
          <w:rFonts w:ascii="Times New Roman" w:hAnsi="Times New Roman"/>
          <w:b/>
          <w:sz w:val="28"/>
          <w:lang w:val="en-GB"/>
          <w:rPrChange w:id="14" w:author="Author">
            <w:rPr>
              <w:rFonts w:ascii="Times New Roman" w:hAnsi="Times New Roman"/>
              <w:b/>
              <w:sz w:val="28"/>
              <w:lang w:val="en-US"/>
            </w:rPr>
          </w:rPrChange>
        </w:rPr>
        <w:t xml:space="preserve">ge </w:t>
      </w:r>
      <w:del w:id="15" w:author="Author">
        <w:r w:rsidR="009940D2" w:rsidRPr="00687208">
          <w:rPr>
            <w:rFonts w:ascii="Times New Roman" w:hAnsi="Times New Roman" w:cs="Times New Roman"/>
            <w:b/>
            <w:sz w:val="28"/>
            <w:szCs w:val="28"/>
            <w:lang w:val="en-US"/>
          </w:rPr>
          <w:delText>I</w:delText>
        </w:r>
        <w:r w:rsidR="001C58A5" w:rsidRPr="00687208">
          <w:rPr>
            <w:rFonts w:ascii="Times New Roman" w:hAnsi="Times New Roman" w:cs="Times New Roman"/>
            <w:b/>
            <w:sz w:val="28"/>
            <w:szCs w:val="28"/>
            <w:lang w:val="en-US"/>
          </w:rPr>
          <w:delText>n Sweden</w:delText>
        </w:r>
        <w:r w:rsidR="00C44F5E" w:rsidRPr="00687208">
          <w:rPr>
            <w:rFonts w:ascii="Times New Roman" w:hAnsi="Times New Roman" w:cs="Times New Roman"/>
            <w:b/>
            <w:sz w:val="28"/>
            <w:szCs w:val="28"/>
            <w:lang w:val="en-US"/>
          </w:rPr>
          <w:delText xml:space="preserve">. Does </w:delText>
        </w:r>
      </w:del>
      <w:ins w:id="16" w:author="Author">
        <w:r w:rsidR="0033050E" w:rsidRPr="00D84579">
          <w:rPr>
            <w:rFonts w:ascii="Times New Roman" w:hAnsi="Times New Roman" w:cs="Times New Roman"/>
            <w:b/>
            <w:sz w:val="28"/>
            <w:szCs w:val="28"/>
            <w:lang w:val="en-GB"/>
          </w:rPr>
          <w:t>50</w:t>
        </w:r>
        <w:r w:rsidR="0047165B" w:rsidRPr="00D84579">
          <w:rPr>
            <w:rFonts w:ascii="Times New Roman" w:hAnsi="Times New Roman" w:cs="Times New Roman"/>
            <w:b/>
            <w:sz w:val="28"/>
            <w:szCs w:val="28"/>
            <w:lang w:val="en-GB"/>
          </w:rPr>
          <w:t>:</w:t>
        </w:r>
        <w:r w:rsidR="00C44F5E" w:rsidRPr="00D84579">
          <w:rPr>
            <w:rFonts w:ascii="Times New Roman" w:hAnsi="Times New Roman" w:cs="Times New Roman"/>
            <w:b/>
            <w:sz w:val="28"/>
            <w:szCs w:val="28"/>
            <w:lang w:val="en-GB"/>
          </w:rPr>
          <w:t xml:space="preserve"> </w:t>
        </w:r>
        <w:r w:rsidR="0047165B" w:rsidRPr="00D84579">
          <w:rPr>
            <w:rFonts w:ascii="Times New Roman" w:hAnsi="Times New Roman" w:cs="Times New Roman"/>
            <w:b/>
            <w:sz w:val="28"/>
            <w:szCs w:val="28"/>
            <w:lang w:val="en-GB"/>
          </w:rPr>
          <w:t>The Role of Human Papillom</w:t>
        </w:r>
        <w:r w:rsidR="00AB288C" w:rsidRPr="00D84579">
          <w:rPr>
            <w:rFonts w:ascii="Times New Roman" w:hAnsi="Times New Roman" w:cs="Times New Roman"/>
            <w:b/>
            <w:sz w:val="28"/>
            <w:szCs w:val="28"/>
            <w:lang w:val="en-GB"/>
          </w:rPr>
          <w:t>a</w:t>
        </w:r>
        <w:r w:rsidR="0047165B" w:rsidRPr="00D84579">
          <w:rPr>
            <w:rFonts w:ascii="Times New Roman" w:hAnsi="Times New Roman" w:cs="Times New Roman"/>
            <w:b/>
            <w:sz w:val="28"/>
            <w:szCs w:val="28"/>
            <w:lang w:val="en-GB"/>
          </w:rPr>
          <w:t>virus (</w:t>
        </w:r>
      </w:ins>
      <w:r w:rsidR="0047165B" w:rsidRPr="00844FC8">
        <w:rPr>
          <w:rFonts w:ascii="Times New Roman" w:hAnsi="Times New Roman"/>
          <w:b/>
          <w:sz w:val="28"/>
          <w:lang w:val="en-GB"/>
          <w:rPrChange w:id="17" w:author="Author">
            <w:rPr>
              <w:rFonts w:ascii="Times New Roman" w:hAnsi="Times New Roman"/>
              <w:b/>
              <w:sz w:val="28"/>
              <w:lang w:val="en-US"/>
            </w:rPr>
          </w:rPrChange>
        </w:rPr>
        <w:t>HPV</w:t>
      </w:r>
      <w:del w:id="18" w:author="Author">
        <w:r w:rsidR="00C44F5E" w:rsidRPr="00687208">
          <w:rPr>
            <w:rFonts w:ascii="Times New Roman" w:hAnsi="Times New Roman" w:cs="Times New Roman"/>
            <w:b/>
            <w:sz w:val="28"/>
            <w:szCs w:val="28"/>
            <w:lang w:val="en-US"/>
          </w:rPr>
          <w:delText xml:space="preserve"> vaccination play a role?</w:delText>
        </w:r>
      </w:del>
      <w:ins w:id="19" w:author="Author">
        <w:r w:rsidR="0047165B" w:rsidRPr="00D84579">
          <w:rPr>
            <w:rFonts w:ascii="Times New Roman" w:hAnsi="Times New Roman" w:cs="Times New Roman"/>
            <w:b/>
            <w:sz w:val="28"/>
            <w:szCs w:val="28"/>
            <w:lang w:val="en-GB"/>
          </w:rPr>
          <w:t>) Vaccination</w:t>
        </w:r>
      </w:ins>
    </w:p>
    <w:bookmarkEnd w:id="1"/>
    <w:p w14:paraId="5F29B3EC" w14:textId="07A74335" w:rsidR="0024022F" w:rsidRPr="00844FC8" w:rsidRDefault="0024022F" w:rsidP="002256D9">
      <w:pPr>
        <w:spacing w:line="360" w:lineRule="auto"/>
        <w:rPr>
          <w:rFonts w:ascii="Times New Roman" w:hAnsi="Times New Roman"/>
          <w:sz w:val="24"/>
          <w:lang w:val="en-GB"/>
          <w:rPrChange w:id="20" w:author="Author">
            <w:rPr>
              <w:rFonts w:ascii="Times New Roman" w:hAnsi="Times New Roman"/>
              <w:sz w:val="24"/>
              <w:lang w:val="en-US"/>
            </w:rPr>
          </w:rPrChange>
        </w:rPr>
      </w:pPr>
      <w:r w:rsidRPr="00844FC8">
        <w:rPr>
          <w:rFonts w:ascii="Times New Roman" w:hAnsi="Times New Roman"/>
          <w:sz w:val="24"/>
          <w:lang w:val="en-GB"/>
          <w:rPrChange w:id="21" w:author="Author">
            <w:rPr>
              <w:rFonts w:ascii="Times New Roman" w:hAnsi="Times New Roman"/>
              <w:sz w:val="24"/>
              <w:lang w:val="en-US"/>
            </w:rPr>
          </w:rPrChange>
        </w:rPr>
        <w:t>Lars Andersson</w:t>
      </w:r>
      <w:r w:rsidR="005500AC" w:rsidRPr="00844FC8">
        <w:rPr>
          <w:rFonts w:ascii="Times New Roman" w:hAnsi="Times New Roman"/>
          <w:sz w:val="24"/>
          <w:lang w:val="en-GB"/>
          <w:rPrChange w:id="22" w:author="Author">
            <w:rPr>
              <w:rFonts w:ascii="Times New Roman" w:hAnsi="Times New Roman"/>
              <w:sz w:val="24"/>
              <w:lang w:val="en-US"/>
            </w:rPr>
          </w:rPrChange>
        </w:rPr>
        <w:t xml:space="preserve">, Dept. of Physiology &amp; Pharmacology, Karolinska </w:t>
      </w:r>
      <w:del w:id="23" w:author="Author">
        <w:r w:rsidR="005500AC" w:rsidRPr="00687208">
          <w:rPr>
            <w:rFonts w:ascii="Times New Roman" w:hAnsi="Times New Roman" w:cs="Times New Roman"/>
            <w:sz w:val="24"/>
            <w:szCs w:val="24"/>
            <w:lang w:val="en-US"/>
          </w:rPr>
          <w:delText>institutet</w:delText>
        </w:r>
      </w:del>
      <w:ins w:id="24" w:author="Author">
        <w:r w:rsidR="00E361CB" w:rsidRPr="00D44BF3">
          <w:rPr>
            <w:rFonts w:ascii="Times New Roman" w:hAnsi="Times New Roman" w:cs="Times New Roman"/>
            <w:sz w:val="24"/>
            <w:szCs w:val="24"/>
            <w:lang w:val="en-GB"/>
          </w:rPr>
          <w:t>Institutet</w:t>
        </w:r>
      </w:ins>
      <w:r w:rsidR="005500AC" w:rsidRPr="00844FC8">
        <w:rPr>
          <w:rFonts w:ascii="Times New Roman" w:hAnsi="Times New Roman"/>
          <w:sz w:val="24"/>
          <w:lang w:val="en-GB"/>
          <w:rPrChange w:id="25" w:author="Author">
            <w:rPr>
              <w:rFonts w:ascii="Times New Roman" w:hAnsi="Times New Roman"/>
              <w:sz w:val="24"/>
              <w:lang w:val="en-US"/>
            </w:rPr>
          </w:rPrChange>
        </w:rPr>
        <w:t>, SE-171 77 Solna, Sweden</w:t>
      </w:r>
      <w:r w:rsidR="005500AC" w:rsidRPr="00844FC8">
        <w:rPr>
          <w:rFonts w:ascii="Times New Roman" w:hAnsi="Times New Roman"/>
          <w:sz w:val="24"/>
          <w:lang w:val="en-GB"/>
          <w:rPrChange w:id="26" w:author="Author">
            <w:rPr>
              <w:rFonts w:ascii="Times New Roman" w:hAnsi="Times New Roman"/>
              <w:sz w:val="24"/>
              <w:lang w:val="en-US"/>
            </w:rPr>
          </w:rPrChange>
        </w:rPr>
        <w:br/>
        <w:t xml:space="preserve">e-mail: </w:t>
      </w:r>
      <w:r w:rsidR="00D84579" w:rsidRPr="004427C1">
        <w:fldChar w:fldCharType="begin"/>
      </w:r>
      <w:r w:rsidR="00D84579" w:rsidRPr="00844FC8">
        <w:rPr>
          <w:lang w:val="en-US"/>
          <w:rPrChange w:id="27" w:author="Author">
            <w:rPr/>
          </w:rPrChange>
        </w:rPr>
        <w:instrText xml:space="preserve"> HYPERLINK "mailto:lars.andersson2@outlook.com" </w:instrText>
      </w:r>
      <w:r w:rsidR="00D84579" w:rsidRPr="004427C1">
        <w:fldChar w:fldCharType="separate"/>
      </w:r>
      <w:r w:rsidR="00DC0147" w:rsidRPr="00844FC8">
        <w:rPr>
          <w:rStyle w:val="Hyperlink"/>
          <w:rFonts w:ascii="Times New Roman" w:hAnsi="Times New Roman"/>
          <w:sz w:val="24"/>
          <w:lang w:val="en-GB"/>
          <w:rPrChange w:id="28" w:author="Author">
            <w:rPr>
              <w:rStyle w:val="Hyperlink"/>
              <w:rFonts w:ascii="Times New Roman" w:hAnsi="Times New Roman"/>
              <w:sz w:val="24"/>
              <w:lang w:val="en-US"/>
            </w:rPr>
          </w:rPrChange>
        </w:rPr>
        <w:t>lars.andersson2@outlook.com</w:t>
      </w:r>
      <w:r w:rsidR="00D84579" w:rsidRPr="00844FC8">
        <w:rPr>
          <w:rStyle w:val="Hyperlink"/>
          <w:rFonts w:ascii="Times New Roman" w:hAnsi="Times New Roman"/>
          <w:sz w:val="24"/>
          <w:lang w:val="en-GB"/>
          <w:rPrChange w:id="29" w:author="Author">
            <w:rPr>
              <w:rStyle w:val="Hyperlink"/>
              <w:rFonts w:ascii="Times New Roman" w:hAnsi="Times New Roman"/>
              <w:sz w:val="24"/>
              <w:lang w:val="en-US"/>
            </w:rPr>
          </w:rPrChange>
        </w:rPr>
        <w:fldChar w:fldCharType="end"/>
      </w:r>
      <w:r w:rsidR="00DC0147" w:rsidRPr="00844FC8">
        <w:rPr>
          <w:rFonts w:ascii="Times New Roman" w:hAnsi="Times New Roman"/>
          <w:sz w:val="24"/>
          <w:lang w:val="en-GB"/>
          <w:rPrChange w:id="30" w:author="Author">
            <w:rPr>
              <w:rFonts w:ascii="Times New Roman" w:hAnsi="Times New Roman"/>
              <w:sz w:val="24"/>
              <w:lang w:val="en-US"/>
            </w:rPr>
          </w:rPrChange>
        </w:rPr>
        <w:br/>
        <w:t>Tel. No.: +46 8 524 800 00</w:t>
      </w:r>
    </w:p>
    <w:p w14:paraId="4CF7783C" w14:textId="6591E31C" w:rsidR="00DC0147" w:rsidRPr="00844FC8" w:rsidRDefault="00DC0147" w:rsidP="00687208">
      <w:pPr>
        <w:spacing w:line="240" w:lineRule="auto"/>
        <w:rPr>
          <w:rFonts w:ascii="Times New Roman" w:hAnsi="Times New Roman"/>
          <w:sz w:val="24"/>
          <w:lang w:val="en-GB"/>
          <w:rPrChange w:id="31" w:author="Author">
            <w:rPr>
              <w:rFonts w:ascii="Times New Roman" w:hAnsi="Times New Roman"/>
              <w:sz w:val="24"/>
              <w:lang w:val="en-US"/>
            </w:rPr>
          </w:rPrChange>
        </w:rPr>
      </w:pPr>
      <w:r w:rsidRPr="00844FC8">
        <w:rPr>
          <w:rFonts w:ascii="Times New Roman" w:hAnsi="Times New Roman"/>
          <w:sz w:val="24"/>
          <w:lang w:val="en-GB"/>
          <w:rPrChange w:id="32" w:author="Author">
            <w:rPr>
              <w:rFonts w:ascii="Times New Roman" w:hAnsi="Times New Roman"/>
              <w:sz w:val="24"/>
              <w:lang w:val="en-US"/>
            </w:rPr>
          </w:rPrChange>
        </w:rPr>
        <w:t xml:space="preserve">No competing interest or funding support. Similar work has not been submitted elsewhere. </w:t>
      </w:r>
    </w:p>
    <w:p w14:paraId="28C29C57" w14:textId="75BF4EB8" w:rsidR="00687208" w:rsidRPr="00844FC8" w:rsidRDefault="00687208" w:rsidP="00687208">
      <w:pPr>
        <w:spacing w:line="240" w:lineRule="auto"/>
        <w:rPr>
          <w:rFonts w:ascii="Times New Roman" w:hAnsi="Times New Roman"/>
          <w:sz w:val="24"/>
          <w:lang w:val="en-GB"/>
          <w:rPrChange w:id="33" w:author="Author">
            <w:rPr>
              <w:rFonts w:ascii="Times New Roman" w:hAnsi="Times New Roman"/>
              <w:sz w:val="24"/>
              <w:lang w:val="en-US"/>
            </w:rPr>
          </w:rPrChange>
        </w:rPr>
      </w:pPr>
      <w:r w:rsidRPr="00844FC8">
        <w:rPr>
          <w:rFonts w:ascii="Times New Roman" w:hAnsi="Times New Roman"/>
          <w:b/>
          <w:i/>
          <w:sz w:val="24"/>
          <w:lang w:val="en-GB"/>
          <w:rPrChange w:id="34" w:author="Author">
            <w:rPr>
              <w:rFonts w:ascii="Times New Roman" w:hAnsi="Times New Roman"/>
              <w:b/>
              <w:i/>
              <w:sz w:val="24"/>
              <w:lang w:val="en-US"/>
            </w:rPr>
          </w:rPrChange>
        </w:rPr>
        <w:t>Abstract</w:t>
      </w:r>
      <w:r w:rsidRPr="00844FC8">
        <w:rPr>
          <w:rFonts w:ascii="Times New Roman" w:hAnsi="Times New Roman"/>
          <w:sz w:val="24"/>
          <w:lang w:val="en-GB"/>
          <w:rPrChange w:id="35" w:author="Author">
            <w:rPr>
              <w:rFonts w:ascii="Times New Roman" w:hAnsi="Times New Roman"/>
              <w:sz w:val="24"/>
              <w:lang w:val="en-US"/>
            </w:rPr>
          </w:rPrChange>
        </w:rPr>
        <w:t xml:space="preserve"> </w:t>
      </w:r>
      <w:r w:rsidRPr="00844FC8">
        <w:rPr>
          <w:rFonts w:ascii="Times New Roman" w:hAnsi="Times New Roman"/>
          <w:sz w:val="24"/>
          <w:lang w:val="en-GB"/>
          <w:rPrChange w:id="36" w:author="Author">
            <w:rPr>
              <w:rFonts w:ascii="Times New Roman" w:hAnsi="Times New Roman"/>
              <w:sz w:val="24"/>
              <w:lang w:val="en-US"/>
            </w:rPr>
          </w:rPrChange>
        </w:rPr>
        <w:br/>
      </w:r>
      <w:bookmarkStart w:id="37" w:name="_Hlk497122200"/>
      <w:r w:rsidRPr="00844FC8">
        <w:rPr>
          <w:rFonts w:ascii="Times New Roman" w:hAnsi="Times New Roman"/>
          <w:sz w:val="24"/>
          <w:lang w:val="en-GB"/>
          <w:rPrChange w:id="38" w:author="Author">
            <w:rPr>
              <w:rFonts w:ascii="Times New Roman" w:hAnsi="Times New Roman"/>
              <w:sz w:val="24"/>
              <w:lang w:val="en-US"/>
            </w:rPr>
          </w:rPrChange>
        </w:rPr>
        <w:t xml:space="preserve">The </w:t>
      </w:r>
      <w:del w:id="39" w:author="Author">
        <w:r w:rsidRPr="00687208">
          <w:rPr>
            <w:rFonts w:ascii="Times New Roman" w:hAnsi="Times New Roman" w:cs="Times New Roman"/>
            <w:sz w:val="24"/>
            <w:szCs w:val="24"/>
            <w:lang w:val="en-US"/>
          </w:rPr>
          <w:delText>Center</w:delText>
        </w:r>
      </w:del>
      <w:ins w:id="40" w:author="Author">
        <w:r w:rsidR="008A6773" w:rsidRPr="00D44BF3">
          <w:rPr>
            <w:rFonts w:ascii="Times New Roman" w:hAnsi="Times New Roman" w:cs="Times New Roman"/>
            <w:sz w:val="24"/>
            <w:szCs w:val="24"/>
            <w:lang w:val="en-GB"/>
          </w:rPr>
          <w:t>Cent</w:t>
        </w:r>
        <w:r w:rsidR="008A6773">
          <w:rPr>
            <w:rFonts w:ascii="Times New Roman" w:hAnsi="Times New Roman" w:cs="Times New Roman"/>
            <w:sz w:val="24"/>
            <w:szCs w:val="24"/>
            <w:lang w:val="en-GB"/>
          </w:rPr>
          <w:t>re</w:t>
        </w:r>
      </w:ins>
      <w:r w:rsidR="008A6773" w:rsidRPr="00844FC8">
        <w:rPr>
          <w:rFonts w:ascii="Times New Roman" w:hAnsi="Times New Roman"/>
          <w:sz w:val="24"/>
          <w:lang w:val="en-GB"/>
          <w:rPrChange w:id="41" w:author="Author">
            <w:rPr>
              <w:rFonts w:ascii="Times New Roman" w:hAnsi="Times New Roman"/>
              <w:sz w:val="24"/>
              <w:lang w:val="en-US"/>
            </w:rPr>
          </w:rPrChange>
        </w:rPr>
        <w:t xml:space="preserve"> </w:t>
      </w:r>
      <w:r w:rsidRPr="00844FC8">
        <w:rPr>
          <w:rFonts w:ascii="Times New Roman" w:hAnsi="Times New Roman"/>
          <w:sz w:val="24"/>
          <w:lang w:val="en-GB"/>
          <w:rPrChange w:id="42" w:author="Author">
            <w:rPr>
              <w:rFonts w:ascii="Times New Roman" w:hAnsi="Times New Roman"/>
              <w:sz w:val="24"/>
              <w:lang w:val="en-US"/>
            </w:rPr>
          </w:rPrChange>
        </w:rPr>
        <w:t xml:space="preserve">for Cervix Cancer Prevention in Sweden has in a year-report (1) noted a large increased incidence of invasive </w:t>
      </w:r>
      <w:del w:id="43" w:author="Author">
        <w:r w:rsidRPr="00687208">
          <w:rPr>
            <w:rFonts w:ascii="Times New Roman" w:hAnsi="Times New Roman" w:cs="Times New Roman"/>
            <w:sz w:val="24"/>
            <w:szCs w:val="24"/>
            <w:lang w:val="en-US"/>
          </w:rPr>
          <w:delText>cervix</w:delText>
        </w:r>
      </w:del>
      <w:ins w:id="44" w:author="Author">
        <w:r w:rsidR="00092DC0" w:rsidRPr="00D44BF3">
          <w:rPr>
            <w:rFonts w:ascii="Times New Roman" w:hAnsi="Times New Roman" w:cs="Times New Roman"/>
            <w:sz w:val="24"/>
            <w:szCs w:val="24"/>
            <w:lang w:val="en-GB"/>
          </w:rPr>
          <w:t>cervi</w:t>
        </w:r>
        <w:r w:rsidR="00092DC0">
          <w:rPr>
            <w:rFonts w:ascii="Times New Roman" w:hAnsi="Times New Roman" w:cs="Times New Roman"/>
            <w:sz w:val="24"/>
            <w:szCs w:val="24"/>
            <w:lang w:val="en-GB"/>
          </w:rPr>
          <w:t>cal</w:t>
        </w:r>
      </w:ins>
      <w:r w:rsidR="00092DC0" w:rsidRPr="00844FC8">
        <w:rPr>
          <w:rFonts w:ascii="Times New Roman" w:hAnsi="Times New Roman"/>
          <w:sz w:val="24"/>
          <w:lang w:val="en-GB"/>
          <w:rPrChange w:id="45" w:author="Author">
            <w:rPr>
              <w:rFonts w:ascii="Times New Roman" w:hAnsi="Times New Roman"/>
              <w:sz w:val="24"/>
              <w:lang w:val="en-US"/>
            </w:rPr>
          </w:rPrChange>
        </w:rPr>
        <w:t xml:space="preserve"> </w:t>
      </w:r>
      <w:r w:rsidRPr="00844FC8">
        <w:rPr>
          <w:rFonts w:ascii="Times New Roman" w:hAnsi="Times New Roman"/>
          <w:sz w:val="24"/>
          <w:lang w:val="en-GB"/>
          <w:rPrChange w:id="46" w:author="Author">
            <w:rPr>
              <w:rFonts w:ascii="Times New Roman" w:hAnsi="Times New Roman"/>
              <w:sz w:val="24"/>
              <w:lang w:val="en-US"/>
            </w:rPr>
          </w:rPrChange>
        </w:rPr>
        <w:t xml:space="preserve">cancer, especially during the two last recorded years, 2014 and 2015. </w:t>
      </w:r>
      <w:r w:rsidRPr="00844FC8">
        <w:rPr>
          <w:rFonts w:ascii="Times New Roman" w:hAnsi="Times New Roman"/>
          <w:color w:val="000000" w:themeColor="text1"/>
          <w:sz w:val="24"/>
          <w:lang w:val="en-GB"/>
          <w:rPrChange w:id="47" w:author="Author">
            <w:rPr>
              <w:rFonts w:ascii="Times New Roman" w:hAnsi="Times New Roman"/>
              <w:color w:val="000000" w:themeColor="text1"/>
              <w:sz w:val="24"/>
              <w:lang w:val="en-US"/>
            </w:rPr>
          </w:rPrChange>
        </w:rPr>
        <w:t xml:space="preserve">I have </w:t>
      </w:r>
      <w:r w:rsidRPr="00844FC8">
        <w:rPr>
          <w:rFonts w:ascii="Times New Roman" w:hAnsi="Times New Roman"/>
          <w:sz w:val="24"/>
          <w:lang w:val="en-GB"/>
          <w:rPrChange w:id="48" w:author="Author">
            <w:rPr>
              <w:rFonts w:ascii="Times New Roman" w:hAnsi="Times New Roman"/>
              <w:sz w:val="24"/>
              <w:lang w:val="en-US"/>
            </w:rPr>
          </w:rPrChange>
        </w:rPr>
        <w:t xml:space="preserve">subgrouped the data according to age, using the </w:t>
      </w:r>
      <w:ins w:id="49" w:author="Author">
        <w:r w:rsidR="002324D4" w:rsidRPr="00D44BF3">
          <w:rPr>
            <w:rFonts w:ascii="Times New Roman" w:hAnsi="Times New Roman" w:cs="Times New Roman"/>
            <w:sz w:val="24"/>
            <w:szCs w:val="24"/>
            <w:lang w:val="en-GB"/>
          </w:rPr>
          <w:t xml:space="preserve">same </w:t>
        </w:r>
      </w:ins>
      <w:r w:rsidRPr="00844FC8">
        <w:rPr>
          <w:rFonts w:ascii="Times New Roman" w:hAnsi="Times New Roman"/>
          <w:sz w:val="24"/>
          <w:lang w:val="en-GB"/>
          <w:rPrChange w:id="50" w:author="Author">
            <w:rPr>
              <w:rFonts w:ascii="Times New Roman" w:hAnsi="Times New Roman"/>
              <w:sz w:val="24"/>
              <w:lang w:val="en-US"/>
            </w:rPr>
          </w:rPrChange>
        </w:rPr>
        <w:t>statistical database of the National Board of Health and Welfare</w:t>
      </w:r>
      <w:del w:id="51" w:author="Author">
        <w:r w:rsidRPr="00687208">
          <w:rPr>
            <w:rFonts w:ascii="Times New Roman" w:hAnsi="Times New Roman" w:cs="Times New Roman"/>
            <w:sz w:val="24"/>
            <w:szCs w:val="24"/>
            <w:lang w:val="en-US"/>
          </w:rPr>
          <w:delText>.</w:delText>
        </w:r>
      </w:del>
      <w:ins w:id="52" w:author="Author">
        <w:r w:rsidR="002324D4" w:rsidRPr="00D44BF3">
          <w:rPr>
            <w:rFonts w:ascii="Times New Roman" w:hAnsi="Times New Roman" w:cs="Times New Roman"/>
            <w:sz w:val="24"/>
            <w:szCs w:val="24"/>
            <w:lang w:val="en-GB"/>
          </w:rPr>
          <w:t xml:space="preserve"> as the authors of the above-mentioned report</w:t>
        </w:r>
        <w:r w:rsidRPr="00D44BF3">
          <w:rPr>
            <w:rFonts w:ascii="Times New Roman" w:hAnsi="Times New Roman" w:cs="Times New Roman"/>
            <w:sz w:val="24"/>
            <w:szCs w:val="24"/>
            <w:lang w:val="en-GB"/>
          </w:rPr>
          <w:t>.</w:t>
        </w:r>
      </w:ins>
      <w:r w:rsidRPr="00844FC8">
        <w:rPr>
          <w:rFonts w:ascii="Times New Roman" w:hAnsi="Times New Roman"/>
          <w:sz w:val="24"/>
          <w:lang w:val="en-GB"/>
          <w:rPrChange w:id="53" w:author="Author">
            <w:rPr>
              <w:rFonts w:ascii="Times New Roman" w:hAnsi="Times New Roman"/>
              <w:sz w:val="24"/>
              <w:lang w:val="en-US"/>
            </w:rPr>
          </w:rPrChange>
        </w:rPr>
        <w:t xml:space="preserve"> The increase in </w:t>
      </w:r>
      <w:del w:id="54" w:author="Author">
        <w:r w:rsidRPr="00687208">
          <w:rPr>
            <w:rFonts w:ascii="Times New Roman" w:hAnsi="Times New Roman" w:cs="Times New Roman"/>
            <w:sz w:val="24"/>
            <w:szCs w:val="24"/>
            <w:lang w:val="en-US"/>
          </w:rPr>
          <w:delText>cervix</w:delText>
        </w:r>
      </w:del>
      <w:ins w:id="55" w:author="Author">
        <w:r w:rsidR="00092DC0" w:rsidRPr="00D44BF3">
          <w:rPr>
            <w:rFonts w:ascii="Times New Roman" w:hAnsi="Times New Roman" w:cs="Times New Roman"/>
            <w:sz w:val="24"/>
            <w:szCs w:val="24"/>
            <w:lang w:val="en-GB"/>
          </w:rPr>
          <w:t>cervi</w:t>
        </w:r>
        <w:r w:rsidR="00092DC0">
          <w:rPr>
            <w:rFonts w:ascii="Times New Roman" w:hAnsi="Times New Roman" w:cs="Times New Roman"/>
            <w:sz w:val="24"/>
            <w:szCs w:val="24"/>
            <w:lang w:val="en-GB"/>
          </w:rPr>
          <w:t>cal</w:t>
        </w:r>
      </w:ins>
      <w:r w:rsidR="00092DC0" w:rsidRPr="00844FC8">
        <w:rPr>
          <w:rFonts w:ascii="Times New Roman" w:hAnsi="Times New Roman"/>
          <w:sz w:val="24"/>
          <w:lang w:val="en-GB"/>
          <w:rPrChange w:id="56" w:author="Author">
            <w:rPr>
              <w:rFonts w:ascii="Times New Roman" w:hAnsi="Times New Roman"/>
              <w:sz w:val="24"/>
              <w:lang w:val="en-US"/>
            </w:rPr>
          </w:rPrChange>
        </w:rPr>
        <w:t xml:space="preserve"> </w:t>
      </w:r>
      <w:r w:rsidRPr="00844FC8">
        <w:rPr>
          <w:rFonts w:ascii="Times New Roman" w:hAnsi="Times New Roman"/>
          <w:sz w:val="24"/>
          <w:lang w:val="en-GB"/>
          <w:rPrChange w:id="57" w:author="Author">
            <w:rPr>
              <w:rFonts w:ascii="Times New Roman" w:hAnsi="Times New Roman"/>
              <w:sz w:val="24"/>
              <w:lang w:val="en-US"/>
            </w:rPr>
          </w:rPrChange>
        </w:rPr>
        <w:t xml:space="preserve">cancer incidence was </w:t>
      </w:r>
      <w:r w:rsidRPr="00844FC8">
        <w:rPr>
          <w:rFonts w:ascii="Times New Roman" w:hAnsi="Times New Roman"/>
          <w:color w:val="000000" w:themeColor="text1"/>
          <w:sz w:val="24"/>
          <w:lang w:val="en-GB"/>
          <w:rPrChange w:id="58" w:author="Author">
            <w:rPr>
              <w:rFonts w:ascii="Times New Roman" w:hAnsi="Times New Roman"/>
              <w:color w:val="000000" w:themeColor="text1"/>
              <w:sz w:val="24"/>
              <w:lang w:val="en-US"/>
            </w:rPr>
          </w:rPrChange>
        </w:rPr>
        <w:t>shown to be most prominent in women 20-49 years-of-age while no apparent increase was observed in women above 50 years-of-age</w:t>
      </w:r>
      <w:r w:rsidR="008814A1" w:rsidRPr="00844FC8">
        <w:rPr>
          <w:rFonts w:ascii="Times New Roman" w:hAnsi="Times New Roman"/>
          <w:color w:val="000000" w:themeColor="text1"/>
          <w:sz w:val="24"/>
          <w:lang w:val="en-GB"/>
          <w:rPrChange w:id="59" w:author="Author">
            <w:rPr>
              <w:rFonts w:ascii="Times New Roman" w:hAnsi="Times New Roman"/>
              <w:color w:val="000000" w:themeColor="text1"/>
              <w:sz w:val="24"/>
              <w:lang w:val="en-US"/>
            </w:rPr>
          </w:rPrChange>
        </w:rPr>
        <w:t xml:space="preserve">. </w:t>
      </w:r>
      <w:r w:rsidR="00ED7437" w:rsidRPr="00844FC8">
        <w:rPr>
          <w:rFonts w:ascii="Times New Roman" w:hAnsi="Times New Roman"/>
          <w:color w:val="000000" w:themeColor="text1"/>
          <w:sz w:val="24"/>
          <w:lang w:val="en-GB"/>
          <w:rPrChange w:id="60" w:author="Author">
            <w:rPr>
              <w:rFonts w:ascii="Times New Roman" w:hAnsi="Times New Roman"/>
              <w:color w:val="000000" w:themeColor="text1"/>
              <w:sz w:val="24"/>
              <w:lang w:val="en-US"/>
            </w:rPr>
          </w:rPrChange>
        </w:rPr>
        <w:t xml:space="preserve">It has earlier been noted by the FDA that women exposed to the </w:t>
      </w:r>
      <w:r w:rsidR="00ED7437" w:rsidRPr="00844FC8">
        <w:rPr>
          <w:rFonts w:ascii="Times New Roman" w:hAnsi="Times New Roman"/>
          <w:sz w:val="24"/>
          <w:lang w:val="en-GB"/>
          <w:rPrChange w:id="61" w:author="Author">
            <w:rPr>
              <w:rFonts w:ascii="Times New Roman" w:hAnsi="Times New Roman"/>
              <w:sz w:val="24"/>
              <w:lang w:val="en-US"/>
            </w:rPr>
          </w:rPrChange>
        </w:rPr>
        <w:t>human papilloma virus (</w:t>
      </w:r>
      <w:r w:rsidR="00ED7437" w:rsidRPr="00844FC8">
        <w:rPr>
          <w:rFonts w:ascii="Times New Roman" w:hAnsi="Times New Roman"/>
          <w:color w:val="000000" w:themeColor="text1"/>
          <w:sz w:val="24"/>
          <w:lang w:val="en-GB"/>
          <w:rPrChange w:id="62" w:author="Author">
            <w:rPr>
              <w:rFonts w:ascii="Times New Roman" w:hAnsi="Times New Roman"/>
              <w:color w:val="000000" w:themeColor="text1"/>
              <w:sz w:val="24"/>
              <w:lang w:val="en-US"/>
            </w:rPr>
          </w:rPrChange>
        </w:rPr>
        <w:t xml:space="preserve">HPV) prior to vaccination had </w:t>
      </w:r>
      <w:del w:id="63" w:author="Author">
        <w:r w:rsidR="00ED7437">
          <w:rPr>
            <w:rFonts w:ascii="Times New Roman" w:hAnsi="Times New Roman" w:cs="Times New Roman"/>
            <w:color w:val="000000" w:themeColor="text1"/>
            <w:sz w:val="24"/>
            <w:szCs w:val="24"/>
            <w:lang w:val="en-US"/>
          </w:rPr>
          <w:delText>a more unfavorable outcome than</w:delText>
        </w:r>
      </w:del>
      <w:ins w:id="64" w:author="Author">
        <w:r w:rsidR="00092DC0">
          <w:rPr>
            <w:rFonts w:ascii="Times New Roman" w:hAnsi="Times New Roman" w:cs="Times New Roman"/>
            <w:color w:val="000000" w:themeColor="text1"/>
            <w:sz w:val="24"/>
            <w:szCs w:val="24"/>
            <w:lang w:val="en-GB"/>
          </w:rPr>
          <w:t>an increase in premalignant cell changes</w:t>
        </w:r>
        <w:r w:rsidR="00ED7437" w:rsidRPr="00D44BF3">
          <w:rPr>
            <w:rFonts w:ascii="Times New Roman" w:hAnsi="Times New Roman" w:cs="Times New Roman"/>
            <w:color w:val="000000" w:themeColor="text1"/>
            <w:sz w:val="24"/>
            <w:szCs w:val="24"/>
            <w:lang w:val="en-GB"/>
          </w:rPr>
          <w:t xml:space="preserve"> </w:t>
        </w:r>
        <w:r w:rsidR="00092DC0">
          <w:rPr>
            <w:rFonts w:ascii="Times New Roman" w:hAnsi="Times New Roman" w:cs="Times New Roman"/>
            <w:color w:val="000000" w:themeColor="text1"/>
            <w:sz w:val="24"/>
            <w:szCs w:val="24"/>
            <w:lang w:val="en-GB"/>
          </w:rPr>
          <w:t>compared with</w:t>
        </w:r>
      </w:ins>
      <w:r w:rsidR="00092DC0" w:rsidRPr="00844FC8">
        <w:rPr>
          <w:rFonts w:ascii="Times New Roman" w:hAnsi="Times New Roman"/>
          <w:color w:val="000000" w:themeColor="text1"/>
          <w:sz w:val="24"/>
          <w:lang w:val="en-GB"/>
          <w:rPrChange w:id="65" w:author="Author">
            <w:rPr>
              <w:rFonts w:ascii="Times New Roman" w:hAnsi="Times New Roman"/>
              <w:color w:val="000000" w:themeColor="text1"/>
              <w:sz w:val="24"/>
              <w:lang w:val="en-US"/>
            </w:rPr>
          </w:rPrChange>
        </w:rPr>
        <w:t xml:space="preserve"> </w:t>
      </w:r>
      <w:r w:rsidR="00ED7437" w:rsidRPr="00844FC8">
        <w:rPr>
          <w:rFonts w:ascii="Times New Roman" w:hAnsi="Times New Roman"/>
          <w:color w:val="000000" w:themeColor="text1"/>
          <w:sz w:val="24"/>
          <w:lang w:val="en-GB"/>
          <w:rPrChange w:id="66" w:author="Author">
            <w:rPr>
              <w:rFonts w:ascii="Times New Roman" w:hAnsi="Times New Roman"/>
              <w:color w:val="000000" w:themeColor="text1"/>
              <w:sz w:val="24"/>
              <w:lang w:val="en-US"/>
            </w:rPr>
          </w:rPrChange>
        </w:rPr>
        <w:t xml:space="preserve">placebo controls. The </w:t>
      </w:r>
      <w:r w:rsidRPr="00844FC8">
        <w:rPr>
          <w:rFonts w:ascii="Times New Roman" w:hAnsi="Times New Roman"/>
          <w:sz w:val="24"/>
          <w:lang w:val="en-GB"/>
          <w:rPrChange w:id="67" w:author="Author">
            <w:rPr>
              <w:rFonts w:ascii="Times New Roman" w:hAnsi="Times New Roman"/>
              <w:sz w:val="24"/>
              <w:lang w:val="en-US"/>
            </w:rPr>
          </w:rPrChange>
        </w:rPr>
        <w:t xml:space="preserve">possibility that HPV vaccination could play a role for the increase in </w:t>
      </w:r>
      <w:del w:id="68" w:author="Author">
        <w:r w:rsidRPr="00687208">
          <w:rPr>
            <w:rFonts w:ascii="Times New Roman" w:hAnsi="Times New Roman" w:cs="Times New Roman"/>
            <w:sz w:val="24"/>
            <w:szCs w:val="24"/>
            <w:lang w:val="en-US"/>
          </w:rPr>
          <w:delText>cervix</w:delText>
        </w:r>
      </w:del>
      <w:ins w:id="69" w:author="Author">
        <w:r w:rsidR="00092DC0" w:rsidRPr="00D44BF3">
          <w:rPr>
            <w:rFonts w:ascii="Times New Roman" w:hAnsi="Times New Roman" w:cs="Times New Roman"/>
            <w:sz w:val="24"/>
            <w:szCs w:val="24"/>
            <w:lang w:val="en-GB"/>
          </w:rPr>
          <w:t>cervi</w:t>
        </w:r>
        <w:r w:rsidR="00092DC0">
          <w:rPr>
            <w:rFonts w:ascii="Times New Roman" w:hAnsi="Times New Roman" w:cs="Times New Roman"/>
            <w:sz w:val="24"/>
            <w:szCs w:val="24"/>
            <w:lang w:val="en-GB"/>
          </w:rPr>
          <w:t>cal</w:t>
        </w:r>
      </w:ins>
      <w:r w:rsidR="00092DC0" w:rsidRPr="00844FC8">
        <w:rPr>
          <w:rFonts w:ascii="Times New Roman" w:hAnsi="Times New Roman"/>
          <w:sz w:val="24"/>
          <w:lang w:val="en-GB"/>
          <w:rPrChange w:id="70" w:author="Author">
            <w:rPr>
              <w:rFonts w:ascii="Times New Roman" w:hAnsi="Times New Roman"/>
              <w:sz w:val="24"/>
              <w:lang w:val="en-US"/>
            </w:rPr>
          </w:rPrChange>
        </w:rPr>
        <w:t xml:space="preserve"> </w:t>
      </w:r>
      <w:r w:rsidRPr="00844FC8">
        <w:rPr>
          <w:rFonts w:ascii="Times New Roman" w:hAnsi="Times New Roman"/>
          <w:sz w:val="24"/>
          <w:lang w:val="en-GB"/>
          <w:rPrChange w:id="71" w:author="Author">
            <w:rPr>
              <w:rFonts w:ascii="Times New Roman" w:hAnsi="Times New Roman"/>
              <w:sz w:val="24"/>
              <w:lang w:val="en-US"/>
            </w:rPr>
          </w:rPrChange>
        </w:rPr>
        <w:t xml:space="preserve">cancer incidence </w:t>
      </w:r>
      <w:r w:rsidR="00ED7437" w:rsidRPr="00844FC8">
        <w:rPr>
          <w:rFonts w:ascii="Times New Roman" w:hAnsi="Times New Roman"/>
          <w:sz w:val="24"/>
          <w:lang w:val="en-GB"/>
          <w:rPrChange w:id="72" w:author="Author">
            <w:rPr>
              <w:rFonts w:ascii="Times New Roman" w:hAnsi="Times New Roman"/>
              <w:sz w:val="24"/>
              <w:lang w:val="en-US"/>
            </w:rPr>
          </w:rPrChange>
        </w:rPr>
        <w:t xml:space="preserve">by </w:t>
      </w:r>
      <w:del w:id="73" w:author="Author">
        <w:r w:rsidR="00ED7437">
          <w:rPr>
            <w:rFonts w:ascii="Times New Roman" w:hAnsi="Times New Roman" w:cs="Times New Roman"/>
            <w:sz w:val="24"/>
            <w:szCs w:val="24"/>
            <w:lang w:val="en-US"/>
          </w:rPr>
          <w:delText>activating cervix</w:delText>
        </w:r>
      </w:del>
      <w:ins w:id="74" w:author="Author">
        <w:r w:rsidR="00C76452">
          <w:rPr>
            <w:rFonts w:ascii="Times New Roman" w:hAnsi="Times New Roman" w:cs="Times New Roman"/>
            <w:sz w:val="24"/>
            <w:szCs w:val="24"/>
            <w:lang w:val="en-GB"/>
          </w:rPr>
          <w:t>causing instead of preventing</w:t>
        </w:r>
        <w:r w:rsidR="00ED7437" w:rsidRPr="00D44BF3">
          <w:rPr>
            <w:rFonts w:ascii="Times New Roman" w:hAnsi="Times New Roman" w:cs="Times New Roman"/>
            <w:sz w:val="24"/>
            <w:szCs w:val="24"/>
            <w:lang w:val="en-GB"/>
          </w:rPr>
          <w:t xml:space="preserve"> </w:t>
        </w:r>
        <w:r w:rsidR="00092DC0" w:rsidRPr="00D44BF3">
          <w:rPr>
            <w:rFonts w:ascii="Times New Roman" w:hAnsi="Times New Roman" w:cs="Times New Roman"/>
            <w:sz w:val="24"/>
            <w:szCs w:val="24"/>
            <w:lang w:val="en-GB"/>
          </w:rPr>
          <w:t>cervi</w:t>
        </w:r>
        <w:r w:rsidR="00092DC0">
          <w:rPr>
            <w:rFonts w:ascii="Times New Roman" w:hAnsi="Times New Roman" w:cs="Times New Roman"/>
            <w:sz w:val="24"/>
            <w:szCs w:val="24"/>
            <w:lang w:val="en-GB"/>
          </w:rPr>
          <w:t>cal</w:t>
        </w:r>
      </w:ins>
      <w:r w:rsidR="00092DC0" w:rsidRPr="00844FC8">
        <w:rPr>
          <w:rFonts w:ascii="Times New Roman" w:hAnsi="Times New Roman"/>
          <w:sz w:val="24"/>
          <w:lang w:val="en-GB"/>
          <w:rPrChange w:id="75" w:author="Author">
            <w:rPr>
              <w:rFonts w:ascii="Times New Roman" w:hAnsi="Times New Roman"/>
              <w:sz w:val="24"/>
              <w:lang w:val="en-US"/>
            </w:rPr>
          </w:rPrChange>
        </w:rPr>
        <w:t xml:space="preserve"> </w:t>
      </w:r>
      <w:r w:rsidR="00ED7437" w:rsidRPr="00844FC8">
        <w:rPr>
          <w:rFonts w:ascii="Times New Roman" w:hAnsi="Times New Roman"/>
          <w:sz w:val="24"/>
          <w:lang w:val="en-GB"/>
          <w:rPrChange w:id="76" w:author="Author">
            <w:rPr>
              <w:rFonts w:ascii="Times New Roman" w:hAnsi="Times New Roman"/>
              <w:sz w:val="24"/>
              <w:lang w:val="en-US"/>
            </w:rPr>
          </w:rPrChange>
        </w:rPr>
        <w:t xml:space="preserve">cancer disease in women previously exposed to HPV </w:t>
      </w:r>
      <w:r w:rsidRPr="00844FC8">
        <w:rPr>
          <w:rFonts w:ascii="Times New Roman" w:hAnsi="Times New Roman"/>
          <w:sz w:val="24"/>
          <w:lang w:val="en-GB"/>
          <w:rPrChange w:id="77" w:author="Author">
            <w:rPr>
              <w:rFonts w:ascii="Times New Roman" w:hAnsi="Times New Roman"/>
              <w:sz w:val="24"/>
              <w:lang w:val="en-US"/>
            </w:rPr>
          </w:rPrChange>
        </w:rPr>
        <w:t>is discussed</w:t>
      </w:r>
      <w:ins w:id="78" w:author="Author">
        <w:r w:rsidRPr="00D44BF3">
          <w:rPr>
            <w:rFonts w:ascii="Times New Roman" w:hAnsi="Times New Roman" w:cs="Times New Roman"/>
            <w:sz w:val="24"/>
            <w:szCs w:val="24"/>
            <w:lang w:val="en-GB"/>
          </w:rPr>
          <w:t xml:space="preserve">. </w:t>
        </w:r>
        <w:r w:rsidR="0043517D" w:rsidRPr="00D44BF3">
          <w:rPr>
            <w:rFonts w:ascii="Times New Roman" w:hAnsi="Times New Roman" w:cs="Times New Roman"/>
            <w:sz w:val="24"/>
            <w:szCs w:val="24"/>
            <w:lang w:val="en-GB"/>
          </w:rPr>
          <w:t xml:space="preserve">There is a time relationship between start of vaccination and the increase in cervical cancer incidence. The HPV vaccines were approved in 2006 and 2007 respectively. In 2012-2013 </w:t>
        </w:r>
        <w:r w:rsidR="003A4BEE" w:rsidRPr="00D44BF3">
          <w:rPr>
            <w:rFonts w:ascii="Times New Roman" w:hAnsi="Times New Roman" w:cs="Times New Roman"/>
            <w:sz w:val="24"/>
            <w:szCs w:val="24"/>
            <w:lang w:val="en-GB"/>
          </w:rPr>
          <w:t>most</w:t>
        </w:r>
        <w:r w:rsidR="0043517D" w:rsidRPr="00D44BF3">
          <w:rPr>
            <w:rFonts w:ascii="Times New Roman" w:hAnsi="Times New Roman" w:cs="Times New Roman"/>
            <w:sz w:val="24"/>
            <w:szCs w:val="24"/>
            <w:lang w:val="en-GB"/>
          </w:rPr>
          <w:t xml:space="preserve"> young girls were vaccinated</w:t>
        </w:r>
      </w:ins>
      <w:r w:rsidR="0043517D" w:rsidRPr="00844FC8">
        <w:rPr>
          <w:rFonts w:ascii="Times New Roman" w:hAnsi="Times New Roman"/>
          <w:sz w:val="24"/>
          <w:lang w:val="en-GB"/>
          <w:rPrChange w:id="79" w:author="Author">
            <w:rPr>
              <w:rFonts w:ascii="Times New Roman" w:hAnsi="Times New Roman"/>
              <w:sz w:val="24"/>
              <w:lang w:val="en-US"/>
            </w:rPr>
          </w:rPrChange>
        </w:rPr>
        <w:t xml:space="preserve">. </w:t>
      </w:r>
    </w:p>
    <w:bookmarkEnd w:id="37"/>
    <w:p w14:paraId="56322016" w14:textId="300B3CFB" w:rsidR="0064085F" w:rsidRPr="00D44BF3" w:rsidRDefault="00687208" w:rsidP="00687208">
      <w:pPr>
        <w:spacing w:line="240" w:lineRule="auto"/>
        <w:rPr>
          <w:ins w:id="80" w:author="Author"/>
          <w:rFonts w:ascii="Times New Roman" w:hAnsi="Times New Roman" w:cs="Times New Roman"/>
          <w:sz w:val="24"/>
          <w:szCs w:val="24"/>
          <w:lang w:val="en-GB"/>
        </w:rPr>
      </w:pPr>
      <w:del w:id="81" w:author="Author">
        <w:r w:rsidRPr="00687208">
          <w:rPr>
            <w:rFonts w:ascii="Times New Roman" w:hAnsi="Times New Roman" w:cs="Times New Roman"/>
            <w:b/>
            <w:i/>
            <w:sz w:val="24"/>
            <w:szCs w:val="24"/>
            <w:lang w:val="en-US"/>
          </w:rPr>
          <w:delText>Main Article</w:delText>
        </w:r>
      </w:del>
      <w:ins w:id="82" w:author="Author">
        <w:r w:rsidR="00144861" w:rsidRPr="00D44BF3">
          <w:rPr>
            <w:rFonts w:ascii="Times New Roman" w:hAnsi="Times New Roman" w:cs="Times New Roman"/>
            <w:b/>
            <w:i/>
            <w:sz w:val="24"/>
            <w:szCs w:val="24"/>
            <w:lang w:val="en-GB"/>
          </w:rPr>
          <w:t>Introduction</w:t>
        </w:r>
      </w:ins>
      <w:r w:rsidRPr="00844FC8">
        <w:rPr>
          <w:rFonts w:ascii="Times New Roman" w:hAnsi="Times New Roman"/>
          <w:sz w:val="24"/>
          <w:lang w:val="en-GB"/>
          <w:rPrChange w:id="83" w:author="Author">
            <w:rPr>
              <w:rFonts w:ascii="Times New Roman" w:hAnsi="Times New Roman"/>
              <w:sz w:val="24"/>
              <w:lang w:val="en-US"/>
            </w:rPr>
          </w:rPrChange>
        </w:rPr>
        <w:br/>
      </w:r>
      <w:r w:rsidR="008A4CCE" w:rsidRPr="00844FC8">
        <w:rPr>
          <w:rFonts w:ascii="Times New Roman" w:hAnsi="Times New Roman"/>
          <w:sz w:val="24"/>
          <w:lang w:val="en-GB"/>
          <w:rPrChange w:id="84" w:author="Author">
            <w:rPr>
              <w:rFonts w:ascii="Times New Roman" w:hAnsi="Times New Roman"/>
              <w:sz w:val="24"/>
              <w:lang w:val="en-US"/>
            </w:rPr>
          </w:rPrChange>
        </w:rPr>
        <w:t xml:space="preserve">The </w:t>
      </w:r>
      <w:del w:id="85" w:author="Author">
        <w:r w:rsidR="00705AE3" w:rsidRPr="00687208">
          <w:rPr>
            <w:rFonts w:ascii="Times New Roman" w:hAnsi="Times New Roman" w:cs="Times New Roman"/>
            <w:sz w:val="24"/>
            <w:szCs w:val="24"/>
            <w:lang w:val="en-US"/>
          </w:rPr>
          <w:delText>Center</w:delText>
        </w:r>
      </w:del>
      <w:ins w:id="86" w:author="Author">
        <w:r w:rsidR="00D44BF3" w:rsidRPr="00D44BF3">
          <w:rPr>
            <w:rFonts w:ascii="Times New Roman" w:hAnsi="Times New Roman" w:cs="Times New Roman"/>
            <w:sz w:val="24"/>
            <w:szCs w:val="24"/>
            <w:lang w:val="en-GB"/>
          </w:rPr>
          <w:t>Centre</w:t>
        </w:r>
      </w:ins>
      <w:r w:rsidR="000973CE" w:rsidRPr="00844FC8">
        <w:rPr>
          <w:rFonts w:ascii="Times New Roman" w:hAnsi="Times New Roman"/>
          <w:sz w:val="24"/>
          <w:lang w:val="en-GB"/>
          <w:rPrChange w:id="87" w:author="Author">
            <w:rPr>
              <w:rFonts w:ascii="Times New Roman" w:hAnsi="Times New Roman"/>
              <w:sz w:val="24"/>
              <w:lang w:val="en-US"/>
            </w:rPr>
          </w:rPrChange>
        </w:rPr>
        <w:t xml:space="preserve"> for Cervix Cancer Prevention in Sweden has </w:t>
      </w:r>
      <w:r w:rsidR="00C8614A" w:rsidRPr="00844FC8">
        <w:rPr>
          <w:rFonts w:ascii="Times New Roman" w:hAnsi="Times New Roman"/>
          <w:sz w:val="24"/>
          <w:lang w:val="en-GB"/>
          <w:rPrChange w:id="88" w:author="Author">
            <w:rPr>
              <w:rFonts w:ascii="Times New Roman" w:hAnsi="Times New Roman"/>
              <w:sz w:val="24"/>
              <w:lang w:val="en-US"/>
            </w:rPr>
          </w:rPrChange>
        </w:rPr>
        <w:t>in a year-report</w:t>
      </w:r>
      <w:r w:rsidR="000B7B46" w:rsidRPr="00844FC8">
        <w:rPr>
          <w:rFonts w:ascii="Times New Roman" w:hAnsi="Times New Roman"/>
          <w:sz w:val="24"/>
          <w:lang w:val="en-GB"/>
          <w:rPrChange w:id="89" w:author="Author">
            <w:rPr>
              <w:rFonts w:ascii="Times New Roman" w:hAnsi="Times New Roman"/>
              <w:sz w:val="24"/>
              <w:lang w:val="en-US"/>
            </w:rPr>
          </w:rPrChange>
        </w:rPr>
        <w:t xml:space="preserve"> (1)</w:t>
      </w:r>
      <w:r w:rsidR="00C8614A" w:rsidRPr="00844FC8">
        <w:rPr>
          <w:rFonts w:ascii="Times New Roman" w:hAnsi="Times New Roman"/>
          <w:sz w:val="24"/>
          <w:lang w:val="en-GB"/>
          <w:rPrChange w:id="90" w:author="Author">
            <w:rPr>
              <w:rFonts w:ascii="Times New Roman" w:hAnsi="Times New Roman"/>
              <w:sz w:val="24"/>
              <w:lang w:val="en-US"/>
            </w:rPr>
          </w:rPrChange>
        </w:rPr>
        <w:t xml:space="preserve"> </w:t>
      </w:r>
      <w:r w:rsidR="000973CE" w:rsidRPr="00844FC8">
        <w:rPr>
          <w:rFonts w:ascii="Times New Roman" w:hAnsi="Times New Roman"/>
          <w:sz w:val="24"/>
          <w:lang w:val="en-GB"/>
          <w:rPrChange w:id="91" w:author="Author">
            <w:rPr>
              <w:rFonts w:ascii="Times New Roman" w:hAnsi="Times New Roman"/>
              <w:sz w:val="24"/>
              <w:lang w:val="en-US"/>
            </w:rPr>
          </w:rPrChange>
        </w:rPr>
        <w:t xml:space="preserve">noted </w:t>
      </w:r>
      <w:r w:rsidR="00080B96" w:rsidRPr="00844FC8">
        <w:rPr>
          <w:rFonts w:ascii="Times New Roman" w:hAnsi="Times New Roman"/>
          <w:sz w:val="24"/>
          <w:lang w:val="en-GB"/>
          <w:rPrChange w:id="92" w:author="Author">
            <w:rPr>
              <w:rFonts w:ascii="Times New Roman" w:hAnsi="Times New Roman"/>
              <w:sz w:val="24"/>
              <w:lang w:val="en-US"/>
            </w:rPr>
          </w:rPrChange>
        </w:rPr>
        <w:t xml:space="preserve">a </w:t>
      </w:r>
      <w:r w:rsidR="0045191F" w:rsidRPr="00844FC8">
        <w:rPr>
          <w:rFonts w:ascii="Times New Roman" w:hAnsi="Times New Roman"/>
          <w:sz w:val="24"/>
          <w:lang w:val="en-GB"/>
          <w:rPrChange w:id="93" w:author="Author">
            <w:rPr>
              <w:rFonts w:ascii="Times New Roman" w:hAnsi="Times New Roman"/>
              <w:sz w:val="24"/>
              <w:lang w:val="en-US"/>
            </w:rPr>
          </w:rPrChange>
        </w:rPr>
        <w:t>large</w:t>
      </w:r>
      <w:r w:rsidR="00D73A0D" w:rsidRPr="00844FC8">
        <w:rPr>
          <w:rFonts w:ascii="Times New Roman" w:hAnsi="Times New Roman"/>
          <w:sz w:val="24"/>
          <w:lang w:val="en-GB"/>
          <w:rPrChange w:id="94" w:author="Author">
            <w:rPr>
              <w:rFonts w:ascii="Times New Roman" w:hAnsi="Times New Roman"/>
              <w:sz w:val="24"/>
              <w:lang w:val="en-US"/>
            </w:rPr>
          </w:rPrChange>
        </w:rPr>
        <w:t xml:space="preserve"> increase</w:t>
      </w:r>
      <w:r w:rsidR="002914C5" w:rsidRPr="00844FC8">
        <w:rPr>
          <w:rFonts w:ascii="Times New Roman" w:hAnsi="Times New Roman"/>
          <w:sz w:val="24"/>
          <w:lang w:val="en-GB"/>
          <w:rPrChange w:id="95" w:author="Author">
            <w:rPr>
              <w:rFonts w:ascii="Times New Roman" w:hAnsi="Times New Roman"/>
              <w:sz w:val="24"/>
              <w:lang w:val="en-US"/>
            </w:rPr>
          </w:rPrChange>
        </w:rPr>
        <w:t>d incidence</w:t>
      </w:r>
      <w:r w:rsidR="00D73A0D" w:rsidRPr="00844FC8">
        <w:rPr>
          <w:rFonts w:ascii="Times New Roman" w:hAnsi="Times New Roman"/>
          <w:sz w:val="24"/>
          <w:lang w:val="en-GB"/>
          <w:rPrChange w:id="96" w:author="Author">
            <w:rPr>
              <w:rFonts w:ascii="Times New Roman" w:hAnsi="Times New Roman"/>
              <w:sz w:val="24"/>
              <w:lang w:val="en-US"/>
            </w:rPr>
          </w:rPrChange>
        </w:rPr>
        <w:t xml:space="preserve"> </w:t>
      </w:r>
      <w:r w:rsidR="009B4F59" w:rsidRPr="00844FC8">
        <w:rPr>
          <w:rFonts w:ascii="Times New Roman" w:hAnsi="Times New Roman"/>
          <w:sz w:val="24"/>
          <w:lang w:val="en-GB"/>
          <w:rPrChange w:id="97" w:author="Author">
            <w:rPr>
              <w:rFonts w:ascii="Times New Roman" w:hAnsi="Times New Roman"/>
              <w:sz w:val="24"/>
              <w:lang w:val="en-US"/>
            </w:rPr>
          </w:rPrChange>
        </w:rPr>
        <w:t>of</w:t>
      </w:r>
      <w:r w:rsidR="00D73A0D" w:rsidRPr="00844FC8">
        <w:rPr>
          <w:rFonts w:ascii="Times New Roman" w:hAnsi="Times New Roman"/>
          <w:sz w:val="24"/>
          <w:lang w:val="en-GB"/>
          <w:rPrChange w:id="98" w:author="Author">
            <w:rPr>
              <w:rFonts w:ascii="Times New Roman" w:hAnsi="Times New Roman"/>
              <w:sz w:val="24"/>
              <w:lang w:val="en-US"/>
            </w:rPr>
          </w:rPrChange>
        </w:rPr>
        <w:t xml:space="preserve"> </w:t>
      </w:r>
      <w:r w:rsidR="002914C5" w:rsidRPr="00844FC8">
        <w:rPr>
          <w:rFonts w:ascii="Times New Roman" w:hAnsi="Times New Roman"/>
          <w:sz w:val="24"/>
          <w:lang w:val="en-GB"/>
          <w:rPrChange w:id="99" w:author="Author">
            <w:rPr>
              <w:rFonts w:ascii="Times New Roman" w:hAnsi="Times New Roman"/>
              <w:sz w:val="24"/>
              <w:lang w:val="en-US"/>
            </w:rPr>
          </w:rPrChange>
        </w:rPr>
        <w:t xml:space="preserve">invasive </w:t>
      </w:r>
      <w:del w:id="100" w:author="Author">
        <w:r w:rsidR="00D73A0D" w:rsidRPr="00687208">
          <w:rPr>
            <w:rFonts w:ascii="Times New Roman" w:hAnsi="Times New Roman" w:cs="Times New Roman"/>
            <w:sz w:val="24"/>
            <w:szCs w:val="24"/>
            <w:lang w:val="en-US"/>
          </w:rPr>
          <w:delText>cervix</w:delText>
        </w:r>
      </w:del>
      <w:ins w:id="101" w:author="Author">
        <w:r w:rsidR="00092DC0" w:rsidRPr="00D44BF3">
          <w:rPr>
            <w:rFonts w:ascii="Times New Roman" w:hAnsi="Times New Roman" w:cs="Times New Roman"/>
            <w:sz w:val="24"/>
            <w:szCs w:val="24"/>
            <w:lang w:val="en-GB"/>
          </w:rPr>
          <w:t>cervi</w:t>
        </w:r>
        <w:r w:rsidR="00092DC0">
          <w:rPr>
            <w:rFonts w:ascii="Times New Roman" w:hAnsi="Times New Roman" w:cs="Times New Roman"/>
            <w:sz w:val="24"/>
            <w:szCs w:val="24"/>
            <w:lang w:val="en-GB"/>
          </w:rPr>
          <w:t>cal</w:t>
        </w:r>
      </w:ins>
      <w:r w:rsidR="00092DC0" w:rsidRPr="00844FC8">
        <w:rPr>
          <w:rFonts w:ascii="Times New Roman" w:hAnsi="Times New Roman"/>
          <w:sz w:val="24"/>
          <w:lang w:val="en-GB"/>
          <w:rPrChange w:id="102" w:author="Author">
            <w:rPr>
              <w:rFonts w:ascii="Times New Roman" w:hAnsi="Times New Roman"/>
              <w:sz w:val="24"/>
              <w:lang w:val="en-US"/>
            </w:rPr>
          </w:rPrChange>
        </w:rPr>
        <w:t xml:space="preserve"> </w:t>
      </w:r>
      <w:r w:rsidR="00D73A0D" w:rsidRPr="00844FC8">
        <w:rPr>
          <w:rFonts w:ascii="Times New Roman" w:hAnsi="Times New Roman"/>
          <w:sz w:val="24"/>
          <w:lang w:val="en-GB"/>
          <w:rPrChange w:id="103" w:author="Author">
            <w:rPr>
              <w:rFonts w:ascii="Times New Roman" w:hAnsi="Times New Roman"/>
              <w:sz w:val="24"/>
              <w:lang w:val="en-US"/>
            </w:rPr>
          </w:rPrChange>
        </w:rPr>
        <w:t>cancer</w:t>
      </w:r>
      <w:r w:rsidR="002914C5" w:rsidRPr="00844FC8">
        <w:rPr>
          <w:rFonts w:ascii="Times New Roman" w:hAnsi="Times New Roman"/>
          <w:sz w:val="24"/>
          <w:lang w:val="en-GB"/>
          <w:rPrChange w:id="104" w:author="Author">
            <w:rPr>
              <w:rFonts w:ascii="Times New Roman" w:hAnsi="Times New Roman"/>
              <w:sz w:val="24"/>
              <w:lang w:val="en-US"/>
            </w:rPr>
          </w:rPrChange>
        </w:rPr>
        <w:t>, especially during the two last recorded years</w:t>
      </w:r>
      <w:r w:rsidR="00577938" w:rsidRPr="00844FC8">
        <w:rPr>
          <w:rFonts w:ascii="Times New Roman" w:hAnsi="Times New Roman"/>
          <w:sz w:val="24"/>
          <w:lang w:val="en-GB"/>
          <w:rPrChange w:id="105" w:author="Author">
            <w:rPr>
              <w:rFonts w:ascii="Times New Roman" w:hAnsi="Times New Roman"/>
              <w:sz w:val="24"/>
              <w:lang w:val="en-US"/>
            </w:rPr>
          </w:rPrChange>
        </w:rPr>
        <w:t>,</w:t>
      </w:r>
      <w:r w:rsidR="002914C5" w:rsidRPr="00844FC8">
        <w:rPr>
          <w:rFonts w:ascii="Times New Roman" w:hAnsi="Times New Roman"/>
          <w:sz w:val="24"/>
          <w:lang w:val="en-GB"/>
          <w:rPrChange w:id="106" w:author="Author">
            <w:rPr>
              <w:rFonts w:ascii="Times New Roman" w:hAnsi="Times New Roman"/>
              <w:sz w:val="24"/>
              <w:lang w:val="en-US"/>
            </w:rPr>
          </w:rPrChange>
        </w:rPr>
        <w:t xml:space="preserve"> 2014 and 2015</w:t>
      </w:r>
      <w:r w:rsidR="00BC0DA6" w:rsidRPr="00844FC8">
        <w:rPr>
          <w:rFonts w:ascii="Times New Roman" w:hAnsi="Times New Roman"/>
          <w:sz w:val="24"/>
          <w:lang w:val="en-GB"/>
          <w:rPrChange w:id="107" w:author="Author">
            <w:rPr>
              <w:rFonts w:ascii="Times New Roman" w:hAnsi="Times New Roman"/>
              <w:sz w:val="24"/>
              <w:lang w:val="en-US"/>
            </w:rPr>
          </w:rPrChange>
        </w:rPr>
        <w:t>.</w:t>
      </w:r>
      <w:r w:rsidR="00D73A0D" w:rsidRPr="00844FC8">
        <w:rPr>
          <w:rFonts w:ascii="Times New Roman" w:hAnsi="Times New Roman"/>
          <w:sz w:val="24"/>
          <w:lang w:val="en-GB"/>
          <w:rPrChange w:id="108" w:author="Author">
            <w:rPr>
              <w:rFonts w:ascii="Times New Roman" w:hAnsi="Times New Roman"/>
              <w:sz w:val="24"/>
              <w:lang w:val="en-US"/>
            </w:rPr>
          </w:rPrChange>
        </w:rPr>
        <w:t xml:space="preserve"> </w:t>
      </w:r>
      <w:del w:id="109" w:author="Author">
        <w:r w:rsidR="002914C5" w:rsidRPr="00687208">
          <w:rPr>
            <w:rFonts w:ascii="Times New Roman" w:hAnsi="Times New Roman" w:cs="Times New Roman"/>
            <w:sz w:val="24"/>
            <w:szCs w:val="24"/>
            <w:lang w:val="en-US"/>
          </w:rPr>
          <w:delText>A continuing rise</w:delText>
        </w:r>
      </w:del>
      <w:ins w:id="110" w:author="Author">
        <w:r w:rsidR="0064085F" w:rsidRPr="00D44BF3">
          <w:rPr>
            <w:rFonts w:ascii="Times New Roman" w:hAnsi="Times New Roman" w:cs="Times New Roman"/>
            <w:sz w:val="24"/>
            <w:szCs w:val="24"/>
            <w:lang w:val="en-GB"/>
          </w:rPr>
          <w:t>An English translation</w:t>
        </w:r>
      </w:ins>
      <w:r w:rsidR="0064085F" w:rsidRPr="00844FC8">
        <w:rPr>
          <w:rFonts w:ascii="Times New Roman" w:hAnsi="Times New Roman"/>
          <w:sz w:val="24"/>
          <w:lang w:val="en-GB"/>
          <w:rPrChange w:id="111" w:author="Author">
            <w:rPr>
              <w:rFonts w:ascii="Times New Roman" w:hAnsi="Times New Roman"/>
              <w:sz w:val="24"/>
              <w:lang w:val="en-US"/>
            </w:rPr>
          </w:rPrChange>
        </w:rPr>
        <w:t xml:space="preserve"> of </w:t>
      </w:r>
      <w:del w:id="112" w:author="Author">
        <w:r w:rsidR="002914C5" w:rsidRPr="00687208">
          <w:rPr>
            <w:rFonts w:ascii="Times New Roman" w:hAnsi="Times New Roman" w:cs="Times New Roman"/>
            <w:sz w:val="24"/>
            <w:szCs w:val="24"/>
            <w:lang w:val="en-US"/>
          </w:rPr>
          <w:delText>1.7</w:delText>
        </w:r>
        <w:r w:rsidR="00254B19" w:rsidRPr="00687208">
          <w:rPr>
            <w:rFonts w:ascii="Times New Roman" w:hAnsi="Times New Roman" w:cs="Times New Roman"/>
            <w:sz w:val="24"/>
            <w:szCs w:val="24"/>
            <w:lang w:val="en-US"/>
          </w:rPr>
          <w:delText xml:space="preserve"> </w:delText>
        </w:r>
        <w:r w:rsidR="002914C5" w:rsidRPr="00687208">
          <w:rPr>
            <w:rFonts w:ascii="Times New Roman" w:hAnsi="Times New Roman" w:cs="Times New Roman"/>
            <w:sz w:val="24"/>
            <w:szCs w:val="24"/>
            <w:lang w:val="en-US"/>
          </w:rPr>
          <w:delText xml:space="preserve">% yearly since 2005 has been observed. </w:delText>
        </w:r>
        <w:r w:rsidR="001237D1" w:rsidRPr="00687208">
          <w:rPr>
            <w:rFonts w:ascii="Times New Roman" w:hAnsi="Times New Roman" w:cs="Times New Roman"/>
            <w:sz w:val="24"/>
            <w:szCs w:val="24"/>
            <w:lang w:val="en-US"/>
          </w:rPr>
          <w:delText xml:space="preserve">The </w:delText>
        </w:r>
      </w:del>
      <w:ins w:id="113" w:author="Author">
        <w:r w:rsidR="0064085F" w:rsidRPr="00D44BF3">
          <w:rPr>
            <w:rFonts w:ascii="Times New Roman" w:hAnsi="Times New Roman" w:cs="Times New Roman"/>
            <w:sz w:val="24"/>
            <w:szCs w:val="24"/>
            <w:lang w:val="en-GB"/>
          </w:rPr>
          <w:t xml:space="preserve">the </w:t>
        </w:r>
      </w:ins>
      <w:r w:rsidR="0064085F" w:rsidRPr="00844FC8">
        <w:rPr>
          <w:rFonts w:ascii="Times New Roman" w:hAnsi="Times New Roman"/>
          <w:sz w:val="24"/>
          <w:lang w:val="en-GB"/>
          <w:rPrChange w:id="114" w:author="Author">
            <w:rPr>
              <w:rFonts w:ascii="Times New Roman" w:hAnsi="Times New Roman"/>
              <w:sz w:val="24"/>
              <w:lang w:val="en-US"/>
            </w:rPr>
          </w:rPrChange>
        </w:rPr>
        <w:t xml:space="preserve">increase in cervical cancer </w:t>
      </w:r>
      <w:del w:id="115" w:author="Author">
        <w:r w:rsidR="001237D1" w:rsidRPr="00687208">
          <w:rPr>
            <w:rFonts w:ascii="Times New Roman" w:hAnsi="Times New Roman" w:cs="Times New Roman"/>
            <w:sz w:val="24"/>
            <w:szCs w:val="24"/>
            <w:lang w:val="en-US"/>
          </w:rPr>
          <w:delText>was</w:delText>
        </w:r>
      </w:del>
      <w:ins w:id="116" w:author="Author">
        <w:r w:rsidR="0064085F" w:rsidRPr="00D44BF3">
          <w:rPr>
            <w:rFonts w:ascii="Times New Roman" w:hAnsi="Times New Roman" w:cs="Times New Roman"/>
            <w:sz w:val="24"/>
            <w:szCs w:val="24"/>
            <w:lang w:val="en-GB"/>
          </w:rPr>
          <w:t xml:space="preserve">incidence in this report </w:t>
        </w:r>
        <w:r w:rsidR="00144861" w:rsidRPr="00D44BF3">
          <w:rPr>
            <w:rFonts w:ascii="Times New Roman" w:hAnsi="Times New Roman" w:cs="Times New Roman"/>
            <w:sz w:val="24"/>
            <w:szCs w:val="24"/>
            <w:lang w:val="en-GB"/>
          </w:rPr>
          <w:t xml:space="preserve">(page 45) </w:t>
        </w:r>
        <w:r w:rsidR="0064085F" w:rsidRPr="00D44BF3">
          <w:rPr>
            <w:rFonts w:ascii="Times New Roman" w:hAnsi="Times New Roman" w:cs="Times New Roman"/>
            <w:sz w:val="24"/>
            <w:szCs w:val="24"/>
            <w:lang w:val="en-GB"/>
          </w:rPr>
          <w:t xml:space="preserve">is presented in Table 1. </w:t>
        </w:r>
      </w:ins>
    </w:p>
    <w:p w14:paraId="7F1B4E1D" w14:textId="595C71DA" w:rsidR="0064085F" w:rsidRPr="00D44BF3" w:rsidRDefault="0064085F" w:rsidP="0064085F">
      <w:pPr>
        <w:autoSpaceDE w:val="0"/>
        <w:autoSpaceDN w:val="0"/>
        <w:adjustRightInd w:val="0"/>
        <w:spacing w:after="0" w:line="240" w:lineRule="auto"/>
        <w:rPr>
          <w:ins w:id="117" w:author="Author"/>
          <w:rFonts w:ascii="Times New Roman" w:hAnsi="Times New Roman" w:cs="Times New Roman"/>
          <w:b/>
          <w:bCs/>
          <w:sz w:val="24"/>
          <w:szCs w:val="24"/>
          <w:lang w:val="en-GB"/>
        </w:rPr>
      </w:pPr>
      <w:ins w:id="118" w:author="Author">
        <w:r w:rsidRPr="00D44BF3">
          <w:rPr>
            <w:rFonts w:ascii="Times New Roman" w:hAnsi="Times New Roman" w:cs="Times New Roman"/>
            <w:b/>
            <w:bCs/>
            <w:sz w:val="24"/>
            <w:szCs w:val="24"/>
            <w:lang w:val="en-GB"/>
          </w:rPr>
          <w:t xml:space="preserve">Table 1. Age-standardised Incidence of Invasive </w:t>
        </w:r>
        <w:r w:rsidR="001551E0" w:rsidRPr="00D44BF3">
          <w:rPr>
            <w:rFonts w:ascii="Times New Roman" w:hAnsi="Times New Roman" w:cs="Times New Roman"/>
            <w:b/>
            <w:bCs/>
            <w:sz w:val="24"/>
            <w:szCs w:val="24"/>
            <w:lang w:val="en-GB"/>
          </w:rPr>
          <w:t xml:space="preserve">Cervical Cancer </w:t>
        </w:r>
        <w:r w:rsidR="007D33E4" w:rsidRPr="00D44BF3">
          <w:rPr>
            <w:rFonts w:ascii="Times New Roman" w:hAnsi="Times New Roman" w:cs="Times New Roman"/>
            <w:b/>
            <w:bCs/>
            <w:sz w:val="24"/>
            <w:szCs w:val="24"/>
            <w:lang w:val="en-GB"/>
          </w:rPr>
          <w:t>(</w:t>
        </w:r>
        <w:r w:rsidR="001551E0" w:rsidRPr="00D44BF3">
          <w:rPr>
            <w:rFonts w:ascii="Times New Roman" w:hAnsi="Times New Roman" w:cs="Times New Roman"/>
            <w:b/>
            <w:bCs/>
            <w:sz w:val="24"/>
            <w:szCs w:val="24"/>
            <w:lang w:val="en-GB"/>
          </w:rPr>
          <w:t xml:space="preserve">Per </w:t>
        </w:r>
        <w:r w:rsidR="007D33E4" w:rsidRPr="00D44BF3">
          <w:rPr>
            <w:rFonts w:ascii="Times New Roman" w:hAnsi="Times New Roman" w:cs="Times New Roman"/>
            <w:b/>
            <w:bCs/>
            <w:sz w:val="24"/>
            <w:szCs w:val="24"/>
            <w:lang w:val="en-GB"/>
          </w:rPr>
          <w:t xml:space="preserve">100,000 </w:t>
        </w:r>
        <w:r w:rsidR="001551E0" w:rsidRPr="00D44BF3">
          <w:rPr>
            <w:rFonts w:ascii="Times New Roman" w:hAnsi="Times New Roman" w:cs="Times New Roman"/>
            <w:b/>
            <w:bCs/>
            <w:sz w:val="24"/>
            <w:szCs w:val="24"/>
            <w:lang w:val="en-GB"/>
          </w:rPr>
          <w:t>Women</w:t>
        </w:r>
        <w:r w:rsidR="007D33E4" w:rsidRPr="00D44BF3">
          <w:rPr>
            <w:rFonts w:ascii="Times New Roman" w:hAnsi="Times New Roman" w:cs="Times New Roman"/>
            <w:b/>
            <w:bCs/>
            <w:sz w:val="24"/>
            <w:szCs w:val="24"/>
            <w:lang w:val="en-GB"/>
          </w:rPr>
          <w:t>)</w:t>
        </w:r>
      </w:ins>
    </w:p>
    <w:tbl>
      <w:tblPr>
        <w:tblStyle w:val="TableGrid"/>
        <w:tblW w:w="9209" w:type="dxa"/>
        <w:tblLook w:val="04A0" w:firstRow="1" w:lastRow="0" w:firstColumn="1" w:lastColumn="0" w:noHBand="0" w:noVBand="1"/>
      </w:tblPr>
      <w:tblGrid>
        <w:gridCol w:w="1838"/>
        <w:gridCol w:w="1134"/>
        <w:gridCol w:w="1134"/>
        <w:gridCol w:w="1134"/>
        <w:gridCol w:w="2494"/>
        <w:gridCol w:w="1475"/>
      </w:tblGrid>
      <w:tr w:rsidR="0064085F" w:rsidRPr="00D44BF3" w14:paraId="07A96036" w14:textId="77777777" w:rsidTr="00D824F9">
        <w:trPr>
          <w:ins w:id="119" w:author="Author"/>
        </w:trPr>
        <w:tc>
          <w:tcPr>
            <w:tcW w:w="1838" w:type="dxa"/>
          </w:tcPr>
          <w:p w14:paraId="5590AA9E" w14:textId="77777777" w:rsidR="0064085F" w:rsidRPr="00D44BF3" w:rsidRDefault="0064085F" w:rsidP="00D824F9">
            <w:pPr>
              <w:rPr>
                <w:ins w:id="120" w:author="Author"/>
                <w:rFonts w:ascii="Times New Roman" w:hAnsi="Times New Roman" w:cs="Times New Roman"/>
                <w:b/>
                <w:bCs/>
                <w:color w:val="161614"/>
                <w:sz w:val="24"/>
                <w:szCs w:val="24"/>
                <w:lang w:val="en-GB"/>
              </w:rPr>
            </w:pPr>
            <w:ins w:id="121" w:author="Author">
              <w:r w:rsidRPr="00D44BF3">
                <w:rPr>
                  <w:rFonts w:ascii="Times New Roman" w:hAnsi="Times New Roman" w:cs="Times New Roman"/>
                  <w:b/>
                  <w:bCs/>
                  <w:color w:val="161614"/>
                  <w:sz w:val="24"/>
                  <w:szCs w:val="24"/>
                  <w:lang w:val="en-GB"/>
                </w:rPr>
                <w:t>County</w:t>
              </w:r>
            </w:ins>
          </w:p>
        </w:tc>
        <w:tc>
          <w:tcPr>
            <w:tcW w:w="1134" w:type="dxa"/>
          </w:tcPr>
          <w:p w14:paraId="29EE4172" w14:textId="77777777" w:rsidR="0064085F" w:rsidRPr="00D44BF3" w:rsidRDefault="0064085F" w:rsidP="00D824F9">
            <w:pPr>
              <w:rPr>
                <w:ins w:id="122" w:author="Author"/>
                <w:rFonts w:ascii="Times New Roman" w:hAnsi="Times New Roman" w:cs="Times New Roman"/>
                <w:b/>
                <w:bCs/>
                <w:color w:val="000000"/>
                <w:sz w:val="24"/>
                <w:szCs w:val="24"/>
                <w:lang w:val="en-GB"/>
              </w:rPr>
            </w:pPr>
            <w:ins w:id="123" w:author="Author">
              <w:r w:rsidRPr="00D44BF3">
                <w:rPr>
                  <w:rFonts w:ascii="Times New Roman" w:hAnsi="Times New Roman" w:cs="Times New Roman"/>
                  <w:b/>
                  <w:bCs/>
                  <w:color w:val="000000"/>
                  <w:sz w:val="24"/>
                  <w:szCs w:val="24"/>
                  <w:lang w:val="en-GB"/>
                </w:rPr>
                <w:t>2006-2009</w:t>
              </w:r>
            </w:ins>
          </w:p>
        </w:tc>
        <w:tc>
          <w:tcPr>
            <w:tcW w:w="1134" w:type="dxa"/>
          </w:tcPr>
          <w:p w14:paraId="34518848" w14:textId="77777777" w:rsidR="0064085F" w:rsidRPr="00D44BF3" w:rsidRDefault="0064085F" w:rsidP="00D824F9">
            <w:pPr>
              <w:rPr>
                <w:ins w:id="124" w:author="Author"/>
                <w:rFonts w:ascii="Times New Roman" w:hAnsi="Times New Roman" w:cs="Times New Roman"/>
                <w:b/>
                <w:bCs/>
                <w:color w:val="161614"/>
                <w:sz w:val="24"/>
                <w:szCs w:val="24"/>
                <w:lang w:val="en-GB"/>
              </w:rPr>
            </w:pPr>
            <w:ins w:id="125" w:author="Author">
              <w:r w:rsidRPr="00D44BF3">
                <w:rPr>
                  <w:rFonts w:ascii="Times New Roman" w:hAnsi="Times New Roman" w:cs="Times New Roman"/>
                  <w:b/>
                  <w:bCs/>
                  <w:color w:val="161614"/>
                  <w:sz w:val="24"/>
                  <w:szCs w:val="24"/>
                  <w:lang w:val="en-GB"/>
                </w:rPr>
                <w:t>2010-2013</w:t>
              </w:r>
            </w:ins>
          </w:p>
        </w:tc>
        <w:tc>
          <w:tcPr>
            <w:tcW w:w="1134" w:type="dxa"/>
          </w:tcPr>
          <w:p w14:paraId="36E61224" w14:textId="77777777" w:rsidR="0064085F" w:rsidRPr="00D44BF3" w:rsidRDefault="0064085F" w:rsidP="00D824F9">
            <w:pPr>
              <w:rPr>
                <w:ins w:id="126" w:author="Author"/>
                <w:rFonts w:ascii="Times New Roman" w:hAnsi="Times New Roman" w:cs="Times New Roman"/>
                <w:b/>
                <w:bCs/>
                <w:color w:val="000000"/>
                <w:sz w:val="24"/>
                <w:szCs w:val="24"/>
                <w:lang w:val="en-GB"/>
              </w:rPr>
            </w:pPr>
            <w:ins w:id="127" w:author="Author">
              <w:r w:rsidRPr="00D44BF3">
                <w:rPr>
                  <w:rFonts w:ascii="Times New Roman" w:hAnsi="Times New Roman" w:cs="Times New Roman"/>
                  <w:b/>
                  <w:bCs/>
                  <w:color w:val="000000"/>
                  <w:sz w:val="24"/>
                  <w:szCs w:val="24"/>
                  <w:lang w:val="en-GB"/>
                </w:rPr>
                <w:t>2014-2015</w:t>
              </w:r>
            </w:ins>
          </w:p>
        </w:tc>
        <w:tc>
          <w:tcPr>
            <w:tcW w:w="2494" w:type="dxa"/>
          </w:tcPr>
          <w:p w14:paraId="3352BCB4" w14:textId="4A8898A1" w:rsidR="0064085F" w:rsidRPr="00D44BF3" w:rsidRDefault="0064085F" w:rsidP="00D824F9">
            <w:pPr>
              <w:rPr>
                <w:ins w:id="128" w:author="Author"/>
                <w:rFonts w:ascii="Times New Roman" w:hAnsi="Times New Roman" w:cs="Times New Roman"/>
                <w:b/>
                <w:bCs/>
                <w:color w:val="161614"/>
                <w:sz w:val="24"/>
                <w:szCs w:val="24"/>
                <w:lang w:val="en-GB"/>
              </w:rPr>
            </w:pPr>
            <w:ins w:id="129" w:author="Author">
              <w:r w:rsidRPr="00D44BF3">
                <w:rPr>
                  <w:rFonts w:ascii="Times New Roman" w:hAnsi="Times New Roman" w:cs="Times New Roman"/>
                  <w:b/>
                  <w:bCs/>
                  <w:color w:val="161614"/>
                  <w:sz w:val="24"/>
                  <w:szCs w:val="24"/>
                  <w:lang w:val="en-GB"/>
                </w:rPr>
                <w:t xml:space="preserve">Average </w:t>
              </w:r>
              <w:r w:rsidR="001551E0" w:rsidRPr="00D44BF3">
                <w:rPr>
                  <w:rFonts w:ascii="Times New Roman" w:hAnsi="Times New Roman" w:cs="Times New Roman"/>
                  <w:b/>
                  <w:bCs/>
                  <w:color w:val="161614"/>
                  <w:sz w:val="24"/>
                  <w:szCs w:val="24"/>
                  <w:lang w:val="en-GB"/>
                </w:rPr>
                <w:t xml:space="preserve">change </w:t>
              </w:r>
              <w:r w:rsidRPr="00D44BF3">
                <w:rPr>
                  <w:rFonts w:ascii="Times New Roman" w:hAnsi="Times New Roman" w:cs="Times New Roman"/>
                  <w:b/>
                  <w:bCs/>
                  <w:color w:val="161614"/>
                  <w:sz w:val="24"/>
                  <w:szCs w:val="24"/>
                  <w:lang w:val="en-GB"/>
                </w:rPr>
                <w:t>2005-2015 expressed as percentage</w:t>
              </w:r>
            </w:ins>
          </w:p>
        </w:tc>
        <w:tc>
          <w:tcPr>
            <w:tcW w:w="1475" w:type="dxa"/>
          </w:tcPr>
          <w:p w14:paraId="081E2620" w14:textId="77777777" w:rsidR="0064085F" w:rsidRPr="00D44BF3" w:rsidRDefault="0064085F" w:rsidP="00D824F9">
            <w:pPr>
              <w:rPr>
                <w:ins w:id="130" w:author="Author"/>
                <w:rFonts w:ascii="Times New Roman" w:hAnsi="Times New Roman" w:cs="Times New Roman"/>
                <w:b/>
                <w:bCs/>
                <w:color w:val="161614"/>
                <w:sz w:val="24"/>
                <w:szCs w:val="24"/>
                <w:lang w:val="en-GB"/>
              </w:rPr>
            </w:pPr>
            <w:ins w:id="131" w:author="Author">
              <w:r w:rsidRPr="00D44BF3">
                <w:rPr>
                  <w:rFonts w:ascii="Times New Roman" w:hAnsi="Times New Roman" w:cs="Times New Roman"/>
                  <w:b/>
                  <w:bCs/>
                  <w:color w:val="161614"/>
                  <w:sz w:val="24"/>
                  <w:szCs w:val="24"/>
                  <w:lang w:val="en-GB"/>
                </w:rPr>
                <w:t>p-value for trend</w:t>
              </w:r>
            </w:ins>
          </w:p>
        </w:tc>
      </w:tr>
      <w:tr w:rsidR="0064085F" w:rsidRPr="00D44BF3" w14:paraId="353BC5EE" w14:textId="77777777" w:rsidTr="00D824F9">
        <w:trPr>
          <w:ins w:id="132" w:author="Author"/>
        </w:trPr>
        <w:tc>
          <w:tcPr>
            <w:tcW w:w="1838" w:type="dxa"/>
          </w:tcPr>
          <w:p w14:paraId="07DCAF25" w14:textId="7554298F" w:rsidR="0064085F" w:rsidRPr="00D44BF3" w:rsidRDefault="0064085F" w:rsidP="00D824F9">
            <w:pPr>
              <w:rPr>
                <w:ins w:id="133" w:author="Author"/>
                <w:rFonts w:ascii="Times New Roman" w:hAnsi="Times New Roman" w:cs="Times New Roman"/>
                <w:b/>
                <w:bCs/>
                <w:color w:val="161614"/>
                <w:sz w:val="24"/>
                <w:szCs w:val="24"/>
                <w:lang w:val="en-GB"/>
              </w:rPr>
            </w:pPr>
            <w:ins w:id="134" w:author="Author">
              <w:r w:rsidRPr="00D44BF3">
                <w:rPr>
                  <w:rFonts w:ascii="Times New Roman" w:hAnsi="Times New Roman" w:cs="Times New Roman"/>
                  <w:b/>
                  <w:bCs/>
                  <w:color w:val="161614"/>
                  <w:sz w:val="24"/>
                  <w:szCs w:val="24"/>
                  <w:lang w:val="en-GB"/>
                </w:rPr>
                <w:t>Sweden</w:t>
              </w:r>
              <w:r w:rsidR="001551E0" w:rsidRPr="00D44BF3">
                <w:rPr>
                  <w:rFonts w:ascii="Times New Roman" w:hAnsi="Times New Roman" w:cs="Times New Roman"/>
                  <w:b/>
                  <w:bCs/>
                  <w:color w:val="161614"/>
                  <w:sz w:val="24"/>
                  <w:szCs w:val="24"/>
                  <w:lang w:val="en-GB"/>
                </w:rPr>
                <w:t>, total</w:t>
              </w:r>
            </w:ins>
          </w:p>
        </w:tc>
        <w:tc>
          <w:tcPr>
            <w:tcW w:w="1134" w:type="dxa"/>
          </w:tcPr>
          <w:p w14:paraId="3837C268" w14:textId="77777777" w:rsidR="0064085F" w:rsidRPr="00D44BF3" w:rsidRDefault="0064085F" w:rsidP="00D824F9">
            <w:pPr>
              <w:rPr>
                <w:ins w:id="135" w:author="Author"/>
                <w:rFonts w:ascii="Times New Roman" w:hAnsi="Times New Roman" w:cs="Times New Roman"/>
                <w:b/>
                <w:bCs/>
                <w:color w:val="000000"/>
                <w:sz w:val="24"/>
                <w:szCs w:val="24"/>
                <w:lang w:val="en-GB"/>
              </w:rPr>
            </w:pPr>
            <w:ins w:id="136" w:author="Author">
              <w:r w:rsidRPr="00D44BF3">
                <w:rPr>
                  <w:rFonts w:ascii="Times New Roman" w:hAnsi="Times New Roman" w:cs="Times New Roman"/>
                  <w:b/>
                  <w:bCs/>
                  <w:color w:val="000000"/>
                  <w:sz w:val="24"/>
                  <w:szCs w:val="24"/>
                  <w:lang w:val="en-GB"/>
                </w:rPr>
                <w:t>9,71</w:t>
              </w:r>
            </w:ins>
          </w:p>
        </w:tc>
        <w:tc>
          <w:tcPr>
            <w:tcW w:w="1134" w:type="dxa"/>
          </w:tcPr>
          <w:p w14:paraId="4E29F0D0" w14:textId="77777777" w:rsidR="0064085F" w:rsidRPr="00D44BF3" w:rsidRDefault="0064085F" w:rsidP="00D824F9">
            <w:pPr>
              <w:rPr>
                <w:ins w:id="137" w:author="Author"/>
                <w:rFonts w:ascii="Times New Roman" w:hAnsi="Times New Roman" w:cs="Times New Roman"/>
                <w:b/>
                <w:bCs/>
                <w:color w:val="161614"/>
                <w:sz w:val="24"/>
                <w:szCs w:val="24"/>
                <w:lang w:val="en-GB"/>
              </w:rPr>
            </w:pPr>
            <w:ins w:id="138" w:author="Author">
              <w:r w:rsidRPr="00D44BF3">
                <w:rPr>
                  <w:rFonts w:ascii="Times New Roman" w:hAnsi="Times New Roman" w:cs="Times New Roman"/>
                  <w:b/>
                  <w:bCs/>
                  <w:color w:val="161614"/>
                  <w:sz w:val="24"/>
                  <w:szCs w:val="24"/>
                  <w:lang w:val="en-GB"/>
                </w:rPr>
                <w:t>9,56</w:t>
              </w:r>
            </w:ins>
          </w:p>
        </w:tc>
        <w:tc>
          <w:tcPr>
            <w:tcW w:w="1134" w:type="dxa"/>
          </w:tcPr>
          <w:p w14:paraId="3A083E05" w14:textId="77777777" w:rsidR="0064085F" w:rsidRPr="00D44BF3" w:rsidRDefault="0064085F" w:rsidP="00D824F9">
            <w:pPr>
              <w:rPr>
                <w:ins w:id="139" w:author="Author"/>
                <w:rFonts w:ascii="Times New Roman" w:hAnsi="Times New Roman" w:cs="Times New Roman"/>
                <w:b/>
                <w:bCs/>
                <w:color w:val="000000"/>
                <w:sz w:val="24"/>
                <w:szCs w:val="24"/>
                <w:lang w:val="en-GB"/>
              </w:rPr>
            </w:pPr>
            <w:ins w:id="140" w:author="Author">
              <w:r w:rsidRPr="00D44BF3">
                <w:rPr>
                  <w:rFonts w:ascii="Times New Roman" w:hAnsi="Times New Roman" w:cs="Times New Roman"/>
                  <w:b/>
                  <w:bCs/>
                  <w:color w:val="000000"/>
                  <w:sz w:val="24"/>
                  <w:szCs w:val="24"/>
                  <w:lang w:val="en-GB"/>
                </w:rPr>
                <w:t>11,49</w:t>
              </w:r>
            </w:ins>
          </w:p>
        </w:tc>
        <w:tc>
          <w:tcPr>
            <w:tcW w:w="2494" w:type="dxa"/>
          </w:tcPr>
          <w:p w14:paraId="69401337" w14:textId="77777777" w:rsidR="0064085F" w:rsidRPr="00D44BF3" w:rsidRDefault="0064085F" w:rsidP="00D824F9">
            <w:pPr>
              <w:jc w:val="center"/>
              <w:rPr>
                <w:ins w:id="141" w:author="Author"/>
                <w:rFonts w:ascii="Times New Roman" w:hAnsi="Times New Roman" w:cs="Times New Roman"/>
                <w:b/>
                <w:bCs/>
                <w:color w:val="161614"/>
                <w:sz w:val="24"/>
                <w:szCs w:val="24"/>
                <w:lang w:val="en-GB"/>
              </w:rPr>
            </w:pPr>
            <w:ins w:id="142" w:author="Author">
              <w:r w:rsidRPr="00D44BF3">
                <w:rPr>
                  <w:rFonts w:ascii="Times New Roman" w:hAnsi="Times New Roman" w:cs="Times New Roman"/>
                  <w:b/>
                  <w:bCs/>
                  <w:color w:val="161614"/>
                  <w:sz w:val="24"/>
                  <w:szCs w:val="24"/>
                  <w:lang w:val="en-GB"/>
                </w:rPr>
                <w:t>1,7</w:t>
              </w:r>
            </w:ins>
          </w:p>
        </w:tc>
        <w:tc>
          <w:tcPr>
            <w:tcW w:w="1475" w:type="dxa"/>
          </w:tcPr>
          <w:p w14:paraId="5A2E172B" w14:textId="77777777" w:rsidR="0064085F" w:rsidRPr="00D44BF3" w:rsidRDefault="0064085F" w:rsidP="00D824F9">
            <w:pPr>
              <w:rPr>
                <w:ins w:id="143" w:author="Author"/>
                <w:rFonts w:ascii="Times New Roman" w:hAnsi="Times New Roman" w:cs="Times New Roman"/>
                <w:sz w:val="24"/>
                <w:szCs w:val="24"/>
                <w:lang w:val="en-GB"/>
              </w:rPr>
            </w:pPr>
            <w:ins w:id="144" w:author="Author">
              <w:r w:rsidRPr="00D44BF3">
                <w:rPr>
                  <w:rFonts w:ascii="Times New Roman" w:hAnsi="Times New Roman" w:cs="Times New Roman"/>
                  <w:b/>
                  <w:bCs/>
                  <w:color w:val="161614"/>
                  <w:sz w:val="24"/>
                  <w:szCs w:val="24"/>
                  <w:lang w:val="en-GB"/>
                </w:rPr>
                <w:t>0,03</w:t>
              </w:r>
            </w:ins>
          </w:p>
        </w:tc>
      </w:tr>
      <w:tr w:rsidR="0064085F" w:rsidRPr="00D44BF3" w14:paraId="66EAF2C9" w14:textId="77777777" w:rsidTr="00D824F9">
        <w:trPr>
          <w:ins w:id="145" w:author="Author"/>
        </w:trPr>
        <w:tc>
          <w:tcPr>
            <w:tcW w:w="1838" w:type="dxa"/>
          </w:tcPr>
          <w:p w14:paraId="51251839" w14:textId="77777777" w:rsidR="0064085F" w:rsidRPr="00D44BF3" w:rsidRDefault="0064085F" w:rsidP="00D824F9">
            <w:pPr>
              <w:autoSpaceDE w:val="0"/>
              <w:autoSpaceDN w:val="0"/>
              <w:adjustRightInd w:val="0"/>
              <w:rPr>
                <w:ins w:id="146" w:author="Author"/>
                <w:rFonts w:ascii="Times New Roman" w:hAnsi="Times New Roman" w:cs="Times New Roman"/>
                <w:color w:val="161614"/>
                <w:sz w:val="24"/>
                <w:szCs w:val="24"/>
                <w:lang w:val="en-GB"/>
              </w:rPr>
            </w:pPr>
            <w:ins w:id="147" w:author="Author">
              <w:r w:rsidRPr="00D44BF3">
                <w:rPr>
                  <w:rFonts w:ascii="Times New Roman" w:hAnsi="Times New Roman" w:cs="Times New Roman"/>
                  <w:color w:val="161614"/>
                  <w:sz w:val="24"/>
                  <w:szCs w:val="24"/>
                  <w:lang w:val="en-GB"/>
                </w:rPr>
                <w:t>Stockholm</w:t>
              </w:r>
            </w:ins>
          </w:p>
        </w:tc>
        <w:tc>
          <w:tcPr>
            <w:tcW w:w="1134" w:type="dxa"/>
          </w:tcPr>
          <w:p w14:paraId="171F179B" w14:textId="77777777" w:rsidR="0064085F" w:rsidRPr="00D44BF3" w:rsidRDefault="0064085F" w:rsidP="00D824F9">
            <w:pPr>
              <w:autoSpaceDE w:val="0"/>
              <w:autoSpaceDN w:val="0"/>
              <w:adjustRightInd w:val="0"/>
              <w:rPr>
                <w:ins w:id="148" w:author="Author"/>
                <w:rFonts w:ascii="Times New Roman" w:hAnsi="Times New Roman" w:cs="Times New Roman"/>
                <w:color w:val="000000"/>
                <w:sz w:val="24"/>
                <w:szCs w:val="24"/>
                <w:lang w:val="en-GB"/>
              </w:rPr>
            </w:pPr>
            <w:ins w:id="149" w:author="Author">
              <w:r w:rsidRPr="00D44BF3">
                <w:rPr>
                  <w:rFonts w:ascii="Times New Roman" w:hAnsi="Times New Roman" w:cs="Times New Roman"/>
                  <w:color w:val="000000"/>
                  <w:sz w:val="24"/>
                  <w:szCs w:val="24"/>
                  <w:lang w:val="en-GB"/>
                </w:rPr>
                <w:t>11,59</w:t>
              </w:r>
            </w:ins>
          </w:p>
        </w:tc>
        <w:tc>
          <w:tcPr>
            <w:tcW w:w="1134" w:type="dxa"/>
          </w:tcPr>
          <w:p w14:paraId="1ED94112" w14:textId="77777777" w:rsidR="0064085F" w:rsidRPr="00D44BF3" w:rsidRDefault="0064085F" w:rsidP="00D824F9">
            <w:pPr>
              <w:autoSpaceDE w:val="0"/>
              <w:autoSpaceDN w:val="0"/>
              <w:adjustRightInd w:val="0"/>
              <w:rPr>
                <w:ins w:id="150" w:author="Author"/>
                <w:rFonts w:ascii="Times New Roman" w:hAnsi="Times New Roman" w:cs="Times New Roman"/>
                <w:color w:val="161614"/>
                <w:sz w:val="24"/>
                <w:szCs w:val="24"/>
                <w:lang w:val="en-GB"/>
              </w:rPr>
            </w:pPr>
            <w:ins w:id="151" w:author="Author">
              <w:r w:rsidRPr="00D44BF3">
                <w:rPr>
                  <w:rFonts w:ascii="Times New Roman" w:hAnsi="Times New Roman" w:cs="Times New Roman"/>
                  <w:color w:val="161614"/>
                  <w:sz w:val="24"/>
                  <w:szCs w:val="24"/>
                  <w:lang w:val="en-GB"/>
                </w:rPr>
                <w:t>9,87</w:t>
              </w:r>
            </w:ins>
          </w:p>
        </w:tc>
        <w:tc>
          <w:tcPr>
            <w:tcW w:w="1134" w:type="dxa"/>
          </w:tcPr>
          <w:p w14:paraId="0FA20604" w14:textId="77777777" w:rsidR="0064085F" w:rsidRPr="00D44BF3" w:rsidRDefault="0064085F" w:rsidP="00D824F9">
            <w:pPr>
              <w:autoSpaceDE w:val="0"/>
              <w:autoSpaceDN w:val="0"/>
              <w:adjustRightInd w:val="0"/>
              <w:rPr>
                <w:ins w:id="152" w:author="Author"/>
                <w:rFonts w:ascii="Times New Roman" w:hAnsi="Times New Roman" w:cs="Times New Roman"/>
                <w:color w:val="000000"/>
                <w:sz w:val="24"/>
                <w:szCs w:val="24"/>
                <w:lang w:val="en-GB"/>
              </w:rPr>
            </w:pPr>
            <w:ins w:id="153" w:author="Author">
              <w:r w:rsidRPr="00D44BF3">
                <w:rPr>
                  <w:rFonts w:ascii="Times New Roman" w:hAnsi="Times New Roman" w:cs="Times New Roman"/>
                  <w:color w:val="000000"/>
                  <w:sz w:val="24"/>
                  <w:szCs w:val="24"/>
                  <w:lang w:val="en-GB"/>
                </w:rPr>
                <w:t>10,59</w:t>
              </w:r>
            </w:ins>
          </w:p>
        </w:tc>
        <w:tc>
          <w:tcPr>
            <w:tcW w:w="2494" w:type="dxa"/>
          </w:tcPr>
          <w:p w14:paraId="55CD7CF3" w14:textId="77777777" w:rsidR="0064085F" w:rsidRPr="00D44BF3" w:rsidRDefault="0064085F" w:rsidP="00D824F9">
            <w:pPr>
              <w:autoSpaceDE w:val="0"/>
              <w:autoSpaceDN w:val="0"/>
              <w:adjustRightInd w:val="0"/>
              <w:jc w:val="center"/>
              <w:rPr>
                <w:ins w:id="154" w:author="Author"/>
                <w:rFonts w:ascii="Times New Roman" w:hAnsi="Times New Roman" w:cs="Times New Roman"/>
                <w:color w:val="161614"/>
                <w:sz w:val="24"/>
                <w:szCs w:val="24"/>
                <w:lang w:val="en-GB"/>
              </w:rPr>
            </w:pPr>
            <w:ins w:id="155" w:author="Author">
              <w:r w:rsidRPr="00D44BF3">
                <w:rPr>
                  <w:rFonts w:ascii="Times New Roman" w:hAnsi="Times New Roman" w:cs="Times New Roman"/>
                  <w:color w:val="161614"/>
                  <w:sz w:val="24"/>
                  <w:szCs w:val="24"/>
                  <w:lang w:val="en-GB"/>
                </w:rPr>
                <w:t>-0,8</w:t>
              </w:r>
            </w:ins>
          </w:p>
        </w:tc>
        <w:tc>
          <w:tcPr>
            <w:tcW w:w="1475" w:type="dxa"/>
          </w:tcPr>
          <w:p w14:paraId="473F6AA4" w14:textId="77777777" w:rsidR="0064085F" w:rsidRPr="00D44BF3" w:rsidRDefault="0064085F" w:rsidP="00D824F9">
            <w:pPr>
              <w:autoSpaceDE w:val="0"/>
              <w:autoSpaceDN w:val="0"/>
              <w:adjustRightInd w:val="0"/>
              <w:rPr>
                <w:ins w:id="156" w:author="Author"/>
                <w:rFonts w:ascii="Times New Roman" w:hAnsi="Times New Roman" w:cs="Times New Roman"/>
                <w:color w:val="161614"/>
                <w:sz w:val="24"/>
                <w:szCs w:val="24"/>
                <w:lang w:val="en-GB"/>
              </w:rPr>
            </w:pPr>
            <w:ins w:id="157" w:author="Author">
              <w:r w:rsidRPr="00D44BF3">
                <w:rPr>
                  <w:rFonts w:ascii="Times New Roman" w:hAnsi="Times New Roman" w:cs="Times New Roman"/>
                  <w:color w:val="161614"/>
                  <w:sz w:val="24"/>
                  <w:szCs w:val="24"/>
                  <w:lang w:val="en-GB"/>
                </w:rPr>
                <w:t>0,51</w:t>
              </w:r>
            </w:ins>
          </w:p>
        </w:tc>
      </w:tr>
      <w:tr w:rsidR="0064085F" w:rsidRPr="00D44BF3" w14:paraId="55594730" w14:textId="77777777" w:rsidTr="00D824F9">
        <w:trPr>
          <w:ins w:id="158" w:author="Author"/>
        </w:trPr>
        <w:tc>
          <w:tcPr>
            <w:tcW w:w="1838" w:type="dxa"/>
          </w:tcPr>
          <w:p w14:paraId="5E7107B9" w14:textId="77777777" w:rsidR="0064085F" w:rsidRPr="00D44BF3" w:rsidRDefault="0064085F" w:rsidP="00D824F9">
            <w:pPr>
              <w:autoSpaceDE w:val="0"/>
              <w:autoSpaceDN w:val="0"/>
              <w:adjustRightInd w:val="0"/>
              <w:rPr>
                <w:ins w:id="159" w:author="Author"/>
                <w:rFonts w:ascii="Times New Roman" w:hAnsi="Times New Roman" w:cs="Times New Roman"/>
                <w:color w:val="161614"/>
                <w:sz w:val="24"/>
                <w:szCs w:val="24"/>
                <w:lang w:val="en-GB"/>
              </w:rPr>
            </w:pPr>
            <w:ins w:id="160" w:author="Author">
              <w:r w:rsidRPr="00D44BF3">
                <w:rPr>
                  <w:rFonts w:ascii="Times New Roman" w:hAnsi="Times New Roman" w:cs="Times New Roman"/>
                  <w:color w:val="161614"/>
                  <w:sz w:val="24"/>
                  <w:szCs w:val="24"/>
                  <w:lang w:val="en-GB"/>
                </w:rPr>
                <w:t>Uppsala</w:t>
              </w:r>
            </w:ins>
          </w:p>
        </w:tc>
        <w:tc>
          <w:tcPr>
            <w:tcW w:w="1134" w:type="dxa"/>
          </w:tcPr>
          <w:p w14:paraId="314223F7" w14:textId="77777777" w:rsidR="0064085F" w:rsidRPr="00D44BF3" w:rsidRDefault="0064085F" w:rsidP="00D824F9">
            <w:pPr>
              <w:autoSpaceDE w:val="0"/>
              <w:autoSpaceDN w:val="0"/>
              <w:adjustRightInd w:val="0"/>
              <w:rPr>
                <w:ins w:id="161" w:author="Author"/>
                <w:rFonts w:ascii="Times New Roman" w:hAnsi="Times New Roman" w:cs="Times New Roman"/>
                <w:color w:val="000000"/>
                <w:sz w:val="24"/>
                <w:szCs w:val="24"/>
                <w:lang w:val="en-GB"/>
              </w:rPr>
            </w:pPr>
            <w:ins w:id="162" w:author="Author">
              <w:r w:rsidRPr="00D44BF3">
                <w:rPr>
                  <w:rFonts w:ascii="Times New Roman" w:hAnsi="Times New Roman" w:cs="Times New Roman"/>
                  <w:color w:val="000000"/>
                  <w:sz w:val="24"/>
                  <w:szCs w:val="24"/>
                  <w:lang w:val="en-GB"/>
                </w:rPr>
                <w:t>11,16</w:t>
              </w:r>
            </w:ins>
          </w:p>
        </w:tc>
        <w:tc>
          <w:tcPr>
            <w:tcW w:w="1134" w:type="dxa"/>
          </w:tcPr>
          <w:p w14:paraId="516A99D0" w14:textId="77777777" w:rsidR="0064085F" w:rsidRPr="00D44BF3" w:rsidRDefault="0064085F" w:rsidP="00D824F9">
            <w:pPr>
              <w:autoSpaceDE w:val="0"/>
              <w:autoSpaceDN w:val="0"/>
              <w:adjustRightInd w:val="0"/>
              <w:rPr>
                <w:ins w:id="163" w:author="Author"/>
                <w:rFonts w:ascii="Times New Roman" w:hAnsi="Times New Roman" w:cs="Times New Roman"/>
                <w:color w:val="161614"/>
                <w:sz w:val="24"/>
                <w:szCs w:val="24"/>
                <w:lang w:val="en-GB"/>
              </w:rPr>
            </w:pPr>
            <w:ins w:id="164" w:author="Author">
              <w:r w:rsidRPr="00D44BF3">
                <w:rPr>
                  <w:rFonts w:ascii="Times New Roman" w:hAnsi="Times New Roman" w:cs="Times New Roman"/>
                  <w:color w:val="161614"/>
                  <w:sz w:val="24"/>
                  <w:szCs w:val="24"/>
                  <w:lang w:val="en-GB"/>
                </w:rPr>
                <w:t>14,17</w:t>
              </w:r>
            </w:ins>
          </w:p>
        </w:tc>
        <w:tc>
          <w:tcPr>
            <w:tcW w:w="1134" w:type="dxa"/>
          </w:tcPr>
          <w:p w14:paraId="019BADAA" w14:textId="77777777" w:rsidR="0064085F" w:rsidRPr="00D44BF3" w:rsidRDefault="0064085F" w:rsidP="00D824F9">
            <w:pPr>
              <w:autoSpaceDE w:val="0"/>
              <w:autoSpaceDN w:val="0"/>
              <w:adjustRightInd w:val="0"/>
              <w:rPr>
                <w:ins w:id="165" w:author="Author"/>
                <w:rFonts w:ascii="Times New Roman" w:hAnsi="Times New Roman" w:cs="Times New Roman"/>
                <w:color w:val="000000"/>
                <w:sz w:val="24"/>
                <w:szCs w:val="24"/>
                <w:lang w:val="en-GB"/>
              </w:rPr>
            </w:pPr>
            <w:ins w:id="166" w:author="Author">
              <w:r w:rsidRPr="00D44BF3">
                <w:rPr>
                  <w:rFonts w:ascii="Times New Roman" w:hAnsi="Times New Roman" w:cs="Times New Roman"/>
                  <w:color w:val="000000"/>
                  <w:sz w:val="24"/>
                  <w:szCs w:val="24"/>
                  <w:lang w:val="en-GB"/>
                </w:rPr>
                <w:t>16,02</w:t>
              </w:r>
            </w:ins>
          </w:p>
        </w:tc>
        <w:tc>
          <w:tcPr>
            <w:tcW w:w="2494" w:type="dxa"/>
          </w:tcPr>
          <w:p w14:paraId="4C61F1DA" w14:textId="77777777" w:rsidR="0064085F" w:rsidRPr="00D44BF3" w:rsidRDefault="0064085F" w:rsidP="00D824F9">
            <w:pPr>
              <w:autoSpaceDE w:val="0"/>
              <w:autoSpaceDN w:val="0"/>
              <w:adjustRightInd w:val="0"/>
              <w:jc w:val="center"/>
              <w:rPr>
                <w:ins w:id="167" w:author="Author"/>
                <w:rFonts w:ascii="Times New Roman" w:hAnsi="Times New Roman" w:cs="Times New Roman"/>
                <w:color w:val="161614"/>
                <w:sz w:val="24"/>
                <w:szCs w:val="24"/>
                <w:lang w:val="en-GB"/>
              </w:rPr>
            </w:pPr>
            <w:ins w:id="168" w:author="Author">
              <w:r w:rsidRPr="00D44BF3">
                <w:rPr>
                  <w:rFonts w:ascii="Times New Roman" w:hAnsi="Times New Roman" w:cs="Times New Roman"/>
                  <w:color w:val="161614"/>
                  <w:sz w:val="24"/>
                  <w:szCs w:val="24"/>
                  <w:lang w:val="en-GB"/>
                </w:rPr>
                <w:t>3,8</w:t>
              </w:r>
            </w:ins>
          </w:p>
        </w:tc>
        <w:tc>
          <w:tcPr>
            <w:tcW w:w="1475" w:type="dxa"/>
          </w:tcPr>
          <w:p w14:paraId="648820A5" w14:textId="77777777" w:rsidR="0064085F" w:rsidRPr="00D44BF3" w:rsidRDefault="0064085F" w:rsidP="00D824F9">
            <w:pPr>
              <w:autoSpaceDE w:val="0"/>
              <w:autoSpaceDN w:val="0"/>
              <w:adjustRightInd w:val="0"/>
              <w:rPr>
                <w:ins w:id="169" w:author="Author"/>
                <w:rFonts w:ascii="Times New Roman" w:hAnsi="Times New Roman" w:cs="Times New Roman"/>
                <w:color w:val="161614"/>
                <w:sz w:val="24"/>
                <w:szCs w:val="24"/>
                <w:lang w:val="en-GB"/>
              </w:rPr>
            </w:pPr>
            <w:ins w:id="170" w:author="Author">
              <w:r w:rsidRPr="00D44BF3">
                <w:rPr>
                  <w:rFonts w:ascii="Times New Roman" w:hAnsi="Times New Roman" w:cs="Times New Roman"/>
                  <w:color w:val="161614"/>
                  <w:sz w:val="24"/>
                  <w:szCs w:val="24"/>
                  <w:lang w:val="en-GB"/>
                </w:rPr>
                <w:t>0,20</w:t>
              </w:r>
            </w:ins>
          </w:p>
        </w:tc>
      </w:tr>
      <w:tr w:rsidR="0064085F" w:rsidRPr="00D44BF3" w14:paraId="3E1817E5" w14:textId="77777777" w:rsidTr="00D824F9">
        <w:trPr>
          <w:ins w:id="171" w:author="Author"/>
        </w:trPr>
        <w:tc>
          <w:tcPr>
            <w:tcW w:w="1838" w:type="dxa"/>
          </w:tcPr>
          <w:p w14:paraId="5D0CCFD5" w14:textId="77777777" w:rsidR="0064085F" w:rsidRPr="00D44BF3" w:rsidRDefault="0064085F" w:rsidP="00D824F9">
            <w:pPr>
              <w:autoSpaceDE w:val="0"/>
              <w:autoSpaceDN w:val="0"/>
              <w:adjustRightInd w:val="0"/>
              <w:rPr>
                <w:ins w:id="172" w:author="Author"/>
                <w:rFonts w:ascii="Times New Roman" w:hAnsi="Times New Roman" w:cs="Times New Roman"/>
                <w:color w:val="161614"/>
                <w:sz w:val="24"/>
                <w:szCs w:val="24"/>
                <w:lang w:val="en-GB"/>
              </w:rPr>
            </w:pPr>
            <w:ins w:id="173" w:author="Author">
              <w:r w:rsidRPr="00D44BF3">
                <w:rPr>
                  <w:rFonts w:ascii="Times New Roman" w:hAnsi="Times New Roman" w:cs="Times New Roman"/>
                  <w:color w:val="161614"/>
                  <w:sz w:val="24"/>
                  <w:szCs w:val="24"/>
                  <w:lang w:val="en-GB"/>
                </w:rPr>
                <w:t>Södermanland</w:t>
              </w:r>
            </w:ins>
          </w:p>
        </w:tc>
        <w:tc>
          <w:tcPr>
            <w:tcW w:w="1134" w:type="dxa"/>
          </w:tcPr>
          <w:p w14:paraId="4F8DFE96" w14:textId="77777777" w:rsidR="0064085F" w:rsidRPr="00D44BF3" w:rsidRDefault="0064085F" w:rsidP="00D824F9">
            <w:pPr>
              <w:autoSpaceDE w:val="0"/>
              <w:autoSpaceDN w:val="0"/>
              <w:adjustRightInd w:val="0"/>
              <w:rPr>
                <w:ins w:id="174" w:author="Author"/>
                <w:rFonts w:ascii="Times New Roman" w:hAnsi="Times New Roman" w:cs="Times New Roman"/>
                <w:color w:val="000000"/>
                <w:sz w:val="24"/>
                <w:szCs w:val="24"/>
                <w:lang w:val="en-GB"/>
              </w:rPr>
            </w:pPr>
            <w:ins w:id="175" w:author="Author">
              <w:r w:rsidRPr="00D44BF3">
                <w:rPr>
                  <w:rFonts w:ascii="Times New Roman" w:hAnsi="Times New Roman" w:cs="Times New Roman"/>
                  <w:color w:val="000000"/>
                  <w:sz w:val="24"/>
                  <w:szCs w:val="24"/>
                  <w:lang w:val="en-GB"/>
                </w:rPr>
                <w:t>8,45</w:t>
              </w:r>
            </w:ins>
          </w:p>
        </w:tc>
        <w:tc>
          <w:tcPr>
            <w:tcW w:w="1134" w:type="dxa"/>
          </w:tcPr>
          <w:p w14:paraId="156CA307" w14:textId="77777777" w:rsidR="0064085F" w:rsidRPr="00D44BF3" w:rsidRDefault="0064085F" w:rsidP="00D824F9">
            <w:pPr>
              <w:autoSpaceDE w:val="0"/>
              <w:autoSpaceDN w:val="0"/>
              <w:adjustRightInd w:val="0"/>
              <w:rPr>
                <w:ins w:id="176" w:author="Author"/>
                <w:rFonts w:ascii="Times New Roman" w:hAnsi="Times New Roman" w:cs="Times New Roman"/>
                <w:color w:val="161614"/>
                <w:sz w:val="24"/>
                <w:szCs w:val="24"/>
                <w:lang w:val="en-GB"/>
              </w:rPr>
            </w:pPr>
            <w:ins w:id="177" w:author="Author">
              <w:r w:rsidRPr="00D44BF3">
                <w:rPr>
                  <w:rFonts w:ascii="Times New Roman" w:hAnsi="Times New Roman" w:cs="Times New Roman"/>
                  <w:color w:val="161614"/>
                  <w:sz w:val="24"/>
                  <w:szCs w:val="24"/>
                  <w:lang w:val="en-GB"/>
                </w:rPr>
                <w:t>12,43</w:t>
              </w:r>
            </w:ins>
          </w:p>
        </w:tc>
        <w:tc>
          <w:tcPr>
            <w:tcW w:w="1134" w:type="dxa"/>
          </w:tcPr>
          <w:p w14:paraId="03B6F18E" w14:textId="77777777" w:rsidR="0064085F" w:rsidRPr="00D44BF3" w:rsidRDefault="0064085F" w:rsidP="00D824F9">
            <w:pPr>
              <w:autoSpaceDE w:val="0"/>
              <w:autoSpaceDN w:val="0"/>
              <w:adjustRightInd w:val="0"/>
              <w:rPr>
                <w:ins w:id="178" w:author="Author"/>
                <w:rFonts w:ascii="Times New Roman" w:hAnsi="Times New Roman" w:cs="Times New Roman"/>
                <w:color w:val="000000"/>
                <w:sz w:val="24"/>
                <w:szCs w:val="24"/>
                <w:lang w:val="en-GB"/>
              </w:rPr>
            </w:pPr>
            <w:ins w:id="179" w:author="Author">
              <w:r w:rsidRPr="00D44BF3">
                <w:rPr>
                  <w:rFonts w:ascii="Times New Roman" w:hAnsi="Times New Roman" w:cs="Times New Roman"/>
                  <w:color w:val="000000"/>
                  <w:sz w:val="24"/>
                  <w:szCs w:val="24"/>
                  <w:lang w:val="en-GB"/>
                </w:rPr>
                <w:t>10,57</w:t>
              </w:r>
            </w:ins>
          </w:p>
        </w:tc>
        <w:tc>
          <w:tcPr>
            <w:tcW w:w="2494" w:type="dxa"/>
          </w:tcPr>
          <w:p w14:paraId="1C5D75EE" w14:textId="77777777" w:rsidR="0064085F" w:rsidRPr="00D44BF3" w:rsidRDefault="0064085F" w:rsidP="00D824F9">
            <w:pPr>
              <w:autoSpaceDE w:val="0"/>
              <w:autoSpaceDN w:val="0"/>
              <w:adjustRightInd w:val="0"/>
              <w:jc w:val="center"/>
              <w:rPr>
                <w:ins w:id="180" w:author="Author"/>
                <w:rFonts w:ascii="Times New Roman" w:hAnsi="Times New Roman" w:cs="Times New Roman"/>
                <w:color w:val="161614"/>
                <w:sz w:val="24"/>
                <w:szCs w:val="24"/>
                <w:lang w:val="en-GB"/>
              </w:rPr>
            </w:pPr>
            <w:ins w:id="181" w:author="Author">
              <w:r w:rsidRPr="00D44BF3">
                <w:rPr>
                  <w:rFonts w:ascii="Times New Roman" w:hAnsi="Times New Roman" w:cs="Times New Roman"/>
                  <w:color w:val="161614"/>
                  <w:sz w:val="24"/>
                  <w:szCs w:val="24"/>
                  <w:lang w:val="en-GB"/>
                </w:rPr>
                <w:t>2,3</w:t>
              </w:r>
            </w:ins>
          </w:p>
        </w:tc>
        <w:tc>
          <w:tcPr>
            <w:tcW w:w="1475" w:type="dxa"/>
          </w:tcPr>
          <w:p w14:paraId="4881FEC8" w14:textId="77777777" w:rsidR="0064085F" w:rsidRPr="00D44BF3" w:rsidRDefault="0064085F" w:rsidP="00D824F9">
            <w:pPr>
              <w:autoSpaceDE w:val="0"/>
              <w:autoSpaceDN w:val="0"/>
              <w:adjustRightInd w:val="0"/>
              <w:rPr>
                <w:ins w:id="182" w:author="Author"/>
                <w:rFonts w:ascii="Times New Roman" w:hAnsi="Times New Roman" w:cs="Times New Roman"/>
                <w:color w:val="161614"/>
                <w:sz w:val="24"/>
                <w:szCs w:val="24"/>
                <w:lang w:val="en-GB"/>
              </w:rPr>
            </w:pPr>
            <w:ins w:id="183" w:author="Author">
              <w:r w:rsidRPr="00D44BF3">
                <w:rPr>
                  <w:rFonts w:ascii="Times New Roman" w:hAnsi="Times New Roman" w:cs="Times New Roman"/>
                  <w:color w:val="161614"/>
                  <w:sz w:val="24"/>
                  <w:szCs w:val="24"/>
                  <w:lang w:val="en-GB"/>
                </w:rPr>
                <w:t>0,40</w:t>
              </w:r>
            </w:ins>
          </w:p>
        </w:tc>
      </w:tr>
      <w:tr w:rsidR="0064085F" w:rsidRPr="00D44BF3" w14:paraId="1F7BF971" w14:textId="77777777" w:rsidTr="00D824F9">
        <w:trPr>
          <w:ins w:id="184" w:author="Author"/>
        </w:trPr>
        <w:tc>
          <w:tcPr>
            <w:tcW w:w="1838" w:type="dxa"/>
          </w:tcPr>
          <w:p w14:paraId="3D5992D8" w14:textId="77777777" w:rsidR="0064085F" w:rsidRPr="00D44BF3" w:rsidRDefault="0064085F" w:rsidP="00D824F9">
            <w:pPr>
              <w:autoSpaceDE w:val="0"/>
              <w:autoSpaceDN w:val="0"/>
              <w:adjustRightInd w:val="0"/>
              <w:rPr>
                <w:ins w:id="185" w:author="Author"/>
                <w:rFonts w:ascii="Times New Roman" w:hAnsi="Times New Roman" w:cs="Times New Roman"/>
                <w:color w:val="161614"/>
                <w:sz w:val="24"/>
                <w:szCs w:val="24"/>
                <w:lang w:val="en-GB"/>
              </w:rPr>
            </w:pPr>
            <w:ins w:id="186" w:author="Author">
              <w:r w:rsidRPr="00D44BF3">
                <w:rPr>
                  <w:rFonts w:ascii="Times New Roman" w:hAnsi="Times New Roman" w:cs="Times New Roman"/>
                  <w:color w:val="161614"/>
                  <w:sz w:val="24"/>
                  <w:szCs w:val="24"/>
                  <w:lang w:val="en-GB"/>
                </w:rPr>
                <w:t>Östergötland</w:t>
              </w:r>
            </w:ins>
          </w:p>
        </w:tc>
        <w:tc>
          <w:tcPr>
            <w:tcW w:w="1134" w:type="dxa"/>
          </w:tcPr>
          <w:p w14:paraId="30633C77" w14:textId="77777777" w:rsidR="0064085F" w:rsidRPr="00D44BF3" w:rsidRDefault="0064085F" w:rsidP="00D824F9">
            <w:pPr>
              <w:autoSpaceDE w:val="0"/>
              <w:autoSpaceDN w:val="0"/>
              <w:adjustRightInd w:val="0"/>
              <w:rPr>
                <w:ins w:id="187" w:author="Author"/>
                <w:rFonts w:ascii="Times New Roman" w:hAnsi="Times New Roman" w:cs="Times New Roman"/>
                <w:color w:val="000000"/>
                <w:sz w:val="24"/>
                <w:szCs w:val="24"/>
                <w:lang w:val="en-GB"/>
              </w:rPr>
            </w:pPr>
            <w:ins w:id="188" w:author="Author">
              <w:r w:rsidRPr="00D44BF3">
                <w:rPr>
                  <w:rFonts w:ascii="Times New Roman" w:hAnsi="Times New Roman" w:cs="Times New Roman"/>
                  <w:color w:val="000000"/>
                  <w:sz w:val="24"/>
                  <w:szCs w:val="24"/>
                  <w:lang w:val="en-GB"/>
                </w:rPr>
                <w:t>8,87</w:t>
              </w:r>
            </w:ins>
          </w:p>
        </w:tc>
        <w:tc>
          <w:tcPr>
            <w:tcW w:w="1134" w:type="dxa"/>
          </w:tcPr>
          <w:p w14:paraId="6A136C75" w14:textId="77777777" w:rsidR="0064085F" w:rsidRPr="00D44BF3" w:rsidRDefault="0064085F" w:rsidP="00D824F9">
            <w:pPr>
              <w:autoSpaceDE w:val="0"/>
              <w:autoSpaceDN w:val="0"/>
              <w:adjustRightInd w:val="0"/>
              <w:rPr>
                <w:ins w:id="189" w:author="Author"/>
                <w:rFonts w:ascii="Times New Roman" w:hAnsi="Times New Roman" w:cs="Times New Roman"/>
                <w:color w:val="161614"/>
                <w:sz w:val="24"/>
                <w:szCs w:val="24"/>
                <w:lang w:val="en-GB"/>
              </w:rPr>
            </w:pPr>
            <w:ins w:id="190" w:author="Author">
              <w:r w:rsidRPr="00D44BF3">
                <w:rPr>
                  <w:rFonts w:ascii="Times New Roman" w:hAnsi="Times New Roman" w:cs="Times New Roman"/>
                  <w:color w:val="161614"/>
                  <w:sz w:val="24"/>
                  <w:szCs w:val="24"/>
                  <w:lang w:val="en-GB"/>
                </w:rPr>
                <w:t>14,47</w:t>
              </w:r>
            </w:ins>
          </w:p>
        </w:tc>
        <w:tc>
          <w:tcPr>
            <w:tcW w:w="1134" w:type="dxa"/>
          </w:tcPr>
          <w:p w14:paraId="0634AC6F" w14:textId="77777777" w:rsidR="0064085F" w:rsidRPr="00D44BF3" w:rsidRDefault="0064085F" w:rsidP="00D824F9">
            <w:pPr>
              <w:autoSpaceDE w:val="0"/>
              <w:autoSpaceDN w:val="0"/>
              <w:adjustRightInd w:val="0"/>
              <w:rPr>
                <w:ins w:id="191" w:author="Author"/>
                <w:rFonts w:ascii="Times New Roman" w:hAnsi="Times New Roman" w:cs="Times New Roman"/>
                <w:color w:val="000000"/>
                <w:sz w:val="24"/>
                <w:szCs w:val="24"/>
                <w:lang w:val="en-GB"/>
              </w:rPr>
            </w:pPr>
            <w:ins w:id="192" w:author="Author">
              <w:r w:rsidRPr="00D44BF3">
                <w:rPr>
                  <w:rFonts w:ascii="Times New Roman" w:hAnsi="Times New Roman" w:cs="Times New Roman"/>
                  <w:color w:val="000000"/>
                  <w:sz w:val="24"/>
                  <w:szCs w:val="24"/>
                  <w:lang w:val="en-GB"/>
                </w:rPr>
                <w:t>15,04</w:t>
              </w:r>
            </w:ins>
          </w:p>
        </w:tc>
        <w:tc>
          <w:tcPr>
            <w:tcW w:w="2494" w:type="dxa"/>
          </w:tcPr>
          <w:p w14:paraId="2DC7CF54" w14:textId="77777777" w:rsidR="0064085F" w:rsidRPr="00D44BF3" w:rsidRDefault="0064085F" w:rsidP="00D824F9">
            <w:pPr>
              <w:autoSpaceDE w:val="0"/>
              <w:autoSpaceDN w:val="0"/>
              <w:adjustRightInd w:val="0"/>
              <w:jc w:val="center"/>
              <w:rPr>
                <w:ins w:id="193" w:author="Author"/>
                <w:rFonts w:ascii="Times New Roman" w:hAnsi="Times New Roman" w:cs="Times New Roman"/>
                <w:color w:val="161614"/>
                <w:sz w:val="24"/>
                <w:szCs w:val="24"/>
                <w:lang w:val="en-GB"/>
              </w:rPr>
            </w:pPr>
            <w:ins w:id="194" w:author="Author">
              <w:r w:rsidRPr="00D44BF3">
                <w:rPr>
                  <w:rFonts w:ascii="Times New Roman" w:hAnsi="Times New Roman" w:cs="Times New Roman"/>
                  <w:color w:val="161614"/>
                  <w:sz w:val="24"/>
                  <w:szCs w:val="24"/>
                  <w:lang w:val="en-GB"/>
                </w:rPr>
                <w:t>7,3</w:t>
              </w:r>
            </w:ins>
          </w:p>
        </w:tc>
        <w:tc>
          <w:tcPr>
            <w:tcW w:w="1475" w:type="dxa"/>
          </w:tcPr>
          <w:p w14:paraId="65699B69" w14:textId="77777777" w:rsidR="0064085F" w:rsidRPr="00D44BF3" w:rsidRDefault="0064085F" w:rsidP="00D824F9">
            <w:pPr>
              <w:autoSpaceDE w:val="0"/>
              <w:autoSpaceDN w:val="0"/>
              <w:adjustRightInd w:val="0"/>
              <w:rPr>
                <w:ins w:id="195" w:author="Author"/>
                <w:rFonts w:ascii="Times New Roman" w:hAnsi="Times New Roman" w:cs="Times New Roman"/>
                <w:color w:val="161614"/>
                <w:sz w:val="24"/>
                <w:szCs w:val="24"/>
                <w:lang w:val="en-GB"/>
              </w:rPr>
            </w:pPr>
            <w:ins w:id="196" w:author="Author">
              <w:r w:rsidRPr="00D44BF3">
                <w:rPr>
                  <w:rFonts w:ascii="Times New Roman" w:hAnsi="Times New Roman" w:cs="Times New Roman"/>
                  <w:color w:val="161614"/>
                  <w:sz w:val="24"/>
                  <w:szCs w:val="24"/>
                  <w:lang w:val="en-GB"/>
                </w:rPr>
                <w:t>&lt;0,05</w:t>
              </w:r>
            </w:ins>
          </w:p>
        </w:tc>
      </w:tr>
      <w:tr w:rsidR="0064085F" w:rsidRPr="00D44BF3" w14:paraId="1DBFB0B2" w14:textId="77777777" w:rsidTr="00D824F9">
        <w:trPr>
          <w:ins w:id="197" w:author="Author"/>
        </w:trPr>
        <w:tc>
          <w:tcPr>
            <w:tcW w:w="1838" w:type="dxa"/>
          </w:tcPr>
          <w:p w14:paraId="721D25E9" w14:textId="77777777" w:rsidR="0064085F" w:rsidRPr="00D44BF3" w:rsidRDefault="0064085F" w:rsidP="00D824F9">
            <w:pPr>
              <w:autoSpaceDE w:val="0"/>
              <w:autoSpaceDN w:val="0"/>
              <w:adjustRightInd w:val="0"/>
              <w:rPr>
                <w:ins w:id="198" w:author="Author"/>
                <w:rFonts w:ascii="Times New Roman" w:hAnsi="Times New Roman" w:cs="Times New Roman"/>
                <w:color w:val="161614"/>
                <w:sz w:val="24"/>
                <w:szCs w:val="24"/>
                <w:lang w:val="en-GB"/>
              </w:rPr>
            </w:pPr>
            <w:ins w:id="199" w:author="Author">
              <w:r w:rsidRPr="00D44BF3">
                <w:rPr>
                  <w:rFonts w:ascii="Times New Roman" w:hAnsi="Times New Roman" w:cs="Times New Roman"/>
                  <w:color w:val="161614"/>
                  <w:sz w:val="24"/>
                  <w:szCs w:val="24"/>
                  <w:lang w:val="en-GB"/>
                </w:rPr>
                <w:t>Jönköping</w:t>
              </w:r>
            </w:ins>
          </w:p>
        </w:tc>
        <w:tc>
          <w:tcPr>
            <w:tcW w:w="1134" w:type="dxa"/>
          </w:tcPr>
          <w:p w14:paraId="63444EE2" w14:textId="77777777" w:rsidR="0064085F" w:rsidRPr="00D44BF3" w:rsidRDefault="0064085F" w:rsidP="00D824F9">
            <w:pPr>
              <w:autoSpaceDE w:val="0"/>
              <w:autoSpaceDN w:val="0"/>
              <w:adjustRightInd w:val="0"/>
              <w:rPr>
                <w:ins w:id="200" w:author="Author"/>
                <w:rFonts w:ascii="Times New Roman" w:hAnsi="Times New Roman" w:cs="Times New Roman"/>
                <w:color w:val="000000"/>
                <w:sz w:val="24"/>
                <w:szCs w:val="24"/>
                <w:lang w:val="en-GB"/>
              </w:rPr>
            </w:pPr>
            <w:ins w:id="201" w:author="Author">
              <w:r w:rsidRPr="00D44BF3">
                <w:rPr>
                  <w:rFonts w:ascii="Times New Roman" w:hAnsi="Times New Roman" w:cs="Times New Roman"/>
                  <w:color w:val="000000"/>
                  <w:sz w:val="24"/>
                  <w:szCs w:val="24"/>
                  <w:lang w:val="en-GB"/>
                </w:rPr>
                <w:t>5,33</w:t>
              </w:r>
            </w:ins>
          </w:p>
        </w:tc>
        <w:tc>
          <w:tcPr>
            <w:tcW w:w="1134" w:type="dxa"/>
          </w:tcPr>
          <w:p w14:paraId="4E931C07" w14:textId="77777777" w:rsidR="0064085F" w:rsidRPr="00D44BF3" w:rsidRDefault="0064085F" w:rsidP="00D824F9">
            <w:pPr>
              <w:autoSpaceDE w:val="0"/>
              <w:autoSpaceDN w:val="0"/>
              <w:adjustRightInd w:val="0"/>
              <w:rPr>
                <w:ins w:id="202" w:author="Author"/>
                <w:rFonts w:ascii="Times New Roman" w:hAnsi="Times New Roman" w:cs="Times New Roman"/>
                <w:color w:val="161614"/>
                <w:sz w:val="24"/>
                <w:szCs w:val="24"/>
                <w:lang w:val="en-GB"/>
              </w:rPr>
            </w:pPr>
            <w:ins w:id="203" w:author="Author">
              <w:r w:rsidRPr="00D44BF3">
                <w:rPr>
                  <w:rFonts w:ascii="Times New Roman" w:hAnsi="Times New Roman" w:cs="Times New Roman"/>
                  <w:color w:val="161614"/>
                  <w:sz w:val="24"/>
                  <w:szCs w:val="24"/>
                  <w:lang w:val="en-GB"/>
                </w:rPr>
                <w:t>8,38</w:t>
              </w:r>
            </w:ins>
          </w:p>
        </w:tc>
        <w:tc>
          <w:tcPr>
            <w:tcW w:w="1134" w:type="dxa"/>
          </w:tcPr>
          <w:p w14:paraId="7CA70FE8" w14:textId="77777777" w:rsidR="0064085F" w:rsidRPr="00D44BF3" w:rsidRDefault="0064085F" w:rsidP="00D824F9">
            <w:pPr>
              <w:autoSpaceDE w:val="0"/>
              <w:autoSpaceDN w:val="0"/>
              <w:adjustRightInd w:val="0"/>
              <w:rPr>
                <w:ins w:id="204" w:author="Author"/>
                <w:rFonts w:ascii="Times New Roman" w:hAnsi="Times New Roman" w:cs="Times New Roman"/>
                <w:color w:val="000000"/>
                <w:sz w:val="24"/>
                <w:szCs w:val="24"/>
                <w:lang w:val="en-GB"/>
              </w:rPr>
            </w:pPr>
            <w:ins w:id="205" w:author="Author">
              <w:r w:rsidRPr="00D44BF3">
                <w:rPr>
                  <w:rFonts w:ascii="Times New Roman" w:hAnsi="Times New Roman" w:cs="Times New Roman"/>
                  <w:color w:val="000000"/>
                  <w:sz w:val="24"/>
                  <w:szCs w:val="24"/>
                  <w:lang w:val="en-GB"/>
                </w:rPr>
                <w:t>11,17</w:t>
              </w:r>
            </w:ins>
          </w:p>
        </w:tc>
        <w:tc>
          <w:tcPr>
            <w:tcW w:w="2494" w:type="dxa"/>
          </w:tcPr>
          <w:p w14:paraId="301A2F8B" w14:textId="77777777" w:rsidR="0064085F" w:rsidRPr="00D44BF3" w:rsidRDefault="0064085F" w:rsidP="00D824F9">
            <w:pPr>
              <w:autoSpaceDE w:val="0"/>
              <w:autoSpaceDN w:val="0"/>
              <w:adjustRightInd w:val="0"/>
              <w:jc w:val="center"/>
              <w:rPr>
                <w:ins w:id="206" w:author="Author"/>
                <w:rFonts w:ascii="Times New Roman" w:hAnsi="Times New Roman" w:cs="Times New Roman"/>
                <w:color w:val="161614"/>
                <w:sz w:val="24"/>
                <w:szCs w:val="24"/>
                <w:lang w:val="en-GB"/>
              </w:rPr>
            </w:pPr>
            <w:ins w:id="207" w:author="Author">
              <w:r w:rsidRPr="00D44BF3">
                <w:rPr>
                  <w:rFonts w:ascii="Times New Roman" w:hAnsi="Times New Roman" w:cs="Times New Roman"/>
                  <w:color w:val="161614"/>
                  <w:sz w:val="24"/>
                  <w:szCs w:val="24"/>
                  <w:lang w:val="en-GB"/>
                </w:rPr>
                <w:t>6,4</w:t>
              </w:r>
            </w:ins>
          </w:p>
        </w:tc>
        <w:tc>
          <w:tcPr>
            <w:tcW w:w="1475" w:type="dxa"/>
          </w:tcPr>
          <w:p w14:paraId="779EAF80" w14:textId="77777777" w:rsidR="0064085F" w:rsidRPr="00D44BF3" w:rsidRDefault="0064085F" w:rsidP="00D824F9">
            <w:pPr>
              <w:autoSpaceDE w:val="0"/>
              <w:autoSpaceDN w:val="0"/>
              <w:adjustRightInd w:val="0"/>
              <w:rPr>
                <w:ins w:id="208" w:author="Author"/>
                <w:rFonts w:ascii="Times New Roman" w:hAnsi="Times New Roman" w:cs="Times New Roman"/>
                <w:color w:val="161614"/>
                <w:sz w:val="24"/>
                <w:szCs w:val="24"/>
                <w:lang w:val="en-GB"/>
              </w:rPr>
            </w:pPr>
            <w:ins w:id="209" w:author="Author">
              <w:r w:rsidRPr="00D44BF3">
                <w:rPr>
                  <w:rFonts w:ascii="Times New Roman" w:hAnsi="Times New Roman" w:cs="Times New Roman"/>
                  <w:color w:val="161614"/>
                  <w:sz w:val="24"/>
                  <w:szCs w:val="24"/>
                  <w:lang w:val="en-GB"/>
                </w:rPr>
                <w:t>0,04</w:t>
              </w:r>
            </w:ins>
          </w:p>
        </w:tc>
      </w:tr>
      <w:tr w:rsidR="0064085F" w:rsidRPr="00D44BF3" w14:paraId="168B47A1" w14:textId="77777777" w:rsidTr="00D824F9">
        <w:trPr>
          <w:ins w:id="210" w:author="Author"/>
        </w:trPr>
        <w:tc>
          <w:tcPr>
            <w:tcW w:w="1838" w:type="dxa"/>
          </w:tcPr>
          <w:p w14:paraId="5DEA656B" w14:textId="77777777" w:rsidR="0064085F" w:rsidRPr="00D44BF3" w:rsidRDefault="0064085F" w:rsidP="00D824F9">
            <w:pPr>
              <w:autoSpaceDE w:val="0"/>
              <w:autoSpaceDN w:val="0"/>
              <w:adjustRightInd w:val="0"/>
              <w:rPr>
                <w:ins w:id="211" w:author="Author"/>
                <w:rFonts w:ascii="Times New Roman" w:hAnsi="Times New Roman" w:cs="Times New Roman"/>
                <w:color w:val="161614"/>
                <w:sz w:val="24"/>
                <w:szCs w:val="24"/>
                <w:lang w:val="en-GB"/>
              </w:rPr>
            </w:pPr>
            <w:ins w:id="212" w:author="Author">
              <w:r w:rsidRPr="00D44BF3">
                <w:rPr>
                  <w:rFonts w:ascii="Times New Roman" w:hAnsi="Times New Roman" w:cs="Times New Roman"/>
                  <w:color w:val="161614"/>
                  <w:sz w:val="24"/>
                  <w:szCs w:val="24"/>
                  <w:lang w:val="en-GB"/>
                </w:rPr>
                <w:t>Kronoberg</w:t>
              </w:r>
            </w:ins>
          </w:p>
        </w:tc>
        <w:tc>
          <w:tcPr>
            <w:tcW w:w="1134" w:type="dxa"/>
          </w:tcPr>
          <w:p w14:paraId="0441A206" w14:textId="77777777" w:rsidR="0064085F" w:rsidRPr="00D44BF3" w:rsidRDefault="0064085F" w:rsidP="00D824F9">
            <w:pPr>
              <w:autoSpaceDE w:val="0"/>
              <w:autoSpaceDN w:val="0"/>
              <w:adjustRightInd w:val="0"/>
              <w:rPr>
                <w:ins w:id="213" w:author="Author"/>
                <w:rFonts w:ascii="Times New Roman" w:hAnsi="Times New Roman" w:cs="Times New Roman"/>
                <w:color w:val="000000"/>
                <w:sz w:val="24"/>
                <w:szCs w:val="24"/>
                <w:lang w:val="en-GB"/>
              </w:rPr>
            </w:pPr>
            <w:ins w:id="214" w:author="Author">
              <w:r w:rsidRPr="00D44BF3">
                <w:rPr>
                  <w:rFonts w:ascii="Times New Roman" w:hAnsi="Times New Roman" w:cs="Times New Roman"/>
                  <w:color w:val="000000"/>
                  <w:sz w:val="24"/>
                  <w:szCs w:val="24"/>
                  <w:lang w:val="en-GB"/>
                </w:rPr>
                <w:t>8,99</w:t>
              </w:r>
            </w:ins>
          </w:p>
        </w:tc>
        <w:tc>
          <w:tcPr>
            <w:tcW w:w="1134" w:type="dxa"/>
          </w:tcPr>
          <w:p w14:paraId="64F18616" w14:textId="77777777" w:rsidR="0064085F" w:rsidRPr="00D44BF3" w:rsidRDefault="0064085F" w:rsidP="00D824F9">
            <w:pPr>
              <w:autoSpaceDE w:val="0"/>
              <w:autoSpaceDN w:val="0"/>
              <w:adjustRightInd w:val="0"/>
              <w:rPr>
                <w:ins w:id="215" w:author="Author"/>
                <w:rFonts w:ascii="Times New Roman" w:hAnsi="Times New Roman" w:cs="Times New Roman"/>
                <w:color w:val="161614"/>
                <w:sz w:val="24"/>
                <w:szCs w:val="24"/>
                <w:lang w:val="en-GB"/>
              </w:rPr>
            </w:pPr>
            <w:ins w:id="216" w:author="Author">
              <w:r w:rsidRPr="00D44BF3">
                <w:rPr>
                  <w:rFonts w:ascii="Times New Roman" w:hAnsi="Times New Roman" w:cs="Times New Roman"/>
                  <w:color w:val="161614"/>
                  <w:sz w:val="24"/>
                  <w:szCs w:val="24"/>
                  <w:lang w:val="en-GB"/>
                </w:rPr>
                <w:t>6,14</w:t>
              </w:r>
            </w:ins>
          </w:p>
        </w:tc>
        <w:tc>
          <w:tcPr>
            <w:tcW w:w="1134" w:type="dxa"/>
          </w:tcPr>
          <w:p w14:paraId="20B1E5E4" w14:textId="77777777" w:rsidR="0064085F" w:rsidRPr="00D44BF3" w:rsidRDefault="0064085F" w:rsidP="00D824F9">
            <w:pPr>
              <w:autoSpaceDE w:val="0"/>
              <w:autoSpaceDN w:val="0"/>
              <w:adjustRightInd w:val="0"/>
              <w:rPr>
                <w:ins w:id="217" w:author="Author"/>
                <w:rFonts w:ascii="Times New Roman" w:hAnsi="Times New Roman" w:cs="Times New Roman"/>
                <w:color w:val="000000"/>
                <w:sz w:val="24"/>
                <w:szCs w:val="24"/>
                <w:lang w:val="en-GB"/>
              </w:rPr>
            </w:pPr>
            <w:ins w:id="218" w:author="Author">
              <w:r w:rsidRPr="00D44BF3">
                <w:rPr>
                  <w:rFonts w:ascii="Times New Roman" w:hAnsi="Times New Roman" w:cs="Times New Roman"/>
                  <w:color w:val="000000"/>
                  <w:sz w:val="24"/>
                  <w:szCs w:val="24"/>
                  <w:lang w:val="en-GB"/>
                </w:rPr>
                <w:t>13,15</w:t>
              </w:r>
            </w:ins>
          </w:p>
        </w:tc>
        <w:tc>
          <w:tcPr>
            <w:tcW w:w="2494" w:type="dxa"/>
          </w:tcPr>
          <w:p w14:paraId="63CD24E2" w14:textId="77777777" w:rsidR="0064085F" w:rsidRPr="00D44BF3" w:rsidRDefault="0064085F" w:rsidP="00D824F9">
            <w:pPr>
              <w:autoSpaceDE w:val="0"/>
              <w:autoSpaceDN w:val="0"/>
              <w:adjustRightInd w:val="0"/>
              <w:jc w:val="center"/>
              <w:rPr>
                <w:ins w:id="219" w:author="Author"/>
                <w:rFonts w:ascii="Times New Roman" w:hAnsi="Times New Roman" w:cs="Times New Roman"/>
                <w:color w:val="161614"/>
                <w:sz w:val="24"/>
                <w:szCs w:val="24"/>
                <w:lang w:val="en-GB"/>
              </w:rPr>
            </w:pPr>
            <w:ins w:id="220" w:author="Author">
              <w:r w:rsidRPr="00D44BF3">
                <w:rPr>
                  <w:rFonts w:ascii="Times New Roman" w:hAnsi="Times New Roman" w:cs="Times New Roman"/>
                  <w:color w:val="161614"/>
                  <w:sz w:val="24"/>
                  <w:szCs w:val="24"/>
                  <w:lang w:val="en-GB"/>
                </w:rPr>
                <w:t>1,1</w:t>
              </w:r>
            </w:ins>
          </w:p>
        </w:tc>
        <w:tc>
          <w:tcPr>
            <w:tcW w:w="1475" w:type="dxa"/>
          </w:tcPr>
          <w:p w14:paraId="500CCFC3" w14:textId="77777777" w:rsidR="0064085F" w:rsidRPr="00D44BF3" w:rsidRDefault="0064085F" w:rsidP="00D824F9">
            <w:pPr>
              <w:autoSpaceDE w:val="0"/>
              <w:autoSpaceDN w:val="0"/>
              <w:adjustRightInd w:val="0"/>
              <w:rPr>
                <w:ins w:id="221" w:author="Author"/>
                <w:rFonts w:ascii="Times New Roman" w:hAnsi="Times New Roman" w:cs="Times New Roman"/>
                <w:color w:val="161614"/>
                <w:sz w:val="24"/>
                <w:szCs w:val="24"/>
                <w:lang w:val="en-GB"/>
              </w:rPr>
            </w:pPr>
            <w:ins w:id="222" w:author="Author">
              <w:r w:rsidRPr="00D44BF3">
                <w:rPr>
                  <w:rFonts w:ascii="Times New Roman" w:hAnsi="Times New Roman" w:cs="Times New Roman"/>
                  <w:color w:val="161614"/>
                  <w:sz w:val="24"/>
                  <w:szCs w:val="24"/>
                  <w:lang w:val="en-GB"/>
                </w:rPr>
                <w:t>0,78</w:t>
              </w:r>
            </w:ins>
          </w:p>
        </w:tc>
      </w:tr>
      <w:tr w:rsidR="0064085F" w:rsidRPr="00D44BF3" w14:paraId="0E1B8A71" w14:textId="77777777" w:rsidTr="00D824F9">
        <w:trPr>
          <w:ins w:id="223" w:author="Author"/>
        </w:trPr>
        <w:tc>
          <w:tcPr>
            <w:tcW w:w="1838" w:type="dxa"/>
          </w:tcPr>
          <w:p w14:paraId="7847B284" w14:textId="77777777" w:rsidR="0064085F" w:rsidRPr="00D44BF3" w:rsidRDefault="0064085F" w:rsidP="00D824F9">
            <w:pPr>
              <w:autoSpaceDE w:val="0"/>
              <w:autoSpaceDN w:val="0"/>
              <w:adjustRightInd w:val="0"/>
              <w:rPr>
                <w:ins w:id="224" w:author="Author"/>
                <w:rFonts w:ascii="Times New Roman" w:hAnsi="Times New Roman" w:cs="Times New Roman"/>
                <w:color w:val="161614"/>
                <w:sz w:val="24"/>
                <w:szCs w:val="24"/>
                <w:lang w:val="en-GB"/>
              </w:rPr>
            </w:pPr>
            <w:ins w:id="225" w:author="Author">
              <w:r w:rsidRPr="00D44BF3">
                <w:rPr>
                  <w:rFonts w:ascii="Times New Roman" w:hAnsi="Times New Roman" w:cs="Times New Roman"/>
                  <w:color w:val="161614"/>
                  <w:sz w:val="24"/>
                  <w:szCs w:val="24"/>
                  <w:lang w:val="en-GB"/>
                </w:rPr>
                <w:t>Kalmar</w:t>
              </w:r>
            </w:ins>
          </w:p>
        </w:tc>
        <w:tc>
          <w:tcPr>
            <w:tcW w:w="1134" w:type="dxa"/>
          </w:tcPr>
          <w:p w14:paraId="719879A5" w14:textId="77777777" w:rsidR="0064085F" w:rsidRPr="00D44BF3" w:rsidRDefault="0064085F" w:rsidP="00D824F9">
            <w:pPr>
              <w:autoSpaceDE w:val="0"/>
              <w:autoSpaceDN w:val="0"/>
              <w:adjustRightInd w:val="0"/>
              <w:rPr>
                <w:ins w:id="226" w:author="Author"/>
                <w:rFonts w:ascii="Times New Roman" w:hAnsi="Times New Roman" w:cs="Times New Roman"/>
                <w:color w:val="000000"/>
                <w:sz w:val="24"/>
                <w:szCs w:val="24"/>
                <w:lang w:val="en-GB"/>
              </w:rPr>
            </w:pPr>
            <w:ins w:id="227" w:author="Author">
              <w:r w:rsidRPr="00D44BF3">
                <w:rPr>
                  <w:rFonts w:ascii="Times New Roman" w:hAnsi="Times New Roman" w:cs="Times New Roman"/>
                  <w:color w:val="000000"/>
                  <w:sz w:val="24"/>
                  <w:szCs w:val="24"/>
                  <w:lang w:val="en-GB"/>
                </w:rPr>
                <w:t>12,78</w:t>
              </w:r>
            </w:ins>
          </w:p>
        </w:tc>
        <w:tc>
          <w:tcPr>
            <w:tcW w:w="1134" w:type="dxa"/>
          </w:tcPr>
          <w:p w14:paraId="017FAD59" w14:textId="77777777" w:rsidR="0064085F" w:rsidRPr="00D44BF3" w:rsidRDefault="0064085F" w:rsidP="00D824F9">
            <w:pPr>
              <w:autoSpaceDE w:val="0"/>
              <w:autoSpaceDN w:val="0"/>
              <w:adjustRightInd w:val="0"/>
              <w:rPr>
                <w:ins w:id="228" w:author="Author"/>
                <w:rFonts w:ascii="Times New Roman" w:hAnsi="Times New Roman" w:cs="Times New Roman"/>
                <w:color w:val="161614"/>
                <w:sz w:val="24"/>
                <w:szCs w:val="24"/>
                <w:lang w:val="en-GB"/>
              </w:rPr>
            </w:pPr>
            <w:ins w:id="229" w:author="Author">
              <w:r w:rsidRPr="00D44BF3">
                <w:rPr>
                  <w:rFonts w:ascii="Times New Roman" w:hAnsi="Times New Roman" w:cs="Times New Roman"/>
                  <w:color w:val="161614"/>
                  <w:sz w:val="24"/>
                  <w:szCs w:val="24"/>
                  <w:lang w:val="en-GB"/>
                </w:rPr>
                <w:t>7,39</w:t>
              </w:r>
            </w:ins>
          </w:p>
        </w:tc>
        <w:tc>
          <w:tcPr>
            <w:tcW w:w="1134" w:type="dxa"/>
          </w:tcPr>
          <w:p w14:paraId="1A29F34B" w14:textId="77777777" w:rsidR="0064085F" w:rsidRPr="00D44BF3" w:rsidRDefault="0064085F" w:rsidP="00D824F9">
            <w:pPr>
              <w:autoSpaceDE w:val="0"/>
              <w:autoSpaceDN w:val="0"/>
              <w:adjustRightInd w:val="0"/>
              <w:rPr>
                <w:ins w:id="230" w:author="Author"/>
                <w:rFonts w:ascii="Times New Roman" w:hAnsi="Times New Roman" w:cs="Times New Roman"/>
                <w:color w:val="000000"/>
                <w:sz w:val="24"/>
                <w:szCs w:val="24"/>
                <w:lang w:val="en-GB"/>
              </w:rPr>
            </w:pPr>
            <w:ins w:id="231" w:author="Author">
              <w:r w:rsidRPr="00D44BF3">
                <w:rPr>
                  <w:rFonts w:ascii="Times New Roman" w:hAnsi="Times New Roman" w:cs="Times New Roman"/>
                  <w:color w:val="000000"/>
                  <w:sz w:val="24"/>
                  <w:szCs w:val="24"/>
                  <w:lang w:val="en-GB"/>
                </w:rPr>
                <w:t>11,83</w:t>
              </w:r>
            </w:ins>
          </w:p>
        </w:tc>
        <w:tc>
          <w:tcPr>
            <w:tcW w:w="2494" w:type="dxa"/>
          </w:tcPr>
          <w:p w14:paraId="5667546B" w14:textId="77777777" w:rsidR="0064085F" w:rsidRPr="00D44BF3" w:rsidRDefault="0064085F" w:rsidP="00D824F9">
            <w:pPr>
              <w:autoSpaceDE w:val="0"/>
              <w:autoSpaceDN w:val="0"/>
              <w:adjustRightInd w:val="0"/>
              <w:jc w:val="center"/>
              <w:rPr>
                <w:ins w:id="232" w:author="Author"/>
                <w:rFonts w:ascii="Times New Roman" w:hAnsi="Times New Roman" w:cs="Times New Roman"/>
                <w:color w:val="161614"/>
                <w:sz w:val="24"/>
                <w:szCs w:val="24"/>
                <w:lang w:val="en-GB"/>
              </w:rPr>
            </w:pPr>
            <w:ins w:id="233" w:author="Author">
              <w:r w:rsidRPr="00D44BF3">
                <w:rPr>
                  <w:rFonts w:ascii="Times New Roman" w:hAnsi="Times New Roman" w:cs="Times New Roman"/>
                  <w:color w:val="161614"/>
                  <w:sz w:val="24"/>
                  <w:szCs w:val="24"/>
                  <w:lang w:val="en-GB"/>
                </w:rPr>
                <w:t>-2,4</w:t>
              </w:r>
            </w:ins>
          </w:p>
        </w:tc>
        <w:tc>
          <w:tcPr>
            <w:tcW w:w="1475" w:type="dxa"/>
          </w:tcPr>
          <w:p w14:paraId="551E7FD9" w14:textId="77777777" w:rsidR="0064085F" w:rsidRPr="00D44BF3" w:rsidRDefault="0064085F" w:rsidP="00D824F9">
            <w:pPr>
              <w:autoSpaceDE w:val="0"/>
              <w:autoSpaceDN w:val="0"/>
              <w:adjustRightInd w:val="0"/>
              <w:rPr>
                <w:ins w:id="234" w:author="Author"/>
                <w:rFonts w:ascii="Times New Roman" w:hAnsi="Times New Roman" w:cs="Times New Roman"/>
                <w:color w:val="161614"/>
                <w:sz w:val="24"/>
                <w:szCs w:val="24"/>
                <w:lang w:val="en-GB"/>
              </w:rPr>
            </w:pPr>
            <w:ins w:id="235" w:author="Author">
              <w:r w:rsidRPr="00D44BF3">
                <w:rPr>
                  <w:rFonts w:ascii="Times New Roman" w:hAnsi="Times New Roman" w:cs="Times New Roman"/>
                  <w:color w:val="161614"/>
                  <w:sz w:val="24"/>
                  <w:szCs w:val="24"/>
                  <w:lang w:val="en-GB"/>
                </w:rPr>
                <w:t>0,50</w:t>
              </w:r>
            </w:ins>
          </w:p>
        </w:tc>
      </w:tr>
      <w:tr w:rsidR="0064085F" w:rsidRPr="00D44BF3" w14:paraId="2F5FEC85" w14:textId="77777777" w:rsidTr="00D824F9">
        <w:trPr>
          <w:ins w:id="236" w:author="Author"/>
        </w:trPr>
        <w:tc>
          <w:tcPr>
            <w:tcW w:w="1838" w:type="dxa"/>
          </w:tcPr>
          <w:p w14:paraId="519AC606" w14:textId="77777777" w:rsidR="0064085F" w:rsidRPr="00D44BF3" w:rsidRDefault="0064085F" w:rsidP="00D824F9">
            <w:pPr>
              <w:autoSpaceDE w:val="0"/>
              <w:autoSpaceDN w:val="0"/>
              <w:adjustRightInd w:val="0"/>
              <w:rPr>
                <w:ins w:id="237" w:author="Author"/>
                <w:rFonts w:ascii="Times New Roman" w:hAnsi="Times New Roman" w:cs="Times New Roman"/>
                <w:color w:val="161614"/>
                <w:sz w:val="24"/>
                <w:szCs w:val="24"/>
                <w:lang w:val="en-GB"/>
              </w:rPr>
            </w:pPr>
            <w:ins w:id="238" w:author="Author">
              <w:r w:rsidRPr="00D44BF3">
                <w:rPr>
                  <w:rFonts w:ascii="Times New Roman" w:hAnsi="Times New Roman" w:cs="Times New Roman"/>
                  <w:color w:val="161614"/>
                  <w:sz w:val="24"/>
                  <w:szCs w:val="24"/>
                  <w:lang w:val="en-GB"/>
                </w:rPr>
                <w:t>Gotland</w:t>
              </w:r>
            </w:ins>
          </w:p>
        </w:tc>
        <w:tc>
          <w:tcPr>
            <w:tcW w:w="1134" w:type="dxa"/>
          </w:tcPr>
          <w:p w14:paraId="39ABBE21" w14:textId="77777777" w:rsidR="0064085F" w:rsidRPr="00D44BF3" w:rsidRDefault="0064085F" w:rsidP="00D824F9">
            <w:pPr>
              <w:autoSpaceDE w:val="0"/>
              <w:autoSpaceDN w:val="0"/>
              <w:adjustRightInd w:val="0"/>
              <w:rPr>
                <w:ins w:id="239" w:author="Author"/>
                <w:rFonts w:ascii="Times New Roman" w:hAnsi="Times New Roman" w:cs="Times New Roman"/>
                <w:color w:val="000000"/>
                <w:sz w:val="24"/>
                <w:szCs w:val="24"/>
                <w:lang w:val="en-GB"/>
              </w:rPr>
            </w:pPr>
            <w:ins w:id="240" w:author="Author">
              <w:r w:rsidRPr="00D44BF3">
                <w:rPr>
                  <w:rFonts w:ascii="Times New Roman" w:hAnsi="Times New Roman" w:cs="Times New Roman"/>
                  <w:color w:val="000000"/>
                  <w:sz w:val="24"/>
                  <w:szCs w:val="24"/>
                  <w:lang w:val="en-GB"/>
                </w:rPr>
                <w:t>8,00</w:t>
              </w:r>
            </w:ins>
          </w:p>
        </w:tc>
        <w:tc>
          <w:tcPr>
            <w:tcW w:w="1134" w:type="dxa"/>
          </w:tcPr>
          <w:p w14:paraId="0CA9CBB0" w14:textId="77777777" w:rsidR="0064085F" w:rsidRPr="00D44BF3" w:rsidRDefault="0064085F" w:rsidP="00D824F9">
            <w:pPr>
              <w:autoSpaceDE w:val="0"/>
              <w:autoSpaceDN w:val="0"/>
              <w:adjustRightInd w:val="0"/>
              <w:rPr>
                <w:ins w:id="241" w:author="Author"/>
                <w:rFonts w:ascii="Times New Roman" w:hAnsi="Times New Roman" w:cs="Times New Roman"/>
                <w:color w:val="161614"/>
                <w:sz w:val="24"/>
                <w:szCs w:val="24"/>
                <w:lang w:val="en-GB"/>
              </w:rPr>
            </w:pPr>
            <w:ins w:id="242" w:author="Author">
              <w:r w:rsidRPr="00D44BF3">
                <w:rPr>
                  <w:rFonts w:ascii="Times New Roman" w:hAnsi="Times New Roman" w:cs="Times New Roman"/>
                  <w:color w:val="161614"/>
                  <w:sz w:val="24"/>
                  <w:szCs w:val="24"/>
                  <w:lang w:val="en-GB"/>
                </w:rPr>
                <w:t>6,47</w:t>
              </w:r>
            </w:ins>
          </w:p>
        </w:tc>
        <w:tc>
          <w:tcPr>
            <w:tcW w:w="1134" w:type="dxa"/>
          </w:tcPr>
          <w:p w14:paraId="68F7CE4A" w14:textId="77777777" w:rsidR="0064085F" w:rsidRPr="00D44BF3" w:rsidRDefault="0064085F" w:rsidP="00D824F9">
            <w:pPr>
              <w:autoSpaceDE w:val="0"/>
              <w:autoSpaceDN w:val="0"/>
              <w:adjustRightInd w:val="0"/>
              <w:rPr>
                <w:ins w:id="243" w:author="Author"/>
                <w:rFonts w:ascii="Times New Roman" w:hAnsi="Times New Roman" w:cs="Times New Roman"/>
                <w:color w:val="000000"/>
                <w:sz w:val="24"/>
                <w:szCs w:val="24"/>
                <w:lang w:val="en-GB"/>
              </w:rPr>
            </w:pPr>
            <w:ins w:id="244" w:author="Author">
              <w:r w:rsidRPr="00D44BF3">
                <w:rPr>
                  <w:rFonts w:ascii="Times New Roman" w:hAnsi="Times New Roman" w:cs="Times New Roman"/>
                  <w:color w:val="000000"/>
                  <w:sz w:val="24"/>
                  <w:szCs w:val="24"/>
                  <w:lang w:val="en-GB"/>
                </w:rPr>
                <w:t>14,18</w:t>
              </w:r>
            </w:ins>
          </w:p>
        </w:tc>
        <w:tc>
          <w:tcPr>
            <w:tcW w:w="2494" w:type="dxa"/>
          </w:tcPr>
          <w:p w14:paraId="05B1E54C" w14:textId="77777777" w:rsidR="0064085F" w:rsidRPr="00D44BF3" w:rsidRDefault="0064085F" w:rsidP="00D824F9">
            <w:pPr>
              <w:autoSpaceDE w:val="0"/>
              <w:autoSpaceDN w:val="0"/>
              <w:adjustRightInd w:val="0"/>
              <w:jc w:val="center"/>
              <w:rPr>
                <w:ins w:id="245" w:author="Author"/>
                <w:rFonts w:ascii="Times New Roman" w:hAnsi="Times New Roman" w:cs="Times New Roman"/>
                <w:color w:val="161614"/>
                <w:sz w:val="24"/>
                <w:szCs w:val="24"/>
                <w:lang w:val="en-GB"/>
              </w:rPr>
            </w:pPr>
            <w:ins w:id="246" w:author="Author">
              <w:r w:rsidRPr="00D44BF3">
                <w:rPr>
                  <w:rFonts w:ascii="Times New Roman" w:hAnsi="Times New Roman" w:cs="Times New Roman"/>
                  <w:color w:val="161614"/>
                  <w:sz w:val="24"/>
                  <w:szCs w:val="24"/>
                  <w:lang w:val="en-GB"/>
                </w:rPr>
                <w:t>6,5</w:t>
              </w:r>
            </w:ins>
          </w:p>
        </w:tc>
        <w:tc>
          <w:tcPr>
            <w:tcW w:w="1475" w:type="dxa"/>
          </w:tcPr>
          <w:p w14:paraId="14B6441E" w14:textId="77777777" w:rsidR="0064085F" w:rsidRPr="00D44BF3" w:rsidRDefault="0064085F" w:rsidP="00D824F9">
            <w:pPr>
              <w:autoSpaceDE w:val="0"/>
              <w:autoSpaceDN w:val="0"/>
              <w:adjustRightInd w:val="0"/>
              <w:rPr>
                <w:ins w:id="247" w:author="Author"/>
                <w:rFonts w:ascii="Times New Roman" w:hAnsi="Times New Roman" w:cs="Times New Roman"/>
                <w:color w:val="161614"/>
                <w:sz w:val="24"/>
                <w:szCs w:val="24"/>
                <w:lang w:val="en-GB"/>
              </w:rPr>
            </w:pPr>
            <w:ins w:id="248" w:author="Author">
              <w:r w:rsidRPr="00D44BF3">
                <w:rPr>
                  <w:rFonts w:ascii="Times New Roman" w:hAnsi="Times New Roman" w:cs="Times New Roman"/>
                  <w:color w:val="161614"/>
                  <w:sz w:val="24"/>
                  <w:szCs w:val="24"/>
                  <w:lang w:val="en-GB"/>
                </w:rPr>
                <w:t>0,32</w:t>
              </w:r>
            </w:ins>
          </w:p>
        </w:tc>
      </w:tr>
      <w:tr w:rsidR="0064085F" w:rsidRPr="00D44BF3" w14:paraId="6FEB16F9" w14:textId="77777777" w:rsidTr="00D824F9">
        <w:trPr>
          <w:ins w:id="249" w:author="Author"/>
        </w:trPr>
        <w:tc>
          <w:tcPr>
            <w:tcW w:w="1838" w:type="dxa"/>
          </w:tcPr>
          <w:p w14:paraId="0E0177F2" w14:textId="77777777" w:rsidR="0064085F" w:rsidRPr="00D44BF3" w:rsidRDefault="0064085F" w:rsidP="00D824F9">
            <w:pPr>
              <w:autoSpaceDE w:val="0"/>
              <w:autoSpaceDN w:val="0"/>
              <w:adjustRightInd w:val="0"/>
              <w:rPr>
                <w:ins w:id="250" w:author="Author"/>
                <w:rFonts w:ascii="Times New Roman" w:hAnsi="Times New Roman" w:cs="Times New Roman"/>
                <w:color w:val="161614"/>
                <w:sz w:val="24"/>
                <w:szCs w:val="24"/>
                <w:lang w:val="en-GB"/>
              </w:rPr>
            </w:pPr>
            <w:ins w:id="251" w:author="Author">
              <w:r w:rsidRPr="00D44BF3">
                <w:rPr>
                  <w:rFonts w:ascii="Times New Roman" w:hAnsi="Times New Roman" w:cs="Times New Roman"/>
                  <w:color w:val="161614"/>
                  <w:sz w:val="24"/>
                  <w:szCs w:val="24"/>
                  <w:lang w:val="en-GB"/>
                </w:rPr>
                <w:t>Blekinge</w:t>
              </w:r>
            </w:ins>
          </w:p>
        </w:tc>
        <w:tc>
          <w:tcPr>
            <w:tcW w:w="1134" w:type="dxa"/>
          </w:tcPr>
          <w:p w14:paraId="69633948" w14:textId="77777777" w:rsidR="0064085F" w:rsidRPr="00D44BF3" w:rsidRDefault="0064085F" w:rsidP="00D824F9">
            <w:pPr>
              <w:autoSpaceDE w:val="0"/>
              <w:autoSpaceDN w:val="0"/>
              <w:adjustRightInd w:val="0"/>
              <w:rPr>
                <w:ins w:id="252" w:author="Author"/>
                <w:rFonts w:ascii="Times New Roman" w:hAnsi="Times New Roman" w:cs="Times New Roman"/>
                <w:color w:val="000000"/>
                <w:sz w:val="24"/>
                <w:szCs w:val="24"/>
                <w:lang w:val="en-GB"/>
              </w:rPr>
            </w:pPr>
            <w:ins w:id="253" w:author="Author">
              <w:r w:rsidRPr="00D44BF3">
                <w:rPr>
                  <w:rFonts w:ascii="Times New Roman" w:hAnsi="Times New Roman" w:cs="Times New Roman"/>
                  <w:color w:val="000000"/>
                  <w:sz w:val="24"/>
                  <w:szCs w:val="24"/>
                  <w:lang w:val="en-GB"/>
                </w:rPr>
                <w:t>13,47</w:t>
              </w:r>
            </w:ins>
          </w:p>
        </w:tc>
        <w:tc>
          <w:tcPr>
            <w:tcW w:w="1134" w:type="dxa"/>
          </w:tcPr>
          <w:p w14:paraId="1E996C1B" w14:textId="77777777" w:rsidR="0064085F" w:rsidRPr="00D44BF3" w:rsidRDefault="0064085F" w:rsidP="00D824F9">
            <w:pPr>
              <w:autoSpaceDE w:val="0"/>
              <w:autoSpaceDN w:val="0"/>
              <w:adjustRightInd w:val="0"/>
              <w:rPr>
                <w:ins w:id="254" w:author="Author"/>
                <w:rFonts w:ascii="Times New Roman" w:hAnsi="Times New Roman" w:cs="Times New Roman"/>
                <w:color w:val="161614"/>
                <w:sz w:val="24"/>
                <w:szCs w:val="24"/>
                <w:lang w:val="en-GB"/>
              </w:rPr>
            </w:pPr>
            <w:ins w:id="255" w:author="Author">
              <w:r w:rsidRPr="00D44BF3">
                <w:rPr>
                  <w:rFonts w:ascii="Times New Roman" w:hAnsi="Times New Roman" w:cs="Times New Roman"/>
                  <w:color w:val="161614"/>
                  <w:sz w:val="24"/>
                  <w:szCs w:val="24"/>
                  <w:lang w:val="en-GB"/>
                </w:rPr>
                <w:t>14,16</w:t>
              </w:r>
            </w:ins>
          </w:p>
        </w:tc>
        <w:tc>
          <w:tcPr>
            <w:tcW w:w="1134" w:type="dxa"/>
          </w:tcPr>
          <w:p w14:paraId="7ED4FF54" w14:textId="77777777" w:rsidR="0064085F" w:rsidRPr="00D44BF3" w:rsidRDefault="0064085F" w:rsidP="00D824F9">
            <w:pPr>
              <w:autoSpaceDE w:val="0"/>
              <w:autoSpaceDN w:val="0"/>
              <w:adjustRightInd w:val="0"/>
              <w:rPr>
                <w:ins w:id="256" w:author="Author"/>
                <w:rFonts w:ascii="Times New Roman" w:hAnsi="Times New Roman" w:cs="Times New Roman"/>
                <w:color w:val="000000"/>
                <w:sz w:val="24"/>
                <w:szCs w:val="24"/>
                <w:lang w:val="en-GB"/>
              </w:rPr>
            </w:pPr>
            <w:ins w:id="257" w:author="Author">
              <w:r w:rsidRPr="00D44BF3">
                <w:rPr>
                  <w:rFonts w:ascii="Times New Roman" w:hAnsi="Times New Roman" w:cs="Times New Roman"/>
                  <w:color w:val="000000"/>
                  <w:sz w:val="24"/>
                  <w:szCs w:val="24"/>
                  <w:lang w:val="en-GB"/>
                </w:rPr>
                <w:t>17,00</w:t>
              </w:r>
            </w:ins>
          </w:p>
        </w:tc>
        <w:tc>
          <w:tcPr>
            <w:tcW w:w="2494" w:type="dxa"/>
          </w:tcPr>
          <w:p w14:paraId="4C542A35" w14:textId="77777777" w:rsidR="0064085F" w:rsidRPr="00D44BF3" w:rsidRDefault="0064085F" w:rsidP="00D824F9">
            <w:pPr>
              <w:autoSpaceDE w:val="0"/>
              <w:autoSpaceDN w:val="0"/>
              <w:adjustRightInd w:val="0"/>
              <w:jc w:val="center"/>
              <w:rPr>
                <w:ins w:id="258" w:author="Author"/>
                <w:rFonts w:ascii="Times New Roman" w:hAnsi="Times New Roman" w:cs="Times New Roman"/>
                <w:color w:val="161614"/>
                <w:sz w:val="24"/>
                <w:szCs w:val="24"/>
                <w:lang w:val="en-GB"/>
              </w:rPr>
            </w:pPr>
            <w:ins w:id="259" w:author="Author">
              <w:r w:rsidRPr="00D44BF3">
                <w:rPr>
                  <w:rFonts w:ascii="Times New Roman" w:hAnsi="Times New Roman" w:cs="Times New Roman"/>
                  <w:color w:val="161614"/>
                  <w:sz w:val="24"/>
                  <w:szCs w:val="24"/>
                  <w:lang w:val="en-GB"/>
                </w:rPr>
                <w:t>8,2</w:t>
              </w:r>
            </w:ins>
          </w:p>
        </w:tc>
        <w:tc>
          <w:tcPr>
            <w:tcW w:w="1475" w:type="dxa"/>
          </w:tcPr>
          <w:p w14:paraId="53E41449" w14:textId="77777777" w:rsidR="0064085F" w:rsidRPr="00D44BF3" w:rsidRDefault="0064085F" w:rsidP="00D824F9">
            <w:pPr>
              <w:autoSpaceDE w:val="0"/>
              <w:autoSpaceDN w:val="0"/>
              <w:adjustRightInd w:val="0"/>
              <w:rPr>
                <w:ins w:id="260" w:author="Author"/>
                <w:rFonts w:ascii="Times New Roman" w:hAnsi="Times New Roman" w:cs="Times New Roman"/>
                <w:color w:val="161614"/>
                <w:sz w:val="24"/>
                <w:szCs w:val="24"/>
                <w:lang w:val="en-GB"/>
              </w:rPr>
            </w:pPr>
            <w:ins w:id="261" w:author="Author">
              <w:r w:rsidRPr="00D44BF3">
                <w:rPr>
                  <w:rFonts w:ascii="Times New Roman" w:hAnsi="Times New Roman" w:cs="Times New Roman"/>
                  <w:color w:val="161614"/>
                  <w:sz w:val="24"/>
                  <w:szCs w:val="24"/>
                  <w:lang w:val="en-GB"/>
                </w:rPr>
                <w:t>&lt;0,05</w:t>
              </w:r>
            </w:ins>
          </w:p>
        </w:tc>
      </w:tr>
      <w:tr w:rsidR="0064085F" w:rsidRPr="00D44BF3" w14:paraId="7C17B003" w14:textId="77777777" w:rsidTr="00D824F9">
        <w:trPr>
          <w:ins w:id="262" w:author="Author"/>
        </w:trPr>
        <w:tc>
          <w:tcPr>
            <w:tcW w:w="1838" w:type="dxa"/>
          </w:tcPr>
          <w:p w14:paraId="28DD4239" w14:textId="77777777" w:rsidR="0064085F" w:rsidRPr="00D44BF3" w:rsidRDefault="0064085F" w:rsidP="00D824F9">
            <w:pPr>
              <w:autoSpaceDE w:val="0"/>
              <w:autoSpaceDN w:val="0"/>
              <w:adjustRightInd w:val="0"/>
              <w:rPr>
                <w:ins w:id="263" w:author="Author"/>
                <w:rFonts w:ascii="Times New Roman" w:hAnsi="Times New Roman" w:cs="Times New Roman"/>
                <w:color w:val="161614"/>
                <w:sz w:val="24"/>
                <w:szCs w:val="24"/>
                <w:lang w:val="en-GB"/>
              </w:rPr>
            </w:pPr>
            <w:ins w:id="264" w:author="Author">
              <w:r w:rsidRPr="00D44BF3">
                <w:rPr>
                  <w:rFonts w:ascii="Times New Roman" w:hAnsi="Times New Roman" w:cs="Times New Roman"/>
                  <w:color w:val="161614"/>
                  <w:sz w:val="24"/>
                  <w:szCs w:val="24"/>
                  <w:lang w:val="en-GB"/>
                </w:rPr>
                <w:lastRenderedPageBreak/>
                <w:t>Skåne</w:t>
              </w:r>
            </w:ins>
          </w:p>
        </w:tc>
        <w:tc>
          <w:tcPr>
            <w:tcW w:w="1134" w:type="dxa"/>
          </w:tcPr>
          <w:p w14:paraId="4B42509C" w14:textId="77777777" w:rsidR="0064085F" w:rsidRPr="00D44BF3" w:rsidRDefault="0064085F" w:rsidP="00D824F9">
            <w:pPr>
              <w:autoSpaceDE w:val="0"/>
              <w:autoSpaceDN w:val="0"/>
              <w:adjustRightInd w:val="0"/>
              <w:rPr>
                <w:ins w:id="265" w:author="Author"/>
                <w:rFonts w:ascii="Times New Roman" w:hAnsi="Times New Roman" w:cs="Times New Roman"/>
                <w:color w:val="000000"/>
                <w:sz w:val="24"/>
                <w:szCs w:val="24"/>
                <w:lang w:val="en-GB"/>
              </w:rPr>
            </w:pPr>
            <w:ins w:id="266" w:author="Author">
              <w:r w:rsidRPr="00D44BF3">
                <w:rPr>
                  <w:rFonts w:ascii="Times New Roman" w:hAnsi="Times New Roman" w:cs="Times New Roman"/>
                  <w:color w:val="000000"/>
                  <w:sz w:val="24"/>
                  <w:szCs w:val="24"/>
                  <w:lang w:val="en-GB"/>
                </w:rPr>
                <w:t>9,50</w:t>
              </w:r>
            </w:ins>
          </w:p>
        </w:tc>
        <w:tc>
          <w:tcPr>
            <w:tcW w:w="1134" w:type="dxa"/>
          </w:tcPr>
          <w:p w14:paraId="4A1B4A96" w14:textId="77777777" w:rsidR="0064085F" w:rsidRPr="00D44BF3" w:rsidRDefault="0064085F" w:rsidP="00D824F9">
            <w:pPr>
              <w:autoSpaceDE w:val="0"/>
              <w:autoSpaceDN w:val="0"/>
              <w:adjustRightInd w:val="0"/>
              <w:rPr>
                <w:ins w:id="267" w:author="Author"/>
                <w:rFonts w:ascii="Times New Roman" w:hAnsi="Times New Roman" w:cs="Times New Roman"/>
                <w:color w:val="161614"/>
                <w:sz w:val="24"/>
                <w:szCs w:val="24"/>
                <w:lang w:val="en-GB"/>
              </w:rPr>
            </w:pPr>
            <w:ins w:id="268" w:author="Author">
              <w:r w:rsidRPr="00D44BF3">
                <w:rPr>
                  <w:rFonts w:ascii="Times New Roman" w:hAnsi="Times New Roman" w:cs="Times New Roman"/>
                  <w:color w:val="161614"/>
                  <w:sz w:val="24"/>
                  <w:szCs w:val="24"/>
                  <w:lang w:val="en-GB"/>
                </w:rPr>
                <w:t>9,21</w:t>
              </w:r>
            </w:ins>
          </w:p>
        </w:tc>
        <w:tc>
          <w:tcPr>
            <w:tcW w:w="1134" w:type="dxa"/>
          </w:tcPr>
          <w:p w14:paraId="14093523" w14:textId="77777777" w:rsidR="0064085F" w:rsidRPr="00D44BF3" w:rsidRDefault="0064085F" w:rsidP="00D824F9">
            <w:pPr>
              <w:autoSpaceDE w:val="0"/>
              <w:autoSpaceDN w:val="0"/>
              <w:adjustRightInd w:val="0"/>
              <w:rPr>
                <w:ins w:id="269" w:author="Author"/>
                <w:rFonts w:ascii="Times New Roman" w:hAnsi="Times New Roman" w:cs="Times New Roman"/>
                <w:color w:val="000000"/>
                <w:sz w:val="24"/>
                <w:szCs w:val="24"/>
                <w:lang w:val="en-GB"/>
              </w:rPr>
            </w:pPr>
            <w:ins w:id="270" w:author="Author">
              <w:r w:rsidRPr="00D44BF3">
                <w:rPr>
                  <w:rFonts w:ascii="Times New Roman" w:hAnsi="Times New Roman" w:cs="Times New Roman"/>
                  <w:color w:val="000000"/>
                  <w:sz w:val="24"/>
                  <w:szCs w:val="24"/>
                  <w:lang w:val="en-GB"/>
                </w:rPr>
                <w:t>9,48</w:t>
              </w:r>
            </w:ins>
          </w:p>
        </w:tc>
        <w:tc>
          <w:tcPr>
            <w:tcW w:w="2494" w:type="dxa"/>
          </w:tcPr>
          <w:p w14:paraId="40482E9F" w14:textId="77777777" w:rsidR="0064085F" w:rsidRPr="00D44BF3" w:rsidRDefault="0064085F" w:rsidP="00D824F9">
            <w:pPr>
              <w:autoSpaceDE w:val="0"/>
              <w:autoSpaceDN w:val="0"/>
              <w:adjustRightInd w:val="0"/>
              <w:jc w:val="center"/>
              <w:rPr>
                <w:ins w:id="271" w:author="Author"/>
                <w:rFonts w:ascii="Times New Roman" w:hAnsi="Times New Roman" w:cs="Times New Roman"/>
                <w:color w:val="161614"/>
                <w:sz w:val="24"/>
                <w:szCs w:val="24"/>
                <w:lang w:val="en-GB"/>
              </w:rPr>
            </w:pPr>
            <w:ins w:id="272" w:author="Author">
              <w:r w:rsidRPr="00D44BF3">
                <w:rPr>
                  <w:rFonts w:ascii="Times New Roman" w:hAnsi="Times New Roman" w:cs="Times New Roman"/>
                  <w:color w:val="161614"/>
                  <w:sz w:val="24"/>
                  <w:szCs w:val="24"/>
                  <w:lang w:val="en-GB"/>
                </w:rPr>
                <w:t>-1,6</w:t>
              </w:r>
            </w:ins>
          </w:p>
        </w:tc>
        <w:tc>
          <w:tcPr>
            <w:tcW w:w="1475" w:type="dxa"/>
          </w:tcPr>
          <w:p w14:paraId="2C31585D" w14:textId="77777777" w:rsidR="0064085F" w:rsidRPr="00D44BF3" w:rsidRDefault="0064085F" w:rsidP="00D824F9">
            <w:pPr>
              <w:autoSpaceDE w:val="0"/>
              <w:autoSpaceDN w:val="0"/>
              <w:adjustRightInd w:val="0"/>
              <w:rPr>
                <w:ins w:id="273" w:author="Author"/>
                <w:rFonts w:ascii="Times New Roman" w:hAnsi="Times New Roman" w:cs="Times New Roman"/>
                <w:color w:val="161614"/>
                <w:sz w:val="24"/>
                <w:szCs w:val="24"/>
                <w:lang w:val="en-GB"/>
              </w:rPr>
            </w:pPr>
            <w:ins w:id="274" w:author="Author">
              <w:r w:rsidRPr="00D44BF3">
                <w:rPr>
                  <w:rFonts w:ascii="Times New Roman" w:hAnsi="Times New Roman" w:cs="Times New Roman"/>
                  <w:color w:val="161614"/>
                  <w:sz w:val="24"/>
                  <w:szCs w:val="24"/>
                  <w:lang w:val="en-GB"/>
                </w:rPr>
                <w:t>0,22</w:t>
              </w:r>
            </w:ins>
          </w:p>
        </w:tc>
      </w:tr>
      <w:tr w:rsidR="0064085F" w:rsidRPr="00D44BF3" w14:paraId="2DA5F596" w14:textId="77777777" w:rsidTr="00D824F9">
        <w:trPr>
          <w:ins w:id="275" w:author="Author"/>
        </w:trPr>
        <w:tc>
          <w:tcPr>
            <w:tcW w:w="1838" w:type="dxa"/>
          </w:tcPr>
          <w:p w14:paraId="33C86731" w14:textId="77777777" w:rsidR="0064085F" w:rsidRPr="00D44BF3" w:rsidRDefault="0064085F" w:rsidP="00D824F9">
            <w:pPr>
              <w:autoSpaceDE w:val="0"/>
              <w:autoSpaceDN w:val="0"/>
              <w:adjustRightInd w:val="0"/>
              <w:rPr>
                <w:ins w:id="276" w:author="Author"/>
                <w:rFonts w:ascii="Times New Roman" w:hAnsi="Times New Roman" w:cs="Times New Roman"/>
                <w:color w:val="161614"/>
                <w:sz w:val="24"/>
                <w:szCs w:val="24"/>
                <w:lang w:val="en-GB"/>
              </w:rPr>
            </w:pPr>
            <w:ins w:id="277" w:author="Author">
              <w:r w:rsidRPr="00D44BF3">
                <w:rPr>
                  <w:rFonts w:ascii="Times New Roman" w:hAnsi="Times New Roman" w:cs="Times New Roman"/>
                  <w:color w:val="161614"/>
                  <w:sz w:val="24"/>
                  <w:szCs w:val="24"/>
                  <w:lang w:val="en-GB"/>
                </w:rPr>
                <w:t>Halland</w:t>
              </w:r>
            </w:ins>
          </w:p>
        </w:tc>
        <w:tc>
          <w:tcPr>
            <w:tcW w:w="1134" w:type="dxa"/>
          </w:tcPr>
          <w:p w14:paraId="2A2B7F45" w14:textId="77777777" w:rsidR="0064085F" w:rsidRPr="00D44BF3" w:rsidRDefault="0064085F" w:rsidP="00D824F9">
            <w:pPr>
              <w:autoSpaceDE w:val="0"/>
              <w:autoSpaceDN w:val="0"/>
              <w:adjustRightInd w:val="0"/>
              <w:rPr>
                <w:ins w:id="278" w:author="Author"/>
                <w:rFonts w:ascii="Times New Roman" w:hAnsi="Times New Roman" w:cs="Times New Roman"/>
                <w:color w:val="000000"/>
                <w:sz w:val="24"/>
                <w:szCs w:val="24"/>
                <w:lang w:val="en-GB"/>
              </w:rPr>
            </w:pPr>
            <w:ins w:id="279" w:author="Author">
              <w:r w:rsidRPr="00D44BF3">
                <w:rPr>
                  <w:rFonts w:ascii="Times New Roman" w:hAnsi="Times New Roman" w:cs="Times New Roman"/>
                  <w:color w:val="000000"/>
                  <w:sz w:val="24"/>
                  <w:szCs w:val="24"/>
                  <w:lang w:val="en-GB"/>
                </w:rPr>
                <w:t>8,84</w:t>
              </w:r>
            </w:ins>
          </w:p>
        </w:tc>
        <w:tc>
          <w:tcPr>
            <w:tcW w:w="1134" w:type="dxa"/>
          </w:tcPr>
          <w:p w14:paraId="61BE43F2" w14:textId="77777777" w:rsidR="0064085F" w:rsidRPr="00D44BF3" w:rsidRDefault="0064085F" w:rsidP="00D824F9">
            <w:pPr>
              <w:autoSpaceDE w:val="0"/>
              <w:autoSpaceDN w:val="0"/>
              <w:adjustRightInd w:val="0"/>
              <w:rPr>
                <w:ins w:id="280" w:author="Author"/>
                <w:rFonts w:ascii="Times New Roman" w:hAnsi="Times New Roman" w:cs="Times New Roman"/>
                <w:color w:val="161614"/>
                <w:sz w:val="24"/>
                <w:szCs w:val="24"/>
                <w:lang w:val="en-GB"/>
              </w:rPr>
            </w:pPr>
            <w:ins w:id="281" w:author="Author">
              <w:r w:rsidRPr="00D44BF3">
                <w:rPr>
                  <w:rFonts w:ascii="Times New Roman" w:hAnsi="Times New Roman" w:cs="Times New Roman"/>
                  <w:color w:val="161614"/>
                  <w:sz w:val="24"/>
                  <w:szCs w:val="24"/>
                  <w:lang w:val="en-GB"/>
                </w:rPr>
                <w:t>10,78</w:t>
              </w:r>
            </w:ins>
          </w:p>
        </w:tc>
        <w:tc>
          <w:tcPr>
            <w:tcW w:w="1134" w:type="dxa"/>
          </w:tcPr>
          <w:p w14:paraId="5B417880" w14:textId="77777777" w:rsidR="0064085F" w:rsidRPr="00D44BF3" w:rsidRDefault="0064085F" w:rsidP="00D824F9">
            <w:pPr>
              <w:autoSpaceDE w:val="0"/>
              <w:autoSpaceDN w:val="0"/>
              <w:adjustRightInd w:val="0"/>
              <w:rPr>
                <w:ins w:id="282" w:author="Author"/>
                <w:rFonts w:ascii="Times New Roman" w:hAnsi="Times New Roman" w:cs="Times New Roman"/>
                <w:color w:val="000000"/>
                <w:sz w:val="24"/>
                <w:szCs w:val="24"/>
                <w:lang w:val="en-GB"/>
              </w:rPr>
            </w:pPr>
            <w:ins w:id="283" w:author="Author">
              <w:r w:rsidRPr="00D44BF3">
                <w:rPr>
                  <w:rFonts w:ascii="Times New Roman" w:hAnsi="Times New Roman" w:cs="Times New Roman"/>
                  <w:color w:val="000000"/>
                  <w:sz w:val="24"/>
                  <w:szCs w:val="24"/>
                  <w:lang w:val="en-GB"/>
                </w:rPr>
                <w:t>11,47</w:t>
              </w:r>
            </w:ins>
          </w:p>
        </w:tc>
        <w:tc>
          <w:tcPr>
            <w:tcW w:w="2494" w:type="dxa"/>
          </w:tcPr>
          <w:p w14:paraId="79B89B51" w14:textId="77777777" w:rsidR="0064085F" w:rsidRPr="00D44BF3" w:rsidRDefault="0064085F" w:rsidP="00D824F9">
            <w:pPr>
              <w:autoSpaceDE w:val="0"/>
              <w:autoSpaceDN w:val="0"/>
              <w:adjustRightInd w:val="0"/>
              <w:jc w:val="center"/>
              <w:rPr>
                <w:ins w:id="284" w:author="Author"/>
                <w:rFonts w:ascii="Times New Roman" w:hAnsi="Times New Roman" w:cs="Times New Roman"/>
                <w:color w:val="161614"/>
                <w:sz w:val="24"/>
                <w:szCs w:val="24"/>
                <w:lang w:val="en-GB"/>
              </w:rPr>
            </w:pPr>
            <w:ins w:id="285" w:author="Author">
              <w:r w:rsidRPr="00D44BF3">
                <w:rPr>
                  <w:rFonts w:ascii="Times New Roman" w:hAnsi="Times New Roman" w:cs="Times New Roman"/>
                  <w:color w:val="161614"/>
                  <w:sz w:val="24"/>
                  <w:szCs w:val="24"/>
                  <w:lang w:val="en-GB"/>
                </w:rPr>
                <w:t>7,4</w:t>
              </w:r>
            </w:ins>
          </w:p>
        </w:tc>
        <w:tc>
          <w:tcPr>
            <w:tcW w:w="1475" w:type="dxa"/>
          </w:tcPr>
          <w:p w14:paraId="3A2B63F1" w14:textId="77777777" w:rsidR="0064085F" w:rsidRPr="00D44BF3" w:rsidRDefault="0064085F" w:rsidP="00D824F9">
            <w:pPr>
              <w:autoSpaceDE w:val="0"/>
              <w:autoSpaceDN w:val="0"/>
              <w:adjustRightInd w:val="0"/>
              <w:rPr>
                <w:ins w:id="286" w:author="Author"/>
                <w:rFonts w:ascii="Times New Roman" w:hAnsi="Times New Roman" w:cs="Times New Roman"/>
                <w:color w:val="161614"/>
                <w:sz w:val="24"/>
                <w:szCs w:val="24"/>
                <w:lang w:val="en-GB"/>
              </w:rPr>
            </w:pPr>
            <w:ins w:id="287" w:author="Author">
              <w:r w:rsidRPr="00D44BF3">
                <w:rPr>
                  <w:rFonts w:ascii="Times New Roman" w:hAnsi="Times New Roman" w:cs="Times New Roman"/>
                  <w:color w:val="161614"/>
                  <w:sz w:val="24"/>
                  <w:szCs w:val="24"/>
                  <w:lang w:val="en-GB"/>
                </w:rPr>
                <w:t>0,04</w:t>
              </w:r>
            </w:ins>
          </w:p>
        </w:tc>
      </w:tr>
      <w:tr w:rsidR="0064085F" w:rsidRPr="00D44BF3" w14:paraId="28FE873B" w14:textId="77777777" w:rsidTr="00D824F9">
        <w:trPr>
          <w:ins w:id="288" w:author="Author"/>
        </w:trPr>
        <w:tc>
          <w:tcPr>
            <w:tcW w:w="1838" w:type="dxa"/>
          </w:tcPr>
          <w:p w14:paraId="52CB3795" w14:textId="77777777" w:rsidR="0064085F" w:rsidRPr="00D44BF3" w:rsidRDefault="0064085F" w:rsidP="00D824F9">
            <w:pPr>
              <w:autoSpaceDE w:val="0"/>
              <w:autoSpaceDN w:val="0"/>
              <w:adjustRightInd w:val="0"/>
              <w:rPr>
                <w:ins w:id="289" w:author="Author"/>
                <w:rFonts w:ascii="Times New Roman" w:hAnsi="Times New Roman" w:cs="Times New Roman"/>
                <w:color w:val="161614"/>
                <w:sz w:val="24"/>
                <w:szCs w:val="24"/>
                <w:lang w:val="en-GB"/>
              </w:rPr>
            </w:pPr>
            <w:ins w:id="290" w:author="Author">
              <w:r w:rsidRPr="00D44BF3">
                <w:rPr>
                  <w:rFonts w:ascii="Times New Roman" w:hAnsi="Times New Roman" w:cs="Times New Roman"/>
                  <w:color w:val="161614"/>
                  <w:sz w:val="24"/>
                  <w:szCs w:val="24"/>
                  <w:lang w:val="en-GB"/>
                </w:rPr>
                <w:t>Västra Götaland</w:t>
              </w:r>
            </w:ins>
          </w:p>
        </w:tc>
        <w:tc>
          <w:tcPr>
            <w:tcW w:w="1134" w:type="dxa"/>
          </w:tcPr>
          <w:p w14:paraId="592042E4" w14:textId="77777777" w:rsidR="0064085F" w:rsidRPr="00D44BF3" w:rsidRDefault="0064085F" w:rsidP="00D824F9">
            <w:pPr>
              <w:autoSpaceDE w:val="0"/>
              <w:autoSpaceDN w:val="0"/>
              <w:adjustRightInd w:val="0"/>
              <w:rPr>
                <w:ins w:id="291" w:author="Author"/>
                <w:rFonts w:ascii="Times New Roman" w:hAnsi="Times New Roman" w:cs="Times New Roman"/>
                <w:color w:val="000000"/>
                <w:sz w:val="24"/>
                <w:szCs w:val="24"/>
                <w:lang w:val="en-GB"/>
              </w:rPr>
            </w:pPr>
            <w:ins w:id="292" w:author="Author">
              <w:r w:rsidRPr="00D44BF3">
                <w:rPr>
                  <w:rFonts w:ascii="Times New Roman" w:hAnsi="Times New Roman" w:cs="Times New Roman"/>
                  <w:color w:val="000000"/>
                  <w:sz w:val="24"/>
                  <w:szCs w:val="24"/>
                  <w:lang w:val="en-GB"/>
                </w:rPr>
                <w:t>8,96</w:t>
              </w:r>
            </w:ins>
          </w:p>
        </w:tc>
        <w:tc>
          <w:tcPr>
            <w:tcW w:w="1134" w:type="dxa"/>
          </w:tcPr>
          <w:p w14:paraId="45B31705" w14:textId="77777777" w:rsidR="0064085F" w:rsidRPr="00D44BF3" w:rsidRDefault="0064085F" w:rsidP="00D824F9">
            <w:pPr>
              <w:autoSpaceDE w:val="0"/>
              <w:autoSpaceDN w:val="0"/>
              <w:adjustRightInd w:val="0"/>
              <w:rPr>
                <w:ins w:id="293" w:author="Author"/>
                <w:rFonts w:ascii="Times New Roman" w:hAnsi="Times New Roman" w:cs="Times New Roman"/>
                <w:color w:val="161614"/>
                <w:sz w:val="24"/>
                <w:szCs w:val="24"/>
                <w:lang w:val="en-GB"/>
              </w:rPr>
            </w:pPr>
            <w:ins w:id="294" w:author="Author">
              <w:r w:rsidRPr="00D44BF3">
                <w:rPr>
                  <w:rFonts w:ascii="Times New Roman" w:hAnsi="Times New Roman" w:cs="Times New Roman"/>
                  <w:color w:val="161614"/>
                  <w:sz w:val="24"/>
                  <w:szCs w:val="24"/>
                  <w:lang w:val="en-GB"/>
                </w:rPr>
                <w:t>7,98</w:t>
              </w:r>
            </w:ins>
          </w:p>
        </w:tc>
        <w:tc>
          <w:tcPr>
            <w:tcW w:w="1134" w:type="dxa"/>
          </w:tcPr>
          <w:p w14:paraId="0286EDC4" w14:textId="77777777" w:rsidR="0064085F" w:rsidRPr="00D44BF3" w:rsidRDefault="0064085F" w:rsidP="00D824F9">
            <w:pPr>
              <w:autoSpaceDE w:val="0"/>
              <w:autoSpaceDN w:val="0"/>
              <w:adjustRightInd w:val="0"/>
              <w:rPr>
                <w:ins w:id="295" w:author="Author"/>
                <w:rFonts w:ascii="Times New Roman" w:hAnsi="Times New Roman" w:cs="Times New Roman"/>
                <w:color w:val="000000"/>
                <w:sz w:val="24"/>
                <w:szCs w:val="24"/>
                <w:lang w:val="en-GB"/>
              </w:rPr>
            </w:pPr>
            <w:ins w:id="296" w:author="Author">
              <w:r w:rsidRPr="00D44BF3">
                <w:rPr>
                  <w:rFonts w:ascii="Times New Roman" w:hAnsi="Times New Roman" w:cs="Times New Roman"/>
                  <w:color w:val="000000"/>
                  <w:sz w:val="24"/>
                  <w:szCs w:val="24"/>
                  <w:lang w:val="en-GB"/>
                </w:rPr>
                <w:t>11,04</w:t>
              </w:r>
            </w:ins>
          </w:p>
        </w:tc>
        <w:tc>
          <w:tcPr>
            <w:tcW w:w="2494" w:type="dxa"/>
          </w:tcPr>
          <w:p w14:paraId="0D5C2E9B" w14:textId="77777777" w:rsidR="0064085F" w:rsidRPr="00D44BF3" w:rsidRDefault="0064085F" w:rsidP="00D824F9">
            <w:pPr>
              <w:autoSpaceDE w:val="0"/>
              <w:autoSpaceDN w:val="0"/>
              <w:adjustRightInd w:val="0"/>
              <w:jc w:val="center"/>
              <w:rPr>
                <w:ins w:id="297" w:author="Author"/>
                <w:rFonts w:ascii="Times New Roman" w:hAnsi="Times New Roman" w:cs="Times New Roman"/>
                <w:color w:val="161614"/>
                <w:sz w:val="24"/>
                <w:szCs w:val="24"/>
                <w:lang w:val="en-GB"/>
              </w:rPr>
            </w:pPr>
            <w:ins w:id="298" w:author="Author">
              <w:r w:rsidRPr="00D44BF3">
                <w:rPr>
                  <w:rFonts w:ascii="Times New Roman" w:hAnsi="Times New Roman" w:cs="Times New Roman"/>
                  <w:color w:val="161614"/>
                  <w:sz w:val="24"/>
                  <w:szCs w:val="24"/>
                  <w:lang w:val="en-GB"/>
                </w:rPr>
                <w:t>1,4</w:t>
              </w:r>
            </w:ins>
          </w:p>
        </w:tc>
        <w:tc>
          <w:tcPr>
            <w:tcW w:w="1475" w:type="dxa"/>
          </w:tcPr>
          <w:p w14:paraId="24749ED8" w14:textId="77777777" w:rsidR="0064085F" w:rsidRPr="00D44BF3" w:rsidRDefault="0064085F" w:rsidP="00D824F9">
            <w:pPr>
              <w:autoSpaceDE w:val="0"/>
              <w:autoSpaceDN w:val="0"/>
              <w:adjustRightInd w:val="0"/>
              <w:rPr>
                <w:ins w:id="299" w:author="Author"/>
                <w:rFonts w:ascii="Times New Roman" w:hAnsi="Times New Roman" w:cs="Times New Roman"/>
                <w:color w:val="161614"/>
                <w:sz w:val="24"/>
                <w:szCs w:val="24"/>
                <w:lang w:val="en-GB"/>
              </w:rPr>
            </w:pPr>
            <w:ins w:id="300" w:author="Author">
              <w:r w:rsidRPr="00D44BF3">
                <w:rPr>
                  <w:rFonts w:ascii="Times New Roman" w:hAnsi="Times New Roman" w:cs="Times New Roman"/>
                  <w:color w:val="161614"/>
                  <w:sz w:val="24"/>
                  <w:szCs w:val="24"/>
                  <w:lang w:val="en-GB"/>
                </w:rPr>
                <w:t>0,55</w:t>
              </w:r>
            </w:ins>
          </w:p>
        </w:tc>
      </w:tr>
      <w:tr w:rsidR="0064085F" w:rsidRPr="00D44BF3" w14:paraId="49517E92" w14:textId="77777777" w:rsidTr="00D824F9">
        <w:trPr>
          <w:ins w:id="301" w:author="Author"/>
        </w:trPr>
        <w:tc>
          <w:tcPr>
            <w:tcW w:w="1838" w:type="dxa"/>
          </w:tcPr>
          <w:p w14:paraId="4796B634" w14:textId="77777777" w:rsidR="0064085F" w:rsidRPr="00D44BF3" w:rsidRDefault="0064085F" w:rsidP="00D824F9">
            <w:pPr>
              <w:autoSpaceDE w:val="0"/>
              <w:autoSpaceDN w:val="0"/>
              <w:adjustRightInd w:val="0"/>
              <w:rPr>
                <w:ins w:id="302" w:author="Author"/>
                <w:rFonts w:ascii="Times New Roman" w:hAnsi="Times New Roman" w:cs="Times New Roman"/>
                <w:color w:val="161614"/>
                <w:sz w:val="24"/>
                <w:szCs w:val="24"/>
                <w:lang w:val="en-GB"/>
              </w:rPr>
            </w:pPr>
            <w:ins w:id="303" w:author="Author">
              <w:r w:rsidRPr="00D44BF3">
                <w:rPr>
                  <w:rFonts w:ascii="Times New Roman" w:hAnsi="Times New Roman" w:cs="Times New Roman"/>
                  <w:color w:val="161614"/>
                  <w:sz w:val="24"/>
                  <w:szCs w:val="24"/>
                  <w:lang w:val="en-GB"/>
                </w:rPr>
                <w:t>Värmland</w:t>
              </w:r>
            </w:ins>
          </w:p>
        </w:tc>
        <w:tc>
          <w:tcPr>
            <w:tcW w:w="1134" w:type="dxa"/>
          </w:tcPr>
          <w:p w14:paraId="7BD8C593" w14:textId="77777777" w:rsidR="0064085F" w:rsidRPr="00D44BF3" w:rsidRDefault="0064085F" w:rsidP="00D824F9">
            <w:pPr>
              <w:autoSpaceDE w:val="0"/>
              <w:autoSpaceDN w:val="0"/>
              <w:adjustRightInd w:val="0"/>
              <w:rPr>
                <w:ins w:id="304" w:author="Author"/>
                <w:rFonts w:ascii="Times New Roman" w:hAnsi="Times New Roman" w:cs="Times New Roman"/>
                <w:color w:val="000000"/>
                <w:sz w:val="24"/>
                <w:szCs w:val="24"/>
                <w:lang w:val="en-GB"/>
              </w:rPr>
            </w:pPr>
            <w:ins w:id="305" w:author="Author">
              <w:r w:rsidRPr="00D44BF3">
                <w:rPr>
                  <w:rFonts w:ascii="Times New Roman" w:hAnsi="Times New Roman" w:cs="Times New Roman"/>
                  <w:color w:val="000000"/>
                  <w:sz w:val="24"/>
                  <w:szCs w:val="24"/>
                  <w:lang w:val="en-GB"/>
                </w:rPr>
                <w:t>6,81</w:t>
              </w:r>
            </w:ins>
          </w:p>
        </w:tc>
        <w:tc>
          <w:tcPr>
            <w:tcW w:w="1134" w:type="dxa"/>
          </w:tcPr>
          <w:p w14:paraId="46208CB1" w14:textId="77777777" w:rsidR="0064085F" w:rsidRPr="00D44BF3" w:rsidRDefault="0064085F" w:rsidP="00D824F9">
            <w:pPr>
              <w:autoSpaceDE w:val="0"/>
              <w:autoSpaceDN w:val="0"/>
              <w:adjustRightInd w:val="0"/>
              <w:rPr>
                <w:ins w:id="306" w:author="Author"/>
                <w:rFonts w:ascii="Times New Roman" w:hAnsi="Times New Roman" w:cs="Times New Roman"/>
                <w:color w:val="161614"/>
                <w:sz w:val="24"/>
                <w:szCs w:val="24"/>
                <w:lang w:val="en-GB"/>
              </w:rPr>
            </w:pPr>
            <w:ins w:id="307" w:author="Author">
              <w:r w:rsidRPr="00D44BF3">
                <w:rPr>
                  <w:rFonts w:ascii="Times New Roman" w:hAnsi="Times New Roman" w:cs="Times New Roman"/>
                  <w:color w:val="161614"/>
                  <w:sz w:val="24"/>
                  <w:szCs w:val="24"/>
                  <w:lang w:val="en-GB"/>
                </w:rPr>
                <w:t>9,23</w:t>
              </w:r>
            </w:ins>
          </w:p>
        </w:tc>
        <w:tc>
          <w:tcPr>
            <w:tcW w:w="1134" w:type="dxa"/>
          </w:tcPr>
          <w:p w14:paraId="69C2388B" w14:textId="77777777" w:rsidR="0064085F" w:rsidRPr="00D44BF3" w:rsidRDefault="0064085F" w:rsidP="00D824F9">
            <w:pPr>
              <w:autoSpaceDE w:val="0"/>
              <w:autoSpaceDN w:val="0"/>
              <w:adjustRightInd w:val="0"/>
              <w:rPr>
                <w:ins w:id="308" w:author="Author"/>
                <w:rFonts w:ascii="Times New Roman" w:hAnsi="Times New Roman" w:cs="Times New Roman"/>
                <w:color w:val="000000"/>
                <w:sz w:val="24"/>
                <w:szCs w:val="24"/>
                <w:lang w:val="en-GB"/>
              </w:rPr>
            </w:pPr>
            <w:ins w:id="309" w:author="Author">
              <w:r w:rsidRPr="00D44BF3">
                <w:rPr>
                  <w:rFonts w:ascii="Times New Roman" w:hAnsi="Times New Roman" w:cs="Times New Roman"/>
                  <w:color w:val="000000"/>
                  <w:sz w:val="24"/>
                  <w:szCs w:val="24"/>
                  <w:lang w:val="en-GB"/>
                </w:rPr>
                <w:t>13,61</w:t>
              </w:r>
            </w:ins>
          </w:p>
        </w:tc>
        <w:tc>
          <w:tcPr>
            <w:tcW w:w="2494" w:type="dxa"/>
          </w:tcPr>
          <w:p w14:paraId="5B0008F5" w14:textId="77777777" w:rsidR="0064085F" w:rsidRPr="00D44BF3" w:rsidRDefault="0064085F" w:rsidP="00D824F9">
            <w:pPr>
              <w:autoSpaceDE w:val="0"/>
              <w:autoSpaceDN w:val="0"/>
              <w:adjustRightInd w:val="0"/>
              <w:jc w:val="center"/>
              <w:rPr>
                <w:ins w:id="310" w:author="Author"/>
                <w:rFonts w:ascii="Times New Roman" w:hAnsi="Times New Roman" w:cs="Times New Roman"/>
                <w:color w:val="161614"/>
                <w:sz w:val="24"/>
                <w:szCs w:val="24"/>
                <w:lang w:val="en-GB"/>
              </w:rPr>
            </w:pPr>
            <w:ins w:id="311" w:author="Author">
              <w:r w:rsidRPr="00D44BF3">
                <w:rPr>
                  <w:rFonts w:ascii="Times New Roman" w:hAnsi="Times New Roman" w:cs="Times New Roman"/>
                  <w:color w:val="161614"/>
                  <w:sz w:val="24"/>
                  <w:szCs w:val="24"/>
                  <w:lang w:val="en-GB"/>
                </w:rPr>
                <w:t>8,1</w:t>
              </w:r>
            </w:ins>
          </w:p>
        </w:tc>
        <w:tc>
          <w:tcPr>
            <w:tcW w:w="1475" w:type="dxa"/>
          </w:tcPr>
          <w:p w14:paraId="2B647E64" w14:textId="77777777" w:rsidR="0064085F" w:rsidRPr="00D44BF3" w:rsidRDefault="0064085F" w:rsidP="00D824F9">
            <w:pPr>
              <w:autoSpaceDE w:val="0"/>
              <w:autoSpaceDN w:val="0"/>
              <w:adjustRightInd w:val="0"/>
              <w:rPr>
                <w:ins w:id="312" w:author="Author"/>
                <w:rFonts w:ascii="Times New Roman" w:hAnsi="Times New Roman" w:cs="Times New Roman"/>
                <w:color w:val="161614"/>
                <w:sz w:val="24"/>
                <w:szCs w:val="24"/>
                <w:lang w:val="en-GB"/>
              </w:rPr>
            </w:pPr>
            <w:ins w:id="313" w:author="Author">
              <w:r w:rsidRPr="00D44BF3">
                <w:rPr>
                  <w:rFonts w:ascii="Times New Roman" w:hAnsi="Times New Roman" w:cs="Times New Roman"/>
                  <w:color w:val="161614"/>
                  <w:sz w:val="24"/>
                  <w:szCs w:val="24"/>
                  <w:lang w:val="en-GB"/>
                </w:rPr>
                <w:t>&lt;0,01</w:t>
              </w:r>
            </w:ins>
          </w:p>
        </w:tc>
      </w:tr>
      <w:tr w:rsidR="0064085F" w:rsidRPr="00D44BF3" w14:paraId="3423714F" w14:textId="77777777" w:rsidTr="00D824F9">
        <w:trPr>
          <w:ins w:id="314" w:author="Author"/>
        </w:trPr>
        <w:tc>
          <w:tcPr>
            <w:tcW w:w="1838" w:type="dxa"/>
          </w:tcPr>
          <w:p w14:paraId="56718260" w14:textId="77777777" w:rsidR="0064085F" w:rsidRPr="00D44BF3" w:rsidRDefault="0064085F" w:rsidP="00D824F9">
            <w:pPr>
              <w:autoSpaceDE w:val="0"/>
              <w:autoSpaceDN w:val="0"/>
              <w:adjustRightInd w:val="0"/>
              <w:rPr>
                <w:ins w:id="315" w:author="Author"/>
                <w:rFonts w:ascii="Times New Roman" w:hAnsi="Times New Roman" w:cs="Times New Roman"/>
                <w:color w:val="161614"/>
                <w:sz w:val="24"/>
                <w:szCs w:val="24"/>
                <w:lang w:val="en-GB"/>
              </w:rPr>
            </w:pPr>
            <w:ins w:id="316" w:author="Author">
              <w:r w:rsidRPr="00D44BF3">
                <w:rPr>
                  <w:rFonts w:ascii="Times New Roman" w:hAnsi="Times New Roman" w:cs="Times New Roman"/>
                  <w:color w:val="161614"/>
                  <w:sz w:val="24"/>
                  <w:szCs w:val="24"/>
                  <w:lang w:val="en-GB"/>
                </w:rPr>
                <w:t>Örebro</w:t>
              </w:r>
            </w:ins>
          </w:p>
        </w:tc>
        <w:tc>
          <w:tcPr>
            <w:tcW w:w="1134" w:type="dxa"/>
          </w:tcPr>
          <w:p w14:paraId="5BA386D2" w14:textId="77777777" w:rsidR="0064085F" w:rsidRPr="00D44BF3" w:rsidRDefault="0064085F" w:rsidP="00D824F9">
            <w:pPr>
              <w:autoSpaceDE w:val="0"/>
              <w:autoSpaceDN w:val="0"/>
              <w:adjustRightInd w:val="0"/>
              <w:rPr>
                <w:ins w:id="317" w:author="Author"/>
                <w:rFonts w:ascii="Times New Roman" w:hAnsi="Times New Roman" w:cs="Times New Roman"/>
                <w:color w:val="000000"/>
                <w:sz w:val="24"/>
                <w:szCs w:val="24"/>
                <w:lang w:val="en-GB"/>
              </w:rPr>
            </w:pPr>
            <w:ins w:id="318" w:author="Author">
              <w:r w:rsidRPr="00D44BF3">
                <w:rPr>
                  <w:rFonts w:ascii="Times New Roman" w:hAnsi="Times New Roman" w:cs="Times New Roman"/>
                  <w:color w:val="000000"/>
                  <w:sz w:val="24"/>
                  <w:szCs w:val="24"/>
                  <w:lang w:val="en-GB"/>
                </w:rPr>
                <w:t>8,22</w:t>
              </w:r>
            </w:ins>
          </w:p>
        </w:tc>
        <w:tc>
          <w:tcPr>
            <w:tcW w:w="1134" w:type="dxa"/>
          </w:tcPr>
          <w:p w14:paraId="2B782059" w14:textId="77777777" w:rsidR="0064085F" w:rsidRPr="00D44BF3" w:rsidRDefault="0064085F" w:rsidP="00D824F9">
            <w:pPr>
              <w:autoSpaceDE w:val="0"/>
              <w:autoSpaceDN w:val="0"/>
              <w:adjustRightInd w:val="0"/>
              <w:rPr>
                <w:ins w:id="319" w:author="Author"/>
                <w:rFonts w:ascii="Times New Roman" w:hAnsi="Times New Roman" w:cs="Times New Roman"/>
                <w:color w:val="000000"/>
                <w:sz w:val="24"/>
                <w:szCs w:val="24"/>
                <w:lang w:val="en-GB"/>
              </w:rPr>
            </w:pPr>
            <w:ins w:id="320" w:author="Author">
              <w:r w:rsidRPr="00D44BF3">
                <w:rPr>
                  <w:rFonts w:ascii="Times New Roman" w:hAnsi="Times New Roman" w:cs="Times New Roman"/>
                  <w:color w:val="000000"/>
                  <w:sz w:val="24"/>
                  <w:szCs w:val="24"/>
                  <w:lang w:val="en-GB"/>
                </w:rPr>
                <w:t>9,51</w:t>
              </w:r>
            </w:ins>
          </w:p>
        </w:tc>
        <w:tc>
          <w:tcPr>
            <w:tcW w:w="1134" w:type="dxa"/>
          </w:tcPr>
          <w:p w14:paraId="3A7DCC0D" w14:textId="77777777" w:rsidR="0064085F" w:rsidRPr="00D44BF3" w:rsidRDefault="0064085F" w:rsidP="00D824F9">
            <w:pPr>
              <w:autoSpaceDE w:val="0"/>
              <w:autoSpaceDN w:val="0"/>
              <w:adjustRightInd w:val="0"/>
              <w:rPr>
                <w:ins w:id="321" w:author="Author"/>
                <w:rFonts w:ascii="Times New Roman" w:hAnsi="Times New Roman" w:cs="Times New Roman"/>
                <w:color w:val="161614"/>
                <w:sz w:val="24"/>
                <w:szCs w:val="24"/>
                <w:lang w:val="en-GB"/>
              </w:rPr>
            </w:pPr>
            <w:ins w:id="322" w:author="Author">
              <w:r w:rsidRPr="00D44BF3">
                <w:rPr>
                  <w:rFonts w:ascii="Times New Roman" w:hAnsi="Times New Roman" w:cs="Times New Roman"/>
                  <w:color w:val="161614"/>
                  <w:sz w:val="24"/>
                  <w:szCs w:val="24"/>
                  <w:lang w:val="en-GB"/>
                </w:rPr>
                <w:t>12,29</w:t>
              </w:r>
            </w:ins>
          </w:p>
        </w:tc>
        <w:tc>
          <w:tcPr>
            <w:tcW w:w="2494" w:type="dxa"/>
          </w:tcPr>
          <w:p w14:paraId="0709E0C6" w14:textId="77777777" w:rsidR="0064085F" w:rsidRPr="00D44BF3" w:rsidRDefault="0064085F" w:rsidP="00D824F9">
            <w:pPr>
              <w:autoSpaceDE w:val="0"/>
              <w:autoSpaceDN w:val="0"/>
              <w:adjustRightInd w:val="0"/>
              <w:jc w:val="center"/>
              <w:rPr>
                <w:ins w:id="323" w:author="Author"/>
                <w:rFonts w:ascii="Times New Roman" w:hAnsi="Times New Roman" w:cs="Times New Roman"/>
                <w:color w:val="161614"/>
                <w:sz w:val="24"/>
                <w:szCs w:val="24"/>
                <w:lang w:val="en-GB"/>
              </w:rPr>
            </w:pPr>
            <w:ins w:id="324" w:author="Author">
              <w:r w:rsidRPr="00D44BF3">
                <w:rPr>
                  <w:rFonts w:ascii="Times New Roman" w:hAnsi="Times New Roman" w:cs="Times New Roman"/>
                  <w:color w:val="161614"/>
                  <w:sz w:val="24"/>
                  <w:szCs w:val="24"/>
                  <w:lang w:val="en-GB"/>
                </w:rPr>
                <w:t>8,3</w:t>
              </w:r>
            </w:ins>
          </w:p>
        </w:tc>
        <w:tc>
          <w:tcPr>
            <w:tcW w:w="1475" w:type="dxa"/>
          </w:tcPr>
          <w:p w14:paraId="2100BB70" w14:textId="77777777" w:rsidR="0064085F" w:rsidRPr="00D44BF3" w:rsidRDefault="0064085F" w:rsidP="00D824F9">
            <w:pPr>
              <w:autoSpaceDE w:val="0"/>
              <w:autoSpaceDN w:val="0"/>
              <w:adjustRightInd w:val="0"/>
              <w:rPr>
                <w:ins w:id="325" w:author="Author"/>
                <w:rFonts w:ascii="Times New Roman" w:hAnsi="Times New Roman" w:cs="Times New Roman"/>
                <w:color w:val="161614"/>
                <w:sz w:val="24"/>
                <w:szCs w:val="24"/>
                <w:lang w:val="en-GB"/>
              </w:rPr>
            </w:pPr>
            <w:ins w:id="326" w:author="Author">
              <w:r w:rsidRPr="00D44BF3">
                <w:rPr>
                  <w:rFonts w:ascii="Times New Roman" w:hAnsi="Times New Roman" w:cs="Times New Roman"/>
                  <w:color w:val="161614"/>
                  <w:sz w:val="24"/>
                  <w:szCs w:val="24"/>
                  <w:lang w:val="en-GB"/>
                </w:rPr>
                <w:t>&lt;0,05</w:t>
              </w:r>
            </w:ins>
          </w:p>
        </w:tc>
      </w:tr>
      <w:tr w:rsidR="0064085F" w:rsidRPr="00D44BF3" w14:paraId="68EF518B" w14:textId="77777777" w:rsidTr="00D824F9">
        <w:trPr>
          <w:ins w:id="327" w:author="Author"/>
        </w:trPr>
        <w:tc>
          <w:tcPr>
            <w:tcW w:w="1838" w:type="dxa"/>
          </w:tcPr>
          <w:p w14:paraId="4EBEB153" w14:textId="77777777" w:rsidR="0064085F" w:rsidRPr="00D44BF3" w:rsidRDefault="0064085F" w:rsidP="00D824F9">
            <w:pPr>
              <w:autoSpaceDE w:val="0"/>
              <w:autoSpaceDN w:val="0"/>
              <w:adjustRightInd w:val="0"/>
              <w:rPr>
                <w:ins w:id="328" w:author="Author"/>
                <w:rFonts w:ascii="Times New Roman" w:hAnsi="Times New Roman" w:cs="Times New Roman"/>
                <w:color w:val="161614"/>
                <w:sz w:val="24"/>
                <w:szCs w:val="24"/>
                <w:lang w:val="en-GB"/>
              </w:rPr>
            </w:pPr>
            <w:ins w:id="329" w:author="Author">
              <w:r w:rsidRPr="00D44BF3">
                <w:rPr>
                  <w:rFonts w:ascii="Times New Roman" w:hAnsi="Times New Roman" w:cs="Times New Roman"/>
                  <w:color w:val="161614"/>
                  <w:sz w:val="24"/>
                  <w:szCs w:val="24"/>
                  <w:lang w:val="en-GB"/>
                </w:rPr>
                <w:t>Västmanland</w:t>
              </w:r>
            </w:ins>
          </w:p>
        </w:tc>
        <w:tc>
          <w:tcPr>
            <w:tcW w:w="1134" w:type="dxa"/>
          </w:tcPr>
          <w:p w14:paraId="04A59DE4" w14:textId="77777777" w:rsidR="0064085F" w:rsidRPr="00D44BF3" w:rsidRDefault="0064085F" w:rsidP="00D824F9">
            <w:pPr>
              <w:autoSpaceDE w:val="0"/>
              <w:autoSpaceDN w:val="0"/>
              <w:adjustRightInd w:val="0"/>
              <w:rPr>
                <w:ins w:id="330" w:author="Author"/>
                <w:rFonts w:ascii="Times New Roman" w:hAnsi="Times New Roman" w:cs="Times New Roman"/>
                <w:color w:val="000000"/>
                <w:sz w:val="24"/>
                <w:szCs w:val="24"/>
                <w:lang w:val="en-GB"/>
              </w:rPr>
            </w:pPr>
            <w:ins w:id="331" w:author="Author">
              <w:r w:rsidRPr="00D44BF3">
                <w:rPr>
                  <w:rFonts w:ascii="Times New Roman" w:hAnsi="Times New Roman" w:cs="Times New Roman"/>
                  <w:color w:val="000000"/>
                  <w:sz w:val="24"/>
                  <w:szCs w:val="24"/>
                  <w:lang w:val="en-GB"/>
                </w:rPr>
                <w:t>9,19</w:t>
              </w:r>
            </w:ins>
          </w:p>
        </w:tc>
        <w:tc>
          <w:tcPr>
            <w:tcW w:w="1134" w:type="dxa"/>
          </w:tcPr>
          <w:p w14:paraId="60A6D40C" w14:textId="77777777" w:rsidR="0064085F" w:rsidRPr="00D44BF3" w:rsidRDefault="0064085F" w:rsidP="00D824F9">
            <w:pPr>
              <w:autoSpaceDE w:val="0"/>
              <w:autoSpaceDN w:val="0"/>
              <w:adjustRightInd w:val="0"/>
              <w:rPr>
                <w:ins w:id="332" w:author="Author"/>
                <w:rFonts w:ascii="Times New Roman" w:hAnsi="Times New Roman" w:cs="Times New Roman"/>
                <w:color w:val="161614"/>
                <w:sz w:val="24"/>
                <w:szCs w:val="24"/>
                <w:lang w:val="en-GB"/>
              </w:rPr>
            </w:pPr>
            <w:ins w:id="333" w:author="Author">
              <w:r w:rsidRPr="00D44BF3">
                <w:rPr>
                  <w:rFonts w:ascii="Times New Roman" w:hAnsi="Times New Roman" w:cs="Times New Roman"/>
                  <w:color w:val="161614"/>
                  <w:sz w:val="24"/>
                  <w:szCs w:val="24"/>
                  <w:lang w:val="en-GB"/>
                </w:rPr>
                <w:t>10,60</w:t>
              </w:r>
            </w:ins>
          </w:p>
        </w:tc>
        <w:tc>
          <w:tcPr>
            <w:tcW w:w="1134" w:type="dxa"/>
          </w:tcPr>
          <w:p w14:paraId="7B21AE3E" w14:textId="77777777" w:rsidR="0064085F" w:rsidRPr="00D44BF3" w:rsidRDefault="0064085F" w:rsidP="00D824F9">
            <w:pPr>
              <w:autoSpaceDE w:val="0"/>
              <w:autoSpaceDN w:val="0"/>
              <w:adjustRightInd w:val="0"/>
              <w:rPr>
                <w:ins w:id="334" w:author="Author"/>
                <w:rFonts w:ascii="Times New Roman" w:hAnsi="Times New Roman" w:cs="Times New Roman"/>
                <w:color w:val="000000"/>
                <w:sz w:val="24"/>
                <w:szCs w:val="24"/>
                <w:lang w:val="en-GB"/>
              </w:rPr>
            </w:pPr>
            <w:ins w:id="335" w:author="Author">
              <w:r w:rsidRPr="00D44BF3">
                <w:rPr>
                  <w:rFonts w:ascii="Times New Roman" w:hAnsi="Times New Roman" w:cs="Times New Roman"/>
                  <w:color w:val="000000"/>
                  <w:sz w:val="24"/>
                  <w:szCs w:val="24"/>
                  <w:lang w:val="en-GB"/>
                </w:rPr>
                <w:t>11,31</w:t>
              </w:r>
            </w:ins>
          </w:p>
        </w:tc>
        <w:tc>
          <w:tcPr>
            <w:tcW w:w="2494" w:type="dxa"/>
          </w:tcPr>
          <w:p w14:paraId="56267137" w14:textId="77777777" w:rsidR="0064085F" w:rsidRPr="00D44BF3" w:rsidRDefault="0064085F" w:rsidP="00D824F9">
            <w:pPr>
              <w:autoSpaceDE w:val="0"/>
              <w:autoSpaceDN w:val="0"/>
              <w:adjustRightInd w:val="0"/>
              <w:jc w:val="center"/>
              <w:rPr>
                <w:ins w:id="336" w:author="Author"/>
                <w:rFonts w:ascii="Times New Roman" w:hAnsi="Times New Roman" w:cs="Times New Roman"/>
                <w:color w:val="161614"/>
                <w:sz w:val="24"/>
                <w:szCs w:val="24"/>
                <w:lang w:val="en-GB"/>
              </w:rPr>
            </w:pPr>
            <w:ins w:id="337" w:author="Author">
              <w:r w:rsidRPr="00D44BF3">
                <w:rPr>
                  <w:rFonts w:ascii="Times New Roman" w:hAnsi="Times New Roman" w:cs="Times New Roman"/>
                  <w:color w:val="161614"/>
                  <w:sz w:val="24"/>
                  <w:szCs w:val="24"/>
                  <w:lang w:val="en-GB"/>
                </w:rPr>
                <w:t>4,1</w:t>
              </w:r>
            </w:ins>
          </w:p>
        </w:tc>
        <w:tc>
          <w:tcPr>
            <w:tcW w:w="1475" w:type="dxa"/>
          </w:tcPr>
          <w:p w14:paraId="1BD22C04" w14:textId="77777777" w:rsidR="0064085F" w:rsidRPr="00D44BF3" w:rsidRDefault="0064085F" w:rsidP="00D824F9">
            <w:pPr>
              <w:autoSpaceDE w:val="0"/>
              <w:autoSpaceDN w:val="0"/>
              <w:adjustRightInd w:val="0"/>
              <w:rPr>
                <w:ins w:id="338" w:author="Author"/>
                <w:rFonts w:ascii="Times New Roman" w:hAnsi="Times New Roman" w:cs="Times New Roman"/>
                <w:color w:val="161614"/>
                <w:sz w:val="24"/>
                <w:szCs w:val="24"/>
                <w:lang w:val="en-GB"/>
              </w:rPr>
            </w:pPr>
            <w:ins w:id="339" w:author="Author">
              <w:r w:rsidRPr="00D44BF3">
                <w:rPr>
                  <w:rFonts w:ascii="Times New Roman" w:hAnsi="Times New Roman" w:cs="Times New Roman"/>
                  <w:color w:val="161614"/>
                  <w:sz w:val="24"/>
                  <w:szCs w:val="24"/>
                  <w:lang w:val="en-GB"/>
                </w:rPr>
                <w:t>0,07</w:t>
              </w:r>
            </w:ins>
          </w:p>
        </w:tc>
      </w:tr>
      <w:tr w:rsidR="0064085F" w:rsidRPr="00D44BF3" w14:paraId="1D6F5908" w14:textId="77777777" w:rsidTr="00D824F9">
        <w:trPr>
          <w:ins w:id="340" w:author="Author"/>
        </w:trPr>
        <w:tc>
          <w:tcPr>
            <w:tcW w:w="1838" w:type="dxa"/>
          </w:tcPr>
          <w:p w14:paraId="40183543" w14:textId="77777777" w:rsidR="0064085F" w:rsidRPr="00D44BF3" w:rsidRDefault="0064085F" w:rsidP="00D824F9">
            <w:pPr>
              <w:autoSpaceDE w:val="0"/>
              <w:autoSpaceDN w:val="0"/>
              <w:adjustRightInd w:val="0"/>
              <w:rPr>
                <w:ins w:id="341" w:author="Author"/>
                <w:rFonts w:ascii="Times New Roman" w:hAnsi="Times New Roman" w:cs="Times New Roman"/>
                <w:color w:val="161614"/>
                <w:sz w:val="24"/>
                <w:szCs w:val="24"/>
                <w:lang w:val="en-GB"/>
              </w:rPr>
            </w:pPr>
            <w:ins w:id="342" w:author="Author">
              <w:r w:rsidRPr="00D44BF3">
                <w:rPr>
                  <w:rFonts w:ascii="Times New Roman" w:hAnsi="Times New Roman" w:cs="Times New Roman"/>
                  <w:color w:val="161614"/>
                  <w:sz w:val="24"/>
                  <w:szCs w:val="24"/>
                  <w:lang w:val="en-GB"/>
                </w:rPr>
                <w:t>Dalarna</w:t>
              </w:r>
            </w:ins>
          </w:p>
        </w:tc>
        <w:tc>
          <w:tcPr>
            <w:tcW w:w="1134" w:type="dxa"/>
          </w:tcPr>
          <w:p w14:paraId="7BC0172A" w14:textId="77777777" w:rsidR="0064085F" w:rsidRPr="00D44BF3" w:rsidRDefault="0064085F" w:rsidP="00D824F9">
            <w:pPr>
              <w:autoSpaceDE w:val="0"/>
              <w:autoSpaceDN w:val="0"/>
              <w:adjustRightInd w:val="0"/>
              <w:rPr>
                <w:ins w:id="343" w:author="Author"/>
                <w:rFonts w:ascii="Times New Roman" w:hAnsi="Times New Roman" w:cs="Times New Roman"/>
                <w:color w:val="000000"/>
                <w:sz w:val="24"/>
                <w:szCs w:val="24"/>
                <w:lang w:val="en-GB"/>
              </w:rPr>
            </w:pPr>
            <w:ins w:id="344" w:author="Author">
              <w:r w:rsidRPr="00D44BF3">
                <w:rPr>
                  <w:rFonts w:ascii="Times New Roman" w:hAnsi="Times New Roman" w:cs="Times New Roman"/>
                  <w:color w:val="000000"/>
                  <w:sz w:val="24"/>
                  <w:szCs w:val="24"/>
                  <w:lang w:val="en-GB"/>
                </w:rPr>
                <w:t>8,08</w:t>
              </w:r>
            </w:ins>
          </w:p>
        </w:tc>
        <w:tc>
          <w:tcPr>
            <w:tcW w:w="1134" w:type="dxa"/>
          </w:tcPr>
          <w:p w14:paraId="13459F92" w14:textId="77777777" w:rsidR="0064085F" w:rsidRPr="00D44BF3" w:rsidRDefault="0064085F" w:rsidP="00D824F9">
            <w:pPr>
              <w:autoSpaceDE w:val="0"/>
              <w:autoSpaceDN w:val="0"/>
              <w:adjustRightInd w:val="0"/>
              <w:rPr>
                <w:ins w:id="345" w:author="Author"/>
                <w:rFonts w:ascii="Times New Roman" w:hAnsi="Times New Roman" w:cs="Times New Roman"/>
                <w:color w:val="161614"/>
                <w:sz w:val="24"/>
                <w:szCs w:val="24"/>
                <w:lang w:val="en-GB"/>
              </w:rPr>
            </w:pPr>
            <w:ins w:id="346" w:author="Author">
              <w:r w:rsidRPr="00D44BF3">
                <w:rPr>
                  <w:rFonts w:ascii="Times New Roman" w:hAnsi="Times New Roman" w:cs="Times New Roman"/>
                  <w:color w:val="161614"/>
                  <w:sz w:val="24"/>
                  <w:szCs w:val="24"/>
                  <w:lang w:val="en-GB"/>
                </w:rPr>
                <w:t>8,70</w:t>
              </w:r>
            </w:ins>
          </w:p>
        </w:tc>
        <w:tc>
          <w:tcPr>
            <w:tcW w:w="1134" w:type="dxa"/>
          </w:tcPr>
          <w:p w14:paraId="71075A82" w14:textId="77777777" w:rsidR="0064085F" w:rsidRPr="00D44BF3" w:rsidRDefault="0064085F" w:rsidP="00D824F9">
            <w:pPr>
              <w:autoSpaceDE w:val="0"/>
              <w:autoSpaceDN w:val="0"/>
              <w:adjustRightInd w:val="0"/>
              <w:rPr>
                <w:ins w:id="347" w:author="Author"/>
                <w:rFonts w:ascii="Times New Roman" w:hAnsi="Times New Roman" w:cs="Times New Roman"/>
                <w:color w:val="000000"/>
                <w:sz w:val="24"/>
                <w:szCs w:val="24"/>
                <w:lang w:val="en-GB"/>
              </w:rPr>
            </w:pPr>
            <w:ins w:id="348" w:author="Author">
              <w:r w:rsidRPr="00D44BF3">
                <w:rPr>
                  <w:rFonts w:ascii="Times New Roman" w:hAnsi="Times New Roman" w:cs="Times New Roman"/>
                  <w:color w:val="000000"/>
                  <w:sz w:val="24"/>
                  <w:szCs w:val="24"/>
                  <w:lang w:val="en-GB"/>
                </w:rPr>
                <w:t>13,93</w:t>
              </w:r>
            </w:ins>
          </w:p>
        </w:tc>
        <w:tc>
          <w:tcPr>
            <w:tcW w:w="2494" w:type="dxa"/>
          </w:tcPr>
          <w:p w14:paraId="42282F74" w14:textId="77777777" w:rsidR="0064085F" w:rsidRPr="00D44BF3" w:rsidRDefault="0064085F" w:rsidP="00D824F9">
            <w:pPr>
              <w:autoSpaceDE w:val="0"/>
              <w:autoSpaceDN w:val="0"/>
              <w:adjustRightInd w:val="0"/>
              <w:jc w:val="center"/>
              <w:rPr>
                <w:ins w:id="349" w:author="Author"/>
                <w:rFonts w:ascii="Times New Roman" w:hAnsi="Times New Roman" w:cs="Times New Roman"/>
                <w:color w:val="161614"/>
                <w:sz w:val="24"/>
                <w:szCs w:val="24"/>
                <w:lang w:val="en-GB"/>
              </w:rPr>
            </w:pPr>
            <w:ins w:id="350" w:author="Author">
              <w:r w:rsidRPr="00D44BF3">
                <w:rPr>
                  <w:rFonts w:ascii="Times New Roman" w:hAnsi="Times New Roman" w:cs="Times New Roman"/>
                  <w:color w:val="161614"/>
                  <w:sz w:val="24"/>
                  <w:szCs w:val="24"/>
                  <w:lang w:val="en-GB"/>
                </w:rPr>
                <w:t>7,8</w:t>
              </w:r>
            </w:ins>
          </w:p>
        </w:tc>
        <w:tc>
          <w:tcPr>
            <w:tcW w:w="1475" w:type="dxa"/>
          </w:tcPr>
          <w:p w14:paraId="1AB1434B" w14:textId="77777777" w:rsidR="0064085F" w:rsidRPr="00D44BF3" w:rsidRDefault="0064085F" w:rsidP="00D824F9">
            <w:pPr>
              <w:autoSpaceDE w:val="0"/>
              <w:autoSpaceDN w:val="0"/>
              <w:adjustRightInd w:val="0"/>
              <w:rPr>
                <w:ins w:id="351" w:author="Author"/>
                <w:rFonts w:ascii="Times New Roman" w:hAnsi="Times New Roman" w:cs="Times New Roman"/>
                <w:color w:val="161614"/>
                <w:sz w:val="24"/>
                <w:szCs w:val="24"/>
                <w:lang w:val="en-GB"/>
              </w:rPr>
            </w:pPr>
            <w:ins w:id="352" w:author="Author">
              <w:r w:rsidRPr="00D44BF3">
                <w:rPr>
                  <w:rFonts w:ascii="Times New Roman" w:hAnsi="Times New Roman" w:cs="Times New Roman"/>
                  <w:color w:val="161614"/>
                  <w:sz w:val="24"/>
                  <w:szCs w:val="24"/>
                  <w:lang w:val="en-GB"/>
                </w:rPr>
                <w:t>0,01</w:t>
              </w:r>
            </w:ins>
          </w:p>
        </w:tc>
      </w:tr>
      <w:tr w:rsidR="0064085F" w:rsidRPr="00D44BF3" w14:paraId="53D82FD1" w14:textId="77777777" w:rsidTr="00D824F9">
        <w:trPr>
          <w:ins w:id="353" w:author="Author"/>
        </w:trPr>
        <w:tc>
          <w:tcPr>
            <w:tcW w:w="1838" w:type="dxa"/>
          </w:tcPr>
          <w:p w14:paraId="53B75801" w14:textId="77777777" w:rsidR="0064085F" w:rsidRPr="00D44BF3" w:rsidRDefault="0064085F" w:rsidP="00D824F9">
            <w:pPr>
              <w:autoSpaceDE w:val="0"/>
              <w:autoSpaceDN w:val="0"/>
              <w:adjustRightInd w:val="0"/>
              <w:rPr>
                <w:ins w:id="354" w:author="Author"/>
                <w:rFonts w:ascii="Times New Roman" w:hAnsi="Times New Roman" w:cs="Times New Roman"/>
                <w:color w:val="161614"/>
                <w:sz w:val="24"/>
                <w:szCs w:val="24"/>
                <w:lang w:val="en-GB"/>
              </w:rPr>
            </w:pPr>
            <w:ins w:id="355" w:author="Author">
              <w:r w:rsidRPr="00D44BF3">
                <w:rPr>
                  <w:rFonts w:ascii="Times New Roman" w:hAnsi="Times New Roman" w:cs="Times New Roman"/>
                  <w:color w:val="161614"/>
                  <w:sz w:val="24"/>
                  <w:szCs w:val="24"/>
                  <w:lang w:val="en-GB"/>
                </w:rPr>
                <w:t>Gävleborg</w:t>
              </w:r>
            </w:ins>
          </w:p>
        </w:tc>
        <w:tc>
          <w:tcPr>
            <w:tcW w:w="1134" w:type="dxa"/>
          </w:tcPr>
          <w:p w14:paraId="3BB7FEDF" w14:textId="77777777" w:rsidR="0064085F" w:rsidRPr="00D44BF3" w:rsidRDefault="0064085F" w:rsidP="00D824F9">
            <w:pPr>
              <w:autoSpaceDE w:val="0"/>
              <w:autoSpaceDN w:val="0"/>
              <w:adjustRightInd w:val="0"/>
              <w:rPr>
                <w:ins w:id="356" w:author="Author"/>
                <w:rFonts w:ascii="Times New Roman" w:hAnsi="Times New Roman" w:cs="Times New Roman"/>
                <w:color w:val="000000"/>
                <w:sz w:val="24"/>
                <w:szCs w:val="24"/>
                <w:lang w:val="en-GB"/>
              </w:rPr>
            </w:pPr>
            <w:ins w:id="357" w:author="Author">
              <w:r w:rsidRPr="00D44BF3">
                <w:rPr>
                  <w:rFonts w:ascii="Times New Roman" w:hAnsi="Times New Roman" w:cs="Times New Roman"/>
                  <w:color w:val="000000"/>
                  <w:sz w:val="24"/>
                  <w:szCs w:val="24"/>
                  <w:lang w:val="en-GB"/>
                </w:rPr>
                <w:t>11,68</w:t>
              </w:r>
            </w:ins>
          </w:p>
        </w:tc>
        <w:tc>
          <w:tcPr>
            <w:tcW w:w="1134" w:type="dxa"/>
          </w:tcPr>
          <w:p w14:paraId="1CB9890E" w14:textId="77777777" w:rsidR="0064085F" w:rsidRPr="00D44BF3" w:rsidRDefault="0064085F" w:rsidP="00D824F9">
            <w:pPr>
              <w:autoSpaceDE w:val="0"/>
              <w:autoSpaceDN w:val="0"/>
              <w:adjustRightInd w:val="0"/>
              <w:rPr>
                <w:ins w:id="358" w:author="Author"/>
                <w:rFonts w:ascii="Times New Roman" w:hAnsi="Times New Roman" w:cs="Times New Roman"/>
                <w:color w:val="161614"/>
                <w:sz w:val="24"/>
                <w:szCs w:val="24"/>
                <w:lang w:val="en-GB"/>
              </w:rPr>
            </w:pPr>
            <w:ins w:id="359" w:author="Author">
              <w:r w:rsidRPr="00D44BF3">
                <w:rPr>
                  <w:rFonts w:ascii="Times New Roman" w:hAnsi="Times New Roman" w:cs="Times New Roman"/>
                  <w:color w:val="161614"/>
                  <w:sz w:val="24"/>
                  <w:szCs w:val="24"/>
                  <w:lang w:val="en-GB"/>
                </w:rPr>
                <w:t>11,04</w:t>
              </w:r>
            </w:ins>
          </w:p>
        </w:tc>
        <w:tc>
          <w:tcPr>
            <w:tcW w:w="1134" w:type="dxa"/>
          </w:tcPr>
          <w:p w14:paraId="14CBA1F9" w14:textId="77777777" w:rsidR="0064085F" w:rsidRPr="00D44BF3" w:rsidRDefault="0064085F" w:rsidP="00D824F9">
            <w:pPr>
              <w:autoSpaceDE w:val="0"/>
              <w:autoSpaceDN w:val="0"/>
              <w:adjustRightInd w:val="0"/>
              <w:rPr>
                <w:ins w:id="360" w:author="Author"/>
                <w:rFonts w:ascii="Times New Roman" w:hAnsi="Times New Roman" w:cs="Times New Roman"/>
                <w:color w:val="000000"/>
                <w:sz w:val="24"/>
                <w:szCs w:val="24"/>
                <w:lang w:val="en-GB"/>
              </w:rPr>
            </w:pPr>
            <w:ins w:id="361" w:author="Author">
              <w:r w:rsidRPr="00D44BF3">
                <w:rPr>
                  <w:rFonts w:ascii="Times New Roman" w:hAnsi="Times New Roman" w:cs="Times New Roman"/>
                  <w:color w:val="000000"/>
                  <w:sz w:val="24"/>
                  <w:szCs w:val="24"/>
                  <w:lang w:val="en-GB"/>
                </w:rPr>
                <w:t>14,28</w:t>
              </w:r>
            </w:ins>
          </w:p>
        </w:tc>
        <w:tc>
          <w:tcPr>
            <w:tcW w:w="2494" w:type="dxa"/>
          </w:tcPr>
          <w:p w14:paraId="631196A9" w14:textId="77777777" w:rsidR="0064085F" w:rsidRPr="00D44BF3" w:rsidRDefault="0064085F" w:rsidP="00D824F9">
            <w:pPr>
              <w:autoSpaceDE w:val="0"/>
              <w:autoSpaceDN w:val="0"/>
              <w:adjustRightInd w:val="0"/>
              <w:jc w:val="center"/>
              <w:rPr>
                <w:ins w:id="362" w:author="Author"/>
                <w:rFonts w:ascii="Times New Roman" w:hAnsi="Times New Roman" w:cs="Times New Roman"/>
                <w:color w:val="161614"/>
                <w:sz w:val="24"/>
                <w:szCs w:val="24"/>
                <w:lang w:val="en-GB"/>
              </w:rPr>
            </w:pPr>
            <w:ins w:id="363" w:author="Author">
              <w:r w:rsidRPr="00D44BF3">
                <w:rPr>
                  <w:rFonts w:ascii="Times New Roman" w:hAnsi="Times New Roman" w:cs="Times New Roman"/>
                  <w:color w:val="161614"/>
                  <w:sz w:val="24"/>
                  <w:szCs w:val="24"/>
                  <w:lang w:val="en-GB"/>
                </w:rPr>
                <w:t>1,9</w:t>
              </w:r>
            </w:ins>
          </w:p>
        </w:tc>
        <w:tc>
          <w:tcPr>
            <w:tcW w:w="1475" w:type="dxa"/>
          </w:tcPr>
          <w:p w14:paraId="34CDBCFE" w14:textId="77777777" w:rsidR="0064085F" w:rsidRPr="00D44BF3" w:rsidRDefault="0064085F" w:rsidP="00D824F9">
            <w:pPr>
              <w:autoSpaceDE w:val="0"/>
              <w:autoSpaceDN w:val="0"/>
              <w:adjustRightInd w:val="0"/>
              <w:rPr>
                <w:ins w:id="364" w:author="Author"/>
                <w:rFonts w:ascii="Times New Roman" w:hAnsi="Times New Roman" w:cs="Times New Roman"/>
                <w:color w:val="161614"/>
                <w:sz w:val="24"/>
                <w:szCs w:val="24"/>
                <w:lang w:val="en-GB"/>
              </w:rPr>
            </w:pPr>
            <w:ins w:id="365" w:author="Author">
              <w:r w:rsidRPr="00D44BF3">
                <w:rPr>
                  <w:rFonts w:ascii="Times New Roman" w:hAnsi="Times New Roman" w:cs="Times New Roman"/>
                  <w:color w:val="161614"/>
                  <w:sz w:val="24"/>
                  <w:szCs w:val="24"/>
                  <w:lang w:val="en-GB"/>
                </w:rPr>
                <w:t>0,24</w:t>
              </w:r>
            </w:ins>
          </w:p>
        </w:tc>
      </w:tr>
      <w:tr w:rsidR="0064085F" w:rsidRPr="00D44BF3" w14:paraId="05C092FD" w14:textId="77777777" w:rsidTr="00D824F9">
        <w:trPr>
          <w:ins w:id="366" w:author="Author"/>
        </w:trPr>
        <w:tc>
          <w:tcPr>
            <w:tcW w:w="1838" w:type="dxa"/>
          </w:tcPr>
          <w:p w14:paraId="27AF5312" w14:textId="77777777" w:rsidR="0064085F" w:rsidRPr="00D44BF3" w:rsidRDefault="0064085F" w:rsidP="00D824F9">
            <w:pPr>
              <w:autoSpaceDE w:val="0"/>
              <w:autoSpaceDN w:val="0"/>
              <w:adjustRightInd w:val="0"/>
              <w:rPr>
                <w:ins w:id="367" w:author="Author"/>
                <w:rFonts w:ascii="Times New Roman" w:hAnsi="Times New Roman" w:cs="Times New Roman"/>
                <w:color w:val="161614"/>
                <w:sz w:val="24"/>
                <w:szCs w:val="24"/>
                <w:lang w:val="en-GB"/>
              </w:rPr>
            </w:pPr>
            <w:ins w:id="368" w:author="Author">
              <w:r w:rsidRPr="00D44BF3">
                <w:rPr>
                  <w:rFonts w:ascii="Times New Roman" w:hAnsi="Times New Roman" w:cs="Times New Roman"/>
                  <w:color w:val="161614"/>
                  <w:sz w:val="24"/>
                  <w:szCs w:val="24"/>
                  <w:lang w:val="en-GB"/>
                </w:rPr>
                <w:t>Västernorrland</w:t>
              </w:r>
            </w:ins>
          </w:p>
        </w:tc>
        <w:tc>
          <w:tcPr>
            <w:tcW w:w="1134" w:type="dxa"/>
          </w:tcPr>
          <w:p w14:paraId="0C12B3D5" w14:textId="77777777" w:rsidR="0064085F" w:rsidRPr="00D44BF3" w:rsidRDefault="0064085F" w:rsidP="00D824F9">
            <w:pPr>
              <w:autoSpaceDE w:val="0"/>
              <w:autoSpaceDN w:val="0"/>
              <w:adjustRightInd w:val="0"/>
              <w:rPr>
                <w:ins w:id="369" w:author="Author"/>
                <w:rFonts w:ascii="Times New Roman" w:hAnsi="Times New Roman" w:cs="Times New Roman"/>
                <w:color w:val="000000"/>
                <w:sz w:val="24"/>
                <w:szCs w:val="24"/>
                <w:lang w:val="en-GB"/>
              </w:rPr>
            </w:pPr>
            <w:ins w:id="370" w:author="Author">
              <w:r w:rsidRPr="00D44BF3">
                <w:rPr>
                  <w:rFonts w:ascii="Times New Roman" w:hAnsi="Times New Roman" w:cs="Times New Roman"/>
                  <w:color w:val="000000"/>
                  <w:sz w:val="24"/>
                  <w:szCs w:val="24"/>
                  <w:lang w:val="en-GB"/>
                </w:rPr>
                <w:t>7,61</w:t>
              </w:r>
            </w:ins>
          </w:p>
        </w:tc>
        <w:tc>
          <w:tcPr>
            <w:tcW w:w="1134" w:type="dxa"/>
          </w:tcPr>
          <w:p w14:paraId="4489A122" w14:textId="77777777" w:rsidR="0064085F" w:rsidRPr="00D44BF3" w:rsidRDefault="0064085F" w:rsidP="00D824F9">
            <w:pPr>
              <w:autoSpaceDE w:val="0"/>
              <w:autoSpaceDN w:val="0"/>
              <w:adjustRightInd w:val="0"/>
              <w:rPr>
                <w:ins w:id="371" w:author="Author"/>
                <w:rFonts w:ascii="Times New Roman" w:hAnsi="Times New Roman" w:cs="Times New Roman"/>
                <w:color w:val="161614"/>
                <w:sz w:val="24"/>
                <w:szCs w:val="24"/>
                <w:lang w:val="en-GB"/>
              </w:rPr>
            </w:pPr>
            <w:ins w:id="372" w:author="Author">
              <w:r w:rsidRPr="00D44BF3">
                <w:rPr>
                  <w:rFonts w:ascii="Times New Roman" w:hAnsi="Times New Roman" w:cs="Times New Roman"/>
                  <w:color w:val="161614"/>
                  <w:sz w:val="24"/>
                  <w:szCs w:val="24"/>
                  <w:lang w:val="en-GB"/>
                </w:rPr>
                <w:t>5,57</w:t>
              </w:r>
            </w:ins>
          </w:p>
        </w:tc>
        <w:tc>
          <w:tcPr>
            <w:tcW w:w="1134" w:type="dxa"/>
          </w:tcPr>
          <w:p w14:paraId="6EF77C60" w14:textId="77777777" w:rsidR="0064085F" w:rsidRPr="00D44BF3" w:rsidRDefault="0064085F" w:rsidP="00D824F9">
            <w:pPr>
              <w:autoSpaceDE w:val="0"/>
              <w:autoSpaceDN w:val="0"/>
              <w:adjustRightInd w:val="0"/>
              <w:rPr>
                <w:ins w:id="373" w:author="Author"/>
                <w:rFonts w:ascii="Times New Roman" w:hAnsi="Times New Roman" w:cs="Times New Roman"/>
                <w:color w:val="000000"/>
                <w:sz w:val="24"/>
                <w:szCs w:val="24"/>
                <w:lang w:val="en-GB"/>
              </w:rPr>
            </w:pPr>
            <w:ins w:id="374" w:author="Author">
              <w:r w:rsidRPr="00D44BF3">
                <w:rPr>
                  <w:rFonts w:ascii="Times New Roman" w:hAnsi="Times New Roman" w:cs="Times New Roman"/>
                  <w:color w:val="000000"/>
                  <w:sz w:val="24"/>
                  <w:szCs w:val="24"/>
                  <w:lang w:val="en-GB"/>
                </w:rPr>
                <w:t>11,59</w:t>
              </w:r>
            </w:ins>
          </w:p>
        </w:tc>
        <w:tc>
          <w:tcPr>
            <w:tcW w:w="2494" w:type="dxa"/>
          </w:tcPr>
          <w:p w14:paraId="276B65B7" w14:textId="77777777" w:rsidR="0064085F" w:rsidRPr="00D44BF3" w:rsidRDefault="0064085F" w:rsidP="00D824F9">
            <w:pPr>
              <w:autoSpaceDE w:val="0"/>
              <w:autoSpaceDN w:val="0"/>
              <w:adjustRightInd w:val="0"/>
              <w:jc w:val="center"/>
              <w:rPr>
                <w:ins w:id="375" w:author="Author"/>
                <w:rFonts w:ascii="Times New Roman" w:hAnsi="Times New Roman" w:cs="Times New Roman"/>
                <w:color w:val="161614"/>
                <w:sz w:val="24"/>
                <w:szCs w:val="24"/>
                <w:lang w:val="en-GB"/>
              </w:rPr>
            </w:pPr>
            <w:ins w:id="376" w:author="Author">
              <w:r w:rsidRPr="00D44BF3">
                <w:rPr>
                  <w:rFonts w:ascii="Times New Roman" w:hAnsi="Times New Roman" w:cs="Times New Roman"/>
                  <w:color w:val="161614"/>
                  <w:sz w:val="24"/>
                  <w:szCs w:val="24"/>
                  <w:lang w:val="en-GB"/>
                </w:rPr>
                <w:t>-1,9</w:t>
              </w:r>
            </w:ins>
          </w:p>
        </w:tc>
        <w:tc>
          <w:tcPr>
            <w:tcW w:w="1475" w:type="dxa"/>
          </w:tcPr>
          <w:p w14:paraId="5E29D440" w14:textId="77777777" w:rsidR="0064085F" w:rsidRPr="00D44BF3" w:rsidRDefault="0064085F" w:rsidP="00D824F9">
            <w:pPr>
              <w:autoSpaceDE w:val="0"/>
              <w:autoSpaceDN w:val="0"/>
              <w:adjustRightInd w:val="0"/>
              <w:rPr>
                <w:ins w:id="377" w:author="Author"/>
                <w:rFonts w:ascii="Times New Roman" w:hAnsi="Times New Roman" w:cs="Times New Roman"/>
                <w:color w:val="161614"/>
                <w:sz w:val="24"/>
                <w:szCs w:val="24"/>
                <w:lang w:val="en-GB"/>
              </w:rPr>
            </w:pPr>
            <w:ins w:id="378" w:author="Author">
              <w:r w:rsidRPr="00D44BF3">
                <w:rPr>
                  <w:rFonts w:ascii="Times New Roman" w:hAnsi="Times New Roman" w:cs="Times New Roman"/>
                  <w:color w:val="161614"/>
                  <w:sz w:val="24"/>
                  <w:szCs w:val="24"/>
                  <w:lang w:val="en-GB"/>
                </w:rPr>
                <w:t>0,66</w:t>
              </w:r>
            </w:ins>
          </w:p>
        </w:tc>
      </w:tr>
      <w:tr w:rsidR="0064085F" w:rsidRPr="00D44BF3" w14:paraId="6ECD457B" w14:textId="77777777" w:rsidTr="00D824F9">
        <w:trPr>
          <w:ins w:id="379" w:author="Author"/>
        </w:trPr>
        <w:tc>
          <w:tcPr>
            <w:tcW w:w="1838" w:type="dxa"/>
          </w:tcPr>
          <w:p w14:paraId="47D3B16D" w14:textId="77777777" w:rsidR="0064085F" w:rsidRPr="00D44BF3" w:rsidRDefault="0064085F" w:rsidP="00D824F9">
            <w:pPr>
              <w:autoSpaceDE w:val="0"/>
              <w:autoSpaceDN w:val="0"/>
              <w:adjustRightInd w:val="0"/>
              <w:rPr>
                <w:ins w:id="380" w:author="Author"/>
                <w:rFonts w:ascii="Times New Roman" w:hAnsi="Times New Roman" w:cs="Times New Roman"/>
                <w:color w:val="161614"/>
                <w:sz w:val="24"/>
                <w:szCs w:val="24"/>
                <w:lang w:val="en-GB"/>
              </w:rPr>
            </w:pPr>
            <w:ins w:id="381" w:author="Author">
              <w:r w:rsidRPr="00D44BF3">
                <w:rPr>
                  <w:rFonts w:ascii="Times New Roman" w:hAnsi="Times New Roman" w:cs="Times New Roman"/>
                  <w:color w:val="161614"/>
                  <w:sz w:val="24"/>
                  <w:szCs w:val="24"/>
                  <w:lang w:val="en-GB"/>
                </w:rPr>
                <w:t>Jämtland</w:t>
              </w:r>
            </w:ins>
          </w:p>
        </w:tc>
        <w:tc>
          <w:tcPr>
            <w:tcW w:w="1134" w:type="dxa"/>
          </w:tcPr>
          <w:p w14:paraId="1F4A814F" w14:textId="77777777" w:rsidR="0064085F" w:rsidRPr="00D44BF3" w:rsidRDefault="0064085F" w:rsidP="00D824F9">
            <w:pPr>
              <w:autoSpaceDE w:val="0"/>
              <w:autoSpaceDN w:val="0"/>
              <w:adjustRightInd w:val="0"/>
              <w:rPr>
                <w:ins w:id="382" w:author="Author"/>
                <w:rFonts w:ascii="Times New Roman" w:hAnsi="Times New Roman" w:cs="Times New Roman"/>
                <w:color w:val="000000"/>
                <w:sz w:val="24"/>
                <w:szCs w:val="24"/>
                <w:lang w:val="en-GB"/>
              </w:rPr>
            </w:pPr>
            <w:ins w:id="383" w:author="Author">
              <w:r w:rsidRPr="00D44BF3">
                <w:rPr>
                  <w:rFonts w:ascii="Times New Roman" w:hAnsi="Times New Roman" w:cs="Times New Roman"/>
                  <w:color w:val="000000"/>
                  <w:sz w:val="24"/>
                  <w:szCs w:val="24"/>
                  <w:lang w:val="en-GB"/>
                </w:rPr>
                <w:t>9,74</w:t>
              </w:r>
            </w:ins>
          </w:p>
        </w:tc>
        <w:tc>
          <w:tcPr>
            <w:tcW w:w="1134" w:type="dxa"/>
          </w:tcPr>
          <w:p w14:paraId="084F7DF5" w14:textId="77777777" w:rsidR="0064085F" w:rsidRPr="00D44BF3" w:rsidRDefault="0064085F" w:rsidP="00D824F9">
            <w:pPr>
              <w:autoSpaceDE w:val="0"/>
              <w:autoSpaceDN w:val="0"/>
              <w:adjustRightInd w:val="0"/>
              <w:rPr>
                <w:ins w:id="384" w:author="Author"/>
                <w:rFonts w:ascii="Times New Roman" w:hAnsi="Times New Roman" w:cs="Times New Roman"/>
                <w:color w:val="161614"/>
                <w:sz w:val="24"/>
                <w:szCs w:val="24"/>
                <w:lang w:val="en-GB"/>
              </w:rPr>
            </w:pPr>
            <w:ins w:id="385" w:author="Author">
              <w:r w:rsidRPr="00D44BF3">
                <w:rPr>
                  <w:rFonts w:ascii="Times New Roman" w:hAnsi="Times New Roman" w:cs="Times New Roman"/>
                  <w:color w:val="161614"/>
                  <w:sz w:val="24"/>
                  <w:szCs w:val="24"/>
                  <w:lang w:val="en-GB"/>
                </w:rPr>
                <w:t>9,80</w:t>
              </w:r>
            </w:ins>
          </w:p>
        </w:tc>
        <w:tc>
          <w:tcPr>
            <w:tcW w:w="1134" w:type="dxa"/>
          </w:tcPr>
          <w:p w14:paraId="6C9FD3B4" w14:textId="77777777" w:rsidR="0064085F" w:rsidRPr="00D44BF3" w:rsidRDefault="0064085F" w:rsidP="00D824F9">
            <w:pPr>
              <w:autoSpaceDE w:val="0"/>
              <w:autoSpaceDN w:val="0"/>
              <w:adjustRightInd w:val="0"/>
              <w:rPr>
                <w:ins w:id="386" w:author="Author"/>
                <w:rFonts w:ascii="Times New Roman" w:hAnsi="Times New Roman" w:cs="Times New Roman"/>
                <w:color w:val="000000"/>
                <w:sz w:val="24"/>
                <w:szCs w:val="24"/>
                <w:lang w:val="en-GB"/>
              </w:rPr>
            </w:pPr>
            <w:ins w:id="387" w:author="Author">
              <w:r w:rsidRPr="00D44BF3">
                <w:rPr>
                  <w:rFonts w:ascii="Times New Roman" w:hAnsi="Times New Roman" w:cs="Times New Roman"/>
                  <w:color w:val="000000"/>
                  <w:sz w:val="24"/>
                  <w:szCs w:val="24"/>
                  <w:lang w:val="en-GB"/>
                </w:rPr>
                <w:t>9,85</w:t>
              </w:r>
            </w:ins>
          </w:p>
        </w:tc>
        <w:tc>
          <w:tcPr>
            <w:tcW w:w="2494" w:type="dxa"/>
          </w:tcPr>
          <w:p w14:paraId="4A8986F8" w14:textId="77777777" w:rsidR="0064085F" w:rsidRPr="00D44BF3" w:rsidRDefault="0064085F" w:rsidP="00D824F9">
            <w:pPr>
              <w:autoSpaceDE w:val="0"/>
              <w:autoSpaceDN w:val="0"/>
              <w:adjustRightInd w:val="0"/>
              <w:jc w:val="center"/>
              <w:rPr>
                <w:ins w:id="388" w:author="Author"/>
                <w:rFonts w:ascii="Times New Roman" w:hAnsi="Times New Roman" w:cs="Times New Roman"/>
                <w:color w:val="161614"/>
                <w:sz w:val="24"/>
                <w:szCs w:val="24"/>
                <w:lang w:val="en-GB"/>
              </w:rPr>
            </w:pPr>
            <w:ins w:id="389" w:author="Author">
              <w:r w:rsidRPr="00D44BF3">
                <w:rPr>
                  <w:rFonts w:ascii="Times New Roman" w:hAnsi="Times New Roman" w:cs="Times New Roman"/>
                  <w:color w:val="161614"/>
                  <w:sz w:val="24"/>
                  <w:szCs w:val="24"/>
                  <w:lang w:val="en-GB"/>
                </w:rPr>
                <w:t>0,0</w:t>
              </w:r>
            </w:ins>
          </w:p>
        </w:tc>
        <w:tc>
          <w:tcPr>
            <w:tcW w:w="1475" w:type="dxa"/>
          </w:tcPr>
          <w:p w14:paraId="190BA533" w14:textId="77777777" w:rsidR="0064085F" w:rsidRPr="00D44BF3" w:rsidRDefault="0064085F" w:rsidP="00D824F9">
            <w:pPr>
              <w:autoSpaceDE w:val="0"/>
              <w:autoSpaceDN w:val="0"/>
              <w:adjustRightInd w:val="0"/>
              <w:rPr>
                <w:ins w:id="390" w:author="Author"/>
                <w:rFonts w:ascii="Times New Roman" w:hAnsi="Times New Roman" w:cs="Times New Roman"/>
                <w:color w:val="161614"/>
                <w:sz w:val="24"/>
                <w:szCs w:val="24"/>
                <w:lang w:val="en-GB"/>
              </w:rPr>
            </w:pPr>
            <w:ins w:id="391" w:author="Author">
              <w:r w:rsidRPr="00D44BF3">
                <w:rPr>
                  <w:rFonts w:ascii="Times New Roman" w:hAnsi="Times New Roman" w:cs="Times New Roman"/>
                  <w:color w:val="161614"/>
                  <w:sz w:val="24"/>
                  <w:szCs w:val="24"/>
                  <w:lang w:val="en-GB"/>
                </w:rPr>
                <w:t>0,99</w:t>
              </w:r>
            </w:ins>
          </w:p>
        </w:tc>
      </w:tr>
      <w:tr w:rsidR="0064085F" w:rsidRPr="00D44BF3" w14:paraId="629A66E6" w14:textId="77777777" w:rsidTr="00D824F9">
        <w:trPr>
          <w:ins w:id="392" w:author="Author"/>
        </w:trPr>
        <w:tc>
          <w:tcPr>
            <w:tcW w:w="1838" w:type="dxa"/>
          </w:tcPr>
          <w:p w14:paraId="53EF631D" w14:textId="77777777" w:rsidR="0064085F" w:rsidRPr="00D44BF3" w:rsidRDefault="0064085F" w:rsidP="00D824F9">
            <w:pPr>
              <w:autoSpaceDE w:val="0"/>
              <w:autoSpaceDN w:val="0"/>
              <w:adjustRightInd w:val="0"/>
              <w:rPr>
                <w:ins w:id="393" w:author="Author"/>
                <w:rFonts w:ascii="Times New Roman" w:hAnsi="Times New Roman" w:cs="Times New Roman"/>
                <w:color w:val="161614"/>
                <w:sz w:val="24"/>
                <w:szCs w:val="24"/>
                <w:lang w:val="en-GB"/>
              </w:rPr>
            </w:pPr>
            <w:ins w:id="394" w:author="Author">
              <w:r w:rsidRPr="00D44BF3">
                <w:rPr>
                  <w:rFonts w:ascii="Times New Roman" w:hAnsi="Times New Roman" w:cs="Times New Roman"/>
                  <w:color w:val="161614"/>
                  <w:sz w:val="24"/>
                  <w:szCs w:val="24"/>
                  <w:lang w:val="en-GB"/>
                </w:rPr>
                <w:t>Västerbotten</w:t>
              </w:r>
            </w:ins>
          </w:p>
        </w:tc>
        <w:tc>
          <w:tcPr>
            <w:tcW w:w="1134" w:type="dxa"/>
          </w:tcPr>
          <w:p w14:paraId="21BA2AE0" w14:textId="77777777" w:rsidR="0064085F" w:rsidRPr="00D44BF3" w:rsidRDefault="0064085F" w:rsidP="00D824F9">
            <w:pPr>
              <w:autoSpaceDE w:val="0"/>
              <w:autoSpaceDN w:val="0"/>
              <w:adjustRightInd w:val="0"/>
              <w:rPr>
                <w:ins w:id="395" w:author="Author"/>
                <w:rFonts w:ascii="Times New Roman" w:hAnsi="Times New Roman" w:cs="Times New Roman"/>
                <w:color w:val="000000"/>
                <w:sz w:val="24"/>
                <w:szCs w:val="24"/>
                <w:lang w:val="en-GB"/>
              </w:rPr>
            </w:pPr>
            <w:ins w:id="396" w:author="Author">
              <w:r w:rsidRPr="00D44BF3">
                <w:rPr>
                  <w:rFonts w:ascii="Times New Roman" w:hAnsi="Times New Roman" w:cs="Times New Roman"/>
                  <w:color w:val="000000"/>
                  <w:sz w:val="24"/>
                  <w:szCs w:val="24"/>
                  <w:lang w:val="en-GB"/>
                </w:rPr>
                <w:t>7,39</w:t>
              </w:r>
            </w:ins>
          </w:p>
        </w:tc>
        <w:tc>
          <w:tcPr>
            <w:tcW w:w="1134" w:type="dxa"/>
          </w:tcPr>
          <w:p w14:paraId="7E0B96F5" w14:textId="77777777" w:rsidR="0064085F" w:rsidRPr="00D44BF3" w:rsidRDefault="0064085F" w:rsidP="00D824F9">
            <w:pPr>
              <w:autoSpaceDE w:val="0"/>
              <w:autoSpaceDN w:val="0"/>
              <w:adjustRightInd w:val="0"/>
              <w:rPr>
                <w:ins w:id="397" w:author="Author"/>
                <w:rFonts w:ascii="Times New Roman" w:hAnsi="Times New Roman" w:cs="Times New Roman"/>
                <w:color w:val="161614"/>
                <w:sz w:val="24"/>
                <w:szCs w:val="24"/>
                <w:lang w:val="en-GB"/>
              </w:rPr>
            </w:pPr>
            <w:ins w:id="398" w:author="Author">
              <w:r w:rsidRPr="00D44BF3">
                <w:rPr>
                  <w:rFonts w:ascii="Times New Roman" w:hAnsi="Times New Roman" w:cs="Times New Roman"/>
                  <w:color w:val="161614"/>
                  <w:sz w:val="24"/>
                  <w:szCs w:val="24"/>
                  <w:lang w:val="en-GB"/>
                </w:rPr>
                <w:t>9,36</w:t>
              </w:r>
            </w:ins>
          </w:p>
        </w:tc>
        <w:tc>
          <w:tcPr>
            <w:tcW w:w="1134" w:type="dxa"/>
          </w:tcPr>
          <w:p w14:paraId="1DAB2F11" w14:textId="77777777" w:rsidR="0064085F" w:rsidRPr="00D44BF3" w:rsidRDefault="0064085F" w:rsidP="00D824F9">
            <w:pPr>
              <w:autoSpaceDE w:val="0"/>
              <w:autoSpaceDN w:val="0"/>
              <w:adjustRightInd w:val="0"/>
              <w:rPr>
                <w:ins w:id="399" w:author="Author"/>
                <w:rFonts w:ascii="Times New Roman" w:hAnsi="Times New Roman" w:cs="Times New Roman"/>
                <w:color w:val="000000"/>
                <w:sz w:val="24"/>
                <w:szCs w:val="24"/>
                <w:lang w:val="en-GB"/>
              </w:rPr>
            </w:pPr>
            <w:ins w:id="400" w:author="Author">
              <w:r w:rsidRPr="00D44BF3">
                <w:rPr>
                  <w:rFonts w:ascii="Times New Roman" w:hAnsi="Times New Roman" w:cs="Times New Roman"/>
                  <w:color w:val="000000"/>
                  <w:sz w:val="24"/>
                  <w:szCs w:val="24"/>
                  <w:lang w:val="en-GB"/>
                </w:rPr>
                <w:t>8,94</w:t>
              </w:r>
            </w:ins>
          </w:p>
        </w:tc>
        <w:tc>
          <w:tcPr>
            <w:tcW w:w="2494" w:type="dxa"/>
          </w:tcPr>
          <w:p w14:paraId="4B394E9B" w14:textId="77777777" w:rsidR="0064085F" w:rsidRPr="00D44BF3" w:rsidRDefault="0064085F" w:rsidP="00D824F9">
            <w:pPr>
              <w:autoSpaceDE w:val="0"/>
              <w:autoSpaceDN w:val="0"/>
              <w:adjustRightInd w:val="0"/>
              <w:jc w:val="center"/>
              <w:rPr>
                <w:ins w:id="401" w:author="Author"/>
                <w:rFonts w:ascii="Times New Roman" w:hAnsi="Times New Roman" w:cs="Times New Roman"/>
                <w:color w:val="161614"/>
                <w:sz w:val="24"/>
                <w:szCs w:val="24"/>
                <w:lang w:val="en-GB"/>
              </w:rPr>
            </w:pPr>
            <w:ins w:id="402" w:author="Author">
              <w:r w:rsidRPr="00D44BF3">
                <w:rPr>
                  <w:rFonts w:ascii="Times New Roman" w:hAnsi="Times New Roman" w:cs="Times New Roman"/>
                  <w:color w:val="161614"/>
                  <w:sz w:val="24"/>
                  <w:szCs w:val="24"/>
                  <w:lang w:val="en-GB"/>
                </w:rPr>
                <w:t>4,0</w:t>
              </w:r>
            </w:ins>
          </w:p>
        </w:tc>
        <w:tc>
          <w:tcPr>
            <w:tcW w:w="1475" w:type="dxa"/>
          </w:tcPr>
          <w:p w14:paraId="70896952" w14:textId="77777777" w:rsidR="0064085F" w:rsidRPr="00D44BF3" w:rsidRDefault="0064085F" w:rsidP="00D824F9">
            <w:pPr>
              <w:autoSpaceDE w:val="0"/>
              <w:autoSpaceDN w:val="0"/>
              <w:adjustRightInd w:val="0"/>
              <w:rPr>
                <w:ins w:id="403" w:author="Author"/>
                <w:rFonts w:ascii="Times New Roman" w:hAnsi="Times New Roman" w:cs="Times New Roman"/>
                <w:color w:val="161614"/>
                <w:sz w:val="24"/>
                <w:szCs w:val="24"/>
                <w:lang w:val="en-GB"/>
              </w:rPr>
            </w:pPr>
            <w:ins w:id="404" w:author="Author">
              <w:r w:rsidRPr="00D44BF3">
                <w:rPr>
                  <w:rFonts w:ascii="Times New Roman" w:hAnsi="Times New Roman" w:cs="Times New Roman"/>
                  <w:color w:val="161614"/>
                  <w:sz w:val="24"/>
                  <w:szCs w:val="24"/>
                  <w:lang w:val="en-GB"/>
                </w:rPr>
                <w:t>0,06</w:t>
              </w:r>
            </w:ins>
          </w:p>
        </w:tc>
      </w:tr>
      <w:tr w:rsidR="0064085F" w:rsidRPr="00D44BF3" w14:paraId="165376DB" w14:textId="77777777" w:rsidTr="00D824F9">
        <w:trPr>
          <w:ins w:id="405" w:author="Author"/>
        </w:trPr>
        <w:tc>
          <w:tcPr>
            <w:tcW w:w="1838" w:type="dxa"/>
          </w:tcPr>
          <w:p w14:paraId="586A65FC" w14:textId="77777777" w:rsidR="0064085F" w:rsidRPr="00D44BF3" w:rsidRDefault="0064085F" w:rsidP="00D824F9">
            <w:pPr>
              <w:autoSpaceDE w:val="0"/>
              <w:autoSpaceDN w:val="0"/>
              <w:adjustRightInd w:val="0"/>
              <w:rPr>
                <w:ins w:id="406" w:author="Author"/>
                <w:rFonts w:ascii="Times New Roman" w:hAnsi="Times New Roman" w:cs="Times New Roman"/>
                <w:color w:val="161614"/>
                <w:sz w:val="24"/>
                <w:szCs w:val="24"/>
                <w:lang w:val="en-GB"/>
              </w:rPr>
            </w:pPr>
            <w:ins w:id="407" w:author="Author">
              <w:r w:rsidRPr="00D44BF3">
                <w:rPr>
                  <w:rFonts w:ascii="Times New Roman" w:hAnsi="Times New Roman" w:cs="Times New Roman"/>
                  <w:color w:val="161614"/>
                  <w:sz w:val="24"/>
                  <w:szCs w:val="24"/>
                  <w:lang w:val="en-GB"/>
                </w:rPr>
                <w:t>Norrbotten</w:t>
              </w:r>
            </w:ins>
          </w:p>
        </w:tc>
        <w:tc>
          <w:tcPr>
            <w:tcW w:w="1134" w:type="dxa"/>
          </w:tcPr>
          <w:p w14:paraId="04D76BFD" w14:textId="77777777" w:rsidR="0064085F" w:rsidRPr="00D44BF3" w:rsidRDefault="0064085F" w:rsidP="00D824F9">
            <w:pPr>
              <w:autoSpaceDE w:val="0"/>
              <w:autoSpaceDN w:val="0"/>
              <w:adjustRightInd w:val="0"/>
              <w:rPr>
                <w:ins w:id="408" w:author="Author"/>
                <w:rFonts w:ascii="Times New Roman" w:hAnsi="Times New Roman" w:cs="Times New Roman"/>
                <w:color w:val="000000"/>
                <w:sz w:val="24"/>
                <w:szCs w:val="24"/>
                <w:lang w:val="en-GB"/>
              </w:rPr>
            </w:pPr>
            <w:ins w:id="409" w:author="Author">
              <w:r w:rsidRPr="00D44BF3">
                <w:rPr>
                  <w:rFonts w:ascii="Times New Roman" w:hAnsi="Times New Roman" w:cs="Times New Roman"/>
                  <w:color w:val="000000"/>
                  <w:sz w:val="24"/>
                  <w:szCs w:val="24"/>
                  <w:lang w:val="en-GB"/>
                </w:rPr>
                <w:t>13,60</w:t>
              </w:r>
            </w:ins>
          </w:p>
        </w:tc>
        <w:tc>
          <w:tcPr>
            <w:tcW w:w="1134" w:type="dxa"/>
          </w:tcPr>
          <w:p w14:paraId="57566A8D" w14:textId="77777777" w:rsidR="0064085F" w:rsidRPr="00D44BF3" w:rsidRDefault="0064085F" w:rsidP="00D824F9">
            <w:pPr>
              <w:autoSpaceDE w:val="0"/>
              <w:autoSpaceDN w:val="0"/>
              <w:adjustRightInd w:val="0"/>
              <w:rPr>
                <w:ins w:id="410" w:author="Author"/>
                <w:rFonts w:ascii="Times New Roman" w:hAnsi="Times New Roman" w:cs="Times New Roman"/>
                <w:color w:val="161614"/>
                <w:sz w:val="24"/>
                <w:szCs w:val="24"/>
                <w:lang w:val="en-GB"/>
              </w:rPr>
            </w:pPr>
            <w:ins w:id="411" w:author="Author">
              <w:r w:rsidRPr="00D44BF3">
                <w:rPr>
                  <w:rFonts w:ascii="Times New Roman" w:hAnsi="Times New Roman" w:cs="Times New Roman"/>
                  <w:color w:val="161614"/>
                  <w:sz w:val="24"/>
                  <w:szCs w:val="24"/>
                  <w:lang w:val="en-GB"/>
                </w:rPr>
                <w:t>8,34</w:t>
              </w:r>
            </w:ins>
          </w:p>
        </w:tc>
        <w:tc>
          <w:tcPr>
            <w:tcW w:w="1134" w:type="dxa"/>
          </w:tcPr>
          <w:p w14:paraId="2942926B" w14:textId="77777777" w:rsidR="0064085F" w:rsidRPr="00D44BF3" w:rsidRDefault="0064085F" w:rsidP="00D824F9">
            <w:pPr>
              <w:autoSpaceDE w:val="0"/>
              <w:autoSpaceDN w:val="0"/>
              <w:adjustRightInd w:val="0"/>
              <w:rPr>
                <w:ins w:id="412" w:author="Author"/>
                <w:rFonts w:ascii="Times New Roman" w:hAnsi="Times New Roman" w:cs="Times New Roman"/>
                <w:color w:val="000000"/>
                <w:sz w:val="24"/>
                <w:szCs w:val="24"/>
                <w:lang w:val="en-GB"/>
              </w:rPr>
            </w:pPr>
            <w:ins w:id="413" w:author="Author">
              <w:r w:rsidRPr="00D44BF3">
                <w:rPr>
                  <w:rFonts w:ascii="Times New Roman" w:hAnsi="Times New Roman" w:cs="Times New Roman"/>
                  <w:color w:val="000000"/>
                  <w:sz w:val="24"/>
                  <w:szCs w:val="24"/>
                  <w:lang w:val="en-GB"/>
                </w:rPr>
                <w:t>14,24</w:t>
              </w:r>
            </w:ins>
          </w:p>
        </w:tc>
        <w:tc>
          <w:tcPr>
            <w:tcW w:w="2494" w:type="dxa"/>
          </w:tcPr>
          <w:p w14:paraId="79F7DBA0" w14:textId="77777777" w:rsidR="0064085F" w:rsidRPr="00D44BF3" w:rsidRDefault="0064085F" w:rsidP="00D824F9">
            <w:pPr>
              <w:autoSpaceDE w:val="0"/>
              <w:autoSpaceDN w:val="0"/>
              <w:adjustRightInd w:val="0"/>
              <w:jc w:val="center"/>
              <w:rPr>
                <w:ins w:id="414" w:author="Author"/>
                <w:rFonts w:ascii="Times New Roman" w:hAnsi="Times New Roman" w:cs="Times New Roman"/>
                <w:color w:val="161614"/>
                <w:sz w:val="24"/>
                <w:szCs w:val="24"/>
                <w:lang w:val="en-GB"/>
              </w:rPr>
            </w:pPr>
            <w:ins w:id="415" w:author="Author">
              <w:r w:rsidRPr="00D44BF3">
                <w:rPr>
                  <w:rFonts w:ascii="Times New Roman" w:hAnsi="Times New Roman" w:cs="Times New Roman"/>
                  <w:color w:val="161614"/>
                  <w:sz w:val="24"/>
                  <w:szCs w:val="24"/>
                  <w:lang w:val="en-GB"/>
                </w:rPr>
                <w:t>-0,6</w:t>
              </w:r>
            </w:ins>
          </w:p>
        </w:tc>
        <w:tc>
          <w:tcPr>
            <w:tcW w:w="1475" w:type="dxa"/>
          </w:tcPr>
          <w:p w14:paraId="34B17147" w14:textId="77777777" w:rsidR="0064085F" w:rsidRPr="00D44BF3" w:rsidRDefault="0064085F" w:rsidP="00D824F9">
            <w:pPr>
              <w:autoSpaceDE w:val="0"/>
              <w:autoSpaceDN w:val="0"/>
              <w:adjustRightInd w:val="0"/>
              <w:rPr>
                <w:ins w:id="416" w:author="Author"/>
                <w:rFonts w:ascii="Times New Roman" w:hAnsi="Times New Roman" w:cs="Times New Roman"/>
                <w:color w:val="161614"/>
                <w:sz w:val="24"/>
                <w:szCs w:val="24"/>
                <w:lang w:val="en-GB"/>
              </w:rPr>
            </w:pPr>
            <w:ins w:id="417" w:author="Author">
              <w:r w:rsidRPr="00D44BF3">
                <w:rPr>
                  <w:rFonts w:ascii="Times New Roman" w:hAnsi="Times New Roman" w:cs="Times New Roman"/>
                  <w:color w:val="161614"/>
                  <w:sz w:val="24"/>
                  <w:szCs w:val="24"/>
                  <w:lang w:val="en-GB"/>
                </w:rPr>
                <w:t>0,86</w:t>
              </w:r>
            </w:ins>
          </w:p>
        </w:tc>
      </w:tr>
    </w:tbl>
    <w:p w14:paraId="1B035CAB" w14:textId="77777777" w:rsidR="0064085F" w:rsidRPr="00D44BF3" w:rsidRDefault="0064085F" w:rsidP="0064085F">
      <w:pPr>
        <w:rPr>
          <w:ins w:id="418" w:author="Author"/>
          <w:rFonts w:ascii="Times New Roman" w:hAnsi="Times New Roman" w:cs="Times New Roman"/>
          <w:sz w:val="24"/>
          <w:szCs w:val="24"/>
          <w:lang w:val="en-GB"/>
        </w:rPr>
      </w:pPr>
    </w:p>
    <w:p w14:paraId="6B06CCEF" w14:textId="3A2F27F9" w:rsidR="0064085F" w:rsidRPr="00D44BF3" w:rsidRDefault="0064085F" w:rsidP="0064085F">
      <w:pPr>
        <w:autoSpaceDE w:val="0"/>
        <w:autoSpaceDN w:val="0"/>
        <w:adjustRightInd w:val="0"/>
        <w:spacing w:after="0" w:line="240" w:lineRule="auto"/>
        <w:rPr>
          <w:ins w:id="419" w:author="Author"/>
          <w:rFonts w:ascii="Times New Roman" w:hAnsi="Times New Roman" w:cs="Times New Roman"/>
          <w:sz w:val="24"/>
          <w:szCs w:val="24"/>
          <w:lang w:val="en-GB"/>
        </w:rPr>
      </w:pPr>
      <w:ins w:id="420" w:author="Author">
        <w:r w:rsidRPr="00D44BF3">
          <w:rPr>
            <w:rFonts w:ascii="Times New Roman" w:hAnsi="Times New Roman" w:cs="Times New Roman"/>
            <w:sz w:val="24"/>
            <w:szCs w:val="24"/>
            <w:lang w:val="en-GB"/>
          </w:rPr>
          <w:t>From the report (translation): “The age-standardised incidence of invasive cervical cancer in Sweden has increased substantially the last two years (20 %) and for the whole period 2005-2015 there is a</w:t>
        </w:r>
      </w:ins>
      <w:r w:rsidRPr="00844FC8">
        <w:rPr>
          <w:rFonts w:ascii="Times New Roman" w:hAnsi="Times New Roman"/>
          <w:sz w:val="24"/>
          <w:lang w:val="en-GB"/>
          <w:rPrChange w:id="421" w:author="Author">
            <w:rPr>
              <w:rFonts w:ascii="Times New Roman" w:hAnsi="Times New Roman"/>
              <w:sz w:val="24"/>
              <w:lang w:val="en-US"/>
            </w:rPr>
          </w:rPrChange>
        </w:rPr>
        <w:t xml:space="preserve"> statistically significant </w:t>
      </w:r>
      <w:del w:id="422" w:author="Author">
        <w:r w:rsidR="002941A4" w:rsidRPr="00687208">
          <w:rPr>
            <w:rFonts w:ascii="Times New Roman" w:hAnsi="Times New Roman" w:cs="Times New Roman"/>
            <w:sz w:val="24"/>
            <w:szCs w:val="24"/>
            <w:lang w:val="en-US"/>
          </w:rPr>
          <w:delText>(p=0</w:delText>
        </w:r>
        <w:r w:rsidR="003B1A7B" w:rsidRPr="00687208">
          <w:rPr>
            <w:rFonts w:ascii="Times New Roman" w:hAnsi="Times New Roman" w:cs="Times New Roman"/>
            <w:sz w:val="24"/>
            <w:szCs w:val="24"/>
            <w:lang w:val="en-US"/>
          </w:rPr>
          <w:delText>.</w:delText>
        </w:r>
        <w:r w:rsidR="002941A4" w:rsidRPr="00687208">
          <w:rPr>
            <w:rFonts w:ascii="Times New Roman" w:hAnsi="Times New Roman" w:cs="Times New Roman"/>
            <w:sz w:val="24"/>
            <w:szCs w:val="24"/>
            <w:lang w:val="en-US"/>
          </w:rPr>
          <w:delText>03)</w:delText>
        </w:r>
        <w:r w:rsidR="00E34CE5" w:rsidRPr="00687208">
          <w:rPr>
            <w:rFonts w:ascii="Times New Roman" w:hAnsi="Times New Roman" w:cs="Times New Roman"/>
            <w:sz w:val="24"/>
            <w:szCs w:val="24"/>
            <w:lang w:val="en-US"/>
          </w:rPr>
          <w:delText>.</w:delText>
        </w:r>
      </w:del>
      <w:ins w:id="423" w:author="Author">
        <w:r w:rsidRPr="00D44BF3">
          <w:rPr>
            <w:rFonts w:ascii="Times New Roman" w:hAnsi="Times New Roman" w:cs="Times New Roman"/>
            <w:sz w:val="24"/>
            <w:szCs w:val="24"/>
            <w:lang w:val="en-GB"/>
          </w:rPr>
          <w:t>increase.</w:t>
        </w:r>
      </w:ins>
      <w:r w:rsidRPr="00844FC8">
        <w:rPr>
          <w:rFonts w:ascii="Times New Roman" w:hAnsi="Times New Roman"/>
          <w:sz w:val="24"/>
          <w:lang w:val="en-GB"/>
          <w:rPrChange w:id="424" w:author="Author">
            <w:rPr>
              <w:rFonts w:ascii="Times New Roman" w:hAnsi="Times New Roman"/>
              <w:sz w:val="24"/>
              <w:lang w:val="en-US"/>
            </w:rPr>
          </w:rPrChange>
        </w:rPr>
        <w:t xml:space="preserve"> The </w:t>
      </w:r>
      <w:ins w:id="425" w:author="Author">
        <w:r w:rsidRPr="00D44BF3">
          <w:rPr>
            <w:rFonts w:ascii="Times New Roman" w:hAnsi="Times New Roman" w:cs="Times New Roman"/>
            <w:sz w:val="24"/>
            <w:szCs w:val="24"/>
            <w:lang w:val="en-GB"/>
          </w:rPr>
          <w:t>incidence in Sweden for 2014-2015 is 11</w:t>
        </w:r>
        <w:r w:rsidR="008D16F7">
          <w:rPr>
            <w:rFonts w:ascii="Times New Roman" w:hAnsi="Times New Roman" w:cs="Times New Roman"/>
            <w:sz w:val="24"/>
            <w:szCs w:val="24"/>
            <w:lang w:val="en-GB"/>
          </w:rPr>
          <w:t>.</w:t>
        </w:r>
        <w:r w:rsidRPr="00D44BF3">
          <w:rPr>
            <w:rFonts w:ascii="Times New Roman" w:hAnsi="Times New Roman" w:cs="Times New Roman"/>
            <w:sz w:val="24"/>
            <w:szCs w:val="24"/>
            <w:lang w:val="en-GB"/>
          </w:rPr>
          <w:t>5 per 100,000 women. The increase the last two years can be seen in all counties except Södermanland, Skåne, Jämtland and Västerbotten. Substantial and statistically significant increases are seen for Östergötland, Jönköping, Blekinge, Halland, Värmland, Örebro and Dalarna, with an average increase of 7 % - 8 %. Tendencies to substantial increases are also seen for Uppsala, Gotland, Västmanland and Västerbotten with yearly average increases of 4</w:t>
        </w:r>
        <w:r w:rsidR="008D16F7">
          <w:rPr>
            <w:rFonts w:ascii="Times New Roman" w:hAnsi="Times New Roman" w:cs="Times New Roman"/>
            <w:sz w:val="24"/>
            <w:szCs w:val="24"/>
            <w:lang w:val="en-GB"/>
          </w:rPr>
          <w:t> </w:t>
        </w:r>
        <w:r w:rsidRPr="00D44BF3">
          <w:rPr>
            <w:rFonts w:ascii="Times New Roman" w:hAnsi="Times New Roman" w:cs="Times New Roman"/>
            <w:sz w:val="24"/>
            <w:szCs w:val="24"/>
            <w:lang w:val="en-GB"/>
          </w:rPr>
          <w:t>% or more.”</w:t>
        </w:r>
      </w:ins>
    </w:p>
    <w:p w14:paraId="7EF0CB3B" w14:textId="77777777" w:rsidR="0064085F" w:rsidRPr="00D44BF3" w:rsidRDefault="0064085F" w:rsidP="0064085F">
      <w:pPr>
        <w:autoSpaceDE w:val="0"/>
        <w:autoSpaceDN w:val="0"/>
        <w:adjustRightInd w:val="0"/>
        <w:spacing w:after="0" w:line="240" w:lineRule="auto"/>
        <w:rPr>
          <w:ins w:id="426" w:author="Author"/>
          <w:rFonts w:ascii="Times New Roman" w:hAnsi="Times New Roman" w:cs="Times New Roman"/>
          <w:sz w:val="24"/>
          <w:szCs w:val="24"/>
          <w:lang w:val="en-GB"/>
        </w:rPr>
      </w:pPr>
    </w:p>
    <w:p w14:paraId="70DA82CB" w14:textId="3FD1BC64" w:rsidR="00900E29" w:rsidRPr="00844FC8" w:rsidRDefault="00E34CE5" w:rsidP="00687208">
      <w:pPr>
        <w:spacing w:line="240" w:lineRule="auto"/>
        <w:rPr>
          <w:rFonts w:ascii="Times New Roman" w:hAnsi="Times New Roman"/>
          <w:color w:val="70AD47" w:themeColor="accent6"/>
          <w:sz w:val="24"/>
          <w:lang w:val="en-GB"/>
          <w:rPrChange w:id="427" w:author="Author">
            <w:rPr>
              <w:rFonts w:ascii="Times New Roman" w:hAnsi="Times New Roman"/>
              <w:color w:val="70AD47" w:themeColor="accent6"/>
              <w:sz w:val="24"/>
              <w:lang w:val="en-US"/>
            </w:rPr>
          </w:rPrChange>
        </w:rPr>
      </w:pPr>
      <w:ins w:id="428" w:author="Author">
        <w:r w:rsidRPr="00D44BF3">
          <w:rPr>
            <w:rFonts w:ascii="Times New Roman" w:hAnsi="Times New Roman" w:cs="Times New Roman"/>
            <w:sz w:val="24"/>
            <w:szCs w:val="24"/>
            <w:lang w:val="en-GB"/>
          </w:rPr>
          <w:t xml:space="preserve">The </w:t>
        </w:r>
      </w:ins>
      <w:r w:rsidRPr="00844FC8">
        <w:rPr>
          <w:rFonts w:ascii="Times New Roman" w:hAnsi="Times New Roman"/>
          <w:sz w:val="24"/>
          <w:lang w:val="en-GB"/>
          <w:rPrChange w:id="429" w:author="Author">
            <w:rPr>
              <w:rFonts w:ascii="Times New Roman" w:hAnsi="Times New Roman"/>
              <w:sz w:val="24"/>
              <w:lang w:val="en-US"/>
            </w:rPr>
          </w:rPrChange>
        </w:rPr>
        <w:t>information</w:t>
      </w:r>
      <w:ins w:id="430" w:author="Author">
        <w:r w:rsidRPr="00D44BF3">
          <w:rPr>
            <w:rFonts w:ascii="Times New Roman" w:hAnsi="Times New Roman" w:cs="Times New Roman"/>
            <w:sz w:val="24"/>
            <w:szCs w:val="24"/>
            <w:lang w:val="en-GB"/>
          </w:rPr>
          <w:t xml:space="preserve"> </w:t>
        </w:r>
        <w:r w:rsidR="0064085F" w:rsidRPr="00D44BF3">
          <w:rPr>
            <w:rFonts w:ascii="Times New Roman" w:hAnsi="Times New Roman" w:cs="Times New Roman"/>
            <w:sz w:val="24"/>
            <w:szCs w:val="24"/>
            <w:lang w:val="en-GB"/>
          </w:rPr>
          <w:t>above</w:t>
        </w:r>
      </w:ins>
      <w:r w:rsidR="0064085F" w:rsidRPr="00844FC8">
        <w:rPr>
          <w:rFonts w:ascii="Times New Roman" w:hAnsi="Times New Roman"/>
          <w:sz w:val="24"/>
          <w:lang w:val="en-GB"/>
          <w:rPrChange w:id="431" w:author="Author">
            <w:rPr>
              <w:rFonts w:ascii="Times New Roman" w:hAnsi="Times New Roman"/>
              <w:sz w:val="24"/>
              <w:lang w:val="en-US"/>
            </w:rPr>
          </w:rPrChange>
        </w:rPr>
        <w:t xml:space="preserve"> </w:t>
      </w:r>
      <w:r w:rsidRPr="00844FC8">
        <w:rPr>
          <w:rFonts w:ascii="Times New Roman" w:hAnsi="Times New Roman"/>
          <w:sz w:val="24"/>
          <w:lang w:val="en-GB"/>
          <w:rPrChange w:id="432" w:author="Author">
            <w:rPr>
              <w:rFonts w:ascii="Times New Roman" w:hAnsi="Times New Roman"/>
              <w:sz w:val="24"/>
              <w:lang w:val="en-US"/>
            </w:rPr>
          </w:rPrChange>
        </w:rPr>
        <w:t xml:space="preserve">was based on data from the statistical database </w:t>
      </w:r>
      <w:r w:rsidR="00B73C4A" w:rsidRPr="00844FC8">
        <w:rPr>
          <w:rFonts w:ascii="Times New Roman" w:hAnsi="Times New Roman"/>
          <w:sz w:val="24"/>
          <w:lang w:val="en-GB"/>
          <w:rPrChange w:id="433" w:author="Author">
            <w:rPr>
              <w:rFonts w:ascii="Times New Roman" w:hAnsi="Times New Roman"/>
              <w:sz w:val="24"/>
              <w:lang w:val="en-US"/>
            </w:rPr>
          </w:rPrChange>
        </w:rPr>
        <w:t xml:space="preserve">managed by the National Board of </w:t>
      </w:r>
      <w:r w:rsidR="00D12E0A" w:rsidRPr="00844FC8">
        <w:rPr>
          <w:rFonts w:ascii="Times New Roman" w:hAnsi="Times New Roman"/>
          <w:sz w:val="24"/>
          <w:lang w:val="en-GB"/>
          <w:rPrChange w:id="434" w:author="Author">
            <w:rPr>
              <w:rFonts w:ascii="Times New Roman" w:hAnsi="Times New Roman"/>
              <w:sz w:val="24"/>
              <w:lang w:val="en-US"/>
            </w:rPr>
          </w:rPrChange>
        </w:rPr>
        <w:t>Health and Welfare in Sweden</w:t>
      </w:r>
      <w:r w:rsidR="00FF7ECF" w:rsidRPr="00844FC8">
        <w:rPr>
          <w:rFonts w:ascii="Times New Roman" w:hAnsi="Times New Roman"/>
          <w:color w:val="000000" w:themeColor="text1"/>
          <w:sz w:val="24"/>
          <w:lang w:val="en-GB"/>
          <w:rPrChange w:id="435" w:author="Author">
            <w:rPr>
              <w:rFonts w:ascii="Times New Roman" w:hAnsi="Times New Roman"/>
              <w:color w:val="000000" w:themeColor="text1"/>
              <w:sz w:val="24"/>
              <w:lang w:val="en-US"/>
            </w:rPr>
          </w:rPrChange>
        </w:rPr>
        <w:t xml:space="preserve">. </w:t>
      </w:r>
      <w:r w:rsidR="00134C55" w:rsidRPr="00844FC8">
        <w:rPr>
          <w:rFonts w:ascii="Times New Roman" w:hAnsi="Times New Roman"/>
          <w:color w:val="000000" w:themeColor="text1"/>
          <w:sz w:val="24"/>
          <w:lang w:val="en-GB"/>
          <w:rPrChange w:id="436" w:author="Author">
            <w:rPr>
              <w:rFonts w:ascii="Times New Roman" w:hAnsi="Times New Roman"/>
              <w:color w:val="000000" w:themeColor="text1"/>
              <w:sz w:val="24"/>
              <w:lang w:val="en-US"/>
            </w:rPr>
          </w:rPrChange>
        </w:rPr>
        <w:t xml:space="preserve">The author of the report suggested that it </w:t>
      </w:r>
      <w:r w:rsidR="00137764" w:rsidRPr="00844FC8">
        <w:rPr>
          <w:rFonts w:ascii="Times New Roman" w:hAnsi="Times New Roman"/>
          <w:color w:val="000000" w:themeColor="text1"/>
          <w:sz w:val="24"/>
          <w:lang w:val="en-GB"/>
          <w:rPrChange w:id="437" w:author="Author">
            <w:rPr>
              <w:rFonts w:ascii="Times New Roman" w:hAnsi="Times New Roman"/>
              <w:color w:val="000000" w:themeColor="text1"/>
              <w:sz w:val="24"/>
              <w:lang w:val="en-US"/>
            </w:rPr>
          </w:rPrChange>
        </w:rPr>
        <w:t>is</w:t>
      </w:r>
      <w:r w:rsidR="00134C55" w:rsidRPr="00844FC8">
        <w:rPr>
          <w:rFonts w:ascii="Times New Roman" w:hAnsi="Times New Roman"/>
          <w:color w:val="000000" w:themeColor="text1"/>
          <w:sz w:val="24"/>
          <w:lang w:val="en-GB"/>
          <w:rPrChange w:id="438" w:author="Author">
            <w:rPr>
              <w:rFonts w:ascii="Times New Roman" w:hAnsi="Times New Roman"/>
              <w:color w:val="000000" w:themeColor="text1"/>
              <w:sz w:val="24"/>
              <w:lang w:val="en-US"/>
            </w:rPr>
          </w:rPrChange>
        </w:rPr>
        <w:t xml:space="preserve"> important to</w:t>
      </w:r>
      <w:r w:rsidR="00900E29" w:rsidRPr="00844FC8">
        <w:rPr>
          <w:rFonts w:ascii="Times New Roman" w:hAnsi="Times New Roman"/>
          <w:color w:val="000000" w:themeColor="text1"/>
          <w:sz w:val="24"/>
          <w:lang w:val="en-GB"/>
          <w:rPrChange w:id="439" w:author="Author">
            <w:rPr>
              <w:rFonts w:ascii="Times New Roman" w:hAnsi="Times New Roman"/>
              <w:color w:val="000000" w:themeColor="text1"/>
              <w:sz w:val="24"/>
              <w:lang w:val="en-US"/>
            </w:rPr>
          </w:rPrChange>
        </w:rPr>
        <w:t xml:space="preserve"> track th</w:t>
      </w:r>
      <w:r w:rsidR="00F30034" w:rsidRPr="00844FC8">
        <w:rPr>
          <w:rFonts w:ascii="Times New Roman" w:hAnsi="Times New Roman"/>
          <w:color w:val="000000" w:themeColor="text1"/>
          <w:sz w:val="24"/>
          <w:lang w:val="en-GB"/>
          <w:rPrChange w:id="440" w:author="Author">
            <w:rPr>
              <w:rFonts w:ascii="Times New Roman" w:hAnsi="Times New Roman"/>
              <w:color w:val="000000" w:themeColor="text1"/>
              <w:sz w:val="24"/>
              <w:lang w:val="en-US"/>
            </w:rPr>
          </w:rPrChange>
        </w:rPr>
        <w:t xml:space="preserve">e causes of </w:t>
      </w:r>
      <w:del w:id="441" w:author="Author">
        <w:r w:rsidR="00F30034" w:rsidRPr="00687208">
          <w:rPr>
            <w:rFonts w:ascii="Times New Roman" w:hAnsi="Times New Roman" w:cs="Times New Roman"/>
            <w:color w:val="000000" w:themeColor="text1"/>
            <w:sz w:val="24"/>
            <w:szCs w:val="24"/>
            <w:lang w:val="en-US"/>
          </w:rPr>
          <w:delText>these major changes. D</w:delText>
        </w:r>
        <w:r w:rsidR="006D167A" w:rsidRPr="00687208">
          <w:rPr>
            <w:rFonts w:ascii="Times New Roman" w:hAnsi="Times New Roman" w:cs="Times New Roman"/>
            <w:color w:val="000000" w:themeColor="text1"/>
            <w:sz w:val="24"/>
            <w:szCs w:val="24"/>
            <w:lang w:val="en-US"/>
          </w:rPr>
          <w:delText>ata</w:delText>
        </w:r>
        <w:r w:rsidR="00720A0A" w:rsidRPr="00687208">
          <w:rPr>
            <w:rFonts w:ascii="Times New Roman" w:hAnsi="Times New Roman" w:cs="Times New Roman"/>
            <w:color w:val="000000" w:themeColor="text1"/>
            <w:sz w:val="24"/>
            <w:szCs w:val="24"/>
            <w:lang w:val="en-US"/>
          </w:rPr>
          <w:delText>,</w:delText>
        </w:r>
        <w:r w:rsidR="006D167A" w:rsidRPr="00687208">
          <w:rPr>
            <w:rFonts w:ascii="Times New Roman" w:hAnsi="Times New Roman" w:cs="Times New Roman"/>
            <w:color w:val="000000" w:themeColor="text1"/>
            <w:sz w:val="24"/>
            <w:szCs w:val="24"/>
            <w:lang w:val="en-US"/>
          </w:rPr>
          <w:delText xml:space="preserve"> </w:delText>
        </w:r>
        <w:r w:rsidR="00EB24A6" w:rsidRPr="00687208">
          <w:rPr>
            <w:rFonts w:ascii="Times New Roman" w:hAnsi="Times New Roman" w:cs="Times New Roman"/>
            <w:color w:val="000000" w:themeColor="text1"/>
            <w:sz w:val="24"/>
            <w:szCs w:val="24"/>
            <w:lang w:val="en-US"/>
          </w:rPr>
          <w:delText>therefore</w:delText>
        </w:r>
        <w:r w:rsidR="00720A0A" w:rsidRPr="00687208">
          <w:rPr>
            <w:rFonts w:ascii="Times New Roman" w:hAnsi="Times New Roman" w:cs="Times New Roman"/>
            <w:color w:val="000000" w:themeColor="text1"/>
            <w:sz w:val="24"/>
            <w:szCs w:val="24"/>
            <w:lang w:val="en-US"/>
          </w:rPr>
          <w:delText>,</w:delText>
        </w:r>
        <w:r w:rsidR="00EB24A6" w:rsidRPr="00687208">
          <w:rPr>
            <w:rFonts w:ascii="Times New Roman" w:hAnsi="Times New Roman" w:cs="Times New Roman"/>
            <w:color w:val="000000" w:themeColor="text1"/>
            <w:sz w:val="24"/>
            <w:szCs w:val="24"/>
            <w:lang w:val="en-US"/>
          </w:rPr>
          <w:delText xml:space="preserve"> </w:delText>
        </w:r>
        <w:r w:rsidR="006D167A" w:rsidRPr="00687208">
          <w:rPr>
            <w:rFonts w:ascii="Times New Roman" w:hAnsi="Times New Roman" w:cs="Times New Roman"/>
            <w:color w:val="000000" w:themeColor="text1"/>
            <w:sz w:val="24"/>
            <w:szCs w:val="24"/>
            <w:lang w:val="en-US"/>
          </w:rPr>
          <w:delText>need to be further analyzed. C</w:delText>
        </w:r>
        <w:r w:rsidR="00900E29" w:rsidRPr="00687208">
          <w:rPr>
            <w:rFonts w:ascii="Times New Roman" w:hAnsi="Times New Roman" w:cs="Times New Roman"/>
            <w:color w:val="000000" w:themeColor="text1"/>
            <w:sz w:val="24"/>
            <w:szCs w:val="24"/>
            <w:lang w:val="en-US"/>
          </w:rPr>
          <w:delText xml:space="preserve">linical stage in </w:delText>
        </w:r>
        <w:r w:rsidR="00FB341B" w:rsidRPr="00687208">
          <w:rPr>
            <w:rFonts w:ascii="Times New Roman" w:hAnsi="Times New Roman" w:cs="Times New Roman"/>
            <w:color w:val="000000" w:themeColor="text1"/>
            <w:sz w:val="24"/>
            <w:szCs w:val="24"/>
            <w:lang w:val="en-US"/>
          </w:rPr>
          <w:delText xml:space="preserve">the </w:delText>
        </w:r>
        <w:r w:rsidR="00900E29" w:rsidRPr="00687208">
          <w:rPr>
            <w:rFonts w:ascii="Times New Roman" w:hAnsi="Times New Roman" w:cs="Times New Roman"/>
            <w:color w:val="000000" w:themeColor="text1"/>
            <w:sz w:val="24"/>
            <w:szCs w:val="24"/>
            <w:lang w:val="en-US"/>
          </w:rPr>
          <w:delText xml:space="preserve">diagnosis and histological type of </w:delText>
        </w:r>
      </w:del>
      <w:ins w:id="442" w:author="Author">
        <w:r w:rsidR="004D0134" w:rsidRPr="00D44BF3">
          <w:rPr>
            <w:rFonts w:ascii="Times New Roman" w:hAnsi="Times New Roman" w:cs="Times New Roman"/>
            <w:color w:val="000000" w:themeColor="text1"/>
            <w:sz w:val="24"/>
            <w:szCs w:val="24"/>
            <w:lang w:val="en-GB"/>
          </w:rPr>
          <w:t xml:space="preserve">the increase in </w:t>
        </w:r>
      </w:ins>
      <w:r w:rsidR="004D0134" w:rsidRPr="00844FC8">
        <w:rPr>
          <w:rFonts w:ascii="Times New Roman" w:hAnsi="Times New Roman"/>
          <w:color w:val="000000" w:themeColor="text1"/>
          <w:sz w:val="24"/>
          <w:lang w:val="en-GB"/>
          <w:rPrChange w:id="443" w:author="Author">
            <w:rPr>
              <w:rFonts w:ascii="Times New Roman" w:hAnsi="Times New Roman"/>
              <w:color w:val="000000" w:themeColor="text1"/>
              <w:sz w:val="24"/>
              <w:lang w:val="en-US"/>
            </w:rPr>
          </w:rPrChange>
        </w:rPr>
        <w:t>cervical cancer</w:t>
      </w:r>
      <w:del w:id="444" w:author="Author">
        <w:r w:rsidR="006C768E" w:rsidRPr="00687208">
          <w:rPr>
            <w:rFonts w:ascii="Times New Roman" w:hAnsi="Times New Roman" w:cs="Times New Roman"/>
            <w:color w:val="000000" w:themeColor="text1"/>
            <w:sz w:val="24"/>
            <w:szCs w:val="24"/>
            <w:lang w:val="en-US"/>
          </w:rPr>
          <w:delText>,</w:delText>
        </w:r>
        <w:r w:rsidR="00900E29" w:rsidRPr="00687208">
          <w:rPr>
            <w:rFonts w:ascii="Times New Roman" w:hAnsi="Times New Roman" w:cs="Times New Roman"/>
            <w:color w:val="000000" w:themeColor="text1"/>
            <w:sz w:val="24"/>
            <w:szCs w:val="24"/>
            <w:lang w:val="en-US"/>
          </w:rPr>
          <w:delText xml:space="preserve"> as well as changes in different </w:delText>
        </w:r>
        <w:r w:rsidR="003A5CE7" w:rsidRPr="00687208">
          <w:rPr>
            <w:rFonts w:ascii="Times New Roman" w:hAnsi="Times New Roman" w:cs="Times New Roman"/>
            <w:color w:val="000000" w:themeColor="text1"/>
            <w:sz w:val="24"/>
            <w:szCs w:val="24"/>
            <w:lang w:val="en-US"/>
          </w:rPr>
          <w:delText>q</w:delText>
        </w:r>
        <w:r w:rsidR="00900E29" w:rsidRPr="00687208">
          <w:rPr>
            <w:rFonts w:ascii="Times New Roman" w:hAnsi="Times New Roman" w:cs="Times New Roman"/>
            <w:color w:val="000000" w:themeColor="text1"/>
            <w:sz w:val="24"/>
            <w:szCs w:val="24"/>
            <w:lang w:val="en-US"/>
          </w:rPr>
          <w:delText>uality parameters in the screening program</w:delText>
        </w:r>
        <w:r w:rsidR="006C768E" w:rsidRPr="00687208">
          <w:rPr>
            <w:rFonts w:ascii="Times New Roman" w:hAnsi="Times New Roman" w:cs="Times New Roman"/>
            <w:color w:val="000000" w:themeColor="text1"/>
            <w:sz w:val="24"/>
            <w:szCs w:val="24"/>
            <w:lang w:val="en-US"/>
          </w:rPr>
          <w:delText>,</w:delText>
        </w:r>
        <w:r w:rsidR="000E3E65" w:rsidRPr="00687208">
          <w:rPr>
            <w:rFonts w:ascii="Times New Roman" w:hAnsi="Times New Roman" w:cs="Times New Roman"/>
            <w:color w:val="000000" w:themeColor="text1"/>
            <w:sz w:val="24"/>
            <w:szCs w:val="24"/>
            <w:lang w:val="en-US"/>
          </w:rPr>
          <w:delText xml:space="preserve"> need to be considered</w:delText>
        </w:r>
        <w:r w:rsidR="00900E29" w:rsidRPr="00687208">
          <w:rPr>
            <w:rFonts w:ascii="Times New Roman" w:hAnsi="Times New Roman" w:cs="Times New Roman"/>
            <w:color w:val="000000" w:themeColor="text1"/>
            <w:sz w:val="24"/>
            <w:szCs w:val="24"/>
            <w:lang w:val="en-US"/>
          </w:rPr>
          <w:delText>.</w:delText>
        </w:r>
      </w:del>
      <w:ins w:id="445" w:author="Author">
        <w:r w:rsidR="004D0134" w:rsidRPr="00D44BF3">
          <w:rPr>
            <w:rFonts w:ascii="Times New Roman" w:hAnsi="Times New Roman" w:cs="Times New Roman"/>
            <w:color w:val="000000" w:themeColor="text1"/>
            <w:sz w:val="24"/>
            <w:szCs w:val="24"/>
            <w:lang w:val="en-GB"/>
          </w:rPr>
          <w:t xml:space="preserve"> incidence</w:t>
        </w:r>
        <w:r w:rsidR="00F30034" w:rsidRPr="00D44BF3">
          <w:rPr>
            <w:rFonts w:ascii="Times New Roman" w:hAnsi="Times New Roman" w:cs="Times New Roman"/>
            <w:color w:val="000000" w:themeColor="text1"/>
            <w:sz w:val="24"/>
            <w:szCs w:val="24"/>
            <w:lang w:val="en-GB"/>
          </w:rPr>
          <w:t>.</w:t>
        </w:r>
      </w:ins>
      <w:r w:rsidR="008A6773" w:rsidRPr="00844FC8">
        <w:rPr>
          <w:rFonts w:ascii="Times New Roman" w:hAnsi="Times New Roman"/>
          <w:color w:val="000000" w:themeColor="text1"/>
          <w:sz w:val="24"/>
          <w:lang w:val="en-GB"/>
          <w:rPrChange w:id="446" w:author="Author">
            <w:rPr>
              <w:rFonts w:ascii="Times New Roman" w:hAnsi="Times New Roman"/>
              <w:color w:val="000000" w:themeColor="text1"/>
              <w:sz w:val="24"/>
              <w:lang w:val="en-US"/>
            </w:rPr>
          </w:rPrChange>
        </w:rPr>
        <w:t xml:space="preserve"> </w:t>
      </w:r>
      <w:r w:rsidR="00753E8B" w:rsidRPr="00844FC8">
        <w:rPr>
          <w:rFonts w:ascii="Times New Roman" w:hAnsi="Times New Roman"/>
          <w:color w:val="000000" w:themeColor="text1"/>
          <w:sz w:val="24"/>
          <w:lang w:val="en-GB"/>
          <w:rPrChange w:id="447" w:author="Author">
            <w:rPr>
              <w:rFonts w:ascii="Times New Roman" w:hAnsi="Times New Roman"/>
              <w:color w:val="000000" w:themeColor="text1"/>
              <w:sz w:val="24"/>
              <w:lang w:val="en-US"/>
            </w:rPr>
          </w:rPrChange>
        </w:rPr>
        <w:t xml:space="preserve">However, </w:t>
      </w:r>
      <w:r w:rsidR="00D229C6" w:rsidRPr="00844FC8">
        <w:rPr>
          <w:rFonts w:ascii="Times New Roman" w:hAnsi="Times New Roman"/>
          <w:color w:val="000000" w:themeColor="text1"/>
          <w:sz w:val="24"/>
          <w:lang w:val="en-GB"/>
          <w:rPrChange w:id="448" w:author="Author">
            <w:rPr>
              <w:rFonts w:ascii="Times New Roman" w:hAnsi="Times New Roman"/>
              <w:color w:val="000000" w:themeColor="text1"/>
              <w:sz w:val="24"/>
              <w:lang w:val="en-US"/>
            </w:rPr>
          </w:rPrChange>
        </w:rPr>
        <w:t xml:space="preserve">at present </w:t>
      </w:r>
      <w:r w:rsidR="00753E8B" w:rsidRPr="00844FC8">
        <w:rPr>
          <w:rFonts w:ascii="Times New Roman" w:hAnsi="Times New Roman"/>
          <w:color w:val="000000" w:themeColor="text1"/>
          <w:sz w:val="24"/>
          <w:lang w:val="en-GB"/>
          <w:rPrChange w:id="449" w:author="Author">
            <w:rPr>
              <w:rFonts w:ascii="Times New Roman" w:hAnsi="Times New Roman"/>
              <w:color w:val="000000" w:themeColor="text1"/>
              <w:sz w:val="24"/>
              <w:lang w:val="en-US"/>
            </w:rPr>
          </w:rPrChange>
        </w:rPr>
        <w:t>n</w:t>
      </w:r>
      <w:r w:rsidR="009F7411" w:rsidRPr="00844FC8">
        <w:rPr>
          <w:rFonts w:ascii="Times New Roman" w:hAnsi="Times New Roman"/>
          <w:color w:val="000000" w:themeColor="text1"/>
          <w:sz w:val="24"/>
          <w:lang w:val="en-GB"/>
          <w:rPrChange w:id="450" w:author="Author">
            <w:rPr>
              <w:rFonts w:ascii="Times New Roman" w:hAnsi="Times New Roman"/>
              <w:color w:val="000000" w:themeColor="text1"/>
              <w:sz w:val="24"/>
              <w:lang w:val="en-US"/>
            </w:rPr>
          </w:rPrChange>
        </w:rPr>
        <w:t xml:space="preserve">o explanations </w:t>
      </w:r>
      <w:r w:rsidR="000E3E65" w:rsidRPr="00844FC8">
        <w:rPr>
          <w:rFonts w:ascii="Times New Roman" w:hAnsi="Times New Roman"/>
          <w:color w:val="000000" w:themeColor="text1"/>
          <w:sz w:val="24"/>
          <w:lang w:val="en-GB"/>
          <w:rPrChange w:id="451" w:author="Author">
            <w:rPr>
              <w:rFonts w:ascii="Times New Roman" w:hAnsi="Times New Roman"/>
              <w:color w:val="000000" w:themeColor="text1"/>
              <w:sz w:val="24"/>
              <w:lang w:val="en-US"/>
            </w:rPr>
          </w:rPrChange>
        </w:rPr>
        <w:t>were</w:t>
      </w:r>
      <w:r w:rsidR="009F7411" w:rsidRPr="00844FC8">
        <w:rPr>
          <w:rFonts w:ascii="Times New Roman" w:hAnsi="Times New Roman"/>
          <w:color w:val="000000" w:themeColor="text1"/>
          <w:sz w:val="24"/>
          <w:lang w:val="en-GB"/>
          <w:rPrChange w:id="452" w:author="Author">
            <w:rPr>
              <w:rFonts w:ascii="Times New Roman" w:hAnsi="Times New Roman"/>
              <w:color w:val="000000" w:themeColor="text1"/>
              <w:sz w:val="24"/>
              <w:lang w:val="en-US"/>
            </w:rPr>
          </w:rPrChange>
        </w:rPr>
        <w:t xml:space="preserve"> given for the increase in </w:t>
      </w:r>
      <w:del w:id="453" w:author="Author">
        <w:r w:rsidR="009F7411" w:rsidRPr="00687208">
          <w:rPr>
            <w:rFonts w:ascii="Times New Roman" w:hAnsi="Times New Roman" w:cs="Times New Roman"/>
            <w:color w:val="000000" w:themeColor="text1"/>
            <w:sz w:val="24"/>
            <w:szCs w:val="24"/>
            <w:lang w:val="en-US"/>
          </w:rPr>
          <w:delText>cervix</w:delText>
        </w:r>
      </w:del>
      <w:ins w:id="454" w:author="Author">
        <w:r w:rsidR="00092DC0" w:rsidRPr="00D44BF3">
          <w:rPr>
            <w:rFonts w:ascii="Times New Roman" w:hAnsi="Times New Roman" w:cs="Times New Roman"/>
            <w:color w:val="000000" w:themeColor="text1"/>
            <w:sz w:val="24"/>
            <w:szCs w:val="24"/>
            <w:lang w:val="en-GB"/>
          </w:rPr>
          <w:t>cervi</w:t>
        </w:r>
        <w:r w:rsidR="00092DC0">
          <w:rPr>
            <w:rFonts w:ascii="Times New Roman" w:hAnsi="Times New Roman" w:cs="Times New Roman"/>
            <w:color w:val="000000" w:themeColor="text1"/>
            <w:sz w:val="24"/>
            <w:szCs w:val="24"/>
            <w:lang w:val="en-GB"/>
          </w:rPr>
          <w:t>cal</w:t>
        </w:r>
      </w:ins>
      <w:r w:rsidR="00092DC0" w:rsidRPr="00844FC8">
        <w:rPr>
          <w:rFonts w:ascii="Times New Roman" w:hAnsi="Times New Roman"/>
          <w:color w:val="000000" w:themeColor="text1"/>
          <w:sz w:val="24"/>
          <w:lang w:val="en-GB"/>
          <w:rPrChange w:id="455" w:author="Author">
            <w:rPr>
              <w:rFonts w:ascii="Times New Roman" w:hAnsi="Times New Roman"/>
              <w:color w:val="000000" w:themeColor="text1"/>
              <w:sz w:val="24"/>
              <w:lang w:val="en-US"/>
            </w:rPr>
          </w:rPrChange>
        </w:rPr>
        <w:t xml:space="preserve"> </w:t>
      </w:r>
      <w:r w:rsidR="009F7411" w:rsidRPr="00844FC8">
        <w:rPr>
          <w:rFonts w:ascii="Times New Roman" w:hAnsi="Times New Roman"/>
          <w:color w:val="000000" w:themeColor="text1"/>
          <w:sz w:val="24"/>
          <w:lang w:val="en-GB"/>
          <w:rPrChange w:id="456" w:author="Author">
            <w:rPr>
              <w:rFonts w:ascii="Times New Roman" w:hAnsi="Times New Roman"/>
              <w:color w:val="000000" w:themeColor="text1"/>
              <w:sz w:val="24"/>
              <w:lang w:val="en-US"/>
            </w:rPr>
          </w:rPrChange>
        </w:rPr>
        <w:t xml:space="preserve">cancer incidence by the </w:t>
      </w:r>
      <w:del w:id="457" w:author="Author">
        <w:r w:rsidR="009F7411" w:rsidRPr="00687208">
          <w:rPr>
            <w:rFonts w:ascii="Times New Roman" w:hAnsi="Times New Roman" w:cs="Times New Roman"/>
            <w:color w:val="000000" w:themeColor="text1"/>
            <w:sz w:val="24"/>
            <w:szCs w:val="24"/>
            <w:lang w:val="en-US"/>
          </w:rPr>
          <w:delText>Center</w:delText>
        </w:r>
      </w:del>
      <w:ins w:id="458" w:author="Author">
        <w:r w:rsidR="009F7411" w:rsidRPr="00D44BF3">
          <w:rPr>
            <w:rFonts w:ascii="Times New Roman" w:hAnsi="Times New Roman" w:cs="Times New Roman"/>
            <w:color w:val="000000" w:themeColor="text1"/>
            <w:sz w:val="24"/>
            <w:szCs w:val="24"/>
            <w:lang w:val="en-GB"/>
          </w:rPr>
          <w:t>Cent</w:t>
        </w:r>
        <w:r w:rsidR="008A6773">
          <w:rPr>
            <w:rFonts w:ascii="Times New Roman" w:hAnsi="Times New Roman" w:cs="Times New Roman"/>
            <w:color w:val="000000" w:themeColor="text1"/>
            <w:sz w:val="24"/>
            <w:szCs w:val="24"/>
            <w:lang w:val="en-GB"/>
          </w:rPr>
          <w:t>re</w:t>
        </w:r>
      </w:ins>
      <w:r w:rsidR="009F7411" w:rsidRPr="00844FC8">
        <w:rPr>
          <w:rFonts w:ascii="Times New Roman" w:hAnsi="Times New Roman"/>
          <w:color w:val="000000" w:themeColor="text1"/>
          <w:sz w:val="24"/>
          <w:lang w:val="en-GB"/>
          <w:rPrChange w:id="459" w:author="Author">
            <w:rPr>
              <w:rFonts w:ascii="Times New Roman" w:hAnsi="Times New Roman"/>
              <w:color w:val="000000" w:themeColor="text1"/>
              <w:sz w:val="24"/>
              <w:lang w:val="en-US"/>
            </w:rPr>
          </w:rPrChange>
        </w:rPr>
        <w:t xml:space="preserve"> of Cervix </w:t>
      </w:r>
      <w:r w:rsidR="009F7411" w:rsidRPr="00844FC8">
        <w:rPr>
          <w:rFonts w:ascii="Times New Roman" w:hAnsi="Times New Roman"/>
          <w:sz w:val="24"/>
          <w:lang w:val="en-GB"/>
          <w:rPrChange w:id="460" w:author="Author">
            <w:rPr>
              <w:rFonts w:ascii="Times New Roman" w:hAnsi="Times New Roman"/>
              <w:sz w:val="24"/>
              <w:lang w:val="en-US"/>
            </w:rPr>
          </w:rPrChange>
        </w:rPr>
        <w:t>Cancer</w:t>
      </w:r>
      <w:r w:rsidR="00707E20" w:rsidRPr="00844FC8">
        <w:rPr>
          <w:rFonts w:ascii="Times New Roman" w:hAnsi="Times New Roman"/>
          <w:sz w:val="24"/>
          <w:lang w:val="en-GB"/>
          <w:rPrChange w:id="461" w:author="Author">
            <w:rPr>
              <w:rFonts w:ascii="Times New Roman" w:hAnsi="Times New Roman"/>
              <w:sz w:val="24"/>
              <w:lang w:val="en-US"/>
            </w:rPr>
          </w:rPrChange>
        </w:rPr>
        <w:t xml:space="preserve"> in the</w:t>
      </w:r>
      <w:r w:rsidR="004C6536" w:rsidRPr="00844FC8">
        <w:rPr>
          <w:rFonts w:ascii="Times New Roman" w:hAnsi="Times New Roman"/>
          <w:sz w:val="24"/>
          <w:lang w:val="en-GB"/>
          <w:rPrChange w:id="462" w:author="Author">
            <w:rPr>
              <w:rFonts w:ascii="Times New Roman" w:hAnsi="Times New Roman"/>
              <w:sz w:val="24"/>
              <w:lang w:val="en-US"/>
            </w:rPr>
          </w:rPrChange>
        </w:rPr>
        <w:t>ir</w:t>
      </w:r>
      <w:r w:rsidR="00707E20" w:rsidRPr="00844FC8">
        <w:rPr>
          <w:rFonts w:ascii="Times New Roman" w:hAnsi="Times New Roman"/>
          <w:sz w:val="24"/>
          <w:lang w:val="en-GB"/>
          <w:rPrChange w:id="463" w:author="Author">
            <w:rPr>
              <w:rFonts w:ascii="Times New Roman" w:hAnsi="Times New Roman"/>
              <w:sz w:val="24"/>
              <w:lang w:val="en-US"/>
            </w:rPr>
          </w:rPrChange>
        </w:rPr>
        <w:t xml:space="preserve"> year-report</w:t>
      </w:r>
      <w:r w:rsidR="009F7411" w:rsidRPr="00844FC8">
        <w:rPr>
          <w:rFonts w:ascii="Times New Roman" w:hAnsi="Times New Roman"/>
          <w:sz w:val="24"/>
          <w:lang w:val="en-GB"/>
          <w:rPrChange w:id="464" w:author="Author">
            <w:rPr>
              <w:rFonts w:ascii="Times New Roman" w:hAnsi="Times New Roman"/>
              <w:sz w:val="24"/>
              <w:lang w:val="en-US"/>
            </w:rPr>
          </w:rPrChange>
        </w:rPr>
        <w:t>.</w:t>
      </w:r>
    </w:p>
    <w:p w14:paraId="2015A58F" w14:textId="4AC07C12" w:rsidR="00144861" w:rsidRPr="00D44BF3" w:rsidRDefault="00F44323" w:rsidP="00687208">
      <w:pPr>
        <w:spacing w:line="240" w:lineRule="auto"/>
        <w:rPr>
          <w:ins w:id="465" w:author="Author"/>
          <w:rFonts w:ascii="Times New Roman" w:hAnsi="Times New Roman" w:cs="Times New Roman"/>
          <w:sz w:val="24"/>
          <w:szCs w:val="24"/>
          <w:lang w:val="en-GB"/>
        </w:rPr>
      </w:pPr>
      <w:r w:rsidRPr="00844FC8">
        <w:rPr>
          <w:rFonts w:ascii="Times New Roman" w:hAnsi="Times New Roman"/>
          <w:color w:val="000000" w:themeColor="text1"/>
          <w:sz w:val="24"/>
          <w:lang w:val="en-GB"/>
          <w:rPrChange w:id="466" w:author="Author">
            <w:rPr>
              <w:rFonts w:ascii="Times New Roman" w:hAnsi="Times New Roman"/>
              <w:color w:val="000000" w:themeColor="text1"/>
              <w:sz w:val="24"/>
              <w:lang w:val="en-US"/>
            </w:rPr>
          </w:rPrChange>
        </w:rPr>
        <w:t>To</w:t>
      </w:r>
      <w:r w:rsidR="008938DD" w:rsidRPr="00844FC8">
        <w:rPr>
          <w:rFonts w:ascii="Times New Roman" w:hAnsi="Times New Roman"/>
          <w:color w:val="000000" w:themeColor="text1"/>
          <w:sz w:val="24"/>
          <w:lang w:val="en-GB"/>
          <w:rPrChange w:id="467" w:author="Author">
            <w:rPr>
              <w:rFonts w:ascii="Times New Roman" w:hAnsi="Times New Roman"/>
              <w:color w:val="000000" w:themeColor="text1"/>
              <w:sz w:val="24"/>
              <w:lang w:val="en-US"/>
            </w:rPr>
          </w:rPrChange>
        </w:rPr>
        <w:t xml:space="preserve"> better understand</w:t>
      </w:r>
      <w:r w:rsidR="005D7E4C" w:rsidRPr="00844FC8">
        <w:rPr>
          <w:rFonts w:ascii="Times New Roman" w:hAnsi="Times New Roman"/>
          <w:color w:val="000000" w:themeColor="text1"/>
          <w:sz w:val="24"/>
          <w:lang w:val="en-GB"/>
          <w:rPrChange w:id="468" w:author="Author">
            <w:rPr>
              <w:rFonts w:ascii="Times New Roman" w:hAnsi="Times New Roman"/>
              <w:color w:val="000000" w:themeColor="text1"/>
              <w:sz w:val="24"/>
              <w:lang w:val="en-US"/>
            </w:rPr>
          </w:rPrChange>
        </w:rPr>
        <w:t xml:space="preserve"> </w:t>
      </w:r>
      <w:r w:rsidR="000A064B" w:rsidRPr="00844FC8">
        <w:rPr>
          <w:rFonts w:ascii="Times New Roman" w:hAnsi="Times New Roman"/>
          <w:color w:val="000000" w:themeColor="text1"/>
          <w:sz w:val="24"/>
          <w:lang w:val="en-GB"/>
          <w:rPrChange w:id="469" w:author="Author">
            <w:rPr>
              <w:rFonts w:ascii="Times New Roman" w:hAnsi="Times New Roman"/>
              <w:color w:val="000000" w:themeColor="text1"/>
              <w:sz w:val="24"/>
              <w:lang w:val="en-US"/>
            </w:rPr>
          </w:rPrChange>
        </w:rPr>
        <w:t xml:space="preserve">possible reasons for </w:t>
      </w:r>
      <w:r w:rsidRPr="00844FC8">
        <w:rPr>
          <w:rFonts w:ascii="Times New Roman" w:hAnsi="Times New Roman"/>
          <w:color w:val="000000" w:themeColor="text1"/>
          <w:sz w:val="24"/>
          <w:lang w:val="en-GB"/>
          <w:rPrChange w:id="470" w:author="Author">
            <w:rPr>
              <w:rFonts w:ascii="Times New Roman" w:hAnsi="Times New Roman"/>
              <w:color w:val="000000" w:themeColor="text1"/>
              <w:sz w:val="24"/>
              <w:lang w:val="en-US"/>
            </w:rPr>
          </w:rPrChange>
        </w:rPr>
        <w:t xml:space="preserve">the increase in </w:t>
      </w:r>
      <w:del w:id="471" w:author="Author">
        <w:r w:rsidRPr="00687208">
          <w:rPr>
            <w:rFonts w:ascii="Times New Roman" w:hAnsi="Times New Roman" w:cs="Times New Roman"/>
            <w:color w:val="000000" w:themeColor="text1"/>
            <w:sz w:val="24"/>
            <w:szCs w:val="24"/>
            <w:lang w:val="en-US"/>
          </w:rPr>
          <w:delText>cervix</w:delText>
        </w:r>
      </w:del>
      <w:ins w:id="472" w:author="Author">
        <w:r w:rsidR="00092DC0" w:rsidRPr="00D44BF3">
          <w:rPr>
            <w:rFonts w:ascii="Times New Roman" w:hAnsi="Times New Roman" w:cs="Times New Roman"/>
            <w:color w:val="000000" w:themeColor="text1"/>
            <w:sz w:val="24"/>
            <w:szCs w:val="24"/>
            <w:lang w:val="en-GB"/>
          </w:rPr>
          <w:t>cervi</w:t>
        </w:r>
        <w:r w:rsidR="00092DC0">
          <w:rPr>
            <w:rFonts w:ascii="Times New Roman" w:hAnsi="Times New Roman" w:cs="Times New Roman"/>
            <w:color w:val="000000" w:themeColor="text1"/>
            <w:sz w:val="24"/>
            <w:szCs w:val="24"/>
            <w:lang w:val="en-GB"/>
          </w:rPr>
          <w:t>cal</w:t>
        </w:r>
      </w:ins>
      <w:r w:rsidR="00092DC0" w:rsidRPr="00844FC8">
        <w:rPr>
          <w:rFonts w:ascii="Times New Roman" w:hAnsi="Times New Roman"/>
          <w:color w:val="000000" w:themeColor="text1"/>
          <w:sz w:val="24"/>
          <w:lang w:val="en-GB"/>
          <w:rPrChange w:id="473" w:author="Author">
            <w:rPr>
              <w:rFonts w:ascii="Times New Roman" w:hAnsi="Times New Roman"/>
              <w:color w:val="000000" w:themeColor="text1"/>
              <w:sz w:val="24"/>
              <w:lang w:val="en-US"/>
            </w:rPr>
          </w:rPrChange>
        </w:rPr>
        <w:t xml:space="preserve"> </w:t>
      </w:r>
      <w:r w:rsidRPr="00844FC8">
        <w:rPr>
          <w:rFonts w:ascii="Times New Roman" w:hAnsi="Times New Roman"/>
          <w:color w:val="000000" w:themeColor="text1"/>
          <w:sz w:val="24"/>
          <w:lang w:val="en-GB"/>
          <w:rPrChange w:id="474" w:author="Author">
            <w:rPr>
              <w:rFonts w:ascii="Times New Roman" w:hAnsi="Times New Roman"/>
              <w:color w:val="000000" w:themeColor="text1"/>
              <w:sz w:val="24"/>
              <w:lang w:val="en-US"/>
            </w:rPr>
          </w:rPrChange>
        </w:rPr>
        <w:t>cancer incidence</w:t>
      </w:r>
      <w:r w:rsidR="005D7E4C" w:rsidRPr="00844FC8">
        <w:rPr>
          <w:rFonts w:ascii="Times New Roman" w:hAnsi="Times New Roman"/>
          <w:color w:val="000000" w:themeColor="text1"/>
          <w:sz w:val="24"/>
          <w:lang w:val="en-GB"/>
          <w:rPrChange w:id="475" w:author="Author">
            <w:rPr>
              <w:rFonts w:ascii="Times New Roman" w:hAnsi="Times New Roman"/>
              <w:color w:val="000000" w:themeColor="text1"/>
              <w:sz w:val="24"/>
              <w:lang w:val="en-US"/>
            </w:rPr>
          </w:rPrChange>
        </w:rPr>
        <w:t xml:space="preserve">, </w:t>
      </w:r>
      <w:r w:rsidR="003171BF" w:rsidRPr="00844FC8">
        <w:rPr>
          <w:rFonts w:ascii="Times New Roman" w:hAnsi="Times New Roman"/>
          <w:color w:val="000000" w:themeColor="text1"/>
          <w:sz w:val="24"/>
          <w:lang w:val="en-GB"/>
          <w:rPrChange w:id="476" w:author="Author">
            <w:rPr>
              <w:rFonts w:ascii="Times New Roman" w:hAnsi="Times New Roman"/>
              <w:color w:val="000000" w:themeColor="text1"/>
              <w:sz w:val="24"/>
              <w:lang w:val="en-US"/>
            </w:rPr>
          </w:rPrChange>
        </w:rPr>
        <w:t xml:space="preserve">I have </w:t>
      </w:r>
      <w:r w:rsidR="009D42D6" w:rsidRPr="00844FC8">
        <w:rPr>
          <w:rFonts w:ascii="Times New Roman" w:hAnsi="Times New Roman"/>
          <w:sz w:val="24"/>
          <w:lang w:val="en-GB"/>
          <w:rPrChange w:id="477" w:author="Author">
            <w:rPr>
              <w:rFonts w:ascii="Times New Roman" w:hAnsi="Times New Roman"/>
              <w:sz w:val="24"/>
              <w:lang w:val="en-US"/>
            </w:rPr>
          </w:rPrChange>
        </w:rPr>
        <w:t>subgroup</w:t>
      </w:r>
      <w:r w:rsidR="004D1179" w:rsidRPr="00844FC8">
        <w:rPr>
          <w:rFonts w:ascii="Times New Roman" w:hAnsi="Times New Roman"/>
          <w:sz w:val="24"/>
          <w:lang w:val="en-GB"/>
          <w:rPrChange w:id="478" w:author="Author">
            <w:rPr>
              <w:rFonts w:ascii="Times New Roman" w:hAnsi="Times New Roman"/>
              <w:sz w:val="24"/>
              <w:lang w:val="en-US"/>
            </w:rPr>
          </w:rPrChange>
        </w:rPr>
        <w:t>ed</w:t>
      </w:r>
      <w:r w:rsidR="009D42D6" w:rsidRPr="00844FC8">
        <w:rPr>
          <w:rFonts w:ascii="Times New Roman" w:hAnsi="Times New Roman"/>
          <w:sz w:val="24"/>
          <w:lang w:val="en-GB"/>
          <w:rPrChange w:id="479" w:author="Author">
            <w:rPr>
              <w:rFonts w:ascii="Times New Roman" w:hAnsi="Times New Roman"/>
              <w:sz w:val="24"/>
              <w:lang w:val="en-US"/>
            </w:rPr>
          </w:rPrChange>
        </w:rPr>
        <w:t xml:space="preserve"> </w:t>
      </w:r>
      <w:r w:rsidR="00D60336" w:rsidRPr="00844FC8">
        <w:rPr>
          <w:rFonts w:ascii="Times New Roman" w:hAnsi="Times New Roman"/>
          <w:sz w:val="24"/>
          <w:lang w:val="en-GB"/>
          <w:rPrChange w:id="480" w:author="Author">
            <w:rPr>
              <w:rFonts w:ascii="Times New Roman" w:hAnsi="Times New Roman"/>
              <w:sz w:val="24"/>
              <w:lang w:val="en-US"/>
            </w:rPr>
          </w:rPrChange>
        </w:rPr>
        <w:t xml:space="preserve">the data </w:t>
      </w:r>
      <w:r w:rsidR="009D42D6" w:rsidRPr="00844FC8">
        <w:rPr>
          <w:rFonts w:ascii="Times New Roman" w:hAnsi="Times New Roman"/>
          <w:sz w:val="24"/>
          <w:lang w:val="en-GB"/>
          <w:rPrChange w:id="481" w:author="Author">
            <w:rPr>
              <w:rFonts w:ascii="Times New Roman" w:hAnsi="Times New Roman"/>
              <w:sz w:val="24"/>
              <w:lang w:val="en-US"/>
            </w:rPr>
          </w:rPrChange>
        </w:rPr>
        <w:t>according to age</w:t>
      </w:r>
      <w:r w:rsidR="00D229C6" w:rsidRPr="00844FC8">
        <w:rPr>
          <w:rFonts w:ascii="Times New Roman" w:hAnsi="Times New Roman"/>
          <w:sz w:val="24"/>
          <w:lang w:val="en-GB"/>
          <w:rPrChange w:id="482" w:author="Author">
            <w:rPr>
              <w:rFonts w:ascii="Times New Roman" w:hAnsi="Times New Roman"/>
              <w:sz w:val="24"/>
              <w:lang w:val="en-US"/>
            </w:rPr>
          </w:rPrChange>
        </w:rPr>
        <w:t>,</w:t>
      </w:r>
      <w:r w:rsidR="009D42D6" w:rsidRPr="00844FC8">
        <w:rPr>
          <w:rFonts w:ascii="Times New Roman" w:hAnsi="Times New Roman"/>
          <w:sz w:val="24"/>
          <w:lang w:val="en-GB"/>
          <w:rPrChange w:id="483" w:author="Author">
            <w:rPr>
              <w:rFonts w:ascii="Times New Roman" w:hAnsi="Times New Roman"/>
              <w:sz w:val="24"/>
              <w:lang w:val="en-US"/>
            </w:rPr>
          </w:rPrChange>
        </w:rPr>
        <w:t xml:space="preserve"> </w:t>
      </w:r>
      <w:r w:rsidR="00E40148" w:rsidRPr="00844FC8">
        <w:rPr>
          <w:rFonts w:ascii="Times New Roman" w:hAnsi="Times New Roman"/>
          <w:sz w:val="24"/>
          <w:lang w:val="en-GB"/>
          <w:rPrChange w:id="484" w:author="Author">
            <w:rPr>
              <w:rFonts w:ascii="Times New Roman" w:hAnsi="Times New Roman"/>
              <w:sz w:val="24"/>
              <w:lang w:val="en-US"/>
            </w:rPr>
          </w:rPrChange>
        </w:rPr>
        <w:t>using</w:t>
      </w:r>
      <w:r w:rsidR="00D648CA" w:rsidRPr="00844FC8">
        <w:rPr>
          <w:rFonts w:ascii="Times New Roman" w:hAnsi="Times New Roman"/>
          <w:sz w:val="24"/>
          <w:lang w:val="en-GB"/>
          <w:rPrChange w:id="485" w:author="Author">
            <w:rPr>
              <w:rFonts w:ascii="Times New Roman" w:hAnsi="Times New Roman"/>
              <w:sz w:val="24"/>
              <w:lang w:val="en-US"/>
            </w:rPr>
          </w:rPrChange>
        </w:rPr>
        <w:t xml:space="preserve"> the statistical database </w:t>
      </w:r>
      <w:r w:rsidR="001F1FF5" w:rsidRPr="00844FC8">
        <w:rPr>
          <w:rFonts w:ascii="Times New Roman" w:hAnsi="Times New Roman"/>
          <w:sz w:val="24"/>
          <w:lang w:val="en-GB"/>
          <w:rPrChange w:id="486" w:author="Author">
            <w:rPr>
              <w:rFonts w:ascii="Times New Roman" w:hAnsi="Times New Roman"/>
              <w:sz w:val="24"/>
              <w:lang w:val="en-US"/>
            </w:rPr>
          </w:rPrChange>
        </w:rPr>
        <w:t>of</w:t>
      </w:r>
      <w:r w:rsidR="00FF7ECF" w:rsidRPr="00844FC8">
        <w:rPr>
          <w:rFonts w:ascii="Times New Roman" w:hAnsi="Times New Roman"/>
          <w:sz w:val="24"/>
          <w:lang w:val="en-GB"/>
          <w:rPrChange w:id="487" w:author="Author">
            <w:rPr>
              <w:rFonts w:ascii="Times New Roman" w:hAnsi="Times New Roman"/>
              <w:sz w:val="24"/>
              <w:lang w:val="en-US"/>
            </w:rPr>
          </w:rPrChange>
        </w:rPr>
        <w:t xml:space="preserve"> the National Board of Health and Welfare</w:t>
      </w:r>
      <w:del w:id="488" w:author="Author">
        <w:r w:rsidR="008F3998" w:rsidRPr="00687208">
          <w:rPr>
            <w:rFonts w:ascii="Times New Roman" w:hAnsi="Times New Roman" w:cs="Times New Roman"/>
            <w:sz w:val="24"/>
            <w:szCs w:val="24"/>
            <w:lang w:val="en-US"/>
          </w:rPr>
          <w:delText xml:space="preserve">. </w:delText>
        </w:r>
      </w:del>
      <w:ins w:id="489" w:author="Author">
        <w:r w:rsidR="00144861" w:rsidRPr="00D44BF3">
          <w:rPr>
            <w:rFonts w:ascii="Times New Roman" w:hAnsi="Times New Roman" w:cs="Times New Roman"/>
            <w:sz w:val="24"/>
            <w:szCs w:val="24"/>
            <w:lang w:val="en-GB"/>
          </w:rPr>
          <w:t xml:space="preserve"> (</w:t>
        </w:r>
        <w:r w:rsidR="00EC16A8">
          <w:rPr>
            <w:rFonts w:ascii="Times New Roman" w:hAnsi="Times New Roman" w:cs="Times New Roman"/>
            <w:sz w:val="24"/>
            <w:szCs w:val="24"/>
            <w:lang w:val="en-GB"/>
          </w:rPr>
          <w:t xml:space="preserve">by using </w:t>
        </w:r>
        <w:r w:rsidR="00144861" w:rsidRPr="00D44BF3">
          <w:rPr>
            <w:rFonts w:ascii="Times New Roman" w:hAnsi="Times New Roman" w:cs="Times New Roman"/>
            <w:sz w:val="24"/>
            <w:szCs w:val="24"/>
            <w:lang w:val="en-GB"/>
          </w:rPr>
          <w:t xml:space="preserve">the same database used by the authors in reference </w:t>
        </w:r>
        <w:r w:rsidR="00EC16A8">
          <w:rPr>
            <w:rFonts w:ascii="Times New Roman" w:hAnsi="Times New Roman" w:cs="Times New Roman"/>
            <w:sz w:val="24"/>
            <w:szCs w:val="24"/>
            <w:lang w:val="en-GB"/>
          </w:rPr>
          <w:t>[</w:t>
        </w:r>
        <w:r w:rsidR="00144861" w:rsidRPr="00D44BF3">
          <w:rPr>
            <w:rFonts w:ascii="Times New Roman" w:hAnsi="Times New Roman" w:cs="Times New Roman"/>
            <w:sz w:val="24"/>
            <w:szCs w:val="24"/>
            <w:lang w:val="en-GB"/>
          </w:rPr>
          <w:t>1</w:t>
        </w:r>
        <w:r w:rsidR="00EC16A8">
          <w:rPr>
            <w:rFonts w:ascii="Times New Roman" w:hAnsi="Times New Roman" w:cs="Times New Roman"/>
            <w:sz w:val="24"/>
            <w:szCs w:val="24"/>
            <w:lang w:val="en-GB"/>
          </w:rPr>
          <w:t>]</w:t>
        </w:r>
        <w:r w:rsidR="00144861" w:rsidRPr="00D44BF3">
          <w:rPr>
            <w:rFonts w:ascii="Times New Roman" w:hAnsi="Times New Roman" w:cs="Times New Roman"/>
            <w:sz w:val="24"/>
            <w:szCs w:val="24"/>
            <w:lang w:val="en-GB"/>
          </w:rPr>
          <w:t>). In addition, a relevant literature survey was made to put the current data into perspective</w:t>
        </w:r>
        <w:r w:rsidR="001551E0" w:rsidRPr="00D44BF3">
          <w:rPr>
            <w:rFonts w:ascii="Times New Roman" w:hAnsi="Times New Roman" w:cs="Times New Roman"/>
            <w:sz w:val="24"/>
            <w:szCs w:val="24"/>
            <w:lang w:val="en-GB"/>
          </w:rPr>
          <w:t>.</w:t>
        </w:r>
      </w:ins>
    </w:p>
    <w:p w14:paraId="0148E458" w14:textId="400A7937" w:rsidR="00144861" w:rsidRPr="00D44BF3" w:rsidRDefault="00144861" w:rsidP="00F8478E">
      <w:pPr>
        <w:spacing w:after="0" w:line="240" w:lineRule="auto"/>
        <w:rPr>
          <w:ins w:id="490" w:author="Author"/>
          <w:rFonts w:ascii="Times New Roman" w:hAnsi="Times New Roman" w:cs="Times New Roman"/>
          <w:b/>
          <w:i/>
          <w:sz w:val="24"/>
          <w:szCs w:val="24"/>
          <w:lang w:val="en-GB"/>
        </w:rPr>
      </w:pPr>
      <w:ins w:id="491" w:author="Author">
        <w:r w:rsidRPr="00D44BF3">
          <w:rPr>
            <w:rFonts w:ascii="Times New Roman" w:hAnsi="Times New Roman" w:cs="Times New Roman"/>
            <w:b/>
            <w:i/>
            <w:sz w:val="24"/>
            <w:szCs w:val="24"/>
            <w:lang w:val="en-GB"/>
          </w:rPr>
          <w:t>Results</w:t>
        </w:r>
      </w:ins>
    </w:p>
    <w:p w14:paraId="328DAFC0" w14:textId="1266EE2F" w:rsidR="002D5D87" w:rsidRPr="00844FC8" w:rsidRDefault="008F3998" w:rsidP="00844FC8">
      <w:pPr>
        <w:spacing w:after="0" w:line="240" w:lineRule="auto"/>
        <w:rPr>
          <w:rFonts w:ascii="Times New Roman" w:hAnsi="Times New Roman"/>
          <w:i/>
          <w:sz w:val="24"/>
          <w:lang w:val="en-GB"/>
          <w:rPrChange w:id="492" w:author="Author">
            <w:rPr>
              <w:rFonts w:ascii="Times New Roman" w:hAnsi="Times New Roman"/>
              <w:color w:val="000000" w:themeColor="text1"/>
              <w:sz w:val="24"/>
              <w:lang w:val="en-US"/>
            </w:rPr>
          </w:rPrChange>
        </w:rPr>
        <w:pPrChange w:id="493" w:author="Author">
          <w:pPr>
            <w:spacing w:line="240" w:lineRule="auto"/>
          </w:pPr>
        </w:pPrChange>
      </w:pPr>
      <w:r w:rsidRPr="00844FC8">
        <w:rPr>
          <w:rFonts w:ascii="Times New Roman" w:hAnsi="Times New Roman"/>
          <w:sz w:val="24"/>
          <w:lang w:val="en-GB"/>
          <w:rPrChange w:id="494" w:author="Author">
            <w:rPr>
              <w:rFonts w:ascii="Times New Roman" w:hAnsi="Times New Roman"/>
              <w:sz w:val="24"/>
              <w:lang w:val="en-US"/>
            </w:rPr>
          </w:rPrChange>
        </w:rPr>
        <w:t>T</w:t>
      </w:r>
      <w:r w:rsidR="001F1FF5" w:rsidRPr="00844FC8">
        <w:rPr>
          <w:rFonts w:ascii="Times New Roman" w:hAnsi="Times New Roman"/>
          <w:sz w:val="24"/>
          <w:lang w:val="en-GB"/>
          <w:rPrChange w:id="495" w:author="Author">
            <w:rPr>
              <w:rFonts w:ascii="Times New Roman" w:hAnsi="Times New Roman"/>
              <w:sz w:val="24"/>
              <w:lang w:val="en-US"/>
            </w:rPr>
          </w:rPrChange>
        </w:rPr>
        <w:t>he</w:t>
      </w:r>
      <w:r w:rsidR="00D648CA" w:rsidRPr="00844FC8">
        <w:rPr>
          <w:rFonts w:ascii="Times New Roman" w:hAnsi="Times New Roman"/>
          <w:sz w:val="24"/>
          <w:lang w:val="en-GB"/>
          <w:rPrChange w:id="496" w:author="Author">
            <w:rPr>
              <w:rFonts w:ascii="Times New Roman" w:hAnsi="Times New Roman"/>
              <w:sz w:val="24"/>
              <w:lang w:val="en-US"/>
            </w:rPr>
          </w:rPrChange>
        </w:rPr>
        <w:t xml:space="preserve"> increase in </w:t>
      </w:r>
      <w:del w:id="497" w:author="Author">
        <w:r w:rsidR="00D648CA" w:rsidRPr="00687208">
          <w:rPr>
            <w:rFonts w:ascii="Times New Roman" w:hAnsi="Times New Roman" w:cs="Times New Roman"/>
            <w:sz w:val="24"/>
            <w:szCs w:val="24"/>
            <w:lang w:val="en-US"/>
          </w:rPr>
          <w:delText>cervix</w:delText>
        </w:r>
      </w:del>
      <w:ins w:id="498" w:author="Author">
        <w:r w:rsidR="00092DC0" w:rsidRPr="00D44BF3">
          <w:rPr>
            <w:rFonts w:ascii="Times New Roman" w:hAnsi="Times New Roman" w:cs="Times New Roman"/>
            <w:sz w:val="24"/>
            <w:szCs w:val="24"/>
            <w:lang w:val="en-GB"/>
          </w:rPr>
          <w:t>cervi</w:t>
        </w:r>
        <w:r w:rsidR="00092DC0">
          <w:rPr>
            <w:rFonts w:ascii="Times New Roman" w:hAnsi="Times New Roman" w:cs="Times New Roman"/>
            <w:sz w:val="24"/>
            <w:szCs w:val="24"/>
            <w:lang w:val="en-GB"/>
          </w:rPr>
          <w:t>cal</w:t>
        </w:r>
      </w:ins>
      <w:r w:rsidR="00092DC0" w:rsidRPr="00844FC8">
        <w:rPr>
          <w:rFonts w:ascii="Times New Roman" w:hAnsi="Times New Roman"/>
          <w:sz w:val="24"/>
          <w:lang w:val="en-GB"/>
          <w:rPrChange w:id="499" w:author="Author">
            <w:rPr>
              <w:rFonts w:ascii="Times New Roman" w:hAnsi="Times New Roman"/>
              <w:sz w:val="24"/>
              <w:lang w:val="en-US"/>
            </w:rPr>
          </w:rPrChange>
        </w:rPr>
        <w:t xml:space="preserve"> </w:t>
      </w:r>
      <w:r w:rsidR="00D648CA" w:rsidRPr="00844FC8">
        <w:rPr>
          <w:rFonts w:ascii="Times New Roman" w:hAnsi="Times New Roman"/>
          <w:sz w:val="24"/>
          <w:lang w:val="en-GB"/>
          <w:rPrChange w:id="500" w:author="Author">
            <w:rPr>
              <w:rFonts w:ascii="Times New Roman" w:hAnsi="Times New Roman"/>
              <w:sz w:val="24"/>
              <w:lang w:val="en-US"/>
            </w:rPr>
          </w:rPrChange>
        </w:rPr>
        <w:t xml:space="preserve">cancer incidence </w:t>
      </w:r>
      <w:r w:rsidR="00E626F5" w:rsidRPr="00844FC8">
        <w:rPr>
          <w:rFonts w:ascii="Times New Roman" w:hAnsi="Times New Roman"/>
          <w:sz w:val="24"/>
          <w:lang w:val="en-GB"/>
          <w:rPrChange w:id="501" w:author="Author">
            <w:rPr>
              <w:rFonts w:ascii="Times New Roman" w:hAnsi="Times New Roman"/>
              <w:sz w:val="24"/>
              <w:lang w:val="en-US"/>
            </w:rPr>
          </w:rPrChange>
        </w:rPr>
        <w:t>w</w:t>
      </w:r>
      <w:r w:rsidR="0016225A" w:rsidRPr="00844FC8">
        <w:rPr>
          <w:rFonts w:ascii="Times New Roman" w:hAnsi="Times New Roman"/>
          <w:sz w:val="24"/>
          <w:lang w:val="en-GB"/>
          <w:rPrChange w:id="502" w:author="Author">
            <w:rPr>
              <w:rFonts w:ascii="Times New Roman" w:hAnsi="Times New Roman"/>
              <w:sz w:val="24"/>
              <w:lang w:val="en-US"/>
            </w:rPr>
          </w:rPrChange>
        </w:rPr>
        <w:t xml:space="preserve">as </w:t>
      </w:r>
      <w:r w:rsidR="0016225A" w:rsidRPr="00844FC8">
        <w:rPr>
          <w:rFonts w:ascii="Times New Roman" w:hAnsi="Times New Roman"/>
          <w:color w:val="000000" w:themeColor="text1"/>
          <w:sz w:val="24"/>
          <w:lang w:val="en-GB"/>
          <w:rPrChange w:id="503" w:author="Author">
            <w:rPr>
              <w:rFonts w:ascii="Times New Roman" w:hAnsi="Times New Roman"/>
              <w:color w:val="000000" w:themeColor="text1"/>
              <w:sz w:val="24"/>
              <w:lang w:val="en-US"/>
            </w:rPr>
          </w:rPrChange>
        </w:rPr>
        <w:t>shown to be</w:t>
      </w:r>
      <w:r w:rsidR="00D648CA" w:rsidRPr="00844FC8">
        <w:rPr>
          <w:rFonts w:ascii="Times New Roman" w:hAnsi="Times New Roman"/>
          <w:color w:val="000000" w:themeColor="text1"/>
          <w:sz w:val="24"/>
          <w:lang w:val="en-GB"/>
          <w:rPrChange w:id="504" w:author="Author">
            <w:rPr>
              <w:rFonts w:ascii="Times New Roman" w:hAnsi="Times New Roman"/>
              <w:color w:val="000000" w:themeColor="text1"/>
              <w:sz w:val="24"/>
              <w:lang w:val="en-US"/>
            </w:rPr>
          </w:rPrChange>
        </w:rPr>
        <w:t xml:space="preserve"> </w:t>
      </w:r>
      <w:r w:rsidR="00B556FE" w:rsidRPr="00844FC8">
        <w:rPr>
          <w:rFonts w:ascii="Times New Roman" w:hAnsi="Times New Roman"/>
          <w:color w:val="000000" w:themeColor="text1"/>
          <w:sz w:val="24"/>
          <w:lang w:val="en-GB"/>
          <w:rPrChange w:id="505" w:author="Author">
            <w:rPr>
              <w:rFonts w:ascii="Times New Roman" w:hAnsi="Times New Roman"/>
              <w:color w:val="000000" w:themeColor="text1"/>
              <w:sz w:val="24"/>
              <w:lang w:val="en-US"/>
            </w:rPr>
          </w:rPrChange>
        </w:rPr>
        <w:t xml:space="preserve">most </w:t>
      </w:r>
      <w:r w:rsidR="00454DDB" w:rsidRPr="00844FC8">
        <w:rPr>
          <w:rFonts w:ascii="Times New Roman" w:hAnsi="Times New Roman"/>
          <w:color w:val="000000" w:themeColor="text1"/>
          <w:sz w:val="24"/>
          <w:lang w:val="en-GB"/>
          <w:rPrChange w:id="506" w:author="Author">
            <w:rPr>
              <w:rFonts w:ascii="Times New Roman" w:hAnsi="Times New Roman"/>
              <w:color w:val="000000" w:themeColor="text1"/>
              <w:sz w:val="24"/>
              <w:lang w:val="en-US"/>
            </w:rPr>
          </w:rPrChange>
        </w:rPr>
        <w:t>prominent</w:t>
      </w:r>
      <w:r w:rsidR="00B556FE" w:rsidRPr="00844FC8">
        <w:rPr>
          <w:rFonts w:ascii="Times New Roman" w:hAnsi="Times New Roman"/>
          <w:color w:val="000000" w:themeColor="text1"/>
          <w:sz w:val="24"/>
          <w:lang w:val="en-GB"/>
          <w:rPrChange w:id="507" w:author="Author">
            <w:rPr>
              <w:rFonts w:ascii="Times New Roman" w:hAnsi="Times New Roman"/>
              <w:color w:val="000000" w:themeColor="text1"/>
              <w:sz w:val="24"/>
              <w:lang w:val="en-US"/>
            </w:rPr>
          </w:rPrChange>
        </w:rPr>
        <w:t xml:space="preserve"> in women </w:t>
      </w:r>
      <w:r w:rsidR="009C7A43" w:rsidRPr="00844FC8">
        <w:rPr>
          <w:rFonts w:ascii="Times New Roman" w:hAnsi="Times New Roman"/>
          <w:color w:val="000000" w:themeColor="text1"/>
          <w:sz w:val="24"/>
          <w:lang w:val="en-GB"/>
          <w:rPrChange w:id="508" w:author="Author">
            <w:rPr>
              <w:rFonts w:ascii="Times New Roman" w:hAnsi="Times New Roman"/>
              <w:color w:val="000000" w:themeColor="text1"/>
              <w:sz w:val="24"/>
              <w:lang w:val="en-US"/>
            </w:rPr>
          </w:rPrChange>
        </w:rPr>
        <w:t>20-49</w:t>
      </w:r>
      <w:r w:rsidR="00AB7B65" w:rsidRPr="00844FC8">
        <w:rPr>
          <w:rFonts w:ascii="Times New Roman" w:hAnsi="Times New Roman"/>
          <w:color w:val="000000" w:themeColor="text1"/>
          <w:sz w:val="24"/>
          <w:lang w:val="en-GB"/>
          <w:rPrChange w:id="509" w:author="Author">
            <w:rPr>
              <w:rFonts w:ascii="Times New Roman" w:hAnsi="Times New Roman"/>
              <w:color w:val="000000" w:themeColor="text1"/>
              <w:sz w:val="24"/>
              <w:lang w:val="en-US"/>
            </w:rPr>
          </w:rPrChange>
        </w:rPr>
        <w:t xml:space="preserve"> years-</w:t>
      </w:r>
      <w:r w:rsidR="001F7BD2" w:rsidRPr="00844FC8">
        <w:rPr>
          <w:rFonts w:ascii="Times New Roman" w:hAnsi="Times New Roman"/>
          <w:color w:val="000000" w:themeColor="text1"/>
          <w:sz w:val="24"/>
          <w:lang w:val="en-GB"/>
          <w:rPrChange w:id="510" w:author="Author">
            <w:rPr>
              <w:rFonts w:ascii="Times New Roman" w:hAnsi="Times New Roman"/>
              <w:color w:val="000000" w:themeColor="text1"/>
              <w:sz w:val="24"/>
              <w:lang w:val="en-US"/>
            </w:rPr>
          </w:rPrChange>
        </w:rPr>
        <w:t>of-age</w:t>
      </w:r>
      <w:r w:rsidR="00D229C6" w:rsidRPr="00844FC8">
        <w:rPr>
          <w:rFonts w:ascii="Times New Roman" w:hAnsi="Times New Roman"/>
          <w:color w:val="000000" w:themeColor="text1"/>
          <w:sz w:val="24"/>
          <w:lang w:val="en-GB"/>
          <w:rPrChange w:id="511" w:author="Author">
            <w:rPr>
              <w:rFonts w:ascii="Times New Roman" w:hAnsi="Times New Roman"/>
              <w:color w:val="000000" w:themeColor="text1"/>
              <w:sz w:val="24"/>
              <w:lang w:val="en-US"/>
            </w:rPr>
          </w:rPrChange>
        </w:rPr>
        <w:t xml:space="preserve"> while no apparent </w:t>
      </w:r>
      <w:r w:rsidR="005B77CB" w:rsidRPr="00844FC8">
        <w:rPr>
          <w:rFonts w:ascii="Times New Roman" w:hAnsi="Times New Roman"/>
          <w:color w:val="000000" w:themeColor="text1"/>
          <w:sz w:val="24"/>
          <w:lang w:val="en-GB"/>
          <w:rPrChange w:id="512" w:author="Author">
            <w:rPr>
              <w:rFonts w:ascii="Times New Roman" w:hAnsi="Times New Roman"/>
              <w:color w:val="000000" w:themeColor="text1"/>
              <w:sz w:val="24"/>
              <w:lang w:val="en-US"/>
            </w:rPr>
          </w:rPrChange>
        </w:rPr>
        <w:t>increase</w:t>
      </w:r>
      <w:r w:rsidR="00D229C6" w:rsidRPr="00844FC8">
        <w:rPr>
          <w:rFonts w:ascii="Times New Roman" w:hAnsi="Times New Roman"/>
          <w:color w:val="000000" w:themeColor="text1"/>
          <w:sz w:val="24"/>
          <w:lang w:val="en-GB"/>
          <w:rPrChange w:id="513" w:author="Author">
            <w:rPr>
              <w:rFonts w:ascii="Times New Roman" w:hAnsi="Times New Roman"/>
              <w:color w:val="000000" w:themeColor="text1"/>
              <w:sz w:val="24"/>
              <w:lang w:val="en-US"/>
            </w:rPr>
          </w:rPrChange>
        </w:rPr>
        <w:t xml:space="preserve"> was observed in women </w:t>
      </w:r>
      <w:r w:rsidR="0073538C" w:rsidRPr="00844FC8">
        <w:rPr>
          <w:rFonts w:ascii="Times New Roman" w:hAnsi="Times New Roman"/>
          <w:color w:val="000000" w:themeColor="text1"/>
          <w:sz w:val="24"/>
          <w:lang w:val="en-GB"/>
          <w:rPrChange w:id="514" w:author="Author">
            <w:rPr>
              <w:rFonts w:ascii="Times New Roman" w:hAnsi="Times New Roman"/>
              <w:color w:val="000000" w:themeColor="text1"/>
              <w:sz w:val="24"/>
              <w:lang w:val="en-US"/>
            </w:rPr>
          </w:rPrChange>
        </w:rPr>
        <w:t>above</w:t>
      </w:r>
      <w:r w:rsidR="00D229C6" w:rsidRPr="00844FC8">
        <w:rPr>
          <w:rFonts w:ascii="Times New Roman" w:hAnsi="Times New Roman"/>
          <w:color w:val="000000" w:themeColor="text1"/>
          <w:sz w:val="24"/>
          <w:lang w:val="en-GB"/>
          <w:rPrChange w:id="515" w:author="Author">
            <w:rPr>
              <w:rFonts w:ascii="Times New Roman" w:hAnsi="Times New Roman"/>
              <w:color w:val="000000" w:themeColor="text1"/>
              <w:sz w:val="24"/>
              <w:lang w:val="en-US"/>
            </w:rPr>
          </w:rPrChange>
        </w:rPr>
        <w:t xml:space="preserve"> 50 year</w:t>
      </w:r>
      <w:r w:rsidR="0073538C" w:rsidRPr="00844FC8">
        <w:rPr>
          <w:rFonts w:ascii="Times New Roman" w:hAnsi="Times New Roman"/>
          <w:color w:val="000000" w:themeColor="text1"/>
          <w:sz w:val="24"/>
          <w:lang w:val="en-GB"/>
          <w:rPrChange w:id="516" w:author="Author">
            <w:rPr>
              <w:rFonts w:ascii="Times New Roman" w:hAnsi="Times New Roman"/>
              <w:color w:val="000000" w:themeColor="text1"/>
              <w:sz w:val="24"/>
              <w:lang w:val="en-US"/>
            </w:rPr>
          </w:rPrChange>
        </w:rPr>
        <w:t>s-of-age</w:t>
      </w:r>
      <w:r w:rsidR="001F7BD2" w:rsidRPr="00844FC8">
        <w:rPr>
          <w:rFonts w:ascii="Times New Roman" w:hAnsi="Times New Roman"/>
          <w:color w:val="000000" w:themeColor="text1"/>
          <w:sz w:val="24"/>
          <w:lang w:val="en-GB"/>
          <w:rPrChange w:id="517" w:author="Author">
            <w:rPr>
              <w:rFonts w:ascii="Times New Roman" w:hAnsi="Times New Roman"/>
              <w:color w:val="000000" w:themeColor="text1"/>
              <w:sz w:val="24"/>
              <w:lang w:val="en-US"/>
            </w:rPr>
          </w:rPrChange>
        </w:rPr>
        <w:t xml:space="preserve"> </w:t>
      </w:r>
      <w:r w:rsidR="00612653" w:rsidRPr="00844FC8">
        <w:rPr>
          <w:rFonts w:ascii="Times New Roman" w:hAnsi="Times New Roman"/>
          <w:color w:val="000000" w:themeColor="text1"/>
          <w:sz w:val="24"/>
          <w:lang w:val="en-GB"/>
          <w:rPrChange w:id="518" w:author="Author">
            <w:rPr>
              <w:rFonts w:ascii="Times New Roman" w:hAnsi="Times New Roman"/>
              <w:color w:val="000000" w:themeColor="text1"/>
              <w:sz w:val="24"/>
              <w:lang w:val="en-US"/>
            </w:rPr>
          </w:rPrChange>
        </w:rPr>
        <w:t>(Fig</w:t>
      </w:r>
      <w:r w:rsidR="00792FEC" w:rsidRPr="00844FC8">
        <w:rPr>
          <w:rFonts w:ascii="Times New Roman" w:hAnsi="Times New Roman"/>
          <w:color w:val="000000" w:themeColor="text1"/>
          <w:sz w:val="24"/>
          <w:lang w:val="en-GB"/>
          <w:rPrChange w:id="519" w:author="Author">
            <w:rPr>
              <w:rFonts w:ascii="Times New Roman" w:hAnsi="Times New Roman"/>
              <w:color w:val="000000" w:themeColor="text1"/>
              <w:sz w:val="24"/>
              <w:lang w:val="en-US"/>
            </w:rPr>
          </w:rPrChange>
        </w:rPr>
        <w:t>ure</w:t>
      </w:r>
      <w:r w:rsidR="00612653" w:rsidRPr="00844FC8">
        <w:rPr>
          <w:rFonts w:ascii="Times New Roman" w:hAnsi="Times New Roman"/>
          <w:color w:val="000000" w:themeColor="text1"/>
          <w:sz w:val="24"/>
          <w:lang w:val="en-GB"/>
          <w:rPrChange w:id="520" w:author="Author">
            <w:rPr>
              <w:rFonts w:ascii="Times New Roman" w:hAnsi="Times New Roman"/>
              <w:color w:val="000000" w:themeColor="text1"/>
              <w:sz w:val="24"/>
              <w:lang w:val="en-US"/>
            </w:rPr>
          </w:rPrChange>
        </w:rPr>
        <w:t xml:space="preserve"> 1</w:t>
      </w:r>
      <w:r w:rsidR="00D229C6" w:rsidRPr="00844FC8">
        <w:rPr>
          <w:rFonts w:ascii="Times New Roman" w:hAnsi="Times New Roman"/>
          <w:color w:val="000000" w:themeColor="text1"/>
          <w:sz w:val="24"/>
          <w:lang w:val="en-GB"/>
          <w:rPrChange w:id="521" w:author="Author">
            <w:rPr>
              <w:rFonts w:ascii="Times New Roman" w:hAnsi="Times New Roman"/>
              <w:color w:val="000000" w:themeColor="text1"/>
              <w:sz w:val="24"/>
              <w:lang w:val="en-US"/>
            </w:rPr>
          </w:rPrChange>
        </w:rPr>
        <w:t xml:space="preserve">). </w:t>
      </w:r>
      <w:del w:id="522" w:author="Author">
        <w:r w:rsidR="002E5649" w:rsidRPr="00687208">
          <w:rPr>
            <w:rFonts w:ascii="Times New Roman" w:hAnsi="Times New Roman" w:cs="Times New Roman"/>
            <w:sz w:val="24"/>
            <w:szCs w:val="24"/>
            <w:lang w:val="en-US"/>
          </w:rPr>
          <w:delText xml:space="preserve">When the number of cases in the 20-49-year age group was compared for 2006 and 2015 it was seen that the difference in the number of cases was 115 </w:delText>
        </w:r>
        <w:r w:rsidR="002E5649" w:rsidRPr="00687208">
          <w:rPr>
            <w:rFonts w:ascii="Times New Roman" w:hAnsi="Times New Roman" w:cs="Times New Roman"/>
            <w:color w:val="000000" w:themeColor="text1"/>
            <w:sz w:val="24"/>
            <w:szCs w:val="24"/>
            <w:lang w:val="en-US"/>
          </w:rPr>
          <w:delText>(202 cases for 2006 and 317 cases for 2015).</w:delText>
        </w:r>
        <w:r w:rsidR="001A742C" w:rsidRPr="00687208">
          <w:rPr>
            <w:rFonts w:ascii="Times New Roman" w:hAnsi="Times New Roman" w:cs="Times New Roman"/>
            <w:color w:val="000000" w:themeColor="text1"/>
            <w:sz w:val="24"/>
            <w:szCs w:val="24"/>
            <w:lang w:val="en-US"/>
          </w:rPr>
          <w:delText xml:space="preserve"> </w:delText>
        </w:r>
        <w:r w:rsidR="00A95C59" w:rsidRPr="00687208">
          <w:rPr>
            <w:rFonts w:ascii="Times New Roman" w:hAnsi="Times New Roman" w:cs="Times New Roman"/>
            <w:color w:val="000000" w:themeColor="text1"/>
            <w:sz w:val="24"/>
            <w:szCs w:val="24"/>
            <w:lang w:val="en-US"/>
          </w:rPr>
          <w:delText xml:space="preserve">The relative increase in cervix cancer incidence was </w:delText>
        </w:r>
        <w:r w:rsidR="00172DFE" w:rsidRPr="00687208">
          <w:rPr>
            <w:rFonts w:ascii="Times New Roman" w:hAnsi="Times New Roman" w:cs="Times New Roman"/>
            <w:color w:val="000000" w:themeColor="text1"/>
            <w:sz w:val="24"/>
            <w:szCs w:val="24"/>
            <w:lang w:val="en-US"/>
          </w:rPr>
          <w:delText>50</w:delText>
        </w:r>
        <w:r w:rsidR="0063441F" w:rsidRPr="00687208">
          <w:rPr>
            <w:rFonts w:ascii="Times New Roman" w:hAnsi="Times New Roman" w:cs="Times New Roman"/>
            <w:color w:val="000000" w:themeColor="text1"/>
            <w:sz w:val="24"/>
            <w:szCs w:val="24"/>
            <w:lang w:val="en-US"/>
          </w:rPr>
          <w:delText xml:space="preserve"> % when </w:delText>
        </w:r>
        <w:r w:rsidR="001400A6" w:rsidRPr="00687208">
          <w:rPr>
            <w:rFonts w:ascii="Times New Roman" w:hAnsi="Times New Roman" w:cs="Times New Roman"/>
            <w:color w:val="000000" w:themeColor="text1"/>
            <w:sz w:val="24"/>
            <w:szCs w:val="24"/>
            <w:lang w:val="en-US"/>
          </w:rPr>
          <w:delText xml:space="preserve">the incidence for </w:delText>
        </w:r>
        <w:r w:rsidR="0063441F" w:rsidRPr="00687208">
          <w:rPr>
            <w:rFonts w:ascii="Times New Roman" w:hAnsi="Times New Roman" w:cs="Times New Roman"/>
            <w:color w:val="000000" w:themeColor="text1"/>
            <w:sz w:val="24"/>
            <w:szCs w:val="24"/>
            <w:lang w:val="en-US"/>
          </w:rPr>
          <w:delText xml:space="preserve">2015 </w:delText>
        </w:r>
        <w:r w:rsidR="001400A6" w:rsidRPr="00687208">
          <w:rPr>
            <w:rFonts w:ascii="Times New Roman" w:hAnsi="Times New Roman" w:cs="Times New Roman"/>
            <w:color w:val="000000" w:themeColor="text1"/>
            <w:sz w:val="24"/>
            <w:szCs w:val="24"/>
            <w:lang w:val="en-US"/>
          </w:rPr>
          <w:delText>was</w:delText>
        </w:r>
        <w:r w:rsidR="0063441F" w:rsidRPr="00687208">
          <w:rPr>
            <w:rFonts w:ascii="Times New Roman" w:hAnsi="Times New Roman" w:cs="Times New Roman"/>
            <w:color w:val="000000" w:themeColor="text1"/>
            <w:sz w:val="24"/>
            <w:szCs w:val="24"/>
            <w:lang w:val="en-US"/>
          </w:rPr>
          <w:delText xml:space="preserve"> compared with </w:delText>
        </w:r>
        <w:r w:rsidR="001400A6" w:rsidRPr="00687208">
          <w:rPr>
            <w:rFonts w:ascii="Times New Roman" w:hAnsi="Times New Roman" w:cs="Times New Roman"/>
            <w:color w:val="000000" w:themeColor="text1"/>
            <w:sz w:val="24"/>
            <w:szCs w:val="24"/>
            <w:lang w:val="en-US"/>
          </w:rPr>
          <w:delText xml:space="preserve">the incidence for </w:delText>
        </w:r>
        <w:r w:rsidR="0063441F" w:rsidRPr="00687208">
          <w:rPr>
            <w:rFonts w:ascii="Times New Roman" w:hAnsi="Times New Roman" w:cs="Times New Roman"/>
            <w:color w:val="000000" w:themeColor="text1"/>
            <w:sz w:val="24"/>
            <w:szCs w:val="24"/>
            <w:lang w:val="en-US"/>
          </w:rPr>
          <w:delText>2006</w:delText>
        </w:r>
      </w:del>
      <w:ins w:id="523" w:author="Author">
        <w:r w:rsidR="00214199" w:rsidRPr="00D44BF3">
          <w:rPr>
            <w:rFonts w:ascii="Times New Roman" w:hAnsi="Times New Roman" w:cs="Times New Roman"/>
            <w:color w:val="000000" w:themeColor="text1"/>
            <w:sz w:val="24"/>
            <w:szCs w:val="24"/>
            <w:lang w:val="en-GB"/>
          </w:rPr>
          <w:t>The number of cases in the 20-49-year-group increased from 202 cases in 2006 up to 317 cases in 2015. The absolute increase was 115 cases corresponding to an increase of 50</w:t>
        </w:r>
        <w:r w:rsidR="00154073">
          <w:rPr>
            <w:rFonts w:ascii="Times New Roman" w:hAnsi="Times New Roman" w:cs="Times New Roman"/>
            <w:color w:val="000000" w:themeColor="text1"/>
            <w:sz w:val="24"/>
            <w:szCs w:val="24"/>
            <w:lang w:val="en-GB"/>
          </w:rPr>
          <w:t> </w:t>
        </w:r>
        <w:r w:rsidR="00214199" w:rsidRPr="00D44BF3">
          <w:rPr>
            <w:rFonts w:ascii="Times New Roman" w:hAnsi="Times New Roman" w:cs="Times New Roman"/>
            <w:color w:val="000000" w:themeColor="text1"/>
            <w:sz w:val="24"/>
            <w:szCs w:val="24"/>
            <w:lang w:val="en-GB"/>
          </w:rPr>
          <w:t xml:space="preserve">% in this younger age group. </w:t>
        </w:r>
        <w:r w:rsidR="00F37A16" w:rsidRPr="00D44BF3">
          <w:rPr>
            <w:rFonts w:ascii="Times New Roman" w:hAnsi="Times New Roman" w:cs="Times New Roman"/>
            <w:sz w:val="24"/>
            <w:szCs w:val="24"/>
            <w:lang w:val="en-GB"/>
          </w:rPr>
          <w:t xml:space="preserve">In Sweden, there are 1.9 million women between </w:t>
        </w:r>
        <w:r w:rsidR="00F37A16" w:rsidRPr="00D44BF3">
          <w:rPr>
            <w:rFonts w:ascii="Times New Roman" w:hAnsi="Times New Roman" w:cs="Times New Roman"/>
            <w:color w:val="000000" w:themeColor="text1"/>
            <w:sz w:val="24"/>
            <w:szCs w:val="24"/>
            <w:lang w:val="en-GB"/>
          </w:rPr>
          <w:t>20-49 years-of-age according to Statistics Sweden</w:t>
        </w:r>
        <w:r w:rsidR="00154D01" w:rsidRPr="00D44BF3">
          <w:rPr>
            <w:rFonts w:ascii="Times New Roman" w:hAnsi="Times New Roman" w:cs="Times New Roman"/>
            <w:color w:val="000000" w:themeColor="text1"/>
            <w:sz w:val="24"/>
            <w:szCs w:val="24"/>
            <w:lang w:val="en-GB"/>
          </w:rPr>
          <w:t xml:space="preserve"> </w:t>
        </w:r>
        <w:r w:rsidR="00366574" w:rsidRPr="00D44BF3">
          <w:rPr>
            <w:rFonts w:ascii="Times New Roman" w:hAnsi="Times New Roman" w:cs="Times New Roman"/>
            <w:color w:val="000000" w:themeColor="text1"/>
            <w:sz w:val="24"/>
            <w:szCs w:val="24"/>
            <w:lang w:val="en-GB"/>
          </w:rPr>
          <w:t>in</w:t>
        </w:r>
        <w:r w:rsidR="00154D01" w:rsidRPr="00D44BF3">
          <w:rPr>
            <w:rFonts w:ascii="Times New Roman" w:hAnsi="Times New Roman" w:cs="Times New Roman"/>
            <w:color w:val="000000" w:themeColor="text1"/>
            <w:sz w:val="24"/>
            <w:szCs w:val="24"/>
            <w:lang w:val="en-GB"/>
          </w:rPr>
          <w:t xml:space="preserve"> 2015</w:t>
        </w:r>
        <w:r w:rsidR="00CA027C" w:rsidRPr="00D44BF3">
          <w:rPr>
            <w:rFonts w:ascii="Times New Roman" w:hAnsi="Times New Roman" w:cs="Times New Roman"/>
            <w:color w:val="000000" w:themeColor="text1"/>
            <w:sz w:val="24"/>
            <w:szCs w:val="24"/>
            <w:lang w:val="en-GB"/>
          </w:rPr>
          <w:t xml:space="preserve"> (2)</w:t>
        </w:r>
        <w:r w:rsidR="00F37A16" w:rsidRPr="00D44BF3">
          <w:rPr>
            <w:rFonts w:ascii="Times New Roman" w:hAnsi="Times New Roman" w:cs="Times New Roman"/>
            <w:color w:val="000000" w:themeColor="text1"/>
            <w:sz w:val="24"/>
            <w:szCs w:val="24"/>
            <w:lang w:val="en-GB"/>
          </w:rPr>
          <w:t xml:space="preserve">. The incidence </w:t>
        </w:r>
        <w:r w:rsidR="00D702DD" w:rsidRPr="00D44BF3">
          <w:rPr>
            <w:rFonts w:ascii="Times New Roman" w:hAnsi="Times New Roman" w:cs="Times New Roman"/>
            <w:color w:val="000000" w:themeColor="text1"/>
            <w:sz w:val="24"/>
            <w:szCs w:val="24"/>
            <w:lang w:val="en-GB"/>
          </w:rPr>
          <w:t>of</w:t>
        </w:r>
        <w:r w:rsidR="00F37A16" w:rsidRPr="00D44BF3">
          <w:rPr>
            <w:rFonts w:ascii="Times New Roman" w:hAnsi="Times New Roman" w:cs="Times New Roman"/>
            <w:color w:val="000000" w:themeColor="text1"/>
            <w:sz w:val="24"/>
            <w:szCs w:val="24"/>
            <w:lang w:val="en-GB"/>
          </w:rPr>
          <w:t xml:space="preserve"> cervical cancer is therefore 0.17 ‰ </w:t>
        </w:r>
        <w:r w:rsidR="00BC46FD" w:rsidRPr="00D44BF3">
          <w:rPr>
            <w:rFonts w:ascii="Times New Roman" w:hAnsi="Times New Roman" w:cs="Times New Roman"/>
            <w:color w:val="000000" w:themeColor="text1"/>
            <w:sz w:val="24"/>
            <w:szCs w:val="24"/>
            <w:lang w:val="en-GB"/>
          </w:rPr>
          <w:t>for women in the 20-49-year-group (317 cases per 1.9 million women)</w:t>
        </w:r>
        <w:r w:rsidR="00F37A16" w:rsidRPr="00D44BF3">
          <w:rPr>
            <w:rFonts w:ascii="Times New Roman" w:hAnsi="Times New Roman" w:cs="Times New Roman"/>
            <w:color w:val="000000" w:themeColor="text1"/>
            <w:sz w:val="24"/>
            <w:szCs w:val="24"/>
            <w:lang w:val="en-GB"/>
          </w:rPr>
          <w:t xml:space="preserve">.  </w:t>
        </w:r>
        <w:r w:rsidR="009C7A43" w:rsidRPr="00D44BF3">
          <w:rPr>
            <w:rFonts w:ascii="Times New Roman" w:hAnsi="Times New Roman" w:cs="Times New Roman"/>
            <w:sz w:val="24"/>
            <w:szCs w:val="24"/>
            <w:lang w:val="en-GB"/>
          </w:rPr>
          <w:t>In F</w:t>
        </w:r>
        <w:r w:rsidR="00D229C6" w:rsidRPr="00D44BF3">
          <w:rPr>
            <w:rFonts w:ascii="Times New Roman" w:hAnsi="Times New Roman" w:cs="Times New Roman"/>
            <w:sz w:val="24"/>
            <w:szCs w:val="24"/>
            <w:lang w:val="en-GB"/>
          </w:rPr>
          <w:t>ig</w:t>
        </w:r>
        <w:r w:rsidR="00792FEC" w:rsidRPr="00D44BF3">
          <w:rPr>
            <w:rFonts w:ascii="Times New Roman" w:hAnsi="Times New Roman" w:cs="Times New Roman"/>
            <w:sz w:val="24"/>
            <w:szCs w:val="24"/>
            <w:lang w:val="en-GB"/>
          </w:rPr>
          <w:t>ure</w:t>
        </w:r>
        <w:r w:rsidR="00D229C6" w:rsidRPr="00D44BF3">
          <w:rPr>
            <w:rFonts w:ascii="Times New Roman" w:hAnsi="Times New Roman" w:cs="Times New Roman"/>
            <w:sz w:val="24"/>
            <w:szCs w:val="24"/>
            <w:lang w:val="en-GB"/>
          </w:rPr>
          <w:t xml:space="preserve"> 2 </w:t>
        </w:r>
        <w:r w:rsidR="009C7A43" w:rsidRPr="00D44BF3">
          <w:rPr>
            <w:rFonts w:ascii="Times New Roman" w:hAnsi="Times New Roman" w:cs="Times New Roman"/>
            <w:sz w:val="24"/>
            <w:szCs w:val="24"/>
            <w:lang w:val="en-GB"/>
          </w:rPr>
          <w:t>the relative change</w:t>
        </w:r>
        <w:r w:rsidR="00144861" w:rsidRPr="00D44BF3">
          <w:rPr>
            <w:rFonts w:ascii="Times New Roman" w:hAnsi="Times New Roman" w:cs="Times New Roman"/>
            <w:sz w:val="24"/>
            <w:szCs w:val="24"/>
            <w:lang w:val="en-GB"/>
          </w:rPr>
          <w:t xml:space="preserve"> between 2006 and 2015</w:t>
        </w:r>
        <w:r w:rsidR="009C7A43" w:rsidRPr="00D44BF3">
          <w:rPr>
            <w:rFonts w:ascii="Times New Roman" w:hAnsi="Times New Roman" w:cs="Times New Roman"/>
            <w:sz w:val="24"/>
            <w:szCs w:val="24"/>
            <w:lang w:val="en-GB"/>
          </w:rPr>
          <w:t xml:space="preserve"> </w:t>
        </w:r>
        <w:r w:rsidR="001955DC" w:rsidRPr="00D44BF3">
          <w:rPr>
            <w:rFonts w:ascii="Times New Roman" w:hAnsi="Times New Roman" w:cs="Times New Roman"/>
            <w:sz w:val="24"/>
            <w:szCs w:val="24"/>
            <w:lang w:val="en-GB"/>
          </w:rPr>
          <w:t xml:space="preserve">is </w:t>
        </w:r>
        <w:r w:rsidR="009C7A43" w:rsidRPr="00D44BF3">
          <w:rPr>
            <w:rFonts w:ascii="Times New Roman" w:hAnsi="Times New Roman" w:cs="Times New Roman"/>
            <w:sz w:val="24"/>
            <w:szCs w:val="24"/>
            <w:lang w:val="en-GB"/>
          </w:rPr>
          <w:t xml:space="preserve">given </w:t>
        </w:r>
        <w:r w:rsidR="0020602C" w:rsidRPr="00D44BF3">
          <w:rPr>
            <w:rFonts w:ascii="Times New Roman" w:hAnsi="Times New Roman" w:cs="Times New Roman"/>
            <w:sz w:val="24"/>
            <w:szCs w:val="24"/>
            <w:lang w:val="en-GB"/>
          </w:rPr>
          <w:t xml:space="preserve">for </w:t>
        </w:r>
        <w:r w:rsidR="008F662C" w:rsidRPr="00D44BF3">
          <w:rPr>
            <w:rFonts w:ascii="Times New Roman" w:hAnsi="Times New Roman" w:cs="Times New Roman"/>
            <w:sz w:val="24"/>
            <w:szCs w:val="24"/>
            <w:lang w:val="en-GB"/>
          </w:rPr>
          <w:t xml:space="preserve">each </w:t>
        </w:r>
        <w:r w:rsidR="008404FD">
          <w:rPr>
            <w:rFonts w:ascii="Times New Roman" w:hAnsi="Times New Roman" w:cs="Times New Roman"/>
            <w:sz w:val="24"/>
            <w:szCs w:val="24"/>
            <w:lang w:val="en-GB"/>
          </w:rPr>
          <w:t>10</w:t>
        </w:r>
        <w:r w:rsidR="009C7A43" w:rsidRPr="00D44BF3">
          <w:rPr>
            <w:rFonts w:ascii="Times New Roman" w:hAnsi="Times New Roman" w:cs="Times New Roman"/>
            <w:sz w:val="24"/>
            <w:szCs w:val="24"/>
            <w:lang w:val="en-GB"/>
          </w:rPr>
          <w:t>-year</w:t>
        </w:r>
        <w:r w:rsidR="006E2F67" w:rsidRPr="00D44BF3">
          <w:rPr>
            <w:rFonts w:ascii="Times New Roman" w:hAnsi="Times New Roman" w:cs="Times New Roman"/>
            <w:sz w:val="24"/>
            <w:szCs w:val="24"/>
            <w:lang w:val="en-GB"/>
          </w:rPr>
          <w:t>-</w:t>
        </w:r>
        <w:r w:rsidR="008F662C" w:rsidRPr="00D44BF3">
          <w:rPr>
            <w:rFonts w:ascii="Times New Roman" w:hAnsi="Times New Roman" w:cs="Times New Roman"/>
            <w:sz w:val="24"/>
            <w:szCs w:val="24"/>
            <w:lang w:val="en-GB"/>
          </w:rPr>
          <w:t>age</w:t>
        </w:r>
        <w:r w:rsidR="006E2F67" w:rsidRPr="00D44BF3">
          <w:rPr>
            <w:rFonts w:ascii="Times New Roman" w:hAnsi="Times New Roman" w:cs="Times New Roman"/>
            <w:sz w:val="24"/>
            <w:szCs w:val="24"/>
            <w:lang w:val="en-GB"/>
          </w:rPr>
          <w:t>-</w:t>
        </w:r>
        <w:r w:rsidR="008F662C" w:rsidRPr="00D44BF3">
          <w:rPr>
            <w:rFonts w:ascii="Times New Roman" w:hAnsi="Times New Roman" w:cs="Times New Roman"/>
            <w:sz w:val="24"/>
            <w:szCs w:val="24"/>
            <w:lang w:val="en-GB"/>
          </w:rPr>
          <w:t xml:space="preserve">group cohort, further illustrating the </w:t>
        </w:r>
        <w:r w:rsidR="008D16F7">
          <w:rPr>
            <w:rFonts w:ascii="Times New Roman" w:hAnsi="Times New Roman" w:cs="Times New Roman"/>
            <w:sz w:val="24"/>
            <w:szCs w:val="24"/>
            <w:lang w:val="en-GB"/>
          </w:rPr>
          <w:t xml:space="preserve">more pronounced </w:t>
        </w:r>
        <w:r w:rsidR="008F662C" w:rsidRPr="00D44BF3">
          <w:rPr>
            <w:rFonts w:ascii="Times New Roman" w:hAnsi="Times New Roman" w:cs="Times New Roman"/>
            <w:sz w:val="24"/>
            <w:szCs w:val="24"/>
            <w:lang w:val="en-GB"/>
          </w:rPr>
          <w:t xml:space="preserve">increased cancer incidence </w:t>
        </w:r>
        <w:r w:rsidR="00556B3D" w:rsidRPr="00D44BF3">
          <w:rPr>
            <w:rFonts w:ascii="Times New Roman" w:hAnsi="Times New Roman" w:cs="Times New Roman"/>
            <w:sz w:val="24"/>
            <w:szCs w:val="24"/>
            <w:lang w:val="en-GB"/>
          </w:rPr>
          <w:t>of</w:t>
        </w:r>
        <w:r w:rsidR="008F662C" w:rsidRPr="00D44BF3">
          <w:rPr>
            <w:rFonts w:ascii="Times New Roman" w:hAnsi="Times New Roman" w:cs="Times New Roman"/>
            <w:sz w:val="24"/>
            <w:szCs w:val="24"/>
            <w:lang w:val="en-GB"/>
          </w:rPr>
          <w:t xml:space="preserve"> the younger age groups</w:t>
        </w:r>
      </w:ins>
      <w:r w:rsidR="008F662C" w:rsidRPr="00844FC8">
        <w:rPr>
          <w:rFonts w:ascii="Times New Roman" w:hAnsi="Times New Roman"/>
          <w:sz w:val="24"/>
          <w:lang w:val="en-GB"/>
          <w:rPrChange w:id="524" w:author="Author">
            <w:rPr>
              <w:rFonts w:ascii="Times New Roman" w:hAnsi="Times New Roman"/>
              <w:color w:val="000000" w:themeColor="text1"/>
              <w:sz w:val="24"/>
              <w:lang w:val="en-US"/>
            </w:rPr>
          </w:rPrChange>
        </w:rPr>
        <w:t>.</w:t>
      </w:r>
      <w:r w:rsidR="00C62699" w:rsidRPr="00844FC8">
        <w:rPr>
          <w:rFonts w:ascii="Times New Roman" w:hAnsi="Times New Roman"/>
          <w:sz w:val="24"/>
          <w:lang w:val="en-GB"/>
          <w:rPrChange w:id="525" w:author="Author">
            <w:rPr>
              <w:rFonts w:ascii="Times New Roman" w:hAnsi="Times New Roman"/>
              <w:color w:val="000000" w:themeColor="text1"/>
              <w:sz w:val="24"/>
              <w:lang w:val="en-US"/>
            </w:rPr>
          </w:rPrChange>
        </w:rPr>
        <w:t xml:space="preserve"> </w:t>
      </w:r>
    </w:p>
    <w:p w14:paraId="11CC46FC" w14:textId="77777777" w:rsidR="002D5D87" w:rsidRPr="00687208" w:rsidRDefault="00F37A16" w:rsidP="00687208">
      <w:pPr>
        <w:spacing w:line="240" w:lineRule="auto"/>
        <w:rPr>
          <w:del w:id="526" w:author="Author"/>
          <w:rFonts w:ascii="Times New Roman" w:hAnsi="Times New Roman" w:cs="Times New Roman"/>
          <w:i/>
          <w:sz w:val="24"/>
          <w:szCs w:val="24"/>
          <w:lang w:val="en-US"/>
        </w:rPr>
      </w:pPr>
      <w:del w:id="527" w:author="Author">
        <w:r w:rsidRPr="00687208">
          <w:rPr>
            <w:rFonts w:ascii="Times New Roman" w:hAnsi="Times New Roman" w:cs="Times New Roman"/>
            <w:sz w:val="24"/>
            <w:szCs w:val="24"/>
            <w:lang w:val="en-US"/>
          </w:rPr>
          <w:lastRenderedPageBreak/>
          <w:delText xml:space="preserve">In Sweden, there are 1.9 million women between </w:delText>
        </w:r>
        <w:r w:rsidRPr="00687208">
          <w:rPr>
            <w:rFonts w:ascii="Times New Roman" w:hAnsi="Times New Roman" w:cs="Times New Roman"/>
            <w:color w:val="000000" w:themeColor="text1"/>
            <w:sz w:val="24"/>
            <w:szCs w:val="24"/>
            <w:lang w:val="en-US"/>
          </w:rPr>
          <w:delText>20-49 years-of-age according to Statistics Sweden</w:delText>
        </w:r>
        <w:r w:rsidR="00154D01" w:rsidRPr="00687208">
          <w:rPr>
            <w:rFonts w:ascii="Times New Roman" w:hAnsi="Times New Roman" w:cs="Times New Roman"/>
            <w:color w:val="000000" w:themeColor="text1"/>
            <w:sz w:val="24"/>
            <w:szCs w:val="24"/>
            <w:lang w:val="en-US"/>
          </w:rPr>
          <w:delText xml:space="preserve"> </w:delText>
        </w:r>
        <w:r w:rsidR="00366574" w:rsidRPr="00687208">
          <w:rPr>
            <w:rFonts w:ascii="Times New Roman" w:hAnsi="Times New Roman" w:cs="Times New Roman"/>
            <w:color w:val="000000" w:themeColor="text1"/>
            <w:sz w:val="24"/>
            <w:szCs w:val="24"/>
            <w:lang w:val="en-US"/>
          </w:rPr>
          <w:delText>in</w:delText>
        </w:r>
        <w:r w:rsidR="00154D01" w:rsidRPr="00687208">
          <w:rPr>
            <w:rFonts w:ascii="Times New Roman" w:hAnsi="Times New Roman" w:cs="Times New Roman"/>
            <w:color w:val="000000" w:themeColor="text1"/>
            <w:sz w:val="24"/>
            <w:szCs w:val="24"/>
            <w:lang w:val="en-US"/>
          </w:rPr>
          <w:delText xml:space="preserve"> 2015</w:delText>
        </w:r>
        <w:r w:rsidRPr="00687208">
          <w:rPr>
            <w:rFonts w:ascii="Times New Roman" w:hAnsi="Times New Roman" w:cs="Times New Roman"/>
            <w:color w:val="000000" w:themeColor="text1"/>
            <w:sz w:val="24"/>
            <w:szCs w:val="24"/>
            <w:lang w:val="en-US"/>
          </w:rPr>
          <w:delText xml:space="preserve">. The incidence </w:delText>
        </w:r>
        <w:r w:rsidR="00D702DD" w:rsidRPr="00687208">
          <w:rPr>
            <w:rFonts w:ascii="Times New Roman" w:hAnsi="Times New Roman" w:cs="Times New Roman"/>
            <w:color w:val="000000" w:themeColor="text1"/>
            <w:sz w:val="24"/>
            <w:szCs w:val="24"/>
            <w:lang w:val="en-US"/>
          </w:rPr>
          <w:delText>of</w:delText>
        </w:r>
        <w:r w:rsidRPr="00687208">
          <w:rPr>
            <w:rFonts w:ascii="Times New Roman" w:hAnsi="Times New Roman" w:cs="Times New Roman"/>
            <w:color w:val="000000" w:themeColor="text1"/>
            <w:sz w:val="24"/>
            <w:szCs w:val="24"/>
            <w:lang w:val="en-US"/>
          </w:rPr>
          <w:delText xml:space="preserve"> cervical cancer is therefore 0.17 ‰ in this population.  </w:delText>
        </w:r>
        <w:r w:rsidR="009C7A43" w:rsidRPr="00687208">
          <w:rPr>
            <w:rFonts w:ascii="Times New Roman" w:hAnsi="Times New Roman" w:cs="Times New Roman"/>
            <w:sz w:val="24"/>
            <w:szCs w:val="24"/>
            <w:lang w:val="en-US"/>
          </w:rPr>
          <w:delText>In F</w:delText>
        </w:r>
        <w:r w:rsidR="00D229C6" w:rsidRPr="00687208">
          <w:rPr>
            <w:rFonts w:ascii="Times New Roman" w:hAnsi="Times New Roman" w:cs="Times New Roman"/>
            <w:sz w:val="24"/>
            <w:szCs w:val="24"/>
            <w:lang w:val="en-US"/>
          </w:rPr>
          <w:delText>ig</w:delText>
        </w:r>
        <w:r w:rsidR="00792FEC" w:rsidRPr="00687208">
          <w:rPr>
            <w:rFonts w:ascii="Times New Roman" w:hAnsi="Times New Roman" w:cs="Times New Roman"/>
            <w:sz w:val="24"/>
            <w:szCs w:val="24"/>
            <w:lang w:val="en-US"/>
          </w:rPr>
          <w:delText>ure</w:delText>
        </w:r>
        <w:r w:rsidR="00D229C6" w:rsidRPr="00687208">
          <w:rPr>
            <w:rFonts w:ascii="Times New Roman" w:hAnsi="Times New Roman" w:cs="Times New Roman"/>
            <w:sz w:val="24"/>
            <w:szCs w:val="24"/>
            <w:lang w:val="en-US"/>
          </w:rPr>
          <w:delText xml:space="preserve"> 2 </w:delText>
        </w:r>
        <w:r w:rsidR="009C7A43" w:rsidRPr="00687208">
          <w:rPr>
            <w:rFonts w:ascii="Times New Roman" w:hAnsi="Times New Roman" w:cs="Times New Roman"/>
            <w:sz w:val="24"/>
            <w:szCs w:val="24"/>
            <w:lang w:val="en-US"/>
          </w:rPr>
          <w:delText xml:space="preserve">the relative change </w:delText>
        </w:r>
        <w:r w:rsidR="001955DC" w:rsidRPr="00687208">
          <w:rPr>
            <w:rFonts w:ascii="Times New Roman" w:hAnsi="Times New Roman" w:cs="Times New Roman"/>
            <w:sz w:val="24"/>
            <w:szCs w:val="24"/>
            <w:lang w:val="en-US"/>
          </w:rPr>
          <w:delText xml:space="preserve">is </w:delText>
        </w:r>
        <w:r w:rsidR="009C7A43" w:rsidRPr="00687208">
          <w:rPr>
            <w:rFonts w:ascii="Times New Roman" w:hAnsi="Times New Roman" w:cs="Times New Roman"/>
            <w:sz w:val="24"/>
            <w:szCs w:val="24"/>
            <w:lang w:val="en-US"/>
          </w:rPr>
          <w:delText xml:space="preserve">given in </w:delText>
        </w:r>
        <w:r w:rsidR="008F662C" w:rsidRPr="00687208">
          <w:rPr>
            <w:rFonts w:ascii="Times New Roman" w:hAnsi="Times New Roman" w:cs="Times New Roman"/>
            <w:sz w:val="24"/>
            <w:szCs w:val="24"/>
            <w:lang w:val="en-US"/>
          </w:rPr>
          <w:delText xml:space="preserve">each </w:delText>
        </w:r>
        <w:r w:rsidR="009C7A43" w:rsidRPr="00687208">
          <w:rPr>
            <w:rFonts w:ascii="Times New Roman" w:hAnsi="Times New Roman" w:cs="Times New Roman"/>
            <w:sz w:val="24"/>
            <w:szCs w:val="24"/>
            <w:lang w:val="en-US"/>
          </w:rPr>
          <w:delText xml:space="preserve">5-year </w:delText>
        </w:r>
        <w:r w:rsidR="008F662C" w:rsidRPr="00687208">
          <w:rPr>
            <w:rFonts w:ascii="Times New Roman" w:hAnsi="Times New Roman" w:cs="Times New Roman"/>
            <w:sz w:val="24"/>
            <w:szCs w:val="24"/>
            <w:lang w:val="en-US"/>
          </w:rPr>
          <w:delText xml:space="preserve">age group cohort between 2006 and 2015, further illustrating the increased cancer incidence </w:delText>
        </w:r>
        <w:r w:rsidR="00556B3D" w:rsidRPr="00687208">
          <w:rPr>
            <w:rFonts w:ascii="Times New Roman" w:hAnsi="Times New Roman" w:cs="Times New Roman"/>
            <w:sz w:val="24"/>
            <w:szCs w:val="24"/>
            <w:lang w:val="en-US"/>
          </w:rPr>
          <w:delText>of</w:delText>
        </w:r>
        <w:r w:rsidR="008F662C" w:rsidRPr="00687208">
          <w:rPr>
            <w:rFonts w:ascii="Times New Roman" w:hAnsi="Times New Roman" w:cs="Times New Roman"/>
            <w:sz w:val="24"/>
            <w:szCs w:val="24"/>
            <w:lang w:val="en-US"/>
          </w:rPr>
          <w:delText xml:space="preserve"> the younger age groups.</w:delText>
        </w:r>
        <w:r w:rsidR="00C62699" w:rsidRPr="00687208">
          <w:rPr>
            <w:rFonts w:ascii="Times New Roman" w:hAnsi="Times New Roman" w:cs="Times New Roman"/>
            <w:sz w:val="24"/>
            <w:szCs w:val="24"/>
            <w:lang w:val="en-US"/>
          </w:rPr>
          <w:delText xml:space="preserve"> </w:delText>
        </w:r>
      </w:del>
    </w:p>
    <w:p w14:paraId="64CBF714" w14:textId="77777777" w:rsidR="00687208" w:rsidRDefault="00687208">
      <w:pPr>
        <w:rPr>
          <w:del w:id="528" w:author="Author"/>
          <w:rFonts w:ascii="Times New Roman" w:hAnsi="Times New Roman" w:cs="Times New Roman"/>
          <w:i/>
          <w:sz w:val="24"/>
          <w:szCs w:val="24"/>
          <w:lang w:val="en-US"/>
        </w:rPr>
      </w:pPr>
      <w:del w:id="529" w:author="Author">
        <w:r>
          <w:rPr>
            <w:rFonts w:ascii="Times New Roman" w:hAnsi="Times New Roman" w:cs="Times New Roman"/>
            <w:i/>
            <w:sz w:val="24"/>
            <w:szCs w:val="24"/>
            <w:lang w:val="en-US"/>
          </w:rPr>
          <w:br w:type="page"/>
        </w:r>
      </w:del>
    </w:p>
    <w:p w14:paraId="3BA8E9EB" w14:textId="7FD2A9AE" w:rsidR="00687208" w:rsidRPr="00D44BF3" w:rsidRDefault="002D5D87">
      <w:pPr>
        <w:rPr>
          <w:ins w:id="530" w:author="Author"/>
          <w:rFonts w:ascii="Times New Roman" w:hAnsi="Times New Roman" w:cs="Times New Roman"/>
          <w:i/>
          <w:sz w:val="24"/>
          <w:szCs w:val="24"/>
          <w:lang w:val="en-GB"/>
        </w:rPr>
      </w:pPr>
      <w:del w:id="531" w:author="Author">
        <w:r w:rsidRPr="00687208">
          <w:rPr>
            <w:rFonts w:ascii="Times New Roman" w:hAnsi="Times New Roman" w:cs="Times New Roman"/>
            <w:i/>
            <w:sz w:val="24"/>
            <w:szCs w:val="24"/>
            <w:lang w:val="en-US"/>
          </w:rPr>
          <w:lastRenderedPageBreak/>
          <w:delText>F</w:delText>
        </w:r>
        <w:r w:rsidR="000A0973" w:rsidRPr="00687208">
          <w:rPr>
            <w:rFonts w:ascii="Times New Roman" w:hAnsi="Times New Roman" w:cs="Times New Roman"/>
            <w:i/>
            <w:sz w:val="24"/>
            <w:szCs w:val="24"/>
            <w:lang w:val="en-US"/>
          </w:rPr>
          <w:delText xml:space="preserve">igure 1. </w:delText>
        </w:r>
        <w:r w:rsidR="00941D27" w:rsidRPr="00687208">
          <w:rPr>
            <w:rFonts w:ascii="Times New Roman" w:hAnsi="Times New Roman" w:cs="Times New Roman"/>
            <w:i/>
            <w:sz w:val="24"/>
            <w:szCs w:val="24"/>
            <w:lang w:val="en-US"/>
          </w:rPr>
          <w:delText>Increase in incidence of cervix</w:delText>
        </w:r>
      </w:del>
      <w:ins w:id="532" w:author="Author">
        <w:r w:rsidR="00687208" w:rsidRPr="00D44BF3">
          <w:rPr>
            <w:rFonts w:ascii="Times New Roman" w:hAnsi="Times New Roman" w:cs="Times New Roman"/>
            <w:i/>
            <w:sz w:val="24"/>
            <w:szCs w:val="24"/>
            <w:lang w:val="en-GB"/>
          </w:rPr>
          <w:br w:type="page"/>
        </w:r>
      </w:ins>
    </w:p>
    <w:p w14:paraId="19F09E41" w14:textId="4FC47C3C" w:rsidR="000A0973" w:rsidRPr="00844FC8" w:rsidRDefault="002D5D87" w:rsidP="00687208">
      <w:pPr>
        <w:spacing w:line="240" w:lineRule="auto"/>
        <w:rPr>
          <w:rFonts w:ascii="Times New Roman" w:hAnsi="Times New Roman"/>
          <w:i/>
          <w:sz w:val="24"/>
          <w:lang w:val="en-GB"/>
          <w:rPrChange w:id="533" w:author="Author">
            <w:rPr>
              <w:rFonts w:ascii="Times New Roman" w:hAnsi="Times New Roman"/>
              <w:i/>
              <w:sz w:val="24"/>
              <w:lang w:val="en-US"/>
            </w:rPr>
          </w:rPrChange>
        </w:rPr>
      </w:pPr>
      <w:ins w:id="534" w:author="Author">
        <w:r w:rsidRPr="00D44BF3">
          <w:rPr>
            <w:rFonts w:ascii="Times New Roman" w:hAnsi="Times New Roman" w:cs="Times New Roman"/>
            <w:i/>
            <w:sz w:val="24"/>
            <w:szCs w:val="24"/>
            <w:lang w:val="en-GB"/>
          </w:rPr>
          <w:lastRenderedPageBreak/>
          <w:t>F</w:t>
        </w:r>
        <w:r w:rsidR="000A0973" w:rsidRPr="00D44BF3">
          <w:rPr>
            <w:rFonts w:ascii="Times New Roman" w:hAnsi="Times New Roman" w:cs="Times New Roman"/>
            <w:i/>
            <w:sz w:val="24"/>
            <w:szCs w:val="24"/>
            <w:lang w:val="en-GB"/>
          </w:rPr>
          <w:t xml:space="preserve">igure 1. </w:t>
        </w:r>
        <w:r w:rsidR="00941D27" w:rsidRPr="00D44BF3">
          <w:rPr>
            <w:rFonts w:ascii="Times New Roman" w:hAnsi="Times New Roman" w:cs="Times New Roman"/>
            <w:i/>
            <w:sz w:val="24"/>
            <w:szCs w:val="24"/>
            <w:lang w:val="en-GB"/>
          </w:rPr>
          <w:t xml:space="preserve">Increase in incidence of </w:t>
        </w:r>
        <w:r w:rsidR="00092DC0" w:rsidRPr="00D44BF3">
          <w:rPr>
            <w:rFonts w:ascii="Times New Roman" w:hAnsi="Times New Roman" w:cs="Times New Roman"/>
            <w:i/>
            <w:sz w:val="24"/>
            <w:szCs w:val="24"/>
            <w:lang w:val="en-GB"/>
          </w:rPr>
          <w:t>cervi</w:t>
        </w:r>
        <w:r w:rsidR="00092DC0">
          <w:rPr>
            <w:rFonts w:ascii="Times New Roman" w:hAnsi="Times New Roman" w:cs="Times New Roman"/>
            <w:i/>
            <w:sz w:val="24"/>
            <w:szCs w:val="24"/>
            <w:lang w:val="en-GB"/>
          </w:rPr>
          <w:t>cal</w:t>
        </w:r>
      </w:ins>
      <w:r w:rsidR="00092DC0" w:rsidRPr="00844FC8">
        <w:rPr>
          <w:rFonts w:ascii="Times New Roman" w:hAnsi="Times New Roman"/>
          <w:i/>
          <w:sz w:val="24"/>
          <w:lang w:val="en-GB"/>
          <w:rPrChange w:id="535" w:author="Author">
            <w:rPr>
              <w:rFonts w:ascii="Times New Roman" w:hAnsi="Times New Roman"/>
              <w:i/>
              <w:sz w:val="24"/>
              <w:lang w:val="en-US"/>
            </w:rPr>
          </w:rPrChange>
        </w:rPr>
        <w:t xml:space="preserve"> </w:t>
      </w:r>
      <w:r w:rsidR="00941D27" w:rsidRPr="00844FC8">
        <w:rPr>
          <w:rFonts w:ascii="Times New Roman" w:hAnsi="Times New Roman"/>
          <w:i/>
          <w:sz w:val="24"/>
          <w:lang w:val="en-GB"/>
          <w:rPrChange w:id="536" w:author="Author">
            <w:rPr>
              <w:rFonts w:ascii="Times New Roman" w:hAnsi="Times New Roman"/>
              <w:i/>
              <w:sz w:val="24"/>
              <w:lang w:val="en-US"/>
            </w:rPr>
          </w:rPrChange>
        </w:rPr>
        <w:t>cancer</w:t>
      </w:r>
      <w:r w:rsidR="00153DFE" w:rsidRPr="00844FC8">
        <w:rPr>
          <w:rFonts w:ascii="Times New Roman" w:hAnsi="Times New Roman"/>
          <w:i/>
          <w:sz w:val="24"/>
          <w:lang w:val="en-GB"/>
          <w:rPrChange w:id="537" w:author="Author">
            <w:rPr>
              <w:rFonts w:ascii="Times New Roman" w:hAnsi="Times New Roman"/>
              <w:i/>
              <w:sz w:val="24"/>
              <w:lang w:val="en-US"/>
            </w:rPr>
          </w:rPrChange>
        </w:rPr>
        <w:t xml:space="preserve"> in younger women (&lt;50 years-of-age)</w:t>
      </w:r>
      <w:r w:rsidR="00011F31" w:rsidRPr="00844FC8">
        <w:rPr>
          <w:rFonts w:ascii="Times New Roman" w:hAnsi="Times New Roman"/>
          <w:i/>
          <w:sz w:val="24"/>
          <w:lang w:val="en-GB"/>
          <w:rPrChange w:id="538" w:author="Author">
            <w:rPr>
              <w:rFonts w:ascii="Times New Roman" w:hAnsi="Times New Roman"/>
              <w:i/>
              <w:sz w:val="24"/>
              <w:lang w:val="en-US"/>
            </w:rPr>
          </w:rPrChange>
        </w:rPr>
        <w:t xml:space="preserve"> </w:t>
      </w:r>
      <w:r w:rsidR="00F114C5" w:rsidRPr="00844FC8">
        <w:rPr>
          <w:rFonts w:ascii="Times New Roman" w:hAnsi="Times New Roman"/>
          <w:i/>
          <w:sz w:val="24"/>
          <w:lang w:val="en-GB"/>
          <w:rPrChange w:id="539" w:author="Author">
            <w:rPr>
              <w:rFonts w:ascii="Times New Roman" w:hAnsi="Times New Roman"/>
              <w:i/>
              <w:sz w:val="24"/>
              <w:lang w:val="en-US"/>
            </w:rPr>
          </w:rPrChange>
        </w:rPr>
        <w:t xml:space="preserve">as </w:t>
      </w:r>
      <w:r w:rsidR="00011F31" w:rsidRPr="00844FC8">
        <w:rPr>
          <w:rFonts w:ascii="Times New Roman" w:hAnsi="Times New Roman"/>
          <w:i/>
          <w:sz w:val="24"/>
          <w:lang w:val="en-GB"/>
          <w:rPrChange w:id="540" w:author="Author">
            <w:rPr>
              <w:rFonts w:ascii="Times New Roman" w:hAnsi="Times New Roman"/>
              <w:i/>
              <w:sz w:val="24"/>
              <w:lang w:val="en-US"/>
            </w:rPr>
          </w:rPrChange>
        </w:rPr>
        <w:t>compared with</w:t>
      </w:r>
      <w:r w:rsidR="00F114C5" w:rsidRPr="00844FC8">
        <w:rPr>
          <w:rFonts w:ascii="Times New Roman" w:hAnsi="Times New Roman"/>
          <w:i/>
          <w:sz w:val="24"/>
          <w:lang w:val="en-GB"/>
          <w:rPrChange w:id="541" w:author="Author">
            <w:rPr>
              <w:rFonts w:ascii="Times New Roman" w:hAnsi="Times New Roman"/>
              <w:i/>
              <w:sz w:val="24"/>
              <w:lang w:val="en-US"/>
            </w:rPr>
          </w:rPrChange>
        </w:rPr>
        <w:t xml:space="preserve"> women ≥50 year-of-age</w:t>
      </w:r>
      <w:r w:rsidR="00153DFE" w:rsidRPr="00844FC8">
        <w:rPr>
          <w:rFonts w:ascii="Times New Roman" w:hAnsi="Times New Roman"/>
          <w:i/>
          <w:sz w:val="24"/>
          <w:lang w:val="en-GB"/>
          <w:rPrChange w:id="542" w:author="Author">
            <w:rPr>
              <w:rFonts w:ascii="Times New Roman" w:hAnsi="Times New Roman"/>
              <w:i/>
              <w:sz w:val="24"/>
              <w:lang w:val="en-US"/>
            </w:rPr>
          </w:rPrChange>
        </w:rPr>
        <w:t xml:space="preserve">. </w:t>
      </w:r>
      <w:r w:rsidR="003B3E46" w:rsidRPr="00844FC8">
        <w:rPr>
          <w:rFonts w:ascii="Times New Roman" w:hAnsi="Times New Roman"/>
          <w:i/>
          <w:sz w:val="24"/>
          <w:lang w:val="en-GB"/>
          <w:rPrChange w:id="543" w:author="Author">
            <w:rPr>
              <w:rFonts w:ascii="Times New Roman" w:hAnsi="Times New Roman"/>
              <w:i/>
              <w:sz w:val="24"/>
              <w:lang w:val="en-US"/>
            </w:rPr>
          </w:rPrChange>
        </w:rPr>
        <w:t>The number of cases/100 000 women</w:t>
      </w:r>
      <w:r w:rsidR="00AD28A9" w:rsidRPr="00844FC8">
        <w:rPr>
          <w:rFonts w:ascii="Times New Roman" w:hAnsi="Times New Roman"/>
          <w:i/>
          <w:sz w:val="24"/>
          <w:lang w:val="en-GB"/>
          <w:rPrChange w:id="544" w:author="Author">
            <w:rPr>
              <w:rFonts w:ascii="Times New Roman" w:hAnsi="Times New Roman"/>
              <w:i/>
              <w:sz w:val="24"/>
              <w:lang w:val="en-US"/>
            </w:rPr>
          </w:rPrChange>
        </w:rPr>
        <w:t xml:space="preserve"> from 2006 to 2015 </w:t>
      </w:r>
      <w:r w:rsidR="009E7E57" w:rsidRPr="00844FC8">
        <w:rPr>
          <w:rFonts w:ascii="Times New Roman" w:hAnsi="Times New Roman"/>
          <w:i/>
          <w:sz w:val="24"/>
          <w:lang w:val="en-GB"/>
          <w:rPrChange w:id="545" w:author="Author">
            <w:rPr>
              <w:rFonts w:ascii="Times New Roman" w:hAnsi="Times New Roman"/>
              <w:i/>
              <w:sz w:val="24"/>
              <w:lang w:val="en-US"/>
            </w:rPr>
          </w:rPrChange>
        </w:rPr>
        <w:t>is shown</w:t>
      </w:r>
      <w:r w:rsidR="00867815" w:rsidRPr="00844FC8">
        <w:rPr>
          <w:rFonts w:ascii="Times New Roman" w:hAnsi="Times New Roman"/>
          <w:i/>
          <w:color w:val="000000"/>
          <w:sz w:val="24"/>
          <w:lang w:val="en-GB"/>
          <w:rPrChange w:id="546" w:author="Author">
            <w:rPr>
              <w:rFonts w:ascii="Times New Roman" w:hAnsi="Times New Roman"/>
              <w:i/>
              <w:sz w:val="24"/>
              <w:lang w:val="en-US"/>
            </w:rPr>
          </w:rPrChange>
        </w:rPr>
        <w:t>.</w:t>
      </w:r>
      <w:del w:id="547" w:author="Author">
        <w:r w:rsidR="007F1872" w:rsidRPr="00687208">
          <w:rPr>
            <w:rFonts w:ascii="Times New Roman" w:hAnsi="Times New Roman" w:cs="Times New Roman"/>
            <w:i/>
            <w:sz w:val="24"/>
            <w:szCs w:val="24"/>
            <w:lang w:val="en-US"/>
          </w:rPr>
          <w:delText xml:space="preserve"> </w:delText>
        </w:r>
      </w:del>
    </w:p>
    <w:p w14:paraId="3FDEE5BC" w14:textId="77777777" w:rsidR="0037188A" w:rsidRPr="00687208" w:rsidRDefault="0037188A" w:rsidP="00687208">
      <w:pPr>
        <w:spacing w:line="240" w:lineRule="auto"/>
        <w:rPr>
          <w:del w:id="548" w:author="Author"/>
          <w:rFonts w:ascii="Times New Roman" w:hAnsi="Times New Roman" w:cs="Times New Roman"/>
          <w:i/>
          <w:sz w:val="24"/>
          <w:szCs w:val="24"/>
          <w:lang w:val="en-US"/>
        </w:rPr>
      </w:pPr>
      <w:del w:id="549" w:author="Author">
        <w:r w:rsidRPr="00687208">
          <w:rPr>
            <w:rFonts w:ascii="Times New Roman" w:hAnsi="Times New Roman" w:cs="Times New Roman"/>
            <w:noProof/>
            <w:sz w:val="24"/>
            <w:szCs w:val="24"/>
          </w:rPr>
          <w:drawing>
            <wp:inline distT="0" distB="0" distL="0" distR="0" wp14:anchorId="1F3533CC" wp14:editId="5710CB76">
              <wp:extent cx="4105275" cy="4128770"/>
              <wp:effectExtent l="0" t="0" r="9525" b="5080"/>
              <wp:docPr id="2" name="Diagram 2">
                <a:extLst xmlns:a="http://schemas.openxmlformats.org/drawingml/2006/main">
                  <a:ext uri="{FF2B5EF4-FFF2-40B4-BE49-F238E27FC236}">
                    <a16:creationId xmlns:a16="http://schemas.microsoft.com/office/drawing/2014/main" id="{3364BE52-E3D1-4F0D-B771-9325396A5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del>
    </w:p>
    <w:p w14:paraId="65203243" w14:textId="77777777" w:rsidR="007F1872" w:rsidRPr="00687208" w:rsidRDefault="007F1872" w:rsidP="00687208">
      <w:pPr>
        <w:spacing w:after="0" w:line="240" w:lineRule="auto"/>
        <w:rPr>
          <w:del w:id="550" w:author="Author"/>
          <w:rFonts w:ascii="Times New Roman" w:eastAsia="Times New Roman" w:hAnsi="Times New Roman" w:cs="Times New Roman"/>
          <w:color w:val="000000"/>
          <w:sz w:val="24"/>
          <w:szCs w:val="24"/>
          <w:lang w:val="en-US" w:eastAsia="sv-SE"/>
        </w:rPr>
      </w:pPr>
      <w:del w:id="551" w:author="Author">
        <w:r w:rsidRPr="00687208">
          <w:rPr>
            <w:rFonts w:ascii="Times New Roman" w:eastAsia="Times New Roman" w:hAnsi="Times New Roman" w:cs="Times New Roman"/>
            <w:color w:val="000000"/>
            <w:sz w:val="24"/>
            <w:szCs w:val="24"/>
            <w:lang w:val="en-US" w:eastAsia="sv-SE"/>
          </w:rPr>
          <w:delText>* age-adjusted according to the standard Swedish population in 2000</w:delText>
        </w:r>
      </w:del>
    </w:p>
    <w:p w14:paraId="4E238CF9" w14:textId="59714985" w:rsidR="0037188A" w:rsidRPr="00D44BF3" w:rsidRDefault="00B9411A" w:rsidP="00687208">
      <w:pPr>
        <w:spacing w:line="240" w:lineRule="auto"/>
        <w:rPr>
          <w:ins w:id="552" w:author="Author"/>
          <w:rFonts w:ascii="Times New Roman" w:hAnsi="Times New Roman" w:cs="Times New Roman"/>
          <w:i/>
          <w:sz w:val="24"/>
          <w:szCs w:val="24"/>
          <w:lang w:val="en-GB"/>
        </w:rPr>
      </w:pPr>
      <w:ins w:id="553" w:author="Author">
        <w:r>
          <w:rPr>
            <w:noProof/>
          </w:rPr>
          <w:lastRenderedPageBreak/>
          <w:drawing>
            <wp:inline distT="0" distB="0" distL="0" distR="0" wp14:anchorId="6A1E4FC7" wp14:editId="27E764AE">
              <wp:extent cx="4914900" cy="3898900"/>
              <wp:effectExtent l="0" t="0" r="0" b="635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ins>
    </w:p>
    <w:p w14:paraId="1595825F" w14:textId="77777777" w:rsidR="007F1872" w:rsidRPr="00844FC8" w:rsidRDefault="007F1872" w:rsidP="00687208">
      <w:pPr>
        <w:spacing w:line="240" w:lineRule="auto"/>
        <w:rPr>
          <w:rFonts w:ascii="Times New Roman" w:hAnsi="Times New Roman"/>
          <w:sz w:val="24"/>
          <w:lang w:val="en-GB"/>
          <w:rPrChange w:id="554" w:author="Author">
            <w:rPr>
              <w:rFonts w:ascii="Times New Roman" w:hAnsi="Times New Roman"/>
              <w:sz w:val="24"/>
              <w:lang w:val="en-US"/>
            </w:rPr>
          </w:rPrChange>
        </w:rPr>
      </w:pPr>
    </w:p>
    <w:p w14:paraId="301CB4D0" w14:textId="77777777" w:rsidR="00E5648D" w:rsidRPr="00844FC8" w:rsidRDefault="00E5648D" w:rsidP="00687208">
      <w:pPr>
        <w:spacing w:line="240" w:lineRule="auto"/>
        <w:rPr>
          <w:rFonts w:ascii="Times New Roman" w:hAnsi="Times New Roman"/>
          <w:i/>
          <w:sz w:val="24"/>
          <w:lang w:val="en-GB"/>
          <w:rPrChange w:id="555" w:author="Author">
            <w:rPr>
              <w:rFonts w:ascii="Times New Roman" w:hAnsi="Times New Roman"/>
              <w:i/>
              <w:sz w:val="24"/>
              <w:lang w:val="en-US"/>
            </w:rPr>
          </w:rPrChange>
        </w:rPr>
      </w:pPr>
    </w:p>
    <w:p w14:paraId="58515A91" w14:textId="77777777" w:rsidR="00E5648D" w:rsidRPr="00844FC8" w:rsidRDefault="00E5648D" w:rsidP="00687208">
      <w:pPr>
        <w:spacing w:line="240" w:lineRule="auto"/>
        <w:rPr>
          <w:rFonts w:ascii="Times New Roman" w:hAnsi="Times New Roman"/>
          <w:i/>
          <w:sz w:val="24"/>
          <w:lang w:val="en-GB"/>
          <w:rPrChange w:id="556" w:author="Author">
            <w:rPr>
              <w:rFonts w:ascii="Times New Roman" w:hAnsi="Times New Roman"/>
              <w:i/>
              <w:sz w:val="24"/>
              <w:lang w:val="en-US"/>
            </w:rPr>
          </w:rPrChange>
        </w:rPr>
      </w:pPr>
    </w:p>
    <w:p w14:paraId="440C3FB2" w14:textId="77777777" w:rsidR="00E5648D" w:rsidRPr="00844FC8" w:rsidRDefault="00E5648D" w:rsidP="00687208">
      <w:pPr>
        <w:spacing w:line="240" w:lineRule="auto"/>
        <w:rPr>
          <w:rFonts w:ascii="Times New Roman" w:hAnsi="Times New Roman"/>
          <w:i/>
          <w:sz w:val="24"/>
          <w:lang w:val="en-GB"/>
          <w:rPrChange w:id="557" w:author="Author">
            <w:rPr>
              <w:rFonts w:ascii="Times New Roman" w:hAnsi="Times New Roman"/>
              <w:i/>
              <w:sz w:val="24"/>
              <w:lang w:val="en-US"/>
            </w:rPr>
          </w:rPrChange>
        </w:rPr>
      </w:pPr>
    </w:p>
    <w:p w14:paraId="24F47365" w14:textId="77777777" w:rsidR="00E5648D" w:rsidRPr="00844FC8" w:rsidRDefault="00E5648D" w:rsidP="00687208">
      <w:pPr>
        <w:spacing w:line="240" w:lineRule="auto"/>
        <w:rPr>
          <w:rFonts w:ascii="Times New Roman" w:hAnsi="Times New Roman"/>
          <w:i/>
          <w:sz w:val="24"/>
          <w:lang w:val="en-GB"/>
          <w:rPrChange w:id="558" w:author="Author">
            <w:rPr>
              <w:rFonts w:ascii="Times New Roman" w:hAnsi="Times New Roman"/>
              <w:i/>
              <w:sz w:val="24"/>
              <w:lang w:val="en-US"/>
            </w:rPr>
          </w:rPrChange>
        </w:rPr>
      </w:pPr>
    </w:p>
    <w:p w14:paraId="50FBBA77" w14:textId="77777777" w:rsidR="00E5648D" w:rsidRPr="00844FC8" w:rsidRDefault="00E5648D" w:rsidP="00687208">
      <w:pPr>
        <w:spacing w:line="240" w:lineRule="auto"/>
        <w:rPr>
          <w:rFonts w:ascii="Times New Roman" w:hAnsi="Times New Roman"/>
          <w:i/>
          <w:sz w:val="24"/>
          <w:lang w:val="en-GB"/>
          <w:rPrChange w:id="559" w:author="Author">
            <w:rPr>
              <w:rFonts w:ascii="Times New Roman" w:hAnsi="Times New Roman"/>
              <w:i/>
              <w:sz w:val="24"/>
              <w:lang w:val="en-US"/>
            </w:rPr>
          </w:rPrChange>
        </w:rPr>
      </w:pPr>
    </w:p>
    <w:p w14:paraId="642D39BA" w14:textId="77777777" w:rsidR="00E5648D" w:rsidRPr="00844FC8" w:rsidRDefault="00E5648D" w:rsidP="00687208">
      <w:pPr>
        <w:spacing w:line="240" w:lineRule="auto"/>
        <w:rPr>
          <w:rFonts w:ascii="Times New Roman" w:hAnsi="Times New Roman"/>
          <w:i/>
          <w:sz w:val="24"/>
          <w:lang w:val="en-GB"/>
          <w:rPrChange w:id="560" w:author="Author">
            <w:rPr>
              <w:rFonts w:ascii="Times New Roman" w:hAnsi="Times New Roman"/>
              <w:i/>
              <w:sz w:val="24"/>
              <w:lang w:val="en-US"/>
            </w:rPr>
          </w:rPrChange>
        </w:rPr>
      </w:pPr>
    </w:p>
    <w:p w14:paraId="360C6DE3" w14:textId="77777777" w:rsidR="00E5648D" w:rsidRPr="00844FC8" w:rsidRDefault="00E5648D" w:rsidP="00687208">
      <w:pPr>
        <w:spacing w:line="240" w:lineRule="auto"/>
        <w:rPr>
          <w:rFonts w:ascii="Times New Roman" w:hAnsi="Times New Roman"/>
          <w:i/>
          <w:sz w:val="24"/>
          <w:lang w:val="en-GB"/>
          <w:rPrChange w:id="561" w:author="Author">
            <w:rPr>
              <w:rFonts w:ascii="Times New Roman" w:hAnsi="Times New Roman"/>
              <w:i/>
              <w:sz w:val="24"/>
              <w:lang w:val="en-US"/>
            </w:rPr>
          </w:rPrChange>
        </w:rPr>
      </w:pPr>
    </w:p>
    <w:p w14:paraId="15E064B9" w14:textId="77777777" w:rsidR="00E5648D" w:rsidRPr="00844FC8" w:rsidRDefault="00E5648D" w:rsidP="00687208">
      <w:pPr>
        <w:spacing w:line="240" w:lineRule="auto"/>
        <w:rPr>
          <w:rFonts w:ascii="Times New Roman" w:hAnsi="Times New Roman"/>
          <w:i/>
          <w:sz w:val="24"/>
          <w:lang w:val="en-GB"/>
          <w:rPrChange w:id="562" w:author="Author">
            <w:rPr>
              <w:rFonts w:ascii="Times New Roman" w:hAnsi="Times New Roman"/>
              <w:i/>
              <w:sz w:val="24"/>
              <w:lang w:val="en-US"/>
            </w:rPr>
          </w:rPrChange>
        </w:rPr>
      </w:pPr>
    </w:p>
    <w:p w14:paraId="5C84DD14" w14:textId="77777777" w:rsidR="00E5648D" w:rsidRPr="00844FC8" w:rsidRDefault="00E5648D" w:rsidP="00687208">
      <w:pPr>
        <w:spacing w:line="240" w:lineRule="auto"/>
        <w:rPr>
          <w:rFonts w:ascii="Times New Roman" w:hAnsi="Times New Roman"/>
          <w:i/>
          <w:sz w:val="24"/>
          <w:lang w:val="en-GB"/>
          <w:rPrChange w:id="563" w:author="Author">
            <w:rPr>
              <w:rFonts w:ascii="Times New Roman" w:hAnsi="Times New Roman"/>
              <w:i/>
              <w:sz w:val="24"/>
              <w:lang w:val="en-US"/>
            </w:rPr>
          </w:rPrChange>
        </w:rPr>
      </w:pPr>
    </w:p>
    <w:p w14:paraId="7D1D30AB" w14:textId="77777777" w:rsidR="00687208" w:rsidRPr="00844FC8" w:rsidRDefault="00687208">
      <w:pPr>
        <w:rPr>
          <w:rFonts w:ascii="Times New Roman" w:hAnsi="Times New Roman"/>
          <w:i/>
          <w:sz w:val="24"/>
          <w:lang w:val="en-GB"/>
          <w:rPrChange w:id="564" w:author="Author">
            <w:rPr>
              <w:rFonts w:ascii="Times New Roman" w:hAnsi="Times New Roman"/>
              <w:i/>
              <w:sz w:val="24"/>
              <w:lang w:val="en-US"/>
            </w:rPr>
          </w:rPrChange>
        </w:rPr>
      </w:pPr>
      <w:r w:rsidRPr="00844FC8">
        <w:rPr>
          <w:rFonts w:ascii="Times New Roman" w:hAnsi="Times New Roman"/>
          <w:i/>
          <w:sz w:val="24"/>
          <w:lang w:val="en-GB"/>
          <w:rPrChange w:id="565" w:author="Author">
            <w:rPr>
              <w:rFonts w:ascii="Times New Roman" w:hAnsi="Times New Roman"/>
              <w:i/>
              <w:sz w:val="24"/>
              <w:lang w:val="en-US"/>
            </w:rPr>
          </w:rPrChange>
        </w:rPr>
        <w:br w:type="page"/>
      </w:r>
    </w:p>
    <w:p w14:paraId="65C00679" w14:textId="3A5A4A1B" w:rsidR="002F127B" w:rsidRPr="00844FC8" w:rsidRDefault="002F127B" w:rsidP="00687208">
      <w:pPr>
        <w:spacing w:line="240" w:lineRule="auto"/>
        <w:rPr>
          <w:rFonts w:ascii="Times New Roman" w:hAnsi="Times New Roman"/>
          <w:i/>
          <w:sz w:val="24"/>
          <w:lang w:val="en-GB"/>
          <w:rPrChange w:id="566" w:author="Author">
            <w:rPr>
              <w:rFonts w:ascii="Times New Roman" w:hAnsi="Times New Roman"/>
              <w:i/>
              <w:sz w:val="24"/>
              <w:lang w:val="en-US"/>
            </w:rPr>
          </w:rPrChange>
        </w:rPr>
      </w:pPr>
      <w:r w:rsidRPr="00844FC8">
        <w:rPr>
          <w:rFonts w:ascii="Times New Roman" w:hAnsi="Times New Roman"/>
          <w:i/>
          <w:sz w:val="24"/>
          <w:lang w:val="en-GB"/>
          <w:rPrChange w:id="567" w:author="Author">
            <w:rPr>
              <w:rFonts w:ascii="Times New Roman" w:hAnsi="Times New Roman"/>
              <w:i/>
              <w:sz w:val="24"/>
              <w:lang w:val="en-US"/>
            </w:rPr>
          </w:rPrChange>
        </w:rPr>
        <w:lastRenderedPageBreak/>
        <w:t xml:space="preserve">Figure </w:t>
      </w:r>
      <w:r w:rsidR="00453E7B" w:rsidRPr="00844FC8">
        <w:rPr>
          <w:rFonts w:ascii="Times New Roman" w:hAnsi="Times New Roman"/>
          <w:i/>
          <w:sz w:val="24"/>
          <w:lang w:val="en-GB"/>
          <w:rPrChange w:id="568" w:author="Author">
            <w:rPr>
              <w:rFonts w:ascii="Times New Roman" w:hAnsi="Times New Roman"/>
              <w:i/>
              <w:sz w:val="24"/>
              <w:lang w:val="en-US"/>
            </w:rPr>
          </w:rPrChange>
        </w:rPr>
        <w:t>2</w:t>
      </w:r>
      <w:r w:rsidRPr="00844FC8">
        <w:rPr>
          <w:rFonts w:ascii="Times New Roman" w:hAnsi="Times New Roman"/>
          <w:i/>
          <w:sz w:val="24"/>
          <w:lang w:val="en-GB"/>
          <w:rPrChange w:id="569" w:author="Author">
            <w:rPr>
              <w:rFonts w:ascii="Times New Roman" w:hAnsi="Times New Roman"/>
              <w:i/>
              <w:sz w:val="24"/>
              <w:lang w:val="en-US"/>
            </w:rPr>
          </w:rPrChange>
        </w:rPr>
        <w:t>. The relative change in percent of invasive cervical cancer incidence in Sweden between 2006</w:t>
      </w:r>
      <w:r w:rsidR="00BE44B3" w:rsidRPr="00844FC8">
        <w:rPr>
          <w:rFonts w:ascii="Times New Roman" w:hAnsi="Times New Roman"/>
          <w:i/>
          <w:sz w:val="24"/>
          <w:lang w:val="en-GB"/>
          <w:rPrChange w:id="570" w:author="Author">
            <w:rPr>
              <w:rFonts w:ascii="Times New Roman" w:hAnsi="Times New Roman"/>
              <w:i/>
              <w:sz w:val="24"/>
              <w:lang w:val="en-US"/>
            </w:rPr>
          </w:rPrChange>
        </w:rPr>
        <w:t xml:space="preserve"> and 2015 in different age groups. The figure is </w:t>
      </w:r>
      <w:r w:rsidR="00E972F0" w:rsidRPr="00844FC8">
        <w:rPr>
          <w:rFonts w:ascii="Times New Roman" w:hAnsi="Times New Roman"/>
          <w:i/>
          <w:sz w:val="24"/>
          <w:lang w:val="en-GB"/>
          <w:rPrChange w:id="571" w:author="Author">
            <w:rPr>
              <w:rFonts w:ascii="Times New Roman" w:hAnsi="Times New Roman"/>
              <w:i/>
              <w:sz w:val="24"/>
              <w:lang w:val="en-US"/>
            </w:rPr>
          </w:rPrChange>
        </w:rPr>
        <w:t>based</w:t>
      </w:r>
      <w:r w:rsidR="00BE44B3" w:rsidRPr="00844FC8">
        <w:rPr>
          <w:rFonts w:ascii="Times New Roman" w:hAnsi="Times New Roman"/>
          <w:i/>
          <w:sz w:val="24"/>
          <w:lang w:val="en-GB"/>
          <w:rPrChange w:id="572" w:author="Author">
            <w:rPr>
              <w:rFonts w:ascii="Times New Roman" w:hAnsi="Times New Roman"/>
              <w:i/>
              <w:sz w:val="24"/>
              <w:lang w:val="en-US"/>
            </w:rPr>
          </w:rPrChange>
        </w:rPr>
        <w:t xml:space="preserve"> on data from the statistical database </w:t>
      </w:r>
      <w:del w:id="573" w:author="Author">
        <w:r w:rsidR="009B7998" w:rsidRPr="00687208">
          <w:rPr>
            <w:rFonts w:ascii="Times New Roman" w:hAnsi="Times New Roman" w:cs="Times New Roman"/>
            <w:i/>
            <w:sz w:val="24"/>
            <w:szCs w:val="24"/>
            <w:lang w:val="en-US"/>
          </w:rPr>
          <w:delText>a</w:delText>
        </w:r>
        <w:r w:rsidR="00E972F0" w:rsidRPr="00687208">
          <w:rPr>
            <w:rFonts w:ascii="Times New Roman" w:hAnsi="Times New Roman" w:cs="Times New Roman"/>
            <w:i/>
            <w:sz w:val="24"/>
            <w:szCs w:val="24"/>
            <w:lang w:val="en-US"/>
          </w:rPr>
          <w:delText>t</w:delText>
        </w:r>
      </w:del>
      <w:ins w:id="574" w:author="Author">
        <w:r w:rsidR="00B222C6">
          <w:rPr>
            <w:rFonts w:ascii="Times New Roman" w:hAnsi="Times New Roman" w:cs="Times New Roman"/>
            <w:i/>
            <w:sz w:val="24"/>
            <w:szCs w:val="24"/>
            <w:lang w:val="en-GB"/>
          </w:rPr>
          <w:t>of</w:t>
        </w:r>
      </w:ins>
      <w:r w:rsidR="00B222C6" w:rsidRPr="00844FC8">
        <w:rPr>
          <w:rFonts w:ascii="Times New Roman" w:hAnsi="Times New Roman"/>
          <w:i/>
          <w:sz w:val="24"/>
          <w:lang w:val="en-GB"/>
          <w:rPrChange w:id="575" w:author="Author">
            <w:rPr>
              <w:rFonts w:ascii="Times New Roman" w:hAnsi="Times New Roman"/>
              <w:i/>
              <w:sz w:val="24"/>
              <w:lang w:val="en-US"/>
            </w:rPr>
          </w:rPrChange>
        </w:rPr>
        <w:t xml:space="preserve"> </w:t>
      </w:r>
      <w:r w:rsidR="00BE44B3" w:rsidRPr="00844FC8">
        <w:rPr>
          <w:rFonts w:ascii="Times New Roman" w:hAnsi="Times New Roman"/>
          <w:i/>
          <w:sz w:val="24"/>
          <w:lang w:val="en-GB"/>
          <w:rPrChange w:id="576" w:author="Author">
            <w:rPr>
              <w:rFonts w:ascii="Times New Roman" w:hAnsi="Times New Roman"/>
              <w:i/>
              <w:sz w:val="24"/>
              <w:lang w:val="en-US"/>
            </w:rPr>
          </w:rPrChange>
        </w:rPr>
        <w:t xml:space="preserve">the National Board of Health and Welfare in Sweden. </w:t>
      </w:r>
      <w:r w:rsidR="008A2706" w:rsidRPr="00844FC8">
        <w:rPr>
          <w:rFonts w:ascii="Times New Roman" w:hAnsi="Times New Roman"/>
          <w:i/>
          <w:sz w:val="24"/>
          <w:lang w:val="en-GB"/>
          <w:rPrChange w:id="577" w:author="Author">
            <w:rPr>
              <w:rFonts w:ascii="Times New Roman" w:hAnsi="Times New Roman"/>
              <w:i/>
              <w:sz w:val="24"/>
              <w:lang w:val="en-US"/>
            </w:rPr>
          </w:rPrChange>
        </w:rPr>
        <w:t xml:space="preserve">The cancer incidence is age-adjusted according to the standard Swedish population in 2000. </w:t>
      </w:r>
    </w:p>
    <w:p w14:paraId="34D9B84A" w14:textId="77777777" w:rsidR="00DB408C" w:rsidRPr="00687208" w:rsidRDefault="00DB408C" w:rsidP="00687208">
      <w:pPr>
        <w:spacing w:line="240" w:lineRule="auto"/>
        <w:rPr>
          <w:del w:id="578" w:author="Author"/>
          <w:rFonts w:ascii="Times New Roman" w:hAnsi="Times New Roman" w:cs="Times New Roman"/>
          <w:sz w:val="24"/>
          <w:szCs w:val="24"/>
          <w:lang w:val="en-US"/>
        </w:rPr>
      </w:pPr>
      <w:del w:id="579" w:author="Author">
        <w:r w:rsidRPr="00687208">
          <w:rPr>
            <w:rFonts w:ascii="Times New Roman" w:hAnsi="Times New Roman" w:cs="Times New Roman"/>
            <w:noProof/>
            <w:sz w:val="24"/>
            <w:szCs w:val="24"/>
            <w:lang w:eastAsia="sv-SE"/>
          </w:rPr>
          <w:drawing>
            <wp:inline distT="0" distB="0" distL="0" distR="0" wp14:anchorId="1F7FB77E" wp14:editId="01AF10A1">
              <wp:extent cx="4610100" cy="3190875"/>
              <wp:effectExtent l="0" t="0" r="0" b="9525"/>
              <wp:docPr id="4"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del>
    </w:p>
    <w:p w14:paraId="50493243" w14:textId="53372558" w:rsidR="00DB408C" w:rsidRDefault="00B9411A" w:rsidP="00687208">
      <w:pPr>
        <w:spacing w:line="240" w:lineRule="auto"/>
        <w:rPr>
          <w:ins w:id="580" w:author="Author"/>
          <w:rFonts w:ascii="Times New Roman" w:hAnsi="Times New Roman" w:cs="Times New Roman"/>
          <w:sz w:val="24"/>
          <w:szCs w:val="24"/>
          <w:lang w:val="en-GB"/>
        </w:rPr>
      </w:pPr>
      <w:ins w:id="581" w:author="Author">
        <w:r>
          <w:rPr>
            <w:noProof/>
          </w:rPr>
          <w:drawing>
            <wp:inline distT="0" distB="0" distL="0" distR="0" wp14:anchorId="05A08DD8" wp14:editId="7B6E4805">
              <wp:extent cx="4766945" cy="3109595"/>
              <wp:effectExtent l="0" t="0" r="14605" b="14605"/>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p w14:paraId="2031ADA6" w14:textId="77777777" w:rsidR="00154073" w:rsidRPr="00D44BF3" w:rsidRDefault="00154073" w:rsidP="00687208">
      <w:pPr>
        <w:spacing w:line="240" w:lineRule="auto"/>
        <w:rPr>
          <w:ins w:id="582" w:author="Author"/>
          <w:rFonts w:ascii="Times New Roman" w:hAnsi="Times New Roman" w:cs="Times New Roman"/>
          <w:sz w:val="24"/>
          <w:szCs w:val="24"/>
          <w:lang w:val="en-GB"/>
        </w:rPr>
      </w:pPr>
    </w:p>
    <w:p w14:paraId="58B61ED8" w14:textId="45732A5D" w:rsidR="00144861" w:rsidRPr="00D44BF3" w:rsidRDefault="00144861" w:rsidP="00F8478E">
      <w:pPr>
        <w:spacing w:after="0" w:line="240" w:lineRule="auto"/>
        <w:rPr>
          <w:ins w:id="583" w:author="Author"/>
          <w:rFonts w:ascii="Times New Roman" w:hAnsi="Times New Roman" w:cs="Times New Roman"/>
          <w:b/>
          <w:i/>
          <w:sz w:val="24"/>
          <w:szCs w:val="24"/>
          <w:lang w:val="en-GB"/>
        </w:rPr>
      </w:pPr>
      <w:ins w:id="584" w:author="Author">
        <w:r w:rsidRPr="00D44BF3">
          <w:rPr>
            <w:rFonts w:ascii="Times New Roman" w:hAnsi="Times New Roman" w:cs="Times New Roman"/>
            <w:b/>
            <w:i/>
            <w:sz w:val="24"/>
            <w:szCs w:val="24"/>
            <w:lang w:val="en-GB"/>
          </w:rPr>
          <w:t>Discussion</w:t>
        </w:r>
      </w:ins>
    </w:p>
    <w:p w14:paraId="567ADA68" w14:textId="6E67A094" w:rsidR="00AA66FF" w:rsidRPr="00844FC8" w:rsidRDefault="003B44B7" w:rsidP="00687208">
      <w:pPr>
        <w:spacing w:line="240" w:lineRule="auto"/>
        <w:rPr>
          <w:rFonts w:ascii="Times New Roman" w:hAnsi="Times New Roman"/>
          <w:sz w:val="24"/>
          <w:lang w:val="en-GB"/>
          <w:rPrChange w:id="585" w:author="Author">
            <w:rPr>
              <w:rFonts w:ascii="Times New Roman" w:hAnsi="Times New Roman"/>
              <w:sz w:val="24"/>
              <w:lang w:val="en-US"/>
            </w:rPr>
          </w:rPrChange>
        </w:rPr>
      </w:pPr>
      <w:r w:rsidRPr="00844FC8">
        <w:rPr>
          <w:rFonts w:ascii="Times New Roman" w:hAnsi="Times New Roman"/>
          <w:sz w:val="24"/>
          <w:lang w:val="en-GB"/>
          <w:rPrChange w:id="586" w:author="Author">
            <w:rPr>
              <w:rFonts w:ascii="Times New Roman" w:hAnsi="Times New Roman"/>
              <w:sz w:val="24"/>
              <w:lang w:val="en-US"/>
            </w:rPr>
          </w:rPrChange>
        </w:rPr>
        <w:t>P</w:t>
      </w:r>
      <w:r w:rsidR="00681DD9" w:rsidRPr="00844FC8">
        <w:rPr>
          <w:rFonts w:ascii="Times New Roman" w:hAnsi="Times New Roman"/>
          <w:sz w:val="24"/>
          <w:lang w:val="en-GB"/>
          <w:rPrChange w:id="587" w:author="Author">
            <w:rPr>
              <w:rFonts w:ascii="Times New Roman" w:hAnsi="Times New Roman"/>
              <w:sz w:val="24"/>
              <w:lang w:val="en-US"/>
            </w:rPr>
          </w:rPrChange>
        </w:rPr>
        <w:t xml:space="preserve">ossible explanations for the increase in </w:t>
      </w:r>
      <w:del w:id="588" w:author="Author">
        <w:r w:rsidR="00621DDB" w:rsidRPr="00687208">
          <w:rPr>
            <w:rFonts w:ascii="Times New Roman" w:hAnsi="Times New Roman" w:cs="Times New Roman"/>
            <w:sz w:val="24"/>
            <w:szCs w:val="24"/>
            <w:lang w:val="en-US"/>
          </w:rPr>
          <w:delText>cervix</w:delText>
        </w:r>
      </w:del>
      <w:ins w:id="589" w:author="Author">
        <w:r w:rsidR="00092DC0" w:rsidRPr="00D44BF3">
          <w:rPr>
            <w:rFonts w:ascii="Times New Roman" w:hAnsi="Times New Roman" w:cs="Times New Roman"/>
            <w:sz w:val="24"/>
            <w:szCs w:val="24"/>
            <w:lang w:val="en-GB"/>
          </w:rPr>
          <w:t>cervi</w:t>
        </w:r>
        <w:r w:rsidR="00092DC0">
          <w:rPr>
            <w:rFonts w:ascii="Times New Roman" w:hAnsi="Times New Roman" w:cs="Times New Roman"/>
            <w:sz w:val="24"/>
            <w:szCs w:val="24"/>
            <w:lang w:val="en-GB"/>
          </w:rPr>
          <w:t>cal</w:t>
        </w:r>
      </w:ins>
      <w:r w:rsidR="00092DC0" w:rsidRPr="00844FC8">
        <w:rPr>
          <w:rFonts w:ascii="Times New Roman" w:hAnsi="Times New Roman"/>
          <w:sz w:val="24"/>
          <w:lang w:val="en-GB"/>
          <w:rPrChange w:id="590" w:author="Author">
            <w:rPr>
              <w:rFonts w:ascii="Times New Roman" w:hAnsi="Times New Roman"/>
              <w:sz w:val="24"/>
              <w:lang w:val="en-US"/>
            </w:rPr>
          </w:rPrChange>
        </w:rPr>
        <w:t xml:space="preserve"> </w:t>
      </w:r>
      <w:r w:rsidR="00621DDB" w:rsidRPr="00844FC8">
        <w:rPr>
          <w:rFonts w:ascii="Times New Roman" w:hAnsi="Times New Roman"/>
          <w:sz w:val="24"/>
          <w:lang w:val="en-GB"/>
          <w:rPrChange w:id="591" w:author="Author">
            <w:rPr>
              <w:rFonts w:ascii="Times New Roman" w:hAnsi="Times New Roman"/>
              <w:sz w:val="24"/>
              <w:lang w:val="en-US"/>
            </w:rPr>
          </w:rPrChange>
        </w:rPr>
        <w:t xml:space="preserve">cancer incidence </w:t>
      </w:r>
      <w:r w:rsidR="00CB1865" w:rsidRPr="00844FC8">
        <w:rPr>
          <w:rFonts w:ascii="Times New Roman" w:hAnsi="Times New Roman"/>
          <w:sz w:val="24"/>
          <w:lang w:val="en-GB"/>
          <w:rPrChange w:id="592" w:author="Author">
            <w:rPr>
              <w:rFonts w:ascii="Times New Roman" w:hAnsi="Times New Roman"/>
              <w:sz w:val="24"/>
              <w:lang w:val="en-US"/>
            </w:rPr>
          </w:rPrChange>
        </w:rPr>
        <w:t xml:space="preserve">among young women </w:t>
      </w:r>
      <w:r w:rsidR="00CD5441" w:rsidRPr="00844FC8">
        <w:rPr>
          <w:rFonts w:ascii="Times New Roman" w:hAnsi="Times New Roman"/>
          <w:sz w:val="24"/>
          <w:lang w:val="en-GB"/>
          <w:rPrChange w:id="593" w:author="Author">
            <w:rPr>
              <w:rFonts w:ascii="Times New Roman" w:hAnsi="Times New Roman"/>
              <w:sz w:val="24"/>
              <w:lang w:val="en-US"/>
            </w:rPr>
          </w:rPrChange>
        </w:rPr>
        <w:t>are</w:t>
      </w:r>
      <w:r w:rsidR="00621DDB" w:rsidRPr="00844FC8">
        <w:rPr>
          <w:rFonts w:ascii="Times New Roman" w:hAnsi="Times New Roman"/>
          <w:sz w:val="24"/>
          <w:lang w:val="en-GB"/>
          <w:rPrChange w:id="594" w:author="Author">
            <w:rPr>
              <w:rFonts w:ascii="Times New Roman" w:hAnsi="Times New Roman"/>
              <w:sz w:val="24"/>
              <w:lang w:val="en-US"/>
            </w:rPr>
          </w:rPrChange>
        </w:rPr>
        <w:t xml:space="preserve"> discussed</w:t>
      </w:r>
      <w:del w:id="595" w:author="Author">
        <w:r w:rsidR="00621DDB" w:rsidRPr="00687208">
          <w:rPr>
            <w:rFonts w:ascii="Times New Roman" w:hAnsi="Times New Roman" w:cs="Times New Roman"/>
            <w:sz w:val="24"/>
            <w:szCs w:val="24"/>
            <w:lang w:val="en-US"/>
          </w:rPr>
          <w:delText xml:space="preserve"> in this </w:delText>
        </w:r>
        <w:r w:rsidR="00792FEC" w:rsidRPr="00687208">
          <w:rPr>
            <w:rFonts w:ascii="Times New Roman" w:hAnsi="Times New Roman" w:cs="Times New Roman"/>
            <w:sz w:val="24"/>
            <w:szCs w:val="24"/>
            <w:lang w:val="en-US"/>
          </w:rPr>
          <w:delText>article</w:delText>
        </w:r>
        <w:r w:rsidR="00621DDB" w:rsidRPr="00687208">
          <w:rPr>
            <w:rFonts w:ascii="Times New Roman" w:hAnsi="Times New Roman" w:cs="Times New Roman"/>
            <w:sz w:val="24"/>
            <w:szCs w:val="24"/>
            <w:lang w:val="en-US"/>
          </w:rPr>
          <w:delText>.</w:delText>
        </w:r>
      </w:del>
      <w:ins w:id="596" w:author="Author">
        <w:r w:rsidR="00621DDB" w:rsidRPr="00D44BF3">
          <w:rPr>
            <w:rFonts w:ascii="Times New Roman" w:hAnsi="Times New Roman" w:cs="Times New Roman"/>
            <w:sz w:val="24"/>
            <w:szCs w:val="24"/>
            <w:lang w:val="en-GB"/>
          </w:rPr>
          <w:t>.</w:t>
        </w:r>
      </w:ins>
      <w:r w:rsidR="00621DDB" w:rsidRPr="00844FC8">
        <w:rPr>
          <w:rFonts w:ascii="Times New Roman" w:hAnsi="Times New Roman"/>
          <w:sz w:val="24"/>
          <w:lang w:val="en-GB"/>
          <w:rPrChange w:id="597" w:author="Author">
            <w:rPr>
              <w:rFonts w:ascii="Times New Roman" w:hAnsi="Times New Roman"/>
              <w:sz w:val="24"/>
              <w:lang w:val="en-US"/>
            </w:rPr>
          </w:rPrChange>
        </w:rPr>
        <w:t xml:space="preserve"> </w:t>
      </w:r>
    </w:p>
    <w:p w14:paraId="090F651F" w14:textId="4D80E9A1" w:rsidR="00CB1865" w:rsidRPr="00844FC8" w:rsidRDefault="007969D1" w:rsidP="00687208">
      <w:pPr>
        <w:spacing w:line="240" w:lineRule="auto"/>
        <w:rPr>
          <w:rFonts w:ascii="Times New Roman" w:hAnsi="Times New Roman"/>
          <w:sz w:val="24"/>
          <w:lang w:val="en-GB"/>
          <w:rPrChange w:id="598" w:author="Author">
            <w:rPr>
              <w:rFonts w:ascii="Times New Roman" w:hAnsi="Times New Roman"/>
              <w:sz w:val="24"/>
              <w:lang w:val="en-US"/>
            </w:rPr>
          </w:rPrChange>
        </w:rPr>
      </w:pPr>
      <w:r w:rsidRPr="00844FC8">
        <w:rPr>
          <w:rFonts w:ascii="Times New Roman" w:hAnsi="Times New Roman"/>
          <w:sz w:val="24"/>
          <w:lang w:val="en-GB"/>
          <w:rPrChange w:id="599" w:author="Author">
            <w:rPr>
              <w:rFonts w:ascii="Times New Roman" w:hAnsi="Times New Roman"/>
              <w:sz w:val="24"/>
              <w:lang w:val="en-US"/>
            </w:rPr>
          </w:rPrChange>
        </w:rPr>
        <w:t>A</w:t>
      </w:r>
      <w:r w:rsidR="00B94C3A" w:rsidRPr="00844FC8">
        <w:rPr>
          <w:rFonts w:ascii="Times New Roman" w:hAnsi="Times New Roman"/>
          <w:sz w:val="24"/>
          <w:lang w:val="en-GB"/>
          <w:rPrChange w:id="600" w:author="Author">
            <w:rPr>
              <w:rFonts w:ascii="Times New Roman" w:hAnsi="Times New Roman"/>
              <w:sz w:val="24"/>
              <w:lang w:val="en-US"/>
            </w:rPr>
          </w:rPrChange>
        </w:rPr>
        <w:t xml:space="preserve"> change in routines or other technical</w:t>
      </w:r>
      <w:r w:rsidR="0017420C" w:rsidRPr="00844FC8">
        <w:rPr>
          <w:rFonts w:ascii="Times New Roman" w:hAnsi="Times New Roman"/>
          <w:sz w:val="24"/>
          <w:lang w:val="en-GB"/>
          <w:rPrChange w:id="601" w:author="Author">
            <w:rPr>
              <w:rFonts w:ascii="Times New Roman" w:hAnsi="Times New Roman"/>
              <w:sz w:val="24"/>
              <w:lang w:val="en-US"/>
            </w:rPr>
          </w:rPrChange>
        </w:rPr>
        <w:t xml:space="preserve"> </w:t>
      </w:r>
      <w:r w:rsidR="00C612CA" w:rsidRPr="00844FC8">
        <w:rPr>
          <w:rFonts w:ascii="Times New Roman" w:hAnsi="Times New Roman"/>
          <w:sz w:val="24"/>
          <w:lang w:val="en-GB"/>
          <w:rPrChange w:id="602" w:author="Author">
            <w:rPr>
              <w:rFonts w:ascii="Times New Roman" w:hAnsi="Times New Roman"/>
              <w:sz w:val="24"/>
              <w:lang w:val="en-US"/>
            </w:rPr>
          </w:rPrChange>
        </w:rPr>
        <w:t>or</w:t>
      </w:r>
      <w:r w:rsidR="00A30C15" w:rsidRPr="00844FC8">
        <w:rPr>
          <w:rFonts w:ascii="Times New Roman" w:hAnsi="Times New Roman"/>
          <w:sz w:val="24"/>
          <w:lang w:val="en-GB"/>
          <w:rPrChange w:id="603" w:author="Author">
            <w:rPr>
              <w:rFonts w:ascii="Times New Roman" w:hAnsi="Times New Roman"/>
              <w:sz w:val="24"/>
              <w:lang w:val="en-US"/>
            </w:rPr>
          </w:rPrChange>
        </w:rPr>
        <w:t xml:space="preserve"> </w:t>
      </w:r>
      <w:r w:rsidR="0017420C" w:rsidRPr="00844FC8">
        <w:rPr>
          <w:rFonts w:ascii="Times New Roman" w:hAnsi="Times New Roman"/>
          <w:sz w:val="24"/>
          <w:lang w:val="en-GB"/>
          <w:rPrChange w:id="604" w:author="Author">
            <w:rPr>
              <w:rFonts w:ascii="Times New Roman" w:hAnsi="Times New Roman"/>
              <w:sz w:val="24"/>
              <w:lang w:val="en-US"/>
            </w:rPr>
          </w:rPrChange>
        </w:rPr>
        <w:t>methodological changes during this period</w:t>
      </w:r>
      <w:r w:rsidR="00EC20E5" w:rsidRPr="00844FC8">
        <w:rPr>
          <w:rFonts w:ascii="Times New Roman" w:hAnsi="Times New Roman"/>
          <w:sz w:val="24"/>
          <w:lang w:val="en-GB"/>
          <w:rPrChange w:id="605" w:author="Author">
            <w:rPr>
              <w:rFonts w:ascii="Times New Roman" w:hAnsi="Times New Roman"/>
              <w:sz w:val="24"/>
              <w:lang w:val="en-US"/>
            </w:rPr>
          </w:rPrChange>
        </w:rPr>
        <w:t xml:space="preserve"> </w:t>
      </w:r>
      <w:del w:id="606" w:author="Author">
        <w:r w:rsidR="00F37114" w:rsidRPr="00687208">
          <w:rPr>
            <w:rFonts w:ascii="Times New Roman" w:hAnsi="Times New Roman" w:cs="Times New Roman"/>
            <w:sz w:val="24"/>
            <w:szCs w:val="24"/>
            <w:lang w:val="en-US"/>
          </w:rPr>
          <w:delText>would be</w:delText>
        </w:r>
      </w:del>
      <w:ins w:id="607" w:author="Author">
        <w:r w:rsidR="00EC20E5" w:rsidRPr="00D44BF3">
          <w:rPr>
            <w:rFonts w:ascii="Times New Roman" w:hAnsi="Times New Roman" w:cs="Times New Roman"/>
            <w:sz w:val="24"/>
            <w:szCs w:val="24"/>
            <w:lang w:val="en-GB"/>
          </w:rPr>
          <w:t>may affect</w:t>
        </w:r>
      </w:ins>
      <w:r w:rsidR="00EC20E5" w:rsidRPr="00844FC8">
        <w:rPr>
          <w:rFonts w:ascii="Times New Roman" w:hAnsi="Times New Roman"/>
          <w:sz w:val="24"/>
          <w:lang w:val="en-GB"/>
          <w:rPrChange w:id="608" w:author="Author">
            <w:rPr>
              <w:rFonts w:ascii="Times New Roman" w:hAnsi="Times New Roman"/>
              <w:sz w:val="24"/>
              <w:lang w:val="en-US"/>
            </w:rPr>
          </w:rPrChange>
        </w:rPr>
        <w:t xml:space="preserve"> the </w:t>
      </w:r>
      <w:del w:id="609" w:author="Author">
        <w:r w:rsidR="00FC5ECA" w:rsidRPr="00687208">
          <w:rPr>
            <w:rFonts w:ascii="Times New Roman" w:hAnsi="Times New Roman" w:cs="Times New Roman"/>
            <w:sz w:val="24"/>
            <w:szCs w:val="24"/>
            <w:lang w:val="en-US"/>
          </w:rPr>
          <w:delText>first explanation</w:delText>
        </w:r>
      </w:del>
      <w:ins w:id="610" w:author="Author">
        <w:r w:rsidR="00EC20E5" w:rsidRPr="00D44BF3">
          <w:rPr>
            <w:rFonts w:ascii="Times New Roman" w:hAnsi="Times New Roman" w:cs="Times New Roman"/>
            <w:sz w:val="24"/>
            <w:szCs w:val="24"/>
            <w:lang w:val="en-GB"/>
          </w:rPr>
          <w:t xml:space="preserve">reported incidence of </w:t>
        </w:r>
        <w:r w:rsidR="00EC20E5" w:rsidRPr="00D84579">
          <w:rPr>
            <w:rFonts w:ascii="Times New Roman" w:hAnsi="Times New Roman" w:cs="Times New Roman"/>
            <w:sz w:val="24"/>
            <w:szCs w:val="24"/>
            <w:lang w:val="en-GB"/>
          </w:rPr>
          <w:t>cervical cancer</w:t>
        </w:r>
        <w:r w:rsidR="00BE447E" w:rsidRPr="00D84579">
          <w:rPr>
            <w:rFonts w:ascii="Times New Roman" w:hAnsi="Times New Roman" w:cs="Times New Roman"/>
            <w:sz w:val="24"/>
            <w:szCs w:val="24"/>
            <w:lang w:val="en-GB"/>
          </w:rPr>
          <w:t xml:space="preserve"> due</w:t>
        </w:r>
      </w:ins>
      <w:r w:rsidR="00BE447E" w:rsidRPr="00844FC8">
        <w:rPr>
          <w:rFonts w:ascii="Times New Roman" w:hAnsi="Times New Roman"/>
          <w:sz w:val="24"/>
          <w:lang w:val="en-GB"/>
          <w:rPrChange w:id="611" w:author="Author">
            <w:rPr>
              <w:rFonts w:ascii="Times New Roman" w:hAnsi="Times New Roman"/>
              <w:sz w:val="24"/>
              <w:lang w:val="en-US"/>
            </w:rPr>
          </w:rPrChange>
        </w:rPr>
        <w:t xml:space="preserve"> to </w:t>
      </w:r>
      <w:del w:id="612" w:author="Author">
        <w:r w:rsidR="00FC5ECA" w:rsidRPr="00687208">
          <w:rPr>
            <w:rFonts w:ascii="Times New Roman" w:hAnsi="Times New Roman" w:cs="Times New Roman"/>
            <w:sz w:val="24"/>
            <w:szCs w:val="24"/>
            <w:lang w:val="en-US"/>
          </w:rPr>
          <w:delText>consider</w:delText>
        </w:r>
        <w:r w:rsidR="0017420C" w:rsidRPr="00687208">
          <w:rPr>
            <w:rFonts w:ascii="Times New Roman" w:hAnsi="Times New Roman" w:cs="Times New Roman"/>
            <w:sz w:val="24"/>
            <w:szCs w:val="24"/>
            <w:lang w:val="en-US"/>
          </w:rPr>
          <w:delText>.</w:delText>
        </w:r>
      </w:del>
      <w:ins w:id="613" w:author="Author">
        <w:r w:rsidR="00BE447E" w:rsidRPr="00D84579">
          <w:rPr>
            <w:rFonts w:ascii="Times New Roman" w:hAnsi="Times New Roman" w:cs="Times New Roman"/>
            <w:sz w:val="24"/>
            <w:szCs w:val="24"/>
            <w:lang w:val="en-GB"/>
          </w:rPr>
          <w:t>a change in the sensitivity of the diagnostic tools</w:t>
        </w:r>
        <w:r w:rsidR="0017420C" w:rsidRPr="00D84579">
          <w:rPr>
            <w:rFonts w:ascii="Times New Roman" w:hAnsi="Times New Roman" w:cs="Times New Roman"/>
            <w:sz w:val="24"/>
            <w:szCs w:val="24"/>
            <w:lang w:val="en-GB"/>
          </w:rPr>
          <w:t>.</w:t>
        </w:r>
      </w:ins>
      <w:r w:rsidR="0017420C" w:rsidRPr="00844FC8">
        <w:rPr>
          <w:rFonts w:ascii="Times New Roman" w:hAnsi="Times New Roman"/>
          <w:sz w:val="24"/>
          <w:lang w:val="en-GB"/>
          <w:rPrChange w:id="614" w:author="Author">
            <w:rPr>
              <w:rFonts w:ascii="Times New Roman" w:hAnsi="Times New Roman"/>
              <w:sz w:val="24"/>
              <w:lang w:val="en-US"/>
            </w:rPr>
          </w:rPrChange>
        </w:rPr>
        <w:t xml:space="preserve"> The selective </w:t>
      </w:r>
      <w:r w:rsidR="00E55505" w:rsidRPr="00844FC8">
        <w:rPr>
          <w:rFonts w:ascii="Times New Roman" w:hAnsi="Times New Roman"/>
          <w:sz w:val="24"/>
          <w:lang w:val="en-GB"/>
          <w:rPrChange w:id="615" w:author="Author">
            <w:rPr>
              <w:rFonts w:ascii="Times New Roman" w:hAnsi="Times New Roman"/>
              <w:sz w:val="24"/>
              <w:lang w:val="en-US"/>
            </w:rPr>
          </w:rPrChange>
        </w:rPr>
        <w:t>change in younger women and</w:t>
      </w:r>
      <w:ins w:id="616" w:author="Author">
        <w:r w:rsidR="00E55505" w:rsidRPr="00D44BF3">
          <w:rPr>
            <w:rFonts w:ascii="Times New Roman" w:hAnsi="Times New Roman" w:cs="Times New Roman"/>
            <w:sz w:val="24"/>
            <w:szCs w:val="24"/>
            <w:lang w:val="en-GB"/>
          </w:rPr>
          <w:t xml:space="preserve"> </w:t>
        </w:r>
        <w:r w:rsidR="00B222C6">
          <w:rPr>
            <w:rFonts w:ascii="Times New Roman" w:hAnsi="Times New Roman" w:cs="Times New Roman"/>
            <w:sz w:val="24"/>
            <w:szCs w:val="24"/>
            <w:lang w:val="en-GB"/>
          </w:rPr>
          <w:t>the fact</w:t>
        </w:r>
      </w:ins>
      <w:r w:rsidR="00B222C6" w:rsidRPr="00844FC8">
        <w:rPr>
          <w:rFonts w:ascii="Times New Roman" w:hAnsi="Times New Roman"/>
          <w:sz w:val="24"/>
          <w:lang w:val="en-GB"/>
          <w:rPrChange w:id="617" w:author="Author">
            <w:rPr>
              <w:rFonts w:ascii="Times New Roman" w:hAnsi="Times New Roman"/>
              <w:sz w:val="24"/>
              <w:lang w:val="en-US"/>
            </w:rPr>
          </w:rPrChange>
        </w:rPr>
        <w:t xml:space="preserve"> </w:t>
      </w:r>
      <w:r w:rsidR="00E55505" w:rsidRPr="00844FC8">
        <w:rPr>
          <w:rFonts w:ascii="Times New Roman" w:hAnsi="Times New Roman"/>
          <w:sz w:val="24"/>
          <w:lang w:val="en-GB"/>
          <w:rPrChange w:id="618" w:author="Author">
            <w:rPr>
              <w:rFonts w:ascii="Times New Roman" w:hAnsi="Times New Roman"/>
              <w:sz w:val="24"/>
              <w:lang w:val="en-US"/>
            </w:rPr>
          </w:rPrChange>
        </w:rPr>
        <w:t xml:space="preserve">that the increase was noted in most counties in Sweden argue against this explanation. </w:t>
      </w:r>
      <w:r w:rsidR="00DE476B" w:rsidRPr="00844FC8">
        <w:rPr>
          <w:rFonts w:ascii="Times New Roman" w:hAnsi="Times New Roman"/>
          <w:sz w:val="24"/>
          <w:lang w:val="en-GB"/>
          <w:rPrChange w:id="619" w:author="Author">
            <w:rPr>
              <w:rFonts w:ascii="Times New Roman" w:hAnsi="Times New Roman"/>
              <w:sz w:val="24"/>
              <w:lang w:val="en-US"/>
            </w:rPr>
          </w:rPrChange>
        </w:rPr>
        <w:t xml:space="preserve">Neither was </w:t>
      </w:r>
      <w:r w:rsidR="00C71F1E" w:rsidRPr="00844FC8">
        <w:rPr>
          <w:rFonts w:ascii="Times New Roman" w:hAnsi="Times New Roman"/>
          <w:sz w:val="24"/>
          <w:lang w:val="en-GB"/>
          <w:rPrChange w:id="620" w:author="Author">
            <w:rPr>
              <w:rFonts w:ascii="Times New Roman" w:hAnsi="Times New Roman"/>
              <w:sz w:val="24"/>
              <w:lang w:val="en-US"/>
            </w:rPr>
          </w:rPrChange>
        </w:rPr>
        <w:t xml:space="preserve">such an explanation given by the </w:t>
      </w:r>
      <w:del w:id="621" w:author="Author">
        <w:r w:rsidR="00C71F1E" w:rsidRPr="00687208">
          <w:rPr>
            <w:rFonts w:ascii="Times New Roman" w:hAnsi="Times New Roman" w:cs="Times New Roman"/>
            <w:sz w:val="24"/>
            <w:szCs w:val="24"/>
            <w:lang w:val="en-US"/>
          </w:rPr>
          <w:delText>Center</w:delText>
        </w:r>
      </w:del>
      <w:ins w:id="622" w:author="Author">
        <w:r w:rsidR="00C71F1E" w:rsidRPr="00D44BF3">
          <w:rPr>
            <w:rFonts w:ascii="Times New Roman" w:hAnsi="Times New Roman" w:cs="Times New Roman"/>
            <w:sz w:val="24"/>
            <w:szCs w:val="24"/>
            <w:lang w:val="en-GB"/>
          </w:rPr>
          <w:t>Cent</w:t>
        </w:r>
        <w:r w:rsidR="00154073">
          <w:rPr>
            <w:rFonts w:ascii="Times New Roman" w:hAnsi="Times New Roman" w:cs="Times New Roman"/>
            <w:sz w:val="24"/>
            <w:szCs w:val="24"/>
            <w:lang w:val="en-GB"/>
          </w:rPr>
          <w:t>re</w:t>
        </w:r>
      </w:ins>
      <w:r w:rsidR="00C71F1E" w:rsidRPr="00844FC8">
        <w:rPr>
          <w:rFonts w:ascii="Times New Roman" w:hAnsi="Times New Roman"/>
          <w:sz w:val="24"/>
          <w:lang w:val="en-GB"/>
          <w:rPrChange w:id="623" w:author="Author">
            <w:rPr>
              <w:rFonts w:ascii="Times New Roman" w:hAnsi="Times New Roman"/>
              <w:sz w:val="24"/>
              <w:lang w:val="en-US"/>
            </w:rPr>
          </w:rPrChange>
        </w:rPr>
        <w:t xml:space="preserve"> for Cervix Cancer Prevention in Sweden in their </w:t>
      </w:r>
      <w:r w:rsidR="005D1187" w:rsidRPr="00844FC8">
        <w:rPr>
          <w:rFonts w:ascii="Times New Roman" w:hAnsi="Times New Roman"/>
          <w:sz w:val="24"/>
          <w:lang w:val="en-GB"/>
          <w:rPrChange w:id="624" w:author="Author">
            <w:rPr>
              <w:rFonts w:ascii="Times New Roman" w:hAnsi="Times New Roman"/>
              <w:sz w:val="24"/>
              <w:lang w:val="en-US"/>
            </w:rPr>
          </w:rPrChange>
        </w:rPr>
        <w:t>Y</w:t>
      </w:r>
      <w:r w:rsidR="00C71F1E" w:rsidRPr="00844FC8">
        <w:rPr>
          <w:rFonts w:ascii="Times New Roman" w:hAnsi="Times New Roman"/>
          <w:sz w:val="24"/>
          <w:lang w:val="en-GB"/>
          <w:rPrChange w:id="625" w:author="Author">
            <w:rPr>
              <w:rFonts w:ascii="Times New Roman" w:hAnsi="Times New Roman"/>
              <w:sz w:val="24"/>
              <w:lang w:val="en-US"/>
            </w:rPr>
          </w:rPrChange>
        </w:rPr>
        <w:t>ear-report</w:t>
      </w:r>
      <w:del w:id="626" w:author="Author">
        <w:r w:rsidR="00C71F1E" w:rsidRPr="00687208">
          <w:rPr>
            <w:rFonts w:ascii="Times New Roman" w:hAnsi="Times New Roman" w:cs="Times New Roman"/>
            <w:sz w:val="24"/>
            <w:szCs w:val="24"/>
            <w:lang w:val="en-US"/>
          </w:rPr>
          <w:delText>.</w:delText>
        </w:r>
      </w:del>
      <w:ins w:id="627" w:author="Author">
        <w:r w:rsidR="00EC20E5" w:rsidRPr="00D44BF3">
          <w:rPr>
            <w:rFonts w:ascii="Times New Roman" w:hAnsi="Times New Roman" w:cs="Times New Roman"/>
            <w:sz w:val="24"/>
            <w:szCs w:val="24"/>
            <w:lang w:val="en-GB"/>
          </w:rPr>
          <w:t xml:space="preserve"> (1)</w:t>
        </w:r>
        <w:r w:rsidR="00C71F1E" w:rsidRPr="00D44BF3">
          <w:rPr>
            <w:rFonts w:ascii="Times New Roman" w:hAnsi="Times New Roman" w:cs="Times New Roman"/>
            <w:sz w:val="24"/>
            <w:szCs w:val="24"/>
            <w:lang w:val="en-GB"/>
          </w:rPr>
          <w:t>.</w:t>
        </w:r>
      </w:ins>
      <w:r w:rsidR="00C71F1E" w:rsidRPr="00844FC8">
        <w:rPr>
          <w:rFonts w:ascii="Times New Roman" w:hAnsi="Times New Roman"/>
          <w:sz w:val="24"/>
          <w:lang w:val="en-GB"/>
          <w:rPrChange w:id="628" w:author="Author">
            <w:rPr>
              <w:rFonts w:ascii="Times New Roman" w:hAnsi="Times New Roman"/>
              <w:sz w:val="24"/>
              <w:lang w:val="en-US"/>
            </w:rPr>
          </w:rPrChange>
        </w:rPr>
        <w:t xml:space="preserve"> </w:t>
      </w:r>
    </w:p>
    <w:p w14:paraId="658F95CF" w14:textId="77777777" w:rsidR="00855A6D" w:rsidRPr="00687208" w:rsidRDefault="00314473" w:rsidP="00687208">
      <w:pPr>
        <w:spacing w:line="240" w:lineRule="auto"/>
        <w:rPr>
          <w:del w:id="629" w:author="Author"/>
          <w:rFonts w:ascii="Times New Roman" w:hAnsi="Times New Roman" w:cs="Times New Roman"/>
          <w:sz w:val="24"/>
          <w:szCs w:val="24"/>
          <w:lang w:val="en-US"/>
        </w:rPr>
      </w:pPr>
      <w:del w:id="630" w:author="Author">
        <w:r w:rsidRPr="00687208">
          <w:rPr>
            <w:rFonts w:ascii="Times New Roman" w:hAnsi="Times New Roman" w:cs="Times New Roman"/>
            <w:sz w:val="24"/>
            <w:szCs w:val="24"/>
            <w:lang w:val="en-US"/>
          </w:rPr>
          <w:delText xml:space="preserve">Immigration </w:delText>
        </w:r>
        <w:r w:rsidR="001E0E77" w:rsidRPr="00687208">
          <w:rPr>
            <w:rFonts w:ascii="Times New Roman" w:hAnsi="Times New Roman" w:cs="Times New Roman"/>
            <w:sz w:val="24"/>
            <w:szCs w:val="24"/>
            <w:lang w:val="en-US"/>
          </w:rPr>
          <w:delText>could be another possibility</w:delText>
        </w:r>
        <w:r w:rsidR="009E6159" w:rsidRPr="00687208">
          <w:rPr>
            <w:rFonts w:ascii="Times New Roman" w:hAnsi="Times New Roman" w:cs="Times New Roman"/>
            <w:sz w:val="24"/>
            <w:szCs w:val="24"/>
            <w:lang w:val="en-US"/>
          </w:rPr>
          <w:delText xml:space="preserve"> to explain the increase in cervix cancer incidence</w:delText>
        </w:r>
        <w:r w:rsidR="001E0E77" w:rsidRPr="00687208">
          <w:rPr>
            <w:rFonts w:ascii="Times New Roman" w:hAnsi="Times New Roman" w:cs="Times New Roman"/>
            <w:sz w:val="24"/>
            <w:szCs w:val="24"/>
            <w:lang w:val="en-US"/>
          </w:rPr>
          <w:delText>.</w:delText>
        </w:r>
        <w:r w:rsidR="00B75F37" w:rsidRPr="00687208">
          <w:rPr>
            <w:rFonts w:ascii="Times New Roman" w:hAnsi="Times New Roman" w:cs="Times New Roman"/>
            <w:sz w:val="24"/>
            <w:szCs w:val="24"/>
            <w:lang w:val="en-US"/>
          </w:rPr>
          <w:delText xml:space="preserve"> </w:delText>
        </w:r>
        <w:r w:rsidR="00A722DF" w:rsidRPr="00687208">
          <w:rPr>
            <w:rFonts w:ascii="Times New Roman" w:hAnsi="Times New Roman" w:cs="Times New Roman"/>
            <w:sz w:val="24"/>
            <w:szCs w:val="24"/>
            <w:lang w:val="en-US"/>
          </w:rPr>
          <w:delText xml:space="preserve">However, </w:delText>
        </w:r>
        <w:r w:rsidR="008F662C" w:rsidRPr="00687208">
          <w:rPr>
            <w:rFonts w:ascii="Times New Roman" w:hAnsi="Times New Roman" w:cs="Times New Roman"/>
            <w:sz w:val="24"/>
            <w:szCs w:val="24"/>
            <w:lang w:val="en-US"/>
          </w:rPr>
          <w:delText xml:space="preserve">the </w:delText>
        </w:r>
        <w:r w:rsidR="00225BC4" w:rsidRPr="00687208">
          <w:rPr>
            <w:rFonts w:ascii="Times New Roman" w:hAnsi="Times New Roman" w:cs="Times New Roman"/>
            <w:sz w:val="24"/>
            <w:szCs w:val="24"/>
            <w:lang w:val="en-US"/>
          </w:rPr>
          <w:delText>20-49-year</w:delText>
        </w:r>
        <w:r w:rsidR="00353B45" w:rsidRPr="00687208">
          <w:rPr>
            <w:rFonts w:ascii="Times New Roman" w:hAnsi="Times New Roman" w:cs="Times New Roman"/>
            <w:sz w:val="24"/>
            <w:szCs w:val="24"/>
            <w:lang w:val="en-US"/>
          </w:rPr>
          <w:delText xml:space="preserve"> women </w:delText>
        </w:r>
        <w:r w:rsidR="008F662C" w:rsidRPr="00687208">
          <w:rPr>
            <w:rFonts w:ascii="Times New Roman" w:hAnsi="Times New Roman" w:cs="Times New Roman"/>
            <w:sz w:val="24"/>
            <w:szCs w:val="24"/>
            <w:lang w:val="en-US"/>
          </w:rPr>
          <w:delText>population</w:delText>
        </w:r>
        <w:r w:rsidR="00353B45" w:rsidRPr="00687208">
          <w:rPr>
            <w:rFonts w:ascii="Times New Roman" w:hAnsi="Times New Roman" w:cs="Times New Roman"/>
            <w:sz w:val="24"/>
            <w:szCs w:val="24"/>
            <w:lang w:val="en-US"/>
          </w:rPr>
          <w:delText xml:space="preserve"> has only increased </w:delText>
        </w:r>
        <w:r w:rsidR="006140F8" w:rsidRPr="00687208">
          <w:rPr>
            <w:rFonts w:ascii="Times New Roman" w:hAnsi="Times New Roman" w:cs="Times New Roman"/>
            <w:sz w:val="24"/>
            <w:szCs w:val="24"/>
            <w:lang w:val="en-US"/>
          </w:rPr>
          <w:delText>by</w:delText>
        </w:r>
        <w:r w:rsidR="00353B45" w:rsidRPr="00687208">
          <w:rPr>
            <w:rFonts w:ascii="Times New Roman" w:hAnsi="Times New Roman" w:cs="Times New Roman"/>
            <w:sz w:val="24"/>
            <w:szCs w:val="24"/>
            <w:lang w:val="en-US"/>
          </w:rPr>
          <w:delText xml:space="preserve"> </w:delText>
        </w:r>
        <w:r w:rsidR="00137764" w:rsidRPr="00687208">
          <w:rPr>
            <w:rFonts w:ascii="Times New Roman" w:hAnsi="Times New Roman" w:cs="Times New Roman"/>
            <w:sz w:val="24"/>
            <w:szCs w:val="24"/>
            <w:lang w:val="en-US"/>
          </w:rPr>
          <w:delText>8</w:delText>
        </w:r>
        <w:r w:rsidR="00353B45" w:rsidRPr="00687208">
          <w:rPr>
            <w:rFonts w:ascii="Times New Roman" w:hAnsi="Times New Roman" w:cs="Times New Roman"/>
            <w:sz w:val="24"/>
            <w:szCs w:val="24"/>
            <w:lang w:val="en-US"/>
          </w:rPr>
          <w:delText>% between 2006 and 2015</w:delText>
        </w:r>
        <w:r w:rsidR="00B966D6" w:rsidRPr="00687208">
          <w:rPr>
            <w:rFonts w:ascii="Times New Roman" w:hAnsi="Times New Roman" w:cs="Times New Roman"/>
            <w:sz w:val="24"/>
            <w:szCs w:val="24"/>
            <w:lang w:val="en-US"/>
          </w:rPr>
          <w:delText xml:space="preserve">. </w:delText>
        </w:r>
        <w:r w:rsidR="005175D4" w:rsidRPr="00687208">
          <w:rPr>
            <w:rFonts w:ascii="Times New Roman" w:hAnsi="Times New Roman" w:cs="Times New Roman"/>
            <w:sz w:val="24"/>
            <w:szCs w:val="24"/>
            <w:lang w:val="en-US"/>
          </w:rPr>
          <w:delText>Females constitute a minority of</w:delText>
        </w:r>
        <w:r w:rsidR="003D6190" w:rsidRPr="00687208">
          <w:rPr>
            <w:rFonts w:ascii="Times New Roman" w:hAnsi="Times New Roman" w:cs="Times New Roman"/>
            <w:sz w:val="24"/>
            <w:szCs w:val="24"/>
            <w:lang w:val="en-US"/>
          </w:rPr>
          <w:delText xml:space="preserve"> the immigrants.</w:delText>
        </w:r>
        <w:r w:rsidR="00B966D6" w:rsidRPr="00687208">
          <w:rPr>
            <w:rFonts w:ascii="Times New Roman" w:hAnsi="Times New Roman" w:cs="Times New Roman"/>
            <w:sz w:val="24"/>
            <w:szCs w:val="24"/>
            <w:lang w:val="en-US"/>
          </w:rPr>
          <w:delText xml:space="preserve"> </w:delText>
        </w:r>
        <w:r w:rsidR="00353B45" w:rsidRPr="00687208">
          <w:rPr>
            <w:rFonts w:ascii="Times New Roman" w:hAnsi="Times New Roman" w:cs="Times New Roman"/>
            <w:sz w:val="24"/>
            <w:szCs w:val="24"/>
            <w:lang w:val="en-US"/>
          </w:rPr>
          <w:delText>I</w:delText>
        </w:r>
        <w:r w:rsidR="00F42F41" w:rsidRPr="00687208">
          <w:rPr>
            <w:rFonts w:ascii="Times New Roman" w:hAnsi="Times New Roman" w:cs="Times New Roman"/>
            <w:sz w:val="24"/>
            <w:szCs w:val="24"/>
            <w:lang w:val="en-US"/>
          </w:rPr>
          <w:delText>mmigrant w</w:delText>
        </w:r>
        <w:r w:rsidR="00B966D6" w:rsidRPr="00687208">
          <w:rPr>
            <w:rFonts w:ascii="Times New Roman" w:hAnsi="Times New Roman" w:cs="Times New Roman"/>
            <w:sz w:val="24"/>
            <w:szCs w:val="24"/>
            <w:lang w:val="en-US"/>
          </w:rPr>
          <w:delText xml:space="preserve">omen </w:delText>
        </w:r>
        <w:r w:rsidR="00353B45" w:rsidRPr="00687208">
          <w:rPr>
            <w:rFonts w:ascii="Times New Roman" w:hAnsi="Times New Roman" w:cs="Times New Roman"/>
            <w:sz w:val="24"/>
            <w:szCs w:val="24"/>
            <w:lang w:val="en-US"/>
          </w:rPr>
          <w:delText xml:space="preserve">from </w:delText>
        </w:r>
        <w:r w:rsidR="00137764" w:rsidRPr="00687208">
          <w:rPr>
            <w:rFonts w:ascii="Times New Roman" w:hAnsi="Times New Roman" w:cs="Times New Roman"/>
            <w:sz w:val="24"/>
            <w:szCs w:val="24"/>
            <w:lang w:val="en-US"/>
          </w:rPr>
          <w:delText>the Middle East</w:delText>
        </w:r>
        <w:r w:rsidR="00353B45" w:rsidRPr="00687208">
          <w:rPr>
            <w:rFonts w:ascii="Times New Roman" w:hAnsi="Times New Roman" w:cs="Times New Roman"/>
            <w:sz w:val="24"/>
            <w:szCs w:val="24"/>
            <w:lang w:val="en-US"/>
          </w:rPr>
          <w:delText xml:space="preserve"> </w:delText>
        </w:r>
        <w:r w:rsidR="00F42F41" w:rsidRPr="00687208">
          <w:rPr>
            <w:rFonts w:ascii="Times New Roman" w:hAnsi="Times New Roman" w:cs="Times New Roman"/>
            <w:sz w:val="24"/>
            <w:szCs w:val="24"/>
            <w:lang w:val="en-US"/>
          </w:rPr>
          <w:delText>are</w:delText>
        </w:r>
        <w:r w:rsidR="006E1C28" w:rsidRPr="00687208">
          <w:rPr>
            <w:rFonts w:ascii="Times New Roman" w:hAnsi="Times New Roman" w:cs="Times New Roman"/>
            <w:sz w:val="24"/>
            <w:szCs w:val="24"/>
            <w:lang w:val="en-US"/>
          </w:rPr>
          <w:delText xml:space="preserve"> probably not so exposed to the HPV virus to explain the increase. Women from Africa </w:delText>
        </w:r>
        <w:r w:rsidR="005979B7" w:rsidRPr="00687208">
          <w:rPr>
            <w:rFonts w:ascii="Times New Roman" w:hAnsi="Times New Roman" w:cs="Times New Roman"/>
            <w:sz w:val="24"/>
            <w:szCs w:val="24"/>
            <w:lang w:val="en-US"/>
          </w:rPr>
          <w:delText xml:space="preserve">could </w:delText>
        </w:r>
        <w:r w:rsidR="003E41BC" w:rsidRPr="00687208">
          <w:rPr>
            <w:rFonts w:ascii="Times New Roman" w:hAnsi="Times New Roman" w:cs="Times New Roman"/>
            <w:sz w:val="24"/>
            <w:szCs w:val="24"/>
            <w:lang w:val="en-US"/>
          </w:rPr>
          <w:delText xml:space="preserve">have </w:delText>
        </w:r>
        <w:r w:rsidR="008930F4" w:rsidRPr="00687208">
          <w:rPr>
            <w:rFonts w:ascii="Times New Roman" w:hAnsi="Times New Roman" w:cs="Times New Roman"/>
            <w:sz w:val="24"/>
            <w:szCs w:val="24"/>
            <w:lang w:val="en-US"/>
          </w:rPr>
          <w:delText>higher levels of HPV</w:delText>
        </w:r>
        <w:r w:rsidR="005979B7" w:rsidRPr="00687208">
          <w:rPr>
            <w:rFonts w:ascii="Times New Roman" w:hAnsi="Times New Roman" w:cs="Times New Roman"/>
            <w:sz w:val="24"/>
            <w:szCs w:val="24"/>
            <w:lang w:val="en-US"/>
          </w:rPr>
          <w:delText>.</w:delText>
        </w:r>
        <w:r w:rsidR="003E41BC" w:rsidRPr="00687208">
          <w:rPr>
            <w:rFonts w:ascii="Times New Roman" w:hAnsi="Times New Roman" w:cs="Times New Roman"/>
            <w:sz w:val="24"/>
            <w:szCs w:val="24"/>
            <w:lang w:val="en-US"/>
          </w:rPr>
          <w:delText xml:space="preserve"> </w:delText>
        </w:r>
        <w:r w:rsidR="008930F4" w:rsidRPr="00687208">
          <w:rPr>
            <w:rFonts w:ascii="Times New Roman" w:hAnsi="Times New Roman" w:cs="Times New Roman"/>
            <w:sz w:val="24"/>
            <w:szCs w:val="24"/>
            <w:lang w:val="en-US"/>
          </w:rPr>
          <w:delText xml:space="preserve">However, they </w:delText>
        </w:r>
        <w:r w:rsidR="009B71BF" w:rsidRPr="00687208">
          <w:rPr>
            <w:rFonts w:ascii="Times New Roman" w:hAnsi="Times New Roman" w:cs="Times New Roman"/>
            <w:sz w:val="24"/>
            <w:szCs w:val="24"/>
            <w:lang w:val="en-US"/>
          </w:rPr>
          <w:delText>a</w:delText>
        </w:r>
        <w:r w:rsidR="005900CF" w:rsidRPr="00687208">
          <w:rPr>
            <w:rFonts w:ascii="Times New Roman" w:hAnsi="Times New Roman" w:cs="Times New Roman"/>
            <w:sz w:val="24"/>
            <w:szCs w:val="24"/>
            <w:lang w:val="en-US"/>
          </w:rPr>
          <w:delText>re</w:delText>
        </w:r>
        <w:r w:rsidR="008930F4" w:rsidRPr="00687208">
          <w:rPr>
            <w:rFonts w:ascii="Times New Roman" w:hAnsi="Times New Roman" w:cs="Times New Roman"/>
            <w:sz w:val="24"/>
            <w:szCs w:val="24"/>
            <w:lang w:val="en-US"/>
          </w:rPr>
          <w:delText xml:space="preserve"> a minor part of the female immigrants </w:delText>
        </w:r>
        <w:r w:rsidR="00F805A9" w:rsidRPr="00687208">
          <w:rPr>
            <w:rFonts w:ascii="Times New Roman" w:hAnsi="Times New Roman" w:cs="Times New Roman"/>
            <w:sz w:val="24"/>
            <w:szCs w:val="24"/>
            <w:lang w:val="en-US"/>
          </w:rPr>
          <w:delText>for these years</w:delText>
        </w:r>
        <w:r w:rsidR="00A20E53" w:rsidRPr="00687208">
          <w:rPr>
            <w:rFonts w:ascii="Times New Roman" w:hAnsi="Times New Roman" w:cs="Times New Roman"/>
            <w:sz w:val="24"/>
            <w:szCs w:val="24"/>
            <w:lang w:val="en-US"/>
          </w:rPr>
          <w:delText>.</w:delText>
        </w:r>
        <w:r w:rsidR="00022389" w:rsidRPr="00687208">
          <w:rPr>
            <w:rFonts w:ascii="Times New Roman" w:hAnsi="Times New Roman" w:cs="Times New Roman"/>
            <w:sz w:val="24"/>
            <w:szCs w:val="24"/>
            <w:lang w:val="en-US"/>
          </w:rPr>
          <w:delText xml:space="preserve"> </w:delText>
        </w:r>
        <w:r w:rsidR="00B43407" w:rsidRPr="00687208">
          <w:rPr>
            <w:rFonts w:ascii="Times New Roman" w:hAnsi="Times New Roman" w:cs="Times New Roman"/>
            <w:sz w:val="24"/>
            <w:szCs w:val="24"/>
            <w:lang w:val="en-US"/>
          </w:rPr>
          <w:delText>Neither was i</w:delText>
        </w:r>
        <w:r w:rsidR="008D2A04" w:rsidRPr="00687208">
          <w:rPr>
            <w:rFonts w:ascii="Times New Roman" w:hAnsi="Times New Roman" w:cs="Times New Roman"/>
            <w:sz w:val="24"/>
            <w:szCs w:val="24"/>
            <w:lang w:val="en-US"/>
          </w:rPr>
          <w:delText>mmigration mentioned as a reason for the increase in cervix cancer in the year-report</w:delText>
        </w:r>
        <w:r w:rsidR="00B43407" w:rsidRPr="00687208">
          <w:rPr>
            <w:rFonts w:ascii="Times New Roman" w:hAnsi="Times New Roman" w:cs="Times New Roman"/>
            <w:sz w:val="24"/>
            <w:szCs w:val="24"/>
            <w:lang w:val="en-US"/>
          </w:rPr>
          <w:delText xml:space="preserve"> by the Center for Cervix Cancer Prevention in Sweden</w:delText>
        </w:r>
        <w:r w:rsidR="008D2A04" w:rsidRPr="00687208">
          <w:rPr>
            <w:rFonts w:ascii="Times New Roman" w:hAnsi="Times New Roman" w:cs="Times New Roman"/>
            <w:sz w:val="24"/>
            <w:szCs w:val="24"/>
            <w:lang w:val="en-US"/>
          </w:rPr>
          <w:delText xml:space="preserve">. </w:delText>
        </w:r>
      </w:del>
    </w:p>
    <w:p w14:paraId="47BC81A8" w14:textId="55A76C1F" w:rsidR="00A21438" w:rsidRPr="00D44BF3" w:rsidRDefault="000B3F7F" w:rsidP="00687208">
      <w:pPr>
        <w:spacing w:line="240" w:lineRule="auto"/>
        <w:rPr>
          <w:ins w:id="631" w:author="Author"/>
          <w:rFonts w:ascii="Times New Roman" w:hAnsi="Times New Roman" w:cs="Times New Roman"/>
          <w:sz w:val="24"/>
          <w:szCs w:val="24"/>
          <w:lang w:val="en-GB"/>
        </w:rPr>
      </w:pPr>
      <w:del w:id="632" w:author="Author">
        <w:r w:rsidRPr="00687208">
          <w:rPr>
            <w:rFonts w:ascii="Times New Roman" w:hAnsi="Times New Roman" w:cs="Times New Roman"/>
            <w:sz w:val="24"/>
            <w:szCs w:val="24"/>
            <w:lang w:val="en-US"/>
          </w:rPr>
          <w:delText xml:space="preserve">A third possibility </w:delText>
        </w:r>
        <w:r w:rsidR="009066CA" w:rsidRPr="00687208">
          <w:rPr>
            <w:rFonts w:ascii="Times New Roman" w:hAnsi="Times New Roman" w:cs="Times New Roman"/>
            <w:sz w:val="24"/>
            <w:szCs w:val="24"/>
            <w:lang w:val="en-US"/>
          </w:rPr>
          <w:delText xml:space="preserve">is that HPV vaccination </w:delText>
        </w:r>
        <w:r w:rsidR="00AC47AA" w:rsidRPr="00687208">
          <w:rPr>
            <w:rFonts w:ascii="Times New Roman" w:hAnsi="Times New Roman" w:cs="Times New Roman"/>
            <w:sz w:val="24"/>
            <w:szCs w:val="24"/>
            <w:lang w:val="en-US"/>
          </w:rPr>
          <w:delText>c</w:delText>
        </w:r>
        <w:r w:rsidR="00A61373" w:rsidRPr="00687208">
          <w:rPr>
            <w:rFonts w:ascii="Times New Roman" w:hAnsi="Times New Roman" w:cs="Times New Roman"/>
            <w:sz w:val="24"/>
            <w:szCs w:val="24"/>
            <w:lang w:val="en-US"/>
          </w:rPr>
          <w:delText xml:space="preserve">ould </w:delText>
        </w:r>
        <w:r w:rsidR="009066CA" w:rsidRPr="00687208">
          <w:rPr>
            <w:rFonts w:ascii="Times New Roman" w:hAnsi="Times New Roman" w:cs="Times New Roman"/>
            <w:sz w:val="24"/>
            <w:szCs w:val="24"/>
            <w:lang w:val="en-US"/>
          </w:rPr>
          <w:delText xml:space="preserve">play a role for the increase in cervix cancer </w:delText>
        </w:r>
        <w:r w:rsidR="009D7440" w:rsidRPr="00687208">
          <w:rPr>
            <w:rFonts w:ascii="Times New Roman" w:hAnsi="Times New Roman" w:cs="Times New Roman"/>
            <w:sz w:val="24"/>
            <w:szCs w:val="24"/>
            <w:lang w:val="en-US"/>
          </w:rPr>
          <w:delText xml:space="preserve">incidence. </w:delText>
        </w:r>
        <w:r w:rsidR="00D931BE" w:rsidRPr="00687208">
          <w:rPr>
            <w:rFonts w:ascii="Times New Roman" w:hAnsi="Times New Roman" w:cs="Times New Roman"/>
            <w:sz w:val="24"/>
            <w:szCs w:val="24"/>
            <w:lang w:val="en-US"/>
          </w:rPr>
          <w:delText xml:space="preserve">During </w:delText>
        </w:r>
        <w:r w:rsidR="009C18C4" w:rsidRPr="00687208">
          <w:rPr>
            <w:rFonts w:ascii="Times New Roman" w:hAnsi="Times New Roman" w:cs="Times New Roman"/>
            <w:sz w:val="24"/>
            <w:szCs w:val="24"/>
            <w:lang w:val="en-US"/>
          </w:rPr>
          <w:delText xml:space="preserve">the </w:delText>
        </w:r>
        <w:r w:rsidR="00D931BE" w:rsidRPr="00687208">
          <w:rPr>
            <w:rFonts w:ascii="Times New Roman" w:hAnsi="Times New Roman" w:cs="Times New Roman"/>
            <w:sz w:val="24"/>
            <w:szCs w:val="24"/>
            <w:lang w:val="en-US"/>
          </w:rPr>
          <w:delText xml:space="preserve">efficacy review </w:delText>
        </w:r>
        <w:r w:rsidR="009C18C4" w:rsidRPr="00687208">
          <w:rPr>
            <w:rFonts w:ascii="Times New Roman" w:hAnsi="Times New Roman" w:cs="Times New Roman"/>
            <w:sz w:val="24"/>
            <w:szCs w:val="24"/>
            <w:lang w:val="en-US"/>
          </w:rPr>
          <w:delText xml:space="preserve">of Gardasil </w:delText>
        </w:r>
        <w:r w:rsidR="00D931BE" w:rsidRPr="00687208">
          <w:rPr>
            <w:rFonts w:ascii="Times New Roman" w:hAnsi="Times New Roman" w:cs="Times New Roman"/>
            <w:sz w:val="24"/>
            <w:szCs w:val="24"/>
            <w:lang w:val="en-US"/>
          </w:rPr>
          <w:delText>by the FDA a</w:delText>
        </w:r>
      </w:del>
      <w:ins w:id="633" w:author="Author">
        <w:r w:rsidRPr="00D44BF3">
          <w:rPr>
            <w:rFonts w:ascii="Times New Roman" w:hAnsi="Times New Roman" w:cs="Times New Roman"/>
            <w:sz w:val="24"/>
            <w:szCs w:val="24"/>
            <w:lang w:val="en-GB"/>
          </w:rPr>
          <w:t>A</w:t>
        </w:r>
        <w:r w:rsidR="00336E19" w:rsidRPr="00D44BF3">
          <w:rPr>
            <w:rFonts w:ascii="Times New Roman" w:hAnsi="Times New Roman" w:cs="Times New Roman"/>
            <w:sz w:val="24"/>
            <w:szCs w:val="24"/>
            <w:lang w:val="en-GB"/>
          </w:rPr>
          <w:t xml:space="preserve">nother </w:t>
        </w:r>
        <w:r w:rsidRPr="00D44BF3">
          <w:rPr>
            <w:rFonts w:ascii="Times New Roman" w:hAnsi="Times New Roman" w:cs="Times New Roman"/>
            <w:sz w:val="24"/>
            <w:szCs w:val="24"/>
            <w:lang w:val="en-GB"/>
          </w:rPr>
          <w:t xml:space="preserve">possibility </w:t>
        </w:r>
        <w:r w:rsidR="009066CA" w:rsidRPr="00D44BF3">
          <w:rPr>
            <w:rFonts w:ascii="Times New Roman" w:hAnsi="Times New Roman" w:cs="Times New Roman"/>
            <w:sz w:val="24"/>
            <w:szCs w:val="24"/>
            <w:lang w:val="en-GB"/>
          </w:rPr>
          <w:t xml:space="preserve">is that HPV vaccination </w:t>
        </w:r>
        <w:r w:rsidR="00AC47AA" w:rsidRPr="00D44BF3">
          <w:rPr>
            <w:rFonts w:ascii="Times New Roman" w:hAnsi="Times New Roman" w:cs="Times New Roman"/>
            <w:sz w:val="24"/>
            <w:szCs w:val="24"/>
            <w:lang w:val="en-GB"/>
          </w:rPr>
          <w:t>c</w:t>
        </w:r>
        <w:r w:rsidR="00A61373" w:rsidRPr="00D44BF3">
          <w:rPr>
            <w:rFonts w:ascii="Times New Roman" w:hAnsi="Times New Roman" w:cs="Times New Roman"/>
            <w:sz w:val="24"/>
            <w:szCs w:val="24"/>
            <w:lang w:val="en-GB"/>
          </w:rPr>
          <w:t xml:space="preserve">ould </w:t>
        </w:r>
        <w:r w:rsidR="009066CA" w:rsidRPr="00D44BF3">
          <w:rPr>
            <w:rFonts w:ascii="Times New Roman" w:hAnsi="Times New Roman" w:cs="Times New Roman"/>
            <w:sz w:val="24"/>
            <w:szCs w:val="24"/>
            <w:lang w:val="en-GB"/>
          </w:rPr>
          <w:t xml:space="preserve">play a role for the increase in </w:t>
        </w:r>
        <w:r w:rsidR="00092DC0" w:rsidRPr="00D44BF3">
          <w:rPr>
            <w:rFonts w:ascii="Times New Roman" w:hAnsi="Times New Roman" w:cs="Times New Roman"/>
            <w:sz w:val="24"/>
            <w:szCs w:val="24"/>
            <w:lang w:val="en-GB"/>
          </w:rPr>
          <w:t>cervi</w:t>
        </w:r>
        <w:r w:rsidR="00092DC0">
          <w:rPr>
            <w:rFonts w:ascii="Times New Roman" w:hAnsi="Times New Roman" w:cs="Times New Roman"/>
            <w:sz w:val="24"/>
            <w:szCs w:val="24"/>
            <w:lang w:val="en-GB"/>
          </w:rPr>
          <w:t>cal</w:t>
        </w:r>
        <w:r w:rsidR="00092DC0" w:rsidRPr="00D44BF3">
          <w:rPr>
            <w:rFonts w:ascii="Times New Roman" w:hAnsi="Times New Roman" w:cs="Times New Roman"/>
            <w:sz w:val="24"/>
            <w:szCs w:val="24"/>
            <w:lang w:val="en-GB"/>
          </w:rPr>
          <w:t xml:space="preserve"> </w:t>
        </w:r>
        <w:r w:rsidR="009066CA" w:rsidRPr="00D44BF3">
          <w:rPr>
            <w:rFonts w:ascii="Times New Roman" w:hAnsi="Times New Roman" w:cs="Times New Roman"/>
            <w:sz w:val="24"/>
            <w:szCs w:val="24"/>
            <w:lang w:val="en-GB"/>
          </w:rPr>
          <w:t xml:space="preserve">cancer </w:t>
        </w:r>
        <w:r w:rsidR="009D7440" w:rsidRPr="00D44BF3">
          <w:rPr>
            <w:rFonts w:ascii="Times New Roman" w:hAnsi="Times New Roman" w:cs="Times New Roman"/>
            <w:sz w:val="24"/>
            <w:szCs w:val="24"/>
            <w:lang w:val="en-GB"/>
          </w:rPr>
          <w:t xml:space="preserve">incidence. </w:t>
        </w:r>
        <w:r w:rsidR="00926935" w:rsidRPr="00D44BF3">
          <w:rPr>
            <w:rFonts w:ascii="Times New Roman" w:hAnsi="Times New Roman" w:cs="Times New Roman"/>
            <w:sz w:val="24"/>
            <w:szCs w:val="24"/>
            <w:lang w:val="en-GB"/>
          </w:rPr>
          <w:t>The efficacy of HPV-vaccines has been evaluated by studying premalignant cell changes in the cervix called CIN</w:t>
        </w:r>
        <w:r w:rsidR="00B32806" w:rsidRPr="00D44BF3">
          <w:rPr>
            <w:rFonts w:ascii="Times New Roman" w:hAnsi="Times New Roman" w:cs="Times New Roman"/>
            <w:sz w:val="24"/>
            <w:szCs w:val="24"/>
            <w:lang w:val="en-GB"/>
          </w:rPr>
          <w:t xml:space="preserve"> </w:t>
        </w:r>
        <w:r w:rsidR="00926935" w:rsidRPr="00D44BF3">
          <w:rPr>
            <w:rFonts w:ascii="Times New Roman" w:hAnsi="Times New Roman" w:cs="Times New Roman"/>
            <w:sz w:val="24"/>
            <w:szCs w:val="24"/>
            <w:lang w:val="en-GB"/>
          </w:rPr>
          <w:t>2/3 and cervical adenocarcinoma in situ or worse</w:t>
        </w:r>
        <w:r w:rsidR="00A11AFF" w:rsidRPr="00D44BF3">
          <w:rPr>
            <w:rFonts w:ascii="Times New Roman" w:hAnsi="Times New Roman" w:cs="Times New Roman"/>
            <w:sz w:val="24"/>
            <w:szCs w:val="24"/>
            <w:lang w:val="en-GB"/>
          </w:rPr>
          <w:t xml:space="preserve"> (3)</w:t>
        </w:r>
        <w:r w:rsidR="00926935" w:rsidRPr="00D44BF3">
          <w:rPr>
            <w:rFonts w:ascii="Times New Roman" w:hAnsi="Times New Roman" w:cs="Times New Roman"/>
            <w:sz w:val="24"/>
            <w:szCs w:val="24"/>
            <w:lang w:val="en-GB"/>
          </w:rPr>
          <w:t>.</w:t>
        </w:r>
        <w:r w:rsidR="00B32806" w:rsidRPr="00D44BF3">
          <w:rPr>
            <w:rFonts w:ascii="Times New Roman" w:hAnsi="Times New Roman" w:cs="Times New Roman"/>
            <w:sz w:val="24"/>
            <w:szCs w:val="24"/>
            <w:lang w:val="en-GB"/>
          </w:rPr>
          <w:t xml:space="preserve"> The efficacy </w:t>
        </w:r>
        <w:r w:rsidR="006E0FA7">
          <w:rPr>
            <w:rFonts w:ascii="Times New Roman" w:hAnsi="Times New Roman" w:cs="Times New Roman"/>
            <w:sz w:val="24"/>
            <w:szCs w:val="24"/>
            <w:lang w:val="en-GB"/>
          </w:rPr>
          <w:t>was</w:t>
        </w:r>
        <w:r w:rsidR="006E0FA7" w:rsidRPr="00D44BF3">
          <w:rPr>
            <w:rFonts w:ascii="Times New Roman" w:hAnsi="Times New Roman" w:cs="Times New Roman"/>
            <w:sz w:val="24"/>
            <w:szCs w:val="24"/>
            <w:lang w:val="en-GB"/>
          </w:rPr>
          <w:t xml:space="preserve"> </w:t>
        </w:r>
        <w:r w:rsidR="00B32806" w:rsidRPr="00D44BF3">
          <w:rPr>
            <w:rFonts w:ascii="Times New Roman" w:hAnsi="Times New Roman" w:cs="Times New Roman"/>
            <w:sz w:val="24"/>
            <w:szCs w:val="24"/>
            <w:lang w:val="en-GB"/>
          </w:rPr>
          <w:t>calculated for individuals who have not been exposed to HPV 16 and 18</w:t>
        </w:r>
        <w:r w:rsidR="007624AD" w:rsidRPr="00D44BF3">
          <w:rPr>
            <w:rFonts w:ascii="Times New Roman" w:hAnsi="Times New Roman" w:cs="Times New Roman"/>
            <w:sz w:val="24"/>
            <w:szCs w:val="24"/>
            <w:lang w:val="en-GB"/>
          </w:rPr>
          <w:t>. T</w:t>
        </w:r>
        <w:r w:rsidR="00A11AFF" w:rsidRPr="00D44BF3">
          <w:rPr>
            <w:rFonts w:ascii="Times New Roman" w:hAnsi="Times New Roman" w:cs="Times New Roman"/>
            <w:sz w:val="24"/>
            <w:szCs w:val="24"/>
            <w:lang w:val="en-GB"/>
          </w:rPr>
          <w:t>hese individuals are called naïve</w:t>
        </w:r>
        <w:r w:rsidR="00B32806" w:rsidRPr="00D44BF3">
          <w:rPr>
            <w:rFonts w:ascii="Times New Roman" w:hAnsi="Times New Roman" w:cs="Times New Roman"/>
            <w:sz w:val="24"/>
            <w:szCs w:val="24"/>
            <w:lang w:val="en-GB"/>
          </w:rPr>
          <w:t xml:space="preserve">. The vaccine </w:t>
        </w:r>
        <w:r w:rsidR="00154073">
          <w:rPr>
            <w:rFonts w:ascii="Times New Roman" w:hAnsi="Times New Roman" w:cs="Times New Roman"/>
            <w:sz w:val="24"/>
            <w:szCs w:val="24"/>
            <w:lang w:val="en-GB"/>
          </w:rPr>
          <w:t>is</w:t>
        </w:r>
        <w:r w:rsidR="00154073" w:rsidRPr="00D44BF3">
          <w:rPr>
            <w:rFonts w:ascii="Times New Roman" w:hAnsi="Times New Roman" w:cs="Times New Roman"/>
            <w:sz w:val="24"/>
            <w:szCs w:val="24"/>
            <w:lang w:val="en-GB"/>
          </w:rPr>
          <w:t xml:space="preserve"> </w:t>
        </w:r>
        <w:r w:rsidR="006E2F67" w:rsidRPr="00D44BF3">
          <w:rPr>
            <w:rFonts w:ascii="Times New Roman" w:hAnsi="Times New Roman" w:cs="Times New Roman"/>
            <w:sz w:val="24"/>
            <w:szCs w:val="24"/>
            <w:lang w:val="en-GB"/>
          </w:rPr>
          <w:t xml:space="preserve">only efficacious in individuals not previously exposed to HPV 16 and 18 </w:t>
        </w:r>
        <w:r w:rsidR="00A21438" w:rsidRPr="00D44BF3">
          <w:rPr>
            <w:rFonts w:ascii="Times New Roman" w:hAnsi="Times New Roman" w:cs="Times New Roman"/>
            <w:sz w:val="24"/>
            <w:szCs w:val="24"/>
            <w:lang w:val="en-GB"/>
          </w:rPr>
          <w:t>(</w:t>
        </w:r>
        <w:r w:rsidR="00A11AFF" w:rsidRPr="00D44BF3">
          <w:rPr>
            <w:rFonts w:ascii="Times New Roman" w:hAnsi="Times New Roman" w:cs="Times New Roman"/>
            <w:sz w:val="24"/>
            <w:szCs w:val="24"/>
            <w:lang w:val="en-GB"/>
          </w:rPr>
          <w:t xml:space="preserve">naïve </w:t>
        </w:r>
        <w:r w:rsidR="00B32806" w:rsidRPr="00D44BF3">
          <w:rPr>
            <w:rFonts w:ascii="Times New Roman" w:hAnsi="Times New Roman" w:cs="Times New Roman"/>
            <w:sz w:val="24"/>
            <w:szCs w:val="24"/>
            <w:lang w:val="en-GB"/>
          </w:rPr>
          <w:t>individuals</w:t>
        </w:r>
        <w:r w:rsidR="00A21438" w:rsidRPr="00D44BF3">
          <w:rPr>
            <w:rFonts w:ascii="Times New Roman" w:hAnsi="Times New Roman" w:cs="Times New Roman"/>
            <w:sz w:val="24"/>
            <w:szCs w:val="24"/>
            <w:lang w:val="en-GB"/>
          </w:rPr>
          <w:t>)</w:t>
        </w:r>
        <w:r w:rsidR="00B32806" w:rsidRPr="00D44BF3">
          <w:rPr>
            <w:rFonts w:ascii="Times New Roman" w:hAnsi="Times New Roman" w:cs="Times New Roman"/>
            <w:sz w:val="24"/>
            <w:szCs w:val="24"/>
            <w:lang w:val="en-GB"/>
          </w:rPr>
          <w:t xml:space="preserve">. If an individual already </w:t>
        </w:r>
        <w:r w:rsidR="00A21438" w:rsidRPr="00D44BF3">
          <w:rPr>
            <w:rFonts w:ascii="Times New Roman" w:hAnsi="Times New Roman" w:cs="Times New Roman"/>
            <w:sz w:val="24"/>
            <w:szCs w:val="24"/>
            <w:lang w:val="en-GB"/>
          </w:rPr>
          <w:t xml:space="preserve">has </w:t>
        </w:r>
        <w:r w:rsidR="00B32806" w:rsidRPr="00D44BF3">
          <w:rPr>
            <w:rFonts w:ascii="Times New Roman" w:hAnsi="Times New Roman" w:cs="Times New Roman"/>
            <w:sz w:val="24"/>
            <w:szCs w:val="24"/>
            <w:lang w:val="en-GB"/>
          </w:rPr>
          <w:t>been exposed to HPV 16 and 18</w:t>
        </w:r>
        <w:r w:rsidR="007624AD" w:rsidRPr="00D44BF3">
          <w:rPr>
            <w:rFonts w:ascii="Times New Roman" w:hAnsi="Times New Roman" w:cs="Times New Roman"/>
            <w:sz w:val="24"/>
            <w:szCs w:val="24"/>
            <w:lang w:val="en-GB"/>
          </w:rPr>
          <w:t>,</w:t>
        </w:r>
        <w:r w:rsidR="00B32806" w:rsidRPr="00D44BF3">
          <w:rPr>
            <w:rFonts w:ascii="Times New Roman" w:hAnsi="Times New Roman" w:cs="Times New Roman"/>
            <w:sz w:val="24"/>
            <w:szCs w:val="24"/>
            <w:lang w:val="en-GB"/>
          </w:rPr>
          <w:t xml:space="preserve"> no new antibodies are made</w:t>
        </w:r>
        <w:r w:rsidR="007624AD" w:rsidRPr="00D44BF3">
          <w:rPr>
            <w:rFonts w:ascii="Times New Roman" w:hAnsi="Times New Roman" w:cs="Times New Roman"/>
            <w:sz w:val="24"/>
            <w:szCs w:val="24"/>
            <w:lang w:val="en-GB"/>
          </w:rPr>
          <w:t xml:space="preserve">. </w:t>
        </w:r>
        <w:r w:rsidR="00154073">
          <w:rPr>
            <w:rFonts w:ascii="Times New Roman" w:hAnsi="Times New Roman" w:cs="Times New Roman"/>
            <w:sz w:val="24"/>
            <w:szCs w:val="24"/>
            <w:lang w:val="en-GB"/>
          </w:rPr>
          <w:t>Therefore, t</w:t>
        </w:r>
        <w:r w:rsidR="00B32806" w:rsidRPr="00D44BF3">
          <w:rPr>
            <w:rFonts w:ascii="Times New Roman" w:hAnsi="Times New Roman" w:cs="Times New Roman"/>
            <w:sz w:val="24"/>
            <w:szCs w:val="24"/>
            <w:lang w:val="en-GB"/>
          </w:rPr>
          <w:t xml:space="preserve">he vaccine </w:t>
        </w:r>
        <w:r w:rsidR="00154073">
          <w:rPr>
            <w:rFonts w:ascii="Times New Roman" w:hAnsi="Times New Roman" w:cs="Times New Roman"/>
            <w:sz w:val="24"/>
            <w:szCs w:val="24"/>
            <w:lang w:val="en-GB"/>
          </w:rPr>
          <w:t>will</w:t>
        </w:r>
        <w:r w:rsidR="00154073" w:rsidRPr="00D44BF3">
          <w:rPr>
            <w:rFonts w:ascii="Times New Roman" w:hAnsi="Times New Roman" w:cs="Times New Roman"/>
            <w:sz w:val="24"/>
            <w:szCs w:val="24"/>
            <w:lang w:val="en-GB"/>
          </w:rPr>
          <w:t xml:space="preserve"> </w:t>
        </w:r>
        <w:r w:rsidR="00B32806" w:rsidRPr="00D44BF3">
          <w:rPr>
            <w:rFonts w:ascii="Times New Roman" w:hAnsi="Times New Roman" w:cs="Times New Roman"/>
            <w:sz w:val="24"/>
            <w:szCs w:val="24"/>
            <w:lang w:val="en-GB"/>
          </w:rPr>
          <w:t>not work</w:t>
        </w:r>
        <w:r w:rsidR="006E0FA7">
          <w:rPr>
            <w:rFonts w:ascii="Times New Roman" w:hAnsi="Times New Roman" w:cs="Times New Roman"/>
            <w:sz w:val="24"/>
            <w:szCs w:val="24"/>
            <w:lang w:val="en-GB"/>
          </w:rPr>
          <w:t xml:space="preserve"> for non-naïve individuals</w:t>
        </w:r>
        <w:r w:rsidR="00B32806" w:rsidRPr="00D44BF3">
          <w:rPr>
            <w:rFonts w:ascii="Times New Roman" w:hAnsi="Times New Roman" w:cs="Times New Roman"/>
            <w:sz w:val="24"/>
            <w:szCs w:val="24"/>
            <w:lang w:val="en-GB"/>
          </w:rPr>
          <w:t xml:space="preserve">. </w:t>
        </w:r>
        <w:r w:rsidR="00A11AFF" w:rsidRPr="00D44BF3">
          <w:rPr>
            <w:rFonts w:ascii="Times New Roman" w:hAnsi="Times New Roman" w:cs="Times New Roman"/>
            <w:sz w:val="24"/>
            <w:szCs w:val="24"/>
            <w:lang w:val="en-GB"/>
          </w:rPr>
          <w:t xml:space="preserve">HPV 16 and 18 are responsible for about 70 % of all cervical cancers (3). It is therefore crucial to give the vaccine to naïve individuals. </w:t>
        </w:r>
        <w:r w:rsidR="001E281E" w:rsidRPr="00D44BF3">
          <w:rPr>
            <w:rFonts w:ascii="Times New Roman" w:hAnsi="Times New Roman" w:cs="Times New Roman"/>
            <w:sz w:val="24"/>
            <w:szCs w:val="24"/>
            <w:lang w:val="en-GB"/>
          </w:rPr>
          <w:t xml:space="preserve">During their review of Gardasil by the FDA the </w:t>
        </w:r>
        <w:r w:rsidR="006E0FA7">
          <w:rPr>
            <w:rFonts w:ascii="Times New Roman" w:hAnsi="Times New Roman" w:cs="Times New Roman"/>
            <w:sz w:val="24"/>
            <w:szCs w:val="24"/>
            <w:lang w:val="en-GB"/>
          </w:rPr>
          <w:t>efficacy</w:t>
        </w:r>
        <w:r w:rsidR="006E0FA7" w:rsidRPr="00D44BF3">
          <w:rPr>
            <w:rFonts w:ascii="Times New Roman" w:hAnsi="Times New Roman" w:cs="Times New Roman"/>
            <w:sz w:val="24"/>
            <w:szCs w:val="24"/>
            <w:lang w:val="en-GB"/>
          </w:rPr>
          <w:t xml:space="preserve"> </w:t>
        </w:r>
        <w:r w:rsidR="001E281E" w:rsidRPr="00D44BF3">
          <w:rPr>
            <w:rFonts w:ascii="Times New Roman" w:hAnsi="Times New Roman" w:cs="Times New Roman"/>
            <w:sz w:val="24"/>
            <w:szCs w:val="24"/>
            <w:lang w:val="en-GB"/>
          </w:rPr>
          <w:t xml:space="preserve">of the vaccine </w:t>
        </w:r>
        <w:r w:rsidR="00154073">
          <w:rPr>
            <w:rFonts w:ascii="Times New Roman" w:hAnsi="Times New Roman" w:cs="Times New Roman"/>
            <w:sz w:val="24"/>
            <w:szCs w:val="24"/>
            <w:lang w:val="en-GB"/>
          </w:rPr>
          <w:t xml:space="preserve">was </w:t>
        </w:r>
        <w:r w:rsidR="002D0290">
          <w:rPr>
            <w:rFonts w:ascii="Times New Roman" w:hAnsi="Times New Roman" w:cs="Times New Roman"/>
            <w:sz w:val="24"/>
            <w:szCs w:val="24"/>
            <w:lang w:val="en-GB"/>
          </w:rPr>
          <w:t xml:space="preserve">also </w:t>
        </w:r>
        <w:r w:rsidR="00154073">
          <w:rPr>
            <w:rFonts w:ascii="Times New Roman" w:hAnsi="Times New Roman" w:cs="Times New Roman"/>
            <w:sz w:val="24"/>
            <w:szCs w:val="24"/>
            <w:lang w:val="en-GB"/>
          </w:rPr>
          <w:t xml:space="preserve">evaluated </w:t>
        </w:r>
        <w:r w:rsidR="001E281E" w:rsidRPr="00D44BF3">
          <w:rPr>
            <w:rFonts w:ascii="Times New Roman" w:hAnsi="Times New Roman" w:cs="Times New Roman"/>
            <w:sz w:val="24"/>
            <w:szCs w:val="24"/>
            <w:lang w:val="en-GB"/>
          </w:rPr>
          <w:t>on individuals which were exposed to the oncogenic HPV strains before vaccination</w:t>
        </w:r>
        <w:r w:rsidR="002D0290">
          <w:rPr>
            <w:rFonts w:ascii="Times New Roman" w:hAnsi="Times New Roman" w:cs="Times New Roman"/>
            <w:sz w:val="24"/>
            <w:szCs w:val="24"/>
            <w:lang w:val="en-GB"/>
          </w:rPr>
          <w:t xml:space="preserve"> since individuals which are non-naïve will</w:t>
        </w:r>
        <w:r w:rsidR="006E0FA7">
          <w:rPr>
            <w:rFonts w:ascii="Times New Roman" w:hAnsi="Times New Roman" w:cs="Times New Roman"/>
            <w:sz w:val="24"/>
            <w:szCs w:val="24"/>
            <w:lang w:val="en-GB"/>
          </w:rPr>
          <w:t xml:space="preserve"> also</w:t>
        </w:r>
        <w:r w:rsidR="002D0290">
          <w:rPr>
            <w:rFonts w:ascii="Times New Roman" w:hAnsi="Times New Roman" w:cs="Times New Roman"/>
            <w:sz w:val="24"/>
            <w:szCs w:val="24"/>
            <w:lang w:val="en-GB"/>
          </w:rPr>
          <w:t xml:space="preserve"> receive the vaccination. </w:t>
        </w:r>
        <w:r w:rsidR="001E281E" w:rsidRPr="00D44BF3">
          <w:rPr>
            <w:rFonts w:ascii="Times New Roman" w:hAnsi="Times New Roman" w:cs="Times New Roman"/>
            <w:sz w:val="24"/>
            <w:szCs w:val="24"/>
            <w:lang w:val="en-GB"/>
          </w:rPr>
          <w:t>A</w:t>
        </w:r>
      </w:ins>
      <w:r w:rsidR="001E281E" w:rsidRPr="00844FC8">
        <w:rPr>
          <w:rFonts w:ascii="Times New Roman" w:hAnsi="Times New Roman"/>
          <w:sz w:val="24"/>
          <w:lang w:val="en-GB"/>
          <w:rPrChange w:id="634" w:author="Author">
            <w:rPr>
              <w:rFonts w:ascii="Times New Roman" w:hAnsi="Times New Roman"/>
              <w:sz w:val="24"/>
              <w:lang w:val="en-US"/>
            </w:rPr>
          </w:rPrChange>
        </w:rPr>
        <w:t xml:space="preserve"> concern was raised for disease enhancement (increase in CIN 2/3, cervical adenocarcinoma in situ or worse) in </w:t>
      </w:r>
      <w:del w:id="635" w:author="Author">
        <w:r w:rsidR="00074A39" w:rsidRPr="00687208">
          <w:rPr>
            <w:rFonts w:ascii="Times New Roman" w:hAnsi="Times New Roman" w:cs="Times New Roman"/>
            <w:sz w:val="24"/>
            <w:szCs w:val="24"/>
            <w:lang w:val="en-US"/>
          </w:rPr>
          <w:delText>a</w:delText>
        </w:r>
      </w:del>
      <w:ins w:id="636" w:author="Author">
        <w:r w:rsidR="00A21438" w:rsidRPr="00D44BF3">
          <w:rPr>
            <w:rFonts w:ascii="Times New Roman" w:hAnsi="Times New Roman" w:cs="Times New Roman"/>
            <w:sz w:val="24"/>
            <w:szCs w:val="24"/>
            <w:lang w:val="en-GB"/>
          </w:rPr>
          <w:t>this</w:t>
        </w:r>
      </w:ins>
      <w:r w:rsidR="00A21438" w:rsidRPr="00844FC8">
        <w:rPr>
          <w:rFonts w:ascii="Times New Roman" w:hAnsi="Times New Roman"/>
          <w:sz w:val="24"/>
          <w:lang w:val="en-GB"/>
          <w:rPrChange w:id="637" w:author="Author">
            <w:rPr>
              <w:rFonts w:ascii="Times New Roman" w:hAnsi="Times New Roman"/>
              <w:sz w:val="24"/>
              <w:lang w:val="en-US"/>
            </w:rPr>
          </w:rPrChange>
        </w:rPr>
        <w:t xml:space="preserve"> </w:t>
      </w:r>
      <w:r w:rsidR="001E281E" w:rsidRPr="00844FC8">
        <w:rPr>
          <w:rFonts w:ascii="Times New Roman" w:hAnsi="Times New Roman"/>
          <w:sz w:val="24"/>
          <w:lang w:val="en-GB"/>
          <w:rPrChange w:id="638" w:author="Author">
            <w:rPr>
              <w:rFonts w:ascii="Times New Roman" w:hAnsi="Times New Roman"/>
              <w:sz w:val="24"/>
              <w:lang w:val="en-US"/>
            </w:rPr>
          </w:rPrChange>
        </w:rPr>
        <w:t xml:space="preserve">subgroup </w:t>
      </w:r>
      <w:del w:id="639" w:author="Author">
        <w:r w:rsidR="00074A39" w:rsidRPr="00687208">
          <w:rPr>
            <w:rFonts w:ascii="Times New Roman" w:hAnsi="Times New Roman" w:cs="Times New Roman"/>
            <w:sz w:val="24"/>
            <w:szCs w:val="24"/>
            <w:lang w:val="en-US"/>
          </w:rPr>
          <w:delText>analysis of subjects who had evidence of persistent infection with vaccine-relevant HPV types at baseline</w:delText>
        </w:r>
        <w:r w:rsidR="008A050A" w:rsidRPr="00687208">
          <w:rPr>
            <w:rFonts w:ascii="Times New Roman" w:hAnsi="Times New Roman" w:cs="Times New Roman"/>
            <w:sz w:val="24"/>
            <w:szCs w:val="24"/>
            <w:lang w:val="en-US"/>
          </w:rPr>
          <w:delText xml:space="preserve"> (2)</w:delText>
        </w:r>
        <w:r w:rsidR="00074A39" w:rsidRPr="00687208">
          <w:rPr>
            <w:rFonts w:ascii="Times New Roman" w:hAnsi="Times New Roman" w:cs="Times New Roman"/>
            <w:sz w:val="24"/>
            <w:szCs w:val="24"/>
            <w:lang w:val="en-US"/>
          </w:rPr>
          <w:delText>.</w:delText>
        </w:r>
      </w:del>
      <w:ins w:id="640" w:author="Author">
        <w:r w:rsidR="001E281E" w:rsidRPr="00D44BF3">
          <w:rPr>
            <w:rFonts w:ascii="Times New Roman" w:hAnsi="Times New Roman" w:cs="Times New Roman"/>
            <w:sz w:val="24"/>
            <w:szCs w:val="24"/>
            <w:lang w:val="en-GB"/>
          </w:rPr>
          <w:t>(3).</w:t>
        </w:r>
      </w:ins>
      <w:r w:rsidR="001E281E" w:rsidRPr="00844FC8">
        <w:rPr>
          <w:rFonts w:ascii="Times New Roman" w:hAnsi="Times New Roman"/>
          <w:sz w:val="24"/>
          <w:lang w:val="en-GB"/>
          <w:rPrChange w:id="641" w:author="Author">
            <w:rPr>
              <w:rFonts w:ascii="Times New Roman" w:hAnsi="Times New Roman"/>
              <w:sz w:val="24"/>
              <w:lang w:val="en-US"/>
            </w:rPr>
          </w:rPrChange>
        </w:rPr>
        <w:t xml:space="preserve"> In these individuals, the efficacy was -25.8 % (95 % CI: -76.4, 10.1 </w:t>
      </w:r>
      <w:del w:id="642" w:author="Author">
        <w:r w:rsidR="00477E81" w:rsidRPr="00687208">
          <w:rPr>
            <w:rFonts w:ascii="Times New Roman" w:hAnsi="Times New Roman" w:cs="Times New Roman"/>
            <w:sz w:val="24"/>
            <w:szCs w:val="24"/>
            <w:lang w:val="en-US"/>
          </w:rPr>
          <w:delText>%).</w:delText>
        </w:r>
      </w:del>
      <w:ins w:id="643" w:author="Author">
        <w:r w:rsidR="001E281E" w:rsidRPr="00D44BF3">
          <w:rPr>
            <w:rFonts w:ascii="Times New Roman" w:hAnsi="Times New Roman" w:cs="Times New Roman"/>
            <w:sz w:val="24"/>
            <w:szCs w:val="24"/>
            <w:lang w:val="en-GB"/>
          </w:rPr>
          <w:t>%) (3).</w:t>
        </w:r>
      </w:ins>
      <w:r w:rsidR="001E281E" w:rsidRPr="00844FC8">
        <w:rPr>
          <w:rFonts w:ascii="Times New Roman" w:hAnsi="Times New Roman"/>
          <w:sz w:val="24"/>
          <w:lang w:val="en-GB"/>
          <w:rPrChange w:id="644" w:author="Author">
            <w:rPr>
              <w:rFonts w:ascii="Times New Roman" w:hAnsi="Times New Roman"/>
              <w:sz w:val="24"/>
              <w:lang w:val="en-US"/>
            </w:rPr>
          </w:rPrChange>
        </w:rPr>
        <w:t xml:space="preserve"> Thus, vaccination </w:t>
      </w:r>
      <w:del w:id="645" w:author="Author">
        <w:r w:rsidR="00541ECD" w:rsidRPr="00687208">
          <w:rPr>
            <w:rFonts w:ascii="Times New Roman" w:hAnsi="Times New Roman" w:cs="Times New Roman"/>
            <w:sz w:val="24"/>
            <w:szCs w:val="24"/>
            <w:lang w:val="en-US"/>
          </w:rPr>
          <w:delText xml:space="preserve">of cases </w:delText>
        </w:r>
        <w:r w:rsidR="000A4AB1" w:rsidRPr="00687208">
          <w:rPr>
            <w:rFonts w:ascii="Times New Roman" w:hAnsi="Times New Roman" w:cs="Times New Roman"/>
            <w:sz w:val="24"/>
            <w:szCs w:val="24"/>
            <w:lang w:val="en-US"/>
          </w:rPr>
          <w:delText xml:space="preserve">with </w:delText>
        </w:r>
      </w:del>
      <w:ins w:id="646" w:author="Author">
        <w:r w:rsidR="001E281E" w:rsidRPr="00D44BF3">
          <w:rPr>
            <w:rFonts w:ascii="Times New Roman" w:hAnsi="Times New Roman" w:cs="Times New Roman"/>
            <w:sz w:val="24"/>
            <w:szCs w:val="24"/>
            <w:lang w:val="en-GB"/>
          </w:rPr>
          <w:t xml:space="preserve">with Gardasil of non-naïve individuals which had </w:t>
        </w:r>
      </w:ins>
      <w:r w:rsidR="001E281E" w:rsidRPr="00844FC8">
        <w:rPr>
          <w:rFonts w:ascii="Times New Roman" w:hAnsi="Times New Roman"/>
          <w:sz w:val="24"/>
          <w:lang w:val="en-GB"/>
          <w:rPrChange w:id="647" w:author="Author">
            <w:rPr>
              <w:rFonts w:ascii="Times New Roman" w:hAnsi="Times New Roman"/>
              <w:sz w:val="24"/>
              <w:lang w:val="en-US"/>
            </w:rPr>
          </w:rPrChange>
        </w:rPr>
        <w:t xml:space="preserve">HPV 16/18 oncogenes </w:t>
      </w:r>
      <w:ins w:id="648" w:author="Author">
        <w:r w:rsidR="001E281E" w:rsidRPr="00D44BF3">
          <w:rPr>
            <w:rFonts w:ascii="Times New Roman" w:hAnsi="Times New Roman" w:cs="Times New Roman"/>
            <w:sz w:val="24"/>
            <w:szCs w:val="24"/>
            <w:lang w:val="en-GB"/>
          </w:rPr>
          <w:t xml:space="preserve">before vaccination </w:t>
        </w:r>
      </w:ins>
      <w:r w:rsidR="001E281E" w:rsidRPr="00844FC8">
        <w:rPr>
          <w:rFonts w:ascii="Times New Roman" w:hAnsi="Times New Roman"/>
          <w:sz w:val="24"/>
          <w:lang w:val="en-GB"/>
          <w:rPrChange w:id="649" w:author="Author">
            <w:rPr>
              <w:rFonts w:ascii="Times New Roman" w:hAnsi="Times New Roman"/>
              <w:sz w:val="24"/>
              <w:lang w:val="en-US"/>
            </w:rPr>
          </w:rPrChange>
        </w:rPr>
        <w:t>showed a</w:t>
      </w:r>
      <w:r w:rsidR="006E0FA7" w:rsidRPr="00844FC8">
        <w:rPr>
          <w:rFonts w:ascii="Times New Roman" w:hAnsi="Times New Roman"/>
          <w:sz w:val="24"/>
          <w:lang w:val="en-GB"/>
          <w:rPrChange w:id="650" w:author="Author">
            <w:rPr>
              <w:rFonts w:ascii="Times New Roman" w:hAnsi="Times New Roman"/>
              <w:sz w:val="24"/>
              <w:lang w:val="en-US"/>
            </w:rPr>
          </w:rPrChange>
        </w:rPr>
        <w:t xml:space="preserve"> </w:t>
      </w:r>
      <w:del w:id="651" w:author="Author">
        <w:r w:rsidR="00996316" w:rsidRPr="00687208">
          <w:rPr>
            <w:rFonts w:ascii="Times New Roman" w:hAnsi="Times New Roman" w:cs="Times New Roman"/>
            <w:sz w:val="24"/>
            <w:szCs w:val="24"/>
            <w:lang w:val="en-US"/>
          </w:rPr>
          <w:delText xml:space="preserve">worse </w:delText>
        </w:r>
        <w:r w:rsidR="00996316" w:rsidRPr="00687208">
          <w:rPr>
            <w:rFonts w:ascii="Times New Roman" w:hAnsi="Times New Roman" w:cs="Times New Roman"/>
            <w:color w:val="000000" w:themeColor="text1"/>
            <w:sz w:val="24"/>
            <w:szCs w:val="24"/>
            <w:lang w:val="en-US"/>
          </w:rPr>
          <w:delText>outcome</w:delText>
        </w:r>
      </w:del>
      <w:ins w:id="652" w:author="Author">
        <w:r w:rsidR="006E0FA7">
          <w:rPr>
            <w:rFonts w:ascii="Times New Roman" w:hAnsi="Times New Roman" w:cs="Times New Roman"/>
            <w:sz w:val="24"/>
            <w:szCs w:val="24"/>
            <w:lang w:val="en-GB"/>
          </w:rPr>
          <w:t>higher level of in premalignant cell changes</w:t>
        </w:r>
      </w:ins>
      <w:r w:rsidR="006E0FA7" w:rsidRPr="00844FC8">
        <w:rPr>
          <w:rFonts w:ascii="Times New Roman" w:hAnsi="Times New Roman"/>
          <w:sz w:val="24"/>
          <w:lang w:val="en-GB"/>
          <w:rPrChange w:id="653" w:author="Author">
            <w:rPr>
              <w:rFonts w:ascii="Times New Roman" w:hAnsi="Times New Roman"/>
              <w:color w:val="000000" w:themeColor="text1"/>
              <w:sz w:val="24"/>
              <w:lang w:val="en-US"/>
            </w:rPr>
          </w:rPrChange>
        </w:rPr>
        <w:t xml:space="preserve"> than</w:t>
      </w:r>
      <w:r w:rsidR="001E281E" w:rsidRPr="00844FC8">
        <w:rPr>
          <w:rFonts w:ascii="Times New Roman" w:hAnsi="Times New Roman"/>
          <w:color w:val="000000" w:themeColor="text1"/>
          <w:sz w:val="24"/>
          <w:lang w:val="en-GB"/>
          <w:rPrChange w:id="654" w:author="Author">
            <w:rPr>
              <w:rFonts w:ascii="Times New Roman" w:hAnsi="Times New Roman"/>
              <w:color w:val="000000" w:themeColor="text1"/>
              <w:sz w:val="24"/>
              <w:lang w:val="en-US"/>
            </w:rPr>
          </w:rPrChange>
        </w:rPr>
        <w:t xml:space="preserve"> did placebo</w:t>
      </w:r>
      <w:del w:id="655" w:author="Author">
        <w:r w:rsidR="003C4DA9" w:rsidRPr="00687208">
          <w:rPr>
            <w:rFonts w:ascii="Times New Roman" w:hAnsi="Times New Roman" w:cs="Times New Roman"/>
            <w:color w:val="000000" w:themeColor="text1"/>
            <w:sz w:val="24"/>
            <w:szCs w:val="24"/>
            <w:lang w:val="en-US"/>
          </w:rPr>
          <w:delText xml:space="preserve"> although</w:delText>
        </w:r>
        <w:r w:rsidR="005A0CDD" w:rsidRPr="00687208">
          <w:rPr>
            <w:rFonts w:ascii="Times New Roman" w:hAnsi="Times New Roman" w:cs="Times New Roman"/>
            <w:sz w:val="24"/>
            <w:szCs w:val="24"/>
            <w:lang w:val="en-US"/>
          </w:rPr>
          <w:delText xml:space="preserve"> the </w:delText>
        </w:r>
      </w:del>
      <w:ins w:id="656" w:author="Author">
        <w:r w:rsidR="001E281E" w:rsidRPr="00D44BF3">
          <w:rPr>
            <w:rFonts w:ascii="Times New Roman" w:hAnsi="Times New Roman" w:cs="Times New Roman"/>
            <w:color w:val="000000" w:themeColor="text1"/>
            <w:sz w:val="24"/>
            <w:szCs w:val="24"/>
            <w:lang w:val="en-GB"/>
          </w:rPr>
          <w:t xml:space="preserve">. </w:t>
        </w:r>
        <w:r w:rsidR="001E281E" w:rsidRPr="00D44BF3">
          <w:rPr>
            <w:rFonts w:ascii="Times New Roman" w:hAnsi="Times New Roman" w:cs="Times New Roman"/>
            <w:sz w:val="24"/>
            <w:szCs w:val="24"/>
            <w:lang w:val="en-GB"/>
          </w:rPr>
          <w:t xml:space="preserve">The </w:t>
        </w:r>
      </w:ins>
      <w:r w:rsidR="001E281E" w:rsidRPr="00844FC8">
        <w:rPr>
          <w:rFonts w:ascii="Times New Roman" w:hAnsi="Times New Roman"/>
          <w:sz w:val="24"/>
          <w:lang w:val="en-GB"/>
          <w:rPrChange w:id="657" w:author="Author">
            <w:rPr>
              <w:rFonts w:ascii="Times New Roman" w:hAnsi="Times New Roman"/>
              <w:sz w:val="24"/>
              <w:lang w:val="en-US"/>
            </w:rPr>
          </w:rPrChange>
        </w:rPr>
        <w:t xml:space="preserve">FDA statisticians </w:t>
      </w:r>
      <w:del w:id="658" w:author="Author">
        <w:r w:rsidR="005A0CDD" w:rsidRPr="00687208">
          <w:rPr>
            <w:rFonts w:ascii="Times New Roman" w:hAnsi="Times New Roman" w:cs="Times New Roman"/>
            <w:sz w:val="24"/>
            <w:szCs w:val="24"/>
            <w:lang w:val="en-US"/>
          </w:rPr>
          <w:delText xml:space="preserve">thought it was difficult to </w:delText>
        </w:r>
      </w:del>
      <w:ins w:id="659" w:author="Author">
        <w:r w:rsidR="001E281E" w:rsidRPr="00D44BF3">
          <w:rPr>
            <w:rFonts w:ascii="Times New Roman" w:hAnsi="Times New Roman" w:cs="Times New Roman"/>
            <w:sz w:val="24"/>
            <w:szCs w:val="24"/>
            <w:lang w:val="en-GB"/>
          </w:rPr>
          <w:t xml:space="preserve">could not </w:t>
        </w:r>
      </w:ins>
      <w:r w:rsidR="001E281E" w:rsidRPr="00844FC8">
        <w:rPr>
          <w:rFonts w:ascii="Times New Roman" w:hAnsi="Times New Roman"/>
          <w:sz w:val="24"/>
          <w:lang w:val="en-GB"/>
          <w:rPrChange w:id="660" w:author="Author">
            <w:rPr>
              <w:rFonts w:ascii="Times New Roman" w:hAnsi="Times New Roman"/>
              <w:sz w:val="24"/>
              <w:lang w:val="en-US"/>
            </w:rPr>
          </w:rPrChange>
        </w:rPr>
        <w:t>draw any firm conclusions.</w:t>
      </w:r>
      <w:r w:rsidR="00D45E19" w:rsidRPr="00844FC8">
        <w:rPr>
          <w:rFonts w:ascii="Times New Roman" w:hAnsi="Times New Roman"/>
          <w:sz w:val="24"/>
          <w:lang w:val="en-GB"/>
          <w:rPrChange w:id="661" w:author="Author">
            <w:rPr>
              <w:rFonts w:ascii="Times New Roman" w:hAnsi="Times New Roman"/>
              <w:sz w:val="24"/>
              <w:lang w:val="en-US"/>
            </w:rPr>
          </w:rPrChange>
        </w:rPr>
        <w:t xml:space="preserve"> In their analysis, the FDA included only cases with HPV 16/18. </w:t>
      </w:r>
      <w:del w:id="662" w:author="Author">
        <w:r w:rsidR="002B755A" w:rsidRPr="00687208">
          <w:rPr>
            <w:rFonts w:ascii="Times New Roman" w:hAnsi="Times New Roman" w:cs="Times New Roman"/>
            <w:sz w:val="24"/>
            <w:szCs w:val="24"/>
            <w:lang w:val="en-US"/>
          </w:rPr>
          <w:delText xml:space="preserve">These cases could consist of a mixture of different oncogenes including HPV 16/18. </w:delText>
        </w:r>
      </w:del>
      <w:r w:rsidR="00D45E19" w:rsidRPr="00844FC8">
        <w:rPr>
          <w:rFonts w:ascii="Times New Roman" w:hAnsi="Times New Roman"/>
          <w:sz w:val="24"/>
          <w:lang w:val="en-GB"/>
          <w:rPrChange w:id="663" w:author="Author">
            <w:rPr>
              <w:rFonts w:ascii="Times New Roman" w:hAnsi="Times New Roman"/>
              <w:sz w:val="24"/>
              <w:lang w:val="en-US"/>
            </w:rPr>
          </w:rPrChange>
        </w:rPr>
        <w:t xml:space="preserve"> If cases with other HPV oncogenes </w:t>
      </w:r>
      <w:del w:id="664" w:author="Author">
        <w:r w:rsidR="002B755A" w:rsidRPr="00687208">
          <w:rPr>
            <w:rFonts w:ascii="Times New Roman" w:hAnsi="Times New Roman" w:cs="Times New Roman"/>
            <w:sz w:val="24"/>
            <w:szCs w:val="24"/>
            <w:lang w:val="en-US"/>
          </w:rPr>
          <w:delText>not containing</w:delText>
        </w:r>
      </w:del>
      <w:ins w:id="665" w:author="Author">
        <w:r w:rsidR="006E0FA7">
          <w:rPr>
            <w:rFonts w:ascii="Times New Roman" w:hAnsi="Times New Roman" w:cs="Times New Roman"/>
            <w:sz w:val="24"/>
            <w:szCs w:val="24"/>
            <w:lang w:val="en-GB"/>
          </w:rPr>
          <w:t>than</w:t>
        </w:r>
      </w:ins>
      <w:r w:rsidR="00D45E19" w:rsidRPr="00844FC8">
        <w:rPr>
          <w:rFonts w:ascii="Times New Roman" w:hAnsi="Times New Roman"/>
          <w:sz w:val="24"/>
          <w:lang w:val="en-GB"/>
          <w:rPrChange w:id="666" w:author="Author">
            <w:rPr>
              <w:rFonts w:ascii="Times New Roman" w:hAnsi="Times New Roman"/>
              <w:sz w:val="24"/>
              <w:lang w:val="en-US"/>
            </w:rPr>
          </w:rPrChange>
        </w:rPr>
        <w:t xml:space="preserve"> HPV 16/18 had been included in the analysis, the efficacy data could have been even more </w:t>
      </w:r>
      <w:del w:id="667" w:author="Author">
        <w:r w:rsidR="002B755A" w:rsidRPr="00687208">
          <w:rPr>
            <w:rFonts w:ascii="Times New Roman" w:hAnsi="Times New Roman" w:cs="Times New Roman"/>
            <w:sz w:val="24"/>
            <w:szCs w:val="24"/>
            <w:lang w:val="en-US"/>
          </w:rPr>
          <w:delText>negative.</w:delText>
        </w:r>
        <w:r w:rsidR="003714D6" w:rsidRPr="00687208">
          <w:rPr>
            <w:rFonts w:ascii="Times New Roman" w:hAnsi="Times New Roman" w:cs="Times New Roman"/>
            <w:sz w:val="24"/>
            <w:szCs w:val="24"/>
            <w:lang w:val="en-US"/>
          </w:rPr>
          <w:delText xml:space="preserve"> </w:delText>
        </w:r>
        <w:r w:rsidR="003C4DA9" w:rsidRPr="00687208">
          <w:rPr>
            <w:rFonts w:ascii="Times New Roman" w:hAnsi="Times New Roman" w:cs="Times New Roman"/>
            <w:sz w:val="24"/>
            <w:szCs w:val="24"/>
            <w:lang w:val="en-US"/>
          </w:rPr>
          <w:delText>The negative efficacy finding</w:delText>
        </w:r>
      </w:del>
      <w:ins w:id="668" w:author="Author">
        <w:r w:rsidR="00C219A6">
          <w:rPr>
            <w:rFonts w:ascii="Times New Roman" w:hAnsi="Times New Roman" w:cs="Times New Roman"/>
            <w:sz w:val="24"/>
            <w:szCs w:val="24"/>
            <w:lang w:val="en-GB"/>
          </w:rPr>
          <w:t>unfavourable</w:t>
        </w:r>
        <w:r w:rsidR="00D45E19" w:rsidRPr="00D44BF3">
          <w:rPr>
            <w:rFonts w:ascii="Times New Roman" w:hAnsi="Times New Roman" w:cs="Times New Roman"/>
            <w:sz w:val="24"/>
            <w:szCs w:val="24"/>
            <w:lang w:val="en-GB"/>
          </w:rPr>
          <w:t>.</w:t>
        </w:r>
        <w:r w:rsidR="00A21438" w:rsidRPr="00D44BF3">
          <w:rPr>
            <w:rFonts w:ascii="Times New Roman" w:hAnsi="Times New Roman" w:cs="Times New Roman"/>
            <w:sz w:val="24"/>
            <w:szCs w:val="24"/>
            <w:lang w:val="en-GB"/>
          </w:rPr>
          <w:t xml:space="preserve"> </w:t>
        </w:r>
      </w:ins>
    </w:p>
    <w:p w14:paraId="35EED2E0" w14:textId="6B90C284" w:rsidR="00A13C1A" w:rsidRPr="00844FC8" w:rsidRDefault="003C4DA9" w:rsidP="00687208">
      <w:pPr>
        <w:spacing w:line="240" w:lineRule="auto"/>
        <w:rPr>
          <w:rFonts w:ascii="Times New Roman" w:hAnsi="Times New Roman"/>
          <w:sz w:val="24"/>
          <w:lang w:val="en-GB"/>
          <w:rPrChange w:id="669" w:author="Author">
            <w:rPr>
              <w:rFonts w:ascii="Times New Roman" w:hAnsi="Times New Roman"/>
              <w:sz w:val="24"/>
              <w:lang w:val="en-US"/>
            </w:rPr>
          </w:rPrChange>
        </w:rPr>
      </w:pPr>
      <w:ins w:id="670" w:author="Author">
        <w:r w:rsidRPr="00D44BF3">
          <w:rPr>
            <w:rFonts w:ascii="Times New Roman" w:hAnsi="Times New Roman" w:cs="Times New Roman"/>
            <w:sz w:val="24"/>
            <w:szCs w:val="24"/>
            <w:lang w:val="en-GB"/>
          </w:rPr>
          <w:t xml:space="preserve">The </w:t>
        </w:r>
        <w:r w:rsidR="00C219A6">
          <w:rPr>
            <w:rFonts w:ascii="Times New Roman" w:hAnsi="Times New Roman" w:cs="Times New Roman"/>
            <w:sz w:val="24"/>
            <w:szCs w:val="24"/>
            <w:lang w:val="en-GB"/>
          </w:rPr>
          <w:t>increase in premalignant cell changes in non-naïve individuals</w:t>
        </w:r>
        <w:r w:rsidR="006973AC">
          <w:rPr>
            <w:rFonts w:ascii="Times New Roman" w:hAnsi="Times New Roman" w:cs="Times New Roman"/>
            <w:sz w:val="24"/>
            <w:szCs w:val="24"/>
            <w:lang w:val="en-GB"/>
          </w:rPr>
          <w:t xml:space="preserve"> as suggested by the FDA</w:t>
        </w:r>
      </w:ins>
      <w:r w:rsidR="00654B26" w:rsidRPr="00844FC8">
        <w:rPr>
          <w:rFonts w:ascii="Times New Roman" w:hAnsi="Times New Roman"/>
          <w:sz w:val="24"/>
          <w:lang w:val="en-GB"/>
          <w:rPrChange w:id="671" w:author="Author">
            <w:rPr>
              <w:rFonts w:ascii="Times New Roman" w:hAnsi="Times New Roman"/>
              <w:sz w:val="24"/>
              <w:lang w:val="en-US"/>
            </w:rPr>
          </w:rPrChange>
        </w:rPr>
        <w:t xml:space="preserve"> </w:t>
      </w:r>
      <w:r w:rsidR="00996316" w:rsidRPr="00844FC8">
        <w:rPr>
          <w:rFonts w:ascii="Times New Roman" w:hAnsi="Times New Roman"/>
          <w:sz w:val="24"/>
          <w:lang w:val="en-GB"/>
          <w:rPrChange w:id="672" w:author="Author">
            <w:rPr>
              <w:rFonts w:ascii="Times New Roman" w:hAnsi="Times New Roman"/>
              <w:sz w:val="24"/>
              <w:lang w:val="en-US"/>
            </w:rPr>
          </w:rPrChange>
        </w:rPr>
        <w:t xml:space="preserve">is consistent with the </w:t>
      </w:r>
      <w:del w:id="673" w:author="Author">
        <w:r w:rsidR="00137764" w:rsidRPr="00687208">
          <w:rPr>
            <w:rFonts w:ascii="Times New Roman" w:hAnsi="Times New Roman" w:cs="Times New Roman"/>
            <w:sz w:val="24"/>
            <w:szCs w:val="24"/>
            <w:lang w:val="en-US"/>
          </w:rPr>
          <w:delText>common</w:delText>
        </w:r>
        <w:r w:rsidR="00996316" w:rsidRPr="00687208">
          <w:rPr>
            <w:rFonts w:ascii="Times New Roman" w:hAnsi="Times New Roman" w:cs="Times New Roman"/>
            <w:sz w:val="24"/>
            <w:szCs w:val="24"/>
            <w:lang w:val="en-US"/>
          </w:rPr>
          <w:delText xml:space="preserve"> </w:delText>
        </w:r>
      </w:del>
      <w:r w:rsidR="00996316" w:rsidRPr="00844FC8">
        <w:rPr>
          <w:rFonts w:ascii="Times New Roman" w:hAnsi="Times New Roman"/>
          <w:sz w:val="24"/>
          <w:lang w:val="en-GB"/>
          <w:rPrChange w:id="674" w:author="Author">
            <w:rPr>
              <w:rFonts w:ascii="Times New Roman" w:hAnsi="Times New Roman"/>
              <w:sz w:val="24"/>
              <w:lang w:val="en-US"/>
            </w:rPr>
          </w:rPrChange>
        </w:rPr>
        <w:t>knowledge that vaccination can cause reactivation of</w:t>
      </w:r>
      <w:r w:rsidR="00C77C83" w:rsidRPr="00844FC8">
        <w:rPr>
          <w:rFonts w:ascii="Times New Roman" w:hAnsi="Times New Roman"/>
          <w:sz w:val="24"/>
          <w:lang w:val="en-GB"/>
          <w:rPrChange w:id="675" w:author="Author">
            <w:rPr>
              <w:rFonts w:ascii="Times New Roman" w:hAnsi="Times New Roman"/>
              <w:sz w:val="24"/>
              <w:lang w:val="en-US"/>
            </w:rPr>
          </w:rPrChange>
        </w:rPr>
        <w:t xml:space="preserve"> both target and </w:t>
      </w:r>
      <w:del w:id="676" w:author="Author">
        <w:r w:rsidR="00996316" w:rsidRPr="00687208">
          <w:rPr>
            <w:rFonts w:ascii="Times New Roman" w:hAnsi="Times New Roman" w:cs="Times New Roman"/>
            <w:sz w:val="24"/>
            <w:szCs w:val="24"/>
            <w:lang w:val="en-US"/>
          </w:rPr>
          <w:delText>off</w:delText>
        </w:r>
      </w:del>
      <w:ins w:id="677" w:author="Author">
        <w:r w:rsidR="00C77C83" w:rsidRPr="00D44BF3">
          <w:rPr>
            <w:rFonts w:ascii="Times New Roman" w:hAnsi="Times New Roman" w:cs="Times New Roman"/>
            <w:sz w:val="24"/>
            <w:szCs w:val="24"/>
            <w:lang w:val="en-GB"/>
          </w:rPr>
          <w:t>non</w:t>
        </w:r>
      </w:ins>
      <w:r w:rsidR="00C77C83" w:rsidRPr="00844FC8">
        <w:rPr>
          <w:rFonts w:ascii="Times New Roman" w:hAnsi="Times New Roman"/>
          <w:sz w:val="24"/>
          <w:lang w:val="en-GB"/>
          <w:rPrChange w:id="678" w:author="Author">
            <w:rPr>
              <w:rFonts w:ascii="Times New Roman" w:hAnsi="Times New Roman"/>
              <w:sz w:val="24"/>
              <w:lang w:val="en-US"/>
            </w:rPr>
          </w:rPrChange>
        </w:rPr>
        <w:t>-target</w:t>
      </w:r>
      <w:r w:rsidR="00996316" w:rsidRPr="00844FC8">
        <w:rPr>
          <w:rFonts w:ascii="Times New Roman" w:hAnsi="Times New Roman"/>
          <w:sz w:val="24"/>
          <w:lang w:val="en-GB"/>
          <w:rPrChange w:id="679" w:author="Author">
            <w:rPr>
              <w:rFonts w:ascii="Times New Roman" w:hAnsi="Times New Roman"/>
              <w:sz w:val="24"/>
              <w:lang w:val="en-US"/>
            </w:rPr>
          </w:rPrChange>
        </w:rPr>
        <w:t xml:space="preserve"> </w:t>
      </w:r>
      <w:del w:id="680" w:author="Author">
        <w:r w:rsidR="00996316" w:rsidRPr="00687208">
          <w:rPr>
            <w:rFonts w:ascii="Times New Roman" w:hAnsi="Times New Roman" w:cs="Times New Roman"/>
            <w:sz w:val="24"/>
            <w:szCs w:val="24"/>
            <w:lang w:val="en-US"/>
          </w:rPr>
          <w:delText xml:space="preserve">latent </w:delText>
        </w:r>
      </w:del>
      <w:r w:rsidR="00996316" w:rsidRPr="00844FC8">
        <w:rPr>
          <w:rFonts w:ascii="Times New Roman" w:hAnsi="Times New Roman"/>
          <w:sz w:val="24"/>
          <w:lang w:val="en-GB"/>
          <w:rPrChange w:id="681" w:author="Author">
            <w:rPr>
              <w:rFonts w:ascii="Times New Roman" w:hAnsi="Times New Roman"/>
              <w:sz w:val="24"/>
              <w:lang w:val="en-US"/>
            </w:rPr>
          </w:rPrChange>
        </w:rPr>
        <w:t>viruses</w:t>
      </w:r>
      <w:r w:rsidR="00FF2414" w:rsidRPr="00844FC8">
        <w:rPr>
          <w:rFonts w:ascii="Times New Roman" w:hAnsi="Times New Roman"/>
          <w:sz w:val="24"/>
          <w:lang w:val="en-GB"/>
          <w:rPrChange w:id="682" w:author="Author">
            <w:rPr>
              <w:rFonts w:ascii="Times New Roman" w:hAnsi="Times New Roman"/>
              <w:sz w:val="24"/>
              <w:lang w:val="en-US"/>
            </w:rPr>
          </w:rPrChange>
        </w:rPr>
        <w:t xml:space="preserve"> (</w:t>
      </w:r>
      <w:del w:id="683" w:author="Author">
        <w:r w:rsidR="00FF2414" w:rsidRPr="00687208">
          <w:rPr>
            <w:rFonts w:ascii="Times New Roman" w:hAnsi="Times New Roman" w:cs="Times New Roman"/>
            <w:sz w:val="24"/>
            <w:szCs w:val="24"/>
            <w:lang w:val="en-US"/>
          </w:rPr>
          <w:delText>3-9</w:delText>
        </w:r>
      </w:del>
      <w:ins w:id="684" w:author="Author">
        <w:r w:rsidR="00CA027C" w:rsidRPr="00D44BF3">
          <w:rPr>
            <w:rFonts w:ascii="Times New Roman" w:hAnsi="Times New Roman" w:cs="Times New Roman"/>
            <w:sz w:val="24"/>
            <w:szCs w:val="24"/>
            <w:lang w:val="en-GB"/>
          </w:rPr>
          <w:t>4</w:t>
        </w:r>
        <w:r w:rsidR="00FF2414" w:rsidRPr="00D44BF3">
          <w:rPr>
            <w:rFonts w:ascii="Times New Roman" w:hAnsi="Times New Roman" w:cs="Times New Roman"/>
            <w:sz w:val="24"/>
            <w:szCs w:val="24"/>
            <w:lang w:val="en-GB"/>
          </w:rPr>
          <w:t>-</w:t>
        </w:r>
        <w:r w:rsidR="00CA027C" w:rsidRPr="00D44BF3">
          <w:rPr>
            <w:rFonts w:ascii="Times New Roman" w:hAnsi="Times New Roman" w:cs="Times New Roman"/>
            <w:sz w:val="24"/>
            <w:szCs w:val="24"/>
            <w:lang w:val="en-GB"/>
          </w:rPr>
          <w:t>10</w:t>
        </w:r>
      </w:ins>
      <w:r w:rsidR="00FF2414" w:rsidRPr="00844FC8">
        <w:rPr>
          <w:rFonts w:ascii="Times New Roman" w:hAnsi="Times New Roman"/>
          <w:sz w:val="24"/>
          <w:lang w:val="en-GB"/>
          <w:rPrChange w:id="685" w:author="Author">
            <w:rPr>
              <w:rFonts w:ascii="Times New Roman" w:hAnsi="Times New Roman"/>
              <w:sz w:val="24"/>
              <w:lang w:val="en-US"/>
            </w:rPr>
          </w:rPrChange>
        </w:rPr>
        <w:t>)</w:t>
      </w:r>
      <w:r w:rsidR="00A422F8" w:rsidRPr="00844FC8">
        <w:rPr>
          <w:rFonts w:ascii="Times New Roman" w:hAnsi="Times New Roman"/>
          <w:sz w:val="24"/>
          <w:lang w:val="en-GB"/>
          <w:rPrChange w:id="686" w:author="Author">
            <w:rPr>
              <w:rFonts w:ascii="Times New Roman" w:hAnsi="Times New Roman"/>
              <w:sz w:val="24"/>
              <w:lang w:val="en-US"/>
            </w:rPr>
          </w:rPrChange>
        </w:rPr>
        <w:t xml:space="preserve">. </w:t>
      </w:r>
      <w:r w:rsidR="00C77C83" w:rsidRPr="00844FC8">
        <w:rPr>
          <w:rFonts w:ascii="Times New Roman" w:hAnsi="Times New Roman"/>
          <w:sz w:val="24"/>
          <w:lang w:val="en-GB"/>
          <w:rPrChange w:id="687" w:author="Author">
            <w:rPr>
              <w:rFonts w:ascii="Times New Roman" w:hAnsi="Times New Roman"/>
              <w:sz w:val="24"/>
              <w:lang w:val="en-US"/>
            </w:rPr>
          </w:rPrChange>
        </w:rPr>
        <w:t>For</w:t>
      </w:r>
      <w:ins w:id="688" w:author="Author">
        <w:r w:rsidR="00C77C83" w:rsidRPr="00D44BF3">
          <w:rPr>
            <w:rFonts w:ascii="Times New Roman" w:hAnsi="Times New Roman" w:cs="Times New Roman"/>
            <w:sz w:val="24"/>
            <w:szCs w:val="24"/>
            <w:lang w:val="en-GB"/>
          </w:rPr>
          <w:t xml:space="preserve"> Gardasil the HPV types 16 and 18 are called target HPV</w:t>
        </w:r>
        <w:r w:rsidR="00617FBA">
          <w:rPr>
            <w:rFonts w:ascii="Times New Roman" w:hAnsi="Times New Roman" w:cs="Times New Roman"/>
            <w:sz w:val="24"/>
            <w:szCs w:val="24"/>
            <w:lang w:val="en-GB"/>
          </w:rPr>
          <w:t>s</w:t>
        </w:r>
        <w:r w:rsidR="00C77C83" w:rsidRPr="00D44BF3">
          <w:rPr>
            <w:rFonts w:ascii="Times New Roman" w:hAnsi="Times New Roman" w:cs="Times New Roman"/>
            <w:sz w:val="24"/>
            <w:szCs w:val="24"/>
            <w:lang w:val="en-GB"/>
          </w:rPr>
          <w:t xml:space="preserve"> since the vaccine contains antigens for these two HPV types. Other HPV types for which the vaccine does not contain any antigens are called non-target HPVs. </w:t>
        </w:r>
        <w:r w:rsidR="00A422F8" w:rsidRPr="00D44BF3">
          <w:rPr>
            <w:rFonts w:ascii="Times New Roman" w:hAnsi="Times New Roman" w:cs="Times New Roman"/>
            <w:sz w:val="24"/>
            <w:szCs w:val="24"/>
            <w:lang w:val="en-GB"/>
          </w:rPr>
          <w:t xml:space="preserve">For </w:t>
        </w:r>
        <w:r w:rsidR="004755F6" w:rsidRPr="00D44BF3">
          <w:rPr>
            <w:rFonts w:ascii="Times New Roman" w:hAnsi="Times New Roman" w:cs="Times New Roman"/>
            <w:sz w:val="24"/>
            <w:szCs w:val="24"/>
            <w:lang w:val="en-GB"/>
          </w:rPr>
          <w:t>individuals exposed to</w:t>
        </w:r>
      </w:ins>
      <w:r w:rsidR="004755F6" w:rsidRPr="00844FC8">
        <w:rPr>
          <w:rFonts w:ascii="Times New Roman" w:hAnsi="Times New Roman"/>
          <w:sz w:val="24"/>
          <w:lang w:val="en-GB"/>
          <w:rPrChange w:id="689" w:author="Author">
            <w:rPr>
              <w:rFonts w:ascii="Times New Roman" w:hAnsi="Times New Roman"/>
              <w:sz w:val="24"/>
              <w:lang w:val="en-US"/>
            </w:rPr>
          </w:rPrChange>
        </w:rPr>
        <w:t xml:space="preserve"> </w:t>
      </w:r>
      <w:r w:rsidR="00A422F8" w:rsidRPr="00844FC8">
        <w:rPr>
          <w:rFonts w:ascii="Times New Roman" w:hAnsi="Times New Roman"/>
          <w:sz w:val="24"/>
          <w:lang w:val="en-GB"/>
          <w:rPrChange w:id="690" w:author="Author">
            <w:rPr>
              <w:rFonts w:ascii="Times New Roman" w:hAnsi="Times New Roman"/>
              <w:sz w:val="24"/>
              <w:lang w:val="en-US"/>
            </w:rPr>
          </w:rPrChange>
        </w:rPr>
        <w:t xml:space="preserve">Gardasil, </w:t>
      </w:r>
      <w:r w:rsidR="00137764" w:rsidRPr="00844FC8">
        <w:rPr>
          <w:rFonts w:ascii="Times New Roman" w:hAnsi="Times New Roman"/>
          <w:sz w:val="24"/>
          <w:lang w:val="en-GB"/>
          <w:rPrChange w:id="691" w:author="Author">
            <w:rPr>
              <w:rFonts w:ascii="Times New Roman" w:hAnsi="Times New Roman"/>
              <w:sz w:val="24"/>
              <w:lang w:val="en-US"/>
            </w:rPr>
          </w:rPrChange>
        </w:rPr>
        <w:t xml:space="preserve">evidence of </w:t>
      </w:r>
      <w:r w:rsidR="00FB26E0" w:rsidRPr="00844FC8">
        <w:rPr>
          <w:rFonts w:ascii="Times New Roman" w:hAnsi="Times New Roman"/>
          <w:sz w:val="24"/>
          <w:lang w:val="en-GB"/>
          <w:rPrChange w:id="692" w:author="Author">
            <w:rPr>
              <w:rFonts w:ascii="Times New Roman" w:hAnsi="Times New Roman"/>
              <w:sz w:val="24"/>
              <w:lang w:val="en-US"/>
            </w:rPr>
          </w:rPrChange>
        </w:rPr>
        <w:t xml:space="preserve">a </w:t>
      </w:r>
      <w:r w:rsidR="00137764" w:rsidRPr="00844FC8">
        <w:rPr>
          <w:rFonts w:ascii="Times New Roman" w:hAnsi="Times New Roman"/>
          <w:sz w:val="24"/>
          <w:lang w:val="en-GB"/>
          <w:rPrChange w:id="693" w:author="Author">
            <w:rPr>
              <w:rFonts w:ascii="Times New Roman" w:hAnsi="Times New Roman"/>
              <w:sz w:val="24"/>
              <w:lang w:val="en-US"/>
            </w:rPr>
          </w:rPrChange>
        </w:rPr>
        <w:t xml:space="preserve">selective and </w:t>
      </w:r>
      <w:r w:rsidR="00927D2B" w:rsidRPr="00844FC8">
        <w:rPr>
          <w:rFonts w:ascii="Times New Roman" w:hAnsi="Times New Roman"/>
          <w:sz w:val="24"/>
          <w:lang w:val="en-GB"/>
          <w:rPrChange w:id="694" w:author="Author">
            <w:rPr>
              <w:rFonts w:ascii="Times New Roman" w:hAnsi="Times New Roman"/>
              <w:sz w:val="24"/>
              <w:lang w:val="en-US"/>
            </w:rPr>
          </w:rPrChange>
        </w:rPr>
        <w:t xml:space="preserve">significant </w:t>
      </w:r>
      <w:r w:rsidR="00A422F8" w:rsidRPr="00844FC8">
        <w:rPr>
          <w:rFonts w:ascii="Times New Roman" w:hAnsi="Times New Roman"/>
          <w:sz w:val="24"/>
          <w:lang w:val="en-GB"/>
          <w:rPrChange w:id="695" w:author="Author">
            <w:rPr>
              <w:rFonts w:ascii="Times New Roman" w:hAnsi="Times New Roman"/>
              <w:sz w:val="24"/>
              <w:lang w:val="en-US"/>
            </w:rPr>
          </w:rPrChange>
        </w:rPr>
        <w:t xml:space="preserve">reactivation of the oncogenic </w:t>
      </w:r>
      <w:r w:rsidR="00C77C83" w:rsidRPr="00844FC8">
        <w:rPr>
          <w:rFonts w:ascii="Times New Roman" w:hAnsi="Times New Roman"/>
          <w:sz w:val="24"/>
          <w:lang w:val="en-GB"/>
          <w:rPrChange w:id="696" w:author="Author">
            <w:rPr>
              <w:rFonts w:ascii="Times New Roman" w:hAnsi="Times New Roman"/>
              <w:sz w:val="24"/>
              <w:lang w:val="en-US"/>
            </w:rPr>
          </w:rPrChange>
        </w:rPr>
        <w:t>non-target</w:t>
      </w:r>
      <w:r w:rsidR="00A21438" w:rsidRPr="00844FC8">
        <w:rPr>
          <w:rFonts w:ascii="Times New Roman" w:hAnsi="Times New Roman"/>
          <w:sz w:val="24"/>
          <w:lang w:val="en-GB"/>
          <w:rPrChange w:id="697" w:author="Author">
            <w:rPr>
              <w:rFonts w:ascii="Times New Roman" w:hAnsi="Times New Roman"/>
              <w:sz w:val="24"/>
              <w:lang w:val="en-US"/>
            </w:rPr>
          </w:rPrChange>
        </w:rPr>
        <w:t xml:space="preserve"> </w:t>
      </w:r>
      <w:r w:rsidR="00C517CB" w:rsidRPr="00844FC8">
        <w:rPr>
          <w:rFonts w:ascii="Times New Roman" w:hAnsi="Times New Roman"/>
          <w:sz w:val="24"/>
          <w:lang w:val="en-GB"/>
          <w:rPrChange w:id="698" w:author="Author">
            <w:rPr>
              <w:rFonts w:ascii="Times New Roman" w:hAnsi="Times New Roman"/>
              <w:sz w:val="24"/>
              <w:lang w:val="en-US"/>
            </w:rPr>
          </w:rPrChange>
        </w:rPr>
        <w:t>HPV</w:t>
      </w:r>
      <w:r w:rsidR="00A422F8" w:rsidRPr="00844FC8">
        <w:rPr>
          <w:rFonts w:ascii="Times New Roman" w:hAnsi="Times New Roman"/>
          <w:sz w:val="24"/>
          <w:lang w:val="en-GB"/>
          <w:rPrChange w:id="699" w:author="Author">
            <w:rPr>
              <w:rFonts w:ascii="Times New Roman" w:hAnsi="Times New Roman"/>
              <w:sz w:val="24"/>
              <w:lang w:val="en-US"/>
            </w:rPr>
          </w:rPrChange>
        </w:rPr>
        <w:t xml:space="preserve"> types 52 and 56 </w:t>
      </w:r>
      <w:del w:id="700" w:author="Author">
        <w:r w:rsidR="00A422F8" w:rsidRPr="00687208">
          <w:rPr>
            <w:rFonts w:ascii="Times New Roman" w:hAnsi="Times New Roman" w:cs="Times New Roman"/>
            <w:sz w:val="24"/>
            <w:szCs w:val="24"/>
            <w:lang w:val="en-US"/>
          </w:rPr>
          <w:delText>has been</w:delText>
        </w:r>
      </w:del>
      <w:ins w:id="701" w:author="Author">
        <w:r w:rsidR="00C77C83" w:rsidRPr="00D44BF3">
          <w:rPr>
            <w:rFonts w:ascii="Times New Roman" w:hAnsi="Times New Roman" w:cs="Times New Roman"/>
            <w:sz w:val="24"/>
            <w:szCs w:val="24"/>
            <w:lang w:val="en-GB"/>
          </w:rPr>
          <w:t>was</w:t>
        </w:r>
      </w:ins>
      <w:r w:rsidR="00A422F8" w:rsidRPr="00844FC8">
        <w:rPr>
          <w:rFonts w:ascii="Times New Roman" w:hAnsi="Times New Roman"/>
          <w:sz w:val="24"/>
          <w:lang w:val="en-GB"/>
          <w:rPrChange w:id="702" w:author="Author">
            <w:rPr>
              <w:rFonts w:ascii="Times New Roman" w:hAnsi="Times New Roman"/>
              <w:sz w:val="24"/>
              <w:lang w:val="en-US"/>
            </w:rPr>
          </w:rPrChange>
        </w:rPr>
        <w:t xml:space="preserve"> reported in </w:t>
      </w:r>
      <w:r w:rsidR="00137764" w:rsidRPr="00844FC8">
        <w:rPr>
          <w:rFonts w:ascii="Times New Roman" w:hAnsi="Times New Roman"/>
          <w:sz w:val="24"/>
          <w:lang w:val="en-GB"/>
          <w:rPrChange w:id="703" w:author="Author">
            <w:rPr>
              <w:rFonts w:ascii="Times New Roman" w:hAnsi="Times New Roman"/>
              <w:sz w:val="24"/>
              <w:lang w:val="en-US"/>
            </w:rPr>
          </w:rPrChange>
        </w:rPr>
        <w:t xml:space="preserve">the genital tract </w:t>
      </w:r>
      <w:del w:id="704" w:author="Author">
        <w:r w:rsidR="008B5450" w:rsidRPr="00687208">
          <w:rPr>
            <w:rFonts w:ascii="Times New Roman" w:hAnsi="Times New Roman" w:cs="Times New Roman"/>
            <w:sz w:val="24"/>
            <w:szCs w:val="24"/>
            <w:lang w:val="en-US"/>
          </w:rPr>
          <w:delText>in</w:delText>
        </w:r>
      </w:del>
      <w:ins w:id="705" w:author="Author">
        <w:r w:rsidR="00617FBA">
          <w:rPr>
            <w:rFonts w:ascii="Times New Roman" w:hAnsi="Times New Roman" w:cs="Times New Roman"/>
            <w:sz w:val="24"/>
            <w:szCs w:val="24"/>
            <w:lang w:val="en-GB"/>
          </w:rPr>
          <w:t>for all</w:t>
        </w:r>
      </w:ins>
      <w:r w:rsidR="00617FBA" w:rsidRPr="00844FC8">
        <w:rPr>
          <w:rFonts w:ascii="Times New Roman" w:hAnsi="Times New Roman"/>
          <w:sz w:val="24"/>
          <w:lang w:val="en-GB"/>
          <w:rPrChange w:id="706" w:author="Author">
            <w:rPr>
              <w:rFonts w:ascii="Times New Roman" w:hAnsi="Times New Roman"/>
              <w:sz w:val="24"/>
              <w:lang w:val="en-US"/>
            </w:rPr>
          </w:rPrChange>
        </w:rPr>
        <w:t xml:space="preserve"> </w:t>
      </w:r>
      <w:r w:rsidR="00A422F8" w:rsidRPr="00844FC8">
        <w:rPr>
          <w:rFonts w:ascii="Times New Roman" w:hAnsi="Times New Roman"/>
          <w:sz w:val="24"/>
          <w:lang w:val="en-GB"/>
          <w:rPrChange w:id="707" w:author="Author">
            <w:rPr>
              <w:rFonts w:ascii="Times New Roman" w:hAnsi="Times New Roman"/>
              <w:sz w:val="24"/>
              <w:lang w:val="en-US"/>
            </w:rPr>
          </w:rPrChange>
        </w:rPr>
        <w:t>women</w:t>
      </w:r>
      <w:r w:rsidR="004755F6" w:rsidRPr="00844FC8">
        <w:rPr>
          <w:rFonts w:ascii="Times New Roman" w:hAnsi="Times New Roman"/>
          <w:sz w:val="24"/>
          <w:lang w:val="en-GB"/>
          <w:rPrChange w:id="708" w:author="Author">
            <w:rPr>
              <w:rFonts w:ascii="Times New Roman" w:hAnsi="Times New Roman"/>
              <w:sz w:val="24"/>
              <w:lang w:val="en-US"/>
            </w:rPr>
          </w:rPrChange>
        </w:rPr>
        <w:t xml:space="preserve"> </w:t>
      </w:r>
      <w:r w:rsidR="00FF2414" w:rsidRPr="00844FC8">
        <w:rPr>
          <w:rFonts w:ascii="Times New Roman" w:hAnsi="Times New Roman"/>
          <w:sz w:val="24"/>
          <w:lang w:val="en-GB"/>
          <w:rPrChange w:id="709" w:author="Author">
            <w:rPr>
              <w:rFonts w:ascii="Times New Roman" w:hAnsi="Times New Roman"/>
              <w:sz w:val="24"/>
              <w:lang w:val="en-US"/>
            </w:rPr>
          </w:rPrChange>
        </w:rPr>
        <w:t>(</w:t>
      </w:r>
      <w:del w:id="710" w:author="Author">
        <w:r w:rsidR="00FF2414" w:rsidRPr="00687208">
          <w:rPr>
            <w:rFonts w:ascii="Times New Roman" w:hAnsi="Times New Roman" w:cs="Times New Roman"/>
            <w:sz w:val="24"/>
            <w:szCs w:val="24"/>
            <w:lang w:val="en-US"/>
          </w:rPr>
          <w:delText>10)</w:delText>
        </w:r>
        <w:r w:rsidR="005D2E6A" w:rsidRPr="00687208">
          <w:rPr>
            <w:rFonts w:ascii="Times New Roman" w:hAnsi="Times New Roman" w:cs="Times New Roman"/>
            <w:sz w:val="24"/>
            <w:szCs w:val="24"/>
            <w:lang w:val="en-US"/>
          </w:rPr>
          <w:delText>.</w:delText>
        </w:r>
        <w:r w:rsidR="00A422F8" w:rsidRPr="00687208">
          <w:rPr>
            <w:rFonts w:ascii="Times New Roman" w:hAnsi="Times New Roman" w:cs="Times New Roman"/>
            <w:sz w:val="24"/>
            <w:szCs w:val="24"/>
            <w:lang w:val="en-US"/>
          </w:rPr>
          <w:delText xml:space="preserve"> </w:delText>
        </w:r>
        <w:r w:rsidR="00A67B56" w:rsidRPr="00687208">
          <w:rPr>
            <w:rFonts w:ascii="Times New Roman" w:hAnsi="Times New Roman" w:cs="Times New Roman"/>
            <w:sz w:val="24"/>
            <w:szCs w:val="24"/>
            <w:lang w:val="en-US"/>
          </w:rPr>
          <w:delText>They studied</w:delText>
        </w:r>
      </w:del>
      <w:ins w:id="711" w:author="Author">
        <w:r w:rsidR="00FF2414" w:rsidRPr="00D44BF3">
          <w:rPr>
            <w:rFonts w:ascii="Times New Roman" w:hAnsi="Times New Roman" w:cs="Times New Roman"/>
            <w:sz w:val="24"/>
            <w:szCs w:val="24"/>
            <w:lang w:val="en-GB"/>
          </w:rPr>
          <w:t>1</w:t>
        </w:r>
        <w:r w:rsidR="00CA027C" w:rsidRPr="00D44BF3">
          <w:rPr>
            <w:rFonts w:ascii="Times New Roman" w:hAnsi="Times New Roman" w:cs="Times New Roman"/>
            <w:sz w:val="24"/>
            <w:szCs w:val="24"/>
            <w:lang w:val="en-GB"/>
          </w:rPr>
          <w:t>1</w:t>
        </w:r>
        <w:r w:rsidR="00FF2414" w:rsidRPr="00D44BF3">
          <w:rPr>
            <w:rFonts w:ascii="Times New Roman" w:hAnsi="Times New Roman" w:cs="Times New Roman"/>
            <w:sz w:val="24"/>
            <w:szCs w:val="24"/>
            <w:lang w:val="en-GB"/>
          </w:rPr>
          <w:t>)</w:t>
        </w:r>
        <w:r w:rsidR="005D2E6A" w:rsidRPr="00D44BF3">
          <w:rPr>
            <w:rFonts w:ascii="Times New Roman" w:hAnsi="Times New Roman" w:cs="Times New Roman"/>
            <w:sz w:val="24"/>
            <w:szCs w:val="24"/>
            <w:lang w:val="en-GB"/>
          </w:rPr>
          <w:t>.</w:t>
        </w:r>
        <w:r w:rsidR="00A422F8" w:rsidRPr="00D44BF3">
          <w:rPr>
            <w:rFonts w:ascii="Times New Roman" w:hAnsi="Times New Roman" w:cs="Times New Roman"/>
            <w:sz w:val="24"/>
            <w:szCs w:val="24"/>
            <w:lang w:val="en-GB"/>
          </w:rPr>
          <w:t xml:space="preserve"> </w:t>
        </w:r>
        <w:r w:rsidR="00AC739A" w:rsidRPr="00D44BF3">
          <w:rPr>
            <w:rFonts w:ascii="Times New Roman" w:hAnsi="Times New Roman" w:cs="Times New Roman"/>
            <w:sz w:val="24"/>
            <w:szCs w:val="24"/>
            <w:lang w:val="en-GB"/>
          </w:rPr>
          <w:t>In this article</w:t>
        </w:r>
        <w:r w:rsidR="00C77C83" w:rsidRPr="00D44BF3">
          <w:rPr>
            <w:rFonts w:ascii="Times New Roman" w:hAnsi="Times New Roman" w:cs="Times New Roman"/>
            <w:sz w:val="24"/>
            <w:szCs w:val="24"/>
            <w:lang w:val="en-GB"/>
          </w:rPr>
          <w:t>,</w:t>
        </w:r>
      </w:ins>
      <w:r w:rsidR="00AC739A" w:rsidRPr="00844FC8">
        <w:rPr>
          <w:rFonts w:ascii="Times New Roman" w:hAnsi="Times New Roman"/>
          <w:sz w:val="24"/>
          <w:lang w:val="en-GB"/>
          <w:rPrChange w:id="712" w:author="Author">
            <w:rPr>
              <w:rFonts w:ascii="Times New Roman" w:hAnsi="Times New Roman"/>
              <w:sz w:val="24"/>
              <w:lang w:val="en-US"/>
            </w:rPr>
          </w:rPrChange>
        </w:rPr>
        <w:t xml:space="preserve"> </w:t>
      </w:r>
      <w:r w:rsidR="00A67B56" w:rsidRPr="00844FC8">
        <w:rPr>
          <w:rFonts w:ascii="Times New Roman" w:hAnsi="Times New Roman"/>
          <w:sz w:val="24"/>
          <w:lang w:val="en-GB"/>
          <w:rPrChange w:id="713" w:author="Author">
            <w:rPr>
              <w:rFonts w:ascii="Times New Roman" w:hAnsi="Times New Roman"/>
              <w:sz w:val="24"/>
              <w:lang w:val="en-US"/>
            </w:rPr>
          </w:rPrChange>
        </w:rPr>
        <w:t xml:space="preserve">women </w:t>
      </w:r>
      <w:r w:rsidR="00B45144" w:rsidRPr="00844FC8">
        <w:rPr>
          <w:rFonts w:ascii="Times New Roman" w:hAnsi="Times New Roman"/>
          <w:sz w:val="24"/>
          <w:lang w:val="en-GB"/>
          <w:rPrChange w:id="714" w:author="Author">
            <w:rPr>
              <w:rFonts w:ascii="Times New Roman" w:hAnsi="Times New Roman"/>
              <w:sz w:val="24"/>
              <w:lang w:val="en-US"/>
            </w:rPr>
          </w:rPrChange>
        </w:rPr>
        <w:t xml:space="preserve">13-22 </w:t>
      </w:r>
      <w:r w:rsidR="005B4878" w:rsidRPr="00844FC8">
        <w:rPr>
          <w:rFonts w:ascii="Times New Roman" w:hAnsi="Times New Roman"/>
          <w:sz w:val="24"/>
          <w:lang w:val="en-GB"/>
          <w:rPrChange w:id="715" w:author="Author">
            <w:rPr>
              <w:rFonts w:ascii="Times New Roman" w:hAnsi="Times New Roman"/>
              <w:sz w:val="24"/>
              <w:lang w:val="en-US"/>
            </w:rPr>
          </w:rPrChange>
        </w:rPr>
        <w:t xml:space="preserve">and 23-40 </w:t>
      </w:r>
      <w:r w:rsidR="00B45144" w:rsidRPr="00844FC8">
        <w:rPr>
          <w:rFonts w:ascii="Times New Roman" w:hAnsi="Times New Roman"/>
          <w:sz w:val="24"/>
          <w:lang w:val="en-GB"/>
          <w:rPrChange w:id="716" w:author="Author">
            <w:rPr>
              <w:rFonts w:ascii="Times New Roman" w:hAnsi="Times New Roman"/>
              <w:sz w:val="24"/>
              <w:lang w:val="en-US"/>
            </w:rPr>
          </w:rPrChange>
        </w:rPr>
        <w:t>years-of-age</w:t>
      </w:r>
      <w:r w:rsidR="00920523" w:rsidRPr="00844FC8">
        <w:rPr>
          <w:rFonts w:ascii="Times New Roman" w:hAnsi="Times New Roman"/>
          <w:sz w:val="24"/>
          <w:lang w:val="en-GB"/>
          <w:rPrChange w:id="717" w:author="Author">
            <w:rPr>
              <w:rFonts w:ascii="Times New Roman" w:hAnsi="Times New Roman"/>
              <w:sz w:val="24"/>
              <w:lang w:val="en-US"/>
            </w:rPr>
          </w:rPrChange>
        </w:rPr>
        <w:t xml:space="preserve"> </w:t>
      </w:r>
      <w:r w:rsidR="00CF2506" w:rsidRPr="00844FC8">
        <w:rPr>
          <w:rFonts w:ascii="Times New Roman" w:hAnsi="Times New Roman"/>
          <w:sz w:val="24"/>
          <w:lang w:val="en-GB"/>
          <w:rPrChange w:id="718" w:author="Author">
            <w:rPr>
              <w:rFonts w:ascii="Times New Roman" w:hAnsi="Times New Roman"/>
              <w:sz w:val="24"/>
              <w:lang w:val="en-US"/>
            </w:rPr>
          </w:rPrChange>
        </w:rPr>
        <w:t>from 2008 to 2013</w:t>
      </w:r>
      <w:del w:id="719" w:author="Author">
        <w:r w:rsidR="005B4878" w:rsidRPr="00687208">
          <w:rPr>
            <w:rFonts w:ascii="Times New Roman" w:hAnsi="Times New Roman" w:cs="Times New Roman"/>
            <w:sz w:val="24"/>
            <w:szCs w:val="24"/>
            <w:lang w:val="en-US"/>
          </w:rPr>
          <w:delText>.</w:delText>
        </w:r>
      </w:del>
      <w:ins w:id="720" w:author="Author">
        <w:r w:rsidR="00AC739A" w:rsidRPr="00D44BF3">
          <w:rPr>
            <w:rFonts w:ascii="Times New Roman" w:hAnsi="Times New Roman" w:cs="Times New Roman"/>
            <w:sz w:val="24"/>
            <w:szCs w:val="24"/>
            <w:lang w:val="en-GB"/>
          </w:rPr>
          <w:t xml:space="preserve"> were studied</w:t>
        </w:r>
        <w:r w:rsidR="005B4878" w:rsidRPr="00D44BF3">
          <w:rPr>
            <w:rFonts w:ascii="Times New Roman" w:hAnsi="Times New Roman" w:cs="Times New Roman"/>
            <w:sz w:val="24"/>
            <w:szCs w:val="24"/>
            <w:lang w:val="en-GB"/>
          </w:rPr>
          <w:t>.</w:t>
        </w:r>
      </w:ins>
      <w:r w:rsidR="005B4878" w:rsidRPr="00844FC8">
        <w:rPr>
          <w:rFonts w:ascii="Times New Roman" w:hAnsi="Times New Roman"/>
          <w:sz w:val="24"/>
          <w:lang w:val="en-GB"/>
          <w:rPrChange w:id="721" w:author="Author">
            <w:rPr>
              <w:rFonts w:ascii="Times New Roman" w:hAnsi="Times New Roman"/>
              <w:sz w:val="24"/>
              <w:lang w:val="en-US"/>
            </w:rPr>
          </w:rPrChange>
        </w:rPr>
        <w:t xml:space="preserve"> </w:t>
      </w:r>
      <w:r w:rsidR="00B30896" w:rsidRPr="00844FC8">
        <w:rPr>
          <w:rFonts w:ascii="Times New Roman" w:hAnsi="Times New Roman"/>
          <w:sz w:val="24"/>
          <w:lang w:val="en-GB"/>
          <w:rPrChange w:id="722" w:author="Author">
            <w:rPr>
              <w:rFonts w:ascii="Times New Roman" w:hAnsi="Times New Roman"/>
              <w:sz w:val="24"/>
              <w:lang w:val="en-US"/>
            </w:rPr>
          </w:rPrChange>
        </w:rPr>
        <w:t xml:space="preserve">The </w:t>
      </w:r>
      <w:r w:rsidR="009909CF" w:rsidRPr="00844FC8">
        <w:rPr>
          <w:rFonts w:ascii="Times New Roman" w:hAnsi="Times New Roman"/>
          <w:sz w:val="24"/>
          <w:lang w:val="en-GB"/>
          <w:rPrChange w:id="723" w:author="Author">
            <w:rPr>
              <w:rFonts w:ascii="Times New Roman" w:hAnsi="Times New Roman"/>
              <w:sz w:val="24"/>
              <w:lang w:val="en-US"/>
            </w:rPr>
          </w:rPrChange>
        </w:rPr>
        <w:t xml:space="preserve">target </w:t>
      </w:r>
      <w:r w:rsidR="00B30896" w:rsidRPr="00844FC8">
        <w:rPr>
          <w:rFonts w:ascii="Times New Roman" w:hAnsi="Times New Roman"/>
          <w:sz w:val="24"/>
          <w:lang w:val="en-GB"/>
          <w:rPrChange w:id="724" w:author="Author">
            <w:rPr>
              <w:rFonts w:ascii="Times New Roman" w:hAnsi="Times New Roman"/>
              <w:sz w:val="24"/>
              <w:lang w:val="en-US"/>
            </w:rPr>
          </w:rPrChange>
        </w:rPr>
        <w:t>HVP</w:t>
      </w:r>
      <w:r w:rsidR="00CF2506" w:rsidRPr="00844FC8">
        <w:rPr>
          <w:rFonts w:ascii="Times New Roman" w:hAnsi="Times New Roman"/>
          <w:sz w:val="24"/>
          <w:lang w:val="en-GB"/>
          <w:rPrChange w:id="725" w:author="Author">
            <w:rPr>
              <w:rFonts w:ascii="Times New Roman" w:hAnsi="Times New Roman"/>
              <w:sz w:val="24"/>
              <w:lang w:val="en-US"/>
            </w:rPr>
          </w:rPrChange>
        </w:rPr>
        <w:t>s</w:t>
      </w:r>
      <w:r w:rsidR="00B30896" w:rsidRPr="00844FC8">
        <w:rPr>
          <w:rFonts w:ascii="Times New Roman" w:hAnsi="Times New Roman"/>
          <w:sz w:val="24"/>
          <w:lang w:val="en-GB"/>
          <w:rPrChange w:id="726" w:author="Author">
            <w:rPr>
              <w:rFonts w:ascii="Times New Roman" w:hAnsi="Times New Roman"/>
              <w:sz w:val="24"/>
              <w:lang w:val="en-US"/>
            </w:rPr>
          </w:rPrChange>
        </w:rPr>
        <w:t xml:space="preserve"> </w:t>
      </w:r>
      <w:del w:id="727" w:author="Author">
        <w:r w:rsidR="00B30896" w:rsidRPr="00687208">
          <w:rPr>
            <w:rFonts w:ascii="Times New Roman" w:hAnsi="Times New Roman" w:cs="Times New Roman"/>
            <w:sz w:val="24"/>
            <w:szCs w:val="24"/>
            <w:lang w:val="en-US"/>
          </w:rPr>
          <w:delText>(</w:delText>
        </w:r>
      </w:del>
      <w:r w:rsidR="00B30896" w:rsidRPr="00844FC8">
        <w:rPr>
          <w:rFonts w:ascii="Times New Roman" w:hAnsi="Times New Roman"/>
          <w:sz w:val="24"/>
          <w:lang w:val="en-GB"/>
          <w:rPrChange w:id="728" w:author="Author">
            <w:rPr>
              <w:rFonts w:ascii="Times New Roman" w:hAnsi="Times New Roman"/>
              <w:sz w:val="24"/>
              <w:lang w:val="en-US"/>
            </w:rPr>
          </w:rPrChange>
        </w:rPr>
        <w:t>16 and 18</w:t>
      </w:r>
      <w:del w:id="729" w:author="Author">
        <w:r w:rsidR="00B30896" w:rsidRPr="00687208">
          <w:rPr>
            <w:rFonts w:ascii="Times New Roman" w:hAnsi="Times New Roman" w:cs="Times New Roman"/>
            <w:sz w:val="24"/>
            <w:szCs w:val="24"/>
            <w:lang w:val="en-US"/>
          </w:rPr>
          <w:delText>)</w:delText>
        </w:r>
      </w:del>
      <w:r w:rsidR="00B30896" w:rsidRPr="00844FC8">
        <w:rPr>
          <w:rFonts w:ascii="Times New Roman" w:hAnsi="Times New Roman"/>
          <w:sz w:val="24"/>
          <w:lang w:val="en-GB"/>
          <w:rPrChange w:id="730" w:author="Author">
            <w:rPr>
              <w:rFonts w:ascii="Times New Roman" w:hAnsi="Times New Roman"/>
              <w:sz w:val="24"/>
              <w:lang w:val="en-US"/>
            </w:rPr>
          </w:rPrChange>
        </w:rPr>
        <w:t xml:space="preserve"> decreased only</w:t>
      </w:r>
      <w:r w:rsidR="00CF2506" w:rsidRPr="00844FC8">
        <w:rPr>
          <w:rFonts w:ascii="Times New Roman" w:hAnsi="Times New Roman"/>
          <w:sz w:val="24"/>
          <w:lang w:val="en-GB"/>
          <w:rPrChange w:id="731" w:author="Author">
            <w:rPr>
              <w:rFonts w:ascii="Times New Roman" w:hAnsi="Times New Roman"/>
              <w:sz w:val="24"/>
              <w:lang w:val="en-US"/>
            </w:rPr>
          </w:rPrChange>
        </w:rPr>
        <w:t xml:space="preserve"> in the younger age group</w:t>
      </w:r>
      <w:r w:rsidR="009C4A83" w:rsidRPr="00844FC8">
        <w:rPr>
          <w:rFonts w:ascii="Times New Roman" w:hAnsi="Times New Roman"/>
          <w:sz w:val="24"/>
          <w:lang w:val="en-GB"/>
          <w:rPrChange w:id="732" w:author="Author">
            <w:rPr>
              <w:rFonts w:ascii="Times New Roman" w:hAnsi="Times New Roman"/>
              <w:sz w:val="24"/>
              <w:lang w:val="en-US"/>
            </w:rPr>
          </w:rPrChange>
        </w:rPr>
        <w:t xml:space="preserve"> but oncogenic non-target HPVs increased in both groups</w:t>
      </w:r>
      <w:r w:rsidR="00134617" w:rsidRPr="00844FC8">
        <w:rPr>
          <w:rFonts w:ascii="Times New Roman" w:hAnsi="Times New Roman"/>
          <w:sz w:val="24"/>
          <w:lang w:val="en-GB"/>
          <w:rPrChange w:id="733" w:author="Author">
            <w:rPr>
              <w:rFonts w:ascii="Times New Roman" w:hAnsi="Times New Roman"/>
              <w:sz w:val="24"/>
              <w:lang w:val="en-US"/>
            </w:rPr>
          </w:rPrChange>
        </w:rPr>
        <w:t>, 20-40 % and 8-30 %, respectively.</w:t>
      </w:r>
      <w:r w:rsidR="0084731B" w:rsidRPr="00844FC8">
        <w:rPr>
          <w:rFonts w:ascii="Times New Roman" w:hAnsi="Times New Roman"/>
          <w:sz w:val="24"/>
          <w:lang w:val="en-GB"/>
          <w:rPrChange w:id="734" w:author="Author">
            <w:rPr>
              <w:rFonts w:ascii="Times New Roman" w:hAnsi="Times New Roman"/>
              <w:sz w:val="24"/>
              <w:lang w:val="en-US"/>
            </w:rPr>
          </w:rPrChange>
        </w:rPr>
        <w:t xml:space="preserve"> </w:t>
      </w:r>
      <w:r w:rsidR="00A21438" w:rsidRPr="00844FC8">
        <w:rPr>
          <w:rFonts w:ascii="Times New Roman" w:hAnsi="Times New Roman"/>
          <w:sz w:val="24"/>
          <w:lang w:val="en-GB"/>
          <w:rPrChange w:id="735" w:author="Author">
            <w:rPr>
              <w:rFonts w:ascii="Times New Roman" w:hAnsi="Times New Roman"/>
              <w:sz w:val="24"/>
              <w:lang w:val="en-US"/>
            </w:rPr>
          </w:rPrChange>
        </w:rPr>
        <w:t xml:space="preserve">The </w:t>
      </w:r>
      <w:del w:id="736" w:author="Author">
        <w:r w:rsidR="00046066" w:rsidRPr="00687208">
          <w:rPr>
            <w:rFonts w:ascii="Times New Roman" w:hAnsi="Times New Roman" w:cs="Times New Roman"/>
            <w:sz w:val="24"/>
            <w:szCs w:val="24"/>
            <w:lang w:val="en-US"/>
          </w:rPr>
          <w:delText>group aged 23-40</w:delText>
        </w:r>
        <w:r w:rsidR="001C1185" w:rsidRPr="00687208">
          <w:rPr>
            <w:rFonts w:ascii="Times New Roman" w:hAnsi="Times New Roman" w:cs="Times New Roman"/>
            <w:sz w:val="24"/>
            <w:szCs w:val="24"/>
            <w:lang w:val="en-US"/>
          </w:rPr>
          <w:delText xml:space="preserve"> had</w:delText>
        </w:r>
        <w:r w:rsidR="002C5885" w:rsidRPr="00687208">
          <w:rPr>
            <w:rFonts w:ascii="Times New Roman" w:hAnsi="Times New Roman" w:cs="Times New Roman"/>
            <w:sz w:val="24"/>
            <w:szCs w:val="24"/>
            <w:lang w:val="en-US"/>
          </w:rPr>
          <w:delText>,</w:delText>
        </w:r>
        <w:r w:rsidR="001C1185" w:rsidRPr="00687208">
          <w:rPr>
            <w:rFonts w:ascii="Times New Roman" w:hAnsi="Times New Roman" w:cs="Times New Roman"/>
            <w:sz w:val="24"/>
            <w:szCs w:val="24"/>
            <w:lang w:val="en-US"/>
          </w:rPr>
          <w:delText xml:space="preserve"> therefore</w:delText>
        </w:r>
        <w:r w:rsidR="002C5885" w:rsidRPr="00687208">
          <w:rPr>
            <w:rFonts w:ascii="Times New Roman" w:hAnsi="Times New Roman" w:cs="Times New Roman"/>
            <w:sz w:val="24"/>
            <w:szCs w:val="24"/>
            <w:lang w:val="en-US"/>
          </w:rPr>
          <w:delText>,</w:delText>
        </w:r>
        <w:r w:rsidR="001C1185" w:rsidRPr="00687208">
          <w:rPr>
            <w:rFonts w:ascii="Times New Roman" w:hAnsi="Times New Roman" w:cs="Times New Roman"/>
            <w:sz w:val="24"/>
            <w:szCs w:val="24"/>
            <w:lang w:val="en-US"/>
          </w:rPr>
          <w:delText xml:space="preserve"> a marke</w:delText>
        </w:r>
        <w:r w:rsidR="00BB1004" w:rsidRPr="00687208">
          <w:rPr>
            <w:rFonts w:ascii="Times New Roman" w:hAnsi="Times New Roman" w:cs="Times New Roman"/>
            <w:sz w:val="24"/>
            <w:szCs w:val="24"/>
            <w:lang w:val="en-US"/>
          </w:rPr>
          <w:delText>d</w:delText>
        </w:r>
        <w:r w:rsidR="0091395D" w:rsidRPr="00687208">
          <w:rPr>
            <w:rFonts w:ascii="Times New Roman" w:hAnsi="Times New Roman" w:cs="Times New Roman"/>
            <w:sz w:val="24"/>
            <w:szCs w:val="24"/>
            <w:lang w:val="en-US"/>
          </w:rPr>
          <w:delText xml:space="preserve"> </w:delText>
        </w:r>
      </w:del>
      <w:r w:rsidR="0091395D" w:rsidRPr="00844FC8">
        <w:rPr>
          <w:rFonts w:ascii="Times New Roman" w:hAnsi="Times New Roman"/>
          <w:sz w:val="24"/>
          <w:lang w:val="en-GB"/>
          <w:rPrChange w:id="737" w:author="Author">
            <w:rPr>
              <w:rFonts w:ascii="Times New Roman" w:hAnsi="Times New Roman"/>
              <w:sz w:val="24"/>
              <w:lang w:val="en-US"/>
            </w:rPr>
          </w:rPrChange>
        </w:rPr>
        <w:t xml:space="preserve">increase in the </w:t>
      </w:r>
      <w:r w:rsidR="0084731B" w:rsidRPr="00844FC8">
        <w:rPr>
          <w:rFonts w:ascii="Times New Roman" w:hAnsi="Times New Roman"/>
          <w:sz w:val="24"/>
          <w:lang w:val="en-GB"/>
          <w:rPrChange w:id="738" w:author="Author">
            <w:rPr>
              <w:rFonts w:ascii="Times New Roman" w:hAnsi="Times New Roman"/>
              <w:sz w:val="24"/>
              <w:lang w:val="en-US"/>
            </w:rPr>
          </w:rPrChange>
        </w:rPr>
        <w:t xml:space="preserve">total </w:t>
      </w:r>
      <w:r w:rsidR="002F2CB8" w:rsidRPr="00844FC8">
        <w:rPr>
          <w:rFonts w:ascii="Times New Roman" w:hAnsi="Times New Roman"/>
          <w:sz w:val="24"/>
          <w:lang w:val="en-GB"/>
          <w:rPrChange w:id="739" w:author="Author">
            <w:rPr>
              <w:rFonts w:ascii="Times New Roman" w:hAnsi="Times New Roman"/>
              <w:sz w:val="24"/>
              <w:lang w:val="en-US"/>
            </w:rPr>
          </w:rPrChange>
        </w:rPr>
        <w:t xml:space="preserve">burden of </w:t>
      </w:r>
      <w:ins w:id="740" w:author="Author">
        <w:r w:rsidR="00B734DC">
          <w:rPr>
            <w:rFonts w:ascii="Times New Roman" w:hAnsi="Times New Roman" w:cs="Times New Roman"/>
            <w:sz w:val="24"/>
            <w:szCs w:val="24"/>
            <w:lang w:val="en-GB"/>
          </w:rPr>
          <w:t xml:space="preserve">non-target </w:t>
        </w:r>
      </w:ins>
      <w:r w:rsidR="002F2CB8" w:rsidRPr="00844FC8">
        <w:rPr>
          <w:rFonts w:ascii="Times New Roman" w:hAnsi="Times New Roman"/>
          <w:sz w:val="24"/>
          <w:lang w:val="en-GB"/>
          <w:rPrChange w:id="741" w:author="Author">
            <w:rPr>
              <w:rFonts w:ascii="Times New Roman" w:hAnsi="Times New Roman"/>
              <w:sz w:val="24"/>
              <w:lang w:val="en-US"/>
            </w:rPr>
          </w:rPrChange>
        </w:rPr>
        <w:t xml:space="preserve">oncogenic HPVs </w:t>
      </w:r>
      <w:del w:id="742" w:author="Author">
        <w:r w:rsidR="007D4D8F" w:rsidRPr="00687208">
          <w:rPr>
            <w:rFonts w:ascii="Times New Roman" w:hAnsi="Times New Roman" w:cs="Times New Roman"/>
            <w:sz w:val="24"/>
            <w:szCs w:val="24"/>
            <w:lang w:val="en-US"/>
          </w:rPr>
          <w:delText>which</w:delText>
        </w:r>
      </w:del>
      <w:ins w:id="743" w:author="Author">
        <w:r w:rsidR="00812DFF">
          <w:rPr>
            <w:rFonts w:ascii="Times New Roman" w:hAnsi="Times New Roman" w:cs="Times New Roman"/>
            <w:sz w:val="24"/>
            <w:szCs w:val="24"/>
            <w:lang w:val="en-GB"/>
          </w:rPr>
          <w:t>for vaccinated individuals</w:t>
        </w:r>
      </w:ins>
      <w:r w:rsidR="00812DFF" w:rsidRPr="00844FC8">
        <w:rPr>
          <w:rFonts w:ascii="Times New Roman" w:hAnsi="Times New Roman"/>
          <w:sz w:val="24"/>
          <w:lang w:val="en-GB"/>
          <w:rPrChange w:id="744" w:author="Author">
            <w:rPr>
              <w:rFonts w:ascii="Times New Roman" w:hAnsi="Times New Roman"/>
              <w:sz w:val="24"/>
              <w:lang w:val="en-US"/>
            </w:rPr>
          </w:rPrChange>
        </w:rPr>
        <w:t xml:space="preserve"> </w:t>
      </w:r>
      <w:r w:rsidR="007D4D8F" w:rsidRPr="00844FC8">
        <w:rPr>
          <w:rFonts w:ascii="Times New Roman" w:hAnsi="Times New Roman"/>
          <w:sz w:val="24"/>
          <w:lang w:val="en-GB"/>
          <w:rPrChange w:id="745" w:author="Author">
            <w:rPr>
              <w:rFonts w:ascii="Times New Roman" w:hAnsi="Times New Roman"/>
              <w:sz w:val="24"/>
              <w:lang w:val="en-US"/>
            </w:rPr>
          </w:rPrChange>
        </w:rPr>
        <w:t>may be consistent with the findings in</w:t>
      </w:r>
      <w:r w:rsidR="00721C18" w:rsidRPr="00844FC8">
        <w:rPr>
          <w:rFonts w:ascii="Times New Roman" w:hAnsi="Times New Roman"/>
          <w:sz w:val="24"/>
          <w:lang w:val="en-GB"/>
          <w:rPrChange w:id="746" w:author="Author">
            <w:rPr>
              <w:rFonts w:ascii="Times New Roman" w:hAnsi="Times New Roman"/>
              <w:sz w:val="24"/>
              <w:lang w:val="en-US"/>
            </w:rPr>
          </w:rPrChange>
        </w:rPr>
        <w:t xml:space="preserve"> the FDA report where the efficacy </w:t>
      </w:r>
      <w:r w:rsidR="00BB1004" w:rsidRPr="00844FC8">
        <w:rPr>
          <w:rFonts w:ascii="Times New Roman" w:hAnsi="Times New Roman"/>
          <w:sz w:val="24"/>
          <w:lang w:val="en-GB"/>
          <w:rPrChange w:id="747" w:author="Author">
            <w:rPr>
              <w:rFonts w:ascii="Times New Roman" w:hAnsi="Times New Roman"/>
              <w:sz w:val="24"/>
              <w:lang w:val="en-US"/>
            </w:rPr>
          </w:rPrChange>
        </w:rPr>
        <w:t xml:space="preserve">of the HPV-vaccine </w:t>
      </w:r>
      <w:r w:rsidR="00721C18" w:rsidRPr="00844FC8">
        <w:rPr>
          <w:rFonts w:ascii="Times New Roman" w:hAnsi="Times New Roman"/>
          <w:sz w:val="24"/>
          <w:lang w:val="en-GB"/>
          <w:rPrChange w:id="748" w:author="Author">
            <w:rPr>
              <w:rFonts w:ascii="Times New Roman" w:hAnsi="Times New Roman"/>
              <w:sz w:val="24"/>
              <w:lang w:val="en-US"/>
            </w:rPr>
          </w:rPrChange>
        </w:rPr>
        <w:t xml:space="preserve">was </w:t>
      </w:r>
      <w:del w:id="749" w:author="Author">
        <w:r w:rsidR="00721C18" w:rsidRPr="00687208">
          <w:rPr>
            <w:rFonts w:ascii="Times New Roman" w:hAnsi="Times New Roman" w:cs="Times New Roman"/>
            <w:sz w:val="24"/>
            <w:szCs w:val="24"/>
            <w:lang w:val="en-US"/>
          </w:rPr>
          <w:delText>negative</w:delText>
        </w:r>
      </w:del>
      <w:ins w:id="750" w:author="Author">
        <w:r w:rsidR="00812DFF">
          <w:rPr>
            <w:rFonts w:ascii="Times New Roman" w:hAnsi="Times New Roman" w:cs="Times New Roman"/>
            <w:sz w:val="24"/>
            <w:szCs w:val="24"/>
            <w:lang w:val="en-GB"/>
          </w:rPr>
          <w:t>less favourable</w:t>
        </w:r>
      </w:ins>
      <w:r w:rsidR="00812DFF" w:rsidRPr="00844FC8">
        <w:rPr>
          <w:rFonts w:ascii="Times New Roman" w:hAnsi="Times New Roman"/>
          <w:sz w:val="24"/>
          <w:lang w:val="en-GB"/>
          <w:rPrChange w:id="751" w:author="Author">
            <w:rPr>
              <w:rFonts w:ascii="Times New Roman" w:hAnsi="Times New Roman"/>
              <w:sz w:val="24"/>
              <w:lang w:val="en-US"/>
            </w:rPr>
          </w:rPrChange>
        </w:rPr>
        <w:t xml:space="preserve"> </w:t>
      </w:r>
      <w:r w:rsidR="00721C18" w:rsidRPr="00844FC8">
        <w:rPr>
          <w:rFonts w:ascii="Times New Roman" w:hAnsi="Times New Roman"/>
          <w:sz w:val="24"/>
          <w:lang w:val="en-GB"/>
          <w:rPrChange w:id="752" w:author="Author">
            <w:rPr>
              <w:rFonts w:ascii="Times New Roman" w:hAnsi="Times New Roman"/>
              <w:sz w:val="24"/>
              <w:lang w:val="en-US"/>
            </w:rPr>
          </w:rPrChange>
        </w:rPr>
        <w:t>for non-naïve women</w:t>
      </w:r>
      <w:r w:rsidR="00B734DC" w:rsidRPr="00844FC8">
        <w:rPr>
          <w:rFonts w:ascii="Times New Roman" w:hAnsi="Times New Roman"/>
          <w:sz w:val="24"/>
          <w:lang w:val="en-GB"/>
          <w:rPrChange w:id="753" w:author="Author">
            <w:rPr>
              <w:rFonts w:ascii="Times New Roman" w:hAnsi="Times New Roman"/>
              <w:sz w:val="24"/>
              <w:lang w:val="en-US"/>
            </w:rPr>
          </w:rPrChange>
        </w:rPr>
        <w:t xml:space="preserve"> </w:t>
      </w:r>
      <w:del w:id="754" w:author="Author">
        <w:r w:rsidR="002E36DF" w:rsidRPr="00687208">
          <w:rPr>
            <w:rFonts w:ascii="Times New Roman" w:hAnsi="Times New Roman" w:cs="Times New Roman"/>
            <w:sz w:val="24"/>
            <w:szCs w:val="24"/>
            <w:lang w:val="en-US"/>
          </w:rPr>
          <w:delText>(</w:delText>
        </w:r>
        <w:r w:rsidR="00FB1FCB" w:rsidRPr="00687208">
          <w:rPr>
            <w:rFonts w:ascii="Times New Roman" w:hAnsi="Times New Roman" w:cs="Times New Roman"/>
            <w:sz w:val="24"/>
            <w:szCs w:val="24"/>
            <w:lang w:val="en-US"/>
          </w:rPr>
          <w:delText>i.e</w:delText>
        </w:r>
        <w:r w:rsidR="002E36DF" w:rsidRPr="00687208">
          <w:rPr>
            <w:rFonts w:ascii="Times New Roman" w:hAnsi="Times New Roman" w:cs="Times New Roman"/>
            <w:sz w:val="24"/>
            <w:szCs w:val="24"/>
            <w:lang w:val="en-US"/>
          </w:rPr>
          <w:delText>.</w:delText>
        </w:r>
        <w:r w:rsidR="00D85D9B" w:rsidRPr="00687208">
          <w:rPr>
            <w:rFonts w:ascii="Times New Roman" w:hAnsi="Times New Roman" w:cs="Times New Roman"/>
            <w:sz w:val="24"/>
            <w:szCs w:val="24"/>
            <w:lang w:val="en-US"/>
          </w:rPr>
          <w:delText xml:space="preserve"> women who are infected</w:delText>
        </w:r>
      </w:del>
      <w:ins w:id="755" w:author="Author">
        <w:r w:rsidR="00A13C1A">
          <w:rPr>
            <w:rFonts w:ascii="Times New Roman" w:hAnsi="Times New Roman" w:cs="Times New Roman"/>
            <w:sz w:val="24"/>
            <w:szCs w:val="24"/>
            <w:lang w:val="en-GB"/>
          </w:rPr>
          <w:t>compared</w:t>
        </w:r>
      </w:ins>
      <w:r w:rsidR="00A13C1A" w:rsidRPr="00844FC8">
        <w:rPr>
          <w:rFonts w:ascii="Times New Roman" w:hAnsi="Times New Roman"/>
          <w:sz w:val="24"/>
          <w:lang w:val="en-GB"/>
          <w:rPrChange w:id="756" w:author="Author">
            <w:rPr>
              <w:rFonts w:ascii="Times New Roman" w:hAnsi="Times New Roman"/>
              <w:sz w:val="24"/>
              <w:lang w:val="en-US"/>
            </w:rPr>
          </w:rPrChange>
        </w:rPr>
        <w:t xml:space="preserve"> with </w:t>
      </w:r>
      <w:del w:id="757" w:author="Author">
        <w:r w:rsidR="00FB1FCB" w:rsidRPr="00687208">
          <w:rPr>
            <w:rFonts w:ascii="Times New Roman" w:hAnsi="Times New Roman" w:cs="Times New Roman"/>
            <w:sz w:val="24"/>
            <w:szCs w:val="24"/>
            <w:lang w:val="en-US"/>
          </w:rPr>
          <w:delText>HPV 16/18</w:delText>
        </w:r>
        <w:r w:rsidR="00B27FB7" w:rsidRPr="00687208">
          <w:rPr>
            <w:rFonts w:ascii="Times New Roman" w:hAnsi="Times New Roman" w:cs="Times New Roman"/>
            <w:sz w:val="24"/>
            <w:szCs w:val="24"/>
            <w:lang w:val="en-US"/>
          </w:rPr>
          <w:delText xml:space="preserve"> oncogenes</w:delText>
        </w:r>
        <w:r w:rsidR="00A12007" w:rsidRPr="00687208">
          <w:rPr>
            <w:rFonts w:ascii="Times New Roman" w:hAnsi="Times New Roman" w:cs="Times New Roman"/>
            <w:sz w:val="24"/>
            <w:szCs w:val="24"/>
            <w:lang w:val="en-US"/>
          </w:rPr>
          <w:delText xml:space="preserve"> before vaccination</w:delText>
        </w:r>
        <w:r w:rsidR="00FB1FCB" w:rsidRPr="00687208">
          <w:rPr>
            <w:rFonts w:ascii="Times New Roman" w:hAnsi="Times New Roman" w:cs="Times New Roman"/>
            <w:sz w:val="24"/>
            <w:szCs w:val="24"/>
            <w:lang w:val="en-US"/>
          </w:rPr>
          <w:delText>)</w:delText>
        </w:r>
        <w:r w:rsidR="001C1185" w:rsidRPr="00687208">
          <w:rPr>
            <w:rFonts w:ascii="Times New Roman" w:hAnsi="Times New Roman" w:cs="Times New Roman"/>
            <w:sz w:val="24"/>
            <w:szCs w:val="24"/>
            <w:lang w:val="en-US"/>
          </w:rPr>
          <w:delText xml:space="preserve">. The increase in non-target oncogenic HPVs was specific </w:delText>
        </w:r>
        <w:r w:rsidR="007E06AB" w:rsidRPr="00687208">
          <w:rPr>
            <w:rFonts w:ascii="Times New Roman" w:hAnsi="Times New Roman" w:cs="Times New Roman"/>
            <w:sz w:val="24"/>
            <w:szCs w:val="24"/>
            <w:lang w:val="en-US"/>
          </w:rPr>
          <w:delText>for</w:delText>
        </w:r>
      </w:del>
      <w:ins w:id="758" w:author="Author">
        <w:r w:rsidR="00A13C1A">
          <w:rPr>
            <w:rFonts w:ascii="Times New Roman" w:hAnsi="Times New Roman" w:cs="Times New Roman"/>
            <w:sz w:val="24"/>
            <w:szCs w:val="24"/>
            <w:lang w:val="en-GB"/>
          </w:rPr>
          <w:t>placebo. A</w:t>
        </w:r>
        <w:r w:rsidR="00D03793">
          <w:rPr>
            <w:rFonts w:ascii="Times New Roman" w:hAnsi="Times New Roman" w:cs="Times New Roman"/>
            <w:sz w:val="24"/>
            <w:szCs w:val="24"/>
            <w:lang w:val="en-GB"/>
          </w:rPr>
          <w:t xml:space="preserve"> possible mechanism to explain</w:t>
        </w:r>
      </w:ins>
      <w:r w:rsidR="00D03793" w:rsidRPr="00844FC8">
        <w:rPr>
          <w:rFonts w:ascii="Times New Roman" w:hAnsi="Times New Roman"/>
          <w:sz w:val="24"/>
          <w:lang w:val="en-GB"/>
          <w:rPrChange w:id="759" w:author="Author">
            <w:rPr>
              <w:rFonts w:ascii="Times New Roman" w:hAnsi="Times New Roman"/>
              <w:sz w:val="24"/>
              <w:lang w:val="en-US"/>
            </w:rPr>
          </w:rPrChange>
        </w:rPr>
        <w:t xml:space="preserve"> the</w:t>
      </w:r>
      <w:r w:rsidR="00F24089" w:rsidRPr="00844FC8">
        <w:rPr>
          <w:rFonts w:ascii="Times New Roman" w:hAnsi="Times New Roman"/>
          <w:sz w:val="24"/>
          <w:lang w:val="en-GB"/>
          <w:rPrChange w:id="760" w:author="Author">
            <w:rPr>
              <w:rFonts w:ascii="Times New Roman" w:hAnsi="Times New Roman"/>
              <w:sz w:val="24"/>
              <w:lang w:val="en-US"/>
            </w:rPr>
          </w:rPrChange>
        </w:rPr>
        <w:t xml:space="preserve"> </w:t>
      </w:r>
      <w:del w:id="761" w:author="Author">
        <w:r w:rsidR="007E06AB" w:rsidRPr="00687208">
          <w:rPr>
            <w:rFonts w:ascii="Times New Roman" w:hAnsi="Times New Roman" w:cs="Times New Roman"/>
            <w:sz w:val="24"/>
            <w:szCs w:val="24"/>
            <w:lang w:val="en-US"/>
          </w:rPr>
          <w:delText>HPV-</w:delText>
        </w:r>
        <w:r w:rsidR="002E12B8" w:rsidRPr="00687208">
          <w:rPr>
            <w:rFonts w:ascii="Times New Roman" w:hAnsi="Times New Roman" w:cs="Times New Roman"/>
            <w:sz w:val="24"/>
            <w:szCs w:val="24"/>
            <w:lang w:val="en-US"/>
          </w:rPr>
          <w:delText xml:space="preserve">oncogenes </w:delText>
        </w:r>
        <w:r w:rsidR="002173BA" w:rsidRPr="00687208">
          <w:rPr>
            <w:rFonts w:ascii="Times New Roman" w:hAnsi="Times New Roman" w:cs="Times New Roman"/>
            <w:sz w:val="24"/>
            <w:szCs w:val="24"/>
            <w:lang w:val="en-US"/>
          </w:rPr>
          <w:delText>HPV</w:delText>
        </w:r>
        <w:r w:rsidR="002E12B8" w:rsidRPr="00687208">
          <w:rPr>
            <w:rFonts w:ascii="Times New Roman" w:hAnsi="Times New Roman" w:cs="Times New Roman"/>
            <w:sz w:val="24"/>
            <w:szCs w:val="24"/>
            <w:lang w:val="en-US"/>
          </w:rPr>
          <w:delText>s</w:delText>
        </w:r>
        <w:r w:rsidR="002173BA" w:rsidRPr="00687208">
          <w:rPr>
            <w:rFonts w:ascii="Times New Roman" w:hAnsi="Times New Roman" w:cs="Times New Roman"/>
            <w:sz w:val="24"/>
            <w:szCs w:val="24"/>
            <w:lang w:val="en-US"/>
          </w:rPr>
          <w:delText xml:space="preserve"> 52/56</w:delText>
        </w:r>
        <w:r w:rsidR="00C43436" w:rsidRPr="00687208">
          <w:rPr>
            <w:rFonts w:ascii="Times New Roman" w:hAnsi="Times New Roman" w:cs="Times New Roman"/>
            <w:sz w:val="24"/>
            <w:szCs w:val="24"/>
            <w:lang w:val="en-US"/>
          </w:rPr>
          <w:delText xml:space="preserve"> </w:delText>
        </w:r>
        <w:r w:rsidR="001C1185" w:rsidRPr="00687208">
          <w:rPr>
            <w:rFonts w:ascii="Times New Roman" w:hAnsi="Times New Roman" w:cs="Times New Roman"/>
            <w:sz w:val="24"/>
            <w:szCs w:val="24"/>
            <w:lang w:val="en-US"/>
          </w:rPr>
          <w:delText>since no change was noted for 10 other non-target HPVs.</w:delText>
        </w:r>
        <w:r w:rsidR="00775591" w:rsidRPr="00687208">
          <w:rPr>
            <w:rFonts w:ascii="Times New Roman" w:hAnsi="Times New Roman" w:cs="Times New Roman"/>
            <w:sz w:val="24"/>
            <w:szCs w:val="24"/>
            <w:lang w:val="en-US"/>
          </w:rPr>
          <w:delText xml:space="preserve"> Preneoplastic lesions containing HPVs 52 and/or 56 would</w:delText>
        </w:r>
      </w:del>
      <w:ins w:id="762" w:author="Author">
        <w:r w:rsidR="00F24089" w:rsidRPr="00D44BF3">
          <w:rPr>
            <w:rFonts w:ascii="Times New Roman" w:hAnsi="Times New Roman" w:cs="Times New Roman"/>
            <w:sz w:val="24"/>
            <w:szCs w:val="24"/>
            <w:lang w:val="en-GB"/>
          </w:rPr>
          <w:t xml:space="preserve">increased incidence of cervical cancer may </w:t>
        </w:r>
        <w:r w:rsidR="00A13C1A">
          <w:rPr>
            <w:rFonts w:ascii="Times New Roman" w:hAnsi="Times New Roman" w:cs="Times New Roman"/>
            <w:sz w:val="24"/>
            <w:szCs w:val="24"/>
            <w:lang w:val="en-GB"/>
          </w:rPr>
          <w:t>therefore</w:t>
        </w:r>
      </w:ins>
      <w:r w:rsidR="00A13C1A" w:rsidRPr="00844FC8">
        <w:rPr>
          <w:rFonts w:ascii="Times New Roman" w:hAnsi="Times New Roman"/>
          <w:sz w:val="24"/>
          <w:lang w:val="en-GB"/>
          <w:rPrChange w:id="763" w:author="Author">
            <w:rPr>
              <w:rFonts w:ascii="Times New Roman" w:hAnsi="Times New Roman"/>
              <w:sz w:val="24"/>
              <w:lang w:val="en-US"/>
            </w:rPr>
          </w:rPrChange>
        </w:rPr>
        <w:t xml:space="preserve"> </w:t>
      </w:r>
      <w:r w:rsidR="00D03793" w:rsidRPr="00844FC8">
        <w:rPr>
          <w:rFonts w:ascii="Times New Roman" w:hAnsi="Times New Roman"/>
          <w:sz w:val="24"/>
          <w:lang w:val="en-GB"/>
          <w:rPrChange w:id="764" w:author="Author">
            <w:rPr>
              <w:rFonts w:ascii="Times New Roman" w:hAnsi="Times New Roman"/>
              <w:sz w:val="24"/>
              <w:lang w:val="en-US"/>
            </w:rPr>
          </w:rPrChange>
        </w:rPr>
        <w:t xml:space="preserve">be </w:t>
      </w:r>
      <w:del w:id="765" w:author="Author">
        <w:r w:rsidR="00775591" w:rsidRPr="00687208">
          <w:rPr>
            <w:rFonts w:ascii="Times New Roman" w:hAnsi="Times New Roman" w:cs="Times New Roman"/>
            <w:sz w:val="24"/>
            <w:szCs w:val="24"/>
            <w:lang w:val="en-US"/>
          </w:rPr>
          <w:delText>of concern, either together with the target 16/18 types or other non-target oncogenic HPVs.</w:delText>
        </w:r>
      </w:del>
      <w:ins w:id="766" w:author="Author">
        <w:r w:rsidR="00F24089" w:rsidRPr="00D44BF3">
          <w:rPr>
            <w:rFonts w:ascii="Times New Roman" w:hAnsi="Times New Roman" w:cs="Times New Roman"/>
            <w:sz w:val="24"/>
            <w:szCs w:val="24"/>
            <w:lang w:val="en-GB"/>
          </w:rPr>
          <w:t>virus reactivation as described above</w:t>
        </w:r>
        <w:r w:rsidR="00CA33F5">
          <w:rPr>
            <w:rFonts w:ascii="Times New Roman" w:hAnsi="Times New Roman" w:cs="Times New Roman"/>
            <w:sz w:val="24"/>
            <w:szCs w:val="24"/>
            <w:lang w:val="en-GB"/>
          </w:rPr>
          <w:t>.</w:t>
        </w:r>
        <w:r w:rsidR="00F24089" w:rsidRPr="00D44BF3">
          <w:rPr>
            <w:rFonts w:ascii="Times New Roman" w:hAnsi="Times New Roman" w:cs="Times New Roman"/>
            <w:sz w:val="24"/>
            <w:szCs w:val="24"/>
            <w:lang w:val="en-GB"/>
          </w:rPr>
          <w:t xml:space="preserve"> </w:t>
        </w:r>
      </w:ins>
    </w:p>
    <w:p w14:paraId="2B833126" w14:textId="77777777" w:rsidR="00923524" w:rsidRPr="00687208" w:rsidRDefault="00425749" w:rsidP="00687208">
      <w:pPr>
        <w:spacing w:line="240" w:lineRule="auto"/>
        <w:rPr>
          <w:del w:id="767" w:author="Author"/>
          <w:rFonts w:ascii="Times New Roman" w:hAnsi="Times New Roman" w:cs="Times New Roman"/>
          <w:sz w:val="24"/>
          <w:szCs w:val="24"/>
          <w:lang w:val="en-US"/>
        </w:rPr>
      </w:pPr>
      <w:del w:id="768" w:author="Author">
        <w:r w:rsidRPr="00687208">
          <w:rPr>
            <w:rFonts w:ascii="Times New Roman" w:hAnsi="Times New Roman" w:cs="Times New Roman"/>
            <w:sz w:val="24"/>
            <w:szCs w:val="24"/>
            <w:lang w:val="en-US"/>
          </w:rPr>
          <w:delText>It should be noted that t</w:delText>
        </w:r>
        <w:r w:rsidR="005A0CDD" w:rsidRPr="00687208">
          <w:rPr>
            <w:rFonts w:ascii="Times New Roman" w:hAnsi="Times New Roman" w:cs="Times New Roman"/>
            <w:sz w:val="24"/>
            <w:szCs w:val="24"/>
            <w:lang w:val="en-US"/>
          </w:rPr>
          <w:delText>he surrogate biomarker of the primary efficacy parameter of cervical cancer used in the Gardasil clinical trials has</w:delText>
        </w:r>
        <w:r w:rsidR="00BE2F39" w:rsidRPr="00687208">
          <w:rPr>
            <w:rFonts w:ascii="Times New Roman" w:hAnsi="Times New Roman" w:cs="Times New Roman"/>
            <w:sz w:val="24"/>
            <w:szCs w:val="24"/>
            <w:lang w:val="en-US"/>
          </w:rPr>
          <w:delText xml:space="preserve"> a</w:delText>
        </w:r>
        <w:r w:rsidR="005A0CDD" w:rsidRPr="00687208">
          <w:rPr>
            <w:rFonts w:ascii="Times New Roman" w:hAnsi="Times New Roman" w:cs="Times New Roman"/>
            <w:sz w:val="24"/>
            <w:szCs w:val="24"/>
            <w:lang w:val="en-US"/>
          </w:rPr>
          <w:delText xml:space="preserve"> low sensitivity and </w:delText>
        </w:r>
        <w:r w:rsidR="00BE2F39" w:rsidRPr="00687208">
          <w:rPr>
            <w:rFonts w:ascii="Times New Roman" w:hAnsi="Times New Roman" w:cs="Times New Roman"/>
            <w:sz w:val="24"/>
            <w:szCs w:val="24"/>
            <w:lang w:val="en-US"/>
          </w:rPr>
          <w:delText xml:space="preserve">a </w:delText>
        </w:r>
        <w:r w:rsidR="005A0CDD" w:rsidRPr="00687208">
          <w:rPr>
            <w:rFonts w:ascii="Times New Roman" w:hAnsi="Times New Roman" w:cs="Times New Roman"/>
            <w:sz w:val="24"/>
            <w:szCs w:val="24"/>
            <w:lang w:val="en-US"/>
          </w:rPr>
          <w:delText>low positive predictive value</w:delText>
        </w:r>
        <w:r w:rsidR="0013388A" w:rsidRPr="00687208">
          <w:rPr>
            <w:rFonts w:ascii="Times New Roman" w:hAnsi="Times New Roman" w:cs="Times New Roman"/>
            <w:sz w:val="24"/>
            <w:szCs w:val="24"/>
            <w:lang w:val="en-US"/>
          </w:rPr>
          <w:delText xml:space="preserve"> for cervix cancer</w:delText>
        </w:r>
        <w:r w:rsidR="00CE0851" w:rsidRPr="00687208">
          <w:rPr>
            <w:rFonts w:ascii="Times New Roman" w:hAnsi="Times New Roman" w:cs="Times New Roman"/>
            <w:sz w:val="24"/>
            <w:szCs w:val="24"/>
            <w:lang w:val="en-US"/>
          </w:rPr>
          <w:delText xml:space="preserve">. </w:delText>
        </w:r>
        <w:r w:rsidR="00DA7FE1" w:rsidRPr="00687208">
          <w:rPr>
            <w:rFonts w:ascii="Times New Roman" w:hAnsi="Times New Roman" w:cs="Times New Roman"/>
            <w:sz w:val="24"/>
            <w:szCs w:val="24"/>
            <w:lang w:val="en-US"/>
          </w:rPr>
          <w:delText xml:space="preserve">Therefore, </w:delText>
        </w:r>
        <w:r w:rsidR="005A0CDD" w:rsidRPr="00687208">
          <w:rPr>
            <w:rFonts w:ascii="Times New Roman" w:hAnsi="Times New Roman" w:cs="Times New Roman"/>
            <w:sz w:val="24"/>
            <w:szCs w:val="24"/>
            <w:lang w:val="en-US"/>
          </w:rPr>
          <w:delText xml:space="preserve">a great uncertainty regarding unexpected undue secondary </w:delText>
        </w:r>
        <w:r w:rsidRPr="00687208">
          <w:rPr>
            <w:rFonts w:ascii="Times New Roman" w:hAnsi="Times New Roman" w:cs="Times New Roman"/>
            <w:sz w:val="24"/>
            <w:szCs w:val="24"/>
            <w:lang w:val="en-US"/>
          </w:rPr>
          <w:delText>efficacy-</w:delText>
        </w:r>
        <w:r w:rsidR="005A0CDD" w:rsidRPr="00687208">
          <w:rPr>
            <w:rFonts w:ascii="Times New Roman" w:hAnsi="Times New Roman" w:cs="Times New Roman"/>
            <w:sz w:val="24"/>
            <w:szCs w:val="24"/>
            <w:lang w:val="en-US"/>
          </w:rPr>
          <w:delText>effects of Gardasil vaccination</w:delText>
        </w:r>
        <w:r w:rsidR="00DA7FE1" w:rsidRPr="00687208">
          <w:rPr>
            <w:rFonts w:ascii="Times New Roman" w:hAnsi="Times New Roman" w:cs="Times New Roman"/>
            <w:sz w:val="24"/>
            <w:szCs w:val="24"/>
            <w:lang w:val="en-US"/>
          </w:rPr>
          <w:delText xml:space="preserve"> may occur</w:delText>
        </w:r>
        <w:r w:rsidR="00923524" w:rsidRPr="00687208">
          <w:rPr>
            <w:rFonts w:ascii="Times New Roman" w:hAnsi="Times New Roman" w:cs="Times New Roman"/>
            <w:sz w:val="24"/>
            <w:szCs w:val="24"/>
            <w:lang w:val="en-US"/>
          </w:rPr>
          <w:delText>.</w:delText>
        </w:r>
        <w:r w:rsidR="00065D51" w:rsidRPr="00687208">
          <w:rPr>
            <w:rFonts w:ascii="Times New Roman" w:hAnsi="Times New Roman" w:cs="Times New Roman"/>
            <w:sz w:val="24"/>
            <w:szCs w:val="24"/>
            <w:lang w:val="en-US"/>
          </w:rPr>
          <w:delText xml:space="preserve"> Any reactivation of oncogenic </w:delText>
        </w:r>
        <w:r w:rsidR="00C517CB" w:rsidRPr="00687208">
          <w:rPr>
            <w:rFonts w:ascii="Times New Roman" w:hAnsi="Times New Roman" w:cs="Times New Roman"/>
            <w:sz w:val="24"/>
            <w:szCs w:val="24"/>
            <w:lang w:val="en-US"/>
          </w:rPr>
          <w:delText>HPV</w:delText>
        </w:r>
        <w:r w:rsidR="00065D51" w:rsidRPr="00687208">
          <w:rPr>
            <w:rFonts w:ascii="Times New Roman" w:hAnsi="Times New Roman" w:cs="Times New Roman"/>
            <w:sz w:val="24"/>
            <w:szCs w:val="24"/>
            <w:lang w:val="en-US"/>
          </w:rPr>
          <w:delText xml:space="preserve">s </w:delText>
        </w:r>
        <w:r w:rsidR="001D13D5" w:rsidRPr="00687208">
          <w:rPr>
            <w:rFonts w:ascii="Times New Roman" w:hAnsi="Times New Roman" w:cs="Times New Roman"/>
            <w:sz w:val="24"/>
            <w:szCs w:val="24"/>
            <w:lang w:val="en-US"/>
          </w:rPr>
          <w:delText xml:space="preserve">may </w:delText>
        </w:r>
        <w:r w:rsidR="00065D51" w:rsidRPr="00687208">
          <w:rPr>
            <w:rFonts w:ascii="Times New Roman" w:hAnsi="Times New Roman" w:cs="Times New Roman"/>
            <w:sz w:val="24"/>
            <w:szCs w:val="24"/>
            <w:lang w:val="en-US"/>
          </w:rPr>
          <w:delText>counteract the efficacy of Gardasil at any age of vaccination.</w:delText>
        </w:r>
        <w:r w:rsidR="001D4D8C" w:rsidRPr="00687208">
          <w:rPr>
            <w:rFonts w:ascii="Times New Roman" w:hAnsi="Times New Roman" w:cs="Times New Roman"/>
            <w:sz w:val="24"/>
            <w:szCs w:val="24"/>
            <w:lang w:val="en-US"/>
          </w:rPr>
          <w:delText xml:space="preserve"> </w:delText>
        </w:r>
      </w:del>
    </w:p>
    <w:p w14:paraId="7C1C1ABE" w14:textId="2CC69B17" w:rsidR="00425749" w:rsidRPr="00844FC8" w:rsidRDefault="00A13C1A" w:rsidP="00687208">
      <w:pPr>
        <w:spacing w:line="240" w:lineRule="auto"/>
        <w:rPr>
          <w:rFonts w:ascii="Times New Roman" w:hAnsi="Times New Roman"/>
          <w:sz w:val="24"/>
          <w:lang w:val="en-GB"/>
          <w:rPrChange w:id="769" w:author="Author">
            <w:rPr>
              <w:rFonts w:ascii="Times New Roman" w:hAnsi="Times New Roman"/>
              <w:sz w:val="24"/>
              <w:lang w:val="en-US"/>
            </w:rPr>
          </w:rPrChange>
        </w:rPr>
      </w:pPr>
      <w:ins w:id="770" w:author="Author">
        <w:r>
          <w:rPr>
            <w:rFonts w:ascii="Times New Roman" w:hAnsi="Times New Roman" w:cs="Times New Roman"/>
            <w:sz w:val="24"/>
            <w:szCs w:val="24"/>
            <w:lang w:val="en-GB"/>
          </w:rPr>
          <w:t xml:space="preserve">In the evaluation of Gardasil by the FDA it was found that </w:t>
        </w:r>
        <w:r w:rsidR="00C143AF">
          <w:rPr>
            <w:rFonts w:ascii="Times New Roman" w:hAnsi="Times New Roman" w:cs="Times New Roman"/>
            <w:sz w:val="24"/>
            <w:szCs w:val="24"/>
            <w:lang w:val="en-GB"/>
          </w:rPr>
          <w:t>about 25%</w:t>
        </w:r>
        <w:r w:rsidR="002A189F">
          <w:rPr>
            <w:rFonts w:ascii="Times New Roman" w:hAnsi="Times New Roman" w:cs="Times New Roman"/>
            <w:sz w:val="24"/>
            <w:szCs w:val="24"/>
            <w:lang w:val="en-GB"/>
          </w:rPr>
          <w:t xml:space="preserve"> of all individuals were non-naïve in the pivotal trial (3). </w:t>
        </w:r>
      </w:ins>
      <w:r w:rsidR="00425749" w:rsidRPr="00844FC8">
        <w:rPr>
          <w:rFonts w:ascii="Times New Roman" w:hAnsi="Times New Roman"/>
          <w:sz w:val="24"/>
          <w:lang w:val="en-GB"/>
          <w:rPrChange w:id="771" w:author="Author">
            <w:rPr>
              <w:rFonts w:ascii="Times New Roman" w:hAnsi="Times New Roman"/>
              <w:sz w:val="24"/>
              <w:lang w:val="en-US"/>
            </w:rPr>
          </w:rPrChange>
        </w:rPr>
        <w:t xml:space="preserve">There are more than </w:t>
      </w:r>
      <w:r w:rsidR="002E54F2" w:rsidRPr="00844FC8">
        <w:rPr>
          <w:rFonts w:ascii="Times New Roman" w:hAnsi="Times New Roman"/>
          <w:sz w:val="24"/>
          <w:lang w:val="en-GB"/>
          <w:rPrChange w:id="772" w:author="Author">
            <w:rPr>
              <w:rFonts w:ascii="Times New Roman" w:hAnsi="Times New Roman"/>
              <w:sz w:val="24"/>
              <w:lang w:val="en-US"/>
            </w:rPr>
          </w:rPrChange>
        </w:rPr>
        <w:t>2</w:t>
      </w:r>
      <w:r w:rsidR="00425749" w:rsidRPr="00844FC8">
        <w:rPr>
          <w:rFonts w:ascii="Times New Roman" w:hAnsi="Times New Roman"/>
          <w:sz w:val="24"/>
          <w:lang w:val="en-GB"/>
          <w:rPrChange w:id="773" w:author="Author">
            <w:rPr>
              <w:rFonts w:ascii="Times New Roman" w:hAnsi="Times New Roman"/>
              <w:sz w:val="24"/>
              <w:lang w:val="en-US"/>
            </w:rPr>
          </w:rPrChange>
        </w:rPr>
        <w:t xml:space="preserve">00 types of </w:t>
      </w:r>
      <w:r w:rsidR="00C517CB" w:rsidRPr="00844FC8">
        <w:rPr>
          <w:rFonts w:ascii="Times New Roman" w:hAnsi="Times New Roman"/>
          <w:sz w:val="24"/>
          <w:lang w:val="en-GB"/>
          <w:rPrChange w:id="774" w:author="Author">
            <w:rPr>
              <w:rFonts w:ascii="Times New Roman" w:hAnsi="Times New Roman"/>
              <w:sz w:val="24"/>
              <w:lang w:val="en-US"/>
            </w:rPr>
          </w:rPrChange>
        </w:rPr>
        <w:t>HPV</w:t>
      </w:r>
      <w:r w:rsidR="00065D51" w:rsidRPr="00844FC8">
        <w:rPr>
          <w:rFonts w:ascii="Times New Roman" w:hAnsi="Times New Roman"/>
          <w:sz w:val="24"/>
          <w:lang w:val="en-GB"/>
          <w:rPrChange w:id="775" w:author="Author">
            <w:rPr>
              <w:rFonts w:ascii="Times New Roman" w:hAnsi="Times New Roman"/>
              <w:sz w:val="24"/>
              <w:lang w:val="en-US"/>
            </w:rPr>
          </w:rPrChange>
        </w:rPr>
        <w:t>s</w:t>
      </w:r>
      <w:r w:rsidR="00425749" w:rsidRPr="00844FC8">
        <w:rPr>
          <w:rFonts w:ascii="Times New Roman" w:hAnsi="Times New Roman"/>
          <w:sz w:val="24"/>
          <w:lang w:val="en-GB"/>
          <w:rPrChange w:id="776" w:author="Author">
            <w:rPr>
              <w:rFonts w:ascii="Times New Roman" w:hAnsi="Times New Roman"/>
              <w:sz w:val="24"/>
              <w:lang w:val="en-US"/>
            </w:rPr>
          </w:rPrChange>
        </w:rPr>
        <w:t>, of which 1</w:t>
      </w:r>
      <w:r w:rsidR="002E54F2" w:rsidRPr="00844FC8">
        <w:rPr>
          <w:rFonts w:ascii="Times New Roman" w:hAnsi="Times New Roman"/>
          <w:sz w:val="24"/>
          <w:lang w:val="en-GB"/>
          <w:rPrChange w:id="777" w:author="Author">
            <w:rPr>
              <w:rFonts w:ascii="Times New Roman" w:hAnsi="Times New Roman"/>
              <w:sz w:val="24"/>
              <w:lang w:val="en-US"/>
            </w:rPr>
          </w:rPrChange>
        </w:rPr>
        <w:t>2</w:t>
      </w:r>
      <w:r w:rsidR="00425749" w:rsidRPr="00844FC8">
        <w:rPr>
          <w:rFonts w:ascii="Times New Roman" w:hAnsi="Times New Roman"/>
          <w:sz w:val="24"/>
          <w:lang w:val="en-GB"/>
          <w:rPrChange w:id="778" w:author="Author">
            <w:rPr>
              <w:rFonts w:ascii="Times New Roman" w:hAnsi="Times New Roman"/>
              <w:sz w:val="24"/>
              <w:lang w:val="en-US"/>
            </w:rPr>
          </w:rPrChange>
        </w:rPr>
        <w:t xml:space="preserve"> are </w:t>
      </w:r>
      <w:r w:rsidR="002E54F2" w:rsidRPr="00844FC8">
        <w:rPr>
          <w:rFonts w:ascii="Times New Roman" w:hAnsi="Times New Roman"/>
          <w:sz w:val="24"/>
          <w:lang w:val="en-GB"/>
          <w:rPrChange w:id="779" w:author="Author">
            <w:rPr>
              <w:rFonts w:ascii="Times New Roman" w:hAnsi="Times New Roman"/>
              <w:sz w:val="24"/>
              <w:lang w:val="en-US"/>
            </w:rPr>
          </w:rPrChange>
        </w:rPr>
        <w:t>currently classified as high-risk cancer types</w:t>
      </w:r>
      <w:r w:rsidR="00CB3D9C" w:rsidRPr="00844FC8">
        <w:rPr>
          <w:rFonts w:ascii="Times New Roman" w:hAnsi="Times New Roman"/>
          <w:sz w:val="24"/>
          <w:lang w:val="en-GB"/>
          <w:rPrChange w:id="780" w:author="Author">
            <w:rPr>
              <w:rFonts w:ascii="Times New Roman" w:hAnsi="Times New Roman"/>
              <w:sz w:val="24"/>
              <w:lang w:val="en-US"/>
            </w:rPr>
          </w:rPrChange>
        </w:rPr>
        <w:t xml:space="preserve"> (</w:t>
      </w:r>
      <w:del w:id="781" w:author="Author">
        <w:r w:rsidR="00CB3D9C" w:rsidRPr="00687208">
          <w:rPr>
            <w:rFonts w:ascii="Times New Roman" w:hAnsi="Times New Roman" w:cs="Times New Roman"/>
            <w:sz w:val="24"/>
            <w:szCs w:val="24"/>
            <w:lang w:val="en-US"/>
          </w:rPr>
          <w:delText>11</w:delText>
        </w:r>
      </w:del>
      <w:ins w:id="782" w:author="Author">
        <w:r w:rsidR="00CA027C" w:rsidRPr="00D44BF3">
          <w:rPr>
            <w:rFonts w:ascii="Times New Roman" w:hAnsi="Times New Roman" w:cs="Times New Roman"/>
            <w:sz w:val="24"/>
            <w:szCs w:val="24"/>
            <w:lang w:val="en-GB"/>
          </w:rPr>
          <w:t>12</w:t>
        </w:r>
      </w:ins>
      <w:r w:rsidR="00CB3D9C" w:rsidRPr="00844FC8">
        <w:rPr>
          <w:rFonts w:ascii="Times New Roman" w:hAnsi="Times New Roman"/>
          <w:sz w:val="24"/>
          <w:lang w:val="en-GB"/>
          <w:rPrChange w:id="783" w:author="Author">
            <w:rPr>
              <w:rFonts w:ascii="Times New Roman" w:hAnsi="Times New Roman"/>
              <w:sz w:val="24"/>
              <w:lang w:val="en-US"/>
            </w:rPr>
          </w:rPrChange>
        </w:rPr>
        <w:t>)</w:t>
      </w:r>
      <w:r w:rsidR="00425749" w:rsidRPr="00844FC8">
        <w:rPr>
          <w:rFonts w:ascii="Times New Roman" w:hAnsi="Times New Roman"/>
          <w:sz w:val="24"/>
          <w:lang w:val="en-GB"/>
          <w:rPrChange w:id="784" w:author="Author">
            <w:rPr>
              <w:rFonts w:ascii="Times New Roman" w:hAnsi="Times New Roman"/>
              <w:sz w:val="24"/>
              <w:lang w:val="en-US"/>
            </w:rPr>
          </w:rPrChange>
        </w:rPr>
        <w:t xml:space="preserve">. </w:t>
      </w:r>
      <w:r w:rsidR="0059616B" w:rsidRPr="00844FC8">
        <w:rPr>
          <w:rFonts w:ascii="Times New Roman" w:hAnsi="Times New Roman"/>
          <w:color w:val="000000" w:themeColor="text1"/>
          <w:sz w:val="24"/>
          <w:lang w:val="en-GB"/>
          <w:rPrChange w:id="785" w:author="Author">
            <w:rPr>
              <w:rFonts w:ascii="Times New Roman" w:hAnsi="Times New Roman"/>
              <w:color w:val="000000" w:themeColor="text1"/>
              <w:sz w:val="24"/>
              <w:lang w:val="en-US"/>
            </w:rPr>
          </w:rPrChange>
        </w:rPr>
        <w:t xml:space="preserve">HPV </w:t>
      </w:r>
      <w:r w:rsidR="009F54DE" w:rsidRPr="00844FC8">
        <w:rPr>
          <w:rFonts w:ascii="Times New Roman" w:hAnsi="Times New Roman"/>
          <w:color w:val="000000" w:themeColor="text1"/>
          <w:sz w:val="24"/>
          <w:lang w:val="en-GB"/>
          <w:rPrChange w:id="786" w:author="Author">
            <w:rPr>
              <w:rFonts w:ascii="Times New Roman" w:hAnsi="Times New Roman"/>
              <w:color w:val="000000" w:themeColor="text1"/>
              <w:sz w:val="24"/>
              <w:lang w:val="en-US"/>
            </w:rPr>
          </w:rPrChange>
        </w:rPr>
        <w:t>may be</w:t>
      </w:r>
      <w:r w:rsidR="0059616B" w:rsidRPr="00844FC8">
        <w:rPr>
          <w:rFonts w:ascii="Times New Roman" w:hAnsi="Times New Roman"/>
          <w:color w:val="000000" w:themeColor="text1"/>
          <w:sz w:val="24"/>
          <w:lang w:val="en-GB"/>
          <w:rPrChange w:id="787" w:author="Author">
            <w:rPr>
              <w:rFonts w:ascii="Times New Roman" w:hAnsi="Times New Roman"/>
              <w:color w:val="000000" w:themeColor="text1"/>
              <w:sz w:val="24"/>
              <w:lang w:val="en-US"/>
            </w:rPr>
          </w:rPrChange>
        </w:rPr>
        <w:t xml:space="preserve"> found in non-sexually active girls</w:t>
      </w:r>
      <w:r w:rsidR="00CB3D9C" w:rsidRPr="00844FC8">
        <w:rPr>
          <w:rFonts w:ascii="Times New Roman" w:hAnsi="Times New Roman"/>
          <w:color w:val="000000" w:themeColor="text1"/>
          <w:sz w:val="24"/>
          <w:lang w:val="en-GB"/>
          <w:rPrChange w:id="788" w:author="Author">
            <w:rPr>
              <w:rFonts w:ascii="Times New Roman" w:hAnsi="Times New Roman"/>
              <w:color w:val="000000" w:themeColor="text1"/>
              <w:sz w:val="24"/>
              <w:lang w:val="en-US"/>
            </w:rPr>
          </w:rPrChange>
        </w:rPr>
        <w:t xml:space="preserve"> (</w:t>
      </w:r>
      <w:del w:id="789" w:author="Author">
        <w:r w:rsidR="00CB3D9C" w:rsidRPr="00687208">
          <w:rPr>
            <w:rFonts w:ascii="Times New Roman" w:hAnsi="Times New Roman" w:cs="Times New Roman"/>
            <w:color w:val="000000" w:themeColor="text1"/>
            <w:sz w:val="24"/>
            <w:szCs w:val="24"/>
            <w:lang w:val="en-US"/>
          </w:rPr>
          <w:delText>12</w:delText>
        </w:r>
      </w:del>
      <w:ins w:id="790" w:author="Author">
        <w:r w:rsidR="00CA027C" w:rsidRPr="00D44BF3">
          <w:rPr>
            <w:rFonts w:ascii="Times New Roman" w:hAnsi="Times New Roman" w:cs="Times New Roman"/>
            <w:color w:val="000000" w:themeColor="text1"/>
            <w:sz w:val="24"/>
            <w:szCs w:val="24"/>
            <w:lang w:val="en-GB"/>
          </w:rPr>
          <w:t>13</w:t>
        </w:r>
      </w:ins>
      <w:r w:rsidR="00CB3D9C" w:rsidRPr="00844FC8">
        <w:rPr>
          <w:rFonts w:ascii="Times New Roman" w:hAnsi="Times New Roman"/>
          <w:color w:val="000000" w:themeColor="text1"/>
          <w:sz w:val="24"/>
          <w:lang w:val="en-GB"/>
          <w:rPrChange w:id="791" w:author="Author">
            <w:rPr>
              <w:rFonts w:ascii="Times New Roman" w:hAnsi="Times New Roman"/>
              <w:color w:val="000000" w:themeColor="text1"/>
              <w:sz w:val="24"/>
              <w:lang w:val="en-US"/>
            </w:rPr>
          </w:rPrChange>
        </w:rPr>
        <w:t>)</w:t>
      </w:r>
      <w:r w:rsidR="0059616B" w:rsidRPr="00844FC8">
        <w:rPr>
          <w:rFonts w:ascii="Times New Roman" w:hAnsi="Times New Roman"/>
          <w:color w:val="000000" w:themeColor="text1"/>
          <w:sz w:val="24"/>
          <w:lang w:val="en-GB"/>
          <w:rPrChange w:id="792" w:author="Author">
            <w:rPr>
              <w:rFonts w:ascii="Times New Roman" w:hAnsi="Times New Roman"/>
              <w:color w:val="000000" w:themeColor="text1"/>
              <w:sz w:val="24"/>
              <w:lang w:val="en-US"/>
            </w:rPr>
          </w:rPrChange>
        </w:rPr>
        <w:t>. It</w:t>
      </w:r>
      <w:r w:rsidR="00E75E95" w:rsidRPr="00844FC8">
        <w:rPr>
          <w:rFonts w:ascii="Times New Roman" w:hAnsi="Times New Roman"/>
          <w:color w:val="000000" w:themeColor="text1"/>
          <w:sz w:val="24"/>
          <w:lang w:val="en-GB"/>
          <w:rPrChange w:id="793" w:author="Author">
            <w:rPr>
              <w:rFonts w:ascii="Times New Roman" w:hAnsi="Times New Roman"/>
              <w:color w:val="000000" w:themeColor="text1"/>
              <w:sz w:val="24"/>
              <w:lang w:val="en-US"/>
            </w:rPr>
          </w:rPrChange>
        </w:rPr>
        <w:t xml:space="preserve"> </w:t>
      </w:r>
      <w:r w:rsidR="000B1960" w:rsidRPr="00844FC8">
        <w:rPr>
          <w:rFonts w:ascii="Times New Roman" w:hAnsi="Times New Roman"/>
          <w:color w:val="000000" w:themeColor="text1"/>
          <w:sz w:val="24"/>
          <w:lang w:val="en-GB"/>
          <w:rPrChange w:id="794" w:author="Author">
            <w:rPr>
              <w:rFonts w:ascii="Times New Roman" w:hAnsi="Times New Roman"/>
              <w:color w:val="000000" w:themeColor="text1"/>
              <w:sz w:val="24"/>
              <w:lang w:val="en-US"/>
            </w:rPr>
          </w:rPrChange>
        </w:rPr>
        <w:t>may</w:t>
      </w:r>
      <w:r w:rsidR="00E75E95" w:rsidRPr="00844FC8">
        <w:rPr>
          <w:rFonts w:ascii="Times New Roman" w:hAnsi="Times New Roman"/>
          <w:color w:val="000000" w:themeColor="text1"/>
          <w:sz w:val="24"/>
          <w:lang w:val="en-GB"/>
          <w:rPrChange w:id="795" w:author="Author">
            <w:rPr>
              <w:rFonts w:ascii="Times New Roman" w:hAnsi="Times New Roman"/>
              <w:color w:val="000000" w:themeColor="text1"/>
              <w:sz w:val="24"/>
              <w:lang w:val="en-US"/>
            </w:rPr>
          </w:rPrChange>
        </w:rPr>
        <w:t xml:space="preserve"> be transmitted </w:t>
      </w:r>
      <w:r w:rsidR="00E75E95" w:rsidRPr="00844FC8">
        <w:rPr>
          <w:rFonts w:ascii="Times New Roman" w:hAnsi="Times New Roman"/>
          <w:sz w:val="24"/>
          <w:lang w:val="en-GB"/>
          <w:rPrChange w:id="796" w:author="Author">
            <w:rPr>
              <w:rFonts w:ascii="Times New Roman" w:hAnsi="Times New Roman"/>
              <w:sz w:val="24"/>
              <w:lang w:val="en-US"/>
            </w:rPr>
          </w:rPrChange>
        </w:rPr>
        <w:t>through non-sexual me</w:t>
      </w:r>
      <w:r w:rsidR="0059616B" w:rsidRPr="00844FC8">
        <w:rPr>
          <w:rFonts w:ascii="Times New Roman" w:hAnsi="Times New Roman"/>
          <w:sz w:val="24"/>
          <w:lang w:val="en-GB"/>
          <w:rPrChange w:id="797" w:author="Author">
            <w:rPr>
              <w:rFonts w:ascii="Times New Roman" w:hAnsi="Times New Roman"/>
              <w:sz w:val="24"/>
              <w:lang w:val="en-US"/>
            </w:rPr>
          </w:rPrChange>
        </w:rPr>
        <w:t>ans</w:t>
      </w:r>
      <w:r w:rsidR="00E75E95" w:rsidRPr="00844FC8">
        <w:rPr>
          <w:rFonts w:ascii="Times New Roman" w:hAnsi="Times New Roman"/>
          <w:sz w:val="24"/>
          <w:lang w:val="en-GB"/>
          <w:rPrChange w:id="798" w:author="Author">
            <w:rPr>
              <w:rFonts w:ascii="Times New Roman" w:hAnsi="Times New Roman"/>
              <w:sz w:val="24"/>
              <w:lang w:val="en-US"/>
            </w:rPr>
          </w:rPrChange>
        </w:rPr>
        <w:t xml:space="preserve">, either by way of mother to child, fomites, </w:t>
      </w:r>
      <w:r w:rsidR="00E742D2" w:rsidRPr="00844FC8">
        <w:rPr>
          <w:rFonts w:ascii="Times New Roman" w:hAnsi="Times New Roman"/>
          <w:sz w:val="24"/>
          <w:lang w:val="en-GB"/>
          <w:rPrChange w:id="799" w:author="Author">
            <w:rPr>
              <w:rFonts w:ascii="Times New Roman" w:hAnsi="Times New Roman"/>
              <w:sz w:val="24"/>
              <w:lang w:val="en-US"/>
            </w:rPr>
          </w:rPrChange>
        </w:rPr>
        <w:t>self</w:t>
      </w:r>
      <w:r w:rsidR="00EE07BB" w:rsidRPr="00844FC8">
        <w:rPr>
          <w:rFonts w:ascii="Times New Roman" w:hAnsi="Times New Roman"/>
          <w:sz w:val="24"/>
          <w:lang w:val="en-GB"/>
          <w:rPrChange w:id="800" w:author="Author">
            <w:rPr>
              <w:rFonts w:ascii="Times New Roman" w:hAnsi="Times New Roman"/>
              <w:sz w:val="24"/>
              <w:lang w:val="en-US"/>
            </w:rPr>
          </w:rPrChange>
        </w:rPr>
        <w:t>-</w:t>
      </w:r>
      <w:r w:rsidR="00E742D2" w:rsidRPr="00844FC8">
        <w:rPr>
          <w:rFonts w:ascii="Times New Roman" w:hAnsi="Times New Roman"/>
          <w:sz w:val="24"/>
          <w:lang w:val="en-GB"/>
          <w:rPrChange w:id="801" w:author="Author">
            <w:rPr>
              <w:rFonts w:ascii="Times New Roman" w:hAnsi="Times New Roman"/>
              <w:sz w:val="24"/>
              <w:lang w:val="en-US"/>
            </w:rPr>
          </w:rPrChange>
        </w:rPr>
        <w:t>inoculation</w:t>
      </w:r>
      <w:r w:rsidR="0059616B" w:rsidRPr="00844FC8">
        <w:rPr>
          <w:rFonts w:ascii="Times New Roman" w:hAnsi="Times New Roman"/>
          <w:sz w:val="24"/>
          <w:lang w:val="en-GB"/>
          <w:rPrChange w:id="802" w:author="Author">
            <w:rPr>
              <w:rFonts w:ascii="Times New Roman" w:hAnsi="Times New Roman"/>
              <w:sz w:val="24"/>
              <w:lang w:val="en-US"/>
            </w:rPr>
          </w:rPrChange>
        </w:rPr>
        <w:t xml:space="preserve"> or </w:t>
      </w:r>
      <w:r w:rsidR="00E742D2" w:rsidRPr="00844FC8">
        <w:rPr>
          <w:rFonts w:ascii="Times New Roman" w:hAnsi="Times New Roman"/>
          <w:sz w:val="24"/>
          <w:lang w:val="en-GB"/>
          <w:rPrChange w:id="803" w:author="Author">
            <w:rPr>
              <w:rFonts w:ascii="Times New Roman" w:hAnsi="Times New Roman"/>
              <w:sz w:val="24"/>
              <w:lang w:val="en-US"/>
            </w:rPr>
          </w:rPrChange>
        </w:rPr>
        <w:t>nosocomial</w:t>
      </w:r>
      <w:r w:rsidR="0059616B" w:rsidRPr="00844FC8">
        <w:rPr>
          <w:rFonts w:ascii="Times New Roman" w:hAnsi="Times New Roman"/>
          <w:sz w:val="24"/>
          <w:lang w:val="en-GB"/>
          <w:rPrChange w:id="804" w:author="Author">
            <w:rPr>
              <w:rFonts w:ascii="Times New Roman" w:hAnsi="Times New Roman"/>
              <w:sz w:val="24"/>
              <w:lang w:val="en-US"/>
            </w:rPr>
          </w:rPrChange>
        </w:rPr>
        <w:t xml:space="preserve"> infection</w:t>
      </w:r>
      <w:r w:rsidR="00CB3D9C" w:rsidRPr="00844FC8">
        <w:rPr>
          <w:rFonts w:ascii="Times New Roman" w:hAnsi="Times New Roman"/>
          <w:sz w:val="24"/>
          <w:lang w:val="en-GB"/>
          <w:rPrChange w:id="805" w:author="Author">
            <w:rPr>
              <w:rFonts w:ascii="Times New Roman" w:hAnsi="Times New Roman"/>
              <w:sz w:val="24"/>
              <w:lang w:val="en-US"/>
            </w:rPr>
          </w:rPrChange>
        </w:rPr>
        <w:t xml:space="preserve"> (13)</w:t>
      </w:r>
      <w:r w:rsidR="00705AC4" w:rsidRPr="00844FC8">
        <w:rPr>
          <w:rFonts w:ascii="Times New Roman" w:hAnsi="Times New Roman"/>
          <w:sz w:val="24"/>
          <w:lang w:val="en-GB"/>
          <w:rPrChange w:id="806" w:author="Author">
            <w:rPr>
              <w:rFonts w:ascii="Times New Roman" w:hAnsi="Times New Roman"/>
              <w:sz w:val="24"/>
              <w:lang w:val="en-US"/>
            </w:rPr>
          </w:rPrChange>
        </w:rPr>
        <w:t>,</w:t>
      </w:r>
      <w:r w:rsidR="00425749" w:rsidRPr="00844FC8">
        <w:rPr>
          <w:rFonts w:ascii="Times New Roman" w:hAnsi="Times New Roman"/>
          <w:sz w:val="24"/>
          <w:lang w:val="en-GB"/>
          <w:rPrChange w:id="807" w:author="Author">
            <w:rPr>
              <w:rFonts w:ascii="Times New Roman" w:hAnsi="Times New Roman"/>
              <w:sz w:val="24"/>
              <w:lang w:val="en-US"/>
            </w:rPr>
          </w:rPrChange>
        </w:rPr>
        <w:t xml:space="preserve"> or via blood</w:t>
      </w:r>
      <w:r w:rsidR="00CB3D9C" w:rsidRPr="00844FC8">
        <w:rPr>
          <w:rFonts w:ascii="Times New Roman" w:hAnsi="Times New Roman"/>
          <w:sz w:val="24"/>
          <w:lang w:val="en-GB"/>
          <w:rPrChange w:id="808" w:author="Author">
            <w:rPr>
              <w:rFonts w:ascii="Times New Roman" w:hAnsi="Times New Roman"/>
              <w:sz w:val="24"/>
              <w:lang w:val="en-US"/>
            </w:rPr>
          </w:rPrChange>
        </w:rPr>
        <w:t xml:space="preserve"> (</w:t>
      </w:r>
      <w:del w:id="809" w:author="Author">
        <w:r w:rsidR="00CB3D9C" w:rsidRPr="00687208">
          <w:rPr>
            <w:rFonts w:ascii="Times New Roman" w:hAnsi="Times New Roman" w:cs="Times New Roman"/>
            <w:sz w:val="24"/>
            <w:szCs w:val="24"/>
            <w:lang w:val="en-US"/>
          </w:rPr>
          <w:delText>14-</w:delText>
        </w:r>
      </w:del>
      <w:r w:rsidR="00CA027C" w:rsidRPr="00844FC8">
        <w:rPr>
          <w:rFonts w:ascii="Times New Roman" w:hAnsi="Times New Roman"/>
          <w:sz w:val="24"/>
          <w:lang w:val="en-GB"/>
          <w:rPrChange w:id="810" w:author="Author">
            <w:rPr>
              <w:rFonts w:ascii="Times New Roman" w:hAnsi="Times New Roman"/>
              <w:sz w:val="24"/>
              <w:lang w:val="en-US"/>
            </w:rPr>
          </w:rPrChange>
        </w:rPr>
        <w:t>15</w:t>
      </w:r>
      <w:ins w:id="811" w:author="Author">
        <w:r w:rsidR="00CB3D9C" w:rsidRPr="00D44BF3">
          <w:rPr>
            <w:rFonts w:ascii="Times New Roman" w:hAnsi="Times New Roman" w:cs="Times New Roman"/>
            <w:sz w:val="24"/>
            <w:szCs w:val="24"/>
            <w:lang w:val="en-GB"/>
          </w:rPr>
          <w:t>-</w:t>
        </w:r>
        <w:r w:rsidR="00CA027C" w:rsidRPr="00D44BF3">
          <w:rPr>
            <w:rFonts w:ascii="Times New Roman" w:hAnsi="Times New Roman" w:cs="Times New Roman"/>
            <w:sz w:val="24"/>
            <w:szCs w:val="24"/>
            <w:lang w:val="en-GB"/>
          </w:rPr>
          <w:t>16</w:t>
        </w:r>
      </w:ins>
      <w:r w:rsidR="00CB3D9C" w:rsidRPr="00844FC8">
        <w:rPr>
          <w:rFonts w:ascii="Times New Roman" w:hAnsi="Times New Roman"/>
          <w:sz w:val="24"/>
          <w:lang w:val="en-GB"/>
          <w:rPrChange w:id="812" w:author="Author">
            <w:rPr>
              <w:rFonts w:ascii="Times New Roman" w:hAnsi="Times New Roman"/>
              <w:sz w:val="24"/>
              <w:lang w:val="en-US"/>
            </w:rPr>
          </w:rPrChange>
        </w:rPr>
        <w:t>)</w:t>
      </w:r>
      <w:r w:rsidR="0059616B" w:rsidRPr="00844FC8">
        <w:rPr>
          <w:rFonts w:ascii="Times New Roman" w:hAnsi="Times New Roman"/>
          <w:sz w:val="24"/>
          <w:lang w:val="en-GB"/>
          <w:rPrChange w:id="813" w:author="Author">
            <w:rPr>
              <w:rFonts w:ascii="Times New Roman" w:hAnsi="Times New Roman"/>
              <w:sz w:val="24"/>
              <w:lang w:val="en-US"/>
            </w:rPr>
          </w:rPrChange>
        </w:rPr>
        <w:t>. The virus can lie latent in any tissue and escape detection by standard techniques</w:t>
      </w:r>
      <w:r w:rsidR="00CB3D9C" w:rsidRPr="00844FC8">
        <w:rPr>
          <w:rFonts w:ascii="Times New Roman" w:hAnsi="Times New Roman"/>
          <w:sz w:val="24"/>
          <w:lang w:val="en-GB"/>
          <w:rPrChange w:id="814" w:author="Author">
            <w:rPr>
              <w:rFonts w:ascii="Times New Roman" w:hAnsi="Times New Roman"/>
              <w:sz w:val="24"/>
              <w:lang w:val="en-US"/>
            </w:rPr>
          </w:rPrChange>
        </w:rPr>
        <w:t xml:space="preserve"> (</w:t>
      </w:r>
      <w:del w:id="815" w:author="Author">
        <w:r w:rsidR="00CB3D9C" w:rsidRPr="00687208">
          <w:rPr>
            <w:rFonts w:ascii="Times New Roman" w:hAnsi="Times New Roman" w:cs="Times New Roman"/>
            <w:sz w:val="24"/>
            <w:szCs w:val="24"/>
            <w:lang w:val="en-US"/>
          </w:rPr>
          <w:delText>16</w:delText>
        </w:r>
      </w:del>
      <w:ins w:id="816" w:author="Author">
        <w:r w:rsidR="00CA027C" w:rsidRPr="00D44BF3">
          <w:rPr>
            <w:rFonts w:ascii="Times New Roman" w:hAnsi="Times New Roman" w:cs="Times New Roman"/>
            <w:sz w:val="24"/>
            <w:szCs w:val="24"/>
            <w:lang w:val="en-GB"/>
          </w:rPr>
          <w:t>17</w:t>
        </w:r>
      </w:ins>
      <w:r w:rsidR="00CB3D9C" w:rsidRPr="00844FC8">
        <w:rPr>
          <w:rFonts w:ascii="Times New Roman" w:hAnsi="Times New Roman"/>
          <w:sz w:val="24"/>
          <w:lang w:val="en-GB"/>
          <w:rPrChange w:id="817" w:author="Author">
            <w:rPr>
              <w:rFonts w:ascii="Times New Roman" w:hAnsi="Times New Roman"/>
              <w:sz w:val="24"/>
              <w:lang w:val="en-US"/>
            </w:rPr>
          </w:rPrChange>
        </w:rPr>
        <w:t>)</w:t>
      </w:r>
      <w:r w:rsidR="0059616B" w:rsidRPr="00844FC8">
        <w:rPr>
          <w:rFonts w:ascii="Times New Roman" w:hAnsi="Times New Roman"/>
          <w:sz w:val="24"/>
          <w:lang w:val="en-GB"/>
          <w:rPrChange w:id="818" w:author="Author">
            <w:rPr>
              <w:rFonts w:ascii="Times New Roman" w:hAnsi="Times New Roman"/>
              <w:sz w:val="24"/>
              <w:lang w:val="en-US"/>
            </w:rPr>
          </w:rPrChange>
        </w:rPr>
        <w:t xml:space="preserve">. </w:t>
      </w:r>
      <w:r w:rsidR="00BF1BE7" w:rsidRPr="00844FC8">
        <w:rPr>
          <w:rFonts w:ascii="Times New Roman" w:hAnsi="Times New Roman"/>
          <w:sz w:val="24"/>
          <w:lang w:val="en-GB"/>
          <w:rPrChange w:id="819" w:author="Author">
            <w:rPr>
              <w:rFonts w:ascii="Times New Roman" w:hAnsi="Times New Roman"/>
              <w:sz w:val="24"/>
              <w:lang w:val="en-US"/>
            </w:rPr>
          </w:rPrChange>
        </w:rPr>
        <w:t xml:space="preserve">It can also be redistributed systemically during the lytic cycle into </w:t>
      </w:r>
      <w:r w:rsidR="004953CD" w:rsidRPr="00844FC8">
        <w:rPr>
          <w:rFonts w:ascii="Times New Roman" w:hAnsi="Times New Roman"/>
          <w:sz w:val="24"/>
          <w:lang w:val="en-GB"/>
          <w:rPrChange w:id="820" w:author="Author">
            <w:rPr>
              <w:rFonts w:ascii="Times New Roman" w:hAnsi="Times New Roman"/>
              <w:sz w:val="24"/>
              <w:lang w:val="en-US"/>
            </w:rPr>
          </w:rPrChange>
        </w:rPr>
        <w:t>previous</w:t>
      </w:r>
      <w:r w:rsidR="00BF1BE7" w:rsidRPr="00844FC8">
        <w:rPr>
          <w:rFonts w:ascii="Times New Roman" w:hAnsi="Times New Roman"/>
          <w:sz w:val="24"/>
          <w:lang w:val="en-GB"/>
          <w:rPrChange w:id="821" w:author="Author">
            <w:rPr>
              <w:rFonts w:ascii="Times New Roman" w:hAnsi="Times New Roman"/>
              <w:sz w:val="24"/>
              <w:lang w:val="en-US"/>
            </w:rPr>
          </w:rPrChange>
        </w:rPr>
        <w:t xml:space="preserve"> virus-free tissues</w:t>
      </w:r>
      <w:r w:rsidR="008616DA" w:rsidRPr="00844FC8">
        <w:rPr>
          <w:rFonts w:ascii="Times New Roman" w:hAnsi="Times New Roman"/>
          <w:sz w:val="24"/>
          <w:lang w:val="en-GB"/>
          <w:rPrChange w:id="822" w:author="Author">
            <w:rPr>
              <w:rFonts w:ascii="Times New Roman" w:hAnsi="Times New Roman"/>
              <w:sz w:val="24"/>
              <w:lang w:val="en-US"/>
            </w:rPr>
          </w:rPrChange>
        </w:rPr>
        <w:t xml:space="preserve"> (auto-inoculation)</w:t>
      </w:r>
      <w:r w:rsidR="004265F7" w:rsidRPr="00844FC8">
        <w:rPr>
          <w:rFonts w:ascii="Times New Roman" w:hAnsi="Times New Roman"/>
          <w:sz w:val="24"/>
          <w:lang w:val="en-GB"/>
          <w:rPrChange w:id="823" w:author="Author">
            <w:rPr>
              <w:rFonts w:ascii="Times New Roman" w:hAnsi="Times New Roman"/>
              <w:sz w:val="24"/>
              <w:lang w:val="en-US"/>
            </w:rPr>
          </w:rPrChange>
        </w:rPr>
        <w:t>, for example infecting an earlier</w:t>
      </w:r>
      <w:r w:rsidR="00BF1BE7" w:rsidRPr="00844FC8">
        <w:rPr>
          <w:rFonts w:ascii="Times New Roman" w:hAnsi="Times New Roman"/>
          <w:sz w:val="24"/>
          <w:lang w:val="en-GB"/>
          <w:rPrChange w:id="824" w:author="Author">
            <w:rPr>
              <w:rFonts w:ascii="Times New Roman" w:hAnsi="Times New Roman"/>
              <w:sz w:val="24"/>
              <w:lang w:val="en-US"/>
            </w:rPr>
          </w:rPrChange>
        </w:rPr>
        <w:t xml:space="preserve"> </w:t>
      </w:r>
      <w:r w:rsidR="004265F7" w:rsidRPr="00844FC8">
        <w:rPr>
          <w:rFonts w:ascii="Times New Roman" w:hAnsi="Times New Roman"/>
          <w:sz w:val="24"/>
          <w:lang w:val="en-GB"/>
          <w:rPrChange w:id="825" w:author="Author">
            <w:rPr>
              <w:rFonts w:ascii="Times New Roman" w:hAnsi="Times New Roman"/>
              <w:sz w:val="24"/>
              <w:lang w:val="en-US"/>
            </w:rPr>
          </w:rPrChange>
        </w:rPr>
        <w:t>virus-free cervix. Recently</w:t>
      </w:r>
      <w:r w:rsidR="00CB3D9C" w:rsidRPr="00844FC8">
        <w:rPr>
          <w:rFonts w:ascii="Times New Roman" w:hAnsi="Times New Roman"/>
          <w:sz w:val="24"/>
          <w:lang w:val="en-GB"/>
          <w:rPrChange w:id="826" w:author="Author">
            <w:rPr>
              <w:rFonts w:ascii="Times New Roman" w:hAnsi="Times New Roman"/>
              <w:sz w:val="24"/>
              <w:lang w:val="en-US"/>
            </w:rPr>
          </w:rPrChange>
        </w:rPr>
        <w:t>,</w:t>
      </w:r>
      <w:r w:rsidR="004265F7" w:rsidRPr="00844FC8">
        <w:rPr>
          <w:rFonts w:ascii="Times New Roman" w:hAnsi="Times New Roman"/>
          <w:sz w:val="24"/>
          <w:lang w:val="en-GB"/>
          <w:rPrChange w:id="827" w:author="Author">
            <w:rPr>
              <w:rFonts w:ascii="Times New Roman" w:hAnsi="Times New Roman"/>
              <w:sz w:val="24"/>
              <w:lang w:val="en-US"/>
            </w:rPr>
          </w:rPrChange>
        </w:rPr>
        <w:t xml:space="preserve"> it was shown that </w:t>
      </w:r>
      <w:r w:rsidR="006A1B1E" w:rsidRPr="00844FC8">
        <w:rPr>
          <w:rFonts w:ascii="Times New Roman" w:hAnsi="Times New Roman"/>
          <w:sz w:val="24"/>
          <w:lang w:val="en-GB"/>
          <w:rPrChange w:id="828" w:author="Author">
            <w:rPr>
              <w:rFonts w:ascii="Times New Roman" w:hAnsi="Times New Roman"/>
              <w:sz w:val="24"/>
              <w:lang w:val="en-US"/>
            </w:rPr>
          </w:rPrChange>
        </w:rPr>
        <w:t>previous</w:t>
      </w:r>
      <w:r w:rsidR="004265F7" w:rsidRPr="00844FC8">
        <w:rPr>
          <w:rFonts w:ascii="Times New Roman" w:hAnsi="Times New Roman"/>
          <w:sz w:val="24"/>
          <w:lang w:val="en-GB"/>
          <w:rPrChange w:id="829" w:author="Author">
            <w:rPr>
              <w:rFonts w:ascii="Times New Roman" w:hAnsi="Times New Roman"/>
              <w:sz w:val="24"/>
              <w:lang w:val="en-US"/>
            </w:rPr>
          </w:rPrChange>
        </w:rPr>
        <w:t xml:space="preserve"> </w:t>
      </w:r>
      <w:r w:rsidR="00C517CB" w:rsidRPr="00844FC8">
        <w:rPr>
          <w:rFonts w:ascii="Times New Roman" w:hAnsi="Times New Roman"/>
          <w:sz w:val="24"/>
          <w:lang w:val="en-GB"/>
          <w:rPrChange w:id="830" w:author="Author">
            <w:rPr>
              <w:rFonts w:ascii="Times New Roman" w:hAnsi="Times New Roman"/>
              <w:sz w:val="24"/>
              <w:lang w:val="en-US"/>
            </w:rPr>
          </w:rPrChange>
        </w:rPr>
        <w:t>HPV</w:t>
      </w:r>
      <w:r w:rsidR="004265F7" w:rsidRPr="00844FC8">
        <w:rPr>
          <w:rFonts w:ascii="Times New Roman" w:hAnsi="Times New Roman"/>
          <w:sz w:val="24"/>
          <w:lang w:val="en-GB"/>
          <w:rPrChange w:id="831" w:author="Author">
            <w:rPr>
              <w:rFonts w:ascii="Times New Roman" w:hAnsi="Times New Roman"/>
              <w:sz w:val="24"/>
              <w:lang w:val="en-US"/>
            </w:rPr>
          </w:rPrChange>
        </w:rPr>
        <w:t xml:space="preserve"> positive women with normal cytology remained at increased risk of preneoplasia (CIN3) despite </w:t>
      </w:r>
      <w:r w:rsidR="00923524" w:rsidRPr="00844FC8">
        <w:rPr>
          <w:rFonts w:ascii="Times New Roman" w:hAnsi="Times New Roman"/>
          <w:sz w:val="24"/>
          <w:lang w:val="en-GB"/>
          <w:rPrChange w:id="832" w:author="Author">
            <w:rPr>
              <w:rFonts w:ascii="Times New Roman" w:hAnsi="Times New Roman"/>
              <w:sz w:val="24"/>
              <w:lang w:val="en-US"/>
            </w:rPr>
          </w:rPrChange>
        </w:rPr>
        <w:t>two follow-up</w:t>
      </w:r>
      <w:r w:rsidR="004265F7" w:rsidRPr="00844FC8">
        <w:rPr>
          <w:rFonts w:ascii="Times New Roman" w:hAnsi="Times New Roman"/>
          <w:sz w:val="24"/>
          <w:lang w:val="en-GB"/>
          <w:rPrChange w:id="833" w:author="Author">
            <w:rPr>
              <w:rFonts w:ascii="Times New Roman" w:hAnsi="Times New Roman"/>
              <w:sz w:val="24"/>
              <w:lang w:val="en-US"/>
            </w:rPr>
          </w:rPrChange>
        </w:rPr>
        <w:t xml:space="preserve"> </w:t>
      </w:r>
      <w:r w:rsidR="00C517CB" w:rsidRPr="00844FC8">
        <w:rPr>
          <w:rFonts w:ascii="Times New Roman" w:hAnsi="Times New Roman"/>
          <w:sz w:val="24"/>
          <w:lang w:val="en-GB"/>
          <w:rPrChange w:id="834" w:author="Author">
            <w:rPr>
              <w:rFonts w:ascii="Times New Roman" w:hAnsi="Times New Roman"/>
              <w:sz w:val="24"/>
              <w:lang w:val="en-US"/>
            </w:rPr>
          </w:rPrChange>
        </w:rPr>
        <w:t>HPV</w:t>
      </w:r>
      <w:r w:rsidR="004265F7" w:rsidRPr="00844FC8">
        <w:rPr>
          <w:rFonts w:ascii="Times New Roman" w:hAnsi="Times New Roman"/>
          <w:sz w:val="24"/>
          <w:lang w:val="en-GB"/>
          <w:rPrChange w:id="835" w:author="Author">
            <w:rPr>
              <w:rFonts w:ascii="Times New Roman" w:hAnsi="Times New Roman"/>
              <w:sz w:val="24"/>
              <w:lang w:val="en-US"/>
            </w:rPr>
          </w:rPrChange>
        </w:rPr>
        <w:t xml:space="preserve">-negative </w:t>
      </w:r>
      <w:r w:rsidR="00923524" w:rsidRPr="00844FC8">
        <w:rPr>
          <w:rFonts w:ascii="Times New Roman" w:hAnsi="Times New Roman"/>
          <w:sz w:val="24"/>
          <w:lang w:val="en-GB"/>
          <w:rPrChange w:id="836" w:author="Author">
            <w:rPr>
              <w:rFonts w:ascii="Times New Roman" w:hAnsi="Times New Roman"/>
              <w:sz w:val="24"/>
              <w:lang w:val="en-US"/>
            </w:rPr>
          </w:rPrChange>
        </w:rPr>
        <w:t>tests</w:t>
      </w:r>
      <w:r w:rsidR="00CB3D9C" w:rsidRPr="00844FC8">
        <w:rPr>
          <w:rFonts w:ascii="Times New Roman" w:hAnsi="Times New Roman"/>
          <w:sz w:val="24"/>
          <w:lang w:val="en-GB"/>
          <w:rPrChange w:id="837" w:author="Author">
            <w:rPr>
              <w:rFonts w:ascii="Times New Roman" w:hAnsi="Times New Roman"/>
              <w:sz w:val="24"/>
              <w:lang w:val="en-US"/>
            </w:rPr>
          </w:rPrChange>
        </w:rPr>
        <w:t xml:space="preserve"> (</w:t>
      </w:r>
      <w:del w:id="838" w:author="Author">
        <w:r w:rsidR="00CB3D9C" w:rsidRPr="00687208">
          <w:rPr>
            <w:rFonts w:ascii="Times New Roman" w:hAnsi="Times New Roman" w:cs="Times New Roman"/>
            <w:sz w:val="24"/>
            <w:szCs w:val="24"/>
            <w:lang w:val="en-US"/>
          </w:rPr>
          <w:delText>17</w:delText>
        </w:r>
      </w:del>
      <w:ins w:id="839" w:author="Author">
        <w:r w:rsidR="00CA027C" w:rsidRPr="00D44BF3">
          <w:rPr>
            <w:rFonts w:ascii="Times New Roman" w:hAnsi="Times New Roman" w:cs="Times New Roman"/>
            <w:sz w:val="24"/>
            <w:szCs w:val="24"/>
            <w:lang w:val="en-GB"/>
          </w:rPr>
          <w:t>18</w:t>
        </w:r>
      </w:ins>
      <w:r w:rsidR="00CB3D9C" w:rsidRPr="00844FC8">
        <w:rPr>
          <w:rFonts w:ascii="Times New Roman" w:hAnsi="Times New Roman"/>
          <w:sz w:val="24"/>
          <w:lang w:val="en-GB"/>
          <w:rPrChange w:id="840" w:author="Author">
            <w:rPr>
              <w:rFonts w:ascii="Times New Roman" w:hAnsi="Times New Roman"/>
              <w:sz w:val="24"/>
              <w:lang w:val="en-US"/>
            </w:rPr>
          </w:rPrChange>
        </w:rPr>
        <w:t>)</w:t>
      </w:r>
      <w:r w:rsidR="004265F7" w:rsidRPr="00844FC8">
        <w:rPr>
          <w:rFonts w:ascii="Times New Roman" w:hAnsi="Times New Roman"/>
          <w:sz w:val="24"/>
          <w:lang w:val="en-GB"/>
          <w:rPrChange w:id="841" w:author="Author">
            <w:rPr>
              <w:rFonts w:ascii="Times New Roman" w:hAnsi="Times New Roman"/>
              <w:sz w:val="24"/>
              <w:lang w:val="en-US"/>
            </w:rPr>
          </w:rPrChange>
        </w:rPr>
        <w:t>. “</w:t>
      </w:r>
      <w:r w:rsidR="004265F7" w:rsidRPr="00844FC8">
        <w:rPr>
          <w:rFonts w:ascii="Times New Roman" w:hAnsi="Times New Roman"/>
          <w:i/>
          <w:sz w:val="24"/>
          <w:lang w:val="en-GB"/>
          <w:rPrChange w:id="842" w:author="Author">
            <w:rPr>
              <w:rFonts w:ascii="Times New Roman" w:hAnsi="Times New Roman"/>
              <w:i/>
              <w:sz w:val="24"/>
              <w:lang w:val="en-US"/>
            </w:rPr>
          </w:rPrChange>
        </w:rPr>
        <w:t>Proving that HPV is absolutely gone is, of course, impossible</w:t>
      </w:r>
      <w:r w:rsidR="00545AB8" w:rsidRPr="00844FC8">
        <w:rPr>
          <w:rFonts w:ascii="Times New Roman" w:hAnsi="Times New Roman"/>
          <w:sz w:val="24"/>
          <w:lang w:val="en-GB"/>
          <w:rPrChange w:id="843" w:author="Author">
            <w:rPr>
              <w:rFonts w:ascii="Times New Roman" w:hAnsi="Times New Roman"/>
              <w:sz w:val="24"/>
              <w:lang w:val="en-US"/>
            </w:rPr>
          </w:rPrChange>
        </w:rPr>
        <w:t>”</w:t>
      </w:r>
      <w:r w:rsidR="00425749" w:rsidRPr="00844FC8">
        <w:rPr>
          <w:rFonts w:ascii="Times New Roman" w:hAnsi="Times New Roman"/>
          <w:sz w:val="24"/>
          <w:lang w:val="en-GB"/>
          <w:rPrChange w:id="844" w:author="Author">
            <w:rPr>
              <w:rFonts w:ascii="Times New Roman" w:hAnsi="Times New Roman"/>
              <w:sz w:val="24"/>
              <w:lang w:val="en-US"/>
            </w:rPr>
          </w:rPrChange>
        </w:rPr>
        <w:t>,</w:t>
      </w:r>
      <w:r w:rsidR="004265F7" w:rsidRPr="00844FC8">
        <w:rPr>
          <w:rFonts w:ascii="Times New Roman" w:hAnsi="Times New Roman"/>
          <w:sz w:val="24"/>
          <w:lang w:val="en-GB"/>
          <w:rPrChange w:id="845" w:author="Author">
            <w:rPr>
              <w:rFonts w:ascii="Times New Roman" w:hAnsi="Times New Roman"/>
              <w:sz w:val="24"/>
              <w:lang w:val="en-US"/>
            </w:rPr>
          </w:rPrChange>
        </w:rPr>
        <w:t xml:space="preserve"> sta</w:t>
      </w:r>
      <w:r w:rsidR="00545AB8" w:rsidRPr="00844FC8">
        <w:rPr>
          <w:rFonts w:ascii="Times New Roman" w:hAnsi="Times New Roman"/>
          <w:sz w:val="24"/>
          <w:lang w:val="en-GB"/>
          <w:rPrChange w:id="846" w:author="Author">
            <w:rPr>
              <w:rFonts w:ascii="Times New Roman" w:hAnsi="Times New Roman"/>
              <w:sz w:val="24"/>
              <w:lang w:val="en-US"/>
            </w:rPr>
          </w:rPrChange>
        </w:rPr>
        <w:t>tes Brown and Weaver in an Editorial from 2013</w:t>
      </w:r>
      <w:r w:rsidR="00CB3D9C" w:rsidRPr="00844FC8">
        <w:rPr>
          <w:rFonts w:ascii="Times New Roman" w:hAnsi="Times New Roman"/>
          <w:sz w:val="24"/>
          <w:lang w:val="en-GB"/>
          <w:rPrChange w:id="847" w:author="Author">
            <w:rPr>
              <w:rFonts w:ascii="Times New Roman" w:hAnsi="Times New Roman"/>
              <w:sz w:val="24"/>
              <w:lang w:val="en-US"/>
            </w:rPr>
          </w:rPrChange>
        </w:rPr>
        <w:t xml:space="preserve"> (</w:t>
      </w:r>
      <w:del w:id="848" w:author="Author">
        <w:r w:rsidR="00CB3D9C" w:rsidRPr="00687208">
          <w:rPr>
            <w:rFonts w:ascii="Times New Roman" w:hAnsi="Times New Roman" w:cs="Times New Roman"/>
            <w:sz w:val="24"/>
            <w:szCs w:val="24"/>
            <w:lang w:val="en-US"/>
          </w:rPr>
          <w:delText>18</w:delText>
        </w:r>
      </w:del>
      <w:ins w:id="849" w:author="Author">
        <w:r w:rsidR="00CA027C" w:rsidRPr="00D44BF3">
          <w:rPr>
            <w:rFonts w:ascii="Times New Roman" w:hAnsi="Times New Roman" w:cs="Times New Roman"/>
            <w:sz w:val="24"/>
            <w:szCs w:val="24"/>
            <w:lang w:val="en-GB"/>
          </w:rPr>
          <w:t>19</w:t>
        </w:r>
      </w:ins>
      <w:r w:rsidR="00CB3D9C" w:rsidRPr="00844FC8">
        <w:rPr>
          <w:rFonts w:ascii="Times New Roman" w:hAnsi="Times New Roman"/>
          <w:sz w:val="24"/>
          <w:lang w:val="en-GB"/>
          <w:rPrChange w:id="850" w:author="Author">
            <w:rPr>
              <w:rFonts w:ascii="Times New Roman" w:hAnsi="Times New Roman"/>
              <w:sz w:val="24"/>
              <w:lang w:val="en-US"/>
            </w:rPr>
          </w:rPrChange>
        </w:rPr>
        <w:t>)</w:t>
      </w:r>
      <w:r w:rsidR="00545AB8" w:rsidRPr="00844FC8">
        <w:rPr>
          <w:rFonts w:ascii="Times New Roman" w:hAnsi="Times New Roman"/>
          <w:sz w:val="24"/>
          <w:lang w:val="en-GB"/>
          <w:rPrChange w:id="851" w:author="Author">
            <w:rPr>
              <w:rFonts w:ascii="Times New Roman" w:hAnsi="Times New Roman"/>
              <w:sz w:val="24"/>
              <w:lang w:val="en-US"/>
            </w:rPr>
          </w:rPrChange>
        </w:rPr>
        <w:t xml:space="preserve">. </w:t>
      </w:r>
      <w:r w:rsidR="004307AB" w:rsidRPr="00844FC8">
        <w:rPr>
          <w:rFonts w:ascii="Times New Roman" w:hAnsi="Times New Roman"/>
          <w:sz w:val="24"/>
          <w:lang w:val="en-GB"/>
          <w:rPrChange w:id="852" w:author="Author">
            <w:rPr>
              <w:rFonts w:ascii="Times New Roman" w:hAnsi="Times New Roman"/>
              <w:sz w:val="24"/>
              <w:lang w:val="en-US"/>
            </w:rPr>
          </w:rPrChange>
        </w:rPr>
        <w:t>Therefore</w:t>
      </w:r>
      <w:r w:rsidR="00C64846" w:rsidRPr="00844FC8">
        <w:rPr>
          <w:rFonts w:ascii="Times New Roman" w:hAnsi="Times New Roman"/>
          <w:sz w:val="24"/>
          <w:lang w:val="en-GB"/>
          <w:rPrChange w:id="853" w:author="Author">
            <w:rPr>
              <w:rFonts w:ascii="Times New Roman" w:hAnsi="Times New Roman"/>
              <w:sz w:val="24"/>
              <w:lang w:val="en-US"/>
            </w:rPr>
          </w:rPrChange>
        </w:rPr>
        <w:t>,</w:t>
      </w:r>
      <w:r w:rsidR="004307AB" w:rsidRPr="00844FC8">
        <w:rPr>
          <w:rFonts w:ascii="Times New Roman" w:hAnsi="Times New Roman"/>
          <w:sz w:val="24"/>
          <w:lang w:val="en-GB"/>
          <w:rPrChange w:id="854" w:author="Author">
            <w:rPr>
              <w:rFonts w:ascii="Times New Roman" w:hAnsi="Times New Roman"/>
              <w:sz w:val="24"/>
              <w:lang w:val="en-US"/>
            </w:rPr>
          </w:rPrChange>
        </w:rPr>
        <w:t xml:space="preserve"> non-naïve</w:t>
      </w:r>
      <w:r w:rsidR="003450EA" w:rsidRPr="00844FC8">
        <w:rPr>
          <w:rFonts w:ascii="Times New Roman" w:hAnsi="Times New Roman"/>
          <w:sz w:val="24"/>
          <w:lang w:val="en-GB"/>
          <w:rPrChange w:id="855" w:author="Author">
            <w:rPr>
              <w:rFonts w:ascii="Times New Roman" w:hAnsi="Times New Roman"/>
              <w:sz w:val="24"/>
              <w:lang w:val="en-US"/>
            </w:rPr>
          </w:rPrChange>
        </w:rPr>
        <w:t>-</w:t>
      </w:r>
      <w:r w:rsidR="00425749" w:rsidRPr="00844FC8">
        <w:rPr>
          <w:rFonts w:ascii="Times New Roman" w:hAnsi="Times New Roman"/>
          <w:sz w:val="24"/>
          <w:lang w:val="en-GB"/>
          <w:rPrChange w:id="856" w:author="Author">
            <w:rPr>
              <w:rFonts w:ascii="Times New Roman" w:hAnsi="Times New Roman"/>
              <w:sz w:val="24"/>
              <w:lang w:val="en-US"/>
            </w:rPr>
          </w:rPrChange>
        </w:rPr>
        <w:t xml:space="preserve">individuals can be seen </w:t>
      </w:r>
      <w:r w:rsidR="00D75A77" w:rsidRPr="00844FC8">
        <w:rPr>
          <w:rFonts w:ascii="Times New Roman" w:hAnsi="Times New Roman"/>
          <w:sz w:val="24"/>
          <w:lang w:val="en-GB"/>
          <w:rPrChange w:id="857" w:author="Author">
            <w:rPr>
              <w:rFonts w:ascii="Times New Roman" w:hAnsi="Times New Roman"/>
              <w:sz w:val="24"/>
              <w:lang w:val="en-US"/>
            </w:rPr>
          </w:rPrChange>
        </w:rPr>
        <w:t>among</w:t>
      </w:r>
      <w:r w:rsidR="00425749" w:rsidRPr="00844FC8">
        <w:rPr>
          <w:rFonts w:ascii="Times New Roman" w:hAnsi="Times New Roman"/>
          <w:sz w:val="24"/>
          <w:lang w:val="en-GB"/>
          <w:rPrChange w:id="858" w:author="Author">
            <w:rPr>
              <w:rFonts w:ascii="Times New Roman" w:hAnsi="Times New Roman"/>
              <w:sz w:val="24"/>
              <w:lang w:val="en-US"/>
            </w:rPr>
          </w:rPrChange>
        </w:rPr>
        <w:t xml:space="preserve"> females at all ages</w:t>
      </w:r>
      <w:r w:rsidR="006C6ECC" w:rsidRPr="00844FC8">
        <w:rPr>
          <w:rFonts w:ascii="Times New Roman" w:hAnsi="Times New Roman"/>
          <w:sz w:val="24"/>
          <w:lang w:val="en-GB"/>
          <w:rPrChange w:id="859" w:author="Author">
            <w:rPr>
              <w:rFonts w:ascii="Times New Roman" w:hAnsi="Times New Roman"/>
              <w:sz w:val="24"/>
              <w:lang w:val="en-US"/>
            </w:rPr>
          </w:rPrChange>
        </w:rPr>
        <w:t>.</w:t>
      </w:r>
      <w:r w:rsidR="00804138" w:rsidRPr="00844FC8">
        <w:rPr>
          <w:rFonts w:ascii="Times New Roman" w:hAnsi="Times New Roman"/>
          <w:sz w:val="24"/>
          <w:lang w:val="en-GB"/>
          <w:rPrChange w:id="860" w:author="Author">
            <w:rPr>
              <w:rFonts w:ascii="Times New Roman" w:hAnsi="Times New Roman"/>
              <w:sz w:val="24"/>
              <w:lang w:val="en-US"/>
            </w:rPr>
          </w:rPrChange>
        </w:rPr>
        <w:t xml:space="preserve"> </w:t>
      </w:r>
      <w:r w:rsidR="006C6ECC" w:rsidRPr="00844FC8">
        <w:rPr>
          <w:rFonts w:ascii="Times New Roman" w:hAnsi="Times New Roman"/>
          <w:sz w:val="24"/>
          <w:lang w:val="en-GB"/>
          <w:rPrChange w:id="861" w:author="Author">
            <w:rPr>
              <w:rFonts w:ascii="Times New Roman" w:hAnsi="Times New Roman"/>
              <w:sz w:val="24"/>
              <w:lang w:val="en-US"/>
            </w:rPr>
          </w:rPrChange>
        </w:rPr>
        <w:t>S</w:t>
      </w:r>
      <w:r w:rsidR="00804138" w:rsidRPr="00844FC8">
        <w:rPr>
          <w:rFonts w:ascii="Times New Roman" w:hAnsi="Times New Roman"/>
          <w:sz w:val="24"/>
          <w:lang w:val="en-GB"/>
          <w:rPrChange w:id="862" w:author="Author">
            <w:rPr>
              <w:rFonts w:ascii="Times New Roman" w:hAnsi="Times New Roman"/>
              <w:sz w:val="24"/>
              <w:lang w:val="en-US"/>
            </w:rPr>
          </w:rPrChange>
        </w:rPr>
        <w:t xml:space="preserve">ometimes </w:t>
      </w:r>
      <w:r w:rsidR="006C6ECC" w:rsidRPr="00844FC8">
        <w:rPr>
          <w:rFonts w:ascii="Times New Roman" w:hAnsi="Times New Roman"/>
          <w:sz w:val="24"/>
          <w:lang w:val="en-GB"/>
          <w:rPrChange w:id="863" w:author="Author">
            <w:rPr>
              <w:rFonts w:ascii="Times New Roman" w:hAnsi="Times New Roman"/>
              <w:sz w:val="24"/>
              <w:lang w:val="en-US"/>
            </w:rPr>
          </w:rPrChange>
        </w:rPr>
        <w:t xml:space="preserve">these individuals have </w:t>
      </w:r>
      <w:r w:rsidR="00FF59AD" w:rsidRPr="00844FC8">
        <w:rPr>
          <w:rFonts w:ascii="Times New Roman" w:hAnsi="Times New Roman"/>
          <w:sz w:val="24"/>
          <w:lang w:val="en-GB"/>
          <w:rPrChange w:id="864" w:author="Author">
            <w:rPr>
              <w:rFonts w:ascii="Times New Roman" w:hAnsi="Times New Roman"/>
              <w:sz w:val="24"/>
              <w:lang w:val="en-US"/>
            </w:rPr>
          </w:rPrChange>
        </w:rPr>
        <w:t>measurable</w:t>
      </w:r>
      <w:r w:rsidR="00AD47D7" w:rsidRPr="00844FC8">
        <w:rPr>
          <w:rFonts w:ascii="Times New Roman" w:hAnsi="Times New Roman"/>
          <w:sz w:val="24"/>
          <w:lang w:val="en-GB"/>
          <w:rPrChange w:id="865" w:author="Author">
            <w:rPr>
              <w:rFonts w:ascii="Times New Roman" w:hAnsi="Times New Roman"/>
              <w:sz w:val="24"/>
              <w:lang w:val="en-US"/>
            </w:rPr>
          </w:rPrChange>
        </w:rPr>
        <w:t xml:space="preserve"> HPV-</w:t>
      </w:r>
      <w:r w:rsidR="00DE1388" w:rsidRPr="00844FC8">
        <w:rPr>
          <w:rFonts w:ascii="Times New Roman" w:hAnsi="Times New Roman"/>
          <w:sz w:val="24"/>
          <w:lang w:val="en-GB"/>
          <w:rPrChange w:id="866" w:author="Author">
            <w:rPr>
              <w:rFonts w:ascii="Times New Roman" w:hAnsi="Times New Roman"/>
              <w:sz w:val="24"/>
              <w:lang w:val="en-US"/>
            </w:rPr>
          </w:rPrChange>
        </w:rPr>
        <w:t>virus</w:t>
      </w:r>
      <w:r w:rsidR="00AD47D7" w:rsidRPr="00844FC8">
        <w:rPr>
          <w:rFonts w:ascii="Times New Roman" w:hAnsi="Times New Roman"/>
          <w:sz w:val="24"/>
          <w:lang w:val="en-GB"/>
          <w:rPrChange w:id="867" w:author="Author">
            <w:rPr>
              <w:rFonts w:ascii="Times New Roman" w:hAnsi="Times New Roman"/>
              <w:sz w:val="24"/>
              <w:lang w:val="en-US"/>
            </w:rPr>
          </w:rPrChange>
        </w:rPr>
        <w:t xml:space="preserve"> </w:t>
      </w:r>
      <w:r w:rsidR="00804138" w:rsidRPr="00844FC8">
        <w:rPr>
          <w:rFonts w:ascii="Times New Roman" w:hAnsi="Times New Roman"/>
          <w:sz w:val="24"/>
          <w:lang w:val="en-GB"/>
          <w:rPrChange w:id="868" w:author="Author">
            <w:rPr>
              <w:rFonts w:ascii="Times New Roman" w:hAnsi="Times New Roman"/>
              <w:sz w:val="24"/>
              <w:lang w:val="en-US"/>
            </w:rPr>
          </w:rPrChange>
        </w:rPr>
        <w:t>and sometimes not</w:t>
      </w:r>
      <w:r w:rsidR="00425749" w:rsidRPr="00844FC8">
        <w:rPr>
          <w:rFonts w:ascii="Times New Roman" w:hAnsi="Times New Roman"/>
          <w:sz w:val="24"/>
          <w:lang w:val="en-GB"/>
          <w:rPrChange w:id="869" w:author="Author">
            <w:rPr>
              <w:rFonts w:ascii="Times New Roman" w:hAnsi="Times New Roman"/>
              <w:sz w:val="24"/>
              <w:lang w:val="en-US"/>
            </w:rPr>
          </w:rPrChange>
        </w:rPr>
        <w:t>.</w:t>
      </w:r>
      <w:ins w:id="870" w:author="Author">
        <w:r w:rsidR="00F24089" w:rsidRPr="00D44BF3">
          <w:rPr>
            <w:rFonts w:ascii="Times New Roman" w:hAnsi="Times New Roman" w:cs="Times New Roman"/>
            <w:sz w:val="24"/>
            <w:szCs w:val="24"/>
            <w:lang w:val="en-GB"/>
          </w:rPr>
          <w:t xml:space="preserve"> </w:t>
        </w:r>
        <w:bookmarkStart w:id="871" w:name="_Hlk504559140"/>
        <w:r w:rsidR="002A189F">
          <w:rPr>
            <w:rFonts w:ascii="Times New Roman" w:hAnsi="Times New Roman" w:cs="Times New Roman"/>
            <w:sz w:val="24"/>
            <w:szCs w:val="24"/>
            <w:lang w:val="en-GB"/>
          </w:rPr>
          <w:t>When taking these results into account</w:t>
        </w:r>
        <w:r w:rsidR="00D03793">
          <w:rPr>
            <w:rFonts w:ascii="Times New Roman" w:hAnsi="Times New Roman" w:cs="Times New Roman"/>
            <w:sz w:val="24"/>
            <w:szCs w:val="24"/>
            <w:lang w:val="en-GB"/>
          </w:rPr>
          <w:t>,</w:t>
        </w:r>
        <w:r w:rsidR="002A189F">
          <w:rPr>
            <w:rFonts w:ascii="Times New Roman" w:hAnsi="Times New Roman" w:cs="Times New Roman"/>
            <w:sz w:val="24"/>
            <w:szCs w:val="24"/>
            <w:lang w:val="en-GB"/>
          </w:rPr>
          <w:t xml:space="preserve"> the proportion of non-naïve individuals may be underestimated in the studies. </w:t>
        </w:r>
      </w:ins>
      <w:bookmarkEnd w:id="871"/>
    </w:p>
    <w:p w14:paraId="10D68405" w14:textId="0EE7ABC1" w:rsidR="00195749" w:rsidRPr="00844FC8" w:rsidRDefault="00F8630A" w:rsidP="00687208">
      <w:pPr>
        <w:spacing w:line="240" w:lineRule="auto"/>
        <w:rPr>
          <w:rFonts w:ascii="Times New Roman" w:hAnsi="Times New Roman"/>
          <w:sz w:val="24"/>
          <w:lang w:val="en-GB"/>
          <w:rPrChange w:id="872" w:author="Author">
            <w:rPr>
              <w:rFonts w:ascii="Times New Roman" w:hAnsi="Times New Roman"/>
              <w:sz w:val="24"/>
              <w:lang w:val="en-US"/>
            </w:rPr>
          </w:rPrChange>
        </w:rPr>
      </w:pPr>
      <w:r w:rsidRPr="00844FC8">
        <w:rPr>
          <w:rFonts w:ascii="Times New Roman" w:hAnsi="Times New Roman"/>
          <w:sz w:val="24"/>
          <w:lang w:val="en-GB"/>
          <w:rPrChange w:id="873" w:author="Author">
            <w:rPr>
              <w:rFonts w:ascii="Times New Roman" w:hAnsi="Times New Roman"/>
              <w:sz w:val="24"/>
              <w:lang w:val="en-US"/>
            </w:rPr>
          </w:rPrChange>
        </w:rPr>
        <w:t xml:space="preserve">Since the </w:t>
      </w:r>
      <w:r w:rsidR="00D12BA6" w:rsidRPr="00844FC8">
        <w:rPr>
          <w:rFonts w:ascii="Times New Roman" w:hAnsi="Times New Roman"/>
          <w:sz w:val="24"/>
          <w:lang w:val="en-GB"/>
          <w:rPrChange w:id="874" w:author="Author">
            <w:rPr>
              <w:rFonts w:ascii="Times New Roman" w:hAnsi="Times New Roman"/>
              <w:sz w:val="24"/>
              <w:lang w:val="en-US"/>
            </w:rPr>
          </w:rPrChange>
        </w:rPr>
        <w:t xml:space="preserve">vaccine is </w:t>
      </w:r>
      <w:r w:rsidR="00914A45" w:rsidRPr="00844FC8">
        <w:rPr>
          <w:rFonts w:ascii="Times New Roman" w:hAnsi="Times New Roman"/>
          <w:sz w:val="24"/>
          <w:lang w:val="en-GB"/>
          <w:rPrChange w:id="875" w:author="Author">
            <w:rPr>
              <w:rFonts w:ascii="Times New Roman" w:hAnsi="Times New Roman"/>
              <w:sz w:val="24"/>
              <w:lang w:val="en-US"/>
            </w:rPr>
          </w:rPrChange>
        </w:rPr>
        <w:t>recommended</w:t>
      </w:r>
      <w:r w:rsidR="00D12BA6" w:rsidRPr="00844FC8">
        <w:rPr>
          <w:rFonts w:ascii="Times New Roman" w:hAnsi="Times New Roman"/>
          <w:sz w:val="24"/>
          <w:lang w:val="en-GB"/>
          <w:rPrChange w:id="876" w:author="Author">
            <w:rPr>
              <w:rFonts w:ascii="Times New Roman" w:hAnsi="Times New Roman"/>
              <w:sz w:val="24"/>
              <w:lang w:val="en-US"/>
            </w:rPr>
          </w:rPrChange>
        </w:rPr>
        <w:t xml:space="preserve"> up to </w:t>
      </w:r>
      <w:r w:rsidR="001064FB" w:rsidRPr="00844FC8">
        <w:rPr>
          <w:rFonts w:ascii="Times New Roman" w:hAnsi="Times New Roman"/>
          <w:sz w:val="24"/>
          <w:lang w:val="en-GB"/>
          <w:rPrChange w:id="877" w:author="Author">
            <w:rPr>
              <w:rFonts w:ascii="Times New Roman" w:hAnsi="Times New Roman"/>
              <w:sz w:val="24"/>
              <w:lang w:val="en-US"/>
            </w:rPr>
          </w:rPrChange>
        </w:rPr>
        <w:t>45 years</w:t>
      </w:r>
      <w:r w:rsidR="00C968ED" w:rsidRPr="00844FC8">
        <w:rPr>
          <w:rFonts w:ascii="Times New Roman" w:hAnsi="Times New Roman"/>
          <w:sz w:val="24"/>
          <w:lang w:val="en-GB"/>
          <w:rPrChange w:id="878" w:author="Author">
            <w:rPr>
              <w:rFonts w:ascii="Times New Roman" w:hAnsi="Times New Roman"/>
              <w:sz w:val="24"/>
              <w:lang w:val="en-US"/>
            </w:rPr>
          </w:rPrChange>
        </w:rPr>
        <w:t xml:space="preserve"> in </w:t>
      </w:r>
      <w:r w:rsidR="00366574" w:rsidRPr="00844FC8">
        <w:rPr>
          <w:rFonts w:ascii="Times New Roman" w:hAnsi="Times New Roman"/>
          <w:sz w:val="24"/>
          <w:lang w:val="en-GB"/>
          <w:rPrChange w:id="879" w:author="Author">
            <w:rPr>
              <w:rFonts w:ascii="Times New Roman" w:hAnsi="Times New Roman"/>
              <w:sz w:val="24"/>
              <w:lang w:val="en-US"/>
            </w:rPr>
          </w:rPrChange>
        </w:rPr>
        <w:t xml:space="preserve">the </w:t>
      </w:r>
      <w:r w:rsidR="00C968ED" w:rsidRPr="00844FC8">
        <w:rPr>
          <w:rFonts w:ascii="Times New Roman" w:hAnsi="Times New Roman"/>
          <w:sz w:val="24"/>
          <w:lang w:val="en-GB"/>
          <w:rPrChange w:id="880" w:author="Author">
            <w:rPr>
              <w:rFonts w:ascii="Times New Roman" w:hAnsi="Times New Roman"/>
              <w:sz w:val="24"/>
              <w:lang w:val="en-US"/>
            </w:rPr>
          </w:rPrChange>
        </w:rPr>
        <w:t>Europe</w:t>
      </w:r>
      <w:r w:rsidR="00366574" w:rsidRPr="00844FC8">
        <w:rPr>
          <w:rFonts w:ascii="Times New Roman" w:hAnsi="Times New Roman"/>
          <w:sz w:val="24"/>
          <w:lang w:val="en-GB"/>
          <w:rPrChange w:id="881" w:author="Author">
            <w:rPr>
              <w:rFonts w:ascii="Times New Roman" w:hAnsi="Times New Roman"/>
              <w:sz w:val="24"/>
              <w:lang w:val="en-US"/>
            </w:rPr>
          </w:rPrChange>
        </w:rPr>
        <w:t>an Economic Area,</w:t>
      </w:r>
      <w:r w:rsidR="001064FB" w:rsidRPr="00844FC8">
        <w:rPr>
          <w:rFonts w:ascii="Times New Roman" w:hAnsi="Times New Roman"/>
          <w:sz w:val="24"/>
          <w:lang w:val="en-GB"/>
          <w:rPrChange w:id="882" w:author="Author">
            <w:rPr>
              <w:rFonts w:ascii="Times New Roman" w:hAnsi="Times New Roman"/>
              <w:sz w:val="24"/>
              <w:lang w:val="en-US"/>
            </w:rPr>
          </w:rPrChange>
        </w:rPr>
        <w:t xml:space="preserve"> it is possible that the vaccination </w:t>
      </w:r>
      <w:r w:rsidR="00914A45" w:rsidRPr="00844FC8">
        <w:rPr>
          <w:rFonts w:ascii="Times New Roman" w:hAnsi="Times New Roman"/>
          <w:sz w:val="24"/>
          <w:lang w:val="en-GB"/>
          <w:rPrChange w:id="883" w:author="Author">
            <w:rPr>
              <w:rFonts w:ascii="Times New Roman" w:hAnsi="Times New Roman"/>
              <w:sz w:val="24"/>
              <w:lang w:val="en-US"/>
            </w:rPr>
          </w:rPrChange>
        </w:rPr>
        <w:t xml:space="preserve">has </w:t>
      </w:r>
      <w:r w:rsidR="001064FB" w:rsidRPr="00844FC8">
        <w:rPr>
          <w:rFonts w:ascii="Times New Roman" w:hAnsi="Times New Roman"/>
          <w:sz w:val="24"/>
          <w:lang w:val="en-GB"/>
          <w:rPrChange w:id="884" w:author="Author">
            <w:rPr>
              <w:rFonts w:ascii="Times New Roman" w:hAnsi="Times New Roman"/>
              <w:sz w:val="24"/>
              <w:lang w:val="en-US"/>
            </w:rPr>
          </w:rPrChange>
        </w:rPr>
        <w:t xml:space="preserve">facilitated the development of </w:t>
      </w:r>
      <w:r w:rsidR="00C5610B" w:rsidRPr="00844FC8">
        <w:rPr>
          <w:rFonts w:ascii="Times New Roman" w:hAnsi="Times New Roman"/>
          <w:sz w:val="24"/>
          <w:lang w:val="en-GB"/>
          <w:rPrChange w:id="885" w:author="Author">
            <w:rPr>
              <w:rFonts w:ascii="Times New Roman" w:hAnsi="Times New Roman"/>
              <w:sz w:val="24"/>
              <w:lang w:val="en-US"/>
            </w:rPr>
          </w:rPrChange>
        </w:rPr>
        <w:t xml:space="preserve">new or existing </w:t>
      </w:r>
      <w:r w:rsidR="001064FB" w:rsidRPr="00844FC8">
        <w:rPr>
          <w:rFonts w:ascii="Times New Roman" w:hAnsi="Times New Roman"/>
          <w:sz w:val="24"/>
          <w:lang w:val="en-GB"/>
          <w:rPrChange w:id="886" w:author="Author">
            <w:rPr>
              <w:rFonts w:ascii="Times New Roman" w:hAnsi="Times New Roman"/>
              <w:sz w:val="24"/>
              <w:lang w:val="en-US"/>
            </w:rPr>
          </w:rPrChange>
        </w:rPr>
        <w:t xml:space="preserve">cervical cancer </w:t>
      </w:r>
      <w:r w:rsidR="009D0B01" w:rsidRPr="00844FC8">
        <w:rPr>
          <w:rFonts w:ascii="Times New Roman" w:hAnsi="Times New Roman"/>
          <w:sz w:val="24"/>
          <w:lang w:val="en-GB"/>
          <w:rPrChange w:id="887" w:author="Author">
            <w:rPr>
              <w:rFonts w:ascii="Times New Roman" w:hAnsi="Times New Roman"/>
              <w:sz w:val="24"/>
              <w:lang w:val="en-US"/>
            </w:rPr>
          </w:rPrChange>
        </w:rPr>
        <w:t xml:space="preserve">among women </w:t>
      </w:r>
      <w:r w:rsidR="0049039F" w:rsidRPr="00844FC8">
        <w:rPr>
          <w:rFonts w:ascii="Times New Roman" w:hAnsi="Times New Roman"/>
          <w:sz w:val="24"/>
          <w:lang w:val="en-GB"/>
          <w:rPrChange w:id="888" w:author="Author">
            <w:rPr>
              <w:rFonts w:ascii="Times New Roman" w:hAnsi="Times New Roman"/>
              <w:sz w:val="24"/>
              <w:lang w:val="en-US"/>
            </w:rPr>
          </w:rPrChange>
        </w:rPr>
        <w:t>who</w:t>
      </w:r>
      <w:r w:rsidR="009D0B01" w:rsidRPr="00844FC8">
        <w:rPr>
          <w:rFonts w:ascii="Times New Roman" w:hAnsi="Times New Roman"/>
          <w:sz w:val="24"/>
          <w:lang w:val="en-GB"/>
          <w:rPrChange w:id="889" w:author="Author">
            <w:rPr>
              <w:rFonts w:ascii="Times New Roman" w:hAnsi="Times New Roman"/>
              <w:sz w:val="24"/>
              <w:lang w:val="en-US"/>
            </w:rPr>
          </w:rPrChange>
        </w:rPr>
        <w:t xml:space="preserve"> were non-naïve at the time of vaccination. </w:t>
      </w:r>
      <w:r w:rsidR="00195749" w:rsidRPr="00844FC8">
        <w:rPr>
          <w:rFonts w:ascii="Times New Roman" w:hAnsi="Times New Roman"/>
          <w:sz w:val="24"/>
          <w:lang w:val="en-GB"/>
          <w:rPrChange w:id="890" w:author="Author">
            <w:rPr>
              <w:rFonts w:ascii="Times New Roman" w:hAnsi="Times New Roman"/>
              <w:sz w:val="24"/>
              <w:lang w:val="en-US"/>
            </w:rPr>
          </w:rPrChange>
        </w:rPr>
        <w:t xml:space="preserve">Vaccination against HPV has started </w:t>
      </w:r>
      <w:r w:rsidR="00923524" w:rsidRPr="00844FC8">
        <w:rPr>
          <w:rFonts w:ascii="Times New Roman" w:hAnsi="Times New Roman"/>
          <w:sz w:val="24"/>
          <w:lang w:val="en-GB"/>
          <w:rPrChange w:id="891" w:author="Author">
            <w:rPr>
              <w:rFonts w:ascii="Times New Roman" w:hAnsi="Times New Roman"/>
              <w:sz w:val="24"/>
              <w:lang w:val="en-US"/>
            </w:rPr>
          </w:rPrChange>
        </w:rPr>
        <w:t xml:space="preserve">in Sweden </w:t>
      </w:r>
      <w:r w:rsidR="00195749" w:rsidRPr="00844FC8">
        <w:rPr>
          <w:rFonts w:ascii="Times New Roman" w:hAnsi="Times New Roman"/>
          <w:sz w:val="24"/>
          <w:lang w:val="en-GB"/>
          <w:rPrChange w:id="892" w:author="Author">
            <w:rPr>
              <w:rFonts w:ascii="Times New Roman" w:hAnsi="Times New Roman"/>
              <w:sz w:val="24"/>
              <w:lang w:val="en-US"/>
            </w:rPr>
          </w:rPrChange>
        </w:rPr>
        <w:t xml:space="preserve">during </w:t>
      </w:r>
      <w:r w:rsidR="00410B07" w:rsidRPr="00844FC8">
        <w:rPr>
          <w:rFonts w:ascii="Times New Roman" w:hAnsi="Times New Roman"/>
          <w:sz w:val="24"/>
          <w:lang w:val="en-GB"/>
          <w:rPrChange w:id="893" w:author="Author">
            <w:rPr>
              <w:rFonts w:ascii="Times New Roman" w:hAnsi="Times New Roman"/>
              <w:sz w:val="24"/>
              <w:lang w:val="en-US"/>
            </w:rPr>
          </w:rPrChange>
        </w:rPr>
        <w:t>the study period</w:t>
      </w:r>
      <w:r w:rsidR="00195749" w:rsidRPr="00844FC8">
        <w:rPr>
          <w:rFonts w:ascii="Times New Roman" w:hAnsi="Times New Roman"/>
          <w:sz w:val="24"/>
          <w:lang w:val="en-GB"/>
          <w:rPrChange w:id="894" w:author="Author">
            <w:rPr>
              <w:rFonts w:ascii="Times New Roman" w:hAnsi="Times New Roman"/>
              <w:sz w:val="24"/>
              <w:lang w:val="en-US"/>
            </w:rPr>
          </w:rPrChange>
        </w:rPr>
        <w:t xml:space="preserve">. Gardasil, the vaccine mostly used </w:t>
      </w:r>
      <w:r w:rsidR="00366574" w:rsidRPr="00844FC8">
        <w:rPr>
          <w:rFonts w:ascii="Times New Roman" w:hAnsi="Times New Roman"/>
          <w:sz w:val="24"/>
          <w:lang w:val="en-GB"/>
          <w:rPrChange w:id="895" w:author="Author">
            <w:rPr>
              <w:rFonts w:ascii="Times New Roman" w:hAnsi="Times New Roman"/>
              <w:sz w:val="24"/>
              <w:lang w:val="en-US"/>
            </w:rPr>
          </w:rPrChange>
        </w:rPr>
        <w:t xml:space="preserve">in Sweden, was approved in </w:t>
      </w:r>
      <w:del w:id="896" w:author="Author">
        <w:r w:rsidR="00366574" w:rsidRPr="00687208">
          <w:rPr>
            <w:rFonts w:ascii="Times New Roman" w:hAnsi="Times New Roman" w:cs="Times New Roman"/>
            <w:sz w:val="24"/>
            <w:szCs w:val="24"/>
            <w:lang w:val="en-US"/>
          </w:rPr>
          <w:delText>2006</w:delText>
        </w:r>
        <w:r w:rsidR="00195749" w:rsidRPr="00687208">
          <w:rPr>
            <w:rFonts w:ascii="Times New Roman" w:hAnsi="Times New Roman" w:cs="Times New Roman"/>
            <w:sz w:val="24"/>
            <w:szCs w:val="24"/>
            <w:lang w:val="en-US"/>
          </w:rPr>
          <w:delText xml:space="preserve">. </w:delText>
        </w:r>
        <w:r w:rsidR="007A1EA0" w:rsidRPr="00687208">
          <w:rPr>
            <w:rFonts w:ascii="Times New Roman" w:hAnsi="Times New Roman" w:cs="Times New Roman"/>
            <w:sz w:val="24"/>
            <w:szCs w:val="24"/>
            <w:lang w:val="en-US"/>
          </w:rPr>
          <w:delText>T</w:delText>
        </w:r>
        <w:r w:rsidR="00AC5504" w:rsidRPr="00687208">
          <w:rPr>
            <w:rFonts w:ascii="Times New Roman" w:hAnsi="Times New Roman" w:cs="Times New Roman"/>
            <w:sz w:val="24"/>
            <w:szCs w:val="24"/>
            <w:lang w:val="en-US"/>
          </w:rPr>
          <w:delText xml:space="preserve">he increase </w:delText>
        </w:r>
        <w:r w:rsidR="00A209C7" w:rsidRPr="00687208">
          <w:rPr>
            <w:rFonts w:ascii="Times New Roman" w:hAnsi="Times New Roman" w:cs="Times New Roman"/>
            <w:sz w:val="24"/>
            <w:szCs w:val="24"/>
            <w:lang w:val="en-US"/>
          </w:rPr>
          <w:delText xml:space="preserve">in incidence of </w:delText>
        </w:r>
        <w:r w:rsidR="00CF0D0C" w:rsidRPr="00687208">
          <w:rPr>
            <w:rFonts w:ascii="Times New Roman" w:hAnsi="Times New Roman" w:cs="Times New Roman"/>
            <w:sz w:val="24"/>
            <w:szCs w:val="24"/>
            <w:lang w:val="en-US"/>
          </w:rPr>
          <w:delText>cervix</w:delText>
        </w:r>
      </w:del>
      <w:ins w:id="897" w:author="Author">
        <w:r w:rsidR="00D03793">
          <w:rPr>
            <w:rFonts w:ascii="Times New Roman" w:hAnsi="Times New Roman" w:cs="Times New Roman"/>
            <w:sz w:val="24"/>
            <w:szCs w:val="24"/>
            <w:lang w:val="en-GB"/>
          </w:rPr>
          <w:t xml:space="preserve">September </w:t>
        </w:r>
        <w:r w:rsidR="00366574" w:rsidRPr="00D44BF3">
          <w:rPr>
            <w:rFonts w:ascii="Times New Roman" w:hAnsi="Times New Roman" w:cs="Times New Roman"/>
            <w:sz w:val="24"/>
            <w:szCs w:val="24"/>
            <w:lang w:val="en-GB"/>
          </w:rPr>
          <w:t>2006</w:t>
        </w:r>
        <w:r w:rsidR="00195749" w:rsidRPr="00D44BF3">
          <w:rPr>
            <w:rFonts w:ascii="Times New Roman" w:hAnsi="Times New Roman" w:cs="Times New Roman"/>
            <w:sz w:val="24"/>
            <w:szCs w:val="24"/>
            <w:lang w:val="en-GB"/>
          </w:rPr>
          <w:t xml:space="preserve">. </w:t>
        </w:r>
        <w:r w:rsidR="004D787D">
          <w:rPr>
            <w:rFonts w:ascii="Times New Roman" w:hAnsi="Times New Roman" w:cs="Times New Roman"/>
            <w:sz w:val="24"/>
            <w:szCs w:val="24"/>
            <w:lang w:val="en-GB"/>
          </w:rPr>
          <w:t xml:space="preserve">There are no statistics for the over-all use of Gardasil in Sweden. </w:t>
        </w:r>
        <w:r w:rsidR="007D0156">
          <w:rPr>
            <w:rFonts w:ascii="Times New Roman" w:hAnsi="Times New Roman" w:cs="Times New Roman"/>
            <w:sz w:val="24"/>
            <w:szCs w:val="24"/>
            <w:lang w:val="en-GB"/>
          </w:rPr>
          <w:t xml:space="preserve">For young girls (12-13 years-of-age) there are special programmes for vaccination. About 75-80% of all girls are vaccinated in this age group (20). For older girls there are catch-up programmes. For older girls/women </w:t>
        </w:r>
        <w:r w:rsidR="00D03793">
          <w:rPr>
            <w:rFonts w:ascii="Times New Roman" w:hAnsi="Times New Roman" w:cs="Times New Roman"/>
            <w:sz w:val="24"/>
            <w:szCs w:val="24"/>
            <w:lang w:val="en-GB"/>
          </w:rPr>
          <w:t xml:space="preserve">who will be vaccinated on-demand, </w:t>
        </w:r>
        <w:r w:rsidR="007D0156">
          <w:rPr>
            <w:rFonts w:ascii="Times New Roman" w:hAnsi="Times New Roman" w:cs="Times New Roman"/>
            <w:sz w:val="24"/>
            <w:szCs w:val="24"/>
            <w:lang w:val="en-GB"/>
          </w:rPr>
          <w:t xml:space="preserve">data on vaccination frequency are missing. </w:t>
        </w:r>
        <w:r w:rsidR="007A1EA0" w:rsidRPr="00D44BF3">
          <w:rPr>
            <w:rFonts w:ascii="Times New Roman" w:hAnsi="Times New Roman" w:cs="Times New Roman"/>
            <w:sz w:val="24"/>
            <w:szCs w:val="24"/>
            <w:lang w:val="en-GB"/>
          </w:rPr>
          <w:t>T</w:t>
        </w:r>
        <w:r w:rsidR="00AC5504" w:rsidRPr="00D44BF3">
          <w:rPr>
            <w:rFonts w:ascii="Times New Roman" w:hAnsi="Times New Roman" w:cs="Times New Roman"/>
            <w:sz w:val="24"/>
            <w:szCs w:val="24"/>
            <w:lang w:val="en-GB"/>
          </w:rPr>
          <w:t xml:space="preserve">he increase </w:t>
        </w:r>
        <w:r w:rsidR="00A209C7" w:rsidRPr="00D44BF3">
          <w:rPr>
            <w:rFonts w:ascii="Times New Roman" w:hAnsi="Times New Roman" w:cs="Times New Roman"/>
            <w:sz w:val="24"/>
            <w:szCs w:val="24"/>
            <w:lang w:val="en-GB"/>
          </w:rPr>
          <w:t xml:space="preserve">in incidence of </w:t>
        </w:r>
        <w:r w:rsidR="00092DC0" w:rsidRPr="00D44BF3">
          <w:rPr>
            <w:rFonts w:ascii="Times New Roman" w:hAnsi="Times New Roman" w:cs="Times New Roman"/>
            <w:sz w:val="24"/>
            <w:szCs w:val="24"/>
            <w:lang w:val="en-GB"/>
          </w:rPr>
          <w:t>cervi</w:t>
        </w:r>
        <w:r w:rsidR="00092DC0">
          <w:rPr>
            <w:rFonts w:ascii="Times New Roman" w:hAnsi="Times New Roman" w:cs="Times New Roman"/>
            <w:sz w:val="24"/>
            <w:szCs w:val="24"/>
            <w:lang w:val="en-GB"/>
          </w:rPr>
          <w:t>cal</w:t>
        </w:r>
      </w:ins>
      <w:r w:rsidR="00092DC0" w:rsidRPr="00844FC8">
        <w:rPr>
          <w:rFonts w:ascii="Times New Roman" w:hAnsi="Times New Roman"/>
          <w:sz w:val="24"/>
          <w:lang w:val="en-GB"/>
          <w:rPrChange w:id="898" w:author="Author">
            <w:rPr>
              <w:rFonts w:ascii="Times New Roman" w:hAnsi="Times New Roman"/>
              <w:sz w:val="24"/>
              <w:lang w:val="en-US"/>
            </w:rPr>
          </w:rPrChange>
        </w:rPr>
        <w:t xml:space="preserve"> </w:t>
      </w:r>
      <w:r w:rsidR="00CF0D0C" w:rsidRPr="00844FC8">
        <w:rPr>
          <w:rFonts w:ascii="Times New Roman" w:hAnsi="Times New Roman"/>
          <w:sz w:val="24"/>
          <w:lang w:val="en-GB"/>
          <w:rPrChange w:id="899" w:author="Author">
            <w:rPr>
              <w:rFonts w:ascii="Times New Roman" w:hAnsi="Times New Roman"/>
              <w:sz w:val="24"/>
              <w:lang w:val="en-US"/>
            </w:rPr>
          </w:rPrChange>
        </w:rPr>
        <w:t xml:space="preserve">cancer between 2006 and 2015 was </w:t>
      </w:r>
      <w:r w:rsidR="00A209C7" w:rsidRPr="00844FC8">
        <w:rPr>
          <w:rFonts w:ascii="Times New Roman" w:hAnsi="Times New Roman"/>
          <w:sz w:val="24"/>
          <w:lang w:val="en-GB"/>
          <w:rPrChange w:id="900" w:author="Author">
            <w:rPr>
              <w:rFonts w:ascii="Times New Roman" w:hAnsi="Times New Roman"/>
              <w:sz w:val="24"/>
              <w:lang w:val="en-US"/>
            </w:rPr>
          </w:rPrChange>
        </w:rPr>
        <w:t xml:space="preserve">50 % </w:t>
      </w:r>
      <w:r w:rsidR="00DB3D9C" w:rsidRPr="00844FC8">
        <w:rPr>
          <w:rFonts w:ascii="Times New Roman" w:hAnsi="Times New Roman"/>
          <w:sz w:val="24"/>
          <w:lang w:val="en-GB"/>
          <w:rPrChange w:id="901" w:author="Author">
            <w:rPr>
              <w:rFonts w:ascii="Times New Roman" w:hAnsi="Times New Roman"/>
              <w:sz w:val="24"/>
              <w:lang w:val="en-US"/>
            </w:rPr>
          </w:rPrChange>
        </w:rPr>
        <w:t>(</w:t>
      </w:r>
      <w:r w:rsidR="000F05B9" w:rsidRPr="00844FC8">
        <w:rPr>
          <w:rFonts w:ascii="Times New Roman" w:hAnsi="Times New Roman"/>
          <w:sz w:val="24"/>
          <w:lang w:val="en-GB"/>
          <w:rPrChange w:id="902" w:author="Author">
            <w:rPr>
              <w:rFonts w:ascii="Times New Roman" w:hAnsi="Times New Roman"/>
              <w:sz w:val="24"/>
              <w:lang w:val="en-US"/>
            </w:rPr>
          </w:rPrChange>
        </w:rPr>
        <w:t xml:space="preserve">corresponding to </w:t>
      </w:r>
      <w:r w:rsidR="003104E5" w:rsidRPr="00844FC8">
        <w:rPr>
          <w:rFonts w:ascii="Times New Roman" w:hAnsi="Times New Roman"/>
          <w:sz w:val="24"/>
          <w:lang w:val="en-GB"/>
          <w:rPrChange w:id="903" w:author="Author">
            <w:rPr>
              <w:rFonts w:ascii="Times New Roman" w:hAnsi="Times New Roman"/>
              <w:sz w:val="24"/>
              <w:lang w:val="en-US"/>
            </w:rPr>
          </w:rPrChange>
        </w:rPr>
        <w:t>115 absolute cases</w:t>
      </w:r>
      <w:r w:rsidR="00CF0D0C" w:rsidRPr="00844FC8">
        <w:rPr>
          <w:rFonts w:ascii="Times New Roman" w:hAnsi="Times New Roman"/>
          <w:sz w:val="24"/>
          <w:lang w:val="en-GB"/>
          <w:rPrChange w:id="904" w:author="Author">
            <w:rPr>
              <w:rFonts w:ascii="Times New Roman" w:hAnsi="Times New Roman"/>
              <w:sz w:val="24"/>
              <w:lang w:val="en-US"/>
            </w:rPr>
          </w:rPrChange>
        </w:rPr>
        <w:t>)</w:t>
      </w:r>
      <w:r w:rsidR="007A1EA0" w:rsidRPr="00844FC8">
        <w:rPr>
          <w:rFonts w:ascii="Times New Roman" w:hAnsi="Times New Roman"/>
          <w:sz w:val="24"/>
          <w:lang w:val="en-GB"/>
          <w:rPrChange w:id="905" w:author="Author">
            <w:rPr>
              <w:rFonts w:ascii="Times New Roman" w:hAnsi="Times New Roman"/>
              <w:sz w:val="24"/>
              <w:lang w:val="en-US"/>
            </w:rPr>
          </w:rPrChange>
        </w:rPr>
        <w:t>. Therefore,</w:t>
      </w:r>
      <w:r w:rsidR="00CF0D0C" w:rsidRPr="00844FC8">
        <w:rPr>
          <w:rFonts w:ascii="Times New Roman" w:hAnsi="Times New Roman"/>
          <w:sz w:val="24"/>
          <w:lang w:val="en-GB"/>
          <w:rPrChange w:id="906" w:author="Author">
            <w:rPr>
              <w:rFonts w:ascii="Times New Roman" w:hAnsi="Times New Roman"/>
              <w:sz w:val="24"/>
              <w:lang w:val="en-US"/>
            </w:rPr>
          </w:rPrChange>
        </w:rPr>
        <w:t xml:space="preserve"> the vaccination coverage </w:t>
      </w:r>
      <w:r w:rsidR="0007397C" w:rsidRPr="00844FC8">
        <w:rPr>
          <w:rFonts w:ascii="Times New Roman" w:hAnsi="Times New Roman"/>
          <w:sz w:val="24"/>
          <w:lang w:val="en-GB"/>
          <w:rPrChange w:id="907" w:author="Author">
            <w:rPr>
              <w:rFonts w:ascii="Times New Roman" w:hAnsi="Times New Roman"/>
              <w:sz w:val="24"/>
              <w:lang w:val="en-US"/>
            </w:rPr>
          </w:rPrChange>
        </w:rPr>
        <w:t xml:space="preserve">of the Swedish population </w:t>
      </w:r>
      <w:r w:rsidR="00CF0D0C" w:rsidRPr="00844FC8">
        <w:rPr>
          <w:rFonts w:ascii="Times New Roman" w:hAnsi="Times New Roman"/>
          <w:sz w:val="24"/>
          <w:lang w:val="en-GB"/>
          <w:rPrChange w:id="908" w:author="Author">
            <w:rPr>
              <w:rFonts w:ascii="Times New Roman" w:hAnsi="Times New Roman"/>
              <w:sz w:val="24"/>
              <w:lang w:val="en-US"/>
            </w:rPr>
          </w:rPrChange>
        </w:rPr>
        <w:t xml:space="preserve">does not need to be very high </w:t>
      </w:r>
      <w:r w:rsidR="002F4F46" w:rsidRPr="00844FC8">
        <w:rPr>
          <w:rFonts w:ascii="Times New Roman" w:hAnsi="Times New Roman"/>
          <w:sz w:val="24"/>
          <w:lang w:val="en-GB"/>
          <w:rPrChange w:id="909" w:author="Author">
            <w:rPr>
              <w:rFonts w:ascii="Times New Roman" w:hAnsi="Times New Roman"/>
              <w:sz w:val="24"/>
              <w:lang w:val="en-US"/>
            </w:rPr>
          </w:rPrChange>
        </w:rPr>
        <w:t>to explain a role for the vaccine</w:t>
      </w:r>
      <w:r w:rsidR="00CF0D0C" w:rsidRPr="00844FC8">
        <w:rPr>
          <w:rFonts w:ascii="Times New Roman" w:hAnsi="Times New Roman"/>
          <w:sz w:val="24"/>
          <w:lang w:val="en-GB"/>
          <w:rPrChange w:id="910" w:author="Author">
            <w:rPr>
              <w:rFonts w:ascii="Times New Roman" w:hAnsi="Times New Roman"/>
              <w:sz w:val="24"/>
              <w:lang w:val="en-US"/>
            </w:rPr>
          </w:rPrChange>
        </w:rPr>
        <w:t xml:space="preserve">. </w:t>
      </w:r>
      <w:r w:rsidR="00E31092" w:rsidRPr="00844FC8">
        <w:rPr>
          <w:rFonts w:ascii="Times New Roman" w:hAnsi="Times New Roman"/>
          <w:sz w:val="24"/>
          <w:lang w:val="en-GB"/>
          <w:rPrChange w:id="911" w:author="Author">
            <w:rPr>
              <w:rFonts w:ascii="Times New Roman" w:hAnsi="Times New Roman"/>
              <w:sz w:val="24"/>
              <w:lang w:val="en-US"/>
            </w:rPr>
          </w:rPrChange>
        </w:rPr>
        <w:t>The findings could be consistent with on-demand vaccination</w:t>
      </w:r>
      <w:del w:id="912" w:author="Author">
        <w:r w:rsidR="00E31092" w:rsidRPr="00687208">
          <w:rPr>
            <w:rFonts w:ascii="Times New Roman" w:hAnsi="Times New Roman" w:cs="Times New Roman"/>
            <w:sz w:val="24"/>
            <w:szCs w:val="24"/>
            <w:lang w:val="en-US"/>
          </w:rPr>
          <w:delText xml:space="preserve">. </w:delText>
        </w:r>
        <w:r w:rsidR="00366574" w:rsidRPr="00687208">
          <w:rPr>
            <w:rFonts w:ascii="Times New Roman" w:hAnsi="Times New Roman" w:cs="Times New Roman"/>
            <w:sz w:val="24"/>
            <w:szCs w:val="24"/>
            <w:lang w:val="en-US"/>
          </w:rPr>
          <w:delText>In the US</w:delText>
        </w:r>
        <w:r w:rsidR="002F4F46" w:rsidRPr="00687208">
          <w:rPr>
            <w:rFonts w:ascii="Times New Roman" w:hAnsi="Times New Roman" w:cs="Times New Roman"/>
            <w:sz w:val="24"/>
            <w:szCs w:val="24"/>
            <w:lang w:val="en-US"/>
          </w:rPr>
          <w:delText>,</w:delText>
        </w:r>
        <w:r w:rsidR="00366574" w:rsidRPr="00687208">
          <w:rPr>
            <w:rFonts w:ascii="Times New Roman" w:hAnsi="Times New Roman" w:cs="Times New Roman"/>
            <w:sz w:val="24"/>
            <w:szCs w:val="24"/>
            <w:lang w:val="en-US"/>
          </w:rPr>
          <w:delText xml:space="preserve"> a lower number</w:delText>
        </w:r>
      </w:del>
      <w:r w:rsidR="007D0156" w:rsidRPr="00844FC8">
        <w:rPr>
          <w:rFonts w:ascii="Times New Roman" w:hAnsi="Times New Roman"/>
          <w:sz w:val="24"/>
          <w:lang w:val="en-GB"/>
          <w:rPrChange w:id="913" w:author="Author">
            <w:rPr>
              <w:rFonts w:ascii="Times New Roman" w:hAnsi="Times New Roman"/>
              <w:sz w:val="24"/>
              <w:lang w:val="en-US"/>
            </w:rPr>
          </w:rPrChange>
        </w:rPr>
        <w:t xml:space="preserve"> of </w:t>
      </w:r>
      <w:del w:id="914" w:author="Author">
        <w:r w:rsidR="00366574" w:rsidRPr="00687208">
          <w:rPr>
            <w:rFonts w:ascii="Times New Roman" w:hAnsi="Times New Roman" w:cs="Times New Roman"/>
            <w:sz w:val="24"/>
            <w:szCs w:val="24"/>
            <w:lang w:val="en-US"/>
          </w:rPr>
          <w:delText xml:space="preserve">non-naïve patients will be vaccinated since the </w:delText>
        </w:r>
        <w:r w:rsidR="00195749" w:rsidRPr="00687208">
          <w:rPr>
            <w:rFonts w:ascii="Times New Roman" w:hAnsi="Times New Roman" w:cs="Times New Roman"/>
            <w:sz w:val="24"/>
            <w:szCs w:val="24"/>
            <w:lang w:val="en-US"/>
          </w:rPr>
          <w:delText>FDA only allows the use up to</w:delText>
        </w:r>
      </w:del>
      <w:ins w:id="915" w:author="Author">
        <w:r w:rsidR="007D0156">
          <w:rPr>
            <w:rFonts w:ascii="Times New Roman" w:hAnsi="Times New Roman" w:cs="Times New Roman"/>
            <w:sz w:val="24"/>
            <w:szCs w:val="24"/>
            <w:lang w:val="en-GB"/>
          </w:rPr>
          <w:t>women above</w:t>
        </w:r>
      </w:ins>
      <w:r w:rsidR="007D0156" w:rsidRPr="00844FC8">
        <w:rPr>
          <w:rFonts w:ascii="Times New Roman" w:hAnsi="Times New Roman"/>
          <w:sz w:val="24"/>
          <w:lang w:val="en-GB"/>
          <w:rPrChange w:id="916" w:author="Author">
            <w:rPr>
              <w:rFonts w:ascii="Times New Roman" w:hAnsi="Times New Roman"/>
              <w:sz w:val="24"/>
              <w:lang w:val="en-US"/>
            </w:rPr>
          </w:rPrChange>
        </w:rPr>
        <w:t xml:space="preserve"> 18</w:t>
      </w:r>
      <w:ins w:id="917" w:author="Author">
        <w:r w:rsidR="00E31092" w:rsidRPr="00D44BF3">
          <w:rPr>
            <w:rFonts w:ascii="Times New Roman" w:hAnsi="Times New Roman" w:cs="Times New Roman"/>
            <w:sz w:val="24"/>
            <w:szCs w:val="24"/>
            <w:lang w:val="en-GB"/>
          </w:rPr>
          <w:t xml:space="preserve">. </w:t>
        </w:r>
        <w:r w:rsidR="00872871" w:rsidRPr="00D44BF3">
          <w:rPr>
            <w:rFonts w:ascii="Times New Roman" w:hAnsi="Times New Roman" w:cs="Times New Roman"/>
            <w:sz w:val="24"/>
            <w:szCs w:val="24"/>
            <w:lang w:val="en-GB"/>
          </w:rPr>
          <w:t>In Sweden there were 702,946 cervical cell screenings made on women aged 23-60</w:t>
        </w:r>
      </w:ins>
      <w:r w:rsidR="00872871" w:rsidRPr="00844FC8">
        <w:rPr>
          <w:rFonts w:ascii="Times New Roman" w:hAnsi="Times New Roman"/>
          <w:sz w:val="24"/>
          <w:lang w:val="en-GB"/>
          <w:rPrChange w:id="918" w:author="Author">
            <w:rPr>
              <w:rFonts w:ascii="Times New Roman" w:hAnsi="Times New Roman"/>
              <w:sz w:val="24"/>
              <w:lang w:val="en-US"/>
            </w:rPr>
          </w:rPrChange>
        </w:rPr>
        <w:t xml:space="preserve"> years</w:t>
      </w:r>
      <w:del w:id="919" w:author="Author">
        <w:r w:rsidR="00195749" w:rsidRPr="00687208">
          <w:rPr>
            <w:rFonts w:ascii="Times New Roman" w:hAnsi="Times New Roman" w:cs="Times New Roman"/>
            <w:sz w:val="24"/>
            <w:szCs w:val="24"/>
            <w:lang w:val="en-US"/>
          </w:rPr>
          <w:delText xml:space="preserve"> </w:delText>
        </w:r>
      </w:del>
      <w:ins w:id="920" w:author="Author">
        <w:r w:rsidR="00872871" w:rsidRPr="00D44BF3">
          <w:rPr>
            <w:rFonts w:ascii="Times New Roman" w:hAnsi="Times New Roman" w:cs="Times New Roman"/>
            <w:sz w:val="24"/>
            <w:szCs w:val="24"/>
            <w:lang w:val="en-GB"/>
          </w:rPr>
          <w:t>-</w:t>
        </w:r>
      </w:ins>
      <w:r w:rsidR="00872871" w:rsidRPr="00844FC8">
        <w:rPr>
          <w:rFonts w:ascii="Times New Roman" w:hAnsi="Times New Roman"/>
          <w:sz w:val="24"/>
          <w:lang w:val="en-GB"/>
          <w:rPrChange w:id="921" w:author="Author">
            <w:rPr>
              <w:rFonts w:ascii="Times New Roman" w:hAnsi="Times New Roman"/>
              <w:sz w:val="24"/>
              <w:lang w:val="en-US"/>
            </w:rPr>
          </w:rPrChange>
        </w:rPr>
        <w:t>of</w:t>
      </w:r>
      <w:del w:id="922" w:author="Author">
        <w:r w:rsidR="00195749" w:rsidRPr="00687208">
          <w:rPr>
            <w:rFonts w:ascii="Times New Roman" w:hAnsi="Times New Roman" w:cs="Times New Roman"/>
            <w:sz w:val="24"/>
            <w:szCs w:val="24"/>
            <w:lang w:val="en-US"/>
          </w:rPr>
          <w:delText xml:space="preserve"> </w:delText>
        </w:r>
      </w:del>
      <w:ins w:id="923" w:author="Author">
        <w:r w:rsidR="00872871" w:rsidRPr="00D44BF3">
          <w:rPr>
            <w:rFonts w:ascii="Times New Roman" w:hAnsi="Times New Roman" w:cs="Times New Roman"/>
            <w:sz w:val="24"/>
            <w:szCs w:val="24"/>
            <w:lang w:val="en-GB"/>
          </w:rPr>
          <w:t>-</w:t>
        </w:r>
      </w:ins>
      <w:r w:rsidR="00872871" w:rsidRPr="00844FC8">
        <w:rPr>
          <w:rFonts w:ascii="Times New Roman" w:hAnsi="Times New Roman"/>
          <w:sz w:val="24"/>
          <w:lang w:val="en-GB"/>
          <w:rPrChange w:id="924" w:author="Author">
            <w:rPr>
              <w:rFonts w:ascii="Times New Roman" w:hAnsi="Times New Roman"/>
              <w:sz w:val="24"/>
              <w:lang w:val="en-US"/>
            </w:rPr>
          </w:rPrChange>
        </w:rPr>
        <w:t>age</w:t>
      </w:r>
      <w:del w:id="925" w:author="Author">
        <w:r w:rsidR="00195749" w:rsidRPr="00687208">
          <w:rPr>
            <w:rFonts w:ascii="Times New Roman" w:hAnsi="Times New Roman" w:cs="Times New Roman"/>
            <w:sz w:val="24"/>
            <w:szCs w:val="24"/>
            <w:lang w:val="en-US"/>
          </w:rPr>
          <w:delText>.</w:delText>
        </w:r>
      </w:del>
      <w:ins w:id="926" w:author="Author">
        <w:r w:rsidR="00872871" w:rsidRPr="00D44BF3">
          <w:rPr>
            <w:rFonts w:ascii="Times New Roman" w:hAnsi="Times New Roman" w:cs="Times New Roman"/>
            <w:sz w:val="24"/>
            <w:szCs w:val="24"/>
            <w:lang w:val="en-GB"/>
          </w:rPr>
          <w:t xml:space="preserve"> in 2016 (1).</w:t>
        </w:r>
      </w:ins>
      <w:r w:rsidR="00872871" w:rsidRPr="00844FC8">
        <w:rPr>
          <w:rFonts w:ascii="Times New Roman" w:hAnsi="Times New Roman"/>
          <w:sz w:val="24"/>
          <w:lang w:val="en-GB"/>
          <w:rPrChange w:id="927" w:author="Author">
            <w:rPr>
              <w:rFonts w:ascii="Times New Roman" w:hAnsi="Times New Roman"/>
              <w:sz w:val="24"/>
              <w:lang w:val="en-US"/>
            </w:rPr>
          </w:rPrChange>
        </w:rPr>
        <w:t xml:space="preserve"> </w:t>
      </w:r>
    </w:p>
    <w:p w14:paraId="7854A444" w14:textId="68B4B466" w:rsidR="00195749" w:rsidRPr="00844FC8" w:rsidRDefault="00804138" w:rsidP="00687208">
      <w:pPr>
        <w:spacing w:line="240" w:lineRule="auto"/>
        <w:rPr>
          <w:rFonts w:ascii="Times New Roman" w:hAnsi="Times New Roman"/>
          <w:sz w:val="24"/>
          <w:lang w:val="en-GB"/>
          <w:rPrChange w:id="928" w:author="Author">
            <w:rPr>
              <w:rFonts w:ascii="Times New Roman" w:hAnsi="Times New Roman"/>
              <w:sz w:val="24"/>
              <w:lang w:val="en-US"/>
            </w:rPr>
          </w:rPrChange>
        </w:rPr>
      </w:pPr>
      <w:r w:rsidRPr="00844FC8">
        <w:rPr>
          <w:rFonts w:ascii="Times New Roman" w:hAnsi="Times New Roman"/>
          <w:sz w:val="24"/>
          <w:lang w:val="en-GB"/>
          <w:rPrChange w:id="929" w:author="Author">
            <w:rPr>
              <w:rFonts w:ascii="Times New Roman" w:hAnsi="Times New Roman"/>
              <w:sz w:val="24"/>
              <w:lang w:val="en-US"/>
            </w:rPr>
          </w:rPrChange>
        </w:rPr>
        <w:t xml:space="preserve">Could the </w:t>
      </w:r>
      <w:r w:rsidR="00C517CB" w:rsidRPr="00844FC8">
        <w:rPr>
          <w:rFonts w:ascii="Times New Roman" w:hAnsi="Times New Roman"/>
          <w:sz w:val="24"/>
          <w:lang w:val="en-GB"/>
          <w:rPrChange w:id="930" w:author="Author">
            <w:rPr>
              <w:rFonts w:ascii="Times New Roman" w:hAnsi="Times New Roman"/>
              <w:sz w:val="24"/>
              <w:lang w:val="en-US"/>
            </w:rPr>
          </w:rPrChange>
        </w:rPr>
        <w:t>HPV</w:t>
      </w:r>
      <w:r w:rsidRPr="00844FC8">
        <w:rPr>
          <w:rFonts w:ascii="Times New Roman" w:hAnsi="Times New Roman"/>
          <w:sz w:val="24"/>
          <w:lang w:val="en-GB"/>
          <w:rPrChange w:id="931" w:author="Author">
            <w:rPr>
              <w:rFonts w:ascii="Times New Roman" w:hAnsi="Times New Roman"/>
              <w:sz w:val="24"/>
              <w:lang w:val="en-US"/>
            </w:rPr>
          </w:rPrChange>
        </w:rPr>
        <w:t>-vaccination cause</w:t>
      </w:r>
      <w:r w:rsidR="00613469" w:rsidRPr="00844FC8">
        <w:rPr>
          <w:rFonts w:ascii="Times New Roman" w:hAnsi="Times New Roman"/>
          <w:sz w:val="24"/>
          <w:lang w:val="en-GB"/>
          <w:rPrChange w:id="932" w:author="Author">
            <w:rPr>
              <w:rFonts w:ascii="Times New Roman" w:hAnsi="Times New Roman"/>
              <w:sz w:val="24"/>
              <w:lang w:val="en-US"/>
            </w:rPr>
          </w:rPrChange>
        </w:rPr>
        <w:t xml:space="preserve"> an increase in invasive cervical cancer</w:t>
      </w:r>
      <w:r w:rsidR="00613DCF" w:rsidRPr="00844FC8">
        <w:rPr>
          <w:rFonts w:ascii="Times New Roman" w:hAnsi="Times New Roman"/>
          <w:sz w:val="24"/>
          <w:lang w:val="en-GB"/>
          <w:rPrChange w:id="933" w:author="Author">
            <w:rPr>
              <w:rFonts w:ascii="Times New Roman" w:hAnsi="Times New Roman"/>
              <w:sz w:val="24"/>
              <w:lang w:val="en-US"/>
            </w:rPr>
          </w:rPrChange>
        </w:rPr>
        <w:t xml:space="preserve"> instead</w:t>
      </w:r>
      <w:r w:rsidRPr="00844FC8">
        <w:rPr>
          <w:rFonts w:ascii="Times New Roman" w:hAnsi="Times New Roman"/>
          <w:sz w:val="24"/>
          <w:lang w:val="en-GB"/>
          <w:rPrChange w:id="934" w:author="Author">
            <w:rPr>
              <w:rFonts w:ascii="Times New Roman" w:hAnsi="Times New Roman"/>
              <w:sz w:val="24"/>
              <w:lang w:val="en-US"/>
            </w:rPr>
          </w:rPrChange>
        </w:rPr>
        <w:t xml:space="preserve"> of </w:t>
      </w:r>
      <w:r w:rsidR="00EF55BB" w:rsidRPr="00844FC8">
        <w:rPr>
          <w:rFonts w:ascii="Times New Roman" w:hAnsi="Times New Roman"/>
          <w:sz w:val="24"/>
          <w:lang w:val="en-GB"/>
          <w:rPrChange w:id="935" w:author="Author">
            <w:rPr>
              <w:rFonts w:ascii="Times New Roman" w:hAnsi="Times New Roman"/>
              <w:sz w:val="24"/>
              <w:lang w:val="en-US"/>
            </w:rPr>
          </w:rPrChange>
        </w:rPr>
        <w:t>preventing</w:t>
      </w:r>
      <w:r w:rsidRPr="00844FC8">
        <w:rPr>
          <w:rFonts w:ascii="Times New Roman" w:hAnsi="Times New Roman"/>
          <w:sz w:val="24"/>
          <w:lang w:val="en-GB"/>
          <w:rPrChange w:id="936" w:author="Author">
            <w:rPr>
              <w:rFonts w:ascii="Times New Roman" w:hAnsi="Times New Roman"/>
              <w:sz w:val="24"/>
              <w:lang w:val="en-US"/>
            </w:rPr>
          </w:rPrChange>
        </w:rPr>
        <w:t xml:space="preserve"> </w:t>
      </w:r>
      <w:r w:rsidR="00B27E55" w:rsidRPr="00844FC8">
        <w:rPr>
          <w:rFonts w:ascii="Times New Roman" w:hAnsi="Times New Roman"/>
          <w:sz w:val="24"/>
          <w:lang w:val="en-GB"/>
          <w:rPrChange w:id="937" w:author="Author">
            <w:rPr>
              <w:rFonts w:ascii="Times New Roman" w:hAnsi="Times New Roman"/>
              <w:sz w:val="24"/>
              <w:lang w:val="en-US"/>
            </w:rPr>
          </w:rPrChange>
        </w:rPr>
        <w:t xml:space="preserve">it </w:t>
      </w:r>
      <w:r w:rsidRPr="00844FC8">
        <w:rPr>
          <w:rFonts w:ascii="Times New Roman" w:hAnsi="Times New Roman"/>
          <w:sz w:val="24"/>
          <w:lang w:val="en-GB"/>
          <w:rPrChange w:id="938" w:author="Author">
            <w:rPr>
              <w:rFonts w:ascii="Times New Roman" w:hAnsi="Times New Roman"/>
              <w:sz w:val="24"/>
              <w:lang w:val="en-US"/>
            </w:rPr>
          </w:rPrChange>
        </w:rPr>
        <w:t xml:space="preserve">among already infected females and thereby explain the increased cancer incidence reported by the </w:t>
      </w:r>
      <w:del w:id="939" w:author="Author">
        <w:r w:rsidRPr="00687208">
          <w:rPr>
            <w:rFonts w:ascii="Times New Roman" w:hAnsi="Times New Roman" w:cs="Times New Roman"/>
            <w:sz w:val="24"/>
            <w:szCs w:val="24"/>
            <w:lang w:val="en-US"/>
          </w:rPr>
          <w:delText>Center</w:delText>
        </w:r>
      </w:del>
      <w:ins w:id="940" w:author="Author">
        <w:r w:rsidRPr="00D44BF3">
          <w:rPr>
            <w:rFonts w:ascii="Times New Roman" w:hAnsi="Times New Roman" w:cs="Times New Roman"/>
            <w:sz w:val="24"/>
            <w:szCs w:val="24"/>
            <w:lang w:val="en-GB"/>
          </w:rPr>
          <w:t>Cent</w:t>
        </w:r>
        <w:r w:rsidR="00446512">
          <w:rPr>
            <w:rFonts w:ascii="Times New Roman" w:hAnsi="Times New Roman" w:cs="Times New Roman"/>
            <w:sz w:val="24"/>
            <w:szCs w:val="24"/>
            <w:lang w:val="en-GB"/>
          </w:rPr>
          <w:t>re</w:t>
        </w:r>
      </w:ins>
      <w:r w:rsidRPr="00844FC8">
        <w:rPr>
          <w:rFonts w:ascii="Times New Roman" w:hAnsi="Times New Roman"/>
          <w:sz w:val="24"/>
          <w:lang w:val="en-GB"/>
          <w:rPrChange w:id="941" w:author="Author">
            <w:rPr>
              <w:rFonts w:ascii="Times New Roman" w:hAnsi="Times New Roman"/>
              <w:sz w:val="24"/>
              <w:lang w:val="en-US"/>
            </w:rPr>
          </w:rPrChange>
        </w:rPr>
        <w:t xml:space="preserve"> for Cervix Cancer Prevention in Sweden?</w:t>
      </w:r>
      <w:r w:rsidR="00D857D0" w:rsidRPr="00844FC8">
        <w:rPr>
          <w:rFonts w:ascii="Times New Roman" w:hAnsi="Times New Roman"/>
          <w:sz w:val="24"/>
          <w:lang w:val="en-GB"/>
          <w:rPrChange w:id="942" w:author="Author">
            <w:rPr>
              <w:rFonts w:ascii="Times New Roman" w:hAnsi="Times New Roman"/>
              <w:sz w:val="24"/>
              <w:lang w:val="en-US"/>
            </w:rPr>
          </w:rPrChange>
        </w:rPr>
        <w:t xml:space="preserve"> </w:t>
      </w:r>
      <w:ins w:id="943" w:author="Author">
        <w:r w:rsidR="00924AE9" w:rsidRPr="00D44BF3">
          <w:rPr>
            <w:rFonts w:ascii="Times New Roman" w:hAnsi="Times New Roman" w:cs="Times New Roman"/>
            <w:sz w:val="24"/>
            <w:szCs w:val="24"/>
            <w:lang w:val="en-GB"/>
          </w:rPr>
          <w:t xml:space="preserve">The increased incidence in young females, the possibility of </w:t>
        </w:r>
        <w:r w:rsidR="003A4BEE" w:rsidRPr="00D44BF3">
          <w:rPr>
            <w:rFonts w:ascii="Times New Roman" w:hAnsi="Times New Roman" w:cs="Times New Roman"/>
            <w:sz w:val="24"/>
            <w:szCs w:val="24"/>
            <w:lang w:val="en-GB"/>
          </w:rPr>
          <w:t xml:space="preserve">virus reactivation after vaccination, the </w:t>
        </w:r>
        <w:r w:rsidR="0005451E">
          <w:rPr>
            <w:rFonts w:ascii="Times New Roman" w:hAnsi="Times New Roman" w:cs="Times New Roman"/>
            <w:sz w:val="24"/>
            <w:szCs w:val="24"/>
            <w:lang w:val="en-GB"/>
          </w:rPr>
          <w:t>increase in premalignant cell changes</w:t>
        </w:r>
        <w:r w:rsidR="003A4BEE" w:rsidRPr="00D44BF3">
          <w:rPr>
            <w:rFonts w:ascii="Times New Roman" w:hAnsi="Times New Roman" w:cs="Times New Roman"/>
            <w:sz w:val="24"/>
            <w:szCs w:val="24"/>
            <w:lang w:val="en-GB"/>
          </w:rPr>
          <w:t xml:space="preserve"> shown by the FDA for women who were already exposed to oncogenic HPV types and the time relationship between start of vaccination and the increase in cervical cancer in Sweden could support this view. </w:t>
        </w:r>
      </w:ins>
      <w:r w:rsidR="0079514A" w:rsidRPr="00844FC8">
        <w:rPr>
          <w:rFonts w:ascii="Times New Roman" w:hAnsi="Times New Roman"/>
          <w:sz w:val="24"/>
          <w:lang w:val="en-GB"/>
          <w:rPrChange w:id="944" w:author="Author">
            <w:rPr>
              <w:rFonts w:ascii="Times New Roman" w:hAnsi="Times New Roman"/>
              <w:sz w:val="24"/>
              <w:lang w:val="en-US"/>
            </w:rPr>
          </w:rPrChange>
        </w:rPr>
        <w:t xml:space="preserve">The answer to this question is vital for correctly estimating the benefit-risk of this vaccine. </w:t>
      </w:r>
      <w:ins w:id="945" w:author="Author">
        <w:r w:rsidR="003A4BEE" w:rsidRPr="00D44BF3">
          <w:rPr>
            <w:rFonts w:ascii="Times New Roman" w:hAnsi="Times New Roman" w:cs="Times New Roman"/>
            <w:sz w:val="24"/>
            <w:szCs w:val="24"/>
            <w:lang w:val="en-GB"/>
          </w:rPr>
          <w:t>More s</w:t>
        </w:r>
        <w:r w:rsidR="00DF7079" w:rsidRPr="00D44BF3">
          <w:rPr>
            <w:rFonts w:ascii="Times New Roman" w:hAnsi="Times New Roman" w:cs="Times New Roman"/>
            <w:sz w:val="24"/>
            <w:szCs w:val="24"/>
            <w:lang w:val="en-GB"/>
          </w:rPr>
          <w:t xml:space="preserve">tudies </w:t>
        </w:r>
        <w:r w:rsidR="00CB2A8E">
          <w:rPr>
            <w:rFonts w:ascii="Times New Roman" w:hAnsi="Times New Roman" w:cs="Times New Roman"/>
            <w:sz w:val="24"/>
            <w:szCs w:val="24"/>
            <w:lang w:val="en-GB"/>
          </w:rPr>
          <w:t xml:space="preserve">focused on already </w:t>
        </w:r>
        <w:r w:rsidR="00120B50">
          <w:rPr>
            <w:rFonts w:ascii="Times New Roman" w:hAnsi="Times New Roman" w:cs="Times New Roman"/>
            <w:sz w:val="24"/>
            <w:szCs w:val="24"/>
            <w:lang w:val="en-GB"/>
          </w:rPr>
          <w:t>HPV-</w:t>
        </w:r>
        <w:r w:rsidR="00CB2A8E">
          <w:rPr>
            <w:rFonts w:ascii="Times New Roman" w:hAnsi="Times New Roman" w:cs="Times New Roman"/>
            <w:sz w:val="24"/>
            <w:szCs w:val="24"/>
            <w:lang w:val="en-GB"/>
          </w:rPr>
          <w:t>infected</w:t>
        </w:r>
        <w:r w:rsidR="00120B50">
          <w:rPr>
            <w:rFonts w:ascii="Times New Roman" w:hAnsi="Times New Roman" w:cs="Times New Roman"/>
            <w:sz w:val="24"/>
            <w:szCs w:val="24"/>
            <w:lang w:val="en-GB"/>
          </w:rPr>
          <w:t xml:space="preserve"> individuals </w:t>
        </w:r>
        <w:r w:rsidR="00DF7079" w:rsidRPr="00D44BF3">
          <w:rPr>
            <w:rFonts w:ascii="Times New Roman" w:hAnsi="Times New Roman" w:cs="Times New Roman"/>
            <w:sz w:val="24"/>
            <w:szCs w:val="24"/>
            <w:lang w:val="en-GB"/>
          </w:rPr>
          <w:t xml:space="preserve">are needed </w:t>
        </w:r>
        <w:r w:rsidR="001152D8">
          <w:rPr>
            <w:rFonts w:ascii="Times New Roman" w:hAnsi="Times New Roman" w:cs="Times New Roman"/>
            <w:sz w:val="24"/>
            <w:szCs w:val="24"/>
            <w:lang w:val="en-GB"/>
          </w:rPr>
          <w:t>solve this question</w:t>
        </w:r>
        <w:r w:rsidR="00DF7079" w:rsidRPr="00D44BF3">
          <w:rPr>
            <w:rFonts w:ascii="Times New Roman" w:hAnsi="Times New Roman" w:cs="Times New Roman"/>
            <w:sz w:val="24"/>
            <w:szCs w:val="24"/>
            <w:lang w:val="en-GB"/>
          </w:rPr>
          <w:t>.</w:t>
        </w:r>
      </w:ins>
    </w:p>
    <w:p w14:paraId="6ACBF28D" w14:textId="2D24F360" w:rsidR="001C373F" w:rsidRPr="00844FC8" w:rsidRDefault="001C373F">
      <w:pPr>
        <w:rPr>
          <w:rFonts w:ascii="Times New Roman" w:hAnsi="Times New Roman"/>
          <w:sz w:val="24"/>
          <w:lang w:val="en-GB"/>
          <w:rPrChange w:id="946" w:author="Author">
            <w:rPr>
              <w:rFonts w:ascii="Times New Roman" w:hAnsi="Times New Roman"/>
              <w:sz w:val="24"/>
              <w:lang w:val="en-US"/>
            </w:rPr>
          </w:rPrChange>
        </w:rPr>
      </w:pPr>
      <w:r w:rsidRPr="00844FC8">
        <w:rPr>
          <w:rFonts w:ascii="Times New Roman" w:hAnsi="Times New Roman"/>
          <w:sz w:val="24"/>
          <w:lang w:val="en-GB"/>
          <w:rPrChange w:id="947" w:author="Author">
            <w:rPr>
              <w:rFonts w:ascii="Times New Roman" w:hAnsi="Times New Roman"/>
              <w:sz w:val="24"/>
              <w:lang w:val="en-US"/>
            </w:rPr>
          </w:rPrChange>
        </w:rPr>
        <w:br w:type="page"/>
      </w:r>
    </w:p>
    <w:p w14:paraId="7D996FEE" w14:textId="02924EA9" w:rsidR="001C373F" w:rsidRPr="00844FC8" w:rsidRDefault="001C373F" w:rsidP="00687208">
      <w:pPr>
        <w:spacing w:line="240" w:lineRule="auto"/>
        <w:rPr>
          <w:rFonts w:ascii="Times New Roman" w:hAnsi="Times New Roman"/>
          <w:b/>
          <w:i/>
          <w:sz w:val="24"/>
          <w:lang w:val="en-GB"/>
          <w:rPrChange w:id="948" w:author="Author">
            <w:rPr>
              <w:rFonts w:ascii="Times New Roman" w:hAnsi="Times New Roman"/>
              <w:b/>
              <w:i/>
              <w:sz w:val="24"/>
              <w:lang w:val="en-US"/>
            </w:rPr>
          </w:rPrChange>
        </w:rPr>
      </w:pPr>
      <w:r w:rsidRPr="00844FC8">
        <w:rPr>
          <w:rFonts w:ascii="Times New Roman" w:hAnsi="Times New Roman"/>
          <w:b/>
          <w:i/>
          <w:sz w:val="24"/>
          <w:lang w:val="en-GB"/>
          <w:rPrChange w:id="949" w:author="Author">
            <w:rPr>
              <w:rFonts w:ascii="Times New Roman" w:hAnsi="Times New Roman"/>
              <w:b/>
              <w:i/>
              <w:sz w:val="24"/>
              <w:lang w:val="en-US"/>
            </w:rPr>
          </w:rPrChange>
        </w:rPr>
        <w:t>References</w:t>
      </w:r>
    </w:p>
    <w:p w14:paraId="294BF714" w14:textId="3B8519A1" w:rsidR="00D824F9" w:rsidRPr="00C76452" w:rsidRDefault="002D5D87" w:rsidP="00687208">
      <w:pPr>
        <w:pStyle w:val="ListParagraph"/>
        <w:numPr>
          <w:ilvl w:val="0"/>
          <w:numId w:val="3"/>
        </w:numPr>
        <w:autoSpaceDE w:val="0"/>
        <w:autoSpaceDN w:val="0"/>
        <w:adjustRightInd w:val="0"/>
        <w:spacing w:after="0" w:line="240" w:lineRule="auto"/>
        <w:rPr>
          <w:ins w:id="950" w:author="Author"/>
          <w:rStyle w:val="Hyperlink"/>
          <w:rFonts w:ascii="Times New Roman" w:hAnsi="Times New Roman" w:cs="Times New Roman"/>
          <w:color w:val="auto"/>
          <w:sz w:val="24"/>
          <w:szCs w:val="24"/>
          <w:u w:val="none"/>
        </w:rPr>
      </w:pPr>
      <w:r w:rsidRPr="00C76452">
        <w:rPr>
          <w:rFonts w:ascii="Times New Roman" w:hAnsi="Times New Roman" w:cs="Times New Roman"/>
          <w:sz w:val="24"/>
          <w:szCs w:val="24"/>
        </w:rPr>
        <w:t xml:space="preserve">Nationellt Kvalitetsregister för Cervixcancerprevention (NKCx), Center för Cervixcancerprevention:   </w:t>
      </w:r>
      <w:hyperlink r:id="rId11" w:history="1">
        <w:r w:rsidRPr="00C76452">
          <w:rPr>
            <w:rStyle w:val="Hyperlink"/>
            <w:rFonts w:ascii="Times New Roman" w:hAnsi="Times New Roman" w:cs="Times New Roman"/>
            <w:sz w:val="24"/>
            <w:szCs w:val="24"/>
          </w:rPr>
          <w:t>http://nkcx.se/templates/_rsrapport_2017.pdf</w:t>
        </w:r>
      </w:hyperlink>
      <w:ins w:id="951" w:author="Author">
        <w:r w:rsidR="00CA027C" w:rsidRPr="00C76452">
          <w:rPr>
            <w:rStyle w:val="Hyperlink"/>
            <w:rFonts w:ascii="Times New Roman" w:hAnsi="Times New Roman" w:cs="Times New Roman"/>
            <w:sz w:val="24"/>
            <w:szCs w:val="24"/>
          </w:rPr>
          <w:br/>
        </w:r>
      </w:ins>
    </w:p>
    <w:p w14:paraId="7A11D4EE" w14:textId="552DFA5B" w:rsidR="002D5D87" w:rsidRPr="00844FC8" w:rsidRDefault="00CA027C" w:rsidP="00CA027C">
      <w:pPr>
        <w:pStyle w:val="ListParagraph"/>
        <w:numPr>
          <w:ilvl w:val="0"/>
          <w:numId w:val="3"/>
        </w:numPr>
        <w:autoSpaceDE w:val="0"/>
        <w:autoSpaceDN w:val="0"/>
        <w:adjustRightInd w:val="0"/>
        <w:spacing w:after="0" w:line="240" w:lineRule="auto"/>
        <w:rPr>
          <w:rFonts w:ascii="Times New Roman" w:hAnsi="Times New Roman"/>
          <w:sz w:val="24"/>
          <w:lang w:val="en-GB"/>
          <w:rPrChange w:id="952" w:author="Author">
            <w:rPr>
              <w:rFonts w:ascii="Times New Roman" w:hAnsi="Times New Roman"/>
              <w:sz w:val="24"/>
            </w:rPr>
          </w:rPrChange>
        </w:rPr>
      </w:pPr>
      <w:ins w:id="953" w:author="Author">
        <w:r w:rsidRPr="00D44BF3">
          <w:rPr>
            <w:rStyle w:val="Hyperlink"/>
            <w:rFonts w:ascii="Times New Roman" w:hAnsi="Times New Roman" w:cs="Times New Roman"/>
            <w:sz w:val="24"/>
            <w:szCs w:val="24"/>
            <w:lang w:val="en-GB"/>
          </w:rPr>
          <w:t>Statistics Sweden: http://www.statistikdatabasen.scb.se/pxweb/sv/ssd/START__BE__BE0101__BE0101A/BefolkningR1860/?rxid=f45f90b6-7345-4877-ba25-9b43e6c6e299</w:t>
        </w:r>
      </w:ins>
      <w:r w:rsidR="00687208" w:rsidRPr="00844FC8">
        <w:rPr>
          <w:rStyle w:val="Hyperlink"/>
          <w:rFonts w:ascii="Times New Roman" w:hAnsi="Times New Roman"/>
          <w:sz w:val="24"/>
          <w:lang w:val="en-GB"/>
          <w:rPrChange w:id="954" w:author="Author">
            <w:rPr>
              <w:rStyle w:val="Hyperlink"/>
              <w:rFonts w:ascii="Times New Roman" w:hAnsi="Times New Roman"/>
              <w:sz w:val="24"/>
            </w:rPr>
          </w:rPrChange>
        </w:rPr>
        <w:br/>
      </w:r>
    </w:p>
    <w:p w14:paraId="3CF4F202" w14:textId="259E94D2" w:rsidR="00687208" w:rsidRPr="00844FC8" w:rsidRDefault="00E5648D" w:rsidP="00687208">
      <w:pPr>
        <w:pStyle w:val="FootnoteText"/>
        <w:numPr>
          <w:ilvl w:val="0"/>
          <w:numId w:val="3"/>
        </w:numPr>
        <w:rPr>
          <w:rFonts w:ascii="Times New Roman" w:hAnsi="Times New Roman"/>
          <w:sz w:val="24"/>
          <w:lang w:val="en-GB"/>
          <w:rPrChange w:id="955" w:author="Author">
            <w:rPr>
              <w:rFonts w:ascii="Times New Roman" w:hAnsi="Times New Roman"/>
              <w:sz w:val="24"/>
              <w:lang w:val="en-US"/>
            </w:rPr>
          </w:rPrChange>
        </w:rPr>
      </w:pPr>
      <w:r w:rsidRPr="00844FC8">
        <w:rPr>
          <w:rFonts w:ascii="Times New Roman" w:hAnsi="Times New Roman"/>
          <w:sz w:val="24"/>
          <w:lang w:val="en-GB"/>
          <w:rPrChange w:id="956" w:author="Author">
            <w:rPr>
              <w:rFonts w:ascii="Times New Roman" w:hAnsi="Times New Roman"/>
              <w:sz w:val="24"/>
              <w:lang w:val="en-US"/>
            </w:rPr>
          </w:rPrChange>
        </w:rPr>
        <w:t xml:space="preserve">FDA Gardasil Clinical Review 2006: </w:t>
      </w:r>
      <w:r w:rsidR="00D84579" w:rsidRPr="004427C1">
        <w:fldChar w:fldCharType="begin"/>
      </w:r>
      <w:r w:rsidR="00D84579" w:rsidRPr="00844FC8">
        <w:rPr>
          <w:lang w:val="en-US"/>
          <w:rPrChange w:id="957" w:author="Author">
            <w:rPr/>
          </w:rPrChange>
        </w:rPr>
        <w:instrText xml:space="preserve"> HYPERLINK "https://www.fda.gov/downloads/biologicsbloodvaccines/vaccines/approvedproducts/ucm111287.pdf" </w:instrText>
      </w:r>
      <w:r w:rsidR="00D84579" w:rsidRPr="004427C1">
        <w:fldChar w:fldCharType="separate"/>
      </w:r>
      <w:r w:rsidRPr="00844FC8">
        <w:rPr>
          <w:rStyle w:val="Hyperlink"/>
          <w:rFonts w:ascii="Times New Roman" w:hAnsi="Times New Roman"/>
          <w:sz w:val="24"/>
          <w:lang w:val="en-GB"/>
          <w:rPrChange w:id="958" w:author="Author">
            <w:rPr>
              <w:rStyle w:val="Hyperlink"/>
              <w:rFonts w:ascii="Times New Roman" w:hAnsi="Times New Roman"/>
              <w:sz w:val="24"/>
              <w:lang w:val="en-US"/>
            </w:rPr>
          </w:rPrChange>
        </w:rPr>
        <w:t>https://www.fda.gov/downloads/biologicsbloodvaccines/vaccines/approvedproducts/ucm111287.pdf</w:t>
      </w:r>
      <w:r w:rsidR="00D84579" w:rsidRPr="00844FC8">
        <w:rPr>
          <w:rStyle w:val="Hyperlink"/>
          <w:rFonts w:ascii="Times New Roman" w:hAnsi="Times New Roman"/>
          <w:sz w:val="24"/>
          <w:lang w:val="en-GB"/>
          <w:rPrChange w:id="959" w:author="Author">
            <w:rPr>
              <w:rStyle w:val="Hyperlink"/>
              <w:rFonts w:ascii="Times New Roman" w:hAnsi="Times New Roman"/>
              <w:sz w:val="24"/>
              <w:lang w:val="en-US"/>
            </w:rPr>
          </w:rPrChange>
        </w:rPr>
        <w:fldChar w:fldCharType="end"/>
      </w:r>
      <w:r w:rsidRPr="00844FC8">
        <w:rPr>
          <w:rFonts w:ascii="Times New Roman" w:hAnsi="Times New Roman"/>
          <w:sz w:val="24"/>
          <w:lang w:val="en-GB"/>
          <w:rPrChange w:id="960" w:author="Author">
            <w:rPr>
              <w:rFonts w:ascii="Times New Roman" w:hAnsi="Times New Roman"/>
              <w:sz w:val="24"/>
              <w:lang w:val="en-US"/>
            </w:rPr>
          </w:rPrChange>
        </w:rPr>
        <w:t xml:space="preserve"> </w:t>
      </w:r>
      <w:r w:rsidR="00687208" w:rsidRPr="00844FC8">
        <w:rPr>
          <w:rFonts w:ascii="Times New Roman" w:hAnsi="Times New Roman"/>
          <w:sz w:val="24"/>
          <w:lang w:val="en-GB"/>
          <w:rPrChange w:id="961" w:author="Author">
            <w:rPr>
              <w:rFonts w:ascii="Times New Roman" w:hAnsi="Times New Roman"/>
              <w:sz w:val="24"/>
              <w:lang w:val="en-US"/>
            </w:rPr>
          </w:rPrChange>
        </w:rPr>
        <w:br/>
      </w:r>
    </w:p>
    <w:p w14:paraId="32E775B0" w14:textId="4FC0141B" w:rsidR="002D5D87" w:rsidRPr="00844FC8" w:rsidRDefault="00E5648D" w:rsidP="00687208">
      <w:pPr>
        <w:pStyle w:val="ListParagraph"/>
        <w:numPr>
          <w:ilvl w:val="0"/>
          <w:numId w:val="3"/>
        </w:numPr>
        <w:autoSpaceDE w:val="0"/>
        <w:autoSpaceDN w:val="0"/>
        <w:adjustRightInd w:val="0"/>
        <w:spacing w:after="0" w:line="240" w:lineRule="auto"/>
        <w:rPr>
          <w:rFonts w:ascii="Times New Roman" w:hAnsi="Times New Roman"/>
          <w:sz w:val="24"/>
          <w:lang w:val="en-GB"/>
          <w:rPrChange w:id="962" w:author="Author">
            <w:rPr>
              <w:rFonts w:ascii="Times New Roman" w:hAnsi="Times New Roman"/>
              <w:sz w:val="24"/>
            </w:rPr>
          </w:rPrChange>
        </w:rPr>
      </w:pPr>
      <w:r w:rsidRPr="00C76452">
        <w:rPr>
          <w:rFonts w:ascii="Times New Roman" w:hAnsi="Times New Roman" w:cs="Times New Roman"/>
          <w:sz w:val="24"/>
          <w:szCs w:val="24"/>
          <w:lang w:val="da-DK"/>
        </w:rPr>
        <w:t xml:space="preserve">Walter R, Hartmann K et al. </w:t>
      </w:r>
      <w:r w:rsidRPr="00844FC8">
        <w:rPr>
          <w:rFonts w:ascii="Times New Roman" w:hAnsi="Times New Roman"/>
          <w:sz w:val="24"/>
          <w:lang w:val="en-GB"/>
          <w:rPrChange w:id="963" w:author="Author">
            <w:rPr>
              <w:rFonts w:ascii="Times New Roman" w:hAnsi="Times New Roman"/>
              <w:sz w:val="24"/>
              <w:lang w:val="en-US"/>
            </w:rPr>
          </w:rPrChange>
        </w:rPr>
        <w:t xml:space="preserve">Reactivation of herpesvirus infections after vaccinations? </w:t>
      </w:r>
      <w:r w:rsidRPr="00844FC8">
        <w:rPr>
          <w:rFonts w:ascii="Times New Roman" w:hAnsi="Times New Roman"/>
          <w:i/>
          <w:sz w:val="24"/>
          <w:lang w:val="en-GB"/>
          <w:rPrChange w:id="964" w:author="Author">
            <w:rPr>
              <w:rFonts w:ascii="Times New Roman" w:hAnsi="Times New Roman"/>
              <w:i/>
              <w:sz w:val="24"/>
              <w:lang w:val="en-US"/>
            </w:rPr>
          </w:rPrChange>
        </w:rPr>
        <w:t>The Lancet</w:t>
      </w:r>
      <w:r w:rsidRPr="00844FC8">
        <w:rPr>
          <w:rFonts w:ascii="Times New Roman" w:hAnsi="Times New Roman"/>
          <w:sz w:val="24"/>
          <w:lang w:val="en-GB"/>
          <w:rPrChange w:id="965" w:author="Author">
            <w:rPr>
              <w:rFonts w:ascii="Times New Roman" w:hAnsi="Times New Roman"/>
              <w:sz w:val="24"/>
              <w:lang w:val="en-US"/>
            </w:rPr>
          </w:rPrChange>
        </w:rPr>
        <w:t xml:space="preserve"> 1999;353:810</w:t>
      </w:r>
      <w:r w:rsidR="00687208" w:rsidRPr="00844FC8">
        <w:rPr>
          <w:rFonts w:ascii="Times New Roman" w:hAnsi="Times New Roman"/>
          <w:sz w:val="24"/>
          <w:lang w:val="en-GB"/>
          <w:rPrChange w:id="966" w:author="Author">
            <w:rPr>
              <w:rFonts w:ascii="Times New Roman" w:hAnsi="Times New Roman"/>
              <w:sz w:val="24"/>
              <w:lang w:val="en-US"/>
            </w:rPr>
          </w:rPrChange>
        </w:rPr>
        <w:br/>
      </w:r>
    </w:p>
    <w:p w14:paraId="5C589F2A" w14:textId="16D02528" w:rsidR="00E57C3A" w:rsidRPr="00844FC8" w:rsidRDefault="00E57C3A" w:rsidP="00687208">
      <w:pPr>
        <w:pStyle w:val="ListParagraph"/>
        <w:numPr>
          <w:ilvl w:val="0"/>
          <w:numId w:val="3"/>
        </w:numPr>
        <w:autoSpaceDE w:val="0"/>
        <w:autoSpaceDN w:val="0"/>
        <w:adjustRightInd w:val="0"/>
        <w:spacing w:after="0" w:line="240" w:lineRule="auto"/>
        <w:rPr>
          <w:rFonts w:ascii="Times New Roman" w:hAnsi="Times New Roman"/>
          <w:sz w:val="24"/>
          <w:lang w:val="en-GB"/>
          <w:rPrChange w:id="967" w:author="Author">
            <w:rPr>
              <w:rFonts w:ascii="Times New Roman" w:hAnsi="Times New Roman"/>
              <w:sz w:val="24"/>
              <w:lang w:val="en-US"/>
            </w:rPr>
          </w:rPrChange>
        </w:rPr>
      </w:pPr>
      <w:r w:rsidRPr="00844FC8">
        <w:rPr>
          <w:rFonts w:ascii="Times New Roman" w:hAnsi="Times New Roman"/>
          <w:sz w:val="24"/>
          <w:lang w:val="en-GB"/>
          <w:rPrChange w:id="968" w:author="Author">
            <w:rPr>
              <w:rFonts w:ascii="Times New Roman" w:hAnsi="Times New Roman"/>
              <w:sz w:val="24"/>
            </w:rPr>
          </w:rPrChange>
        </w:rPr>
        <w:t>Bayas J-M, González-Álvarez R, Guinovart C. Herpes zoster after yellow fever vaccination</w:t>
      </w:r>
      <w:r w:rsidRPr="00844FC8">
        <w:rPr>
          <w:rFonts w:ascii="Times New Roman" w:hAnsi="Times New Roman"/>
          <w:i/>
          <w:sz w:val="24"/>
          <w:lang w:val="en-GB"/>
          <w:rPrChange w:id="969" w:author="Author">
            <w:rPr>
              <w:rFonts w:ascii="Times New Roman" w:hAnsi="Times New Roman"/>
              <w:i/>
              <w:sz w:val="24"/>
            </w:rPr>
          </w:rPrChange>
        </w:rPr>
        <w:t xml:space="preserve">. </w:t>
      </w:r>
      <w:r w:rsidRPr="00844FC8">
        <w:rPr>
          <w:rFonts w:ascii="Times New Roman" w:hAnsi="Times New Roman"/>
          <w:i/>
          <w:sz w:val="24"/>
          <w:lang w:val="en-GB"/>
          <w:rPrChange w:id="970" w:author="Author">
            <w:rPr>
              <w:rFonts w:ascii="Times New Roman" w:hAnsi="Times New Roman"/>
              <w:i/>
              <w:sz w:val="24"/>
              <w:lang w:val="en-US"/>
            </w:rPr>
          </w:rPrChange>
        </w:rPr>
        <w:t>J Travel Med</w:t>
      </w:r>
      <w:r w:rsidRPr="00844FC8">
        <w:rPr>
          <w:rFonts w:ascii="Times New Roman" w:hAnsi="Times New Roman"/>
          <w:sz w:val="24"/>
          <w:lang w:val="en-GB"/>
          <w:rPrChange w:id="971" w:author="Author">
            <w:rPr>
              <w:rFonts w:ascii="Times New Roman" w:hAnsi="Times New Roman"/>
              <w:sz w:val="24"/>
              <w:lang w:val="en-US"/>
            </w:rPr>
          </w:rPrChange>
        </w:rPr>
        <w:t xml:space="preserve"> 2007;14:65-66</w:t>
      </w:r>
      <w:r w:rsidR="00687208" w:rsidRPr="00844FC8">
        <w:rPr>
          <w:rFonts w:ascii="Times New Roman" w:hAnsi="Times New Roman"/>
          <w:sz w:val="24"/>
          <w:lang w:val="en-GB"/>
          <w:rPrChange w:id="972" w:author="Author">
            <w:rPr>
              <w:rFonts w:ascii="Times New Roman" w:hAnsi="Times New Roman"/>
              <w:sz w:val="24"/>
              <w:lang w:val="en-US"/>
            </w:rPr>
          </w:rPrChange>
        </w:rPr>
        <w:br/>
      </w:r>
    </w:p>
    <w:p w14:paraId="7DD0E0FB" w14:textId="4A2E1EBC" w:rsidR="002D5D87" w:rsidRPr="00844FC8" w:rsidRDefault="00E57C3A" w:rsidP="00687208">
      <w:pPr>
        <w:pStyle w:val="ListParagraph"/>
        <w:numPr>
          <w:ilvl w:val="0"/>
          <w:numId w:val="3"/>
        </w:numPr>
        <w:autoSpaceDE w:val="0"/>
        <w:autoSpaceDN w:val="0"/>
        <w:adjustRightInd w:val="0"/>
        <w:spacing w:after="0" w:line="240" w:lineRule="auto"/>
        <w:rPr>
          <w:rFonts w:ascii="Times New Roman" w:hAnsi="Times New Roman"/>
          <w:sz w:val="24"/>
          <w:lang w:val="en-GB"/>
          <w:rPrChange w:id="973" w:author="Author">
            <w:rPr>
              <w:rFonts w:ascii="Times New Roman" w:hAnsi="Times New Roman"/>
              <w:sz w:val="24"/>
              <w:lang w:val="en-US"/>
            </w:rPr>
          </w:rPrChange>
        </w:rPr>
      </w:pPr>
      <w:r w:rsidRPr="00844FC8">
        <w:rPr>
          <w:rFonts w:ascii="Times New Roman" w:hAnsi="Times New Roman"/>
          <w:sz w:val="24"/>
          <w:lang w:val="en-GB"/>
          <w:rPrChange w:id="974" w:author="Author">
            <w:rPr>
              <w:rFonts w:ascii="Times New Roman" w:hAnsi="Times New Roman"/>
              <w:sz w:val="24"/>
              <w:lang w:val="en-US"/>
            </w:rPr>
          </w:rPrChange>
        </w:rPr>
        <w:t xml:space="preserve">Rothova A, de Groot JDF, Mudrikova T. Reactivation of acute retinal necrosis after flu H1N1 vaccination. </w:t>
      </w:r>
      <w:r w:rsidRPr="00844FC8">
        <w:rPr>
          <w:rFonts w:ascii="Times New Roman" w:hAnsi="Times New Roman"/>
          <w:i/>
          <w:sz w:val="24"/>
          <w:lang w:val="en-GB"/>
          <w:rPrChange w:id="975" w:author="Author">
            <w:rPr>
              <w:rFonts w:ascii="Times New Roman" w:hAnsi="Times New Roman"/>
              <w:i/>
              <w:sz w:val="24"/>
              <w:lang w:val="en-US"/>
            </w:rPr>
          </w:rPrChange>
        </w:rPr>
        <w:t>Br J Ophthalmol</w:t>
      </w:r>
      <w:r w:rsidRPr="00844FC8">
        <w:rPr>
          <w:rFonts w:ascii="Times New Roman" w:hAnsi="Times New Roman"/>
          <w:sz w:val="24"/>
          <w:lang w:val="en-GB"/>
          <w:rPrChange w:id="976" w:author="Author">
            <w:rPr>
              <w:rFonts w:ascii="Times New Roman" w:hAnsi="Times New Roman"/>
              <w:sz w:val="24"/>
              <w:lang w:val="en-US"/>
            </w:rPr>
          </w:rPrChange>
        </w:rPr>
        <w:t xml:space="preserve"> 2011;95:291</w:t>
      </w:r>
      <w:r w:rsidR="00687208" w:rsidRPr="00844FC8">
        <w:rPr>
          <w:rFonts w:ascii="Times New Roman" w:hAnsi="Times New Roman"/>
          <w:sz w:val="24"/>
          <w:lang w:val="en-GB"/>
          <w:rPrChange w:id="977" w:author="Author">
            <w:rPr>
              <w:rFonts w:ascii="Times New Roman" w:hAnsi="Times New Roman"/>
              <w:sz w:val="24"/>
              <w:lang w:val="en-US"/>
            </w:rPr>
          </w:rPrChange>
        </w:rPr>
        <w:br/>
      </w:r>
    </w:p>
    <w:p w14:paraId="68409F9F" w14:textId="665DFCC5" w:rsidR="00E57C3A" w:rsidRPr="00844FC8" w:rsidRDefault="00E57C3A" w:rsidP="00687208">
      <w:pPr>
        <w:pStyle w:val="ListParagraph"/>
        <w:numPr>
          <w:ilvl w:val="0"/>
          <w:numId w:val="3"/>
        </w:numPr>
        <w:spacing w:line="240" w:lineRule="auto"/>
        <w:rPr>
          <w:rFonts w:ascii="Times New Roman" w:hAnsi="Times New Roman"/>
          <w:sz w:val="24"/>
          <w:lang w:val="en-GB"/>
          <w:rPrChange w:id="978" w:author="Author">
            <w:rPr>
              <w:rFonts w:ascii="Times New Roman" w:hAnsi="Times New Roman"/>
              <w:sz w:val="24"/>
              <w:lang w:val="en-US"/>
            </w:rPr>
          </w:rPrChange>
        </w:rPr>
      </w:pPr>
      <w:r w:rsidRPr="00C76452">
        <w:rPr>
          <w:rFonts w:ascii="Times New Roman" w:hAnsi="Times New Roman" w:cs="Times New Roman"/>
          <w:sz w:val="24"/>
          <w:szCs w:val="24"/>
          <w:lang w:val="da-DK"/>
        </w:rPr>
        <w:t xml:space="preserve">Hwang CW Jr, Steigleman WA et al. </w:t>
      </w:r>
      <w:r w:rsidRPr="00844FC8">
        <w:rPr>
          <w:rFonts w:ascii="Times New Roman" w:hAnsi="Times New Roman"/>
          <w:sz w:val="24"/>
          <w:lang w:val="en-GB"/>
          <w:rPrChange w:id="979" w:author="Author">
            <w:rPr>
              <w:rFonts w:ascii="Times New Roman" w:hAnsi="Times New Roman"/>
              <w:sz w:val="24"/>
              <w:lang w:val="en-US"/>
            </w:rPr>
          </w:rPrChange>
        </w:rPr>
        <w:t xml:space="preserve">Reactivation of herpes zoster keratitis in an adult after varicella zoster vaccination. </w:t>
      </w:r>
      <w:r w:rsidR="00865B3B" w:rsidRPr="00844FC8">
        <w:rPr>
          <w:rFonts w:ascii="Times New Roman" w:hAnsi="Times New Roman"/>
          <w:i/>
          <w:sz w:val="24"/>
          <w:lang w:val="en-GB"/>
          <w:rPrChange w:id="980" w:author="Author">
            <w:rPr>
              <w:rFonts w:ascii="Times New Roman" w:hAnsi="Times New Roman"/>
              <w:i/>
              <w:sz w:val="24"/>
              <w:lang w:val="en-US"/>
            </w:rPr>
          </w:rPrChange>
        </w:rPr>
        <w:t>Cornea</w:t>
      </w:r>
      <w:r w:rsidR="00865B3B" w:rsidRPr="00844FC8">
        <w:rPr>
          <w:rFonts w:ascii="Times New Roman" w:hAnsi="Times New Roman"/>
          <w:sz w:val="24"/>
          <w:lang w:val="en-GB"/>
          <w:rPrChange w:id="981" w:author="Author">
            <w:rPr>
              <w:rFonts w:ascii="Times New Roman" w:hAnsi="Times New Roman"/>
              <w:sz w:val="24"/>
              <w:lang w:val="en-US"/>
            </w:rPr>
          </w:rPrChange>
        </w:rPr>
        <w:t xml:space="preserve"> 2013;32:508-9</w:t>
      </w:r>
      <w:r w:rsidR="00687208" w:rsidRPr="00844FC8">
        <w:rPr>
          <w:rFonts w:ascii="Times New Roman" w:hAnsi="Times New Roman"/>
          <w:sz w:val="24"/>
          <w:lang w:val="en-GB"/>
          <w:rPrChange w:id="982" w:author="Author">
            <w:rPr>
              <w:rFonts w:ascii="Times New Roman" w:hAnsi="Times New Roman"/>
              <w:sz w:val="24"/>
              <w:lang w:val="en-US"/>
            </w:rPr>
          </w:rPrChange>
        </w:rPr>
        <w:br/>
      </w:r>
    </w:p>
    <w:p w14:paraId="098629C0" w14:textId="3EB6EFAD" w:rsidR="00865B3B" w:rsidRPr="00844FC8" w:rsidRDefault="00865B3B" w:rsidP="00687208">
      <w:pPr>
        <w:pStyle w:val="ListParagraph"/>
        <w:numPr>
          <w:ilvl w:val="0"/>
          <w:numId w:val="3"/>
        </w:numPr>
        <w:spacing w:line="240" w:lineRule="auto"/>
        <w:rPr>
          <w:rFonts w:ascii="Times New Roman" w:hAnsi="Times New Roman"/>
          <w:sz w:val="24"/>
          <w:lang w:val="en-GB"/>
          <w:rPrChange w:id="983" w:author="Author">
            <w:rPr>
              <w:rFonts w:ascii="Times New Roman" w:hAnsi="Times New Roman"/>
              <w:sz w:val="24"/>
              <w:lang w:val="en-US"/>
            </w:rPr>
          </w:rPrChange>
        </w:rPr>
      </w:pPr>
      <w:r w:rsidRPr="00C76452">
        <w:rPr>
          <w:rFonts w:ascii="Times New Roman" w:hAnsi="Times New Roman" w:cs="Times New Roman"/>
          <w:sz w:val="24"/>
          <w:szCs w:val="24"/>
          <w:lang w:val="da-DK"/>
        </w:rPr>
        <w:t xml:space="preserve">Hassman LM, DiLoreto Jr DA.  </w:t>
      </w:r>
      <w:r w:rsidRPr="00844FC8">
        <w:rPr>
          <w:rFonts w:ascii="Times New Roman" w:hAnsi="Times New Roman"/>
          <w:sz w:val="24"/>
          <w:lang w:val="en-GB"/>
          <w:rPrChange w:id="984" w:author="Author">
            <w:rPr>
              <w:rFonts w:ascii="Times New Roman" w:hAnsi="Times New Roman"/>
              <w:sz w:val="24"/>
              <w:lang w:val="en-US"/>
            </w:rPr>
          </w:rPrChange>
        </w:rPr>
        <w:t xml:space="preserve">Immunologic factors may play a role in herpes simplex virus 1 reactivation in the brain and retina after influenza vaccination. </w:t>
      </w:r>
      <w:r w:rsidRPr="00844FC8">
        <w:rPr>
          <w:rFonts w:ascii="Times New Roman" w:hAnsi="Times New Roman"/>
          <w:i/>
          <w:sz w:val="24"/>
          <w:lang w:val="en-GB"/>
          <w:rPrChange w:id="985" w:author="Author">
            <w:rPr>
              <w:rFonts w:ascii="Times New Roman" w:hAnsi="Times New Roman"/>
              <w:i/>
              <w:sz w:val="24"/>
              <w:lang w:val="en-US"/>
            </w:rPr>
          </w:rPrChange>
        </w:rPr>
        <w:t>IDCases</w:t>
      </w:r>
      <w:r w:rsidRPr="00844FC8">
        <w:rPr>
          <w:rFonts w:ascii="Times New Roman" w:hAnsi="Times New Roman"/>
          <w:sz w:val="24"/>
          <w:lang w:val="en-GB"/>
          <w:rPrChange w:id="986" w:author="Author">
            <w:rPr>
              <w:rFonts w:ascii="Times New Roman" w:hAnsi="Times New Roman"/>
              <w:sz w:val="24"/>
              <w:lang w:val="en-US"/>
            </w:rPr>
          </w:rPrChange>
        </w:rPr>
        <w:t xml:space="preserve"> 2016</w:t>
      </w:r>
      <w:r w:rsidR="002E54F2" w:rsidRPr="00844FC8">
        <w:rPr>
          <w:rFonts w:ascii="Times New Roman" w:hAnsi="Times New Roman"/>
          <w:sz w:val="24"/>
          <w:lang w:val="en-GB"/>
          <w:rPrChange w:id="987" w:author="Author">
            <w:rPr>
              <w:rFonts w:ascii="Times New Roman" w:hAnsi="Times New Roman"/>
              <w:sz w:val="24"/>
              <w:lang w:val="en-US"/>
            </w:rPr>
          </w:rPrChange>
        </w:rPr>
        <w:t>;6</w:t>
      </w:r>
      <w:r w:rsidRPr="00844FC8">
        <w:rPr>
          <w:rFonts w:ascii="Times New Roman" w:hAnsi="Times New Roman"/>
          <w:sz w:val="24"/>
          <w:lang w:val="en-GB"/>
          <w:rPrChange w:id="988" w:author="Author">
            <w:rPr>
              <w:rFonts w:ascii="Times New Roman" w:hAnsi="Times New Roman"/>
              <w:sz w:val="24"/>
              <w:lang w:val="en-US"/>
            </w:rPr>
          </w:rPrChange>
        </w:rPr>
        <w:t>:47-51</w:t>
      </w:r>
      <w:r w:rsidR="00687208" w:rsidRPr="00844FC8">
        <w:rPr>
          <w:rFonts w:ascii="Times New Roman" w:hAnsi="Times New Roman"/>
          <w:sz w:val="24"/>
          <w:lang w:val="en-GB"/>
          <w:rPrChange w:id="989" w:author="Author">
            <w:rPr>
              <w:rFonts w:ascii="Times New Roman" w:hAnsi="Times New Roman"/>
              <w:sz w:val="24"/>
              <w:lang w:val="en-US"/>
            </w:rPr>
          </w:rPrChange>
        </w:rPr>
        <w:br/>
      </w:r>
    </w:p>
    <w:p w14:paraId="18C6B1CD" w14:textId="0B159F16" w:rsidR="00865B3B" w:rsidRPr="00844FC8" w:rsidRDefault="00865B3B" w:rsidP="00687208">
      <w:pPr>
        <w:pStyle w:val="ListParagraph"/>
        <w:numPr>
          <w:ilvl w:val="0"/>
          <w:numId w:val="3"/>
        </w:numPr>
        <w:spacing w:line="240" w:lineRule="auto"/>
        <w:rPr>
          <w:rFonts w:ascii="Times New Roman" w:hAnsi="Times New Roman"/>
          <w:sz w:val="24"/>
          <w:lang w:val="en-GB"/>
          <w:rPrChange w:id="990" w:author="Author">
            <w:rPr>
              <w:rFonts w:ascii="Times New Roman" w:hAnsi="Times New Roman"/>
              <w:sz w:val="24"/>
              <w:lang w:val="en-US"/>
            </w:rPr>
          </w:rPrChange>
        </w:rPr>
      </w:pPr>
      <w:r w:rsidRPr="00844FC8">
        <w:rPr>
          <w:rFonts w:ascii="Times New Roman" w:hAnsi="Times New Roman"/>
          <w:sz w:val="24"/>
          <w:lang w:val="en-GB"/>
          <w:rPrChange w:id="991" w:author="Author">
            <w:rPr>
              <w:rFonts w:ascii="Times New Roman" w:hAnsi="Times New Roman"/>
              <w:sz w:val="24"/>
              <w:lang w:val="en-US"/>
            </w:rPr>
          </w:rPrChange>
        </w:rPr>
        <w:t xml:space="preserve">Jastrzebski A, Brownstein S et al. Reactivation of herpes zoster keratitis with corneal perforation after zoster vaccination. </w:t>
      </w:r>
      <w:r w:rsidRPr="00844FC8">
        <w:rPr>
          <w:rFonts w:ascii="Times New Roman" w:hAnsi="Times New Roman"/>
          <w:i/>
          <w:sz w:val="24"/>
          <w:lang w:val="en-GB"/>
          <w:rPrChange w:id="992" w:author="Author">
            <w:rPr>
              <w:rFonts w:ascii="Times New Roman" w:hAnsi="Times New Roman"/>
              <w:i/>
              <w:sz w:val="24"/>
              <w:lang w:val="en-US"/>
            </w:rPr>
          </w:rPrChange>
        </w:rPr>
        <w:t>Cornea</w:t>
      </w:r>
      <w:r w:rsidRPr="00844FC8">
        <w:rPr>
          <w:rFonts w:ascii="Times New Roman" w:hAnsi="Times New Roman"/>
          <w:sz w:val="24"/>
          <w:lang w:val="en-GB"/>
          <w:rPrChange w:id="993" w:author="Author">
            <w:rPr>
              <w:rFonts w:ascii="Times New Roman" w:hAnsi="Times New Roman"/>
              <w:sz w:val="24"/>
              <w:lang w:val="en-US"/>
            </w:rPr>
          </w:rPrChange>
        </w:rPr>
        <w:t xml:space="preserve"> 2017;36:740-42</w:t>
      </w:r>
      <w:r w:rsidR="00687208" w:rsidRPr="00844FC8">
        <w:rPr>
          <w:rFonts w:ascii="Times New Roman" w:hAnsi="Times New Roman"/>
          <w:sz w:val="24"/>
          <w:lang w:val="en-GB"/>
          <w:rPrChange w:id="994" w:author="Author">
            <w:rPr>
              <w:rFonts w:ascii="Times New Roman" w:hAnsi="Times New Roman"/>
              <w:sz w:val="24"/>
              <w:lang w:val="en-US"/>
            </w:rPr>
          </w:rPrChange>
        </w:rPr>
        <w:br/>
      </w:r>
    </w:p>
    <w:p w14:paraId="72A135CB" w14:textId="5784BD4C" w:rsidR="00865B3B" w:rsidRPr="00844FC8" w:rsidRDefault="00865B3B" w:rsidP="00687208">
      <w:pPr>
        <w:pStyle w:val="ListParagraph"/>
        <w:numPr>
          <w:ilvl w:val="0"/>
          <w:numId w:val="3"/>
        </w:numPr>
        <w:spacing w:line="240" w:lineRule="auto"/>
        <w:rPr>
          <w:rFonts w:ascii="Times New Roman" w:hAnsi="Times New Roman"/>
          <w:sz w:val="24"/>
          <w:lang w:val="en-GB"/>
          <w:rPrChange w:id="995" w:author="Author">
            <w:rPr>
              <w:rFonts w:ascii="Times New Roman" w:hAnsi="Times New Roman"/>
              <w:sz w:val="24"/>
              <w:lang w:val="en-US"/>
            </w:rPr>
          </w:rPrChange>
        </w:rPr>
      </w:pPr>
      <w:r w:rsidRPr="00844FC8">
        <w:rPr>
          <w:rFonts w:ascii="Times New Roman" w:hAnsi="Times New Roman"/>
          <w:sz w:val="24"/>
          <w:lang w:val="en-GB"/>
          <w:rPrChange w:id="996" w:author="Author">
            <w:rPr>
              <w:rFonts w:ascii="Times New Roman" w:hAnsi="Times New Roman"/>
              <w:sz w:val="24"/>
              <w:lang w:val="en-US"/>
            </w:rPr>
          </w:rPrChange>
        </w:rPr>
        <w:t xml:space="preserve">Lieberman A, Curtis L. HSV2 reactivation and myelitis following influenza vaccination. </w:t>
      </w:r>
      <w:r w:rsidRPr="00844FC8">
        <w:rPr>
          <w:rFonts w:ascii="Times New Roman" w:hAnsi="Times New Roman"/>
          <w:i/>
          <w:sz w:val="24"/>
          <w:lang w:val="en-GB"/>
          <w:rPrChange w:id="997" w:author="Author">
            <w:rPr>
              <w:rFonts w:ascii="Times New Roman" w:hAnsi="Times New Roman"/>
              <w:i/>
              <w:sz w:val="24"/>
              <w:lang w:val="en-US"/>
            </w:rPr>
          </w:rPrChange>
        </w:rPr>
        <w:t xml:space="preserve">Hum </w:t>
      </w:r>
      <w:r w:rsidR="002F03D4" w:rsidRPr="00844FC8">
        <w:rPr>
          <w:rFonts w:ascii="Times New Roman" w:hAnsi="Times New Roman"/>
          <w:i/>
          <w:sz w:val="24"/>
          <w:lang w:val="en-GB"/>
          <w:rPrChange w:id="998" w:author="Author">
            <w:rPr>
              <w:rFonts w:ascii="Times New Roman" w:hAnsi="Times New Roman"/>
              <w:i/>
              <w:sz w:val="24"/>
              <w:lang w:val="en-US"/>
            </w:rPr>
          </w:rPrChange>
        </w:rPr>
        <w:t>V</w:t>
      </w:r>
      <w:r w:rsidR="002E54F2" w:rsidRPr="00844FC8">
        <w:rPr>
          <w:rFonts w:ascii="Times New Roman" w:hAnsi="Times New Roman"/>
          <w:i/>
          <w:sz w:val="24"/>
          <w:lang w:val="en-GB"/>
          <w:rPrChange w:id="999" w:author="Author">
            <w:rPr>
              <w:rFonts w:ascii="Times New Roman" w:hAnsi="Times New Roman"/>
              <w:i/>
              <w:sz w:val="24"/>
              <w:lang w:val="en-US"/>
            </w:rPr>
          </w:rPrChange>
        </w:rPr>
        <w:t>accin</w:t>
      </w:r>
      <w:r w:rsidRPr="00844FC8">
        <w:rPr>
          <w:rFonts w:ascii="Times New Roman" w:hAnsi="Times New Roman"/>
          <w:i/>
          <w:sz w:val="24"/>
          <w:lang w:val="en-GB"/>
          <w:rPrChange w:id="1000" w:author="Author">
            <w:rPr>
              <w:rFonts w:ascii="Times New Roman" w:hAnsi="Times New Roman"/>
              <w:i/>
              <w:sz w:val="24"/>
              <w:lang w:val="en-US"/>
            </w:rPr>
          </w:rPrChange>
        </w:rPr>
        <w:t xml:space="preserve"> </w:t>
      </w:r>
      <w:r w:rsidR="002F03D4" w:rsidRPr="00844FC8">
        <w:rPr>
          <w:rFonts w:ascii="Times New Roman" w:hAnsi="Times New Roman"/>
          <w:i/>
          <w:sz w:val="24"/>
          <w:lang w:val="en-GB"/>
          <w:rPrChange w:id="1001" w:author="Author">
            <w:rPr>
              <w:rFonts w:ascii="Times New Roman" w:hAnsi="Times New Roman"/>
              <w:i/>
              <w:sz w:val="24"/>
              <w:lang w:val="en-US"/>
            </w:rPr>
          </w:rPrChange>
        </w:rPr>
        <w:t>I</w:t>
      </w:r>
      <w:r w:rsidRPr="00844FC8">
        <w:rPr>
          <w:rFonts w:ascii="Times New Roman" w:hAnsi="Times New Roman"/>
          <w:i/>
          <w:sz w:val="24"/>
          <w:lang w:val="en-GB"/>
          <w:rPrChange w:id="1002" w:author="Author">
            <w:rPr>
              <w:rFonts w:ascii="Times New Roman" w:hAnsi="Times New Roman"/>
              <w:i/>
              <w:sz w:val="24"/>
              <w:lang w:val="en-US"/>
            </w:rPr>
          </w:rPrChange>
        </w:rPr>
        <w:t xml:space="preserve">mmunother </w:t>
      </w:r>
      <w:r w:rsidRPr="00844FC8">
        <w:rPr>
          <w:rFonts w:ascii="Times New Roman" w:hAnsi="Times New Roman"/>
          <w:sz w:val="24"/>
          <w:lang w:val="en-GB"/>
          <w:rPrChange w:id="1003" w:author="Author">
            <w:rPr>
              <w:rFonts w:ascii="Times New Roman" w:hAnsi="Times New Roman"/>
              <w:sz w:val="24"/>
              <w:lang w:val="en-US"/>
            </w:rPr>
          </w:rPrChange>
        </w:rPr>
        <w:t>2017</w:t>
      </w:r>
      <w:r w:rsidR="002F03D4" w:rsidRPr="00844FC8">
        <w:rPr>
          <w:rFonts w:ascii="Times New Roman" w:hAnsi="Times New Roman"/>
          <w:sz w:val="24"/>
          <w:lang w:val="en-GB"/>
          <w:rPrChange w:id="1004" w:author="Author">
            <w:rPr>
              <w:rFonts w:ascii="Times New Roman" w:hAnsi="Times New Roman"/>
              <w:sz w:val="24"/>
              <w:lang w:val="en-US"/>
            </w:rPr>
          </w:rPrChange>
        </w:rPr>
        <w:t>;13:572-</w:t>
      </w:r>
      <w:r w:rsidR="00DB408C" w:rsidRPr="00844FC8">
        <w:rPr>
          <w:rFonts w:ascii="Times New Roman" w:hAnsi="Times New Roman"/>
          <w:sz w:val="24"/>
          <w:lang w:val="en-GB"/>
          <w:rPrChange w:id="1005" w:author="Author">
            <w:rPr>
              <w:rFonts w:ascii="Times New Roman" w:hAnsi="Times New Roman"/>
              <w:sz w:val="24"/>
              <w:lang w:val="en-US"/>
            </w:rPr>
          </w:rPrChange>
        </w:rPr>
        <w:t>7</w:t>
      </w:r>
      <w:r w:rsidR="002F03D4" w:rsidRPr="00844FC8">
        <w:rPr>
          <w:rFonts w:ascii="Times New Roman" w:hAnsi="Times New Roman"/>
          <w:sz w:val="24"/>
          <w:lang w:val="en-GB"/>
          <w:rPrChange w:id="1006" w:author="Author">
            <w:rPr>
              <w:rFonts w:ascii="Times New Roman" w:hAnsi="Times New Roman"/>
              <w:sz w:val="24"/>
              <w:lang w:val="en-US"/>
            </w:rPr>
          </w:rPrChange>
        </w:rPr>
        <w:t>3</w:t>
      </w:r>
      <w:r w:rsidR="00687208" w:rsidRPr="00844FC8">
        <w:rPr>
          <w:rFonts w:ascii="Times New Roman" w:hAnsi="Times New Roman"/>
          <w:sz w:val="24"/>
          <w:lang w:val="en-GB"/>
          <w:rPrChange w:id="1007" w:author="Author">
            <w:rPr>
              <w:rFonts w:ascii="Times New Roman" w:hAnsi="Times New Roman"/>
              <w:sz w:val="24"/>
              <w:lang w:val="en-US"/>
            </w:rPr>
          </w:rPrChange>
        </w:rPr>
        <w:br/>
      </w:r>
    </w:p>
    <w:p w14:paraId="497B89D7" w14:textId="1A5EF031" w:rsidR="002F03D4" w:rsidRPr="00844FC8" w:rsidRDefault="002F03D4" w:rsidP="00687208">
      <w:pPr>
        <w:pStyle w:val="ListParagraph"/>
        <w:numPr>
          <w:ilvl w:val="0"/>
          <w:numId w:val="3"/>
        </w:numPr>
        <w:spacing w:line="240" w:lineRule="auto"/>
        <w:rPr>
          <w:rFonts w:ascii="Times New Roman" w:hAnsi="Times New Roman"/>
          <w:sz w:val="24"/>
          <w:lang w:val="en-GB"/>
          <w:rPrChange w:id="1008" w:author="Author">
            <w:rPr>
              <w:rFonts w:ascii="Times New Roman" w:hAnsi="Times New Roman"/>
              <w:sz w:val="24"/>
              <w:lang w:val="en-US"/>
            </w:rPr>
          </w:rPrChange>
        </w:rPr>
      </w:pPr>
      <w:r w:rsidRPr="00844FC8">
        <w:rPr>
          <w:rFonts w:ascii="Times New Roman" w:hAnsi="Times New Roman"/>
          <w:sz w:val="24"/>
          <w:lang w:val="en-GB"/>
          <w:rPrChange w:id="1009" w:author="Author">
            <w:rPr>
              <w:rFonts w:ascii="Times New Roman" w:hAnsi="Times New Roman"/>
              <w:sz w:val="24"/>
              <w:lang w:val="en-US"/>
            </w:rPr>
          </w:rPrChange>
        </w:rPr>
        <w:t xml:space="preserve">Söderlund-Strand A, Uhnoo I, Dillner J. Change in population prevalences of human papillomavirus after initiation of vaccination: The high-throughput HPV monitoring study. </w:t>
      </w:r>
      <w:r w:rsidRPr="00844FC8">
        <w:rPr>
          <w:rFonts w:ascii="Times New Roman" w:hAnsi="Times New Roman"/>
          <w:i/>
          <w:sz w:val="24"/>
          <w:lang w:val="en-GB"/>
          <w:rPrChange w:id="1010" w:author="Author">
            <w:rPr>
              <w:rFonts w:ascii="Times New Roman" w:hAnsi="Times New Roman"/>
              <w:i/>
              <w:sz w:val="24"/>
              <w:lang w:val="en-US"/>
            </w:rPr>
          </w:rPrChange>
        </w:rPr>
        <w:t>Cancer Epidemiol Biomarkers</w:t>
      </w:r>
      <w:r w:rsidRPr="00844FC8">
        <w:rPr>
          <w:rFonts w:ascii="Times New Roman" w:hAnsi="Times New Roman"/>
          <w:sz w:val="24"/>
          <w:lang w:val="en-GB"/>
          <w:rPrChange w:id="1011" w:author="Author">
            <w:rPr>
              <w:rFonts w:ascii="Times New Roman" w:hAnsi="Times New Roman"/>
              <w:sz w:val="24"/>
              <w:lang w:val="en-US"/>
            </w:rPr>
          </w:rPrChange>
        </w:rPr>
        <w:t xml:space="preserve"> </w:t>
      </w:r>
      <w:r w:rsidRPr="00844FC8">
        <w:rPr>
          <w:rFonts w:ascii="Times New Roman" w:hAnsi="Times New Roman"/>
          <w:i/>
          <w:sz w:val="24"/>
          <w:lang w:val="en-GB"/>
          <w:rPrChange w:id="1012" w:author="Author">
            <w:rPr>
              <w:rFonts w:ascii="Times New Roman" w:hAnsi="Times New Roman"/>
              <w:i/>
              <w:sz w:val="24"/>
              <w:lang w:val="en-US"/>
            </w:rPr>
          </w:rPrChange>
        </w:rPr>
        <w:t>Prev</w:t>
      </w:r>
      <w:r w:rsidRPr="00844FC8">
        <w:rPr>
          <w:rFonts w:ascii="Times New Roman" w:hAnsi="Times New Roman"/>
          <w:sz w:val="24"/>
          <w:lang w:val="en-GB"/>
          <w:rPrChange w:id="1013" w:author="Author">
            <w:rPr>
              <w:rFonts w:ascii="Times New Roman" w:hAnsi="Times New Roman"/>
              <w:sz w:val="24"/>
              <w:lang w:val="en-US"/>
            </w:rPr>
          </w:rPrChange>
        </w:rPr>
        <w:t xml:space="preserve"> 2014;23:2757-64</w:t>
      </w:r>
      <w:r w:rsidR="00687208" w:rsidRPr="00844FC8">
        <w:rPr>
          <w:rFonts w:ascii="Times New Roman" w:hAnsi="Times New Roman"/>
          <w:sz w:val="24"/>
          <w:lang w:val="en-GB"/>
          <w:rPrChange w:id="1014" w:author="Author">
            <w:rPr>
              <w:rFonts w:ascii="Times New Roman" w:hAnsi="Times New Roman"/>
              <w:sz w:val="24"/>
              <w:lang w:val="en-US"/>
            </w:rPr>
          </w:rPrChange>
        </w:rPr>
        <w:br/>
      </w:r>
    </w:p>
    <w:p w14:paraId="3EC35359" w14:textId="25960472" w:rsidR="002F03D4" w:rsidRPr="00844FC8" w:rsidRDefault="002E54F2" w:rsidP="00687208">
      <w:pPr>
        <w:pStyle w:val="ListParagraph"/>
        <w:numPr>
          <w:ilvl w:val="0"/>
          <w:numId w:val="3"/>
        </w:numPr>
        <w:spacing w:line="240" w:lineRule="auto"/>
        <w:rPr>
          <w:rFonts w:ascii="Times New Roman" w:hAnsi="Times New Roman"/>
          <w:sz w:val="24"/>
          <w:lang w:val="en-GB"/>
          <w:rPrChange w:id="1015" w:author="Author">
            <w:rPr>
              <w:rFonts w:ascii="Times New Roman" w:hAnsi="Times New Roman"/>
              <w:sz w:val="24"/>
              <w:lang w:val="en-US"/>
            </w:rPr>
          </w:rPrChange>
        </w:rPr>
      </w:pPr>
      <w:r w:rsidRPr="00844FC8">
        <w:rPr>
          <w:rFonts w:ascii="Times New Roman" w:hAnsi="Times New Roman"/>
          <w:sz w:val="24"/>
          <w:lang w:val="en-GB"/>
          <w:rPrChange w:id="1016" w:author="Author">
            <w:rPr>
              <w:rFonts w:ascii="Times New Roman" w:hAnsi="Times New Roman"/>
              <w:sz w:val="24"/>
              <w:lang w:val="en-US"/>
            </w:rPr>
          </w:rPrChange>
        </w:rPr>
        <w:t xml:space="preserve">Human papillomavirus vaccines: WHO position paper, May 2017, </w:t>
      </w:r>
      <w:r w:rsidR="00D84579" w:rsidRPr="004427C1">
        <w:fldChar w:fldCharType="begin"/>
      </w:r>
      <w:r w:rsidR="00D84579" w:rsidRPr="00844FC8">
        <w:rPr>
          <w:lang w:val="en-US"/>
          <w:rPrChange w:id="1017" w:author="Author">
            <w:rPr/>
          </w:rPrChange>
        </w:rPr>
        <w:instrText xml:space="preserve"> HYPERLINK "http://www.who.int/wer" </w:instrText>
      </w:r>
      <w:r w:rsidR="00D84579" w:rsidRPr="004427C1">
        <w:fldChar w:fldCharType="separate"/>
      </w:r>
      <w:r w:rsidR="00687208" w:rsidRPr="00844FC8">
        <w:rPr>
          <w:rStyle w:val="Hyperlink"/>
          <w:rFonts w:ascii="Times New Roman" w:hAnsi="Times New Roman"/>
          <w:sz w:val="24"/>
          <w:lang w:val="en-GB"/>
          <w:rPrChange w:id="1018" w:author="Author">
            <w:rPr>
              <w:rStyle w:val="Hyperlink"/>
              <w:rFonts w:ascii="Times New Roman" w:hAnsi="Times New Roman"/>
              <w:sz w:val="24"/>
              <w:lang w:val="en-US"/>
            </w:rPr>
          </w:rPrChange>
        </w:rPr>
        <w:t>http://www.who.int/wer</w:t>
      </w:r>
      <w:r w:rsidR="00D84579" w:rsidRPr="00844FC8">
        <w:rPr>
          <w:rStyle w:val="Hyperlink"/>
          <w:rFonts w:ascii="Times New Roman" w:hAnsi="Times New Roman"/>
          <w:sz w:val="24"/>
          <w:lang w:val="en-GB"/>
          <w:rPrChange w:id="1019" w:author="Author">
            <w:rPr>
              <w:rStyle w:val="Hyperlink"/>
              <w:rFonts w:ascii="Times New Roman" w:hAnsi="Times New Roman"/>
              <w:sz w:val="24"/>
              <w:lang w:val="en-US"/>
            </w:rPr>
          </w:rPrChange>
        </w:rPr>
        <w:fldChar w:fldCharType="end"/>
      </w:r>
      <w:r w:rsidR="00687208" w:rsidRPr="00844FC8">
        <w:rPr>
          <w:rFonts w:ascii="Times New Roman" w:hAnsi="Times New Roman"/>
          <w:sz w:val="24"/>
          <w:lang w:val="en-GB"/>
          <w:rPrChange w:id="1020" w:author="Author">
            <w:rPr>
              <w:rFonts w:ascii="Times New Roman" w:hAnsi="Times New Roman"/>
              <w:sz w:val="24"/>
              <w:lang w:val="en-US"/>
            </w:rPr>
          </w:rPrChange>
        </w:rPr>
        <w:br/>
      </w:r>
    </w:p>
    <w:p w14:paraId="0287DDC8" w14:textId="07355732" w:rsidR="002E54F2" w:rsidRPr="00844FC8" w:rsidRDefault="00D02A69" w:rsidP="00687208">
      <w:pPr>
        <w:pStyle w:val="ListParagraph"/>
        <w:numPr>
          <w:ilvl w:val="0"/>
          <w:numId w:val="3"/>
        </w:numPr>
        <w:spacing w:line="240" w:lineRule="auto"/>
        <w:rPr>
          <w:rFonts w:ascii="Times New Roman" w:hAnsi="Times New Roman"/>
          <w:sz w:val="24"/>
          <w:lang w:val="en-GB"/>
          <w:rPrChange w:id="1021" w:author="Author">
            <w:rPr>
              <w:rFonts w:ascii="Times New Roman" w:hAnsi="Times New Roman"/>
              <w:sz w:val="24"/>
              <w:lang w:val="en-US"/>
            </w:rPr>
          </w:rPrChange>
        </w:rPr>
      </w:pPr>
      <w:r w:rsidRPr="00C76452">
        <w:rPr>
          <w:rFonts w:ascii="Times New Roman" w:hAnsi="Times New Roman" w:cs="Times New Roman"/>
          <w:sz w:val="24"/>
          <w:szCs w:val="24"/>
          <w:lang w:val="da-DK"/>
        </w:rPr>
        <w:t xml:space="preserve">Hamsikova E, Smahelova J et al. </w:t>
      </w:r>
      <w:r w:rsidRPr="00844FC8">
        <w:rPr>
          <w:rFonts w:ascii="Times New Roman" w:hAnsi="Times New Roman"/>
          <w:sz w:val="24"/>
          <w:lang w:val="en-GB"/>
          <w:rPrChange w:id="1022" w:author="Author">
            <w:rPr>
              <w:rFonts w:ascii="Times New Roman" w:hAnsi="Times New Roman"/>
              <w:sz w:val="24"/>
              <w:lang w:val="en-US"/>
            </w:rPr>
          </w:rPrChange>
        </w:rPr>
        <w:t xml:space="preserve">The prevalence of HPV infections in HPV-vaccinated women from the general population. </w:t>
      </w:r>
      <w:r w:rsidRPr="00844FC8">
        <w:rPr>
          <w:rFonts w:ascii="Times New Roman" w:hAnsi="Times New Roman"/>
          <w:i/>
          <w:sz w:val="24"/>
          <w:lang w:val="en-GB"/>
          <w:rPrChange w:id="1023" w:author="Author">
            <w:rPr>
              <w:rFonts w:ascii="Times New Roman" w:hAnsi="Times New Roman"/>
              <w:i/>
              <w:sz w:val="24"/>
              <w:lang w:val="en-US"/>
            </w:rPr>
          </w:rPrChange>
        </w:rPr>
        <w:t>APMIS</w:t>
      </w:r>
      <w:r w:rsidRPr="00844FC8">
        <w:rPr>
          <w:rFonts w:ascii="Times New Roman" w:hAnsi="Times New Roman"/>
          <w:sz w:val="24"/>
          <w:lang w:val="en-GB"/>
          <w:rPrChange w:id="1024" w:author="Author">
            <w:rPr>
              <w:rFonts w:ascii="Times New Roman" w:hAnsi="Times New Roman"/>
              <w:sz w:val="24"/>
              <w:lang w:val="en-US"/>
            </w:rPr>
          </w:rPrChange>
        </w:rPr>
        <w:t xml:space="preserve"> 2017</w:t>
      </w:r>
      <w:r w:rsidR="002E54F2" w:rsidRPr="00844FC8">
        <w:rPr>
          <w:rFonts w:ascii="Times New Roman" w:hAnsi="Times New Roman"/>
          <w:sz w:val="24"/>
          <w:lang w:val="en-GB"/>
          <w:rPrChange w:id="1025" w:author="Author">
            <w:rPr>
              <w:rFonts w:ascii="Times New Roman" w:hAnsi="Times New Roman"/>
              <w:sz w:val="24"/>
              <w:lang w:val="en-US"/>
            </w:rPr>
          </w:rPrChange>
        </w:rPr>
        <w:t>;125</w:t>
      </w:r>
      <w:r w:rsidRPr="00844FC8">
        <w:rPr>
          <w:rFonts w:ascii="Times New Roman" w:hAnsi="Times New Roman"/>
          <w:sz w:val="24"/>
          <w:lang w:val="en-GB"/>
          <w:rPrChange w:id="1026" w:author="Author">
            <w:rPr>
              <w:rFonts w:ascii="Times New Roman" w:hAnsi="Times New Roman"/>
              <w:sz w:val="24"/>
              <w:lang w:val="en-US"/>
            </w:rPr>
          </w:rPrChange>
        </w:rPr>
        <w:t>:</w:t>
      </w:r>
      <w:r w:rsidR="002E54F2" w:rsidRPr="00844FC8">
        <w:rPr>
          <w:rFonts w:ascii="Times New Roman" w:hAnsi="Times New Roman"/>
          <w:sz w:val="24"/>
          <w:lang w:val="en-GB"/>
          <w:rPrChange w:id="1027" w:author="Author">
            <w:rPr>
              <w:rFonts w:ascii="Times New Roman" w:hAnsi="Times New Roman"/>
              <w:sz w:val="24"/>
              <w:lang w:val="en-US"/>
            </w:rPr>
          </w:rPrChange>
        </w:rPr>
        <w:t>585-95</w:t>
      </w:r>
      <w:r w:rsidR="00687208" w:rsidRPr="00844FC8">
        <w:rPr>
          <w:rFonts w:ascii="Times New Roman" w:hAnsi="Times New Roman"/>
          <w:sz w:val="24"/>
          <w:lang w:val="en-GB"/>
          <w:rPrChange w:id="1028" w:author="Author">
            <w:rPr>
              <w:rFonts w:ascii="Times New Roman" w:hAnsi="Times New Roman"/>
              <w:sz w:val="24"/>
              <w:lang w:val="en-US"/>
            </w:rPr>
          </w:rPrChange>
        </w:rPr>
        <w:br/>
      </w:r>
    </w:p>
    <w:p w14:paraId="7C840D61" w14:textId="245EBB1C" w:rsidR="00D02A69" w:rsidRPr="00844FC8" w:rsidRDefault="00D02A69" w:rsidP="00687208">
      <w:pPr>
        <w:pStyle w:val="ListParagraph"/>
        <w:numPr>
          <w:ilvl w:val="0"/>
          <w:numId w:val="3"/>
        </w:numPr>
        <w:spacing w:line="240" w:lineRule="auto"/>
        <w:rPr>
          <w:rFonts w:ascii="Times New Roman" w:hAnsi="Times New Roman"/>
          <w:sz w:val="24"/>
          <w:lang w:val="en-GB"/>
          <w:rPrChange w:id="1029" w:author="Author">
            <w:rPr>
              <w:rFonts w:ascii="Times New Roman" w:hAnsi="Times New Roman"/>
              <w:sz w:val="24"/>
              <w:lang w:val="en-US"/>
            </w:rPr>
          </w:rPrChange>
        </w:rPr>
      </w:pPr>
      <w:r w:rsidRPr="00844FC8">
        <w:rPr>
          <w:rFonts w:ascii="Times New Roman" w:hAnsi="Times New Roman"/>
          <w:sz w:val="24"/>
          <w:lang w:val="en-GB"/>
          <w:rPrChange w:id="1030" w:author="Author">
            <w:rPr>
              <w:rFonts w:ascii="Times New Roman" w:hAnsi="Times New Roman"/>
              <w:sz w:val="24"/>
              <w:lang w:val="en-US"/>
            </w:rPr>
          </w:rPrChange>
        </w:rPr>
        <w:t>Ryndock EJ, Meyers C. A risk for non-sexual transmission of human papillomavirus?</w:t>
      </w:r>
      <w:r w:rsidR="00B55836" w:rsidRPr="00844FC8">
        <w:rPr>
          <w:rFonts w:ascii="Times New Roman" w:hAnsi="Times New Roman"/>
          <w:sz w:val="24"/>
          <w:lang w:val="en-GB"/>
          <w:rPrChange w:id="1031" w:author="Author">
            <w:rPr>
              <w:rFonts w:ascii="Times New Roman" w:hAnsi="Times New Roman"/>
              <w:sz w:val="24"/>
              <w:lang w:val="en-US"/>
            </w:rPr>
          </w:rPrChange>
        </w:rPr>
        <w:t xml:space="preserve"> (Editorial)</w:t>
      </w:r>
      <w:r w:rsidRPr="00844FC8">
        <w:rPr>
          <w:rFonts w:ascii="Times New Roman" w:hAnsi="Times New Roman"/>
          <w:i/>
          <w:sz w:val="24"/>
          <w:lang w:val="en-GB"/>
          <w:rPrChange w:id="1032" w:author="Author">
            <w:rPr>
              <w:rFonts w:ascii="Times New Roman" w:hAnsi="Times New Roman"/>
              <w:i/>
              <w:sz w:val="24"/>
              <w:lang w:val="en-US"/>
            </w:rPr>
          </w:rPrChange>
        </w:rPr>
        <w:t xml:space="preserve"> Expert Rev Anti Infect Ther</w:t>
      </w:r>
      <w:r w:rsidRPr="00844FC8">
        <w:rPr>
          <w:rFonts w:ascii="Times New Roman" w:hAnsi="Times New Roman"/>
          <w:sz w:val="24"/>
          <w:lang w:val="en-GB"/>
          <w:rPrChange w:id="1033" w:author="Author">
            <w:rPr>
              <w:rFonts w:ascii="Times New Roman" w:hAnsi="Times New Roman"/>
              <w:sz w:val="24"/>
              <w:lang w:val="en-US"/>
            </w:rPr>
          </w:rPrChange>
        </w:rPr>
        <w:t xml:space="preserve"> 2014;12:1165-70</w:t>
      </w:r>
      <w:r w:rsidR="00687208" w:rsidRPr="00844FC8">
        <w:rPr>
          <w:rFonts w:ascii="Times New Roman" w:hAnsi="Times New Roman"/>
          <w:sz w:val="24"/>
          <w:lang w:val="en-GB"/>
          <w:rPrChange w:id="1034" w:author="Author">
            <w:rPr>
              <w:rFonts w:ascii="Times New Roman" w:hAnsi="Times New Roman"/>
              <w:sz w:val="24"/>
              <w:lang w:val="en-US"/>
            </w:rPr>
          </w:rPrChange>
        </w:rPr>
        <w:br/>
      </w:r>
    </w:p>
    <w:p w14:paraId="791824D0" w14:textId="613CDF83" w:rsidR="00EB66FD" w:rsidRPr="00844FC8" w:rsidRDefault="00EB66FD" w:rsidP="00687208">
      <w:pPr>
        <w:pStyle w:val="ListParagraph"/>
        <w:numPr>
          <w:ilvl w:val="0"/>
          <w:numId w:val="3"/>
        </w:numPr>
        <w:spacing w:line="240" w:lineRule="auto"/>
        <w:rPr>
          <w:rFonts w:ascii="Times New Roman" w:hAnsi="Times New Roman"/>
          <w:sz w:val="24"/>
          <w:lang w:val="en-GB"/>
          <w:rPrChange w:id="1035" w:author="Author">
            <w:rPr>
              <w:rFonts w:ascii="Times New Roman" w:hAnsi="Times New Roman"/>
              <w:sz w:val="24"/>
              <w:lang w:val="en-US"/>
            </w:rPr>
          </w:rPrChange>
        </w:rPr>
      </w:pPr>
      <w:r w:rsidRPr="00C76452">
        <w:rPr>
          <w:rFonts w:ascii="Times New Roman" w:hAnsi="Times New Roman" w:cs="Times New Roman"/>
          <w:sz w:val="24"/>
          <w:szCs w:val="24"/>
          <w:lang w:val="da-DK"/>
        </w:rPr>
        <w:t xml:space="preserve">Bodaghi S, Wood LV et al. </w:t>
      </w:r>
      <w:r w:rsidRPr="00844FC8">
        <w:rPr>
          <w:rFonts w:ascii="Times New Roman" w:hAnsi="Times New Roman"/>
          <w:sz w:val="24"/>
          <w:lang w:val="en-GB"/>
          <w:rPrChange w:id="1036" w:author="Author">
            <w:rPr>
              <w:rFonts w:ascii="Times New Roman" w:hAnsi="Times New Roman"/>
              <w:sz w:val="24"/>
              <w:lang w:val="en-US"/>
            </w:rPr>
          </w:rPrChange>
        </w:rPr>
        <w:t xml:space="preserve">Could human papillomaviruses be spread through blood? </w:t>
      </w:r>
      <w:r w:rsidRPr="00844FC8">
        <w:rPr>
          <w:rFonts w:ascii="Times New Roman" w:hAnsi="Times New Roman"/>
          <w:i/>
          <w:sz w:val="24"/>
          <w:lang w:val="en-GB"/>
          <w:rPrChange w:id="1037" w:author="Author">
            <w:rPr>
              <w:rFonts w:ascii="Times New Roman" w:hAnsi="Times New Roman"/>
              <w:i/>
              <w:sz w:val="24"/>
              <w:lang w:val="en-US"/>
            </w:rPr>
          </w:rPrChange>
        </w:rPr>
        <w:t>J Clin Microbiol</w:t>
      </w:r>
      <w:r w:rsidRPr="00844FC8">
        <w:rPr>
          <w:rFonts w:ascii="Times New Roman" w:hAnsi="Times New Roman"/>
          <w:sz w:val="24"/>
          <w:lang w:val="en-GB"/>
          <w:rPrChange w:id="1038" w:author="Author">
            <w:rPr>
              <w:rFonts w:ascii="Times New Roman" w:hAnsi="Times New Roman"/>
              <w:sz w:val="24"/>
              <w:lang w:val="en-US"/>
            </w:rPr>
          </w:rPrChange>
        </w:rPr>
        <w:t xml:space="preserve"> 2005;43:5428-34</w:t>
      </w:r>
      <w:r w:rsidR="00687208" w:rsidRPr="00844FC8">
        <w:rPr>
          <w:rFonts w:ascii="Times New Roman" w:hAnsi="Times New Roman"/>
          <w:sz w:val="24"/>
          <w:lang w:val="en-GB"/>
          <w:rPrChange w:id="1039" w:author="Author">
            <w:rPr>
              <w:rFonts w:ascii="Times New Roman" w:hAnsi="Times New Roman"/>
              <w:sz w:val="24"/>
              <w:lang w:val="en-US"/>
            </w:rPr>
          </w:rPrChange>
        </w:rPr>
        <w:br/>
      </w:r>
    </w:p>
    <w:p w14:paraId="3FE1F5C2" w14:textId="77578339" w:rsidR="00EB66FD" w:rsidRPr="00844FC8" w:rsidRDefault="00EB66FD" w:rsidP="00687208">
      <w:pPr>
        <w:pStyle w:val="ListParagraph"/>
        <w:numPr>
          <w:ilvl w:val="0"/>
          <w:numId w:val="3"/>
        </w:numPr>
        <w:spacing w:line="240" w:lineRule="auto"/>
        <w:rPr>
          <w:rFonts w:ascii="Times New Roman" w:hAnsi="Times New Roman"/>
          <w:sz w:val="24"/>
          <w:lang w:val="en-GB"/>
          <w:rPrChange w:id="1040" w:author="Author">
            <w:rPr>
              <w:rFonts w:ascii="Times New Roman" w:hAnsi="Times New Roman"/>
              <w:sz w:val="24"/>
              <w:lang w:val="en-US"/>
            </w:rPr>
          </w:rPrChange>
        </w:rPr>
      </w:pPr>
      <w:r w:rsidRPr="00C76452">
        <w:rPr>
          <w:rFonts w:ascii="Times New Roman" w:hAnsi="Times New Roman" w:cs="Times New Roman"/>
          <w:sz w:val="24"/>
          <w:szCs w:val="24"/>
          <w:lang w:val="da-DK"/>
        </w:rPr>
        <w:t xml:space="preserve">Chen A C-H, Keleher A et al. </w:t>
      </w:r>
      <w:r w:rsidRPr="00844FC8">
        <w:rPr>
          <w:rFonts w:ascii="Times New Roman" w:hAnsi="Times New Roman"/>
          <w:sz w:val="24"/>
          <w:lang w:val="en-GB"/>
          <w:rPrChange w:id="1041" w:author="Author">
            <w:rPr>
              <w:rFonts w:ascii="Times New Roman" w:hAnsi="Times New Roman"/>
              <w:sz w:val="24"/>
              <w:lang w:val="en-US"/>
            </w:rPr>
          </w:rPrChange>
        </w:rPr>
        <w:t xml:space="preserve">Human papillomavirus DNA detected in peripheral blood samples from healthy Australian male blood donors. </w:t>
      </w:r>
      <w:r w:rsidRPr="00844FC8">
        <w:rPr>
          <w:rFonts w:ascii="Times New Roman" w:hAnsi="Times New Roman"/>
          <w:i/>
          <w:sz w:val="24"/>
          <w:lang w:val="en-GB"/>
          <w:rPrChange w:id="1042" w:author="Author">
            <w:rPr>
              <w:rFonts w:ascii="Times New Roman" w:hAnsi="Times New Roman"/>
              <w:i/>
              <w:sz w:val="24"/>
              <w:lang w:val="en-US"/>
            </w:rPr>
          </w:rPrChange>
        </w:rPr>
        <w:t>J Med Virol</w:t>
      </w:r>
      <w:r w:rsidRPr="00844FC8">
        <w:rPr>
          <w:rFonts w:ascii="Times New Roman" w:hAnsi="Times New Roman"/>
          <w:sz w:val="24"/>
          <w:lang w:val="en-GB"/>
          <w:rPrChange w:id="1043" w:author="Author">
            <w:rPr>
              <w:rFonts w:ascii="Times New Roman" w:hAnsi="Times New Roman"/>
              <w:sz w:val="24"/>
              <w:lang w:val="en-US"/>
            </w:rPr>
          </w:rPrChange>
        </w:rPr>
        <w:t xml:space="preserve"> 2009;81:1792-</w:t>
      </w:r>
      <w:r w:rsidR="002E54F2" w:rsidRPr="00844FC8">
        <w:rPr>
          <w:rFonts w:ascii="Times New Roman" w:hAnsi="Times New Roman"/>
          <w:sz w:val="24"/>
          <w:lang w:val="en-GB"/>
          <w:rPrChange w:id="1044" w:author="Author">
            <w:rPr>
              <w:rFonts w:ascii="Times New Roman" w:hAnsi="Times New Roman"/>
              <w:sz w:val="24"/>
              <w:lang w:val="en-US"/>
            </w:rPr>
          </w:rPrChange>
        </w:rPr>
        <w:t>9</w:t>
      </w:r>
      <w:r w:rsidRPr="00844FC8">
        <w:rPr>
          <w:rFonts w:ascii="Times New Roman" w:hAnsi="Times New Roman"/>
          <w:sz w:val="24"/>
          <w:lang w:val="en-GB"/>
          <w:rPrChange w:id="1045" w:author="Author">
            <w:rPr>
              <w:rFonts w:ascii="Times New Roman" w:hAnsi="Times New Roman"/>
              <w:sz w:val="24"/>
              <w:lang w:val="en-US"/>
            </w:rPr>
          </w:rPrChange>
        </w:rPr>
        <w:t>6</w:t>
      </w:r>
      <w:r w:rsidR="00687208" w:rsidRPr="00844FC8">
        <w:rPr>
          <w:rFonts w:ascii="Times New Roman" w:hAnsi="Times New Roman"/>
          <w:sz w:val="24"/>
          <w:lang w:val="en-GB"/>
          <w:rPrChange w:id="1046" w:author="Author">
            <w:rPr>
              <w:rFonts w:ascii="Times New Roman" w:hAnsi="Times New Roman"/>
              <w:sz w:val="24"/>
              <w:lang w:val="en-US"/>
            </w:rPr>
          </w:rPrChange>
        </w:rPr>
        <w:br/>
      </w:r>
    </w:p>
    <w:p w14:paraId="69D087E4" w14:textId="73520B5A" w:rsidR="00EB66FD" w:rsidRPr="00844FC8" w:rsidRDefault="00EB66FD" w:rsidP="00687208">
      <w:pPr>
        <w:pStyle w:val="ListParagraph"/>
        <w:numPr>
          <w:ilvl w:val="0"/>
          <w:numId w:val="3"/>
        </w:numPr>
        <w:spacing w:line="240" w:lineRule="auto"/>
        <w:rPr>
          <w:rFonts w:ascii="Times New Roman" w:hAnsi="Times New Roman"/>
          <w:sz w:val="24"/>
          <w:lang w:val="en-GB"/>
          <w:rPrChange w:id="1047" w:author="Author">
            <w:rPr>
              <w:rFonts w:ascii="Times New Roman" w:hAnsi="Times New Roman"/>
              <w:sz w:val="24"/>
              <w:lang w:val="en-US"/>
            </w:rPr>
          </w:rPrChange>
        </w:rPr>
      </w:pPr>
      <w:r w:rsidRPr="00C76452">
        <w:rPr>
          <w:rFonts w:ascii="Times New Roman" w:hAnsi="Times New Roman" w:cs="Times New Roman"/>
          <w:sz w:val="24"/>
          <w:szCs w:val="24"/>
          <w:lang w:val="da-DK"/>
        </w:rPr>
        <w:t xml:space="preserve">Freitas AC, Mariz FC et al. </w:t>
      </w:r>
      <w:r w:rsidRPr="00844FC8">
        <w:rPr>
          <w:rFonts w:ascii="Times New Roman" w:hAnsi="Times New Roman"/>
          <w:sz w:val="24"/>
          <w:lang w:val="en-GB"/>
          <w:rPrChange w:id="1048" w:author="Author">
            <w:rPr>
              <w:rFonts w:ascii="Times New Roman" w:hAnsi="Times New Roman"/>
              <w:sz w:val="24"/>
              <w:lang w:val="en-US"/>
            </w:rPr>
          </w:rPrChange>
        </w:rPr>
        <w:t xml:space="preserve">Human papillomavirus vertical transmission: review of current data. </w:t>
      </w:r>
      <w:r w:rsidR="00B55836" w:rsidRPr="00844FC8">
        <w:rPr>
          <w:rFonts w:ascii="Times New Roman" w:hAnsi="Times New Roman"/>
          <w:i/>
          <w:sz w:val="24"/>
          <w:lang w:val="en-GB"/>
          <w:rPrChange w:id="1049" w:author="Author">
            <w:rPr>
              <w:rFonts w:ascii="Times New Roman" w:hAnsi="Times New Roman"/>
              <w:i/>
              <w:sz w:val="24"/>
              <w:lang w:val="en-US"/>
            </w:rPr>
          </w:rPrChange>
        </w:rPr>
        <w:t>Clin Infect Dis</w:t>
      </w:r>
      <w:r w:rsidR="00B55836" w:rsidRPr="00844FC8">
        <w:rPr>
          <w:rFonts w:ascii="Times New Roman" w:hAnsi="Times New Roman"/>
          <w:sz w:val="24"/>
          <w:lang w:val="en-GB"/>
          <w:rPrChange w:id="1050" w:author="Author">
            <w:rPr>
              <w:rFonts w:ascii="Times New Roman" w:hAnsi="Times New Roman"/>
              <w:sz w:val="24"/>
              <w:lang w:val="en-US"/>
            </w:rPr>
          </w:rPrChange>
        </w:rPr>
        <w:t xml:space="preserve"> 2013;56:1451-</w:t>
      </w:r>
      <w:r w:rsidR="00DB408C" w:rsidRPr="00844FC8">
        <w:rPr>
          <w:rFonts w:ascii="Times New Roman" w:hAnsi="Times New Roman"/>
          <w:sz w:val="24"/>
          <w:lang w:val="en-GB"/>
          <w:rPrChange w:id="1051" w:author="Author">
            <w:rPr>
              <w:rFonts w:ascii="Times New Roman" w:hAnsi="Times New Roman"/>
              <w:sz w:val="24"/>
              <w:lang w:val="en-US"/>
            </w:rPr>
          </w:rPrChange>
        </w:rPr>
        <w:t>5</w:t>
      </w:r>
      <w:r w:rsidR="00B55836" w:rsidRPr="00844FC8">
        <w:rPr>
          <w:rFonts w:ascii="Times New Roman" w:hAnsi="Times New Roman"/>
          <w:sz w:val="24"/>
          <w:lang w:val="en-GB"/>
          <w:rPrChange w:id="1052" w:author="Author">
            <w:rPr>
              <w:rFonts w:ascii="Times New Roman" w:hAnsi="Times New Roman"/>
              <w:sz w:val="24"/>
              <w:lang w:val="en-US"/>
            </w:rPr>
          </w:rPrChange>
        </w:rPr>
        <w:t>6</w:t>
      </w:r>
      <w:r w:rsidR="00687208" w:rsidRPr="00844FC8">
        <w:rPr>
          <w:rFonts w:ascii="Times New Roman" w:hAnsi="Times New Roman"/>
          <w:sz w:val="24"/>
          <w:lang w:val="en-GB"/>
          <w:rPrChange w:id="1053" w:author="Author">
            <w:rPr>
              <w:rFonts w:ascii="Times New Roman" w:hAnsi="Times New Roman"/>
              <w:sz w:val="24"/>
              <w:lang w:val="en-US"/>
            </w:rPr>
          </w:rPrChange>
        </w:rPr>
        <w:br/>
      </w:r>
    </w:p>
    <w:p w14:paraId="7BBA5C25" w14:textId="2D8A8065" w:rsidR="00B55836" w:rsidRPr="00844FC8" w:rsidRDefault="00B55836" w:rsidP="00687208">
      <w:pPr>
        <w:pStyle w:val="ListParagraph"/>
        <w:numPr>
          <w:ilvl w:val="0"/>
          <w:numId w:val="3"/>
        </w:numPr>
        <w:spacing w:line="240" w:lineRule="auto"/>
        <w:rPr>
          <w:rFonts w:ascii="Times New Roman" w:hAnsi="Times New Roman"/>
          <w:sz w:val="24"/>
          <w:lang w:val="en-GB"/>
          <w:rPrChange w:id="1054" w:author="Author">
            <w:rPr>
              <w:rFonts w:ascii="Times New Roman" w:hAnsi="Times New Roman"/>
              <w:sz w:val="24"/>
              <w:lang w:val="en-US"/>
            </w:rPr>
          </w:rPrChange>
        </w:rPr>
      </w:pPr>
      <w:r w:rsidRPr="00C76452">
        <w:rPr>
          <w:rFonts w:ascii="Times New Roman" w:hAnsi="Times New Roman" w:cs="Times New Roman"/>
          <w:sz w:val="24"/>
          <w:szCs w:val="24"/>
          <w:lang w:val="da-DK"/>
        </w:rPr>
        <w:t xml:space="preserve">Polman NJ, Veldhuijzen NJ et al. </w:t>
      </w:r>
      <w:r w:rsidRPr="00844FC8">
        <w:rPr>
          <w:rFonts w:ascii="Times New Roman" w:hAnsi="Times New Roman"/>
          <w:sz w:val="24"/>
          <w:lang w:val="en-GB"/>
          <w:rPrChange w:id="1055" w:author="Author">
            <w:rPr>
              <w:rFonts w:ascii="Times New Roman" w:hAnsi="Times New Roman"/>
              <w:sz w:val="24"/>
              <w:lang w:val="en-US"/>
            </w:rPr>
          </w:rPrChange>
        </w:rPr>
        <w:t xml:space="preserve">HPV-positive women with normal cytology remain at increased risk of CIN3 after a negative repeat HPV test. </w:t>
      </w:r>
      <w:r w:rsidRPr="00844FC8">
        <w:rPr>
          <w:rFonts w:ascii="Times New Roman" w:hAnsi="Times New Roman"/>
          <w:i/>
          <w:sz w:val="24"/>
          <w:lang w:val="en-GB"/>
          <w:rPrChange w:id="1056" w:author="Author">
            <w:rPr>
              <w:rFonts w:ascii="Times New Roman" w:hAnsi="Times New Roman"/>
              <w:i/>
              <w:sz w:val="24"/>
              <w:lang w:val="en-US"/>
            </w:rPr>
          </w:rPrChange>
        </w:rPr>
        <w:t>Br J Cancer</w:t>
      </w:r>
      <w:r w:rsidRPr="00844FC8">
        <w:rPr>
          <w:rFonts w:ascii="Times New Roman" w:hAnsi="Times New Roman"/>
          <w:sz w:val="24"/>
          <w:lang w:val="en-GB"/>
          <w:rPrChange w:id="1057" w:author="Author">
            <w:rPr>
              <w:rFonts w:ascii="Times New Roman" w:hAnsi="Times New Roman"/>
              <w:sz w:val="24"/>
              <w:lang w:val="en-US"/>
            </w:rPr>
          </w:rPrChange>
        </w:rPr>
        <w:t xml:space="preserve"> 2017</w:t>
      </w:r>
      <w:r w:rsidR="00DB408C" w:rsidRPr="00844FC8">
        <w:rPr>
          <w:rFonts w:ascii="Times New Roman" w:hAnsi="Times New Roman"/>
          <w:sz w:val="24"/>
          <w:lang w:val="en-GB"/>
          <w:rPrChange w:id="1058" w:author="Author">
            <w:rPr>
              <w:rFonts w:ascii="Times New Roman" w:hAnsi="Times New Roman"/>
              <w:sz w:val="24"/>
              <w:lang w:val="en-US"/>
            </w:rPr>
          </w:rPrChange>
        </w:rPr>
        <w:t>;Sep 7:</w:t>
      </w:r>
      <w:r w:rsidRPr="00844FC8">
        <w:rPr>
          <w:rFonts w:ascii="Times New Roman" w:hAnsi="Times New Roman"/>
          <w:sz w:val="24"/>
          <w:lang w:val="en-GB"/>
          <w:rPrChange w:id="1059" w:author="Author">
            <w:rPr>
              <w:rFonts w:ascii="Times New Roman" w:hAnsi="Times New Roman"/>
              <w:sz w:val="24"/>
              <w:lang w:val="en-US"/>
            </w:rPr>
          </w:rPrChange>
        </w:rPr>
        <w:t>1-5</w:t>
      </w:r>
      <w:r w:rsidR="00687208" w:rsidRPr="00844FC8">
        <w:rPr>
          <w:rFonts w:ascii="Times New Roman" w:hAnsi="Times New Roman"/>
          <w:sz w:val="24"/>
          <w:lang w:val="en-GB"/>
          <w:rPrChange w:id="1060" w:author="Author">
            <w:rPr>
              <w:rFonts w:ascii="Times New Roman" w:hAnsi="Times New Roman"/>
              <w:sz w:val="24"/>
              <w:lang w:val="en-US"/>
            </w:rPr>
          </w:rPrChange>
        </w:rPr>
        <w:br/>
      </w:r>
    </w:p>
    <w:p w14:paraId="5BD517BB" w14:textId="24F1E2CD" w:rsidR="005277BC" w:rsidRPr="00D44BF3" w:rsidRDefault="008616DA" w:rsidP="00687208">
      <w:pPr>
        <w:pStyle w:val="ListParagraph"/>
        <w:numPr>
          <w:ilvl w:val="0"/>
          <w:numId w:val="3"/>
        </w:numPr>
        <w:spacing w:line="240" w:lineRule="auto"/>
        <w:rPr>
          <w:ins w:id="1061" w:author="Author"/>
          <w:rFonts w:ascii="Times New Roman" w:hAnsi="Times New Roman" w:cs="Times New Roman"/>
          <w:sz w:val="24"/>
          <w:szCs w:val="24"/>
          <w:lang w:val="en-GB"/>
        </w:rPr>
      </w:pPr>
      <w:r w:rsidRPr="00844FC8">
        <w:rPr>
          <w:rFonts w:ascii="Times New Roman" w:hAnsi="Times New Roman"/>
          <w:sz w:val="24"/>
          <w:lang w:val="en-GB"/>
          <w:rPrChange w:id="1062" w:author="Author">
            <w:rPr>
              <w:rFonts w:ascii="Times New Roman" w:hAnsi="Times New Roman"/>
              <w:sz w:val="24"/>
              <w:lang w:val="en-US"/>
            </w:rPr>
          </w:rPrChange>
        </w:rPr>
        <w:t xml:space="preserve">Brown DR, Weaver B. Human papillomavirus in older women: new infection or reactivation? (Editorial Commentary) </w:t>
      </w:r>
      <w:r w:rsidRPr="00844FC8">
        <w:rPr>
          <w:rFonts w:ascii="Times New Roman" w:hAnsi="Times New Roman"/>
          <w:i/>
          <w:sz w:val="24"/>
          <w:lang w:val="en-GB"/>
          <w:rPrChange w:id="1063" w:author="Author">
            <w:rPr>
              <w:rFonts w:ascii="Times New Roman" w:hAnsi="Times New Roman"/>
              <w:i/>
              <w:sz w:val="24"/>
              <w:lang w:val="en-US"/>
            </w:rPr>
          </w:rPrChange>
        </w:rPr>
        <w:t>J Infect Dis</w:t>
      </w:r>
      <w:r w:rsidRPr="00844FC8">
        <w:rPr>
          <w:rFonts w:ascii="Times New Roman" w:hAnsi="Times New Roman"/>
          <w:sz w:val="24"/>
          <w:lang w:val="en-GB"/>
          <w:rPrChange w:id="1064" w:author="Author">
            <w:rPr>
              <w:rFonts w:ascii="Times New Roman" w:hAnsi="Times New Roman"/>
              <w:sz w:val="24"/>
              <w:lang w:val="en-US"/>
            </w:rPr>
          </w:rPrChange>
        </w:rPr>
        <w:t xml:space="preserve"> 2013;207:211-</w:t>
      </w:r>
      <w:r w:rsidR="00DB408C" w:rsidRPr="00844FC8">
        <w:rPr>
          <w:rFonts w:ascii="Times New Roman" w:hAnsi="Times New Roman"/>
          <w:sz w:val="24"/>
          <w:lang w:val="en-GB"/>
          <w:rPrChange w:id="1065" w:author="Author">
            <w:rPr>
              <w:rFonts w:ascii="Times New Roman" w:hAnsi="Times New Roman"/>
              <w:sz w:val="24"/>
              <w:lang w:val="en-US"/>
            </w:rPr>
          </w:rPrChange>
        </w:rPr>
        <w:t>1</w:t>
      </w:r>
      <w:r w:rsidRPr="00844FC8">
        <w:rPr>
          <w:rFonts w:ascii="Times New Roman" w:hAnsi="Times New Roman"/>
          <w:sz w:val="24"/>
          <w:lang w:val="en-GB"/>
          <w:rPrChange w:id="1066" w:author="Author">
            <w:rPr>
              <w:rFonts w:ascii="Times New Roman" w:hAnsi="Times New Roman"/>
              <w:sz w:val="24"/>
              <w:lang w:val="en-US"/>
            </w:rPr>
          </w:rPrChange>
        </w:rPr>
        <w:t>2</w:t>
      </w:r>
      <w:r w:rsidR="005277BC" w:rsidRPr="00844FC8">
        <w:rPr>
          <w:rFonts w:ascii="Times New Roman" w:hAnsi="Times New Roman"/>
          <w:sz w:val="24"/>
          <w:lang w:val="en-GB"/>
          <w:rPrChange w:id="1067" w:author="Author">
            <w:rPr>
              <w:rFonts w:ascii="Times New Roman" w:hAnsi="Times New Roman"/>
              <w:sz w:val="24"/>
              <w:lang w:val="en-US"/>
            </w:rPr>
          </w:rPrChange>
        </w:rPr>
        <w:br/>
      </w:r>
    </w:p>
    <w:p w14:paraId="7865BEAB" w14:textId="317FABDA" w:rsidR="00B55836" w:rsidRPr="00844FC8" w:rsidRDefault="005277BC" w:rsidP="005277BC">
      <w:pPr>
        <w:pStyle w:val="ListParagraph"/>
        <w:numPr>
          <w:ilvl w:val="0"/>
          <w:numId w:val="3"/>
        </w:numPr>
        <w:spacing w:line="240" w:lineRule="auto"/>
        <w:rPr>
          <w:rFonts w:ascii="Times New Roman" w:hAnsi="Times New Roman"/>
          <w:sz w:val="24"/>
          <w:lang w:val="en-GB"/>
          <w:rPrChange w:id="1068" w:author="Author">
            <w:rPr>
              <w:rFonts w:ascii="Times New Roman" w:hAnsi="Times New Roman"/>
              <w:sz w:val="24"/>
              <w:lang w:val="en-US"/>
            </w:rPr>
          </w:rPrChange>
        </w:rPr>
      </w:pPr>
      <w:ins w:id="1069" w:author="Author">
        <w:r w:rsidRPr="00D44BF3">
          <w:rPr>
            <w:rFonts w:ascii="Times New Roman" w:hAnsi="Times New Roman" w:cs="Times New Roman"/>
            <w:sz w:val="24"/>
            <w:szCs w:val="24"/>
            <w:lang w:val="en-GB"/>
          </w:rPr>
          <w:t>The Public Health Agency of Sweden: https://www.folkhalsomyndigheten.se/folkhalsorapportering-statistik/statistikdatabaser-och-visualisering/vaccinationsstatistik/statistik-for-hpv-vaccinationer/</w:t>
        </w:r>
        <w:r w:rsidR="00687208" w:rsidRPr="00D44BF3">
          <w:rPr>
            <w:rFonts w:ascii="Times New Roman" w:hAnsi="Times New Roman" w:cs="Times New Roman"/>
            <w:sz w:val="24"/>
            <w:szCs w:val="24"/>
            <w:lang w:val="en-GB"/>
          </w:rPr>
          <w:br/>
        </w:r>
      </w:ins>
    </w:p>
    <w:sectPr w:rsidR="00B55836" w:rsidRPr="00844FC8">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8FDAA" w14:textId="77777777" w:rsidR="004427C1" w:rsidRDefault="004427C1" w:rsidP="009A5AF2">
      <w:pPr>
        <w:spacing w:after="0" w:line="240" w:lineRule="auto"/>
      </w:pPr>
      <w:r>
        <w:separator/>
      </w:r>
    </w:p>
  </w:endnote>
  <w:endnote w:type="continuationSeparator" w:id="0">
    <w:p w14:paraId="7F4645B5" w14:textId="77777777" w:rsidR="004427C1" w:rsidRDefault="004427C1" w:rsidP="009A5AF2">
      <w:pPr>
        <w:spacing w:after="0" w:line="240" w:lineRule="auto"/>
      </w:pPr>
      <w:r>
        <w:continuationSeparator/>
      </w:r>
    </w:p>
  </w:endnote>
  <w:endnote w:type="continuationNotice" w:id="1">
    <w:p w14:paraId="34E116C1" w14:textId="77777777" w:rsidR="004427C1" w:rsidRDefault="004427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D9BB1" w14:textId="77777777" w:rsidR="004427C1" w:rsidRDefault="00442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ACD90" w14:textId="77777777" w:rsidR="004427C1" w:rsidRDefault="004427C1" w:rsidP="009A5AF2">
      <w:pPr>
        <w:spacing w:after="0" w:line="240" w:lineRule="auto"/>
      </w:pPr>
      <w:r>
        <w:separator/>
      </w:r>
    </w:p>
  </w:footnote>
  <w:footnote w:type="continuationSeparator" w:id="0">
    <w:p w14:paraId="366EE7C7" w14:textId="77777777" w:rsidR="004427C1" w:rsidRDefault="004427C1" w:rsidP="009A5AF2">
      <w:pPr>
        <w:spacing w:after="0" w:line="240" w:lineRule="auto"/>
      </w:pPr>
      <w:r>
        <w:continuationSeparator/>
      </w:r>
    </w:p>
  </w:footnote>
  <w:footnote w:type="continuationNotice" w:id="1">
    <w:p w14:paraId="4684DBD7" w14:textId="77777777" w:rsidR="004427C1" w:rsidRDefault="004427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542269"/>
      <w:docPartObj>
        <w:docPartGallery w:val="Page Numbers (Top of Page)"/>
        <w:docPartUnique/>
      </w:docPartObj>
    </w:sdtPr>
    <w:sdtEndPr/>
    <w:sdtContent>
      <w:p w14:paraId="174F6B60" w14:textId="2F2AA373" w:rsidR="00CA33F5" w:rsidRDefault="00CA33F5">
        <w:pPr>
          <w:pStyle w:val="Header"/>
          <w:jc w:val="right"/>
        </w:pPr>
        <w:r>
          <w:fldChar w:fldCharType="begin"/>
        </w:r>
        <w:r>
          <w:instrText>PAGE   \* MERGEFORMAT</w:instrText>
        </w:r>
        <w:r>
          <w:fldChar w:fldCharType="separate"/>
        </w:r>
        <w:r w:rsidR="00844FC8">
          <w:rPr>
            <w:noProof/>
          </w:rPr>
          <w:t>1</w:t>
        </w:r>
        <w:r>
          <w:fldChar w:fldCharType="end"/>
        </w:r>
      </w:p>
    </w:sdtContent>
  </w:sdt>
  <w:p w14:paraId="189586EC" w14:textId="77777777" w:rsidR="00CA33F5" w:rsidRDefault="00CA3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C437F"/>
    <w:multiLevelType w:val="hybridMultilevel"/>
    <w:tmpl w:val="780E20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79A2BB4"/>
    <w:multiLevelType w:val="hybridMultilevel"/>
    <w:tmpl w:val="950EA2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71300557"/>
    <w:multiLevelType w:val="hybridMultilevel"/>
    <w:tmpl w:val="FD2E7BA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1304"/>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C34"/>
    <w:rsid w:val="00006457"/>
    <w:rsid w:val="000101E1"/>
    <w:rsid w:val="00010BDD"/>
    <w:rsid w:val="00011F31"/>
    <w:rsid w:val="00015F6B"/>
    <w:rsid w:val="00022389"/>
    <w:rsid w:val="000307FB"/>
    <w:rsid w:val="000339EF"/>
    <w:rsid w:val="00036BFA"/>
    <w:rsid w:val="00041D67"/>
    <w:rsid w:val="00043686"/>
    <w:rsid w:val="00045EC9"/>
    <w:rsid w:val="00046066"/>
    <w:rsid w:val="00046643"/>
    <w:rsid w:val="0005451E"/>
    <w:rsid w:val="00054864"/>
    <w:rsid w:val="00062B9B"/>
    <w:rsid w:val="00065D51"/>
    <w:rsid w:val="00066C40"/>
    <w:rsid w:val="00066FD4"/>
    <w:rsid w:val="00071EAA"/>
    <w:rsid w:val="00072217"/>
    <w:rsid w:val="0007397C"/>
    <w:rsid w:val="00074A25"/>
    <w:rsid w:val="00074A39"/>
    <w:rsid w:val="00074FFE"/>
    <w:rsid w:val="000752CC"/>
    <w:rsid w:val="00080B96"/>
    <w:rsid w:val="0008381A"/>
    <w:rsid w:val="00084D7A"/>
    <w:rsid w:val="00092DC0"/>
    <w:rsid w:val="00096983"/>
    <w:rsid w:val="000973CE"/>
    <w:rsid w:val="000A064B"/>
    <w:rsid w:val="000A0973"/>
    <w:rsid w:val="000A1A97"/>
    <w:rsid w:val="000A4AB1"/>
    <w:rsid w:val="000A5903"/>
    <w:rsid w:val="000A7D6F"/>
    <w:rsid w:val="000B1960"/>
    <w:rsid w:val="000B1FC9"/>
    <w:rsid w:val="000B3F7F"/>
    <w:rsid w:val="000B589A"/>
    <w:rsid w:val="000B7729"/>
    <w:rsid w:val="000B7B46"/>
    <w:rsid w:val="000C0CC1"/>
    <w:rsid w:val="000D01CC"/>
    <w:rsid w:val="000D31F3"/>
    <w:rsid w:val="000E3E65"/>
    <w:rsid w:val="000E70B2"/>
    <w:rsid w:val="000F05B9"/>
    <w:rsid w:val="001010A1"/>
    <w:rsid w:val="001064FB"/>
    <w:rsid w:val="00106810"/>
    <w:rsid w:val="001152D8"/>
    <w:rsid w:val="00117851"/>
    <w:rsid w:val="00120B50"/>
    <w:rsid w:val="0012171A"/>
    <w:rsid w:val="001237D1"/>
    <w:rsid w:val="001249CD"/>
    <w:rsid w:val="00125A88"/>
    <w:rsid w:val="0013388A"/>
    <w:rsid w:val="00134617"/>
    <w:rsid w:val="00134C55"/>
    <w:rsid w:val="00135EA8"/>
    <w:rsid w:val="00137764"/>
    <w:rsid w:val="001400A6"/>
    <w:rsid w:val="00144861"/>
    <w:rsid w:val="00146704"/>
    <w:rsid w:val="00150E1A"/>
    <w:rsid w:val="00153DFE"/>
    <w:rsid w:val="00154073"/>
    <w:rsid w:val="00154D01"/>
    <w:rsid w:val="001551E0"/>
    <w:rsid w:val="0016225A"/>
    <w:rsid w:val="00167F9C"/>
    <w:rsid w:val="00172DFE"/>
    <w:rsid w:val="0017420C"/>
    <w:rsid w:val="001762DD"/>
    <w:rsid w:val="00177F72"/>
    <w:rsid w:val="00182F6D"/>
    <w:rsid w:val="00187509"/>
    <w:rsid w:val="001955DC"/>
    <w:rsid w:val="00195749"/>
    <w:rsid w:val="001A018A"/>
    <w:rsid w:val="001A2FF1"/>
    <w:rsid w:val="001A4A65"/>
    <w:rsid w:val="001A742C"/>
    <w:rsid w:val="001B3F9D"/>
    <w:rsid w:val="001C1185"/>
    <w:rsid w:val="001C1773"/>
    <w:rsid w:val="001C373F"/>
    <w:rsid w:val="001C43EF"/>
    <w:rsid w:val="001C58A5"/>
    <w:rsid w:val="001C646A"/>
    <w:rsid w:val="001D13D5"/>
    <w:rsid w:val="001D3C36"/>
    <w:rsid w:val="001D4D8C"/>
    <w:rsid w:val="001E0E77"/>
    <w:rsid w:val="001E281E"/>
    <w:rsid w:val="001F1FF5"/>
    <w:rsid w:val="001F281C"/>
    <w:rsid w:val="001F3426"/>
    <w:rsid w:val="001F7BD2"/>
    <w:rsid w:val="00204081"/>
    <w:rsid w:val="0020564D"/>
    <w:rsid w:val="0020602C"/>
    <w:rsid w:val="00214199"/>
    <w:rsid w:val="00215852"/>
    <w:rsid w:val="002173BA"/>
    <w:rsid w:val="002213B9"/>
    <w:rsid w:val="002256D9"/>
    <w:rsid w:val="00225BC4"/>
    <w:rsid w:val="002324D4"/>
    <w:rsid w:val="002343CA"/>
    <w:rsid w:val="0024022F"/>
    <w:rsid w:val="00247557"/>
    <w:rsid w:val="00254B19"/>
    <w:rsid w:val="00255EA3"/>
    <w:rsid w:val="002742DB"/>
    <w:rsid w:val="00277CF8"/>
    <w:rsid w:val="002839C6"/>
    <w:rsid w:val="00286102"/>
    <w:rsid w:val="002878B3"/>
    <w:rsid w:val="0029059E"/>
    <w:rsid w:val="002914C5"/>
    <w:rsid w:val="00291D3C"/>
    <w:rsid w:val="002941A4"/>
    <w:rsid w:val="0029710E"/>
    <w:rsid w:val="002A0B0A"/>
    <w:rsid w:val="002A189F"/>
    <w:rsid w:val="002A1F0F"/>
    <w:rsid w:val="002A36EC"/>
    <w:rsid w:val="002B755A"/>
    <w:rsid w:val="002C3541"/>
    <w:rsid w:val="002C5885"/>
    <w:rsid w:val="002C7FD4"/>
    <w:rsid w:val="002D018C"/>
    <w:rsid w:val="002D0290"/>
    <w:rsid w:val="002D0887"/>
    <w:rsid w:val="002D54C7"/>
    <w:rsid w:val="002D5D87"/>
    <w:rsid w:val="002E12B8"/>
    <w:rsid w:val="002E136F"/>
    <w:rsid w:val="002E36DF"/>
    <w:rsid w:val="002E54F2"/>
    <w:rsid w:val="002E5649"/>
    <w:rsid w:val="002E7B30"/>
    <w:rsid w:val="002F03D4"/>
    <w:rsid w:val="002F10FE"/>
    <w:rsid w:val="002F127B"/>
    <w:rsid w:val="002F2CB8"/>
    <w:rsid w:val="002F4F46"/>
    <w:rsid w:val="0030165A"/>
    <w:rsid w:val="003019F9"/>
    <w:rsid w:val="00302AF5"/>
    <w:rsid w:val="003104E5"/>
    <w:rsid w:val="00314473"/>
    <w:rsid w:val="00315BC7"/>
    <w:rsid w:val="003171BF"/>
    <w:rsid w:val="00324D4C"/>
    <w:rsid w:val="00325C83"/>
    <w:rsid w:val="0033050E"/>
    <w:rsid w:val="00336E19"/>
    <w:rsid w:val="003375B8"/>
    <w:rsid w:val="0034220D"/>
    <w:rsid w:val="003450EA"/>
    <w:rsid w:val="00346DC6"/>
    <w:rsid w:val="00347A3B"/>
    <w:rsid w:val="00353B45"/>
    <w:rsid w:val="0036406C"/>
    <w:rsid w:val="00365BCD"/>
    <w:rsid w:val="00366574"/>
    <w:rsid w:val="003714D6"/>
    <w:rsid w:val="0037188A"/>
    <w:rsid w:val="00373047"/>
    <w:rsid w:val="00380D6C"/>
    <w:rsid w:val="00386EA4"/>
    <w:rsid w:val="003876CD"/>
    <w:rsid w:val="00390573"/>
    <w:rsid w:val="00392895"/>
    <w:rsid w:val="00395A12"/>
    <w:rsid w:val="003A4BEE"/>
    <w:rsid w:val="003A5CE7"/>
    <w:rsid w:val="003B0121"/>
    <w:rsid w:val="003B1A7B"/>
    <w:rsid w:val="003B3E46"/>
    <w:rsid w:val="003B44B7"/>
    <w:rsid w:val="003C1996"/>
    <w:rsid w:val="003C4DA9"/>
    <w:rsid w:val="003C73CC"/>
    <w:rsid w:val="003D6190"/>
    <w:rsid w:val="003E3761"/>
    <w:rsid w:val="003E3860"/>
    <w:rsid w:val="003E41BC"/>
    <w:rsid w:val="00410B07"/>
    <w:rsid w:val="00414F84"/>
    <w:rsid w:val="00415B82"/>
    <w:rsid w:val="00416143"/>
    <w:rsid w:val="004179EF"/>
    <w:rsid w:val="0042220A"/>
    <w:rsid w:val="00425749"/>
    <w:rsid w:val="004265F7"/>
    <w:rsid w:val="004307AB"/>
    <w:rsid w:val="004337D3"/>
    <w:rsid w:val="004337EF"/>
    <w:rsid w:val="0043517D"/>
    <w:rsid w:val="0044267D"/>
    <w:rsid w:val="004427C1"/>
    <w:rsid w:val="00442B66"/>
    <w:rsid w:val="00445AC2"/>
    <w:rsid w:val="00446512"/>
    <w:rsid w:val="0045191F"/>
    <w:rsid w:val="004534BC"/>
    <w:rsid w:val="00453E7B"/>
    <w:rsid w:val="00454210"/>
    <w:rsid w:val="00454DDB"/>
    <w:rsid w:val="00456C83"/>
    <w:rsid w:val="0047097E"/>
    <w:rsid w:val="0047165B"/>
    <w:rsid w:val="004755F6"/>
    <w:rsid w:val="00476677"/>
    <w:rsid w:val="00477E81"/>
    <w:rsid w:val="004869D6"/>
    <w:rsid w:val="0049039F"/>
    <w:rsid w:val="004953CD"/>
    <w:rsid w:val="004B3010"/>
    <w:rsid w:val="004C3F4B"/>
    <w:rsid w:val="004C6536"/>
    <w:rsid w:val="004D0134"/>
    <w:rsid w:val="004D10F6"/>
    <w:rsid w:val="004D1179"/>
    <w:rsid w:val="004D787D"/>
    <w:rsid w:val="004E3CBB"/>
    <w:rsid w:val="004F4B27"/>
    <w:rsid w:val="004F57B4"/>
    <w:rsid w:val="0050433F"/>
    <w:rsid w:val="00504EB2"/>
    <w:rsid w:val="00505394"/>
    <w:rsid w:val="00515911"/>
    <w:rsid w:val="00517261"/>
    <w:rsid w:val="005175D4"/>
    <w:rsid w:val="005226B8"/>
    <w:rsid w:val="0052449D"/>
    <w:rsid w:val="0052574B"/>
    <w:rsid w:val="00526557"/>
    <w:rsid w:val="005277BC"/>
    <w:rsid w:val="0052797B"/>
    <w:rsid w:val="00540EFA"/>
    <w:rsid w:val="00541ECD"/>
    <w:rsid w:val="00545AB8"/>
    <w:rsid w:val="00545DBD"/>
    <w:rsid w:val="005500AC"/>
    <w:rsid w:val="00554372"/>
    <w:rsid w:val="0055488F"/>
    <w:rsid w:val="00556B3D"/>
    <w:rsid w:val="00571527"/>
    <w:rsid w:val="00574B2D"/>
    <w:rsid w:val="005763FD"/>
    <w:rsid w:val="00577938"/>
    <w:rsid w:val="00577DD2"/>
    <w:rsid w:val="0058001B"/>
    <w:rsid w:val="00580534"/>
    <w:rsid w:val="00585D04"/>
    <w:rsid w:val="005900CF"/>
    <w:rsid w:val="005914CF"/>
    <w:rsid w:val="00594BFA"/>
    <w:rsid w:val="00596167"/>
    <w:rsid w:val="0059616B"/>
    <w:rsid w:val="005979B7"/>
    <w:rsid w:val="005A0CDD"/>
    <w:rsid w:val="005A2671"/>
    <w:rsid w:val="005A59CA"/>
    <w:rsid w:val="005B4878"/>
    <w:rsid w:val="005B4E71"/>
    <w:rsid w:val="005B6450"/>
    <w:rsid w:val="005B77CB"/>
    <w:rsid w:val="005C2973"/>
    <w:rsid w:val="005C761A"/>
    <w:rsid w:val="005D1187"/>
    <w:rsid w:val="005D2E6A"/>
    <w:rsid w:val="005D7E4C"/>
    <w:rsid w:val="00602B26"/>
    <w:rsid w:val="00606D52"/>
    <w:rsid w:val="00612653"/>
    <w:rsid w:val="00613248"/>
    <w:rsid w:val="00613469"/>
    <w:rsid w:val="00613DCF"/>
    <w:rsid w:val="006140F8"/>
    <w:rsid w:val="00617FBA"/>
    <w:rsid w:val="00621DDB"/>
    <w:rsid w:val="006251E3"/>
    <w:rsid w:val="0063441F"/>
    <w:rsid w:val="0064085F"/>
    <w:rsid w:val="0065394A"/>
    <w:rsid w:val="00654B26"/>
    <w:rsid w:val="00662D5B"/>
    <w:rsid w:val="006642D0"/>
    <w:rsid w:val="00671503"/>
    <w:rsid w:val="0067226A"/>
    <w:rsid w:val="00672336"/>
    <w:rsid w:val="006725C1"/>
    <w:rsid w:val="00674606"/>
    <w:rsid w:val="00681DD9"/>
    <w:rsid w:val="0068314A"/>
    <w:rsid w:val="00687208"/>
    <w:rsid w:val="00687C78"/>
    <w:rsid w:val="00691E40"/>
    <w:rsid w:val="00692718"/>
    <w:rsid w:val="006973AC"/>
    <w:rsid w:val="00697FD2"/>
    <w:rsid w:val="006A1B1E"/>
    <w:rsid w:val="006A52B9"/>
    <w:rsid w:val="006C142A"/>
    <w:rsid w:val="006C2E44"/>
    <w:rsid w:val="006C6ECC"/>
    <w:rsid w:val="006C768E"/>
    <w:rsid w:val="006D05CE"/>
    <w:rsid w:val="006D167A"/>
    <w:rsid w:val="006E0FA7"/>
    <w:rsid w:val="006E1C28"/>
    <w:rsid w:val="006E2E41"/>
    <w:rsid w:val="006E2F67"/>
    <w:rsid w:val="0070383C"/>
    <w:rsid w:val="00705AC4"/>
    <w:rsid w:val="00705AE3"/>
    <w:rsid w:val="0070782F"/>
    <w:rsid w:val="00707E20"/>
    <w:rsid w:val="007150FB"/>
    <w:rsid w:val="00716679"/>
    <w:rsid w:val="0071701D"/>
    <w:rsid w:val="00720A0A"/>
    <w:rsid w:val="00721C18"/>
    <w:rsid w:val="00725415"/>
    <w:rsid w:val="00726C24"/>
    <w:rsid w:val="0073142D"/>
    <w:rsid w:val="00732F35"/>
    <w:rsid w:val="0073538C"/>
    <w:rsid w:val="00735C54"/>
    <w:rsid w:val="00737778"/>
    <w:rsid w:val="007455FA"/>
    <w:rsid w:val="0075105D"/>
    <w:rsid w:val="00753E8B"/>
    <w:rsid w:val="0075782C"/>
    <w:rsid w:val="00761191"/>
    <w:rsid w:val="00761CCB"/>
    <w:rsid w:val="007624AD"/>
    <w:rsid w:val="007723B7"/>
    <w:rsid w:val="00775591"/>
    <w:rsid w:val="0078338A"/>
    <w:rsid w:val="00786CB7"/>
    <w:rsid w:val="00792FEC"/>
    <w:rsid w:val="0079514A"/>
    <w:rsid w:val="007969D1"/>
    <w:rsid w:val="00797454"/>
    <w:rsid w:val="007A097D"/>
    <w:rsid w:val="007A1A22"/>
    <w:rsid w:val="007A1EA0"/>
    <w:rsid w:val="007A3B01"/>
    <w:rsid w:val="007B172B"/>
    <w:rsid w:val="007B1750"/>
    <w:rsid w:val="007C5446"/>
    <w:rsid w:val="007D0156"/>
    <w:rsid w:val="007D33E4"/>
    <w:rsid w:val="007D4D8F"/>
    <w:rsid w:val="007E06AB"/>
    <w:rsid w:val="007E1C28"/>
    <w:rsid w:val="007E1E17"/>
    <w:rsid w:val="007E4895"/>
    <w:rsid w:val="007F1872"/>
    <w:rsid w:val="008003D5"/>
    <w:rsid w:val="00804138"/>
    <w:rsid w:val="008120FC"/>
    <w:rsid w:val="00812DFF"/>
    <w:rsid w:val="0082018A"/>
    <w:rsid w:val="008404FD"/>
    <w:rsid w:val="008429E5"/>
    <w:rsid w:val="00843E3F"/>
    <w:rsid w:val="00844FC8"/>
    <w:rsid w:val="00845567"/>
    <w:rsid w:val="0084731B"/>
    <w:rsid w:val="00855A6D"/>
    <w:rsid w:val="00856B83"/>
    <w:rsid w:val="008616DA"/>
    <w:rsid w:val="00865B3B"/>
    <w:rsid w:val="0086632C"/>
    <w:rsid w:val="00867815"/>
    <w:rsid w:val="00872871"/>
    <w:rsid w:val="008814A1"/>
    <w:rsid w:val="00882327"/>
    <w:rsid w:val="00891E5D"/>
    <w:rsid w:val="008930F4"/>
    <w:rsid w:val="008938DD"/>
    <w:rsid w:val="0089704F"/>
    <w:rsid w:val="008A050A"/>
    <w:rsid w:val="008A2706"/>
    <w:rsid w:val="008A4CCE"/>
    <w:rsid w:val="008A4F9D"/>
    <w:rsid w:val="008A5A21"/>
    <w:rsid w:val="008A6773"/>
    <w:rsid w:val="008B1BDF"/>
    <w:rsid w:val="008B4B1A"/>
    <w:rsid w:val="008B5450"/>
    <w:rsid w:val="008C4B17"/>
    <w:rsid w:val="008D0007"/>
    <w:rsid w:val="008D16F7"/>
    <w:rsid w:val="008D2A04"/>
    <w:rsid w:val="008D6FEF"/>
    <w:rsid w:val="008E1555"/>
    <w:rsid w:val="008E61F8"/>
    <w:rsid w:val="008F3998"/>
    <w:rsid w:val="008F5185"/>
    <w:rsid w:val="008F5809"/>
    <w:rsid w:val="008F662C"/>
    <w:rsid w:val="00900D16"/>
    <w:rsid w:val="00900E29"/>
    <w:rsid w:val="00905604"/>
    <w:rsid w:val="009057F0"/>
    <w:rsid w:val="009066CA"/>
    <w:rsid w:val="009104EA"/>
    <w:rsid w:val="0091395D"/>
    <w:rsid w:val="00914A45"/>
    <w:rsid w:val="00915234"/>
    <w:rsid w:val="00920523"/>
    <w:rsid w:val="00922B07"/>
    <w:rsid w:val="00923524"/>
    <w:rsid w:val="00924AE9"/>
    <w:rsid w:val="00925221"/>
    <w:rsid w:val="00926294"/>
    <w:rsid w:val="00926935"/>
    <w:rsid w:val="00927D2B"/>
    <w:rsid w:val="00932137"/>
    <w:rsid w:val="00941D27"/>
    <w:rsid w:val="0094294F"/>
    <w:rsid w:val="0094620B"/>
    <w:rsid w:val="009529E8"/>
    <w:rsid w:val="00982A18"/>
    <w:rsid w:val="009865F8"/>
    <w:rsid w:val="009909CF"/>
    <w:rsid w:val="009940D2"/>
    <w:rsid w:val="00996316"/>
    <w:rsid w:val="009A5AF2"/>
    <w:rsid w:val="009B4F59"/>
    <w:rsid w:val="009B5E41"/>
    <w:rsid w:val="009B71BF"/>
    <w:rsid w:val="009B7998"/>
    <w:rsid w:val="009C18C4"/>
    <w:rsid w:val="009C4A83"/>
    <w:rsid w:val="009C6B5B"/>
    <w:rsid w:val="009C7A43"/>
    <w:rsid w:val="009C7EBE"/>
    <w:rsid w:val="009D02F5"/>
    <w:rsid w:val="009D0B01"/>
    <w:rsid w:val="009D42D6"/>
    <w:rsid w:val="009D7440"/>
    <w:rsid w:val="009E3762"/>
    <w:rsid w:val="009E4A68"/>
    <w:rsid w:val="009E6159"/>
    <w:rsid w:val="009E68D4"/>
    <w:rsid w:val="009E7E57"/>
    <w:rsid w:val="009F0054"/>
    <w:rsid w:val="009F25E4"/>
    <w:rsid w:val="009F54DE"/>
    <w:rsid w:val="009F7411"/>
    <w:rsid w:val="00A07803"/>
    <w:rsid w:val="00A11AFF"/>
    <w:rsid w:val="00A12007"/>
    <w:rsid w:val="00A13C1A"/>
    <w:rsid w:val="00A209C7"/>
    <w:rsid w:val="00A20E53"/>
    <w:rsid w:val="00A21438"/>
    <w:rsid w:val="00A30C15"/>
    <w:rsid w:val="00A34DFF"/>
    <w:rsid w:val="00A422F8"/>
    <w:rsid w:val="00A474DF"/>
    <w:rsid w:val="00A515E4"/>
    <w:rsid w:val="00A53707"/>
    <w:rsid w:val="00A55727"/>
    <w:rsid w:val="00A61373"/>
    <w:rsid w:val="00A67B56"/>
    <w:rsid w:val="00A70976"/>
    <w:rsid w:val="00A70B3C"/>
    <w:rsid w:val="00A722DF"/>
    <w:rsid w:val="00A77497"/>
    <w:rsid w:val="00A84425"/>
    <w:rsid w:val="00A8545E"/>
    <w:rsid w:val="00A85FB1"/>
    <w:rsid w:val="00A92417"/>
    <w:rsid w:val="00A95C59"/>
    <w:rsid w:val="00AA6204"/>
    <w:rsid w:val="00AA66FF"/>
    <w:rsid w:val="00AB0D92"/>
    <w:rsid w:val="00AB288C"/>
    <w:rsid w:val="00AB7B65"/>
    <w:rsid w:val="00AC47AA"/>
    <w:rsid w:val="00AC5504"/>
    <w:rsid w:val="00AC739A"/>
    <w:rsid w:val="00AD28A9"/>
    <w:rsid w:val="00AD47D7"/>
    <w:rsid w:val="00AD4FB5"/>
    <w:rsid w:val="00AE0631"/>
    <w:rsid w:val="00AE253A"/>
    <w:rsid w:val="00AE4940"/>
    <w:rsid w:val="00AF6A60"/>
    <w:rsid w:val="00B143D9"/>
    <w:rsid w:val="00B17271"/>
    <w:rsid w:val="00B200C9"/>
    <w:rsid w:val="00B222C6"/>
    <w:rsid w:val="00B27E55"/>
    <w:rsid w:val="00B27FB7"/>
    <w:rsid w:val="00B30896"/>
    <w:rsid w:val="00B32806"/>
    <w:rsid w:val="00B403A7"/>
    <w:rsid w:val="00B43407"/>
    <w:rsid w:val="00B45111"/>
    <w:rsid w:val="00B45144"/>
    <w:rsid w:val="00B53688"/>
    <w:rsid w:val="00B53FC0"/>
    <w:rsid w:val="00B556FE"/>
    <w:rsid w:val="00B55836"/>
    <w:rsid w:val="00B734DC"/>
    <w:rsid w:val="00B73C4A"/>
    <w:rsid w:val="00B75F37"/>
    <w:rsid w:val="00B8078C"/>
    <w:rsid w:val="00B82478"/>
    <w:rsid w:val="00B86114"/>
    <w:rsid w:val="00B87765"/>
    <w:rsid w:val="00B9204F"/>
    <w:rsid w:val="00B9411A"/>
    <w:rsid w:val="00B94C3A"/>
    <w:rsid w:val="00B96566"/>
    <w:rsid w:val="00B966D6"/>
    <w:rsid w:val="00BA0D02"/>
    <w:rsid w:val="00BA1316"/>
    <w:rsid w:val="00BB1004"/>
    <w:rsid w:val="00BB1BCE"/>
    <w:rsid w:val="00BB79F1"/>
    <w:rsid w:val="00BC0DA6"/>
    <w:rsid w:val="00BC4208"/>
    <w:rsid w:val="00BC46FD"/>
    <w:rsid w:val="00BD3429"/>
    <w:rsid w:val="00BD5939"/>
    <w:rsid w:val="00BD6FF9"/>
    <w:rsid w:val="00BE2F39"/>
    <w:rsid w:val="00BE447E"/>
    <w:rsid w:val="00BE44B3"/>
    <w:rsid w:val="00BE5867"/>
    <w:rsid w:val="00BF1BE7"/>
    <w:rsid w:val="00BF2BC6"/>
    <w:rsid w:val="00C0124C"/>
    <w:rsid w:val="00C0216C"/>
    <w:rsid w:val="00C04ED4"/>
    <w:rsid w:val="00C143AF"/>
    <w:rsid w:val="00C14CEF"/>
    <w:rsid w:val="00C15B87"/>
    <w:rsid w:val="00C219A6"/>
    <w:rsid w:val="00C22BE2"/>
    <w:rsid w:val="00C25190"/>
    <w:rsid w:val="00C36733"/>
    <w:rsid w:val="00C40152"/>
    <w:rsid w:val="00C43436"/>
    <w:rsid w:val="00C44F5E"/>
    <w:rsid w:val="00C47049"/>
    <w:rsid w:val="00C517CB"/>
    <w:rsid w:val="00C521F8"/>
    <w:rsid w:val="00C5610B"/>
    <w:rsid w:val="00C60605"/>
    <w:rsid w:val="00C612CA"/>
    <w:rsid w:val="00C62699"/>
    <w:rsid w:val="00C64846"/>
    <w:rsid w:val="00C715F5"/>
    <w:rsid w:val="00C71F1E"/>
    <w:rsid w:val="00C756AC"/>
    <w:rsid w:val="00C76452"/>
    <w:rsid w:val="00C76823"/>
    <w:rsid w:val="00C77C83"/>
    <w:rsid w:val="00C82249"/>
    <w:rsid w:val="00C83812"/>
    <w:rsid w:val="00C8614A"/>
    <w:rsid w:val="00C95C34"/>
    <w:rsid w:val="00C968ED"/>
    <w:rsid w:val="00C97BC5"/>
    <w:rsid w:val="00CA027C"/>
    <w:rsid w:val="00CA33F5"/>
    <w:rsid w:val="00CA43D4"/>
    <w:rsid w:val="00CB1865"/>
    <w:rsid w:val="00CB2A8E"/>
    <w:rsid w:val="00CB3D9C"/>
    <w:rsid w:val="00CB65D7"/>
    <w:rsid w:val="00CD4100"/>
    <w:rsid w:val="00CD5441"/>
    <w:rsid w:val="00CD6A2C"/>
    <w:rsid w:val="00CE0851"/>
    <w:rsid w:val="00CE32BB"/>
    <w:rsid w:val="00CE3853"/>
    <w:rsid w:val="00CE3BB4"/>
    <w:rsid w:val="00CF0D0C"/>
    <w:rsid w:val="00CF2506"/>
    <w:rsid w:val="00CF3362"/>
    <w:rsid w:val="00CF5261"/>
    <w:rsid w:val="00D00D44"/>
    <w:rsid w:val="00D02A69"/>
    <w:rsid w:val="00D03793"/>
    <w:rsid w:val="00D05B63"/>
    <w:rsid w:val="00D0690F"/>
    <w:rsid w:val="00D12BA6"/>
    <w:rsid w:val="00D12E0A"/>
    <w:rsid w:val="00D15C80"/>
    <w:rsid w:val="00D21B22"/>
    <w:rsid w:val="00D229C6"/>
    <w:rsid w:val="00D22D18"/>
    <w:rsid w:val="00D23ADF"/>
    <w:rsid w:val="00D34A85"/>
    <w:rsid w:val="00D37467"/>
    <w:rsid w:val="00D37BB0"/>
    <w:rsid w:val="00D37E25"/>
    <w:rsid w:val="00D40368"/>
    <w:rsid w:val="00D44BF3"/>
    <w:rsid w:val="00D45E19"/>
    <w:rsid w:val="00D565EE"/>
    <w:rsid w:val="00D57E47"/>
    <w:rsid w:val="00D60336"/>
    <w:rsid w:val="00D62171"/>
    <w:rsid w:val="00D629FE"/>
    <w:rsid w:val="00D648CA"/>
    <w:rsid w:val="00D672FA"/>
    <w:rsid w:val="00D702DD"/>
    <w:rsid w:val="00D7045D"/>
    <w:rsid w:val="00D71090"/>
    <w:rsid w:val="00D73A0D"/>
    <w:rsid w:val="00D75A77"/>
    <w:rsid w:val="00D824F9"/>
    <w:rsid w:val="00D83D61"/>
    <w:rsid w:val="00D84579"/>
    <w:rsid w:val="00D857D0"/>
    <w:rsid w:val="00D85D9B"/>
    <w:rsid w:val="00D92711"/>
    <w:rsid w:val="00D931BE"/>
    <w:rsid w:val="00D952CE"/>
    <w:rsid w:val="00D97A9F"/>
    <w:rsid w:val="00DA7FE1"/>
    <w:rsid w:val="00DB1337"/>
    <w:rsid w:val="00DB3D9C"/>
    <w:rsid w:val="00DB408C"/>
    <w:rsid w:val="00DC0147"/>
    <w:rsid w:val="00DD4A2C"/>
    <w:rsid w:val="00DD5A56"/>
    <w:rsid w:val="00DE032F"/>
    <w:rsid w:val="00DE1388"/>
    <w:rsid w:val="00DE4017"/>
    <w:rsid w:val="00DE476B"/>
    <w:rsid w:val="00DF1620"/>
    <w:rsid w:val="00DF46E2"/>
    <w:rsid w:val="00DF7079"/>
    <w:rsid w:val="00E06345"/>
    <w:rsid w:val="00E13355"/>
    <w:rsid w:val="00E14091"/>
    <w:rsid w:val="00E21472"/>
    <w:rsid w:val="00E31092"/>
    <w:rsid w:val="00E3398D"/>
    <w:rsid w:val="00E34CE5"/>
    <w:rsid w:val="00E35C3B"/>
    <w:rsid w:val="00E361CB"/>
    <w:rsid w:val="00E40148"/>
    <w:rsid w:val="00E47773"/>
    <w:rsid w:val="00E55505"/>
    <w:rsid w:val="00E5648D"/>
    <w:rsid w:val="00E57C3A"/>
    <w:rsid w:val="00E626F5"/>
    <w:rsid w:val="00E64D53"/>
    <w:rsid w:val="00E742D2"/>
    <w:rsid w:val="00E75C8D"/>
    <w:rsid w:val="00E75E95"/>
    <w:rsid w:val="00E77369"/>
    <w:rsid w:val="00E85D5D"/>
    <w:rsid w:val="00E85DC8"/>
    <w:rsid w:val="00E91D35"/>
    <w:rsid w:val="00E972F0"/>
    <w:rsid w:val="00EA6484"/>
    <w:rsid w:val="00EA6A35"/>
    <w:rsid w:val="00EB24A6"/>
    <w:rsid w:val="00EB27A1"/>
    <w:rsid w:val="00EB66FD"/>
    <w:rsid w:val="00EC16A8"/>
    <w:rsid w:val="00EC20E5"/>
    <w:rsid w:val="00EC2BC5"/>
    <w:rsid w:val="00ED7437"/>
    <w:rsid w:val="00EE06CC"/>
    <w:rsid w:val="00EE07BB"/>
    <w:rsid w:val="00EE4A27"/>
    <w:rsid w:val="00EF1E42"/>
    <w:rsid w:val="00EF55BB"/>
    <w:rsid w:val="00F01964"/>
    <w:rsid w:val="00F02431"/>
    <w:rsid w:val="00F114C5"/>
    <w:rsid w:val="00F14D48"/>
    <w:rsid w:val="00F17EE0"/>
    <w:rsid w:val="00F20D27"/>
    <w:rsid w:val="00F223CB"/>
    <w:rsid w:val="00F24089"/>
    <w:rsid w:val="00F25977"/>
    <w:rsid w:val="00F30034"/>
    <w:rsid w:val="00F3442A"/>
    <w:rsid w:val="00F352A7"/>
    <w:rsid w:val="00F37114"/>
    <w:rsid w:val="00F37A16"/>
    <w:rsid w:val="00F42F41"/>
    <w:rsid w:val="00F44262"/>
    <w:rsid w:val="00F44323"/>
    <w:rsid w:val="00F50A5F"/>
    <w:rsid w:val="00F57D8A"/>
    <w:rsid w:val="00F72FFE"/>
    <w:rsid w:val="00F805A9"/>
    <w:rsid w:val="00F80F83"/>
    <w:rsid w:val="00F8478E"/>
    <w:rsid w:val="00F8630A"/>
    <w:rsid w:val="00FB1FCB"/>
    <w:rsid w:val="00FB26E0"/>
    <w:rsid w:val="00FB341B"/>
    <w:rsid w:val="00FB7CF2"/>
    <w:rsid w:val="00FC5ECA"/>
    <w:rsid w:val="00FD06BF"/>
    <w:rsid w:val="00FE52D3"/>
    <w:rsid w:val="00FE633D"/>
    <w:rsid w:val="00FE64AA"/>
    <w:rsid w:val="00FF2414"/>
    <w:rsid w:val="00FF5735"/>
    <w:rsid w:val="00FF59AD"/>
    <w:rsid w:val="00FF66C3"/>
    <w:rsid w:val="00FF7E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E0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A5A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5AF2"/>
    <w:rPr>
      <w:sz w:val="20"/>
      <w:szCs w:val="20"/>
    </w:rPr>
  </w:style>
  <w:style w:type="character" w:styleId="EndnoteReference">
    <w:name w:val="endnote reference"/>
    <w:basedOn w:val="DefaultParagraphFont"/>
    <w:uiPriority w:val="99"/>
    <w:semiHidden/>
    <w:unhideWhenUsed/>
    <w:rsid w:val="009A5AF2"/>
    <w:rPr>
      <w:vertAlign w:val="superscript"/>
    </w:rPr>
  </w:style>
  <w:style w:type="paragraph" w:styleId="FootnoteText">
    <w:name w:val="footnote text"/>
    <w:basedOn w:val="Normal"/>
    <w:link w:val="FootnoteTextChar"/>
    <w:uiPriority w:val="99"/>
    <w:semiHidden/>
    <w:unhideWhenUsed/>
    <w:rsid w:val="009C6B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B5B"/>
    <w:rPr>
      <w:sz w:val="20"/>
      <w:szCs w:val="20"/>
    </w:rPr>
  </w:style>
  <w:style w:type="character" w:styleId="FootnoteReference">
    <w:name w:val="footnote reference"/>
    <w:basedOn w:val="DefaultParagraphFont"/>
    <w:uiPriority w:val="99"/>
    <w:semiHidden/>
    <w:unhideWhenUsed/>
    <w:rsid w:val="009C6B5B"/>
    <w:rPr>
      <w:vertAlign w:val="superscript"/>
    </w:rPr>
  </w:style>
  <w:style w:type="paragraph" w:styleId="Header">
    <w:name w:val="header"/>
    <w:basedOn w:val="Normal"/>
    <w:link w:val="HeaderChar"/>
    <w:uiPriority w:val="99"/>
    <w:unhideWhenUsed/>
    <w:rsid w:val="002056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564D"/>
  </w:style>
  <w:style w:type="paragraph" w:styleId="Footer">
    <w:name w:val="footer"/>
    <w:basedOn w:val="Normal"/>
    <w:link w:val="FooterChar"/>
    <w:uiPriority w:val="99"/>
    <w:unhideWhenUsed/>
    <w:rsid w:val="002056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564D"/>
  </w:style>
  <w:style w:type="paragraph" w:styleId="BalloonText">
    <w:name w:val="Balloon Text"/>
    <w:basedOn w:val="Normal"/>
    <w:link w:val="BalloonTextChar"/>
    <w:uiPriority w:val="99"/>
    <w:semiHidden/>
    <w:unhideWhenUsed/>
    <w:rsid w:val="00291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4C5"/>
    <w:rPr>
      <w:rFonts w:ascii="Tahoma" w:hAnsi="Tahoma" w:cs="Tahoma"/>
      <w:sz w:val="16"/>
      <w:szCs w:val="16"/>
    </w:rPr>
  </w:style>
  <w:style w:type="character" w:styleId="Hyperlink">
    <w:name w:val="Hyperlink"/>
    <w:basedOn w:val="DefaultParagraphFont"/>
    <w:uiPriority w:val="99"/>
    <w:unhideWhenUsed/>
    <w:rsid w:val="00C36733"/>
    <w:rPr>
      <w:color w:val="0563C1" w:themeColor="hyperlink"/>
      <w:u w:val="single"/>
    </w:rPr>
  </w:style>
  <w:style w:type="character" w:customStyle="1" w:styleId="Olstomnmnande1">
    <w:name w:val="Olöst omnämnande1"/>
    <w:basedOn w:val="DefaultParagraphFont"/>
    <w:uiPriority w:val="99"/>
    <w:semiHidden/>
    <w:unhideWhenUsed/>
    <w:rsid w:val="00C36733"/>
    <w:rPr>
      <w:color w:val="808080"/>
      <w:shd w:val="clear" w:color="auto" w:fill="E6E6E6"/>
    </w:rPr>
  </w:style>
  <w:style w:type="paragraph" w:styleId="ListParagraph">
    <w:name w:val="List Paragraph"/>
    <w:basedOn w:val="Normal"/>
    <w:uiPriority w:val="34"/>
    <w:qFormat/>
    <w:rsid w:val="00FE633D"/>
    <w:pPr>
      <w:ind w:left="720"/>
      <w:contextualSpacing/>
    </w:pPr>
  </w:style>
  <w:style w:type="character" w:styleId="UnresolvedMention">
    <w:name w:val="Unresolved Mention"/>
    <w:basedOn w:val="DefaultParagraphFont"/>
    <w:uiPriority w:val="99"/>
    <w:semiHidden/>
    <w:unhideWhenUsed/>
    <w:rsid w:val="00DC0147"/>
    <w:rPr>
      <w:color w:val="808080"/>
      <w:shd w:val="clear" w:color="auto" w:fill="E6E6E6"/>
    </w:rPr>
  </w:style>
  <w:style w:type="table" w:styleId="TableGrid">
    <w:name w:val="Table Grid"/>
    <w:basedOn w:val="TableNormal"/>
    <w:uiPriority w:val="39"/>
    <w:rsid w:val="00640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427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kcx.se/templates/_rsrapport_2017.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Diagram%20i%20Microsoft%20Word"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sz="1100">
                <a:solidFill>
                  <a:schemeClr val="tx1"/>
                </a:solidFill>
              </a:rPr>
              <a:t>Invasive Cerivcal Cancer Incidence in Sweden in Age groups 20-49 and </a:t>
            </a:r>
            <a:r>
              <a:rPr lang="en-US" sz="1100" b="0" i="0" u="none" strike="noStrike" baseline="0">
                <a:solidFill>
                  <a:schemeClr val="tx1"/>
                </a:solidFill>
                <a:effectLst/>
              </a:rPr>
              <a:t>≥50 Years</a:t>
            </a:r>
            <a:endParaRPr lang="sv-SE" sz="1100">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'[Diagram i Microsoft Word]Blad1'!$B$1</c:f>
              <c:strCache>
                <c:ptCount val="1"/>
                <c:pt idx="0">
                  <c:v>20-49 Years</c:v>
                </c:pt>
              </c:strCache>
            </c:strRef>
          </c:tx>
          <c:spPr>
            <a:ln w="28575" cap="rnd">
              <a:solidFill>
                <a:schemeClr val="accent1"/>
              </a:solidFill>
              <a:round/>
            </a:ln>
            <a:effectLst/>
          </c:spPr>
          <c:marker>
            <c:symbol val="none"/>
          </c:marker>
          <c:cat>
            <c:numRef>
              <c:f>'[Diagram i Microsoft Word]Blad1'!$A$2:$A$11</c:f>
              <c:numCache>
                <c:formatCode>General</c:formatCode>
                <c:ptCount val="10"/>
                <c:pt idx="0">
                  <c:v>2006</c:v>
                </c:pt>
                <c:pt idx="1">
                  <c:v>2007</c:v>
                </c:pt>
                <c:pt idx="2">
                  <c:v>2008</c:v>
                </c:pt>
                <c:pt idx="3">
                  <c:v>2009</c:v>
                </c:pt>
                <c:pt idx="4">
                  <c:v>2010</c:v>
                </c:pt>
                <c:pt idx="5">
                  <c:v>2011</c:v>
                </c:pt>
                <c:pt idx="6">
                  <c:v>2012</c:v>
                </c:pt>
                <c:pt idx="7">
                  <c:v>2013</c:v>
                </c:pt>
                <c:pt idx="8">
                  <c:v>2014</c:v>
                </c:pt>
                <c:pt idx="9">
                  <c:v>2015</c:v>
                </c:pt>
              </c:numCache>
            </c:numRef>
          </c:cat>
          <c:val>
            <c:numRef>
              <c:f>'[Diagram i Microsoft Word]Blad1'!$B$2:$B$11</c:f>
              <c:numCache>
                <c:formatCode>General</c:formatCode>
                <c:ptCount val="10"/>
                <c:pt idx="0">
                  <c:v>11.3</c:v>
                </c:pt>
                <c:pt idx="1">
                  <c:v>12.1</c:v>
                </c:pt>
                <c:pt idx="2">
                  <c:v>13.4</c:v>
                </c:pt>
                <c:pt idx="3">
                  <c:v>10.9</c:v>
                </c:pt>
                <c:pt idx="4">
                  <c:v>12.4</c:v>
                </c:pt>
                <c:pt idx="5">
                  <c:v>11.8</c:v>
                </c:pt>
                <c:pt idx="6">
                  <c:v>14.9</c:v>
                </c:pt>
                <c:pt idx="7">
                  <c:v>14.5</c:v>
                </c:pt>
                <c:pt idx="8">
                  <c:v>17.5</c:v>
                </c:pt>
                <c:pt idx="9">
                  <c:v>16.899999999999999</c:v>
                </c:pt>
              </c:numCache>
            </c:numRef>
          </c:val>
          <c:smooth val="0"/>
          <c:extLst>
            <c:ext xmlns:c16="http://schemas.microsoft.com/office/drawing/2014/chart" uri="{C3380CC4-5D6E-409C-BE32-E72D297353CC}">
              <c16:uniqueId val="{00000000-490F-4FF8-8798-25232121D148}"/>
            </c:ext>
          </c:extLst>
        </c:ser>
        <c:ser>
          <c:idx val="1"/>
          <c:order val="1"/>
          <c:tx>
            <c:strRef>
              <c:f>'[Diagram i Microsoft Word]Blad1'!$C$1</c:f>
              <c:strCache>
                <c:ptCount val="1"/>
                <c:pt idx="0">
                  <c:v>≥50 Years</c:v>
                </c:pt>
              </c:strCache>
            </c:strRef>
          </c:tx>
          <c:spPr>
            <a:ln w="28575" cap="rnd">
              <a:solidFill>
                <a:schemeClr val="accent2"/>
              </a:solidFill>
              <a:round/>
            </a:ln>
            <a:effectLst/>
          </c:spPr>
          <c:marker>
            <c:symbol val="none"/>
          </c:marker>
          <c:cat>
            <c:numRef>
              <c:f>'[Diagram i Microsoft Word]Blad1'!$A$2:$A$11</c:f>
              <c:numCache>
                <c:formatCode>General</c:formatCode>
                <c:ptCount val="10"/>
                <c:pt idx="0">
                  <c:v>2006</c:v>
                </c:pt>
                <c:pt idx="1">
                  <c:v>2007</c:v>
                </c:pt>
                <c:pt idx="2">
                  <c:v>2008</c:v>
                </c:pt>
                <c:pt idx="3">
                  <c:v>2009</c:v>
                </c:pt>
                <c:pt idx="4">
                  <c:v>2010</c:v>
                </c:pt>
                <c:pt idx="5">
                  <c:v>2011</c:v>
                </c:pt>
                <c:pt idx="6">
                  <c:v>2012</c:v>
                </c:pt>
                <c:pt idx="7">
                  <c:v>2013</c:v>
                </c:pt>
                <c:pt idx="8">
                  <c:v>2014</c:v>
                </c:pt>
                <c:pt idx="9">
                  <c:v>2015</c:v>
                </c:pt>
              </c:numCache>
            </c:numRef>
          </c:cat>
          <c:val>
            <c:numRef>
              <c:f>'[Diagram i Microsoft Word]Blad1'!$C$2:$C$11</c:f>
              <c:numCache>
                <c:formatCode>General</c:formatCode>
                <c:ptCount val="10"/>
                <c:pt idx="0">
                  <c:v>15.7</c:v>
                </c:pt>
                <c:pt idx="1">
                  <c:v>16.399999999999999</c:v>
                </c:pt>
                <c:pt idx="2">
                  <c:v>14.6</c:v>
                </c:pt>
                <c:pt idx="3">
                  <c:v>16</c:v>
                </c:pt>
                <c:pt idx="4">
                  <c:v>14.8</c:v>
                </c:pt>
                <c:pt idx="5">
                  <c:v>13.2</c:v>
                </c:pt>
                <c:pt idx="6">
                  <c:v>13.6</c:v>
                </c:pt>
                <c:pt idx="7">
                  <c:v>13.6</c:v>
                </c:pt>
                <c:pt idx="8">
                  <c:v>14.8</c:v>
                </c:pt>
                <c:pt idx="9">
                  <c:v>14.9</c:v>
                </c:pt>
              </c:numCache>
            </c:numRef>
          </c:val>
          <c:smooth val="0"/>
          <c:extLst>
            <c:ext xmlns:c16="http://schemas.microsoft.com/office/drawing/2014/chart" uri="{C3380CC4-5D6E-409C-BE32-E72D297353CC}">
              <c16:uniqueId val="{00000001-490F-4FF8-8798-25232121D148}"/>
            </c:ext>
          </c:extLst>
        </c:ser>
        <c:dLbls>
          <c:showLegendKey val="0"/>
          <c:showVal val="0"/>
          <c:showCatName val="0"/>
          <c:showSerName val="0"/>
          <c:showPercent val="0"/>
          <c:showBubbleSize val="0"/>
        </c:dLbls>
        <c:smooth val="0"/>
        <c:axId val="407944368"/>
        <c:axId val="407944696"/>
      </c:lineChart>
      <c:catAx>
        <c:axId val="40794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solidFill>
                      <a:schemeClr val="tx1"/>
                    </a:solidFill>
                  </a:rPr>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0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407944696"/>
        <c:crosses val="autoZero"/>
        <c:auto val="0"/>
        <c:lblAlgn val="ctr"/>
        <c:lblOffset val="100"/>
        <c:noMultiLvlLbl val="0"/>
      </c:catAx>
      <c:valAx>
        <c:axId val="40794469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solidFill>
                      <a:schemeClr val="tx1"/>
                    </a:solidFill>
                  </a:rPr>
                  <a:t>Incidence (number of cases/100 000 women*)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944368"/>
        <c:crossesAt val="1"/>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l">
              <a:defRPr b="0" i="0" baseline="0"/>
            </a:pPr>
            <a:r>
              <a:rPr lang="en-US" sz="1400" b="0" i="0" baseline="0"/>
              <a:t>Invasive cervical cancer incidence in Sweden in age groups 20-49 and plus 50 year</a:t>
            </a:r>
          </a:p>
        </c:rich>
      </c:tx>
      <c:layout>
        <c:manualLayout>
          <c:xMode val="edge"/>
          <c:yMode val="edge"/>
          <c:x val="0.12267692817402992"/>
          <c:y val="0.11083944580277098"/>
        </c:manualLayout>
      </c:layout>
      <c:overlay val="0"/>
    </c:title>
    <c:autoTitleDeleted val="0"/>
    <c:plotArea>
      <c:layout>
        <c:manualLayout>
          <c:layoutTarget val="inner"/>
          <c:xMode val="edge"/>
          <c:yMode val="edge"/>
          <c:x val="0.16584222592613879"/>
          <c:y val="0.28044844027748367"/>
          <c:w val="0.5352113467568379"/>
          <c:h val="0.61155933747890312"/>
        </c:manualLayout>
      </c:layout>
      <c:lineChart>
        <c:grouping val="standard"/>
        <c:varyColors val="0"/>
        <c:ser>
          <c:idx val="0"/>
          <c:order val="0"/>
          <c:tx>
            <c:v>20-49 year</c:v>
          </c:tx>
          <c:spPr>
            <a:ln>
              <a:solidFill>
                <a:schemeClr val="tx1"/>
              </a:solidFill>
            </a:ln>
          </c:spPr>
          <c:marker>
            <c:symbol val="none"/>
          </c:marker>
          <c:cat>
            <c:numRef>
              <c:f>Blad1!$A$1:$A$10</c:f>
              <c:numCache>
                <c:formatCode>General</c:formatCode>
                <c:ptCount val="10"/>
                <c:pt idx="0">
                  <c:v>2006</c:v>
                </c:pt>
                <c:pt idx="1">
                  <c:v>2007</c:v>
                </c:pt>
                <c:pt idx="2">
                  <c:v>2008</c:v>
                </c:pt>
                <c:pt idx="3">
                  <c:v>2009</c:v>
                </c:pt>
                <c:pt idx="4">
                  <c:v>2010</c:v>
                </c:pt>
                <c:pt idx="5">
                  <c:v>2011</c:v>
                </c:pt>
                <c:pt idx="6">
                  <c:v>2012</c:v>
                </c:pt>
                <c:pt idx="7">
                  <c:v>2013</c:v>
                </c:pt>
                <c:pt idx="8">
                  <c:v>2014</c:v>
                </c:pt>
                <c:pt idx="9">
                  <c:v>2015</c:v>
                </c:pt>
              </c:numCache>
            </c:numRef>
          </c:cat>
          <c:val>
            <c:numRef>
              <c:f>Blad1!$B$1:$B$10</c:f>
              <c:numCache>
                <c:formatCode>General</c:formatCode>
                <c:ptCount val="10"/>
                <c:pt idx="0">
                  <c:v>11.3</c:v>
                </c:pt>
                <c:pt idx="1">
                  <c:v>12.1</c:v>
                </c:pt>
                <c:pt idx="2">
                  <c:v>13.4</c:v>
                </c:pt>
                <c:pt idx="3">
                  <c:v>10.9</c:v>
                </c:pt>
                <c:pt idx="4">
                  <c:v>12.4</c:v>
                </c:pt>
                <c:pt idx="5">
                  <c:v>11.8</c:v>
                </c:pt>
                <c:pt idx="6">
                  <c:v>14.9</c:v>
                </c:pt>
                <c:pt idx="7">
                  <c:v>14.5</c:v>
                </c:pt>
                <c:pt idx="8">
                  <c:v>17.5</c:v>
                </c:pt>
                <c:pt idx="9">
                  <c:v>16.899999999999999</c:v>
                </c:pt>
              </c:numCache>
            </c:numRef>
          </c:val>
          <c:smooth val="0"/>
          <c:extLst>
            <c:ext xmlns:c16="http://schemas.microsoft.com/office/drawing/2014/chart" uri="{C3380CC4-5D6E-409C-BE32-E72D297353CC}">
              <c16:uniqueId val="{00000000-148F-4A66-B6CF-DA2F293B596E}"/>
            </c:ext>
          </c:extLst>
        </c:ser>
        <c:ser>
          <c:idx val="1"/>
          <c:order val="1"/>
          <c:tx>
            <c:v>plus 50 year</c:v>
          </c:tx>
          <c:spPr>
            <a:ln>
              <a:solidFill>
                <a:schemeClr val="tx1"/>
              </a:solidFill>
              <a:prstDash val="sysDash"/>
            </a:ln>
          </c:spPr>
          <c:marker>
            <c:symbol val="none"/>
          </c:marker>
          <c:cat>
            <c:numRef>
              <c:f>Blad1!$A$1:$A$10</c:f>
              <c:numCache>
                <c:formatCode>General</c:formatCode>
                <c:ptCount val="10"/>
                <c:pt idx="0">
                  <c:v>2006</c:v>
                </c:pt>
                <c:pt idx="1">
                  <c:v>2007</c:v>
                </c:pt>
                <c:pt idx="2">
                  <c:v>2008</c:v>
                </c:pt>
                <c:pt idx="3">
                  <c:v>2009</c:v>
                </c:pt>
                <c:pt idx="4">
                  <c:v>2010</c:v>
                </c:pt>
                <c:pt idx="5">
                  <c:v>2011</c:v>
                </c:pt>
                <c:pt idx="6">
                  <c:v>2012</c:v>
                </c:pt>
                <c:pt idx="7">
                  <c:v>2013</c:v>
                </c:pt>
                <c:pt idx="8">
                  <c:v>2014</c:v>
                </c:pt>
                <c:pt idx="9">
                  <c:v>2015</c:v>
                </c:pt>
              </c:numCache>
            </c:numRef>
          </c:cat>
          <c:val>
            <c:numRef>
              <c:f>Blad1!$C$1:$C$10</c:f>
              <c:numCache>
                <c:formatCode>General</c:formatCode>
                <c:ptCount val="10"/>
                <c:pt idx="0">
                  <c:v>15.7</c:v>
                </c:pt>
                <c:pt idx="1">
                  <c:v>16.399999999999999</c:v>
                </c:pt>
                <c:pt idx="2">
                  <c:v>14.6</c:v>
                </c:pt>
                <c:pt idx="3">
                  <c:v>16</c:v>
                </c:pt>
                <c:pt idx="4">
                  <c:v>14.8</c:v>
                </c:pt>
                <c:pt idx="5">
                  <c:v>13.2</c:v>
                </c:pt>
                <c:pt idx="6">
                  <c:v>13.6</c:v>
                </c:pt>
                <c:pt idx="7">
                  <c:v>13.6</c:v>
                </c:pt>
                <c:pt idx="8">
                  <c:v>14.8</c:v>
                </c:pt>
                <c:pt idx="9">
                  <c:v>14.9</c:v>
                </c:pt>
              </c:numCache>
            </c:numRef>
          </c:val>
          <c:smooth val="0"/>
          <c:extLst>
            <c:ext xmlns:c16="http://schemas.microsoft.com/office/drawing/2014/chart" uri="{C3380CC4-5D6E-409C-BE32-E72D297353CC}">
              <c16:uniqueId val="{00000001-148F-4A66-B6CF-DA2F293B596E}"/>
            </c:ext>
          </c:extLst>
        </c:ser>
        <c:dLbls>
          <c:showLegendKey val="0"/>
          <c:showVal val="0"/>
          <c:showCatName val="0"/>
          <c:showSerName val="0"/>
          <c:showPercent val="0"/>
          <c:showBubbleSize val="0"/>
        </c:dLbls>
        <c:smooth val="0"/>
        <c:axId val="72669056"/>
        <c:axId val="115994624"/>
      </c:lineChart>
      <c:catAx>
        <c:axId val="72669056"/>
        <c:scaling>
          <c:orientation val="minMax"/>
        </c:scaling>
        <c:delete val="0"/>
        <c:axPos val="b"/>
        <c:title>
          <c:tx>
            <c:rich>
              <a:bodyPr/>
              <a:lstStyle/>
              <a:p>
                <a:pPr>
                  <a:defRPr baseline="0"/>
                </a:pPr>
                <a:r>
                  <a:rPr lang="en-US" baseline="0"/>
                  <a:t>year</a:t>
                </a:r>
              </a:p>
            </c:rich>
          </c:tx>
          <c:overlay val="0"/>
        </c:title>
        <c:numFmt formatCode="General" sourceLinked="1"/>
        <c:majorTickMark val="out"/>
        <c:minorTickMark val="none"/>
        <c:tickLblPos val="nextTo"/>
        <c:crossAx val="115994624"/>
        <c:crosses val="autoZero"/>
        <c:auto val="1"/>
        <c:lblAlgn val="ctr"/>
        <c:lblOffset val="100"/>
        <c:tickLblSkip val="2"/>
        <c:noMultiLvlLbl val="0"/>
      </c:catAx>
      <c:valAx>
        <c:axId val="115994624"/>
        <c:scaling>
          <c:orientation val="minMax"/>
          <c:min val="6"/>
        </c:scaling>
        <c:delete val="0"/>
        <c:axPos val="l"/>
        <c:majorGridlines/>
        <c:title>
          <c:tx>
            <c:rich>
              <a:bodyPr rot="-5400000" vert="horz"/>
              <a:lstStyle/>
              <a:p>
                <a:pPr>
                  <a:defRPr/>
                </a:pPr>
                <a:r>
                  <a:rPr lang="en-US"/>
                  <a:t>incidence </a:t>
                </a:r>
                <a:r>
                  <a:rPr lang="en-US" b="0" i="0" baseline="0"/>
                  <a:t>(number of cases/100 000 women*)</a:t>
                </a:r>
              </a:p>
            </c:rich>
          </c:tx>
          <c:overlay val="0"/>
        </c:title>
        <c:numFmt formatCode="General" sourceLinked="1"/>
        <c:majorTickMark val="out"/>
        <c:minorTickMark val="none"/>
        <c:tickLblPos val="nextTo"/>
        <c:crossAx val="72669056"/>
        <c:crosses val="autoZero"/>
        <c:crossBetween val="midCat"/>
      </c:valAx>
    </c:plotArea>
    <c:legend>
      <c:legendPos val="r"/>
      <c:overlay val="0"/>
      <c:txPr>
        <a:bodyPr/>
        <a:lstStyle/>
        <a:p>
          <a:pPr>
            <a:defRPr baseline="0">
              <a:solidFill>
                <a:schemeClr val="tx1"/>
              </a:solidFill>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lgn="ctr">
              <a:defRPr b="0"/>
            </a:pPr>
            <a:r>
              <a:rPr lang="en-US" sz="1200" b="0">
                <a:latin typeface="+mn-lt"/>
                <a:cs typeface="Times New Roman" panose="02020603050405020304" pitchFamily="18" charset="0"/>
              </a:rPr>
              <a:t>Relative change (%) of invasive cervical cancer incidence* in Sweden when the incidence for 2015 is compared with 2006 in different age groups</a:t>
            </a:r>
          </a:p>
        </c:rich>
      </c:tx>
      <c:overlay val="0"/>
    </c:title>
    <c:autoTitleDeleted val="0"/>
    <c:plotArea>
      <c:layout/>
      <c:barChart>
        <c:barDir val="col"/>
        <c:grouping val="clustered"/>
        <c:varyColors val="0"/>
        <c:ser>
          <c:idx val="1"/>
          <c:order val="0"/>
          <c:invertIfNegative val="0"/>
          <c:cat>
            <c:strRef>
              <c:f>Blad1!$A$1:$N$1</c:f>
              <c:strCache>
                <c:ptCount val="14"/>
                <c:pt idx="0">
                  <c:v>20-24</c:v>
                </c:pt>
                <c:pt idx="1">
                  <c:v>25-29</c:v>
                </c:pt>
                <c:pt idx="2">
                  <c:v>30-34</c:v>
                </c:pt>
                <c:pt idx="3">
                  <c:v>35-39</c:v>
                </c:pt>
                <c:pt idx="4">
                  <c:v>40-44</c:v>
                </c:pt>
                <c:pt idx="5">
                  <c:v>45-49</c:v>
                </c:pt>
                <c:pt idx="6">
                  <c:v>50-54</c:v>
                </c:pt>
                <c:pt idx="7">
                  <c:v>55-59</c:v>
                </c:pt>
                <c:pt idx="8">
                  <c:v>60-64</c:v>
                </c:pt>
                <c:pt idx="9">
                  <c:v>65-69</c:v>
                </c:pt>
                <c:pt idx="10">
                  <c:v>70-74</c:v>
                </c:pt>
                <c:pt idx="11">
                  <c:v>75-79</c:v>
                </c:pt>
                <c:pt idx="12">
                  <c:v>80-84</c:v>
                </c:pt>
                <c:pt idx="13">
                  <c:v>85-</c:v>
                </c:pt>
              </c:strCache>
            </c:strRef>
          </c:cat>
          <c:val>
            <c:numRef>
              <c:f>Blad1!$A$2:$N$2</c:f>
              <c:numCache>
                <c:formatCode>General</c:formatCode>
                <c:ptCount val="14"/>
                <c:pt idx="0">
                  <c:v>94</c:v>
                </c:pt>
                <c:pt idx="1">
                  <c:v>43</c:v>
                </c:pt>
                <c:pt idx="2">
                  <c:v>30</c:v>
                </c:pt>
                <c:pt idx="3">
                  <c:v>58</c:v>
                </c:pt>
                <c:pt idx="4">
                  <c:v>63</c:v>
                </c:pt>
                <c:pt idx="5">
                  <c:v>43</c:v>
                </c:pt>
                <c:pt idx="6">
                  <c:v>-15</c:v>
                </c:pt>
                <c:pt idx="7">
                  <c:v>25</c:v>
                </c:pt>
                <c:pt idx="8">
                  <c:v>8</c:v>
                </c:pt>
                <c:pt idx="9">
                  <c:v>-10</c:v>
                </c:pt>
                <c:pt idx="10">
                  <c:v>-32</c:v>
                </c:pt>
                <c:pt idx="11">
                  <c:v>-4</c:v>
                </c:pt>
                <c:pt idx="12">
                  <c:v>-3</c:v>
                </c:pt>
                <c:pt idx="13">
                  <c:v>-2</c:v>
                </c:pt>
              </c:numCache>
            </c:numRef>
          </c:val>
          <c:extLst>
            <c:ext xmlns:c16="http://schemas.microsoft.com/office/drawing/2014/chart" uri="{C3380CC4-5D6E-409C-BE32-E72D297353CC}">
              <c16:uniqueId val="{00000000-83C1-447B-93A0-BF9C47A0D1D6}"/>
            </c:ext>
          </c:extLst>
        </c:ser>
        <c:dLbls>
          <c:showLegendKey val="0"/>
          <c:showVal val="0"/>
          <c:showCatName val="0"/>
          <c:showSerName val="0"/>
          <c:showPercent val="0"/>
          <c:showBubbleSize val="0"/>
        </c:dLbls>
        <c:gapWidth val="150"/>
        <c:axId val="14132736"/>
        <c:axId val="14134656"/>
      </c:barChart>
      <c:catAx>
        <c:axId val="14132736"/>
        <c:scaling>
          <c:orientation val="minMax"/>
        </c:scaling>
        <c:delete val="0"/>
        <c:axPos val="b"/>
        <c:title>
          <c:tx>
            <c:rich>
              <a:bodyPr/>
              <a:lstStyle/>
              <a:p>
                <a:pPr>
                  <a:defRPr b="0">
                    <a:latin typeface="Times New Roman" panose="02020603050405020304" pitchFamily="18" charset="0"/>
                    <a:cs typeface="Times New Roman" panose="02020603050405020304" pitchFamily="18" charset="0"/>
                  </a:defRPr>
                </a:pPr>
                <a:r>
                  <a:rPr lang="en-US" b="0">
                    <a:latin typeface="+mn-lt"/>
                    <a:cs typeface="Times New Roman" panose="02020603050405020304" pitchFamily="18" charset="0"/>
                  </a:rPr>
                  <a:t>Age Group (Year)</a:t>
                </a:r>
              </a:p>
            </c:rich>
          </c:tx>
          <c:overlay val="0"/>
        </c:title>
        <c:numFmt formatCode="General" sourceLinked="0"/>
        <c:majorTickMark val="out"/>
        <c:minorTickMark val="none"/>
        <c:tickLblPos val="low"/>
        <c:txPr>
          <a:bodyPr/>
          <a:lstStyle/>
          <a:p>
            <a:pPr>
              <a:defRPr baseline="0">
                <a:latin typeface="Calibri" panose="020F0502020204030204" pitchFamily="34" charset="0"/>
                <a:cs typeface="Times New Roman" panose="02020603050405020304" pitchFamily="18" charset="0"/>
              </a:defRPr>
            </a:pPr>
            <a:endParaRPr lang="en-US"/>
          </a:p>
        </c:txPr>
        <c:crossAx val="14134656"/>
        <c:crosses val="autoZero"/>
        <c:auto val="1"/>
        <c:lblAlgn val="ctr"/>
        <c:lblOffset val="100"/>
        <c:noMultiLvlLbl val="0"/>
      </c:catAx>
      <c:valAx>
        <c:axId val="14134656"/>
        <c:scaling>
          <c:orientation val="minMax"/>
        </c:scaling>
        <c:delete val="0"/>
        <c:axPos val="l"/>
        <c:majorGridlines/>
        <c:title>
          <c:tx>
            <c:rich>
              <a:bodyPr rot="-5400000" vert="horz"/>
              <a:lstStyle/>
              <a:p>
                <a:pPr>
                  <a:defRPr sz="1000" b="0">
                    <a:latin typeface="Times New Roman" panose="02020603050405020304" pitchFamily="18" charset="0"/>
                    <a:cs typeface="Times New Roman" panose="02020603050405020304" pitchFamily="18" charset="0"/>
                  </a:defRPr>
                </a:pPr>
                <a:r>
                  <a:rPr lang="en-US" sz="1000" b="0">
                    <a:latin typeface="+mn-lt"/>
                    <a:cs typeface="Times New Roman" panose="02020603050405020304" pitchFamily="18" charset="0"/>
                  </a:rPr>
                  <a:t>Relative Change (%)</a:t>
                </a:r>
              </a:p>
            </c:rich>
          </c:tx>
          <c:overlay val="0"/>
        </c:title>
        <c:numFmt formatCode="General" sourceLinked="1"/>
        <c:majorTickMark val="out"/>
        <c:minorTickMark val="none"/>
        <c:tickLblPos val="nextTo"/>
        <c:crossAx val="14132736"/>
        <c:crosses val="autoZero"/>
        <c:crossBetween val="between"/>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l">
              <a:defRPr sz="1400" baseline="0"/>
            </a:pPr>
            <a:r>
              <a:rPr lang="sv-SE" sz="1400" b="0" i="0" baseline="0"/>
              <a:t>Relative change (%) of invasive cervical cancer incidence in Sweden between 2006 and 2015 in different age groups</a:t>
            </a:r>
          </a:p>
        </c:rich>
      </c:tx>
      <c:overlay val="0"/>
    </c:title>
    <c:autoTitleDeleted val="0"/>
    <c:plotArea>
      <c:layout/>
      <c:barChart>
        <c:barDir val="col"/>
        <c:grouping val="clustered"/>
        <c:varyColors val="0"/>
        <c:ser>
          <c:idx val="0"/>
          <c:order val="0"/>
          <c:spPr>
            <a:solidFill>
              <a:schemeClr val="tx1"/>
            </a:solidFill>
          </c:spPr>
          <c:invertIfNegative val="0"/>
          <c:cat>
            <c:strRef>
              <c:f>Blad1!$A$4:$G$4</c:f>
              <c:strCache>
                <c:ptCount val="7"/>
                <c:pt idx="0">
                  <c:v>20-29</c:v>
                </c:pt>
                <c:pt idx="1">
                  <c:v>30-39</c:v>
                </c:pt>
                <c:pt idx="2">
                  <c:v>40-49</c:v>
                </c:pt>
                <c:pt idx="3">
                  <c:v>50-59</c:v>
                </c:pt>
                <c:pt idx="4">
                  <c:v>60-69</c:v>
                </c:pt>
                <c:pt idx="5">
                  <c:v>70-79</c:v>
                </c:pt>
                <c:pt idx="6">
                  <c:v>80-</c:v>
                </c:pt>
              </c:strCache>
            </c:strRef>
          </c:cat>
          <c:val>
            <c:numRef>
              <c:f>Blad1!$A$5:$G$5</c:f>
              <c:numCache>
                <c:formatCode>General</c:formatCode>
                <c:ptCount val="7"/>
                <c:pt idx="0">
                  <c:v>68</c:v>
                </c:pt>
                <c:pt idx="1">
                  <c:v>44</c:v>
                </c:pt>
                <c:pt idx="2">
                  <c:v>53</c:v>
                </c:pt>
                <c:pt idx="3">
                  <c:v>5</c:v>
                </c:pt>
                <c:pt idx="4">
                  <c:v>-1</c:v>
                </c:pt>
                <c:pt idx="5">
                  <c:v>-18</c:v>
                </c:pt>
                <c:pt idx="6">
                  <c:v>-2</c:v>
                </c:pt>
              </c:numCache>
            </c:numRef>
          </c:val>
          <c:extLst>
            <c:ext xmlns:c16="http://schemas.microsoft.com/office/drawing/2014/chart" uri="{C3380CC4-5D6E-409C-BE32-E72D297353CC}">
              <c16:uniqueId val="{00000000-A38F-46C4-AD18-74756C28E7EB}"/>
            </c:ext>
          </c:extLst>
        </c:ser>
        <c:dLbls>
          <c:showLegendKey val="0"/>
          <c:showVal val="0"/>
          <c:showCatName val="0"/>
          <c:showSerName val="0"/>
          <c:showPercent val="0"/>
          <c:showBubbleSize val="0"/>
        </c:dLbls>
        <c:gapWidth val="150"/>
        <c:axId val="114152192"/>
        <c:axId val="114154112"/>
      </c:barChart>
      <c:catAx>
        <c:axId val="114152192"/>
        <c:scaling>
          <c:orientation val="minMax"/>
        </c:scaling>
        <c:delete val="0"/>
        <c:axPos val="b"/>
        <c:title>
          <c:tx>
            <c:rich>
              <a:bodyPr/>
              <a:lstStyle/>
              <a:p>
                <a:pPr>
                  <a:defRPr baseline="0"/>
                </a:pPr>
                <a:r>
                  <a:rPr lang="en-US" baseline="0"/>
                  <a:t>age group </a:t>
                </a:r>
                <a:r>
                  <a:rPr lang="en-US" b="0" baseline="0"/>
                  <a:t>(year)</a:t>
                </a:r>
              </a:p>
            </c:rich>
          </c:tx>
          <c:overlay val="0"/>
        </c:title>
        <c:numFmt formatCode="General" sourceLinked="0"/>
        <c:majorTickMark val="out"/>
        <c:minorTickMark val="none"/>
        <c:tickLblPos val="low"/>
        <c:txPr>
          <a:bodyPr anchor="b" anchorCtr="0"/>
          <a:lstStyle/>
          <a:p>
            <a:pPr>
              <a:defRPr baseline="0"/>
            </a:pPr>
            <a:endParaRPr lang="en-US"/>
          </a:p>
        </c:txPr>
        <c:crossAx val="114154112"/>
        <c:crosses val="autoZero"/>
        <c:auto val="1"/>
        <c:lblAlgn val="ctr"/>
        <c:lblOffset val="200"/>
        <c:noMultiLvlLbl val="0"/>
      </c:catAx>
      <c:valAx>
        <c:axId val="114154112"/>
        <c:scaling>
          <c:orientation val="minMax"/>
          <c:min val="-20"/>
        </c:scaling>
        <c:delete val="0"/>
        <c:axPos val="l"/>
        <c:majorGridlines/>
        <c:title>
          <c:tx>
            <c:rich>
              <a:bodyPr rot="-5400000" vert="horz"/>
              <a:lstStyle/>
              <a:p>
                <a:pPr>
                  <a:defRPr/>
                </a:pPr>
                <a:r>
                  <a:rPr lang="en-US"/>
                  <a:t>relative change </a:t>
                </a:r>
                <a:r>
                  <a:rPr lang="en-US" b="0"/>
                  <a:t>(%)</a:t>
                </a:r>
              </a:p>
            </c:rich>
          </c:tx>
          <c:overlay val="0"/>
        </c:title>
        <c:numFmt formatCode="General" sourceLinked="1"/>
        <c:majorTickMark val="out"/>
        <c:minorTickMark val="none"/>
        <c:tickLblPos val="nextTo"/>
        <c:crossAx val="114152192"/>
        <c:crosses val="autoZero"/>
        <c:crossBetween val="between"/>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0.72934</cdr:x>
      <cdr:y>0.71343</cdr:y>
    </cdr:from>
    <cdr:to>
      <cdr:x>0.92769</cdr:x>
      <cdr:y>1</cdr:y>
    </cdr:to>
    <cdr:sp macro="" textlink="">
      <cdr:nvSpPr>
        <cdr:cNvPr id="2" name="textruta 1"/>
        <cdr:cNvSpPr txBox="1"/>
      </cdr:nvSpPr>
      <cdr:spPr>
        <a:xfrm xmlns:a="http://schemas.openxmlformats.org/drawingml/2006/main">
          <a:off x="3362325" y="3067051"/>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dr:relSizeAnchor xmlns:cdr="http://schemas.openxmlformats.org/drawingml/2006/chartDrawing">
    <cdr:from>
      <cdr:x>0.10124</cdr:x>
      <cdr:y>0.71343</cdr:y>
    </cdr:from>
    <cdr:to>
      <cdr:x>0.29959</cdr:x>
      <cdr:y>1</cdr:y>
    </cdr:to>
    <cdr:sp macro="" textlink="">
      <cdr:nvSpPr>
        <cdr:cNvPr id="3" name="textruta 2"/>
        <cdr:cNvSpPr txBox="1"/>
      </cdr:nvSpPr>
      <cdr:spPr>
        <a:xfrm xmlns:a="http://schemas.openxmlformats.org/drawingml/2006/main">
          <a:off x="466725" y="3124201"/>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2857</Words>
  <Characters>16286</Characters>
  <Application>Microsoft Office Word</Application>
  <DocSecurity>0</DocSecurity>
  <Lines>135</Lines>
  <Paragraphs>38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2018-01-25T07:41:00Z</dcterms:created>
  <dcterms:modified xsi:type="dcterms:W3CDTF">2018-01-25T07:41:00Z</dcterms:modified>
</cp:coreProperties>
</file>