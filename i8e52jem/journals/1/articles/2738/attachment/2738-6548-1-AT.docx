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AB8ED" w14:textId="77777777" w:rsidR="0075471B" w:rsidRDefault="0075471B" w:rsidP="0075471B">
      <w:pPr>
        <w:widowControl w:val="0"/>
        <w:autoSpaceDE w:val="0"/>
        <w:autoSpaceDN w:val="0"/>
        <w:adjustRightInd w:val="0"/>
        <w:jc w:val="both"/>
        <w:rPr>
          <w:rFonts w:ascii="Times New Roman" w:eastAsia="Times New Roman" w:hAnsi="Times New Roman" w:cs="Times New Roman"/>
          <w:b/>
          <w:sz w:val="24"/>
          <w:szCs w:val="24"/>
          <w:lang w:eastAsia="ko-KR"/>
        </w:rPr>
      </w:pPr>
      <w:r>
        <w:rPr>
          <w:rFonts w:ascii="Times New Roman" w:eastAsia="Times New Roman" w:hAnsi="Times New Roman" w:cs="Times New Roman"/>
          <w:b/>
          <w:sz w:val="24"/>
          <w:szCs w:val="24"/>
          <w:lang w:eastAsia="ko-KR"/>
        </w:rPr>
        <w:t>Title page:</w:t>
      </w:r>
    </w:p>
    <w:p w14:paraId="309544D9" w14:textId="77777777" w:rsidR="0075471B" w:rsidRPr="005316C3" w:rsidRDefault="0075471B" w:rsidP="0075471B">
      <w:pPr>
        <w:widowControl w:val="0"/>
        <w:autoSpaceDE w:val="0"/>
        <w:autoSpaceDN w:val="0"/>
        <w:adjustRightInd w:val="0"/>
        <w:jc w:val="both"/>
        <w:rPr>
          <w:rFonts w:ascii="Times New Roman" w:eastAsia="Times New Roman" w:hAnsi="Times New Roman" w:cs="Times New Roman"/>
          <w:sz w:val="24"/>
          <w:szCs w:val="24"/>
          <w:lang w:eastAsia="ko-KR"/>
        </w:rPr>
      </w:pPr>
      <w:r>
        <w:rPr>
          <w:rFonts w:ascii="Times New Roman" w:eastAsia="Times New Roman" w:hAnsi="Times New Roman" w:cs="Times New Roman"/>
          <w:b/>
          <w:sz w:val="24"/>
          <w:szCs w:val="24"/>
          <w:lang w:eastAsia="ko-KR"/>
        </w:rPr>
        <w:t xml:space="preserve">Title: </w:t>
      </w:r>
      <w:r w:rsidRPr="005316C3">
        <w:rPr>
          <w:rFonts w:ascii="Times New Roman" w:eastAsia="Times New Roman" w:hAnsi="Times New Roman" w:cs="Times New Roman"/>
          <w:sz w:val="24"/>
          <w:szCs w:val="24"/>
          <w:lang w:eastAsia="ko-KR"/>
        </w:rPr>
        <w:t xml:space="preserve">NEW DILEMMA IN MEDICAL ETHICS: </w:t>
      </w:r>
      <w:r w:rsidRPr="005316C3">
        <w:rPr>
          <w:rFonts w:ascii="Times New Roman" w:hAnsi="Times New Roman" w:cs="Times New Roman"/>
          <w:sz w:val="24"/>
          <w:szCs w:val="24"/>
        </w:rPr>
        <w:t>PEDIATRIC EUTHANASIA AND TURKISH MEDICAL STUDENTS’ PERSPECTIVES ON IT</w:t>
      </w:r>
    </w:p>
    <w:p w14:paraId="697F101F" w14:textId="77777777"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b/>
          <w:sz w:val="24"/>
          <w:szCs w:val="24"/>
          <w:lang w:eastAsia="ko-KR"/>
        </w:rPr>
        <w:t xml:space="preserve">Correspondent Author: </w:t>
      </w:r>
      <w:proofErr w:type="spellStart"/>
      <w:r w:rsidRPr="005316C3">
        <w:rPr>
          <w:rFonts w:ascii="Times New Roman" w:eastAsia="Times New Roman" w:hAnsi="Times New Roman" w:cs="Times New Roman"/>
          <w:b/>
          <w:sz w:val="24"/>
          <w:szCs w:val="24"/>
          <w:lang w:eastAsia="ko-KR"/>
        </w:rPr>
        <w:t>EkmekciPerihanElif</w:t>
      </w:r>
      <w:proofErr w:type="spellEnd"/>
      <w:r w:rsidRPr="005316C3">
        <w:rPr>
          <w:rFonts w:ascii="Times New Roman" w:eastAsia="Times New Roman" w:hAnsi="Times New Roman" w:cs="Times New Roman"/>
          <w:b/>
          <w:sz w:val="24"/>
          <w:szCs w:val="24"/>
          <w:lang w:eastAsia="ko-KR"/>
        </w:rPr>
        <w:t xml:space="preserve">. </w:t>
      </w:r>
      <w:r w:rsidRPr="005316C3">
        <w:rPr>
          <w:rFonts w:ascii="Times New Roman" w:eastAsia="Times New Roman" w:hAnsi="Times New Roman" w:cs="Times New Roman"/>
          <w:sz w:val="24"/>
          <w:szCs w:val="24"/>
          <w:lang w:eastAsia="ko-KR"/>
        </w:rPr>
        <w:t>MD PhD Ass. Prof. TOBB ETU Department of history of medicine and ethics</w:t>
      </w:r>
    </w:p>
    <w:p w14:paraId="4A9A668E" w14:textId="77777777"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proofErr w:type="spellStart"/>
      <w:r w:rsidRPr="005316C3">
        <w:rPr>
          <w:rFonts w:ascii="Times New Roman" w:eastAsia="Times New Roman" w:hAnsi="Times New Roman" w:cs="Times New Roman"/>
          <w:sz w:val="24"/>
          <w:szCs w:val="24"/>
          <w:lang w:eastAsia="ko-KR"/>
        </w:rPr>
        <w:t>Arda</w:t>
      </w:r>
      <w:proofErr w:type="spellEnd"/>
      <w:r w:rsidRPr="005316C3">
        <w:rPr>
          <w:rFonts w:ascii="Times New Roman" w:eastAsia="Times New Roman" w:hAnsi="Times New Roman" w:cs="Times New Roman"/>
          <w:sz w:val="24"/>
          <w:szCs w:val="24"/>
          <w:lang w:eastAsia="ko-KR"/>
        </w:rPr>
        <w:t xml:space="preserve"> Surer TOBB ETU Medical Faculty</w:t>
      </w:r>
    </w:p>
    <w:p w14:paraId="205D21A4" w14:textId="77777777"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proofErr w:type="spellStart"/>
      <w:r w:rsidRPr="005316C3">
        <w:rPr>
          <w:rFonts w:ascii="Times New Roman" w:eastAsia="Times New Roman" w:hAnsi="Times New Roman" w:cs="Times New Roman"/>
          <w:sz w:val="24"/>
          <w:szCs w:val="24"/>
          <w:lang w:eastAsia="ko-KR"/>
        </w:rPr>
        <w:t>DilayUnsal</w:t>
      </w:r>
      <w:proofErr w:type="spellEnd"/>
      <w:r w:rsidRPr="005316C3">
        <w:rPr>
          <w:rFonts w:ascii="Times New Roman" w:eastAsia="Times New Roman" w:hAnsi="Times New Roman" w:cs="Times New Roman"/>
          <w:sz w:val="24"/>
          <w:szCs w:val="24"/>
          <w:lang w:eastAsia="ko-KR"/>
        </w:rPr>
        <w:t xml:space="preserve"> TOBB ETU Medical Faculty </w:t>
      </w:r>
    </w:p>
    <w:p w14:paraId="2FE05211" w14:textId="77777777"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proofErr w:type="spellStart"/>
      <w:r w:rsidRPr="005316C3">
        <w:rPr>
          <w:rFonts w:ascii="Times New Roman" w:eastAsia="Times New Roman" w:hAnsi="Times New Roman" w:cs="Times New Roman"/>
          <w:sz w:val="24"/>
          <w:szCs w:val="24"/>
          <w:lang w:eastAsia="ko-KR"/>
        </w:rPr>
        <w:t>AysenAtasoyTOBB</w:t>
      </w:r>
      <w:proofErr w:type="spellEnd"/>
      <w:r w:rsidRPr="005316C3">
        <w:rPr>
          <w:rFonts w:ascii="Times New Roman" w:eastAsia="Times New Roman" w:hAnsi="Times New Roman" w:cs="Times New Roman"/>
          <w:sz w:val="24"/>
          <w:szCs w:val="24"/>
          <w:lang w:eastAsia="ko-KR"/>
        </w:rPr>
        <w:t xml:space="preserve"> ETU Medical Faculty</w:t>
      </w:r>
    </w:p>
    <w:p w14:paraId="4BB92693" w14:textId="77777777" w:rsidR="0075471B" w:rsidRPr="005316C3" w:rsidRDefault="0075471B" w:rsidP="0075471B">
      <w:pPr>
        <w:pStyle w:val="ListParagraph"/>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sz w:val="24"/>
          <w:szCs w:val="24"/>
          <w:lang w:eastAsia="ko-KR"/>
        </w:rPr>
        <w:t xml:space="preserve">Omer </w:t>
      </w:r>
      <w:proofErr w:type="spellStart"/>
      <w:r w:rsidRPr="005316C3">
        <w:rPr>
          <w:rFonts w:ascii="Times New Roman" w:eastAsia="Times New Roman" w:hAnsi="Times New Roman" w:cs="Times New Roman"/>
          <w:sz w:val="24"/>
          <w:szCs w:val="24"/>
          <w:lang w:eastAsia="ko-KR"/>
        </w:rPr>
        <w:t>ArdaSezerTOBB</w:t>
      </w:r>
      <w:proofErr w:type="spellEnd"/>
      <w:r w:rsidRPr="005316C3">
        <w:rPr>
          <w:rFonts w:ascii="Times New Roman" w:eastAsia="Times New Roman" w:hAnsi="Times New Roman" w:cs="Times New Roman"/>
          <w:sz w:val="24"/>
          <w:szCs w:val="24"/>
          <w:lang w:eastAsia="ko-KR"/>
        </w:rPr>
        <w:t xml:space="preserve"> ETU Medical Faculty</w:t>
      </w:r>
    </w:p>
    <w:p w14:paraId="1909AB6C" w14:textId="77777777" w:rsidR="0075471B" w:rsidRPr="005316C3" w:rsidRDefault="0075471B" w:rsidP="0075471B">
      <w:pPr>
        <w:pStyle w:val="ListParagraph"/>
        <w:widowControl w:val="0"/>
        <w:numPr>
          <w:ilvl w:val="0"/>
          <w:numId w:val="10"/>
        </w:numPr>
        <w:tabs>
          <w:tab w:val="left" w:pos="2130"/>
        </w:tabs>
        <w:autoSpaceDE w:val="0"/>
        <w:autoSpaceDN w:val="0"/>
        <w:adjustRightInd w:val="0"/>
        <w:jc w:val="both"/>
        <w:rPr>
          <w:rFonts w:ascii="Times New Roman" w:eastAsia="Times New Roman" w:hAnsi="Times New Roman" w:cs="Times New Roman"/>
          <w:sz w:val="24"/>
          <w:szCs w:val="24"/>
          <w:lang w:eastAsia="ko-KR"/>
        </w:rPr>
      </w:pPr>
      <w:proofErr w:type="spellStart"/>
      <w:r w:rsidRPr="005316C3">
        <w:rPr>
          <w:rFonts w:ascii="Times New Roman" w:eastAsia="Times New Roman" w:hAnsi="Times New Roman" w:cs="Times New Roman"/>
          <w:sz w:val="24"/>
          <w:szCs w:val="24"/>
          <w:lang w:eastAsia="ko-KR"/>
        </w:rPr>
        <w:t>OguzYuksel</w:t>
      </w:r>
      <w:proofErr w:type="spellEnd"/>
      <w:r w:rsidRPr="005316C3">
        <w:rPr>
          <w:rFonts w:ascii="Times New Roman" w:eastAsia="Times New Roman" w:hAnsi="Times New Roman" w:cs="Times New Roman"/>
          <w:sz w:val="24"/>
          <w:szCs w:val="24"/>
          <w:lang w:eastAsia="ko-KR"/>
        </w:rPr>
        <w:t xml:space="preserve"> TOBB ETU Medical Faculty</w:t>
      </w:r>
    </w:p>
    <w:p w14:paraId="230215CB" w14:textId="77777777" w:rsidR="0075471B" w:rsidRPr="005316C3" w:rsidRDefault="0075471B" w:rsidP="0075471B">
      <w:pPr>
        <w:widowControl w:val="0"/>
        <w:tabs>
          <w:tab w:val="left" w:pos="2130"/>
        </w:tabs>
        <w:autoSpaceDE w:val="0"/>
        <w:autoSpaceDN w:val="0"/>
        <w:adjustRightInd w:val="0"/>
        <w:jc w:val="both"/>
        <w:rPr>
          <w:rFonts w:ascii="Times New Roman" w:eastAsia="Times New Roman" w:hAnsi="Times New Roman" w:cs="Times New Roman"/>
          <w:sz w:val="24"/>
          <w:szCs w:val="24"/>
          <w:lang w:eastAsia="ko-KR"/>
        </w:rPr>
      </w:pPr>
      <w:proofErr w:type="spellStart"/>
      <w:r>
        <w:rPr>
          <w:rFonts w:ascii="Times New Roman" w:eastAsia="Times New Roman" w:hAnsi="Times New Roman" w:cs="Times New Roman"/>
          <w:b/>
          <w:sz w:val="24"/>
          <w:szCs w:val="24"/>
          <w:lang w:eastAsia="ko-KR"/>
        </w:rPr>
        <w:t>Adress</w:t>
      </w:r>
      <w:proofErr w:type="spellEnd"/>
      <w:r>
        <w:rPr>
          <w:rFonts w:ascii="Times New Roman" w:eastAsia="Times New Roman" w:hAnsi="Times New Roman" w:cs="Times New Roman"/>
          <w:b/>
          <w:sz w:val="24"/>
          <w:szCs w:val="24"/>
          <w:lang w:eastAsia="ko-KR"/>
        </w:rPr>
        <w:t xml:space="preserve"> of Correspondence: </w:t>
      </w:r>
      <w:r w:rsidRPr="005316C3">
        <w:rPr>
          <w:rFonts w:ascii="Times New Roman" w:eastAsia="Times New Roman" w:hAnsi="Times New Roman" w:cs="Times New Roman"/>
          <w:sz w:val="24"/>
          <w:szCs w:val="24"/>
          <w:lang w:eastAsia="ko-KR"/>
        </w:rPr>
        <w:t xml:space="preserve">TOBB ETU Medical Faculty Department of History of Medicine and Ethics </w:t>
      </w:r>
      <w:proofErr w:type="spellStart"/>
      <w:r w:rsidRPr="005316C3">
        <w:rPr>
          <w:rFonts w:ascii="Times New Roman" w:eastAsia="Times New Roman" w:hAnsi="Times New Roman" w:cs="Times New Roman"/>
          <w:sz w:val="24"/>
          <w:szCs w:val="24"/>
          <w:lang w:eastAsia="ko-KR"/>
        </w:rPr>
        <w:t>Sogutozu</w:t>
      </w:r>
      <w:proofErr w:type="spellEnd"/>
      <w:r w:rsidRPr="005316C3">
        <w:rPr>
          <w:rFonts w:ascii="Times New Roman" w:eastAsia="Times New Roman" w:hAnsi="Times New Roman" w:cs="Times New Roman"/>
          <w:sz w:val="24"/>
          <w:szCs w:val="24"/>
          <w:lang w:eastAsia="ko-KR"/>
        </w:rPr>
        <w:t xml:space="preserve"> cad. No No:43, 06510 Ankara, Turkey</w:t>
      </w:r>
    </w:p>
    <w:p w14:paraId="220AD222"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42C1D79"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7B736A7E"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5C9652D"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A3B3D7F"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7DB31C48"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5B50EC9E"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A9249FB"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92D0131"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E939AED"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FAB6609"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6D7675DB"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49445DF"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7496AD4"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569439BB"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0F77985F"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A1D3B64" w14:textId="77777777" w:rsidR="00DC6DD7" w:rsidRPr="00826C9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lastRenderedPageBreak/>
        <w:t xml:space="preserve">A NEW DILEMMA IN MEDICAL ETHICS: </w:t>
      </w:r>
    </w:p>
    <w:p w14:paraId="4E7C6516" w14:textId="77777777" w:rsidR="00D14988" w:rsidRDefault="00DC6DD7">
      <w:pPr>
        <w:rPr>
          <w:rFonts w:ascii="Times New Roman" w:eastAsia="Times New Roman" w:hAnsi="Times New Roman" w:cs="Times New Roman"/>
          <w:b/>
          <w:sz w:val="24"/>
          <w:szCs w:val="24"/>
          <w:lang w:eastAsia="ko-KR"/>
        </w:rPr>
      </w:pPr>
      <w:r w:rsidRPr="00826C97">
        <w:rPr>
          <w:rFonts w:ascii="Times New Roman" w:hAnsi="Times New Roman" w:cs="Times New Roman"/>
          <w:b/>
          <w:sz w:val="24"/>
          <w:szCs w:val="24"/>
        </w:rPr>
        <w:t>PEDIATRIC EUTHANASIA AND TURKISH MEDICAL STUDENTS’ PERSPECTIVES ON I</w:t>
      </w:r>
      <w:r>
        <w:rPr>
          <w:rFonts w:ascii="Times New Roman" w:hAnsi="Times New Roman" w:cs="Times New Roman"/>
          <w:b/>
          <w:sz w:val="24"/>
          <w:szCs w:val="24"/>
        </w:rPr>
        <w:t>T</w:t>
      </w:r>
    </w:p>
    <w:p w14:paraId="153EDD47"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7BBAFEE"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6590DB5"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016FC734" w14:textId="77777777" w:rsidR="00286B82"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3839BF54"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A6DBE27"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7F24ABCA"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3CDF6B7B"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22B1457"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9B83276"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A749F14"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07077D50"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55F1EA2"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D270C02"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0E049CCB"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1FFD928"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F3AC353"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7C64214A"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85E016E" w14:textId="77777777" w:rsidR="00DC6DD7" w:rsidRPr="00826C9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3969A204"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479511E"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5D29A152"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11EB430"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lastRenderedPageBreak/>
        <w:t>Abstract</w:t>
      </w:r>
    </w:p>
    <w:p w14:paraId="31F35068"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Background</w:t>
      </w:r>
    </w:p>
    <w:p w14:paraId="5E607DBF" w14:textId="77777777" w:rsidR="00B82958" w:rsidRPr="00826C97" w:rsidRDefault="0035108B" w:rsidP="00B82958">
      <w:pPr>
        <w:jc w:val="both"/>
      </w:pPr>
      <w:r w:rsidRPr="00826C97">
        <w:rPr>
          <w:rFonts w:ascii="Times New Roman" w:eastAsia="Times New Roman" w:hAnsi="Times New Roman" w:cs="Times New Roman"/>
          <w:sz w:val="24"/>
          <w:szCs w:val="24"/>
          <w:lang w:eastAsia="ko-KR"/>
        </w:rPr>
        <w:t>The l</w:t>
      </w:r>
      <w:r w:rsidR="00B82958" w:rsidRPr="00826C97">
        <w:rPr>
          <w:rFonts w:ascii="Times New Roman" w:eastAsia="Times New Roman" w:hAnsi="Times New Roman" w:cs="Times New Roman"/>
          <w:sz w:val="24"/>
          <w:szCs w:val="24"/>
          <w:lang w:eastAsia="ko-KR"/>
        </w:rPr>
        <w:t>egalization of pediatric euthanasia and paradigmatic cases such as Baby Doe</w:t>
      </w:r>
      <w:r w:rsidR="00E7630C" w:rsidRPr="00826C97">
        <w:rPr>
          <w:rFonts w:ascii="Times New Roman" w:eastAsia="Times New Roman" w:hAnsi="Times New Roman" w:cs="Times New Roman"/>
          <w:sz w:val="24"/>
          <w:szCs w:val="24"/>
          <w:lang w:eastAsia="ko-KR"/>
        </w:rPr>
        <w:t>have</w:t>
      </w:r>
      <w:r w:rsidR="00B82958" w:rsidRPr="00826C97">
        <w:rPr>
          <w:rFonts w:ascii="Times New Roman" w:eastAsia="Times New Roman" w:hAnsi="Times New Roman" w:cs="Times New Roman"/>
          <w:sz w:val="24"/>
          <w:szCs w:val="24"/>
          <w:lang w:eastAsia="ko-KR"/>
        </w:rPr>
        <w:t xml:space="preserve"> initiated a debate </w:t>
      </w:r>
      <w:r w:rsidR="00E7630C" w:rsidRPr="00826C97">
        <w:rPr>
          <w:rFonts w:ascii="Times New Roman" w:eastAsia="Times New Roman" w:hAnsi="Times New Roman" w:cs="Times New Roman"/>
          <w:sz w:val="24"/>
          <w:szCs w:val="24"/>
          <w:lang w:eastAsia="ko-KR"/>
        </w:rPr>
        <w:t xml:space="preserve">on </w:t>
      </w:r>
      <w:r w:rsidR="00B82958" w:rsidRPr="00826C97">
        <w:rPr>
          <w:rFonts w:ascii="Times New Roman" w:eastAsia="Times New Roman" w:hAnsi="Times New Roman" w:cs="Times New Roman"/>
          <w:sz w:val="24"/>
          <w:szCs w:val="24"/>
          <w:lang w:eastAsia="ko-KR"/>
        </w:rPr>
        <w:t>pediatric euthanasia.</w:t>
      </w:r>
      <w:r w:rsidR="00BC540D" w:rsidRPr="00826C97">
        <w:rPr>
          <w:rFonts w:ascii="Times New Roman" w:eastAsia="Times New Roman" w:hAnsi="Times New Roman" w:cs="Times New Roman"/>
          <w:sz w:val="24"/>
          <w:szCs w:val="24"/>
          <w:lang w:eastAsia="ko-KR"/>
        </w:rPr>
        <w:t>Th</w:t>
      </w:r>
      <w:r w:rsidR="00B82958" w:rsidRPr="00826C97">
        <w:rPr>
          <w:rFonts w:ascii="Times New Roman" w:eastAsia="Times New Roman" w:hAnsi="Times New Roman" w:cs="Times New Roman"/>
          <w:sz w:val="24"/>
          <w:szCs w:val="24"/>
          <w:lang w:eastAsia="ko-KR"/>
        </w:rPr>
        <w:t xml:space="preserve">is paper examines the historic background, </w:t>
      </w:r>
      <w:r w:rsidR="00BC540D" w:rsidRPr="00826C97">
        <w:rPr>
          <w:rFonts w:ascii="Times New Roman" w:eastAsia="Times New Roman" w:hAnsi="Times New Roman" w:cs="Times New Roman"/>
          <w:sz w:val="24"/>
          <w:szCs w:val="24"/>
          <w:lang w:eastAsia="ko-KR"/>
        </w:rPr>
        <w:t xml:space="preserve">the </w:t>
      </w:r>
      <w:r w:rsidR="00B82958" w:rsidRPr="00826C97">
        <w:rPr>
          <w:rFonts w:ascii="Times New Roman" w:eastAsia="Times New Roman" w:hAnsi="Times New Roman" w:cs="Times New Roman"/>
          <w:sz w:val="24"/>
          <w:szCs w:val="24"/>
          <w:lang w:eastAsia="ko-KR"/>
        </w:rPr>
        <w:t xml:space="preserve">current </w:t>
      </w:r>
      <w:r w:rsidR="00BC540D" w:rsidRPr="00826C97">
        <w:rPr>
          <w:rFonts w:ascii="Times New Roman" w:eastAsia="Times New Roman" w:hAnsi="Times New Roman" w:cs="Times New Roman"/>
          <w:sz w:val="24"/>
          <w:szCs w:val="24"/>
          <w:lang w:eastAsia="ko-KR"/>
        </w:rPr>
        <w:t xml:space="preserve">extent </w:t>
      </w:r>
      <w:r w:rsidR="00B82958" w:rsidRPr="00826C97">
        <w:rPr>
          <w:rFonts w:ascii="Times New Roman" w:eastAsia="Times New Roman" w:hAnsi="Times New Roman" w:cs="Times New Roman"/>
          <w:sz w:val="24"/>
          <w:szCs w:val="24"/>
          <w:lang w:eastAsia="ko-KR"/>
        </w:rPr>
        <w:t xml:space="preserve">of implementation, and </w:t>
      </w:r>
      <w:r w:rsidR="00EA30D1" w:rsidRPr="00826C97">
        <w:rPr>
          <w:rFonts w:ascii="Times New Roman" w:eastAsia="Times New Roman" w:hAnsi="Times New Roman" w:cs="Times New Roman"/>
          <w:sz w:val="24"/>
          <w:szCs w:val="24"/>
          <w:lang w:eastAsia="ko-KR"/>
        </w:rPr>
        <w:t xml:space="preserve">the </w:t>
      </w:r>
      <w:r w:rsidR="00B82958" w:rsidRPr="00826C97">
        <w:rPr>
          <w:rFonts w:ascii="Times New Roman" w:eastAsia="Times New Roman" w:hAnsi="Times New Roman" w:cs="Times New Roman"/>
          <w:sz w:val="24"/>
          <w:szCs w:val="24"/>
          <w:lang w:eastAsia="ko-KR"/>
        </w:rPr>
        <w:t>main ethical arguments on pediatric euthanasia and analyzes the perceptions of Turkish medical students</w:t>
      </w:r>
      <w:r w:rsidR="00BC540D" w:rsidRPr="00826C97">
        <w:rPr>
          <w:rFonts w:ascii="Times New Roman" w:eastAsia="Times New Roman" w:hAnsi="Times New Roman" w:cs="Times New Roman"/>
          <w:sz w:val="24"/>
          <w:szCs w:val="24"/>
          <w:lang w:eastAsia="ko-KR"/>
        </w:rPr>
        <w:t>’</w:t>
      </w:r>
      <w:r w:rsidR="00B82958" w:rsidRPr="00826C97">
        <w:rPr>
          <w:rFonts w:ascii="Times New Roman" w:eastAsia="Times New Roman" w:hAnsi="Times New Roman" w:cs="Times New Roman"/>
          <w:sz w:val="24"/>
          <w:szCs w:val="24"/>
          <w:lang w:eastAsia="ko-KR"/>
        </w:rPr>
        <w:t xml:space="preserve"> attitude towards pediatric euthanasia</w:t>
      </w:r>
      <w:r w:rsidR="00BC540D" w:rsidRPr="00826C97">
        <w:rPr>
          <w:rFonts w:ascii="Times New Roman" w:eastAsia="Times New Roman" w:hAnsi="Times New Roman" w:cs="Times New Roman"/>
          <w:sz w:val="24"/>
          <w:szCs w:val="24"/>
          <w:lang w:eastAsia="ko-KR"/>
        </w:rPr>
        <w:t xml:space="preserve">. </w:t>
      </w:r>
    </w:p>
    <w:p w14:paraId="36C4EBAB"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Methods</w:t>
      </w:r>
    </w:p>
    <w:p w14:paraId="3B91CC73" w14:textId="77777777" w:rsidR="00B82958" w:rsidRPr="00826C97" w:rsidRDefault="007A1021" w:rsidP="00B8295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An o</w:t>
      </w:r>
      <w:r w:rsidR="00B82958" w:rsidRPr="00826C97">
        <w:rPr>
          <w:rFonts w:ascii="Times New Roman" w:eastAsia="Times New Roman" w:hAnsi="Times New Roman" w:cs="Times New Roman"/>
          <w:sz w:val="24"/>
          <w:szCs w:val="24"/>
          <w:lang w:eastAsia="ko-KR"/>
        </w:rPr>
        <w:t xml:space="preserve">nline survey </w:t>
      </w:r>
      <w:r w:rsidRPr="00826C97">
        <w:rPr>
          <w:rFonts w:ascii="Times New Roman" w:eastAsia="Times New Roman" w:hAnsi="Times New Roman" w:cs="Times New Roman"/>
          <w:sz w:val="24"/>
          <w:szCs w:val="24"/>
          <w:lang w:eastAsia="ko-KR"/>
        </w:rPr>
        <w:t xml:space="preserve">was </w:t>
      </w:r>
      <w:r w:rsidR="00B82958" w:rsidRPr="00826C97">
        <w:rPr>
          <w:rFonts w:ascii="Times New Roman" w:eastAsia="Times New Roman" w:hAnsi="Times New Roman" w:cs="Times New Roman"/>
          <w:sz w:val="24"/>
          <w:szCs w:val="24"/>
          <w:lang w:eastAsia="ko-KR"/>
        </w:rPr>
        <w:t xml:space="preserve">conducted </w:t>
      </w:r>
      <w:r w:rsidR="00BC540D" w:rsidRPr="00826C97">
        <w:rPr>
          <w:rFonts w:ascii="Times New Roman" w:eastAsia="Times New Roman" w:hAnsi="Times New Roman" w:cs="Times New Roman"/>
          <w:sz w:val="24"/>
          <w:szCs w:val="24"/>
          <w:lang w:eastAsia="ko-KR"/>
        </w:rPr>
        <w:t xml:space="preserve">among </w:t>
      </w:r>
      <w:r w:rsidR="00B82958" w:rsidRPr="00826C97">
        <w:rPr>
          <w:rFonts w:ascii="Times New Roman" w:eastAsia="Times New Roman" w:hAnsi="Times New Roman" w:cs="Times New Roman"/>
          <w:sz w:val="24"/>
          <w:szCs w:val="24"/>
          <w:lang w:eastAsia="ko-KR"/>
        </w:rPr>
        <w:t xml:space="preserve">Turkish medical students. </w:t>
      </w:r>
      <w:r w:rsidR="004953C5" w:rsidRPr="00826C97">
        <w:rPr>
          <w:rFonts w:ascii="Times New Roman" w:eastAsia="Times New Roman" w:hAnsi="Times New Roman" w:cs="Times New Roman"/>
          <w:sz w:val="24"/>
          <w:szCs w:val="24"/>
          <w:lang w:eastAsia="ko-KR"/>
        </w:rPr>
        <w:t>Investigated were</w:t>
      </w:r>
      <w:r w:rsidR="00D77F6F">
        <w:rPr>
          <w:rFonts w:ascii="Times New Roman" w:eastAsia="Times New Roman" w:hAnsi="Times New Roman" w:cs="Times New Roman"/>
          <w:sz w:val="24"/>
          <w:szCs w:val="24"/>
          <w:lang w:eastAsia="ko-KR"/>
        </w:rPr>
        <w:t xml:space="preserve"> responders </w:t>
      </w:r>
      <w:r w:rsidR="004953C5" w:rsidRPr="00826C97">
        <w:rPr>
          <w:rFonts w:ascii="Times New Roman" w:eastAsia="Times New Roman" w:hAnsi="Times New Roman" w:cs="Times New Roman"/>
          <w:sz w:val="24"/>
          <w:szCs w:val="24"/>
          <w:lang w:eastAsia="ko-KR"/>
        </w:rPr>
        <w:t xml:space="preserve">’ </w:t>
      </w:r>
      <w:r w:rsidR="00B82958" w:rsidRPr="00826C97">
        <w:rPr>
          <w:rFonts w:ascii="Times New Roman" w:eastAsia="Times New Roman" w:hAnsi="Times New Roman" w:cs="Times New Roman"/>
          <w:sz w:val="24"/>
          <w:szCs w:val="24"/>
          <w:lang w:eastAsia="ko-KR"/>
        </w:rPr>
        <w:t xml:space="preserve">perceptions </w:t>
      </w:r>
      <w:r w:rsidRPr="00826C97">
        <w:rPr>
          <w:rFonts w:ascii="Times New Roman" w:eastAsia="Times New Roman" w:hAnsi="Times New Roman" w:cs="Times New Roman"/>
          <w:sz w:val="24"/>
          <w:szCs w:val="24"/>
          <w:lang w:eastAsia="ko-KR"/>
        </w:rPr>
        <w:t xml:space="preserve">of </w:t>
      </w:r>
      <w:r w:rsidR="00B82958" w:rsidRPr="00826C97">
        <w:rPr>
          <w:rFonts w:ascii="Times New Roman" w:eastAsia="Times New Roman" w:hAnsi="Times New Roman" w:cs="Times New Roman"/>
          <w:sz w:val="24"/>
          <w:szCs w:val="24"/>
          <w:lang w:eastAsia="ko-KR"/>
        </w:rPr>
        <w:t xml:space="preserve">euthanasia, futile treatment, abuse of legalization, </w:t>
      </w:r>
      <w:r w:rsidR="004953C5" w:rsidRPr="00826C97">
        <w:rPr>
          <w:rFonts w:ascii="Times New Roman" w:eastAsia="Times New Roman" w:hAnsi="Times New Roman" w:cs="Times New Roman"/>
          <w:sz w:val="24"/>
          <w:szCs w:val="24"/>
          <w:lang w:eastAsia="ko-KR"/>
        </w:rPr>
        <w:t xml:space="preserve">any </w:t>
      </w:r>
      <w:r w:rsidR="00B82958" w:rsidRPr="00826C97">
        <w:rPr>
          <w:rFonts w:ascii="Times New Roman" w:eastAsia="Times New Roman" w:hAnsi="Times New Roman" w:cs="Times New Roman"/>
          <w:sz w:val="24"/>
          <w:szCs w:val="24"/>
          <w:lang w:eastAsia="ko-KR"/>
        </w:rPr>
        <w:t>specific requirements and conditions, who should decide, the right of minors to require euthanasia, and the attitudes of physicians to applying lifesaving procedures on pediatric patients.</w:t>
      </w:r>
    </w:p>
    <w:p w14:paraId="635D1CA2"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Results</w:t>
      </w:r>
    </w:p>
    <w:p w14:paraId="06207049"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Participants </w:t>
      </w:r>
      <w:r w:rsidR="00EA30D1" w:rsidRPr="00826C97">
        <w:rPr>
          <w:rFonts w:ascii="Times New Roman" w:eastAsia="Times New Roman" w:hAnsi="Times New Roman" w:cs="Times New Roman"/>
          <w:sz w:val="24"/>
          <w:szCs w:val="24"/>
          <w:lang w:eastAsia="ko-KR"/>
        </w:rPr>
        <w:t>ha</w:t>
      </w:r>
      <w:r w:rsidR="00EA30D1" w:rsidRPr="00D77F6F">
        <w:rPr>
          <w:rFonts w:ascii="Times New Roman" w:eastAsia="Times New Roman" w:hAnsi="Times New Roman" w:cs="Times New Roman"/>
          <w:sz w:val="24"/>
          <w:szCs w:val="24"/>
          <w:lang w:eastAsia="ko-KR"/>
        </w:rPr>
        <w:t>d</w:t>
      </w:r>
      <w:r w:rsidR="00BC540D" w:rsidRPr="00826C97">
        <w:rPr>
          <w:rFonts w:ascii="Times New Roman" w:eastAsia="Times New Roman" w:hAnsi="Times New Roman" w:cs="Times New Roman"/>
          <w:sz w:val="24"/>
          <w:szCs w:val="24"/>
          <w:lang w:eastAsia="ko-KR"/>
        </w:rPr>
        <w:t>a</w:t>
      </w:r>
      <w:r w:rsidRPr="00826C97">
        <w:rPr>
          <w:rFonts w:ascii="Times New Roman" w:eastAsia="Times New Roman" w:hAnsi="Times New Roman" w:cs="Times New Roman"/>
          <w:sz w:val="24"/>
          <w:szCs w:val="24"/>
          <w:lang w:eastAsia="ko-KR"/>
        </w:rPr>
        <w:t xml:space="preserve"> negative attitude towards euthanasia and did not agree that physicians should decide not to resuscitate an infant with severe abnormalities and </w:t>
      </w:r>
      <w:r w:rsidR="00BC540D" w:rsidRPr="00826C97">
        <w:rPr>
          <w:rFonts w:ascii="Times New Roman" w:eastAsia="Times New Roman" w:hAnsi="Times New Roman" w:cs="Times New Roman"/>
          <w:sz w:val="24"/>
          <w:szCs w:val="24"/>
          <w:lang w:eastAsia="ko-KR"/>
        </w:rPr>
        <w:t xml:space="preserve">a </w:t>
      </w:r>
      <w:r w:rsidRPr="00826C97">
        <w:rPr>
          <w:rFonts w:ascii="Times New Roman" w:eastAsia="Times New Roman" w:hAnsi="Times New Roman" w:cs="Times New Roman"/>
          <w:sz w:val="24"/>
          <w:szCs w:val="24"/>
          <w:lang w:eastAsia="ko-KR"/>
        </w:rPr>
        <w:t xml:space="preserve">low chance of survival. They did not consider the economic burden of the treatments </w:t>
      </w:r>
      <w:r w:rsidR="00B85F50" w:rsidRPr="00826C97">
        <w:rPr>
          <w:rFonts w:ascii="Times New Roman" w:eastAsia="Times New Roman" w:hAnsi="Times New Roman" w:cs="Times New Roman"/>
          <w:sz w:val="24"/>
          <w:szCs w:val="24"/>
          <w:lang w:eastAsia="ko-KR"/>
        </w:rPr>
        <w:t xml:space="preserve">to be </w:t>
      </w:r>
      <w:r w:rsidRPr="00826C97">
        <w:rPr>
          <w:rFonts w:ascii="Times New Roman" w:eastAsia="Times New Roman" w:hAnsi="Times New Roman" w:cs="Times New Roman"/>
          <w:sz w:val="24"/>
          <w:szCs w:val="24"/>
          <w:lang w:eastAsia="ko-KR"/>
        </w:rPr>
        <w:t xml:space="preserve">a </w:t>
      </w:r>
      <w:r w:rsidR="004953C5" w:rsidRPr="00826C97">
        <w:rPr>
          <w:rFonts w:ascii="Times New Roman" w:eastAsia="Times New Roman" w:hAnsi="Times New Roman" w:cs="Times New Roman"/>
          <w:sz w:val="24"/>
          <w:szCs w:val="24"/>
          <w:lang w:eastAsia="ko-KR"/>
        </w:rPr>
        <w:t>determining</w:t>
      </w:r>
      <w:r w:rsidRPr="00826C97">
        <w:rPr>
          <w:rFonts w:ascii="Times New Roman" w:eastAsia="Times New Roman" w:hAnsi="Times New Roman" w:cs="Times New Roman"/>
          <w:sz w:val="24"/>
          <w:szCs w:val="24"/>
          <w:lang w:eastAsia="ko-KR"/>
        </w:rPr>
        <w:t xml:space="preserve"> factor for euthanasia</w:t>
      </w:r>
      <w:r w:rsidR="000C405B" w:rsidRPr="00826C97">
        <w:rPr>
          <w:rFonts w:ascii="Times New Roman" w:eastAsia="Times New Roman" w:hAnsi="Times New Roman" w:cs="Times New Roman"/>
          <w:sz w:val="24"/>
          <w:szCs w:val="24"/>
          <w:lang w:eastAsia="ko-KR"/>
        </w:rPr>
        <w:t>. T</w:t>
      </w:r>
      <w:r w:rsidRPr="00826C97">
        <w:rPr>
          <w:rFonts w:ascii="Times New Roman" w:eastAsia="Times New Roman" w:hAnsi="Times New Roman" w:cs="Times New Roman"/>
          <w:sz w:val="24"/>
          <w:szCs w:val="24"/>
          <w:lang w:eastAsia="ko-KR"/>
        </w:rPr>
        <w:t>he majority agreed that</w:t>
      </w:r>
      <w:r w:rsidR="00EA30D1" w:rsidRPr="00D77F6F">
        <w:rPr>
          <w:rFonts w:ascii="Times New Roman" w:eastAsia="Times New Roman" w:hAnsi="Times New Roman" w:cs="Times New Roman"/>
          <w:sz w:val="24"/>
          <w:szCs w:val="24"/>
          <w:lang w:eastAsia="ko-KR"/>
        </w:rPr>
        <w:t xml:space="preserve"> the</w:t>
      </w:r>
      <w:r w:rsidRPr="00826C97">
        <w:rPr>
          <w:rFonts w:ascii="Times New Roman" w:eastAsia="Times New Roman" w:hAnsi="Times New Roman" w:cs="Times New Roman"/>
          <w:sz w:val="24"/>
          <w:szCs w:val="24"/>
          <w:lang w:eastAsia="ko-KR"/>
        </w:rPr>
        <w:t xml:space="preserve"> legalization of euthanasia would lead </w:t>
      </w:r>
      <w:r w:rsidR="00B85F50"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misuse and would deprive patients </w:t>
      </w:r>
      <w:r w:rsidR="004953C5" w:rsidRPr="00826C97">
        <w:rPr>
          <w:rFonts w:ascii="Times New Roman" w:eastAsia="Times New Roman" w:hAnsi="Times New Roman" w:cs="Times New Roman"/>
          <w:sz w:val="24"/>
          <w:szCs w:val="24"/>
          <w:lang w:eastAsia="ko-KR"/>
        </w:rPr>
        <w:t xml:space="preserve">of </w:t>
      </w:r>
      <w:r w:rsidRPr="00826C97">
        <w:rPr>
          <w:rFonts w:ascii="Times New Roman" w:eastAsia="Times New Roman" w:hAnsi="Times New Roman" w:cs="Times New Roman"/>
          <w:sz w:val="24"/>
          <w:szCs w:val="24"/>
          <w:lang w:eastAsia="ko-KR"/>
        </w:rPr>
        <w:t xml:space="preserve">treatments </w:t>
      </w:r>
      <w:r w:rsidR="00762F86" w:rsidRPr="00D77F6F">
        <w:rPr>
          <w:rFonts w:ascii="Times New Roman" w:eastAsia="Times New Roman" w:hAnsi="Times New Roman" w:cs="Times New Roman"/>
          <w:sz w:val="24"/>
          <w:szCs w:val="24"/>
          <w:lang w:eastAsia="ko-KR"/>
        </w:rPr>
        <w:t>currently</w:t>
      </w:r>
      <w:r w:rsidRPr="00826C97">
        <w:rPr>
          <w:rFonts w:ascii="Times New Roman" w:eastAsia="Times New Roman" w:hAnsi="Times New Roman" w:cs="Times New Roman"/>
          <w:sz w:val="24"/>
          <w:szCs w:val="24"/>
          <w:lang w:eastAsia="ko-KR"/>
        </w:rPr>
        <w:t xml:space="preserve"> available for untreatable conditions. </w:t>
      </w:r>
    </w:p>
    <w:p w14:paraId="2580568B"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Conclusions</w:t>
      </w:r>
    </w:p>
    <w:p w14:paraId="4784EAE9"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increase in access to </w:t>
      </w:r>
      <w:r w:rsidR="000C405B" w:rsidRPr="00826C97">
        <w:rPr>
          <w:rFonts w:ascii="Times New Roman" w:eastAsia="Times New Roman" w:hAnsi="Times New Roman" w:cs="Times New Roman"/>
          <w:sz w:val="24"/>
          <w:szCs w:val="24"/>
          <w:lang w:eastAsia="ko-KR"/>
        </w:rPr>
        <w:t>life-</w:t>
      </w:r>
      <w:r w:rsidRPr="00826C97">
        <w:rPr>
          <w:rFonts w:ascii="Times New Roman" w:eastAsia="Times New Roman" w:hAnsi="Times New Roman" w:cs="Times New Roman"/>
          <w:sz w:val="24"/>
          <w:szCs w:val="24"/>
          <w:lang w:eastAsia="ko-KR"/>
        </w:rPr>
        <w:t xml:space="preserve">sustaining medical interventions, together with </w:t>
      </w:r>
      <w:r w:rsidR="00B85F50" w:rsidRPr="00826C97">
        <w:rPr>
          <w:rFonts w:ascii="Times New Roman" w:eastAsia="Times New Roman" w:hAnsi="Times New Roman" w:cs="Times New Roman"/>
          <w:sz w:val="24"/>
          <w:szCs w:val="24"/>
          <w:lang w:eastAsia="ko-KR"/>
        </w:rPr>
        <w:t>insufficient</w:t>
      </w:r>
      <w:r w:rsidRPr="00826C97">
        <w:rPr>
          <w:rFonts w:ascii="Times New Roman" w:eastAsia="Times New Roman" w:hAnsi="Times New Roman" w:cs="Times New Roman"/>
          <w:sz w:val="24"/>
          <w:szCs w:val="24"/>
          <w:lang w:eastAsia="ko-KR"/>
        </w:rPr>
        <w:t xml:space="preserve"> resources</w:t>
      </w:r>
      <w:r w:rsidR="00B85F5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draw</w:t>
      </w:r>
      <w:r w:rsidR="00B85F50"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attention to </w:t>
      </w:r>
      <w:r w:rsidR="000C405B" w:rsidRPr="00826C97">
        <w:rPr>
          <w:rFonts w:ascii="Times New Roman" w:eastAsia="Times New Roman" w:hAnsi="Times New Roman" w:cs="Times New Roman"/>
          <w:sz w:val="24"/>
          <w:szCs w:val="24"/>
          <w:lang w:eastAsia="ko-KR"/>
        </w:rPr>
        <w:t>end-of-</w:t>
      </w:r>
      <w:r w:rsidRPr="00826C97">
        <w:rPr>
          <w:rFonts w:ascii="Times New Roman" w:eastAsia="Times New Roman" w:hAnsi="Times New Roman" w:cs="Times New Roman"/>
          <w:sz w:val="24"/>
          <w:szCs w:val="24"/>
          <w:lang w:eastAsia="ko-KR"/>
        </w:rPr>
        <w:t xml:space="preserve">life decisions even for pediatric patients. This survey </w:t>
      </w:r>
      <w:r w:rsidR="0088162C" w:rsidRPr="00826C97">
        <w:rPr>
          <w:rFonts w:ascii="Times New Roman" w:eastAsia="Times New Roman" w:hAnsi="Times New Roman" w:cs="Times New Roman"/>
          <w:sz w:val="24"/>
          <w:szCs w:val="24"/>
          <w:lang w:eastAsia="ko-KR"/>
        </w:rPr>
        <w:t xml:space="preserve">records </w:t>
      </w:r>
      <w:r w:rsidRPr="00826C97">
        <w:rPr>
          <w:rFonts w:ascii="Times New Roman" w:eastAsia="Times New Roman" w:hAnsi="Times New Roman" w:cs="Times New Roman"/>
          <w:sz w:val="24"/>
          <w:szCs w:val="24"/>
          <w:lang w:eastAsia="ko-KR"/>
        </w:rPr>
        <w:t>the perceptions of young medical students in Turkey about pediatric euthanasia</w:t>
      </w:r>
      <w:r w:rsidR="0088162C" w:rsidRPr="00826C97">
        <w:rPr>
          <w:rFonts w:ascii="Times New Roman" w:eastAsia="Times New Roman" w:hAnsi="Times New Roman" w:cs="Times New Roman"/>
          <w:sz w:val="24"/>
          <w:szCs w:val="24"/>
          <w:lang w:eastAsia="ko-KR"/>
        </w:rPr>
        <w:t>, which</w:t>
      </w:r>
      <w:r w:rsidRPr="00826C97">
        <w:rPr>
          <w:rFonts w:ascii="Times New Roman" w:eastAsia="Times New Roman" w:hAnsi="Times New Roman" w:cs="Times New Roman"/>
          <w:sz w:val="24"/>
          <w:szCs w:val="24"/>
          <w:lang w:eastAsia="ko-KR"/>
        </w:rPr>
        <w:t xml:space="preserve"> may be a bigger issue by the time they start their professional life. More research focusing on </w:t>
      </w:r>
      <w:r w:rsidR="00EE178B"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 xml:space="preserve">effect of various variables on perceptions and attitudes should be carried out to highlight the issue and empower discussions. </w:t>
      </w:r>
    </w:p>
    <w:p w14:paraId="5134D35F" w14:textId="77777777" w:rsidR="00B720A8" w:rsidRPr="00826C97" w:rsidRDefault="00B720A8"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Key Words</w:t>
      </w:r>
    </w:p>
    <w:p w14:paraId="729DBE79"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Euthanasia, end of life, pediatrics, medical students, Turkey</w:t>
      </w:r>
    </w:p>
    <w:p w14:paraId="28A1156E"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6BFDEF9"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9D9D145"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43E239A"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EE89520"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5BADBFB8" w14:textId="77777777" w:rsidR="00B720A8" w:rsidRPr="00826C97" w:rsidRDefault="00B720A8"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lastRenderedPageBreak/>
        <w:t>Introduction</w:t>
      </w:r>
    </w:p>
    <w:p w14:paraId="33A0E08B" w14:textId="77777777" w:rsidR="00B720A8" w:rsidRPr="00826C97" w:rsidRDefault="00B720A8"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term </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euthanasia</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is composed of two ancient </w:t>
      </w:r>
      <w:r w:rsidR="00D77F6F">
        <w:rPr>
          <w:rFonts w:ascii="Times New Roman" w:eastAsia="Times New Roman" w:hAnsi="Times New Roman" w:cs="Times New Roman"/>
          <w:sz w:val="24"/>
          <w:szCs w:val="24"/>
          <w:lang w:eastAsia="ko-KR"/>
        </w:rPr>
        <w:t xml:space="preserve">Greek </w:t>
      </w:r>
      <w:r w:rsidRPr="00826C97">
        <w:rPr>
          <w:rFonts w:ascii="Times New Roman" w:eastAsia="Times New Roman" w:hAnsi="Times New Roman" w:cs="Times New Roman"/>
          <w:sz w:val="24"/>
          <w:szCs w:val="24"/>
          <w:lang w:eastAsia="ko-KR"/>
        </w:rPr>
        <w:t xml:space="preserve">words; </w:t>
      </w:r>
      <w:proofErr w:type="spellStart"/>
      <w:r w:rsidRPr="00D77F6F">
        <w:rPr>
          <w:rFonts w:ascii="Times New Roman" w:eastAsia="Times New Roman" w:hAnsi="Times New Roman" w:cs="Times New Roman"/>
          <w:i/>
          <w:sz w:val="24"/>
          <w:szCs w:val="24"/>
          <w:lang w:eastAsia="ko-KR"/>
        </w:rPr>
        <w:t>eu</w:t>
      </w:r>
      <w:proofErr w:type="spellEnd"/>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meaning “good</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w:t>
      </w:r>
      <w:proofErr w:type="spellStart"/>
      <w:r w:rsidRPr="00D77F6F">
        <w:rPr>
          <w:rFonts w:ascii="Times New Roman" w:eastAsia="Times New Roman" w:hAnsi="Times New Roman" w:cs="Times New Roman"/>
          <w:i/>
          <w:sz w:val="24"/>
          <w:szCs w:val="24"/>
          <w:lang w:eastAsia="ko-KR"/>
        </w:rPr>
        <w:t>thanatos</w:t>
      </w:r>
      <w:proofErr w:type="spellEnd"/>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meaning deat</w:t>
      </w:r>
      <w:r w:rsidR="00A62552" w:rsidRPr="00826C97">
        <w:rPr>
          <w:rFonts w:ascii="Times New Roman" w:eastAsia="Times New Roman" w:hAnsi="Times New Roman" w:cs="Times New Roman"/>
          <w:sz w:val="24"/>
          <w:szCs w:val="24"/>
          <w:lang w:eastAsia="ko-KR"/>
        </w:rPr>
        <w:t xml:space="preserve">h. </w:t>
      </w:r>
      <w:r w:rsidR="00A50E16" w:rsidRPr="00826C97">
        <w:rPr>
          <w:rFonts w:ascii="Times New Roman" w:eastAsia="Times New Roman" w:hAnsi="Times New Roman" w:cs="Times New Roman"/>
          <w:sz w:val="24"/>
          <w:szCs w:val="24"/>
          <w:lang w:eastAsia="ko-KR"/>
        </w:rPr>
        <w:t>The main argument of euthanasia is that death should occur easily, painlessly</w:t>
      </w:r>
      <w:r w:rsidR="000C405B" w:rsidRPr="00826C97">
        <w:rPr>
          <w:rFonts w:ascii="Times New Roman" w:eastAsia="Times New Roman" w:hAnsi="Times New Roman" w:cs="Times New Roman"/>
          <w:sz w:val="24"/>
          <w:szCs w:val="24"/>
          <w:lang w:eastAsia="ko-KR"/>
        </w:rPr>
        <w:t>,</w:t>
      </w:r>
      <w:r w:rsidR="00A50E16" w:rsidRPr="00826C97">
        <w:rPr>
          <w:rFonts w:ascii="Times New Roman" w:eastAsia="Times New Roman" w:hAnsi="Times New Roman" w:cs="Times New Roman"/>
          <w:sz w:val="24"/>
          <w:szCs w:val="24"/>
          <w:lang w:eastAsia="ko-KR"/>
        </w:rPr>
        <w:t xml:space="preserve"> and </w:t>
      </w:r>
      <w:r w:rsidR="00480125" w:rsidRPr="00826C97">
        <w:rPr>
          <w:rFonts w:ascii="Times New Roman" w:eastAsia="Times New Roman" w:hAnsi="Times New Roman" w:cs="Times New Roman"/>
          <w:sz w:val="24"/>
          <w:szCs w:val="24"/>
          <w:lang w:eastAsia="ko-KR"/>
        </w:rPr>
        <w:t>with respect for</w:t>
      </w:r>
      <w:r w:rsidR="00A50E16" w:rsidRPr="00826C97">
        <w:rPr>
          <w:rFonts w:ascii="Times New Roman" w:eastAsia="Times New Roman" w:hAnsi="Times New Roman" w:cs="Times New Roman"/>
          <w:sz w:val="24"/>
          <w:szCs w:val="24"/>
          <w:lang w:eastAsia="ko-KR"/>
        </w:rPr>
        <w:t xml:space="preserve"> human dignity. </w:t>
      </w:r>
      <w:r w:rsidR="00BF78D8" w:rsidRPr="00826C97">
        <w:rPr>
          <w:rFonts w:ascii="Times New Roman" w:eastAsia="Times New Roman" w:hAnsi="Times New Roman" w:cs="Times New Roman"/>
          <w:sz w:val="24"/>
          <w:szCs w:val="24"/>
          <w:lang w:eastAsia="ko-KR"/>
        </w:rPr>
        <w:t>T</w:t>
      </w:r>
      <w:r w:rsidR="00A50E16" w:rsidRPr="00826C97">
        <w:rPr>
          <w:rFonts w:ascii="Times New Roman" w:eastAsia="Times New Roman" w:hAnsi="Times New Roman" w:cs="Times New Roman"/>
          <w:sz w:val="24"/>
          <w:szCs w:val="24"/>
          <w:lang w:eastAsia="ko-KR"/>
        </w:rPr>
        <w:t xml:space="preserve">he vast improvements in </w:t>
      </w:r>
      <w:r w:rsidR="00EE178B" w:rsidRPr="00826C97">
        <w:rPr>
          <w:rFonts w:ascii="Times New Roman" w:eastAsia="Times New Roman" w:hAnsi="Times New Roman" w:cs="Times New Roman"/>
          <w:sz w:val="24"/>
          <w:szCs w:val="24"/>
          <w:lang w:eastAsia="ko-KR"/>
        </w:rPr>
        <w:t xml:space="preserve">modern </w:t>
      </w:r>
      <w:r w:rsidR="00A50E16" w:rsidRPr="00826C97">
        <w:rPr>
          <w:rFonts w:ascii="Times New Roman" w:eastAsia="Times New Roman" w:hAnsi="Times New Roman" w:cs="Times New Roman"/>
          <w:sz w:val="24"/>
          <w:szCs w:val="24"/>
          <w:lang w:eastAsia="ko-KR"/>
        </w:rPr>
        <w:t xml:space="preserve">medical technology </w:t>
      </w:r>
      <w:r w:rsidR="00EE178B" w:rsidRPr="00826C97">
        <w:rPr>
          <w:rFonts w:ascii="Times New Roman" w:eastAsia="Times New Roman" w:hAnsi="Times New Roman" w:cs="Times New Roman"/>
          <w:sz w:val="24"/>
          <w:szCs w:val="24"/>
          <w:lang w:eastAsia="ko-KR"/>
        </w:rPr>
        <w:t>have changed</w:t>
      </w:r>
      <w:r w:rsidR="00A50E16" w:rsidRPr="00826C97">
        <w:rPr>
          <w:rFonts w:ascii="Times New Roman" w:eastAsia="Times New Roman" w:hAnsi="Times New Roman" w:cs="Times New Roman"/>
          <w:sz w:val="24"/>
          <w:szCs w:val="24"/>
          <w:lang w:eastAsia="ko-KR"/>
        </w:rPr>
        <w:t xml:space="preserve"> death from a</w:t>
      </w:r>
      <w:r w:rsidR="00A11515" w:rsidRPr="00826C97">
        <w:rPr>
          <w:rFonts w:ascii="Times New Roman" w:eastAsia="Times New Roman" w:hAnsi="Times New Roman" w:cs="Times New Roman"/>
          <w:sz w:val="24"/>
          <w:szCs w:val="24"/>
          <w:lang w:eastAsia="ko-KR"/>
        </w:rPr>
        <w:t>n</w:t>
      </w:r>
      <w:r w:rsidR="00A50E16" w:rsidRPr="00826C97">
        <w:rPr>
          <w:rFonts w:ascii="Times New Roman" w:eastAsia="Times New Roman" w:hAnsi="Times New Roman" w:cs="Times New Roman"/>
          <w:sz w:val="24"/>
          <w:szCs w:val="24"/>
          <w:lang w:eastAsia="ko-KR"/>
        </w:rPr>
        <w:t xml:space="preserve"> instantaneous event to a process </w:t>
      </w:r>
      <w:r w:rsidR="00480125" w:rsidRPr="00826C97">
        <w:rPr>
          <w:rFonts w:ascii="Times New Roman" w:eastAsia="Times New Roman" w:hAnsi="Times New Roman" w:cs="Times New Roman"/>
          <w:sz w:val="24"/>
          <w:szCs w:val="24"/>
          <w:lang w:eastAsia="ko-KR"/>
        </w:rPr>
        <w:t xml:space="preserve">that </w:t>
      </w:r>
      <w:r w:rsidR="00A50E16" w:rsidRPr="00826C97">
        <w:rPr>
          <w:rFonts w:ascii="Times New Roman" w:eastAsia="Times New Roman" w:hAnsi="Times New Roman" w:cs="Times New Roman"/>
          <w:sz w:val="24"/>
          <w:szCs w:val="24"/>
          <w:lang w:eastAsia="ko-KR"/>
        </w:rPr>
        <w:t>may last for years</w:t>
      </w:r>
      <w:r w:rsidR="00BF78D8" w:rsidRPr="00826C97">
        <w:rPr>
          <w:rFonts w:ascii="Times New Roman" w:eastAsia="Times New Roman" w:hAnsi="Times New Roman" w:cs="Times New Roman"/>
          <w:sz w:val="24"/>
          <w:szCs w:val="24"/>
          <w:lang w:eastAsia="ko-KR"/>
        </w:rPr>
        <w:t>. Medical interventions provided</w:t>
      </w:r>
      <w:r w:rsidR="00A50E16" w:rsidRPr="00826C97">
        <w:rPr>
          <w:rFonts w:ascii="Times New Roman" w:eastAsia="Times New Roman" w:hAnsi="Times New Roman" w:cs="Times New Roman"/>
          <w:sz w:val="24"/>
          <w:szCs w:val="24"/>
          <w:lang w:eastAsia="ko-KR"/>
        </w:rPr>
        <w:t xml:space="preserve"> during this process sometimes hardly contribute to the</w:t>
      </w:r>
      <w:r w:rsidR="00762F86" w:rsidRPr="00826C97">
        <w:rPr>
          <w:rFonts w:ascii="Times New Roman" w:eastAsia="Times New Roman" w:hAnsi="Times New Roman" w:cs="Times New Roman"/>
          <w:sz w:val="24"/>
          <w:szCs w:val="24"/>
          <w:lang w:eastAsia="ko-KR"/>
        </w:rPr>
        <w:t xml:space="preserve"> patient’s</w:t>
      </w:r>
      <w:r w:rsidR="00A50E16" w:rsidRPr="00826C97">
        <w:rPr>
          <w:rFonts w:ascii="Times New Roman" w:eastAsia="Times New Roman" w:hAnsi="Times New Roman" w:cs="Times New Roman"/>
          <w:sz w:val="24"/>
          <w:szCs w:val="24"/>
          <w:lang w:eastAsia="ko-KR"/>
        </w:rPr>
        <w:t xml:space="preserve"> lifespan or well-being. Hence concepts </w:t>
      </w:r>
      <w:r w:rsidR="00A11515" w:rsidRPr="00826C97">
        <w:rPr>
          <w:rFonts w:ascii="Times New Roman" w:eastAsia="Times New Roman" w:hAnsi="Times New Roman" w:cs="Times New Roman"/>
          <w:sz w:val="24"/>
          <w:szCs w:val="24"/>
          <w:lang w:eastAsia="ko-KR"/>
        </w:rPr>
        <w:t xml:space="preserve">of </w:t>
      </w:r>
      <w:r w:rsidR="00A50E16" w:rsidRPr="00826C97">
        <w:rPr>
          <w:rFonts w:ascii="Times New Roman" w:eastAsia="Times New Roman" w:hAnsi="Times New Roman" w:cs="Times New Roman"/>
          <w:sz w:val="24"/>
          <w:szCs w:val="24"/>
          <w:lang w:eastAsia="ko-KR"/>
        </w:rPr>
        <w:t xml:space="preserve">euthanasia </w:t>
      </w:r>
      <w:r w:rsidR="001F2030" w:rsidRPr="00826C97">
        <w:rPr>
          <w:rFonts w:ascii="Times New Roman" w:eastAsia="Times New Roman" w:hAnsi="Times New Roman" w:cs="Times New Roman"/>
          <w:sz w:val="24"/>
          <w:szCs w:val="24"/>
          <w:lang w:eastAsia="ko-KR"/>
        </w:rPr>
        <w:t xml:space="preserve">come up for discussion more frequently in </w:t>
      </w:r>
      <w:r w:rsidR="00BF78D8" w:rsidRPr="00826C97">
        <w:rPr>
          <w:rFonts w:ascii="Times New Roman" w:eastAsia="Times New Roman" w:hAnsi="Times New Roman" w:cs="Times New Roman"/>
          <w:sz w:val="24"/>
          <w:szCs w:val="24"/>
          <w:lang w:eastAsia="ko-KR"/>
        </w:rPr>
        <w:t>today’s</w:t>
      </w:r>
      <w:r w:rsidR="001F2030" w:rsidRPr="00826C97">
        <w:rPr>
          <w:rFonts w:ascii="Times New Roman" w:eastAsia="Times New Roman" w:hAnsi="Times New Roman" w:cs="Times New Roman"/>
          <w:sz w:val="24"/>
          <w:szCs w:val="24"/>
          <w:lang w:eastAsia="ko-KR"/>
        </w:rPr>
        <w:t xml:space="preserve"> medical practice.</w:t>
      </w:r>
    </w:p>
    <w:p w14:paraId="3DD30126" w14:textId="77777777" w:rsidR="00490D58" w:rsidRPr="00826C97" w:rsidRDefault="00490D58" w:rsidP="00B720A8">
      <w:pPr>
        <w:widowControl w:val="0"/>
        <w:autoSpaceDE w:val="0"/>
        <w:autoSpaceDN w:val="0"/>
        <w:adjustRightInd w:val="0"/>
        <w:jc w:val="both"/>
        <w:rPr>
          <w:rFonts w:ascii="Times New Roman" w:eastAsia="Times New Roman" w:hAnsi="Times New Roman" w:cs="Times New Roman"/>
          <w:i/>
          <w:sz w:val="24"/>
          <w:szCs w:val="24"/>
          <w:lang w:eastAsia="ko-KR"/>
        </w:rPr>
      </w:pPr>
      <w:r w:rsidRPr="00826C97">
        <w:rPr>
          <w:rFonts w:ascii="Times New Roman" w:eastAsia="Times New Roman" w:hAnsi="Times New Roman" w:cs="Times New Roman"/>
          <w:i/>
          <w:sz w:val="24"/>
          <w:szCs w:val="24"/>
          <w:lang w:eastAsia="ko-KR"/>
        </w:rPr>
        <w:t>How to define euthanasia</w:t>
      </w:r>
    </w:p>
    <w:p w14:paraId="62DFE1AC" w14:textId="77777777" w:rsidR="00B82958" w:rsidRPr="00826C97" w:rsidRDefault="00A11515"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I</w:t>
      </w:r>
      <w:r w:rsidR="001F2030" w:rsidRPr="00826C97">
        <w:rPr>
          <w:rFonts w:ascii="Times New Roman" w:eastAsia="Times New Roman" w:hAnsi="Times New Roman" w:cs="Times New Roman"/>
          <w:sz w:val="24"/>
          <w:szCs w:val="24"/>
          <w:lang w:eastAsia="ko-KR"/>
        </w:rPr>
        <w:t xml:space="preserve">t is hard to </w:t>
      </w:r>
      <w:r w:rsidR="00680004" w:rsidRPr="00826C97">
        <w:rPr>
          <w:rFonts w:ascii="Times New Roman" w:eastAsia="Times New Roman" w:hAnsi="Times New Roman" w:cs="Times New Roman"/>
          <w:sz w:val="24"/>
          <w:szCs w:val="24"/>
          <w:lang w:eastAsia="ko-KR"/>
        </w:rPr>
        <w:t>identify</w:t>
      </w:r>
      <w:r w:rsidR="001F2030" w:rsidRPr="00826C97">
        <w:rPr>
          <w:rFonts w:ascii="Times New Roman" w:eastAsia="Times New Roman" w:hAnsi="Times New Roman" w:cs="Times New Roman"/>
          <w:sz w:val="24"/>
          <w:szCs w:val="24"/>
          <w:lang w:eastAsia="ko-KR"/>
        </w:rPr>
        <w:t xml:space="preserve"> a consensus on any of the definitions. This is because every definition brings new dimensions to the discussion on</w:t>
      </w:r>
      <w:r w:rsidR="00762F86" w:rsidRPr="00D77F6F">
        <w:rPr>
          <w:rFonts w:ascii="Times New Roman" w:eastAsia="Times New Roman" w:hAnsi="Times New Roman" w:cs="Times New Roman"/>
          <w:sz w:val="24"/>
          <w:szCs w:val="24"/>
          <w:lang w:eastAsia="ko-KR"/>
        </w:rPr>
        <w:t xml:space="preserve"> the</w:t>
      </w:r>
      <w:r w:rsidR="001F2030" w:rsidRPr="00826C97">
        <w:rPr>
          <w:rFonts w:ascii="Times New Roman" w:eastAsia="Times New Roman" w:hAnsi="Times New Roman" w:cs="Times New Roman"/>
          <w:sz w:val="24"/>
          <w:szCs w:val="24"/>
          <w:lang w:eastAsia="ko-KR"/>
        </w:rPr>
        <w:t xml:space="preserve"> content and possible </w:t>
      </w:r>
      <w:r w:rsidR="00BF78D8" w:rsidRPr="00826C97">
        <w:rPr>
          <w:rFonts w:ascii="Times New Roman" w:eastAsia="Times New Roman" w:hAnsi="Times New Roman" w:cs="Times New Roman"/>
          <w:sz w:val="24"/>
          <w:szCs w:val="24"/>
          <w:lang w:eastAsia="ko-KR"/>
        </w:rPr>
        <w:t>consequences of</w:t>
      </w:r>
      <w:r w:rsidR="001F2030" w:rsidRPr="00826C97">
        <w:rPr>
          <w:rFonts w:ascii="Times New Roman" w:eastAsia="Times New Roman" w:hAnsi="Times New Roman" w:cs="Times New Roman"/>
          <w:sz w:val="24"/>
          <w:szCs w:val="24"/>
          <w:lang w:eastAsia="ko-KR"/>
        </w:rPr>
        <w:t xml:space="preserve"> euthanasia.</w:t>
      </w:r>
      <w:r w:rsidR="00B82958" w:rsidRPr="00826C97">
        <w:rPr>
          <w:rFonts w:ascii="Times New Roman" w:eastAsia="Times New Roman" w:hAnsi="Times New Roman" w:cs="Times New Roman"/>
          <w:sz w:val="24"/>
          <w:szCs w:val="24"/>
          <w:vertAlign w:val="superscript"/>
          <w:lang w:eastAsia="ko-KR"/>
        </w:rPr>
        <w:t>1,2</w:t>
      </w:r>
    </w:p>
    <w:p w14:paraId="41E17FA4" w14:textId="77777777" w:rsidR="001F2030" w:rsidRPr="00826C97" w:rsidRDefault="00A11515"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w:t>
      </w:r>
      <w:r w:rsidR="001F2030" w:rsidRPr="00826C97">
        <w:rPr>
          <w:rFonts w:ascii="Times New Roman" w:eastAsia="Times New Roman" w:hAnsi="Times New Roman" w:cs="Times New Roman"/>
          <w:sz w:val="24"/>
          <w:szCs w:val="24"/>
          <w:lang w:eastAsia="ko-KR"/>
        </w:rPr>
        <w:t xml:space="preserve"> simplistic definition of euthanasia</w:t>
      </w:r>
      <w:r w:rsidR="00762F86"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 xml:space="preserve">“euthanasia is the termination of life of a patient who is suffering from unbearable pain emerging </w:t>
      </w:r>
      <w:r w:rsidR="00794394" w:rsidRPr="00826C97">
        <w:rPr>
          <w:rFonts w:ascii="Times New Roman" w:eastAsia="Times New Roman" w:hAnsi="Times New Roman" w:cs="Times New Roman"/>
          <w:sz w:val="24"/>
          <w:szCs w:val="24"/>
          <w:lang w:eastAsia="ko-KR"/>
        </w:rPr>
        <w:t xml:space="preserve">from </w:t>
      </w:r>
      <w:r w:rsidR="001F2030" w:rsidRPr="00826C97">
        <w:rPr>
          <w:rFonts w:ascii="Times New Roman" w:eastAsia="Times New Roman" w:hAnsi="Times New Roman" w:cs="Times New Roman"/>
          <w:sz w:val="24"/>
          <w:szCs w:val="24"/>
          <w:lang w:eastAsia="ko-KR"/>
        </w:rPr>
        <w:t xml:space="preserve">a disease which is incurable due to current medical knowledge, </w:t>
      </w:r>
      <w:r w:rsidR="00BF78D8" w:rsidRPr="00826C97">
        <w:rPr>
          <w:rFonts w:ascii="Times New Roman" w:eastAsia="Times New Roman" w:hAnsi="Times New Roman" w:cs="Times New Roman"/>
          <w:sz w:val="24"/>
          <w:szCs w:val="24"/>
          <w:lang w:eastAsia="ko-KR"/>
        </w:rPr>
        <w:t xml:space="preserve">with </w:t>
      </w:r>
      <w:r w:rsidR="001F2030" w:rsidRPr="00826C97">
        <w:rPr>
          <w:rFonts w:ascii="Times New Roman" w:eastAsia="Times New Roman" w:hAnsi="Times New Roman" w:cs="Times New Roman"/>
          <w:sz w:val="24"/>
          <w:szCs w:val="24"/>
          <w:lang w:eastAsia="ko-KR"/>
        </w:rPr>
        <w:t xml:space="preserve">the request of the patient or the surrogate who is legally in charge of deciding for </w:t>
      </w:r>
      <w:r w:rsidR="00BF78D8" w:rsidRPr="00826C97">
        <w:rPr>
          <w:rFonts w:ascii="Times New Roman" w:eastAsia="Times New Roman" w:hAnsi="Times New Roman" w:cs="Times New Roman"/>
          <w:sz w:val="24"/>
          <w:szCs w:val="24"/>
          <w:lang w:eastAsia="ko-KR"/>
        </w:rPr>
        <w:t>the patient</w:t>
      </w:r>
      <w:r w:rsidR="001F2030" w:rsidRPr="00826C97">
        <w:rPr>
          <w:rFonts w:ascii="Times New Roman" w:eastAsia="Times New Roman" w:hAnsi="Times New Roman" w:cs="Times New Roman"/>
          <w:sz w:val="24"/>
          <w:szCs w:val="24"/>
          <w:lang w:eastAsia="ko-KR"/>
        </w:rPr>
        <w:t>”</w:t>
      </w:r>
      <w:r w:rsidR="00B82958" w:rsidRPr="00826C97">
        <w:rPr>
          <w:rFonts w:ascii="Times New Roman" w:eastAsia="Times New Roman" w:hAnsi="Times New Roman" w:cs="Times New Roman"/>
          <w:sz w:val="24"/>
          <w:szCs w:val="24"/>
          <w:vertAlign w:val="superscript"/>
          <w:lang w:eastAsia="ko-KR"/>
        </w:rPr>
        <w:t>3</w:t>
      </w:r>
      <w:r w:rsidR="00762F86"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provoke</w:t>
      </w:r>
      <w:r w:rsidRPr="00826C97">
        <w:rPr>
          <w:rFonts w:ascii="Times New Roman" w:eastAsia="Times New Roman" w:hAnsi="Times New Roman" w:cs="Times New Roman"/>
          <w:sz w:val="24"/>
          <w:szCs w:val="24"/>
          <w:lang w:eastAsia="ko-KR"/>
        </w:rPr>
        <w:t>s</w:t>
      </w:r>
      <w:r w:rsidR="001F2030" w:rsidRPr="00826C97">
        <w:rPr>
          <w:rFonts w:ascii="Times New Roman" w:eastAsia="Times New Roman" w:hAnsi="Times New Roman" w:cs="Times New Roman"/>
          <w:sz w:val="24"/>
          <w:szCs w:val="24"/>
          <w:lang w:eastAsia="ko-KR"/>
        </w:rPr>
        <w:t xml:space="preserve"> several </w:t>
      </w:r>
      <w:r w:rsidR="00BF78D8" w:rsidRPr="00826C97">
        <w:rPr>
          <w:rFonts w:ascii="Times New Roman" w:eastAsia="Times New Roman" w:hAnsi="Times New Roman" w:cs="Times New Roman"/>
          <w:sz w:val="24"/>
          <w:szCs w:val="24"/>
          <w:lang w:eastAsia="ko-KR"/>
        </w:rPr>
        <w:t xml:space="preserve">ethical </w:t>
      </w:r>
      <w:r w:rsidR="001F2030" w:rsidRPr="00826C97">
        <w:rPr>
          <w:rFonts w:ascii="Times New Roman" w:eastAsia="Times New Roman" w:hAnsi="Times New Roman" w:cs="Times New Roman"/>
          <w:sz w:val="24"/>
          <w:szCs w:val="24"/>
          <w:lang w:eastAsia="ko-KR"/>
        </w:rPr>
        <w:t>discussions</w:t>
      </w:r>
      <w:r w:rsidR="00BF78D8" w:rsidRPr="00826C97">
        <w:rPr>
          <w:rFonts w:ascii="Times New Roman" w:eastAsia="Times New Roman" w:hAnsi="Times New Roman" w:cs="Times New Roman"/>
          <w:sz w:val="24"/>
          <w:szCs w:val="24"/>
          <w:lang w:eastAsia="ko-KR"/>
        </w:rPr>
        <w:t>.</w:t>
      </w:r>
      <w:r w:rsidR="001C48D9" w:rsidRPr="00826C97">
        <w:rPr>
          <w:rFonts w:ascii="Times New Roman" w:eastAsia="Times New Roman" w:hAnsi="Times New Roman" w:cs="Times New Roman"/>
          <w:sz w:val="24"/>
          <w:szCs w:val="24"/>
          <w:lang w:eastAsia="ko-KR"/>
        </w:rPr>
        <w:t>S</w:t>
      </w:r>
      <w:r w:rsidR="001F2030" w:rsidRPr="00826C97">
        <w:rPr>
          <w:rFonts w:ascii="Times New Roman" w:eastAsia="Times New Roman" w:hAnsi="Times New Roman" w:cs="Times New Roman"/>
          <w:sz w:val="24"/>
          <w:szCs w:val="24"/>
          <w:lang w:eastAsia="ko-KR"/>
        </w:rPr>
        <w:t xml:space="preserve">ome </w:t>
      </w:r>
      <w:r w:rsidR="001C48D9" w:rsidRPr="00826C97">
        <w:rPr>
          <w:rFonts w:ascii="Times New Roman" w:eastAsia="Times New Roman" w:hAnsi="Times New Roman" w:cs="Times New Roman"/>
          <w:sz w:val="24"/>
          <w:szCs w:val="24"/>
          <w:lang w:eastAsia="ko-KR"/>
        </w:rPr>
        <w:t xml:space="preserve">might well </w:t>
      </w:r>
      <w:r w:rsidR="001F2030" w:rsidRPr="00826C97">
        <w:rPr>
          <w:rFonts w:ascii="Times New Roman" w:eastAsia="Times New Roman" w:hAnsi="Times New Roman" w:cs="Times New Roman"/>
          <w:sz w:val="24"/>
          <w:szCs w:val="24"/>
          <w:lang w:eastAsia="ko-KR"/>
        </w:rPr>
        <w:t>object to set</w:t>
      </w:r>
      <w:r w:rsidR="001C48D9" w:rsidRPr="00826C97">
        <w:rPr>
          <w:rFonts w:ascii="Times New Roman" w:eastAsia="Times New Roman" w:hAnsi="Times New Roman" w:cs="Times New Roman"/>
          <w:sz w:val="24"/>
          <w:szCs w:val="24"/>
          <w:lang w:eastAsia="ko-KR"/>
        </w:rPr>
        <w:t>ting</w:t>
      </w:r>
      <w:r w:rsidR="00334B0D"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unbearable pain</w:t>
      </w:r>
      <w:r w:rsidR="00334B0D"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 xml:space="preserve"> as </w:t>
      </w:r>
      <w:r w:rsidR="002544DF" w:rsidRPr="00D77F6F">
        <w:rPr>
          <w:rFonts w:ascii="Times New Roman" w:eastAsia="Times New Roman" w:hAnsi="Times New Roman" w:cs="Times New Roman"/>
          <w:sz w:val="24"/>
          <w:szCs w:val="24"/>
          <w:lang w:eastAsia="ko-KR"/>
        </w:rPr>
        <w:t>a</w:t>
      </w:r>
      <w:r w:rsidR="001F2030" w:rsidRPr="00826C97">
        <w:rPr>
          <w:rFonts w:ascii="Times New Roman" w:eastAsia="Times New Roman" w:hAnsi="Times New Roman" w:cs="Times New Roman"/>
          <w:sz w:val="24"/>
          <w:szCs w:val="24"/>
          <w:lang w:eastAsia="ko-KR"/>
        </w:rPr>
        <w:t xml:space="preserve">medical </w:t>
      </w:r>
      <w:r w:rsidR="002544DF" w:rsidRPr="00826C97">
        <w:rPr>
          <w:rFonts w:ascii="Times New Roman" w:eastAsia="Times New Roman" w:hAnsi="Times New Roman" w:cs="Times New Roman"/>
          <w:sz w:val="24"/>
          <w:szCs w:val="24"/>
          <w:lang w:eastAsia="ko-KR"/>
        </w:rPr>
        <w:t>criteri</w:t>
      </w:r>
      <w:r w:rsidR="002544DF" w:rsidRPr="00D77F6F">
        <w:rPr>
          <w:rFonts w:ascii="Times New Roman" w:eastAsia="Times New Roman" w:hAnsi="Times New Roman" w:cs="Times New Roman"/>
          <w:sz w:val="24"/>
          <w:szCs w:val="24"/>
          <w:lang w:eastAsia="ko-KR"/>
        </w:rPr>
        <w:t>on</w:t>
      </w:r>
      <w:r w:rsidR="001F2030" w:rsidRPr="00826C97">
        <w:rPr>
          <w:rFonts w:ascii="Times New Roman" w:eastAsia="Times New Roman" w:hAnsi="Times New Roman" w:cs="Times New Roman"/>
          <w:sz w:val="24"/>
          <w:szCs w:val="24"/>
          <w:lang w:eastAsia="ko-KR"/>
        </w:rPr>
        <w:t xml:space="preserve">, since </w:t>
      </w:r>
      <w:r w:rsidR="00334B0D" w:rsidRPr="00826C97">
        <w:rPr>
          <w:rFonts w:ascii="Times New Roman" w:eastAsia="Times New Roman" w:hAnsi="Times New Roman" w:cs="Times New Roman"/>
          <w:sz w:val="24"/>
          <w:szCs w:val="24"/>
          <w:lang w:eastAsia="ko-KR"/>
        </w:rPr>
        <w:t xml:space="preserve">it is subjective and relative. The concept of quality of life is offered instead of unbearable </w:t>
      </w:r>
      <w:r w:rsidR="00A65B2D" w:rsidRPr="00826C97">
        <w:rPr>
          <w:rFonts w:ascii="Times New Roman" w:eastAsia="Times New Roman" w:hAnsi="Times New Roman" w:cs="Times New Roman"/>
          <w:sz w:val="24"/>
          <w:szCs w:val="24"/>
          <w:lang w:eastAsia="ko-KR"/>
        </w:rPr>
        <w:t>pain;</w:t>
      </w:r>
      <w:r w:rsidR="00334B0D" w:rsidRPr="00826C97">
        <w:rPr>
          <w:rFonts w:ascii="Times New Roman" w:eastAsia="Times New Roman" w:hAnsi="Times New Roman" w:cs="Times New Roman"/>
          <w:sz w:val="24"/>
          <w:szCs w:val="24"/>
          <w:lang w:eastAsia="ko-KR"/>
        </w:rPr>
        <w:t xml:space="preserve"> however</w:t>
      </w:r>
      <w:r w:rsidR="002544DF" w:rsidRPr="00826C97">
        <w:rPr>
          <w:rFonts w:ascii="Times New Roman" w:eastAsia="Times New Roman" w:hAnsi="Times New Roman" w:cs="Times New Roman"/>
          <w:sz w:val="24"/>
          <w:szCs w:val="24"/>
          <w:lang w:eastAsia="ko-KR"/>
        </w:rPr>
        <w:t xml:space="preserve">,critiques of </w:t>
      </w:r>
      <w:r w:rsidR="00A65B2D" w:rsidRPr="00826C97">
        <w:rPr>
          <w:rFonts w:ascii="Times New Roman" w:eastAsia="Times New Roman" w:hAnsi="Times New Roman" w:cs="Times New Roman"/>
          <w:sz w:val="24"/>
          <w:szCs w:val="24"/>
          <w:lang w:eastAsia="ko-KR"/>
        </w:rPr>
        <w:t xml:space="preserve">subjectivity and relativity </w:t>
      </w:r>
      <w:r w:rsidR="002544DF" w:rsidRPr="00826C97">
        <w:rPr>
          <w:rFonts w:ascii="Times New Roman" w:eastAsia="Times New Roman" w:hAnsi="Times New Roman" w:cs="Times New Roman"/>
          <w:sz w:val="24"/>
          <w:szCs w:val="24"/>
          <w:lang w:eastAsia="ko-KR"/>
        </w:rPr>
        <w:t>can be made</w:t>
      </w:r>
      <w:r w:rsidR="00A65B2D" w:rsidRPr="00826C97">
        <w:rPr>
          <w:rFonts w:ascii="Times New Roman" w:eastAsia="Times New Roman" w:hAnsi="Times New Roman" w:cs="Times New Roman"/>
          <w:sz w:val="24"/>
          <w:szCs w:val="24"/>
          <w:lang w:eastAsia="ko-KR"/>
        </w:rPr>
        <w:t xml:space="preserve"> for </w:t>
      </w:r>
      <w:r w:rsidR="00BF78D8" w:rsidRPr="00826C97">
        <w:rPr>
          <w:rFonts w:ascii="Times New Roman" w:eastAsia="Times New Roman" w:hAnsi="Times New Roman" w:cs="Times New Roman"/>
          <w:sz w:val="24"/>
          <w:szCs w:val="24"/>
          <w:lang w:eastAsia="ko-KR"/>
        </w:rPr>
        <w:t>this criterion</w:t>
      </w:r>
      <w:r w:rsidR="00A65B2D" w:rsidRPr="00826C97">
        <w:rPr>
          <w:rFonts w:ascii="Times New Roman" w:eastAsia="Times New Roman" w:hAnsi="Times New Roman" w:cs="Times New Roman"/>
          <w:sz w:val="24"/>
          <w:szCs w:val="24"/>
          <w:lang w:eastAsia="ko-KR"/>
        </w:rPr>
        <w:t xml:space="preserve"> as well. </w:t>
      </w:r>
      <w:r w:rsidR="001C48D9" w:rsidRPr="00826C97">
        <w:rPr>
          <w:rFonts w:ascii="Times New Roman" w:eastAsia="Times New Roman" w:hAnsi="Times New Roman" w:cs="Times New Roman"/>
          <w:sz w:val="24"/>
          <w:szCs w:val="24"/>
          <w:lang w:eastAsia="ko-KR"/>
        </w:rPr>
        <w:t xml:space="preserve">Furthermore, </w:t>
      </w:r>
      <w:r w:rsidR="00334B0D" w:rsidRPr="00826C97">
        <w:rPr>
          <w:rFonts w:ascii="Times New Roman" w:eastAsia="Times New Roman" w:hAnsi="Times New Roman" w:cs="Times New Roman"/>
          <w:sz w:val="24"/>
          <w:szCs w:val="24"/>
          <w:lang w:eastAsia="ko-KR"/>
        </w:rPr>
        <w:t xml:space="preserve">some progressive diseases such as Alzheimer’s disease or dementia are not characterized by pain. Hence this definition leaves out the sufferers of most prevalent diseases, who might be subject to euthanasia. </w:t>
      </w:r>
    </w:p>
    <w:p w14:paraId="02EA8F99" w14:textId="77777777" w:rsidR="00DE7B43" w:rsidRPr="00826C97" w:rsidRDefault="007764C6" w:rsidP="00DE7B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Another popular definition rests on the type of action conducted during euthanasia</w:t>
      </w:r>
      <w:r w:rsidR="00490D58"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Committing an action </w:t>
      </w:r>
      <w:r w:rsidR="00480125" w:rsidRPr="00826C97">
        <w:rPr>
          <w:rFonts w:ascii="Times New Roman" w:eastAsia="Times New Roman" w:hAnsi="Times New Roman" w:cs="Times New Roman"/>
          <w:sz w:val="24"/>
          <w:szCs w:val="24"/>
          <w:lang w:eastAsia="ko-KR"/>
        </w:rPr>
        <w:t xml:space="preserve">that </w:t>
      </w:r>
      <w:r w:rsidRPr="00826C97">
        <w:rPr>
          <w:rFonts w:ascii="Times New Roman" w:eastAsia="Times New Roman" w:hAnsi="Times New Roman" w:cs="Times New Roman"/>
          <w:sz w:val="24"/>
          <w:szCs w:val="24"/>
          <w:lang w:eastAsia="ko-KR"/>
        </w:rPr>
        <w:t>directly causes the death of the patient is considered active euthanasia. On the other hand</w:t>
      </w:r>
      <w:r w:rsidR="0004085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to pave the way to death by omitting some actions is thought to be passive euthanasia.</w:t>
      </w:r>
      <w:r w:rsidR="00B82958" w:rsidRPr="00826C97">
        <w:rPr>
          <w:rFonts w:ascii="Times New Roman" w:eastAsia="Times New Roman" w:hAnsi="Times New Roman" w:cs="Times New Roman"/>
          <w:sz w:val="24"/>
          <w:szCs w:val="24"/>
          <w:vertAlign w:val="superscript"/>
          <w:lang w:eastAsia="ko-KR"/>
        </w:rPr>
        <w:t>4</w:t>
      </w:r>
      <w:r w:rsidR="00C01C16" w:rsidRPr="00826C97">
        <w:rPr>
          <w:rFonts w:ascii="Times New Roman" w:eastAsia="Times New Roman" w:hAnsi="Times New Roman" w:cs="Times New Roman"/>
          <w:sz w:val="24"/>
          <w:szCs w:val="24"/>
          <w:lang w:eastAsia="ko-KR"/>
        </w:rPr>
        <w:t>In this respect</w:t>
      </w:r>
      <w:r w:rsidR="002544DF" w:rsidRPr="00826C97">
        <w:rPr>
          <w:rFonts w:ascii="Times New Roman" w:eastAsia="Times New Roman" w:hAnsi="Times New Roman" w:cs="Times New Roman"/>
          <w:sz w:val="24"/>
          <w:szCs w:val="24"/>
          <w:lang w:eastAsia="ko-KR"/>
        </w:rPr>
        <w:t>,</w:t>
      </w:r>
      <w:r w:rsidR="00C01C16" w:rsidRPr="00826C97">
        <w:rPr>
          <w:rFonts w:ascii="Times New Roman" w:eastAsia="Times New Roman" w:hAnsi="Times New Roman" w:cs="Times New Roman"/>
          <w:sz w:val="24"/>
          <w:szCs w:val="24"/>
          <w:lang w:eastAsia="ko-KR"/>
        </w:rPr>
        <w:t xml:space="preserve"> active euthanasia is considered tantamount to “killing</w:t>
      </w:r>
      <w:r w:rsidR="002544DF" w:rsidRPr="00826C97">
        <w:rPr>
          <w:rFonts w:ascii="Times New Roman" w:eastAsia="Times New Roman" w:hAnsi="Times New Roman" w:cs="Times New Roman"/>
          <w:sz w:val="24"/>
          <w:szCs w:val="24"/>
          <w:lang w:eastAsia="ko-KR"/>
        </w:rPr>
        <w:t>,</w:t>
      </w:r>
      <w:r w:rsidR="00C01C16" w:rsidRPr="00826C97">
        <w:rPr>
          <w:rFonts w:ascii="Times New Roman" w:eastAsia="Times New Roman" w:hAnsi="Times New Roman" w:cs="Times New Roman"/>
          <w:sz w:val="24"/>
          <w:szCs w:val="24"/>
          <w:lang w:eastAsia="ko-KR"/>
        </w:rPr>
        <w:t>” and passive euthanasia to “letting die</w:t>
      </w:r>
      <w:r w:rsidR="00480125" w:rsidRPr="00826C97">
        <w:rPr>
          <w:rFonts w:ascii="Times New Roman" w:eastAsia="Times New Roman" w:hAnsi="Times New Roman" w:cs="Times New Roman"/>
          <w:sz w:val="24"/>
          <w:szCs w:val="24"/>
          <w:lang w:eastAsia="ko-KR"/>
        </w:rPr>
        <w:t>.</w:t>
      </w:r>
      <w:r w:rsidR="00C01C16" w:rsidRPr="00826C97">
        <w:rPr>
          <w:rFonts w:ascii="Times New Roman" w:eastAsia="Times New Roman" w:hAnsi="Times New Roman" w:cs="Times New Roman"/>
          <w:sz w:val="24"/>
          <w:szCs w:val="24"/>
          <w:lang w:eastAsia="ko-KR"/>
        </w:rPr>
        <w:t xml:space="preserve">” </w:t>
      </w:r>
      <w:r w:rsidR="00DE7B43" w:rsidRPr="00826C97">
        <w:rPr>
          <w:rFonts w:ascii="Times New Roman" w:eastAsia="Times New Roman" w:hAnsi="Times New Roman" w:cs="Times New Roman"/>
          <w:sz w:val="24"/>
          <w:szCs w:val="24"/>
          <w:lang w:eastAsia="ko-KR"/>
        </w:rPr>
        <w:t>Despite controvers</w:t>
      </w:r>
      <w:r w:rsidR="00176D27" w:rsidRPr="00D77F6F">
        <w:rPr>
          <w:rFonts w:ascii="Times New Roman" w:eastAsia="Times New Roman" w:hAnsi="Times New Roman" w:cs="Times New Roman"/>
          <w:sz w:val="24"/>
          <w:szCs w:val="24"/>
          <w:lang w:eastAsia="ko-KR"/>
        </w:rPr>
        <w:t>yover</w:t>
      </w:r>
      <w:r w:rsidR="00DE7B43" w:rsidRPr="00826C97">
        <w:rPr>
          <w:rFonts w:ascii="Times New Roman" w:eastAsia="Times New Roman" w:hAnsi="Times New Roman" w:cs="Times New Roman"/>
          <w:sz w:val="24"/>
          <w:szCs w:val="24"/>
          <w:lang w:eastAsia="ko-KR"/>
        </w:rPr>
        <w:t xml:space="preserve">the analogy between active euthanasia and killing, it </w:t>
      </w:r>
      <w:r w:rsidR="002544DF" w:rsidRPr="00826C97">
        <w:rPr>
          <w:rFonts w:ascii="Times New Roman" w:eastAsia="Times New Roman" w:hAnsi="Times New Roman" w:cs="Times New Roman"/>
          <w:sz w:val="24"/>
          <w:szCs w:val="24"/>
          <w:lang w:eastAsia="ko-KR"/>
        </w:rPr>
        <w:t xml:space="preserve">was </w:t>
      </w:r>
      <w:r w:rsidR="00DE7B43" w:rsidRPr="00826C97">
        <w:rPr>
          <w:rFonts w:ascii="Times New Roman" w:eastAsia="Times New Roman" w:hAnsi="Times New Roman" w:cs="Times New Roman"/>
          <w:sz w:val="24"/>
          <w:szCs w:val="24"/>
          <w:lang w:eastAsia="ko-KR"/>
        </w:rPr>
        <w:t>concrete</w:t>
      </w:r>
      <w:r w:rsidR="002544DF" w:rsidRPr="00826C97">
        <w:rPr>
          <w:rFonts w:ascii="Times New Roman" w:eastAsia="Times New Roman" w:hAnsi="Times New Roman" w:cs="Times New Roman"/>
          <w:sz w:val="24"/>
          <w:szCs w:val="24"/>
          <w:lang w:eastAsia="ko-KR"/>
        </w:rPr>
        <w:t xml:space="preserve">lyreflected </w:t>
      </w:r>
      <w:r w:rsidR="00DE7B43" w:rsidRPr="00826C97">
        <w:rPr>
          <w:rFonts w:ascii="Times New Roman" w:eastAsia="Times New Roman" w:hAnsi="Times New Roman" w:cs="Times New Roman"/>
          <w:sz w:val="24"/>
          <w:szCs w:val="24"/>
          <w:lang w:eastAsia="ko-KR"/>
        </w:rPr>
        <w:t>in medical ethical codes.</w:t>
      </w:r>
      <w:r w:rsidR="00B82958" w:rsidRPr="00826C97">
        <w:rPr>
          <w:rFonts w:ascii="Times New Roman" w:eastAsia="Times New Roman" w:hAnsi="Times New Roman" w:cs="Times New Roman"/>
          <w:sz w:val="24"/>
          <w:szCs w:val="24"/>
          <w:vertAlign w:val="superscript"/>
          <w:lang w:eastAsia="ko-KR"/>
        </w:rPr>
        <w:t>5,6</w:t>
      </w:r>
      <w:r w:rsidR="00DE7B43" w:rsidRPr="00826C97">
        <w:rPr>
          <w:rFonts w:ascii="Times New Roman" w:eastAsia="Times New Roman" w:hAnsi="Times New Roman" w:cs="Times New Roman"/>
          <w:sz w:val="24"/>
          <w:szCs w:val="24"/>
          <w:lang w:eastAsia="ko-KR"/>
        </w:rPr>
        <w:t xml:space="preserve">This </w:t>
      </w:r>
      <w:r w:rsidR="00176D27" w:rsidRPr="00D77F6F">
        <w:rPr>
          <w:rFonts w:ascii="Times New Roman" w:eastAsia="Times New Roman" w:hAnsi="Times New Roman" w:cs="Times New Roman"/>
          <w:sz w:val="24"/>
          <w:szCs w:val="24"/>
          <w:lang w:eastAsia="ko-KR"/>
        </w:rPr>
        <w:t>linkage</w:t>
      </w:r>
      <w:r w:rsidR="00DE7B43" w:rsidRPr="00826C97">
        <w:rPr>
          <w:rFonts w:ascii="Times New Roman" w:eastAsia="Times New Roman" w:hAnsi="Times New Roman" w:cs="Times New Roman"/>
          <w:sz w:val="24"/>
          <w:szCs w:val="24"/>
          <w:lang w:eastAsia="ko-KR"/>
        </w:rPr>
        <w:t xml:space="preserve">has also </w:t>
      </w:r>
      <w:r w:rsidR="00826C25" w:rsidRPr="00D77F6F">
        <w:rPr>
          <w:rFonts w:ascii="Times New Roman" w:eastAsia="Times New Roman" w:hAnsi="Times New Roman" w:cs="Times New Roman"/>
          <w:sz w:val="24"/>
          <w:szCs w:val="24"/>
          <w:lang w:eastAsia="ko-KR"/>
        </w:rPr>
        <w:t>shaped</w:t>
      </w:r>
      <w:r w:rsidR="00DE7B43" w:rsidRPr="00826C97">
        <w:rPr>
          <w:rFonts w:ascii="Times New Roman" w:eastAsia="Times New Roman" w:hAnsi="Times New Roman" w:cs="Times New Roman"/>
          <w:sz w:val="24"/>
          <w:szCs w:val="24"/>
          <w:lang w:eastAsia="ko-KR"/>
        </w:rPr>
        <w:t xml:space="preserve"> legal regulations. For example</w:t>
      </w:r>
      <w:r w:rsidR="00EB7C08" w:rsidRPr="00826C97">
        <w:rPr>
          <w:rFonts w:ascii="Times New Roman" w:eastAsia="Times New Roman" w:hAnsi="Times New Roman" w:cs="Times New Roman"/>
          <w:sz w:val="24"/>
          <w:szCs w:val="24"/>
          <w:lang w:eastAsia="ko-KR"/>
        </w:rPr>
        <w:t>,</w:t>
      </w:r>
      <w:r w:rsidR="00DE7B43" w:rsidRPr="00826C97">
        <w:rPr>
          <w:rFonts w:ascii="Times New Roman" w:eastAsia="Times New Roman" w:hAnsi="Times New Roman" w:cs="Times New Roman"/>
          <w:sz w:val="24"/>
          <w:szCs w:val="24"/>
          <w:lang w:eastAsia="ko-KR"/>
        </w:rPr>
        <w:t xml:space="preserve"> the </w:t>
      </w:r>
      <w:r w:rsidR="00826C25" w:rsidRPr="00D77F6F">
        <w:rPr>
          <w:rFonts w:ascii="Times New Roman" w:eastAsia="Times New Roman" w:hAnsi="Times New Roman" w:cs="Times New Roman"/>
          <w:sz w:val="24"/>
          <w:szCs w:val="24"/>
          <w:lang w:eastAsia="ko-KR"/>
        </w:rPr>
        <w:t>American</w:t>
      </w:r>
      <w:r w:rsidR="00DE7B43" w:rsidRPr="00826C97">
        <w:rPr>
          <w:rFonts w:ascii="Times New Roman" w:eastAsia="Times New Roman" w:hAnsi="Times New Roman" w:cs="Times New Roman"/>
          <w:sz w:val="24"/>
          <w:szCs w:val="24"/>
          <w:lang w:eastAsia="ko-KR"/>
        </w:rPr>
        <w:t xml:space="preserve"> Medical Association </w:t>
      </w:r>
      <w:r w:rsidR="00826C25" w:rsidRPr="00D77F6F">
        <w:rPr>
          <w:rFonts w:ascii="Times New Roman" w:eastAsia="Times New Roman" w:hAnsi="Times New Roman" w:cs="Times New Roman"/>
          <w:sz w:val="24"/>
          <w:szCs w:val="24"/>
          <w:lang w:eastAsia="ko-KR"/>
        </w:rPr>
        <w:t>C</w:t>
      </w:r>
      <w:r w:rsidR="00826C25" w:rsidRPr="00826C97">
        <w:rPr>
          <w:rFonts w:ascii="Times New Roman" w:eastAsia="Times New Roman" w:hAnsi="Times New Roman" w:cs="Times New Roman"/>
          <w:sz w:val="24"/>
          <w:szCs w:val="24"/>
          <w:lang w:eastAsia="ko-KR"/>
        </w:rPr>
        <w:t xml:space="preserve">ode </w:t>
      </w:r>
      <w:r w:rsidR="00DE7B43" w:rsidRPr="00826C97">
        <w:rPr>
          <w:rFonts w:ascii="Times New Roman" w:eastAsia="Times New Roman" w:hAnsi="Times New Roman" w:cs="Times New Roman"/>
          <w:sz w:val="24"/>
          <w:szCs w:val="24"/>
          <w:lang w:eastAsia="ko-KR"/>
        </w:rPr>
        <w:t xml:space="preserve">of </w:t>
      </w:r>
      <w:r w:rsidR="00826C25" w:rsidRPr="00D77F6F">
        <w:rPr>
          <w:rFonts w:ascii="Times New Roman" w:eastAsia="Times New Roman" w:hAnsi="Times New Roman" w:cs="Times New Roman"/>
          <w:sz w:val="24"/>
          <w:szCs w:val="24"/>
          <w:lang w:eastAsia="ko-KR"/>
        </w:rPr>
        <w:t>E</w:t>
      </w:r>
      <w:r w:rsidR="00826C25" w:rsidRPr="00826C97">
        <w:rPr>
          <w:rFonts w:ascii="Times New Roman" w:eastAsia="Times New Roman" w:hAnsi="Times New Roman" w:cs="Times New Roman"/>
          <w:sz w:val="24"/>
          <w:szCs w:val="24"/>
          <w:lang w:eastAsia="ko-KR"/>
        </w:rPr>
        <w:t xml:space="preserve">thics </w:t>
      </w:r>
      <w:r w:rsidR="00DE7B43" w:rsidRPr="00826C97">
        <w:rPr>
          <w:rFonts w:ascii="Times New Roman" w:eastAsia="Times New Roman" w:hAnsi="Times New Roman" w:cs="Times New Roman"/>
          <w:sz w:val="24"/>
          <w:szCs w:val="24"/>
          <w:lang w:eastAsia="ko-KR"/>
        </w:rPr>
        <w:t>objects</w:t>
      </w:r>
      <w:r w:rsidR="00176D27" w:rsidRPr="00826C97">
        <w:rPr>
          <w:rFonts w:ascii="Times New Roman" w:eastAsia="Times New Roman" w:hAnsi="Times New Roman" w:cs="Times New Roman"/>
          <w:sz w:val="24"/>
          <w:szCs w:val="24"/>
          <w:lang w:eastAsia="ko-KR"/>
        </w:rPr>
        <w:t xml:space="preserve"> to</w:t>
      </w:r>
      <w:r w:rsidR="00DE7B43" w:rsidRPr="00826C97">
        <w:rPr>
          <w:rFonts w:ascii="Times New Roman" w:eastAsia="Times New Roman" w:hAnsi="Times New Roman" w:cs="Times New Roman"/>
          <w:sz w:val="24"/>
          <w:szCs w:val="24"/>
          <w:lang w:eastAsia="ko-KR"/>
        </w:rPr>
        <w:t xml:space="preserve"> active euthanasia </w:t>
      </w:r>
      <w:r w:rsidR="00176D27" w:rsidRPr="00826C97">
        <w:rPr>
          <w:rFonts w:ascii="Times New Roman" w:eastAsia="Times New Roman" w:hAnsi="Times New Roman" w:cs="Times New Roman"/>
          <w:sz w:val="24"/>
          <w:szCs w:val="24"/>
          <w:lang w:eastAsia="ko-KR"/>
        </w:rPr>
        <w:t xml:space="preserve">based </w:t>
      </w:r>
      <w:r w:rsidR="00DE7B43" w:rsidRPr="00826C97">
        <w:rPr>
          <w:rFonts w:ascii="Times New Roman" w:eastAsia="Times New Roman" w:hAnsi="Times New Roman" w:cs="Times New Roman"/>
          <w:sz w:val="24"/>
          <w:szCs w:val="24"/>
          <w:lang w:eastAsia="ko-KR"/>
        </w:rPr>
        <w:t>on the argument that it is analogous to killing.</w:t>
      </w:r>
      <w:r w:rsidR="00B82958" w:rsidRPr="00826C97">
        <w:rPr>
          <w:rFonts w:ascii="Times New Roman" w:eastAsia="Times New Roman" w:hAnsi="Times New Roman" w:cs="Times New Roman"/>
          <w:sz w:val="24"/>
          <w:szCs w:val="24"/>
          <w:vertAlign w:val="superscript"/>
          <w:lang w:eastAsia="ko-KR"/>
        </w:rPr>
        <w:t>7</w:t>
      </w:r>
      <w:r w:rsidR="00A11515" w:rsidRPr="00826C97">
        <w:rPr>
          <w:rFonts w:ascii="Times New Roman" w:eastAsia="Times New Roman" w:hAnsi="Times New Roman" w:cs="Times New Roman"/>
          <w:sz w:val="24"/>
          <w:szCs w:val="24"/>
          <w:vertAlign w:val="superscript"/>
          <w:lang w:eastAsia="ko-KR"/>
        </w:rPr>
        <w:t>,8,9</w:t>
      </w:r>
    </w:p>
    <w:p w14:paraId="7B938BF6" w14:textId="77777777" w:rsidR="00B720A8" w:rsidRPr="00826C97" w:rsidRDefault="007764C6"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Today</w:t>
      </w:r>
      <w:r w:rsidR="00B82958"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all types of euthanasia are gathered under the umbrella term “physician</w:t>
      </w:r>
      <w:r w:rsidR="00EE178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assisted death</w:t>
      </w:r>
      <w:r w:rsidR="00480125"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t>
      </w:r>
      <w:r w:rsidR="00EB7C08" w:rsidRPr="00826C97">
        <w:rPr>
          <w:rFonts w:ascii="Times New Roman" w:eastAsia="Times New Roman" w:hAnsi="Times New Roman" w:cs="Times New Roman"/>
          <w:sz w:val="24"/>
          <w:szCs w:val="24"/>
          <w:lang w:eastAsia="ko-KR"/>
        </w:rPr>
        <w:t xml:space="preserve">which </w:t>
      </w:r>
      <w:r w:rsidR="00210010" w:rsidRPr="00826C97">
        <w:rPr>
          <w:rFonts w:ascii="Times New Roman" w:eastAsia="Times New Roman" w:hAnsi="Times New Roman" w:cs="Times New Roman"/>
          <w:sz w:val="24"/>
          <w:szCs w:val="24"/>
          <w:lang w:eastAsia="ko-KR"/>
        </w:rPr>
        <w:t>provides a</w:t>
      </w:r>
      <w:r w:rsidRPr="00826C97">
        <w:rPr>
          <w:rFonts w:ascii="Times New Roman" w:eastAsia="Times New Roman" w:hAnsi="Times New Roman" w:cs="Times New Roman"/>
          <w:sz w:val="24"/>
          <w:szCs w:val="24"/>
          <w:lang w:eastAsia="ko-KR"/>
        </w:rPr>
        <w:t xml:space="preserve"> virtual consensus among scholars. </w:t>
      </w:r>
      <w:r w:rsidR="00B720A8" w:rsidRPr="00826C97">
        <w:rPr>
          <w:rFonts w:ascii="Times New Roman" w:eastAsia="Times New Roman" w:hAnsi="Times New Roman" w:cs="Times New Roman"/>
          <w:sz w:val="24"/>
          <w:szCs w:val="24"/>
          <w:lang w:eastAsia="ko-KR"/>
        </w:rPr>
        <w:t>Recently</w:t>
      </w:r>
      <w:r w:rsidR="00D21A14" w:rsidRPr="00826C97">
        <w:rPr>
          <w:rFonts w:ascii="Times New Roman" w:eastAsia="Times New Roman" w:hAnsi="Times New Roman" w:cs="Times New Roman"/>
          <w:sz w:val="24"/>
          <w:szCs w:val="24"/>
          <w:lang w:eastAsia="ko-KR"/>
        </w:rPr>
        <w:t>,</w:t>
      </w:r>
      <w:r w:rsidR="00B720A8" w:rsidRPr="00826C97">
        <w:rPr>
          <w:rFonts w:ascii="Times New Roman" w:eastAsia="Times New Roman" w:hAnsi="Times New Roman" w:cs="Times New Roman"/>
          <w:sz w:val="24"/>
          <w:szCs w:val="24"/>
          <w:lang w:eastAsia="ko-KR"/>
        </w:rPr>
        <w:t xml:space="preserve"> the discussions regarding euthanasia have </w:t>
      </w:r>
      <w:r w:rsidR="00EB7C08" w:rsidRPr="00826C97">
        <w:rPr>
          <w:rFonts w:ascii="Times New Roman" w:eastAsia="Times New Roman" w:hAnsi="Times New Roman" w:cs="Times New Roman"/>
          <w:sz w:val="24"/>
          <w:szCs w:val="24"/>
          <w:lang w:eastAsia="ko-KR"/>
        </w:rPr>
        <w:t>turned to</w:t>
      </w:r>
      <w:r w:rsidR="00D21A14" w:rsidRPr="00D77F6F">
        <w:rPr>
          <w:rFonts w:ascii="Times New Roman" w:eastAsia="Times New Roman" w:hAnsi="Times New Roman" w:cs="Times New Roman"/>
          <w:sz w:val="24"/>
          <w:szCs w:val="24"/>
          <w:lang w:eastAsia="ko-KR"/>
        </w:rPr>
        <w:t xml:space="preserve"> the issue of</w:t>
      </w:r>
      <w:r w:rsidR="00766E69" w:rsidRPr="00826C97">
        <w:rPr>
          <w:rFonts w:ascii="Times New Roman" w:eastAsia="Times New Roman" w:hAnsi="Times New Roman" w:cs="Times New Roman"/>
          <w:sz w:val="24"/>
          <w:szCs w:val="24"/>
          <w:lang w:eastAsia="ko-KR"/>
        </w:rPr>
        <w:t xml:space="preserve"> pediatric patients, initiated by the Baby Doe case and intensified by the legalization of pediatric euthanasia in Belgium and </w:t>
      </w:r>
      <w:r w:rsidR="00EB7C08" w:rsidRPr="00826C97">
        <w:rPr>
          <w:rFonts w:ascii="Times New Roman" w:eastAsia="Times New Roman" w:hAnsi="Times New Roman" w:cs="Times New Roman"/>
          <w:sz w:val="24"/>
          <w:szCs w:val="24"/>
          <w:lang w:eastAsia="ko-KR"/>
        </w:rPr>
        <w:t>the Netherlands</w:t>
      </w:r>
      <w:r w:rsidR="00766E69" w:rsidRPr="00826C97">
        <w:rPr>
          <w:rFonts w:ascii="Times New Roman" w:eastAsia="Times New Roman" w:hAnsi="Times New Roman" w:cs="Times New Roman"/>
          <w:sz w:val="24"/>
          <w:szCs w:val="24"/>
          <w:lang w:eastAsia="ko-KR"/>
        </w:rPr>
        <w:t>.</w:t>
      </w:r>
    </w:p>
    <w:p w14:paraId="666D6317" w14:textId="77777777" w:rsidR="001F16ED" w:rsidRPr="00826C97" w:rsidRDefault="00504550" w:rsidP="00B720A8">
      <w:pPr>
        <w:widowControl w:val="0"/>
        <w:autoSpaceDE w:val="0"/>
        <w:autoSpaceDN w:val="0"/>
        <w:adjustRightInd w:val="0"/>
        <w:jc w:val="both"/>
        <w:rPr>
          <w:rFonts w:ascii="Times New Roman" w:eastAsia="Times New Roman" w:hAnsi="Times New Roman" w:cs="Times New Roman"/>
          <w:i/>
          <w:sz w:val="24"/>
          <w:szCs w:val="24"/>
          <w:lang w:eastAsia="ko-KR"/>
        </w:rPr>
      </w:pPr>
      <w:r w:rsidRPr="00826C97">
        <w:rPr>
          <w:rFonts w:ascii="Times New Roman" w:eastAsia="Times New Roman" w:hAnsi="Times New Roman" w:cs="Times New Roman"/>
          <w:i/>
          <w:sz w:val="24"/>
          <w:szCs w:val="24"/>
          <w:lang w:eastAsia="ko-KR"/>
        </w:rPr>
        <w:t xml:space="preserve">The </w:t>
      </w:r>
      <w:r w:rsidR="001F16ED" w:rsidRPr="00826C97">
        <w:rPr>
          <w:rFonts w:ascii="Times New Roman" w:eastAsia="Times New Roman" w:hAnsi="Times New Roman" w:cs="Times New Roman"/>
          <w:i/>
          <w:sz w:val="24"/>
          <w:szCs w:val="24"/>
          <w:lang w:eastAsia="ko-KR"/>
        </w:rPr>
        <w:t xml:space="preserve">Baby Doe and Baby Jane Doe </w:t>
      </w:r>
      <w:r w:rsidRPr="00826C97">
        <w:rPr>
          <w:rFonts w:ascii="Times New Roman" w:eastAsia="Times New Roman" w:hAnsi="Times New Roman" w:cs="Times New Roman"/>
          <w:i/>
          <w:sz w:val="24"/>
          <w:szCs w:val="24"/>
          <w:lang w:eastAsia="ko-KR"/>
        </w:rPr>
        <w:t>cases</w:t>
      </w:r>
    </w:p>
    <w:p w14:paraId="0D7F4A8A" w14:textId="77777777" w:rsidR="001F16ED" w:rsidRPr="00826C97" w:rsidRDefault="001F16ED"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Baby Doe was born with Down </w:t>
      </w:r>
      <w:r w:rsidR="002328C7" w:rsidRPr="00826C97">
        <w:rPr>
          <w:rFonts w:ascii="Times New Roman" w:eastAsia="Times New Roman" w:hAnsi="Times New Roman" w:cs="Times New Roman"/>
          <w:sz w:val="24"/>
          <w:szCs w:val="24"/>
          <w:lang w:eastAsia="ko-KR"/>
        </w:rPr>
        <w:t>syndrome</w:t>
      </w:r>
      <w:r w:rsidRPr="00826C97">
        <w:rPr>
          <w:rFonts w:ascii="Times New Roman" w:eastAsia="Times New Roman" w:hAnsi="Times New Roman" w:cs="Times New Roman"/>
          <w:sz w:val="24"/>
          <w:szCs w:val="24"/>
          <w:lang w:eastAsia="ko-KR"/>
        </w:rPr>
        <w:t xml:space="preserve"> and esophageal atresia </w:t>
      </w:r>
      <w:r w:rsidR="002328C7" w:rsidRPr="00826C97">
        <w:rPr>
          <w:rFonts w:ascii="Times New Roman" w:eastAsia="Times New Roman" w:hAnsi="Times New Roman" w:cs="Times New Roman"/>
          <w:sz w:val="24"/>
          <w:szCs w:val="24"/>
          <w:lang w:eastAsia="ko-KR"/>
        </w:rPr>
        <w:t>in</w:t>
      </w:r>
      <w:r w:rsidR="0019070B" w:rsidRPr="00D77F6F">
        <w:rPr>
          <w:rFonts w:ascii="Times New Roman" w:eastAsia="Times New Roman" w:hAnsi="Times New Roman" w:cs="Times New Roman"/>
          <w:sz w:val="24"/>
          <w:szCs w:val="24"/>
          <w:lang w:eastAsia="ko-KR"/>
        </w:rPr>
        <w:t xml:space="preserve"> the U.S. state of</w:t>
      </w:r>
      <w:r w:rsidR="002328C7" w:rsidRPr="00826C97">
        <w:rPr>
          <w:rFonts w:ascii="Times New Roman" w:eastAsia="Times New Roman" w:hAnsi="Times New Roman" w:cs="Times New Roman"/>
          <w:sz w:val="24"/>
          <w:szCs w:val="24"/>
          <w:lang w:eastAsia="ko-KR"/>
        </w:rPr>
        <w:t xml:space="preserve"> Indiana in 1982. The infant needed surgery to open the esophagus </w:t>
      </w:r>
      <w:r w:rsidR="00EE178B" w:rsidRPr="00826C97">
        <w:rPr>
          <w:rFonts w:ascii="Times New Roman" w:eastAsia="Times New Roman" w:hAnsi="Times New Roman" w:cs="Times New Roman"/>
          <w:sz w:val="24"/>
          <w:szCs w:val="24"/>
          <w:lang w:eastAsia="ko-KR"/>
        </w:rPr>
        <w:t>so it could</w:t>
      </w:r>
      <w:r w:rsidR="002328C7" w:rsidRPr="00826C97">
        <w:rPr>
          <w:rFonts w:ascii="Times New Roman" w:eastAsia="Times New Roman" w:hAnsi="Times New Roman" w:cs="Times New Roman"/>
          <w:sz w:val="24"/>
          <w:szCs w:val="24"/>
          <w:lang w:eastAsia="ko-KR"/>
        </w:rPr>
        <w:t xml:space="preserve"> be fed, but the physicians and the parents decided against the surgery. Baby Doe died of starvation and dehydration within six </w:t>
      </w:r>
      <w:r w:rsidR="002328C7" w:rsidRPr="00826C97">
        <w:rPr>
          <w:rFonts w:ascii="Times New Roman" w:eastAsia="Times New Roman" w:hAnsi="Times New Roman" w:cs="Times New Roman"/>
          <w:sz w:val="24"/>
          <w:szCs w:val="24"/>
          <w:lang w:eastAsia="ko-KR"/>
        </w:rPr>
        <w:lastRenderedPageBreak/>
        <w:t xml:space="preserve">days. </w:t>
      </w:r>
    </w:p>
    <w:p w14:paraId="675B5A29" w14:textId="77777777" w:rsidR="001F16ED" w:rsidRPr="00826C97" w:rsidRDefault="00607C6D"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w:t>
      </w:r>
      <w:r w:rsidR="002328C7" w:rsidRPr="00826C97">
        <w:rPr>
          <w:rFonts w:ascii="Times New Roman" w:eastAsia="Times New Roman" w:hAnsi="Times New Roman" w:cs="Times New Roman"/>
          <w:sz w:val="24"/>
          <w:szCs w:val="24"/>
          <w:lang w:eastAsia="ko-KR"/>
        </w:rPr>
        <w:t>sec</w:t>
      </w:r>
      <w:r w:rsidRPr="00826C97">
        <w:rPr>
          <w:rFonts w:ascii="Times New Roman" w:eastAsia="Times New Roman" w:hAnsi="Times New Roman" w:cs="Times New Roman"/>
          <w:sz w:val="24"/>
          <w:szCs w:val="24"/>
          <w:lang w:eastAsia="ko-KR"/>
        </w:rPr>
        <w:t>ond case</w:t>
      </w:r>
      <w:r w:rsidR="0021001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known as Baby Jane Doe</w:t>
      </w:r>
      <w:r w:rsidR="0021001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was born one year after Baby Doe in New York City. She suffered from meningomyelocele, anencephaly</w:t>
      </w:r>
      <w:r w:rsidR="00BC540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hydrocephaly. The parents were told that </w:t>
      </w:r>
      <w:r w:rsidR="00826C25" w:rsidRPr="00826C97">
        <w:rPr>
          <w:rFonts w:ascii="Times New Roman" w:eastAsia="Times New Roman" w:hAnsi="Times New Roman" w:cs="Times New Roman"/>
          <w:sz w:val="24"/>
          <w:szCs w:val="24"/>
          <w:lang w:eastAsia="ko-KR"/>
        </w:rPr>
        <w:t>without surgeryshe could not survivefor more than</w:t>
      </w:r>
      <w:r w:rsidRPr="00826C97">
        <w:rPr>
          <w:rFonts w:ascii="Times New Roman" w:eastAsia="Times New Roman" w:hAnsi="Times New Roman" w:cs="Times New Roman"/>
          <w:sz w:val="24"/>
          <w:szCs w:val="24"/>
          <w:lang w:eastAsia="ko-KR"/>
        </w:rPr>
        <w:t xml:space="preserve"> two years, but with surgery she could live up to twenty. The parents decided to </w:t>
      </w:r>
      <w:r w:rsidR="00BC540D" w:rsidRPr="00826C97">
        <w:rPr>
          <w:rFonts w:ascii="Times New Roman" w:eastAsia="Times New Roman" w:hAnsi="Times New Roman" w:cs="Times New Roman"/>
          <w:sz w:val="24"/>
          <w:szCs w:val="24"/>
          <w:lang w:eastAsia="ko-KR"/>
        </w:rPr>
        <w:t xml:space="preserve">forgo </w:t>
      </w:r>
      <w:r w:rsidRPr="00826C97">
        <w:rPr>
          <w:rFonts w:ascii="Times New Roman" w:eastAsia="Times New Roman" w:hAnsi="Times New Roman" w:cs="Times New Roman"/>
          <w:sz w:val="24"/>
          <w:szCs w:val="24"/>
          <w:lang w:eastAsia="ko-KR"/>
        </w:rPr>
        <w:t xml:space="preserve">surgery and </w:t>
      </w:r>
      <w:r w:rsidR="00826C25" w:rsidRPr="00826C97">
        <w:rPr>
          <w:rFonts w:ascii="Times New Roman" w:eastAsia="Times New Roman" w:hAnsi="Times New Roman" w:cs="Times New Roman"/>
          <w:sz w:val="24"/>
          <w:szCs w:val="24"/>
          <w:lang w:eastAsia="ko-KR"/>
        </w:rPr>
        <w:t>approved</w:t>
      </w:r>
      <w:r w:rsidRPr="00826C97">
        <w:rPr>
          <w:rFonts w:ascii="Times New Roman" w:eastAsia="Times New Roman" w:hAnsi="Times New Roman" w:cs="Times New Roman"/>
          <w:sz w:val="24"/>
          <w:szCs w:val="24"/>
          <w:lang w:eastAsia="ko-KR"/>
        </w:rPr>
        <w:t xml:space="preserve">the administration of antibiotics and palliative care. </w:t>
      </w:r>
      <w:r w:rsidR="006A0D84" w:rsidRPr="00826C97">
        <w:rPr>
          <w:rFonts w:ascii="Times New Roman" w:eastAsia="Times New Roman" w:hAnsi="Times New Roman" w:cs="Times New Roman"/>
          <w:sz w:val="24"/>
          <w:szCs w:val="24"/>
          <w:lang w:eastAsia="ko-KR"/>
        </w:rPr>
        <w:t xml:space="preserve">They stated that their decision was based on doing </w:t>
      </w:r>
      <w:r w:rsidR="00BC540D" w:rsidRPr="00826C97">
        <w:rPr>
          <w:rFonts w:ascii="Times New Roman" w:eastAsia="Times New Roman" w:hAnsi="Times New Roman" w:cs="Times New Roman"/>
          <w:sz w:val="24"/>
          <w:szCs w:val="24"/>
          <w:lang w:eastAsia="ko-KR"/>
        </w:rPr>
        <w:t xml:space="preserve">what was </w:t>
      </w:r>
      <w:r w:rsidR="006A0D84" w:rsidRPr="00826C97">
        <w:rPr>
          <w:rFonts w:ascii="Times New Roman" w:eastAsia="Times New Roman" w:hAnsi="Times New Roman" w:cs="Times New Roman"/>
          <w:sz w:val="24"/>
          <w:szCs w:val="24"/>
          <w:lang w:eastAsia="ko-KR"/>
        </w:rPr>
        <w:t>best for the infant. However</w:t>
      </w:r>
      <w:r w:rsidR="00572F7B" w:rsidRPr="00826C97">
        <w:rPr>
          <w:rFonts w:ascii="Times New Roman" w:eastAsia="Times New Roman" w:hAnsi="Times New Roman" w:cs="Times New Roman"/>
          <w:sz w:val="24"/>
          <w:szCs w:val="24"/>
          <w:lang w:eastAsia="ko-KR"/>
        </w:rPr>
        <w:t>,</w:t>
      </w:r>
      <w:r w:rsidR="006A0D84" w:rsidRPr="00826C97">
        <w:rPr>
          <w:rFonts w:ascii="Times New Roman" w:eastAsia="Times New Roman" w:hAnsi="Times New Roman" w:cs="Times New Roman"/>
          <w:sz w:val="24"/>
          <w:szCs w:val="24"/>
          <w:lang w:eastAsia="ko-KR"/>
        </w:rPr>
        <w:t xml:space="preserve"> the pa</w:t>
      </w:r>
      <w:r w:rsidR="00210010" w:rsidRPr="00826C97">
        <w:rPr>
          <w:rFonts w:ascii="Times New Roman" w:eastAsia="Times New Roman" w:hAnsi="Times New Roman" w:cs="Times New Roman"/>
          <w:sz w:val="24"/>
          <w:szCs w:val="24"/>
          <w:lang w:eastAsia="ko-KR"/>
        </w:rPr>
        <w:t xml:space="preserve">rents’ declaration of good will initiated </w:t>
      </w:r>
      <w:r w:rsidR="006A0D84" w:rsidRPr="00826C97">
        <w:rPr>
          <w:rFonts w:ascii="Times New Roman" w:eastAsia="Times New Roman" w:hAnsi="Times New Roman" w:cs="Times New Roman"/>
          <w:sz w:val="24"/>
          <w:szCs w:val="24"/>
          <w:lang w:eastAsia="ko-KR"/>
        </w:rPr>
        <w:t xml:space="preserve">a wide public debate </w:t>
      </w:r>
      <w:r w:rsidR="00826C25" w:rsidRPr="00826C97">
        <w:rPr>
          <w:rFonts w:ascii="Times New Roman" w:eastAsia="Times New Roman" w:hAnsi="Times New Roman" w:cs="Times New Roman"/>
          <w:sz w:val="24"/>
          <w:szCs w:val="24"/>
          <w:lang w:eastAsia="ko-KR"/>
        </w:rPr>
        <w:t>as well as</w:t>
      </w:r>
      <w:r w:rsidR="00A34D35" w:rsidRPr="00826C97">
        <w:rPr>
          <w:rFonts w:ascii="Times New Roman" w:eastAsia="Times New Roman" w:hAnsi="Times New Roman" w:cs="Times New Roman"/>
          <w:sz w:val="24"/>
          <w:szCs w:val="24"/>
          <w:lang w:eastAsia="ko-KR"/>
        </w:rPr>
        <w:t>lawsuits. Finally</w:t>
      </w:r>
      <w:r w:rsidR="00572F7B" w:rsidRPr="00826C97">
        <w:rPr>
          <w:rFonts w:ascii="Times New Roman" w:eastAsia="Times New Roman" w:hAnsi="Times New Roman" w:cs="Times New Roman"/>
          <w:sz w:val="24"/>
          <w:szCs w:val="24"/>
          <w:lang w:eastAsia="ko-KR"/>
        </w:rPr>
        <w:t>,</w:t>
      </w:r>
      <w:r w:rsidR="00A34D35" w:rsidRPr="00826C97">
        <w:rPr>
          <w:rFonts w:ascii="Times New Roman" w:eastAsia="Times New Roman" w:hAnsi="Times New Roman" w:cs="Times New Roman"/>
          <w:sz w:val="24"/>
          <w:szCs w:val="24"/>
          <w:lang w:eastAsia="ko-KR"/>
        </w:rPr>
        <w:t xml:space="preserve"> three years </w:t>
      </w:r>
      <w:r w:rsidR="00EE178B" w:rsidRPr="00826C97">
        <w:rPr>
          <w:rFonts w:ascii="Times New Roman" w:eastAsia="Times New Roman" w:hAnsi="Times New Roman" w:cs="Times New Roman"/>
          <w:sz w:val="24"/>
          <w:szCs w:val="24"/>
          <w:lang w:eastAsia="ko-KR"/>
        </w:rPr>
        <w:t xml:space="preserve">after </w:t>
      </w:r>
      <w:r w:rsidR="00A34D35" w:rsidRPr="00826C97">
        <w:rPr>
          <w:rFonts w:ascii="Times New Roman" w:eastAsia="Times New Roman" w:hAnsi="Times New Roman" w:cs="Times New Roman"/>
          <w:sz w:val="24"/>
          <w:szCs w:val="24"/>
          <w:lang w:eastAsia="ko-KR"/>
        </w:rPr>
        <w:t xml:space="preserve">the death of Baby </w:t>
      </w:r>
      <w:r w:rsidR="00210010" w:rsidRPr="00826C97">
        <w:rPr>
          <w:rFonts w:ascii="Times New Roman" w:eastAsia="Times New Roman" w:hAnsi="Times New Roman" w:cs="Times New Roman"/>
          <w:sz w:val="24"/>
          <w:szCs w:val="24"/>
          <w:lang w:eastAsia="ko-KR"/>
        </w:rPr>
        <w:t xml:space="preserve">Jane </w:t>
      </w:r>
      <w:r w:rsidR="00A34D35" w:rsidRPr="00826C97">
        <w:rPr>
          <w:rFonts w:ascii="Times New Roman" w:eastAsia="Times New Roman" w:hAnsi="Times New Roman" w:cs="Times New Roman"/>
          <w:sz w:val="24"/>
          <w:szCs w:val="24"/>
          <w:lang w:eastAsia="ko-KR"/>
        </w:rPr>
        <w:t>Doe, the “</w:t>
      </w:r>
      <w:r w:rsidR="0035108B" w:rsidRPr="00826C97">
        <w:rPr>
          <w:rFonts w:ascii="Times New Roman" w:eastAsia="Times New Roman" w:hAnsi="Times New Roman" w:cs="Times New Roman"/>
          <w:sz w:val="24"/>
          <w:szCs w:val="24"/>
          <w:lang w:eastAsia="ko-KR"/>
        </w:rPr>
        <w:t xml:space="preserve">Baby </w:t>
      </w:r>
      <w:r w:rsidR="00A34D35" w:rsidRPr="00826C97">
        <w:rPr>
          <w:rFonts w:ascii="Times New Roman" w:eastAsia="Times New Roman" w:hAnsi="Times New Roman" w:cs="Times New Roman"/>
          <w:sz w:val="24"/>
          <w:szCs w:val="24"/>
          <w:lang w:eastAsia="ko-KR"/>
        </w:rPr>
        <w:t xml:space="preserve">Doe” </w:t>
      </w:r>
      <w:commentRangeStart w:id="0"/>
      <w:r w:rsidR="00A34D35" w:rsidRPr="00826C97">
        <w:rPr>
          <w:rFonts w:ascii="Times New Roman" w:eastAsia="Times New Roman" w:hAnsi="Times New Roman" w:cs="Times New Roman"/>
          <w:sz w:val="24"/>
          <w:szCs w:val="24"/>
          <w:lang w:eastAsia="ko-KR"/>
        </w:rPr>
        <w:t xml:space="preserve">regulation went </w:t>
      </w:r>
      <w:commentRangeEnd w:id="0"/>
      <w:r w:rsidR="00022B07">
        <w:rPr>
          <w:rStyle w:val="CommentReference"/>
        </w:rPr>
        <w:commentReference w:id="0"/>
      </w:r>
      <w:r w:rsidR="00A34D35" w:rsidRPr="00826C97">
        <w:rPr>
          <w:rFonts w:ascii="Times New Roman" w:eastAsia="Times New Roman" w:hAnsi="Times New Roman" w:cs="Times New Roman"/>
          <w:sz w:val="24"/>
          <w:szCs w:val="24"/>
          <w:lang w:eastAsia="ko-KR"/>
        </w:rPr>
        <w:t xml:space="preserve">into effect. This regulation </w:t>
      </w:r>
      <w:r w:rsidR="004353B6" w:rsidRPr="00826C97">
        <w:rPr>
          <w:rFonts w:ascii="Times New Roman" w:eastAsia="Times New Roman" w:hAnsi="Times New Roman" w:cs="Times New Roman"/>
          <w:sz w:val="24"/>
          <w:szCs w:val="24"/>
          <w:lang w:eastAsia="ko-KR"/>
        </w:rPr>
        <w:t>not only defined</w:t>
      </w:r>
      <w:r w:rsidR="00397B16" w:rsidRPr="00826C97">
        <w:rPr>
          <w:rFonts w:ascii="Times New Roman" w:eastAsia="Times New Roman" w:hAnsi="Times New Roman" w:cs="Times New Roman"/>
          <w:sz w:val="24"/>
          <w:szCs w:val="24"/>
          <w:lang w:eastAsia="ko-KR"/>
        </w:rPr>
        <w:t xml:space="preserve"> the</w:t>
      </w:r>
      <w:r w:rsidR="004353B6" w:rsidRPr="00826C97">
        <w:rPr>
          <w:rFonts w:ascii="Times New Roman" w:eastAsia="Times New Roman" w:hAnsi="Times New Roman" w:cs="Times New Roman"/>
          <w:sz w:val="24"/>
          <w:szCs w:val="24"/>
          <w:lang w:eastAsia="ko-KR"/>
        </w:rPr>
        <w:t xml:space="preserve"> withholding</w:t>
      </w:r>
      <w:r w:rsidR="00397B16" w:rsidRPr="00826C97">
        <w:rPr>
          <w:rFonts w:ascii="Times New Roman" w:eastAsia="Times New Roman" w:hAnsi="Times New Roman" w:cs="Times New Roman"/>
          <w:sz w:val="24"/>
          <w:szCs w:val="24"/>
          <w:lang w:eastAsia="ko-KR"/>
        </w:rPr>
        <w:t xml:space="preserve"> of</w:t>
      </w:r>
      <w:r w:rsidR="004353B6" w:rsidRPr="00826C97">
        <w:rPr>
          <w:rFonts w:ascii="Times New Roman" w:eastAsia="Times New Roman" w:hAnsi="Times New Roman" w:cs="Times New Roman"/>
          <w:sz w:val="24"/>
          <w:szCs w:val="24"/>
          <w:lang w:eastAsia="ko-KR"/>
        </w:rPr>
        <w:t xml:space="preserve"> treatment but also stated </w:t>
      </w:r>
      <w:r w:rsidR="003D5040" w:rsidRPr="00826C97">
        <w:rPr>
          <w:rFonts w:ascii="Times New Roman" w:eastAsia="Times New Roman" w:hAnsi="Times New Roman" w:cs="Times New Roman"/>
          <w:sz w:val="24"/>
          <w:szCs w:val="24"/>
          <w:lang w:eastAsia="ko-KR"/>
        </w:rPr>
        <w:t xml:space="preserve">the </w:t>
      </w:r>
      <w:r w:rsidR="004353B6" w:rsidRPr="00826C97">
        <w:rPr>
          <w:rFonts w:ascii="Times New Roman" w:eastAsia="Times New Roman" w:hAnsi="Times New Roman" w:cs="Times New Roman"/>
          <w:sz w:val="24"/>
          <w:szCs w:val="24"/>
          <w:lang w:eastAsia="ko-KR"/>
        </w:rPr>
        <w:t xml:space="preserve">conditions under which </w:t>
      </w:r>
      <w:r w:rsidR="00397B16" w:rsidRPr="00D77F6F">
        <w:rPr>
          <w:rFonts w:ascii="Times New Roman" w:eastAsia="Times New Roman" w:hAnsi="Times New Roman" w:cs="Times New Roman"/>
          <w:sz w:val="24"/>
          <w:szCs w:val="24"/>
          <w:lang w:eastAsia="ko-KR"/>
        </w:rPr>
        <w:t>doing so</w:t>
      </w:r>
      <w:r w:rsidR="003D5040" w:rsidRPr="00826C97">
        <w:rPr>
          <w:rFonts w:ascii="Times New Roman" w:eastAsia="Times New Roman" w:hAnsi="Times New Roman" w:cs="Times New Roman"/>
          <w:sz w:val="24"/>
          <w:szCs w:val="24"/>
          <w:lang w:eastAsia="ko-KR"/>
        </w:rPr>
        <w:t xml:space="preserve">was </w:t>
      </w:r>
      <w:r w:rsidR="004353B6" w:rsidRPr="00826C97">
        <w:rPr>
          <w:rFonts w:ascii="Times New Roman" w:eastAsia="Times New Roman" w:hAnsi="Times New Roman" w:cs="Times New Roman"/>
          <w:sz w:val="24"/>
          <w:szCs w:val="24"/>
          <w:lang w:eastAsia="ko-KR"/>
        </w:rPr>
        <w:t>appropriate.</w:t>
      </w:r>
    </w:p>
    <w:p w14:paraId="369EC26B" w14:textId="77777777" w:rsidR="00A34D35" w:rsidRPr="00D77F6F" w:rsidRDefault="00A34D35" w:rsidP="00A11515">
      <w:pPr>
        <w:widowControl w:val="0"/>
        <w:autoSpaceDE w:val="0"/>
        <w:autoSpaceDN w:val="0"/>
        <w:adjustRightInd w:val="0"/>
        <w:ind w:left="720"/>
        <w:jc w:val="both"/>
        <w:rPr>
          <w:rFonts w:ascii="Times New Roman" w:eastAsia="Times New Roman" w:hAnsi="Times New Roman" w:cs="Times New Roman"/>
          <w:iCs/>
          <w:sz w:val="24"/>
          <w:szCs w:val="24"/>
          <w:lang w:eastAsia="ko-KR"/>
        </w:rPr>
      </w:pPr>
      <w:proofErr w:type="spellStart"/>
      <w:r w:rsidRPr="00D77F6F">
        <w:rPr>
          <w:rFonts w:ascii="Times New Roman" w:eastAsia="Times New Roman" w:hAnsi="Times New Roman" w:cs="Times New Roman"/>
          <w:iCs/>
          <w:sz w:val="24"/>
          <w:szCs w:val="24"/>
          <w:lang w:eastAsia="ko-KR"/>
        </w:rPr>
        <w:t>i</w:t>
      </w:r>
      <w:proofErr w:type="spellEnd"/>
      <w:r w:rsidRPr="00D77F6F">
        <w:rPr>
          <w:rFonts w:ascii="Times New Roman" w:eastAsia="Times New Roman" w:hAnsi="Times New Roman" w:cs="Times New Roman"/>
          <w:iCs/>
          <w:sz w:val="24"/>
          <w:szCs w:val="24"/>
          <w:lang w:eastAsia="ko-KR"/>
        </w:rPr>
        <w:t>) The infant is chronically and irreversibly comatose;</w:t>
      </w:r>
    </w:p>
    <w:p w14:paraId="03954F74" w14:textId="77777777" w:rsidR="00A34D35" w:rsidRPr="00D77F6F" w:rsidRDefault="00A34D35" w:rsidP="00A11515">
      <w:pPr>
        <w:widowControl w:val="0"/>
        <w:autoSpaceDE w:val="0"/>
        <w:autoSpaceDN w:val="0"/>
        <w:adjustRightInd w:val="0"/>
        <w:ind w:left="720"/>
        <w:jc w:val="both"/>
        <w:rPr>
          <w:rFonts w:ascii="Times New Roman" w:eastAsia="Times New Roman" w:hAnsi="Times New Roman" w:cs="Times New Roman"/>
          <w:iCs/>
          <w:sz w:val="24"/>
          <w:szCs w:val="24"/>
          <w:lang w:eastAsia="ko-KR"/>
        </w:rPr>
      </w:pPr>
      <w:r w:rsidRPr="00D77F6F">
        <w:rPr>
          <w:rFonts w:ascii="Times New Roman" w:eastAsia="Times New Roman" w:hAnsi="Times New Roman" w:cs="Times New Roman"/>
          <w:iCs/>
          <w:sz w:val="24"/>
          <w:szCs w:val="24"/>
          <w:lang w:eastAsia="ko-KR"/>
        </w:rPr>
        <w:t>ii) The provision of such treatment would merely prolong dying, not be effective in ameliorating or correcting all of the infant's life-threatening conditions, or otherwise be futile in terms of the survival of the infant; or</w:t>
      </w:r>
    </w:p>
    <w:p w14:paraId="1215BAAF" w14:textId="77777777" w:rsidR="00A34D35" w:rsidRPr="00826C97" w:rsidRDefault="00A34D35" w:rsidP="00A11515">
      <w:pPr>
        <w:widowControl w:val="0"/>
        <w:autoSpaceDE w:val="0"/>
        <w:autoSpaceDN w:val="0"/>
        <w:adjustRightInd w:val="0"/>
        <w:ind w:left="720"/>
        <w:jc w:val="both"/>
        <w:rPr>
          <w:rFonts w:ascii="Times New Roman" w:eastAsia="Times New Roman" w:hAnsi="Times New Roman" w:cs="Times New Roman"/>
          <w:i/>
          <w:iCs/>
          <w:sz w:val="24"/>
          <w:szCs w:val="24"/>
          <w:lang w:eastAsia="ko-KR"/>
        </w:rPr>
      </w:pPr>
      <w:r w:rsidRPr="00D77F6F">
        <w:rPr>
          <w:rFonts w:ascii="Times New Roman" w:eastAsia="Times New Roman" w:hAnsi="Times New Roman" w:cs="Times New Roman"/>
          <w:iCs/>
          <w:sz w:val="24"/>
          <w:szCs w:val="24"/>
          <w:lang w:eastAsia="ko-KR"/>
        </w:rPr>
        <w:t>iii) The provision of such treatment would be virtually futile in terms of the survival of the infant and the treatment itself under such circumstances would be inhumane.</w:t>
      </w:r>
      <w:commentRangeStart w:id="1"/>
      <w:r w:rsidR="00B82958" w:rsidRPr="00826C97">
        <w:rPr>
          <w:rFonts w:ascii="Times New Roman" w:eastAsia="Times New Roman" w:hAnsi="Times New Roman" w:cs="Times New Roman"/>
          <w:iCs/>
          <w:sz w:val="24"/>
          <w:szCs w:val="24"/>
          <w:vertAlign w:val="superscript"/>
          <w:lang w:eastAsia="ko-KR"/>
        </w:rPr>
        <w:t>11</w:t>
      </w:r>
      <w:commentRangeEnd w:id="1"/>
      <w:r w:rsidR="00C67B29">
        <w:rPr>
          <w:rStyle w:val="CommentReference"/>
        </w:rPr>
        <w:commentReference w:id="1"/>
      </w:r>
    </w:p>
    <w:p w14:paraId="66A77F1F" w14:textId="77777777" w:rsidR="00A34D35" w:rsidRPr="00826C97" w:rsidRDefault="009345A7" w:rsidP="00B720A8">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With this regulation</w:t>
      </w:r>
      <w:r w:rsidR="00191925"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withhold</w:t>
      </w:r>
      <w:r w:rsidR="00191925" w:rsidRPr="00826C97">
        <w:rPr>
          <w:rFonts w:ascii="Times New Roman" w:eastAsia="Times New Roman" w:hAnsi="Times New Roman" w:cs="Times New Roman"/>
          <w:iCs/>
          <w:sz w:val="24"/>
          <w:szCs w:val="24"/>
          <w:lang w:eastAsia="ko-KR"/>
        </w:rPr>
        <w:t>ing</w:t>
      </w:r>
      <w:r w:rsidRPr="00826C97">
        <w:rPr>
          <w:rFonts w:ascii="Times New Roman" w:eastAsia="Times New Roman" w:hAnsi="Times New Roman" w:cs="Times New Roman"/>
          <w:iCs/>
          <w:sz w:val="24"/>
          <w:szCs w:val="24"/>
          <w:lang w:eastAsia="ko-KR"/>
        </w:rPr>
        <w:t xml:space="preserve"> treatment from infants under certain conditions was legalized for the first time. </w:t>
      </w:r>
    </w:p>
    <w:p w14:paraId="42C4C744" w14:textId="77777777" w:rsidR="00DC4034" w:rsidRPr="00826C97" w:rsidRDefault="00504550" w:rsidP="00B720A8">
      <w:pPr>
        <w:widowControl w:val="0"/>
        <w:autoSpaceDE w:val="0"/>
        <w:autoSpaceDN w:val="0"/>
        <w:adjustRightInd w:val="0"/>
        <w:jc w:val="both"/>
        <w:rPr>
          <w:rFonts w:ascii="Times New Roman" w:eastAsia="Times New Roman" w:hAnsi="Times New Roman" w:cs="Times New Roman"/>
          <w:i/>
          <w:iCs/>
          <w:sz w:val="24"/>
          <w:szCs w:val="24"/>
          <w:lang w:eastAsia="ko-KR"/>
        </w:rPr>
      </w:pPr>
      <w:r w:rsidRPr="00826C97">
        <w:rPr>
          <w:rFonts w:ascii="Times New Roman" w:eastAsia="Times New Roman" w:hAnsi="Times New Roman" w:cs="Times New Roman"/>
          <w:i/>
          <w:iCs/>
          <w:sz w:val="24"/>
          <w:szCs w:val="24"/>
          <w:lang w:eastAsia="ko-KR"/>
        </w:rPr>
        <w:t xml:space="preserve">The legalization </w:t>
      </w:r>
      <w:r w:rsidR="00DC4034" w:rsidRPr="00826C97">
        <w:rPr>
          <w:rFonts w:ascii="Times New Roman" w:eastAsia="Times New Roman" w:hAnsi="Times New Roman" w:cs="Times New Roman"/>
          <w:i/>
          <w:iCs/>
          <w:sz w:val="24"/>
          <w:szCs w:val="24"/>
          <w:lang w:eastAsia="ko-KR"/>
        </w:rPr>
        <w:t xml:space="preserve">of </w:t>
      </w:r>
      <w:r w:rsidR="00A11515" w:rsidRPr="00826C97">
        <w:rPr>
          <w:rFonts w:ascii="Times New Roman" w:eastAsia="Times New Roman" w:hAnsi="Times New Roman" w:cs="Times New Roman"/>
          <w:i/>
          <w:iCs/>
          <w:sz w:val="24"/>
          <w:szCs w:val="24"/>
          <w:lang w:eastAsia="ko-KR"/>
        </w:rPr>
        <w:t xml:space="preserve">pediatric </w:t>
      </w:r>
      <w:r w:rsidR="00DC4034" w:rsidRPr="00826C97">
        <w:rPr>
          <w:rFonts w:ascii="Times New Roman" w:eastAsia="Times New Roman" w:hAnsi="Times New Roman" w:cs="Times New Roman"/>
          <w:i/>
          <w:iCs/>
          <w:sz w:val="24"/>
          <w:szCs w:val="24"/>
          <w:lang w:eastAsia="ko-KR"/>
        </w:rPr>
        <w:t>euthanasia</w:t>
      </w:r>
      <w:r w:rsidR="008E11B7" w:rsidRPr="00826C97">
        <w:rPr>
          <w:rFonts w:ascii="Times New Roman" w:eastAsia="Times New Roman" w:hAnsi="Times New Roman" w:cs="Times New Roman"/>
          <w:i/>
          <w:iCs/>
          <w:sz w:val="24"/>
          <w:szCs w:val="24"/>
          <w:lang w:eastAsia="ko-KR"/>
        </w:rPr>
        <w:t xml:space="preserve"> in Europe and the United States</w:t>
      </w:r>
    </w:p>
    <w:p w14:paraId="121D50FA" w14:textId="77777777" w:rsidR="0092277B" w:rsidRPr="00826C97" w:rsidRDefault="003B14E6" w:rsidP="00B720A8">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In the </w:t>
      </w:r>
      <w:r w:rsidR="00397601" w:rsidRPr="00826C97">
        <w:rPr>
          <w:rFonts w:ascii="Times New Roman" w:eastAsia="Times New Roman" w:hAnsi="Times New Roman" w:cs="Times New Roman"/>
          <w:iCs/>
          <w:sz w:val="24"/>
          <w:szCs w:val="24"/>
          <w:lang w:eastAsia="ko-KR"/>
        </w:rPr>
        <w:t xml:space="preserve">first few years of the </w:t>
      </w:r>
      <w:r w:rsidR="0037254E" w:rsidRPr="00826C97">
        <w:rPr>
          <w:rFonts w:ascii="Times New Roman" w:eastAsia="Times New Roman" w:hAnsi="Times New Roman" w:cs="Times New Roman"/>
          <w:iCs/>
          <w:sz w:val="24"/>
          <w:szCs w:val="24"/>
          <w:lang w:eastAsia="ko-KR"/>
        </w:rPr>
        <w:t>twenty-fir</w:t>
      </w:r>
      <w:r w:rsidR="00BD77B4" w:rsidRPr="00826C97">
        <w:rPr>
          <w:rFonts w:ascii="Times New Roman" w:eastAsia="Times New Roman" w:hAnsi="Times New Roman" w:cs="Times New Roman"/>
          <w:iCs/>
          <w:sz w:val="24"/>
          <w:szCs w:val="24"/>
          <w:lang w:eastAsia="ko-KR"/>
        </w:rPr>
        <w:t xml:space="preserve">st </w:t>
      </w:r>
      <w:r w:rsidR="00397601" w:rsidRPr="00826C97">
        <w:rPr>
          <w:rFonts w:ascii="Times New Roman" w:eastAsia="Times New Roman" w:hAnsi="Times New Roman" w:cs="Times New Roman"/>
          <w:iCs/>
          <w:sz w:val="24"/>
          <w:szCs w:val="24"/>
          <w:lang w:eastAsia="ko-KR"/>
        </w:rPr>
        <w:t>century,</w:t>
      </w:r>
      <w:r w:rsidRPr="00826C97">
        <w:rPr>
          <w:rFonts w:ascii="Times New Roman" w:eastAsia="Times New Roman" w:hAnsi="Times New Roman" w:cs="Times New Roman"/>
          <w:iCs/>
          <w:sz w:val="24"/>
          <w:szCs w:val="24"/>
          <w:lang w:eastAsia="ko-KR"/>
        </w:rPr>
        <w:t xml:space="preserve"> attempts to legalize euthanasia</w:t>
      </w:r>
      <w:r w:rsidR="00397601" w:rsidRPr="00D77F6F">
        <w:rPr>
          <w:rFonts w:ascii="Times New Roman" w:eastAsia="Times New Roman" w:hAnsi="Times New Roman" w:cs="Times New Roman"/>
          <w:iCs/>
          <w:sz w:val="24"/>
          <w:szCs w:val="24"/>
          <w:lang w:eastAsia="ko-KR"/>
        </w:rPr>
        <w:t>for</w:t>
      </w:r>
      <w:r w:rsidR="00DC4034" w:rsidRPr="00826C97">
        <w:rPr>
          <w:rFonts w:ascii="Times New Roman" w:eastAsia="Times New Roman" w:hAnsi="Times New Roman" w:cs="Times New Roman"/>
          <w:iCs/>
          <w:sz w:val="24"/>
          <w:szCs w:val="24"/>
          <w:lang w:eastAsia="ko-KR"/>
        </w:rPr>
        <w:t>adults</w:t>
      </w:r>
      <w:r w:rsidRPr="00826C97">
        <w:rPr>
          <w:rFonts w:ascii="Times New Roman" w:eastAsia="Times New Roman" w:hAnsi="Times New Roman" w:cs="Times New Roman"/>
          <w:iCs/>
          <w:sz w:val="24"/>
          <w:szCs w:val="24"/>
          <w:lang w:eastAsia="ko-KR"/>
        </w:rPr>
        <w:t xml:space="preserve"> gained momentum. This time</w:t>
      </w:r>
      <w:r w:rsidR="00397601"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European states were </w:t>
      </w:r>
      <w:r w:rsidR="00397601" w:rsidRPr="00826C97">
        <w:rPr>
          <w:rFonts w:ascii="Times New Roman" w:eastAsia="Times New Roman" w:hAnsi="Times New Roman" w:cs="Times New Roman"/>
          <w:iCs/>
          <w:sz w:val="24"/>
          <w:szCs w:val="24"/>
          <w:lang w:eastAsia="ko-KR"/>
        </w:rPr>
        <w:t>the pioneers</w:t>
      </w:r>
      <w:r w:rsidRPr="00826C97">
        <w:rPr>
          <w:rFonts w:ascii="Times New Roman" w:eastAsia="Times New Roman" w:hAnsi="Times New Roman" w:cs="Times New Roman"/>
          <w:iCs/>
          <w:sz w:val="24"/>
          <w:szCs w:val="24"/>
          <w:lang w:eastAsia="ko-KR"/>
        </w:rPr>
        <w:t>. In 2002</w:t>
      </w:r>
      <w:r w:rsidR="00397601"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euthanasia for adults was legalized in the Netherlands</w:t>
      </w:r>
      <w:r w:rsidR="00BC540D"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followed </w:t>
      </w:r>
      <w:r w:rsidR="00BC540D" w:rsidRPr="00826C97">
        <w:rPr>
          <w:rFonts w:ascii="Times New Roman" w:eastAsia="Times New Roman" w:hAnsi="Times New Roman" w:cs="Times New Roman"/>
          <w:iCs/>
          <w:sz w:val="24"/>
          <w:szCs w:val="24"/>
          <w:lang w:eastAsia="ko-KR"/>
        </w:rPr>
        <w:t xml:space="preserve">by </w:t>
      </w:r>
      <w:r w:rsidRPr="00826C97">
        <w:rPr>
          <w:rFonts w:ascii="Times New Roman" w:eastAsia="Times New Roman" w:hAnsi="Times New Roman" w:cs="Times New Roman"/>
          <w:iCs/>
          <w:sz w:val="24"/>
          <w:szCs w:val="24"/>
          <w:lang w:eastAsia="ko-KR"/>
        </w:rPr>
        <w:t xml:space="preserve">Belgium and Luxembourg. </w:t>
      </w:r>
      <w:commentRangeStart w:id="2"/>
      <w:r w:rsidR="009C43F6" w:rsidRPr="00826C97">
        <w:rPr>
          <w:rFonts w:ascii="Times New Roman" w:eastAsia="Times New Roman" w:hAnsi="Times New Roman" w:cs="Times New Roman"/>
          <w:iCs/>
          <w:sz w:val="24"/>
          <w:szCs w:val="24"/>
          <w:lang w:eastAsia="ko-KR"/>
        </w:rPr>
        <w:t xml:space="preserve">In the </w:t>
      </w:r>
      <w:r w:rsidR="00191925" w:rsidRPr="00826C97">
        <w:rPr>
          <w:rFonts w:ascii="Times New Roman" w:eastAsia="Times New Roman" w:hAnsi="Times New Roman" w:cs="Times New Roman"/>
          <w:iCs/>
          <w:sz w:val="24"/>
          <w:szCs w:val="24"/>
          <w:lang w:eastAsia="ko-KR"/>
        </w:rPr>
        <w:t>United States</w:t>
      </w:r>
      <w:r w:rsidR="00210010" w:rsidRPr="00826C97">
        <w:rPr>
          <w:rFonts w:ascii="Times New Roman" w:eastAsia="Times New Roman" w:hAnsi="Times New Roman" w:cs="Times New Roman"/>
          <w:iCs/>
          <w:sz w:val="24"/>
          <w:szCs w:val="24"/>
          <w:lang w:eastAsia="ko-KR"/>
        </w:rPr>
        <w:t>,</w:t>
      </w:r>
      <w:r w:rsidR="009C43F6" w:rsidRPr="00826C97">
        <w:rPr>
          <w:rFonts w:ascii="Times New Roman" w:eastAsia="Times New Roman" w:hAnsi="Times New Roman" w:cs="Times New Roman"/>
          <w:iCs/>
          <w:sz w:val="24"/>
          <w:szCs w:val="24"/>
          <w:lang w:eastAsia="ko-KR"/>
        </w:rPr>
        <w:t>Oregon was the first state to legalize euthanasia for adults</w:t>
      </w:r>
      <w:r w:rsidR="00397601" w:rsidRPr="00826C97">
        <w:rPr>
          <w:rFonts w:ascii="Times New Roman" w:eastAsia="Times New Roman" w:hAnsi="Times New Roman" w:cs="Times New Roman"/>
          <w:iCs/>
          <w:sz w:val="24"/>
          <w:szCs w:val="24"/>
          <w:lang w:eastAsia="ko-KR"/>
        </w:rPr>
        <w:t>. It was</w:t>
      </w:r>
      <w:r w:rsidR="00210010" w:rsidRPr="00826C97">
        <w:rPr>
          <w:rFonts w:ascii="Times New Roman" w:eastAsia="Times New Roman" w:hAnsi="Times New Roman" w:cs="Times New Roman"/>
          <w:iCs/>
          <w:sz w:val="24"/>
          <w:szCs w:val="24"/>
          <w:lang w:eastAsia="ko-KR"/>
        </w:rPr>
        <w:t xml:space="preserve">followed by </w:t>
      </w:r>
      <w:r w:rsidR="009C43F6" w:rsidRPr="00826C97">
        <w:rPr>
          <w:rFonts w:ascii="Times New Roman" w:eastAsia="Times New Roman" w:hAnsi="Times New Roman" w:cs="Times New Roman"/>
          <w:iCs/>
          <w:sz w:val="24"/>
          <w:szCs w:val="24"/>
          <w:lang w:eastAsia="ko-KR"/>
        </w:rPr>
        <w:t>four other states</w:t>
      </w:r>
      <w:r w:rsidR="00C82E56" w:rsidRPr="00826C97">
        <w:rPr>
          <w:rFonts w:ascii="Times New Roman" w:eastAsia="Times New Roman" w:hAnsi="Times New Roman" w:cs="Times New Roman"/>
          <w:iCs/>
          <w:sz w:val="24"/>
          <w:szCs w:val="24"/>
          <w:lang w:eastAsia="ko-KR"/>
        </w:rPr>
        <w:t>:</w:t>
      </w:r>
      <w:r w:rsidR="009C43F6" w:rsidRPr="00826C97">
        <w:rPr>
          <w:rFonts w:ascii="Times New Roman" w:eastAsia="Times New Roman" w:hAnsi="Times New Roman" w:cs="Times New Roman"/>
          <w:iCs/>
          <w:sz w:val="24"/>
          <w:szCs w:val="24"/>
          <w:lang w:eastAsia="ko-KR"/>
        </w:rPr>
        <w:t xml:space="preserve"> Washington, Vermont, Montana</w:t>
      </w:r>
      <w:r w:rsidR="0035108B" w:rsidRPr="00826C97">
        <w:rPr>
          <w:rFonts w:ascii="Times New Roman" w:eastAsia="Times New Roman" w:hAnsi="Times New Roman" w:cs="Times New Roman"/>
          <w:iCs/>
          <w:sz w:val="24"/>
          <w:szCs w:val="24"/>
          <w:lang w:eastAsia="ko-KR"/>
        </w:rPr>
        <w:t>,</w:t>
      </w:r>
      <w:r w:rsidR="009C43F6" w:rsidRPr="00826C97">
        <w:rPr>
          <w:rFonts w:ascii="Times New Roman" w:eastAsia="Times New Roman" w:hAnsi="Times New Roman" w:cs="Times New Roman"/>
          <w:iCs/>
          <w:sz w:val="24"/>
          <w:szCs w:val="24"/>
          <w:lang w:eastAsia="ko-KR"/>
        </w:rPr>
        <w:t xml:space="preserve"> and New Mexico. </w:t>
      </w:r>
      <w:commentRangeEnd w:id="2"/>
      <w:r w:rsidR="00C00B3F">
        <w:rPr>
          <w:rStyle w:val="CommentReference"/>
        </w:rPr>
        <w:commentReference w:id="2"/>
      </w:r>
    </w:p>
    <w:p w14:paraId="09B82F0F" w14:textId="77777777" w:rsidR="00DC4034" w:rsidRPr="00826C97" w:rsidRDefault="0092277B" w:rsidP="00DC4034">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However</w:t>
      </w:r>
      <w:r w:rsidR="00191925"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the </w:t>
      </w:r>
      <w:r w:rsidR="00DC4034" w:rsidRPr="00826C97">
        <w:rPr>
          <w:rFonts w:ascii="Times New Roman" w:eastAsia="Times New Roman" w:hAnsi="Times New Roman" w:cs="Times New Roman"/>
          <w:iCs/>
          <w:sz w:val="24"/>
          <w:szCs w:val="24"/>
          <w:lang w:eastAsia="ko-KR"/>
        </w:rPr>
        <w:t>initiatives for the legali</w:t>
      </w:r>
      <w:r w:rsidR="00210010" w:rsidRPr="00826C97">
        <w:rPr>
          <w:rFonts w:ascii="Times New Roman" w:eastAsia="Times New Roman" w:hAnsi="Times New Roman" w:cs="Times New Roman"/>
          <w:iCs/>
          <w:sz w:val="24"/>
          <w:szCs w:val="24"/>
          <w:lang w:eastAsia="ko-KR"/>
        </w:rPr>
        <w:t>zation of pediatric euthanasia a</w:t>
      </w:r>
      <w:r w:rsidR="00DC4034" w:rsidRPr="00826C97">
        <w:rPr>
          <w:rFonts w:ascii="Times New Roman" w:eastAsia="Times New Roman" w:hAnsi="Times New Roman" w:cs="Times New Roman"/>
          <w:iCs/>
          <w:sz w:val="24"/>
          <w:szCs w:val="24"/>
          <w:lang w:eastAsia="ko-KR"/>
        </w:rPr>
        <w:t>re</w:t>
      </w:r>
      <w:r w:rsidRPr="00826C97">
        <w:rPr>
          <w:rFonts w:ascii="Times New Roman" w:eastAsia="Times New Roman" w:hAnsi="Times New Roman" w:cs="Times New Roman"/>
          <w:iCs/>
          <w:sz w:val="24"/>
          <w:szCs w:val="24"/>
          <w:lang w:eastAsia="ko-KR"/>
        </w:rPr>
        <w:t xml:space="preserve"> far too limited. </w:t>
      </w:r>
      <w:r w:rsidR="00DC4034" w:rsidRPr="00826C97">
        <w:rPr>
          <w:rFonts w:ascii="Times New Roman" w:eastAsia="Times New Roman" w:hAnsi="Times New Roman" w:cs="Times New Roman"/>
          <w:iCs/>
          <w:sz w:val="24"/>
          <w:szCs w:val="24"/>
          <w:lang w:eastAsia="ko-KR"/>
        </w:rPr>
        <w:t xml:space="preserve">In 2005 </w:t>
      </w:r>
      <w:r w:rsidR="00CC0CB6" w:rsidRPr="00826C97">
        <w:rPr>
          <w:rFonts w:ascii="Times New Roman" w:eastAsia="Times New Roman" w:hAnsi="Times New Roman" w:cs="Times New Roman"/>
          <w:iCs/>
          <w:sz w:val="24"/>
          <w:szCs w:val="24"/>
          <w:lang w:eastAsia="ko-KR"/>
        </w:rPr>
        <w:t xml:space="preserve">the </w:t>
      </w:r>
      <w:r w:rsidR="00DC4034" w:rsidRPr="00826C97">
        <w:rPr>
          <w:rFonts w:ascii="Times New Roman" w:eastAsia="Times New Roman" w:hAnsi="Times New Roman" w:cs="Times New Roman"/>
          <w:iCs/>
          <w:sz w:val="24"/>
          <w:szCs w:val="24"/>
          <w:lang w:eastAsia="ko-KR"/>
        </w:rPr>
        <w:t xml:space="preserve">University Medical Center of Groningen in the Netherlands published </w:t>
      </w:r>
      <w:r w:rsidR="00CC0CB6" w:rsidRPr="00826C97">
        <w:rPr>
          <w:rFonts w:ascii="Times New Roman" w:eastAsia="Times New Roman" w:hAnsi="Times New Roman" w:cs="Times New Roman"/>
          <w:iCs/>
          <w:sz w:val="24"/>
          <w:szCs w:val="24"/>
          <w:lang w:eastAsia="ko-KR"/>
        </w:rPr>
        <w:t xml:space="preserve">the </w:t>
      </w:r>
      <w:r w:rsidR="00DC4034" w:rsidRPr="00826C97">
        <w:rPr>
          <w:rFonts w:ascii="Times New Roman" w:eastAsia="Times New Roman" w:hAnsi="Times New Roman" w:cs="Times New Roman"/>
          <w:iCs/>
          <w:sz w:val="24"/>
          <w:szCs w:val="24"/>
          <w:lang w:eastAsia="ko-KR"/>
        </w:rPr>
        <w:t xml:space="preserve">Groningen protocol for </w:t>
      </w:r>
      <w:r w:rsidR="00CC0CB6" w:rsidRPr="00826C97">
        <w:rPr>
          <w:rFonts w:ascii="Times New Roman" w:eastAsia="Times New Roman" w:hAnsi="Times New Roman" w:cs="Times New Roman"/>
          <w:iCs/>
          <w:sz w:val="24"/>
          <w:szCs w:val="24"/>
          <w:lang w:eastAsia="ko-KR"/>
        </w:rPr>
        <w:t>c</w:t>
      </w:r>
      <w:r w:rsidR="00D3498F" w:rsidRPr="00D77F6F">
        <w:rPr>
          <w:rFonts w:ascii="Times New Roman" w:eastAsia="Times New Roman" w:hAnsi="Times New Roman" w:cs="Times New Roman"/>
          <w:iCs/>
          <w:sz w:val="24"/>
          <w:szCs w:val="24"/>
          <w:lang w:eastAsia="ko-KR"/>
        </w:rPr>
        <w:t>onducting</w:t>
      </w:r>
      <w:r w:rsidR="00DC4034" w:rsidRPr="00826C97">
        <w:rPr>
          <w:rFonts w:ascii="Times New Roman" w:eastAsia="Times New Roman" w:hAnsi="Times New Roman" w:cs="Times New Roman"/>
          <w:iCs/>
          <w:sz w:val="24"/>
          <w:szCs w:val="24"/>
          <w:lang w:eastAsia="ko-KR"/>
        </w:rPr>
        <w:t xml:space="preserve"> active euthanasia on severely disabled newborns. The protocol required four conditions </w:t>
      </w:r>
      <w:r w:rsidR="0038719D" w:rsidRPr="00826C97">
        <w:rPr>
          <w:rFonts w:ascii="Times New Roman" w:eastAsia="Times New Roman" w:hAnsi="Times New Roman" w:cs="Times New Roman"/>
          <w:iCs/>
          <w:sz w:val="24"/>
          <w:szCs w:val="24"/>
          <w:lang w:eastAsia="ko-KR"/>
        </w:rPr>
        <w:t>to justify euthanasia for infants:</w:t>
      </w:r>
    </w:p>
    <w:p w14:paraId="79F21AAD" w14:textId="77777777" w:rsidR="0038719D" w:rsidRPr="00826C97" w:rsidRDefault="0038719D" w:rsidP="0038719D">
      <w:pPr>
        <w:pStyle w:val="ListParagraph"/>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the presenceof hopeless and unbearable suffering </w:t>
      </w:r>
    </w:p>
    <w:p w14:paraId="57F662F2" w14:textId="77777777" w:rsidR="0038719D" w:rsidRPr="00826C97" w:rsidRDefault="0038719D" w:rsidP="0038719D">
      <w:pPr>
        <w:pStyle w:val="ListParagraph"/>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the consentof both parents </w:t>
      </w:r>
    </w:p>
    <w:p w14:paraId="223EC0BF" w14:textId="77777777" w:rsidR="0038719D" w:rsidRPr="00826C97" w:rsidRDefault="0038719D" w:rsidP="0038719D">
      <w:pPr>
        <w:pStyle w:val="ListParagraph"/>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consultation with physicians</w:t>
      </w:r>
    </w:p>
    <w:p w14:paraId="5C752944" w14:textId="77777777" w:rsidR="0038719D" w:rsidRPr="00826C97" w:rsidRDefault="0038719D" w:rsidP="0038719D">
      <w:pPr>
        <w:pStyle w:val="ListParagraph"/>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termination procedures </w:t>
      </w:r>
      <w:r w:rsidR="003A3DA8" w:rsidRPr="00826C97">
        <w:rPr>
          <w:rFonts w:ascii="Times New Roman" w:eastAsia="Times New Roman" w:hAnsi="Times New Roman" w:cs="Times New Roman"/>
          <w:iCs/>
          <w:sz w:val="24"/>
          <w:szCs w:val="24"/>
          <w:lang w:eastAsia="ko-KR"/>
        </w:rPr>
        <w:t xml:space="preserve">that </w:t>
      </w:r>
      <w:r w:rsidRPr="00826C97">
        <w:rPr>
          <w:rFonts w:ascii="Times New Roman" w:eastAsia="Times New Roman" w:hAnsi="Times New Roman" w:cs="Times New Roman"/>
          <w:iCs/>
          <w:sz w:val="24"/>
          <w:szCs w:val="24"/>
          <w:lang w:eastAsia="ko-KR"/>
        </w:rPr>
        <w:t>comport with “medical standards</w:t>
      </w:r>
      <w:r w:rsidR="00C82E56"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w:t>
      </w:r>
      <w:r w:rsidR="00B82958" w:rsidRPr="00826C97">
        <w:rPr>
          <w:rFonts w:ascii="Times New Roman" w:eastAsia="Times New Roman" w:hAnsi="Times New Roman" w:cs="Times New Roman"/>
          <w:iCs/>
          <w:sz w:val="24"/>
          <w:szCs w:val="24"/>
          <w:vertAlign w:val="superscript"/>
          <w:lang w:eastAsia="ko-KR"/>
        </w:rPr>
        <w:t>12</w:t>
      </w:r>
    </w:p>
    <w:p w14:paraId="15BCF34B" w14:textId="77777777" w:rsidR="0092277B" w:rsidRPr="00826C97" w:rsidRDefault="0092277B" w:rsidP="00DC4034">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In 2014 Belgium legalize</w:t>
      </w:r>
      <w:r w:rsidR="0038719D" w:rsidRPr="00826C97">
        <w:rPr>
          <w:rFonts w:ascii="Times New Roman" w:eastAsia="Times New Roman" w:hAnsi="Times New Roman" w:cs="Times New Roman"/>
          <w:iCs/>
          <w:sz w:val="24"/>
          <w:szCs w:val="24"/>
          <w:lang w:eastAsia="ko-KR"/>
        </w:rPr>
        <w:t>d</w:t>
      </w:r>
      <w:r w:rsidRPr="00826C97">
        <w:rPr>
          <w:rFonts w:ascii="Times New Roman" w:eastAsia="Times New Roman" w:hAnsi="Times New Roman" w:cs="Times New Roman"/>
          <w:iCs/>
          <w:sz w:val="24"/>
          <w:szCs w:val="24"/>
          <w:lang w:eastAsia="ko-KR"/>
        </w:rPr>
        <w:t xml:space="preserve"> pediatric euthanasia for chronically ill children who</w:t>
      </w:r>
      <w:r w:rsidR="00BD77B4" w:rsidRPr="00D77F6F">
        <w:rPr>
          <w:rFonts w:ascii="Times New Roman" w:eastAsia="Times New Roman" w:hAnsi="Times New Roman" w:cs="Times New Roman"/>
          <w:iCs/>
          <w:sz w:val="24"/>
          <w:szCs w:val="24"/>
          <w:lang w:eastAsia="ko-KR"/>
        </w:rPr>
        <w:t>se suffering is</w:t>
      </w:r>
      <w:r w:rsidRPr="00826C97">
        <w:rPr>
          <w:rFonts w:ascii="Times New Roman" w:eastAsia="Times New Roman" w:hAnsi="Times New Roman" w:cs="Times New Roman"/>
          <w:iCs/>
          <w:sz w:val="24"/>
          <w:szCs w:val="24"/>
          <w:lang w:eastAsia="ko-KR"/>
        </w:rPr>
        <w:t xml:space="preserve"> constant and unbearabl</w:t>
      </w:r>
      <w:r w:rsidR="00BD77B4" w:rsidRPr="00D77F6F">
        <w:rPr>
          <w:rFonts w:ascii="Times New Roman" w:eastAsia="Times New Roman" w:hAnsi="Times New Roman" w:cs="Times New Roman"/>
          <w:iCs/>
          <w:sz w:val="24"/>
          <w:szCs w:val="24"/>
          <w:lang w:eastAsia="ko-KR"/>
        </w:rPr>
        <w:t>e</w:t>
      </w:r>
      <w:r w:rsidRPr="00826C97">
        <w:rPr>
          <w:rFonts w:ascii="Times New Roman" w:eastAsia="Times New Roman" w:hAnsi="Times New Roman" w:cs="Times New Roman"/>
          <w:iCs/>
          <w:sz w:val="24"/>
          <w:szCs w:val="24"/>
          <w:lang w:eastAsia="ko-KR"/>
        </w:rPr>
        <w:t>. The law requires</w:t>
      </w:r>
      <w:r w:rsidR="00C82E56" w:rsidRPr="00826C97">
        <w:rPr>
          <w:rFonts w:ascii="Times New Roman" w:eastAsia="Times New Roman" w:hAnsi="Times New Roman" w:cs="Times New Roman"/>
          <w:iCs/>
          <w:sz w:val="24"/>
          <w:szCs w:val="24"/>
          <w:lang w:eastAsia="ko-KR"/>
        </w:rPr>
        <w:t xml:space="preserve"> the</w:t>
      </w:r>
      <w:r w:rsidRPr="00826C97">
        <w:rPr>
          <w:rFonts w:ascii="Times New Roman" w:eastAsia="Times New Roman" w:hAnsi="Times New Roman" w:cs="Times New Roman"/>
          <w:iCs/>
          <w:sz w:val="24"/>
          <w:szCs w:val="24"/>
          <w:lang w:eastAsia="ko-KR"/>
        </w:rPr>
        <w:t xml:space="preserve"> child’s own explicit request</w:t>
      </w:r>
      <w:r w:rsidR="00BD77B4" w:rsidRPr="00826C97">
        <w:rPr>
          <w:rFonts w:ascii="Times New Roman" w:eastAsia="Times New Roman" w:hAnsi="Times New Roman" w:cs="Times New Roman"/>
          <w:iCs/>
          <w:sz w:val="24"/>
          <w:szCs w:val="24"/>
          <w:lang w:eastAsia="ko-KR"/>
        </w:rPr>
        <w:t>, as well as</w:t>
      </w:r>
      <w:r w:rsidRPr="00826C97">
        <w:rPr>
          <w:rFonts w:ascii="Times New Roman" w:eastAsia="Times New Roman" w:hAnsi="Times New Roman" w:cs="Times New Roman"/>
          <w:iCs/>
          <w:sz w:val="24"/>
          <w:szCs w:val="24"/>
          <w:lang w:eastAsia="ko-KR"/>
        </w:rPr>
        <w:t xml:space="preserve"> parental </w:t>
      </w:r>
      <w:r w:rsidRPr="00826C97">
        <w:rPr>
          <w:rFonts w:ascii="Times New Roman" w:eastAsia="Times New Roman" w:hAnsi="Times New Roman" w:cs="Times New Roman"/>
          <w:iCs/>
          <w:sz w:val="24"/>
          <w:szCs w:val="24"/>
          <w:lang w:eastAsia="ko-KR"/>
        </w:rPr>
        <w:lastRenderedPageBreak/>
        <w:t>consent and careful examination of child’s capacity for disc</w:t>
      </w:r>
      <w:r w:rsidR="0038719D" w:rsidRPr="00826C97">
        <w:rPr>
          <w:rFonts w:ascii="Times New Roman" w:eastAsia="Times New Roman" w:hAnsi="Times New Roman" w:cs="Times New Roman"/>
          <w:iCs/>
          <w:sz w:val="24"/>
          <w:szCs w:val="24"/>
          <w:lang w:eastAsia="ko-KR"/>
        </w:rPr>
        <w:t>ernment</w:t>
      </w:r>
      <w:r w:rsidRPr="00826C97">
        <w:rPr>
          <w:rFonts w:ascii="Times New Roman" w:eastAsia="Times New Roman" w:hAnsi="Times New Roman" w:cs="Times New Roman"/>
          <w:iCs/>
          <w:sz w:val="24"/>
          <w:szCs w:val="24"/>
          <w:lang w:eastAsia="ko-KR"/>
        </w:rPr>
        <w:t xml:space="preserve"> by a multidisciplinary team of professionals. </w:t>
      </w:r>
      <w:r w:rsidR="00DC4034" w:rsidRPr="00826C97">
        <w:rPr>
          <w:rFonts w:ascii="Times New Roman" w:eastAsia="Times New Roman" w:hAnsi="Times New Roman" w:cs="Times New Roman"/>
          <w:iCs/>
          <w:sz w:val="24"/>
          <w:szCs w:val="24"/>
          <w:lang w:eastAsia="ko-KR"/>
        </w:rPr>
        <w:t xml:space="preserve">The presence of </w:t>
      </w:r>
      <w:r w:rsidR="00C82E56" w:rsidRPr="00826C97">
        <w:rPr>
          <w:rFonts w:ascii="Times New Roman" w:eastAsia="Times New Roman" w:hAnsi="Times New Roman" w:cs="Times New Roman"/>
          <w:iCs/>
          <w:sz w:val="24"/>
          <w:szCs w:val="24"/>
          <w:lang w:eastAsia="ko-KR"/>
        </w:rPr>
        <w:t xml:space="preserve">an </w:t>
      </w:r>
      <w:r w:rsidR="00DC4034" w:rsidRPr="00826C97">
        <w:rPr>
          <w:rFonts w:ascii="Times New Roman" w:eastAsia="Times New Roman" w:hAnsi="Times New Roman" w:cs="Times New Roman"/>
          <w:iCs/>
          <w:sz w:val="24"/>
          <w:szCs w:val="24"/>
          <w:lang w:eastAsia="ko-KR"/>
        </w:rPr>
        <w:t xml:space="preserve">intellectual disability or mental illness makes children ineligible </w:t>
      </w:r>
      <w:r w:rsidR="00680004" w:rsidRPr="00D77F6F">
        <w:rPr>
          <w:rFonts w:ascii="Times New Roman" w:eastAsia="Times New Roman" w:hAnsi="Times New Roman" w:cs="Times New Roman"/>
          <w:iCs/>
          <w:sz w:val="24"/>
          <w:szCs w:val="24"/>
          <w:lang w:eastAsia="ko-KR"/>
        </w:rPr>
        <w:t>for</w:t>
      </w:r>
      <w:r w:rsidR="00DC4034" w:rsidRPr="00826C97">
        <w:rPr>
          <w:rFonts w:ascii="Times New Roman" w:eastAsia="Times New Roman" w:hAnsi="Times New Roman" w:cs="Times New Roman"/>
          <w:iCs/>
          <w:sz w:val="24"/>
          <w:szCs w:val="24"/>
          <w:lang w:eastAsia="ko-KR"/>
        </w:rPr>
        <w:t xml:space="preserve"> euthanasia.</w:t>
      </w:r>
      <w:r w:rsidR="00B82958" w:rsidRPr="00826C97">
        <w:rPr>
          <w:rFonts w:ascii="Times New Roman" w:eastAsia="Times New Roman" w:hAnsi="Times New Roman" w:cs="Times New Roman"/>
          <w:iCs/>
          <w:sz w:val="24"/>
          <w:szCs w:val="24"/>
          <w:vertAlign w:val="superscript"/>
          <w:lang w:eastAsia="ko-KR"/>
        </w:rPr>
        <w:t xml:space="preserve">13 </w:t>
      </w:r>
    </w:p>
    <w:p w14:paraId="0CCE32B5" w14:textId="77777777" w:rsidR="008E11B7" w:rsidRPr="00826C97" w:rsidRDefault="008E11B7" w:rsidP="008E11B7">
      <w:pPr>
        <w:widowControl w:val="0"/>
        <w:autoSpaceDE w:val="0"/>
        <w:autoSpaceDN w:val="0"/>
        <w:adjustRightInd w:val="0"/>
        <w:jc w:val="both"/>
        <w:rPr>
          <w:rFonts w:ascii="Times New Roman" w:eastAsia="Times New Roman" w:hAnsi="Times New Roman" w:cs="Times New Roman"/>
          <w:i/>
          <w:iCs/>
          <w:sz w:val="24"/>
          <w:szCs w:val="24"/>
          <w:lang w:eastAsia="ko-KR"/>
        </w:rPr>
      </w:pPr>
      <w:r w:rsidRPr="00826C97">
        <w:rPr>
          <w:rFonts w:ascii="Times New Roman" w:eastAsia="Times New Roman" w:hAnsi="Times New Roman" w:cs="Times New Roman"/>
          <w:i/>
          <w:iCs/>
          <w:sz w:val="24"/>
          <w:szCs w:val="24"/>
          <w:lang w:eastAsia="ko-KR"/>
        </w:rPr>
        <w:t>The situation in Turkey</w:t>
      </w:r>
    </w:p>
    <w:p w14:paraId="5D7BEE8B" w14:textId="77777777" w:rsidR="008E11B7" w:rsidRPr="00826C97" w:rsidRDefault="006E437C" w:rsidP="008E11B7">
      <w:pPr>
        <w:widowControl w:val="0"/>
        <w:autoSpaceDE w:val="0"/>
        <w:autoSpaceDN w:val="0"/>
        <w:adjustRightInd w:val="0"/>
        <w:jc w:val="both"/>
        <w:rPr>
          <w:rFonts w:ascii="Times New Roman" w:eastAsia="Times New Roman" w:hAnsi="Times New Roman" w:cs="Times New Roman"/>
          <w:iCs/>
          <w:sz w:val="24"/>
          <w:szCs w:val="24"/>
          <w:lang w:eastAsia="ko-KR"/>
        </w:rPr>
      </w:pPr>
      <w:r w:rsidRPr="00D77F6F">
        <w:rPr>
          <w:rFonts w:ascii="Times New Roman" w:eastAsia="Times New Roman" w:hAnsi="Times New Roman" w:cs="Times New Roman"/>
          <w:iCs/>
          <w:sz w:val="24"/>
          <w:szCs w:val="24"/>
          <w:lang w:eastAsia="ko-KR"/>
        </w:rPr>
        <w:t>Article 17 of t</w:t>
      </w:r>
      <w:r w:rsidR="00C82E56" w:rsidRPr="00826C97">
        <w:rPr>
          <w:rFonts w:ascii="Times New Roman" w:eastAsia="Times New Roman" w:hAnsi="Times New Roman" w:cs="Times New Roman"/>
          <w:iCs/>
          <w:sz w:val="24"/>
          <w:szCs w:val="24"/>
          <w:lang w:eastAsia="ko-KR"/>
        </w:rPr>
        <w:t xml:space="preserve">he </w:t>
      </w:r>
      <w:r w:rsidR="008E11B7" w:rsidRPr="00826C97">
        <w:rPr>
          <w:rFonts w:ascii="Times New Roman" w:eastAsia="Times New Roman" w:hAnsi="Times New Roman" w:cs="Times New Roman"/>
          <w:iCs/>
          <w:sz w:val="24"/>
          <w:szCs w:val="24"/>
          <w:lang w:eastAsia="ko-KR"/>
        </w:rPr>
        <w:t xml:space="preserve">Constitution of the Republic of Turkey states that “everyone has the right to life to protect and improve his/her corporal and spiritual existence. The corporal integrity of the individual shall not be violated under medical necessity and in cases prescribed by law.” Any attempt to conduct either active or passive euthanasia is </w:t>
      </w:r>
      <w:r w:rsidRPr="00826C97">
        <w:rPr>
          <w:rFonts w:ascii="Times New Roman" w:eastAsia="Times New Roman" w:hAnsi="Times New Roman" w:cs="Times New Roman"/>
          <w:iCs/>
          <w:sz w:val="24"/>
          <w:szCs w:val="24"/>
          <w:lang w:eastAsia="ko-KR"/>
        </w:rPr>
        <w:t xml:space="preserve">addressed </w:t>
      </w:r>
      <w:r w:rsidR="008E11B7" w:rsidRPr="00826C97">
        <w:rPr>
          <w:rFonts w:ascii="Times New Roman" w:eastAsia="Times New Roman" w:hAnsi="Times New Roman" w:cs="Times New Roman"/>
          <w:iCs/>
          <w:sz w:val="24"/>
          <w:szCs w:val="24"/>
          <w:lang w:eastAsia="ko-KR"/>
        </w:rPr>
        <w:t xml:space="preserve">under </w:t>
      </w:r>
      <w:r w:rsidR="003A3DA8" w:rsidRPr="00826C97">
        <w:rPr>
          <w:rFonts w:ascii="Times New Roman" w:eastAsia="Times New Roman" w:hAnsi="Times New Roman" w:cs="Times New Roman"/>
          <w:iCs/>
          <w:sz w:val="24"/>
          <w:szCs w:val="24"/>
          <w:lang w:eastAsia="ko-KR"/>
        </w:rPr>
        <w:t xml:space="preserve">Article </w:t>
      </w:r>
      <w:r w:rsidR="008E11B7" w:rsidRPr="00826C97">
        <w:rPr>
          <w:rFonts w:ascii="Times New Roman" w:eastAsia="Times New Roman" w:hAnsi="Times New Roman" w:cs="Times New Roman"/>
          <w:iCs/>
          <w:sz w:val="24"/>
          <w:szCs w:val="24"/>
          <w:lang w:eastAsia="ko-KR"/>
        </w:rPr>
        <w:t>83 of</w:t>
      </w:r>
      <w:r w:rsidR="009C1968" w:rsidRPr="00826C97">
        <w:rPr>
          <w:rFonts w:ascii="Times New Roman" w:eastAsia="Times New Roman" w:hAnsi="Times New Roman" w:cs="Times New Roman"/>
          <w:iCs/>
          <w:sz w:val="24"/>
          <w:szCs w:val="24"/>
          <w:lang w:eastAsia="ko-KR"/>
        </w:rPr>
        <w:t xml:space="preserve"> the</w:t>
      </w:r>
      <w:r w:rsidR="008E11B7" w:rsidRPr="00826C97">
        <w:rPr>
          <w:rFonts w:ascii="Times New Roman" w:eastAsia="Times New Roman" w:hAnsi="Times New Roman" w:cs="Times New Roman"/>
          <w:iCs/>
          <w:sz w:val="24"/>
          <w:szCs w:val="24"/>
          <w:lang w:eastAsia="ko-KR"/>
        </w:rPr>
        <w:t xml:space="preserve"> Turkish Penal </w:t>
      </w:r>
      <w:r w:rsidR="009C1968" w:rsidRPr="00826C97">
        <w:rPr>
          <w:rFonts w:ascii="Times New Roman" w:eastAsia="Times New Roman" w:hAnsi="Times New Roman" w:cs="Times New Roman"/>
          <w:iCs/>
          <w:sz w:val="24"/>
          <w:szCs w:val="24"/>
          <w:lang w:eastAsia="ko-KR"/>
        </w:rPr>
        <w:t xml:space="preserve">Code, </w:t>
      </w:r>
      <w:r w:rsidR="008E11B7" w:rsidRPr="00826C97">
        <w:rPr>
          <w:rFonts w:ascii="Times New Roman" w:eastAsia="Times New Roman" w:hAnsi="Times New Roman" w:cs="Times New Roman"/>
          <w:iCs/>
          <w:sz w:val="24"/>
          <w:szCs w:val="24"/>
          <w:lang w:eastAsia="ko-KR"/>
        </w:rPr>
        <w:t>which says</w:t>
      </w:r>
      <w:r w:rsidR="009C1968" w:rsidRPr="00826C97">
        <w:rPr>
          <w:rFonts w:ascii="Times New Roman" w:eastAsia="Times New Roman" w:hAnsi="Times New Roman" w:cs="Times New Roman"/>
          <w:iCs/>
          <w:sz w:val="24"/>
          <w:szCs w:val="24"/>
          <w:lang w:eastAsia="ko-KR"/>
        </w:rPr>
        <w:t>,</w:t>
      </w:r>
      <w:r w:rsidR="008E11B7" w:rsidRPr="00826C97">
        <w:rPr>
          <w:rFonts w:ascii="Times New Roman" w:eastAsia="Times New Roman" w:hAnsi="Times New Roman" w:cs="Times New Roman"/>
          <w:iCs/>
          <w:sz w:val="24"/>
          <w:szCs w:val="24"/>
          <w:lang w:eastAsia="ko-KR"/>
        </w:rPr>
        <w:t xml:space="preserve"> “any person causing </w:t>
      </w:r>
      <w:r w:rsidRPr="00D77F6F">
        <w:rPr>
          <w:rFonts w:ascii="Times New Roman" w:eastAsia="Times New Roman" w:hAnsi="Times New Roman" w:cs="Times New Roman"/>
          <w:iCs/>
          <w:sz w:val="24"/>
          <w:szCs w:val="24"/>
          <w:lang w:eastAsia="ko-KR"/>
        </w:rPr>
        <w:t xml:space="preserve">the </w:t>
      </w:r>
      <w:r w:rsidR="008E11B7" w:rsidRPr="00826C97">
        <w:rPr>
          <w:rFonts w:ascii="Times New Roman" w:eastAsia="Times New Roman" w:hAnsi="Times New Roman" w:cs="Times New Roman"/>
          <w:iCs/>
          <w:sz w:val="24"/>
          <w:szCs w:val="24"/>
          <w:lang w:eastAsia="ko-KR"/>
        </w:rPr>
        <w:t xml:space="preserve">death of a person due to failure in performing a legal obligation or requirement, as a basic punishment, is sentenced to imprisonment from twenty years to </w:t>
      </w:r>
      <w:r w:rsidR="009C1968" w:rsidRPr="00826C97">
        <w:rPr>
          <w:rFonts w:ascii="Times New Roman" w:eastAsia="Times New Roman" w:hAnsi="Times New Roman" w:cs="Times New Roman"/>
          <w:iCs/>
          <w:sz w:val="24"/>
          <w:szCs w:val="24"/>
          <w:lang w:eastAsia="ko-KR"/>
        </w:rPr>
        <w:t>twenty-</w:t>
      </w:r>
      <w:r w:rsidR="008E11B7" w:rsidRPr="00826C97">
        <w:rPr>
          <w:rFonts w:ascii="Times New Roman" w:eastAsia="Times New Roman" w:hAnsi="Times New Roman" w:cs="Times New Roman"/>
          <w:iCs/>
          <w:sz w:val="24"/>
          <w:szCs w:val="24"/>
          <w:lang w:eastAsia="ko-KR"/>
        </w:rPr>
        <w:t xml:space="preserve">five years…” Assisted suicide or any suggestion </w:t>
      </w:r>
      <w:r w:rsidR="003A3DA8" w:rsidRPr="00826C97">
        <w:rPr>
          <w:rFonts w:ascii="Times New Roman" w:eastAsia="Times New Roman" w:hAnsi="Times New Roman" w:cs="Times New Roman"/>
          <w:iCs/>
          <w:sz w:val="24"/>
          <w:szCs w:val="24"/>
          <w:lang w:eastAsia="ko-KR"/>
        </w:rPr>
        <w:t xml:space="preserve">of </w:t>
      </w:r>
      <w:r w:rsidR="008E11B7" w:rsidRPr="00826C97">
        <w:rPr>
          <w:rFonts w:ascii="Times New Roman" w:eastAsia="Times New Roman" w:hAnsi="Times New Roman" w:cs="Times New Roman"/>
          <w:iCs/>
          <w:sz w:val="24"/>
          <w:szCs w:val="24"/>
          <w:lang w:eastAsia="ko-KR"/>
        </w:rPr>
        <w:t xml:space="preserve">euthanasia </w:t>
      </w:r>
      <w:r w:rsidR="003A3DA8" w:rsidRPr="00826C97">
        <w:rPr>
          <w:rFonts w:ascii="Times New Roman" w:eastAsia="Times New Roman" w:hAnsi="Times New Roman" w:cs="Times New Roman"/>
          <w:iCs/>
          <w:sz w:val="24"/>
          <w:szCs w:val="24"/>
          <w:lang w:eastAsia="ko-KR"/>
        </w:rPr>
        <w:t xml:space="preserve">falls underArticle </w:t>
      </w:r>
      <w:r w:rsidR="008E11B7" w:rsidRPr="00826C97">
        <w:rPr>
          <w:rFonts w:ascii="Times New Roman" w:eastAsia="Times New Roman" w:hAnsi="Times New Roman" w:cs="Times New Roman"/>
          <w:iCs/>
          <w:sz w:val="24"/>
          <w:szCs w:val="24"/>
          <w:lang w:eastAsia="ko-KR"/>
        </w:rPr>
        <w:t xml:space="preserve">84 of the penal code and is subject to imprisonment from two to five years. </w:t>
      </w:r>
      <w:r w:rsidR="00A84120" w:rsidRPr="00D77F6F">
        <w:rPr>
          <w:rFonts w:ascii="Times New Roman" w:eastAsia="Times New Roman" w:hAnsi="Times New Roman" w:cs="Times New Roman"/>
          <w:iCs/>
          <w:sz w:val="24"/>
          <w:szCs w:val="24"/>
          <w:lang w:eastAsia="ko-KR"/>
        </w:rPr>
        <w:t xml:space="preserve">Article 13 of the </w:t>
      </w:r>
      <w:r w:rsidR="008E11B7" w:rsidRPr="00826C97">
        <w:rPr>
          <w:rFonts w:ascii="Times New Roman" w:eastAsia="Times New Roman" w:hAnsi="Times New Roman" w:cs="Times New Roman"/>
          <w:iCs/>
          <w:sz w:val="24"/>
          <w:szCs w:val="24"/>
          <w:lang w:eastAsia="ko-KR"/>
        </w:rPr>
        <w:t>Tu</w:t>
      </w:r>
      <w:r w:rsidR="00286B82" w:rsidRPr="00826C97">
        <w:rPr>
          <w:rFonts w:ascii="Times New Roman" w:eastAsia="Times New Roman" w:hAnsi="Times New Roman" w:cs="Times New Roman"/>
          <w:iCs/>
          <w:sz w:val="24"/>
          <w:szCs w:val="24"/>
          <w:lang w:eastAsia="ko-KR"/>
        </w:rPr>
        <w:t>rkish Patient Rights Directive</w:t>
      </w:r>
      <w:r w:rsidR="008E11B7" w:rsidRPr="00826C97">
        <w:rPr>
          <w:rFonts w:ascii="Times New Roman" w:eastAsia="Times New Roman" w:hAnsi="Times New Roman" w:cs="Times New Roman"/>
          <w:iCs/>
          <w:sz w:val="24"/>
          <w:szCs w:val="24"/>
          <w:lang w:eastAsia="ko-KR"/>
        </w:rPr>
        <w:t xml:space="preserve"> explicitly states that euthanasia is not permitted under any circumstances. Hence it is plausible to say that all euthanasia is strictly banned by law and </w:t>
      </w:r>
      <w:r w:rsidR="00A84120" w:rsidRPr="00826C97">
        <w:rPr>
          <w:rFonts w:ascii="Times New Roman" w:eastAsia="Times New Roman" w:hAnsi="Times New Roman" w:cs="Times New Roman"/>
          <w:iCs/>
          <w:sz w:val="24"/>
          <w:szCs w:val="24"/>
          <w:lang w:eastAsia="ko-KR"/>
        </w:rPr>
        <w:t xml:space="preserve">by the </w:t>
      </w:r>
      <w:r w:rsidR="008E11B7" w:rsidRPr="00826C97">
        <w:rPr>
          <w:rFonts w:ascii="Times New Roman" w:eastAsia="Times New Roman" w:hAnsi="Times New Roman" w:cs="Times New Roman"/>
          <w:iCs/>
          <w:sz w:val="24"/>
          <w:szCs w:val="24"/>
          <w:lang w:eastAsia="ko-KR"/>
        </w:rPr>
        <w:t>ethical codes of medical professionals. However</w:t>
      </w:r>
      <w:r w:rsidR="009C1968" w:rsidRPr="00826C97">
        <w:rPr>
          <w:rFonts w:ascii="Times New Roman" w:eastAsia="Times New Roman" w:hAnsi="Times New Roman" w:cs="Times New Roman"/>
          <w:iCs/>
          <w:sz w:val="24"/>
          <w:szCs w:val="24"/>
          <w:lang w:eastAsia="ko-KR"/>
        </w:rPr>
        <w:t>,</w:t>
      </w:r>
      <w:r w:rsidR="003656A6" w:rsidRPr="00826C97">
        <w:rPr>
          <w:rFonts w:ascii="Times New Roman" w:eastAsia="Times New Roman" w:hAnsi="Times New Roman" w:cs="Times New Roman"/>
          <w:iCs/>
          <w:sz w:val="24"/>
          <w:szCs w:val="24"/>
          <w:lang w:eastAsia="ko-KR"/>
        </w:rPr>
        <w:t xml:space="preserve">new discussions have </w:t>
      </w:r>
      <w:r w:rsidR="00A84120" w:rsidRPr="00826C97">
        <w:rPr>
          <w:rFonts w:ascii="Times New Roman" w:eastAsia="Times New Roman" w:hAnsi="Times New Roman" w:cs="Times New Roman"/>
          <w:iCs/>
          <w:sz w:val="24"/>
          <w:szCs w:val="24"/>
          <w:lang w:eastAsia="ko-KR"/>
        </w:rPr>
        <w:t>recentlytaken place</w:t>
      </w:r>
      <w:r w:rsidR="008E11B7" w:rsidRPr="00826C97">
        <w:rPr>
          <w:rFonts w:ascii="Times New Roman" w:eastAsia="Times New Roman" w:hAnsi="Times New Roman" w:cs="Times New Roman"/>
          <w:iCs/>
          <w:sz w:val="24"/>
          <w:szCs w:val="24"/>
          <w:lang w:eastAsia="ko-KR"/>
        </w:rPr>
        <w:t>. A recent survey showed that despite the</w:t>
      </w:r>
      <w:r w:rsidR="009C1968" w:rsidRPr="00826C97">
        <w:rPr>
          <w:rFonts w:ascii="Times New Roman" w:eastAsia="Times New Roman" w:hAnsi="Times New Roman" w:cs="Times New Roman"/>
          <w:iCs/>
          <w:sz w:val="24"/>
          <w:szCs w:val="24"/>
          <w:lang w:eastAsia="ko-KR"/>
        </w:rPr>
        <w:t xml:space="preserve"> legal</w:t>
      </w:r>
      <w:r w:rsidR="008E11B7" w:rsidRPr="00826C97">
        <w:rPr>
          <w:rFonts w:ascii="Times New Roman" w:eastAsia="Times New Roman" w:hAnsi="Times New Roman" w:cs="Times New Roman"/>
          <w:iCs/>
          <w:sz w:val="24"/>
          <w:szCs w:val="24"/>
          <w:lang w:eastAsia="ko-KR"/>
        </w:rPr>
        <w:t xml:space="preserve"> ban, 43</w:t>
      </w:r>
      <w:r w:rsidR="009C1968" w:rsidRPr="00826C97">
        <w:rPr>
          <w:rFonts w:ascii="Times New Roman" w:eastAsia="Times New Roman" w:hAnsi="Times New Roman" w:cs="Times New Roman"/>
          <w:iCs/>
          <w:sz w:val="24"/>
          <w:szCs w:val="24"/>
          <w:lang w:eastAsia="ko-KR"/>
        </w:rPr>
        <w:t>–</w:t>
      </w:r>
      <w:r w:rsidR="008E11B7" w:rsidRPr="00826C97">
        <w:rPr>
          <w:rFonts w:ascii="Times New Roman" w:eastAsia="Times New Roman" w:hAnsi="Times New Roman" w:cs="Times New Roman"/>
          <w:iCs/>
          <w:sz w:val="24"/>
          <w:szCs w:val="24"/>
          <w:lang w:eastAsia="ko-KR"/>
        </w:rPr>
        <w:t xml:space="preserve">60% of nurses believed that passive euthanasia </w:t>
      </w:r>
      <w:r w:rsidR="009C1968" w:rsidRPr="00826C97">
        <w:rPr>
          <w:rFonts w:ascii="Times New Roman" w:eastAsia="Times New Roman" w:hAnsi="Times New Roman" w:cs="Times New Roman"/>
          <w:iCs/>
          <w:sz w:val="24"/>
          <w:szCs w:val="24"/>
          <w:lang w:eastAsia="ko-KR"/>
        </w:rPr>
        <w:t xml:space="preserve">was </w:t>
      </w:r>
      <w:r w:rsidR="008E11B7" w:rsidRPr="00826C97">
        <w:rPr>
          <w:rFonts w:ascii="Times New Roman" w:eastAsia="Times New Roman" w:hAnsi="Times New Roman" w:cs="Times New Roman"/>
          <w:iCs/>
          <w:sz w:val="24"/>
          <w:szCs w:val="24"/>
          <w:lang w:eastAsia="ko-KR"/>
        </w:rPr>
        <w:t>being conducted in Turkish hospitals</w:t>
      </w:r>
      <w:r w:rsidR="00B82958" w:rsidRPr="00826C97">
        <w:rPr>
          <w:rFonts w:ascii="Times New Roman" w:eastAsia="Times New Roman" w:hAnsi="Times New Roman" w:cs="Times New Roman"/>
          <w:iCs/>
          <w:sz w:val="24"/>
          <w:szCs w:val="24"/>
          <w:lang w:eastAsia="ko-KR"/>
        </w:rPr>
        <w:t>.</w:t>
      </w:r>
      <w:r w:rsidR="00B82958" w:rsidRPr="00826C97">
        <w:rPr>
          <w:rFonts w:ascii="Times New Roman" w:eastAsia="Times New Roman" w:hAnsi="Times New Roman" w:cs="Times New Roman"/>
          <w:iCs/>
          <w:sz w:val="24"/>
          <w:szCs w:val="24"/>
          <w:vertAlign w:val="superscript"/>
          <w:lang w:eastAsia="ko-KR"/>
        </w:rPr>
        <w:t xml:space="preserve">14 </w:t>
      </w:r>
      <w:r w:rsidR="008E11B7" w:rsidRPr="00826C97">
        <w:rPr>
          <w:rFonts w:ascii="Times New Roman" w:eastAsia="Times New Roman" w:hAnsi="Times New Roman" w:cs="Times New Roman"/>
          <w:iCs/>
          <w:sz w:val="24"/>
          <w:szCs w:val="24"/>
          <w:lang w:eastAsia="ko-KR"/>
        </w:rPr>
        <w:t xml:space="preserve">This survey initiated a debate </w:t>
      </w:r>
      <w:r w:rsidR="00366A60" w:rsidRPr="00826C97">
        <w:rPr>
          <w:rFonts w:ascii="Times New Roman" w:eastAsia="Times New Roman" w:hAnsi="Times New Roman" w:cs="Times New Roman"/>
          <w:iCs/>
          <w:sz w:val="24"/>
          <w:szCs w:val="24"/>
          <w:lang w:eastAsia="ko-KR"/>
        </w:rPr>
        <w:t xml:space="preserve">among </w:t>
      </w:r>
      <w:r w:rsidR="008E11B7" w:rsidRPr="00826C97">
        <w:rPr>
          <w:rFonts w:ascii="Times New Roman" w:eastAsia="Times New Roman" w:hAnsi="Times New Roman" w:cs="Times New Roman"/>
          <w:iCs/>
          <w:sz w:val="24"/>
          <w:szCs w:val="24"/>
          <w:lang w:eastAsia="ko-KR"/>
        </w:rPr>
        <w:t xml:space="preserve">media and health professionals about euthanasia and </w:t>
      </w:r>
      <w:r w:rsidR="00397601" w:rsidRPr="00826C97">
        <w:rPr>
          <w:rFonts w:ascii="Times New Roman" w:eastAsia="Times New Roman" w:hAnsi="Times New Roman" w:cs="Times New Roman"/>
          <w:iCs/>
          <w:sz w:val="24"/>
          <w:szCs w:val="24"/>
          <w:lang w:eastAsia="ko-KR"/>
        </w:rPr>
        <w:t>end-of-life</w:t>
      </w:r>
      <w:r w:rsidR="008E11B7" w:rsidRPr="00826C97">
        <w:rPr>
          <w:rFonts w:ascii="Times New Roman" w:eastAsia="Times New Roman" w:hAnsi="Times New Roman" w:cs="Times New Roman"/>
          <w:iCs/>
          <w:sz w:val="24"/>
          <w:szCs w:val="24"/>
          <w:lang w:eastAsia="ko-KR"/>
        </w:rPr>
        <w:t xml:space="preserve"> issues. Although quite timid, the newly emerging discussions </w:t>
      </w:r>
      <w:r w:rsidR="00F57F01" w:rsidRPr="00826C97">
        <w:rPr>
          <w:rFonts w:ascii="Times New Roman" w:eastAsia="Times New Roman" w:hAnsi="Times New Roman" w:cs="Times New Roman"/>
          <w:iCs/>
          <w:sz w:val="24"/>
          <w:szCs w:val="24"/>
          <w:lang w:eastAsia="ko-KR"/>
        </w:rPr>
        <w:t xml:space="preserve">on </w:t>
      </w:r>
      <w:r w:rsidR="008E11B7" w:rsidRPr="00826C97">
        <w:rPr>
          <w:rFonts w:ascii="Times New Roman" w:eastAsia="Times New Roman" w:hAnsi="Times New Roman" w:cs="Times New Roman"/>
          <w:iCs/>
          <w:sz w:val="24"/>
          <w:szCs w:val="24"/>
          <w:lang w:eastAsia="ko-KR"/>
        </w:rPr>
        <w:t xml:space="preserve">the issue </w:t>
      </w:r>
      <w:r w:rsidR="009B7F16" w:rsidRPr="00D77F6F">
        <w:rPr>
          <w:rFonts w:ascii="Times New Roman" w:eastAsia="Times New Roman" w:hAnsi="Times New Roman" w:cs="Times New Roman"/>
          <w:iCs/>
          <w:sz w:val="24"/>
          <w:szCs w:val="24"/>
          <w:lang w:eastAsia="ko-KR"/>
        </w:rPr>
        <w:t>might potentially be reflected</w:t>
      </w:r>
      <w:r w:rsidR="00F57F01" w:rsidRPr="00826C97">
        <w:rPr>
          <w:rFonts w:ascii="Times New Roman" w:eastAsia="Times New Roman" w:hAnsi="Times New Roman" w:cs="Times New Roman"/>
          <w:iCs/>
          <w:sz w:val="24"/>
          <w:szCs w:val="24"/>
          <w:lang w:eastAsia="ko-KR"/>
        </w:rPr>
        <w:t xml:space="preserve">at the </w:t>
      </w:r>
      <w:r w:rsidR="008E11B7" w:rsidRPr="00826C97">
        <w:rPr>
          <w:rFonts w:ascii="Times New Roman" w:eastAsia="Times New Roman" w:hAnsi="Times New Roman" w:cs="Times New Roman"/>
          <w:iCs/>
          <w:sz w:val="24"/>
          <w:szCs w:val="24"/>
          <w:lang w:eastAsia="ko-KR"/>
        </w:rPr>
        <w:t>administrative and jurisdictional levels. The aim of this survey is to analyze the perceptions of medical stu</w:t>
      </w:r>
      <w:r w:rsidR="0031080E" w:rsidRPr="00826C97">
        <w:rPr>
          <w:rFonts w:ascii="Times New Roman" w:eastAsia="Times New Roman" w:hAnsi="Times New Roman" w:cs="Times New Roman"/>
          <w:iCs/>
          <w:sz w:val="24"/>
          <w:szCs w:val="24"/>
          <w:lang w:eastAsia="ko-KR"/>
        </w:rPr>
        <w:t>dents about euthanasia</w:t>
      </w:r>
      <w:r w:rsidR="008E11B7" w:rsidRPr="00826C97">
        <w:rPr>
          <w:rFonts w:ascii="Times New Roman" w:eastAsia="Times New Roman" w:hAnsi="Times New Roman" w:cs="Times New Roman"/>
          <w:iCs/>
          <w:sz w:val="24"/>
          <w:szCs w:val="24"/>
          <w:lang w:eastAsia="ko-KR"/>
        </w:rPr>
        <w:t xml:space="preserve"> and their attitude towards pediatric euthanasia, which is </w:t>
      </w:r>
      <w:r w:rsidR="0031080E" w:rsidRPr="00826C97">
        <w:rPr>
          <w:rFonts w:ascii="Times New Roman" w:eastAsia="Times New Roman" w:hAnsi="Times New Roman" w:cs="Times New Roman"/>
          <w:iCs/>
          <w:sz w:val="24"/>
          <w:szCs w:val="24"/>
          <w:lang w:eastAsia="ko-KR"/>
        </w:rPr>
        <w:t xml:space="preserve">a new debate in the field of </w:t>
      </w:r>
      <w:r w:rsidR="00852999" w:rsidRPr="00826C97">
        <w:rPr>
          <w:rFonts w:ascii="Times New Roman" w:eastAsia="Times New Roman" w:hAnsi="Times New Roman" w:cs="Times New Roman"/>
          <w:iCs/>
          <w:sz w:val="24"/>
          <w:szCs w:val="24"/>
          <w:lang w:eastAsia="ko-KR"/>
        </w:rPr>
        <w:t>end-of-</w:t>
      </w:r>
      <w:r w:rsidR="0031080E" w:rsidRPr="00826C97">
        <w:rPr>
          <w:rFonts w:ascii="Times New Roman" w:eastAsia="Times New Roman" w:hAnsi="Times New Roman" w:cs="Times New Roman"/>
          <w:iCs/>
          <w:sz w:val="24"/>
          <w:szCs w:val="24"/>
          <w:lang w:eastAsia="ko-KR"/>
        </w:rPr>
        <w:t>life issues.</w:t>
      </w:r>
    </w:p>
    <w:p w14:paraId="767B2B73" w14:textId="77777777" w:rsidR="00A34D35" w:rsidRPr="00826C97" w:rsidRDefault="009345A7"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 xml:space="preserve">Materials and </w:t>
      </w:r>
      <w:r w:rsidR="00504550" w:rsidRPr="00826C97">
        <w:rPr>
          <w:rFonts w:ascii="Times New Roman" w:eastAsia="Times New Roman" w:hAnsi="Times New Roman" w:cs="Times New Roman"/>
          <w:b/>
          <w:sz w:val="24"/>
          <w:szCs w:val="24"/>
          <w:lang w:eastAsia="ko-KR"/>
        </w:rPr>
        <w:t>methods</w:t>
      </w:r>
    </w:p>
    <w:p w14:paraId="6E3EDCA0" w14:textId="77777777" w:rsidR="003656A6" w:rsidRPr="00D77F6F" w:rsidRDefault="00600626" w:rsidP="00DB21B5">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survey </w:t>
      </w:r>
      <w:r w:rsidR="00366A60" w:rsidRPr="00826C97">
        <w:rPr>
          <w:rFonts w:ascii="Times New Roman" w:eastAsia="Times New Roman" w:hAnsi="Times New Roman" w:cs="Times New Roman"/>
          <w:sz w:val="24"/>
          <w:szCs w:val="24"/>
          <w:lang w:eastAsia="ko-KR"/>
        </w:rPr>
        <w:t>wa</w:t>
      </w:r>
      <w:r w:rsidR="00C82E56" w:rsidRPr="00826C97">
        <w:rPr>
          <w:rFonts w:ascii="Times New Roman" w:eastAsia="Times New Roman" w:hAnsi="Times New Roman" w:cs="Times New Roman"/>
          <w:sz w:val="24"/>
          <w:szCs w:val="24"/>
          <w:lang w:eastAsia="ko-KR"/>
        </w:rPr>
        <w:t xml:space="preserve">s </w:t>
      </w:r>
      <w:r w:rsidRPr="00826C97">
        <w:rPr>
          <w:rFonts w:ascii="Times New Roman" w:eastAsia="Times New Roman" w:hAnsi="Times New Roman" w:cs="Times New Roman"/>
          <w:sz w:val="24"/>
          <w:szCs w:val="24"/>
          <w:lang w:eastAsia="ko-KR"/>
        </w:rPr>
        <w:t xml:space="preserve">composed of thirteen questions. No personal data </w:t>
      </w:r>
      <w:r w:rsidR="00366A60"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gathered during the survey. The ethics committee</w:t>
      </w:r>
      <w:r w:rsidR="009C1968"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approval </w:t>
      </w:r>
      <w:r w:rsidR="009C1968"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 xml:space="preserve">obtained from </w:t>
      </w:r>
      <w:commentRangeStart w:id="3"/>
      <w:r w:rsidRPr="00826C97">
        <w:rPr>
          <w:rFonts w:ascii="Times New Roman" w:eastAsia="Times New Roman" w:hAnsi="Times New Roman" w:cs="Times New Roman"/>
          <w:sz w:val="24"/>
          <w:szCs w:val="24"/>
          <w:lang w:eastAsia="ko-KR"/>
        </w:rPr>
        <w:t xml:space="preserve">TOBB ETU </w:t>
      </w:r>
      <w:commentRangeEnd w:id="3"/>
      <w:r w:rsidR="001C781F">
        <w:rPr>
          <w:rStyle w:val="CommentReference"/>
        </w:rPr>
        <w:commentReference w:id="3"/>
      </w:r>
      <w:r w:rsidRPr="00826C97">
        <w:rPr>
          <w:rFonts w:ascii="Times New Roman" w:eastAsia="Times New Roman" w:hAnsi="Times New Roman" w:cs="Times New Roman"/>
          <w:sz w:val="24"/>
          <w:szCs w:val="24"/>
          <w:lang w:eastAsia="ko-KR"/>
        </w:rPr>
        <w:t xml:space="preserve">in June 2017. The survey </w:t>
      </w:r>
      <w:r w:rsidR="009C1968" w:rsidRPr="00826C97">
        <w:rPr>
          <w:rFonts w:ascii="Times New Roman" w:eastAsia="Times New Roman" w:hAnsi="Times New Roman" w:cs="Times New Roman"/>
          <w:sz w:val="24"/>
          <w:szCs w:val="24"/>
          <w:lang w:eastAsia="ko-KR"/>
        </w:rPr>
        <w:t>sought</w:t>
      </w:r>
      <w:r w:rsidRPr="00826C97">
        <w:rPr>
          <w:rFonts w:ascii="Times New Roman" w:eastAsia="Times New Roman" w:hAnsi="Times New Roman" w:cs="Times New Roman"/>
          <w:sz w:val="24"/>
          <w:szCs w:val="24"/>
          <w:lang w:eastAsia="ko-KR"/>
        </w:rPr>
        <w:t xml:space="preserve"> the participants’ perceptions on </w:t>
      </w:r>
      <w:r w:rsidR="00C82E56"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acceptability</w:t>
      </w:r>
      <w:r w:rsidR="00C82E56" w:rsidRPr="00826C97">
        <w:rPr>
          <w:rFonts w:ascii="Times New Roman" w:eastAsia="Times New Roman" w:hAnsi="Times New Roman" w:cs="Times New Roman"/>
          <w:sz w:val="24"/>
          <w:szCs w:val="24"/>
          <w:lang w:eastAsia="ko-KR"/>
        </w:rPr>
        <w:t xml:space="preserve"> of</w:t>
      </w:r>
      <w:r w:rsidR="00CF3C1C" w:rsidRPr="00826C97">
        <w:rPr>
          <w:rFonts w:ascii="Times New Roman" w:eastAsia="Times New Roman" w:hAnsi="Times New Roman" w:cs="Times New Roman"/>
          <w:sz w:val="24"/>
          <w:szCs w:val="24"/>
          <w:lang w:eastAsia="ko-KR"/>
        </w:rPr>
        <w:t xml:space="preserve"> euthanasia</w:t>
      </w:r>
      <w:r w:rsidRPr="00826C97">
        <w:rPr>
          <w:rFonts w:ascii="Times New Roman" w:eastAsia="Times New Roman" w:hAnsi="Times New Roman" w:cs="Times New Roman"/>
          <w:sz w:val="24"/>
          <w:szCs w:val="24"/>
          <w:lang w:eastAsia="ko-KR"/>
        </w:rPr>
        <w:t xml:space="preserve">, </w:t>
      </w:r>
      <w:r w:rsidR="00BE64C6" w:rsidRPr="00826C97">
        <w:rPr>
          <w:rFonts w:ascii="Times New Roman" w:eastAsia="Times New Roman" w:hAnsi="Times New Roman" w:cs="Times New Roman"/>
          <w:sz w:val="24"/>
          <w:szCs w:val="24"/>
          <w:lang w:eastAsia="ko-KR"/>
        </w:rPr>
        <w:t xml:space="preserve">futile treatment, </w:t>
      </w:r>
      <w:r w:rsidR="009B7F16" w:rsidRPr="00826C97">
        <w:rPr>
          <w:rFonts w:ascii="Times New Roman" w:eastAsia="Times New Roman" w:hAnsi="Times New Roman" w:cs="Times New Roman"/>
          <w:sz w:val="24"/>
          <w:szCs w:val="24"/>
          <w:lang w:eastAsia="ko-KR"/>
        </w:rPr>
        <w:t xml:space="preserve">the </w:t>
      </w:r>
      <w:r w:rsidR="00BE64C6" w:rsidRPr="00826C97">
        <w:rPr>
          <w:rFonts w:ascii="Times New Roman" w:eastAsia="Times New Roman" w:hAnsi="Times New Roman" w:cs="Times New Roman"/>
          <w:sz w:val="24"/>
          <w:szCs w:val="24"/>
          <w:lang w:eastAsia="ko-KR"/>
        </w:rPr>
        <w:t xml:space="preserve">abuse of legalization of </w:t>
      </w:r>
      <w:r w:rsidR="008B09BF" w:rsidRPr="00826C97">
        <w:rPr>
          <w:rFonts w:ascii="Times New Roman" w:eastAsia="Times New Roman" w:hAnsi="Times New Roman" w:cs="Times New Roman"/>
          <w:sz w:val="24"/>
          <w:szCs w:val="24"/>
          <w:lang w:eastAsia="ko-KR"/>
        </w:rPr>
        <w:t>physician-</w:t>
      </w:r>
      <w:r w:rsidR="00BE64C6" w:rsidRPr="00826C97">
        <w:rPr>
          <w:rFonts w:ascii="Times New Roman" w:eastAsia="Times New Roman" w:hAnsi="Times New Roman" w:cs="Times New Roman"/>
          <w:sz w:val="24"/>
          <w:szCs w:val="24"/>
          <w:lang w:eastAsia="ko-KR"/>
        </w:rPr>
        <w:t xml:space="preserve">assisted </w:t>
      </w:r>
      <w:r w:rsidR="00427776" w:rsidRPr="00826C97">
        <w:rPr>
          <w:rFonts w:ascii="Times New Roman" w:eastAsia="Times New Roman" w:hAnsi="Times New Roman" w:cs="Times New Roman"/>
          <w:sz w:val="24"/>
          <w:szCs w:val="24"/>
          <w:lang w:eastAsia="ko-KR"/>
        </w:rPr>
        <w:t>suicide</w:t>
      </w:r>
      <w:r w:rsidR="009B7F16" w:rsidRPr="00826C97">
        <w:rPr>
          <w:rFonts w:ascii="Times New Roman" w:eastAsia="Times New Roman" w:hAnsi="Times New Roman" w:cs="Times New Roman"/>
          <w:sz w:val="24"/>
          <w:szCs w:val="24"/>
          <w:lang w:eastAsia="ko-KR"/>
        </w:rPr>
        <w:t>,</w:t>
      </w:r>
      <w:r w:rsidR="00990ACF" w:rsidRPr="00826C97">
        <w:rPr>
          <w:rFonts w:ascii="Times New Roman" w:eastAsia="Times New Roman" w:hAnsi="Times New Roman" w:cs="Times New Roman"/>
          <w:sz w:val="24"/>
          <w:szCs w:val="24"/>
          <w:lang w:eastAsia="ko-KR"/>
        </w:rPr>
        <w:t xml:space="preserve"> and</w:t>
      </w:r>
      <w:r w:rsidR="00BE64C6" w:rsidRPr="00826C97">
        <w:rPr>
          <w:rFonts w:ascii="Times New Roman" w:eastAsia="Times New Roman" w:hAnsi="Times New Roman" w:cs="Times New Roman"/>
          <w:sz w:val="24"/>
          <w:szCs w:val="24"/>
          <w:lang w:eastAsia="ko-KR"/>
        </w:rPr>
        <w:t xml:space="preserve"> the circumstances under which euthanasia is</w:t>
      </w:r>
      <w:r w:rsidR="00CF3C1C" w:rsidRPr="00826C97">
        <w:rPr>
          <w:rFonts w:ascii="Times New Roman" w:eastAsia="Times New Roman" w:hAnsi="Times New Roman" w:cs="Times New Roman"/>
          <w:sz w:val="24"/>
          <w:szCs w:val="24"/>
          <w:lang w:eastAsia="ko-KR"/>
        </w:rPr>
        <w:t xml:space="preserve"> admissible. Apart from queries on euthanasia in general, specific questions on pediatric euthanasia are asked regarding </w:t>
      </w:r>
      <w:r w:rsidR="00366A60" w:rsidRPr="00D77F6F">
        <w:rPr>
          <w:rFonts w:ascii="Times New Roman" w:eastAsia="Times New Roman" w:hAnsi="Times New Roman" w:cs="Times New Roman"/>
          <w:sz w:val="24"/>
          <w:szCs w:val="24"/>
          <w:lang w:eastAsia="ko-KR"/>
        </w:rPr>
        <w:t>its</w:t>
      </w:r>
      <w:r w:rsidR="00366A60" w:rsidRPr="00826C97">
        <w:rPr>
          <w:rFonts w:ascii="Times New Roman" w:eastAsia="Times New Roman" w:hAnsi="Times New Roman" w:cs="Times New Roman"/>
          <w:sz w:val="24"/>
          <w:szCs w:val="24"/>
          <w:lang w:eastAsia="ko-KR"/>
        </w:rPr>
        <w:t xml:space="preserve"> acceptability</w:t>
      </w:r>
      <w:r w:rsidR="00CF3C1C" w:rsidRPr="00826C97">
        <w:rPr>
          <w:rFonts w:ascii="Times New Roman" w:eastAsia="Times New Roman" w:hAnsi="Times New Roman" w:cs="Times New Roman"/>
          <w:sz w:val="24"/>
          <w:szCs w:val="24"/>
          <w:lang w:eastAsia="ko-KR"/>
        </w:rPr>
        <w:t xml:space="preserve">, the specific requirements and conditions </w:t>
      </w:r>
      <w:r w:rsidR="00366A60" w:rsidRPr="00826C97">
        <w:rPr>
          <w:rFonts w:ascii="Times New Roman" w:eastAsia="Times New Roman" w:hAnsi="Times New Roman" w:cs="Times New Roman"/>
          <w:sz w:val="24"/>
          <w:szCs w:val="24"/>
          <w:lang w:eastAsia="ko-KR"/>
        </w:rPr>
        <w:t>for it (</w:t>
      </w:r>
      <w:r w:rsidR="00CF3C1C" w:rsidRPr="00826C97">
        <w:rPr>
          <w:rFonts w:ascii="Times New Roman" w:eastAsia="Times New Roman" w:hAnsi="Times New Roman" w:cs="Times New Roman"/>
          <w:sz w:val="24"/>
          <w:szCs w:val="24"/>
          <w:lang w:eastAsia="ko-KR"/>
        </w:rPr>
        <w:t>if any</w:t>
      </w:r>
      <w:r w:rsidR="00366A60" w:rsidRPr="00826C97">
        <w:rPr>
          <w:rFonts w:ascii="Times New Roman" w:eastAsia="Times New Roman" w:hAnsi="Times New Roman" w:cs="Times New Roman"/>
          <w:sz w:val="24"/>
          <w:szCs w:val="24"/>
          <w:lang w:eastAsia="ko-KR"/>
        </w:rPr>
        <w:t>)</w:t>
      </w:r>
      <w:r w:rsidR="00CF3C1C" w:rsidRPr="00826C97">
        <w:rPr>
          <w:rFonts w:ascii="Times New Roman" w:eastAsia="Times New Roman" w:hAnsi="Times New Roman" w:cs="Times New Roman"/>
          <w:sz w:val="24"/>
          <w:szCs w:val="24"/>
          <w:lang w:eastAsia="ko-KR"/>
        </w:rPr>
        <w:t>, who should decide</w:t>
      </w:r>
      <w:r w:rsidR="00366A60" w:rsidRPr="00826C97">
        <w:rPr>
          <w:rFonts w:ascii="Times New Roman" w:eastAsia="Times New Roman" w:hAnsi="Times New Roman" w:cs="Times New Roman"/>
          <w:sz w:val="24"/>
          <w:szCs w:val="24"/>
          <w:lang w:eastAsia="ko-KR"/>
        </w:rPr>
        <w:t xml:space="preserve"> on it</w:t>
      </w:r>
      <w:r w:rsidR="00CF3C1C" w:rsidRPr="00826C97">
        <w:rPr>
          <w:rFonts w:ascii="Times New Roman" w:eastAsia="Times New Roman" w:hAnsi="Times New Roman" w:cs="Times New Roman"/>
          <w:sz w:val="24"/>
          <w:szCs w:val="24"/>
          <w:lang w:eastAsia="ko-KR"/>
        </w:rPr>
        <w:t xml:space="preserve">, the right of minors to </w:t>
      </w:r>
      <w:r w:rsidR="009B7F16" w:rsidRPr="00D77F6F">
        <w:rPr>
          <w:rFonts w:ascii="Times New Roman" w:eastAsia="Times New Roman" w:hAnsi="Times New Roman" w:cs="Times New Roman"/>
          <w:sz w:val="24"/>
          <w:szCs w:val="24"/>
          <w:lang w:eastAsia="ko-KR"/>
        </w:rPr>
        <w:t>direct their own</w:t>
      </w:r>
      <w:r w:rsidR="00CF3C1C" w:rsidRPr="00826C97">
        <w:rPr>
          <w:rFonts w:ascii="Times New Roman" w:eastAsia="Times New Roman" w:hAnsi="Times New Roman" w:cs="Times New Roman"/>
          <w:sz w:val="24"/>
          <w:szCs w:val="24"/>
          <w:lang w:eastAsia="ko-KR"/>
        </w:rPr>
        <w:t xml:space="preserve">euthanasia, and the attitudes of physicians to applying lifesaving procedures onpediatric patients. </w:t>
      </w:r>
    </w:p>
    <w:p w14:paraId="7CA2DE15" w14:textId="77777777" w:rsidR="00DB21B5" w:rsidRPr="00826C97" w:rsidRDefault="00DB21B5" w:rsidP="00DB21B5">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w:t>
      </w:r>
      <w:commentRangeStart w:id="4"/>
      <w:r w:rsidRPr="00826C97">
        <w:rPr>
          <w:rFonts w:ascii="Times New Roman" w:eastAsia="Times New Roman" w:hAnsi="Times New Roman" w:cs="Times New Roman"/>
          <w:sz w:val="24"/>
          <w:szCs w:val="24"/>
          <w:lang w:eastAsia="ko-KR"/>
        </w:rPr>
        <w:t xml:space="preserve">survey </w:t>
      </w:r>
      <w:r w:rsidR="00366A60" w:rsidRPr="00826C97">
        <w:rPr>
          <w:rFonts w:ascii="Times New Roman" w:eastAsia="Times New Roman" w:hAnsi="Times New Roman" w:cs="Times New Roman"/>
          <w:sz w:val="24"/>
          <w:szCs w:val="24"/>
          <w:lang w:eastAsia="ko-KR"/>
        </w:rPr>
        <w:t>w</w:t>
      </w:r>
      <w:commentRangeEnd w:id="4"/>
      <w:r w:rsidR="006E778A">
        <w:rPr>
          <w:rStyle w:val="CommentReference"/>
        </w:rPr>
        <w:commentReference w:id="4"/>
      </w:r>
      <w:r w:rsidR="00366A60" w:rsidRPr="00826C97">
        <w:rPr>
          <w:rFonts w:ascii="Times New Roman" w:eastAsia="Times New Roman" w:hAnsi="Times New Roman" w:cs="Times New Roman"/>
          <w:sz w:val="24"/>
          <w:szCs w:val="24"/>
          <w:lang w:eastAsia="ko-KR"/>
        </w:rPr>
        <w:t xml:space="preserve">as </w:t>
      </w:r>
      <w:r w:rsidRPr="00826C97">
        <w:rPr>
          <w:rFonts w:ascii="Times New Roman" w:eastAsia="Times New Roman" w:hAnsi="Times New Roman" w:cs="Times New Roman"/>
          <w:sz w:val="24"/>
          <w:szCs w:val="24"/>
          <w:lang w:eastAsia="ko-KR"/>
        </w:rPr>
        <w:t>conduc</w:t>
      </w:r>
      <w:r w:rsidR="004D70C3" w:rsidRPr="00826C97">
        <w:rPr>
          <w:rFonts w:ascii="Times New Roman" w:eastAsia="Times New Roman" w:hAnsi="Times New Roman" w:cs="Times New Roman"/>
          <w:sz w:val="24"/>
          <w:szCs w:val="24"/>
          <w:lang w:eastAsia="ko-KR"/>
        </w:rPr>
        <w:t xml:space="preserve">ted online </w:t>
      </w:r>
      <w:r w:rsidR="00270407" w:rsidRPr="00826C97">
        <w:rPr>
          <w:rFonts w:ascii="Times New Roman" w:eastAsia="Times New Roman" w:hAnsi="Times New Roman" w:cs="Times New Roman"/>
          <w:sz w:val="24"/>
          <w:szCs w:val="24"/>
          <w:lang w:eastAsia="ko-KR"/>
        </w:rPr>
        <w:t>June 9</w:t>
      </w:r>
      <w:r w:rsidR="00270407" w:rsidRPr="00D77F6F">
        <w:rPr>
          <w:rFonts w:ascii="Times New Roman" w:eastAsia="Times New Roman" w:hAnsi="Times New Roman" w:cs="Times New Roman"/>
          <w:sz w:val="24"/>
          <w:szCs w:val="24"/>
          <w:lang w:eastAsia="ko-KR"/>
        </w:rPr>
        <w:t>–</w:t>
      </w:r>
      <w:r w:rsidR="00270407" w:rsidRPr="00826C97">
        <w:rPr>
          <w:rFonts w:ascii="Times New Roman" w:eastAsia="Times New Roman" w:hAnsi="Times New Roman" w:cs="Times New Roman"/>
          <w:sz w:val="24"/>
          <w:szCs w:val="24"/>
          <w:lang w:eastAsia="ko-KR"/>
        </w:rPr>
        <w:t>July 12, 2017.</w:t>
      </w:r>
      <w:r w:rsidR="00C82E56" w:rsidRPr="002744B3">
        <w:rPr>
          <w:rFonts w:ascii="Times New Roman" w:eastAsia="Times New Roman" w:hAnsi="Times New Roman" w:cs="Times New Roman"/>
          <w:sz w:val="24"/>
          <w:szCs w:val="24"/>
          <w:highlight w:val="yellow"/>
          <w:lang w:eastAsia="ko-KR"/>
        </w:rPr>
        <w:t xml:space="preserve">One hundred twenty-five </w:t>
      </w:r>
      <w:r w:rsidRPr="002744B3">
        <w:rPr>
          <w:rFonts w:ascii="Times New Roman" w:eastAsia="Times New Roman" w:hAnsi="Times New Roman" w:cs="Times New Roman"/>
          <w:sz w:val="24"/>
          <w:szCs w:val="24"/>
          <w:highlight w:val="yellow"/>
          <w:lang w:eastAsia="ko-KR"/>
        </w:rPr>
        <w:t>undergraduate</w:t>
      </w:r>
      <w:r w:rsidR="0031080E" w:rsidRPr="00826C97">
        <w:rPr>
          <w:rFonts w:ascii="Times New Roman" w:eastAsia="Times New Roman" w:hAnsi="Times New Roman" w:cs="Times New Roman"/>
          <w:sz w:val="24"/>
          <w:szCs w:val="24"/>
          <w:lang w:eastAsia="ko-KR"/>
        </w:rPr>
        <w:t xml:space="preserve"> medical students </w:t>
      </w:r>
      <w:r w:rsidRPr="00826C97">
        <w:rPr>
          <w:rFonts w:ascii="Times New Roman" w:eastAsia="Times New Roman" w:hAnsi="Times New Roman" w:cs="Times New Roman"/>
          <w:sz w:val="24"/>
          <w:szCs w:val="24"/>
          <w:lang w:eastAsia="ko-KR"/>
        </w:rPr>
        <w:t>participated in the survey.</w:t>
      </w:r>
    </w:p>
    <w:p w14:paraId="0F2EC47E" w14:textId="77777777" w:rsidR="00600626" w:rsidRPr="00826C97" w:rsidRDefault="00DB21B5"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data </w:t>
      </w:r>
      <w:r w:rsidR="00270407"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analyzed by SPSS</w:t>
      </w:r>
      <w:r w:rsidR="0085299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w:t>
      </w:r>
      <w:commentRangeStart w:id="5"/>
      <w:r w:rsidRPr="00826C97">
        <w:rPr>
          <w:rFonts w:ascii="Times New Roman" w:eastAsia="Times New Roman" w:hAnsi="Times New Roman" w:cs="Times New Roman"/>
          <w:sz w:val="24"/>
          <w:szCs w:val="24"/>
          <w:lang w:eastAsia="ko-KR"/>
        </w:rPr>
        <w:t xml:space="preserve">qualitative analysis </w:t>
      </w:r>
      <w:commentRangeEnd w:id="5"/>
      <w:r w:rsidR="006E778A">
        <w:rPr>
          <w:rStyle w:val="CommentReference"/>
        </w:rPr>
        <w:commentReference w:id="5"/>
      </w:r>
      <w:r w:rsidR="00270407"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made for data to interpret how participants conceptualize the phenomenon of euthanasia in general and pediatric euthanasia in particular.</w:t>
      </w:r>
    </w:p>
    <w:p w14:paraId="1034C8CE" w14:textId="77777777" w:rsidR="000F43E8" w:rsidRPr="00826C97" w:rsidRDefault="009345A7" w:rsidP="000F43E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b/>
          <w:sz w:val="24"/>
          <w:szCs w:val="24"/>
          <w:lang w:eastAsia="ko-KR"/>
        </w:rPr>
        <w:lastRenderedPageBreak/>
        <w:t>Results</w:t>
      </w:r>
    </w:p>
    <w:p w14:paraId="54082EB2" w14:textId="77777777" w:rsidR="00552C17" w:rsidRPr="00826C97" w:rsidRDefault="00AA5EF8"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The</w:t>
      </w:r>
      <w:r w:rsidR="00F75848" w:rsidRPr="00826C97">
        <w:rPr>
          <w:rFonts w:ascii="Times New Roman" w:eastAsia="Times New Roman" w:hAnsi="Times New Roman" w:cs="Times New Roman"/>
          <w:sz w:val="24"/>
          <w:szCs w:val="24"/>
          <w:lang w:eastAsia="ko-KR"/>
        </w:rPr>
        <w:t xml:space="preserve"> study has</w:t>
      </w:r>
      <w:r w:rsidRPr="00826C97">
        <w:rPr>
          <w:rFonts w:ascii="Times New Roman" w:eastAsia="Times New Roman" w:hAnsi="Times New Roman" w:cs="Times New Roman"/>
          <w:sz w:val="24"/>
          <w:szCs w:val="24"/>
          <w:lang w:eastAsia="ko-KR"/>
        </w:rPr>
        <w:t xml:space="preserve"> </w:t>
      </w:r>
      <w:commentRangeStart w:id="6"/>
      <w:r w:rsidRPr="00826C97">
        <w:rPr>
          <w:rFonts w:ascii="Times New Roman" w:eastAsia="Times New Roman" w:hAnsi="Times New Roman" w:cs="Times New Roman"/>
          <w:sz w:val="24"/>
          <w:szCs w:val="24"/>
          <w:lang w:eastAsia="ko-KR"/>
        </w:rPr>
        <w:t>two limitations</w:t>
      </w:r>
      <w:commentRangeEnd w:id="6"/>
      <w:r w:rsidR="001C781F">
        <w:rPr>
          <w:rStyle w:val="CommentReference"/>
        </w:rPr>
        <w:commentReference w:id="6"/>
      </w:r>
      <w:r w:rsidRPr="00826C97">
        <w:rPr>
          <w:rFonts w:ascii="Times New Roman" w:eastAsia="Times New Roman" w:hAnsi="Times New Roman" w:cs="Times New Roman"/>
          <w:sz w:val="24"/>
          <w:szCs w:val="24"/>
          <w:lang w:eastAsia="ko-KR"/>
        </w:rPr>
        <w:t xml:space="preserve">. The first is that </w:t>
      </w:r>
      <w:r w:rsidR="00F75848" w:rsidRPr="00826C97">
        <w:rPr>
          <w:rFonts w:ascii="Times New Roman" w:eastAsia="Times New Roman" w:hAnsi="Times New Roman" w:cs="Times New Roman"/>
          <w:sz w:val="24"/>
          <w:szCs w:val="24"/>
          <w:lang w:eastAsia="ko-KR"/>
        </w:rPr>
        <w:t>it</w:t>
      </w:r>
      <w:r w:rsidRPr="00826C97">
        <w:rPr>
          <w:rFonts w:ascii="Times New Roman" w:eastAsia="Times New Roman" w:hAnsi="Times New Roman" w:cs="Times New Roman"/>
          <w:sz w:val="24"/>
          <w:szCs w:val="24"/>
          <w:lang w:eastAsia="ko-KR"/>
        </w:rPr>
        <w:t xml:space="preserve"> did not reach medical students who are living and studying in rural parts of Turkey. These results reveal the perceptions of students resid</w:t>
      </w:r>
      <w:r w:rsidR="00F75848" w:rsidRPr="00826C97">
        <w:rPr>
          <w:rFonts w:ascii="Times New Roman" w:eastAsia="Times New Roman" w:hAnsi="Times New Roman" w:cs="Times New Roman"/>
          <w:sz w:val="24"/>
          <w:szCs w:val="24"/>
          <w:lang w:eastAsia="ko-KR"/>
        </w:rPr>
        <w:t>ing</w:t>
      </w:r>
      <w:r w:rsidRPr="00826C97">
        <w:rPr>
          <w:rFonts w:ascii="Times New Roman" w:eastAsia="Times New Roman" w:hAnsi="Times New Roman" w:cs="Times New Roman"/>
          <w:sz w:val="24"/>
          <w:szCs w:val="24"/>
          <w:lang w:eastAsia="ko-KR"/>
        </w:rPr>
        <w:t xml:space="preserve"> in Ankara, the capital of Turkey. </w:t>
      </w:r>
      <w:r w:rsidR="009C1968" w:rsidRPr="00826C97">
        <w:rPr>
          <w:rFonts w:ascii="Times New Roman" w:eastAsia="Times New Roman" w:hAnsi="Times New Roman" w:cs="Times New Roman"/>
          <w:sz w:val="24"/>
          <w:szCs w:val="24"/>
          <w:lang w:eastAsia="ko-KR"/>
        </w:rPr>
        <w:t>T</w:t>
      </w:r>
      <w:r w:rsidRPr="00826C97">
        <w:rPr>
          <w:rFonts w:ascii="Times New Roman" w:eastAsia="Times New Roman" w:hAnsi="Times New Roman" w:cs="Times New Roman"/>
          <w:sz w:val="24"/>
          <w:szCs w:val="24"/>
          <w:lang w:eastAsia="ko-KR"/>
        </w:rPr>
        <w:t xml:space="preserve">he results </w:t>
      </w:r>
      <w:r w:rsidR="009C1968" w:rsidRPr="00826C97">
        <w:rPr>
          <w:rFonts w:ascii="Times New Roman" w:eastAsia="Times New Roman" w:hAnsi="Times New Roman" w:cs="Times New Roman"/>
          <w:sz w:val="24"/>
          <w:szCs w:val="24"/>
          <w:lang w:eastAsia="ko-KR"/>
        </w:rPr>
        <w:t xml:space="preserve">might well </w:t>
      </w:r>
      <w:r w:rsidR="009C1968" w:rsidRPr="00D77F6F">
        <w:rPr>
          <w:rFonts w:ascii="Times New Roman" w:eastAsia="Times New Roman" w:hAnsi="Times New Roman" w:cs="Times New Roman"/>
          <w:sz w:val="24"/>
          <w:szCs w:val="24"/>
          <w:lang w:eastAsia="ko-KR"/>
        </w:rPr>
        <w:t>have been</w:t>
      </w:r>
      <w:r w:rsidRPr="00826C97">
        <w:rPr>
          <w:rFonts w:ascii="Times New Roman" w:eastAsia="Times New Roman" w:hAnsi="Times New Roman" w:cs="Times New Roman"/>
          <w:sz w:val="24"/>
          <w:szCs w:val="24"/>
          <w:lang w:eastAsia="ko-KR"/>
        </w:rPr>
        <w:t xml:space="preserve">different if students from more conservative cities or more </w:t>
      </w:r>
      <w:r w:rsidR="009C1968" w:rsidRPr="00826C97">
        <w:rPr>
          <w:rFonts w:ascii="Times New Roman" w:eastAsia="Times New Roman" w:hAnsi="Times New Roman" w:cs="Times New Roman"/>
          <w:sz w:val="24"/>
          <w:szCs w:val="24"/>
          <w:lang w:eastAsia="ko-KR"/>
        </w:rPr>
        <w:t xml:space="preserve">cosmopolitan </w:t>
      </w:r>
      <w:r w:rsidRPr="00826C97">
        <w:rPr>
          <w:rFonts w:ascii="Times New Roman" w:eastAsia="Times New Roman" w:hAnsi="Times New Roman" w:cs="Times New Roman"/>
          <w:sz w:val="24"/>
          <w:szCs w:val="24"/>
          <w:lang w:eastAsia="ko-KR"/>
        </w:rPr>
        <w:t xml:space="preserve">universities </w:t>
      </w:r>
      <w:r w:rsidR="009C1968" w:rsidRPr="00826C97">
        <w:rPr>
          <w:rFonts w:ascii="Times New Roman" w:eastAsia="Times New Roman" w:hAnsi="Times New Roman" w:cs="Times New Roman"/>
          <w:sz w:val="24"/>
          <w:szCs w:val="24"/>
          <w:lang w:eastAsia="ko-KR"/>
        </w:rPr>
        <w:t>had been</w:t>
      </w:r>
      <w:r w:rsidRPr="00826C97">
        <w:rPr>
          <w:rFonts w:ascii="Times New Roman" w:eastAsia="Times New Roman" w:hAnsi="Times New Roman" w:cs="Times New Roman"/>
          <w:sz w:val="24"/>
          <w:szCs w:val="24"/>
          <w:lang w:eastAsia="ko-KR"/>
        </w:rPr>
        <w:t xml:space="preserve"> involved in the study.</w:t>
      </w:r>
    </w:p>
    <w:p w14:paraId="58F454C7" w14:textId="77777777" w:rsidR="000E3193" w:rsidRPr="00826C97" w:rsidRDefault="00AA5EF8"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The second limitation is related to the first one</w:t>
      </w:r>
      <w:r w:rsidR="00B82DE0"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the number of participants</w:t>
      </w:r>
      <w:r w:rsidR="000E3193" w:rsidRPr="00826C97">
        <w:rPr>
          <w:rFonts w:ascii="Times New Roman" w:eastAsia="Times New Roman" w:hAnsi="Times New Roman" w:cs="Times New Roman"/>
          <w:sz w:val="24"/>
          <w:szCs w:val="24"/>
          <w:lang w:eastAsia="ko-KR"/>
        </w:rPr>
        <w:t xml:space="preserve"> and the </w:t>
      </w:r>
      <w:r w:rsidR="00B2394B" w:rsidRPr="00D77F6F">
        <w:rPr>
          <w:rFonts w:ascii="Times New Roman" w:eastAsia="Times New Roman" w:hAnsi="Times New Roman" w:cs="Times New Roman"/>
          <w:sz w:val="24"/>
          <w:szCs w:val="24"/>
          <w:lang w:eastAsia="ko-KR"/>
        </w:rPr>
        <w:t>number of years they had studied medicine</w:t>
      </w:r>
      <w:r w:rsidR="000E319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Although the</w:t>
      </w:r>
      <w:r w:rsidR="002C0A89" w:rsidRPr="00D77F6F">
        <w:rPr>
          <w:rFonts w:ascii="Times New Roman" w:eastAsia="Times New Roman" w:hAnsi="Times New Roman" w:cs="Times New Roman"/>
          <w:sz w:val="24"/>
          <w:szCs w:val="24"/>
          <w:lang w:eastAsia="ko-KR"/>
        </w:rPr>
        <w:t xml:space="preserve">re </w:t>
      </w:r>
      <w:r w:rsidR="00F9611F" w:rsidRPr="00D77F6F">
        <w:rPr>
          <w:rFonts w:ascii="Times New Roman" w:eastAsia="Times New Roman" w:hAnsi="Times New Roman" w:cs="Times New Roman"/>
          <w:sz w:val="24"/>
          <w:szCs w:val="24"/>
          <w:lang w:eastAsia="ko-KR"/>
        </w:rPr>
        <w:t>we</w:t>
      </w:r>
      <w:r w:rsidR="002C0A89" w:rsidRPr="00D77F6F">
        <w:rPr>
          <w:rFonts w:ascii="Times New Roman" w:eastAsia="Times New Roman" w:hAnsi="Times New Roman" w:cs="Times New Roman"/>
          <w:sz w:val="24"/>
          <w:szCs w:val="24"/>
          <w:lang w:eastAsia="ko-KR"/>
        </w:rPr>
        <w:t>re enough</w:t>
      </w:r>
      <w:r w:rsidRPr="00826C97">
        <w:rPr>
          <w:rFonts w:ascii="Times New Roman" w:eastAsia="Times New Roman" w:hAnsi="Times New Roman" w:cs="Times New Roman"/>
          <w:sz w:val="24"/>
          <w:szCs w:val="24"/>
          <w:lang w:eastAsia="ko-KR"/>
        </w:rPr>
        <w:t xml:space="preserve"> participants to make generalizations about the issue, the accuracy of </w:t>
      </w:r>
      <w:commentRangeStart w:id="7"/>
      <w:r w:rsidRPr="00826C97">
        <w:rPr>
          <w:rFonts w:ascii="Times New Roman" w:eastAsia="Times New Roman" w:hAnsi="Times New Roman" w:cs="Times New Roman"/>
          <w:sz w:val="24"/>
          <w:szCs w:val="24"/>
          <w:lang w:eastAsia="ko-KR"/>
        </w:rPr>
        <w:t xml:space="preserve">these generalizations </w:t>
      </w:r>
      <w:commentRangeEnd w:id="7"/>
      <w:r w:rsidR="009B7434">
        <w:rPr>
          <w:rStyle w:val="CommentReference"/>
        </w:rPr>
        <w:commentReference w:id="7"/>
      </w:r>
      <w:r w:rsidRPr="00826C97">
        <w:rPr>
          <w:rFonts w:ascii="Times New Roman" w:eastAsia="Times New Roman" w:hAnsi="Times New Roman" w:cs="Times New Roman"/>
          <w:sz w:val="24"/>
          <w:szCs w:val="24"/>
          <w:lang w:eastAsia="ko-KR"/>
        </w:rPr>
        <w:t xml:space="preserve">would </w:t>
      </w:r>
      <w:r w:rsidR="00F9611F" w:rsidRPr="00826C97">
        <w:rPr>
          <w:rFonts w:ascii="Times New Roman" w:eastAsia="Times New Roman" w:hAnsi="Times New Roman" w:cs="Times New Roman"/>
          <w:sz w:val="24"/>
          <w:szCs w:val="24"/>
          <w:lang w:eastAsia="ko-KR"/>
        </w:rPr>
        <w:t>have</w:t>
      </w:r>
      <w:r w:rsidRPr="00826C97">
        <w:rPr>
          <w:rFonts w:ascii="Times New Roman" w:eastAsia="Times New Roman" w:hAnsi="Times New Roman" w:cs="Times New Roman"/>
          <w:sz w:val="24"/>
          <w:szCs w:val="24"/>
          <w:lang w:eastAsia="ko-KR"/>
        </w:rPr>
        <w:t xml:space="preserve"> improved if more students </w:t>
      </w:r>
      <w:r w:rsidR="00F9611F" w:rsidRPr="00826C97">
        <w:rPr>
          <w:rFonts w:ascii="Times New Roman" w:eastAsia="Times New Roman" w:hAnsi="Times New Roman" w:cs="Times New Roman"/>
          <w:sz w:val="24"/>
          <w:szCs w:val="24"/>
          <w:lang w:eastAsia="ko-KR"/>
        </w:rPr>
        <w:t xml:space="preserve">had </w:t>
      </w:r>
      <w:r w:rsidRPr="00826C97">
        <w:rPr>
          <w:rFonts w:ascii="Times New Roman" w:eastAsia="Times New Roman" w:hAnsi="Times New Roman" w:cs="Times New Roman"/>
          <w:sz w:val="24"/>
          <w:szCs w:val="24"/>
          <w:lang w:eastAsia="ko-KR"/>
        </w:rPr>
        <w:t>participated in the study.</w:t>
      </w:r>
      <w:r w:rsidR="000E3193" w:rsidRPr="00826C97">
        <w:rPr>
          <w:rFonts w:ascii="Times New Roman" w:eastAsia="Times New Roman" w:hAnsi="Times New Roman" w:cs="Times New Roman"/>
          <w:sz w:val="24"/>
          <w:szCs w:val="24"/>
          <w:lang w:eastAsia="ko-KR"/>
        </w:rPr>
        <w:t xml:space="preserve"> The majority of the participants were</w:t>
      </w:r>
      <w:r w:rsidR="00C82E56" w:rsidRPr="00826C97">
        <w:rPr>
          <w:rFonts w:ascii="Times New Roman" w:eastAsia="Times New Roman" w:hAnsi="Times New Roman" w:cs="Times New Roman"/>
          <w:sz w:val="24"/>
          <w:szCs w:val="24"/>
          <w:lang w:eastAsia="ko-KR"/>
        </w:rPr>
        <w:t xml:space="preserve"> first</w:t>
      </w:r>
      <w:r w:rsidR="00B2394B" w:rsidRPr="00D77F6F">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to</w:t>
      </w:r>
      <w:r w:rsidR="00C82E56" w:rsidRPr="00826C97">
        <w:rPr>
          <w:rFonts w:ascii="Times New Roman" w:eastAsia="Times New Roman" w:hAnsi="Times New Roman" w:cs="Times New Roman"/>
          <w:sz w:val="24"/>
          <w:szCs w:val="24"/>
          <w:lang w:eastAsia="ko-KR"/>
        </w:rPr>
        <w:t xml:space="preserve"> fourth</w:t>
      </w:r>
      <w:r w:rsidR="00B2394B" w:rsidRPr="00D77F6F">
        <w:rPr>
          <w:rFonts w:ascii="Times New Roman" w:eastAsia="Times New Roman" w:hAnsi="Times New Roman" w:cs="Times New Roman"/>
          <w:sz w:val="24"/>
          <w:szCs w:val="24"/>
          <w:lang w:eastAsia="ko-KR"/>
        </w:rPr>
        <w:t>-year students</w:t>
      </w:r>
      <w:r w:rsidR="000E3193" w:rsidRPr="00826C97">
        <w:rPr>
          <w:rFonts w:ascii="Times New Roman" w:eastAsia="Times New Roman" w:hAnsi="Times New Roman" w:cs="Times New Roman"/>
          <w:sz w:val="24"/>
          <w:szCs w:val="24"/>
          <w:lang w:eastAsia="ko-KR"/>
        </w:rPr>
        <w:t xml:space="preserve">. These students have limited access to patients. </w:t>
      </w:r>
      <w:r w:rsidR="00B82DE0" w:rsidRPr="00826C97">
        <w:rPr>
          <w:rFonts w:ascii="Times New Roman" w:eastAsia="Times New Roman" w:hAnsi="Times New Roman" w:cs="Times New Roman"/>
          <w:sz w:val="24"/>
          <w:szCs w:val="24"/>
          <w:lang w:eastAsia="ko-KR"/>
        </w:rPr>
        <w:t xml:space="preserve">It </w:t>
      </w:r>
      <w:r w:rsidR="00CF7316" w:rsidRPr="00826C97">
        <w:rPr>
          <w:rFonts w:ascii="Times New Roman" w:eastAsia="Times New Roman" w:hAnsi="Times New Roman" w:cs="Times New Roman"/>
          <w:sz w:val="24"/>
          <w:szCs w:val="24"/>
          <w:lang w:eastAsia="ko-KR"/>
        </w:rPr>
        <w:t>is possible</w:t>
      </w:r>
      <w:r w:rsidR="000E3193" w:rsidRPr="00826C97">
        <w:rPr>
          <w:rFonts w:ascii="Times New Roman" w:eastAsia="Times New Roman" w:hAnsi="Times New Roman" w:cs="Times New Roman"/>
          <w:sz w:val="24"/>
          <w:szCs w:val="24"/>
          <w:lang w:eastAsia="ko-KR"/>
        </w:rPr>
        <w:t xml:space="preserve"> that their perceptions </w:t>
      </w:r>
      <w:r w:rsidR="00CF7316" w:rsidRPr="00826C97">
        <w:rPr>
          <w:rFonts w:ascii="Times New Roman" w:eastAsia="Times New Roman" w:hAnsi="Times New Roman" w:cs="Times New Roman"/>
          <w:sz w:val="24"/>
          <w:szCs w:val="24"/>
          <w:lang w:eastAsia="ko-KR"/>
        </w:rPr>
        <w:t xml:space="preserve">will </w:t>
      </w:r>
      <w:r w:rsidR="000E3193" w:rsidRPr="00826C97">
        <w:rPr>
          <w:rFonts w:ascii="Times New Roman" w:eastAsia="Times New Roman" w:hAnsi="Times New Roman" w:cs="Times New Roman"/>
          <w:sz w:val="24"/>
          <w:szCs w:val="24"/>
          <w:lang w:eastAsia="ko-KR"/>
        </w:rPr>
        <w:t xml:space="preserve">change when they have more experience with patients in </w:t>
      </w:r>
      <w:r w:rsidR="00CF7316" w:rsidRPr="00826C97">
        <w:rPr>
          <w:rFonts w:ascii="Times New Roman" w:eastAsia="Times New Roman" w:hAnsi="Times New Roman" w:cs="Times New Roman"/>
          <w:sz w:val="24"/>
          <w:szCs w:val="24"/>
          <w:lang w:eastAsia="ko-KR"/>
        </w:rPr>
        <w:t>intensive</w:t>
      </w:r>
      <w:r w:rsidR="00CF7316" w:rsidRPr="00D77F6F">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care units or clinics such as oncology. </w:t>
      </w:r>
    </w:p>
    <w:p w14:paraId="306548A3" w14:textId="77777777" w:rsidR="00BD5787" w:rsidRPr="00826C97" w:rsidRDefault="000E3193" w:rsidP="00B720A8">
      <w:pPr>
        <w:widowControl w:val="0"/>
        <w:autoSpaceDE w:val="0"/>
        <w:autoSpaceDN w:val="0"/>
        <w:adjustRightInd w:val="0"/>
        <w:jc w:val="both"/>
        <w:rPr>
          <w:rFonts w:ascii="Times New Roman" w:eastAsia="Times New Roman" w:hAnsi="Times New Roman" w:cs="Times New Roman"/>
          <w:sz w:val="24"/>
          <w:szCs w:val="24"/>
          <w:lang w:eastAsia="ko-KR"/>
        </w:rPr>
      </w:pPr>
      <w:commentRangeStart w:id="8"/>
      <w:r w:rsidRPr="00826C97">
        <w:rPr>
          <w:rFonts w:ascii="Times New Roman" w:eastAsia="Times New Roman" w:hAnsi="Times New Roman" w:cs="Times New Roman"/>
          <w:sz w:val="24"/>
          <w:szCs w:val="24"/>
          <w:lang w:eastAsia="ko-KR"/>
        </w:rPr>
        <w:t xml:space="preserve">The questions were </w:t>
      </w:r>
      <w:r w:rsidR="00B2394B" w:rsidRPr="00D77F6F">
        <w:rPr>
          <w:rFonts w:ascii="Times New Roman" w:eastAsia="Times New Roman" w:hAnsi="Times New Roman" w:cs="Times New Roman"/>
          <w:sz w:val="24"/>
          <w:szCs w:val="24"/>
          <w:lang w:eastAsia="ko-KR"/>
        </w:rPr>
        <w:t>presented</w:t>
      </w:r>
      <w:r w:rsidRPr="00826C97">
        <w:rPr>
          <w:rFonts w:ascii="Times New Roman" w:eastAsia="Times New Roman" w:hAnsi="Times New Roman" w:cs="Times New Roman"/>
          <w:sz w:val="24"/>
          <w:szCs w:val="24"/>
          <w:lang w:eastAsia="ko-KR"/>
        </w:rPr>
        <w:t>in two sections. The first section was about</w:t>
      </w:r>
      <w:r w:rsidR="00275742" w:rsidRPr="00826C97">
        <w:rPr>
          <w:rFonts w:ascii="Times New Roman" w:eastAsia="Times New Roman" w:hAnsi="Times New Roman" w:cs="Times New Roman"/>
          <w:sz w:val="24"/>
          <w:szCs w:val="24"/>
          <w:lang w:eastAsia="ko-KR"/>
        </w:rPr>
        <w:t xml:space="preserve"> euthanasia without </w:t>
      </w:r>
      <w:r w:rsidR="00CF7316" w:rsidRPr="00826C97">
        <w:rPr>
          <w:rFonts w:ascii="Times New Roman" w:eastAsia="Times New Roman" w:hAnsi="Times New Roman" w:cs="Times New Roman"/>
          <w:sz w:val="24"/>
          <w:szCs w:val="24"/>
          <w:lang w:eastAsia="ko-KR"/>
        </w:rPr>
        <w:t xml:space="preserve">reference to </w:t>
      </w:r>
      <w:r w:rsidR="00275742" w:rsidRPr="00826C97">
        <w:rPr>
          <w:rFonts w:ascii="Times New Roman" w:eastAsia="Times New Roman" w:hAnsi="Times New Roman" w:cs="Times New Roman"/>
          <w:sz w:val="24"/>
          <w:szCs w:val="24"/>
          <w:lang w:eastAsia="ko-KR"/>
        </w:rPr>
        <w:t xml:space="preserve">the age of the patient. </w:t>
      </w:r>
      <w:commentRangeEnd w:id="8"/>
      <w:r w:rsidR="00C42C1F">
        <w:rPr>
          <w:rStyle w:val="CommentReference"/>
        </w:rPr>
        <w:commentReference w:id="8"/>
      </w:r>
      <w:r w:rsidR="00275742" w:rsidRPr="00826C97">
        <w:rPr>
          <w:rFonts w:ascii="Times New Roman" w:eastAsia="Times New Roman" w:hAnsi="Times New Roman" w:cs="Times New Roman"/>
          <w:sz w:val="24"/>
          <w:szCs w:val="24"/>
          <w:lang w:eastAsia="ko-KR"/>
        </w:rPr>
        <w:t xml:space="preserve">When the participants were asked if they would agree </w:t>
      </w:r>
      <w:r w:rsidR="00CC0CB6" w:rsidRPr="00826C97">
        <w:rPr>
          <w:rFonts w:ascii="Times New Roman" w:eastAsia="Times New Roman" w:hAnsi="Times New Roman" w:cs="Times New Roman"/>
          <w:sz w:val="24"/>
          <w:szCs w:val="24"/>
          <w:lang w:eastAsia="ko-KR"/>
        </w:rPr>
        <w:t>with a</w:t>
      </w:r>
      <w:r w:rsidR="004D70C3" w:rsidRPr="00826C97">
        <w:rPr>
          <w:rFonts w:ascii="Times New Roman" w:eastAsia="Times New Roman" w:hAnsi="Times New Roman" w:cs="Times New Roman"/>
          <w:sz w:val="24"/>
          <w:szCs w:val="24"/>
          <w:lang w:eastAsia="ko-KR"/>
        </w:rPr>
        <w:t xml:space="preserve"> physician suggest</w:t>
      </w:r>
      <w:r w:rsidR="00CC0CB6" w:rsidRPr="00826C97">
        <w:rPr>
          <w:rFonts w:ascii="Times New Roman" w:eastAsia="Times New Roman" w:hAnsi="Times New Roman" w:cs="Times New Roman"/>
          <w:sz w:val="24"/>
          <w:szCs w:val="24"/>
          <w:lang w:eastAsia="ko-KR"/>
        </w:rPr>
        <w:t>ing</w:t>
      </w:r>
      <w:r w:rsidR="004D70C3" w:rsidRPr="00826C97">
        <w:rPr>
          <w:rFonts w:ascii="Times New Roman" w:eastAsia="Times New Roman" w:hAnsi="Times New Roman" w:cs="Times New Roman"/>
          <w:sz w:val="24"/>
          <w:szCs w:val="24"/>
          <w:lang w:eastAsia="ko-KR"/>
        </w:rPr>
        <w:t xml:space="preserve"> euthanasia to a pa</w:t>
      </w:r>
      <w:r w:rsidR="00C10BD2" w:rsidRPr="00826C97">
        <w:rPr>
          <w:rFonts w:ascii="Times New Roman" w:eastAsia="Times New Roman" w:hAnsi="Times New Roman" w:cs="Times New Roman"/>
          <w:sz w:val="24"/>
          <w:szCs w:val="24"/>
          <w:lang w:eastAsia="ko-KR"/>
        </w:rPr>
        <w:t>tient with no hope of recovery</w:t>
      </w:r>
      <w:r w:rsidR="00B82DE0"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 xml:space="preserve">32% of participants replied </w:t>
      </w:r>
      <w:r w:rsidR="00B82DE0" w:rsidRPr="00826C97">
        <w:rPr>
          <w:rFonts w:ascii="Times New Roman" w:eastAsia="Times New Roman" w:hAnsi="Times New Roman" w:cs="Times New Roman"/>
          <w:sz w:val="24"/>
          <w:szCs w:val="24"/>
          <w:lang w:eastAsia="ko-KR"/>
        </w:rPr>
        <w:t>in the affirmative</w:t>
      </w:r>
      <w:r w:rsidR="00275742" w:rsidRPr="00826C97">
        <w:rPr>
          <w:rFonts w:ascii="Times New Roman" w:eastAsia="Times New Roman" w:hAnsi="Times New Roman" w:cs="Times New Roman"/>
          <w:sz w:val="24"/>
          <w:szCs w:val="24"/>
          <w:lang w:eastAsia="ko-KR"/>
        </w:rPr>
        <w:t xml:space="preserve">. </w:t>
      </w:r>
      <w:r w:rsidR="00C10BD2" w:rsidRPr="00826C97">
        <w:rPr>
          <w:rFonts w:ascii="Times New Roman" w:eastAsia="Times New Roman" w:hAnsi="Times New Roman" w:cs="Times New Roman"/>
          <w:sz w:val="24"/>
          <w:szCs w:val="24"/>
          <w:lang w:eastAsia="ko-KR"/>
        </w:rPr>
        <w:t xml:space="preserve">Most participants </w:t>
      </w:r>
      <w:r w:rsidR="00275742" w:rsidRPr="00826C97">
        <w:rPr>
          <w:rFonts w:ascii="Times New Roman" w:eastAsia="Times New Roman" w:hAnsi="Times New Roman" w:cs="Times New Roman"/>
          <w:sz w:val="24"/>
          <w:szCs w:val="24"/>
          <w:lang w:eastAsia="ko-KR"/>
        </w:rPr>
        <w:t>(</w:t>
      </w:r>
      <w:r w:rsidR="00C10BD2" w:rsidRPr="00826C97">
        <w:rPr>
          <w:rFonts w:ascii="Times New Roman" w:eastAsia="Times New Roman" w:hAnsi="Times New Roman" w:cs="Times New Roman"/>
          <w:sz w:val="24"/>
          <w:szCs w:val="24"/>
          <w:lang w:eastAsia="ko-KR"/>
        </w:rPr>
        <w:t>88.7%</w:t>
      </w:r>
      <w:r w:rsidR="00275742" w:rsidRPr="00826C97">
        <w:rPr>
          <w:rFonts w:ascii="Times New Roman" w:eastAsia="Times New Roman" w:hAnsi="Times New Roman" w:cs="Times New Roman"/>
          <w:sz w:val="24"/>
          <w:szCs w:val="24"/>
          <w:lang w:eastAsia="ko-KR"/>
        </w:rPr>
        <w:t>)</w:t>
      </w:r>
      <w:r w:rsidR="00C10BD2" w:rsidRPr="00826C97">
        <w:rPr>
          <w:rFonts w:ascii="Times New Roman" w:eastAsia="Times New Roman" w:hAnsi="Times New Roman" w:cs="Times New Roman"/>
          <w:sz w:val="24"/>
          <w:szCs w:val="24"/>
          <w:lang w:eastAsia="ko-KR"/>
        </w:rPr>
        <w:t xml:space="preserve"> did not think </w:t>
      </w:r>
      <w:r w:rsidR="00AE2F80" w:rsidRPr="00826C97">
        <w:rPr>
          <w:rFonts w:ascii="Times New Roman" w:eastAsia="Times New Roman" w:hAnsi="Times New Roman" w:cs="Times New Roman"/>
          <w:sz w:val="24"/>
          <w:szCs w:val="24"/>
          <w:lang w:eastAsia="ko-KR"/>
        </w:rPr>
        <w:t>the patient</w:t>
      </w:r>
      <w:r w:rsidR="00790C84" w:rsidRPr="00826C97">
        <w:rPr>
          <w:rFonts w:ascii="Times New Roman" w:eastAsia="Times New Roman" w:hAnsi="Times New Roman" w:cs="Times New Roman"/>
          <w:sz w:val="24"/>
          <w:szCs w:val="24"/>
          <w:lang w:eastAsia="ko-KR"/>
        </w:rPr>
        <w:t xml:space="preserve"> had the right</w:t>
      </w:r>
      <w:r w:rsidR="0031080E" w:rsidRPr="00826C97">
        <w:rPr>
          <w:rFonts w:ascii="Times New Roman" w:eastAsia="Times New Roman" w:hAnsi="Times New Roman" w:cs="Times New Roman"/>
          <w:sz w:val="24"/>
          <w:szCs w:val="24"/>
          <w:lang w:eastAsia="ko-KR"/>
        </w:rPr>
        <w:t xml:space="preserve"> to choose to die</w:t>
      </w:r>
      <w:r w:rsidR="00B82DE0" w:rsidRPr="00826C97">
        <w:rPr>
          <w:rFonts w:ascii="Times New Roman" w:eastAsia="Times New Roman" w:hAnsi="Times New Roman" w:cs="Times New Roman"/>
          <w:sz w:val="24"/>
          <w:szCs w:val="24"/>
          <w:lang w:eastAsia="ko-KR"/>
        </w:rPr>
        <w:t>,</w:t>
      </w:r>
      <w:r w:rsidR="0031080E" w:rsidRPr="00826C97">
        <w:rPr>
          <w:rFonts w:ascii="Times New Roman" w:eastAsia="Times New Roman" w:hAnsi="Times New Roman" w:cs="Times New Roman"/>
          <w:sz w:val="24"/>
          <w:szCs w:val="24"/>
          <w:lang w:eastAsia="ko-KR"/>
        </w:rPr>
        <w:t xml:space="preserve"> and 72.8% </w:t>
      </w:r>
      <w:r w:rsidR="00AE2F80" w:rsidRPr="00826C97">
        <w:rPr>
          <w:rFonts w:ascii="Times New Roman" w:eastAsia="Times New Roman" w:hAnsi="Times New Roman" w:cs="Times New Roman"/>
          <w:sz w:val="24"/>
          <w:szCs w:val="24"/>
          <w:lang w:eastAsia="ko-KR"/>
        </w:rPr>
        <w:t xml:space="preserve">of the participants agreed </w:t>
      </w:r>
      <w:r w:rsidR="00CC0CB6" w:rsidRPr="00826C97">
        <w:rPr>
          <w:rFonts w:ascii="Times New Roman" w:eastAsia="Times New Roman" w:hAnsi="Times New Roman" w:cs="Times New Roman"/>
          <w:sz w:val="24"/>
          <w:szCs w:val="24"/>
          <w:lang w:eastAsia="ko-KR"/>
        </w:rPr>
        <w:t xml:space="preserve">that </w:t>
      </w:r>
      <w:r w:rsidR="00AE2F80" w:rsidRPr="00826C97">
        <w:rPr>
          <w:rFonts w:ascii="Times New Roman" w:eastAsia="Times New Roman" w:hAnsi="Times New Roman" w:cs="Times New Roman"/>
          <w:sz w:val="24"/>
          <w:szCs w:val="24"/>
          <w:lang w:eastAsia="ko-KR"/>
        </w:rPr>
        <w:t xml:space="preserve">it </w:t>
      </w:r>
      <w:r w:rsidR="00B82DE0" w:rsidRPr="00826C97">
        <w:rPr>
          <w:rFonts w:ascii="Times New Roman" w:eastAsia="Times New Roman" w:hAnsi="Times New Roman" w:cs="Times New Roman"/>
          <w:sz w:val="24"/>
          <w:szCs w:val="24"/>
          <w:lang w:eastAsia="ko-KR"/>
        </w:rPr>
        <w:t xml:space="preserve">was </w:t>
      </w:r>
      <w:r w:rsidR="00AE2F80" w:rsidRPr="00826C97">
        <w:rPr>
          <w:rFonts w:ascii="Times New Roman" w:eastAsia="Times New Roman" w:hAnsi="Times New Roman" w:cs="Times New Roman"/>
          <w:sz w:val="24"/>
          <w:szCs w:val="24"/>
          <w:lang w:eastAsia="ko-KR"/>
        </w:rPr>
        <w:t>the physician</w:t>
      </w:r>
      <w:r w:rsidR="00CC0CB6" w:rsidRPr="00826C97">
        <w:rPr>
          <w:rFonts w:ascii="Times New Roman" w:eastAsia="Times New Roman" w:hAnsi="Times New Roman" w:cs="Times New Roman"/>
          <w:sz w:val="24"/>
          <w:szCs w:val="24"/>
          <w:lang w:eastAsia="ko-KR"/>
        </w:rPr>
        <w:t>’s duty</w:t>
      </w:r>
      <w:r w:rsidR="004D70C3" w:rsidRPr="00826C97">
        <w:rPr>
          <w:rFonts w:ascii="Times New Roman" w:eastAsia="Times New Roman" w:hAnsi="Times New Roman" w:cs="Times New Roman"/>
          <w:sz w:val="24"/>
          <w:szCs w:val="24"/>
          <w:lang w:eastAsia="ko-KR"/>
        </w:rPr>
        <w:t xml:space="preserve">to continue a futile treatment </w:t>
      </w:r>
      <w:r w:rsidR="00CC0CB6" w:rsidRPr="00826C97">
        <w:rPr>
          <w:rFonts w:ascii="Times New Roman" w:eastAsia="Times New Roman" w:hAnsi="Times New Roman" w:cs="Times New Roman"/>
          <w:sz w:val="24"/>
          <w:szCs w:val="24"/>
          <w:lang w:eastAsia="ko-KR"/>
        </w:rPr>
        <w:t xml:space="preserve">at the insistent request of the </w:t>
      </w:r>
      <w:r w:rsidR="00E33709" w:rsidRPr="00826C97">
        <w:rPr>
          <w:rFonts w:ascii="Times New Roman" w:eastAsia="Times New Roman" w:hAnsi="Times New Roman" w:cs="Times New Roman"/>
          <w:sz w:val="24"/>
          <w:szCs w:val="24"/>
          <w:lang w:eastAsia="ko-KR"/>
        </w:rPr>
        <w:t>patient</w:t>
      </w:r>
      <w:r w:rsidR="004D70C3" w:rsidRPr="00826C97">
        <w:rPr>
          <w:rFonts w:ascii="Times New Roman" w:eastAsia="Times New Roman" w:hAnsi="Times New Roman" w:cs="Times New Roman"/>
          <w:sz w:val="24"/>
          <w:szCs w:val="24"/>
          <w:lang w:eastAsia="ko-KR"/>
        </w:rPr>
        <w:t xml:space="preserve"> or </w:t>
      </w:r>
      <w:r w:rsidR="00CC0CB6" w:rsidRPr="00826C97">
        <w:rPr>
          <w:rFonts w:ascii="Times New Roman" w:eastAsia="Times New Roman" w:hAnsi="Times New Roman" w:cs="Times New Roman"/>
          <w:sz w:val="24"/>
          <w:szCs w:val="24"/>
          <w:lang w:eastAsia="ko-KR"/>
        </w:rPr>
        <w:t>her</w:t>
      </w:r>
      <w:r w:rsidR="00E33709" w:rsidRPr="00826C97">
        <w:rPr>
          <w:rFonts w:ascii="Times New Roman" w:eastAsia="Times New Roman" w:hAnsi="Times New Roman" w:cs="Times New Roman"/>
          <w:sz w:val="24"/>
          <w:szCs w:val="24"/>
          <w:lang w:eastAsia="ko-KR"/>
        </w:rPr>
        <w:t xml:space="preserve"> surrogate </w:t>
      </w:r>
      <w:r w:rsidR="00F75848" w:rsidRPr="00826C97">
        <w:rPr>
          <w:rFonts w:ascii="Times New Roman" w:eastAsia="Times New Roman" w:hAnsi="Times New Roman" w:cs="Times New Roman"/>
          <w:sz w:val="24"/>
          <w:szCs w:val="24"/>
          <w:lang w:eastAsia="ko-KR"/>
        </w:rPr>
        <w:t>decision-</w:t>
      </w:r>
      <w:r w:rsidR="00E33709" w:rsidRPr="00826C97">
        <w:rPr>
          <w:rFonts w:ascii="Times New Roman" w:eastAsia="Times New Roman" w:hAnsi="Times New Roman" w:cs="Times New Roman"/>
          <w:sz w:val="24"/>
          <w:szCs w:val="24"/>
          <w:lang w:eastAsia="ko-KR"/>
        </w:rPr>
        <w:t>maker.</w:t>
      </w:r>
      <w:r w:rsidR="000C3A92" w:rsidRPr="00826C97">
        <w:rPr>
          <w:rFonts w:ascii="Times New Roman" w:eastAsia="Times New Roman" w:hAnsi="Times New Roman" w:cs="Times New Roman"/>
          <w:sz w:val="24"/>
          <w:szCs w:val="24"/>
          <w:lang w:eastAsia="ko-KR"/>
        </w:rPr>
        <w:t>Of the participants</w:t>
      </w:r>
      <w:r w:rsidR="00CC0CB6" w:rsidRPr="00826C97">
        <w:rPr>
          <w:rFonts w:ascii="Times New Roman" w:eastAsia="Times New Roman" w:hAnsi="Times New Roman" w:cs="Times New Roman"/>
          <w:sz w:val="24"/>
          <w:szCs w:val="24"/>
          <w:lang w:eastAsia="ko-KR"/>
        </w:rPr>
        <w:t>,</w:t>
      </w:r>
      <w:r w:rsidR="0031080E" w:rsidRPr="00826C97">
        <w:rPr>
          <w:rFonts w:ascii="Times New Roman" w:eastAsia="Times New Roman" w:hAnsi="Times New Roman" w:cs="Times New Roman"/>
          <w:sz w:val="24"/>
          <w:szCs w:val="24"/>
          <w:lang w:eastAsia="ko-KR"/>
        </w:rPr>
        <w:t>82.4%</w:t>
      </w:r>
      <w:r w:rsidR="00E33709" w:rsidRPr="00826C97">
        <w:rPr>
          <w:rFonts w:ascii="Times New Roman" w:eastAsia="Times New Roman" w:hAnsi="Times New Roman" w:cs="Times New Roman"/>
          <w:sz w:val="24"/>
          <w:szCs w:val="24"/>
          <w:lang w:eastAsia="ko-KR"/>
        </w:rPr>
        <w:t xml:space="preserve"> think that legalizing euthanasia would lead to </w:t>
      </w:r>
      <w:r w:rsidRPr="00826C97">
        <w:rPr>
          <w:rFonts w:ascii="Times New Roman" w:eastAsia="Times New Roman" w:hAnsi="Times New Roman" w:cs="Times New Roman"/>
          <w:sz w:val="24"/>
          <w:szCs w:val="24"/>
          <w:lang w:eastAsia="ko-KR"/>
        </w:rPr>
        <w:t>misu</w:t>
      </w:r>
      <w:r w:rsidR="00275742" w:rsidRPr="00826C97">
        <w:rPr>
          <w:rFonts w:ascii="Times New Roman" w:eastAsia="Times New Roman" w:hAnsi="Times New Roman" w:cs="Times New Roman"/>
          <w:sz w:val="24"/>
          <w:szCs w:val="24"/>
          <w:lang w:eastAsia="ko-KR"/>
        </w:rPr>
        <w:t>se and misconduct</w:t>
      </w:r>
      <w:r w:rsidR="00E33709" w:rsidRPr="00826C97">
        <w:rPr>
          <w:rFonts w:ascii="Times New Roman" w:eastAsia="Times New Roman" w:hAnsi="Times New Roman" w:cs="Times New Roman"/>
          <w:sz w:val="24"/>
          <w:szCs w:val="24"/>
          <w:lang w:eastAsia="ko-KR"/>
        </w:rPr>
        <w:t>.</w:t>
      </w:r>
    </w:p>
    <w:p w14:paraId="38A04FBC"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791FB3D0"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50422E91"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16016232"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4E20D2C2"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5C4237F6"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7369D040"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3D671911"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373977B8"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32B29FD1"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09A9E3D4"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5595F9C1"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759B54BA"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630E47D3" w14:textId="77777777" w:rsidR="00BD5787" w:rsidRPr="00826C97" w:rsidRDefault="00BD5787" w:rsidP="00BD578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b/>
          <w:sz w:val="24"/>
          <w:szCs w:val="24"/>
          <w:lang w:eastAsia="ko-KR"/>
        </w:rPr>
        <w:t>Graph 1</w:t>
      </w:r>
      <w:r w:rsidRPr="00826C97">
        <w:rPr>
          <w:rFonts w:ascii="Times New Roman" w:eastAsia="Times New Roman" w:hAnsi="Times New Roman" w:cs="Times New Roman"/>
          <w:sz w:val="24"/>
          <w:szCs w:val="24"/>
          <w:lang w:eastAsia="ko-KR"/>
        </w:rPr>
        <w:t xml:space="preserve">: Medical students’ perceptions </w:t>
      </w:r>
      <w:r w:rsidR="00CF7316" w:rsidRPr="00826C97">
        <w:rPr>
          <w:rFonts w:ascii="Times New Roman" w:eastAsia="Times New Roman" w:hAnsi="Times New Roman" w:cs="Times New Roman"/>
          <w:sz w:val="24"/>
          <w:szCs w:val="24"/>
          <w:lang w:eastAsia="ko-KR"/>
        </w:rPr>
        <w:t xml:space="preserve">of </w:t>
      </w:r>
      <w:r w:rsidRPr="00826C97">
        <w:rPr>
          <w:rFonts w:ascii="Times New Roman" w:eastAsia="Times New Roman" w:hAnsi="Times New Roman" w:cs="Times New Roman"/>
          <w:sz w:val="24"/>
          <w:szCs w:val="24"/>
          <w:lang w:eastAsia="ko-KR"/>
        </w:rPr>
        <w:t>concepts related to pediatric euthanasia</w:t>
      </w:r>
    </w:p>
    <w:p w14:paraId="35E644FE"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noProof/>
          <w:lang w:bidi="hi-IN"/>
        </w:rPr>
        <w:drawing>
          <wp:inline distT="0" distB="0" distL="0" distR="0" wp14:anchorId="53BFE350" wp14:editId="038044C4">
            <wp:extent cx="5972810" cy="6822440"/>
            <wp:effectExtent l="0" t="0" r="27940" b="1651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F187DB" w14:textId="77777777" w:rsidR="00BD5787" w:rsidRPr="00826C97" w:rsidRDefault="00D24122"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The two leading medical situations in which participants thought euthanasia was acceptable</w:t>
      </w:r>
      <w:r w:rsidRPr="00D77F6F">
        <w:rPr>
          <w:rFonts w:ascii="Times New Roman" w:eastAsia="Times New Roman" w:hAnsi="Times New Roman" w:cs="Times New Roman"/>
          <w:sz w:val="24"/>
          <w:szCs w:val="24"/>
          <w:lang w:eastAsia="ko-KR"/>
        </w:rPr>
        <w:t>were a</w:t>
      </w:r>
      <w:r w:rsidR="00CF7316" w:rsidRPr="00826C97">
        <w:rPr>
          <w:rFonts w:ascii="Times New Roman" w:eastAsia="Times New Roman" w:hAnsi="Times New Roman" w:cs="Times New Roman"/>
          <w:sz w:val="24"/>
          <w:szCs w:val="24"/>
          <w:lang w:eastAsia="ko-KR"/>
        </w:rPr>
        <w:t xml:space="preserve"> persistent </w:t>
      </w:r>
      <w:r w:rsidR="000E3193" w:rsidRPr="00826C97">
        <w:rPr>
          <w:rFonts w:ascii="Times New Roman" w:eastAsia="Times New Roman" w:hAnsi="Times New Roman" w:cs="Times New Roman"/>
          <w:sz w:val="24"/>
          <w:szCs w:val="24"/>
          <w:lang w:eastAsia="ko-KR"/>
        </w:rPr>
        <w:t xml:space="preserve">vegetative state </w:t>
      </w:r>
      <w:r w:rsidR="00CF7316"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22.6%</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and untreatable condit</w:t>
      </w:r>
      <w:r w:rsidR="000E3193" w:rsidRPr="00826C97">
        <w:rPr>
          <w:rFonts w:ascii="Times New Roman" w:eastAsia="Times New Roman" w:hAnsi="Times New Roman" w:cs="Times New Roman"/>
          <w:sz w:val="24"/>
          <w:szCs w:val="24"/>
          <w:lang w:eastAsia="ko-KR"/>
        </w:rPr>
        <w:t xml:space="preserve">ions with severe pain </w:t>
      </w:r>
      <w:r w:rsidR="00CF7316"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21.4%</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 xml:space="preserve">. </w:t>
      </w:r>
      <w:r w:rsidRPr="00D77F6F">
        <w:rPr>
          <w:rFonts w:ascii="Times New Roman" w:eastAsia="Times New Roman" w:hAnsi="Times New Roman" w:cs="Times New Roman"/>
          <w:sz w:val="24"/>
          <w:szCs w:val="24"/>
          <w:lang w:eastAsia="ko-KR"/>
        </w:rPr>
        <w:t xml:space="preserve">The conditions </w:t>
      </w:r>
      <w:r w:rsidR="009B37B3" w:rsidRPr="00D77F6F">
        <w:rPr>
          <w:rFonts w:ascii="Times New Roman" w:eastAsia="Times New Roman" w:hAnsi="Times New Roman" w:cs="Times New Roman"/>
          <w:sz w:val="24"/>
          <w:szCs w:val="24"/>
          <w:lang w:eastAsia="ko-KR"/>
        </w:rPr>
        <w:t>under</w:t>
      </w:r>
      <w:r w:rsidRPr="00D77F6F">
        <w:rPr>
          <w:rFonts w:ascii="Times New Roman" w:eastAsia="Times New Roman" w:hAnsi="Times New Roman" w:cs="Times New Roman"/>
          <w:sz w:val="24"/>
          <w:szCs w:val="24"/>
          <w:lang w:eastAsia="ko-KR"/>
        </w:rPr>
        <w:t xml:space="preserve"> which some participantsconsidered euthanasia acceptable included p</w:t>
      </w:r>
      <w:r w:rsidR="000C3A92" w:rsidRPr="00826C97">
        <w:rPr>
          <w:rFonts w:ascii="Times New Roman" w:eastAsia="Times New Roman" w:hAnsi="Times New Roman" w:cs="Times New Roman"/>
          <w:sz w:val="24"/>
          <w:szCs w:val="24"/>
          <w:lang w:eastAsia="ko-KR"/>
        </w:rPr>
        <w:t>rogre</w:t>
      </w:r>
      <w:r w:rsidR="000E3193" w:rsidRPr="00826C97">
        <w:rPr>
          <w:rFonts w:ascii="Times New Roman" w:eastAsia="Times New Roman" w:hAnsi="Times New Roman" w:cs="Times New Roman"/>
          <w:sz w:val="24"/>
          <w:szCs w:val="24"/>
          <w:lang w:eastAsia="ko-KR"/>
        </w:rPr>
        <w:t xml:space="preserve">ssive </w:t>
      </w:r>
      <w:r w:rsidR="008E1323" w:rsidRPr="00826C97">
        <w:rPr>
          <w:rFonts w:ascii="Times New Roman" w:eastAsia="Times New Roman" w:hAnsi="Times New Roman" w:cs="Times New Roman"/>
          <w:sz w:val="24"/>
          <w:szCs w:val="24"/>
          <w:lang w:eastAsia="ko-KR"/>
        </w:rPr>
        <w:lastRenderedPageBreak/>
        <w:t xml:space="preserve">terminal </w:t>
      </w:r>
      <w:r w:rsidR="00275742" w:rsidRPr="00826C97">
        <w:rPr>
          <w:rFonts w:ascii="Times New Roman" w:eastAsia="Times New Roman" w:hAnsi="Times New Roman" w:cs="Times New Roman"/>
          <w:sz w:val="24"/>
          <w:szCs w:val="24"/>
          <w:lang w:eastAsia="ko-KR"/>
        </w:rPr>
        <w:t xml:space="preserve">diseases </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17.9%</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 xml:space="preserve">severe </w:t>
      </w:r>
      <w:r w:rsidR="00275742" w:rsidRPr="00826C97">
        <w:rPr>
          <w:rFonts w:ascii="Times New Roman" w:eastAsia="Times New Roman" w:hAnsi="Times New Roman" w:cs="Times New Roman"/>
          <w:sz w:val="24"/>
          <w:szCs w:val="24"/>
          <w:lang w:eastAsia="ko-KR"/>
        </w:rPr>
        <w:t xml:space="preserve">physical disabilities </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12.7</w:t>
      </w:r>
      <w:r w:rsidR="000E3193" w:rsidRPr="00826C97">
        <w:rPr>
          <w:rFonts w:ascii="Times New Roman" w:eastAsia="Times New Roman" w:hAnsi="Times New Roman" w:cs="Times New Roman"/>
          <w:sz w:val="24"/>
          <w:szCs w:val="24"/>
          <w:lang w:eastAsia="ko-KR"/>
        </w:rPr>
        <w:t>%</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 xml:space="preserve">, chronic degenerative diseases like Alzheimer’s and </w:t>
      </w:r>
      <w:r w:rsidR="00CF7316" w:rsidRPr="00826C97">
        <w:rPr>
          <w:rFonts w:ascii="Times New Roman" w:eastAsia="Times New Roman" w:hAnsi="Times New Roman" w:cs="Times New Roman"/>
          <w:sz w:val="24"/>
          <w:szCs w:val="24"/>
          <w:lang w:eastAsia="ko-KR"/>
        </w:rPr>
        <w:t>amyotrophic lateral sclerosis (</w:t>
      </w:r>
      <w:r w:rsidR="00275742" w:rsidRPr="00826C97">
        <w:rPr>
          <w:rFonts w:ascii="Times New Roman" w:eastAsia="Times New Roman" w:hAnsi="Times New Roman" w:cs="Times New Roman"/>
          <w:sz w:val="24"/>
          <w:szCs w:val="24"/>
          <w:lang w:eastAsia="ko-KR"/>
        </w:rPr>
        <w:t>7.3%</w:t>
      </w:r>
      <w:r w:rsidR="00CF7316" w:rsidRPr="00826C97">
        <w:rPr>
          <w:rFonts w:ascii="Times New Roman" w:eastAsia="Times New Roman" w:hAnsi="Times New Roman" w:cs="Times New Roman"/>
          <w:sz w:val="24"/>
          <w:szCs w:val="24"/>
          <w:lang w:eastAsia="ko-KR"/>
        </w:rPr>
        <w:t xml:space="preserve">),and </w:t>
      </w:r>
      <w:r w:rsidR="00275742" w:rsidRPr="00826C97">
        <w:rPr>
          <w:rFonts w:ascii="Times New Roman" w:eastAsia="Times New Roman" w:hAnsi="Times New Roman" w:cs="Times New Roman"/>
          <w:sz w:val="24"/>
          <w:szCs w:val="24"/>
          <w:lang w:eastAsia="ko-KR"/>
        </w:rPr>
        <w:t xml:space="preserve">severe mental disabilities </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4.2</w:t>
      </w:r>
      <w:r w:rsidR="003A713A" w:rsidRPr="00826C97">
        <w:rPr>
          <w:rFonts w:ascii="Times New Roman" w:eastAsia="Times New Roman" w:hAnsi="Times New Roman" w:cs="Times New Roman"/>
          <w:sz w:val="24"/>
          <w:szCs w:val="24"/>
          <w:lang w:eastAsia="ko-KR"/>
        </w:rPr>
        <w:t>%</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w:t>
      </w:r>
      <w:r w:rsidR="00CF7316" w:rsidRPr="00826C97">
        <w:rPr>
          <w:rFonts w:ascii="Times New Roman" w:eastAsia="Times New Roman" w:hAnsi="Times New Roman" w:cs="Times New Roman"/>
          <w:sz w:val="24"/>
          <w:szCs w:val="24"/>
          <w:lang w:eastAsia="ko-KR"/>
        </w:rPr>
        <w:t xml:space="preserve"> Among participants,</w:t>
      </w:r>
      <w:r w:rsidR="00275742" w:rsidRPr="00826C97">
        <w:rPr>
          <w:rFonts w:ascii="Times New Roman" w:eastAsia="Times New Roman" w:hAnsi="Times New Roman" w:cs="Times New Roman"/>
          <w:sz w:val="24"/>
          <w:szCs w:val="24"/>
          <w:lang w:eastAsia="ko-KR"/>
        </w:rPr>
        <w:t xml:space="preserve"> 10.5</w:t>
      </w:r>
      <w:r w:rsidR="000E319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stated</w:t>
      </w:r>
      <w:r w:rsidR="000C3A92" w:rsidRPr="00826C97">
        <w:rPr>
          <w:rFonts w:ascii="Times New Roman" w:eastAsia="Times New Roman" w:hAnsi="Times New Roman" w:cs="Times New Roman"/>
          <w:sz w:val="24"/>
          <w:szCs w:val="24"/>
          <w:lang w:eastAsia="ko-KR"/>
        </w:rPr>
        <w:t xml:space="preserve"> that no medical condition qualifies for euthanasia.</w:t>
      </w:r>
      <w:r w:rsidR="009B37B3" w:rsidRPr="00D77F6F">
        <w:rPr>
          <w:rFonts w:ascii="Times New Roman" w:eastAsia="Times New Roman" w:hAnsi="Times New Roman" w:cs="Times New Roman"/>
          <w:sz w:val="24"/>
          <w:szCs w:val="24"/>
          <w:lang w:eastAsia="ko-KR"/>
        </w:rPr>
        <w:t>Concerning</w:t>
      </w:r>
      <w:r w:rsidR="000E3193" w:rsidRPr="00826C97">
        <w:rPr>
          <w:rFonts w:ascii="Times New Roman" w:eastAsia="Times New Roman" w:hAnsi="Times New Roman" w:cs="Times New Roman"/>
          <w:sz w:val="24"/>
          <w:szCs w:val="24"/>
          <w:lang w:eastAsia="ko-KR"/>
        </w:rPr>
        <w:t xml:space="preserve"> pediatric patients, 25.4%</w:t>
      </w:r>
      <w:r w:rsidR="00F5672B" w:rsidRPr="00826C97">
        <w:rPr>
          <w:rFonts w:ascii="Times New Roman" w:eastAsia="Times New Roman" w:hAnsi="Times New Roman" w:cs="Times New Roman"/>
          <w:sz w:val="24"/>
          <w:szCs w:val="24"/>
          <w:lang w:eastAsia="ko-KR"/>
        </w:rPr>
        <w:t xml:space="preserve"> of participants stated that euthanasia would be acceptable for patients with progressive, untreatable</w:t>
      </w:r>
      <w:r w:rsidR="00F75848" w:rsidRPr="00826C97">
        <w:rPr>
          <w:rFonts w:ascii="Times New Roman" w:eastAsia="Times New Roman" w:hAnsi="Times New Roman" w:cs="Times New Roman"/>
          <w:sz w:val="24"/>
          <w:szCs w:val="24"/>
          <w:lang w:eastAsia="ko-KR"/>
        </w:rPr>
        <w:t>,</w:t>
      </w:r>
      <w:r w:rsidR="00F5672B" w:rsidRPr="00826C97">
        <w:rPr>
          <w:rFonts w:ascii="Times New Roman" w:eastAsia="Times New Roman" w:hAnsi="Times New Roman" w:cs="Times New Roman"/>
          <w:sz w:val="24"/>
          <w:szCs w:val="24"/>
          <w:lang w:eastAsia="ko-KR"/>
        </w:rPr>
        <w:t xml:space="preserve"> and painful </w:t>
      </w:r>
      <w:r w:rsidR="000E3193" w:rsidRPr="00826C97">
        <w:rPr>
          <w:rFonts w:ascii="Times New Roman" w:eastAsia="Times New Roman" w:hAnsi="Times New Roman" w:cs="Times New Roman"/>
          <w:sz w:val="24"/>
          <w:szCs w:val="24"/>
          <w:lang w:eastAsia="ko-KR"/>
        </w:rPr>
        <w:t>medical conditions</w:t>
      </w:r>
      <w:r w:rsidR="00790C84"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and 24.1% </w:t>
      </w:r>
      <w:r w:rsidR="00790C84" w:rsidRPr="00826C97">
        <w:rPr>
          <w:rFonts w:ascii="Times New Roman" w:eastAsia="Times New Roman" w:hAnsi="Times New Roman" w:cs="Times New Roman"/>
          <w:sz w:val="24"/>
          <w:szCs w:val="24"/>
          <w:lang w:eastAsia="ko-KR"/>
        </w:rPr>
        <w:t xml:space="preserve">said the same about </w:t>
      </w:r>
      <w:r w:rsidR="00F5672B" w:rsidRPr="00826C97">
        <w:rPr>
          <w:rFonts w:ascii="Times New Roman" w:eastAsia="Times New Roman" w:hAnsi="Times New Roman" w:cs="Times New Roman"/>
          <w:sz w:val="24"/>
          <w:szCs w:val="24"/>
          <w:lang w:eastAsia="ko-KR"/>
        </w:rPr>
        <w:t xml:space="preserve">patients who </w:t>
      </w:r>
      <w:r w:rsidR="00790C84" w:rsidRPr="00826C97">
        <w:rPr>
          <w:rFonts w:ascii="Times New Roman" w:eastAsia="Times New Roman" w:hAnsi="Times New Roman" w:cs="Times New Roman"/>
          <w:sz w:val="24"/>
          <w:szCs w:val="24"/>
          <w:lang w:eastAsia="ko-KR"/>
        </w:rPr>
        <w:t xml:space="preserve">were </w:t>
      </w:r>
      <w:r w:rsidR="00F5672B" w:rsidRPr="00826C97">
        <w:rPr>
          <w:rFonts w:ascii="Times New Roman" w:eastAsia="Times New Roman" w:hAnsi="Times New Roman" w:cs="Times New Roman"/>
          <w:sz w:val="24"/>
          <w:szCs w:val="24"/>
          <w:lang w:eastAsia="ko-KR"/>
        </w:rPr>
        <w:t xml:space="preserve">in </w:t>
      </w:r>
      <w:r w:rsidR="00F75848" w:rsidRPr="00826C97">
        <w:rPr>
          <w:rFonts w:ascii="Times New Roman" w:eastAsia="Times New Roman" w:hAnsi="Times New Roman" w:cs="Times New Roman"/>
          <w:sz w:val="24"/>
          <w:szCs w:val="24"/>
          <w:lang w:eastAsia="ko-KR"/>
        </w:rPr>
        <w:t xml:space="preserve">a </w:t>
      </w:r>
      <w:r w:rsidR="00F5672B" w:rsidRPr="00826C97">
        <w:rPr>
          <w:rFonts w:ascii="Times New Roman" w:eastAsia="Times New Roman" w:hAnsi="Times New Roman" w:cs="Times New Roman"/>
          <w:sz w:val="24"/>
          <w:szCs w:val="24"/>
          <w:lang w:eastAsia="ko-KR"/>
        </w:rPr>
        <w:t>persistent vegetative state. However</w:t>
      </w:r>
      <w:r w:rsidR="00572F7B" w:rsidRPr="00826C97">
        <w:rPr>
          <w:rFonts w:ascii="Times New Roman" w:eastAsia="Times New Roman" w:hAnsi="Times New Roman" w:cs="Times New Roman"/>
          <w:sz w:val="24"/>
          <w:szCs w:val="24"/>
          <w:lang w:eastAsia="ko-KR"/>
        </w:rPr>
        <w:t>,</w:t>
      </w:r>
      <w:r w:rsidR="00860982" w:rsidRPr="00826C97">
        <w:rPr>
          <w:rFonts w:ascii="Times New Roman" w:eastAsia="Times New Roman" w:hAnsi="Times New Roman" w:cs="Times New Roman"/>
          <w:sz w:val="24"/>
          <w:szCs w:val="24"/>
          <w:lang w:eastAsia="ko-KR"/>
        </w:rPr>
        <w:t xml:space="preserve">22.3% </w:t>
      </w:r>
      <w:r w:rsidR="00F5672B" w:rsidRPr="00826C97">
        <w:rPr>
          <w:rFonts w:ascii="Times New Roman" w:eastAsia="Times New Roman" w:hAnsi="Times New Roman" w:cs="Times New Roman"/>
          <w:sz w:val="24"/>
          <w:szCs w:val="24"/>
          <w:lang w:eastAsia="ko-KR"/>
        </w:rPr>
        <w:t xml:space="preserve">of participants </w:t>
      </w:r>
      <w:r w:rsidR="00275742" w:rsidRPr="00826C97">
        <w:rPr>
          <w:rFonts w:ascii="Times New Roman" w:eastAsia="Times New Roman" w:hAnsi="Times New Roman" w:cs="Times New Roman"/>
          <w:sz w:val="24"/>
          <w:szCs w:val="24"/>
          <w:lang w:eastAsia="ko-KR"/>
        </w:rPr>
        <w:t xml:space="preserve">disapproved </w:t>
      </w:r>
      <w:r w:rsidR="00790C84" w:rsidRPr="00826C97">
        <w:rPr>
          <w:rFonts w:ascii="Times New Roman" w:eastAsia="Times New Roman" w:hAnsi="Times New Roman" w:cs="Times New Roman"/>
          <w:sz w:val="24"/>
          <w:szCs w:val="24"/>
          <w:lang w:eastAsia="ko-KR"/>
        </w:rPr>
        <w:t xml:space="preserve">of </w:t>
      </w:r>
      <w:r w:rsidR="00275742" w:rsidRPr="00826C97">
        <w:rPr>
          <w:rFonts w:ascii="Times New Roman" w:eastAsia="Times New Roman" w:hAnsi="Times New Roman" w:cs="Times New Roman"/>
          <w:sz w:val="24"/>
          <w:szCs w:val="24"/>
          <w:lang w:eastAsia="ko-KR"/>
        </w:rPr>
        <w:t>pediatric euthanasia regardless of the conditions</w:t>
      </w:r>
      <w:r w:rsidR="000E3193" w:rsidRPr="00826C97">
        <w:rPr>
          <w:rFonts w:ascii="Times New Roman" w:eastAsia="Times New Roman" w:hAnsi="Times New Roman" w:cs="Times New Roman"/>
          <w:sz w:val="24"/>
          <w:szCs w:val="24"/>
          <w:lang w:eastAsia="ko-KR"/>
        </w:rPr>
        <w:t xml:space="preserve">, </w:t>
      </w:r>
      <w:r w:rsidR="00F5672B" w:rsidRPr="00826C97">
        <w:rPr>
          <w:rFonts w:ascii="Times New Roman" w:eastAsia="Times New Roman" w:hAnsi="Times New Roman" w:cs="Times New Roman"/>
          <w:sz w:val="24"/>
          <w:szCs w:val="24"/>
          <w:lang w:eastAsia="ko-KR"/>
        </w:rPr>
        <w:t>which is significantly higher than the disapproval</w:t>
      </w:r>
      <w:r w:rsidR="00860982" w:rsidRPr="00D77F6F">
        <w:rPr>
          <w:rFonts w:ascii="Times New Roman" w:eastAsia="Times New Roman" w:hAnsi="Times New Roman" w:cs="Times New Roman"/>
          <w:sz w:val="24"/>
          <w:szCs w:val="24"/>
          <w:lang w:eastAsia="ko-KR"/>
        </w:rPr>
        <w:t xml:space="preserve"> rate</w:t>
      </w:r>
      <w:r w:rsidR="00F5672B" w:rsidRPr="00826C97">
        <w:rPr>
          <w:rFonts w:ascii="Times New Roman" w:eastAsia="Times New Roman" w:hAnsi="Times New Roman" w:cs="Times New Roman"/>
          <w:sz w:val="24"/>
          <w:szCs w:val="24"/>
          <w:lang w:eastAsia="ko-KR"/>
        </w:rPr>
        <w:t xml:space="preserve"> for adult euthanasia. </w:t>
      </w:r>
    </w:p>
    <w:p w14:paraId="15F5D69F" w14:textId="77777777" w:rsidR="00BD5787" w:rsidRPr="00826C97" w:rsidRDefault="00BD5787" w:rsidP="00BD5787">
      <w:pPr>
        <w:spacing w:after="160" w:line="259" w:lineRule="auto"/>
        <w:rPr>
          <w:rFonts w:ascii="Times New Roman" w:eastAsia="Calibri" w:hAnsi="Times New Roman" w:cs="Times New Roman"/>
        </w:rPr>
      </w:pPr>
      <w:r w:rsidRPr="00826C97">
        <w:rPr>
          <w:rFonts w:ascii="Times New Roman" w:eastAsia="Calibri" w:hAnsi="Times New Roman" w:cs="Times New Roman"/>
          <w:b/>
        </w:rPr>
        <w:t>Graph 2:</w:t>
      </w:r>
      <w:r w:rsidRPr="00826C97">
        <w:rPr>
          <w:rFonts w:ascii="Times New Roman" w:eastAsia="Calibri" w:hAnsi="Times New Roman" w:cs="Times New Roman"/>
        </w:rPr>
        <w:t xml:space="preserve"> Medical students’ perceptions about situations </w:t>
      </w:r>
      <w:r w:rsidR="00860982" w:rsidRPr="00826C97">
        <w:rPr>
          <w:rFonts w:ascii="Times New Roman" w:eastAsia="Calibri" w:hAnsi="Times New Roman" w:cs="Times New Roman"/>
        </w:rPr>
        <w:t xml:space="preserve">in </w:t>
      </w:r>
      <w:r w:rsidRPr="00826C97">
        <w:rPr>
          <w:rFonts w:ascii="Times New Roman" w:eastAsia="Calibri" w:hAnsi="Times New Roman" w:cs="Times New Roman"/>
        </w:rPr>
        <w:t>which pediatric euthanasia may be acceptable</w:t>
      </w:r>
    </w:p>
    <w:p w14:paraId="1337411F" w14:textId="77777777" w:rsidR="00832F8C" w:rsidRPr="00826C97" w:rsidRDefault="00832F8C" w:rsidP="00BD5787">
      <w:pPr>
        <w:spacing w:after="160" w:line="259" w:lineRule="auto"/>
        <w:rPr>
          <w:rFonts w:ascii="Times New Roman" w:eastAsia="Calibri" w:hAnsi="Times New Roman" w:cs="Times New Roman"/>
        </w:rPr>
      </w:pPr>
      <w:r w:rsidRPr="00826C97">
        <w:rPr>
          <w:noProof/>
          <w:lang w:bidi="hi-IN"/>
        </w:rPr>
        <w:drawing>
          <wp:inline distT="0" distB="0" distL="0" distR="0" wp14:anchorId="6ADAB85E" wp14:editId="63DFCB95">
            <wp:extent cx="5972810" cy="4679950"/>
            <wp:effectExtent l="0" t="0" r="27940" b="2540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C9EDF2" w14:textId="77777777" w:rsidR="00E33709" w:rsidRPr="00826C97" w:rsidRDefault="00275742"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Only 3.2</w:t>
      </w:r>
      <w:r w:rsidR="000E3193" w:rsidRPr="00826C97">
        <w:rPr>
          <w:rFonts w:ascii="Times New Roman" w:eastAsia="Times New Roman" w:hAnsi="Times New Roman" w:cs="Times New Roman"/>
          <w:sz w:val="24"/>
          <w:szCs w:val="24"/>
          <w:lang w:eastAsia="ko-KR"/>
        </w:rPr>
        <w:t>%</w:t>
      </w:r>
      <w:r w:rsidR="003A713A" w:rsidRPr="00826C97">
        <w:rPr>
          <w:rFonts w:ascii="Times New Roman" w:eastAsia="Times New Roman" w:hAnsi="Times New Roman" w:cs="Times New Roman"/>
          <w:sz w:val="24"/>
          <w:szCs w:val="24"/>
          <w:lang w:eastAsia="ko-KR"/>
        </w:rPr>
        <w:t xml:space="preserve"> of the participants thought that the cost of the treatment should be considered and</w:t>
      </w:r>
      <w:r w:rsidR="006C01D9" w:rsidRPr="00826C97">
        <w:rPr>
          <w:rFonts w:ascii="Times New Roman" w:eastAsia="Times New Roman" w:hAnsi="Times New Roman" w:cs="Times New Roman"/>
          <w:sz w:val="24"/>
          <w:szCs w:val="24"/>
          <w:lang w:eastAsia="ko-KR"/>
        </w:rPr>
        <w:t xml:space="preserve"> that</w:t>
      </w:r>
      <w:r w:rsidR="003A713A" w:rsidRPr="00826C97">
        <w:rPr>
          <w:rFonts w:ascii="Times New Roman" w:eastAsia="Times New Roman" w:hAnsi="Times New Roman" w:cs="Times New Roman"/>
          <w:sz w:val="24"/>
          <w:szCs w:val="24"/>
          <w:lang w:eastAsia="ko-KR"/>
        </w:rPr>
        <w:t xml:space="preserve"> any patient </w:t>
      </w:r>
      <w:r w:rsidR="00427776" w:rsidRPr="00826C97">
        <w:rPr>
          <w:rFonts w:ascii="Times New Roman" w:eastAsia="Times New Roman" w:hAnsi="Times New Roman" w:cs="Times New Roman"/>
          <w:sz w:val="24"/>
          <w:szCs w:val="24"/>
          <w:lang w:eastAsia="ko-KR"/>
        </w:rPr>
        <w:t xml:space="preserve">who </w:t>
      </w:r>
      <w:r w:rsidR="006C01D9" w:rsidRPr="00826C97">
        <w:rPr>
          <w:rFonts w:ascii="Times New Roman" w:eastAsia="Times New Roman" w:hAnsi="Times New Roman" w:cs="Times New Roman"/>
          <w:sz w:val="24"/>
          <w:szCs w:val="24"/>
          <w:lang w:eastAsia="ko-KR"/>
        </w:rPr>
        <w:t xml:space="preserve">required overly </w:t>
      </w:r>
      <w:r w:rsidR="00427776" w:rsidRPr="00826C97">
        <w:rPr>
          <w:rFonts w:ascii="Times New Roman" w:eastAsia="Times New Roman" w:hAnsi="Times New Roman" w:cs="Times New Roman"/>
          <w:sz w:val="24"/>
          <w:szCs w:val="24"/>
          <w:lang w:eastAsia="ko-KR"/>
        </w:rPr>
        <w:t xml:space="preserve">expensive treatments </w:t>
      </w:r>
      <w:r w:rsidR="003A713A" w:rsidRPr="00826C97">
        <w:rPr>
          <w:rFonts w:ascii="Times New Roman" w:eastAsia="Times New Roman" w:hAnsi="Times New Roman" w:cs="Times New Roman"/>
          <w:sz w:val="24"/>
          <w:szCs w:val="24"/>
          <w:lang w:eastAsia="ko-KR"/>
        </w:rPr>
        <w:t xml:space="preserve">with very little chance of recovery or survival </w:t>
      </w:r>
      <w:r w:rsidR="006C01D9" w:rsidRPr="00826C97">
        <w:rPr>
          <w:rFonts w:ascii="Times New Roman" w:eastAsia="Times New Roman" w:hAnsi="Times New Roman" w:cs="Times New Roman"/>
          <w:sz w:val="24"/>
          <w:szCs w:val="24"/>
          <w:lang w:eastAsia="ko-KR"/>
        </w:rPr>
        <w:t xml:space="preserve">should </w:t>
      </w:r>
      <w:r w:rsidR="003A713A" w:rsidRPr="00826C97">
        <w:rPr>
          <w:rFonts w:ascii="Times New Roman" w:eastAsia="Times New Roman" w:hAnsi="Times New Roman" w:cs="Times New Roman"/>
          <w:sz w:val="24"/>
          <w:szCs w:val="24"/>
          <w:lang w:eastAsia="ko-KR"/>
        </w:rPr>
        <w:t>be eligible for euthanasia</w:t>
      </w:r>
      <w:r w:rsidR="00427776" w:rsidRPr="00826C97">
        <w:rPr>
          <w:rFonts w:ascii="Times New Roman" w:eastAsia="Times New Roman" w:hAnsi="Times New Roman" w:cs="Times New Roman"/>
          <w:sz w:val="24"/>
          <w:szCs w:val="24"/>
          <w:lang w:eastAsia="ko-KR"/>
        </w:rPr>
        <w:t xml:space="preserve">. This consensus </w:t>
      </w:r>
      <w:r w:rsidR="00A61968" w:rsidRPr="00D77F6F">
        <w:rPr>
          <w:rFonts w:ascii="Times New Roman" w:eastAsia="Times New Roman" w:hAnsi="Times New Roman" w:cs="Times New Roman"/>
          <w:sz w:val="24"/>
          <w:szCs w:val="24"/>
          <w:lang w:eastAsia="ko-KR"/>
        </w:rPr>
        <w:t xml:space="preserve">was </w:t>
      </w:r>
      <w:r w:rsidR="00427776" w:rsidRPr="00826C97">
        <w:rPr>
          <w:rFonts w:ascii="Times New Roman" w:eastAsia="Times New Roman" w:hAnsi="Times New Roman" w:cs="Times New Roman"/>
          <w:sz w:val="24"/>
          <w:szCs w:val="24"/>
          <w:lang w:eastAsia="ko-KR"/>
        </w:rPr>
        <w:t xml:space="preserve">sustained when pediatric patients </w:t>
      </w:r>
      <w:r w:rsidR="006C01D9" w:rsidRPr="00826C97">
        <w:rPr>
          <w:rFonts w:ascii="Times New Roman" w:eastAsia="Times New Roman" w:hAnsi="Times New Roman" w:cs="Times New Roman"/>
          <w:sz w:val="24"/>
          <w:szCs w:val="24"/>
          <w:lang w:eastAsia="ko-KR"/>
        </w:rPr>
        <w:t>were considered</w:t>
      </w:r>
      <w:r w:rsidR="00427776"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Of the participants</w:t>
      </w:r>
      <w:r w:rsidR="006C01D9"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80.8%</w:t>
      </w:r>
      <w:r w:rsidR="00427776" w:rsidRPr="00826C97">
        <w:rPr>
          <w:rFonts w:ascii="Times New Roman" w:eastAsia="Times New Roman" w:hAnsi="Times New Roman" w:cs="Times New Roman"/>
          <w:sz w:val="24"/>
          <w:szCs w:val="24"/>
          <w:lang w:eastAsia="ko-KR"/>
        </w:rPr>
        <w:t xml:space="preserve"> stated they </w:t>
      </w:r>
      <w:r w:rsidR="006C01D9" w:rsidRPr="00826C97">
        <w:rPr>
          <w:rFonts w:ascii="Times New Roman" w:eastAsia="Times New Roman" w:hAnsi="Times New Roman" w:cs="Times New Roman"/>
          <w:sz w:val="24"/>
          <w:szCs w:val="24"/>
          <w:lang w:eastAsia="ko-KR"/>
        </w:rPr>
        <w:t xml:space="preserve">did </w:t>
      </w:r>
      <w:r w:rsidR="00D426A3" w:rsidRPr="00826C97">
        <w:rPr>
          <w:rFonts w:ascii="Times New Roman" w:eastAsia="Times New Roman" w:hAnsi="Times New Roman" w:cs="Times New Roman"/>
          <w:sz w:val="24"/>
          <w:szCs w:val="24"/>
          <w:lang w:eastAsia="ko-KR"/>
        </w:rPr>
        <w:t xml:space="preserve">not </w:t>
      </w:r>
      <w:r w:rsidR="00427776" w:rsidRPr="00826C97">
        <w:rPr>
          <w:rFonts w:ascii="Times New Roman" w:eastAsia="Times New Roman" w:hAnsi="Times New Roman" w:cs="Times New Roman"/>
          <w:sz w:val="24"/>
          <w:szCs w:val="24"/>
          <w:lang w:eastAsia="ko-KR"/>
        </w:rPr>
        <w:t xml:space="preserve">think that an untreatable pediatric patient would be violating the rights of other patients even if she </w:t>
      </w:r>
      <w:r w:rsidR="006C01D9" w:rsidRPr="00826C97">
        <w:rPr>
          <w:rFonts w:ascii="Times New Roman" w:eastAsia="Times New Roman" w:hAnsi="Times New Roman" w:cs="Times New Roman"/>
          <w:sz w:val="24"/>
          <w:szCs w:val="24"/>
          <w:lang w:eastAsia="ko-KR"/>
        </w:rPr>
        <w:t xml:space="preserve">were </w:t>
      </w:r>
      <w:r w:rsidR="00427776" w:rsidRPr="00826C97">
        <w:rPr>
          <w:rFonts w:ascii="Times New Roman" w:eastAsia="Times New Roman" w:hAnsi="Times New Roman" w:cs="Times New Roman"/>
          <w:sz w:val="24"/>
          <w:szCs w:val="24"/>
          <w:lang w:eastAsia="ko-KR"/>
        </w:rPr>
        <w:t>consuming expen</w:t>
      </w:r>
      <w:r w:rsidR="000E3193" w:rsidRPr="00826C97">
        <w:rPr>
          <w:rFonts w:ascii="Times New Roman" w:eastAsia="Times New Roman" w:hAnsi="Times New Roman" w:cs="Times New Roman"/>
          <w:sz w:val="24"/>
          <w:szCs w:val="24"/>
          <w:lang w:eastAsia="ko-KR"/>
        </w:rPr>
        <w:t>sive treatments, and 87.17%</w:t>
      </w:r>
      <w:r w:rsidR="00427776" w:rsidRPr="00826C97">
        <w:rPr>
          <w:rFonts w:ascii="Times New Roman" w:eastAsia="Times New Roman" w:hAnsi="Times New Roman" w:cs="Times New Roman"/>
          <w:sz w:val="24"/>
          <w:szCs w:val="24"/>
          <w:lang w:eastAsia="ko-KR"/>
        </w:rPr>
        <w:t xml:space="preserve"> of them </w:t>
      </w:r>
      <w:r w:rsidR="006C01D9" w:rsidRPr="00826C97">
        <w:rPr>
          <w:rFonts w:ascii="Times New Roman" w:eastAsia="Times New Roman" w:hAnsi="Times New Roman" w:cs="Times New Roman"/>
          <w:sz w:val="24"/>
          <w:szCs w:val="24"/>
          <w:lang w:eastAsia="ko-KR"/>
        </w:rPr>
        <w:t xml:space="preserve">disapproved of </w:t>
      </w:r>
      <w:r w:rsidR="00427776" w:rsidRPr="00826C97">
        <w:rPr>
          <w:rFonts w:ascii="Times New Roman" w:eastAsia="Times New Roman" w:hAnsi="Times New Roman" w:cs="Times New Roman"/>
          <w:sz w:val="24"/>
          <w:szCs w:val="24"/>
          <w:lang w:eastAsia="ko-KR"/>
        </w:rPr>
        <w:t>withholding or withdrawing treatment fr</w:t>
      </w:r>
      <w:r w:rsidR="005F5AF6" w:rsidRPr="00826C97">
        <w:rPr>
          <w:rFonts w:ascii="Times New Roman" w:eastAsia="Times New Roman" w:hAnsi="Times New Roman" w:cs="Times New Roman"/>
          <w:sz w:val="24"/>
          <w:szCs w:val="24"/>
          <w:lang w:eastAsia="ko-KR"/>
        </w:rPr>
        <w:t>o</w:t>
      </w:r>
      <w:r w:rsidR="00427776" w:rsidRPr="00826C97">
        <w:rPr>
          <w:rFonts w:ascii="Times New Roman" w:eastAsia="Times New Roman" w:hAnsi="Times New Roman" w:cs="Times New Roman"/>
          <w:sz w:val="24"/>
          <w:szCs w:val="24"/>
          <w:lang w:eastAsia="ko-KR"/>
        </w:rPr>
        <w:t xml:space="preserve">m </w:t>
      </w:r>
      <w:r w:rsidR="002B0219" w:rsidRPr="00D77F6F">
        <w:rPr>
          <w:rFonts w:ascii="Times New Roman" w:eastAsia="Times New Roman" w:hAnsi="Times New Roman" w:cs="Times New Roman"/>
          <w:sz w:val="24"/>
          <w:szCs w:val="24"/>
          <w:lang w:eastAsia="ko-KR"/>
        </w:rPr>
        <w:t>such a</w:t>
      </w:r>
      <w:r w:rsidR="00427776" w:rsidRPr="00826C97">
        <w:rPr>
          <w:rFonts w:ascii="Times New Roman" w:eastAsia="Times New Roman" w:hAnsi="Times New Roman" w:cs="Times New Roman"/>
          <w:sz w:val="24"/>
          <w:szCs w:val="24"/>
          <w:lang w:eastAsia="ko-KR"/>
        </w:rPr>
        <w:t>patient.</w:t>
      </w:r>
      <w:r w:rsidR="000E3193" w:rsidRPr="00826C97">
        <w:rPr>
          <w:rFonts w:ascii="Times New Roman" w:eastAsia="Times New Roman" w:hAnsi="Times New Roman" w:cs="Times New Roman"/>
          <w:sz w:val="24"/>
          <w:szCs w:val="24"/>
          <w:lang w:eastAsia="ko-KR"/>
        </w:rPr>
        <w:t>Only 4.8</w:t>
      </w:r>
      <w:r w:rsidRPr="00826C97">
        <w:rPr>
          <w:rFonts w:ascii="Times New Roman" w:eastAsia="Times New Roman" w:hAnsi="Times New Roman" w:cs="Times New Roman"/>
          <w:sz w:val="24"/>
          <w:szCs w:val="24"/>
          <w:lang w:eastAsia="ko-KR"/>
        </w:rPr>
        <w:t>%</w:t>
      </w:r>
      <w:r w:rsidR="006F73D8" w:rsidRPr="00826C97">
        <w:rPr>
          <w:rFonts w:ascii="Times New Roman" w:eastAsia="Times New Roman" w:hAnsi="Times New Roman" w:cs="Times New Roman"/>
          <w:sz w:val="24"/>
          <w:szCs w:val="24"/>
          <w:lang w:eastAsia="ko-KR"/>
        </w:rPr>
        <w:t xml:space="preserve"> of participants </w:t>
      </w:r>
      <w:r w:rsidR="00084224" w:rsidRPr="00826C97">
        <w:rPr>
          <w:rFonts w:ascii="Times New Roman" w:eastAsia="Times New Roman" w:hAnsi="Times New Roman" w:cs="Times New Roman"/>
          <w:sz w:val="24"/>
          <w:szCs w:val="24"/>
          <w:lang w:eastAsia="ko-KR"/>
        </w:rPr>
        <w:t xml:space="preserve">thought </w:t>
      </w:r>
      <w:r w:rsidR="006F73D8" w:rsidRPr="00826C97">
        <w:rPr>
          <w:rFonts w:ascii="Times New Roman" w:eastAsia="Times New Roman" w:hAnsi="Times New Roman" w:cs="Times New Roman"/>
          <w:sz w:val="24"/>
          <w:szCs w:val="24"/>
          <w:lang w:eastAsia="ko-KR"/>
        </w:rPr>
        <w:t xml:space="preserve">that untreatable </w:t>
      </w:r>
      <w:r w:rsidR="00C10BD2" w:rsidRPr="00826C97">
        <w:rPr>
          <w:rFonts w:ascii="Times New Roman" w:eastAsia="Times New Roman" w:hAnsi="Times New Roman" w:cs="Times New Roman"/>
          <w:sz w:val="24"/>
          <w:szCs w:val="24"/>
          <w:lang w:eastAsia="ko-KR"/>
        </w:rPr>
        <w:t xml:space="preserve">pediatric </w:t>
      </w:r>
      <w:r w:rsidR="006F73D8" w:rsidRPr="00826C97">
        <w:rPr>
          <w:rFonts w:ascii="Times New Roman" w:eastAsia="Times New Roman" w:hAnsi="Times New Roman" w:cs="Times New Roman"/>
          <w:sz w:val="24"/>
          <w:szCs w:val="24"/>
          <w:lang w:eastAsia="ko-KR"/>
        </w:rPr>
        <w:t xml:space="preserve">patients </w:t>
      </w:r>
      <w:r w:rsidR="00A22B34" w:rsidRPr="00826C97">
        <w:rPr>
          <w:rFonts w:ascii="Times New Roman" w:eastAsia="Times New Roman" w:hAnsi="Times New Roman" w:cs="Times New Roman"/>
          <w:sz w:val="24"/>
          <w:szCs w:val="24"/>
          <w:lang w:eastAsia="ko-KR"/>
        </w:rPr>
        <w:t xml:space="preserve">should be </w:t>
      </w:r>
      <w:r w:rsidR="00A22B34" w:rsidRPr="00826C97">
        <w:rPr>
          <w:rFonts w:ascii="Times New Roman" w:eastAsia="Times New Roman" w:hAnsi="Times New Roman" w:cs="Times New Roman"/>
          <w:sz w:val="24"/>
          <w:szCs w:val="24"/>
          <w:lang w:eastAsia="ko-KR"/>
        </w:rPr>
        <w:lastRenderedPageBreak/>
        <w:t>euthanized so that</w:t>
      </w:r>
      <w:r w:rsidR="00C10BD2" w:rsidRPr="00826C97">
        <w:rPr>
          <w:rFonts w:ascii="Times New Roman" w:eastAsia="Times New Roman" w:hAnsi="Times New Roman" w:cs="Times New Roman"/>
          <w:sz w:val="24"/>
          <w:szCs w:val="24"/>
          <w:lang w:eastAsia="ko-KR"/>
        </w:rPr>
        <w:t xml:space="preserve"> the </w:t>
      </w:r>
      <w:r w:rsidR="006F73D8" w:rsidRPr="00826C97">
        <w:rPr>
          <w:rFonts w:ascii="Times New Roman" w:eastAsia="Times New Roman" w:hAnsi="Times New Roman" w:cs="Times New Roman"/>
          <w:sz w:val="24"/>
          <w:szCs w:val="24"/>
          <w:lang w:eastAsia="ko-KR"/>
        </w:rPr>
        <w:t xml:space="preserve">resources </w:t>
      </w:r>
      <w:r w:rsidR="00A22B34" w:rsidRPr="00826C97">
        <w:rPr>
          <w:rFonts w:ascii="Times New Roman" w:eastAsia="Times New Roman" w:hAnsi="Times New Roman" w:cs="Times New Roman"/>
          <w:sz w:val="24"/>
          <w:szCs w:val="24"/>
          <w:lang w:eastAsia="ko-KR"/>
        </w:rPr>
        <w:t xml:space="preserve">could be reallocated to </w:t>
      </w:r>
      <w:r w:rsidR="006F73D8" w:rsidRPr="00826C97">
        <w:rPr>
          <w:rFonts w:ascii="Times New Roman" w:eastAsia="Times New Roman" w:hAnsi="Times New Roman" w:cs="Times New Roman"/>
          <w:sz w:val="24"/>
          <w:szCs w:val="24"/>
          <w:lang w:eastAsia="ko-KR"/>
        </w:rPr>
        <w:t>th</w:t>
      </w:r>
      <w:r w:rsidR="00A22B34" w:rsidRPr="00826C97">
        <w:rPr>
          <w:rFonts w:ascii="Times New Roman" w:eastAsia="Times New Roman" w:hAnsi="Times New Roman" w:cs="Times New Roman"/>
          <w:sz w:val="24"/>
          <w:szCs w:val="24"/>
          <w:lang w:eastAsia="ko-KR"/>
        </w:rPr>
        <w:t>ose patients</w:t>
      </w:r>
      <w:r w:rsidR="006F73D8" w:rsidRPr="00826C97">
        <w:rPr>
          <w:rFonts w:ascii="Times New Roman" w:eastAsia="Times New Roman" w:hAnsi="Times New Roman" w:cs="Times New Roman"/>
          <w:sz w:val="24"/>
          <w:szCs w:val="24"/>
          <w:lang w:eastAsia="ko-KR"/>
        </w:rPr>
        <w:t xml:space="preserve"> who would benefit from them.</w:t>
      </w:r>
    </w:p>
    <w:p w14:paraId="62BA32C8" w14:textId="77777777" w:rsidR="00A90220" w:rsidRPr="00826C97" w:rsidRDefault="000E3193"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Most of the participants </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68</w:t>
      </w:r>
      <w:r w:rsidR="00275742" w:rsidRPr="00826C97">
        <w:rPr>
          <w:rFonts w:ascii="Times New Roman" w:eastAsia="Times New Roman" w:hAnsi="Times New Roman" w:cs="Times New Roman"/>
          <w:sz w:val="24"/>
          <w:szCs w:val="24"/>
          <w:lang w:eastAsia="ko-KR"/>
        </w:rPr>
        <w:t>.0</w:t>
      </w:r>
      <w:r w:rsidRPr="00826C97">
        <w:rPr>
          <w:rFonts w:ascii="Times New Roman" w:eastAsia="Times New Roman" w:hAnsi="Times New Roman" w:cs="Times New Roman"/>
          <w:sz w:val="24"/>
          <w:szCs w:val="24"/>
          <w:lang w:eastAsia="ko-KR"/>
        </w:rPr>
        <w:t>%</w:t>
      </w:r>
      <w:r w:rsidR="00D426A3" w:rsidRPr="00826C97">
        <w:rPr>
          <w:rFonts w:ascii="Times New Roman" w:eastAsia="Times New Roman" w:hAnsi="Times New Roman" w:cs="Times New Roman"/>
          <w:sz w:val="24"/>
          <w:szCs w:val="24"/>
          <w:lang w:eastAsia="ko-KR"/>
        </w:rPr>
        <w:t>)</w:t>
      </w:r>
      <w:r w:rsidR="00B80F42" w:rsidRPr="00826C97">
        <w:rPr>
          <w:rFonts w:ascii="Times New Roman" w:eastAsia="Times New Roman" w:hAnsi="Times New Roman" w:cs="Times New Roman"/>
          <w:sz w:val="24"/>
          <w:szCs w:val="24"/>
          <w:lang w:eastAsia="ko-KR"/>
        </w:rPr>
        <w:t>stated</w:t>
      </w:r>
      <w:r w:rsidR="00D426A3" w:rsidRPr="00826C97">
        <w:rPr>
          <w:rFonts w:ascii="Times New Roman" w:eastAsia="Times New Roman" w:hAnsi="Times New Roman" w:cs="Times New Roman"/>
          <w:sz w:val="24"/>
          <w:szCs w:val="24"/>
          <w:lang w:eastAsia="ko-KR"/>
        </w:rPr>
        <w:t xml:space="preserve"> that</w:t>
      </w:r>
      <w:r w:rsidR="00B80F42" w:rsidRPr="00826C97">
        <w:rPr>
          <w:rFonts w:ascii="Times New Roman" w:eastAsia="Times New Roman" w:hAnsi="Times New Roman" w:cs="Times New Roman"/>
          <w:sz w:val="24"/>
          <w:szCs w:val="24"/>
          <w:lang w:eastAsia="ko-KR"/>
        </w:rPr>
        <w:t xml:space="preserve"> if euthanasia is permitted by law, then a physician who</w:t>
      </w:r>
      <w:r w:rsidR="00B00626" w:rsidRPr="00D77F6F">
        <w:rPr>
          <w:rFonts w:ascii="Times New Roman" w:eastAsia="Times New Roman" w:hAnsi="Times New Roman" w:cs="Times New Roman"/>
          <w:sz w:val="24"/>
          <w:szCs w:val="24"/>
          <w:lang w:eastAsia="ko-KR"/>
        </w:rPr>
        <w:t>euthanizes a</w:t>
      </w:r>
      <w:r w:rsidR="00B80F42" w:rsidRPr="00826C97">
        <w:rPr>
          <w:rFonts w:ascii="Times New Roman" w:eastAsia="Times New Roman" w:hAnsi="Times New Roman" w:cs="Times New Roman"/>
          <w:sz w:val="24"/>
          <w:szCs w:val="24"/>
          <w:lang w:eastAsia="ko-KR"/>
        </w:rPr>
        <w:t xml:space="preserve"> competent patient</w:t>
      </w:r>
      <w:r w:rsidR="00B00626" w:rsidRPr="00D77F6F">
        <w:rPr>
          <w:rFonts w:ascii="Times New Roman" w:eastAsia="Times New Roman" w:hAnsi="Times New Roman" w:cs="Times New Roman"/>
          <w:sz w:val="24"/>
          <w:szCs w:val="24"/>
          <w:lang w:eastAsia="ko-KR"/>
        </w:rPr>
        <w:t xml:space="preserve"> at the patient’s request</w:t>
      </w:r>
      <w:r w:rsidR="00B80F42" w:rsidRPr="00826C97">
        <w:rPr>
          <w:rFonts w:ascii="Times New Roman" w:eastAsia="Times New Roman" w:hAnsi="Times New Roman" w:cs="Times New Roman"/>
          <w:sz w:val="24"/>
          <w:szCs w:val="24"/>
          <w:lang w:eastAsia="ko-KR"/>
        </w:rPr>
        <w:t xml:space="preserve"> would be ful</w:t>
      </w:r>
      <w:r w:rsidRPr="00826C97">
        <w:rPr>
          <w:rFonts w:ascii="Times New Roman" w:eastAsia="Times New Roman" w:hAnsi="Times New Roman" w:cs="Times New Roman"/>
          <w:sz w:val="24"/>
          <w:szCs w:val="24"/>
          <w:lang w:eastAsia="ko-KR"/>
        </w:rPr>
        <w:t>filling his duty, while 32</w:t>
      </w:r>
      <w:r w:rsidR="00275742" w:rsidRPr="00826C97">
        <w:rPr>
          <w:rFonts w:ascii="Times New Roman" w:eastAsia="Times New Roman" w:hAnsi="Times New Roman" w:cs="Times New Roman"/>
          <w:sz w:val="24"/>
          <w:szCs w:val="24"/>
          <w:lang w:eastAsia="ko-KR"/>
        </w:rPr>
        <w:t>.0</w:t>
      </w:r>
      <w:r w:rsidRPr="00826C97">
        <w:rPr>
          <w:rFonts w:ascii="Times New Roman" w:eastAsia="Times New Roman" w:hAnsi="Times New Roman" w:cs="Times New Roman"/>
          <w:sz w:val="24"/>
          <w:szCs w:val="24"/>
          <w:lang w:eastAsia="ko-KR"/>
        </w:rPr>
        <w:t>%</w:t>
      </w:r>
      <w:r w:rsidR="00B80F42" w:rsidRPr="00826C97">
        <w:rPr>
          <w:rFonts w:ascii="Times New Roman" w:eastAsia="Times New Roman" w:hAnsi="Times New Roman" w:cs="Times New Roman"/>
          <w:sz w:val="24"/>
          <w:szCs w:val="24"/>
          <w:lang w:eastAsia="ko-KR"/>
        </w:rPr>
        <w:t xml:space="preserve"> consider euthanasia equivalent to </w:t>
      </w:r>
      <w:r w:rsidR="00CC6885" w:rsidRPr="00826C97">
        <w:rPr>
          <w:rFonts w:ascii="Times New Roman" w:eastAsia="Times New Roman" w:hAnsi="Times New Roman" w:cs="Times New Roman"/>
          <w:sz w:val="24"/>
          <w:szCs w:val="24"/>
          <w:lang w:eastAsia="ko-KR"/>
        </w:rPr>
        <w:t xml:space="preserve">homicide </w:t>
      </w:r>
      <w:r w:rsidR="00B80F42" w:rsidRPr="00826C97">
        <w:rPr>
          <w:rFonts w:ascii="Times New Roman" w:eastAsia="Times New Roman" w:hAnsi="Times New Roman" w:cs="Times New Roman"/>
          <w:sz w:val="24"/>
          <w:szCs w:val="24"/>
          <w:lang w:eastAsia="ko-KR"/>
        </w:rPr>
        <w:t>even if it is legalized in the country and requested by a competent patient.</w:t>
      </w:r>
      <w:r w:rsidR="00CC6885" w:rsidRPr="00826C97">
        <w:rPr>
          <w:rFonts w:ascii="Times New Roman" w:eastAsia="Times New Roman" w:hAnsi="Times New Roman" w:cs="Times New Roman"/>
          <w:sz w:val="24"/>
          <w:szCs w:val="24"/>
          <w:lang w:eastAsia="ko-KR"/>
        </w:rPr>
        <w:t xml:space="preserve">When the participants were asked </w:t>
      </w:r>
      <w:r w:rsidR="00A71F94" w:rsidRPr="00826C97">
        <w:rPr>
          <w:rFonts w:ascii="Times New Roman" w:eastAsia="Times New Roman" w:hAnsi="Times New Roman" w:cs="Times New Roman"/>
          <w:sz w:val="24"/>
          <w:szCs w:val="24"/>
          <w:lang w:eastAsia="ko-KR"/>
        </w:rPr>
        <w:t xml:space="preserve">about </w:t>
      </w:r>
      <w:r w:rsidR="00CC6885" w:rsidRPr="00826C97">
        <w:rPr>
          <w:rFonts w:ascii="Times New Roman" w:eastAsia="Times New Roman" w:hAnsi="Times New Roman" w:cs="Times New Roman"/>
          <w:sz w:val="24"/>
          <w:szCs w:val="24"/>
          <w:lang w:eastAsia="ko-KR"/>
        </w:rPr>
        <w:t xml:space="preserve">their perceptions </w:t>
      </w:r>
      <w:r w:rsidR="00A71F94" w:rsidRPr="00826C97">
        <w:rPr>
          <w:rFonts w:ascii="Times New Roman" w:eastAsia="Times New Roman" w:hAnsi="Times New Roman" w:cs="Times New Roman"/>
          <w:sz w:val="24"/>
          <w:szCs w:val="24"/>
          <w:lang w:eastAsia="ko-KR"/>
        </w:rPr>
        <w:t xml:space="preserve">of </w:t>
      </w:r>
      <w:r w:rsidR="00CC6885" w:rsidRPr="00826C97">
        <w:rPr>
          <w:rFonts w:ascii="Times New Roman" w:eastAsia="Times New Roman" w:hAnsi="Times New Roman" w:cs="Times New Roman"/>
          <w:sz w:val="24"/>
          <w:szCs w:val="24"/>
          <w:lang w:eastAsia="ko-KR"/>
        </w:rPr>
        <w:t xml:space="preserve">a physician who conducts euthanasia </w:t>
      </w:r>
      <w:r w:rsidR="009B37B3" w:rsidRPr="00826C97">
        <w:rPr>
          <w:rFonts w:ascii="Times New Roman" w:eastAsia="Times New Roman" w:hAnsi="Times New Roman" w:cs="Times New Roman"/>
          <w:sz w:val="24"/>
          <w:szCs w:val="24"/>
          <w:lang w:eastAsia="ko-KR"/>
        </w:rPr>
        <w:t xml:space="preserve">on </w:t>
      </w:r>
      <w:r w:rsidR="00CC6885" w:rsidRPr="00826C97">
        <w:rPr>
          <w:rFonts w:ascii="Times New Roman" w:eastAsia="Times New Roman" w:hAnsi="Times New Roman" w:cs="Times New Roman"/>
          <w:sz w:val="24"/>
          <w:szCs w:val="24"/>
          <w:lang w:eastAsia="ko-KR"/>
        </w:rPr>
        <w:t xml:space="preserve">a pediatric patient </w:t>
      </w:r>
      <w:r w:rsidR="00A71F94" w:rsidRPr="00826C97">
        <w:rPr>
          <w:rFonts w:ascii="Times New Roman" w:eastAsia="Times New Roman" w:hAnsi="Times New Roman" w:cs="Times New Roman"/>
          <w:sz w:val="24"/>
          <w:szCs w:val="24"/>
          <w:lang w:eastAsia="ko-KR"/>
        </w:rPr>
        <w:t>at</w:t>
      </w:r>
      <w:r w:rsidR="00CC6885" w:rsidRPr="00826C97">
        <w:rPr>
          <w:rFonts w:ascii="Times New Roman" w:eastAsia="Times New Roman" w:hAnsi="Times New Roman" w:cs="Times New Roman"/>
          <w:sz w:val="24"/>
          <w:szCs w:val="24"/>
          <w:lang w:eastAsia="ko-KR"/>
        </w:rPr>
        <w:t xml:space="preserve"> the</w:t>
      </w:r>
      <w:r w:rsidR="00A71F94" w:rsidRPr="00826C97">
        <w:rPr>
          <w:rFonts w:ascii="Times New Roman" w:eastAsia="Times New Roman" w:hAnsi="Times New Roman" w:cs="Times New Roman"/>
          <w:sz w:val="24"/>
          <w:szCs w:val="24"/>
          <w:lang w:eastAsia="ko-KR"/>
        </w:rPr>
        <w:t xml:space="preserve"> family’s</w:t>
      </w:r>
      <w:r w:rsidR="00CC6885" w:rsidRPr="00826C97">
        <w:rPr>
          <w:rFonts w:ascii="Times New Roman" w:eastAsia="Times New Roman" w:hAnsi="Times New Roman" w:cs="Times New Roman"/>
          <w:sz w:val="24"/>
          <w:szCs w:val="24"/>
          <w:lang w:eastAsia="ko-KR"/>
        </w:rPr>
        <w:t xml:space="preserve"> request in a country where euthanasia</w:t>
      </w:r>
      <w:r w:rsidRPr="00826C97">
        <w:rPr>
          <w:rFonts w:ascii="Times New Roman" w:eastAsia="Times New Roman" w:hAnsi="Times New Roman" w:cs="Times New Roman"/>
          <w:sz w:val="24"/>
          <w:szCs w:val="24"/>
          <w:lang w:eastAsia="ko-KR"/>
        </w:rPr>
        <w:t xml:space="preserve"> is legal, only 44%</w:t>
      </w:r>
      <w:r w:rsidR="00CC6885" w:rsidRPr="00826C97">
        <w:rPr>
          <w:rFonts w:ascii="Times New Roman" w:eastAsia="Times New Roman" w:hAnsi="Times New Roman" w:cs="Times New Roman"/>
          <w:sz w:val="24"/>
          <w:szCs w:val="24"/>
          <w:lang w:eastAsia="ko-KR"/>
        </w:rPr>
        <w:t xml:space="preserve"> of participants still agreed that the </w:t>
      </w:r>
      <w:r w:rsidR="00A71F94" w:rsidRPr="00826C97">
        <w:rPr>
          <w:rFonts w:ascii="Times New Roman" w:eastAsia="Times New Roman" w:hAnsi="Times New Roman" w:cs="Times New Roman"/>
          <w:sz w:val="24"/>
          <w:szCs w:val="24"/>
          <w:lang w:eastAsia="ko-KR"/>
        </w:rPr>
        <w:t>physician was</w:t>
      </w:r>
      <w:r w:rsidR="00CC6885" w:rsidRPr="00826C97">
        <w:rPr>
          <w:rFonts w:ascii="Times New Roman" w:eastAsia="Times New Roman" w:hAnsi="Times New Roman" w:cs="Times New Roman"/>
          <w:sz w:val="24"/>
          <w:szCs w:val="24"/>
          <w:lang w:eastAsia="ko-KR"/>
        </w:rPr>
        <w:t xml:space="preserve"> ful</w:t>
      </w:r>
      <w:r w:rsidRPr="00826C97">
        <w:rPr>
          <w:rFonts w:ascii="Times New Roman" w:eastAsia="Times New Roman" w:hAnsi="Times New Roman" w:cs="Times New Roman"/>
          <w:sz w:val="24"/>
          <w:szCs w:val="24"/>
          <w:lang w:eastAsia="ko-KR"/>
        </w:rPr>
        <w:t>filling her duty, while 56%</w:t>
      </w:r>
      <w:r w:rsidR="00CC6885" w:rsidRPr="00826C97">
        <w:rPr>
          <w:rFonts w:ascii="Times New Roman" w:eastAsia="Times New Roman" w:hAnsi="Times New Roman" w:cs="Times New Roman"/>
          <w:sz w:val="24"/>
          <w:szCs w:val="24"/>
          <w:lang w:eastAsia="ko-KR"/>
        </w:rPr>
        <w:t xml:space="preserve"> of them considered it homicide.</w:t>
      </w:r>
    </w:p>
    <w:p w14:paraId="1C3B02A4" w14:textId="77777777" w:rsidR="00187089" w:rsidRPr="00826C97" w:rsidRDefault="0018739E"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Concerning</w:t>
      </w:r>
      <w:r w:rsidR="00187089" w:rsidRPr="00826C97">
        <w:rPr>
          <w:rFonts w:ascii="Times New Roman" w:eastAsia="Times New Roman" w:hAnsi="Times New Roman" w:cs="Times New Roman"/>
          <w:sz w:val="24"/>
          <w:szCs w:val="24"/>
          <w:lang w:eastAsia="ko-KR"/>
        </w:rPr>
        <w:t xml:space="preserve"> who should be involved in the </w:t>
      </w:r>
      <w:r w:rsidR="005F5AF6" w:rsidRPr="00826C97">
        <w:rPr>
          <w:rFonts w:ascii="Times New Roman" w:eastAsia="Times New Roman" w:hAnsi="Times New Roman" w:cs="Times New Roman"/>
          <w:sz w:val="24"/>
          <w:szCs w:val="24"/>
          <w:lang w:eastAsia="ko-KR"/>
        </w:rPr>
        <w:t>decision-</w:t>
      </w:r>
      <w:r w:rsidR="00187089" w:rsidRPr="00826C97">
        <w:rPr>
          <w:rFonts w:ascii="Times New Roman" w:eastAsia="Times New Roman" w:hAnsi="Times New Roman" w:cs="Times New Roman"/>
          <w:sz w:val="24"/>
          <w:szCs w:val="24"/>
          <w:lang w:eastAsia="ko-KR"/>
        </w:rPr>
        <w:t>making process for pediatric euthanasia</w:t>
      </w:r>
      <w:r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46.4% </w:t>
      </w:r>
      <w:r w:rsidR="00187089" w:rsidRPr="00826C97">
        <w:rPr>
          <w:rFonts w:ascii="Times New Roman" w:eastAsia="Times New Roman" w:hAnsi="Times New Roman" w:cs="Times New Roman"/>
          <w:sz w:val="24"/>
          <w:szCs w:val="24"/>
          <w:lang w:eastAsia="ko-KR"/>
        </w:rPr>
        <w:t>of participants</w:t>
      </w:r>
      <w:r w:rsidRPr="00826C97">
        <w:rPr>
          <w:rFonts w:ascii="Times New Roman" w:eastAsia="Times New Roman" w:hAnsi="Times New Roman" w:cs="Times New Roman"/>
          <w:sz w:val="24"/>
          <w:szCs w:val="24"/>
          <w:lang w:eastAsia="ko-KR"/>
        </w:rPr>
        <w:t xml:space="preserve"> said it should be</w:t>
      </w:r>
      <w:r w:rsidR="00187089" w:rsidRPr="00826C97">
        <w:rPr>
          <w:rFonts w:ascii="Times New Roman" w:eastAsia="Times New Roman" w:hAnsi="Times New Roman" w:cs="Times New Roman"/>
          <w:sz w:val="24"/>
          <w:szCs w:val="24"/>
          <w:lang w:eastAsia="ko-KR"/>
        </w:rPr>
        <w:t xml:space="preserve"> family</w:t>
      </w:r>
      <w:r w:rsidR="000E3193" w:rsidRPr="00826C97">
        <w:rPr>
          <w:rFonts w:ascii="Times New Roman" w:eastAsia="Times New Roman" w:hAnsi="Times New Roman" w:cs="Times New Roman"/>
          <w:sz w:val="24"/>
          <w:szCs w:val="24"/>
          <w:lang w:eastAsia="ko-KR"/>
        </w:rPr>
        <w:t xml:space="preserve"> and physicians together, 4</w:t>
      </w:r>
      <w:r w:rsidR="00275742" w:rsidRPr="00826C97">
        <w:rPr>
          <w:rFonts w:ascii="Times New Roman" w:eastAsia="Times New Roman" w:hAnsi="Times New Roman" w:cs="Times New Roman"/>
          <w:sz w:val="24"/>
          <w:szCs w:val="24"/>
          <w:lang w:eastAsia="ko-KR"/>
        </w:rPr>
        <w:t>.0</w:t>
      </w:r>
      <w:r w:rsidR="000E319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said</w:t>
      </w:r>
      <w:r w:rsidR="00260F68" w:rsidRPr="00826C97">
        <w:rPr>
          <w:rFonts w:ascii="Times New Roman" w:eastAsia="Times New Roman" w:hAnsi="Times New Roman" w:cs="Times New Roman"/>
          <w:sz w:val="24"/>
          <w:szCs w:val="24"/>
          <w:lang w:eastAsia="ko-KR"/>
        </w:rPr>
        <w:t xml:space="preserve"> it should be</w:t>
      </w:r>
      <w:r w:rsidR="000E3193" w:rsidRPr="00826C97">
        <w:rPr>
          <w:rFonts w:ascii="Times New Roman" w:eastAsia="Times New Roman" w:hAnsi="Times New Roman" w:cs="Times New Roman"/>
          <w:sz w:val="24"/>
          <w:szCs w:val="24"/>
          <w:lang w:eastAsia="ko-KR"/>
        </w:rPr>
        <w:t xml:space="preserve"> only the parents</w:t>
      </w:r>
      <w:r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and 2.4%</w:t>
      </w:r>
      <w:r w:rsidRPr="00826C97">
        <w:rPr>
          <w:rFonts w:ascii="Times New Roman" w:eastAsia="Times New Roman" w:hAnsi="Times New Roman" w:cs="Times New Roman"/>
          <w:sz w:val="24"/>
          <w:szCs w:val="24"/>
          <w:lang w:eastAsia="ko-KR"/>
        </w:rPr>
        <w:t xml:space="preserve"> said </w:t>
      </w:r>
      <w:r w:rsidR="00260F68" w:rsidRPr="00826C97">
        <w:rPr>
          <w:rFonts w:ascii="Times New Roman" w:eastAsia="Times New Roman" w:hAnsi="Times New Roman" w:cs="Times New Roman"/>
          <w:sz w:val="24"/>
          <w:szCs w:val="24"/>
          <w:lang w:eastAsia="ko-KR"/>
        </w:rPr>
        <w:t xml:space="preserve">it should be </w:t>
      </w:r>
      <w:r w:rsidRPr="00826C97">
        <w:rPr>
          <w:rFonts w:ascii="Times New Roman" w:eastAsia="Times New Roman" w:hAnsi="Times New Roman" w:cs="Times New Roman"/>
          <w:sz w:val="24"/>
          <w:szCs w:val="24"/>
          <w:lang w:eastAsia="ko-KR"/>
        </w:rPr>
        <w:t>the</w:t>
      </w:r>
      <w:r w:rsidR="00187089" w:rsidRPr="00826C97">
        <w:rPr>
          <w:rFonts w:ascii="Times New Roman" w:eastAsia="Times New Roman" w:hAnsi="Times New Roman" w:cs="Times New Roman"/>
          <w:sz w:val="24"/>
          <w:szCs w:val="24"/>
          <w:lang w:eastAsia="ko-KR"/>
        </w:rPr>
        <w:t xml:space="preserve"> ethics committee of</w:t>
      </w:r>
      <w:r w:rsidR="000E3193" w:rsidRPr="00826C97">
        <w:rPr>
          <w:rFonts w:ascii="Times New Roman" w:eastAsia="Times New Roman" w:hAnsi="Times New Roman" w:cs="Times New Roman"/>
          <w:sz w:val="24"/>
          <w:szCs w:val="24"/>
          <w:lang w:eastAsia="ko-KR"/>
        </w:rPr>
        <w:t xml:space="preserve"> the hospital</w:t>
      </w:r>
      <w:r w:rsidRPr="00826C97">
        <w:rPr>
          <w:rFonts w:ascii="Times New Roman" w:eastAsia="Times New Roman" w:hAnsi="Times New Roman" w:cs="Times New Roman"/>
          <w:sz w:val="24"/>
          <w:szCs w:val="24"/>
          <w:lang w:eastAsia="ko-KR"/>
        </w:rPr>
        <w:t xml:space="preserve">; </w:t>
      </w:r>
      <w:r w:rsidR="000E3193" w:rsidRPr="00826C97">
        <w:rPr>
          <w:rFonts w:ascii="Times New Roman" w:eastAsia="Times New Roman" w:hAnsi="Times New Roman" w:cs="Times New Roman"/>
          <w:sz w:val="24"/>
          <w:szCs w:val="24"/>
          <w:lang w:eastAsia="ko-KR"/>
        </w:rPr>
        <w:t>46.4%</w:t>
      </w:r>
      <w:r w:rsidR="00187089" w:rsidRPr="00826C97">
        <w:rPr>
          <w:rFonts w:ascii="Times New Roman" w:eastAsia="Times New Roman" w:hAnsi="Times New Roman" w:cs="Times New Roman"/>
          <w:sz w:val="24"/>
          <w:szCs w:val="24"/>
          <w:lang w:eastAsia="ko-KR"/>
        </w:rPr>
        <w:t xml:space="preserve"> stated that no such decision </w:t>
      </w:r>
      <w:r w:rsidR="00B2394B" w:rsidRPr="00826C97">
        <w:rPr>
          <w:rFonts w:ascii="Times New Roman" w:eastAsia="Times New Roman" w:hAnsi="Times New Roman" w:cs="Times New Roman"/>
          <w:sz w:val="24"/>
          <w:szCs w:val="24"/>
          <w:lang w:eastAsia="ko-KR"/>
        </w:rPr>
        <w:t>sh</w:t>
      </w:r>
      <w:r w:rsidRPr="00826C97">
        <w:rPr>
          <w:rFonts w:ascii="Times New Roman" w:eastAsia="Times New Roman" w:hAnsi="Times New Roman" w:cs="Times New Roman"/>
          <w:sz w:val="24"/>
          <w:szCs w:val="24"/>
          <w:lang w:eastAsia="ko-KR"/>
        </w:rPr>
        <w:t xml:space="preserve">ould </w:t>
      </w:r>
      <w:r w:rsidR="00187089" w:rsidRPr="00826C97">
        <w:rPr>
          <w:rFonts w:ascii="Times New Roman" w:eastAsia="Times New Roman" w:hAnsi="Times New Roman" w:cs="Times New Roman"/>
          <w:sz w:val="24"/>
          <w:szCs w:val="24"/>
          <w:lang w:eastAsia="ko-KR"/>
        </w:rPr>
        <w:t xml:space="preserve">be </w:t>
      </w:r>
      <w:r w:rsidR="000E3193" w:rsidRPr="00826C97">
        <w:rPr>
          <w:rFonts w:ascii="Times New Roman" w:eastAsia="Times New Roman" w:hAnsi="Times New Roman" w:cs="Times New Roman"/>
          <w:sz w:val="24"/>
          <w:szCs w:val="24"/>
          <w:lang w:eastAsia="ko-KR"/>
        </w:rPr>
        <w:t>made. On the other hand</w:t>
      </w:r>
      <w:r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44</w:t>
      </w:r>
      <w:r w:rsidR="00275742" w:rsidRPr="00826C97">
        <w:rPr>
          <w:rFonts w:ascii="Times New Roman" w:eastAsia="Times New Roman" w:hAnsi="Times New Roman" w:cs="Times New Roman"/>
          <w:sz w:val="24"/>
          <w:szCs w:val="24"/>
          <w:lang w:eastAsia="ko-KR"/>
        </w:rPr>
        <w:t>.0</w:t>
      </w:r>
      <w:r w:rsidR="000E3193" w:rsidRPr="00826C97">
        <w:rPr>
          <w:rFonts w:ascii="Times New Roman" w:eastAsia="Times New Roman" w:hAnsi="Times New Roman" w:cs="Times New Roman"/>
          <w:sz w:val="24"/>
          <w:szCs w:val="24"/>
          <w:lang w:eastAsia="ko-KR"/>
        </w:rPr>
        <w:t>%</w:t>
      </w:r>
      <w:r w:rsidR="00187089" w:rsidRPr="00826C97">
        <w:rPr>
          <w:rFonts w:ascii="Times New Roman" w:eastAsia="Times New Roman" w:hAnsi="Times New Roman" w:cs="Times New Roman"/>
          <w:sz w:val="24"/>
          <w:szCs w:val="24"/>
          <w:lang w:eastAsia="ko-KR"/>
        </w:rPr>
        <w:t xml:space="preserve"> of participants </w:t>
      </w:r>
      <w:r w:rsidR="009E5880" w:rsidRPr="00826C97">
        <w:rPr>
          <w:rFonts w:ascii="Times New Roman" w:eastAsia="Times New Roman" w:hAnsi="Times New Roman" w:cs="Times New Roman"/>
          <w:sz w:val="24"/>
          <w:szCs w:val="24"/>
          <w:lang w:eastAsia="ko-KR"/>
        </w:rPr>
        <w:t xml:space="preserve">stated </w:t>
      </w:r>
      <w:r w:rsidR="00187089" w:rsidRPr="00826C97">
        <w:rPr>
          <w:rFonts w:ascii="Times New Roman" w:eastAsia="Times New Roman" w:hAnsi="Times New Roman" w:cs="Times New Roman"/>
          <w:sz w:val="24"/>
          <w:szCs w:val="24"/>
          <w:lang w:eastAsia="ko-KR"/>
        </w:rPr>
        <w:t xml:space="preserve">that patients under 18 should have the right to request euthanasia for themselves under well-defined circumstances. </w:t>
      </w:r>
      <w:r w:rsidR="000E3193" w:rsidRPr="00826C97">
        <w:rPr>
          <w:rFonts w:ascii="Times New Roman" w:eastAsia="Times New Roman" w:hAnsi="Times New Roman" w:cs="Times New Roman"/>
          <w:sz w:val="24"/>
          <w:szCs w:val="24"/>
          <w:lang w:eastAsia="ko-KR"/>
        </w:rPr>
        <w:t>Of the participant</w:t>
      </w:r>
      <w:r w:rsidR="00275742"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 xml:space="preserve"> 79.2</w:t>
      </w:r>
      <w:r w:rsidR="000E3193" w:rsidRPr="00826C97">
        <w:rPr>
          <w:rFonts w:ascii="Times New Roman" w:eastAsia="Times New Roman" w:hAnsi="Times New Roman" w:cs="Times New Roman"/>
          <w:sz w:val="24"/>
          <w:szCs w:val="24"/>
          <w:lang w:eastAsia="ko-KR"/>
        </w:rPr>
        <w:t>%</w:t>
      </w:r>
      <w:r w:rsidR="006F73D8" w:rsidRPr="00826C97">
        <w:rPr>
          <w:rFonts w:ascii="Times New Roman" w:eastAsia="Times New Roman" w:hAnsi="Times New Roman" w:cs="Times New Roman"/>
          <w:sz w:val="24"/>
          <w:szCs w:val="24"/>
          <w:lang w:eastAsia="ko-KR"/>
        </w:rPr>
        <w:t xml:space="preserve"> did not agree that physicians should decide not to resuscitate an infant with severe abnormalities, multiple complications</w:t>
      </w:r>
      <w:r w:rsidR="00572F7B" w:rsidRPr="00826C97">
        <w:rPr>
          <w:rFonts w:ascii="Times New Roman" w:eastAsia="Times New Roman" w:hAnsi="Times New Roman" w:cs="Times New Roman"/>
          <w:sz w:val="24"/>
          <w:szCs w:val="24"/>
          <w:lang w:eastAsia="ko-KR"/>
        </w:rPr>
        <w:t>,</w:t>
      </w:r>
      <w:r w:rsidR="006F73D8" w:rsidRPr="00826C97">
        <w:rPr>
          <w:rFonts w:ascii="Times New Roman" w:eastAsia="Times New Roman" w:hAnsi="Times New Roman" w:cs="Times New Roman"/>
          <w:sz w:val="24"/>
          <w:szCs w:val="24"/>
          <w:lang w:eastAsia="ko-KR"/>
        </w:rPr>
        <w:t xml:space="preserve"> and very little c</w:t>
      </w:r>
      <w:r w:rsidR="000E3193" w:rsidRPr="00826C97">
        <w:rPr>
          <w:rFonts w:ascii="Times New Roman" w:eastAsia="Times New Roman" w:hAnsi="Times New Roman" w:cs="Times New Roman"/>
          <w:sz w:val="24"/>
          <w:szCs w:val="24"/>
          <w:lang w:eastAsia="ko-KR"/>
        </w:rPr>
        <w:t xml:space="preserve">hance of survival, and 15.9% </w:t>
      </w:r>
      <w:r w:rsidR="006F73D8" w:rsidRPr="00826C97">
        <w:rPr>
          <w:rFonts w:ascii="Times New Roman" w:eastAsia="Times New Roman" w:hAnsi="Times New Roman" w:cs="Times New Roman"/>
          <w:sz w:val="24"/>
          <w:szCs w:val="24"/>
          <w:lang w:eastAsia="ko-KR"/>
        </w:rPr>
        <w:t xml:space="preserve">of participants </w:t>
      </w:r>
      <w:r w:rsidRPr="00826C97">
        <w:rPr>
          <w:rFonts w:ascii="Times New Roman" w:eastAsia="Times New Roman" w:hAnsi="Times New Roman" w:cs="Times New Roman"/>
          <w:sz w:val="24"/>
          <w:szCs w:val="24"/>
          <w:lang w:eastAsia="ko-KR"/>
        </w:rPr>
        <w:t xml:space="preserve">thought </w:t>
      </w:r>
      <w:r w:rsidR="006F73D8" w:rsidRPr="00826C97">
        <w:rPr>
          <w:rFonts w:ascii="Times New Roman" w:eastAsia="Times New Roman" w:hAnsi="Times New Roman" w:cs="Times New Roman"/>
          <w:sz w:val="24"/>
          <w:szCs w:val="24"/>
          <w:lang w:eastAsia="ko-KR"/>
        </w:rPr>
        <w:t xml:space="preserve">that pediatric euthanasia would deprive patients </w:t>
      </w:r>
      <w:r w:rsidR="00A61968" w:rsidRPr="00D77F6F">
        <w:rPr>
          <w:rFonts w:ascii="Times New Roman" w:eastAsia="Times New Roman" w:hAnsi="Times New Roman" w:cs="Times New Roman"/>
          <w:sz w:val="24"/>
          <w:szCs w:val="24"/>
          <w:lang w:eastAsia="ko-KR"/>
        </w:rPr>
        <w:t>of</w:t>
      </w:r>
      <w:r w:rsidR="006F73D8" w:rsidRPr="00826C97">
        <w:rPr>
          <w:rFonts w:ascii="Times New Roman" w:eastAsia="Times New Roman" w:hAnsi="Times New Roman" w:cs="Times New Roman"/>
          <w:sz w:val="24"/>
          <w:szCs w:val="24"/>
          <w:lang w:eastAsia="ko-KR"/>
        </w:rPr>
        <w:t xml:space="preserve">treatments available for </w:t>
      </w:r>
      <w:r w:rsidR="00A61968" w:rsidRPr="00826C97">
        <w:rPr>
          <w:rFonts w:ascii="Times New Roman" w:eastAsia="Times New Roman" w:hAnsi="Times New Roman" w:cs="Times New Roman"/>
          <w:sz w:val="24"/>
          <w:szCs w:val="24"/>
          <w:lang w:eastAsia="ko-KR"/>
        </w:rPr>
        <w:t xml:space="preserve">conditions </w:t>
      </w:r>
      <w:r w:rsidR="006F73D8" w:rsidRPr="00826C97">
        <w:rPr>
          <w:rFonts w:ascii="Times New Roman" w:eastAsia="Times New Roman" w:hAnsi="Times New Roman" w:cs="Times New Roman"/>
          <w:sz w:val="24"/>
          <w:szCs w:val="24"/>
          <w:lang w:eastAsia="ko-KR"/>
        </w:rPr>
        <w:t xml:space="preserve">untreatable today. </w:t>
      </w:r>
      <w:r w:rsidR="00C10BD2" w:rsidRPr="00826C97">
        <w:rPr>
          <w:rFonts w:ascii="Times New Roman" w:eastAsia="Times New Roman" w:hAnsi="Times New Roman" w:cs="Times New Roman"/>
          <w:sz w:val="24"/>
          <w:szCs w:val="24"/>
          <w:lang w:eastAsia="ko-KR"/>
        </w:rPr>
        <w:t xml:space="preserve">The majority of participants </w:t>
      </w:r>
      <w:r w:rsidR="00572F7B" w:rsidRPr="00826C97">
        <w:rPr>
          <w:rFonts w:ascii="Times New Roman" w:eastAsia="Times New Roman" w:hAnsi="Times New Roman" w:cs="Times New Roman"/>
          <w:sz w:val="24"/>
          <w:szCs w:val="24"/>
          <w:lang w:eastAsia="ko-KR"/>
        </w:rPr>
        <w:t>(</w:t>
      </w:r>
      <w:r w:rsidR="00C10BD2" w:rsidRPr="00826C97">
        <w:rPr>
          <w:rFonts w:ascii="Times New Roman" w:eastAsia="Times New Roman" w:hAnsi="Times New Roman" w:cs="Times New Roman"/>
          <w:sz w:val="24"/>
          <w:szCs w:val="24"/>
          <w:lang w:eastAsia="ko-KR"/>
        </w:rPr>
        <w:t>94.6%</w:t>
      </w:r>
      <w:r w:rsidR="00572F7B" w:rsidRPr="00826C97">
        <w:rPr>
          <w:rFonts w:ascii="Times New Roman" w:eastAsia="Times New Roman" w:hAnsi="Times New Roman" w:cs="Times New Roman"/>
          <w:sz w:val="24"/>
          <w:szCs w:val="24"/>
          <w:lang w:eastAsia="ko-KR"/>
        </w:rPr>
        <w:t>)</w:t>
      </w:r>
      <w:r w:rsidR="00FA72C7" w:rsidRPr="00826C97">
        <w:rPr>
          <w:rFonts w:ascii="Times New Roman" w:eastAsia="Times New Roman" w:hAnsi="Times New Roman" w:cs="Times New Roman"/>
          <w:sz w:val="24"/>
          <w:szCs w:val="24"/>
          <w:lang w:eastAsia="ko-KR"/>
        </w:rPr>
        <w:t>opposed</w:t>
      </w:r>
      <w:r w:rsidR="00C10BD2" w:rsidRPr="00826C97">
        <w:rPr>
          <w:rFonts w:ascii="Times New Roman" w:eastAsia="Times New Roman" w:hAnsi="Times New Roman" w:cs="Times New Roman"/>
          <w:sz w:val="24"/>
          <w:szCs w:val="24"/>
          <w:lang w:eastAsia="ko-KR"/>
        </w:rPr>
        <w:t xml:space="preserve"> offer</w:t>
      </w:r>
      <w:r w:rsidRPr="00826C97">
        <w:rPr>
          <w:rFonts w:ascii="Times New Roman" w:eastAsia="Times New Roman" w:hAnsi="Times New Roman" w:cs="Times New Roman"/>
          <w:sz w:val="24"/>
          <w:szCs w:val="24"/>
          <w:lang w:eastAsia="ko-KR"/>
        </w:rPr>
        <w:t>ing</w:t>
      </w:r>
      <w:r w:rsidR="00C10BD2" w:rsidRPr="00826C97">
        <w:rPr>
          <w:rFonts w:ascii="Times New Roman" w:eastAsia="Times New Roman" w:hAnsi="Times New Roman" w:cs="Times New Roman"/>
          <w:sz w:val="24"/>
          <w:szCs w:val="24"/>
          <w:lang w:eastAsia="ko-KR"/>
        </w:rPr>
        <w:t xml:space="preserve"> euthanasia as an option to parents of untreatable pediatric patients with no reasonable hope </w:t>
      </w:r>
      <w:r w:rsidR="00B533B7" w:rsidRPr="00826C97">
        <w:rPr>
          <w:rFonts w:ascii="Times New Roman" w:eastAsia="Times New Roman" w:hAnsi="Times New Roman" w:cs="Times New Roman"/>
          <w:sz w:val="24"/>
          <w:szCs w:val="24"/>
          <w:lang w:eastAsia="ko-KR"/>
        </w:rPr>
        <w:t xml:space="preserve">of surviving </w:t>
      </w:r>
      <w:r w:rsidR="00C10BD2" w:rsidRPr="00826C97">
        <w:rPr>
          <w:rFonts w:ascii="Times New Roman" w:eastAsia="Times New Roman" w:hAnsi="Times New Roman" w:cs="Times New Roman"/>
          <w:sz w:val="24"/>
          <w:szCs w:val="24"/>
          <w:lang w:eastAsia="ko-KR"/>
        </w:rPr>
        <w:t>a normal life span.</w:t>
      </w:r>
    </w:p>
    <w:p w14:paraId="1EE11B35" w14:textId="77777777" w:rsidR="009345A7" w:rsidRPr="00826C97" w:rsidRDefault="009345A7"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Discussion</w:t>
      </w:r>
    </w:p>
    <w:p w14:paraId="3CDD7AA0" w14:textId="77777777" w:rsidR="00990BED" w:rsidRPr="00826C97" w:rsidRDefault="00296DEE" w:rsidP="00F33264">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Ethical discussions on euthanasia </w:t>
      </w:r>
      <w:r w:rsidR="00584C04" w:rsidRPr="00826C97">
        <w:rPr>
          <w:rFonts w:ascii="Times New Roman" w:eastAsia="Times New Roman" w:hAnsi="Times New Roman" w:cs="Times New Roman"/>
          <w:sz w:val="24"/>
          <w:szCs w:val="24"/>
          <w:lang w:eastAsia="ko-KR"/>
        </w:rPr>
        <w:t xml:space="preserve">have </w:t>
      </w:r>
      <w:r w:rsidRPr="00826C97">
        <w:rPr>
          <w:rFonts w:ascii="Times New Roman" w:eastAsia="Times New Roman" w:hAnsi="Times New Roman" w:cs="Times New Roman"/>
          <w:sz w:val="24"/>
          <w:szCs w:val="24"/>
          <w:lang w:eastAsia="ko-KR"/>
        </w:rPr>
        <w:t xml:space="preserve">been </w:t>
      </w:r>
      <w:r w:rsidR="002B0219" w:rsidRPr="00826C97">
        <w:rPr>
          <w:rFonts w:ascii="Times New Roman" w:eastAsia="Times New Roman" w:hAnsi="Times New Roman" w:cs="Times New Roman"/>
          <w:sz w:val="24"/>
          <w:szCs w:val="24"/>
          <w:lang w:eastAsia="ko-KR"/>
        </w:rPr>
        <w:t>held</w:t>
      </w:r>
      <w:r w:rsidR="00056FD8" w:rsidRPr="00826C97">
        <w:rPr>
          <w:rFonts w:ascii="Times New Roman" w:eastAsia="Times New Roman" w:hAnsi="Times New Roman" w:cs="Times New Roman"/>
          <w:sz w:val="24"/>
          <w:szCs w:val="24"/>
          <w:lang w:eastAsia="ko-KR"/>
        </w:rPr>
        <w:t xml:space="preserve"> </w:t>
      </w:r>
      <w:commentRangeStart w:id="9"/>
      <w:r w:rsidR="00056FD8" w:rsidRPr="00826C97">
        <w:rPr>
          <w:rFonts w:ascii="Times New Roman" w:eastAsia="Times New Roman" w:hAnsi="Times New Roman" w:cs="Times New Roman"/>
          <w:sz w:val="24"/>
          <w:szCs w:val="24"/>
          <w:lang w:eastAsia="ko-KR"/>
        </w:rPr>
        <w:t>by</w:t>
      </w:r>
      <w:r w:rsidR="002B0219"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 xml:space="preserve">public, </w:t>
      </w:r>
      <w:r w:rsidR="002B0219"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media</w:t>
      </w:r>
      <w:r w:rsidR="002B021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medical professionals </w:t>
      </w:r>
      <w:commentRangeEnd w:id="9"/>
      <w:r w:rsidR="000E6EED">
        <w:rPr>
          <w:rStyle w:val="CommentReference"/>
        </w:rPr>
        <w:commentReference w:id="9"/>
      </w:r>
      <w:r w:rsidR="00056FD8" w:rsidRPr="00826C97">
        <w:rPr>
          <w:rFonts w:ascii="Times New Roman" w:eastAsia="Times New Roman" w:hAnsi="Times New Roman" w:cs="Times New Roman"/>
          <w:sz w:val="24"/>
          <w:szCs w:val="24"/>
          <w:lang w:eastAsia="ko-KR"/>
        </w:rPr>
        <w:t xml:space="preserve">due to vast improvements in </w:t>
      </w:r>
      <w:r w:rsidR="002B0219" w:rsidRPr="00826C97">
        <w:rPr>
          <w:rFonts w:ascii="Times New Roman" w:eastAsia="Times New Roman" w:hAnsi="Times New Roman" w:cs="Times New Roman"/>
          <w:sz w:val="24"/>
          <w:szCs w:val="24"/>
          <w:lang w:eastAsia="ko-KR"/>
        </w:rPr>
        <w:t>life-</w:t>
      </w:r>
      <w:r w:rsidR="00056FD8" w:rsidRPr="00826C97">
        <w:rPr>
          <w:rFonts w:ascii="Times New Roman" w:eastAsia="Times New Roman" w:hAnsi="Times New Roman" w:cs="Times New Roman"/>
          <w:sz w:val="24"/>
          <w:szCs w:val="24"/>
          <w:lang w:eastAsia="ko-KR"/>
        </w:rPr>
        <w:t xml:space="preserve">sustaining health services and medical technology. </w:t>
      </w:r>
      <w:r w:rsidR="00AE2F80" w:rsidRPr="00826C97">
        <w:rPr>
          <w:rFonts w:ascii="Times New Roman" w:eastAsia="Times New Roman" w:hAnsi="Times New Roman" w:cs="Times New Roman"/>
          <w:sz w:val="24"/>
          <w:szCs w:val="24"/>
          <w:lang w:eastAsia="ko-KR"/>
        </w:rPr>
        <w:t>Most</w:t>
      </w:r>
      <w:r w:rsidR="00B2394B" w:rsidRPr="00D77F6F">
        <w:rPr>
          <w:rFonts w:ascii="Times New Roman" w:eastAsia="Times New Roman" w:hAnsi="Times New Roman" w:cs="Times New Roman"/>
          <w:sz w:val="24"/>
          <w:szCs w:val="24"/>
          <w:lang w:eastAsia="ko-KR"/>
        </w:rPr>
        <w:t xml:space="preserve"> of these</w:t>
      </w:r>
      <w:r w:rsidR="00990BED" w:rsidRPr="00826C97">
        <w:rPr>
          <w:rFonts w:ascii="Times New Roman" w:eastAsia="Times New Roman" w:hAnsi="Times New Roman" w:cs="Times New Roman"/>
          <w:sz w:val="24"/>
          <w:szCs w:val="24"/>
          <w:lang w:eastAsia="ko-KR"/>
        </w:rPr>
        <w:t xml:space="preserve">arguments for and against euthanasia are listed in </w:t>
      </w:r>
      <w:r w:rsidR="0092234F" w:rsidRPr="00826C97">
        <w:rPr>
          <w:rFonts w:ascii="Times New Roman" w:eastAsia="Times New Roman" w:hAnsi="Times New Roman" w:cs="Times New Roman"/>
          <w:sz w:val="24"/>
          <w:szCs w:val="24"/>
          <w:lang w:eastAsia="ko-KR"/>
        </w:rPr>
        <w:t xml:space="preserve">Table </w:t>
      </w:r>
      <w:r w:rsidR="00990BED" w:rsidRPr="00826C97">
        <w:rPr>
          <w:rFonts w:ascii="Times New Roman" w:eastAsia="Times New Roman" w:hAnsi="Times New Roman" w:cs="Times New Roman"/>
          <w:sz w:val="24"/>
          <w:szCs w:val="24"/>
          <w:lang w:eastAsia="ko-KR"/>
        </w:rPr>
        <w:t>1.</w:t>
      </w:r>
    </w:p>
    <w:p w14:paraId="17B612B6" w14:textId="77777777" w:rsidR="000A64B8" w:rsidRPr="00826C97" w:rsidRDefault="000A64B8" w:rsidP="000A64B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b/>
          <w:sz w:val="24"/>
          <w:szCs w:val="24"/>
          <w:lang w:eastAsia="ko-KR"/>
        </w:rPr>
        <w:t xml:space="preserve">Table 1: </w:t>
      </w:r>
      <w:commentRangeStart w:id="10"/>
      <w:r w:rsidRPr="00826C97">
        <w:rPr>
          <w:rFonts w:ascii="Times New Roman" w:eastAsia="Times New Roman" w:hAnsi="Times New Roman" w:cs="Times New Roman"/>
          <w:sz w:val="24"/>
          <w:szCs w:val="24"/>
          <w:lang w:eastAsia="ko-KR"/>
        </w:rPr>
        <w:t>Arguments for and against euthanasia</w:t>
      </w:r>
      <w:commentRangeEnd w:id="10"/>
      <w:r w:rsidR="006A0D64">
        <w:rPr>
          <w:rStyle w:val="CommentReference"/>
        </w:rPr>
        <w:commentReference w:id="10"/>
      </w:r>
    </w:p>
    <w:tbl>
      <w:tblPr>
        <w:tblStyle w:val="TableGrid"/>
        <w:tblW w:w="0" w:type="auto"/>
        <w:tblLook w:val="04A0" w:firstRow="1" w:lastRow="0" w:firstColumn="1" w:lastColumn="0" w:noHBand="0" w:noVBand="1"/>
      </w:tblPr>
      <w:tblGrid>
        <w:gridCol w:w="4883"/>
        <w:gridCol w:w="4739"/>
      </w:tblGrid>
      <w:tr w:rsidR="0037254E" w:rsidRPr="00826C97" w14:paraId="295D6D51" w14:textId="77777777" w:rsidTr="003453BD">
        <w:tc>
          <w:tcPr>
            <w:tcW w:w="0" w:type="auto"/>
          </w:tcPr>
          <w:p w14:paraId="3EF887A4" w14:textId="77777777"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Arguments against euthanasia</w:t>
            </w:r>
          </w:p>
        </w:tc>
        <w:tc>
          <w:tcPr>
            <w:tcW w:w="0" w:type="auto"/>
          </w:tcPr>
          <w:p w14:paraId="5F7868E8" w14:textId="77777777"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Arguments foreuthanasia</w:t>
            </w:r>
          </w:p>
        </w:tc>
      </w:tr>
      <w:tr w:rsidR="0037254E" w:rsidRPr="00826C97" w14:paraId="78F385AB" w14:textId="77777777" w:rsidTr="003453BD">
        <w:tc>
          <w:tcPr>
            <w:tcW w:w="0" w:type="auto"/>
          </w:tcPr>
          <w:p w14:paraId="00377886" w14:textId="77777777" w:rsidR="00832F8C" w:rsidRPr="00826C97" w:rsidRDefault="00680004" w:rsidP="00A61968">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D77F6F">
              <w:rPr>
                <w:rFonts w:ascii="Times New Roman" w:eastAsia="Times New Roman" w:hAnsi="Times New Roman" w:cs="Times New Roman"/>
                <w:sz w:val="24"/>
                <w:szCs w:val="24"/>
                <w:lang w:eastAsia="ko-KR"/>
              </w:rPr>
              <w:t>The sanctity of life: This argument counters the quality-of-life argument by claiming that every life, regardless of its quality, is worth living and that it is against God’s will and/or the law of nature to end one’s life due to some artificial criteria. Hence it is among the most widely referenced arguments against physician-assisted death</w:t>
            </w:r>
            <w:r w:rsidRPr="00826C97">
              <w:rPr>
                <w:rFonts w:ascii="Times New Roman" w:eastAsia="Times New Roman" w:hAnsi="Times New Roman" w:cs="Times New Roman"/>
                <w:sz w:val="24"/>
                <w:szCs w:val="24"/>
                <w:lang w:eastAsia="ko-KR"/>
              </w:rPr>
              <w:t>.</w:t>
            </w:r>
          </w:p>
        </w:tc>
        <w:tc>
          <w:tcPr>
            <w:tcW w:w="0" w:type="auto"/>
          </w:tcPr>
          <w:p w14:paraId="6B1753B7" w14:textId="77777777" w:rsidR="00832F8C" w:rsidRPr="00826C97" w:rsidRDefault="00680004" w:rsidP="00DE4758">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D77F6F">
              <w:rPr>
                <w:rFonts w:ascii="Times New Roman" w:eastAsia="Times New Roman" w:hAnsi="Times New Roman" w:cs="Times New Roman"/>
                <w:sz w:val="24"/>
                <w:szCs w:val="24"/>
                <w:lang w:eastAsia="ko-KR"/>
              </w:rPr>
              <w:t xml:space="preserve">The quality of life: This argument suggests that life is not worth living in the absence of some key criteria. These criteria may vary considerably depending on the individual’s definition of a good life. Culture, socioeconomic status, religious beliefs, and other communal values might have an impact on determining what the criteria are of a life worth living. In this perspective, it would be plausible to choose to die if the criteria for a </w:t>
            </w:r>
            <w:r w:rsidRPr="00D77F6F">
              <w:rPr>
                <w:rFonts w:ascii="Times New Roman" w:eastAsia="Times New Roman" w:hAnsi="Times New Roman" w:cs="Times New Roman"/>
                <w:sz w:val="24"/>
                <w:szCs w:val="24"/>
                <w:lang w:eastAsia="ko-KR"/>
              </w:rPr>
              <w:lastRenderedPageBreak/>
              <w:t>good life were permanently lost</w:t>
            </w:r>
            <w:r w:rsidRPr="00826C97">
              <w:rPr>
                <w:rFonts w:ascii="Times New Roman" w:eastAsia="Times New Roman" w:hAnsi="Times New Roman" w:cs="Times New Roman"/>
                <w:sz w:val="24"/>
                <w:szCs w:val="24"/>
                <w:lang w:eastAsia="ko-KR"/>
              </w:rPr>
              <w:t>.</w:t>
            </w:r>
          </w:p>
        </w:tc>
      </w:tr>
      <w:tr w:rsidR="0037254E" w:rsidRPr="00826C97" w14:paraId="37A08AFB" w14:textId="77777777" w:rsidTr="003453BD">
        <w:tc>
          <w:tcPr>
            <w:tcW w:w="0" w:type="auto"/>
          </w:tcPr>
          <w:p w14:paraId="315BF8D1" w14:textId="77777777" w:rsidR="00832F8C" w:rsidRPr="00826C97" w:rsidRDefault="00832F8C" w:rsidP="00DC69C4">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 xml:space="preserve">The duties of the physician: The archaic principle rooted in Hippocratic </w:t>
            </w:r>
            <w:proofErr w:type="spellStart"/>
            <w:r w:rsidRPr="00826C97">
              <w:rPr>
                <w:rFonts w:ascii="Times New Roman" w:eastAsia="Times New Roman" w:hAnsi="Times New Roman" w:cs="Times New Roman"/>
                <w:sz w:val="24"/>
                <w:szCs w:val="24"/>
                <w:lang w:eastAsia="ko-KR"/>
              </w:rPr>
              <w:t>times</w:t>
            </w:r>
            <w:r w:rsidR="007B2E82" w:rsidRPr="00826C97">
              <w:rPr>
                <w:rFonts w:ascii="Times New Roman" w:eastAsia="Times New Roman" w:hAnsi="Times New Roman" w:cs="Times New Roman"/>
                <w:sz w:val="24"/>
                <w:szCs w:val="24"/>
                <w:lang w:eastAsia="ko-KR"/>
              </w:rPr>
              <w:t>,</w:t>
            </w:r>
            <w:r w:rsidRPr="00D77F6F">
              <w:rPr>
                <w:rFonts w:ascii="Times New Roman" w:eastAsia="Times New Roman" w:hAnsi="Times New Roman" w:cs="Times New Roman"/>
                <w:i/>
                <w:sz w:val="24"/>
                <w:szCs w:val="24"/>
                <w:lang w:eastAsia="ko-KR"/>
              </w:rPr>
              <w:t>premium</w:t>
            </w:r>
            <w:proofErr w:type="spellEnd"/>
            <w:r w:rsidRPr="00D77F6F">
              <w:rPr>
                <w:rFonts w:ascii="Times New Roman" w:eastAsia="Times New Roman" w:hAnsi="Times New Roman" w:cs="Times New Roman"/>
                <w:i/>
                <w:sz w:val="24"/>
                <w:szCs w:val="24"/>
                <w:lang w:eastAsia="ko-KR"/>
              </w:rPr>
              <w:t xml:space="preserve"> non </w:t>
            </w:r>
            <w:proofErr w:type="spellStart"/>
            <w:r w:rsidRPr="00D77F6F">
              <w:rPr>
                <w:rFonts w:ascii="Times New Roman" w:eastAsia="Times New Roman" w:hAnsi="Times New Roman" w:cs="Times New Roman"/>
                <w:i/>
                <w:sz w:val="24"/>
                <w:szCs w:val="24"/>
                <w:lang w:eastAsia="ko-KR"/>
              </w:rPr>
              <w:t>nocere</w:t>
            </w:r>
            <w:proofErr w:type="spellEnd"/>
            <w:r w:rsidR="007B2E82"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 xml:space="preserve">is often referred </w:t>
            </w:r>
            <w:r w:rsidR="007B2E82"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by the opponents of euthanasia. They argue that regardless of the unique features of the situation, the physician should act for the benefit of the patient and preserve her life. However</w:t>
            </w:r>
            <w:r w:rsidR="00DC69C4"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it is arguable that acting for the</w:t>
            </w:r>
            <w:r w:rsidR="00DC69C4" w:rsidRPr="00826C97">
              <w:rPr>
                <w:rFonts w:ascii="Times New Roman" w:eastAsia="Times New Roman" w:hAnsi="Times New Roman" w:cs="Times New Roman"/>
                <w:sz w:val="24"/>
                <w:szCs w:val="24"/>
                <w:lang w:eastAsia="ko-KR"/>
              </w:rPr>
              <w:t xml:space="preserve"> patient’s</w:t>
            </w:r>
            <w:r w:rsidRPr="00826C97">
              <w:rPr>
                <w:rFonts w:ascii="Times New Roman" w:eastAsia="Times New Roman" w:hAnsi="Times New Roman" w:cs="Times New Roman"/>
                <w:sz w:val="24"/>
                <w:szCs w:val="24"/>
                <w:lang w:eastAsia="ko-KR"/>
              </w:rPr>
              <w:t xml:space="preserve"> benefit </w:t>
            </w:r>
            <w:r w:rsidR="00DC69C4" w:rsidRPr="00826C97">
              <w:rPr>
                <w:rFonts w:ascii="Times New Roman" w:eastAsia="Times New Roman" w:hAnsi="Times New Roman" w:cs="Times New Roman"/>
                <w:sz w:val="24"/>
                <w:szCs w:val="24"/>
                <w:lang w:eastAsia="ko-KR"/>
              </w:rPr>
              <w:t xml:space="preserve">does </w:t>
            </w:r>
            <w:r w:rsidRPr="00826C97">
              <w:rPr>
                <w:rFonts w:ascii="Times New Roman" w:eastAsia="Times New Roman" w:hAnsi="Times New Roman" w:cs="Times New Roman"/>
                <w:sz w:val="24"/>
                <w:szCs w:val="24"/>
                <w:lang w:eastAsia="ko-KR"/>
              </w:rPr>
              <w:t xml:space="preserve">not necessarily </w:t>
            </w:r>
            <w:r w:rsidR="00DC69C4" w:rsidRPr="00826C97">
              <w:rPr>
                <w:rFonts w:ascii="Times New Roman" w:eastAsia="Times New Roman" w:hAnsi="Times New Roman" w:cs="Times New Roman"/>
                <w:sz w:val="24"/>
                <w:szCs w:val="24"/>
                <w:lang w:eastAsia="ko-KR"/>
              </w:rPr>
              <w:t>mean</w:t>
            </w:r>
            <w:r w:rsidRPr="00826C97">
              <w:rPr>
                <w:rFonts w:ascii="Times New Roman" w:eastAsia="Times New Roman" w:hAnsi="Times New Roman" w:cs="Times New Roman"/>
                <w:sz w:val="24"/>
                <w:szCs w:val="24"/>
                <w:lang w:eastAsia="ko-KR"/>
              </w:rPr>
              <w:t xml:space="preserve"> preserving the </w:t>
            </w:r>
            <w:r w:rsidR="00DC69C4" w:rsidRPr="00826C97">
              <w:rPr>
                <w:rFonts w:ascii="Times New Roman" w:eastAsia="Times New Roman" w:hAnsi="Times New Roman" w:cs="Times New Roman"/>
                <w:sz w:val="24"/>
                <w:szCs w:val="24"/>
                <w:lang w:eastAsia="ko-KR"/>
              </w:rPr>
              <w:t xml:space="preserve">patient’s </w:t>
            </w:r>
            <w:r w:rsidRPr="00826C97">
              <w:rPr>
                <w:rFonts w:ascii="Times New Roman" w:eastAsia="Times New Roman" w:hAnsi="Times New Roman" w:cs="Times New Roman"/>
                <w:sz w:val="24"/>
                <w:szCs w:val="24"/>
                <w:lang w:eastAsia="ko-KR"/>
              </w:rPr>
              <w:t xml:space="preserve">life. The supporters of </w:t>
            </w:r>
            <w:r w:rsidR="004953C5"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argue that a decent death causes far less </w:t>
            </w:r>
            <w:r w:rsidR="004953C5" w:rsidRPr="00D77F6F">
              <w:rPr>
                <w:rFonts w:ascii="Times New Roman" w:eastAsia="Times New Roman" w:hAnsi="Times New Roman" w:cs="Times New Roman"/>
                <w:sz w:val="24"/>
                <w:szCs w:val="24"/>
                <w:lang w:eastAsia="ko-KR"/>
              </w:rPr>
              <w:t>h</w:t>
            </w:r>
            <w:r w:rsidR="004953C5" w:rsidRPr="00826C97">
              <w:rPr>
                <w:rFonts w:ascii="Times New Roman" w:eastAsia="Times New Roman" w:hAnsi="Times New Roman" w:cs="Times New Roman"/>
                <w:sz w:val="24"/>
                <w:szCs w:val="24"/>
                <w:lang w:eastAsia="ko-KR"/>
              </w:rPr>
              <w:t xml:space="preserve">arm </w:t>
            </w:r>
            <w:r w:rsidRPr="00826C97">
              <w:rPr>
                <w:rFonts w:ascii="Times New Roman" w:eastAsia="Times New Roman" w:hAnsi="Times New Roman" w:cs="Times New Roman"/>
                <w:sz w:val="24"/>
                <w:szCs w:val="24"/>
                <w:lang w:eastAsia="ko-KR"/>
              </w:rPr>
              <w:t xml:space="preserve">to the patient than forcing her to stay alive </w:t>
            </w:r>
            <w:r w:rsidR="004953C5" w:rsidRPr="00D77F6F">
              <w:rPr>
                <w:rFonts w:ascii="Times New Roman" w:eastAsia="Times New Roman" w:hAnsi="Times New Roman" w:cs="Times New Roman"/>
                <w:sz w:val="24"/>
                <w:szCs w:val="24"/>
                <w:lang w:eastAsia="ko-KR"/>
              </w:rPr>
              <w:t>through</w:t>
            </w:r>
            <w:r w:rsidRPr="00826C97">
              <w:rPr>
                <w:rFonts w:ascii="Times New Roman" w:eastAsia="Times New Roman" w:hAnsi="Times New Roman" w:cs="Times New Roman"/>
                <w:sz w:val="24"/>
                <w:szCs w:val="24"/>
                <w:lang w:eastAsia="ko-KR"/>
              </w:rPr>
              <w:t xml:space="preserve">futile treatments </w:t>
            </w:r>
            <w:r w:rsidR="004953C5" w:rsidRPr="00826C97">
              <w:rPr>
                <w:rFonts w:ascii="Times New Roman" w:eastAsia="Times New Roman" w:hAnsi="Times New Roman" w:cs="Times New Roman"/>
                <w:sz w:val="24"/>
                <w:szCs w:val="24"/>
                <w:lang w:eastAsia="ko-KR"/>
              </w:rPr>
              <w:t xml:space="preserve">that </w:t>
            </w:r>
            <w:r w:rsidRPr="00826C97">
              <w:rPr>
                <w:rFonts w:ascii="Times New Roman" w:eastAsia="Times New Roman" w:hAnsi="Times New Roman" w:cs="Times New Roman"/>
                <w:sz w:val="24"/>
                <w:szCs w:val="24"/>
                <w:lang w:eastAsia="ko-KR"/>
              </w:rPr>
              <w:t>might cause unnecessary harm</w:t>
            </w:r>
            <w:r w:rsidR="004953C5" w:rsidRPr="00826C97">
              <w:rPr>
                <w:rFonts w:ascii="Times New Roman" w:eastAsia="Times New Roman" w:hAnsi="Times New Roman" w:cs="Times New Roman"/>
                <w:sz w:val="24"/>
                <w:szCs w:val="24"/>
                <w:lang w:eastAsia="ko-KR"/>
              </w:rPr>
              <w:t>.</w:t>
            </w:r>
          </w:p>
        </w:tc>
        <w:tc>
          <w:tcPr>
            <w:tcW w:w="0" w:type="auto"/>
          </w:tcPr>
          <w:p w14:paraId="306541F8" w14:textId="77777777" w:rsidR="00832F8C" w:rsidRPr="00826C97" w:rsidRDefault="00832F8C" w:rsidP="007B2E82">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Human dignity: The </w:t>
            </w:r>
            <w:r w:rsidR="00920BF0" w:rsidRPr="00826C97">
              <w:rPr>
                <w:rFonts w:ascii="Times New Roman" w:eastAsia="Times New Roman" w:hAnsi="Times New Roman" w:cs="Times New Roman"/>
                <w:sz w:val="24"/>
                <w:szCs w:val="24"/>
                <w:lang w:eastAsia="ko-KR"/>
              </w:rPr>
              <w:t xml:space="preserve">Universal </w:t>
            </w:r>
            <w:r w:rsidRPr="00826C97">
              <w:rPr>
                <w:rFonts w:ascii="Times New Roman" w:eastAsia="Times New Roman" w:hAnsi="Times New Roman" w:cs="Times New Roman"/>
                <w:sz w:val="24"/>
                <w:szCs w:val="24"/>
                <w:lang w:eastAsia="ko-KR"/>
              </w:rPr>
              <w:t xml:space="preserve">Declaration of </w:t>
            </w:r>
            <w:r w:rsidR="00920BF0" w:rsidRPr="00826C97">
              <w:rPr>
                <w:rFonts w:ascii="Times New Roman" w:eastAsia="Times New Roman" w:hAnsi="Times New Roman" w:cs="Times New Roman"/>
                <w:sz w:val="24"/>
                <w:szCs w:val="24"/>
                <w:lang w:eastAsia="ko-KR"/>
              </w:rPr>
              <w:t>Human R</w:t>
            </w:r>
            <w:r w:rsidRPr="00826C97">
              <w:rPr>
                <w:rFonts w:ascii="Times New Roman" w:eastAsia="Times New Roman" w:hAnsi="Times New Roman" w:cs="Times New Roman"/>
                <w:sz w:val="24"/>
                <w:szCs w:val="24"/>
                <w:lang w:eastAsia="ko-KR"/>
              </w:rPr>
              <w:t xml:space="preserve">ights enriched human dignity in </w:t>
            </w:r>
            <w:r w:rsidR="007B2E82" w:rsidRPr="00D77F6F">
              <w:rPr>
                <w:rFonts w:ascii="Times New Roman" w:eastAsia="Times New Roman" w:hAnsi="Times New Roman" w:cs="Times New Roman"/>
                <w:sz w:val="24"/>
                <w:szCs w:val="24"/>
                <w:lang w:eastAsia="ko-KR"/>
              </w:rPr>
              <w:t>its</w:t>
            </w:r>
            <w:r w:rsidRPr="00826C97">
              <w:rPr>
                <w:rFonts w:ascii="Times New Roman" w:eastAsia="Times New Roman" w:hAnsi="Times New Roman" w:cs="Times New Roman"/>
                <w:sz w:val="24"/>
                <w:szCs w:val="24"/>
                <w:lang w:eastAsia="ko-KR"/>
              </w:rPr>
              <w:t xml:space="preserve">preamble: </w:t>
            </w:r>
            <w:commentRangeStart w:id="11"/>
            <w:r w:rsidR="00920BF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recognition of the inherent dignity and of the equal and inalienable rights of all members of the human family is the foundation of freedom, justice and peace in the world.</w:t>
            </w:r>
            <w:r w:rsidR="00920BF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t>
            </w:r>
            <w:commentRangeEnd w:id="11"/>
            <w:r w:rsidR="000E6EED">
              <w:rPr>
                <w:rStyle w:val="CommentReference"/>
              </w:rPr>
              <w:commentReference w:id="11"/>
            </w:r>
            <w:r w:rsidRPr="00826C97">
              <w:rPr>
                <w:rFonts w:ascii="Times New Roman" w:eastAsia="Times New Roman" w:hAnsi="Times New Roman" w:cs="Times New Roman"/>
                <w:sz w:val="24"/>
                <w:szCs w:val="24"/>
                <w:lang w:eastAsia="ko-KR"/>
              </w:rPr>
              <w:t xml:space="preserve">Hence it is considered an inalienable asset of human identity that should be respected and protected. </w:t>
            </w:r>
            <w:r w:rsidR="00DC69C4" w:rsidRPr="00826C97">
              <w:rPr>
                <w:rFonts w:ascii="Times New Roman" w:eastAsia="Times New Roman" w:hAnsi="Times New Roman" w:cs="Times New Roman"/>
                <w:sz w:val="24"/>
                <w:szCs w:val="24"/>
                <w:lang w:eastAsia="ko-KR"/>
              </w:rPr>
              <w:t>The human</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dignity concept is widely referred </w:t>
            </w:r>
            <w:r w:rsidR="00DC69C4"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in euthanasia discourse to support a decent and respectable death </w:t>
            </w:r>
            <w:r w:rsidR="00512466" w:rsidRPr="00826C97">
              <w:rPr>
                <w:rFonts w:ascii="Times New Roman" w:eastAsia="Times New Roman" w:hAnsi="Times New Roman" w:cs="Times New Roman"/>
                <w:sz w:val="24"/>
                <w:szCs w:val="24"/>
                <w:lang w:eastAsia="ko-KR"/>
              </w:rPr>
              <w:t xml:space="preserve">for </w:t>
            </w:r>
            <w:r w:rsidRPr="00826C97">
              <w:rPr>
                <w:rFonts w:ascii="Times New Roman" w:eastAsia="Times New Roman" w:hAnsi="Times New Roman" w:cs="Times New Roman"/>
                <w:sz w:val="24"/>
                <w:szCs w:val="24"/>
                <w:lang w:eastAsia="ko-KR"/>
              </w:rPr>
              <w:t>individuals.</w:t>
            </w:r>
          </w:p>
        </w:tc>
      </w:tr>
      <w:tr w:rsidR="0037254E" w:rsidRPr="00826C97" w14:paraId="12815BB5" w14:textId="77777777" w:rsidTr="003453BD">
        <w:tc>
          <w:tcPr>
            <w:tcW w:w="0" w:type="auto"/>
          </w:tcPr>
          <w:p w14:paraId="25008864" w14:textId="77777777"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lack of certitude in medicine: The vagueness of criteria used in the definition of euthanasia is the basis of this argument. Since there is no consensus on the most essential definitions such as </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terminally ill,</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unbearable pain,</w:t>
            </w:r>
            <w:r w:rsidR="00512466" w:rsidRPr="00826C97">
              <w:rPr>
                <w:rFonts w:ascii="Times New Roman" w:eastAsia="Times New Roman" w:hAnsi="Times New Roman" w:cs="Times New Roman"/>
                <w:sz w:val="24"/>
                <w:szCs w:val="24"/>
                <w:lang w:eastAsia="ko-KR"/>
              </w:rPr>
              <w:t>”and “</w:t>
            </w:r>
            <w:r w:rsidRPr="00826C97">
              <w:rPr>
                <w:rFonts w:ascii="Times New Roman" w:eastAsia="Times New Roman" w:hAnsi="Times New Roman" w:cs="Times New Roman"/>
                <w:sz w:val="24"/>
                <w:szCs w:val="24"/>
                <w:lang w:eastAsia="ko-KR"/>
              </w:rPr>
              <w:t>quality of life,</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most decisions on </w:t>
            </w:r>
            <w:r w:rsidR="0092234F"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are subjective and conditional. </w:t>
            </w:r>
          </w:p>
          <w:p w14:paraId="207D2990" w14:textId="77777777"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p>
        </w:tc>
        <w:tc>
          <w:tcPr>
            <w:tcW w:w="0" w:type="auto"/>
          </w:tcPr>
          <w:p w14:paraId="7CB04CDB" w14:textId="77777777" w:rsidR="00832F8C" w:rsidRPr="00826C97" w:rsidRDefault="00832F8C" w:rsidP="007B2E82">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Respect for autonomy: The arguments based on respect for autonomy propose that it is the individual</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s autonomous decision whether</w:t>
            </w:r>
            <w:r w:rsidR="00512466" w:rsidRPr="00826C97">
              <w:rPr>
                <w:rFonts w:ascii="Times New Roman" w:eastAsia="Times New Roman" w:hAnsi="Times New Roman" w:cs="Times New Roman"/>
                <w:sz w:val="24"/>
                <w:szCs w:val="24"/>
                <w:lang w:eastAsia="ko-KR"/>
              </w:rPr>
              <w:t xml:space="preserve"> or not</w:t>
            </w:r>
            <w:r w:rsidRPr="00826C97">
              <w:rPr>
                <w:rFonts w:ascii="Times New Roman" w:eastAsia="Times New Roman" w:hAnsi="Times New Roman" w:cs="Times New Roman"/>
                <w:sz w:val="24"/>
                <w:szCs w:val="24"/>
                <w:lang w:eastAsia="ko-KR"/>
              </w:rPr>
              <w:t xml:space="preserve"> to require</w:t>
            </w:r>
            <w:r w:rsidR="00A61968" w:rsidRPr="00D77F6F">
              <w:rPr>
                <w:rFonts w:ascii="Times New Roman" w:eastAsia="Times New Roman" w:hAnsi="Times New Roman" w:cs="Times New Roman"/>
                <w:sz w:val="24"/>
                <w:szCs w:val="24"/>
                <w:lang w:eastAsia="ko-KR"/>
              </w:rPr>
              <w:t xml:space="preserve"> a</w:t>
            </w:r>
            <w:r w:rsidR="00512466"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Respecting autonomy demands </w:t>
            </w:r>
            <w:r w:rsidR="00512466" w:rsidRPr="00826C97">
              <w:rPr>
                <w:rFonts w:ascii="Times New Roman" w:eastAsia="Times New Roman" w:hAnsi="Times New Roman" w:cs="Times New Roman"/>
                <w:sz w:val="24"/>
                <w:szCs w:val="24"/>
                <w:lang w:eastAsia="ko-KR"/>
              </w:rPr>
              <w:t xml:space="preserve">that </w:t>
            </w:r>
            <w:r w:rsidRPr="00826C97">
              <w:rPr>
                <w:rFonts w:ascii="Times New Roman" w:eastAsia="Times New Roman" w:hAnsi="Times New Roman" w:cs="Times New Roman"/>
                <w:sz w:val="24"/>
                <w:szCs w:val="24"/>
                <w:lang w:eastAsia="ko-KR"/>
              </w:rPr>
              <w:t xml:space="preserve">all parties act in coherence with the individual’s free will. To fulfill this requirement, the setting should not </w:t>
            </w:r>
            <w:r w:rsidR="007B2E82" w:rsidRPr="00D77F6F">
              <w:rPr>
                <w:rFonts w:ascii="Times New Roman" w:eastAsia="Times New Roman" w:hAnsi="Times New Roman" w:cs="Times New Roman"/>
                <w:sz w:val="24"/>
                <w:szCs w:val="24"/>
                <w:lang w:eastAsia="ko-KR"/>
              </w:rPr>
              <w:t>allow</w:t>
            </w:r>
            <w:r w:rsidRPr="00826C97">
              <w:rPr>
                <w:rFonts w:ascii="Times New Roman" w:eastAsia="Times New Roman" w:hAnsi="Times New Roman" w:cs="Times New Roman"/>
                <w:sz w:val="24"/>
                <w:szCs w:val="24"/>
                <w:lang w:eastAsia="ko-KR"/>
              </w:rPr>
              <w:t xml:space="preserve">the patient </w:t>
            </w:r>
            <w:r w:rsidR="007B2E82" w:rsidRPr="00826C97">
              <w:rPr>
                <w:rFonts w:ascii="Times New Roman" w:eastAsia="Times New Roman" w:hAnsi="Times New Roman" w:cs="Times New Roman"/>
                <w:sz w:val="24"/>
                <w:szCs w:val="24"/>
                <w:lang w:eastAsia="ko-KR"/>
              </w:rPr>
              <w:t xml:space="preserve">to be coerced or suppressed </w:t>
            </w:r>
            <w:r w:rsidRPr="00826C97">
              <w:rPr>
                <w:rFonts w:ascii="Times New Roman" w:eastAsia="Times New Roman" w:hAnsi="Times New Roman" w:cs="Times New Roman"/>
                <w:sz w:val="24"/>
                <w:szCs w:val="24"/>
                <w:lang w:eastAsia="ko-KR"/>
              </w:rPr>
              <w:t>while making up her mind.</w:t>
            </w:r>
          </w:p>
        </w:tc>
      </w:tr>
      <w:tr w:rsidR="0037254E" w:rsidRPr="00826C97" w14:paraId="2DE30B53" w14:textId="77777777" w:rsidTr="003453BD">
        <w:tc>
          <w:tcPr>
            <w:tcW w:w="0" w:type="auto"/>
          </w:tcPr>
          <w:p w14:paraId="07A7E2D5" w14:textId="77777777" w:rsidR="00832F8C" w:rsidRPr="00826C97" w:rsidRDefault="00832F8C" w:rsidP="00DC69C4">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Misuse and abuse of euthanasia: </w:t>
            </w:r>
            <w:r w:rsidR="00DC69C4" w:rsidRPr="00826C97">
              <w:rPr>
                <w:rFonts w:ascii="Times New Roman" w:eastAsia="Times New Roman" w:hAnsi="Times New Roman" w:cs="Times New Roman"/>
                <w:sz w:val="24"/>
                <w:szCs w:val="24"/>
                <w:lang w:eastAsia="ko-KR"/>
              </w:rPr>
              <w:t>Slippery-</w:t>
            </w:r>
            <w:r w:rsidRPr="00826C97">
              <w:rPr>
                <w:rFonts w:ascii="Times New Roman" w:eastAsia="Times New Roman" w:hAnsi="Times New Roman" w:cs="Times New Roman"/>
                <w:sz w:val="24"/>
                <w:szCs w:val="24"/>
                <w:lang w:eastAsia="ko-KR"/>
              </w:rPr>
              <w:t xml:space="preserve">slope arguments suggesting that opening the door </w:t>
            </w:r>
            <w:r w:rsidR="00DC69C4"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euthanasia would lead to many unwanted and tragic consequences have been the main grounds of arguments against legalization of euthanasia. The proponents of these arguments say that the historic evolution of euthanasia implementations supports their propositions. At first, passive euthanasia was acceptable only for well-considered terminally ill patients, but over time it has been </w:t>
            </w:r>
            <w:r w:rsidR="00920BF0" w:rsidRPr="00826C97">
              <w:rPr>
                <w:rFonts w:ascii="Times New Roman" w:eastAsia="Times New Roman" w:hAnsi="Times New Roman" w:cs="Times New Roman"/>
                <w:sz w:val="24"/>
                <w:szCs w:val="24"/>
                <w:lang w:eastAsia="ko-KR"/>
              </w:rPr>
              <w:t>considered</w:t>
            </w:r>
            <w:r w:rsidRPr="00826C97">
              <w:rPr>
                <w:rFonts w:ascii="Times New Roman" w:eastAsia="Times New Roman" w:hAnsi="Times New Roman" w:cs="Times New Roman"/>
                <w:sz w:val="24"/>
                <w:szCs w:val="24"/>
                <w:lang w:eastAsia="ko-KR"/>
              </w:rPr>
              <w:t xml:space="preserve"> an option for chronic patients, </w:t>
            </w:r>
            <w:r w:rsidR="00D25EBF" w:rsidRPr="00826C97">
              <w:rPr>
                <w:rFonts w:ascii="Times New Roman" w:eastAsia="Times New Roman" w:hAnsi="Times New Roman" w:cs="Times New Roman"/>
                <w:sz w:val="24"/>
                <w:szCs w:val="24"/>
                <w:lang w:eastAsia="ko-KR"/>
              </w:rPr>
              <w:t xml:space="preserve">patients with </w:t>
            </w:r>
            <w:r w:rsidRPr="00826C97">
              <w:rPr>
                <w:rFonts w:ascii="Times New Roman" w:eastAsia="Times New Roman" w:hAnsi="Times New Roman" w:cs="Times New Roman"/>
                <w:sz w:val="24"/>
                <w:szCs w:val="24"/>
                <w:lang w:eastAsia="ko-KR"/>
              </w:rPr>
              <w:t>physiological disorders</w:t>
            </w:r>
            <w:r w:rsidR="00D25EBF"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or people who do not enjoy life </w:t>
            </w:r>
            <w:commentRangeStart w:id="12"/>
            <w:r w:rsidRPr="00826C97">
              <w:rPr>
                <w:rFonts w:ascii="Times New Roman" w:eastAsia="Times New Roman" w:hAnsi="Times New Roman" w:cs="Times New Roman"/>
                <w:sz w:val="24"/>
                <w:szCs w:val="24"/>
                <w:lang w:eastAsia="ko-KR"/>
              </w:rPr>
              <w:lastRenderedPageBreak/>
              <w:t>anymore.</w:t>
            </w:r>
            <w:commentRangeEnd w:id="12"/>
            <w:r w:rsidR="000E4226">
              <w:rPr>
                <w:rStyle w:val="CommentReference"/>
              </w:rPr>
              <w:commentReference w:id="12"/>
            </w:r>
          </w:p>
        </w:tc>
        <w:tc>
          <w:tcPr>
            <w:tcW w:w="0" w:type="auto"/>
          </w:tcPr>
          <w:p w14:paraId="4EB5C212" w14:textId="77777777" w:rsidR="00832F8C" w:rsidRPr="00826C97" w:rsidRDefault="00832F8C" w:rsidP="00F036FF">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Just distribution of scarce resources: This argument suggest</w:t>
            </w:r>
            <w:r w:rsidR="00D25EBF"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that </w:t>
            </w:r>
            <w:r w:rsidR="00D25EBF" w:rsidRPr="00826C97">
              <w:rPr>
                <w:rFonts w:ascii="Times New Roman" w:eastAsia="Times New Roman" w:hAnsi="Times New Roman" w:cs="Times New Roman"/>
                <w:sz w:val="24"/>
                <w:szCs w:val="24"/>
                <w:lang w:eastAsia="ko-KR"/>
              </w:rPr>
              <w:t>life-</w:t>
            </w:r>
            <w:r w:rsidRPr="00826C97">
              <w:rPr>
                <w:rFonts w:ascii="Times New Roman" w:eastAsia="Times New Roman" w:hAnsi="Times New Roman" w:cs="Times New Roman"/>
                <w:sz w:val="24"/>
                <w:szCs w:val="24"/>
                <w:lang w:eastAsia="ko-KR"/>
              </w:rPr>
              <w:t xml:space="preserve">sustaining medical treatments and other </w:t>
            </w:r>
            <w:r w:rsidR="00D25EBF" w:rsidRPr="00826C97">
              <w:rPr>
                <w:rFonts w:ascii="Times New Roman" w:eastAsia="Times New Roman" w:hAnsi="Times New Roman" w:cs="Times New Roman"/>
                <w:sz w:val="24"/>
                <w:szCs w:val="24"/>
                <w:lang w:eastAsia="ko-KR"/>
              </w:rPr>
              <w:t>high-</w:t>
            </w:r>
            <w:r w:rsidRPr="00826C97">
              <w:rPr>
                <w:rFonts w:ascii="Times New Roman" w:eastAsia="Times New Roman" w:hAnsi="Times New Roman" w:cs="Times New Roman"/>
                <w:sz w:val="24"/>
                <w:szCs w:val="24"/>
                <w:lang w:eastAsia="ko-KR"/>
              </w:rPr>
              <w:t>tech medical interventions should not be used if they are proven to be futile for the patient. Instead</w:t>
            </w:r>
            <w:r w:rsidR="00F036FF"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they should be provided </w:t>
            </w:r>
            <w:r w:rsidR="00D25EBF"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other patients who have </w:t>
            </w:r>
            <w:r w:rsidR="00D25EBF" w:rsidRPr="00826C97">
              <w:rPr>
                <w:rFonts w:ascii="Times New Roman" w:eastAsia="Times New Roman" w:hAnsi="Times New Roman" w:cs="Times New Roman"/>
                <w:sz w:val="24"/>
                <w:szCs w:val="24"/>
                <w:lang w:eastAsia="ko-KR"/>
              </w:rPr>
              <w:t xml:space="preserve">a </w:t>
            </w:r>
            <w:r w:rsidR="00F036FF" w:rsidRPr="00826C97">
              <w:rPr>
                <w:rFonts w:ascii="Times New Roman" w:eastAsia="Times New Roman" w:hAnsi="Times New Roman" w:cs="Times New Roman"/>
                <w:sz w:val="24"/>
                <w:szCs w:val="24"/>
                <w:lang w:eastAsia="ko-KR"/>
              </w:rPr>
              <w:t xml:space="preserve">better </w:t>
            </w:r>
            <w:r w:rsidRPr="00826C97">
              <w:rPr>
                <w:rFonts w:ascii="Times New Roman" w:eastAsia="Times New Roman" w:hAnsi="Times New Roman" w:cs="Times New Roman"/>
                <w:sz w:val="24"/>
                <w:szCs w:val="24"/>
                <w:lang w:eastAsia="ko-KR"/>
              </w:rPr>
              <w:t xml:space="preserve">chance </w:t>
            </w:r>
            <w:r w:rsidR="00F036FF" w:rsidRPr="00826C97">
              <w:rPr>
                <w:rFonts w:ascii="Times New Roman" w:eastAsia="Times New Roman" w:hAnsi="Times New Roman" w:cs="Times New Roman"/>
                <w:sz w:val="24"/>
                <w:szCs w:val="24"/>
                <w:lang w:eastAsia="ko-KR"/>
              </w:rPr>
              <w:t xml:space="preserve">of getting </w:t>
            </w:r>
            <w:r w:rsidRPr="00826C97">
              <w:rPr>
                <w:rFonts w:ascii="Times New Roman" w:eastAsia="Times New Roman" w:hAnsi="Times New Roman" w:cs="Times New Roman"/>
                <w:sz w:val="24"/>
                <w:szCs w:val="24"/>
                <w:lang w:eastAsia="ko-KR"/>
              </w:rPr>
              <w:t xml:space="preserve">medical utility from them. This argument also refers to </w:t>
            </w:r>
            <w:r w:rsidR="00512466" w:rsidRPr="00826C97">
              <w:rPr>
                <w:rFonts w:ascii="Times New Roman" w:eastAsia="Times New Roman" w:hAnsi="Times New Roman" w:cs="Times New Roman"/>
                <w:sz w:val="24"/>
                <w:szCs w:val="24"/>
                <w:lang w:eastAsia="ko-KR"/>
              </w:rPr>
              <w:t>the cost-</w:t>
            </w:r>
            <w:r w:rsidRPr="00826C97">
              <w:rPr>
                <w:rFonts w:ascii="Times New Roman" w:eastAsia="Times New Roman" w:hAnsi="Times New Roman" w:cs="Times New Roman"/>
                <w:sz w:val="24"/>
                <w:szCs w:val="24"/>
                <w:lang w:eastAsia="ko-KR"/>
              </w:rPr>
              <w:t xml:space="preserve">benefit analysis of medical interventions and </w:t>
            </w:r>
            <w:r w:rsidR="00F035F3" w:rsidRPr="00D77F6F">
              <w:rPr>
                <w:rFonts w:ascii="Times New Roman" w:eastAsia="Times New Roman" w:hAnsi="Times New Roman" w:cs="Times New Roman"/>
                <w:sz w:val="24"/>
                <w:szCs w:val="24"/>
                <w:lang w:eastAsia="ko-KR"/>
              </w:rPr>
              <w:t>holds</w:t>
            </w:r>
            <w:r w:rsidRPr="00826C97">
              <w:rPr>
                <w:rFonts w:ascii="Times New Roman" w:eastAsia="Times New Roman" w:hAnsi="Times New Roman" w:cs="Times New Roman"/>
                <w:sz w:val="24"/>
                <w:szCs w:val="24"/>
                <w:lang w:eastAsia="ko-KR"/>
              </w:rPr>
              <w:t xml:space="preserve"> that using sources without any benefit violat</w:t>
            </w:r>
            <w:r w:rsidR="00F035F3" w:rsidRPr="00826C97">
              <w:rPr>
                <w:rFonts w:ascii="Times New Roman" w:eastAsia="Times New Roman" w:hAnsi="Times New Roman" w:cs="Times New Roman"/>
                <w:sz w:val="24"/>
                <w:szCs w:val="24"/>
                <w:lang w:eastAsia="ko-KR"/>
              </w:rPr>
              <w:t>es</w:t>
            </w:r>
            <w:r w:rsidR="00F035F3" w:rsidRPr="00D77F6F">
              <w:rPr>
                <w:rFonts w:ascii="Times New Roman" w:eastAsia="Times New Roman" w:hAnsi="Times New Roman" w:cs="Times New Roman"/>
                <w:sz w:val="24"/>
                <w:szCs w:val="24"/>
                <w:lang w:eastAsia="ko-KR"/>
              </w:rPr>
              <w:t>the society’s</w:t>
            </w:r>
            <w:r w:rsidRPr="00826C97">
              <w:rPr>
                <w:rFonts w:ascii="Times New Roman" w:eastAsia="Times New Roman" w:hAnsi="Times New Roman" w:cs="Times New Roman"/>
                <w:sz w:val="24"/>
                <w:szCs w:val="24"/>
                <w:lang w:eastAsia="ko-KR"/>
              </w:rPr>
              <w:t xml:space="preserve"> just distribution of resources.</w:t>
            </w:r>
          </w:p>
        </w:tc>
      </w:tr>
    </w:tbl>
    <w:p w14:paraId="7A36405F" w14:textId="77777777" w:rsidR="00832F8C" w:rsidRPr="00826C97" w:rsidRDefault="00832F8C" w:rsidP="008E11B7">
      <w:pPr>
        <w:widowControl w:val="0"/>
        <w:autoSpaceDE w:val="0"/>
        <w:autoSpaceDN w:val="0"/>
        <w:adjustRightInd w:val="0"/>
        <w:jc w:val="both"/>
        <w:rPr>
          <w:rFonts w:ascii="Times New Roman" w:eastAsia="Times New Roman" w:hAnsi="Times New Roman" w:cs="Times New Roman"/>
          <w:sz w:val="24"/>
          <w:szCs w:val="24"/>
          <w:lang w:eastAsia="ko-KR"/>
        </w:rPr>
      </w:pPr>
    </w:p>
    <w:p w14:paraId="0E5078D2" w14:textId="77777777" w:rsidR="008E11B7" w:rsidRPr="00826C97" w:rsidRDefault="008E11B7" w:rsidP="008E11B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surveys regarding the perceptions of society and medical professionals in Turkey </w:t>
      </w:r>
      <w:commentRangeStart w:id="13"/>
      <w:r w:rsidRPr="00826C97">
        <w:rPr>
          <w:rFonts w:ascii="Times New Roman" w:eastAsia="Times New Roman" w:hAnsi="Times New Roman" w:cs="Times New Roman"/>
          <w:sz w:val="24"/>
          <w:szCs w:val="24"/>
          <w:lang w:eastAsia="ko-KR"/>
        </w:rPr>
        <w:t xml:space="preserve">are far </w:t>
      </w:r>
      <w:r w:rsidR="00544DA1" w:rsidRPr="00826C97">
        <w:rPr>
          <w:rFonts w:ascii="Times New Roman" w:eastAsia="Times New Roman" w:hAnsi="Times New Roman" w:cs="Times New Roman"/>
          <w:sz w:val="24"/>
          <w:szCs w:val="24"/>
          <w:lang w:eastAsia="ko-KR"/>
        </w:rPr>
        <w:t xml:space="preserve">more </w:t>
      </w:r>
      <w:r w:rsidRPr="00826C97">
        <w:rPr>
          <w:rFonts w:ascii="Times New Roman" w:eastAsia="Times New Roman" w:hAnsi="Times New Roman" w:cs="Times New Roman"/>
          <w:sz w:val="24"/>
          <w:szCs w:val="24"/>
          <w:lang w:eastAsia="ko-KR"/>
        </w:rPr>
        <w:t xml:space="preserve">limited </w:t>
      </w:r>
      <w:commentRangeEnd w:id="13"/>
      <w:r w:rsidR="000E6EED">
        <w:rPr>
          <w:rStyle w:val="CommentReference"/>
        </w:rPr>
        <w:commentReference w:id="13"/>
      </w:r>
      <w:r w:rsidR="00544DA1" w:rsidRPr="00826C97">
        <w:rPr>
          <w:rFonts w:ascii="Times New Roman" w:eastAsia="Times New Roman" w:hAnsi="Times New Roman" w:cs="Times New Roman"/>
          <w:sz w:val="24"/>
          <w:szCs w:val="24"/>
          <w:lang w:eastAsia="ko-KR"/>
        </w:rPr>
        <w:t>than those of</w:t>
      </w:r>
      <w:r w:rsidRPr="00826C97">
        <w:rPr>
          <w:rFonts w:ascii="Times New Roman" w:eastAsia="Times New Roman" w:hAnsi="Times New Roman" w:cs="Times New Roman"/>
          <w:sz w:val="24"/>
          <w:szCs w:val="24"/>
          <w:lang w:eastAsia="ko-KR"/>
        </w:rPr>
        <w:t xml:space="preserve"> Western countries. Nevertheless</w:t>
      </w:r>
      <w:r w:rsidR="00572F7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the limited </w:t>
      </w:r>
      <w:r w:rsidR="00B2394B" w:rsidRPr="00D77F6F">
        <w:rPr>
          <w:rFonts w:ascii="Times New Roman" w:eastAsia="Times New Roman" w:hAnsi="Times New Roman" w:cs="Times New Roman"/>
          <w:sz w:val="24"/>
          <w:szCs w:val="24"/>
          <w:lang w:eastAsia="ko-KR"/>
        </w:rPr>
        <w:t xml:space="preserve">amount of </w:t>
      </w:r>
      <w:r w:rsidRPr="00826C97">
        <w:rPr>
          <w:rFonts w:ascii="Times New Roman" w:eastAsia="Times New Roman" w:hAnsi="Times New Roman" w:cs="Times New Roman"/>
          <w:sz w:val="24"/>
          <w:szCs w:val="24"/>
          <w:lang w:eastAsia="ko-KR"/>
        </w:rPr>
        <w:t xml:space="preserve">literature suggests that </w:t>
      </w:r>
      <w:commentRangeStart w:id="14"/>
      <w:r w:rsidRPr="00826C97">
        <w:rPr>
          <w:rFonts w:ascii="Times New Roman" w:eastAsia="Times New Roman" w:hAnsi="Times New Roman" w:cs="Times New Roman"/>
          <w:sz w:val="24"/>
          <w:szCs w:val="24"/>
          <w:lang w:eastAsia="ko-KR"/>
        </w:rPr>
        <w:t>euthanasia is not well received in Turkey</w:t>
      </w:r>
      <w:commentRangeEnd w:id="14"/>
      <w:r w:rsidR="000E4226">
        <w:rPr>
          <w:rStyle w:val="CommentReference"/>
        </w:rPr>
        <w:commentReference w:id="14"/>
      </w:r>
      <w:r w:rsidRPr="00826C97">
        <w:rPr>
          <w:rFonts w:ascii="Times New Roman" w:eastAsia="Times New Roman" w:hAnsi="Times New Roman" w:cs="Times New Roman"/>
          <w:sz w:val="24"/>
          <w:szCs w:val="24"/>
          <w:lang w:eastAsia="ko-KR"/>
        </w:rPr>
        <w:t>.</w:t>
      </w:r>
      <w:r w:rsidR="00F5743D" w:rsidRPr="00826C97">
        <w:rPr>
          <w:rFonts w:ascii="Times New Roman" w:eastAsia="Times New Roman" w:hAnsi="Times New Roman" w:cs="Times New Roman"/>
          <w:sz w:val="24"/>
          <w:szCs w:val="24"/>
          <w:vertAlign w:val="superscript"/>
          <w:lang w:eastAsia="ko-KR"/>
        </w:rPr>
        <w:t>15</w:t>
      </w:r>
      <w:r w:rsidRPr="00826C97">
        <w:rPr>
          <w:rFonts w:ascii="Times New Roman" w:eastAsia="Times New Roman" w:hAnsi="Times New Roman" w:cs="Times New Roman"/>
          <w:sz w:val="24"/>
          <w:szCs w:val="24"/>
          <w:lang w:eastAsia="ko-KR"/>
        </w:rPr>
        <w:t xml:space="preserve"> </w:t>
      </w:r>
      <w:commentRangeStart w:id="15"/>
      <w:commentRangeStart w:id="16"/>
      <w:r w:rsidRPr="00826C97">
        <w:rPr>
          <w:rFonts w:ascii="Times New Roman" w:eastAsia="Times New Roman" w:hAnsi="Times New Roman" w:cs="Times New Roman"/>
          <w:sz w:val="24"/>
          <w:szCs w:val="24"/>
          <w:lang w:eastAsia="ko-KR"/>
        </w:rPr>
        <w:t xml:space="preserve">A </w:t>
      </w:r>
      <w:commentRangeEnd w:id="15"/>
      <w:r w:rsidR="000E4226">
        <w:rPr>
          <w:rStyle w:val="CommentReference"/>
        </w:rPr>
        <w:commentReference w:id="15"/>
      </w:r>
      <w:r w:rsidRPr="00826C97">
        <w:rPr>
          <w:rFonts w:ascii="Times New Roman" w:eastAsia="Times New Roman" w:hAnsi="Times New Roman" w:cs="Times New Roman"/>
          <w:sz w:val="24"/>
          <w:szCs w:val="24"/>
          <w:lang w:eastAsia="ko-KR"/>
        </w:rPr>
        <w:t xml:space="preserve">survey </w:t>
      </w:r>
      <w:r w:rsidR="00544DA1" w:rsidRPr="00826C97">
        <w:rPr>
          <w:rFonts w:ascii="Times New Roman" w:eastAsia="Times New Roman" w:hAnsi="Times New Roman" w:cs="Times New Roman"/>
          <w:sz w:val="24"/>
          <w:szCs w:val="24"/>
          <w:lang w:eastAsia="ko-KR"/>
        </w:rPr>
        <w:t xml:space="preserve">of </w:t>
      </w:r>
      <w:commentRangeEnd w:id="16"/>
      <w:r w:rsidR="000E4226">
        <w:rPr>
          <w:rStyle w:val="CommentReference"/>
        </w:rPr>
        <w:commentReference w:id="16"/>
      </w:r>
      <w:r w:rsidRPr="00826C97">
        <w:rPr>
          <w:rFonts w:ascii="Times New Roman" w:eastAsia="Times New Roman" w:hAnsi="Times New Roman" w:cs="Times New Roman"/>
          <w:sz w:val="24"/>
          <w:szCs w:val="24"/>
          <w:lang w:eastAsia="ko-KR"/>
        </w:rPr>
        <w:t>47 countries in Europe showed that public acceptance of euthanasia varies considerably depending on age, sex, income</w:t>
      </w:r>
      <w:r w:rsidR="00572F7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education level, urbanization, degree of religiosity</w:t>
      </w:r>
      <w:r w:rsidR="00572F7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religious belief. Euthanasia acceptance is lower among young</w:t>
      </w:r>
      <w:r w:rsidR="008E1323" w:rsidRPr="00826C97">
        <w:rPr>
          <w:rFonts w:ascii="Times New Roman" w:eastAsia="Times New Roman" w:hAnsi="Times New Roman" w:cs="Times New Roman"/>
          <w:sz w:val="24"/>
          <w:szCs w:val="24"/>
          <w:lang w:eastAsia="ko-KR"/>
        </w:rPr>
        <w:t xml:space="preserve"> people</w:t>
      </w:r>
      <w:r w:rsidRPr="00826C97">
        <w:rPr>
          <w:rFonts w:ascii="Times New Roman" w:eastAsia="Times New Roman" w:hAnsi="Times New Roman" w:cs="Times New Roman"/>
          <w:sz w:val="24"/>
          <w:szCs w:val="24"/>
          <w:lang w:eastAsia="ko-KR"/>
        </w:rPr>
        <w:t xml:space="preserve">, women, and </w:t>
      </w:r>
      <w:r w:rsidR="008E1323"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highly religious. On the other hand</w:t>
      </w:r>
      <w:r w:rsidR="008E132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it is considered more acceptable </w:t>
      </w:r>
      <w:r w:rsidR="006920B3" w:rsidRPr="00826C97">
        <w:rPr>
          <w:rFonts w:ascii="Times New Roman" w:eastAsia="Times New Roman" w:hAnsi="Times New Roman" w:cs="Times New Roman"/>
          <w:sz w:val="24"/>
          <w:szCs w:val="24"/>
          <w:lang w:eastAsia="ko-KR"/>
        </w:rPr>
        <w:t xml:space="preserve">among </w:t>
      </w:r>
      <w:r w:rsidRPr="00826C97">
        <w:rPr>
          <w:rFonts w:ascii="Times New Roman" w:eastAsia="Times New Roman" w:hAnsi="Times New Roman" w:cs="Times New Roman"/>
          <w:sz w:val="24"/>
          <w:szCs w:val="24"/>
          <w:lang w:eastAsia="ko-KR"/>
        </w:rPr>
        <w:t xml:space="preserve">people with higher education and income levels and having urban lifestyle. </w:t>
      </w:r>
      <w:r w:rsidR="00572F7B" w:rsidRPr="00826C97">
        <w:rPr>
          <w:rFonts w:ascii="Times New Roman" w:eastAsia="Times New Roman" w:hAnsi="Times New Roman" w:cs="Times New Roman"/>
          <w:sz w:val="24"/>
          <w:szCs w:val="24"/>
          <w:lang w:eastAsia="ko-KR"/>
        </w:rPr>
        <w:t xml:space="preserve">Furthermore, </w:t>
      </w:r>
      <w:r w:rsidRPr="00826C97">
        <w:rPr>
          <w:rFonts w:ascii="Times New Roman" w:eastAsia="Times New Roman" w:hAnsi="Times New Roman" w:cs="Times New Roman"/>
          <w:sz w:val="24"/>
          <w:szCs w:val="24"/>
          <w:lang w:eastAsia="ko-KR"/>
        </w:rPr>
        <w:t xml:space="preserve">the survey showed that there </w:t>
      </w:r>
      <w:r w:rsidR="008E1323" w:rsidRPr="00826C97">
        <w:rPr>
          <w:rFonts w:ascii="Times New Roman" w:eastAsia="Times New Roman" w:hAnsi="Times New Roman" w:cs="Times New Roman"/>
          <w:sz w:val="24"/>
          <w:szCs w:val="24"/>
          <w:lang w:eastAsia="ko-KR"/>
        </w:rPr>
        <w:t xml:space="preserve">was </w:t>
      </w:r>
      <w:r w:rsidR="00572F7B" w:rsidRPr="00826C97">
        <w:rPr>
          <w:rFonts w:ascii="Times New Roman" w:eastAsia="Times New Roman" w:hAnsi="Times New Roman" w:cs="Times New Roman"/>
          <w:sz w:val="24"/>
          <w:szCs w:val="24"/>
          <w:lang w:eastAsia="ko-KR"/>
        </w:rPr>
        <w:t xml:space="preserve">an </w:t>
      </w:r>
      <w:r w:rsidRPr="00826C97">
        <w:rPr>
          <w:rFonts w:ascii="Times New Roman" w:eastAsia="Times New Roman" w:hAnsi="Times New Roman" w:cs="Times New Roman"/>
          <w:sz w:val="24"/>
          <w:szCs w:val="24"/>
          <w:lang w:eastAsia="ko-KR"/>
        </w:rPr>
        <w:t xml:space="preserve">association between euthanasia acceptance and communitarian values and social attitudes like respecting personal autonomy and tolerance towards personal choices. According to this study, public acceptance is highest </w:t>
      </w:r>
      <w:r w:rsidR="00D426A3" w:rsidRPr="00826C97">
        <w:rPr>
          <w:rFonts w:ascii="Times New Roman" w:eastAsia="Times New Roman" w:hAnsi="Times New Roman" w:cs="Times New Roman"/>
          <w:sz w:val="24"/>
          <w:szCs w:val="24"/>
          <w:lang w:eastAsia="ko-KR"/>
        </w:rPr>
        <w:t xml:space="preserve">in </w:t>
      </w:r>
      <w:r w:rsidRPr="00826C97">
        <w:rPr>
          <w:rFonts w:ascii="Times New Roman" w:eastAsia="Times New Roman" w:hAnsi="Times New Roman" w:cs="Times New Roman"/>
          <w:sz w:val="24"/>
          <w:szCs w:val="24"/>
          <w:lang w:eastAsia="ko-KR"/>
        </w:rPr>
        <w:t>Denmark, France, Sweden</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Spain and </w:t>
      </w:r>
      <w:r w:rsidR="00EE7810" w:rsidRPr="00826C97">
        <w:rPr>
          <w:rFonts w:ascii="Times New Roman" w:eastAsia="Times New Roman" w:hAnsi="Times New Roman" w:cs="Times New Roman"/>
          <w:sz w:val="24"/>
          <w:szCs w:val="24"/>
          <w:lang w:eastAsia="ko-KR"/>
        </w:rPr>
        <w:t xml:space="preserve">lowest </w:t>
      </w:r>
      <w:r w:rsidRPr="00826C97">
        <w:rPr>
          <w:rFonts w:ascii="Times New Roman" w:eastAsia="Times New Roman" w:hAnsi="Times New Roman" w:cs="Times New Roman"/>
          <w:sz w:val="24"/>
          <w:szCs w:val="24"/>
          <w:lang w:eastAsia="ko-KR"/>
        </w:rPr>
        <w:t>in Turkey, Cyprus</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Kosovo.</w:t>
      </w:r>
      <w:r w:rsidR="00F5743D" w:rsidRPr="00826C97">
        <w:rPr>
          <w:rFonts w:ascii="Times New Roman" w:eastAsia="Times New Roman" w:hAnsi="Times New Roman" w:cs="Times New Roman"/>
          <w:sz w:val="24"/>
          <w:szCs w:val="24"/>
          <w:vertAlign w:val="superscript"/>
          <w:lang w:eastAsia="ko-KR"/>
        </w:rPr>
        <w:t>16</w:t>
      </w:r>
    </w:p>
    <w:p w14:paraId="4037D0F4" w14:textId="77777777" w:rsidR="00230BFA" w:rsidRPr="00826C97" w:rsidRDefault="00572F7B" w:rsidP="00230BFA">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perceptions </w:t>
      </w:r>
      <w:r w:rsidR="00056FD8" w:rsidRPr="00826C97">
        <w:rPr>
          <w:rFonts w:ascii="Times New Roman" w:eastAsia="Times New Roman" w:hAnsi="Times New Roman" w:cs="Times New Roman"/>
          <w:sz w:val="24"/>
          <w:szCs w:val="24"/>
          <w:lang w:eastAsia="ko-KR"/>
        </w:rPr>
        <w:t xml:space="preserve">and attitudes of medical professionals have been </w:t>
      </w:r>
      <w:r w:rsidR="001E73C7" w:rsidRPr="00826C97">
        <w:rPr>
          <w:rFonts w:ascii="Times New Roman" w:eastAsia="Times New Roman" w:hAnsi="Times New Roman" w:cs="Times New Roman"/>
          <w:sz w:val="24"/>
          <w:szCs w:val="24"/>
          <w:lang w:eastAsia="ko-KR"/>
        </w:rPr>
        <w:t xml:space="preserve">at the </w:t>
      </w:r>
      <w:r w:rsidR="00056FD8" w:rsidRPr="00826C97">
        <w:rPr>
          <w:rFonts w:ascii="Times New Roman" w:eastAsia="Times New Roman" w:hAnsi="Times New Roman" w:cs="Times New Roman"/>
          <w:sz w:val="24"/>
          <w:szCs w:val="24"/>
          <w:lang w:eastAsia="ko-KR"/>
        </w:rPr>
        <w:t xml:space="preserve">center of interest in debates on euthanasia. </w:t>
      </w:r>
      <w:r w:rsidR="009C394C" w:rsidRPr="00826C97">
        <w:rPr>
          <w:rFonts w:ascii="Times New Roman" w:eastAsia="Times New Roman" w:hAnsi="Times New Roman" w:cs="Times New Roman"/>
          <w:sz w:val="24"/>
          <w:szCs w:val="24"/>
          <w:lang w:eastAsia="ko-KR"/>
        </w:rPr>
        <w:t>Literature reveal</w:t>
      </w:r>
      <w:r w:rsidR="00315612" w:rsidRPr="00826C97">
        <w:rPr>
          <w:rFonts w:ascii="Times New Roman" w:eastAsia="Times New Roman" w:hAnsi="Times New Roman" w:cs="Times New Roman"/>
          <w:sz w:val="24"/>
          <w:szCs w:val="24"/>
          <w:lang w:eastAsia="ko-KR"/>
        </w:rPr>
        <w:t>s</w:t>
      </w:r>
      <w:r w:rsidR="009C394C" w:rsidRPr="00826C97">
        <w:rPr>
          <w:rFonts w:ascii="Times New Roman" w:eastAsia="Times New Roman" w:hAnsi="Times New Roman" w:cs="Times New Roman"/>
          <w:sz w:val="24"/>
          <w:szCs w:val="24"/>
          <w:lang w:eastAsia="ko-KR"/>
        </w:rPr>
        <w:t xml:space="preserve"> that </w:t>
      </w:r>
      <w:r w:rsidR="00F24FD7" w:rsidRPr="00826C97">
        <w:rPr>
          <w:rFonts w:ascii="Times New Roman" w:eastAsia="Times New Roman" w:hAnsi="Times New Roman" w:cs="Times New Roman"/>
          <w:sz w:val="24"/>
          <w:szCs w:val="24"/>
          <w:lang w:eastAsia="ko-KR"/>
        </w:rPr>
        <w:t>physicians’ attitude</w:t>
      </w:r>
      <w:r w:rsidR="008653BF" w:rsidRPr="00826C97">
        <w:rPr>
          <w:rFonts w:ascii="Times New Roman" w:eastAsia="Times New Roman" w:hAnsi="Times New Roman" w:cs="Times New Roman"/>
          <w:sz w:val="24"/>
          <w:szCs w:val="24"/>
          <w:lang w:eastAsia="ko-KR"/>
        </w:rPr>
        <w:t>s</w:t>
      </w:r>
      <w:r w:rsidR="00F24FD7" w:rsidRPr="00826C97">
        <w:rPr>
          <w:rFonts w:ascii="Times New Roman" w:eastAsia="Times New Roman" w:hAnsi="Times New Roman" w:cs="Times New Roman"/>
          <w:sz w:val="24"/>
          <w:szCs w:val="24"/>
          <w:lang w:eastAsia="ko-KR"/>
        </w:rPr>
        <w:t xml:space="preserve"> towards euthanasia </w:t>
      </w:r>
      <w:r w:rsidR="009C394C" w:rsidRPr="00826C97">
        <w:rPr>
          <w:rFonts w:ascii="Times New Roman" w:eastAsia="Times New Roman" w:hAnsi="Times New Roman" w:cs="Times New Roman"/>
          <w:sz w:val="24"/>
          <w:szCs w:val="24"/>
          <w:lang w:eastAsia="ko-KR"/>
        </w:rPr>
        <w:t xml:space="preserve">vary considerably depending on the </w:t>
      </w:r>
      <w:r w:rsidR="00F24FD7" w:rsidRPr="00826C97">
        <w:rPr>
          <w:rFonts w:ascii="Times New Roman" w:eastAsia="Times New Roman" w:hAnsi="Times New Roman" w:cs="Times New Roman"/>
          <w:sz w:val="24"/>
          <w:szCs w:val="24"/>
          <w:lang w:eastAsia="ko-KR"/>
        </w:rPr>
        <w:t xml:space="preserve">diagnosis and </w:t>
      </w:r>
      <w:r w:rsidR="008653BF" w:rsidRPr="00826C97">
        <w:rPr>
          <w:rFonts w:ascii="Times New Roman" w:eastAsia="Times New Roman" w:hAnsi="Times New Roman" w:cs="Times New Roman"/>
          <w:sz w:val="24"/>
          <w:szCs w:val="24"/>
          <w:lang w:eastAsia="ko-KR"/>
        </w:rPr>
        <w:t xml:space="preserve">the </w:t>
      </w:r>
      <w:r w:rsidR="00F24FD7" w:rsidRPr="00826C97">
        <w:rPr>
          <w:rFonts w:ascii="Times New Roman" w:eastAsia="Times New Roman" w:hAnsi="Times New Roman" w:cs="Times New Roman"/>
          <w:sz w:val="24"/>
          <w:szCs w:val="24"/>
          <w:lang w:eastAsia="ko-KR"/>
        </w:rPr>
        <w:t>curability</w:t>
      </w:r>
      <w:r w:rsidR="008653BF" w:rsidRPr="00826C97">
        <w:rPr>
          <w:rFonts w:ascii="Times New Roman" w:eastAsia="Times New Roman" w:hAnsi="Times New Roman" w:cs="Times New Roman"/>
          <w:sz w:val="24"/>
          <w:szCs w:val="24"/>
          <w:lang w:eastAsia="ko-KR"/>
        </w:rPr>
        <w:t xml:space="preserve"> and </w:t>
      </w:r>
      <w:r w:rsidR="00F24FD7" w:rsidRPr="00826C97">
        <w:rPr>
          <w:rFonts w:ascii="Times New Roman" w:eastAsia="Times New Roman" w:hAnsi="Times New Roman" w:cs="Times New Roman"/>
          <w:sz w:val="24"/>
          <w:szCs w:val="24"/>
          <w:lang w:eastAsia="ko-KR"/>
        </w:rPr>
        <w:t>treatability of the disease</w:t>
      </w:r>
      <w:r w:rsidR="009C394C" w:rsidRPr="00826C97">
        <w:rPr>
          <w:rFonts w:ascii="Times New Roman" w:eastAsia="Times New Roman" w:hAnsi="Times New Roman" w:cs="Times New Roman"/>
          <w:sz w:val="24"/>
          <w:szCs w:val="24"/>
          <w:lang w:eastAsia="ko-KR"/>
        </w:rPr>
        <w:t>s</w:t>
      </w:r>
      <w:r w:rsidR="008F4457" w:rsidRPr="00826C97">
        <w:rPr>
          <w:rFonts w:ascii="Times New Roman" w:eastAsia="Times New Roman" w:hAnsi="Times New Roman" w:cs="Times New Roman"/>
          <w:sz w:val="24"/>
          <w:szCs w:val="24"/>
          <w:lang w:eastAsia="ko-KR"/>
        </w:rPr>
        <w:t>. The approval rate increase</w:t>
      </w:r>
      <w:r w:rsidR="008E1323" w:rsidRPr="00826C97">
        <w:rPr>
          <w:rFonts w:ascii="Times New Roman" w:eastAsia="Times New Roman" w:hAnsi="Times New Roman" w:cs="Times New Roman"/>
          <w:sz w:val="24"/>
          <w:szCs w:val="24"/>
          <w:lang w:eastAsia="ko-KR"/>
        </w:rPr>
        <w:t>s</w:t>
      </w:r>
      <w:r w:rsidR="008F4457" w:rsidRPr="00826C97">
        <w:rPr>
          <w:rFonts w:ascii="Times New Roman" w:eastAsia="Times New Roman" w:hAnsi="Times New Roman" w:cs="Times New Roman"/>
          <w:sz w:val="24"/>
          <w:szCs w:val="24"/>
          <w:lang w:eastAsia="ko-KR"/>
        </w:rPr>
        <w:t xml:space="preserve"> with the severity and low </w:t>
      </w:r>
      <w:r w:rsidR="00B2394B" w:rsidRPr="00826C97">
        <w:rPr>
          <w:rFonts w:ascii="Times New Roman" w:eastAsia="Times New Roman" w:hAnsi="Times New Roman" w:cs="Times New Roman"/>
          <w:sz w:val="24"/>
          <w:szCs w:val="24"/>
          <w:lang w:eastAsia="ko-KR"/>
        </w:rPr>
        <w:t xml:space="preserve">expectation </w:t>
      </w:r>
      <w:r w:rsidR="008F4457" w:rsidRPr="00826C97">
        <w:rPr>
          <w:rFonts w:ascii="Times New Roman" w:eastAsia="Times New Roman" w:hAnsi="Times New Roman" w:cs="Times New Roman"/>
          <w:sz w:val="24"/>
          <w:szCs w:val="24"/>
          <w:lang w:eastAsia="ko-KR"/>
        </w:rPr>
        <w:t>of recovery</w:t>
      </w:r>
      <w:r w:rsidR="00275742" w:rsidRPr="00826C97">
        <w:rPr>
          <w:rFonts w:ascii="Times New Roman" w:eastAsia="Times New Roman" w:hAnsi="Times New Roman" w:cs="Times New Roman"/>
          <w:sz w:val="24"/>
          <w:szCs w:val="24"/>
          <w:lang w:eastAsia="ko-KR"/>
        </w:rPr>
        <w:t>.</w:t>
      </w:r>
      <w:r w:rsidR="00F5743D" w:rsidRPr="00826C97">
        <w:rPr>
          <w:rFonts w:ascii="Times New Roman" w:eastAsia="Times New Roman" w:hAnsi="Times New Roman" w:cs="Times New Roman"/>
          <w:sz w:val="24"/>
          <w:szCs w:val="24"/>
          <w:vertAlign w:val="superscript"/>
          <w:lang w:eastAsia="ko-KR"/>
        </w:rPr>
        <w:t>17,18,19</w:t>
      </w:r>
      <w:r w:rsidR="00275742" w:rsidRPr="00826C97">
        <w:rPr>
          <w:rFonts w:ascii="Times New Roman" w:eastAsia="Times New Roman" w:hAnsi="Times New Roman" w:cs="Times New Roman"/>
          <w:sz w:val="24"/>
          <w:szCs w:val="24"/>
          <w:lang w:eastAsia="ko-KR"/>
        </w:rPr>
        <w:t xml:space="preserve">The results of our survey </w:t>
      </w:r>
      <w:r w:rsidR="00CF3638" w:rsidRPr="00826C97">
        <w:rPr>
          <w:rFonts w:ascii="Times New Roman" w:eastAsia="Times New Roman" w:hAnsi="Times New Roman" w:cs="Times New Roman"/>
          <w:sz w:val="24"/>
          <w:szCs w:val="24"/>
          <w:lang w:eastAsia="ko-KR"/>
        </w:rPr>
        <w:t>correspond</w:t>
      </w:r>
      <w:r w:rsidR="00275742" w:rsidRPr="00826C97">
        <w:rPr>
          <w:rFonts w:ascii="Times New Roman" w:eastAsia="Times New Roman" w:hAnsi="Times New Roman" w:cs="Times New Roman"/>
          <w:sz w:val="24"/>
          <w:szCs w:val="24"/>
          <w:lang w:eastAsia="ko-KR"/>
        </w:rPr>
        <w:t xml:space="preserve"> with existing literature. </w:t>
      </w:r>
      <w:r w:rsidR="001E73C7" w:rsidRPr="00826C97">
        <w:rPr>
          <w:rFonts w:ascii="Times New Roman" w:eastAsia="Times New Roman" w:hAnsi="Times New Roman" w:cs="Times New Roman"/>
          <w:sz w:val="24"/>
          <w:szCs w:val="24"/>
          <w:lang w:eastAsia="ko-KR"/>
        </w:rPr>
        <w:t xml:space="preserve">The majority </w:t>
      </w:r>
      <w:r w:rsidR="00275742" w:rsidRPr="00826C97">
        <w:rPr>
          <w:rFonts w:ascii="Times New Roman" w:eastAsia="Times New Roman" w:hAnsi="Times New Roman" w:cs="Times New Roman"/>
          <w:sz w:val="24"/>
          <w:szCs w:val="24"/>
          <w:lang w:eastAsia="ko-KR"/>
        </w:rPr>
        <w:t xml:space="preserve">of </w:t>
      </w:r>
      <w:ins w:id="17" w:author="Author">
        <w:r w:rsidR="00801BAD">
          <w:rPr>
            <w:rFonts w:ascii="Times New Roman" w:eastAsia="Times New Roman" w:hAnsi="Times New Roman" w:cs="Times New Roman"/>
            <w:sz w:val="24"/>
            <w:szCs w:val="24"/>
            <w:lang w:eastAsia="ko-KR"/>
          </w:rPr>
          <w:t xml:space="preserve">survey </w:t>
        </w:r>
      </w:ins>
      <w:r w:rsidR="00275742" w:rsidRPr="00826C97">
        <w:rPr>
          <w:rFonts w:ascii="Times New Roman" w:eastAsia="Times New Roman" w:hAnsi="Times New Roman" w:cs="Times New Roman"/>
          <w:sz w:val="24"/>
          <w:szCs w:val="24"/>
          <w:lang w:eastAsia="ko-KR"/>
        </w:rPr>
        <w:t>particip</w:t>
      </w:r>
      <w:ins w:id="18" w:author="Author">
        <w:r w:rsidR="00801BAD">
          <w:rPr>
            <w:rFonts w:ascii="Times New Roman" w:eastAsia="Times New Roman" w:hAnsi="Times New Roman" w:cs="Times New Roman"/>
            <w:sz w:val="24"/>
            <w:szCs w:val="24"/>
            <w:lang w:eastAsia="ko-KR"/>
          </w:rPr>
          <w:t xml:space="preserve">ating </w:t>
        </w:r>
      </w:ins>
      <w:del w:id="19" w:author="Author">
        <w:r w:rsidR="00275742" w:rsidRPr="00826C97" w:rsidDel="00801BAD">
          <w:rPr>
            <w:rFonts w:ascii="Times New Roman" w:eastAsia="Times New Roman" w:hAnsi="Times New Roman" w:cs="Times New Roman"/>
            <w:sz w:val="24"/>
            <w:szCs w:val="24"/>
            <w:lang w:eastAsia="ko-KR"/>
          </w:rPr>
          <w:delText>ant</w:delText>
        </w:r>
      </w:del>
      <w:r w:rsidR="00275742" w:rsidRPr="00826C97">
        <w:rPr>
          <w:rFonts w:ascii="Times New Roman" w:eastAsia="Times New Roman" w:hAnsi="Times New Roman" w:cs="Times New Roman"/>
          <w:sz w:val="24"/>
          <w:szCs w:val="24"/>
          <w:lang w:eastAsia="ko-KR"/>
        </w:rPr>
        <w:t xml:space="preserve"> students did not approve</w:t>
      </w:r>
      <w:r w:rsidR="00836387" w:rsidRPr="00826C97">
        <w:rPr>
          <w:rFonts w:ascii="Times New Roman" w:eastAsia="Times New Roman" w:hAnsi="Times New Roman" w:cs="Times New Roman"/>
          <w:sz w:val="24"/>
          <w:szCs w:val="24"/>
          <w:lang w:eastAsia="ko-KR"/>
        </w:rPr>
        <w:t xml:space="preserve"> of</w:t>
      </w:r>
      <w:r w:rsidR="00275742" w:rsidRPr="00826C97">
        <w:rPr>
          <w:rFonts w:ascii="Times New Roman" w:eastAsia="Times New Roman" w:hAnsi="Times New Roman" w:cs="Times New Roman"/>
          <w:sz w:val="24"/>
          <w:szCs w:val="24"/>
          <w:lang w:eastAsia="ko-KR"/>
        </w:rPr>
        <w:t xml:space="preserve"> euthanasia and did not agree that the patients or their surrogate </w:t>
      </w:r>
      <w:r w:rsidR="00836387" w:rsidRPr="00826C97">
        <w:rPr>
          <w:rFonts w:ascii="Times New Roman" w:eastAsia="Times New Roman" w:hAnsi="Times New Roman" w:cs="Times New Roman"/>
          <w:sz w:val="24"/>
          <w:szCs w:val="24"/>
          <w:lang w:eastAsia="ko-KR"/>
        </w:rPr>
        <w:t>decision-</w:t>
      </w:r>
      <w:r w:rsidR="00275742" w:rsidRPr="00826C97">
        <w:rPr>
          <w:rFonts w:ascii="Times New Roman" w:eastAsia="Times New Roman" w:hAnsi="Times New Roman" w:cs="Times New Roman"/>
          <w:sz w:val="24"/>
          <w:szCs w:val="24"/>
          <w:lang w:eastAsia="ko-KR"/>
        </w:rPr>
        <w:t>makers</w:t>
      </w:r>
      <w:r w:rsidR="00836387" w:rsidRPr="00826C97">
        <w:rPr>
          <w:rFonts w:ascii="Times New Roman" w:eastAsia="Times New Roman" w:hAnsi="Times New Roman" w:cs="Times New Roman"/>
          <w:sz w:val="24"/>
          <w:szCs w:val="24"/>
          <w:lang w:eastAsia="ko-KR"/>
        </w:rPr>
        <w:t xml:space="preserve"> had the right</w:t>
      </w:r>
      <w:r w:rsidR="00275742" w:rsidRPr="00826C97">
        <w:rPr>
          <w:rFonts w:ascii="Times New Roman" w:eastAsia="Times New Roman" w:hAnsi="Times New Roman" w:cs="Times New Roman"/>
          <w:sz w:val="24"/>
          <w:szCs w:val="24"/>
          <w:lang w:eastAsia="ko-KR"/>
        </w:rPr>
        <w:t xml:space="preserve"> to ask for euthanasia</w:t>
      </w:r>
      <w:r w:rsidR="00EE3E49" w:rsidRPr="00826C97">
        <w:rPr>
          <w:rFonts w:ascii="Times New Roman" w:eastAsia="Times New Roman" w:hAnsi="Times New Roman" w:cs="Times New Roman"/>
          <w:sz w:val="24"/>
          <w:szCs w:val="24"/>
          <w:lang w:eastAsia="ko-KR"/>
        </w:rPr>
        <w:t>, and the approval rates were higher for untreatable, progressive</w:t>
      </w:r>
      <w:r w:rsidR="008E1323" w:rsidRPr="00826C97">
        <w:rPr>
          <w:rFonts w:ascii="Times New Roman" w:eastAsia="Times New Roman" w:hAnsi="Times New Roman" w:cs="Times New Roman"/>
          <w:sz w:val="24"/>
          <w:szCs w:val="24"/>
          <w:lang w:eastAsia="ko-KR"/>
        </w:rPr>
        <w:t>,</w:t>
      </w:r>
      <w:r w:rsidR="00EE3E49" w:rsidRPr="00826C97">
        <w:rPr>
          <w:rFonts w:ascii="Times New Roman" w:eastAsia="Times New Roman" w:hAnsi="Times New Roman" w:cs="Times New Roman"/>
          <w:sz w:val="24"/>
          <w:szCs w:val="24"/>
          <w:lang w:eastAsia="ko-KR"/>
        </w:rPr>
        <w:t xml:space="preserve"> and </w:t>
      </w:r>
      <w:r w:rsidR="008E1323" w:rsidRPr="00826C97">
        <w:rPr>
          <w:rFonts w:ascii="Times New Roman" w:eastAsia="Times New Roman" w:hAnsi="Times New Roman" w:cs="Times New Roman"/>
          <w:sz w:val="24"/>
          <w:szCs w:val="24"/>
          <w:lang w:eastAsia="ko-KR"/>
        </w:rPr>
        <w:t xml:space="preserve">terminal </w:t>
      </w:r>
      <w:r w:rsidR="00EE3E49" w:rsidRPr="00826C97">
        <w:rPr>
          <w:rFonts w:ascii="Times New Roman" w:eastAsia="Times New Roman" w:hAnsi="Times New Roman" w:cs="Times New Roman"/>
          <w:sz w:val="24"/>
          <w:szCs w:val="24"/>
          <w:lang w:eastAsia="ko-KR"/>
        </w:rPr>
        <w:t>cases.</w:t>
      </w:r>
    </w:p>
    <w:p w14:paraId="3857F11D" w14:textId="77777777" w:rsidR="00BD352F" w:rsidRPr="00826C97" w:rsidRDefault="00EE3E49" w:rsidP="00BD352F">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Pediatric euthanasia </w:t>
      </w:r>
      <w:r w:rsidR="00B2394B" w:rsidRPr="00826C97">
        <w:rPr>
          <w:rFonts w:ascii="Times New Roman" w:eastAsia="Times New Roman" w:hAnsi="Times New Roman" w:cs="Times New Roman"/>
          <w:sz w:val="24"/>
          <w:szCs w:val="24"/>
          <w:lang w:eastAsia="ko-KR"/>
        </w:rPr>
        <w:t>has been researched much less extensively than</w:t>
      </w:r>
      <w:r w:rsidRPr="00826C97">
        <w:rPr>
          <w:rFonts w:ascii="Times New Roman" w:eastAsia="Times New Roman" w:hAnsi="Times New Roman" w:cs="Times New Roman"/>
          <w:sz w:val="24"/>
          <w:szCs w:val="24"/>
          <w:lang w:eastAsia="ko-KR"/>
        </w:rPr>
        <w:t xml:space="preserve"> euthanasia in general. </w:t>
      </w:r>
      <w:r w:rsidR="006E1C4C" w:rsidRPr="00826C97">
        <w:rPr>
          <w:rFonts w:ascii="Times New Roman" w:eastAsia="Times New Roman" w:hAnsi="Times New Roman" w:cs="Times New Roman"/>
          <w:sz w:val="24"/>
          <w:szCs w:val="24"/>
          <w:lang w:eastAsia="ko-KR"/>
        </w:rPr>
        <w:t xml:space="preserve">Research on </w:t>
      </w:r>
      <w:r w:rsidR="0019070B" w:rsidRPr="00D77F6F">
        <w:rPr>
          <w:rFonts w:ascii="Times New Roman" w:eastAsia="Times New Roman" w:hAnsi="Times New Roman" w:cs="Times New Roman"/>
          <w:sz w:val="24"/>
          <w:szCs w:val="24"/>
          <w:lang w:eastAsia="ko-KR"/>
        </w:rPr>
        <w:t xml:space="preserve">how </w:t>
      </w:r>
      <w:r w:rsidR="000A64B8" w:rsidRPr="00826C97">
        <w:rPr>
          <w:rFonts w:ascii="Times New Roman" w:eastAsia="Times New Roman" w:hAnsi="Times New Roman" w:cs="Times New Roman"/>
          <w:sz w:val="24"/>
          <w:szCs w:val="24"/>
          <w:lang w:eastAsia="ko-KR"/>
        </w:rPr>
        <w:t>medical students perce</w:t>
      </w:r>
      <w:r w:rsidR="0019070B" w:rsidRPr="00D77F6F">
        <w:rPr>
          <w:rFonts w:ascii="Times New Roman" w:eastAsia="Times New Roman" w:hAnsi="Times New Roman" w:cs="Times New Roman"/>
          <w:sz w:val="24"/>
          <w:szCs w:val="24"/>
          <w:lang w:eastAsia="ko-KR"/>
        </w:rPr>
        <w:t>ive</w:t>
      </w:r>
      <w:r w:rsidR="000A64B8" w:rsidRPr="00826C97">
        <w:rPr>
          <w:rFonts w:ascii="Times New Roman" w:eastAsia="Times New Roman" w:hAnsi="Times New Roman" w:cs="Times New Roman"/>
          <w:sz w:val="24"/>
          <w:szCs w:val="24"/>
          <w:lang w:eastAsia="ko-KR"/>
        </w:rPr>
        <w:t xml:space="preserve"> pediatric </w:t>
      </w:r>
      <w:r w:rsidR="00275742" w:rsidRPr="00826C97">
        <w:rPr>
          <w:rFonts w:ascii="Times New Roman" w:eastAsia="Times New Roman" w:hAnsi="Times New Roman" w:cs="Times New Roman"/>
          <w:sz w:val="24"/>
          <w:szCs w:val="24"/>
          <w:lang w:eastAsia="ko-KR"/>
        </w:rPr>
        <w:t>euthanasia</w:t>
      </w:r>
      <w:r w:rsidR="000A64B8" w:rsidRPr="00826C97">
        <w:rPr>
          <w:rFonts w:ascii="Times New Roman" w:eastAsia="Times New Roman" w:hAnsi="Times New Roman" w:cs="Times New Roman"/>
          <w:sz w:val="24"/>
          <w:szCs w:val="24"/>
          <w:lang w:eastAsia="ko-KR"/>
        </w:rPr>
        <w:t xml:space="preserve"> in particular is also very limited. </w:t>
      </w:r>
      <w:r w:rsidR="006E1C4C" w:rsidRPr="00826C97">
        <w:rPr>
          <w:rFonts w:ascii="Times New Roman" w:eastAsia="Times New Roman" w:hAnsi="Times New Roman" w:cs="Times New Roman"/>
          <w:sz w:val="24"/>
          <w:szCs w:val="24"/>
          <w:lang w:eastAsia="ko-KR"/>
        </w:rPr>
        <w:t xml:space="preserve">In </w:t>
      </w:r>
      <w:r w:rsidR="00203FD6" w:rsidRPr="00826C97">
        <w:rPr>
          <w:rFonts w:ascii="Times New Roman" w:eastAsia="Times New Roman" w:hAnsi="Times New Roman" w:cs="Times New Roman"/>
          <w:sz w:val="24"/>
          <w:szCs w:val="24"/>
          <w:lang w:eastAsia="ko-KR"/>
        </w:rPr>
        <w:t xml:space="preserve">a </w:t>
      </w:r>
      <w:r w:rsidR="002B0219" w:rsidRPr="00826C97">
        <w:rPr>
          <w:rFonts w:ascii="Times New Roman" w:eastAsia="Times New Roman" w:hAnsi="Times New Roman" w:cs="Times New Roman"/>
          <w:sz w:val="24"/>
          <w:szCs w:val="24"/>
          <w:lang w:eastAsia="ko-KR"/>
        </w:rPr>
        <w:t>survey of</w:t>
      </w:r>
      <w:r w:rsidR="006E1C4C" w:rsidRPr="00826C97">
        <w:rPr>
          <w:rFonts w:ascii="Times New Roman" w:eastAsia="Times New Roman" w:hAnsi="Times New Roman" w:cs="Times New Roman"/>
          <w:sz w:val="24"/>
          <w:szCs w:val="24"/>
          <w:lang w:eastAsia="ko-KR"/>
        </w:rPr>
        <w:t xml:space="preserve"> 400 medical students </w:t>
      </w:r>
      <w:r w:rsidR="002B0219" w:rsidRPr="00826C97">
        <w:rPr>
          <w:rFonts w:ascii="Times New Roman" w:eastAsia="Times New Roman" w:hAnsi="Times New Roman" w:cs="Times New Roman"/>
          <w:sz w:val="24"/>
          <w:szCs w:val="24"/>
          <w:lang w:eastAsia="ko-KR"/>
        </w:rPr>
        <w:t xml:space="preserve">at the </w:t>
      </w:r>
      <w:r w:rsidR="00585EFF" w:rsidRPr="00826C97">
        <w:rPr>
          <w:rFonts w:ascii="Times New Roman" w:eastAsia="Times New Roman" w:hAnsi="Times New Roman" w:cs="Times New Roman"/>
          <w:sz w:val="24"/>
          <w:szCs w:val="24"/>
          <w:lang w:eastAsia="ko-KR"/>
        </w:rPr>
        <w:t xml:space="preserve">University </w:t>
      </w:r>
      <w:r w:rsidR="00230BFA" w:rsidRPr="00826C97">
        <w:rPr>
          <w:rFonts w:ascii="Times New Roman" w:eastAsia="Times New Roman" w:hAnsi="Times New Roman" w:cs="Times New Roman"/>
          <w:sz w:val="24"/>
          <w:szCs w:val="24"/>
          <w:lang w:eastAsia="ko-KR"/>
        </w:rPr>
        <w:t>of Malaya</w:t>
      </w:r>
      <w:r w:rsidR="00E9156C" w:rsidRPr="00826C97">
        <w:rPr>
          <w:rFonts w:ascii="Times New Roman" w:eastAsia="Times New Roman" w:hAnsi="Times New Roman" w:cs="Times New Roman"/>
          <w:sz w:val="24"/>
          <w:szCs w:val="24"/>
          <w:lang w:eastAsia="ko-KR"/>
        </w:rPr>
        <w:t xml:space="preserve">in </w:t>
      </w:r>
      <w:r w:rsidR="00D275A4" w:rsidRPr="00826C97">
        <w:rPr>
          <w:rFonts w:ascii="Times New Roman" w:eastAsia="Times New Roman" w:hAnsi="Times New Roman" w:cs="Times New Roman"/>
          <w:sz w:val="24"/>
          <w:szCs w:val="24"/>
          <w:lang w:eastAsia="ko-KR"/>
        </w:rPr>
        <w:t>K</w:t>
      </w:r>
      <w:r w:rsidR="00585EFF" w:rsidRPr="00826C97">
        <w:rPr>
          <w:rFonts w:ascii="Times New Roman" w:eastAsia="Times New Roman" w:hAnsi="Times New Roman" w:cs="Times New Roman"/>
          <w:sz w:val="24"/>
          <w:szCs w:val="24"/>
          <w:lang w:eastAsia="ko-KR"/>
        </w:rPr>
        <w:t>uala Lumpur</w:t>
      </w:r>
      <w:r w:rsidR="00E9156C" w:rsidRPr="00826C97">
        <w:rPr>
          <w:rFonts w:ascii="Times New Roman" w:eastAsia="Times New Roman" w:hAnsi="Times New Roman" w:cs="Times New Roman"/>
          <w:sz w:val="24"/>
          <w:szCs w:val="24"/>
          <w:lang w:eastAsia="ko-KR"/>
        </w:rPr>
        <w:t>, Malaysia,</w:t>
      </w:r>
      <w:r w:rsidR="006E1C4C" w:rsidRPr="00826C97">
        <w:rPr>
          <w:rFonts w:ascii="Times New Roman" w:eastAsia="Times New Roman" w:hAnsi="Times New Roman" w:cs="Times New Roman"/>
          <w:sz w:val="24"/>
          <w:szCs w:val="24"/>
          <w:lang w:eastAsia="ko-KR"/>
        </w:rPr>
        <w:t xml:space="preserve"> the majority of respondents </w:t>
      </w:r>
      <w:r w:rsidR="00B2394B" w:rsidRPr="00826C97">
        <w:rPr>
          <w:rFonts w:ascii="Times New Roman" w:eastAsia="Times New Roman" w:hAnsi="Times New Roman" w:cs="Times New Roman"/>
          <w:sz w:val="24"/>
          <w:szCs w:val="24"/>
          <w:lang w:eastAsia="ko-KR"/>
        </w:rPr>
        <w:t>supported</w:t>
      </w:r>
      <w:r w:rsidR="006E1C4C" w:rsidRPr="00826C97">
        <w:rPr>
          <w:rFonts w:ascii="Times New Roman" w:eastAsia="Times New Roman" w:hAnsi="Times New Roman" w:cs="Times New Roman"/>
          <w:sz w:val="24"/>
          <w:szCs w:val="24"/>
          <w:lang w:eastAsia="ko-KR"/>
        </w:rPr>
        <w:t xml:space="preserve"> the withdrawal of active therapy in a patient suffering from a terminal painful disease and were against the idea of active euthanasia, while 61% of them would not practice euthanasia as a doctor or have</w:t>
      </w:r>
      <w:r w:rsidR="005F792D" w:rsidRPr="00826C97">
        <w:rPr>
          <w:rFonts w:ascii="Times New Roman" w:eastAsia="Times New Roman" w:hAnsi="Times New Roman" w:cs="Times New Roman"/>
          <w:sz w:val="24"/>
          <w:szCs w:val="24"/>
          <w:lang w:eastAsia="ko-KR"/>
        </w:rPr>
        <w:t xml:space="preserve"> it</w:t>
      </w:r>
      <w:r w:rsidR="006E1C4C" w:rsidRPr="00826C97">
        <w:rPr>
          <w:rFonts w:ascii="Times New Roman" w:eastAsia="Times New Roman" w:hAnsi="Times New Roman" w:cs="Times New Roman"/>
          <w:sz w:val="24"/>
          <w:szCs w:val="24"/>
          <w:lang w:eastAsia="ko-KR"/>
        </w:rPr>
        <w:t xml:space="preserve"> performed on themselves </w:t>
      </w:r>
      <w:r w:rsidR="005F792D" w:rsidRPr="00826C97">
        <w:rPr>
          <w:rFonts w:ascii="Times New Roman" w:eastAsia="Times New Roman" w:hAnsi="Times New Roman" w:cs="Times New Roman"/>
          <w:sz w:val="24"/>
          <w:szCs w:val="24"/>
          <w:lang w:eastAsia="ko-KR"/>
        </w:rPr>
        <w:t>even if it became</w:t>
      </w:r>
      <w:r w:rsidR="006E1C4C" w:rsidRPr="00826C97">
        <w:rPr>
          <w:rFonts w:ascii="Times New Roman" w:eastAsia="Times New Roman" w:hAnsi="Times New Roman" w:cs="Times New Roman"/>
          <w:sz w:val="24"/>
          <w:szCs w:val="24"/>
          <w:lang w:eastAsia="ko-KR"/>
        </w:rPr>
        <w:t xml:space="preserve"> legal</w:t>
      </w:r>
      <w:r w:rsidR="00F5743D" w:rsidRPr="00826C97">
        <w:rPr>
          <w:rFonts w:ascii="Times New Roman" w:eastAsia="Times New Roman" w:hAnsi="Times New Roman" w:cs="Times New Roman"/>
          <w:sz w:val="24"/>
          <w:szCs w:val="24"/>
          <w:lang w:eastAsia="ko-KR"/>
        </w:rPr>
        <w:t>.</w:t>
      </w:r>
      <w:r w:rsidR="00F5743D" w:rsidRPr="00826C97">
        <w:rPr>
          <w:rFonts w:ascii="Times New Roman" w:eastAsia="Times New Roman" w:hAnsi="Times New Roman" w:cs="Times New Roman"/>
          <w:sz w:val="24"/>
          <w:szCs w:val="24"/>
          <w:vertAlign w:val="superscript"/>
          <w:lang w:eastAsia="ko-KR"/>
        </w:rPr>
        <w:t>20</w:t>
      </w:r>
      <w:r w:rsidR="006E1C4C" w:rsidRPr="00826C97">
        <w:rPr>
          <w:rFonts w:ascii="Times New Roman" w:eastAsia="Times New Roman" w:hAnsi="Times New Roman" w:cs="Times New Roman"/>
          <w:sz w:val="24"/>
          <w:szCs w:val="24"/>
          <w:lang w:eastAsia="ko-KR"/>
        </w:rPr>
        <w:t>Another survey</w:t>
      </w:r>
      <w:r w:rsidR="008E1323" w:rsidRPr="00826C97">
        <w:rPr>
          <w:rFonts w:ascii="Times New Roman" w:eastAsia="Times New Roman" w:hAnsi="Times New Roman" w:cs="Times New Roman"/>
          <w:sz w:val="24"/>
          <w:szCs w:val="24"/>
          <w:lang w:eastAsia="ko-KR"/>
        </w:rPr>
        <w:t>,</w:t>
      </w:r>
      <w:r w:rsidR="006E1C4C" w:rsidRPr="00826C97">
        <w:rPr>
          <w:rFonts w:ascii="Times New Roman" w:eastAsia="Times New Roman" w:hAnsi="Times New Roman" w:cs="Times New Roman"/>
          <w:sz w:val="24"/>
          <w:szCs w:val="24"/>
          <w:lang w:eastAsia="ko-KR"/>
        </w:rPr>
        <w:t xml:space="preserve"> conducted in</w:t>
      </w:r>
      <w:r w:rsidR="0019070B" w:rsidRPr="00D77F6F">
        <w:rPr>
          <w:rFonts w:ascii="Times New Roman" w:eastAsia="Times New Roman" w:hAnsi="Times New Roman" w:cs="Times New Roman"/>
          <w:sz w:val="24"/>
          <w:szCs w:val="24"/>
          <w:lang w:eastAsia="ko-KR"/>
        </w:rPr>
        <w:t xml:space="preserve"> the U.S. state of</w:t>
      </w:r>
      <w:r w:rsidR="006E1C4C" w:rsidRPr="00826C97">
        <w:rPr>
          <w:rFonts w:ascii="Times New Roman" w:eastAsia="Times New Roman" w:hAnsi="Times New Roman" w:cs="Times New Roman"/>
          <w:sz w:val="24"/>
          <w:szCs w:val="24"/>
          <w:lang w:eastAsia="ko-KR"/>
        </w:rPr>
        <w:t xml:space="preserve"> Oregon</w:t>
      </w:r>
      <w:r w:rsidR="00D426A3" w:rsidRPr="00826C97">
        <w:rPr>
          <w:rFonts w:ascii="Times New Roman" w:eastAsia="Times New Roman" w:hAnsi="Times New Roman" w:cs="Times New Roman"/>
          <w:sz w:val="24"/>
          <w:szCs w:val="24"/>
          <w:lang w:eastAsia="ko-KR"/>
        </w:rPr>
        <w:t>,</w:t>
      </w:r>
      <w:r w:rsidR="006E1C4C" w:rsidRPr="00826C97">
        <w:rPr>
          <w:rFonts w:ascii="Times New Roman" w:eastAsia="Times New Roman" w:hAnsi="Times New Roman" w:cs="Times New Roman"/>
          <w:sz w:val="24"/>
          <w:szCs w:val="24"/>
          <w:lang w:eastAsia="ko-KR"/>
        </w:rPr>
        <w:t xml:space="preserve"> where physician</w:t>
      </w:r>
      <w:r w:rsidR="004C416F" w:rsidRPr="00826C97">
        <w:rPr>
          <w:rFonts w:ascii="Times New Roman" w:eastAsia="Times New Roman" w:hAnsi="Times New Roman" w:cs="Times New Roman"/>
          <w:sz w:val="24"/>
          <w:szCs w:val="24"/>
          <w:lang w:eastAsia="ko-KR"/>
        </w:rPr>
        <w:t>-</w:t>
      </w:r>
      <w:r w:rsidR="006E1C4C" w:rsidRPr="00826C97">
        <w:rPr>
          <w:rFonts w:ascii="Times New Roman" w:eastAsia="Times New Roman" w:hAnsi="Times New Roman" w:cs="Times New Roman"/>
          <w:sz w:val="24"/>
          <w:szCs w:val="24"/>
          <w:lang w:eastAsia="ko-KR"/>
        </w:rPr>
        <w:t xml:space="preserve">assisted suicide was legalized in 1994, </w:t>
      </w:r>
      <w:r w:rsidR="008E1323" w:rsidRPr="00826C97">
        <w:rPr>
          <w:rFonts w:ascii="Times New Roman" w:eastAsia="Times New Roman" w:hAnsi="Times New Roman" w:cs="Times New Roman"/>
          <w:sz w:val="24"/>
          <w:szCs w:val="24"/>
          <w:lang w:eastAsia="ko-KR"/>
        </w:rPr>
        <w:t xml:space="preserve">found that </w:t>
      </w:r>
      <w:r w:rsidR="00203FD6" w:rsidRPr="00826C97">
        <w:rPr>
          <w:rFonts w:ascii="Times New Roman" w:eastAsia="Times New Roman" w:hAnsi="Times New Roman" w:cs="Times New Roman"/>
          <w:sz w:val="24"/>
          <w:szCs w:val="24"/>
          <w:lang w:eastAsia="ko-KR"/>
        </w:rPr>
        <w:t xml:space="preserve">the majority of </w:t>
      </w:r>
      <w:r w:rsidR="006E1C4C" w:rsidRPr="00826C97">
        <w:rPr>
          <w:rFonts w:ascii="Times New Roman" w:eastAsia="Times New Roman" w:hAnsi="Times New Roman" w:cs="Times New Roman"/>
          <w:sz w:val="24"/>
          <w:szCs w:val="24"/>
          <w:lang w:eastAsia="ko-KR"/>
        </w:rPr>
        <w:t>medical students</w:t>
      </w:r>
      <w:r w:rsidR="00203FD6" w:rsidRPr="00826C97">
        <w:rPr>
          <w:rFonts w:ascii="Times New Roman" w:eastAsia="Times New Roman" w:hAnsi="Times New Roman" w:cs="Times New Roman"/>
          <w:sz w:val="24"/>
          <w:szCs w:val="24"/>
          <w:lang w:eastAsia="ko-KR"/>
        </w:rPr>
        <w:t xml:space="preserve"> favored legaliz</w:t>
      </w:r>
      <w:r w:rsidR="0096251A" w:rsidRPr="00826C97">
        <w:rPr>
          <w:rFonts w:ascii="Times New Roman" w:eastAsia="Times New Roman" w:hAnsi="Times New Roman" w:cs="Times New Roman"/>
          <w:sz w:val="24"/>
          <w:szCs w:val="24"/>
          <w:lang w:eastAsia="ko-KR"/>
        </w:rPr>
        <w:t>ingphysician-</w:t>
      </w:r>
      <w:r w:rsidR="00203FD6" w:rsidRPr="00826C97">
        <w:rPr>
          <w:rFonts w:ascii="Times New Roman" w:eastAsia="Times New Roman" w:hAnsi="Times New Roman" w:cs="Times New Roman"/>
          <w:sz w:val="24"/>
          <w:szCs w:val="24"/>
          <w:lang w:eastAsia="ko-KR"/>
        </w:rPr>
        <w:t>assisted suicide, and 50% reported that they would be willing to prescribe a lethal injection</w:t>
      </w:r>
      <w:r w:rsidR="00F5743D" w:rsidRPr="00826C97">
        <w:rPr>
          <w:rFonts w:ascii="Times New Roman" w:eastAsia="Times New Roman" w:hAnsi="Times New Roman" w:cs="Times New Roman"/>
          <w:sz w:val="24"/>
          <w:szCs w:val="24"/>
          <w:lang w:eastAsia="ko-KR"/>
        </w:rPr>
        <w:t>.</w:t>
      </w:r>
      <w:r w:rsidR="00F5743D" w:rsidRPr="00826C97">
        <w:rPr>
          <w:rFonts w:ascii="Times New Roman" w:eastAsia="Times New Roman" w:hAnsi="Times New Roman" w:cs="Times New Roman"/>
          <w:sz w:val="24"/>
          <w:szCs w:val="24"/>
          <w:vertAlign w:val="superscript"/>
          <w:lang w:eastAsia="ko-KR"/>
        </w:rPr>
        <w:t>21</w:t>
      </w:r>
      <w:r w:rsidR="00DC69C4" w:rsidRPr="00826C97">
        <w:rPr>
          <w:rFonts w:ascii="Times New Roman" w:eastAsia="Times New Roman" w:hAnsi="Times New Roman" w:cs="Times New Roman"/>
          <w:sz w:val="24"/>
          <w:szCs w:val="24"/>
          <w:lang w:eastAsia="ko-KR"/>
        </w:rPr>
        <w:t xml:space="preserve">A survey of Korean </w:t>
      </w:r>
      <w:r w:rsidR="00203FD6" w:rsidRPr="00826C97">
        <w:rPr>
          <w:rFonts w:ascii="Times New Roman" w:eastAsia="Times New Roman" w:hAnsi="Times New Roman" w:cs="Times New Roman"/>
          <w:sz w:val="24"/>
          <w:szCs w:val="24"/>
          <w:lang w:eastAsia="ko-KR"/>
        </w:rPr>
        <w:t xml:space="preserve">medical students </w:t>
      </w:r>
      <w:r w:rsidR="00DC69C4" w:rsidRPr="00D77F6F">
        <w:rPr>
          <w:rFonts w:ascii="Times New Roman" w:eastAsia="Times New Roman" w:hAnsi="Times New Roman" w:cs="Times New Roman"/>
          <w:sz w:val="24"/>
          <w:szCs w:val="24"/>
          <w:lang w:eastAsia="ko-KR"/>
        </w:rPr>
        <w:t>found</w:t>
      </w:r>
      <w:r w:rsidR="00203FD6" w:rsidRPr="00826C97">
        <w:rPr>
          <w:rFonts w:ascii="Times New Roman" w:eastAsia="Times New Roman" w:hAnsi="Times New Roman" w:cs="Times New Roman"/>
          <w:sz w:val="24"/>
          <w:szCs w:val="24"/>
          <w:lang w:eastAsia="ko-KR"/>
        </w:rPr>
        <w:t>that 73.1% of the respondents opposed active euthanasia</w:t>
      </w:r>
      <w:r w:rsidR="008E1323" w:rsidRPr="00826C97">
        <w:rPr>
          <w:rFonts w:ascii="Times New Roman" w:eastAsia="Times New Roman" w:hAnsi="Times New Roman" w:cs="Times New Roman"/>
          <w:sz w:val="24"/>
          <w:szCs w:val="24"/>
          <w:lang w:eastAsia="ko-KR"/>
        </w:rPr>
        <w:t>,</w:t>
      </w:r>
      <w:r w:rsidR="00203FD6" w:rsidRPr="00826C97">
        <w:rPr>
          <w:rFonts w:ascii="Times New Roman" w:eastAsia="Times New Roman" w:hAnsi="Times New Roman" w:cs="Times New Roman"/>
          <w:sz w:val="24"/>
          <w:szCs w:val="24"/>
          <w:lang w:eastAsia="ko-KR"/>
        </w:rPr>
        <w:t xml:space="preserve"> while 74.4% of them supported </w:t>
      </w:r>
      <w:r w:rsidR="000F5AA6" w:rsidRPr="00D77F6F">
        <w:rPr>
          <w:rFonts w:ascii="Times New Roman" w:eastAsia="Times New Roman" w:hAnsi="Times New Roman" w:cs="Times New Roman"/>
          <w:sz w:val="24"/>
          <w:szCs w:val="24"/>
          <w:lang w:eastAsia="ko-KR"/>
        </w:rPr>
        <w:t xml:space="preserve">the </w:t>
      </w:r>
      <w:r w:rsidR="00203FD6" w:rsidRPr="00826C97">
        <w:rPr>
          <w:rFonts w:ascii="Times New Roman" w:eastAsia="Times New Roman" w:hAnsi="Times New Roman" w:cs="Times New Roman"/>
          <w:sz w:val="24"/>
          <w:szCs w:val="24"/>
          <w:lang w:eastAsia="ko-KR"/>
        </w:rPr>
        <w:t>legalization of passive euthanasia, and 63.0% revealed that they would perform this if it were legal.</w:t>
      </w:r>
      <w:r w:rsidR="00F5743D" w:rsidRPr="00826C97">
        <w:rPr>
          <w:rFonts w:ascii="Times New Roman" w:eastAsia="Times New Roman" w:hAnsi="Times New Roman" w:cs="Times New Roman"/>
          <w:sz w:val="24"/>
          <w:szCs w:val="24"/>
          <w:vertAlign w:val="superscript"/>
          <w:lang w:eastAsia="ko-KR"/>
        </w:rPr>
        <w:t xml:space="preserve">22 </w:t>
      </w:r>
      <w:r w:rsidR="00BD352F" w:rsidRPr="00826C97">
        <w:rPr>
          <w:rFonts w:ascii="Times New Roman" w:eastAsia="Times New Roman" w:hAnsi="Times New Roman" w:cs="Times New Roman"/>
          <w:sz w:val="24"/>
          <w:szCs w:val="24"/>
          <w:lang w:eastAsia="ko-KR"/>
        </w:rPr>
        <w:t xml:space="preserve">A survey conducted in </w:t>
      </w:r>
      <w:r w:rsidR="00EE7810" w:rsidRPr="00826C97">
        <w:rPr>
          <w:rFonts w:ascii="Times New Roman" w:eastAsia="Times New Roman" w:hAnsi="Times New Roman" w:cs="Times New Roman"/>
          <w:sz w:val="24"/>
          <w:szCs w:val="24"/>
          <w:lang w:eastAsia="ko-KR"/>
        </w:rPr>
        <w:t xml:space="preserve">the </w:t>
      </w:r>
      <w:r w:rsidR="00BD352F" w:rsidRPr="00826C97">
        <w:rPr>
          <w:rFonts w:ascii="Times New Roman" w:eastAsia="Times New Roman" w:hAnsi="Times New Roman" w:cs="Times New Roman"/>
          <w:sz w:val="24"/>
          <w:szCs w:val="24"/>
          <w:lang w:eastAsia="ko-KR"/>
        </w:rPr>
        <w:t>Netherlands in 2007 revealed that about half of Dutch pediatricians, other clinical specialists</w:t>
      </w:r>
      <w:r w:rsidR="00EE7810" w:rsidRPr="00826C97">
        <w:rPr>
          <w:rFonts w:ascii="Times New Roman" w:eastAsia="Times New Roman" w:hAnsi="Times New Roman" w:cs="Times New Roman"/>
          <w:sz w:val="24"/>
          <w:szCs w:val="24"/>
          <w:lang w:eastAsia="ko-KR"/>
        </w:rPr>
        <w:t>,</w:t>
      </w:r>
      <w:r w:rsidR="00BD352F" w:rsidRPr="00826C97">
        <w:rPr>
          <w:rFonts w:ascii="Times New Roman" w:eastAsia="Times New Roman" w:hAnsi="Times New Roman" w:cs="Times New Roman"/>
          <w:sz w:val="24"/>
          <w:szCs w:val="24"/>
          <w:lang w:eastAsia="ko-KR"/>
        </w:rPr>
        <w:t xml:space="preserve"> and general practitioners approved</w:t>
      </w:r>
      <w:r w:rsidR="00EE7810" w:rsidRPr="00826C97">
        <w:rPr>
          <w:rFonts w:ascii="Times New Roman" w:eastAsia="Times New Roman" w:hAnsi="Times New Roman" w:cs="Times New Roman"/>
          <w:sz w:val="24"/>
          <w:szCs w:val="24"/>
          <w:lang w:eastAsia="ko-KR"/>
        </w:rPr>
        <w:t xml:space="preserve"> of</w:t>
      </w:r>
      <w:r w:rsidR="00BD352F" w:rsidRPr="00826C97">
        <w:rPr>
          <w:rFonts w:ascii="Times New Roman" w:eastAsia="Times New Roman" w:hAnsi="Times New Roman" w:cs="Times New Roman"/>
          <w:sz w:val="24"/>
          <w:szCs w:val="24"/>
          <w:lang w:eastAsia="ko-KR"/>
        </w:rPr>
        <w:t xml:space="preserve"> pediatric euthanasia as described in the Euthanasia Act.</w:t>
      </w:r>
      <w:r w:rsidR="00F5743D" w:rsidRPr="00826C97">
        <w:rPr>
          <w:rFonts w:ascii="Times New Roman" w:eastAsia="Times New Roman" w:hAnsi="Times New Roman" w:cs="Times New Roman"/>
          <w:sz w:val="24"/>
          <w:szCs w:val="24"/>
          <w:vertAlign w:val="superscript"/>
          <w:lang w:eastAsia="ko-KR"/>
        </w:rPr>
        <w:t>23</w:t>
      </w:r>
      <w:r w:rsidR="000A64B8" w:rsidRPr="00826C97">
        <w:rPr>
          <w:rFonts w:ascii="Times New Roman" w:eastAsia="Times New Roman" w:hAnsi="Times New Roman" w:cs="Times New Roman"/>
          <w:sz w:val="24"/>
          <w:szCs w:val="24"/>
          <w:lang w:eastAsia="ko-KR"/>
        </w:rPr>
        <w:t>An</w:t>
      </w:r>
      <w:r w:rsidR="00BD352F" w:rsidRPr="00826C97">
        <w:rPr>
          <w:rFonts w:ascii="Times New Roman" w:eastAsia="Times New Roman" w:hAnsi="Times New Roman" w:cs="Times New Roman"/>
          <w:sz w:val="24"/>
          <w:szCs w:val="24"/>
          <w:lang w:eastAsia="ko-KR"/>
        </w:rPr>
        <w:t xml:space="preserve">other research in 2017 showed that support for pediatric euthanasia is </w:t>
      </w:r>
      <w:r w:rsidR="004C416F" w:rsidRPr="00826C97">
        <w:rPr>
          <w:rFonts w:ascii="Times New Roman" w:eastAsia="Times New Roman" w:hAnsi="Times New Roman" w:cs="Times New Roman"/>
          <w:sz w:val="24"/>
          <w:szCs w:val="24"/>
          <w:lang w:eastAsia="ko-KR"/>
        </w:rPr>
        <w:t>increasing</w:t>
      </w:r>
      <w:r w:rsidR="00A971CF" w:rsidRPr="00D77F6F">
        <w:rPr>
          <w:rFonts w:ascii="Times New Roman" w:eastAsia="Times New Roman" w:hAnsi="Times New Roman" w:cs="Times New Roman"/>
          <w:sz w:val="24"/>
          <w:szCs w:val="24"/>
          <w:lang w:eastAsia="ko-KR"/>
        </w:rPr>
        <w:t>. M</w:t>
      </w:r>
      <w:r w:rsidR="00BD352F" w:rsidRPr="00826C97">
        <w:rPr>
          <w:rFonts w:ascii="Times New Roman" w:eastAsia="Times New Roman" w:hAnsi="Times New Roman" w:cs="Times New Roman"/>
          <w:sz w:val="24"/>
          <w:szCs w:val="24"/>
          <w:lang w:eastAsia="ko-KR"/>
        </w:rPr>
        <w:t xml:space="preserve">ost Dutch pediatricians who participated </w:t>
      </w:r>
      <w:r w:rsidR="004C416F" w:rsidRPr="00826C97">
        <w:rPr>
          <w:rFonts w:ascii="Times New Roman" w:eastAsia="Times New Roman" w:hAnsi="Times New Roman" w:cs="Times New Roman"/>
          <w:sz w:val="24"/>
          <w:szCs w:val="24"/>
          <w:lang w:eastAsia="ko-KR"/>
        </w:rPr>
        <w:t xml:space="preserve">in the </w:t>
      </w:r>
      <w:r w:rsidR="00BD352F" w:rsidRPr="00826C97">
        <w:rPr>
          <w:rFonts w:ascii="Times New Roman" w:eastAsia="Times New Roman" w:hAnsi="Times New Roman" w:cs="Times New Roman"/>
          <w:sz w:val="24"/>
          <w:szCs w:val="24"/>
          <w:lang w:eastAsia="ko-KR"/>
        </w:rPr>
        <w:t xml:space="preserve">surveysaid they felt </w:t>
      </w:r>
      <w:r w:rsidR="00D426A3" w:rsidRPr="00826C97">
        <w:rPr>
          <w:rFonts w:ascii="Times New Roman" w:eastAsia="Times New Roman" w:hAnsi="Times New Roman" w:cs="Times New Roman"/>
          <w:sz w:val="24"/>
          <w:szCs w:val="24"/>
          <w:lang w:eastAsia="ko-KR"/>
        </w:rPr>
        <w:t>p</w:t>
      </w:r>
      <w:r w:rsidR="00BD352F" w:rsidRPr="00826C97">
        <w:rPr>
          <w:rFonts w:ascii="Times New Roman" w:eastAsia="Times New Roman" w:hAnsi="Times New Roman" w:cs="Times New Roman"/>
          <w:sz w:val="24"/>
          <w:szCs w:val="24"/>
          <w:lang w:eastAsia="ko-KR"/>
        </w:rPr>
        <w:t>hysician</w:t>
      </w:r>
      <w:r w:rsidR="00D426A3" w:rsidRPr="00826C97">
        <w:rPr>
          <w:rFonts w:ascii="Times New Roman" w:eastAsia="Times New Roman" w:hAnsi="Times New Roman" w:cs="Times New Roman"/>
          <w:sz w:val="24"/>
          <w:szCs w:val="24"/>
          <w:lang w:eastAsia="ko-KR"/>
        </w:rPr>
        <w:t>-</w:t>
      </w:r>
      <w:r w:rsidR="00BD352F" w:rsidRPr="00826C97">
        <w:rPr>
          <w:rFonts w:ascii="Times New Roman" w:eastAsia="Times New Roman" w:hAnsi="Times New Roman" w:cs="Times New Roman"/>
          <w:sz w:val="24"/>
          <w:szCs w:val="24"/>
          <w:lang w:eastAsia="ko-KR"/>
        </w:rPr>
        <w:t>assisted death was conceivable, even</w:t>
      </w:r>
      <w:r w:rsidR="007741F2" w:rsidRPr="00826C97">
        <w:rPr>
          <w:rFonts w:ascii="Times New Roman" w:eastAsia="Times New Roman" w:hAnsi="Times New Roman" w:cs="Times New Roman"/>
          <w:sz w:val="24"/>
          <w:szCs w:val="24"/>
          <w:lang w:eastAsia="ko-KR"/>
        </w:rPr>
        <w:t xml:space="preserve"> for patients</w:t>
      </w:r>
      <w:r w:rsidR="00BD352F" w:rsidRPr="00826C97">
        <w:rPr>
          <w:rFonts w:ascii="Times New Roman" w:eastAsia="Times New Roman" w:hAnsi="Times New Roman" w:cs="Times New Roman"/>
          <w:sz w:val="24"/>
          <w:szCs w:val="24"/>
          <w:lang w:eastAsia="ko-KR"/>
        </w:rPr>
        <w:t xml:space="preserve"> under the age of 12 if requested by the parents.</w:t>
      </w:r>
      <w:r w:rsidR="00F5743D" w:rsidRPr="00826C97">
        <w:rPr>
          <w:rFonts w:ascii="Times New Roman" w:eastAsia="Times New Roman" w:hAnsi="Times New Roman" w:cs="Times New Roman"/>
          <w:sz w:val="24"/>
          <w:szCs w:val="24"/>
          <w:vertAlign w:val="superscript"/>
          <w:lang w:eastAsia="ko-KR"/>
        </w:rPr>
        <w:t>24</w:t>
      </w:r>
    </w:p>
    <w:p w14:paraId="20C9C286" w14:textId="77777777" w:rsidR="00CD77F0" w:rsidRPr="00826C97" w:rsidRDefault="00F0617D" w:rsidP="003D7F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 xml:space="preserve">The results of our surveyshow that Turkish medical students have a negative attitude towards euthanasia. Moreover, withdrawal of treatment, even </w:t>
      </w:r>
      <w:r w:rsidR="00532C08" w:rsidRPr="00D77F6F">
        <w:rPr>
          <w:rFonts w:ascii="Times New Roman" w:eastAsia="Times New Roman" w:hAnsi="Times New Roman" w:cs="Times New Roman"/>
          <w:sz w:val="24"/>
          <w:szCs w:val="24"/>
          <w:lang w:eastAsia="ko-KR"/>
        </w:rPr>
        <w:t xml:space="preserve">if treatment </w:t>
      </w:r>
      <w:r w:rsidRPr="00826C97">
        <w:rPr>
          <w:rFonts w:ascii="Times New Roman" w:eastAsia="Times New Roman" w:hAnsi="Times New Roman" w:cs="Times New Roman"/>
          <w:sz w:val="24"/>
          <w:szCs w:val="24"/>
          <w:lang w:eastAsia="ko-KR"/>
        </w:rPr>
        <w:t xml:space="preserve">is proven to be futile, is not approved. The request and demand of the patient or the surrogate </w:t>
      </w:r>
      <w:r w:rsidR="009557D7" w:rsidRPr="00826C97">
        <w:rPr>
          <w:rFonts w:ascii="Times New Roman" w:eastAsia="Times New Roman" w:hAnsi="Times New Roman" w:cs="Times New Roman"/>
          <w:sz w:val="24"/>
          <w:szCs w:val="24"/>
          <w:lang w:eastAsia="ko-KR"/>
        </w:rPr>
        <w:t>decision-</w:t>
      </w:r>
      <w:r w:rsidRPr="00826C97">
        <w:rPr>
          <w:rFonts w:ascii="Times New Roman" w:eastAsia="Times New Roman" w:hAnsi="Times New Roman" w:cs="Times New Roman"/>
          <w:sz w:val="24"/>
          <w:szCs w:val="24"/>
          <w:lang w:eastAsia="ko-KR"/>
        </w:rPr>
        <w:t>maker for the patient overrides the objective informatio</w:t>
      </w:r>
      <w:r w:rsidR="004B778D" w:rsidRPr="00826C97">
        <w:rPr>
          <w:rFonts w:ascii="Times New Roman" w:eastAsia="Times New Roman" w:hAnsi="Times New Roman" w:cs="Times New Roman"/>
          <w:sz w:val="24"/>
          <w:szCs w:val="24"/>
          <w:lang w:eastAsia="ko-KR"/>
        </w:rPr>
        <w:t>n that the resources are being wasted</w:t>
      </w:r>
      <w:r w:rsidRPr="00826C97">
        <w:rPr>
          <w:rFonts w:ascii="Times New Roman" w:eastAsia="Times New Roman" w:hAnsi="Times New Roman" w:cs="Times New Roman"/>
          <w:sz w:val="24"/>
          <w:szCs w:val="24"/>
          <w:lang w:eastAsia="ko-KR"/>
        </w:rPr>
        <w:t xml:space="preserve"> and that the medical condition of the patient</w:t>
      </w:r>
      <w:r w:rsidR="00794394" w:rsidRPr="00826C97">
        <w:rPr>
          <w:rFonts w:ascii="Times New Roman" w:eastAsia="Times New Roman" w:hAnsi="Times New Roman" w:cs="Times New Roman"/>
          <w:sz w:val="24"/>
          <w:szCs w:val="24"/>
          <w:lang w:eastAsia="ko-KR"/>
        </w:rPr>
        <w:t xml:space="preserve"> would not improve</w:t>
      </w:r>
      <w:r w:rsidRPr="00826C97">
        <w:rPr>
          <w:rFonts w:ascii="Times New Roman" w:eastAsia="Times New Roman" w:hAnsi="Times New Roman" w:cs="Times New Roman"/>
          <w:sz w:val="24"/>
          <w:szCs w:val="24"/>
          <w:lang w:eastAsia="ko-KR"/>
        </w:rPr>
        <w:t xml:space="preserve">. </w:t>
      </w:r>
      <w:r w:rsidR="00A93398" w:rsidRPr="00826C97">
        <w:rPr>
          <w:rFonts w:ascii="Times New Roman" w:eastAsia="Times New Roman" w:hAnsi="Times New Roman" w:cs="Times New Roman"/>
          <w:sz w:val="24"/>
          <w:szCs w:val="24"/>
          <w:lang w:eastAsia="ko-KR"/>
        </w:rPr>
        <w:t xml:space="preserve">Turkish medical students did not consider the economic burden of the treatments as a </w:t>
      </w:r>
      <w:r w:rsidR="00532C08" w:rsidRPr="00826C97">
        <w:rPr>
          <w:rFonts w:ascii="Times New Roman" w:eastAsia="Times New Roman" w:hAnsi="Times New Roman" w:cs="Times New Roman"/>
          <w:sz w:val="24"/>
          <w:szCs w:val="24"/>
          <w:lang w:eastAsia="ko-KR"/>
        </w:rPr>
        <w:t xml:space="preserve">determining </w:t>
      </w:r>
      <w:r w:rsidR="00A93398" w:rsidRPr="00826C97">
        <w:rPr>
          <w:rFonts w:ascii="Times New Roman" w:eastAsia="Times New Roman" w:hAnsi="Times New Roman" w:cs="Times New Roman"/>
          <w:sz w:val="24"/>
          <w:szCs w:val="24"/>
          <w:lang w:eastAsia="ko-KR"/>
        </w:rPr>
        <w:t xml:space="preserve">factor for euthanasia, including withdrawing futile treatment. </w:t>
      </w:r>
      <w:r w:rsidR="001F695C" w:rsidRPr="00826C97">
        <w:rPr>
          <w:rFonts w:ascii="Times New Roman" w:eastAsia="Times New Roman" w:hAnsi="Times New Roman" w:cs="Times New Roman"/>
          <w:sz w:val="24"/>
          <w:szCs w:val="24"/>
          <w:lang w:eastAsia="ko-KR"/>
        </w:rPr>
        <w:t>This is quite unexpected</w:t>
      </w:r>
      <w:r w:rsidR="00532C08" w:rsidRPr="00826C97">
        <w:rPr>
          <w:rFonts w:ascii="Times New Roman" w:eastAsia="Times New Roman" w:hAnsi="Times New Roman" w:cs="Times New Roman"/>
          <w:sz w:val="24"/>
          <w:szCs w:val="24"/>
          <w:lang w:eastAsia="ko-KR"/>
        </w:rPr>
        <w:t>,</w:t>
      </w:r>
      <w:r w:rsidR="001F695C" w:rsidRPr="00826C97">
        <w:rPr>
          <w:rFonts w:ascii="Times New Roman" w:eastAsia="Times New Roman" w:hAnsi="Times New Roman" w:cs="Times New Roman"/>
          <w:sz w:val="24"/>
          <w:szCs w:val="24"/>
          <w:lang w:eastAsia="ko-KR"/>
        </w:rPr>
        <w:t xml:space="preserve"> since a solid base for arguments</w:t>
      </w:r>
      <w:r w:rsidR="00ED5257" w:rsidRPr="00826C97">
        <w:rPr>
          <w:rFonts w:ascii="Times New Roman" w:eastAsia="Times New Roman" w:hAnsi="Times New Roman" w:cs="Times New Roman"/>
          <w:sz w:val="24"/>
          <w:szCs w:val="24"/>
          <w:lang w:eastAsia="ko-KR"/>
        </w:rPr>
        <w:t xml:space="preserve"> about withholding or withdrawing</w:t>
      </w:r>
      <w:r w:rsidR="001F695C" w:rsidRPr="00826C97">
        <w:rPr>
          <w:rFonts w:ascii="Times New Roman" w:eastAsia="Times New Roman" w:hAnsi="Times New Roman" w:cs="Times New Roman"/>
          <w:sz w:val="24"/>
          <w:szCs w:val="24"/>
          <w:lang w:eastAsia="ko-KR"/>
        </w:rPr>
        <w:t xml:space="preserve"> futile</w:t>
      </w:r>
      <w:r w:rsidR="00ED5257" w:rsidRPr="00826C97">
        <w:rPr>
          <w:rFonts w:ascii="Times New Roman" w:eastAsia="Times New Roman" w:hAnsi="Times New Roman" w:cs="Times New Roman"/>
          <w:sz w:val="24"/>
          <w:szCs w:val="24"/>
          <w:lang w:eastAsia="ko-KR"/>
        </w:rPr>
        <w:t xml:space="preserve"> treatment</w:t>
      </w:r>
      <w:r w:rsidR="001F695C" w:rsidRPr="00826C97">
        <w:rPr>
          <w:rFonts w:ascii="Times New Roman" w:eastAsia="Times New Roman" w:hAnsi="Times New Roman" w:cs="Times New Roman"/>
          <w:sz w:val="24"/>
          <w:szCs w:val="24"/>
          <w:lang w:eastAsia="ko-KR"/>
        </w:rPr>
        <w:t xml:space="preserve"> is </w:t>
      </w:r>
      <w:r w:rsidR="00F766EC" w:rsidRPr="00826C97">
        <w:rPr>
          <w:rFonts w:ascii="Times New Roman" w:eastAsia="Times New Roman" w:hAnsi="Times New Roman" w:cs="Times New Roman"/>
          <w:sz w:val="24"/>
          <w:szCs w:val="24"/>
          <w:lang w:eastAsia="ko-KR"/>
        </w:rPr>
        <w:t xml:space="preserve">the </w:t>
      </w:r>
      <w:r w:rsidR="001F695C" w:rsidRPr="00826C97">
        <w:rPr>
          <w:rFonts w:ascii="Times New Roman" w:eastAsia="Times New Roman" w:hAnsi="Times New Roman" w:cs="Times New Roman"/>
          <w:sz w:val="24"/>
          <w:szCs w:val="24"/>
          <w:lang w:eastAsia="ko-KR"/>
        </w:rPr>
        <w:t>just distribution of scar</w:t>
      </w:r>
      <w:r w:rsidR="00532C08" w:rsidRPr="00826C97">
        <w:rPr>
          <w:rFonts w:ascii="Times New Roman" w:eastAsia="Times New Roman" w:hAnsi="Times New Roman" w:cs="Times New Roman"/>
          <w:sz w:val="24"/>
          <w:szCs w:val="24"/>
          <w:lang w:eastAsia="ko-KR"/>
        </w:rPr>
        <w:t>c</w:t>
      </w:r>
      <w:r w:rsidR="001F695C" w:rsidRPr="00826C97">
        <w:rPr>
          <w:rFonts w:ascii="Times New Roman" w:eastAsia="Times New Roman" w:hAnsi="Times New Roman" w:cs="Times New Roman"/>
          <w:sz w:val="24"/>
          <w:szCs w:val="24"/>
          <w:lang w:eastAsia="ko-KR"/>
        </w:rPr>
        <w:t xml:space="preserve">e resources in medicine. If a costly medical intervention </w:t>
      </w:r>
      <w:r w:rsidR="00F766EC" w:rsidRPr="00D77F6F">
        <w:rPr>
          <w:rFonts w:ascii="Times New Roman" w:eastAsia="Times New Roman" w:hAnsi="Times New Roman" w:cs="Times New Roman"/>
          <w:sz w:val="24"/>
          <w:szCs w:val="24"/>
          <w:lang w:eastAsia="ko-KR"/>
        </w:rPr>
        <w:t xml:space="preserve">using scarce resources </w:t>
      </w:r>
      <w:r w:rsidR="001F695C" w:rsidRPr="00826C97">
        <w:rPr>
          <w:rFonts w:ascii="Times New Roman" w:eastAsia="Times New Roman" w:hAnsi="Times New Roman" w:cs="Times New Roman"/>
          <w:sz w:val="24"/>
          <w:szCs w:val="24"/>
          <w:lang w:eastAsia="ko-KR"/>
        </w:rPr>
        <w:t>provides no benefit for a patient</w:t>
      </w:r>
      <w:r w:rsidR="00F766EC" w:rsidRPr="00D77F6F">
        <w:rPr>
          <w:rFonts w:ascii="Times New Roman" w:eastAsia="Times New Roman" w:hAnsi="Times New Roman" w:cs="Times New Roman"/>
          <w:sz w:val="24"/>
          <w:szCs w:val="24"/>
          <w:lang w:eastAsia="ko-KR"/>
        </w:rPr>
        <w:t>,</w:t>
      </w:r>
      <w:r w:rsidR="001F695C" w:rsidRPr="00826C97">
        <w:rPr>
          <w:rFonts w:ascii="Times New Roman" w:eastAsia="Times New Roman" w:hAnsi="Times New Roman" w:cs="Times New Roman"/>
          <w:sz w:val="24"/>
          <w:szCs w:val="24"/>
          <w:lang w:eastAsia="ko-KR"/>
        </w:rPr>
        <w:t xml:space="preserve"> and if there are other patients whose medical </w:t>
      </w:r>
      <w:r w:rsidR="00142D3C" w:rsidRPr="00D77F6F">
        <w:rPr>
          <w:rFonts w:ascii="Times New Roman" w:eastAsia="Times New Roman" w:hAnsi="Times New Roman" w:cs="Times New Roman"/>
          <w:sz w:val="24"/>
          <w:szCs w:val="24"/>
          <w:lang w:eastAsia="ko-KR"/>
        </w:rPr>
        <w:t>conditions</w:t>
      </w:r>
      <w:r w:rsidR="001F695C" w:rsidRPr="00826C97">
        <w:rPr>
          <w:rFonts w:ascii="Times New Roman" w:eastAsia="Times New Roman" w:hAnsi="Times New Roman" w:cs="Times New Roman"/>
          <w:sz w:val="24"/>
          <w:szCs w:val="24"/>
          <w:lang w:eastAsia="ko-KR"/>
        </w:rPr>
        <w:t xml:space="preserve">might improve with that intervention, then withdrawing treatment from the first patient and providing it to others in line is considered </w:t>
      </w:r>
      <w:r w:rsidR="004C4928" w:rsidRPr="00D77F6F">
        <w:rPr>
          <w:rFonts w:ascii="Times New Roman" w:eastAsia="Times New Roman" w:hAnsi="Times New Roman" w:cs="Times New Roman"/>
          <w:sz w:val="24"/>
          <w:szCs w:val="24"/>
          <w:lang w:eastAsia="ko-KR"/>
        </w:rPr>
        <w:t xml:space="preserve">an </w:t>
      </w:r>
      <w:r w:rsidR="001F695C" w:rsidRPr="00826C97">
        <w:rPr>
          <w:rFonts w:ascii="Times New Roman" w:eastAsia="Times New Roman" w:hAnsi="Times New Roman" w:cs="Times New Roman"/>
          <w:sz w:val="24"/>
          <w:szCs w:val="24"/>
          <w:lang w:eastAsia="ko-KR"/>
        </w:rPr>
        <w:t xml:space="preserve">appropriate choice. </w:t>
      </w:r>
      <w:r w:rsidR="004B778D" w:rsidRPr="00826C97">
        <w:rPr>
          <w:rFonts w:ascii="Times New Roman" w:eastAsia="Times New Roman" w:hAnsi="Times New Roman" w:cs="Times New Roman"/>
          <w:sz w:val="24"/>
          <w:szCs w:val="24"/>
          <w:lang w:eastAsia="ko-KR"/>
        </w:rPr>
        <w:t>Although m</w:t>
      </w:r>
      <w:r w:rsidR="001F695C" w:rsidRPr="00826C97">
        <w:rPr>
          <w:rFonts w:ascii="Times New Roman" w:eastAsia="Times New Roman" w:hAnsi="Times New Roman" w:cs="Times New Roman"/>
          <w:sz w:val="24"/>
          <w:szCs w:val="24"/>
          <w:lang w:eastAsia="ko-KR"/>
        </w:rPr>
        <w:t>any ethical pers</w:t>
      </w:r>
      <w:r w:rsidR="004B778D" w:rsidRPr="00826C97">
        <w:rPr>
          <w:rFonts w:ascii="Times New Roman" w:eastAsia="Times New Roman" w:hAnsi="Times New Roman" w:cs="Times New Roman"/>
          <w:sz w:val="24"/>
          <w:szCs w:val="24"/>
          <w:lang w:eastAsia="ko-KR"/>
        </w:rPr>
        <w:t>pectives would agree with this</w:t>
      </w:r>
      <w:r w:rsidR="00D06CA4" w:rsidRPr="00826C97">
        <w:rPr>
          <w:rFonts w:ascii="Times New Roman" w:eastAsia="Times New Roman" w:hAnsi="Times New Roman" w:cs="Times New Roman"/>
          <w:sz w:val="24"/>
          <w:szCs w:val="24"/>
          <w:lang w:eastAsia="ko-KR"/>
        </w:rPr>
        <w:t>,</w:t>
      </w:r>
      <w:r w:rsidR="00BF0161" w:rsidRPr="00826C97">
        <w:rPr>
          <w:rFonts w:ascii="Times New Roman" w:eastAsia="Times New Roman" w:hAnsi="Times New Roman" w:cs="Times New Roman"/>
          <w:sz w:val="24"/>
          <w:szCs w:val="24"/>
          <w:lang w:eastAsia="ko-KR"/>
        </w:rPr>
        <w:t xml:space="preserve">the </w:t>
      </w:r>
      <w:r w:rsidR="00CD77F0" w:rsidRPr="00826C97">
        <w:rPr>
          <w:rFonts w:ascii="Times New Roman" w:eastAsia="Times New Roman" w:hAnsi="Times New Roman" w:cs="Times New Roman"/>
          <w:sz w:val="24"/>
          <w:szCs w:val="24"/>
          <w:lang w:eastAsia="ko-KR"/>
        </w:rPr>
        <w:t>u</w:t>
      </w:r>
      <w:r w:rsidR="001F695C" w:rsidRPr="00826C97">
        <w:rPr>
          <w:rFonts w:ascii="Times New Roman" w:eastAsia="Times New Roman" w:hAnsi="Times New Roman" w:cs="Times New Roman"/>
          <w:sz w:val="24"/>
          <w:szCs w:val="24"/>
          <w:lang w:eastAsia="ko-KR"/>
        </w:rPr>
        <w:t>tilitarian ethical perspective</w:t>
      </w:r>
      <w:r w:rsidR="00CD77F0" w:rsidRPr="00826C97">
        <w:rPr>
          <w:rFonts w:ascii="Times New Roman" w:eastAsia="Times New Roman" w:hAnsi="Times New Roman" w:cs="Times New Roman"/>
          <w:sz w:val="24"/>
          <w:szCs w:val="24"/>
          <w:lang w:eastAsia="ko-KR"/>
        </w:rPr>
        <w:t xml:space="preserve"> is the one that</w:t>
      </w:r>
      <w:r w:rsidR="004B778D" w:rsidRPr="00826C97">
        <w:rPr>
          <w:rFonts w:ascii="Times New Roman" w:eastAsia="Times New Roman" w:hAnsi="Times New Roman" w:cs="Times New Roman"/>
          <w:sz w:val="24"/>
          <w:szCs w:val="24"/>
          <w:lang w:eastAsia="ko-KR"/>
        </w:rPr>
        <w:t xml:space="preserve"> would advocate for it simply by </w:t>
      </w:r>
      <w:r w:rsidR="001F695C" w:rsidRPr="00826C97">
        <w:rPr>
          <w:rFonts w:ascii="Times New Roman" w:eastAsia="Times New Roman" w:hAnsi="Times New Roman" w:cs="Times New Roman"/>
          <w:sz w:val="24"/>
          <w:szCs w:val="24"/>
          <w:lang w:eastAsia="ko-KR"/>
        </w:rPr>
        <w:t>calculat</w:t>
      </w:r>
      <w:r w:rsidR="004B778D" w:rsidRPr="00826C97">
        <w:rPr>
          <w:rFonts w:ascii="Times New Roman" w:eastAsia="Times New Roman" w:hAnsi="Times New Roman" w:cs="Times New Roman"/>
          <w:sz w:val="24"/>
          <w:szCs w:val="24"/>
          <w:lang w:eastAsia="ko-KR"/>
        </w:rPr>
        <w:t>ing</w:t>
      </w:r>
      <w:r w:rsidR="001F695C" w:rsidRPr="00826C97">
        <w:rPr>
          <w:rFonts w:ascii="Times New Roman" w:eastAsia="Times New Roman" w:hAnsi="Times New Roman" w:cs="Times New Roman"/>
          <w:sz w:val="24"/>
          <w:szCs w:val="24"/>
          <w:lang w:eastAsia="ko-KR"/>
        </w:rPr>
        <w:t xml:space="preserve"> the net social and economic benefit</w:t>
      </w:r>
      <w:r w:rsidR="00CD77F0" w:rsidRPr="00826C97">
        <w:rPr>
          <w:rFonts w:ascii="Times New Roman" w:eastAsia="Times New Roman" w:hAnsi="Times New Roman" w:cs="Times New Roman"/>
          <w:sz w:val="24"/>
          <w:szCs w:val="24"/>
          <w:lang w:eastAsia="ko-KR"/>
        </w:rPr>
        <w:t xml:space="preserve">. In this </w:t>
      </w:r>
      <w:proofErr w:type="spellStart"/>
      <w:r w:rsidR="00CD77F0" w:rsidRPr="00826C97">
        <w:rPr>
          <w:rFonts w:ascii="Times New Roman" w:eastAsia="Times New Roman" w:hAnsi="Times New Roman" w:cs="Times New Roman"/>
          <w:sz w:val="24"/>
          <w:szCs w:val="24"/>
          <w:lang w:eastAsia="ko-KR"/>
        </w:rPr>
        <w:t>case</w:t>
      </w:r>
      <w:r w:rsidR="004C4928" w:rsidRPr="00826C97">
        <w:rPr>
          <w:rFonts w:ascii="Times New Roman" w:eastAsia="Times New Roman" w:hAnsi="Times New Roman" w:cs="Times New Roman"/>
          <w:sz w:val="24"/>
          <w:szCs w:val="24"/>
          <w:lang w:eastAsia="ko-KR"/>
        </w:rPr>
        <w:t>,</w:t>
      </w:r>
      <w:r w:rsidR="00CD77F0" w:rsidRPr="00826C97">
        <w:rPr>
          <w:rFonts w:ascii="Times New Roman" w:eastAsia="Times New Roman" w:hAnsi="Times New Roman" w:cs="Times New Roman"/>
          <w:sz w:val="24"/>
          <w:szCs w:val="24"/>
          <w:lang w:eastAsia="ko-KR"/>
        </w:rPr>
        <w:t>utilitarians</w:t>
      </w:r>
      <w:r w:rsidR="001F695C" w:rsidRPr="00826C97">
        <w:rPr>
          <w:rFonts w:ascii="Times New Roman" w:eastAsia="Times New Roman" w:hAnsi="Times New Roman" w:cs="Times New Roman"/>
          <w:sz w:val="24"/>
          <w:szCs w:val="24"/>
          <w:lang w:eastAsia="ko-KR"/>
        </w:rPr>
        <w:t>argue</w:t>
      </w:r>
      <w:proofErr w:type="spellEnd"/>
      <w:r w:rsidR="001F695C" w:rsidRPr="00826C97">
        <w:rPr>
          <w:rFonts w:ascii="Times New Roman" w:eastAsia="Times New Roman" w:hAnsi="Times New Roman" w:cs="Times New Roman"/>
          <w:sz w:val="24"/>
          <w:szCs w:val="24"/>
          <w:lang w:eastAsia="ko-KR"/>
        </w:rPr>
        <w:t xml:space="preserve"> that the physician</w:t>
      </w:r>
      <w:r w:rsidR="004C4928" w:rsidRPr="00D77F6F">
        <w:rPr>
          <w:rFonts w:ascii="Times New Roman" w:eastAsia="Times New Roman" w:hAnsi="Times New Roman" w:cs="Times New Roman"/>
          <w:sz w:val="24"/>
          <w:szCs w:val="24"/>
          <w:lang w:eastAsia="ko-KR"/>
        </w:rPr>
        <w:t xml:space="preserve"> has a duty</w:t>
      </w:r>
      <w:r w:rsidR="001F695C" w:rsidRPr="00826C97">
        <w:rPr>
          <w:rFonts w:ascii="Times New Roman" w:eastAsia="Times New Roman" w:hAnsi="Times New Roman" w:cs="Times New Roman"/>
          <w:sz w:val="24"/>
          <w:szCs w:val="24"/>
          <w:lang w:eastAsia="ko-KR"/>
        </w:rPr>
        <w:t xml:space="preserve"> to withdraw fut</w:t>
      </w:r>
      <w:r w:rsidR="00CD77F0" w:rsidRPr="00826C97">
        <w:rPr>
          <w:rFonts w:ascii="Times New Roman" w:eastAsia="Times New Roman" w:hAnsi="Times New Roman" w:cs="Times New Roman"/>
          <w:sz w:val="24"/>
          <w:szCs w:val="24"/>
          <w:lang w:eastAsia="ko-KR"/>
        </w:rPr>
        <w:t>ile treatment</w:t>
      </w:r>
      <w:r w:rsidR="00BF0161" w:rsidRPr="00826C97">
        <w:rPr>
          <w:rFonts w:ascii="Times New Roman" w:eastAsia="Times New Roman" w:hAnsi="Times New Roman" w:cs="Times New Roman"/>
          <w:sz w:val="24"/>
          <w:szCs w:val="24"/>
          <w:lang w:eastAsia="ko-KR"/>
        </w:rPr>
        <w:t>,</w:t>
      </w:r>
      <w:r w:rsidR="00CD77F0" w:rsidRPr="00826C97">
        <w:rPr>
          <w:rFonts w:ascii="Times New Roman" w:eastAsia="Times New Roman" w:hAnsi="Times New Roman" w:cs="Times New Roman"/>
          <w:sz w:val="24"/>
          <w:szCs w:val="24"/>
          <w:lang w:eastAsia="ko-KR"/>
        </w:rPr>
        <w:t xml:space="preserve"> since creating </w:t>
      </w:r>
      <w:r w:rsidR="00BF0161" w:rsidRPr="00826C97">
        <w:rPr>
          <w:rFonts w:ascii="Times New Roman" w:eastAsia="Times New Roman" w:hAnsi="Times New Roman" w:cs="Times New Roman"/>
          <w:sz w:val="24"/>
          <w:szCs w:val="24"/>
          <w:lang w:eastAsia="ko-KR"/>
        </w:rPr>
        <w:t xml:space="preserve">the </w:t>
      </w:r>
      <w:r w:rsidR="00CD77F0" w:rsidRPr="00826C97">
        <w:rPr>
          <w:rFonts w:ascii="Times New Roman" w:eastAsia="Times New Roman" w:hAnsi="Times New Roman" w:cs="Times New Roman"/>
          <w:sz w:val="24"/>
          <w:szCs w:val="24"/>
          <w:lang w:eastAsia="ko-KR"/>
        </w:rPr>
        <w:t xml:space="preserve">most benefit for </w:t>
      </w:r>
      <w:r w:rsidR="00BF0161" w:rsidRPr="00826C97">
        <w:rPr>
          <w:rFonts w:ascii="Times New Roman" w:eastAsia="Times New Roman" w:hAnsi="Times New Roman" w:cs="Times New Roman"/>
          <w:sz w:val="24"/>
          <w:szCs w:val="24"/>
          <w:lang w:eastAsia="ko-KR"/>
        </w:rPr>
        <w:t xml:space="preserve">the </w:t>
      </w:r>
      <w:r w:rsidR="00CD77F0" w:rsidRPr="00826C97">
        <w:rPr>
          <w:rFonts w:ascii="Times New Roman" w:eastAsia="Times New Roman" w:hAnsi="Times New Roman" w:cs="Times New Roman"/>
          <w:sz w:val="24"/>
          <w:szCs w:val="24"/>
          <w:lang w:eastAsia="ko-KR"/>
        </w:rPr>
        <w:t xml:space="preserve">most people is an ethical duty. </w:t>
      </w:r>
      <w:r w:rsidR="004B778D" w:rsidRPr="00826C97">
        <w:rPr>
          <w:rFonts w:ascii="Times New Roman" w:eastAsia="Times New Roman" w:hAnsi="Times New Roman" w:cs="Times New Roman"/>
          <w:sz w:val="24"/>
          <w:szCs w:val="24"/>
          <w:lang w:eastAsia="ko-KR"/>
        </w:rPr>
        <w:t>However</w:t>
      </w:r>
      <w:r w:rsidR="00D426A3" w:rsidRPr="00826C97">
        <w:rPr>
          <w:rFonts w:ascii="Times New Roman" w:eastAsia="Times New Roman" w:hAnsi="Times New Roman" w:cs="Times New Roman"/>
          <w:sz w:val="24"/>
          <w:szCs w:val="24"/>
          <w:lang w:eastAsia="ko-KR"/>
        </w:rPr>
        <w:t>,</w:t>
      </w:r>
      <w:r w:rsidR="004B778D" w:rsidRPr="00826C97">
        <w:rPr>
          <w:rFonts w:ascii="Times New Roman" w:eastAsia="Times New Roman" w:hAnsi="Times New Roman" w:cs="Times New Roman"/>
          <w:sz w:val="24"/>
          <w:szCs w:val="24"/>
          <w:lang w:eastAsia="ko-KR"/>
        </w:rPr>
        <w:t xml:space="preserve"> medical students did not take economic or utility consequences into consideration.</w:t>
      </w:r>
    </w:p>
    <w:p w14:paraId="7738521D" w14:textId="77777777" w:rsidR="00A93398" w:rsidRPr="00826C97" w:rsidRDefault="00A93398" w:rsidP="003D7F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This attitude</w:t>
      </w:r>
      <w:r w:rsidR="004B778D" w:rsidRPr="00826C97">
        <w:rPr>
          <w:rFonts w:ascii="Times New Roman" w:eastAsia="Times New Roman" w:hAnsi="Times New Roman" w:cs="Times New Roman"/>
          <w:sz w:val="24"/>
          <w:szCs w:val="24"/>
          <w:lang w:eastAsia="ko-KR"/>
        </w:rPr>
        <w:t xml:space="preserve"> of </w:t>
      </w:r>
      <w:r w:rsidR="00F766EC" w:rsidRPr="00826C97">
        <w:rPr>
          <w:rFonts w:ascii="Times New Roman" w:eastAsia="Times New Roman" w:hAnsi="Times New Roman" w:cs="Times New Roman"/>
          <w:sz w:val="24"/>
          <w:szCs w:val="24"/>
          <w:lang w:eastAsia="ko-KR"/>
        </w:rPr>
        <w:t>participa</w:t>
      </w:r>
      <w:r w:rsidR="00F766EC" w:rsidRPr="00D77F6F">
        <w:rPr>
          <w:rFonts w:ascii="Times New Roman" w:eastAsia="Times New Roman" w:hAnsi="Times New Roman" w:cs="Times New Roman"/>
          <w:sz w:val="24"/>
          <w:szCs w:val="24"/>
          <w:lang w:eastAsia="ko-KR"/>
        </w:rPr>
        <w:t>ting</w:t>
      </w:r>
      <w:r w:rsidR="004B778D" w:rsidRPr="00826C97">
        <w:rPr>
          <w:rFonts w:ascii="Times New Roman" w:eastAsia="Times New Roman" w:hAnsi="Times New Roman" w:cs="Times New Roman"/>
          <w:sz w:val="24"/>
          <w:szCs w:val="24"/>
          <w:lang w:eastAsia="ko-KR"/>
        </w:rPr>
        <w:t>students</w:t>
      </w:r>
      <w:r w:rsidR="00680004" w:rsidRPr="00D77F6F">
        <w:rPr>
          <w:rFonts w:ascii="Times New Roman" w:eastAsia="Times New Roman" w:hAnsi="Times New Roman" w:cs="Times New Roman"/>
          <w:sz w:val="24"/>
          <w:szCs w:val="24"/>
          <w:lang w:eastAsia="ko-KR"/>
        </w:rPr>
        <w:t xml:space="preserve">is </w:t>
      </w:r>
      <w:r w:rsidR="00680004" w:rsidRPr="00826C97">
        <w:rPr>
          <w:rFonts w:ascii="Times New Roman" w:eastAsia="Times New Roman" w:hAnsi="Times New Roman" w:cs="Times New Roman"/>
          <w:sz w:val="24"/>
          <w:szCs w:val="24"/>
          <w:lang w:eastAsia="ko-KR"/>
        </w:rPr>
        <w:t>sustain</w:t>
      </w:r>
      <w:r w:rsidR="00680004" w:rsidRPr="00D77F6F">
        <w:rPr>
          <w:rFonts w:ascii="Times New Roman" w:eastAsia="Times New Roman" w:hAnsi="Times New Roman" w:cs="Times New Roman"/>
          <w:sz w:val="24"/>
          <w:szCs w:val="24"/>
          <w:lang w:eastAsia="ko-KR"/>
        </w:rPr>
        <w:t>ed</w:t>
      </w:r>
      <w:r w:rsidRPr="00826C97">
        <w:rPr>
          <w:rFonts w:ascii="Times New Roman" w:eastAsia="Times New Roman" w:hAnsi="Times New Roman" w:cs="Times New Roman"/>
          <w:sz w:val="24"/>
          <w:szCs w:val="24"/>
          <w:lang w:eastAsia="ko-KR"/>
        </w:rPr>
        <w:t>when pediatric euthanasia is at stake. The</w:t>
      </w:r>
      <w:r w:rsidR="00D06CA4" w:rsidRPr="00826C97">
        <w:rPr>
          <w:rFonts w:ascii="Times New Roman" w:eastAsia="Times New Roman" w:hAnsi="Times New Roman" w:cs="Times New Roman"/>
          <w:sz w:val="24"/>
          <w:szCs w:val="24"/>
          <w:lang w:eastAsia="ko-KR"/>
        </w:rPr>
        <w:t xml:space="preserve"> results of our survey</w:t>
      </w:r>
      <w:r w:rsidR="00EE3E49" w:rsidRPr="00826C97">
        <w:rPr>
          <w:rFonts w:ascii="Times New Roman" w:eastAsia="Times New Roman" w:hAnsi="Times New Roman" w:cs="Times New Roman"/>
          <w:sz w:val="24"/>
          <w:szCs w:val="24"/>
          <w:lang w:eastAsia="ko-KR"/>
        </w:rPr>
        <w:t xml:space="preserve">show that </w:t>
      </w:r>
      <w:r w:rsidR="00C70385" w:rsidRPr="00826C97">
        <w:rPr>
          <w:rFonts w:ascii="Times New Roman" w:eastAsia="Times New Roman" w:hAnsi="Times New Roman" w:cs="Times New Roman"/>
          <w:sz w:val="24"/>
          <w:szCs w:val="24"/>
          <w:lang w:eastAsia="ko-KR"/>
        </w:rPr>
        <w:t xml:space="preserve">the participating </w:t>
      </w:r>
      <w:r w:rsidRPr="00826C97">
        <w:rPr>
          <w:rFonts w:ascii="Times New Roman" w:eastAsia="Times New Roman" w:hAnsi="Times New Roman" w:cs="Times New Roman"/>
          <w:sz w:val="24"/>
          <w:szCs w:val="24"/>
          <w:lang w:eastAsia="ko-KR"/>
        </w:rPr>
        <w:t xml:space="preserve">students do not </w:t>
      </w:r>
      <w:r w:rsidR="00F766EC" w:rsidRPr="00D77F6F">
        <w:rPr>
          <w:rFonts w:ascii="Times New Roman" w:eastAsia="Times New Roman" w:hAnsi="Times New Roman" w:cs="Times New Roman"/>
          <w:sz w:val="24"/>
          <w:szCs w:val="24"/>
          <w:lang w:eastAsia="ko-KR"/>
        </w:rPr>
        <w:t>approve of</w:t>
      </w:r>
      <w:r w:rsidR="004B778D" w:rsidRPr="00826C97">
        <w:rPr>
          <w:rFonts w:ascii="Times New Roman" w:eastAsia="Times New Roman" w:hAnsi="Times New Roman" w:cs="Times New Roman"/>
          <w:sz w:val="24"/>
          <w:szCs w:val="24"/>
          <w:lang w:eastAsia="ko-KR"/>
        </w:rPr>
        <w:t>withholding or withdrawing treatment from a pediatric patient even if it is futile and costly</w:t>
      </w:r>
      <w:r w:rsidR="00D06CA4" w:rsidRPr="00826C97">
        <w:rPr>
          <w:rFonts w:ascii="Times New Roman" w:eastAsia="Times New Roman" w:hAnsi="Times New Roman" w:cs="Times New Roman"/>
          <w:sz w:val="24"/>
          <w:szCs w:val="24"/>
          <w:lang w:eastAsia="ko-KR"/>
        </w:rPr>
        <w:t xml:space="preserve">. </w:t>
      </w:r>
      <w:r w:rsidR="00142D3C" w:rsidRPr="00826C97">
        <w:rPr>
          <w:rFonts w:ascii="Times New Roman" w:eastAsia="Times New Roman" w:hAnsi="Times New Roman" w:cs="Times New Roman"/>
          <w:sz w:val="24"/>
          <w:szCs w:val="24"/>
          <w:lang w:eastAsia="ko-KR"/>
        </w:rPr>
        <w:t>T</w:t>
      </w:r>
      <w:r w:rsidR="004B778D" w:rsidRPr="00826C97">
        <w:rPr>
          <w:rFonts w:ascii="Times New Roman" w:eastAsia="Times New Roman" w:hAnsi="Times New Roman" w:cs="Times New Roman"/>
          <w:sz w:val="24"/>
          <w:szCs w:val="24"/>
          <w:lang w:eastAsia="ko-KR"/>
        </w:rPr>
        <w:t>he participant students</w:t>
      </w:r>
      <w:r w:rsidR="00142D3C" w:rsidRPr="00826C97">
        <w:rPr>
          <w:rFonts w:ascii="Times New Roman" w:eastAsia="Times New Roman" w:hAnsi="Times New Roman" w:cs="Times New Roman"/>
          <w:sz w:val="24"/>
          <w:szCs w:val="24"/>
          <w:lang w:eastAsia="ko-KR"/>
        </w:rPr>
        <w:t xml:space="preserve"> obviously</w:t>
      </w:r>
      <w:r w:rsidR="004B778D" w:rsidRPr="00826C97">
        <w:rPr>
          <w:rFonts w:ascii="Times New Roman" w:eastAsia="Times New Roman" w:hAnsi="Times New Roman" w:cs="Times New Roman"/>
          <w:sz w:val="24"/>
          <w:szCs w:val="24"/>
          <w:lang w:eastAsia="ko-KR"/>
        </w:rPr>
        <w:t xml:space="preserve"> do not see this issue a</w:t>
      </w:r>
      <w:r w:rsidR="003E3865" w:rsidRPr="00826C97">
        <w:rPr>
          <w:rFonts w:ascii="Times New Roman" w:eastAsia="Times New Roman" w:hAnsi="Times New Roman" w:cs="Times New Roman"/>
          <w:sz w:val="24"/>
          <w:szCs w:val="24"/>
          <w:lang w:eastAsia="ko-KR"/>
        </w:rPr>
        <w:t>s a</w:t>
      </w:r>
      <w:r w:rsidR="004B778D" w:rsidRPr="00826C97">
        <w:rPr>
          <w:rFonts w:ascii="Times New Roman" w:eastAsia="Times New Roman" w:hAnsi="Times New Roman" w:cs="Times New Roman"/>
          <w:sz w:val="24"/>
          <w:szCs w:val="24"/>
          <w:lang w:eastAsia="ko-KR"/>
        </w:rPr>
        <w:t xml:space="preserve"> matter of distributing scarce </w:t>
      </w:r>
      <w:r w:rsidR="00BD352F" w:rsidRPr="00826C97">
        <w:rPr>
          <w:rFonts w:ascii="Times New Roman" w:eastAsia="Times New Roman" w:hAnsi="Times New Roman" w:cs="Times New Roman"/>
          <w:sz w:val="24"/>
          <w:szCs w:val="24"/>
          <w:lang w:eastAsia="ko-KR"/>
        </w:rPr>
        <w:t xml:space="preserve">medical </w:t>
      </w:r>
      <w:r w:rsidR="004B778D" w:rsidRPr="00826C97">
        <w:rPr>
          <w:rFonts w:ascii="Times New Roman" w:eastAsia="Times New Roman" w:hAnsi="Times New Roman" w:cs="Times New Roman"/>
          <w:sz w:val="24"/>
          <w:szCs w:val="24"/>
          <w:lang w:eastAsia="ko-KR"/>
        </w:rPr>
        <w:t>resources fairly</w:t>
      </w:r>
      <w:r w:rsidR="00BD352F" w:rsidRPr="00826C97">
        <w:rPr>
          <w:rFonts w:ascii="Times New Roman" w:eastAsia="Times New Roman" w:hAnsi="Times New Roman" w:cs="Times New Roman"/>
          <w:sz w:val="24"/>
          <w:szCs w:val="24"/>
          <w:lang w:eastAsia="ko-KR"/>
        </w:rPr>
        <w:t xml:space="preserve">. </w:t>
      </w:r>
    </w:p>
    <w:p w14:paraId="46B30EA8" w14:textId="77777777" w:rsidR="00BD352F" w:rsidRPr="00826C97" w:rsidRDefault="00F0617D" w:rsidP="003D7F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One of the most striking results of the survey is that</w:t>
      </w:r>
      <w:r w:rsidR="00CB2229" w:rsidRPr="00826C97">
        <w:rPr>
          <w:rFonts w:ascii="Times New Roman" w:eastAsia="Times New Roman" w:hAnsi="Times New Roman" w:cs="Times New Roman"/>
          <w:sz w:val="24"/>
          <w:szCs w:val="24"/>
          <w:lang w:eastAsia="ko-KR"/>
        </w:rPr>
        <w:t xml:space="preserve"> a</w:t>
      </w:r>
      <w:r w:rsidRPr="00826C97">
        <w:rPr>
          <w:rFonts w:ascii="Times New Roman" w:eastAsia="Times New Roman" w:hAnsi="Times New Roman" w:cs="Times New Roman"/>
          <w:sz w:val="24"/>
          <w:szCs w:val="24"/>
          <w:lang w:eastAsia="ko-KR"/>
        </w:rPr>
        <w:t xml:space="preserve"> majority of the students </w:t>
      </w:r>
      <w:r w:rsidR="00EE3E49" w:rsidRPr="00826C97">
        <w:rPr>
          <w:rFonts w:ascii="Times New Roman" w:eastAsia="Times New Roman" w:hAnsi="Times New Roman" w:cs="Times New Roman"/>
          <w:sz w:val="24"/>
          <w:szCs w:val="24"/>
          <w:lang w:eastAsia="ko-KR"/>
        </w:rPr>
        <w:t xml:space="preserve">agree that </w:t>
      </w:r>
      <w:r w:rsidRPr="00826C97">
        <w:rPr>
          <w:rFonts w:ascii="Times New Roman" w:eastAsia="Times New Roman" w:hAnsi="Times New Roman" w:cs="Times New Roman"/>
          <w:sz w:val="24"/>
          <w:szCs w:val="24"/>
          <w:lang w:eastAsia="ko-KR"/>
        </w:rPr>
        <w:t xml:space="preserve">legalization of euthanasia would lead </w:t>
      </w:r>
      <w:r w:rsidR="00CB2229"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misuse. This perception is </w:t>
      </w:r>
      <w:r w:rsidR="00F766EC" w:rsidRPr="00D77F6F">
        <w:rPr>
          <w:rFonts w:ascii="Times New Roman" w:eastAsia="Times New Roman" w:hAnsi="Times New Roman" w:cs="Times New Roman"/>
          <w:sz w:val="24"/>
          <w:szCs w:val="24"/>
          <w:lang w:eastAsia="ko-KR"/>
        </w:rPr>
        <w:t>linked</w:t>
      </w:r>
      <w:r w:rsidRPr="00826C97">
        <w:rPr>
          <w:rFonts w:ascii="Times New Roman" w:eastAsia="Times New Roman" w:hAnsi="Times New Roman" w:cs="Times New Roman"/>
          <w:sz w:val="24"/>
          <w:szCs w:val="24"/>
          <w:lang w:eastAsia="ko-KR"/>
        </w:rPr>
        <w:t xml:space="preserve"> with the </w:t>
      </w:r>
      <w:r w:rsidR="00CB2229" w:rsidRPr="00826C97">
        <w:rPr>
          <w:rFonts w:ascii="Times New Roman" w:eastAsia="Times New Roman" w:hAnsi="Times New Roman" w:cs="Times New Roman"/>
          <w:sz w:val="24"/>
          <w:szCs w:val="24"/>
          <w:lang w:eastAsia="ko-KR"/>
        </w:rPr>
        <w:t>slippery-</w:t>
      </w:r>
      <w:r w:rsidRPr="00826C97">
        <w:rPr>
          <w:rFonts w:ascii="Times New Roman" w:eastAsia="Times New Roman" w:hAnsi="Times New Roman" w:cs="Times New Roman"/>
          <w:sz w:val="24"/>
          <w:szCs w:val="24"/>
          <w:lang w:eastAsia="ko-KR"/>
        </w:rPr>
        <w:t xml:space="preserve">slope arguments </w:t>
      </w:r>
      <w:r w:rsidR="00A93398" w:rsidRPr="00826C97">
        <w:rPr>
          <w:rFonts w:ascii="Times New Roman" w:eastAsia="Times New Roman" w:hAnsi="Times New Roman" w:cs="Times New Roman"/>
          <w:sz w:val="24"/>
          <w:szCs w:val="24"/>
          <w:lang w:eastAsia="ko-KR"/>
        </w:rPr>
        <w:t xml:space="preserve">suggesting that opening the door for euthanasia would lead to many unwanted and tragic consequences. </w:t>
      </w:r>
      <w:r w:rsidR="00BD352F" w:rsidRPr="00826C97">
        <w:rPr>
          <w:rFonts w:ascii="Times New Roman" w:eastAsia="Times New Roman" w:hAnsi="Times New Roman" w:cs="Times New Roman"/>
          <w:sz w:val="24"/>
          <w:szCs w:val="24"/>
          <w:lang w:eastAsia="ko-KR"/>
        </w:rPr>
        <w:t>On the other hand</w:t>
      </w:r>
      <w:r w:rsidR="003F1524" w:rsidRPr="00826C97">
        <w:rPr>
          <w:rFonts w:ascii="Times New Roman" w:eastAsia="Times New Roman" w:hAnsi="Times New Roman" w:cs="Times New Roman"/>
          <w:sz w:val="24"/>
          <w:szCs w:val="24"/>
          <w:lang w:eastAsia="ko-KR"/>
        </w:rPr>
        <w:t>,</w:t>
      </w:r>
      <w:r w:rsidR="003F1524" w:rsidRPr="00D77F6F">
        <w:rPr>
          <w:rFonts w:ascii="Times New Roman" w:eastAsia="Times New Roman" w:hAnsi="Times New Roman" w:cs="Times New Roman"/>
          <w:sz w:val="24"/>
          <w:szCs w:val="24"/>
          <w:lang w:eastAsia="ko-KR"/>
        </w:rPr>
        <w:t>a</w:t>
      </w:r>
      <w:r w:rsidR="00BD352F" w:rsidRPr="00826C97">
        <w:rPr>
          <w:rFonts w:ascii="Times New Roman" w:eastAsia="Times New Roman" w:hAnsi="Times New Roman" w:cs="Times New Roman"/>
          <w:sz w:val="24"/>
          <w:szCs w:val="24"/>
          <w:lang w:eastAsia="ko-KR"/>
        </w:rPr>
        <w:t>majority of the participant students think that</w:t>
      </w:r>
      <w:r w:rsidR="00B00626" w:rsidRPr="00D77F6F">
        <w:rPr>
          <w:rFonts w:ascii="Times New Roman" w:eastAsia="Times New Roman" w:hAnsi="Times New Roman" w:cs="Times New Roman"/>
          <w:sz w:val="24"/>
          <w:szCs w:val="24"/>
          <w:lang w:eastAsia="ko-KR"/>
        </w:rPr>
        <w:t xml:space="preserve"> if euthanasia were legalized,</w:t>
      </w:r>
      <w:r w:rsidR="00BD352F" w:rsidRPr="00826C97">
        <w:rPr>
          <w:rFonts w:ascii="Times New Roman" w:eastAsia="Times New Roman" w:hAnsi="Times New Roman" w:cs="Times New Roman"/>
          <w:sz w:val="24"/>
          <w:szCs w:val="24"/>
          <w:lang w:eastAsia="ko-KR"/>
        </w:rPr>
        <w:t xml:space="preserve"> the </w:t>
      </w:r>
      <w:r w:rsidR="00B00626" w:rsidRPr="00826C97">
        <w:rPr>
          <w:rFonts w:ascii="Times New Roman" w:eastAsia="Times New Roman" w:hAnsi="Times New Roman" w:cs="Times New Roman"/>
          <w:sz w:val="24"/>
          <w:szCs w:val="24"/>
          <w:lang w:eastAsia="ko-KR"/>
        </w:rPr>
        <w:t>physician</w:t>
      </w:r>
      <w:r w:rsidR="00B00626" w:rsidRPr="00D77F6F">
        <w:rPr>
          <w:rFonts w:ascii="Times New Roman" w:eastAsia="Times New Roman" w:hAnsi="Times New Roman" w:cs="Times New Roman"/>
          <w:sz w:val="24"/>
          <w:szCs w:val="24"/>
          <w:lang w:eastAsia="ko-KR"/>
        </w:rPr>
        <w:t xml:space="preserve"> would have a</w:t>
      </w:r>
      <w:r w:rsidR="00BD352F" w:rsidRPr="00826C97">
        <w:rPr>
          <w:rFonts w:ascii="Times New Roman" w:eastAsia="Times New Roman" w:hAnsi="Times New Roman" w:cs="Times New Roman"/>
          <w:sz w:val="24"/>
          <w:szCs w:val="24"/>
          <w:lang w:eastAsia="ko-KR"/>
        </w:rPr>
        <w:t xml:space="preserve">duty to </w:t>
      </w:r>
      <w:r w:rsidR="00B00626" w:rsidRPr="00D77F6F">
        <w:rPr>
          <w:rFonts w:ascii="Times New Roman" w:eastAsia="Times New Roman" w:hAnsi="Times New Roman" w:cs="Times New Roman"/>
          <w:sz w:val="24"/>
          <w:szCs w:val="24"/>
          <w:lang w:eastAsia="ko-KR"/>
        </w:rPr>
        <w:t>euthanize</w:t>
      </w:r>
      <w:r w:rsidR="00BD352F" w:rsidRPr="00826C97">
        <w:rPr>
          <w:rFonts w:ascii="Times New Roman" w:eastAsia="Times New Roman" w:hAnsi="Times New Roman" w:cs="Times New Roman"/>
          <w:sz w:val="24"/>
          <w:szCs w:val="24"/>
          <w:lang w:eastAsia="ko-KR"/>
        </w:rPr>
        <w:t>a competent patient</w:t>
      </w:r>
      <w:r w:rsidR="00B00626" w:rsidRPr="00D77F6F">
        <w:rPr>
          <w:rFonts w:ascii="Times New Roman" w:eastAsia="Times New Roman" w:hAnsi="Times New Roman" w:cs="Times New Roman"/>
          <w:sz w:val="24"/>
          <w:szCs w:val="24"/>
          <w:lang w:eastAsia="ko-KR"/>
        </w:rPr>
        <w:t xml:space="preserve"> who requested it</w:t>
      </w:r>
      <w:r w:rsidR="00BD352F" w:rsidRPr="00826C97">
        <w:rPr>
          <w:rFonts w:ascii="Times New Roman" w:eastAsia="Times New Roman" w:hAnsi="Times New Roman" w:cs="Times New Roman"/>
          <w:sz w:val="24"/>
          <w:szCs w:val="24"/>
          <w:lang w:eastAsia="ko-KR"/>
        </w:rPr>
        <w:t>. However</w:t>
      </w:r>
      <w:r w:rsidR="00CB2229" w:rsidRPr="00826C97">
        <w:rPr>
          <w:rFonts w:ascii="Times New Roman" w:eastAsia="Times New Roman" w:hAnsi="Times New Roman" w:cs="Times New Roman"/>
          <w:sz w:val="24"/>
          <w:szCs w:val="24"/>
          <w:lang w:eastAsia="ko-KR"/>
        </w:rPr>
        <w:t>,</w:t>
      </w:r>
      <w:r w:rsidR="00BD352F" w:rsidRPr="00826C97">
        <w:rPr>
          <w:rFonts w:ascii="Times New Roman" w:eastAsia="Times New Roman" w:hAnsi="Times New Roman" w:cs="Times New Roman"/>
          <w:sz w:val="24"/>
          <w:szCs w:val="24"/>
          <w:lang w:eastAsia="ko-KR"/>
        </w:rPr>
        <w:t xml:space="preserve"> the approval rate </w:t>
      </w:r>
      <w:r w:rsidR="00CB2229" w:rsidRPr="00826C97">
        <w:rPr>
          <w:rFonts w:ascii="Times New Roman" w:eastAsia="Times New Roman" w:hAnsi="Times New Roman" w:cs="Times New Roman"/>
          <w:sz w:val="24"/>
          <w:szCs w:val="24"/>
          <w:lang w:eastAsia="ko-KR"/>
        </w:rPr>
        <w:t>fe</w:t>
      </w:r>
      <w:r w:rsidR="00BD352F" w:rsidRPr="00826C97">
        <w:rPr>
          <w:rFonts w:ascii="Times New Roman" w:eastAsia="Times New Roman" w:hAnsi="Times New Roman" w:cs="Times New Roman"/>
          <w:sz w:val="24"/>
          <w:szCs w:val="24"/>
          <w:lang w:eastAsia="ko-KR"/>
        </w:rPr>
        <w:t xml:space="preserve">ll when the request was made by the parents of a pediatric patient. </w:t>
      </w:r>
      <w:r w:rsidR="003E3865" w:rsidRPr="00826C97">
        <w:rPr>
          <w:rFonts w:ascii="Times New Roman" w:eastAsia="Times New Roman" w:hAnsi="Times New Roman" w:cs="Times New Roman"/>
          <w:sz w:val="24"/>
          <w:szCs w:val="24"/>
          <w:lang w:eastAsia="ko-KR"/>
        </w:rPr>
        <w:t>This leads us to an</w:t>
      </w:r>
      <w:r w:rsidR="00D06CA4" w:rsidRPr="00826C97">
        <w:rPr>
          <w:rFonts w:ascii="Times New Roman" w:eastAsia="Times New Roman" w:hAnsi="Times New Roman" w:cs="Times New Roman"/>
          <w:sz w:val="24"/>
          <w:szCs w:val="24"/>
          <w:lang w:eastAsia="ko-KR"/>
        </w:rPr>
        <w:t>other dilemma on euthanasia. Who should decide for</w:t>
      </w:r>
      <w:r w:rsidR="003E3865" w:rsidRPr="00826C97">
        <w:rPr>
          <w:rFonts w:ascii="Times New Roman" w:eastAsia="Times New Roman" w:hAnsi="Times New Roman" w:cs="Times New Roman"/>
          <w:sz w:val="24"/>
          <w:szCs w:val="24"/>
          <w:lang w:eastAsia="ko-KR"/>
        </w:rPr>
        <w:t xml:space="preserve"> the patient if the patient can</w:t>
      </w:r>
      <w:r w:rsidR="00D06CA4" w:rsidRPr="00826C97">
        <w:rPr>
          <w:rFonts w:ascii="Times New Roman" w:eastAsia="Times New Roman" w:hAnsi="Times New Roman" w:cs="Times New Roman"/>
          <w:sz w:val="24"/>
          <w:szCs w:val="24"/>
          <w:lang w:eastAsia="ko-KR"/>
        </w:rPr>
        <w:t xml:space="preserve">not decide for herself, and what criteria </w:t>
      </w:r>
      <w:r w:rsidR="00CB2229" w:rsidRPr="00826C97">
        <w:rPr>
          <w:rFonts w:ascii="Times New Roman" w:eastAsia="Times New Roman" w:hAnsi="Times New Roman" w:cs="Times New Roman"/>
          <w:sz w:val="24"/>
          <w:szCs w:val="24"/>
          <w:lang w:eastAsia="ko-KR"/>
        </w:rPr>
        <w:t>should be</w:t>
      </w:r>
      <w:r w:rsidR="00D06CA4" w:rsidRPr="00826C97">
        <w:rPr>
          <w:rFonts w:ascii="Times New Roman" w:eastAsia="Times New Roman" w:hAnsi="Times New Roman" w:cs="Times New Roman"/>
          <w:sz w:val="24"/>
          <w:szCs w:val="24"/>
          <w:lang w:eastAsia="ko-KR"/>
        </w:rPr>
        <w:t xml:space="preserve"> consider</w:t>
      </w:r>
      <w:r w:rsidR="00CB2229" w:rsidRPr="00826C97">
        <w:rPr>
          <w:rFonts w:ascii="Times New Roman" w:eastAsia="Times New Roman" w:hAnsi="Times New Roman" w:cs="Times New Roman"/>
          <w:sz w:val="24"/>
          <w:szCs w:val="24"/>
          <w:lang w:eastAsia="ko-KR"/>
        </w:rPr>
        <w:t>ed</w:t>
      </w:r>
      <w:r w:rsidR="00D06CA4" w:rsidRPr="00826C97">
        <w:rPr>
          <w:rFonts w:ascii="Times New Roman" w:eastAsia="Times New Roman" w:hAnsi="Times New Roman" w:cs="Times New Roman"/>
          <w:sz w:val="24"/>
          <w:szCs w:val="24"/>
          <w:lang w:eastAsia="ko-KR"/>
        </w:rPr>
        <w:t xml:space="preserve"> when deciding?</w:t>
      </w:r>
    </w:p>
    <w:p w14:paraId="5E462111" w14:textId="77777777" w:rsidR="00533E2E" w:rsidRPr="00826C97" w:rsidRDefault="00855047"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main </w:t>
      </w:r>
      <w:r w:rsidR="00F766EC" w:rsidRPr="00826C97">
        <w:rPr>
          <w:rFonts w:ascii="Times New Roman" w:eastAsia="Times New Roman" w:hAnsi="Times New Roman" w:cs="Times New Roman"/>
          <w:sz w:val="24"/>
          <w:szCs w:val="24"/>
          <w:lang w:eastAsia="ko-KR"/>
        </w:rPr>
        <w:t>criteri</w:t>
      </w:r>
      <w:r w:rsidR="00F766EC" w:rsidRPr="00D77F6F">
        <w:rPr>
          <w:rFonts w:ascii="Times New Roman" w:eastAsia="Times New Roman" w:hAnsi="Times New Roman" w:cs="Times New Roman"/>
          <w:sz w:val="24"/>
          <w:szCs w:val="24"/>
          <w:lang w:eastAsia="ko-KR"/>
        </w:rPr>
        <w:t>on</w:t>
      </w:r>
      <w:r w:rsidR="002C62A0" w:rsidRPr="00D77F6F">
        <w:rPr>
          <w:rFonts w:ascii="Times New Roman" w:eastAsia="Times New Roman" w:hAnsi="Times New Roman" w:cs="Times New Roman"/>
          <w:sz w:val="24"/>
          <w:szCs w:val="24"/>
          <w:lang w:eastAsia="ko-KR"/>
        </w:rPr>
        <w:t>in</w:t>
      </w:r>
      <w:r w:rsidR="002C62A0" w:rsidRPr="00826C97">
        <w:rPr>
          <w:rFonts w:ascii="Times New Roman" w:eastAsia="Times New Roman" w:hAnsi="Times New Roman" w:cs="Times New Roman"/>
          <w:sz w:val="24"/>
          <w:szCs w:val="24"/>
          <w:lang w:eastAsia="ko-KR"/>
        </w:rPr>
        <w:t xml:space="preserve"> determin</w:t>
      </w:r>
      <w:r w:rsidR="002C62A0" w:rsidRPr="00D77F6F">
        <w:rPr>
          <w:rFonts w:ascii="Times New Roman" w:eastAsia="Times New Roman" w:hAnsi="Times New Roman" w:cs="Times New Roman"/>
          <w:sz w:val="24"/>
          <w:szCs w:val="24"/>
          <w:lang w:eastAsia="ko-KR"/>
        </w:rPr>
        <w:t>ingwho is</w:t>
      </w:r>
      <w:r w:rsidRPr="00826C97">
        <w:rPr>
          <w:rFonts w:ascii="Times New Roman" w:eastAsia="Times New Roman" w:hAnsi="Times New Roman" w:cs="Times New Roman"/>
          <w:sz w:val="24"/>
          <w:szCs w:val="24"/>
          <w:lang w:eastAsia="ko-KR"/>
        </w:rPr>
        <w:t xml:space="preserve"> responsible and authorized to </w:t>
      </w:r>
      <w:r w:rsidR="002C62A0" w:rsidRPr="00826C97">
        <w:rPr>
          <w:rFonts w:ascii="Times New Roman" w:eastAsia="Times New Roman" w:hAnsi="Times New Roman" w:cs="Times New Roman"/>
          <w:sz w:val="24"/>
          <w:szCs w:val="24"/>
          <w:lang w:eastAsia="ko-KR"/>
        </w:rPr>
        <w:t>decide on</w:t>
      </w:r>
      <w:r w:rsidR="007741F2" w:rsidRPr="00826C97">
        <w:rPr>
          <w:rFonts w:ascii="Times New Roman" w:eastAsia="Times New Roman" w:hAnsi="Times New Roman" w:cs="Times New Roman"/>
          <w:sz w:val="24"/>
          <w:szCs w:val="24"/>
          <w:lang w:eastAsia="ko-KR"/>
        </w:rPr>
        <w:t xml:space="preserve"> the</w:t>
      </w:r>
      <w:r w:rsidRPr="00826C97">
        <w:rPr>
          <w:rFonts w:ascii="Times New Roman" w:eastAsia="Times New Roman" w:hAnsi="Times New Roman" w:cs="Times New Roman"/>
          <w:sz w:val="24"/>
          <w:szCs w:val="24"/>
          <w:lang w:eastAsia="ko-KR"/>
        </w:rPr>
        <w:t xml:space="preserve"> appropriate</w:t>
      </w:r>
      <w:r w:rsidR="003E3865" w:rsidRPr="00826C97">
        <w:rPr>
          <w:rFonts w:ascii="Times New Roman" w:eastAsia="Times New Roman" w:hAnsi="Times New Roman" w:cs="Times New Roman"/>
          <w:sz w:val="24"/>
          <w:szCs w:val="24"/>
          <w:lang w:eastAsia="ko-KR"/>
        </w:rPr>
        <w:t>nes</w:t>
      </w:r>
      <w:r w:rsidRPr="00826C97">
        <w:rPr>
          <w:rFonts w:ascii="Times New Roman" w:eastAsia="Times New Roman" w:hAnsi="Times New Roman" w:cs="Times New Roman"/>
          <w:sz w:val="24"/>
          <w:szCs w:val="24"/>
          <w:lang w:eastAsia="ko-KR"/>
        </w:rPr>
        <w:t xml:space="preserve">s of </w:t>
      </w:r>
      <w:r w:rsidR="00CB2229"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in a particular case is the level of competency of the patient. If the patient is competent enough to make </w:t>
      </w:r>
      <w:r w:rsidR="00226208"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 xml:space="preserve">decision </w:t>
      </w:r>
      <w:r w:rsidR="00B57615" w:rsidRPr="00D77F6F">
        <w:rPr>
          <w:rFonts w:ascii="Times New Roman" w:eastAsia="Times New Roman" w:hAnsi="Times New Roman" w:cs="Times New Roman"/>
          <w:sz w:val="24"/>
          <w:szCs w:val="24"/>
          <w:lang w:eastAsia="ko-KR"/>
        </w:rPr>
        <w:t>on euthanasia</w:t>
      </w:r>
      <w:r w:rsidRPr="00826C97">
        <w:rPr>
          <w:rFonts w:ascii="Times New Roman" w:eastAsia="Times New Roman" w:hAnsi="Times New Roman" w:cs="Times New Roman"/>
          <w:sz w:val="24"/>
          <w:szCs w:val="24"/>
          <w:lang w:eastAsia="ko-KR"/>
        </w:rPr>
        <w:t xml:space="preserve">, then she is the </w:t>
      </w:r>
      <w:r w:rsidR="002C62A0" w:rsidRPr="00D77F6F">
        <w:rPr>
          <w:rFonts w:ascii="Times New Roman" w:eastAsia="Times New Roman" w:hAnsi="Times New Roman" w:cs="Times New Roman"/>
          <w:sz w:val="24"/>
          <w:szCs w:val="24"/>
          <w:lang w:eastAsia="ko-KR"/>
        </w:rPr>
        <w:t>one</w:t>
      </w:r>
      <w:r w:rsidRPr="00826C97">
        <w:rPr>
          <w:rFonts w:ascii="Times New Roman" w:eastAsia="Times New Roman" w:hAnsi="Times New Roman" w:cs="Times New Roman"/>
          <w:sz w:val="24"/>
          <w:szCs w:val="24"/>
          <w:lang w:eastAsia="ko-KR"/>
        </w:rPr>
        <w:t xml:space="preserve">to decide. </w:t>
      </w:r>
      <w:r w:rsidR="00533E2E" w:rsidRPr="00826C97">
        <w:rPr>
          <w:rFonts w:ascii="Times New Roman" w:eastAsia="Times New Roman" w:hAnsi="Times New Roman" w:cs="Times New Roman"/>
          <w:sz w:val="24"/>
          <w:szCs w:val="24"/>
          <w:lang w:eastAsia="ko-KR"/>
        </w:rPr>
        <w:t xml:space="preserve">In the case of pediatric patients, the situation is more complex. For newborns and babies, surrogate </w:t>
      </w:r>
      <w:r w:rsidR="002C62A0" w:rsidRPr="00826C97">
        <w:rPr>
          <w:rFonts w:ascii="Times New Roman" w:eastAsia="Times New Roman" w:hAnsi="Times New Roman" w:cs="Times New Roman"/>
          <w:sz w:val="24"/>
          <w:szCs w:val="24"/>
          <w:lang w:eastAsia="ko-KR"/>
        </w:rPr>
        <w:t>decision</w:t>
      </w:r>
      <w:r w:rsidR="002C62A0" w:rsidRPr="00D77F6F">
        <w:rPr>
          <w:rFonts w:ascii="Times New Roman" w:eastAsia="Times New Roman" w:hAnsi="Times New Roman" w:cs="Times New Roman"/>
          <w:sz w:val="24"/>
          <w:szCs w:val="24"/>
          <w:lang w:eastAsia="ko-KR"/>
        </w:rPr>
        <w:t>-</w:t>
      </w:r>
      <w:r w:rsidR="00533E2E" w:rsidRPr="00826C97">
        <w:rPr>
          <w:rFonts w:ascii="Times New Roman" w:eastAsia="Times New Roman" w:hAnsi="Times New Roman" w:cs="Times New Roman"/>
          <w:sz w:val="24"/>
          <w:szCs w:val="24"/>
          <w:lang w:eastAsia="ko-KR"/>
        </w:rPr>
        <w:t>makers are inevitably responsible for this decision, since the</w:t>
      </w:r>
      <w:r w:rsidR="00226208" w:rsidRPr="00826C97">
        <w:rPr>
          <w:rFonts w:ascii="Times New Roman" w:eastAsia="Times New Roman" w:hAnsi="Times New Roman" w:cs="Times New Roman"/>
          <w:sz w:val="24"/>
          <w:szCs w:val="24"/>
          <w:lang w:eastAsia="ko-KR"/>
        </w:rPr>
        <w:t xml:space="preserve"> patient has</w:t>
      </w:r>
      <w:r w:rsidR="00533E2E" w:rsidRPr="00826C97">
        <w:rPr>
          <w:rFonts w:ascii="Times New Roman" w:eastAsia="Times New Roman" w:hAnsi="Times New Roman" w:cs="Times New Roman"/>
          <w:sz w:val="24"/>
          <w:szCs w:val="24"/>
          <w:lang w:eastAsia="ko-KR"/>
        </w:rPr>
        <w:t xml:space="preserve"> no competency. However</w:t>
      </w:r>
      <w:r w:rsidR="005F5AF6" w:rsidRPr="00826C97">
        <w:rPr>
          <w:rFonts w:ascii="Times New Roman" w:eastAsia="Times New Roman" w:hAnsi="Times New Roman" w:cs="Times New Roman"/>
          <w:sz w:val="24"/>
          <w:szCs w:val="24"/>
          <w:lang w:eastAsia="ko-KR"/>
        </w:rPr>
        <w:t>,</w:t>
      </w:r>
      <w:r w:rsidR="00533E2E" w:rsidRPr="00826C97">
        <w:rPr>
          <w:rFonts w:ascii="Times New Roman" w:eastAsia="Times New Roman" w:hAnsi="Times New Roman" w:cs="Times New Roman"/>
          <w:sz w:val="24"/>
          <w:szCs w:val="24"/>
          <w:lang w:eastAsia="ko-KR"/>
        </w:rPr>
        <w:t xml:space="preserve"> for </w:t>
      </w:r>
      <w:r w:rsidR="003F1524" w:rsidRPr="00D77F6F">
        <w:rPr>
          <w:rFonts w:ascii="Times New Roman" w:eastAsia="Times New Roman" w:hAnsi="Times New Roman" w:cs="Times New Roman"/>
          <w:sz w:val="24"/>
          <w:szCs w:val="24"/>
          <w:lang w:eastAsia="ko-KR"/>
        </w:rPr>
        <w:t>o</w:t>
      </w:r>
      <w:r w:rsidR="003F1524" w:rsidRPr="00826C97">
        <w:rPr>
          <w:rFonts w:ascii="Times New Roman" w:eastAsia="Times New Roman" w:hAnsi="Times New Roman" w:cs="Times New Roman"/>
          <w:sz w:val="24"/>
          <w:szCs w:val="24"/>
          <w:lang w:eastAsia="ko-KR"/>
        </w:rPr>
        <w:t xml:space="preserve">lder </w:t>
      </w:r>
      <w:r w:rsidR="00533E2E" w:rsidRPr="00826C97">
        <w:rPr>
          <w:rFonts w:ascii="Times New Roman" w:eastAsia="Times New Roman" w:hAnsi="Times New Roman" w:cs="Times New Roman"/>
          <w:sz w:val="24"/>
          <w:szCs w:val="24"/>
          <w:lang w:eastAsia="ko-KR"/>
        </w:rPr>
        <w:t>children</w:t>
      </w:r>
      <w:r w:rsidR="00D426A3" w:rsidRPr="00826C97">
        <w:rPr>
          <w:rFonts w:ascii="Times New Roman" w:eastAsia="Times New Roman" w:hAnsi="Times New Roman" w:cs="Times New Roman"/>
          <w:sz w:val="24"/>
          <w:szCs w:val="24"/>
          <w:lang w:eastAsia="ko-KR"/>
        </w:rPr>
        <w:t>,</w:t>
      </w:r>
      <w:r w:rsidR="00533E2E" w:rsidRPr="00826C97">
        <w:rPr>
          <w:rFonts w:ascii="Times New Roman" w:eastAsia="Times New Roman" w:hAnsi="Times New Roman" w:cs="Times New Roman"/>
          <w:sz w:val="24"/>
          <w:szCs w:val="24"/>
          <w:lang w:eastAsia="ko-KR"/>
        </w:rPr>
        <w:t xml:space="preserve"> the d</w:t>
      </w:r>
      <w:r w:rsidR="002C62A0" w:rsidRPr="00D77F6F">
        <w:rPr>
          <w:rFonts w:ascii="Times New Roman" w:eastAsia="Times New Roman" w:hAnsi="Times New Roman" w:cs="Times New Roman"/>
          <w:sz w:val="24"/>
          <w:szCs w:val="24"/>
          <w:lang w:eastAsia="ko-KR"/>
        </w:rPr>
        <w:t>ebate is sharper</w:t>
      </w:r>
      <w:r w:rsidR="00533E2E" w:rsidRPr="00826C97">
        <w:rPr>
          <w:rFonts w:ascii="Times New Roman" w:eastAsia="Times New Roman" w:hAnsi="Times New Roman" w:cs="Times New Roman"/>
          <w:sz w:val="24"/>
          <w:szCs w:val="24"/>
          <w:lang w:eastAsia="ko-KR"/>
        </w:rPr>
        <w:t xml:space="preserve">, since there is some competency, but its level varies due to the </w:t>
      </w:r>
      <w:r w:rsidR="002C62A0" w:rsidRPr="00D77F6F">
        <w:rPr>
          <w:rFonts w:ascii="Times New Roman" w:eastAsia="Times New Roman" w:hAnsi="Times New Roman" w:cs="Times New Roman"/>
          <w:sz w:val="24"/>
          <w:szCs w:val="24"/>
          <w:lang w:eastAsia="ko-KR"/>
        </w:rPr>
        <w:t xml:space="preserve">child’s </w:t>
      </w:r>
      <w:r w:rsidR="00533E2E" w:rsidRPr="00826C97">
        <w:rPr>
          <w:rFonts w:ascii="Times New Roman" w:eastAsia="Times New Roman" w:hAnsi="Times New Roman" w:cs="Times New Roman"/>
          <w:sz w:val="24"/>
          <w:szCs w:val="24"/>
          <w:lang w:eastAsia="ko-KR"/>
        </w:rPr>
        <w:t xml:space="preserve">age and intellectual capacity. </w:t>
      </w:r>
    </w:p>
    <w:p w14:paraId="436F6171" w14:textId="77777777" w:rsidR="007E5437" w:rsidRPr="00826C97" w:rsidRDefault="00533E2E"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S</w:t>
      </w:r>
      <w:r w:rsidR="007E5437" w:rsidRPr="00826C97">
        <w:rPr>
          <w:rFonts w:ascii="Times New Roman" w:eastAsia="Times New Roman" w:hAnsi="Times New Roman" w:cs="Times New Roman"/>
          <w:sz w:val="24"/>
          <w:szCs w:val="24"/>
          <w:lang w:eastAsia="ko-KR"/>
        </w:rPr>
        <w:t xml:space="preserve">urrogate </w:t>
      </w:r>
      <w:r w:rsidR="00226208" w:rsidRPr="00826C97">
        <w:rPr>
          <w:rFonts w:ascii="Times New Roman" w:eastAsia="Times New Roman" w:hAnsi="Times New Roman" w:cs="Times New Roman"/>
          <w:sz w:val="24"/>
          <w:szCs w:val="24"/>
          <w:lang w:eastAsia="ko-KR"/>
        </w:rPr>
        <w:t>decision-</w:t>
      </w:r>
      <w:r w:rsidR="007E5437" w:rsidRPr="00826C97">
        <w:rPr>
          <w:rFonts w:ascii="Times New Roman" w:eastAsia="Times New Roman" w:hAnsi="Times New Roman" w:cs="Times New Roman"/>
          <w:sz w:val="24"/>
          <w:szCs w:val="24"/>
          <w:lang w:eastAsia="ko-KR"/>
        </w:rPr>
        <w:t xml:space="preserve">making is an ethically complex procedure. The main ethical discussion emerges from the criteria to be used while deciding on behalf of the patient. Beauchamp and </w:t>
      </w:r>
      <w:r w:rsidR="007E5437" w:rsidRPr="00826C97">
        <w:rPr>
          <w:rFonts w:ascii="Times New Roman" w:eastAsia="Times New Roman" w:hAnsi="Times New Roman" w:cs="Times New Roman"/>
          <w:sz w:val="24"/>
          <w:szCs w:val="24"/>
          <w:lang w:eastAsia="ko-KR"/>
        </w:rPr>
        <w:lastRenderedPageBreak/>
        <w:t xml:space="preserve">Childress state that if the surrogate </w:t>
      </w:r>
      <w:r w:rsidR="003F60CC" w:rsidRPr="00826C97">
        <w:rPr>
          <w:rFonts w:ascii="Times New Roman" w:eastAsia="Times New Roman" w:hAnsi="Times New Roman" w:cs="Times New Roman"/>
          <w:sz w:val="24"/>
          <w:szCs w:val="24"/>
          <w:lang w:eastAsia="ko-KR"/>
        </w:rPr>
        <w:t>decision-</w:t>
      </w:r>
      <w:r w:rsidR="007E5437" w:rsidRPr="00826C97">
        <w:rPr>
          <w:rFonts w:ascii="Times New Roman" w:eastAsia="Times New Roman" w:hAnsi="Times New Roman" w:cs="Times New Roman"/>
          <w:sz w:val="24"/>
          <w:szCs w:val="24"/>
          <w:lang w:eastAsia="ko-KR"/>
        </w:rPr>
        <w:t>maker considers what the patient would want</w:t>
      </w:r>
      <w:r w:rsidRPr="00826C97">
        <w:rPr>
          <w:rFonts w:ascii="Times New Roman" w:eastAsia="Times New Roman" w:hAnsi="Times New Roman" w:cs="Times New Roman"/>
          <w:sz w:val="24"/>
          <w:szCs w:val="24"/>
          <w:lang w:eastAsia="ko-KR"/>
        </w:rPr>
        <w:t>, by referring to the patient’s</w:t>
      </w:r>
      <w:r w:rsidR="007E5437" w:rsidRPr="00826C97">
        <w:rPr>
          <w:rFonts w:ascii="Times New Roman" w:eastAsia="Times New Roman" w:hAnsi="Times New Roman" w:cs="Times New Roman"/>
          <w:sz w:val="24"/>
          <w:szCs w:val="24"/>
          <w:lang w:eastAsia="ko-KR"/>
        </w:rPr>
        <w:t xml:space="preserve"> own concept of a good life, her values and expectations, </w:t>
      </w:r>
      <w:r w:rsidRPr="00826C97">
        <w:rPr>
          <w:rFonts w:ascii="Times New Roman" w:eastAsia="Times New Roman" w:hAnsi="Times New Roman" w:cs="Times New Roman"/>
          <w:sz w:val="24"/>
          <w:szCs w:val="24"/>
          <w:lang w:eastAsia="ko-KR"/>
        </w:rPr>
        <w:t xml:space="preserve">then the surrogate would be deciding in </w:t>
      </w:r>
      <w:r w:rsidR="00877FE6" w:rsidRPr="00D77F6F">
        <w:rPr>
          <w:rFonts w:ascii="Times New Roman" w:eastAsia="Times New Roman" w:hAnsi="Times New Roman" w:cs="Times New Roman"/>
          <w:sz w:val="24"/>
          <w:szCs w:val="24"/>
          <w:lang w:eastAsia="ko-KR"/>
        </w:rPr>
        <w:t>the way that most respects</w:t>
      </w:r>
      <w:r w:rsidRPr="00826C97">
        <w:rPr>
          <w:rFonts w:ascii="Times New Roman" w:eastAsia="Times New Roman" w:hAnsi="Times New Roman" w:cs="Times New Roman"/>
          <w:sz w:val="24"/>
          <w:szCs w:val="24"/>
          <w:lang w:eastAsia="ko-KR"/>
        </w:rPr>
        <w:t xml:space="preserve"> the </w:t>
      </w:r>
      <w:r w:rsidR="00A05599" w:rsidRPr="00826C97">
        <w:rPr>
          <w:rFonts w:ascii="Times New Roman" w:eastAsia="Times New Roman" w:hAnsi="Times New Roman" w:cs="Times New Roman"/>
          <w:sz w:val="24"/>
          <w:szCs w:val="24"/>
          <w:lang w:eastAsia="ko-KR"/>
        </w:rPr>
        <w:t>patient’s</w:t>
      </w:r>
      <w:r w:rsidR="00C338C0" w:rsidRPr="00826C97">
        <w:rPr>
          <w:rFonts w:ascii="Times New Roman" w:eastAsia="Times New Roman" w:hAnsi="Times New Roman" w:cs="Times New Roman"/>
          <w:sz w:val="24"/>
          <w:szCs w:val="24"/>
          <w:lang w:eastAsia="ko-KR"/>
        </w:rPr>
        <w:t xml:space="preserve"> autonomy.</w:t>
      </w:r>
      <w:r w:rsidR="003E3865" w:rsidRPr="00826C97">
        <w:rPr>
          <w:rFonts w:ascii="Times New Roman" w:eastAsia="Times New Roman" w:hAnsi="Times New Roman" w:cs="Times New Roman"/>
          <w:sz w:val="24"/>
          <w:szCs w:val="24"/>
          <w:lang w:eastAsia="ko-KR"/>
        </w:rPr>
        <w:t>This criterion</w:t>
      </w:r>
      <w:r w:rsidRPr="00826C97">
        <w:rPr>
          <w:rFonts w:ascii="Times New Roman" w:eastAsia="Times New Roman" w:hAnsi="Times New Roman" w:cs="Times New Roman"/>
          <w:sz w:val="24"/>
          <w:szCs w:val="24"/>
          <w:lang w:eastAsia="ko-KR"/>
        </w:rPr>
        <w:t xml:space="preserve"> would apply for adult</w:t>
      </w:r>
      <w:r w:rsidR="003F1524"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and </w:t>
      </w:r>
      <w:r w:rsidR="003F1524" w:rsidRPr="00826C97">
        <w:rPr>
          <w:rFonts w:ascii="Times New Roman" w:eastAsia="Times New Roman" w:hAnsi="Times New Roman" w:cs="Times New Roman"/>
          <w:sz w:val="24"/>
          <w:szCs w:val="24"/>
          <w:lang w:eastAsia="ko-KR"/>
        </w:rPr>
        <w:t xml:space="preserve">older </w:t>
      </w:r>
      <w:r w:rsidRPr="00826C97">
        <w:rPr>
          <w:rFonts w:ascii="Times New Roman" w:eastAsia="Times New Roman" w:hAnsi="Times New Roman" w:cs="Times New Roman"/>
          <w:sz w:val="24"/>
          <w:szCs w:val="24"/>
          <w:lang w:eastAsia="ko-KR"/>
        </w:rPr>
        <w:t xml:space="preserve">children, but it </w:t>
      </w:r>
      <w:r w:rsidR="00877FE6" w:rsidRPr="00D77F6F">
        <w:rPr>
          <w:rFonts w:ascii="Times New Roman" w:eastAsia="Times New Roman" w:hAnsi="Times New Roman" w:cs="Times New Roman"/>
          <w:sz w:val="24"/>
          <w:szCs w:val="24"/>
          <w:lang w:eastAsia="ko-KR"/>
        </w:rPr>
        <w:t>cannot be used</w:t>
      </w:r>
      <w:r w:rsidRPr="00826C97">
        <w:rPr>
          <w:rFonts w:ascii="Times New Roman" w:eastAsia="Times New Roman" w:hAnsi="Times New Roman" w:cs="Times New Roman"/>
          <w:sz w:val="24"/>
          <w:szCs w:val="24"/>
          <w:lang w:eastAsia="ko-KR"/>
        </w:rPr>
        <w:t xml:space="preserve"> for babies and newborns.</w:t>
      </w:r>
    </w:p>
    <w:p w14:paraId="22FA04D8" w14:textId="77777777" w:rsidR="00C46D45" w:rsidRPr="00826C97" w:rsidRDefault="00533E2E"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To overcome this obstacle</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some other criteria </w:t>
      </w:r>
      <w:r w:rsidR="008E1323" w:rsidRPr="00826C97">
        <w:rPr>
          <w:rFonts w:ascii="Times New Roman" w:eastAsia="Times New Roman" w:hAnsi="Times New Roman" w:cs="Times New Roman"/>
          <w:sz w:val="24"/>
          <w:szCs w:val="24"/>
          <w:lang w:eastAsia="ko-KR"/>
        </w:rPr>
        <w:t xml:space="preserve">have </w:t>
      </w:r>
      <w:r w:rsidR="00226208" w:rsidRPr="00826C97">
        <w:rPr>
          <w:rFonts w:ascii="Times New Roman" w:eastAsia="Times New Roman" w:hAnsi="Times New Roman" w:cs="Times New Roman"/>
          <w:sz w:val="24"/>
          <w:szCs w:val="24"/>
          <w:lang w:eastAsia="ko-KR"/>
        </w:rPr>
        <w:t>recently</w:t>
      </w:r>
      <w:r w:rsidR="008E1323" w:rsidRPr="00826C97">
        <w:rPr>
          <w:rFonts w:ascii="Times New Roman" w:eastAsia="Times New Roman" w:hAnsi="Times New Roman" w:cs="Times New Roman"/>
          <w:sz w:val="24"/>
          <w:szCs w:val="24"/>
          <w:lang w:eastAsia="ko-KR"/>
        </w:rPr>
        <w:t xml:space="preserve">been </w:t>
      </w:r>
      <w:r w:rsidRPr="00826C97">
        <w:rPr>
          <w:rFonts w:ascii="Times New Roman" w:eastAsia="Times New Roman" w:hAnsi="Times New Roman" w:cs="Times New Roman"/>
          <w:sz w:val="24"/>
          <w:szCs w:val="24"/>
          <w:lang w:eastAsia="ko-KR"/>
        </w:rPr>
        <w:t>offered. One of them is “the best interests standard</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t>
      </w:r>
      <w:r w:rsidR="002C09A9" w:rsidRPr="00826C97">
        <w:rPr>
          <w:rFonts w:ascii="Times New Roman" w:eastAsia="Times New Roman" w:hAnsi="Times New Roman" w:cs="Times New Roman"/>
          <w:sz w:val="24"/>
          <w:szCs w:val="24"/>
          <w:lang w:eastAsia="ko-KR"/>
        </w:rPr>
        <w:t xml:space="preserve">This standard requires the surrogate to decide </w:t>
      </w:r>
      <w:r w:rsidR="00C46D45" w:rsidRPr="00826C97">
        <w:rPr>
          <w:rFonts w:ascii="Times New Roman" w:eastAsia="Times New Roman" w:hAnsi="Times New Roman" w:cs="Times New Roman"/>
          <w:sz w:val="24"/>
          <w:szCs w:val="24"/>
          <w:lang w:eastAsia="ko-KR"/>
        </w:rPr>
        <w:t xml:space="preserve">from an objective standpoint to promote the patient’s good. The consequences of the decision should reasonably lead to the good of the patient. </w:t>
      </w:r>
    </w:p>
    <w:p w14:paraId="6C988F4F" w14:textId="77777777" w:rsidR="00F5743D" w:rsidRPr="00826C97" w:rsidRDefault="00C46D45" w:rsidP="00855047">
      <w:pPr>
        <w:widowControl w:val="0"/>
        <w:autoSpaceDE w:val="0"/>
        <w:autoSpaceDN w:val="0"/>
        <w:adjustRightInd w:val="0"/>
        <w:jc w:val="both"/>
        <w:rPr>
          <w:rFonts w:ascii="Times New Roman" w:eastAsia="Times New Roman" w:hAnsi="Times New Roman" w:cs="Times New Roman"/>
          <w:sz w:val="24"/>
          <w:szCs w:val="24"/>
          <w:vertAlign w:val="superscript"/>
          <w:lang w:eastAsia="ko-KR"/>
        </w:rPr>
      </w:pPr>
      <w:r w:rsidRPr="00826C97">
        <w:rPr>
          <w:rFonts w:ascii="Times New Roman" w:eastAsia="Times New Roman" w:hAnsi="Times New Roman" w:cs="Times New Roman"/>
          <w:sz w:val="24"/>
          <w:szCs w:val="24"/>
          <w:lang w:eastAsia="ko-KR"/>
        </w:rPr>
        <w:t xml:space="preserve">However, the “patient’s good” concept is far too vague to guide a standard </w:t>
      </w:r>
      <w:r w:rsidR="00C4194A" w:rsidRPr="00826C97">
        <w:rPr>
          <w:rFonts w:ascii="Times New Roman" w:eastAsia="Times New Roman" w:hAnsi="Times New Roman" w:cs="Times New Roman"/>
          <w:sz w:val="24"/>
          <w:szCs w:val="24"/>
          <w:lang w:eastAsia="ko-KR"/>
        </w:rPr>
        <w:t>decision-</w:t>
      </w:r>
      <w:r w:rsidRPr="00826C97">
        <w:rPr>
          <w:rFonts w:ascii="Times New Roman" w:eastAsia="Times New Roman" w:hAnsi="Times New Roman" w:cs="Times New Roman"/>
          <w:sz w:val="24"/>
          <w:szCs w:val="24"/>
          <w:lang w:eastAsia="ko-KR"/>
        </w:rPr>
        <w:t xml:space="preserve">making process. It could be argued that withdrawing a </w:t>
      </w:r>
      <w:r w:rsidR="00D426A3" w:rsidRPr="00826C97">
        <w:rPr>
          <w:rFonts w:ascii="Times New Roman" w:eastAsia="Times New Roman" w:hAnsi="Times New Roman" w:cs="Times New Roman"/>
          <w:sz w:val="24"/>
          <w:szCs w:val="24"/>
          <w:lang w:eastAsia="ko-KR"/>
        </w:rPr>
        <w:t>life-</w:t>
      </w:r>
      <w:r w:rsidRPr="00826C97">
        <w:rPr>
          <w:rFonts w:ascii="Times New Roman" w:eastAsia="Times New Roman" w:hAnsi="Times New Roman" w:cs="Times New Roman"/>
          <w:sz w:val="24"/>
          <w:szCs w:val="24"/>
          <w:lang w:eastAsia="ko-KR"/>
        </w:rPr>
        <w:t xml:space="preserve">sustaining treatment or withholding a lifesaving operation in circumstances where the child has very little chance to have a normal life is </w:t>
      </w:r>
      <w:r w:rsidRPr="00826C97">
        <w:rPr>
          <w:rFonts w:ascii="Times New Roman" w:eastAsia="Times New Roman" w:hAnsi="Times New Roman" w:cs="Times New Roman"/>
          <w:i/>
          <w:sz w:val="24"/>
          <w:szCs w:val="24"/>
          <w:lang w:eastAsia="ko-KR"/>
        </w:rPr>
        <w:t>for the good of the child</w:t>
      </w:r>
      <w:r w:rsidRPr="00826C97">
        <w:rPr>
          <w:rFonts w:ascii="Times New Roman" w:eastAsia="Times New Roman" w:hAnsi="Times New Roman" w:cs="Times New Roman"/>
          <w:sz w:val="24"/>
          <w:szCs w:val="24"/>
          <w:lang w:eastAsia="ko-KR"/>
        </w:rPr>
        <w:t xml:space="preserve">. The parents of Baby Jane Doe claimed they were acting for the good of the child when they decided to </w:t>
      </w:r>
      <w:r w:rsidR="00D426A3" w:rsidRPr="00826C97">
        <w:rPr>
          <w:rFonts w:ascii="Times New Roman" w:eastAsia="Times New Roman" w:hAnsi="Times New Roman" w:cs="Times New Roman"/>
          <w:sz w:val="24"/>
          <w:szCs w:val="24"/>
          <w:lang w:eastAsia="ko-KR"/>
        </w:rPr>
        <w:t xml:space="preserve">forgo </w:t>
      </w:r>
      <w:r w:rsidRPr="00826C97">
        <w:rPr>
          <w:rFonts w:ascii="Times New Roman" w:eastAsia="Times New Roman" w:hAnsi="Times New Roman" w:cs="Times New Roman"/>
          <w:sz w:val="24"/>
          <w:szCs w:val="24"/>
          <w:lang w:eastAsia="ko-KR"/>
        </w:rPr>
        <w:t>surgery.</w:t>
      </w:r>
      <w:r w:rsidR="00C338C0" w:rsidRPr="00826C97">
        <w:rPr>
          <w:rFonts w:ascii="Times New Roman" w:eastAsia="Times New Roman" w:hAnsi="Times New Roman" w:cs="Times New Roman"/>
          <w:sz w:val="24"/>
          <w:szCs w:val="24"/>
          <w:vertAlign w:val="superscript"/>
          <w:lang w:eastAsia="ko-KR"/>
        </w:rPr>
        <w:t>25</w:t>
      </w:r>
      <w:r w:rsidR="00A70FAA" w:rsidRPr="00826C97">
        <w:rPr>
          <w:rFonts w:ascii="Times New Roman" w:eastAsia="Times New Roman" w:hAnsi="Times New Roman" w:cs="Times New Roman"/>
          <w:sz w:val="24"/>
          <w:szCs w:val="24"/>
          <w:lang w:eastAsia="ko-KR"/>
        </w:rPr>
        <w:t xml:space="preserve">Other criteria would </w:t>
      </w:r>
      <w:r w:rsidR="003C37A4" w:rsidRPr="00D77F6F">
        <w:rPr>
          <w:rFonts w:ascii="Times New Roman" w:eastAsia="Times New Roman" w:hAnsi="Times New Roman" w:cs="Times New Roman"/>
          <w:sz w:val="24"/>
          <w:szCs w:val="24"/>
          <w:lang w:eastAsia="ko-KR"/>
        </w:rPr>
        <w:t>include</w:t>
      </w:r>
      <w:r w:rsidR="00A70FAA" w:rsidRPr="00826C97">
        <w:rPr>
          <w:rFonts w:ascii="Times New Roman" w:eastAsia="Times New Roman" w:hAnsi="Times New Roman" w:cs="Times New Roman"/>
          <w:sz w:val="24"/>
          <w:szCs w:val="24"/>
          <w:lang w:eastAsia="ko-KR"/>
        </w:rPr>
        <w:t>the expected medical utility of the proposed treatment. Th</w:t>
      </w:r>
      <w:r w:rsidR="00FD304F">
        <w:rPr>
          <w:rFonts w:ascii="Times New Roman" w:eastAsia="Times New Roman" w:hAnsi="Times New Roman" w:cs="Times New Roman"/>
          <w:sz w:val="24"/>
          <w:szCs w:val="24"/>
          <w:lang w:eastAsia="ko-KR"/>
        </w:rPr>
        <w:t>ese</w:t>
      </w:r>
      <w:r w:rsidR="00A70FAA" w:rsidRPr="00826C97">
        <w:rPr>
          <w:rFonts w:ascii="Times New Roman" w:eastAsia="Times New Roman" w:hAnsi="Times New Roman" w:cs="Times New Roman"/>
          <w:sz w:val="24"/>
          <w:szCs w:val="24"/>
          <w:lang w:eastAsia="ko-KR"/>
        </w:rPr>
        <w:t xml:space="preserve"> criteria dependon objective and scientific evaluation of physicians regarding the medical status of the patient. The physicians are considered to have access to the most accurate and up-to-date information as </w:t>
      </w:r>
      <w:r w:rsidR="00F5743D" w:rsidRPr="00826C97">
        <w:rPr>
          <w:rFonts w:ascii="Times New Roman" w:eastAsia="Times New Roman" w:hAnsi="Times New Roman" w:cs="Times New Roman"/>
          <w:sz w:val="24"/>
          <w:szCs w:val="24"/>
          <w:lang w:eastAsia="ko-KR"/>
        </w:rPr>
        <w:t>they consider individual cases.</w:t>
      </w:r>
      <w:r w:rsidR="00C338C0" w:rsidRPr="00826C97">
        <w:rPr>
          <w:rFonts w:ascii="Times New Roman" w:eastAsia="Times New Roman" w:hAnsi="Times New Roman" w:cs="Times New Roman"/>
          <w:sz w:val="24"/>
          <w:szCs w:val="24"/>
          <w:vertAlign w:val="superscript"/>
          <w:lang w:eastAsia="ko-KR"/>
        </w:rPr>
        <w:t>26</w:t>
      </w:r>
    </w:p>
    <w:p w14:paraId="33BEB66C" w14:textId="77777777" w:rsidR="007039D9" w:rsidRPr="00826C97" w:rsidRDefault="00EE3E49"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I</w:t>
      </w:r>
      <w:r w:rsidR="007039D9" w:rsidRPr="00826C97">
        <w:rPr>
          <w:rFonts w:ascii="Times New Roman" w:eastAsia="Times New Roman" w:hAnsi="Times New Roman" w:cs="Times New Roman"/>
          <w:sz w:val="24"/>
          <w:szCs w:val="24"/>
          <w:lang w:eastAsia="ko-KR"/>
        </w:rPr>
        <w:t xml:space="preserve">t is hard to say that </w:t>
      </w:r>
      <w:r w:rsidR="00D344E9" w:rsidRPr="00826C97">
        <w:rPr>
          <w:rFonts w:ascii="Times New Roman" w:eastAsia="Times New Roman" w:hAnsi="Times New Roman" w:cs="Times New Roman"/>
          <w:sz w:val="24"/>
          <w:szCs w:val="24"/>
          <w:lang w:eastAsia="ko-KR"/>
        </w:rPr>
        <w:t>medical</w:t>
      </w:r>
      <w:r w:rsidR="00D344E9" w:rsidRPr="00D77F6F">
        <w:rPr>
          <w:rFonts w:ascii="Times New Roman" w:eastAsia="Times New Roman" w:hAnsi="Times New Roman" w:cs="Times New Roman"/>
          <w:sz w:val="24"/>
          <w:szCs w:val="24"/>
          <w:lang w:eastAsia="ko-KR"/>
        </w:rPr>
        <w:t>-</w:t>
      </w:r>
      <w:r w:rsidR="007039D9" w:rsidRPr="00826C97">
        <w:rPr>
          <w:rFonts w:ascii="Times New Roman" w:eastAsia="Times New Roman" w:hAnsi="Times New Roman" w:cs="Times New Roman"/>
          <w:sz w:val="24"/>
          <w:szCs w:val="24"/>
          <w:lang w:eastAsia="ko-KR"/>
        </w:rPr>
        <w:t>utility</w:t>
      </w:r>
      <w:r w:rsidR="00D2000C" w:rsidRPr="00826C97">
        <w:rPr>
          <w:rFonts w:ascii="Times New Roman" w:eastAsia="Times New Roman" w:hAnsi="Times New Roman" w:cs="Times New Roman"/>
          <w:sz w:val="24"/>
          <w:szCs w:val="24"/>
          <w:lang w:eastAsia="ko-KR"/>
        </w:rPr>
        <w:t xml:space="preserve"> criteriawould provide an objective standard for </w:t>
      </w:r>
      <w:r w:rsidR="00397601" w:rsidRPr="00826C97">
        <w:rPr>
          <w:rFonts w:ascii="Times New Roman" w:eastAsia="Times New Roman" w:hAnsi="Times New Roman" w:cs="Times New Roman"/>
          <w:sz w:val="24"/>
          <w:szCs w:val="24"/>
          <w:lang w:eastAsia="ko-KR"/>
        </w:rPr>
        <w:t>end-of-life</w:t>
      </w:r>
      <w:r w:rsidR="00D2000C" w:rsidRPr="00826C97">
        <w:rPr>
          <w:rFonts w:ascii="Times New Roman" w:eastAsia="Times New Roman" w:hAnsi="Times New Roman" w:cs="Times New Roman"/>
          <w:sz w:val="24"/>
          <w:szCs w:val="24"/>
          <w:lang w:eastAsia="ko-KR"/>
        </w:rPr>
        <w:t xml:space="preserve"> decisions on children. </w:t>
      </w:r>
      <w:commentRangeStart w:id="20"/>
      <w:r w:rsidR="00D2000C" w:rsidRPr="00826C97">
        <w:rPr>
          <w:rFonts w:ascii="Times New Roman" w:eastAsia="Times New Roman" w:hAnsi="Times New Roman" w:cs="Times New Roman"/>
          <w:sz w:val="24"/>
          <w:szCs w:val="24"/>
          <w:lang w:eastAsia="ko-KR"/>
        </w:rPr>
        <w:t xml:space="preserve">Rhoden </w:t>
      </w:r>
      <w:commentRangeEnd w:id="20"/>
      <w:r w:rsidR="00CB12DD">
        <w:rPr>
          <w:rStyle w:val="CommentReference"/>
        </w:rPr>
        <w:commentReference w:id="20"/>
      </w:r>
      <w:r w:rsidR="00D2000C" w:rsidRPr="00826C97">
        <w:rPr>
          <w:rFonts w:ascii="Times New Roman" w:eastAsia="Times New Roman" w:hAnsi="Times New Roman" w:cs="Times New Roman"/>
          <w:sz w:val="24"/>
          <w:szCs w:val="24"/>
          <w:lang w:eastAsia="ko-KR"/>
        </w:rPr>
        <w:t>showed that medical professionals’ decisions vary significantly in different countries</w:t>
      </w:r>
      <w:r w:rsidR="003C37A4" w:rsidRPr="00826C97">
        <w:rPr>
          <w:rFonts w:ascii="Times New Roman" w:eastAsia="Times New Roman" w:hAnsi="Times New Roman" w:cs="Times New Roman"/>
          <w:sz w:val="24"/>
          <w:szCs w:val="24"/>
          <w:lang w:eastAsia="ko-KR"/>
        </w:rPr>
        <w:t xml:space="preserve">: </w:t>
      </w:r>
      <w:r w:rsidR="00D2000C" w:rsidRPr="00826C97">
        <w:rPr>
          <w:rFonts w:ascii="Times New Roman" w:eastAsia="Times New Roman" w:hAnsi="Times New Roman" w:cs="Times New Roman"/>
          <w:sz w:val="24"/>
          <w:szCs w:val="24"/>
          <w:lang w:eastAsia="ko-KR"/>
        </w:rPr>
        <w:t>“</w:t>
      </w:r>
      <w:r w:rsidR="007039D9" w:rsidRPr="00826C97">
        <w:rPr>
          <w:rFonts w:ascii="Times New Roman" w:eastAsia="Times New Roman" w:hAnsi="Times New Roman" w:cs="Times New Roman"/>
          <w:sz w:val="24"/>
          <w:szCs w:val="24"/>
          <w:lang w:eastAsia="ko-KR"/>
        </w:rPr>
        <w:t>Swedish doctors tend to withhold treatment from the beginning from infants for whom statistical data suggest a grim prognosis. The British are more likely to initiate treatment but withdraw it if the infant appears likely to die or suffer severe brain damage. The trend in the U.S. is to start treating any baby who is potentially viable and continue until it is virtually certain that the infant will die.</w:t>
      </w:r>
      <w:r w:rsidR="00D2000C" w:rsidRPr="00826C97">
        <w:rPr>
          <w:rFonts w:ascii="Times New Roman" w:eastAsia="Times New Roman" w:hAnsi="Times New Roman" w:cs="Times New Roman"/>
          <w:sz w:val="24"/>
          <w:szCs w:val="24"/>
          <w:lang w:eastAsia="ko-KR"/>
        </w:rPr>
        <w:t>”</w:t>
      </w:r>
      <w:r w:rsidR="00C338C0" w:rsidRPr="00826C97">
        <w:rPr>
          <w:rFonts w:ascii="Times New Roman" w:eastAsia="Times New Roman" w:hAnsi="Times New Roman" w:cs="Times New Roman"/>
          <w:sz w:val="24"/>
          <w:szCs w:val="24"/>
          <w:vertAlign w:val="superscript"/>
          <w:lang w:eastAsia="ko-KR"/>
        </w:rPr>
        <w:t>27</w:t>
      </w:r>
      <w:r w:rsidR="00D06CA4" w:rsidRPr="00826C97">
        <w:rPr>
          <w:rFonts w:ascii="Times New Roman" w:eastAsia="Times New Roman" w:hAnsi="Times New Roman" w:cs="Times New Roman"/>
          <w:sz w:val="24"/>
          <w:szCs w:val="24"/>
          <w:lang w:eastAsia="ko-KR"/>
        </w:rPr>
        <w:t xml:space="preserve">The participant medical students’ hesitation </w:t>
      </w:r>
      <w:r w:rsidR="00AF36CD" w:rsidRPr="00D77F6F">
        <w:rPr>
          <w:rFonts w:ascii="Times New Roman" w:eastAsia="Times New Roman" w:hAnsi="Times New Roman" w:cs="Times New Roman"/>
          <w:sz w:val="24"/>
          <w:szCs w:val="24"/>
          <w:lang w:eastAsia="ko-KR"/>
        </w:rPr>
        <w:t>regarding</w:t>
      </w:r>
      <w:r w:rsidR="00927A85" w:rsidRPr="00826C97">
        <w:rPr>
          <w:rFonts w:ascii="Times New Roman" w:eastAsia="Times New Roman" w:hAnsi="Times New Roman" w:cs="Times New Roman"/>
          <w:sz w:val="24"/>
          <w:szCs w:val="24"/>
          <w:lang w:eastAsia="ko-KR"/>
        </w:rPr>
        <w:t>parent</w:t>
      </w:r>
      <w:r w:rsidR="003F1524" w:rsidRPr="00826C97">
        <w:rPr>
          <w:rFonts w:ascii="Times New Roman" w:eastAsia="Times New Roman" w:hAnsi="Times New Roman" w:cs="Times New Roman"/>
          <w:sz w:val="24"/>
          <w:szCs w:val="24"/>
          <w:lang w:eastAsia="ko-KR"/>
        </w:rPr>
        <w:noBreakHyphen/>
      </w:r>
      <w:r w:rsidR="00D06CA4" w:rsidRPr="00826C97">
        <w:rPr>
          <w:rFonts w:ascii="Times New Roman" w:eastAsia="Times New Roman" w:hAnsi="Times New Roman" w:cs="Times New Roman"/>
          <w:sz w:val="24"/>
          <w:szCs w:val="24"/>
          <w:lang w:eastAsia="ko-KR"/>
        </w:rPr>
        <w:t xml:space="preserve">approved and </w:t>
      </w:r>
      <w:r w:rsidR="003F1524" w:rsidRPr="00826C97">
        <w:rPr>
          <w:rFonts w:ascii="Times New Roman" w:eastAsia="Times New Roman" w:hAnsi="Times New Roman" w:cs="Times New Roman"/>
          <w:sz w:val="24"/>
          <w:szCs w:val="24"/>
          <w:lang w:eastAsia="ko-KR"/>
        </w:rPr>
        <w:noBreakHyphen/>
      </w:r>
      <w:r w:rsidR="00D06CA4" w:rsidRPr="00826C97">
        <w:rPr>
          <w:rFonts w:ascii="Times New Roman" w:eastAsia="Times New Roman" w:hAnsi="Times New Roman" w:cs="Times New Roman"/>
          <w:sz w:val="24"/>
          <w:szCs w:val="24"/>
          <w:lang w:eastAsia="ko-KR"/>
        </w:rPr>
        <w:t xml:space="preserve">requested euthanasia may be interpreted as a reflection of </w:t>
      </w:r>
      <w:r w:rsidR="00AF36CD" w:rsidRPr="00D77F6F">
        <w:rPr>
          <w:rFonts w:ascii="Times New Roman" w:eastAsia="Times New Roman" w:hAnsi="Times New Roman" w:cs="Times New Roman"/>
          <w:sz w:val="24"/>
          <w:szCs w:val="24"/>
          <w:lang w:eastAsia="ko-KR"/>
        </w:rPr>
        <w:t xml:space="preserve">the </w:t>
      </w:r>
      <w:r w:rsidR="00D06CA4" w:rsidRPr="00826C97">
        <w:rPr>
          <w:rFonts w:ascii="Times New Roman" w:eastAsia="Times New Roman" w:hAnsi="Times New Roman" w:cs="Times New Roman"/>
          <w:sz w:val="24"/>
          <w:szCs w:val="24"/>
          <w:lang w:eastAsia="ko-KR"/>
        </w:rPr>
        <w:t>subjectivity and rela</w:t>
      </w:r>
      <w:r w:rsidR="003E3865" w:rsidRPr="00826C97">
        <w:rPr>
          <w:rFonts w:ascii="Times New Roman" w:eastAsia="Times New Roman" w:hAnsi="Times New Roman" w:cs="Times New Roman"/>
          <w:sz w:val="24"/>
          <w:szCs w:val="24"/>
          <w:lang w:eastAsia="ko-KR"/>
        </w:rPr>
        <w:t xml:space="preserve">tivity of all the above </w:t>
      </w:r>
      <w:r w:rsidR="00AF36CD" w:rsidRPr="00826C97">
        <w:rPr>
          <w:rFonts w:ascii="Times New Roman" w:eastAsia="Times New Roman" w:hAnsi="Times New Roman" w:cs="Times New Roman"/>
          <w:sz w:val="24"/>
          <w:szCs w:val="24"/>
          <w:lang w:eastAsia="ko-KR"/>
        </w:rPr>
        <w:t>criteri</w:t>
      </w:r>
      <w:r w:rsidR="00AF36CD" w:rsidRPr="00D77F6F">
        <w:rPr>
          <w:rFonts w:ascii="Times New Roman" w:eastAsia="Times New Roman" w:hAnsi="Times New Roman" w:cs="Times New Roman"/>
          <w:sz w:val="24"/>
          <w:szCs w:val="24"/>
          <w:lang w:eastAsia="ko-KR"/>
        </w:rPr>
        <w:t>a</w:t>
      </w:r>
      <w:r w:rsidR="00D06CA4" w:rsidRPr="00826C97">
        <w:rPr>
          <w:rFonts w:ascii="Times New Roman" w:eastAsia="Times New Roman" w:hAnsi="Times New Roman" w:cs="Times New Roman"/>
          <w:sz w:val="24"/>
          <w:szCs w:val="24"/>
          <w:lang w:eastAsia="ko-KR"/>
        </w:rPr>
        <w:t xml:space="preserve">. </w:t>
      </w:r>
    </w:p>
    <w:p w14:paraId="3669164A" w14:textId="77777777" w:rsidR="00B6634C" w:rsidRPr="00826C97" w:rsidRDefault="009345A7"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Conclusion</w:t>
      </w:r>
    </w:p>
    <w:p w14:paraId="7888F28A" w14:textId="77777777" w:rsidR="00E82EE1" w:rsidRPr="00826C97" w:rsidRDefault="008E1323"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Although</w:t>
      </w:r>
      <w:r w:rsidR="00E82EE1" w:rsidRPr="00826C97">
        <w:rPr>
          <w:rFonts w:ascii="Times New Roman" w:eastAsia="Times New Roman" w:hAnsi="Times New Roman" w:cs="Times New Roman"/>
          <w:sz w:val="24"/>
          <w:szCs w:val="24"/>
          <w:lang w:eastAsia="ko-KR"/>
        </w:rPr>
        <w:t xml:space="preserve"> Turkish legislation strictly </w:t>
      </w:r>
      <w:r w:rsidR="00D426A3" w:rsidRPr="00826C97">
        <w:rPr>
          <w:rFonts w:ascii="Times New Roman" w:eastAsia="Times New Roman" w:hAnsi="Times New Roman" w:cs="Times New Roman"/>
          <w:sz w:val="24"/>
          <w:szCs w:val="24"/>
          <w:lang w:eastAsia="ko-KR"/>
        </w:rPr>
        <w:t xml:space="preserve">bans </w:t>
      </w:r>
      <w:r w:rsidR="00E82EE1" w:rsidRPr="00826C97">
        <w:rPr>
          <w:rFonts w:ascii="Times New Roman" w:eastAsia="Times New Roman" w:hAnsi="Times New Roman" w:cs="Times New Roman"/>
          <w:sz w:val="24"/>
          <w:szCs w:val="24"/>
          <w:lang w:eastAsia="ko-KR"/>
        </w:rPr>
        <w:t xml:space="preserve">euthanasia under any conditions, </w:t>
      </w:r>
      <w:r w:rsidR="00FD304F">
        <w:rPr>
          <w:rFonts w:ascii="Times New Roman" w:eastAsia="Times New Roman" w:hAnsi="Times New Roman" w:cs="Times New Roman"/>
          <w:sz w:val="24"/>
          <w:szCs w:val="24"/>
          <w:lang w:eastAsia="ko-KR"/>
        </w:rPr>
        <w:t>the concept</w:t>
      </w:r>
      <w:r w:rsidR="00E82EE1" w:rsidRPr="00826C97">
        <w:rPr>
          <w:rFonts w:ascii="Times New Roman" w:eastAsia="Times New Roman" w:hAnsi="Times New Roman" w:cs="Times New Roman"/>
          <w:sz w:val="24"/>
          <w:szCs w:val="24"/>
          <w:lang w:eastAsia="ko-KR"/>
        </w:rPr>
        <w:t xml:space="preserve"> has been among the subjects discussed by medical professionals in Turkey. The </w:t>
      </w:r>
      <w:r w:rsidR="003453BD" w:rsidRPr="00D77F6F">
        <w:rPr>
          <w:rFonts w:ascii="Times New Roman" w:eastAsia="Times New Roman" w:hAnsi="Times New Roman" w:cs="Times New Roman"/>
          <w:sz w:val="24"/>
          <w:szCs w:val="24"/>
          <w:lang w:eastAsia="ko-KR"/>
        </w:rPr>
        <w:t>considerable</w:t>
      </w:r>
      <w:r w:rsidR="00E82EE1" w:rsidRPr="00826C97">
        <w:rPr>
          <w:rFonts w:ascii="Times New Roman" w:eastAsia="Times New Roman" w:hAnsi="Times New Roman" w:cs="Times New Roman"/>
          <w:sz w:val="24"/>
          <w:szCs w:val="24"/>
          <w:lang w:eastAsia="ko-KR"/>
        </w:rPr>
        <w:t>aging of the population</w:t>
      </w:r>
      <w:r w:rsidR="00927A85" w:rsidRPr="00D77F6F">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together with </w:t>
      </w:r>
      <w:r w:rsidR="003453BD" w:rsidRPr="00826C97">
        <w:rPr>
          <w:rFonts w:ascii="Times New Roman" w:eastAsia="Times New Roman" w:hAnsi="Times New Roman" w:cs="Times New Roman"/>
          <w:sz w:val="24"/>
          <w:szCs w:val="24"/>
          <w:lang w:eastAsia="ko-KR"/>
        </w:rPr>
        <w:t xml:space="preserve">the </w:t>
      </w:r>
      <w:r w:rsidR="00E82EE1" w:rsidRPr="00826C97">
        <w:rPr>
          <w:rFonts w:ascii="Times New Roman" w:eastAsia="Times New Roman" w:hAnsi="Times New Roman" w:cs="Times New Roman"/>
          <w:sz w:val="24"/>
          <w:szCs w:val="24"/>
          <w:lang w:eastAsia="ko-KR"/>
        </w:rPr>
        <w:t xml:space="preserve">increase in access to </w:t>
      </w:r>
      <w:r w:rsidR="005F5AF6" w:rsidRPr="00826C97">
        <w:rPr>
          <w:rFonts w:ascii="Times New Roman" w:eastAsia="Times New Roman" w:hAnsi="Times New Roman" w:cs="Times New Roman"/>
          <w:sz w:val="24"/>
          <w:szCs w:val="24"/>
          <w:lang w:eastAsia="ko-KR"/>
        </w:rPr>
        <w:t>life-</w:t>
      </w:r>
      <w:r w:rsidR="00E82EE1" w:rsidRPr="00826C97">
        <w:rPr>
          <w:rFonts w:ascii="Times New Roman" w:eastAsia="Times New Roman" w:hAnsi="Times New Roman" w:cs="Times New Roman"/>
          <w:sz w:val="24"/>
          <w:szCs w:val="24"/>
          <w:lang w:eastAsia="ko-KR"/>
        </w:rPr>
        <w:t>sustaining medical interventions</w:t>
      </w:r>
      <w:r w:rsidR="003453BD" w:rsidRPr="00826C97">
        <w:rPr>
          <w:rFonts w:ascii="Times New Roman" w:eastAsia="Times New Roman" w:hAnsi="Times New Roman" w:cs="Times New Roman"/>
          <w:sz w:val="24"/>
          <w:szCs w:val="24"/>
          <w:lang w:eastAsia="ko-KR"/>
        </w:rPr>
        <w:t xml:space="preserve"> and the</w:t>
      </w:r>
      <w:r w:rsidR="005F5AF6" w:rsidRPr="00826C97">
        <w:rPr>
          <w:rFonts w:ascii="Times New Roman" w:eastAsia="Times New Roman" w:hAnsi="Times New Roman" w:cs="Times New Roman"/>
          <w:sz w:val="24"/>
          <w:szCs w:val="24"/>
          <w:lang w:eastAsia="ko-KR"/>
        </w:rPr>
        <w:t>insufficient</w:t>
      </w:r>
      <w:r w:rsidR="00E82EE1" w:rsidRPr="00826C97">
        <w:rPr>
          <w:rFonts w:ascii="Times New Roman" w:eastAsia="Times New Roman" w:hAnsi="Times New Roman" w:cs="Times New Roman"/>
          <w:sz w:val="24"/>
          <w:szCs w:val="24"/>
          <w:lang w:eastAsia="ko-KR"/>
        </w:rPr>
        <w:t xml:space="preserve"> resources for all needy patients</w:t>
      </w:r>
      <w:r w:rsidR="003453BD" w:rsidRPr="00D77F6F">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inevitably draw</w:t>
      </w:r>
      <w:r w:rsidR="003453BD" w:rsidRPr="00D77F6F">
        <w:rPr>
          <w:rFonts w:ascii="Times New Roman" w:eastAsia="Times New Roman" w:hAnsi="Times New Roman" w:cs="Times New Roman"/>
          <w:sz w:val="24"/>
          <w:szCs w:val="24"/>
          <w:lang w:eastAsia="ko-KR"/>
        </w:rPr>
        <w:t>s</w:t>
      </w:r>
      <w:r w:rsidR="00E82EE1" w:rsidRPr="00826C97">
        <w:rPr>
          <w:rFonts w:ascii="Times New Roman" w:eastAsia="Times New Roman" w:hAnsi="Times New Roman" w:cs="Times New Roman"/>
          <w:sz w:val="24"/>
          <w:szCs w:val="24"/>
          <w:lang w:eastAsia="ko-KR"/>
        </w:rPr>
        <w:t xml:space="preserve"> attention to concepts related </w:t>
      </w:r>
      <w:r w:rsidR="00397601" w:rsidRPr="00826C97">
        <w:rPr>
          <w:rFonts w:ascii="Times New Roman" w:eastAsia="Times New Roman" w:hAnsi="Times New Roman" w:cs="Times New Roman"/>
          <w:sz w:val="24"/>
          <w:szCs w:val="24"/>
          <w:lang w:eastAsia="ko-KR"/>
        </w:rPr>
        <w:t xml:space="preserve">to </w:t>
      </w:r>
      <w:r w:rsidR="00E82EE1" w:rsidRPr="00826C97">
        <w:rPr>
          <w:rFonts w:ascii="Times New Roman" w:eastAsia="Times New Roman" w:hAnsi="Times New Roman" w:cs="Times New Roman"/>
          <w:sz w:val="24"/>
          <w:szCs w:val="24"/>
          <w:lang w:eastAsia="ko-KR"/>
        </w:rPr>
        <w:t>end of life</w:t>
      </w:r>
      <w:r w:rsidR="003453BD" w:rsidRPr="00826C97">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such as futile treatment, withholding andwithdrawing treatment, advance directives, surrogate decision</w:t>
      </w:r>
      <w:r w:rsidR="00082FF6" w:rsidRPr="00D77F6F">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making</w:t>
      </w:r>
      <w:r w:rsidR="003453BD" w:rsidRPr="00826C97">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and euthanasia. Recently some voices have been raised</w:t>
      </w:r>
      <w:r w:rsidR="00605D44" w:rsidRPr="00D77F6F">
        <w:rPr>
          <w:rFonts w:ascii="Times New Roman" w:eastAsia="Times New Roman" w:hAnsi="Times New Roman" w:cs="Times New Roman"/>
          <w:sz w:val="24"/>
          <w:szCs w:val="24"/>
          <w:lang w:eastAsia="ko-KR"/>
        </w:rPr>
        <w:t>, albeit timidly,</w:t>
      </w:r>
      <w:r w:rsidR="00E82EE1" w:rsidRPr="00826C97">
        <w:rPr>
          <w:rFonts w:ascii="Times New Roman" w:eastAsia="Times New Roman" w:hAnsi="Times New Roman" w:cs="Times New Roman"/>
          <w:sz w:val="24"/>
          <w:szCs w:val="24"/>
          <w:lang w:eastAsia="ko-KR"/>
        </w:rPr>
        <w:t xml:space="preserve"> stating that legislation do</w:t>
      </w:r>
      <w:r w:rsidR="00AF36CD" w:rsidRPr="00826C97">
        <w:rPr>
          <w:rFonts w:ascii="Times New Roman" w:eastAsia="Times New Roman" w:hAnsi="Times New Roman" w:cs="Times New Roman"/>
          <w:sz w:val="24"/>
          <w:szCs w:val="24"/>
          <w:lang w:eastAsia="ko-KR"/>
        </w:rPr>
        <w:t>es</w:t>
      </w:r>
      <w:r w:rsidR="00E82EE1" w:rsidRPr="00826C97">
        <w:rPr>
          <w:rFonts w:ascii="Times New Roman" w:eastAsia="Times New Roman" w:hAnsi="Times New Roman" w:cs="Times New Roman"/>
          <w:sz w:val="24"/>
          <w:szCs w:val="24"/>
          <w:lang w:eastAsia="ko-KR"/>
        </w:rPr>
        <w:t xml:space="preserve"> not match </w:t>
      </w:r>
      <w:r w:rsidR="00AF36CD" w:rsidRPr="00826C97">
        <w:rPr>
          <w:rFonts w:ascii="Times New Roman" w:eastAsia="Times New Roman" w:hAnsi="Times New Roman" w:cs="Times New Roman"/>
          <w:sz w:val="24"/>
          <w:szCs w:val="24"/>
          <w:lang w:eastAsia="ko-KR"/>
        </w:rPr>
        <w:t xml:space="preserve">current </w:t>
      </w:r>
      <w:r w:rsidR="00E82EE1" w:rsidRPr="00826C97">
        <w:rPr>
          <w:rFonts w:ascii="Times New Roman" w:eastAsia="Times New Roman" w:hAnsi="Times New Roman" w:cs="Times New Roman"/>
          <w:sz w:val="24"/>
          <w:szCs w:val="24"/>
          <w:lang w:eastAsia="ko-KR"/>
        </w:rPr>
        <w:t>medical practice and</w:t>
      </w:r>
      <w:r w:rsidR="00750D3E" w:rsidRPr="00826C97">
        <w:rPr>
          <w:rFonts w:ascii="Times New Roman" w:eastAsia="Times New Roman" w:hAnsi="Times New Roman" w:cs="Times New Roman"/>
          <w:sz w:val="24"/>
          <w:szCs w:val="24"/>
          <w:lang w:eastAsia="ko-KR"/>
        </w:rPr>
        <w:t xml:space="preserve"> that euthanasia has been performed undercover in medical facilities. However</w:t>
      </w:r>
      <w:r w:rsidR="005F5AF6" w:rsidRPr="00826C97">
        <w:rPr>
          <w:rFonts w:ascii="Times New Roman" w:eastAsia="Times New Roman" w:hAnsi="Times New Roman" w:cs="Times New Roman"/>
          <w:sz w:val="24"/>
          <w:szCs w:val="24"/>
          <w:lang w:eastAsia="ko-KR"/>
        </w:rPr>
        <w:t>,</w:t>
      </w:r>
      <w:r w:rsidR="00750D3E" w:rsidRPr="00826C97">
        <w:rPr>
          <w:rFonts w:ascii="Times New Roman" w:eastAsia="Times New Roman" w:hAnsi="Times New Roman" w:cs="Times New Roman"/>
          <w:sz w:val="24"/>
          <w:szCs w:val="24"/>
          <w:lang w:eastAsia="ko-KR"/>
        </w:rPr>
        <w:t xml:space="preserve"> the research in this area is still very limited</w:t>
      </w:r>
      <w:r w:rsidR="00906EE7" w:rsidRPr="00826C97">
        <w:rPr>
          <w:rFonts w:ascii="Times New Roman" w:eastAsia="Times New Roman" w:hAnsi="Times New Roman" w:cs="Times New Roman"/>
          <w:sz w:val="24"/>
          <w:szCs w:val="24"/>
          <w:lang w:eastAsia="ko-KR"/>
        </w:rPr>
        <w:t xml:space="preserve"> in</w:t>
      </w:r>
      <w:r w:rsidR="00750D3E" w:rsidRPr="00826C97">
        <w:rPr>
          <w:rFonts w:ascii="Times New Roman" w:eastAsia="Times New Roman" w:hAnsi="Times New Roman" w:cs="Times New Roman"/>
          <w:sz w:val="24"/>
          <w:szCs w:val="24"/>
          <w:lang w:eastAsia="ko-KR"/>
        </w:rPr>
        <w:t xml:space="preserve"> both </w:t>
      </w:r>
      <w:r w:rsidR="00906EE7" w:rsidRPr="00826C97">
        <w:rPr>
          <w:rFonts w:ascii="Times New Roman" w:eastAsia="Times New Roman" w:hAnsi="Times New Roman" w:cs="Times New Roman"/>
          <w:sz w:val="24"/>
          <w:szCs w:val="24"/>
          <w:lang w:eastAsia="ko-KR"/>
        </w:rPr>
        <w:t xml:space="preserve">amount </w:t>
      </w:r>
      <w:r w:rsidR="00750D3E" w:rsidRPr="00826C97">
        <w:rPr>
          <w:rFonts w:ascii="Times New Roman" w:eastAsia="Times New Roman" w:hAnsi="Times New Roman" w:cs="Times New Roman"/>
          <w:sz w:val="24"/>
          <w:szCs w:val="24"/>
          <w:lang w:eastAsia="ko-KR"/>
        </w:rPr>
        <w:t>and content. This survey</w:t>
      </w:r>
      <w:r w:rsidR="005F5AF6" w:rsidRPr="00826C97">
        <w:rPr>
          <w:rFonts w:ascii="Times New Roman" w:eastAsia="Times New Roman" w:hAnsi="Times New Roman" w:cs="Times New Roman"/>
          <w:sz w:val="24"/>
          <w:szCs w:val="24"/>
          <w:lang w:eastAsia="ko-KR"/>
        </w:rPr>
        <w:t>,</w:t>
      </w:r>
      <w:r w:rsidR="00750D3E" w:rsidRPr="00826C97">
        <w:rPr>
          <w:rFonts w:ascii="Times New Roman" w:eastAsia="Times New Roman" w:hAnsi="Times New Roman" w:cs="Times New Roman"/>
          <w:sz w:val="24"/>
          <w:szCs w:val="24"/>
          <w:lang w:eastAsia="ko-KR"/>
        </w:rPr>
        <w:t xml:space="preserve"> despite its limitations, </w:t>
      </w:r>
      <w:r w:rsidR="00605D44" w:rsidRPr="00D77F6F">
        <w:rPr>
          <w:rFonts w:ascii="Times New Roman" w:eastAsia="Times New Roman" w:hAnsi="Times New Roman" w:cs="Times New Roman"/>
          <w:sz w:val="24"/>
          <w:szCs w:val="24"/>
          <w:lang w:eastAsia="ko-KR"/>
        </w:rPr>
        <w:t>provides</w:t>
      </w:r>
      <w:r w:rsidR="00750D3E" w:rsidRPr="00826C97">
        <w:rPr>
          <w:rFonts w:ascii="Times New Roman" w:eastAsia="Times New Roman" w:hAnsi="Times New Roman" w:cs="Times New Roman"/>
          <w:sz w:val="24"/>
          <w:szCs w:val="24"/>
          <w:lang w:eastAsia="ko-KR"/>
        </w:rPr>
        <w:t xml:space="preserve">a brief glance </w:t>
      </w:r>
      <w:r w:rsidR="00605D44" w:rsidRPr="00D77F6F">
        <w:rPr>
          <w:rFonts w:ascii="Times New Roman" w:eastAsia="Times New Roman" w:hAnsi="Times New Roman" w:cs="Times New Roman"/>
          <w:sz w:val="24"/>
          <w:szCs w:val="24"/>
          <w:lang w:eastAsia="ko-KR"/>
        </w:rPr>
        <w:t>at</w:t>
      </w:r>
      <w:r w:rsidR="00AF36CD" w:rsidRPr="00826C97">
        <w:rPr>
          <w:rFonts w:ascii="Times New Roman" w:eastAsia="Times New Roman" w:hAnsi="Times New Roman" w:cs="Times New Roman"/>
          <w:sz w:val="24"/>
          <w:szCs w:val="24"/>
          <w:lang w:eastAsia="ko-KR"/>
        </w:rPr>
        <w:t xml:space="preserve">the </w:t>
      </w:r>
      <w:r w:rsidR="00605D44" w:rsidRPr="00D77F6F">
        <w:rPr>
          <w:rFonts w:ascii="Times New Roman" w:eastAsia="Times New Roman" w:hAnsi="Times New Roman" w:cs="Times New Roman"/>
          <w:sz w:val="24"/>
          <w:szCs w:val="24"/>
          <w:lang w:eastAsia="ko-KR"/>
        </w:rPr>
        <w:t>current situation</w:t>
      </w:r>
      <w:r w:rsidR="00750D3E" w:rsidRPr="00826C97">
        <w:rPr>
          <w:rFonts w:ascii="Times New Roman" w:eastAsia="Times New Roman" w:hAnsi="Times New Roman" w:cs="Times New Roman"/>
          <w:sz w:val="24"/>
          <w:szCs w:val="24"/>
          <w:lang w:eastAsia="ko-KR"/>
        </w:rPr>
        <w:t xml:space="preserve"> among</w:t>
      </w:r>
      <w:r w:rsidR="00C56AED" w:rsidRPr="00826C97">
        <w:rPr>
          <w:rFonts w:ascii="Times New Roman" w:eastAsia="Times New Roman" w:hAnsi="Times New Roman" w:cs="Times New Roman"/>
          <w:sz w:val="24"/>
          <w:szCs w:val="24"/>
          <w:lang w:eastAsia="ko-KR"/>
        </w:rPr>
        <w:t xml:space="preserve"> young medical students. More research focusing on </w:t>
      </w:r>
      <w:r w:rsidRPr="00826C97">
        <w:rPr>
          <w:rFonts w:ascii="Times New Roman" w:eastAsia="Times New Roman" w:hAnsi="Times New Roman" w:cs="Times New Roman"/>
          <w:sz w:val="24"/>
          <w:szCs w:val="24"/>
          <w:lang w:eastAsia="ko-KR"/>
        </w:rPr>
        <w:t xml:space="preserve">the </w:t>
      </w:r>
      <w:r w:rsidR="00C56AED" w:rsidRPr="00826C97">
        <w:rPr>
          <w:rFonts w:ascii="Times New Roman" w:eastAsia="Times New Roman" w:hAnsi="Times New Roman" w:cs="Times New Roman"/>
          <w:sz w:val="24"/>
          <w:szCs w:val="24"/>
          <w:lang w:eastAsia="ko-KR"/>
        </w:rPr>
        <w:t xml:space="preserve">effect of </w:t>
      </w:r>
      <w:r w:rsidR="005F5AF6" w:rsidRPr="00826C97">
        <w:rPr>
          <w:rFonts w:ascii="Times New Roman" w:eastAsia="Times New Roman" w:hAnsi="Times New Roman" w:cs="Times New Roman"/>
          <w:sz w:val="24"/>
          <w:szCs w:val="24"/>
          <w:lang w:eastAsia="ko-KR"/>
        </w:rPr>
        <w:lastRenderedPageBreak/>
        <w:t>socio-</w:t>
      </w:r>
      <w:r w:rsidR="00C56AED" w:rsidRPr="00826C97">
        <w:rPr>
          <w:rFonts w:ascii="Times New Roman" w:eastAsia="Times New Roman" w:hAnsi="Times New Roman" w:cs="Times New Roman"/>
          <w:sz w:val="24"/>
          <w:szCs w:val="24"/>
          <w:lang w:eastAsia="ko-KR"/>
        </w:rPr>
        <w:t>cultural background, religious and communitarian values, gender</w:t>
      </w:r>
      <w:r w:rsidR="00AF36CD" w:rsidRPr="00826C97">
        <w:rPr>
          <w:rFonts w:ascii="Times New Roman" w:eastAsia="Times New Roman" w:hAnsi="Times New Roman" w:cs="Times New Roman"/>
          <w:sz w:val="24"/>
          <w:szCs w:val="24"/>
          <w:lang w:eastAsia="ko-KR"/>
        </w:rPr>
        <w:t>,</w:t>
      </w:r>
      <w:r w:rsidR="00C56AED" w:rsidRPr="00826C97">
        <w:rPr>
          <w:rFonts w:ascii="Times New Roman" w:eastAsia="Times New Roman" w:hAnsi="Times New Roman" w:cs="Times New Roman"/>
          <w:sz w:val="24"/>
          <w:szCs w:val="24"/>
          <w:lang w:eastAsia="ko-KR"/>
        </w:rPr>
        <w:t xml:space="preserve"> and other variables such as area of specialty in medicine should be carried out to highlight the issue and empower discussions. </w:t>
      </w:r>
    </w:p>
    <w:p w14:paraId="38CD9A49" w14:textId="77777777" w:rsidR="00832F8C" w:rsidRPr="00826C97" w:rsidRDefault="00832F8C" w:rsidP="00832F8C">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Acknowledgement</w:t>
      </w:r>
    </w:p>
    <w:p w14:paraId="42A4A9A0" w14:textId="77777777" w:rsidR="00832F8C" w:rsidRPr="00826C97" w:rsidRDefault="00832F8C" w:rsidP="00832F8C">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We would like to express special thanks to Prof. </w:t>
      </w:r>
      <w:proofErr w:type="spellStart"/>
      <w:r w:rsidRPr="00826C97">
        <w:rPr>
          <w:rFonts w:ascii="Times New Roman" w:eastAsia="Times New Roman" w:hAnsi="Times New Roman" w:cs="Times New Roman"/>
          <w:sz w:val="24"/>
          <w:szCs w:val="24"/>
          <w:lang w:eastAsia="ko-KR"/>
        </w:rPr>
        <w:t>Dr</w:t>
      </w:r>
      <w:r w:rsidR="008E1323"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EdizDemirpence</w:t>
      </w:r>
      <w:proofErr w:type="spellEnd"/>
      <w:r w:rsidRPr="00826C97">
        <w:rPr>
          <w:rFonts w:ascii="Times New Roman" w:eastAsia="Times New Roman" w:hAnsi="Times New Roman" w:cs="Times New Roman"/>
          <w:sz w:val="24"/>
          <w:szCs w:val="24"/>
          <w:lang w:eastAsia="ko-KR"/>
        </w:rPr>
        <w:t xml:space="preserve"> for her support and </w:t>
      </w:r>
      <w:proofErr w:type="spellStart"/>
      <w:r w:rsidRPr="00826C97">
        <w:rPr>
          <w:rFonts w:ascii="Times New Roman" w:eastAsia="Times New Roman" w:hAnsi="Times New Roman" w:cs="Times New Roman"/>
          <w:sz w:val="24"/>
          <w:szCs w:val="24"/>
          <w:lang w:eastAsia="ko-KR"/>
        </w:rPr>
        <w:t>KumruDone</w:t>
      </w:r>
      <w:proofErr w:type="spellEnd"/>
      <w:r w:rsidRPr="00826C97">
        <w:rPr>
          <w:rFonts w:ascii="Times New Roman" w:eastAsia="Times New Roman" w:hAnsi="Times New Roman" w:cs="Times New Roman"/>
          <w:sz w:val="24"/>
          <w:szCs w:val="24"/>
          <w:lang w:eastAsia="ko-KR"/>
        </w:rPr>
        <w:t xml:space="preserve"> for her assistance.</w:t>
      </w:r>
    </w:p>
    <w:p w14:paraId="420C476D" w14:textId="77777777" w:rsidR="00832F8C" w:rsidRPr="00826C97" w:rsidRDefault="00832F8C" w:rsidP="00832F8C">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References</w:t>
      </w:r>
    </w:p>
    <w:p w14:paraId="6C1CF471" w14:textId="77777777" w:rsidR="00832F8C" w:rsidRPr="00826C97" w:rsidRDefault="00832F8C" w:rsidP="00832F8C">
      <w:pPr>
        <w:pStyle w:val="ListParagraph"/>
        <w:numPr>
          <w:ilvl w:val="0"/>
          <w:numId w:val="9"/>
        </w:numPr>
      </w:pPr>
      <w:proofErr w:type="spellStart"/>
      <w:r w:rsidRPr="00826C97">
        <w:rPr>
          <w:rFonts w:ascii="Times New Roman" w:eastAsia="Times New Roman" w:hAnsi="Times New Roman" w:cs="Times New Roman"/>
          <w:sz w:val="24"/>
          <w:szCs w:val="24"/>
          <w:lang w:eastAsia="ko-KR"/>
        </w:rPr>
        <w:t>Gamsız</w:t>
      </w:r>
      <w:proofErr w:type="spellEnd"/>
      <w:r w:rsidRPr="00826C97">
        <w:rPr>
          <w:rFonts w:ascii="Times New Roman" w:eastAsia="Times New Roman" w:hAnsi="Times New Roman" w:cs="Times New Roman"/>
          <w:sz w:val="24"/>
          <w:szCs w:val="24"/>
          <w:lang w:eastAsia="ko-KR"/>
        </w:rPr>
        <w:t xml:space="preserve"> BN. Euthanasia: </w:t>
      </w:r>
      <w:r w:rsidR="00D2000B" w:rsidRPr="00D77F6F">
        <w:rPr>
          <w:rFonts w:ascii="Times New Roman" w:eastAsia="Times New Roman" w:hAnsi="Times New Roman" w:cs="Times New Roman"/>
          <w:sz w:val="24"/>
          <w:szCs w:val="24"/>
          <w:lang w:eastAsia="ko-KR"/>
        </w:rPr>
        <w:t>d</w:t>
      </w:r>
      <w:r w:rsidR="00D2000B" w:rsidRPr="00826C97">
        <w:rPr>
          <w:rFonts w:ascii="Times New Roman" w:eastAsia="Times New Roman" w:hAnsi="Times New Roman" w:cs="Times New Roman"/>
          <w:sz w:val="24"/>
          <w:szCs w:val="24"/>
          <w:lang w:eastAsia="ko-KR"/>
        </w:rPr>
        <w:t xml:space="preserve">efinition </w:t>
      </w:r>
      <w:r w:rsidRPr="00826C97">
        <w:rPr>
          <w:rFonts w:ascii="Times New Roman" w:eastAsia="Times New Roman" w:hAnsi="Times New Roman" w:cs="Times New Roman"/>
          <w:sz w:val="24"/>
          <w:szCs w:val="24"/>
          <w:lang w:eastAsia="ko-KR"/>
        </w:rPr>
        <w:t>and history of euthanasia</w:t>
      </w:r>
      <w:r w:rsidR="00D2000B" w:rsidRPr="00D77F6F">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Ötanazi</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TanımveTarihçe</w:t>
      </w:r>
      <w:proofErr w:type="spellEnd"/>
      <w:r w:rsidRPr="00826C97">
        <w:rPr>
          <w:rFonts w:ascii="Times New Roman" w:eastAsia="Times New Roman" w:hAnsi="Times New Roman" w:cs="Times New Roman"/>
          <w:sz w:val="24"/>
          <w:szCs w:val="24"/>
          <w:lang w:eastAsia="ko-KR"/>
        </w:rPr>
        <w:t xml:space="preserve">. Mersin </w:t>
      </w:r>
      <w:proofErr w:type="spellStart"/>
      <w:r w:rsidRPr="00826C97">
        <w:rPr>
          <w:rFonts w:ascii="Times New Roman" w:eastAsia="Times New Roman" w:hAnsi="Times New Roman" w:cs="Times New Roman"/>
          <w:sz w:val="24"/>
          <w:szCs w:val="24"/>
          <w:lang w:eastAsia="ko-KR"/>
        </w:rPr>
        <w:t>Üniversitesi</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Tıp</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FakültesiLokmanHekim</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Tıp</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TarihiveFolklorik</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Tıp</w:t>
      </w:r>
      <w:proofErr w:type="spellEnd"/>
      <w:r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Dergisi</w:t>
      </w:r>
      <w:proofErr w:type="spellEnd"/>
      <w:r w:rsidRPr="00826C97">
        <w:rPr>
          <w:rFonts w:ascii="Times New Roman" w:eastAsia="Times New Roman" w:hAnsi="Times New Roman" w:cs="Times New Roman"/>
          <w:sz w:val="24"/>
          <w:szCs w:val="24"/>
          <w:lang w:eastAsia="ko-KR"/>
        </w:rPr>
        <w:t xml:space="preserve"> 3.2 (2013): 25</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31.</w:t>
      </w:r>
    </w:p>
    <w:p w14:paraId="2DDA76B5"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D77F6F">
        <w:rPr>
          <w:rFonts w:ascii="Times New Roman" w:eastAsia="Times New Roman" w:hAnsi="Times New Roman" w:cs="Times New Roman"/>
          <w:sz w:val="24"/>
          <w:szCs w:val="24"/>
          <w:lang w:eastAsia="ko-KR"/>
        </w:rPr>
        <w:t>Özen</w:t>
      </w:r>
      <w:proofErr w:type="spellEnd"/>
      <w:r w:rsidRPr="00D77F6F">
        <w:rPr>
          <w:rFonts w:ascii="Times New Roman" w:eastAsia="Times New Roman" w:hAnsi="Times New Roman" w:cs="Times New Roman"/>
          <w:sz w:val="24"/>
          <w:szCs w:val="24"/>
          <w:lang w:eastAsia="ko-KR"/>
        </w:rPr>
        <w:t xml:space="preserve"> M, </w:t>
      </w:r>
      <w:proofErr w:type="spellStart"/>
      <w:r w:rsidRPr="00D77F6F">
        <w:rPr>
          <w:rFonts w:ascii="Times New Roman" w:eastAsia="Times New Roman" w:hAnsi="Times New Roman" w:cs="Times New Roman"/>
          <w:sz w:val="24"/>
          <w:szCs w:val="24"/>
          <w:lang w:eastAsia="ko-KR"/>
        </w:rPr>
        <w:t>Şahin</w:t>
      </w:r>
      <w:proofErr w:type="spellEnd"/>
      <w:r w:rsidRPr="00D77F6F">
        <w:rPr>
          <w:rFonts w:ascii="Times New Roman" w:eastAsia="Times New Roman" w:hAnsi="Times New Roman" w:cs="Times New Roman"/>
          <w:sz w:val="24"/>
          <w:szCs w:val="24"/>
          <w:lang w:eastAsia="ko-KR"/>
        </w:rPr>
        <w:t xml:space="preserve"> </w:t>
      </w:r>
      <w:proofErr w:type="spellStart"/>
      <w:r w:rsidRPr="00D77F6F">
        <w:rPr>
          <w:rFonts w:ascii="Times New Roman" w:eastAsia="Times New Roman" w:hAnsi="Times New Roman" w:cs="Times New Roman"/>
          <w:sz w:val="24"/>
          <w:szCs w:val="24"/>
          <w:lang w:eastAsia="ko-KR"/>
        </w:rPr>
        <w:t>ME.Euthanasia</w:t>
      </w:r>
      <w:proofErr w:type="spellEnd"/>
      <w:r w:rsidR="00D2000B" w:rsidRPr="00D77F6F">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Ötanaz</w:t>
      </w:r>
      <w:proofErr w:type="spellEnd"/>
      <w:r w:rsidR="008E7B9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Ankara </w:t>
      </w:r>
      <w:proofErr w:type="spellStart"/>
      <w:r w:rsidRPr="00826C97">
        <w:rPr>
          <w:rFonts w:ascii="Times New Roman" w:eastAsia="Times New Roman" w:hAnsi="Times New Roman" w:cs="Times New Roman"/>
          <w:sz w:val="24"/>
          <w:szCs w:val="24"/>
          <w:lang w:eastAsia="ko-KR"/>
        </w:rPr>
        <w:t>BarosuDergisi</w:t>
      </w:r>
      <w:proofErr w:type="spellEnd"/>
      <w:r w:rsidRPr="00826C97">
        <w:rPr>
          <w:rFonts w:ascii="Times New Roman" w:eastAsia="Times New Roman" w:hAnsi="Times New Roman" w:cs="Times New Roman"/>
          <w:sz w:val="24"/>
          <w:szCs w:val="24"/>
          <w:lang w:eastAsia="ko-KR"/>
        </w:rPr>
        <w:t xml:space="preserve"> 2010;68(4): 15</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36.</w:t>
      </w:r>
    </w:p>
    <w:p w14:paraId="3108C7B6"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Oğuz</w:t>
      </w:r>
      <w:proofErr w:type="spellEnd"/>
      <w:r w:rsidRPr="00826C97">
        <w:rPr>
          <w:rFonts w:ascii="Times New Roman" w:eastAsia="Times New Roman" w:hAnsi="Times New Roman" w:cs="Times New Roman"/>
          <w:sz w:val="24"/>
          <w:szCs w:val="24"/>
          <w:lang w:eastAsia="ko-KR"/>
        </w:rPr>
        <w:t xml:space="preserve"> YN et al. Bioethical T</w:t>
      </w:r>
      <w:r w:rsidR="00D2000B" w:rsidRPr="00826C97">
        <w:rPr>
          <w:rFonts w:ascii="Times New Roman" w:eastAsia="Times New Roman" w:hAnsi="Times New Roman" w:cs="Times New Roman"/>
          <w:sz w:val="24"/>
          <w:szCs w:val="24"/>
          <w:lang w:eastAsia="ko-KR"/>
        </w:rPr>
        <w:t>e</w:t>
      </w:r>
      <w:r w:rsidRPr="00826C97">
        <w:rPr>
          <w:rFonts w:ascii="Times New Roman" w:eastAsia="Times New Roman" w:hAnsi="Times New Roman" w:cs="Times New Roman"/>
          <w:sz w:val="24"/>
          <w:szCs w:val="24"/>
          <w:lang w:eastAsia="ko-KR"/>
        </w:rPr>
        <w:t xml:space="preserve">rms Glossary. </w:t>
      </w:r>
      <w:proofErr w:type="spellStart"/>
      <w:r w:rsidRPr="00826C97">
        <w:rPr>
          <w:rFonts w:ascii="Times New Roman" w:eastAsia="Times New Roman" w:hAnsi="Times New Roman" w:cs="Times New Roman"/>
          <w:sz w:val="24"/>
          <w:szCs w:val="24"/>
          <w:lang w:eastAsia="ko-KR"/>
        </w:rPr>
        <w:t>Türkiyefelsefekurumu</w:t>
      </w:r>
      <w:proofErr w:type="spellEnd"/>
      <w:r w:rsidRPr="00826C97">
        <w:rPr>
          <w:rFonts w:ascii="Times New Roman" w:eastAsia="Times New Roman" w:hAnsi="Times New Roman" w:cs="Times New Roman"/>
          <w:sz w:val="24"/>
          <w:szCs w:val="24"/>
          <w:lang w:eastAsia="ko-KR"/>
        </w:rPr>
        <w:t>. 2005</w:t>
      </w:r>
      <w:r w:rsidR="00991787" w:rsidRPr="00826C97">
        <w:rPr>
          <w:rFonts w:ascii="Times New Roman" w:eastAsia="Times New Roman" w:hAnsi="Times New Roman" w:cs="Times New Roman"/>
          <w:sz w:val="24"/>
          <w:szCs w:val="24"/>
          <w:lang w:eastAsia="ko-KR"/>
        </w:rPr>
        <w:t>.</w:t>
      </w:r>
    </w:p>
    <w:p w14:paraId="38E24F4F"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Munson R. Intervention and Reflection</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Basic Issues in Bioethics</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9th ed. Boston: Cengage Learning</w:t>
      </w:r>
      <w:r w:rsidR="00991787"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2012</w:t>
      </w:r>
      <w:r w:rsidR="00BA4631" w:rsidRPr="00826C97">
        <w:rPr>
          <w:rFonts w:ascii="Times New Roman" w:eastAsia="Times New Roman" w:hAnsi="Times New Roman" w:cs="Times New Roman"/>
          <w:sz w:val="24"/>
          <w:szCs w:val="24"/>
          <w:lang w:eastAsia="ko-KR"/>
        </w:rPr>
        <w:t>.</w:t>
      </w:r>
    </w:p>
    <w:p w14:paraId="5D095A65"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Gay-Williams J. The wrongfulness of euthanasia. In: Baird RM, Rosenbaum SE, eds. Euthanasia: the moral issues. New York: Prometheus, 1989</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97–102</w:t>
      </w:r>
      <w:r w:rsidR="00991787" w:rsidRPr="00826C97">
        <w:rPr>
          <w:rFonts w:ascii="Times New Roman" w:eastAsia="Times New Roman" w:hAnsi="Times New Roman" w:cs="Times New Roman"/>
          <w:sz w:val="24"/>
          <w:szCs w:val="24"/>
          <w:lang w:eastAsia="ko-KR"/>
        </w:rPr>
        <w:t>.</w:t>
      </w:r>
    </w:p>
    <w:p w14:paraId="4ADDC695"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Garrard E, Wilkinson S. Passive euthanasia. Journal of </w:t>
      </w:r>
      <w:r w:rsidR="00A97359" w:rsidRPr="00826C97">
        <w:rPr>
          <w:rFonts w:ascii="Times New Roman" w:eastAsia="Times New Roman" w:hAnsi="Times New Roman" w:cs="Times New Roman"/>
          <w:sz w:val="24"/>
          <w:szCs w:val="24"/>
          <w:lang w:eastAsia="ko-KR"/>
        </w:rPr>
        <w:t xml:space="preserve">Medical Ethics </w:t>
      </w:r>
      <w:r w:rsidRPr="00826C97">
        <w:rPr>
          <w:rFonts w:ascii="Times New Roman" w:eastAsia="Times New Roman" w:hAnsi="Times New Roman" w:cs="Times New Roman"/>
          <w:sz w:val="24"/>
          <w:szCs w:val="24"/>
          <w:lang w:eastAsia="ko-KR"/>
        </w:rPr>
        <w:t>2005; 31(2): 64</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68</w:t>
      </w:r>
      <w:r w:rsidR="00991787" w:rsidRPr="00826C97">
        <w:rPr>
          <w:rFonts w:ascii="Times New Roman" w:eastAsia="Times New Roman" w:hAnsi="Times New Roman" w:cs="Times New Roman"/>
          <w:sz w:val="24"/>
          <w:szCs w:val="24"/>
          <w:lang w:eastAsia="ko-KR"/>
        </w:rPr>
        <w:t>.</w:t>
      </w:r>
    </w:p>
    <w:p w14:paraId="39181F91"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AMA</w:t>
      </w:r>
      <w:r w:rsidR="00A97359" w:rsidRPr="00826C97">
        <w:rPr>
          <w:rFonts w:ascii="Times New Roman" w:eastAsia="Times New Roman" w:hAnsi="Times New Roman" w:cs="Times New Roman"/>
          <w:sz w:val="24"/>
          <w:szCs w:val="24"/>
          <w:lang w:eastAsia="ko-KR"/>
        </w:rPr>
        <w:t xml:space="preserve">Code </w:t>
      </w:r>
      <w:r w:rsidRPr="00826C97">
        <w:rPr>
          <w:rFonts w:ascii="Times New Roman" w:eastAsia="Times New Roman" w:hAnsi="Times New Roman" w:cs="Times New Roman"/>
          <w:sz w:val="24"/>
          <w:szCs w:val="24"/>
          <w:lang w:eastAsia="ko-KR"/>
        </w:rPr>
        <w:t xml:space="preserve">of </w:t>
      </w:r>
      <w:r w:rsidR="00A97359" w:rsidRPr="00826C97">
        <w:rPr>
          <w:rFonts w:ascii="Times New Roman" w:eastAsia="Times New Roman" w:hAnsi="Times New Roman" w:cs="Times New Roman"/>
          <w:sz w:val="24"/>
          <w:szCs w:val="24"/>
          <w:lang w:eastAsia="ko-KR"/>
        </w:rPr>
        <w:t xml:space="preserve">Medical Ethics </w:t>
      </w:r>
      <w:r w:rsidRPr="00826C97">
        <w:rPr>
          <w:rFonts w:ascii="Times New Roman" w:eastAsia="Times New Roman" w:hAnsi="Times New Roman" w:cs="Times New Roman"/>
          <w:sz w:val="24"/>
          <w:szCs w:val="24"/>
          <w:lang w:eastAsia="ko-KR"/>
        </w:rPr>
        <w:t>2016</w:t>
      </w:r>
      <w:r w:rsidR="00A9735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Chapter 5: Opinions on caring for patients at the end of life</w:t>
      </w:r>
      <w:r w:rsidR="00A9735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https://www.ama-assn.org/delivering-care/ama-code-medical-ethics#Chapter 5: Opinions on Caring for Patients at the End of Life. Accessed 15.09.2017</w:t>
      </w:r>
      <w:r w:rsidR="00991787" w:rsidRPr="00826C97">
        <w:rPr>
          <w:rFonts w:ascii="Times New Roman" w:eastAsia="Times New Roman" w:hAnsi="Times New Roman" w:cs="Times New Roman"/>
          <w:sz w:val="24"/>
          <w:szCs w:val="24"/>
          <w:lang w:eastAsia="ko-KR"/>
        </w:rPr>
        <w:t>.</w:t>
      </w:r>
    </w:p>
    <w:p w14:paraId="6D7FC48E"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Rachels J. Active and passive euthanasia</w:t>
      </w:r>
      <w:r w:rsidR="00384F9B"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New England Journal of Medicine 1975: 292</w:t>
      </w:r>
      <w:r w:rsidR="00991787" w:rsidRPr="00826C97">
        <w:rPr>
          <w:rFonts w:ascii="Times New Roman" w:eastAsia="Times New Roman" w:hAnsi="Times New Roman" w:cs="Times New Roman"/>
          <w:sz w:val="24"/>
          <w:szCs w:val="24"/>
          <w:lang w:eastAsia="ko-KR"/>
        </w:rPr>
        <w:t>.</w:t>
      </w:r>
    </w:p>
    <w:p w14:paraId="59A47558"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Callahan D. When self determination runs amok. Hasting</w:t>
      </w:r>
      <w:r w:rsidR="00384F9B" w:rsidRPr="00826C97">
        <w:rPr>
          <w:rFonts w:ascii="Times New Roman" w:eastAsia="Times New Roman" w:hAnsi="Times New Roman" w:cs="Times New Roman"/>
          <w:sz w:val="24"/>
          <w:szCs w:val="24"/>
          <w:lang w:eastAsia="ko-KR"/>
        </w:rPr>
        <w:t xml:space="preserve">sCenter Report </w:t>
      </w:r>
      <w:r w:rsidRPr="00826C97">
        <w:rPr>
          <w:rFonts w:ascii="Times New Roman" w:eastAsia="Times New Roman" w:hAnsi="Times New Roman" w:cs="Times New Roman"/>
          <w:sz w:val="24"/>
          <w:szCs w:val="24"/>
          <w:lang w:eastAsia="ko-KR"/>
        </w:rPr>
        <w:t>1992: 22; 52</w:t>
      </w:r>
      <w:r w:rsidR="00991787"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55</w:t>
      </w:r>
      <w:r w:rsidR="00991787" w:rsidRPr="00826C97">
        <w:rPr>
          <w:rFonts w:ascii="Times New Roman" w:eastAsia="Times New Roman" w:hAnsi="Times New Roman" w:cs="Times New Roman"/>
          <w:sz w:val="24"/>
          <w:szCs w:val="24"/>
          <w:lang w:eastAsia="ko-KR"/>
        </w:rPr>
        <w:t>.</w:t>
      </w:r>
    </w:p>
    <w:p w14:paraId="15369141"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White M. The end at the </w:t>
      </w:r>
      <w:proofErr w:type="spellStart"/>
      <w:r w:rsidRPr="00826C97">
        <w:rPr>
          <w:rFonts w:ascii="Times New Roman" w:eastAsia="Times New Roman" w:hAnsi="Times New Roman" w:cs="Times New Roman"/>
          <w:sz w:val="24"/>
          <w:szCs w:val="24"/>
          <w:lang w:eastAsia="ko-KR"/>
        </w:rPr>
        <w:t>beginning</w:t>
      </w:r>
      <w:r w:rsidR="00384F9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Ochsner</w:t>
      </w:r>
      <w:proofErr w:type="spellEnd"/>
      <w:r w:rsidRPr="00826C97">
        <w:rPr>
          <w:rFonts w:ascii="Times New Roman" w:eastAsia="Times New Roman" w:hAnsi="Times New Roman" w:cs="Times New Roman"/>
          <w:sz w:val="24"/>
          <w:szCs w:val="24"/>
          <w:lang w:eastAsia="ko-KR"/>
        </w:rPr>
        <w:t xml:space="preserve"> J. 2011;11(4):309</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316</w:t>
      </w:r>
      <w:r w:rsidR="00991787" w:rsidRPr="00826C97">
        <w:rPr>
          <w:rFonts w:ascii="Times New Roman" w:eastAsia="Times New Roman" w:hAnsi="Times New Roman" w:cs="Times New Roman"/>
          <w:sz w:val="24"/>
          <w:szCs w:val="24"/>
          <w:lang w:eastAsia="ko-KR"/>
        </w:rPr>
        <w:t>.</w:t>
      </w:r>
    </w:p>
    <w:p w14:paraId="696F2DBF"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45 CFR 1340.15 Services and treatment for disabled infants</w:t>
      </w:r>
      <w:r w:rsidR="00991787" w:rsidRPr="00826C97">
        <w:rPr>
          <w:rFonts w:ascii="Times New Roman" w:eastAsia="Times New Roman" w:hAnsi="Times New Roman" w:cs="Times New Roman"/>
          <w:sz w:val="24"/>
          <w:szCs w:val="24"/>
          <w:lang w:eastAsia="ko-KR"/>
        </w:rPr>
        <w:t>.</w:t>
      </w:r>
    </w:p>
    <w:p w14:paraId="693AEEFF"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Siegel AM, </w:t>
      </w:r>
      <w:proofErr w:type="spellStart"/>
      <w:r w:rsidRPr="00826C97">
        <w:rPr>
          <w:rFonts w:ascii="Times New Roman" w:eastAsia="Times New Roman" w:hAnsi="Times New Roman" w:cs="Times New Roman"/>
          <w:sz w:val="24"/>
          <w:szCs w:val="24"/>
          <w:lang w:eastAsia="ko-KR"/>
        </w:rPr>
        <w:t>Sisti</w:t>
      </w:r>
      <w:proofErr w:type="spellEnd"/>
      <w:r w:rsidRPr="00826C97">
        <w:rPr>
          <w:rFonts w:ascii="Times New Roman" w:eastAsia="Times New Roman" w:hAnsi="Times New Roman" w:cs="Times New Roman"/>
          <w:sz w:val="24"/>
          <w:szCs w:val="24"/>
          <w:lang w:eastAsia="ko-KR"/>
        </w:rPr>
        <w:t xml:space="preserve"> DA, Caplan AL. Pediatric euthanasia in Belgium</w:t>
      </w:r>
      <w:r w:rsidR="005A2BAC" w:rsidRPr="00826C97">
        <w:rPr>
          <w:rFonts w:ascii="Times New Roman" w:eastAsia="Times New Roman" w:hAnsi="Times New Roman" w:cs="Times New Roman"/>
          <w:sz w:val="24"/>
          <w:szCs w:val="24"/>
          <w:lang w:eastAsia="ko-KR"/>
        </w:rPr>
        <w:t>:disturbing developments</w:t>
      </w:r>
      <w:r w:rsidRPr="00826C97">
        <w:rPr>
          <w:rFonts w:ascii="Times New Roman" w:eastAsia="Times New Roman" w:hAnsi="Times New Roman" w:cs="Times New Roman"/>
          <w:sz w:val="24"/>
          <w:szCs w:val="24"/>
          <w:lang w:eastAsia="ko-KR"/>
        </w:rPr>
        <w:t xml:space="preserve">. </w:t>
      </w:r>
      <w:r w:rsidR="00A97359" w:rsidRPr="00826C97">
        <w:rPr>
          <w:rFonts w:ascii="Times New Roman" w:eastAsia="Times New Roman" w:hAnsi="Times New Roman" w:cs="Times New Roman"/>
          <w:sz w:val="24"/>
          <w:szCs w:val="24"/>
          <w:lang w:eastAsia="ko-KR"/>
        </w:rPr>
        <w:t>J</w:t>
      </w:r>
      <w:r w:rsidR="00A97359" w:rsidRPr="00D77F6F">
        <w:rPr>
          <w:rFonts w:ascii="Times New Roman" w:eastAsia="Times New Roman" w:hAnsi="Times New Roman" w:cs="Times New Roman"/>
          <w:sz w:val="24"/>
          <w:szCs w:val="24"/>
          <w:lang w:eastAsia="ko-KR"/>
        </w:rPr>
        <w:t>AMA.</w:t>
      </w:r>
      <w:r w:rsidRPr="00826C97">
        <w:rPr>
          <w:rFonts w:ascii="Times New Roman" w:eastAsia="Times New Roman" w:hAnsi="Times New Roman" w:cs="Times New Roman"/>
          <w:sz w:val="24"/>
          <w:szCs w:val="24"/>
          <w:lang w:eastAsia="ko-KR"/>
        </w:rPr>
        <w:t>2014</w:t>
      </w:r>
      <w:r w:rsidR="00991787" w:rsidRPr="00826C97">
        <w:rPr>
          <w:rFonts w:ascii="Times New Roman" w:eastAsia="Times New Roman" w:hAnsi="Times New Roman" w:cs="Times New Roman"/>
          <w:sz w:val="24"/>
          <w:szCs w:val="24"/>
          <w:lang w:eastAsia="ko-KR"/>
        </w:rPr>
        <w:t>.</w:t>
      </w:r>
      <w:hyperlink r:id="rId12" w:history="1">
        <w:r w:rsidRPr="00826C97">
          <w:t>http://jamanetwork.com/on04/23/2014</w:t>
        </w:r>
      </w:hyperlink>
      <w:r w:rsidR="00991787" w:rsidRPr="00826C97">
        <w:t>.</w:t>
      </w:r>
      <w:r w:rsidRPr="00826C97">
        <w:rPr>
          <w:rFonts w:ascii="Times New Roman" w:eastAsia="Times New Roman" w:hAnsi="Times New Roman" w:cs="Times New Roman"/>
          <w:sz w:val="24"/>
          <w:szCs w:val="24"/>
          <w:lang w:eastAsia="ko-KR"/>
        </w:rPr>
        <w:t>Accessed 15.09.2017</w:t>
      </w:r>
      <w:r w:rsidR="00991787" w:rsidRPr="00826C97">
        <w:rPr>
          <w:rFonts w:ascii="Times New Roman" w:eastAsia="Times New Roman" w:hAnsi="Times New Roman" w:cs="Times New Roman"/>
          <w:sz w:val="24"/>
          <w:szCs w:val="24"/>
          <w:lang w:eastAsia="ko-KR"/>
        </w:rPr>
        <w:t>.</w:t>
      </w:r>
    </w:p>
    <w:p w14:paraId="14EF9B15"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Rietjens</w:t>
      </w:r>
      <w:proofErr w:type="spellEnd"/>
      <w:r w:rsidRPr="00826C97">
        <w:rPr>
          <w:rFonts w:ascii="Times New Roman" w:eastAsia="Times New Roman" w:hAnsi="Times New Roman" w:cs="Times New Roman"/>
          <w:sz w:val="24"/>
          <w:szCs w:val="24"/>
          <w:lang w:eastAsia="ko-KR"/>
        </w:rPr>
        <w:t xml:space="preserve"> JA, </w:t>
      </w:r>
      <w:proofErr w:type="spellStart"/>
      <w:r w:rsidRPr="00826C97">
        <w:rPr>
          <w:rFonts w:ascii="Times New Roman" w:eastAsia="Times New Roman" w:hAnsi="Times New Roman" w:cs="Times New Roman"/>
          <w:sz w:val="24"/>
          <w:szCs w:val="24"/>
          <w:lang w:eastAsia="ko-KR"/>
        </w:rPr>
        <w:t>Robijn</w:t>
      </w:r>
      <w:proofErr w:type="spellEnd"/>
      <w:r w:rsidRPr="00826C97">
        <w:rPr>
          <w:rFonts w:ascii="Times New Roman" w:eastAsia="Times New Roman" w:hAnsi="Times New Roman" w:cs="Times New Roman"/>
          <w:sz w:val="24"/>
          <w:szCs w:val="24"/>
          <w:lang w:eastAsia="ko-KR"/>
        </w:rPr>
        <w:t xml:space="preserve"> L, van der Heide A. Euthanasia for minors in Belgium. </w:t>
      </w:r>
      <w:hyperlink r:id="rId13" w:tooltip="JAMA." w:history="1">
        <w:r w:rsidRPr="00826C97">
          <w:rPr>
            <w:rFonts w:ascii="Times New Roman" w:eastAsia="Times New Roman" w:hAnsi="Times New Roman" w:cs="Times New Roman"/>
            <w:sz w:val="24"/>
            <w:szCs w:val="24"/>
            <w:lang w:eastAsia="ko-KR"/>
          </w:rPr>
          <w:t>JAMA.</w:t>
        </w:r>
      </w:hyperlink>
      <w:r w:rsidRPr="00826C97">
        <w:rPr>
          <w:rFonts w:ascii="Times New Roman" w:eastAsia="Times New Roman" w:hAnsi="Times New Roman" w:cs="Times New Roman"/>
          <w:sz w:val="24"/>
          <w:szCs w:val="24"/>
          <w:lang w:eastAsia="ko-KR"/>
        </w:rPr>
        <w:t> 201424;312(12):1258</w:t>
      </w:r>
      <w:r w:rsidR="00991787" w:rsidRPr="00826C97">
        <w:rPr>
          <w:rFonts w:ascii="Times New Roman" w:eastAsia="Times New Roman" w:hAnsi="Times New Roman" w:cs="Times New Roman"/>
          <w:sz w:val="24"/>
          <w:szCs w:val="24"/>
          <w:lang w:eastAsia="ko-KR"/>
        </w:rPr>
        <w:t>–</w:t>
      </w:r>
      <w:r w:rsidR="00985BFA" w:rsidRPr="00D77F6F">
        <w:rPr>
          <w:rFonts w:ascii="Times New Roman" w:eastAsia="Times New Roman" w:hAnsi="Times New Roman" w:cs="Times New Roman"/>
          <w:sz w:val="24"/>
          <w:szCs w:val="24"/>
          <w:lang w:eastAsia="ko-KR"/>
        </w:rPr>
        <w:t>125</w:t>
      </w:r>
      <w:r w:rsidRPr="00826C97">
        <w:rPr>
          <w:rFonts w:ascii="Times New Roman" w:eastAsia="Times New Roman" w:hAnsi="Times New Roman" w:cs="Times New Roman"/>
          <w:sz w:val="24"/>
          <w:szCs w:val="24"/>
          <w:lang w:eastAsia="ko-KR"/>
        </w:rPr>
        <w:t>9.</w:t>
      </w:r>
    </w:p>
    <w:p w14:paraId="471D446D"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Aygün</w:t>
      </w:r>
      <w:proofErr w:type="spellEnd"/>
      <w:r w:rsidRPr="00826C97">
        <w:rPr>
          <w:rFonts w:ascii="Times New Roman" w:eastAsia="Times New Roman" w:hAnsi="Times New Roman" w:cs="Times New Roman"/>
          <w:sz w:val="24"/>
          <w:szCs w:val="24"/>
          <w:lang w:eastAsia="ko-KR"/>
        </w:rPr>
        <w:t xml:space="preserve"> H. Is </w:t>
      </w:r>
      <w:r w:rsidR="00BA4631" w:rsidRPr="00826C97">
        <w:rPr>
          <w:rFonts w:ascii="Times New Roman" w:eastAsia="Times New Roman" w:hAnsi="Times New Roman" w:cs="Times New Roman"/>
          <w:sz w:val="24"/>
          <w:szCs w:val="24"/>
          <w:lang w:eastAsia="ko-KR"/>
        </w:rPr>
        <w:t xml:space="preserve">euthanasia </w:t>
      </w:r>
      <w:r w:rsidRPr="00826C97">
        <w:rPr>
          <w:rFonts w:ascii="Times New Roman" w:eastAsia="Times New Roman" w:hAnsi="Times New Roman" w:cs="Times New Roman"/>
          <w:sz w:val="24"/>
          <w:szCs w:val="24"/>
          <w:lang w:eastAsia="ko-KR"/>
        </w:rPr>
        <w:t xml:space="preserve">performed secretly? </w:t>
      </w:r>
      <w:proofErr w:type="spellStart"/>
      <w:r w:rsidRPr="00826C97">
        <w:rPr>
          <w:rFonts w:ascii="Times New Roman" w:eastAsia="Times New Roman" w:hAnsi="Times New Roman" w:cs="Times New Roman"/>
          <w:sz w:val="24"/>
          <w:szCs w:val="24"/>
          <w:lang w:eastAsia="ko-KR"/>
        </w:rPr>
        <w:t>Medimagazine</w:t>
      </w:r>
      <w:proofErr w:type="spellEnd"/>
      <w:r w:rsidRPr="00826C97">
        <w:rPr>
          <w:rFonts w:ascii="Times New Roman" w:eastAsia="Times New Roman" w:hAnsi="Times New Roman" w:cs="Times New Roman"/>
          <w:sz w:val="24"/>
          <w:szCs w:val="24"/>
          <w:lang w:eastAsia="ko-KR"/>
        </w:rPr>
        <w:t xml:space="preserve"> 2013</w:t>
      </w:r>
      <w:r w:rsidR="00BA4631" w:rsidRPr="00826C97">
        <w:rPr>
          <w:rFonts w:ascii="Times New Roman" w:eastAsia="Times New Roman" w:hAnsi="Times New Roman" w:cs="Times New Roman"/>
          <w:sz w:val="24"/>
          <w:szCs w:val="24"/>
          <w:lang w:eastAsia="ko-KR"/>
        </w:rPr>
        <w:t>.</w:t>
      </w:r>
      <w:hyperlink r:id="rId14" w:history="1">
        <w:r w:rsidRPr="00826C97">
          <w:t>https://www.medimagazin.com.tr/hekim/genel/tr-gizli-otanazi-mi-yapiliyor-2-12-48795.html</w:t>
        </w:r>
      </w:hyperlink>
      <w:r w:rsidR="00991787" w:rsidRPr="00826C97">
        <w:t>.</w:t>
      </w:r>
      <w:r w:rsidRPr="00826C97">
        <w:rPr>
          <w:lang w:eastAsia="ko-KR"/>
        </w:rPr>
        <w:t>Accessed 15.09.2017</w:t>
      </w:r>
      <w:r w:rsidR="00991787" w:rsidRPr="00826C97">
        <w:rPr>
          <w:lang w:eastAsia="ko-KR"/>
        </w:rPr>
        <w:t>.</w:t>
      </w:r>
    </w:p>
    <w:p w14:paraId="48D6F498" w14:textId="77777777" w:rsidR="00832F8C" w:rsidRPr="000E4226"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highlight w:val="yellow"/>
          <w:lang w:eastAsia="ko-KR"/>
        </w:rPr>
      </w:pPr>
      <w:proofErr w:type="spellStart"/>
      <w:r w:rsidRPr="000E4226">
        <w:rPr>
          <w:rFonts w:ascii="Times New Roman" w:eastAsia="Times New Roman" w:hAnsi="Times New Roman" w:cs="Times New Roman"/>
          <w:sz w:val="24"/>
          <w:szCs w:val="24"/>
          <w:highlight w:val="yellow"/>
          <w:lang w:eastAsia="ko-KR"/>
        </w:rPr>
        <w:t>Uvey</w:t>
      </w:r>
      <w:proofErr w:type="spellEnd"/>
      <w:r w:rsidRPr="000E4226">
        <w:rPr>
          <w:rFonts w:ascii="Times New Roman" w:eastAsia="Times New Roman" w:hAnsi="Times New Roman" w:cs="Times New Roman"/>
          <w:sz w:val="24"/>
          <w:szCs w:val="24"/>
          <w:highlight w:val="yellow"/>
          <w:lang w:eastAsia="ko-KR"/>
        </w:rPr>
        <w:t xml:space="preserve"> D, </w:t>
      </w:r>
      <w:proofErr w:type="spellStart"/>
      <w:r w:rsidRPr="000E4226">
        <w:rPr>
          <w:rFonts w:ascii="Times New Roman" w:eastAsia="Times New Roman" w:hAnsi="Times New Roman" w:cs="Times New Roman"/>
          <w:sz w:val="24"/>
          <w:szCs w:val="24"/>
          <w:highlight w:val="yellow"/>
          <w:lang w:eastAsia="ko-KR"/>
        </w:rPr>
        <w:t>Gokce</w:t>
      </w:r>
      <w:proofErr w:type="spellEnd"/>
      <w:r w:rsidRPr="000E4226">
        <w:rPr>
          <w:rFonts w:ascii="Times New Roman" w:eastAsia="Times New Roman" w:hAnsi="Times New Roman" w:cs="Times New Roman"/>
          <w:sz w:val="24"/>
          <w:szCs w:val="24"/>
          <w:highlight w:val="yellow"/>
          <w:lang w:eastAsia="ko-KR"/>
        </w:rPr>
        <w:t xml:space="preserve"> AN, </w:t>
      </w:r>
      <w:proofErr w:type="spellStart"/>
      <w:r w:rsidRPr="000E4226">
        <w:rPr>
          <w:rFonts w:ascii="Times New Roman" w:eastAsia="Times New Roman" w:hAnsi="Times New Roman" w:cs="Times New Roman"/>
          <w:sz w:val="24"/>
          <w:szCs w:val="24"/>
          <w:highlight w:val="yellow"/>
          <w:lang w:eastAsia="ko-KR"/>
        </w:rPr>
        <w:t>Basagaoglu</w:t>
      </w:r>
      <w:proofErr w:type="spellEnd"/>
      <w:r w:rsidRPr="000E4226">
        <w:rPr>
          <w:rFonts w:ascii="Times New Roman" w:eastAsia="Times New Roman" w:hAnsi="Times New Roman" w:cs="Times New Roman"/>
          <w:sz w:val="24"/>
          <w:szCs w:val="24"/>
          <w:highlight w:val="yellow"/>
          <w:lang w:eastAsia="ko-KR"/>
        </w:rPr>
        <w:t xml:space="preserve"> I. Euthanasia: the concept and the situation in Turkey. Med </w:t>
      </w:r>
      <w:proofErr w:type="spellStart"/>
      <w:r w:rsidRPr="000E4226">
        <w:rPr>
          <w:rFonts w:ascii="Times New Roman" w:eastAsia="Times New Roman" w:hAnsi="Times New Roman" w:cs="Times New Roman"/>
          <w:sz w:val="24"/>
          <w:szCs w:val="24"/>
          <w:highlight w:val="yellow"/>
          <w:lang w:eastAsia="ko-KR"/>
        </w:rPr>
        <w:t>EtikaBioet</w:t>
      </w:r>
      <w:proofErr w:type="spellEnd"/>
      <w:r w:rsidRPr="000E4226">
        <w:rPr>
          <w:rFonts w:ascii="Times New Roman" w:eastAsia="Times New Roman" w:hAnsi="Times New Roman" w:cs="Times New Roman"/>
          <w:sz w:val="24"/>
          <w:szCs w:val="24"/>
          <w:highlight w:val="yellow"/>
          <w:lang w:eastAsia="ko-KR"/>
        </w:rPr>
        <w:t>. 2004;11(3</w:t>
      </w:r>
      <w:r w:rsidR="00D92225" w:rsidRPr="000E4226">
        <w:rPr>
          <w:rFonts w:ascii="Times New Roman" w:eastAsia="Times New Roman" w:hAnsi="Times New Roman" w:cs="Times New Roman"/>
          <w:sz w:val="24"/>
          <w:szCs w:val="24"/>
          <w:highlight w:val="yellow"/>
          <w:lang w:eastAsia="ko-KR"/>
        </w:rPr>
        <w:t>–</w:t>
      </w:r>
      <w:r w:rsidRPr="000E4226">
        <w:rPr>
          <w:rFonts w:ascii="Times New Roman" w:eastAsia="Times New Roman" w:hAnsi="Times New Roman" w:cs="Times New Roman"/>
          <w:sz w:val="24"/>
          <w:szCs w:val="24"/>
          <w:highlight w:val="yellow"/>
          <w:lang w:eastAsia="ko-KR"/>
        </w:rPr>
        <w:t>4):7</w:t>
      </w:r>
      <w:r w:rsidR="00991787" w:rsidRPr="000E4226">
        <w:rPr>
          <w:rFonts w:ascii="Times New Roman" w:eastAsia="Times New Roman" w:hAnsi="Times New Roman" w:cs="Times New Roman"/>
          <w:sz w:val="24"/>
          <w:szCs w:val="24"/>
          <w:highlight w:val="yellow"/>
          <w:lang w:eastAsia="ko-KR"/>
        </w:rPr>
        <w:t>–</w:t>
      </w:r>
      <w:r w:rsidRPr="000E4226">
        <w:rPr>
          <w:rFonts w:ascii="Times New Roman" w:eastAsia="Times New Roman" w:hAnsi="Times New Roman" w:cs="Times New Roman"/>
          <w:sz w:val="24"/>
          <w:szCs w:val="24"/>
          <w:highlight w:val="yellow"/>
          <w:lang w:eastAsia="ko-KR"/>
        </w:rPr>
        <w:t>8.</w:t>
      </w:r>
      <w:bookmarkStart w:id="21" w:name="_GoBack"/>
      <w:bookmarkEnd w:id="21"/>
    </w:p>
    <w:p w14:paraId="797253BE"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Cohen J, </w:t>
      </w:r>
      <w:proofErr w:type="spellStart"/>
      <w:r w:rsidRPr="00826C97">
        <w:rPr>
          <w:rFonts w:ascii="Times New Roman" w:eastAsia="Times New Roman" w:hAnsi="Times New Roman" w:cs="Times New Roman"/>
          <w:sz w:val="24"/>
          <w:szCs w:val="24"/>
          <w:lang w:eastAsia="ko-KR"/>
        </w:rPr>
        <w:t>Landeghem</w:t>
      </w:r>
      <w:proofErr w:type="spellEnd"/>
      <w:r w:rsidRPr="00826C97">
        <w:rPr>
          <w:rFonts w:ascii="Times New Roman" w:eastAsia="Times New Roman" w:hAnsi="Times New Roman" w:cs="Times New Roman"/>
          <w:sz w:val="24"/>
          <w:szCs w:val="24"/>
          <w:lang w:eastAsia="ko-KR"/>
        </w:rPr>
        <w:t xml:space="preserve"> PV, </w:t>
      </w:r>
      <w:proofErr w:type="spellStart"/>
      <w:r w:rsidRPr="00826C97">
        <w:rPr>
          <w:rFonts w:ascii="Times New Roman" w:eastAsia="Times New Roman" w:hAnsi="Times New Roman" w:cs="Times New Roman"/>
          <w:sz w:val="24"/>
          <w:szCs w:val="24"/>
          <w:lang w:eastAsia="ko-KR"/>
        </w:rPr>
        <w:t>Carpentier</w:t>
      </w:r>
      <w:proofErr w:type="spellEnd"/>
      <w:r w:rsidRPr="00826C97">
        <w:rPr>
          <w:rFonts w:ascii="Times New Roman" w:eastAsia="Times New Roman" w:hAnsi="Times New Roman" w:cs="Times New Roman"/>
          <w:sz w:val="24"/>
          <w:szCs w:val="24"/>
          <w:lang w:eastAsia="ko-KR"/>
        </w:rPr>
        <w:t xml:space="preserve"> N, </w:t>
      </w:r>
      <w:proofErr w:type="spellStart"/>
      <w:r w:rsidRPr="00826C97">
        <w:rPr>
          <w:rFonts w:ascii="Times New Roman" w:eastAsia="Times New Roman" w:hAnsi="Times New Roman" w:cs="Times New Roman"/>
          <w:sz w:val="24"/>
          <w:szCs w:val="24"/>
          <w:lang w:eastAsia="ko-KR"/>
        </w:rPr>
        <w:t>Deliens</w:t>
      </w:r>
      <w:proofErr w:type="spellEnd"/>
      <w:r w:rsidRPr="00826C97">
        <w:rPr>
          <w:rFonts w:ascii="Times New Roman" w:eastAsia="Times New Roman" w:hAnsi="Times New Roman" w:cs="Times New Roman"/>
          <w:sz w:val="24"/>
          <w:szCs w:val="24"/>
          <w:lang w:eastAsia="ko-KR"/>
        </w:rPr>
        <w:t xml:space="preserve"> L. Public acceptance of euthanasia in Europe: a survey study in 47 countries</w:t>
      </w:r>
      <w:r w:rsidR="00991787" w:rsidRPr="00826C97">
        <w:rPr>
          <w:rFonts w:ascii="Times New Roman" w:eastAsia="Times New Roman" w:hAnsi="Times New Roman" w:cs="Times New Roman"/>
          <w:sz w:val="24"/>
          <w:szCs w:val="24"/>
          <w:lang w:eastAsia="ko-KR"/>
        </w:rPr>
        <w:t xml:space="preserve">. </w:t>
      </w:r>
      <w:proofErr w:type="spellStart"/>
      <w:r w:rsidRPr="00826C97">
        <w:rPr>
          <w:rFonts w:ascii="Times New Roman" w:eastAsia="Times New Roman" w:hAnsi="Times New Roman" w:cs="Times New Roman"/>
          <w:sz w:val="24"/>
          <w:szCs w:val="24"/>
          <w:lang w:eastAsia="ko-KR"/>
        </w:rPr>
        <w:t>Int</w:t>
      </w:r>
      <w:proofErr w:type="spellEnd"/>
      <w:r w:rsidRPr="00826C97">
        <w:rPr>
          <w:rFonts w:ascii="Times New Roman" w:eastAsia="Times New Roman" w:hAnsi="Times New Roman" w:cs="Times New Roman"/>
          <w:sz w:val="24"/>
          <w:szCs w:val="24"/>
          <w:lang w:eastAsia="ko-KR"/>
        </w:rPr>
        <w:t xml:space="preserve"> J Public Health 2014;59:143–156. </w:t>
      </w:r>
    </w:p>
    <w:p w14:paraId="320388C6"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Rydvall</w:t>
      </w:r>
      <w:proofErr w:type="spellEnd"/>
      <w:r w:rsidRPr="00826C97">
        <w:rPr>
          <w:rFonts w:ascii="Times New Roman" w:eastAsia="Times New Roman" w:hAnsi="Times New Roman" w:cs="Times New Roman"/>
          <w:sz w:val="24"/>
          <w:szCs w:val="24"/>
          <w:lang w:eastAsia="ko-KR"/>
        </w:rPr>
        <w:t xml:space="preserve"> A, </w:t>
      </w:r>
      <w:proofErr w:type="spellStart"/>
      <w:r w:rsidRPr="00826C97">
        <w:rPr>
          <w:rFonts w:ascii="Times New Roman" w:eastAsia="Times New Roman" w:hAnsi="Times New Roman" w:cs="Times New Roman"/>
          <w:sz w:val="24"/>
          <w:szCs w:val="24"/>
          <w:lang w:eastAsia="ko-KR"/>
        </w:rPr>
        <w:t>Lynöe</w:t>
      </w:r>
      <w:proofErr w:type="spellEnd"/>
      <w:r w:rsidRPr="00826C97">
        <w:rPr>
          <w:rFonts w:ascii="Times New Roman" w:eastAsia="Times New Roman" w:hAnsi="Times New Roman" w:cs="Times New Roman"/>
          <w:sz w:val="24"/>
          <w:szCs w:val="24"/>
          <w:lang w:eastAsia="ko-KR"/>
        </w:rPr>
        <w:t xml:space="preserve"> N. Withholding and withdrawing life-sustaining treatment: a comparative study of the ethical reasoning of physicians and the general public. </w:t>
      </w:r>
      <w:proofErr w:type="spellStart"/>
      <w:r w:rsidRPr="00826C97">
        <w:rPr>
          <w:rFonts w:ascii="Times New Roman" w:eastAsia="Times New Roman" w:hAnsi="Times New Roman" w:cs="Times New Roman"/>
          <w:sz w:val="24"/>
          <w:szCs w:val="24"/>
          <w:lang w:eastAsia="ko-KR"/>
        </w:rPr>
        <w:t>Crit</w:t>
      </w:r>
      <w:proofErr w:type="spellEnd"/>
      <w:r w:rsidRPr="00826C97">
        <w:rPr>
          <w:rFonts w:ascii="Times New Roman" w:eastAsia="Times New Roman" w:hAnsi="Times New Roman" w:cs="Times New Roman"/>
          <w:sz w:val="24"/>
          <w:szCs w:val="24"/>
          <w:lang w:eastAsia="ko-KR"/>
        </w:rPr>
        <w:t xml:space="preserve"> Care. </w:t>
      </w:r>
      <w:r w:rsidRPr="00826C97">
        <w:rPr>
          <w:rFonts w:ascii="Times New Roman" w:eastAsia="Times New Roman" w:hAnsi="Times New Roman" w:cs="Times New Roman"/>
          <w:sz w:val="24"/>
          <w:szCs w:val="24"/>
          <w:lang w:eastAsia="ko-KR"/>
        </w:rPr>
        <w:lastRenderedPageBreak/>
        <w:t>2008;12(1):R1</w:t>
      </w:r>
      <w:r w:rsidR="00991787" w:rsidRPr="00826C97">
        <w:rPr>
          <w:rFonts w:ascii="Times New Roman" w:eastAsia="Times New Roman" w:hAnsi="Times New Roman" w:cs="Times New Roman"/>
          <w:sz w:val="24"/>
          <w:szCs w:val="24"/>
          <w:lang w:eastAsia="ko-KR"/>
        </w:rPr>
        <w:t>.</w:t>
      </w:r>
    </w:p>
    <w:p w14:paraId="4CA2EB5F"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Rathor</w:t>
      </w:r>
      <w:proofErr w:type="spellEnd"/>
      <w:r w:rsidRPr="00826C97">
        <w:rPr>
          <w:rFonts w:ascii="Times New Roman" w:eastAsia="Times New Roman" w:hAnsi="Times New Roman" w:cs="Times New Roman"/>
          <w:sz w:val="24"/>
          <w:szCs w:val="24"/>
          <w:lang w:eastAsia="ko-KR"/>
        </w:rPr>
        <w:t xml:space="preserve"> MY, Abdul MFR, Shahar AM, A. </w:t>
      </w:r>
      <w:proofErr w:type="spellStart"/>
      <w:r w:rsidRPr="00826C97">
        <w:rPr>
          <w:rFonts w:ascii="Times New Roman" w:eastAsia="Times New Roman" w:hAnsi="Times New Roman" w:cs="Times New Roman"/>
          <w:sz w:val="24"/>
          <w:szCs w:val="24"/>
          <w:lang w:eastAsia="ko-KR"/>
        </w:rPr>
        <w:t>Jamalludin</w:t>
      </w:r>
      <w:proofErr w:type="spellEnd"/>
      <w:r w:rsidRPr="00826C97">
        <w:rPr>
          <w:rFonts w:ascii="Times New Roman" w:eastAsia="Times New Roman" w:hAnsi="Times New Roman" w:cs="Times New Roman"/>
          <w:sz w:val="24"/>
          <w:szCs w:val="24"/>
          <w:lang w:eastAsia="ko-KR"/>
        </w:rPr>
        <w:t xml:space="preserve"> R, Abdullah STBC, Omar AMB, Shah ASBM. Attitudes toward </w:t>
      </w:r>
      <w:r w:rsidR="005A2BAC" w:rsidRPr="00826C97">
        <w:rPr>
          <w:rFonts w:ascii="Times New Roman" w:eastAsia="Times New Roman" w:hAnsi="Times New Roman" w:cs="Times New Roman"/>
          <w:sz w:val="24"/>
          <w:szCs w:val="24"/>
          <w:lang w:eastAsia="ko-KR"/>
        </w:rPr>
        <w:t xml:space="preserve">euthanasia </w:t>
      </w:r>
      <w:r w:rsidRPr="00826C97">
        <w:rPr>
          <w:rFonts w:ascii="Times New Roman" w:eastAsia="Times New Roman" w:hAnsi="Times New Roman" w:cs="Times New Roman"/>
          <w:sz w:val="24"/>
          <w:szCs w:val="24"/>
          <w:lang w:eastAsia="ko-KR"/>
        </w:rPr>
        <w:t xml:space="preserve">and </w:t>
      </w:r>
      <w:r w:rsidR="00C43DB9" w:rsidRPr="00826C97">
        <w:rPr>
          <w:rFonts w:ascii="Times New Roman" w:eastAsia="Times New Roman" w:hAnsi="Times New Roman" w:cs="Times New Roman"/>
          <w:sz w:val="24"/>
          <w:szCs w:val="24"/>
          <w:lang w:eastAsia="ko-KR"/>
        </w:rPr>
        <w:t xml:space="preserve">related issues </w:t>
      </w:r>
      <w:r w:rsidRPr="00826C97">
        <w:rPr>
          <w:rFonts w:ascii="Times New Roman" w:eastAsia="Times New Roman" w:hAnsi="Times New Roman" w:cs="Times New Roman"/>
          <w:sz w:val="24"/>
          <w:szCs w:val="24"/>
          <w:lang w:eastAsia="ko-KR"/>
        </w:rPr>
        <w:t xml:space="preserve">among </w:t>
      </w:r>
      <w:r w:rsidR="00C43DB9" w:rsidRPr="00826C97">
        <w:rPr>
          <w:rFonts w:ascii="Times New Roman" w:eastAsia="Times New Roman" w:hAnsi="Times New Roman" w:cs="Times New Roman"/>
          <w:sz w:val="24"/>
          <w:szCs w:val="24"/>
          <w:lang w:eastAsia="ko-KR"/>
        </w:rPr>
        <w:t xml:space="preserve">physicians </w:t>
      </w:r>
      <w:r w:rsidRPr="00826C97">
        <w:rPr>
          <w:rFonts w:ascii="Times New Roman" w:eastAsia="Times New Roman" w:hAnsi="Times New Roman" w:cs="Times New Roman"/>
          <w:sz w:val="24"/>
          <w:szCs w:val="24"/>
          <w:lang w:eastAsia="ko-KR"/>
        </w:rPr>
        <w:t xml:space="preserve">and </w:t>
      </w:r>
      <w:r w:rsidR="00C43DB9" w:rsidRPr="00826C97">
        <w:rPr>
          <w:rFonts w:ascii="Times New Roman" w:eastAsia="Times New Roman" w:hAnsi="Times New Roman" w:cs="Times New Roman"/>
          <w:sz w:val="24"/>
          <w:szCs w:val="24"/>
          <w:lang w:eastAsia="ko-KR"/>
        </w:rPr>
        <w:t xml:space="preserve">patients </w:t>
      </w:r>
      <w:r w:rsidRPr="00826C97">
        <w:rPr>
          <w:rFonts w:ascii="Times New Roman" w:eastAsia="Times New Roman" w:hAnsi="Times New Roman" w:cs="Times New Roman"/>
          <w:sz w:val="24"/>
          <w:szCs w:val="24"/>
          <w:lang w:eastAsia="ko-KR"/>
        </w:rPr>
        <w:t xml:space="preserve">in a </w:t>
      </w:r>
      <w:r w:rsidR="00C43DB9" w:rsidRPr="00826C97">
        <w:rPr>
          <w:rFonts w:ascii="Times New Roman" w:eastAsia="Times New Roman" w:hAnsi="Times New Roman" w:cs="Times New Roman"/>
          <w:sz w:val="24"/>
          <w:szCs w:val="24"/>
          <w:lang w:eastAsia="ko-KR"/>
        </w:rPr>
        <w:t>multi</w:t>
      </w:r>
      <w:r w:rsidRPr="00826C97">
        <w:rPr>
          <w:rFonts w:ascii="Times New Roman" w:eastAsia="Times New Roman" w:hAnsi="Times New Roman" w:cs="Times New Roman"/>
          <w:sz w:val="24"/>
          <w:szCs w:val="24"/>
          <w:lang w:eastAsia="ko-KR"/>
        </w:rPr>
        <w:t xml:space="preserve">-cultural </w:t>
      </w:r>
      <w:r w:rsidR="00C43DB9" w:rsidRPr="00826C97">
        <w:rPr>
          <w:rFonts w:ascii="Times New Roman" w:eastAsia="Times New Roman" w:hAnsi="Times New Roman" w:cs="Times New Roman"/>
          <w:sz w:val="24"/>
          <w:szCs w:val="24"/>
          <w:lang w:eastAsia="ko-KR"/>
        </w:rPr>
        <w:t xml:space="preserve">society </w:t>
      </w:r>
      <w:r w:rsidRPr="00826C97">
        <w:rPr>
          <w:rFonts w:ascii="Times New Roman" w:eastAsia="Times New Roman" w:hAnsi="Times New Roman" w:cs="Times New Roman"/>
          <w:sz w:val="24"/>
          <w:szCs w:val="24"/>
          <w:lang w:eastAsia="ko-KR"/>
        </w:rPr>
        <w:t>of Malaysia</w:t>
      </w:r>
      <w:r w:rsidR="00B21D8E"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J Family Med Prim Care. 2014;3(3): 230–237</w:t>
      </w:r>
      <w:r w:rsidR="00BA4631" w:rsidRPr="00826C97">
        <w:rPr>
          <w:rFonts w:ascii="Times New Roman" w:eastAsia="Times New Roman" w:hAnsi="Times New Roman" w:cs="Times New Roman"/>
          <w:sz w:val="24"/>
          <w:szCs w:val="24"/>
          <w:lang w:eastAsia="ko-KR"/>
        </w:rPr>
        <w:t>.</w:t>
      </w:r>
    </w:p>
    <w:p w14:paraId="212C7461"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Sneha K, </w:t>
      </w:r>
      <w:proofErr w:type="spellStart"/>
      <w:r w:rsidRPr="00826C97">
        <w:rPr>
          <w:rFonts w:ascii="Times New Roman" w:eastAsia="Times New Roman" w:hAnsi="Times New Roman" w:cs="Times New Roman"/>
          <w:sz w:val="24"/>
          <w:szCs w:val="24"/>
          <w:lang w:eastAsia="ko-KR"/>
        </w:rPr>
        <w:t>Priya</w:t>
      </w:r>
      <w:proofErr w:type="spellEnd"/>
      <w:r w:rsidRPr="00826C97">
        <w:rPr>
          <w:rFonts w:ascii="Times New Roman" w:eastAsia="Times New Roman" w:hAnsi="Times New Roman" w:cs="Times New Roman"/>
          <w:sz w:val="24"/>
          <w:szCs w:val="24"/>
          <w:lang w:eastAsia="ko-KR"/>
        </w:rPr>
        <w:t xml:space="preserve"> B, </w:t>
      </w:r>
      <w:proofErr w:type="spellStart"/>
      <w:r w:rsidRPr="00826C97">
        <w:rPr>
          <w:rFonts w:ascii="Times New Roman" w:eastAsia="Times New Roman" w:hAnsi="Times New Roman" w:cs="Times New Roman"/>
          <w:sz w:val="24"/>
          <w:szCs w:val="24"/>
          <w:lang w:eastAsia="ko-KR"/>
        </w:rPr>
        <w:t>Ginu</w:t>
      </w:r>
      <w:proofErr w:type="spellEnd"/>
      <w:r w:rsidRPr="00826C97">
        <w:rPr>
          <w:rFonts w:ascii="Times New Roman" w:eastAsia="Times New Roman" w:hAnsi="Times New Roman" w:cs="Times New Roman"/>
          <w:sz w:val="24"/>
          <w:szCs w:val="24"/>
          <w:lang w:eastAsia="ko-KR"/>
        </w:rPr>
        <w:t xml:space="preserve"> M, </w:t>
      </w:r>
      <w:proofErr w:type="spellStart"/>
      <w:r w:rsidRPr="00826C97">
        <w:rPr>
          <w:rFonts w:ascii="Times New Roman" w:eastAsia="Times New Roman" w:hAnsi="Times New Roman" w:cs="Times New Roman"/>
          <w:sz w:val="24"/>
          <w:szCs w:val="24"/>
          <w:lang w:eastAsia="ko-KR"/>
        </w:rPr>
        <w:t>Srijith</w:t>
      </w:r>
      <w:proofErr w:type="spellEnd"/>
      <w:r w:rsidRPr="00826C97">
        <w:rPr>
          <w:rFonts w:ascii="Times New Roman" w:eastAsia="Times New Roman" w:hAnsi="Times New Roman" w:cs="Times New Roman"/>
          <w:sz w:val="24"/>
          <w:szCs w:val="24"/>
          <w:lang w:eastAsia="ko-KR"/>
        </w:rPr>
        <w:t xml:space="preserve"> S, Anjali BD. Attitudes </w:t>
      </w:r>
      <w:r w:rsidR="00BA4631" w:rsidRPr="00826C97">
        <w:rPr>
          <w:rFonts w:ascii="Times New Roman" w:eastAsia="Times New Roman" w:hAnsi="Times New Roman" w:cs="Times New Roman"/>
          <w:sz w:val="24"/>
          <w:szCs w:val="24"/>
          <w:lang w:eastAsia="ko-KR"/>
        </w:rPr>
        <w:t xml:space="preserve">toward euthanasia among doctors </w:t>
      </w:r>
      <w:r w:rsidRPr="00826C97">
        <w:rPr>
          <w:rFonts w:ascii="Times New Roman" w:eastAsia="Times New Roman" w:hAnsi="Times New Roman" w:cs="Times New Roman"/>
          <w:sz w:val="24"/>
          <w:szCs w:val="24"/>
          <w:lang w:eastAsia="ko-KR"/>
        </w:rPr>
        <w:t xml:space="preserve">in a </w:t>
      </w:r>
      <w:r w:rsidR="00BA4631" w:rsidRPr="00826C97">
        <w:rPr>
          <w:rFonts w:ascii="Times New Roman" w:eastAsia="Times New Roman" w:hAnsi="Times New Roman" w:cs="Times New Roman"/>
          <w:sz w:val="24"/>
          <w:szCs w:val="24"/>
          <w:lang w:eastAsia="ko-KR"/>
        </w:rPr>
        <w:t xml:space="preserve">tertiary care hospital </w:t>
      </w:r>
      <w:r w:rsidRPr="00826C97">
        <w:rPr>
          <w:rFonts w:ascii="Times New Roman" w:eastAsia="Times New Roman" w:hAnsi="Times New Roman" w:cs="Times New Roman"/>
          <w:sz w:val="24"/>
          <w:szCs w:val="24"/>
          <w:lang w:eastAsia="ko-KR"/>
        </w:rPr>
        <w:t xml:space="preserve">in South India: </w:t>
      </w:r>
      <w:r w:rsidR="00BA4631" w:rsidRPr="00826C97">
        <w:rPr>
          <w:rFonts w:ascii="Times New Roman" w:eastAsia="Times New Roman" w:hAnsi="Times New Roman" w:cs="Times New Roman"/>
          <w:sz w:val="24"/>
          <w:szCs w:val="24"/>
          <w:lang w:eastAsia="ko-KR"/>
        </w:rPr>
        <w:t xml:space="preserve">a cross sectional </w:t>
      </w:r>
      <w:r w:rsidRPr="00826C97">
        <w:rPr>
          <w:rFonts w:ascii="Times New Roman" w:eastAsia="Times New Roman" w:hAnsi="Times New Roman" w:cs="Times New Roman"/>
          <w:sz w:val="24"/>
          <w:szCs w:val="24"/>
          <w:lang w:eastAsia="ko-KR"/>
        </w:rPr>
        <w:t xml:space="preserve">study. Indian J </w:t>
      </w:r>
      <w:proofErr w:type="spellStart"/>
      <w:r w:rsidRPr="00826C97">
        <w:rPr>
          <w:rFonts w:ascii="Times New Roman" w:eastAsia="Times New Roman" w:hAnsi="Times New Roman" w:cs="Times New Roman"/>
          <w:sz w:val="24"/>
          <w:szCs w:val="24"/>
          <w:lang w:eastAsia="ko-KR"/>
        </w:rPr>
        <w:t>Palliat</w:t>
      </w:r>
      <w:proofErr w:type="spellEnd"/>
      <w:r w:rsidRPr="00826C97">
        <w:rPr>
          <w:rFonts w:ascii="Times New Roman" w:eastAsia="Times New Roman" w:hAnsi="Times New Roman" w:cs="Times New Roman"/>
          <w:sz w:val="24"/>
          <w:szCs w:val="24"/>
          <w:lang w:eastAsia="ko-KR"/>
        </w:rPr>
        <w:t xml:space="preserve"> Care. 2011 Sep</w:t>
      </w:r>
      <w:r w:rsidR="00991787"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Dec; 17(3): 197–201</w:t>
      </w:r>
      <w:r w:rsidR="00BA4631" w:rsidRPr="00826C97">
        <w:rPr>
          <w:rFonts w:ascii="Times New Roman" w:eastAsia="Times New Roman" w:hAnsi="Times New Roman" w:cs="Times New Roman"/>
          <w:sz w:val="24"/>
          <w:szCs w:val="24"/>
          <w:lang w:eastAsia="ko-KR"/>
        </w:rPr>
        <w:t>.</w:t>
      </w:r>
    </w:p>
    <w:p w14:paraId="4179710C"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Adchalingam</w:t>
      </w:r>
      <w:proofErr w:type="spellEnd"/>
      <w:r w:rsidRPr="00826C97">
        <w:rPr>
          <w:rFonts w:ascii="Times New Roman" w:eastAsia="Times New Roman" w:hAnsi="Times New Roman" w:cs="Times New Roman"/>
          <w:sz w:val="24"/>
          <w:szCs w:val="24"/>
          <w:lang w:eastAsia="ko-KR"/>
        </w:rPr>
        <w:t xml:space="preserve"> K, Kong WH, </w:t>
      </w:r>
      <w:proofErr w:type="spellStart"/>
      <w:r w:rsidRPr="00826C97">
        <w:rPr>
          <w:rFonts w:ascii="Times New Roman" w:eastAsia="Times New Roman" w:hAnsi="Times New Roman" w:cs="Times New Roman"/>
          <w:sz w:val="24"/>
          <w:szCs w:val="24"/>
          <w:lang w:eastAsia="ko-KR"/>
        </w:rPr>
        <w:t>Zakiah</w:t>
      </w:r>
      <w:proofErr w:type="spellEnd"/>
      <w:r w:rsidRPr="00826C97">
        <w:rPr>
          <w:rFonts w:ascii="Times New Roman" w:eastAsia="Times New Roman" w:hAnsi="Times New Roman" w:cs="Times New Roman"/>
          <w:sz w:val="24"/>
          <w:szCs w:val="24"/>
          <w:lang w:eastAsia="ko-KR"/>
        </w:rPr>
        <w:t xml:space="preserve"> MA, </w:t>
      </w:r>
      <w:proofErr w:type="spellStart"/>
      <w:r w:rsidRPr="00826C97">
        <w:rPr>
          <w:rFonts w:ascii="Times New Roman" w:eastAsia="Times New Roman" w:hAnsi="Times New Roman" w:cs="Times New Roman"/>
          <w:sz w:val="24"/>
          <w:szCs w:val="24"/>
          <w:lang w:eastAsia="ko-KR"/>
        </w:rPr>
        <w:t>Zaini</w:t>
      </w:r>
      <w:proofErr w:type="spellEnd"/>
      <w:r w:rsidRPr="00826C97">
        <w:rPr>
          <w:rFonts w:ascii="Times New Roman" w:eastAsia="Times New Roman" w:hAnsi="Times New Roman" w:cs="Times New Roman"/>
          <w:sz w:val="24"/>
          <w:szCs w:val="24"/>
          <w:lang w:eastAsia="ko-KR"/>
        </w:rPr>
        <w:t xml:space="preserve"> M, Wong YL, Lang CC. Attitudes of medical students towards euthanasia in a multicultural setting.Med J Malaysia. 2005 Mar;60(1):46</w:t>
      </w:r>
      <w:r w:rsidR="00BA4631" w:rsidRPr="00826C97">
        <w:rPr>
          <w:rFonts w:ascii="Times New Roman" w:eastAsia="Times New Roman" w:hAnsi="Times New Roman" w:cs="Times New Roman"/>
          <w:sz w:val="24"/>
          <w:szCs w:val="24"/>
          <w:lang w:eastAsia="ko-KR"/>
        </w:rPr>
        <w:t>–</w:t>
      </w:r>
      <w:r w:rsidR="00985BFA" w:rsidRPr="00D77F6F">
        <w:rPr>
          <w:rFonts w:ascii="Times New Roman" w:eastAsia="Times New Roman" w:hAnsi="Times New Roman" w:cs="Times New Roman"/>
          <w:sz w:val="24"/>
          <w:szCs w:val="24"/>
          <w:lang w:eastAsia="ko-KR"/>
        </w:rPr>
        <w:t>4</w:t>
      </w:r>
      <w:r w:rsidRPr="00826C97">
        <w:rPr>
          <w:rFonts w:ascii="Times New Roman" w:eastAsia="Times New Roman" w:hAnsi="Times New Roman" w:cs="Times New Roman"/>
          <w:sz w:val="24"/>
          <w:szCs w:val="24"/>
          <w:lang w:eastAsia="ko-KR"/>
        </w:rPr>
        <w:t>9.</w:t>
      </w:r>
    </w:p>
    <w:p w14:paraId="6AF2C1F5"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Magnus RS, </w:t>
      </w:r>
      <w:proofErr w:type="spellStart"/>
      <w:r w:rsidRPr="00826C97">
        <w:rPr>
          <w:rFonts w:ascii="Times New Roman" w:eastAsia="Times New Roman" w:hAnsi="Times New Roman" w:cs="Times New Roman"/>
          <w:sz w:val="24"/>
          <w:szCs w:val="24"/>
          <w:lang w:eastAsia="ko-KR"/>
        </w:rPr>
        <w:t>Dipiero</w:t>
      </w:r>
      <w:proofErr w:type="spellEnd"/>
      <w:r w:rsidRPr="00826C97">
        <w:rPr>
          <w:rFonts w:ascii="Times New Roman" w:eastAsia="Times New Roman" w:hAnsi="Times New Roman" w:cs="Times New Roman"/>
          <w:sz w:val="24"/>
          <w:szCs w:val="24"/>
          <w:lang w:eastAsia="ko-KR"/>
        </w:rPr>
        <w:t xml:space="preserve"> A, </w:t>
      </w:r>
      <w:proofErr w:type="spellStart"/>
      <w:r w:rsidRPr="00826C97">
        <w:rPr>
          <w:rFonts w:ascii="Times New Roman" w:eastAsia="Times New Roman" w:hAnsi="Times New Roman" w:cs="Times New Roman"/>
          <w:sz w:val="24"/>
          <w:szCs w:val="24"/>
          <w:lang w:eastAsia="ko-KR"/>
        </w:rPr>
        <w:t>Hawkings</w:t>
      </w:r>
      <w:proofErr w:type="spellEnd"/>
      <w:r w:rsidRPr="00826C97">
        <w:rPr>
          <w:rFonts w:ascii="Times New Roman" w:eastAsia="Times New Roman" w:hAnsi="Times New Roman" w:cs="Times New Roman"/>
          <w:sz w:val="24"/>
          <w:szCs w:val="24"/>
          <w:lang w:eastAsia="ko-KR"/>
        </w:rPr>
        <w:t xml:space="preserve"> CE. Medical </w:t>
      </w:r>
      <w:r w:rsidR="00991787" w:rsidRPr="00826C97">
        <w:rPr>
          <w:rFonts w:ascii="Times New Roman" w:eastAsia="Times New Roman" w:hAnsi="Times New Roman" w:cs="Times New Roman"/>
          <w:sz w:val="24"/>
          <w:szCs w:val="24"/>
          <w:lang w:eastAsia="ko-KR"/>
        </w:rPr>
        <w:t xml:space="preserve">Students’ </w:t>
      </w:r>
      <w:r w:rsidRPr="00826C97">
        <w:rPr>
          <w:rFonts w:ascii="Times New Roman" w:eastAsia="Times New Roman" w:hAnsi="Times New Roman" w:cs="Times New Roman"/>
          <w:sz w:val="24"/>
          <w:szCs w:val="24"/>
          <w:lang w:eastAsia="ko-KR"/>
        </w:rPr>
        <w:t>Attitudes Toward Physician-Assisted Suicide</w:t>
      </w:r>
      <w:r w:rsidR="00A97359"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JAMA. 1999;282(21):2080</w:t>
      </w:r>
      <w:r w:rsidR="00BA4631"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2081</w:t>
      </w:r>
      <w:r w:rsidR="00BA4631" w:rsidRPr="00826C97">
        <w:rPr>
          <w:rFonts w:ascii="Times New Roman" w:eastAsia="Times New Roman" w:hAnsi="Times New Roman" w:cs="Times New Roman"/>
          <w:sz w:val="24"/>
          <w:szCs w:val="24"/>
          <w:lang w:eastAsia="ko-KR"/>
        </w:rPr>
        <w:t>.</w:t>
      </w:r>
    </w:p>
    <w:p w14:paraId="7E07C3B8"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Kim JT, Kim KC, Shin DH, Cho HS, Shim JY, Lee HR. Attitudes of medical students and </w:t>
      </w:r>
      <w:proofErr w:type="spellStart"/>
      <w:r w:rsidRPr="00826C97">
        <w:rPr>
          <w:rFonts w:ascii="Times New Roman" w:eastAsia="Times New Roman" w:hAnsi="Times New Roman" w:cs="Times New Roman"/>
          <w:sz w:val="24"/>
          <w:szCs w:val="24"/>
          <w:lang w:eastAsia="ko-KR"/>
        </w:rPr>
        <w:t>housestaff</w:t>
      </w:r>
      <w:proofErr w:type="spellEnd"/>
      <w:r w:rsidRPr="00826C97">
        <w:rPr>
          <w:rFonts w:ascii="Times New Roman" w:eastAsia="Times New Roman" w:hAnsi="Times New Roman" w:cs="Times New Roman"/>
          <w:sz w:val="24"/>
          <w:szCs w:val="24"/>
          <w:lang w:eastAsia="ko-KR"/>
        </w:rPr>
        <w:t xml:space="preserve"> toward euthanasia. J Korean </w:t>
      </w:r>
      <w:proofErr w:type="spellStart"/>
      <w:r w:rsidRPr="00826C97">
        <w:rPr>
          <w:rFonts w:ascii="Times New Roman" w:eastAsia="Times New Roman" w:hAnsi="Times New Roman" w:cs="Times New Roman"/>
          <w:sz w:val="24"/>
          <w:szCs w:val="24"/>
          <w:lang w:eastAsia="ko-KR"/>
        </w:rPr>
        <w:t>AcadFam</w:t>
      </w:r>
      <w:proofErr w:type="spellEnd"/>
      <w:r w:rsidRPr="00826C97">
        <w:rPr>
          <w:rFonts w:ascii="Times New Roman" w:eastAsia="Times New Roman" w:hAnsi="Times New Roman" w:cs="Times New Roman"/>
          <w:sz w:val="24"/>
          <w:szCs w:val="24"/>
          <w:lang w:eastAsia="ko-KR"/>
        </w:rPr>
        <w:t xml:space="preserve"> Med. 2001 Oct;22(10):1494</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1502.</w:t>
      </w:r>
    </w:p>
    <w:p w14:paraId="0AEC6375"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proofErr w:type="spellStart"/>
      <w:r w:rsidRPr="00826C97">
        <w:rPr>
          <w:rFonts w:ascii="Times New Roman" w:eastAsia="Times New Roman" w:hAnsi="Times New Roman" w:cs="Times New Roman"/>
          <w:sz w:val="24"/>
          <w:szCs w:val="24"/>
          <w:lang w:eastAsia="ko-KR"/>
        </w:rPr>
        <w:t>Vrakking</w:t>
      </w:r>
      <w:proofErr w:type="spellEnd"/>
      <w:r w:rsidRPr="00826C97">
        <w:rPr>
          <w:rFonts w:ascii="Times New Roman" w:eastAsia="Times New Roman" w:hAnsi="Times New Roman" w:cs="Times New Roman"/>
          <w:sz w:val="24"/>
          <w:szCs w:val="24"/>
          <w:lang w:eastAsia="ko-KR"/>
        </w:rPr>
        <w:t xml:space="preserve"> AM, van der Heide A, </w:t>
      </w:r>
      <w:proofErr w:type="spellStart"/>
      <w:r w:rsidRPr="00826C97">
        <w:rPr>
          <w:rFonts w:ascii="Times New Roman" w:eastAsia="Times New Roman" w:hAnsi="Times New Roman" w:cs="Times New Roman"/>
          <w:sz w:val="24"/>
          <w:szCs w:val="24"/>
          <w:lang w:eastAsia="ko-KR"/>
        </w:rPr>
        <w:t>Onwuteaka-Philipsen</w:t>
      </w:r>
      <w:proofErr w:type="spellEnd"/>
      <w:r w:rsidRPr="00826C97">
        <w:rPr>
          <w:rFonts w:ascii="Times New Roman" w:eastAsia="Times New Roman" w:hAnsi="Times New Roman" w:cs="Times New Roman"/>
          <w:sz w:val="24"/>
          <w:szCs w:val="24"/>
          <w:lang w:eastAsia="ko-KR"/>
        </w:rPr>
        <w:t xml:space="preserve"> BD, van der Maas PJ, van der </w:t>
      </w:r>
      <w:proofErr w:type="spellStart"/>
      <w:r w:rsidRPr="00826C97">
        <w:rPr>
          <w:rFonts w:ascii="Times New Roman" w:eastAsia="Times New Roman" w:hAnsi="Times New Roman" w:cs="Times New Roman"/>
          <w:sz w:val="24"/>
          <w:szCs w:val="24"/>
          <w:lang w:eastAsia="ko-KR"/>
        </w:rPr>
        <w:t>WalG.Regulating</w:t>
      </w:r>
      <w:proofErr w:type="spellEnd"/>
      <w:r w:rsidRPr="00826C97">
        <w:rPr>
          <w:rFonts w:ascii="Times New Roman" w:eastAsia="Times New Roman" w:hAnsi="Times New Roman" w:cs="Times New Roman"/>
          <w:sz w:val="24"/>
          <w:szCs w:val="24"/>
          <w:lang w:eastAsia="ko-KR"/>
        </w:rPr>
        <w:t xml:space="preserve"> physician-assisted dying for minors in the Netherlands: views of </w:t>
      </w:r>
      <w:proofErr w:type="spellStart"/>
      <w:r w:rsidRPr="00826C97">
        <w:rPr>
          <w:rFonts w:ascii="Times New Roman" w:eastAsia="Times New Roman" w:hAnsi="Times New Roman" w:cs="Times New Roman"/>
          <w:sz w:val="24"/>
          <w:szCs w:val="24"/>
          <w:lang w:eastAsia="ko-KR"/>
        </w:rPr>
        <w:t>paediatricians</w:t>
      </w:r>
      <w:proofErr w:type="spellEnd"/>
      <w:r w:rsidRPr="00826C97">
        <w:rPr>
          <w:rFonts w:ascii="Times New Roman" w:eastAsia="Times New Roman" w:hAnsi="Times New Roman" w:cs="Times New Roman"/>
          <w:sz w:val="24"/>
          <w:szCs w:val="24"/>
          <w:lang w:eastAsia="ko-KR"/>
        </w:rPr>
        <w:t xml:space="preserve"> and other </w:t>
      </w:r>
      <w:proofErr w:type="spellStart"/>
      <w:r w:rsidRPr="00826C97">
        <w:rPr>
          <w:rFonts w:ascii="Times New Roman" w:eastAsia="Times New Roman" w:hAnsi="Times New Roman" w:cs="Times New Roman"/>
          <w:sz w:val="24"/>
          <w:szCs w:val="24"/>
          <w:lang w:eastAsia="ko-KR"/>
        </w:rPr>
        <w:t>physicians.ActaPaediatr</w:t>
      </w:r>
      <w:proofErr w:type="spellEnd"/>
      <w:r w:rsidRPr="00826C97">
        <w:rPr>
          <w:rFonts w:ascii="Times New Roman" w:eastAsia="Times New Roman" w:hAnsi="Times New Roman" w:cs="Times New Roman"/>
          <w:sz w:val="24"/>
          <w:szCs w:val="24"/>
          <w:lang w:eastAsia="ko-KR"/>
        </w:rPr>
        <w:t>. 2007 Jan;96(1):117</w:t>
      </w:r>
      <w:r w:rsidR="00BA4631" w:rsidRPr="00826C97">
        <w:rPr>
          <w:rFonts w:ascii="Times New Roman" w:eastAsia="Times New Roman" w:hAnsi="Times New Roman" w:cs="Times New Roman"/>
          <w:sz w:val="24"/>
          <w:szCs w:val="24"/>
          <w:lang w:eastAsia="ko-KR"/>
        </w:rPr>
        <w:t>–</w:t>
      </w:r>
      <w:r w:rsidR="00985BFA" w:rsidRPr="00D77F6F">
        <w:rPr>
          <w:rFonts w:ascii="Times New Roman" w:eastAsia="Times New Roman" w:hAnsi="Times New Roman" w:cs="Times New Roman"/>
          <w:sz w:val="24"/>
          <w:szCs w:val="24"/>
          <w:lang w:eastAsia="ko-KR"/>
        </w:rPr>
        <w:t>1</w:t>
      </w:r>
      <w:r w:rsidRPr="00826C97">
        <w:rPr>
          <w:rFonts w:ascii="Times New Roman" w:eastAsia="Times New Roman" w:hAnsi="Times New Roman" w:cs="Times New Roman"/>
          <w:sz w:val="24"/>
          <w:szCs w:val="24"/>
          <w:lang w:eastAsia="ko-KR"/>
        </w:rPr>
        <w:t>21</w:t>
      </w:r>
      <w:r w:rsidR="00BA4631" w:rsidRPr="00826C97">
        <w:rPr>
          <w:rFonts w:ascii="Times New Roman" w:eastAsia="Times New Roman" w:hAnsi="Times New Roman" w:cs="Times New Roman"/>
          <w:sz w:val="24"/>
          <w:szCs w:val="24"/>
          <w:lang w:eastAsia="ko-KR"/>
        </w:rPr>
        <w:t>.</w:t>
      </w:r>
    </w:p>
    <w:p w14:paraId="29B02B7D"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Bolt EE et al</w:t>
      </w:r>
      <w:r w:rsidR="00BA4631"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Physician-assisted dying for children is conceivable for most Dutch </w:t>
      </w:r>
      <w:proofErr w:type="spellStart"/>
      <w:r w:rsidRPr="00826C97">
        <w:rPr>
          <w:rFonts w:ascii="Times New Roman" w:eastAsia="Times New Roman" w:hAnsi="Times New Roman" w:cs="Times New Roman"/>
          <w:sz w:val="24"/>
          <w:szCs w:val="24"/>
          <w:lang w:eastAsia="ko-KR"/>
        </w:rPr>
        <w:t>paediatricians</w:t>
      </w:r>
      <w:proofErr w:type="spellEnd"/>
      <w:r w:rsidRPr="00826C97">
        <w:rPr>
          <w:rFonts w:ascii="Times New Roman" w:eastAsia="Times New Roman" w:hAnsi="Times New Roman" w:cs="Times New Roman"/>
          <w:sz w:val="24"/>
          <w:szCs w:val="24"/>
          <w:lang w:eastAsia="ko-KR"/>
        </w:rPr>
        <w:t xml:space="preserve">, irrespective of the </w:t>
      </w:r>
      <w:r w:rsidR="003453BD" w:rsidRPr="00826C97">
        <w:rPr>
          <w:rFonts w:ascii="Times New Roman" w:eastAsia="Times New Roman" w:hAnsi="Times New Roman" w:cs="Times New Roman"/>
          <w:sz w:val="24"/>
          <w:szCs w:val="24"/>
          <w:lang w:eastAsia="ko-KR"/>
        </w:rPr>
        <w:t xml:space="preserve">patient’s </w:t>
      </w:r>
      <w:r w:rsidRPr="00826C97">
        <w:rPr>
          <w:rFonts w:ascii="Times New Roman" w:eastAsia="Times New Roman" w:hAnsi="Times New Roman" w:cs="Times New Roman"/>
          <w:sz w:val="24"/>
          <w:szCs w:val="24"/>
          <w:lang w:eastAsia="ko-KR"/>
        </w:rPr>
        <w:t xml:space="preserve">age or competence to decide. </w:t>
      </w:r>
      <w:proofErr w:type="spellStart"/>
      <w:r w:rsidRPr="00826C97">
        <w:rPr>
          <w:rFonts w:ascii="Times New Roman" w:eastAsia="Times New Roman" w:hAnsi="Times New Roman" w:cs="Times New Roman"/>
          <w:sz w:val="24"/>
          <w:szCs w:val="24"/>
          <w:lang w:eastAsia="ko-KR"/>
        </w:rPr>
        <w:t>ActaPaediatr</w:t>
      </w:r>
      <w:proofErr w:type="spellEnd"/>
      <w:r w:rsidRPr="00826C97">
        <w:rPr>
          <w:rFonts w:ascii="Times New Roman" w:eastAsia="Times New Roman" w:hAnsi="Times New Roman" w:cs="Times New Roman"/>
          <w:sz w:val="24"/>
          <w:szCs w:val="24"/>
          <w:lang w:eastAsia="ko-KR"/>
        </w:rPr>
        <w:t>. 2017 Apr;106(4):668</w:t>
      </w:r>
      <w:r w:rsidR="00A457E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675</w:t>
      </w:r>
      <w:r w:rsidR="00A457E0" w:rsidRPr="00826C97">
        <w:rPr>
          <w:rFonts w:ascii="Times New Roman" w:eastAsia="Times New Roman" w:hAnsi="Times New Roman" w:cs="Times New Roman"/>
          <w:sz w:val="24"/>
          <w:szCs w:val="24"/>
          <w:lang w:eastAsia="ko-KR"/>
        </w:rPr>
        <w:t>.</w:t>
      </w:r>
    </w:p>
    <w:p w14:paraId="668125C9"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Beauchamp TL, Childress JF. Principles of Biomedical Ethics. 5th </w:t>
      </w:r>
      <w:r w:rsidR="00985BFA" w:rsidRPr="00D77F6F">
        <w:rPr>
          <w:rFonts w:ascii="Times New Roman" w:eastAsia="Times New Roman" w:hAnsi="Times New Roman" w:cs="Times New Roman"/>
          <w:sz w:val="24"/>
          <w:szCs w:val="24"/>
          <w:lang w:eastAsia="ko-KR"/>
        </w:rPr>
        <w:t>e</w:t>
      </w:r>
      <w:r w:rsidR="00985BFA" w:rsidRPr="00826C97">
        <w:rPr>
          <w:rFonts w:ascii="Times New Roman" w:eastAsia="Times New Roman" w:hAnsi="Times New Roman" w:cs="Times New Roman"/>
          <w:sz w:val="24"/>
          <w:szCs w:val="24"/>
          <w:lang w:eastAsia="ko-KR"/>
        </w:rPr>
        <w:t>d</w:t>
      </w:r>
      <w:r w:rsidRPr="00826C97">
        <w:rPr>
          <w:rFonts w:ascii="Times New Roman" w:eastAsia="Times New Roman" w:hAnsi="Times New Roman" w:cs="Times New Roman"/>
          <w:sz w:val="24"/>
          <w:szCs w:val="24"/>
          <w:lang w:eastAsia="ko-KR"/>
        </w:rPr>
        <w:t>. New York: Oxford University Press</w:t>
      </w:r>
      <w:r w:rsidR="00A457E0"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2001</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57</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103.</w:t>
      </w:r>
    </w:p>
    <w:p w14:paraId="039385E3" w14:textId="77777777" w:rsidR="00832F8C" w:rsidRPr="00826C97" w:rsidRDefault="00BA4631"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President’s </w:t>
      </w:r>
      <w:r w:rsidR="00832F8C" w:rsidRPr="00826C97">
        <w:rPr>
          <w:rFonts w:ascii="Times New Roman" w:eastAsia="Times New Roman" w:hAnsi="Times New Roman" w:cs="Times New Roman"/>
          <w:sz w:val="24"/>
          <w:szCs w:val="24"/>
          <w:lang w:eastAsia="ko-KR"/>
        </w:rPr>
        <w:t>Commission for the Study of Ethical Problems in Medicine and Biomedical and Behavioral Research. October 1983. Deciding to forego life-sustaining treatment: a report on the ethical, medical, and legal issues in treatment decisions.</w:t>
      </w:r>
      <w:hyperlink r:id="rId15" w:history="1">
        <w:r w:rsidR="00832F8C" w:rsidRPr="00826C97">
          <w:t>http://bioethics.georgetown.edu/pcbe/reports/past_commissions/deciding_to_forego_tx.pdf</w:t>
        </w:r>
      </w:hyperlink>
      <w:r w:rsidR="00832F8C" w:rsidRPr="00826C97">
        <w:rPr>
          <w:rFonts w:ascii="Times New Roman" w:eastAsia="Times New Roman" w:hAnsi="Times New Roman" w:cs="Times New Roman"/>
          <w:sz w:val="24"/>
          <w:szCs w:val="24"/>
          <w:lang w:eastAsia="ko-KR"/>
        </w:rPr>
        <w:t>. Accessed 15.09.2017</w:t>
      </w:r>
      <w:r w:rsidR="00A457E0" w:rsidRPr="00826C97">
        <w:rPr>
          <w:rFonts w:ascii="Times New Roman" w:eastAsia="Times New Roman" w:hAnsi="Times New Roman" w:cs="Times New Roman"/>
          <w:sz w:val="24"/>
          <w:szCs w:val="24"/>
          <w:lang w:eastAsia="ko-KR"/>
        </w:rPr>
        <w:t>.</w:t>
      </w:r>
    </w:p>
    <w:p w14:paraId="4D83FE3A" w14:textId="77777777" w:rsidR="00832F8C" w:rsidRPr="00826C97" w:rsidRDefault="00832F8C" w:rsidP="00832F8C">
      <w:pPr>
        <w:pStyle w:val="ListParagraph"/>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Rhoden, NK. Treating Baby Doe: </w:t>
      </w:r>
      <w:r w:rsidR="00384F9B" w:rsidRPr="00826C97">
        <w:rPr>
          <w:rFonts w:ascii="Times New Roman" w:eastAsia="Times New Roman" w:hAnsi="Times New Roman" w:cs="Times New Roman"/>
          <w:sz w:val="24"/>
          <w:szCs w:val="24"/>
          <w:lang w:eastAsia="ko-KR"/>
        </w:rPr>
        <w:t xml:space="preserve">the ethics </w:t>
      </w:r>
      <w:r w:rsidRPr="00826C97">
        <w:rPr>
          <w:rFonts w:ascii="Times New Roman" w:eastAsia="Times New Roman" w:hAnsi="Times New Roman" w:cs="Times New Roman"/>
          <w:sz w:val="24"/>
          <w:szCs w:val="24"/>
          <w:lang w:eastAsia="ko-KR"/>
        </w:rPr>
        <w:t xml:space="preserve">of </w:t>
      </w:r>
      <w:r w:rsidR="00384F9B" w:rsidRPr="00826C97">
        <w:rPr>
          <w:rFonts w:ascii="Times New Roman" w:eastAsia="Times New Roman" w:hAnsi="Times New Roman" w:cs="Times New Roman"/>
          <w:sz w:val="24"/>
          <w:szCs w:val="24"/>
          <w:lang w:eastAsia="ko-KR"/>
        </w:rPr>
        <w:t>uncertainty</w:t>
      </w:r>
      <w:r w:rsidRPr="00826C97">
        <w:rPr>
          <w:rFonts w:ascii="Times New Roman" w:eastAsia="Times New Roman" w:hAnsi="Times New Roman" w:cs="Times New Roman"/>
          <w:sz w:val="24"/>
          <w:szCs w:val="24"/>
          <w:lang w:eastAsia="ko-KR"/>
        </w:rPr>
        <w:t xml:space="preserve">. Hastings Center Report, 1986; 16: 34–42. </w:t>
      </w:r>
    </w:p>
    <w:p w14:paraId="5BBCC9B7" w14:textId="77777777" w:rsidR="00832F8C" w:rsidRPr="00826C97" w:rsidRDefault="00832F8C" w:rsidP="00832F8C">
      <w:pPr>
        <w:pStyle w:val="ListParagraph"/>
        <w:widowControl w:val="0"/>
        <w:autoSpaceDE w:val="0"/>
        <w:autoSpaceDN w:val="0"/>
        <w:adjustRightInd w:val="0"/>
        <w:jc w:val="both"/>
        <w:rPr>
          <w:rFonts w:ascii="Times New Roman" w:eastAsia="Times New Roman" w:hAnsi="Times New Roman" w:cs="Times New Roman"/>
          <w:sz w:val="24"/>
          <w:szCs w:val="24"/>
          <w:lang w:eastAsia="ko-KR"/>
        </w:rPr>
      </w:pPr>
    </w:p>
    <w:p w14:paraId="749358BB" w14:textId="77777777" w:rsidR="001F2030" w:rsidRPr="00826C97" w:rsidRDefault="001F2030"/>
    <w:sectPr w:rsidR="001F2030" w:rsidRPr="00826C97" w:rsidSect="007746E5">
      <w:headerReference w:type="default" r:id="rId16"/>
      <w:footerReference w:type="default" r:id="rId17"/>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B281624" w14:textId="77777777" w:rsidR="00022B07" w:rsidRDefault="00022B07">
      <w:pPr>
        <w:pStyle w:val="CommentText"/>
      </w:pPr>
      <w:r>
        <w:rPr>
          <w:rStyle w:val="CommentReference"/>
        </w:rPr>
        <w:annotationRef/>
      </w:r>
      <w:r>
        <w:t xml:space="preserve">Source it? </w:t>
      </w:r>
    </w:p>
    <w:p w14:paraId="5BE63F2A" w14:textId="77777777" w:rsidR="00022B07" w:rsidRDefault="00022B07">
      <w:pPr>
        <w:pStyle w:val="CommentText"/>
      </w:pPr>
    </w:p>
    <w:p w14:paraId="2B12112A" w14:textId="77777777" w:rsidR="00022B07" w:rsidRDefault="00022B07">
      <w:pPr>
        <w:pStyle w:val="CommentText"/>
      </w:pPr>
      <w:r>
        <w:t xml:space="preserve">Also more details whether it is provincial and which provinces in USA? </w:t>
      </w:r>
    </w:p>
  </w:comment>
  <w:comment w:id="1" w:author="Author" w:initials="A">
    <w:p w14:paraId="6F29491A" w14:textId="77777777" w:rsidR="00C67B29" w:rsidRDefault="00C67B29">
      <w:pPr>
        <w:pStyle w:val="CommentText"/>
      </w:pPr>
      <w:r>
        <w:rPr>
          <w:rStyle w:val="CommentReference"/>
        </w:rPr>
        <w:annotationRef/>
      </w:r>
      <w:r>
        <w:t xml:space="preserve">If this is about this regulation, appropriate to source this as indicated in the earlier comment. </w:t>
      </w:r>
    </w:p>
  </w:comment>
  <w:comment w:id="2" w:author="Author" w:initials="A">
    <w:p w14:paraId="1DE66A47" w14:textId="77777777" w:rsidR="00C00B3F" w:rsidRDefault="00C00B3F">
      <w:pPr>
        <w:pStyle w:val="CommentText"/>
      </w:pPr>
      <w:r>
        <w:rPr>
          <w:rStyle w:val="CommentReference"/>
        </w:rPr>
        <w:annotationRef/>
      </w:r>
      <w:r>
        <w:t xml:space="preserve">Pl update and cross check. There are about six provinces which allow PAD or have some other legal measures in place. </w:t>
      </w:r>
    </w:p>
    <w:p w14:paraId="2B87D4C6" w14:textId="77777777" w:rsidR="00C00B3F" w:rsidRDefault="00C00B3F">
      <w:pPr>
        <w:pStyle w:val="CommentText"/>
      </w:pPr>
    </w:p>
    <w:p w14:paraId="14FA8580" w14:textId="77777777" w:rsidR="00C00B3F" w:rsidRDefault="00C00B3F">
      <w:pPr>
        <w:pStyle w:val="CommentText"/>
      </w:pPr>
      <w:r>
        <w:t xml:space="preserve">Pl source it with the most recent reference. </w:t>
      </w:r>
    </w:p>
  </w:comment>
  <w:comment w:id="3" w:author="Author" w:initials="A">
    <w:p w14:paraId="69E0439C" w14:textId="77777777" w:rsidR="001C781F" w:rsidRDefault="001C781F">
      <w:pPr>
        <w:pStyle w:val="CommentText"/>
      </w:pPr>
      <w:r>
        <w:rPr>
          <w:rStyle w:val="CommentReference"/>
        </w:rPr>
        <w:annotationRef/>
      </w:r>
      <w:r w:rsidR="00CE2D07">
        <w:t>full form</w:t>
      </w:r>
    </w:p>
    <w:p w14:paraId="5B8E95C8" w14:textId="77777777" w:rsidR="001C781F" w:rsidRDefault="001C781F">
      <w:pPr>
        <w:pStyle w:val="CommentText"/>
      </w:pPr>
    </w:p>
  </w:comment>
  <w:comment w:id="4" w:author="Author" w:initials="A">
    <w:p w14:paraId="0814F8E5" w14:textId="77777777" w:rsidR="006E778A" w:rsidRDefault="006E778A">
      <w:pPr>
        <w:pStyle w:val="CommentText"/>
      </w:pPr>
      <w:r>
        <w:rPr>
          <w:rStyle w:val="CommentReference"/>
        </w:rPr>
        <w:annotationRef/>
      </w:r>
      <w:r>
        <w:t xml:space="preserve">Will authors be willing to share the quantitative survey tool as supplementary file, if the submission is accepted? </w:t>
      </w:r>
    </w:p>
    <w:p w14:paraId="279D1780" w14:textId="77777777" w:rsidR="006E778A" w:rsidRDefault="006E778A">
      <w:pPr>
        <w:pStyle w:val="CommentText"/>
      </w:pPr>
    </w:p>
    <w:p w14:paraId="509B46B7" w14:textId="77777777" w:rsidR="006E778A" w:rsidRDefault="006E778A">
      <w:pPr>
        <w:pStyle w:val="CommentText"/>
      </w:pPr>
    </w:p>
  </w:comment>
  <w:comment w:id="5" w:author="Author" w:initials="A">
    <w:p w14:paraId="6FF4C3AD" w14:textId="77777777" w:rsidR="006E778A" w:rsidRDefault="006E778A">
      <w:pPr>
        <w:pStyle w:val="CommentText"/>
      </w:pPr>
      <w:r>
        <w:rPr>
          <w:rStyle w:val="CommentReference"/>
        </w:rPr>
        <w:annotationRef/>
      </w:r>
      <w:r>
        <w:t xml:space="preserve">?? did the survey tool </w:t>
      </w:r>
      <w:proofErr w:type="gramStart"/>
      <w:r>
        <w:t>had</w:t>
      </w:r>
      <w:proofErr w:type="gramEnd"/>
      <w:r>
        <w:t xml:space="preserve"> open ended questions? </w:t>
      </w:r>
    </w:p>
    <w:p w14:paraId="1C03C4F4" w14:textId="77777777" w:rsidR="006E778A" w:rsidRDefault="006E778A">
      <w:pPr>
        <w:pStyle w:val="CommentText"/>
      </w:pPr>
    </w:p>
    <w:p w14:paraId="57A776EB" w14:textId="77777777" w:rsidR="006E778A" w:rsidRDefault="006E778A">
      <w:pPr>
        <w:pStyle w:val="CommentText"/>
      </w:pPr>
      <w:r>
        <w:t xml:space="preserve">If there is data that stemmed from the open </w:t>
      </w:r>
      <w:proofErr w:type="gramStart"/>
      <w:r>
        <w:t>end</w:t>
      </w:r>
      <w:r w:rsidR="008F4AA1">
        <w:t>e</w:t>
      </w:r>
      <w:r>
        <w:t>d  questions</w:t>
      </w:r>
      <w:proofErr w:type="gramEnd"/>
      <w:r>
        <w:t xml:space="preserve">, it would be important to present how was these data </w:t>
      </w:r>
      <w:proofErr w:type="spellStart"/>
      <w:r>
        <w:t>analysed</w:t>
      </w:r>
      <w:proofErr w:type="spellEnd"/>
      <w:r>
        <w:t xml:space="preserve">? </w:t>
      </w:r>
    </w:p>
    <w:p w14:paraId="4E89EAA4" w14:textId="77777777" w:rsidR="00956759" w:rsidRDefault="00956759">
      <w:pPr>
        <w:pStyle w:val="CommentText"/>
      </w:pPr>
    </w:p>
    <w:p w14:paraId="1BFB642E" w14:textId="77777777" w:rsidR="00956759" w:rsidRDefault="00956759">
      <w:pPr>
        <w:pStyle w:val="CommentText"/>
      </w:pPr>
      <w:r>
        <w:t xml:space="preserve">The data presented in the manuscript is only quantitative one. Pl clarify. And accordingly, please revise the methods section. </w:t>
      </w:r>
    </w:p>
  </w:comment>
  <w:comment w:id="6" w:author="Author" w:initials="A">
    <w:p w14:paraId="163F00F2" w14:textId="77777777" w:rsidR="001C781F" w:rsidRDefault="001C781F">
      <w:pPr>
        <w:pStyle w:val="CommentText"/>
      </w:pPr>
      <w:r>
        <w:rPr>
          <w:rStyle w:val="CommentReference"/>
        </w:rPr>
        <w:annotationRef/>
      </w:r>
      <w:r>
        <w:t xml:space="preserve">can be placed at the end and in a separate section head. </w:t>
      </w:r>
    </w:p>
  </w:comment>
  <w:comment w:id="7" w:author="Author" w:initials="A">
    <w:p w14:paraId="0A13FB4A" w14:textId="77777777" w:rsidR="009B7434" w:rsidRDefault="009B7434">
      <w:pPr>
        <w:pStyle w:val="CommentText"/>
      </w:pPr>
      <w:r>
        <w:rPr>
          <w:rStyle w:val="CommentReference"/>
        </w:rPr>
        <w:annotationRef/>
      </w:r>
      <w:r>
        <w:t xml:space="preserve">With such a small sample and not drawn using appropriate sampling methods required for </w:t>
      </w:r>
      <w:proofErr w:type="gramStart"/>
      <w:r>
        <w:t>generalization</w:t>
      </w:r>
      <w:r w:rsidR="00B343DB">
        <w:t>,  it</w:t>
      </w:r>
      <w:proofErr w:type="gramEnd"/>
      <w:r w:rsidR="00B343DB">
        <w:t xml:space="preserve"> seems not appropriate to </w:t>
      </w:r>
      <w:r w:rsidR="0059079D">
        <w:t xml:space="preserve">discuss the results as generalized ones. </w:t>
      </w:r>
    </w:p>
    <w:p w14:paraId="3B9C0247" w14:textId="77777777" w:rsidR="002744B3" w:rsidRDefault="002744B3">
      <w:pPr>
        <w:pStyle w:val="CommentText"/>
      </w:pPr>
    </w:p>
    <w:p w14:paraId="6B1020B4" w14:textId="77777777" w:rsidR="002744B3" w:rsidRDefault="002744B3">
      <w:pPr>
        <w:pStyle w:val="CommentText"/>
      </w:pPr>
      <w:r>
        <w:t xml:space="preserve">It is suggested that methods section is further worked on and necessary revisions undertaken to ensure </w:t>
      </w:r>
      <w:r w:rsidR="00D607AD">
        <w:t xml:space="preserve">how </w:t>
      </w:r>
      <w:r>
        <w:t>scien</w:t>
      </w:r>
      <w:r w:rsidR="00D607AD">
        <w:t xml:space="preserve">tific validity of the survey was maintained and not compromised. </w:t>
      </w:r>
    </w:p>
    <w:p w14:paraId="64C37B18" w14:textId="77777777" w:rsidR="00D607AD" w:rsidRDefault="00D607AD">
      <w:pPr>
        <w:pStyle w:val="CommentText"/>
      </w:pPr>
    </w:p>
    <w:p w14:paraId="3A564287" w14:textId="77777777" w:rsidR="00D607AD" w:rsidRDefault="00D607AD">
      <w:pPr>
        <w:pStyle w:val="CommentText"/>
      </w:pPr>
      <w:r>
        <w:t>The other important point is</w:t>
      </w:r>
      <w:r w:rsidR="00647F2B">
        <w:t xml:space="preserve"> that online surveys have inherent constraints which stem from self-selection bias.  It would be appropriate to mention this as one of the limitations of the study. </w:t>
      </w:r>
    </w:p>
  </w:comment>
  <w:comment w:id="8" w:author="Author" w:initials="A">
    <w:p w14:paraId="1A4303B8" w14:textId="77777777" w:rsidR="00C42C1F" w:rsidRDefault="00C42C1F">
      <w:pPr>
        <w:pStyle w:val="CommentText"/>
      </w:pPr>
      <w:r>
        <w:rPr>
          <w:rStyle w:val="CommentReference"/>
        </w:rPr>
        <w:annotationRef/>
      </w:r>
      <w:r>
        <w:t>Sh</w:t>
      </w:r>
      <w:r w:rsidR="008F4AA1">
        <w:t>oul</w:t>
      </w:r>
      <w:r>
        <w:t>d be presented in the methods section</w:t>
      </w:r>
      <w:r w:rsidR="00112975">
        <w:t xml:space="preserve">. </w:t>
      </w:r>
    </w:p>
  </w:comment>
  <w:comment w:id="9" w:author="Author" w:initials="A">
    <w:p w14:paraId="17F2790C" w14:textId="77777777" w:rsidR="000E6EED" w:rsidRDefault="000E6EED">
      <w:pPr>
        <w:pStyle w:val="CommentText"/>
      </w:pPr>
      <w:r>
        <w:rPr>
          <w:rStyle w:val="CommentReference"/>
        </w:rPr>
        <w:annotationRef/>
      </w:r>
      <w:r>
        <w:t xml:space="preserve">From where? </w:t>
      </w:r>
    </w:p>
    <w:p w14:paraId="4C1A749C" w14:textId="77777777" w:rsidR="000E6EED" w:rsidRDefault="000E6EED">
      <w:pPr>
        <w:pStyle w:val="CommentText"/>
      </w:pPr>
    </w:p>
    <w:p w14:paraId="2DF867CE" w14:textId="77777777" w:rsidR="000E6EED" w:rsidRDefault="000E6EED">
      <w:pPr>
        <w:pStyle w:val="CommentText"/>
      </w:pPr>
    </w:p>
  </w:comment>
  <w:comment w:id="10" w:author="Author" w:initials="A">
    <w:p w14:paraId="2DB3093A" w14:textId="77777777" w:rsidR="006A0D64" w:rsidRDefault="006A0D64">
      <w:pPr>
        <w:pStyle w:val="CommentText"/>
      </w:pPr>
      <w:r>
        <w:rPr>
          <w:rStyle w:val="CommentReference"/>
        </w:rPr>
        <w:annotationRef/>
      </w:r>
      <w:r>
        <w:t xml:space="preserve">Are these considered data? And sourced from discussion in the public domain? </w:t>
      </w:r>
    </w:p>
    <w:p w14:paraId="4875C32C" w14:textId="77777777" w:rsidR="006A0D64" w:rsidRDefault="006A0D64">
      <w:pPr>
        <w:pStyle w:val="CommentText"/>
      </w:pPr>
    </w:p>
    <w:p w14:paraId="68CD454D" w14:textId="77777777" w:rsidR="006A0D64" w:rsidRDefault="006A0D64">
      <w:pPr>
        <w:pStyle w:val="CommentText"/>
      </w:pPr>
      <w:r>
        <w:t xml:space="preserve">Requires a more systematic approach to using these materials from the such sources. </w:t>
      </w:r>
    </w:p>
    <w:p w14:paraId="25E87E68" w14:textId="77777777" w:rsidR="006A0D64" w:rsidRDefault="006A0D64">
      <w:pPr>
        <w:pStyle w:val="CommentText"/>
      </w:pPr>
    </w:p>
    <w:p w14:paraId="634610AE" w14:textId="77777777" w:rsidR="006A0D64" w:rsidRDefault="006A0D64">
      <w:pPr>
        <w:pStyle w:val="CommentText"/>
      </w:pPr>
      <w:r>
        <w:t xml:space="preserve">If authors consider these as data, it requires a systematic mention in the methods section; would require to mention what specific sources these data are drawn from. </w:t>
      </w:r>
    </w:p>
  </w:comment>
  <w:comment w:id="11" w:author="Author" w:initials="A">
    <w:p w14:paraId="11FAC632" w14:textId="77777777" w:rsidR="000E6EED" w:rsidRDefault="000E6EED">
      <w:pPr>
        <w:pStyle w:val="CommentText"/>
      </w:pPr>
      <w:r>
        <w:rPr>
          <w:rStyle w:val="CommentReference"/>
        </w:rPr>
        <w:annotationRef/>
      </w:r>
      <w:r>
        <w:t xml:space="preserve">Pl source it and enlist the reference in the reference list. </w:t>
      </w:r>
    </w:p>
  </w:comment>
  <w:comment w:id="12" w:author="Author" w:initials="A">
    <w:p w14:paraId="5C921D9E" w14:textId="77777777" w:rsidR="000E4226" w:rsidRDefault="000E4226">
      <w:pPr>
        <w:pStyle w:val="CommentText"/>
      </w:pPr>
      <w:r>
        <w:rPr>
          <w:rStyle w:val="CommentReference"/>
        </w:rPr>
        <w:annotationRef/>
      </w:r>
      <w:r>
        <w:t xml:space="preserve">Since, as it appears in the </w:t>
      </w:r>
      <w:proofErr w:type="gramStart"/>
      <w:r>
        <w:t>current  form</w:t>
      </w:r>
      <w:proofErr w:type="gramEnd"/>
      <w:r w:rsidR="00506F2F">
        <w:t xml:space="preserve">,  the source of these is unclear,  it would be useful instead to draw upon the arguments from the scholarly /academic literature. This would also allow appropriate sourcing of these argument. </w:t>
      </w:r>
    </w:p>
  </w:comment>
  <w:comment w:id="13" w:author="Author" w:initials="A">
    <w:p w14:paraId="6C870BBD" w14:textId="77777777" w:rsidR="000E6EED" w:rsidRDefault="000E6EED">
      <w:pPr>
        <w:pStyle w:val="CommentText"/>
      </w:pPr>
      <w:r>
        <w:rPr>
          <w:rStyle w:val="CommentReference"/>
        </w:rPr>
        <w:annotationRef/>
      </w:r>
      <w:r>
        <w:t>? in numbers, scope or something else? Clarity required</w:t>
      </w:r>
    </w:p>
  </w:comment>
  <w:comment w:id="14" w:author="Author" w:initials="A">
    <w:p w14:paraId="13DA4D98" w14:textId="77777777" w:rsidR="000E4226" w:rsidRDefault="000E4226">
      <w:pPr>
        <w:pStyle w:val="CommentText"/>
      </w:pPr>
      <w:r>
        <w:rPr>
          <w:rStyle w:val="CommentReference"/>
        </w:rPr>
        <w:annotationRef/>
      </w:r>
      <w:r>
        <w:t xml:space="preserve">And what does it say and how is this much dated work different than the survey findings presented in the manuscript? </w:t>
      </w:r>
    </w:p>
  </w:comment>
  <w:comment w:id="15" w:author="Author" w:initials="A">
    <w:p w14:paraId="38DF847B" w14:textId="77777777" w:rsidR="000E4226" w:rsidRDefault="000E4226">
      <w:pPr>
        <w:pStyle w:val="CommentText"/>
      </w:pPr>
      <w:r>
        <w:rPr>
          <w:rStyle w:val="CommentReference"/>
        </w:rPr>
        <w:annotationRef/>
      </w:r>
      <w:r>
        <w:t xml:space="preserve">A separate para from here? </w:t>
      </w:r>
    </w:p>
  </w:comment>
  <w:comment w:id="16" w:author="Author" w:initials="A">
    <w:p w14:paraId="71EA285D" w14:textId="77777777" w:rsidR="000E4226" w:rsidRDefault="000E4226">
      <w:pPr>
        <w:pStyle w:val="CommentText"/>
      </w:pPr>
      <w:r>
        <w:rPr>
          <w:rStyle w:val="CommentReference"/>
        </w:rPr>
        <w:annotationRef/>
      </w:r>
      <w:r>
        <w:t>Pl source it. If it is ‘16’, pl</w:t>
      </w:r>
      <w:r w:rsidR="008F4AA1">
        <w:t>ease</w:t>
      </w:r>
      <w:r>
        <w:t xml:space="preserve"> source right here at the starting point.</w:t>
      </w:r>
    </w:p>
  </w:comment>
  <w:comment w:id="20" w:author="Author" w:initials="A">
    <w:p w14:paraId="3F1B7524" w14:textId="77777777" w:rsidR="00CB12DD" w:rsidRDefault="00CB12DD">
      <w:pPr>
        <w:pStyle w:val="CommentText"/>
      </w:pPr>
      <w:r>
        <w:rPr>
          <w:rStyle w:val="CommentReference"/>
        </w:rPr>
        <w:annotationRef/>
      </w:r>
      <w:r>
        <w:t>Pl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12112A" w15:done="0"/>
  <w15:commentEx w15:paraId="6F29491A" w15:done="0"/>
  <w15:commentEx w15:paraId="14FA8580" w15:done="0"/>
  <w15:commentEx w15:paraId="5B8E95C8" w15:done="0"/>
  <w15:commentEx w15:paraId="509B46B7" w15:done="0"/>
  <w15:commentEx w15:paraId="1BFB642E" w15:done="0"/>
  <w15:commentEx w15:paraId="163F00F2" w15:done="0"/>
  <w15:commentEx w15:paraId="3A564287" w15:done="0"/>
  <w15:commentEx w15:paraId="1A4303B8" w15:done="0"/>
  <w15:commentEx w15:paraId="2DF867CE" w15:done="0"/>
  <w15:commentEx w15:paraId="634610AE" w15:done="0"/>
  <w15:commentEx w15:paraId="11FAC632" w15:done="0"/>
  <w15:commentEx w15:paraId="5C921D9E" w15:done="0"/>
  <w15:commentEx w15:paraId="6C870BBD" w15:done="0"/>
  <w15:commentEx w15:paraId="13DA4D98" w15:done="0"/>
  <w15:commentEx w15:paraId="38DF847B" w15:done="0"/>
  <w15:commentEx w15:paraId="71EA285D" w15:done="0"/>
  <w15:commentEx w15:paraId="3F1B7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12112A" w16cid:durableId="1E4A3F95"/>
  <w16cid:commentId w16cid:paraId="6F29491A" w16cid:durableId="1E4A3F96"/>
  <w16cid:commentId w16cid:paraId="14FA8580" w16cid:durableId="1E4A3F97"/>
  <w16cid:commentId w16cid:paraId="5B8E95C8" w16cid:durableId="1E4A3F98"/>
  <w16cid:commentId w16cid:paraId="509B46B7" w16cid:durableId="1E4A3F9A"/>
  <w16cid:commentId w16cid:paraId="1BFB642E" w16cid:durableId="1E4A3F9B"/>
  <w16cid:commentId w16cid:paraId="163F00F2" w16cid:durableId="1E4A3F9C"/>
  <w16cid:commentId w16cid:paraId="3A564287" w16cid:durableId="1E4A3F9D"/>
  <w16cid:commentId w16cid:paraId="1A4303B8" w16cid:durableId="1E4A3F9E"/>
  <w16cid:commentId w16cid:paraId="2DF867CE" w16cid:durableId="1E4A3F9F"/>
  <w16cid:commentId w16cid:paraId="634610AE" w16cid:durableId="1E4A3FA0"/>
  <w16cid:commentId w16cid:paraId="11FAC632" w16cid:durableId="1E4A3FA1"/>
  <w16cid:commentId w16cid:paraId="5C921D9E" w16cid:durableId="1E4A3FA2"/>
  <w16cid:commentId w16cid:paraId="6C870BBD" w16cid:durableId="1E4A3FA3"/>
  <w16cid:commentId w16cid:paraId="13DA4D98" w16cid:durableId="1E4A3FA4"/>
  <w16cid:commentId w16cid:paraId="38DF847B" w16cid:durableId="1E4A3FA5"/>
  <w16cid:commentId w16cid:paraId="71EA285D" w16cid:durableId="1E4A3FA6"/>
  <w16cid:commentId w16cid:paraId="3F1B7524" w16cid:durableId="1E4A3F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E6966" w14:textId="77777777" w:rsidR="00EF69B3" w:rsidRDefault="00EF69B3" w:rsidP="0080600D">
      <w:pPr>
        <w:spacing w:after="0" w:line="240" w:lineRule="auto"/>
      </w:pPr>
      <w:r>
        <w:separator/>
      </w:r>
    </w:p>
  </w:endnote>
  <w:endnote w:type="continuationSeparator" w:id="0">
    <w:p w14:paraId="2C5F7074" w14:textId="77777777" w:rsidR="00EF69B3" w:rsidRDefault="00EF69B3" w:rsidP="0080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9EAB8" w14:textId="77777777" w:rsidR="00F766EC" w:rsidRPr="00826C97" w:rsidRDefault="00F766EC">
    <w:pPr>
      <w:pStyle w:val="Footer"/>
      <w:jc w:val="center"/>
    </w:pPr>
  </w:p>
  <w:p w14:paraId="3B0E841D" w14:textId="77777777" w:rsidR="00F766EC" w:rsidRPr="00826C97" w:rsidRDefault="00F7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E50ED" w14:textId="77777777" w:rsidR="00EF69B3" w:rsidRDefault="00EF69B3" w:rsidP="0080600D">
      <w:pPr>
        <w:spacing w:after="0" w:line="240" w:lineRule="auto"/>
      </w:pPr>
      <w:r>
        <w:separator/>
      </w:r>
    </w:p>
  </w:footnote>
  <w:footnote w:type="continuationSeparator" w:id="0">
    <w:p w14:paraId="0D105CB1" w14:textId="77777777" w:rsidR="00EF69B3" w:rsidRDefault="00EF69B3" w:rsidP="00806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247782"/>
      <w:docPartObj>
        <w:docPartGallery w:val="Page Numbers (Top of Page)"/>
        <w:docPartUnique/>
      </w:docPartObj>
    </w:sdtPr>
    <w:sdtEndPr/>
    <w:sdtContent>
      <w:p w14:paraId="43E21638" w14:textId="38B44830" w:rsidR="0075471B" w:rsidRDefault="00D14988">
        <w:pPr>
          <w:pStyle w:val="Header"/>
          <w:jc w:val="right"/>
        </w:pPr>
        <w:r>
          <w:fldChar w:fldCharType="begin"/>
        </w:r>
        <w:r w:rsidR="0075471B">
          <w:instrText xml:space="preserve"> PAGE   \* MERGEFORMAT </w:instrText>
        </w:r>
        <w:r>
          <w:fldChar w:fldCharType="separate"/>
        </w:r>
        <w:r w:rsidR="00834B31">
          <w:rPr>
            <w:noProof/>
          </w:rPr>
          <w:t>4</w:t>
        </w:r>
        <w:r>
          <w:fldChar w:fldCharType="end"/>
        </w:r>
      </w:p>
    </w:sdtContent>
  </w:sdt>
  <w:p w14:paraId="537B2BC6" w14:textId="77777777" w:rsidR="00826C97" w:rsidRPr="00826C97" w:rsidRDefault="00826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1DA1"/>
    <w:multiLevelType w:val="hybridMultilevel"/>
    <w:tmpl w:val="BB24E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C76FC"/>
    <w:multiLevelType w:val="hybridMultilevel"/>
    <w:tmpl w:val="6C323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D5B83"/>
    <w:multiLevelType w:val="hybridMultilevel"/>
    <w:tmpl w:val="B160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3496B"/>
    <w:multiLevelType w:val="hybridMultilevel"/>
    <w:tmpl w:val="8D125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B59B3"/>
    <w:multiLevelType w:val="hybridMultilevel"/>
    <w:tmpl w:val="66F0833A"/>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4BAB2B80"/>
    <w:multiLevelType w:val="hybridMultilevel"/>
    <w:tmpl w:val="6C323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A58A6"/>
    <w:multiLevelType w:val="hybridMultilevel"/>
    <w:tmpl w:val="40E2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45F9C"/>
    <w:multiLevelType w:val="multilevel"/>
    <w:tmpl w:val="806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51898"/>
    <w:multiLevelType w:val="hybridMultilevel"/>
    <w:tmpl w:val="6C323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C7B33"/>
    <w:multiLevelType w:val="hybridMultilevel"/>
    <w:tmpl w:val="B658F4C4"/>
    <w:lvl w:ilvl="0" w:tplc="A9F49754">
      <w:start w:val="1"/>
      <w:numFmt w:val="decimal"/>
      <w:lvlText w:val="%1)"/>
      <w:lvlJc w:val="left"/>
      <w:pPr>
        <w:tabs>
          <w:tab w:val="num" w:pos="720"/>
        </w:tabs>
        <w:ind w:left="720" w:hanging="360"/>
      </w:pPr>
    </w:lvl>
    <w:lvl w:ilvl="1" w:tplc="162C1488" w:tentative="1">
      <w:start w:val="1"/>
      <w:numFmt w:val="decimal"/>
      <w:lvlText w:val="%2)"/>
      <w:lvlJc w:val="left"/>
      <w:pPr>
        <w:tabs>
          <w:tab w:val="num" w:pos="1440"/>
        </w:tabs>
        <w:ind w:left="1440" w:hanging="360"/>
      </w:pPr>
    </w:lvl>
    <w:lvl w:ilvl="2" w:tplc="05946F50" w:tentative="1">
      <w:start w:val="1"/>
      <w:numFmt w:val="decimal"/>
      <w:lvlText w:val="%3)"/>
      <w:lvlJc w:val="left"/>
      <w:pPr>
        <w:tabs>
          <w:tab w:val="num" w:pos="2160"/>
        </w:tabs>
        <w:ind w:left="2160" w:hanging="360"/>
      </w:pPr>
    </w:lvl>
    <w:lvl w:ilvl="3" w:tplc="BAF605AE" w:tentative="1">
      <w:start w:val="1"/>
      <w:numFmt w:val="decimal"/>
      <w:lvlText w:val="%4)"/>
      <w:lvlJc w:val="left"/>
      <w:pPr>
        <w:tabs>
          <w:tab w:val="num" w:pos="2880"/>
        </w:tabs>
        <w:ind w:left="2880" w:hanging="360"/>
      </w:pPr>
    </w:lvl>
    <w:lvl w:ilvl="4" w:tplc="5E5C64CA" w:tentative="1">
      <w:start w:val="1"/>
      <w:numFmt w:val="decimal"/>
      <w:lvlText w:val="%5)"/>
      <w:lvlJc w:val="left"/>
      <w:pPr>
        <w:tabs>
          <w:tab w:val="num" w:pos="3600"/>
        </w:tabs>
        <w:ind w:left="3600" w:hanging="360"/>
      </w:pPr>
    </w:lvl>
    <w:lvl w:ilvl="5" w:tplc="30F2124E" w:tentative="1">
      <w:start w:val="1"/>
      <w:numFmt w:val="decimal"/>
      <w:lvlText w:val="%6)"/>
      <w:lvlJc w:val="left"/>
      <w:pPr>
        <w:tabs>
          <w:tab w:val="num" w:pos="4320"/>
        </w:tabs>
        <w:ind w:left="4320" w:hanging="360"/>
      </w:pPr>
    </w:lvl>
    <w:lvl w:ilvl="6" w:tplc="AD08A51C" w:tentative="1">
      <w:start w:val="1"/>
      <w:numFmt w:val="decimal"/>
      <w:lvlText w:val="%7)"/>
      <w:lvlJc w:val="left"/>
      <w:pPr>
        <w:tabs>
          <w:tab w:val="num" w:pos="5040"/>
        </w:tabs>
        <w:ind w:left="5040" w:hanging="360"/>
      </w:pPr>
    </w:lvl>
    <w:lvl w:ilvl="7" w:tplc="B478E710" w:tentative="1">
      <w:start w:val="1"/>
      <w:numFmt w:val="decimal"/>
      <w:lvlText w:val="%8)"/>
      <w:lvlJc w:val="left"/>
      <w:pPr>
        <w:tabs>
          <w:tab w:val="num" w:pos="5760"/>
        </w:tabs>
        <w:ind w:left="5760" w:hanging="360"/>
      </w:pPr>
    </w:lvl>
    <w:lvl w:ilvl="8" w:tplc="02BE6FBA"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9"/>
  </w:num>
  <w:num w:numId="5">
    <w:abstractNumId w:val="0"/>
  </w:num>
  <w:num w:numId="6">
    <w:abstractNumId w:val="5"/>
  </w:num>
  <w:num w:numId="7">
    <w:abstractNumId w:val="8"/>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20A8"/>
    <w:rsid w:val="00006FFA"/>
    <w:rsid w:val="00022B07"/>
    <w:rsid w:val="0004085D"/>
    <w:rsid w:val="00056FD8"/>
    <w:rsid w:val="000625BA"/>
    <w:rsid w:val="000627B5"/>
    <w:rsid w:val="00082FF6"/>
    <w:rsid w:val="00084224"/>
    <w:rsid w:val="0008506F"/>
    <w:rsid w:val="000A2C8D"/>
    <w:rsid w:val="000A64B8"/>
    <w:rsid w:val="000C3A92"/>
    <w:rsid w:val="000C3D03"/>
    <w:rsid w:val="000C405B"/>
    <w:rsid w:val="000C5565"/>
    <w:rsid w:val="000E3193"/>
    <w:rsid w:val="000E4226"/>
    <w:rsid w:val="000E5E8F"/>
    <w:rsid w:val="000E6EED"/>
    <w:rsid w:val="000F43E8"/>
    <w:rsid w:val="000F5AA6"/>
    <w:rsid w:val="00107B82"/>
    <w:rsid w:val="00112975"/>
    <w:rsid w:val="00132589"/>
    <w:rsid w:val="00141315"/>
    <w:rsid w:val="0014161D"/>
    <w:rsid w:val="00142D3C"/>
    <w:rsid w:val="00176D27"/>
    <w:rsid w:val="00187089"/>
    <w:rsid w:val="0018739E"/>
    <w:rsid w:val="0019070B"/>
    <w:rsid w:val="00191925"/>
    <w:rsid w:val="001936C3"/>
    <w:rsid w:val="001B7EE3"/>
    <w:rsid w:val="001C0151"/>
    <w:rsid w:val="001C48D9"/>
    <w:rsid w:val="001C5C8F"/>
    <w:rsid w:val="001C781F"/>
    <w:rsid w:val="001E73C7"/>
    <w:rsid w:val="001F16ED"/>
    <w:rsid w:val="001F2030"/>
    <w:rsid w:val="001F695C"/>
    <w:rsid w:val="00203FD6"/>
    <w:rsid w:val="00210010"/>
    <w:rsid w:val="00222693"/>
    <w:rsid w:val="00226208"/>
    <w:rsid w:val="00230BFA"/>
    <w:rsid w:val="002328C7"/>
    <w:rsid w:val="002544DF"/>
    <w:rsid w:val="002603D7"/>
    <w:rsid w:val="00260F68"/>
    <w:rsid w:val="00270407"/>
    <w:rsid w:val="002744B3"/>
    <w:rsid w:val="00275742"/>
    <w:rsid w:val="00286B82"/>
    <w:rsid w:val="00296DEE"/>
    <w:rsid w:val="002B0219"/>
    <w:rsid w:val="002B449E"/>
    <w:rsid w:val="002C09A9"/>
    <w:rsid w:val="002C0A89"/>
    <w:rsid w:val="002C62A0"/>
    <w:rsid w:val="002E141E"/>
    <w:rsid w:val="002F6D4E"/>
    <w:rsid w:val="0031080E"/>
    <w:rsid w:val="00315612"/>
    <w:rsid w:val="00334B0D"/>
    <w:rsid w:val="003375CE"/>
    <w:rsid w:val="003453BD"/>
    <w:rsid w:val="0035108B"/>
    <w:rsid w:val="003656A6"/>
    <w:rsid w:val="00366A60"/>
    <w:rsid w:val="0037254E"/>
    <w:rsid w:val="003847BD"/>
    <w:rsid w:val="00384F9B"/>
    <w:rsid w:val="0038719D"/>
    <w:rsid w:val="00397601"/>
    <w:rsid w:val="00397B16"/>
    <w:rsid w:val="003A1CA9"/>
    <w:rsid w:val="003A3DA8"/>
    <w:rsid w:val="003A713A"/>
    <w:rsid w:val="003B14E6"/>
    <w:rsid w:val="003C2671"/>
    <w:rsid w:val="003C37A4"/>
    <w:rsid w:val="003D2206"/>
    <w:rsid w:val="003D5040"/>
    <w:rsid w:val="003D7F43"/>
    <w:rsid w:val="003E3865"/>
    <w:rsid w:val="003F1524"/>
    <w:rsid w:val="003F60CC"/>
    <w:rsid w:val="00404CD2"/>
    <w:rsid w:val="00427776"/>
    <w:rsid w:val="004353B6"/>
    <w:rsid w:val="0044716A"/>
    <w:rsid w:val="00452D21"/>
    <w:rsid w:val="004720FE"/>
    <w:rsid w:val="00480125"/>
    <w:rsid w:val="00490D58"/>
    <w:rsid w:val="00491F42"/>
    <w:rsid w:val="004953C5"/>
    <w:rsid w:val="00495A95"/>
    <w:rsid w:val="004A788F"/>
    <w:rsid w:val="004B4262"/>
    <w:rsid w:val="004B778D"/>
    <w:rsid w:val="004C2A88"/>
    <w:rsid w:val="004C416F"/>
    <w:rsid w:val="004C4928"/>
    <w:rsid w:val="004D09FE"/>
    <w:rsid w:val="004D70C3"/>
    <w:rsid w:val="00504550"/>
    <w:rsid w:val="00506F2F"/>
    <w:rsid w:val="00510B30"/>
    <w:rsid w:val="00512466"/>
    <w:rsid w:val="00515133"/>
    <w:rsid w:val="00532C08"/>
    <w:rsid w:val="00533E2E"/>
    <w:rsid w:val="00534CC1"/>
    <w:rsid w:val="00544DA1"/>
    <w:rsid w:val="00552C17"/>
    <w:rsid w:val="005600B0"/>
    <w:rsid w:val="00572F7B"/>
    <w:rsid w:val="00580D63"/>
    <w:rsid w:val="00584C04"/>
    <w:rsid w:val="00585EFF"/>
    <w:rsid w:val="0059079D"/>
    <w:rsid w:val="005919EA"/>
    <w:rsid w:val="005A2BAC"/>
    <w:rsid w:val="005A6AA0"/>
    <w:rsid w:val="005E3F62"/>
    <w:rsid w:val="005F5AF6"/>
    <w:rsid w:val="005F792D"/>
    <w:rsid w:val="00600626"/>
    <w:rsid w:val="00604153"/>
    <w:rsid w:val="00605D44"/>
    <w:rsid w:val="00607C6D"/>
    <w:rsid w:val="00647F2B"/>
    <w:rsid w:val="00653E7E"/>
    <w:rsid w:val="00680004"/>
    <w:rsid w:val="00691A6C"/>
    <w:rsid w:val="006920B3"/>
    <w:rsid w:val="006A0D64"/>
    <w:rsid w:val="006A0D84"/>
    <w:rsid w:val="006A5824"/>
    <w:rsid w:val="006C01D9"/>
    <w:rsid w:val="006C1540"/>
    <w:rsid w:val="006E184F"/>
    <w:rsid w:val="006E1C4C"/>
    <w:rsid w:val="006E437C"/>
    <w:rsid w:val="006E778A"/>
    <w:rsid w:val="006F6ECA"/>
    <w:rsid w:val="006F73D8"/>
    <w:rsid w:val="007039D9"/>
    <w:rsid w:val="00740B65"/>
    <w:rsid w:val="00750D3E"/>
    <w:rsid w:val="0075471B"/>
    <w:rsid w:val="00756F0D"/>
    <w:rsid w:val="007574A7"/>
    <w:rsid w:val="00762F86"/>
    <w:rsid w:val="00766E69"/>
    <w:rsid w:val="007741F2"/>
    <w:rsid w:val="007746E5"/>
    <w:rsid w:val="007764C6"/>
    <w:rsid w:val="00784757"/>
    <w:rsid w:val="00790C84"/>
    <w:rsid w:val="00794394"/>
    <w:rsid w:val="007A1021"/>
    <w:rsid w:val="007B2E82"/>
    <w:rsid w:val="007B6B98"/>
    <w:rsid w:val="007D2045"/>
    <w:rsid w:val="007E5437"/>
    <w:rsid w:val="00801BAD"/>
    <w:rsid w:val="0080600D"/>
    <w:rsid w:val="00806F02"/>
    <w:rsid w:val="00826C25"/>
    <w:rsid w:val="00826C97"/>
    <w:rsid w:val="00832F8C"/>
    <w:rsid w:val="00834B31"/>
    <w:rsid w:val="00836387"/>
    <w:rsid w:val="00846DB2"/>
    <w:rsid w:val="00852999"/>
    <w:rsid w:val="00855047"/>
    <w:rsid w:val="00856398"/>
    <w:rsid w:val="00860982"/>
    <w:rsid w:val="008653BF"/>
    <w:rsid w:val="00877FE6"/>
    <w:rsid w:val="0088162C"/>
    <w:rsid w:val="008945A2"/>
    <w:rsid w:val="008A4A9D"/>
    <w:rsid w:val="008A4C05"/>
    <w:rsid w:val="008B09BF"/>
    <w:rsid w:val="008C01DF"/>
    <w:rsid w:val="008C24C8"/>
    <w:rsid w:val="008C490E"/>
    <w:rsid w:val="008C55B7"/>
    <w:rsid w:val="008E11B7"/>
    <w:rsid w:val="008E1323"/>
    <w:rsid w:val="008E7B90"/>
    <w:rsid w:val="008F4076"/>
    <w:rsid w:val="008F4457"/>
    <w:rsid w:val="008F4AA1"/>
    <w:rsid w:val="00906EE7"/>
    <w:rsid w:val="00920BF0"/>
    <w:rsid w:val="0092234F"/>
    <w:rsid w:val="0092277B"/>
    <w:rsid w:val="00927A85"/>
    <w:rsid w:val="009345A7"/>
    <w:rsid w:val="0093498F"/>
    <w:rsid w:val="009557D7"/>
    <w:rsid w:val="00956759"/>
    <w:rsid w:val="0096251A"/>
    <w:rsid w:val="00985BFA"/>
    <w:rsid w:val="00985F06"/>
    <w:rsid w:val="00990ACF"/>
    <w:rsid w:val="00990BED"/>
    <w:rsid w:val="00991787"/>
    <w:rsid w:val="00996FA8"/>
    <w:rsid w:val="009B37B3"/>
    <w:rsid w:val="009B7434"/>
    <w:rsid w:val="009B7F16"/>
    <w:rsid w:val="009C1968"/>
    <w:rsid w:val="009C394C"/>
    <w:rsid w:val="009C43F6"/>
    <w:rsid w:val="009E5880"/>
    <w:rsid w:val="00A05599"/>
    <w:rsid w:val="00A11515"/>
    <w:rsid w:val="00A22B34"/>
    <w:rsid w:val="00A34D35"/>
    <w:rsid w:val="00A457E0"/>
    <w:rsid w:val="00A50E16"/>
    <w:rsid w:val="00A61968"/>
    <w:rsid w:val="00A62552"/>
    <w:rsid w:val="00A64B9A"/>
    <w:rsid w:val="00A65B2D"/>
    <w:rsid w:val="00A70FAA"/>
    <w:rsid w:val="00A71F94"/>
    <w:rsid w:val="00A84120"/>
    <w:rsid w:val="00A90220"/>
    <w:rsid w:val="00A93398"/>
    <w:rsid w:val="00A971CF"/>
    <w:rsid w:val="00A97359"/>
    <w:rsid w:val="00AA5EF8"/>
    <w:rsid w:val="00AE2F80"/>
    <w:rsid w:val="00AE788D"/>
    <w:rsid w:val="00AF36CD"/>
    <w:rsid w:val="00B00626"/>
    <w:rsid w:val="00B06A80"/>
    <w:rsid w:val="00B12C82"/>
    <w:rsid w:val="00B21D8E"/>
    <w:rsid w:val="00B2394B"/>
    <w:rsid w:val="00B32BAE"/>
    <w:rsid w:val="00B343DB"/>
    <w:rsid w:val="00B37244"/>
    <w:rsid w:val="00B42BCF"/>
    <w:rsid w:val="00B533B7"/>
    <w:rsid w:val="00B54E61"/>
    <w:rsid w:val="00B551E6"/>
    <w:rsid w:val="00B57615"/>
    <w:rsid w:val="00B6634C"/>
    <w:rsid w:val="00B720A8"/>
    <w:rsid w:val="00B80F42"/>
    <w:rsid w:val="00B82958"/>
    <w:rsid w:val="00B82DE0"/>
    <w:rsid w:val="00B85F50"/>
    <w:rsid w:val="00BA4631"/>
    <w:rsid w:val="00BB01E5"/>
    <w:rsid w:val="00BC540D"/>
    <w:rsid w:val="00BD352F"/>
    <w:rsid w:val="00BD497B"/>
    <w:rsid w:val="00BD5787"/>
    <w:rsid w:val="00BD5A2B"/>
    <w:rsid w:val="00BD77B4"/>
    <w:rsid w:val="00BE64C6"/>
    <w:rsid w:val="00BE7BEF"/>
    <w:rsid w:val="00BF0161"/>
    <w:rsid w:val="00BF78D8"/>
    <w:rsid w:val="00C00B3F"/>
    <w:rsid w:val="00C01C16"/>
    <w:rsid w:val="00C07985"/>
    <w:rsid w:val="00C07A85"/>
    <w:rsid w:val="00C10BD2"/>
    <w:rsid w:val="00C174F5"/>
    <w:rsid w:val="00C3074C"/>
    <w:rsid w:val="00C338C0"/>
    <w:rsid w:val="00C347C5"/>
    <w:rsid w:val="00C4194A"/>
    <w:rsid w:val="00C42C1F"/>
    <w:rsid w:val="00C43DB9"/>
    <w:rsid w:val="00C46D45"/>
    <w:rsid w:val="00C56AED"/>
    <w:rsid w:val="00C67B29"/>
    <w:rsid w:val="00C70385"/>
    <w:rsid w:val="00C82E56"/>
    <w:rsid w:val="00CB12DD"/>
    <w:rsid w:val="00CB2229"/>
    <w:rsid w:val="00CB3A5B"/>
    <w:rsid w:val="00CC0CB6"/>
    <w:rsid w:val="00CC6885"/>
    <w:rsid w:val="00CC6C7E"/>
    <w:rsid w:val="00CD1D52"/>
    <w:rsid w:val="00CD77F0"/>
    <w:rsid w:val="00CE002A"/>
    <w:rsid w:val="00CE2D07"/>
    <w:rsid w:val="00CF3638"/>
    <w:rsid w:val="00CF3C1C"/>
    <w:rsid w:val="00CF7316"/>
    <w:rsid w:val="00D06CA4"/>
    <w:rsid w:val="00D12412"/>
    <w:rsid w:val="00D14418"/>
    <w:rsid w:val="00D14988"/>
    <w:rsid w:val="00D2000B"/>
    <w:rsid w:val="00D2000C"/>
    <w:rsid w:val="00D21A14"/>
    <w:rsid w:val="00D24122"/>
    <w:rsid w:val="00D25EBF"/>
    <w:rsid w:val="00D275A4"/>
    <w:rsid w:val="00D344E9"/>
    <w:rsid w:val="00D3498F"/>
    <w:rsid w:val="00D361A4"/>
    <w:rsid w:val="00D426A3"/>
    <w:rsid w:val="00D43547"/>
    <w:rsid w:val="00D607AD"/>
    <w:rsid w:val="00D63C6A"/>
    <w:rsid w:val="00D77F6F"/>
    <w:rsid w:val="00D82FF0"/>
    <w:rsid w:val="00D92225"/>
    <w:rsid w:val="00DB21B5"/>
    <w:rsid w:val="00DC4034"/>
    <w:rsid w:val="00DC69C4"/>
    <w:rsid w:val="00DC6DD7"/>
    <w:rsid w:val="00DE4758"/>
    <w:rsid w:val="00DE7B43"/>
    <w:rsid w:val="00E23985"/>
    <w:rsid w:val="00E33709"/>
    <w:rsid w:val="00E7630C"/>
    <w:rsid w:val="00E80FFA"/>
    <w:rsid w:val="00E82EE1"/>
    <w:rsid w:val="00E9156C"/>
    <w:rsid w:val="00EA30D1"/>
    <w:rsid w:val="00EA3ADE"/>
    <w:rsid w:val="00EB257B"/>
    <w:rsid w:val="00EB55B8"/>
    <w:rsid w:val="00EB7C08"/>
    <w:rsid w:val="00ED5257"/>
    <w:rsid w:val="00EE178B"/>
    <w:rsid w:val="00EE3E49"/>
    <w:rsid w:val="00EE7810"/>
    <w:rsid w:val="00EF5FA8"/>
    <w:rsid w:val="00EF69B3"/>
    <w:rsid w:val="00F035F3"/>
    <w:rsid w:val="00F036FF"/>
    <w:rsid w:val="00F0617D"/>
    <w:rsid w:val="00F071FB"/>
    <w:rsid w:val="00F24FD7"/>
    <w:rsid w:val="00F26107"/>
    <w:rsid w:val="00F33264"/>
    <w:rsid w:val="00F50019"/>
    <w:rsid w:val="00F53B77"/>
    <w:rsid w:val="00F5672B"/>
    <w:rsid w:val="00F5743D"/>
    <w:rsid w:val="00F57F01"/>
    <w:rsid w:val="00F67DBB"/>
    <w:rsid w:val="00F75848"/>
    <w:rsid w:val="00F766EC"/>
    <w:rsid w:val="00F8040D"/>
    <w:rsid w:val="00F83157"/>
    <w:rsid w:val="00F9611F"/>
    <w:rsid w:val="00FA3558"/>
    <w:rsid w:val="00FA72C7"/>
    <w:rsid w:val="00FD304F"/>
    <w:rsid w:val="00FE0E92"/>
    <w:rsid w:val="00FE66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21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49E"/>
  </w:style>
  <w:style w:type="paragraph" w:styleId="Heading1">
    <w:name w:val="heading 1"/>
    <w:basedOn w:val="Normal"/>
    <w:link w:val="Heading1Char"/>
    <w:uiPriority w:val="9"/>
    <w:qFormat/>
    <w:rsid w:val="00006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D35"/>
    <w:pPr>
      <w:ind w:left="720"/>
      <w:contextualSpacing/>
    </w:pPr>
  </w:style>
  <w:style w:type="character" w:styleId="Hyperlink">
    <w:name w:val="Hyperlink"/>
    <w:basedOn w:val="DefaultParagraphFont"/>
    <w:uiPriority w:val="99"/>
    <w:unhideWhenUsed/>
    <w:rsid w:val="00EF5FA8"/>
    <w:rPr>
      <w:color w:val="0000FF" w:themeColor="hyperlink"/>
      <w:u w:val="single"/>
    </w:rPr>
  </w:style>
  <w:style w:type="paragraph" w:styleId="Header">
    <w:name w:val="header"/>
    <w:basedOn w:val="Normal"/>
    <w:link w:val="HeaderChar"/>
    <w:uiPriority w:val="99"/>
    <w:unhideWhenUsed/>
    <w:rsid w:val="0080600D"/>
    <w:pPr>
      <w:tabs>
        <w:tab w:val="center" w:pos="4703"/>
        <w:tab w:val="right" w:pos="9406"/>
      </w:tabs>
      <w:spacing w:after="0" w:line="240" w:lineRule="auto"/>
    </w:pPr>
  </w:style>
  <w:style w:type="character" w:customStyle="1" w:styleId="HeaderChar">
    <w:name w:val="Header Char"/>
    <w:basedOn w:val="DefaultParagraphFont"/>
    <w:link w:val="Header"/>
    <w:uiPriority w:val="99"/>
    <w:rsid w:val="0080600D"/>
  </w:style>
  <w:style w:type="paragraph" w:styleId="Footer">
    <w:name w:val="footer"/>
    <w:basedOn w:val="Normal"/>
    <w:link w:val="FooterChar"/>
    <w:uiPriority w:val="99"/>
    <w:unhideWhenUsed/>
    <w:rsid w:val="0080600D"/>
    <w:pPr>
      <w:tabs>
        <w:tab w:val="center" w:pos="4703"/>
        <w:tab w:val="right" w:pos="9406"/>
      </w:tabs>
      <w:spacing w:after="0" w:line="240" w:lineRule="auto"/>
    </w:pPr>
  </w:style>
  <w:style w:type="character" w:customStyle="1" w:styleId="FooterChar">
    <w:name w:val="Footer Char"/>
    <w:basedOn w:val="DefaultParagraphFont"/>
    <w:link w:val="Footer"/>
    <w:uiPriority w:val="99"/>
    <w:rsid w:val="0080600D"/>
  </w:style>
  <w:style w:type="table" w:styleId="TableGrid">
    <w:name w:val="Table Grid"/>
    <w:basedOn w:val="TableNormal"/>
    <w:uiPriority w:val="59"/>
    <w:rsid w:val="000A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6FF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32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8C"/>
    <w:rPr>
      <w:rFonts w:ascii="Tahoma" w:hAnsi="Tahoma" w:cs="Tahoma"/>
      <w:sz w:val="16"/>
      <w:szCs w:val="16"/>
    </w:rPr>
  </w:style>
  <w:style w:type="character" w:styleId="CommentReference">
    <w:name w:val="annotation reference"/>
    <w:basedOn w:val="DefaultParagraphFont"/>
    <w:uiPriority w:val="99"/>
    <w:semiHidden/>
    <w:unhideWhenUsed/>
    <w:rsid w:val="00515133"/>
    <w:rPr>
      <w:sz w:val="16"/>
      <w:szCs w:val="16"/>
    </w:rPr>
  </w:style>
  <w:style w:type="paragraph" w:styleId="CommentText">
    <w:name w:val="annotation text"/>
    <w:basedOn w:val="Normal"/>
    <w:link w:val="CommentTextChar"/>
    <w:uiPriority w:val="99"/>
    <w:unhideWhenUsed/>
    <w:rsid w:val="00515133"/>
    <w:pPr>
      <w:spacing w:line="240" w:lineRule="auto"/>
    </w:pPr>
    <w:rPr>
      <w:sz w:val="20"/>
      <w:szCs w:val="20"/>
    </w:rPr>
  </w:style>
  <w:style w:type="character" w:customStyle="1" w:styleId="CommentTextChar">
    <w:name w:val="Comment Text Char"/>
    <w:basedOn w:val="DefaultParagraphFont"/>
    <w:link w:val="CommentText"/>
    <w:uiPriority w:val="99"/>
    <w:rsid w:val="00515133"/>
    <w:rPr>
      <w:sz w:val="20"/>
      <w:szCs w:val="20"/>
    </w:rPr>
  </w:style>
  <w:style w:type="paragraph" w:styleId="CommentSubject">
    <w:name w:val="annotation subject"/>
    <w:basedOn w:val="CommentText"/>
    <w:next w:val="CommentText"/>
    <w:link w:val="CommentSubjectChar"/>
    <w:uiPriority w:val="99"/>
    <w:semiHidden/>
    <w:unhideWhenUsed/>
    <w:rsid w:val="00515133"/>
    <w:rPr>
      <w:b/>
      <w:bCs/>
    </w:rPr>
  </w:style>
  <w:style w:type="character" w:customStyle="1" w:styleId="CommentSubjectChar">
    <w:name w:val="Comment Subject Char"/>
    <w:basedOn w:val="CommentTextChar"/>
    <w:link w:val="CommentSubject"/>
    <w:uiPriority w:val="99"/>
    <w:semiHidden/>
    <w:rsid w:val="00515133"/>
    <w:rPr>
      <w:b/>
      <w:bCs/>
      <w:sz w:val="20"/>
      <w:szCs w:val="20"/>
    </w:rPr>
  </w:style>
  <w:style w:type="paragraph" w:styleId="Revision">
    <w:name w:val="Revision"/>
    <w:hidden/>
    <w:uiPriority w:val="99"/>
    <w:semiHidden/>
    <w:rsid w:val="00515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5877">
      <w:bodyDiv w:val="1"/>
      <w:marLeft w:val="0"/>
      <w:marRight w:val="0"/>
      <w:marTop w:val="0"/>
      <w:marBottom w:val="0"/>
      <w:divBdr>
        <w:top w:val="none" w:sz="0" w:space="0" w:color="auto"/>
        <w:left w:val="none" w:sz="0" w:space="0" w:color="auto"/>
        <w:bottom w:val="none" w:sz="0" w:space="0" w:color="auto"/>
        <w:right w:val="none" w:sz="0" w:space="0" w:color="auto"/>
      </w:divBdr>
      <w:divsChild>
        <w:div w:id="1367366415">
          <w:marLeft w:val="0"/>
          <w:marRight w:val="0"/>
          <w:marTop w:val="0"/>
          <w:marBottom w:val="0"/>
          <w:divBdr>
            <w:top w:val="none" w:sz="0" w:space="0" w:color="auto"/>
            <w:left w:val="none" w:sz="0" w:space="0" w:color="auto"/>
            <w:bottom w:val="none" w:sz="0" w:space="0" w:color="auto"/>
            <w:right w:val="none" w:sz="0" w:space="0" w:color="auto"/>
          </w:divBdr>
        </w:div>
        <w:div w:id="2020426671">
          <w:marLeft w:val="0"/>
          <w:marRight w:val="0"/>
          <w:marTop w:val="0"/>
          <w:marBottom w:val="0"/>
          <w:divBdr>
            <w:top w:val="none" w:sz="0" w:space="0" w:color="auto"/>
            <w:left w:val="none" w:sz="0" w:space="0" w:color="auto"/>
            <w:bottom w:val="none" w:sz="0" w:space="0" w:color="auto"/>
            <w:right w:val="none" w:sz="0" w:space="0" w:color="auto"/>
          </w:divBdr>
        </w:div>
        <w:div w:id="927345494">
          <w:marLeft w:val="0"/>
          <w:marRight w:val="0"/>
          <w:marTop w:val="0"/>
          <w:marBottom w:val="0"/>
          <w:divBdr>
            <w:top w:val="none" w:sz="0" w:space="0" w:color="auto"/>
            <w:left w:val="none" w:sz="0" w:space="0" w:color="auto"/>
            <w:bottom w:val="none" w:sz="0" w:space="0" w:color="auto"/>
            <w:right w:val="none" w:sz="0" w:space="0" w:color="auto"/>
          </w:divBdr>
        </w:div>
      </w:divsChild>
    </w:div>
    <w:div w:id="1412653575">
      <w:bodyDiv w:val="1"/>
      <w:marLeft w:val="0"/>
      <w:marRight w:val="0"/>
      <w:marTop w:val="0"/>
      <w:marBottom w:val="0"/>
      <w:divBdr>
        <w:top w:val="none" w:sz="0" w:space="0" w:color="auto"/>
        <w:left w:val="none" w:sz="0" w:space="0" w:color="auto"/>
        <w:bottom w:val="none" w:sz="0" w:space="0" w:color="auto"/>
        <w:right w:val="none" w:sz="0" w:space="0" w:color="auto"/>
      </w:divBdr>
    </w:div>
    <w:div w:id="19936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cbi.nlm.nih.gov/pubmed/2524752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jamanetwork.com/on04/23/201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http://bioethics.georgetown.edu/pcbe/reports/past_commissions/deciding_to_forego_tx.pdf"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medimagazin.com.tr/hekim/genel/tr-gizli-otanazi-mi-yapiliyor-2-12-48795.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Sayfa1!$B$1</c:f>
              <c:strCache>
                <c:ptCount val="1"/>
                <c:pt idx="0">
                  <c:v> Grafik-1 Verilen İfadelere Katılma Oranları</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365-498E-B109-BCA8EC80055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365-498E-B109-BCA8EC80055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365-498E-B109-BCA8EC800557}"/>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365-498E-B109-BCA8EC800557}"/>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1365-498E-B109-BCA8EC800557}"/>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1365-498E-B109-BCA8EC80055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1365-498E-B109-BCA8EC80055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1365-498E-B109-BCA8EC80055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1365-498E-B109-BCA8EC80055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1365-498E-B109-BCA8EC800557}"/>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5-1365-498E-B109-BCA8EC800557}"/>
              </c:ext>
            </c:extLst>
          </c:dPt>
          <c:dLbls>
            <c:dLbl>
              <c:idx val="0"/>
              <c:layout>
                <c:manualLayout>
                  <c:x val="-3.4725823942665848E-3"/>
                  <c:y val="-2.7578019510566983E-2"/>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365-498E-B109-BCA8EC800557}"/>
                </c:ext>
              </c:extLst>
            </c:dLbl>
            <c:dLbl>
              <c:idx val="2"/>
              <c:layout>
                <c:manualLayout>
                  <c:x val="-9.9407863872088545E-4"/>
                  <c:y val="2.7830876486351193E-2"/>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365-498E-B109-BCA8EC800557}"/>
                </c:ext>
              </c:extLst>
            </c:dLbl>
            <c:dLbl>
              <c:idx val="3"/>
              <c:layout>
                <c:manualLayout>
                  <c:x val="-1.5376491112263661E-2"/>
                  <c:y val="8.110691365891402E-3"/>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365-498E-B109-BCA8EC800557}"/>
                </c:ext>
              </c:extLst>
            </c:dLbl>
            <c:dLbl>
              <c:idx val="4"/>
              <c:layout>
                <c:manualLayout>
                  <c:x val="-1.5031160054268581E-2"/>
                  <c:y val="-1.583799666551115E-2"/>
                </c:manualLayout>
              </c:layout>
              <c:tx>
                <c:rich>
                  <a:bodyPr/>
                  <a:lstStyle/>
                  <a:p>
                    <a:r>
                      <a:rPr lang="en-US"/>
                      <a:t>18.06%</a:t>
                    </a:r>
                  </a:p>
                </c:rich>
              </c:tx>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1365-498E-B109-BCA8EC800557}"/>
                </c:ext>
              </c:extLst>
            </c:dLbl>
            <c:dLbl>
              <c:idx val="5"/>
              <c:layout>
                <c:manualLayout>
                  <c:x val="7.5377692824628887E-3"/>
                  <c:y val="1.9583243918409571E-2"/>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1365-498E-B109-BCA8EC800557}"/>
                </c:ext>
              </c:extLst>
            </c:dLbl>
            <c:dLbl>
              <c:idx val="6"/>
              <c:tx>
                <c:rich>
                  <a:bodyPr/>
                  <a:lstStyle/>
                  <a:p>
                    <a:r>
                      <a:rPr lang="en-US"/>
                      <a:t>5.36%</a:t>
                    </a:r>
                  </a:p>
                </c:rich>
              </c:tx>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1365-498E-B109-BCA8EC800557}"/>
                </c:ext>
              </c:extLst>
            </c:dLbl>
            <c:dLbl>
              <c:idx val="7"/>
              <c:layout>
                <c:manualLayout>
                  <c:x val="-1.1983228092865221E-2"/>
                  <c:y val="-4.5193328821318761E-2"/>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1365-498E-B109-BCA8EC800557}"/>
                </c:ext>
              </c:extLst>
            </c:dLbl>
            <c:dLbl>
              <c:idx val="8"/>
              <c:layout>
                <c:manualLayout>
                  <c:x val="2.7409277644642274E-3"/>
                  <c:y val="1.3828224302150917E-2"/>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1365-498E-B109-BCA8EC800557}"/>
                </c:ext>
              </c:extLst>
            </c:dLbl>
            <c:dLbl>
              <c:idx val="9"/>
              <c:layout>
                <c:manualLayout>
                  <c:x val="-1.9872300835583969E-2"/>
                  <c:y val="-3.6068604631968185E-4"/>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1365-498E-B109-BCA8EC800557}"/>
                </c:ext>
              </c:extLst>
            </c:dLbl>
            <c:numFmt formatCode="0.00%"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1"/>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Sayfa1!$A$2:$A$12</c:f>
              <c:strCache>
                <c:ptCount val="11"/>
                <c:pt idx="0">
                  <c:v>keeping a patient alive is not necessary if we cannot improve her quality of life</c:v>
                </c:pt>
                <c:pt idx="1">
                  <c:v>age is not a determining factor for euthanasia</c:v>
                </c:pt>
                <c:pt idx="2">
                  <c:v>choosing death is a human right</c:v>
                </c:pt>
                <c:pt idx="3">
                  <c:v>euthanasia is a reflection of respect for autonomy</c:v>
                </c:pt>
                <c:pt idx="4">
                  <c:v>legalizing euthanasia may lead to misuse</c:v>
                </c:pt>
                <c:pt idx="5">
                  <c:v>pediatric euthanasia is a violation of the right to life</c:v>
                </c:pt>
                <c:pt idx="6">
                  <c:v>pediatric euthanasia should be offered as an alternative to parents of patients with no hope of a normal life</c:v>
                </c:pt>
                <c:pt idx="7">
                  <c:v>it is the duty of the physician to keep her patient alive under any circumstances</c:v>
                </c:pt>
                <c:pt idx="8">
                  <c:v>euthanizing a child with an untreatable disease is no different than euthanizing an elderly patient in the same situation</c:v>
                </c:pt>
                <c:pt idx="9">
                  <c:v>pediatric euthanasia deprives the patient of treatments that could be available in the future</c:v>
                </c:pt>
                <c:pt idx="10">
                  <c:v>euthanasia enables the reallocation of resources to patients with a higher chance of medical utility</c:v>
                </c:pt>
              </c:strCache>
            </c:strRef>
          </c:cat>
          <c:val>
            <c:numRef>
              <c:f>Sayfa1!$B$2:$B$12</c:f>
              <c:numCache>
                <c:formatCode>General</c:formatCode>
                <c:ptCount val="11"/>
                <c:pt idx="0">
                  <c:v>5</c:v>
                </c:pt>
                <c:pt idx="1">
                  <c:v>23</c:v>
                </c:pt>
                <c:pt idx="2">
                  <c:v>63</c:v>
                </c:pt>
                <c:pt idx="3">
                  <c:v>61</c:v>
                </c:pt>
                <c:pt idx="4">
                  <c:v>101</c:v>
                </c:pt>
                <c:pt idx="5">
                  <c:v>59</c:v>
                </c:pt>
                <c:pt idx="6">
                  <c:v>30</c:v>
                </c:pt>
                <c:pt idx="7">
                  <c:v>60</c:v>
                </c:pt>
                <c:pt idx="8">
                  <c:v>41</c:v>
                </c:pt>
                <c:pt idx="9">
                  <c:v>89</c:v>
                </c:pt>
                <c:pt idx="10">
                  <c:v>27</c:v>
                </c:pt>
              </c:numCache>
            </c:numRef>
          </c:val>
          <c:extLst>
            <c:ext xmlns:c16="http://schemas.microsoft.com/office/drawing/2014/chart" uri="{C3380CC4-5D6E-409C-BE32-E72D297353CC}">
              <c16:uniqueId val="{00000016-1365-498E-B109-BCA8EC800557}"/>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Sayfa1!$B$1</c:f>
              <c:strCache>
                <c:ptCount val="1"/>
                <c:pt idx="0">
                  <c:v>Sütun1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D6F1-4DE1-91AD-89D9D490CC9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D6F1-4DE1-91AD-89D9D490CC9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D6F1-4DE1-91AD-89D9D490CC9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D6F1-4DE1-91AD-89D9D490CC92}"/>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D6F1-4DE1-91AD-89D9D490CC92}"/>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D6F1-4DE1-91AD-89D9D490CC92}"/>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D6F1-4DE1-91AD-89D9D490CC92}"/>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D6F1-4DE1-91AD-89D9D490CC92}"/>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D6F1-4DE1-91AD-89D9D490CC92}"/>
              </c:ext>
            </c:extLst>
          </c:dPt>
          <c:dLbls>
            <c:dLbl>
              <c:idx val="0"/>
              <c:layout>
                <c:manualLayout>
                  <c:x val="-1.800720288115246E-2"/>
                  <c:y val="-2.9013539651837554E-2"/>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6F1-4DE1-91AD-89D9D490CC92}"/>
                </c:ext>
              </c:extLst>
            </c:dLbl>
            <c:dLbl>
              <c:idx val="1"/>
              <c:layout>
                <c:manualLayout>
                  <c:x val="-1.4005602240896432E-2"/>
                  <c:y val="-1.2894906511927843E-2"/>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6F1-4DE1-91AD-89D9D490CC92}"/>
                </c:ext>
              </c:extLst>
            </c:dLbl>
            <c:dLbl>
              <c:idx val="2"/>
              <c:layout>
                <c:manualLayout>
                  <c:x val="1.9769605171668591E-3"/>
                  <c:y val="-2.9025887659996259E-2"/>
                </c:manualLayout>
              </c:layout>
              <c:tx>
                <c:rich>
                  <a:bodyPr/>
                  <a:lstStyle/>
                  <a:p>
                    <a:r>
                      <a:rPr lang="en-US"/>
                      <a:t>25.44%</a:t>
                    </a:r>
                  </a:p>
                </c:rich>
              </c:tx>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6F1-4DE1-91AD-89D9D490CC92}"/>
                </c:ext>
              </c:extLst>
            </c:dLbl>
            <c:dLbl>
              <c:idx val="3"/>
              <c:layout>
                <c:manualLayout>
                  <c:x val="-1.0004001600640329E-2"/>
                  <c:y val="6.4474532559637802E-3"/>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6F1-4DE1-91AD-89D9D490CC92}"/>
                </c:ext>
              </c:extLst>
            </c:dLbl>
            <c:dLbl>
              <c:idx val="4"/>
              <c:layout>
                <c:manualLayout>
                  <c:x val="-4.0016006402561416E-3"/>
                  <c:y val="0"/>
                </c:manualLayout>
              </c:layout>
              <c:tx>
                <c:rich>
                  <a:bodyPr/>
                  <a:lstStyle/>
                  <a:p>
                    <a:r>
                      <a:rPr lang="en-US"/>
                      <a:t>24.1%</a:t>
                    </a:r>
                  </a:p>
                </c:rich>
              </c:tx>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6F1-4DE1-91AD-89D9D490CC92}"/>
                </c:ext>
              </c:extLst>
            </c:dLbl>
            <c:dLbl>
              <c:idx val="5"/>
              <c:layout>
                <c:manualLayout>
                  <c:x val="-2.0226988433168541E-3"/>
                  <c:y val="-3.0303030303030422E-2"/>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6F1-4DE1-91AD-89D9D490CC92}"/>
                </c:ext>
              </c:extLst>
            </c:dLbl>
            <c:dLbl>
              <c:idx val="6"/>
              <c:layout>
                <c:manualLayout>
                  <c:x val="-4.0452401433014179E-3"/>
                  <c:y val="-6.0606060606060622E-2"/>
                </c:manualLayout>
              </c:layout>
              <c:tx>
                <c:rich>
                  <a:bodyPr/>
                  <a:lstStyle/>
                  <a:p>
                    <a:r>
                      <a:rPr lang="en-US"/>
                      <a:t>22.3%</a:t>
                    </a:r>
                  </a:p>
                </c:rich>
              </c:tx>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D6F1-4DE1-91AD-89D9D490CC92}"/>
                </c:ext>
              </c:extLst>
            </c:dLbl>
            <c:dLbl>
              <c:idx val="7"/>
              <c:layout>
                <c:manualLayout>
                  <c:x val="-1.0004001600640263E-2"/>
                  <c:y val="-9.6711798839458473E-3"/>
                </c:manualLayout>
              </c:layout>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D6F1-4DE1-91AD-89D9D490CC92}"/>
                </c:ext>
              </c:extLst>
            </c:dLbl>
            <c:dLbl>
              <c:idx val="8"/>
              <c:layout>
                <c:manualLayout>
                  <c:x val="0"/>
                  <c:y val="-2.9013539651837526E-2"/>
                </c:manualLayout>
              </c:layout>
              <c:tx>
                <c:rich>
                  <a:bodyPr/>
                  <a:lstStyle/>
                  <a:p>
                    <a:r>
                      <a:rPr lang="en-US"/>
                      <a:t>4.01%</a:t>
                    </a:r>
                  </a:p>
                </c:rich>
              </c:tx>
              <c:dLblPos val="bestFit"/>
              <c:showLegendKey val="1"/>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D6F1-4DE1-91AD-89D9D490CC92}"/>
                </c:ext>
              </c:extLst>
            </c:dLbl>
            <c:numFmt formatCode="0.00%"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1"/>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Sayfa1!$A$2:$A$10</c:f>
              <c:strCache>
                <c:ptCount val="7"/>
                <c:pt idx="0">
                  <c:v>severe mental disabilities that prevent the patient from pursuing a normal life </c:v>
                </c:pt>
                <c:pt idx="1">
                  <c:v>severe physical disabilities that prevent the patient from pursuing a normal life</c:v>
                </c:pt>
                <c:pt idx="2">
                  <c:v>aggressive, untreatable / severely painful diseases</c:v>
                </c:pt>
                <c:pt idx="3">
                  <c:v>diseases that require highly expensive treatments with a low chance of treatment</c:v>
                </c:pt>
                <c:pt idx="4">
                  <c:v>persistent vegetative state</c:v>
                </c:pt>
                <c:pt idx="5">
                  <c:v>patients who require constant medical care but who lack the social and economic means for it</c:v>
                </c:pt>
                <c:pt idx="6">
                  <c:v>pediatric euthanasia should never be conducted under any circumstances</c:v>
                </c:pt>
              </c:strCache>
            </c:strRef>
          </c:cat>
          <c:val>
            <c:numRef>
              <c:f>Sayfa1!$B$2:$B$10</c:f>
              <c:numCache>
                <c:formatCode>General</c:formatCode>
                <c:ptCount val="9"/>
                <c:pt idx="0">
                  <c:v>19</c:v>
                </c:pt>
                <c:pt idx="1">
                  <c:v>19</c:v>
                </c:pt>
                <c:pt idx="2">
                  <c:v>57</c:v>
                </c:pt>
                <c:pt idx="3">
                  <c:v>5</c:v>
                </c:pt>
                <c:pt idx="4">
                  <c:v>54</c:v>
                </c:pt>
                <c:pt idx="5">
                  <c:v>5</c:v>
                </c:pt>
                <c:pt idx="6">
                  <c:v>50</c:v>
                </c:pt>
              </c:numCache>
            </c:numRef>
          </c:val>
          <c:extLst>
            <c:ext xmlns:c16="http://schemas.microsoft.com/office/drawing/2014/chart" uri="{C3380CC4-5D6E-409C-BE32-E72D297353CC}">
              <c16:uniqueId val="{00000012-D6F1-4DE1-91AD-89D9D490CC92}"/>
            </c:ext>
          </c:extLst>
        </c:ser>
        <c:dLbls>
          <c:showLegendKey val="0"/>
          <c:showVal val="0"/>
          <c:showCatName val="0"/>
          <c:showSerName val="0"/>
          <c:showPercent val="1"/>
          <c:showBubbleSize val="0"/>
          <c:showLeaderLines val="1"/>
        </c:dLbls>
      </c:pie3DChart>
      <c:spPr>
        <a:noFill/>
        <a:ln>
          <a:noFill/>
        </a:ln>
        <a:effectLst/>
      </c:spPr>
    </c:plotArea>
    <c:legend>
      <c:legendPos val="r"/>
      <c:legendEntry>
        <c:idx val="7"/>
        <c:delete val="1"/>
      </c:legendEntry>
      <c:legendEntry>
        <c:idx val="8"/>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5257</Words>
  <Characters>29967</Characters>
  <Application>Microsoft Office Word</Application>
  <DocSecurity>0</DocSecurity>
  <Lines>249</Lines>
  <Paragraphs>70</Paragraphs>
  <ScaleCrop>false</ScaleCrop>
  <Company/>
  <LinksUpToDate>false</LinksUpToDate>
  <CharactersWithSpaces>35154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2018-03-07T05:13:00Z</dcterms:created>
  <dcterms:modified xsi:type="dcterms:W3CDTF">2018-03-07T05:13:00Z</dcterms:modified>
</cp:coreProperties>
</file>