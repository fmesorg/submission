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57" w:rsidRDefault="00232845">
      <w:pPr>
        <w:rPr>
          <w:sz w:val="36"/>
          <w:szCs w:val="36"/>
        </w:rPr>
      </w:pPr>
      <w:bookmarkStart w:id="0" w:name="_GoBack"/>
      <w:bookmarkEnd w:id="0"/>
      <w:r w:rsidRPr="00232845">
        <w:rPr>
          <w:sz w:val="36"/>
          <w:szCs w:val="36"/>
        </w:rPr>
        <w:t>THE DIFFERENCE</w:t>
      </w:r>
      <w:r w:rsidR="00554373">
        <w:rPr>
          <w:sz w:val="36"/>
          <w:szCs w:val="36"/>
        </w:rPr>
        <w:t>S</w:t>
      </w:r>
      <w:r w:rsidRPr="00232845">
        <w:rPr>
          <w:sz w:val="36"/>
          <w:szCs w:val="36"/>
        </w:rPr>
        <w:t xml:space="preserve"> BETWEEN THE GERM THEORY, THE TERRAIN THEORY AND THE GERM TERRRAIN DUALITY THEORY</w:t>
      </w:r>
    </w:p>
    <w:p w:rsidR="00232845" w:rsidRDefault="00232845" w:rsidP="00232845">
      <w:pPr>
        <w:jc w:val="both"/>
      </w:pPr>
      <w:r>
        <w:rPr>
          <w:rFonts w:ascii="Times New Roman" w:hAnsi="Times New Roman"/>
          <w:sz w:val="28"/>
          <w:szCs w:val="28"/>
        </w:rPr>
        <w:t xml:space="preserve">BY MISTER SEUN AYOADE, </w:t>
      </w:r>
      <w:r w:rsidRPr="00AE17AD">
        <w:rPr>
          <w:rFonts w:ascii="Candara" w:hAnsi="Candara"/>
          <w:sz w:val="24"/>
          <w:szCs w:val="24"/>
        </w:rPr>
        <w:t>BSc (</w:t>
      </w:r>
      <w:proofErr w:type="spellStart"/>
      <w:r w:rsidRPr="00AE17AD">
        <w:rPr>
          <w:rFonts w:ascii="Candara" w:hAnsi="Candara"/>
          <w:sz w:val="24"/>
          <w:szCs w:val="24"/>
        </w:rPr>
        <w:t>Hons</w:t>
      </w:r>
      <w:proofErr w:type="spellEnd"/>
      <w:r w:rsidRPr="00AE17AD">
        <w:rPr>
          <w:rFonts w:ascii="Candara" w:hAnsi="Candara"/>
          <w:sz w:val="24"/>
          <w:szCs w:val="24"/>
        </w:rPr>
        <w:t>)</w:t>
      </w:r>
      <w:r>
        <w:rPr>
          <w:rFonts w:ascii="Candara" w:hAnsi="Candara"/>
          <w:sz w:val="24"/>
          <w:szCs w:val="24"/>
        </w:rPr>
        <w:t xml:space="preserve"> Physiology,</w:t>
      </w:r>
      <w:r w:rsidRPr="00AE17AD">
        <w:rPr>
          <w:rFonts w:ascii="Candara" w:hAnsi="Candara"/>
          <w:sz w:val="24"/>
          <w:szCs w:val="24"/>
        </w:rPr>
        <w:t xml:space="preserve"> UNIVERSITY OF IBADAN P.O. BOX</w:t>
      </w:r>
      <w:r>
        <w:rPr>
          <w:rFonts w:ascii="Candara" w:hAnsi="Candara"/>
          <w:sz w:val="24"/>
          <w:szCs w:val="24"/>
        </w:rPr>
        <w:t xml:space="preserve"> 22325</w:t>
      </w:r>
      <w:r>
        <w:rPr>
          <w:rFonts w:ascii="Times New Roman" w:hAnsi="Times New Roman"/>
          <w:sz w:val="28"/>
          <w:szCs w:val="28"/>
        </w:rPr>
        <w:t xml:space="preserve">, </w:t>
      </w:r>
      <w:r>
        <w:rPr>
          <w:rFonts w:ascii="Candara" w:hAnsi="Candara"/>
          <w:sz w:val="24"/>
          <w:szCs w:val="24"/>
        </w:rPr>
        <w:t xml:space="preserve">OYO STATE, NIGERIA. </w:t>
      </w:r>
      <w:hyperlink r:id="rId6" w:history="1">
        <w:r w:rsidRPr="00B1168C">
          <w:rPr>
            <w:rStyle w:val="Hyperlink"/>
            <w:rFonts w:ascii="Candara" w:hAnsi="Candara"/>
            <w:sz w:val="24"/>
            <w:szCs w:val="24"/>
          </w:rPr>
          <w:t>seunoodua@yahoo.com</w:t>
        </w:r>
      </w:hyperlink>
    </w:p>
    <w:p w:rsidR="00D27DCC" w:rsidRDefault="00D27DCC" w:rsidP="00232845">
      <w:pPr>
        <w:jc w:val="both"/>
        <w:rPr>
          <w:rFonts w:ascii="Tahoma" w:hAnsi="Tahoma" w:cs="Tahoma"/>
          <w:color w:val="535353"/>
          <w:lang w:val="en-GB"/>
        </w:rPr>
      </w:pPr>
      <w:r>
        <w:rPr>
          <w:rFonts w:ascii="Tahoma" w:hAnsi="Tahoma" w:cs="Tahoma"/>
          <w:color w:val="535353"/>
          <w:sz w:val="27"/>
          <w:szCs w:val="27"/>
        </w:rPr>
        <w:t>"</w:t>
      </w:r>
      <w:r w:rsidRPr="00CB39AF">
        <w:rPr>
          <w:rFonts w:ascii="Times New Roman" w:hAnsi="Times New Roman" w:cs="Times New Roman"/>
          <w:color w:val="535353"/>
          <w:sz w:val="28"/>
          <w:szCs w:val="28"/>
        </w:rPr>
        <w:t>Scie</w:t>
      </w:r>
      <w:r>
        <w:rPr>
          <w:color w:val="535353"/>
          <w:sz w:val="28"/>
          <w:szCs w:val="28"/>
        </w:rPr>
        <w:t>nce proceeds by revolution…</w:t>
      </w:r>
      <w:r w:rsidRPr="00CB39AF">
        <w:rPr>
          <w:rFonts w:ascii="Times New Roman" w:hAnsi="Times New Roman" w:cs="Times New Roman"/>
          <w:color w:val="535353"/>
          <w:sz w:val="28"/>
          <w:szCs w:val="28"/>
        </w:rPr>
        <w:t>. This holds for theories, which are always successive.</w:t>
      </w:r>
      <w:r w:rsidRPr="00CB39AF">
        <w:rPr>
          <w:rFonts w:ascii="Times New Roman" w:hAnsi="Times New Roman" w:cs="Times New Roman"/>
          <w:color w:val="535353"/>
          <w:sz w:val="28"/>
          <w:szCs w:val="28"/>
          <w:lang w:val="en-GB"/>
        </w:rPr>
        <w:t xml:space="preserve"> One enlarges science in two ways: by adding new facts and by simplifying what already exists.</w:t>
      </w:r>
      <w:r w:rsidRPr="00CB39AF">
        <w:rPr>
          <w:rStyle w:val="Heading1Char"/>
          <w:rFonts w:eastAsiaTheme="minorHAnsi"/>
          <w:b w:val="0"/>
          <w:bCs w:val="0"/>
          <w:color w:val="000000"/>
          <w:sz w:val="28"/>
          <w:szCs w:val="28"/>
          <w:shd w:val="clear" w:color="auto" w:fill="FFFFFF"/>
        </w:rPr>
        <w:t xml:space="preserve"> </w:t>
      </w:r>
      <w:r w:rsidRPr="00CB39AF">
        <w:rPr>
          <w:rStyle w:val="Emphasis"/>
          <w:rFonts w:ascii="Times New Roman" w:hAnsi="Times New Roman" w:cs="Times New Roman"/>
          <w:bCs/>
          <w:color w:val="000000"/>
          <w:sz w:val="28"/>
          <w:szCs w:val="28"/>
          <w:shd w:val="clear" w:color="auto" w:fill="FFFFFF"/>
        </w:rPr>
        <w:t>The microbe is nothing</w:t>
      </w:r>
      <w:r w:rsidRPr="00CB39AF">
        <w:rPr>
          <w:rStyle w:val="Emphasis"/>
          <w:rFonts w:ascii="Times New Roman" w:hAnsi="Times New Roman" w:cs="Times New Roman"/>
          <w:b/>
          <w:bCs/>
          <w:color w:val="000000"/>
          <w:sz w:val="28"/>
          <w:szCs w:val="28"/>
          <w:shd w:val="clear" w:color="auto" w:fill="FFFFFF"/>
        </w:rPr>
        <w:t xml:space="preserve">. </w:t>
      </w:r>
      <w:r w:rsidRPr="00CB39AF">
        <w:rPr>
          <w:rStyle w:val="Emphasis"/>
          <w:rFonts w:ascii="Times New Roman" w:hAnsi="Times New Roman" w:cs="Times New Roman"/>
          <w:bCs/>
          <w:color w:val="000000"/>
          <w:sz w:val="28"/>
          <w:szCs w:val="28"/>
          <w:shd w:val="clear" w:color="auto" w:fill="FFFFFF"/>
        </w:rPr>
        <w:t>The terrain is everything</w:t>
      </w:r>
      <w:r>
        <w:rPr>
          <w:rFonts w:ascii="Tahoma" w:hAnsi="Tahoma" w:cs="Tahoma"/>
          <w:color w:val="535353"/>
          <w:lang w:val="en-GB"/>
        </w:rPr>
        <w:t>"</w:t>
      </w:r>
    </w:p>
    <w:p w:rsidR="00D27DCC" w:rsidRDefault="00D27DCC" w:rsidP="00843DD1">
      <w:pPr>
        <w:pStyle w:val="NormalWeb"/>
        <w:shd w:val="clear" w:color="auto" w:fill="FFFFFF"/>
        <w:spacing w:before="0" w:beforeAutospacing="0" w:after="150" w:afterAutospacing="0" w:line="315" w:lineRule="atLeast"/>
        <w:jc w:val="both"/>
        <w:rPr>
          <w:rFonts w:ascii="Candara" w:hAnsi="Candara"/>
        </w:rPr>
      </w:pPr>
      <w:r>
        <w:rPr>
          <w:rFonts w:ascii="Tahoma" w:hAnsi="Tahoma" w:cs="Tahoma"/>
          <w:color w:val="535353"/>
          <w:sz w:val="27"/>
          <w:szCs w:val="27"/>
        </w:rPr>
        <w:t>-</w:t>
      </w:r>
      <w:r w:rsidRPr="00D27DCC">
        <w:rPr>
          <w:color w:val="535353"/>
          <w:sz w:val="28"/>
          <w:szCs w:val="28"/>
        </w:rPr>
        <w:t>Claude Bernard</w:t>
      </w:r>
      <w:r>
        <w:rPr>
          <w:rFonts w:ascii="Tahoma" w:hAnsi="Tahoma" w:cs="Tahoma"/>
          <w:color w:val="535353"/>
          <w:sz w:val="27"/>
          <w:szCs w:val="27"/>
        </w:rPr>
        <w:t xml:space="preserve"> </w:t>
      </w:r>
      <w:r w:rsidR="00843DD1" w:rsidRPr="00843DD1">
        <w:rPr>
          <w:sz w:val="28"/>
          <w:szCs w:val="28"/>
        </w:rPr>
        <w:t>1813-1878</w:t>
      </w:r>
      <w:r w:rsidR="00843DD1">
        <w:rPr>
          <w:rFonts w:ascii="Candara" w:hAnsi="Candara"/>
        </w:rPr>
        <w:t xml:space="preserve"> </w:t>
      </w:r>
      <w:r w:rsidRPr="00843DD1">
        <w:rPr>
          <w:sz w:val="28"/>
          <w:szCs w:val="28"/>
        </w:rPr>
        <w:t>[</w:t>
      </w:r>
      <w:r w:rsidRPr="00D27DCC">
        <w:rPr>
          <w:sz w:val="28"/>
          <w:szCs w:val="28"/>
        </w:rPr>
        <w:t>widely regarded to be the father of modern physiology</w:t>
      </w:r>
      <w:r>
        <w:rPr>
          <w:rFonts w:ascii="Candara" w:hAnsi="Candara"/>
        </w:rPr>
        <w:t>]</w:t>
      </w:r>
    </w:p>
    <w:p w:rsidR="009E7466" w:rsidRPr="009E7466" w:rsidRDefault="009E7466" w:rsidP="009E7466">
      <w:pPr>
        <w:pStyle w:val="NormalWeb"/>
        <w:spacing w:before="0" w:beforeAutospacing="0" w:after="0" w:afterAutospacing="0" w:line="384" w:lineRule="atLeast"/>
        <w:jc w:val="both"/>
        <w:rPr>
          <w:color w:val="333333"/>
          <w:sz w:val="28"/>
          <w:szCs w:val="28"/>
        </w:rPr>
      </w:pPr>
      <w:r w:rsidRPr="009E7466">
        <w:rPr>
          <w:color w:val="333333"/>
          <w:sz w:val="28"/>
          <w:szCs w:val="28"/>
        </w:rPr>
        <w:t>“The primary cause of disease is in us, always in us”–Professor Pierre</w:t>
      </w:r>
      <w:r>
        <w:rPr>
          <w:color w:val="333333"/>
          <w:sz w:val="28"/>
          <w:szCs w:val="28"/>
        </w:rPr>
        <w:t xml:space="preserve"> </w:t>
      </w:r>
      <w:r w:rsidRPr="009E7466">
        <w:rPr>
          <w:color w:val="333333"/>
          <w:sz w:val="28"/>
          <w:szCs w:val="28"/>
        </w:rPr>
        <w:t xml:space="preserve">Antoine </w:t>
      </w:r>
      <w:proofErr w:type="spellStart"/>
      <w:r w:rsidRPr="009E7466">
        <w:rPr>
          <w:color w:val="333333"/>
          <w:sz w:val="28"/>
          <w:szCs w:val="28"/>
        </w:rPr>
        <w:t>Bechamp</w:t>
      </w:r>
      <w:proofErr w:type="spellEnd"/>
      <w:r w:rsidRPr="009E7466">
        <w:rPr>
          <w:color w:val="333333"/>
          <w:sz w:val="28"/>
          <w:szCs w:val="28"/>
        </w:rPr>
        <w:t>, 1883 [Medical Doctor and Pharmacist]</w:t>
      </w:r>
    </w:p>
    <w:p w:rsidR="009E7466" w:rsidRPr="009E7466" w:rsidRDefault="009E7466" w:rsidP="009E7466">
      <w:pPr>
        <w:pStyle w:val="NormalWeb"/>
        <w:shd w:val="clear" w:color="auto" w:fill="FFFFFF"/>
        <w:spacing w:before="0" w:beforeAutospacing="0" w:after="150" w:afterAutospacing="0" w:line="315" w:lineRule="atLeast"/>
        <w:jc w:val="both"/>
        <w:rPr>
          <w:color w:val="333333"/>
          <w:sz w:val="28"/>
          <w:szCs w:val="28"/>
        </w:rPr>
      </w:pPr>
    </w:p>
    <w:tbl>
      <w:tblPr>
        <w:tblStyle w:val="TableGrid"/>
        <w:tblW w:w="0" w:type="auto"/>
        <w:tblLook w:val="04A0" w:firstRow="1" w:lastRow="0" w:firstColumn="1" w:lastColumn="0" w:noHBand="0" w:noVBand="1"/>
      </w:tblPr>
      <w:tblGrid>
        <w:gridCol w:w="3002"/>
        <w:gridCol w:w="3139"/>
        <w:gridCol w:w="3435"/>
      </w:tblGrid>
      <w:tr w:rsidR="009F44DD" w:rsidTr="008C7B19">
        <w:tc>
          <w:tcPr>
            <w:tcW w:w="0" w:type="auto"/>
          </w:tcPr>
          <w:p w:rsidR="008C7B19" w:rsidRDefault="008C7B19">
            <w:pPr>
              <w:rPr>
                <w:rFonts w:ascii="Times New Roman" w:hAnsi="Times New Roman" w:cs="Times New Roman"/>
                <w:sz w:val="28"/>
                <w:szCs w:val="28"/>
              </w:rPr>
            </w:pPr>
            <w:r>
              <w:rPr>
                <w:rFonts w:ascii="Times New Roman" w:hAnsi="Times New Roman" w:cs="Times New Roman"/>
                <w:sz w:val="28"/>
                <w:szCs w:val="28"/>
              </w:rPr>
              <w:t xml:space="preserve">GERM THEORY </w:t>
            </w:r>
          </w:p>
        </w:tc>
        <w:tc>
          <w:tcPr>
            <w:tcW w:w="0" w:type="auto"/>
          </w:tcPr>
          <w:p w:rsidR="008C7B19" w:rsidRDefault="008C7B19">
            <w:pPr>
              <w:rPr>
                <w:rFonts w:ascii="Times New Roman" w:hAnsi="Times New Roman" w:cs="Times New Roman"/>
                <w:sz w:val="28"/>
                <w:szCs w:val="28"/>
              </w:rPr>
            </w:pPr>
            <w:r>
              <w:rPr>
                <w:rFonts w:ascii="Times New Roman" w:hAnsi="Times New Roman" w:cs="Times New Roman"/>
                <w:sz w:val="28"/>
                <w:szCs w:val="28"/>
              </w:rPr>
              <w:t>TERRAIN THEORY</w:t>
            </w:r>
          </w:p>
        </w:tc>
        <w:tc>
          <w:tcPr>
            <w:tcW w:w="0" w:type="auto"/>
          </w:tcPr>
          <w:p w:rsidR="008C7B19" w:rsidRDefault="008C7B19">
            <w:pPr>
              <w:rPr>
                <w:rFonts w:ascii="Times New Roman" w:hAnsi="Times New Roman" w:cs="Times New Roman"/>
                <w:sz w:val="28"/>
                <w:szCs w:val="28"/>
              </w:rPr>
            </w:pPr>
            <w:r>
              <w:rPr>
                <w:rFonts w:ascii="Times New Roman" w:hAnsi="Times New Roman" w:cs="Times New Roman"/>
                <w:sz w:val="28"/>
                <w:szCs w:val="28"/>
              </w:rPr>
              <w:t>GERM TERRAIN DUALITY THEORY</w:t>
            </w:r>
          </w:p>
        </w:tc>
      </w:tr>
      <w:tr w:rsidR="009F44DD" w:rsidRPr="00826342" w:rsidTr="008C7B19">
        <w:tc>
          <w:tcPr>
            <w:tcW w:w="0" w:type="auto"/>
          </w:tcPr>
          <w:p w:rsidR="008C7B19" w:rsidRPr="00826342" w:rsidRDefault="00DB0858">
            <w:pPr>
              <w:rPr>
                <w:rFonts w:ascii="Times New Roman" w:hAnsi="Times New Roman" w:cs="Times New Roman"/>
                <w:sz w:val="28"/>
                <w:szCs w:val="28"/>
              </w:rPr>
            </w:pPr>
            <w:r w:rsidRPr="00826342">
              <w:rPr>
                <w:rFonts w:ascii="Times New Roman" w:hAnsi="Times New Roman" w:cs="Times New Roman"/>
                <w:sz w:val="28"/>
                <w:szCs w:val="28"/>
              </w:rPr>
              <w:t>Disease arises from germs outside the body.</w:t>
            </w:r>
          </w:p>
        </w:tc>
        <w:tc>
          <w:tcPr>
            <w:tcW w:w="0" w:type="auto"/>
          </w:tcPr>
          <w:p w:rsidR="008C7B19" w:rsidRPr="00826342" w:rsidRDefault="00DB0858">
            <w:pPr>
              <w:rPr>
                <w:rFonts w:ascii="Times New Roman" w:hAnsi="Times New Roman" w:cs="Times New Roman"/>
                <w:sz w:val="28"/>
                <w:szCs w:val="28"/>
              </w:rPr>
            </w:pPr>
            <w:r w:rsidRPr="00826342">
              <w:rPr>
                <w:rFonts w:ascii="Times New Roman" w:hAnsi="Times New Roman" w:cs="Times New Roman"/>
                <w:sz w:val="28"/>
                <w:szCs w:val="28"/>
              </w:rPr>
              <w:t>Disease arises from germs within the cells of the body</w:t>
            </w:r>
            <w:r w:rsidR="009F44DD" w:rsidRPr="00826342">
              <w:rPr>
                <w:rFonts w:ascii="Times New Roman" w:hAnsi="Times New Roman" w:cs="Times New Roman"/>
                <w:sz w:val="28"/>
                <w:szCs w:val="28"/>
              </w:rPr>
              <w:t>.</w:t>
            </w:r>
          </w:p>
        </w:tc>
        <w:tc>
          <w:tcPr>
            <w:tcW w:w="0" w:type="auto"/>
          </w:tcPr>
          <w:p w:rsidR="008C7B19" w:rsidRPr="00826342" w:rsidRDefault="00DB0858">
            <w:pPr>
              <w:rPr>
                <w:rFonts w:ascii="Times New Roman" w:hAnsi="Times New Roman" w:cs="Times New Roman"/>
                <w:sz w:val="28"/>
                <w:szCs w:val="28"/>
              </w:rPr>
            </w:pPr>
            <w:r w:rsidRPr="00826342">
              <w:rPr>
                <w:rFonts w:ascii="Times New Roman" w:hAnsi="Times New Roman" w:cs="Times New Roman"/>
                <w:sz w:val="28"/>
                <w:szCs w:val="28"/>
              </w:rPr>
              <w:t>Disease arises from germs sometimes within and sometimes without</w:t>
            </w:r>
            <w:r w:rsidR="00E43C65" w:rsidRPr="00826342">
              <w:rPr>
                <w:rFonts w:ascii="Times New Roman" w:hAnsi="Times New Roman" w:cs="Times New Roman"/>
                <w:sz w:val="28"/>
                <w:szCs w:val="28"/>
              </w:rPr>
              <w:t xml:space="preserve"> [outside]</w:t>
            </w:r>
            <w:r w:rsidRPr="00826342">
              <w:rPr>
                <w:rFonts w:ascii="Times New Roman" w:hAnsi="Times New Roman" w:cs="Times New Roman"/>
                <w:sz w:val="28"/>
                <w:szCs w:val="28"/>
              </w:rPr>
              <w:t xml:space="preserve"> the cells of the body</w:t>
            </w:r>
          </w:p>
        </w:tc>
      </w:tr>
      <w:tr w:rsidR="009F44DD" w:rsidRPr="00826342" w:rsidTr="008C7B19">
        <w:tc>
          <w:tcPr>
            <w:tcW w:w="0" w:type="auto"/>
          </w:tcPr>
          <w:p w:rsidR="008C7B19" w:rsidRPr="00826342" w:rsidRDefault="00C87818">
            <w:pPr>
              <w:rPr>
                <w:rFonts w:ascii="Times New Roman" w:hAnsi="Times New Roman" w:cs="Times New Roman"/>
                <w:sz w:val="28"/>
                <w:szCs w:val="28"/>
              </w:rPr>
            </w:pPr>
            <w:r w:rsidRPr="00826342">
              <w:rPr>
                <w:rFonts w:ascii="Times New Roman" w:hAnsi="Times New Roman" w:cs="Times New Roman"/>
                <w:sz w:val="28"/>
                <w:szCs w:val="28"/>
              </w:rPr>
              <w:t xml:space="preserve">Microbes </w:t>
            </w:r>
            <w:r w:rsidR="00C45E05" w:rsidRPr="00826342">
              <w:rPr>
                <w:rFonts w:ascii="Times New Roman" w:hAnsi="Times New Roman" w:cs="Times New Roman"/>
                <w:sz w:val="28"/>
                <w:szCs w:val="28"/>
              </w:rPr>
              <w:t>are generally to be guarded against</w:t>
            </w:r>
          </w:p>
        </w:tc>
        <w:tc>
          <w:tcPr>
            <w:tcW w:w="0" w:type="auto"/>
          </w:tcPr>
          <w:p w:rsidR="008C7B19" w:rsidRPr="00826342" w:rsidRDefault="00C45E05">
            <w:pPr>
              <w:rPr>
                <w:rFonts w:ascii="Times New Roman" w:hAnsi="Times New Roman" w:cs="Times New Roman"/>
                <w:sz w:val="28"/>
                <w:szCs w:val="28"/>
              </w:rPr>
            </w:pPr>
            <w:r w:rsidRPr="00826342">
              <w:rPr>
                <w:rFonts w:ascii="Times New Roman" w:hAnsi="Times New Roman" w:cs="Times New Roman"/>
                <w:sz w:val="28"/>
                <w:szCs w:val="28"/>
              </w:rPr>
              <w:t>These intracellular micro-organisms normally function to build and assist in the metabolic processes of the body</w:t>
            </w:r>
            <w:r w:rsidR="009F44DD" w:rsidRPr="00826342">
              <w:rPr>
                <w:rFonts w:ascii="Times New Roman" w:hAnsi="Times New Roman" w:cs="Times New Roman"/>
                <w:sz w:val="28"/>
                <w:szCs w:val="28"/>
              </w:rPr>
              <w:t>.</w:t>
            </w:r>
          </w:p>
        </w:tc>
        <w:tc>
          <w:tcPr>
            <w:tcW w:w="0" w:type="auto"/>
          </w:tcPr>
          <w:p w:rsidR="008C7B19" w:rsidRPr="00826342" w:rsidRDefault="00C45E05">
            <w:pPr>
              <w:rPr>
                <w:rFonts w:ascii="Times New Roman" w:hAnsi="Times New Roman" w:cs="Times New Roman"/>
                <w:sz w:val="28"/>
                <w:szCs w:val="28"/>
              </w:rPr>
            </w:pPr>
            <w:r w:rsidRPr="00826342">
              <w:rPr>
                <w:rFonts w:ascii="Times New Roman" w:hAnsi="Times New Roman" w:cs="Times New Roman"/>
                <w:sz w:val="28"/>
                <w:szCs w:val="28"/>
              </w:rPr>
              <w:t>Micro-organisms are generally to be guarded against, but not at the expense of the terrain</w:t>
            </w:r>
          </w:p>
        </w:tc>
      </w:tr>
      <w:tr w:rsidR="009F44DD" w:rsidRPr="00826342" w:rsidTr="008C7B19">
        <w:tc>
          <w:tcPr>
            <w:tcW w:w="0" w:type="auto"/>
          </w:tcPr>
          <w:p w:rsidR="008C7B19" w:rsidRPr="00826342" w:rsidRDefault="00C87818">
            <w:pPr>
              <w:rPr>
                <w:rFonts w:ascii="Times New Roman" w:hAnsi="Times New Roman" w:cs="Times New Roman"/>
                <w:sz w:val="28"/>
                <w:szCs w:val="28"/>
              </w:rPr>
            </w:pPr>
            <w:r w:rsidRPr="00826342">
              <w:rPr>
                <w:rFonts w:ascii="Times New Roman" w:hAnsi="Times New Roman" w:cs="Times New Roman"/>
                <w:sz w:val="28"/>
                <w:szCs w:val="28"/>
              </w:rPr>
              <w:t>The function of microbe</w:t>
            </w:r>
            <w:r w:rsidR="00C45E05" w:rsidRPr="00826342">
              <w:rPr>
                <w:rFonts w:ascii="Times New Roman" w:hAnsi="Times New Roman" w:cs="Times New Roman"/>
                <w:sz w:val="28"/>
                <w:szCs w:val="28"/>
              </w:rPr>
              <w:t xml:space="preserve"> is constant</w:t>
            </w:r>
          </w:p>
        </w:tc>
        <w:tc>
          <w:tcPr>
            <w:tcW w:w="0" w:type="auto"/>
          </w:tcPr>
          <w:p w:rsidR="008C7B19" w:rsidRPr="00826342" w:rsidRDefault="00C45E05">
            <w:pPr>
              <w:rPr>
                <w:rFonts w:ascii="Times New Roman" w:hAnsi="Times New Roman" w:cs="Times New Roman"/>
                <w:sz w:val="28"/>
                <w:szCs w:val="28"/>
              </w:rPr>
            </w:pPr>
            <w:r w:rsidRPr="00826342">
              <w:rPr>
                <w:rFonts w:ascii="Times New Roman" w:hAnsi="Times New Roman" w:cs="Times New Roman"/>
                <w:sz w:val="28"/>
                <w:szCs w:val="28"/>
              </w:rPr>
              <w:t>The function of these organisms changes to assist in the catabolic (disintegration) processes of the host organism when that organism dies or is injured, which may be chemical as well as mechanical.</w:t>
            </w:r>
          </w:p>
        </w:tc>
        <w:tc>
          <w:tcPr>
            <w:tcW w:w="0" w:type="auto"/>
          </w:tcPr>
          <w:p w:rsidR="008C7B19" w:rsidRPr="00826342" w:rsidRDefault="00C45E05">
            <w:pPr>
              <w:rPr>
                <w:rFonts w:ascii="Times New Roman" w:hAnsi="Times New Roman" w:cs="Times New Roman"/>
                <w:sz w:val="28"/>
                <w:szCs w:val="28"/>
              </w:rPr>
            </w:pPr>
            <w:r w:rsidRPr="00826342">
              <w:rPr>
                <w:rFonts w:ascii="Times New Roman" w:hAnsi="Times New Roman" w:cs="Times New Roman"/>
                <w:sz w:val="28"/>
                <w:szCs w:val="28"/>
              </w:rPr>
              <w:t>Microbes feed on damaged and dead cells, but have other functions too</w:t>
            </w:r>
          </w:p>
        </w:tc>
      </w:tr>
      <w:tr w:rsidR="009F44DD" w:rsidRPr="00826342" w:rsidTr="008C7B19">
        <w:tc>
          <w:tcPr>
            <w:tcW w:w="0" w:type="auto"/>
          </w:tcPr>
          <w:p w:rsidR="008C7B19" w:rsidRPr="00826342" w:rsidRDefault="00EF71FA">
            <w:pPr>
              <w:rPr>
                <w:rFonts w:ascii="Times New Roman" w:hAnsi="Times New Roman" w:cs="Times New Roman"/>
                <w:sz w:val="28"/>
                <w:szCs w:val="28"/>
              </w:rPr>
            </w:pPr>
            <w:r w:rsidRPr="00826342">
              <w:rPr>
                <w:rFonts w:ascii="Times New Roman" w:hAnsi="Times New Roman" w:cs="Times New Roman"/>
                <w:sz w:val="28"/>
                <w:szCs w:val="28"/>
              </w:rPr>
              <w:t xml:space="preserve">The shapes and </w:t>
            </w:r>
            <w:proofErr w:type="spellStart"/>
            <w:r w:rsidRPr="00826342">
              <w:rPr>
                <w:rFonts w:ascii="Times New Roman" w:hAnsi="Times New Roman" w:cs="Times New Roman"/>
                <w:sz w:val="28"/>
                <w:szCs w:val="28"/>
              </w:rPr>
              <w:t>colours</w:t>
            </w:r>
            <w:proofErr w:type="spellEnd"/>
            <w:r w:rsidRPr="00826342">
              <w:rPr>
                <w:rFonts w:ascii="Times New Roman" w:hAnsi="Times New Roman" w:cs="Times New Roman"/>
                <w:sz w:val="28"/>
                <w:szCs w:val="28"/>
              </w:rPr>
              <w:t xml:space="preserve"> of micro-organisms are </w:t>
            </w:r>
            <w:r w:rsidRPr="00826342">
              <w:rPr>
                <w:rFonts w:ascii="Times New Roman" w:hAnsi="Times New Roman" w:cs="Times New Roman"/>
                <w:sz w:val="28"/>
                <w:szCs w:val="28"/>
              </w:rPr>
              <w:lastRenderedPageBreak/>
              <w:t>constant</w:t>
            </w:r>
          </w:p>
        </w:tc>
        <w:tc>
          <w:tcPr>
            <w:tcW w:w="0" w:type="auto"/>
          </w:tcPr>
          <w:p w:rsidR="008C7B19" w:rsidRPr="00826342" w:rsidRDefault="00EF71FA">
            <w:pPr>
              <w:rPr>
                <w:rFonts w:ascii="Times New Roman" w:hAnsi="Times New Roman" w:cs="Times New Roman"/>
                <w:sz w:val="28"/>
                <w:szCs w:val="28"/>
              </w:rPr>
            </w:pPr>
            <w:r w:rsidRPr="00826342">
              <w:rPr>
                <w:rFonts w:ascii="Times New Roman" w:hAnsi="Times New Roman" w:cs="Times New Roman"/>
                <w:sz w:val="28"/>
                <w:szCs w:val="28"/>
              </w:rPr>
              <w:lastRenderedPageBreak/>
              <w:t xml:space="preserve">Micro-organisms change their shapes and </w:t>
            </w:r>
            <w:proofErr w:type="spellStart"/>
            <w:r w:rsidRPr="00826342">
              <w:rPr>
                <w:rFonts w:ascii="Times New Roman" w:hAnsi="Times New Roman" w:cs="Times New Roman"/>
                <w:sz w:val="28"/>
                <w:szCs w:val="28"/>
              </w:rPr>
              <w:t>colours</w:t>
            </w:r>
            <w:proofErr w:type="spellEnd"/>
            <w:r w:rsidRPr="00826342">
              <w:rPr>
                <w:rFonts w:ascii="Times New Roman" w:hAnsi="Times New Roman" w:cs="Times New Roman"/>
                <w:sz w:val="28"/>
                <w:szCs w:val="28"/>
              </w:rPr>
              <w:t xml:space="preserve"> </w:t>
            </w:r>
            <w:r w:rsidRPr="00826342">
              <w:rPr>
                <w:rFonts w:ascii="Times New Roman" w:hAnsi="Times New Roman" w:cs="Times New Roman"/>
                <w:sz w:val="28"/>
                <w:szCs w:val="28"/>
              </w:rPr>
              <w:lastRenderedPageBreak/>
              <w:t>to reflect the medium</w:t>
            </w:r>
            <w:r w:rsidR="009F44DD" w:rsidRPr="00826342">
              <w:rPr>
                <w:rFonts w:ascii="Times New Roman" w:hAnsi="Times New Roman" w:cs="Times New Roman"/>
                <w:sz w:val="28"/>
                <w:szCs w:val="28"/>
              </w:rPr>
              <w:t>.</w:t>
            </w:r>
          </w:p>
        </w:tc>
        <w:tc>
          <w:tcPr>
            <w:tcW w:w="0" w:type="auto"/>
          </w:tcPr>
          <w:p w:rsidR="008C7B19" w:rsidRPr="00826342" w:rsidRDefault="00EF71FA">
            <w:pPr>
              <w:rPr>
                <w:rFonts w:ascii="Times New Roman" w:hAnsi="Times New Roman" w:cs="Times New Roman"/>
                <w:sz w:val="28"/>
                <w:szCs w:val="28"/>
              </w:rPr>
            </w:pPr>
            <w:r w:rsidRPr="00826342">
              <w:rPr>
                <w:rFonts w:ascii="Times New Roman" w:hAnsi="Times New Roman" w:cs="Times New Roman"/>
                <w:sz w:val="28"/>
                <w:szCs w:val="28"/>
              </w:rPr>
              <w:lastRenderedPageBreak/>
              <w:t xml:space="preserve">Micro-organisms change their shapes and </w:t>
            </w:r>
            <w:proofErr w:type="spellStart"/>
            <w:r w:rsidRPr="00826342">
              <w:rPr>
                <w:rFonts w:ascii="Times New Roman" w:hAnsi="Times New Roman" w:cs="Times New Roman"/>
                <w:sz w:val="28"/>
                <w:szCs w:val="28"/>
              </w:rPr>
              <w:t>colours</w:t>
            </w:r>
            <w:proofErr w:type="spellEnd"/>
            <w:r w:rsidRPr="00826342">
              <w:rPr>
                <w:rFonts w:ascii="Times New Roman" w:hAnsi="Times New Roman" w:cs="Times New Roman"/>
                <w:sz w:val="28"/>
                <w:szCs w:val="28"/>
              </w:rPr>
              <w:t xml:space="preserve"> to </w:t>
            </w:r>
            <w:r w:rsidRPr="00826342">
              <w:rPr>
                <w:rFonts w:ascii="Times New Roman" w:hAnsi="Times New Roman" w:cs="Times New Roman"/>
                <w:sz w:val="28"/>
                <w:szCs w:val="28"/>
              </w:rPr>
              <w:lastRenderedPageBreak/>
              <w:t>reflect the medium/terrain condition</w:t>
            </w:r>
          </w:p>
        </w:tc>
      </w:tr>
      <w:tr w:rsidR="009F44DD" w:rsidRPr="00826342" w:rsidTr="008C7B19">
        <w:tc>
          <w:tcPr>
            <w:tcW w:w="0" w:type="auto"/>
          </w:tcPr>
          <w:p w:rsidR="008C7B19" w:rsidRPr="00826342" w:rsidRDefault="00EF71FA">
            <w:pPr>
              <w:rPr>
                <w:rFonts w:ascii="Times New Roman" w:hAnsi="Times New Roman" w:cs="Times New Roman"/>
                <w:sz w:val="28"/>
                <w:szCs w:val="28"/>
              </w:rPr>
            </w:pPr>
            <w:r w:rsidRPr="00826342">
              <w:rPr>
                <w:rFonts w:ascii="Times New Roman" w:hAnsi="Times New Roman" w:cs="Times New Roman"/>
                <w:sz w:val="28"/>
                <w:szCs w:val="28"/>
              </w:rPr>
              <w:lastRenderedPageBreak/>
              <w:t>Every disease is associated with a particular micro-organism</w:t>
            </w:r>
          </w:p>
        </w:tc>
        <w:tc>
          <w:tcPr>
            <w:tcW w:w="0" w:type="auto"/>
          </w:tcPr>
          <w:p w:rsidR="008C7B19" w:rsidRPr="00826342" w:rsidRDefault="00EF71FA">
            <w:pPr>
              <w:rPr>
                <w:rFonts w:ascii="Times New Roman" w:hAnsi="Times New Roman" w:cs="Times New Roman"/>
                <w:sz w:val="28"/>
                <w:szCs w:val="28"/>
              </w:rPr>
            </w:pPr>
            <w:r w:rsidRPr="00826342">
              <w:rPr>
                <w:rFonts w:ascii="Times New Roman" w:hAnsi="Times New Roman" w:cs="Times New Roman"/>
                <w:sz w:val="28"/>
                <w:szCs w:val="28"/>
              </w:rPr>
              <w:t>Every disease is associated with a particular condition</w:t>
            </w:r>
          </w:p>
        </w:tc>
        <w:tc>
          <w:tcPr>
            <w:tcW w:w="0" w:type="auto"/>
          </w:tcPr>
          <w:p w:rsidR="008C7B19" w:rsidRPr="00826342" w:rsidRDefault="00EF71FA">
            <w:pPr>
              <w:rPr>
                <w:rFonts w:ascii="Times New Roman" w:hAnsi="Times New Roman" w:cs="Times New Roman"/>
                <w:sz w:val="28"/>
                <w:szCs w:val="28"/>
              </w:rPr>
            </w:pPr>
            <w:r w:rsidRPr="00826342">
              <w:rPr>
                <w:rFonts w:ascii="Times New Roman" w:hAnsi="Times New Roman" w:cs="Times New Roman"/>
                <w:sz w:val="28"/>
                <w:szCs w:val="28"/>
              </w:rPr>
              <w:t>Every disease is associated with a particular micro-organism AND condition/set of conditions</w:t>
            </w:r>
          </w:p>
        </w:tc>
      </w:tr>
      <w:tr w:rsidR="009F44DD" w:rsidRPr="00826342" w:rsidTr="008C7B19">
        <w:tc>
          <w:tcPr>
            <w:tcW w:w="0" w:type="auto"/>
          </w:tcPr>
          <w:p w:rsidR="008C7B19" w:rsidRPr="00826342" w:rsidRDefault="00071115">
            <w:pPr>
              <w:rPr>
                <w:rFonts w:ascii="Times New Roman" w:hAnsi="Times New Roman" w:cs="Times New Roman"/>
                <w:sz w:val="28"/>
                <w:szCs w:val="28"/>
              </w:rPr>
            </w:pPr>
            <w:r w:rsidRPr="00826342">
              <w:rPr>
                <w:rFonts w:ascii="Times New Roman" w:hAnsi="Times New Roman" w:cs="Times New Roman"/>
                <w:sz w:val="28"/>
                <w:szCs w:val="28"/>
              </w:rPr>
              <w:t>Micro-organisms are primary causal agents</w:t>
            </w:r>
          </w:p>
        </w:tc>
        <w:tc>
          <w:tcPr>
            <w:tcW w:w="0" w:type="auto"/>
          </w:tcPr>
          <w:p w:rsidR="008C7B19" w:rsidRPr="00826342" w:rsidRDefault="00071115">
            <w:pPr>
              <w:rPr>
                <w:rFonts w:ascii="Times New Roman" w:hAnsi="Times New Roman" w:cs="Times New Roman"/>
                <w:sz w:val="28"/>
                <w:szCs w:val="28"/>
              </w:rPr>
            </w:pPr>
            <w:r w:rsidRPr="00826342">
              <w:rPr>
                <w:rFonts w:ascii="Times New Roman" w:hAnsi="Times New Roman" w:cs="Times New Roman"/>
                <w:sz w:val="28"/>
                <w:szCs w:val="28"/>
              </w:rPr>
              <w:t>Micro-organisms become "pathogenic" as the health of the host organism deteriorates. Hence, the condition of the host organism is the primary causal agent.</w:t>
            </w:r>
          </w:p>
        </w:tc>
        <w:tc>
          <w:tcPr>
            <w:tcW w:w="0" w:type="auto"/>
          </w:tcPr>
          <w:p w:rsidR="008C7B19" w:rsidRPr="00826342" w:rsidRDefault="00071115">
            <w:pPr>
              <w:rPr>
                <w:rFonts w:ascii="Times New Roman" w:hAnsi="Times New Roman" w:cs="Times New Roman"/>
                <w:sz w:val="28"/>
                <w:szCs w:val="28"/>
              </w:rPr>
            </w:pPr>
            <w:r w:rsidRPr="00826342">
              <w:rPr>
                <w:rFonts w:ascii="Times New Roman" w:hAnsi="Times New Roman" w:cs="Times New Roman"/>
                <w:sz w:val="28"/>
                <w:szCs w:val="28"/>
              </w:rPr>
              <w:t xml:space="preserve">There are two causal agents-the micro-organism and the anatomical/physiological terrain. BOTH equally important neither </w:t>
            </w:r>
            <w:r w:rsidR="00686CA5" w:rsidRPr="00826342">
              <w:rPr>
                <w:rFonts w:ascii="Times New Roman" w:hAnsi="Times New Roman" w:cs="Times New Roman"/>
                <w:sz w:val="28"/>
                <w:szCs w:val="28"/>
              </w:rPr>
              <w:t xml:space="preserve">factor is </w:t>
            </w:r>
            <w:r w:rsidRPr="00826342">
              <w:rPr>
                <w:rFonts w:ascii="Times New Roman" w:hAnsi="Times New Roman" w:cs="Times New Roman"/>
                <w:sz w:val="28"/>
                <w:szCs w:val="28"/>
              </w:rPr>
              <w:t>primary</w:t>
            </w:r>
            <w:r w:rsidR="00686CA5" w:rsidRPr="00826342">
              <w:rPr>
                <w:rFonts w:ascii="Times New Roman" w:hAnsi="Times New Roman" w:cs="Times New Roman"/>
                <w:sz w:val="28"/>
                <w:szCs w:val="28"/>
              </w:rPr>
              <w:t xml:space="preserve"> </w:t>
            </w:r>
            <w:r w:rsidRPr="00826342">
              <w:rPr>
                <w:rFonts w:ascii="Times New Roman" w:hAnsi="Times New Roman" w:cs="Times New Roman"/>
                <w:sz w:val="28"/>
                <w:szCs w:val="28"/>
              </w:rPr>
              <w:t>or secondary</w:t>
            </w:r>
          </w:p>
        </w:tc>
      </w:tr>
      <w:tr w:rsidR="009F44DD" w:rsidRPr="00826342" w:rsidTr="008C7B19">
        <w:tc>
          <w:tcPr>
            <w:tcW w:w="0" w:type="auto"/>
          </w:tcPr>
          <w:p w:rsidR="008C7B19" w:rsidRPr="00826342" w:rsidRDefault="00E13FE2">
            <w:pPr>
              <w:rPr>
                <w:rFonts w:ascii="Times New Roman" w:hAnsi="Times New Roman" w:cs="Times New Roman"/>
                <w:sz w:val="28"/>
                <w:szCs w:val="28"/>
              </w:rPr>
            </w:pPr>
            <w:r w:rsidRPr="00826342">
              <w:rPr>
                <w:rFonts w:ascii="Times New Roman" w:hAnsi="Times New Roman" w:cs="Times New Roman"/>
                <w:sz w:val="28"/>
                <w:szCs w:val="28"/>
              </w:rPr>
              <w:t>Disease can "strike" anybody</w:t>
            </w:r>
          </w:p>
        </w:tc>
        <w:tc>
          <w:tcPr>
            <w:tcW w:w="0" w:type="auto"/>
          </w:tcPr>
          <w:p w:rsidR="008C7B19" w:rsidRPr="00826342" w:rsidRDefault="00E13FE2">
            <w:pPr>
              <w:rPr>
                <w:rFonts w:ascii="Times New Roman" w:hAnsi="Times New Roman" w:cs="Times New Roman"/>
                <w:sz w:val="28"/>
                <w:szCs w:val="28"/>
              </w:rPr>
            </w:pPr>
            <w:r w:rsidRPr="00826342">
              <w:rPr>
                <w:rFonts w:ascii="Times New Roman" w:hAnsi="Times New Roman" w:cs="Times New Roman"/>
                <w:sz w:val="28"/>
                <w:szCs w:val="28"/>
              </w:rPr>
              <w:t>Disease is built by unhealthy conditions</w:t>
            </w:r>
          </w:p>
        </w:tc>
        <w:tc>
          <w:tcPr>
            <w:tcW w:w="0" w:type="auto"/>
          </w:tcPr>
          <w:p w:rsidR="008C7B19" w:rsidRPr="00826342" w:rsidRDefault="00E13FE2">
            <w:pPr>
              <w:rPr>
                <w:rFonts w:ascii="Times New Roman" w:hAnsi="Times New Roman" w:cs="Times New Roman"/>
                <w:sz w:val="28"/>
                <w:szCs w:val="28"/>
              </w:rPr>
            </w:pPr>
            <w:r w:rsidRPr="00826342">
              <w:rPr>
                <w:rFonts w:ascii="Times New Roman" w:hAnsi="Times New Roman" w:cs="Times New Roman"/>
                <w:sz w:val="28"/>
                <w:szCs w:val="28"/>
              </w:rPr>
              <w:t>Disease is caused by a complex interplay between germs and the inherent anatomical/physiological integrity of the body cells</w:t>
            </w:r>
            <w:r w:rsidR="00686CA5" w:rsidRPr="00826342">
              <w:rPr>
                <w:rFonts w:ascii="Times New Roman" w:hAnsi="Times New Roman" w:cs="Times New Roman"/>
                <w:sz w:val="28"/>
                <w:szCs w:val="28"/>
              </w:rPr>
              <w:t>[13-15]</w:t>
            </w:r>
          </w:p>
        </w:tc>
      </w:tr>
      <w:tr w:rsidR="009F44DD" w:rsidRPr="00826342" w:rsidTr="008C7B19">
        <w:tc>
          <w:tcPr>
            <w:tcW w:w="0" w:type="auto"/>
          </w:tcPr>
          <w:p w:rsidR="008C7B19" w:rsidRPr="00826342" w:rsidRDefault="00E256C9">
            <w:pPr>
              <w:rPr>
                <w:rFonts w:ascii="Times New Roman" w:hAnsi="Times New Roman" w:cs="Times New Roman"/>
                <w:sz w:val="28"/>
                <w:szCs w:val="28"/>
              </w:rPr>
            </w:pPr>
            <w:r w:rsidRPr="00826342">
              <w:rPr>
                <w:rFonts w:ascii="Times New Roman" w:hAnsi="Times New Roman" w:cs="Times New Roman"/>
                <w:sz w:val="28"/>
                <w:szCs w:val="28"/>
              </w:rPr>
              <w:t xml:space="preserve">To prevent disease we have to "build </w:t>
            </w:r>
            <w:proofErr w:type="spellStart"/>
            <w:r w:rsidRPr="00826342">
              <w:rPr>
                <w:rFonts w:ascii="Times New Roman" w:hAnsi="Times New Roman" w:cs="Times New Roman"/>
                <w:sz w:val="28"/>
                <w:szCs w:val="28"/>
              </w:rPr>
              <w:t>defences</w:t>
            </w:r>
            <w:proofErr w:type="spellEnd"/>
            <w:r w:rsidRPr="00826342">
              <w:rPr>
                <w:rFonts w:ascii="Times New Roman" w:hAnsi="Times New Roman" w:cs="Times New Roman"/>
                <w:sz w:val="28"/>
                <w:szCs w:val="28"/>
              </w:rPr>
              <w:t>".</w:t>
            </w:r>
          </w:p>
        </w:tc>
        <w:tc>
          <w:tcPr>
            <w:tcW w:w="0" w:type="auto"/>
          </w:tcPr>
          <w:p w:rsidR="008C7B19" w:rsidRPr="00826342" w:rsidRDefault="00E256C9">
            <w:pPr>
              <w:rPr>
                <w:rFonts w:ascii="Times New Roman" w:hAnsi="Times New Roman" w:cs="Times New Roman"/>
                <w:sz w:val="28"/>
                <w:szCs w:val="28"/>
              </w:rPr>
            </w:pPr>
            <w:r w:rsidRPr="00826342">
              <w:rPr>
                <w:rFonts w:ascii="Times New Roman" w:hAnsi="Times New Roman" w:cs="Times New Roman"/>
                <w:sz w:val="28"/>
                <w:szCs w:val="28"/>
              </w:rPr>
              <w:t>To prevent disease we have to create health</w:t>
            </w:r>
          </w:p>
        </w:tc>
        <w:tc>
          <w:tcPr>
            <w:tcW w:w="0" w:type="auto"/>
          </w:tcPr>
          <w:p w:rsidR="008C7B19" w:rsidRPr="00826342" w:rsidRDefault="00E256C9">
            <w:pPr>
              <w:rPr>
                <w:rFonts w:ascii="Times New Roman" w:hAnsi="Times New Roman" w:cs="Times New Roman"/>
                <w:sz w:val="28"/>
                <w:szCs w:val="28"/>
              </w:rPr>
            </w:pPr>
            <w:r w:rsidRPr="00826342">
              <w:rPr>
                <w:rFonts w:ascii="Times New Roman" w:hAnsi="Times New Roman" w:cs="Times New Roman"/>
                <w:sz w:val="28"/>
                <w:szCs w:val="28"/>
              </w:rPr>
              <w:t xml:space="preserve">To prevent disease we have to "build </w:t>
            </w:r>
            <w:proofErr w:type="spellStart"/>
            <w:r w:rsidRPr="00826342">
              <w:rPr>
                <w:rFonts w:ascii="Times New Roman" w:hAnsi="Times New Roman" w:cs="Times New Roman"/>
                <w:sz w:val="28"/>
                <w:szCs w:val="28"/>
              </w:rPr>
              <w:t>defences</w:t>
            </w:r>
            <w:proofErr w:type="spellEnd"/>
            <w:r w:rsidRPr="00826342">
              <w:rPr>
                <w:rFonts w:ascii="Times New Roman" w:hAnsi="Times New Roman" w:cs="Times New Roman"/>
                <w:sz w:val="28"/>
                <w:szCs w:val="28"/>
              </w:rPr>
              <w:t>" AND  create health</w:t>
            </w:r>
          </w:p>
        </w:tc>
      </w:tr>
      <w:tr w:rsidR="009F44DD" w:rsidRPr="00826342" w:rsidTr="008C7B19">
        <w:tc>
          <w:tcPr>
            <w:tcW w:w="0" w:type="auto"/>
          </w:tcPr>
          <w:p w:rsidR="008C7B19" w:rsidRPr="00826342" w:rsidRDefault="00AF5C79">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Intensely pro vaccination</w:t>
            </w:r>
          </w:p>
        </w:tc>
        <w:tc>
          <w:tcPr>
            <w:tcW w:w="0" w:type="auto"/>
          </w:tcPr>
          <w:p w:rsidR="008C7B19" w:rsidRPr="00826342" w:rsidRDefault="00AF5C79">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intensely anti vaccination</w:t>
            </w:r>
          </w:p>
        </w:tc>
        <w:tc>
          <w:tcPr>
            <w:tcW w:w="0" w:type="auto"/>
          </w:tcPr>
          <w:p w:rsidR="008C7B19" w:rsidRPr="00826342" w:rsidRDefault="00AF5C79">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cautiously pro vaccination</w:t>
            </w:r>
          </w:p>
        </w:tc>
      </w:tr>
      <w:tr w:rsidR="009F44DD" w:rsidRPr="00826342" w:rsidTr="008C7B19">
        <w:tc>
          <w:tcPr>
            <w:tcW w:w="0" w:type="auto"/>
          </w:tcPr>
          <w:p w:rsidR="008C7B19" w:rsidRPr="00826342" w:rsidRDefault="00300AEF">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 xml:space="preserve">Denies existence of </w:t>
            </w:r>
            <w:proofErr w:type="spellStart"/>
            <w:r w:rsidRPr="00826342">
              <w:rPr>
                <w:rFonts w:ascii="Times New Roman" w:hAnsi="Times New Roman" w:cs="Times New Roman"/>
                <w:color w:val="222222"/>
                <w:sz w:val="28"/>
                <w:szCs w:val="28"/>
                <w:shd w:val="clear" w:color="auto" w:fill="FFFFFF"/>
              </w:rPr>
              <w:t>microzymas</w:t>
            </w:r>
            <w:proofErr w:type="spellEnd"/>
          </w:p>
        </w:tc>
        <w:tc>
          <w:tcPr>
            <w:tcW w:w="0" w:type="auto"/>
          </w:tcPr>
          <w:p w:rsidR="008C7B19" w:rsidRPr="00826342" w:rsidRDefault="00300AEF">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 xml:space="preserve">acknowledges existence of </w:t>
            </w:r>
            <w:proofErr w:type="spellStart"/>
            <w:r w:rsidRPr="00826342">
              <w:rPr>
                <w:rFonts w:ascii="Times New Roman" w:hAnsi="Times New Roman" w:cs="Times New Roman"/>
                <w:color w:val="222222"/>
                <w:sz w:val="28"/>
                <w:szCs w:val="28"/>
                <w:shd w:val="clear" w:color="auto" w:fill="FFFFFF"/>
              </w:rPr>
              <w:t>microzymas</w:t>
            </w:r>
            <w:proofErr w:type="spellEnd"/>
          </w:p>
        </w:tc>
        <w:tc>
          <w:tcPr>
            <w:tcW w:w="0" w:type="auto"/>
          </w:tcPr>
          <w:p w:rsidR="008C7B19" w:rsidRPr="00826342" w:rsidRDefault="00300AEF">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 xml:space="preserve">acknowledges existence of </w:t>
            </w:r>
            <w:proofErr w:type="spellStart"/>
            <w:r w:rsidRPr="00826342">
              <w:rPr>
                <w:rFonts w:ascii="Times New Roman" w:hAnsi="Times New Roman" w:cs="Times New Roman"/>
                <w:color w:val="222222"/>
                <w:sz w:val="28"/>
                <w:szCs w:val="28"/>
                <w:shd w:val="clear" w:color="auto" w:fill="FFFFFF"/>
              </w:rPr>
              <w:t>microzymas</w:t>
            </w:r>
            <w:proofErr w:type="spellEnd"/>
          </w:p>
        </w:tc>
      </w:tr>
      <w:tr w:rsidR="009F44DD" w:rsidRPr="00826342" w:rsidTr="008C7B19">
        <w:tc>
          <w:tcPr>
            <w:tcW w:w="0" w:type="auto"/>
          </w:tcPr>
          <w:p w:rsidR="008C7B19" w:rsidRPr="00826342" w:rsidRDefault="00300AEF">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R</w:t>
            </w:r>
            <w:r w:rsidR="00770D6C" w:rsidRPr="00826342">
              <w:rPr>
                <w:rFonts w:ascii="Times New Roman" w:hAnsi="Times New Roman" w:cs="Times New Roman"/>
                <w:color w:val="222222"/>
                <w:sz w:val="28"/>
                <w:szCs w:val="28"/>
                <w:shd w:val="clear" w:color="auto" w:fill="FFFFFF"/>
              </w:rPr>
              <w:t>egard</w:t>
            </w:r>
            <w:r w:rsidRPr="00826342">
              <w:rPr>
                <w:rFonts w:ascii="Times New Roman" w:hAnsi="Times New Roman" w:cs="Times New Roman"/>
                <w:color w:val="222222"/>
                <w:sz w:val="28"/>
                <w:szCs w:val="28"/>
                <w:shd w:val="clear" w:color="auto" w:fill="FFFFFF"/>
              </w:rPr>
              <w:t>s the cell to be the basic unit of life</w:t>
            </w:r>
          </w:p>
        </w:tc>
        <w:tc>
          <w:tcPr>
            <w:tcW w:w="0" w:type="auto"/>
          </w:tcPr>
          <w:p w:rsidR="008C7B19" w:rsidRPr="00826342" w:rsidRDefault="00300AEF">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 xml:space="preserve">insists there is a smaller unit of life, the </w:t>
            </w:r>
            <w:proofErr w:type="spellStart"/>
            <w:r w:rsidRPr="00826342">
              <w:rPr>
                <w:rFonts w:ascii="Times New Roman" w:hAnsi="Times New Roman" w:cs="Times New Roman"/>
                <w:color w:val="222222"/>
                <w:sz w:val="28"/>
                <w:szCs w:val="28"/>
                <w:shd w:val="clear" w:color="auto" w:fill="FFFFFF"/>
              </w:rPr>
              <w:t>microzyme</w:t>
            </w:r>
            <w:proofErr w:type="spellEnd"/>
            <w:r w:rsidRPr="00826342">
              <w:rPr>
                <w:rFonts w:ascii="Times New Roman" w:hAnsi="Times New Roman" w:cs="Times New Roman"/>
                <w:color w:val="222222"/>
                <w:sz w:val="28"/>
                <w:szCs w:val="28"/>
                <w:shd w:val="clear" w:color="auto" w:fill="FFFFFF"/>
              </w:rPr>
              <w:t xml:space="preserve"> [plural </w:t>
            </w:r>
            <w:proofErr w:type="spellStart"/>
            <w:r w:rsidRPr="00826342">
              <w:rPr>
                <w:rFonts w:ascii="Times New Roman" w:hAnsi="Times New Roman" w:cs="Times New Roman"/>
                <w:color w:val="222222"/>
                <w:sz w:val="28"/>
                <w:szCs w:val="28"/>
                <w:shd w:val="clear" w:color="auto" w:fill="FFFFFF"/>
              </w:rPr>
              <w:t>microzymas</w:t>
            </w:r>
            <w:proofErr w:type="spellEnd"/>
            <w:r w:rsidRPr="00826342">
              <w:rPr>
                <w:rFonts w:ascii="Times New Roman" w:hAnsi="Times New Roman" w:cs="Times New Roman"/>
                <w:color w:val="222222"/>
                <w:sz w:val="28"/>
                <w:szCs w:val="28"/>
                <w:shd w:val="clear" w:color="auto" w:fill="FFFFFF"/>
              </w:rPr>
              <w:t>]</w:t>
            </w:r>
          </w:p>
        </w:tc>
        <w:tc>
          <w:tcPr>
            <w:tcW w:w="0" w:type="auto"/>
          </w:tcPr>
          <w:p w:rsidR="008C7B19" w:rsidRPr="00826342" w:rsidRDefault="00300AEF">
            <w:pPr>
              <w:rPr>
                <w:rFonts w:ascii="Times New Roman" w:hAnsi="Times New Roman" w:cs="Times New Roman"/>
                <w:sz w:val="28"/>
                <w:szCs w:val="28"/>
              </w:rPr>
            </w:pPr>
            <w:r w:rsidRPr="00826342">
              <w:rPr>
                <w:rFonts w:ascii="Times New Roman" w:hAnsi="Times New Roman" w:cs="Times New Roman"/>
                <w:color w:val="222222"/>
                <w:sz w:val="28"/>
                <w:szCs w:val="28"/>
                <w:shd w:val="clear" w:color="auto" w:fill="FFFFFF"/>
              </w:rPr>
              <w:t xml:space="preserve">acknowledges existence of </w:t>
            </w:r>
            <w:proofErr w:type="spellStart"/>
            <w:r w:rsidRPr="00826342">
              <w:rPr>
                <w:rFonts w:ascii="Times New Roman" w:hAnsi="Times New Roman" w:cs="Times New Roman"/>
                <w:color w:val="222222"/>
                <w:sz w:val="28"/>
                <w:szCs w:val="28"/>
                <w:shd w:val="clear" w:color="auto" w:fill="FFFFFF"/>
              </w:rPr>
              <w:t>microzymas</w:t>
            </w:r>
            <w:proofErr w:type="spellEnd"/>
            <w:r w:rsidRPr="00826342">
              <w:rPr>
                <w:rFonts w:ascii="Times New Roman" w:hAnsi="Times New Roman" w:cs="Times New Roman"/>
                <w:color w:val="222222"/>
                <w:sz w:val="28"/>
                <w:szCs w:val="28"/>
                <w:shd w:val="clear" w:color="auto" w:fill="FFFFFF"/>
              </w:rPr>
              <w:t xml:space="preserve"> but debates whether the</w:t>
            </w:r>
            <w:r w:rsidR="00770D6C" w:rsidRPr="00826342">
              <w:rPr>
                <w:rFonts w:ascii="Times New Roman" w:hAnsi="Times New Roman" w:cs="Times New Roman"/>
                <w:color w:val="222222"/>
                <w:sz w:val="28"/>
                <w:szCs w:val="28"/>
                <w:shd w:val="clear" w:color="auto" w:fill="FFFFFF"/>
              </w:rPr>
              <w:t>y are fully alive or semi alive</w:t>
            </w:r>
            <w:r w:rsidRPr="00826342">
              <w:rPr>
                <w:rFonts w:ascii="Times New Roman" w:hAnsi="Times New Roman" w:cs="Times New Roman"/>
                <w:color w:val="222222"/>
                <w:sz w:val="28"/>
                <w:szCs w:val="28"/>
                <w:shd w:val="clear" w:color="auto" w:fill="FFFFFF"/>
              </w:rPr>
              <w:t xml:space="preserve">, regards </w:t>
            </w:r>
            <w:proofErr w:type="spellStart"/>
            <w:r w:rsidRPr="00826342">
              <w:rPr>
                <w:rFonts w:ascii="Times New Roman" w:hAnsi="Times New Roman" w:cs="Times New Roman"/>
                <w:color w:val="222222"/>
                <w:sz w:val="28"/>
                <w:szCs w:val="28"/>
                <w:shd w:val="clear" w:color="auto" w:fill="FFFFFF"/>
              </w:rPr>
              <w:t>microzymas</w:t>
            </w:r>
            <w:proofErr w:type="spellEnd"/>
            <w:r w:rsidRPr="00826342">
              <w:rPr>
                <w:rFonts w:ascii="Times New Roman" w:hAnsi="Times New Roman" w:cs="Times New Roman"/>
                <w:color w:val="222222"/>
                <w:sz w:val="28"/>
                <w:szCs w:val="28"/>
                <w:shd w:val="clear" w:color="auto" w:fill="FFFFFF"/>
              </w:rPr>
              <w:t xml:space="preserve"> however to be the basic  unit of living things</w:t>
            </w:r>
            <w:r w:rsidR="00770D6C" w:rsidRPr="00826342">
              <w:rPr>
                <w:rFonts w:ascii="Times New Roman" w:hAnsi="Times New Roman" w:cs="Times New Roman"/>
                <w:color w:val="222222"/>
                <w:sz w:val="28"/>
                <w:szCs w:val="28"/>
                <w:shd w:val="clear" w:color="auto" w:fill="FFFFFF"/>
              </w:rPr>
              <w:t xml:space="preserve">, not necessarily of life per say </w:t>
            </w:r>
          </w:p>
        </w:tc>
      </w:tr>
      <w:tr w:rsidR="009F44DD" w:rsidRPr="00826342" w:rsidTr="008C7B19">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t>Pays little or no regard to ph of blood and body cells</w:t>
            </w:r>
          </w:p>
        </w:tc>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t xml:space="preserve">Acknowledges importance of body ph in health and </w:t>
            </w:r>
            <w:r w:rsidR="006F1420" w:rsidRPr="00826342">
              <w:rPr>
                <w:rFonts w:ascii="Times New Roman" w:hAnsi="Times New Roman" w:cs="Times New Roman"/>
                <w:sz w:val="28"/>
                <w:szCs w:val="28"/>
              </w:rPr>
              <w:t>disease</w:t>
            </w:r>
          </w:p>
        </w:tc>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t xml:space="preserve">Acknowledges importance of body ph in health and </w:t>
            </w:r>
            <w:r w:rsidR="006F1420" w:rsidRPr="00826342">
              <w:rPr>
                <w:rFonts w:ascii="Times New Roman" w:hAnsi="Times New Roman" w:cs="Times New Roman"/>
                <w:sz w:val="28"/>
                <w:szCs w:val="28"/>
              </w:rPr>
              <w:t>disease</w:t>
            </w:r>
          </w:p>
        </w:tc>
      </w:tr>
      <w:tr w:rsidR="009F44DD" w:rsidRPr="00826342" w:rsidTr="008C7B19">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t>Completely ignores the immune system</w:t>
            </w:r>
          </w:p>
        </w:tc>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t xml:space="preserve">Recognizes importance of immune system in </w:t>
            </w:r>
            <w:r w:rsidRPr="00826342">
              <w:rPr>
                <w:rFonts w:ascii="Times New Roman" w:hAnsi="Times New Roman" w:cs="Times New Roman"/>
                <w:sz w:val="28"/>
                <w:szCs w:val="28"/>
              </w:rPr>
              <w:lastRenderedPageBreak/>
              <w:t>fighting disease</w:t>
            </w:r>
          </w:p>
        </w:tc>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lastRenderedPageBreak/>
              <w:t xml:space="preserve">Recognizes importance of immune system in fighting </w:t>
            </w:r>
            <w:r w:rsidRPr="00826342">
              <w:rPr>
                <w:rFonts w:ascii="Times New Roman" w:hAnsi="Times New Roman" w:cs="Times New Roman"/>
                <w:sz w:val="28"/>
                <w:szCs w:val="28"/>
              </w:rPr>
              <w:lastRenderedPageBreak/>
              <w:t>disease</w:t>
            </w:r>
          </w:p>
        </w:tc>
      </w:tr>
      <w:tr w:rsidR="009F44DD" w:rsidRPr="00826342" w:rsidTr="008C7B19">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lastRenderedPageBreak/>
              <w:t>Pays minimum regard [if any] to anatomy/physiology of blood and body cells</w:t>
            </w:r>
          </w:p>
        </w:tc>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t>Acknowledges major role of cell anatomy/physiology</w:t>
            </w:r>
          </w:p>
        </w:tc>
        <w:tc>
          <w:tcPr>
            <w:tcW w:w="0" w:type="auto"/>
          </w:tcPr>
          <w:p w:rsidR="008C7B19" w:rsidRPr="00826342" w:rsidRDefault="00132649">
            <w:pPr>
              <w:rPr>
                <w:rFonts w:ascii="Times New Roman" w:hAnsi="Times New Roman" w:cs="Times New Roman"/>
                <w:sz w:val="28"/>
                <w:szCs w:val="28"/>
              </w:rPr>
            </w:pPr>
            <w:r w:rsidRPr="00826342">
              <w:rPr>
                <w:rFonts w:ascii="Times New Roman" w:hAnsi="Times New Roman" w:cs="Times New Roman"/>
                <w:sz w:val="28"/>
                <w:szCs w:val="28"/>
              </w:rPr>
              <w:t>Acknowledges major role of cell anatomy/physiology</w:t>
            </w:r>
          </w:p>
        </w:tc>
      </w:tr>
      <w:tr w:rsidR="009F44DD" w:rsidRPr="00826342" w:rsidTr="008C7B19">
        <w:tc>
          <w:tcPr>
            <w:tcW w:w="0" w:type="auto"/>
          </w:tcPr>
          <w:p w:rsidR="008C7B19" w:rsidRPr="00826342" w:rsidRDefault="00AA2ED0">
            <w:pPr>
              <w:rPr>
                <w:rFonts w:ascii="Times New Roman" w:hAnsi="Times New Roman" w:cs="Times New Roman"/>
                <w:sz w:val="28"/>
                <w:szCs w:val="28"/>
              </w:rPr>
            </w:pPr>
            <w:r w:rsidRPr="00826342">
              <w:rPr>
                <w:rFonts w:ascii="Times New Roman" w:hAnsi="Times New Roman" w:cs="Times New Roman"/>
                <w:sz w:val="28"/>
                <w:szCs w:val="28"/>
              </w:rPr>
              <w:t>Overemphasizes prevention and the killing of germs</w:t>
            </w:r>
            <w:r w:rsidR="00C9793B" w:rsidRPr="00826342">
              <w:rPr>
                <w:rFonts w:ascii="Times New Roman" w:hAnsi="Times New Roman" w:cs="Times New Roman"/>
                <w:sz w:val="28"/>
                <w:szCs w:val="28"/>
              </w:rPr>
              <w:t>.</w:t>
            </w:r>
          </w:p>
          <w:p w:rsidR="00C9793B" w:rsidRPr="00826342" w:rsidRDefault="00C9793B">
            <w:pPr>
              <w:rPr>
                <w:rFonts w:ascii="Times New Roman" w:hAnsi="Times New Roman" w:cs="Times New Roman"/>
                <w:sz w:val="28"/>
                <w:szCs w:val="28"/>
              </w:rPr>
            </w:pPr>
            <w:r w:rsidRPr="00826342">
              <w:rPr>
                <w:rFonts w:ascii="Times New Roman" w:hAnsi="Times New Roman" w:cs="Times New Roman"/>
                <w:sz w:val="28"/>
                <w:szCs w:val="28"/>
              </w:rPr>
              <w:t>Sees all germs as detrimental.</w:t>
            </w:r>
          </w:p>
        </w:tc>
        <w:tc>
          <w:tcPr>
            <w:tcW w:w="0" w:type="auto"/>
          </w:tcPr>
          <w:p w:rsidR="008C7B19" w:rsidRPr="00826342" w:rsidRDefault="00AA2ED0">
            <w:pPr>
              <w:rPr>
                <w:rFonts w:ascii="Times New Roman" w:hAnsi="Times New Roman" w:cs="Times New Roman"/>
                <w:sz w:val="28"/>
                <w:szCs w:val="28"/>
              </w:rPr>
            </w:pPr>
            <w:r w:rsidRPr="00826342">
              <w:rPr>
                <w:rFonts w:ascii="Times New Roman" w:hAnsi="Times New Roman" w:cs="Times New Roman"/>
                <w:sz w:val="28"/>
                <w:szCs w:val="28"/>
              </w:rPr>
              <w:t>De-emphasizes killing of germs</w:t>
            </w:r>
            <w:r w:rsidR="00C9793B" w:rsidRPr="00826342">
              <w:rPr>
                <w:rFonts w:ascii="Times New Roman" w:hAnsi="Times New Roman" w:cs="Times New Roman"/>
                <w:sz w:val="28"/>
                <w:szCs w:val="28"/>
              </w:rPr>
              <w:t>. Sees germs as essentially helpful so far homeostasis of body maintained.</w:t>
            </w:r>
          </w:p>
        </w:tc>
        <w:tc>
          <w:tcPr>
            <w:tcW w:w="0" w:type="auto"/>
          </w:tcPr>
          <w:p w:rsidR="008C7B19" w:rsidRPr="00826342" w:rsidRDefault="00AA2ED0">
            <w:pPr>
              <w:rPr>
                <w:rFonts w:ascii="Times New Roman" w:hAnsi="Times New Roman" w:cs="Times New Roman"/>
                <w:sz w:val="28"/>
                <w:szCs w:val="28"/>
              </w:rPr>
            </w:pPr>
            <w:r w:rsidRPr="00826342">
              <w:rPr>
                <w:rFonts w:ascii="Times New Roman" w:hAnsi="Times New Roman" w:cs="Times New Roman"/>
                <w:sz w:val="28"/>
                <w:szCs w:val="28"/>
              </w:rPr>
              <w:t>Balanced view</w:t>
            </w:r>
          </w:p>
        </w:tc>
      </w:tr>
      <w:tr w:rsidR="009F44DD" w:rsidRPr="00826342" w:rsidTr="008C7B19">
        <w:tc>
          <w:tcPr>
            <w:tcW w:w="0" w:type="auto"/>
          </w:tcPr>
          <w:p w:rsidR="008C7B19" w:rsidRPr="00826342" w:rsidRDefault="00770D6C">
            <w:pPr>
              <w:rPr>
                <w:rFonts w:ascii="Times New Roman" w:hAnsi="Times New Roman" w:cs="Times New Roman"/>
                <w:sz w:val="28"/>
                <w:szCs w:val="28"/>
              </w:rPr>
            </w:pPr>
            <w:r w:rsidRPr="00826342">
              <w:rPr>
                <w:rFonts w:ascii="Times New Roman" w:hAnsi="Times New Roman" w:cs="Times New Roman"/>
                <w:sz w:val="28"/>
                <w:szCs w:val="28"/>
              </w:rPr>
              <w:t xml:space="preserve">Pioneered by French Chemist Louis Pasteur </w:t>
            </w:r>
            <w:r w:rsidR="006F1420" w:rsidRPr="00826342">
              <w:rPr>
                <w:rFonts w:ascii="Times New Roman" w:hAnsi="Times New Roman" w:cs="Times New Roman"/>
                <w:sz w:val="28"/>
                <w:szCs w:val="28"/>
              </w:rPr>
              <w:t>[</w:t>
            </w:r>
            <w:r w:rsidRPr="00826342">
              <w:rPr>
                <w:rFonts w:ascii="Times New Roman" w:hAnsi="Times New Roman" w:cs="Times New Roman"/>
                <w:sz w:val="28"/>
                <w:szCs w:val="28"/>
              </w:rPr>
              <w:t>1822-1895</w:t>
            </w:r>
            <w:r w:rsidR="006F1420" w:rsidRPr="00826342">
              <w:rPr>
                <w:rFonts w:ascii="Times New Roman" w:hAnsi="Times New Roman" w:cs="Times New Roman"/>
                <w:sz w:val="28"/>
                <w:szCs w:val="28"/>
              </w:rPr>
              <w:t>]</w:t>
            </w:r>
            <w:r w:rsidRPr="00826342">
              <w:rPr>
                <w:rFonts w:ascii="Times New Roman" w:hAnsi="Times New Roman" w:cs="Times New Roman"/>
                <w:sz w:val="28"/>
                <w:szCs w:val="28"/>
              </w:rPr>
              <w:t xml:space="preserve"> and German medical doctor </w:t>
            </w:r>
            <w:r w:rsidRPr="00826342">
              <w:rPr>
                <w:rFonts w:ascii="Times New Roman" w:hAnsi="Times New Roman" w:cs="Times New Roman"/>
                <w:color w:val="222222"/>
                <w:sz w:val="28"/>
                <w:szCs w:val="28"/>
                <w:shd w:val="clear" w:color="auto" w:fill="F8F9FA"/>
              </w:rPr>
              <w:t>Heinrich Hermann Robert Koch (11 December 1843 – 27 May 1910)</w:t>
            </w:r>
            <w:r w:rsidR="009F44DD" w:rsidRPr="00826342">
              <w:rPr>
                <w:rStyle w:val="apple-converted-space"/>
                <w:rFonts w:ascii="Times New Roman" w:hAnsi="Times New Roman" w:cs="Times New Roman"/>
                <w:color w:val="222222"/>
                <w:sz w:val="28"/>
                <w:szCs w:val="28"/>
                <w:shd w:val="clear" w:color="auto" w:fill="F8F9FA"/>
              </w:rPr>
              <w:t>.</w:t>
            </w:r>
            <w:r w:rsidR="009F44DD" w:rsidRPr="00826342">
              <w:rPr>
                <w:rFonts w:ascii="Times New Roman" w:hAnsi="Times New Roman" w:cs="Times New Roman"/>
                <w:sz w:val="28"/>
                <w:szCs w:val="28"/>
              </w:rPr>
              <w:t xml:space="preserve"> </w:t>
            </w:r>
            <w:r w:rsidR="006F1420" w:rsidRPr="00826342">
              <w:rPr>
                <w:rFonts w:ascii="Times New Roman" w:hAnsi="Times New Roman" w:cs="Times New Roman"/>
                <w:sz w:val="28"/>
                <w:szCs w:val="28"/>
              </w:rPr>
              <w:t>According</w:t>
            </w:r>
            <w:r w:rsidR="009F44DD" w:rsidRPr="00826342">
              <w:rPr>
                <w:rFonts w:ascii="Times New Roman" w:hAnsi="Times New Roman" w:cs="Times New Roman"/>
                <w:sz w:val="28"/>
                <w:szCs w:val="28"/>
              </w:rPr>
              <w:t xml:space="preserve"> to Pasteur to fight illness you have to treat the symptoms.</w:t>
            </w:r>
          </w:p>
          <w:p w:rsidR="006D09D4" w:rsidRPr="00826342" w:rsidRDefault="006D09D4">
            <w:pPr>
              <w:rPr>
                <w:rFonts w:ascii="Times New Roman" w:hAnsi="Times New Roman" w:cs="Times New Roman"/>
                <w:b/>
                <w:sz w:val="28"/>
                <w:szCs w:val="28"/>
              </w:rPr>
            </w:pPr>
            <w:r w:rsidRPr="00826342">
              <w:rPr>
                <w:rStyle w:val="Strong"/>
                <w:rFonts w:ascii="Times New Roman" w:hAnsi="Times New Roman" w:cs="Times New Roman"/>
                <w:b w:val="0"/>
                <w:color w:val="333333"/>
                <w:sz w:val="28"/>
                <w:szCs w:val="28"/>
              </w:rPr>
              <w:t>Germs are the causative agents of most diseases</w:t>
            </w:r>
            <w:r w:rsidRPr="00826342">
              <w:rPr>
                <w:rStyle w:val="apple-converted-space"/>
                <w:rFonts w:ascii="Times New Roman" w:hAnsi="Times New Roman" w:cs="Times New Roman"/>
                <w:b/>
                <w:color w:val="333333"/>
                <w:sz w:val="28"/>
                <w:szCs w:val="28"/>
              </w:rPr>
              <w:t> </w:t>
            </w:r>
          </w:p>
          <w:p w:rsidR="009F44DD" w:rsidRPr="00826342" w:rsidRDefault="009F44DD">
            <w:pPr>
              <w:rPr>
                <w:rFonts w:ascii="Times New Roman" w:hAnsi="Times New Roman" w:cs="Times New Roman"/>
                <w:sz w:val="28"/>
                <w:szCs w:val="28"/>
              </w:rPr>
            </w:pPr>
          </w:p>
        </w:tc>
        <w:tc>
          <w:tcPr>
            <w:tcW w:w="0" w:type="auto"/>
          </w:tcPr>
          <w:p w:rsidR="006F1420" w:rsidRPr="00826342" w:rsidRDefault="00770D6C" w:rsidP="009F44DD">
            <w:pPr>
              <w:pStyle w:val="NormalWeb"/>
              <w:spacing w:before="150" w:beforeAutospacing="0" w:after="150" w:afterAutospacing="0" w:line="384" w:lineRule="atLeast"/>
              <w:jc w:val="both"/>
              <w:rPr>
                <w:sz w:val="28"/>
                <w:szCs w:val="28"/>
              </w:rPr>
            </w:pPr>
            <w:r w:rsidRPr="00826342">
              <w:rPr>
                <w:sz w:val="28"/>
                <w:szCs w:val="28"/>
              </w:rPr>
              <w:t xml:space="preserve">Pioneered by Physiologist Claude Bernard, nurse Florence Nightingale, medical doctor Rudolph Virchow, and Professor of medicine </w:t>
            </w:r>
            <w:r w:rsidR="00132649" w:rsidRPr="00826342">
              <w:rPr>
                <w:sz w:val="28"/>
                <w:szCs w:val="28"/>
              </w:rPr>
              <w:t xml:space="preserve">and pharmacy </w:t>
            </w:r>
            <w:r w:rsidRPr="00826342">
              <w:rPr>
                <w:sz w:val="28"/>
                <w:szCs w:val="28"/>
              </w:rPr>
              <w:t xml:space="preserve">Pierre Antoine </w:t>
            </w:r>
            <w:proofErr w:type="spellStart"/>
            <w:r w:rsidRPr="00826342">
              <w:rPr>
                <w:sz w:val="28"/>
                <w:szCs w:val="28"/>
              </w:rPr>
              <w:t>Bechamp</w:t>
            </w:r>
            <w:proofErr w:type="spellEnd"/>
            <w:r w:rsidR="009F44DD" w:rsidRPr="00826342">
              <w:rPr>
                <w:sz w:val="28"/>
                <w:szCs w:val="28"/>
              </w:rPr>
              <w:t xml:space="preserve">. </w:t>
            </w:r>
          </w:p>
          <w:p w:rsidR="008C7B19" w:rsidRPr="00826342" w:rsidRDefault="009F44DD" w:rsidP="009F3563">
            <w:pPr>
              <w:pStyle w:val="NormalWeb"/>
              <w:spacing w:before="150" w:beforeAutospacing="0" w:after="150" w:afterAutospacing="0" w:line="384" w:lineRule="atLeast"/>
              <w:jc w:val="both"/>
              <w:rPr>
                <w:color w:val="000000" w:themeColor="text1"/>
                <w:sz w:val="28"/>
                <w:szCs w:val="28"/>
              </w:rPr>
            </w:pPr>
            <w:r w:rsidRPr="00826342">
              <w:rPr>
                <w:sz w:val="28"/>
                <w:szCs w:val="28"/>
              </w:rPr>
              <w:t xml:space="preserve">According to </w:t>
            </w:r>
            <w:proofErr w:type="spellStart"/>
            <w:r w:rsidRPr="00826342">
              <w:rPr>
                <w:sz w:val="28"/>
                <w:szCs w:val="28"/>
              </w:rPr>
              <w:t>Bechamp</w:t>
            </w:r>
            <w:proofErr w:type="spellEnd"/>
            <w:r w:rsidRPr="00826342">
              <w:rPr>
                <w:sz w:val="28"/>
                <w:szCs w:val="28"/>
              </w:rPr>
              <w:t xml:space="preserve"> to fight illness you have to create a healthy body in which disease cannot develop. </w:t>
            </w:r>
            <w:r w:rsidR="0011217F" w:rsidRPr="00826342">
              <w:rPr>
                <w:color w:val="000000" w:themeColor="text1"/>
                <w:sz w:val="28"/>
                <w:szCs w:val="28"/>
              </w:rPr>
              <w:t>G</w:t>
            </w:r>
            <w:r w:rsidRPr="00826342">
              <w:rPr>
                <w:color w:val="000000" w:themeColor="text1"/>
                <w:sz w:val="28"/>
                <w:szCs w:val="28"/>
              </w:rPr>
              <w:t>erms are the chemical by-products and constituents of pleomorphic microorganisms enacting upon the unbalanced, malfunctioning cell metabolism and dead tissue</w:t>
            </w:r>
            <w:r w:rsidR="009F3563" w:rsidRPr="00826342">
              <w:rPr>
                <w:color w:val="000000" w:themeColor="text1"/>
                <w:sz w:val="28"/>
                <w:szCs w:val="28"/>
              </w:rPr>
              <w:t xml:space="preserve"> </w:t>
            </w:r>
            <w:r w:rsidRPr="00826342">
              <w:rPr>
                <w:color w:val="000000" w:themeColor="text1"/>
                <w:sz w:val="28"/>
                <w:szCs w:val="28"/>
              </w:rPr>
              <w:t>that actually produces disease</w:t>
            </w:r>
            <w:r w:rsidR="0011217F" w:rsidRPr="00826342">
              <w:rPr>
                <w:color w:val="000000" w:themeColor="text1"/>
                <w:sz w:val="28"/>
                <w:szCs w:val="28"/>
              </w:rPr>
              <w:t xml:space="preserve">. </w:t>
            </w:r>
            <w:proofErr w:type="spellStart"/>
            <w:r w:rsidR="0011217F" w:rsidRPr="00826342">
              <w:rPr>
                <w:color w:val="000000" w:themeColor="text1"/>
                <w:sz w:val="28"/>
                <w:szCs w:val="28"/>
              </w:rPr>
              <w:t>Bechamp</w:t>
            </w:r>
            <w:proofErr w:type="spellEnd"/>
            <w:r w:rsidR="0011217F" w:rsidRPr="00826342">
              <w:rPr>
                <w:color w:val="000000" w:themeColor="text1"/>
                <w:sz w:val="28"/>
                <w:szCs w:val="28"/>
              </w:rPr>
              <w:t xml:space="preserve"> postulated that the diseased, acidic, low-</w:t>
            </w:r>
            <w:r w:rsidR="0011217F" w:rsidRPr="00826342">
              <w:rPr>
                <w:color w:val="000000" w:themeColor="text1"/>
                <w:sz w:val="28"/>
                <w:szCs w:val="28"/>
              </w:rPr>
              <w:lastRenderedPageBreak/>
              <w:t>oxygen cellular environment is created by a toxic/nutrient deficient diet, toxic emotions, and a toxic lifestyle</w:t>
            </w:r>
            <w:r w:rsidR="002736EB" w:rsidRPr="00826342">
              <w:rPr>
                <w:color w:val="000000" w:themeColor="text1"/>
                <w:sz w:val="28"/>
                <w:szCs w:val="28"/>
              </w:rPr>
              <w:t>.</w:t>
            </w:r>
          </w:p>
          <w:p w:rsidR="002736EB" w:rsidRPr="00826342" w:rsidRDefault="002736EB" w:rsidP="009F44DD">
            <w:pPr>
              <w:jc w:val="both"/>
              <w:rPr>
                <w:rFonts w:ascii="Times New Roman" w:hAnsi="Times New Roman" w:cs="Times New Roman"/>
                <w:sz w:val="28"/>
                <w:szCs w:val="28"/>
              </w:rPr>
            </w:pPr>
            <w:r w:rsidRPr="00826342">
              <w:rPr>
                <w:rFonts w:ascii="Times New Roman" w:hAnsi="Times New Roman" w:cs="Times New Roman"/>
                <w:sz w:val="28"/>
                <w:szCs w:val="28"/>
              </w:rPr>
              <w:t>Doesn’t Make Much Distinction Between Diseased And Damaged Tissue</w:t>
            </w:r>
            <w:r w:rsidR="006D09D4" w:rsidRPr="00826342">
              <w:rPr>
                <w:rFonts w:ascii="Times New Roman" w:hAnsi="Times New Roman" w:cs="Times New Roman"/>
                <w:sz w:val="28"/>
                <w:szCs w:val="28"/>
              </w:rPr>
              <w:t>.</w:t>
            </w:r>
          </w:p>
          <w:p w:rsidR="00B545A9" w:rsidRPr="00826342" w:rsidRDefault="006D09D4" w:rsidP="00B545A9">
            <w:pPr>
              <w:pStyle w:val="NormalWeb"/>
              <w:spacing w:before="0" w:beforeAutospacing="0" w:after="300" w:afterAutospacing="0" w:line="360" w:lineRule="atLeast"/>
              <w:textAlignment w:val="baseline"/>
              <w:rPr>
                <w:color w:val="000000" w:themeColor="text1"/>
                <w:sz w:val="28"/>
                <w:szCs w:val="28"/>
              </w:rPr>
            </w:pPr>
            <w:r w:rsidRPr="00826342">
              <w:rPr>
                <w:rStyle w:val="Strong"/>
                <w:b w:val="0"/>
                <w:color w:val="333333"/>
                <w:sz w:val="28"/>
                <w:szCs w:val="28"/>
              </w:rPr>
              <w:t>States that our internal environment and its elements are responsible for the diseases.</w:t>
            </w:r>
            <w:r w:rsidR="00B545A9" w:rsidRPr="00826342">
              <w:rPr>
                <w:color w:val="000000" w:themeColor="text1"/>
                <w:sz w:val="28"/>
                <w:szCs w:val="28"/>
              </w:rPr>
              <w:t xml:space="preserve"> Disease occurs to a large extent as a function of biology and as a result of changes that take place when metabolic processes become imbalanced. Germs then become symptoms that stimulate the occurrence of more symptoms, which eventually culminate into disease. A weak terrain is naturally more vulnerable to external threats, so it needs to be built up through nutrition, detoxification, and by maintaining a proper pH or acid/alkaline balance.</w:t>
            </w:r>
          </w:p>
          <w:p w:rsidR="006D09D4" w:rsidRPr="00826342" w:rsidRDefault="006D09D4" w:rsidP="009F44DD">
            <w:pPr>
              <w:jc w:val="both"/>
              <w:rPr>
                <w:rFonts w:ascii="Times New Roman" w:hAnsi="Times New Roman" w:cs="Times New Roman"/>
                <w:b/>
                <w:sz w:val="28"/>
                <w:szCs w:val="28"/>
              </w:rPr>
            </w:pPr>
          </w:p>
        </w:tc>
        <w:tc>
          <w:tcPr>
            <w:tcW w:w="0" w:type="auto"/>
          </w:tcPr>
          <w:p w:rsidR="006F1420" w:rsidRPr="00826342" w:rsidRDefault="009D0EFA">
            <w:pPr>
              <w:rPr>
                <w:rFonts w:ascii="Times New Roman" w:hAnsi="Times New Roman" w:cs="Times New Roman"/>
                <w:sz w:val="28"/>
                <w:szCs w:val="28"/>
              </w:rPr>
            </w:pPr>
            <w:r w:rsidRPr="00826342">
              <w:rPr>
                <w:rFonts w:ascii="Times New Roman" w:hAnsi="Times New Roman" w:cs="Times New Roman"/>
                <w:sz w:val="28"/>
                <w:szCs w:val="28"/>
              </w:rPr>
              <w:lastRenderedPageBreak/>
              <w:t>P</w:t>
            </w:r>
            <w:r w:rsidR="00132649" w:rsidRPr="00826342">
              <w:rPr>
                <w:rFonts w:ascii="Times New Roman" w:hAnsi="Times New Roman" w:cs="Times New Roman"/>
                <w:sz w:val="28"/>
                <w:szCs w:val="28"/>
              </w:rPr>
              <w:t>ropos</w:t>
            </w:r>
            <w:r w:rsidRPr="00826342">
              <w:rPr>
                <w:rFonts w:ascii="Times New Roman" w:hAnsi="Times New Roman" w:cs="Times New Roman"/>
                <w:sz w:val="28"/>
                <w:szCs w:val="28"/>
              </w:rPr>
              <w:t xml:space="preserve">ed by </w:t>
            </w:r>
            <w:proofErr w:type="spellStart"/>
            <w:r w:rsidRPr="00826342">
              <w:rPr>
                <w:rFonts w:ascii="Times New Roman" w:hAnsi="Times New Roman" w:cs="Times New Roman"/>
                <w:sz w:val="28"/>
                <w:szCs w:val="28"/>
              </w:rPr>
              <w:t>Seun</w:t>
            </w:r>
            <w:proofErr w:type="spellEnd"/>
            <w:r w:rsidRPr="00826342">
              <w:rPr>
                <w:rFonts w:ascii="Times New Roman" w:hAnsi="Times New Roman" w:cs="Times New Roman"/>
                <w:sz w:val="28"/>
                <w:szCs w:val="28"/>
              </w:rPr>
              <w:t xml:space="preserve"> </w:t>
            </w:r>
            <w:proofErr w:type="spellStart"/>
            <w:r w:rsidRPr="00826342">
              <w:rPr>
                <w:rFonts w:ascii="Times New Roman" w:hAnsi="Times New Roman" w:cs="Times New Roman"/>
                <w:sz w:val="28"/>
                <w:szCs w:val="28"/>
              </w:rPr>
              <w:t>Ayoade</w:t>
            </w:r>
            <w:proofErr w:type="spellEnd"/>
            <w:r w:rsidRPr="00826342">
              <w:rPr>
                <w:rFonts w:ascii="Times New Roman" w:hAnsi="Times New Roman" w:cs="Times New Roman"/>
                <w:sz w:val="28"/>
                <w:szCs w:val="28"/>
              </w:rPr>
              <w:t xml:space="preserve"> [11]</w:t>
            </w:r>
            <w:r w:rsidR="009F44DD" w:rsidRPr="00826342">
              <w:rPr>
                <w:rFonts w:ascii="Times New Roman" w:hAnsi="Times New Roman" w:cs="Times New Roman"/>
                <w:sz w:val="28"/>
                <w:szCs w:val="28"/>
              </w:rPr>
              <w:t xml:space="preserve"> </w:t>
            </w:r>
          </w:p>
          <w:p w:rsidR="008C7B19" w:rsidRPr="00826342" w:rsidRDefault="009F44DD">
            <w:pPr>
              <w:rPr>
                <w:rFonts w:ascii="Times New Roman" w:hAnsi="Times New Roman" w:cs="Times New Roman"/>
                <w:sz w:val="28"/>
                <w:szCs w:val="28"/>
              </w:rPr>
            </w:pPr>
            <w:r w:rsidRPr="00826342">
              <w:rPr>
                <w:rFonts w:ascii="Times New Roman" w:hAnsi="Times New Roman" w:cs="Times New Roman"/>
                <w:sz w:val="28"/>
                <w:szCs w:val="28"/>
              </w:rPr>
              <w:t>You have to create a healthy body AND treat the symptoms.</w:t>
            </w:r>
          </w:p>
          <w:p w:rsidR="0030649E" w:rsidRPr="00826342" w:rsidRDefault="0030649E">
            <w:pPr>
              <w:rPr>
                <w:rFonts w:ascii="Times New Roman" w:hAnsi="Times New Roman" w:cs="Times New Roman"/>
                <w:sz w:val="28"/>
                <w:szCs w:val="28"/>
              </w:rPr>
            </w:pPr>
            <w:r w:rsidRPr="00826342">
              <w:rPr>
                <w:rFonts w:ascii="Times New Roman" w:hAnsi="Times New Roman" w:cs="Times New Roman"/>
                <w:sz w:val="28"/>
                <w:szCs w:val="28"/>
              </w:rPr>
              <w:t>Distinguishes Clearly Between Diseased And Damaged Tissue [12]</w:t>
            </w:r>
          </w:p>
        </w:tc>
      </w:tr>
    </w:tbl>
    <w:p w:rsidR="00AF76C4" w:rsidRPr="00826342" w:rsidRDefault="00AF76C4">
      <w:pPr>
        <w:rPr>
          <w:rFonts w:ascii="Times New Roman" w:hAnsi="Times New Roman" w:cs="Times New Roman"/>
          <w:sz w:val="28"/>
          <w:szCs w:val="28"/>
        </w:rPr>
      </w:pPr>
    </w:p>
    <w:p w:rsidR="00232845" w:rsidRPr="00826342" w:rsidRDefault="009F3D63">
      <w:pPr>
        <w:rPr>
          <w:rFonts w:ascii="Times New Roman" w:hAnsi="Times New Roman" w:cs="Times New Roman"/>
          <w:sz w:val="28"/>
          <w:szCs w:val="28"/>
        </w:rPr>
      </w:pPr>
      <w:r w:rsidRPr="00826342">
        <w:rPr>
          <w:rFonts w:ascii="Times New Roman" w:hAnsi="Times New Roman" w:cs="Times New Roman"/>
          <w:sz w:val="28"/>
          <w:szCs w:val="28"/>
        </w:rPr>
        <w:lastRenderedPageBreak/>
        <w:t>REFERENCES</w:t>
      </w:r>
    </w:p>
    <w:p w:rsidR="00AF76C4" w:rsidRPr="00826342" w:rsidRDefault="00AF76C4" w:rsidP="00AF76C4">
      <w:pPr>
        <w:pStyle w:val="NormalWeb"/>
        <w:numPr>
          <w:ilvl w:val="0"/>
          <w:numId w:val="1"/>
        </w:numPr>
        <w:shd w:val="clear" w:color="auto" w:fill="FFFFFF"/>
        <w:spacing w:before="0" w:beforeAutospacing="0" w:after="150" w:afterAutospacing="0" w:line="315" w:lineRule="atLeast"/>
        <w:rPr>
          <w:color w:val="333333"/>
          <w:sz w:val="28"/>
          <w:szCs w:val="28"/>
        </w:rPr>
      </w:pPr>
      <w:r w:rsidRPr="00826342">
        <w:rPr>
          <w:color w:val="000000"/>
          <w:sz w:val="28"/>
          <w:szCs w:val="28"/>
        </w:rPr>
        <w:t>Stockton, S. (2000). The terrain is everything: Contextual factors that influence our health. Clearwater, Fl. Power of One Publishing.</w:t>
      </w:r>
    </w:p>
    <w:p w:rsidR="00AF76C4" w:rsidRPr="00826342" w:rsidRDefault="00AF76C4" w:rsidP="00AF76C4">
      <w:pPr>
        <w:pStyle w:val="ListParagraph"/>
        <w:numPr>
          <w:ilvl w:val="0"/>
          <w:numId w:val="1"/>
        </w:numPr>
        <w:rPr>
          <w:rStyle w:val="Emphasis"/>
          <w:rFonts w:ascii="Times New Roman" w:hAnsi="Times New Roman" w:cs="Times New Roman"/>
          <w:i w:val="0"/>
          <w:iCs w:val="0"/>
          <w:sz w:val="28"/>
          <w:szCs w:val="28"/>
        </w:rPr>
      </w:pPr>
      <w:proofErr w:type="spellStart"/>
      <w:r w:rsidRPr="00826342">
        <w:rPr>
          <w:rFonts w:ascii="Times New Roman" w:hAnsi="Times New Roman" w:cs="Times New Roman"/>
          <w:color w:val="000000"/>
          <w:sz w:val="28"/>
          <w:szCs w:val="28"/>
        </w:rPr>
        <w:t>Garko</w:t>
      </w:r>
      <w:proofErr w:type="spellEnd"/>
      <w:r w:rsidRPr="00826342">
        <w:rPr>
          <w:rFonts w:ascii="Times New Roman" w:hAnsi="Times New Roman" w:cs="Times New Roman"/>
          <w:color w:val="000000"/>
          <w:sz w:val="28"/>
          <w:szCs w:val="28"/>
        </w:rPr>
        <w:t>, M.G. (2012, August).   The terrain within: A naturalistic way to think about and practice good health and wellness.</w:t>
      </w:r>
      <w:r w:rsidRPr="00826342">
        <w:rPr>
          <w:rStyle w:val="apple-converted-space"/>
          <w:rFonts w:ascii="Times New Roman" w:hAnsi="Times New Roman" w:cs="Times New Roman"/>
          <w:color w:val="000000"/>
          <w:sz w:val="28"/>
          <w:szCs w:val="28"/>
        </w:rPr>
        <w:t> </w:t>
      </w:r>
      <w:r w:rsidRPr="00826342">
        <w:rPr>
          <w:rStyle w:val="Emphasis"/>
          <w:rFonts w:ascii="Times New Roman" w:hAnsi="Times New Roman" w:cs="Times New Roman"/>
          <w:color w:val="000000"/>
          <w:sz w:val="28"/>
          <w:szCs w:val="28"/>
        </w:rPr>
        <w:t>Health and Wellness Monthly</w:t>
      </w:r>
    </w:p>
    <w:p w:rsidR="005737F2" w:rsidRPr="00826342" w:rsidRDefault="00D36A2F" w:rsidP="005737F2">
      <w:pPr>
        <w:pStyle w:val="NormalWeb"/>
        <w:numPr>
          <w:ilvl w:val="0"/>
          <w:numId w:val="1"/>
        </w:numPr>
        <w:spacing w:before="0" w:beforeAutospacing="0" w:after="0" w:afterAutospacing="0" w:line="384" w:lineRule="atLeast"/>
        <w:rPr>
          <w:color w:val="333333"/>
          <w:sz w:val="28"/>
          <w:szCs w:val="28"/>
        </w:rPr>
      </w:pPr>
      <w:hyperlink r:id="rId7" w:history="1">
        <w:r w:rsidR="005737F2" w:rsidRPr="00826342">
          <w:rPr>
            <w:rStyle w:val="Hyperlink"/>
            <w:color w:val="333333"/>
            <w:sz w:val="28"/>
            <w:szCs w:val="28"/>
          </w:rPr>
          <w:t>http://www.energiseforlife.com/wordpress/2006/11/28/pasteur-bechamp-and-the-alkaline-diet/</w:t>
        </w:r>
      </w:hyperlink>
    </w:p>
    <w:p w:rsidR="005737F2" w:rsidRPr="00826342" w:rsidRDefault="00D36A2F" w:rsidP="005737F2">
      <w:pPr>
        <w:pStyle w:val="NormalWeb"/>
        <w:numPr>
          <w:ilvl w:val="0"/>
          <w:numId w:val="1"/>
        </w:numPr>
        <w:spacing w:before="0" w:beforeAutospacing="0" w:after="0" w:afterAutospacing="0" w:line="384" w:lineRule="atLeast"/>
        <w:rPr>
          <w:color w:val="333333"/>
          <w:sz w:val="28"/>
          <w:szCs w:val="28"/>
        </w:rPr>
      </w:pPr>
      <w:hyperlink r:id="rId8" w:history="1">
        <w:r w:rsidR="005737F2" w:rsidRPr="00826342">
          <w:rPr>
            <w:rStyle w:val="Hyperlink"/>
            <w:color w:val="333333"/>
            <w:sz w:val="28"/>
            <w:szCs w:val="28"/>
          </w:rPr>
          <w:t>http://www.naturalnews.com/030384_Louis_Pasteur_disease.html</w:t>
        </w:r>
      </w:hyperlink>
    </w:p>
    <w:p w:rsidR="005737F2" w:rsidRPr="007F4EEE" w:rsidRDefault="005737F2" w:rsidP="005737F2">
      <w:pPr>
        <w:pStyle w:val="p"/>
        <w:numPr>
          <w:ilvl w:val="0"/>
          <w:numId w:val="1"/>
        </w:numPr>
        <w:shd w:val="clear" w:color="auto" w:fill="FFFFFF"/>
        <w:spacing w:before="166" w:beforeAutospacing="0" w:after="166" w:afterAutospacing="0" w:line="330" w:lineRule="atLeast"/>
        <w:rPr>
          <w:color w:val="0D0D0D" w:themeColor="text1" w:themeTint="F2"/>
          <w:sz w:val="28"/>
          <w:szCs w:val="28"/>
        </w:rPr>
      </w:pPr>
      <w:ins w:id="1" w:author="Unknown">
        <w:r w:rsidRPr="00826342">
          <w:rPr>
            <w:color w:val="333333"/>
            <w:sz w:val="28"/>
            <w:szCs w:val="28"/>
          </w:rPr>
          <w:t xml:space="preserve">Germ </w:t>
        </w:r>
        <w:r w:rsidRPr="007F4EEE">
          <w:rPr>
            <w:color w:val="0D0D0D" w:themeColor="text1" w:themeTint="F2"/>
            <w:sz w:val="28"/>
            <w:szCs w:val="28"/>
          </w:rPr>
          <w:t xml:space="preserve">theory.” </w:t>
        </w:r>
        <w:proofErr w:type="spellStart"/>
        <w:r w:rsidRPr="007F4EEE">
          <w:rPr>
            <w:color w:val="0D0D0D" w:themeColor="text1" w:themeTint="F2"/>
            <w:sz w:val="28"/>
            <w:szCs w:val="28"/>
          </w:rPr>
          <w:t>Encyclopædia</w:t>
        </w:r>
        <w:proofErr w:type="spellEnd"/>
        <w:r w:rsidRPr="007F4EEE">
          <w:rPr>
            <w:color w:val="0D0D0D" w:themeColor="text1" w:themeTint="F2"/>
            <w:sz w:val="28"/>
            <w:szCs w:val="28"/>
          </w:rPr>
          <w:t xml:space="preserve"> Britannica. </w:t>
        </w:r>
        <w:proofErr w:type="spellStart"/>
        <w:r w:rsidRPr="007F4EEE">
          <w:rPr>
            <w:color w:val="0D0D0D" w:themeColor="text1" w:themeTint="F2"/>
            <w:sz w:val="28"/>
            <w:szCs w:val="28"/>
          </w:rPr>
          <w:t>Encyclopædia</w:t>
        </w:r>
        <w:proofErr w:type="spellEnd"/>
        <w:r w:rsidRPr="007F4EEE">
          <w:rPr>
            <w:color w:val="0D0D0D" w:themeColor="text1" w:themeTint="F2"/>
            <w:sz w:val="28"/>
            <w:szCs w:val="28"/>
          </w:rPr>
          <w:t xml:space="preserve"> Britannica, </w:t>
        </w:r>
        <w:proofErr w:type="spellStart"/>
        <w:r w:rsidRPr="007F4EEE">
          <w:rPr>
            <w:color w:val="0D0D0D" w:themeColor="text1" w:themeTint="F2"/>
            <w:sz w:val="28"/>
            <w:szCs w:val="28"/>
          </w:rPr>
          <w:t>inc.</w:t>
        </w:r>
        <w:proofErr w:type="spellEnd"/>
        <w:r w:rsidRPr="007F4EEE">
          <w:rPr>
            <w:color w:val="0D0D0D" w:themeColor="text1" w:themeTint="F2"/>
            <w:sz w:val="28"/>
            <w:szCs w:val="28"/>
          </w:rPr>
          <w:t>, 27 Feb. 2017. Web. 27 June 2017</w:t>
        </w:r>
      </w:ins>
    </w:p>
    <w:p w:rsidR="00AF76C4" w:rsidRPr="007F4EEE" w:rsidRDefault="005737F2" w:rsidP="00AF76C4">
      <w:pPr>
        <w:pStyle w:val="ListParagraph"/>
        <w:numPr>
          <w:ilvl w:val="0"/>
          <w:numId w:val="1"/>
        </w:numPr>
        <w:rPr>
          <w:rFonts w:ascii="Times New Roman" w:hAnsi="Times New Roman" w:cs="Times New Roman"/>
          <w:color w:val="0D0D0D" w:themeColor="text1" w:themeTint="F2"/>
          <w:sz w:val="28"/>
          <w:szCs w:val="28"/>
        </w:rPr>
      </w:pPr>
      <w:ins w:id="2" w:author="Unknown">
        <w:r w:rsidRPr="007F4EEE">
          <w:rPr>
            <w:rFonts w:ascii="Times New Roman" w:hAnsi="Times New Roman" w:cs="Times New Roman"/>
            <w:color w:val="0D0D0D" w:themeColor="text1" w:themeTint="F2"/>
            <w:sz w:val="28"/>
            <w:szCs w:val="28"/>
          </w:rPr>
          <w:t xml:space="preserve">Germ </w:t>
        </w:r>
        <w:proofErr w:type="spellStart"/>
        <w:r w:rsidRPr="007F4EEE">
          <w:rPr>
            <w:rFonts w:ascii="Times New Roman" w:hAnsi="Times New Roman" w:cs="Times New Roman"/>
            <w:color w:val="0D0D0D" w:themeColor="text1" w:themeTint="F2"/>
            <w:sz w:val="28"/>
            <w:szCs w:val="28"/>
          </w:rPr>
          <w:t>vs</w:t>
        </w:r>
        <w:proofErr w:type="spellEnd"/>
        <w:r w:rsidRPr="007F4EEE">
          <w:rPr>
            <w:rFonts w:ascii="Times New Roman" w:hAnsi="Times New Roman" w:cs="Times New Roman"/>
            <w:color w:val="0D0D0D" w:themeColor="text1" w:themeTint="F2"/>
            <w:sz w:val="28"/>
            <w:szCs w:val="28"/>
          </w:rPr>
          <w:t xml:space="preserve"> Terrain Theory – Which Do We Adopt </w:t>
        </w:r>
        <w:proofErr w:type="gramStart"/>
        <w:r w:rsidRPr="007F4EEE">
          <w:rPr>
            <w:rFonts w:ascii="Times New Roman" w:hAnsi="Times New Roman" w:cs="Times New Roman"/>
            <w:color w:val="0D0D0D" w:themeColor="text1" w:themeTint="F2"/>
            <w:sz w:val="28"/>
            <w:szCs w:val="28"/>
          </w:rPr>
          <w:t>To</w:t>
        </w:r>
        <w:proofErr w:type="gramEnd"/>
        <w:r w:rsidRPr="007F4EEE">
          <w:rPr>
            <w:rFonts w:ascii="Times New Roman" w:hAnsi="Times New Roman" w:cs="Times New Roman"/>
            <w:color w:val="0D0D0D" w:themeColor="text1" w:themeTint="F2"/>
            <w:sz w:val="28"/>
            <w:szCs w:val="28"/>
          </w:rPr>
          <w:t xml:space="preserve"> Be Healthy?” </w:t>
        </w:r>
        <w:proofErr w:type="spellStart"/>
        <w:r w:rsidRPr="007F4EEE">
          <w:rPr>
            <w:rFonts w:ascii="Times New Roman" w:hAnsi="Times New Roman" w:cs="Times New Roman"/>
            <w:color w:val="0D0D0D" w:themeColor="text1" w:themeTint="F2"/>
            <w:sz w:val="28"/>
            <w:szCs w:val="28"/>
          </w:rPr>
          <w:t>NaturalNews</w:t>
        </w:r>
        <w:proofErr w:type="spellEnd"/>
        <w:r w:rsidRPr="007F4EEE">
          <w:rPr>
            <w:rFonts w:ascii="Times New Roman" w:hAnsi="Times New Roman" w:cs="Times New Roman"/>
            <w:color w:val="0D0D0D" w:themeColor="text1" w:themeTint="F2"/>
            <w:sz w:val="28"/>
            <w:szCs w:val="28"/>
          </w:rPr>
          <w:t xml:space="preserve"> Blogs. </w:t>
        </w:r>
        <w:proofErr w:type="spellStart"/>
        <w:proofErr w:type="gramStart"/>
        <w:r w:rsidRPr="007F4EEE">
          <w:rPr>
            <w:rFonts w:ascii="Times New Roman" w:hAnsi="Times New Roman" w:cs="Times New Roman"/>
            <w:color w:val="0D0D0D" w:themeColor="text1" w:themeTint="F2"/>
            <w:sz w:val="28"/>
            <w:szCs w:val="28"/>
          </w:rPr>
          <w:t>N.p</w:t>
        </w:r>
        <w:proofErr w:type="spellEnd"/>
        <w:proofErr w:type="gramEnd"/>
        <w:r w:rsidRPr="007F4EEE">
          <w:rPr>
            <w:rFonts w:ascii="Times New Roman" w:hAnsi="Times New Roman" w:cs="Times New Roman"/>
            <w:color w:val="0D0D0D" w:themeColor="text1" w:themeTint="F2"/>
            <w:sz w:val="28"/>
            <w:szCs w:val="28"/>
          </w:rPr>
          <w:t>., 12 Nov. 2015. Web.</w:t>
        </w:r>
        <w:r w:rsidRPr="007F4EEE">
          <w:rPr>
            <w:rStyle w:val="apple-converted-space"/>
            <w:rFonts w:ascii="Times New Roman" w:hAnsi="Times New Roman" w:cs="Times New Roman"/>
            <w:color w:val="0D0D0D" w:themeColor="text1" w:themeTint="F2"/>
            <w:sz w:val="28"/>
            <w:szCs w:val="28"/>
          </w:rPr>
          <w:t> </w:t>
        </w:r>
        <w:r w:rsidR="00AD2E68" w:rsidRPr="007F4EEE">
          <w:rPr>
            <w:rFonts w:ascii="Times New Roman" w:hAnsi="Times New Roman" w:cs="Times New Roman"/>
            <w:color w:val="0D0D0D" w:themeColor="text1" w:themeTint="F2"/>
            <w:sz w:val="28"/>
            <w:szCs w:val="28"/>
          </w:rPr>
          <w:fldChar w:fldCharType="begin"/>
        </w:r>
        <w:r w:rsidRPr="007F4EEE">
          <w:rPr>
            <w:rFonts w:ascii="Times New Roman" w:hAnsi="Times New Roman" w:cs="Times New Roman"/>
            <w:color w:val="0D0D0D" w:themeColor="text1" w:themeTint="F2"/>
            <w:sz w:val="28"/>
            <w:szCs w:val="28"/>
          </w:rPr>
          <w:instrText xml:space="preserve"> HYPERLINK "http://www.naturalnewsblogs.com/germ-vs-terrain-theory-adopt-healthy/" </w:instrText>
        </w:r>
        <w:r w:rsidR="00AD2E68" w:rsidRPr="007F4EEE">
          <w:rPr>
            <w:rFonts w:ascii="Times New Roman" w:hAnsi="Times New Roman" w:cs="Times New Roman"/>
            <w:color w:val="0D0D0D" w:themeColor="text1" w:themeTint="F2"/>
            <w:sz w:val="28"/>
            <w:szCs w:val="28"/>
          </w:rPr>
          <w:fldChar w:fldCharType="separate"/>
        </w:r>
        <w:r w:rsidRPr="007F4EEE">
          <w:rPr>
            <w:rStyle w:val="Hyperlink"/>
            <w:rFonts w:ascii="Times New Roman" w:hAnsi="Times New Roman" w:cs="Times New Roman"/>
            <w:color w:val="0D0D0D" w:themeColor="text1" w:themeTint="F2"/>
            <w:sz w:val="28"/>
            <w:szCs w:val="28"/>
          </w:rPr>
          <w:t>Available here.</w:t>
        </w:r>
        <w:r w:rsidR="00AD2E68" w:rsidRPr="007F4EEE">
          <w:rPr>
            <w:rFonts w:ascii="Times New Roman" w:hAnsi="Times New Roman" w:cs="Times New Roman"/>
            <w:color w:val="0D0D0D" w:themeColor="text1" w:themeTint="F2"/>
            <w:sz w:val="28"/>
            <w:szCs w:val="28"/>
          </w:rPr>
          <w:fldChar w:fldCharType="end"/>
        </w:r>
        <w:r w:rsidRPr="007F4EEE">
          <w:rPr>
            <w:rStyle w:val="apple-converted-space"/>
            <w:rFonts w:ascii="Times New Roman" w:hAnsi="Times New Roman" w:cs="Times New Roman"/>
            <w:color w:val="0D0D0D" w:themeColor="text1" w:themeTint="F2"/>
            <w:sz w:val="28"/>
            <w:szCs w:val="28"/>
          </w:rPr>
          <w:t> </w:t>
        </w:r>
        <w:r w:rsidRPr="007F4EEE">
          <w:rPr>
            <w:rFonts w:ascii="Times New Roman" w:hAnsi="Times New Roman" w:cs="Times New Roman"/>
            <w:color w:val="0D0D0D" w:themeColor="text1" w:themeTint="F2"/>
            <w:sz w:val="28"/>
            <w:szCs w:val="28"/>
          </w:rPr>
          <w:t>27 June 2017</w:t>
        </w:r>
      </w:ins>
    </w:p>
    <w:p w:rsidR="00AA2551" w:rsidRPr="00A93F2C" w:rsidRDefault="00D36A2F" w:rsidP="00AF76C4">
      <w:pPr>
        <w:pStyle w:val="ListParagraph"/>
        <w:numPr>
          <w:ilvl w:val="0"/>
          <w:numId w:val="1"/>
        </w:numPr>
        <w:rPr>
          <w:rFonts w:ascii="Times New Roman" w:hAnsi="Times New Roman" w:cs="Times New Roman"/>
          <w:color w:val="000000" w:themeColor="text1"/>
          <w:sz w:val="28"/>
          <w:szCs w:val="28"/>
        </w:rPr>
      </w:pPr>
      <w:hyperlink r:id="rId9" w:tgtFrame="_blank" w:history="1">
        <w:r w:rsidR="00AA2551" w:rsidRPr="00A93F2C">
          <w:rPr>
            <w:rStyle w:val="Hyperlink"/>
            <w:rFonts w:ascii="Times New Roman" w:hAnsi="Times New Roman" w:cs="Times New Roman"/>
            <w:color w:val="000000" w:themeColor="text1"/>
            <w:sz w:val="28"/>
            <w:szCs w:val="28"/>
            <w:u w:val="none"/>
            <w:bdr w:val="none" w:sz="0" w:space="0" w:color="auto" w:frame="1"/>
          </w:rPr>
          <w:t>http://www.mountainculinaire.com/germ-vs-terrain-theory/</w:t>
        </w:r>
      </w:hyperlink>
    </w:p>
    <w:p w:rsidR="00AA2551" w:rsidRPr="00A93F2C" w:rsidRDefault="00D36A2F" w:rsidP="00AF76C4">
      <w:pPr>
        <w:pStyle w:val="ListParagraph"/>
        <w:numPr>
          <w:ilvl w:val="0"/>
          <w:numId w:val="1"/>
        </w:numPr>
        <w:rPr>
          <w:rFonts w:ascii="Times New Roman" w:hAnsi="Times New Roman" w:cs="Times New Roman"/>
          <w:color w:val="000000" w:themeColor="text1"/>
          <w:sz w:val="28"/>
          <w:szCs w:val="28"/>
        </w:rPr>
      </w:pPr>
      <w:hyperlink r:id="rId10" w:tgtFrame="_blank" w:history="1">
        <w:r w:rsidR="00AA2551" w:rsidRPr="00A93F2C">
          <w:rPr>
            <w:rStyle w:val="Hyperlink"/>
            <w:rFonts w:ascii="Times New Roman" w:hAnsi="Times New Roman" w:cs="Times New Roman"/>
            <w:color w:val="000000" w:themeColor="text1"/>
            <w:sz w:val="28"/>
            <w:szCs w:val="28"/>
            <w:u w:val="none"/>
            <w:bdr w:val="none" w:sz="0" w:space="0" w:color="auto" w:frame="1"/>
          </w:rPr>
          <w:t>http://www.laleva.org/eng/2004/05/louis_pasteur_vs_antoine_bchamp_and_the_germ_theory_of_disease_causation_1.html</w:t>
        </w:r>
      </w:hyperlink>
    </w:p>
    <w:p w:rsidR="00AA2551" w:rsidRPr="00A93F2C" w:rsidRDefault="00D36A2F" w:rsidP="00AF76C4">
      <w:pPr>
        <w:pStyle w:val="ListParagraph"/>
        <w:numPr>
          <w:ilvl w:val="0"/>
          <w:numId w:val="1"/>
        </w:numPr>
        <w:rPr>
          <w:rFonts w:ascii="Times New Roman" w:hAnsi="Times New Roman" w:cs="Times New Roman"/>
          <w:color w:val="000000" w:themeColor="text1"/>
          <w:sz w:val="28"/>
          <w:szCs w:val="28"/>
        </w:rPr>
      </w:pPr>
      <w:hyperlink r:id="rId11" w:tgtFrame="_blank" w:history="1">
        <w:r w:rsidR="00AA2551" w:rsidRPr="00A93F2C">
          <w:rPr>
            <w:rStyle w:val="Hyperlink"/>
            <w:rFonts w:ascii="Times New Roman" w:hAnsi="Times New Roman" w:cs="Times New Roman"/>
            <w:color w:val="000000" w:themeColor="text1"/>
            <w:sz w:val="28"/>
            <w:szCs w:val="28"/>
            <w:u w:val="none"/>
            <w:bdr w:val="none" w:sz="0" w:space="0" w:color="auto" w:frame="1"/>
          </w:rPr>
          <w:t>https://timelessremedies.wordpress.com/2007/10/29/biological-terrain-vs-the-germ-theory/</w:t>
        </w:r>
      </w:hyperlink>
    </w:p>
    <w:p w:rsidR="009D0EFA" w:rsidRPr="00A93F2C" w:rsidRDefault="00AA2551" w:rsidP="00AF76C4">
      <w:pPr>
        <w:pStyle w:val="ListParagraph"/>
        <w:numPr>
          <w:ilvl w:val="0"/>
          <w:numId w:val="1"/>
        </w:numPr>
        <w:rPr>
          <w:rFonts w:ascii="Times New Roman" w:hAnsi="Times New Roman" w:cs="Times New Roman"/>
          <w:color w:val="000000" w:themeColor="text1"/>
          <w:sz w:val="28"/>
          <w:szCs w:val="28"/>
        </w:rPr>
      </w:pPr>
      <w:proofErr w:type="spellStart"/>
      <w:r w:rsidRPr="00A93F2C">
        <w:rPr>
          <w:rFonts w:ascii="Times New Roman" w:hAnsi="Times New Roman" w:cs="Times New Roman"/>
          <w:color w:val="000000" w:themeColor="text1"/>
          <w:sz w:val="28"/>
          <w:szCs w:val="28"/>
        </w:rPr>
        <w:t>Walene</w:t>
      </w:r>
      <w:proofErr w:type="spellEnd"/>
      <w:r w:rsidRPr="00A93F2C">
        <w:rPr>
          <w:rStyle w:val="apple-converted-space"/>
          <w:rFonts w:ascii="Times New Roman" w:hAnsi="Times New Roman" w:cs="Times New Roman"/>
          <w:color w:val="000000" w:themeColor="text1"/>
          <w:sz w:val="28"/>
          <w:szCs w:val="28"/>
        </w:rPr>
        <w:t> </w:t>
      </w:r>
      <w:hyperlink r:id="rId12" w:history="1">
        <w:r w:rsidRPr="00A93F2C">
          <w:rPr>
            <w:rStyle w:val="Hyperlink"/>
            <w:rFonts w:ascii="Times New Roman" w:hAnsi="Times New Roman" w:cs="Times New Roman"/>
            <w:color w:val="000000" w:themeColor="text1"/>
            <w:sz w:val="28"/>
            <w:szCs w:val="28"/>
          </w:rPr>
          <w:t>James</w:t>
        </w:r>
      </w:hyperlink>
    </w:p>
    <w:p w:rsidR="0030649E" w:rsidRPr="00826342" w:rsidRDefault="009D0EFA" w:rsidP="00AF76C4">
      <w:pPr>
        <w:pStyle w:val="ListParagraph"/>
        <w:numPr>
          <w:ilvl w:val="0"/>
          <w:numId w:val="1"/>
        </w:numPr>
        <w:rPr>
          <w:rFonts w:ascii="Times New Roman" w:hAnsi="Times New Roman" w:cs="Times New Roman"/>
          <w:sz w:val="28"/>
          <w:szCs w:val="28"/>
        </w:rPr>
      </w:pPr>
      <w:r w:rsidRPr="00826342">
        <w:rPr>
          <w:rFonts w:ascii="Times New Roman" w:hAnsi="Times New Roman" w:cs="Times New Roman"/>
          <w:sz w:val="28"/>
          <w:szCs w:val="28"/>
        </w:rPr>
        <w:t xml:space="preserve"> A physiologist</w:t>
      </w:r>
    </w:p>
    <w:p w:rsidR="00686CA5" w:rsidRPr="00826342" w:rsidRDefault="0030649E" w:rsidP="00AF76C4">
      <w:pPr>
        <w:pStyle w:val="ListParagraph"/>
        <w:numPr>
          <w:ilvl w:val="0"/>
          <w:numId w:val="1"/>
        </w:numPr>
        <w:rPr>
          <w:rFonts w:ascii="Times New Roman" w:hAnsi="Times New Roman" w:cs="Times New Roman"/>
          <w:sz w:val="28"/>
          <w:szCs w:val="28"/>
        </w:rPr>
      </w:pPr>
      <w:r w:rsidRPr="00826342">
        <w:rPr>
          <w:rFonts w:ascii="Times New Roman" w:hAnsi="Times New Roman" w:cs="Times New Roman"/>
          <w:sz w:val="28"/>
          <w:szCs w:val="28"/>
        </w:rPr>
        <w:t xml:space="preserve"> </w:t>
      </w:r>
      <w:r w:rsidRPr="00826342">
        <w:rPr>
          <w:rFonts w:ascii="Times New Roman" w:eastAsia="Times New Roman" w:hAnsi="Times New Roman" w:cs="Times New Roman"/>
          <w:sz w:val="28"/>
          <w:szCs w:val="28"/>
        </w:rPr>
        <w:t xml:space="preserve">Mister S A. Elucidation of the Postulates of the Germ Terrain Duality Theory with a Specific Reference to Semantics and </w:t>
      </w:r>
      <w:proofErr w:type="gramStart"/>
      <w:r w:rsidRPr="00826342">
        <w:rPr>
          <w:rFonts w:ascii="Times New Roman" w:eastAsia="Times New Roman" w:hAnsi="Times New Roman" w:cs="Times New Roman"/>
          <w:sz w:val="28"/>
          <w:szCs w:val="28"/>
        </w:rPr>
        <w:t>the  Distinction</w:t>
      </w:r>
      <w:proofErr w:type="gramEnd"/>
      <w:r w:rsidRPr="00826342">
        <w:rPr>
          <w:rFonts w:ascii="Times New Roman" w:eastAsia="Times New Roman" w:hAnsi="Times New Roman" w:cs="Times New Roman"/>
          <w:sz w:val="28"/>
          <w:szCs w:val="28"/>
        </w:rPr>
        <w:t xml:space="preserve"> between Diseased and Damaged Tissue. JOJ Nurse Health Care. 2017; 2(5): 555599</w:t>
      </w:r>
    </w:p>
    <w:p w:rsidR="00686CA5" w:rsidRPr="00826342" w:rsidRDefault="00686CA5" w:rsidP="00AF76C4">
      <w:pPr>
        <w:pStyle w:val="ListParagraph"/>
        <w:numPr>
          <w:ilvl w:val="0"/>
          <w:numId w:val="1"/>
        </w:numPr>
        <w:rPr>
          <w:rFonts w:ascii="Times New Roman" w:hAnsi="Times New Roman" w:cs="Times New Roman"/>
          <w:sz w:val="28"/>
          <w:szCs w:val="28"/>
        </w:rPr>
      </w:pPr>
      <w:proofErr w:type="spellStart"/>
      <w:r w:rsidRPr="00826342">
        <w:rPr>
          <w:rFonts w:ascii="Times New Roman" w:hAnsi="Times New Roman" w:cs="Times New Roman"/>
          <w:sz w:val="28"/>
          <w:szCs w:val="28"/>
        </w:rPr>
        <w:t>Ayoade</w:t>
      </w:r>
      <w:proofErr w:type="spellEnd"/>
      <w:r w:rsidRPr="00826342">
        <w:rPr>
          <w:rFonts w:ascii="Times New Roman" w:hAnsi="Times New Roman" w:cs="Times New Roman"/>
          <w:sz w:val="28"/>
          <w:szCs w:val="28"/>
        </w:rPr>
        <w:t xml:space="preserve"> S. Germ-terrain duality of sickness, equivalent of wave-particle duality of light for the biological sciences? </w:t>
      </w:r>
      <w:proofErr w:type="spellStart"/>
      <w:r w:rsidRPr="00826342">
        <w:rPr>
          <w:rFonts w:ascii="Times New Roman" w:hAnsi="Times New Roman" w:cs="Times New Roman"/>
          <w:sz w:val="28"/>
          <w:szCs w:val="28"/>
        </w:rPr>
        <w:t>Bechamp</w:t>
      </w:r>
      <w:proofErr w:type="spellEnd"/>
      <w:r w:rsidRPr="00826342">
        <w:rPr>
          <w:rFonts w:ascii="Times New Roman" w:hAnsi="Times New Roman" w:cs="Times New Roman"/>
          <w:sz w:val="28"/>
          <w:szCs w:val="28"/>
        </w:rPr>
        <w:t xml:space="preserve"> revisited. </w:t>
      </w:r>
      <w:proofErr w:type="spellStart"/>
      <w:r w:rsidRPr="00826342">
        <w:rPr>
          <w:rFonts w:ascii="Times New Roman" w:hAnsi="Times New Roman" w:cs="Times New Roman"/>
          <w:sz w:val="28"/>
          <w:szCs w:val="28"/>
        </w:rPr>
        <w:t>Int</w:t>
      </w:r>
      <w:proofErr w:type="spellEnd"/>
      <w:r w:rsidRPr="00826342">
        <w:rPr>
          <w:rFonts w:ascii="Times New Roman" w:hAnsi="Times New Roman" w:cs="Times New Roman"/>
          <w:sz w:val="28"/>
          <w:szCs w:val="28"/>
        </w:rPr>
        <w:t xml:space="preserve"> J </w:t>
      </w:r>
      <w:proofErr w:type="spellStart"/>
      <w:r w:rsidRPr="00826342">
        <w:rPr>
          <w:rFonts w:ascii="Times New Roman" w:hAnsi="Times New Roman" w:cs="Times New Roman"/>
          <w:sz w:val="28"/>
          <w:szCs w:val="28"/>
        </w:rPr>
        <w:t>Anat</w:t>
      </w:r>
      <w:proofErr w:type="spellEnd"/>
      <w:r w:rsidRPr="00826342">
        <w:rPr>
          <w:rFonts w:ascii="Times New Roman" w:hAnsi="Times New Roman" w:cs="Times New Roman"/>
          <w:sz w:val="28"/>
          <w:szCs w:val="28"/>
        </w:rPr>
        <w:t xml:space="preserve"> Var. 2017</w:t>
      </w:r>
      <w:proofErr w:type="gramStart"/>
      <w:r w:rsidRPr="00826342">
        <w:rPr>
          <w:rFonts w:ascii="Times New Roman" w:hAnsi="Times New Roman" w:cs="Times New Roman"/>
          <w:sz w:val="28"/>
          <w:szCs w:val="28"/>
        </w:rPr>
        <w:t>;10</w:t>
      </w:r>
      <w:proofErr w:type="gramEnd"/>
      <w:r w:rsidRPr="00826342">
        <w:rPr>
          <w:rFonts w:ascii="Times New Roman" w:hAnsi="Times New Roman" w:cs="Times New Roman"/>
          <w:sz w:val="28"/>
          <w:szCs w:val="28"/>
        </w:rPr>
        <w:t>(1):010-11.</w:t>
      </w:r>
    </w:p>
    <w:p w:rsidR="00686CA5" w:rsidRPr="00826342" w:rsidRDefault="00686CA5" w:rsidP="00AF76C4">
      <w:pPr>
        <w:pStyle w:val="ListParagraph"/>
        <w:numPr>
          <w:ilvl w:val="0"/>
          <w:numId w:val="1"/>
        </w:numPr>
        <w:rPr>
          <w:rFonts w:ascii="Times New Roman" w:hAnsi="Times New Roman" w:cs="Times New Roman"/>
          <w:sz w:val="28"/>
          <w:szCs w:val="28"/>
        </w:rPr>
      </w:pPr>
      <w:proofErr w:type="spellStart"/>
      <w:r w:rsidRPr="00826342">
        <w:rPr>
          <w:rFonts w:ascii="Times New Roman" w:hAnsi="Times New Roman" w:cs="Times New Roman"/>
          <w:sz w:val="28"/>
          <w:szCs w:val="28"/>
        </w:rPr>
        <w:t>Ayoade</w:t>
      </w:r>
      <w:proofErr w:type="spellEnd"/>
      <w:r w:rsidRPr="00826342">
        <w:rPr>
          <w:rFonts w:ascii="Times New Roman" w:hAnsi="Times New Roman" w:cs="Times New Roman"/>
          <w:sz w:val="28"/>
          <w:szCs w:val="28"/>
        </w:rPr>
        <w:t xml:space="preserve"> S (2017) Etiology, Epidemiology and Therapeutic History of Malaria Validate Germ-Terrain Duality; Postulates Thereof. J Mol Genet Med 11:261 doi:10.4172/1747-0862.1000261</w:t>
      </w:r>
    </w:p>
    <w:p w:rsidR="00686CA5" w:rsidRPr="00826342" w:rsidRDefault="00686CA5" w:rsidP="00686CA5">
      <w:pPr>
        <w:pStyle w:val="ListParagraph"/>
        <w:numPr>
          <w:ilvl w:val="0"/>
          <w:numId w:val="1"/>
        </w:numPr>
        <w:shd w:val="clear" w:color="auto" w:fill="FFFFFF"/>
        <w:spacing w:line="270" w:lineRule="atLeast"/>
        <w:rPr>
          <w:rFonts w:ascii="Times New Roman" w:hAnsi="Times New Roman" w:cs="Times New Roman"/>
          <w:sz w:val="28"/>
          <w:szCs w:val="28"/>
        </w:rPr>
      </w:pPr>
      <w:proofErr w:type="spellStart"/>
      <w:r w:rsidRPr="00826342">
        <w:rPr>
          <w:rFonts w:ascii="Times New Roman" w:hAnsi="Times New Roman" w:cs="Times New Roman"/>
          <w:sz w:val="28"/>
          <w:szCs w:val="28"/>
        </w:rPr>
        <w:t>Ayoade</w:t>
      </w:r>
      <w:proofErr w:type="spellEnd"/>
      <w:r w:rsidRPr="00826342">
        <w:rPr>
          <w:rFonts w:ascii="Times New Roman" w:hAnsi="Times New Roman" w:cs="Times New Roman"/>
          <w:sz w:val="28"/>
          <w:szCs w:val="28"/>
        </w:rPr>
        <w:t xml:space="preserve"> S. </w:t>
      </w:r>
      <w:proofErr w:type="spellStart"/>
      <w:r w:rsidRPr="00826342">
        <w:rPr>
          <w:rFonts w:ascii="Times New Roman" w:hAnsi="Times New Roman" w:cs="Times New Roman"/>
          <w:sz w:val="28"/>
          <w:szCs w:val="28"/>
        </w:rPr>
        <w:t>Thalassemias</w:t>
      </w:r>
      <w:proofErr w:type="spellEnd"/>
      <w:r w:rsidRPr="00826342">
        <w:rPr>
          <w:rFonts w:ascii="Times New Roman" w:hAnsi="Times New Roman" w:cs="Times New Roman"/>
          <w:sz w:val="28"/>
          <w:szCs w:val="28"/>
        </w:rPr>
        <w:t xml:space="preserve"> Validate Germ Terrain Duality of Malaria. Health </w:t>
      </w:r>
      <w:proofErr w:type="spellStart"/>
      <w:r w:rsidRPr="00826342">
        <w:rPr>
          <w:rFonts w:ascii="Times New Roman" w:hAnsi="Times New Roman" w:cs="Times New Roman"/>
          <w:sz w:val="28"/>
          <w:szCs w:val="28"/>
        </w:rPr>
        <w:t>Sci</w:t>
      </w:r>
      <w:proofErr w:type="spellEnd"/>
      <w:r w:rsidRPr="00826342">
        <w:rPr>
          <w:rFonts w:ascii="Times New Roman" w:hAnsi="Times New Roman" w:cs="Times New Roman"/>
          <w:sz w:val="28"/>
          <w:szCs w:val="28"/>
        </w:rPr>
        <w:t xml:space="preserve"> J 2017, 11: 3.</w:t>
      </w:r>
    </w:p>
    <w:p w:rsidR="005737F2" w:rsidRPr="00826342" w:rsidRDefault="00AA2551" w:rsidP="00686CA5">
      <w:pPr>
        <w:pStyle w:val="ListParagraph"/>
        <w:ind w:left="540"/>
        <w:rPr>
          <w:rFonts w:ascii="Times New Roman" w:hAnsi="Times New Roman" w:cs="Times New Roman"/>
          <w:sz w:val="28"/>
          <w:szCs w:val="28"/>
        </w:rPr>
      </w:pPr>
      <w:r w:rsidRPr="00826342">
        <w:rPr>
          <w:rFonts w:ascii="Times New Roman" w:hAnsi="Times New Roman" w:cs="Times New Roman"/>
          <w:color w:val="333333"/>
          <w:sz w:val="28"/>
          <w:szCs w:val="28"/>
        </w:rPr>
        <w:br/>
      </w:r>
      <w:r w:rsidRPr="00826342">
        <w:rPr>
          <w:rFonts w:ascii="Times New Roman" w:hAnsi="Times New Roman" w:cs="Times New Roman"/>
          <w:sz w:val="28"/>
          <w:szCs w:val="28"/>
        </w:rPr>
        <w:br/>
      </w:r>
    </w:p>
    <w:p w:rsidR="009F3D63" w:rsidRPr="00826342" w:rsidRDefault="009F3D63">
      <w:pPr>
        <w:rPr>
          <w:rFonts w:ascii="Times New Roman" w:hAnsi="Times New Roman" w:cs="Times New Roman"/>
          <w:sz w:val="28"/>
          <w:szCs w:val="28"/>
        </w:rPr>
      </w:pPr>
    </w:p>
    <w:sectPr w:rsidR="009F3D63" w:rsidRPr="00826342" w:rsidSect="0046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85F1B"/>
    <w:multiLevelType w:val="hybridMultilevel"/>
    <w:tmpl w:val="2B2A6B4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845"/>
    <w:rsid w:val="00071115"/>
    <w:rsid w:val="0011217F"/>
    <w:rsid w:val="00132649"/>
    <w:rsid w:val="001704B0"/>
    <w:rsid w:val="00232845"/>
    <w:rsid w:val="002736EB"/>
    <w:rsid w:val="00300AEF"/>
    <w:rsid w:val="0030649E"/>
    <w:rsid w:val="00464733"/>
    <w:rsid w:val="00554373"/>
    <w:rsid w:val="005737F2"/>
    <w:rsid w:val="00686CA5"/>
    <w:rsid w:val="006D09D4"/>
    <w:rsid w:val="006F1420"/>
    <w:rsid w:val="00726A5B"/>
    <w:rsid w:val="00770D6C"/>
    <w:rsid w:val="007F4EEE"/>
    <w:rsid w:val="00826342"/>
    <w:rsid w:val="00843DD1"/>
    <w:rsid w:val="008C7B19"/>
    <w:rsid w:val="0098314B"/>
    <w:rsid w:val="009D0EFA"/>
    <w:rsid w:val="009E7466"/>
    <w:rsid w:val="009F3563"/>
    <w:rsid w:val="009F3D63"/>
    <w:rsid w:val="009F44DD"/>
    <w:rsid w:val="00A34B7D"/>
    <w:rsid w:val="00A93F2C"/>
    <w:rsid w:val="00AA2551"/>
    <w:rsid w:val="00AA2ED0"/>
    <w:rsid w:val="00AB2EB5"/>
    <w:rsid w:val="00AD2E68"/>
    <w:rsid w:val="00AF5C79"/>
    <w:rsid w:val="00AF76C4"/>
    <w:rsid w:val="00B545A9"/>
    <w:rsid w:val="00C45E05"/>
    <w:rsid w:val="00C60544"/>
    <w:rsid w:val="00C87818"/>
    <w:rsid w:val="00C9793B"/>
    <w:rsid w:val="00CD4B2F"/>
    <w:rsid w:val="00D27DCC"/>
    <w:rsid w:val="00D36A2F"/>
    <w:rsid w:val="00DB0858"/>
    <w:rsid w:val="00DD0D04"/>
    <w:rsid w:val="00E13FE2"/>
    <w:rsid w:val="00E256C9"/>
    <w:rsid w:val="00E43C65"/>
    <w:rsid w:val="00E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2845"/>
    <w:rPr>
      <w:color w:val="0000FF"/>
      <w:u w:val="single"/>
    </w:rPr>
  </w:style>
  <w:style w:type="character" w:customStyle="1" w:styleId="Heading1Char">
    <w:name w:val="Heading 1 Char"/>
    <w:basedOn w:val="DefaultParagraphFont"/>
    <w:link w:val="Heading1"/>
    <w:uiPriority w:val="9"/>
    <w:rsid w:val="00D27DC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27DCC"/>
    <w:rPr>
      <w:i/>
      <w:iCs/>
    </w:rPr>
  </w:style>
  <w:style w:type="paragraph" w:styleId="NormalWeb">
    <w:name w:val="Normal (Web)"/>
    <w:basedOn w:val="Normal"/>
    <w:uiPriority w:val="99"/>
    <w:unhideWhenUsed/>
    <w:rsid w:val="00D27D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76C4"/>
    <w:pPr>
      <w:ind w:left="720"/>
      <w:contextualSpacing/>
    </w:pPr>
  </w:style>
  <w:style w:type="character" w:customStyle="1" w:styleId="apple-converted-space">
    <w:name w:val="apple-converted-space"/>
    <w:basedOn w:val="DefaultParagraphFont"/>
    <w:rsid w:val="00AF76C4"/>
  </w:style>
  <w:style w:type="paragraph" w:customStyle="1" w:styleId="p">
    <w:name w:val="p"/>
    <w:basedOn w:val="Normal"/>
    <w:rsid w:val="005737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7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D09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2845"/>
    <w:rPr>
      <w:color w:val="0000FF"/>
      <w:u w:val="single"/>
    </w:rPr>
  </w:style>
  <w:style w:type="character" w:customStyle="1" w:styleId="Heading1Char">
    <w:name w:val="Heading 1 Char"/>
    <w:basedOn w:val="DefaultParagraphFont"/>
    <w:link w:val="Heading1"/>
    <w:uiPriority w:val="9"/>
    <w:rsid w:val="00D27DC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27DCC"/>
    <w:rPr>
      <w:i/>
      <w:iCs/>
    </w:rPr>
  </w:style>
  <w:style w:type="paragraph" w:styleId="NormalWeb">
    <w:name w:val="Normal (Web)"/>
    <w:basedOn w:val="Normal"/>
    <w:uiPriority w:val="99"/>
    <w:unhideWhenUsed/>
    <w:rsid w:val="00D27D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76C4"/>
    <w:pPr>
      <w:ind w:left="720"/>
      <w:contextualSpacing/>
    </w:pPr>
  </w:style>
  <w:style w:type="character" w:customStyle="1" w:styleId="apple-converted-space">
    <w:name w:val="apple-converted-space"/>
    <w:basedOn w:val="DefaultParagraphFont"/>
    <w:rsid w:val="00AF76C4"/>
  </w:style>
  <w:style w:type="paragraph" w:customStyle="1" w:styleId="p">
    <w:name w:val="p"/>
    <w:basedOn w:val="Normal"/>
    <w:rsid w:val="005737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7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D0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turalnews.com/030384_Louis_Pasteur_diseas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nergiseforlife.com/wordpress/2006/11/28/pasteur-bechamp-and-the-alkaline-diet/" TargetMode="External"/><Relationship Id="rId12" Type="http://schemas.openxmlformats.org/officeDocument/2006/relationships/hyperlink" Target="http://www.whale.to/vaccines/jame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unoodua@yahoo.com" TargetMode="External"/><Relationship Id="rId11" Type="http://schemas.openxmlformats.org/officeDocument/2006/relationships/hyperlink" Target="https://timelessremedies.wordpress.com/2007/10/29/biological-terrain-vs-the-germ-theory/" TargetMode="External"/><Relationship Id="rId5" Type="http://schemas.openxmlformats.org/officeDocument/2006/relationships/webSettings" Target="webSettings.xml"/><Relationship Id="rId10" Type="http://schemas.openxmlformats.org/officeDocument/2006/relationships/hyperlink" Target="http://www.laleva.org/eng/2004/05/louis_pasteur_vs_antoine_bchamp_and_the_germ_theory_of_disease_causation_1.html" TargetMode="External"/><Relationship Id="rId4" Type="http://schemas.openxmlformats.org/officeDocument/2006/relationships/settings" Target="settings.xml"/><Relationship Id="rId9" Type="http://schemas.openxmlformats.org/officeDocument/2006/relationships/hyperlink" Target="http://www.mountainculinaire.com/germ-vs-terrain-the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2017-09-13T06:31:00Z</dcterms:created>
  <dcterms:modified xsi:type="dcterms:W3CDTF">2017-09-13T06:31:00Z</dcterms:modified>
</cp:coreProperties>
</file>