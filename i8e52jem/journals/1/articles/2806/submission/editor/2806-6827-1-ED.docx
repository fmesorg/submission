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D08DA" w14:textId="77777777" w:rsidR="00553DB6" w:rsidRDefault="00553DB6" w:rsidP="00553DB6">
      <w:pPr>
        <w:shd w:val="clear" w:color="auto" w:fill="FFFFFF"/>
        <w:rPr>
          <w:b/>
          <w:bCs/>
          <w:color w:val="000000"/>
        </w:rPr>
      </w:pPr>
      <w:r>
        <w:rPr>
          <w:b/>
          <w:bCs/>
          <w:color w:val="000000"/>
        </w:rPr>
        <w:t>‘Dead Enough to be an Organ Donor but Not Dead Enough to Switch off the Ventilator’ - Dilemmas in Indian ICUs when it comes to Organ Donation’</w:t>
      </w:r>
    </w:p>
    <w:p w14:paraId="6DD981E6" w14:textId="77777777" w:rsidR="00553DB6" w:rsidRDefault="00553DB6" w:rsidP="00553DB6">
      <w:pPr>
        <w:shd w:val="clear" w:color="auto" w:fill="FFFFFF"/>
        <w:rPr>
          <w:b/>
          <w:bCs/>
          <w:color w:val="000000"/>
        </w:rPr>
      </w:pPr>
    </w:p>
    <w:p w14:paraId="4C594FF6" w14:textId="77777777" w:rsidR="00553DB6" w:rsidRDefault="00553DB6" w:rsidP="00553DB6">
      <w:pPr>
        <w:pBdr>
          <w:bottom w:val="single" w:sz="12" w:space="1" w:color="auto"/>
        </w:pBdr>
        <w:shd w:val="clear" w:color="auto" w:fill="FFFFFF"/>
        <w:rPr>
          <w:b/>
          <w:bCs/>
          <w:color w:val="000000"/>
        </w:rPr>
      </w:pPr>
      <w:r>
        <w:rPr>
          <w:b/>
          <w:bCs/>
          <w:color w:val="000000"/>
        </w:rPr>
        <w:t xml:space="preserve">Shroff </w:t>
      </w:r>
      <w:proofErr w:type="gramStart"/>
      <w:r>
        <w:rPr>
          <w:b/>
          <w:bCs/>
          <w:color w:val="000000"/>
        </w:rPr>
        <w:t>S ,</w:t>
      </w:r>
      <w:proofErr w:type="gramEnd"/>
      <w:r>
        <w:rPr>
          <w:b/>
          <w:bCs/>
          <w:color w:val="000000"/>
        </w:rPr>
        <w:t xml:space="preserve"> Navin S</w:t>
      </w:r>
    </w:p>
    <w:p w14:paraId="195D7081" w14:textId="77777777" w:rsidR="00553DB6" w:rsidRDefault="00553DB6" w:rsidP="00553DB6">
      <w:pPr>
        <w:jc w:val="both"/>
        <w:rPr>
          <w:sz w:val="18"/>
          <w:szCs w:val="18"/>
          <w:lang w:val="en-US"/>
        </w:rPr>
      </w:pPr>
      <w:r>
        <w:rPr>
          <w:b/>
          <w:bCs/>
          <w:sz w:val="18"/>
          <w:szCs w:val="18"/>
        </w:rPr>
        <w:t>Authors: Dr. Sunil Shroff (</w:t>
      </w:r>
      <w:r w:rsidRPr="00890419">
        <w:rPr>
          <w:sz w:val="18"/>
          <w:szCs w:val="18"/>
          <w:lang w:val="en-US"/>
        </w:rPr>
        <w:t>mohanfound@gmail.com</w:t>
      </w:r>
      <w:r>
        <w:rPr>
          <w:sz w:val="18"/>
          <w:szCs w:val="18"/>
        </w:rPr>
        <w:t xml:space="preserve">), </w:t>
      </w:r>
      <w:r>
        <w:rPr>
          <w:sz w:val="18"/>
          <w:szCs w:val="18"/>
          <w:lang w:val="en-US"/>
        </w:rPr>
        <w:t xml:space="preserve">Managing Trustee, MOHAN Foundation, Chennai </w:t>
      </w:r>
      <w:r>
        <w:rPr>
          <w:color w:val="000000"/>
          <w:sz w:val="18"/>
          <w:szCs w:val="18"/>
          <w:shd w:val="clear" w:color="auto" w:fill="FFFFFF"/>
        </w:rPr>
        <w:t xml:space="preserve">600 010 India. </w:t>
      </w:r>
      <w:r>
        <w:rPr>
          <w:b/>
          <w:bCs/>
          <w:color w:val="000000"/>
          <w:sz w:val="18"/>
          <w:szCs w:val="18"/>
          <w:shd w:val="clear" w:color="auto" w:fill="FFFFFF"/>
        </w:rPr>
        <w:t>Dr. Sumana Navin</w:t>
      </w:r>
      <w:r>
        <w:rPr>
          <w:color w:val="000000"/>
          <w:sz w:val="18"/>
          <w:szCs w:val="18"/>
          <w:shd w:val="clear" w:color="auto" w:fill="FFFFFF"/>
        </w:rPr>
        <w:t xml:space="preserve"> (</w:t>
      </w:r>
      <w:r w:rsidRPr="00890419">
        <w:rPr>
          <w:sz w:val="18"/>
          <w:szCs w:val="18"/>
          <w:lang w:val="en-US"/>
        </w:rPr>
        <w:t>sumana@mohanfoundation.org</w:t>
      </w:r>
      <w:r>
        <w:rPr>
          <w:sz w:val="18"/>
          <w:szCs w:val="18"/>
        </w:rPr>
        <w:t>), Course Director, MOHAN Foundation, Chennai 600010 India.</w:t>
      </w:r>
    </w:p>
    <w:p w14:paraId="30B1BA10" w14:textId="77777777" w:rsidR="00553DB6" w:rsidRDefault="00553DB6" w:rsidP="00553DB6">
      <w:pPr>
        <w:rPr>
          <w:sz w:val="32"/>
          <w:szCs w:val="32"/>
          <w:lang w:val="en-US"/>
        </w:rPr>
      </w:pPr>
    </w:p>
    <w:p w14:paraId="2D3BD04E" w14:textId="77777777" w:rsidR="00F63E31" w:rsidRPr="00B31976" w:rsidRDefault="00F63E31" w:rsidP="00F63E31">
      <w:pPr>
        <w:rPr>
          <w:b/>
          <w:lang w:val="en-US"/>
        </w:rPr>
      </w:pPr>
      <w:r w:rsidRPr="00B31976">
        <w:rPr>
          <w:b/>
          <w:lang w:val="en-US"/>
        </w:rPr>
        <w:t xml:space="preserve">Abstract </w:t>
      </w:r>
    </w:p>
    <w:p w14:paraId="6AB307AA" w14:textId="77777777" w:rsidR="00F63E31" w:rsidRDefault="00F63E31" w:rsidP="00F63E31"/>
    <w:p w14:paraId="713A01F6" w14:textId="0362E5DB" w:rsidR="00F63E31" w:rsidRDefault="00F63E31" w:rsidP="00F63E31">
      <w:r>
        <w:t xml:space="preserve">The Transplant law in India recognises brain death for organ donation and it was passed in 1994. In Intensive care units (ICU) when relatives say no to organ donation in a brain death situation, clinicians are often struggling to switch off the ventilator and hand over the body. Ventilating a dead patient creates ethical dilemmas and also occupies valuable ICU bed. Delinking brain dearth from organ donation is essential and this requires inclusion of brain death in the law that governs the ‘birth and death act’ so that a uniform policy is framed in the country. </w:t>
      </w:r>
      <w:commentRangeStart w:id="0"/>
      <w:r>
        <w:t xml:space="preserve">The </w:t>
      </w:r>
      <w:ins w:id="1" w:author="Sunil" w:date="2018-05-13T15:57:00Z">
        <w:r w:rsidR="003D1CAF">
          <w:t xml:space="preserve">rules in the current </w:t>
        </w:r>
      </w:ins>
      <w:r>
        <w:t xml:space="preserve">law also needs to define ‘the no touch time’ after asystole so that donation after circulatory death is made possible to increase the potential organ pool. </w:t>
      </w:r>
    </w:p>
    <w:commentRangeEnd w:id="0"/>
    <w:p w14:paraId="596A2836" w14:textId="77777777" w:rsidR="00F63E31" w:rsidRDefault="00E922C5" w:rsidP="00553DB6">
      <w:pPr>
        <w:rPr>
          <w:lang w:val="en-US"/>
        </w:rPr>
      </w:pPr>
      <w:r>
        <w:rPr>
          <w:rStyle w:val="CommentReference"/>
        </w:rPr>
        <w:commentReference w:id="0"/>
      </w:r>
    </w:p>
    <w:p w14:paraId="5895848B" w14:textId="77777777" w:rsidR="00F63E31" w:rsidRPr="00F63E31" w:rsidRDefault="00F63E31" w:rsidP="00553DB6">
      <w:pPr>
        <w:rPr>
          <w:b/>
          <w:lang w:val="en-US"/>
        </w:rPr>
      </w:pPr>
      <w:r w:rsidRPr="00F63E31">
        <w:rPr>
          <w:b/>
          <w:lang w:val="en-US"/>
        </w:rPr>
        <w:t>Introduction</w:t>
      </w:r>
    </w:p>
    <w:p w14:paraId="7B0ABC08" w14:textId="77777777" w:rsidR="00F63E31" w:rsidRDefault="00F63E31" w:rsidP="00553DB6">
      <w:pPr>
        <w:rPr>
          <w:lang w:val="en-US"/>
        </w:rPr>
      </w:pPr>
    </w:p>
    <w:p w14:paraId="65DC828E" w14:textId="77777777" w:rsidR="00553DB6" w:rsidRDefault="00553DB6" w:rsidP="00553DB6">
      <w:pPr>
        <w:shd w:val="clear" w:color="auto" w:fill="FFFFFF"/>
        <w:jc w:val="both"/>
        <w:rPr>
          <w:color w:val="000000"/>
        </w:rPr>
      </w:pPr>
      <w:r>
        <w:rPr>
          <w:color w:val="000000"/>
        </w:rPr>
        <w:t>Organ donation after brain death in India has gone up almost five times in five years. In the year 2016, there were about 830 deceased donors from brain death criteria of death in India compared to 196 donors in the year 2012</w:t>
      </w:r>
      <w:r>
        <w:rPr>
          <w:noProof/>
          <w:color w:val="000000"/>
          <w:lang w:val="en-US"/>
        </w:rPr>
        <w:t>(1).</w:t>
      </w:r>
      <w:r>
        <w:rPr>
          <w:color w:val="000000"/>
        </w:rPr>
        <w:t>This  increase in the donors gave the gift of life to approximately 2,300 patients with the transplantation of critical organs such as kidney, liver, heart, lung, intestine and pancreas. The pool of potential organ donors in India with brain death is high due to the increase in the rate of fatal road traffic accidents. In over 68.7% of such fatal accidents, head injury is associated and in many it is the primary cause of such deaths (2).</w:t>
      </w:r>
    </w:p>
    <w:p w14:paraId="578960F8" w14:textId="77777777" w:rsidR="00553DB6" w:rsidRDefault="00553DB6" w:rsidP="00553DB6">
      <w:pPr>
        <w:shd w:val="clear" w:color="auto" w:fill="FFFFFF"/>
        <w:jc w:val="both"/>
        <w:rPr>
          <w:color w:val="000000"/>
        </w:rPr>
      </w:pPr>
    </w:p>
    <w:p w14:paraId="631EEBB4" w14:textId="33F0E5F4" w:rsidR="00440D0D" w:rsidRDefault="003D1CAF" w:rsidP="004556C3">
      <w:pPr>
        <w:shd w:val="clear" w:color="auto" w:fill="FFFFFF"/>
        <w:jc w:val="both"/>
        <w:rPr>
          <w:ins w:id="2" w:author="Sunil" w:date="2018-05-13T16:21:00Z"/>
          <w:rFonts w:ascii="Arial" w:hAnsi="Arial" w:cs="Arial"/>
          <w:color w:val="000000"/>
          <w:sz w:val="18"/>
          <w:szCs w:val="18"/>
          <w:shd w:val="clear" w:color="auto" w:fill="FFFFFF"/>
        </w:rPr>
      </w:pPr>
      <w:ins w:id="3" w:author="Sunil" w:date="2018-05-13T15:59:00Z">
        <w:r>
          <w:rPr>
            <w:color w:val="000000"/>
          </w:rPr>
          <w:t xml:space="preserve">In </w:t>
        </w:r>
      </w:ins>
      <w:ins w:id="4" w:author="Sunil" w:date="2018-05-13T15:58:00Z">
        <w:r>
          <w:rPr>
            <w:color w:val="000000"/>
          </w:rPr>
          <w:t xml:space="preserve">India </w:t>
        </w:r>
      </w:ins>
      <w:ins w:id="5" w:author="Sunil" w:date="2018-05-13T16:00:00Z">
        <w:r>
          <w:rPr>
            <w:color w:val="000000"/>
          </w:rPr>
          <w:t xml:space="preserve">over 400 people die </w:t>
        </w:r>
      </w:ins>
      <w:ins w:id="6" w:author="Sunil" w:date="2018-05-13T18:01:00Z">
        <w:r w:rsidR="002035B0">
          <w:rPr>
            <w:color w:val="000000"/>
          </w:rPr>
          <w:t xml:space="preserve">daily </w:t>
        </w:r>
      </w:ins>
      <w:ins w:id="7" w:author="Sunil" w:date="2018-05-13T16:00:00Z">
        <w:r>
          <w:rPr>
            <w:color w:val="000000"/>
          </w:rPr>
          <w:t xml:space="preserve">due to road traffic accidents and </w:t>
        </w:r>
      </w:ins>
      <w:ins w:id="8" w:author="Sunil" w:date="2018-05-13T16:01:00Z">
        <w:r>
          <w:rPr>
            <w:color w:val="000000"/>
          </w:rPr>
          <w:t xml:space="preserve">most are between the age groups of </w:t>
        </w:r>
        <w:r>
          <w:rPr>
            <w:rFonts w:ascii="Arial" w:hAnsi="Arial" w:cs="Arial"/>
            <w:color w:val="000000"/>
            <w:sz w:val="18"/>
            <w:szCs w:val="18"/>
            <w:shd w:val="clear" w:color="auto" w:fill="FFFFFF"/>
          </w:rPr>
          <w:t>15-29 years</w:t>
        </w:r>
      </w:ins>
      <w:ins w:id="9" w:author="Sunil" w:date="2018-05-13T17:47:00Z">
        <w:r w:rsidR="004556C3">
          <w:rPr>
            <w:rFonts w:ascii="Arial" w:hAnsi="Arial" w:cs="Arial"/>
            <w:color w:val="000000"/>
            <w:sz w:val="18"/>
            <w:szCs w:val="18"/>
            <w:shd w:val="clear" w:color="auto" w:fill="FFFFFF"/>
          </w:rPr>
          <w:t xml:space="preserve"> (3)</w:t>
        </w:r>
      </w:ins>
      <w:ins w:id="10" w:author="Sunil" w:date="2018-05-13T16:04:00Z">
        <w:r>
          <w:rPr>
            <w:rFonts w:ascii="Arial" w:hAnsi="Arial" w:cs="Arial"/>
            <w:color w:val="000000"/>
            <w:sz w:val="18"/>
            <w:szCs w:val="18"/>
            <w:shd w:val="clear" w:color="auto" w:fill="FFFFFF"/>
          </w:rPr>
          <w:t>.</w:t>
        </w:r>
      </w:ins>
      <w:ins w:id="11" w:author="Sunil" w:date="2018-05-13T16:15:00Z">
        <w:r w:rsidR="0065522D">
          <w:rPr>
            <w:rFonts w:ascii="Arial" w:hAnsi="Arial" w:cs="Arial"/>
            <w:color w:val="000000"/>
            <w:sz w:val="18"/>
            <w:szCs w:val="18"/>
            <w:shd w:val="clear" w:color="auto" w:fill="FFFFFF"/>
          </w:rPr>
          <w:t xml:space="preserve"> </w:t>
        </w:r>
        <w:r w:rsidR="0065522D">
          <w:rPr>
            <w:rFonts w:ascii="Arial" w:hAnsi="Arial" w:cs="Arial"/>
            <w:color w:val="000000"/>
            <w:sz w:val="20"/>
            <w:szCs w:val="20"/>
            <w:shd w:val="clear" w:color="auto" w:fill="FFFFFF"/>
          </w:rPr>
          <w:t xml:space="preserve">Head injury is an important cause of mortality </w:t>
        </w:r>
        <w:proofErr w:type="gramStart"/>
        <w:r w:rsidR="0065522D">
          <w:rPr>
            <w:rFonts w:ascii="Arial" w:hAnsi="Arial" w:cs="Arial"/>
            <w:color w:val="000000"/>
            <w:sz w:val="20"/>
            <w:szCs w:val="20"/>
            <w:shd w:val="clear" w:color="auto" w:fill="FFFFFF"/>
          </w:rPr>
          <w:t xml:space="preserve">worldwide </w:t>
        </w:r>
      </w:ins>
      <w:ins w:id="12" w:author="Sunil" w:date="2018-05-13T16:17:00Z">
        <w:r w:rsidR="00440D0D">
          <w:rPr>
            <w:rFonts w:ascii="Arial" w:hAnsi="Arial" w:cs="Arial"/>
            <w:color w:val="000000"/>
            <w:sz w:val="20"/>
            <w:szCs w:val="20"/>
            <w:shd w:val="clear" w:color="auto" w:fill="FFFFFF"/>
          </w:rPr>
          <w:t xml:space="preserve"> </w:t>
        </w:r>
      </w:ins>
      <w:ins w:id="13" w:author="Sunil" w:date="2018-05-13T16:16:00Z">
        <w:r w:rsidR="0065522D">
          <w:rPr>
            <w:rFonts w:ascii="Arial" w:hAnsi="Arial" w:cs="Arial"/>
            <w:color w:val="000000"/>
            <w:sz w:val="20"/>
            <w:szCs w:val="20"/>
            <w:shd w:val="clear" w:color="auto" w:fill="FFFFFF"/>
          </w:rPr>
          <w:t>especially</w:t>
        </w:r>
      </w:ins>
      <w:proofErr w:type="gramEnd"/>
      <w:ins w:id="14" w:author="Sunil" w:date="2018-05-13T16:17:00Z">
        <w:r w:rsidR="00440D0D">
          <w:rPr>
            <w:rFonts w:ascii="Arial" w:hAnsi="Arial" w:cs="Arial"/>
            <w:color w:val="000000"/>
            <w:sz w:val="20"/>
            <w:szCs w:val="20"/>
            <w:shd w:val="clear" w:color="auto" w:fill="FFFFFF"/>
          </w:rPr>
          <w:t xml:space="preserve"> </w:t>
        </w:r>
      </w:ins>
      <w:ins w:id="15" w:author="Sunil" w:date="2018-05-13T16:16:00Z">
        <w:r w:rsidR="0065522D">
          <w:rPr>
            <w:rFonts w:ascii="Arial" w:hAnsi="Arial" w:cs="Arial"/>
            <w:color w:val="000000"/>
            <w:sz w:val="20"/>
            <w:szCs w:val="20"/>
            <w:shd w:val="clear" w:color="auto" w:fill="FFFFFF"/>
          </w:rPr>
          <w:t xml:space="preserve">when there is a two wheeler involved in an accident </w:t>
        </w:r>
      </w:ins>
      <w:ins w:id="16" w:author="Sunil" w:date="2018-05-13T16:19:00Z">
        <w:r w:rsidR="00440D0D">
          <w:rPr>
            <w:rFonts w:ascii="Arial" w:hAnsi="Arial" w:cs="Arial"/>
            <w:color w:val="000000"/>
            <w:sz w:val="20"/>
            <w:szCs w:val="20"/>
            <w:shd w:val="clear" w:color="auto" w:fill="FFFFFF"/>
          </w:rPr>
          <w:t xml:space="preserve">and in over 30% </w:t>
        </w:r>
      </w:ins>
      <w:ins w:id="17" w:author="Sunil" w:date="2018-05-13T16:23:00Z">
        <w:r w:rsidR="00440D0D">
          <w:rPr>
            <w:rFonts w:ascii="Arial" w:hAnsi="Arial" w:cs="Arial"/>
            <w:color w:val="000000"/>
            <w:sz w:val="20"/>
            <w:szCs w:val="20"/>
            <w:shd w:val="clear" w:color="auto" w:fill="FFFFFF"/>
          </w:rPr>
          <w:t xml:space="preserve">such instances, it  </w:t>
        </w:r>
      </w:ins>
      <w:ins w:id="18" w:author="Sunil" w:date="2018-05-13T16:19:00Z">
        <w:r w:rsidR="00440D0D">
          <w:rPr>
            <w:rFonts w:ascii="Arial" w:hAnsi="Arial" w:cs="Arial"/>
            <w:color w:val="000000"/>
            <w:sz w:val="20"/>
            <w:szCs w:val="20"/>
            <w:shd w:val="clear" w:color="auto" w:fill="FFFFFF"/>
          </w:rPr>
          <w:t>is the assoc</w:t>
        </w:r>
      </w:ins>
      <w:ins w:id="19" w:author="Sunil" w:date="2018-05-13T16:20:00Z">
        <w:r w:rsidR="00440D0D">
          <w:rPr>
            <w:rFonts w:ascii="Arial" w:hAnsi="Arial" w:cs="Arial"/>
            <w:color w:val="000000"/>
            <w:sz w:val="20"/>
            <w:szCs w:val="20"/>
            <w:shd w:val="clear" w:color="auto" w:fill="FFFFFF"/>
          </w:rPr>
          <w:t>iat</w:t>
        </w:r>
      </w:ins>
      <w:ins w:id="20" w:author="Sunil" w:date="2018-05-13T16:22:00Z">
        <w:r w:rsidR="00440D0D">
          <w:rPr>
            <w:rFonts w:ascii="Arial" w:hAnsi="Arial" w:cs="Arial"/>
            <w:color w:val="000000"/>
            <w:sz w:val="20"/>
            <w:szCs w:val="20"/>
            <w:shd w:val="clear" w:color="auto" w:fill="FFFFFF"/>
          </w:rPr>
          <w:t>e</w:t>
        </w:r>
      </w:ins>
      <w:ins w:id="21" w:author="Sunil" w:date="2018-05-13T16:20:00Z">
        <w:r w:rsidR="00440D0D">
          <w:rPr>
            <w:rFonts w:ascii="Arial" w:hAnsi="Arial" w:cs="Arial"/>
            <w:color w:val="000000"/>
            <w:sz w:val="20"/>
            <w:szCs w:val="20"/>
            <w:shd w:val="clear" w:color="auto" w:fill="FFFFFF"/>
          </w:rPr>
          <w:t xml:space="preserve">d </w:t>
        </w:r>
      </w:ins>
      <w:ins w:id="22" w:author="Sunil" w:date="2018-05-13T16:19:00Z">
        <w:r w:rsidR="00440D0D">
          <w:rPr>
            <w:rFonts w:ascii="Arial" w:hAnsi="Arial" w:cs="Arial"/>
            <w:color w:val="000000"/>
            <w:sz w:val="20"/>
            <w:szCs w:val="20"/>
            <w:shd w:val="clear" w:color="auto" w:fill="FFFFFF"/>
          </w:rPr>
          <w:t>cause of such death</w:t>
        </w:r>
      </w:ins>
      <w:ins w:id="23" w:author="Sunil" w:date="2018-05-13T16:20:00Z">
        <w:r w:rsidR="00440D0D">
          <w:rPr>
            <w:rFonts w:ascii="Arial" w:hAnsi="Arial" w:cs="Arial"/>
            <w:color w:val="000000"/>
            <w:sz w:val="20"/>
            <w:szCs w:val="20"/>
            <w:shd w:val="clear" w:color="auto" w:fill="FFFFFF"/>
          </w:rPr>
          <w:t>s</w:t>
        </w:r>
      </w:ins>
      <w:ins w:id="24" w:author="Sunil" w:date="2018-05-13T17:46:00Z">
        <w:r w:rsidR="004556C3">
          <w:rPr>
            <w:rFonts w:ascii="Arial" w:hAnsi="Arial" w:cs="Arial"/>
            <w:color w:val="000000"/>
            <w:sz w:val="20"/>
            <w:szCs w:val="20"/>
            <w:shd w:val="clear" w:color="auto" w:fill="FFFFFF"/>
          </w:rPr>
          <w:t xml:space="preserve"> (4)</w:t>
        </w:r>
      </w:ins>
      <w:ins w:id="25" w:author="Sunil" w:date="2018-05-13T17:47:00Z">
        <w:r w:rsidR="004556C3">
          <w:rPr>
            <w:rFonts w:ascii="Arial" w:hAnsi="Arial" w:cs="Arial"/>
            <w:color w:val="000000"/>
            <w:sz w:val="20"/>
            <w:szCs w:val="20"/>
            <w:shd w:val="clear" w:color="auto" w:fill="FFFFFF"/>
          </w:rPr>
          <w:t>.</w:t>
        </w:r>
      </w:ins>
      <w:ins w:id="26" w:author="Sunil" w:date="2018-05-13T17:46:00Z">
        <w:r w:rsidR="004556C3">
          <w:rPr>
            <w:rFonts w:ascii="Arial" w:hAnsi="Arial" w:cs="Arial"/>
            <w:color w:val="505050"/>
          </w:rPr>
          <w:t xml:space="preserve"> </w:t>
        </w:r>
      </w:ins>
      <w:ins w:id="27" w:author="Sunil" w:date="2018-05-13T16:20:00Z">
        <w:r w:rsidR="00440D0D">
          <w:rPr>
            <w:rFonts w:ascii="Arial" w:hAnsi="Arial" w:cs="Arial"/>
            <w:color w:val="505050"/>
          </w:rPr>
          <w:t>Fatal traumatic brain injuries were seen in 68.73%</w:t>
        </w:r>
      </w:ins>
      <w:ins w:id="28" w:author="Sunil" w:date="2018-05-13T16:21:00Z">
        <w:r w:rsidR="00440D0D">
          <w:rPr>
            <w:rFonts w:ascii="Arial" w:hAnsi="Arial" w:cs="Arial"/>
            <w:color w:val="505050"/>
          </w:rPr>
          <w:t xml:space="preserve"> </w:t>
        </w:r>
      </w:ins>
      <w:ins w:id="29" w:author="Sunil" w:date="2018-05-13T16:20:00Z">
        <w:r w:rsidR="00440D0D">
          <w:rPr>
            <w:rFonts w:ascii="Arial" w:hAnsi="Arial" w:cs="Arial"/>
            <w:color w:val="505050"/>
          </w:rPr>
          <w:t>cases</w:t>
        </w:r>
      </w:ins>
      <w:ins w:id="30" w:author="Sunil" w:date="2018-05-13T16:04:00Z">
        <w:r>
          <w:rPr>
            <w:rFonts w:ascii="Arial" w:hAnsi="Arial" w:cs="Arial"/>
            <w:color w:val="000000"/>
            <w:sz w:val="18"/>
            <w:szCs w:val="18"/>
            <w:shd w:val="clear" w:color="auto" w:fill="FFFFFF"/>
          </w:rPr>
          <w:t xml:space="preserve"> </w:t>
        </w:r>
      </w:ins>
      <w:ins w:id="31" w:author="Sunil" w:date="2018-05-13T16:23:00Z">
        <w:r w:rsidR="00440D0D">
          <w:rPr>
            <w:rFonts w:ascii="Arial" w:hAnsi="Arial" w:cs="Arial"/>
            <w:color w:val="000000"/>
            <w:sz w:val="18"/>
            <w:szCs w:val="18"/>
            <w:shd w:val="clear" w:color="auto" w:fill="FFFFFF"/>
          </w:rPr>
          <w:t xml:space="preserve">of head injury </w:t>
        </w:r>
      </w:ins>
      <w:ins w:id="32" w:author="Sunil" w:date="2018-05-13T16:21:00Z">
        <w:r w:rsidR="00440D0D">
          <w:rPr>
            <w:rFonts w:ascii="Arial" w:hAnsi="Arial" w:cs="Arial"/>
            <w:color w:val="000000"/>
            <w:sz w:val="18"/>
            <w:szCs w:val="18"/>
            <w:shd w:val="clear" w:color="auto" w:fill="FFFFFF"/>
          </w:rPr>
          <w:t xml:space="preserve">in a study from All India Institute </w:t>
        </w:r>
        <w:proofErr w:type="gramStart"/>
        <w:r w:rsidR="00440D0D">
          <w:rPr>
            <w:rFonts w:ascii="Arial" w:hAnsi="Arial" w:cs="Arial"/>
            <w:color w:val="000000"/>
            <w:sz w:val="18"/>
            <w:szCs w:val="18"/>
            <w:shd w:val="clear" w:color="auto" w:fill="FFFFFF"/>
          </w:rPr>
          <w:t>(</w:t>
        </w:r>
      </w:ins>
      <w:ins w:id="33" w:author="Sunil" w:date="2018-05-13T16:48:00Z">
        <w:r w:rsidR="00FF67FE">
          <w:rPr>
            <w:rFonts w:ascii="Arial" w:hAnsi="Arial" w:cs="Arial"/>
            <w:color w:val="000000"/>
            <w:sz w:val="18"/>
            <w:szCs w:val="18"/>
            <w:shd w:val="clear" w:color="auto" w:fill="FFFFFF"/>
          </w:rPr>
          <w:t xml:space="preserve"> </w:t>
        </w:r>
      </w:ins>
      <w:ins w:id="34" w:author="Sunil" w:date="2018-05-13T16:50:00Z">
        <w:r w:rsidR="00FF67FE">
          <w:rPr>
            <w:rFonts w:ascii="Arial" w:hAnsi="Arial" w:cs="Arial"/>
            <w:color w:val="000000"/>
            <w:sz w:val="18"/>
            <w:szCs w:val="18"/>
            <w:shd w:val="clear" w:color="auto" w:fill="FFFFFF"/>
          </w:rPr>
          <w:t>2</w:t>
        </w:r>
        <w:proofErr w:type="gramEnd"/>
        <w:r w:rsidR="00FF67FE">
          <w:rPr>
            <w:rFonts w:ascii="Arial" w:hAnsi="Arial" w:cs="Arial"/>
            <w:color w:val="000000"/>
            <w:sz w:val="18"/>
            <w:szCs w:val="18"/>
            <w:shd w:val="clear" w:color="auto" w:fill="FFFFFF"/>
          </w:rPr>
          <w:t xml:space="preserve">) </w:t>
        </w:r>
      </w:ins>
    </w:p>
    <w:p w14:paraId="62D4D75B" w14:textId="77777777" w:rsidR="00440D0D" w:rsidRDefault="00440D0D" w:rsidP="0065522D">
      <w:pPr>
        <w:shd w:val="clear" w:color="auto" w:fill="FFFFFF"/>
        <w:jc w:val="both"/>
        <w:rPr>
          <w:ins w:id="35" w:author="Sunil" w:date="2018-05-13T16:21:00Z"/>
          <w:rFonts w:ascii="Arial" w:hAnsi="Arial" w:cs="Arial"/>
          <w:color w:val="000000"/>
          <w:sz w:val="18"/>
          <w:szCs w:val="18"/>
          <w:shd w:val="clear" w:color="auto" w:fill="FFFFFF"/>
        </w:rPr>
      </w:pPr>
    </w:p>
    <w:p w14:paraId="4C59ECB3" w14:textId="3666DC11" w:rsidR="00553DB6" w:rsidRDefault="00553DB6" w:rsidP="0065522D">
      <w:pPr>
        <w:shd w:val="clear" w:color="auto" w:fill="FFFFFF"/>
        <w:jc w:val="both"/>
        <w:rPr>
          <w:color w:val="000000"/>
        </w:rPr>
      </w:pPr>
      <w:del w:id="36" w:author="Sunil" w:date="2018-05-13T16:24:00Z">
        <w:r w:rsidDel="00440D0D">
          <w:rPr>
            <w:color w:val="000000"/>
          </w:rPr>
          <w:delText>C</w:delText>
        </w:r>
      </w:del>
      <w:proofErr w:type="spellStart"/>
      <w:ins w:id="37" w:author="Sunil" w:date="2018-05-13T16:24:00Z">
        <w:r w:rsidR="00440D0D">
          <w:rPr>
            <w:color w:val="000000"/>
          </w:rPr>
          <w:t>C</w:t>
        </w:r>
      </w:ins>
      <w:r>
        <w:rPr>
          <w:color w:val="000000"/>
        </w:rPr>
        <w:t>urren</w:t>
      </w:r>
      <w:ins w:id="38" w:author="Sunil" w:date="2018-05-13T16:24:00Z">
        <w:r w:rsidR="00440D0D">
          <w:rPr>
            <w:color w:val="000000"/>
          </w:rPr>
          <w:t>tky</w:t>
        </w:r>
        <w:proofErr w:type="spellEnd"/>
        <w:r w:rsidR="00440D0D">
          <w:rPr>
            <w:color w:val="000000"/>
          </w:rPr>
          <w:t xml:space="preserve"> </w:t>
        </w:r>
      </w:ins>
      <w:del w:id="39" w:author="Sunil" w:date="2018-05-13T16:24:00Z">
        <w:r w:rsidDel="00440D0D">
          <w:rPr>
            <w:color w:val="000000"/>
          </w:rPr>
          <w:delText>tly</w:delText>
        </w:r>
      </w:del>
      <w:ins w:id="40" w:author="Sunil" w:date="2018-05-13T16:24:00Z">
        <w:r w:rsidR="00440D0D">
          <w:rPr>
            <w:color w:val="000000"/>
          </w:rPr>
          <w:t xml:space="preserve"> </w:t>
        </w:r>
      </w:ins>
      <w:r>
        <w:rPr>
          <w:color w:val="000000"/>
        </w:rPr>
        <w:t xml:space="preserve"> </w:t>
      </w:r>
      <w:commentRangeStart w:id="41"/>
      <w:r>
        <w:rPr>
          <w:color w:val="000000"/>
        </w:rPr>
        <w:t xml:space="preserve">we do not convert even 1% of such brain death into organ donation </w:t>
      </w:r>
      <w:r w:rsidR="00F92B97">
        <w:rPr>
          <w:color w:val="FF0000"/>
        </w:rPr>
        <w:t xml:space="preserve"> </w:t>
      </w:r>
      <w:commentRangeEnd w:id="41"/>
      <w:r w:rsidR="00586A72">
        <w:rPr>
          <w:rStyle w:val="CommentReference"/>
        </w:rPr>
        <w:commentReference w:id="41"/>
      </w:r>
      <w:commentRangeStart w:id="42"/>
      <w:r>
        <w:rPr>
          <w:color w:val="000000"/>
        </w:rPr>
        <w:t>due to various reasons</w:t>
      </w:r>
      <w:ins w:id="43" w:author="Sunil" w:date="2018-05-13T17:11:00Z">
        <w:r w:rsidR="009C067B">
          <w:rPr>
            <w:color w:val="000000"/>
          </w:rPr>
          <w:t xml:space="preserve"> (5)</w:t>
        </w:r>
      </w:ins>
      <w:ins w:id="44" w:author="Sunil" w:date="2018-05-13T18:03:00Z">
        <w:r w:rsidR="00974D6C">
          <w:rPr>
            <w:color w:val="000000"/>
          </w:rPr>
          <w:t xml:space="preserve">. One among the various reasons is linking brain death to organ donation. Other reasons include </w:t>
        </w:r>
      </w:ins>
      <w:del w:id="45" w:author="Sunil" w:date="2018-05-13T18:03:00Z">
        <w:r w:rsidR="00F92B97" w:rsidDel="00974D6C">
          <w:rPr>
            <w:color w:val="000000"/>
          </w:rPr>
          <w:delText xml:space="preserve"> </w:delText>
        </w:r>
      </w:del>
      <w:commentRangeEnd w:id="42"/>
      <w:r w:rsidR="00586A72">
        <w:rPr>
          <w:rStyle w:val="CommentReference"/>
        </w:rPr>
        <w:commentReference w:id="42"/>
      </w:r>
      <w:del w:id="46" w:author="Sunil" w:date="2018-05-13T18:03:00Z">
        <w:r w:rsidDel="00974D6C">
          <w:rPr>
            <w:color w:val="000000"/>
          </w:rPr>
          <w:delText xml:space="preserve"> </w:delText>
        </w:r>
      </w:del>
      <w:ins w:id="47" w:author="Sunil" w:date="2018-05-09T01:02:00Z">
        <w:r w:rsidR="00A70BAE">
          <w:rPr>
            <w:color w:val="000000"/>
          </w:rPr>
          <w:t>lack of awareness of concept of brain death among the public</w:t>
        </w:r>
      </w:ins>
      <w:ins w:id="48" w:author="Sunil" w:date="2018-05-09T01:04:00Z">
        <w:r w:rsidR="00A70BAE">
          <w:rPr>
            <w:color w:val="000000"/>
          </w:rPr>
          <w:t xml:space="preserve">, religious reservations against organ </w:t>
        </w:r>
      </w:ins>
      <w:ins w:id="49" w:author="Sunil" w:date="2018-05-09T01:05:00Z">
        <w:r w:rsidR="00A70BAE">
          <w:rPr>
            <w:color w:val="000000"/>
          </w:rPr>
          <w:t>donation</w:t>
        </w:r>
      </w:ins>
      <w:ins w:id="50" w:author="Sunil" w:date="2018-05-13T18:04:00Z">
        <w:r w:rsidR="00974D6C">
          <w:rPr>
            <w:color w:val="000000"/>
          </w:rPr>
          <w:t xml:space="preserve"> </w:t>
        </w:r>
        <w:proofErr w:type="spellStart"/>
        <w:r w:rsidR="00974D6C">
          <w:rPr>
            <w:color w:val="000000"/>
          </w:rPr>
          <w:t>amd</w:t>
        </w:r>
        <w:proofErr w:type="spellEnd"/>
        <w:r w:rsidR="00974D6C">
          <w:rPr>
            <w:color w:val="000000"/>
          </w:rPr>
          <w:t xml:space="preserve"> </w:t>
        </w:r>
      </w:ins>
      <w:ins w:id="51" w:author="Sunil" w:date="2018-05-09T01:05:00Z">
        <w:r w:rsidR="00A70BAE">
          <w:rPr>
            <w:color w:val="000000"/>
          </w:rPr>
          <w:t xml:space="preserve"> </w:t>
        </w:r>
      </w:ins>
      <w:ins w:id="52" w:author="Sunil" w:date="2018-05-09T01:03:00Z">
        <w:r w:rsidR="00A70BAE">
          <w:rPr>
            <w:color w:val="000000"/>
          </w:rPr>
          <w:t>lack of trust in the healthcare system</w:t>
        </w:r>
      </w:ins>
      <w:ins w:id="53" w:author="Sunil" w:date="2018-05-13T18:04:00Z">
        <w:r w:rsidR="00974D6C">
          <w:rPr>
            <w:color w:val="000000"/>
          </w:rPr>
          <w:t>.</w:t>
        </w:r>
      </w:ins>
      <w:del w:id="54" w:author="Sunil" w:date="2018-05-09T01:07:00Z">
        <w:r w:rsidDel="00A70BAE">
          <w:rPr>
            <w:color w:val="000000"/>
          </w:rPr>
          <w:delText xml:space="preserve">but </w:delText>
        </w:r>
        <w:commentRangeStart w:id="55"/>
        <w:r w:rsidDel="00A70BAE">
          <w:rPr>
            <w:color w:val="000000"/>
          </w:rPr>
          <w:delText xml:space="preserve">one among them is </w:delText>
        </w:r>
      </w:del>
      <w:del w:id="56" w:author="Sunil" w:date="2018-05-13T18:04:00Z">
        <w:r w:rsidDel="00974D6C">
          <w:rPr>
            <w:color w:val="000000"/>
          </w:rPr>
          <w:delText xml:space="preserve">not </w:delText>
        </w:r>
      </w:del>
      <w:ins w:id="57" w:author="Sunil" w:date="2018-05-13T18:04:00Z">
        <w:r w:rsidR="00974D6C">
          <w:rPr>
            <w:color w:val="000000"/>
          </w:rPr>
          <w:t xml:space="preserve"> </w:t>
        </w:r>
      </w:ins>
      <w:del w:id="58" w:author="Sunil" w:date="2018-05-09T01:09:00Z">
        <w:r w:rsidDel="00FA7D12">
          <w:rPr>
            <w:color w:val="000000"/>
          </w:rPr>
          <w:delText>having a uniform policy on declaration of death</w:delText>
        </w:r>
      </w:del>
      <w:commentRangeEnd w:id="55"/>
      <w:r w:rsidR="00EE1CBD">
        <w:rPr>
          <w:rStyle w:val="CommentReference"/>
        </w:rPr>
        <w:commentReference w:id="55"/>
      </w:r>
      <w:del w:id="59" w:author="Sunil" w:date="2018-05-12T23:07:00Z">
        <w:r w:rsidDel="005912AD">
          <w:rPr>
            <w:color w:val="000000"/>
          </w:rPr>
          <w:delText>.</w:delText>
        </w:r>
      </w:del>
      <w:r>
        <w:rPr>
          <w:color w:val="000000"/>
        </w:rPr>
        <w:t>  In India</w:t>
      </w:r>
      <w:ins w:id="60" w:author="Sunil" w:date="2018-05-12T23:06:00Z">
        <w:r w:rsidR="005912AD">
          <w:rPr>
            <w:color w:val="000000"/>
          </w:rPr>
          <w:t xml:space="preserve"> </w:t>
        </w:r>
      </w:ins>
      <w:del w:id="61" w:author="Sunil" w:date="2018-05-12T23:06:00Z">
        <w:r w:rsidDel="005912AD">
          <w:rPr>
            <w:color w:val="000000"/>
          </w:rPr>
          <w:delText xml:space="preserve">, </w:delText>
        </w:r>
      </w:del>
      <w:r>
        <w:rPr>
          <w:color w:val="000000"/>
        </w:rPr>
        <w:t>brain death is linked to organ donation</w:t>
      </w:r>
      <w:ins w:id="62" w:author="Sunil" w:date="2018-05-12T23:07:00Z">
        <w:r w:rsidR="005912AD">
          <w:rPr>
            <w:color w:val="000000"/>
          </w:rPr>
          <w:t xml:space="preserve"> </w:t>
        </w:r>
      </w:ins>
      <w:ins w:id="63" w:author="Sunil" w:date="2018-05-12T23:10:00Z">
        <w:r w:rsidR="005912AD">
          <w:rPr>
            <w:color w:val="000000"/>
          </w:rPr>
          <w:t>(</w:t>
        </w:r>
      </w:ins>
      <w:ins w:id="64" w:author="Sunil" w:date="2018-05-13T17:12:00Z">
        <w:r w:rsidR="009C067B">
          <w:rPr>
            <w:color w:val="000000"/>
          </w:rPr>
          <w:t>6</w:t>
        </w:r>
      </w:ins>
      <w:ins w:id="65" w:author="Sunil" w:date="2018-05-12T23:10:00Z">
        <w:r w:rsidR="005912AD">
          <w:rPr>
            <w:color w:val="000000"/>
          </w:rPr>
          <w:t xml:space="preserve">) and </w:t>
        </w:r>
      </w:ins>
      <w:del w:id="66" w:author="Sunil" w:date="2018-05-12T23:09:00Z">
        <w:r w:rsidDel="005912AD">
          <w:rPr>
            <w:color w:val="000000"/>
          </w:rPr>
          <w:delText xml:space="preserve"> </w:delText>
        </w:r>
      </w:del>
      <w:del w:id="67" w:author="Sunil" w:date="2018-05-12T23:10:00Z">
        <w:r w:rsidDel="005912AD">
          <w:rPr>
            <w:color w:val="000000"/>
          </w:rPr>
          <w:delText xml:space="preserve">(3). </w:delText>
        </w:r>
      </w:del>
      <w:ins w:id="68" w:author="Sunil" w:date="2018-05-12T23:10:00Z">
        <w:r w:rsidR="005912AD">
          <w:rPr>
            <w:color w:val="000000"/>
          </w:rPr>
          <w:t>i</w:t>
        </w:r>
      </w:ins>
      <w:del w:id="69" w:author="Sunil" w:date="2018-05-12T23:10:00Z">
        <w:r w:rsidDel="005912AD">
          <w:rPr>
            <w:color w:val="000000"/>
          </w:rPr>
          <w:delText>I</w:delText>
        </w:r>
      </w:del>
      <w:r>
        <w:rPr>
          <w:color w:val="000000"/>
        </w:rPr>
        <w:t xml:space="preserve">n most instances </w:t>
      </w:r>
      <w:ins w:id="70" w:author="Sunil" w:date="2018-05-12T23:11:00Z">
        <w:r w:rsidR="005912AD">
          <w:rPr>
            <w:color w:val="000000"/>
          </w:rPr>
          <w:t xml:space="preserve">such death </w:t>
        </w:r>
      </w:ins>
      <w:del w:id="71" w:author="Sunil" w:date="2018-05-12T23:11:00Z">
        <w:r w:rsidDel="005912AD">
          <w:rPr>
            <w:color w:val="000000"/>
          </w:rPr>
          <w:delText>it</w:delText>
        </w:r>
      </w:del>
      <w:r>
        <w:rPr>
          <w:color w:val="000000"/>
        </w:rPr>
        <w:t xml:space="preserve"> is only declared if the </w:t>
      </w:r>
      <w:commentRangeStart w:id="72"/>
      <w:r>
        <w:rPr>
          <w:color w:val="000000"/>
        </w:rPr>
        <w:t>relatives will say yes to donation</w:t>
      </w:r>
      <w:ins w:id="73" w:author="Sunil" w:date="2018-05-13T16:25:00Z">
        <w:r w:rsidR="00440D0D">
          <w:rPr>
            <w:color w:val="000000"/>
          </w:rPr>
          <w:t xml:space="preserve">. </w:t>
        </w:r>
      </w:ins>
      <w:del w:id="74" w:author="Sunil" w:date="2018-05-13T16:25:00Z">
        <w:r w:rsidDel="00440D0D">
          <w:rPr>
            <w:color w:val="000000"/>
          </w:rPr>
          <w:delText> </w:delText>
        </w:r>
      </w:del>
      <w:r>
        <w:rPr>
          <w:color w:val="000000"/>
        </w:rPr>
        <w:t> </w:t>
      </w:r>
      <w:commentRangeEnd w:id="72"/>
      <w:r w:rsidR="00586A72">
        <w:rPr>
          <w:rStyle w:val="CommentReference"/>
        </w:rPr>
        <w:commentReference w:id="72"/>
      </w:r>
      <w:r>
        <w:rPr>
          <w:color w:val="000000"/>
        </w:rPr>
        <w:t>Twenty t</w:t>
      </w:r>
      <w:ins w:id="75" w:author="Sunil" w:date="2018-05-12T23:10:00Z">
        <w:r w:rsidR="005912AD">
          <w:rPr>
            <w:color w:val="000000"/>
          </w:rPr>
          <w:t>hree</w:t>
        </w:r>
      </w:ins>
      <w:del w:id="76" w:author="Sunil" w:date="2018-05-12T23:10:00Z">
        <w:r w:rsidDel="005912AD">
          <w:rPr>
            <w:color w:val="000000"/>
          </w:rPr>
          <w:delText>wo</w:delText>
        </w:r>
      </w:del>
      <w:r>
        <w:rPr>
          <w:color w:val="000000"/>
        </w:rPr>
        <w:t xml:space="preserve"> years after its acceptance in India as a cause of death, brain death as a concept has still not been fully accepted by both the medical fraternity and the public. And a peculiar situation crops up in the intensive care units (ICU) where </w:t>
      </w:r>
      <w:commentRangeStart w:id="77"/>
      <w:r>
        <w:rPr>
          <w:color w:val="000000"/>
        </w:rPr>
        <w:t>intensiv</w:t>
      </w:r>
      <w:ins w:id="78" w:author="Sunil" w:date="2018-05-09T01:10:00Z">
        <w:r w:rsidR="00FA7D12">
          <w:rPr>
            <w:color w:val="000000"/>
          </w:rPr>
          <w:t xml:space="preserve">ists </w:t>
        </w:r>
      </w:ins>
      <w:del w:id="79" w:author="Sunil" w:date="2018-05-09T01:10:00Z">
        <w:r w:rsidR="00EE1CBD" w:rsidDel="00FA7D12">
          <w:rPr>
            <w:color w:val="000000"/>
          </w:rPr>
          <w:delText>e</w:delText>
        </w:r>
        <w:r w:rsidDel="00FA7D12">
          <w:rPr>
            <w:color w:val="000000"/>
          </w:rPr>
          <w:delText>s</w:delText>
        </w:r>
      </w:del>
      <w:commentRangeEnd w:id="77"/>
      <w:r w:rsidR="00EE1CBD">
        <w:rPr>
          <w:rStyle w:val="CommentReference"/>
        </w:rPr>
        <w:commentReference w:id="77"/>
      </w:r>
      <w:del w:id="80" w:author="Sunil" w:date="2018-05-09T01:10:00Z">
        <w:r w:rsidDel="00FA7D12">
          <w:rPr>
            <w:color w:val="000000"/>
          </w:rPr>
          <w:delText xml:space="preserve"> </w:delText>
        </w:r>
      </w:del>
      <w:r>
        <w:rPr>
          <w:color w:val="000000"/>
        </w:rPr>
        <w:t xml:space="preserve">will often not switch off the ventilators if the family says no to donation and this creates an unforeseen ethical dilemma. </w:t>
      </w:r>
    </w:p>
    <w:p w14:paraId="30DA6A5E" w14:textId="77777777" w:rsidR="00553DB6" w:rsidRDefault="00553DB6" w:rsidP="00553DB6">
      <w:pPr>
        <w:shd w:val="clear" w:color="auto" w:fill="FFFFFF"/>
        <w:jc w:val="both"/>
        <w:rPr>
          <w:color w:val="000000"/>
        </w:rPr>
      </w:pPr>
    </w:p>
    <w:p w14:paraId="462F5BBC" w14:textId="77777777" w:rsidR="00553DB6" w:rsidRDefault="00553DB6" w:rsidP="00553DB6">
      <w:pPr>
        <w:shd w:val="clear" w:color="auto" w:fill="FFFFFF"/>
        <w:jc w:val="both"/>
        <w:rPr>
          <w:color w:val="000000"/>
        </w:rPr>
      </w:pPr>
    </w:p>
    <w:p w14:paraId="21DF0EFE" w14:textId="77777777" w:rsidR="00553DB6" w:rsidRDefault="00553DB6" w:rsidP="00553DB6">
      <w:pPr>
        <w:shd w:val="clear" w:color="auto" w:fill="FFFFFF"/>
        <w:jc w:val="both"/>
        <w:rPr>
          <w:b/>
          <w:bCs/>
          <w:color w:val="000000"/>
        </w:rPr>
      </w:pPr>
      <w:r>
        <w:rPr>
          <w:b/>
          <w:bCs/>
          <w:color w:val="000000"/>
        </w:rPr>
        <w:t>Concept of Brain Death </w:t>
      </w:r>
    </w:p>
    <w:p w14:paraId="054EFBFF" w14:textId="77777777" w:rsidR="00553DB6" w:rsidRDefault="00553DB6" w:rsidP="00553DB6">
      <w:pPr>
        <w:shd w:val="clear" w:color="auto" w:fill="FFFFFF"/>
        <w:jc w:val="both"/>
        <w:rPr>
          <w:b/>
          <w:bCs/>
          <w:color w:val="000000"/>
        </w:rPr>
      </w:pPr>
    </w:p>
    <w:p w14:paraId="3CF1B23F" w14:textId="6E896345" w:rsidR="001537FC" w:rsidRPr="004556C3" w:rsidRDefault="00553DB6">
      <w:pPr>
        <w:pStyle w:val="m-4376562052908776389gmail-msocommenttext"/>
        <w:spacing w:before="0" w:beforeAutospacing="0" w:after="0" w:afterAutospacing="0"/>
        <w:rPr>
          <w:color w:val="000000"/>
        </w:rPr>
        <w:pPrChange w:id="81" w:author="Sunil" w:date="2018-05-12T23:15:00Z">
          <w:pPr>
            <w:shd w:val="clear" w:color="auto" w:fill="FFFFFF"/>
            <w:jc w:val="both"/>
          </w:pPr>
        </w:pPrChange>
      </w:pPr>
      <w:r>
        <w:rPr>
          <w:color w:val="000000"/>
        </w:rPr>
        <w:t xml:space="preserve">Brain death was first recognized in Paris in the intensive care units, where they found that some patients with head injury or intracranial bleed never recovered and the condition was </w:t>
      </w:r>
      <w:r>
        <w:rPr>
          <w:color w:val="000000"/>
        </w:rPr>
        <w:lastRenderedPageBreak/>
        <w:t>called </w:t>
      </w:r>
      <w:r>
        <w:rPr>
          <w:i/>
          <w:iCs/>
          <w:color w:val="000000"/>
        </w:rPr>
        <w:t>Coma de Passé</w:t>
      </w:r>
      <w:r>
        <w:rPr>
          <w:color w:val="000000"/>
        </w:rPr>
        <w:t xml:space="preserve"> (meaning beyond coma) in 1959 (</w:t>
      </w:r>
      <w:ins w:id="82" w:author="Sunil" w:date="2018-05-13T17:12:00Z">
        <w:r w:rsidR="009C067B">
          <w:rPr>
            <w:color w:val="000000"/>
          </w:rPr>
          <w:t>7,8</w:t>
        </w:r>
      </w:ins>
      <w:del w:id="83" w:author="Sunil" w:date="2018-05-13T17:00:00Z">
        <w:r w:rsidDel="001F0F4F">
          <w:rPr>
            <w:color w:val="000000"/>
          </w:rPr>
          <w:delText>4, 5</w:delText>
        </w:r>
      </w:del>
      <w:r>
        <w:rPr>
          <w:color w:val="000000"/>
        </w:rPr>
        <w:t xml:space="preserve">). In 1968, a special committee </w:t>
      </w:r>
      <w:commentRangeStart w:id="84"/>
      <w:r>
        <w:rPr>
          <w:color w:val="000000"/>
        </w:rPr>
        <w:t>from Harvard Medical School gave it recognition and since then brain death became an accepted form of death</w:t>
      </w:r>
      <w:ins w:id="85" w:author="Sunil" w:date="2018-05-13T17:03:00Z">
        <w:r w:rsidR="001F0F4F">
          <w:rPr>
            <w:color w:val="000000"/>
          </w:rPr>
          <w:t xml:space="preserve"> (</w:t>
        </w:r>
      </w:ins>
      <w:ins w:id="86" w:author="Sunil" w:date="2018-05-13T17:12:00Z">
        <w:r w:rsidR="009C067B">
          <w:rPr>
            <w:color w:val="000000"/>
          </w:rPr>
          <w:t>9</w:t>
        </w:r>
      </w:ins>
      <w:ins w:id="87" w:author="Sunil" w:date="2018-05-13T17:03:00Z">
        <w:r w:rsidR="001F0F4F">
          <w:rPr>
            <w:color w:val="000000"/>
          </w:rPr>
          <w:t>)</w:t>
        </w:r>
      </w:ins>
      <w:r w:rsidR="00586A72">
        <w:rPr>
          <w:color w:val="000000"/>
        </w:rPr>
        <w:t xml:space="preserve">. </w:t>
      </w:r>
      <w:commentRangeEnd w:id="84"/>
      <w:r w:rsidR="00586A72">
        <w:rPr>
          <w:rStyle w:val="CommentReference"/>
        </w:rPr>
        <w:commentReference w:id="84"/>
      </w:r>
      <w:r>
        <w:rPr>
          <w:color w:val="000000"/>
        </w:rPr>
        <w:t xml:space="preserve">As the blood circulation remained intact with </w:t>
      </w:r>
      <w:ins w:id="88" w:author="Sunil" w:date="2018-05-13T16:26:00Z">
        <w:r w:rsidR="00440D0D">
          <w:rPr>
            <w:color w:val="000000"/>
          </w:rPr>
          <w:t xml:space="preserve">heart beating </w:t>
        </w:r>
      </w:ins>
      <w:del w:id="89" w:author="Sunil" w:date="2018-05-13T16:26:00Z">
        <w:r w:rsidDel="00440D0D">
          <w:rPr>
            <w:color w:val="000000"/>
          </w:rPr>
          <w:delText xml:space="preserve">the beating heart </w:delText>
        </w:r>
      </w:del>
      <w:r>
        <w:rPr>
          <w:color w:val="000000"/>
        </w:rPr>
        <w:t xml:space="preserve">and </w:t>
      </w:r>
      <w:ins w:id="90" w:author="Sunil" w:date="2018-05-13T16:26:00Z">
        <w:r w:rsidR="00440D0D">
          <w:rPr>
            <w:color w:val="000000"/>
          </w:rPr>
          <w:t xml:space="preserve">breathing being supported by </w:t>
        </w:r>
      </w:ins>
      <w:ins w:id="91" w:author="Sunil" w:date="2018-05-13T16:27:00Z">
        <w:r w:rsidR="00440D0D">
          <w:rPr>
            <w:color w:val="000000"/>
          </w:rPr>
          <w:t>ventilators</w:t>
        </w:r>
      </w:ins>
      <w:ins w:id="92" w:author="Sunil" w:date="2018-05-13T18:05:00Z">
        <w:r w:rsidR="00974D6C">
          <w:rPr>
            <w:color w:val="000000"/>
          </w:rPr>
          <w:t xml:space="preserve"> it was realised </w:t>
        </w:r>
        <w:proofErr w:type="gramStart"/>
        <w:r w:rsidR="00974D6C">
          <w:rPr>
            <w:color w:val="000000"/>
          </w:rPr>
          <w:t xml:space="preserve">that </w:t>
        </w:r>
      </w:ins>
      <w:ins w:id="93" w:author="Sunil" w:date="2018-05-13T16:27:00Z">
        <w:r w:rsidR="00440D0D">
          <w:rPr>
            <w:color w:val="000000"/>
          </w:rPr>
          <w:t>,</w:t>
        </w:r>
        <w:proofErr w:type="gramEnd"/>
        <w:r w:rsidR="00440D0D">
          <w:rPr>
            <w:color w:val="000000"/>
          </w:rPr>
          <w:t xml:space="preserve"> </w:t>
        </w:r>
      </w:ins>
      <w:del w:id="94" w:author="Sunil" w:date="2018-05-13T16:26:00Z">
        <w:r w:rsidDel="00440D0D">
          <w:rPr>
            <w:color w:val="000000"/>
          </w:rPr>
          <w:delText xml:space="preserve">with the support provided from ventilators and medications </w:delText>
        </w:r>
      </w:del>
      <w:ins w:id="95" w:author="Sunil" w:date="2018-05-13T16:26:00Z">
        <w:r w:rsidR="00440D0D">
          <w:rPr>
            <w:color w:val="000000"/>
          </w:rPr>
          <w:t xml:space="preserve"> </w:t>
        </w:r>
      </w:ins>
      <w:r>
        <w:rPr>
          <w:color w:val="000000"/>
        </w:rPr>
        <w:t xml:space="preserve">the rest of the body organs and tissues </w:t>
      </w:r>
      <w:ins w:id="96" w:author="Sunil" w:date="2018-05-13T16:27:00Z">
        <w:r w:rsidR="007575C6">
          <w:rPr>
            <w:color w:val="000000"/>
          </w:rPr>
          <w:t xml:space="preserve">could be </w:t>
        </w:r>
      </w:ins>
      <w:del w:id="97" w:author="Sunil" w:date="2018-05-13T16:27:00Z">
        <w:r w:rsidDel="007575C6">
          <w:rPr>
            <w:color w:val="000000"/>
          </w:rPr>
          <w:delText>were</w:delText>
        </w:r>
      </w:del>
      <w:r>
        <w:rPr>
          <w:color w:val="000000"/>
        </w:rPr>
        <w:t xml:space="preserve"> kept functional. </w:t>
      </w:r>
      <w:del w:id="98" w:author="Sunil" w:date="2018-05-09T00:45:00Z">
        <w:r w:rsidDel="001537FC">
          <w:rPr>
            <w:color w:val="000000"/>
          </w:rPr>
          <w:delText xml:space="preserve">It was soon concluded that </w:delText>
        </w:r>
      </w:del>
      <w:ins w:id="99" w:author="Sunil" w:date="2018-05-09T00:45:00Z">
        <w:r w:rsidR="001537FC">
          <w:rPr>
            <w:color w:val="000000"/>
          </w:rPr>
          <w:t>I</w:t>
        </w:r>
      </w:ins>
      <w:del w:id="100" w:author="Sunil" w:date="2018-05-09T00:45:00Z">
        <w:r w:rsidDel="001537FC">
          <w:rPr>
            <w:color w:val="000000"/>
          </w:rPr>
          <w:delText>i</w:delText>
        </w:r>
      </w:del>
      <w:r>
        <w:rPr>
          <w:color w:val="000000"/>
        </w:rPr>
        <w:t xml:space="preserve">n this situation organ donation was an option to save multiple lives and since that time </w:t>
      </w:r>
      <w:ins w:id="101" w:author="Sunil" w:date="2018-05-13T18:06:00Z">
        <w:r w:rsidR="00974D6C">
          <w:rPr>
            <w:color w:val="000000"/>
          </w:rPr>
          <w:t xml:space="preserve">this form of death </w:t>
        </w:r>
      </w:ins>
      <w:del w:id="102" w:author="Sunil" w:date="2018-05-13T18:06:00Z">
        <w:r w:rsidDel="00974D6C">
          <w:rPr>
            <w:color w:val="000000"/>
          </w:rPr>
          <w:delText>brain death</w:delText>
        </w:r>
      </w:del>
      <w:r>
        <w:rPr>
          <w:color w:val="000000"/>
        </w:rPr>
        <w:t xml:space="preserve"> has been an important source of scarce organs </w:t>
      </w:r>
      <w:ins w:id="103" w:author="Sunil" w:date="2018-05-13T16:28:00Z">
        <w:r w:rsidR="007575C6">
          <w:rPr>
            <w:color w:val="000000"/>
          </w:rPr>
          <w:t xml:space="preserve">and tissues </w:t>
        </w:r>
      </w:ins>
      <w:r>
        <w:rPr>
          <w:color w:val="000000"/>
        </w:rPr>
        <w:t>such as heart, lung, liver, pancreas, kidney</w:t>
      </w:r>
      <w:ins w:id="104" w:author="Sunil" w:date="2018-05-13T16:28:00Z">
        <w:r w:rsidR="007575C6">
          <w:rPr>
            <w:color w:val="000000"/>
          </w:rPr>
          <w:t>,</w:t>
        </w:r>
      </w:ins>
      <w:del w:id="105" w:author="Sunil" w:date="2018-05-13T16:28:00Z">
        <w:r w:rsidDel="007575C6">
          <w:rPr>
            <w:color w:val="000000"/>
          </w:rPr>
          <w:delText xml:space="preserve"> and</w:delText>
        </w:r>
      </w:del>
      <w:r>
        <w:rPr>
          <w:color w:val="000000"/>
        </w:rPr>
        <w:t xml:space="preserve"> intestines</w:t>
      </w:r>
      <w:ins w:id="106" w:author="Sunil" w:date="2018-05-13T16:28:00Z">
        <w:r w:rsidR="007575C6">
          <w:rPr>
            <w:color w:val="000000"/>
          </w:rPr>
          <w:t xml:space="preserve">, </w:t>
        </w:r>
        <w:r w:rsidR="007575C6" w:rsidRPr="004556C3">
          <w:rPr>
            <w:color w:val="000000"/>
          </w:rPr>
          <w:t xml:space="preserve">corneas, bone, heart valves and skin </w:t>
        </w:r>
      </w:ins>
      <w:r w:rsidRPr="004556C3">
        <w:rPr>
          <w:color w:val="000000"/>
        </w:rPr>
        <w:t>.</w:t>
      </w:r>
      <w:r w:rsidRPr="004556C3">
        <w:rPr>
          <w:rFonts w:ascii="Arial" w:hAnsi="Arial" w:cs="Arial"/>
          <w:color w:val="000000"/>
          <w:rPrChange w:id="107" w:author="Sunil" w:date="2018-05-13T17:46:00Z">
            <w:rPr>
              <w:color w:val="000000"/>
            </w:rPr>
          </w:rPrChange>
        </w:rPr>
        <w:t> </w:t>
      </w:r>
      <w:ins w:id="108" w:author="Sunil" w:date="2018-05-13T16:29:00Z">
        <w:r w:rsidR="007575C6" w:rsidRPr="004556C3">
          <w:rPr>
            <w:rFonts w:ascii="Arial" w:hAnsi="Arial" w:cs="Arial"/>
            <w:color w:val="000000"/>
            <w:rPrChange w:id="109" w:author="Sunil" w:date="2018-05-13T17:46:00Z">
              <w:rPr>
                <w:color w:val="000000"/>
              </w:rPr>
            </w:rPrChange>
          </w:rPr>
          <w:t>M</w:t>
        </w:r>
      </w:ins>
      <w:ins w:id="110" w:author="Sunil" w:date="2018-05-09T00:45:00Z">
        <w:r w:rsidR="001537FC" w:rsidRPr="004556C3">
          <w:rPr>
            <w:rFonts w:ascii="Arial" w:hAnsi="Arial" w:cs="Arial"/>
            <w:color w:val="000000"/>
            <w:rPrChange w:id="111" w:author="Sunil" w:date="2018-05-13T17:46:00Z">
              <w:rPr>
                <w:color w:val="000000"/>
              </w:rPr>
            </w:rPrChange>
          </w:rPr>
          <w:t>ore imp</w:t>
        </w:r>
      </w:ins>
      <w:ins w:id="112" w:author="Sunil" w:date="2018-05-09T00:46:00Z">
        <w:r w:rsidR="001537FC" w:rsidRPr="004556C3">
          <w:rPr>
            <w:rFonts w:ascii="Arial" w:hAnsi="Arial" w:cs="Arial"/>
            <w:color w:val="000000"/>
            <w:rPrChange w:id="113" w:author="Sunil" w:date="2018-05-13T17:46:00Z">
              <w:rPr>
                <w:color w:val="000000"/>
              </w:rPr>
            </w:rPrChange>
          </w:rPr>
          <w:t>o</w:t>
        </w:r>
      </w:ins>
      <w:ins w:id="114" w:author="Sunil" w:date="2018-05-09T00:45:00Z">
        <w:r w:rsidR="001537FC" w:rsidRPr="004556C3">
          <w:rPr>
            <w:rFonts w:ascii="Arial" w:hAnsi="Arial" w:cs="Arial"/>
            <w:color w:val="000000"/>
            <w:rPrChange w:id="115" w:author="Sunil" w:date="2018-05-13T17:46:00Z">
              <w:rPr>
                <w:color w:val="000000"/>
              </w:rPr>
            </w:rPrChange>
          </w:rPr>
          <w:t>rtantly</w:t>
        </w:r>
      </w:ins>
      <w:ins w:id="116" w:author="Sunil" w:date="2018-05-09T00:46:00Z">
        <w:r w:rsidR="001537FC" w:rsidRPr="004556C3">
          <w:rPr>
            <w:rFonts w:ascii="Arial" w:hAnsi="Arial" w:cs="Arial"/>
            <w:color w:val="000000"/>
            <w:rPrChange w:id="117" w:author="Sunil" w:date="2018-05-13T17:46:00Z">
              <w:rPr>
                <w:color w:val="000000"/>
              </w:rPr>
            </w:rPrChange>
          </w:rPr>
          <w:t xml:space="preserve"> </w:t>
        </w:r>
      </w:ins>
      <w:ins w:id="118" w:author="Sunil" w:date="2018-05-09T00:47:00Z">
        <w:r w:rsidR="001537FC" w:rsidRPr="004556C3">
          <w:rPr>
            <w:rFonts w:ascii="Arial" w:hAnsi="Arial" w:cs="Arial"/>
            <w:color w:val="2A2A2A"/>
            <w:shd w:val="clear" w:color="auto" w:fill="FFFFFF"/>
            <w:rPrChange w:id="119" w:author="Sunil" w:date="2018-05-13T17:46:00Z">
              <w:rPr>
                <w:color w:val="2A2A2A"/>
                <w:shd w:val="clear" w:color="auto" w:fill="FFFFFF"/>
              </w:rPr>
            </w:rPrChange>
          </w:rPr>
          <w:t>the confirmation of brain death</w:t>
        </w:r>
      </w:ins>
      <w:ins w:id="120" w:author="Sunil" w:date="2018-05-09T00:48:00Z">
        <w:r w:rsidR="001537FC" w:rsidRPr="004556C3">
          <w:rPr>
            <w:rFonts w:ascii="Arial" w:hAnsi="Arial" w:cs="Arial"/>
            <w:color w:val="2A2A2A"/>
            <w:shd w:val="clear" w:color="auto" w:fill="FFFFFF"/>
            <w:rPrChange w:id="121" w:author="Sunil" w:date="2018-05-13T17:46:00Z">
              <w:rPr>
                <w:color w:val="2A2A2A"/>
                <w:shd w:val="clear" w:color="auto" w:fill="FFFFFF"/>
              </w:rPr>
            </w:rPrChange>
          </w:rPr>
          <w:t xml:space="preserve"> also </w:t>
        </w:r>
      </w:ins>
      <w:ins w:id="122" w:author="Sunil" w:date="2018-05-09T00:47:00Z">
        <w:r w:rsidR="001537FC" w:rsidRPr="004556C3">
          <w:rPr>
            <w:rFonts w:ascii="Arial" w:hAnsi="Arial" w:cs="Arial"/>
            <w:color w:val="2A2A2A"/>
            <w:shd w:val="clear" w:color="auto" w:fill="FFFFFF"/>
            <w:rPrChange w:id="123" w:author="Sunil" w:date="2018-05-13T17:46:00Z">
              <w:rPr>
                <w:color w:val="2A2A2A"/>
                <w:shd w:val="clear" w:color="auto" w:fill="FFFFFF"/>
              </w:rPr>
            </w:rPrChange>
          </w:rPr>
          <w:t>allow</w:t>
        </w:r>
      </w:ins>
      <w:ins w:id="124" w:author="Sunil" w:date="2018-05-09T00:48:00Z">
        <w:r w:rsidR="001537FC" w:rsidRPr="004556C3">
          <w:rPr>
            <w:rFonts w:ascii="Arial" w:hAnsi="Arial" w:cs="Arial"/>
            <w:color w:val="2A2A2A"/>
            <w:shd w:val="clear" w:color="auto" w:fill="FFFFFF"/>
            <w:rPrChange w:id="125" w:author="Sunil" w:date="2018-05-13T17:46:00Z">
              <w:rPr>
                <w:color w:val="2A2A2A"/>
                <w:shd w:val="clear" w:color="auto" w:fill="FFFFFF"/>
              </w:rPr>
            </w:rPrChange>
          </w:rPr>
          <w:t>ed</w:t>
        </w:r>
      </w:ins>
      <w:ins w:id="126" w:author="Sunil" w:date="2018-05-09T00:49:00Z">
        <w:r w:rsidR="001537FC" w:rsidRPr="004556C3">
          <w:rPr>
            <w:rFonts w:ascii="Arial" w:hAnsi="Arial" w:cs="Arial"/>
            <w:color w:val="2A2A2A"/>
            <w:shd w:val="clear" w:color="auto" w:fill="FFFFFF"/>
            <w:rPrChange w:id="127" w:author="Sunil" w:date="2018-05-13T17:46:00Z">
              <w:rPr>
                <w:color w:val="2A2A2A"/>
                <w:shd w:val="clear" w:color="auto" w:fill="FFFFFF"/>
              </w:rPr>
            </w:rPrChange>
          </w:rPr>
          <w:t xml:space="preserve"> </w:t>
        </w:r>
      </w:ins>
      <w:ins w:id="128" w:author="Sunil" w:date="2018-05-13T16:29:00Z">
        <w:r w:rsidR="007575C6" w:rsidRPr="004556C3">
          <w:rPr>
            <w:rFonts w:ascii="Arial" w:hAnsi="Arial" w:cs="Arial"/>
            <w:color w:val="2A2A2A"/>
            <w:shd w:val="clear" w:color="auto" w:fill="FFFFFF"/>
            <w:rPrChange w:id="129" w:author="Sunil" w:date="2018-05-13T17:46:00Z">
              <w:rPr>
                <w:color w:val="2A2A2A"/>
                <w:shd w:val="clear" w:color="auto" w:fill="FFFFFF"/>
              </w:rPr>
            </w:rPrChange>
          </w:rPr>
          <w:t xml:space="preserve">the </w:t>
        </w:r>
      </w:ins>
      <w:ins w:id="130" w:author="Sunil" w:date="2018-05-09T00:47:00Z">
        <w:r w:rsidR="001537FC" w:rsidRPr="004556C3">
          <w:rPr>
            <w:rFonts w:ascii="Arial" w:hAnsi="Arial" w:cs="Arial"/>
            <w:color w:val="2A2A2A"/>
            <w:shd w:val="clear" w:color="auto" w:fill="FFFFFF"/>
            <w:rPrChange w:id="131" w:author="Sunil" w:date="2018-05-13T17:46:00Z">
              <w:rPr>
                <w:color w:val="2A2A2A"/>
                <w:shd w:val="clear" w:color="auto" w:fill="FFFFFF"/>
              </w:rPr>
            </w:rPrChange>
          </w:rPr>
          <w:t xml:space="preserve">withdrawal of </w:t>
        </w:r>
      </w:ins>
      <w:ins w:id="132" w:author="Sunil" w:date="2018-05-09T00:49:00Z">
        <w:r w:rsidR="00275568" w:rsidRPr="004556C3">
          <w:rPr>
            <w:rFonts w:ascii="Arial" w:hAnsi="Arial" w:cs="Arial"/>
            <w:color w:val="2A2A2A"/>
            <w:shd w:val="clear" w:color="auto" w:fill="FFFFFF"/>
            <w:rPrChange w:id="133" w:author="Sunil" w:date="2018-05-13T17:46:00Z">
              <w:rPr>
                <w:color w:val="2A2A2A"/>
                <w:shd w:val="clear" w:color="auto" w:fill="FFFFFF"/>
              </w:rPr>
            </w:rPrChange>
          </w:rPr>
          <w:t xml:space="preserve">treatment </w:t>
        </w:r>
      </w:ins>
      <w:ins w:id="134" w:author="Sunil" w:date="2018-05-09T00:47:00Z">
        <w:r w:rsidR="001537FC" w:rsidRPr="004556C3">
          <w:rPr>
            <w:rFonts w:ascii="Arial" w:hAnsi="Arial" w:cs="Arial"/>
            <w:color w:val="2A2A2A"/>
            <w:shd w:val="clear" w:color="auto" w:fill="FFFFFF"/>
            <w:rPrChange w:id="135" w:author="Sunil" w:date="2018-05-13T17:46:00Z">
              <w:rPr>
                <w:color w:val="2A2A2A"/>
                <w:shd w:val="clear" w:color="auto" w:fill="FFFFFF"/>
              </w:rPr>
            </w:rPrChange>
          </w:rPr>
          <w:t>that no longer benefit</w:t>
        </w:r>
      </w:ins>
      <w:ins w:id="136" w:author="Sunil" w:date="2018-05-09T00:49:00Z">
        <w:r w:rsidR="00275568" w:rsidRPr="004556C3">
          <w:rPr>
            <w:rFonts w:ascii="Arial" w:hAnsi="Arial" w:cs="Arial"/>
            <w:color w:val="2A2A2A"/>
            <w:shd w:val="clear" w:color="auto" w:fill="FFFFFF"/>
            <w:rPrChange w:id="137" w:author="Sunil" w:date="2018-05-13T17:46:00Z">
              <w:rPr>
                <w:color w:val="2A2A2A"/>
                <w:shd w:val="clear" w:color="auto" w:fill="FFFFFF"/>
              </w:rPr>
            </w:rPrChange>
          </w:rPr>
          <w:t>ted</w:t>
        </w:r>
      </w:ins>
      <w:ins w:id="138" w:author="Sunil" w:date="2018-05-09T00:47:00Z">
        <w:r w:rsidR="001537FC" w:rsidRPr="004556C3">
          <w:rPr>
            <w:rFonts w:ascii="Arial" w:hAnsi="Arial" w:cs="Arial"/>
            <w:color w:val="2A2A2A"/>
            <w:shd w:val="clear" w:color="auto" w:fill="FFFFFF"/>
            <w:rPrChange w:id="139" w:author="Sunil" w:date="2018-05-13T17:46:00Z">
              <w:rPr>
                <w:color w:val="2A2A2A"/>
                <w:shd w:val="clear" w:color="auto" w:fill="FFFFFF"/>
              </w:rPr>
            </w:rPrChange>
          </w:rPr>
          <w:t xml:space="preserve"> an individual who ha</w:t>
        </w:r>
      </w:ins>
      <w:ins w:id="140" w:author="Sunil" w:date="2018-05-09T00:49:00Z">
        <w:r w:rsidR="00275568" w:rsidRPr="004556C3">
          <w:rPr>
            <w:rFonts w:ascii="Arial" w:hAnsi="Arial" w:cs="Arial"/>
            <w:color w:val="2A2A2A"/>
            <w:shd w:val="clear" w:color="auto" w:fill="FFFFFF"/>
            <w:rPrChange w:id="141" w:author="Sunil" w:date="2018-05-13T17:46:00Z">
              <w:rPr>
                <w:color w:val="2A2A2A"/>
                <w:shd w:val="clear" w:color="auto" w:fill="FFFFFF"/>
              </w:rPr>
            </w:rPrChange>
          </w:rPr>
          <w:t>d</w:t>
        </w:r>
      </w:ins>
      <w:ins w:id="142" w:author="Sunil" w:date="2018-05-09T00:47:00Z">
        <w:r w:rsidR="001537FC" w:rsidRPr="004556C3">
          <w:rPr>
            <w:rFonts w:ascii="Arial" w:hAnsi="Arial" w:cs="Arial"/>
            <w:color w:val="2A2A2A"/>
            <w:shd w:val="clear" w:color="auto" w:fill="FFFFFF"/>
            <w:rPrChange w:id="143" w:author="Sunil" w:date="2018-05-13T17:46:00Z">
              <w:rPr>
                <w:color w:val="2A2A2A"/>
                <w:shd w:val="clear" w:color="auto" w:fill="FFFFFF"/>
              </w:rPr>
            </w:rPrChange>
          </w:rPr>
          <w:t xml:space="preserve"> died.</w:t>
        </w:r>
      </w:ins>
      <w:ins w:id="144" w:author="Sunil" w:date="2018-05-09T00:49:00Z">
        <w:r w:rsidR="00275568" w:rsidRPr="004556C3">
          <w:rPr>
            <w:rFonts w:ascii="Arial" w:hAnsi="Arial" w:cs="Arial"/>
            <w:color w:val="2A2A2A"/>
            <w:shd w:val="clear" w:color="auto" w:fill="FFFFFF"/>
            <w:rPrChange w:id="145" w:author="Sunil" w:date="2018-05-13T17:46:00Z">
              <w:rPr>
                <w:color w:val="2A2A2A"/>
                <w:shd w:val="clear" w:color="auto" w:fill="FFFFFF"/>
              </w:rPr>
            </w:rPrChange>
          </w:rPr>
          <w:t xml:space="preserve"> </w:t>
        </w:r>
      </w:ins>
      <w:bookmarkStart w:id="146" w:name="m_-4376562052908776389__msocom_2"/>
      <w:bookmarkEnd w:id="146"/>
      <w:ins w:id="147" w:author="Sunil" w:date="2018-05-12T23:13:00Z">
        <w:r w:rsidR="00013F97" w:rsidRPr="004556C3">
          <w:rPr>
            <w:rFonts w:ascii="Arial" w:hAnsi="Arial" w:cs="Arial"/>
            <w:lang w:val="en-US"/>
          </w:rPr>
          <w:t xml:space="preserve">In 1976, UK criteria for diagnosing death using </w:t>
        </w:r>
      </w:ins>
      <w:ins w:id="148" w:author="Sunil" w:date="2018-05-13T16:29:00Z">
        <w:r w:rsidR="007575C6" w:rsidRPr="004556C3">
          <w:rPr>
            <w:rFonts w:ascii="Arial" w:hAnsi="Arial" w:cs="Arial"/>
            <w:lang w:val="en-US"/>
          </w:rPr>
          <w:t xml:space="preserve">the </w:t>
        </w:r>
      </w:ins>
      <w:ins w:id="149" w:author="Sunil" w:date="2018-05-12T23:13:00Z">
        <w:r w:rsidR="00013F97" w:rsidRPr="004556C3">
          <w:rPr>
            <w:rFonts w:ascii="Arial" w:hAnsi="Arial" w:cs="Arial"/>
            <w:lang w:val="en-US"/>
          </w:rPr>
          <w:t xml:space="preserve">neurological criteria was published </w:t>
        </w:r>
      </w:ins>
      <w:ins w:id="150" w:author="Sunil" w:date="2018-05-13T17:03:00Z">
        <w:r w:rsidR="001F0F4F" w:rsidRPr="004556C3">
          <w:rPr>
            <w:rFonts w:ascii="Arial" w:hAnsi="Arial" w:cs="Arial"/>
            <w:lang w:val="en-US"/>
          </w:rPr>
          <w:t>(</w:t>
        </w:r>
      </w:ins>
      <w:ins w:id="151" w:author="Sunil" w:date="2018-05-13T17:12:00Z">
        <w:r w:rsidR="009C067B" w:rsidRPr="004556C3">
          <w:rPr>
            <w:rFonts w:ascii="Arial" w:hAnsi="Arial" w:cs="Arial"/>
            <w:lang w:val="en-US"/>
          </w:rPr>
          <w:t>10</w:t>
        </w:r>
      </w:ins>
      <w:ins w:id="152" w:author="Sunil" w:date="2018-05-13T17:03:00Z">
        <w:r w:rsidR="001F0F4F" w:rsidRPr="004556C3">
          <w:rPr>
            <w:rFonts w:ascii="Arial" w:hAnsi="Arial" w:cs="Arial"/>
            <w:lang w:val="en-US"/>
          </w:rPr>
          <w:t>)</w:t>
        </w:r>
      </w:ins>
      <w:ins w:id="153" w:author="Sunil" w:date="2018-05-13T16:35:00Z">
        <w:r w:rsidR="007575C6" w:rsidRPr="004556C3">
          <w:rPr>
            <w:rFonts w:ascii="Arial" w:hAnsi="Arial" w:cs="Arial"/>
            <w:lang w:val="en-US"/>
          </w:rPr>
          <w:t xml:space="preserve"> </w:t>
        </w:r>
      </w:ins>
      <w:ins w:id="154" w:author="Sunil" w:date="2018-05-12T23:13:00Z">
        <w:r w:rsidR="00013F97" w:rsidRPr="004556C3">
          <w:rPr>
            <w:rFonts w:ascii="Arial" w:hAnsi="Arial" w:cs="Arial"/>
            <w:lang w:val="en-US"/>
          </w:rPr>
          <w:t xml:space="preserve">and it was subsequently clarified in Codes of Practice in 1979, 1983, 1998, and 2008. In the latest Code of Practice (2008) there is no mention of organ donation. It is a Code of Practice for all deaths. There is no mention of brain death or brainstem death – just death. Criteria for confirming death after cardio-respiratory death have been laid down. There is new ‘safer’ </w:t>
        </w:r>
        <w:proofErr w:type="spellStart"/>
        <w:r w:rsidR="00013F97" w:rsidRPr="004556C3">
          <w:rPr>
            <w:rFonts w:ascii="Arial" w:hAnsi="Arial" w:cs="Arial"/>
            <w:lang w:val="en-US"/>
          </w:rPr>
          <w:t>apnoea</w:t>
        </w:r>
        <w:proofErr w:type="spellEnd"/>
        <w:r w:rsidR="00013F97" w:rsidRPr="004556C3">
          <w:rPr>
            <w:rFonts w:ascii="Arial" w:hAnsi="Arial" w:cs="Arial"/>
            <w:lang w:val="en-US"/>
          </w:rPr>
          <w:t xml:space="preserve"> test guidance. The ‘UK Organ Donation Taskforce’ was set up in 2008 to identify barriers to donation and transplantation within existing operational and legal frameworks. It came out with 14 recommendations that were accepted in full by all four health departments. The Taskforce said that donation should be considered to be a fundamental component of end of life care and that</w:t>
        </w:r>
        <w:r w:rsidR="00013F97" w:rsidRPr="004556C3">
          <w:rPr>
            <w:rFonts w:ascii="Arial" w:hAnsi="Arial" w:cs="Arial"/>
            <w:lang w:val="en-GB"/>
            <w:rPrChange w:id="155" w:author="Sunil" w:date="2018-05-13T17:46:00Z">
              <w:rPr>
                <w:rFonts w:ascii="Arial" w:hAnsi="Arial" w:cs="Arial"/>
              </w:rPr>
            </w:rPrChange>
          </w:rPr>
          <w:t xml:space="preserve"> an independent UK-wide Donation Ethics Group should be established. </w:t>
        </w:r>
        <w:r w:rsidR="00013F97" w:rsidRPr="004556C3">
          <w:rPr>
            <w:rFonts w:ascii="Arial" w:hAnsi="Arial" w:cs="Arial"/>
            <w:lang w:val="en-US"/>
          </w:rPr>
          <w:t>As a result of implementing the Taskforce’s recommendations, there was a 50% increase in deceased donation by 2013</w:t>
        </w:r>
      </w:ins>
      <w:ins w:id="156" w:author="Sunil" w:date="2018-05-12T23:14:00Z">
        <w:r w:rsidR="00013F97" w:rsidRPr="004556C3">
          <w:rPr>
            <w:rFonts w:ascii="Arial" w:hAnsi="Arial" w:cs="Arial"/>
            <w:lang w:val="en-US"/>
          </w:rPr>
          <w:t xml:space="preserve"> with one-third of overall donations originating from donation</w:t>
        </w:r>
      </w:ins>
      <w:ins w:id="157" w:author="Sunil" w:date="2018-05-12T23:15:00Z">
        <w:r w:rsidR="00013F97" w:rsidRPr="004556C3">
          <w:rPr>
            <w:rFonts w:ascii="Arial" w:hAnsi="Arial" w:cs="Arial"/>
            <w:lang w:val="en-US"/>
          </w:rPr>
          <w:t>s after circulatory or cardiac death (</w:t>
        </w:r>
      </w:ins>
      <w:ins w:id="158" w:author="Sunil" w:date="2018-05-13T17:04:00Z">
        <w:r w:rsidR="001F0F4F" w:rsidRPr="004556C3">
          <w:rPr>
            <w:rFonts w:ascii="Arial" w:hAnsi="Arial" w:cs="Arial"/>
            <w:lang w:val="en-US"/>
          </w:rPr>
          <w:t>1</w:t>
        </w:r>
      </w:ins>
      <w:ins w:id="159" w:author="Sunil" w:date="2018-05-13T17:12:00Z">
        <w:r w:rsidR="009C067B" w:rsidRPr="004556C3">
          <w:rPr>
            <w:rFonts w:ascii="Arial" w:hAnsi="Arial" w:cs="Arial"/>
            <w:lang w:val="en-US"/>
          </w:rPr>
          <w:t>1</w:t>
        </w:r>
      </w:ins>
      <w:ins w:id="160" w:author="Sunil" w:date="2018-05-13T17:04:00Z">
        <w:r w:rsidR="001F0F4F" w:rsidRPr="004556C3">
          <w:rPr>
            <w:rFonts w:ascii="Arial" w:hAnsi="Arial" w:cs="Arial"/>
            <w:lang w:val="en-US"/>
          </w:rPr>
          <w:t>)</w:t>
        </w:r>
      </w:ins>
      <w:ins w:id="161" w:author="Sunil" w:date="2018-05-13T17:44:00Z">
        <w:r w:rsidR="004556C3" w:rsidRPr="004556C3">
          <w:rPr>
            <w:rFonts w:ascii="Arial" w:hAnsi="Arial" w:cs="Arial"/>
            <w:lang w:val="en-US"/>
          </w:rPr>
          <w:t>.</w:t>
        </w:r>
      </w:ins>
      <w:ins w:id="162" w:author="Sunil" w:date="2018-05-12T23:15:00Z">
        <w:r w:rsidR="00013F97" w:rsidRPr="004556C3">
          <w:rPr>
            <w:rFonts w:ascii="Arial" w:hAnsi="Arial" w:cs="Arial"/>
            <w:lang w:val="en-US"/>
          </w:rPr>
          <w:t xml:space="preserve"> </w:t>
        </w:r>
        <w:r w:rsidR="00013F97" w:rsidRPr="004556C3">
          <w:rPr>
            <w:rFonts w:ascii="Arial" w:hAnsi="Arial" w:cs="Arial"/>
            <w:b/>
            <w:bCs/>
            <w:lang w:val="en-US"/>
            <w:rPrChange w:id="163" w:author="Sunil" w:date="2018-05-13T17:46:00Z">
              <w:rPr>
                <w:b/>
                <w:bCs/>
                <w:sz w:val="20"/>
                <w:szCs w:val="20"/>
                <w:lang w:val="en-US"/>
              </w:rPr>
            </w:rPrChange>
          </w:rPr>
          <w:t xml:space="preserve">  </w:t>
        </w:r>
      </w:ins>
      <w:ins w:id="164" w:author="Sunil" w:date="2018-05-09T00:45:00Z">
        <w:r w:rsidR="001537FC" w:rsidRPr="004556C3">
          <w:rPr>
            <w:rFonts w:ascii="Arial" w:hAnsi="Arial" w:cs="Arial"/>
            <w:color w:val="2A2A2A"/>
            <w:rPrChange w:id="165" w:author="Sunil" w:date="2018-05-13T17:46:00Z">
              <w:rPr>
                <w:color w:val="2A2A2A"/>
                <w:sz w:val="27"/>
                <w:szCs w:val="27"/>
              </w:rPr>
            </w:rPrChange>
          </w:rPr>
          <w:t>In the USA</w:t>
        </w:r>
      </w:ins>
      <w:ins w:id="166" w:author="Sunil" w:date="2018-05-09T00:54:00Z">
        <w:r w:rsidR="00275568" w:rsidRPr="004556C3">
          <w:rPr>
            <w:rFonts w:ascii="Arial" w:hAnsi="Arial" w:cs="Arial"/>
            <w:color w:val="2A2A2A"/>
            <w:rPrChange w:id="167" w:author="Sunil" w:date="2018-05-13T17:46:00Z">
              <w:rPr>
                <w:color w:val="2A2A2A"/>
                <w:sz w:val="27"/>
                <w:szCs w:val="27"/>
              </w:rPr>
            </w:rPrChange>
          </w:rPr>
          <w:t xml:space="preserve"> in 1981 </w:t>
        </w:r>
      </w:ins>
      <w:ins w:id="168" w:author="Sunil" w:date="2018-05-09T00:45:00Z">
        <w:r w:rsidR="001537FC" w:rsidRPr="004556C3">
          <w:rPr>
            <w:rFonts w:ascii="Arial" w:hAnsi="Arial" w:cs="Arial"/>
            <w:color w:val="2A2A2A"/>
            <w:rPrChange w:id="169" w:author="Sunil" w:date="2018-05-13T17:46:00Z">
              <w:rPr>
                <w:color w:val="2A2A2A"/>
                <w:sz w:val="27"/>
                <w:szCs w:val="27"/>
              </w:rPr>
            </w:rPrChange>
          </w:rPr>
          <w:t>Uniform Determination of Death Act (UDDA) gave equivalence to death determined by neurological and cardiovascular criteria</w:t>
        </w:r>
      </w:ins>
      <w:ins w:id="170" w:author="Sunil" w:date="2018-05-09T00:56:00Z">
        <w:r w:rsidR="00275568" w:rsidRPr="004556C3">
          <w:rPr>
            <w:rFonts w:ascii="Arial" w:hAnsi="Arial" w:cs="Arial"/>
            <w:color w:val="2A2A2A"/>
            <w:rPrChange w:id="171" w:author="Sunil" w:date="2018-05-13T17:46:00Z">
              <w:rPr>
                <w:color w:val="2A2A2A"/>
                <w:sz w:val="27"/>
                <w:szCs w:val="27"/>
              </w:rPr>
            </w:rPrChange>
          </w:rPr>
          <w:t xml:space="preserve"> (</w:t>
        </w:r>
      </w:ins>
      <w:proofErr w:type="gramStart"/>
      <w:ins w:id="172" w:author="Sunil" w:date="2018-05-13T17:04:00Z">
        <w:r w:rsidR="001F0F4F" w:rsidRPr="004556C3">
          <w:rPr>
            <w:rFonts w:ascii="Arial" w:hAnsi="Arial" w:cs="Arial"/>
            <w:color w:val="2A2A2A"/>
            <w:rPrChange w:id="173" w:author="Sunil" w:date="2018-05-13T17:46:00Z">
              <w:rPr>
                <w:color w:val="2A2A2A"/>
                <w:sz w:val="27"/>
                <w:szCs w:val="27"/>
              </w:rPr>
            </w:rPrChange>
          </w:rPr>
          <w:t>1</w:t>
        </w:r>
      </w:ins>
      <w:ins w:id="174" w:author="Sunil" w:date="2018-05-13T17:12:00Z">
        <w:r w:rsidR="009C067B" w:rsidRPr="004556C3">
          <w:rPr>
            <w:rFonts w:ascii="Arial" w:hAnsi="Arial" w:cs="Arial"/>
            <w:color w:val="2A2A2A"/>
            <w:rPrChange w:id="175" w:author="Sunil" w:date="2018-05-13T17:46:00Z">
              <w:rPr>
                <w:color w:val="2A2A2A"/>
                <w:sz w:val="27"/>
                <w:szCs w:val="27"/>
              </w:rPr>
            </w:rPrChange>
          </w:rPr>
          <w:t>2</w:t>
        </w:r>
      </w:ins>
      <w:ins w:id="176" w:author="Sunil" w:date="2018-05-13T17:05:00Z">
        <w:r w:rsidR="001F0F4F" w:rsidRPr="004556C3">
          <w:rPr>
            <w:rFonts w:ascii="Arial" w:hAnsi="Arial" w:cs="Arial"/>
            <w:color w:val="2A2A2A"/>
            <w:rPrChange w:id="177" w:author="Sunil" w:date="2018-05-13T17:46:00Z">
              <w:rPr>
                <w:color w:val="2A2A2A"/>
                <w:sz w:val="27"/>
                <w:szCs w:val="27"/>
              </w:rPr>
            </w:rPrChange>
          </w:rPr>
          <w:t>)</w:t>
        </w:r>
      </w:ins>
      <w:ins w:id="178" w:author="Sunil" w:date="2018-05-13T17:04:00Z">
        <w:r w:rsidR="001F0F4F" w:rsidRPr="004556C3">
          <w:rPr>
            <w:rFonts w:ascii="Arial" w:hAnsi="Arial" w:cs="Arial"/>
            <w:color w:val="2A2A2A"/>
            <w:rPrChange w:id="179" w:author="Sunil" w:date="2018-05-13T17:46:00Z">
              <w:rPr>
                <w:color w:val="2A2A2A"/>
                <w:sz w:val="27"/>
                <w:szCs w:val="27"/>
              </w:rPr>
            </w:rPrChange>
          </w:rPr>
          <w:t>_</w:t>
        </w:r>
      </w:ins>
      <w:proofErr w:type="gramEnd"/>
      <w:ins w:id="180" w:author="Sunil" w:date="2018-05-09T00:57:00Z">
        <w:r w:rsidR="00275568" w:rsidRPr="004556C3">
          <w:rPr>
            <w:rFonts w:ascii="Arial" w:hAnsi="Arial" w:cs="Arial"/>
            <w:color w:val="2A2A2A"/>
            <w:rPrChange w:id="181" w:author="Sunil" w:date="2018-05-13T17:46:00Z">
              <w:rPr>
                <w:rFonts w:ascii="Arial" w:hAnsi="Arial" w:cs="Arial"/>
                <w:color w:val="2A2A2A"/>
                <w:sz w:val="26"/>
                <w:szCs w:val="26"/>
              </w:rPr>
            </w:rPrChange>
          </w:rPr>
          <w:t xml:space="preserve">These developments have </w:t>
        </w:r>
        <w:proofErr w:type="spellStart"/>
        <w:r w:rsidR="00275568" w:rsidRPr="004556C3">
          <w:rPr>
            <w:rFonts w:ascii="Arial" w:hAnsi="Arial" w:cs="Arial"/>
            <w:color w:val="2A2A2A"/>
            <w:rPrChange w:id="182" w:author="Sunil" w:date="2018-05-13T17:46:00Z">
              <w:rPr>
                <w:rFonts w:ascii="Arial" w:hAnsi="Arial" w:cs="Arial"/>
                <w:color w:val="2A2A2A"/>
                <w:sz w:val="26"/>
                <w:szCs w:val="26"/>
              </w:rPr>
            </w:rPrChange>
          </w:rPr>
          <w:t>lead</w:t>
        </w:r>
        <w:proofErr w:type="spellEnd"/>
        <w:r w:rsidR="00275568" w:rsidRPr="004556C3">
          <w:rPr>
            <w:rFonts w:ascii="Arial" w:hAnsi="Arial" w:cs="Arial"/>
            <w:color w:val="2A2A2A"/>
            <w:rPrChange w:id="183" w:author="Sunil" w:date="2018-05-13T17:46:00Z">
              <w:rPr>
                <w:rFonts w:ascii="Arial" w:hAnsi="Arial" w:cs="Arial"/>
                <w:color w:val="2A2A2A"/>
                <w:sz w:val="26"/>
                <w:szCs w:val="26"/>
              </w:rPr>
            </w:rPrChange>
          </w:rPr>
          <w:t xml:space="preserve"> to the scientific belief that </w:t>
        </w:r>
      </w:ins>
      <w:ins w:id="184" w:author="Sunil" w:date="2018-05-09T00:58:00Z">
        <w:r w:rsidR="00275568" w:rsidRPr="004556C3">
          <w:rPr>
            <w:rFonts w:ascii="Arial" w:hAnsi="Arial" w:cs="Arial"/>
            <w:color w:val="2A2A2A"/>
            <w:rPrChange w:id="185" w:author="Sunil" w:date="2018-05-13T17:46:00Z">
              <w:rPr>
                <w:rFonts w:ascii="Arial" w:hAnsi="Arial" w:cs="Arial"/>
                <w:color w:val="2A2A2A"/>
                <w:sz w:val="26"/>
                <w:szCs w:val="26"/>
              </w:rPr>
            </w:rPrChange>
          </w:rPr>
          <w:t>h</w:t>
        </w:r>
      </w:ins>
      <w:ins w:id="186" w:author="Sunil" w:date="2018-05-09T00:45:00Z">
        <w:r w:rsidR="001537FC" w:rsidRPr="004556C3">
          <w:rPr>
            <w:rFonts w:ascii="Arial" w:hAnsi="Arial" w:cs="Arial"/>
            <w:color w:val="2A2A2A"/>
            <w:rPrChange w:id="187" w:author="Sunil" w:date="2018-05-13T17:46:00Z">
              <w:rPr>
                <w:color w:val="2A2A2A"/>
                <w:sz w:val="27"/>
                <w:szCs w:val="27"/>
              </w:rPr>
            </w:rPrChange>
          </w:rPr>
          <w:t xml:space="preserve">uman death </w:t>
        </w:r>
      </w:ins>
      <w:ins w:id="188" w:author="Sunil" w:date="2018-05-09T00:59:00Z">
        <w:r w:rsidR="00A70BAE" w:rsidRPr="004556C3">
          <w:rPr>
            <w:rFonts w:ascii="Arial" w:hAnsi="Arial" w:cs="Arial"/>
            <w:color w:val="2A2A2A"/>
            <w:rPrChange w:id="189" w:author="Sunil" w:date="2018-05-13T17:46:00Z">
              <w:rPr>
                <w:color w:val="2A2A2A"/>
                <w:sz w:val="27"/>
                <w:szCs w:val="27"/>
              </w:rPr>
            </w:rPrChange>
          </w:rPr>
          <w:t xml:space="preserve">ultimately </w:t>
        </w:r>
      </w:ins>
      <w:ins w:id="190" w:author="Sunil" w:date="2018-05-09T00:45:00Z">
        <w:r w:rsidR="001537FC" w:rsidRPr="004556C3">
          <w:rPr>
            <w:rFonts w:ascii="Arial" w:hAnsi="Arial" w:cs="Arial"/>
            <w:color w:val="2A2A2A"/>
            <w:rPrChange w:id="191" w:author="Sunil" w:date="2018-05-13T17:46:00Z">
              <w:rPr>
                <w:color w:val="2A2A2A"/>
                <w:sz w:val="27"/>
                <w:szCs w:val="27"/>
              </w:rPr>
            </w:rPrChange>
          </w:rPr>
          <w:t>involves the irreversible loss of the capacity for consciousness, combined with the irreversible loss of the capacity to breathe</w:t>
        </w:r>
      </w:ins>
      <w:ins w:id="192" w:author="Sunil" w:date="2018-05-09T00:58:00Z">
        <w:r w:rsidR="00275568" w:rsidRPr="004556C3">
          <w:rPr>
            <w:rFonts w:ascii="Arial" w:hAnsi="Arial" w:cs="Arial"/>
            <w:color w:val="2A2A2A"/>
            <w:rPrChange w:id="193" w:author="Sunil" w:date="2018-05-13T17:46:00Z">
              <w:rPr>
                <w:color w:val="2A2A2A"/>
                <w:sz w:val="27"/>
                <w:szCs w:val="27"/>
              </w:rPr>
            </w:rPrChange>
          </w:rPr>
          <w:t xml:space="preserve"> and this </w:t>
        </w:r>
      </w:ins>
      <w:ins w:id="194" w:author="Sunil" w:date="2018-05-09T00:59:00Z">
        <w:r w:rsidR="00A70BAE" w:rsidRPr="004556C3">
          <w:rPr>
            <w:rFonts w:ascii="Arial" w:hAnsi="Arial" w:cs="Arial"/>
            <w:color w:val="2A2A2A"/>
            <w:rPrChange w:id="195" w:author="Sunil" w:date="2018-05-13T17:46:00Z">
              <w:rPr>
                <w:color w:val="2A2A2A"/>
                <w:sz w:val="27"/>
                <w:szCs w:val="27"/>
              </w:rPr>
            </w:rPrChange>
          </w:rPr>
          <w:t xml:space="preserve">can </w:t>
        </w:r>
      </w:ins>
      <w:ins w:id="196" w:author="Sunil" w:date="2018-05-09T00:58:00Z">
        <w:r w:rsidR="00275568" w:rsidRPr="004556C3">
          <w:rPr>
            <w:rFonts w:ascii="Arial" w:hAnsi="Arial" w:cs="Arial"/>
            <w:color w:val="2A2A2A"/>
            <w:rPrChange w:id="197" w:author="Sunil" w:date="2018-05-13T17:46:00Z">
              <w:rPr>
                <w:color w:val="2A2A2A"/>
                <w:sz w:val="27"/>
                <w:szCs w:val="27"/>
              </w:rPr>
            </w:rPrChange>
          </w:rPr>
          <w:t>happen</w:t>
        </w:r>
      </w:ins>
      <w:ins w:id="198" w:author="Sunil" w:date="2018-05-09T00:59:00Z">
        <w:r w:rsidR="00A70BAE" w:rsidRPr="004556C3">
          <w:rPr>
            <w:rFonts w:ascii="Arial" w:hAnsi="Arial" w:cs="Arial"/>
            <w:color w:val="2A2A2A"/>
            <w:rPrChange w:id="199" w:author="Sunil" w:date="2018-05-13T17:46:00Z">
              <w:rPr>
                <w:color w:val="2A2A2A"/>
                <w:sz w:val="27"/>
                <w:szCs w:val="27"/>
              </w:rPr>
            </w:rPrChange>
          </w:rPr>
          <w:t xml:space="preserve"> only </w:t>
        </w:r>
      </w:ins>
      <w:ins w:id="200" w:author="Sunil" w:date="2018-05-09T01:00:00Z">
        <w:r w:rsidR="00A70BAE" w:rsidRPr="004556C3">
          <w:rPr>
            <w:rFonts w:ascii="Arial" w:hAnsi="Arial" w:cs="Arial"/>
            <w:color w:val="2A2A2A"/>
            <w:rPrChange w:id="201" w:author="Sunil" w:date="2018-05-13T17:46:00Z">
              <w:rPr>
                <w:color w:val="2A2A2A"/>
                <w:sz w:val="27"/>
                <w:szCs w:val="27"/>
              </w:rPr>
            </w:rPrChange>
          </w:rPr>
          <w:t>w</w:t>
        </w:r>
      </w:ins>
      <w:ins w:id="202" w:author="Sunil" w:date="2018-05-09T00:58:00Z">
        <w:r w:rsidR="00275568" w:rsidRPr="004556C3">
          <w:rPr>
            <w:rFonts w:ascii="Arial" w:hAnsi="Arial" w:cs="Arial"/>
            <w:color w:val="2A2A2A"/>
            <w:rPrChange w:id="203" w:author="Sunil" w:date="2018-05-13T17:46:00Z">
              <w:rPr>
                <w:color w:val="2A2A2A"/>
                <w:sz w:val="27"/>
                <w:szCs w:val="27"/>
              </w:rPr>
            </w:rPrChange>
          </w:rPr>
          <w:t>hen the</w:t>
        </w:r>
      </w:ins>
      <w:ins w:id="204" w:author="Sunil" w:date="2018-05-09T00:59:00Z">
        <w:r w:rsidR="00275568" w:rsidRPr="004556C3">
          <w:rPr>
            <w:rFonts w:ascii="Arial" w:hAnsi="Arial" w:cs="Arial"/>
            <w:color w:val="2A2A2A"/>
            <w:rPrChange w:id="205" w:author="Sunil" w:date="2018-05-13T17:46:00Z">
              <w:rPr>
                <w:color w:val="2A2A2A"/>
                <w:sz w:val="27"/>
                <w:szCs w:val="27"/>
              </w:rPr>
            </w:rPrChange>
          </w:rPr>
          <w:t>re is brain deat</w:t>
        </w:r>
        <w:r w:rsidR="00A70BAE" w:rsidRPr="004556C3">
          <w:rPr>
            <w:rFonts w:ascii="Arial" w:hAnsi="Arial" w:cs="Arial"/>
            <w:color w:val="2A2A2A"/>
            <w:rPrChange w:id="206" w:author="Sunil" w:date="2018-05-13T17:46:00Z">
              <w:rPr>
                <w:color w:val="2A2A2A"/>
                <w:sz w:val="27"/>
                <w:szCs w:val="27"/>
              </w:rPr>
            </w:rPrChange>
          </w:rPr>
          <w:t>h</w:t>
        </w:r>
      </w:ins>
      <w:ins w:id="207" w:author="Sunil" w:date="2018-05-09T01:00:00Z">
        <w:r w:rsidR="00A70BAE" w:rsidRPr="004556C3">
          <w:rPr>
            <w:rFonts w:ascii="Arial" w:hAnsi="Arial" w:cs="Arial"/>
            <w:color w:val="2A2A2A"/>
            <w:rPrChange w:id="208" w:author="Sunil" w:date="2018-05-13T17:46:00Z">
              <w:rPr>
                <w:color w:val="2A2A2A"/>
                <w:sz w:val="27"/>
                <w:szCs w:val="27"/>
              </w:rPr>
            </w:rPrChange>
          </w:rPr>
          <w:t xml:space="preserve"> after the circulation comes to a stop. </w:t>
        </w:r>
      </w:ins>
      <w:ins w:id="209" w:author="Sunil" w:date="2018-05-09T00:59:00Z">
        <w:r w:rsidR="00A70BAE" w:rsidRPr="004556C3">
          <w:rPr>
            <w:rFonts w:ascii="Arial" w:hAnsi="Arial" w:cs="Arial"/>
            <w:color w:val="000000"/>
            <w:rPrChange w:id="210" w:author="Sunil" w:date="2018-05-13T17:46:00Z">
              <w:rPr>
                <w:color w:val="000000"/>
              </w:rPr>
            </w:rPrChange>
          </w:rPr>
          <w:t xml:space="preserve"> </w:t>
        </w:r>
      </w:ins>
    </w:p>
    <w:p w14:paraId="49734CA8" w14:textId="77777777" w:rsidR="00553DB6" w:rsidRPr="004556C3" w:rsidRDefault="00553DB6" w:rsidP="00553DB6">
      <w:pPr>
        <w:shd w:val="clear" w:color="auto" w:fill="FFFFFF"/>
        <w:jc w:val="both"/>
        <w:rPr>
          <w:color w:val="000000"/>
        </w:rPr>
      </w:pPr>
      <w:r w:rsidRPr="004556C3">
        <w:rPr>
          <w:color w:val="000000"/>
        </w:rPr>
        <w:t> </w:t>
      </w:r>
    </w:p>
    <w:p w14:paraId="03DBC3FF" w14:textId="3E691077" w:rsidR="00986EE2" w:rsidRDefault="00553DB6" w:rsidP="009C067B">
      <w:pPr>
        <w:shd w:val="clear" w:color="auto" w:fill="F1F1F1"/>
        <w:rPr>
          <w:ins w:id="211" w:author="Sunil" w:date="2018-05-09T00:26:00Z"/>
        </w:rPr>
      </w:pPr>
      <w:r>
        <w:rPr>
          <w:color w:val="000000"/>
        </w:rPr>
        <w:t>Along with these advances there was also simultaneous development of powerful immuno-suppressants to overcome organ rejection that resulted in improved graft outcomes. Both these important developments meant that organ transplants became an accepted surgical procedure to replace failing organs. However over the years the success with organ transplantation has also meant longer waiting lists, as the demand for organs has far exceeded the supply. </w:t>
      </w:r>
      <w:commentRangeStart w:id="212"/>
      <w:r>
        <w:rPr>
          <w:color w:val="000000"/>
        </w:rPr>
        <w:t xml:space="preserve">To overcome this shortage many countries </w:t>
      </w:r>
      <w:commentRangeEnd w:id="212"/>
      <w:r w:rsidR="00586A72">
        <w:rPr>
          <w:rStyle w:val="CommentReference"/>
        </w:rPr>
        <w:commentReference w:id="212"/>
      </w:r>
      <w:r>
        <w:rPr>
          <w:color w:val="000000"/>
        </w:rPr>
        <w:t>set up legislation such as ‘presumed consent’ (</w:t>
      </w:r>
      <w:ins w:id="214" w:author="Sunil" w:date="2018-05-13T17:05:00Z">
        <w:r w:rsidR="001F0F4F">
          <w:rPr>
            <w:color w:val="000000"/>
          </w:rPr>
          <w:t>1</w:t>
        </w:r>
      </w:ins>
      <w:ins w:id="215" w:author="Sunil" w:date="2018-05-13T17:13:00Z">
        <w:r w:rsidR="009C067B">
          <w:rPr>
            <w:color w:val="000000"/>
          </w:rPr>
          <w:t>3</w:t>
        </w:r>
      </w:ins>
      <w:ins w:id="216" w:author="Sunil" w:date="2018-05-13T17:25:00Z">
        <w:r w:rsidR="00C23129">
          <w:rPr>
            <w:color w:val="000000"/>
          </w:rPr>
          <w:t>)_</w:t>
        </w:r>
      </w:ins>
      <w:del w:id="217" w:author="Sunil" w:date="2018-05-13T17:05:00Z">
        <w:r w:rsidDel="001F0F4F">
          <w:rPr>
            <w:color w:val="000000"/>
          </w:rPr>
          <w:delText>6)</w:delText>
        </w:r>
      </w:del>
      <w:r>
        <w:rPr>
          <w:color w:val="000000"/>
        </w:rPr>
        <w:t>,</w:t>
      </w:r>
      <w:del w:id="218" w:author="Sunil" w:date="2018-05-13T17:25:00Z">
        <w:r w:rsidDel="00C23129">
          <w:rPr>
            <w:color w:val="000000"/>
          </w:rPr>
          <w:delText xml:space="preserve"> </w:delText>
        </w:r>
      </w:del>
      <w:del w:id="219" w:author="Sunil" w:date="2018-05-12T23:17:00Z">
        <w:r w:rsidDel="00013F97">
          <w:rPr>
            <w:color w:val="000000"/>
          </w:rPr>
          <w:delText>(</w:delText>
        </w:r>
      </w:del>
      <w:r>
        <w:rPr>
          <w:color w:val="000000"/>
        </w:rPr>
        <w:t>where the state presumes that a person is an organ donor unless they have expressed otherwise</w:t>
      </w:r>
      <w:del w:id="220" w:author="Sunil" w:date="2018-05-12T23:17:00Z">
        <w:r w:rsidDel="00013F97">
          <w:rPr>
            <w:color w:val="000000"/>
          </w:rPr>
          <w:delText>)</w:delText>
        </w:r>
      </w:del>
      <w:r>
        <w:rPr>
          <w:color w:val="000000"/>
        </w:rPr>
        <w:t xml:space="preserve"> and ‘mandated choice’ on the driving license to ensure that organs in brain death situation can be procured to save lives of organ failure patients. </w:t>
      </w:r>
      <w:r w:rsidR="00986EE2">
        <w:rPr>
          <w:color w:val="000000"/>
        </w:rPr>
        <w:t xml:space="preserve"> </w:t>
      </w:r>
      <w:ins w:id="221" w:author="Sunil" w:date="2018-05-09T00:26:00Z">
        <w:r w:rsidR="00986EE2">
          <w:t>Among the countries where presumed consent or the opt out option is in force are Austria, Bulgaria, Croatia, Cyprus, Czech Republic, Estonia, Finland, France, Denmark, Singapore, Greece, Hungary, Israel, Italy, Latvia, Luxemburg, Norway, Turkey, Poland, Portugal, Slovak Republic, Slovenia, Spain and Sweden(</w:t>
        </w:r>
      </w:ins>
      <w:ins w:id="222" w:author="Sunil" w:date="2018-05-13T17:06:00Z">
        <w:r w:rsidR="001F0F4F">
          <w:t>1</w:t>
        </w:r>
      </w:ins>
      <w:ins w:id="223" w:author="Sunil" w:date="2018-05-13T17:13:00Z">
        <w:r w:rsidR="009C067B">
          <w:t>4</w:t>
        </w:r>
      </w:ins>
      <w:ins w:id="224" w:author="Sunil" w:date="2018-05-13T17:06:00Z">
        <w:r w:rsidR="001F0F4F">
          <w:t>)</w:t>
        </w:r>
      </w:ins>
      <w:ins w:id="225" w:author="Sunil" w:date="2018-05-13T17:43:00Z">
        <w:r w:rsidR="004556C3">
          <w:t>.</w:t>
        </w:r>
      </w:ins>
      <w:ins w:id="226" w:author="Sunil" w:date="2018-05-09T00:26:00Z">
        <w:r w:rsidR="00986EE2">
          <w:rPr>
            <w:rStyle w:val="a"/>
            <w:color w:val="000000"/>
            <w:spacing w:val="15"/>
            <w:sz w:val="20"/>
            <w:bdr w:val="none" w:sz="0" w:space="0" w:color="auto" w:frame="1"/>
          </w:rPr>
          <w:t xml:space="preserve"> </w:t>
        </w:r>
        <w:r w:rsidR="00986EE2">
          <w:t xml:space="preserve"> Presumed consent is ethically challenging </w:t>
        </w:r>
      </w:ins>
      <w:ins w:id="227" w:author="Sunil" w:date="2018-05-13T18:08:00Z">
        <w:r w:rsidR="00974D6C">
          <w:t xml:space="preserve">concept and </w:t>
        </w:r>
      </w:ins>
      <w:ins w:id="228" w:author="Sunil" w:date="2018-05-09T00:26:00Z">
        <w:r w:rsidR="00986EE2">
          <w:t xml:space="preserve">hence not universally acceptable. </w:t>
        </w:r>
      </w:ins>
      <w:ins w:id="229" w:author="Sunil" w:date="2018-05-13T18:08:00Z">
        <w:r w:rsidR="00974D6C">
          <w:t xml:space="preserve">Besides </w:t>
        </w:r>
      </w:ins>
      <w:ins w:id="230" w:author="Sunil" w:date="2018-05-13T18:09:00Z">
        <w:r w:rsidR="00974D6C">
          <w:t xml:space="preserve">normal </w:t>
        </w:r>
      </w:ins>
      <w:ins w:id="231" w:author="Sunil" w:date="2018-05-13T18:08:00Z">
        <w:r w:rsidR="00974D6C">
          <w:t>adults</w:t>
        </w:r>
      </w:ins>
      <w:ins w:id="232" w:author="Sunil" w:date="2018-05-13T18:09:00Z">
        <w:r w:rsidR="00974D6C">
          <w:t>,</w:t>
        </w:r>
      </w:ins>
      <w:ins w:id="233" w:author="Sunil" w:date="2018-05-13T18:08:00Z">
        <w:r w:rsidR="00974D6C">
          <w:t xml:space="preserve"> </w:t>
        </w:r>
      </w:ins>
      <w:ins w:id="234" w:author="Sunil" w:date="2018-05-13T18:09:00Z">
        <w:r w:rsidR="00974D6C">
          <w:t xml:space="preserve">it also </w:t>
        </w:r>
      </w:ins>
      <w:ins w:id="235" w:author="Sunil" w:date="2018-05-09T00:26:00Z">
        <w:r w:rsidR="00986EE2">
          <w:t xml:space="preserve">includes donation of organs from vulnerable groups such as minors, mentally challenged and </w:t>
        </w:r>
      </w:ins>
      <w:ins w:id="236" w:author="Sunil" w:date="2018-05-09T00:27:00Z">
        <w:r w:rsidR="00986EE2">
          <w:t xml:space="preserve">from </w:t>
        </w:r>
      </w:ins>
      <w:ins w:id="237" w:author="Sunil" w:date="2018-05-09T00:26:00Z">
        <w:r w:rsidR="00986EE2">
          <w:t xml:space="preserve">religious groups that do not favour organ donation. </w:t>
        </w:r>
      </w:ins>
      <w:ins w:id="238" w:author="Sunil" w:date="2018-05-09T00:31:00Z">
        <w:r w:rsidR="00836CA6">
          <w:t>It also deprives indivi</w:t>
        </w:r>
      </w:ins>
      <w:ins w:id="239" w:author="Sunil" w:date="2018-05-09T00:32:00Z">
        <w:r w:rsidR="00836CA6">
          <w:t>dual who may not wish to donate certain organs or tissues</w:t>
        </w:r>
      </w:ins>
      <w:ins w:id="240" w:author="Sunil" w:date="2018-05-09T00:33:00Z">
        <w:r w:rsidR="00836CA6">
          <w:t xml:space="preserve"> </w:t>
        </w:r>
      </w:ins>
      <w:ins w:id="241" w:author="Sunil" w:date="2018-05-13T16:40:00Z">
        <w:r w:rsidR="00DA7E2B">
          <w:t xml:space="preserve">due to their own personal reasons. </w:t>
        </w:r>
      </w:ins>
      <w:ins w:id="242" w:author="Sunil" w:date="2018-05-09T00:26:00Z">
        <w:r w:rsidR="00986EE2">
          <w:rPr>
            <w:color w:val="000000"/>
            <w:shd w:val="clear" w:color="auto" w:fill="FFFFFF"/>
          </w:rPr>
          <w:t>Any action or decision taken is allowed to be reversed but in presumed consent such reversal is not possible</w:t>
        </w:r>
      </w:ins>
      <w:ins w:id="243" w:author="Sunil" w:date="2018-05-09T00:34:00Z">
        <w:r w:rsidR="00836CA6">
          <w:rPr>
            <w:color w:val="000000"/>
            <w:shd w:val="clear" w:color="auto" w:fill="FFFFFF"/>
          </w:rPr>
          <w:t xml:space="preserve"> and this </w:t>
        </w:r>
      </w:ins>
      <w:ins w:id="244" w:author="Sunil" w:date="2018-05-09T00:26:00Z">
        <w:r w:rsidR="00986EE2">
          <w:rPr>
            <w:color w:val="000000"/>
            <w:shd w:val="clear" w:color="auto" w:fill="FFFFFF"/>
          </w:rPr>
          <w:t xml:space="preserve">leads to coercion and violation of autonomy of </w:t>
        </w:r>
      </w:ins>
      <w:ins w:id="245" w:author="Sunil" w:date="2018-05-09T00:34:00Z">
        <w:r w:rsidR="00836CA6">
          <w:rPr>
            <w:color w:val="000000"/>
            <w:shd w:val="clear" w:color="auto" w:fill="FFFFFF"/>
          </w:rPr>
          <w:t xml:space="preserve">that </w:t>
        </w:r>
      </w:ins>
      <w:ins w:id="246" w:author="Sunil" w:date="2018-05-09T00:26:00Z">
        <w:r w:rsidR="00986EE2">
          <w:rPr>
            <w:color w:val="000000"/>
            <w:shd w:val="clear" w:color="auto" w:fill="FFFFFF"/>
          </w:rPr>
          <w:t xml:space="preserve">individual. </w:t>
        </w:r>
        <w:r w:rsidR="00986EE2">
          <w:t>(</w:t>
        </w:r>
      </w:ins>
      <w:ins w:id="247" w:author="Sunil" w:date="2018-05-13T17:08:00Z">
        <w:r w:rsidR="009C067B">
          <w:t>1</w:t>
        </w:r>
      </w:ins>
      <w:ins w:id="248" w:author="Sunil" w:date="2018-05-13T17:13:00Z">
        <w:r w:rsidR="009C067B">
          <w:t>5</w:t>
        </w:r>
      </w:ins>
      <w:ins w:id="249" w:author="Sunil" w:date="2018-05-13T17:08:00Z">
        <w:r w:rsidR="009C067B">
          <w:t>)</w:t>
        </w:r>
      </w:ins>
      <w:ins w:id="250" w:author="Sunil" w:date="2018-05-09T00:42:00Z">
        <w:r w:rsidR="001537FC">
          <w:t>.</w:t>
        </w:r>
        <w:r w:rsidR="001537FC">
          <w:rPr>
            <w:color w:val="000000"/>
            <w:shd w:val="clear" w:color="auto" w:fill="FFFFFF"/>
          </w:rPr>
          <w:t xml:space="preserve">  Presuming automatic consent for organ donation also raises legal questions such as who owns the body and its organs and tissues</w:t>
        </w:r>
      </w:ins>
      <w:ins w:id="251" w:author="Sunil" w:date="2018-05-13T16:41:00Z">
        <w:r w:rsidR="00DA7E2B">
          <w:rPr>
            <w:color w:val="000000"/>
            <w:shd w:val="clear" w:color="auto" w:fill="FFFFFF"/>
          </w:rPr>
          <w:t xml:space="preserve"> in the first place</w:t>
        </w:r>
      </w:ins>
      <w:ins w:id="252" w:author="Sunil" w:date="2018-05-13T18:10:00Z">
        <w:r w:rsidR="00974D6C">
          <w:rPr>
            <w:color w:val="000000"/>
            <w:shd w:val="clear" w:color="auto" w:fill="FFFFFF"/>
          </w:rPr>
          <w:t xml:space="preserve"> after a person is dead</w:t>
        </w:r>
      </w:ins>
      <w:ins w:id="253" w:author="Sunil" w:date="2018-05-13T18:11:00Z">
        <w:r w:rsidR="00974D6C">
          <w:rPr>
            <w:color w:val="000000"/>
            <w:shd w:val="clear" w:color="auto" w:fill="FFFFFF"/>
          </w:rPr>
          <w:t xml:space="preserve"> in a hospital versus </w:t>
        </w:r>
        <w:r w:rsidR="00320294">
          <w:rPr>
            <w:color w:val="000000"/>
            <w:shd w:val="clear" w:color="auto" w:fill="FFFFFF"/>
          </w:rPr>
          <w:t xml:space="preserve">dead at </w:t>
        </w:r>
        <w:r w:rsidR="00974D6C">
          <w:rPr>
            <w:color w:val="000000"/>
            <w:shd w:val="clear" w:color="auto" w:fill="FFFFFF"/>
          </w:rPr>
          <w:t>home</w:t>
        </w:r>
      </w:ins>
      <w:ins w:id="254" w:author="Sunil" w:date="2018-05-09T00:42:00Z">
        <w:r w:rsidR="001537FC">
          <w:rPr>
            <w:color w:val="000000"/>
            <w:shd w:val="clear" w:color="auto" w:fill="FFFFFF"/>
          </w:rPr>
          <w:t>.</w:t>
        </w:r>
      </w:ins>
    </w:p>
    <w:p w14:paraId="6750A903" w14:textId="08BC9135" w:rsidR="00553DB6" w:rsidDel="00986EE2" w:rsidRDefault="00553DB6" w:rsidP="00553DB6">
      <w:pPr>
        <w:shd w:val="clear" w:color="auto" w:fill="FFFFFF"/>
        <w:jc w:val="both"/>
        <w:rPr>
          <w:del w:id="255" w:author="Sunil" w:date="2018-05-09T00:26:00Z"/>
          <w:color w:val="000000"/>
        </w:rPr>
      </w:pPr>
    </w:p>
    <w:p w14:paraId="1C70CC15" w14:textId="451B66C9" w:rsidR="00553DB6" w:rsidDel="00986EE2" w:rsidRDefault="00553DB6" w:rsidP="00553DB6">
      <w:pPr>
        <w:shd w:val="clear" w:color="auto" w:fill="FFFFFF"/>
        <w:jc w:val="both"/>
        <w:rPr>
          <w:del w:id="256" w:author="Sunil" w:date="2018-05-09T00:26:00Z"/>
          <w:color w:val="000000"/>
        </w:rPr>
      </w:pPr>
    </w:p>
    <w:p w14:paraId="2E51FC00" w14:textId="49E33AFD" w:rsidR="00553DB6" w:rsidDel="00986EE2" w:rsidRDefault="00553DB6" w:rsidP="00553DB6">
      <w:pPr>
        <w:shd w:val="clear" w:color="auto" w:fill="FFFFFF"/>
        <w:jc w:val="both"/>
        <w:rPr>
          <w:del w:id="257" w:author="Sunil" w:date="2018-05-09T00:26:00Z"/>
          <w:b/>
          <w:bCs/>
          <w:color w:val="000000"/>
        </w:rPr>
      </w:pPr>
    </w:p>
    <w:p w14:paraId="1A3D5296" w14:textId="45A074C8" w:rsidR="00553DB6" w:rsidDel="00986EE2" w:rsidRDefault="00553DB6" w:rsidP="00553DB6">
      <w:pPr>
        <w:shd w:val="clear" w:color="auto" w:fill="FFFFFF"/>
        <w:jc w:val="both"/>
        <w:rPr>
          <w:del w:id="258" w:author="Sunil" w:date="2018-05-09T00:26:00Z"/>
          <w:b/>
          <w:bCs/>
          <w:color w:val="000000"/>
        </w:rPr>
      </w:pPr>
    </w:p>
    <w:p w14:paraId="3D95FC04" w14:textId="77777777" w:rsidR="00553DB6" w:rsidRDefault="00553DB6" w:rsidP="00553DB6">
      <w:pPr>
        <w:shd w:val="clear" w:color="auto" w:fill="FFFFFF"/>
        <w:jc w:val="both"/>
        <w:rPr>
          <w:b/>
          <w:bCs/>
          <w:color w:val="000000"/>
        </w:rPr>
      </w:pPr>
      <w:r>
        <w:rPr>
          <w:b/>
          <w:bCs/>
          <w:color w:val="000000"/>
        </w:rPr>
        <w:t xml:space="preserve">When family SAYS NO to donation in brain death situation  </w:t>
      </w:r>
    </w:p>
    <w:p w14:paraId="3DF1EFC8" w14:textId="77777777" w:rsidR="00553DB6" w:rsidRDefault="00553DB6" w:rsidP="00553DB6">
      <w:pPr>
        <w:shd w:val="clear" w:color="auto" w:fill="FFFFFF"/>
        <w:jc w:val="both"/>
        <w:rPr>
          <w:b/>
          <w:bCs/>
          <w:color w:val="000000"/>
        </w:rPr>
      </w:pPr>
    </w:p>
    <w:p w14:paraId="0588ACB1" w14:textId="77777777" w:rsidR="00553DB6" w:rsidRDefault="00553DB6" w:rsidP="00553DB6">
      <w:pPr>
        <w:shd w:val="clear" w:color="auto" w:fill="FFFFFF"/>
        <w:jc w:val="both"/>
        <w:rPr>
          <w:color w:val="000000"/>
        </w:rPr>
      </w:pPr>
      <w:r>
        <w:rPr>
          <w:color w:val="000000"/>
        </w:rPr>
        <w:t>The standard definition of death in India like many other countries is well accepted and defines death as an ‘irreversible cessation of circulatory and respiratory functions.’ However, all deaths eventually reside in the brain as it is only the nerve cells where death is irreversible, as they cannot be revived or regrown once they are dead. This happens after an interval of 5 minutes after the heart comes to a stop due to loss of blood circulation to the brain.  </w:t>
      </w:r>
    </w:p>
    <w:p w14:paraId="6755BE64" w14:textId="77777777" w:rsidR="00553DB6" w:rsidRDefault="00553DB6" w:rsidP="00553DB6">
      <w:pPr>
        <w:shd w:val="clear" w:color="auto" w:fill="FFFFFF"/>
        <w:jc w:val="both"/>
        <w:rPr>
          <w:color w:val="000000"/>
        </w:rPr>
      </w:pPr>
    </w:p>
    <w:p w14:paraId="5F75F617" w14:textId="6E8980FF" w:rsidR="00853B07" w:rsidRDefault="00553DB6" w:rsidP="00553DB6">
      <w:pPr>
        <w:shd w:val="clear" w:color="auto" w:fill="FFFFFF"/>
        <w:jc w:val="both"/>
        <w:rPr>
          <w:color w:val="FF0000"/>
        </w:rPr>
      </w:pPr>
      <w:commentRangeStart w:id="259"/>
      <w:r>
        <w:rPr>
          <w:color w:val="000000"/>
        </w:rPr>
        <w:t xml:space="preserve">Brain death as form of death was legislated in 1994 through the Transplantation of Human Organs Act for the purpose of organ donation in </w:t>
      </w:r>
      <w:commentRangeEnd w:id="259"/>
      <w:r w:rsidR="00586A72">
        <w:rPr>
          <w:rStyle w:val="CommentReference"/>
        </w:rPr>
        <w:commentReference w:id="259"/>
      </w:r>
      <w:r>
        <w:rPr>
          <w:color w:val="000000"/>
        </w:rPr>
        <w:t>India</w:t>
      </w:r>
      <w:ins w:id="260" w:author="Sunil" w:date="2018-05-13T17:27:00Z">
        <w:r w:rsidR="00C23129">
          <w:rPr>
            <w:color w:val="000000"/>
          </w:rPr>
          <w:t xml:space="preserve"> (1</w:t>
        </w:r>
      </w:ins>
      <w:ins w:id="261" w:author="Sunil" w:date="2018-05-13T17:30:00Z">
        <w:r w:rsidR="00C534C1">
          <w:rPr>
            <w:color w:val="000000"/>
          </w:rPr>
          <w:t>6</w:t>
        </w:r>
      </w:ins>
      <w:ins w:id="262" w:author="Sunil" w:date="2018-05-13T17:27:00Z">
        <w:r w:rsidR="00C23129">
          <w:rPr>
            <w:color w:val="000000"/>
          </w:rPr>
          <w:t>)</w:t>
        </w:r>
      </w:ins>
      <w:r>
        <w:rPr>
          <w:color w:val="000000"/>
        </w:rPr>
        <w:t xml:space="preserve">. </w:t>
      </w:r>
    </w:p>
    <w:p w14:paraId="4B6EC28C" w14:textId="77777777" w:rsidR="00853B07" w:rsidRDefault="00853B07" w:rsidP="00553DB6">
      <w:pPr>
        <w:shd w:val="clear" w:color="auto" w:fill="FFFFFF"/>
        <w:jc w:val="both"/>
        <w:rPr>
          <w:color w:val="FF0000"/>
        </w:rPr>
      </w:pPr>
    </w:p>
    <w:p w14:paraId="4C29618D" w14:textId="2E30B024" w:rsidR="00A37DE7" w:rsidRDefault="00553DB6" w:rsidP="004556C3">
      <w:pPr>
        <w:pStyle w:val="Heading4"/>
        <w:shd w:val="clear" w:color="auto" w:fill="FFFFFF"/>
        <w:spacing w:before="0" w:beforeAutospacing="0" w:after="264" w:afterAutospacing="0"/>
        <w:ind w:right="48"/>
        <w:rPr>
          <w:rFonts w:ascii="Arial" w:hAnsi="Arial" w:cs="Arial"/>
          <w:color w:val="000000"/>
          <w:sz w:val="18"/>
          <w:szCs w:val="18"/>
        </w:rPr>
      </w:pPr>
      <w:r w:rsidRPr="00865EA0">
        <w:rPr>
          <w:b w:val="0"/>
          <w:color w:val="000000"/>
          <w:rPrChange w:id="263" w:author="Shroff" w:date="2018-05-08T19:57:00Z">
            <w:rPr>
              <w:rFonts w:eastAsiaTheme="minorEastAsia" w:cstheme="minorBidi"/>
              <w:bCs w:val="0"/>
              <w:color w:val="000000"/>
              <w:lang w:val="en-GB" w:eastAsia="en-GB"/>
            </w:rPr>
          </w:rPrChange>
        </w:rPr>
        <w:t>Unlike standard definition of death where only one doctor is required to certify death, in brain death four doctors are required for certification and this certification is required to be done twice at six hours apart (</w:t>
      </w:r>
      <w:del w:id="264" w:author="Sunil" w:date="2018-05-12T23:36:00Z">
        <w:r w:rsidRPr="00865EA0" w:rsidDel="00607A1A">
          <w:rPr>
            <w:b w:val="0"/>
            <w:color w:val="000000"/>
            <w:rPrChange w:id="265" w:author="Shroff" w:date="2018-05-08T19:57:00Z">
              <w:rPr>
                <w:rFonts w:eastAsiaTheme="minorEastAsia" w:cstheme="minorBidi"/>
                <w:bCs w:val="0"/>
                <w:color w:val="000000"/>
                <w:lang w:val="en-GB" w:eastAsia="en-GB"/>
              </w:rPr>
            </w:rPrChange>
          </w:rPr>
          <w:delText>7</w:delText>
        </w:r>
      </w:del>
      <w:ins w:id="266" w:author="Sunil" w:date="2018-05-13T17:08:00Z">
        <w:r w:rsidR="009C067B">
          <w:rPr>
            <w:b w:val="0"/>
            <w:color w:val="000000"/>
          </w:rPr>
          <w:t xml:space="preserve"> </w:t>
        </w:r>
      </w:ins>
      <w:ins w:id="267" w:author="Sunil" w:date="2018-05-13T17:31:00Z">
        <w:r w:rsidR="00C534C1">
          <w:rPr>
            <w:b w:val="0"/>
            <w:color w:val="000000"/>
          </w:rPr>
          <w:t>5</w:t>
        </w:r>
      </w:ins>
      <w:del w:id="268" w:author="Sunil" w:date="2018-05-13T17:08:00Z">
        <w:r w:rsidRPr="00865EA0" w:rsidDel="009C067B">
          <w:rPr>
            <w:b w:val="0"/>
            <w:color w:val="000000"/>
            <w:rPrChange w:id="269" w:author="Shroff" w:date="2018-05-08T19:57:00Z">
              <w:rPr>
                <w:rFonts w:eastAsiaTheme="minorEastAsia" w:cstheme="minorBidi"/>
                <w:bCs w:val="0"/>
                <w:color w:val="000000"/>
                <w:lang w:val="en-GB" w:eastAsia="en-GB"/>
              </w:rPr>
            </w:rPrChange>
          </w:rPr>
          <w:delText>)</w:delText>
        </w:r>
      </w:del>
      <w:r w:rsidRPr="00865EA0">
        <w:rPr>
          <w:b w:val="0"/>
          <w:color w:val="000000"/>
          <w:rPrChange w:id="270" w:author="Shroff" w:date="2018-05-08T19:57:00Z">
            <w:rPr>
              <w:rFonts w:eastAsiaTheme="minorEastAsia" w:cstheme="minorBidi"/>
              <w:bCs w:val="0"/>
              <w:color w:val="000000"/>
              <w:lang w:val="en-GB" w:eastAsia="en-GB"/>
            </w:rPr>
          </w:rPrChange>
        </w:rPr>
        <w:t>.</w:t>
      </w:r>
      <w:r w:rsidR="00974527" w:rsidRPr="00865EA0">
        <w:rPr>
          <w:b w:val="0"/>
          <w:color w:val="000000"/>
          <w:rPrChange w:id="271" w:author="Shroff" w:date="2018-05-08T19:57:00Z">
            <w:rPr>
              <w:rFonts w:eastAsiaTheme="minorEastAsia" w:cstheme="minorBidi"/>
              <w:b w:val="0"/>
              <w:bCs w:val="0"/>
              <w:color w:val="000000"/>
              <w:lang w:val="en-GB" w:eastAsia="en-GB"/>
            </w:rPr>
          </w:rPrChange>
        </w:rPr>
        <w:t xml:space="preserve"> In 2011, further amendment in </w:t>
      </w:r>
      <w:r w:rsidRPr="00865EA0">
        <w:rPr>
          <w:b w:val="0"/>
          <w:color w:val="000000"/>
          <w:rPrChange w:id="272" w:author="Shroff" w:date="2018-05-08T19:57:00Z">
            <w:rPr>
              <w:rFonts w:eastAsiaTheme="minorEastAsia" w:cstheme="minorBidi"/>
              <w:b w:val="0"/>
              <w:bCs w:val="0"/>
              <w:color w:val="000000"/>
              <w:lang w:val="en-GB" w:eastAsia="en-GB"/>
            </w:rPr>
          </w:rPrChange>
        </w:rPr>
        <w:t xml:space="preserve">transplant law </w:t>
      </w:r>
      <w:ins w:id="273" w:author="Sunil" w:date="2018-05-13T18:13:00Z">
        <w:r w:rsidR="00320294">
          <w:rPr>
            <w:b w:val="0"/>
            <w:color w:val="000000"/>
          </w:rPr>
          <w:t xml:space="preserve">in India </w:t>
        </w:r>
      </w:ins>
      <w:r w:rsidRPr="00865EA0">
        <w:rPr>
          <w:b w:val="0"/>
          <w:color w:val="000000"/>
          <w:rPrChange w:id="274" w:author="Shroff" w:date="2018-05-08T19:57:00Z">
            <w:rPr>
              <w:rFonts w:eastAsiaTheme="minorEastAsia" w:cstheme="minorBidi"/>
              <w:b w:val="0"/>
              <w:bCs w:val="0"/>
              <w:color w:val="000000"/>
              <w:lang w:val="en-GB" w:eastAsia="en-GB"/>
            </w:rPr>
          </w:rPrChange>
        </w:rPr>
        <w:t xml:space="preserve">requires the doctors and coordinators in the </w:t>
      </w:r>
      <w:commentRangeStart w:id="275"/>
      <w:r w:rsidRPr="00865EA0">
        <w:rPr>
          <w:b w:val="0"/>
          <w:color w:val="000000"/>
          <w:rPrChange w:id="276" w:author="Shroff" w:date="2018-05-08T19:57:00Z">
            <w:rPr>
              <w:rFonts w:eastAsiaTheme="minorEastAsia" w:cstheme="minorBidi"/>
              <w:b w:val="0"/>
              <w:bCs w:val="0"/>
              <w:color w:val="000000"/>
              <w:lang w:val="en-GB" w:eastAsia="en-GB"/>
            </w:rPr>
          </w:rPrChange>
        </w:rPr>
        <w:t xml:space="preserve">ICU to ask for organ donation in the event of brain death </w:t>
      </w:r>
      <w:commentRangeEnd w:id="275"/>
      <w:r w:rsidR="00586A72" w:rsidRPr="00865EA0">
        <w:rPr>
          <w:rStyle w:val="CommentReference"/>
          <w:b w:val="0"/>
          <w:rPrChange w:id="277" w:author="Shroff" w:date="2018-05-08T19:57:00Z">
            <w:rPr>
              <w:rStyle w:val="CommentReference"/>
              <w:rFonts w:eastAsiaTheme="minorEastAsia" w:cstheme="minorBidi"/>
              <w:b w:val="0"/>
              <w:bCs w:val="0"/>
              <w:lang w:val="en-GB" w:eastAsia="en-GB"/>
            </w:rPr>
          </w:rPrChange>
        </w:rPr>
        <w:commentReference w:id="275"/>
      </w:r>
      <w:r w:rsidRPr="00865EA0">
        <w:rPr>
          <w:b w:val="0"/>
          <w:color w:val="000000"/>
          <w:rPrChange w:id="278" w:author="Shroff" w:date="2018-05-08T19:57:00Z">
            <w:rPr>
              <w:rFonts w:eastAsiaTheme="minorEastAsia" w:cstheme="minorBidi"/>
              <w:b w:val="0"/>
              <w:bCs w:val="0"/>
              <w:color w:val="000000"/>
              <w:lang w:val="en-GB" w:eastAsia="en-GB"/>
            </w:rPr>
          </w:rPrChange>
        </w:rPr>
        <w:t>(</w:t>
      </w:r>
      <w:ins w:id="279" w:author="Sunil" w:date="2018-05-13T17:15:00Z">
        <w:r w:rsidR="009C067B">
          <w:rPr>
            <w:b w:val="0"/>
            <w:color w:val="000000"/>
          </w:rPr>
          <w:t xml:space="preserve"> </w:t>
        </w:r>
      </w:ins>
      <w:del w:id="280" w:author="Sunil" w:date="2018-05-12T23:37:00Z">
        <w:r w:rsidRPr="00865EA0" w:rsidDel="00607A1A">
          <w:rPr>
            <w:b w:val="0"/>
            <w:color w:val="000000"/>
            <w:rPrChange w:id="281" w:author="Shroff" w:date="2018-05-08T19:57:00Z">
              <w:rPr>
                <w:rFonts w:eastAsiaTheme="minorEastAsia" w:cstheme="minorBidi"/>
                <w:b w:val="0"/>
                <w:bCs w:val="0"/>
                <w:color w:val="000000"/>
                <w:lang w:val="en-GB" w:eastAsia="en-GB"/>
              </w:rPr>
            </w:rPrChange>
          </w:rPr>
          <w:delText>8</w:delText>
        </w:r>
      </w:del>
      <w:r w:rsidRPr="00865EA0">
        <w:rPr>
          <w:b w:val="0"/>
          <w:color w:val="000000"/>
          <w:rPrChange w:id="282" w:author="Shroff" w:date="2018-05-08T19:57:00Z">
            <w:rPr>
              <w:rFonts w:eastAsiaTheme="minorEastAsia" w:cstheme="minorBidi"/>
              <w:b w:val="0"/>
              <w:bCs w:val="0"/>
              <w:color w:val="000000"/>
              <w:lang w:val="en-GB" w:eastAsia="en-GB"/>
            </w:rPr>
          </w:rPrChange>
        </w:rPr>
        <w:t>).</w:t>
      </w:r>
      <w:r>
        <w:rPr>
          <w:color w:val="000000"/>
        </w:rPr>
        <w:t xml:space="preserve"> </w:t>
      </w:r>
      <w:ins w:id="283" w:author="Shroff" w:date="2018-05-08T19:50:00Z">
        <w:r w:rsidR="00A37DE7">
          <w:rPr>
            <w:color w:val="000000"/>
          </w:rPr>
          <w:t xml:space="preserve"> </w:t>
        </w:r>
        <w:r w:rsidR="00A37DE7" w:rsidRPr="006360C3">
          <w:rPr>
            <w:b w:val="0"/>
            <w:bCs w:val="0"/>
            <w:color w:val="000000"/>
            <w:rPrChange w:id="284" w:author="Sunil" w:date="2018-05-08T23:25:00Z">
              <w:rPr>
                <w:rFonts w:eastAsiaTheme="minorEastAsia" w:cstheme="minorBidi"/>
                <w:color w:val="000000"/>
                <w:lang w:val="en-GB" w:eastAsia="en-GB"/>
              </w:rPr>
            </w:rPrChange>
          </w:rPr>
          <w:t>This is popularly known as ‘required request</w:t>
        </w:r>
      </w:ins>
      <w:proofErr w:type="gramStart"/>
      <w:ins w:id="285" w:author="Shroff" w:date="2018-05-08T19:52:00Z">
        <w:r w:rsidR="00A37DE7" w:rsidRPr="006360C3">
          <w:rPr>
            <w:b w:val="0"/>
            <w:bCs w:val="0"/>
            <w:color w:val="000000"/>
            <w:rPrChange w:id="286" w:author="Sunil" w:date="2018-05-08T23:25:00Z">
              <w:rPr>
                <w:rFonts w:eastAsiaTheme="minorEastAsia" w:cstheme="minorBidi"/>
                <w:color w:val="000000"/>
                <w:lang w:val="en-GB" w:eastAsia="en-GB"/>
              </w:rPr>
            </w:rPrChange>
          </w:rPr>
          <w:t xml:space="preserve">’ </w:t>
        </w:r>
      </w:ins>
      <w:ins w:id="287" w:author="Sunil" w:date="2018-05-13T17:16:00Z">
        <w:r w:rsidR="00511613">
          <w:rPr>
            <w:b w:val="0"/>
            <w:bCs w:val="0"/>
            <w:color w:val="000000"/>
          </w:rPr>
          <w:t xml:space="preserve"> </w:t>
        </w:r>
      </w:ins>
      <w:ins w:id="288" w:author="Shroff" w:date="2018-05-08T19:52:00Z">
        <w:r w:rsidR="00A37DE7" w:rsidRPr="006360C3">
          <w:rPr>
            <w:b w:val="0"/>
            <w:bCs w:val="0"/>
            <w:color w:val="000000"/>
            <w:rPrChange w:id="289" w:author="Sunil" w:date="2018-05-08T23:25:00Z">
              <w:rPr>
                <w:rFonts w:eastAsiaTheme="minorEastAsia" w:cstheme="minorBidi"/>
                <w:color w:val="000000"/>
                <w:lang w:val="en-GB" w:eastAsia="en-GB"/>
              </w:rPr>
            </w:rPrChange>
          </w:rPr>
          <w:t>and</w:t>
        </w:r>
        <w:proofErr w:type="gramEnd"/>
        <w:r w:rsidR="00A37DE7" w:rsidRPr="006360C3">
          <w:rPr>
            <w:b w:val="0"/>
            <w:bCs w:val="0"/>
            <w:color w:val="000000"/>
            <w:rPrChange w:id="290" w:author="Sunil" w:date="2018-05-08T23:25:00Z">
              <w:rPr>
                <w:rFonts w:eastAsiaTheme="minorEastAsia" w:cstheme="minorBidi"/>
                <w:color w:val="000000"/>
                <w:lang w:val="en-GB" w:eastAsia="en-GB"/>
              </w:rPr>
            </w:rPrChange>
          </w:rPr>
          <w:t xml:space="preserve"> is legislative requirement </w:t>
        </w:r>
      </w:ins>
      <w:ins w:id="291" w:author="Shroff" w:date="2018-05-08T19:53:00Z">
        <w:r w:rsidR="00A37DE7" w:rsidRPr="006360C3">
          <w:rPr>
            <w:b w:val="0"/>
            <w:bCs w:val="0"/>
            <w:color w:val="000000"/>
            <w:rPrChange w:id="292" w:author="Sunil" w:date="2018-05-08T23:25:00Z">
              <w:rPr>
                <w:rFonts w:eastAsiaTheme="minorEastAsia" w:cstheme="minorBidi"/>
                <w:color w:val="000000"/>
                <w:lang w:val="en-GB" w:eastAsia="en-GB"/>
              </w:rPr>
            </w:rPrChange>
          </w:rPr>
          <w:t xml:space="preserve">in many states in the USA where it </w:t>
        </w:r>
      </w:ins>
      <w:ins w:id="293" w:author="Shroff" w:date="2018-05-08T19:52:00Z">
        <w:r w:rsidR="00A37DE7" w:rsidRPr="006360C3">
          <w:rPr>
            <w:b w:val="0"/>
            <w:bCs w:val="0"/>
            <w:color w:val="000000"/>
            <w:rPrChange w:id="294" w:author="Sunil" w:date="2018-05-08T23:25:00Z">
              <w:rPr>
                <w:rFonts w:eastAsiaTheme="minorEastAsia" w:cstheme="minorBidi"/>
                <w:color w:val="000000"/>
                <w:lang w:val="en-GB" w:eastAsia="en-GB"/>
              </w:rPr>
            </w:rPrChange>
          </w:rPr>
          <w:t xml:space="preserve">mandates hospital personnel to discuss </w:t>
        </w:r>
      </w:ins>
      <w:ins w:id="295" w:author="Shroff" w:date="2018-05-08T19:53:00Z">
        <w:r w:rsidR="00A37DE7" w:rsidRPr="006360C3">
          <w:rPr>
            <w:b w:val="0"/>
            <w:bCs w:val="0"/>
            <w:color w:val="000000"/>
            <w:rPrChange w:id="296" w:author="Sunil" w:date="2018-05-08T23:25:00Z">
              <w:rPr>
                <w:rFonts w:eastAsiaTheme="minorEastAsia" w:cstheme="minorBidi"/>
                <w:color w:val="000000"/>
                <w:lang w:val="en-GB" w:eastAsia="en-GB"/>
              </w:rPr>
            </w:rPrChange>
          </w:rPr>
          <w:t xml:space="preserve">the possibility of </w:t>
        </w:r>
      </w:ins>
      <w:ins w:id="297" w:author="Shroff" w:date="2018-05-08T19:54:00Z">
        <w:r w:rsidR="00A37DE7" w:rsidRPr="006360C3">
          <w:rPr>
            <w:b w:val="0"/>
            <w:bCs w:val="0"/>
            <w:color w:val="000000"/>
            <w:rPrChange w:id="298" w:author="Sunil" w:date="2018-05-08T23:25:00Z">
              <w:rPr>
                <w:rFonts w:eastAsiaTheme="minorEastAsia" w:cstheme="minorBidi"/>
                <w:color w:val="000000"/>
                <w:lang w:val="en-GB" w:eastAsia="en-GB"/>
              </w:rPr>
            </w:rPrChange>
          </w:rPr>
          <w:t xml:space="preserve">an anatomical gift </w:t>
        </w:r>
      </w:ins>
      <w:ins w:id="299" w:author="Shroff" w:date="2018-05-08T19:52:00Z">
        <w:r w:rsidR="00A37DE7" w:rsidRPr="006360C3">
          <w:rPr>
            <w:b w:val="0"/>
            <w:bCs w:val="0"/>
            <w:color w:val="000000"/>
            <w:rPrChange w:id="300" w:author="Sunil" w:date="2018-05-08T23:25:00Z">
              <w:rPr>
                <w:rFonts w:eastAsiaTheme="minorEastAsia" w:cstheme="minorBidi"/>
                <w:color w:val="000000"/>
                <w:lang w:val="en-GB" w:eastAsia="en-GB"/>
              </w:rPr>
            </w:rPrChange>
          </w:rPr>
          <w:t>with the relatives of a deceased</w:t>
        </w:r>
        <w:del w:id="301" w:author="Sunil" w:date="2018-05-08T23:19:00Z">
          <w:r w:rsidR="00A37DE7" w:rsidRPr="006360C3" w:rsidDel="006360C3">
            <w:rPr>
              <w:b w:val="0"/>
              <w:bCs w:val="0"/>
              <w:color w:val="000000"/>
              <w:rPrChange w:id="302" w:author="Sunil" w:date="2018-05-08T23:25:00Z">
                <w:rPr>
                  <w:rFonts w:eastAsiaTheme="minorEastAsia" w:cstheme="minorBidi"/>
                  <w:color w:val="000000"/>
                  <w:lang w:val="en-GB" w:eastAsia="en-GB"/>
                </w:rPr>
              </w:rPrChange>
            </w:rPr>
            <w:delText xml:space="preserve"> patient</w:delText>
          </w:r>
        </w:del>
      </w:ins>
      <w:ins w:id="303" w:author="Shroff" w:date="2018-05-08T19:54:00Z">
        <w:r w:rsidR="00A37DE7" w:rsidRPr="006360C3">
          <w:rPr>
            <w:b w:val="0"/>
            <w:bCs w:val="0"/>
            <w:color w:val="000000"/>
            <w:rPrChange w:id="304" w:author="Sunil" w:date="2018-05-08T23:25:00Z">
              <w:rPr>
                <w:rFonts w:eastAsiaTheme="minorEastAsia" w:cstheme="minorBidi"/>
                <w:color w:val="000000"/>
                <w:lang w:val="en-GB" w:eastAsia="en-GB"/>
              </w:rPr>
            </w:rPrChange>
          </w:rPr>
          <w:t xml:space="preserve">. This was done with the intent to increase the rate of </w:t>
        </w:r>
      </w:ins>
      <w:ins w:id="305" w:author="Shroff" w:date="2018-05-08T19:52:00Z">
        <w:r w:rsidR="00A37DE7" w:rsidRPr="006360C3">
          <w:rPr>
            <w:b w:val="0"/>
            <w:bCs w:val="0"/>
            <w:color w:val="000000"/>
            <w:rPrChange w:id="306" w:author="Sunil" w:date="2018-05-08T23:25:00Z">
              <w:rPr>
                <w:rFonts w:eastAsiaTheme="minorEastAsia" w:cstheme="minorBidi"/>
                <w:color w:val="000000"/>
                <w:lang w:val="en-GB" w:eastAsia="en-GB"/>
              </w:rPr>
            </w:rPrChange>
          </w:rPr>
          <w:t>organ</w:t>
        </w:r>
      </w:ins>
      <w:ins w:id="307" w:author="Shroff" w:date="2018-05-08T19:55:00Z">
        <w:r w:rsidR="00A37DE7" w:rsidRPr="006360C3">
          <w:rPr>
            <w:b w:val="0"/>
            <w:bCs w:val="0"/>
            <w:color w:val="000000"/>
            <w:rPrChange w:id="308" w:author="Sunil" w:date="2018-05-08T23:25:00Z">
              <w:rPr>
                <w:rFonts w:eastAsiaTheme="minorEastAsia" w:cstheme="minorBidi"/>
                <w:color w:val="000000"/>
                <w:lang w:val="en-GB" w:eastAsia="en-GB"/>
              </w:rPr>
            </w:rPrChange>
          </w:rPr>
          <w:t xml:space="preserve"> donation to overcome the </w:t>
        </w:r>
      </w:ins>
      <w:ins w:id="309" w:author="Shroff" w:date="2018-05-08T19:52:00Z">
        <w:r w:rsidR="00A37DE7" w:rsidRPr="006360C3">
          <w:rPr>
            <w:b w:val="0"/>
            <w:bCs w:val="0"/>
            <w:color w:val="000000"/>
            <w:rPrChange w:id="310" w:author="Sunil" w:date="2018-05-08T23:25:00Z">
              <w:rPr>
                <w:rFonts w:eastAsiaTheme="minorEastAsia" w:cstheme="minorBidi"/>
                <w:color w:val="000000"/>
                <w:lang w:val="en-GB" w:eastAsia="en-GB"/>
              </w:rPr>
            </w:rPrChange>
          </w:rPr>
          <w:t>critical shortage of transplantable organs</w:t>
        </w:r>
      </w:ins>
      <w:ins w:id="311" w:author="Shroff" w:date="2018-05-08T19:55:00Z">
        <w:r w:rsidR="00A37DE7" w:rsidRPr="006360C3">
          <w:rPr>
            <w:b w:val="0"/>
            <w:bCs w:val="0"/>
            <w:color w:val="000000"/>
            <w:rPrChange w:id="312" w:author="Sunil" w:date="2018-05-08T23:25:00Z">
              <w:rPr>
                <w:rFonts w:eastAsiaTheme="minorEastAsia" w:cstheme="minorBidi"/>
                <w:color w:val="000000"/>
                <w:lang w:val="en-GB" w:eastAsia="en-GB"/>
              </w:rPr>
            </w:rPrChange>
          </w:rPr>
          <w:t xml:space="preserve"> (</w:t>
        </w:r>
      </w:ins>
      <w:ins w:id="313" w:author="Sunil" w:date="2018-05-13T17:16:00Z">
        <w:r w:rsidR="00511613">
          <w:rPr>
            <w:b w:val="0"/>
            <w:bCs w:val="0"/>
            <w:color w:val="000000"/>
          </w:rPr>
          <w:t>1</w:t>
        </w:r>
      </w:ins>
      <w:ins w:id="314" w:author="Sunil" w:date="2018-05-13T17:23:00Z">
        <w:r w:rsidR="00C23129">
          <w:rPr>
            <w:b w:val="0"/>
            <w:bCs w:val="0"/>
            <w:color w:val="000000"/>
          </w:rPr>
          <w:t>7</w:t>
        </w:r>
      </w:ins>
      <w:ins w:id="315" w:author="Sunil" w:date="2018-05-13T17:16:00Z">
        <w:r w:rsidR="00511613">
          <w:rPr>
            <w:b w:val="0"/>
            <w:bCs w:val="0"/>
            <w:color w:val="000000"/>
          </w:rPr>
          <w:t xml:space="preserve">) </w:t>
        </w:r>
      </w:ins>
    </w:p>
    <w:p w14:paraId="732A47CD" w14:textId="3DAD465D" w:rsidR="00553DB6" w:rsidRDefault="00553DB6">
      <w:pPr>
        <w:shd w:val="clear" w:color="auto" w:fill="FFFFFF"/>
        <w:rPr>
          <w:color w:val="000000"/>
        </w:rPr>
        <w:pPrChange w:id="316" w:author="Shroff" w:date="2018-05-08T19:56:00Z">
          <w:pPr>
            <w:shd w:val="clear" w:color="auto" w:fill="FFFFFF"/>
            <w:jc w:val="both"/>
          </w:pPr>
        </w:pPrChange>
      </w:pPr>
      <w:r>
        <w:rPr>
          <w:color w:val="000000"/>
        </w:rPr>
        <w:t xml:space="preserve">In such a situation, the family may either agree or refuse for organ donation.  If the family says yes to donation, multiple lives are saved but if the family refuses donation, or changes its mind after initially saying yes, discontinuation of ventilation and handing over body becomes an issue in many hospitals. </w:t>
      </w:r>
    </w:p>
    <w:p w14:paraId="38118699" w14:textId="77777777" w:rsidR="00553DB6" w:rsidRDefault="00553DB6" w:rsidP="00553DB6">
      <w:pPr>
        <w:shd w:val="clear" w:color="auto" w:fill="FFFFFF"/>
        <w:jc w:val="both"/>
        <w:rPr>
          <w:color w:val="000000"/>
        </w:rPr>
      </w:pPr>
    </w:p>
    <w:p w14:paraId="136570A1" w14:textId="118D624F" w:rsidR="00553DB6" w:rsidRDefault="00553DB6" w:rsidP="00553DB6">
      <w:pPr>
        <w:shd w:val="clear" w:color="auto" w:fill="FFFFFF"/>
        <w:jc w:val="both"/>
        <w:rPr>
          <w:color w:val="000000"/>
          <w:shd w:val="clear" w:color="auto" w:fill="FFFFFF"/>
        </w:rPr>
      </w:pPr>
      <w:r>
        <w:rPr>
          <w:color w:val="000000"/>
          <w:shd w:val="clear" w:color="auto" w:fill="FFFFFF"/>
        </w:rPr>
        <w:t>Many doctors believe that consent is required to withdraw ventilation. Occasional stories in the media of ‘miraculous recoveries’ from coma or a ‘dead person coming alive’ that have been widely circulated (</w:t>
      </w:r>
      <w:ins w:id="317" w:author="Sunil" w:date="2018-05-13T17:32:00Z">
        <w:r w:rsidR="00C534C1">
          <w:rPr>
            <w:color w:val="000000"/>
            <w:shd w:val="clear" w:color="auto" w:fill="FFFFFF"/>
          </w:rPr>
          <w:t>18</w:t>
        </w:r>
      </w:ins>
      <w:ins w:id="318" w:author="Sunil" w:date="2018-05-13T17:33:00Z">
        <w:r w:rsidR="00C534C1">
          <w:rPr>
            <w:color w:val="000000"/>
            <w:shd w:val="clear" w:color="auto" w:fill="FFFFFF"/>
          </w:rPr>
          <w:t>, 19</w:t>
        </w:r>
      </w:ins>
      <w:ins w:id="319" w:author="Sunil" w:date="2018-05-13T17:32:00Z">
        <w:r w:rsidR="00C534C1">
          <w:rPr>
            <w:color w:val="000000"/>
            <w:shd w:val="clear" w:color="auto" w:fill="FFFFFF"/>
          </w:rPr>
          <w:t xml:space="preserve">) </w:t>
        </w:r>
      </w:ins>
      <w:del w:id="320" w:author="Sunil" w:date="2018-05-12T23:37:00Z">
        <w:r w:rsidDel="00607A1A">
          <w:rPr>
            <w:color w:val="000000"/>
            <w:shd w:val="clear" w:color="auto" w:fill="FFFFFF"/>
          </w:rPr>
          <w:delText>9</w:delText>
        </w:r>
      </w:del>
      <w:del w:id="321" w:author="Sunil" w:date="2018-05-13T17:32:00Z">
        <w:r w:rsidDel="00C534C1">
          <w:rPr>
            <w:color w:val="000000"/>
            <w:shd w:val="clear" w:color="auto" w:fill="FFFFFF"/>
          </w:rPr>
          <w:delText xml:space="preserve">, </w:delText>
        </w:r>
      </w:del>
      <w:del w:id="322" w:author="Sunil" w:date="2018-05-12T23:37:00Z">
        <w:r w:rsidDel="00607A1A">
          <w:rPr>
            <w:color w:val="000000"/>
            <w:shd w:val="clear" w:color="auto" w:fill="FFFFFF"/>
          </w:rPr>
          <w:delText>10</w:delText>
        </w:r>
      </w:del>
      <w:del w:id="323" w:author="Sunil" w:date="2018-05-13T17:32:00Z">
        <w:r w:rsidDel="00C534C1">
          <w:rPr>
            <w:color w:val="000000"/>
            <w:shd w:val="clear" w:color="auto" w:fill="FFFFFF"/>
          </w:rPr>
          <w:delText>)</w:delText>
        </w:r>
      </w:del>
      <w:r>
        <w:rPr>
          <w:color w:val="000000"/>
          <w:shd w:val="clear" w:color="auto" w:fill="FFFFFF"/>
        </w:rPr>
        <w:t xml:space="preserve"> may have led to the defensive stance among the doctors. The public perception in understanding and accepting brain death as death when the heart is still beating and the body is warm to touch with occasional spinal reflexes also leads to confusion in their mind. All this can make it difficult to withdraw ventilation. </w:t>
      </w:r>
      <w:r>
        <w:rPr>
          <w:color w:val="000000"/>
        </w:rPr>
        <w:t xml:space="preserve">Continuing ventilation of </w:t>
      </w:r>
      <w:commentRangeStart w:id="324"/>
      <w:r>
        <w:rPr>
          <w:color w:val="000000"/>
        </w:rPr>
        <w:t xml:space="preserve">a </w:t>
      </w:r>
      <w:r w:rsidR="00A37DE7">
        <w:rPr>
          <w:color w:val="000000"/>
        </w:rPr>
        <w:t xml:space="preserve">brain- </w:t>
      </w:r>
      <w:r>
        <w:rPr>
          <w:color w:val="000000"/>
        </w:rPr>
        <w:t xml:space="preserve">dead </w:t>
      </w:r>
      <w:commentRangeEnd w:id="324"/>
      <w:r w:rsidR="00EE1CBD">
        <w:rPr>
          <w:rStyle w:val="CommentReference"/>
        </w:rPr>
        <w:commentReference w:id="324"/>
      </w:r>
      <w:r>
        <w:rPr>
          <w:color w:val="000000"/>
        </w:rPr>
        <w:t xml:space="preserve">patient also prevents care of another critical patient when the </w:t>
      </w:r>
      <w:r>
        <w:rPr>
          <w:color w:val="000000"/>
          <w:shd w:val="clear" w:color="auto" w:fill="FFFFFF"/>
        </w:rPr>
        <w:t>intensive care beds are full and leads to ethical dilemmas among the clinicians (</w:t>
      </w:r>
      <w:ins w:id="325" w:author="Sunil" w:date="2018-05-13T17:33:00Z">
        <w:r w:rsidR="00C534C1">
          <w:rPr>
            <w:color w:val="000000"/>
            <w:shd w:val="clear" w:color="auto" w:fill="FFFFFF"/>
          </w:rPr>
          <w:t>20)</w:t>
        </w:r>
      </w:ins>
      <w:del w:id="326" w:author="Sunil" w:date="2018-05-13T17:33:00Z">
        <w:r w:rsidDel="00C534C1">
          <w:rPr>
            <w:color w:val="000000"/>
            <w:shd w:val="clear" w:color="auto" w:fill="FFFFFF"/>
          </w:rPr>
          <w:delText>1</w:delText>
        </w:r>
      </w:del>
      <w:del w:id="327" w:author="Sunil" w:date="2018-05-12T23:37:00Z">
        <w:r w:rsidDel="00607A1A">
          <w:rPr>
            <w:color w:val="000000"/>
            <w:shd w:val="clear" w:color="auto" w:fill="FFFFFF"/>
          </w:rPr>
          <w:delText>1</w:delText>
        </w:r>
      </w:del>
      <w:del w:id="328" w:author="Sunil" w:date="2018-05-13T17:33:00Z">
        <w:r w:rsidDel="00C534C1">
          <w:rPr>
            <w:color w:val="000000"/>
            <w:shd w:val="clear" w:color="auto" w:fill="FFFFFF"/>
          </w:rPr>
          <w:delText>).</w:delText>
        </w:r>
      </w:del>
    </w:p>
    <w:p w14:paraId="359E8A2F" w14:textId="77777777" w:rsidR="00553DB6" w:rsidRDefault="00553DB6" w:rsidP="00553DB6">
      <w:pPr>
        <w:shd w:val="clear" w:color="auto" w:fill="FFFFFF"/>
        <w:jc w:val="both"/>
        <w:rPr>
          <w:color w:val="000000"/>
          <w:shd w:val="clear" w:color="auto" w:fill="FFFFFF"/>
        </w:rPr>
      </w:pPr>
    </w:p>
    <w:p w14:paraId="1E2801AC" w14:textId="26955B23" w:rsidR="00553DB6" w:rsidRPr="00853B07" w:rsidRDefault="00553DB6" w:rsidP="00553DB6">
      <w:pPr>
        <w:shd w:val="clear" w:color="auto" w:fill="FFFFFF"/>
        <w:jc w:val="both"/>
        <w:rPr>
          <w:color w:val="FF0000"/>
        </w:rPr>
      </w:pPr>
      <w:r>
        <w:rPr>
          <w:color w:val="000000"/>
        </w:rPr>
        <w:t xml:space="preserve">There have also been situations where the family themselves have desired the continuation of ventilation in the hope of a ‘miracle’ and have become belligerent if doctors have advised against it </w:t>
      </w:r>
      <w:r>
        <w:rPr>
          <w:noProof/>
          <w:color w:val="000000"/>
          <w:lang w:val="en-US"/>
        </w:rPr>
        <w:t>(1</w:t>
      </w:r>
      <w:del w:id="329" w:author="Sunil" w:date="2018-05-12T23:37:00Z">
        <w:r w:rsidDel="00607A1A">
          <w:rPr>
            <w:noProof/>
            <w:color w:val="000000"/>
            <w:lang w:val="en-US"/>
          </w:rPr>
          <w:delText>2</w:delText>
        </w:r>
      </w:del>
      <w:ins w:id="330" w:author="Sunil" w:date="2018-05-12T23:37:00Z">
        <w:r w:rsidR="00607A1A">
          <w:rPr>
            <w:noProof/>
            <w:color w:val="000000"/>
            <w:lang w:val="en-US"/>
          </w:rPr>
          <w:t>5</w:t>
        </w:r>
      </w:ins>
      <w:r>
        <w:rPr>
          <w:noProof/>
          <w:color w:val="000000"/>
          <w:lang w:val="en-US"/>
        </w:rPr>
        <w:t>)</w:t>
      </w:r>
      <w:r>
        <w:rPr>
          <w:color w:val="000000"/>
        </w:rPr>
        <w:t>. Due to the general lack of trust in the healthcare system, hospitals in such situations have often yielded to the wishes of the relatives and continued unnecessary ventilation of the brain dead. As ventilation gets prolonged the issues related to care of such a deceased gets more complicated. The ethical and financial challenges of ventilating someone who is declared brain dead, but is not an organ donor, requires delinking brain death from organ donation (</w:t>
      </w:r>
      <w:del w:id="331" w:author="Sunil" w:date="2018-05-12T23:46:00Z">
        <w:r w:rsidDel="003E7C6B">
          <w:rPr>
            <w:color w:val="000000"/>
          </w:rPr>
          <w:delText>1</w:delText>
        </w:r>
      </w:del>
      <w:del w:id="332" w:author="Sunil" w:date="2018-05-12T23:37:00Z">
        <w:r w:rsidDel="00607A1A">
          <w:rPr>
            <w:color w:val="000000"/>
          </w:rPr>
          <w:delText>3</w:delText>
        </w:r>
      </w:del>
      <w:ins w:id="333" w:author="Sunil" w:date="2018-05-12T23:46:00Z">
        <w:r w:rsidR="003E7C6B">
          <w:rPr>
            <w:color w:val="000000"/>
          </w:rPr>
          <w:t xml:space="preserve"> </w:t>
        </w:r>
      </w:ins>
      <w:ins w:id="334" w:author="Sunil" w:date="2018-05-13T17:34:00Z">
        <w:r w:rsidR="00C534C1">
          <w:rPr>
            <w:color w:val="000000"/>
          </w:rPr>
          <w:t>21</w:t>
        </w:r>
      </w:ins>
      <w:r>
        <w:rPr>
          <w:color w:val="000000"/>
        </w:rPr>
        <w:t xml:space="preserve">). </w:t>
      </w:r>
      <w:commentRangeStart w:id="335"/>
      <w:r>
        <w:rPr>
          <w:color w:val="000000"/>
        </w:rPr>
        <w:t>Many hospitals which have faced such problems have had to write off the costs of hospitalisation or intensive care or otherwise faced the wrath from the family and media.</w:t>
      </w:r>
      <w:r w:rsidR="00853B07">
        <w:rPr>
          <w:color w:val="000000"/>
        </w:rPr>
        <w:t xml:space="preserve"> </w:t>
      </w:r>
    </w:p>
    <w:commentRangeEnd w:id="335"/>
    <w:p w14:paraId="7FD4D9BB" w14:textId="77777777" w:rsidR="00553DB6" w:rsidRDefault="00586A72" w:rsidP="00553DB6">
      <w:pPr>
        <w:shd w:val="clear" w:color="auto" w:fill="FFFFFF"/>
        <w:jc w:val="both"/>
        <w:rPr>
          <w:color w:val="000000"/>
        </w:rPr>
      </w:pPr>
      <w:r>
        <w:rPr>
          <w:rStyle w:val="CommentReference"/>
        </w:rPr>
        <w:commentReference w:id="335"/>
      </w:r>
    </w:p>
    <w:p w14:paraId="23B1C842" w14:textId="77777777" w:rsidR="00553DB6" w:rsidRDefault="00553DB6" w:rsidP="00553DB6">
      <w:pPr>
        <w:shd w:val="clear" w:color="auto" w:fill="FFFFFF"/>
        <w:jc w:val="both"/>
        <w:rPr>
          <w:b/>
          <w:bCs/>
          <w:color w:val="000000"/>
        </w:rPr>
      </w:pPr>
      <w:r>
        <w:rPr>
          <w:b/>
          <w:bCs/>
          <w:color w:val="000000"/>
        </w:rPr>
        <w:t>Laws determining death in India</w:t>
      </w:r>
    </w:p>
    <w:p w14:paraId="765C400C" w14:textId="77777777" w:rsidR="00553DB6" w:rsidRDefault="00553DB6" w:rsidP="00553DB6">
      <w:pPr>
        <w:shd w:val="clear" w:color="auto" w:fill="FFFFFF"/>
        <w:jc w:val="both"/>
        <w:rPr>
          <w:b/>
          <w:bCs/>
          <w:color w:val="000000"/>
        </w:rPr>
      </w:pPr>
    </w:p>
    <w:p w14:paraId="4C1215C7" w14:textId="77777777" w:rsidR="00553DB6" w:rsidRDefault="00553DB6" w:rsidP="00553DB6">
      <w:pPr>
        <w:autoSpaceDE w:val="0"/>
        <w:autoSpaceDN w:val="0"/>
        <w:adjustRightInd w:val="0"/>
        <w:jc w:val="both"/>
        <w:rPr>
          <w:color w:val="000000"/>
          <w:lang w:val="en-IN"/>
        </w:rPr>
      </w:pPr>
      <w:r>
        <w:rPr>
          <w:color w:val="000000"/>
          <w:lang w:val="en-IN"/>
        </w:rPr>
        <w:t>There are essentially three components when we start to define death. The concept of the soul leaving the body when we die, universal clinical criteria for determining that death has occurred and lastly specific medical tests to show if the criteria for death has been fulfilled or not. The first component is chiefly philosophical while the second and third components are medical. The common universal law standard for determining death is the generally accepted,</w:t>
      </w:r>
      <w:r w:rsidR="00CD1E33">
        <w:rPr>
          <w:color w:val="000000"/>
          <w:lang w:val="en-IN"/>
        </w:rPr>
        <w:t xml:space="preserve"> </w:t>
      </w:r>
      <w:r>
        <w:rPr>
          <w:color w:val="000000"/>
          <w:lang w:val="en-IN"/>
        </w:rPr>
        <w:t>as cessation of all vital functions, traditionally demonstrated by an “absence of spontaneous respiratory and cardiac functions”.</w:t>
      </w:r>
    </w:p>
    <w:p w14:paraId="6CDA523A" w14:textId="77777777" w:rsidR="00553DB6" w:rsidRDefault="00553DB6" w:rsidP="00553DB6">
      <w:pPr>
        <w:autoSpaceDE w:val="0"/>
        <w:autoSpaceDN w:val="0"/>
        <w:adjustRightInd w:val="0"/>
        <w:jc w:val="both"/>
        <w:rPr>
          <w:color w:val="000000"/>
          <w:lang w:val="en-IN"/>
        </w:rPr>
      </w:pPr>
    </w:p>
    <w:p w14:paraId="0E915A3C" w14:textId="77777777" w:rsidR="00553DB6" w:rsidRDefault="00553DB6" w:rsidP="00553DB6">
      <w:pPr>
        <w:shd w:val="clear" w:color="auto" w:fill="FFFFFF"/>
        <w:jc w:val="both"/>
        <w:rPr>
          <w:color w:val="000000"/>
        </w:rPr>
      </w:pPr>
      <w:r>
        <w:rPr>
          <w:color w:val="000000"/>
        </w:rPr>
        <w:t>At present death is an important component of three different Laws in India -</w:t>
      </w:r>
    </w:p>
    <w:p w14:paraId="793F5748" w14:textId="77777777" w:rsidR="00553DB6" w:rsidRDefault="00553DB6" w:rsidP="00553DB6">
      <w:pPr>
        <w:shd w:val="clear" w:color="auto" w:fill="FFFFFF"/>
        <w:jc w:val="both"/>
        <w:rPr>
          <w:color w:val="000000"/>
        </w:rPr>
      </w:pPr>
    </w:p>
    <w:p w14:paraId="0E045ACC" w14:textId="77777777" w:rsidR="00553DB6" w:rsidRDefault="00553DB6" w:rsidP="00553DB6">
      <w:pPr>
        <w:shd w:val="clear" w:color="auto" w:fill="FFFFFF"/>
        <w:jc w:val="both"/>
        <w:rPr>
          <w:color w:val="000000"/>
        </w:rPr>
      </w:pPr>
      <w:r>
        <w:rPr>
          <w:color w:val="000000"/>
        </w:rPr>
        <w:t>1. The Registration of Births and Deaths Act, 1969</w:t>
      </w:r>
    </w:p>
    <w:p w14:paraId="581BFE7A" w14:textId="77777777" w:rsidR="00553DB6" w:rsidRDefault="00553DB6" w:rsidP="00553DB6">
      <w:pPr>
        <w:shd w:val="clear" w:color="auto" w:fill="FFFFFF"/>
        <w:jc w:val="both"/>
        <w:rPr>
          <w:color w:val="000000"/>
        </w:rPr>
      </w:pPr>
      <w:r>
        <w:rPr>
          <w:color w:val="000000"/>
        </w:rPr>
        <w:t>2. Section 46 of Indian Penal Code </w:t>
      </w:r>
    </w:p>
    <w:p w14:paraId="44FE7B44" w14:textId="77777777" w:rsidR="00553DB6" w:rsidRDefault="00553DB6" w:rsidP="00553DB6">
      <w:pPr>
        <w:shd w:val="clear" w:color="auto" w:fill="FFFFFF"/>
        <w:jc w:val="both"/>
        <w:rPr>
          <w:color w:val="000000"/>
        </w:rPr>
      </w:pPr>
      <w:r>
        <w:rPr>
          <w:color w:val="000000"/>
        </w:rPr>
        <w:t>3. Transplantation of Human Organ Act of 1994 </w:t>
      </w:r>
    </w:p>
    <w:p w14:paraId="71CBBD96" w14:textId="77777777" w:rsidR="00553DB6" w:rsidRDefault="00553DB6" w:rsidP="00553DB6">
      <w:pPr>
        <w:shd w:val="clear" w:color="auto" w:fill="FFFFFF"/>
        <w:jc w:val="both"/>
        <w:rPr>
          <w:color w:val="000000"/>
        </w:rPr>
      </w:pPr>
      <w:r>
        <w:rPr>
          <w:color w:val="000000"/>
        </w:rPr>
        <w:t> </w:t>
      </w:r>
    </w:p>
    <w:p w14:paraId="30351430" w14:textId="4A01842E" w:rsidR="00553DB6" w:rsidRPr="00B82076" w:rsidRDefault="00553DB6" w:rsidP="00553DB6">
      <w:pPr>
        <w:jc w:val="both"/>
        <w:textAlignment w:val="top"/>
        <w:rPr>
          <w:rStyle w:val="ind"/>
          <w:rFonts w:cstheme="minorBidi"/>
          <w:color w:val="000000"/>
          <w:shd w:val="clear" w:color="auto" w:fill="FFFFFF"/>
        </w:rPr>
      </w:pPr>
      <w:r w:rsidRPr="00B82076">
        <w:rPr>
          <w:color w:val="000000"/>
          <w:shd w:val="clear" w:color="auto" w:fill="FFFFFF"/>
        </w:rPr>
        <w:t>Under Section 2(e) of </w:t>
      </w:r>
      <w:hyperlink r:id="rId9" w:tgtFrame="_blank" w:tooltip="The Transplantation of Human Organs Act, 1994" w:history="1">
        <w:r w:rsidRPr="00B82076">
          <w:rPr>
            <w:rStyle w:val="Hyperlink"/>
            <w:rFonts w:cstheme="minorBidi"/>
            <w:color w:val="000000"/>
            <w:shd w:val="clear" w:color="auto" w:fill="FFFFFF"/>
          </w:rPr>
          <w:t>The Transplantation of Human Organs Act, 1994</w:t>
        </w:r>
      </w:hyperlink>
      <w:r w:rsidRPr="00B82076">
        <w:rPr>
          <w:iCs/>
          <w:color w:val="000000"/>
          <w:shd w:val="clear" w:color="auto" w:fill="FFFFFF"/>
        </w:rPr>
        <w:t xml:space="preserve">, a deceased person means a person in whom there is a permanent disappearance of all evidence of life, by reason of brain stem death or in a cardio-pulmonary sense. </w:t>
      </w:r>
      <w:proofErr w:type="gramStart"/>
      <w:r w:rsidRPr="00B82076">
        <w:rPr>
          <w:color w:val="000000"/>
          <w:shd w:val="clear" w:color="auto" w:fill="FFFFFF"/>
        </w:rPr>
        <w:t>However</w:t>
      </w:r>
      <w:proofErr w:type="gramEnd"/>
      <w:r w:rsidRPr="00B82076">
        <w:rPr>
          <w:color w:val="000000"/>
          <w:shd w:val="clear" w:color="auto" w:fill="FFFFFF"/>
        </w:rPr>
        <w:t xml:space="preserve"> the legal inconsistency occurs in light of other two Indian legislation on death which were framed prior to the Transplantation of Human Organs Act (</w:t>
      </w:r>
      <w:ins w:id="336" w:author="Sunil" w:date="2018-05-13T17:37:00Z">
        <w:r w:rsidR="00C534C1">
          <w:rPr>
            <w:color w:val="000000"/>
            <w:shd w:val="clear" w:color="auto" w:fill="FFFFFF"/>
          </w:rPr>
          <w:t>22</w:t>
        </w:r>
      </w:ins>
      <w:del w:id="337" w:author="Sunil" w:date="2018-05-12T23:45:00Z">
        <w:r w:rsidRPr="00B82076" w:rsidDel="00607A1A">
          <w:rPr>
            <w:color w:val="000000"/>
            <w:shd w:val="clear" w:color="auto" w:fill="FFFFFF"/>
          </w:rPr>
          <w:delText>1</w:delText>
        </w:r>
      </w:del>
      <w:del w:id="338" w:author="Sunil" w:date="2018-05-12T23:38:00Z">
        <w:r w:rsidRPr="00B82076" w:rsidDel="00607A1A">
          <w:rPr>
            <w:color w:val="000000"/>
            <w:shd w:val="clear" w:color="auto" w:fill="FFFFFF"/>
          </w:rPr>
          <w:delText>4</w:delText>
        </w:r>
      </w:del>
      <w:ins w:id="339" w:author="Sunil" w:date="2018-05-12T23:45:00Z">
        <w:r w:rsidR="00607A1A">
          <w:rPr>
            <w:color w:val="000000"/>
            <w:shd w:val="clear" w:color="auto" w:fill="FFFFFF"/>
          </w:rPr>
          <w:t xml:space="preserve"> </w:t>
        </w:r>
      </w:ins>
      <w:r w:rsidRPr="00B82076">
        <w:rPr>
          <w:color w:val="000000"/>
          <w:shd w:val="clear" w:color="auto" w:fill="FFFFFF"/>
        </w:rPr>
        <w:t xml:space="preserve">). The </w:t>
      </w:r>
      <w:r w:rsidRPr="00B82076">
        <w:rPr>
          <w:color w:val="000000"/>
          <w:shd w:val="clear" w:color="auto" w:fill="FFFFFF"/>
          <w:lang w:val="en-IN"/>
        </w:rPr>
        <w:t xml:space="preserve">section 46 of Indian Penal Code states </w:t>
      </w:r>
      <w:r w:rsidRPr="00B82076">
        <w:rPr>
          <w:iCs/>
          <w:color w:val="000000"/>
          <w:shd w:val="clear" w:color="auto" w:fill="FFFFFF"/>
          <w:lang w:val="en-IN"/>
        </w:rPr>
        <w:t>- “the word death denotes death of a human being unless the contrary appears from the context”</w:t>
      </w:r>
      <w:r w:rsidRPr="00B82076">
        <w:rPr>
          <w:color w:val="000000"/>
          <w:shd w:val="clear" w:color="auto" w:fill="FFFFFF"/>
          <w:lang w:val="en-IN"/>
        </w:rPr>
        <w:t>(</w:t>
      </w:r>
      <w:ins w:id="340" w:author="Sunil" w:date="2018-05-12T23:45:00Z">
        <w:r w:rsidR="003E7C6B">
          <w:rPr>
            <w:color w:val="000000"/>
            <w:shd w:val="clear" w:color="auto" w:fill="FFFFFF"/>
            <w:lang w:val="en-IN"/>
          </w:rPr>
          <w:t>2</w:t>
        </w:r>
      </w:ins>
      <w:ins w:id="341" w:author="Sunil" w:date="2018-05-13T17:37:00Z">
        <w:r w:rsidR="00C534C1">
          <w:rPr>
            <w:color w:val="000000"/>
            <w:shd w:val="clear" w:color="auto" w:fill="FFFFFF"/>
            <w:lang w:val="en-IN"/>
          </w:rPr>
          <w:t>3</w:t>
        </w:r>
      </w:ins>
      <w:del w:id="342" w:author="Sunil" w:date="2018-05-12T23:45:00Z">
        <w:r w:rsidRPr="00B82076" w:rsidDel="003E7C6B">
          <w:rPr>
            <w:color w:val="000000"/>
            <w:shd w:val="clear" w:color="auto" w:fill="FFFFFF"/>
            <w:lang w:val="en-IN"/>
          </w:rPr>
          <w:delText>15</w:delText>
        </w:r>
      </w:del>
      <w:r w:rsidRPr="00B82076">
        <w:rPr>
          <w:color w:val="000000"/>
          <w:shd w:val="clear" w:color="auto" w:fill="FFFFFF"/>
          <w:lang w:val="en-IN"/>
        </w:rPr>
        <w:t xml:space="preserve">) whereas </w:t>
      </w:r>
      <w:r w:rsidRPr="00B82076">
        <w:rPr>
          <w:color w:val="000000"/>
          <w:shd w:val="clear" w:color="auto" w:fill="FFFFFF"/>
        </w:rPr>
        <w:t>Section 2 (b) of the </w:t>
      </w:r>
      <w:hyperlink r:id="rId10" w:tgtFrame="_blank" w:tooltip="Registration of Birth and Death Ac" w:history="1">
        <w:r w:rsidRPr="00B82076">
          <w:rPr>
            <w:rStyle w:val="Hyperlink"/>
            <w:rFonts w:cstheme="minorBidi"/>
            <w:color w:val="000000"/>
            <w:shd w:val="clear" w:color="auto" w:fill="FFFFFF"/>
          </w:rPr>
          <w:t>Registration of Birth and Death Ac</w:t>
        </w:r>
      </w:hyperlink>
      <w:hyperlink r:id="rId11" w:tgtFrame="_blank" w:tooltip="t" w:history="1">
        <w:r w:rsidRPr="00B82076">
          <w:rPr>
            <w:rStyle w:val="Hyperlink"/>
            <w:rFonts w:cstheme="minorBidi"/>
            <w:color w:val="000000"/>
            <w:shd w:val="clear" w:color="auto" w:fill="FFFFFF"/>
          </w:rPr>
          <w:t>t</w:t>
        </w:r>
      </w:hyperlink>
      <w:r w:rsidRPr="00B82076">
        <w:rPr>
          <w:color w:val="000000"/>
          <w:shd w:val="clear" w:color="auto" w:fill="FFFFFF"/>
        </w:rPr>
        <w:t xml:space="preserve">, 1969, defines death as </w:t>
      </w:r>
      <w:r w:rsidRPr="00B82076">
        <w:rPr>
          <w:iCs/>
          <w:color w:val="000000"/>
          <w:shd w:val="clear" w:color="auto" w:fill="FFFFFF"/>
        </w:rPr>
        <w:t>"death" means the permanent disappearance of all evidence of life at any time after live-birth has taken place</w:t>
      </w:r>
      <w:del w:id="343" w:author="Sunil" w:date="2018-05-12T23:39:00Z">
        <w:r w:rsidRPr="00B82076" w:rsidDel="00607A1A">
          <w:rPr>
            <w:iCs/>
            <w:color w:val="000000"/>
            <w:shd w:val="clear" w:color="auto" w:fill="FFFFFF"/>
          </w:rPr>
          <w:delText xml:space="preserve"> (</w:delText>
        </w:r>
      </w:del>
      <w:ins w:id="344" w:author="Sunil" w:date="2018-05-12T23:45:00Z">
        <w:r w:rsidR="00607A1A">
          <w:rPr>
            <w:iCs/>
            <w:color w:val="000000"/>
            <w:shd w:val="clear" w:color="auto" w:fill="FFFFFF"/>
          </w:rPr>
          <w:t>2</w:t>
        </w:r>
      </w:ins>
      <w:ins w:id="345" w:author="Sunil" w:date="2018-05-13T17:38:00Z">
        <w:r w:rsidR="00C534C1">
          <w:rPr>
            <w:iCs/>
            <w:color w:val="000000"/>
            <w:shd w:val="clear" w:color="auto" w:fill="FFFFFF"/>
          </w:rPr>
          <w:t>4</w:t>
        </w:r>
      </w:ins>
      <w:del w:id="346" w:author="Sunil" w:date="2018-05-12T23:39:00Z">
        <w:r w:rsidRPr="00B82076" w:rsidDel="00607A1A">
          <w:rPr>
            <w:iCs/>
            <w:color w:val="000000"/>
            <w:shd w:val="clear" w:color="auto" w:fill="FFFFFF"/>
          </w:rPr>
          <w:delText>16)</w:delText>
        </w:r>
      </w:del>
      <w:r w:rsidRPr="00B82076">
        <w:rPr>
          <w:iCs/>
          <w:color w:val="000000"/>
          <w:shd w:val="clear" w:color="auto" w:fill="FFFFFF"/>
        </w:rPr>
        <w:t>.</w:t>
      </w:r>
      <w:r w:rsidRPr="00B82076">
        <w:rPr>
          <w:color w:val="000000"/>
          <w:shd w:val="clear" w:color="auto" w:fill="FFFFFF"/>
        </w:rPr>
        <w:t xml:space="preserve"> Both these do not make brain stem death as a criterion for death. As a result, a person whose brain stem is dead and whose breathing is supported by a ventilator could be considered to be alive under this Act as in ‘brain stem dead ’not all evidence of life has been lost with a beating heart and other functioning systems.’ It becomes even more complicated when there is a pregnant woman with viable foetus who is declared brain dead.  Life as a term of definition can mean life of a cell, tissue, an organ or of a person as a whole. Oxford dictionary defines life as, ‘</w:t>
      </w:r>
      <w:r w:rsidRPr="00B82076">
        <w:rPr>
          <w:rStyle w:val="ind"/>
          <w:rFonts w:cstheme="minorBidi"/>
          <w:color w:val="000000"/>
          <w:shd w:val="clear" w:color="auto" w:fill="FFFFFF"/>
        </w:rPr>
        <w:t>The condition that distinguishes animals and plants from inorganic matter, including the capacity for growth, reproduction, functional activity, and continual change preceding death.’</w:t>
      </w:r>
    </w:p>
    <w:p w14:paraId="7F54301A" w14:textId="77777777" w:rsidR="00553DB6" w:rsidRPr="00B82076" w:rsidRDefault="00553DB6" w:rsidP="00553DB6">
      <w:pPr>
        <w:jc w:val="both"/>
        <w:textAlignment w:val="top"/>
        <w:rPr>
          <w:color w:val="000000"/>
        </w:rPr>
      </w:pPr>
    </w:p>
    <w:p w14:paraId="5BC65E43" w14:textId="02429FCB" w:rsidR="00553DB6" w:rsidRPr="00C85980" w:rsidRDefault="00553DB6" w:rsidP="00553DB6">
      <w:pPr>
        <w:jc w:val="both"/>
        <w:textAlignment w:val="top"/>
        <w:rPr>
          <w:color w:val="FF0000"/>
          <w:shd w:val="clear" w:color="auto" w:fill="FFFFFF"/>
          <w:lang w:val="en-IN"/>
        </w:rPr>
      </w:pPr>
      <w:r w:rsidRPr="00B82076">
        <w:rPr>
          <w:color w:val="000000"/>
          <w:shd w:val="clear" w:color="auto" w:fill="FFFFFF"/>
          <w:lang w:val="en-IN"/>
        </w:rPr>
        <w:t xml:space="preserve">The other technical question that arises is, </w:t>
      </w:r>
      <w:commentRangeStart w:id="347"/>
      <w:r w:rsidRPr="00B82076">
        <w:rPr>
          <w:color w:val="000000"/>
          <w:shd w:val="clear" w:color="auto" w:fill="FFFFFF"/>
          <w:lang w:val="en-IN"/>
        </w:rPr>
        <w:t>if the family says no to donation and the doctors withdraw the ventilation, would it be necessary to certify brain</w:t>
      </w:r>
      <w:r>
        <w:rPr>
          <w:color w:val="000000"/>
          <w:shd w:val="clear" w:color="auto" w:fill="FFFFFF"/>
          <w:lang w:val="en-IN"/>
        </w:rPr>
        <w:t xml:space="preserve"> death as laid down by the Transplant law that requires four different doctors to declare brain death twice at 6 hours apart</w:t>
      </w:r>
      <w:commentRangeStart w:id="348"/>
      <w:r>
        <w:rPr>
          <w:color w:val="000000"/>
          <w:shd w:val="clear" w:color="auto" w:fill="FFFFFF"/>
          <w:lang w:val="en-IN"/>
        </w:rPr>
        <w:t>. Will the same rigorous method need to be applied in such certification if there was no organ donation?</w:t>
      </w:r>
      <w:r w:rsidR="00C85980">
        <w:rPr>
          <w:color w:val="FF0000"/>
          <w:shd w:val="clear" w:color="auto" w:fill="FFFFFF"/>
          <w:lang w:val="en-IN"/>
        </w:rPr>
        <w:t xml:space="preserve"> </w:t>
      </w:r>
      <w:commentRangeEnd w:id="348"/>
      <w:r w:rsidR="00586A72">
        <w:rPr>
          <w:rStyle w:val="CommentReference"/>
        </w:rPr>
        <w:commentReference w:id="348"/>
      </w:r>
      <w:commentRangeEnd w:id="347"/>
      <w:r w:rsidR="00EE1CBD">
        <w:rPr>
          <w:rStyle w:val="CommentReference"/>
        </w:rPr>
        <w:commentReference w:id="347"/>
      </w:r>
    </w:p>
    <w:p w14:paraId="641B2441" w14:textId="77777777" w:rsidR="00553DB6" w:rsidRDefault="00553DB6" w:rsidP="00553DB6">
      <w:pPr>
        <w:shd w:val="clear" w:color="auto" w:fill="FFFFFF"/>
        <w:jc w:val="both"/>
        <w:rPr>
          <w:color w:val="000000"/>
        </w:rPr>
      </w:pPr>
    </w:p>
    <w:p w14:paraId="004AAB62" w14:textId="77777777" w:rsidR="00553DB6" w:rsidRDefault="00553DB6" w:rsidP="00553DB6">
      <w:pPr>
        <w:shd w:val="clear" w:color="auto" w:fill="FFFFFF"/>
        <w:jc w:val="both"/>
        <w:rPr>
          <w:b/>
          <w:bCs/>
          <w:color w:val="000000"/>
        </w:rPr>
      </w:pPr>
      <w:r>
        <w:rPr>
          <w:b/>
          <w:bCs/>
          <w:color w:val="000000"/>
        </w:rPr>
        <w:t xml:space="preserve">Requirement of Uniform Declaration of Death </w:t>
      </w:r>
    </w:p>
    <w:p w14:paraId="4B9D72F1" w14:textId="77777777" w:rsidR="00553DB6" w:rsidRDefault="00553DB6" w:rsidP="00553DB6">
      <w:pPr>
        <w:shd w:val="clear" w:color="auto" w:fill="FFFFFF"/>
        <w:jc w:val="both"/>
        <w:rPr>
          <w:b/>
          <w:bCs/>
          <w:color w:val="000000"/>
        </w:rPr>
      </w:pPr>
    </w:p>
    <w:p w14:paraId="724F650F" w14:textId="77777777" w:rsidR="00553DB6" w:rsidRDefault="00553DB6" w:rsidP="00553DB6">
      <w:pPr>
        <w:jc w:val="both"/>
        <w:textAlignment w:val="top"/>
        <w:rPr>
          <w:color w:val="000000"/>
          <w:shd w:val="clear" w:color="auto" w:fill="FFFFFF"/>
          <w:lang w:val="en-IN"/>
        </w:rPr>
      </w:pPr>
      <w:r>
        <w:rPr>
          <w:color w:val="000000"/>
          <w:shd w:val="clear" w:color="auto" w:fill="FFFFFF"/>
          <w:lang w:val="en-IN"/>
        </w:rPr>
        <w:t xml:space="preserve">The advances in medical frontiers have meant that with the use of ‘Extra Corporeal Membrane Oxygenation’ (ECMO) and ‘Left ventricular Assist Devices’ (LVAD) one does not require heart or lungs to be kept alive. The definition of death currently is not only important for brain death and organ donation but also for resuscitation and donation after circulatory death. </w:t>
      </w:r>
    </w:p>
    <w:p w14:paraId="6AE4F30C" w14:textId="77777777" w:rsidR="00553DB6" w:rsidRDefault="00553DB6" w:rsidP="00553DB6">
      <w:pPr>
        <w:shd w:val="clear" w:color="auto" w:fill="FFFFFF"/>
        <w:jc w:val="both"/>
        <w:rPr>
          <w:color w:val="000000"/>
        </w:rPr>
      </w:pPr>
    </w:p>
    <w:p w14:paraId="6C4D0446" w14:textId="5156D534" w:rsidR="00553DB6" w:rsidRDefault="00553DB6" w:rsidP="00553DB6">
      <w:pPr>
        <w:shd w:val="clear" w:color="auto" w:fill="FFFFFF"/>
        <w:jc w:val="both"/>
        <w:rPr>
          <w:color w:val="000000"/>
        </w:rPr>
      </w:pPr>
      <w:r>
        <w:rPr>
          <w:color w:val="000000"/>
        </w:rPr>
        <w:t>To tackle these issues, it becomes mandatory for the Government of India to look at how death is defined and to have a policy for ‘uniform definition of death’ and include both the circulatory and neurological criteria of death. Delinking brain-death from organ donation will help avoid any ambiguity in interpretation of the law and help free ventilator beds in difficult situations.  A uniform legislation on death has been incorporated in many other countries including the USA that have faced similar problems in the past (</w:t>
      </w:r>
      <w:del w:id="349" w:author="Sunil" w:date="2018-05-12T23:44:00Z">
        <w:r w:rsidDel="00607A1A">
          <w:rPr>
            <w:color w:val="000000"/>
          </w:rPr>
          <w:delText>1</w:delText>
        </w:r>
      </w:del>
      <w:del w:id="350" w:author="Sunil" w:date="2018-05-12T23:39:00Z">
        <w:r w:rsidDel="00607A1A">
          <w:rPr>
            <w:color w:val="000000"/>
          </w:rPr>
          <w:delText>7</w:delText>
        </w:r>
      </w:del>
      <w:ins w:id="351" w:author="Sunil" w:date="2018-05-12T23:44:00Z">
        <w:r w:rsidR="00607A1A">
          <w:rPr>
            <w:color w:val="000000"/>
          </w:rPr>
          <w:t>2</w:t>
        </w:r>
      </w:ins>
      <w:ins w:id="352" w:author="Sunil" w:date="2018-05-13T17:39:00Z">
        <w:r w:rsidR="00C534C1">
          <w:rPr>
            <w:color w:val="000000"/>
          </w:rPr>
          <w:t>5</w:t>
        </w:r>
      </w:ins>
      <w:r>
        <w:rPr>
          <w:color w:val="000000"/>
        </w:rPr>
        <w:t>).</w:t>
      </w:r>
    </w:p>
    <w:p w14:paraId="61A9E771" w14:textId="77777777" w:rsidR="00553DB6" w:rsidRDefault="00553DB6" w:rsidP="00553DB6">
      <w:pPr>
        <w:shd w:val="clear" w:color="auto" w:fill="FFFFFF"/>
        <w:rPr>
          <w:color w:val="000000"/>
        </w:rPr>
      </w:pPr>
    </w:p>
    <w:p w14:paraId="4E20B730" w14:textId="77777777" w:rsidR="00553DB6" w:rsidRDefault="00553DB6" w:rsidP="00553DB6">
      <w:pPr>
        <w:shd w:val="clear" w:color="auto" w:fill="FFFFFF"/>
        <w:jc w:val="both"/>
        <w:rPr>
          <w:color w:val="000000"/>
        </w:rPr>
      </w:pPr>
      <w:r>
        <w:rPr>
          <w:color w:val="000000"/>
        </w:rPr>
        <w:t>Uniform legislation on death will require mentioning brain death as a form of death in the ‘Registration of Births and Deaths Act’ and this will need to be included in the certificate too. The act can define death as ‘death of an individual who has sustained either -</w:t>
      </w:r>
    </w:p>
    <w:p w14:paraId="58207DCF" w14:textId="77777777" w:rsidR="00553DB6" w:rsidRDefault="00553DB6" w:rsidP="00553DB6">
      <w:pPr>
        <w:shd w:val="clear" w:color="auto" w:fill="FFFFFF"/>
        <w:jc w:val="both"/>
        <w:rPr>
          <w:color w:val="000000"/>
        </w:rPr>
      </w:pPr>
      <w:r>
        <w:rPr>
          <w:color w:val="000000"/>
        </w:rPr>
        <w:t>(a) irreversible cessation of circulatory and respiratory functions, or (b) irreversible cessation of all functions of the brain stem’. The rules can define that determination of death must be made in accordance with accepted medical standards.</w:t>
      </w:r>
    </w:p>
    <w:p w14:paraId="71875213" w14:textId="77777777" w:rsidR="00553DB6" w:rsidRDefault="00553DB6" w:rsidP="00553DB6">
      <w:pPr>
        <w:shd w:val="clear" w:color="auto" w:fill="FFFFFF"/>
        <w:jc w:val="both"/>
        <w:rPr>
          <w:color w:val="000000"/>
        </w:rPr>
      </w:pPr>
      <w:r>
        <w:rPr>
          <w:color w:val="000000"/>
        </w:rPr>
        <w:t> </w:t>
      </w:r>
    </w:p>
    <w:p w14:paraId="038CEC14" w14:textId="3BA8DD8E" w:rsidR="00553DB6" w:rsidRDefault="00553DB6" w:rsidP="00553DB6">
      <w:pPr>
        <w:shd w:val="clear" w:color="auto" w:fill="FFFFFF"/>
        <w:jc w:val="both"/>
        <w:rPr>
          <w:color w:val="000000"/>
        </w:rPr>
      </w:pPr>
      <w:commentRangeStart w:id="353"/>
      <w:r>
        <w:rPr>
          <w:color w:val="000000"/>
        </w:rPr>
        <w:t>The current stress on donation after circulatory death to increase the organ pool too requires that we in India define how long doctors should wait after asystole has occurred, before they can safely proceed to organ donation. In the UK, this ‘no touch time’ is defined as 5 minutes while in some other countries it is 10 and even 20 minutes in case of Italy (</w:t>
      </w:r>
      <w:del w:id="354" w:author="Sunil" w:date="2018-05-12T23:42:00Z">
        <w:r w:rsidDel="00607A1A">
          <w:rPr>
            <w:color w:val="000000"/>
          </w:rPr>
          <w:delText>1</w:delText>
        </w:r>
      </w:del>
      <w:del w:id="355" w:author="Sunil" w:date="2018-05-12T23:39:00Z">
        <w:r w:rsidDel="00607A1A">
          <w:rPr>
            <w:color w:val="000000"/>
          </w:rPr>
          <w:delText>8</w:delText>
        </w:r>
      </w:del>
      <w:ins w:id="356" w:author="Sunil" w:date="2018-05-12T23:42:00Z">
        <w:r w:rsidR="00607A1A">
          <w:rPr>
            <w:color w:val="000000"/>
          </w:rPr>
          <w:t>2</w:t>
        </w:r>
      </w:ins>
      <w:ins w:id="357" w:author="Sunil" w:date="2018-05-13T17:39:00Z">
        <w:r w:rsidR="004556C3">
          <w:rPr>
            <w:color w:val="000000"/>
          </w:rPr>
          <w:t>6</w:t>
        </w:r>
      </w:ins>
      <w:r>
        <w:rPr>
          <w:color w:val="000000"/>
        </w:rPr>
        <w:t xml:space="preserve">). </w:t>
      </w:r>
      <w:commentRangeStart w:id="358"/>
      <w:r>
        <w:rPr>
          <w:color w:val="000000"/>
        </w:rPr>
        <w:t>When making any rules, a consensus would be required from the medical professionals about the ‘no touch time’ for organ donation and this aspect needs to be included in the law or its regulations for safely proceeding to organ donation.</w:t>
      </w:r>
      <w:commentRangeEnd w:id="358"/>
      <w:r w:rsidR="00586A72">
        <w:rPr>
          <w:rStyle w:val="CommentReference"/>
        </w:rPr>
        <w:commentReference w:id="358"/>
      </w:r>
      <w:r>
        <w:rPr>
          <w:color w:val="000000"/>
        </w:rPr>
        <w:t>   </w:t>
      </w:r>
      <w:r w:rsidR="00586A72">
        <w:rPr>
          <w:color w:val="000000"/>
        </w:rPr>
        <w:t xml:space="preserve"> </w:t>
      </w:r>
      <w:commentRangeEnd w:id="353"/>
      <w:r w:rsidR="00EE1CBD">
        <w:rPr>
          <w:rStyle w:val="CommentReference"/>
        </w:rPr>
        <w:commentReference w:id="353"/>
      </w:r>
    </w:p>
    <w:p w14:paraId="50496F0A" w14:textId="77777777" w:rsidR="00553DB6" w:rsidRDefault="00553DB6" w:rsidP="00553DB6">
      <w:pPr>
        <w:autoSpaceDE w:val="0"/>
        <w:autoSpaceDN w:val="0"/>
        <w:adjustRightInd w:val="0"/>
        <w:jc w:val="both"/>
        <w:rPr>
          <w:b/>
          <w:bCs/>
          <w:color w:val="000000"/>
          <w:shd w:val="clear" w:color="auto" w:fill="FFFFFF"/>
        </w:rPr>
      </w:pPr>
      <w:r>
        <w:rPr>
          <w:b/>
          <w:bCs/>
          <w:color w:val="000000"/>
          <w:shd w:val="clear" w:color="auto" w:fill="FFFFFF"/>
        </w:rPr>
        <w:t>Conclusion</w:t>
      </w:r>
    </w:p>
    <w:p w14:paraId="2C35C02E" w14:textId="77777777" w:rsidR="00553DB6" w:rsidRDefault="00553DB6" w:rsidP="00553DB6">
      <w:pPr>
        <w:autoSpaceDE w:val="0"/>
        <w:autoSpaceDN w:val="0"/>
        <w:adjustRightInd w:val="0"/>
        <w:jc w:val="both"/>
        <w:rPr>
          <w:color w:val="000000"/>
          <w:shd w:val="clear" w:color="auto" w:fill="FFFFFF"/>
        </w:rPr>
      </w:pPr>
    </w:p>
    <w:p w14:paraId="251A6D9E" w14:textId="77777777" w:rsidR="00553DB6" w:rsidRDefault="00553DB6" w:rsidP="00553DB6">
      <w:pPr>
        <w:autoSpaceDE w:val="0"/>
        <w:autoSpaceDN w:val="0"/>
        <w:adjustRightInd w:val="0"/>
        <w:jc w:val="both"/>
        <w:rPr>
          <w:color w:val="000000"/>
          <w:shd w:val="clear" w:color="auto" w:fill="FFFFFF"/>
        </w:rPr>
      </w:pPr>
      <w:r>
        <w:rPr>
          <w:color w:val="000000"/>
          <w:shd w:val="clear" w:color="auto" w:fill="FFFFFF"/>
        </w:rPr>
        <w:t>Advances in medical frontiers have blurred the boundary between life and death and laws written in the past need to be revised to avoid ambiguity and overcome ethical dilemmas. An unconscious person can now survive for decades without regaining consciousness, and life that is totally meaningless can be prolonged for indefinite periods. Death no longer can be looked as an event but rather as a process since a brain-dead person’s life can be extended so that they can become organ donors.</w:t>
      </w:r>
    </w:p>
    <w:p w14:paraId="01EC1620" w14:textId="77777777" w:rsidR="00553DB6" w:rsidRDefault="00553DB6" w:rsidP="00553DB6">
      <w:pPr>
        <w:shd w:val="clear" w:color="auto" w:fill="FFFFFF"/>
        <w:jc w:val="both"/>
        <w:rPr>
          <w:color w:val="000000"/>
          <w:shd w:val="clear" w:color="auto" w:fill="FFFFFF"/>
        </w:rPr>
      </w:pPr>
    </w:p>
    <w:p w14:paraId="5919874A" w14:textId="77777777" w:rsidR="00553DB6" w:rsidRDefault="00553DB6" w:rsidP="00553DB6">
      <w:pPr>
        <w:shd w:val="clear" w:color="auto" w:fill="FFFFFF"/>
        <w:jc w:val="both"/>
        <w:rPr>
          <w:color w:val="000000"/>
        </w:rPr>
      </w:pPr>
      <w:r>
        <w:rPr>
          <w:color w:val="000000"/>
          <w:shd w:val="clear" w:color="auto" w:fill="FFFFFF"/>
        </w:rPr>
        <w:t xml:space="preserve">Let not the medical faculty </w:t>
      </w:r>
      <w:r w:rsidR="00FB26EE">
        <w:rPr>
          <w:color w:val="000000"/>
          <w:shd w:val="clear" w:color="auto" w:fill="FFFFFF"/>
        </w:rPr>
        <w:t>is</w:t>
      </w:r>
      <w:r>
        <w:rPr>
          <w:color w:val="000000"/>
          <w:shd w:val="clear" w:color="auto" w:fill="FFFFFF"/>
        </w:rPr>
        <w:t xml:space="preserve"> burdened with decisions that have societal implications and let not medical establishments resort to roundabout methods to declare death in the ICUs raising countless ethical questions. </w:t>
      </w:r>
      <w:r>
        <w:rPr>
          <w:color w:val="000000"/>
        </w:rPr>
        <w:t>Thus, the journey for India has begun towards clarity in terms of death and addressing a pressing need to make death more dignified, ensure that medical care is more objective and applicable to everyone irrespective of whether organ donation takes place or not.</w:t>
      </w:r>
    </w:p>
    <w:p w14:paraId="6B3A5F7C" w14:textId="77777777" w:rsidR="00553DB6" w:rsidRDefault="00553DB6" w:rsidP="00553DB6">
      <w:pPr>
        <w:rPr>
          <w:b/>
          <w:bCs/>
        </w:rPr>
      </w:pPr>
    </w:p>
    <w:p w14:paraId="396E0239" w14:textId="77777777" w:rsidR="00553DB6" w:rsidRDefault="00553DB6" w:rsidP="00553DB6">
      <w:pPr>
        <w:rPr>
          <w:b/>
          <w:bCs/>
        </w:rPr>
      </w:pPr>
    </w:p>
    <w:p w14:paraId="4C580705" w14:textId="5B6D7FA9" w:rsidR="00553DB6" w:rsidDel="004556C3" w:rsidRDefault="00553DB6" w:rsidP="00553DB6">
      <w:pPr>
        <w:rPr>
          <w:del w:id="359" w:author="Sunil" w:date="2018-05-13T17:48:00Z"/>
          <w:b/>
          <w:bCs/>
        </w:rPr>
      </w:pPr>
    </w:p>
    <w:p w14:paraId="68121B23" w14:textId="06AAF973" w:rsidR="00553DB6" w:rsidDel="004556C3" w:rsidRDefault="00553DB6" w:rsidP="004556C3">
      <w:pPr>
        <w:rPr>
          <w:del w:id="360" w:author="Sunil" w:date="2018-05-13T17:40:00Z"/>
          <w:b/>
          <w:bCs/>
        </w:rPr>
      </w:pPr>
      <w:del w:id="361" w:author="Sunil" w:date="2018-05-13T17:48:00Z">
        <w:r w:rsidDel="004556C3">
          <w:rPr>
            <w:b/>
            <w:bCs/>
          </w:rPr>
          <w:delText>Reference</w:delText>
        </w:r>
        <w:r w:rsidR="00586A72" w:rsidDel="004556C3">
          <w:rPr>
            <w:b/>
            <w:bCs/>
          </w:rPr>
          <w:delText>s</w:delText>
        </w:r>
      </w:del>
    </w:p>
    <w:p w14:paraId="6B498267" w14:textId="77777777" w:rsidR="004556C3" w:rsidRDefault="004556C3" w:rsidP="004556C3">
      <w:pPr>
        <w:rPr>
          <w:ins w:id="362" w:author="Sunil" w:date="2018-05-13T17:40:00Z"/>
          <w:b/>
          <w:bCs/>
        </w:rPr>
      </w:pPr>
      <w:ins w:id="363" w:author="Sunil" w:date="2018-05-13T17:40:00Z">
        <w:r>
          <w:rPr>
            <w:b/>
            <w:bCs/>
          </w:rPr>
          <w:t>References</w:t>
        </w:r>
      </w:ins>
    </w:p>
    <w:p w14:paraId="7E1C93F6" w14:textId="77777777" w:rsidR="004556C3" w:rsidRDefault="004556C3" w:rsidP="004556C3">
      <w:pPr>
        <w:rPr>
          <w:ins w:id="364" w:author="Sunil" w:date="2018-05-13T17:40:00Z"/>
        </w:rPr>
      </w:pPr>
    </w:p>
    <w:p w14:paraId="29654FF6" w14:textId="77777777" w:rsidR="004556C3" w:rsidRDefault="004556C3" w:rsidP="004556C3">
      <w:pPr>
        <w:pStyle w:val="Bibliography"/>
        <w:numPr>
          <w:ilvl w:val="0"/>
          <w:numId w:val="1"/>
        </w:numPr>
        <w:rPr>
          <w:noProof/>
        </w:rPr>
      </w:pPr>
      <w:r>
        <w:rPr>
          <w:noProof/>
        </w:rPr>
        <w:t xml:space="preserve">Shroff S. Current trends in kidney transplantation in India. </w:t>
      </w:r>
      <w:r>
        <w:rPr>
          <w:i/>
          <w:iCs/>
          <w:noProof/>
        </w:rPr>
        <w:t>Indian Journal of Urology</w:t>
      </w:r>
      <w:r>
        <w:rPr>
          <w:noProof/>
        </w:rPr>
        <w:t xml:space="preserve">. 2016 Jul-Sep;32(3):173-174. Available from: </w:t>
      </w:r>
      <w:hyperlink r:id="rId12" w:history="1">
        <w:r>
          <w:rPr>
            <w:rStyle w:val="Hyperlink"/>
            <w:rFonts w:cstheme="minorBidi"/>
            <w:noProof/>
          </w:rPr>
          <w:t>https://www.ncbi.nlm.nih.gov/pmc/articles/PMC4970385/</w:t>
        </w:r>
      </w:hyperlink>
    </w:p>
    <w:p w14:paraId="2EB95321" w14:textId="77777777" w:rsidR="004556C3" w:rsidRPr="00B60837" w:rsidRDefault="004556C3" w:rsidP="004556C3">
      <w:pPr>
        <w:pStyle w:val="ListParagraph"/>
        <w:keepNext/>
        <w:numPr>
          <w:ilvl w:val="0"/>
          <w:numId w:val="1"/>
        </w:numPr>
        <w:shd w:val="clear" w:color="auto" w:fill="FFFFFF"/>
        <w:rPr>
          <w:rStyle w:val="Hyperlink"/>
          <w:color w:val="000000"/>
          <w:sz w:val="24"/>
          <w:szCs w:val="24"/>
          <w:u w:val="none"/>
        </w:rPr>
      </w:pPr>
      <w:r>
        <w:rPr>
          <w:rFonts w:ascii="Times New Roman" w:hAnsi="Times New Roman" w:cs="Times New Roman"/>
          <w:sz w:val="24"/>
          <w:szCs w:val="24"/>
        </w:rPr>
        <w:t xml:space="preserve">Kumar A, </w:t>
      </w:r>
      <w:proofErr w:type="spellStart"/>
      <w:r>
        <w:rPr>
          <w:rFonts w:ascii="Times New Roman" w:hAnsi="Times New Roman" w:cs="Times New Roman"/>
          <w:sz w:val="24"/>
          <w:szCs w:val="24"/>
        </w:rPr>
        <w:t>Lalwani</w:t>
      </w:r>
      <w:proofErr w:type="spellEnd"/>
      <w:r>
        <w:rPr>
          <w:rFonts w:ascii="Times New Roman" w:hAnsi="Times New Roman" w:cs="Times New Roman"/>
          <w:sz w:val="24"/>
          <w:szCs w:val="24"/>
        </w:rPr>
        <w:t xml:space="preserve"> S, Agrawal D, </w:t>
      </w:r>
      <w:proofErr w:type="spellStart"/>
      <w:r>
        <w:rPr>
          <w:rFonts w:ascii="Times New Roman" w:hAnsi="Times New Roman" w:cs="Times New Roman"/>
          <w:sz w:val="24"/>
          <w:szCs w:val="24"/>
        </w:rPr>
        <w:t>Rautji</w:t>
      </w:r>
      <w:proofErr w:type="spellEnd"/>
      <w:r>
        <w:rPr>
          <w:rFonts w:ascii="Times New Roman" w:hAnsi="Times New Roman" w:cs="Times New Roman"/>
          <w:sz w:val="24"/>
          <w:szCs w:val="24"/>
        </w:rPr>
        <w:t xml:space="preserve"> R, Dogra TD. Fatal road traffic accidents and their relationship with head injuries: An epidemiological survey of five years. </w:t>
      </w:r>
      <w:r>
        <w:rPr>
          <w:rFonts w:ascii="Times New Roman" w:hAnsi="Times New Roman" w:cs="Times New Roman"/>
          <w:i/>
          <w:iCs/>
          <w:sz w:val="24"/>
          <w:szCs w:val="24"/>
        </w:rPr>
        <w:t>Indian Journal of Neurotrauma</w:t>
      </w:r>
      <w:r>
        <w:rPr>
          <w:rFonts w:ascii="Times New Roman" w:hAnsi="Times New Roman" w:cs="Times New Roman"/>
          <w:sz w:val="24"/>
          <w:szCs w:val="24"/>
        </w:rPr>
        <w:t xml:space="preserve">.2008;5(2):63-67. Available from: </w:t>
      </w:r>
      <w:hyperlink r:id="rId13" w:history="1">
        <w:r>
          <w:rPr>
            <w:rStyle w:val="Hyperlink"/>
            <w:noProof/>
            <w:sz w:val="24"/>
            <w:szCs w:val="24"/>
          </w:rPr>
          <w:t>http://medind.nic.in/icf/t08/i2/icft08i2p63.pdf</w:t>
        </w:r>
      </w:hyperlink>
    </w:p>
    <w:p w14:paraId="02A5AB2B" w14:textId="1B0214BC" w:rsidR="004556C3" w:rsidRPr="004556C3" w:rsidRDefault="004556C3">
      <w:pPr>
        <w:pStyle w:val="ListParagraph"/>
        <w:keepNext/>
        <w:numPr>
          <w:ilvl w:val="0"/>
          <w:numId w:val="1"/>
        </w:numPr>
        <w:shd w:val="clear" w:color="auto" w:fill="FFFFFF"/>
        <w:jc w:val="both"/>
        <w:rPr>
          <w:rFonts w:ascii="Times New Roman" w:hAnsi="Times New Roman" w:cs="Times New Roman"/>
          <w:color w:val="000000"/>
          <w:sz w:val="24"/>
          <w:szCs w:val="24"/>
          <w:rPrChange w:id="365" w:author="Sunil" w:date="2018-05-13T17:41:00Z">
            <w:rPr>
              <w:rFonts w:ascii="Times New Roman" w:hAnsi="Times New Roman" w:cs="Times New Roman"/>
              <w:sz w:val="24"/>
              <w:szCs w:val="24"/>
            </w:rPr>
          </w:rPrChange>
        </w:rPr>
        <w:pPrChange w:id="366" w:author="Sunil" w:date="2018-05-13T17:41:00Z">
          <w:pPr>
            <w:pStyle w:val="ListParagraph"/>
            <w:keepNext/>
            <w:numPr>
              <w:numId w:val="1"/>
            </w:numPr>
            <w:shd w:val="clear" w:color="auto" w:fill="FFFFFF"/>
            <w:ind w:left="360" w:hanging="360"/>
          </w:pPr>
        </w:pPrChange>
      </w:pPr>
      <w:r w:rsidRPr="004556C3">
        <w:rPr>
          <w:rFonts w:ascii="Arial" w:hAnsi="Arial" w:cs="Arial"/>
          <w:color w:val="000000"/>
          <w:sz w:val="18"/>
          <w:szCs w:val="18"/>
          <w:shd w:val="clear" w:color="auto" w:fill="FFFFFF"/>
          <w:rPrChange w:id="367" w:author="Sunil" w:date="2018-05-13T17:41:00Z">
            <w:rPr>
              <w:shd w:val="clear" w:color="auto" w:fill="FFFFFF"/>
            </w:rPr>
          </w:rPrChange>
        </w:rPr>
        <w:t xml:space="preserve"> Manisha </w:t>
      </w:r>
      <w:proofErr w:type="spellStart"/>
      <w:r w:rsidRPr="004556C3">
        <w:rPr>
          <w:rFonts w:ascii="Arial" w:hAnsi="Arial" w:cs="Arial"/>
          <w:color w:val="000000"/>
          <w:sz w:val="18"/>
          <w:szCs w:val="18"/>
          <w:shd w:val="clear" w:color="auto" w:fill="FFFFFF"/>
          <w:rPrChange w:id="368" w:author="Sunil" w:date="2018-05-13T17:41:00Z">
            <w:rPr>
              <w:shd w:val="clear" w:color="auto" w:fill="FFFFFF"/>
            </w:rPr>
          </w:rPrChange>
        </w:rPr>
        <w:t>Ruikar</w:t>
      </w:r>
      <w:proofErr w:type="spellEnd"/>
      <w:r w:rsidRPr="004556C3">
        <w:rPr>
          <w:rFonts w:ascii="Arial" w:hAnsi="Arial" w:cs="Arial"/>
          <w:color w:val="000000"/>
          <w:sz w:val="18"/>
          <w:szCs w:val="18"/>
          <w:shd w:val="clear" w:color="auto" w:fill="FFFFFF"/>
          <w:rPrChange w:id="369" w:author="Sunil" w:date="2018-05-13T17:41:00Z">
            <w:rPr>
              <w:shd w:val="clear" w:color="auto" w:fill="FFFFFF"/>
            </w:rPr>
          </w:rPrChange>
        </w:rPr>
        <w:t xml:space="preserve">. - </w:t>
      </w:r>
      <w:ins w:id="370" w:author="Sunil" w:date="2018-05-13T17:48:00Z">
        <w:r>
          <w:rPr>
            <w:rFonts w:ascii="Arial" w:hAnsi="Arial" w:cs="Arial"/>
            <w:color w:val="000000"/>
            <w:sz w:val="18"/>
            <w:szCs w:val="18"/>
            <w:shd w:val="clear" w:color="auto" w:fill="FFFFFF"/>
          </w:rPr>
          <w:t>S</w:t>
        </w:r>
      </w:ins>
      <w:del w:id="371" w:author="Sunil" w:date="2018-05-13T17:48:00Z">
        <w:r w:rsidRPr="004556C3" w:rsidDel="004556C3">
          <w:rPr>
            <w:rFonts w:ascii="Arial" w:hAnsi="Arial" w:cs="Arial"/>
            <w:color w:val="000000"/>
            <w:sz w:val="18"/>
            <w:szCs w:val="18"/>
            <w:shd w:val="clear" w:color="auto" w:fill="FFFFFF"/>
          </w:rPr>
          <w:delText>s</w:delText>
        </w:r>
      </w:del>
      <w:r w:rsidRPr="004556C3">
        <w:rPr>
          <w:rFonts w:ascii="Arial" w:hAnsi="Arial" w:cs="Arial"/>
          <w:color w:val="000000"/>
          <w:sz w:val="18"/>
          <w:szCs w:val="18"/>
          <w:shd w:val="clear" w:color="auto" w:fill="FFFFFF"/>
        </w:rPr>
        <w:t xml:space="preserve">ymposium - </w:t>
      </w:r>
      <w:ins w:id="372" w:author="Sunil" w:date="2018-05-13T17:48:00Z">
        <w:r>
          <w:rPr>
            <w:rFonts w:ascii="Arial" w:hAnsi="Arial" w:cs="Arial"/>
            <w:color w:val="000000"/>
            <w:sz w:val="18"/>
            <w:szCs w:val="18"/>
            <w:shd w:val="clear" w:color="auto" w:fill="FFFFFF"/>
          </w:rPr>
          <w:t>P</w:t>
        </w:r>
      </w:ins>
      <w:del w:id="373" w:author="Sunil" w:date="2018-05-13T17:48:00Z">
        <w:r w:rsidRPr="004556C3" w:rsidDel="004556C3">
          <w:rPr>
            <w:rFonts w:ascii="Arial" w:hAnsi="Arial" w:cs="Arial"/>
            <w:color w:val="000000"/>
            <w:sz w:val="18"/>
            <w:szCs w:val="18"/>
            <w:shd w:val="clear" w:color="auto" w:fill="FFFFFF"/>
          </w:rPr>
          <w:delText>p</w:delText>
        </w:r>
      </w:del>
      <w:r w:rsidRPr="004556C3">
        <w:rPr>
          <w:rFonts w:ascii="Arial" w:hAnsi="Arial" w:cs="Arial"/>
          <w:color w:val="000000"/>
          <w:sz w:val="18"/>
          <w:szCs w:val="18"/>
          <w:shd w:val="clear" w:color="auto" w:fill="FFFFFF"/>
        </w:rPr>
        <w:t xml:space="preserve">olytrauma </w:t>
      </w:r>
      <w:ins w:id="374" w:author="Sunil" w:date="2018-05-13T17:48:00Z">
        <w:r>
          <w:rPr>
            <w:rFonts w:ascii="Arial" w:hAnsi="Arial" w:cs="Arial"/>
            <w:color w:val="000000"/>
            <w:sz w:val="18"/>
            <w:szCs w:val="18"/>
            <w:shd w:val="clear" w:color="auto" w:fill="FFFFFF"/>
          </w:rPr>
          <w:t>M</w:t>
        </w:r>
      </w:ins>
      <w:del w:id="375" w:author="Sunil" w:date="2018-05-13T17:48:00Z">
        <w:r w:rsidRPr="004556C3" w:rsidDel="004556C3">
          <w:rPr>
            <w:rFonts w:ascii="Arial" w:hAnsi="Arial" w:cs="Arial"/>
            <w:color w:val="000000"/>
            <w:sz w:val="18"/>
            <w:szCs w:val="18"/>
            <w:shd w:val="clear" w:color="auto" w:fill="FFFFFF"/>
          </w:rPr>
          <w:delText>m</w:delText>
        </w:r>
      </w:del>
      <w:r w:rsidRPr="004556C3">
        <w:rPr>
          <w:rFonts w:ascii="Arial" w:hAnsi="Arial" w:cs="Arial"/>
          <w:color w:val="000000"/>
          <w:sz w:val="18"/>
          <w:szCs w:val="18"/>
          <w:shd w:val="clear" w:color="auto" w:fill="FFFFFF"/>
        </w:rPr>
        <w:t xml:space="preserve">anagement. </w:t>
      </w:r>
      <w:r w:rsidRPr="004556C3">
        <w:rPr>
          <w:rFonts w:ascii="Arial" w:hAnsi="Arial" w:cs="Arial"/>
          <w:color w:val="000000"/>
          <w:sz w:val="18"/>
          <w:szCs w:val="18"/>
          <w:shd w:val="clear" w:color="auto" w:fill="FFFFFF"/>
          <w:rPrChange w:id="376" w:author="Sunil" w:date="2018-05-13T17:41:00Z">
            <w:rPr>
              <w:shd w:val="clear" w:color="auto" w:fill="FFFFFF"/>
            </w:rPr>
          </w:rPrChange>
        </w:rPr>
        <w:t>Year : 2013  |  Volume : 6  |  Issue : 1  |  Page : 1-6 .National statistics of road traffic accidents in India. Department of Community and Family Medicine, All India Institute of Medical Sciences (AIIMS), Raipur, Chhattisgarh, India. Date of Web Publication</w:t>
      </w:r>
      <w:r w:rsidRPr="004556C3">
        <w:rPr>
          <w:rFonts w:ascii="Arial" w:hAnsi="Arial" w:cs="Arial"/>
          <w:color w:val="000000"/>
          <w:sz w:val="18"/>
          <w:szCs w:val="18"/>
          <w:shd w:val="clear" w:color="auto" w:fill="FFFFFF"/>
          <w:rPrChange w:id="377" w:author="Sunil" w:date="2018-05-13T17:41:00Z">
            <w:rPr>
              <w:shd w:val="clear" w:color="auto" w:fill="FFFFFF"/>
            </w:rPr>
          </w:rPrChange>
        </w:rPr>
        <w:tab/>
        <w:t>23-Sep-2013).</w:t>
      </w:r>
      <w:del w:id="378" w:author="Sunil" w:date="2018-05-13T17:48:00Z">
        <w:r w:rsidRPr="004556C3" w:rsidDel="004556C3">
          <w:rPr>
            <w:rFonts w:ascii="Arial" w:hAnsi="Arial" w:cs="Arial"/>
            <w:color w:val="000000"/>
            <w:sz w:val="18"/>
            <w:szCs w:val="18"/>
            <w:shd w:val="clear" w:color="auto" w:fill="FFFFFF"/>
            <w:rPrChange w:id="379" w:author="Sunil" w:date="2018-05-13T17:41:00Z">
              <w:rPr>
                <w:shd w:val="clear" w:color="auto" w:fill="FFFFFF"/>
              </w:rPr>
            </w:rPrChange>
          </w:rPr>
          <w:delText>’</w:delText>
        </w:r>
      </w:del>
    </w:p>
    <w:p w14:paraId="3F0C3952" w14:textId="02E704A4" w:rsidR="004556C3" w:rsidRPr="004556C3" w:rsidRDefault="004556C3">
      <w:pPr>
        <w:pStyle w:val="ListParagraph"/>
        <w:numPr>
          <w:ilvl w:val="0"/>
          <w:numId w:val="8"/>
        </w:numPr>
        <w:shd w:val="clear" w:color="auto" w:fill="FFFFFF"/>
        <w:jc w:val="both"/>
        <w:rPr>
          <w:rFonts w:ascii="Arial" w:hAnsi="Arial" w:cs="Arial"/>
          <w:color w:val="000000"/>
          <w:sz w:val="20"/>
          <w:szCs w:val="20"/>
          <w:shd w:val="clear" w:color="auto" w:fill="FFFFFF"/>
          <w:rPrChange w:id="380" w:author="Sunil" w:date="2018-05-13T17:41:00Z">
            <w:rPr>
              <w:shd w:val="clear" w:color="auto" w:fill="FFFFFF"/>
            </w:rPr>
          </w:rPrChange>
        </w:rPr>
        <w:pPrChange w:id="381" w:author="Sunil" w:date="2018-05-13T17:41:00Z">
          <w:pPr>
            <w:pStyle w:val="ListParagraph"/>
            <w:numPr>
              <w:numId w:val="7"/>
            </w:numPr>
            <w:shd w:val="clear" w:color="auto" w:fill="FFFFFF"/>
            <w:ind w:hanging="360"/>
            <w:jc w:val="both"/>
          </w:pPr>
        </w:pPrChange>
      </w:pPr>
      <w:r w:rsidRPr="004556C3">
        <w:rPr>
          <w:rFonts w:ascii="Arial" w:hAnsi="Arial" w:cs="Arial"/>
          <w:color w:val="000000"/>
          <w:sz w:val="20"/>
          <w:szCs w:val="20"/>
          <w:shd w:val="clear" w:color="auto" w:fill="FFFFFF"/>
          <w:rPrChange w:id="382" w:author="Sunil" w:date="2018-05-13T17:41:00Z">
            <w:rPr>
              <w:shd w:val="clear" w:color="auto" w:fill="FFFFFF"/>
            </w:rPr>
          </w:rPrChange>
        </w:rPr>
        <w:t xml:space="preserve">Menon A1, Pai VK, Rajeev A.J Forensic Leg Med. 2008 Feb;15(2):75-7. </w:t>
      </w:r>
      <w:proofErr w:type="spellStart"/>
      <w:r w:rsidRPr="004556C3">
        <w:rPr>
          <w:rFonts w:ascii="Arial" w:hAnsi="Arial" w:cs="Arial"/>
          <w:color w:val="000000"/>
          <w:sz w:val="20"/>
          <w:szCs w:val="20"/>
          <w:shd w:val="clear" w:color="auto" w:fill="FFFFFF"/>
          <w:rPrChange w:id="383" w:author="Sunil" w:date="2018-05-13T17:41:00Z">
            <w:rPr>
              <w:shd w:val="clear" w:color="auto" w:fill="FFFFFF"/>
            </w:rPr>
          </w:rPrChange>
        </w:rPr>
        <w:t>doi</w:t>
      </w:r>
      <w:proofErr w:type="spellEnd"/>
      <w:r w:rsidRPr="004556C3">
        <w:rPr>
          <w:rFonts w:ascii="Arial" w:hAnsi="Arial" w:cs="Arial"/>
          <w:color w:val="000000"/>
          <w:sz w:val="20"/>
          <w:szCs w:val="20"/>
          <w:shd w:val="clear" w:color="auto" w:fill="FFFFFF"/>
          <w:rPrChange w:id="384" w:author="Sunil" w:date="2018-05-13T17:41:00Z">
            <w:rPr>
              <w:shd w:val="clear" w:color="auto" w:fill="FFFFFF"/>
            </w:rPr>
          </w:rPrChange>
        </w:rPr>
        <w:t xml:space="preserve">: 10.1016/j.jflm.2007.06.001. </w:t>
      </w:r>
      <w:proofErr w:type="spellStart"/>
      <w:r w:rsidRPr="004556C3">
        <w:rPr>
          <w:rFonts w:ascii="Arial" w:hAnsi="Arial" w:cs="Arial"/>
          <w:color w:val="000000"/>
          <w:sz w:val="20"/>
          <w:szCs w:val="20"/>
          <w:shd w:val="clear" w:color="auto" w:fill="FFFFFF"/>
          <w:rPrChange w:id="385" w:author="Sunil" w:date="2018-05-13T17:41:00Z">
            <w:rPr>
              <w:shd w:val="clear" w:color="auto" w:fill="FFFFFF"/>
            </w:rPr>
          </w:rPrChange>
        </w:rPr>
        <w:t>Epub</w:t>
      </w:r>
      <w:proofErr w:type="spellEnd"/>
      <w:r w:rsidRPr="004556C3">
        <w:rPr>
          <w:rFonts w:ascii="Arial" w:hAnsi="Arial" w:cs="Arial"/>
          <w:color w:val="000000"/>
          <w:sz w:val="20"/>
          <w:szCs w:val="20"/>
          <w:shd w:val="clear" w:color="auto" w:fill="FFFFFF"/>
          <w:rPrChange w:id="386" w:author="Sunil" w:date="2018-05-13T17:41:00Z">
            <w:rPr>
              <w:shd w:val="clear" w:color="auto" w:fill="FFFFFF"/>
            </w:rPr>
          </w:rPrChange>
        </w:rPr>
        <w:t xml:space="preserve"> 2007 Sep 27.Pattern of fatal head injuries due to vehicular accidents in Mangalore. Department of Forensic Medicine and Toxicology, Kasturba Medical College, Mangalore 575001, Karnataka, India. </w:t>
      </w:r>
      <w:r w:rsidRPr="004556C3">
        <w:rPr>
          <w:rFonts w:ascii="Arial" w:hAnsi="Arial" w:cs="Arial"/>
          <w:color w:val="000000"/>
          <w:sz w:val="20"/>
          <w:szCs w:val="20"/>
          <w:shd w:val="clear" w:color="auto" w:fill="FFFFFF"/>
          <w:rPrChange w:id="387" w:author="Sunil" w:date="2018-05-13T17:41:00Z">
            <w:rPr>
              <w:shd w:val="clear" w:color="auto" w:fill="FFFFFF"/>
            </w:rPr>
          </w:rPrChange>
        </w:rPr>
        <w:fldChar w:fldCharType="begin"/>
      </w:r>
      <w:r w:rsidRPr="004556C3">
        <w:rPr>
          <w:rFonts w:ascii="Arial" w:hAnsi="Arial" w:cs="Arial"/>
          <w:color w:val="000000"/>
          <w:sz w:val="20"/>
          <w:szCs w:val="20"/>
          <w:shd w:val="clear" w:color="auto" w:fill="FFFFFF"/>
          <w:rPrChange w:id="388" w:author="Sunil" w:date="2018-05-13T17:41:00Z">
            <w:rPr>
              <w:shd w:val="clear" w:color="auto" w:fill="FFFFFF"/>
            </w:rPr>
          </w:rPrChange>
        </w:rPr>
        <w:instrText xml:space="preserve"> HYPERLINK "mailto:anandski@rediffmail.com" </w:instrText>
      </w:r>
      <w:r w:rsidRPr="004556C3">
        <w:rPr>
          <w:rFonts w:ascii="Arial" w:hAnsi="Arial" w:cs="Arial"/>
          <w:color w:val="000000"/>
          <w:sz w:val="20"/>
          <w:szCs w:val="20"/>
          <w:shd w:val="clear" w:color="auto" w:fill="FFFFFF"/>
          <w:rPrChange w:id="389" w:author="Sunil" w:date="2018-05-13T17:41:00Z">
            <w:rPr>
              <w:shd w:val="clear" w:color="auto" w:fill="FFFFFF"/>
            </w:rPr>
          </w:rPrChange>
        </w:rPr>
        <w:fldChar w:fldCharType="separate"/>
      </w:r>
      <w:r w:rsidRPr="004556C3">
        <w:rPr>
          <w:rStyle w:val="Hyperlink"/>
          <w:rFonts w:ascii="Arial" w:hAnsi="Arial" w:cs="Arial"/>
          <w:sz w:val="20"/>
          <w:szCs w:val="20"/>
          <w:shd w:val="clear" w:color="auto" w:fill="FFFFFF"/>
        </w:rPr>
        <w:t>anandski@rediffmail.com</w:t>
      </w:r>
      <w:r w:rsidRPr="004556C3">
        <w:rPr>
          <w:rFonts w:ascii="Arial" w:hAnsi="Arial" w:cs="Arial"/>
          <w:color w:val="000000"/>
          <w:sz w:val="20"/>
          <w:szCs w:val="20"/>
          <w:shd w:val="clear" w:color="auto" w:fill="FFFFFF"/>
          <w:rPrChange w:id="390" w:author="Sunil" w:date="2018-05-13T17:41:00Z">
            <w:rPr>
              <w:shd w:val="clear" w:color="auto" w:fill="FFFFFF"/>
            </w:rPr>
          </w:rPrChange>
        </w:rPr>
        <w:fldChar w:fldCharType="end"/>
      </w:r>
    </w:p>
    <w:p w14:paraId="56B735A8" w14:textId="77777777" w:rsidR="004556C3" w:rsidRPr="004556C3" w:rsidRDefault="004556C3">
      <w:pPr>
        <w:pStyle w:val="ListParagraph"/>
        <w:shd w:val="clear" w:color="auto" w:fill="FFFFFF"/>
        <w:jc w:val="both"/>
        <w:rPr>
          <w:rFonts w:cs="Times New Roman"/>
          <w:color w:val="000000"/>
          <w:rPrChange w:id="391" w:author="Sunil" w:date="2018-05-13T17:41:00Z">
            <w:rPr/>
          </w:rPrChange>
        </w:rPr>
        <w:pPrChange w:id="392" w:author="Sunil" w:date="2018-05-13T17:41:00Z">
          <w:pPr>
            <w:pStyle w:val="ListParagraph"/>
            <w:numPr>
              <w:numId w:val="7"/>
            </w:numPr>
            <w:shd w:val="clear" w:color="auto" w:fill="FFFFFF"/>
            <w:ind w:hanging="360"/>
            <w:jc w:val="both"/>
          </w:pPr>
        </w:pPrChange>
      </w:pPr>
    </w:p>
    <w:p w14:paraId="52FFCBE4" w14:textId="77777777" w:rsidR="004556C3" w:rsidRPr="00A95A05" w:rsidRDefault="004556C3" w:rsidP="004556C3">
      <w:pPr>
        <w:pStyle w:val="ListParagraph"/>
        <w:numPr>
          <w:ilvl w:val="0"/>
          <w:numId w:val="8"/>
        </w:numPr>
        <w:shd w:val="clear" w:color="auto" w:fill="FFFFFF"/>
        <w:jc w:val="both"/>
        <w:rPr>
          <w:rFonts w:ascii="Times New Roman" w:hAnsi="Times New Roman" w:cs="Times New Roman"/>
          <w:color w:val="000000"/>
          <w:sz w:val="24"/>
          <w:szCs w:val="24"/>
        </w:rPr>
      </w:pPr>
      <w:r w:rsidRPr="0093260D">
        <w:rPr>
          <w:rFonts w:ascii="Times New Roman" w:hAnsi="Times New Roman" w:cs="Times New Roman"/>
          <w:noProof/>
          <w:sz w:val="24"/>
          <w:szCs w:val="24"/>
          <w:lang w:val="en-GB"/>
        </w:rPr>
        <w:t xml:space="preserve">Georgi A, </w:t>
      </w:r>
      <w:proofErr w:type="spellStart"/>
      <w:r w:rsidRPr="0093260D">
        <w:rPr>
          <w:rFonts w:ascii="Times New Roman" w:hAnsi="Times New Roman" w:cs="Times New Roman"/>
          <w:sz w:val="24"/>
          <w:szCs w:val="24"/>
        </w:rPr>
        <w:t>Yuvaram</w:t>
      </w:r>
      <w:proofErr w:type="spellEnd"/>
      <w:r w:rsidRPr="0093260D">
        <w:rPr>
          <w:rFonts w:ascii="Times New Roman" w:hAnsi="Times New Roman" w:cs="Times New Roman"/>
          <w:sz w:val="24"/>
          <w:szCs w:val="24"/>
        </w:rPr>
        <w:t xml:space="preserve"> NV, Yogesh NV, Shroff S, Mathew M, Saravanan </w:t>
      </w:r>
      <w:proofErr w:type="spellStart"/>
      <w:r w:rsidRPr="0093260D">
        <w:rPr>
          <w:rFonts w:ascii="Times New Roman" w:hAnsi="Times New Roman" w:cs="Times New Roman"/>
          <w:sz w:val="24"/>
          <w:szCs w:val="24"/>
        </w:rPr>
        <w:t>S.Evolution</w:t>
      </w:r>
      <w:proofErr w:type="spellEnd"/>
      <w:r w:rsidRPr="0093260D">
        <w:rPr>
          <w:rFonts w:ascii="Times New Roman" w:hAnsi="Times New Roman" w:cs="Times New Roman"/>
          <w:sz w:val="24"/>
          <w:szCs w:val="24"/>
        </w:rPr>
        <w:t xml:space="preserve"> of deceased-donor transplantation in India with decline of commercial transplantation: a lesson for developing countries</w:t>
      </w:r>
      <w:r w:rsidRPr="0093260D">
        <w:rPr>
          <w:rFonts w:ascii="Times New Roman" w:hAnsi="Times New Roman" w:cs="Times New Roman"/>
          <w:noProof/>
          <w:sz w:val="24"/>
          <w:szCs w:val="24"/>
          <w:lang w:val="en-GB"/>
        </w:rPr>
        <w:t xml:space="preserve">. </w:t>
      </w:r>
      <w:r w:rsidRPr="0093260D">
        <w:rPr>
          <w:rFonts w:ascii="Times New Roman" w:hAnsi="Times New Roman" w:cs="Times New Roman"/>
          <w:i/>
          <w:iCs/>
          <w:noProof/>
          <w:sz w:val="24"/>
          <w:szCs w:val="24"/>
          <w:lang w:val="en-GB"/>
        </w:rPr>
        <w:t>Kidney International</w:t>
      </w:r>
      <w:r w:rsidRPr="0093260D">
        <w:rPr>
          <w:rFonts w:ascii="Times New Roman" w:hAnsi="Times New Roman" w:cs="Times New Roman"/>
          <w:noProof/>
          <w:sz w:val="24"/>
          <w:szCs w:val="24"/>
          <w:lang w:val="en-GB"/>
        </w:rPr>
        <w:t xml:space="preserve">. 2013;3:190 -194. </w:t>
      </w:r>
      <w:r w:rsidRPr="0093260D">
        <w:rPr>
          <w:rFonts w:ascii="Times New Roman" w:hAnsi="Times New Roman" w:cs="Times New Roman"/>
          <w:noProof/>
          <w:sz w:val="24"/>
          <w:szCs w:val="24"/>
        </w:rPr>
        <w:t>Available from:</w:t>
      </w:r>
      <w:hyperlink r:id="rId14" w:history="1">
        <w:r>
          <w:rPr>
            <w:rStyle w:val="Hyperlink"/>
            <w:noProof/>
            <w:sz w:val="24"/>
            <w:szCs w:val="24"/>
          </w:rPr>
          <w:t>http://www.kisupplements.org/article/S2157-1716(15)31117-5/pdf</w:t>
        </w:r>
      </w:hyperlink>
    </w:p>
    <w:p w14:paraId="3A3DC025" w14:textId="715712A0" w:rsidR="004556C3" w:rsidRPr="0093260D" w:rsidRDefault="004556C3" w:rsidP="004556C3">
      <w:pPr>
        <w:pStyle w:val="ListParagraph"/>
        <w:keepNext/>
        <w:numPr>
          <w:ilvl w:val="0"/>
          <w:numId w:val="8"/>
        </w:numPr>
        <w:shd w:val="clear" w:color="auto" w:fill="FFFFFF"/>
        <w:rPr>
          <w:rFonts w:cs="Times New Roman"/>
          <w:color w:val="000000"/>
        </w:rPr>
      </w:pPr>
      <w:r>
        <w:rPr>
          <w:noProof/>
        </w:rPr>
        <w:t xml:space="preserve">Vora P.To help the living, India's hospitals need a uniform definition of death. Scroll.in.2017 Jan 18. Available from: </w:t>
      </w:r>
      <w:hyperlink r:id="rId15" w:history="1">
        <w:r w:rsidRPr="0093260D">
          <w:rPr>
            <w:rStyle w:val="Hyperlink"/>
            <w:rFonts w:cstheme="minorBidi"/>
            <w:noProof/>
          </w:rPr>
          <w:t>https://scroll.in/pulse/826963/to-help-the-living-indias-hospitals-need-a-uniform-definition-of-death</w:t>
        </w:r>
      </w:hyperlink>
    </w:p>
    <w:p w14:paraId="6E012EDE" w14:textId="77777777" w:rsidR="004556C3" w:rsidRDefault="004556C3" w:rsidP="004556C3">
      <w:pPr>
        <w:pStyle w:val="Bibliography"/>
        <w:numPr>
          <w:ilvl w:val="0"/>
          <w:numId w:val="8"/>
        </w:numPr>
      </w:pPr>
      <w:r>
        <w:rPr>
          <w:noProof/>
        </w:rPr>
        <w:t xml:space="preserve">Dhanwate A.D. Brainstem death: A comprehensive review in Indian </w:t>
      </w:r>
      <w:proofErr w:type="gramStart"/>
      <w:r>
        <w:rPr>
          <w:noProof/>
        </w:rPr>
        <w:t>P</w:t>
      </w:r>
      <w:proofErr w:type="spellStart"/>
      <w:r>
        <w:rPr>
          <w:rFonts w:ascii="Arial" w:hAnsi="Arial" w:cs="Arial"/>
          <w:color w:val="CC6601"/>
          <w:sz w:val="27"/>
          <w:szCs w:val="27"/>
          <w:shd w:val="clear" w:color="auto" w:fill="FFFFFF"/>
        </w:rPr>
        <w:t>erspective</w:t>
      </w:r>
      <w:proofErr w:type="spellEnd"/>
      <w:r>
        <w:rPr>
          <w:rFonts w:ascii="Arial" w:hAnsi="Arial" w:cs="Arial"/>
          <w:color w:val="CC6601"/>
          <w:sz w:val="27"/>
          <w:szCs w:val="27"/>
          <w:shd w:val="clear" w:color="auto" w:fill="FFFFFF"/>
        </w:rPr>
        <w:t> </w:t>
      </w:r>
      <w:r>
        <w:rPr>
          <w:noProof/>
        </w:rPr>
        <w:t>.</w:t>
      </w:r>
      <w:proofErr w:type="gramEnd"/>
      <w:r>
        <w:rPr>
          <w:noProof/>
        </w:rPr>
        <w:t xml:space="preserve"> </w:t>
      </w:r>
      <w:r>
        <w:rPr>
          <w:i/>
          <w:iCs/>
          <w:noProof/>
        </w:rPr>
        <w:t>Indian Journal of Critical Care Medicine</w:t>
      </w:r>
      <w:r>
        <w:rPr>
          <w:noProof/>
        </w:rPr>
        <w:t>.2014;18(9):</w:t>
      </w:r>
      <w:r>
        <w:rPr>
          <w:color w:val="1F1F3F"/>
          <w:shd w:val="clear" w:color="auto" w:fill="FFFFFF"/>
        </w:rPr>
        <w:t xml:space="preserve">596-605. </w:t>
      </w:r>
      <w:r>
        <w:rPr>
          <w:noProof/>
        </w:rPr>
        <w:t xml:space="preserve">Available from: </w:t>
      </w:r>
      <w:r>
        <w:rPr>
          <w:rFonts w:ascii="Arial" w:hAnsi="Arial" w:cs="Arial"/>
          <w:color w:val="1F1F3F"/>
          <w:sz w:val="18"/>
          <w:szCs w:val="18"/>
          <w:shd w:val="clear" w:color="auto" w:fill="E1F3EF"/>
        </w:rPr>
        <w:t> </w:t>
      </w:r>
      <w:hyperlink r:id="rId16" w:history="1">
        <w:r>
          <w:rPr>
            <w:rStyle w:val="Hyperlink"/>
            <w:rFonts w:ascii="Arial" w:hAnsi="Arial" w:cs="Arial"/>
            <w:color w:val="004080"/>
            <w:sz w:val="18"/>
            <w:szCs w:val="18"/>
            <w:u w:val="none"/>
            <w:shd w:val="clear" w:color="auto" w:fill="E1F3EF"/>
          </w:rPr>
          <w:t>http://www.ijccm.org/text.asp?2014/18/9/596/140151</w:t>
        </w:r>
      </w:hyperlink>
      <w:r w:rsidDel="008F6731">
        <w:t xml:space="preserve"> </w:t>
      </w:r>
    </w:p>
    <w:p w14:paraId="3E6FFC46" w14:textId="77777777" w:rsidR="004556C3" w:rsidRPr="0093260D" w:rsidRDefault="004556C3" w:rsidP="004556C3">
      <w:pPr>
        <w:pStyle w:val="Bibliography"/>
        <w:ind w:left="720"/>
        <w:rPr>
          <w:noProof/>
          <w:color w:val="0000FF"/>
          <w:u w:val="single"/>
        </w:rPr>
      </w:pPr>
    </w:p>
    <w:p w14:paraId="692DEC8F" w14:textId="77777777" w:rsidR="004556C3" w:rsidRDefault="004556C3" w:rsidP="004556C3">
      <w:pPr>
        <w:pStyle w:val="Bibliography"/>
        <w:numPr>
          <w:ilvl w:val="0"/>
          <w:numId w:val="8"/>
        </w:numPr>
        <w:rPr>
          <w:rStyle w:val="Hyperlink"/>
          <w:rFonts w:cstheme="minorBidi"/>
          <w:noProof/>
        </w:rPr>
      </w:pPr>
      <w:r>
        <w:rPr>
          <w:noProof/>
        </w:rPr>
        <w:t xml:space="preserve">Mollaret P, Goulon M. The depassed coma (preliminary memoir). </w:t>
      </w:r>
      <w:r>
        <w:rPr>
          <w:i/>
          <w:iCs/>
          <w:noProof/>
        </w:rPr>
        <w:t>Rev Neurol (Paris)</w:t>
      </w:r>
      <w:r>
        <w:rPr>
          <w:noProof/>
        </w:rPr>
        <w:t xml:space="preserve">.1959 Jul;101:3-15. Available from: </w:t>
      </w:r>
      <w:hyperlink r:id="rId17" w:history="1">
        <w:r>
          <w:rPr>
            <w:rStyle w:val="Hyperlink"/>
            <w:rFonts w:cstheme="minorBidi"/>
            <w:noProof/>
          </w:rPr>
          <w:t>https://www.ncbi.nlm.nih.gov/pubmed/14423403</w:t>
        </w:r>
      </w:hyperlink>
    </w:p>
    <w:p w14:paraId="1F3C397F" w14:textId="0A8FC9AF" w:rsidR="004556C3" w:rsidRPr="004556C3" w:rsidRDefault="004556C3">
      <w:pPr>
        <w:pStyle w:val="ListParagraph"/>
        <w:numPr>
          <w:ilvl w:val="0"/>
          <w:numId w:val="8"/>
        </w:numPr>
        <w:shd w:val="clear" w:color="auto" w:fill="FFFFFF"/>
        <w:spacing w:before="120" w:after="120" w:line="300" w:lineRule="atLeast"/>
        <w:rPr>
          <w:rFonts w:ascii="Arial" w:hAnsi="Arial" w:cs="Arial"/>
          <w:color w:val="000000"/>
          <w:sz w:val="24"/>
          <w:szCs w:val="24"/>
          <w:rPrChange w:id="393" w:author="Sunil" w:date="2018-05-13T17:41:00Z">
            <w:rPr>
              <w:rFonts w:ascii="Arial" w:hAnsi="Arial" w:cs="Arial"/>
              <w:color w:val="000000"/>
              <w:sz w:val="28"/>
              <w:szCs w:val="28"/>
            </w:rPr>
          </w:rPrChange>
        </w:rPr>
        <w:pPrChange w:id="394" w:author="Sunil" w:date="2018-05-13T17:40:00Z">
          <w:pPr>
            <w:pStyle w:val="Heading1"/>
            <w:shd w:val="clear" w:color="auto" w:fill="FFFFFF"/>
            <w:spacing w:before="120" w:beforeAutospacing="0" w:after="120" w:afterAutospacing="0" w:line="300" w:lineRule="atLeast"/>
          </w:pPr>
        </w:pPrChange>
      </w:pPr>
      <w:r w:rsidRPr="004556C3">
        <w:rPr>
          <w:rFonts w:ascii="Arial" w:hAnsi="Arial" w:cs="Arial"/>
          <w:color w:val="000000"/>
          <w:sz w:val="17"/>
          <w:szCs w:val="17"/>
        </w:rPr>
        <w:fldChar w:fldCharType="begin"/>
      </w:r>
      <w:r w:rsidRPr="004556C3">
        <w:rPr>
          <w:rFonts w:ascii="Arial" w:hAnsi="Arial" w:cs="Arial"/>
          <w:color w:val="000000"/>
          <w:sz w:val="17"/>
          <w:szCs w:val="17"/>
        </w:rPr>
        <w:instrText xml:space="preserve"> HYPERLINK "https://www.ncbi.nlm.nih.gov/pubmed/5694976" \o "JAMA." </w:instrText>
      </w:r>
      <w:r w:rsidRPr="004556C3">
        <w:rPr>
          <w:rFonts w:ascii="Arial" w:hAnsi="Arial" w:cs="Arial"/>
          <w:color w:val="000000"/>
          <w:sz w:val="17"/>
          <w:szCs w:val="17"/>
        </w:rPr>
        <w:fldChar w:fldCharType="separate"/>
      </w:r>
      <w:r w:rsidRPr="004556C3">
        <w:rPr>
          <w:rStyle w:val="Hyperlink"/>
          <w:rFonts w:ascii="Arial" w:hAnsi="Arial" w:cs="Arial"/>
          <w:color w:val="660066"/>
          <w:sz w:val="17"/>
          <w:szCs w:val="17"/>
        </w:rPr>
        <w:t>JAMA.</w:t>
      </w:r>
      <w:r w:rsidRPr="004556C3">
        <w:rPr>
          <w:rFonts w:ascii="Arial" w:hAnsi="Arial" w:cs="Arial"/>
          <w:color w:val="000000"/>
          <w:sz w:val="17"/>
          <w:szCs w:val="17"/>
        </w:rPr>
        <w:fldChar w:fldCharType="end"/>
      </w:r>
      <w:r w:rsidRPr="004556C3">
        <w:rPr>
          <w:rFonts w:ascii="Arial" w:hAnsi="Arial" w:cs="Arial"/>
          <w:color w:val="000000"/>
          <w:sz w:val="17"/>
          <w:szCs w:val="17"/>
        </w:rPr>
        <w:t xml:space="preserve"> 1968 Aug 5;205(6):337-40. - </w:t>
      </w:r>
      <w:r w:rsidRPr="004556C3">
        <w:rPr>
          <w:rFonts w:ascii="Arial" w:hAnsi="Arial" w:cs="Arial"/>
          <w:color w:val="000000"/>
          <w:sz w:val="24"/>
          <w:szCs w:val="24"/>
          <w:rPrChange w:id="395" w:author="Sunil" w:date="2018-05-13T17:41:00Z">
            <w:rPr>
              <w:rFonts w:ascii="Arial" w:hAnsi="Arial" w:cs="Arial"/>
              <w:b w:val="0"/>
              <w:bCs w:val="0"/>
              <w:color w:val="000000"/>
              <w:sz w:val="28"/>
              <w:szCs w:val="28"/>
            </w:rPr>
          </w:rPrChange>
        </w:rPr>
        <w:t>A definition of irreversible coma. Report of the Ad Hoc Committee of the Harvard Medical School to Examine the Definition of Brain Death.</w:t>
      </w:r>
    </w:p>
    <w:p w14:paraId="64766D17" w14:textId="77777777" w:rsidR="004556C3" w:rsidRPr="0093260D" w:rsidRDefault="004556C3" w:rsidP="004556C3">
      <w:pPr>
        <w:pStyle w:val="ListParagraph"/>
        <w:numPr>
          <w:ilvl w:val="0"/>
          <w:numId w:val="8"/>
        </w:numPr>
      </w:pPr>
      <w:r>
        <w:rPr>
          <w:rStyle w:val="reference-text"/>
          <w:rFonts w:ascii="Arial" w:hAnsi="Arial" w:cs="Arial"/>
          <w:color w:val="222222"/>
          <w:sz w:val="19"/>
          <w:szCs w:val="19"/>
          <w:shd w:val="clear" w:color="auto" w:fill="FFFFFF"/>
        </w:rPr>
        <w:t>Conference of Medical Royal Colleges and their Faculties in the UK. BMJ 1976;2:1187–8</w:t>
      </w:r>
    </w:p>
    <w:p w14:paraId="2E43EEC9" w14:textId="77777777" w:rsidR="004556C3" w:rsidRDefault="004556C3" w:rsidP="004556C3"/>
    <w:p w14:paraId="7F2C7047" w14:textId="77777777" w:rsidR="004556C3" w:rsidRPr="0093260D" w:rsidRDefault="004556C3" w:rsidP="004556C3">
      <w:pPr>
        <w:pStyle w:val="ListParagraph"/>
        <w:numPr>
          <w:ilvl w:val="0"/>
          <w:numId w:val="8"/>
        </w:numPr>
        <w:rPr>
          <w:b/>
          <w:bCs/>
          <w:sz w:val="20"/>
          <w:szCs w:val="20"/>
          <w:lang w:val="en-US"/>
        </w:rPr>
      </w:pPr>
      <w:r>
        <w:t xml:space="preserve"> </w:t>
      </w:r>
      <w:hyperlink r:id="rId18" w:tgtFrame="_blank" w:history="1">
        <w:r w:rsidRPr="0093260D">
          <w:rPr>
            <w:rStyle w:val="Hyperlink"/>
            <w:b/>
            <w:bCs/>
            <w:sz w:val="20"/>
            <w:szCs w:val="20"/>
            <w:lang w:val="en-US"/>
          </w:rPr>
          <w:t>http://www.odt.nhs.uk/donation/deceased-donation/organ-donation-taskforce</w:t>
        </w:r>
      </w:hyperlink>
    </w:p>
    <w:p w14:paraId="66DC5D22" w14:textId="77777777" w:rsidR="004556C3" w:rsidRDefault="004556C3" w:rsidP="004556C3">
      <w:pPr>
        <w:rPr>
          <w:b/>
          <w:bCs/>
          <w:sz w:val="20"/>
          <w:szCs w:val="20"/>
          <w:lang w:val="en-US"/>
        </w:rPr>
      </w:pPr>
    </w:p>
    <w:p w14:paraId="2EEDDF9B" w14:textId="77777777" w:rsidR="004556C3" w:rsidRPr="00B60837" w:rsidRDefault="004556C3" w:rsidP="004556C3">
      <w:pPr>
        <w:pStyle w:val="ListParagraph"/>
        <w:numPr>
          <w:ilvl w:val="0"/>
          <w:numId w:val="8"/>
        </w:numPr>
      </w:pPr>
      <w:r w:rsidRPr="0093260D">
        <w:rPr>
          <w:rFonts w:ascii="Arial" w:hAnsi="Arial" w:cs="Arial"/>
          <w:i/>
          <w:iCs/>
          <w:color w:val="2A2A2A"/>
          <w:sz w:val="26"/>
          <w:szCs w:val="26"/>
        </w:rPr>
        <w:t xml:space="preserve">Uniform Determination of Death </w:t>
      </w:r>
      <w:proofErr w:type="gramStart"/>
      <w:r w:rsidRPr="0093260D">
        <w:rPr>
          <w:rFonts w:ascii="Arial" w:hAnsi="Arial" w:cs="Arial"/>
          <w:i/>
          <w:iCs/>
          <w:color w:val="2A2A2A"/>
          <w:sz w:val="26"/>
          <w:szCs w:val="26"/>
        </w:rPr>
        <w:t xml:space="preserve">Act </w:t>
      </w:r>
      <w:r w:rsidRPr="0093260D">
        <w:rPr>
          <w:rFonts w:ascii="Arial" w:hAnsi="Arial" w:cs="Arial"/>
          <w:color w:val="2A2A2A"/>
          <w:sz w:val="26"/>
          <w:szCs w:val="26"/>
        </w:rPr>
        <w:t xml:space="preserve"> from</w:t>
      </w:r>
      <w:proofErr w:type="gramEnd"/>
      <w:r w:rsidRPr="0093260D">
        <w:rPr>
          <w:rFonts w:ascii="Arial" w:hAnsi="Arial" w:cs="Arial"/>
          <w:color w:val="2A2A2A"/>
          <w:sz w:val="26"/>
          <w:szCs w:val="26"/>
        </w:rPr>
        <w:t> </w:t>
      </w:r>
      <w:hyperlink r:id="rId19" w:history="1">
        <w:r w:rsidRPr="0093260D">
          <w:rPr>
            <w:rStyle w:val="Hyperlink"/>
            <w:rFonts w:ascii="inherit" w:hAnsi="inherit" w:cs="Arial"/>
            <w:color w:val="006FB7"/>
            <w:sz w:val="26"/>
            <w:szCs w:val="26"/>
            <w:bdr w:val="none" w:sz="0" w:space="0" w:color="auto" w:frame="1"/>
          </w:rPr>
          <w:t>http://www.law.upenn.edu/bll/archives/ulc/fnact99/1980s/udda80.pdf</w:t>
        </w:r>
      </w:hyperlink>
      <w:r w:rsidRPr="0093260D">
        <w:rPr>
          <w:rFonts w:ascii="Arial" w:hAnsi="Arial" w:cs="Arial"/>
          <w:color w:val="2A2A2A"/>
          <w:sz w:val="26"/>
          <w:szCs w:val="26"/>
        </w:rPr>
        <w:t xml:space="preserve"> (accessed 5 September 2011). </w:t>
      </w:r>
      <w:r w:rsidRPr="0093260D">
        <w:rPr>
          <w:b/>
          <w:bCs/>
          <w:sz w:val="20"/>
          <w:szCs w:val="20"/>
          <w:lang w:val="en-US"/>
        </w:rPr>
        <w:t xml:space="preserve">  </w:t>
      </w:r>
    </w:p>
    <w:p w14:paraId="76A8199E" w14:textId="77777777" w:rsidR="004556C3" w:rsidRPr="00B60837" w:rsidRDefault="004556C3" w:rsidP="004556C3">
      <w:pPr>
        <w:pStyle w:val="ListParagraph"/>
        <w:numPr>
          <w:ilvl w:val="0"/>
          <w:numId w:val="8"/>
        </w:numPr>
        <w:rPr>
          <w:rStyle w:val="Hyperlink"/>
          <w:color w:val="auto"/>
          <w:sz w:val="24"/>
          <w:szCs w:val="24"/>
          <w:u w:val="none"/>
        </w:rPr>
      </w:pPr>
      <w:r>
        <w:rPr>
          <w:rFonts w:ascii="Times New Roman" w:hAnsi="Times New Roman" w:cs="Times New Roman"/>
          <w:sz w:val="24"/>
          <w:szCs w:val="24"/>
        </w:rPr>
        <w:t xml:space="preserve">Alberto A, Sebastien G. The impact of presumed consent legislation on cadaveric organ donation: A cross-country study. Journal of Health Economics. 2006 Jul; 25(4):599 - 620. </w:t>
      </w:r>
      <w:r>
        <w:rPr>
          <w:rFonts w:ascii="Times New Roman" w:hAnsi="Times New Roman" w:cs="Times New Roman"/>
          <w:noProof/>
          <w:sz w:val="24"/>
          <w:szCs w:val="24"/>
        </w:rPr>
        <w:t>Available from:</w:t>
      </w:r>
      <w:hyperlink r:id="rId20" w:history="1">
        <w:r>
          <w:rPr>
            <w:rStyle w:val="Hyperlink"/>
            <w:noProof/>
            <w:sz w:val="24"/>
            <w:szCs w:val="24"/>
          </w:rPr>
          <w:t>https://economics.mit.edu/files/13164</w:t>
        </w:r>
      </w:hyperlink>
    </w:p>
    <w:p w14:paraId="29EBBA36" w14:textId="77777777" w:rsidR="004556C3" w:rsidRDefault="004556C3" w:rsidP="004556C3">
      <w:pPr>
        <w:pStyle w:val="ListParagraph"/>
        <w:numPr>
          <w:ilvl w:val="0"/>
          <w:numId w:val="8"/>
        </w:numPr>
      </w:pPr>
      <w:r w:rsidRPr="00FF00FC">
        <w:rPr>
          <w:rStyle w:val="a"/>
          <w:color w:val="000000"/>
          <w:spacing w:val="15"/>
          <w:sz w:val="20"/>
          <w:szCs w:val="20"/>
          <w:bdr w:val="none" w:sz="0" w:space="0" w:color="auto" w:frame="1"/>
        </w:rPr>
        <w:t>Kaushik J. O</w:t>
      </w:r>
      <w:r w:rsidRPr="00FF00FC">
        <w:rPr>
          <w:rStyle w:val="l6"/>
          <w:color w:val="000000"/>
          <w:spacing w:val="15"/>
          <w:sz w:val="20"/>
          <w:szCs w:val="20"/>
          <w:bdr w:val="none" w:sz="0" w:space="0" w:color="auto" w:frame="1"/>
        </w:rPr>
        <w:t>rgan transplant and presumed consent: Towards an ‘opting out’ system.</w:t>
      </w:r>
      <w:r w:rsidRPr="00FF00FC">
        <w:rPr>
          <w:rStyle w:val="a"/>
          <w:i/>
          <w:iCs/>
          <w:color w:val="000000"/>
          <w:sz w:val="20"/>
          <w:szCs w:val="20"/>
          <w:bdr w:val="none" w:sz="0" w:space="0" w:color="auto" w:frame="1"/>
        </w:rPr>
        <w:t> Indian J Med Ethics</w:t>
      </w:r>
      <w:r>
        <w:rPr>
          <w:rStyle w:val="a"/>
          <w:i/>
          <w:iCs/>
          <w:color w:val="000000"/>
          <w:sz w:val="20"/>
          <w:bdr w:val="none" w:sz="0" w:space="0" w:color="auto" w:frame="1"/>
        </w:rPr>
        <w:t xml:space="preserve"> </w:t>
      </w:r>
      <w:r w:rsidRPr="00FF00FC">
        <w:rPr>
          <w:rStyle w:val="a"/>
          <w:color w:val="000000"/>
          <w:spacing w:val="15"/>
          <w:sz w:val="20"/>
          <w:szCs w:val="20"/>
          <w:bdr w:val="none" w:sz="0" w:space="0" w:color="auto" w:frame="1"/>
        </w:rPr>
        <w:t>2009;</w:t>
      </w:r>
      <w:r w:rsidRPr="00FF00FC">
        <w:rPr>
          <w:rStyle w:val="a"/>
          <w:rFonts w:ascii="Arial" w:hAnsi="Arial" w:cs="Arial"/>
          <w:color w:val="000000"/>
          <w:sz w:val="20"/>
          <w:szCs w:val="20"/>
          <w:bdr w:val="none" w:sz="0" w:space="0" w:color="auto" w:frame="1"/>
        </w:rPr>
        <w:t>6:</w:t>
      </w:r>
      <w:r>
        <w:rPr>
          <w:rStyle w:val="a"/>
          <w:rFonts w:ascii="Arial" w:hAnsi="Arial" w:cs="Arial"/>
          <w:color w:val="000000"/>
          <w:sz w:val="20"/>
          <w:bdr w:val="none" w:sz="0" w:space="0" w:color="auto" w:frame="1"/>
        </w:rPr>
        <w:t xml:space="preserve"> </w:t>
      </w:r>
      <w:r w:rsidRPr="00FF00FC">
        <w:rPr>
          <w:rStyle w:val="a"/>
          <w:color w:val="000000"/>
          <w:spacing w:val="15"/>
          <w:sz w:val="20"/>
          <w:szCs w:val="20"/>
          <w:bdr w:val="none" w:sz="0" w:space="0" w:color="auto" w:frame="1"/>
        </w:rPr>
        <w:t>149–52</w:t>
      </w:r>
      <w:r>
        <w:rPr>
          <w:rStyle w:val="a"/>
          <w:color w:val="000000"/>
          <w:spacing w:val="15"/>
          <w:sz w:val="20"/>
          <w:bdr w:val="none" w:sz="0" w:space="0" w:color="auto" w:frame="1"/>
        </w:rPr>
        <w:t xml:space="preserve"> </w:t>
      </w:r>
      <w:r>
        <w:t xml:space="preserve"> </w:t>
      </w:r>
    </w:p>
    <w:p w14:paraId="53536E2D" w14:textId="26E5E588" w:rsidR="004556C3" w:rsidRPr="00233E5D" w:rsidRDefault="004556C3" w:rsidP="004556C3">
      <w:pPr>
        <w:pStyle w:val="ListParagraph"/>
        <w:numPr>
          <w:ilvl w:val="0"/>
          <w:numId w:val="8"/>
        </w:numPr>
        <w:shd w:val="clear" w:color="auto" w:fill="F1F1F1"/>
        <w:rPr>
          <w:rFonts w:ascii="Times New Roman" w:hAnsi="Times New Roman" w:cs="Times New Roman"/>
          <w:color w:val="0000FF"/>
          <w:u w:val="single"/>
          <w:lang w:val="en-US"/>
        </w:rPr>
      </w:pPr>
      <w:del w:id="396" w:author="Sunil" w:date="2018-05-13T17:49:00Z">
        <w:r w:rsidDel="004556C3">
          <w:delText xml:space="preserve">KAREN DE </w:delText>
        </w:r>
      </w:del>
      <w:r>
        <w:t>LOOZE</w:t>
      </w:r>
      <w:ins w:id="397" w:author="Sunil" w:date="2018-05-13T17:49:00Z">
        <w:r>
          <w:t xml:space="preserve"> K D</w:t>
        </w:r>
      </w:ins>
      <w:r>
        <w:t xml:space="preserve">, </w:t>
      </w:r>
      <w:del w:id="398" w:author="Sunil" w:date="2018-05-13T17:49:00Z">
        <w:r w:rsidDel="004556C3">
          <w:delText>SUNIL</w:delText>
        </w:r>
      </w:del>
      <w:r>
        <w:t xml:space="preserve"> S</w:t>
      </w:r>
      <w:ins w:id="399" w:author="Sunil" w:date="2018-05-13T17:49:00Z">
        <w:r>
          <w:t xml:space="preserve">hroff S </w:t>
        </w:r>
      </w:ins>
      <w:del w:id="400" w:author="Sunil" w:date="2018-05-13T17:49:00Z">
        <w:r w:rsidDel="004556C3">
          <w:delText>HROFF</w:delText>
        </w:r>
      </w:del>
      <w:r>
        <w:t xml:space="preserve"> -  The National </w:t>
      </w:r>
      <w:proofErr w:type="gramStart"/>
      <w:r>
        <w:t>Medical  Journal</w:t>
      </w:r>
      <w:proofErr w:type="gramEnd"/>
      <w:r>
        <w:t xml:space="preserve"> Of  India VOL.25,NO.3,2012 Page – 168 to 170. Can presumed consent overcome organ shortage in India? Lessons from the Belgian experience </w:t>
      </w:r>
    </w:p>
    <w:p w14:paraId="42B695E8" w14:textId="77777777" w:rsidR="004556C3" w:rsidRPr="00973F3E" w:rsidRDefault="004556C3" w:rsidP="004556C3">
      <w:pPr>
        <w:pStyle w:val="ListParagraph"/>
        <w:numPr>
          <w:ilvl w:val="0"/>
          <w:numId w:val="8"/>
        </w:numPr>
        <w:rPr>
          <w:rFonts w:cs="Times New Roman"/>
          <w:lang w:val="en-US"/>
        </w:rPr>
      </w:pPr>
      <w:r w:rsidRPr="00973F3E">
        <w:rPr>
          <w:rFonts w:cs="Times New Roman"/>
          <w:noProof/>
        </w:rPr>
        <w:t>Nagral S, Amalorpavanathan J. Deceased organ donation in India: where do we go from here?.</w:t>
      </w:r>
      <w:r w:rsidRPr="00973F3E">
        <w:rPr>
          <w:rFonts w:cs="Times New Roman"/>
          <w:i/>
          <w:iCs/>
          <w:noProof/>
        </w:rPr>
        <w:t>Indian Journal of Medical Ethics</w:t>
      </w:r>
      <w:r w:rsidRPr="00973F3E">
        <w:rPr>
          <w:rFonts w:cs="Times New Roman"/>
          <w:noProof/>
        </w:rPr>
        <w:t>. 2014 Jul-Sep;11(3):162-166. Available from:</w:t>
      </w:r>
      <w:hyperlink r:id="rId21" w:history="1">
        <w:r>
          <w:rPr>
            <w:rStyle w:val="Hyperlink"/>
            <w:noProof/>
            <w:sz w:val="24"/>
            <w:szCs w:val="24"/>
          </w:rPr>
          <w:t>http://ijme.in/wp-content/uploads/2016/11/1988-5.pdf</w:t>
        </w:r>
      </w:hyperlink>
    </w:p>
    <w:p w14:paraId="71A1ABC9" w14:textId="77777777" w:rsidR="004556C3" w:rsidRPr="00233E5D" w:rsidRDefault="004556C3" w:rsidP="004556C3">
      <w:pPr>
        <w:shd w:val="clear" w:color="auto" w:fill="F1F1F1"/>
        <w:rPr>
          <w:rFonts w:cs="Times New Roman"/>
          <w:color w:val="0000FF"/>
          <w:u w:val="single"/>
          <w:lang w:val="en-US"/>
        </w:rPr>
      </w:pPr>
    </w:p>
    <w:p w14:paraId="62483B4C" w14:textId="212C0EA7" w:rsidR="004556C3" w:rsidRPr="004556C3" w:rsidRDefault="004556C3" w:rsidP="004556C3">
      <w:pPr>
        <w:pStyle w:val="Heading4"/>
        <w:shd w:val="clear" w:color="auto" w:fill="FFFFFF"/>
        <w:spacing w:before="0" w:beforeAutospacing="0" w:after="264" w:afterAutospacing="0"/>
        <w:ind w:right="48"/>
        <w:rPr>
          <w:rFonts w:ascii="Arial" w:hAnsi="Arial" w:cs="Arial"/>
          <w:color w:val="000000"/>
          <w:rPrChange w:id="401" w:author="Sunil" w:date="2018-05-13T17:42:00Z">
            <w:rPr>
              <w:rFonts w:ascii="Arial" w:hAnsi="Arial" w:cs="Arial"/>
              <w:color w:val="000000"/>
              <w:sz w:val="18"/>
              <w:szCs w:val="18"/>
            </w:rPr>
          </w:rPrChange>
        </w:rPr>
      </w:pPr>
      <w:proofErr w:type="gramStart"/>
      <w:r>
        <w:rPr>
          <w:rFonts w:ascii="Arial" w:hAnsi="Arial" w:cs="Arial"/>
          <w:b w:val="0"/>
          <w:bCs w:val="0"/>
          <w:color w:val="000000"/>
          <w:sz w:val="17"/>
          <w:szCs w:val="17"/>
        </w:rPr>
        <w:t>17 .</w:t>
      </w:r>
      <w:proofErr w:type="gramEnd"/>
      <w:r>
        <w:rPr>
          <w:rFonts w:ascii="Arial" w:hAnsi="Arial" w:cs="Arial"/>
          <w:b w:val="0"/>
          <w:bCs w:val="0"/>
          <w:color w:val="000000"/>
          <w:sz w:val="17"/>
          <w:szCs w:val="17"/>
        </w:rPr>
        <w:t xml:space="preserve"> </w:t>
      </w:r>
      <w:ins w:id="402" w:author="Sunil" w:date="2018-05-13T17:49:00Z">
        <w:r w:rsidRPr="00B60837">
          <w:rPr>
            <w:rFonts w:ascii="Arial" w:hAnsi="Arial" w:cs="Arial"/>
            <w:b w:val="0"/>
            <w:bCs w:val="0"/>
            <w:color w:val="000000"/>
          </w:rPr>
          <w:fldChar w:fldCharType="begin"/>
        </w:r>
        <w:r w:rsidRPr="00B60837">
          <w:rPr>
            <w:rFonts w:ascii="Arial" w:hAnsi="Arial" w:cs="Arial"/>
            <w:b w:val="0"/>
            <w:bCs w:val="0"/>
            <w:color w:val="000000"/>
          </w:rPr>
          <w:instrText xml:space="preserve"> HYPERLINK "https://www.ncbi.nlm.nih.gov/pubmed/?term=Ross%20SE%5BAuthor%5D&amp;cauthor=true&amp;cauthor_uid=2380998" </w:instrText>
        </w:r>
        <w:r w:rsidRPr="00B60837">
          <w:rPr>
            <w:rFonts w:ascii="Arial" w:hAnsi="Arial" w:cs="Arial"/>
            <w:b w:val="0"/>
            <w:bCs w:val="0"/>
            <w:color w:val="000000"/>
          </w:rPr>
          <w:fldChar w:fldCharType="separate"/>
        </w:r>
        <w:r w:rsidRPr="00B60837">
          <w:rPr>
            <w:rStyle w:val="Hyperlink"/>
            <w:rFonts w:ascii="Arial" w:hAnsi="Arial" w:cs="Arial"/>
            <w:b w:val="0"/>
            <w:bCs w:val="0"/>
            <w:color w:val="660066"/>
          </w:rPr>
          <w:t>Ross SE</w:t>
        </w:r>
        <w:r w:rsidRPr="00B60837">
          <w:rPr>
            <w:rFonts w:ascii="Arial" w:hAnsi="Arial" w:cs="Arial"/>
            <w:b w:val="0"/>
            <w:bCs w:val="0"/>
            <w:color w:val="000000"/>
          </w:rPr>
          <w:fldChar w:fldCharType="end"/>
        </w:r>
        <w:r w:rsidRPr="00B60837">
          <w:rPr>
            <w:rFonts w:ascii="Arial" w:hAnsi="Arial" w:cs="Arial"/>
            <w:b w:val="0"/>
            <w:bCs w:val="0"/>
            <w:color w:val="000000"/>
          </w:rPr>
          <w:t>, </w:t>
        </w:r>
        <w:r w:rsidRPr="00B60837">
          <w:rPr>
            <w:rFonts w:ascii="Arial" w:hAnsi="Arial" w:cs="Arial"/>
            <w:b w:val="0"/>
            <w:bCs w:val="0"/>
            <w:color w:val="000000"/>
          </w:rPr>
          <w:fldChar w:fldCharType="begin"/>
        </w:r>
        <w:r w:rsidRPr="00B60837">
          <w:rPr>
            <w:rFonts w:ascii="Arial" w:hAnsi="Arial" w:cs="Arial"/>
            <w:b w:val="0"/>
            <w:bCs w:val="0"/>
            <w:color w:val="000000"/>
          </w:rPr>
          <w:instrText xml:space="preserve"> HYPERLINK "https://www.ncbi.nlm.nih.gov/pubmed/?term=Nathan%20H%5BAuthor%5D&amp;cauthor=true&amp;cauthor_uid=2380998" </w:instrText>
        </w:r>
        <w:r w:rsidRPr="00B60837">
          <w:rPr>
            <w:rFonts w:ascii="Arial" w:hAnsi="Arial" w:cs="Arial"/>
            <w:b w:val="0"/>
            <w:bCs w:val="0"/>
            <w:color w:val="000000"/>
          </w:rPr>
          <w:fldChar w:fldCharType="separate"/>
        </w:r>
        <w:r w:rsidRPr="00B60837">
          <w:rPr>
            <w:rStyle w:val="Hyperlink"/>
            <w:rFonts w:ascii="Arial" w:hAnsi="Arial" w:cs="Arial"/>
            <w:b w:val="0"/>
            <w:bCs w:val="0"/>
            <w:color w:val="660066"/>
          </w:rPr>
          <w:t>Nathan H</w:t>
        </w:r>
        <w:r w:rsidRPr="00B60837">
          <w:rPr>
            <w:rFonts w:ascii="Arial" w:hAnsi="Arial" w:cs="Arial"/>
            <w:b w:val="0"/>
            <w:bCs w:val="0"/>
            <w:color w:val="000000"/>
          </w:rPr>
          <w:fldChar w:fldCharType="end"/>
        </w:r>
        <w:r w:rsidRPr="00B60837">
          <w:rPr>
            <w:rFonts w:ascii="Arial" w:hAnsi="Arial" w:cs="Arial"/>
            <w:b w:val="0"/>
            <w:bCs w:val="0"/>
            <w:color w:val="000000"/>
          </w:rPr>
          <w:t>, </w:t>
        </w:r>
        <w:r w:rsidRPr="00B60837">
          <w:rPr>
            <w:rFonts w:ascii="Arial" w:hAnsi="Arial" w:cs="Arial"/>
            <w:b w:val="0"/>
            <w:bCs w:val="0"/>
            <w:color w:val="000000"/>
          </w:rPr>
          <w:fldChar w:fldCharType="begin"/>
        </w:r>
        <w:r w:rsidRPr="00B60837">
          <w:rPr>
            <w:rFonts w:ascii="Arial" w:hAnsi="Arial" w:cs="Arial"/>
            <w:b w:val="0"/>
            <w:bCs w:val="0"/>
            <w:color w:val="000000"/>
          </w:rPr>
          <w:instrText xml:space="preserve"> HYPERLINK "https://www.ncbi.nlm.nih.gov/pubmed/?term=O%27Malley%20KF%5BAuthor%5D&amp;cauthor=true&amp;cauthor_uid=2380998" </w:instrText>
        </w:r>
        <w:r w:rsidRPr="00B60837">
          <w:rPr>
            <w:rFonts w:ascii="Arial" w:hAnsi="Arial" w:cs="Arial"/>
            <w:b w:val="0"/>
            <w:bCs w:val="0"/>
            <w:color w:val="000000"/>
          </w:rPr>
          <w:fldChar w:fldCharType="separate"/>
        </w:r>
        <w:r w:rsidRPr="00B60837">
          <w:rPr>
            <w:rStyle w:val="Hyperlink"/>
            <w:rFonts w:ascii="Arial" w:hAnsi="Arial" w:cs="Arial"/>
            <w:b w:val="0"/>
            <w:bCs w:val="0"/>
            <w:color w:val="660066"/>
          </w:rPr>
          <w:t>O'Malley KF</w:t>
        </w:r>
        <w:r w:rsidRPr="00B60837">
          <w:rPr>
            <w:rFonts w:ascii="Arial" w:hAnsi="Arial" w:cs="Arial"/>
            <w:b w:val="0"/>
            <w:bCs w:val="0"/>
            <w:color w:val="000000"/>
          </w:rPr>
          <w:fldChar w:fldCharType="end"/>
        </w:r>
        <w:r>
          <w:rPr>
            <w:rFonts w:ascii="Arial" w:hAnsi="Arial" w:cs="Arial"/>
            <w:b w:val="0"/>
            <w:bCs w:val="0"/>
            <w:color w:val="000000"/>
          </w:rPr>
          <w:t xml:space="preserve">- </w:t>
        </w:r>
      </w:ins>
      <w:r w:rsidRPr="004556C3">
        <w:rPr>
          <w:rFonts w:ascii="Arial" w:hAnsi="Arial" w:cs="Arial"/>
          <w:b w:val="0"/>
          <w:bCs w:val="0"/>
          <w:color w:val="000000"/>
          <w:rPrChange w:id="403" w:author="Sunil" w:date="2018-05-13T17:42:00Z">
            <w:rPr>
              <w:rFonts w:ascii="Arial" w:hAnsi="Arial" w:cs="Arial"/>
              <w:b w:val="0"/>
              <w:bCs w:val="0"/>
              <w:color w:val="000000"/>
              <w:sz w:val="17"/>
              <w:szCs w:val="17"/>
            </w:rPr>
          </w:rPrChange>
        </w:rPr>
        <w:fldChar w:fldCharType="begin"/>
      </w:r>
      <w:r w:rsidRPr="004556C3">
        <w:rPr>
          <w:rFonts w:ascii="Arial" w:hAnsi="Arial" w:cs="Arial"/>
          <w:b w:val="0"/>
          <w:bCs w:val="0"/>
          <w:color w:val="000000"/>
          <w:rPrChange w:id="404" w:author="Sunil" w:date="2018-05-13T17:42:00Z">
            <w:rPr>
              <w:rFonts w:ascii="Arial" w:hAnsi="Arial" w:cs="Arial"/>
              <w:b w:val="0"/>
              <w:bCs w:val="0"/>
              <w:color w:val="000000"/>
              <w:sz w:val="17"/>
              <w:szCs w:val="17"/>
            </w:rPr>
          </w:rPrChange>
        </w:rPr>
        <w:instrText xml:space="preserve"> HYPERLINK "https://www.ncbi.nlm.nih.gov/pubmed/2380998" \o "The Journal of trauma." </w:instrText>
      </w:r>
      <w:r w:rsidRPr="004556C3">
        <w:rPr>
          <w:rFonts w:ascii="Arial" w:hAnsi="Arial" w:cs="Arial"/>
          <w:b w:val="0"/>
          <w:bCs w:val="0"/>
          <w:color w:val="000000"/>
          <w:rPrChange w:id="405" w:author="Sunil" w:date="2018-05-13T17:42:00Z">
            <w:rPr>
              <w:rFonts w:ascii="Arial" w:hAnsi="Arial" w:cs="Arial"/>
              <w:b w:val="0"/>
              <w:bCs w:val="0"/>
              <w:color w:val="000000"/>
              <w:sz w:val="17"/>
              <w:szCs w:val="17"/>
            </w:rPr>
          </w:rPrChange>
        </w:rPr>
        <w:fldChar w:fldCharType="separate"/>
      </w:r>
      <w:r w:rsidRPr="004556C3">
        <w:rPr>
          <w:rStyle w:val="Hyperlink"/>
          <w:rFonts w:ascii="Arial" w:hAnsi="Arial" w:cs="Arial"/>
          <w:b w:val="0"/>
          <w:bCs w:val="0"/>
          <w:color w:val="660066"/>
          <w:rPrChange w:id="406" w:author="Sunil" w:date="2018-05-13T17:42:00Z">
            <w:rPr>
              <w:rStyle w:val="Hyperlink"/>
              <w:rFonts w:ascii="Arial" w:hAnsi="Arial" w:cs="Arial"/>
              <w:b w:val="0"/>
              <w:bCs w:val="0"/>
              <w:color w:val="660066"/>
              <w:sz w:val="17"/>
              <w:szCs w:val="17"/>
            </w:rPr>
          </w:rPrChange>
        </w:rPr>
        <w:t>J Trauma.</w:t>
      </w:r>
      <w:r w:rsidRPr="004556C3">
        <w:rPr>
          <w:rFonts w:ascii="Arial" w:hAnsi="Arial" w:cs="Arial"/>
          <w:b w:val="0"/>
          <w:bCs w:val="0"/>
          <w:color w:val="000000"/>
          <w:rPrChange w:id="407" w:author="Sunil" w:date="2018-05-13T17:42:00Z">
            <w:rPr>
              <w:rFonts w:ascii="Arial" w:hAnsi="Arial" w:cs="Arial"/>
              <w:b w:val="0"/>
              <w:bCs w:val="0"/>
              <w:color w:val="000000"/>
              <w:sz w:val="17"/>
              <w:szCs w:val="17"/>
            </w:rPr>
          </w:rPrChange>
        </w:rPr>
        <w:fldChar w:fldCharType="end"/>
      </w:r>
      <w:r w:rsidRPr="004556C3">
        <w:rPr>
          <w:rFonts w:ascii="Arial" w:hAnsi="Arial" w:cs="Arial"/>
          <w:b w:val="0"/>
          <w:bCs w:val="0"/>
          <w:color w:val="000000"/>
          <w:rPrChange w:id="408" w:author="Sunil" w:date="2018-05-13T17:42:00Z">
            <w:rPr>
              <w:rFonts w:ascii="Arial" w:hAnsi="Arial" w:cs="Arial"/>
              <w:b w:val="0"/>
              <w:bCs w:val="0"/>
              <w:color w:val="000000"/>
              <w:sz w:val="17"/>
              <w:szCs w:val="17"/>
            </w:rPr>
          </w:rPrChange>
        </w:rPr>
        <w:t xml:space="preserve"> 1990 Jul;30(7):820-3; discussion 823-4. </w:t>
      </w:r>
      <w:r w:rsidRPr="004556C3">
        <w:rPr>
          <w:rFonts w:ascii="Arial" w:hAnsi="Arial" w:cs="Arial"/>
          <w:b w:val="0"/>
          <w:bCs w:val="0"/>
          <w:color w:val="000000"/>
          <w:rPrChange w:id="409" w:author="Sunil" w:date="2018-05-13T17:42:00Z">
            <w:rPr>
              <w:rFonts w:ascii="Arial" w:hAnsi="Arial" w:cs="Arial"/>
              <w:b w:val="0"/>
              <w:bCs w:val="0"/>
              <w:color w:val="000000"/>
              <w:sz w:val="28"/>
              <w:szCs w:val="28"/>
            </w:rPr>
          </w:rPrChange>
        </w:rPr>
        <w:t>Impact of a required request law on vital organ procurement.</w:t>
      </w:r>
      <w:del w:id="410" w:author="Sunil" w:date="2018-05-13T17:49:00Z">
        <w:r w:rsidRPr="004556C3" w:rsidDel="004556C3">
          <w:rPr>
            <w:rFonts w:ascii="Arial" w:hAnsi="Arial" w:cs="Arial"/>
            <w:b w:val="0"/>
            <w:bCs w:val="0"/>
            <w:color w:val="000000"/>
            <w:rPrChange w:id="411" w:author="Sunil" w:date="2018-05-13T17:42:00Z">
              <w:rPr>
                <w:rFonts w:ascii="Arial" w:hAnsi="Arial" w:cs="Arial"/>
                <w:b w:val="0"/>
                <w:bCs w:val="0"/>
                <w:color w:val="000000"/>
                <w:sz w:val="28"/>
                <w:szCs w:val="28"/>
              </w:rPr>
            </w:rPrChange>
          </w:rPr>
          <w:delText xml:space="preserve"> </w:delText>
        </w:r>
        <w:r w:rsidRPr="004556C3" w:rsidDel="004556C3">
          <w:rPr>
            <w:rFonts w:ascii="Arial" w:hAnsi="Arial" w:cs="Arial"/>
            <w:b w:val="0"/>
            <w:bCs w:val="0"/>
            <w:color w:val="000000"/>
            <w:rPrChange w:id="412" w:author="Sunil" w:date="2018-05-13T17:42:00Z">
              <w:rPr>
                <w:rFonts w:ascii="Arial" w:hAnsi="Arial" w:cs="Arial"/>
                <w:b w:val="0"/>
                <w:bCs w:val="0"/>
                <w:color w:val="000000"/>
                <w:sz w:val="18"/>
                <w:szCs w:val="18"/>
              </w:rPr>
            </w:rPrChange>
          </w:rPr>
          <w:fldChar w:fldCharType="begin"/>
        </w:r>
        <w:r w:rsidRPr="004556C3" w:rsidDel="004556C3">
          <w:rPr>
            <w:rFonts w:ascii="Arial" w:hAnsi="Arial" w:cs="Arial"/>
            <w:b w:val="0"/>
            <w:bCs w:val="0"/>
            <w:color w:val="000000"/>
            <w:rPrChange w:id="413" w:author="Sunil" w:date="2018-05-13T17:42:00Z">
              <w:rPr>
                <w:rFonts w:ascii="Arial" w:hAnsi="Arial" w:cs="Arial"/>
                <w:b w:val="0"/>
                <w:bCs w:val="0"/>
                <w:color w:val="000000"/>
                <w:sz w:val="18"/>
                <w:szCs w:val="18"/>
              </w:rPr>
            </w:rPrChange>
          </w:rPr>
          <w:delInstrText xml:space="preserve"> HYPERLINK "https://www.ncbi.nlm.nih.gov/pubmed/?term=Ross%20SE%5BAuthor%5D&amp;cauthor=true&amp;cauthor_uid=2380998" </w:delInstrText>
        </w:r>
        <w:r w:rsidRPr="004556C3" w:rsidDel="004556C3">
          <w:rPr>
            <w:rFonts w:ascii="Arial" w:hAnsi="Arial" w:cs="Arial"/>
            <w:b w:val="0"/>
            <w:bCs w:val="0"/>
            <w:color w:val="000000"/>
            <w:rPrChange w:id="414" w:author="Sunil" w:date="2018-05-13T17:42:00Z">
              <w:rPr>
                <w:rFonts w:ascii="Arial" w:hAnsi="Arial" w:cs="Arial"/>
                <w:b w:val="0"/>
                <w:bCs w:val="0"/>
                <w:color w:val="000000"/>
                <w:sz w:val="18"/>
                <w:szCs w:val="18"/>
              </w:rPr>
            </w:rPrChange>
          </w:rPr>
          <w:fldChar w:fldCharType="separate"/>
        </w:r>
        <w:r w:rsidRPr="004556C3" w:rsidDel="004556C3">
          <w:rPr>
            <w:rStyle w:val="Hyperlink"/>
            <w:rFonts w:ascii="Arial" w:hAnsi="Arial" w:cs="Arial"/>
            <w:b w:val="0"/>
            <w:bCs w:val="0"/>
            <w:color w:val="660066"/>
            <w:rPrChange w:id="415" w:author="Sunil" w:date="2018-05-13T17:42:00Z">
              <w:rPr>
                <w:rStyle w:val="Hyperlink"/>
                <w:rFonts w:ascii="Arial" w:hAnsi="Arial" w:cs="Arial"/>
                <w:b w:val="0"/>
                <w:bCs w:val="0"/>
                <w:color w:val="660066"/>
                <w:sz w:val="18"/>
                <w:szCs w:val="18"/>
              </w:rPr>
            </w:rPrChange>
          </w:rPr>
          <w:delText>Ross SE</w:delText>
        </w:r>
        <w:r w:rsidRPr="004556C3" w:rsidDel="004556C3">
          <w:rPr>
            <w:rFonts w:ascii="Arial" w:hAnsi="Arial" w:cs="Arial"/>
            <w:b w:val="0"/>
            <w:bCs w:val="0"/>
            <w:color w:val="000000"/>
            <w:rPrChange w:id="416" w:author="Sunil" w:date="2018-05-13T17:42:00Z">
              <w:rPr>
                <w:rFonts w:ascii="Arial" w:hAnsi="Arial" w:cs="Arial"/>
                <w:b w:val="0"/>
                <w:bCs w:val="0"/>
                <w:color w:val="000000"/>
                <w:sz w:val="18"/>
                <w:szCs w:val="18"/>
              </w:rPr>
            </w:rPrChange>
          </w:rPr>
          <w:fldChar w:fldCharType="end"/>
        </w:r>
        <w:r w:rsidRPr="004556C3" w:rsidDel="004556C3">
          <w:rPr>
            <w:rFonts w:ascii="Arial" w:hAnsi="Arial" w:cs="Arial"/>
            <w:b w:val="0"/>
            <w:bCs w:val="0"/>
            <w:color w:val="000000"/>
            <w:vertAlign w:val="superscript"/>
            <w:rPrChange w:id="417" w:author="Sunil" w:date="2018-05-13T17:42:00Z">
              <w:rPr>
                <w:rFonts w:ascii="Arial" w:hAnsi="Arial" w:cs="Arial"/>
                <w:b w:val="0"/>
                <w:bCs w:val="0"/>
                <w:color w:val="000000"/>
                <w:sz w:val="15"/>
                <w:szCs w:val="15"/>
                <w:vertAlign w:val="superscript"/>
              </w:rPr>
            </w:rPrChange>
          </w:rPr>
          <w:delText>1</w:delText>
        </w:r>
        <w:r w:rsidRPr="004556C3" w:rsidDel="004556C3">
          <w:rPr>
            <w:rFonts w:ascii="Arial" w:hAnsi="Arial" w:cs="Arial"/>
            <w:b w:val="0"/>
            <w:bCs w:val="0"/>
            <w:color w:val="000000"/>
            <w:rPrChange w:id="418" w:author="Sunil" w:date="2018-05-13T17:42:00Z">
              <w:rPr>
                <w:rFonts w:ascii="Arial" w:hAnsi="Arial" w:cs="Arial"/>
                <w:b w:val="0"/>
                <w:bCs w:val="0"/>
                <w:color w:val="000000"/>
                <w:sz w:val="18"/>
                <w:szCs w:val="18"/>
              </w:rPr>
            </w:rPrChange>
          </w:rPr>
          <w:delText>, </w:delText>
        </w:r>
        <w:r w:rsidRPr="004556C3" w:rsidDel="004556C3">
          <w:rPr>
            <w:rFonts w:ascii="Arial" w:hAnsi="Arial" w:cs="Arial"/>
            <w:b w:val="0"/>
            <w:bCs w:val="0"/>
            <w:color w:val="000000"/>
            <w:rPrChange w:id="419" w:author="Sunil" w:date="2018-05-13T17:42:00Z">
              <w:rPr>
                <w:rFonts w:ascii="Arial" w:hAnsi="Arial" w:cs="Arial"/>
                <w:b w:val="0"/>
                <w:bCs w:val="0"/>
                <w:color w:val="000000"/>
                <w:sz w:val="18"/>
                <w:szCs w:val="18"/>
              </w:rPr>
            </w:rPrChange>
          </w:rPr>
          <w:fldChar w:fldCharType="begin"/>
        </w:r>
        <w:r w:rsidRPr="004556C3" w:rsidDel="004556C3">
          <w:rPr>
            <w:rFonts w:ascii="Arial" w:hAnsi="Arial" w:cs="Arial"/>
            <w:b w:val="0"/>
            <w:bCs w:val="0"/>
            <w:color w:val="000000"/>
            <w:rPrChange w:id="420" w:author="Sunil" w:date="2018-05-13T17:42:00Z">
              <w:rPr>
                <w:rFonts w:ascii="Arial" w:hAnsi="Arial" w:cs="Arial"/>
                <w:b w:val="0"/>
                <w:bCs w:val="0"/>
                <w:color w:val="000000"/>
                <w:sz w:val="18"/>
                <w:szCs w:val="18"/>
              </w:rPr>
            </w:rPrChange>
          </w:rPr>
          <w:delInstrText xml:space="preserve"> HYPERLINK "https://www.ncbi.nlm.nih.gov/pubmed/?term=Nathan%20H%5BAuthor%5D&amp;cauthor=true&amp;cauthor_uid=2380998" </w:delInstrText>
        </w:r>
        <w:r w:rsidRPr="004556C3" w:rsidDel="004556C3">
          <w:rPr>
            <w:rFonts w:ascii="Arial" w:hAnsi="Arial" w:cs="Arial"/>
            <w:b w:val="0"/>
            <w:bCs w:val="0"/>
            <w:color w:val="000000"/>
            <w:rPrChange w:id="421" w:author="Sunil" w:date="2018-05-13T17:42:00Z">
              <w:rPr>
                <w:rFonts w:ascii="Arial" w:hAnsi="Arial" w:cs="Arial"/>
                <w:b w:val="0"/>
                <w:bCs w:val="0"/>
                <w:color w:val="000000"/>
                <w:sz w:val="18"/>
                <w:szCs w:val="18"/>
              </w:rPr>
            </w:rPrChange>
          </w:rPr>
          <w:fldChar w:fldCharType="separate"/>
        </w:r>
        <w:r w:rsidRPr="004556C3" w:rsidDel="004556C3">
          <w:rPr>
            <w:rStyle w:val="Hyperlink"/>
            <w:rFonts w:ascii="Arial" w:hAnsi="Arial" w:cs="Arial"/>
            <w:b w:val="0"/>
            <w:bCs w:val="0"/>
            <w:color w:val="660066"/>
            <w:rPrChange w:id="422" w:author="Sunil" w:date="2018-05-13T17:42:00Z">
              <w:rPr>
                <w:rStyle w:val="Hyperlink"/>
                <w:rFonts w:ascii="Arial" w:hAnsi="Arial" w:cs="Arial"/>
                <w:b w:val="0"/>
                <w:bCs w:val="0"/>
                <w:color w:val="660066"/>
                <w:sz w:val="18"/>
                <w:szCs w:val="18"/>
              </w:rPr>
            </w:rPrChange>
          </w:rPr>
          <w:delText>Nathan H</w:delText>
        </w:r>
        <w:r w:rsidRPr="004556C3" w:rsidDel="004556C3">
          <w:rPr>
            <w:rFonts w:ascii="Arial" w:hAnsi="Arial" w:cs="Arial"/>
            <w:b w:val="0"/>
            <w:bCs w:val="0"/>
            <w:color w:val="000000"/>
            <w:rPrChange w:id="423" w:author="Sunil" w:date="2018-05-13T17:42:00Z">
              <w:rPr>
                <w:rFonts w:ascii="Arial" w:hAnsi="Arial" w:cs="Arial"/>
                <w:b w:val="0"/>
                <w:bCs w:val="0"/>
                <w:color w:val="000000"/>
                <w:sz w:val="18"/>
                <w:szCs w:val="18"/>
              </w:rPr>
            </w:rPrChange>
          </w:rPr>
          <w:fldChar w:fldCharType="end"/>
        </w:r>
        <w:r w:rsidRPr="004556C3" w:rsidDel="004556C3">
          <w:rPr>
            <w:rFonts w:ascii="Arial" w:hAnsi="Arial" w:cs="Arial"/>
            <w:b w:val="0"/>
            <w:bCs w:val="0"/>
            <w:color w:val="000000"/>
            <w:rPrChange w:id="424" w:author="Sunil" w:date="2018-05-13T17:42:00Z">
              <w:rPr>
                <w:rFonts w:ascii="Arial" w:hAnsi="Arial" w:cs="Arial"/>
                <w:b w:val="0"/>
                <w:bCs w:val="0"/>
                <w:color w:val="000000"/>
                <w:sz w:val="18"/>
                <w:szCs w:val="18"/>
              </w:rPr>
            </w:rPrChange>
          </w:rPr>
          <w:delText>, </w:delText>
        </w:r>
        <w:r w:rsidRPr="004556C3" w:rsidDel="004556C3">
          <w:rPr>
            <w:rFonts w:ascii="Arial" w:hAnsi="Arial" w:cs="Arial"/>
            <w:b w:val="0"/>
            <w:bCs w:val="0"/>
            <w:color w:val="000000"/>
            <w:rPrChange w:id="425" w:author="Sunil" w:date="2018-05-13T17:42:00Z">
              <w:rPr>
                <w:rFonts w:ascii="Arial" w:hAnsi="Arial" w:cs="Arial"/>
                <w:b w:val="0"/>
                <w:bCs w:val="0"/>
                <w:color w:val="000000"/>
                <w:sz w:val="18"/>
                <w:szCs w:val="18"/>
              </w:rPr>
            </w:rPrChange>
          </w:rPr>
          <w:fldChar w:fldCharType="begin"/>
        </w:r>
        <w:r w:rsidRPr="004556C3" w:rsidDel="004556C3">
          <w:rPr>
            <w:rFonts w:ascii="Arial" w:hAnsi="Arial" w:cs="Arial"/>
            <w:b w:val="0"/>
            <w:bCs w:val="0"/>
            <w:color w:val="000000"/>
            <w:rPrChange w:id="426" w:author="Sunil" w:date="2018-05-13T17:42:00Z">
              <w:rPr>
                <w:rFonts w:ascii="Arial" w:hAnsi="Arial" w:cs="Arial"/>
                <w:b w:val="0"/>
                <w:bCs w:val="0"/>
                <w:color w:val="000000"/>
                <w:sz w:val="18"/>
                <w:szCs w:val="18"/>
              </w:rPr>
            </w:rPrChange>
          </w:rPr>
          <w:delInstrText xml:space="preserve"> HYPERLINK "https://www.ncbi.nlm.nih.gov/pubmed/?term=O%27Malley%20KF%5BAuthor%5D&amp;cauthor=true&amp;cauthor_uid=2380998" </w:delInstrText>
        </w:r>
        <w:r w:rsidRPr="004556C3" w:rsidDel="004556C3">
          <w:rPr>
            <w:rFonts w:ascii="Arial" w:hAnsi="Arial" w:cs="Arial"/>
            <w:b w:val="0"/>
            <w:bCs w:val="0"/>
            <w:color w:val="000000"/>
            <w:rPrChange w:id="427" w:author="Sunil" w:date="2018-05-13T17:42:00Z">
              <w:rPr>
                <w:rFonts w:ascii="Arial" w:hAnsi="Arial" w:cs="Arial"/>
                <w:b w:val="0"/>
                <w:bCs w:val="0"/>
                <w:color w:val="000000"/>
                <w:sz w:val="18"/>
                <w:szCs w:val="18"/>
              </w:rPr>
            </w:rPrChange>
          </w:rPr>
          <w:fldChar w:fldCharType="separate"/>
        </w:r>
        <w:r w:rsidRPr="004556C3" w:rsidDel="004556C3">
          <w:rPr>
            <w:rStyle w:val="Hyperlink"/>
            <w:rFonts w:ascii="Arial" w:hAnsi="Arial" w:cs="Arial"/>
            <w:b w:val="0"/>
            <w:bCs w:val="0"/>
            <w:color w:val="660066"/>
            <w:rPrChange w:id="428" w:author="Sunil" w:date="2018-05-13T17:42:00Z">
              <w:rPr>
                <w:rStyle w:val="Hyperlink"/>
                <w:rFonts w:ascii="Arial" w:hAnsi="Arial" w:cs="Arial"/>
                <w:b w:val="0"/>
                <w:bCs w:val="0"/>
                <w:color w:val="660066"/>
                <w:sz w:val="18"/>
                <w:szCs w:val="18"/>
              </w:rPr>
            </w:rPrChange>
          </w:rPr>
          <w:delText>O'Malley KF</w:delText>
        </w:r>
        <w:r w:rsidRPr="004556C3" w:rsidDel="004556C3">
          <w:rPr>
            <w:rFonts w:ascii="Arial" w:hAnsi="Arial" w:cs="Arial"/>
            <w:b w:val="0"/>
            <w:bCs w:val="0"/>
            <w:color w:val="000000"/>
            <w:rPrChange w:id="429" w:author="Sunil" w:date="2018-05-13T17:42:00Z">
              <w:rPr>
                <w:rFonts w:ascii="Arial" w:hAnsi="Arial" w:cs="Arial"/>
                <w:b w:val="0"/>
                <w:bCs w:val="0"/>
                <w:color w:val="000000"/>
                <w:sz w:val="18"/>
                <w:szCs w:val="18"/>
              </w:rPr>
            </w:rPrChange>
          </w:rPr>
          <w:fldChar w:fldCharType="end"/>
        </w:r>
      </w:del>
      <w:r w:rsidRPr="004556C3">
        <w:rPr>
          <w:rFonts w:ascii="Arial" w:hAnsi="Arial" w:cs="Arial"/>
          <w:color w:val="000000"/>
          <w:rPrChange w:id="430" w:author="Sunil" w:date="2018-05-13T17:42:00Z">
            <w:rPr>
              <w:rFonts w:ascii="Arial" w:hAnsi="Arial" w:cs="Arial"/>
              <w:color w:val="000000"/>
              <w:sz w:val="18"/>
              <w:szCs w:val="18"/>
            </w:rPr>
          </w:rPrChange>
        </w:rPr>
        <w:t>.)</w:t>
      </w:r>
    </w:p>
    <w:p w14:paraId="134A5AE5" w14:textId="77777777" w:rsidR="004556C3" w:rsidRDefault="004556C3" w:rsidP="004556C3">
      <w:pPr>
        <w:pStyle w:val="Bibliography"/>
        <w:numPr>
          <w:ilvl w:val="0"/>
          <w:numId w:val="9"/>
        </w:numPr>
        <w:rPr>
          <w:rStyle w:val="Hyperlink"/>
          <w:rFonts w:cstheme="minorBidi"/>
          <w:noProof/>
        </w:rPr>
      </w:pPr>
      <w:r>
        <w:rPr>
          <w:noProof/>
        </w:rPr>
        <w:t xml:space="preserve">Best, J. (2013, Nov 8). </w:t>
      </w:r>
      <w:r>
        <w:rPr>
          <w:i/>
          <w:iCs/>
          <w:noProof/>
        </w:rPr>
        <w:t>Video: Man buried ALIVE is pulled from grave after mourner spots earth moving in cemetery</w:t>
      </w:r>
      <w:r>
        <w:rPr>
          <w:noProof/>
        </w:rPr>
        <w:t xml:space="preserve">. Available from: </w:t>
      </w:r>
      <w:hyperlink r:id="rId22" w:history="1">
        <w:r>
          <w:rPr>
            <w:rStyle w:val="Hyperlink"/>
            <w:rFonts w:cstheme="minorBidi"/>
            <w:noProof/>
          </w:rPr>
          <w:t>https://www.mirror.co.uk/news/weird-news/video-man-buried-alive-pulled-2689701</w:t>
        </w:r>
      </w:hyperlink>
    </w:p>
    <w:p w14:paraId="268DC2CF" w14:textId="77777777" w:rsidR="004556C3" w:rsidRPr="00CD464B" w:rsidRDefault="004556C3" w:rsidP="004556C3"/>
    <w:p w14:paraId="062FEF0D" w14:textId="31CF8AE1" w:rsidR="004556C3" w:rsidRDefault="004556C3" w:rsidP="004556C3">
      <w:pPr>
        <w:pStyle w:val="Bibliography"/>
        <w:numPr>
          <w:ilvl w:val="0"/>
          <w:numId w:val="9"/>
        </w:numPr>
        <w:rPr>
          <w:rStyle w:val="Hyperlink"/>
          <w:rFonts w:cstheme="minorBidi"/>
        </w:rPr>
      </w:pPr>
      <w:r>
        <w:rPr>
          <w:noProof/>
        </w:rPr>
        <w:t xml:space="preserve">Baklinski T. NY woman declared ‘brain dead’ woke up moments before organs harvested. Life Site.2013 Jul 9. </w:t>
      </w:r>
      <w:r>
        <w:t>Availablefrom:</w:t>
      </w:r>
      <w:hyperlink r:id="rId23" w:history="1">
        <w:r>
          <w:rPr>
            <w:rStyle w:val="Hyperlink"/>
            <w:rFonts w:cstheme="minorBidi"/>
          </w:rPr>
          <w:t>https://www.lifesitenews.com/news/ny-woman-declared-brain-dead-woke-up-moments-before-organs-harvested</w:t>
        </w:r>
      </w:hyperlink>
    </w:p>
    <w:p w14:paraId="6D4FB38A" w14:textId="77777777" w:rsidR="004556C3" w:rsidRPr="004556C3" w:rsidRDefault="004556C3">
      <w:pPr>
        <w:rPr>
          <w:rPrChange w:id="431" w:author="Sunil" w:date="2018-05-13T17:42:00Z">
            <w:rPr>
              <w:noProof/>
            </w:rPr>
          </w:rPrChange>
        </w:rPr>
        <w:pPrChange w:id="432" w:author="Sunil" w:date="2018-05-13T17:42:00Z">
          <w:pPr>
            <w:pStyle w:val="Bibliography"/>
            <w:numPr>
              <w:numId w:val="9"/>
            </w:numPr>
            <w:ind w:left="720" w:hanging="360"/>
          </w:pPr>
        </w:pPrChange>
      </w:pPr>
    </w:p>
    <w:p w14:paraId="24193A6D" w14:textId="77777777" w:rsidR="004556C3" w:rsidRDefault="004556C3" w:rsidP="004556C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Swinburn JMA, Ali SM, Banerjee DJ, Khan ZP, Cranford RE, </w:t>
      </w:r>
      <w:proofErr w:type="spellStart"/>
      <w:r>
        <w:rPr>
          <w:rFonts w:ascii="Times New Roman" w:hAnsi="Times New Roman" w:cs="Times New Roman"/>
          <w:sz w:val="24"/>
          <w:szCs w:val="24"/>
        </w:rPr>
        <w:t>Jennett</w:t>
      </w:r>
      <w:proofErr w:type="spellEnd"/>
      <w:r>
        <w:rPr>
          <w:rFonts w:ascii="Times New Roman" w:hAnsi="Times New Roman" w:cs="Times New Roman"/>
          <w:sz w:val="24"/>
          <w:szCs w:val="24"/>
        </w:rPr>
        <w:t xml:space="preserve"> B. Ethical dilemma: Discontinuation of ventilation after brain stem death. BMJ, 1999 Jun 26;318(7200):1753-4.Availablefrom: </w:t>
      </w:r>
      <w:hyperlink r:id="rId24" w:history="1">
        <w:r>
          <w:rPr>
            <w:rStyle w:val="Hyperlink"/>
            <w:sz w:val="24"/>
            <w:szCs w:val="24"/>
          </w:rPr>
          <w:t>https://www.ncbi.nlm.nih.gov/pmc/articles/PMC1116089/</w:t>
        </w:r>
      </w:hyperlink>
    </w:p>
    <w:p w14:paraId="76E325C9" w14:textId="77777777" w:rsidR="004556C3" w:rsidRDefault="004556C3" w:rsidP="004556C3">
      <w:pPr>
        <w:pStyle w:val="ListParagraph"/>
        <w:numPr>
          <w:ilvl w:val="0"/>
          <w:numId w:val="9"/>
        </w:numPr>
        <w:rPr>
          <w:rFonts w:ascii="Times New Roman" w:hAnsi="Times New Roman" w:cs="Times New Roman"/>
          <w:sz w:val="24"/>
          <w:szCs w:val="24"/>
        </w:rPr>
      </w:pPr>
      <w:r>
        <w:rPr>
          <w:rFonts w:ascii="Times New Roman" w:hAnsi="Times New Roman" w:cs="Times New Roman"/>
          <w:noProof/>
          <w:sz w:val="24"/>
          <w:szCs w:val="24"/>
        </w:rPr>
        <w:t xml:space="preserve">John S. When Death Comes Calling. Indian Legal Stories That Count. 2016 Oct 3. </w:t>
      </w:r>
      <w:r>
        <w:rPr>
          <w:rFonts w:ascii="Times New Roman" w:hAnsi="Times New Roman" w:cs="Times New Roman"/>
          <w:sz w:val="24"/>
          <w:szCs w:val="24"/>
        </w:rPr>
        <w:t>Availablefrom:</w:t>
      </w:r>
      <w:hyperlink r:id="rId25" w:history="1">
        <w:r>
          <w:rPr>
            <w:rStyle w:val="Hyperlink"/>
            <w:sz w:val="24"/>
            <w:szCs w:val="24"/>
          </w:rPr>
          <w:t>http://www.indialegallive.com/cover-story-articles/il-feature-news/defining-death-legally-14973</w:t>
        </w:r>
      </w:hyperlink>
    </w:p>
    <w:p w14:paraId="032D8716" w14:textId="77777777" w:rsidR="004556C3" w:rsidRDefault="004556C3" w:rsidP="004556C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Transplantation of Human Organ Act. 1994 Jul 8; Availablefrom:</w:t>
      </w:r>
      <w:hyperlink r:id="rId26" w:history="1">
        <w:r>
          <w:rPr>
            <w:rStyle w:val="Hyperlink"/>
            <w:sz w:val="24"/>
            <w:szCs w:val="24"/>
          </w:rPr>
          <w:t>http://notto.nic.in/WriteReadData/Portal/images/THOA-ACT-1994.pdf</w:t>
        </w:r>
      </w:hyperlink>
    </w:p>
    <w:p w14:paraId="04A3FC3C" w14:textId="77777777" w:rsidR="004556C3" w:rsidRDefault="004556C3" w:rsidP="004556C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Indian Law Cases. Indian Penal Code.  1860. [Section 1-49]. Availablefrom:</w:t>
      </w:r>
      <w:hyperlink r:id="rId27" w:history="1">
        <w:r>
          <w:rPr>
            <w:rStyle w:val="Hyperlink"/>
            <w:sz w:val="24"/>
            <w:szCs w:val="24"/>
          </w:rPr>
          <w:t>http://www.indianlawcases.com/Act-Indian.Penal.Code,1860-1471</w:t>
        </w:r>
      </w:hyperlink>
    </w:p>
    <w:p w14:paraId="221047D8" w14:textId="77777777" w:rsidR="004556C3" w:rsidRDefault="004556C3" w:rsidP="004556C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Registration of Births and Deaths Act 1969.</w:t>
      </w:r>
    </w:p>
    <w:p w14:paraId="65A0DCDC" w14:textId="77777777" w:rsidR="004556C3" w:rsidRDefault="004556C3" w:rsidP="004556C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Available from: </w:t>
      </w:r>
      <w:hyperlink r:id="rId28" w:history="1">
        <w:r>
          <w:rPr>
            <w:rStyle w:val="Hyperlink"/>
            <w:sz w:val="24"/>
            <w:szCs w:val="24"/>
          </w:rPr>
          <w:t>http://cms.tn.gov.in/sites/default/files/acts/birth_death_act_e_1.pdf</w:t>
        </w:r>
      </w:hyperlink>
    </w:p>
    <w:p w14:paraId="6745C5BD" w14:textId="77777777" w:rsidR="004556C3" w:rsidRDefault="004556C3" w:rsidP="004556C3">
      <w:pPr>
        <w:pStyle w:val="ListParagraph"/>
        <w:numPr>
          <w:ilvl w:val="0"/>
          <w:numId w:val="9"/>
        </w:numPr>
        <w:rPr>
          <w:rFonts w:ascii="Times New Roman" w:hAnsi="Times New Roman" w:cs="Times New Roman"/>
          <w:noProof/>
          <w:sz w:val="24"/>
          <w:szCs w:val="24"/>
        </w:rPr>
      </w:pPr>
      <w:r>
        <w:rPr>
          <w:rFonts w:ascii="Times New Roman" w:hAnsi="Times New Roman" w:cs="Times New Roman"/>
          <w:color w:val="000000"/>
          <w:sz w:val="24"/>
          <w:szCs w:val="24"/>
        </w:rPr>
        <w:t xml:space="preserve">Uniform Determination of Death Act. 1980 Jul. </w:t>
      </w:r>
      <w:r>
        <w:rPr>
          <w:rFonts w:ascii="Times New Roman" w:hAnsi="Times New Roman" w:cs="Times New Roman"/>
          <w:sz w:val="24"/>
          <w:szCs w:val="24"/>
        </w:rPr>
        <w:t xml:space="preserve">Available from: </w:t>
      </w:r>
      <w:hyperlink r:id="rId29" w:history="1">
        <w:r>
          <w:rPr>
            <w:rStyle w:val="Hyperlink"/>
            <w:sz w:val="24"/>
            <w:szCs w:val="24"/>
          </w:rPr>
          <w:t>http://www.uniformlaws.org/shared/docs/determination%20of%20death/udda80.pdf</w:t>
        </w:r>
      </w:hyperlink>
    </w:p>
    <w:p w14:paraId="7ABFD5B3" w14:textId="77777777" w:rsidR="004556C3" w:rsidRDefault="004556C3" w:rsidP="004556C3">
      <w:pPr>
        <w:pStyle w:val="ListParagraph"/>
        <w:numPr>
          <w:ilvl w:val="0"/>
          <w:numId w:val="9"/>
        </w:numPr>
        <w:rPr>
          <w:rFonts w:ascii="Times New Roman" w:hAnsi="Times New Roman" w:cs="Times New Roman"/>
          <w:noProof/>
          <w:sz w:val="24"/>
          <w:szCs w:val="24"/>
        </w:rPr>
      </w:pPr>
      <w:r>
        <w:rPr>
          <w:rFonts w:ascii="Times New Roman" w:hAnsi="Times New Roman" w:cs="Times New Roman"/>
          <w:noProof/>
          <w:sz w:val="24"/>
          <w:szCs w:val="24"/>
        </w:rPr>
        <w:t xml:space="preserve">Stiegler P, Sereinigg M, Puntschart A, Seifert-Held t, Zmugg G, et al. A 10 min “no-touch” time – is it enough in DCD? A DCD Animal Study. </w:t>
      </w:r>
      <w:r>
        <w:rPr>
          <w:rFonts w:ascii="Times New Roman" w:hAnsi="Times New Roman" w:cs="Times New Roman"/>
          <w:i/>
          <w:iCs/>
          <w:noProof/>
          <w:sz w:val="24"/>
          <w:szCs w:val="24"/>
        </w:rPr>
        <w:t>Transplant International</w:t>
      </w:r>
      <w:r>
        <w:rPr>
          <w:rFonts w:ascii="Times New Roman" w:hAnsi="Times New Roman" w:cs="Times New Roman"/>
          <w:noProof/>
          <w:sz w:val="24"/>
          <w:szCs w:val="24"/>
        </w:rPr>
        <w:t xml:space="preserve">. 2012 Feb 20;25:481-492. </w:t>
      </w:r>
      <w:r>
        <w:rPr>
          <w:rFonts w:ascii="Times New Roman" w:hAnsi="Times New Roman" w:cs="Times New Roman"/>
          <w:sz w:val="24"/>
          <w:szCs w:val="24"/>
        </w:rPr>
        <w:t>Availablefrom:</w:t>
      </w:r>
      <w:hyperlink r:id="rId30" w:history="1">
        <w:r>
          <w:rPr>
            <w:rStyle w:val="Hyperlink"/>
            <w:sz w:val="24"/>
            <w:szCs w:val="24"/>
          </w:rPr>
          <w:t>https://onlinelibrary.wiley.com/doi/epdf/10.1111/j.1432-2277.2012.01437.x</w:t>
        </w:r>
      </w:hyperlink>
    </w:p>
    <w:p w14:paraId="2C761F67" w14:textId="77777777" w:rsidR="004556C3" w:rsidRDefault="004556C3" w:rsidP="004556C3">
      <w:pPr>
        <w:pStyle w:val="ListParagraph"/>
        <w:ind w:left="927"/>
        <w:rPr>
          <w:ins w:id="433" w:author="Sunil" w:date="2018-05-13T17:40:00Z"/>
          <w:rFonts w:ascii="Times New Roman" w:hAnsi="Times New Roman" w:cs="Times New Roman"/>
          <w:noProof/>
          <w:sz w:val="24"/>
          <w:szCs w:val="24"/>
        </w:rPr>
      </w:pPr>
    </w:p>
    <w:p w14:paraId="4A9F7122" w14:textId="77777777" w:rsidR="004556C3" w:rsidRDefault="004556C3" w:rsidP="004556C3">
      <w:pPr>
        <w:shd w:val="clear" w:color="auto" w:fill="FFFFFF"/>
        <w:rPr>
          <w:ins w:id="434" w:author="Sunil" w:date="2018-05-13T17:40:00Z"/>
        </w:rPr>
      </w:pPr>
    </w:p>
    <w:p w14:paraId="61C40076" w14:textId="77777777" w:rsidR="004556C3" w:rsidRDefault="004556C3" w:rsidP="004556C3">
      <w:pPr>
        <w:rPr>
          <w:ins w:id="435" w:author="Sunil" w:date="2018-05-13T17:40:00Z"/>
        </w:rPr>
      </w:pPr>
      <w:ins w:id="436" w:author="Sunil" w:date="2018-05-13T17:40:00Z">
        <w:r>
          <w:t xml:space="preserve"> </w:t>
        </w:r>
      </w:ins>
    </w:p>
    <w:p w14:paraId="3752AA46" w14:textId="77777777" w:rsidR="004556C3" w:rsidRDefault="004556C3" w:rsidP="004556C3">
      <w:pPr>
        <w:rPr>
          <w:ins w:id="437" w:author="Sunil" w:date="2018-05-13T17:40:00Z"/>
        </w:rPr>
      </w:pPr>
    </w:p>
    <w:p w14:paraId="0D39CF6E" w14:textId="77777777" w:rsidR="004556C3" w:rsidRDefault="004556C3" w:rsidP="004556C3">
      <w:pPr>
        <w:rPr>
          <w:ins w:id="438" w:author="Sunil" w:date="2018-05-13T17:40:00Z"/>
          <w:b/>
          <w:bCs/>
        </w:rPr>
      </w:pPr>
    </w:p>
    <w:p w14:paraId="1015DD8C" w14:textId="77777777" w:rsidR="004556C3" w:rsidRDefault="004556C3" w:rsidP="004556C3">
      <w:pPr>
        <w:rPr>
          <w:ins w:id="439" w:author="Sunil" w:date="2018-05-13T17:40:00Z"/>
          <w:b/>
          <w:bCs/>
        </w:rPr>
      </w:pPr>
    </w:p>
    <w:p w14:paraId="19A80321" w14:textId="75F7C5F3" w:rsidR="00553DB6" w:rsidDel="004556C3" w:rsidRDefault="00553DB6" w:rsidP="004556C3">
      <w:pPr>
        <w:rPr>
          <w:del w:id="440" w:author="Sunil" w:date="2018-05-13T17:40:00Z"/>
        </w:rPr>
      </w:pPr>
    </w:p>
    <w:p w14:paraId="5D8CD4AA" w14:textId="494E6D2C" w:rsidR="00553DB6" w:rsidDel="004556C3" w:rsidRDefault="00553DB6">
      <w:pPr>
        <w:rPr>
          <w:del w:id="441" w:author="Sunil" w:date="2018-05-13T17:40:00Z"/>
          <w:noProof/>
        </w:rPr>
        <w:pPrChange w:id="442" w:author="Sunil" w:date="2018-05-13T17:40:00Z">
          <w:pPr>
            <w:pStyle w:val="Bibliography"/>
            <w:numPr>
              <w:numId w:val="1"/>
            </w:numPr>
            <w:ind w:left="360" w:hanging="360"/>
          </w:pPr>
        </w:pPrChange>
      </w:pPr>
      <w:del w:id="443" w:author="Sunil" w:date="2018-05-13T17:40:00Z">
        <w:r w:rsidDel="004556C3">
          <w:rPr>
            <w:noProof/>
          </w:rPr>
          <w:delText xml:space="preserve">Shroff S. Current trends in kidney transplantation in India. </w:delText>
        </w:r>
        <w:r w:rsidDel="004556C3">
          <w:rPr>
            <w:i/>
            <w:iCs/>
            <w:noProof/>
          </w:rPr>
          <w:delText>Indian Journal of Urology</w:delText>
        </w:r>
        <w:r w:rsidDel="004556C3">
          <w:rPr>
            <w:noProof/>
          </w:rPr>
          <w:delText xml:space="preserve">. 2016 Jul-Sep;32(3):173-174. Available from: </w:delText>
        </w:r>
        <w:r w:rsidR="00320294" w:rsidDel="004556C3">
          <w:fldChar w:fldCharType="begin"/>
        </w:r>
        <w:r w:rsidR="00320294" w:rsidDel="004556C3">
          <w:delInstrText xml:space="preserve"> HYPERLINK "https://www.ncbi.nlm.nih.gov/pmc/articles/PMC4970385/" </w:delInstrText>
        </w:r>
        <w:r w:rsidR="00320294" w:rsidDel="004556C3">
          <w:fldChar w:fldCharType="separate"/>
        </w:r>
        <w:r w:rsidDel="004556C3">
          <w:rPr>
            <w:rStyle w:val="Hyperlink"/>
            <w:rFonts w:cstheme="minorBidi"/>
            <w:noProof/>
          </w:rPr>
          <w:delText>https://www.ncbi.nlm.nih.gov/pmc/articles/PMC4970385/</w:delText>
        </w:r>
        <w:r w:rsidR="00320294" w:rsidDel="004556C3">
          <w:rPr>
            <w:rStyle w:val="Hyperlink"/>
            <w:rFonts w:cstheme="minorBidi"/>
            <w:noProof/>
          </w:rPr>
          <w:fldChar w:fldCharType="end"/>
        </w:r>
      </w:del>
    </w:p>
    <w:p w14:paraId="3C279303" w14:textId="0475B2E5" w:rsidR="00DA7E2B" w:rsidDel="004556C3" w:rsidRDefault="00553DB6">
      <w:pPr>
        <w:rPr>
          <w:del w:id="444" w:author="Sunil" w:date="2018-05-13T17:40:00Z"/>
          <w:rFonts w:cs="Times New Roman"/>
          <w:color w:val="000000"/>
        </w:rPr>
        <w:pPrChange w:id="445" w:author="Sunil" w:date="2018-05-13T17:40:00Z">
          <w:pPr>
            <w:pStyle w:val="ListParagraph"/>
            <w:keepNext/>
            <w:numPr>
              <w:numId w:val="1"/>
            </w:numPr>
            <w:shd w:val="clear" w:color="auto" w:fill="FFFFFF"/>
            <w:ind w:left="360" w:hanging="360"/>
          </w:pPr>
        </w:pPrChange>
      </w:pPr>
      <w:del w:id="446" w:author="Sunil" w:date="2018-05-13T17:40:00Z">
        <w:r w:rsidDel="004556C3">
          <w:rPr>
            <w:rFonts w:cs="Times New Roman"/>
          </w:rPr>
          <w:delText xml:space="preserve">Kumar A, Lalwani S, Agrawal D, Rautji R, Dogra TD. Fatal road traffic accidents and their relationship with head injuries: An epidemiological survey of five years. </w:delText>
        </w:r>
        <w:r w:rsidDel="004556C3">
          <w:rPr>
            <w:rFonts w:cs="Times New Roman"/>
            <w:i/>
            <w:iCs/>
          </w:rPr>
          <w:delText>Indian Journal of Neurotrauma</w:delText>
        </w:r>
        <w:r w:rsidDel="004556C3">
          <w:rPr>
            <w:rFonts w:cs="Times New Roman"/>
          </w:rPr>
          <w:delText xml:space="preserve">.2008;5(2):63-67. Available from: </w:delText>
        </w:r>
        <w:r w:rsidR="00320294" w:rsidDel="004556C3">
          <w:fldChar w:fldCharType="begin"/>
        </w:r>
        <w:r w:rsidR="00320294" w:rsidDel="004556C3">
          <w:delInstrText xml:space="preserve"> HYPERLINK "http://medind.nic.in/icf/t08/i2/icft08i2p63.pdf" </w:delInstrText>
        </w:r>
        <w:r w:rsidR="00320294" w:rsidDel="004556C3">
          <w:fldChar w:fldCharType="separate"/>
        </w:r>
        <w:r w:rsidDel="004556C3">
          <w:rPr>
            <w:rStyle w:val="Hyperlink"/>
            <w:noProof/>
          </w:rPr>
          <w:delText>http://medind.nic.in/icf/t08/i2/icft08i2p63.pdf</w:delText>
        </w:r>
        <w:r w:rsidR="00320294" w:rsidDel="004556C3">
          <w:rPr>
            <w:rStyle w:val="Hyperlink"/>
            <w:noProof/>
          </w:rPr>
          <w:fldChar w:fldCharType="end"/>
        </w:r>
      </w:del>
    </w:p>
    <w:p w14:paraId="4318FBFE" w14:textId="730E6826" w:rsidR="00553DB6" w:rsidDel="004556C3" w:rsidRDefault="00553DB6">
      <w:pPr>
        <w:rPr>
          <w:del w:id="447" w:author="Sunil" w:date="2018-05-13T17:40:00Z"/>
          <w:noProof/>
        </w:rPr>
        <w:pPrChange w:id="448" w:author="Sunil" w:date="2018-05-13T17:40:00Z">
          <w:pPr>
            <w:pStyle w:val="Bibliography"/>
            <w:numPr>
              <w:numId w:val="1"/>
            </w:numPr>
            <w:ind w:left="360" w:hanging="360"/>
          </w:pPr>
        </w:pPrChange>
      </w:pPr>
      <w:del w:id="449" w:author="Sunil" w:date="2018-05-13T17:40:00Z">
        <w:r w:rsidDel="004556C3">
          <w:rPr>
            <w:noProof/>
          </w:rPr>
          <w:delText xml:space="preserve">Vora P.To help the living, India's hospitals need a uniform definition of death. Scroll.in.2017 Jan 18. Available from: </w:delText>
        </w:r>
        <w:r w:rsidR="00320294" w:rsidDel="004556C3">
          <w:fldChar w:fldCharType="begin"/>
        </w:r>
        <w:r w:rsidR="00320294" w:rsidDel="004556C3">
          <w:delInstrText xml:space="preserve"> HYPERLINK "https://scroll.in/pulse/826963/to-help-the-living-indias-hospitals-need-a-uniform-definition-of-death" </w:delInstrText>
        </w:r>
        <w:r w:rsidR="00320294" w:rsidDel="004556C3">
          <w:fldChar w:fldCharType="separate"/>
        </w:r>
        <w:r w:rsidDel="004556C3">
          <w:rPr>
            <w:rStyle w:val="Hyperlink"/>
            <w:rFonts w:cstheme="minorBidi"/>
            <w:noProof/>
          </w:rPr>
          <w:delText>https://scroll.in/pulse/826963/to-help-the-living-indias-hospitals-need-a-uniform-definition-of-death</w:delText>
        </w:r>
        <w:r w:rsidR="00320294" w:rsidDel="004556C3">
          <w:rPr>
            <w:rStyle w:val="Hyperlink"/>
            <w:rFonts w:cstheme="minorBidi"/>
            <w:noProof/>
          </w:rPr>
          <w:fldChar w:fldCharType="end"/>
        </w:r>
      </w:del>
    </w:p>
    <w:p w14:paraId="3088136B" w14:textId="6FC14146" w:rsidR="00553DB6" w:rsidDel="004556C3" w:rsidRDefault="00553DB6">
      <w:pPr>
        <w:rPr>
          <w:del w:id="450" w:author="Sunil" w:date="2018-05-13T17:40:00Z"/>
        </w:rPr>
        <w:pPrChange w:id="451" w:author="Sunil" w:date="2018-05-13T17:40:00Z">
          <w:pPr>
            <w:pStyle w:val="Bibliography"/>
            <w:numPr>
              <w:numId w:val="1"/>
            </w:numPr>
            <w:ind w:left="360" w:hanging="360"/>
          </w:pPr>
        </w:pPrChange>
      </w:pPr>
      <w:del w:id="452" w:author="Sunil" w:date="2018-05-13T17:40:00Z">
        <w:r w:rsidDel="004556C3">
          <w:rPr>
            <w:noProof/>
          </w:rPr>
          <w:delText xml:space="preserve">Dhanwate A.D. Brainstem death: A comprehensive review in Indian. </w:delText>
        </w:r>
        <w:r w:rsidDel="004556C3">
          <w:rPr>
            <w:i/>
            <w:iCs/>
            <w:noProof/>
          </w:rPr>
          <w:delText>Indian Journal of Critical Care Medicine</w:delText>
        </w:r>
        <w:r w:rsidDel="004556C3">
          <w:rPr>
            <w:noProof/>
          </w:rPr>
          <w:delText>.2014;18(9):</w:delText>
        </w:r>
        <w:r w:rsidDel="004556C3">
          <w:rPr>
            <w:color w:val="1F1F3F"/>
            <w:shd w:val="clear" w:color="auto" w:fill="FFFFFF"/>
          </w:rPr>
          <w:delText xml:space="preserve">596-605. </w:delText>
        </w:r>
        <w:r w:rsidDel="004556C3">
          <w:rPr>
            <w:noProof/>
          </w:rPr>
          <w:delText xml:space="preserve">Available from: </w:delText>
        </w:r>
      </w:del>
      <w:del w:id="453" w:author="Sunil" w:date="2018-05-08T22:37:00Z">
        <w:r w:rsidR="00A70BAE" w:rsidDel="008F6731">
          <w:fldChar w:fldCharType="begin"/>
        </w:r>
        <w:r w:rsidR="00A70BAE" w:rsidDel="008F6731">
          <w:delInstrText xml:space="preserve"> HYPERLINK "http://www.ijccm.org/temp/IJCCM189596-3536461_094924.pdf" </w:delInstrText>
        </w:r>
        <w:r w:rsidR="00A70BAE" w:rsidDel="008F6731">
          <w:fldChar w:fldCharType="separate"/>
        </w:r>
        <w:r w:rsidDel="008F6731">
          <w:rPr>
            <w:rStyle w:val="Hyperlink"/>
            <w:rFonts w:cstheme="minorBidi"/>
            <w:noProof/>
          </w:rPr>
          <w:delText>http://www.ijccm.org/temp/IJCCM189596-3536461_094924.pdf</w:delText>
        </w:r>
        <w:r w:rsidR="00A70BAE" w:rsidDel="008F6731">
          <w:rPr>
            <w:rStyle w:val="Hyperlink"/>
            <w:rFonts w:cstheme="minorBidi"/>
            <w:noProof/>
          </w:rPr>
          <w:fldChar w:fldCharType="end"/>
        </w:r>
      </w:del>
    </w:p>
    <w:p w14:paraId="5F49E2CE" w14:textId="66FB598C" w:rsidR="00921935" w:rsidRPr="00921935" w:rsidDel="004556C3" w:rsidRDefault="00553DB6">
      <w:pPr>
        <w:rPr>
          <w:del w:id="454" w:author="Sunil" w:date="2018-05-13T17:40:00Z"/>
          <w:rPrChange w:id="455" w:author="Sunil" w:date="2018-05-12T23:31:00Z">
            <w:rPr>
              <w:del w:id="456" w:author="Sunil" w:date="2018-05-13T17:40:00Z"/>
              <w:noProof/>
            </w:rPr>
          </w:rPrChange>
        </w:rPr>
        <w:pPrChange w:id="457" w:author="Sunil" w:date="2018-05-13T17:40:00Z">
          <w:pPr>
            <w:pStyle w:val="Bibliography"/>
            <w:numPr>
              <w:numId w:val="1"/>
            </w:numPr>
            <w:ind w:left="360" w:hanging="360"/>
          </w:pPr>
        </w:pPrChange>
      </w:pPr>
      <w:del w:id="458" w:author="Sunil" w:date="2018-05-13T17:40:00Z">
        <w:r w:rsidDel="004556C3">
          <w:rPr>
            <w:noProof/>
          </w:rPr>
          <w:delText xml:space="preserve">Mollaret P, Goulon M. The depassed coma (preliminary memoir). </w:delText>
        </w:r>
        <w:r w:rsidDel="004556C3">
          <w:rPr>
            <w:i/>
            <w:iCs/>
            <w:noProof/>
          </w:rPr>
          <w:delText>Rev Neurol (Paris)</w:delText>
        </w:r>
        <w:r w:rsidDel="004556C3">
          <w:rPr>
            <w:noProof/>
          </w:rPr>
          <w:delText xml:space="preserve">.1959 Jul;101:3-15. Available from: </w:delText>
        </w:r>
        <w:r w:rsidR="00320294" w:rsidDel="004556C3">
          <w:fldChar w:fldCharType="begin"/>
        </w:r>
        <w:r w:rsidR="00320294" w:rsidDel="004556C3">
          <w:delInstrText xml:space="preserve"> HYPERLINK "https://www.ncbi.nlm.nih.gov/pubmed/14423403" </w:delInstrText>
        </w:r>
        <w:r w:rsidR="00320294" w:rsidDel="004556C3">
          <w:fldChar w:fldCharType="separate"/>
        </w:r>
        <w:r w:rsidDel="004556C3">
          <w:rPr>
            <w:rStyle w:val="Hyperlink"/>
            <w:rFonts w:cstheme="minorBidi"/>
            <w:noProof/>
          </w:rPr>
          <w:delText>https://www.ncbi.nlm.nih.gov/pubmed/14423403</w:delText>
        </w:r>
        <w:r w:rsidR="00320294" w:rsidDel="004556C3">
          <w:rPr>
            <w:rStyle w:val="Hyperlink"/>
            <w:rFonts w:cstheme="minorBidi"/>
            <w:noProof/>
          </w:rPr>
          <w:fldChar w:fldCharType="end"/>
        </w:r>
      </w:del>
    </w:p>
    <w:p w14:paraId="7D9253D1" w14:textId="3DF4CEF0" w:rsidR="00921935" w:rsidDel="004556C3" w:rsidRDefault="00553DB6">
      <w:pPr>
        <w:rPr>
          <w:del w:id="459" w:author="Sunil" w:date="2018-05-13T17:40:00Z"/>
          <w:rFonts w:cs="Times New Roman"/>
        </w:rPr>
        <w:pPrChange w:id="460" w:author="Sunil" w:date="2018-05-13T17:40:00Z">
          <w:pPr>
            <w:pStyle w:val="ListParagraph"/>
            <w:numPr>
              <w:numId w:val="1"/>
            </w:numPr>
            <w:ind w:left="360" w:hanging="360"/>
          </w:pPr>
        </w:pPrChange>
      </w:pPr>
      <w:del w:id="461" w:author="Sunil" w:date="2018-05-13T17:40:00Z">
        <w:r w:rsidDel="004556C3">
          <w:rPr>
            <w:rFonts w:cs="Times New Roman"/>
          </w:rPr>
          <w:delText xml:space="preserve">Alberto A, Sebastien G. The impact of presumed consent legislation on cadaveric organ donation: A cross-country study. Journal of Health Economics. 2006 Jul; 25(4):599 - 620. </w:delText>
        </w:r>
        <w:r w:rsidDel="004556C3">
          <w:rPr>
            <w:rFonts w:cs="Times New Roman"/>
            <w:noProof/>
          </w:rPr>
          <w:delText>Available from:</w:delText>
        </w:r>
        <w:r w:rsidR="003E7C6B" w:rsidDel="004556C3">
          <w:rPr>
            <w:rFonts w:ascii="Calibri" w:hAnsi="Calibri" w:cs="Calibri"/>
            <w:sz w:val="22"/>
            <w:szCs w:val="22"/>
          </w:rPr>
          <w:fldChar w:fldCharType="begin"/>
        </w:r>
        <w:r w:rsidR="003E7C6B" w:rsidDel="004556C3">
          <w:delInstrText xml:space="preserve"> HYPERLINK "https://economics.mit.edu/files/13164" </w:delInstrText>
        </w:r>
        <w:r w:rsidR="003E7C6B" w:rsidDel="004556C3">
          <w:rPr>
            <w:rFonts w:ascii="Calibri" w:hAnsi="Calibri" w:cs="Calibri"/>
            <w:sz w:val="22"/>
            <w:szCs w:val="22"/>
          </w:rPr>
          <w:fldChar w:fldCharType="separate"/>
        </w:r>
        <w:r w:rsidDel="004556C3">
          <w:rPr>
            <w:rStyle w:val="Hyperlink"/>
            <w:noProof/>
          </w:rPr>
          <w:delText>https://economics.mit.edu/files/13164</w:delText>
        </w:r>
        <w:r w:rsidR="003E7C6B" w:rsidDel="004556C3">
          <w:rPr>
            <w:rStyle w:val="Hyperlink"/>
            <w:noProof/>
          </w:rPr>
          <w:fldChar w:fldCharType="end"/>
        </w:r>
      </w:del>
    </w:p>
    <w:p w14:paraId="659C6803" w14:textId="1D45FCD5" w:rsidR="00607A1A" w:rsidDel="004556C3" w:rsidRDefault="00553DB6">
      <w:pPr>
        <w:rPr>
          <w:del w:id="462" w:author="Sunil" w:date="2018-05-13T17:40:00Z"/>
          <w:rFonts w:cs="Times New Roman"/>
          <w:lang w:val="en-US"/>
        </w:rPr>
        <w:pPrChange w:id="463" w:author="Sunil" w:date="2018-05-13T17:40:00Z">
          <w:pPr>
            <w:pStyle w:val="ListParagraph"/>
            <w:numPr>
              <w:numId w:val="1"/>
            </w:numPr>
            <w:ind w:left="360" w:hanging="360"/>
          </w:pPr>
        </w:pPrChange>
      </w:pPr>
      <w:del w:id="464" w:author="Sunil" w:date="2018-05-13T17:40:00Z">
        <w:r w:rsidDel="004556C3">
          <w:rPr>
            <w:rFonts w:cs="Times New Roman"/>
            <w:noProof/>
          </w:rPr>
          <w:delText xml:space="preserve">Georgi A, </w:delText>
        </w:r>
        <w:r w:rsidDel="004556C3">
          <w:rPr>
            <w:rFonts w:cs="Times New Roman"/>
          </w:rPr>
          <w:delText>Yuvaram NV, Yogesh NV, Shroff S, Mathew M, Saravanan S.Evolution of deceased-donor transplantation in India with decline of commercial transplantation: a lesson for developing countries</w:delText>
        </w:r>
        <w:r w:rsidDel="004556C3">
          <w:rPr>
            <w:rFonts w:cs="Times New Roman"/>
            <w:noProof/>
          </w:rPr>
          <w:delText xml:space="preserve">. </w:delText>
        </w:r>
        <w:r w:rsidDel="004556C3">
          <w:rPr>
            <w:rFonts w:cs="Times New Roman"/>
            <w:i/>
            <w:iCs/>
            <w:noProof/>
          </w:rPr>
          <w:delText>Kidney International</w:delText>
        </w:r>
        <w:r w:rsidDel="004556C3">
          <w:rPr>
            <w:rFonts w:cs="Times New Roman"/>
            <w:noProof/>
          </w:rPr>
          <w:delText>. 2013;3:190 -194. Available from:</w:delText>
        </w:r>
        <w:r w:rsidR="003E7C6B" w:rsidDel="004556C3">
          <w:rPr>
            <w:rFonts w:ascii="Calibri" w:hAnsi="Calibri" w:cs="Calibri"/>
            <w:sz w:val="22"/>
            <w:szCs w:val="22"/>
          </w:rPr>
          <w:fldChar w:fldCharType="begin"/>
        </w:r>
        <w:r w:rsidR="003E7C6B" w:rsidDel="004556C3">
          <w:delInstrText xml:space="preserve"> HYPERLINK "http://www.kisupplements.org/article/S2157-1716(15)31117-5/pdf" </w:delInstrText>
        </w:r>
        <w:r w:rsidR="003E7C6B" w:rsidDel="004556C3">
          <w:rPr>
            <w:rFonts w:ascii="Calibri" w:hAnsi="Calibri" w:cs="Calibri"/>
            <w:sz w:val="22"/>
            <w:szCs w:val="22"/>
          </w:rPr>
          <w:fldChar w:fldCharType="separate"/>
        </w:r>
        <w:r w:rsidDel="004556C3">
          <w:rPr>
            <w:rStyle w:val="Hyperlink"/>
            <w:noProof/>
          </w:rPr>
          <w:delText>http://www.kisupplements.org/article/S2157-1716(15)31117-5/pdf</w:delText>
        </w:r>
        <w:r w:rsidR="003E7C6B" w:rsidDel="004556C3">
          <w:rPr>
            <w:rStyle w:val="Hyperlink"/>
            <w:noProof/>
          </w:rPr>
          <w:fldChar w:fldCharType="end"/>
        </w:r>
      </w:del>
    </w:p>
    <w:p w14:paraId="73EE6A46" w14:textId="44D82B2F" w:rsidR="00553DB6" w:rsidDel="004556C3" w:rsidRDefault="00553DB6">
      <w:pPr>
        <w:rPr>
          <w:del w:id="465" w:author="Sunil" w:date="2018-05-13T17:40:00Z"/>
          <w:rFonts w:cs="Times New Roman"/>
          <w:lang w:val="en-US"/>
        </w:rPr>
        <w:pPrChange w:id="466" w:author="Sunil" w:date="2018-05-13T17:40:00Z">
          <w:pPr>
            <w:pStyle w:val="ListParagraph"/>
            <w:numPr>
              <w:numId w:val="1"/>
            </w:numPr>
            <w:ind w:left="360" w:hanging="360"/>
          </w:pPr>
        </w:pPrChange>
      </w:pPr>
      <w:del w:id="467" w:author="Sunil" w:date="2018-05-13T17:40:00Z">
        <w:r w:rsidDel="004556C3">
          <w:rPr>
            <w:rFonts w:cs="Times New Roman"/>
            <w:noProof/>
          </w:rPr>
          <w:delText>Nagral S, Amalorpavanathan J. Deceased organ donation in India: where do we go from here?.</w:delText>
        </w:r>
        <w:r w:rsidDel="004556C3">
          <w:rPr>
            <w:rFonts w:cs="Times New Roman"/>
            <w:i/>
            <w:iCs/>
            <w:noProof/>
          </w:rPr>
          <w:delText>Indian Journal of Medical Ethics</w:delText>
        </w:r>
        <w:r w:rsidDel="004556C3">
          <w:rPr>
            <w:rFonts w:cs="Times New Roman"/>
            <w:noProof/>
          </w:rPr>
          <w:delText>. 2014 Jul-Sep;11(3):162-166. Available from:</w:delText>
        </w:r>
        <w:r w:rsidR="003E7C6B" w:rsidDel="004556C3">
          <w:rPr>
            <w:rFonts w:ascii="Calibri" w:hAnsi="Calibri" w:cs="Calibri"/>
            <w:sz w:val="22"/>
            <w:szCs w:val="22"/>
          </w:rPr>
          <w:fldChar w:fldCharType="begin"/>
        </w:r>
        <w:r w:rsidR="003E7C6B" w:rsidDel="004556C3">
          <w:delInstrText xml:space="preserve"> HYPERLINK "http://ijme.in/wp-content/uploads/2016/11/1988-5.pdf" </w:delInstrText>
        </w:r>
        <w:r w:rsidR="003E7C6B" w:rsidDel="004556C3">
          <w:rPr>
            <w:rFonts w:ascii="Calibri" w:hAnsi="Calibri" w:cs="Calibri"/>
            <w:sz w:val="22"/>
            <w:szCs w:val="22"/>
          </w:rPr>
          <w:fldChar w:fldCharType="separate"/>
        </w:r>
        <w:r w:rsidDel="004556C3">
          <w:rPr>
            <w:rStyle w:val="Hyperlink"/>
            <w:noProof/>
          </w:rPr>
          <w:delText>http://ijme.in/wp-content/uploads/2016/11/1988-5.pdf</w:delText>
        </w:r>
        <w:r w:rsidR="003E7C6B" w:rsidDel="004556C3">
          <w:rPr>
            <w:rStyle w:val="Hyperlink"/>
            <w:noProof/>
          </w:rPr>
          <w:fldChar w:fldCharType="end"/>
        </w:r>
      </w:del>
    </w:p>
    <w:p w14:paraId="1C6FEDBA" w14:textId="6444C168" w:rsidR="00553DB6" w:rsidDel="004556C3" w:rsidRDefault="00553DB6">
      <w:pPr>
        <w:rPr>
          <w:del w:id="468" w:author="Sunil" w:date="2018-05-13T17:40:00Z"/>
          <w:noProof/>
        </w:rPr>
        <w:pPrChange w:id="469" w:author="Sunil" w:date="2018-05-13T17:40:00Z">
          <w:pPr>
            <w:pStyle w:val="Bibliography"/>
            <w:numPr>
              <w:numId w:val="1"/>
            </w:numPr>
            <w:ind w:left="360" w:hanging="360"/>
          </w:pPr>
        </w:pPrChange>
      </w:pPr>
      <w:del w:id="470" w:author="Sunil" w:date="2018-05-13T17:40:00Z">
        <w:r w:rsidDel="004556C3">
          <w:rPr>
            <w:noProof/>
          </w:rPr>
          <w:delText xml:space="preserve">Best, J. (2013, Nov 8). </w:delText>
        </w:r>
        <w:r w:rsidDel="004556C3">
          <w:rPr>
            <w:i/>
            <w:iCs/>
            <w:noProof/>
          </w:rPr>
          <w:delText>Video: Man buried ALIVE is pulled from grave after mourner spots earth moving in cemetery</w:delText>
        </w:r>
        <w:r w:rsidDel="004556C3">
          <w:rPr>
            <w:noProof/>
          </w:rPr>
          <w:delText xml:space="preserve">. Available from: </w:delText>
        </w:r>
        <w:r w:rsidR="003E7C6B" w:rsidDel="004556C3">
          <w:fldChar w:fldCharType="begin"/>
        </w:r>
        <w:r w:rsidR="003E7C6B" w:rsidDel="004556C3">
          <w:delInstrText xml:space="preserve"> HYPERLINK "https://www.mirror.co.uk/news/weird-news/video-man-buried-alive-pulled-2689701" </w:delInstrText>
        </w:r>
        <w:r w:rsidR="003E7C6B" w:rsidDel="004556C3">
          <w:fldChar w:fldCharType="separate"/>
        </w:r>
        <w:r w:rsidDel="004556C3">
          <w:rPr>
            <w:rStyle w:val="Hyperlink"/>
            <w:rFonts w:cstheme="minorBidi"/>
            <w:noProof/>
          </w:rPr>
          <w:delText>https://www.mirror.co.uk/news/weird-news/video-man-buried-alive-pulled-2689701</w:delText>
        </w:r>
        <w:r w:rsidR="003E7C6B" w:rsidDel="004556C3">
          <w:rPr>
            <w:rStyle w:val="Hyperlink"/>
            <w:rFonts w:cstheme="minorBidi"/>
            <w:noProof/>
          </w:rPr>
          <w:fldChar w:fldCharType="end"/>
        </w:r>
      </w:del>
    </w:p>
    <w:p w14:paraId="0CFFBA70" w14:textId="68EEDE52" w:rsidR="00553DB6" w:rsidDel="004556C3" w:rsidRDefault="00553DB6">
      <w:pPr>
        <w:rPr>
          <w:del w:id="471" w:author="Sunil" w:date="2018-05-13T17:40:00Z"/>
          <w:noProof/>
        </w:rPr>
        <w:pPrChange w:id="472" w:author="Sunil" w:date="2018-05-13T17:40:00Z">
          <w:pPr>
            <w:pStyle w:val="Bibliography"/>
            <w:numPr>
              <w:numId w:val="1"/>
            </w:numPr>
            <w:ind w:left="360" w:hanging="360"/>
          </w:pPr>
        </w:pPrChange>
      </w:pPr>
      <w:del w:id="473" w:author="Sunil" w:date="2018-05-13T17:40:00Z">
        <w:r w:rsidDel="004556C3">
          <w:rPr>
            <w:noProof/>
          </w:rPr>
          <w:delText xml:space="preserve">Baklinski T. NY woman declared ‘brain dead’ woke up moments before organs harvested. Life Site.2013 Jul 9. </w:delText>
        </w:r>
        <w:r w:rsidDel="004556C3">
          <w:delText>Availablefrom:</w:delText>
        </w:r>
        <w:r w:rsidR="003E7C6B" w:rsidDel="004556C3">
          <w:fldChar w:fldCharType="begin"/>
        </w:r>
        <w:r w:rsidR="003E7C6B" w:rsidDel="004556C3">
          <w:delInstrText xml:space="preserve"> HYPERLINK "https://www.lifesitenews.com/news/ny-woman-declared-brain-dead-woke-up-moments-before-organs-harvested" </w:delInstrText>
        </w:r>
        <w:r w:rsidR="003E7C6B" w:rsidDel="004556C3">
          <w:fldChar w:fldCharType="separate"/>
        </w:r>
        <w:r w:rsidDel="004556C3">
          <w:rPr>
            <w:rStyle w:val="Hyperlink"/>
            <w:rFonts w:cstheme="minorBidi"/>
          </w:rPr>
          <w:delText>https://www.lifesitenews.com/news/ny-woman-declared-brain-dead-woke-up-moments-before-organs-harvested</w:delText>
        </w:r>
        <w:r w:rsidR="003E7C6B" w:rsidDel="004556C3">
          <w:rPr>
            <w:rStyle w:val="Hyperlink"/>
            <w:rFonts w:cstheme="minorBidi"/>
          </w:rPr>
          <w:fldChar w:fldCharType="end"/>
        </w:r>
      </w:del>
    </w:p>
    <w:p w14:paraId="49A00133" w14:textId="3A716E15" w:rsidR="00553DB6" w:rsidDel="004556C3" w:rsidRDefault="00553DB6">
      <w:pPr>
        <w:rPr>
          <w:del w:id="474" w:author="Sunil" w:date="2018-05-13T17:40:00Z"/>
          <w:rFonts w:cs="Times New Roman"/>
        </w:rPr>
        <w:pPrChange w:id="475" w:author="Sunil" w:date="2018-05-13T17:40:00Z">
          <w:pPr>
            <w:pStyle w:val="ListParagraph"/>
            <w:numPr>
              <w:numId w:val="1"/>
            </w:numPr>
            <w:ind w:left="360" w:hanging="360"/>
          </w:pPr>
        </w:pPrChange>
      </w:pPr>
      <w:del w:id="476" w:author="Sunil" w:date="2018-05-13T17:40:00Z">
        <w:r w:rsidDel="004556C3">
          <w:rPr>
            <w:rFonts w:cs="Times New Roman"/>
          </w:rPr>
          <w:delText xml:space="preserve">Swinburn JMA, Ali SM, Banerjee DJ, Khan ZP, Cranford RE, Jennett B. Ethical dilemma:Discontinuation of ventilation after brain stem death. BMJ, 1999 Jun 26;318(7200):1753-4.Availablefrom: </w:delText>
        </w:r>
        <w:r w:rsidR="003E7C6B" w:rsidDel="004556C3">
          <w:rPr>
            <w:rFonts w:ascii="Calibri" w:hAnsi="Calibri" w:cs="Calibri"/>
            <w:sz w:val="22"/>
            <w:szCs w:val="22"/>
          </w:rPr>
          <w:fldChar w:fldCharType="begin"/>
        </w:r>
        <w:r w:rsidR="003E7C6B" w:rsidDel="004556C3">
          <w:delInstrText xml:space="preserve"> HYPERLINK "https://www.ncbi.nlm.nih.gov/pmc/articles/PMC1116089/" </w:delInstrText>
        </w:r>
        <w:r w:rsidR="003E7C6B" w:rsidDel="004556C3">
          <w:rPr>
            <w:rFonts w:ascii="Calibri" w:hAnsi="Calibri" w:cs="Calibri"/>
            <w:sz w:val="22"/>
            <w:szCs w:val="22"/>
          </w:rPr>
          <w:fldChar w:fldCharType="separate"/>
        </w:r>
        <w:r w:rsidDel="004556C3">
          <w:rPr>
            <w:rStyle w:val="Hyperlink"/>
          </w:rPr>
          <w:delText>https://www.ncbi.nlm.nih.gov/pmc/articles/PMC1116089/</w:delText>
        </w:r>
        <w:r w:rsidR="003E7C6B" w:rsidDel="004556C3">
          <w:rPr>
            <w:rStyle w:val="Hyperlink"/>
          </w:rPr>
          <w:fldChar w:fldCharType="end"/>
        </w:r>
      </w:del>
    </w:p>
    <w:p w14:paraId="1A5AE94E" w14:textId="01470DF4" w:rsidR="00553DB6" w:rsidDel="004556C3" w:rsidRDefault="00553DB6">
      <w:pPr>
        <w:rPr>
          <w:del w:id="477" w:author="Sunil" w:date="2018-05-13T17:40:00Z"/>
          <w:rFonts w:cs="Times New Roman"/>
        </w:rPr>
        <w:pPrChange w:id="478" w:author="Sunil" w:date="2018-05-13T17:40:00Z">
          <w:pPr>
            <w:pStyle w:val="ListParagraph"/>
            <w:numPr>
              <w:numId w:val="1"/>
            </w:numPr>
            <w:ind w:left="360" w:hanging="360"/>
          </w:pPr>
        </w:pPrChange>
      </w:pPr>
      <w:del w:id="479" w:author="Sunil" w:date="2018-05-13T17:40:00Z">
        <w:r w:rsidDel="004556C3">
          <w:rPr>
            <w:rFonts w:cs="Times New Roman"/>
            <w:noProof/>
          </w:rPr>
          <w:delText xml:space="preserve">John S. When Death Comes Calling. Indian Legal Stories That Count. 2016 Oct 3. </w:delText>
        </w:r>
        <w:r w:rsidDel="004556C3">
          <w:rPr>
            <w:rFonts w:cs="Times New Roman"/>
          </w:rPr>
          <w:delText>Availablefrom:</w:delText>
        </w:r>
        <w:r w:rsidR="003E7C6B" w:rsidDel="004556C3">
          <w:rPr>
            <w:rFonts w:ascii="Calibri" w:hAnsi="Calibri" w:cs="Calibri"/>
            <w:sz w:val="22"/>
            <w:szCs w:val="22"/>
          </w:rPr>
          <w:fldChar w:fldCharType="begin"/>
        </w:r>
        <w:r w:rsidR="003E7C6B" w:rsidDel="004556C3">
          <w:delInstrText xml:space="preserve"> HYPERLINK "http://www.indialegallive.com/cover-story-articles/il-feature-news/defining-death-legally-14973" </w:delInstrText>
        </w:r>
        <w:r w:rsidR="003E7C6B" w:rsidDel="004556C3">
          <w:rPr>
            <w:rFonts w:ascii="Calibri" w:hAnsi="Calibri" w:cs="Calibri"/>
            <w:sz w:val="22"/>
            <w:szCs w:val="22"/>
          </w:rPr>
          <w:fldChar w:fldCharType="separate"/>
        </w:r>
        <w:r w:rsidDel="004556C3">
          <w:rPr>
            <w:rStyle w:val="Hyperlink"/>
          </w:rPr>
          <w:delText>http://www.indialegallive.com/cover-story-articles/il-feature-news/defining-death-legally-14973</w:delText>
        </w:r>
        <w:r w:rsidR="003E7C6B" w:rsidDel="004556C3">
          <w:rPr>
            <w:rStyle w:val="Hyperlink"/>
          </w:rPr>
          <w:fldChar w:fldCharType="end"/>
        </w:r>
      </w:del>
    </w:p>
    <w:p w14:paraId="2CB51EC4" w14:textId="59B8BB73" w:rsidR="00553DB6" w:rsidDel="004556C3" w:rsidRDefault="00553DB6">
      <w:pPr>
        <w:rPr>
          <w:del w:id="480" w:author="Sunil" w:date="2018-05-13T17:40:00Z"/>
          <w:rFonts w:cs="Times New Roman"/>
        </w:rPr>
        <w:pPrChange w:id="481" w:author="Sunil" w:date="2018-05-13T17:40:00Z">
          <w:pPr>
            <w:pStyle w:val="ListParagraph"/>
            <w:numPr>
              <w:numId w:val="1"/>
            </w:numPr>
            <w:ind w:left="360" w:hanging="360"/>
          </w:pPr>
        </w:pPrChange>
      </w:pPr>
      <w:del w:id="482" w:author="Sunil" w:date="2018-05-13T17:40:00Z">
        <w:r w:rsidDel="004556C3">
          <w:rPr>
            <w:rFonts w:cs="Times New Roman"/>
            <w:color w:val="000000"/>
            <w:shd w:val="clear" w:color="auto" w:fill="FFFFFF"/>
          </w:rPr>
          <w:delText>Blackwell T. B</w:delText>
        </w:r>
        <w:r w:rsidDel="004556C3">
          <w:rPr>
            <w:rFonts w:cs="Times New Roman"/>
            <w:color w:val="000000"/>
          </w:rPr>
          <w:delText>.C. Hospital kept patient alive for 10 days because family’s culture did not accept brain death. National Post</w:delText>
        </w:r>
        <w:r w:rsidDel="004556C3">
          <w:rPr>
            <w:rFonts w:cs="Times New Roman"/>
            <w:smallCaps/>
            <w:color w:val="000000"/>
          </w:rPr>
          <w:delText xml:space="preserve">. 2015 Jun 29. </w:delText>
        </w:r>
        <w:r w:rsidDel="004556C3">
          <w:rPr>
            <w:rFonts w:cs="Times New Roman"/>
          </w:rPr>
          <w:delText>Availablefrom:</w:delText>
        </w:r>
        <w:r w:rsidR="003E7C6B" w:rsidDel="004556C3">
          <w:rPr>
            <w:rFonts w:ascii="Calibri" w:hAnsi="Calibri" w:cs="Calibri"/>
            <w:sz w:val="22"/>
            <w:szCs w:val="22"/>
          </w:rPr>
          <w:fldChar w:fldCharType="begin"/>
        </w:r>
        <w:r w:rsidR="003E7C6B" w:rsidDel="004556C3">
          <w:delInstrText xml:space="preserve"> HYPERLINK "http://nationalpost.com/health/vancouver-area-hospital-paid-to-keep-brain-dead-patient-alive-for-10-days-for-cultural-reasons" </w:delInstrText>
        </w:r>
        <w:r w:rsidR="003E7C6B" w:rsidDel="004556C3">
          <w:rPr>
            <w:rFonts w:ascii="Calibri" w:hAnsi="Calibri" w:cs="Calibri"/>
            <w:sz w:val="22"/>
            <w:szCs w:val="22"/>
          </w:rPr>
          <w:fldChar w:fldCharType="separate"/>
        </w:r>
        <w:r w:rsidDel="004556C3">
          <w:rPr>
            <w:rStyle w:val="Hyperlink"/>
          </w:rPr>
          <w:delText>http://nationalpost.com/health/vancouver-area-hospital-paid-to-keep-brain-dead-patient-alive-for-10-days-for-cultural-reasons</w:delText>
        </w:r>
        <w:r w:rsidR="003E7C6B" w:rsidDel="004556C3">
          <w:rPr>
            <w:rStyle w:val="Hyperlink"/>
          </w:rPr>
          <w:fldChar w:fldCharType="end"/>
        </w:r>
      </w:del>
    </w:p>
    <w:p w14:paraId="3B6A1F58" w14:textId="2A8C1B73" w:rsidR="00553DB6" w:rsidDel="004556C3" w:rsidRDefault="00553DB6">
      <w:pPr>
        <w:rPr>
          <w:del w:id="483" w:author="Sunil" w:date="2018-05-13T17:40:00Z"/>
          <w:rFonts w:cs="Times New Roman"/>
        </w:rPr>
        <w:pPrChange w:id="484" w:author="Sunil" w:date="2018-05-13T17:40:00Z">
          <w:pPr>
            <w:pStyle w:val="ListParagraph"/>
            <w:numPr>
              <w:numId w:val="1"/>
            </w:numPr>
            <w:ind w:left="360" w:hanging="360"/>
          </w:pPr>
        </w:pPrChange>
      </w:pPr>
      <w:del w:id="485" w:author="Sunil" w:date="2018-05-13T17:40:00Z">
        <w:r w:rsidDel="004556C3">
          <w:rPr>
            <w:rFonts w:cs="Times New Roman"/>
          </w:rPr>
          <w:delText>Transplantation of Human Organ Act. 1994 Jul 8; Availablefrom:</w:delText>
        </w:r>
        <w:r w:rsidR="003E7C6B" w:rsidDel="004556C3">
          <w:rPr>
            <w:rFonts w:ascii="Calibri" w:hAnsi="Calibri" w:cs="Calibri"/>
            <w:sz w:val="22"/>
            <w:szCs w:val="22"/>
          </w:rPr>
          <w:fldChar w:fldCharType="begin"/>
        </w:r>
        <w:r w:rsidR="003E7C6B" w:rsidDel="004556C3">
          <w:delInstrText xml:space="preserve"> HYPERLINK "http://notto.nic.in/WriteReadData/Portal/images/THOA-ACT-1994.pdf" </w:delInstrText>
        </w:r>
        <w:r w:rsidR="003E7C6B" w:rsidDel="004556C3">
          <w:rPr>
            <w:rFonts w:ascii="Calibri" w:hAnsi="Calibri" w:cs="Calibri"/>
            <w:sz w:val="22"/>
            <w:szCs w:val="22"/>
          </w:rPr>
          <w:fldChar w:fldCharType="separate"/>
        </w:r>
        <w:r w:rsidDel="004556C3">
          <w:rPr>
            <w:rStyle w:val="Hyperlink"/>
          </w:rPr>
          <w:delText>http://notto.nic.in/WriteReadData/Portal/images/THOA-ACT-1994.pdf</w:delText>
        </w:r>
        <w:r w:rsidR="003E7C6B" w:rsidDel="004556C3">
          <w:rPr>
            <w:rStyle w:val="Hyperlink"/>
          </w:rPr>
          <w:fldChar w:fldCharType="end"/>
        </w:r>
      </w:del>
    </w:p>
    <w:p w14:paraId="71413A26" w14:textId="14ADFBBC" w:rsidR="00553DB6" w:rsidDel="004556C3" w:rsidRDefault="00553DB6">
      <w:pPr>
        <w:rPr>
          <w:del w:id="486" w:author="Sunil" w:date="2018-05-13T17:40:00Z"/>
          <w:rFonts w:cs="Times New Roman"/>
        </w:rPr>
        <w:pPrChange w:id="487" w:author="Sunil" w:date="2018-05-13T17:40:00Z">
          <w:pPr>
            <w:pStyle w:val="ListParagraph"/>
            <w:numPr>
              <w:numId w:val="1"/>
            </w:numPr>
            <w:ind w:left="360" w:hanging="360"/>
          </w:pPr>
        </w:pPrChange>
      </w:pPr>
      <w:del w:id="488" w:author="Sunil" w:date="2018-05-13T17:40:00Z">
        <w:r w:rsidDel="004556C3">
          <w:rPr>
            <w:rFonts w:cs="Times New Roman"/>
          </w:rPr>
          <w:delText>Indian Law Cases. Indian Penal Code.  1860. [Section 1-49]. Availablefrom:</w:delText>
        </w:r>
        <w:r w:rsidR="003E7C6B" w:rsidDel="004556C3">
          <w:rPr>
            <w:rFonts w:ascii="Calibri" w:hAnsi="Calibri" w:cs="Calibri"/>
            <w:sz w:val="22"/>
            <w:szCs w:val="22"/>
          </w:rPr>
          <w:fldChar w:fldCharType="begin"/>
        </w:r>
        <w:r w:rsidR="003E7C6B" w:rsidDel="004556C3">
          <w:delInstrText xml:space="preserve"> HYPERLINK "http://www.indianlawcases.com/Act-Indian.Penal.Code,1860-1471" </w:delInstrText>
        </w:r>
        <w:r w:rsidR="003E7C6B" w:rsidDel="004556C3">
          <w:rPr>
            <w:rFonts w:ascii="Calibri" w:hAnsi="Calibri" w:cs="Calibri"/>
            <w:sz w:val="22"/>
            <w:szCs w:val="22"/>
          </w:rPr>
          <w:fldChar w:fldCharType="separate"/>
        </w:r>
        <w:r w:rsidDel="004556C3">
          <w:rPr>
            <w:rStyle w:val="Hyperlink"/>
          </w:rPr>
          <w:delText>http://www.indianlawcases.com/Act-Indian.Penal.Code,1860-1471</w:delText>
        </w:r>
        <w:r w:rsidR="003E7C6B" w:rsidDel="004556C3">
          <w:rPr>
            <w:rStyle w:val="Hyperlink"/>
          </w:rPr>
          <w:fldChar w:fldCharType="end"/>
        </w:r>
      </w:del>
    </w:p>
    <w:p w14:paraId="6E60B312" w14:textId="7D573B7D" w:rsidR="00553DB6" w:rsidDel="004556C3" w:rsidRDefault="00553DB6">
      <w:pPr>
        <w:rPr>
          <w:del w:id="489" w:author="Sunil" w:date="2018-05-13T17:40:00Z"/>
          <w:rFonts w:cs="Times New Roman"/>
        </w:rPr>
        <w:pPrChange w:id="490" w:author="Sunil" w:date="2018-05-13T17:40:00Z">
          <w:pPr>
            <w:pStyle w:val="ListParagraph"/>
            <w:numPr>
              <w:numId w:val="1"/>
            </w:numPr>
            <w:ind w:left="360" w:hanging="360"/>
          </w:pPr>
        </w:pPrChange>
      </w:pPr>
      <w:del w:id="491" w:author="Sunil" w:date="2018-05-13T17:40:00Z">
        <w:r w:rsidDel="004556C3">
          <w:rPr>
            <w:rFonts w:cs="Times New Roman"/>
          </w:rPr>
          <w:delText>The Registration of Births and Deaths Act 1969.</w:delText>
        </w:r>
      </w:del>
    </w:p>
    <w:p w14:paraId="0EC2AFB4" w14:textId="2154CF6F" w:rsidR="00553DB6" w:rsidDel="004556C3" w:rsidRDefault="00553DB6">
      <w:pPr>
        <w:rPr>
          <w:del w:id="492" w:author="Sunil" w:date="2018-05-13T17:40:00Z"/>
          <w:rFonts w:cs="Times New Roman"/>
        </w:rPr>
        <w:pPrChange w:id="493" w:author="Sunil" w:date="2018-05-13T17:40:00Z">
          <w:pPr>
            <w:pStyle w:val="ListParagraph"/>
            <w:ind w:left="360"/>
          </w:pPr>
        </w:pPrChange>
      </w:pPr>
      <w:del w:id="494" w:author="Sunil" w:date="2018-05-13T17:40:00Z">
        <w:r w:rsidDel="004556C3">
          <w:rPr>
            <w:rFonts w:cs="Times New Roman"/>
          </w:rPr>
          <w:delText xml:space="preserve">Available from: </w:delText>
        </w:r>
        <w:r w:rsidR="00320294" w:rsidDel="004556C3">
          <w:fldChar w:fldCharType="begin"/>
        </w:r>
        <w:r w:rsidR="00320294" w:rsidDel="004556C3">
          <w:delInstrText xml:space="preserve"> HYPERLINK "http://cms.tn.gov.in/sites/default/files/acts/birth_death_act_e_1.pdf" </w:delInstrText>
        </w:r>
        <w:r w:rsidR="00320294" w:rsidDel="004556C3">
          <w:fldChar w:fldCharType="separate"/>
        </w:r>
        <w:r w:rsidDel="004556C3">
          <w:rPr>
            <w:rStyle w:val="Hyperlink"/>
          </w:rPr>
          <w:delText>http://cms.tn.gov.in/sites/default/files/acts/birth_death_act_e_1.pdf</w:delText>
        </w:r>
        <w:r w:rsidR="00320294" w:rsidDel="004556C3">
          <w:rPr>
            <w:rStyle w:val="Hyperlink"/>
          </w:rPr>
          <w:fldChar w:fldCharType="end"/>
        </w:r>
      </w:del>
    </w:p>
    <w:p w14:paraId="5DDB5119" w14:textId="195E581C" w:rsidR="00553DB6" w:rsidDel="004556C3" w:rsidRDefault="00553DB6">
      <w:pPr>
        <w:rPr>
          <w:del w:id="495" w:author="Sunil" w:date="2018-05-13T17:40:00Z"/>
          <w:rFonts w:cs="Times New Roman"/>
          <w:noProof/>
        </w:rPr>
        <w:pPrChange w:id="496" w:author="Sunil" w:date="2018-05-13T17:40:00Z">
          <w:pPr>
            <w:pStyle w:val="ListParagraph"/>
            <w:numPr>
              <w:numId w:val="1"/>
            </w:numPr>
            <w:ind w:left="360" w:hanging="360"/>
          </w:pPr>
        </w:pPrChange>
      </w:pPr>
      <w:del w:id="497" w:author="Sunil" w:date="2018-05-13T17:40:00Z">
        <w:r w:rsidDel="004556C3">
          <w:rPr>
            <w:rFonts w:cs="Times New Roman"/>
            <w:color w:val="000000"/>
          </w:rPr>
          <w:delText xml:space="preserve">Uniform Determination of Death Act. 1980 Jul. </w:delText>
        </w:r>
        <w:r w:rsidDel="004556C3">
          <w:rPr>
            <w:rFonts w:cs="Times New Roman"/>
          </w:rPr>
          <w:delText xml:space="preserve">Available from: </w:delText>
        </w:r>
        <w:r w:rsidR="003E7C6B" w:rsidDel="004556C3">
          <w:rPr>
            <w:rFonts w:ascii="Calibri" w:hAnsi="Calibri" w:cs="Calibri"/>
            <w:sz w:val="22"/>
            <w:szCs w:val="22"/>
          </w:rPr>
          <w:fldChar w:fldCharType="begin"/>
        </w:r>
        <w:r w:rsidR="003E7C6B" w:rsidDel="004556C3">
          <w:delInstrText xml:space="preserve"> HYPERLINK "http://www.uniformlaws.org/shared/docs/determination%20of%20death/udda80.pdf" </w:delInstrText>
        </w:r>
        <w:r w:rsidR="003E7C6B" w:rsidDel="004556C3">
          <w:rPr>
            <w:rFonts w:ascii="Calibri" w:hAnsi="Calibri" w:cs="Calibri"/>
            <w:sz w:val="22"/>
            <w:szCs w:val="22"/>
          </w:rPr>
          <w:fldChar w:fldCharType="separate"/>
        </w:r>
        <w:r w:rsidDel="004556C3">
          <w:rPr>
            <w:rStyle w:val="Hyperlink"/>
          </w:rPr>
          <w:delText>http://www.uniformlaws.org/shared/docs/determination%20of%20death/udda80.pdf</w:delText>
        </w:r>
        <w:r w:rsidR="003E7C6B" w:rsidDel="004556C3">
          <w:rPr>
            <w:rStyle w:val="Hyperlink"/>
          </w:rPr>
          <w:fldChar w:fldCharType="end"/>
        </w:r>
      </w:del>
    </w:p>
    <w:p w14:paraId="41C31B93" w14:textId="2035B1FF" w:rsidR="00553DB6" w:rsidDel="004556C3" w:rsidRDefault="00553DB6">
      <w:pPr>
        <w:rPr>
          <w:del w:id="498" w:author="Sunil" w:date="2018-05-13T17:40:00Z"/>
          <w:rFonts w:cs="Times New Roman"/>
          <w:noProof/>
        </w:rPr>
        <w:pPrChange w:id="499" w:author="Sunil" w:date="2018-05-13T17:40:00Z">
          <w:pPr>
            <w:pStyle w:val="ListParagraph"/>
            <w:numPr>
              <w:numId w:val="1"/>
            </w:numPr>
            <w:ind w:left="360" w:hanging="360"/>
          </w:pPr>
        </w:pPrChange>
      </w:pPr>
      <w:del w:id="500" w:author="Sunil" w:date="2018-05-13T17:40:00Z">
        <w:r w:rsidDel="004556C3">
          <w:rPr>
            <w:rFonts w:cs="Times New Roman"/>
            <w:noProof/>
          </w:rPr>
          <w:delText xml:space="preserve">Stiegler P, Sereinigg M, Puntschart A, Seifert-Held t, Zmugg G, et al. A 10 min “no-touch” time – is it enough in DCD? A DCD Animal Study. </w:delText>
        </w:r>
        <w:r w:rsidDel="004556C3">
          <w:rPr>
            <w:rFonts w:cs="Times New Roman"/>
            <w:i/>
            <w:iCs/>
            <w:noProof/>
          </w:rPr>
          <w:delText>Transplant International</w:delText>
        </w:r>
        <w:r w:rsidDel="004556C3">
          <w:rPr>
            <w:rFonts w:cs="Times New Roman"/>
            <w:noProof/>
          </w:rPr>
          <w:delText xml:space="preserve">. 2012 Feb 20;25:481-492. </w:delText>
        </w:r>
        <w:r w:rsidDel="004556C3">
          <w:rPr>
            <w:rFonts w:cs="Times New Roman"/>
          </w:rPr>
          <w:delText>Availablefrom:</w:delText>
        </w:r>
        <w:r w:rsidR="003E7C6B" w:rsidDel="004556C3">
          <w:rPr>
            <w:rFonts w:ascii="Calibri" w:hAnsi="Calibri" w:cs="Calibri"/>
            <w:sz w:val="22"/>
            <w:szCs w:val="22"/>
          </w:rPr>
          <w:fldChar w:fldCharType="begin"/>
        </w:r>
        <w:r w:rsidR="003E7C6B" w:rsidDel="004556C3">
          <w:delInstrText xml:space="preserve"> HYPERLINK "https://onlinelibrary.wiley.com/doi/epdf/10.1111/j.1432-2277.2012.01437.x" </w:delInstrText>
        </w:r>
        <w:r w:rsidR="003E7C6B" w:rsidDel="004556C3">
          <w:rPr>
            <w:rFonts w:ascii="Calibri" w:hAnsi="Calibri" w:cs="Calibri"/>
            <w:sz w:val="22"/>
            <w:szCs w:val="22"/>
          </w:rPr>
          <w:fldChar w:fldCharType="separate"/>
        </w:r>
        <w:r w:rsidDel="004556C3">
          <w:rPr>
            <w:rStyle w:val="Hyperlink"/>
          </w:rPr>
          <w:delText>https://onlinelibrary.wiley.com/doi/epdf/10.1111/j.1432-2277.2012.01437.x</w:delText>
        </w:r>
        <w:r w:rsidR="003E7C6B" w:rsidDel="004556C3">
          <w:rPr>
            <w:rStyle w:val="Hyperlink"/>
          </w:rPr>
          <w:fldChar w:fldCharType="end"/>
        </w:r>
      </w:del>
    </w:p>
    <w:p w14:paraId="7505BB07" w14:textId="46FA3EFB" w:rsidR="00553DB6" w:rsidDel="004556C3" w:rsidRDefault="00553DB6">
      <w:pPr>
        <w:rPr>
          <w:del w:id="501" w:author="Sunil" w:date="2018-05-13T17:40:00Z"/>
          <w:rFonts w:cs="Times New Roman"/>
          <w:noProof/>
        </w:rPr>
        <w:pPrChange w:id="502" w:author="Sunil" w:date="2018-05-13T17:40:00Z">
          <w:pPr>
            <w:pStyle w:val="ListParagraph"/>
            <w:ind w:left="927"/>
          </w:pPr>
        </w:pPrChange>
      </w:pPr>
    </w:p>
    <w:p w14:paraId="77E4F992" w14:textId="094EF7A2" w:rsidR="00553DB6" w:rsidDel="004556C3" w:rsidRDefault="00553DB6">
      <w:pPr>
        <w:rPr>
          <w:del w:id="503" w:author="Sunil" w:date="2018-05-13T17:40:00Z"/>
        </w:rPr>
        <w:pPrChange w:id="504" w:author="Sunil" w:date="2018-05-13T17:40:00Z">
          <w:pPr>
            <w:shd w:val="clear" w:color="auto" w:fill="FFFFFF"/>
          </w:pPr>
        </w:pPrChange>
      </w:pPr>
    </w:p>
    <w:p w14:paraId="264743F6" w14:textId="77777777" w:rsidR="00A62BB0" w:rsidRDefault="00B73F5A" w:rsidP="004556C3">
      <w:r>
        <w:t xml:space="preserve"> </w:t>
      </w:r>
    </w:p>
    <w:sectPr w:rsidR="00A62BB0" w:rsidSect="00F92B9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 w:date="2018-05-08T22:30:00Z" w:initials="M">
    <w:p w14:paraId="3B3AD59D" w14:textId="77777777" w:rsidR="00A70BAE" w:rsidRDefault="00A70BAE" w:rsidP="00E922C5">
      <w:pPr>
        <w:pStyle w:val="CommentText"/>
      </w:pPr>
      <w:r>
        <w:rPr>
          <w:rStyle w:val="CommentReference"/>
        </w:rPr>
        <w:annotationRef/>
      </w:r>
      <w:r>
        <w:t>A law must first be created to recognise donation after cardiac death. Is expansion of the donor pool the theme of the paper?</w:t>
      </w:r>
    </w:p>
    <w:p w14:paraId="601832B8" w14:textId="77777777" w:rsidR="00A70BAE" w:rsidRDefault="00A70BAE" w:rsidP="00E922C5">
      <w:pPr>
        <w:pStyle w:val="CommentText"/>
      </w:pPr>
    </w:p>
    <w:p w14:paraId="644A989F" w14:textId="727ECE01" w:rsidR="00A70BAE" w:rsidRDefault="00A70BAE" w:rsidP="00E922C5">
      <w:pPr>
        <w:pStyle w:val="CommentText"/>
      </w:pPr>
      <w:r w:rsidRPr="006515CE">
        <w:rPr>
          <w:highlight w:val="yellow"/>
        </w:rPr>
        <w:t>Response</w:t>
      </w:r>
      <w:r>
        <w:t xml:space="preserve"> – </w:t>
      </w:r>
    </w:p>
    <w:p w14:paraId="39666FA8" w14:textId="1CCE018D" w:rsidR="00A70BAE" w:rsidRDefault="00A70BAE" w:rsidP="00E922C5">
      <w:pPr>
        <w:pStyle w:val="CommentText"/>
      </w:pPr>
      <w:r>
        <w:t xml:space="preserve"> </w:t>
      </w:r>
    </w:p>
    <w:p w14:paraId="205D1473" w14:textId="6BA61087" w:rsidR="00A70BAE" w:rsidRDefault="00A70BAE" w:rsidP="00E922C5">
      <w:pPr>
        <w:pStyle w:val="CommentText"/>
      </w:pPr>
      <w:r>
        <w:t xml:space="preserve">The article is primarily concerned with all the ethical concerns related to death and organ donation. </w:t>
      </w:r>
    </w:p>
    <w:p w14:paraId="7420AC95" w14:textId="77777777" w:rsidR="00A70BAE" w:rsidRDefault="00A70BAE" w:rsidP="00E922C5">
      <w:pPr>
        <w:pStyle w:val="CommentText"/>
      </w:pPr>
    </w:p>
    <w:p w14:paraId="55A58313" w14:textId="36E39E19" w:rsidR="00A70BAE" w:rsidRDefault="00A70BAE" w:rsidP="006515CE">
      <w:pPr>
        <w:pStyle w:val="CommentText"/>
      </w:pPr>
      <w:r>
        <w:t>The Transplant Law in India already recognises donation after circulatory death – but rules need to be framed. The law in India defines -</w:t>
      </w:r>
    </w:p>
    <w:p w14:paraId="49A26670" w14:textId="77777777" w:rsidR="00A70BAE" w:rsidRPr="006515CE" w:rsidRDefault="00A70BAE" w:rsidP="006515CE">
      <w:pPr>
        <w:numPr>
          <w:ilvl w:val="0"/>
          <w:numId w:val="3"/>
        </w:numPr>
        <w:shd w:val="clear" w:color="auto" w:fill="FFFFFF"/>
        <w:spacing w:after="150"/>
        <w:jc w:val="both"/>
        <w:rPr>
          <w:rFonts w:ascii="Helvetica" w:eastAsia="Times New Roman" w:hAnsi="Helvetica" w:cs="Helvetica"/>
          <w:color w:val="333333"/>
          <w:lang w:val="en-IN" w:eastAsia="en-IN" w:bidi="hi-IN"/>
        </w:rPr>
      </w:pPr>
      <w:r w:rsidRPr="006515CE">
        <w:rPr>
          <w:rFonts w:ascii="Helvetica" w:eastAsia="Times New Roman" w:hAnsi="Helvetica" w:cs="Helvetica"/>
          <w:color w:val="333333"/>
          <w:lang w:val="en-IN" w:eastAsia="en-IN" w:bidi="hi-IN"/>
        </w:rPr>
        <w:t>“brain-stem death” means the stage at which all functions of the brain stem have permanently and irreversibly ceased and is so certified under sub-section (6) of section 3;</w:t>
      </w:r>
      <w:r w:rsidRPr="006515CE">
        <w:rPr>
          <w:rFonts w:ascii="Helvetica" w:eastAsia="Times New Roman" w:hAnsi="Helvetica" w:cs="Helvetica"/>
          <w:color w:val="333333"/>
          <w:lang w:val="en-IN" w:eastAsia="en-IN" w:bidi="hi-IN"/>
        </w:rPr>
        <w:br/>
        <w:t>    </w:t>
      </w:r>
    </w:p>
    <w:p w14:paraId="7640BE29" w14:textId="77777777" w:rsidR="00A70BAE" w:rsidRPr="006515CE" w:rsidRDefault="00A70BAE" w:rsidP="006515CE">
      <w:pPr>
        <w:numPr>
          <w:ilvl w:val="0"/>
          <w:numId w:val="3"/>
        </w:numPr>
        <w:shd w:val="clear" w:color="auto" w:fill="FFFFFF"/>
        <w:spacing w:before="100" w:beforeAutospacing="1" w:after="100" w:afterAutospacing="1"/>
        <w:jc w:val="both"/>
        <w:rPr>
          <w:rFonts w:ascii="Helvetica" w:eastAsia="Times New Roman" w:hAnsi="Helvetica" w:cs="Helvetica"/>
          <w:color w:val="333333"/>
          <w:lang w:val="en-IN" w:eastAsia="en-IN" w:bidi="hi-IN"/>
        </w:rPr>
      </w:pPr>
      <w:r w:rsidRPr="006515CE">
        <w:rPr>
          <w:rFonts w:ascii="Helvetica" w:eastAsia="Times New Roman" w:hAnsi="Helvetica" w:cs="Helvetica"/>
          <w:color w:val="333333"/>
          <w:lang w:val="en-IN" w:eastAsia="en-IN" w:bidi="hi-IN"/>
        </w:rPr>
        <w:t>"deceased person" means a person in whom permanent disappearance of all evidence of life occurs, by reason of brain stem death or in a cardio pulmonary sense at any time after live birth has taken place;</w:t>
      </w:r>
    </w:p>
    <w:p w14:paraId="2489CDB6" w14:textId="77777777" w:rsidR="00A70BAE" w:rsidRDefault="00A70BAE" w:rsidP="00E922C5">
      <w:pPr>
        <w:pStyle w:val="CommentText"/>
      </w:pPr>
    </w:p>
    <w:p w14:paraId="1B5E98B5" w14:textId="2DE638E0" w:rsidR="00A70BAE" w:rsidRDefault="00A70BAE" w:rsidP="00E922C5">
      <w:pPr>
        <w:pStyle w:val="CommentText"/>
      </w:pPr>
      <w:r>
        <w:t xml:space="preserve">DCD is </w:t>
      </w:r>
      <w:proofErr w:type="gramStart"/>
      <w:r>
        <w:t>already  happening</w:t>
      </w:r>
      <w:proofErr w:type="gramEnd"/>
      <w:r>
        <w:t xml:space="preserve"> in small number in certain hospitals in India. Currently there is ‘no touch time’ that is defined. The article if it draws out the attention of law makers aims to ensure that this section is not missed and this is put in the rules for the law.  </w:t>
      </w:r>
    </w:p>
    <w:p w14:paraId="14678423" w14:textId="77777777" w:rsidR="00A70BAE" w:rsidRDefault="00A70BAE" w:rsidP="00E922C5">
      <w:pPr>
        <w:pStyle w:val="CommentText"/>
      </w:pPr>
    </w:p>
    <w:p w14:paraId="3D7E6EC9" w14:textId="77777777" w:rsidR="00A70BAE" w:rsidRDefault="00A70BAE" w:rsidP="00E922C5">
      <w:pPr>
        <w:pStyle w:val="CommentText"/>
      </w:pPr>
    </w:p>
    <w:p w14:paraId="1D9F611D" w14:textId="1F4537E7" w:rsidR="00A70BAE" w:rsidRDefault="00A70BAE" w:rsidP="00E922C5">
      <w:pPr>
        <w:pStyle w:val="CommentText"/>
        <w:rPr>
          <w:sz w:val="24"/>
          <w:szCs w:val="24"/>
        </w:rPr>
      </w:pPr>
      <w:r>
        <w:t xml:space="preserve">  </w:t>
      </w:r>
    </w:p>
    <w:p w14:paraId="02FA72E7" w14:textId="5D16B0D4" w:rsidR="00A70BAE" w:rsidRDefault="00A70BAE">
      <w:pPr>
        <w:pStyle w:val="CommentText"/>
      </w:pPr>
    </w:p>
  </w:comment>
  <w:comment w:id="41" w:author="Admin" w:date="2018-05-13T16:53:00Z" w:initials="M">
    <w:p w14:paraId="4FB921FD" w14:textId="7701B5A2" w:rsidR="00A70BAE" w:rsidRDefault="00A70BAE">
      <w:pPr>
        <w:pStyle w:val="CommentText"/>
        <w:rPr>
          <w:color w:val="FF0000"/>
        </w:rPr>
      </w:pPr>
      <w:r>
        <w:rPr>
          <w:rStyle w:val="CommentReference"/>
        </w:rPr>
        <w:annotationRef/>
      </w:r>
      <w:r>
        <w:rPr>
          <w:color w:val="FF0000"/>
        </w:rPr>
        <w:t>how do you know the denominator of brain dead patients?</w:t>
      </w:r>
    </w:p>
    <w:p w14:paraId="6D1EB5AA" w14:textId="6B42E374" w:rsidR="00A70BAE" w:rsidRDefault="00A70BAE">
      <w:pPr>
        <w:pStyle w:val="CommentText"/>
      </w:pPr>
      <w:r>
        <w:rPr>
          <w:color w:val="FF0000"/>
        </w:rPr>
        <w:t>Response – majority of brain deaths and organ donation are happening after fatal head injuries from Road traffic</w:t>
      </w:r>
      <w:r w:rsidR="00FA7D12">
        <w:rPr>
          <w:color w:val="FF0000"/>
        </w:rPr>
        <w:t xml:space="preserve"> accidents. </w:t>
      </w:r>
      <w:r w:rsidR="00FF67FE">
        <w:rPr>
          <w:color w:val="FF0000"/>
        </w:rPr>
        <w:t xml:space="preserve">Explained it in previous sentences. </w:t>
      </w:r>
      <w:r w:rsidR="00FA7D12">
        <w:rPr>
          <w:color w:val="FF0000"/>
        </w:rPr>
        <w:t xml:space="preserve">In India in 2016 we had about 850 </w:t>
      </w:r>
      <w:r w:rsidR="00FF67FE">
        <w:rPr>
          <w:color w:val="FF0000"/>
        </w:rPr>
        <w:t xml:space="preserve">deceased </w:t>
      </w:r>
      <w:r w:rsidR="00FA7D12">
        <w:rPr>
          <w:color w:val="FF0000"/>
        </w:rPr>
        <w:t>donors</w:t>
      </w:r>
      <w:r w:rsidR="00FF67FE">
        <w:rPr>
          <w:color w:val="FF0000"/>
        </w:rPr>
        <w:t xml:space="preserve"> and this will be </w:t>
      </w:r>
      <w:r w:rsidR="00FA7D12">
        <w:rPr>
          <w:color w:val="FF0000"/>
        </w:rPr>
        <w:t xml:space="preserve">less than 1%.   </w:t>
      </w:r>
      <w:r>
        <w:rPr>
          <w:color w:val="FF0000"/>
        </w:rPr>
        <w:t xml:space="preserve">    </w:t>
      </w:r>
    </w:p>
  </w:comment>
  <w:comment w:id="42" w:author="Admin" w:date="2018-05-05T09:55:00Z" w:initials="M">
    <w:p w14:paraId="233B018E" w14:textId="10340866" w:rsidR="00A70BAE" w:rsidRDefault="00A70BAE">
      <w:pPr>
        <w:pStyle w:val="CommentText"/>
      </w:pPr>
      <w:r>
        <w:rPr>
          <w:rStyle w:val="CommentReference"/>
        </w:rPr>
        <w:annotationRef/>
      </w:r>
      <w:r>
        <w:rPr>
          <w:color w:val="FF0000"/>
        </w:rPr>
        <w:t>Can the authors expand on other reasons? Is lack of trust in the health care system one of them?</w:t>
      </w:r>
    </w:p>
  </w:comment>
  <w:comment w:id="55" w:author="Admin" w:date="2018-05-08T18:34:00Z" w:initials="M">
    <w:p w14:paraId="67539A93" w14:textId="77777777" w:rsidR="00A70BAE" w:rsidRDefault="00A70BAE" w:rsidP="00EE1CBD">
      <w:pPr>
        <w:pStyle w:val="CommentText"/>
        <w:rPr>
          <w:sz w:val="24"/>
          <w:szCs w:val="24"/>
        </w:rPr>
      </w:pPr>
      <w:r>
        <w:rPr>
          <w:rStyle w:val="CommentReference"/>
        </w:rPr>
        <w:annotationRef/>
      </w:r>
      <w:r>
        <w:t xml:space="preserve">Not clear. The policy on brain death and organ donation is quite clear. What uniform policy on declaration of death are the authors referring </w:t>
      </w:r>
      <w:proofErr w:type="gramStart"/>
      <w:r>
        <w:t>to ?</w:t>
      </w:r>
      <w:proofErr w:type="gramEnd"/>
      <w:r>
        <w:t xml:space="preserve"> Universal declaration of death?</w:t>
      </w:r>
    </w:p>
    <w:p w14:paraId="23EFBD51" w14:textId="3F3E8825" w:rsidR="00A70BAE" w:rsidRDefault="00A70BAE">
      <w:pPr>
        <w:pStyle w:val="CommentText"/>
      </w:pPr>
    </w:p>
  </w:comment>
  <w:comment w:id="72" w:author="Admin" w:date="2018-05-05T09:56:00Z" w:initials="M">
    <w:p w14:paraId="3888D52E" w14:textId="17EE403D" w:rsidR="00A70BAE" w:rsidRDefault="00A70BAE">
      <w:pPr>
        <w:pStyle w:val="CommentText"/>
      </w:pPr>
      <w:r>
        <w:rPr>
          <w:rStyle w:val="CommentReference"/>
        </w:rPr>
        <w:annotationRef/>
      </w:r>
      <w:r>
        <w:rPr>
          <w:color w:val="FF0000"/>
        </w:rPr>
        <w:t>There is a difference between diagnosing brain death &amp; verifying it; the authors should expand on this</w:t>
      </w:r>
    </w:p>
  </w:comment>
  <w:comment w:id="77" w:author="Admin" w:date="2018-05-08T18:34:00Z" w:initials="M">
    <w:p w14:paraId="19806985" w14:textId="77777777" w:rsidR="00A70BAE" w:rsidRDefault="00A70BAE" w:rsidP="00EE1CBD">
      <w:pPr>
        <w:pStyle w:val="CommentText"/>
        <w:rPr>
          <w:sz w:val="24"/>
          <w:szCs w:val="24"/>
        </w:rPr>
      </w:pPr>
      <w:r>
        <w:rPr>
          <w:rStyle w:val="CommentReference"/>
        </w:rPr>
        <w:annotationRef/>
      </w:r>
      <w:r>
        <w:t>intensivists</w:t>
      </w:r>
    </w:p>
    <w:p w14:paraId="0371CAE1" w14:textId="3F80C100" w:rsidR="00A70BAE" w:rsidRDefault="00A70BAE">
      <w:pPr>
        <w:pStyle w:val="CommentText"/>
      </w:pPr>
    </w:p>
  </w:comment>
  <w:comment w:id="84" w:author="Admin" w:date="2018-05-05T09:57:00Z" w:initials="M">
    <w:p w14:paraId="2956F076" w14:textId="4B8D79E5" w:rsidR="00A70BAE" w:rsidRDefault="00A70BAE">
      <w:pPr>
        <w:pStyle w:val="CommentText"/>
      </w:pPr>
      <w:r>
        <w:rPr>
          <w:rStyle w:val="CommentReference"/>
        </w:rPr>
        <w:annotationRef/>
      </w:r>
      <w:r>
        <w:rPr>
          <w:color w:val="FF0000"/>
        </w:rPr>
        <w:t>Wasn't it legalised by successive countries?</w:t>
      </w:r>
      <w:r>
        <w:rPr>
          <w:color w:val="000000"/>
        </w:rPr>
        <w:t> </w:t>
      </w:r>
      <w:r>
        <w:rPr>
          <w:color w:val="FF0000"/>
        </w:rPr>
        <w:t>The authors should discuss this process. How was public consensus built up?</w:t>
      </w:r>
    </w:p>
  </w:comment>
  <w:comment w:id="212" w:author="Admin" w:date="2018-05-05T09:57:00Z" w:initials="M">
    <w:p w14:paraId="299830E2" w14:textId="1A1E851C" w:rsidR="00A70BAE" w:rsidRDefault="00A70BAE">
      <w:pPr>
        <w:pStyle w:val="CommentText"/>
      </w:pPr>
      <w:r>
        <w:rPr>
          <w:rStyle w:val="CommentReference"/>
        </w:rPr>
        <w:annotationRef/>
      </w:r>
      <w:r>
        <w:rPr>
          <w:color w:val="FF0000"/>
        </w:rPr>
        <w:t>To my knowledge this is still a limited number of countries; many other considered it but rejected the idea as coercive; th</w:t>
      </w:r>
      <w:bookmarkStart w:id="213" w:name="_GoBack"/>
      <w:bookmarkEnd w:id="213"/>
      <w:r>
        <w:rPr>
          <w:color w:val="FF0000"/>
        </w:rPr>
        <w:t>e authors could expand on this as this is an ethical debate</w:t>
      </w:r>
    </w:p>
  </w:comment>
  <w:comment w:id="259" w:author="Admin" w:date="2018-05-13T17:30:00Z" w:initials="M">
    <w:p w14:paraId="74FCB9C3" w14:textId="77777777" w:rsidR="00A70BAE" w:rsidRDefault="00A70BAE" w:rsidP="00586A72">
      <w:pPr>
        <w:shd w:val="clear" w:color="auto" w:fill="FFFFFF"/>
        <w:jc w:val="both"/>
        <w:rPr>
          <w:color w:val="FF0000"/>
        </w:rPr>
      </w:pPr>
      <w:r>
        <w:rPr>
          <w:rStyle w:val="CommentReference"/>
        </w:rPr>
        <w:annotationRef/>
      </w:r>
      <w:r>
        <w:rPr>
          <w:color w:val="FF0000"/>
        </w:rPr>
        <w:t>Is this the authors interpretation or a legal interpretation; if so what’s the source? There is a viewpoint that though brain death was defined in a law covering transplantation it still stands as an independent concept based on this law. How did other countries do it? Did they separate brain death laws &amp; organ donation laws?</w:t>
      </w:r>
    </w:p>
    <w:p w14:paraId="7EEA0A66" w14:textId="77777777" w:rsidR="00A70BAE" w:rsidRDefault="00A70BAE" w:rsidP="00586A72">
      <w:pPr>
        <w:shd w:val="clear" w:color="auto" w:fill="FFFFFF"/>
        <w:jc w:val="both"/>
        <w:rPr>
          <w:color w:val="FF0000"/>
        </w:rPr>
      </w:pPr>
    </w:p>
    <w:p w14:paraId="20F3A813" w14:textId="716DC761" w:rsidR="00A70BAE" w:rsidRDefault="00A70BAE" w:rsidP="00586A72">
      <w:pPr>
        <w:shd w:val="clear" w:color="auto" w:fill="FFFFFF"/>
        <w:jc w:val="both"/>
        <w:rPr>
          <w:color w:val="FF0000"/>
        </w:rPr>
      </w:pPr>
      <w:r w:rsidRPr="00070E1C">
        <w:rPr>
          <w:color w:val="FF0000"/>
          <w:highlight w:val="yellow"/>
        </w:rPr>
        <w:t>Response:</w:t>
      </w:r>
    </w:p>
    <w:p w14:paraId="024C7656" w14:textId="7AF343B8" w:rsidR="00C23129" w:rsidRDefault="00C23129" w:rsidP="00586A72">
      <w:pPr>
        <w:shd w:val="clear" w:color="auto" w:fill="FFFFFF"/>
        <w:jc w:val="both"/>
        <w:rPr>
          <w:color w:val="FF0000"/>
        </w:rPr>
      </w:pPr>
      <w:r>
        <w:rPr>
          <w:color w:val="FF0000"/>
        </w:rPr>
        <w:t>Pl see reference 1</w:t>
      </w:r>
      <w:r w:rsidR="00C534C1">
        <w:rPr>
          <w:color w:val="FF0000"/>
        </w:rPr>
        <w:t>6</w:t>
      </w:r>
      <w:r>
        <w:rPr>
          <w:color w:val="FF0000"/>
        </w:rPr>
        <w:t xml:space="preserve"> – their interpretation of </w:t>
      </w:r>
      <w:r w:rsidR="00C534C1">
        <w:rPr>
          <w:color w:val="FF0000"/>
        </w:rPr>
        <w:t xml:space="preserve">brain death being linked to organ donation is also same </w:t>
      </w:r>
    </w:p>
    <w:p w14:paraId="167BDDEF" w14:textId="77777777" w:rsidR="00C534C1" w:rsidRDefault="00C534C1" w:rsidP="00586A72">
      <w:pPr>
        <w:shd w:val="clear" w:color="auto" w:fill="FFFFFF"/>
        <w:jc w:val="both"/>
        <w:rPr>
          <w:color w:val="FF0000"/>
        </w:rPr>
      </w:pPr>
    </w:p>
    <w:p w14:paraId="68647199" w14:textId="0ADF4868" w:rsidR="00A70BAE" w:rsidRDefault="00A70BAE" w:rsidP="00586A72">
      <w:pPr>
        <w:shd w:val="clear" w:color="auto" w:fill="FFFFFF"/>
        <w:jc w:val="both"/>
        <w:rPr>
          <w:color w:val="FF0000"/>
        </w:rPr>
      </w:pPr>
      <w:r>
        <w:rPr>
          <w:color w:val="FF0000"/>
        </w:rPr>
        <w:t xml:space="preserve">Brain death certification </w:t>
      </w:r>
      <w:proofErr w:type="gramStart"/>
      <w:r>
        <w:rPr>
          <w:color w:val="FF0000"/>
        </w:rPr>
        <w:t>( Old</w:t>
      </w:r>
      <w:proofErr w:type="gramEnd"/>
      <w:r>
        <w:rPr>
          <w:color w:val="FF0000"/>
        </w:rPr>
        <w:t xml:space="preserve"> </w:t>
      </w:r>
      <w:proofErr w:type="spellStart"/>
      <w:r>
        <w:rPr>
          <w:color w:val="FF0000"/>
        </w:rPr>
        <w:t>Forjm</w:t>
      </w:r>
      <w:proofErr w:type="spellEnd"/>
      <w:r>
        <w:rPr>
          <w:color w:val="FF0000"/>
        </w:rPr>
        <w:t xml:space="preserve"> 8 and new Form 10) -  is an example of how brain death is linked to organ donation. So this is a legal </w:t>
      </w:r>
      <w:proofErr w:type="gramStart"/>
      <w:r>
        <w:rPr>
          <w:color w:val="FF0000"/>
        </w:rPr>
        <w:t>interpretation  of</w:t>
      </w:r>
      <w:proofErr w:type="gramEnd"/>
      <w:r>
        <w:rPr>
          <w:color w:val="FF0000"/>
        </w:rPr>
        <w:t xml:space="preserve"> the law. </w:t>
      </w:r>
    </w:p>
    <w:p w14:paraId="60BC8E32" w14:textId="7066F7EF" w:rsidR="00A70BAE" w:rsidRDefault="00A70BAE" w:rsidP="00586A72">
      <w:pPr>
        <w:shd w:val="clear" w:color="auto" w:fill="FFFFFF"/>
        <w:jc w:val="both"/>
        <w:rPr>
          <w:color w:val="FF0000"/>
        </w:rPr>
      </w:pPr>
      <w:r>
        <w:rPr>
          <w:color w:val="FF0000"/>
        </w:rPr>
        <w:t xml:space="preserve"> </w:t>
      </w:r>
    </w:p>
    <w:p w14:paraId="595C1B24" w14:textId="5A0BEB4C" w:rsidR="00A70BAE" w:rsidRDefault="00A70BAE" w:rsidP="00070E1C">
      <w:pPr>
        <w:shd w:val="clear" w:color="auto" w:fill="FFFFFF"/>
        <w:jc w:val="both"/>
        <w:rPr>
          <w:color w:val="FF0000"/>
        </w:rPr>
      </w:pPr>
      <w:r>
        <w:rPr>
          <w:color w:val="FF0000"/>
        </w:rPr>
        <w:t xml:space="preserve">In USA the Uniform declaration of death has brain death included as form of death and is independent of brain death law and is an example of how it was delinked with organ donation and this is what is required in India.  </w:t>
      </w:r>
    </w:p>
    <w:p w14:paraId="52098E49" w14:textId="77777777" w:rsidR="00A70BAE" w:rsidRDefault="00A70BAE" w:rsidP="00070E1C">
      <w:pPr>
        <w:shd w:val="clear" w:color="auto" w:fill="FFFFFF"/>
        <w:jc w:val="both"/>
        <w:rPr>
          <w:color w:val="FF0000"/>
        </w:rPr>
      </w:pPr>
    </w:p>
    <w:p w14:paraId="187EE0DE" w14:textId="77777777" w:rsidR="00A70BAE" w:rsidRDefault="00A70BAE" w:rsidP="00070E1C">
      <w:pPr>
        <w:shd w:val="clear" w:color="auto" w:fill="FFFFFF"/>
        <w:jc w:val="both"/>
      </w:pPr>
    </w:p>
  </w:comment>
  <w:comment w:id="275" w:author="Admin" w:date="2018-05-13T16:42:00Z" w:initials="M">
    <w:p w14:paraId="4CBBF00A" w14:textId="48EE832F" w:rsidR="00A70BAE" w:rsidRDefault="00A70BAE">
      <w:pPr>
        <w:pStyle w:val="CommentText"/>
        <w:rPr>
          <w:color w:val="FF0000"/>
        </w:rPr>
      </w:pPr>
      <w:r>
        <w:rPr>
          <w:rStyle w:val="CommentReference"/>
        </w:rPr>
        <w:annotationRef/>
      </w:r>
      <w:r>
        <w:rPr>
          <w:color w:val="FF0000"/>
        </w:rPr>
        <w:t>This is called required request Are the authors suggesting that this is actually what is happening on the ground? What is their view on the ethics of required request?</w:t>
      </w:r>
    </w:p>
    <w:p w14:paraId="29BCDCB8" w14:textId="1B2A517E" w:rsidR="00A70BAE" w:rsidRDefault="00A70BAE">
      <w:pPr>
        <w:pStyle w:val="CommentText"/>
        <w:rPr>
          <w:color w:val="FF0000"/>
        </w:rPr>
      </w:pPr>
      <w:r w:rsidRPr="00B54B2F">
        <w:rPr>
          <w:color w:val="FF0000"/>
          <w:highlight w:val="yellow"/>
        </w:rPr>
        <w:t>Response</w:t>
      </w:r>
    </w:p>
    <w:p w14:paraId="07C6FDE5" w14:textId="77777777" w:rsidR="00A70BAE" w:rsidRDefault="00A70BAE">
      <w:pPr>
        <w:pStyle w:val="CommentText"/>
        <w:rPr>
          <w:color w:val="FF0000"/>
        </w:rPr>
      </w:pPr>
      <w:proofErr w:type="spellStart"/>
      <w:r>
        <w:rPr>
          <w:color w:val="FF0000"/>
        </w:rPr>
        <w:t>Requird</w:t>
      </w:r>
      <w:proofErr w:type="spellEnd"/>
      <w:r>
        <w:rPr>
          <w:color w:val="FF0000"/>
        </w:rPr>
        <w:t xml:space="preserve"> request was introduced in India in 2011 and the rules were framed ion 2014 to enforce it. However there is no audits being done of the ICU to know if this is being followed. </w:t>
      </w:r>
    </w:p>
    <w:p w14:paraId="1869FB4A" w14:textId="53013DE7" w:rsidR="00A70BAE" w:rsidRDefault="00A70BAE">
      <w:pPr>
        <w:pStyle w:val="CommentText"/>
      </w:pPr>
      <w:r>
        <w:rPr>
          <w:color w:val="FF0000"/>
        </w:rPr>
        <w:t xml:space="preserve">In view of shortage of organs a required request option empowers relatives to save lives. The country also has </w:t>
      </w:r>
      <w:proofErr w:type="gramStart"/>
      <w:r>
        <w:rPr>
          <w:color w:val="FF0000"/>
        </w:rPr>
        <w:t>started  an</w:t>
      </w:r>
      <w:proofErr w:type="gramEnd"/>
      <w:r>
        <w:rPr>
          <w:color w:val="FF0000"/>
        </w:rPr>
        <w:t xml:space="preserve"> organ donor national registry – hence required request works as a reminder t</w:t>
      </w:r>
      <w:r w:rsidR="00DA7E2B">
        <w:rPr>
          <w:color w:val="FF0000"/>
        </w:rPr>
        <w:t>o</w:t>
      </w:r>
      <w:r>
        <w:rPr>
          <w:color w:val="FF0000"/>
        </w:rPr>
        <w:t xml:space="preserve"> the relatives if their loved one has pledged their organs.</w:t>
      </w:r>
    </w:p>
  </w:comment>
  <w:comment w:id="324" w:author="Admin" w:date="2018-05-08T18:35:00Z" w:initials="M">
    <w:p w14:paraId="58F3EBF2" w14:textId="5B422C88" w:rsidR="00A70BAE" w:rsidRDefault="00A70BAE" w:rsidP="00EE1CBD">
      <w:pPr>
        <w:pStyle w:val="CommentText"/>
        <w:rPr>
          <w:sz w:val="24"/>
          <w:szCs w:val="24"/>
        </w:rPr>
      </w:pPr>
      <w:r>
        <w:rPr>
          <w:rStyle w:val="CommentReference"/>
        </w:rPr>
        <w:annotationRef/>
      </w:r>
      <w:r>
        <w:t>Brain-dead</w:t>
      </w:r>
    </w:p>
    <w:p w14:paraId="6E5CC152" w14:textId="777154DB" w:rsidR="00A70BAE" w:rsidRDefault="00A70BAE">
      <w:pPr>
        <w:pStyle w:val="CommentText"/>
      </w:pPr>
    </w:p>
  </w:comment>
  <w:comment w:id="335" w:author="Admin" w:date="2018-05-08T23:17:00Z" w:initials="M">
    <w:p w14:paraId="246A4FD8" w14:textId="77777777" w:rsidR="00A70BAE" w:rsidRDefault="00A70BAE" w:rsidP="00586A72">
      <w:pPr>
        <w:shd w:val="clear" w:color="auto" w:fill="FFFFFF"/>
        <w:jc w:val="both"/>
        <w:rPr>
          <w:color w:val="FF0000"/>
        </w:rPr>
      </w:pPr>
      <w:r>
        <w:rPr>
          <w:rStyle w:val="CommentReference"/>
        </w:rPr>
        <w:annotationRef/>
      </w:r>
      <w:r>
        <w:rPr>
          <w:color w:val="FF0000"/>
        </w:rPr>
        <w:t xml:space="preserve">What according to the authors should doctors do till uniform definition of death is achieved in India?  If they believe that they should continue to ventilate the brain dead </w:t>
      </w:r>
      <w:proofErr w:type="gramStart"/>
      <w:r>
        <w:rPr>
          <w:color w:val="FF0000"/>
        </w:rPr>
        <w:t>patient  how</w:t>
      </w:r>
      <w:proofErr w:type="gramEnd"/>
      <w:r>
        <w:rPr>
          <w:color w:val="FF0000"/>
        </w:rPr>
        <w:t xml:space="preserve"> should doctors currently respond to families response for disconnection? </w:t>
      </w:r>
    </w:p>
    <w:p w14:paraId="12EBD876" w14:textId="77777777" w:rsidR="00A70BAE" w:rsidRDefault="00A70BAE" w:rsidP="00586A72">
      <w:pPr>
        <w:shd w:val="clear" w:color="auto" w:fill="FFFFFF"/>
        <w:jc w:val="both"/>
        <w:rPr>
          <w:color w:val="FF0000"/>
        </w:rPr>
      </w:pPr>
    </w:p>
    <w:p w14:paraId="080C4DF2" w14:textId="1AFD343C" w:rsidR="00A70BAE" w:rsidRDefault="00A70BAE" w:rsidP="00586A72">
      <w:pPr>
        <w:shd w:val="clear" w:color="auto" w:fill="FFFFFF"/>
        <w:jc w:val="both"/>
        <w:rPr>
          <w:color w:val="FF0000"/>
        </w:rPr>
      </w:pPr>
      <w:r w:rsidRPr="00B54B2F">
        <w:rPr>
          <w:color w:val="FF0000"/>
          <w:highlight w:val="yellow"/>
        </w:rPr>
        <w:t>Response</w:t>
      </w:r>
    </w:p>
    <w:p w14:paraId="56D1E0CB" w14:textId="77C12897" w:rsidR="00A70BAE" w:rsidRDefault="00A70BAE" w:rsidP="00B54B2F">
      <w:pPr>
        <w:shd w:val="clear" w:color="auto" w:fill="FFFFFF"/>
        <w:jc w:val="both"/>
      </w:pPr>
      <w:r>
        <w:rPr>
          <w:color w:val="FF0000"/>
        </w:rPr>
        <w:t xml:space="preserve">Most of these problems crop up in private hospitals where there is lack of trust and sometimes families have felt that not enough has been done for their loved ones. PR needs to be better managed with relatives especially in ICU areas. In such situations hospitals can resort to doing MR </w:t>
      </w:r>
      <w:proofErr w:type="spellStart"/>
      <w:r>
        <w:rPr>
          <w:color w:val="FF0000"/>
        </w:rPr>
        <w:t>angio</w:t>
      </w:r>
      <w:proofErr w:type="spellEnd"/>
      <w:r>
        <w:rPr>
          <w:color w:val="FF0000"/>
        </w:rPr>
        <w:t xml:space="preserve"> or Isotopes to show no blood supply to the brain and use this to convince the relatives.  </w:t>
      </w:r>
    </w:p>
  </w:comment>
  <w:comment w:id="348" w:author="Admin" w:date="2018-05-08T22:59:00Z" w:initials="M">
    <w:p w14:paraId="50F8ECF0" w14:textId="77777777" w:rsidR="00A70BAE" w:rsidRDefault="00A70BAE" w:rsidP="00586A72">
      <w:pPr>
        <w:jc w:val="both"/>
        <w:textAlignment w:val="top"/>
        <w:rPr>
          <w:color w:val="FF0000"/>
          <w:shd w:val="clear" w:color="auto" w:fill="FFFFFF"/>
          <w:lang w:val="en-IN"/>
        </w:rPr>
      </w:pPr>
      <w:r>
        <w:rPr>
          <w:rStyle w:val="CommentReference"/>
        </w:rPr>
        <w:annotationRef/>
      </w:r>
      <w:r>
        <w:rPr>
          <w:color w:val="FF0000"/>
          <w:shd w:val="clear" w:color="auto" w:fill="FFFFFF"/>
          <w:lang w:val="en-IN"/>
        </w:rPr>
        <w:t>What are the authors views if any?</w:t>
      </w:r>
    </w:p>
    <w:p w14:paraId="03DBD72F" w14:textId="77777777" w:rsidR="00A70BAE" w:rsidRDefault="00A70BAE" w:rsidP="00586A72">
      <w:pPr>
        <w:jc w:val="both"/>
        <w:textAlignment w:val="top"/>
        <w:rPr>
          <w:color w:val="FF0000"/>
          <w:shd w:val="clear" w:color="auto" w:fill="FFFFFF"/>
          <w:lang w:val="en-IN"/>
        </w:rPr>
      </w:pPr>
    </w:p>
    <w:p w14:paraId="4DCF542A" w14:textId="2193E66F" w:rsidR="00A70BAE" w:rsidRDefault="00A70BAE" w:rsidP="00586A72">
      <w:pPr>
        <w:jc w:val="both"/>
        <w:textAlignment w:val="top"/>
        <w:rPr>
          <w:color w:val="FF0000"/>
          <w:shd w:val="clear" w:color="auto" w:fill="FFFFFF"/>
          <w:lang w:val="en-IN"/>
        </w:rPr>
      </w:pPr>
      <w:r w:rsidRPr="009B3591">
        <w:rPr>
          <w:color w:val="FF0000"/>
          <w:highlight w:val="yellow"/>
          <w:shd w:val="clear" w:color="auto" w:fill="FFFFFF"/>
          <w:lang w:val="en-IN"/>
        </w:rPr>
        <w:t>Response</w:t>
      </w:r>
      <w:r>
        <w:rPr>
          <w:color w:val="FF0000"/>
          <w:shd w:val="clear" w:color="auto" w:fill="FFFFFF"/>
          <w:lang w:val="en-IN"/>
        </w:rPr>
        <w:t>:</w:t>
      </w:r>
    </w:p>
    <w:p w14:paraId="72DA1786" w14:textId="13F36044" w:rsidR="00A70BAE" w:rsidRPr="00C85980" w:rsidRDefault="00A70BAE" w:rsidP="00586A72">
      <w:pPr>
        <w:jc w:val="both"/>
        <w:textAlignment w:val="top"/>
        <w:rPr>
          <w:color w:val="FF0000"/>
          <w:shd w:val="clear" w:color="auto" w:fill="FFFFFF"/>
          <w:lang w:val="en-IN"/>
        </w:rPr>
      </w:pPr>
      <w:r>
        <w:rPr>
          <w:color w:val="FF0000"/>
          <w:shd w:val="clear" w:color="auto" w:fill="FFFFFF"/>
          <w:lang w:val="en-IN"/>
        </w:rPr>
        <w:t xml:space="preserve">The procedure to declare brain death cannot change including </w:t>
      </w:r>
      <w:proofErr w:type="spellStart"/>
      <w:r>
        <w:rPr>
          <w:color w:val="FF0000"/>
          <w:shd w:val="clear" w:color="auto" w:fill="FFFFFF"/>
          <w:lang w:val="en-IN"/>
        </w:rPr>
        <w:t>apnea</w:t>
      </w:r>
      <w:proofErr w:type="spellEnd"/>
      <w:r>
        <w:rPr>
          <w:color w:val="FF0000"/>
          <w:shd w:val="clear" w:color="auto" w:fill="FFFFFF"/>
          <w:lang w:val="en-IN"/>
        </w:rPr>
        <w:t xml:space="preserve"> test – we would recommend that if no organ donation is opted for - instead of 4 doctors  needing to sign the brain death certificate twice, it could be reduced to one certification and if second certification is required it could be reduced to one or two doctors.</w:t>
      </w:r>
    </w:p>
    <w:p w14:paraId="1D85E863" w14:textId="3530EC6A" w:rsidR="00A70BAE" w:rsidRDefault="00A70BAE">
      <w:pPr>
        <w:pStyle w:val="CommentText"/>
      </w:pPr>
    </w:p>
  </w:comment>
  <w:comment w:id="347" w:author="Admin" w:date="2018-05-08T23:08:00Z" w:initials="M">
    <w:p w14:paraId="3B976F55" w14:textId="5CF6796E" w:rsidR="00A70BAE" w:rsidRDefault="00A70BAE">
      <w:pPr>
        <w:pStyle w:val="CommentText"/>
      </w:pPr>
      <w:r>
        <w:rPr>
          <w:rStyle w:val="CommentReference"/>
        </w:rPr>
        <w:annotationRef/>
      </w:r>
      <w:r>
        <w:t xml:space="preserve">The rigorous procedure is to be certain that brain death has occurred, irrespective of whether organ donation is likely or not. As per law, brain death can only be diagnosed in this fashion. The question of donation comes up after brain death is established. </w:t>
      </w:r>
    </w:p>
    <w:p w14:paraId="72D90543" w14:textId="77777777" w:rsidR="00A70BAE" w:rsidRDefault="00A70BAE">
      <w:pPr>
        <w:pStyle w:val="CommentText"/>
      </w:pPr>
    </w:p>
    <w:p w14:paraId="4560ABAA" w14:textId="77777777" w:rsidR="00A70BAE" w:rsidRDefault="00A70BAE">
      <w:pPr>
        <w:pStyle w:val="CommentText"/>
        <w:rPr>
          <w:color w:val="FF0000"/>
          <w:shd w:val="clear" w:color="auto" w:fill="FFFFFF"/>
          <w:lang w:val="en-IN"/>
        </w:rPr>
      </w:pPr>
    </w:p>
    <w:p w14:paraId="11C78CDA" w14:textId="77777777" w:rsidR="00A70BAE" w:rsidRDefault="00A70BAE" w:rsidP="009B3591">
      <w:pPr>
        <w:jc w:val="both"/>
        <w:textAlignment w:val="top"/>
        <w:rPr>
          <w:color w:val="FF0000"/>
          <w:shd w:val="clear" w:color="auto" w:fill="FFFFFF"/>
          <w:lang w:val="en-IN"/>
        </w:rPr>
      </w:pPr>
      <w:r w:rsidRPr="009B3591">
        <w:rPr>
          <w:color w:val="FF0000"/>
          <w:highlight w:val="yellow"/>
          <w:shd w:val="clear" w:color="auto" w:fill="FFFFFF"/>
          <w:lang w:val="en-IN"/>
        </w:rPr>
        <w:t>Response</w:t>
      </w:r>
      <w:r>
        <w:rPr>
          <w:color w:val="FF0000"/>
          <w:shd w:val="clear" w:color="auto" w:fill="FFFFFF"/>
          <w:lang w:val="en-IN"/>
        </w:rPr>
        <w:t>:</w:t>
      </w:r>
    </w:p>
    <w:p w14:paraId="1FD3ABB8" w14:textId="77777777" w:rsidR="00A70BAE" w:rsidRDefault="00A70BAE" w:rsidP="009B3591">
      <w:pPr>
        <w:jc w:val="both"/>
        <w:textAlignment w:val="top"/>
        <w:rPr>
          <w:color w:val="FF0000"/>
          <w:shd w:val="clear" w:color="auto" w:fill="FFFFFF"/>
          <w:lang w:val="en-IN"/>
        </w:rPr>
      </w:pPr>
    </w:p>
    <w:p w14:paraId="43C01F26" w14:textId="77777777" w:rsidR="00A70BAE" w:rsidRDefault="00A70BAE" w:rsidP="009B3591">
      <w:pPr>
        <w:jc w:val="both"/>
        <w:textAlignment w:val="top"/>
        <w:rPr>
          <w:color w:val="FF0000"/>
          <w:shd w:val="clear" w:color="auto" w:fill="FFFFFF"/>
          <w:lang w:val="en-IN"/>
        </w:rPr>
      </w:pPr>
      <w:r>
        <w:rPr>
          <w:color w:val="FF0000"/>
          <w:shd w:val="clear" w:color="auto" w:fill="FFFFFF"/>
          <w:lang w:val="en-IN"/>
        </w:rPr>
        <w:t xml:space="preserve">The procedure to declare brain death if organ donation is considered is fine with 4 doctors signing the certificate twice at 6 hrs apart. </w:t>
      </w:r>
    </w:p>
    <w:p w14:paraId="7DBBF5F0" w14:textId="77777777" w:rsidR="00A70BAE" w:rsidRDefault="00A70BAE" w:rsidP="009B3591">
      <w:pPr>
        <w:jc w:val="both"/>
        <w:textAlignment w:val="top"/>
        <w:rPr>
          <w:color w:val="FF0000"/>
          <w:shd w:val="clear" w:color="auto" w:fill="FFFFFF"/>
          <w:lang w:val="en-IN"/>
        </w:rPr>
      </w:pPr>
    </w:p>
    <w:p w14:paraId="596DED54" w14:textId="6FEAF3E1" w:rsidR="00A70BAE" w:rsidRDefault="00A70BAE" w:rsidP="009B3591">
      <w:pPr>
        <w:jc w:val="both"/>
        <w:textAlignment w:val="top"/>
        <w:rPr>
          <w:color w:val="FF0000"/>
          <w:shd w:val="clear" w:color="auto" w:fill="FFFFFF"/>
          <w:lang w:val="en-IN"/>
        </w:rPr>
      </w:pPr>
      <w:r>
        <w:rPr>
          <w:color w:val="FF0000"/>
          <w:shd w:val="clear" w:color="auto" w:fill="FFFFFF"/>
          <w:lang w:val="en-IN"/>
        </w:rPr>
        <w:t xml:space="preserve">But consider </w:t>
      </w:r>
      <w:proofErr w:type="gramStart"/>
      <w:r>
        <w:rPr>
          <w:color w:val="FF0000"/>
          <w:shd w:val="clear" w:color="auto" w:fill="FFFFFF"/>
          <w:lang w:val="en-IN"/>
        </w:rPr>
        <w:t>two  situation</w:t>
      </w:r>
      <w:proofErr w:type="gramEnd"/>
      <w:r>
        <w:rPr>
          <w:color w:val="FF0000"/>
          <w:shd w:val="clear" w:color="auto" w:fill="FFFFFF"/>
          <w:lang w:val="en-IN"/>
        </w:rPr>
        <w:t xml:space="preserve"> – </w:t>
      </w:r>
    </w:p>
    <w:p w14:paraId="4E26AE0C" w14:textId="2D0F9F8C" w:rsidR="00A70BAE" w:rsidRDefault="00A70BAE" w:rsidP="00805CB4">
      <w:pPr>
        <w:pStyle w:val="ListParagraph"/>
        <w:numPr>
          <w:ilvl w:val="0"/>
          <w:numId w:val="4"/>
        </w:numPr>
        <w:jc w:val="both"/>
        <w:textAlignment w:val="top"/>
        <w:rPr>
          <w:color w:val="FF0000"/>
          <w:shd w:val="clear" w:color="auto" w:fill="FFFFFF"/>
        </w:rPr>
      </w:pPr>
      <w:r>
        <w:rPr>
          <w:color w:val="FF0000"/>
          <w:shd w:val="clear" w:color="auto" w:fill="FFFFFF"/>
        </w:rPr>
        <w:t>A</w:t>
      </w:r>
      <w:r w:rsidRPr="009B3591">
        <w:rPr>
          <w:color w:val="FF0000"/>
          <w:shd w:val="clear" w:color="auto" w:fill="FFFFFF"/>
        </w:rPr>
        <w:t xml:space="preserve"> hospital that is not licensed for transplants or organ retrieval and there is no possibility of organ donation</w:t>
      </w:r>
      <w:r>
        <w:rPr>
          <w:color w:val="FF0000"/>
          <w:shd w:val="clear" w:color="auto" w:fill="FFFFFF"/>
        </w:rPr>
        <w:t xml:space="preserve"> but there is a brain death – would you need to have 4 doctors doing all the tests 6 hrs apart. </w:t>
      </w:r>
    </w:p>
    <w:p w14:paraId="12516187" w14:textId="77777777" w:rsidR="00A70BAE" w:rsidRPr="00805CB4" w:rsidRDefault="00A70BAE" w:rsidP="00805CB4">
      <w:pPr>
        <w:jc w:val="both"/>
        <w:textAlignment w:val="top"/>
        <w:rPr>
          <w:color w:val="FF0000"/>
          <w:shd w:val="clear" w:color="auto" w:fill="FFFFFF"/>
        </w:rPr>
      </w:pPr>
    </w:p>
    <w:p w14:paraId="2F734CA8" w14:textId="66EC0DD1" w:rsidR="00A70BAE" w:rsidRPr="009B3591" w:rsidRDefault="00A70BAE" w:rsidP="009B3591">
      <w:pPr>
        <w:pStyle w:val="ListParagraph"/>
        <w:numPr>
          <w:ilvl w:val="0"/>
          <w:numId w:val="4"/>
        </w:numPr>
        <w:jc w:val="both"/>
        <w:textAlignment w:val="top"/>
        <w:rPr>
          <w:color w:val="FF0000"/>
          <w:shd w:val="clear" w:color="auto" w:fill="FFFFFF"/>
        </w:rPr>
      </w:pPr>
      <w:r>
        <w:rPr>
          <w:color w:val="FF0000"/>
          <w:shd w:val="clear" w:color="auto" w:fill="FFFFFF"/>
        </w:rPr>
        <w:t>A licensed hospital where the first certification is done with 4 doctors signing in and the family is approached  and says no to donation – should you require 4 doctors standing in for the 2</w:t>
      </w:r>
      <w:r w:rsidRPr="00805CB4">
        <w:rPr>
          <w:color w:val="FF0000"/>
          <w:shd w:val="clear" w:color="auto" w:fill="FFFFFF"/>
          <w:vertAlign w:val="superscript"/>
        </w:rPr>
        <w:t>nd</w:t>
      </w:r>
      <w:r>
        <w:rPr>
          <w:color w:val="FF0000"/>
          <w:shd w:val="clear" w:color="auto" w:fill="FFFFFF"/>
        </w:rPr>
        <w:t xml:space="preserve"> test after 6 hrs </w:t>
      </w:r>
      <w:r w:rsidRPr="009B3591">
        <w:rPr>
          <w:color w:val="FF0000"/>
          <w:shd w:val="clear" w:color="auto" w:fill="FFFFFF"/>
        </w:rPr>
        <w:t>n and reduced to one or two doctors.</w:t>
      </w:r>
    </w:p>
    <w:p w14:paraId="2C11CEA0" w14:textId="77777777" w:rsidR="00A70BAE" w:rsidRDefault="00A70BAE">
      <w:pPr>
        <w:pStyle w:val="CommentText"/>
      </w:pPr>
    </w:p>
    <w:p w14:paraId="1989F7DC" w14:textId="77777777" w:rsidR="00A70BAE" w:rsidRDefault="00A70BAE">
      <w:pPr>
        <w:pStyle w:val="CommentText"/>
      </w:pPr>
    </w:p>
    <w:p w14:paraId="2A21498A" w14:textId="77777777" w:rsidR="00A70BAE" w:rsidRDefault="00A70BAE">
      <w:pPr>
        <w:pStyle w:val="CommentText"/>
      </w:pPr>
    </w:p>
  </w:comment>
  <w:comment w:id="358" w:author="Admin" w:date="2018-05-08T22:49:00Z" w:initials="M">
    <w:p w14:paraId="50AEFEBB" w14:textId="77777777" w:rsidR="00A70BAE" w:rsidRPr="00316A9B" w:rsidRDefault="00A70BAE" w:rsidP="00586A72">
      <w:pPr>
        <w:shd w:val="clear" w:color="auto" w:fill="FFFFFF"/>
        <w:jc w:val="both"/>
        <w:rPr>
          <w:color w:val="FF0000"/>
        </w:rPr>
      </w:pPr>
      <w:r>
        <w:rPr>
          <w:rStyle w:val="CommentReference"/>
        </w:rPr>
        <w:annotationRef/>
      </w:r>
      <w:r>
        <w:rPr>
          <w:color w:val="FF0000"/>
        </w:rPr>
        <w:t>This has nothing directly to do with the uniform definition of death act. This has implications for Donation after Cardiac death. The authors may not bring in this issue here without discussing it in detail as this may confuse the reader</w:t>
      </w:r>
    </w:p>
    <w:p w14:paraId="646F31C2" w14:textId="77777777" w:rsidR="00A70BAE" w:rsidRDefault="00A70BAE" w:rsidP="00586A72">
      <w:pPr>
        <w:shd w:val="clear" w:color="auto" w:fill="FFFFFF"/>
        <w:jc w:val="both"/>
        <w:rPr>
          <w:color w:val="000000"/>
        </w:rPr>
      </w:pPr>
    </w:p>
    <w:p w14:paraId="3BDAF479" w14:textId="2DBAE83D" w:rsidR="00A70BAE" w:rsidRDefault="00A70BAE" w:rsidP="00586A72">
      <w:pPr>
        <w:shd w:val="clear" w:color="auto" w:fill="FFFFFF"/>
        <w:jc w:val="both"/>
        <w:rPr>
          <w:color w:val="000000"/>
        </w:rPr>
      </w:pPr>
      <w:proofErr w:type="gramStart"/>
      <w:r>
        <w:rPr>
          <w:color w:val="000000"/>
        </w:rPr>
        <w:t>Response  –</w:t>
      </w:r>
      <w:proofErr w:type="gramEnd"/>
      <w:r>
        <w:rPr>
          <w:color w:val="000000"/>
        </w:rPr>
        <w:t xml:space="preserve"> The laws accepts that deceased can be brain death or it could be cardio-pulmonary death but the rules does not define what should be followed for no touch time. There is a gap in the rules and hence this has been brought up.    </w:t>
      </w:r>
    </w:p>
    <w:p w14:paraId="78A683E2" w14:textId="271E7DFF" w:rsidR="00A70BAE" w:rsidRDefault="00A70BAE">
      <w:pPr>
        <w:pStyle w:val="CommentText"/>
      </w:pPr>
    </w:p>
  </w:comment>
  <w:comment w:id="353" w:author="Admin" w:date="2018-05-08T18:37:00Z" w:initials="M">
    <w:p w14:paraId="70D492BB" w14:textId="3E79ACB9" w:rsidR="00A70BAE" w:rsidRDefault="00A70BAE">
      <w:pPr>
        <w:pStyle w:val="CommentText"/>
      </w:pPr>
      <w:r>
        <w:rPr>
          <w:rStyle w:val="CommentReference"/>
        </w:rPr>
        <w:annotationRef/>
      </w:r>
      <w:r>
        <w:t>Does this fit in with the theme of this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FA72E7" w15:done="0"/>
  <w15:commentEx w15:paraId="6D1EB5AA" w15:done="0"/>
  <w15:commentEx w15:paraId="233B018E" w15:done="0"/>
  <w15:commentEx w15:paraId="23EFBD51" w15:done="0"/>
  <w15:commentEx w15:paraId="3888D52E" w15:done="0"/>
  <w15:commentEx w15:paraId="0371CAE1" w15:done="0"/>
  <w15:commentEx w15:paraId="2956F076" w15:done="0"/>
  <w15:commentEx w15:paraId="299830E2" w15:done="0"/>
  <w15:commentEx w15:paraId="187EE0DE" w15:done="0"/>
  <w15:commentEx w15:paraId="1869FB4A" w15:done="0"/>
  <w15:commentEx w15:paraId="6E5CC152" w15:done="0"/>
  <w15:commentEx w15:paraId="56D1E0CB" w15:done="0"/>
  <w15:commentEx w15:paraId="1D85E863" w15:done="0"/>
  <w15:commentEx w15:paraId="2A21498A" w15:done="0"/>
  <w15:commentEx w15:paraId="78A683E2" w15:done="0"/>
  <w15:commentEx w15:paraId="70D492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FA72E7" w16cid:durableId="1E9C6BF1"/>
  <w16cid:commentId w16cid:paraId="6D1EB5AA" w16cid:durableId="1EA30117"/>
  <w16cid:commentId w16cid:paraId="233B018E" w16cid:durableId="1E97FE1F"/>
  <w16cid:commentId w16cid:paraId="23EFBD51" w16cid:durableId="1E9C6C20"/>
  <w16cid:commentId w16cid:paraId="3888D52E" w16cid:durableId="1E97FE4F"/>
  <w16cid:commentId w16cid:paraId="0371CAE1" w16cid:durableId="1E9C6C50"/>
  <w16cid:commentId w16cid:paraId="2956F076" w16cid:durableId="1E97FE78"/>
  <w16cid:commentId w16cid:paraId="299830E2" w16cid:durableId="1E97FEA0"/>
  <w16cid:commentId w16cid:paraId="187EE0DE" w16cid:durableId="1EA3011E"/>
  <w16cid:commentId w16cid:paraId="1869FB4A" w16cid:durableId="1EA3011F"/>
  <w16cid:commentId w16cid:paraId="6E5CC152" w16cid:durableId="1E9C6C87"/>
  <w16cid:commentId w16cid:paraId="56D1E0CB" w16cid:durableId="1E97FF3C"/>
  <w16cid:commentId w16cid:paraId="1D85E863" w16cid:durableId="1E97FF4E"/>
  <w16cid:commentId w16cid:paraId="2A21498A" w16cid:durableId="1EA30123"/>
  <w16cid:commentId w16cid:paraId="78A683E2" w16cid:durableId="1E97FF71"/>
  <w16cid:commentId w16cid:paraId="70D492BB" w16cid:durableId="1E9C6C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17A73"/>
    <w:multiLevelType w:val="hybridMultilevel"/>
    <w:tmpl w:val="8724F264"/>
    <w:lvl w:ilvl="0" w:tplc="218EB5E4">
      <w:start w:val="1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37207CA1"/>
    <w:multiLevelType w:val="hybridMultilevel"/>
    <w:tmpl w:val="A1F6E3E4"/>
    <w:lvl w:ilvl="0" w:tplc="B9125C04">
      <w:start w:val="7"/>
      <w:numFmt w:val="decimal"/>
      <w:lvlText w:val="%1."/>
      <w:lvlJc w:val="left"/>
      <w:pPr>
        <w:ind w:left="1080" w:hanging="360"/>
      </w:pPr>
      <w:rPr>
        <w:rFonts w:ascii="Arial" w:hAnsi="Arial" w:cs="Arial" w:hint="default"/>
        <w:i/>
        <w:color w:val="2A2A2A"/>
        <w:sz w:val="2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BB12EBB"/>
    <w:multiLevelType w:val="hybridMultilevel"/>
    <w:tmpl w:val="F918B730"/>
    <w:lvl w:ilvl="0" w:tplc="25769F9E">
      <w:start w:val="1"/>
      <w:numFmt w:val="decimal"/>
      <w:lvlText w:val="%1."/>
      <w:lvlJc w:val="left"/>
      <w:pPr>
        <w:ind w:left="360" w:hanging="360"/>
      </w:pPr>
      <w:rPr>
        <w:rFonts w:ascii="Times New Roman" w:hAnsi="Times New Roman" w:hint="default"/>
        <w:sz w:val="24"/>
        <w:szCs w:val="24"/>
      </w:rPr>
    </w:lvl>
    <w:lvl w:ilvl="1" w:tplc="40090019">
      <w:start w:val="1"/>
      <w:numFmt w:val="lowerLetter"/>
      <w:lvlText w:val="%2."/>
      <w:lvlJc w:val="left"/>
      <w:pPr>
        <w:ind w:left="1080" w:hanging="360"/>
      </w:pPr>
      <w:rPr>
        <w:rFonts w:ascii="Times New Roman" w:hAnsi="Times New Roman"/>
      </w:rPr>
    </w:lvl>
    <w:lvl w:ilvl="2" w:tplc="4009001B">
      <w:start w:val="1"/>
      <w:numFmt w:val="lowerRoman"/>
      <w:lvlText w:val="%3."/>
      <w:lvlJc w:val="right"/>
      <w:pPr>
        <w:ind w:left="1800" w:hanging="180"/>
      </w:pPr>
      <w:rPr>
        <w:rFonts w:ascii="Times New Roman" w:hAnsi="Times New Roman"/>
      </w:rPr>
    </w:lvl>
    <w:lvl w:ilvl="3" w:tplc="4009000F">
      <w:start w:val="1"/>
      <w:numFmt w:val="decimal"/>
      <w:lvlText w:val="%4."/>
      <w:lvlJc w:val="left"/>
      <w:pPr>
        <w:ind w:left="2520" w:hanging="360"/>
      </w:pPr>
      <w:rPr>
        <w:rFonts w:ascii="Times New Roman" w:hAnsi="Times New Roman"/>
      </w:rPr>
    </w:lvl>
    <w:lvl w:ilvl="4" w:tplc="40090019">
      <w:start w:val="1"/>
      <w:numFmt w:val="lowerLetter"/>
      <w:lvlText w:val="%5."/>
      <w:lvlJc w:val="left"/>
      <w:pPr>
        <w:ind w:left="3240" w:hanging="360"/>
      </w:pPr>
      <w:rPr>
        <w:rFonts w:ascii="Times New Roman" w:hAnsi="Times New Roman"/>
      </w:rPr>
    </w:lvl>
    <w:lvl w:ilvl="5" w:tplc="4009001B">
      <w:start w:val="1"/>
      <w:numFmt w:val="lowerRoman"/>
      <w:lvlText w:val="%6."/>
      <w:lvlJc w:val="right"/>
      <w:pPr>
        <w:ind w:left="3960" w:hanging="180"/>
      </w:pPr>
      <w:rPr>
        <w:rFonts w:ascii="Times New Roman" w:hAnsi="Times New Roman"/>
      </w:rPr>
    </w:lvl>
    <w:lvl w:ilvl="6" w:tplc="4009000F">
      <w:start w:val="1"/>
      <w:numFmt w:val="decimal"/>
      <w:lvlText w:val="%7."/>
      <w:lvlJc w:val="left"/>
      <w:pPr>
        <w:ind w:left="4680" w:hanging="360"/>
      </w:pPr>
      <w:rPr>
        <w:rFonts w:ascii="Times New Roman" w:hAnsi="Times New Roman"/>
      </w:rPr>
    </w:lvl>
    <w:lvl w:ilvl="7" w:tplc="40090019">
      <w:start w:val="1"/>
      <w:numFmt w:val="lowerLetter"/>
      <w:lvlText w:val="%8."/>
      <w:lvlJc w:val="left"/>
      <w:pPr>
        <w:ind w:left="5400" w:hanging="360"/>
      </w:pPr>
      <w:rPr>
        <w:rFonts w:ascii="Times New Roman" w:hAnsi="Times New Roman"/>
      </w:rPr>
    </w:lvl>
    <w:lvl w:ilvl="8" w:tplc="4009001B">
      <w:start w:val="1"/>
      <w:numFmt w:val="lowerRoman"/>
      <w:lvlText w:val="%9."/>
      <w:lvlJc w:val="right"/>
      <w:pPr>
        <w:ind w:left="6120" w:hanging="180"/>
      </w:pPr>
      <w:rPr>
        <w:rFonts w:ascii="Times New Roman" w:hAnsi="Times New Roman"/>
      </w:rPr>
    </w:lvl>
  </w:abstractNum>
  <w:abstractNum w:abstractNumId="3" w15:restartNumberingAfterBreak="0">
    <w:nsid w:val="3CC2133E"/>
    <w:multiLevelType w:val="hybridMultilevel"/>
    <w:tmpl w:val="7A98941E"/>
    <w:lvl w:ilvl="0" w:tplc="091CE442">
      <w:numFmt w:val="bullet"/>
      <w:lvlText w:val="-"/>
      <w:lvlJc w:val="left"/>
      <w:pPr>
        <w:ind w:left="720" w:hanging="360"/>
      </w:pPr>
      <w:rPr>
        <w:rFonts w:ascii="Arial" w:eastAsiaTheme="minorEastAsia" w:hAnsi="Arial" w:cs="Arial"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ED1DD6"/>
    <w:multiLevelType w:val="hybridMultilevel"/>
    <w:tmpl w:val="FD1A8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E54C1F"/>
    <w:multiLevelType w:val="hybridMultilevel"/>
    <w:tmpl w:val="A6C07D5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5D7341"/>
    <w:multiLevelType w:val="hybridMultilevel"/>
    <w:tmpl w:val="E750A188"/>
    <w:lvl w:ilvl="0" w:tplc="B28E8A00">
      <w:start w:val="4"/>
      <w:numFmt w:val="decimal"/>
      <w:lvlText w:val="%1."/>
      <w:lvlJc w:val="left"/>
      <w:pPr>
        <w:ind w:left="720" w:hanging="360"/>
      </w:pPr>
      <w:rPr>
        <w:rFonts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6125E7"/>
    <w:multiLevelType w:val="multilevel"/>
    <w:tmpl w:val="A6F447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3BF338F"/>
    <w:multiLevelType w:val="hybridMultilevel"/>
    <w:tmpl w:val="C832D7A2"/>
    <w:lvl w:ilvl="0" w:tplc="4009000F">
      <w:start w:val="1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5"/>
  </w:num>
  <w:num w:numId="5">
    <w:abstractNumId w:val="1"/>
  </w:num>
  <w:num w:numId="6">
    <w:abstractNumId w:val="0"/>
  </w:num>
  <w:num w:numId="7">
    <w:abstractNumId w:val="3"/>
  </w:num>
  <w:num w:numId="8">
    <w:abstractNumId w:val="6"/>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rson w15:author="Shroff">
    <w15:presenceInfo w15:providerId="None" w15:userId="Shro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DB6"/>
    <w:rsid w:val="00013F97"/>
    <w:rsid w:val="00070E1C"/>
    <w:rsid w:val="00091124"/>
    <w:rsid w:val="001212E7"/>
    <w:rsid w:val="001537FC"/>
    <w:rsid w:val="00197D85"/>
    <w:rsid w:val="001F0F4F"/>
    <w:rsid w:val="002035B0"/>
    <w:rsid w:val="00275568"/>
    <w:rsid w:val="002C6564"/>
    <w:rsid w:val="00316A9B"/>
    <w:rsid w:val="00320294"/>
    <w:rsid w:val="003D1CAF"/>
    <w:rsid w:val="003E7C6B"/>
    <w:rsid w:val="00440D0D"/>
    <w:rsid w:val="00446E70"/>
    <w:rsid w:val="004556C3"/>
    <w:rsid w:val="004C7E8D"/>
    <w:rsid w:val="00511613"/>
    <w:rsid w:val="00523FA6"/>
    <w:rsid w:val="00553DB6"/>
    <w:rsid w:val="00586A72"/>
    <w:rsid w:val="005912AD"/>
    <w:rsid w:val="00607A1A"/>
    <w:rsid w:val="006360C3"/>
    <w:rsid w:val="006515CE"/>
    <w:rsid w:val="0065522D"/>
    <w:rsid w:val="006A7032"/>
    <w:rsid w:val="006B603D"/>
    <w:rsid w:val="007575C6"/>
    <w:rsid w:val="00777625"/>
    <w:rsid w:val="007B4FC3"/>
    <w:rsid w:val="00805CB4"/>
    <w:rsid w:val="00816960"/>
    <w:rsid w:val="00836CA6"/>
    <w:rsid w:val="00853B07"/>
    <w:rsid w:val="00854BAE"/>
    <w:rsid w:val="00865EA0"/>
    <w:rsid w:val="00872B79"/>
    <w:rsid w:val="00890419"/>
    <w:rsid w:val="008F6731"/>
    <w:rsid w:val="00921935"/>
    <w:rsid w:val="00974527"/>
    <w:rsid w:val="00974D6C"/>
    <w:rsid w:val="00986EE2"/>
    <w:rsid w:val="009B3591"/>
    <w:rsid w:val="009C067B"/>
    <w:rsid w:val="00A37DE7"/>
    <w:rsid w:val="00A62BB0"/>
    <w:rsid w:val="00A70BAE"/>
    <w:rsid w:val="00B31976"/>
    <w:rsid w:val="00B54B2F"/>
    <w:rsid w:val="00B73F5A"/>
    <w:rsid w:val="00B81380"/>
    <w:rsid w:val="00B82076"/>
    <w:rsid w:val="00C23129"/>
    <w:rsid w:val="00C534C1"/>
    <w:rsid w:val="00C8459E"/>
    <w:rsid w:val="00C85980"/>
    <w:rsid w:val="00CD1E33"/>
    <w:rsid w:val="00D7595E"/>
    <w:rsid w:val="00D805D8"/>
    <w:rsid w:val="00D94795"/>
    <w:rsid w:val="00DA7E2B"/>
    <w:rsid w:val="00DC1B14"/>
    <w:rsid w:val="00E922C5"/>
    <w:rsid w:val="00EE1CBD"/>
    <w:rsid w:val="00F63E31"/>
    <w:rsid w:val="00F92B97"/>
    <w:rsid w:val="00FA7D12"/>
    <w:rsid w:val="00FB26EE"/>
    <w:rsid w:val="00FF67FE"/>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AAFC1B"/>
  <w15:docId w15:val="{293C5C72-AEEA-4FD2-BF90-361D8D6C0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ind w:left="924" w:hanging="35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DB6"/>
    <w:pPr>
      <w:spacing w:after="0" w:line="240" w:lineRule="auto"/>
      <w:ind w:left="0" w:firstLine="0"/>
      <w:jc w:val="left"/>
    </w:pPr>
    <w:rPr>
      <w:rFonts w:ascii="Times New Roman" w:eastAsiaTheme="minorEastAsia" w:hAnsi="Times New Roman"/>
      <w:sz w:val="24"/>
      <w:szCs w:val="24"/>
      <w:lang w:val="en-GB" w:eastAsia="en-GB"/>
    </w:rPr>
  </w:style>
  <w:style w:type="paragraph" w:styleId="Heading1">
    <w:name w:val="heading 1"/>
    <w:basedOn w:val="Normal"/>
    <w:link w:val="Heading1Char"/>
    <w:uiPriority w:val="9"/>
    <w:qFormat/>
    <w:rsid w:val="00A37DE7"/>
    <w:pPr>
      <w:spacing w:before="100" w:beforeAutospacing="1" w:after="100" w:afterAutospacing="1"/>
      <w:outlineLvl w:val="0"/>
    </w:pPr>
    <w:rPr>
      <w:rFonts w:eastAsia="Times New Roman" w:cs="Times New Roman"/>
      <w:b/>
      <w:bCs/>
      <w:kern w:val="36"/>
      <w:sz w:val="48"/>
      <w:szCs w:val="48"/>
      <w:lang w:val="en-IN" w:eastAsia="en-IN"/>
    </w:rPr>
  </w:style>
  <w:style w:type="paragraph" w:styleId="Heading4">
    <w:name w:val="heading 4"/>
    <w:basedOn w:val="Normal"/>
    <w:link w:val="Heading4Char"/>
    <w:uiPriority w:val="9"/>
    <w:qFormat/>
    <w:rsid w:val="00A37DE7"/>
    <w:pPr>
      <w:spacing w:before="100" w:beforeAutospacing="1" w:after="100" w:afterAutospacing="1"/>
      <w:outlineLvl w:val="3"/>
    </w:pPr>
    <w:rPr>
      <w:rFonts w:eastAsia="Times New Roman" w:cs="Times New Roman"/>
      <w:b/>
      <w:bCs/>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53DB6"/>
    <w:rPr>
      <w:rFonts w:ascii="Times New Roman" w:hAnsi="Times New Roman" w:cs="Times New Roman"/>
      <w:color w:val="0000FF"/>
      <w:u w:val="single"/>
    </w:rPr>
  </w:style>
  <w:style w:type="character" w:customStyle="1" w:styleId="ind">
    <w:name w:val="ind"/>
    <w:basedOn w:val="DefaultParagraphFont"/>
    <w:uiPriority w:val="99"/>
    <w:rsid w:val="00553DB6"/>
    <w:rPr>
      <w:rFonts w:ascii="Times New Roman" w:hAnsi="Times New Roman" w:cs="Times New Roman"/>
    </w:rPr>
  </w:style>
  <w:style w:type="paragraph" w:styleId="Bibliography">
    <w:name w:val="Bibliography"/>
    <w:basedOn w:val="Normal"/>
    <w:next w:val="Normal"/>
    <w:uiPriority w:val="99"/>
    <w:rsid w:val="00553DB6"/>
  </w:style>
  <w:style w:type="paragraph" w:styleId="ListParagraph">
    <w:name w:val="List Paragraph"/>
    <w:basedOn w:val="Normal"/>
    <w:uiPriority w:val="99"/>
    <w:qFormat/>
    <w:rsid w:val="00553DB6"/>
    <w:pPr>
      <w:spacing w:after="200" w:line="276" w:lineRule="auto"/>
      <w:ind w:left="720"/>
    </w:pPr>
    <w:rPr>
      <w:rFonts w:ascii="Calibri" w:hAnsi="Calibri" w:cs="Calibri"/>
      <w:sz w:val="22"/>
      <w:szCs w:val="22"/>
      <w:lang w:val="en-IN" w:eastAsia="en-US"/>
    </w:rPr>
  </w:style>
  <w:style w:type="character" w:styleId="FollowedHyperlink">
    <w:name w:val="FollowedHyperlink"/>
    <w:basedOn w:val="DefaultParagraphFont"/>
    <w:uiPriority w:val="99"/>
    <w:semiHidden/>
    <w:unhideWhenUsed/>
    <w:rsid w:val="00853B07"/>
    <w:rPr>
      <w:color w:val="800080" w:themeColor="followedHyperlink"/>
      <w:u w:val="single"/>
    </w:rPr>
  </w:style>
  <w:style w:type="character" w:styleId="CommentReference">
    <w:name w:val="annotation reference"/>
    <w:basedOn w:val="DefaultParagraphFont"/>
    <w:uiPriority w:val="99"/>
    <w:semiHidden/>
    <w:unhideWhenUsed/>
    <w:rsid w:val="00586A72"/>
    <w:rPr>
      <w:sz w:val="16"/>
      <w:szCs w:val="16"/>
    </w:rPr>
  </w:style>
  <w:style w:type="paragraph" w:styleId="CommentText">
    <w:name w:val="annotation text"/>
    <w:basedOn w:val="Normal"/>
    <w:link w:val="CommentTextChar"/>
    <w:uiPriority w:val="99"/>
    <w:semiHidden/>
    <w:unhideWhenUsed/>
    <w:rsid w:val="00586A72"/>
    <w:rPr>
      <w:sz w:val="20"/>
      <w:szCs w:val="20"/>
    </w:rPr>
  </w:style>
  <w:style w:type="character" w:customStyle="1" w:styleId="CommentTextChar">
    <w:name w:val="Comment Text Char"/>
    <w:basedOn w:val="DefaultParagraphFont"/>
    <w:link w:val="CommentText"/>
    <w:uiPriority w:val="99"/>
    <w:semiHidden/>
    <w:rsid w:val="00586A72"/>
    <w:rPr>
      <w:rFonts w:ascii="Times New Roman" w:eastAsiaTheme="minorEastAsia" w:hAnsi="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586A72"/>
    <w:rPr>
      <w:b/>
      <w:bCs/>
    </w:rPr>
  </w:style>
  <w:style w:type="character" w:customStyle="1" w:styleId="CommentSubjectChar">
    <w:name w:val="Comment Subject Char"/>
    <w:basedOn w:val="CommentTextChar"/>
    <w:link w:val="CommentSubject"/>
    <w:uiPriority w:val="99"/>
    <w:semiHidden/>
    <w:rsid w:val="00586A72"/>
    <w:rPr>
      <w:rFonts w:ascii="Times New Roman" w:eastAsiaTheme="minorEastAsia" w:hAnsi="Times New Roman"/>
      <w:b/>
      <w:bCs/>
      <w:sz w:val="20"/>
      <w:szCs w:val="20"/>
      <w:lang w:val="en-GB" w:eastAsia="en-GB"/>
    </w:rPr>
  </w:style>
  <w:style w:type="paragraph" w:styleId="BalloonText">
    <w:name w:val="Balloon Text"/>
    <w:basedOn w:val="Normal"/>
    <w:link w:val="BalloonTextChar"/>
    <w:uiPriority w:val="99"/>
    <w:semiHidden/>
    <w:unhideWhenUsed/>
    <w:rsid w:val="00586A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A72"/>
    <w:rPr>
      <w:rFonts w:ascii="Segoe UI" w:eastAsiaTheme="minorEastAsia" w:hAnsi="Segoe UI" w:cs="Segoe UI"/>
      <w:sz w:val="18"/>
      <w:szCs w:val="18"/>
      <w:lang w:val="en-GB" w:eastAsia="en-GB"/>
    </w:rPr>
  </w:style>
  <w:style w:type="character" w:customStyle="1" w:styleId="Heading1Char">
    <w:name w:val="Heading 1 Char"/>
    <w:basedOn w:val="DefaultParagraphFont"/>
    <w:link w:val="Heading1"/>
    <w:uiPriority w:val="9"/>
    <w:rsid w:val="00A37DE7"/>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A37DE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515CE"/>
    <w:pPr>
      <w:spacing w:before="100" w:beforeAutospacing="1" w:after="100" w:afterAutospacing="1"/>
    </w:pPr>
    <w:rPr>
      <w:rFonts w:eastAsia="Times New Roman" w:cs="Times New Roman"/>
      <w:lang w:val="en-IN" w:eastAsia="en-IN" w:bidi="hi-IN"/>
    </w:rPr>
  </w:style>
  <w:style w:type="paragraph" w:styleId="Revision">
    <w:name w:val="Revision"/>
    <w:hidden/>
    <w:uiPriority w:val="99"/>
    <w:semiHidden/>
    <w:rsid w:val="006515CE"/>
    <w:pPr>
      <w:spacing w:after="0" w:line="240" w:lineRule="auto"/>
      <w:ind w:left="0" w:firstLine="0"/>
      <w:jc w:val="left"/>
    </w:pPr>
    <w:rPr>
      <w:rFonts w:ascii="Times New Roman" w:eastAsiaTheme="minorEastAsia" w:hAnsi="Times New Roman"/>
      <w:sz w:val="24"/>
      <w:szCs w:val="24"/>
      <w:lang w:val="en-GB" w:eastAsia="en-GB"/>
    </w:rPr>
  </w:style>
  <w:style w:type="character" w:customStyle="1" w:styleId="a">
    <w:name w:val="a"/>
    <w:basedOn w:val="DefaultParagraphFont"/>
    <w:rsid w:val="00986EE2"/>
  </w:style>
  <w:style w:type="character" w:customStyle="1" w:styleId="l6">
    <w:name w:val="l6"/>
    <w:basedOn w:val="DefaultParagraphFont"/>
    <w:rsid w:val="00986EE2"/>
  </w:style>
  <w:style w:type="character" w:styleId="Emphasis">
    <w:name w:val="Emphasis"/>
    <w:basedOn w:val="DefaultParagraphFont"/>
    <w:uiPriority w:val="20"/>
    <w:qFormat/>
    <w:rsid w:val="001537FC"/>
    <w:rPr>
      <w:i/>
      <w:iCs/>
    </w:rPr>
  </w:style>
  <w:style w:type="paragraph" w:customStyle="1" w:styleId="m-4376562052908776389gmail-msocommenttext">
    <w:name w:val="m_-4376562052908776389gmail-msocommenttext"/>
    <w:basedOn w:val="Normal"/>
    <w:rsid w:val="00013F97"/>
    <w:pPr>
      <w:spacing w:before="100" w:beforeAutospacing="1" w:after="100" w:afterAutospacing="1"/>
    </w:pPr>
    <w:rPr>
      <w:rFonts w:eastAsia="Times New Roman" w:cs="Times New Roman"/>
      <w:lang w:val="en-IN" w:eastAsia="en-IN" w:bidi="hi-IN"/>
    </w:rPr>
  </w:style>
  <w:style w:type="character" w:customStyle="1" w:styleId="m-4376562052908776389gmail-msocommentreference">
    <w:name w:val="m_-4376562052908776389gmail-msocommentreference"/>
    <w:basedOn w:val="DefaultParagraphFont"/>
    <w:rsid w:val="00013F97"/>
  </w:style>
  <w:style w:type="character" w:customStyle="1" w:styleId="reference-text">
    <w:name w:val="reference-text"/>
    <w:basedOn w:val="DefaultParagraphFont"/>
    <w:rsid w:val="00757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406525">
      <w:bodyDiv w:val="1"/>
      <w:marLeft w:val="0"/>
      <w:marRight w:val="0"/>
      <w:marTop w:val="0"/>
      <w:marBottom w:val="0"/>
      <w:divBdr>
        <w:top w:val="none" w:sz="0" w:space="0" w:color="auto"/>
        <w:left w:val="none" w:sz="0" w:space="0" w:color="auto"/>
        <w:bottom w:val="none" w:sz="0" w:space="0" w:color="auto"/>
        <w:right w:val="none" w:sz="0" w:space="0" w:color="auto"/>
      </w:divBdr>
    </w:div>
    <w:div w:id="276912461">
      <w:bodyDiv w:val="1"/>
      <w:marLeft w:val="0"/>
      <w:marRight w:val="0"/>
      <w:marTop w:val="0"/>
      <w:marBottom w:val="0"/>
      <w:divBdr>
        <w:top w:val="none" w:sz="0" w:space="0" w:color="auto"/>
        <w:left w:val="none" w:sz="0" w:space="0" w:color="auto"/>
        <w:bottom w:val="none" w:sz="0" w:space="0" w:color="auto"/>
        <w:right w:val="none" w:sz="0" w:space="0" w:color="auto"/>
      </w:divBdr>
    </w:div>
    <w:div w:id="357708186">
      <w:bodyDiv w:val="1"/>
      <w:marLeft w:val="0"/>
      <w:marRight w:val="0"/>
      <w:marTop w:val="0"/>
      <w:marBottom w:val="0"/>
      <w:divBdr>
        <w:top w:val="none" w:sz="0" w:space="0" w:color="auto"/>
        <w:left w:val="none" w:sz="0" w:space="0" w:color="auto"/>
        <w:bottom w:val="none" w:sz="0" w:space="0" w:color="auto"/>
        <w:right w:val="none" w:sz="0" w:space="0" w:color="auto"/>
      </w:divBdr>
      <w:divsChild>
        <w:div w:id="792554317">
          <w:marLeft w:val="0"/>
          <w:marRight w:val="0"/>
          <w:marTop w:val="0"/>
          <w:marBottom w:val="0"/>
          <w:divBdr>
            <w:top w:val="none" w:sz="0" w:space="0" w:color="auto"/>
            <w:left w:val="none" w:sz="0" w:space="0" w:color="auto"/>
            <w:bottom w:val="none" w:sz="0" w:space="0" w:color="auto"/>
            <w:right w:val="none" w:sz="0" w:space="0" w:color="auto"/>
          </w:divBdr>
        </w:div>
        <w:div w:id="6948228">
          <w:marLeft w:val="0"/>
          <w:marRight w:val="0"/>
          <w:marTop w:val="0"/>
          <w:marBottom w:val="0"/>
          <w:divBdr>
            <w:top w:val="none" w:sz="0" w:space="0" w:color="auto"/>
            <w:left w:val="none" w:sz="0" w:space="0" w:color="auto"/>
            <w:bottom w:val="none" w:sz="0" w:space="0" w:color="auto"/>
            <w:right w:val="none" w:sz="0" w:space="0" w:color="auto"/>
          </w:divBdr>
        </w:div>
      </w:divsChild>
    </w:div>
    <w:div w:id="362366583">
      <w:bodyDiv w:val="1"/>
      <w:marLeft w:val="0"/>
      <w:marRight w:val="0"/>
      <w:marTop w:val="0"/>
      <w:marBottom w:val="0"/>
      <w:divBdr>
        <w:top w:val="none" w:sz="0" w:space="0" w:color="auto"/>
        <w:left w:val="none" w:sz="0" w:space="0" w:color="auto"/>
        <w:bottom w:val="none" w:sz="0" w:space="0" w:color="auto"/>
        <w:right w:val="none" w:sz="0" w:space="0" w:color="auto"/>
      </w:divBdr>
      <w:divsChild>
        <w:div w:id="1246302461">
          <w:marLeft w:val="0"/>
          <w:marRight w:val="0"/>
          <w:marTop w:val="0"/>
          <w:marBottom w:val="0"/>
          <w:divBdr>
            <w:top w:val="none" w:sz="0" w:space="0" w:color="auto"/>
            <w:left w:val="none" w:sz="0" w:space="0" w:color="auto"/>
            <w:bottom w:val="none" w:sz="0" w:space="0" w:color="auto"/>
            <w:right w:val="none" w:sz="0" w:space="0" w:color="auto"/>
          </w:divBdr>
        </w:div>
        <w:div w:id="1032073263">
          <w:marLeft w:val="0"/>
          <w:marRight w:val="0"/>
          <w:marTop w:val="0"/>
          <w:marBottom w:val="0"/>
          <w:divBdr>
            <w:top w:val="none" w:sz="0" w:space="0" w:color="auto"/>
            <w:left w:val="none" w:sz="0" w:space="0" w:color="auto"/>
            <w:bottom w:val="none" w:sz="0" w:space="0" w:color="auto"/>
            <w:right w:val="none" w:sz="0" w:space="0" w:color="auto"/>
          </w:divBdr>
        </w:div>
        <w:div w:id="2138327545">
          <w:marLeft w:val="0"/>
          <w:marRight w:val="0"/>
          <w:marTop w:val="0"/>
          <w:marBottom w:val="0"/>
          <w:divBdr>
            <w:top w:val="none" w:sz="0" w:space="0" w:color="auto"/>
            <w:left w:val="none" w:sz="0" w:space="0" w:color="auto"/>
            <w:bottom w:val="none" w:sz="0" w:space="0" w:color="auto"/>
            <w:right w:val="none" w:sz="0" w:space="0" w:color="auto"/>
          </w:divBdr>
        </w:div>
        <w:div w:id="1990401666">
          <w:marLeft w:val="0"/>
          <w:marRight w:val="0"/>
          <w:marTop w:val="0"/>
          <w:marBottom w:val="0"/>
          <w:divBdr>
            <w:top w:val="none" w:sz="0" w:space="0" w:color="auto"/>
            <w:left w:val="none" w:sz="0" w:space="0" w:color="auto"/>
            <w:bottom w:val="none" w:sz="0" w:space="0" w:color="auto"/>
            <w:right w:val="none" w:sz="0" w:space="0" w:color="auto"/>
          </w:divBdr>
        </w:div>
        <w:div w:id="1760523817">
          <w:marLeft w:val="0"/>
          <w:marRight w:val="0"/>
          <w:marTop w:val="0"/>
          <w:marBottom w:val="0"/>
          <w:divBdr>
            <w:top w:val="none" w:sz="0" w:space="0" w:color="auto"/>
            <w:left w:val="none" w:sz="0" w:space="0" w:color="auto"/>
            <w:bottom w:val="none" w:sz="0" w:space="0" w:color="auto"/>
            <w:right w:val="none" w:sz="0" w:space="0" w:color="auto"/>
          </w:divBdr>
        </w:div>
        <w:div w:id="991131295">
          <w:marLeft w:val="0"/>
          <w:marRight w:val="0"/>
          <w:marTop w:val="0"/>
          <w:marBottom w:val="0"/>
          <w:divBdr>
            <w:top w:val="none" w:sz="0" w:space="0" w:color="auto"/>
            <w:left w:val="none" w:sz="0" w:space="0" w:color="auto"/>
            <w:bottom w:val="none" w:sz="0" w:space="0" w:color="auto"/>
            <w:right w:val="none" w:sz="0" w:space="0" w:color="auto"/>
          </w:divBdr>
        </w:div>
        <w:div w:id="1759208244">
          <w:marLeft w:val="0"/>
          <w:marRight w:val="0"/>
          <w:marTop w:val="0"/>
          <w:marBottom w:val="0"/>
          <w:divBdr>
            <w:top w:val="none" w:sz="0" w:space="0" w:color="auto"/>
            <w:left w:val="none" w:sz="0" w:space="0" w:color="auto"/>
            <w:bottom w:val="none" w:sz="0" w:space="0" w:color="auto"/>
            <w:right w:val="none" w:sz="0" w:space="0" w:color="auto"/>
          </w:divBdr>
        </w:div>
        <w:div w:id="970789790">
          <w:marLeft w:val="0"/>
          <w:marRight w:val="0"/>
          <w:marTop w:val="0"/>
          <w:marBottom w:val="0"/>
          <w:divBdr>
            <w:top w:val="none" w:sz="0" w:space="0" w:color="auto"/>
            <w:left w:val="none" w:sz="0" w:space="0" w:color="auto"/>
            <w:bottom w:val="none" w:sz="0" w:space="0" w:color="auto"/>
            <w:right w:val="none" w:sz="0" w:space="0" w:color="auto"/>
          </w:divBdr>
          <w:divsChild>
            <w:div w:id="18624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5737">
      <w:bodyDiv w:val="1"/>
      <w:marLeft w:val="0"/>
      <w:marRight w:val="0"/>
      <w:marTop w:val="0"/>
      <w:marBottom w:val="0"/>
      <w:divBdr>
        <w:top w:val="none" w:sz="0" w:space="0" w:color="auto"/>
        <w:left w:val="none" w:sz="0" w:space="0" w:color="auto"/>
        <w:bottom w:val="none" w:sz="0" w:space="0" w:color="auto"/>
        <w:right w:val="none" w:sz="0" w:space="0" w:color="auto"/>
      </w:divBdr>
      <w:divsChild>
        <w:div w:id="1554271932">
          <w:marLeft w:val="0"/>
          <w:marRight w:val="0"/>
          <w:marTop w:val="120"/>
          <w:marBottom w:val="360"/>
          <w:divBdr>
            <w:top w:val="none" w:sz="0" w:space="0" w:color="auto"/>
            <w:left w:val="none" w:sz="0" w:space="0" w:color="auto"/>
            <w:bottom w:val="none" w:sz="0" w:space="0" w:color="auto"/>
            <w:right w:val="none" w:sz="0" w:space="0" w:color="auto"/>
          </w:divBdr>
          <w:divsChild>
            <w:div w:id="1171801028">
              <w:marLeft w:val="0"/>
              <w:marRight w:val="0"/>
              <w:marTop w:val="0"/>
              <w:marBottom w:val="0"/>
              <w:divBdr>
                <w:top w:val="none" w:sz="0" w:space="0" w:color="auto"/>
                <w:left w:val="none" w:sz="0" w:space="0" w:color="auto"/>
                <w:bottom w:val="none" w:sz="0" w:space="0" w:color="auto"/>
                <w:right w:val="none" w:sz="0" w:space="0" w:color="auto"/>
              </w:divBdr>
            </w:div>
            <w:div w:id="11147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57395">
      <w:bodyDiv w:val="1"/>
      <w:marLeft w:val="0"/>
      <w:marRight w:val="0"/>
      <w:marTop w:val="0"/>
      <w:marBottom w:val="0"/>
      <w:divBdr>
        <w:top w:val="none" w:sz="0" w:space="0" w:color="auto"/>
        <w:left w:val="none" w:sz="0" w:space="0" w:color="auto"/>
        <w:bottom w:val="none" w:sz="0" w:space="0" w:color="auto"/>
        <w:right w:val="none" w:sz="0" w:space="0" w:color="auto"/>
      </w:divBdr>
      <w:divsChild>
        <w:div w:id="283388363">
          <w:marLeft w:val="0"/>
          <w:marRight w:val="0"/>
          <w:marTop w:val="0"/>
          <w:marBottom w:val="0"/>
          <w:divBdr>
            <w:top w:val="none" w:sz="0" w:space="0" w:color="auto"/>
            <w:left w:val="none" w:sz="0" w:space="0" w:color="auto"/>
            <w:bottom w:val="none" w:sz="0" w:space="0" w:color="auto"/>
            <w:right w:val="none" w:sz="0" w:space="0" w:color="auto"/>
          </w:divBdr>
          <w:divsChild>
            <w:div w:id="1893498152">
              <w:marLeft w:val="0"/>
              <w:marRight w:val="0"/>
              <w:marTop w:val="0"/>
              <w:marBottom w:val="0"/>
              <w:divBdr>
                <w:top w:val="none" w:sz="0" w:space="0" w:color="auto"/>
                <w:left w:val="none" w:sz="0" w:space="0" w:color="auto"/>
                <w:bottom w:val="none" w:sz="0" w:space="0" w:color="auto"/>
                <w:right w:val="none" w:sz="0" w:space="0" w:color="auto"/>
              </w:divBdr>
            </w:div>
          </w:divsChild>
        </w:div>
        <w:div w:id="1721587632">
          <w:marLeft w:val="0"/>
          <w:marRight w:val="0"/>
          <w:marTop w:val="0"/>
          <w:marBottom w:val="0"/>
          <w:divBdr>
            <w:top w:val="none" w:sz="0" w:space="0" w:color="auto"/>
            <w:left w:val="none" w:sz="0" w:space="0" w:color="auto"/>
            <w:bottom w:val="none" w:sz="0" w:space="0" w:color="auto"/>
            <w:right w:val="none" w:sz="0" w:space="0" w:color="auto"/>
          </w:divBdr>
          <w:divsChild>
            <w:div w:id="19026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1443">
      <w:bodyDiv w:val="1"/>
      <w:marLeft w:val="0"/>
      <w:marRight w:val="0"/>
      <w:marTop w:val="0"/>
      <w:marBottom w:val="0"/>
      <w:divBdr>
        <w:top w:val="none" w:sz="0" w:space="0" w:color="auto"/>
        <w:left w:val="none" w:sz="0" w:space="0" w:color="auto"/>
        <w:bottom w:val="none" w:sz="0" w:space="0" w:color="auto"/>
        <w:right w:val="none" w:sz="0" w:space="0" w:color="auto"/>
      </w:divBdr>
    </w:div>
    <w:div w:id="1388412163">
      <w:bodyDiv w:val="1"/>
      <w:marLeft w:val="0"/>
      <w:marRight w:val="0"/>
      <w:marTop w:val="0"/>
      <w:marBottom w:val="0"/>
      <w:divBdr>
        <w:top w:val="none" w:sz="0" w:space="0" w:color="auto"/>
        <w:left w:val="none" w:sz="0" w:space="0" w:color="auto"/>
        <w:bottom w:val="none" w:sz="0" w:space="0" w:color="auto"/>
        <w:right w:val="none" w:sz="0" w:space="0" w:color="auto"/>
      </w:divBdr>
    </w:div>
    <w:div w:id="159967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medind.nic.in/icf/t08/i2/icft08i2p63.pdf" TargetMode="External"/><Relationship Id="rId18" Type="http://schemas.openxmlformats.org/officeDocument/2006/relationships/hyperlink" Target="http://www.odt.nhs.uk/donation/deceased-donation/organ-donation-taskforce/" TargetMode="External"/><Relationship Id="rId26" Type="http://schemas.openxmlformats.org/officeDocument/2006/relationships/hyperlink" Target="http://notto.nic.in/WriteReadData/Portal/images/THOA-ACT-1994.pdf" TargetMode="External"/><Relationship Id="rId3" Type="http://schemas.openxmlformats.org/officeDocument/2006/relationships/styles" Target="styles.xml"/><Relationship Id="rId21" Type="http://schemas.openxmlformats.org/officeDocument/2006/relationships/hyperlink" Target="http://ijme.in/wp-content/uploads/2016/11/1988-5.pdf" TargetMode="External"/><Relationship Id="rId7" Type="http://schemas.microsoft.com/office/2011/relationships/commentsExtended" Target="commentsExtended.xml"/><Relationship Id="rId12" Type="http://schemas.openxmlformats.org/officeDocument/2006/relationships/hyperlink" Target="https://www.ncbi.nlm.nih.gov/pmc/articles/PMC4970385/" TargetMode="External"/><Relationship Id="rId17" Type="http://schemas.openxmlformats.org/officeDocument/2006/relationships/hyperlink" Target="https://www.ncbi.nlm.nih.gov/pubmed/14423403" TargetMode="External"/><Relationship Id="rId25" Type="http://schemas.openxmlformats.org/officeDocument/2006/relationships/hyperlink" Target="http://www.indialegallive.com/cover-story-articles/il-feature-news/defining-death-legally-14973"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jccm.org/text.asp?2014/18/9/596/140151" TargetMode="External"/><Relationship Id="rId20" Type="http://schemas.openxmlformats.org/officeDocument/2006/relationships/hyperlink" Target="https://economics.mit.edu/files/13164" TargetMode="External"/><Relationship Id="rId29" Type="http://schemas.openxmlformats.org/officeDocument/2006/relationships/hyperlink" Target="http://www.uniformlaws.org/shared/docs/determination%20of%20death/udda80.pdf"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indiankanoon.org/doc/1636244/" TargetMode="External"/><Relationship Id="rId24" Type="http://schemas.openxmlformats.org/officeDocument/2006/relationships/hyperlink" Target="https://www.ncbi.nlm.nih.gov/pmc/articles/PMC1116089/"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scroll.in/pulse/826963/to-help-the-living-indias-hospitals-need-a-uniform-definition-of-death" TargetMode="External"/><Relationship Id="rId23" Type="http://schemas.openxmlformats.org/officeDocument/2006/relationships/hyperlink" Target="https://www.lifesitenews.com/news/ny-woman-declared-brain-dead-woke-up-moments-before-organs-harvested" TargetMode="External"/><Relationship Id="rId28" Type="http://schemas.openxmlformats.org/officeDocument/2006/relationships/hyperlink" Target="http://cms.tn.gov.in/sites/default/files/acts/birth_death_act_e_1.pdf" TargetMode="External"/><Relationship Id="rId10" Type="http://schemas.openxmlformats.org/officeDocument/2006/relationships/hyperlink" Target="https://indiankanoon.org/doc/1636244/" TargetMode="External"/><Relationship Id="rId19" Type="http://schemas.openxmlformats.org/officeDocument/2006/relationships/hyperlink" Target="http://www.law.upenn.edu/bll/archives/ulc/fnact99/1980s/udda80.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ealth.bih.nic.in/Rules/THOA-1994.pdf" TargetMode="External"/><Relationship Id="rId14" Type="http://schemas.openxmlformats.org/officeDocument/2006/relationships/hyperlink" Target="http://www.kisupplements.org/article/S2157-1716(15)31117-5/pdf" TargetMode="External"/><Relationship Id="rId22" Type="http://schemas.openxmlformats.org/officeDocument/2006/relationships/hyperlink" Target="https://www.mirror.co.uk/news/weird-news/video-man-buried-alive-pulled-2689701" TargetMode="External"/><Relationship Id="rId27" Type="http://schemas.openxmlformats.org/officeDocument/2006/relationships/hyperlink" Target="http://www.indianlawcases.com/Act-Indian.Penal.Code,1860-1471" TargetMode="External"/><Relationship Id="rId30" Type="http://schemas.openxmlformats.org/officeDocument/2006/relationships/hyperlink" Target="https://onlinelibrary.wiley.com/doi/epdf/10.1111/j.1432-2277.2012.0143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E114B89-F8FF-4776-977E-CB08A4013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4523</Words>
  <Characters>25787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Admin</cp:lastModifiedBy>
  <cp:revision>2</cp:revision>
  <dcterms:created xsi:type="dcterms:W3CDTF">2018-05-13T12:57:00Z</dcterms:created>
  <dcterms:modified xsi:type="dcterms:W3CDTF">2018-05-13T12:57:00Z</dcterms:modified>
</cp:coreProperties>
</file>