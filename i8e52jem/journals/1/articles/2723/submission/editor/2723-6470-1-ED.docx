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2CFA" w:rsidRPr="00880F1A" w:rsidRDefault="009569C6" w:rsidP="004448D7">
      <w:pPr>
        <w:jc w:val="both"/>
        <w:rPr>
          <w:rFonts w:ascii="Times New Roman" w:hAnsi="Times New Roman" w:cs="Times New Roman"/>
          <w:b/>
          <w:sz w:val="28"/>
          <w:szCs w:val="24"/>
        </w:rPr>
      </w:pPr>
      <w:r w:rsidRPr="00880F1A">
        <w:rPr>
          <w:rFonts w:ascii="Times New Roman" w:hAnsi="Times New Roman" w:cs="Times New Roman"/>
          <w:b/>
          <w:sz w:val="28"/>
          <w:szCs w:val="24"/>
        </w:rPr>
        <w:t>Original rese</w:t>
      </w:r>
      <w:r w:rsidR="0070626F" w:rsidRPr="00880F1A">
        <w:rPr>
          <w:rFonts w:ascii="Times New Roman" w:hAnsi="Times New Roman" w:cs="Times New Roman"/>
          <w:b/>
          <w:sz w:val="28"/>
          <w:szCs w:val="24"/>
        </w:rPr>
        <w:t>arch article: Scarcity of doctors or case of mismanagement?</w:t>
      </w:r>
    </w:p>
    <w:p w:rsidR="00F20231" w:rsidRDefault="00F20231" w:rsidP="004448D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20231" w:rsidRDefault="00F20231" w:rsidP="004448D7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Authors: </w:t>
      </w:r>
    </w:p>
    <w:p w:rsidR="00B27FC1" w:rsidRDefault="00B27FC1" w:rsidP="00B27FC1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 Jaybhaye Prasad (Corresponding author)</w:t>
      </w:r>
    </w:p>
    <w:p w:rsidR="00B27FC1" w:rsidRDefault="00B27FC1" w:rsidP="00B27FC1">
      <w:pPr>
        <w:pStyle w:val="ListParagraph"/>
        <w:jc w:val="both"/>
        <w:rPr>
          <w:rStyle w:val="Hyperlink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Mailing address: Assistant professor, Forensic medicine department, </w:t>
      </w:r>
      <w:proofErr w:type="spellStart"/>
      <w:r>
        <w:rPr>
          <w:rFonts w:ascii="Times New Roman" w:hAnsi="Times New Roman" w:cs="Times New Roman"/>
          <w:sz w:val="24"/>
          <w:szCs w:val="24"/>
        </w:rPr>
        <w:t>Chirayu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medical college, </w:t>
      </w:r>
      <w:proofErr w:type="spellStart"/>
      <w:r>
        <w:rPr>
          <w:rFonts w:ascii="Times New Roman" w:hAnsi="Times New Roman" w:cs="Times New Roman"/>
          <w:sz w:val="24"/>
          <w:szCs w:val="24"/>
        </w:rPr>
        <w:t>Bairagarh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Bhopal-462030. Email: </w:t>
      </w:r>
      <w:hyperlink r:id="rId6" w:history="1">
        <w:r w:rsidRPr="00161E69">
          <w:rPr>
            <w:rStyle w:val="Hyperlink"/>
            <w:rFonts w:ascii="Times New Roman" w:hAnsi="Times New Roman" w:cs="Times New Roman"/>
            <w:sz w:val="24"/>
            <w:szCs w:val="24"/>
          </w:rPr>
          <w:t>drprasadjaybhaye@gmail.com</w:t>
        </w:r>
      </w:hyperlink>
      <w:r>
        <w:rPr>
          <w:rStyle w:val="Hyperlink"/>
          <w:rFonts w:ascii="Times New Roman" w:hAnsi="Times New Roman" w:cs="Times New Roman"/>
          <w:sz w:val="24"/>
          <w:szCs w:val="24"/>
        </w:rPr>
        <w:t xml:space="preserve"> </w:t>
      </w:r>
    </w:p>
    <w:p w:rsidR="00B27FC1" w:rsidRPr="00F20231" w:rsidRDefault="00B27FC1" w:rsidP="00B27FC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20231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Mobile: 7798879835 </w:t>
      </w:r>
    </w:p>
    <w:p w:rsidR="00B27FC1" w:rsidRDefault="00B27FC1" w:rsidP="00B27FC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Affliation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Chirayu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medical college, </w:t>
      </w:r>
      <w:proofErr w:type="spellStart"/>
      <w:r>
        <w:rPr>
          <w:rFonts w:ascii="Times New Roman" w:hAnsi="Times New Roman" w:cs="Times New Roman"/>
          <w:sz w:val="24"/>
          <w:szCs w:val="24"/>
        </w:rPr>
        <w:t>Bairagarh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Bhoapal</w:t>
      </w:r>
      <w:proofErr w:type="spellEnd"/>
    </w:p>
    <w:p w:rsidR="00B27FC1" w:rsidRDefault="00B27FC1" w:rsidP="00B27FC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F20231" w:rsidRDefault="00F20231" w:rsidP="00F20231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 </w:t>
      </w:r>
      <w:proofErr w:type="spellStart"/>
      <w:r>
        <w:rPr>
          <w:rFonts w:ascii="Times New Roman" w:hAnsi="Times New Roman" w:cs="Times New Roman"/>
          <w:sz w:val="24"/>
          <w:szCs w:val="24"/>
        </w:rPr>
        <w:t>Ghuge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M.</w:t>
      </w:r>
    </w:p>
    <w:p w:rsidR="00F20231" w:rsidRDefault="00F20231" w:rsidP="00F2023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Mailing address: D block, Flat No.2, </w:t>
      </w:r>
      <w:proofErr w:type="spellStart"/>
      <w:r>
        <w:rPr>
          <w:rFonts w:ascii="Times New Roman" w:hAnsi="Times New Roman" w:cs="Times New Roman"/>
          <w:sz w:val="24"/>
          <w:szCs w:val="24"/>
        </w:rPr>
        <w:t>Chirayu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medical college, </w:t>
      </w:r>
      <w:proofErr w:type="spellStart"/>
      <w:r>
        <w:rPr>
          <w:rFonts w:ascii="Times New Roman" w:hAnsi="Times New Roman" w:cs="Times New Roman"/>
          <w:sz w:val="24"/>
          <w:szCs w:val="24"/>
        </w:rPr>
        <w:t>Bairagarh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Bhopal-462030.  Email: </w:t>
      </w:r>
      <w:hyperlink r:id="rId7" w:history="1">
        <w:r w:rsidRPr="007119DB">
          <w:rPr>
            <w:rStyle w:val="Hyperlink"/>
            <w:rFonts w:ascii="Times New Roman" w:hAnsi="Times New Roman" w:cs="Times New Roman"/>
            <w:sz w:val="24"/>
            <w:szCs w:val="24"/>
          </w:rPr>
          <w:t>ghugem89@gmail.com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20231" w:rsidRDefault="00F20231" w:rsidP="00F2023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Affiliation: </w:t>
      </w:r>
      <w:proofErr w:type="spellStart"/>
      <w:r>
        <w:rPr>
          <w:rFonts w:ascii="Times New Roman" w:hAnsi="Times New Roman" w:cs="Times New Roman"/>
          <w:sz w:val="24"/>
          <w:szCs w:val="24"/>
        </w:rPr>
        <w:t>Anand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hospital, Aurangabad</w:t>
      </w:r>
    </w:p>
    <w:p w:rsidR="00F20231" w:rsidRDefault="00F20231" w:rsidP="00F2023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F20231" w:rsidRDefault="00F20231" w:rsidP="00F202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20231" w:rsidRDefault="00F20231" w:rsidP="00F202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20231" w:rsidRDefault="00F20231" w:rsidP="00F20231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3484C">
        <w:rPr>
          <w:rFonts w:ascii="Times New Roman" w:hAnsi="Times New Roman" w:cs="Times New Roman"/>
          <w:sz w:val="24"/>
          <w:szCs w:val="24"/>
        </w:rPr>
        <w:t>Details of sponsorship or relevant competing interests, financial or otherwise: None</w:t>
      </w:r>
    </w:p>
    <w:p w:rsidR="00F20231" w:rsidRPr="00F20231" w:rsidRDefault="00F20231" w:rsidP="00F202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20231" w:rsidRPr="00F20231" w:rsidRDefault="00F20231" w:rsidP="00F2023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20231" w:rsidRDefault="00F20231" w:rsidP="004448D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20231" w:rsidRDefault="00F20231" w:rsidP="004448D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20231" w:rsidRDefault="00F20231" w:rsidP="004448D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20231" w:rsidRDefault="00F20231" w:rsidP="004448D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20231" w:rsidRDefault="00F20231" w:rsidP="004448D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20231" w:rsidRDefault="00F20231" w:rsidP="004448D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20231" w:rsidRDefault="00F20231" w:rsidP="004448D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20231" w:rsidRDefault="00F20231" w:rsidP="004448D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20231" w:rsidRDefault="00F20231" w:rsidP="004448D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20231" w:rsidRDefault="00F20231" w:rsidP="004448D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20231" w:rsidRDefault="00F20231" w:rsidP="004448D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20231" w:rsidRDefault="00F20231" w:rsidP="004448D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20231" w:rsidRDefault="00F20231" w:rsidP="004448D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20231" w:rsidRDefault="00F20231" w:rsidP="004448D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20231" w:rsidRDefault="00F20231" w:rsidP="004448D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20231" w:rsidRPr="00880F1A" w:rsidRDefault="00F20231" w:rsidP="00F20231">
      <w:pPr>
        <w:jc w:val="both"/>
        <w:rPr>
          <w:rFonts w:ascii="Times New Roman" w:hAnsi="Times New Roman" w:cs="Times New Roman"/>
          <w:b/>
          <w:sz w:val="28"/>
          <w:szCs w:val="24"/>
        </w:rPr>
      </w:pPr>
      <w:r w:rsidRPr="00880F1A">
        <w:rPr>
          <w:rFonts w:ascii="Times New Roman" w:hAnsi="Times New Roman" w:cs="Times New Roman"/>
          <w:b/>
          <w:sz w:val="28"/>
          <w:szCs w:val="24"/>
        </w:rPr>
        <w:lastRenderedPageBreak/>
        <w:t>Original research article: Scarcity of doctors or case of mismanagement?</w:t>
      </w:r>
    </w:p>
    <w:p w:rsidR="00F20231" w:rsidRDefault="00F20231" w:rsidP="004448D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85650" w:rsidRPr="00880F1A" w:rsidRDefault="00D85650" w:rsidP="004448D7">
      <w:pPr>
        <w:jc w:val="both"/>
        <w:rPr>
          <w:rFonts w:ascii="Times New Roman" w:hAnsi="Times New Roman" w:cs="Times New Roman"/>
          <w:sz w:val="24"/>
          <w:szCs w:val="24"/>
        </w:rPr>
      </w:pPr>
      <w:r w:rsidRPr="00880F1A">
        <w:rPr>
          <w:rFonts w:ascii="Times New Roman" w:hAnsi="Times New Roman" w:cs="Times New Roman"/>
          <w:b/>
          <w:sz w:val="24"/>
          <w:szCs w:val="24"/>
        </w:rPr>
        <w:t>Abstract:</w:t>
      </w:r>
      <w:r w:rsidRPr="00880F1A">
        <w:rPr>
          <w:rFonts w:ascii="Times New Roman" w:hAnsi="Times New Roman" w:cs="Times New Roman"/>
          <w:sz w:val="24"/>
          <w:szCs w:val="24"/>
        </w:rPr>
        <w:t xml:space="preserve"> </w:t>
      </w:r>
      <w:r w:rsidR="000B1FD7" w:rsidRPr="00880F1A">
        <w:rPr>
          <w:rFonts w:ascii="Times New Roman" w:hAnsi="Times New Roman" w:cs="Times New Roman"/>
          <w:sz w:val="24"/>
          <w:szCs w:val="24"/>
        </w:rPr>
        <w:t>S</w:t>
      </w:r>
      <w:r w:rsidR="001A02D3" w:rsidRPr="00880F1A">
        <w:rPr>
          <w:rFonts w:ascii="Times New Roman" w:hAnsi="Times New Roman" w:cs="Times New Roman"/>
          <w:sz w:val="24"/>
          <w:szCs w:val="24"/>
        </w:rPr>
        <w:t xml:space="preserve">carcity of doctors is </w:t>
      </w:r>
      <w:r w:rsidR="00880F1A">
        <w:rPr>
          <w:rFonts w:ascii="Times New Roman" w:hAnsi="Times New Roman" w:cs="Times New Roman"/>
          <w:sz w:val="24"/>
          <w:szCs w:val="24"/>
        </w:rPr>
        <w:t>an</w:t>
      </w:r>
      <w:r w:rsidR="001A02D3" w:rsidRPr="00880F1A">
        <w:rPr>
          <w:rFonts w:ascii="Times New Roman" w:hAnsi="Times New Roman" w:cs="Times New Roman"/>
          <w:sz w:val="24"/>
          <w:szCs w:val="24"/>
        </w:rPr>
        <w:t xml:space="preserve"> age old problem</w:t>
      </w:r>
      <w:r w:rsidR="000B1FD7" w:rsidRPr="00880F1A">
        <w:rPr>
          <w:rFonts w:ascii="Times New Roman" w:hAnsi="Times New Roman" w:cs="Times New Roman"/>
          <w:sz w:val="24"/>
          <w:szCs w:val="24"/>
        </w:rPr>
        <w:t xml:space="preserve"> in</w:t>
      </w:r>
      <w:r w:rsidR="00A450DA">
        <w:rPr>
          <w:rFonts w:ascii="Times New Roman" w:hAnsi="Times New Roman" w:cs="Times New Roman"/>
          <w:sz w:val="24"/>
          <w:szCs w:val="24"/>
        </w:rPr>
        <w:t xml:space="preserve"> India. Many steps have</w:t>
      </w:r>
      <w:r w:rsidR="001A02D3" w:rsidRPr="00880F1A">
        <w:rPr>
          <w:rFonts w:ascii="Times New Roman" w:hAnsi="Times New Roman" w:cs="Times New Roman"/>
          <w:sz w:val="24"/>
          <w:szCs w:val="24"/>
        </w:rPr>
        <w:t xml:space="preserve"> been taken to tackle this problem with no relief. </w:t>
      </w:r>
      <w:r w:rsidR="00A450DA">
        <w:rPr>
          <w:rFonts w:ascii="Times New Roman" w:hAnsi="Times New Roman" w:cs="Times New Roman"/>
          <w:sz w:val="24"/>
          <w:szCs w:val="24"/>
        </w:rPr>
        <w:t>The p</w:t>
      </w:r>
      <w:r w:rsidR="001A02D3" w:rsidRPr="00880F1A">
        <w:rPr>
          <w:rFonts w:ascii="Times New Roman" w:hAnsi="Times New Roman" w:cs="Times New Roman"/>
          <w:sz w:val="24"/>
          <w:szCs w:val="24"/>
        </w:rPr>
        <w:t xml:space="preserve">resent study shows that </w:t>
      </w:r>
      <w:r w:rsidR="00A450DA">
        <w:rPr>
          <w:rFonts w:ascii="Times New Roman" w:hAnsi="Times New Roman" w:cs="Times New Roman"/>
          <w:sz w:val="24"/>
          <w:szCs w:val="24"/>
        </w:rPr>
        <w:t xml:space="preserve">a </w:t>
      </w:r>
      <w:r w:rsidR="001A02D3" w:rsidRPr="00880F1A">
        <w:rPr>
          <w:rFonts w:ascii="Times New Roman" w:hAnsi="Times New Roman" w:cs="Times New Roman"/>
          <w:sz w:val="24"/>
          <w:szCs w:val="24"/>
        </w:rPr>
        <w:t xml:space="preserve">simple modification </w:t>
      </w:r>
      <w:r w:rsidR="00243375" w:rsidRPr="00880F1A">
        <w:rPr>
          <w:rFonts w:ascii="Times New Roman" w:hAnsi="Times New Roman" w:cs="Times New Roman"/>
          <w:sz w:val="24"/>
          <w:szCs w:val="24"/>
        </w:rPr>
        <w:t xml:space="preserve">of </w:t>
      </w:r>
      <w:r w:rsidR="00243375">
        <w:rPr>
          <w:rFonts w:ascii="Times New Roman" w:hAnsi="Times New Roman" w:cs="Times New Roman"/>
          <w:sz w:val="24"/>
          <w:szCs w:val="24"/>
        </w:rPr>
        <w:t>the</w:t>
      </w:r>
      <w:r w:rsidR="00A450DA">
        <w:rPr>
          <w:rFonts w:ascii="Times New Roman" w:hAnsi="Times New Roman" w:cs="Times New Roman"/>
          <w:sz w:val="24"/>
          <w:szCs w:val="24"/>
        </w:rPr>
        <w:t xml:space="preserve"> </w:t>
      </w:r>
      <w:r w:rsidR="001A02D3" w:rsidRPr="00880F1A">
        <w:rPr>
          <w:rFonts w:ascii="Times New Roman" w:hAnsi="Times New Roman" w:cs="Times New Roman"/>
          <w:sz w:val="24"/>
          <w:szCs w:val="24"/>
        </w:rPr>
        <w:t>MBBS curric</w:t>
      </w:r>
      <w:r w:rsidR="001E57AD" w:rsidRPr="00880F1A">
        <w:rPr>
          <w:rFonts w:ascii="Times New Roman" w:hAnsi="Times New Roman" w:cs="Times New Roman"/>
          <w:sz w:val="24"/>
          <w:szCs w:val="24"/>
        </w:rPr>
        <w:t xml:space="preserve">ulum can improve the quality of doctors </w:t>
      </w:r>
      <w:r w:rsidR="00887354">
        <w:rPr>
          <w:rFonts w:ascii="Times New Roman" w:hAnsi="Times New Roman" w:cs="Times New Roman"/>
          <w:sz w:val="24"/>
          <w:szCs w:val="24"/>
        </w:rPr>
        <w:t xml:space="preserve">as well as </w:t>
      </w:r>
      <w:r w:rsidR="00A450DA">
        <w:rPr>
          <w:rFonts w:ascii="Times New Roman" w:hAnsi="Times New Roman" w:cs="Times New Roman"/>
          <w:sz w:val="24"/>
          <w:szCs w:val="24"/>
        </w:rPr>
        <w:t xml:space="preserve">a </w:t>
      </w:r>
      <w:r w:rsidR="00887354">
        <w:rPr>
          <w:rFonts w:ascii="Times New Roman" w:hAnsi="Times New Roman" w:cs="Times New Roman"/>
          <w:sz w:val="24"/>
          <w:szCs w:val="24"/>
        </w:rPr>
        <w:t>doctor patient ratio</w:t>
      </w:r>
      <w:r w:rsidR="001E57AD" w:rsidRPr="00880F1A">
        <w:rPr>
          <w:rFonts w:ascii="Times New Roman" w:hAnsi="Times New Roman" w:cs="Times New Roman"/>
          <w:sz w:val="24"/>
          <w:szCs w:val="24"/>
        </w:rPr>
        <w:t xml:space="preserve"> in rural areas.</w:t>
      </w:r>
    </w:p>
    <w:p w:rsidR="00B42E80" w:rsidRPr="00880F1A" w:rsidRDefault="00B42E80" w:rsidP="004448D7">
      <w:pPr>
        <w:jc w:val="both"/>
        <w:rPr>
          <w:rFonts w:ascii="Times New Roman" w:hAnsi="Times New Roman" w:cs="Times New Roman"/>
          <w:sz w:val="24"/>
          <w:szCs w:val="24"/>
        </w:rPr>
      </w:pPr>
      <w:r w:rsidRPr="00880F1A">
        <w:rPr>
          <w:rFonts w:ascii="Times New Roman" w:hAnsi="Times New Roman" w:cs="Times New Roman"/>
          <w:b/>
          <w:sz w:val="24"/>
          <w:szCs w:val="24"/>
        </w:rPr>
        <w:t>Introduction:</w:t>
      </w:r>
      <w:r w:rsidRPr="00880F1A">
        <w:rPr>
          <w:rFonts w:ascii="Times New Roman" w:hAnsi="Times New Roman" w:cs="Times New Roman"/>
          <w:sz w:val="24"/>
          <w:szCs w:val="24"/>
        </w:rPr>
        <w:t xml:space="preserve"> India is the home for</w:t>
      </w:r>
      <w:r w:rsidR="007D7974">
        <w:rPr>
          <w:rFonts w:ascii="Times New Roman" w:hAnsi="Times New Roman" w:cs="Times New Roman"/>
          <w:sz w:val="24"/>
          <w:szCs w:val="24"/>
        </w:rPr>
        <w:t xml:space="preserve"> 1.3</w:t>
      </w:r>
      <w:r w:rsidR="000B1FD7" w:rsidRPr="00880F1A">
        <w:rPr>
          <w:rFonts w:ascii="Times New Roman" w:hAnsi="Times New Roman" w:cs="Times New Roman"/>
          <w:sz w:val="24"/>
          <w:szCs w:val="24"/>
        </w:rPr>
        <w:t xml:space="preserve"> </w:t>
      </w:r>
      <w:r w:rsidRPr="00880F1A">
        <w:rPr>
          <w:rFonts w:ascii="Times New Roman" w:hAnsi="Times New Roman" w:cs="Times New Roman"/>
          <w:sz w:val="24"/>
          <w:szCs w:val="24"/>
        </w:rPr>
        <w:t>billion population.</w:t>
      </w:r>
      <w:r w:rsidR="0070626F" w:rsidRPr="00880F1A">
        <w:rPr>
          <w:rFonts w:ascii="Times New Roman" w:hAnsi="Times New Roman" w:cs="Times New Roman"/>
          <w:sz w:val="24"/>
          <w:szCs w:val="24"/>
        </w:rPr>
        <w:t xml:space="preserve"> On paper</w:t>
      </w:r>
      <w:r w:rsidRPr="00880F1A">
        <w:rPr>
          <w:rFonts w:ascii="Times New Roman" w:hAnsi="Times New Roman" w:cs="Times New Roman"/>
          <w:sz w:val="24"/>
          <w:szCs w:val="24"/>
        </w:rPr>
        <w:t xml:space="preserve"> India has </w:t>
      </w:r>
      <w:r w:rsidR="002C0CF3" w:rsidRPr="00880F1A">
        <w:rPr>
          <w:rFonts w:ascii="Times New Roman" w:hAnsi="Times New Roman" w:cs="Times New Roman"/>
          <w:sz w:val="24"/>
          <w:szCs w:val="24"/>
        </w:rPr>
        <w:t xml:space="preserve">the </w:t>
      </w:r>
      <w:r w:rsidR="00033CD8" w:rsidRPr="00880F1A">
        <w:rPr>
          <w:rFonts w:ascii="Times New Roman" w:hAnsi="Times New Roman" w:cs="Times New Roman"/>
          <w:sz w:val="24"/>
          <w:szCs w:val="24"/>
        </w:rPr>
        <w:t>dismal</w:t>
      </w:r>
      <w:r w:rsidRPr="00880F1A">
        <w:rPr>
          <w:rFonts w:ascii="Times New Roman" w:hAnsi="Times New Roman" w:cs="Times New Roman"/>
          <w:sz w:val="24"/>
          <w:szCs w:val="24"/>
        </w:rPr>
        <w:t xml:space="preserve"> doctor patient ratio of</w:t>
      </w:r>
      <w:r w:rsidR="007D7974">
        <w:rPr>
          <w:rFonts w:ascii="Times New Roman" w:hAnsi="Times New Roman" w:cs="Times New Roman"/>
          <w:sz w:val="24"/>
          <w:szCs w:val="24"/>
        </w:rPr>
        <w:t xml:space="preserve"> 0.62:1000 </w:t>
      </w:r>
      <w:r w:rsidR="00972ADF" w:rsidRPr="00880F1A">
        <w:rPr>
          <w:rFonts w:ascii="Times New Roman" w:hAnsi="Times New Roman" w:cs="Times New Roman"/>
          <w:sz w:val="24"/>
          <w:szCs w:val="24"/>
        </w:rPr>
        <w:t>as against i</w:t>
      </w:r>
      <w:r w:rsidR="007D7974">
        <w:rPr>
          <w:rFonts w:ascii="Times New Roman" w:hAnsi="Times New Roman" w:cs="Times New Roman"/>
          <w:sz w:val="24"/>
          <w:szCs w:val="24"/>
        </w:rPr>
        <w:t>deal doctor patient ratio of 1:10</w:t>
      </w:r>
      <w:r w:rsidR="00972ADF" w:rsidRPr="00880F1A">
        <w:rPr>
          <w:rFonts w:ascii="Times New Roman" w:hAnsi="Times New Roman" w:cs="Times New Roman"/>
          <w:sz w:val="24"/>
          <w:szCs w:val="24"/>
        </w:rPr>
        <w:t>00</w:t>
      </w:r>
      <w:r w:rsidR="007D7974">
        <w:rPr>
          <w:rFonts w:ascii="Times New Roman" w:hAnsi="Times New Roman" w:cs="Times New Roman"/>
          <w:sz w:val="24"/>
          <w:szCs w:val="24"/>
        </w:rPr>
        <w:t xml:space="preserve"> (</w:t>
      </w:r>
      <w:r w:rsidR="007D7974" w:rsidRPr="00EB79B6">
        <w:rPr>
          <w:rFonts w:ascii="Times New Roman" w:hAnsi="Times New Roman" w:cs="Times New Roman"/>
          <w:sz w:val="24"/>
          <w:szCs w:val="24"/>
        </w:rPr>
        <w:t>1</w:t>
      </w:r>
      <w:r w:rsidR="007D7974">
        <w:rPr>
          <w:rFonts w:ascii="Times New Roman" w:hAnsi="Times New Roman" w:cs="Times New Roman"/>
          <w:sz w:val="24"/>
          <w:szCs w:val="24"/>
        </w:rPr>
        <w:t>)</w:t>
      </w:r>
      <w:r w:rsidR="00972ADF" w:rsidRPr="00880F1A">
        <w:rPr>
          <w:rFonts w:ascii="Times New Roman" w:hAnsi="Times New Roman" w:cs="Times New Roman"/>
          <w:sz w:val="24"/>
          <w:szCs w:val="24"/>
        </w:rPr>
        <w:t>.</w:t>
      </w:r>
      <w:r w:rsidR="00A450DA">
        <w:rPr>
          <w:rFonts w:ascii="Times New Roman" w:hAnsi="Times New Roman" w:cs="Times New Roman"/>
          <w:sz w:val="24"/>
          <w:szCs w:val="24"/>
        </w:rPr>
        <w:t xml:space="preserve"> Various measures have</w:t>
      </w:r>
      <w:r w:rsidR="00972ADF" w:rsidRPr="00880F1A">
        <w:rPr>
          <w:rFonts w:ascii="Times New Roman" w:hAnsi="Times New Roman" w:cs="Times New Roman"/>
          <w:sz w:val="24"/>
          <w:szCs w:val="24"/>
        </w:rPr>
        <w:t xml:space="preserve"> been taken by Central government, state governments as well as by MCI to tackle this problem. Some of the measures includes</w:t>
      </w:r>
      <w:r w:rsidR="002C0CF3" w:rsidRPr="00880F1A">
        <w:rPr>
          <w:rFonts w:ascii="Times New Roman" w:hAnsi="Times New Roman" w:cs="Times New Roman"/>
          <w:sz w:val="24"/>
          <w:szCs w:val="24"/>
        </w:rPr>
        <w:t xml:space="preserve"> 1. </w:t>
      </w:r>
      <w:r w:rsidR="00A450DA">
        <w:rPr>
          <w:rFonts w:ascii="Times New Roman" w:hAnsi="Times New Roman" w:cs="Times New Roman"/>
          <w:sz w:val="24"/>
          <w:szCs w:val="24"/>
        </w:rPr>
        <w:t>Minimiz</w:t>
      </w:r>
      <w:r w:rsidR="004C55AE" w:rsidRPr="00880F1A">
        <w:rPr>
          <w:rFonts w:ascii="Times New Roman" w:hAnsi="Times New Roman" w:cs="Times New Roman"/>
          <w:sz w:val="24"/>
          <w:szCs w:val="24"/>
        </w:rPr>
        <w:t>ing</w:t>
      </w:r>
      <w:r w:rsidR="002C0CF3" w:rsidRPr="00880F1A">
        <w:rPr>
          <w:rFonts w:ascii="Times New Roman" w:hAnsi="Times New Roman" w:cs="Times New Roman"/>
          <w:sz w:val="24"/>
          <w:szCs w:val="24"/>
        </w:rPr>
        <w:t xml:space="preserve"> the requirements for the establishment of</w:t>
      </w:r>
      <w:r w:rsidR="004C55AE" w:rsidRPr="00880F1A">
        <w:rPr>
          <w:rFonts w:ascii="Times New Roman" w:hAnsi="Times New Roman" w:cs="Times New Roman"/>
          <w:sz w:val="24"/>
          <w:szCs w:val="24"/>
        </w:rPr>
        <w:t xml:space="preserve"> new medical college</w:t>
      </w:r>
      <w:r w:rsidR="002C0CF3" w:rsidRPr="00880F1A">
        <w:rPr>
          <w:rFonts w:ascii="Times New Roman" w:hAnsi="Times New Roman" w:cs="Times New Roman"/>
          <w:sz w:val="24"/>
          <w:szCs w:val="24"/>
        </w:rPr>
        <w:t xml:space="preserve"> 2</w:t>
      </w:r>
      <w:r w:rsidR="00972ADF" w:rsidRPr="00880F1A">
        <w:rPr>
          <w:rFonts w:ascii="Times New Roman" w:hAnsi="Times New Roman" w:cs="Times New Roman"/>
          <w:sz w:val="24"/>
          <w:szCs w:val="24"/>
        </w:rPr>
        <w:t xml:space="preserve">. </w:t>
      </w:r>
      <w:r w:rsidR="004C55AE" w:rsidRPr="00880F1A">
        <w:rPr>
          <w:rFonts w:ascii="Times New Roman" w:hAnsi="Times New Roman" w:cs="Times New Roman"/>
          <w:sz w:val="24"/>
          <w:szCs w:val="24"/>
        </w:rPr>
        <w:t>Increased</w:t>
      </w:r>
      <w:r w:rsidR="002C0CF3" w:rsidRPr="00880F1A">
        <w:rPr>
          <w:rFonts w:ascii="Times New Roman" w:hAnsi="Times New Roman" w:cs="Times New Roman"/>
          <w:sz w:val="24"/>
          <w:szCs w:val="24"/>
        </w:rPr>
        <w:t xml:space="preserve"> number of medical colleges 3</w:t>
      </w:r>
      <w:r w:rsidR="00972ADF" w:rsidRPr="00880F1A">
        <w:rPr>
          <w:rFonts w:ascii="Times New Roman" w:hAnsi="Times New Roman" w:cs="Times New Roman"/>
          <w:sz w:val="24"/>
          <w:szCs w:val="24"/>
        </w:rPr>
        <w:t xml:space="preserve">. </w:t>
      </w:r>
      <w:r w:rsidR="004C55AE" w:rsidRPr="00880F1A">
        <w:rPr>
          <w:rFonts w:ascii="Times New Roman" w:hAnsi="Times New Roman" w:cs="Times New Roman"/>
          <w:sz w:val="24"/>
          <w:szCs w:val="24"/>
        </w:rPr>
        <w:t>Increased</w:t>
      </w:r>
      <w:r w:rsidR="00972ADF" w:rsidRPr="00880F1A">
        <w:rPr>
          <w:rFonts w:ascii="Times New Roman" w:hAnsi="Times New Roman" w:cs="Times New Roman"/>
          <w:sz w:val="24"/>
          <w:szCs w:val="24"/>
        </w:rPr>
        <w:t xml:space="preserve"> </w:t>
      </w:r>
      <w:r w:rsidR="002C0CF3" w:rsidRPr="00880F1A">
        <w:rPr>
          <w:rFonts w:ascii="Times New Roman" w:hAnsi="Times New Roman" w:cs="Times New Roman"/>
          <w:sz w:val="24"/>
          <w:szCs w:val="24"/>
        </w:rPr>
        <w:t xml:space="preserve">number of medical seats </w:t>
      </w:r>
      <w:r w:rsidR="00972ADF" w:rsidRPr="00880F1A">
        <w:rPr>
          <w:rFonts w:ascii="Times New Roman" w:hAnsi="Times New Roman" w:cs="Times New Roman"/>
          <w:sz w:val="24"/>
          <w:szCs w:val="24"/>
        </w:rPr>
        <w:t xml:space="preserve">4. </w:t>
      </w:r>
      <w:r w:rsidR="004C55AE" w:rsidRPr="00880F1A">
        <w:rPr>
          <w:rFonts w:ascii="Times New Roman" w:hAnsi="Times New Roman" w:cs="Times New Roman"/>
          <w:sz w:val="24"/>
          <w:szCs w:val="24"/>
        </w:rPr>
        <w:t>Allowing</w:t>
      </w:r>
      <w:r w:rsidR="00A450DA">
        <w:rPr>
          <w:rFonts w:ascii="Times New Roman" w:hAnsi="Times New Roman" w:cs="Times New Roman"/>
          <w:sz w:val="24"/>
          <w:szCs w:val="24"/>
        </w:rPr>
        <w:t xml:space="preserve"> the</w:t>
      </w:r>
      <w:r w:rsidR="00972ADF" w:rsidRPr="00880F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2ADF" w:rsidRPr="00880F1A">
        <w:rPr>
          <w:rFonts w:ascii="Times New Roman" w:hAnsi="Times New Roman" w:cs="Times New Roman"/>
          <w:sz w:val="24"/>
          <w:szCs w:val="24"/>
        </w:rPr>
        <w:t>cross</w:t>
      </w:r>
      <w:r w:rsidR="00A450DA">
        <w:rPr>
          <w:rFonts w:ascii="Times New Roman" w:hAnsi="Times New Roman" w:cs="Times New Roman"/>
          <w:sz w:val="24"/>
          <w:szCs w:val="24"/>
        </w:rPr>
        <w:t>pathy</w:t>
      </w:r>
      <w:proofErr w:type="spellEnd"/>
      <w:r w:rsidR="00A450DA">
        <w:rPr>
          <w:rFonts w:ascii="Times New Roman" w:hAnsi="Times New Roman" w:cs="Times New Roman"/>
          <w:sz w:val="24"/>
          <w:szCs w:val="24"/>
        </w:rPr>
        <w:t xml:space="preserve"> practice of</w:t>
      </w:r>
      <w:r w:rsidR="004C55AE" w:rsidRPr="00880F1A">
        <w:rPr>
          <w:rFonts w:ascii="Times New Roman" w:hAnsi="Times New Roman" w:cs="Times New Roman"/>
          <w:sz w:val="24"/>
          <w:szCs w:val="24"/>
        </w:rPr>
        <w:t xml:space="preserve"> AYUSH doctors</w:t>
      </w:r>
      <w:r w:rsidR="00972ADF" w:rsidRPr="00880F1A">
        <w:rPr>
          <w:rFonts w:ascii="Times New Roman" w:hAnsi="Times New Roman" w:cs="Times New Roman"/>
          <w:sz w:val="24"/>
          <w:szCs w:val="24"/>
        </w:rPr>
        <w:t xml:space="preserve"> and 5. </w:t>
      </w:r>
      <w:r w:rsidR="004C55AE" w:rsidRPr="00880F1A">
        <w:rPr>
          <w:rFonts w:ascii="Times New Roman" w:hAnsi="Times New Roman" w:cs="Times New Roman"/>
          <w:sz w:val="24"/>
          <w:szCs w:val="24"/>
        </w:rPr>
        <w:t>Compulsory</w:t>
      </w:r>
      <w:r w:rsidR="00972ADF" w:rsidRPr="00880F1A">
        <w:rPr>
          <w:rFonts w:ascii="Times New Roman" w:hAnsi="Times New Roman" w:cs="Times New Roman"/>
          <w:sz w:val="24"/>
          <w:szCs w:val="24"/>
        </w:rPr>
        <w:t xml:space="preserve"> rural service after completion of MBBS. </w:t>
      </w:r>
      <w:r w:rsidR="007D6416" w:rsidRPr="00880F1A">
        <w:rPr>
          <w:rFonts w:ascii="Times New Roman" w:hAnsi="Times New Roman" w:cs="Times New Roman"/>
          <w:sz w:val="24"/>
          <w:szCs w:val="24"/>
        </w:rPr>
        <w:t>Even after taking above steps there is no cure in sight.</w:t>
      </w:r>
      <w:r w:rsidR="002C0CF3" w:rsidRPr="00880F1A">
        <w:rPr>
          <w:rFonts w:ascii="Times New Roman" w:hAnsi="Times New Roman" w:cs="Times New Roman"/>
          <w:sz w:val="24"/>
          <w:szCs w:val="24"/>
        </w:rPr>
        <w:t xml:space="preserve"> </w:t>
      </w:r>
      <w:r w:rsidR="00A450DA">
        <w:rPr>
          <w:rFonts w:ascii="Times New Roman" w:hAnsi="Times New Roman" w:cs="Times New Roman"/>
          <w:sz w:val="24"/>
          <w:szCs w:val="24"/>
        </w:rPr>
        <w:t>The p</w:t>
      </w:r>
      <w:r w:rsidR="002C0CF3" w:rsidRPr="00880F1A">
        <w:rPr>
          <w:rFonts w:ascii="Times New Roman" w:hAnsi="Times New Roman" w:cs="Times New Roman"/>
          <w:sz w:val="24"/>
          <w:szCs w:val="24"/>
        </w:rPr>
        <w:t>resent study ha</w:t>
      </w:r>
      <w:r w:rsidR="00033CD8" w:rsidRPr="00880F1A">
        <w:rPr>
          <w:rFonts w:ascii="Times New Roman" w:hAnsi="Times New Roman" w:cs="Times New Roman"/>
          <w:sz w:val="24"/>
          <w:szCs w:val="24"/>
        </w:rPr>
        <w:t xml:space="preserve">s been performed to see </w:t>
      </w:r>
      <w:r w:rsidR="00A450DA">
        <w:rPr>
          <w:rFonts w:ascii="Times New Roman" w:hAnsi="Times New Roman" w:cs="Times New Roman"/>
          <w:sz w:val="24"/>
          <w:szCs w:val="24"/>
        </w:rPr>
        <w:t xml:space="preserve">the </w:t>
      </w:r>
      <w:r w:rsidR="00033CD8" w:rsidRPr="00880F1A">
        <w:rPr>
          <w:rFonts w:ascii="Times New Roman" w:hAnsi="Times New Roman" w:cs="Times New Roman"/>
          <w:sz w:val="24"/>
          <w:szCs w:val="24"/>
        </w:rPr>
        <w:t xml:space="preserve">use of modified MBBS curriculum to improve </w:t>
      </w:r>
      <w:r w:rsidR="00A450DA">
        <w:rPr>
          <w:rFonts w:ascii="Times New Roman" w:hAnsi="Times New Roman" w:cs="Times New Roman"/>
          <w:sz w:val="24"/>
          <w:szCs w:val="24"/>
        </w:rPr>
        <w:t xml:space="preserve">the </w:t>
      </w:r>
      <w:r w:rsidR="00033CD8" w:rsidRPr="00880F1A">
        <w:rPr>
          <w:rFonts w:ascii="Times New Roman" w:hAnsi="Times New Roman" w:cs="Times New Roman"/>
          <w:sz w:val="24"/>
          <w:szCs w:val="24"/>
        </w:rPr>
        <w:t xml:space="preserve">quality of doctors and </w:t>
      </w:r>
      <w:r w:rsidR="009F075D" w:rsidRPr="00880F1A">
        <w:rPr>
          <w:rFonts w:ascii="Times New Roman" w:hAnsi="Times New Roman" w:cs="Times New Roman"/>
          <w:sz w:val="24"/>
          <w:szCs w:val="24"/>
        </w:rPr>
        <w:t xml:space="preserve">for </w:t>
      </w:r>
      <w:r w:rsidR="00033CD8" w:rsidRPr="00880F1A">
        <w:rPr>
          <w:rFonts w:ascii="Times New Roman" w:hAnsi="Times New Roman" w:cs="Times New Roman"/>
          <w:sz w:val="24"/>
          <w:szCs w:val="24"/>
        </w:rPr>
        <w:t xml:space="preserve">improving </w:t>
      </w:r>
      <w:r w:rsidR="00A450DA">
        <w:rPr>
          <w:rFonts w:ascii="Times New Roman" w:hAnsi="Times New Roman" w:cs="Times New Roman"/>
          <w:sz w:val="24"/>
          <w:szCs w:val="24"/>
        </w:rPr>
        <w:t>the doctor patient ratio</w:t>
      </w:r>
      <w:r w:rsidR="00033CD8" w:rsidRPr="00880F1A">
        <w:rPr>
          <w:rFonts w:ascii="Times New Roman" w:hAnsi="Times New Roman" w:cs="Times New Roman"/>
          <w:sz w:val="24"/>
          <w:szCs w:val="24"/>
        </w:rPr>
        <w:t xml:space="preserve"> in rural areas.</w:t>
      </w:r>
    </w:p>
    <w:p w:rsidR="009F075D" w:rsidRPr="00880F1A" w:rsidRDefault="009F075D" w:rsidP="004448D7">
      <w:pPr>
        <w:jc w:val="both"/>
        <w:rPr>
          <w:rFonts w:ascii="Times New Roman" w:hAnsi="Times New Roman" w:cs="Times New Roman"/>
          <w:sz w:val="24"/>
          <w:szCs w:val="24"/>
        </w:rPr>
      </w:pPr>
      <w:r w:rsidRPr="007D7974">
        <w:rPr>
          <w:rFonts w:ascii="Times New Roman" w:hAnsi="Times New Roman" w:cs="Times New Roman"/>
          <w:b/>
          <w:sz w:val="24"/>
          <w:szCs w:val="24"/>
        </w:rPr>
        <w:t>Material and methods:</w:t>
      </w:r>
      <w:r w:rsidRPr="00880F1A">
        <w:rPr>
          <w:rFonts w:ascii="Times New Roman" w:hAnsi="Times New Roman" w:cs="Times New Roman"/>
          <w:sz w:val="24"/>
          <w:szCs w:val="24"/>
        </w:rPr>
        <w:t xml:space="preserve"> Graduate medical education regulations,</w:t>
      </w:r>
      <w:r w:rsidR="00926226">
        <w:rPr>
          <w:rFonts w:ascii="Times New Roman" w:hAnsi="Times New Roman" w:cs="Times New Roman"/>
          <w:sz w:val="24"/>
          <w:szCs w:val="24"/>
        </w:rPr>
        <w:t xml:space="preserve"> </w:t>
      </w:r>
      <w:r w:rsidRPr="00880F1A">
        <w:rPr>
          <w:rFonts w:ascii="Times New Roman" w:hAnsi="Times New Roman" w:cs="Times New Roman"/>
          <w:sz w:val="24"/>
          <w:szCs w:val="24"/>
        </w:rPr>
        <w:t>1997</w:t>
      </w:r>
      <w:r w:rsidR="00F7337F" w:rsidRPr="00880F1A">
        <w:rPr>
          <w:rFonts w:ascii="Times New Roman" w:hAnsi="Times New Roman" w:cs="Times New Roman"/>
          <w:sz w:val="24"/>
          <w:szCs w:val="24"/>
        </w:rPr>
        <w:t xml:space="preserve"> and s</w:t>
      </w:r>
      <w:r w:rsidR="000A255B">
        <w:rPr>
          <w:rFonts w:ascii="Times New Roman" w:hAnsi="Times New Roman" w:cs="Times New Roman"/>
          <w:sz w:val="24"/>
          <w:szCs w:val="24"/>
        </w:rPr>
        <w:t>uggestions from junior resident doctors</w:t>
      </w:r>
      <w:r w:rsidR="00F7337F" w:rsidRPr="00880F1A">
        <w:rPr>
          <w:rFonts w:ascii="Times New Roman" w:hAnsi="Times New Roman" w:cs="Times New Roman"/>
          <w:sz w:val="24"/>
          <w:szCs w:val="24"/>
        </w:rPr>
        <w:t xml:space="preserve"> are systematically studied and based on same an attempt is made to introduce tweaks in </w:t>
      </w:r>
      <w:r w:rsidR="00A450DA">
        <w:rPr>
          <w:rFonts w:ascii="Times New Roman" w:hAnsi="Times New Roman" w:cs="Times New Roman"/>
          <w:sz w:val="24"/>
          <w:szCs w:val="24"/>
        </w:rPr>
        <w:t xml:space="preserve">the </w:t>
      </w:r>
      <w:r w:rsidR="00A052AC">
        <w:rPr>
          <w:rFonts w:ascii="Times New Roman" w:hAnsi="Times New Roman" w:cs="Times New Roman"/>
          <w:sz w:val="24"/>
          <w:szCs w:val="24"/>
        </w:rPr>
        <w:t xml:space="preserve">present </w:t>
      </w:r>
      <w:r w:rsidR="00F7337F" w:rsidRPr="00880F1A">
        <w:rPr>
          <w:rFonts w:ascii="Times New Roman" w:hAnsi="Times New Roman" w:cs="Times New Roman"/>
          <w:sz w:val="24"/>
          <w:szCs w:val="24"/>
        </w:rPr>
        <w:t>MCI MBBS curriculum.</w:t>
      </w:r>
    </w:p>
    <w:p w:rsidR="00F7337F" w:rsidRPr="007D7974" w:rsidRDefault="00F7337F" w:rsidP="004448D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D7974">
        <w:rPr>
          <w:rFonts w:ascii="Times New Roman" w:hAnsi="Times New Roman" w:cs="Times New Roman"/>
          <w:b/>
          <w:sz w:val="24"/>
          <w:szCs w:val="24"/>
        </w:rPr>
        <w:t>Results:</w:t>
      </w:r>
    </w:p>
    <w:p w:rsidR="00F7337F" w:rsidRDefault="00613F08" w:rsidP="004448D7">
      <w:pPr>
        <w:jc w:val="both"/>
        <w:rPr>
          <w:rFonts w:ascii="Times New Roman" w:hAnsi="Times New Roman" w:cs="Times New Roman"/>
          <w:sz w:val="24"/>
          <w:szCs w:val="24"/>
        </w:rPr>
      </w:pPr>
      <w:r w:rsidRPr="00880F1A">
        <w:rPr>
          <w:rFonts w:ascii="Times New Roman" w:hAnsi="Times New Roman" w:cs="Times New Roman"/>
          <w:sz w:val="24"/>
          <w:szCs w:val="24"/>
        </w:rPr>
        <w:t>As per the MCI Graduate medical education regulations, MBBS curr</w:t>
      </w:r>
      <w:r w:rsidR="000A61CB">
        <w:rPr>
          <w:rFonts w:ascii="Times New Roman" w:hAnsi="Times New Roman" w:cs="Times New Roman"/>
          <w:sz w:val="24"/>
          <w:szCs w:val="24"/>
        </w:rPr>
        <w:t>iculum has been divided in</w:t>
      </w:r>
      <w:r w:rsidR="00925EA4">
        <w:rPr>
          <w:rFonts w:ascii="Times New Roman" w:hAnsi="Times New Roman" w:cs="Times New Roman"/>
          <w:sz w:val="24"/>
          <w:szCs w:val="24"/>
        </w:rPr>
        <w:t>to 3</w:t>
      </w:r>
      <w:r w:rsidR="005043AD" w:rsidRPr="00880F1A">
        <w:rPr>
          <w:rFonts w:ascii="Times New Roman" w:hAnsi="Times New Roman" w:cs="Times New Roman"/>
          <w:sz w:val="24"/>
          <w:szCs w:val="24"/>
        </w:rPr>
        <w:t xml:space="preserve"> </w:t>
      </w:r>
      <w:r w:rsidRPr="00880F1A">
        <w:rPr>
          <w:rFonts w:ascii="Times New Roman" w:hAnsi="Times New Roman" w:cs="Times New Roman"/>
          <w:sz w:val="24"/>
          <w:szCs w:val="24"/>
        </w:rPr>
        <w:t>phases</w:t>
      </w:r>
      <w:r w:rsidR="00F21FDD" w:rsidRPr="00880F1A">
        <w:rPr>
          <w:rFonts w:ascii="Times New Roman" w:hAnsi="Times New Roman" w:cs="Times New Roman"/>
          <w:sz w:val="24"/>
          <w:szCs w:val="24"/>
        </w:rPr>
        <w:t xml:space="preserve"> </w:t>
      </w:r>
      <w:r w:rsidR="00925EA4">
        <w:rPr>
          <w:rFonts w:ascii="Times New Roman" w:hAnsi="Times New Roman" w:cs="Times New Roman"/>
          <w:sz w:val="24"/>
          <w:szCs w:val="24"/>
        </w:rPr>
        <w:t>plus</w:t>
      </w:r>
      <w:r w:rsidR="000A61CB">
        <w:rPr>
          <w:rFonts w:ascii="Times New Roman" w:hAnsi="Times New Roman" w:cs="Times New Roman"/>
          <w:sz w:val="24"/>
          <w:szCs w:val="24"/>
        </w:rPr>
        <w:t xml:space="preserve"> internship training program</w:t>
      </w:r>
      <w:r w:rsidR="00E44AAE" w:rsidRPr="00880F1A">
        <w:rPr>
          <w:rFonts w:ascii="Times New Roman" w:hAnsi="Times New Roman" w:cs="Times New Roman"/>
          <w:sz w:val="24"/>
          <w:szCs w:val="24"/>
        </w:rPr>
        <w:t xml:space="preserve"> conducted </w:t>
      </w:r>
      <w:r w:rsidR="00243375">
        <w:rPr>
          <w:rFonts w:ascii="Times New Roman" w:hAnsi="Times New Roman" w:cs="Times New Roman"/>
          <w:sz w:val="24"/>
          <w:szCs w:val="24"/>
        </w:rPr>
        <w:t>over</w:t>
      </w:r>
      <w:r w:rsidR="004C55AE" w:rsidRPr="00880F1A">
        <w:rPr>
          <w:rFonts w:ascii="Times New Roman" w:hAnsi="Times New Roman" w:cs="Times New Roman"/>
          <w:sz w:val="24"/>
          <w:szCs w:val="24"/>
        </w:rPr>
        <w:t xml:space="preserve"> the span</w:t>
      </w:r>
      <w:r w:rsidR="00E44AAE" w:rsidRPr="00880F1A">
        <w:rPr>
          <w:rFonts w:ascii="Times New Roman" w:hAnsi="Times New Roman" w:cs="Times New Roman"/>
          <w:sz w:val="24"/>
          <w:szCs w:val="24"/>
        </w:rPr>
        <w:t xml:space="preserve"> of 5 and half year</w:t>
      </w:r>
      <w:r w:rsidRPr="00880F1A">
        <w:rPr>
          <w:rFonts w:ascii="Times New Roman" w:hAnsi="Times New Roman" w:cs="Times New Roman"/>
          <w:sz w:val="24"/>
          <w:szCs w:val="24"/>
        </w:rPr>
        <w:t xml:space="preserve"> (Table No.1)</w:t>
      </w:r>
      <w:r w:rsidR="00E44AAE" w:rsidRPr="00880F1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D7974" w:rsidRPr="00880F1A" w:rsidRDefault="007D7974" w:rsidP="004448D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1: Present MBBS curriculum</w:t>
      </w:r>
      <w:r w:rsidR="009904FE">
        <w:rPr>
          <w:rFonts w:ascii="Times New Roman" w:hAnsi="Times New Roman" w:cs="Times New Roman"/>
          <w:sz w:val="24"/>
          <w:szCs w:val="24"/>
        </w:rPr>
        <w:t xml:space="preserve"> (</w:t>
      </w:r>
      <w:r w:rsidR="009904FE" w:rsidRPr="00EB79B6">
        <w:rPr>
          <w:rFonts w:ascii="Times New Roman" w:hAnsi="Times New Roman" w:cs="Times New Roman"/>
          <w:sz w:val="24"/>
          <w:szCs w:val="24"/>
        </w:rPr>
        <w:t>2</w:t>
      </w:r>
      <w:r w:rsidR="009904FE">
        <w:rPr>
          <w:rFonts w:ascii="Times New Roman" w:hAnsi="Times New Roman" w:cs="Times New Roman"/>
          <w:sz w:val="24"/>
          <w:szCs w:val="24"/>
        </w:rPr>
        <w:t>)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2389"/>
        <w:gridCol w:w="1150"/>
        <w:gridCol w:w="5670"/>
      </w:tblGrid>
      <w:tr w:rsidR="0071628C" w:rsidRPr="00880F1A" w:rsidTr="006E15EF">
        <w:tc>
          <w:tcPr>
            <w:tcW w:w="2389" w:type="dxa"/>
          </w:tcPr>
          <w:p w:rsidR="0071628C" w:rsidRPr="009674DE" w:rsidRDefault="0071628C" w:rsidP="004448D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74DE">
              <w:rPr>
                <w:rFonts w:ascii="Times New Roman" w:hAnsi="Times New Roman" w:cs="Times New Roman"/>
                <w:b/>
                <w:sz w:val="24"/>
                <w:szCs w:val="24"/>
              </w:rPr>
              <w:t>Phase</w:t>
            </w:r>
          </w:p>
        </w:tc>
        <w:tc>
          <w:tcPr>
            <w:tcW w:w="1150" w:type="dxa"/>
          </w:tcPr>
          <w:p w:rsidR="0071628C" w:rsidRPr="009674DE" w:rsidRDefault="0071628C" w:rsidP="004448D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74DE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5670" w:type="dxa"/>
          </w:tcPr>
          <w:p w:rsidR="0071628C" w:rsidRPr="009674DE" w:rsidRDefault="0071628C" w:rsidP="004448D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74DE">
              <w:rPr>
                <w:rFonts w:ascii="Times New Roman" w:hAnsi="Times New Roman" w:cs="Times New Roman"/>
                <w:b/>
                <w:sz w:val="24"/>
                <w:szCs w:val="24"/>
              </w:rPr>
              <w:t>Subjects covered</w:t>
            </w:r>
          </w:p>
        </w:tc>
      </w:tr>
      <w:tr w:rsidR="0071628C" w:rsidRPr="00880F1A" w:rsidTr="006E15EF">
        <w:tc>
          <w:tcPr>
            <w:tcW w:w="2389" w:type="dxa"/>
          </w:tcPr>
          <w:p w:rsidR="0071628C" w:rsidRPr="00880F1A" w:rsidRDefault="0071628C" w:rsidP="004448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80F1A">
              <w:rPr>
                <w:rFonts w:ascii="Times New Roman" w:hAnsi="Times New Roman" w:cs="Times New Roman"/>
                <w:sz w:val="24"/>
                <w:szCs w:val="24"/>
              </w:rPr>
              <w:t>Phase I: Non clinical</w:t>
            </w:r>
          </w:p>
        </w:tc>
        <w:tc>
          <w:tcPr>
            <w:tcW w:w="1150" w:type="dxa"/>
          </w:tcPr>
          <w:p w:rsidR="0071628C" w:rsidRPr="00880F1A" w:rsidRDefault="0071628C" w:rsidP="004448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80F1A">
              <w:rPr>
                <w:rFonts w:ascii="Times New Roman" w:hAnsi="Times New Roman" w:cs="Times New Roman"/>
                <w:sz w:val="24"/>
                <w:szCs w:val="24"/>
              </w:rPr>
              <w:t>1 year</w:t>
            </w:r>
          </w:p>
        </w:tc>
        <w:tc>
          <w:tcPr>
            <w:tcW w:w="5670" w:type="dxa"/>
          </w:tcPr>
          <w:p w:rsidR="0071628C" w:rsidRPr="00880F1A" w:rsidRDefault="0071628C" w:rsidP="004448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80F1A">
              <w:rPr>
                <w:rFonts w:ascii="Times New Roman" w:hAnsi="Times New Roman" w:cs="Times New Roman"/>
                <w:sz w:val="24"/>
                <w:szCs w:val="24"/>
              </w:rPr>
              <w:t xml:space="preserve">Anatomy, Physiology, Biochemistry </w:t>
            </w:r>
            <w:r w:rsidRPr="009674DE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  <w:r w:rsidRPr="00880F1A">
              <w:rPr>
                <w:rFonts w:ascii="Times New Roman" w:hAnsi="Times New Roman" w:cs="Times New Roman"/>
                <w:sz w:val="24"/>
                <w:szCs w:val="24"/>
              </w:rPr>
              <w:t xml:space="preserve"> Community medicine</w:t>
            </w:r>
          </w:p>
        </w:tc>
      </w:tr>
      <w:tr w:rsidR="0071628C" w:rsidRPr="00880F1A" w:rsidTr="006E15EF">
        <w:tc>
          <w:tcPr>
            <w:tcW w:w="2389" w:type="dxa"/>
          </w:tcPr>
          <w:p w:rsidR="0071628C" w:rsidRPr="00880F1A" w:rsidRDefault="0071628C" w:rsidP="004448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80F1A">
              <w:rPr>
                <w:rFonts w:ascii="Times New Roman" w:hAnsi="Times New Roman" w:cs="Times New Roman"/>
                <w:sz w:val="24"/>
                <w:szCs w:val="24"/>
              </w:rPr>
              <w:t>Phase II: Para clinical</w:t>
            </w:r>
          </w:p>
        </w:tc>
        <w:tc>
          <w:tcPr>
            <w:tcW w:w="1150" w:type="dxa"/>
          </w:tcPr>
          <w:p w:rsidR="0071628C" w:rsidRPr="00880F1A" w:rsidRDefault="0071628C" w:rsidP="004448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80F1A">
              <w:rPr>
                <w:rFonts w:ascii="Times New Roman" w:hAnsi="Times New Roman" w:cs="Times New Roman"/>
                <w:sz w:val="24"/>
                <w:szCs w:val="24"/>
              </w:rPr>
              <w:t>1.5 year</w:t>
            </w:r>
          </w:p>
        </w:tc>
        <w:tc>
          <w:tcPr>
            <w:tcW w:w="5670" w:type="dxa"/>
          </w:tcPr>
          <w:p w:rsidR="0071628C" w:rsidRPr="00880F1A" w:rsidRDefault="0071628C" w:rsidP="009674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80F1A">
              <w:rPr>
                <w:rFonts w:ascii="Times New Roman" w:hAnsi="Times New Roman" w:cs="Times New Roman"/>
                <w:sz w:val="24"/>
                <w:szCs w:val="24"/>
              </w:rPr>
              <w:t>Pathology, Pharmacology, Microbiology, Forensic medicine &amp; Toxicology</w:t>
            </w:r>
            <w:r w:rsidR="002549D1" w:rsidRPr="009674D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+</w:t>
            </w:r>
            <w:r w:rsidR="002549D1" w:rsidRPr="00880F1A">
              <w:rPr>
                <w:rFonts w:ascii="Times New Roman" w:hAnsi="Times New Roman" w:cs="Times New Roman"/>
                <w:sz w:val="24"/>
                <w:szCs w:val="24"/>
              </w:rPr>
              <w:t xml:space="preserve"> Community medicine, </w:t>
            </w:r>
            <w:r w:rsidR="009674DE">
              <w:rPr>
                <w:rFonts w:ascii="Times New Roman" w:hAnsi="Times New Roman" w:cs="Times New Roman"/>
                <w:sz w:val="24"/>
                <w:szCs w:val="24"/>
              </w:rPr>
              <w:t>Medicine , surgery</w:t>
            </w:r>
          </w:p>
        </w:tc>
      </w:tr>
      <w:tr w:rsidR="0071628C" w:rsidRPr="00880F1A" w:rsidTr="006E15EF">
        <w:tc>
          <w:tcPr>
            <w:tcW w:w="2389" w:type="dxa"/>
          </w:tcPr>
          <w:p w:rsidR="0071628C" w:rsidRPr="00880F1A" w:rsidRDefault="0071628C" w:rsidP="004448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80F1A">
              <w:rPr>
                <w:rFonts w:ascii="Times New Roman" w:hAnsi="Times New Roman" w:cs="Times New Roman"/>
                <w:sz w:val="24"/>
                <w:szCs w:val="24"/>
              </w:rPr>
              <w:t>Phase III</w:t>
            </w:r>
            <w:r w:rsidR="00F02DA7" w:rsidRPr="00880F1A">
              <w:rPr>
                <w:rFonts w:ascii="Times New Roman" w:hAnsi="Times New Roman" w:cs="Times New Roman"/>
                <w:sz w:val="24"/>
                <w:szCs w:val="24"/>
              </w:rPr>
              <w:t xml:space="preserve"> part 1</w:t>
            </w:r>
            <w:r w:rsidRPr="00880F1A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F21FDD" w:rsidRPr="00880F1A">
              <w:rPr>
                <w:rFonts w:ascii="Times New Roman" w:hAnsi="Times New Roman" w:cs="Times New Roman"/>
                <w:sz w:val="24"/>
                <w:szCs w:val="24"/>
              </w:rPr>
              <w:t xml:space="preserve">Minor </w:t>
            </w:r>
            <w:r w:rsidRPr="00880F1A">
              <w:rPr>
                <w:rFonts w:ascii="Times New Roman" w:hAnsi="Times New Roman" w:cs="Times New Roman"/>
                <w:sz w:val="24"/>
                <w:szCs w:val="24"/>
              </w:rPr>
              <w:t>Clinical</w:t>
            </w:r>
            <w:r w:rsidR="00F21FDD" w:rsidRPr="00880F1A">
              <w:rPr>
                <w:rFonts w:ascii="Times New Roman" w:hAnsi="Times New Roman" w:cs="Times New Roman"/>
                <w:sz w:val="24"/>
                <w:szCs w:val="24"/>
              </w:rPr>
              <w:t xml:space="preserve"> subjects</w:t>
            </w:r>
          </w:p>
        </w:tc>
        <w:tc>
          <w:tcPr>
            <w:tcW w:w="1150" w:type="dxa"/>
          </w:tcPr>
          <w:p w:rsidR="0071628C" w:rsidRPr="00880F1A" w:rsidRDefault="005043AD" w:rsidP="004448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80F1A">
              <w:rPr>
                <w:rFonts w:ascii="Times New Roman" w:hAnsi="Times New Roman" w:cs="Times New Roman"/>
                <w:sz w:val="24"/>
                <w:szCs w:val="24"/>
              </w:rPr>
              <w:t>1 year</w:t>
            </w:r>
          </w:p>
        </w:tc>
        <w:tc>
          <w:tcPr>
            <w:tcW w:w="5670" w:type="dxa"/>
          </w:tcPr>
          <w:p w:rsidR="0071628C" w:rsidRPr="00880F1A" w:rsidRDefault="005043AD" w:rsidP="009674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80F1A">
              <w:rPr>
                <w:rFonts w:ascii="Times New Roman" w:hAnsi="Times New Roman" w:cs="Times New Roman"/>
                <w:sz w:val="24"/>
                <w:szCs w:val="24"/>
              </w:rPr>
              <w:t xml:space="preserve">ENT, Ophthalmology, Community medicine </w:t>
            </w:r>
            <w:r w:rsidRPr="009674DE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  <w:r w:rsidRPr="00880F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674DE">
              <w:rPr>
                <w:rFonts w:ascii="Times New Roman" w:hAnsi="Times New Roman" w:cs="Times New Roman"/>
                <w:sz w:val="24"/>
                <w:szCs w:val="24"/>
              </w:rPr>
              <w:t>Medicine, surgery</w:t>
            </w:r>
          </w:p>
        </w:tc>
      </w:tr>
      <w:tr w:rsidR="0071628C" w:rsidRPr="00880F1A" w:rsidTr="006E15EF">
        <w:tc>
          <w:tcPr>
            <w:tcW w:w="2389" w:type="dxa"/>
          </w:tcPr>
          <w:p w:rsidR="0071628C" w:rsidRPr="00880F1A" w:rsidRDefault="00F02DA7" w:rsidP="004448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80F1A">
              <w:rPr>
                <w:rFonts w:ascii="Times New Roman" w:hAnsi="Times New Roman" w:cs="Times New Roman"/>
                <w:sz w:val="24"/>
                <w:szCs w:val="24"/>
              </w:rPr>
              <w:t>Phase III part 2</w:t>
            </w:r>
            <w:r w:rsidR="00F21FDD" w:rsidRPr="00880F1A">
              <w:rPr>
                <w:rFonts w:ascii="Times New Roman" w:hAnsi="Times New Roman" w:cs="Times New Roman"/>
                <w:sz w:val="24"/>
                <w:szCs w:val="24"/>
              </w:rPr>
              <w:t>: Major clinical subjects</w:t>
            </w:r>
          </w:p>
        </w:tc>
        <w:tc>
          <w:tcPr>
            <w:tcW w:w="1150" w:type="dxa"/>
          </w:tcPr>
          <w:p w:rsidR="0071628C" w:rsidRPr="00880F1A" w:rsidRDefault="002549D1" w:rsidP="004448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80F1A">
              <w:rPr>
                <w:rFonts w:ascii="Times New Roman" w:hAnsi="Times New Roman" w:cs="Times New Roman"/>
                <w:sz w:val="24"/>
                <w:szCs w:val="24"/>
              </w:rPr>
              <w:t>1 year</w:t>
            </w:r>
          </w:p>
        </w:tc>
        <w:tc>
          <w:tcPr>
            <w:tcW w:w="5670" w:type="dxa"/>
          </w:tcPr>
          <w:p w:rsidR="0071628C" w:rsidRPr="00880F1A" w:rsidRDefault="002549D1" w:rsidP="004448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80F1A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F21FDD" w:rsidRPr="00880F1A">
              <w:rPr>
                <w:rFonts w:ascii="Times New Roman" w:hAnsi="Times New Roman" w:cs="Times New Roman"/>
                <w:sz w:val="24"/>
                <w:szCs w:val="24"/>
              </w:rPr>
              <w:t>edicine, Paediatrics, Surgery, o</w:t>
            </w:r>
            <w:r w:rsidRPr="00880F1A">
              <w:rPr>
                <w:rFonts w:ascii="Times New Roman" w:hAnsi="Times New Roman" w:cs="Times New Roman"/>
                <w:sz w:val="24"/>
                <w:szCs w:val="24"/>
              </w:rPr>
              <w:t>bst</w:t>
            </w:r>
            <w:r w:rsidR="00F21FDD" w:rsidRPr="00880F1A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880F1A">
              <w:rPr>
                <w:rFonts w:ascii="Times New Roman" w:hAnsi="Times New Roman" w:cs="Times New Roman"/>
                <w:sz w:val="24"/>
                <w:szCs w:val="24"/>
              </w:rPr>
              <w:t xml:space="preserve">trics and </w:t>
            </w:r>
            <w:r w:rsidR="00F21FDD" w:rsidRPr="00880F1A">
              <w:rPr>
                <w:rFonts w:ascii="Times New Roman" w:hAnsi="Times New Roman" w:cs="Times New Roman"/>
                <w:sz w:val="24"/>
                <w:szCs w:val="24"/>
              </w:rPr>
              <w:t>gynaecology</w:t>
            </w:r>
          </w:p>
        </w:tc>
      </w:tr>
      <w:tr w:rsidR="00F21FDD" w:rsidRPr="00880F1A" w:rsidTr="006E15EF">
        <w:tc>
          <w:tcPr>
            <w:tcW w:w="2389" w:type="dxa"/>
          </w:tcPr>
          <w:p w:rsidR="00F21FDD" w:rsidRPr="00880F1A" w:rsidRDefault="00F21FDD" w:rsidP="004448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80F1A">
              <w:rPr>
                <w:rFonts w:ascii="Times New Roman" w:hAnsi="Times New Roman" w:cs="Times New Roman"/>
                <w:sz w:val="24"/>
                <w:szCs w:val="24"/>
              </w:rPr>
              <w:t>Internship</w:t>
            </w:r>
          </w:p>
        </w:tc>
        <w:tc>
          <w:tcPr>
            <w:tcW w:w="1150" w:type="dxa"/>
          </w:tcPr>
          <w:p w:rsidR="00F21FDD" w:rsidRPr="00880F1A" w:rsidRDefault="00F21FDD" w:rsidP="004448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80F1A">
              <w:rPr>
                <w:rFonts w:ascii="Times New Roman" w:hAnsi="Times New Roman" w:cs="Times New Roman"/>
                <w:sz w:val="24"/>
                <w:szCs w:val="24"/>
              </w:rPr>
              <w:t>1 year</w:t>
            </w:r>
          </w:p>
        </w:tc>
        <w:tc>
          <w:tcPr>
            <w:tcW w:w="5670" w:type="dxa"/>
          </w:tcPr>
          <w:p w:rsidR="00F21FDD" w:rsidRPr="00880F1A" w:rsidRDefault="004B720A" w:rsidP="004448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80F1A">
              <w:rPr>
                <w:rFonts w:ascii="Times New Roman" w:hAnsi="Times New Roman" w:cs="Times New Roman"/>
                <w:sz w:val="24"/>
                <w:szCs w:val="24"/>
              </w:rPr>
              <w:t>1 year training</w:t>
            </w:r>
            <w:r w:rsidR="009470C8" w:rsidRPr="00880F1A">
              <w:rPr>
                <w:rFonts w:ascii="Times New Roman" w:hAnsi="Times New Roman" w:cs="Times New Roman"/>
                <w:sz w:val="24"/>
                <w:szCs w:val="24"/>
              </w:rPr>
              <w:t xml:space="preserve"> in all clinical departments in the parent medical college</w:t>
            </w:r>
          </w:p>
        </w:tc>
      </w:tr>
    </w:tbl>
    <w:p w:rsidR="00613F08" w:rsidRPr="00880F1A" w:rsidRDefault="00613F08" w:rsidP="004448D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44AAE" w:rsidRPr="00880F1A" w:rsidRDefault="003D7D4D" w:rsidP="004448D7">
      <w:pPr>
        <w:jc w:val="both"/>
        <w:rPr>
          <w:rFonts w:ascii="Times New Roman" w:hAnsi="Times New Roman" w:cs="Times New Roman"/>
          <w:sz w:val="24"/>
          <w:szCs w:val="24"/>
        </w:rPr>
      </w:pPr>
      <w:r w:rsidRPr="00880F1A">
        <w:rPr>
          <w:rFonts w:ascii="Times New Roman" w:hAnsi="Times New Roman" w:cs="Times New Roman"/>
          <w:sz w:val="24"/>
          <w:szCs w:val="24"/>
        </w:rPr>
        <w:t>Apparent problems with the present MCI curriculum includes:</w:t>
      </w:r>
    </w:p>
    <w:p w:rsidR="003D7D4D" w:rsidRPr="00880F1A" w:rsidRDefault="00805E25" w:rsidP="004448D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80F1A">
        <w:rPr>
          <w:rFonts w:ascii="Times New Roman" w:hAnsi="Times New Roman" w:cs="Times New Roman"/>
          <w:b/>
          <w:sz w:val="24"/>
          <w:szCs w:val="24"/>
        </w:rPr>
        <w:t>Inadequate time for teaching:</w:t>
      </w:r>
      <w:r w:rsidRPr="00880F1A">
        <w:rPr>
          <w:rFonts w:ascii="Times New Roman" w:hAnsi="Times New Roman" w:cs="Times New Roman"/>
          <w:sz w:val="24"/>
          <w:szCs w:val="24"/>
        </w:rPr>
        <w:t xml:space="preserve"> </w:t>
      </w:r>
      <w:r w:rsidR="003D7D4D" w:rsidRPr="00880F1A">
        <w:rPr>
          <w:rFonts w:ascii="Times New Roman" w:hAnsi="Times New Roman" w:cs="Times New Roman"/>
          <w:sz w:val="24"/>
          <w:szCs w:val="24"/>
        </w:rPr>
        <w:t xml:space="preserve">Present curriculum has no provision for unexpected situations </w:t>
      </w:r>
      <w:r w:rsidRPr="00880F1A">
        <w:rPr>
          <w:rFonts w:ascii="Times New Roman" w:hAnsi="Times New Roman" w:cs="Times New Roman"/>
          <w:sz w:val="24"/>
          <w:szCs w:val="24"/>
        </w:rPr>
        <w:t xml:space="preserve">like </w:t>
      </w:r>
      <w:r w:rsidR="003D7D4D" w:rsidRPr="00880F1A">
        <w:rPr>
          <w:rFonts w:ascii="Times New Roman" w:hAnsi="Times New Roman" w:cs="Times New Roman"/>
          <w:sz w:val="24"/>
          <w:szCs w:val="24"/>
        </w:rPr>
        <w:t>delayed admission</w:t>
      </w:r>
      <w:r w:rsidRPr="00880F1A">
        <w:rPr>
          <w:rFonts w:ascii="Times New Roman" w:hAnsi="Times New Roman" w:cs="Times New Roman"/>
          <w:sz w:val="24"/>
          <w:szCs w:val="24"/>
        </w:rPr>
        <w:t>s</w:t>
      </w:r>
      <w:r w:rsidR="007725DA">
        <w:rPr>
          <w:rFonts w:ascii="Times New Roman" w:hAnsi="Times New Roman" w:cs="Times New Roman"/>
          <w:sz w:val="24"/>
          <w:szCs w:val="24"/>
        </w:rPr>
        <w:t xml:space="preserve"> (delayed admissions have</w:t>
      </w:r>
      <w:r w:rsidR="003D7D4D" w:rsidRPr="00880F1A">
        <w:rPr>
          <w:rFonts w:ascii="Times New Roman" w:hAnsi="Times New Roman" w:cs="Times New Roman"/>
          <w:sz w:val="24"/>
          <w:szCs w:val="24"/>
        </w:rPr>
        <w:t xml:space="preserve"> become routine in many states). </w:t>
      </w:r>
      <w:r w:rsidRPr="00880F1A">
        <w:rPr>
          <w:rFonts w:ascii="Times New Roman" w:hAnsi="Times New Roman" w:cs="Times New Roman"/>
          <w:sz w:val="24"/>
          <w:szCs w:val="24"/>
        </w:rPr>
        <w:t xml:space="preserve">In such situations </w:t>
      </w:r>
      <w:r w:rsidR="00637777">
        <w:rPr>
          <w:rFonts w:ascii="Times New Roman" w:hAnsi="Times New Roman" w:cs="Times New Roman"/>
          <w:sz w:val="24"/>
          <w:szCs w:val="24"/>
        </w:rPr>
        <w:t>phase I</w:t>
      </w:r>
      <w:r w:rsidRPr="00880F1A">
        <w:rPr>
          <w:rFonts w:ascii="Times New Roman" w:hAnsi="Times New Roman" w:cs="Times New Roman"/>
          <w:sz w:val="24"/>
          <w:szCs w:val="24"/>
        </w:rPr>
        <w:t xml:space="preserve"> syllabus is completed in </w:t>
      </w:r>
      <w:r w:rsidR="008F7863">
        <w:rPr>
          <w:rFonts w:ascii="Times New Roman" w:hAnsi="Times New Roman" w:cs="Times New Roman"/>
          <w:sz w:val="24"/>
          <w:szCs w:val="24"/>
        </w:rPr>
        <w:t xml:space="preserve">a </w:t>
      </w:r>
      <w:r w:rsidRPr="00880F1A">
        <w:rPr>
          <w:rFonts w:ascii="Times New Roman" w:hAnsi="Times New Roman" w:cs="Times New Roman"/>
          <w:sz w:val="24"/>
          <w:szCs w:val="24"/>
        </w:rPr>
        <w:t>haphazard manner.</w:t>
      </w:r>
    </w:p>
    <w:p w:rsidR="003323A8" w:rsidRPr="00880F1A" w:rsidRDefault="00805E25" w:rsidP="004448D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80F1A">
        <w:rPr>
          <w:rFonts w:ascii="Times New Roman" w:hAnsi="Times New Roman" w:cs="Times New Roman"/>
          <w:b/>
          <w:sz w:val="24"/>
          <w:szCs w:val="24"/>
        </w:rPr>
        <w:t>Loss of interest:</w:t>
      </w:r>
      <w:r w:rsidRPr="00880F1A">
        <w:rPr>
          <w:rFonts w:ascii="Times New Roman" w:hAnsi="Times New Roman" w:cs="Times New Roman"/>
          <w:sz w:val="24"/>
          <w:szCs w:val="24"/>
        </w:rPr>
        <w:t xml:space="preserve"> a) Expectation of the medical student at the time of admission is to study about</w:t>
      </w:r>
      <w:r w:rsidR="008F7863">
        <w:rPr>
          <w:rFonts w:ascii="Times New Roman" w:hAnsi="Times New Roman" w:cs="Times New Roman"/>
          <w:sz w:val="24"/>
          <w:szCs w:val="24"/>
        </w:rPr>
        <w:t xml:space="preserve"> the disease</w:t>
      </w:r>
      <w:r w:rsidRPr="00880F1A">
        <w:rPr>
          <w:rFonts w:ascii="Times New Roman" w:hAnsi="Times New Roman" w:cs="Times New Roman"/>
          <w:sz w:val="24"/>
          <w:szCs w:val="24"/>
        </w:rPr>
        <w:t xml:space="preserve"> and </w:t>
      </w:r>
      <w:r w:rsidR="00A465E0">
        <w:rPr>
          <w:rFonts w:ascii="Times New Roman" w:hAnsi="Times New Roman" w:cs="Times New Roman"/>
          <w:sz w:val="24"/>
          <w:szCs w:val="24"/>
        </w:rPr>
        <w:t>how it develops</w:t>
      </w:r>
      <w:r w:rsidRPr="00880F1A">
        <w:rPr>
          <w:rFonts w:ascii="Times New Roman" w:hAnsi="Times New Roman" w:cs="Times New Roman"/>
          <w:sz w:val="24"/>
          <w:szCs w:val="24"/>
        </w:rPr>
        <w:t xml:space="preserve">. </w:t>
      </w:r>
      <w:r w:rsidR="00E81884">
        <w:rPr>
          <w:rFonts w:ascii="Times New Roman" w:hAnsi="Times New Roman" w:cs="Times New Roman"/>
          <w:sz w:val="24"/>
          <w:szCs w:val="24"/>
        </w:rPr>
        <w:t>But</w:t>
      </w:r>
      <w:r w:rsidRPr="00880F1A">
        <w:rPr>
          <w:rFonts w:ascii="Times New Roman" w:hAnsi="Times New Roman" w:cs="Times New Roman"/>
          <w:sz w:val="24"/>
          <w:szCs w:val="24"/>
        </w:rPr>
        <w:t xml:space="preserve"> what they do is just roam</w:t>
      </w:r>
      <w:r w:rsidR="008F7863">
        <w:rPr>
          <w:rFonts w:ascii="Times New Roman" w:hAnsi="Times New Roman" w:cs="Times New Roman"/>
          <w:sz w:val="24"/>
          <w:szCs w:val="24"/>
        </w:rPr>
        <w:t>ing</w:t>
      </w:r>
      <w:r w:rsidRPr="00880F1A">
        <w:rPr>
          <w:rFonts w:ascii="Times New Roman" w:hAnsi="Times New Roman" w:cs="Times New Roman"/>
          <w:sz w:val="24"/>
          <w:szCs w:val="24"/>
        </w:rPr>
        <w:t xml:space="preserve"> around </w:t>
      </w:r>
      <w:r w:rsidRPr="00880F1A">
        <w:rPr>
          <w:rFonts w:ascii="Times New Roman" w:hAnsi="Times New Roman" w:cs="Times New Roman"/>
          <w:sz w:val="24"/>
          <w:szCs w:val="24"/>
        </w:rPr>
        <w:lastRenderedPageBreak/>
        <w:t xml:space="preserve">normal anatomy, physiology and biochemistry resulting in loss of interest.  b)  Subjects taught during </w:t>
      </w:r>
      <w:r w:rsidR="00637777">
        <w:rPr>
          <w:rFonts w:ascii="Times New Roman" w:hAnsi="Times New Roman" w:cs="Times New Roman"/>
          <w:sz w:val="24"/>
          <w:szCs w:val="24"/>
        </w:rPr>
        <w:t>phase I</w:t>
      </w:r>
      <w:r w:rsidRPr="00880F1A">
        <w:rPr>
          <w:rFonts w:ascii="Times New Roman" w:hAnsi="Times New Roman" w:cs="Times New Roman"/>
          <w:sz w:val="24"/>
          <w:szCs w:val="24"/>
        </w:rPr>
        <w:t xml:space="preserve"> in haphazard manner due to non-availability of time invariably results in loss of interest in </w:t>
      </w:r>
      <w:r w:rsidR="00F54712">
        <w:rPr>
          <w:rFonts w:ascii="Times New Roman" w:hAnsi="Times New Roman" w:cs="Times New Roman"/>
          <w:sz w:val="24"/>
          <w:szCs w:val="24"/>
        </w:rPr>
        <w:t xml:space="preserve">the </w:t>
      </w:r>
      <w:r w:rsidRPr="00880F1A">
        <w:rPr>
          <w:rFonts w:ascii="Times New Roman" w:hAnsi="Times New Roman" w:cs="Times New Roman"/>
          <w:sz w:val="24"/>
          <w:szCs w:val="24"/>
        </w:rPr>
        <w:t>study.</w:t>
      </w:r>
    </w:p>
    <w:p w:rsidR="00805E25" w:rsidRPr="00880F1A" w:rsidRDefault="00805E25" w:rsidP="004448D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80F1A">
        <w:rPr>
          <w:rFonts w:ascii="Times New Roman" w:hAnsi="Times New Roman" w:cs="Times New Roman"/>
          <w:b/>
          <w:sz w:val="24"/>
          <w:szCs w:val="24"/>
        </w:rPr>
        <w:t>Less understanding of the subject:</w:t>
      </w:r>
      <w:r w:rsidRPr="00880F1A">
        <w:rPr>
          <w:rFonts w:ascii="Times New Roman" w:hAnsi="Times New Roman" w:cs="Times New Roman"/>
          <w:sz w:val="24"/>
          <w:szCs w:val="24"/>
        </w:rPr>
        <w:t xml:space="preserve"> </w:t>
      </w:r>
      <w:r w:rsidR="003323A8" w:rsidRPr="00880F1A">
        <w:rPr>
          <w:rFonts w:ascii="Times New Roman" w:hAnsi="Times New Roman" w:cs="Times New Roman"/>
          <w:sz w:val="24"/>
          <w:szCs w:val="24"/>
        </w:rPr>
        <w:t>About 90% students in medical colleges pass 1</w:t>
      </w:r>
      <w:r w:rsidR="003323A8" w:rsidRPr="00880F1A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003323A8" w:rsidRPr="00880F1A">
        <w:rPr>
          <w:rFonts w:ascii="Times New Roman" w:hAnsi="Times New Roman" w:cs="Times New Roman"/>
          <w:sz w:val="24"/>
          <w:szCs w:val="24"/>
        </w:rPr>
        <w:t xml:space="preserve"> year subject by scoring 50 to 65% marks. That means their mind has retained only </w:t>
      </w:r>
      <w:r w:rsidR="001E6FF6" w:rsidRPr="00880F1A">
        <w:rPr>
          <w:rFonts w:ascii="Times New Roman" w:hAnsi="Times New Roman" w:cs="Times New Roman"/>
          <w:sz w:val="24"/>
          <w:szCs w:val="24"/>
        </w:rPr>
        <w:t xml:space="preserve">50 to </w:t>
      </w:r>
      <w:r w:rsidR="003323A8" w:rsidRPr="00880F1A">
        <w:rPr>
          <w:rFonts w:ascii="Times New Roman" w:hAnsi="Times New Roman" w:cs="Times New Roman"/>
          <w:sz w:val="24"/>
          <w:szCs w:val="24"/>
        </w:rPr>
        <w:t xml:space="preserve">65% of </w:t>
      </w:r>
      <w:r w:rsidR="00637777">
        <w:rPr>
          <w:rFonts w:ascii="Times New Roman" w:hAnsi="Times New Roman" w:cs="Times New Roman"/>
          <w:sz w:val="24"/>
          <w:szCs w:val="24"/>
        </w:rPr>
        <w:t xml:space="preserve">phase I </w:t>
      </w:r>
      <w:r w:rsidR="001E6FF6" w:rsidRPr="00880F1A">
        <w:rPr>
          <w:rFonts w:ascii="Times New Roman" w:hAnsi="Times New Roman" w:cs="Times New Roman"/>
          <w:sz w:val="24"/>
          <w:szCs w:val="24"/>
        </w:rPr>
        <w:t>subjects</w:t>
      </w:r>
      <w:r w:rsidR="003323A8" w:rsidRPr="00880F1A">
        <w:rPr>
          <w:rFonts w:ascii="Times New Roman" w:hAnsi="Times New Roman" w:cs="Times New Roman"/>
          <w:sz w:val="24"/>
          <w:szCs w:val="24"/>
        </w:rPr>
        <w:t xml:space="preserve">. Pathology is the most important subject in </w:t>
      </w:r>
      <w:r w:rsidR="00F54712">
        <w:rPr>
          <w:rFonts w:ascii="Times New Roman" w:hAnsi="Times New Roman" w:cs="Times New Roman"/>
          <w:sz w:val="24"/>
          <w:szCs w:val="24"/>
        </w:rPr>
        <w:t xml:space="preserve">the </w:t>
      </w:r>
      <w:r w:rsidR="003323A8" w:rsidRPr="00880F1A">
        <w:rPr>
          <w:rFonts w:ascii="Times New Roman" w:hAnsi="Times New Roman" w:cs="Times New Roman"/>
          <w:sz w:val="24"/>
          <w:szCs w:val="24"/>
        </w:rPr>
        <w:t xml:space="preserve">entire MBBS curriculum. Teaching pathology to students </w:t>
      </w:r>
      <w:r w:rsidR="001E6FF6" w:rsidRPr="00880F1A">
        <w:rPr>
          <w:rFonts w:ascii="Times New Roman" w:hAnsi="Times New Roman" w:cs="Times New Roman"/>
          <w:sz w:val="24"/>
          <w:szCs w:val="24"/>
        </w:rPr>
        <w:t xml:space="preserve">having only 50 to 65% knowledge of basic subjects </w:t>
      </w:r>
      <w:r w:rsidR="003323A8" w:rsidRPr="00880F1A">
        <w:rPr>
          <w:rFonts w:ascii="Times New Roman" w:hAnsi="Times New Roman" w:cs="Times New Roman"/>
          <w:sz w:val="24"/>
          <w:szCs w:val="24"/>
        </w:rPr>
        <w:t>will invariably result in to l</w:t>
      </w:r>
      <w:r w:rsidR="001E6FF6" w:rsidRPr="00880F1A">
        <w:rPr>
          <w:rFonts w:ascii="Times New Roman" w:hAnsi="Times New Roman" w:cs="Times New Roman"/>
          <w:sz w:val="24"/>
          <w:szCs w:val="24"/>
        </w:rPr>
        <w:t xml:space="preserve">ess understanding of the pathology and </w:t>
      </w:r>
      <w:r w:rsidR="00827D1B">
        <w:rPr>
          <w:rFonts w:ascii="Times New Roman" w:hAnsi="Times New Roman" w:cs="Times New Roman"/>
          <w:sz w:val="24"/>
          <w:szCs w:val="24"/>
        </w:rPr>
        <w:t xml:space="preserve">the </w:t>
      </w:r>
      <w:r w:rsidR="001E6FF6" w:rsidRPr="00880F1A">
        <w:rPr>
          <w:rFonts w:ascii="Times New Roman" w:hAnsi="Times New Roman" w:cs="Times New Roman"/>
          <w:sz w:val="24"/>
          <w:szCs w:val="24"/>
        </w:rPr>
        <w:t xml:space="preserve">formation of </w:t>
      </w:r>
      <w:r w:rsidR="00637777">
        <w:rPr>
          <w:rFonts w:ascii="Times New Roman" w:hAnsi="Times New Roman" w:cs="Times New Roman"/>
          <w:sz w:val="24"/>
          <w:szCs w:val="24"/>
        </w:rPr>
        <w:t>substandard</w:t>
      </w:r>
      <w:r w:rsidR="001E6FF6" w:rsidRPr="00880F1A">
        <w:rPr>
          <w:rFonts w:ascii="Times New Roman" w:hAnsi="Times New Roman" w:cs="Times New Roman"/>
          <w:sz w:val="24"/>
          <w:szCs w:val="24"/>
        </w:rPr>
        <w:t xml:space="preserve"> </w:t>
      </w:r>
      <w:del w:id="0" w:author="Windows Eight" w:date="2018-01-02T22:58:00Z">
        <w:r w:rsidR="001E6FF6" w:rsidRPr="00880F1A" w:rsidDel="006F1584">
          <w:rPr>
            <w:rFonts w:ascii="Times New Roman" w:hAnsi="Times New Roman" w:cs="Times New Roman"/>
            <w:sz w:val="24"/>
            <w:szCs w:val="24"/>
          </w:rPr>
          <w:delText xml:space="preserve">of </w:delText>
        </w:r>
      </w:del>
      <w:r w:rsidR="001E6FF6" w:rsidRPr="00880F1A">
        <w:rPr>
          <w:rFonts w:ascii="Times New Roman" w:hAnsi="Times New Roman" w:cs="Times New Roman"/>
          <w:sz w:val="24"/>
          <w:szCs w:val="24"/>
        </w:rPr>
        <w:t>doctors</w:t>
      </w:r>
      <w:r w:rsidR="003323A8" w:rsidRPr="00880F1A">
        <w:rPr>
          <w:rFonts w:ascii="Times New Roman" w:hAnsi="Times New Roman" w:cs="Times New Roman"/>
          <w:sz w:val="24"/>
          <w:szCs w:val="24"/>
        </w:rPr>
        <w:t>.</w:t>
      </w:r>
      <w:r w:rsidR="001E6FF6" w:rsidRPr="00880F1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E6FF6" w:rsidRPr="00880F1A" w:rsidRDefault="001E6FF6" w:rsidP="004448D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80F1A">
        <w:rPr>
          <w:rFonts w:ascii="Times New Roman" w:hAnsi="Times New Roman" w:cs="Times New Roman"/>
          <w:b/>
          <w:sz w:val="24"/>
          <w:szCs w:val="24"/>
        </w:rPr>
        <w:t>Lengthy curriculum:</w:t>
      </w:r>
      <w:r w:rsidRPr="00880F1A">
        <w:rPr>
          <w:rFonts w:ascii="Times New Roman" w:hAnsi="Times New Roman" w:cs="Times New Roman"/>
          <w:sz w:val="24"/>
          <w:szCs w:val="24"/>
        </w:rPr>
        <w:t xml:space="preserve"> Almost every subject taught in</w:t>
      </w:r>
      <w:r w:rsidR="00AD5115">
        <w:rPr>
          <w:rFonts w:ascii="Times New Roman" w:hAnsi="Times New Roman" w:cs="Times New Roman"/>
          <w:sz w:val="24"/>
          <w:szCs w:val="24"/>
        </w:rPr>
        <w:t xml:space="preserve"> the</w:t>
      </w:r>
      <w:r w:rsidRPr="00880F1A">
        <w:rPr>
          <w:rFonts w:ascii="Times New Roman" w:hAnsi="Times New Roman" w:cs="Times New Roman"/>
          <w:sz w:val="24"/>
          <w:szCs w:val="24"/>
        </w:rPr>
        <w:t xml:space="preserve"> MBBS curriculum has some topics which are completely useless for undergraduate level</w:t>
      </w:r>
      <w:r w:rsidR="00CF57C3" w:rsidRPr="00880F1A">
        <w:rPr>
          <w:rFonts w:ascii="Times New Roman" w:hAnsi="Times New Roman" w:cs="Times New Roman"/>
          <w:sz w:val="24"/>
          <w:szCs w:val="24"/>
        </w:rPr>
        <w:t xml:space="preserve"> making curriculum lengthy</w:t>
      </w:r>
      <w:r w:rsidRPr="00880F1A">
        <w:rPr>
          <w:rFonts w:ascii="Times New Roman" w:hAnsi="Times New Roman" w:cs="Times New Roman"/>
          <w:sz w:val="24"/>
          <w:szCs w:val="24"/>
        </w:rPr>
        <w:t>. Such topics shoul</w:t>
      </w:r>
      <w:r w:rsidR="00CF57C3" w:rsidRPr="00880F1A">
        <w:rPr>
          <w:rFonts w:ascii="Times New Roman" w:hAnsi="Times New Roman" w:cs="Times New Roman"/>
          <w:sz w:val="24"/>
          <w:szCs w:val="24"/>
        </w:rPr>
        <w:t>d be removed</w:t>
      </w:r>
      <w:r w:rsidRPr="00880F1A">
        <w:rPr>
          <w:rFonts w:ascii="Times New Roman" w:hAnsi="Times New Roman" w:cs="Times New Roman"/>
          <w:sz w:val="24"/>
          <w:szCs w:val="24"/>
        </w:rPr>
        <w:t xml:space="preserve"> from </w:t>
      </w:r>
      <w:r w:rsidR="00CF57C3" w:rsidRPr="00880F1A">
        <w:rPr>
          <w:rFonts w:ascii="Times New Roman" w:hAnsi="Times New Roman" w:cs="Times New Roman"/>
          <w:sz w:val="24"/>
          <w:szCs w:val="24"/>
        </w:rPr>
        <w:t xml:space="preserve">undergraduate </w:t>
      </w:r>
      <w:r w:rsidRPr="00880F1A">
        <w:rPr>
          <w:rFonts w:ascii="Times New Roman" w:hAnsi="Times New Roman" w:cs="Times New Roman"/>
          <w:sz w:val="24"/>
          <w:szCs w:val="24"/>
        </w:rPr>
        <w:t>curriculum.</w:t>
      </w:r>
      <w:r w:rsidR="009F0890" w:rsidRPr="00880F1A">
        <w:rPr>
          <w:rFonts w:ascii="Times New Roman" w:hAnsi="Times New Roman" w:cs="Times New Roman"/>
          <w:sz w:val="24"/>
          <w:szCs w:val="24"/>
        </w:rPr>
        <w:t xml:space="preserve"> </w:t>
      </w:r>
      <w:r w:rsidR="00AD5115">
        <w:rPr>
          <w:rFonts w:ascii="Times New Roman" w:hAnsi="Times New Roman" w:cs="Times New Roman"/>
          <w:sz w:val="24"/>
          <w:szCs w:val="24"/>
        </w:rPr>
        <w:t>The s</w:t>
      </w:r>
      <w:r w:rsidR="009F0890" w:rsidRPr="00880F1A">
        <w:rPr>
          <w:rFonts w:ascii="Times New Roman" w:hAnsi="Times New Roman" w:cs="Times New Roman"/>
          <w:sz w:val="24"/>
          <w:szCs w:val="24"/>
        </w:rPr>
        <w:t>yllabus should be prepared by</w:t>
      </w:r>
      <w:r w:rsidR="00AD5115">
        <w:rPr>
          <w:rFonts w:ascii="Times New Roman" w:hAnsi="Times New Roman" w:cs="Times New Roman"/>
          <w:sz w:val="24"/>
          <w:szCs w:val="24"/>
        </w:rPr>
        <w:t xml:space="preserve"> a committee involving 50% expert</w:t>
      </w:r>
      <w:r w:rsidR="00675985" w:rsidRPr="00880F1A">
        <w:rPr>
          <w:rFonts w:ascii="Times New Roman" w:hAnsi="Times New Roman" w:cs="Times New Roman"/>
          <w:sz w:val="24"/>
          <w:szCs w:val="24"/>
        </w:rPr>
        <w:t xml:space="preserve"> (MD/MS)</w:t>
      </w:r>
      <w:r w:rsidR="009F0890" w:rsidRPr="00880F1A">
        <w:rPr>
          <w:rFonts w:ascii="Times New Roman" w:hAnsi="Times New Roman" w:cs="Times New Roman"/>
          <w:sz w:val="24"/>
          <w:szCs w:val="24"/>
        </w:rPr>
        <w:t xml:space="preserve"> in the subject and 50% experienced MBBS doctors so that u</w:t>
      </w:r>
      <w:r w:rsidR="00CF57C3" w:rsidRPr="00880F1A">
        <w:rPr>
          <w:rFonts w:ascii="Times New Roman" w:hAnsi="Times New Roman" w:cs="Times New Roman"/>
          <w:sz w:val="24"/>
          <w:szCs w:val="24"/>
        </w:rPr>
        <w:t>nnecessary topics can be easily identified and removed</w:t>
      </w:r>
      <w:r w:rsidR="009F0890" w:rsidRPr="00880F1A">
        <w:rPr>
          <w:rFonts w:ascii="Times New Roman" w:hAnsi="Times New Roman" w:cs="Times New Roman"/>
          <w:sz w:val="24"/>
          <w:szCs w:val="24"/>
        </w:rPr>
        <w:t>.</w:t>
      </w:r>
    </w:p>
    <w:p w:rsidR="00026958" w:rsidRPr="00880F1A" w:rsidRDefault="00026958" w:rsidP="004448D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80F1A">
        <w:rPr>
          <w:rFonts w:ascii="Times New Roman" w:hAnsi="Times New Roman" w:cs="Times New Roman"/>
          <w:b/>
          <w:sz w:val="24"/>
          <w:szCs w:val="24"/>
        </w:rPr>
        <w:t>Not enough time for internship:</w:t>
      </w:r>
      <w:r w:rsidRPr="00880F1A">
        <w:rPr>
          <w:rFonts w:ascii="Times New Roman" w:hAnsi="Times New Roman" w:cs="Times New Roman"/>
          <w:sz w:val="24"/>
          <w:szCs w:val="24"/>
        </w:rPr>
        <w:t xml:space="preserve"> Internship is the time when student gains experience by directly treating patient under expert guidance. </w:t>
      </w:r>
      <w:r w:rsidR="00AD5115">
        <w:rPr>
          <w:rFonts w:ascii="Times New Roman" w:hAnsi="Times New Roman" w:cs="Times New Roman"/>
          <w:sz w:val="24"/>
          <w:szCs w:val="24"/>
        </w:rPr>
        <w:t>The p</w:t>
      </w:r>
      <w:r w:rsidRPr="00880F1A">
        <w:rPr>
          <w:rFonts w:ascii="Times New Roman" w:hAnsi="Times New Roman" w:cs="Times New Roman"/>
          <w:sz w:val="24"/>
          <w:szCs w:val="24"/>
        </w:rPr>
        <w:t xml:space="preserve">resent MCI curriculum has provision for 1 year internship which seems to be inadequate for gaining maximum experience. </w:t>
      </w:r>
    </w:p>
    <w:p w:rsidR="00285DB2" w:rsidRPr="00285DB2" w:rsidRDefault="00CF366E" w:rsidP="004448D7">
      <w:pPr>
        <w:jc w:val="both"/>
        <w:rPr>
          <w:rFonts w:ascii="Times New Roman" w:hAnsi="Times New Roman" w:cs="Times New Roman"/>
          <w:sz w:val="24"/>
          <w:szCs w:val="24"/>
        </w:rPr>
      </w:pPr>
      <w:r w:rsidRPr="00A71C1C">
        <w:rPr>
          <w:rFonts w:ascii="Times New Roman" w:hAnsi="Times New Roman" w:cs="Times New Roman"/>
          <w:b/>
          <w:sz w:val="24"/>
          <w:szCs w:val="24"/>
        </w:rPr>
        <w:t>Feedback from</w:t>
      </w:r>
      <w:r w:rsidR="001F11BF" w:rsidRPr="00A71C1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="000A255B">
        <w:rPr>
          <w:rFonts w:ascii="Times New Roman" w:hAnsi="Times New Roman" w:cs="Times New Roman"/>
          <w:b/>
          <w:sz w:val="24"/>
          <w:szCs w:val="24"/>
        </w:rPr>
        <w:t>Junior</w:t>
      </w:r>
      <w:proofErr w:type="gramEnd"/>
      <w:r w:rsidR="000A255B">
        <w:rPr>
          <w:rFonts w:ascii="Times New Roman" w:hAnsi="Times New Roman" w:cs="Times New Roman"/>
          <w:b/>
          <w:sz w:val="24"/>
          <w:szCs w:val="24"/>
        </w:rPr>
        <w:t xml:space="preserve"> resident doctors</w:t>
      </w:r>
      <w:r w:rsidR="001F11BF" w:rsidRPr="00A71C1C">
        <w:rPr>
          <w:rFonts w:ascii="Times New Roman" w:hAnsi="Times New Roman" w:cs="Times New Roman"/>
          <w:b/>
          <w:sz w:val="24"/>
          <w:szCs w:val="24"/>
        </w:rPr>
        <w:t>:</w:t>
      </w:r>
      <w:r w:rsidR="00285DB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85DB2" w:rsidRPr="00285DB2">
        <w:rPr>
          <w:rFonts w:ascii="Times New Roman" w:hAnsi="Times New Roman" w:cs="Times New Roman"/>
          <w:sz w:val="24"/>
          <w:szCs w:val="24"/>
        </w:rPr>
        <w:t>Following questions were discus</w:t>
      </w:r>
      <w:r w:rsidR="00CF7491">
        <w:rPr>
          <w:rFonts w:ascii="Times New Roman" w:hAnsi="Times New Roman" w:cs="Times New Roman"/>
          <w:sz w:val="24"/>
          <w:szCs w:val="24"/>
        </w:rPr>
        <w:t>sed..</w:t>
      </w:r>
      <w:r w:rsidR="00285DB2" w:rsidRPr="00285DB2">
        <w:rPr>
          <w:rFonts w:ascii="Times New Roman" w:hAnsi="Times New Roman" w:cs="Times New Roman"/>
          <w:sz w:val="24"/>
          <w:szCs w:val="24"/>
        </w:rPr>
        <w:t>.</w:t>
      </w:r>
    </w:p>
    <w:p w:rsidR="00CF366E" w:rsidDel="005C423D" w:rsidRDefault="00897670" w:rsidP="005C423D">
      <w:pPr>
        <w:pStyle w:val="ListParagraph"/>
        <w:numPr>
          <w:ilvl w:val="0"/>
          <w:numId w:val="2"/>
        </w:numPr>
        <w:jc w:val="both"/>
        <w:rPr>
          <w:del w:id="1" w:author="Windows Eight" w:date="2018-01-02T22:34:00Z"/>
          <w:rFonts w:ascii="Times New Roman" w:hAnsi="Times New Roman" w:cs="Times New Roman"/>
          <w:sz w:val="24"/>
          <w:szCs w:val="24"/>
        </w:rPr>
      </w:pPr>
      <w:r w:rsidRPr="00880F1A">
        <w:rPr>
          <w:rFonts w:ascii="Times New Roman" w:hAnsi="Times New Roman" w:cs="Times New Roman"/>
          <w:sz w:val="24"/>
          <w:szCs w:val="24"/>
        </w:rPr>
        <w:t>Do you t</w:t>
      </w:r>
      <w:r w:rsidR="00EE2823">
        <w:rPr>
          <w:rFonts w:ascii="Times New Roman" w:hAnsi="Times New Roman" w:cs="Times New Roman"/>
          <w:sz w:val="24"/>
          <w:szCs w:val="24"/>
        </w:rPr>
        <w:t>hink Phase I should be of long</w:t>
      </w:r>
      <w:r w:rsidRPr="00880F1A">
        <w:rPr>
          <w:rFonts w:ascii="Times New Roman" w:hAnsi="Times New Roman" w:cs="Times New Roman"/>
          <w:sz w:val="24"/>
          <w:szCs w:val="24"/>
        </w:rPr>
        <w:t xml:space="preserve"> duration?</w:t>
      </w:r>
    </w:p>
    <w:p w:rsidR="005C423D" w:rsidRPr="007D1808" w:rsidRDefault="005C423D" w:rsidP="007D1808">
      <w:pPr>
        <w:pStyle w:val="ListParagraph"/>
        <w:numPr>
          <w:ilvl w:val="0"/>
          <w:numId w:val="2"/>
        </w:numPr>
        <w:jc w:val="both"/>
        <w:rPr>
          <w:ins w:id="2" w:author="Windows Eight" w:date="2018-01-02T22:34:00Z"/>
          <w:rFonts w:ascii="Times New Roman" w:hAnsi="Times New Roman" w:cs="Times New Roman"/>
          <w:sz w:val="24"/>
          <w:szCs w:val="24"/>
        </w:rPr>
      </w:pPr>
    </w:p>
    <w:p w:rsidR="00CF366E" w:rsidRPr="005C423D" w:rsidDel="005C423D" w:rsidRDefault="005C423D" w:rsidP="005C423D">
      <w:pPr>
        <w:pStyle w:val="ListParagraph"/>
        <w:numPr>
          <w:ilvl w:val="0"/>
          <w:numId w:val="2"/>
        </w:numPr>
        <w:jc w:val="both"/>
        <w:rPr>
          <w:del w:id="3" w:author="Windows Eight" w:date="2018-01-02T22:33:00Z"/>
          <w:rFonts w:ascii="Times New Roman" w:hAnsi="Times New Roman" w:cs="Times New Roman"/>
          <w:sz w:val="24"/>
          <w:szCs w:val="24"/>
          <w:rPrChange w:id="4" w:author="Windows Eight" w:date="2018-01-02T22:34:00Z">
            <w:rPr>
              <w:del w:id="5" w:author="Windows Eight" w:date="2018-01-02T22:33:00Z"/>
            </w:rPr>
          </w:rPrChange>
        </w:rPr>
        <w:pPrChange w:id="6" w:author="Windows Eight" w:date="2018-01-02T22:34:00Z">
          <w:pPr>
            <w:pStyle w:val="ListParagraph"/>
            <w:numPr>
              <w:numId w:val="2"/>
            </w:numPr>
            <w:ind w:hanging="360"/>
            <w:jc w:val="both"/>
          </w:pPr>
        </w:pPrChange>
      </w:pPr>
      <w:ins w:id="7" w:author="Windows Eight" w:date="2018-01-02T22:34:00Z">
        <w:r w:rsidRPr="005C423D">
          <w:rPr>
            <w:rFonts w:ascii="Times New Roman" w:hAnsi="Times New Roman" w:cs="Times New Roman"/>
            <w:sz w:val="24"/>
            <w:szCs w:val="24"/>
            <w:rPrChange w:id="8" w:author="Windows Eight" w:date="2018-01-02T22:34:00Z">
              <w:rPr/>
            </w:rPrChange>
          </w:rPr>
          <w:t>What is the good time for learning pathology/ microbiology/ pharmacology/ forensic medicine/ ENT/ ophthalmology/ community medicine?</w:t>
        </w:r>
      </w:ins>
      <w:del w:id="9" w:author="Windows Eight" w:date="2018-01-02T22:34:00Z">
        <w:r w:rsidR="00897670" w:rsidRPr="005C423D" w:rsidDel="005C423D">
          <w:rPr>
            <w:rFonts w:ascii="Times New Roman" w:hAnsi="Times New Roman" w:cs="Times New Roman"/>
            <w:sz w:val="24"/>
            <w:szCs w:val="24"/>
            <w:rPrChange w:id="10" w:author="Windows Eight" w:date="2018-01-02T22:34:00Z">
              <w:rPr/>
            </w:rPrChange>
          </w:rPr>
          <w:delText xml:space="preserve">What is the </w:delText>
        </w:r>
        <w:r w:rsidR="007D1808" w:rsidRPr="005C423D" w:rsidDel="005C423D">
          <w:rPr>
            <w:rFonts w:ascii="Times New Roman" w:hAnsi="Times New Roman" w:cs="Times New Roman"/>
            <w:sz w:val="24"/>
            <w:szCs w:val="24"/>
            <w:rPrChange w:id="11" w:author="Windows Eight" w:date="2018-01-02T22:34:00Z">
              <w:rPr/>
            </w:rPrChange>
          </w:rPr>
          <w:delText>good</w:delText>
        </w:r>
        <w:r w:rsidR="00897670" w:rsidRPr="005C423D" w:rsidDel="005C423D">
          <w:rPr>
            <w:rFonts w:ascii="Times New Roman" w:hAnsi="Times New Roman" w:cs="Times New Roman"/>
            <w:sz w:val="24"/>
            <w:szCs w:val="24"/>
            <w:rPrChange w:id="12" w:author="Windows Eight" w:date="2018-01-02T22:34:00Z">
              <w:rPr/>
            </w:rPrChange>
          </w:rPr>
          <w:delText xml:space="preserve"> time for learning pathology</w:delText>
        </w:r>
      </w:del>
      <w:del w:id="13" w:author="Windows Eight" w:date="2018-01-02T22:33:00Z">
        <w:r w:rsidR="00897670" w:rsidRPr="005C423D" w:rsidDel="005C423D">
          <w:rPr>
            <w:rFonts w:ascii="Times New Roman" w:hAnsi="Times New Roman" w:cs="Times New Roman"/>
            <w:sz w:val="24"/>
            <w:szCs w:val="24"/>
            <w:rPrChange w:id="14" w:author="Windows Eight" w:date="2018-01-02T22:34:00Z">
              <w:rPr/>
            </w:rPrChange>
          </w:rPr>
          <w:delText>?</w:delText>
        </w:r>
      </w:del>
    </w:p>
    <w:p w:rsidR="00CF366E" w:rsidRPr="007D1808" w:rsidDel="005C423D" w:rsidRDefault="00CC6B9E" w:rsidP="005C423D">
      <w:pPr>
        <w:pStyle w:val="ListParagraph"/>
        <w:rPr>
          <w:del w:id="15" w:author="Windows Eight" w:date="2018-01-02T22:33:00Z"/>
        </w:rPr>
        <w:pPrChange w:id="16" w:author="Windows Eight" w:date="2018-01-02T22:34:00Z">
          <w:pPr>
            <w:pStyle w:val="ListParagraph"/>
            <w:numPr>
              <w:numId w:val="2"/>
            </w:numPr>
            <w:ind w:hanging="360"/>
            <w:jc w:val="both"/>
          </w:pPr>
        </w:pPrChange>
      </w:pPr>
      <w:del w:id="17" w:author="Windows Eight" w:date="2018-01-02T22:33:00Z">
        <w:r w:rsidRPr="00880F1A" w:rsidDel="005C423D">
          <w:delText xml:space="preserve">What is the </w:delText>
        </w:r>
        <w:r w:rsidR="007D1808" w:rsidDel="005C423D">
          <w:delText>good</w:delText>
        </w:r>
        <w:r w:rsidRPr="00880F1A" w:rsidDel="005C423D">
          <w:delText xml:space="preserve"> time for learning microbiology?</w:delText>
        </w:r>
      </w:del>
    </w:p>
    <w:p w:rsidR="00CF366E" w:rsidRPr="007D1808" w:rsidDel="005C423D" w:rsidRDefault="00CC6B9E" w:rsidP="005C423D">
      <w:pPr>
        <w:pStyle w:val="ListParagraph"/>
        <w:rPr>
          <w:del w:id="18" w:author="Windows Eight" w:date="2018-01-02T22:33:00Z"/>
        </w:rPr>
        <w:pPrChange w:id="19" w:author="Windows Eight" w:date="2018-01-02T22:34:00Z">
          <w:pPr>
            <w:pStyle w:val="ListParagraph"/>
            <w:numPr>
              <w:numId w:val="2"/>
            </w:numPr>
            <w:ind w:hanging="360"/>
            <w:jc w:val="both"/>
          </w:pPr>
        </w:pPrChange>
      </w:pPr>
      <w:del w:id="20" w:author="Windows Eight" w:date="2018-01-02T22:33:00Z">
        <w:r w:rsidRPr="00880F1A" w:rsidDel="005C423D">
          <w:delText xml:space="preserve">What is the </w:delText>
        </w:r>
        <w:r w:rsidR="007D1808" w:rsidDel="005C423D">
          <w:delText>good</w:delText>
        </w:r>
        <w:r w:rsidRPr="00880F1A" w:rsidDel="005C423D">
          <w:delText xml:space="preserve"> time for learning pharmacology?</w:delText>
        </w:r>
      </w:del>
    </w:p>
    <w:p w:rsidR="00CF366E" w:rsidDel="005C423D" w:rsidRDefault="00CC6B9E" w:rsidP="005C423D">
      <w:pPr>
        <w:pStyle w:val="ListParagraph"/>
        <w:rPr>
          <w:del w:id="21" w:author="Windows Eight" w:date="2018-01-02T22:33:00Z"/>
        </w:rPr>
        <w:pPrChange w:id="22" w:author="Windows Eight" w:date="2018-01-02T22:34:00Z">
          <w:pPr>
            <w:pStyle w:val="ListParagraph"/>
            <w:numPr>
              <w:numId w:val="2"/>
            </w:numPr>
            <w:ind w:hanging="360"/>
            <w:jc w:val="both"/>
          </w:pPr>
        </w:pPrChange>
      </w:pPr>
      <w:del w:id="23" w:author="Windows Eight" w:date="2018-01-02T22:33:00Z">
        <w:r w:rsidRPr="00880F1A" w:rsidDel="005C423D">
          <w:delText xml:space="preserve">What is the </w:delText>
        </w:r>
        <w:r w:rsidR="007D1808" w:rsidDel="005C423D">
          <w:delText>good</w:delText>
        </w:r>
        <w:r w:rsidRPr="00880F1A" w:rsidDel="005C423D">
          <w:delText xml:space="preserve"> time for learning forensic medicine?</w:delText>
        </w:r>
      </w:del>
    </w:p>
    <w:p w:rsidR="007D1808" w:rsidRPr="007D1808" w:rsidDel="005C423D" w:rsidRDefault="007D1808" w:rsidP="005C423D">
      <w:pPr>
        <w:pStyle w:val="ListParagraph"/>
        <w:rPr>
          <w:del w:id="24" w:author="Windows Eight" w:date="2018-01-02T22:33:00Z"/>
        </w:rPr>
        <w:pPrChange w:id="25" w:author="Windows Eight" w:date="2018-01-02T22:34:00Z">
          <w:pPr>
            <w:pStyle w:val="ListParagraph"/>
            <w:numPr>
              <w:numId w:val="2"/>
            </w:numPr>
            <w:ind w:hanging="360"/>
            <w:jc w:val="both"/>
          </w:pPr>
        </w:pPrChange>
      </w:pPr>
      <w:del w:id="26" w:author="Windows Eight" w:date="2018-01-02T22:33:00Z">
        <w:r w:rsidDel="005C423D">
          <w:delText>What is the good time for learning ENT and ophthalmology?</w:delText>
        </w:r>
      </w:del>
    </w:p>
    <w:p w:rsidR="00CC6B9E" w:rsidRDefault="00897670" w:rsidP="005C423D">
      <w:pPr>
        <w:pStyle w:val="ListParagraph"/>
        <w:numPr>
          <w:ilvl w:val="0"/>
          <w:numId w:val="2"/>
        </w:numPr>
        <w:jc w:val="both"/>
      </w:pPr>
      <w:del w:id="27" w:author="Windows Eight" w:date="2018-01-02T22:33:00Z">
        <w:r w:rsidRPr="00880F1A" w:rsidDel="005C423D">
          <w:delText xml:space="preserve">What is the </w:delText>
        </w:r>
        <w:r w:rsidR="007D1808" w:rsidDel="005C423D">
          <w:delText>good</w:delText>
        </w:r>
        <w:r w:rsidRPr="00880F1A" w:rsidDel="005C423D">
          <w:delText xml:space="preserve"> time for learning for community medicine?</w:delText>
        </w:r>
      </w:del>
    </w:p>
    <w:p w:rsidR="00E81194" w:rsidRPr="007D1808" w:rsidRDefault="007D1808" w:rsidP="007D180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got following feedback: 1. </w:t>
      </w:r>
      <w:r w:rsidR="00E81194">
        <w:rPr>
          <w:rFonts w:ascii="Times New Roman" w:hAnsi="Times New Roman" w:cs="Times New Roman"/>
          <w:sz w:val="24"/>
          <w:szCs w:val="24"/>
        </w:rPr>
        <w:t xml:space="preserve">It would be better if Phase I is of longer duration as it will give enough time to study basic subjects. 2. Classes for pathology should start in phase </w:t>
      </w:r>
      <w:proofErr w:type="gramStart"/>
      <w:r w:rsidR="00E81194">
        <w:rPr>
          <w:rFonts w:ascii="Times New Roman" w:hAnsi="Times New Roman" w:cs="Times New Roman"/>
          <w:sz w:val="24"/>
          <w:szCs w:val="24"/>
        </w:rPr>
        <w:t>I</w:t>
      </w:r>
      <w:proofErr w:type="gramEnd"/>
      <w:r w:rsidR="00E81194">
        <w:rPr>
          <w:rFonts w:ascii="Times New Roman" w:hAnsi="Times New Roman" w:cs="Times New Roman"/>
          <w:sz w:val="24"/>
          <w:szCs w:val="24"/>
        </w:rPr>
        <w:t xml:space="preserve"> along with basic subjects for better understanding of disease</w:t>
      </w:r>
      <w:r w:rsidR="00FB0032">
        <w:rPr>
          <w:rFonts w:ascii="Times New Roman" w:hAnsi="Times New Roman" w:cs="Times New Roman"/>
          <w:sz w:val="24"/>
          <w:szCs w:val="24"/>
        </w:rPr>
        <w:t xml:space="preserve"> process</w:t>
      </w:r>
      <w:r w:rsidR="00E81194">
        <w:rPr>
          <w:rFonts w:ascii="Times New Roman" w:hAnsi="Times New Roman" w:cs="Times New Roman"/>
          <w:sz w:val="24"/>
          <w:szCs w:val="24"/>
        </w:rPr>
        <w:t xml:space="preserve">. 3. </w:t>
      </w:r>
      <w:r w:rsidR="00FB0032">
        <w:rPr>
          <w:rFonts w:ascii="Times New Roman" w:hAnsi="Times New Roman" w:cs="Times New Roman"/>
          <w:sz w:val="24"/>
          <w:szCs w:val="24"/>
        </w:rPr>
        <w:t xml:space="preserve">Present 2 year time interval between forensic medicine and start of </w:t>
      </w:r>
      <w:r w:rsidR="009F01D7">
        <w:rPr>
          <w:rFonts w:ascii="Times New Roman" w:hAnsi="Times New Roman" w:cs="Times New Roman"/>
          <w:sz w:val="24"/>
          <w:szCs w:val="24"/>
        </w:rPr>
        <w:t xml:space="preserve">the </w:t>
      </w:r>
      <w:r w:rsidR="00FB0032">
        <w:rPr>
          <w:rFonts w:ascii="Times New Roman" w:hAnsi="Times New Roman" w:cs="Times New Roman"/>
          <w:sz w:val="24"/>
          <w:szCs w:val="24"/>
        </w:rPr>
        <w:t>internship should be reduced and preferably f</w:t>
      </w:r>
      <w:r w:rsidR="00BE3F1E">
        <w:rPr>
          <w:rFonts w:ascii="Times New Roman" w:hAnsi="Times New Roman" w:cs="Times New Roman"/>
          <w:sz w:val="24"/>
          <w:szCs w:val="24"/>
        </w:rPr>
        <w:t>orensic medicine should be taught</w:t>
      </w:r>
      <w:r w:rsidR="00FB0032">
        <w:rPr>
          <w:rFonts w:ascii="Times New Roman" w:hAnsi="Times New Roman" w:cs="Times New Roman"/>
          <w:sz w:val="24"/>
          <w:szCs w:val="24"/>
        </w:rPr>
        <w:t xml:space="preserve"> in phase III</w:t>
      </w:r>
      <w:r w:rsidR="00BE3F1E">
        <w:rPr>
          <w:rFonts w:ascii="Times New Roman" w:hAnsi="Times New Roman" w:cs="Times New Roman"/>
          <w:sz w:val="24"/>
          <w:szCs w:val="24"/>
        </w:rPr>
        <w:t xml:space="preserve"> to avoid fading away of </w:t>
      </w:r>
      <w:proofErr w:type="spellStart"/>
      <w:r w:rsidR="00BE3F1E">
        <w:rPr>
          <w:rFonts w:ascii="Times New Roman" w:hAnsi="Times New Roman" w:cs="Times New Roman"/>
          <w:sz w:val="24"/>
          <w:szCs w:val="24"/>
        </w:rPr>
        <w:t>medicolegal</w:t>
      </w:r>
      <w:proofErr w:type="spellEnd"/>
      <w:r w:rsidR="00BE3F1E">
        <w:rPr>
          <w:rFonts w:ascii="Times New Roman" w:hAnsi="Times New Roman" w:cs="Times New Roman"/>
          <w:sz w:val="24"/>
          <w:szCs w:val="24"/>
        </w:rPr>
        <w:t xml:space="preserve"> knowledge</w:t>
      </w:r>
      <w:r w:rsidR="00FB0032">
        <w:rPr>
          <w:rFonts w:ascii="Times New Roman" w:hAnsi="Times New Roman" w:cs="Times New Roman"/>
          <w:sz w:val="24"/>
          <w:szCs w:val="24"/>
        </w:rPr>
        <w:t>.</w:t>
      </w:r>
      <w:r w:rsidR="00BE3F1E">
        <w:rPr>
          <w:rFonts w:ascii="Times New Roman" w:hAnsi="Times New Roman" w:cs="Times New Roman"/>
          <w:sz w:val="24"/>
          <w:szCs w:val="24"/>
        </w:rPr>
        <w:t xml:space="preserve"> 4. </w:t>
      </w:r>
      <w:r w:rsidR="00F24780">
        <w:rPr>
          <w:rFonts w:ascii="Times New Roman" w:hAnsi="Times New Roman" w:cs="Times New Roman"/>
          <w:sz w:val="24"/>
          <w:szCs w:val="24"/>
        </w:rPr>
        <w:t>C</w:t>
      </w:r>
      <w:r w:rsidR="00BE3F1E">
        <w:rPr>
          <w:rFonts w:ascii="Times New Roman" w:hAnsi="Times New Roman" w:cs="Times New Roman"/>
          <w:sz w:val="24"/>
          <w:szCs w:val="24"/>
        </w:rPr>
        <w:t>ommunity medicine should be taught during internship as it will be easier to learn it by direct</w:t>
      </w:r>
      <w:r w:rsidR="00171122">
        <w:rPr>
          <w:rFonts w:ascii="Times New Roman" w:hAnsi="Times New Roman" w:cs="Times New Roman"/>
          <w:sz w:val="24"/>
          <w:szCs w:val="24"/>
        </w:rPr>
        <w:t xml:space="preserve"> interaction with community</w:t>
      </w:r>
      <w:r w:rsidR="00BE3F1E">
        <w:rPr>
          <w:rFonts w:ascii="Times New Roman" w:hAnsi="Times New Roman" w:cs="Times New Roman"/>
          <w:sz w:val="24"/>
          <w:szCs w:val="24"/>
        </w:rPr>
        <w:t>.</w:t>
      </w:r>
    </w:p>
    <w:p w:rsidR="00ED6CAC" w:rsidDel="005C423D" w:rsidRDefault="00ED6CAC" w:rsidP="004448D7">
      <w:pPr>
        <w:jc w:val="both"/>
        <w:rPr>
          <w:del w:id="28" w:author="Windows Eight" w:date="2018-01-02T22:34:00Z"/>
          <w:rFonts w:ascii="Times New Roman" w:hAnsi="Times New Roman" w:cs="Times New Roman"/>
          <w:sz w:val="24"/>
          <w:szCs w:val="24"/>
        </w:rPr>
      </w:pPr>
      <w:r w:rsidRPr="00880F1A">
        <w:rPr>
          <w:rFonts w:ascii="Times New Roman" w:hAnsi="Times New Roman" w:cs="Times New Roman"/>
          <w:sz w:val="24"/>
          <w:szCs w:val="24"/>
        </w:rPr>
        <w:t xml:space="preserve">By considering </w:t>
      </w:r>
      <w:r w:rsidR="00EE2823">
        <w:rPr>
          <w:rFonts w:ascii="Times New Roman" w:hAnsi="Times New Roman" w:cs="Times New Roman"/>
          <w:sz w:val="24"/>
          <w:szCs w:val="24"/>
        </w:rPr>
        <w:t xml:space="preserve">the </w:t>
      </w:r>
      <w:r w:rsidRPr="00880F1A">
        <w:rPr>
          <w:rFonts w:ascii="Times New Roman" w:hAnsi="Times New Roman" w:cs="Times New Roman"/>
          <w:sz w:val="24"/>
          <w:szCs w:val="24"/>
        </w:rPr>
        <w:t xml:space="preserve">drawbacks of present curriculum and feedback from </w:t>
      </w:r>
      <w:r w:rsidR="00F24780">
        <w:rPr>
          <w:rFonts w:ascii="Times New Roman" w:hAnsi="Times New Roman" w:cs="Times New Roman"/>
          <w:sz w:val="24"/>
          <w:szCs w:val="24"/>
        </w:rPr>
        <w:t>junior resident doctors</w:t>
      </w:r>
      <w:r w:rsidRPr="00880F1A">
        <w:rPr>
          <w:rFonts w:ascii="Times New Roman" w:hAnsi="Times New Roman" w:cs="Times New Roman"/>
          <w:sz w:val="24"/>
          <w:szCs w:val="24"/>
        </w:rPr>
        <w:t xml:space="preserve"> following changes are </w:t>
      </w:r>
      <w:r w:rsidR="00F24780">
        <w:rPr>
          <w:rFonts w:ascii="Times New Roman" w:hAnsi="Times New Roman" w:cs="Times New Roman"/>
          <w:sz w:val="24"/>
          <w:szCs w:val="24"/>
        </w:rPr>
        <w:t>considered</w:t>
      </w:r>
      <w:r w:rsidRPr="00880F1A">
        <w:rPr>
          <w:rFonts w:ascii="Times New Roman" w:hAnsi="Times New Roman" w:cs="Times New Roman"/>
          <w:sz w:val="24"/>
          <w:szCs w:val="24"/>
        </w:rPr>
        <w:t xml:space="preserve"> to modify present curriculum.</w:t>
      </w:r>
    </w:p>
    <w:p w:rsidR="009F01D7" w:rsidDel="005C423D" w:rsidRDefault="009F01D7" w:rsidP="004448D7">
      <w:pPr>
        <w:jc w:val="both"/>
        <w:rPr>
          <w:del w:id="29" w:author="Windows Eight" w:date="2018-01-02T22:34:00Z"/>
          <w:rFonts w:ascii="Times New Roman" w:hAnsi="Times New Roman" w:cs="Times New Roman"/>
          <w:sz w:val="24"/>
          <w:szCs w:val="24"/>
        </w:rPr>
      </w:pPr>
    </w:p>
    <w:p w:rsidR="009F01D7" w:rsidDel="005C423D" w:rsidRDefault="009F01D7" w:rsidP="004448D7">
      <w:pPr>
        <w:jc w:val="both"/>
        <w:rPr>
          <w:del w:id="30" w:author="Windows Eight" w:date="2018-01-02T22:34:00Z"/>
          <w:rFonts w:ascii="Times New Roman" w:hAnsi="Times New Roman" w:cs="Times New Roman"/>
          <w:sz w:val="24"/>
          <w:szCs w:val="24"/>
        </w:rPr>
      </w:pPr>
    </w:p>
    <w:p w:rsidR="009F01D7" w:rsidDel="005C423D" w:rsidRDefault="009F01D7" w:rsidP="004448D7">
      <w:pPr>
        <w:jc w:val="both"/>
        <w:rPr>
          <w:del w:id="31" w:author="Windows Eight" w:date="2018-01-02T22:34:00Z"/>
          <w:rFonts w:ascii="Times New Roman" w:hAnsi="Times New Roman" w:cs="Times New Roman"/>
          <w:sz w:val="24"/>
          <w:szCs w:val="24"/>
        </w:rPr>
      </w:pPr>
    </w:p>
    <w:p w:rsidR="009F01D7" w:rsidDel="005C423D" w:rsidRDefault="009F01D7" w:rsidP="004448D7">
      <w:pPr>
        <w:jc w:val="both"/>
        <w:rPr>
          <w:del w:id="32" w:author="Windows Eight" w:date="2018-01-02T22:34:00Z"/>
          <w:rFonts w:ascii="Times New Roman" w:hAnsi="Times New Roman" w:cs="Times New Roman"/>
          <w:sz w:val="24"/>
          <w:szCs w:val="24"/>
        </w:rPr>
      </w:pPr>
    </w:p>
    <w:p w:rsidR="009F01D7" w:rsidRDefault="009F01D7" w:rsidP="004448D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D4B2E" w:rsidRPr="00880F1A" w:rsidRDefault="00ED4B2E" w:rsidP="004448D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2: Modified MBBS curriculum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2096"/>
        <w:gridCol w:w="1150"/>
        <w:gridCol w:w="5963"/>
      </w:tblGrid>
      <w:tr w:rsidR="003C53CF" w:rsidRPr="00880F1A" w:rsidTr="005F5D65">
        <w:tc>
          <w:tcPr>
            <w:tcW w:w="2122" w:type="dxa"/>
          </w:tcPr>
          <w:p w:rsidR="003C53CF" w:rsidRPr="00A71C1C" w:rsidRDefault="003C53CF" w:rsidP="004448D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1C1C">
              <w:rPr>
                <w:rFonts w:ascii="Times New Roman" w:hAnsi="Times New Roman" w:cs="Times New Roman"/>
                <w:b/>
                <w:sz w:val="24"/>
                <w:szCs w:val="24"/>
              </w:rPr>
              <w:t>Phase</w:t>
            </w:r>
          </w:p>
        </w:tc>
        <w:tc>
          <w:tcPr>
            <w:tcW w:w="1005" w:type="dxa"/>
          </w:tcPr>
          <w:p w:rsidR="003C53CF" w:rsidRPr="00A71C1C" w:rsidRDefault="003C53CF" w:rsidP="004448D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1C1C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6082" w:type="dxa"/>
          </w:tcPr>
          <w:p w:rsidR="003C53CF" w:rsidRPr="00A71C1C" w:rsidRDefault="003C53CF" w:rsidP="004448D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1C1C">
              <w:rPr>
                <w:rFonts w:ascii="Times New Roman" w:hAnsi="Times New Roman" w:cs="Times New Roman"/>
                <w:b/>
                <w:sz w:val="24"/>
                <w:szCs w:val="24"/>
              </w:rPr>
              <w:t>Subjects covered</w:t>
            </w:r>
          </w:p>
        </w:tc>
      </w:tr>
      <w:tr w:rsidR="003C53CF" w:rsidRPr="00880F1A" w:rsidTr="005F5D65">
        <w:tc>
          <w:tcPr>
            <w:tcW w:w="2122" w:type="dxa"/>
          </w:tcPr>
          <w:p w:rsidR="003C53CF" w:rsidRPr="00880F1A" w:rsidRDefault="003C53CF" w:rsidP="004448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80F1A">
              <w:rPr>
                <w:rFonts w:ascii="Times New Roman" w:hAnsi="Times New Roman" w:cs="Times New Roman"/>
                <w:sz w:val="24"/>
                <w:szCs w:val="24"/>
              </w:rPr>
              <w:t>Phase I: Basic phase</w:t>
            </w:r>
          </w:p>
        </w:tc>
        <w:tc>
          <w:tcPr>
            <w:tcW w:w="1005" w:type="dxa"/>
          </w:tcPr>
          <w:p w:rsidR="003C53CF" w:rsidRPr="00880F1A" w:rsidRDefault="003C53CF" w:rsidP="004448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80F1A">
              <w:rPr>
                <w:rFonts w:ascii="Times New Roman" w:hAnsi="Times New Roman" w:cs="Times New Roman"/>
                <w:sz w:val="24"/>
                <w:szCs w:val="24"/>
              </w:rPr>
              <w:t>1.5 year</w:t>
            </w:r>
          </w:p>
        </w:tc>
        <w:tc>
          <w:tcPr>
            <w:tcW w:w="6082" w:type="dxa"/>
          </w:tcPr>
          <w:p w:rsidR="003C53CF" w:rsidRPr="00880F1A" w:rsidRDefault="003C53CF" w:rsidP="004448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80F1A">
              <w:rPr>
                <w:rFonts w:ascii="Times New Roman" w:hAnsi="Times New Roman" w:cs="Times New Roman"/>
                <w:sz w:val="24"/>
                <w:szCs w:val="24"/>
              </w:rPr>
              <w:t>Anatomy, Physiology, Biochemistry, Pathology + Microbiology and pharmacology</w:t>
            </w:r>
            <w:r w:rsidR="00F824B9" w:rsidRPr="00880F1A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</w:tr>
      <w:tr w:rsidR="003C53CF" w:rsidRPr="00880F1A" w:rsidTr="005F5D65">
        <w:tc>
          <w:tcPr>
            <w:tcW w:w="2122" w:type="dxa"/>
          </w:tcPr>
          <w:p w:rsidR="003C53CF" w:rsidRPr="00880F1A" w:rsidRDefault="003C53CF" w:rsidP="004448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80F1A">
              <w:rPr>
                <w:rFonts w:ascii="Times New Roman" w:hAnsi="Times New Roman" w:cs="Times New Roman"/>
                <w:sz w:val="24"/>
                <w:szCs w:val="24"/>
              </w:rPr>
              <w:t>Phase II: Minor phase</w:t>
            </w:r>
          </w:p>
        </w:tc>
        <w:tc>
          <w:tcPr>
            <w:tcW w:w="1005" w:type="dxa"/>
          </w:tcPr>
          <w:p w:rsidR="003C53CF" w:rsidRPr="00880F1A" w:rsidRDefault="003C53CF" w:rsidP="004448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80F1A">
              <w:rPr>
                <w:rFonts w:ascii="Times New Roman" w:hAnsi="Times New Roman" w:cs="Times New Roman"/>
                <w:sz w:val="24"/>
                <w:szCs w:val="24"/>
              </w:rPr>
              <w:t>1year</w:t>
            </w:r>
          </w:p>
        </w:tc>
        <w:tc>
          <w:tcPr>
            <w:tcW w:w="6082" w:type="dxa"/>
          </w:tcPr>
          <w:p w:rsidR="003C53CF" w:rsidRPr="00880F1A" w:rsidRDefault="003C53CF" w:rsidP="004448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80F1A">
              <w:rPr>
                <w:rFonts w:ascii="Times New Roman" w:hAnsi="Times New Roman" w:cs="Times New Roman"/>
                <w:sz w:val="24"/>
                <w:szCs w:val="24"/>
              </w:rPr>
              <w:t xml:space="preserve">Pharmacology, Microbiology, ENT, Ophthalmology + </w:t>
            </w:r>
            <w:del w:id="33" w:author="Windows Eight" w:date="2018-01-02T23:01:00Z">
              <w:r w:rsidRPr="00880F1A" w:rsidDel="001B45C7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Major clinical </w:delText>
              </w:r>
            </w:del>
            <w:del w:id="34" w:author="Windows Eight" w:date="2018-01-02T23:00:00Z">
              <w:r w:rsidRPr="00880F1A" w:rsidDel="001B45C7">
                <w:rPr>
                  <w:rFonts w:ascii="Times New Roman" w:hAnsi="Times New Roman" w:cs="Times New Roman"/>
                  <w:sz w:val="24"/>
                  <w:szCs w:val="24"/>
                </w:rPr>
                <w:delText>subjects</w:delText>
              </w:r>
              <w:r w:rsidR="005D3D9B" w:rsidRPr="00880F1A" w:rsidDel="001B45C7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( </w:delText>
              </w:r>
            </w:del>
            <w:r w:rsidR="005D3D9B" w:rsidRPr="00880F1A">
              <w:rPr>
                <w:rFonts w:ascii="Times New Roman" w:hAnsi="Times New Roman" w:cs="Times New Roman"/>
                <w:sz w:val="24"/>
                <w:szCs w:val="24"/>
              </w:rPr>
              <w:t>medicine and surgery</w:t>
            </w:r>
            <w:del w:id="35" w:author="Windows Eight" w:date="2018-01-02T23:01:00Z">
              <w:r w:rsidR="005D3D9B" w:rsidRPr="00880F1A" w:rsidDel="001B45C7">
                <w:rPr>
                  <w:rFonts w:ascii="Times New Roman" w:hAnsi="Times New Roman" w:cs="Times New Roman"/>
                  <w:sz w:val="24"/>
                  <w:szCs w:val="24"/>
                </w:rPr>
                <w:delText>)</w:delText>
              </w:r>
            </w:del>
          </w:p>
        </w:tc>
      </w:tr>
      <w:tr w:rsidR="003C53CF" w:rsidRPr="00880F1A" w:rsidTr="005F5D65">
        <w:tc>
          <w:tcPr>
            <w:tcW w:w="2122" w:type="dxa"/>
          </w:tcPr>
          <w:p w:rsidR="003C53CF" w:rsidRPr="00880F1A" w:rsidRDefault="003C53CF" w:rsidP="004448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80F1A">
              <w:rPr>
                <w:rFonts w:ascii="Times New Roman" w:hAnsi="Times New Roman" w:cs="Times New Roman"/>
                <w:sz w:val="24"/>
                <w:szCs w:val="24"/>
              </w:rPr>
              <w:t>Phase</w:t>
            </w:r>
            <w:ins w:id="36" w:author="Windows Eight" w:date="2018-01-02T22:35:00Z">
              <w:r w:rsidR="005C423D">
                <w:rPr>
                  <w:rFonts w:ascii="Times New Roman" w:hAnsi="Times New Roman" w:cs="Times New Roman"/>
                  <w:sz w:val="24"/>
                  <w:szCs w:val="24"/>
                </w:rPr>
                <w:t xml:space="preserve"> III</w:t>
              </w:r>
            </w:ins>
            <w:r w:rsidRPr="00880F1A">
              <w:rPr>
                <w:rFonts w:ascii="Times New Roman" w:hAnsi="Times New Roman" w:cs="Times New Roman"/>
                <w:sz w:val="24"/>
                <w:szCs w:val="24"/>
              </w:rPr>
              <w:t xml:space="preserve">: Major </w:t>
            </w:r>
            <w:r w:rsidR="005D3D9B" w:rsidRPr="00880F1A">
              <w:rPr>
                <w:rFonts w:ascii="Times New Roman" w:hAnsi="Times New Roman" w:cs="Times New Roman"/>
                <w:sz w:val="24"/>
                <w:szCs w:val="24"/>
              </w:rPr>
              <w:t>phase</w:t>
            </w:r>
          </w:p>
        </w:tc>
        <w:tc>
          <w:tcPr>
            <w:tcW w:w="1005" w:type="dxa"/>
          </w:tcPr>
          <w:p w:rsidR="003C53CF" w:rsidRPr="00880F1A" w:rsidRDefault="003C53CF" w:rsidP="004448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80F1A">
              <w:rPr>
                <w:rFonts w:ascii="Times New Roman" w:hAnsi="Times New Roman" w:cs="Times New Roman"/>
                <w:sz w:val="24"/>
                <w:szCs w:val="24"/>
              </w:rPr>
              <w:t>1.5 year</w:t>
            </w:r>
          </w:p>
        </w:tc>
        <w:tc>
          <w:tcPr>
            <w:tcW w:w="6082" w:type="dxa"/>
          </w:tcPr>
          <w:p w:rsidR="003C53CF" w:rsidRPr="00880F1A" w:rsidRDefault="003C53CF" w:rsidP="004448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80F1A">
              <w:rPr>
                <w:rFonts w:ascii="Times New Roman" w:hAnsi="Times New Roman" w:cs="Times New Roman"/>
                <w:sz w:val="24"/>
                <w:szCs w:val="24"/>
              </w:rPr>
              <w:t>Medicine, Paediatrics,</w:t>
            </w:r>
            <w:r w:rsidR="004D3DA3">
              <w:rPr>
                <w:rFonts w:ascii="Times New Roman" w:hAnsi="Times New Roman" w:cs="Times New Roman"/>
                <w:sz w:val="24"/>
                <w:szCs w:val="24"/>
              </w:rPr>
              <w:t xml:space="preserve"> Surgery, obstetrics-</w:t>
            </w:r>
            <w:proofErr w:type="spellStart"/>
            <w:r w:rsidR="004D3DA3">
              <w:rPr>
                <w:rFonts w:ascii="Times New Roman" w:hAnsi="Times New Roman" w:cs="Times New Roman"/>
                <w:sz w:val="24"/>
                <w:szCs w:val="24"/>
              </w:rPr>
              <w:t>gyne</w:t>
            </w:r>
            <w:proofErr w:type="spellEnd"/>
            <w:r w:rsidRPr="00880F1A">
              <w:rPr>
                <w:rFonts w:ascii="Times New Roman" w:hAnsi="Times New Roman" w:cs="Times New Roman"/>
                <w:sz w:val="24"/>
                <w:szCs w:val="24"/>
              </w:rPr>
              <w:t>, Forensic medicine and toxicology</w:t>
            </w:r>
            <w:ins w:id="37" w:author="Windows Eight" w:date="2018-01-02T22:35:00Z">
              <w:r w:rsidR="005C423D">
                <w:rPr>
                  <w:rFonts w:ascii="Times New Roman" w:hAnsi="Times New Roman" w:cs="Times New Roman"/>
                  <w:sz w:val="24"/>
                  <w:szCs w:val="24"/>
                </w:rPr>
                <w:t xml:space="preserve"> +</w:t>
              </w:r>
              <w:bookmarkStart w:id="38" w:name="_GoBack"/>
              <w:bookmarkEnd w:id="38"/>
              <w:r w:rsidR="005C423D">
                <w:rPr>
                  <w:rFonts w:ascii="Times New Roman" w:hAnsi="Times New Roman" w:cs="Times New Roman"/>
                  <w:sz w:val="24"/>
                  <w:szCs w:val="24"/>
                </w:rPr>
                <w:t xml:space="preserve"> Community medicine*</w:t>
              </w:r>
            </w:ins>
          </w:p>
        </w:tc>
      </w:tr>
      <w:tr w:rsidR="003C53CF" w:rsidRPr="00880F1A" w:rsidTr="005F5D65">
        <w:tc>
          <w:tcPr>
            <w:tcW w:w="2122" w:type="dxa"/>
          </w:tcPr>
          <w:p w:rsidR="003C53CF" w:rsidRPr="00880F1A" w:rsidRDefault="003C53CF" w:rsidP="004448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80F1A">
              <w:rPr>
                <w:rFonts w:ascii="Times New Roman" w:hAnsi="Times New Roman" w:cs="Times New Roman"/>
                <w:sz w:val="24"/>
                <w:szCs w:val="24"/>
              </w:rPr>
              <w:t>Internship</w:t>
            </w:r>
          </w:p>
        </w:tc>
        <w:tc>
          <w:tcPr>
            <w:tcW w:w="1005" w:type="dxa"/>
          </w:tcPr>
          <w:p w:rsidR="003C53CF" w:rsidRPr="00880F1A" w:rsidRDefault="003C53CF" w:rsidP="004448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80F1A">
              <w:rPr>
                <w:rFonts w:ascii="Times New Roman" w:hAnsi="Times New Roman" w:cs="Times New Roman"/>
                <w:sz w:val="24"/>
                <w:szCs w:val="24"/>
              </w:rPr>
              <w:t>2 year</w:t>
            </w:r>
          </w:p>
        </w:tc>
        <w:tc>
          <w:tcPr>
            <w:tcW w:w="6082" w:type="dxa"/>
          </w:tcPr>
          <w:p w:rsidR="00025346" w:rsidRDefault="001B24DD" w:rsidP="00025346">
            <w:pPr>
              <w:jc w:val="both"/>
              <w:rPr>
                <w:ins w:id="39" w:author="Windows Eight" w:date="2018-01-02T23:04:00Z"/>
                <w:rFonts w:ascii="Times New Roman" w:hAnsi="Times New Roman" w:cs="Times New Roman"/>
                <w:sz w:val="24"/>
                <w:szCs w:val="24"/>
              </w:rPr>
              <w:pPrChange w:id="40" w:author="Windows Eight" w:date="2018-01-02T23:04:00Z">
                <w:pPr>
                  <w:jc w:val="both"/>
                </w:pPr>
              </w:pPrChange>
            </w:pPr>
            <w:r w:rsidRPr="00880F1A">
              <w:rPr>
                <w:rFonts w:ascii="Times New Roman" w:hAnsi="Times New Roman" w:cs="Times New Roman"/>
                <w:sz w:val="24"/>
                <w:szCs w:val="24"/>
              </w:rPr>
              <w:t>1 year urban internship</w:t>
            </w:r>
            <w:r w:rsidR="003C53CF" w:rsidRPr="00880F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ins w:id="41" w:author="Windows Eight" w:date="2018-01-02T23:04:00Z">
              <w:r w:rsidR="00025346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r w:rsidRPr="00880F1A">
              <w:rPr>
                <w:rFonts w:ascii="Times New Roman" w:hAnsi="Times New Roman" w:cs="Times New Roman"/>
                <w:sz w:val="24"/>
                <w:szCs w:val="24"/>
              </w:rPr>
              <w:t xml:space="preserve">+ Community medicine </w:t>
            </w:r>
          </w:p>
          <w:p w:rsidR="003C53CF" w:rsidRPr="00880F1A" w:rsidDel="00025346" w:rsidRDefault="003C53CF" w:rsidP="00025346">
            <w:pPr>
              <w:jc w:val="both"/>
              <w:rPr>
                <w:del w:id="42" w:author="Windows Eight" w:date="2018-01-02T23:04:00Z"/>
                <w:rFonts w:ascii="Times New Roman" w:hAnsi="Times New Roman" w:cs="Times New Roman"/>
                <w:sz w:val="24"/>
                <w:szCs w:val="24"/>
              </w:rPr>
              <w:pPrChange w:id="43" w:author="Windows Eight" w:date="2018-01-02T23:04:00Z">
                <w:pPr>
                  <w:jc w:val="both"/>
                </w:pPr>
              </w:pPrChange>
            </w:pPr>
            <w:del w:id="44" w:author="Windows Eight" w:date="2018-01-02T23:04:00Z">
              <w:r w:rsidRPr="00880F1A" w:rsidDel="00025346">
                <w:rPr>
                  <w:rFonts w:ascii="Times New Roman" w:hAnsi="Times New Roman" w:cs="Times New Roman"/>
                  <w:sz w:val="24"/>
                  <w:szCs w:val="24"/>
                </w:rPr>
                <w:delText>at pa</w:delText>
              </w:r>
              <w:r w:rsidR="001B24DD" w:rsidRPr="00880F1A" w:rsidDel="00025346">
                <w:rPr>
                  <w:rFonts w:ascii="Times New Roman" w:hAnsi="Times New Roman" w:cs="Times New Roman"/>
                  <w:sz w:val="24"/>
                  <w:szCs w:val="24"/>
                </w:rPr>
                <w:delText>rent hospital</w:delText>
              </w:r>
            </w:del>
          </w:p>
          <w:p w:rsidR="003C53CF" w:rsidRPr="00880F1A" w:rsidRDefault="001B24DD" w:rsidP="0002534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  <w:pPrChange w:id="45" w:author="Windows Eight" w:date="2018-01-02T23:04:00Z">
                <w:pPr>
                  <w:jc w:val="both"/>
                </w:pPr>
              </w:pPrChange>
            </w:pPr>
            <w:r w:rsidRPr="00880F1A">
              <w:rPr>
                <w:rFonts w:ascii="Times New Roman" w:hAnsi="Times New Roman" w:cs="Times New Roman"/>
                <w:sz w:val="24"/>
                <w:szCs w:val="24"/>
              </w:rPr>
              <w:t>1 year rural internship</w:t>
            </w:r>
            <w:ins w:id="46" w:author="Windows Eight" w:date="2018-01-02T23:04:00Z">
              <w:r w:rsidR="00025346">
                <w:rPr>
                  <w:rFonts w:ascii="Times New Roman" w:hAnsi="Times New Roman" w:cs="Times New Roman"/>
                  <w:sz w:val="24"/>
                  <w:szCs w:val="24"/>
                </w:rPr>
                <w:t xml:space="preserve">* </w:t>
              </w:r>
            </w:ins>
            <w:r w:rsidRPr="00880F1A">
              <w:rPr>
                <w:rFonts w:ascii="Times New Roman" w:hAnsi="Times New Roman" w:cs="Times New Roman"/>
                <w:sz w:val="24"/>
                <w:szCs w:val="24"/>
              </w:rPr>
              <w:t>+ Community medicine</w:t>
            </w:r>
            <w:r w:rsidR="003C53CF" w:rsidRPr="00880F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del w:id="47" w:author="Windows Eight" w:date="2018-01-02T23:04:00Z">
              <w:r w:rsidR="003C53CF" w:rsidRPr="00880F1A" w:rsidDel="00025346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at RHTC/ PHC </w:delText>
              </w:r>
              <w:r w:rsidR="00F824B9" w:rsidRPr="00880F1A" w:rsidDel="00025346">
                <w:rPr>
                  <w:rFonts w:ascii="Times New Roman" w:hAnsi="Times New Roman" w:cs="Times New Roman"/>
                  <w:sz w:val="24"/>
                  <w:szCs w:val="24"/>
                </w:rPr>
                <w:delText>*</w:delText>
              </w:r>
            </w:del>
          </w:p>
        </w:tc>
      </w:tr>
      <w:tr w:rsidR="00C85757" w:rsidRPr="00880F1A" w:rsidTr="00586F3D">
        <w:tc>
          <w:tcPr>
            <w:tcW w:w="9209" w:type="dxa"/>
            <w:gridSpan w:val="3"/>
          </w:tcPr>
          <w:p w:rsidR="00F824B9" w:rsidRDefault="00F824B9" w:rsidP="004448D7">
            <w:pPr>
              <w:pStyle w:val="ListParagraph"/>
              <w:numPr>
                <w:ilvl w:val="0"/>
                <w:numId w:val="3"/>
              </w:numPr>
              <w:jc w:val="both"/>
              <w:rPr>
                <w:ins w:id="48" w:author="Windows Eight" w:date="2018-01-02T22:37:00Z"/>
                <w:rFonts w:ascii="Times New Roman" w:hAnsi="Times New Roman" w:cs="Times New Roman"/>
                <w:sz w:val="24"/>
                <w:szCs w:val="24"/>
              </w:rPr>
            </w:pPr>
            <w:r w:rsidRPr="00880F1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*Classes for Microbiology and pharmacology should start once teaching of anatomy, physiology and biochemistry is over. Microbiology and pharmacology should get </w:t>
            </w:r>
            <w:r w:rsidR="004706AF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Pr="00880F1A">
              <w:rPr>
                <w:rFonts w:ascii="Times New Roman" w:hAnsi="Times New Roman" w:cs="Times New Roman"/>
                <w:sz w:val="24"/>
                <w:szCs w:val="24"/>
              </w:rPr>
              <w:t>minimum of 2 month</w:t>
            </w:r>
            <w:r w:rsidR="004706AF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880F1A">
              <w:rPr>
                <w:rFonts w:ascii="Times New Roman" w:hAnsi="Times New Roman" w:cs="Times New Roman"/>
                <w:sz w:val="24"/>
                <w:szCs w:val="24"/>
              </w:rPr>
              <w:t xml:space="preserve"> during phase I.</w:t>
            </w:r>
          </w:p>
          <w:p w:rsidR="005C423D" w:rsidRPr="005C423D" w:rsidRDefault="005C423D" w:rsidP="005C423D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rPrChange w:id="49" w:author="Windows Eight" w:date="2018-01-02T22:37:00Z">
                  <w:rPr/>
                </w:rPrChange>
              </w:rPr>
              <w:pPrChange w:id="50" w:author="Windows Eight" w:date="2018-01-02T22:37:00Z">
                <w:pPr>
                  <w:pStyle w:val="ListParagraph"/>
                  <w:numPr>
                    <w:numId w:val="3"/>
                  </w:numPr>
                  <w:ind w:hanging="360"/>
                  <w:jc w:val="both"/>
                </w:pPr>
              </w:pPrChange>
            </w:pPr>
            <w:ins w:id="51" w:author="Windows Eight" w:date="2018-01-02T22:37:00Z">
              <w:r w:rsidRPr="008F6D28">
                <w:rPr>
                  <w:rFonts w:ascii="Times New Roman" w:hAnsi="Times New Roman" w:cs="Times New Roman"/>
                  <w:sz w:val="24"/>
                  <w:szCs w:val="24"/>
                </w:rPr>
                <w:t>*Examination for community medicine should be conducted at the end of internship and based on same repeat internship in community medicine for</w:t>
              </w:r>
              <w:r>
                <w:rPr>
                  <w:rFonts w:ascii="Times New Roman" w:hAnsi="Times New Roman" w:cs="Times New Roman"/>
                  <w:sz w:val="24"/>
                  <w:szCs w:val="24"/>
                </w:rPr>
                <w:t xml:space="preserve"> the </w:t>
              </w:r>
              <w:r w:rsidRPr="008F6D28">
                <w:rPr>
                  <w:rFonts w:ascii="Times New Roman" w:hAnsi="Times New Roman" w:cs="Times New Roman"/>
                  <w:sz w:val="24"/>
                  <w:szCs w:val="24"/>
                </w:rPr>
                <w:t>maximum</w:t>
              </w:r>
              <w:r>
                <w:rPr>
                  <w:rFonts w:ascii="Times New Roman" w:hAnsi="Times New Roman" w:cs="Times New Roman"/>
                  <w:sz w:val="24"/>
                  <w:szCs w:val="24"/>
                </w:rPr>
                <w:t xml:space="preserve"> period of 90 days</w:t>
              </w:r>
              <w:r w:rsidRPr="008F6D28">
                <w:rPr>
                  <w:rFonts w:ascii="Times New Roman" w:hAnsi="Times New Roman" w:cs="Times New Roman"/>
                  <w:sz w:val="24"/>
                  <w:szCs w:val="24"/>
                </w:rPr>
                <w:t xml:space="preserve"> can be awarded.</w:t>
              </w:r>
            </w:ins>
          </w:p>
          <w:p w:rsidR="00033B17" w:rsidRPr="00880F1A" w:rsidRDefault="00F824B9" w:rsidP="004448D7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80F1A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 w:rsidR="00C85757" w:rsidRPr="00880F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06E2B" w:rsidRPr="00880F1A">
              <w:rPr>
                <w:rFonts w:ascii="Times New Roman" w:hAnsi="Times New Roman" w:cs="Times New Roman"/>
                <w:sz w:val="24"/>
                <w:szCs w:val="24"/>
              </w:rPr>
              <w:t xml:space="preserve">If </w:t>
            </w:r>
            <w:r w:rsidR="004706AF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="00E06E2B" w:rsidRPr="00880F1A">
              <w:rPr>
                <w:rFonts w:ascii="Times New Roman" w:hAnsi="Times New Roman" w:cs="Times New Roman"/>
                <w:sz w:val="24"/>
                <w:szCs w:val="24"/>
              </w:rPr>
              <w:t>student</w:t>
            </w:r>
            <w:r w:rsidR="00C85757" w:rsidRPr="00880F1A">
              <w:rPr>
                <w:rFonts w:ascii="Times New Roman" w:hAnsi="Times New Roman" w:cs="Times New Roman"/>
                <w:sz w:val="24"/>
                <w:szCs w:val="24"/>
              </w:rPr>
              <w:t xml:space="preserve"> secures seat in PG </w:t>
            </w:r>
            <w:r w:rsidR="001B24DD" w:rsidRPr="00880F1A">
              <w:rPr>
                <w:rFonts w:ascii="Times New Roman" w:hAnsi="Times New Roman" w:cs="Times New Roman"/>
                <w:sz w:val="24"/>
                <w:szCs w:val="24"/>
              </w:rPr>
              <w:t xml:space="preserve">entrance </w:t>
            </w:r>
            <w:r w:rsidR="00C85757" w:rsidRPr="00880F1A">
              <w:rPr>
                <w:rFonts w:ascii="Times New Roman" w:hAnsi="Times New Roman" w:cs="Times New Roman"/>
                <w:sz w:val="24"/>
                <w:szCs w:val="24"/>
              </w:rPr>
              <w:t>examination waiver of internship</w:t>
            </w:r>
            <w:r w:rsidR="00907DF6" w:rsidRPr="00880F1A">
              <w:rPr>
                <w:rFonts w:ascii="Times New Roman" w:hAnsi="Times New Roman" w:cs="Times New Roman"/>
                <w:sz w:val="24"/>
                <w:szCs w:val="24"/>
              </w:rPr>
              <w:t xml:space="preserve"> should be </w:t>
            </w:r>
            <w:r w:rsidR="00FF51EC" w:rsidRPr="00880F1A">
              <w:rPr>
                <w:rFonts w:ascii="Times New Roman" w:hAnsi="Times New Roman" w:cs="Times New Roman"/>
                <w:sz w:val="24"/>
                <w:szCs w:val="24"/>
              </w:rPr>
              <w:t>given (</w:t>
            </w:r>
            <w:r w:rsidR="00907DF6" w:rsidRPr="00880F1A">
              <w:rPr>
                <w:rFonts w:ascii="Times New Roman" w:hAnsi="Times New Roman" w:cs="Times New Roman"/>
                <w:sz w:val="24"/>
                <w:szCs w:val="24"/>
              </w:rPr>
              <w:t>not more than 3</w:t>
            </w:r>
            <w:r w:rsidR="00C85757" w:rsidRPr="00880F1A">
              <w:rPr>
                <w:rFonts w:ascii="Times New Roman" w:hAnsi="Times New Roman" w:cs="Times New Roman"/>
                <w:sz w:val="24"/>
                <w:szCs w:val="24"/>
              </w:rPr>
              <w:t xml:space="preserve"> months).</w:t>
            </w:r>
          </w:p>
          <w:p w:rsidR="00A810F1" w:rsidRPr="00880F1A" w:rsidRDefault="00A810F1" w:rsidP="004448D7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80F1A">
              <w:rPr>
                <w:rFonts w:ascii="Times New Roman" w:hAnsi="Times New Roman" w:cs="Times New Roman"/>
                <w:sz w:val="24"/>
                <w:szCs w:val="24"/>
              </w:rPr>
              <w:t xml:space="preserve">Clinical posting should start in phase I </w:t>
            </w:r>
            <w:r w:rsidRPr="004D3DA3">
              <w:rPr>
                <w:rFonts w:ascii="Times New Roman" w:hAnsi="Times New Roman" w:cs="Times New Roman"/>
                <w:b/>
                <w:sz w:val="24"/>
                <w:szCs w:val="24"/>
              </w:rPr>
              <w:t>after 1 year</w:t>
            </w:r>
            <w:r w:rsidRPr="00880F1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84E2B" w:rsidRPr="00880F1A" w:rsidRDefault="00A84E2B" w:rsidP="004448D7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80F1A">
              <w:rPr>
                <w:rFonts w:ascii="Times New Roman" w:hAnsi="Times New Roman" w:cs="Times New Roman"/>
                <w:sz w:val="24"/>
                <w:szCs w:val="24"/>
              </w:rPr>
              <w:t>Clinical postings should be adjusted by making small changes in duration.</w:t>
            </w:r>
          </w:p>
        </w:tc>
      </w:tr>
    </w:tbl>
    <w:p w:rsidR="00CF366E" w:rsidRPr="00880F1A" w:rsidRDefault="00CF366E" w:rsidP="004448D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D148E" w:rsidRDefault="005D148E" w:rsidP="005D148E">
      <w:pPr>
        <w:jc w:val="both"/>
        <w:rPr>
          <w:ins w:id="52" w:author="Windows Eight" w:date="2018-01-02T22:38:00Z"/>
          <w:rFonts w:ascii="Times New Roman" w:hAnsi="Times New Roman" w:cs="Times New Roman"/>
          <w:b/>
          <w:sz w:val="24"/>
          <w:szCs w:val="24"/>
        </w:rPr>
      </w:pPr>
      <w:ins w:id="53" w:author="Windows Eight" w:date="2018-01-02T22:38:00Z">
        <w:r>
          <w:rPr>
            <w:rFonts w:ascii="Times New Roman" w:hAnsi="Times New Roman" w:cs="Times New Roman"/>
            <w:b/>
            <w:sz w:val="24"/>
            <w:szCs w:val="24"/>
          </w:rPr>
          <w:t xml:space="preserve">Proposed reforms and their expected results for </w:t>
        </w:r>
        <w:r w:rsidRPr="00864D1E">
          <w:rPr>
            <w:rFonts w:ascii="Times New Roman" w:hAnsi="Times New Roman" w:cs="Times New Roman"/>
            <w:b/>
            <w:sz w:val="24"/>
            <w:szCs w:val="24"/>
          </w:rPr>
          <w:t>better health human resources</w:t>
        </w:r>
        <w:r>
          <w:rPr>
            <w:rFonts w:ascii="Times New Roman" w:hAnsi="Times New Roman" w:cs="Times New Roman"/>
            <w:b/>
            <w:sz w:val="24"/>
            <w:szCs w:val="24"/>
          </w:rPr>
          <w:t>:</w:t>
        </w:r>
      </w:ins>
    </w:p>
    <w:p w:rsidR="005D148E" w:rsidRPr="00BE2266" w:rsidRDefault="005D148E" w:rsidP="005D148E">
      <w:pPr>
        <w:pStyle w:val="ListParagraph"/>
        <w:numPr>
          <w:ilvl w:val="0"/>
          <w:numId w:val="12"/>
        </w:numPr>
        <w:jc w:val="both"/>
        <w:rPr>
          <w:ins w:id="54" w:author="Windows Eight" w:date="2018-01-02T22:38:00Z"/>
          <w:rFonts w:ascii="Times New Roman" w:hAnsi="Times New Roman" w:cs="Times New Roman"/>
          <w:sz w:val="24"/>
          <w:szCs w:val="24"/>
        </w:rPr>
      </w:pPr>
      <w:ins w:id="55" w:author="Windows Eight" w:date="2018-01-02T22:38:00Z">
        <w:r w:rsidRPr="00BE2266">
          <w:rPr>
            <w:rFonts w:ascii="Times New Roman" w:hAnsi="Times New Roman" w:cs="Times New Roman"/>
            <w:sz w:val="24"/>
            <w:szCs w:val="24"/>
          </w:rPr>
          <w:t xml:space="preserve">2 year internship without any significant change in duration of MBBS course </w:t>
        </w:r>
        <w:r w:rsidRPr="00BE2266">
          <w:rPr>
            <w:rFonts w:ascii="Times New Roman" w:hAnsi="Times New Roman" w:cs="Times New Roman"/>
            <w:sz w:val="24"/>
            <w:szCs w:val="24"/>
          </w:rPr>
          <w:sym w:font="Wingdings" w:char="F0E0"/>
        </w:r>
        <w:r w:rsidRPr="00BE2266">
          <w:rPr>
            <w:rFonts w:ascii="Times New Roman" w:hAnsi="Times New Roman" w:cs="Times New Roman"/>
            <w:sz w:val="24"/>
            <w:szCs w:val="24"/>
          </w:rPr>
          <w:t xml:space="preserve"> Experienced doctors for community</w:t>
        </w:r>
      </w:ins>
    </w:p>
    <w:p w:rsidR="005D148E" w:rsidRPr="00BE2266" w:rsidRDefault="005D148E" w:rsidP="005D148E">
      <w:pPr>
        <w:pStyle w:val="ListParagraph"/>
        <w:numPr>
          <w:ilvl w:val="0"/>
          <w:numId w:val="12"/>
        </w:numPr>
        <w:jc w:val="both"/>
        <w:rPr>
          <w:ins w:id="56" w:author="Windows Eight" w:date="2018-01-02T22:38:00Z"/>
          <w:rFonts w:ascii="Times New Roman" w:hAnsi="Times New Roman" w:cs="Times New Roman"/>
          <w:sz w:val="24"/>
          <w:szCs w:val="24"/>
        </w:rPr>
      </w:pPr>
      <w:ins w:id="57" w:author="Windows Eight" w:date="2018-01-02T22:38:00Z">
        <w:r w:rsidRPr="00BE2266">
          <w:rPr>
            <w:rFonts w:ascii="Times New Roman" w:hAnsi="Times New Roman" w:cs="Times New Roman"/>
            <w:sz w:val="24"/>
            <w:szCs w:val="24"/>
          </w:rPr>
          <w:t xml:space="preserve">Provision of 1 year rural internship </w:t>
        </w:r>
        <w:r w:rsidRPr="00BE2266">
          <w:rPr>
            <w:rFonts w:ascii="Times New Roman" w:hAnsi="Times New Roman" w:cs="Times New Roman"/>
            <w:sz w:val="24"/>
            <w:szCs w:val="24"/>
          </w:rPr>
          <w:sym w:font="Wingdings" w:char="F0E0"/>
        </w:r>
        <w:r w:rsidRPr="00BE2266">
          <w:rPr>
            <w:rFonts w:ascii="Times New Roman" w:hAnsi="Times New Roman" w:cs="Times New Roman"/>
            <w:sz w:val="24"/>
            <w:szCs w:val="24"/>
          </w:rPr>
          <w:t xml:space="preserve"> This</w:t>
        </w:r>
        <w:r>
          <w:rPr>
            <w:rFonts w:ascii="Times New Roman" w:hAnsi="Times New Roman" w:cs="Times New Roman"/>
            <w:sz w:val="24"/>
            <w:szCs w:val="24"/>
          </w:rPr>
          <w:t xml:space="preserve"> will make doctors available in</w:t>
        </w:r>
        <w:r w:rsidRPr="00BE2266">
          <w:rPr>
            <w:rFonts w:ascii="Times New Roman" w:hAnsi="Times New Roman" w:cs="Times New Roman"/>
            <w:sz w:val="24"/>
            <w:szCs w:val="24"/>
          </w:rPr>
          <w:t xml:space="preserve"> rural area</w:t>
        </w:r>
      </w:ins>
    </w:p>
    <w:p w:rsidR="005D148E" w:rsidRPr="00BE2266" w:rsidRDefault="005D148E" w:rsidP="005D148E">
      <w:pPr>
        <w:pStyle w:val="ListParagraph"/>
        <w:numPr>
          <w:ilvl w:val="0"/>
          <w:numId w:val="12"/>
        </w:numPr>
        <w:rPr>
          <w:ins w:id="58" w:author="Windows Eight" w:date="2018-01-02T22:38:00Z"/>
          <w:rFonts w:ascii="Times New Roman" w:hAnsi="Times New Roman" w:cs="Times New Roman"/>
          <w:sz w:val="24"/>
          <w:szCs w:val="24"/>
        </w:rPr>
      </w:pPr>
      <w:ins w:id="59" w:author="Windows Eight" w:date="2018-01-02T22:38:00Z">
        <w:r w:rsidRPr="00BE2266">
          <w:rPr>
            <w:rFonts w:ascii="Times New Roman" w:hAnsi="Times New Roman" w:cs="Times New Roman"/>
            <w:sz w:val="24"/>
            <w:szCs w:val="24"/>
          </w:rPr>
          <w:t xml:space="preserve">Learning </w:t>
        </w:r>
        <w:r>
          <w:rPr>
            <w:rFonts w:ascii="Times New Roman" w:hAnsi="Times New Roman" w:cs="Times New Roman"/>
            <w:sz w:val="24"/>
            <w:szCs w:val="24"/>
          </w:rPr>
          <w:t>span of almost all subjects has</w:t>
        </w:r>
        <w:r w:rsidRPr="00BE2266">
          <w:rPr>
            <w:rFonts w:ascii="Times New Roman" w:hAnsi="Times New Roman" w:cs="Times New Roman"/>
            <w:sz w:val="24"/>
            <w:szCs w:val="24"/>
          </w:rPr>
          <w:t xml:space="preserve"> positively (not too long or too short)</w:t>
        </w:r>
        <w:r>
          <w:rPr>
            <w:rFonts w:ascii="Times New Roman" w:hAnsi="Times New Roman" w:cs="Times New Roman"/>
            <w:sz w:val="24"/>
            <w:szCs w:val="24"/>
          </w:rPr>
          <w:t xml:space="preserve"> been</w:t>
        </w:r>
        <w:r w:rsidRPr="00BE2266">
          <w:rPr>
            <w:rFonts w:ascii="Times New Roman" w:hAnsi="Times New Roman" w:cs="Times New Roman"/>
            <w:sz w:val="24"/>
            <w:szCs w:val="24"/>
          </w:rPr>
          <w:t xml:space="preserve"> increased </w:t>
        </w:r>
        <w:r w:rsidRPr="00BE2266">
          <w:rPr>
            <w:rFonts w:ascii="Times New Roman" w:hAnsi="Times New Roman" w:cs="Times New Roman"/>
            <w:sz w:val="24"/>
            <w:szCs w:val="24"/>
          </w:rPr>
          <w:sym w:font="Wingdings" w:char="F0E0"/>
        </w:r>
        <w:r w:rsidRPr="00BE2266">
          <w:rPr>
            <w:rFonts w:ascii="Times New Roman" w:hAnsi="Times New Roman" w:cs="Times New Roman"/>
            <w:sz w:val="24"/>
            <w:szCs w:val="24"/>
          </w:rPr>
          <w:t xml:space="preserve">  Sufficient learning span will help in better understanding of subjects and it will invariably produce well baked doctors</w:t>
        </w:r>
      </w:ins>
    </w:p>
    <w:p w:rsidR="00B72CA3" w:rsidRPr="00880F1A" w:rsidRDefault="00B72CA3" w:rsidP="004448D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37E9F" w:rsidRPr="004528E2" w:rsidRDefault="00F70934" w:rsidP="004448D7">
      <w:pPr>
        <w:jc w:val="both"/>
        <w:rPr>
          <w:rFonts w:ascii="Times New Roman" w:hAnsi="Times New Roman" w:cs="Times New Roman"/>
          <w:b/>
          <w:sz w:val="24"/>
          <w:szCs w:val="24"/>
        </w:rPr>
      </w:pPr>
      <w:ins w:id="60" w:author="Windows Eight" w:date="2018-01-02T22:39:00Z">
        <w:r>
          <w:rPr>
            <w:rFonts w:ascii="Times New Roman" w:hAnsi="Times New Roman" w:cs="Times New Roman"/>
            <w:b/>
            <w:sz w:val="24"/>
            <w:szCs w:val="24"/>
          </w:rPr>
          <w:t>Additional a</w:t>
        </w:r>
      </w:ins>
      <w:del w:id="61" w:author="Windows Eight" w:date="2018-01-02T22:39:00Z">
        <w:r w:rsidR="00B72CA3" w:rsidRPr="004528E2" w:rsidDel="00F70934">
          <w:rPr>
            <w:rFonts w:ascii="Times New Roman" w:hAnsi="Times New Roman" w:cs="Times New Roman"/>
            <w:b/>
            <w:sz w:val="24"/>
            <w:szCs w:val="24"/>
          </w:rPr>
          <w:delText>A</w:delText>
        </w:r>
      </w:del>
      <w:r w:rsidR="00B72CA3" w:rsidRPr="004528E2">
        <w:rPr>
          <w:rFonts w:ascii="Times New Roman" w:hAnsi="Times New Roman" w:cs="Times New Roman"/>
          <w:b/>
          <w:sz w:val="24"/>
          <w:szCs w:val="24"/>
        </w:rPr>
        <w:t>dvantages</w:t>
      </w:r>
      <w:r w:rsidR="00837E9F" w:rsidRPr="004528E2">
        <w:rPr>
          <w:rFonts w:ascii="Times New Roman" w:hAnsi="Times New Roman" w:cs="Times New Roman"/>
          <w:b/>
          <w:sz w:val="24"/>
          <w:szCs w:val="24"/>
        </w:rPr>
        <w:t xml:space="preserve"> of modified curriculum:</w:t>
      </w:r>
    </w:p>
    <w:p w:rsidR="00F70934" w:rsidRDefault="00F70934" w:rsidP="00F70934">
      <w:pPr>
        <w:pStyle w:val="ListParagraph"/>
        <w:numPr>
          <w:ilvl w:val="0"/>
          <w:numId w:val="5"/>
        </w:numPr>
        <w:jc w:val="both"/>
        <w:rPr>
          <w:ins w:id="62" w:author="Windows Eight" w:date="2018-01-02T22:41:00Z"/>
          <w:rFonts w:ascii="Times New Roman" w:hAnsi="Times New Roman" w:cs="Times New Roman"/>
          <w:sz w:val="24"/>
          <w:szCs w:val="24"/>
        </w:rPr>
        <w:pPrChange w:id="63" w:author="Windows Eight" w:date="2018-01-02T22:41:00Z">
          <w:pPr>
            <w:pStyle w:val="ListParagraph"/>
            <w:numPr>
              <w:numId w:val="5"/>
            </w:numPr>
            <w:ind w:hanging="360"/>
            <w:jc w:val="both"/>
          </w:pPr>
        </w:pPrChange>
      </w:pPr>
      <w:ins w:id="64" w:author="Windows Eight" w:date="2018-01-02T22:41:00Z">
        <w:r w:rsidRPr="00880F1A">
          <w:rPr>
            <w:rFonts w:ascii="Times New Roman" w:hAnsi="Times New Roman" w:cs="Times New Roman"/>
            <w:sz w:val="24"/>
            <w:szCs w:val="24"/>
          </w:rPr>
          <w:t>Enough time for phase I</w:t>
        </w:r>
        <w:r>
          <w:rPr>
            <w:rFonts w:ascii="Times New Roman" w:hAnsi="Times New Roman" w:cs="Times New Roman"/>
            <w:sz w:val="24"/>
            <w:szCs w:val="24"/>
          </w:rPr>
          <w:t xml:space="preserve"> &amp; phase III</w:t>
        </w:r>
        <w:r w:rsidRPr="00880F1A">
          <w:rPr>
            <w:rFonts w:ascii="Times New Roman" w:hAnsi="Times New Roman" w:cs="Times New Roman"/>
            <w:sz w:val="24"/>
            <w:szCs w:val="24"/>
          </w:rPr>
          <w:t xml:space="preserve"> subjects</w:t>
        </w:r>
        <w:r>
          <w:rPr>
            <w:rFonts w:ascii="Times New Roman" w:hAnsi="Times New Roman" w:cs="Times New Roman"/>
            <w:sz w:val="24"/>
            <w:szCs w:val="24"/>
          </w:rPr>
          <w:t>.</w:t>
        </w:r>
      </w:ins>
    </w:p>
    <w:p w:rsidR="00907DF6" w:rsidRPr="00880F1A" w:rsidDel="00F70934" w:rsidRDefault="00907DF6" w:rsidP="004448D7">
      <w:pPr>
        <w:pStyle w:val="ListParagraph"/>
        <w:numPr>
          <w:ilvl w:val="0"/>
          <w:numId w:val="5"/>
        </w:numPr>
        <w:jc w:val="both"/>
        <w:rPr>
          <w:del w:id="65" w:author="Windows Eight" w:date="2018-01-02T22:41:00Z"/>
          <w:rFonts w:ascii="Times New Roman" w:hAnsi="Times New Roman" w:cs="Times New Roman"/>
          <w:sz w:val="24"/>
          <w:szCs w:val="24"/>
        </w:rPr>
      </w:pPr>
      <w:del w:id="66" w:author="Windows Eight" w:date="2018-01-02T22:41:00Z">
        <w:r w:rsidRPr="00880F1A" w:rsidDel="00F70934">
          <w:rPr>
            <w:rFonts w:ascii="Times New Roman" w:hAnsi="Times New Roman" w:cs="Times New Roman"/>
            <w:sz w:val="24"/>
            <w:szCs w:val="24"/>
          </w:rPr>
          <w:delText xml:space="preserve">Enough time for </w:delText>
        </w:r>
        <w:r w:rsidR="00642975" w:rsidRPr="00880F1A" w:rsidDel="00F70934">
          <w:rPr>
            <w:rFonts w:ascii="Times New Roman" w:hAnsi="Times New Roman" w:cs="Times New Roman"/>
            <w:sz w:val="24"/>
            <w:szCs w:val="24"/>
          </w:rPr>
          <w:delText xml:space="preserve">phase I </w:delText>
        </w:r>
        <w:r w:rsidRPr="00880F1A" w:rsidDel="00F70934">
          <w:rPr>
            <w:rFonts w:ascii="Times New Roman" w:hAnsi="Times New Roman" w:cs="Times New Roman"/>
            <w:sz w:val="24"/>
            <w:szCs w:val="24"/>
          </w:rPr>
          <w:delText>subjects</w:delText>
        </w:r>
        <w:r w:rsidR="002B7156" w:rsidDel="00F70934">
          <w:rPr>
            <w:rFonts w:ascii="Times New Roman" w:hAnsi="Times New Roman" w:cs="Times New Roman"/>
            <w:sz w:val="24"/>
            <w:szCs w:val="24"/>
          </w:rPr>
          <w:delText>,</w:delText>
        </w:r>
        <w:r w:rsidRPr="00880F1A" w:rsidDel="00F70934">
          <w:rPr>
            <w:rFonts w:ascii="Times New Roman" w:hAnsi="Times New Roman" w:cs="Times New Roman"/>
            <w:sz w:val="24"/>
            <w:szCs w:val="24"/>
          </w:rPr>
          <w:delText xml:space="preserve"> even if admissions are delayed.</w:delText>
        </w:r>
      </w:del>
    </w:p>
    <w:p w:rsidR="00735AAD" w:rsidRPr="00880F1A" w:rsidDel="00F70934" w:rsidRDefault="00735AAD" w:rsidP="00F70934">
      <w:pPr>
        <w:pStyle w:val="ListParagraph"/>
        <w:numPr>
          <w:ilvl w:val="0"/>
          <w:numId w:val="5"/>
        </w:numPr>
        <w:jc w:val="both"/>
        <w:rPr>
          <w:del w:id="67" w:author="Windows Eight" w:date="2018-01-02T22:41:00Z"/>
          <w:rFonts w:ascii="Times New Roman" w:hAnsi="Times New Roman" w:cs="Times New Roman"/>
          <w:sz w:val="24"/>
          <w:szCs w:val="24"/>
        </w:rPr>
        <w:pPrChange w:id="68" w:author="Windows Eight" w:date="2018-01-02T22:41:00Z">
          <w:pPr>
            <w:pStyle w:val="ListParagraph"/>
            <w:numPr>
              <w:numId w:val="5"/>
            </w:numPr>
            <w:ind w:hanging="360"/>
            <w:jc w:val="both"/>
          </w:pPr>
        </w:pPrChange>
      </w:pPr>
      <w:del w:id="69" w:author="Windows Eight" w:date="2018-01-02T22:41:00Z">
        <w:r w:rsidRPr="00880F1A" w:rsidDel="00F70934">
          <w:rPr>
            <w:rFonts w:ascii="Times New Roman" w:hAnsi="Times New Roman" w:cs="Times New Roman"/>
            <w:sz w:val="24"/>
            <w:szCs w:val="24"/>
          </w:rPr>
          <w:delText>Enough time to study major clinical subjects in phase III.</w:delText>
        </w:r>
      </w:del>
    </w:p>
    <w:p w:rsidR="00907DF6" w:rsidRPr="00880F1A" w:rsidRDefault="00907DF6" w:rsidP="00F7093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  <w:pPrChange w:id="70" w:author="Windows Eight" w:date="2018-01-02T22:41:00Z">
          <w:pPr>
            <w:pStyle w:val="ListParagraph"/>
            <w:numPr>
              <w:numId w:val="5"/>
            </w:numPr>
            <w:ind w:hanging="360"/>
            <w:jc w:val="both"/>
          </w:pPr>
        </w:pPrChange>
      </w:pPr>
      <w:r w:rsidRPr="00880F1A">
        <w:rPr>
          <w:rFonts w:ascii="Times New Roman" w:hAnsi="Times New Roman" w:cs="Times New Roman"/>
          <w:sz w:val="24"/>
          <w:szCs w:val="24"/>
        </w:rPr>
        <w:t xml:space="preserve">Better understanding of pathology as it is taught simultaneously with </w:t>
      </w:r>
      <w:r w:rsidR="002B7156">
        <w:rPr>
          <w:rFonts w:ascii="Times New Roman" w:hAnsi="Times New Roman" w:cs="Times New Roman"/>
          <w:sz w:val="24"/>
          <w:szCs w:val="24"/>
        </w:rPr>
        <w:t xml:space="preserve">the </w:t>
      </w:r>
      <w:r w:rsidR="00713E0F" w:rsidRPr="00880F1A">
        <w:rPr>
          <w:rFonts w:ascii="Times New Roman" w:hAnsi="Times New Roman" w:cs="Times New Roman"/>
          <w:sz w:val="24"/>
          <w:szCs w:val="24"/>
        </w:rPr>
        <w:t>normal human body</w:t>
      </w:r>
      <w:r w:rsidRPr="00880F1A">
        <w:rPr>
          <w:rFonts w:ascii="Times New Roman" w:hAnsi="Times New Roman" w:cs="Times New Roman"/>
          <w:sz w:val="24"/>
          <w:szCs w:val="24"/>
        </w:rPr>
        <w:t>.</w:t>
      </w:r>
    </w:p>
    <w:p w:rsidR="00907DF6" w:rsidRPr="00880F1A" w:rsidRDefault="0011385C" w:rsidP="004448D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80F1A">
        <w:rPr>
          <w:rFonts w:ascii="Times New Roman" w:hAnsi="Times New Roman" w:cs="Times New Roman"/>
          <w:sz w:val="24"/>
          <w:szCs w:val="24"/>
        </w:rPr>
        <w:t>Easier to learn basics of clinical postings like history taking as students are already aware of various diseases and their pathology.</w:t>
      </w:r>
    </w:p>
    <w:p w:rsidR="00F70934" w:rsidRPr="00647E12" w:rsidRDefault="00F70934" w:rsidP="00F70934">
      <w:pPr>
        <w:pStyle w:val="ListParagraph"/>
        <w:numPr>
          <w:ilvl w:val="0"/>
          <w:numId w:val="5"/>
        </w:numPr>
        <w:jc w:val="both"/>
        <w:rPr>
          <w:ins w:id="71" w:author="Windows Eight" w:date="2018-01-02T22:43:00Z"/>
          <w:rFonts w:ascii="Times New Roman" w:hAnsi="Times New Roman" w:cs="Times New Roman"/>
          <w:sz w:val="24"/>
          <w:szCs w:val="24"/>
        </w:rPr>
      </w:pPr>
      <w:ins w:id="72" w:author="Windows Eight" w:date="2018-01-02T22:43:00Z">
        <w:r w:rsidRPr="00647E12">
          <w:rPr>
            <w:rFonts w:ascii="Times New Roman" w:hAnsi="Times New Roman" w:cs="Times New Roman"/>
            <w:sz w:val="24"/>
            <w:szCs w:val="24"/>
          </w:rPr>
          <w:t>The teaching of FMT</w:t>
        </w:r>
        <w:r>
          <w:rPr>
            <w:rFonts w:ascii="Times New Roman" w:hAnsi="Times New Roman" w:cs="Times New Roman"/>
            <w:sz w:val="24"/>
            <w:szCs w:val="24"/>
          </w:rPr>
          <w:t xml:space="preserve"> and community medicine</w:t>
        </w:r>
        <w:r w:rsidRPr="00647E12">
          <w:rPr>
            <w:rFonts w:ascii="Times New Roman" w:hAnsi="Times New Roman" w:cs="Times New Roman"/>
            <w:sz w:val="24"/>
            <w:szCs w:val="24"/>
          </w:rPr>
          <w:t xml:space="preserve"> in phase III will help student in better management of medico-legal issues</w:t>
        </w:r>
        <w:r>
          <w:rPr>
            <w:rFonts w:ascii="Times New Roman" w:hAnsi="Times New Roman" w:cs="Times New Roman"/>
            <w:sz w:val="24"/>
            <w:szCs w:val="24"/>
          </w:rPr>
          <w:t xml:space="preserve"> and practice of preventive medicine during internship</w:t>
        </w:r>
        <w:r w:rsidRPr="00647E12">
          <w:rPr>
            <w:rFonts w:ascii="Times New Roman" w:hAnsi="Times New Roman" w:cs="Times New Roman"/>
            <w:sz w:val="24"/>
            <w:szCs w:val="24"/>
          </w:rPr>
          <w:t>.</w:t>
        </w:r>
      </w:ins>
    </w:p>
    <w:p w:rsidR="0011385C" w:rsidRPr="00880F1A" w:rsidDel="00F70934" w:rsidRDefault="0011385C" w:rsidP="004448D7">
      <w:pPr>
        <w:pStyle w:val="ListParagraph"/>
        <w:numPr>
          <w:ilvl w:val="0"/>
          <w:numId w:val="5"/>
        </w:numPr>
        <w:jc w:val="both"/>
        <w:rPr>
          <w:del w:id="73" w:author="Windows Eight" w:date="2018-01-02T22:42:00Z"/>
          <w:rFonts w:ascii="Times New Roman" w:hAnsi="Times New Roman" w:cs="Times New Roman"/>
          <w:sz w:val="24"/>
          <w:szCs w:val="24"/>
        </w:rPr>
      </w:pPr>
      <w:del w:id="74" w:author="Windows Eight" w:date="2018-01-02T22:42:00Z">
        <w:r w:rsidRPr="00880F1A" w:rsidDel="00F70934">
          <w:rPr>
            <w:rFonts w:ascii="Times New Roman" w:hAnsi="Times New Roman" w:cs="Times New Roman"/>
            <w:sz w:val="24"/>
            <w:szCs w:val="24"/>
          </w:rPr>
          <w:delText xml:space="preserve">Better understanding and increased interest in community medicine as it is </w:delText>
        </w:r>
        <w:r w:rsidR="00642975" w:rsidRPr="00880F1A" w:rsidDel="00F70934">
          <w:rPr>
            <w:rFonts w:ascii="Times New Roman" w:hAnsi="Times New Roman" w:cs="Times New Roman"/>
            <w:sz w:val="24"/>
            <w:szCs w:val="24"/>
          </w:rPr>
          <w:delText xml:space="preserve">learnt through actual interaction with </w:delText>
        </w:r>
        <w:r w:rsidR="008632A7" w:rsidDel="00F70934">
          <w:rPr>
            <w:rFonts w:ascii="Times New Roman" w:hAnsi="Times New Roman" w:cs="Times New Roman"/>
            <w:sz w:val="24"/>
            <w:szCs w:val="24"/>
          </w:rPr>
          <w:delText xml:space="preserve">the </w:delText>
        </w:r>
        <w:r w:rsidR="00642975" w:rsidRPr="00880F1A" w:rsidDel="00F70934">
          <w:rPr>
            <w:rFonts w:ascii="Times New Roman" w:hAnsi="Times New Roman" w:cs="Times New Roman"/>
            <w:sz w:val="24"/>
            <w:szCs w:val="24"/>
          </w:rPr>
          <w:delText>community during</w:delText>
        </w:r>
        <w:r w:rsidR="008632A7" w:rsidDel="00F70934">
          <w:rPr>
            <w:rFonts w:ascii="Times New Roman" w:hAnsi="Times New Roman" w:cs="Times New Roman"/>
            <w:sz w:val="24"/>
            <w:szCs w:val="24"/>
          </w:rPr>
          <w:delText xml:space="preserve"> the</w:delText>
        </w:r>
        <w:r w:rsidR="00642975" w:rsidRPr="00880F1A" w:rsidDel="00F70934">
          <w:rPr>
            <w:rFonts w:ascii="Times New Roman" w:hAnsi="Times New Roman" w:cs="Times New Roman"/>
            <w:sz w:val="24"/>
            <w:szCs w:val="24"/>
          </w:rPr>
          <w:delText xml:space="preserve"> internship</w:delText>
        </w:r>
        <w:r w:rsidRPr="00880F1A" w:rsidDel="00F70934">
          <w:rPr>
            <w:rFonts w:ascii="Times New Roman" w:hAnsi="Times New Roman" w:cs="Times New Roman"/>
            <w:sz w:val="24"/>
            <w:szCs w:val="24"/>
          </w:rPr>
          <w:delText>.</w:delText>
        </w:r>
      </w:del>
    </w:p>
    <w:p w:rsidR="007415BD" w:rsidRPr="00880F1A" w:rsidDel="00F70934" w:rsidRDefault="007415BD" w:rsidP="004448D7">
      <w:pPr>
        <w:pStyle w:val="ListParagraph"/>
        <w:numPr>
          <w:ilvl w:val="0"/>
          <w:numId w:val="5"/>
        </w:numPr>
        <w:jc w:val="both"/>
        <w:rPr>
          <w:del w:id="75" w:author="Windows Eight" w:date="2018-01-02T22:43:00Z"/>
          <w:rFonts w:ascii="Times New Roman" w:hAnsi="Times New Roman" w:cs="Times New Roman"/>
          <w:sz w:val="24"/>
          <w:szCs w:val="24"/>
        </w:rPr>
      </w:pPr>
      <w:del w:id="76" w:author="Windows Eight" w:date="2018-01-02T22:43:00Z">
        <w:r w:rsidRPr="00880F1A" w:rsidDel="00F70934">
          <w:rPr>
            <w:rFonts w:ascii="Times New Roman" w:hAnsi="Times New Roman" w:cs="Times New Roman"/>
            <w:sz w:val="24"/>
            <w:szCs w:val="24"/>
          </w:rPr>
          <w:delText>As student</w:delText>
        </w:r>
        <w:r w:rsidR="00D246D4" w:rsidRPr="00880F1A" w:rsidDel="00F70934">
          <w:rPr>
            <w:rFonts w:ascii="Times New Roman" w:hAnsi="Times New Roman" w:cs="Times New Roman"/>
            <w:sz w:val="24"/>
            <w:szCs w:val="24"/>
          </w:rPr>
          <w:delText>s</w:delText>
        </w:r>
        <w:r w:rsidR="005E3F10" w:rsidDel="00F70934">
          <w:rPr>
            <w:rFonts w:ascii="Times New Roman" w:hAnsi="Times New Roman" w:cs="Times New Roman"/>
            <w:sz w:val="24"/>
            <w:szCs w:val="24"/>
          </w:rPr>
          <w:delText xml:space="preserve"> already have</w:delText>
        </w:r>
        <w:r w:rsidRPr="00880F1A" w:rsidDel="00F70934">
          <w:rPr>
            <w:rFonts w:ascii="Times New Roman" w:hAnsi="Times New Roman" w:cs="Times New Roman"/>
            <w:sz w:val="24"/>
            <w:szCs w:val="24"/>
          </w:rPr>
          <w:delText xml:space="preserve"> knowledge of pre, para and clinical su</w:delText>
        </w:r>
        <w:r w:rsidR="00D246D4" w:rsidRPr="00880F1A" w:rsidDel="00F70934">
          <w:rPr>
            <w:rFonts w:ascii="Times New Roman" w:hAnsi="Times New Roman" w:cs="Times New Roman"/>
            <w:sz w:val="24"/>
            <w:szCs w:val="24"/>
          </w:rPr>
          <w:delText>bjects it will be easier for them</w:delText>
        </w:r>
        <w:r w:rsidRPr="00880F1A" w:rsidDel="00F70934">
          <w:rPr>
            <w:rFonts w:ascii="Times New Roman" w:hAnsi="Times New Roman" w:cs="Times New Roman"/>
            <w:sz w:val="24"/>
            <w:szCs w:val="24"/>
          </w:rPr>
          <w:delText xml:space="preserve"> to learn community medicine </w:delText>
        </w:r>
        <w:r w:rsidR="00E929C8" w:rsidRPr="00880F1A" w:rsidDel="00F70934">
          <w:rPr>
            <w:rFonts w:ascii="Times New Roman" w:hAnsi="Times New Roman" w:cs="Times New Roman"/>
            <w:sz w:val="24"/>
            <w:szCs w:val="24"/>
          </w:rPr>
          <w:delText xml:space="preserve">during internship </w:delText>
        </w:r>
        <w:r w:rsidRPr="00880F1A" w:rsidDel="00F70934">
          <w:rPr>
            <w:rFonts w:ascii="Times New Roman" w:hAnsi="Times New Roman" w:cs="Times New Roman"/>
            <w:sz w:val="24"/>
            <w:szCs w:val="24"/>
          </w:rPr>
          <w:delText>and actively participate in community awarenes</w:delText>
        </w:r>
        <w:r w:rsidR="005E3F10" w:rsidDel="00F70934">
          <w:rPr>
            <w:rFonts w:ascii="Times New Roman" w:hAnsi="Times New Roman" w:cs="Times New Roman"/>
            <w:sz w:val="24"/>
            <w:szCs w:val="24"/>
          </w:rPr>
          <w:delText>s programs</w:delText>
        </w:r>
        <w:r w:rsidR="00E929C8" w:rsidRPr="00880F1A" w:rsidDel="00F70934">
          <w:rPr>
            <w:rFonts w:ascii="Times New Roman" w:hAnsi="Times New Roman" w:cs="Times New Roman"/>
            <w:sz w:val="24"/>
            <w:szCs w:val="24"/>
          </w:rPr>
          <w:delText>. I</w:delText>
        </w:r>
        <w:r w:rsidRPr="00880F1A" w:rsidDel="00F70934">
          <w:rPr>
            <w:rFonts w:ascii="Times New Roman" w:hAnsi="Times New Roman" w:cs="Times New Roman"/>
            <w:sz w:val="24"/>
            <w:szCs w:val="24"/>
          </w:rPr>
          <w:delText xml:space="preserve">t will also help in better personality development of </w:delText>
        </w:r>
        <w:r w:rsidR="005E3F10" w:rsidDel="00F70934">
          <w:rPr>
            <w:rFonts w:ascii="Times New Roman" w:hAnsi="Times New Roman" w:cs="Times New Roman"/>
            <w:sz w:val="24"/>
            <w:szCs w:val="24"/>
          </w:rPr>
          <w:delText xml:space="preserve">the </w:delText>
        </w:r>
        <w:r w:rsidRPr="00880F1A" w:rsidDel="00F70934">
          <w:rPr>
            <w:rFonts w:ascii="Times New Roman" w:hAnsi="Times New Roman" w:cs="Times New Roman"/>
            <w:sz w:val="24"/>
            <w:szCs w:val="24"/>
          </w:rPr>
          <w:delText>student.</w:delText>
        </w:r>
      </w:del>
    </w:p>
    <w:p w:rsidR="00E929C8" w:rsidRPr="00880F1A" w:rsidRDefault="00E929C8" w:rsidP="004448D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80F1A">
        <w:rPr>
          <w:rFonts w:ascii="Times New Roman" w:hAnsi="Times New Roman" w:cs="Times New Roman"/>
          <w:sz w:val="24"/>
          <w:szCs w:val="24"/>
        </w:rPr>
        <w:t xml:space="preserve">Burden of community medicine examination during </w:t>
      </w:r>
      <w:del w:id="77" w:author="Windows Eight" w:date="2018-01-02T22:44:00Z">
        <w:r w:rsidRPr="00880F1A" w:rsidDel="00F70934">
          <w:rPr>
            <w:rFonts w:ascii="Times New Roman" w:hAnsi="Times New Roman" w:cs="Times New Roman"/>
            <w:sz w:val="24"/>
            <w:szCs w:val="24"/>
          </w:rPr>
          <w:delText>undergraduation</w:delText>
        </w:r>
      </w:del>
      <w:ins w:id="78" w:author="Windows Eight" w:date="2018-01-02T22:44:00Z">
        <w:r w:rsidR="00F70934" w:rsidRPr="00880F1A">
          <w:rPr>
            <w:rFonts w:ascii="Times New Roman" w:hAnsi="Times New Roman" w:cs="Times New Roman"/>
            <w:sz w:val="24"/>
            <w:szCs w:val="24"/>
          </w:rPr>
          <w:t>under graduation</w:t>
        </w:r>
      </w:ins>
      <w:r w:rsidRPr="00880F1A">
        <w:rPr>
          <w:rFonts w:ascii="Times New Roman" w:hAnsi="Times New Roman" w:cs="Times New Roman"/>
          <w:sz w:val="24"/>
          <w:szCs w:val="24"/>
        </w:rPr>
        <w:t xml:space="preserve"> can be removed.</w:t>
      </w:r>
    </w:p>
    <w:p w:rsidR="00D246D4" w:rsidRPr="00880F1A" w:rsidDel="00F70934" w:rsidRDefault="00A65415" w:rsidP="004448D7">
      <w:pPr>
        <w:pStyle w:val="ListParagraph"/>
        <w:numPr>
          <w:ilvl w:val="0"/>
          <w:numId w:val="5"/>
        </w:numPr>
        <w:jc w:val="both"/>
        <w:rPr>
          <w:del w:id="79" w:author="Windows Eight" w:date="2018-01-02T22:44:00Z"/>
          <w:rFonts w:ascii="Times New Roman" w:hAnsi="Times New Roman" w:cs="Times New Roman"/>
          <w:sz w:val="24"/>
          <w:szCs w:val="24"/>
        </w:rPr>
      </w:pPr>
      <w:del w:id="80" w:author="Windows Eight" w:date="2018-01-02T22:44:00Z">
        <w:r w:rsidDel="00F70934">
          <w:rPr>
            <w:rFonts w:ascii="Times New Roman" w:hAnsi="Times New Roman" w:cs="Times New Roman"/>
            <w:sz w:val="24"/>
            <w:szCs w:val="24"/>
          </w:rPr>
          <w:delText>The t</w:delText>
        </w:r>
        <w:r w:rsidR="00D246D4" w:rsidRPr="00880F1A" w:rsidDel="00F70934">
          <w:rPr>
            <w:rFonts w:ascii="Times New Roman" w:hAnsi="Times New Roman" w:cs="Times New Roman"/>
            <w:sz w:val="24"/>
            <w:szCs w:val="24"/>
          </w:rPr>
          <w:delText>eaching of FMT (forensic pathology, clinical forensics</w:delText>
        </w:r>
        <w:r w:rsidR="00846DE0" w:rsidRPr="00880F1A" w:rsidDel="00F70934">
          <w:rPr>
            <w:rFonts w:ascii="Times New Roman" w:hAnsi="Times New Roman" w:cs="Times New Roman"/>
            <w:sz w:val="24"/>
            <w:szCs w:val="24"/>
          </w:rPr>
          <w:delText>, toxicology and ethics) in phase III</w:delText>
        </w:r>
        <w:r w:rsidR="00D246D4" w:rsidRPr="00880F1A" w:rsidDel="00F70934">
          <w:rPr>
            <w:rFonts w:ascii="Times New Roman" w:hAnsi="Times New Roman" w:cs="Times New Roman"/>
            <w:sz w:val="24"/>
            <w:szCs w:val="24"/>
          </w:rPr>
          <w:delText xml:space="preserve"> will help </w:delText>
        </w:r>
        <w:r w:rsidR="00241B15" w:rsidRPr="00880F1A" w:rsidDel="00F70934">
          <w:rPr>
            <w:rFonts w:ascii="Times New Roman" w:hAnsi="Times New Roman" w:cs="Times New Roman"/>
            <w:sz w:val="24"/>
            <w:szCs w:val="24"/>
          </w:rPr>
          <w:delText xml:space="preserve">student in better </w:delText>
        </w:r>
        <w:r w:rsidR="005C4677" w:rsidRPr="00880F1A" w:rsidDel="00F70934">
          <w:rPr>
            <w:rFonts w:ascii="Times New Roman" w:hAnsi="Times New Roman" w:cs="Times New Roman"/>
            <w:sz w:val="24"/>
            <w:szCs w:val="24"/>
          </w:rPr>
          <w:delText xml:space="preserve">management of </w:delText>
        </w:r>
        <w:r w:rsidR="00912185" w:rsidRPr="00880F1A" w:rsidDel="00F70934">
          <w:rPr>
            <w:rFonts w:ascii="Times New Roman" w:hAnsi="Times New Roman" w:cs="Times New Roman"/>
            <w:sz w:val="24"/>
            <w:szCs w:val="24"/>
          </w:rPr>
          <w:delText>medico-</w:delText>
        </w:r>
        <w:r w:rsidR="005C4677" w:rsidRPr="00880F1A" w:rsidDel="00F70934">
          <w:rPr>
            <w:rFonts w:ascii="Times New Roman" w:hAnsi="Times New Roman" w:cs="Times New Roman"/>
            <w:sz w:val="24"/>
            <w:szCs w:val="24"/>
          </w:rPr>
          <w:delText>legal issues</w:delText>
        </w:r>
        <w:r w:rsidR="00D246D4" w:rsidRPr="00880F1A" w:rsidDel="00F70934">
          <w:rPr>
            <w:rFonts w:ascii="Times New Roman" w:hAnsi="Times New Roman" w:cs="Times New Roman"/>
            <w:sz w:val="24"/>
            <w:szCs w:val="24"/>
          </w:rPr>
          <w:delText>.</w:delText>
        </w:r>
      </w:del>
    </w:p>
    <w:p w:rsidR="006F1A30" w:rsidRPr="00880F1A" w:rsidDel="00F70934" w:rsidRDefault="006F1A30" w:rsidP="004448D7">
      <w:pPr>
        <w:pStyle w:val="ListParagraph"/>
        <w:numPr>
          <w:ilvl w:val="0"/>
          <w:numId w:val="5"/>
        </w:numPr>
        <w:jc w:val="both"/>
        <w:rPr>
          <w:del w:id="81" w:author="Windows Eight" w:date="2018-01-02T22:44:00Z"/>
          <w:rFonts w:ascii="Times New Roman" w:hAnsi="Times New Roman" w:cs="Times New Roman"/>
          <w:sz w:val="24"/>
          <w:szCs w:val="24"/>
        </w:rPr>
      </w:pPr>
      <w:del w:id="82" w:author="Windows Eight" w:date="2018-01-02T22:44:00Z">
        <w:r w:rsidRPr="00880F1A" w:rsidDel="00F70934">
          <w:rPr>
            <w:rFonts w:ascii="Times New Roman" w:hAnsi="Times New Roman" w:cs="Times New Roman"/>
            <w:sz w:val="24"/>
            <w:szCs w:val="24"/>
          </w:rPr>
          <w:delText>2 years of internship will ensure better and experienced doctors for society.</w:delText>
        </w:r>
      </w:del>
    </w:p>
    <w:p w:rsidR="006F1A30" w:rsidRPr="00880F1A" w:rsidDel="00F70934" w:rsidRDefault="006F1A30" w:rsidP="004448D7">
      <w:pPr>
        <w:pStyle w:val="ListParagraph"/>
        <w:numPr>
          <w:ilvl w:val="0"/>
          <w:numId w:val="5"/>
        </w:numPr>
        <w:jc w:val="both"/>
        <w:rPr>
          <w:del w:id="83" w:author="Windows Eight" w:date="2018-01-02T22:44:00Z"/>
          <w:rFonts w:ascii="Times New Roman" w:hAnsi="Times New Roman" w:cs="Times New Roman"/>
          <w:sz w:val="24"/>
          <w:szCs w:val="24"/>
        </w:rPr>
      </w:pPr>
      <w:del w:id="84" w:author="Windows Eight" w:date="2018-01-02T22:44:00Z">
        <w:r w:rsidRPr="00880F1A" w:rsidDel="00F70934">
          <w:rPr>
            <w:rFonts w:ascii="Times New Roman" w:hAnsi="Times New Roman" w:cs="Times New Roman"/>
            <w:sz w:val="24"/>
            <w:szCs w:val="24"/>
          </w:rPr>
          <w:delText>1 year rural internship will make abunda</w:delText>
        </w:r>
        <w:r w:rsidR="00AD75CD" w:rsidDel="00F70934">
          <w:rPr>
            <w:rFonts w:ascii="Times New Roman" w:hAnsi="Times New Roman" w:cs="Times New Roman"/>
            <w:sz w:val="24"/>
            <w:szCs w:val="24"/>
          </w:rPr>
          <w:delText>nt trained doctors available in</w:delText>
        </w:r>
        <w:r w:rsidRPr="00880F1A" w:rsidDel="00F70934">
          <w:rPr>
            <w:rFonts w:ascii="Times New Roman" w:hAnsi="Times New Roman" w:cs="Times New Roman"/>
            <w:sz w:val="24"/>
            <w:szCs w:val="24"/>
          </w:rPr>
          <w:delText xml:space="preserve"> rural areas.</w:delText>
        </w:r>
      </w:del>
    </w:p>
    <w:p w:rsidR="00D246D4" w:rsidRPr="00880F1A" w:rsidRDefault="008330FE" w:rsidP="004448D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80F1A">
        <w:rPr>
          <w:rFonts w:ascii="Times New Roman" w:hAnsi="Times New Roman" w:cs="Times New Roman"/>
          <w:sz w:val="24"/>
          <w:szCs w:val="24"/>
        </w:rPr>
        <w:t>No need of compulsory</w:t>
      </w:r>
      <w:r w:rsidR="00D246D4" w:rsidRPr="00880F1A">
        <w:rPr>
          <w:rFonts w:ascii="Times New Roman" w:hAnsi="Times New Roman" w:cs="Times New Roman"/>
          <w:sz w:val="24"/>
          <w:szCs w:val="24"/>
        </w:rPr>
        <w:t xml:space="preserve"> bond service.</w:t>
      </w:r>
    </w:p>
    <w:p w:rsidR="00837E9F" w:rsidRPr="00880F1A" w:rsidRDefault="006F1A30" w:rsidP="004448D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80F1A">
        <w:rPr>
          <w:rFonts w:ascii="Times New Roman" w:hAnsi="Times New Roman" w:cs="Times New Roman"/>
          <w:sz w:val="24"/>
          <w:szCs w:val="24"/>
        </w:rPr>
        <w:t xml:space="preserve">No need to start bridging course between MBBS and AYUSH. This will not only prevent </w:t>
      </w:r>
      <w:r w:rsidR="00AD0C81">
        <w:rPr>
          <w:rFonts w:ascii="Times New Roman" w:hAnsi="Times New Roman" w:cs="Times New Roman"/>
          <w:sz w:val="24"/>
          <w:szCs w:val="24"/>
        </w:rPr>
        <w:t xml:space="preserve">the </w:t>
      </w:r>
      <w:r w:rsidRPr="00880F1A">
        <w:rPr>
          <w:rFonts w:ascii="Times New Roman" w:hAnsi="Times New Roman" w:cs="Times New Roman"/>
          <w:sz w:val="24"/>
          <w:szCs w:val="24"/>
        </w:rPr>
        <w:t>fo</w:t>
      </w:r>
      <w:r w:rsidR="009D3B72" w:rsidRPr="00880F1A">
        <w:rPr>
          <w:rFonts w:ascii="Times New Roman" w:hAnsi="Times New Roman" w:cs="Times New Roman"/>
          <w:sz w:val="24"/>
          <w:szCs w:val="24"/>
        </w:rPr>
        <w:t xml:space="preserve">rmation of substandard </w:t>
      </w:r>
      <w:proofErr w:type="spellStart"/>
      <w:r w:rsidR="009D3B72" w:rsidRPr="00880F1A">
        <w:rPr>
          <w:rFonts w:ascii="Times New Roman" w:hAnsi="Times New Roman" w:cs="Times New Roman"/>
          <w:sz w:val="24"/>
          <w:szCs w:val="24"/>
        </w:rPr>
        <w:t>crosspathy</w:t>
      </w:r>
      <w:proofErr w:type="spellEnd"/>
      <w:r w:rsidRPr="00880F1A">
        <w:rPr>
          <w:rFonts w:ascii="Times New Roman" w:hAnsi="Times New Roman" w:cs="Times New Roman"/>
          <w:sz w:val="24"/>
          <w:szCs w:val="24"/>
        </w:rPr>
        <w:t xml:space="preserve"> doctors</w:t>
      </w:r>
      <w:r w:rsidR="00AD0C81">
        <w:rPr>
          <w:rFonts w:ascii="Times New Roman" w:hAnsi="Times New Roman" w:cs="Times New Roman"/>
          <w:sz w:val="24"/>
          <w:szCs w:val="24"/>
        </w:rPr>
        <w:t>,</w:t>
      </w:r>
      <w:r w:rsidRPr="00880F1A">
        <w:rPr>
          <w:rFonts w:ascii="Times New Roman" w:hAnsi="Times New Roman" w:cs="Times New Roman"/>
          <w:sz w:val="24"/>
          <w:szCs w:val="24"/>
        </w:rPr>
        <w:t xml:space="preserve"> but also help in strengthening of AYUSH system</w:t>
      </w:r>
      <w:r w:rsidR="00D246D4" w:rsidRPr="00880F1A">
        <w:rPr>
          <w:rFonts w:ascii="Times New Roman" w:hAnsi="Times New Roman" w:cs="Times New Roman"/>
          <w:sz w:val="24"/>
          <w:szCs w:val="24"/>
        </w:rPr>
        <w:t>.</w:t>
      </w:r>
    </w:p>
    <w:p w:rsidR="00D246D4" w:rsidRPr="00880F1A" w:rsidRDefault="000E576B" w:rsidP="004448D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80F1A">
        <w:rPr>
          <w:rFonts w:ascii="Times New Roman" w:hAnsi="Times New Roman" w:cs="Times New Roman"/>
          <w:sz w:val="24"/>
          <w:szCs w:val="24"/>
        </w:rPr>
        <w:t>This modified curriculum should be readily acceptable to MBBS students as</w:t>
      </w:r>
    </w:p>
    <w:p w:rsidR="000E576B" w:rsidRPr="00880F1A" w:rsidRDefault="000E576B" w:rsidP="004448D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80F1A">
        <w:rPr>
          <w:rFonts w:ascii="Times New Roman" w:hAnsi="Times New Roman" w:cs="Times New Roman"/>
          <w:sz w:val="24"/>
          <w:szCs w:val="24"/>
        </w:rPr>
        <w:t xml:space="preserve">Span of MBBS </w:t>
      </w:r>
      <w:r w:rsidR="0094439F" w:rsidRPr="00880F1A">
        <w:rPr>
          <w:rFonts w:ascii="Times New Roman" w:hAnsi="Times New Roman" w:cs="Times New Roman"/>
          <w:sz w:val="24"/>
          <w:szCs w:val="24"/>
        </w:rPr>
        <w:t>curriculum</w:t>
      </w:r>
      <w:r w:rsidRPr="00880F1A">
        <w:rPr>
          <w:rFonts w:ascii="Times New Roman" w:hAnsi="Times New Roman" w:cs="Times New Roman"/>
          <w:sz w:val="24"/>
          <w:szCs w:val="24"/>
        </w:rPr>
        <w:t xml:space="preserve"> is decreased by 6 months</w:t>
      </w:r>
      <w:r w:rsidR="0094439F" w:rsidRPr="00880F1A">
        <w:rPr>
          <w:rFonts w:ascii="Times New Roman" w:hAnsi="Times New Roman" w:cs="Times New Roman"/>
          <w:sz w:val="24"/>
          <w:szCs w:val="24"/>
        </w:rPr>
        <w:t xml:space="preserve"> (4.5 to 4 years)</w:t>
      </w:r>
    </w:p>
    <w:p w:rsidR="00B272DB" w:rsidRPr="00880F1A" w:rsidRDefault="00B272DB" w:rsidP="004448D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80F1A">
        <w:rPr>
          <w:rFonts w:ascii="Times New Roman" w:hAnsi="Times New Roman" w:cs="Times New Roman"/>
          <w:sz w:val="24"/>
          <w:szCs w:val="24"/>
        </w:rPr>
        <w:t xml:space="preserve">Provision for waiver of internship if student secures seat in </w:t>
      </w:r>
      <w:r w:rsidR="00AD0C81">
        <w:rPr>
          <w:rFonts w:ascii="Times New Roman" w:hAnsi="Times New Roman" w:cs="Times New Roman"/>
          <w:sz w:val="24"/>
          <w:szCs w:val="24"/>
        </w:rPr>
        <w:t xml:space="preserve">the </w:t>
      </w:r>
      <w:r w:rsidRPr="00880F1A">
        <w:rPr>
          <w:rFonts w:ascii="Times New Roman" w:hAnsi="Times New Roman" w:cs="Times New Roman"/>
          <w:sz w:val="24"/>
          <w:szCs w:val="24"/>
        </w:rPr>
        <w:t>PG entrance examination.</w:t>
      </w:r>
    </w:p>
    <w:p w:rsidR="0094439F" w:rsidRPr="00880F1A" w:rsidRDefault="00A13E83" w:rsidP="004448D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Compulsory bond</w:t>
      </w:r>
      <w:r w:rsidR="0094439F" w:rsidRPr="00880F1A">
        <w:rPr>
          <w:rFonts w:ascii="Times New Roman" w:hAnsi="Times New Roman" w:cs="Times New Roman"/>
          <w:sz w:val="24"/>
          <w:szCs w:val="24"/>
        </w:rPr>
        <w:t xml:space="preserve"> service is removed.</w:t>
      </w:r>
    </w:p>
    <w:p w:rsidR="006C4DD8" w:rsidRPr="00880F1A" w:rsidRDefault="006C4DD8" w:rsidP="004448D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C4DD8" w:rsidRPr="00D50A7C" w:rsidRDefault="006C4DD8" w:rsidP="004448D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50A7C">
        <w:rPr>
          <w:rFonts w:ascii="Times New Roman" w:hAnsi="Times New Roman" w:cs="Times New Roman"/>
          <w:b/>
          <w:sz w:val="24"/>
          <w:szCs w:val="24"/>
        </w:rPr>
        <w:t>Discussion:</w:t>
      </w:r>
    </w:p>
    <w:p w:rsidR="004A2C0B" w:rsidRPr="00880F1A" w:rsidRDefault="00BD7C8F" w:rsidP="004448D7">
      <w:pPr>
        <w:jc w:val="both"/>
        <w:rPr>
          <w:rFonts w:ascii="Times New Roman" w:hAnsi="Times New Roman" w:cs="Times New Roman"/>
          <w:sz w:val="24"/>
          <w:szCs w:val="24"/>
        </w:rPr>
      </w:pPr>
      <w:r w:rsidRPr="00880F1A">
        <w:rPr>
          <w:rFonts w:ascii="Times New Roman" w:hAnsi="Times New Roman" w:cs="Times New Roman"/>
          <w:sz w:val="24"/>
          <w:szCs w:val="24"/>
        </w:rPr>
        <w:t>Scarcity of practi</w:t>
      </w:r>
      <w:r w:rsidR="00D50A7C">
        <w:rPr>
          <w:rFonts w:ascii="Times New Roman" w:hAnsi="Times New Roman" w:cs="Times New Roman"/>
          <w:sz w:val="24"/>
          <w:szCs w:val="24"/>
        </w:rPr>
        <w:t>ti</w:t>
      </w:r>
      <w:r w:rsidRPr="00880F1A">
        <w:rPr>
          <w:rFonts w:ascii="Times New Roman" w:hAnsi="Times New Roman" w:cs="Times New Roman"/>
          <w:sz w:val="24"/>
          <w:szCs w:val="24"/>
        </w:rPr>
        <w:t xml:space="preserve">oners of modern medicine is not the new problem in India. As per WHO acceptable doctor patient ratio </w:t>
      </w:r>
      <w:r w:rsidR="00F54A3D">
        <w:rPr>
          <w:rFonts w:ascii="Times New Roman" w:hAnsi="Times New Roman" w:cs="Times New Roman"/>
          <w:sz w:val="24"/>
          <w:szCs w:val="24"/>
        </w:rPr>
        <w:t>is 1:10</w:t>
      </w:r>
      <w:r w:rsidR="004A2C0B" w:rsidRPr="00880F1A">
        <w:rPr>
          <w:rFonts w:ascii="Times New Roman" w:hAnsi="Times New Roman" w:cs="Times New Roman"/>
          <w:sz w:val="24"/>
          <w:szCs w:val="24"/>
        </w:rPr>
        <w:t xml:space="preserve">00. To solve this </w:t>
      </w:r>
      <w:r w:rsidR="004448D7" w:rsidRPr="00880F1A">
        <w:rPr>
          <w:rFonts w:ascii="Times New Roman" w:hAnsi="Times New Roman" w:cs="Times New Roman"/>
          <w:sz w:val="24"/>
          <w:szCs w:val="24"/>
        </w:rPr>
        <w:t xml:space="preserve">problem, </w:t>
      </w:r>
      <w:r w:rsidR="004D1B9C">
        <w:rPr>
          <w:rFonts w:ascii="Times New Roman" w:hAnsi="Times New Roman" w:cs="Times New Roman"/>
          <w:sz w:val="24"/>
          <w:szCs w:val="24"/>
        </w:rPr>
        <w:t xml:space="preserve">the </w:t>
      </w:r>
      <w:r w:rsidR="004448D7" w:rsidRPr="00880F1A">
        <w:rPr>
          <w:rFonts w:ascii="Times New Roman" w:hAnsi="Times New Roman" w:cs="Times New Roman"/>
          <w:sz w:val="24"/>
          <w:szCs w:val="24"/>
        </w:rPr>
        <w:t>government</w:t>
      </w:r>
      <w:r w:rsidRPr="00880F1A">
        <w:rPr>
          <w:rFonts w:ascii="Times New Roman" w:hAnsi="Times New Roman" w:cs="Times New Roman"/>
          <w:sz w:val="24"/>
          <w:szCs w:val="24"/>
        </w:rPr>
        <w:t xml:space="preserve"> has </w:t>
      </w:r>
      <w:r w:rsidR="004A2C0B" w:rsidRPr="00880F1A">
        <w:rPr>
          <w:rFonts w:ascii="Times New Roman" w:hAnsi="Times New Roman" w:cs="Times New Roman"/>
          <w:sz w:val="24"/>
          <w:szCs w:val="24"/>
        </w:rPr>
        <w:t>taken some important decisions like</w:t>
      </w:r>
    </w:p>
    <w:p w:rsidR="00A810F1" w:rsidRPr="00880F1A" w:rsidRDefault="00597547" w:rsidP="004448D7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80F1A">
        <w:rPr>
          <w:rFonts w:ascii="Times New Roman" w:hAnsi="Times New Roman" w:cs="Times New Roman"/>
          <w:b/>
          <w:sz w:val="24"/>
          <w:szCs w:val="24"/>
        </w:rPr>
        <w:lastRenderedPageBreak/>
        <w:t>Decreased faculty</w:t>
      </w:r>
      <w:r w:rsidR="004A2C0B" w:rsidRPr="00880F1A">
        <w:rPr>
          <w:rFonts w:ascii="Times New Roman" w:hAnsi="Times New Roman" w:cs="Times New Roman"/>
          <w:b/>
          <w:sz w:val="24"/>
          <w:szCs w:val="24"/>
        </w:rPr>
        <w:t xml:space="preserve"> re</w:t>
      </w:r>
      <w:r w:rsidRPr="00880F1A">
        <w:rPr>
          <w:rFonts w:ascii="Times New Roman" w:hAnsi="Times New Roman" w:cs="Times New Roman"/>
          <w:b/>
          <w:sz w:val="24"/>
          <w:szCs w:val="24"/>
        </w:rPr>
        <w:t xml:space="preserve">quirements for </w:t>
      </w:r>
      <w:r w:rsidR="004A2C0B" w:rsidRPr="00880F1A">
        <w:rPr>
          <w:rFonts w:ascii="Times New Roman" w:hAnsi="Times New Roman" w:cs="Times New Roman"/>
          <w:b/>
          <w:sz w:val="24"/>
          <w:szCs w:val="24"/>
        </w:rPr>
        <w:t>medical college</w:t>
      </w:r>
      <w:r w:rsidR="002A50C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A50C6" w:rsidRPr="001442B6">
        <w:rPr>
          <w:rFonts w:ascii="Times New Roman" w:hAnsi="Times New Roman" w:cs="Times New Roman"/>
          <w:sz w:val="24"/>
          <w:szCs w:val="24"/>
        </w:rPr>
        <w:t>(3)</w:t>
      </w:r>
      <w:r w:rsidR="005222C9" w:rsidRPr="00880F1A">
        <w:rPr>
          <w:rFonts w:ascii="Times New Roman" w:hAnsi="Times New Roman" w:cs="Times New Roman"/>
          <w:b/>
          <w:sz w:val="24"/>
          <w:szCs w:val="24"/>
        </w:rPr>
        <w:t>:</w:t>
      </w:r>
      <w:r w:rsidR="005222C9" w:rsidRPr="00880F1A">
        <w:rPr>
          <w:rFonts w:ascii="Times New Roman" w:hAnsi="Times New Roman" w:cs="Times New Roman"/>
          <w:sz w:val="24"/>
          <w:szCs w:val="24"/>
        </w:rPr>
        <w:t xml:space="preserve"> Probably this is the </w:t>
      </w:r>
      <w:r w:rsidR="00FD7F0E" w:rsidRPr="00880F1A">
        <w:rPr>
          <w:rFonts w:ascii="Times New Roman" w:hAnsi="Times New Roman" w:cs="Times New Roman"/>
          <w:sz w:val="24"/>
          <w:szCs w:val="24"/>
        </w:rPr>
        <w:t>worst decision taken</w:t>
      </w:r>
      <w:r w:rsidR="005222C9" w:rsidRPr="00880F1A">
        <w:rPr>
          <w:rFonts w:ascii="Times New Roman" w:hAnsi="Times New Roman" w:cs="Times New Roman"/>
          <w:sz w:val="24"/>
          <w:szCs w:val="24"/>
        </w:rPr>
        <w:t xml:space="preserve"> sinc</w:t>
      </w:r>
      <w:r w:rsidR="00FD7F0E" w:rsidRPr="00880F1A">
        <w:rPr>
          <w:rFonts w:ascii="Times New Roman" w:hAnsi="Times New Roman" w:cs="Times New Roman"/>
          <w:sz w:val="24"/>
          <w:szCs w:val="24"/>
        </w:rPr>
        <w:t xml:space="preserve">e </w:t>
      </w:r>
      <w:r w:rsidR="007C2D7C" w:rsidRPr="00880F1A">
        <w:rPr>
          <w:rFonts w:ascii="Times New Roman" w:hAnsi="Times New Roman" w:cs="Times New Roman"/>
          <w:sz w:val="24"/>
          <w:szCs w:val="24"/>
        </w:rPr>
        <w:t>the</w:t>
      </w:r>
      <w:r w:rsidR="008E20EF" w:rsidRPr="00880F1A">
        <w:rPr>
          <w:rFonts w:ascii="Times New Roman" w:hAnsi="Times New Roman" w:cs="Times New Roman"/>
          <w:sz w:val="24"/>
          <w:szCs w:val="24"/>
        </w:rPr>
        <w:t xml:space="preserve"> establishment</w:t>
      </w:r>
      <w:r w:rsidRPr="00880F1A">
        <w:rPr>
          <w:rFonts w:ascii="Times New Roman" w:hAnsi="Times New Roman" w:cs="Times New Roman"/>
          <w:sz w:val="24"/>
          <w:szCs w:val="24"/>
        </w:rPr>
        <w:t xml:space="preserve"> of</w:t>
      </w:r>
      <w:r w:rsidR="004448D7" w:rsidRPr="00880F1A">
        <w:rPr>
          <w:rFonts w:ascii="Times New Roman" w:hAnsi="Times New Roman" w:cs="Times New Roman"/>
          <w:sz w:val="24"/>
          <w:szCs w:val="24"/>
        </w:rPr>
        <w:t xml:space="preserve"> </w:t>
      </w:r>
      <w:r w:rsidR="009317C4">
        <w:rPr>
          <w:rFonts w:ascii="Times New Roman" w:hAnsi="Times New Roman" w:cs="Times New Roman"/>
          <w:sz w:val="24"/>
          <w:szCs w:val="24"/>
        </w:rPr>
        <w:t xml:space="preserve">the </w:t>
      </w:r>
      <w:r w:rsidR="004448D7" w:rsidRPr="00880F1A">
        <w:rPr>
          <w:rFonts w:ascii="Times New Roman" w:hAnsi="Times New Roman" w:cs="Times New Roman"/>
          <w:sz w:val="24"/>
          <w:szCs w:val="24"/>
        </w:rPr>
        <w:t>medical</w:t>
      </w:r>
      <w:r w:rsidRPr="00880F1A">
        <w:rPr>
          <w:rFonts w:ascii="Times New Roman" w:hAnsi="Times New Roman" w:cs="Times New Roman"/>
          <w:sz w:val="24"/>
          <w:szCs w:val="24"/>
        </w:rPr>
        <w:t xml:space="preserve"> apex body</w:t>
      </w:r>
      <w:r w:rsidR="008E20EF" w:rsidRPr="00880F1A">
        <w:rPr>
          <w:rFonts w:ascii="Times New Roman" w:hAnsi="Times New Roman" w:cs="Times New Roman"/>
          <w:sz w:val="24"/>
          <w:szCs w:val="24"/>
        </w:rPr>
        <w:t>. No doubt it</w:t>
      </w:r>
      <w:r w:rsidR="005222C9" w:rsidRPr="00880F1A">
        <w:rPr>
          <w:rFonts w:ascii="Times New Roman" w:hAnsi="Times New Roman" w:cs="Times New Roman"/>
          <w:sz w:val="24"/>
          <w:szCs w:val="24"/>
        </w:rPr>
        <w:t xml:space="preserve"> has helped </w:t>
      </w:r>
      <w:r w:rsidR="00302CD2" w:rsidRPr="00880F1A">
        <w:rPr>
          <w:rFonts w:ascii="Times New Roman" w:hAnsi="Times New Roman" w:cs="Times New Roman"/>
          <w:sz w:val="24"/>
          <w:szCs w:val="24"/>
        </w:rPr>
        <w:t xml:space="preserve">in </w:t>
      </w:r>
      <w:r w:rsidR="009317C4">
        <w:rPr>
          <w:rFonts w:ascii="Times New Roman" w:hAnsi="Times New Roman" w:cs="Times New Roman"/>
          <w:sz w:val="24"/>
          <w:szCs w:val="24"/>
        </w:rPr>
        <w:t xml:space="preserve">the </w:t>
      </w:r>
      <w:r w:rsidR="00302CD2" w:rsidRPr="00880F1A">
        <w:rPr>
          <w:rFonts w:ascii="Times New Roman" w:hAnsi="Times New Roman" w:cs="Times New Roman"/>
          <w:sz w:val="24"/>
          <w:szCs w:val="24"/>
        </w:rPr>
        <w:t>establishment of many</w:t>
      </w:r>
      <w:r w:rsidR="005222C9" w:rsidRPr="00880F1A">
        <w:rPr>
          <w:rFonts w:ascii="Times New Roman" w:hAnsi="Times New Roman" w:cs="Times New Roman"/>
          <w:sz w:val="24"/>
          <w:szCs w:val="24"/>
        </w:rPr>
        <w:t xml:space="preserve"> medical colleges but at the same time it resulted in to </w:t>
      </w:r>
      <w:r w:rsidR="00194855" w:rsidRPr="00880F1A">
        <w:rPr>
          <w:rFonts w:ascii="Times New Roman" w:hAnsi="Times New Roman" w:cs="Times New Roman"/>
          <w:sz w:val="24"/>
          <w:szCs w:val="24"/>
        </w:rPr>
        <w:t>formation of</w:t>
      </w:r>
      <w:r w:rsidR="005222C9" w:rsidRPr="00880F1A">
        <w:rPr>
          <w:rFonts w:ascii="Times New Roman" w:hAnsi="Times New Roman" w:cs="Times New Roman"/>
          <w:sz w:val="24"/>
          <w:szCs w:val="24"/>
        </w:rPr>
        <w:t xml:space="preserve"> </w:t>
      </w:r>
      <w:r w:rsidR="007F7253" w:rsidRPr="00880F1A">
        <w:rPr>
          <w:rFonts w:ascii="Times New Roman" w:hAnsi="Times New Roman" w:cs="Times New Roman"/>
          <w:sz w:val="24"/>
          <w:szCs w:val="24"/>
        </w:rPr>
        <w:t xml:space="preserve">substandard </w:t>
      </w:r>
      <w:r w:rsidR="005222C9" w:rsidRPr="00880F1A">
        <w:rPr>
          <w:rFonts w:ascii="Times New Roman" w:hAnsi="Times New Roman" w:cs="Times New Roman"/>
          <w:sz w:val="24"/>
          <w:szCs w:val="24"/>
        </w:rPr>
        <w:t>doctors</w:t>
      </w:r>
      <w:r w:rsidRPr="00880F1A">
        <w:rPr>
          <w:rFonts w:ascii="Times New Roman" w:hAnsi="Times New Roman" w:cs="Times New Roman"/>
          <w:sz w:val="24"/>
          <w:szCs w:val="24"/>
        </w:rPr>
        <w:t xml:space="preserve"> which is </w:t>
      </w:r>
      <w:r w:rsidR="002F33DB">
        <w:rPr>
          <w:rFonts w:ascii="Times New Roman" w:hAnsi="Times New Roman" w:cs="Times New Roman"/>
          <w:sz w:val="24"/>
          <w:szCs w:val="24"/>
        </w:rPr>
        <w:t>readily apparent in recent years</w:t>
      </w:r>
      <w:r w:rsidR="005222C9" w:rsidRPr="00880F1A">
        <w:rPr>
          <w:rFonts w:ascii="Times New Roman" w:hAnsi="Times New Roman" w:cs="Times New Roman"/>
          <w:sz w:val="24"/>
          <w:szCs w:val="24"/>
        </w:rPr>
        <w:t>. Unfortunately</w:t>
      </w:r>
      <w:r w:rsidR="006F24A4">
        <w:rPr>
          <w:rFonts w:ascii="Times New Roman" w:hAnsi="Times New Roman" w:cs="Times New Roman"/>
          <w:sz w:val="24"/>
          <w:szCs w:val="24"/>
        </w:rPr>
        <w:t>,</w:t>
      </w:r>
      <w:r w:rsidR="005222C9" w:rsidRPr="00880F1A">
        <w:rPr>
          <w:rFonts w:ascii="Times New Roman" w:hAnsi="Times New Roman" w:cs="Times New Roman"/>
          <w:sz w:val="24"/>
          <w:szCs w:val="24"/>
        </w:rPr>
        <w:t xml:space="preserve"> instead of treating the cause MCI is still focusing on the</w:t>
      </w:r>
      <w:r w:rsidR="00194855" w:rsidRPr="00880F1A">
        <w:rPr>
          <w:rFonts w:ascii="Times New Roman" w:hAnsi="Times New Roman" w:cs="Times New Roman"/>
          <w:sz w:val="24"/>
          <w:szCs w:val="24"/>
        </w:rPr>
        <w:t xml:space="preserve"> symptoms by conducting</w:t>
      </w:r>
      <w:r w:rsidR="002C7645" w:rsidRPr="00880F1A">
        <w:rPr>
          <w:rFonts w:ascii="Times New Roman" w:hAnsi="Times New Roman" w:cs="Times New Roman"/>
          <w:sz w:val="24"/>
          <w:szCs w:val="24"/>
        </w:rPr>
        <w:t xml:space="preserve"> less effective</w:t>
      </w:r>
      <w:r w:rsidR="006F24A4">
        <w:rPr>
          <w:rFonts w:ascii="Times New Roman" w:hAnsi="Times New Roman" w:cs="Times New Roman"/>
          <w:sz w:val="24"/>
          <w:szCs w:val="24"/>
        </w:rPr>
        <w:t xml:space="preserve"> programs</w:t>
      </w:r>
      <w:r w:rsidR="00194855" w:rsidRPr="00880F1A">
        <w:rPr>
          <w:rFonts w:ascii="Times New Roman" w:hAnsi="Times New Roman" w:cs="Times New Roman"/>
          <w:sz w:val="24"/>
          <w:szCs w:val="24"/>
        </w:rPr>
        <w:t xml:space="preserve"> like MET</w:t>
      </w:r>
      <w:r w:rsidR="007F655F" w:rsidRPr="00880F1A">
        <w:rPr>
          <w:rFonts w:ascii="Times New Roman" w:hAnsi="Times New Roman" w:cs="Times New Roman"/>
          <w:sz w:val="24"/>
          <w:szCs w:val="24"/>
        </w:rPr>
        <w:t xml:space="preserve">, clinical posting in phase </w:t>
      </w:r>
      <w:proofErr w:type="gramStart"/>
      <w:r w:rsidR="007F655F" w:rsidRPr="00880F1A">
        <w:rPr>
          <w:rFonts w:ascii="Times New Roman" w:hAnsi="Times New Roman" w:cs="Times New Roman"/>
          <w:sz w:val="24"/>
          <w:szCs w:val="24"/>
        </w:rPr>
        <w:t>I</w:t>
      </w:r>
      <w:proofErr w:type="gramEnd"/>
      <w:r w:rsidR="007F655F" w:rsidRPr="00880F1A">
        <w:rPr>
          <w:rFonts w:ascii="Times New Roman" w:hAnsi="Times New Roman" w:cs="Times New Roman"/>
          <w:sz w:val="24"/>
          <w:szCs w:val="24"/>
        </w:rPr>
        <w:t xml:space="preserve"> etc</w:t>
      </w:r>
      <w:r w:rsidR="00194855" w:rsidRPr="00880F1A">
        <w:rPr>
          <w:rFonts w:ascii="Times New Roman" w:hAnsi="Times New Roman" w:cs="Times New Roman"/>
          <w:sz w:val="24"/>
          <w:szCs w:val="24"/>
        </w:rPr>
        <w:t xml:space="preserve">. </w:t>
      </w:r>
      <w:r w:rsidR="00A810F1" w:rsidRPr="00880F1A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4A2C0B" w:rsidRPr="00880F1A" w:rsidRDefault="008E20EF" w:rsidP="004448D7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80F1A">
        <w:rPr>
          <w:rFonts w:ascii="Times New Roman" w:hAnsi="Times New Roman" w:cs="Times New Roman"/>
          <w:sz w:val="24"/>
          <w:szCs w:val="24"/>
        </w:rPr>
        <w:t xml:space="preserve">For the proper engagement and interactive teaching environment in any pre, para or clinical subject minimum teacher student ratio should be 1:25. </w:t>
      </w:r>
      <w:r w:rsidR="008D117A">
        <w:rPr>
          <w:rFonts w:ascii="Times New Roman" w:hAnsi="Times New Roman" w:cs="Times New Roman"/>
          <w:sz w:val="24"/>
          <w:szCs w:val="24"/>
        </w:rPr>
        <w:t>National and international education bodies like UGC</w:t>
      </w:r>
      <w:r w:rsidR="00492CDC" w:rsidRPr="00880F1A">
        <w:rPr>
          <w:rFonts w:ascii="Times New Roman" w:hAnsi="Times New Roman" w:cs="Times New Roman"/>
          <w:sz w:val="24"/>
          <w:szCs w:val="24"/>
        </w:rPr>
        <w:t>, U</w:t>
      </w:r>
      <w:r w:rsidR="008D117A">
        <w:rPr>
          <w:rFonts w:ascii="Times New Roman" w:hAnsi="Times New Roman" w:cs="Times New Roman"/>
          <w:sz w:val="24"/>
          <w:szCs w:val="24"/>
        </w:rPr>
        <w:t>NESCO</w:t>
      </w:r>
      <w:r w:rsidR="00492CDC" w:rsidRPr="00880F1A">
        <w:rPr>
          <w:rFonts w:ascii="Times New Roman" w:hAnsi="Times New Roman" w:cs="Times New Roman"/>
          <w:sz w:val="24"/>
          <w:szCs w:val="24"/>
        </w:rPr>
        <w:t>, Ministry of human resource development itself has mentioned that ideal teacher student ratio should range between 1:25 to 1:30</w:t>
      </w:r>
      <w:r w:rsidR="002F33DB">
        <w:rPr>
          <w:rFonts w:ascii="Times New Roman" w:hAnsi="Times New Roman" w:cs="Times New Roman"/>
          <w:sz w:val="24"/>
          <w:szCs w:val="24"/>
        </w:rPr>
        <w:t xml:space="preserve"> (</w:t>
      </w:r>
      <w:r w:rsidR="002F33DB" w:rsidRPr="001442B6">
        <w:rPr>
          <w:rFonts w:ascii="Times New Roman" w:hAnsi="Times New Roman" w:cs="Times New Roman"/>
          <w:sz w:val="24"/>
          <w:szCs w:val="24"/>
        </w:rPr>
        <w:t>4</w:t>
      </w:r>
      <w:proofErr w:type="gramStart"/>
      <w:r w:rsidR="002F33DB" w:rsidRPr="001442B6">
        <w:rPr>
          <w:rFonts w:ascii="Times New Roman" w:hAnsi="Times New Roman" w:cs="Times New Roman"/>
          <w:sz w:val="24"/>
          <w:szCs w:val="24"/>
        </w:rPr>
        <w:t>,5,6</w:t>
      </w:r>
      <w:proofErr w:type="gramEnd"/>
      <w:r w:rsidR="002F33DB">
        <w:rPr>
          <w:rFonts w:ascii="Times New Roman" w:hAnsi="Times New Roman" w:cs="Times New Roman"/>
          <w:sz w:val="24"/>
          <w:szCs w:val="24"/>
        </w:rPr>
        <w:t>)</w:t>
      </w:r>
      <w:r w:rsidR="00492CDC" w:rsidRPr="00880F1A">
        <w:rPr>
          <w:rFonts w:ascii="Times New Roman" w:hAnsi="Times New Roman" w:cs="Times New Roman"/>
          <w:sz w:val="24"/>
          <w:szCs w:val="24"/>
        </w:rPr>
        <w:t xml:space="preserve">. </w:t>
      </w:r>
      <w:r w:rsidRPr="00880F1A">
        <w:rPr>
          <w:rFonts w:ascii="Times New Roman" w:hAnsi="Times New Roman" w:cs="Times New Roman"/>
          <w:sz w:val="24"/>
          <w:szCs w:val="24"/>
        </w:rPr>
        <w:t xml:space="preserve">But for the </w:t>
      </w:r>
      <w:r w:rsidR="00244AA3" w:rsidRPr="00880F1A">
        <w:rPr>
          <w:rFonts w:ascii="Times New Roman" w:hAnsi="Times New Roman" w:cs="Times New Roman"/>
          <w:sz w:val="24"/>
          <w:szCs w:val="24"/>
        </w:rPr>
        <w:t>basis unknown</w:t>
      </w:r>
      <w:r w:rsidRPr="00880F1A">
        <w:rPr>
          <w:rFonts w:ascii="Times New Roman" w:hAnsi="Times New Roman" w:cs="Times New Roman"/>
          <w:sz w:val="24"/>
          <w:szCs w:val="24"/>
        </w:rPr>
        <w:t xml:space="preserve"> </w:t>
      </w:r>
      <w:r w:rsidR="000666B8" w:rsidRPr="00880F1A">
        <w:rPr>
          <w:rFonts w:ascii="Times New Roman" w:hAnsi="Times New Roman" w:cs="Times New Roman"/>
          <w:sz w:val="24"/>
          <w:szCs w:val="24"/>
        </w:rPr>
        <w:t>MCI has increased this ratio to</w:t>
      </w:r>
      <w:r w:rsidR="00193629" w:rsidRPr="00880F1A">
        <w:rPr>
          <w:rFonts w:ascii="Times New Roman" w:hAnsi="Times New Roman" w:cs="Times New Roman"/>
          <w:sz w:val="24"/>
          <w:szCs w:val="24"/>
        </w:rPr>
        <w:t xml:space="preserve"> whopping</w:t>
      </w:r>
      <w:r w:rsidR="0086310F" w:rsidRPr="00880F1A">
        <w:rPr>
          <w:rFonts w:ascii="Times New Roman" w:hAnsi="Times New Roman" w:cs="Times New Roman"/>
          <w:sz w:val="24"/>
          <w:szCs w:val="24"/>
        </w:rPr>
        <w:t xml:space="preserve"> </w:t>
      </w:r>
      <w:r w:rsidR="000666B8" w:rsidRPr="00880F1A">
        <w:rPr>
          <w:rFonts w:ascii="Times New Roman" w:hAnsi="Times New Roman" w:cs="Times New Roman"/>
          <w:sz w:val="24"/>
          <w:szCs w:val="24"/>
        </w:rPr>
        <w:t xml:space="preserve">1:50 </w:t>
      </w:r>
      <w:r w:rsidR="007F655F" w:rsidRPr="00880F1A">
        <w:rPr>
          <w:rFonts w:ascii="Times New Roman" w:hAnsi="Times New Roman" w:cs="Times New Roman"/>
          <w:sz w:val="24"/>
          <w:szCs w:val="24"/>
        </w:rPr>
        <w:t>for most of the subjects</w:t>
      </w:r>
      <w:r w:rsidR="00492CDC" w:rsidRPr="00880F1A">
        <w:rPr>
          <w:rFonts w:ascii="Times New Roman" w:hAnsi="Times New Roman" w:cs="Times New Roman"/>
          <w:sz w:val="24"/>
          <w:szCs w:val="24"/>
        </w:rPr>
        <w:t xml:space="preserve"> in </w:t>
      </w:r>
      <w:r w:rsidR="0058724B">
        <w:rPr>
          <w:rFonts w:ascii="Times New Roman" w:hAnsi="Times New Roman" w:cs="Times New Roman"/>
          <w:sz w:val="24"/>
          <w:szCs w:val="24"/>
        </w:rPr>
        <w:t xml:space="preserve">the </w:t>
      </w:r>
      <w:r w:rsidR="00492CDC" w:rsidRPr="00880F1A">
        <w:rPr>
          <w:rFonts w:ascii="Times New Roman" w:hAnsi="Times New Roman" w:cs="Times New Roman"/>
          <w:sz w:val="24"/>
          <w:szCs w:val="24"/>
        </w:rPr>
        <w:t>MBBS curriculum</w:t>
      </w:r>
      <w:r w:rsidR="007F655F" w:rsidRPr="00880F1A">
        <w:rPr>
          <w:rFonts w:ascii="Times New Roman" w:hAnsi="Times New Roman" w:cs="Times New Roman"/>
          <w:sz w:val="24"/>
          <w:szCs w:val="24"/>
        </w:rPr>
        <w:t xml:space="preserve"> </w:t>
      </w:r>
      <w:r w:rsidR="000666B8" w:rsidRPr="00880F1A">
        <w:rPr>
          <w:rFonts w:ascii="Times New Roman" w:hAnsi="Times New Roman" w:cs="Times New Roman"/>
          <w:sz w:val="24"/>
          <w:szCs w:val="24"/>
        </w:rPr>
        <w:t>causing</w:t>
      </w:r>
      <w:r w:rsidRPr="00880F1A">
        <w:rPr>
          <w:rFonts w:ascii="Times New Roman" w:hAnsi="Times New Roman" w:cs="Times New Roman"/>
          <w:sz w:val="24"/>
          <w:szCs w:val="24"/>
        </w:rPr>
        <w:t xml:space="preserve"> </w:t>
      </w:r>
      <w:r w:rsidR="0058724B">
        <w:rPr>
          <w:rFonts w:ascii="Times New Roman" w:hAnsi="Times New Roman" w:cs="Times New Roman"/>
          <w:sz w:val="24"/>
          <w:szCs w:val="24"/>
        </w:rPr>
        <w:t xml:space="preserve">an </w:t>
      </w:r>
      <w:r w:rsidRPr="00880F1A">
        <w:rPr>
          <w:rFonts w:ascii="Times New Roman" w:hAnsi="Times New Roman" w:cs="Times New Roman"/>
          <w:sz w:val="24"/>
          <w:szCs w:val="24"/>
        </w:rPr>
        <w:t xml:space="preserve">irreparable dent to </w:t>
      </w:r>
      <w:r w:rsidR="0058724B">
        <w:rPr>
          <w:rFonts w:ascii="Times New Roman" w:hAnsi="Times New Roman" w:cs="Times New Roman"/>
          <w:sz w:val="24"/>
          <w:szCs w:val="24"/>
        </w:rPr>
        <w:t xml:space="preserve">the </w:t>
      </w:r>
      <w:r w:rsidRPr="00880F1A">
        <w:rPr>
          <w:rFonts w:ascii="Times New Roman" w:hAnsi="Times New Roman" w:cs="Times New Roman"/>
          <w:sz w:val="24"/>
          <w:szCs w:val="24"/>
        </w:rPr>
        <w:t>MBBS education system.</w:t>
      </w:r>
      <w:r w:rsidR="00492CDC" w:rsidRPr="00880F1A">
        <w:rPr>
          <w:rFonts w:ascii="Times New Roman" w:hAnsi="Times New Roman" w:cs="Times New Roman"/>
          <w:sz w:val="24"/>
          <w:szCs w:val="24"/>
        </w:rPr>
        <w:t xml:space="preserve"> Does it mean Indian children </w:t>
      </w:r>
      <w:ins w:id="85" w:author="Windows Eight" w:date="2018-01-02T22:45:00Z">
        <w:r w:rsidR="009D0AA6">
          <w:rPr>
            <w:rFonts w:ascii="Times New Roman" w:hAnsi="Times New Roman" w:cs="Times New Roman"/>
            <w:sz w:val="24"/>
            <w:szCs w:val="24"/>
          </w:rPr>
          <w:t>have</w:t>
        </w:r>
      </w:ins>
      <w:del w:id="86" w:author="Windows Eight" w:date="2018-01-02T22:45:00Z">
        <w:r w:rsidR="00492CDC" w:rsidRPr="00880F1A" w:rsidDel="00F70934">
          <w:rPr>
            <w:rFonts w:ascii="Times New Roman" w:hAnsi="Times New Roman" w:cs="Times New Roman"/>
            <w:sz w:val="24"/>
            <w:szCs w:val="24"/>
          </w:rPr>
          <w:delText>are</w:delText>
        </w:r>
      </w:del>
      <w:r w:rsidR="00492CDC" w:rsidRPr="00880F1A">
        <w:rPr>
          <w:rFonts w:ascii="Times New Roman" w:hAnsi="Times New Roman" w:cs="Times New Roman"/>
          <w:sz w:val="24"/>
          <w:szCs w:val="24"/>
        </w:rPr>
        <w:t xml:space="preserve"> inborn </w:t>
      </w:r>
      <w:r w:rsidR="0058724B">
        <w:rPr>
          <w:rFonts w:ascii="Times New Roman" w:hAnsi="Times New Roman" w:cs="Times New Roman"/>
          <w:sz w:val="24"/>
          <w:szCs w:val="24"/>
        </w:rPr>
        <w:t>knowledge of medical subjects</w:t>
      </w:r>
      <w:r w:rsidR="00492CDC" w:rsidRPr="00880F1A">
        <w:rPr>
          <w:rFonts w:ascii="Times New Roman" w:hAnsi="Times New Roman" w:cs="Times New Roman"/>
          <w:sz w:val="24"/>
          <w:szCs w:val="24"/>
        </w:rPr>
        <w:t xml:space="preserve"> so they don’t need</w:t>
      </w:r>
      <w:r w:rsidR="0058724B">
        <w:rPr>
          <w:rFonts w:ascii="Times New Roman" w:hAnsi="Times New Roman" w:cs="Times New Roman"/>
          <w:sz w:val="24"/>
          <w:szCs w:val="24"/>
        </w:rPr>
        <w:t xml:space="preserve"> a</w:t>
      </w:r>
      <w:r w:rsidR="00492CDC" w:rsidRPr="00880F1A">
        <w:rPr>
          <w:rFonts w:ascii="Times New Roman" w:hAnsi="Times New Roman" w:cs="Times New Roman"/>
          <w:sz w:val="24"/>
          <w:szCs w:val="24"/>
        </w:rPr>
        <w:t xml:space="preserve"> teacher?</w:t>
      </w:r>
    </w:p>
    <w:p w:rsidR="006D0795" w:rsidRPr="00880F1A" w:rsidRDefault="00A810F1" w:rsidP="004448D7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80F1A">
        <w:rPr>
          <w:rFonts w:ascii="Times New Roman" w:hAnsi="Times New Roman" w:cs="Times New Roman"/>
          <w:sz w:val="24"/>
          <w:szCs w:val="24"/>
        </w:rPr>
        <w:t>To increase</w:t>
      </w:r>
      <w:r w:rsidR="0058724B">
        <w:rPr>
          <w:rFonts w:ascii="Times New Roman" w:hAnsi="Times New Roman" w:cs="Times New Roman"/>
          <w:sz w:val="24"/>
          <w:szCs w:val="24"/>
        </w:rPr>
        <w:t xml:space="preserve"> the</w:t>
      </w:r>
      <w:r w:rsidRPr="00880F1A">
        <w:rPr>
          <w:rFonts w:ascii="Times New Roman" w:hAnsi="Times New Roman" w:cs="Times New Roman"/>
          <w:sz w:val="24"/>
          <w:szCs w:val="24"/>
        </w:rPr>
        <w:t xml:space="preserve"> interest of students</w:t>
      </w:r>
      <w:r w:rsidR="0058724B">
        <w:rPr>
          <w:rFonts w:ascii="Times New Roman" w:hAnsi="Times New Roman" w:cs="Times New Roman"/>
          <w:sz w:val="24"/>
          <w:szCs w:val="24"/>
        </w:rPr>
        <w:t xml:space="preserve"> in studies and thus</w:t>
      </w:r>
      <w:r w:rsidRPr="00880F1A">
        <w:rPr>
          <w:rFonts w:ascii="Times New Roman" w:hAnsi="Times New Roman" w:cs="Times New Roman"/>
          <w:sz w:val="24"/>
          <w:szCs w:val="24"/>
        </w:rPr>
        <w:t xml:space="preserve"> </w:t>
      </w:r>
      <w:r w:rsidR="0058724B">
        <w:rPr>
          <w:rFonts w:ascii="Times New Roman" w:hAnsi="Times New Roman" w:cs="Times New Roman"/>
          <w:sz w:val="24"/>
          <w:szCs w:val="24"/>
        </w:rPr>
        <w:t xml:space="preserve">the </w:t>
      </w:r>
      <w:r w:rsidRPr="00880F1A">
        <w:rPr>
          <w:rFonts w:ascii="Times New Roman" w:hAnsi="Times New Roman" w:cs="Times New Roman"/>
          <w:sz w:val="24"/>
          <w:szCs w:val="24"/>
        </w:rPr>
        <w:t>quality of doctors recently MCI has introduce</w:t>
      </w:r>
      <w:r w:rsidR="003108F0" w:rsidRPr="00880F1A">
        <w:rPr>
          <w:rFonts w:ascii="Times New Roman" w:hAnsi="Times New Roman" w:cs="Times New Roman"/>
          <w:sz w:val="24"/>
          <w:szCs w:val="24"/>
        </w:rPr>
        <w:t>d/ is planning to introduce</w:t>
      </w:r>
      <w:r w:rsidRPr="00880F1A">
        <w:rPr>
          <w:rFonts w:ascii="Times New Roman" w:hAnsi="Times New Roman" w:cs="Times New Roman"/>
          <w:sz w:val="24"/>
          <w:szCs w:val="24"/>
        </w:rPr>
        <w:t xml:space="preserve"> clinical posting in Phase I. Again we think this decision has no relevance</w:t>
      </w:r>
      <w:r w:rsidR="00735772" w:rsidRPr="00880F1A">
        <w:rPr>
          <w:rFonts w:ascii="Times New Roman" w:hAnsi="Times New Roman" w:cs="Times New Roman"/>
          <w:sz w:val="24"/>
          <w:szCs w:val="24"/>
        </w:rPr>
        <w:t xml:space="preserve">. For example, </w:t>
      </w:r>
      <w:r w:rsidR="00E3642A" w:rsidRPr="00880F1A">
        <w:rPr>
          <w:rFonts w:ascii="Times New Roman" w:hAnsi="Times New Roman" w:cs="Times New Roman"/>
          <w:sz w:val="24"/>
          <w:szCs w:val="24"/>
        </w:rPr>
        <w:t>if</w:t>
      </w:r>
      <w:r w:rsidR="00735772" w:rsidRPr="00880F1A">
        <w:rPr>
          <w:rFonts w:ascii="Times New Roman" w:hAnsi="Times New Roman" w:cs="Times New Roman"/>
          <w:sz w:val="24"/>
          <w:szCs w:val="24"/>
        </w:rPr>
        <w:t xml:space="preserve"> we ask an</w:t>
      </w:r>
      <w:r w:rsidRPr="00880F1A">
        <w:rPr>
          <w:rFonts w:ascii="Times New Roman" w:hAnsi="Times New Roman" w:cs="Times New Roman"/>
          <w:sz w:val="24"/>
          <w:szCs w:val="24"/>
        </w:rPr>
        <w:t xml:space="preserve"> Indian who has no knowledge of </w:t>
      </w:r>
      <w:r w:rsidR="004448D7" w:rsidRPr="00880F1A">
        <w:rPr>
          <w:rFonts w:ascii="Times New Roman" w:hAnsi="Times New Roman" w:cs="Times New Roman"/>
          <w:sz w:val="24"/>
          <w:szCs w:val="24"/>
        </w:rPr>
        <w:t>Chinese</w:t>
      </w:r>
      <w:r w:rsidRPr="00880F1A">
        <w:rPr>
          <w:rFonts w:ascii="Times New Roman" w:hAnsi="Times New Roman" w:cs="Times New Roman"/>
          <w:sz w:val="24"/>
          <w:szCs w:val="24"/>
        </w:rPr>
        <w:t xml:space="preserve"> language to work in </w:t>
      </w:r>
      <w:r w:rsidR="00735772" w:rsidRPr="00880F1A">
        <w:rPr>
          <w:rFonts w:ascii="Times New Roman" w:hAnsi="Times New Roman" w:cs="Times New Roman"/>
          <w:sz w:val="24"/>
          <w:szCs w:val="24"/>
        </w:rPr>
        <w:t>china</w:t>
      </w:r>
      <w:r w:rsidRPr="00880F1A">
        <w:rPr>
          <w:rFonts w:ascii="Times New Roman" w:hAnsi="Times New Roman" w:cs="Times New Roman"/>
          <w:sz w:val="24"/>
          <w:szCs w:val="24"/>
        </w:rPr>
        <w:t xml:space="preserve"> then definitely he will lose interest in his work. Similarly a MBBS student who don’t know what is disease and how it develops (pathology) attends clinical posting in phase </w:t>
      </w:r>
      <w:proofErr w:type="gramStart"/>
      <w:r w:rsidRPr="00880F1A">
        <w:rPr>
          <w:rFonts w:ascii="Times New Roman" w:hAnsi="Times New Roman" w:cs="Times New Roman"/>
          <w:sz w:val="24"/>
          <w:szCs w:val="24"/>
        </w:rPr>
        <w:t>I</w:t>
      </w:r>
      <w:proofErr w:type="gramEnd"/>
      <w:r w:rsidRPr="00880F1A">
        <w:rPr>
          <w:rFonts w:ascii="Times New Roman" w:hAnsi="Times New Roman" w:cs="Times New Roman"/>
          <w:sz w:val="24"/>
          <w:szCs w:val="24"/>
        </w:rPr>
        <w:t xml:space="preserve"> then definitely he will lose his interest instead of gaining it.</w:t>
      </w:r>
      <w:r w:rsidR="00E3642A" w:rsidRPr="00880F1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D0666" w:rsidRPr="00880F1A" w:rsidRDefault="004A2C0B" w:rsidP="004448D7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80F1A">
        <w:rPr>
          <w:rFonts w:ascii="Times New Roman" w:hAnsi="Times New Roman" w:cs="Times New Roman"/>
          <w:b/>
          <w:sz w:val="24"/>
          <w:szCs w:val="24"/>
        </w:rPr>
        <w:t xml:space="preserve">Allowing </w:t>
      </w:r>
      <w:r w:rsidR="000D4804">
        <w:rPr>
          <w:rFonts w:ascii="Times New Roman" w:hAnsi="Times New Roman" w:cs="Times New Roman"/>
          <w:b/>
          <w:sz w:val="24"/>
          <w:szCs w:val="24"/>
        </w:rPr>
        <w:t xml:space="preserve">the </w:t>
      </w:r>
      <w:proofErr w:type="spellStart"/>
      <w:r w:rsidRPr="00880F1A">
        <w:rPr>
          <w:rFonts w:ascii="Times New Roman" w:hAnsi="Times New Roman" w:cs="Times New Roman"/>
          <w:b/>
          <w:sz w:val="24"/>
          <w:szCs w:val="24"/>
        </w:rPr>
        <w:t>crosspathy</w:t>
      </w:r>
      <w:proofErr w:type="spellEnd"/>
      <w:r w:rsidRPr="00880F1A">
        <w:rPr>
          <w:rFonts w:ascii="Times New Roman" w:hAnsi="Times New Roman" w:cs="Times New Roman"/>
          <w:b/>
          <w:sz w:val="24"/>
          <w:szCs w:val="24"/>
        </w:rPr>
        <w:t xml:space="preserve"> practice to AYUSH</w:t>
      </w:r>
      <w:r w:rsidR="00E53B5A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E53B5A" w:rsidRPr="001442B6">
        <w:rPr>
          <w:rFonts w:ascii="Times New Roman" w:hAnsi="Times New Roman" w:cs="Times New Roman"/>
          <w:b/>
          <w:sz w:val="24"/>
          <w:szCs w:val="24"/>
        </w:rPr>
        <w:t>7</w:t>
      </w:r>
      <w:r w:rsidR="00E53B5A">
        <w:rPr>
          <w:rFonts w:ascii="Times New Roman" w:hAnsi="Times New Roman" w:cs="Times New Roman"/>
          <w:b/>
          <w:sz w:val="24"/>
          <w:szCs w:val="24"/>
        </w:rPr>
        <w:t>)</w:t>
      </w:r>
      <w:r w:rsidRPr="00880F1A">
        <w:rPr>
          <w:rFonts w:ascii="Times New Roman" w:hAnsi="Times New Roman" w:cs="Times New Roman"/>
          <w:b/>
          <w:sz w:val="24"/>
          <w:szCs w:val="24"/>
        </w:rPr>
        <w:t>:</w:t>
      </w:r>
      <w:r w:rsidR="00F11C04" w:rsidRPr="00880F1A">
        <w:rPr>
          <w:rFonts w:ascii="Times New Roman" w:hAnsi="Times New Roman" w:cs="Times New Roman"/>
          <w:sz w:val="24"/>
          <w:szCs w:val="24"/>
        </w:rPr>
        <w:t xml:space="preserve"> </w:t>
      </w:r>
      <w:r w:rsidR="00E605AE" w:rsidRPr="00880F1A">
        <w:rPr>
          <w:rFonts w:ascii="Times New Roman" w:hAnsi="Times New Roman" w:cs="Times New Roman"/>
          <w:sz w:val="24"/>
          <w:szCs w:val="24"/>
        </w:rPr>
        <w:t xml:space="preserve">Virtually it may look like </w:t>
      </w:r>
      <w:r w:rsidR="000D4804">
        <w:rPr>
          <w:rFonts w:ascii="Times New Roman" w:hAnsi="Times New Roman" w:cs="Times New Roman"/>
          <w:sz w:val="24"/>
          <w:szCs w:val="24"/>
        </w:rPr>
        <w:t xml:space="preserve">the </w:t>
      </w:r>
      <w:r w:rsidR="00E605AE" w:rsidRPr="00880F1A">
        <w:rPr>
          <w:rFonts w:ascii="Times New Roman" w:hAnsi="Times New Roman" w:cs="Times New Roman"/>
          <w:sz w:val="24"/>
          <w:szCs w:val="24"/>
        </w:rPr>
        <w:t>problem of scarcity of doctors is solved to some extent</w:t>
      </w:r>
      <w:r w:rsidR="000D4804">
        <w:rPr>
          <w:rFonts w:ascii="Times New Roman" w:hAnsi="Times New Roman" w:cs="Times New Roman"/>
          <w:sz w:val="24"/>
          <w:szCs w:val="24"/>
        </w:rPr>
        <w:t>,</w:t>
      </w:r>
      <w:r w:rsidR="00E605AE" w:rsidRPr="00880F1A">
        <w:rPr>
          <w:rFonts w:ascii="Times New Roman" w:hAnsi="Times New Roman" w:cs="Times New Roman"/>
          <w:sz w:val="24"/>
          <w:szCs w:val="24"/>
        </w:rPr>
        <w:t xml:space="preserve"> but it has resulted into bigger problems like injudicious use o</w:t>
      </w:r>
      <w:r w:rsidR="00CA327D">
        <w:rPr>
          <w:rFonts w:ascii="Times New Roman" w:hAnsi="Times New Roman" w:cs="Times New Roman"/>
          <w:sz w:val="24"/>
          <w:szCs w:val="24"/>
        </w:rPr>
        <w:t>f medicines that may result in</w:t>
      </w:r>
      <w:r w:rsidR="00E605AE" w:rsidRPr="00880F1A">
        <w:rPr>
          <w:rFonts w:ascii="Times New Roman" w:hAnsi="Times New Roman" w:cs="Times New Roman"/>
          <w:sz w:val="24"/>
          <w:szCs w:val="24"/>
        </w:rPr>
        <w:t xml:space="preserve"> widespread and rapid antibiotic resistant as</w:t>
      </w:r>
      <w:r w:rsidR="003A2C15" w:rsidRPr="00880F1A">
        <w:rPr>
          <w:rFonts w:ascii="Times New Roman" w:hAnsi="Times New Roman" w:cs="Times New Roman"/>
          <w:sz w:val="24"/>
          <w:szCs w:val="24"/>
        </w:rPr>
        <w:t xml:space="preserve"> AYUSH practitioners has insufficient</w:t>
      </w:r>
      <w:r w:rsidR="00E605AE" w:rsidRPr="00880F1A">
        <w:rPr>
          <w:rFonts w:ascii="Times New Roman" w:hAnsi="Times New Roman" w:cs="Times New Roman"/>
          <w:sz w:val="24"/>
          <w:szCs w:val="24"/>
        </w:rPr>
        <w:t xml:space="preserve"> knowledge of modern medicine</w:t>
      </w:r>
      <w:r w:rsidR="003A2C15" w:rsidRPr="00880F1A">
        <w:rPr>
          <w:rFonts w:ascii="Times New Roman" w:hAnsi="Times New Roman" w:cs="Times New Roman"/>
          <w:sz w:val="24"/>
          <w:szCs w:val="24"/>
        </w:rPr>
        <w:t xml:space="preserve">. At the same time </w:t>
      </w:r>
      <w:r w:rsidR="00800B46" w:rsidRPr="00880F1A">
        <w:rPr>
          <w:rFonts w:ascii="Times New Roman" w:hAnsi="Times New Roman" w:cs="Times New Roman"/>
          <w:sz w:val="24"/>
          <w:szCs w:val="24"/>
        </w:rPr>
        <w:t xml:space="preserve">practice of </w:t>
      </w:r>
      <w:proofErr w:type="spellStart"/>
      <w:r w:rsidR="00800B46" w:rsidRPr="00880F1A">
        <w:rPr>
          <w:rFonts w:ascii="Times New Roman" w:hAnsi="Times New Roman" w:cs="Times New Roman"/>
          <w:sz w:val="24"/>
          <w:szCs w:val="24"/>
        </w:rPr>
        <w:t>allopathy</w:t>
      </w:r>
      <w:proofErr w:type="spellEnd"/>
      <w:r w:rsidR="00800B46" w:rsidRPr="00880F1A">
        <w:rPr>
          <w:rFonts w:ascii="Times New Roman" w:hAnsi="Times New Roman" w:cs="Times New Roman"/>
          <w:sz w:val="24"/>
          <w:szCs w:val="24"/>
        </w:rPr>
        <w:t xml:space="preserve"> by AYUSH doctors has weakened their own AYUSH system.</w:t>
      </w:r>
    </w:p>
    <w:p w:rsidR="00170CB0" w:rsidRPr="00880F1A" w:rsidRDefault="002D0666" w:rsidP="004448D7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80F1A">
        <w:rPr>
          <w:rFonts w:ascii="Times New Roman" w:hAnsi="Times New Roman" w:cs="Times New Roman"/>
          <w:b/>
          <w:sz w:val="24"/>
          <w:szCs w:val="24"/>
        </w:rPr>
        <w:t>Bonded service</w:t>
      </w:r>
      <w:r w:rsidR="00E53B5A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E53B5A" w:rsidRPr="001442B6">
        <w:rPr>
          <w:rFonts w:ascii="Times New Roman" w:hAnsi="Times New Roman" w:cs="Times New Roman"/>
          <w:b/>
          <w:sz w:val="24"/>
          <w:szCs w:val="24"/>
        </w:rPr>
        <w:t>8</w:t>
      </w:r>
      <w:r w:rsidR="00E53B5A">
        <w:rPr>
          <w:rFonts w:ascii="Times New Roman" w:hAnsi="Times New Roman" w:cs="Times New Roman"/>
          <w:b/>
          <w:sz w:val="24"/>
          <w:szCs w:val="24"/>
        </w:rPr>
        <w:t>)</w:t>
      </w:r>
      <w:r w:rsidRPr="00880F1A">
        <w:rPr>
          <w:rFonts w:ascii="Times New Roman" w:hAnsi="Times New Roman" w:cs="Times New Roman"/>
          <w:b/>
          <w:sz w:val="24"/>
          <w:szCs w:val="24"/>
        </w:rPr>
        <w:t>:</w:t>
      </w:r>
      <w:r w:rsidRPr="00880F1A">
        <w:rPr>
          <w:rFonts w:ascii="Times New Roman" w:hAnsi="Times New Roman" w:cs="Times New Roman"/>
          <w:sz w:val="24"/>
          <w:szCs w:val="24"/>
        </w:rPr>
        <w:t xml:space="preserve"> </w:t>
      </w:r>
      <w:r w:rsidR="00800B46" w:rsidRPr="00880F1A">
        <w:rPr>
          <w:rFonts w:ascii="Times New Roman" w:hAnsi="Times New Roman" w:cs="Times New Roman"/>
          <w:sz w:val="24"/>
          <w:szCs w:val="24"/>
        </w:rPr>
        <w:t>Another step taken by the government</w:t>
      </w:r>
      <w:r w:rsidR="00427816">
        <w:rPr>
          <w:rFonts w:ascii="Times New Roman" w:hAnsi="Times New Roman" w:cs="Times New Roman"/>
          <w:sz w:val="24"/>
          <w:szCs w:val="24"/>
        </w:rPr>
        <w:t xml:space="preserve"> is the compulsory bond</w:t>
      </w:r>
      <w:r w:rsidRPr="00880F1A">
        <w:rPr>
          <w:rFonts w:ascii="Times New Roman" w:hAnsi="Times New Roman" w:cs="Times New Roman"/>
          <w:sz w:val="24"/>
          <w:szCs w:val="24"/>
        </w:rPr>
        <w:t xml:space="preserve"> </w:t>
      </w:r>
      <w:r w:rsidR="00800B46" w:rsidRPr="00880F1A">
        <w:rPr>
          <w:rFonts w:ascii="Times New Roman" w:hAnsi="Times New Roman" w:cs="Times New Roman"/>
          <w:sz w:val="24"/>
          <w:szCs w:val="24"/>
        </w:rPr>
        <w:t>service for 1 year after com</w:t>
      </w:r>
      <w:r w:rsidR="00FF6716" w:rsidRPr="00880F1A">
        <w:rPr>
          <w:rFonts w:ascii="Times New Roman" w:hAnsi="Times New Roman" w:cs="Times New Roman"/>
          <w:sz w:val="24"/>
          <w:szCs w:val="24"/>
        </w:rPr>
        <w:t>pletion of MBBS. MBBS</w:t>
      </w:r>
      <w:r w:rsidR="00800B46" w:rsidRPr="00880F1A">
        <w:rPr>
          <w:rFonts w:ascii="Times New Roman" w:hAnsi="Times New Roman" w:cs="Times New Roman"/>
          <w:sz w:val="24"/>
          <w:szCs w:val="24"/>
        </w:rPr>
        <w:t xml:space="preserve"> is one of the longest time consuming </w:t>
      </w:r>
      <w:r w:rsidR="00A5661A" w:rsidRPr="00880F1A">
        <w:rPr>
          <w:rFonts w:ascii="Times New Roman" w:hAnsi="Times New Roman" w:cs="Times New Roman"/>
          <w:sz w:val="24"/>
          <w:szCs w:val="24"/>
        </w:rPr>
        <w:t xml:space="preserve">course. This rule may look like draconian for </w:t>
      </w:r>
      <w:r w:rsidR="00FF6716" w:rsidRPr="00880F1A">
        <w:rPr>
          <w:rFonts w:ascii="Times New Roman" w:hAnsi="Times New Roman" w:cs="Times New Roman"/>
          <w:sz w:val="24"/>
          <w:szCs w:val="24"/>
        </w:rPr>
        <w:t>a person who has already spent five</w:t>
      </w:r>
      <w:r w:rsidR="00A5661A" w:rsidRPr="00880F1A">
        <w:rPr>
          <w:rFonts w:ascii="Times New Roman" w:hAnsi="Times New Roman" w:cs="Times New Roman"/>
          <w:sz w:val="24"/>
          <w:szCs w:val="24"/>
        </w:rPr>
        <w:t xml:space="preserve"> and h</w:t>
      </w:r>
      <w:r w:rsidR="00D360B3" w:rsidRPr="00880F1A">
        <w:rPr>
          <w:rFonts w:ascii="Times New Roman" w:hAnsi="Times New Roman" w:cs="Times New Roman"/>
          <w:sz w:val="24"/>
          <w:szCs w:val="24"/>
        </w:rPr>
        <w:t xml:space="preserve">alf year of his life </w:t>
      </w:r>
      <w:r w:rsidR="00427816" w:rsidRPr="00880F1A">
        <w:rPr>
          <w:rFonts w:ascii="Times New Roman" w:hAnsi="Times New Roman" w:cs="Times New Roman"/>
          <w:sz w:val="24"/>
          <w:szCs w:val="24"/>
        </w:rPr>
        <w:t xml:space="preserve">in </w:t>
      </w:r>
      <w:r w:rsidR="00020BD4">
        <w:rPr>
          <w:rFonts w:ascii="Times New Roman" w:hAnsi="Times New Roman" w:cs="Times New Roman"/>
          <w:sz w:val="24"/>
          <w:szCs w:val="24"/>
        </w:rPr>
        <w:t xml:space="preserve">the </w:t>
      </w:r>
      <w:r w:rsidR="00427816" w:rsidRPr="00880F1A">
        <w:rPr>
          <w:rFonts w:ascii="Times New Roman" w:hAnsi="Times New Roman" w:cs="Times New Roman"/>
          <w:sz w:val="24"/>
          <w:szCs w:val="24"/>
        </w:rPr>
        <w:t>MBBS</w:t>
      </w:r>
      <w:r w:rsidR="00D360B3" w:rsidRPr="00880F1A">
        <w:rPr>
          <w:rFonts w:ascii="Times New Roman" w:hAnsi="Times New Roman" w:cs="Times New Roman"/>
          <w:sz w:val="24"/>
          <w:szCs w:val="24"/>
        </w:rPr>
        <w:t xml:space="preserve"> course</w:t>
      </w:r>
      <w:r w:rsidR="00A5661A" w:rsidRPr="00880F1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D0795" w:rsidRDefault="00427816" w:rsidP="00427816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India produce</w:t>
      </w:r>
      <w:r w:rsidR="00020BD4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almost 68</w:t>
      </w:r>
      <w:r w:rsidR="00CC0260" w:rsidRPr="00880F1A">
        <w:rPr>
          <w:rFonts w:ascii="Times New Roman" w:hAnsi="Times New Roman" w:cs="Times New Roman"/>
          <w:sz w:val="24"/>
          <w:szCs w:val="24"/>
        </w:rPr>
        <w:t>000 MBBS doctors per</w:t>
      </w:r>
      <w:r w:rsidR="00B75D70" w:rsidRPr="00880F1A">
        <w:rPr>
          <w:rFonts w:ascii="Times New Roman" w:hAnsi="Times New Roman" w:cs="Times New Roman"/>
          <w:sz w:val="24"/>
          <w:szCs w:val="24"/>
        </w:rPr>
        <w:t xml:space="preserve"> year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CA251E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)</w:t>
      </w:r>
      <w:r w:rsidR="00B75D70" w:rsidRPr="00880F1A">
        <w:rPr>
          <w:rFonts w:ascii="Times New Roman" w:hAnsi="Times New Roman" w:cs="Times New Roman"/>
          <w:sz w:val="24"/>
          <w:szCs w:val="24"/>
        </w:rPr>
        <w:t xml:space="preserve">. As per the modified MBBS </w:t>
      </w:r>
      <w:r w:rsidR="00CC0260" w:rsidRPr="00880F1A">
        <w:rPr>
          <w:rFonts w:ascii="Times New Roman" w:hAnsi="Times New Roman" w:cs="Times New Roman"/>
          <w:sz w:val="24"/>
          <w:szCs w:val="24"/>
        </w:rPr>
        <w:t>curriculum</w:t>
      </w:r>
      <w:r w:rsidR="00170CB0" w:rsidRPr="00880F1A">
        <w:rPr>
          <w:rFonts w:ascii="Times New Roman" w:hAnsi="Times New Roman" w:cs="Times New Roman"/>
          <w:sz w:val="24"/>
          <w:szCs w:val="24"/>
        </w:rPr>
        <w:t xml:space="preserve"> (Table No.2)</w:t>
      </w:r>
      <w:r w:rsidR="00CC0260" w:rsidRPr="00880F1A">
        <w:rPr>
          <w:rFonts w:ascii="Times New Roman" w:hAnsi="Times New Roman" w:cs="Times New Roman"/>
          <w:sz w:val="24"/>
          <w:szCs w:val="24"/>
        </w:rPr>
        <w:t xml:space="preserve"> if all these doctors are deployed for rural internship there will be hardly any vacancy in rural hospital</w:t>
      </w:r>
      <w:r w:rsidR="00707337" w:rsidRPr="00880F1A">
        <w:rPr>
          <w:rFonts w:ascii="Times New Roman" w:hAnsi="Times New Roman" w:cs="Times New Roman"/>
          <w:sz w:val="24"/>
          <w:szCs w:val="24"/>
        </w:rPr>
        <w:t>s.</w:t>
      </w:r>
    </w:p>
    <w:p w:rsidR="00427816" w:rsidRPr="00880F1A" w:rsidRDefault="00427816" w:rsidP="00427816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C71677" w:rsidRPr="00880F1A" w:rsidRDefault="00C71677" w:rsidP="004448D7">
      <w:pPr>
        <w:jc w:val="both"/>
        <w:rPr>
          <w:rFonts w:ascii="Times New Roman" w:hAnsi="Times New Roman" w:cs="Times New Roman"/>
          <w:sz w:val="24"/>
          <w:szCs w:val="24"/>
        </w:rPr>
      </w:pPr>
      <w:r w:rsidRPr="00880F1A">
        <w:rPr>
          <w:rFonts w:ascii="Times New Roman" w:hAnsi="Times New Roman" w:cs="Times New Roman"/>
          <w:b/>
          <w:sz w:val="24"/>
          <w:szCs w:val="24"/>
        </w:rPr>
        <w:t xml:space="preserve">Conclusion: </w:t>
      </w:r>
      <w:r w:rsidR="001D0E83" w:rsidRPr="00880F1A">
        <w:rPr>
          <w:rFonts w:ascii="Times New Roman" w:hAnsi="Times New Roman" w:cs="Times New Roman"/>
          <w:sz w:val="24"/>
          <w:szCs w:val="24"/>
        </w:rPr>
        <w:t>Present study shows that</w:t>
      </w:r>
      <w:r w:rsidRPr="00880F1A">
        <w:rPr>
          <w:rFonts w:ascii="Times New Roman" w:hAnsi="Times New Roman" w:cs="Times New Roman"/>
          <w:sz w:val="24"/>
          <w:szCs w:val="24"/>
        </w:rPr>
        <w:t xml:space="preserve"> modification in</w:t>
      </w:r>
      <w:r w:rsidR="00020BD4">
        <w:rPr>
          <w:rFonts w:ascii="Times New Roman" w:hAnsi="Times New Roman" w:cs="Times New Roman"/>
          <w:sz w:val="24"/>
          <w:szCs w:val="24"/>
        </w:rPr>
        <w:t xml:space="preserve"> the</w:t>
      </w:r>
      <w:r w:rsidRPr="00880F1A">
        <w:rPr>
          <w:rFonts w:ascii="Times New Roman" w:hAnsi="Times New Roman" w:cs="Times New Roman"/>
          <w:sz w:val="24"/>
          <w:szCs w:val="24"/>
        </w:rPr>
        <w:t xml:space="preserve"> MBBS curriculum can </w:t>
      </w:r>
      <w:r w:rsidR="00ED3ACD" w:rsidRPr="00880F1A">
        <w:rPr>
          <w:rFonts w:ascii="Times New Roman" w:hAnsi="Times New Roman" w:cs="Times New Roman"/>
          <w:sz w:val="24"/>
          <w:szCs w:val="24"/>
        </w:rPr>
        <w:t xml:space="preserve">help in </w:t>
      </w:r>
      <w:r w:rsidR="001D0E83" w:rsidRPr="00880F1A">
        <w:rPr>
          <w:rFonts w:ascii="Times New Roman" w:hAnsi="Times New Roman" w:cs="Times New Roman"/>
          <w:sz w:val="24"/>
          <w:szCs w:val="24"/>
        </w:rPr>
        <w:t xml:space="preserve">managing </w:t>
      </w:r>
      <w:r w:rsidR="002E77BC">
        <w:rPr>
          <w:rFonts w:ascii="Times New Roman" w:hAnsi="Times New Roman" w:cs="Times New Roman"/>
          <w:sz w:val="24"/>
          <w:szCs w:val="24"/>
        </w:rPr>
        <w:t>many issues like bond</w:t>
      </w:r>
      <w:r w:rsidR="00ED3ACD" w:rsidRPr="00880F1A">
        <w:rPr>
          <w:rFonts w:ascii="Times New Roman" w:hAnsi="Times New Roman" w:cs="Times New Roman"/>
          <w:sz w:val="24"/>
          <w:szCs w:val="24"/>
        </w:rPr>
        <w:t xml:space="preserve"> service, </w:t>
      </w:r>
      <w:proofErr w:type="spellStart"/>
      <w:r w:rsidR="00ED3ACD" w:rsidRPr="00880F1A">
        <w:rPr>
          <w:rFonts w:ascii="Times New Roman" w:hAnsi="Times New Roman" w:cs="Times New Roman"/>
          <w:sz w:val="24"/>
          <w:szCs w:val="24"/>
        </w:rPr>
        <w:t>crosspathy</w:t>
      </w:r>
      <w:proofErr w:type="spellEnd"/>
      <w:r w:rsidR="00ED3ACD" w:rsidRPr="00880F1A">
        <w:rPr>
          <w:rFonts w:ascii="Times New Roman" w:hAnsi="Times New Roman" w:cs="Times New Roman"/>
          <w:sz w:val="24"/>
          <w:szCs w:val="24"/>
        </w:rPr>
        <w:t xml:space="preserve"> practice, </w:t>
      </w:r>
      <w:r w:rsidR="00020BD4">
        <w:rPr>
          <w:rFonts w:ascii="Times New Roman" w:hAnsi="Times New Roman" w:cs="Times New Roman"/>
          <w:sz w:val="24"/>
          <w:szCs w:val="24"/>
        </w:rPr>
        <w:t xml:space="preserve">the </w:t>
      </w:r>
      <w:r w:rsidR="00ED3ACD" w:rsidRPr="00880F1A">
        <w:rPr>
          <w:rFonts w:ascii="Times New Roman" w:hAnsi="Times New Roman" w:cs="Times New Roman"/>
          <w:sz w:val="24"/>
          <w:szCs w:val="24"/>
        </w:rPr>
        <w:t xml:space="preserve">quality of doctors, </w:t>
      </w:r>
      <w:r w:rsidR="00EB2858" w:rsidRPr="00880F1A">
        <w:rPr>
          <w:rFonts w:ascii="Times New Roman" w:hAnsi="Times New Roman" w:cs="Times New Roman"/>
          <w:sz w:val="24"/>
          <w:szCs w:val="24"/>
        </w:rPr>
        <w:t>strengthening</w:t>
      </w:r>
      <w:r w:rsidR="00ED3ACD" w:rsidRPr="00880F1A">
        <w:rPr>
          <w:rFonts w:ascii="Times New Roman" w:hAnsi="Times New Roman" w:cs="Times New Roman"/>
          <w:sz w:val="24"/>
          <w:szCs w:val="24"/>
        </w:rPr>
        <w:t xml:space="preserve"> of AYUSH system etc.</w:t>
      </w:r>
      <w:r w:rsidR="00333447" w:rsidRPr="00880F1A">
        <w:rPr>
          <w:rFonts w:ascii="Times New Roman" w:hAnsi="Times New Roman" w:cs="Times New Roman"/>
          <w:sz w:val="24"/>
          <w:szCs w:val="24"/>
        </w:rPr>
        <w:t xml:space="preserve"> Active </w:t>
      </w:r>
      <w:r w:rsidR="00377C73">
        <w:rPr>
          <w:rFonts w:ascii="Times New Roman" w:hAnsi="Times New Roman" w:cs="Times New Roman"/>
          <w:sz w:val="24"/>
          <w:szCs w:val="24"/>
        </w:rPr>
        <w:t>work</w:t>
      </w:r>
      <w:r w:rsidR="00333447" w:rsidRPr="00880F1A">
        <w:rPr>
          <w:rFonts w:ascii="Times New Roman" w:hAnsi="Times New Roman" w:cs="Times New Roman"/>
          <w:sz w:val="24"/>
          <w:szCs w:val="24"/>
        </w:rPr>
        <w:t xml:space="preserve"> from</w:t>
      </w:r>
      <w:r w:rsidR="000B1FD7" w:rsidRPr="00880F1A">
        <w:rPr>
          <w:rFonts w:ascii="Times New Roman" w:hAnsi="Times New Roman" w:cs="Times New Roman"/>
          <w:sz w:val="24"/>
          <w:szCs w:val="24"/>
        </w:rPr>
        <w:t xml:space="preserve"> MCI and government is necessary in this matter.</w:t>
      </w:r>
    </w:p>
    <w:p w:rsidR="008F6A24" w:rsidRDefault="00B44122" w:rsidP="004448D7">
      <w:pPr>
        <w:jc w:val="both"/>
        <w:rPr>
          <w:rFonts w:ascii="Times New Roman" w:hAnsi="Times New Roman" w:cs="Times New Roman"/>
          <w:sz w:val="24"/>
          <w:szCs w:val="24"/>
        </w:rPr>
      </w:pPr>
      <w:r w:rsidRPr="00880F1A">
        <w:rPr>
          <w:rFonts w:ascii="Times New Roman" w:hAnsi="Times New Roman" w:cs="Times New Roman"/>
          <w:sz w:val="24"/>
          <w:szCs w:val="24"/>
        </w:rPr>
        <w:tab/>
        <w:t xml:space="preserve">From </w:t>
      </w:r>
      <w:r w:rsidR="0014078B" w:rsidRPr="00880F1A">
        <w:rPr>
          <w:rFonts w:ascii="Times New Roman" w:hAnsi="Times New Roman" w:cs="Times New Roman"/>
          <w:sz w:val="24"/>
          <w:szCs w:val="24"/>
        </w:rPr>
        <w:t xml:space="preserve">the </w:t>
      </w:r>
      <w:r w:rsidRPr="00880F1A">
        <w:rPr>
          <w:rFonts w:ascii="Times New Roman" w:hAnsi="Times New Roman" w:cs="Times New Roman"/>
          <w:sz w:val="24"/>
          <w:szCs w:val="24"/>
        </w:rPr>
        <w:t xml:space="preserve">present study it is </w:t>
      </w:r>
      <w:r w:rsidR="00713773" w:rsidRPr="00880F1A">
        <w:rPr>
          <w:rFonts w:ascii="Times New Roman" w:hAnsi="Times New Roman" w:cs="Times New Roman"/>
          <w:sz w:val="24"/>
          <w:szCs w:val="24"/>
        </w:rPr>
        <w:t xml:space="preserve">also </w:t>
      </w:r>
      <w:r w:rsidRPr="00880F1A">
        <w:rPr>
          <w:rFonts w:ascii="Times New Roman" w:hAnsi="Times New Roman" w:cs="Times New Roman"/>
          <w:sz w:val="24"/>
          <w:szCs w:val="24"/>
        </w:rPr>
        <w:t>apparent</w:t>
      </w:r>
      <w:r w:rsidR="00706FEB" w:rsidRPr="00880F1A">
        <w:rPr>
          <w:rFonts w:ascii="Times New Roman" w:hAnsi="Times New Roman" w:cs="Times New Roman"/>
          <w:sz w:val="24"/>
          <w:szCs w:val="24"/>
        </w:rPr>
        <w:t xml:space="preserve"> that</w:t>
      </w:r>
      <w:r w:rsidR="008F6A24" w:rsidRPr="00880F1A">
        <w:rPr>
          <w:rFonts w:ascii="Times New Roman" w:hAnsi="Times New Roman" w:cs="Times New Roman"/>
          <w:sz w:val="24"/>
          <w:szCs w:val="24"/>
        </w:rPr>
        <w:t xml:space="preserve"> scarcity of doctor in India is an artificially produced entity and with proper management of MBBS curriculum </w:t>
      </w:r>
      <w:r w:rsidR="00F41CD0" w:rsidRPr="00880F1A">
        <w:rPr>
          <w:rFonts w:ascii="Times New Roman" w:hAnsi="Times New Roman" w:cs="Times New Roman"/>
          <w:sz w:val="24"/>
          <w:szCs w:val="24"/>
        </w:rPr>
        <w:t xml:space="preserve">and internship </w:t>
      </w:r>
      <w:r w:rsidR="008F6A24" w:rsidRPr="00880F1A">
        <w:rPr>
          <w:rFonts w:ascii="Times New Roman" w:hAnsi="Times New Roman" w:cs="Times New Roman"/>
          <w:sz w:val="24"/>
          <w:szCs w:val="24"/>
        </w:rPr>
        <w:t>doctor patient ratio can be easily improved.</w:t>
      </w:r>
    </w:p>
    <w:p w:rsidR="004077EC" w:rsidRDefault="004077EC" w:rsidP="004448D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077EC" w:rsidRDefault="004077EC" w:rsidP="004448D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References:</w:t>
      </w:r>
    </w:p>
    <w:p w:rsidR="004077EC" w:rsidRPr="005E5FD0" w:rsidRDefault="005E5FD0" w:rsidP="00274E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E5FD0">
        <w:rPr>
          <w:rFonts w:ascii="Times New Roman" w:hAnsi="Times New Roman" w:cs="Times New Roman"/>
          <w:color w:val="000000"/>
          <w:sz w:val="24"/>
          <w:szCs w:val="24"/>
          <w:lang w:val="en"/>
        </w:rPr>
        <w:lastRenderedPageBreak/>
        <w:t xml:space="preserve">Less than one doctor for 1000 population in India: Government tells </w:t>
      </w:r>
      <w:proofErr w:type="spellStart"/>
      <w:r w:rsidRPr="005E5FD0">
        <w:rPr>
          <w:rFonts w:ascii="Times New Roman" w:hAnsi="Times New Roman" w:cs="Times New Roman"/>
          <w:color w:val="000000"/>
          <w:sz w:val="24"/>
          <w:szCs w:val="24"/>
          <w:lang w:val="en"/>
        </w:rPr>
        <w:t>Lok</w:t>
      </w:r>
      <w:proofErr w:type="spellEnd"/>
      <w:r w:rsidRPr="005E5FD0">
        <w:rPr>
          <w:rFonts w:ascii="Times New Roman" w:hAnsi="Times New Roman" w:cs="Times New Roman"/>
          <w:color w:val="000000"/>
          <w:sz w:val="24"/>
          <w:szCs w:val="24"/>
          <w:lang w:val="en"/>
        </w:rPr>
        <w:t> </w:t>
      </w:r>
      <w:proofErr w:type="spellStart"/>
      <w:r w:rsidRPr="005E5FD0">
        <w:rPr>
          <w:rFonts w:ascii="Times New Roman" w:hAnsi="Times New Roman" w:cs="Times New Roman"/>
          <w:color w:val="000000"/>
          <w:sz w:val="24"/>
          <w:szCs w:val="24"/>
          <w:lang w:val="en"/>
        </w:rPr>
        <w:t>Sabha</w:t>
      </w:r>
      <w:proofErr w:type="spellEnd"/>
      <w:r w:rsidR="00A969D1" w:rsidRPr="005E5FD0">
        <w:rPr>
          <w:rFonts w:ascii="Times New Roman" w:hAnsi="Times New Roman" w:cs="Times New Roman"/>
          <w:color w:val="000000"/>
          <w:sz w:val="24"/>
          <w:szCs w:val="24"/>
        </w:rPr>
        <w:t xml:space="preserve">. The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Indian Express. 2017 July 21. </w:t>
      </w:r>
      <w:r w:rsidR="00274ED5">
        <w:rPr>
          <w:rFonts w:ascii="Times New Roman" w:hAnsi="Times New Roman" w:cs="Times New Roman"/>
          <w:color w:val="000000"/>
          <w:sz w:val="24"/>
          <w:szCs w:val="24"/>
          <w:lang w:val="en"/>
        </w:rPr>
        <w:t>Available</w:t>
      </w:r>
      <w:r w:rsidRPr="005E5FD0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from</w:t>
      </w:r>
      <w:r w:rsidR="00274ED5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: </w:t>
      </w:r>
      <w:hyperlink r:id="rId8" w:history="1">
        <w:r w:rsidRPr="00F06018">
          <w:rPr>
            <w:rStyle w:val="Hyperlink"/>
            <w:rFonts w:ascii="Times New Roman" w:hAnsi="Times New Roman" w:cs="Times New Roman"/>
            <w:sz w:val="24"/>
            <w:szCs w:val="24"/>
            <w:lang w:val="en"/>
          </w:rPr>
          <w:t>http://indianexpress.com/article/india/less-than-one-doctor-for-1000-population-in-india-government-tells-lok-sabha-4760892</w:t>
        </w:r>
      </w:hyperlink>
      <w:r>
        <w:rPr>
          <w:rFonts w:ascii="Times New Roman" w:hAnsi="Times New Roman" w:cs="Times New Roman"/>
          <w:color w:val="000000"/>
          <w:sz w:val="24"/>
          <w:szCs w:val="24"/>
          <w:lang w:val="en"/>
        </w:rPr>
        <w:t>.</w:t>
      </w:r>
    </w:p>
    <w:p w:rsidR="005E5FD0" w:rsidRDefault="005E5FD0" w:rsidP="005E5FD0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Graduate Medical Education Regulations</w:t>
      </w:r>
      <w:r w:rsidR="008D117A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>1997.</w:t>
      </w:r>
      <w:r w:rsidRPr="005E5FD0">
        <w:rPr>
          <w:rFonts w:ascii="Times New Roman" w:hAnsi="Times New Roman" w:cs="Times New Roman"/>
          <w:sz w:val="24"/>
          <w:szCs w:val="24"/>
        </w:rPr>
        <w:t xml:space="preserve"> Available from: </w:t>
      </w:r>
      <w:hyperlink r:id="rId9" w:history="1">
        <w:r w:rsidRPr="00F06018">
          <w:rPr>
            <w:rStyle w:val="Hyperlink"/>
            <w:rFonts w:ascii="Times New Roman" w:hAnsi="Times New Roman" w:cs="Times New Roman"/>
            <w:sz w:val="24"/>
            <w:szCs w:val="24"/>
          </w:rPr>
          <w:t>https://www.mciindia.org/documents/rulesAndRegulations/GME_REGULATIONS.pdf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:rsidR="008D117A" w:rsidRDefault="008D117A" w:rsidP="008D117A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Minimum Standard Requirement Regulations; 1999. Available from:</w:t>
      </w:r>
      <w:r w:rsidRPr="008D117A">
        <w:t xml:space="preserve"> </w:t>
      </w:r>
      <w:hyperlink r:id="rId10" w:history="1">
        <w:r w:rsidRPr="00F06018">
          <w:rPr>
            <w:rStyle w:val="Hyperlink"/>
            <w:rFonts w:ascii="Times New Roman" w:hAnsi="Times New Roman" w:cs="Times New Roman"/>
            <w:sz w:val="24"/>
            <w:szCs w:val="24"/>
          </w:rPr>
          <w:t>https://www.mciindia.org/documents/informationDesk/Minimum%20Standard%20Requirements%20for%20100%20Admissions.pdf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:rsidR="005E5FD0" w:rsidRDefault="008D117A" w:rsidP="00274E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8D117A">
        <w:rPr>
          <w:rFonts w:ascii="Times New Roman" w:hAnsi="Times New Roman" w:cs="Times New Roman"/>
          <w:sz w:val="24"/>
          <w:szCs w:val="24"/>
        </w:rPr>
        <w:t>UGC makes new rules for student-teacher ratio at universities</w:t>
      </w:r>
      <w:r w:rsidR="00B37316">
        <w:rPr>
          <w:rFonts w:ascii="Times New Roman" w:hAnsi="Times New Roman" w:cs="Times New Roman"/>
          <w:sz w:val="24"/>
          <w:szCs w:val="24"/>
        </w:rPr>
        <w:t>. India Today</w:t>
      </w:r>
      <w:r w:rsidR="00274ED5">
        <w:rPr>
          <w:rFonts w:ascii="Times New Roman" w:hAnsi="Times New Roman" w:cs="Times New Roman"/>
          <w:sz w:val="24"/>
          <w:szCs w:val="24"/>
        </w:rPr>
        <w:t xml:space="preserve">. 2010 May 18. Available from:  </w:t>
      </w:r>
      <w:hyperlink r:id="rId11" w:history="1">
        <w:r w:rsidR="00274ED5" w:rsidRPr="00F06018">
          <w:rPr>
            <w:rStyle w:val="Hyperlink"/>
            <w:rFonts w:ascii="Times New Roman" w:hAnsi="Times New Roman" w:cs="Times New Roman"/>
            <w:sz w:val="24"/>
            <w:szCs w:val="24"/>
          </w:rPr>
          <w:t>http://indiatoday.intoday.in/story/UGC+makes+new+rules+for+student-teacher+ratio+at+universities/1/97880.html</w:t>
        </w:r>
      </w:hyperlink>
      <w:r w:rsidR="00274ED5">
        <w:rPr>
          <w:rFonts w:ascii="Times New Roman" w:hAnsi="Times New Roman" w:cs="Times New Roman"/>
          <w:sz w:val="24"/>
          <w:szCs w:val="24"/>
        </w:rPr>
        <w:t>.</w:t>
      </w:r>
    </w:p>
    <w:p w:rsidR="00274ED5" w:rsidRPr="00274ED5" w:rsidRDefault="00274ED5" w:rsidP="00274E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74ED5">
        <w:rPr>
          <w:rFonts w:ascii="Times New Roman" w:hAnsi="Times New Roman" w:cs="Times New Roman"/>
          <w:sz w:val="24"/>
          <w:szCs w:val="24"/>
          <w:lang w:val="en"/>
        </w:rPr>
        <w:t>Pupil-qualified teacher ratio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. UNESCO. Available from: </w:t>
      </w:r>
      <w:hyperlink r:id="rId12" w:history="1">
        <w:r w:rsidRPr="00F06018">
          <w:rPr>
            <w:rStyle w:val="Hyperlink"/>
            <w:rFonts w:ascii="Times New Roman" w:hAnsi="Times New Roman" w:cs="Times New Roman"/>
            <w:sz w:val="24"/>
            <w:szCs w:val="24"/>
            <w:lang w:val="en"/>
          </w:rPr>
          <w:t>http://uis.unesco.org/en/glossary-term/pupil-qualified-teacher-ratio</w:t>
        </w:r>
      </w:hyperlink>
      <w:r>
        <w:rPr>
          <w:rFonts w:ascii="Times New Roman" w:hAnsi="Times New Roman" w:cs="Times New Roman"/>
          <w:sz w:val="24"/>
          <w:szCs w:val="24"/>
          <w:lang w:val="en"/>
        </w:rPr>
        <w:t>.</w:t>
      </w:r>
    </w:p>
    <w:p w:rsidR="00274ED5" w:rsidRPr="00BE4FF0" w:rsidRDefault="00274ED5" w:rsidP="00274E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E4FF0">
        <w:rPr>
          <w:rFonts w:ascii="Times New Roman" w:hAnsi="Times New Roman" w:cs="Times New Roman"/>
          <w:bCs/>
          <w:color w:val="333333"/>
          <w:sz w:val="24"/>
          <w:szCs w:val="24"/>
        </w:rPr>
        <w:t>Student-Teacher Ratio. Press Information Bureau Government of India Ministry of Human Resource Development</w:t>
      </w:r>
      <w:proofErr w:type="gramStart"/>
      <w:r w:rsidRPr="00BE4FF0">
        <w:rPr>
          <w:rFonts w:ascii="Times New Roman" w:hAnsi="Times New Roman" w:cs="Times New Roman"/>
          <w:bCs/>
          <w:color w:val="333333"/>
          <w:sz w:val="24"/>
          <w:szCs w:val="24"/>
        </w:rPr>
        <w:t>;2017</w:t>
      </w:r>
      <w:proofErr w:type="gramEnd"/>
      <w:r w:rsidRPr="00BE4FF0">
        <w:rPr>
          <w:rFonts w:ascii="Times New Roman" w:hAnsi="Times New Roman" w:cs="Times New Roman"/>
          <w:bCs/>
          <w:color w:val="333333"/>
          <w:sz w:val="24"/>
          <w:szCs w:val="24"/>
        </w:rPr>
        <w:t xml:space="preserve">. Available from: </w:t>
      </w:r>
      <w:hyperlink r:id="rId13" w:history="1">
        <w:r w:rsidRPr="00BE4FF0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http://pib.nic.in/newsite/PrintRelease.aspx?relid=158326</w:t>
        </w:r>
      </w:hyperlink>
      <w:r w:rsidRPr="00BE4FF0">
        <w:rPr>
          <w:rFonts w:ascii="Times New Roman" w:hAnsi="Times New Roman" w:cs="Times New Roman"/>
          <w:bCs/>
          <w:color w:val="333333"/>
          <w:sz w:val="24"/>
          <w:szCs w:val="24"/>
        </w:rPr>
        <w:t>.</w:t>
      </w:r>
    </w:p>
    <w:p w:rsidR="00274ED5" w:rsidRPr="00BE4FF0" w:rsidRDefault="00BE4FF0" w:rsidP="00BE4FF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E4FF0">
        <w:rPr>
          <w:rFonts w:ascii="Times New Roman" w:hAnsi="Times New Roman" w:cs="Times New Roman"/>
          <w:sz w:val="24"/>
          <w:szCs w:val="24"/>
          <w:lang w:val="en-US"/>
        </w:rPr>
        <w:t>Ayush</w:t>
      </w:r>
      <w:proofErr w:type="spellEnd"/>
      <w:r w:rsidRPr="00BE4FF0">
        <w:rPr>
          <w:rFonts w:ascii="Times New Roman" w:hAnsi="Times New Roman" w:cs="Times New Roman"/>
          <w:sz w:val="24"/>
          <w:szCs w:val="24"/>
          <w:lang w:val="en-US"/>
        </w:rPr>
        <w:t xml:space="preserve"> cannot prescribe modern medicine drugs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Indian Medical Association.2015. Available from: </w:t>
      </w:r>
      <w:hyperlink r:id="rId14" w:history="1">
        <w:r w:rsidRPr="00F06018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http://www.ima-india.org/ima/left-side-bar.php?scid=245</w:t>
        </w:r>
      </w:hyperlink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BE4FF0" w:rsidRDefault="00BE4FF0" w:rsidP="0056415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E4FF0">
        <w:rPr>
          <w:rFonts w:ascii="Times New Roman" w:hAnsi="Times New Roman" w:cs="Times New Roman"/>
          <w:sz w:val="24"/>
          <w:szCs w:val="24"/>
        </w:rPr>
        <w:t xml:space="preserve">Maharashtra </w:t>
      </w:r>
      <w:proofErr w:type="spellStart"/>
      <w:r w:rsidRPr="00BE4FF0">
        <w:rPr>
          <w:rFonts w:ascii="Times New Roman" w:hAnsi="Times New Roman" w:cs="Times New Roman"/>
          <w:sz w:val="24"/>
          <w:szCs w:val="24"/>
        </w:rPr>
        <w:t>govt</w:t>
      </w:r>
      <w:proofErr w:type="spellEnd"/>
      <w:r w:rsidRPr="00BE4FF0">
        <w:rPr>
          <w:rFonts w:ascii="Times New Roman" w:hAnsi="Times New Roman" w:cs="Times New Roman"/>
          <w:sz w:val="24"/>
          <w:szCs w:val="24"/>
        </w:rPr>
        <w:t xml:space="preserve"> plans to implement rural service bond for doctors retrospectively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LiveMint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E-Paper. 2017 Oct 31. Available from:</w:t>
      </w:r>
      <w:r w:rsidR="0056415C">
        <w:rPr>
          <w:rFonts w:ascii="Times New Roman" w:hAnsi="Times New Roman" w:cs="Times New Roman"/>
          <w:sz w:val="24"/>
          <w:szCs w:val="24"/>
        </w:rPr>
        <w:t xml:space="preserve"> </w:t>
      </w:r>
      <w:hyperlink r:id="rId15" w:history="1">
        <w:r w:rsidR="0056415C" w:rsidRPr="00F06018">
          <w:rPr>
            <w:rStyle w:val="Hyperlink"/>
            <w:rFonts w:ascii="Times New Roman" w:hAnsi="Times New Roman" w:cs="Times New Roman"/>
            <w:sz w:val="24"/>
            <w:szCs w:val="24"/>
          </w:rPr>
          <w:t>http://www.livemint.com/Politics/ua6n1Tbsc9iUU0G2aVzZsM/Maharashtra-govt-plans-to-implement-rural-service-bond-for-d.html</w:t>
        </w:r>
      </w:hyperlink>
      <w:r w:rsidR="0056415C">
        <w:rPr>
          <w:rFonts w:ascii="Times New Roman" w:hAnsi="Times New Roman" w:cs="Times New Roman"/>
          <w:sz w:val="24"/>
          <w:szCs w:val="24"/>
        </w:rPr>
        <w:t>.</w:t>
      </w:r>
    </w:p>
    <w:p w:rsidR="0056415C" w:rsidRPr="00274ED5" w:rsidRDefault="0056415C" w:rsidP="0056415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56415C" w:rsidRPr="00274E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F15225"/>
    <w:multiLevelType w:val="hybridMultilevel"/>
    <w:tmpl w:val="D38646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4D7F08"/>
    <w:multiLevelType w:val="hybridMultilevel"/>
    <w:tmpl w:val="9468E2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AC3A55"/>
    <w:multiLevelType w:val="hybridMultilevel"/>
    <w:tmpl w:val="D60620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2D6FA3"/>
    <w:multiLevelType w:val="hybridMultilevel"/>
    <w:tmpl w:val="A41C2F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FB18E9"/>
    <w:multiLevelType w:val="hybridMultilevel"/>
    <w:tmpl w:val="6D7458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3A24D3"/>
    <w:multiLevelType w:val="hybridMultilevel"/>
    <w:tmpl w:val="337228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32E1C7E"/>
    <w:multiLevelType w:val="hybridMultilevel"/>
    <w:tmpl w:val="74C667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8C053D6"/>
    <w:multiLevelType w:val="hybridMultilevel"/>
    <w:tmpl w:val="DFF42F5A"/>
    <w:lvl w:ilvl="0" w:tplc="DC2E601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1604A53"/>
    <w:multiLevelType w:val="hybridMultilevel"/>
    <w:tmpl w:val="9684F0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593537E"/>
    <w:multiLevelType w:val="hybridMultilevel"/>
    <w:tmpl w:val="1B3C26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7AE13AA"/>
    <w:multiLevelType w:val="hybridMultilevel"/>
    <w:tmpl w:val="101094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D033BA5"/>
    <w:multiLevelType w:val="hybridMultilevel"/>
    <w:tmpl w:val="B3A425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0"/>
  </w:num>
  <w:num w:numId="4">
    <w:abstractNumId w:val="6"/>
  </w:num>
  <w:num w:numId="5">
    <w:abstractNumId w:val="0"/>
  </w:num>
  <w:num w:numId="6">
    <w:abstractNumId w:val="7"/>
  </w:num>
  <w:num w:numId="7">
    <w:abstractNumId w:val="5"/>
  </w:num>
  <w:num w:numId="8">
    <w:abstractNumId w:val="8"/>
  </w:num>
  <w:num w:numId="9">
    <w:abstractNumId w:val="9"/>
  </w:num>
  <w:num w:numId="10">
    <w:abstractNumId w:val="4"/>
  </w:num>
  <w:num w:numId="11">
    <w:abstractNumId w:val="11"/>
  </w:num>
  <w:num w:numId="1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Windows Eight">
    <w15:presenceInfo w15:providerId="Windows Live" w15:userId="0331ae5877cb849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EA0"/>
    <w:rsid w:val="00020BD4"/>
    <w:rsid w:val="00025346"/>
    <w:rsid w:val="00026958"/>
    <w:rsid w:val="00033B17"/>
    <w:rsid w:val="00033CD8"/>
    <w:rsid w:val="000666B8"/>
    <w:rsid w:val="000A255B"/>
    <w:rsid w:val="000A61CB"/>
    <w:rsid w:val="000B1FD7"/>
    <w:rsid w:val="000D4804"/>
    <w:rsid w:val="000E576B"/>
    <w:rsid w:val="000F582F"/>
    <w:rsid w:val="00100DA3"/>
    <w:rsid w:val="00105833"/>
    <w:rsid w:val="0011385C"/>
    <w:rsid w:val="0014078B"/>
    <w:rsid w:val="001442B6"/>
    <w:rsid w:val="00170CB0"/>
    <w:rsid w:val="00171122"/>
    <w:rsid w:val="00193629"/>
    <w:rsid w:val="00194855"/>
    <w:rsid w:val="001A02D3"/>
    <w:rsid w:val="001B24DD"/>
    <w:rsid w:val="001B45C7"/>
    <w:rsid w:val="001D0E83"/>
    <w:rsid w:val="001E57AD"/>
    <w:rsid w:val="001E6FF6"/>
    <w:rsid w:val="001F11BF"/>
    <w:rsid w:val="00241B15"/>
    <w:rsid w:val="00243375"/>
    <w:rsid w:val="00244AA3"/>
    <w:rsid w:val="002549D1"/>
    <w:rsid w:val="00274ED5"/>
    <w:rsid w:val="00284481"/>
    <w:rsid w:val="00285DB2"/>
    <w:rsid w:val="002A50C6"/>
    <w:rsid w:val="002B67BF"/>
    <w:rsid w:val="002B7156"/>
    <w:rsid w:val="002C0CF3"/>
    <w:rsid w:val="002C7645"/>
    <w:rsid w:val="002D0666"/>
    <w:rsid w:val="002E77BC"/>
    <w:rsid w:val="002F33DB"/>
    <w:rsid w:val="00302CD2"/>
    <w:rsid w:val="003108F0"/>
    <w:rsid w:val="003323A8"/>
    <w:rsid w:val="00333447"/>
    <w:rsid w:val="00377C73"/>
    <w:rsid w:val="003A2C15"/>
    <w:rsid w:val="003C53CF"/>
    <w:rsid w:val="003D7D4D"/>
    <w:rsid w:val="004077EC"/>
    <w:rsid w:val="00427816"/>
    <w:rsid w:val="004448D7"/>
    <w:rsid w:val="004528E2"/>
    <w:rsid w:val="00461708"/>
    <w:rsid w:val="004706AF"/>
    <w:rsid w:val="00492CDC"/>
    <w:rsid w:val="004A10F7"/>
    <w:rsid w:val="004A2C0B"/>
    <w:rsid w:val="004B720A"/>
    <w:rsid w:val="004C3BB6"/>
    <w:rsid w:val="004C55AE"/>
    <w:rsid w:val="004D1B9C"/>
    <w:rsid w:val="004D3DA3"/>
    <w:rsid w:val="00500AF6"/>
    <w:rsid w:val="005043AD"/>
    <w:rsid w:val="005222C9"/>
    <w:rsid w:val="0056415C"/>
    <w:rsid w:val="0058724B"/>
    <w:rsid w:val="00597547"/>
    <w:rsid w:val="005C423D"/>
    <w:rsid w:val="005C4677"/>
    <w:rsid w:val="005D148E"/>
    <w:rsid w:val="005D3D9B"/>
    <w:rsid w:val="005E3F10"/>
    <w:rsid w:val="005E5FD0"/>
    <w:rsid w:val="00613F08"/>
    <w:rsid w:val="00637777"/>
    <w:rsid w:val="00642975"/>
    <w:rsid w:val="00675985"/>
    <w:rsid w:val="006C4DD8"/>
    <w:rsid w:val="006D0795"/>
    <w:rsid w:val="006E15EF"/>
    <w:rsid w:val="006F1584"/>
    <w:rsid w:val="006F1A30"/>
    <w:rsid w:val="006F24A4"/>
    <w:rsid w:val="0070626F"/>
    <w:rsid w:val="00706FEB"/>
    <w:rsid w:val="00707337"/>
    <w:rsid w:val="00713773"/>
    <w:rsid w:val="00713E0F"/>
    <w:rsid w:val="00715F9D"/>
    <w:rsid w:val="0071628C"/>
    <w:rsid w:val="00735772"/>
    <w:rsid w:val="00735AAD"/>
    <w:rsid w:val="007415BD"/>
    <w:rsid w:val="007725DA"/>
    <w:rsid w:val="00774E68"/>
    <w:rsid w:val="007C2D7C"/>
    <w:rsid w:val="007D1808"/>
    <w:rsid w:val="007D4335"/>
    <w:rsid w:val="007D6416"/>
    <w:rsid w:val="007D7974"/>
    <w:rsid w:val="007E28A5"/>
    <w:rsid w:val="007F057C"/>
    <w:rsid w:val="007F655F"/>
    <w:rsid w:val="007F7253"/>
    <w:rsid w:val="00800B46"/>
    <w:rsid w:val="00805E25"/>
    <w:rsid w:val="00827D1B"/>
    <w:rsid w:val="008330FE"/>
    <w:rsid w:val="00837E9F"/>
    <w:rsid w:val="00846DE0"/>
    <w:rsid w:val="00851319"/>
    <w:rsid w:val="0086310F"/>
    <w:rsid w:val="008632A7"/>
    <w:rsid w:val="00880F1A"/>
    <w:rsid w:val="00887354"/>
    <w:rsid w:val="00897670"/>
    <w:rsid w:val="008D117A"/>
    <w:rsid w:val="008E20EF"/>
    <w:rsid w:val="008F6A24"/>
    <w:rsid w:val="008F7863"/>
    <w:rsid w:val="00907DF6"/>
    <w:rsid w:val="00912185"/>
    <w:rsid w:val="00925EA4"/>
    <w:rsid w:val="00926226"/>
    <w:rsid w:val="009317C4"/>
    <w:rsid w:val="0094439F"/>
    <w:rsid w:val="009470C8"/>
    <w:rsid w:val="009569C6"/>
    <w:rsid w:val="00961581"/>
    <w:rsid w:val="009674DE"/>
    <w:rsid w:val="00972ADF"/>
    <w:rsid w:val="009904FE"/>
    <w:rsid w:val="009D0AA6"/>
    <w:rsid w:val="009D2CFA"/>
    <w:rsid w:val="009D3B72"/>
    <w:rsid w:val="009D684A"/>
    <w:rsid w:val="009F01D7"/>
    <w:rsid w:val="009F075D"/>
    <w:rsid w:val="009F0890"/>
    <w:rsid w:val="00A052AC"/>
    <w:rsid w:val="00A13E83"/>
    <w:rsid w:val="00A450DA"/>
    <w:rsid w:val="00A465E0"/>
    <w:rsid w:val="00A5661A"/>
    <w:rsid w:val="00A65415"/>
    <w:rsid w:val="00A71C1C"/>
    <w:rsid w:val="00A810F1"/>
    <w:rsid w:val="00A8414B"/>
    <w:rsid w:val="00A84E2B"/>
    <w:rsid w:val="00A969D1"/>
    <w:rsid w:val="00AD0C81"/>
    <w:rsid w:val="00AD5115"/>
    <w:rsid w:val="00AD75CD"/>
    <w:rsid w:val="00B12841"/>
    <w:rsid w:val="00B272DB"/>
    <w:rsid w:val="00B27FC1"/>
    <w:rsid w:val="00B37316"/>
    <w:rsid w:val="00B42E80"/>
    <w:rsid w:val="00B44122"/>
    <w:rsid w:val="00B6227B"/>
    <w:rsid w:val="00B72CA3"/>
    <w:rsid w:val="00B75D70"/>
    <w:rsid w:val="00B94EA0"/>
    <w:rsid w:val="00BD7C8F"/>
    <w:rsid w:val="00BE3F1E"/>
    <w:rsid w:val="00BE4FF0"/>
    <w:rsid w:val="00C6388C"/>
    <w:rsid w:val="00C71677"/>
    <w:rsid w:val="00C85757"/>
    <w:rsid w:val="00CA251E"/>
    <w:rsid w:val="00CA327D"/>
    <w:rsid w:val="00CC0260"/>
    <w:rsid w:val="00CC6B9E"/>
    <w:rsid w:val="00CF366E"/>
    <w:rsid w:val="00CF57C3"/>
    <w:rsid w:val="00CF7491"/>
    <w:rsid w:val="00D246D4"/>
    <w:rsid w:val="00D360B3"/>
    <w:rsid w:val="00D50A7C"/>
    <w:rsid w:val="00D85650"/>
    <w:rsid w:val="00DA20E0"/>
    <w:rsid w:val="00DF2CE6"/>
    <w:rsid w:val="00E06E2B"/>
    <w:rsid w:val="00E3642A"/>
    <w:rsid w:val="00E44AAE"/>
    <w:rsid w:val="00E53B5A"/>
    <w:rsid w:val="00E605AE"/>
    <w:rsid w:val="00E81194"/>
    <w:rsid w:val="00E81884"/>
    <w:rsid w:val="00E929C8"/>
    <w:rsid w:val="00EB2858"/>
    <w:rsid w:val="00EB79B6"/>
    <w:rsid w:val="00ED3ACD"/>
    <w:rsid w:val="00ED4B2E"/>
    <w:rsid w:val="00ED6CAC"/>
    <w:rsid w:val="00EE2823"/>
    <w:rsid w:val="00F02DA7"/>
    <w:rsid w:val="00F11C04"/>
    <w:rsid w:val="00F20231"/>
    <w:rsid w:val="00F21FDD"/>
    <w:rsid w:val="00F24780"/>
    <w:rsid w:val="00F41CD0"/>
    <w:rsid w:val="00F54712"/>
    <w:rsid w:val="00F54A3D"/>
    <w:rsid w:val="00F66317"/>
    <w:rsid w:val="00F70934"/>
    <w:rsid w:val="00F7337F"/>
    <w:rsid w:val="00F824B9"/>
    <w:rsid w:val="00FB0032"/>
    <w:rsid w:val="00FD7F0E"/>
    <w:rsid w:val="00FF022F"/>
    <w:rsid w:val="00FF51EC"/>
    <w:rsid w:val="00FF6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DDCFA9-2C3B-4EFF-A038-2DDFCDC0C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53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62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D7D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5FD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ndianexpress.com/article/india/less-than-one-doctor-for-1000-population-in-india-government-tells-lok-sabha-4760892" TargetMode="External"/><Relationship Id="rId13" Type="http://schemas.openxmlformats.org/officeDocument/2006/relationships/hyperlink" Target="http://pib.nic.in/newsite/PrintRelease.aspx?relid=158326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ghugem89@gmail.com" TargetMode="External"/><Relationship Id="rId12" Type="http://schemas.openxmlformats.org/officeDocument/2006/relationships/hyperlink" Target="http://uis.unesco.org/en/glossary-term/pupil-qualified-teacher-ratio" TargetMode="Externa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mailto:drprasadjaybhaye@gmail.com" TargetMode="External"/><Relationship Id="rId11" Type="http://schemas.openxmlformats.org/officeDocument/2006/relationships/hyperlink" Target="http://indiatoday.intoday.in/story/UGC+makes+new+rules+for+student-teacher+ratio+at+universities/1/97880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livemint.com/Politics/ua6n1Tbsc9iUU0G2aVzZsM/Maharashtra-govt-plans-to-implement-rural-service-bond-for-d.html" TargetMode="External"/><Relationship Id="rId10" Type="http://schemas.openxmlformats.org/officeDocument/2006/relationships/hyperlink" Target="https://www.mciindia.org/documents/informationDesk/Minimum%20Standard%20Requirements%20for%20100%20Admissions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mciindia.org/documents/rulesAndRegulations/GME_REGULATIONS.pdf" TargetMode="External"/><Relationship Id="rId14" Type="http://schemas.openxmlformats.org/officeDocument/2006/relationships/hyperlink" Target="http://www.ima-india.org/ima/left-side-bar.php?scid=24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87A814-5E00-4AAF-9B52-1864E6645C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951</TotalTime>
  <Pages>6</Pages>
  <Words>2308</Words>
  <Characters>13158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Eight</cp:lastModifiedBy>
  <cp:revision>248</cp:revision>
  <dcterms:created xsi:type="dcterms:W3CDTF">2017-12-07T05:06:00Z</dcterms:created>
  <dcterms:modified xsi:type="dcterms:W3CDTF">2018-01-02T17:34:00Z</dcterms:modified>
</cp:coreProperties>
</file>