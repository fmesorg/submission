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31D48" w14:textId="327F38D1" w:rsidR="00454080" w:rsidRDefault="00454080" w:rsidP="00454080">
      <w:pPr>
        <w:spacing w:after="160" w:line="252" w:lineRule="auto"/>
        <w:rPr>
          <w:rFonts w:ascii="Calibri" w:hAnsi="Calibri" w:cs="Calibri"/>
          <w:b/>
          <w:bCs/>
          <w:u w:val="single"/>
          <w:lang w:eastAsia="en-US"/>
        </w:rPr>
      </w:pPr>
      <w:bookmarkStart w:id="0" w:name="_GoBack"/>
      <w:bookmarkEnd w:id="0"/>
      <w:r>
        <w:rPr>
          <w:rFonts w:ascii="Calibri" w:hAnsi="Calibri" w:cs="Calibri"/>
          <w:b/>
          <w:bCs/>
          <w:u w:val="single"/>
          <w:lang w:eastAsia="en-US"/>
        </w:rPr>
        <w:t>Medical ethics in times of conflict – why silence is not an option</w:t>
      </w:r>
    </w:p>
    <w:p w14:paraId="55B36A37" w14:textId="6B9CCE97" w:rsidR="00587B87" w:rsidRDefault="00587B87" w:rsidP="00454080">
      <w:pPr>
        <w:spacing w:after="160" w:line="252" w:lineRule="auto"/>
        <w:rPr>
          <w:rFonts w:ascii="Calibri" w:hAnsi="Calibri" w:cs="Calibri"/>
          <w:bCs/>
          <w:lang w:eastAsia="en-US"/>
        </w:rPr>
      </w:pPr>
      <w:r>
        <w:rPr>
          <w:rFonts w:ascii="Calibri" w:hAnsi="Calibri" w:cs="Calibri"/>
          <w:bCs/>
          <w:lang w:eastAsia="en-US"/>
        </w:rPr>
        <w:t>Dr John Chisholm, Chair, Ethics Committee</w:t>
      </w:r>
      <w:r w:rsidR="00D0165B">
        <w:rPr>
          <w:rFonts w:ascii="Calibri" w:hAnsi="Calibri" w:cs="Calibri"/>
          <w:bCs/>
          <w:lang w:eastAsia="en-US"/>
        </w:rPr>
        <w:t xml:space="preserve"> British Medical Association</w:t>
      </w:r>
    </w:p>
    <w:p w14:paraId="2E91F229" w14:textId="38B743D1" w:rsidR="00587B87" w:rsidRPr="00587B87" w:rsidRDefault="00587B87" w:rsidP="00454080">
      <w:pPr>
        <w:spacing w:after="160" w:line="252" w:lineRule="auto"/>
        <w:rPr>
          <w:rFonts w:ascii="Calibri" w:hAnsi="Calibri" w:cs="Calibri"/>
          <w:bCs/>
          <w:lang w:eastAsia="en-US"/>
        </w:rPr>
      </w:pPr>
      <w:r>
        <w:rPr>
          <w:rFonts w:ascii="Calibri" w:hAnsi="Calibri" w:cs="Calibri"/>
          <w:bCs/>
          <w:lang w:eastAsia="en-US"/>
        </w:rPr>
        <w:t>Dr Julian Sheather (PhD), Specialist adviser ethics and human rights, British Medical Association</w:t>
      </w:r>
      <w:r w:rsidR="00D0165B">
        <w:rPr>
          <w:rFonts w:ascii="Calibri" w:hAnsi="Calibri" w:cs="Calibri"/>
          <w:bCs/>
          <w:lang w:eastAsia="en-US"/>
        </w:rPr>
        <w:t xml:space="preserve"> (Corresponding author). </w:t>
      </w:r>
    </w:p>
    <w:p w14:paraId="14473E88" w14:textId="77777777" w:rsidR="00454080" w:rsidRDefault="00454080" w:rsidP="00454080">
      <w:pPr>
        <w:spacing w:after="160" w:line="252" w:lineRule="auto"/>
        <w:rPr>
          <w:rFonts w:ascii="Calibri" w:hAnsi="Calibri" w:cs="Calibri"/>
          <w:b/>
          <w:bCs/>
          <w:lang w:eastAsia="en-US"/>
        </w:rPr>
      </w:pPr>
      <w:r>
        <w:rPr>
          <w:rFonts w:ascii="Calibri" w:hAnsi="Calibri" w:cs="Calibri"/>
          <w:b/>
          <w:bCs/>
          <w:lang w:eastAsia="en-US"/>
        </w:rPr>
        <w:t>Introduction – politicising medicine</w:t>
      </w:r>
    </w:p>
    <w:p w14:paraId="0C36A620" w14:textId="253908CF" w:rsidR="00454080" w:rsidRDefault="00EF0CFB" w:rsidP="00454080">
      <w:pPr>
        <w:spacing w:after="160" w:line="252" w:lineRule="auto"/>
        <w:rPr>
          <w:rFonts w:ascii="Calibri" w:hAnsi="Calibri" w:cs="Calibri"/>
          <w:lang w:eastAsia="en-US"/>
        </w:rPr>
      </w:pPr>
      <w:r>
        <w:rPr>
          <w:rFonts w:ascii="Calibri" w:hAnsi="Calibri" w:cs="Calibri"/>
          <w:lang w:eastAsia="en-US"/>
        </w:rPr>
        <w:t xml:space="preserve">In her </w:t>
      </w:r>
      <w:r w:rsidR="00454080">
        <w:rPr>
          <w:rFonts w:ascii="Calibri" w:hAnsi="Calibri" w:cs="Calibri"/>
          <w:lang w:eastAsia="en-US"/>
        </w:rPr>
        <w:t>forward to the British Medical Association’s (BMA) handbook on medicine and human rights, Dr Wendy Orr, a former District Surgeon in Port Elizabeth in South Africa, writes with great force about working with detainees during the apartheid regime.</w:t>
      </w:r>
      <w:r w:rsidR="00AC788E">
        <w:rPr>
          <w:rStyle w:val="EndnoteReference"/>
          <w:rFonts w:ascii="Calibri" w:hAnsi="Calibri" w:cs="Calibri"/>
          <w:lang w:eastAsia="en-US"/>
        </w:rPr>
        <w:endnoteReference w:id="1"/>
      </w:r>
      <w:r w:rsidR="00454080">
        <w:rPr>
          <w:rFonts w:ascii="Calibri" w:hAnsi="Calibri" w:cs="Calibri"/>
          <w:lang w:eastAsia="en-US"/>
        </w:rPr>
        <w:t xml:space="preserve"> She describes how, as a young doctor, she became aware of the systematic abuse of detainees by the security forces and the silence, complicity and evasiveness of her medical colleagues. She recounts her disbelief and growing moral disorientation as she realised she was expected to declare patients ‘fit’ for punishment, to provide medical witness to regular canings and to turn a blind eye to torture and other forms of physical abuse. Dr Orr’s moving testimony is, sadly, only one example in the handbook of the many ways in which the provision of health care has been compromised by state pressures during times of conflict and tension. Other conflicts cited include the Balkan wars of the 1990s where health professionals were targeted and killed for treating enemy combatants; the targeting of patients in hospital premises in Sierra Leone and Chechnya in 1999-2000</w:t>
      </w:r>
      <w:r w:rsidR="00B776F5">
        <w:rPr>
          <w:rFonts w:ascii="Calibri" w:hAnsi="Calibri" w:cs="Calibri"/>
          <w:lang w:eastAsia="en-US"/>
        </w:rPr>
        <w:t>,</w:t>
      </w:r>
      <w:r w:rsidR="00454080">
        <w:rPr>
          <w:rFonts w:ascii="Calibri" w:hAnsi="Calibri" w:cs="Calibri"/>
          <w:lang w:eastAsia="en-US"/>
        </w:rPr>
        <w:t xml:space="preserve"> and the arrest and incarceration of doctors in Turkey for providing treatment to patients connected to Kurdish dissidents. To some degree the BMA’s interest in this area was sharpened by doctors raising concerns about the mistreatment of detainees during the Northern Irish troubles in the 1970s. More recently, the BMA has spoken out about the almost entire collapse of medical neutrality during recent conflicts, particularly, although not exclusively, in the </w:t>
      </w:r>
      <w:r w:rsidR="00C83F74">
        <w:rPr>
          <w:rFonts w:ascii="Calibri" w:hAnsi="Calibri" w:cs="Calibri"/>
          <w:lang w:eastAsia="en-US"/>
        </w:rPr>
        <w:t xml:space="preserve">Greater </w:t>
      </w:r>
      <w:r w:rsidR="00454080">
        <w:rPr>
          <w:rFonts w:ascii="Calibri" w:hAnsi="Calibri" w:cs="Calibri"/>
          <w:lang w:eastAsia="en-US"/>
        </w:rPr>
        <w:t>Middle East.</w:t>
      </w:r>
      <w:r w:rsidR="00AC788E">
        <w:rPr>
          <w:rStyle w:val="EndnoteReference"/>
          <w:rFonts w:ascii="Calibri" w:hAnsi="Calibri" w:cs="Calibri"/>
          <w:lang w:eastAsia="en-US"/>
        </w:rPr>
        <w:endnoteReference w:id="2"/>
      </w:r>
      <w:r w:rsidR="00454080">
        <w:rPr>
          <w:rFonts w:ascii="Calibri" w:hAnsi="Calibri" w:cs="Calibri"/>
          <w:lang w:eastAsia="en-US"/>
        </w:rPr>
        <w:t xml:space="preserve"> These conflicts have been characterised by complete contempt for the Geneva Conventions</w:t>
      </w:r>
      <w:r w:rsidR="00D945BC">
        <w:rPr>
          <w:rFonts w:ascii="Calibri" w:hAnsi="Calibri" w:cs="Calibri"/>
          <w:lang w:eastAsia="en-US"/>
        </w:rPr>
        <w:t xml:space="preserve"> and their Protocols</w:t>
      </w:r>
      <w:r w:rsidR="00454080">
        <w:rPr>
          <w:rFonts w:ascii="Calibri" w:hAnsi="Calibri" w:cs="Calibri"/>
          <w:lang w:eastAsia="en-US"/>
        </w:rPr>
        <w:t xml:space="preserve"> and International Humanitarian Law,</w:t>
      </w:r>
      <w:r w:rsidR="00D945BC">
        <w:rPr>
          <w:rStyle w:val="EndnoteReference"/>
          <w:rFonts w:ascii="Calibri" w:hAnsi="Calibri" w:cs="Calibri"/>
          <w:lang w:eastAsia="en-US"/>
        </w:rPr>
        <w:endnoteReference w:id="3"/>
      </w:r>
      <w:r w:rsidR="00454080">
        <w:rPr>
          <w:rFonts w:ascii="Calibri" w:hAnsi="Calibri" w:cs="Calibri"/>
          <w:lang w:eastAsia="en-US"/>
        </w:rPr>
        <w:t xml:space="preserve"> with medical professionals and healthcare facilities systematically targeted by combatants. </w:t>
      </w:r>
    </w:p>
    <w:p w14:paraId="278FCE60" w14:textId="77777777" w:rsidR="00454080" w:rsidRDefault="00454080" w:rsidP="00454080">
      <w:pPr>
        <w:spacing w:after="160" w:line="252" w:lineRule="auto"/>
        <w:rPr>
          <w:rFonts w:ascii="Calibri" w:hAnsi="Calibri" w:cs="Calibri"/>
          <w:b/>
          <w:bCs/>
          <w:lang w:eastAsia="en-US"/>
        </w:rPr>
      </w:pPr>
      <w:r>
        <w:rPr>
          <w:rFonts w:ascii="Calibri" w:hAnsi="Calibri" w:cs="Calibri"/>
          <w:b/>
          <w:bCs/>
          <w:lang w:eastAsia="en-US"/>
        </w:rPr>
        <w:t>Politics and medical ethics</w:t>
      </w:r>
    </w:p>
    <w:p w14:paraId="52ED0DEB" w14:textId="5346C7E2" w:rsidR="00454080" w:rsidRDefault="00454080" w:rsidP="00454080">
      <w:pPr>
        <w:spacing w:after="160" w:line="252" w:lineRule="auto"/>
        <w:rPr>
          <w:rFonts w:ascii="Calibri" w:hAnsi="Calibri" w:cs="Calibri"/>
          <w:lang w:eastAsia="en-US"/>
        </w:rPr>
      </w:pPr>
      <w:r>
        <w:rPr>
          <w:rFonts w:ascii="Calibri" w:hAnsi="Calibri" w:cs="Calibri"/>
          <w:lang w:eastAsia="en-US"/>
        </w:rPr>
        <w:t>There has been recent debate in this journal about whether it is appropriate for a publication dedicated to medical ethics to consider ethical concerns</w:t>
      </w:r>
      <w:r w:rsidR="00D945BC">
        <w:rPr>
          <w:rFonts w:ascii="Calibri" w:hAnsi="Calibri" w:cs="Calibri"/>
          <w:lang w:eastAsia="en-US"/>
        </w:rPr>
        <w:t xml:space="preserve"> and abuses of human rights</w:t>
      </w:r>
      <w:r>
        <w:rPr>
          <w:rFonts w:ascii="Calibri" w:hAnsi="Calibri" w:cs="Calibri"/>
          <w:lang w:eastAsia="en-US"/>
        </w:rPr>
        <w:t xml:space="preserve"> arising during conflicts.</w:t>
      </w:r>
      <w:r w:rsidR="00C63855">
        <w:rPr>
          <w:rStyle w:val="EndnoteReference"/>
          <w:rFonts w:ascii="Calibri" w:hAnsi="Calibri" w:cs="Calibri"/>
          <w:lang w:eastAsia="en-US"/>
        </w:rPr>
        <w:endnoteReference w:id="4"/>
      </w:r>
      <w:r>
        <w:rPr>
          <w:rFonts w:ascii="Calibri" w:hAnsi="Calibri" w:cs="Calibri"/>
          <w:lang w:eastAsia="en-US"/>
        </w:rPr>
        <w:t xml:space="preserve"> In response to a paper on the use of pellet guns for crowd control, some commentators argued that the political origin of their use put such matters beyond the reach of medical ethics.</w:t>
      </w:r>
      <w:r w:rsidR="00C63855">
        <w:rPr>
          <w:rStyle w:val="EndnoteReference"/>
          <w:rFonts w:ascii="Calibri" w:hAnsi="Calibri" w:cs="Calibri"/>
          <w:lang w:eastAsia="en-US"/>
        </w:rPr>
        <w:endnoteReference w:id="5"/>
      </w:r>
      <w:r>
        <w:rPr>
          <w:rFonts w:ascii="Calibri" w:hAnsi="Calibri" w:cs="Calibri"/>
          <w:lang w:eastAsia="en-US"/>
        </w:rPr>
        <w:t xml:space="preserve"> </w:t>
      </w:r>
      <w:r w:rsidR="00D945BC">
        <w:rPr>
          <w:rFonts w:ascii="Calibri" w:hAnsi="Calibri" w:cs="Calibri"/>
          <w:lang w:eastAsia="en-US"/>
        </w:rPr>
        <w:t>O</w:t>
      </w:r>
      <w:r>
        <w:rPr>
          <w:rFonts w:ascii="Calibri" w:hAnsi="Calibri" w:cs="Calibri"/>
          <w:lang w:eastAsia="en-US"/>
        </w:rPr>
        <w:t>ne commentator suggested the journal should restrict itself to ‘analyzing the basic pathology, symptoms, treatment and ethics related to the diagnostics and the treatment.’</w:t>
      </w:r>
      <w:r w:rsidR="00C63855">
        <w:rPr>
          <w:rStyle w:val="EndnoteReference"/>
          <w:rFonts w:ascii="Calibri" w:hAnsi="Calibri" w:cs="Calibri"/>
          <w:lang w:eastAsia="en-US"/>
        </w:rPr>
        <w:endnoteReference w:id="6"/>
      </w:r>
      <w:r>
        <w:rPr>
          <w:rFonts w:ascii="Calibri" w:hAnsi="Calibri" w:cs="Calibri"/>
          <w:lang w:eastAsia="en-US"/>
        </w:rPr>
        <w:t xml:space="preserve"> </w:t>
      </w:r>
    </w:p>
    <w:p w14:paraId="6B3BD06D" w14:textId="77777777" w:rsidR="00454080" w:rsidRDefault="00454080" w:rsidP="00454080">
      <w:pPr>
        <w:spacing w:after="160" w:line="252" w:lineRule="auto"/>
        <w:rPr>
          <w:rFonts w:ascii="Calibri" w:hAnsi="Calibri" w:cs="Calibri"/>
          <w:lang w:eastAsia="en-US"/>
        </w:rPr>
      </w:pPr>
      <w:r>
        <w:rPr>
          <w:rFonts w:ascii="Calibri" w:hAnsi="Calibri" w:cs="Calibri"/>
          <w:lang w:eastAsia="en-US"/>
        </w:rPr>
        <w:t>We do not want to comment on specific issues, the publication of i</w:t>
      </w:r>
      <w:r w:rsidR="003E42B1">
        <w:rPr>
          <w:rFonts w:ascii="Calibri" w:hAnsi="Calibri" w:cs="Calibri"/>
          <w:lang w:eastAsia="en-US"/>
        </w:rPr>
        <w:t xml:space="preserve">ndividual papers, or the </w:t>
      </w:r>
      <w:r>
        <w:rPr>
          <w:rFonts w:ascii="Calibri" w:hAnsi="Calibri" w:cs="Calibri"/>
          <w:lang w:eastAsia="en-US"/>
        </w:rPr>
        <w:t>editorial policies</w:t>
      </w:r>
      <w:r w:rsidR="003E42B1">
        <w:rPr>
          <w:rFonts w:ascii="Calibri" w:hAnsi="Calibri" w:cs="Calibri"/>
          <w:lang w:eastAsia="en-US"/>
        </w:rPr>
        <w:t xml:space="preserve"> of the IJME</w:t>
      </w:r>
      <w:r>
        <w:rPr>
          <w:rFonts w:ascii="Calibri" w:hAnsi="Calibri" w:cs="Calibri"/>
          <w:lang w:eastAsia="en-US"/>
        </w:rPr>
        <w:t>. Behind the criticisms of the journal can perhaps be felt a desire for medicine and its allied disciplines, such as medical ethics, to step aside from the fog of sectarian politics and focus on the doctor-patient relationship and the objective and neutral medical sciences that underpin it. Medicine, on this construction, is, at its therapeutic heart, an apolitical enterprise.</w:t>
      </w:r>
    </w:p>
    <w:p w14:paraId="70B7E08D" w14:textId="77777777" w:rsidR="00454080" w:rsidRDefault="003E42B1" w:rsidP="00454080">
      <w:pPr>
        <w:spacing w:after="160" w:line="252" w:lineRule="auto"/>
        <w:rPr>
          <w:rFonts w:ascii="Calibri" w:hAnsi="Calibri" w:cs="Calibri"/>
          <w:lang w:eastAsia="en-US"/>
        </w:rPr>
      </w:pPr>
      <w:r>
        <w:rPr>
          <w:rFonts w:ascii="Calibri" w:hAnsi="Calibri" w:cs="Calibri"/>
          <w:lang w:eastAsia="en-US"/>
        </w:rPr>
        <w:t>Such a view may be understandable</w:t>
      </w:r>
      <w:r w:rsidR="00F972D0">
        <w:rPr>
          <w:rFonts w:ascii="Calibri" w:hAnsi="Calibri" w:cs="Calibri"/>
          <w:lang w:eastAsia="en-US"/>
        </w:rPr>
        <w:t>. The difficulty</w:t>
      </w:r>
      <w:r w:rsidR="00454080">
        <w:rPr>
          <w:rFonts w:ascii="Calibri" w:hAnsi="Calibri" w:cs="Calibri"/>
          <w:lang w:eastAsia="en-US"/>
        </w:rPr>
        <w:t xml:space="preserve"> is that, sadly, political circumstances seldom show respect for it. The experience of the BMA over the last thirty years suggests not that medical ethics has sought to expand into politics, but that, repeatedly, politics has intruded into medicine, seeking to disp</w:t>
      </w:r>
      <w:r w:rsidR="00B776F5">
        <w:rPr>
          <w:rFonts w:ascii="Calibri" w:hAnsi="Calibri" w:cs="Calibri"/>
          <w:lang w:eastAsia="en-US"/>
        </w:rPr>
        <w:t>lace it from its proper goals, in pursuit of</w:t>
      </w:r>
      <w:r w:rsidR="00454080">
        <w:rPr>
          <w:rFonts w:ascii="Calibri" w:hAnsi="Calibri" w:cs="Calibri"/>
          <w:lang w:eastAsia="en-US"/>
        </w:rPr>
        <w:t xml:space="preserve"> t</w:t>
      </w:r>
      <w:r w:rsidR="00B776F5">
        <w:rPr>
          <w:rFonts w:ascii="Calibri" w:hAnsi="Calibri" w:cs="Calibri"/>
          <w:lang w:eastAsia="en-US"/>
        </w:rPr>
        <w:t>he interests</w:t>
      </w:r>
      <w:r w:rsidR="00454080">
        <w:rPr>
          <w:rFonts w:ascii="Calibri" w:hAnsi="Calibri" w:cs="Calibri"/>
          <w:lang w:eastAsia="en-US"/>
        </w:rPr>
        <w:t xml:space="preserve"> of vested powers</w:t>
      </w:r>
      <w:r w:rsidR="00AE299D">
        <w:rPr>
          <w:rFonts w:ascii="Calibri" w:hAnsi="Calibri" w:cs="Calibri"/>
          <w:lang w:eastAsia="en-US"/>
        </w:rPr>
        <w:t xml:space="preserve"> or specific political agendas</w:t>
      </w:r>
      <w:r w:rsidR="00454080">
        <w:rPr>
          <w:rFonts w:ascii="Calibri" w:hAnsi="Calibri" w:cs="Calibri"/>
          <w:lang w:eastAsia="en-US"/>
        </w:rPr>
        <w:t>. In turn, the response from</w:t>
      </w:r>
      <w:r w:rsidR="001A5FCE">
        <w:rPr>
          <w:rFonts w:ascii="Calibri" w:hAnsi="Calibri" w:cs="Calibri"/>
          <w:lang w:eastAsia="en-US"/>
        </w:rPr>
        <w:t xml:space="preserve"> sectors of</w:t>
      </w:r>
      <w:r w:rsidR="00454080">
        <w:rPr>
          <w:rFonts w:ascii="Calibri" w:hAnsi="Calibri" w:cs="Calibri"/>
          <w:lang w:eastAsia="en-US"/>
        </w:rPr>
        <w:t xml:space="preserve"> the medical profession has been rooted in its core ethical obligations: to put the best interests of patients first.</w:t>
      </w:r>
    </w:p>
    <w:p w14:paraId="592E8445" w14:textId="358A99A1" w:rsidR="00454080" w:rsidRDefault="00454080" w:rsidP="00454080">
      <w:pPr>
        <w:spacing w:after="160" w:line="252" w:lineRule="auto"/>
        <w:rPr>
          <w:rFonts w:ascii="Calibri" w:hAnsi="Calibri" w:cs="Calibri"/>
          <w:b/>
          <w:bCs/>
          <w:lang w:eastAsia="en-US"/>
        </w:rPr>
      </w:pPr>
      <w:r>
        <w:rPr>
          <w:rFonts w:ascii="Calibri" w:hAnsi="Calibri" w:cs="Calibri"/>
          <w:b/>
          <w:bCs/>
          <w:lang w:eastAsia="en-US"/>
        </w:rPr>
        <w:t xml:space="preserve">What </w:t>
      </w:r>
      <w:r w:rsidR="00587B87">
        <w:rPr>
          <w:rFonts w:ascii="Calibri" w:hAnsi="Calibri" w:cs="Calibri"/>
          <w:b/>
          <w:bCs/>
          <w:lang w:eastAsia="en-US"/>
        </w:rPr>
        <w:t>are</w:t>
      </w:r>
      <w:r>
        <w:rPr>
          <w:rFonts w:ascii="Calibri" w:hAnsi="Calibri" w:cs="Calibri"/>
          <w:b/>
          <w:bCs/>
          <w:lang w:eastAsia="en-US"/>
        </w:rPr>
        <w:t xml:space="preserve"> medical ethics?</w:t>
      </w:r>
    </w:p>
    <w:p w14:paraId="68953F6E" w14:textId="77777777" w:rsidR="00AE299D" w:rsidRDefault="00454080" w:rsidP="00454080">
      <w:pPr>
        <w:spacing w:after="160" w:line="252" w:lineRule="auto"/>
        <w:rPr>
          <w:rFonts w:ascii="Calibri" w:hAnsi="Calibri" w:cs="Calibri"/>
          <w:lang w:eastAsia="en-US"/>
        </w:rPr>
      </w:pPr>
      <w:r>
        <w:rPr>
          <w:rFonts w:ascii="Calibri" w:hAnsi="Calibri" w:cs="Calibri"/>
          <w:lang w:eastAsia="en-US"/>
        </w:rPr>
        <w:lastRenderedPageBreak/>
        <w:t>Before we go on to look at some of the areas in which these issues have arisen</w:t>
      </w:r>
      <w:r w:rsidR="00247F78">
        <w:rPr>
          <w:rFonts w:ascii="Calibri" w:hAnsi="Calibri" w:cs="Calibri"/>
          <w:lang w:eastAsia="en-US"/>
        </w:rPr>
        <w:t>,</w:t>
      </w:r>
      <w:r>
        <w:rPr>
          <w:rFonts w:ascii="Calibri" w:hAnsi="Calibri" w:cs="Calibri"/>
          <w:lang w:eastAsia="en-US"/>
        </w:rPr>
        <w:t xml:space="preserve"> it might be worth asking</w:t>
      </w:r>
      <w:r w:rsidR="00AF619B">
        <w:rPr>
          <w:rFonts w:ascii="Calibri" w:hAnsi="Calibri" w:cs="Calibri"/>
          <w:lang w:eastAsia="en-US"/>
        </w:rPr>
        <w:t>, in a general sense,</w:t>
      </w:r>
      <w:r>
        <w:rPr>
          <w:rFonts w:ascii="Calibri" w:hAnsi="Calibri" w:cs="Calibri"/>
          <w:lang w:eastAsia="en-US"/>
        </w:rPr>
        <w:t xml:space="preserve"> what we mean by medical ethics. </w:t>
      </w:r>
      <w:r w:rsidR="00AF619B">
        <w:rPr>
          <w:rFonts w:ascii="Calibri" w:hAnsi="Calibri" w:cs="Calibri"/>
          <w:lang w:eastAsia="en-US"/>
        </w:rPr>
        <w:t>Contemporary medical ethics is an emerging</w:t>
      </w:r>
      <w:r w:rsidR="008A6055">
        <w:rPr>
          <w:rFonts w:ascii="Calibri" w:hAnsi="Calibri" w:cs="Calibri"/>
          <w:lang w:eastAsia="en-US"/>
        </w:rPr>
        <w:t xml:space="preserve"> </w:t>
      </w:r>
      <w:r w:rsidR="00AE299D">
        <w:rPr>
          <w:rFonts w:ascii="Calibri" w:hAnsi="Calibri" w:cs="Calibri"/>
          <w:lang w:eastAsia="en-US"/>
        </w:rPr>
        <w:t xml:space="preserve">academic </w:t>
      </w:r>
      <w:r w:rsidR="008A6055">
        <w:rPr>
          <w:rFonts w:ascii="Calibri" w:hAnsi="Calibri" w:cs="Calibri"/>
          <w:lang w:eastAsia="en-US"/>
        </w:rPr>
        <w:t>discipline without clearly defined bou</w:t>
      </w:r>
      <w:r w:rsidR="003E42B1">
        <w:rPr>
          <w:rFonts w:ascii="Calibri" w:hAnsi="Calibri" w:cs="Calibri"/>
          <w:lang w:eastAsia="en-US"/>
        </w:rPr>
        <w:t xml:space="preserve">ndaries and we have no </w:t>
      </w:r>
      <w:r w:rsidR="008A6055">
        <w:rPr>
          <w:rFonts w:ascii="Calibri" w:hAnsi="Calibri" w:cs="Calibri"/>
          <w:lang w:eastAsia="en-US"/>
        </w:rPr>
        <w:t xml:space="preserve">desire to impose </w:t>
      </w:r>
      <w:r w:rsidR="00AE299D">
        <w:rPr>
          <w:rFonts w:ascii="Calibri" w:hAnsi="Calibri" w:cs="Calibri"/>
          <w:lang w:eastAsia="en-US"/>
        </w:rPr>
        <w:t>them</w:t>
      </w:r>
      <w:r w:rsidR="006977B2">
        <w:rPr>
          <w:rFonts w:ascii="Calibri" w:hAnsi="Calibri" w:cs="Calibri"/>
          <w:lang w:eastAsia="en-US"/>
        </w:rPr>
        <w:t xml:space="preserve">. We are seeking instead to indicate </w:t>
      </w:r>
      <w:r w:rsidR="008A6055">
        <w:rPr>
          <w:rFonts w:ascii="Calibri" w:hAnsi="Calibri" w:cs="Calibri"/>
          <w:lang w:eastAsia="en-US"/>
        </w:rPr>
        <w:t>the</w:t>
      </w:r>
      <w:r w:rsidR="00AF619B">
        <w:rPr>
          <w:rFonts w:ascii="Calibri" w:hAnsi="Calibri" w:cs="Calibri"/>
          <w:lang w:eastAsia="en-US"/>
        </w:rPr>
        <w:t xml:space="preserve"> kinds of issues that </w:t>
      </w:r>
      <w:r w:rsidR="00AE299D">
        <w:rPr>
          <w:rFonts w:ascii="Calibri" w:hAnsi="Calibri" w:cs="Calibri"/>
          <w:lang w:eastAsia="en-US"/>
        </w:rPr>
        <w:t>naturally and ordinarily arise within its purview</w:t>
      </w:r>
      <w:r w:rsidR="00AF619B">
        <w:rPr>
          <w:rFonts w:ascii="Calibri" w:hAnsi="Calibri" w:cs="Calibri"/>
          <w:lang w:eastAsia="en-US"/>
        </w:rPr>
        <w:t xml:space="preserve">. </w:t>
      </w:r>
    </w:p>
    <w:p w14:paraId="40AF3C2C" w14:textId="5D6219CA" w:rsidR="00AE299D" w:rsidRDefault="00AF619B" w:rsidP="00454080">
      <w:pPr>
        <w:spacing w:after="160" w:line="252" w:lineRule="auto"/>
        <w:rPr>
          <w:rFonts w:ascii="Calibri" w:hAnsi="Calibri" w:cs="Calibri"/>
          <w:lang w:eastAsia="en-US"/>
        </w:rPr>
      </w:pPr>
      <w:r>
        <w:rPr>
          <w:rFonts w:ascii="Calibri" w:hAnsi="Calibri" w:cs="Calibri"/>
          <w:lang w:eastAsia="en-US"/>
        </w:rPr>
        <w:t>O</w:t>
      </w:r>
      <w:r w:rsidR="008A6055">
        <w:rPr>
          <w:rFonts w:ascii="Calibri" w:hAnsi="Calibri" w:cs="Calibri"/>
          <w:lang w:eastAsia="en-US"/>
        </w:rPr>
        <w:t>ur interest in medical eth</w:t>
      </w:r>
      <w:r w:rsidR="00AE299D">
        <w:rPr>
          <w:rFonts w:ascii="Calibri" w:hAnsi="Calibri" w:cs="Calibri"/>
          <w:lang w:eastAsia="en-US"/>
        </w:rPr>
        <w:t>ics has arisen partly through</w:t>
      </w:r>
      <w:r>
        <w:rPr>
          <w:rFonts w:ascii="Calibri" w:hAnsi="Calibri" w:cs="Calibri"/>
          <w:lang w:eastAsia="en-US"/>
        </w:rPr>
        <w:t xml:space="preserve"> our involvement with the BMA – a</w:t>
      </w:r>
      <w:r w:rsidR="00AE299D">
        <w:rPr>
          <w:rFonts w:ascii="Calibri" w:hAnsi="Calibri" w:cs="Calibri"/>
          <w:lang w:eastAsia="en-US"/>
        </w:rPr>
        <w:t xml:space="preserve"> British</w:t>
      </w:r>
      <w:r>
        <w:rPr>
          <w:rFonts w:ascii="Calibri" w:hAnsi="Calibri" w:cs="Calibri"/>
          <w:lang w:eastAsia="en-US"/>
        </w:rPr>
        <w:t xml:space="preserve"> trade union and professiona</w:t>
      </w:r>
      <w:r w:rsidR="006977B2">
        <w:rPr>
          <w:rFonts w:ascii="Calibri" w:hAnsi="Calibri" w:cs="Calibri"/>
          <w:lang w:eastAsia="en-US"/>
        </w:rPr>
        <w:t>l association for</w:t>
      </w:r>
      <w:r w:rsidR="00AE299D">
        <w:rPr>
          <w:rFonts w:ascii="Calibri" w:hAnsi="Calibri" w:cs="Calibri"/>
          <w:lang w:eastAsia="en-US"/>
        </w:rPr>
        <w:t xml:space="preserve"> doctors – and its ethics committee and</w:t>
      </w:r>
      <w:r>
        <w:rPr>
          <w:rFonts w:ascii="Calibri" w:hAnsi="Calibri" w:cs="Calibri"/>
          <w:lang w:eastAsia="en-US"/>
        </w:rPr>
        <w:t xml:space="preserve"> ethi</w:t>
      </w:r>
      <w:r w:rsidR="00AE299D">
        <w:rPr>
          <w:rFonts w:ascii="Calibri" w:hAnsi="Calibri" w:cs="Calibri"/>
          <w:lang w:eastAsia="en-US"/>
        </w:rPr>
        <w:t>cs and human rights department. As a representative association of doctors in the UK, the BMA both responds to, and tries in some ways to anticipate, the ethical challenges that its members are or will be facing. To this extent our understanding of the field of medical ethics is shaped by the experiences and professional needs of doctors working both in the UK and overseas</w:t>
      </w:r>
      <w:r w:rsidR="00247F78">
        <w:rPr>
          <w:rFonts w:ascii="Calibri" w:hAnsi="Calibri" w:cs="Calibri"/>
          <w:lang w:eastAsia="en-US"/>
        </w:rPr>
        <w:t>, by the ethical issues they encounter and the advice they seek</w:t>
      </w:r>
      <w:r w:rsidR="00AE299D">
        <w:rPr>
          <w:rFonts w:ascii="Calibri" w:hAnsi="Calibri" w:cs="Calibri"/>
          <w:lang w:eastAsia="en-US"/>
        </w:rPr>
        <w:t>.</w:t>
      </w:r>
    </w:p>
    <w:p w14:paraId="1DA43C54" w14:textId="0DDBD10C" w:rsidR="00AE299D" w:rsidRDefault="00AE299D" w:rsidP="00454080">
      <w:pPr>
        <w:spacing w:after="160" w:line="252" w:lineRule="auto"/>
        <w:rPr>
          <w:rFonts w:ascii="Calibri" w:hAnsi="Calibri" w:cs="Calibri"/>
          <w:lang w:eastAsia="en-US"/>
        </w:rPr>
      </w:pPr>
      <w:r>
        <w:rPr>
          <w:rFonts w:ascii="Calibri" w:hAnsi="Calibri" w:cs="Calibri"/>
          <w:lang w:eastAsia="en-US"/>
        </w:rPr>
        <w:t>Although medical ethics is now an academic discipline, from a medical perspective, there is a very old duty-based ethical tradition internal to medical practice that reaches back at least as far as the ancient Greek Hippocrates (460-377 BC). The Hippocratic tradition</w:t>
      </w:r>
      <w:ins w:id="1" w:author="Julian Sheather" w:date="2017-10-10T13:06:00Z">
        <w:r w:rsidR="003B35D8">
          <w:rPr>
            <w:rFonts w:ascii="Calibri" w:hAnsi="Calibri" w:cs="Calibri"/>
            <w:lang w:eastAsia="en-US"/>
          </w:rPr>
          <w:t xml:space="preserve"> – which we separate out to an extent from the Hippocratic Oath that contains much that is extraneous and irrelevant to medicine - a</w:t>
        </w:r>
      </w:ins>
      <w:r>
        <w:rPr>
          <w:rFonts w:ascii="Calibri" w:hAnsi="Calibri" w:cs="Calibri"/>
          <w:lang w:eastAsia="en-US"/>
        </w:rPr>
        <w:t xml:space="preserve"> sets out</w:t>
      </w:r>
      <w:ins w:id="2" w:author="Julian Sheather" w:date="2017-10-10T13:07:00Z">
        <w:r w:rsidR="003B35D8">
          <w:rPr>
            <w:rFonts w:ascii="Calibri" w:hAnsi="Calibri" w:cs="Calibri"/>
            <w:lang w:eastAsia="en-US"/>
          </w:rPr>
          <w:t>, among other things,</w:t>
        </w:r>
      </w:ins>
      <w:r>
        <w:rPr>
          <w:rFonts w:ascii="Calibri" w:hAnsi="Calibri" w:cs="Calibri"/>
          <w:lang w:eastAsia="en-US"/>
        </w:rPr>
        <w:t xml:space="preserve"> a minimal set of duties, or professional requirements, that all doctors are expected to fulfil in their professional relationships with patients. These duties, exercised over time, became internalised as core medical virtues and have been at the centre of professional ethics for several millennia.</w:t>
      </w:r>
    </w:p>
    <w:p w14:paraId="40AB1BE9" w14:textId="22634508" w:rsidR="00AE299D" w:rsidRDefault="00AE299D" w:rsidP="00454080">
      <w:pPr>
        <w:spacing w:after="160" w:line="252" w:lineRule="auto"/>
        <w:rPr>
          <w:rFonts w:ascii="Calibri" w:hAnsi="Calibri" w:cs="Calibri"/>
          <w:lang w:eastAsia="en-US"/>
        </w:rPr>
      </w:pPr>
      <w:r>
        <w:rPr>
          <w:rFonts w:ascii="Calibri" w:hAnsi="Calibri" w:cs="Calibri"/>
          <w:lang w:eastAsia="en-US"/>
        </w:rPr>
        <w:t>More recently, the practice of medicine has been subject to several transformations that have brought with them unprecedent</w:t>
      </w:r>
      <w:r w:rsidR="00F972D0">
        <w:rPr>
          <w:rFonts w:ascii="Calibri" w:hAnsi="Calibri" w:cs="Calibri"/>
          <w:lang w:eastAsia="en-US"/>
        </w:rPr>
        <w:t>ed ethical challenges. One</w:t>
      </w:r>
      <w:r>
        <w:rPr>
          <w:rFonts w:ascii="Calibri" w:hAnsi="Calibri" w:cs="Calibri"/>
          <w:lang w:eastAsia="en-US"/>
        </w:rPr>
        <w:t xml:space="preserve"> is the exponential increase in the sophistication and reach of medical technology. From genetic manipulation to in-vitro fertilisation and enormous advances in life-saving treatment, medicine has given rise to moral challenges of </w:t>
      </w:r>
      <w:r w:rsidR="00247F78">
        <w:rPr>
          <w:rFonts w:ascii="Calibri" w:hAnsi="Calibri" w:cs="Calibri"/>
          <w:lang w:eastAsia="en-US"/>
        </w:rPr>
        <w:t>huge</w:t>
      </w:r>
      <w:r>
        <w:rPr>
          <w:rFonts w:ascii="Calibri" w:hAnsi="Calibri" w:cs="Calibri"/>
          <w:lang w:eastAsia="en-US"/>
        </w:rPr>
        <w:t xml:space="preserve"> social significance that medicine itself, and the Hippocratic tradition, have not had the resources to respond to. Instead medicine has formed a fertile relationship with other disciplines, such as moral philosophy and medical law, to </w:t>
      </w:r>
      <w:r w:rsidR="009166D1">
        <w:rPr>
          <w:rFonts w:ascii="Calibri" w:hAnsi="Calibri" w:cs="Calibri"/>
          <w:lang w:eastAsia="en-US"/>
        </w:rPr>
        <w:t>seek</w:t>
      </w:r>
      <w:r>
        <w:rPr>
          <w:rFonts w:ascii="Calibri" w:hAnsi="Calibri" w:cs="Calibri"/>
          <w:lang w:eastAsia="en-US"/>
        </w:rPr>
        <w:t xml:space="preserve"> philosophically coherent and socially and legally acceptable responses to these questions.</w:t>
      </w:r>
    </w:p>
    <w:p w14:paraId="7F5A98BA" w14:textId="4C9F2BD3" w:rsidR="00AE299D" w:rsidRDefault="00AE299D" w:rsidP="00454080">
      <w:pPr>
        <w:spacing w:after="160" w:line="252" w:lineRule="auto"/>
        <w:rPr>
          <w:rFonts w:ascii="Calibri" w:hAnsi="Calibri" w:cs="Calibri"/>
          <w:lang w:eastAsia="en-US"/>
        </w:rPr>
      </w:pPr>
      <w:r>
        <w:rPr>
          <w:rFonts w:ascii="Calibri" w:hAnsi="Calibri" w:cs="Calibri"/>
          <w:lang w:eastAsia="en-US"/>
        </w:rPr>
        <w:t>Secondly, and perhaps more importantly for our purposes, has been the enormous growth in the reach and respon</w:t>
      </w:r>
      <w:r w:rsidR="009166D1">
        <w:rPr>
          <w:rFonts w:ascii="Calibri" w:hAnsi="Calibri" w:cs="Calibri"/>
          <w:lang w:eastAsia="en-US"/>
        </w:rPr>
        <w:t xml:space="preserve">sibilities of the modern state over the last century and a half, particularly in more economically developed countries. To speak from a UK perspective, the last century has seen the state take over responsibility for the provision of health, social care, education and, until recent reforms, major </w:t>
      </w:r>
      <w:r w:rsidR="0042554C">
        <w:rPr>
          <w:rFonts w:ascii="Calibri" w:hAnsi="Calibri" w:cs="Calibri"/>
          <w:lang w:eastAsia="en-US"/>
        </w:rPr>
        <w:t xml:space="preserve">utilities to the populations over which it is sovereign. </w:t>
      </w:r>
      <w:r w:rsidR="00B51D6B">
        <w:rPr>
          <w:rFonts w:ascii="Calibri" w:hAnsi="Calibri" w:cs="Calibri"/>
          <w:lang w:eastAsia="en-US"/>
        </w:rPr>
        <w:t xml:space="preserve">Among its many consequences has been </w:t>
      </w:r>
      <w:r w:rsidR="0042554C">
        <w:rPr>
          <w:rFonts w:ascii="Calibri" w:hAnsi="Calibri" w:cs="Calibri"/>
          <w:lang w:eastAsia="en-US"/>
        </w:rPr>
        <w:t xml:space="preserve">a </w:t>
      </w:r>
      <w:r w:rsidR="00587B87">
        <w:rPr>
          <w:rFonts w:ascii="Calibri" w:hAnsi="Calibri" w:cs="Calibri"/>
          <w:lang w:eastAsia="en-US"/>
        </w:rPr>
        <w:t xml:space="preserve">much closer relationship and interdependency between medicine and the state. </w:t>
      </w:r>
      <w:r w:rsidR="00B51D6B">
        <w:rPr>
          <w:rFonts w:ascii="Calibri" w:hAnsi="Calibri" w:cs="Calibri"/>
          <w:lang w:eastAsia="en-US"/>
        </w:rPr>
        <w:t xml:space="preserve">This has led, at times, to tension between professional obligations and state interests. </w:t>
      </w:r>
      <w:r w:rsidR="0042554C">
        <w:rPr>
          <w:rFonts w:ascii="Calibri" w:hAnsi="Calibri" w:cs="Calibri"/>
          <w:lang w:eastAsia="en-US"/>
        </w:rPr>
        <w:t>From the BMA’s perspective, areas of</w:t>
      </w:r>
      <w:r w:rsidR="00C62842">
        <w:rPr>
          <w:rFonts w:ascii="Calibri" w:hAnsi="Calibri" w:cs="Calibri"/>
          <w:lang w:eastAsia="en-US"/>
        </w:rPr>
        <w:t xml:space="preserve"> sharp</w:t>
      </w:r>
      <w:r w:rsidR="0042554C">
        <w:rPr>
          <w:rFonts w:ascii="Calibri" w:hAnsi="Calibri" w:cs="Calibri"/>
          <w:lang w:eastAsia="en-US"/>
        </w:rPr>
        <w:t xml:space="preserve"> </w:t>
      </w:r>
      <w:r w:rsidR="00B51D6B">
        <w:rPr>
          <w:rFonts w:ascii="Calibri" w:hAnsi="Calibri" w:cs="Calibri"/>
          <w:lang w:eastAsia="en-US"/>
        </w:rPr>
        <w:t>ethical</w:t>
      </w:r>
      <w:r w:rsidR="0042554C">
        <w:rPr>
          <w:rFonts w:ascii="Calibri" w:hAnsi="Calibri" w:cs="Calibri"/>
          <w:lang w:eastAsia="en-US"/>
        </w:rPr>
        <w:t xml:space="preserve"> concern have included the </w:t>
      </w:r>
      <w:r w:rsidR="00B51D6B">
        <w:rPr>
          <w:rFonts w:ascii="Calibri" w:hAnsi="Calibri" w:cs="Calibri"/>
          <w:lang w:eastAsia="en-US"/>
        </w:rPr>
        <w:t>delivery of health care in detention settings</w:t>
      </w:r>
      <w:r w:rsidR="005748DC">
        <w:rPr>
          <w:rFonts w:ascii="Calibri" w:hAnsi="Calibri" w:cs="Calibri"/>
          <w:lang w:eastAsia="en-US"/>
        </w:rPr>
        <w:t xml:space="preserve"> – </w:t>
      </w:r>
      <w:r w:rsidR="00B51D6B">
        <w:rPr>
          <w:rFonts w:ascii="Calibri" w:hAnsi="Calibri" w:cs="Calibri"/>
          <w:lang w:eastAsia="en-US"/>
        </w:rPr>
        <w:t xml:space="preserve">where </w:t>
      </w:r>
      <w:r w:rsidR="00C62842">
        <w:rPr>
          <w:rFonts w:ascii="Calibri" w:hAnsi="Calibri" w:cs="Calibri"/>
          <w:lang w:eastAsia="en-US"/>
        </w:rPr>
        <w:t>there is a real risk of medicine being co-opted into</w:t>
      </w:r>
      <w:r w:rsidR="00247F78">
        <w:rPr>
          <w:rFonts w:ascii="Calibri" w:hAnsi="Calibri" w:cs="Calibri"/>
          <w:lang w:eastAsia="en-US"/>
        </w:rPr>
        <w:t xml:space="preserve"> and sometimes subordinated to</w:t>
      </w:r>
      <w:r w:rsidR="00C62842">
        <w:rPr>
          <w:rFonts w:ascii="Calibri" w:hAnsi="Calibri" w:cs="Calibri"/>
          <w:lang w:eastAsia="en-US"/>
        </w:rPr>
        <w:t xml:space="preserve"> the disciplinary needs of institutions</w:t>
      </w:r>
      <w:r w:rsidR="005748DC">
        <w:rPr>
          <w:rFonts w:ascii="Calibri" w:hAnsi="Calibri" w:cs="Calibri"/>
          <w:lang w:eastAsia="en-US"/>
        </w:rPr>
        <w:t xml:space="preserve"> – the role of doctors in the armed forces, where core moral obligations, such as medical impartiality can come into tension with military necessity, and the involvement of doctors in assessing the eligibility of individuals with disabilities to state benefits.</w:t>
      </w:r>
      <w:r w:rsidR="00247F78">
        <w:rPr>
          <w:rStyle w:val="EndnoteReference"/>
          <w:rFonts w:ascii="Calibri" w:hAnsi="Calibri" w:cs="Calibri"/>
          <w:lang w:eastAsia="en-US"/>
        </w:rPr>
        <w:endnoteReference w:id="7"/>
      </w:r>
      <w:r w:rsidR="005748DC">
        <w:rPr>
          <w:rFonts w:ascii="Calibri" w:hAnsi="Calibri" w:cs="Calibri"/>
          <w:lang w:eastAsia="en-US"/>
        </w:rPr>
        <w:t xml:space="preserve"> </w:t>
      </w:r>
      <w:r w:rsidR="003E42B1">
        <w:rPr>
          <w:rFonts w:ascii="Calibri" w:hAnsi="Calibri" w:cs="Calibri"/>
          <w:lang w:eastAsia="en-US"/>
        </w:rPr>
        <w:t>Although not specifically relevant in</w:t>
      </w:r>
      <w:r w:rsidR="006977B2">
        <w:rPr>
          <w:rFonts w:ascii="Calibri" w:hAnsi="Calibri" w:cs="Calibri"/>
          <w:lang w:eastAsia="en-US"/>
        </w:rPr>
        <w:t xml:space="preserve"> the UK context, other areas of moral tension in this area include the role of doctors in relation to capital punishment,</w:t>
      </w:r>
      <w:r w:rsidR="000B1E69">
        <w:rPr>
          <w:rFonts w:ascii="Calibri" w:hAnsi="Calibri" w:cs="Calibri"/>
          <w:lang w:eastAsia="en-US"/>
        </w:rPr>
        <w:t xml:space="preserve"> torture and corporal punishment,</w:t>
      </w:r>
      <w:r w:rsidR="006977B2">
        <w:rPr>
          <w:rFonts w:ascii="Calibri" w:hAnsi="Calibri" w:cs="Calibri"/>
          <w:lang w:eastAsia="en-US"/>
        </w:rPr>
        <w:t xml:space="preserve"> the extent to which medical knowledge and skills – and even the medical records of individual detainees – should be involved in the development of interrogation techniques</w:t>
      </w:r>
      <w:r w:rsidR="00F972D0">
        <w:rPr>
          <w:rFonts w:ascii="Calibri" w:hAnsi="Calibri" w:cs="Calibri"/>
          <w:lang w:eastAsia="en-US"/>
        </w:rPr>
        <w:t xml:space="preserve">, and whether medical knowledge of the human body should be made available for the development of modern weapons. </w:t>
      </w:r>
    </w:p>
    <w:p w14:paraId="51A204AA" w14:textId="09539C34" w:rsidR="00AE299D" w:rsidRDefault="00AE299D" w:rsidP="00454080">
      <w:pPr>
        <w:spacing w:after="160" w:line="252" w:lineRule="auto"/>
        <w:rPr>
          <w:rFonts w:ascii="Calibri" w:hAnsi="Calibri" w:cs="Calibri"/>
          <w:lang w:eastAsia="en-US"/>
        </w:rPr>
      </w:pPr>
      <w:r>
        <w:rPr>
          <w:rFonts w:ascii="Calibri" w:hAnsi="Calibri" w:cs="Calibri"/>
          <w:lang w:eastAsia="en-US"/>
        </w:rPr>
        <w:lastRenderedPageBreak/>
        <w:t>Finally, as scientific understanding of the origins of poor health increase</w:t>
      </w:r>
      <w:r w:rsidR="00567C2F">
        <w:rPr>
          <w:rFonts w:ascii="Calibri" w:hAnsi="Calibri" w:cs="Calibri"/>
          <w:lang w:eastAsia="en-US"/>
        </w:rPr>
        <w:t>s</w:t>
      </w:r>
      <w:r w:rsidR="000F7BBB">
        <w:rPr>
          <w:rFonts w:ascii="Calibri" w:hAnsi="Calibri" w:cs="Calibri"/>
          <w:lang w:eastAsia="en-US"/>
        </w:rPr>
        <w:t>, so medicine has</w:t>
      </w:r>
      <w:r>
        <w:rPr>
          <w:rFonts w:ascii="Calibri" w:hAnsi="Calibri" w:cs="Calibri"/>
          <w:lang w:eastAsia="en-US"/>
        </w:rPr>
        <w:t xml:space="preserve"> turned its attention ‘upstream’, to the remediable cause</w:t>
      </w:r>
      <w:r w:rsidR="00956655">
        <w:rPr>
          <w:rFonts w:ascii="Calibri" w:hAnsi="Calibri" w:cs="Calibri"/>
          <w:lang w:eastAsia="en-US"/>
        </w:rPr>
        <w:t xml:space="preserve">s of ill health. This has meant </w:t>
      </w:r>
      <w:r>
        <w:rPr>
          <w:rFonts w:ascii="Calibri" w:hAnsi="Calibri" w:cs="Calibri"/>
          <w:lang w:eastAsia="en-US"/>
        </w:rPr>
        <w:t>looking at a wide range of factors</w:t>
      </w:r>
      <w:r w:rsidR="00CD323A">
        <w:rPr>
          <w:rFonts w:ascii="Calibri" w:hAnsi="Calibri" w:cs="Calibri"/>
          <w:lang w:eastAsia="en-US"/>
        </w:rPr>
        <w:t xml:space="preserve"> that contribute to poor health. Interest has spread beyond traditional public health concerns such as disease vectors, clean water and sanitation. It </w:t>
      </w:r>
      <w:r w:rsidR="000F7BBB">
        <w:rPr>
          <w:rFonts w:ascii="Calibri" w:hAnsi="Calibri" w:cs="Calibri"/>
          <w:lang w:eastAsia="en-US"/>
        </w:rPr>
        <w:t>now includes</w:t>
      </w:r>
      <w:r>
        <w:rPr>
          <w:rFonts w:ascii="Calibri" w:hAnsi="Calibri" w:cs="Calibri"/>
          <w:lang w:eastAsia="en-US"/>
        </w:rPr>
        <w:t xml:space="preserve"> the</w:t>
      </w:r>
      <w:r w:rsidR="000F7BBB">
        <w:rPr>
          <w:rFonts w:ascii="Calibri" w:hAnsi="Calibri" w:cs="Calibri"/>
          <w:lang w:eastAsia="en-US"/>
        </w:rPr>
        <w:t xml:space="preserve"> built</w:t>
      </w:r>
      <w:r>
        <w:rPr>
          <w:rFonts w:ascii="Calibri" w:hAnsi="Calibri" w:cs="Calibri"/>
          <w:lang w:eastAsia="en-US"/>
        </w:rPr>
        <w:t xml:space="preserve"> environment, </w:t>
      </w:r>
      <w:r w:rsidR="00956655">
        <w:rPr>
          <w:rFonts w:ascii="Calibri" w:hAnsi="Calibri" w:cs="Calibri"/>
          <w:lang w:eastAsia="en-US"/>
        </w:rPr>
        <w:t>individual lifestyle choices, the impact of powerful commercial organisations, such as food and drink man</w:t>
      </w:r>
      <w:r w:rsidR="00CD323A">
        <w:rPr>
          <w:rFonts w:ascii="Calibri" w:hAnsi="Calibri" w:cs="Calibri"/>
          <w:lang w:eastAsia="en-US"/>
        </w:rPr>
        <w:t>ufacturers and the tobacco industry on personal choices</w:t>
      </w:r>
      <w:r w:rsidR="009E7733">
        <w:rPr>
          <w:rFonts w:ascii="Calibri" w:hAnsi="Calibri" w:cs="Calibri"/>
          <w:lang w:eastAsia="en-US"/>
        </w:rPr>
        <w:t xml:space="preserve"> that </w:t>
      </w:r>
      <w:r w:rsidR="000B1E69">
        <w:rPr>
          <w:rFonts w:ascii="Calibri" w:hAnsi="Calibri" w:cs="Calibri"/>
          <w:lang w:eastAsia="en-US"/>
        </w:rPr>
        <w:t>affect</w:t>
      </w:r>
      <w:r w:rsidR="000F7BBB">
        <w:rPr>
          <w:rFonts w:ascii="Calibri" w:hAnsi="Calibri" w:cs="Calibri"/>
          <w:lang w:eastAsia="en-US"/>
        </w:rPr>
        <w:t xml:space="preserve"> health,</w:t>
      </w:r>
      <w:r w:rsidR="00CD323A">
        <w:rPr>
          <w:rFonts w:ascii="Calibri" w:hAnsi="Calibri" w:cs="Calibri"/>
          <w:lang w:eastAsia="en-US"/>
        </w:rPr>
        <w:t xml:space="preserve"> as well as the social determinants of health –</w:t>
      </w:r>
      <w:r w:rsidR="000F7BBB">
        <w:rPr>
          <w:rFonts w:ascii="Calibri" w:hAnsi="Calibri" w:cs="Calibri"/>
          <w:lang w:eastAsia="en-US"/>
        </w:rPr>
        <w:t xml:space="preserve"> the role social inequalities play in</w:t>
      </w:r>
      <w:r w:rsidR="00B776F5">
        <w:rPr>
          <w:rFonts w:ascii="Calibri" w:hAnsi="Calibri" w:cs="Calibri"/>
          <w:lang w:eastAsia="en-US"/>
        </w:rPr>
        <w:t xml:space="preserve"> health outcomes – and the impact of conflict on individual and public health.</w:t>
      </w:r>
      <w:r w:rsidR="00CD323A">
        <w:rPr>
          <w:rFonts w:ascii="Calibri" w:hAnsi="Calibri" w:cs="Calibri"/>
          <w:lang w:eastAsia="en-US"/>
        </w:rPr>
        <w:t xml:space="preserve"> </w:t>
      </w:r>
      <w:r w:rsidR="000F7BBB">
        <w:rPr>
          <w:rFonts w:ascii="Calibri" w:hAnsi="Calibri" w:cs="Calibri"/>
          <w:lang w:eastAsia="en-US"/>
        </w:rPr>
        <w:t xml:space="preserve">Given that </w:t>
      </w:r>
      <w:r w:rsidR="001048D2">
        <w:rPr>
          <w:rFonts w:ascii="Calibri" w:hAnsi="Calibri" w:cs="Calibri"/>
          <w:lang w:eastAsia="en-US"/>
        </w:rPr>
        <w:t xml:space="preserve">effective </w:t>
      </w:r>
      <w:r w:rsidR="000F7BBB">
        <w:rPr>
          <w:rFonts w:ascii="Calibri" w:hAnsi="Calibri" w:cs="Calibri"/>
          <w:lang w:eastAsia="en-US"/>
        </w:rPr>
        <w:t>change in many of these areas involves state intervention, public health medicine has increasingly to engage with irreducibly political questions: to what extent, for example, and for what purposes, is the state justified in interfering with private choices?</w:t>
      </w:r>
    </w:p>
    <w:p w14:paraId="4F99D994" w14:textId="77777777" w:rsidR="000F7BBB" w:rsidRDefault="000F7BBB" w:rsidP="00454080">
      <w:pPr>
        <w:spacing w:after="160" w:line="252" w:lineRule="auto"/>
        <w:rPr>
          <w:rFonts w:ascii="Calibri" w:hAnsi="Calibri" w:cs="Calibri"/>
          <w:b/>
          <w:lang w:eastAsia="en-US"/>
        </w:rPr>
      </w:pPr>
      <w:r>
        <w:rPr>
          <w:rFonts w:ascii="Calibri" w:hAnsi="Calibri" w:cs="Calibri"/>
          <w:b/>
          <w:lang w:eastAsia="en-US"/>
        </w:rPr>
        <w:t>Medical ethics and the World Medical Association</w:t>
      </w:r>
    </w:p>
    <w:p w14:paraId="5C3CEB37" w14:textId="77777777" w:rsidR="000F7BBB" w:rsidRDefault="002B4607" w:rsidP="00454080">
      <w:pPr>
        <w:spacing w:after="160" w:line="252" w:lineRule="auto"/>
        <w:rPr>
          <w:rFonts w:ascii="Calibri" w:hAnsi="Calibri" w:cs="Calibri"/>
          <w:lang w:eastAsia="en-US"/>
        </w:rPr>
      </w:pPr>
      <w:r>
        <w:rPr>
          <w:rFonts w:ascii="Calibri" w:hAnsi="Calibri" w:cs="Calibri"/>
          <w:lang w:eastAsia="en-US"/>
        </w:rPr>
        <w:t xml:space="preserve">There is a risk that the experience – and perspective – of the BMA may be seen as to some degree localised, specific to a nation or region and therefore not generalisable. </w:t>
      </w:r>
      <w:r w:rsidR="00042091">
        <w:rPr>
          <w:rFonts w:ascii="Calibri" w:hAnsi="Calibri" w:cs="Calibri"/>
          <w:lang w:eastAsia="en-US"/>
        </w:rPr>
        <w:t>The BMA</w:t>
      </w:r>
      <w:r>
        <w:rPr>
          <w:rFonts w:ascii="Calibri" w:hAnsi="Calibri" w:cs="Calibri"/>
          <w:lang w:eastAsia="en-US"/>
        </w:rPr>
        <w:t>, like the Indian Medical Association,</w:t>
      </w:r>
      <w:r w:rsidR="00042091">
        <w:rPr>
          <w:rFonts w:ascii="Calibri" w:hAnsi="Calibri" w:cs="Calibri"/>
          <w:lang w:eastAsia="en-US"/>
        </w:rPr>
        <w:t xml:space="preserve"> is a</w:t>
      </w:r>
      <w:r>
        <w:rPr>
          <w:rFonts w:ascii="Calibri" w:hAnsi="Calibri" w:cs="Calibri"/>
          <w:lang w:eastAsia="en-US"/>
        </w:rPr>
        <w:t>n active</w:t>
      </w:r>
      <w:r w:rsidR="00042091">
        <w:rPr>
          <w:rFonts w:ascii="Calibri" w:hAnsi="Calibri" w:cs="Calibri"/>
          <w:lang w:eastAsia="en-US"/>
        </w:rPr>
        <w:t xml:space="preserve"> member of the World Medical Association (WMA).</w:t>
      </w:r>
      <w:r w:rsidR="00EA65F2">
        <w:rPr>
          <w:rFonts w:ascii="Calibri" w:hAnsi="Calibri" w:cs="Calibri"/>
          <w:lang w:eastAsia="en-US"/>
        </w:rPr>
        <w:t xml:space="preserve"> The WMA currently has 111 national medical association mem</w:t>
      </w:r>
      <w:r w:rsidR="001236DC">
        <w:rPr>
          <w:rFonts w:ascii="Calibri" w:hAnsi="Calibri" w:cs="Calibri"/>
          <w:lang w:eastAsia="en-US"/>
        </w:rPr>
        <w:t>bers from all continents</w:t>
      </w:r>
      <w:r w:rsidR="00EA65F2">
        <w:rPr>
          <w:rFonts w:ascii="Calibri" w:hAnsi="Calibri" w:cs="Calibri"/>
          <w:lang w:eastAsia="en-US"/>
        </w:rPr>
        <w:t xml:space="preserve"> and can the</w:t>
      </w:r>
      <w:r w:rsidR="009E7733">
        <w:rPr>
          <w:rFonts w:ascii="Calibri" w:hAnsi="Calibri" w:cs="Calibri"/>
          <w:lang w:eastAsia="en-US"/>
        </w:rPr>
        <w:t>refore reasonably be considered</w:t>
      </w:r>
      <w:r w:rsidR="005F544A">
        <w:rPr>
          <w:rFonts w:ascii="Calibri" w:hAnsi="Calibri" w:cs="Calibri"/>
          <w:lang w:eastAsia="en-US"/>
        </w:rPr>
        <w:t xml:space="preserve"> </w:t>
      </w:r>
      <w:r w:rsidR="00EA65F2">
        <w:rPr>
          <w:rFonts w:ascii="Calibri" w:hAnsi="Calibri" w:cs="Calibri"/>
          <w:lang w:eastAsia="en-US"/>
        </w:rPr>
        <w:t>representative of the concerns of the medical profession globally.</w:t>
      </w:r>
      <w:r w:rsidR="00042091">
        <w:rPr>
          <w:rFonts w:ascii="Calibri" w:hAnsi="Calibri" w:cs="Calibri"/>
          <w:lang w:eastAsia="en-US"/>
        </w:rPr>
        <w:t xml:space="preserve"> </w:t>
      </w:r>
      <w:r>
        <w:rPr>
          <w:rFonts w:ascii="Calibri" w:hAnsi="Calibri" w:cs="Calibri"/>
          <w:lang w:eastAsia="en-US"/>
        </w:rPr>
        <w:t xml:space="preserve">On its </w:t>
      </w:r>
      <w:r w:rsidR="00EA65F2">
        <w:rPr>
          <w:rFonts w:ascii="Calibri" w:hAnsi="Calibri" w:cs="Calibri"/>
          <w:lang w:eastAsia="en-US"/>
        </w:rPr>
        <w:t>website,</w:t>
      </w:r>
      <w:r>
        <w:rPr>
          <w:rFonts w:ascii="Calibri" w:hAnsi="Calibri" w:cs="Calibri"/>
          <w:lang w:eastAsia="en-US"/>
        </w:rPr>
        <w:t xml:space="preserve"> </w:t>
      </w:r>
      <w:r w:rsidR="008D3ACB">
        <w:rPr>
          <w:rFonts w:ascii="Calibri" w:hAnsi="Calibri" w:cs="Calibri"/>
          <w:lang w:eastAsia="en-US"/>
        </w:rPr>
        <w:t>th</w:t>
      </w:r>
      <w:r w:rsidR="00952D1B">
        <w:rPr>
          <w:rFonts w:ascii="Calibri" w:hAnsi="Calibri" w:cs="Calibri"/>
          <w:lang w:eastAsia="en-US"/>
        </w:rPr>
        <w:t>e WMA describes one of its main</w:t>
      </w:r>
      <w:r w:rsidR="008D3ACB">
        <w:rPr>
          <w:rFonts w:ascii="Calibri" w:hAnsi="Calibri" w:cs="Calibri"/>
          <w:lang w:eastAsia="en-US"/>
        </w:rPr>
        <w:t xml:space="preserve"> objectives as working</w:t>
      </w:r>
      <w:r w:rsidR="00974988">
        <w:rPr>
          <w:rFonts w:ascii="Calibri" w:hAnsi="Calibri" w:cs="Calibri"/>
          <w:lang w:eastAsia="en-US"/>
        </w:rPr>
        <w:t xml:space="preserve"> </w:t>
      </w:r>
      <w:r w:rsidR="008D3ACB">
        <w:rPr>
          <w:rFonts w:ascii="Calibri" w:hAnsi="Calibri" w:cs="Calibri"/>
          <w:lang w:eastAsia="en-US"/>
        </w:rPr>
        <w:t>‘</w:t>
      </w:r>
      <w:r w:rsidR="00974988">
        <w:rPr>
          <w:rFonts w:ascii="Calibri" w:hAnsi="Calibri" w:cs="Calibri"/>
          <w:lang w:eastAsia="en-US"/>
        </w:rPr>
        <w:t>for the highest possible standards of ethical behaviour and care by physicians.’</w:t>
      </w:r>
      <w:r w:rsidR="001404A0">
        <w:rPr>
          <w:rStyle w:val="EndnoteReference"/>
          <w:rFonts w:ascii="Calibri" w:hAnsi="Calibri" w:cs="Calibri"/>
          <w:lang w:eastAsia="en-US"/>
        </w:rPr>
        <w:endnoteReference w:id="8"/>
      </w:r>
      <w:r w:rsidR="00952D1B">
        <w:rPr>
          <w:rFonts w:ascii="Calibri" w:hAnsi="Calibri" w:cs="Calibri"/>
          <w:lang w:eastAsia="en-US"/>
        </w:rPr>
        <w:t xml:space="preserve"> </w:t>
      </w:r>
      <w:r w:rsidR="008D3ACB">
        <w:rPr>
          <w:rFonts w:ascii="Calibri" w:hAnsi="Calibri" w:cs="Calibri"/>
          <w:lang w:eastAsia="en-US"/>
        </w:rPr>
        <w:t>In support of this goal the WMA has developed a comprehensive list of statement</w:t>
      </w:r>
      <w:r w:rsidR="00952D1B">
        <w:rPr>
          <w:rFonts w:ascii="Calibri" w:hAnsi="Calibri" w:cs="Calibri"/>
          <w:lang w:eastAsia="en-US"/>
        </w:rPr>
        <w:t xml:space="preserve">s and declarations that address areas of </w:t>
      </w:r>
      <w:r w:rsidR="00BF74A9">
        <w:rPr>
          <w:rFonts w:ascii="Calibri" w:hAnsi="Calibri" w:cs="Calibri"/>
          <w:lang w:eastAsia="en-US"/>
        </w:rPr>
        <w:t>ethical</w:t>
      </w:r>
      <w:r w:rsidR="00952D1B">
        <w:rPr>
          <w:rFonts w:ascii="Calibri" w:hAnsi="Calibri" w:cs="Calibri"/>
          <w:lang w:eastAsia="en-US"/>
        </w:rPr>
        <w:t xml:space="preserve"> concern to the global medical profession. </w:t>
      </w:r>
      <w:r w:rsidR="00BF74A9">
        <w:rPr>
          <w:rFonts w:ascii="Calibri" w:hAnsi="Calibri" w:cs="Calibri"/>
          <w:lang w:eastAsia="en-US"/>
        </w:rPr>
        <w:t>There is insufficient space to list all the resolutions here</w:t>
      </w:r>
      <w:r w:rsidR="00EA65F2">
        <w:rPr>
          <w:rFonts w:ascii="Calibri" w:hAnsi="Calibri" w:cs="Calibri"/>
          <w:lang w:eastAsia="en-US"/>
        </w:rPr>
        <w:t xml:space="preserve"> – they </w:t>
      </w:r>
      <w:r w:rsidR="00C6771C">
        <w:rPr>
          <w:rFonts w:ascii="Calibri" w:hAnsi="Calibri" w:cs="Calibri"/>
          <w:lang w:eastAsia="en-US"/>
        </w:rPr>
        <w:t>are readily available on the WMA</w:t>
      </w:r>
      <w:r w:rsidR="00EA65F2">
        <w:rPr>
          <w:rFonts w:ascii="Calibri" w:hAnsi="Calibri" w:cs="Calibri"/>
          <w:lang w:eastAsia="en-US"/>
        </w:rPr>
        <w:t xml:space="preserve"> website</w:t>
      </w:r>
      <w:r w:rsidR="001404A0">
        <w:rPr>
          <w:rStyle w:val="EndnoteReference"/>
          <w:rFonts w:ascii="Calibri" w:hAnsi="Calibri" w:cs="Calibri"/>
          <w:lang w:eastAsia="en-US"/>
        </w:rPr>
        <w:endnoteReference w:id="9"/>
      </w:r>
      <w:r w:rsidR="00EA65F2">
        <w:rPr>
          <w:rFonts w:ascii="Calibri" w:hAnsi="Calibri" w:cs="Calibri"/>
          <w:lang w:eastAsia="en-US"/>
        </w:rPr>
        <w:t xml:space="preserve"> – but their range is noticeable</w:t>
      </w:r>
      <w:r w:rsidR="001236DC">
        <w:rPr>
          <w:rFonts w:ascii="Calibri" w:hAnsi="Calibri" w:cs="Calibri"/>
          <w:lang w:eastAsia="en-US"/>
        </w:rPr>
        <w:t>: t</w:t>
      </w:r>
      <w:r w:rsidR="00EA65F2">
        <w:rPr>
          <w:rFonts w:ascii="Calibri" w:hAnsi="Calibri" w:cs="Calibri"/>
          <w:lang w:eastAsia="en-US"/>
        </w:rPr>
        <w:t>hey spread across the ar</w:t>
      </w:r>
      <w:r w:rsidR="001236DC">
        <w:rPr>
          <w:rFonts w:ascii="Calibri" w:hAnsi="Calibri" w:cs="Calibri"/>
          <w:lang w:eastAsia="en-US"/>
        </w:rPr>
        <w:t>eas that we have described above</w:t>
      </w:r>
      <w:r w:rsidR="00B71229">
        <w:rPr>
          <w:rFonts w:ascii="Calibri" w:hAnsi="Calibri" w:cs="Calibri"/>
          <w:lang w:eastAsia="en-US"/>
        </w:rPr>
        <w:t xml:space="preserve"> (such as torture and hunger-strikes)</w:t>
      </w:r>
      <w:r w:rsidR="001236DC">
        <w:rPr>
          <w:rFonts w:ascii="Calibri" w:hAnsi="Calibri" w:cs="Calibri"/>
          <w:lang w:eastAsia="en-US"/>
        </w:rPr>
        <w:t xml:space="preserve"> and are in no way limited to ‘analyzing the basic pathology, symptoms, treatment and ethics related to the diagnostics and the treatment.’ In relation specifically to social unrest, in 2015 the WMA issued a statement on riot control agents, stating:</w:t>
      </w:r>
    </w:p>
    <w:p w14:paraId="28187EC4" w14:textId="77777777" w:rsidR="001236DC" w:rsidRPr="00C63855" w:rsidRDefault="001236DC" w:rsidP="001236DC">
      <w:pPr>
        <w:spacing w:after="160" w:line="252" w:lineRule="auto"/>
        <w:ind w:left="720"/>
        <w:rPr>
          <w:rFonts w:cstheme="minorHAnsi"/>
          <w:lang w:eastAsia="en-US"/>
        </w:rPr>
      </w:pPr>
      <w:r w:rsidRPr="001236DC">
        <w:rPr>
          <w:rFonts w:cstheme="minorHAnsi"/>
          <w:i/>
          <w:color w:val="000000"/>
          <w:shd w:val="clear" w:color="auto" w:fill="FFFFFF"/>
        </w:rPr>
        <w:t>The WMA recognises that the inappropriate use of riot control agents risks the lives of those targeted and exposes people around, amounting to a potential breach of human rights standards, in particular the right to life, the right to freedom of expression and of peaceful assembly as stated in the Universal Declaration of Human Rights.</w:t>
      </w:r>
      <w:r w:rsidR="00C63855" w:rsidRPr="001404A0">
        <w:rPr>
          <w:rStyle w:val="EndnoteReference"/>
          <w:rFonts w:cstheme="minorHAnsi"/>
          <w:color w:val="000000"/>
          <w:shd w:val="clear" w:color="auto" w:fill="FFFFFF"/>
        </w:rPr>
        <w:endnoteReference w:id="10"/>
      </w:r>
    </w:p>
    <w:p w14:paraId="4EC3DA40" w14:textId="77777777" w:rsidR="00F57B6F" w:rsidRDefault="00EF0CFB" w:rsidP="00454080">
      <w:pPr>
        <w:spacing w:after="160" w:line="252" w:lineRule="auto"/>
        <w:rPr>
          <w:rFonts w:ascii="Calibri" w:hAnsi="Calibri" w:cs="Calibri"/>
          <w:lang w:eastAsia="en-US"/>
        </w:rPr>
      </w:pPr>
      <w:r>
        <w:rPr>
          <w:rFonts w:ascii="Calibri" w:hAnsi="Calibri" w:cs="Calibri"/>
          <w:lang w:eastAsia="en-US"/>
        </w:rPr>
        <w:t xml:space="preserve">The statement clearly recognises a role for the medical profession in speaking out against state practices that may be both seriously prejudicial to health and violate core human rights, including the right to life. </w:t>
      </w:r>
      <w:r w:rsidR="001C18CA">
        <w:rPr>
          <w:rFonts w:ascii="Calibri" w:hAnsi="Calibri" w:cs="Calibri"/>
          <w:lang w:eastAsia="en-US"/>
        </w:rPr>
        <w:t>In relation to weapons, including firearms, i</w:t>
      </w:r>
      <w:r w:rsidR="00F57B6F">
        <w:rPr>
          <w:rFonts w:ascii="Calibri" w:hAnsi="Calibri" w:cs="Calibri"/>
          <w:lang w:eastAsia="en-US"/>
        </w:rPr>
        <w:t xml:space="preserve">n 2016 the WMA issued a revision of its statement on weapons of warfare and their relation to life and health. </w:t>
      </w:r>
    </w:p>
    <w:p w14:paraId="4A98BA2B" w14:textId="77777777" w:rsidR="00F57B6F" w:rsidRPr="00F57B6F" w:rsidRDefault="00F57B6F" w:rsidP="00F57B6F">
      <w:pPr>
        <w:shd w:val="clear" w:color="auto" w:fill="FFFFFF"/>
        <w:spacing w:after="100" w:afterAutospacing="1"/>
        <w:ind w:left="360"/>
        <w:rPr>
          <w:rFonts w:eastAsia="Times New Roman" w:cstheme="minorHAnsi"/>
          <w:i/>
          <w:color w:val="000000"/>
        </w:rPr>
      </w:pPr>
      <w:r w:rsidRPr="00F57B6F">
        <w:rPr>
          <w:rFonts w:eastAsia="Times New Roman" w:cstheme="minorHAnsi"/>
          <w:i/>
          <w:color w:val="000000"/>
        </w:rPr>
        <w:t>The WMA believes that the development, manufacture and sale of weapons for use against human beings are abhorrent. To support the prevention and reduction of weapons injuries, the WMA:</w:t>
      </w:r>
    </w:p>
    <w:p w14:paraId="602AD331" w14:textId="77777777" w:rsidR="00F57B6F" w:rsidRPr="00F57B6F" w:rsidRDefault="00F57B6F" w:rsidP="00F57B6F">
      <w:pPr>
        <w:numPr>
          <w:ilvl w:val="0"/>
          <w:numId w:val="1"/>
        </w:numPr>
        <w:shd w:val="clear" w:color="auto" w:fill="FFFFFF"/>
        <w:tabs>
          <w:tab w:val="clear" w:pos="720"/>
          <w:tab w:val="num" w:pos="1080"/>
        </w:tabs>
        <w:spacing w:before="100" w:beforeAutospacing="1" w:after="100" w:afterAutospacing="1"/>
        <w:ind w:left="1080"/>
        <w:rPr>
          <w:rFonts w:eastAsia="Times New Roman" w:cstheme="minorHAnsi"/>
          <w:i/>
          <w:color w:val="000000"/>
        </w:rPr>
      </w:pPr>
      <w:r w:rsidRPr="00F57B6F">
        <w:rPr>
          <w:rFonts w:eastAsia="Times New Roman" w:cstheme="minorHAnsi"/>
          <w:i/>
          <w:color w:val="000000"/>
        </w:rPr>
        <w:t>Supports international efforts to define objective criteria to measure the effects of current and future weapons, which could be used to stop the development, manufacture, sale and use of those weapons;</w:t>
      </w:r>
    </w:p>
    <w:p w14:paraId="65F4FB41" w14:textId="77777777" w:rsidR="00F57B6F" w:rsidRPr="00F57B6F" w:rsidRDefault="00F57B6F" w:rsidP="00F57B6F">
      <w:pPr>
        <w:numPr>
          <w:ilvl w:val="0"/>
          <w:numId w:val="1"/>
        </w:numPr>
        <w:shd w:val="clear" w:color="auto" w:fill="FFFFFF"/>
        <w:tabs>
          <w:tab w:val="clear" w:pos="720"/>
          <w:tab w:val="num" w:pos="1080"/>
        </w:tabs>
        <w:spacing w:before="100" w:beforeAutospacing="1" w:after="100" w:afterAutospacing="1"/>
        <w:ind w:left="1080"/>
        <w:rPr>
          <w:rFonts w:eastAsia="Times New Roman" w:cstheme="minorHAnsi"/>
          <w:i/>
          <w:color w:val="000000"/>
        </w:rPr>
      </w:pPr>
      <w:r w:rsidRPr="00F57B6F">
        <w:rPr>
          <w:rFonts w:eastAsia="Times New Roman" w:cstheme="minorHAnsi"/>
          <w:i/>
          <w:color w:val="000000"/>
        </w:rPr>
        <w:t>Calls on National Medical Associations to urge national governments to cooperate with the collection of such data as are necessary for establishing objective criteria;</w:t>
      </w:r>
    </w:p>
    <w:p w14:paraId="0257E181" w14:textId="77777777" w:rsidR="00F57B6F" w:rsidRPr="00F57B6F" w:rsidRDefault="00F57B6F" w:rsidP="00F57B6F">
      <w:pPr>
        <w:numPr>
          <w:ilvl w:val="0"/>
          <w:numId w:val="1"/>
        </w:numPr>
        <w:shd w:val="clear" w:color="auto" w:fill="FFFFFF"/>
        <w:tabs>
          <w:tab w:val="clear" w:pos="720"/>
          <w:tab w:val="num" w:pos="1080"/>
        </w:tabs>
        <w:spacing w:before="100" w:beforeAutospacing="1" w:after="100" w:afterAutospacing="1"/>
        <w:ind w:left="1080"/>
        <w:rPr>
          <w:rFonts w:eastAsia="Times New Roman" w:cstheme="minorHAnsi"/>
          <w:i/>
          <w:color w:val="000000"/>
        </w:rPr>
      </w:pPr>
      <w:r w:rsidRPr="00F57B6F">
        <w:rPr>
          <w:rFonts w:eastAsia="Times New Roman" w:cstheme="minorHAnsi"/>
          <w:i/>
          <w:color w:val="000000"/>
        </w:rPr>
        <w:t xml:space="preserve">Calls on National Medical Associations to support and encourage research into the global public health effects of weapons use, and to publicise the results of that research, both nationally and internationally. This will ensure that both governments and the public are </w:t>
      </w:r>
      <w:r w:rsidRPr="00F57B6F">
        <w:rPr>
          <w:rFonts w:eastAsia="Times New Roman" w:cstheme="minorHAnsi"/>
          <w:i/>
          <w:color w:val="000000"/>
        </w:rPr>
        <w:lastRenderedPageBreak/>
        <w:t>aware of the long-term health consequences of weapons use on non-combatant individuals and populations.</w:t>
      </w:r>
      <w:r w:rsidR="00515A14" w:rsidRPr="001404A0">
        <w:rPr>
          <w:rStyle w:val="EndnoteReference"/>
          <w:rFonts w:eastAsia="Times New Roman" w:cstheme="minorHAnsi"/>
          <w:color w:val="000000"/>
        </w:rPr>
        <w:endnoteReference w:id="11"/>
      </w:r>
    </w:p>
    <w:p w14:paraId="0072D321" w14:textId="77777777" w:rsidR="000F7BBB" w:rsidRDefault="001C18CA" w:rsidP="00454080">
      <w:pPr>
        <w:spacing w:after="160" w:line="252" w:lineRule="auto"/>
        <w:rPr>
          <w:rFonts w:ascii="Calibri" w:hAnsi="Calibri" w:cs="Calibri"/>
          <w:lang w:eastAsia="en-US"/>
        </w:rPr>
      </w:pPr>
      <w:r>
        <w:rPr>
          <w:rFonts w:ascii="Calibri" w:hAnsi="Calibri" w:cs="Calibri"/>
          <w:lang w:eastAsia="en-US"/>
        </w:rPr>
        <w:t>Given the impact of weapons on human bodies and minds, and th</w:t>
      </w:r>
      <w:r w:rsidR="00326342">
        <w:rPr>
          <w:rFonts w:ascii="Calibri" w:hAnsi="Calibri" w:cs="Calibri"/>
          <w:lang w:eastAsia="en-US"/>
        </w:rPr>
        <w:t>e medical involvement</w:t>
      </w:r>
      <w:r>
        <w:rPr>
          <w:rFonts w:ascii="Calibri" w:hAnsi="Calibri" w:cs="Calibri"/>
          <w:lang w:eastAsia="en-US"/>
        </w:rPr>
        <w:t xml:space="preserve"> in responding to the injuries</w:t>
      </w:r>
      <w:r w:rsidR="00326342">
        <w:rPr>
          <w:rFonts w:ascii="Calibri" w:hAnsi="Calibri" w:cs="Calibri"/>
          <w:lang w:eastAsia="en-US"/>
        </w:rPr>
        <w:t xml:space="preserve"> – and the importance of research into the impact of modern weapons on human bodies, and into the appropriate management of wounds – there is an unambiguous role for the medical profession.</w:t>
      </w:r>
      <w:r w:rsidR="0083277B">
        <w:rPr>
          <w:rFonts w:ascii="Calibri" w:hAnsi="Calibri" w:cs="Calibri"/>
          <w:lang w:eastAsia="en-US"/>
        </w:rPr>
        <w:t xml:space="preserve"> </w:t>
      </w:r>
      <w:r w:rsidR="00EF0CFB">
        <w:rPr>
          <w:rFonts w:ascii="Calibri" w:hAnsi="Calibri" w:cs="Calibri"/>
          <w:lang w:eastAsia="en-US"/>
        </w:rPr>
        <w:t xml:space="preserve">To the extent that the WMA seeks to guide the global medical profession in relation to professional standards, it would be surprising if a journal of medical ethics were unable or unwilling </w:t>
      </w:r>
      <w:r w:rsidR="002810BA">
        <w:rPr>
          <w:rFonts w:ascii="Calibri" w:hAnsi="Calibri" w:cs="Calibri"/>
          <w:lang w:eastAsia="en-US"/>
        </w:rPr>
        <w:t>to comment freely on</w:t>
      </w:r>
      <w:r w:rsidR="00EF0CFB">
        <w:rPr>
          <w:rFonts w:ascii="Calibri" w:hAnsi="Calibri" w:cs="Calibri"/>
          <w:lang w:eastAsia="en-US"/>
        </w:rPr>
        <w:t xml:space="preserve"> issues such as these.</w:t>
      </w:r>
    </w:p>
    <w:p w14:paraId="501A547C" w14:textId="77777777" w:rsidR="00441027" w:rsidRDefault="00441027" w:rsidP="00454080">
      <w:pPr>
        <w:spacing w:after="160" w:line="252" w:lineRule="auto"/>
        <w:rPr>
          <w:rFonts w:ascii="Calibri" w:hAnsi="Calibri" w:cs="Calibri"/>
          <w:b/>
          <w:lang w:eastAsia="en-US"/>
        </w:rPr>
      </w:pPr>
    </w:p>
    <w:p w14:paraId="1D27EC10" w14:textId="77777777" w:rsidR="0083277B" w:rsidRDefault="0083277B" w:rsidP="00454080">
      <w:pPr>
        <w:spacing w:after="160" w:line="252" w:lineRule="auto"/>
        <w:rPr>
          <w:rFonts w:ascii="Calibri" w:hAnsi="Calibri" w:cs="Calibri"/>
          <w:b/>
          <w:lang w:eastAsia="en-US"/>
        </w:rPr>
      </w:pPr>
      <w:r>
        <w:rPr>
          <w:rFonts w:ascii="Calibri" w:hAnsi="Calibri" w:cs="Calibri"/>
          <w:b/>
          <w:lang w:eastAsia="en-US"/>
        </w:rPr>
        <w:t xml:space="preserve">Medical neutrality and times of </w:t>
      </w:r>
      <w:r w:rsidR="00B776F5">
        <w:rPr>
          <w:rFonts w:ascii="Calibri" w:hAnsi="Calibri" w:cs="Calibri"/>
          <w:b/>
          <w:lang w:eastAsia="en-US"/>
        </w:rPr>
        <w:t>conflict</w:t>
      </w:r>
    </w:p>
    <w:p w14:paraId="1F97F270" w14:textId="60D58F98" w:rsidR="00FB31EE" w:rsidRDefault="00825E12" w:rsidP="00454080">
      <w:pPr>
        <w:spacing w:after="160" w:line="252" w:lineRule="auto"/>
        <w:rPr>
          <w:rFonts w:ascii="Calibri" w:hAnsi="Calibri" w:cs="Calibri"/>
          <w:lang w:eastAsia="en-US"/>
        </w:rPr>
      </w:pPr>
      <w:r>
        <w:rPr>
          <w:rFonts w:ascii="Calibri" w:hAnsi="Calibri" w:cs="Calibri"/>
          <w:lang w:eastAsia="en-US"/>
        </w:rPr>
        <w:t>We have seen how large-scale changes in medicine and the relationship between medicine and the state have presented the medical profession with far-reaching ethical challenges in recent decades. I</w:t>
      </w:r>
      <w:r w:rsidR="000510BE">
        <w:rPr>
          <w:rFonts w:ascii="Calibri" w:hAnsi="Calibri" w:cs="Calibri"/>
          <w:lang w:eastAsia="en-US"/>
        </w:rPr>
        <w:t>n responding</w:t>
      </w:r>
      <w:r>
        <w:rPr>
          <w:rFonts w:ascii="Calibri" w:hAnsi="Calibri" w:cs="Calibri"/>
          <w:lang w:eastAsia="en-US"/>
        </w:rPr>
        <w:t xml:space="preserve">, the profession has </w:t>
      </w:r>
      <w:r w:rsidR="00086F45">
        <w:rPr>
          <w:rFonts w:ascii="Calibri" w:hAnsi="Calibri" w:cs="Calibri"/>
          <w:lang w:eastAsia="en-US"/>
        </w:rPr>
        <w:t xml:space="preserve">consistently emphasised the principle of medical neutrality. Medical neutrality is at the humanitarian core of medicine. It seeks to forge a moral space in which doctors can focus exclusively on </w:t>
      </w:r>
      <w:r w:rsidR="00AC788E">
        <w:rPr>
          <w:rFonts w:ascii="Calibri" w:hAnsi="Calibri" w:cs="Calibri"/>
          <w:lang w:eastAsia="en-US"/>
        </w:rPr>
        <w:t xml:space="preserve">health and </w:t>
      </w:r>
      <w:r w:rsidR="00086F45">
        <w:rPr>
          <w:rFonts w:ascii="Calibri" w:hAnsi="Calibri" w:cs="Calibri"/>
          <w:lang w:eastAsia="en-US"/>
        </w:rPr>
        <w:t>the health needs of patients.</w:t>
      </w:r>
      <w:r>
        <w:rPr>
          <w:rFonts w:ascii="Calibri" w:hAnsi="Calibri" w:cs="Calibri"/>
          <w:lang w:eastAsia="en-US"/>
        </w:rPr>
        <w:t xml:space="preserve"> </w:t>
      </w:r>
      <w:r w:rsidR="00441027">
        <w:rPr>
          <w:rFonts w:ascii="Calibri" w:hAnsi="Calibri" w:cs="Calibri"/>
          <w:lang w:eastAsia="en-US"/>
        </w:rPr>
        <w:t>The principle faces two ways</w:t>
      </w:r>
      <w:r w:rsidR="00B71229">
        <w:rPr>
          <w:rFonts w:ascii="Calibri" w:hAnsi="Calibri" w:cs="Calibri"/>
          <w:lang w:eastAsia="en-US"/>
        </w:rPr>
        <w:t>.</w:t>
      </w:r>
      <w:r w:rsidR="00441027">
        <w:rPr>
          <w:rFonts w:ascii="Calibri" w:hAnsi="Calibri" w:cs="Calibri"/>
          <w:lang w:eastAsia="en-US"/>
        </w:rPr>
        <w:t xml:space="preserve"> It demands respect for the ability of doctors and other health professionals to provide appropriate care and treatment to the injured and wounded without interference or fear of reprisal. </w:t>
      </w:r>
      <w:r w:rsidR="00086F45">
        <w:rPr>
          <w:rFonts w:ascii="Calibri" w:hAnsi="Calibri" w:cs="Calibri"/>
          <w:lang w:eastAsia="en-US"/>
        </w:rPr>
        <w:t>It seeks, that is, to limit external interference in the proper purposes of</w:t>
      </w:r>
      <w:r w:rsidR="000510BE">
        <w:rPr>
          <w:rFonts w:ascii="Calibri" w:hAnsi="Calibri" w:cs="Calibri"/>
          <w:lang w:eastAsia="en-US"/>
        </w:rPr>
        <w:t xml:space="preserve"> medicine. But it also looks </w:t>
      </w:r>
      <w:r w:rsidR="00FB31EE">
        <w:rPr>
          <w:rFonts w:ascii="Calibri" w:hAnsi="Calibri" w:cs="Calibri"/>
          <w:lang w:eastAsia="en-US"/>
        </w:rPr>
        <w:t xml:space="preserve">inward, </w:t>
      </w:r>
      <w:r w:rsidR="000510BE">
        <w:rPr>
          <w:rFonts w:ascii="Calibri" w:hAnsi="Calibri" w:cs="Calibri"/>
          <w:lang w:eastAsia="en-US"/>
        </w:rPr>
        <w:t>toward health professionals, seeking to ensur</w:t>
      </w:r>
      <w:r w:rsidR="00476592">
        <w:rPr>
          <w:rFonts w:ascii="Calibri" w:hAnsi="Calibri" w:cs="Calibri"/>
          <w:lang w:eastAsia="en-US"/>
        </w:rPr>
        <w:t>e that they</w:t>
      </w:r>
      <w:del w:id="3" w:author="Julian Sheather" w:date="2017-10-10T13:08:00Z">
        <w:r w:rsidR="00476592" w:rsidDel="003B35D8">
          <w:rPr>
            <w:rFonts w:ascii="Calibri" w:hAnsi="Calibri" w:cs="Calibri"/>
            <w:lang w:eastAsia="en-US"/>
          </w:rPr>
          <w:delText xml:space="preserve"> set aside their personal – non-medical – beliefs and opinions in order to</w:delText>
        </w:r>
      </w:del>
      <w:r w:rsidR="00476592">
        <w:rPr>
          <w:rFonts w:ascii="Calibri" w:hAnsi="Calibri" w:cs="Calibri"/>
          <w:lang w:eastAsia="en-US"/>
        </w:rPr>
        <w:t xml:space="preserve"> focus </w:t>
      </w:r>
      <w:del w:id="4" w:author="Julian Sheather" w:date="2017-10-10T13:08:00Z">
        <w:r w:rsidR="00476592" w:rsidDel="003B35D8">
          <w:rPr>
            <w:rFonts w:ascii="Calibri" w:hAnsi="Calibri" w:cs="Calibri"/>
            <w:lang w:eastAsia="en-US"/>
          </w:rPr>
          <w:delText>exclusively</w:delText>
        </w:r>
      </w:del>
      <w:r w:rsidR="00476592">
        <w:rPr>
          <w:rFonts w:ascii="Calibri" w:hAnsi="Calibri" w:cs="Calibri"/>
          <w:lang w:eastAsia="en-US"/>
        </w:rPr>
        <w:t xml:space="preserve"> on the health needs of patients. </w:t>
      </w:r>
      <w:r w:rsidR="00FB31EE">
        <w:rPr>
          <w:rFonts w:ascii="Calibri" w:hAnsi="Calibri" w:cs="Calibri"/>
          <w:lang w:eastAsia="en-US"/>
        </w:rPr>
        <w:t xml:space="preserve">As recent conflicts have made clear, this neutral humanitarian space, this ability of health professionals to focus exclusively on the needs of their patients, remains under threat. </w:t>
      </w:r>
    </w:p>
    <w:p w14:paraId="233C7740" w14:textId="70427E1B" w:rsidR="0083277B" w:rsidRDefault="00E04782" w:rsidP="00454080">
      <w:pPr>
        <w:spacing w:after="160" w:line="252" w:lineRule="auto"/>
        <w:rPr>
          <w:rFonts w:ascii="Calibri" w:hAnsi="Calibri" w:cs="Calibri"/>
          <w:lang w:eastAsia="en-US"/>
        </w:rPr>
      </w:pPr>
      <w:r>
        <w:rPr>
          <w:rFonts w:ascii="Calibri" w:hAnsi="Calibri" w:cs="Calibri"/>
          <w:lang w:eastAsia="en-US"/>
        </w:rPr>
        <w:t>Given that the most serious threats to medical impartiality have come largely from state encroachment, a</w:t>
      </w:r>
      <w:r w:rsidR="00395A4E">
        <w:rPr>
          <w:rFonts w:ascii="Calibri" w:hAnsi="Calibri" w:cs="Calibri"/>
          <w:lang w:eastAsia="en-US"/>
        </w:rPr>
        <w:t xml:space="preserve"> critical aspect of medical impartiality is doctors’ ability to speak out about health-related aspects of conflicts. Where, for example, doctors are seeing patients who have sustained injuries as a result of state responses to civil unrest, the documentation and reporting of those injuries is a core part of the medical response. </w:t>
      </w:r>
      <w:r w:rsidR="00A14160">
        <w:rPr>
          <w:rFonts w:ascii="Calibri" w:hAnsi="Calibri" w:cs="Calibri"/>
          <w:lang w:eastAsia="en-US"/>
        </w:rPr>
        <w:t xml:space="preserve">If doctors cannot speak out, if they cannot draw attention to the </w:t>
      </w:r>
      <w:r w:rsidR="0059315A">
        <w:rPr>
          <w:rFonts w:ascii="Calibri" w:hAnsi="Calibri" w:cs="Calibri"/>
          <w:lang w:eastAsia="en-US"/>
        </w:rPr>
        <w:t xml:space="preserve">health-related impacts of conflicts, they risk the loss of professional independence. </w:t>
      </w:r>
      <w:r w:rsidR="00FB31EE">
        <w:rPr>
          <w:rFonts w:ascii="Calibri" w:hAnsi="Calibri" w:cs="Calibri"/>
          <w:lang w:eastAsia="en-US"/>
        </w:rPr>
        <w:t xml:space="preserve">Paradoxically, it is doctors’ ability to speak out that best serves their neutrality. By contrast, any attempt to restrict the freedom of doctors to raise concerns threatens the principle of neutrality, risking the co-option of medical care into non-medical purposes. </w:t>
      </w:r>
      <w:ins w:id="5" w:author="Julian Sheather" w:date="2017-10-10T13:08:00Z">
        <w:r w:rsidR="003B35D8">
          <w:rPr>
            <w:rFonts w:ascii="Calibri" w:hAnsi="Calibri" w:cs="Calibri"/>
            <w:lang w:eastAsia="en-US"/>
          </w:rPr>
          <w:t>In our view</w:t>
        </w:r>
      </w:ins>
      <w:del w:id="6" w:author="Julian Sheather" w:date="2017-10-10T13:08:00Z">
        <w:r w:rsidR="00FB31EE" w:rsidDel="003B35D8">
          <w:rPr>
            <w:rFonts w:ascii="Calibri" w:hAnsi="Calibri" w:cs="Calibri"/>
            <w:lang w:eastAsia="en-US"/>
          </w:rPr>
          <w:delText>V</w:delText>
        </w:r>
      </w:del>
      <w:ins w:id="7" w:author="Julian Sheather" w:date="2017-10-10T13:08:00Z">
        <w:r w:rsidR="003B35D8">
          <w:rPr>
            <w:rFonts w:ascii="Calibri" w:hAnsi="Calibri" w:cs="Calibri"/>
            <w:lang w:eastAsia="en-US"/>
          </w:rPr>
          <w:t>v</w:t>
        </w:r>
      </w:ins>
      <w:r w:rsidR="00FB31EE">
        <w:rPr>
          <w:rFonts w:ascii="Calibri" w:hAnsi="Calibri" w:cs="Calibri"/>
          <w:lang w:eastAsia="en-US"/>
        </w:rPr>
        <w:t>ocal medical comment on the health impacts of conflict of violence is a far better guarantee of the independence of the profession – and of the wellbeing of patients – than an imposed</w:t>
      </w:r>
      <w:r w:rsidR="00B71229">
        <w:rPr>
          <w:rFonts w:ascii="Calibri" w:hAnsi="Calibri" w:cs="Calibri"/>
          <w:lang w:eastAsia="en-US"/>
        </w:rPr>
        <w:t xml:space="preserve"> or self-imposed</w:t>
      </w:r>
      <w:r w:rsidR="00FB31EE">
        <w:rPr>
          <w:rFonts w:ascii="Calibri" w:hAnsi="Calibri" w:cs="Calibri"/>
          <w:lang w:eastAsia="en-US"/>
        </w:rPr>
        <w:t xml:space="preserve"> silence.</w:t>
      </w:r>
    </w:p>
    <w:p w14:paraId="61B78D71" w14:textId="77777777" w:rsidR="00C721E7" w:rsidRDefault="00C721E7" w:rsidP="00454080">
      <w:pPr>
        <w:spacing w:after="160" w:line="252" w:lineRule="auto"/>
        <w:rPr>
          <w:rFonts w:ascii="Calibri" w:hAnsi="Calibri" w:cs="Calibri"/>
          <w:b/>
          <w:lang w:eastAsia="en-US"/>
        </w:rPr>
      </w:pPr>
      <w:r>
        <w:rPr>
          <w:rFonts w:ascii="Calibri" w:hAnsi="Calibri" w:cs="Calibri"/>
          <w:b/>
          <w:lang w:eastAsia="en-US"/>
        </w:rPr>
        <w:t>Conclusion</w:t>
      </w:r>
    </w:p>
    <w:p w14:paraId="59BA14EC" w14:textId="26F88863" w:rsidR="00C721E7" w:rsidRPr="00C721E7" w:rsidRDefault="00C721E7" w:rsidP="00454080">
      <w:pPr>
        <w:spacing w:after="160" w:line="252" w:lineRule="auto"/>
        <w:rPr>
          <w:rFonts w:ascii="Calibri" w:hAnsi="Calibri" w:cs="Calibri"/>
          <w:lang w:eastAsia="en-US"/>
        </w:rPr>
      </w:pPr>
      <w:r>
        <w:rPr>
          <w:rFonts w:ascii="Calibri" w:hAnsi="Calibri" w:cs="Calibri"/>
          <w:lang w:eastAsia="en-US"/>
        </w:rPr>
        <w:t>Medicine is, and has to an extent always been, a morally</w:t>
      </w:r>
      <w:r w:rsidR="00B71229">
        <w:rPr>
          <w:rFonts w:ascii="Calibri" w:hAnsi="Calibri" w:cs="Calibri"/>
          <w:lang w:eastAsia="en-US"/>
        </w:rPr>
        <w:t xml:space="preserve"> </w:t>
      </w:r>
      <w:r>
        <w:rPr>
          <w:rFonts w:ascii="Calibri" w:hAnsi="Calibri" w:cs="Calibri"/>
          <w:lang w:eastAsia="en-US"/>
        </w:rPr>
        <w:t>inflected practice. It seeks to realise certain goods essential to human flourishing. Its primary focus is on the relief of suffering and the promotion of wellbeing. It lays claim to universal values – that the value of human life, and human flourishing, transcends</w:t>
      </w:r>
      <w:r w:rsidR="007E5987">
        <w:rPr>
          <w:rFonts w:ascii="Calibri" w:hAnsi="Calibri" w:cs="Calibri"/>
          <w:lang w:eastAsia="en-US"/>
        </w:rPr>
        <w:t xml:space="preserve"> partisan political interests. In order to achieve its core goals, medicine </w:t>
      </w:r>
      <w:r w:rsidR="00EB0DEE">
        <w:rPr>
          <w:rFonts w:ascii="Calibri" w:hAnsi="Calibri" w:cs="Calibri"/>
          <w:lang w:eastAsia="en-US"/>
        </w:rPr>
        <w:t xml:space="preserve">needs to be </w:t>
      </w:r>
      <w:r w:rsidR="007E5987">
        <w:rPr>
          <w:rFonts w:ascii="Calibri" w:hAnsi="Calibri" w:cs="Calibri"/>
          <w:lang w:eastAsia="en-US"/>
        </w:rPr>
        <w:t xml:space="preserve">able to resist pressures to divert its energies or practices toward </w:t>
      </w:r>
      <w:r w:rsidR="00652D49">
        <w:rPr>
          <w:rFonts w:ascii="Calibri" w:hAnsi="Calibri" w:cs="Calibri"/>
          <w:lang w:eastAsia="en-US"/>
        </w:rPr>
        <w:t>sectarian goals. In order to achieve this there will be times when doctors need to draw attention to the health costs – and the costs in human suffering – of those conflicts. For those committed to the impartial practice of medicine, and to the promotion of human wellbeing, silence</w:t>
      </w:r>
      <w:r w:rsidR="00EB0DEE">
        <w:rPr>
          <w:rFonts w:ascii="Calibri" w:hAnsi="Calibri" w:cs="Calibri"/>
          <w:lang w:eastAsia="en-US"/>
        </w:rPr>
        <w:t xml:space="preserve"> during times of conflict</w:t>
      </w:r>
      <w:r w:rsidR="00652D49">
        <w:rPr>
          <w:rFonts w:ascii="Calibri" w:hAnsi="Calibri" w:cs="Calibri"/>
          <w:lang w:eastAsia="en-US"/>
        </w:rPr>
        <w:t xml:space="preserve"> is seldom an option.</w:t>
      </w:r>
      <w:r w:rsidR="00B71229">
        <w:rPr>
          <w:rFonts w:ascii="Calibri" w:hAnsi="Calibri" w:cs="Calibri"/>
          <w:lang w:eastAsia="en-US"/>
        </w:rPr>
        <w:t xml:space="preserve">  Doctors, individually and collectively, have a moral duty to speak out about threats to and abuses of human rights.</w:t>
      </w:r>
    </w:p>
    <w:p w14:paraId="52C178A6" w14:textId="77777777" w:rsidR="002810BA" w:rsidRDefault="002810BA" w:rsidP="00454080">
      <w:pPr>
        <w:spacing w:after="160" w:line="252" w:lineRule="auto"/>
        <w:rPr>
          <w:rFonts w:ascii="Calibri" w:hAnsi="Calibri" w:cs="Calibri"/>
          <w:lang w:eastAsia="en-US"/>
        </w:rPr>
      </w:pPr>
    </w:p>
    <w:p w14:paraId="633E6D1E" w14:textId="77777777" w:rsidR="00EF0CFB" w:rsidRDefault="00EF0CFB" w:rsidP="00454080">
      <w:pPr>
        <w:spacing w:after="160" w:line="252" w:lineRule="auto"/>
        <w:rPr>
          <w:rFonts w:ascii="Calibri" w:hAnsi="Calibri" w:cs="Calibri"/>
          <w:lang w:eastAsia="en-US"/>
        </w:rPr>
      </w:pPr>
    </w:p>
    <w:p w14:paraId="6CECF88E" w14:textId="77777777" w:rsidR="00AE299D" w:rsidRDefault="00AE299D" w:rsidP="00454080">
      <w:pPr>
        <w:spacing w:after="160" w:line="252" w:lineRule="auto"/>
        <w:rPr>
          <w:rFonts w:ascii="Calibri" w:hAnsi="Calibri" w:cs="Calibri"/>
          <w:lang w:eastAsia="en-US"/>
        </w:rPr>
      </w:pPr>
    </w:p>
    <w:p w14:paraId="5A084590" w14:textId="77777777" w:rsidR="00AE299D" w:rsidRDefault="00AE299D" w:rsidP="00454080">
      <w:pPr>
        <w:spacing w:after="160" w:line="252" w:lineRule="auto"/>
        <w:rPr>
          <w:rFonts w:ascii="Calibri" w:hAnsi="Calibri" w:cs="Calibri"/>
          <w:lang w:eastAsia="en-US"/>
        </w:rPr>
      </w:pPr>
    </w:p>
    <w:p w14:paraId="0A618766" w14:textId="77777777" w:rsidR="00454080" w:rsidRDefault="00454080" w:rsidP="00454080">
      <w:pPr>
        <w:spacing w:after="160" w:line="252" w:lineRule="auto"/>
        <w:rPr>
          <w:rFonts w:ascii="Calibri" w:hAnsi="Calibri" w:cs="Calibri"/>
          <w:lang w:eastAsia="en-US"/>
        </w:rPr>
      </w:pPr>
    </w:p>
    <w:p w14:paraId="5A93FE9D" w14:textId="77777777" w:rsidR="00D52D0D" w:rsidRDefault="00D52D0D"/>
    <w:sectPr w:rsidR="00D52D0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294855" w14:textId="77777777" w:rsidR="000714C5" w:rsidRDefault="000714C5" w:rsidP="00AC788E">
      <w:r>
        <w:separator/>
      </w:r>
    </w:p>
  </w:endnote>
  <w:endnote w:type="continuationSeparator" w:id="0">
    <w:p w14:paraId="738E6769" w14:textId="77777777" w:rsidR="000714C5" w:rsidRDefault="000714C5" w:rsidP="00AC788E">
      <w:r>
        <w:continuationSeparator/>
      </w:r>
    </w:p>
  </w:endnote>
  <w:endnote w:id="1">
    <w:p w14:paraId="5DD43CB4" w14:textId="77777777" w:rsidR="00AC788E" w:rsidRPr="00AC788E" w:rsidRDefault="00AC788E">
      <w:pPr>
        <w:pStyle w:val="EndnoteText"/>
      </w:pPr>
      <w:r>
        <w:rPr>
          <w:rStyle w:val="EndnoteReference"/>
        </w:rPr>
        <w:endnoteRef/>
      </w:r>
      <w:r>
        <w:t xml:space="preserve"> British Medical Association (2001). </w:t>
      </w:r>
      <w:r>
        <w:rPr>
          <w:i/>
        </w:rPr>
        <w:t>The Medical Profession and Human Rights: Handbook for a changing agenda.</w:t>
      </w:r>
      <w:r>
        <w:t xml:space="preserve"> London: BMA.</w:t>
      </w:r>
    </w:p>
  </w:endnote>
  <w:endnote w:id="2">
    <w:p w14:paraId="32299D82" w14:textId="36FBA788" w:rsidR="00AC788E" w:rsidRDefault="00AC788E">
      <w:pPr>
        <w:pStyle w:val="EndnoteText"/>
      </w:pPr>
      <w:r>
        <w:rPr>
          <w:rStyle w:val="EndnoteReference"/>
        </w:rPr>
        <w:endnoteRef/>
      </w:r>
      <w:r>
        <w:t xml:space="preserve"> See, for example: Sheather J</w:t>
      </w:r>
      <w:r w:rsidR="00C83F74">
        <w:t>, Hawkins V</w:t>
      </w:r>
      <w:r>
        <w:t xml:space="preserve">. </w:t>
      </w:r>
      <w:r w:rsidRPr="00E04782">
        <w:rPr>
          <w:rFonts w:cs="Helvetica"/>
          <w:color w:val="333333"/>
          <w:shd w:val="clear" w:color="auto" w:fill="FFFFFF"/>
        </w:rPr>
        <w:t>Even in war there are moral boundaries—they must be strengthened</w:t>
      </w:r>
      <w:r w:rsidR="00E04782">
        <w:rPr>
          <w:rFonts w:cs="Helvetica"/>
          <w:color w:val="333333"/>
          <w:shd w:val="clear" w:color="auto" w:fill="FFFFFF"/>
        </w:rPr>
        <w:t xml:space="preserve">. </w:t>
      </w:r>
      <w:r w:rsidR="00E04782" w:rsidRPr="00E04782">
        <w:rPr>
          <w:rStyle w:val="italic"/>
          <w:rFonts w:cs="Helvetica"/>
          <w:i/>
          <w:color w:val="333333"/>
          <w:bdr w:val="none" w:sz="0" w:space="0" w:color="auto" w:frame="1"/>
          <w:shd w:val="clear" w:color="auto" w:fill="FFFFFF"/>
        </w:rPr>
        <w:t>BMJ</w:t>
      </w:r>
      <w:r w:rsidR="00E04782" w:rsidRPr="00E04782">
        <w:rPr>
          <w:rFonts w:cs="Helvetica"/>
          <w:color w:val="333333"/>
          <w:shd w:val="clear" w:color="auto" w:fill="FFFFFF"/>
        </w:rPr>
        <w:t> 2016;355:i6464.</w:t>
      </w:r>
      <w:r w:rsidR="00E04782">
        <w:rPr>
          <w:rFonts w:ascii="Helvetica" w:hAnsi="Helvetica" w:cs="Helvetica"/>
          <w:color w:val="333333"/>
          <w:shd w:val="clear" w:color="auto" w:fill="FFFFFF"/>
        </w:rPr>
        <w:t xml:space="preserve"> </w:t>
      </w:r>
    </w:p>
  </w:endnote>
  <w:endnote w:id="3">
    <w:p w14:paraId="018C4F16" w14:textId="77777777" w:rsidR="00D945BC" w:rsidRDefault="00D945BC">
      <w:pPr>
        <w:pStyle w:val="EndnoteText"/>
      </w:pPr>
      <w:r>
        <w:rPr>
          <w:rStyle w:val="EndnoteReference"/>
        </w:rPr>
        <w:endnoteRef/>
      </w:r>
      <w:r>
        <w:t xml:space="preserve"> </w:t>
      </w:r>
      <w:hyperlink r:id="rId1" w:history="1">
        <w:r w:rsidRPr="003F4938">
          <w:rPr>
            <w:rStyle w:val="Hyperlink"/>
          </w:rPr>
          <w:t>http://unscr.com/en/resolutions/doc/2286</w:t>
        </w:r>
      </w:hyperlink>
      <w:r>
        <w:t xml:space="preserve"> . Accessed 26 Jul. 17.</w:t>
      </w:r>
    </w:p>
  </w:endnote>
  <w:endnote w:id="4">
    <w:p w14:paraId="7EC29DB6" w14:textId="77777777" w:rsidR="00C63855" w:rsidRPr="00C63855" w:rsidRDefault="00C63855">
      <w:pPr>
        <w:pStyle w:val="EndnoteText"/>
      </w:pPr>
      <w:r>
        <w:rPr>
          <w:rStyle w:val="EndnoteReference"/>
        </w:rPr>
        <w:endnoteRef/>
      </w:r>
      <w:r>
        <w:t xml:space="preserve"> David S. Use of pellet guns for crowd control in Kashmir: how lethal is non-lethal? </w:t>
      </w:r>
      <w:r>
        <w:rPr>
          <w:i/>
        </w:rPr>
        <w:t>IJME</w:t>
      </w:r>
      <w:r>
        <w:t xml:space="preserve"> (2017) Apr-Jun;2(2)NS:124-7. </w:t>
      </w:r>
    </w:p>
  </w:endnote>
  <w:endnote w:id="5">
    <w:p w14:paraId="0B293B18" w14:textId="77777777" w:rsidR="00C63855" w:rsidRPr="00C63855" w:rsidRDefault="00C63855">
      <w:pPr>
        <w:pStyle w:val="EndnoteText"/>
      </w:pPr>
      <w:r>
        <w:rPr>
          <w:rStyle w:val="EndnoteReference"/>
        </w:rPr>
        <w:endnoteRef/>
      </w:r>
      <w:r>
        <w:t xml:space="preserve"> Ghooi RB. Should a medical ethics journal discuss actions of the security forces? </w:t>
      </w:r>
      <w:r>
        <w:rPr>
          <w:i/>
        </w:rPr>
        <w:t>IJME</w:t>
      </w:r>
      <w:r>
        <w:t xml:space="preserve"> (2017) Apr-Jun;2(2)NS: 127-8.</w:t>
      </w:r>
    </w:p>
  </w:endnote>
  <w:endnote w:id="6">
    <w:p w14:paraId="47CCBCFE" w14:textId="77777777" w:rsidR="00C63855" w:rsidRDefault="00C63855">
      <w:pPr>
        <w:pStyle w:val="EndnoteText"/>
      </w:pPr>
      <w:r>
        <w:rPr>
          <w:rStyle w:val="EndnoteReference"/>
        </w:rPr>
        <w:endnoteRef/>
      </w:r>
      <w:r>
        <w:t xml:space="preserve"> Letter from Dr R Magotra.</w:t>
      </w:r>
    </w:p>
  </w:endnote>
  <w:endnote w:id="7">
    <w:p w14:paraId="147B3BBC" w14:textId="77777777" w:rsidR="00247F78" w:rsidRPr="00247F78" w:rsidRDefault="00247F78">
      <w:pPr>
        <w:pStyle w:val="EndnoteText"/>
      </w:pPr>
      <w:r>
        <w:rPr>
          <w:rStyle w:val="EndnoteReference"/>
        </w:rPr>
        <w:endnoteRef/>
      </w:r>
      <w:r>
        <w:t xml:space="preserve"> </w:t>
      </w:r>
      <w:r>
        <w:rPr>
          <w:i/>
        </w:rPr>
        <w:t>Dual Loyalty and Human Rights in Health Professional Practice: Proposed Guidelines and Institutional Mechanisms: A Project of the International Dual Loyalty Working Group.</w:t>
      </w:r>
      <w:r>
        <w:t xml:space="preserve">  </w:t>
      </w:r>
      <w:r w:rsidR="000B1E69">
        <w:t>Cape Town: Physicians for Human Rights and University of Cape Town, 2002.</w:t>
      </w:r>
    </w:p>
  </w:endnote>
  <w:endnote w:id="8">
    <w:p w14:paraId="56AF5E82" w14:textId="77777777" w:rsidR="001404A0" w:rsidRDefault="001404A0">
      <w:pPr>
        <w:pStyle w:val="EndnoteText"/>
      </w:pPr>
      <w:r>
        <w:rPr>
          <w:rStyle w:val="EndnoteReference"/>
        </w:rPr>
        <w:endnoteRef/>
      </w:r>
      <w:r>
        <w:t xml:space="preserve"> </w:t>
      </w:r>
      <w:hyperlink r:id="rId2" w:history="1">
        <w:r w:rsidRPr="00803F86">
          <w:rPr>
            <w:rStyle w:val="Hyperlink"/>
          </w:rPr>
          <w:t>https://www.wma.net/what-we-do/medical-ethics/</w:t>
        </w:r>
      </w:hyperlink>
      <w:r>
        <w:t xml:space="preserve">. Accessed 04 Jul. 17. </w:t>
      </w:r>
    </w:p>
  </w:endnote>
  <w:endnote w:id="9">
    <w:p w14:paraId="20C97872" w14:textId="77777777" w:rsidR="001404A0" w:rsidRDefault="001404A0">
      <w:pPr>
        <w:pStyle w:val="EndnoteText"/>
      </w:pPr>
      <w:r>
        <w:rPr>
          <w:rStyle w:val="EndnoteReference"/>
        </w:rPr>
        <w:endnoteRef/>
      </w:r>
      <w:r>
        <w:t xml:space="preserve"> </w:t>
      </w:r>
      <w:hyperlink r:id="rId3" w:history="1">
        <w:r w:rsidRPr="00803F86">
          <w:rPr>
            <w:rStyle w:val="Hyperlink"/>
          </w:rPr>
          <w:t>https://www.wma.net/</w:t>
        </w:r>
      </w:hyperlink>
      <w:r>
        <w:t xml:space="preserve">. </w:t>
      </w:r>
    </w:p>
  </w:endnote>
  <w:endnote w:id="10">
    <w:p w14:paraId="6C1E715F" w14:textId="77777777" w:rsidR="00C63855" w:rsidRDefault="00C63855">
      <w:pPr>
        <w:pStyle w:val="EndnoteText"/>
      </w:pPr>
      <w:r>
        <w:rPr>
          <w:rStyle w:val="EndnoteReference"/>
        </w:rPr>
        <w:endnoteRef/>
      </w:r>
      <w:r>
        <w:t xml:space="preserve"> </w:t>
      </w:r>
      <w:hyperlink r:id="rId4" w:history="1">
        <w:r w:rsidR="00515A14" w:rsidRPr="00803F86">
          <w:rPr>
            <w:rStyle w:val="Hyperlink"/>
          </w:rPr>
          <w:t>https://www.wma.net/policies-post/wma-statement-on-riot-control-agents/</w:t>
        </w:r>
      </w:hyperlink>
      <w:r w:rsidR="00515A14">
        <w:t>. Accessed 04 Jul. 17</w:t>
      </w:r>
      <w:r w:rsidR="00F10DD3">
        <w:t>.</w:t>
      </w:r>
    </w:p>
  </w:endnote>
  <w:endnote w:id="11">
    <w:p w14:paraId="66F0400C" w14:textId="77777777" w:rsidR="00515A14" w:rsidRDefault="00515A14">
      <w:pPr>
        <w:pStyle w:val="EndnoteText"/>
      </w:pPr>
      <w:r>
        <w:rPr>
          <w:rStyle w:val="EndnoteReference"/>
        </w:rPr>
        <w:endnoteRef/>
      </w:r>
      <w:r>
        <w:t xml:space="preserve"> </w:t>
      </w:r>
      <w:hyperlink r:id="rId5" w:history="1">
        <w:r w:rsidRPr="00803F86">
          <w:rPr>
            <w:rStyle w:val="Hyperlink"/>
          </w:rPr>
          <w:t>https://www.wma.net/policies-post/wma-statement-on-weapons-of-warfare-and-their-relation-to-life-and-health/</w:t>
        </w:r>
      </w:hyperlink>
      <w:r>
        <w:t>. Accessed 04 Jul. 17</w:t>
      </w:r>
      <w:r w:rsidR="00F10DD3">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8052478"/>
      <w:docPartObj>
        <w:docPartGallery w:val="Page Numbers (Bottom of Page)"/>
        <w:docPartUnique/>
      </w:docPartObj>
    </w:sdtPr>
    <w:sdtEndPr>
      <w:rPr>
        <w:noProof/>
      </w:rPr>
    </w:sdtEndPr>
    <w:sdtContent>
      <w:p w14:paraId="5A83081E" w14:textId="51FEF8ED" w:rsidR="00D0165B" w:rsidRDefault="00D0165B">
        <w:pPr>
          <w:pStyle w:val="Footer"/>
          <w:jc w:val="right"/>
        </w:pPr>
        <w:r>
          <w:fldChar w:fldCharType="begin"/>
        </w:r>
        <w:r>
          <w:instrText xml:space="preserve"> PAGE   \* MERGEFORMAT </w:instrText>
        </w:r>
        <w:r>
          <w:fldChar w:fldCharType="separate"/>
        </w:r>
        <w:r w:rsidR="0077602E">
          <w:rPr>
            <w:noProof/>
          </w:rPr>
          <w:t>1</w:t>
        </w:r>
        <w:r>
          <w:rPr>
            <w:noProof/>
          </w:rPr>
          <w:fldChar w:fldCharType="end"/>
        </w:r>
      </w:p>
    </w:sdtContent>
  </w:sdt>
  <w:p w14:paraId="47A8FBBE" w14:textId="77777777" w:rsidR="00EB0DEE" w:rsidRDefault="00EB0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B53DE" w14:textId="77777777" w:rsidR="000714C5" w:rsidRDefault="000714C5" w:rsidP="00AC788E">
      <w:r>
        <w:separator/>
      </w:r>
    </w:p>
  </w:footnote>
  <w:footnote w:type="continuationSeparator" w:id="0">
    <w:p w14:paraId="0993450E" w14:textId="77777777" w:rsidR="000714C5" w:rsidRDefault="000714C5" w:rsidP="00AC7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F4C04"/>
    <w:multiLevelType w:val="multilevel"/>
    <w:tmpl w:val="EE6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Sheather">
    <w15:presenceInfo w15:providerId="AD" w15:userId="S-1-5-21-1229272821-1292428093-839522115-4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080"/>
    <w:rsid w:val="00042091"/>
    <w:rsid w:val="000510BE"/>
    <w:rsid w:val="000714C5"/>
    <w:rsid w:val="00086F45"/>
    <w:rsid w:val="000B1E69"/>
    <w:rsid w:val="000F7BBB"/>
    <w:rsid w:val="001048D2"/>
    <w:rsid w:val="001236DC"/>
    <w:rsid w:val="001404A0"/>
    <w:rsid w:val="00161F0D"/>
    <w:rsid w:val="001A5FCE"/>
    <w:rsid w:val="001C18CA"/>
    <w:rsid w:val="00247F78"/>
    <w:rsid w:val="0027357B"/>
    <w:rsid w:val="002810BA"/>
    <w:rsid w:val="002850E1"/>
    <w:rsid w:val="002B4607"/>
    <w:rsid w:val="002C477B"/>
    <w:rsid w:val="00326342"/>
    <w:rsid w:val="00395A4E"/>
    <w:rsid w:val="003B35D8"/>
    <w:rsid w:val="003E42B1"/>
    <w:rsid w:val="0042554C"/>
    <w:rsid w:val="00441027"/>
    <w:rsid w:val="00454080"/>
    <w:rsid w:val="00476592"/>
    <w:rsid w:val="004A6F4A"/>
    <w:rsid w:val="00515A14"/>
    <w:rsid w:val="00567C2F"/>
    <w:rsid w:val="005748DC"/>
    <w:rsid w:val="00587B87"/>
    <w:rsid w:val="0059315A"/>
    <w:rsid w:val="005F544A"/>
    <w:rsid w:val="00652D49"/>
    <w:rsid w:val="006977B2"/>
    <w:rsid w:val="00722A7C"/>
    <w:rsid w:val="0077602E"/>
    <w:rsid w:val="007E5987"/>
    <w:rsid w:val="00810F1A"/>
    <w:rsid w:val="00825E12"/>
    <w:rsid w:val="0083277B"/>
    <w:rsid w:val="008A6055"/>
    <w:rsid w:val="008D3ACB"/>
    <w:rsid w:val="009166D1"/>
    <w:rsid w:val="00933330"/>
    <w:rsid w:val="00952D1B"/>
    <w:rsid w:val="00956655"/>
    <w:rsid w:val="00974988"/>
    <w:rsid w:val="009970A1"/>
    <w:rsid w:val="009E7733"/>
    <w:rsid w:val="00A14160"/>
    <w:rsid w:val="00A53B66"/>
    <w:rsid w:val="00AC788E"/>
    <w:rsid w:val="00AE299D"/>
    <w:rsid w:val="00AF619B"/>
    <w:rsid w:val="00B51D6B"/>
    <w:rsid w:val="00B71229"/>
    <w:rsid w:val="00B776F5"/>
    <w:rsid w:val="00BF74A9"/>
    <w:rsid w:val="00C62842"/>
    <w:rsid w:val="00C63855"/>
    <w:rsid w:val="00C6771C"/>
    <w:rsid w:val="00C721E7"/>
    <w:rsid w:val="00C83F74"/>
    <w:rsid w:val="00CD323A"/>
    <w:rsid w:val="00D0165B"/>
    <w:rsid w:val="00D52D0D"/>
    <w:rsid w:val="00D945BC"/>
    <w:rsid w:val="00E04782"/>
    <w:rsid w:val="00EA65F2"/>
    <w:rsid w:val="00EB0DEE"/>
    <w:rsid w:val="00EF0CFB"/>
    <w:rsid w:val="00F10DD3"/>
    <w:rsid w:val="00F57B6F"/>
    <w:rsid w:val="00F972D0"/>
    <w:rsid w:val="00FB31EE"/>
    <w:rsid w:val="00FF6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080"/>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4988"/>
  </w:style>
  <w:style w:type="paragraph" w:styleId="NormalWeb">
    <w:name w:val="Normal (Web)"/>
    <w:basedOn w:val="Normal"/>
    <w:uiPriority w:val="99"/>
    <w:semiHidden/>
    <w:unhideWhenUsed/>
    <w:rsid w:val="00F57B6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10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027"/>
    <w:rPr>
      <w:rFonts w:ascii="Segoe UI" w:eastAsiaTheme="minorEastAsia" w:hAnsi="Segoe UI" w:cs="Segoe UI"/>
      <w:sz w:val="18"/>
      <w:szCs w:val="18"/>
      <w:lang w:eastAsia="en-GB"/>
    </w:rPr>
  </w:style>
  <w:style w:type="paragraph" w:styleId="EndnoteText">
    <w:name w:val="endnote text"/>
    <w:basedOn w:val="Normal"/>
    <w:link w:val="EndnoteTextChar"/>
    <w:uiPriority w:val="99"/>
    <w:semiHidden/>
    <w:unhideWhenUsed/>
    <w:rsid w:val="00AC788E"/>
    <w:rPr>
      <w:sz w:val="20"/>
      <w:szCs w:val="20"/>
    </w:rPr>
  </w:style>
  <w:style w:type="character" w:customStyle="1" w:styleId="EndnoteTextChar">
    <w:name w:val="Endnote Text Char"/>
    <w:basedOn w:val="DefaultParagraphFont"/>
    <w:link w:val="EndnoteText"/>
    <w:uiPriority w:val="99"/>
    <w:semiHidden/>
    <w:rsid w:val="00AC788E"/>
    <w:rPr>
      <w:rFonts w:eastAsiaTheme="minorEastAsia"/>
      <w:sz w:val="20"/>
      <w:szCs w:val="20"/>
      <w:lang w:eastAsia="en-GB"/>
    </w:rPr>
  </w:style>
  <w:style w:type="character" w:styleId="EndnoteReference">
    <w:name w:val="endnote reference"/>
    <w:basedOn w:val="DefaultParagraphFont"/>
    <w:uiPriority w:val="99"/>
    <w:semiHidden/>
    <w:unhideWhenUsed/>
    <w:rsid w:val="00AC788E"/>
    <w:rPr>
      <w:vertAlign w:val="superscript"/>
    </w:rPr>
  </w:style>
  <w:style w:type="character" w:customStyle="1" w:styleId="italic">
    <w:name w:val="italic"/>
    <w:basedOn w:val="DefaultParagraphFont"/>
    <w:rsid w:val="00E04782"/>
  </w:style>
  <w:style w:type="character" w:styleId="Hyperlink">
    <w:name w:val="Hyperlink"/>
    <w:basedOn w:val="DefaultParagraphFont"/>
    <w:uiPriority w:val="99"/>
    <w:unhideWhenUsed/>
    <w:rsid w:val="00515A14"/>
    <w:rPr>
      <w:color w:val="0563C1" w:themeColor="hyperlink"/>
      <w:u w:val="single"/>
    </w:rPr>
  </w:style>
  <w:style w:type="paragraph" w:styleId="Header">
    <w:name w:val="header"/>
    <w:basedOn w:val="Normal"/>
    <w:link w:val="HeaderChar"/>
    <w:uiPriority w:val="99"/>
    <w:unhideWhenUsed/>
    <w:rsid w:val="00EB0DEE"/>
    <w:pPr>
      <w:tabs>
        <w:tab w:val="center" w:pos="4513"/>
        <w:tab w:val="right" w:pos="9026"/>
      </w:tabs>
    </w:pPr>
  </w:style>
  <w:style w:type="character" w:customStyle="1" w:styleId="HeaderChar">
    <w:name w:val="Header Char"/>
    <w:basedOn w:val="DefaultParagraphFont"/>
    <w:link w:val="Header"/>
    <w:uiPriority w:val="99"/>
    <w:rsid w:val="00EB0DEE"/>
    <w:rPr>
      <w:rFonts w:eastAsiaTheme="minorEastAsia"/>
      <w:lang w:eastAsia="en-GB"/>
    </w:rPr>
  </w:style>
  <w:style w:type="paragraph" w:styleId="Footer">
    <w:name w:val="footer"/>
    <w:basedOn w:val="Normal"/>
    <w:link w:val="FooterChar"/>
    <w:uiPriority w:val="99"/>
    <w:unhideWhenUsed/>
    <w:rsid w:val="00EB0DEE"/>
    <w:pPr>
      <w:tabs>
        <w:tab w:val="center" w:pos="4513"/>
        <w:tab w:val="right" w:pos="9026"/>
      </w:tabs>
    </w:pPr>
  </w:style>
  <w:style w:type="character" w:customStyle="1" w:styleId="FooterChar">
    <w:name w:val="Footer Char"/>
    <w:basedOn w:val="DefaultParagraphFont"/>
    <w:link w:val="Footer"/>
    <w:uiPriority w:val="99"/>
    <w:rsid w:val="00EB0DEE"/>
    <w:rPr>
      <w:rFonts w:eastAsiaTheme="minorEastAsia"/>
      <w:lang w:eastAsia="en-GB"/>
    </w:rPr>
  </w:style>
  <w:style w:type="character" w:styleId="CommentReference">
    <w:name w:val="annotation reference"/>
    <w:basedOn w:val="DefaultParagraphFont"/>
    <w:uiPriority w:val="99"/>
    <w:semiHidden/>
    <w:unhideWhenUsed/>
    <w:rsid w:val="00C83F74"/>
    <w:rPr>
      <w:sz w:val="16"/>
      <w:szCs w:val="16"/>
    </w:rPr>
  </w:style>
  <w:style w:type="paragraph" w:styleId="CommentText">
    <w:name w:val="annotation text"/>
    <w:basedOn w:val="Normal"/>
    <w:link w:val="CommentTextChar"/>
    <w:uiPriority w:val="99"/>
    <w:semiHidden/>
    <w:unhideWhenUsed/>
    <w:rsid w:val="00C83F74"/>
    <w:rPr>
      <w:sz w:val="20"/>
      <w:szCs w:val="20"/>
    </w:rPr>
  </w:style>
  <w:style w:type="character" w:customStyle="1" w:styleId="CommentTextChar">
    <w:name w:val="Comment Text Char"/>
    <w:basedOn w:val="DefaultParagraphFont"/>
    <w:link w:val="CommentText"/>
    <w:uiPriority w:val="99"/>
    <w:semiHidden/>
    <w:rsid w:val="00C83F74"/>
    <w:rPr>
      <w:rFonts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C83F74"/>
    <w:rPr>
      <w:b/>
      <w:bCs/>
    </w:rPr>
  </w:style>
  <w:style w:type="character" w:customStyle="1" w:styleId="CommentSubjectChar">
    <w:name w:val="Comment Subject Char"/>
    <w:basedOn w:val="CommentTextChar"/>
    <w:link w:val="CommentSubject"/>
    <w:uiPriority w:val="99"/>
    <w:semiHidden/>
    <w:rsid w:val="00C83F74"/>
    <w:rPr>
      <w:rFonts w:eastAsiaTheme="minorEastAsia"/>
      <w:b/>
      <w:bCs/>
      <w:sz w:val="20"/>
      <w:szCs w:val="20"/>
      <w:lang w:eastAsia="en-GB"/>
    </w:rPr>
  </w:style>
  <w:style w:type="character" w:styleId="FollowedHyperlink">
    <w:name w:val="FollowedHyperlink"/>
    <w:basedOn w:val="DefaultParagraphFont"/>
    <w:uiPriority w:val="99"/>
    <w:semiHidden/>
    <w:unhideWhenUsed/>
    <w:rsid w:val="000B1E6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080"/>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4988"/>
  </w:style>
  <w:style w:type="paragraph" w:styleId="NormalWeb">
    <w:name w:val="Normal (Web)"/>
    <w:basedOn w:val="Normal"/>
    <w:uiPriority w:val="99"/>
    <w:semiHidden/>
    <w:unhideWhenUsed/>
    <w:rsid w:val="00F57B6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10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027"/>
    <w:rPr>
      <w:rFonts w:ascii="Segoe UI" w:eastAsiaTheme="minorEastAsia" w:hAnsi="Segoe UI" w:cs="Segoe UI"/>
      <w:sz w:val="18"/>
      <w:szCs w:val="18"/>
      <w:lang w:eastAsia="en-GB"/>
    </w:rPr>
  </w:style>
  <w:style w:type="paragraph" w:styleId="EndnoteText">
    <w:name w:val="endnote text"/>
    <w:basedOn w:val="Normal"/>
    <w:link w:val="EndnoteTextChar"/>
    <w:uiPriority w:val="99"/>
    <w:semiHidden/>
    <w:unhideWhenUsed/>
    <w:rsid w:val="00AC788E"/>
    <w:rPr>
      <w:sz w:val="20"/>
      <w:szCs w:val="20"/>
    </w:rPr>
  </w:style>
  <w:style w:type="character" w:customStyle="1" w:styleId="EndnoteTextChar">
    <w:name w:val="Endnote Text Char"/>
    <w:basedOn w:val="DefaultParagraphFont"/>
    <w:link w:val="EndnoteText"/>
    <w:uiPriority w:val="99"/>
    <w:semiHidden/>
    <w:rsid w:val="00AC788E"/>
    <w:rPr>
      <w:rFonts w:eastAsiaTheme="minorEastAsia"/>
      <w:sz w:val="20"/>
      <w:szCs w:val="20"/>
      <w:lang w:eastAsia="en-GB"/>
    </w:rPr>
  </w:style>
  <w:style w:type="character" w:styleId="EndnoteReference">
    <w:name w:val="endnote reference"/>
    <w:basedOn w:val="DefaultParagraphFont"/>
    <w:uiPriority w:val="99"/>
    <w:semiHidden/>
    <w:unhideWhenUsed/>
    <w:rsid w:val="00AC788E"/>
    <w:rPr>
      <w:vertAlign w:val="superscript"/>
    </w:rPr>
  </w:style>
  <w:style w:type="character" w:customStyle="1" w:styleId="italic">
    <w:name w:val="italic"/>
    <w:basedOn w:val="DefaultParagraphFont"/>
    <w:rsid w:val="00E04782"/>
  </w:style>
  <w:style w:type="character" w:styleId="Hyperlink">
    <w:name w:val="Hyperlink"/>
    <w:basedOn w:val="DefaultParagraphFont"/>
    <w:uiPriority w:val="99"/>
    <w:unhideWhenUsed/>
    <w:rsid w:val="00515A14"/>
    <w:rPr>
      <w:color w:val="0563C1" w:themeColor="hyperlink"/>
      <w:u w:val="single"/>
    </w:rPr>
  </w:style>
  <w:style w:type="paragraph" w:styleId="Header">
    <w:name w:val="header"/>
    <w:basedOn w:val="Normal"/>
    <w:link w:val="HeaderChar"/>
    <w:uiPriority w:val="99"/>
    <w:unhideWhenUsed/>
    <w:rsid w:val="00EB0DEE"/>
    <w:pPr>
      <w:tabs>
        <w:tab w:val="center" w:pos="4513"/>
        <w:tab w:val="right" w:pos="9026"/>
      </w:tabs>
    </w:pPr>
  </w:style>
  <w:style w:type="character" w:customStyle="1" w:styleId="HeaderChar">
    <w:name w:val="Header Char"/>
    <w:basedOn w:val="DefaultParagraphFont"/>
    <w:link w:val="Header"/>
    <w:uiPriority w:val="99"/>
    <w:rsid w:val="00EB0DEE"/>
    <w:rPr>
      <w:rFonts w:eastAsiaTheme="minorEastAsia"/>
      <w:lang w:eastAsia="en-GB"/>
    </w:rPr>
  </w:style>
  <w:style w:type="paragraph" w:styleId="Footer">
    <w:name w:val="footer"/>
    <w:basedOn w:val="Normal"/>
    <w:link w:val="FooterChar"/>
    <w:uiPriority w:val="99"/>
    <w:unhideWhenUsed/>
    <w:rsid w:val="00EB0DEE"/>
    <w:pPr>
      <w:tabs>
        <w:tab w:val="center" w:pos="4513"/>
        <w:tab w:val="right" w:pos="9026"/>
      </w:tabs>
    </w:pPr>
  </w:style>
  <w:style w:type="character" w:customStyle="1" w:styleId="FooterChar">
    <w:name w:val="Footer Char"/>
    <w:basedOn w:val="DefaultParagraphFont"/>
    <w:link w:val="Footer"/>
    <w:uiPriority w:val="99"/>
    <w:rsid w:val="00EB0DEE"/>
    <w:rPr>
      <w:rFonts w:eastAsiaTheme="minorEastAsia"/>
      <w:lang w:eastAsia="en-GB"/>
    </w:rPr>
  </w:style>
  <w:style w:type="character" w:styleId="CommentReference">
    <w:name w:val="annotation reference"/>
    <w:basedOn w:val="DefaultParagraphFont"/>
    <w:uiPriority w:val="99"/>
    <w:semiHidden/>
    <w:unhideWhenUsed/>
    <w:rsid w:val="00C83F74"/>
    <w:rPr>
      <w:sz w:val="16"/>
      <w:szCs w:val="16"/>
    </w:rPr>
  </w:style>
  <w:style w:type="paragraph" w:styleId="CommentText">
    <w:name w:val="annotation text"/>
    <w:basedOn w:val="Normal"/>
    <w:link w:val="CommentTextChar"/>
    <w:uiPriority w:val="99"/>
    <w:semiHidden/>
    <w:unhideWhenUsed/>
    <w:rsid w:val="00C83F74"/>
    <w:rPr>
      <w:sz w:val="20"/>
      <w:szCs w:val="20"/>
    </w:rPr>
  </w:style>
  <w:style w:type="character" w:customStyle="1" w:styleId="CommentTextChar">
    <w:name w:val="Comment Text Char"/>
    <w:basedOn w:val="DefaultParagraphFont"/>
    <w:link w:val="CommentText"/>
    <w:uiPriority w:val="99"/>
    <w:semiHidden/>
    <w:rsid w:val="00C83F74"/>
    <w:rPr>
      <w:rFonts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C83F74"/>
    <w:rPr>
      <w:b/>
      <w:bCs/>
    </w:rPr>
  </w:style>
  <w:style w:type="character" w:customStyle="1" w:styleId="CommentSubjectChar">
    <w:name w:val="Comment Subject Char"/>
    <w:basedOn w:val="CommentTextChar"/>
    <w:link w:val="CommentSubject"/>
    <w:uiPriority w:val="99"/>
    <w:semiHidden/>
    <w:rsid w:val="00C83F74"/>
    <w:rPr>
      <w:rFonts w:eastAsiaTheme="minorEastAsia"/>
      <w:b/>
      <w:bCs/>
      <w:sz w:val="20"/>
      <w:szCs w:val="20"/>
      <w:lang w:eastAsia="en-GB"/>
    </w:rPr>
  </w:style>
  <w:style w:type="character" w:styleId="FollowedHyperlink">
    <w:name w:val="FollowedHyperlink"/>
    <w:basedOn w:val="DefaultParagraphFont"/>
    <w:uiPriority w:val="99"/>
    <w:semiHidden/>
    <w:unhideWhenUsed/>
    <w:rsid w:val="000B1E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11158">
      <w:bodyDiv w:val="1"/>
      <w:marLeft w:val="0"/>
      <w:marRight w:val="0"/>
      <w:marTop w:val="0"/>
      <w:marBottom w:val="0"/>
      <w:divBdr>
        <w:top w:val="none" w:sz="0" w:space="0" w:color="auto"/>
        <w:left w:val="none" w:sz="0" w:space="0" w:color="auto"/>
        <w:bottom w:val="none" w:sz="0" w:space="0" w:color="auto"/>
        <w:right w:val="none" w:sz="0" w:space="0" w:color="auto"/>
      </w:divBdr>
    </w:div>
    <w:div w:id="20743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wma.net/" TargetMode="External"/><Relationship Id="rId2" Type="http://schemas.openxmlformats.org/officeDocument/2006/relationships/hyperlink" Target="https://www.wma.net/what-we-do/medical-ethics/" TargetMode="External"/><Relationship Id="rId1" Type="http://schemas.openxmlformats.org/officeDocument/2006/relationships/hyperlink" Target="http://unscr.com/en/resolutions/doc/2286" TargetMode="External"/><Relationship Id="rId5" Type="http://schemas.openxmlformats.org/officeDocument/2006/relationships/hyperlink" Target="https://www.wma.net/policies-post/wma-statement-on-weapons-of-warfare-and-their-relation-to-life-and-health/" TargetMode="External"/><Relationship Id="rId4" Type="http://schemas.openxmlformats.org/officeDocument/2006/relationships/hyperlink" Target="https://www.wma.net/policies-post/wma-statement-on-riot-control-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9D5E8-5770-44D0-8929-3793F948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Sheather</dc:creator>
  <cp:lastModifiedBy>Admin</cp:lastModifiedBy>
  <cp:revision>2</cp:revision>
  <cp:lastPrinted>2017-07-26T07:18:00Z</cp:lastPrinted>
  <dcterms:created xsi:type="dcterms:W3CDTF">2017-10-10T14:40:00Z</dcterms:created>
  <dcterms:modified xsi:type="dcterms:W3CDTF">2017-10-10T14:40:00Z</dcterms:modified>
</cp:coreProperties>
</file>