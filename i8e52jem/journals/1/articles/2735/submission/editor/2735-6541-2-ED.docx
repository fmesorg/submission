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CB" w:rsidRDefault="00B41A61" w:rsidP="00D365CB">
      <w:pPr>
        <w:spacing w:line="480" w:lineRule="auto"/>
        <w:jc w:val="center"/>
        <w:rPr>
          <w:b/>
          <w:iCs/>
          <w:color w:val="000000" w:themeColor="text1"/>
        </w:rPr>
      </w:pPr>
      <w:r w:rsidRPr="00B328F9">
        <w:rPr>
          <w:b/>
          <w:iCs/>
          <w:color w:val="000000" w:themeColor="text1"/>
          <w:highlight w:val="yellow"/>
          <w:rPrChange w:id="0" w:author="HS" w:date="2018-03-02T03:30:00Z">
            <w:rPr>
              <w:b/>
              <w:iCs/>
              <w:color w:val="000000" w:themeColor="text1"/>
            </w:rPr>
          </w:rPrChange>
        </w:rPr>
        <w:t>Post-Trial</w:t>
      </w:r>
      <w:r w:rsidR="00D365CB" w:rsidRPr="00B328F9">
        <w:rPr>
          <w:b/>
          <w:iCs/>
          <w:color w:val="000000" w:themeColor="text1"/>
          <w:highlight w:val="yellow"/>
          <w:rPrChange w:id="1" w:author="HS" w:date="2018-03-02T03:30:00Z">
            <w:rPr>
              <w:b/>
              <w:iCs/>
              <w:color w:val="000000" w:themeColor="text1"/>
            </w:rPr>
          </w:rPrChange>
        </w:rPr>
        <w:t xml:space="preserve"> Access </w:t>
      </w:r>
      <w:proofErr w:type="gramStart"/>
      <w:r w:rsidR="00957A28" w:rsidRPr="00B328F9">
        <w:rPr>
          <w:b/>
          <w:iCs/>
          <w:color w:val="000000" w:themeColor="text1"/>
          <w:highlight w:val="yellow"/>
          <w:rPrChange w:id="2" w:author="HS" w:date="2018-03-02T03:30:00Z">
            <w:rPr>
              <w:b/>
              <w:iCs/>
              <w:color w:val="000000" w:themeColor="text1"/>
            </w:rPr>
          </w:rPrChange>
        </w:rPr>
        <w:t>To</w:t>
      </w:r>
      <w:proofErr w:type="gramEnd"/>
      <w:r w:rsidR="00957A28" w:rsidRPr="00B328F9">
        <w:rPr>
          <w:b/>
          <w:iCs/>
          <w:color w:val="000000" w:themeColor="text1"/>
          <w:highlight w:val="yellow"/>
          <w:rPrChange w:id="3" w:author="HS" w:date="2018-03-02T03:30:00Z">
            <w:rPr>
              <w:b/>
              <w:iCs/>
              <w:color w:val="000000" w:themeColor="text1"/>
            </w:rPr>
          </w:rPrChange>
        </w:rPr>
        <w:t xml:space="preserve"> </w:t>
      </w:r>
      <w:r w:rsidRPr="00B328F9">
        <w:rPr>
          <w:b/>
          <w:iCs/>
          <w:color w:val="000000" w:themeColor="text1"/>
          <w:highlight w:val="yellow"/>
          <w:rPrChange w:id="4" w:author="HS" w:date="2018-03-02T03:30:00Z">
            <w:rPr>
              <w:b/>
              <w:iCs/>
              <w:color w:val="000000" w:themeColor="text1"/>
            </w:rPr>
          </w:rPrChange>
        </w:rPr>
        <w:t xml:space="preserve">Medical Interventions: </w:t>
      </w:r>
      <w:r w:rsidR="002C2874" w:rsidRPr="00B328F9">
        <w:rPr>
          <w:b/>
          <w:iCs/>
          <w:color w:val="000000" w:themeColor="text1"/>
          <w:highlight w:val="yellow"/>
          <w:rPrChange w:id="5" w:author="HS" w:date="2018-03-02T03:30:00Z">
            <w:rPr>
              <w:b/>
              <w:iCs/>
              <w:color w:val="000000" w:themeColor="text1"/>
            </w:rPr>
          </w:rPrChange>
        </w:rPr>
        <w:t xml:space="preserve">Intricacies, Challenges and </w:t>
      </w:r>
      <w:commentRangeStart w:id="6"/>
      <w:r w:rsidR="002C2874" w:rsidRPr="00B328F9">
        <w:rPr>
          <w:b/>
          <w:iCs/>
          <w:color w:val="000000" w:themeColor="text1"/>
          <w:highlight w:val="yellow"/>
          <w:rPrChange w:id="7" w:author="HS" w:date="2018-03-02T03:30:00Z">
            <w:rPr>
              <w:b/>
              <w:iCs/>
              <w:color w:val="000000" w:themeColor="text1"/>
            </w:rPr>
          </w:rPrChange>
        </w:rPr>
        <w:t>Solutions</w:t>
      </w:r>
      <w:commentRangeEnd w:id="6"/>
      <w:r w:rsidR="00BF5BBC">
        <w:rPr>
          <w:rStyle w:val="CommentReference"/>
        </w:rPr>
        <w:commentReference w:id="6"/>
      </w:r>
    </w:p>
    <w:p w:rsidR="00D365CB" w:rsidRPr="00DB38C7" w:rsidRDefault="00D365CB" w:rsidP="00D365CB">
      <w:pPr>
        <w:jc w:val="center"/>
        <w:rPr>
          <w:b/>
          <w:vertAlign w:val="superscript"/>
        </w:rPr>
      </w:pPr>
      <w:proofErr w:type="spellStart"/>
      <w:r>
        <w:rPr>
          <w:b/>
        </w:rPr>
        <w:t>Harmanjit</w:t>
      </w:r>
      <w:proofErr w:type="spellEnd"/>
      <w:r>
        <w:rPr>
          <w:b/>
        </w:rPr>
        <w:t xml:space="preserve"> Singh</w:t>
      </w:r>
      <w:r>
        <w:rPr>
          <w:b/>
          <w:vertAlign w:val="superscript"/>
        </w:rPr>
        <w:t>1</w:t>
      </w:r>
      <w:r>
        <w:rPr>
          <w:b/>
        </w:rPr>
        <w:t xml:space="preserve">, Sunil </w:t>
      </w:r>
      <w:proofErr w:type="spellStart"/>
      <w:r>
        <w:rPr>
          <w:b/>
        </w:rPr>
        <w:t>Vishwas</w:t>
      </w:r>
      <w:proofErr w:type="spellEnd"/>
      <w:r>
        <w:rPr>
          <w:b/>
        </w:rPr>
        <w:t xml:space="preserve"> Rao</w:t>
      </w:r>
      <w:r>
        <w:rPr>
          <w:b/>
          <w:vertAlign w:val="superscript"/>
        </w:rPr>
        <w:t>2</w:t>
      </w:r>
      <w:r>
        <w:rPr>
          <w:b/>
        </w:rPr>
        <w:t xml:space="preserve">, </w:t>
      </w:r>
      <w:proofErr w:type="spellStart"/>
      <w:r>
        <w:rPr>
          <w:b/>
        </w:rPr>
        <w:t>Ashish</w:t>
      </w:r>
      <w:proofErr w:type="spellEnd"/>
      <w:r>
        <w:rPr>
          <w:b/>
        </w:rPr>
        <w:t xml:space="preserve"> Kumar Kakkar</w:t>
      </w:r>
      <w:r>
        <w:rPr>
          <w:b/>
          <w:vertAlign w:val="superscript"/>
        </w:rPr>
        <w:t>3</w:t>
      </w:r>
      <w:r w:rsidRPr="00D60CAE">
        <w:rPr>
          <w:b/>
        </w:rPr>
        <w:t xml:space="preserve">, </w:t>
      </w:r>
      <w:proofErr w:type="spellStart"/>
      <w:r>
        <w:rPr>
          <w:b/>
        </w:rPr>
        <w:t>Jagjit</w:t>
      </w:r>
      <w:proofErr w:type="spellEnd"/>
      <w:r>
        <w:rPr>
          <w:b/>
        </w:rPr>
        <w:t xml:space="preserve"> Singh </w:t>
      </w:r>
      <w:r>
        <w:rPr>
          <w:b/>
          <w:vertAlign w:val="superscript"/>
        </w:rPr>
        <w:t>4</w:t>
      </w:r>
      <w:r>
        <w:rPr>
          <w:b/>
        </w:rPr>
        <w:t xml:space="preserve">, </w:t>
      </w:r>
      <w:proofErr w:type="spellStart"/>
      <w:r>
        <w:rPr>
          <w:b/>
        </w:rPr>
        <w:t>Hasitha</w:t>
      </w:r>
      <w:proofErr w:type="spellEnd"/>
      <w:r>
        <w:rPr>
          <w:b/>
        </w:rPr>
        <w:t xml:space="preserve"> Diana Manohar</w:t>
      </w:r>
      <w:r>
        <w:rPr>
          <w:b/>
          <w:vertAlign w:val="superscript"/>
        </w:rPr>
        <w:t>4</w:t>
      </w:r>
      <w:r w:rsidRPr="007770FF">
        <w:rPr>
          <w:b/>
        </w:rPr>
        <w:t xml:space="preserve"> </w:t>
      </w:r>
    </w:p>
    <w:p w:rsidR="00D365CB" w:rsidRPr="001406D3" w:rsidRDefault="00D365CB" w:rsidP="00D365CB">
      <w:pPr>
        <w:spacing w:line="480" w:lineRule="auto"/>
        <w:jc w:val="center"/>
        <w:rPr>
          <w:b/>
          <w:iCs/>
          <w:color w:val="000000" w:themeColor="text1"/>
        </w:rPr>
      </w:pPr>
    </w:p>
    <w:p w:rsidR="00D365CB" w:rsidRPr="009661AC" w:rsidRDefault="00D365CB" w:rsidP="00D365CB">
      <w:pPr>
        <w:spacing w:line="360" w:lineRule="auto"/>
      </w:pPr>
      <w:r w:rsidRPr="009661AC">
        <w:rPr>
          <w:vertAlign w:val="superscript"/>
        </w:rPr>
        <w:t>1</w:t>
      </w:r>
      <w:r w:rsidRPr="007770FF">
        <w:t xml:space="preserve"> </w:t>
      </w:r>
      <w:r>
        <w:t>Assistant Professor, Department of Pharmacology, Government Medical College and Hospital, Chandigarh, India</w:t>
      </w:r>
    </w:p>
    <w:p w:rsidR="00D365CB" w:rsidRDefault="00D365CB" w:rsidP="00D365CB">
      <w:pPr>
        <w:spacing w:line="360" w:lineRule="auto"/>
      </w:pPr>
      <w:r>
        <w:rPr>
          <w:vertAlign w:val="superscript"/>
        </w:rPr>
        <w:t>2</w:t>
      </w:r>
      <w:r>
        <w:t xml:space="preserve"> Junior Resident, </w:t>
      </w:r>
      <w:r w:rsidRPr="00C060CB">
        <w:t>Department of Pharmacology</w:t>
      </w:r>
      <w:r>
        <w:t xml:space="preserve">, </w:t>
      </w:r>
      <w:proofErr w:type="spellStart"/>
      <w:r>
        <w:t>Karpaga</w:t>
      </w:r>
      <w:proofErr w:type="spellEnd"/>
      <w:r>
        <w:t xml:space="preserve"> </w:t>
      </w:r>
      <w:proofErr w:type="spellStart"/>
      <w:r>
        <w:t>Vinayaga</w:t>
      </w:r>
      <w:proofErr w:type="spellEnd"/>
      <w:r>
        <w:t xml:space="preserve"> Institute of Medical Sciences and research </w:t>
      </w:r>
      <w:proofErr w:type="spellStart"/>
      <w:r>
        <w:t>Center</w:t>
      </w:r>
      <w:proofErr w:type="spellEnd"/>
      <w:r>
        <w:t xml:space="preserve">,  </w:t>
      </w:r>
      <w:proofErr w:type="spellStart"/>
      <w:r>
        <w:t>Madurantagam</w:t>
      </w:r>
      <w:proofErr w:type="spellEnd"/>
      <w:r>
        <w:t xml:space="preserve">, </w:t>
      </w:r>
      <w:proofErr w:type="spellStart"/>
      <w:r>
        <w:t>Kanchipuram</w:t>
      </w:r>
      <w:proofErr w:type="spellEnd"/>
      <w:r>
        <w:t xml:space="preserve"> District, </w:t>
      </w:r>
      <w:proofErr w:type="spellStart"/>
      <w:r>
        <w:t>Tamilnadu</w:t>
      </w:r>
      <w:proofErr w:type="spellEnd"/>
      <w:r>
        <w:t>, India</w:t>
      </w:r>
    </w:p>
    <w:p w:rsidR="00D365CB" w:rsidRDefault="00D365CB" w:rsidP="00D365CB">
      <w:pPr>
        <w:spacing w:line="360" w:lineRule="auto"/>
      </w:pPr>
      <w:proofErr w:type="gramStart"/>
      <w:r>
        <w:rPr>
          <w:vertAlign w:val="superscript"/>
        </w:rPr>
        <w:t xml:space="preserve">3 </w:t>
      </w:r>
      <w:r>
        <w:t>Assistant Professor</w:t>
      </w:r>
      <w:proofErr w:type="gramEnd"/>
      <w:r>
        <w:t>, Department of Pharmacology, PGIMER, Chandigarh, India</w:t>
      </w:r>
    </w:p>
    <w:p w:rsidR="00D365CB" w:rsidRDefault="00D365CB" w:rsidP="00D365CB">
      <w:pPr>
        <w:spacing w:line="360" w:lineRule="auto"/>
      </w:pPr>
      <w:proofErr w:type="gramStart"/>
      <w:r>
        <w:rPr>
          <w:vertAlign w:val="superscript"/>
        </w:rPr>
        <w:t>4</w:t>
      </w:r>
      <w:r w:rsidRPr="007770FF">
        <w:t xml:space="preserve"> </w:t>
      </w:r>
      <w:r>
        <w:t>Associate Professor</w:t>
      </w:r>
      <w:proofErr w:type="gramEnd"/>
      <w:r>
        <w:t>, Department of Pharmacology, Government Medical College and Hospital, Chandigarh, India</w:t>
      </w:r>
    </w:p>
    <w:p w:rsidR="00D365CB" w:rsidRPr="009661AC" w:rsidRDefault="00D365CB" w:rsidP="00D365CB">
      <w:pPr>
        <w:spacing w:line="360" w:lineRule="auto"/>
      </w:pPr>
      <w:r>
        <w:rPr>
          <w:vertAlign w:val="superscript"/>
        </w:rPr>
        <w:t xml:space="preserve"> 5 </w:t>
      </w:r>
      <w:r>
        <w:t xml:space="preserve">Assistant Professor, </w:t>
      </w:r>
      <w:r w:rsidRPr="00C060CB">
        <w:t>Department of Pharmacology</w:t>
      </w:r>
      <w:r>
        <w:t xml:space="preserve">, </w:t>
      </w:r>
      <w:proofErr w:type="spellStart"/>
      <w:r>
        <w:t>Karpaga</w:t>
      </w:r>
      <w:proofErr w:type="spellEnd"/>
      <w:r>
        <w:t xml:space="preserve"> </w:t>
      </w:r>
      <w:proofErr w:type="spellStart"/>
      <w:r>
        <w:t>Vinayaga</w:t>
      </w:r>
      <w:proofErr w:type="spellEnd"/>
      <w:r>
        <w:t xml:space="preserve"> Institute of Medical Sciences and research </w:t>
      </w:r>
      <w:proofErr w:type="spellStart"/>
      <w:r>
        <w:t>Center</w:t>
      </w:r>
      <w:proofErr w:type="spellEnd"/>
      <w:r>
        <w:t xml:space="preserve">,  </w:t>
      </w:r>
      <w:proofErr w:type="spellStart"/>
      <w:r>
        <w:t>Madurantagam</w:t>
      </w:r>
      <w:proofErr w:type="spellEnd"/>
      <w:r>
        <w:t xml:space="preserve">, </w:t>
      </w:r>
      <w:proofErr w:type="spellStart"/>
      <w:r>
        <w:t>Kanchipuram</w:t>
      </w:r>
      <w:proofErr w:type="spellEnd"/>
      <w:r>
        <w:t xml:space="preserve"> District, </w:t>
      </w:r>
      <w:proofErr w:type="spellStart"/>
      <w:r>
        <w:t>Tamilnadu</w:t>
      </w:r>
      <w:proofErr w:type="spellEnd"/>
      <w:r>
        <w:t>, India</w:t>
      </w:r>
    </w:p>
    <w:p w:rsidR="00D365CB" w:rsidRPr="00C060CB" w:rsidRDefault="00D365CB" w:rsidP="00D365CB">
      <w:pPr>
        <w:spacing w:line="360" w:lineRule="auto"/>
        <w:jc w:val="both"/>
      </w:pPr>
    </w:p>
    <w:p w:rsidR="00D365CB" w:rsidRDefault="00D365CB" w:rsidP="00D365CB">
      <w:r>
        <w:t xml:space="preserve">  </w:t>
      </w:r>
    </w:p>
    <w:p w:rsidR="00D365CB" w:rsidRDefault="00D365CB" w:rsidP="00D365CB"/>
    <w:p w:rsidR="00D365CB" w:rsidRPr="00DB38C7" w:rsidRDefault="00D365CB" w:rsidP="00D365CB">
      <w:pPr>
        <w:spacing w:line="480" w:lineRule="auto"/>
        <w:jc w:val="both"/>
        <w:rPr>
          <w:b/>
          <w:color w:val="000000"/>
        </w:rPr>
      </w:pPr>
      <w:r w:rsidRPr="00DB38C7">
        <w:rPr>
          <w:b/>
          <w:color w:val="000000"/>
        </w:rPr>
        <w:t>Correspondence</w:t>
      </w:r>
    </w:p>
    <w:p w:rsidR="00D365CB" w:rsidRPr="00DB38C7" w:rsidRDefault="00D365CB" w:rsidP="00D365CB">
      <w:pPr>
        <w:shd w:val="clear" w:color="auto" w:fill="FFFFFF"/>
        <w:spacing w:line="360" w:lineRule="auto"/>
        <w:rPr>
          <w:color w:val="000000"/>
        </w:rPr>
      </w:pPr>
      <w:proofErr w:type="spellStart"/>
      <w:r w:rsidRPr="00DB38C7">
        <w:rPr>
          <w:color w:val="000000"/>
        </w:rPr>
        <w:t>Dr.</w:t>
      </w:r>
      <w:proofErr w:type="spellEnd"/>
      <w:r w:rsidRPr="00DB38C7">
        <w:rPr>
          <w:color w:val="000000"/>
        </w:rPr>
        <w:t xml:space="preserve"> </w:t>
      </w:r>
      <w:proofErr w:type="spellStart"/>
      <w:r>
        <w:rPr>
          <w:color w:val="000000"/>
        </w:rPr>
        <w:t>Hasitha</w:t>
      </w:r>
      <w:proofErr w:type="spellEnd"/>
      <w:r>
        <w:rPr>
          <w:color w:val="000000"/>
        </w:rPr>
        <w:t xml:space="preserve"> Diana </w:t>
      </w:r>
      <w:proofErr w:type="spellStart"/>
      <w:r>
        <w:rPr>
          <w:color w:val="000000"/>
        </w:rPr>
        <w:t>Manohar</w:t>
      </w:r>
      <w:proofErr w:type="spellEnd"/>
    </w:p>
    <w:p w:rsidR="00D365CB" w:rsidRPr="00DB38C7" w:rsidRDefault="00D365CB" w:rsidP="00D365CB">
      <w:pPr>
        <w:shd w:val="clear" w:color="auto" w:fill="FFFFFF"/>
        <w:spacing w:line="360" w:lineRule="auto"/>
        <w:rPr>
          <w:color w:val="000000"/>
        </w:rPr>
      </w:pPr>
      <w:r w:rsidRPr="00DB38C7">
        <w:rPr>
          <w:color w:val="000000"/>
        </w:rPr>
        <w:t xml:space="preserve"> </w:t>
      </w:r>
      <w:r>
        <w:rPr>
          <w:color w:val="000000"/>
        </w:rPr>
        <w:t xml:space="preserve">Assistant Professor </w:t>
      </w:r>
    </w:p>
    <w:p w:rsidR="00D365CB" w:rsidRDefault="00D365CB" w:rsidP="00D365CB">
      <w:pPr>
        <w:spacing w:line="360" w:lineRule="auto"/>
      </w:pPr>
      <w:r w:rsidRPr="00C060CB">
        <w:t>Department of Pharmacology</w:t>
      </w:r>
      <w:r>
        <w:t xml:space="preserve">, </w:t>
      </w:r>
    </w:p>
    <w:p w:rsidR="00D365CB" w:rsidRDefault="00D365CB" w:rsidP="00D365CB">
      <w:pPr>
        <w:spacing w:line="360" w:lineRule="auto"/>
      </w:pPr>
      <w:proofErr w:type="spellStart"/>
      <w:r>
        <w:t>Karpaga</w:t>
      </w:r>
      <w:proofErr w:type="spellEnd"/>
      <w:r>
        <w:t xml:space="preserve"> </w:t>
      </w:r>
      <w:proofErr w:type="spellStart"/>
      <w:r>
        <w:t>Vinayaga</w:t>
      </w:r>
      <w:proofErr w:type="spellEnd"/>
      <w:r>
        <w:t xml:space="preserve"> Institute of Medical Sciences and research </w:t>
      </w:r>
      <w:proofErr w:type="spellStart"/>
      <w:r>
        <w:t>Center</w:t>
      </w:r>
      <w:proofErr w:type="spellEnd"/>
      <w:r>
        <w:t xml:space="preserve">,  </w:t>
      </w:r>
    </w:p>
    <w:p w:rsidR="00D365CB" w:rsidRDefault="00D365CB" w:rsidP="00D365CB">
      <w:pPr>
        <w:spacing w:line="360" w:lineRule="auto"/>
      </w:pPr>
      <w:proofErr w:type="spellStart"/>
      <w:r>
        <w:t>Madurantagam</w:t>
      </w:r>
      <w:proofErr w:type="spellEnd"/>
      <w:r>
        <w:t xml:space="preserve">, </w:t>
      </w:r>
      <w:proofErr w:type="spellStart"/>
      <w:r>
        <w:t>Kanchipuram</w:t>
      </w:r>
      <w:proofErr w:type="spellEnd"/>
      <w:r>
        <w:t xml:space="preserve"> District, </w:t>
      </w:r>
    </w:p>
    <w:p w:rsidR="00D365CB" w:rsidRPr="00C060CB" w:rsidRDefault="00D365CB" w:rsidP="00D365CB">
      <w:pPr>
        <w:spacing w:line="360" w:lineRule="auto"/>
      </w:pPr>
      <w:proofErr w:type="spellStart"/>
      <w:r>
        <w:t>Tamilnadu</w:t>
      </w:r>
      <w:proofErr w:type="spellEnd"/>
      <w:r>
        <w:t>, India</w:t>
      </w:r>
    </w:p>
    <w:p w:rsidR="00D365CB" w:rsidRDefault="00D365CB" w:rsidP="00D365CB">
      <w:pPr>
        <w:spacing w:line="360" w:lineRule="auto"/>
      </w:pPr>
      <w:r>
        <w:t>Email</w:t>
      </w:r>
      <w:r w:rsidRPr="00DB38C7">
        <w:t xml:space="preserve"> ID: </w:t>
      </w:r>
      <w:r>
        <w:t>hasitha1cukoo@gmail.com</w:t>
      </w:r>
    </w:p>
    <w:p w:rsidR="00D365CB" w:rsidRPr="00DB38C7" w:rsidRDefault="00D365CB" w:rsidP="00D365CB">
      <w:pPr>
        <w:spacing w:line="360" w:lineRule="auto"/>
        <w:rPr>
          <w:color w:val="000000"/>
        </w:rPr>
      </w:pPr>
      <w:r>
        <w:rPr>
          <w:color w:val="000000"/>
        </w:rPr>
        <w:t>Contact no.  +917795194828</w:t>
      </w:r>
    </w:p>
    <w:p w:rsidR="00D365CB" w:rsidRPr="00DB38C7" w:rsidRDefault="00D365CB" w:rsidP="00D365CB">
      <w:pPr>
        <w:spacing w:line="480" w:lineRule="auto"/>
        <w:jc w:val="both"/>
        <w:rPr>
          <w:color w:val="000000"/>
        </w:rPr>
      </w:pPr>
      <w:r w:rsidRPr="00DB38C7">
        <w:rPr>
          <w:b/>
          <w:color w:val="000000"/>
        </w:rPr>
        <w:t xml:space="preserve">Funding: </w:t>
      </w:r>
      <w:r w:rsidRPr="00DB38C7">
        <w:rPr>
          <w:color w:val="000000"/>
        </w:rPr>
        <w:t>Nil</w:t>
      </w:r>
    </w:p>
    <w:p w:rsidR="00D365CB" w:rsidRPr="00DB38C7" w:rsidRDefault="00D365CB" w:rsidP="00D365CB">
      <w:pPr>
        <w:spacing w:line="480" w:lineRule="auto"/>
        <w:jc w:val="both"/>
        <w:rPr>
          <w:color w:val="000000"/>
        </w:rPr>
      </w:pPr>
      <w:r w:rsidRPr="00DB38C7">
        <w:rPr>
          <w:b/>
          <w:color w:val="000000"/>
        </w:rPr>
        <w:t xml:space="preserve">Conflict of interest: </w:t>
      </w:r>
      <w:r w:rsidRPr="00DB38C7">
        <w:rPr>
          <w:color w:val="000000"/>
        </w:rPr>
        <w:t>None to declare</w:t>
      </w:r>
    </w:p>
    <w:p w:rsidR="00D365CB" w:rsidRPr="001406D3" w:rsidRDefault="00D365CB" w:rsidP="00D365CB">
      <w:pPr>
        <w:spacing w:line="480" w:lineRule="auto"/>
        <w:jc w:val="center"/>
        <w:rPr>
          <w:b/>
          <w:iCs/>
          <w:color w:val="000000" w:themeColor="text1"/>
        </w:rPr>
      </w:pPr>
    </w:p>
    <w:p w:rsidR="00D365CB" w:rsidRDefault="00D365CB" w:rsidP="00D365CB">
      <w:pPr>
        <w:spacing w:line="480" w:lineRule="auto"/>
        <w:jc w:val="center"/>
        <w:rPr>
          <w:b/>
          <w:iCs/>
          <w:color w:val="000000" w:themeColor="text1"/>
        </w:rPr>
      </w:pPr>
    </w:p>
    <w:p w:rsidR="00D365CB" w:rsidRDefault="00D365CB" w:rsidP="00D365CB">
      <w:pPr>
        <w:spacing w:line="480" w:lineRule="auto"/>
        <w:jc w:val="center"/>
        <w:rPr>
          <w:b/>
          <w:iCs/>
          <w:color w:val="000000" w:themeColor="text1"/>
        </w:rPr>
      </w:pPr>
    </w:p>
    <w:p w:rsidR="00D365CB" w:rsidRDefault="00D365CB" w:rsidP="00D365CB">
      <w:pPr>
        <w:spacing w:line="480" w:lineRule="auto"/>
        <w:jc w:val="center"/>
        <w:rPr>
          <w:b/>
          <w:iCs/>
          <w:color w:val="000000" w:themeColor="text1"/>
        </w:rPr>
      </w:pPr>
      <w:r>
        <w:rPr>
          <w:b/>
          <w:iCs/>
          <w:color w:val="000000" w:themeColor="text1"/>
        </w:rPr>
        <w:lastRenderedPageBreak/>
        <w:t>Abstract</w:t>
      </w:r>
    </w:p>
    <w:p w:rsidR="00D365CB" w:rsidRDefault="00D365CB" w:rsidP="00D365CB">
      <w:pPr>
        <w:spacing w:line="480" w:lineRule="auto"/>
        <w:jc w:val="both"/>
        <w:rPr>
          <w:color w:val="000000" w:themeColor="text1"/>
        </w:rPr>
      </w:pPr>
      <w:r>
        <w:rPr>
          <w:color w:val="000000" w:themeColor="text1"/>
        </w:rPr>
        <w:t>In recent years,</w:t>
      </w:r>
      <w:ins w:id="8" w:author="Acer" w:date="2018-03-10T22:53:00Z">
        <w:r w:rsidR="00367F03">
          <w:rPr>
            <w:color w:val="000000" w:themeColor="text1"/>
          </w:rPr>
          <w:t xml:space="preserve"> the</w:t>
        </w:r>
      </w:ins>
      <w:r>
        <w:rPr>
          <w:color w:val="000000" w:themeColor="text1"/>
        </w:rPr>
        <w:t xml:space="preserve"> </w:t>
      </w:r>
      <w:r w:rsidRPr="001406D3">
        <w:rPr>
          <w:color w:val="000000" w:themeColor="text1"/>
        </w:rPr>
        <w:t>number of clinical trials</w:t>
      </w:r>
      <w:r>
        <w:rPr>
          <w:color w:val="000000" w:themeColor="text1"/>
        </w:rPr>
        <w:t xml:space="preserve"> being conducted has increased </w:t>
      </w:r>
      <w:commentRangeStart w:id="9"/>
      <w:del w:id="10" w:author="Acer" w:date="2018-03-10T22:52:00Z">
        <w:r w:rsidRPr="00367F03" w:rsidDel="00367F03">
          <w:rPr>
            <w:color w:val="000000" w:themeColor="text1"/>
            <w:highlight w:val="yellow"/>
            <w:rPrChange w:id="11" w:author="Acer" w:date="2018-03-10T22:54:00Z">
              <w:rPr>
                <w:color w:val="000000" w:themeColor="text1"/>
              </w:rPr>
            </w:rPrChange>
          </w:rPr>
          <w:delText>in both developed as well as developing countries and several ethical issues linked with conduct of clinical trials have been witnessed . We have also observed the diluted standards of bioethics in developed as well as developing countries.</w:delText>
        </w:r>
      </w:del>
      <w:commentRangeEnd w:id="9"/>
      <w:r w:rsidR="00367F03">
        <w:rPr>
          <w:rStyle w:val="CommentReference"/>
        </w:rPr>
        <w:commentReference w:id="9"/>
      </w:r>
      <w:ins w:id="12" w:author="Acer" w:date="2018-03-10T22:54:00Z">
        <w:r w:rsidR="00367F03" w:rsidRPr="00367F03">
          <w:rPr>
            <w:color w:val="000000" w:themeColor="text1"/>
          </w:rPr>
          <w:t xml:space="preserve"> </w:t>
        </w:r>
        <w:commentRangeStart w:id="13"/>
        <w:r w:rsidR="00367F03" w:rsidRPr="00367F03">
          <w:rPr>
            <w:color w:val="000000" w:themeColor="text1"/>
            <w:highlight w:val="yellow"/>
            <w:rPrChange w:id="14" w:author="Acer" w:date="2018-03-10T22:55:00Z">
              <w:rPr>
                <w:color w:val="000000" w:themeColor="text1"/>
              </w:rPr>
            </w:rPrChange>
          </w:rPr>
          <w:t>The Lower and middle income countries (LMICs)  have been the preferred sites for clinical trials because of the advantages like need for lower budgets and easy availability of potential clinical trial participants.</w:t>
        </w:r>
      </w:ins>
      <w:commentRangeEnd w:id="13"/>
      <w:r w:rsidR="00367F03">
        <w:rPr>
          <w:rStyle w:val="CommentReference"/>
        </w:rPr>
        <w:commentReference w:id="13"/>
      </w:r>
      <w:ins w:id="15" w:author="Acer" w:date="2018-03-10T22:54:00Z">
        <w:r w:rsidR="00367F03" w:rsidRPr="001406D3">
          <w:rPr>
            <w:color w:val="000000" w:themeColor="text1"/>
          </w:rPr>
          <w:t xml:space="preserve"> </w:t>
        </w:r>
      </w:ins>
      <w:del w:id="16" w:author="Acer" w:date="2018-03-10T22:52:00Z">
        <w:r w:rsidDel="00367F03">
          <w:rPr>
            <w:color w:val="000000" w:themeColor="text1"/>
          </w:rPr>
          <w:delText xml:space="preserve"> </w:delText>
        </w:r>
      </w:del>
      <w:r w:rsidRPr="001406D3">
        <w:rPr>
          <w:color w:val="000000" w:themeColor="text1"/>
        </w:rPr>
        <w:t xml:space="preserve">Once the clinical trial is over, benefits of trial to the participants </w:t>
      </w:r>
      <w:r>
        <w:rPr>
          <w:color w:val="000000" w:themeColor="text1"/>
        </w:rPr>
        <w:t>are</w:t>
      </w:r>
      <w:r w:rsidRPr="001406D3">
        <w:rPr>
          <w:color w:val="000000" w:themeColor="text1"/>
        </w:rPr>
        <w:t xml:space="preserve"> brought to an end which </w:t>
      </w:r>
      <w:r>
        <w:rPr>
          <w:color w:val="000000" w:themeColor="text1"/>
        </w:rPr>
        <w:t>may affect their health adversely</w:t>
      </w:r>
      <w:r w:rsidRPr="001406D3">
        <w:rPr>
          <w:color w:val="000000" w:themeColor="text1"/>
        </w:rPr>
        <w:t>.</w:t>
      </w:r>
      <w:r>
        <w:rPr>
          <w:color w:val="000000" w:themeColor="text1"/>
        </w:rPr>
        <w:t xml:space="preserve"> </w:t>
      </w:r>
      <w:r w:rsidRPr="001406D3">
        <w:rPr>
          <w:color w:val="000000" w:themeColor="text1"/>
        </w:rPr>
        <w:t>Entitlement to post trial access (PTA) is an imperative to avoid exploitation and inculcate ethical practices.</w:t>
      </w:r>
      <w:r w:rsidRPr="00850C28">
        <w:rPr>
          <w:color w:val="000000" w:themeColor="text1"/>
        </w:rPr>
        <w:t xml:space="preserve"> </w:t>
      </w:r>
      <w:r w:rsidRPr="001406D3">
        <w:rPr>
          <w:color w:val="000000" w:themeColor="text1"/>
        </w:rPr>
        <w:t xml:space="preserve">As per the Declaration of Helsinki and </w:t>
      </w:r>
      <w:r>
        <w:rPr>
          <w:color w:val="000000" w:themeColor="text1"/>
        </w:rPr>
        <w:t xml:space="preserve">several others guidelines, the </w:t>
      </w:r>
      <w:r w:rsidRPr="001406D3">
        <w:rPr>
          <w:color w:val="000000" w:themeColor="text1"/>
        </w:rPr>
        <w:t xml:space="preserve">participants enrolled in clinical trials must </w:t>
      </w:r>
      <w:r>
        <w:rPr>
          <w:color w:val="000000" w:themeColor="text1"/>
        </w:rPr>
        <w:t xml:space="preserve">have access to experimentally </w:t>
      </w:r>
      <w:r w:rsidRPr="001406D3">
        <w:rPr>
          <w:color w:val="000000" w:themeColor="text1"/>
        </w:rPr>
        <w:t>proven efficacious drug</w:t>
      </w:r>
      <w:r>
        <w:rPr>
          <w:color w:val="000000" w:themeColor="text1"/>
        </w:rPr>
        <w:t xml:space="preserve"> and </w:t>
      </w:r>
      <w:r w:rsidRPr="001406D3">
        <w:rPr>
          <w:color w:val="000000" w:themeColor="text1"/>
        </w:rPr>
        <w:t xml:space="preserve">research protocol </w:t>
      </w:r>
      <w:r>
        <w:rPr>
          <w:color w:val="000000" w:themeColor="text1"/>
        </w:rPr>
        <w:t>must mention the mechanism to provide PTA, if necessary</w:t>
      </w:r>
      <w:r w:rsidRPr="001406D3">
        <w:rPr>
          <w:color w:val="000000" w:themeColor="text1"/>
        </w:rPr>
        <w:t>.</w:t>
      </w:r>
      <w:r>
        <w:rPr>
          <w:color w:val="000000" w:themeColor="text1"/>
        </w:rPr>
        <w:t xml:space="preserve"> </w:t>
      </w:r>
      <w:r w:rsidRPr="001406D3">
        <w:rPr>
          <w:color w:val="000000" w:themeColor="text1"/>
        </w:rPr>
        <w:t xml:space="preserve"> </w:t>
      </w:r>
      <w:ins w:id="17" w:author="HS" w:date="2018-03-10T23:12:00Z">
        <w:r w:rsidR="00C4714B" w:rsidRPr="00C4714B">
          <w:rPr>
            <w:color w:val="000000" w:themeColor="text1"/>
            <w:highlight w:val="yellow"/>
            <w:rPrChange w:id="18" w:author="HS" w:date="2018-03-10T23:13:00Z">
              <w:rPr>
                <w:color w:val="000000" w:themeColor="text1"/>
              </w:rPr>
            </w:rPrChange>
          </w:rPr>
          <w:t xml:space="preserve">One controversial aspect </w:t>
        </w:r>
        <w:proofErr w:type="gramStart"/>
        <w:r w:rsidR="00C4714B" w:rsidRPr="00C4714B">
          <w:rPr>
            <w:color w:val="000000" w:themeColor="text1"/>
            <w:highlight w:val="yellow"/>
            <w:rPrChange w:id="19" w:author="HS" w:date="2018-03-10T23:13:00Z">
              <w:rPr>
                <w:color w:val="000000" w:themeColor="text1"/>
              </w:rPr>
            </w:rPrChange>
          </w:rPr>
          <w:t xml:space="preserve">of </w:t>
        </w:r>
      </w:ins>
      <w:ins w:id="20" w:author="HS" w:date="2018-03-10T23:07:00Z">
        <w:r w:rsidR="00C4714B" w:rsidRPr="00C4714B">
          <w:rPr>
            <w:color w:val="000000" w:themeColor="text1"/>
            <w:highlight w:val="yellow"/>
            <w:rPrChange w:id="21" w:author="HS" w:date="2018-03-10T23:13:00Z">
              <w:rPr>
                <w:color w:val="000000" w:themeColor="text1"/>
              </w:rPr>
            </w:rPrChange>
          </w:rPr>
          <w:t xml:space="preserve"> PTA</w:t>
        </w:r>
        <w:proofErr w:type="gramEnd"/>
        <w:r w:rsidR="00C4714B" w:rsidRPr="00C4714B">
          <w:rPr>
            <w:color w:val="000000" w:themeColor="text1"/>
            <w:highlight w:val="yellow"/>
            <w:rPrChange w:id="22" w:author="HS" w:date="2018-03-10T23:13:00Z">
              <w:rPr>
                <w:color w:val="000000" w:themeColor="text1"/>
              </w:rPr>
            </w:rPrChange>
          </w:rPr>
          <w:t xml:space="preserve"> is that </w:t>
        </w:r>
      </w:ins>
      <w:ins w:id="23" w:author="HS" w:date="2018-03-10T23:12:00Z">
        <w:r w:rsidR="00C4714B" w:rsidRPr="00C4714B">
          <w:rPr>
            <w:color w:val="000000" w:themeColor="text1"/>
            <w:highlight w:val="yellow"/>
            <w:rPrChange w:id="24" w:author="HS" w:date="2018-03-10T23:13:00Z">
              <w:rPr>
                <w:color w:val="000000" w:themeColor="text1"/>
              </w:rPr>
            </w:rPrChange>
          </w:rPr>
          <w:t xml:space="preserve">if new intervention is found to be useful, </w:t>
        </w:r>
      </w:ins>
      <w:ins w:id="25" w:author="HS" w:date="2018-03-10T23:07:00Z">
        <w:r w:rsidR="00C4714B" w:rsidRPr="00C4714B">
          <w:rPr>
            <w:color w:val="000000" w:themeColor="text1"/>
            <w:highlight w:val="yellow"/>
            <w:rPrChange w:id="26" w:author="HS" w:date="2018-03-10T23:13:00Z">
              <w:rPr>
                <w:color w:val="000000" w:themeColor="text1"/>
              </w:rPr>
            </w:rPrChange>
          </w:rPr>
          <w:t>whether it should be made accessible to the control group</w:t>
        </w:r>
      </w:ins>
      <w:ins w:id="27" w:author="HS" w:date="2018-03-10T23:10:00Z">
        <w:r w:rsidR="00C4714B" w:rsidRPr="00C4714B">
          <w:rPr>
            <w:color w:val="000000" w:themeColor="text1"/>
            <w:highlight w:val="yellow"/>
            <w:rPrChange w:id="28" w:author="HS" w:date="2018-03-10T23:13:00Z">
              <w:rPr>
                <w:color w:val="000000" w:themeColor="text1"/>
              </w:rPr>
            </w:rPrChange>
          </w:rPr>
          <w:t>,</w:t>
        </w:r>
      </w:ins>
      <w:ins w:id="29" w:author="HS" w:date="2018-03-10T23:11:00Z">
        <w:r w:rsidR="00C4714B" w:rsidRPr="00C4714B">
          <w:rPr>
            <w:color w:val="000000" w:themeColor="text1"/>
            <w:highlight w:val="yellow"/>
            <w:rPrChange w:id="30" w:author="HS" w:date="2018-03-10T23:13:00Z">
              <w:rPr>
                <w:color w:val="000000" w:themeColor="text1"/>
              </w:rPr>
            </w:rPrChange>
          </w:rPr>
          <w:t xml:space="preserve"> </w:t>
        </w:r>
      </w:ins>
      <w:ins w:id="31" w:author="HS" w:date="2018-03-10T23:13:00Z">
        <w:r w:rsidR="00C4714B" w:rsidRPr="00C4714B">
          <w:rPr>
            <w:color w:val="000000" w:themeColor="text1"/>
            <w:highlight w:val="yellow"/>
            <w:rPrChange w:id="32" w:author="HS" w:date="2018-03-10T23:13:00Z">
              <w:rPr>
                <w:color w:val="000000" w:themeColor="text1"/>
              </w:rPr>
            </w:rPrChange>
          </w:rPr>
          <w:t>as well as the</w:t>
        </w:r>
      </w:ins>
      <w:ins w:id="33" w:author="HS" w:date="2018-03-10T23:07:00Z">
        <w:r w:rsidR="00C4714B" w:rsidRPr="00C4714B">
          <w:rPr>
            <w:color w:val="000000" w:themeColor="text1"/>
            <w:highlight w:val="yellow"/>
            <w:rPrChange w:id="34" w:author="HS" w:date="2018-03-10T23:13:00Z">
              <w:rPr>
                <w:color w:val="000000" w:themeColor="text1"/>
              </w:rPr>
            </w:rPrChange>
          </w:rPr>
          <w:t xml:space="preserve"> community from which the participants were enrolled and this becomes more important if no satisfactory treatment exists for the underlying </w:t>
        </w:r>
        <w:commentRangeStart w:id="35"/>
        <w:r w:rsidR="00C4714B" w:rsidRPr="00C4714B">
          <w:rPr>
            <w:color w:val="000000" w:themeColor="text1"/>
            <w:highlight w:val="yellow"/>
            <w:rPrChange w:id="36" w:author="HS" w:date="2018-03-10T23:13:00Z">
              <w:rPr>
                <w:color w:val="000000" w:themeColor="text1"/>
              </w:rPr>
            </w:rPrChange>
          </w:rPr>
          <w:t>disease</w:t>
        </w:r>
      </w:ins>
      <w:commentRangeEnd w:id="35"/>
      <w:ins w:id="37" w:author="HS" w:date="2018-03-10T23:13:00Z">
        <w:r w:rsidR="00C4714B">
          <w:rPr>
            <w:rStyle w:val="CommentReference"/>
          </w:rPr>
          <w:commentReference w:id="35"/>
        </w:r>
        <w:r w:rsidR="00C4714B" w:rsidRPr="00C4714B">
          <w:rPr>
            <w:color w:val="000000" w:themeColor="text1"/>
            <w:highlight w:val="yellow"/>
            <w:rPrChange w:id="38" w:author="HS" w:date="2018-03-10T23:13:00Z">
              <w:rPr>
                <w:color w:val="000000" w:themeColor="text1"/>
              </w:rPr>
            </w:rPrChange>
          </w:rPr>
          <w:t>.</w:t>
        </w:r>
      </w:ins>
      <w:ins w:id="39" w:author="HS" w:date="2018-03-10T23:07:00Z">
        <w:r w:rsidR="00C4714B">
          <w:rPr>
            <w:color w:val="000000" w:themeColor="text1"/>
          </w:rPr>
          <w:t xml:space="preserve"> </w:t>
        </w:r>
      </w:ins>
      <w:r>
        <w:rPr>
          <w:color w:val="000000" w:themeColor="text1"/>
        </w:rPr>
        <w:t>PTA</w:t>
      </w:r>
      <w:r w:rsidRPr="001406D3">
        <w:rPr>
          <w:color w:val="000000" w:themeColor="text1"/>
        </w:rPr>
        <w:t xml:space="preserve"> is undoubtedly a </w:t>
      </w:r>
      <w:r>
        <w:rPr>
          <w:color w:val="000000" w:themeColor="text1"/>
        </w:rPr>
        <w:t>contentious</w:t>
      </w:r>
      <w:r w:rsidRPr="001406D3">
        <w:rPr>
          <w:color w:val="000000" w:themeColor="text1"/>
        </w:rPr>
        <w:t xml:space="preserve"> topic </w:t>
      </w:r>
      <w:r>
        <w:rPr>
          <w:color w:val="000000" w:themeColor="text1"/>
        </w:rPr>
        <w:t xml:space="preserve">that has significant implications for various stakeholders i.e. trial participants, investigators, sponsors, regulatory authorities as well as the Government. PTA has been </w:t>
      </w:r>
      <w:del w:id="40" w:author="ashish" w:date="2018-02-27T11:00:00Z">
        <w:r w:rsidRPr="00BF5BBC" w:rsidDel="008E3811">
          <w:rPr>
            <w:color w:val="000000" w:themeColor="text1"/>
            <w:highlight w:val="yellow"/>
            <w:rPrChange w:id="41" w:author="HS" w:date="2018-03-02T03:31:00Z">
              <w:rPr>
                <w:color w:val="000000" w:themeColor="text1"/>
              </w:rPr>
            </w:rPrChange>
          </w:rPr>
          <w:delText>thoroughly</w:delText>
        </w:r>
        <w:r w:rsidDel="008E3811">
          <w:rPr>
            <w:color w:val="000000" w:themeColor="text1"/>
          </w:rPr>
          <w:delText xml:space="preserve"> </w:delText>
        </w:r>
      </w:del>
      <w:r>
        <w:rPr>
          <w:color w:val="000000" w:themeColor="text1"/>
        </w:rPr>
        <w:t xml:space="preserve">discussed and well adapted in the recent guidelines issued by the Indian Council of Medical research (ICMR). </w:t>
      </w:r>
    </w:p>
    <w:p w:rsidR="00D365CB" w:rsidRDefault="00D365CB" w:rsidP="00D365CB">
      <w:pPr>
        <w:spacing w:line="480" w:lineRule="auto"/>
        <w:jc w:val="both"/>
        <w:rPr>
          <w:color w:val="000000" w:themeColor="text1"/>
        </w:rPr>
      </w:pPr>
      <w:r>
        <w:rPr>
          <w:color w:val="000000" w:themeColor="text1"/>
        </w:rPr>
        <w:t>This review will focus on the PTA, PTA guidelines, disputes on PTA, PTA from different stakeholders’ perspectives, practical difficulties in its implementation</w:t>
      </w:r>
      <w:ins w:id="42" w:author="HS" w:date="2018-03-10T23:02:00Z">
        <w:r w:rsidR="00367F03">
          <w:rPr>
            <w:color w:val="000000" w:themeColor="text1"/>
          </w:rPr>
          <w:t xml:space="preserve">, </w:t>
        </w:r>
      </w:ins>
      <w:del w:id="43" w:author="HS" w:date="2018-03-10T23:02:00Z">
        <w:r w:rsidRPr="00110A44" w:rsidDel="00367F03">
          <w:rPr>
            <w:color w:val="000000" w:themeColor="text1"/>
          </w:rPr>
          <w:delText xml:space="preserve"> </w:delText>
        </w:r>
        <w:r w:rsidDel="00367F03">
          <w:rPr>
            <w:color w:val="000000" w:themeColor="text1"/>
          </w:rPr>
          <w:delText xml:space="preserve">and </w:delText>
        </w:r>
      </w:del>
      <w:r>
        <w:rPr>
          <w:color w:val="000000" w:themeColor="text1"/>
        </w:rPr>
        <w:t>PTA from Indian perspective</w:t>
      </w:r>
      <w:ins w:id="44" w:author="HS" w:date="2018-03-10T23:02:00Z">
        <w:r w:rsidR="00367F03">
          <w:rPr>
            <w:color w:val="000000" w:themeColor="text1"/>
          </w:rPr>
          <w:t xml:space="preserve"> </w:t>
        </w:r>
        <w:r w:rsidR="00CD0CD1" w:rsidRPr="00CD0CD1">
          <w:rPr>
            <w:color w:val="000000" w:themeColor="text1"/>
            <w:highlight w:val="yellow"/>
          </w:rPr>
          <w:t>and po</w:t>
        </w:r>
      </w:ins>
      <w:ins w:id="45" w:author="HS" w:date="2018-03-11T21:34:00Z">
        <w:r w:rsidR="00CD0CD1">
          <w:rPr>
            <w:color w:val="000000" w:themeColor="text1"/>
            <w:highlight w:val="yellow"/>
          </w:rPr>
          <w:t>ssible</w:t>
        </w:r>
      </w:ins>
      <w:ins w:id="46" w:author="HS" w:date="2018-03-10T23:02:00Z">
        <w:r w:rsidR="00367F03" w:rsidRPr="00C4714B">
          <w:rPr>
            <w:color w:val="000000" w:themeColor="text1"/>
            <w:highlight w:val="yellow"/>
            <w:rPrChange w:id="47" w:author="HS" w:date="2018-03-10T23:04:00Z">
              <w:rPr>
                <w:color w:val="000000" w:themeColor="text1"/>
              </w:rPr>
            </w:rPrChange>
          </w:rPr>
          <w:t xml:space="preserve"> solutions to deal </w:t>
        </w:r>
      </w:ins>
      <w:ins w:id="48" w:author="HS" w:date="2018-03-10T23:03:00Z">
        <w:r w:rsidR="00367F03" w:rsidRPr="00C4714B">
          <w:rPr>
            <w:color w:val="000000" w:themeColor="text1"/>
            <w:highlight w:val="yellow"/>
            <w:rPrChange w:id="49" w:author="HS" w:date="2018-03-10T23:04:00Z">
              <w:rPr>
                <w:color w:val="000000" w:themeColor="text1"/>
              </w:rPr>
            </w:rPrChange>
          </w:rPr>
          <w:t xml:space="preserve">with the </w:t>
        </w:r>
      </w:ins>
      <w:del w:id="50" w:author="HS" w:date="2018-03-10T23:03:00Z">
        <w:r w:rsidRPr="00C4714B" w:rsidDel="00C4714B">
          <w:rPr>
            <w:color w:val="000000" w:themeColor="text1"/>
            <w:highlight w:val="yellow"/>
            <w:rPrChange w:id="51" w:author="HS" w:date="2018-03-10T23:04:00Z">
              <w:rPr>
                <w:color w:val="000000" w:themeColor="text1"/>
              </w:rPr>
            </w:rPrChange>
          </w:rPr>
          <w:delText xml:space="preserve">. </w:delText>
        </w:r>
      </w:del>
      <w:ins w:id="52" w:author="HS" w:date="2018-03-10T23:03:00Z">
        <w:r w:rsidR="00C4714B" w:rsidRPr="00C4714B">
          <w:rPr>
            <w:color w:val="000000" w:themeColor="text1"/>
            <w:highlight w:val="yellow"/>
            <w:rPrChange w:id="53" w:author="HS" w:date="2018-03-10T23:04:00Z">
              <w:rPr>
                <w:color w:val="000000" w:themeColor="text1"/>
              </w:rPr>
            </w:rPrChange>
          </w:rPr>
          <w:t xml:space="preserve">controversies related </w:t>
        </w:r>
        <w:commentRangeStart w:id="54"/>
        <w:r w:rsidR="00C4714B" w:rsidRPr="00C4714B">
          <w:rPr>
            <w:color w:val="000000" w:themeColor="text1"/>
            <w:highlight w:val="yellow"/>
            <w:rPrChange w:id="55" w:author="HS" w:date="2018-03-10T23:04:00Z">
              <w:rPr>
                <w:color w:val="000000" w:themeColor="text1"/>
              </w:rPr>
            </w:rPrChange>
          </w:rPr>
          <w:t>with</w:t>
        </w:r>
      </w:ins>
      <w:commentRangeEnd w:id="54"/>
      <w:ins w:id="56" w:author="HS" w:date="2018-03-10T23:04:00Z">
        <w:r w:rsidR="00C4714B">
          <w:rPr>
            <w:rStyle w:val="CommentReference"/>
          </w:rPr>
          <w:commentReference w:id="54"/>
        </w:r>
      </w:ins>
      <w:ins w:id="57" w:author="HS" w:date="2018-03-10T23:03:00Z">
        <w:r w:rsidR="00C4714B" w:rsidRPr="00C4714B">
          <w:rPr>
            <w:color w:val="000000" w:themeColor="text1"/>
            <w:highlight w:val="yellow"/>
            <w:rPrChange w:id="58" w:author="HS" w:date="2018-03-10T23:04:00Z">
              <w:rPr>
                <w:color w:val="000000" w:themeColor="text1"/>
              </w:rPr>
            </w:rPrChange>
          </w:rPr>
          <w:t xml:space="preserve"> PTA.</w:t>
        </w:r>
        <w:r w:rsidR="00C4714B">
          <w:rPr>
            <w:color w:val="000000" w:themeColor="text1"/>
          </w:rPr>
          <w:t xml:space="preserve"> </w:t>
        </w:r>
      </w:ins>
    </w:p>
    <w:p w:rsidR="00D365CB" w:rsidRDefault="00D365CB" w:rsidP="00D365CB">
      <w:pPr>
        <w:spacing w:line="480" w:lineRule="auto"/>
        <w:jc w:val="both"/>
        <w:rPr>
          <w:color w:val="000000" w:themeColor="text1"/>
        </w:rPr>
      </w:pPr>
    </w:p>
    <w:p w:rsidR="00D365CB" w:rsidRPr="001406D3" w:rsidRDefault="00D365CB" w:rsidP="00D365CB">
      <w:pPr>
        <w:spacing w:line="480" w:lineRule="auto"/>
        <w:jc w:val="both"/>
        <w:rPr>
          <w:color w:val="000000" w:themeColor="text1"/>
        </w:rPr>
      </w:pPr>
      <w:r w:rsidRPr="00D534E2">
        <w:rPr>
          <w:b/>
          <w:bCs/>
          <w:color w:val="000000" w:themeColor="text1"/>
        </w:rPr>
        <w:lastRenderedPageBreak/>
        <w:t>Key words:</w:t>
      </w:r>
      <w:r>
        <w:rPr>
          <w:color w:val="000000" w:themeColor="text1"/>
        </w:rPr>
        <w:t xml:space="preserve"> Clinical trial, Clinical Research, Declaration of Helsinki, Ethics</w:t>
      </w:r>
    </w:p>
    <w:p w:rsidR="00D365CB" w:rsidRPr="001406D3" w:rsidRDefault="00D365CB" w:rsidP="00D365CB">
      <w:pPr>
        <w:spacing w:line="480" w:lineRule="auto"/>
        <w:jc w:val="both"/>
        <w:rPr>
          <w:b/>
          <w:iCs/>
          <w:color w:val="000000" w:themeColor="text1"/>
        </w:rPr>
      </w:pPr>
    </w:p>
    <w:p w:rsidR="00D365CB" w:rsidRPr="001406D3" w:rsidRDefault="00D365CB" w:rsidP="00D365CB">
      <w:pPr>
        <w:spacing w:line="480" w:lineRule="auto"/>
        <w:jc w:val="center"/>
        <w:rPr>
          <w:b/>
          <w:iCs/>
          <w:color w:val="000000" w:themeColor="text1"/>
        </w:rPr>
      </w:pPr>
      <w:r w:rsidRPr="001406D3">
        <w:rPr>
          <w:b/>
          <w:iCs/>
          <w:color w:val="000000" w:themeColor="text1"/>
        </w:rPr>
        <w:t>Introduction</w:t>
      </w:r>
    </w:p>
    <w:p w:rsidR="00D365CB" w:rsidRPr="001406D3" w:rsidRDefault="00D365CB" w:rsidP="00D365CB">
      <w:pPr>
        <w:spacing w:line="480" w:lineRule="auto"/>
        <w:jc w:val="both"/>
        <w:rPr>
          <w:color w:val="000000" w:themeColor="text1"/>
        </w:rPr>
      </w:pPr>
      <w:r w:rsidRPr="00BF5BBC">
        <w:rPr>
          <w:color w:val="000000" w:themeColor="text1"/>
        </w:rPr>
        <w:t xml:space="preserve">Recent biomedical research scenario has witnessed increasing number of clinical trials </w:t>
      </w:r>
      <w:del w:id="59" w:author="ashish" w:date="2018-02-27T11:04:00Z">
        <w:r w:rsidRPr="00BF5BBC" w:rsidDel="008E3811">
          <w:rPr>
            <w:color w:val="000000" w:themeColor="text1"/>
            <w:highlight w:val="yellow"/>
            <w:rPrChange w:id="60" w:author="HS" w:date="2018-03-02T03:32:00Z">
              <w:rPr>
                <w:color w:val="000000" w:themeColor="text1"/>
              </w:rPr>
            </w:rPrChange>
          </w:rPr>
          <w:delText xml:space="preserve">that has diluted the standards of bioethics in developed as well as developing countries. </w:delText>
        </w:r>
      </w:del>
      <w:proofErr w:type="gramStart"/>
      <w:r w:rsidRPr="00BF5BBC">
        <w:rPr>
          <w:color w:val="000000" w:themeColor="text1"/>
          <w:highlight w:val="yellow"/>
          <w:rPrChange w:id="61" w:author="HS" w:date="2018-03-02T03:32:00Z">
            <w:rPr>
              <w:color w:val="000000" w:themeColor="text1"/>
            </w:rPr>
          </w:rPrChange>
        </w:rPr>
        <w:t>For</w:t>
      </w:r>
      <w:proofErr w:type="gramEnd"/>
      <w:r w:rsidRPr="00BF5BBC">
        <w:rPr>
          <w:color w:val="000000" w:themeColor="text1"/>
          <w:highlight w:val="yellow"/>
          <w:rPrChange w:id="62" w:author="HS" w:date="2018-03-02T03:32:00Z">
            <w:rPr>
              <w:color w:val="000000" w:themeColor="text1"/>
            </w:rPr>
          </w:rPrChange>
        </w:rPr>
        <w:t xml:space="preserve"> most </w:t>
      </w:r>
      <w:proofErr w:type="spellStart"/>
      <w:r w:rsidRPr="00BF5BBC">
        <w:rPr>
          <w:color w:val="000000" w:themeColor="text1"/>
          <w:highlight w:val="yellow"/>
          <w:rPrChange w:id="63" w:author="HS" w:date="2018-03-02T03:32:00Z">
            <w:rPr>
              <w:color w:val="000000" w:themeColor="text1"/>
            </w:rPr>
          </w:rPrChange>
        </w:rPr>
        <w:t>multicenter</w:t>
      </w:r>
      <w:proofErr w:type="spellEnd"/>
      <w:r w:rsidRPr="00BF5BBC">
        <w:rPr>
          <w:color w:val="000000" w:themeColor="text1"/>
          <w:highlight w:val="yellow"/>
          <w:rPrChange w:id="64" w:author="HS" w:date="2018-03-02T03:32:00Z">
            <w:rPr>
              <w:color w:val="000000" w:themeColor="text1"/>
            </w:rPr>
          </w:rPrChange>
        </w:rPr>
        <w:t xml:space="preserve"> clinical trials, a </w:t>
      </w:r>
      <w:ins w:id="65" w:author="ashish" w:date="2018-02-27T11:04:00Z">
        <w:r w:rsidR="008E3811" w:rsidRPr="00BF5BBC">
          <w:rPr>
            <w:color w:val="000000" w:themeColor="text1"/>
            <w:highlight w:val="yellow"/>
            <w:rPrChange w:id="66" w:author="HS" w:date="2018-03-02T03:32:00Z">
              <w:rPr>
                <w:color w:val="000000" w:themeColor="text1"/>
              </w:rPr>
            </w:rPrChange>
          </w:rPr>
          <w:t xml:space="preserve">significant </w:t>
        </w:r>
      </w:ins>
      <w:r w:rsidRPr="00BF5BBC">
        <w:rPr>
          <w:color w:val="000000" w:themeColor="text1"/>
          <w:highlight w:val="yellow"/>
          <w:rPrChange w:id="67" w:author="HS" w:date="2018-03-02T03:32:00Z">
            <w:rPr>
              <w:color w:val="000000" w:themeColor="text1"/>
            </w:rPr>
          </w:rPrChange>
        </w:rPr>
        <w:t>number of participants are required to accomplish the objectives of the trial.</w:t>
      </w:r>
      <w:r w:rsidRPr="001406D3">
        <w:rPr>
          <w:color w:val="000000" w:themeColor="text1"/>
        </w:rPr>
        <w:t xml:space="preserve"> Many pharmaceutical industries prefer to conduct trials in </w:t>
      </w:r>
      <w:r>
        <w:rPr>
          <w:color w:val="000000" w:themeColor="text1"/>
        </w:rPr>
        <w:t>lower and middle income countries (</w:t>
      </w:r>
      <w:r w:rsidRPr="001406D3">
        <w:rPr>
          <w:color w:val="000000" w:themeColor="text1"/>
        </w:rPr>
        <w:t>LMICs</w:t>
      </w:r>
      <w:r>
        <w:rPr>
          <w:color w:val="000000" w:themeColor="text1"/>
        </w:rPr>
        <w:t>)</w:t>
      </w:r>
      <w:r w:rsidRPr="001406D3">
        <w:rPr>
          <w:color w:val="000000" w:themeColor="text1"/>
        </w:rPr>
        <w:t xml:space="preserve"> </w:t>
      </w:r>
      <w:r>
        <w:rPr>
          <w:color w:val="000000" w:themeColor="text1"/>
        </w:rPr>
        <w:t xml:space="preserve">because of the advantages like need for </w:t>
      </w:r>
      <w:r w:rsidRPr="001406D3">
        <w:rPr>
          <w:color w:val="000000" w:themeColor="text1"/>
        </w:rPr>
        <w:t>low</w:t>
      </w:r>
      <w:r>
        <w:rPr>
          <w:color w:val="000000" w:themeColor="text1"/>
        </w:rPr>
        <w:t>er</w:t>
      </w:r>
      <w:r w:rsidRPr="001406D3">
        <w:rPr>
          <w:color w:val="000000" w:themeColor="text1"/>
        </w:rPr>
        <w:t xml:space="preserve"> budget</w:t>
      </w:r>
      <w:r>
        <w:rPr>
          <w:color w:val="000000" w:themeColor="text1"/>
        </w:rPr>
        <w:t>s</w:t>
      </w:r>
      <w:r w:rsidRPr="001406D3">
        <w:rPr>
          <w:color w:val="000000" w:themeColor="text1"/>
        </w:rPr>
        <w:t xml:space="preserve"> and</w:t>
      </w:r>
      <w:r>
        <w:rPr>
          <w:color w:val="000000" w:themeColor="text1"/>
        </w:rPr>
        <w:t xml:space="preserve"> easy availability of potential clinical trial participants</w:t>
      </w:r>
      <w:r w:rsidRPr="001406D3">
        <w:rPr>
          <w:color w:val="000000" w:themeColor="text1"/>
        </w:rPr>
        <w:t xml:space="preserve">. After approval, the </w:t>
      </w:r>
      <w:r>
        <w:rPr>
          <w:color w:val="000000" w:themeColor="text1"/>
        </w:rPr>
        <w:t xml:space="preserve">new </w:t>
      </w:r>
      <w:r w:rsidRPr="001406D3">
        <w:rPr>
          <w:color w:val="000000" w:themeColor="text1"/>
        </w:rPr>
        <w:t xml:space="preserve">drug will be </w:t>
      </w:r>
      <w:r>
        <w:rPr>
          <w:color w:val="000000" w:themeColor="text1"/>
        </w:rPr>
        <w:t xml:space="preserve">generally </w:t>
      </w:r>
      <w:r w:rsidRPr="001406D3">
        <w:rPr>
          <w:color w:val="000000" w:themeColor="text1"/>
        </w:rPr>
        <w:t xml:space="preserve">made available to affluent countries where </w:t>
      </w:r>
      <w:r>
        <w:rPr>
          <w:color w:val="000000" w:themeColor="text1"/>
        </w:rPr>
        <w:t>greater</w:t>
      </w:r>
      <w:r w:rsidRPr="001406D3">
        <w:rPr>
          <w:color w:val="000000" w:themeColor="text1"/>
        </w:rPr>
        <w:t xml:space="preserve"> sales and </w:t>
      </w:r>
      <w:r>
        <w:rPr>
          <w:color w:val="000000" w:themeColor="text1"/>
        </w:rPr>
        <w:t>profits</w:t>
      </w:r>
      <w:r w:rsidRPr="001406D3">
        <w:rPr>
          <w:color w:val="000000" w:themeColor="text1"/>
        </w:rPr>
        <w:t xml:space="preserve"> are guaranteed. In a developing nation</w:t>
      </w:r>
      <w:r>
        <w:rPr>
          <w:color w:val="000000" w:themeColor="text1"/>
        </w:rPr>
        <w:t>,</w:t>
      </w:r>
      <w:r w:rsidRPr="001406D3">
        <w:rPr>
          <w:color w:val="000000" w:themeColor="text1"/>
        </w:rPr>
        <w:t xml:space="preserve"> participants are </w:t>
      </w:r>
      <w:r>
        <w:rPr>
          <w:color w:val="000000" w:themeColor="text1"/>
        </w:rPr>
        <w:t xml:space="preserve">often </w:t>
      </w:r>
      <w:r w:rsidRPr="001406D3">
        <w:rPr>
          <w:color w:val="000000" w:themeColor="text1"/>
        </w:rPr>
        <w:t xml:space="preserve">needy, poor and do not have </w:t>
      </w:r>
      <w:r>
        <w:rPr>
          <w:color w:val="000000" w:themeColor="text1"/>
        </w:rPr>
        <w:t xml:space="preserve">adequate </w:t>
      </w:r>
      <w:r w:rsidRPr="001406D3">
        <w:rPr>
          <w:color w:val="000000" w:themeColor="text1"/>
        </w:rPr>
        <w:t xml:space="preserve">access to health care. Once the clinical trial is over, benefits of trial to the participants </w:t>
      </w:r>
      <w:r>
        <w:rPr>
          <w:color w:val="000000" w:themeColor="text1"/>
        </w:rPr>
        <w:t>are</w:t>
      </w:r>
      <w:r w:rsidRPr="001406D3">
        <w:rPr>
          <w:color w:val="000000" w:themeColor="text1"/>
        </w:rPr>
        <w:t xml:space="preserve"> brought to an end which could </w:t>
      </w:r>
      <w:r>
        <w:rPr>
          <w:color w:val="000000" w:themeColor="text1"/>
        </w:rPr>
        <w:t xml:space="preserve">possibly </w:t>
      </w:r>
      <w:r w:rsidRPr="001406D3">
        <w:rPr>
          <w:color w:val="000000" w:themeColor="text1"/>
        </w:rPr>
        <w:t xml:space="preserve">affect their health </w:t>
      </w:r>
      <w:r>
        <w:rPr>
          <w:color w:val="000000" w:themeColor="text1"/>
        </w:rPr>
        <w:t xml:space="preserve">adversely. </w:t>
      </w:r>
      <w:r w:rsidRPr="001406D3" w:rsidDel="00ED0304">
        <w:rPr>
          <w:color w:val="000000" w:themeColor="text1"/>
        </w:rPr>
        <w:t xml:space="preserve"> </w:t>
      </w:r>
      <w:r>
        <w:rPr>
          <w:color w:val="000000" w:themeColor="text1"/>
        </w:rPr>
        <w:t xml:space="preserve">In certain situations, </w:t>
      </w:r>
      <w:r w:rsidRPr="001406D3">
        <w:rPr>
          <w:color w:val="000000" w:themeColor="text1"/>
        </w:rPr>
        <w:t xml:space="preserve">extension of </w:t>
      </w:r>
      <w:del w:id="68" w:author="ashish" w:date="2018-02-27T11:01:00Z">
        <w:r w:rsidRPr="00BF5BBC" w:rsidDel="008E3811">
          <w:rPr>
            <w:color w:val="000000" w:themeColor="text1"/>
            <w:highlight w:val="yellow"/>
            <w:rPrChange w:id="69" w:author="HS" w:date="2018-03-02T03:32:00Z">
              <w:rPr>
                <w:color w:val="000000" w:themeColor="text1"/>
              </w:rPr>
            </w:rPrChange>
          </w:rPr>
          <w:delText>therapy  after</w:delText>
        </w:r>
      </w:del>
      <w:ins w:id="70" w:author="ashish" w:date="2018-02-27T11:01:00Z">
        <w:r w:rsidR="008E3811" w:rsidRPr="00BF5BBC">
          <w:rPr>
            <w:color w:val="000000" w:themeColor="text1"/>
            <w:highlight w:val="yellow"/>
            <w:rPrChange w:id="71" w:author="HS" w:date="2018-03-02T03:32:00Z">
              <w:rPr>
                <w:color w:val="000000" w:themeColor="text1"/>
              </w:rPr>
            </w:rPrChange>
          </w:rPr>
          <w:t>therapy after</w:t>
        </w:r>
      </w:ins>
      <w:r w:rsidRPr="00BF5BBC">
        <w:rPr>
          <w:color w:val="000000" w:themeColor="text1"/>
          <w:highlight w:val="yellow"/>
          <w:rPrChange w:id="72" w:author="HS" w:date="2018-03-02T03:32:00Z">
            <w:rPr>
              <w:color w:val="000000" w:themeColor="text1"/>
            </w:rPr>
          </w:rPrChange>
        </w:rPr>
        <w:t xml:space="preserve"> completion</w:t>
      </w:r>
      <w:r w:rsidRPr="001406D3">
        <w:rPr>
          <w:color w:val="000000" w:themeColor="text1"/>
        </w:rPr>
        <w:t xml:space="preserve"> of </w:t>
      </w:r>
      <w:r>
        <w:rPr>
          <w:color w:val="000000" w:themeColor="text1"/>
        </w:rPr>
        <w:t xml:space="preserve">trial may be justifiable and this </w:t>
      </w:r>
      <w:r w:rsidRPr="001406D3">
        <w:rPr>
          <w:color w:val="000000" w:themeColor="text1"/>
        </w:rPr>
        <w:t xml:space="preserve">fundamental dilemma needs to be resolved in an ethical way </w:t>
      </w:r>
      <w:r>
        <w:rPr>
          <w:color w:val="000000" w:themeColor="text1"/>
        </w:rPr>
        <w:t>that</w:t>
      </w:r>
      <w:r w:rsidRPr="001406D3">
        <w:rPr>
          <w:color w:val="000000" w:themeColor="text1"/>
        </w:rPr>
        <w:t xml:space="preserve"> whether</w:t>
      </w:r>
      <w:r>
        <w:rPr>
          <w:color w:val="000000" w:themeColor="text1"/>
        </w:rPr>
        <w:t xml:space="preserve"> or not </w:t>
      </w:r>
      <w:del w:id="73" w:author="Dinesh Joshi" w:date="2018-03-02T03:01:00Z">
        <w:r w:rsidRPr="001406D3" w:rsidDel="003B1F55">
          <w:rPr>
            <w:color w:val="000000" w:themeColor="text1"/>
          </w:rPr>
          <w:delText xml:space="preserve"> </w:delText>
        </w:r>
      </w:del>
      <w:r w:rsidRPr="001406D3">
        <w:rPr>
          <w:color w:val="000000" w:themeColor="text1"/>
        </w:rPr>
        <w:t>participants included in study should be given benefits</w:t>
      </w:r>
      <w:r>
        <w:rPr>
          <w:color w:val="000000" w:themeColor="text1"/>
        </w:rPr>
        <w:t xml:space="preserve"> beyond the trial period</w:t>
      </w:r>
      <w:r w:rsidR="00CC1C3F">
        <w:rPr>
          <w:color w:val="000000" w:themeColor="text1"/>
        </w:rPr>
        <w:t xml:space="preserve"> </w:t>
      </w:r>
      <w:r w:rsidR="00CC1C3F" w:rsidRPr="00CC1C3F">
        <w:rPr>
          <w:color w:val="000000" w:themeColor="text1"/>
        </w:rPr>
        <w:t>(1)</w:t>
      </w:r>
      <w:r w:rsidR="00CC1C3F">
        <w:rPr>
          <w:color w:val="000000" w:themeColor="text1"/>
        </w:rPr>
        <w:t xml:space="preserve">. </w:t>
      </w:r>
    </w:p>
    <w:p w:rsidR="00D365CB" w:rsidRPr="00CC1C3F" w:rsidRDefault="00D365CB" w:rsidP="00D365CB">
      <w:pPr>
        <w:spacing w:line="480" w:lineRule="auto"/>
        <w:jc w:val="both"/>
        <w:rPr>
          <w:color w:val="000000" w:themeColor="text1"/>
        </w:rPr>
      </w:pPr>
      <w:r w:rsidRPr="001406D3">
        <w:rPr>
          <w:color w:val="000000" w:themeColor="text1"/>
        </w:rPr>
        <w:t xml:space="preserve">Entitlement to post trial access (PTA) is an imperative to avoid exploitation and inculcate ethical practices. There are </w:t>
      </w:r>
      <w:r>
        <w:rPr>
          <w:color w:val="000000" w:themeColor="text1"/>
        </w:rPr>
        <w:t>several</w:t>
      </w:r>
      <w:r w:rsidRPr="001406D3">
        <w:rPr>
          <w:color w:val="000000" w:themeColor="text1"/>
        </w:rPr>
        <w:t xml:space="preserve"> pros and cons of permitting access to benefit after the research period</w:t>
      </w:r>
      <w:r>
        <w:rPr>
          <w:color w:val="000000" w:themeColor="text1"/>
        </w:rPr>
        <w:t xml:space="preserve"> and there are various </w:t>
      </w:r>
      <w:r w:rsidRPr="001406D3">
        <w:rPr>
          <w:color w:val="000000" w:themeColor="text1"/>
        </w:rPr>
        <w:t xml:space="preserve">reasons </w:t>
      </w:r>
      <w:r>
        <w:rPr>
          <w:color w:val="000000" w:themeColor="text1"/>
        </w:rPr>
        <w:t>for providing or not providing P</w:t>
      </w:r>
      <w:r w:rsidR="00CC1C3F">
        <w:rPr>
          <w:color w:val="000000" w:themeColor="text1"/>
        </w:rPr>
        <w:t>TA to a particular participant (2</w:t>
      </w:r>
      <w:proofErr w:type="gramStart"/>
      <w:r w:rsidR="00CC1C3F">
        <w:rPr>
          <w:color w:val="000000" w:themeColor="text1"/>
        </w:rPr>
        <w:t>,3</w:t>
      </w:r>
      <w:proofErr w:type="gramEnd"/>
      <w:r w:rsidR="00CC1C3F">
        <w:rPr>
          <w:color w:val="000000" w:themeColor="text1"/>
        </w:rPr>
        <w:t>).</w:t>
      </w:r>
    </w:p>
    <w:p w:rsidR="00D365CB" w:rsidRPr="001406D3" w:rsidRDefault="00D365CB" w:rsidP="00606FB8">
      <w:pPr>
        <w:spacing w:line="480" w:lineRule="auto"/>
        <w:jc w:val="both"/>
        <w:rPr>
          <w:color w:val="000000" w:themeColor="text1"/>
        </w:rPr>
      </w:pPr>
      <w:commentRangeStart w:id="74"/>
      <w:r w:rsidRPr="00BF5BBC">
        <w:rPr>
          <w:color w:val="000000" w:themeColor="text1"/>
          <w:highlight w:val="yellow"/>
          <w:rPrChange w:id="75" w:author="HS" w:date="2018-03-02T03:32:00Z">
            <w:rPr>
              <w:color w:val="000000" w:themeColor="text1"/>
            </w:rPr>
          </w:rPrChange>
        </w:rPr>
        <w:t>As per the Declaration of Helsinki (</w:t>
      </w:r>
      <w:proofErr w:type="spellStart"/>
      <w:r w:rsidRPr="00BF5BBC">
        <w:rPr>
          <w:color w:val="000000" w:themeColor="text1"/>
          <w:highlight w:val="yellow"/>
          <w:rPrChange w:id="76" w:author="HS" w:date="2018-03-02T03:32:00Z">
            <w:rPr>
              <w:color w:val="000000" w:themeColor="text1"/>
            </w:rPr>
          </w:rPrChange>
        </w:rPr>
        <w:t>DoH</w:t>
      </w:r>
      <w:proofErr w:type="spellEnd"/>
      <w:r w:rsidRPr="00BF5BBC">
        <w:rPr>
          <w:color w:val="000000" w:themeColor="text1"/>
          <w:highlight w:val="yellow"/>
          <w:rPrChange w:id="77" w:author="HS" w:date="2018-03-02T03:32:00Z">
            <w:rPr>
              <w:color w:val="000000" w:themeColor="text1"/>
            </w:rPr>
          </w:rPrChange>
        </w:rPr>
        <w:t xml:space="preserve">) and the European Group on Ethics in Science and New Technologies </w:t>
      </w:r>
      <w:r w:rsidR="00CC1C3F" w:rsidRPr="00BF5BBC">
        <w:rPr>
          <w:color w:val="000000" w:themeColor="text1"/>
          <w:highlight w:val="yellow"/>
          <w:rPrChange w:id="78" w:author="HS" w:date="2018-03-02T03:32:00Z">
            <w:rPr>
              <w:color w:val="000000" w:themeColor="text1"/>
            </w:rPr>
          </w:rPrChange>
        </w:rPr>
        <w:t>(4)</w:t>
      </w:r>
      <w:r w:rsidRPr="00BF5BBC">
        <w:rPr>
          <w:color w:val="000000" w:themeColor="text1"/>
          <w:highlight w:val="yellow"/>
          <w:rPrChange w:id="79" w:author="HS" w:date="2018-03-02T03:32:00Z">
            <w:rPr>
              <w:color w:val="000000" w:themeColor="text1"/>
            </w:rPr>
          </w:rPrChange>
        </w:rPr>
        <w:t xml:space="preserve">, </w:t>
      </w:r>
      <w:r w:rsidR="00606FB8" w:rsidRPr="00BF5BBC">
        <w:rPr>
          <w:color w:val="000000" w:themeColor="text1"/>
          <w:highlight w:val="yellow"/>
          <w:rPrChange w:id="80" w:author="HS" w:date="2018-03-02T03:32:00Z">
            <w:rPr>
              <w:color w:val="000000" w:themeColor="text1"/>
            </w:rPr>
          </w:rPrChange>
        </w:rPr>
        <w:t xml:space="preserve">necessary provisions before start of a clinical </w:t>
      </w:r>
      <w:del w:id="81" w:author="ashish" w:date="2018-02-27T11:05:00Z">
        <w:r w:rsidR="00606FB8" w:rsidRPr="00BF5BBC" w:rsidDel="00815CFE">
          <w:rPr>
            <w:color w:val="000000" w:themeColor="text1"/>
            <w:highlight w:val="yellow"/>
            <w:rPrChange w:id="82" w:author="HS" w:date="2018-03-02T03:32:00Z">
              <w:rPr>
                <w:color w:val="000000" w:themeColor="text1"/>
              </w:rPr>
            </w:rPrChange>
          </w:rPr>
          <w:delText>trial ,</w:delText>
        </w:r>
      </w:del>
      <w:ins w:id="83" w:author="ashish" w:date="2018-02-27T11:05:00Z">
        <w:r w:rsidR="00815CFE" w:rsidRPr="00BF5BBC">
          <w:rPr>
            <w:color w:val="000000" w:themeColor="text1"/>
            <w:highlight w:val="yellow"/>
            <w:rPrChange w:id="84" w:author="HS" w:date="2018-03-02T03:32:00Z">
              <w:rPr>
                <w:color w:val="000000" w:themeColor="text1"/>
              </w:rPr>
            </w:rPrChange>
          </w:rPr>
          <w:t>trial,</w:t>
        </w:r>
      </w:ins>
      <w:r w:rsidR="00606FB8" w:rsidRPr="00BF5BBC">
        <w:rPr>
          <w:color w:val="000000" w:themeColor="text1"/>
          <w:highlight w:val="yellow"/>
          <w:rPrChange w:id="85" w:author="HS" w:date="2018-03-02T03:32:00Z">
            <w:rPr>
              <w:color w:val="000000" w:themeColor="text1"/>
            </w:rPr>
          </w:rPrChange>
        </w:rPr>
        <w:t xml:space="preserve"> should be made by </w:t>
      </w:r>
      <w:proofErr w:type="gramStart"/>
      <w:r w:rsidR="00606FB8" w:rsidRPr="00BF5BBC">
        <w:rPr>
          <w:color w:val="000000" w:themeColor="text1"/>
          <w:highlight w:val="yellow"/>
          <w:rPrChange w:id="86" w:author="HS" w:date="2018-03-02T03:32:00Z">
            <w:rPr>
              <w:color w:val="000000" w:themeColor="text1"/>
            </w:rPr>
          </w:rPrChange>
        </w:rPr>
        <w:t>the  sponsors</w:t>
      </w:r>
      <w:proofErr w:type="gramEnd"/>
      <w:r w:rsidR="00606FB8" w:rsidRPr="00BF5BBC">
        <w:rPr>
          <w:color w:val="000000" w:themeColor="text1"/>
          <w:highlight w:val="yellow"/>
          <w:rPrChange w:id="87" w:author="HS" w:date="2018-03-02T03:32:00Z">
            <w:rPr>
              <w:color w:val="000000" w:themeColor="text1"/>
            </w:rPr>
          </w:rPrChange>
        </w:rPr>
        <w:t xml:space="preserve">, researchers and governments for PTA  for all participants needing a drug/ intervention identified as beneficial in the trial and also the clinical trial protocol must address the appropriate </w:t>
      </w:r>
      <w:r w:rsidR="00606FB8" w:rsidRPr="00BF5BBC">
        <w:rPr>
          <w:color w:val="000000" w:themeColor="text1"/>
          <w:highlight w:val="yellow"/>
          <w:rPrChange w:id="88" w:author="HS" w:date="2018-03-02T03:32:00Z">
            <w:rPr>
              <w:color w:val="000000" w:themeColor="text1"/>
            </w:rPr>
          </w:rPrChange>
        </w:rPr>
        <w:lastRenderedPageBreak/>
        <w:t>arrangements for PTA.</w:t>
      </w:r>
      <w:del w:id="89" w:author="Dinesh Joshi" w:date="2018-03-02T03:15:00Z">
        <w:r w:rsidRPr="00BF5BBC" w:rsidDel="00922B84">
          <w:rPr>
            <w:color w:val="000000" w:themeColor="text1"/>
            <w:highlight w:val="yellow"/>
            <w:rPrChange w:id="90" w:author="HS" w:date="2018-03-02T03:32:00Z">
              <w:rPr>
                <w:color w:val="000000" w:themeColor="text1"/>
              </w:rPr>
            </w:rPrChange>
          </w:rPr>
          <w:delText>.</w:delText>
        </w:r>
      </w:del>
      <w:commentRangeEnd w:id="74"/>
      <w:r w:rsidR="00BF5BBC">
        <w:rPr>
          <w:rStyle w:val="CommentReference"/>
        </w:rPr>
        <w:commentReference w:id="74"/>
      </w:r>
      <w:r w:rsidRPr="001406D3">
        <w:rPr>
          <w:color w:val="000000" w:themeColor="text1"/>
        </w:rPr>
        <w:t xml:space="preserve"> In order </w:t>
      </w:r>
      <w:r>
        <w:rPr>
          <w:color w:val="000000" w:themeColor="text1"/>
        </w:rPr>
        <w:t xml:space="preserve">to </w:t>
      </w:r>
      <w:r w:rsidRPr="001406D3">
        <w:rPr>
          <w:color w:val="000000" w:themeColor="text1"/>
        </w:rPr>
        <w:t xml:space="preserve">comply with commitment to participants or host country, provision of PTA in clinical research protocol fulfils the necessity. </w:t>
      </w:r>
      <w:r>
        <w:rPr>
          <w:color w:val="000000" w:themeColor="text1"/>
        </w:rPr>
        <w:t>PTA</w:t>
      </w:r>
      <w:r w:rsidRPr="001406D3">
        <w:rPr>
          <w:color w:val="000000" w:themeColor="text1"/>
        </w:rPr>
        <w:t xml:space="preserve"> is undoubtedly a controversial topic but considering its ethical and practical aspects</w:t>
      </w:r>
      <w:r>
        <w:rPr>
          <w:color w:val="000000" w:themeColor="text1"/>
        </w:rPr>
        <w:t>, its understanding is critical for all stakeholders in clinical trial process</w:t>
      </w:r>
      <w:r w:rsidRPr="001406D3">
        <w:rPr>
          <w:color w:val="000000" w:themeColor="text1"/>
        </w:rPr>
        <w:t>.</w:t>
      </w:r>
    </w:p>
    <w:p w:rsidR="00D365CB" w:rsidRPr="001406D3" w:rsidRDefault="00D365CB" w:rsidP="00D365CB">
      <w:pPr>
        <w:spacing w:line="480" w:lineRule="auto"/>
        <w:jc w:val="both"/>
        <w:rPr>
          <w:color w:val="000000" w:themeColor="text1"/>
        </w:rPr>
      </w:pPr>
      <w:r w:rsidRPr="001406D3">
        <w:rPr>
          <w:color w:val="000000" w:themeColor="text1"/>
        </w:rPr>
        <w:t xml:space="preserve">Foundation of bioethics is based on four universal principles namely autonomy, beneficence, </w:t>
      </w:r>
      <w:proofErr w:type="spellStart"/>
      <w:r w:rsidRPr="001406D3">
        <w:rPr>
          <w:color w:val="000000" w:themeColor="text1"/>
        </w:rPr>
        <w:t>non</w:t>
      </w:r>
      <w:r>
        <w:rPr>
          <w:color w:val="000000" w:themeColor="text1"/>
        </w:rPr>
        <w:t>maleficence</w:t>
      </w:r>
      <w:proofErr w:type="spellEnd"/>
      <w:r w:rsidRPr="001406D3">
        <w:rPr>
          <w:color w:val="000000" w:themeColor="text1"/>
        </w:rPr>
        <w:t xml:space="preserve"> and </w:t>
      </w:r>
      <w:r>
        <w:rPr>
          <w:color w:val="000000" w:themeColor="text1"/>
        </w:rPr>
        <w:t>j</w:t>
      </w:r>
      <w:r w:rsidR="00CC1C3F">
        <w:rPr>
          <w:color w:val="000000" w:themeColor="text1"/>
        </w:rPr>
        <w:t xml:space="preserve">ustice </w:t>
      </w:r>
      <w:r w:rsidR="00CC1C3F" w:rsidRPr="00CC1C3F">
        <w:rPr>
          <w:color w:val="000000" w:themeColor="text1"/>
        </w:rPr>
        <w:t>(5)</w:t>
      </w:r>
      <w:r w:rsidR="00CC1C3F">
        <w:rPr>
          <w:color w:val="000000" w:themeColor="text1"/>
        </w:rPr>
        <w:t xml:space="preserve">. These </w:t>
      </w:r>
      <w:r w:rsidRPr="001406D3">
        <w:rPr>
          <w:color w:val="000000" w:themeColor="text1"/>
        </w:rPr>
        <w:t xml:space="preserve">universal principles are widely used while forming guidelines for ethical conduct </w:t>
      </w:r>
      <w:r>
        <w:rPr>
          <w:color w:val="000000" w:themeColor="text1"/>
        </w:rPr>
        <w:t>of</w:t>
      </w:r>
      <w:r w:rsidRPr="001406D3">
        <w:rPr>
          <w:color w:val="000000" w:themeColor="text1"/>
        </w:rPr>
        <w:t xml:space="preserve"> clinical research.  Increase in global research in medical fraternity involving human beings has raised concern</w:t>
      </w:r>
      <w:r>
        <w:rPr>
          <w:color w:val="000000" w:themeColor="text1"/>
        </w:rPr>
        <w:t>s</w:t>
      </w:r>
      <w:r w:rsidRPr="001406D3">
        <w:rPr>
          <w:color w:val="000000" w:themeColor="text1"/>
        </w:rPr>
        <w:t xml:space="preserve"> about bioethics that need to be addressed in detail. The trials</w:t>
      </w:r>
      <w:r>
        <w:rPr>
          <w:color w:val="000000" w:themeColor="text1"/>
        </w:rPr>
        <w:t xml:space="preserve"> are </w:t>
      </w:r>
      <w:r w:rsidRPr="001406D3">
        <w:rPr>
          <w:color w:val="000000" w:themeColor="text1"/>
        </w:rPr>
        <w:t xml:space="preserve">conducted in LMICs and the </w:t>
      </w:r>
      <w:r>
        <w:rPr>
          <w:color w:val="000000" w:themeColor="text1"/>
        </w:rPr>
        <w:t xml:space="preserve">approved </w:t>
      </w:r>
      <w:r w:rsidRPr="001406D3">
        <w:rPr>
          <w:color w:val="000000" w:themeColor="text1"/>
        </w:rPr>
        <w:t>drug</w:t>
      </w:r>
      <w:r w:rsidR="00CC1C3F">
        <w:rPr>
          <w:color w:val="000000" w:themeColor="text1"/>
        </w:rPr>
        <w:t xml:space="preserve">s thereafter, are </w:t>
      </w:r>
      <w:r>
        <w:rPr>
          <w:color w:val="000000" w:themeColor="text1"/>
        </w:rPr>
        <w:t xml:space="preserve">generally made available </w:t>
      </w:r>
      <w:del w:id="91" w:author="Dinesh Joshi" w:date="2018-03-02T03:00:00Z">
        <w:r w:rsidDel="003B1F55">
          <w:rPr>
            <w:color w:val="000000" w:themeColor="text1"/>
          </w:rPr>
          <w:delText xml:space="preserve"> </w:delText>
        </w:r>
      </w:del>
      <w:r w:rsidRPr="001406D3">
        <w:rPr>
          <w:color w:val="000000" w:themeColor="text1"/>
        </w:rPr>
        <w:t>in developed countries leaving low</w:t>
      </w:r>
      <w:r>
        <w:rPr>
          <w:color w:val="000000" w:themeColor="text1"/>
        </w:rPr>
        <w:t>er</w:t>
      </w:r>
      <w:r w:rsidRPr="001406D3">
        <w:rPr>
          <w:color w:val="000000" w:themeColor="text1"/>
        </w:rPr>
        <w:t xml:space="preserve"> </w:t>
      </w:r>
      <w:r>
        <w:rPr>
          <w:color w:val="000000" w:themeColor="text1"/>
        </w:rPr>
        <w:t>income</w:t>
      </w:r>
      <w:r w:rsidRPr="001406D3">
        <w:rPr>
          <w:color w:val="000000" w:themeColor="text1"/>
        </w:rPr>
        <w:t xml:space="preserve"> nation’s poor participants devoid of </w:t>
      </w:r>
      <w:r>
        <w:rPr>
          <w:color w:val="000000" w:themeColor="text1"/>
        </w:rPr>
        <w:t>therapeutic</w:t>
      </w:r>
      <w:r w:rsidRPr="001406D3">
        <w:rPr>
          <w:color w:val="000000" w:themeColor="text1"/>
        </w:rPr>
        <w:t xml:space="preserve"> benefit</w:t>
      </w:r>
      <w:r>
        <w:rPr>
          <w:color w:val="000000" w:themeColor="text1"/>
        </w:rPr>
        <w:t>s of such drugs</w:t>
      </w:r>
      <w:r w:rsidRPr="001406D3">
        <w:rPr>
          <w:color w:val="000000" w:themeColor="text1"/>
        </w:rPr>
        <w:t xml:space="preserve">. If </w:t>
      </w:r>
      <w:r>
        <w:rPr>
          <w:color w:val="000000" w:themeColor="text1"/>
        </w:rPr>
        <w:t>some molecule</w:t>
      </w:r>
      <w:r w:rsidRPr="001406D3">
        <w:rPr>
          <w:color w:val="000000" w:themeColor="text1"/>
        </w:rPr>
        <w:t xml:space="preserve"> is doing well </w:t>
      </w:r>
      <w:r>
        <w:rPr>
          <w:color w:val="000000" w:themeColor="text1"/>
        </w:rPr>
        <w:t xml:space="preserve">in </w:t>
      </w:r>
      <w:r w:rsidRPr="001406D3">
        <w:rPr>
          <w:color w:val="000000" w:themeColor="text1"/>
        </w:rPr>
        <w:t>a trial, it is unfair to stop</w:t>
      </w:r>
      <w:r>
        <w:rPr>
          <w:color w:val="000000" w:themeColor="text1"/>
        </w:rPr>
        <w:t xml:space="preserve"> its</w:t>
      </w:r>
      <w:r w:rsidRPr="001406D3">
        <w:rPr>
          <w:color w:val="000000" w:themeColor="text1"/>
        </w:rPr>
        <w:t xml:space="preserve"> access after the trial has been concluded. In order to achieve global justice; ethical guidelines regarding conduct, evaluation and follow up of clinical trials have been developed to avoid exploitation of participants enrolled in clinical trials.</w:t>
      </w:r>
    </w:p>
    <w:p w:rsidR="00D365CB" w:rsidRPr="001406D3" w:rsidRDefault="00D365CB" w:rsidP="00D365CB">
      <w:pPr>
        <w:spacing w:line="480" w:lineRule="auto"/>
        <w:jc w:val="both"/>
        <w:rPr>
          <w:color w:val="000000" w:themeColor="text1"/>
        </w:rPr>
      </w:pPr>
      <w:r w:rsidRPr="001406D3">
        <w:rPr>
          <w:color w:val="000000" w:themeColor="text1"/>
        </w:rPr>
        <w:t xml:space="preserve">In recent years </w:t>
      </w:r>
      <w:r>
        <w:rPr>
          <w:color w:val="000000" w:themeColor="text1"/>
        </w:rPr>
        <w:t xml:space="preserve">various </w:t>
      </w:r>
      <w:r w:rsidRPr="001406D3">
        <w:rPr>
          <w:color w:val="000000" w:themeColor="text1"/>
        </w:rPr>
        <w:t>international and national council</w:t>
      </w:r>
      <w:r>
        <w:rPr>
          <w:color w:val="000000" w:themeColor="text1"/>
        </w:rPr>
        <w:t>s</w:t>
      </w:r>
      <w:r w:rsidRPr="001406D3">
        <w:rPr>
          <w:color w:val="000000" w:themeColor="text1"/>
        </w:rPr>
        <w:t xml:space="preserve"> have expressed their notion about after care access. Ethical guideline documents </w:t>
      </w:r>
      <w:r w:rsidR="00CC1C3F" w:rsidRPr="00CC1C3F">
        <w:rPr>
          <w:color w:val="000000" w:themeColor="text1"/>
        </w:rPr>
        <w:t>(6</w:t>
      </w:r>
      <w:proofErr w:type="gramStart"/>
      <w:r w:rsidR="00CC1C3F" w:rsidRPr="00CC1C3F">
        <w:rPr>
          <w:color w:val="000000" w:themeColor="text1"/>
        </w:rPr>
        <w:t>,7</w:t>
      </w:r>
      <w:proofErr w:type="gramEnd"/>
      <w:r w:rsidR="00CC1C3F" w:rsidRPr="00CC1C3F">
        <w:rPr>
          <w:color w:val="000000" w:themeColor="text1"/>
        </w:rPr>
        <w:t>)</w:t>
      </w:r>
      <w:r w:rsidRPr="001406D3">
        <w:rPr>
          <w:color w:val="000000" w:themeColor="text1"/>
        </w:rPr>
        <w:t xml:space="preserve"> various reports </w:t>
      </w:r>
      <w:r w:rsidR="00CC1C3F">
        <w:rPr>
          <w:color w:val="000000" w:themeColor="text1"/>
        </w:rPr>
        <w:t>(8,9)</w:t>
      </w:r>
      <w:r>
        <w:rPr>
          <w:color w:val="000000" w:themeColor="text1"/>
        </w:rPr>
        <w:t xml:space="preserve"> and n</w:t>
      </w:r>
      <w:r w:rsidRPr="001406D3">
        <w:rPr>
          <w:color w:val="000000" w:themeColor="text1"/>
        </w:rPr>
        <w:t xml:space="preserve">ational guidelines </w:t>
      </w:r>
      <w:r w:rsidR="00CC1C3F" w:rsidRPr="00CC1C3F">
        <w:rPr>
          <w:color w:val="000000" w:themeColor="text1"/>
        </w:rPr>
        <w:t>(10)</w:t>
      </w:r>
      <w:r w:rsidRPr="001406D3">
        <w:rPr>
          <w:color w:val="000000" w:themeColor="text1"/>
        </w:rPr>
        <w:t xml:space="preserve"> have raised issues for continuation of </w:t>
      </w:r>
      <w:r>
        <w:rPr>
          <w:color w:val="000000" w:themeColor="text1"/>
        </w:rPr>
        <w:t>PTA</w:t>
      </w:r>
      <w:r w:rsidRPr="001406D3">
        <w:rPr>
          <w:color w:val="000000" w:themeColor="text1"/>
        </w:rPr>
        <w:t xml:space="preserve"> to </w:t>
      </w:r>
      <w:r>
        <w:rPr>
          <w:color w:val="000000" w:themeColor="text1"/>
        </w:rPr>
        <w:t xml:space="preserve">the trial </w:t>
      </w:r>
      <w:r w:rsidRPr="001406D3">
        <w:rPr>
          <w:color w:val="000000" w:themeColor="text1"/>
        </w:rPr>
        <w:t xml:space="preserve">participants. </w:t>
      </w:r>
      <w:r>
        <w:rPr>
          <w:color w:val="000000" w:themeColor="text1"/>
        </w:rPr>
        <w:t xml:space="preserve"> The </w:t>
      </w:r>
      <w:proofErr w:type="spellStart"/>
      <w:r>
        <w:rPr>
          <w:color w:val="000000" w:themeColor="text1"/>
        </w:rPr>
        <w:t>DoH</w:t>
      </w:r>
      <w:proofErr w:type="spellEnd"/>
      <w:r w:rsidRPr="001406D3">
        <w:rPr>
          <w:color w:val="000000" w:themeColor="text1"/>
        </w:rPr>
        <w:t xml:space="preserve"> </w:t>
      </w:r>
      <w:r w:rsidR="00CC1C3F" w:rsidRPr="00CC1C3F">
        <w:rPr>
          <w:color w:val="000000" w:themeColor="text1"/>
        </w:rPr>
        <w:t>(6)</w:t>
      </w:r>
      <w:r w:rsidRPr="001406D3">
        <w:rPr>
          <w:color w:val="000000" w:themeColor="text1"/>
        </w:rPr>
        <w:t xml:space="preserve"> published in October 2013 has </w:t>
      </w:r>
      <w:r>
        <w:rPr>
          <w:color w:val="000000" w:themeColor="text1"/>
        </w:rPr>
        <w:t>stressed on PTA</w:t>
      </w:r>
      <w:r w:rsidRPr="001406D3">
        <w:rPr>
          <w:color w:val="000000" w:themeColor="text1"/>
        </w:rPr>
        <w:t xml:space="preserve"> provision in paragraph 34. Indian Council of Medical Research</w:t>
      </w:r>
      <w:r>
        <w:rPr>
          <w:color w:val="000000" w:themeColor="text1"/>
        </w:rPr>
        <w:t xml:space="preserve"> (ICMR)</w:t>
      </w:r>
      <w:r w:rsidRPr="001406D3">
        <w:rPr>
          <w:color w:val="000000" w:themeColor="text1"/>
        </w:rPr>
        <w:t xml:space="preserve"> </w:t>
      </w:r>
      <w:r>
        <w:rPr>
          <w:color w:val="000000" w:themeColor="text1"/>
        </w:rPr>
        <w:t xml:space="preserve">guidelines have also put forward the importance of PTA </w:t>
      </w:r>
      <w:r w:rsidR="00CC1C3F">
        <w:rPr>
          <w:color w:val="000000" w:themeColor="text1"/>
        </w:rPr>
        <w:t>(</w:t>
      </w:r>
      <w:r w:rsidR="00CC1C3F" w:rsidRPr="00CC1C3F">
        <w:rPr>
          <w:color w:val="000000" w:themeColor="text1"/>
        </w:rPr>
        <w:t>10)</w:t>
      </w:r>
      <w:r w:rsidR="00CC1C3F">
        <w:rPr>
          <w:color w:val="000000" w:themeColor="text1"/>
        </w:rPr>
        <w:t>.</w:t>
      </w:r>
    </w:p>
    <w:p w:rsidR="00D365CB" w:rsidRPr="001406D3" w:rsidRDefault="00D365CB" w:rsidP="00D365CB">
      <w:pPr>
        <w:spacing w:line="480" w:lineRule="auto"/>
        <w:jc w:val="center"/>
        <w:rPr>
          <w:b/>
          <w:iCs/>
          <w:color w:val="000000" w:themeColor="text1"/>
        </w:rPr>
      </w:pPr>
      <w:proofErr w:type="spellStart"/>
      <w:r w:rsidRPr="00BF5BBC">
        <w:rPr>
          <w:b/>
          <w:iCs/>
          <w:color w:val="000000" w:themeColor="text1"/>
          <w:highlight w:val="yellow"/>
          <w:rPrChange w:id="92" w:author="HS" w:date="2018-03-02T03:33:00Z">
            <w:rPr>
              <w:b/>
              <w:iCs/>
              <w:color w:val="000000" w:themeColor="text1"/>
            </w:rPr>
          </w:rPrChange>
        </w:rPr>
        <w:t>P</w:t>
      </w:r>
      <w:ins w:id="93" w:author="ashish" w:date="2018-02-27T11:06:00Z">
        <w:r w:rsidR="00541800" w:rsidRPr="00BF5BBC">
          <w:rPr>
            <w:b/>
            <w:iCs/>
            <w:color w:val="000000" w:themeColor="text1"/>
            <w:highlight w:val="yellow"/>
            <w:rPrChange w:id="94" w:author="HS" w:date="2018-03-02T03:33:00Z">
              <w:rPr>
                <w:b/>
                <w:iCs/>
                <w:color w:val="000000" w:themeColor="text1"/>
              </w:rPr>
            </w:rPrChange>
          </w:rPr>
          <w:t>ost Trial</w:t>
        </w:r>
        <w:proofErr w:type="spellEnd"/>
        <w:r w:rsidR="00541800" w:rsidRPr="00BF5BBC">
          <w:rPr>
            <w:b/>
            <w:iCs/>
            <w:color w:val="000000" w:themeColor="text1"/>
            <w:highlight w:val="yellow"/>
            <w:rPrChange w:id="95" w:author="HS" w:date="2018-03-02T03:33:00Z">
              <w:rPr>
                <w:b/>
                <w:iCs/>
                <w:color w:val="000000" w:themeColor="text1"/>
              </w:rPr>
            </w:rPrChange>
          </w:rPr>
          <w:t xml:space="preserve"> Access</w:t>
        </w:r>
      </w:ins>
      <w:del w:id="96" w:author="ashish" w:date="2018-02-27T11:06:00Z">
        <w:r w:rsidRPr="00BF5BBC" w:rsidDel="00541800">
          <w:rPr>
            <w:b/>
            <w:iCs/>
            <w:color w:val="000000" w:themeColor="text1"/>
            <w:highlight w:val="yellow"/>
            <w:rPrChange w:id="97" w:author="HS" w:date="2018-03-02T03:33:00Z">
              <w:rPr>
                <w:b/>
                <w:iCs/>
                <w:color w:val="000000" w:themeColor="text1"/>
              </w:rPr>
            </w:rPrChange>
          </w:rPr>
          <w:delText>TA</w:delText>
        </w:r>
      </w:del>
      <w:r w:rsidRPr="00BF5BBC">
        <w:rPr>
          <w:b/>
          <w:iCs/>
          <w:color w:val="000000" w:themeColor="text1"/>
          <w:highlight w:val="yellow"/>
          <w:rPrChange w:id="98" w:author="HS" w:date="2018-03-02T03:33:00Z">
            <w:rPr>
              <w:b/>
              <w:iCs/>
              <w:color w:val="000000" w:themeColor="text1"/>
            </w:rPr>
          </w:rPrChange>
        </w:rPr>
        <w:t>: A Debatable Topic</w:t>
      </w:r>
    </w:p>
    <w:p w:rsidR="00D365CB" w:rsidRPr="001406D3" w:rsidRDefault="00D365CB" w:rsidP="00D365CB">
      <w:pPr>
        <w:spacing w:line="480" w:lineRule="auto"/>
        <w:jc w:val="both"/>
        <w:rPr>
          <w:color w:val="000000" w:themeColor="text1"/>
        </w:rPr>
      </w:pPr>
      <w:r w:rsidRPr="001406D3">
        <w:rPr>
          <w:color w:val="000000" w:themeColor="text1"/>
        </w:rPr>
        <w:t>PTA is highly debatable topic due to involvement of bioethics, human rights, law, economics and marketing. PTA dispute is mainly based on two types of arguments, first in its favour and later against it.</w:t>
      </w:r>
    </w:p>
    <w:p w:rsidR="00D365CB" w:rsidRPr="001406D3" w:rsidRDefault="00D365CB" w:rsidP="00D365CB">
      <w:pPr>
        <w:spacing w:line="480" w:lineRule="auto"/>
        <w:jc w:val="both"/>
        <w:rPr>
          <w:color w:val="000000" w:themeColor="text1"/>
        </w:rPr>
      </w:pPr>
      <w:r>
        <w:rPr>
          <w:color w:val="000000" w:themeColor="text1"/>
        </w:rPr>
        <w:lastRenderedPageBreak/>
        <w:t>Based on</w:t>
      </w:r>
      <w:r w:rsidRPr="001406D3">
        <w:rPr>
          <w:color w:val="000000" w:themeColor="text1"/>
        </w:rPr>
        <w:t xml:space="preserve"> principles of </w:t>
      </w:r>
      <w:proofErr w:type="spellStart"/>
      <w:r w:rsidRPr="001406D3">
        <w:rPr>
          <w:color w:val="000000" w:themeColor="text1"/>
        </w:rPr>
        <w:t>non</w:t>
      </w:r>
      <w:r>
        <w:rPr>
          <w:color w:val="000000" w:themeColor="text1"/>
        </w:rPr>
        <w:t>maleficence</w:t>
      </w:r>
      <w:proofErr w:type="spellEnd"/>
      <w:r w:rsidRPr="001406D3">
        <w:rPr>
          <w:color w:val="000000" w:themeColor="text1"/>
        </w:rPr>
        <w:t xml:space="preserve"> i.e. not to induce harm, PTA appears to be useful and necessary as withdrawal of the therapy may be harmful</w:t>
      </w:r>
      <w:r>
        <w:rPr>
          <w:color w:val="000000" w:themeColor="text1"/>
        </w:rPr>
        <w:t xml:space="preserve"> in those who are getting sustained benefit from it</w:t>
      </w:r>
      <w:commentRangeStart w:id="99"/>
      <w:r w:rsidRPr="00BF5BBC">
        <w:rPr>
          <w:color w:val="000000" w:themeColor="text1"/>
          <w:highlight w:val="yellow"/>
          <w:rPrChange w:id="100" w:author="HS" w:date="2018-03-02T03:34:00Z">
            <w:rPr>
              <w:color w:val="000000" w:themeColor="text1"/>
            </w:rPr>
          </w:rPrChange>
        </w:rPr>
        <w:t>. When an investigational drug</w:t>
      </w:r>
      <w:r w:rsidR="00590EA6" w:rsidRPr="00BF5BBC">
        <w:rPr>
          <w:color w:val="000000" w:themeColor="text1"/>
          <w:highlight w:val="yellow"/>
          <w:rPrChange w:id="101" w:author="HS" w:date="2018-03-02T03:34:00Z">
            <w:rPr>
              <w:color w:val="000000" w:themeColor="text1"/>
            </w:rPr>
          </w:rPrChange>
        </w:rPr>
        <w:t>/</w:t>
      </w:r>
      <w:r w:rsidRPr="00BF5BBC">
        <w:rPr>
          <w:color w:val="000000" w:themeColor="text1"/>
          <w:highlight w:val="yellow"/>
          <w:rPrChange w:id="102" w:author="HS" w:date="2018-03-02T03:34:00Z">
            <w:rPr>
              <w:color w:val="000000" w:themeColor="text1"/>
            </w:rPr>
          </w:rPrChange>
        </w:rPr>
        <w:t xml:space="preserve">intervention is identified as beneficial in a clinical trial, participants </w:t>
      </w:r>
      <w:r w:rsidR="00590EA6" w:rsidRPr="00BF5BBC">
        <w:rPr>
          <w:color w:val="000000" w:themeColor="text1"/>
          <w:highlight w:val="yellow"/>
          <w:rPrChange w:id="103" w:author="HS" w:date="2018-03-02T03:34:00Z">
            <w:rPr>
              <w:color w:val="000000" w:themeColor="text1"/>
            </w:rPr>
          </w:rPrChange>
        </w:rPr>
        <w:t>should be considered for providing</w:t>
      </w:r>
      <w:r w:rsidRPr="00BF5BBC">
        <w:rPr>
          <w:color w:val="000000" w:themeColor="text1"/>
          <w:highlight w:val="yellow"/>
          <w:rPrChange w:id="104" w:author="HS" w:date="2018-03-02T03:34:00Z">
            <w:rPr>
              <w:color w:val="000000" w:themeColor="text1"/>
            </w:rPr>
          </w:rPrChange>
        </w:rPr>
        <w:t xml:space="preserve"> PTA</w:t>
      </w:r>
      <w:r w:rsidR="00590EA6" w:rsidRPr="00BF5BBC">
        <w:rPr>
          <w:color w:val="000000" w:themeColor="text1"/>
          <w:highlight w:val="yellow"/>
          <w:rPrChange w:id="105" w:author="HS" w:date="2018-03-02T03:34:00Z">
            <w:rPr>
              <w:color w:val="000000" w:themeColor="text1"/>
            </w:rPr>
          </w:rPrChange>
        </w:rPr>
        <w:t>.</w:t>
      </w:r>
      <w:commentRangeEnd w:id="99"/>
      <w:r w:rsidR="00BF5BBC">
        <w:rPr>
          <w:rStyle w:val="CommentReference"/>
        </w:rPr>
        <w:commentReference w:id="99"/>
      </w:r>
      <w:r w:rsidR="00590EA6">
        <w:rPr>
          <w:color w:val="000000" w:themeColor="text1"/>
        </w:rPr>
        <w:t xml:space="preserve"> </w:t>
      </w:r>
      <w:r w:rsidRPr="001406D3">
        <w:rPr>
          <w:color w:val="000000" w:themeColor="text1"/>
        </w:rPr>
        <w:t xml:space="preserve">Terminally ill patients also should have right to </w:t>
      </w:r>
      <w:r>
        <w:rPr>
          <w:color w:val="000000" w:themeColor="text1"/>
        </w:rPr>
        <w:t>alleviate</w:t>
      </w:r>
      <w:r w:rsidRPr="001406D3">
        <w:rPr>
          <w:color w:val="000000" w:themeColor="text1"/>
        </w:rPr>
        <w:t xml:space="preserve"> exaggerated suffering and improve their quality of life. A common view is that if a participant enables beneﬁt for others in terms of improved healthcare then he</w:t>
      </w:r>
      <w:r>
        <w:rPr>
          <w:color w:val="000000" w:themeColor="text1"/>
        </w:rPr>
        <w:t>/she</w:t>
      </w:r>
      <w:r w:rsidRPr="001406D3">
        <w:rPr>
          <w:color w:val="000000" w:themeColor="text1"/>
        </w:rPr>
        <w:t xml:space="preserve"> should be re</w:t>
      </w:r>
      <w:r w:rsidR="00CC1C3F">
        <w:rPr>
          <w:color w:val="000000" w:themeColor="text1"/>
        </w:rPr>
        <w:t xml:space="preserve">ciprocated </w:t>
      </w:r>
      <w:r w:rsidR="00CC1C3F" w:rsidRPr="00CC1C3F">
        <w:rPr>
          <w:color w:val="000000" w:themeColor="text1"/>
        </w:rPr>
        <w:t>(11).</w:t>
      </w:r>
      <w:r w:rsidRPr="001406D3">
        <w:rPr>
          <w:color w:val="000000" w:themeColor="text1"/>
          <w:vertAlign w:val="superscript"/>
        </w:rPr>
        <w:t xml:space="preserve"> </w:t>
      </w:r>
      <w:r w:rsidRPr="001406D3">
        <w:rPr>
          <w:color w:val="000000" w:themeColor="text1"/>
        </w:rPr>
        <w:t>Provision of PTA</w:t>
      </w:r>
      <w:r>
        <w:rPr>
          <w:color w:val="000000" w:themeColor="text1"/>
        </w:rPr>
        <w:t>, if applicable,</w:t>
      </w:r>
      <w:del w:id="106" w:author="HS" w:date="2018-03-11T22:00:00Z">
        <w:r w:rsidDel="00CC3655">
          <w:rPr>
            <w:color w:val="000000" w:themeColor="text1"/>
          </w:rPr>
          <w:delText xml:space="preserve"> </w:delText>
        </w:r>
      </w:del>
      <w:r w:rsidRPr="001406D3">
        <w:rPr>
          <w:color w:val="000000" w:themeColor="text1"/>
        </w:rPr>
        <w:t xml:space="preserve"> is entitled </w:t>
      </w:r>
      <w:r>
        <w:rPr>
          <w:color w:val="000000" w:themeColor="text1"/>
        </w:rPr>
        <w:t>for</w:t>
      </w:r>
      <w:r w:rsidRPr="001406D3">
        <w:rPr>
          <w:color w:val="000000" w:themeColor="text1"/>
        </w:rPr>
        <w:t xml:space="preserve"> those who participate in study </w:t>
      </w:r>
      <w:r>
        <w:rPr>
          <w:color w:val="000000" w:themeColor="text1"/>
        </w:rPr>
        <w:t>and the benefit might not be extended to the community from where the participants are taken. This may create</w:t>
      </w:r>
      <w:r w:rsidRPr="001406D3">
        <w:rPr>
          <w:color w:val="000000" w:themeColor="text1"/>
        </w:rPr>
        <w:t xml:space="preserve"> disparity between the individuals who are enrolled in the clinical trial and </w:t>
      </w:r>
      <w:r>
        <w:rPr>
          <w:color w:val="000000" w:themeColor="text1"/>
        </w:rPr>
        <w:t xml:space="preserve">those </w:t>
      </w:r>
      <w:r w:rsidRPr="001406D3">
        <w:rPr>
          <w:color w:val="000000" w:themeColor="text1"/>
        </w:rPr>
        <w:t>who are not.</w:t>
      </w:r>
    </w:p>
    <w:p w:rsidR="00D365CB" w:rsidRPr="00D44F02" w:rsidRDefault="00D365CB" w:rsidP="00D365CB">
      <w:pPr>
        <w:spacing w:line="480" w:lineRule="auto"/>
        <w:jc w:val="both"/>
        <w:rPr>
          <w:rStyle w:val="Emphasis"/>
          <w:i w:val="0"/>
          <w:color w:val="000000" w:themeColor="text1"/>
        </w:rPr>
      </w:pPr>
      <w:r w:rsidRPr="001406D3">
        <w:rPr>
          <w:color w:val="000000" w:themeColor="text1"/>
        </w:rPr>
        <w:t xml:space="preserve">Academic </w:t>
      </w:r>
      <w:r>
        <w:rPr>
          <w:color w:val="000000" w:themeColor="text1"/>
        </w:rPr>
        <w:t>investigators</w:t>
      </w:r>
      <w:r w:rsidRPr="001406D3">
        <w:rPr>
          <w:color w:val="000000" w:themeColor="text1"/>
        </w:rPr>
        <w:t xml:space="preserve"> express their arguments against PTA because </w:t>
      </w:r>
      <w:r>
        <w:rPr>
          <w:color w:val="000000" w:themeColor="text1"/>
        </w:rPr>
        <w:t xml:space="preserve">their </w:t>
      </w:r>
      <w:r w:rsidRPr="001406D3">
        <w:rPr>
          <w:color w:val="000000" w:themeColor="text1"/>
        </w:rPr>
        <w:t xml:space="preserve">research does not have any commercial </w:t>
      </w:r>
      <w:r>
        <w:rPr>
          <w:color w:val="000000" w:themeColor="text1"/>
        </w:rPr>
        <w:t>basis</w:t>
      </w:r>
      <w:r w:rsidRPr="001406D3">
        <w:rPr>
          <w:color w:val="000000" w:themeColor="text1"/>
        </w:rPr>
        <w:t>. The aim of research is to acquire new knowledge. Researcher also does not have authority or resources to provide t</w:t>
      </w:r>
      <w:r w:rsidR="00CC1C3F">
        <w:rPr>
          <w:color w:val="000000" w:themeColor="text1"/>
        </w:rPr>
        <w:t>reatment in a progressing trial</w:t>
      </w:r>
      <w:r w:rsidR="00CC1C3F">
        <w:rPr>
          <w:color w:val="000000" w:themeColor="text1"/>
          <w:vertAlign w:val="superscript"/>
        </w:rPr>
        <w:t xml:space="preserve"> </w:t>
      </w:r>
      <w:r w:rsidR="00CC1C3F" w:rsidRPr="00CC1C3F">
        <w:rPr>
          <w:color w:val="000000" w:themeColor="text1"/>
        </w:rPr>
        <w:t>(12).</w:t>
      </w:r>
      <w:r w:rsidRPr="001406D3">
        <w:rPr>
          <w:color w:val="000000" w:themeColor="text1"/>
          <w:vertAlign w:val="superscript"/>
        </w:rPr>
        <w:t xml:space="preserve"> </w:t>
      </w:r>
      <w:r w:rsidRPr="00CC1C3F">
        <w:rPr>
          <w:color w:val="000000" w:themeColor="text1"/>
        </w:rPr>
        <w:t>F</w:t>
      </w:r>
      <w:r w:rsidRPr="00CC1C3F">
        <w:rPr>
          <w:rStyle w:val="Emphasis"/>
          <w:i w:val="0"/>
          <w:color w:val="000000" w:themeColor="text1"/>
        </w:rPr>
        <w:t>ew</w:t>
      </w:r>
      <w:r w:rsidRPr="00D44F02">
        <w:rPr>
          <w:rStyle w:val="Emphasis"/>
          <w:i w:val="0"/>
          <w:color w:val="000000" w:themeColor="text1"/>
        </w:rPr>
        <w:t xml:space="preserve"> researchers suggested that ‘compensation’ justify the reciprocity principles </w:t>
      </w:r>
      <w:r w:rsidR="00CC1C3F" w:rsidRPr="00CC1C3F">
        <w:rPr>
          <w:rStyle w:val="Emphasis"/>
          <w:i w:val="0"/>
          <w:color w:val="000000" w:themeColor="text1"/>
        </w:rPr>
        <w:t>(11)</w:t>
      </w:r>
      <w:r w:rsidRPr="00D44F02">
        <w:rPr>
          <w:rStyle w:val="Emphasis"/>
          <w:i w:val="0"/>
          <w:color w:val="000000" w:themeColor="text1"/>
        </w:rPr>
        <w:t xml:space="preserve"> but how, how much and how long PTA needs to be given, </w:t>
      </w:r>
      <w:r w:rsidR="00D44F02" w:rsidRPr="00D44F02">
        <w:rPr>
          <w:rStyle w:val="Emphasis"/>
          <w:i w:val="0"/>
          <w:color w:val="000000" w:themeColor="text1"/>
        </w:rPr>
        <w:t>generally</w:t>
      </w:r>
      <w:r w:rsidR="00CC1C3F">
        <w:rPr>
          <w:rStyle w:val="Emphasis"/>
          <w:i w:val="0"/>
          <w:color w:val="000000" w:themeColor="text1"/>
        </w:rPr>
        <w:t xml:space="preserve"> lacks clarity </w:t>
      </w:r>
      <w:r w:rsidR="00CC1C3F" w:rsidRPr="00CC1C3F">
        <w:rPr>
          <w:rStyle w:val="Emphasis"/>
          <w:i w:val="0"/>
          <w:color w:val="000000" w:themeColor="text1"/>
        </w:rPr>
        <w:t>(13).</w:t>
      </w:r>
      <w:r w:rsidRPr="00D44F02">
        <w:rPr>
          <w:rStyle w:val="Emphasis"/>
          <w:i w:val="0"/>
          <w:color w:val="000000" w:themeColor="text1"/>
        </w:rPr>
        <w:t xml:space="preserve"> A spectrum of views has been expressed by many authors whether to provide PTA to trial participants or not. </w:t>
      </w:r>
    </w:p>
    <w:p w:rsidR="00D365CB" w:rsidRPr="001406D3" w:rsidRDefault="00D365CB" w:rsidP="00D365CB">
      <w:pPr>
        <w:spacing w:line="480" w:lineRule="auto"/>
        <w:jc w:val="both"/>
        <w:rPr>
          <w:iCs/>
          <w:color w:val="000000" w:themeColor="text1"/>
        </w:rPr>
      </w:pPr>
      <w:proofErr w:type="spellStart"/>
      <w:r w:rsidRPr="001406D3">
        <w:rPr>
          <w:color w:val="000000" w:themeColor="text1"/>
        </w:rPr>
        <w:t>Dainesi</w:t>
      </w:r>
      <w:proofErr w:type="spellEnd"/>
      <w:r w:rsidRPr="001406D3">
        <w:rPr>
          <w:color w:val="000000" w:themeColor="text1"/>
        </w:rPr>
        <w:t xml:space="preserve"> and Goldman</w:t>
      </w:r>
      <w:r>
        <w:rPr>
          <w:color w:val="000000" w:themeColor="text1"/>
        </w:rPr>
        <w:t xml:space="preserve"> </w:t>
      </w:r>
      <w:r w:rsidR="00CC1C3F">
        <w:rPr>
          <w:color w:val="000000" w:themeColor="text1"/>
        </w:rPr>
        <w:t>(14)</w:t>
      </w:r>
      <w:r w:rsidRPr="001406D3">
        <w:rPr>
          <w:color w:val="000000" w:themeColor="text1"/>
        </w:rPr>
        <w:t xml:space="preserve"> specified that PTA decision should be taken based on the efficacy and safety of new investigational drug. </w:t>
      </w:r>
      <w:proofErr w:type="spellStart"/>
      <w:r w:rsidRPr="001406D3">
        <w:rPr>
          <w:color w:val="000000" w:themeColor="text1"/>
        </w:rPr>
        <w:t>Zong</w:t>
      </w:r>
      <w:proofErr w:type="spellEnd"/>
      <w:r w:rsidRPr="001406D3">
        <w:rPr>
          <w:color w:val="000000" w:themeColor="text1"/>
        </w:rPr>
        <w:t xml:space="preserve"> </w:t>
      </w:r>
      <w:r w:rsidR="00CC1C3F" w:rsidRPr="00CC1C3F">
        <w:rPr>
          <w:color w:val="000000" w:themeColor="text1"/>
        </w:rPr>
        <w:t>(15)</w:t>
      </w:r>
      <w:r w:rsidRPr="001406D3">
        <w:rPr>
          <w:color w:val="000000" w:themeColor="text1"/>
        </w:rPr>
        <w:t xml:space="preserve"> </w:t>
      </w:r>
      <w:r>
        <w:rPr>
          <w:color w:val="000000" w:themeColor="text1"/>
        </w:rPr>
        <w:t>opined that</w:t>
      </w:r>
      <w:r w:rsidRPr="001406D3">
        <w:rPr>
          <w:color w:val="000000" w:themeColor="text1"/>
        </w:rPr>
        <w:t xml:space="preserve"> PTA should be implemented </w:t>
      </w:r>
      <w:r>
        <w:rPr>
          <w:color w:val="000000" w:themeColor="text1"/>
        </w:rPr>
        <w:t xml:space="preserve">when </w:t>
      </w:r>
      <w:r w:rsidRPr="001406D3">
        <w:rPr>
          <w:color w:val="000000" w:themeColor="text1"/>
        </w:rPr>
        <w:t xml:space="preserve">needed and not on regular basis which may create many obstacles in the treatment protocol. </w:t>
      </w:r>
    </w:p>
    <w:p w:rsidR="00D365CB" w:rsidRPr="001406D3" w:rsidRDefault="00D365CB" w:rsidP="00D365CB">
      <w:pPr>
        <w:spacing w:line="480" w:lineRule="auto"/>
        <w:jc w:val="both"/>
        <w:rPr>
          <w:color w:val="000000" w:themeColor="text1"/>
        </w:rPr>
      </w:pPr>
      <w:proofErr w:type="spellStart"/>
      <w:r w:rsidRPr="001406D3">
        <w:rPr>
          <w:color w:val="000000" w:themeColor="text1"/>
        </w:rPr>
        <w:t>Sofaer</w:t>
      </w:r>
      <w:proofErr w:type="spellEnd"/>
      <w:r w:rsidRPr="001406D3">
        <w:rPr>
          <w:color w:val="000000" w:themeColor="text1"/>
        </w:rPr>
        <w:t xml:space="preserve"> </w:t>
      </w:r>
      <w:r>
        <w:rPr>
          <w:color w:val="000000" w:themeColor="text1"/>
        </w:rPr>
        <w:t xml:space="preserve">et al </w:t>
      </w:r>
      <w:r w:rsidR="00CC1C3F" w:rsidRPr="00CC1C3F">
        <w:rPr>
          <w:color w:val="000000" w:themeColor="text1"/>
        </w:rPr>
        <w:t>(16)</w:t>
      </w:r>
      <w:r w:rsidRPr="001406D3">
        <w:rPr>
          <w:color w:val="000000" w:themeColor="text1"/>
        </w:rPr>
        <w:t xml:space="preserve"> conducted a systematic review and concluded a remark against PTA in consideration with moral, legal, incentive and practical aspects. They also figured out 36 broad types of reasons why PTA to trial </w:t>
      </w:r>
      <w:r>
        <w:rPr>
          <w:color w:val="000000" w:themeColor="text1"/>
        </w:rPr>
        <w:t>medication</w:t>
      </w:r>
      <w:r w:rsidRPr="001406D3">
        <w:rPr>
          <w:color w:val="000000" w:themeColor="text1"/>
        </w:rPr>
        <w:t xml:space="preserve"> need not be ensured to the participants. </w:t>
      </w:r>
      <w:proofErr w:type="spellStart"/>
      <w:r w:rsidRPr="001406D3">
        <w:rPr>
          <w:color w:val="000000" w:themeColor="text1"/>
        </w:rPr>
        <w:t>Usharani</w:t>
      </w:r>
      <w:proofErr w:type="spellEnd"/>
      <w:r w:rsidRPr="001406D3">
        <w:rPr>
          <w:color w:val="000000" w:themeColor="text1"/>
        </w:rPr>
        <w:t xml:space="preserve"> and </w:t>
      </w:r>
      <w:proofErr w:type="spellStart"/>
      <w:r w:rsidRPr="001406D3">
        <w:rPr>
          <w:color w:val="000000" w:themeColor="text1"/>
        </w:rPr>
        <w:t>Naqvi</w:t>
      </w:r>
      <w:proofErr w:type="spellEnd"/>
      <w:r>
        <w:rPr>
          <w:color w:val="000000" w:themeColor="text1"/>
        </w:rPr>
        <w:t xml:space="preserve"> </w:t>
      </w:r>
      <w:r w:rsidR="00CC1C3F" w:rsidRPr="00CC1C3F">
        <w:rPr>
          <w:color w:val="000000" w:themeColor="text1"/>
        </w:rPr>
        <w:t>(17)</w:t>
      </w:r>
      <w:r w:rsidRPr="001406D3">
        <w:rPr>
          <w:color w:val="000000" w:themeColor="text1"/>
        </w:rPr>
        <w:t xml:space="preserve"> stressed</w:t>
      </w:r>
      <w:r>
        <w:rPr>
          <w:color w:val="000000" w:themeColor="text1"/>
        </w:rPr>
        <w:t xml:space="preserve"> that</w:t>
      </w:r>
      <w:r w:rsidRPr="001406D3">
        <w:rPr>
          <w:color w:val="000000" w:themeColor="text1"/>
        </w:rPr>
        <w:t xml:space="preserve"> PTA</w:t>
      </w:r>
      <w:r>
        <w:rPr>
          <w:color w:val="000000" w:themeColor="text1"/>
        </w:rPr>
        <w:t xml:space="preserve"> must be in place and there should be no </w:t>
      </w:r>
      <w:r w:rsidRPr="001406D3">
        <w:rPr>
          <w:color w:val="000000" w:themeColor="text1"/>
        </w:rPr>
        <w:t xml:space="preserve">disparity between the </w:t>
      </w:r>
      <w:r w:rsidRPr="001406D3">
        <w:rPr>
          <w:color w:val="000000" w:themeColor="text1"/>
        </w:rPr>
        <w:lastRenderedPageBreak/>
        <w:t xml:space="preserve">participants and non- participants as well as between rich countries and poor nations </w:t>
      </w:r>
      <w:r>
        <w:rPr>
          <w:color w:val="000000" w:themeColor="text1"/>
        </w:rPr>
        <w:t>with respect to provision of PTA</w:t>
      </w:r>
      <w:r w:rsidRPr="001406D3">
        <w:rPr>
          <w:color w:val="000000" w:themeColor="text1"/>
        </w:rPr>
        <w:t xml:space="preserve">. </w:t>
      </w:r>
    </w:p>
    <w:p w:rsidR="00D365CB" w:rsidRPr="001406D3" w:rsidRDefault="00D365CB" w:rsidP="00D365CB">
      <w:pPr>
        <w:spacing w:line="480" w:lineRule="auto"/>
        <w:jc w:val="both"/>
        <w:rPr>
          <w:color w:val="000000" w:themeColor="text1"/>
        </w:rPr>
      </w:pPr>
      <w:r>
        <w:rPr>
          <w:color w:val="000000" w:themeColor="text1"/>
        </w:rPr>
        <w:t>Del-</w:t>
      </w:r>
      <w:r w:rsidRPr="001406D3">
        <w:rPr>
          <w:color w:val="000000" w:themeColor="text1"/>
        </w:rPr>
        <w:t xml:space="preserve">re </w:t>
      </w:r>
      <w:r>
        <w:rPr>
          <w:color w:val="000000" w:themeColor="text1"/>
        </w:rPr>
        <w:t>et al</w:t>
      </w:r>
      <w:r w:rsidRPr="001406D3">
        <w:rPr>
          <w:color w:val="000000" w:themeColor="text1"/>
        </w:rPr>
        <w:t xml:space="preserve"> </w:t>
      </w:r>
      <w:r w:rsidR="00CC1C3F" w:rsidRPr="00CC1C3F">
        <w:rPr>
          <w:color w:val="000000" w:themeColor="text1"/>
        </w:rPr>
        <w:t>(</w:t>
      </w:r>
      <w:r w:rsidRPr="00CC1C3F">
        <w:rPr>
          <w:color w:val="000000" w:themeColor="text1"/>
        </w:rPr>
        <w:t>18</w:t>
      </w:r>
      <w:r w:rsidR="00CC1C3F" w:rsidRPr="00CC1C3F">
        <w:rPr>
          <w:color w:val="000000" w:themeColor="text1"/>
        </w:rPr>
        <w:t>)</w:t>
      </w:r>
      <w:r w:rsidRPr="001406D3">
        <w:rPr>
          <w:color w:val="000000" w:themeColor="text1"/>
        </w:rPr>
        <w:t xml:space="preserve"> </w:t>
      </w:r>
      <w:r>
        <w:rPr>
          <w:color w:val="000000" w:themeColor="text1"/>
        </w:rPr>
        <w:t xml:space="preserve">mentioned that sponsors </w:t>
      </w:r>
      <w:r w:rsidRPr="00DC2F06">
        <w:rPr>
          <w:color w:val="000000" w:themeColor="text1"/>
        </w:rPr>
        <w:t xml:space="preserve">and investigators from high income countries </w:t>
      </w:r>
      <w:r>
        <w:rPr>
          <w:color w:val="000000" w:themeColor="text1"/>
        </w:rPr>
        <w:t>are likely to</w:t>
      </w:r>
      <w:r w:rsidRPr="00DC2F06">
        <w:rPr>
          <w:color w:val="000000" w:themeColor="text1"/>
        </w:rPr>
        <w:t xml:space="preserve"> exploit participants</w:t>
      </w:r>
      <w:r>
        <w:rPr>
          <w:color w:val="000000" w:themeColor="text1"/>
        </w:rPr>
        <w:t xml:space="preserve"> in</w:t>
      </w:r>
      <w:r w:rsidRPr="00DC2F06">
        <w:rPr>
          <w:color w:val="000000" w:themeColor="text1"/>
        </w:rPr>
        <w:t xml:space="preserve"> </w:t>
      </w:r>
      <w:r>
        <w:rPr>
          <w:color w:val="000000" w:themeColor="text1"/>
        </w:rPr>
        <w:t xml:space="preserve">LMICs as the </w:t>
      </w:r>
      <w:r w:rsidRPr="00DC2F06">
        <w:rPr>
          <w:color w:val="000000" w:themeColor="text1"/>
        </w:rPr>
        <w:t xml:space="preserve">communities with limited access to </w:t>
      </w:r>
      <w:r>
        <w:rPr>
          <w:color w:val="000000" w:themeColor="text1"/>
        </w:rPr>
        <w:t xml:space="preserve">essential </w:t>
      </w:r>
      <w:r w:rsidRPr="00DC2F06">
        <w:rPr>
          <w:color w:val="000000" w:themeColor="text1"/>
        </w:rPr>
        <w:t xml:space="preserve">healthcare may be more </w:t>
      </w:r>
      <w:r>
        <w:rPr>
          <w:color w:val="000000" w:themeColor="text1"/>
        </w:rPr>
        <w:t>likely to accept the risk</w:t>
      </w:r>
      <w:r w:rsidRPr="00DC2F06">
        <w:rPr>
          <w:color w:val="000000" w:themeColor="text1"/>
        </w:rPr>
        <w:t xml:space="preserve"> </w:t>
      </w:r>
      <w:r>
        <w:rPr>
          <w:color w:val="000000" w:themeColor="text1"/>
        </w:rPr>
        <w:t xml:space="preserve">of trial participation. </w:t>
      </w:r>
      <w:proofErr w:type="spellStart"/>
      <w:r w:rsidRPr="001406D3">
        <w:rPr>
          <w:color w:val="000000" w:themeColor="text1"/>
        </w:rPr>
        <w:t>Mastroleo</w:t>
      </w:r>
      <w:proofErr w:type="spellEnd"/>
      <w:r w:rsidRPr="001406D3">
        <w:rPr>
          <w:color w:val="000000" w:themeColor="text1"/>
        </w:rPr>
        <w:t xml:space="preserve"> </w:t>
      </w:r>
      <w:r w:rsidR="00CC1C3F" w:rsidRPr="00CC1C3F">
        <w:rPr>
          <w:color w:val="000000" w:themeColor="text1"/>
        </w:rPr>
        <w:t>(19)</w:t>
      </w:r>
      <w:r w:rsidRPr="001406D3">
        <w:rPr>
          <w:color w:val="000000" w:themeColor="text1"/>
        </w:rPr>
        <w:t xml:space="preserve"> </w:t>
      </w:r>
      <w:r>
        <w:rPr>
          <w:color w:val="000000" w:themeColor="text1"/>
        </w:rPr>
        <w:t xml:space="preserve">criticized </w:t>
      </w:r>
      <w:r w:rsidRPr="001406D3">
        <w:rPr>
          <w:color w:val="000000" w:themeColor="text1"/>
        </w:rPr>
        <w:t xml:space="preserve">that </w:t>
      </w:r>
      <w:r>
        <w:rPr>
          <w:color w:val="000000" w:themeColor="text1"/>
        </w:rPr>
        <w:t xml:space="preserve">the current </w:t>
      </w:r>
      <w:proofErr w:type="spellStart"/>
      <w:r>
        <w:rPr>
          <w:color w:val="000000" w:themeColor="text1"/>
        </w:rPr>
        <w:t>DoH</w:t>
      </w:r>
      <w:proofErr w:type="spellEnd"/>
      <w:r>
        <w:rPr>
          <w:color w:val="000000" w:themeColor="text1"/>
        </w:rPr>
        <w:t xml:space="preserve"> </w:t>
      </w:r>
      <w:r w:rsidRPr="001406D3">
        <w:rPr>
          <w:color w:val="000000" w:themeColor="text1"/>
        </w:rPr>
        <w:t xml:space="preserve">guidelines have </w:t>
      </w:r>
      <w:r>
        <w:rPr>
          <w:color w:val="000000" w:themeColor="text1"/>
        </w:rPr>
        <w:t xml:space="preserve">to be revisited </w:t>
      </w:r>
      <w:r w:rsidRPr="001406D3">
        <w:rPr>
          <w:color w:val="000000" w:themeColor="text1"/>
        </w:rPr>
        <w:t>to assure justice, fairness to participant</w:t>
      </w:r>
      <w:r>
        <w:rPr>
          <w:color w:val="000000" w:themeColor="text1"/>
        </w:rPr>
        <w:t>s and LMIC’s in clinical trials.</w:t>
      </w:r>
    </w:p>
    <w:p w:rsidR="00D365CB" w:rsidRPr="001406D3" w:rsidRDefault="00D365CB" w:rsidP="00CC1C3F">
      <w:pPr>
        <w:spacing w:line="480" w:lineRule="auto"/>
        <w:jc w:val="center"/>
        <w:rPr>
          <w:b/>
          <w:iCs/>
          <w:color w:val="000000" w:themeColor="text1"/>
        </w:rPr>
      </w:pPr>
      <w:del w:id="107" w:author="ashish" w:date="2018-02-27T11:06:00Z">
        <w:r w:rsidRPr="00BF5BBC" w:rsidDel="00541800">
          <w:rPr>
            <w:b/>
            <w:iCs/>
            <w:color w:val="000000" w:themeColor="text1"/>
            <w:highlight w:val="yellow"/>
            <w:rPrChange w:id="108" w:author="HS" w:date="2018-03-02T03:34:00Z">
              <w:rPr>
                <w:b/>
                <w:iCs/>
                <w:color w:val="000000" w:themeColor="text1"/>
              </w:rPr>
            </w:rPrChange>
          </w:rPr>
          <w:delText>P</w:delText>
        </w:r>
      </w:del>
      <w:proofErr w:type="spellStart"/>
      <w:ins w:id="109" w:author="ashish" w:date="2018-02-27T11:06:00Z">
        <w:r w:rsidR="00541800" w:rsidRPr="00BF5BBC">
          <w:rPr>
            <w:b/>
            <w:iCs/>
            <w:color w:val="000000" w:themeColor="text1"/>
            <w:highlight w:val="yellow"/>
            <w:rPrChange w:id="110" w:author="HS" w:date="2018-03-02T03:34:00Z">
              <w:rPr>
                <w:b/>
                <w:iCs/>
                <w:color w:val="000000" w:themeColor="text1"/>
              </w:rPr>
            </w:rPrChange>
          </w:rPr>
          <w:t>Post Trial</w:t>
        </w:r>
        <w:proofErr w:type="spellEnd"/>
        <w:r w:rsidR="00541800" w:rsidRPr="00BF5BBC">
          <w:rPr>
            <w:b/>
            <w:iCs/>
            <w:color w:val="000000" w:themeColor="text1"/>
            <w:highlight w:val="yellow"/>
            <w:rPrChange w:id="111" w:author="HS" w:date="2018-03-02T03:34:00Z">
              <w:rPr>
                <w:b/>
                <w:iCs/>
                <w:color w:val="000000" w:themeColor="text1"/>
              </w:rPr>
            </w:rPrChange>
          </w:rPr>
          <w:t xml:space="preserve"> Access </w:t>
        </w:r>
      </w:ins>
      <w:del w:id="112" w:author="ashish" w:date="2018-02-27T11:06:00Z">
        <w:r w:rsidRPr="00BF5BBC" w:rsidDel="00541800">
          <w:rPr>
            <w:b/>
            <w:iCs/>
            <w:color w:val="000000" w:themeColor="text1"/>
            <w:highlight w:val="yellow"/>
            <w:rPrChange w:id="113" w:author="HS" w:date="2018-03-02T03:34:00Z">
              <w:rPr>
                <w:b/>
                <w:iCs/>
                <w:color w:val="000000" w:themeColor="text1"/>
              </w:rPr>
            </w:rPrChange>
          </w:rPr>
          <w:delText>TA</w:delText>
        </w:r>
      </w:del>
      <w:r w:rsidRPr="00BF5BBC">
        <w:rPr>
          <w:b/>
          <w:iCs/>
          <w:color w:val="000000" w:themeColor="text1"/>
          <w:highlight w:val="yellow"/>
          <w:rPrChange w:id="114" w:author="HS" w:date="2018-03-02T03:34:00Z">
            <w:rPr>
              <w:b/>
              <w:iCs/>
              <w:color w:val="000000" w:themeColor="text1"/>
            </w:rPr>
          </w:rPrChange>
        </w:rPr>
        <w:t xml:space="preserve"> guidelines</w:t>
      </w:r>
      <w:r w:rsidRPr="001406D3">
        <w:rPr>
          <w:b/>
          <w:iCs/>
          <w:color w:val="000000" w:themeColor="text1"/>
        </w:rPr>
        <w:t xml:space="preserve"> </w:t>
      </w:r>
    </w:p>
    <w:p w:rsidR="00D365CB" w:rsidRPr="00CC1C3F" w:rsidRDefault="00D365CB" w:rsidP="00D365CB">
      <w:pPr>
        <w:spacing w:line="480" w:lineRule="auto"/>
        <w:jc w:val="both"/>
        <w:rPr>
          <w:rStyle w:val="Emphasis"/>
          <w:i w:val="0"/>
          <w:iCs w:val="0"/>
          <w:color w:val="000000" w:themeColor="text1"/>
        </w:rPr>
      </w:pPr>
      <w:r w:rsidRPr="001406D3">
        <w:rPr>
          <w:color w:val="000000" w:themeColor="text1"/>
        </w:rPr>
        <w:t xml:space="preserve">Primary concern of the </w:t>
      </w:r>
      <w:proofErr w:type="spellStart"/>
      <w:r w:rsidRPr="001406D3">
        <w:rPr>
          <w:color w:val="000000" w:themeColor="text1"/>
        </w:rPr>
        <w:t>D</w:t>
      </w:r>
      <w:r>
        <w:rPr>
          <w:color w:val="000000" w:themeColor="text1"/>
        </w:rPr>
        <w:t>o</w:t>
      </w:r>
      <w:r w:rsidRPr="001406D3">
        <w:rPr>
          <w:color w:val="000000" w:themeColor="text1"/>
        </w:rPr>
        <w:t>H</w:t>
      </w:r>
      <w:proofErr w:type="spellEnd"/>
      <w:r w:rsidRPr="001406D3">
        <w:rPr>
          <w:color w:val="000000" w:themeColor="text1"/>
        </w:rPr>
        <w:t xml:space="preserve"> is</w:t>
      </w:r>
      <w:r>
        <w:rPr>
          <w:color w:val="000000" w:themeColor="text1"/>
        </w:rPr>
        <w:t xml:space="preserve"> </w:t>
      </w:r>
      <w:r w:rsidRPr="001406D3">
        <w:rPr>
          <w:color w:val="000000" w:themeColor="text1"/>
        </w:rPr>
        <w:t>safeguard of participant</w:t>
      </w:r>
      <w:r>
        <w:rPr>
          <w:color w:val="000000" w:themeColor="text1"/>
        </w:rPr>
        <w:t>s</w:t>
      </w:r>
      <w:r w:rsidRPr="001406D3">
        <w:rPr>
          <w:color w:val="000000" w:themeColor="text1"/>
        </w:rPr>
        <w:t xml:space="preserve"> enrolled in investigational drug trials. First mention about PTA came in the year 2000 in order to expand the scope of ethical practice in biomedical research. Revised guidelines in the same year mention</w:t>
      </w:r>
      <w:r>
        <w:rPr>
          <w:color w:val="000000" w:themeColor="text1"/>
        </w:rPr>
        <w:t>ed</w:t>
      </w:r>
      <w:r w:rsidRPr="001406D3">
        <w:rPr>
          <w:color w:val="000000" w:themeColor="text1"/>
        </w:rPr>
        <w:t xml:space="preserve"> about PTA in new Paragraph 30 which says that participants must be assured about access after conclusion of trial for best proven prophylactic, diagnostic</w:t>
      </w:r>
      <w:r w:rsidR="00CC1C3F">
        <w:rPr>
          <w:color w:val="000000" w:themeColor="text1"/>
        </w:rPr>
        <w:t xml:space="preserve"> and therapeutic interventions </w:t>
      </w:r>
      <w:r w:rsidR="00CC1C3F" w:rsidRPr="00CC1C3F">
        <w:rPr>
          <w:color w:val="000000" w:themeColor="text1"/>
        </w:rPr>
        <w:t>(6).</w:t>
      </w:r>
      <w:r w:rsidR="00CC1C3F">
        <w:rPr>
          <w:color w:val="000000" w:themeColor="text1"/>
        </w:rPr>
        <w:t xml:space="preserve"> </w:t>
      </w:r>
      <w:r w:rsidRPr="0033019E">
        <w:rPr>
          <w:rStyle w:val="Emphasis"/>
          <w:i w:val="0"/>
          <w:color w:val="000000" w:themeColor="text1"/>
          <w:highlight w:val="yellow"/>
          <w:rPrChange w:id="115" w:author="HS" w:date="2018-03-10T23:26:00Z">
            <w:rPr>
              <w:rStyle w:val="Emphasis"/>
              <w:i w:val="0"/>
              <w:color w:val="000000" w:themeColor="text1"/>
            </w:rPr>
          </w:rPrChange>
        </w:rPr>
        <w:t xml:space="preserve">This comment about PTA spread negative sentiments among pharmaceutical industries </w:t>
      </w:r>
      <w:r w:rsidR="00F230BA" w:rsidRPr="0033019E">
        <w:rPr>
          <w:rStyle w:val="Emphasis"/>
          <w:i w:val="0"/>
          <w:color w:val="000000" w:themeColor="text1"/>
          <w:highlight w:val="yellow"/>
          <w:rPrChange w:id="116" w:author="HS" w:date="2018-03-10T23:26:00Z">
            <w:rPr>
              <w:rStyle w:val="Emphasis"/>
              <w:i w:val="0"/>
              <w:color w:val="000000" w:themeColor="text1"/>
            </w:rPr>
          </w:rPrChange>
        </w:rPr>
        <w:t>and</w:t>
      </w:r>
      <w:r w:rsidRPr="0033019E">
        <w:rPr>
          <w:rStyle w:val="Emphasis"/>
          <w:i w:val="0"/>
          <w:color w:val="000000" w:themeColor="text1"/>
          <w:highlight w:val="yellow"/>
          <w:rPrChange w:id="117" w:author="HS" w:date="2018-03-10T23:26:00Z">
            <w:rPr>
              <w:rStyle w:val="Emphasis"/>
              <w:i w:val="0"/>
              <w:color w:val="000000" w:themeColor="text1"/>
            </w:rPr>
          </w:rPrChange>
        </w:rPr>
        <w:t xml:space="preserve"> led to further explanation by the WMA about the app</w:t>
      </w:r>
      <w:r w:rsidR="00CC1C3F" w:rsidRPr="0033019E">
        <w:rPr>
          <w:rStyle w:val="Emphasis"/>
          <w:i w:val="0"/>
          <w:color w:val="000000" w:themeColor="text1"/>
          <w:highlight w:val="yellow"/>
          <w:rPrChange w:id="118" w:author="HS" w:date="2018-03-10T23:26:00Z">
            <w:rPr>
              <w:rStyle w:val="Emphasis"/>
              <w:i w:val="0"/>
              <w:color w:val="000000" w:themeColor="text1"/>
            </w:rPr>
          </w:rPrChange>
        </w:rPr>
        <w:t>lication and implications of PTA</w:t>
      </w:r>
      <w:r w:rsidR="00CC1C3F" w:rsidRPr="0033019E">
        <w:rPr>
          <w:color w:val="000000" w:themeColor="text1"/>
          <w:highlight w:val="yellow"/>
          <w:vertAlign w:val="superscript"/>
          <w:rPrChange w:id="119" w:author="HS" w:date="2018-03-10T23:26:00Z">
            <w:rPr>
              <w:color w:val="000000" w:themeColor="text1"/>
              <w:vertAlign w:val="superscript"/>
            </w:rPr>
          </w:rPrChange>
        </w:rPr>
        <w:t xml:space="preserve"> </w:t>
      </w:r>
      <w:r w:rsidR="00CC1C3F" w:rsidRPr="0033019E">
        <w:rPr>
          <w:color w:val="000000" w:themeColor="text1"/>
          <w:highlight w:val="yellow"/>
          <w:rPrChange w:id="120" w:author="HS" w:date="2018-03-10T23:26:00Z">
            <w:rPr>
              <w:color w:val="000000" w:themeColor="text1"/>
            </w:rPr>
          </w:rPrChange>
        </w:rPr>
        <w:t>(</w:t>
      </w:r>
      <w:commentRangeStart w:id="121"/>
      <w:r w:rsidR="00CC1C3F" w:rsidRPr="0033019E">
        <w:rPr>
          <w:color w:val="000000" w:themeColor="text1"/>
          <w:highlight w:val="yellow"/>
          <w:rPrChange w:id="122" w:author="HS" w:date="2018-03-10T23:26:00Z">
            <w:rPr>
              <w:color w:val="000000" w:themeColor="text1"/>
            </w:rPr>
          </w:rPrChange>
        </w:rPr>
        <w:t>20</w:t>
      </w:r>
      <w:commentRangeEnd w:id="121"/>
      <w:r w:rsidR="0033019E">
        <w:rPr>
          <w:rStyle w:val="CommentReference"/>
        </w:rPr>
        <w:commentReference w:id="121"/>
      </w:r>
      <w:r w:rsidR="00CC1C3F" w:rsidRPr="0033019E">
        <w:rPr>
          <w:color w:val="000000" w:themeColor="text1"/>
          <w:highlight w:val="yellow"/>
          <w:rPrChange w:id="123" w:author="HS" w:date="2018-03-10T23:26:00Z">
            <w:rPr>
              <w:color w:val="000000" w:themeColor="text1"/>
            </w:rPr>
          </w:rPrChange>
        </w:rPr>
        <w:t>).</w:t>
      </w:r>
      <w:r w:rsidRPr="00F230BA">
        <w:rPr>
          <w:i/>
          <w:color w:val="000000" w:themeColor="text1"/>
          <w:vertAlign w:val="superscript"/>
        </w:rPr>
        <w:t xml:space="preserve">  </w:t>
      </w:r>
      <w:r w:rsidRPr="00F230BA">
        <w:rPr>
          <w:rStyle w:val="Emphasis"/>
          <w:i w:val="0"/>
          <w:color w:val="000000" w:themeColor="text1"/>
        </w:rPr>
        <w:t xml:space="preserve">  </w:t>
      </w:r>
    </w:p>
    <w:p w:rsidR="00D365CB" w:rsidRPr="001406D3" w:rsidRDefault="00D365CB" w:rsidP="00D365CB">
      <w:pPr>
        <w:spacing w:line="480" w:lineRule="auto"/>
        <w:jc w:val="both"/>
        <w:rPr>
          <w:color w:val="000000" w:themeColor="text1"/>
        </w:rPr>
      </w:pPr>
      <w:r w:rsidRPr="001406D3">
        <w:rPr>
          <w:rStyle w:val="Emphasis"/>
          <w:color w:val="000000" w:themeColor="text1"/>
        </w:rPr>
        <w:t xml:space="preserve"> </w:t>
      </w:r>
      <w:r w:rsidRPr="00CC1C3F">
        <w:rPr>
          <w:rStyle w:val="Emphasis"/>
          <w:i w:val="0"/>
          <w:color w:val="000000" w:themeColor="text1"/>
        </w:rPr>
        <w:t>In</w:t>
      </w:r>
      <w:r w:rsidRPr="001406D3">
        <w:rPr>
          <w:rStyle w:val="Emphasis"/>
          <w:color w:val="000000" w:themeColor="text1"/>
        </w:rPr>
        <w:t xml:space="preserve"> </w:t>
      </w:r>
      <w:r w:rsidRPr="001406D3">
        <w:rPr>
          <w:color w:val="000000" w:themeColor="text1"/>
        </w:rPr>
        <w:t>CIOMS</w:t>
      </w:r>
      <w:r>
        <w:rPr>
          <w:color w:val="000000" w:themeColor="text1"/>
        </w:rPr>
        <w:t xml:space="preserve"> </w:t>
      </w:r>
      <w:r w:rsidR="000B4ED2">
        <w:rPr>
          <w:color w:val="000000" w:themeColor="text1"/>
        </w:rPr>
        <w:t>2008</w:t>
      </w:r>
      <w:r w:rsidRPr="001406D3">
        <w:rPr>
          <w:color w:val="000000" w:themeColor="text1"/>
        </w:rPr>
        <w:t xml:space="preserve"> guidelines</w:t>
      </w:r>
      <w:r w:rsidR="000B4ED2">
        <w:rPr>
          <w:color w:val="000000" w:themeColor="text1"/>
        </w:rPr>
        <w:t xml:space="preserve"> </w:t>
      </w:r>
      <w:r w:rsidR="000B4ED2" w:rsidRPr="00CC1C3F">
        <w:rPr>
          <w:color w:val="000000" w:themeColor="text1"/>
        </w:rPr>
        <w:t>(7)</w:t>
      </w:r>
      <w:r w:rsidRPr="001406D3">
        <w:rPr>
          <w:color w:val="000000" w:themeColor="text1"/>
        </w:rPr>
        <w:t xml:space="preserve">, </w:t>
      </w:r>
      <w:r w:rsidR="000B4ED2">
        <w:rPr>
          <w:color w:val="000000" w:themeColor="text1"/>
        </w:rPr>
        <w:t xml:space="preserve">it was mentioned </w:t>
      </w:r>
      <w:r w:rsidRPr="001406D3">
        <w:rPr>
          <w:color w:val="000000" w:themeColor="text1"/>
        </w:rPr>
        <w:t xml:space="preserve">that the ethical review committee can consider </w:t>
      </w:r>
      <w:r w:rsidR="000B4ED2">
        <w:rPr>
          <w:color w:val="000000" w:themeColor="text1"/>
        </w:rPr>
        <w:t xml:space="preserve">arrangements of PTA </w:t>
      </w:r>
      <w:r>
        <w:rPr>
          <w:color w:val="000000" w:themeColor="text1"/>
        </w:rPr>
        <w:t>before approving the clinical research protocols</w:t>
      </w:r>
      <w:r w:rsidRPr="001C5805">
        <w:rPr>
          <w:i/>
          <w:color w:val="000000" w:themeColor="text1"/>
        </w:rPr>
        <w:t>.</w:t>
      </w:r>
      <w:r w:rsidRPr="001C5805">
        <w:rPr>
          <w:rStyle w:val="Emphasis"/>
          <w:color w:val="000000" w:themeColor="text1"/>
        </w:rPr>
        <w:t xml:space="preserve"> </w:t>
      </w:r>
      <w:r w:rsidRPr="00F230BA">
        <w:rPr>
          <w:rStyle w:val="Emphasis"/>
          <w:i w:val="0"/>
          <w:color w:val="000000" w:themeColor="text1"/>
        </w:rPr>
        <w:t xml:space="preserve">In 2008, </w:t>
      </w:r>
      <w:proofErr w:type="spellStart"/>
      <w:r w:rsidRPr="00F230BA">
        <w:rPr>
          <w:rStyle w:val="Emphasis"/>
          <w:i w:val="0"/>
          <w:color w:val="000000" w:themeColor="text1"/>
        </w:rPr>
        <w:t>DoH</w:t>
      </w:r>
      <w:proofErr w:type="spellEnd"/>
      <w:r w:rsidRPr="00F230BA">
        <w:rPr>
          <w:rStyle w:val="Emphasis"/>
          <w:i w:val="0"/>
          <w:color w:val="000000" w:themeColor="text1"/>
        </w:rPr>
        <w:t xml:space="preserve"> guidelines were re-revised where PTA provision was made less precise by stating that</w:t>
      </w:r>
      <w:r w:rsidRPr="001406D3">
        <w:rPr>
          <w:rStyle w:val="Emphasis"/>
          <w:color w:val="000000" w:themeColor="text1"/>
        </w:rPr>
        <w:t xml:space="preserve"> </w:t>
      </w:r>
      <w:r>
        <w:rPr>
          <w:rStyle w:val="Emphasis"/>
          <w:color w:val="000000" w:themeColor="text1"/>
        </w:rPr>
        <w:t>“</w:t>
      </w:r>
      <w:r w:rsidRPr="001406D3">
        <w:rPr>
          <w:rStyle w:val="Emphasis"/>
          <w:color w:val="000000" w:themeColor="text1"/>
        </w:rPr>
        <w:t>participants of clinical trial are entitled to be informed about outcome of the study and share the benefit provided that trial is recognized as beneficial</w:t>
      </w:r>
      <w:r>
        <w:rPr>
          <w:rStyle w:val="Emphasis"/>
          <w:color w:val="000000" w:themeColor="text1"/>
        </w:rPr>
        <w:t>”</w:t>
      </w:r>
      <w:r w:rsidRPr="001406D3">
        <w:rPr>
          <w:rStyle w:val="Emphasis"/>
          <w:color w:val="000000" w:themeColor="text1"/>
        </w:rPr>
        <w:t xml:space="preserve"> </w:t>
      </w:r>
      <w:r w:rsidR="000B4ED2" w:rsidRPr="000B4ED2">
        <w:rPr>
          <w:bCs/>
          <w:color w:val="000000" w:themeColor="text1"/>
        </w:rPr>
        <w:t>(6)</w:t>
      </w:r>
      <w:r w:rsidR="000B4ED2">
        <w:rPr>
          <w:bCs/>
          <w:color w:val="000000" w:themeColor="text1"/>
        </w:rPr>
        <w:t>.</w:t>
      </w:r>
    </w:p>
    <w:p w:rsidR="00D365CB" w:rsidRPr="00665A42" w:rsidRDefault="00D365CB" w:rsidP="00D365CB">
      <w:pPr>
        <w:spacing w:line="480" w:lineRule="auto"/>
        <w:jc w:val="both"/>
        <w:rPr>
          <w:bCs/>
          <w:color w:val="000000" w:themeColor="text1"/>
        </w:rPr>
      </w:pPr>
      <w:r w:rsidRPr="001406D3">
        <w:rPr>
          <w:bCs/>
          <w:color w:val="000000" w:themeColor="text1"/>
        </w:rPr>
        <w:t xml:space="preserve">WMA further made an attempt to strengthen </w:t>
      </w:r>
      <w:r>
        <w:rPr>
          <w:bCs/>
          <w:color w:val="000000" w:themeColor="text1"/>
        </w:rPr>
        <w:t xml:space="preserve">the </w:t>
      </w:r>
      <w:r w:rsidRPr="001406D3">
        <w:rPr>
          <w:bCs/>
          <w:color w:val="000000" w:themeColor="text1"/>
        </w:rPr>
        <w:t xml:space="preserve">guidelines in the revision published in 2013 </w:t>
      </w:r>
      <w:r w:rsidR="000B4ED2" w:rsidRPr="000B4ED2">
        <w:rPr>
          <w:bCs/>
          <w:color w:val="000000" w:themeColor="text1"/>
        </w:rPr>
        <w:t>(</w:t>
      </w:r>
      <w:r w:rsidR="000B4ED2">
        <w:rPr>
          <w:bCs/>
          <w:color w:val="000000" w:themeColor="text1"/>
        </w:rPr>
        <w:t xml:space="preserve">10) </w:t>
      </w:r>
      <w:r w:rsidRPr="001406D3">
        <w:rPr>
          <w:bCs/>
          <w:color w:val="000000" w:themeColor="text1"/>
        </w:rPr>
        <w:t xml:space="preserve">with specific mention about appropriate arrangements for PTA in paragraph 22 and brief reference in paragraph 34 under the heading of </w:t>
      </w:r>
      <w:r w:rsidRPr="001406D3">
        <w:rPr>
          <w:rStyle w:val="Emphasis"/>
          <w:color w:val="000000" w:themeColor="text1"/>
        </w:rPr>
        <w:t xml:space="preserve">“Post-Trial Provisions”. </w:t>
      </w:r>
      <w:r>
        <w:rPr>
          <w:rStyle w:val="Emphasis"/>
          <w:color w:val="000000" w:themeColor="text1"/>
        </w:rPr>
        <w:t xml:space="preserve">The </w:t>
      </w:r>
      <w:r w:rsidRPr="001406D3">
        <w:rPr>
          <w:color w:val="000000" w:themeColor="text1"/>
        </w:rPr>
        <w:t xml:space="preserve">sponsors, </w:t>
      </w:r>
      <w:r w:rsidRPr="001406D3">
        <w:rPr>
          <w:color w:val="000000" w:themeColor="text1"/>
        </w:rPr>
        <w:lastRenderedPageBreak/>
        <w:t>researchers and government of host country should make PTA provisions in beneficial interventions and the same may be disclosed at the time</w:t>
      </w:r>
      <w:r w:rsidR="000B4ED2">
        <w:rPr>
          <w:color w:val="000000" w:themeColor="text1"/>
        </w:rPr>
        <w:t xml:space="preserve"> of obtaining informed consent </w:t>
      </w:r>
      <w:r w:rsidR="000B4ED2" w:rsidRPr="000B4ED2">
        <w:rPr>
          <w:bCs/>
          <w:color w:val="000000" w:themeColor="text1"/>
        </w:rPr>
        <w:t>(6)</w:t>
      </w:r>
      <w:r w:rsidR="000B4ED2">
        <w:rPr>
          <w:bCs/>
          <w:color w:val="000000" w:themeColor="text1"/>
        </w:rPr>
        <w:t>.</w:t>
      </w:r>
      <w:r w:rsidR="000B4ED2">
        <w:rPr>
          <w:color w:val="000000" w:themeColor="text1"/>
        </w:rPr>
        <w:t xml:space="preserve"> </w:t>
      </w:r>
      <w:r w:rsidRPr="001406D3">
        <w:rPr>
          <w:color w:val="000000" w:themeColor="text1"/>
        </w:rPr>
        <w:t xml:space="preserve">In the </w:t>
      </w:r>
      <w:r>
        <w:rPr>
          <w:color w:val="000000" w:themeColor="text1"/>
        </w:rPr>
        <w:t>multi-regional clinical trials (</w:t>
      </w:r>
      <w:r w:rsidRPr="001406D3">
        <w:rPr>
          <w:color w:val="000000" w:themeColor="text1"/>
        </w:rPr>
        <w:t>MRCT</w:t>
      </w:r>
      <w:r>
        <w:rPr>
          <w:color w:val="000000" w:themeColor="text1"/>
        </w:rPr>
        <w:t>)</w:t>
      </w:r>
      <w:r w:rsidRPr="001406D3">
        <w:rPr>
          <w:color w:val="000000" w:themeColor="text1"/>
        </w:rPr>
        <w:t xml:space="preserve"> conference on pos</w:t>
      </w:r>
      <w:ins w:id="124" w:author="Dinesh Joshi" w:date="2018-03-02T03:08:00Z">
        <w:r w:rsidR="003B1F55">
          <w:rPr>
            <w:color w:val="000000" w:themeColor="text1"/>
          </w:rPr>
          <w:t>t</w:t>
        </w:r>
      </w:ins>
      <w:ins w:id="125" w:author="Dinesh Joshi" w:date="2018-03-02T03:05:00Z">
        <w:r w:rsidR="003B1F55">
          <w:rPr>
            <w:color w:val="000000" w:themeColor="text1"/>
          </w:rPr>
          <w:t xml:space="preserve"> - </w:t>
        </w:r>
      </w:ins>
      <w:del w:id="126" w:author="Dinesh Joshi" w:date="2018-03-02T03:05:00Z">
        <w:r w:rsidRPr="001406D3" w:rsidDel="003B1F55">
          <w:rPr>
            <w:color w:val="000000" w:themeColor="text1"/>
          </w:rPr>
          <w:delText>t</w:delText>
        </w:r>
      </w:del>
      <w:r w:rsidRPr="001406D3">
        <w:rPr>
          <w:color w:val="000000" w:themeColor="text1"/>
        </w:rPr>
        <w:t xml:space="preserve"> trial </w:t>
      </w:r>
      <w:r w:rsidRPr="009062BE">
        <w:rPr>
          <w:color w:val="000000" w:themeColor="text1"/>
          <w:highlight w:val="yellow"/>
          <w:rPrChange w:id="127" w:author="HS" w:date="2018-03-10T23:33:00Z">
            <w:rPr>
              <w:color w:val="000000" w:themeColor="text1"/>
            </w:rPr>
          </w:rPrChange>
        </w:rPr>
        <w:t>responsibilities</w:t>
      </w:r>
      <w:ins w:id="128" w:author="HS" w:date="2018-03-10T23:31:00Z">
        <w:r w:rsidR="0033019E" w:rsidRPr="009062BE">
          <w:rPr>
            <w:color w:val="000000" w:themeColor="text1"/>
            <w:highlight w:val="yellow"/>
            <w:rPrChange w:id="129" w:author="HS" w:date="2018-03-10T23:33:00Z">
              <w:rPr>
                <w:color w:val="000000" w:themeColor="text1"/>
              </w:rPr>
            </w:rPrChange>
          </w:rPr>
          <w:t xml:space="preserve"> in section </w:t>
        </w:r>
        <w:r w:rsidR="0033019E" w:rsidRPr="009062BE">
          <w:rPr>
            <w:highlight w:val="yellow"/>
            <w:rPrChange w:id="130" w:author="HS" w:date="2018-03-10T23:33:00Z">
              <w:rPr/>
            </w:rPrChange>
          </w:rPr>
          <w:t xml:space="preserve">“Post-trial Obligations: Policy Approaches Around the Globe” given on page </w:t>
        </w:r>
        <w:commentRangeStart w:id="131"/>
        <w:r w:rsidR="0033019E" w:rsidRPr="009062BE">
          <w:rPr>
            <w:highlight w:val="yellow"/>
            <w:rPrChange w:id="132" w:author="HS" w:date="2018-03-10T23:33:00Z">
              <w:rPr/>
            </w:rPrChange>
          </w:rPr>
          <w:t>16</w:t>
        </w:r>
      </w:ins>
      <w:commentRangeEnd w:id="131"/>
      <w:ins w:id="133" w:author="HS" w:date="2018-03-10T23:32:00Z">
        <w:r w:rsidR="0033019E" w:rsidRPr="009062BE">
          <w:rPr>
            <w:rStyle w:val="CommentReference"/>
            <w:highlight w:val="yellow"/>
            <w:rPrChange w:id="134" w:author="HS" w:date="2018-03-10T23:33:00Z">
              <w:rPr>
                <w:rStyle w:val="CommentReference"/>
              </w:rPr>
            </w:rPrChange>
          </w:rPr>
          <w:commentReference w:id="131"/>
        </w:r>
      </w:ins>
      <w:r w:rsidRPr="009062BE">
        <w:rPr>
          <w:color w:val="000000" w:themeColor="text1"/>
          <w:highlight w:val="yellow"/>
          <w:rPrChange w:id="135" w:author="HS" w:date="2018-03-10T23:33:00Z">
            <w:rPr>
              <w:color w:val="000000" w:themeColor="text1"/>
            </w:rPr>
          </w:rPrChange>
        </w:rPr>
        <w:t xml:space="preserve">, five categories of PTA regulations,  from various countries of the globe grading them from more stringent to least stringent, as:  “provide,” “ensure,” “refer,” “describe,” and “silent, were discussed </w:t>
      </w:r>
      <w:r w:rsidR="000B4ED2" w:rsidRPr="009062BE">
        <w:rPr>
          <w:color w:val="000000" w:themeColor="text1"/>
          <w:highlight w:val="yellow"/>
          <w:rPrChange w:id="136" w:author="HS" w:date="2018-03-10T23:33:00Z">
            <w:rPr>
              <w:color w:val="000000" w:themeColor="text1"/>
            </w:rPr>
          </w:rPrChange>
        </w:rPr>
        <w:t>(20)</w:t>
      </w:r>
      <w:r>
        <w:rPr>
          <w:bCs/>
          <w:color w:val="000000" w:themeColor="text1"/>
        </w:rPr>
        <w:t xml:space="preserve"> </w:t>
      </w:r>
      <w:r>
        <w:rPr>
          <w:color w:val="000000" w:themeColor="text1"/>
        </w:rPr>
        <w:t xml:space="preserve">Here </w:t>
      </w:r>
      <w:r w:rsidRPr="001406D3">
        <w:rPr>
          <w:color w:val="000000" w:themeColor="text1"/>
        </w:rPr>
        <w:t xml:space="preserve"> Brazil, Canada, Nep</w:t>
      </w:r>
      <w:r>
        <w:rPr>
          <w:color w:val="000000" w:themeColor="text1"/>
        </w:rPr>
        <w:t xml:space="preserve">al, Japan, and Cameroon quoted </w:t>
      </w:r>
      <w:r w:rsidRPr="001406D3">
        <w:rPr>
          <w:color w:val="000000" w:themeColor="text1"/>
        </w:rPr>
        <w:t xml:space="preserve"> “ensure” category while Philippines mentioned a</w:t>
      </w:r>
      <w:r>
        <w:rPr>
          <w:color w:val="000000" w:themeColor="text1"/>
        </w:rPr>
        <w:t>s “refer” for provision of PTA. The India</w:t>
      </w:r>
      <w:r w:rsidRPr="001406D3">
        <w:rPr>
          <w:color w:val="000000" w:themeColor="text1"/>
        </w:rPr>
        <w:t>, the Council of Europe, New Zealand, Nigeria, South Africa, and Australia have phrased provision of PTA as a “describe” category while the United States is silent on the issue.</w:t>
      </w:r>
    </w:p>
    <w:p w:rsidR="00851C8E" w:rsidRDefault="00D365CB" w:rsidP="00D75A54">
      <w:pPr>
        <w:spacing w:line="480" w:lineRule="auto"/>
        <w:ind w:left="-142" w:right="-164"/>
        <w:jc w:val="both"/>
        <w:rPr>
          <w:ins w:id="137" w:author="HS" w:date="2018-03-11T21:45:00Z"/>
          <w:iCs/>
          <w:color w:val="000000" w:themeColor="text1"/>
        </w:rPr>
      </w:pPr>
      <w:r w:rsidRPr="001406D3">
        <w:rPr>
          <w:color w:val="000000" w:themeColor="text1"/>
        </w:rPr>
        <w:t xml:space="preserve">As per </w:t>
      </w:r>
      <w:r>
        <w:rPr>
          <w:color w:val="000000" w:themeColor="text1"/>
        </w:rPr>
        <w:t xml:space="preserve">the </w:t>
      </w:r>
      <w:r w:rsidRPr="00F60BA6">
        <w:rPr>
          <w:color w:val="000000" w:themeColor="text1"/>
        </w:rPr>
        <w:t>U</w:t>
      </w:r>
      <w:r>
        <w:rPr>
          <w:color w:val="000000" w:themeColor="text1"/>
        </w:rPr>
        <w:t xml:space="preserve">nited </w:t>
      </w:r>
      <w:r w:rsidRPr="00F60BA6">
        <w:rPr>
          <w:color w:val="000000" w:themeColor="text1"/>
        </w:rPr>
        <w:t>S</w:t>
      </w:r>
      <w:r>
        <w:rPr>
          <w:color w:val="000000" w:themeColor="text1"/>
        </w:rPr>
        <w:t xml:space="preserve">tates </w:t>
      </w:r>
      <w:r w:rsidRPr="00F60BA6">
        <w:rPr>
          <w:color w:val="000000" w:themeColor="text1"/>
        </w:rPr>
        <w:t>Food and Drug Administration</w:t>
      </w:r>
      <w:r>
        <w:rPr>
          <w:color w:val="000000" w:themeColor="text1"/>
        </w:rPr>
        <w:t xml:space="preserve"> (US-</w:t>
      </w:r>
      <w:r w:rsidRPr="001406D3">
        <w:rPr>
          <w:color w:val="000000" w:themeColor="text1"/>
        </w:rPr>
        <w:t>FDA</w:t>
      </w:r>
      <w:r>
        <w:rPr>
          <w:color w:val="000000" w:themeColor="text1"/>
        </w:rPr>
        <w:t>)</w:t>
      </w:r>
      <w:r w:rsidRPr="001406D3">
        <w:rPr>
          <w:color w:val="000000" w:themeColor="text1"/>
        </w:rPr>
        <w:t>, there is no special provision of PTA for an investigational product even if it appears to be</w:t>
      </w:r>
      <w:r w:rsidR="000B4ED2">
        <w:rPr>
          <w:color w:val="000000" w:themeColor="text1"/>
        </w:rPr>
        <w:t xml:space="preserve"> effective. In India, ICMR </w:t>
      </w:r>
      <w:r>
        <w:rPr>
          <w:color w:val="000000" w:themeColor="text1"/>
        </w:rPr>
        <w:t>2006</w:t>
      </w:r>
      <w:r w:rsidR="000B4ED2">
        <w:rPr>
          <w:color w:val="000000" w:themeColor="text1"/>
        </w:rPr>
        <w:t xml:space="preserve"> </w:t>
      </w:r>
      <w:r w:rsidRPr="001406D3">
        <w:rPr>
          <w:color w:val="000000" w:themeColor="text1"/>
        </w:rPr>
        <w:t>guidelines</w:t>
      </w:r>
      <w:r w:rsidR="000B4ED2" w:rsidRPr="000B4ED2">
        <w:rPr>
          <w:color w:val="000000" w:themeColor="text1"/>
        </w:rPr>
        <w:t>(10)</w:t>
      </w:r>
      <w:r w:rsidR="000B4ED2" w:rsidRPr="001406D3">
        <w:rPr>
          <w:color w:val="000000" w:themeColor="text1"/>
        </w:rPr>
        <w:t xml:space="preserve"> </w:t>
      </w:r>
      <w:r w:rsidRPr="001406D3">
        <w:rPr>
          <w:color w:val="000000" w:themeColor="text1"/>
        </w:rPr>
        <w:t xml:space="preserve"> </w:t>
      </w:r>
      <w:r>
        <w:rPr>
          <w:color w:val="000000" w:themeColor="text1"/>
        </w:rPr>
        <w:t xml:space="preserve">in </w:t>
      </w:r>
      <w:r>
        <w:rPr>
          <w:bCs/>
          <w:color w:val="000000" w:themeColor="text1"/>
        </w:rPr>
        <w:t xml:space="preserve">the </w:t>
      </w:r>
      <w:r w:rsidRPr="001406D3">
        <w:rPr>
          <w:bCs/>
          <w:color w:val="000000" w:themeColor="text1"/>
        </w:rPr>
        <w:t xml:space="preserve"> principle of assuring maximum justice</w:t>
      </w:r>
      <w:r w:rsidR="000B4ED2">
        <w:rPr>
          <w:bCs/>
          <w:color w:val="000000" w:themeColor="text1"/>
        </w:rPr>
        <w:t>,</w:t>
      </w:r>
      <w:r w:rsidRPr="001406D3">
        <w:rPr>
          <w:bCs/>
          <w:color w:val="000000" w:themeColor="text1"/>
        </w:rPr>
        <w:t xml:space="preserve"> define about PTA as whenever research or experiment is conducted and proven beneficial, it’s benefit should be provided to all human kind without differentiating as socially better or poor and also participants as well as</w:t>
      </w:r>
      <w:r w:rsidRPr="001406D3">
        <w:rPr>
          <w:iCs/>
          <w:color w:val="000000" w:themeColor="text1"/>
        </w:rPr>
        <w:t xml:space="preserve"> the community from which they are drawn. </w:t>
      </w:r>
      <w:proofErr w:type="spellStart"/>
      <w:r w:rsidRPr="001406D3">
        <w:rPr>
          <w:iCs/>
          <w:color w:val="000000" w:themeColor="text1"/>
        </w:rPr>
        <w:t>Prof.</w:t>
      </w:r>
      <w:proofErr w:type="spellEnd"/>
      <w:r w:rsidRPr="001406D3">
        <w:rPr>
          <w:iCs/>
          <w:color w:val="000000" w:themeColor="text1"/>
        </w:rPr>
        <w:t xml:space="preserve"> </w:t>
      </w:r>
      <w:proofErr w:type="spellStart"/>
      <w:r w:rsidRPr="001406D3">
        <w:rPr>
          <w:iCs/>
          <w:color w:val="000000" w:themeColor="text1"/>
        </w:rPr>
        <w:t>Ranjit</w:t>
      </w:r>
      <w:proofErr w:type="spellEnd"/>
      <w:r w:rsidRPr="001406D3">
        <w:rPr>
          <w:iCs/>
          <w:color w:val="000000" w:themeColor="text1"/>
        </w:rPr>
        <w:t xml:space="preserve"> Roy </w:t>
      </w:r>
      <w:proofErr w:type="spellStart"/>
      <w:r w:rsidRPr="001406D3">
        <w:rPr>
          <w:iCs/>
          <w:color w:val="000000" w:themeColor="text1"/>
        </w:rPr>
        <w:t>Chaudhury</w:t>
      </w:r>
      <w:proofErr w:type="spellEnd"/>
      <w:r w:rsidRPr="001406D3">
        <w:rPr>
          <w:iCs/>
          <w:color w:val="000000" w:themeColor="text1"/>
        </w:rPr>
        <w:t xml:space="preserve"> expert committee went one stage ahead and illuminate</w:t>
      </w:r>
      <w:r>
        <w:rPr>
          <w:iCs/>
          <w:color w:val="000000" w:themeColor="text1"/>
        </w:rPr>
        <w:t>d</w:t>
      </w:r>
      <w:r w:rsidRPr="001406D3">
        <w:rPr>
          <w:iCs/>
          <w:color w:val="000000" w:themeColor="text1"/>
        </w:rPr>
        <w:t xml:space="preserve"> about the provision of </w:t>
      </w:r>
      <w:r>
        <w:rPr>
          <w:iCs/>
          <w:color w:val="000000" w:themeColor="text1"/>
        </w:rPr>
        <w:t xml:space="preserve">PTA </w:t>
      </w:r>
      <w:r w:rsidRPr="001406D3">
        <w:rPr>
          <w:iCs/>
          <w:color w:val="000000" w:themeColor="text1"/>
        </w:rPr>
        <w:t>of investigational product. The committee suggest</w:t>
      </w:r>
      <w:r>
        <w:rPr>
          <w:iCs/>
          <w:color w:val="000000" w:themeColor="text1"/>
        </w:rPr>
        <w:t>ed</w:t>
      </w:r>
      <w:r w:rsidRPr="001406D3">
        <w:rPr>
          <w:iCs/>
          <w:color w:val="000000" w:themeColor="text1"/>
        </w:rPr>
        <w:t xml:space="preserve"> that participants should have PTA when a New Chemical Entity (NCE) is found to be beneficial in the clinical trial and </w:t>
      </w:r>
      <w:r>
        <w:rPr>
          <w:iCs/>
          <w:color w:val="000000" w:themeColor="text1"/>
        </w:rPr>
        <w:t xml:space="preserve">sponsor/ investigator must </w:t>
      </w:r>
      <w:r w:rsidRPr="001406D3">
        <w:rPr>
          <w:iCs/>
          <w:color w:val="000000" w:themeColor="text1"/>
        </w:rPr>
        <w:t>assure about arrangement of neces</w:t>
      </w:r>
      <w:r w:rsidR="000B4ED2">
        <w:rPr>
          <w:iCs/>
          <w:color w:val="000000" w:themeColor="text1"/>
        </w:rPr>
        <w:t>sary provisions in that concern</w:t>
      </w:r>
      <w:r w:rsidRPr="001406D3">
        <w:rPr>
          <w:iCs/>
          <w:color w:val="000000" w:themeColor="text1"/>
        </w:rPr>
        <w:t xml:space="preserve"> </w:t>
      </w:r>
      <w:r w:rsidR="000B4ED2">
        <w:rPr>
          <w:iCs/>
          <w:color w:val="000000" w:themeColor="text1"/>
        </w:rPr>
        <w:t>(21)</w:t>
      </w:r>
      <w:r w:rsidR="000B4ED2" w:rsidRPr="000B4ED2">
        <w:rPr>
          <w:iCs/>
          <w:color w:val="000000" w:themeColor="text1"/>
        </w:rPr>
        <w:t>.</w:t>
      </w:r>
    </w:p>
    <w:p w:rsidR="00D365CB" w:rsidRPr="00D534E2" w:rsidRDefault="00851C8E" w:rsidP="00D75A54">
      <w:pPr>
        <w:spacing w:line="480" w:lineRule="auto"/>
        <w:ind w:left="-142" w:right="-164"/>
        <w:jc w:val="both"/>
        <w:rPr>
          <w:iCs/>
          <w:color w:val="000000" w:themeColor="text1"/>
        </w:rPr>
      </w:pPr>
      <w:ins w:id="138" w:author="HS" w:date="2018-03-11T21:45:00Z">
        <w:r w:rsidRPr="00851C8E">
          <w:rPr>
            <w:color w:val="000000"/>
            <w:highlight w:val="yellow"/>
            <w:shd w:val="clear" w:color="auto" w:fill="FFFFFF"/>
            <w:rPrChange w:id="139" w:author="HS" w:date="2018-03-11T21:50:00Z">
              <w:rPr>
                <w:color w:val="000000"/>
                <w:shd w:val="clear" w:color="auto" w:fill="FFFFFF"/>
              </w:rPr>
            </w:rPrChange>
          </w:rPr>
          <w:t>T</w:t>
        </w:r>
        <w:r w:rsidRPr="00851C8E">
          <w:rPr>
            <w:color w:val="000000"/>
            <w:highlight w:val="yellow"/>
            <w:shd w:val="clear" w:color="auto" w:fill="FFFFFF"/>
            <w:rPrChange w:id="140" w:author="HS" w:date="2018-03-11T21:50:00Z">
              <w:rPr>
                <w:color w:val="000000"/>
                <w:shd w:val="clear" w:color="auto" w:fill="FFFFFF"/>
              </w:rPr>
            </w:rPrChange>
          </w:rPr>
          <w:t xml:space="preserve">he provision of </w:t>
        </w:r>
        <w:r w:rsidRPr="00851C8E">
          <w:rPr>
            <w:color w:val="000000"/>
            <w:highlight w:val="yellow"/>
            <w:shd w:val="clear" w:color="auto" w:fill="FFFFFF"/>
            <w:rPrChange w:id="141" w:author="HS" w:date="2018-03-11T21:50:00Z">
              <w:rPr>
                <w:color w:val="000000"/>
                <w:shd w:val="clear" w:color="auto" w:fill="FFFFFF"/>
              </w:rPr>
            </w:rPrChange>
          </w:rPr>
          <w:t>PTA</w:t>
        </w:r>
        <w:r w:rsidRPr="00851C8E">
          <w:rPr>
            <w:color w:val="000000"/>
            <w:highlight w:val="yellow"/>
            <w:shd w:val="clear" w:color="auto" w:fill="FFFFFF"/>
            <w:rPrChange w:id="142" w:author="HS" w:date="2018-03-11T21:50:00Z">
              <w:rPr>
                <w:color w:val="000000"/>
                <w:shd w:val="clear" w:color="auto" w:fill="FFFFFF"/>
              </w:rPr>
            </w:rPrChange>
          </w:rPr>
          <w:t xml:space="preserve"> to</w:t>
        </w:r>
        <w:r w:rsidRPr="00851C8E">
          <w:rPr>
            <w:color w:val="000000"/>
            <w:highlight w:val="yellow"/>
            <w:shd w:val="clear" w:color="auto" w:fill="FFFFFF"/>
            <w:rPrChange w:id="143" w:author="HS" w:date="2018-03-11T21:50:00Z">
              <w:rPr>
                <w:color w:val="000000"/>
                <w:shd w:val="clear" w:color="auto" w:fill="FFFFFF"/>
              </w:rPr>
            </w:rPrChange>
          </w:rPr>
          <w:t xml:space="preserve"> an intervention/</w:t>
        </w:r>
        <w:r w:rsidRPr="00851C8E">
          <w:rPr>
            <w:color w:val="000000"/>
            <w:highlight w:val="yellow"/>
            <w:shd w:val="clear" w:color="auto" w:fill="FFFFFF"/>
            <w:rPrChange w:id="144" w:author="HS" w:date="2018-03-11T21:50:00Z">
              <w:rPr>
                <w:color w:val="000000"/>
                <w:shd w:val="clear" w:color="auto" w:fill="FFFFFF"/>
              </w:rPr>
            </w:rPrChange>
          </w:rPr>
          <w:t xml:space="preserve"> treatment </w:t>
        </w:r>
      </w:ins>
      <w:ins w:id="145" w:author="HS" w:date="2018-03-11T21:46:00Z">
        <w:r w:rsidRPr="00851C8E">
          <w:rPr>
            <w:color w:val="000000"/>
            <w:highlight w:val="yellow"/>
            <w:shd w:val="clear" w:color="auto" w:fill="FFFFFF"/>
            <w:rPrChange w:id="146" w:author="HS" w:date="2018-03-11T21:50:00Z">
              <w:rPr>
                <w:color w:val="000000"/>
                <w:shd w:val="clear" w:color="auto" w:fill="FFFFFF"/>
              </w:rPr>
            </w:rPrChange>
          </w:rPr>
          <w:t>must be considered on humanitarian grounds</w:t>
        </w:r>
      </w:ins>
      <w:ins w:id="147" w:author="HS" w:date="2018-03-11T21:45:00Z">
        <w:r w:rsidRPr="00851C8E">
          <w:rPr>
            <w:color w:val="000000"/>
            <w:highlight w:val="yellow"/>
            <w:shd w:val="clear" w:color="auto" w:fill="FFFFFF"/>
            <w:rPrChange w:id="148" w:author="HS" w:date="2018-03-11T21:50:00Z">
              <w:rPr>
                <w:color w:val="000000"/>
                <w:shd w:val="clear" w:color="auto" w:fill="FFFFFF"/>
              </w:rPr>
            </w:rPrChange>
          </w:rPr>
          <w:t xml:space="preserve"> </w:t>
        </w:r>
      </w:ins>
      <w:ins w:id="149" w:author="HS" w:date="2018-03-11T21:46:00Z">
        <w:r w:rsidRPr="00851C8E">
          <w:rPr>
            <w:color w:val="000000"/>
            <w:highlight w:val="yellow"/>
            <w:shd w:val="clear" w:color="auto" w:fill="FFFFFF"/>
            <w:rPrChange w:id="150" w:author="HS" w:date="2018-03-11T21:50:00Z">
              <w:rPr>
                <w:color w:val="000000"/>
                <w:shd w:val="clear" w:color="auto" w:fill="FFFFFF"/>
              </w:rPr>
            </w:rPrChange>
          </w:rPr>
          <w:t>when the new intervention</w:t>
        </w:r>
      </w:ins>
      <w:ins w:id="151" w:author="HS" w:date="2018-03-11T21:45:00Z">
        <w:r w:rsidRPr="00851C8E">
          <w:rPr>
            <w:color w:val="000000"/>
            <w:highlight w:val="yellow"/>
            <w:shd w:val="clear" w:color="auto" w:fill="FFFFFF"/>
            <w:rPrChange w:id="152" w:author="HS" w:date="2018-03-11T21:50:00Z">
              <w:rPr>
                <w:color w:val="000000"/>
                <w:shd w:val="clear" w:color="auto" w:fill="FFFFFF"/>
              </w:rPr>
            </w:rPrChange>
          </w:rPr>
          <w:t xml:space="preserve"> has offered significant benefit to the trial </w:t>
        </w:r>
      </w:ins>
      <w:ins w:id="153" w:author="HS" w:date="2018-03-11T21:47:00Z">
        <w:r w:rsidRPr="00851C8E">
          <w:rPr>
            <w:color w:val="000000"/>
            <w:highlight w:val="yellow"/>
            <w:shd w:val="clear" w:color="auto" w:fill="FFFFFF"/>
            <w:rPrChange w:id="154" w:author="HS" w:date="2018-03-11T21:50:00Z">
              <w:rPr>
                <w:color w:val="000000"/>
                <w:shd w:val="clear" w:color="auto" w:fill="FFFFFF"/>
              </w:rPr>
            </w:rPrChange>
          </w:rPr>
          <w:t>participants</w:t>
        </w:r>
      </w:ins>
      <w:ins w:id="155" w:author="HS" w:date="2018-03-11T21:45:00Z">
        <w:r w:rsidRPr="00851C8E">
          <w:rPr>
            <w:color w:val="000000"/>
            <w:highlight w:val="yellow"/>
            <w:shd w:val="clear" w:color="auto" w:fill="FFFFFF"/>
            <w:rPrChange w:id="156" w:author="HS" w:date="2018-03-11T21:50:00Z">
              <w:rPr>
                <w:color w:val="000000"/>
                <w:shd w:val="clear" w:color="auto" w:fill="FFFFFF"/>
              </w:rPr>
            </w:rPrChange>
          </w:rPr>
          <w:t xml:space="preserve"> and </w:t>
        </w:r>
      </w:ins>
      <w:ins w:id="157" w:author="HS" w:date="2018-03-11T21:47:00Z">
        <w:r w:rsidRPr="00851C8E">
          <w:rPr>
            <w:color w:val="000000"/>
            <w:highlight w:val="yellow"/>
            <w:shd w:val="clear" w:color="auto" w:fill="FFFFFF"/>
            <w:rPrChange w:id="158" w:author="HS" w:date="2018-03-11T21:50:00Z">
              <w:rPr>
                <w:color w:val="000000"/>
                <w:shd w:val="clear" w:color="auto" w:fill="FFFFFF"/>
              </w:rPr>
            </w:rPrChange>
          </w:rPr>
          <w:t xml:space="preserve">the </w:t>
        </w:r>
      </w:ins>
      <w:ins w:id="159" w:author="HS" w:date="2018-03-11T21:45:00Z">
        <w:r w:rsidRPr="00851C8E">
          <w:rPr>
            <w:color w:val="000000"/>
            <w:highlight w:val="yellow"/>
            <w:shd w:val="clear" w:color="auto" w:fill="FFFFFF"/>
            <w:rPrChange w:id="160" w:author="HS" w:date="2018-03-11T21:50:00Z">
              <w:rPr>
                <w:color w:val="000000"/>
                <w:shd w:val="clear" w:color="auto" w:fill="FFFFFF"/>
              </w:rPr>
            </w:rPrChange>
          </w:rPr>
          <w:t xml:space="preserve">termination </w:t>
        </w:r>
      </w:ins>
      <w:ins w:id="161" w:author="HS" w:date="2018-03-11T21:47:00Z">
        <w:r w:rsidRPr="00851C8E">
          <w:rPr>
            <w:color w:val="000000"/>
            <w:highlight w:val="yellow"/>
            <w:shd w:val="clear" w:color="auto" w:fill="FFFFFF"/>
            <w:rPrChange w:id="162" w:author="HS" w:date="2018-03-11T21:50:00Z">
              <w:rPr>
                <w:color w:val="000000"/>
                <w:shd w:val="clear" w:color="auto" w:fill="FFFFFF"/>
              </w:rPr>
            </w:rPrChange>
          </w:rPr>
          <w:lastRenderedPageBreak/>
          <w:t xml:space="preserve">of the new treatment </w:t>
        </w:r>
      </w:ins>
      <w:ins w:id="163" w:author="HS" w:date="2018-03-11T21:45:00Z">
        <w:r w:rsidRPr="00851C8E">
          <w:rPr>
            <w:color w:val="000000"/>
            <w:highlight w:val="yellow"/>
            <w:shd w:val="clear" w:color="auto" w:fill="FFFFFF"/>
            <w:rPrChange w:id="164" w:author="HS" w:date="2018-03-11T21:50:00Z">
              <w:rPr>
                <w:color w:val="000000"/>
                <w:shd w:val="clear" w:color="auto" w:fill="FFFFFF"/>
              </w:rPr>
            </w:rPrChange>
          </w:rPr>
          <w:t>would lead to deterioration</w:t>
        </w:r>
      </w:ins>
      <w:ins w:id="165" w:author="HS" w:date="2018-03-11T21:47:00Z">
        <w:r w:rsidRPr="00851C8E">
          <w:rPr>
            <w:color w:val="000000"/>
            <w:highlight w:val="yellow"/>
            <w:shd w:val="clear" w:color="auto" w:fill="FFFFFF"/>
            <w:rPrChange w:id="166" w:author="HS" w:date="2018-03-11T21:50:00Z">
              <w:rPr>
                <w:color w:val="000000"/>
                <w:shd w:val="clear" w:color="auto" w:fill="FFFFFF"/>
              </w:rPr>
            </w:rPrChange>
          </w:rPr>
          <w:t xml:space="preserve"> of health of the study subjects</w:t>
        </w:r>
      </w:ins>
      <w:ins w:id="167" w:author="HS" w:date="2018-03-11T21:45:00Z">
        <w:r w:rsidRPr="00851C8E">
          <w:rPr>
            <w:color w:val="000000"/>
            <w:highlight w:val="yellow"/>
            <w:shd w:val="clear" w:color="auto" w:fill="FFFFFF"/>
            <w:rPrChange w:id="168" w:author="HS" w:date="2018-03-11T21:50:00Z">
              <w:rPr>
                <w:color w:val="000000"/>
                <w:shd w:val="clear" w:color="auto" w:fill="FFFFFF"/>
              </w:rPr>
            </w:rPrChange>
          </w:rPr>
          <w:t xml:space="preserve">. </w:t>
        </w:r>
      </w:ins>
      <w:ins w:id="169" w:author="HS" w:date="2018-03-11T21:48:00Z">
        <w:r w:rsidRPr="00851C8E">
          <w:rPr>
            <w:color w:val="000000"/>
            <w:highlight w:val="yellow"/>
            <w:shd w:val="clear" w:color="auto" w:fill="FFFFFF"/>
            <w:rPrChange w:id="170" w:author="HS" w:date="2018-03-11T21:50:00Z">
              <w:rPr>
                <w:color w:val="000000"/>
                <w:shd w:val="clear" w:color="auto" w:fill="FFFFFF"/>
              </w:rPr>
            </w:rPrChange>
          </w:rPr>
          <w:t>This issue</w:t>
        </w:r>
      </w:ins>
      <w:ins w:id="171" w:author="HS" w:date="2018-03-11T21:45:00Z">
        <w:r w:rsidRPr="00851C8E">
          <w:rPr>
            <w:color w:val="000000"/>
            <w:highlight w:val="yellow"/>
            <w:shd w:val="clear" w:color="auto" w:fill="FFFFFF"/>
            <w:rPrChange w:id="172" w:author="HS" w:date="2018-03-11T21:50:00Z">
              <w:rPr>
                <w:color w:val="000000"/>
                <w:shd w:val="clear" w:color="auto" w:fill="FFFFFF"/>
              </w:rPr>
            </w:rPrChange>
          </w:rPr>
          <w:t xml:space="preserve"> </w:t>
        </w:r>
      </w:ins>
      <w:ins w:id="173" w:author="HS" w:date="2018-03-11T21:48:00Z">
        <w:r w:rsidRPr="00851C8E">
          <w:rPr>
            <w:color w:val="000000"/>
            <w:highlight w:val="yellow"/>
            <w:shd w:val="clear" w:color="auto" w:fill="FFFFFF"/>
            <w:rPrChange w:id="174" w:author="HS" w:date="2018-03-11T21:50:00Z">
              <w:rPr>
                <w:color w:val="000000"/>
                <w:shd w:val="clear" w:color="auto" w:fill="FFFFFF"/>
              </w:rPr>
            </w:rPrChange>
          </w:rPr>
          <w:t>must</w:t>
        </w:r>
      </w:ins>
      <w:ins w:id="175" w:author="HS" w:date="2018-03-11T21:45:00Z">
        <w:r w:rsidRPr="00851C8E">
          <w:rPr>
            <w:color w:val="000000"/>
            <w:highlight w:val="yellow"/>
            <w:shd w:val="clear" w:color="auto" w:fill="FFFFFF"/>
            <w:rPrChange w:id="176" w:author="HS" w:date="2018-03-11T21:50:00Z">
              <w:rPr>
                <w:color w:val="000000"/>
                <w:shd w:val="clear" w:color="auto" w:fill="FFFFFF"/>
              </w:rPr>
            </w:rPrChange>
          </w:rPr>
          <w:t xml:space="preserve"> be discussed in </w:t>
        </w:r>
        <w:r w:rsidRPr="00851C8E">
          <w:rPr>
            <w:color w:val="000000"/>
            <w:highlight w:val="yellow"/>
            <w:shd w:val="clear" w:color="auto" w:fill="FFFFFF"/>
            <w:rPrChange w:id="177" w:author="HS" w:date="2018-03-11T21:50:00Z">
              <w:rPr>
                <w:color w:val="000000"/>
                <w:shd w:val="clear" w:color="auto" w:fill="FFFFFF"/>
              </w:rPr>
            </w:rPrChange>
          </w:rPr>
          <w:t>detail</w:t>
        </w:r>
        <w:r w:rsidRPr="00851C8E">
          <w:rPr>
            <w:color w:val="000000"/>
            <w:highlight w:val="yellow"/>
            <w:shd w:val="clear" w:color="auto" w:fill="FFFFFF"/>
            <w:rPrChange w:id="178" w:author="HS" w:date="2018-03-11T21:50:00Z">
              <w:rPr>
                <w:color w:val="000000"/>
                <w:shd w:val="clear" w:color="auto" w:fill="FFFFFF"/>
              </w:rPr>
            </w:rPrChange>
          </w:rPr>
          <w:t xml:space="preserve"> among the stakeholders to evolve a uniform consensus </w:t>
        </w:r>
      </w:ins>
      <w:ins w:id="179" w:author="HS" w:date="2018-03-11T21:49:00Z">
        <w:r w:rsidRPr="00851C8E">
          <w:rPr>
            <w:color w:val="000000"/>
            <w:highlight w:val="yellow"/>
            <w:shd w:val="clear" w:color="auto" w:fill="FFFFFF"/>
            <w:rPrChange w:id="180" w:author="HS" w:date="2018-03-11T21:50:00Z">
              <w:rPr>
                <w:color w:val="000000"/>
                <w:shd w:val="clear" w:color="auto" w:fill="FFFFFF"/>
              </w:rPr>
            </w:rPrChange>
          </w:rPr>
          <w:t>on</w:t>
        </w:r>
      </w:ins>
      <w:ins w:id="181" w:author="HS" w:date="2018-03-11T21:45:00Z">
        <w:r w:rsidRPr="00851C8E">
          <w:rPr>
            <w:color w:val="000000"/>
            <w:highlight w:val="yellow"/>
            <w:shd w:val="clear" w:color="auto" w:fill="FFFFFF"/>
            <w:rPrChange w:id="182" w:author="HS" w:date="2018-03-11T21:50:00Z">
              <w:rPr>
                <w:color w:val="000000"/>
                <w:shd w:val="clear" w:color="auto" w:fill="FFFFFF"/>
              </w:rPr>
            </w:rPrChange>
          </w:rPr>
          <w:t xml:space="preserve"> it</w:t>
        </w:r>
      </w:ins>
      <w:ins w:id="183" w:author="HS" w:date="2018-03-11T21:50:00Z">
        <w:r w:rsidRPr="00851C8E">
          <w:rPr>
            <w:color w:val="000000"/>
            <w:highlight w:val="yellow"/>
            <w:shd w:val="clear" w:color="auto" w:fill="FFFFFF"/>
            <w:rPrChange w:id="184" w:author="HS" w:date="2018-03-11T21:50:00Z">
              <w:rPr>
                <w:color w:val="000000"/>
                <w:shd w:val="clear" w:color="auto" w:fill="FFFFFF"/>
              </w:rPr>
            </w:rPrChange>
          </w:rPr>
          <w:t xml:space="preserve"> (</w:t>
        </w:r>
        <w:commentRangeStart w:id="185"/>
        <w:r w:rsidRPr="00851C8E">
          <w:rPr>
            <w:color w:val="000000"/>
            <w:highlight w:val="yellow"/>
            <w:shd w:val="clear" w:color="auto" w:fill="FFFFFF"/>
            <w:rPrChange w:id="186" w:author="HS" w:date="2018-03-11T21:50:00Z">
              <w:rPr>
                <w:color w:val="000000"/>
                <w:shd w:val="clear" w:color="auto" w:fill="FFFFFF"/>
              </w:rPr>
            </w:rPrChange>
          </w:rPr>
          <w:t>22</w:t>
        </w:r>
        <w:commentRangeEnd w:id="185"/>
        <w:r>
          <w:rPr>
            <w:rStyle w:val="CommentReference"/>
          </w:rPr>
          <w:commentReference w:id="185"/>
        </w:r>
        <w:r w:rsidRPr="00851C8E">
          <w:rPr>
            <w:color w:val="000000"/>
            <w:highlight w:val="yellow"/>
            <w:shd w:val="clear" w:color="auto" w:fill="FFFFFF"/>
            <w:rPrChange w:id="187" w:author="HS" w:date="2018-03-11T21:50:00Z">
              <w:rPr>
                <w:color w:val="000000"/>
                <w:shd w:val="clear" w:color="auto" w:fill="FFFFFF"/>
              </w:rPr>
            </w:rPrChange>
          </w:rPr>
          <w:t>)</w:t>
        </w:r>
      </w:ins>
      <w:ins w:id="188" w:author="HS" w:date="2018-03-11T21:49:00Z">
        <w:r w:rsidRPr="00851C8E">
          <w:rPr>
            <w:color w:val="000000"/>
            <w:highlight w:val="yellow"/>
            <w:shd w:val="clear" w:color="auto" w:fill="FFFFFF"/>
            <w:rPrChange w:id="189" w:author="HS" w:date="2018-03-11T21:50:00Z">
              <w:rPr>
                <w:color w:val="000000"/>
                <w:shd w:val="clear" w:color="auto" w:fill="FFFFFF"/>
              </w:rPr>
            </w:rPrChange>
          </w:rPr>
          <w:t>.</w:t>
        </w:r>
        <w:r>
          <w:rPr>
            <w:color w:val="000000"/>
            <w:shd w:val="clear" w:color="auto" w:fill="FFFFFF"/>
          </w:rPr>
          <w:t xml:space="preserve"> </w:t>
        </w:r>
      </w:ins>
      <w:del w:id="190" w:author="HS" w:date="2018-03-11T21:49:00Z">
        <w:r w:rsidR="00F230BA" w:rsidDel="00851C8E">
          <w:rPr>
            <w:iCs/>
            <w:color w:val="000000" w:themeColor="text1"/>
            <w:vertAlign w:val="superscript"/>
          </w:rPr>
          <w:delText xml:space="preserve"> </w:delText>
        </w:r>
      </w:del>
    </w:p>
    <w:p w:rsidR="00D365CB" w:rsidRPr="001406D3" w:rsidRDefault="00D365CB" w:rsidP="00D365CB">
      <w:pPr>
        <w:spacing w:line="480" w:lineRule="auto"/>
        <w:jc w:val="center"/>
        <w:rPr>
          <w:b/>
          <w:iCs/>
          <w:color w:val="000000" w:themeColor="text1"/>
        </w:rPr>
      </w:pPr>
      <w:del w:id="191" w:author="ashish" w:date="2018-02-27T11:06:00Z">
        <w:r w:rsidRPr="00BF5BBC" w:rsidDel="00541800">
          <w:rPr>
            <w:b/>
            <w:iCs/>
            <w:color w:val="000000" w:themeColor="text1"/>
            <w:highlight w:val="yellow"/>
            <w:rPrChange w:id="192" w:author="HS" w:date="2018-03-02T03:35:00Z">
              <w:rPr>
                <w:b/>
                <w:iCs/>
                <w:color w:val="000000" w:themeColor="text1"/>
              </w:rPr>
            </w:rPrChange>
          </w:rPr>
          <w:delText>P</w:delText>
        </w:r>
      </w:del>
      <w:proofErr w:type="spellStart"/>
      <w:ins w:id="193" w:author="ashish" w:date="2018-02-27T11:06:00Z">
        <w:r w:rsidR="00541800" w:rsidRPr="00BF5BBC">
          <w:rPr>
            <w:b/>
            <w:iCs/>
            <w:color w:val="000000" w:themeColor="text1"/>
            <w:highlight w:val="yellow"/>
            <w:rPrChange w:id="194" w:author="HS" w:date="2018-03-02T03:35:00Z">
              <w:rPr>
                <w:b/>
                <w:iCs/>
                <w:color w:val="000000" w:themeColor="text1"/>
              </w:rPr>
            </w:rPrChange>
          </w:rPr>
          <w:t>Post Trial</w:t>
        </w:r>
        <w:proofErr w:type="spellEnd"/>
        <w:r w:rsidR="00541800" w:rsidRPr="00BF5BBC">
          <w:rPr>
            <w:b/>
            <w:iCs/>
            <w:color w:val="000000" w:themeColor="text1"/>
            <w:highlight w:val="yellow"/>
            <w:rPrChange w:id="195" w:author="HS" w:date="2018-03-02T03:35:00Z">
              <w:rPr>
                <w:b/>
                <w:iCs/>
                <w:color w:val="000000" w:themeColor="text1"/>
              </w:rPr>
            </w:rPrChange>
          </w:rPr>
          <w:t xml:space="preserve"> Access</w:t>
        </w:r>
      </w:ins>
      <w:del w:id="196" w:author="ashish" w:date="2018-02-27T11:06:00Z">
        <w:r w:rsidRPr="00BF5BBC" w:rsidDel="00541800">
          <w:rPr>
            <w:b/>
            <w:iCs/>
            <w:color w:val="000000" w:themeColor="text1"/>
            <w:highlight w:val="yellow"/>
            <w:rPrChange w:id="197" w:author="HS" w:date="2018-03-02T03:35:00Z">
              <w:rPr>
                <w:b/>
                <w:iCs/>
                <w:color w:val="000000" w:themeColor="text1"/>
              </w:rPr>
            </w:rPrChange>
          </w:rPr>
          <w:delText>TA</w:delText>
        </w:r>
      </w:del>
      <w:r w:rsidRPr="00BF5BBC">
        <w:rPr>
          <w:b/>
          <w:iCs/>
          <w:color w:val="000000" w:themeColor="text1"/>
          <w:highlight w:val="yellow"/>
          <w:rPrChange w:id="198" w:author="HS" w:date="2018-03-02T03:35:00Z">
            <w:rPr>
              <w:b/>
              <w:iCs/>
              <w:color w:val="000000" w:themeColor="text1"/>
            </w:rPr>
          </w:rPrChange>
        </w:rPr>
        <w:t xml:space="preserve"> and past bitter experiences</w:t>
      </w:r>
    </w:p>
    <w:p w:rsidR="00D365CB" w:rsidRPr="001406D3" w:rsidRDefault="00D365CB" w:rsidP="00D365CB">
      <w:pPr>
        <w:spacing w:line="480" w:lineRule="auto"/>
        <w:jc w:val="both"/>
        <w:rPr>
          <w:color w:val="000000" w:themeColor="text1"/>
        </w:rPr>
      </w:pPr>
      <w:proofErr w:type="spellStart"/>
      <w:r w:rsidRPr="00F60BA6">
        <w:rPr>
          <w:color w:val="000000" w:themeColor="text1"/>
          <w:kern w:val="36"/>
        </w:rPr>
        <w:t>Kottow</w:t>
      </w:r>
      <w:proofErr w:type="spellEnd"/>
      <w:r w:rsidRPr="00F60BA6" w:rsidDel="00F60BA6">
        <w:rPr>
          <w:color w:val="000000" w:themeColor="text1"/>
          <w:kern w:val="36"/>
        </w:rPr>
        <w:t xml:space="preserve"> </w:t>
      </w:r>
      <w:r w:rsidR="00D75A54" w:rsidRPr="00D75A54">
        <w:rPr>
          <w:color w:val="000000" w:themeColor="text1"/>
          <w:kern w:val="36"/>
        </w:rPr>
        <w:t>(23)</w:t>
      </w:r>
      <w:r w:rsidRPr="001406D3">
        <w:rPr>
          <w:color w:val="000000" w:themeColor="text1"/>
          <w:kern w:val="36"/>
        </w:rPr>
        <w:t xml:space="preserve"> </w:t>
      </w:r>
      <w:r>
        <w:rPr>
          <w:color w:val="000000" w:themeColor="text1"/>
          <w:kern w:val="36"/>
        </w:rPr>
        <w:t>pointed out that in recent year</w:t>
      </w:r>
      <w:r w:rsidRPr="001406D3">
        <w:rPr>
          <w:color w:val="000000" w:themeColor="text1"/>
          <w:kern w:val="36"/>
        </w:rPr>
        <w:t>s</w:t>
      </w:r>
      <w:r>
        <w:rPr>
          <w:color w:val="000000" w:themeColor="text1"/>
          <w:kern w:val="36"/>
        </w:rPr>
        <w:t xml:space="preserve">, </w:t>
      </w:r>
      <w:r w:rsidRPr="001406D3">
        <w:rPr>
          <w:color w:val="000000" w:themeColor="text1"/>
          <w:kern w:val="36"/>
        </w:rPr>
        <w:t>ethical standards of clinical research</w:t>
      </w:r>
      <w:r>
        <w:rPr>
          <w:color w:val="000000" w:themeColor="text1"/>
          <w:kern w:val="36"/>
        </w:rPr>
        <w:t xml:space="preserve"> and</w:t>
      </w:r>
      <w:r w:rsidRPr="001406D3">
        <w:rPr>
          <w:color w:val="000000" w:themeColor="text1"/>
          <w:kern w:val="36"/>
        </w:rPr>
        <w:t xml:space="preserve"> medical practices are becoming less rigid especially in the field of drug trial</w:t>
      </w:r>
      <w:r>
        <w:rPr>
          <w:color w:val="000000" w:themeColor="text1"/>
          <w:kern w:val="36"/>
        </w:rPr>
        <w:t>s</w:t>
      </w:r>
      <w:r w:rsidRPr="001406D3">
        <w:rPr>
          <w:color w:val="000000" w:themeColor="text1"/>
        </w:rPr>
        <w:t xml:space="preserve">. </w:t>
      </w:r>
      <w:r w:rsidRPr="00D44F02">
        <w:rPr>
          <w:rStyle w:val="Emphasis"/>
          <w:i w:val="0"/>
          <w:color w:val="000000" w:themeColor="text1"/>
        </w:rPr>
        <w:t>In 1932, U.S. Public Health Service began a study on effects of syphilis with the Tuskegee Institute where many black male volunteers participated and more than half of them were suffering from syphilis. Although, they were offered free of cost treatment and food but syphilitic patients were not given any standard therapy as investigators wanted to understand natural history and kno</w:t>
      </w:r>
      <w:r w:rsidR="00D75A54">
        <w:rPr>
          <w:rStyle w:val="Emphasis"/>
          <w:i w:val="0"/>
          <w:color w:val="000000" w:themeColor="text1"/>
        </w:rPr>
        <w:t>w effects of untreated syphilis</w:t>
      </w:r>
      <w:r w:rsidRPr="00D44F02">
        <w:rPr>
          <w:rStyle w:val="Emphasis"/>
          <w:i w:val="0"/>
          <w:color w:val="000000" w:themeColor="text1"/>
        </w:rPr>
        <w:t xml:space="preserve"> </w:t>
      </w:r>
      <w:r w:rsidR="00D75A54" w:rsidRPr="00D75A54">
        <w:rPr>
          <w:rStyle w:val="Emphasis"/>
          <w:i w:val="0"/>
          <w:color w:val="000000" w:themeColor="text1"/>
        </w:rPr>
        <w:t>(24).</w:t>
      </w:r>
      <w:r w:rsidRPr="00D44F02">
        <w:rPr>
          <w:rStyle w:val="Emphasis"/>
          <w:i w:val="0"/>
          <w:color w:val="000000" w:themeColor="text1"/>
        </w:rPr>
        <w:t xml:space="preserve"> During the entire study period, participants were thinking that they are receiving the </w:t>
      </w:r>
      <w:r w:rsidR="00D44F02">
        <w:rPr>
          <w:rStyle w:val="Emphasis"/>
          <w:i w:val="0"/>
          <w:color w:val="000000" w:themeColor="text1"/>
        </w:rPr>
        <w:t>standard therapy</w:t>
      </w:r>
      <w:r w:rsidRPr="00D44F02">
        <w:rPr>
          <w:rStyle w:val="Emphasis"/>
          <w:i w:val="0"/>
          <w:color w:val="000000" w:themeColor="text1"/>
        </w:rPr>
        <w:t xml:space="preserve">. This trial remains a classical example of unethical practices exploiting </w:t>
      </w:r>
      <w:r w:rsidRPr="00F230BA">
        <w:rPr>
          <w:rStyle w:val="Emphasis"/>
          <w:i w:val="0"/>
          <w:color w:val="000000" w:themeColor="text1"/>
        </w:rPr>
        <w:t>vulnerable participants.</w:t>
      </w:r>
      <w:r w:rsidRPr="001406D3">
        <w:rPr>
          <w:rStyle w:val="Emphasis"/>
          <w:color w:val="000000" w:themeColor="text1"/>
        </w:rPr>
        <w:t xml:space="preserve"> </w:t>
      </w:r>
      <w:r w:rsidRPr="001406D3">
        <w:rPr>
          <w:color w:val="000000" w:themeColor="text1"/>
        </w:rPr>
        <w:t xml:space="preserve">A placebo controlled trial in HIV </w:t>
      </w:r>
      <w:r>
        <w:rPr>
          <w:color w:val="000000" w:themeColor="text1"/>
        </w:rPr>
        <w:t>patients</w:t>
      </w:r>
      <w:r w:rsidRPr="001406D3">
        <w:rPr>
          <w:color w:val="000000" w:themeColor="text1"/>
        </w:rPr>
        <w:t xml:space="preserve"> </w:t>
      </w:r>
      <w:r>
        <w:rPr>
          <w:color w:val="000000" w:themeColor="text1"/>
        </w:rPr>
        <w:t>evaluating role of</w:t>
      </w:r>
      <w:r w:rsidRPr="001406D3">
        <w:rPr>
          <w:color w:val="000000" w:themeColor="text1"/>
        </w:rPr>
        <w:t xml:space="preserve"> </w:t>
      </w:r>
      <w:proofErr w:type="spellStart"/>
      <w:r w:rsidRPr="001406D3">
        <w:rPr>
          <w:color w:val="000000" w:themeColor="text1"/>
        </w:rPr>
        <w:t>zidovudine</w:t>
      </w:r>
      <w:proofErr w:type="spellEnd"/>
      <w:r w:rsidRPr="001406D3">
        <w:rPr>
          <w:color w:val="000000" w:themeColor="text1"/>
        </w:rPr>
        <w:t xml:space="preserve"> in maternal-infant transmission, showed 70 % risk reduction. It was </w:t>
      </w:r>
      <w:r>
        <w:rPr>
          <w:color w:val="000000" w:themeColor="text1"/>
        </w:rPr>
        <w:t>found</w:t>
      </w:r>
      <w:r w:rsidRPr="001406D3">
        <w:rPr>
          <w:color w:val="000000" w:themeColor="text1"/>
        </w:rPr>
        <w:t xml:space="preserve"> late</w:t>
      </w:r>
      <w:r>
        <w:rPr>
          <w:color w:val="000000" w:themeColor="text1"/>
        </w:rPr>
        <w:t xml:space="preserve">r that trial patients in the US </w:t>
      </w:r>
      <w:r w:rsidRPr="001406D3">
        <w:rPr>
          <w:color w:val="000000" w:themeColor="text1"/>
        </w:rPr>
        <w:t xml:space="preserve">had access to </w:t>
      </w:r>
      <w:proofErr w:type="spellStart"/>
      <w:r w:rsidRPr="001406D3">
        <w:rPr>
          <w:color w:val="000000" w:themeColor="text1"/>
        </w:rPr>
        <w:t>zidovudine</w:t>
      </w:r>
      <w:proofErr w:type="spellEnd"/>
      <w:r>
        <w:rPr>
          <w:color w:val="000000" w:themeColor="text1"/>
        </w:rPr>
        <w:t xml:space="preserve">, </w:t>
      </w:r>
      <w:r w:rsidRPr="001406D3">
        <w:rPr>
          <w:color w:val="000000" w:themeColor="text1"/>
        </w:rPr>
        <w:t xml:space="preserve">while those from developing countries </w:t>
      </w:r>
      <w:r>
        <w:rPr>
          <w:color w:val="000000" w:themeColor="text1"/>
        </w:rPr>
        <w:t>were not provided access</w:t>
      </w:r>
      <w:r w:rsidRPr="001406D3">
        <w:rPr>
          <w:color w:val="000000" w:themeColor="text1"/>
        </w:rPr>
        <w:t xml:space="preserve"> </w:t>
      </w:r>
      <w:r w:rsidR="00D75A54">
        <w:rPr>
          <w:color w:val="000000" w:themeColor="text1"/>
        </w:rPr>
        <w:t>(</w:t>
      </w:r>
      <w:r w:rsidR="00D75A54" w:rsidRPr="00D75A54">
        <w:rPr>
          <w:color w:val="000000" w:themeColor="text1"/>
        </w:rPr>
        <w:t>20).</w:t>
      </w:r>
      <w:r w:rsidRPr="001406D3">
        <w:rPr>
          <w:color w:val="000000" w:themeColor="text1"/>
        </w:rPr>
        <w:t xml:space="preserve"> In another s</w:t>
      </w:r>
      <w:r w:rsidR="00280796">
        <w:rPr>
          <w:color w:val="000000" w:themeColor="text1"/>
        </w:rPr>
        <w:t xml:space="preserve">tudy, </w:t>
      </w:r>
      <w:proofErr w:type="spellStart"/>
      <w:r w:rsidR="00280796">
        <w:rPr>
          <w:color w:val="000000" w:themeColor="text1"/>
        </w:rPr>
        <w:t>Tenofovir</w:t>
      </w:r>
      <w:proofErr w:type="spellEnd"/>
      <w:r w:rsidR="00280796">
        <w:rPr>
          <w:color w:val="000000" w:themeColor="text1"/>
        </w:rPr>
        <w:t xml:space="preserve">/ </w:t>
      </w:r>
      <w:proofErr w:type="spellStart"/>
      <w:r w:rsidR="00280796">
        <w:rPr>
          <w:color w:val="000000" w:themeColor="text1"/>
        </w:rPr>
        <w:t>emtricitabine</w:t>
      </w:r>
      <w:proofErr w:type="spellEnd"/>
      <w:r w:rsidR="00280796">
        <w:rPr>
          <w:color w:val="000000" w:themeColor="text1"/>
        </w:rPr>
        <w:t xml:space="preserve"> </w:t>
      </w:r>
      <w:r w:rsidRPr="001406D3">
        <w:rPr>
          <w:color w:val="000000" w:themeColor="text1"/>
        </w:rPr>
        <w:t xml:space="preserve">was licensed in 2012 by </w:t>
      </w:r>
      <w:r>
        <w:rPr>
          <w:color w:val="000000" w:themeColor="text1"/>
        </w:rPr>
        <w:t>the US-</w:t>
      </w:r>
      <w:r w:rsidRPr="001406D3">
        <w:rPr>
          <w:color w:val="000000" w:themeColor="text1"/>
        </w:rPr>
        <w:t xml:space="preserve">FDA </w:t>
      </w:r>
      <w:r>
        <w:rPr>
          <w:color w:val="000000" w:themeColor="text1"/>
        </w:rPr>
        <w:t>for</w:t>
      </w:r>
      <w:r w:rsidRPr="001406D3">
        <w:rPr>
          <w:color w:val="000000" w:themeColor="text1"/>
        </w:rPr>
        <w:t xml:space="preserve"> HIV pre-exposure prophylaxis (</w:t>
      </w:r>
      <w:proofErr w:type="spellStart"/>
      <w:r w:rsidRPr="001406D3">
        <w:rPr>
          <w:color w:val="000000" w:themeColor="text1"/>
        </w:rPr>
        <w:t>PrEP</w:t>
      </w:r>
      <w:proofErr w:type="spellEnd"/>
      <w:r w:rsidRPr="001406D3">
        <w:rPr>
          <w:color w:val="000000" w:themeColor="text1"/>
        </w:rPr>
        <w:t>) as</w:t>
      </w:r>
      <w:r w:rsidR="007C54CB">
        <w:rPr>
          <w:color w:val="000000" w:themeColor="text1"/>
        </w:rPr>
        <w:t xml:space="preserve"> study drug </w:t>
      </w:r>
      <w:r w:rsidRPr="001406D3">
        <w:rPr>
          <w:color w:val="000000" w:themeColor="text1"/>
        </w:rPr>
        <w:t xml:space="preserve">has </w:t>
      </w:r>
      <w:r>
        <w:rPr>
          <w:color w:val="000000" w:themeColor="text1"/>
        </w:rPr>
        <w:t>shown clear</w:t>
      </w:r>
      <w:r w:rsidRPr="001406D3">
        <w:rPr>
          <w:color w:val="000000" w:themeColor="text1"/>
        </w:rPr>
        <w:t xml:space="preserve"> efficacy in reducing infection risk by up</w:t>
      </w:r>
      <w:r>
        <w:rPr>
          <w:color w:val="000000" w:themeColor="text1"/>
        </w:rPr>
        <w:t xml:space="preserve"> </w:t>
      </w:r>
      <w:r w:rsidR="007C54CB">
        <w:rPr>
          <w:color w:val="000000" w:themeColor="text1"/>
        </w:rPr>
        <w:t>to 92% but d</w:t>
      </w:r>
      <w:r w:rsidRPr="001406D3">
        <w:rPr>
          <w:color w:val="000000" w:themeColor="text1"/>
        </w:rPr>
        <w:t xml:space="preserve">rug authority of South Africa </w:t>
      </w:r>
      <w:r>
        <w:rPr>
          <w:color w:val="000000" w:themeColor="text1"/>
        </w:rPr>
        <w:t>did not</w:t>
      </w:r>
      <w:r w:rsidR="007C54CB">
        <w:rPr>
          <w:color w:val="000000" w:themeColor="text1"/>
        </w:rPr>
        <w:t xml:space="preserve"> license it, keeping trial participants away from </w:t>
      </w:r>
      <w:r w:rsidRPr="001406D3">
        <w:rPr>
          <w:color w:val="000000" w:themeColor="text1"/>
        </w:rPr>
        <w:t xml:space="preserve">benefits of </w:t>
      </w:r>
      <w:r>
        <w:rPr>
          <w:color w:val="000000" w:themeColor="text1"/>
        </w:rPr>
        <w:t xml:space="preserve">this </w:t>
      </w:r>
      <w:r w:rsidR="007C54CB">
        <w:rPr>
          <w:color w:val="000000" w:themeColor="text1"/>
        </w:rPr>
        <w:t>promising agent</w:t>
      </w:r>
      <w:r w:rsidRPr="001406D3">
        <w:rPr>
          <w:color w:val="000000" w:themeColor="text1"/>
        </w:rPr>
        <w:t xml:space="preserve"> </w:t>
      </w:r>
      <w:r w:rsidR="007C54CB" w:rsidRPr="007C54CB">
        <w:rPr>
          <w:color w:val="000000" w:themeColor="text1"/>
        </w:rPr>
        <w:t>(2).</w:t>
      </w:r>
      <w:r w:rsidR="007C54CB">
        <w:rPr>
          <w:color w:val="000000" w:themeColor="text1"/>
          <w:vertAlign w:val="superscript"/>
        </w:rPr>
        <w:t xml:space="preserve"> </w:t>
      </w:r>
      <w:r w:rsidRPr="001406D3">
        <w:rPr>
          <w:color w:val="000000" w:themeColor="text1"/>
        </w:rPr>
        <w:t xml:space="preserve"> </w:t>
      </w:r>
      <w:r w:rsidRPr="001406D3">
        <w:rPr>
          <w:bCs/>
          <w:color w:val="000000" w:themeColor="text1"/>
        </w:rPr>
        <w:t xml:space="preserve">PTA to </w:t>
      </w:r>
      <w:proofErr w:type="spellStart"/>
      <w:r w:rsidRPr="001406D3">
        <w:rPr>
          <w:bCs/>
          <w:color w:val="000000" w:themeColor="text1"/>
        </w:rPr>
        <w:t>Imatinib</w:t>
      </w:r>
      <w:proofErr w:type="spellEnd"/>
      <w:r w:rsidRPr="001406D3">
        <w:rPr>
          <w:color w:val="000000" w:themeColor="text1"/>
        </w:rPr>
        <w:t xml:space="preserve"> was</w:t>
      </w:r>
      <w:r>
        <w:rPr>
          <w:color w:val="000000" w:themeColor="text1"/>
        </w:rPr>
        <w:t xml:space="preserve"> also</w:t>
      </w:r>
      <w:r w:rsidRPr="001406D3">
        <w:rPr>
          <w:color w:val="000000" w:themeColor="text1"/>
        </w:rPr>
        <w:t xml:space="preserve"> not offered to trial participants due to </w:t>
      </w:r>
      <w:proofErr w:type="gramStart"/>
      <w:r w:rsidRPr="001406D3">
        <w:rPr>
          <w:color w:val="000000" w:themeColor="text1"/>
        </w:rPr>
        <w:t>which</w:t>
      </w:r>
      <w:proofErr w:type="gramEnd"/>
      <w:r w:rsidRPr="001406D3">
        <w:rPr>
          <w:color w:val="000000" w:themeColor="text1"/>
        </w:rPr>
        <w:t xml:space="preserve"> </w:t>
      </w:r>
      <w:r>
        <w:rPr>
          <w:color w:val="000000" w:themeColor="text1"/>
        </w:rPr>
        <w:t>many</w:t>
      </w:r>
      <w:r w:rsidRPr="001406D3">
        <w:rPr>
          <w:color w:val="000000" w:themeColor="text1"/>
        </w:rPr>
        <w:t xml:space="preserve"> patients, to whom therapy was </w:t>
      </w:r>
      <w:r>
        <w:rPr>
          <w:color w:val="000000" w:themeColor="text1"/>
        </w:rPr>
        <w:t>not offered after trial,</w:t>
      </w:r>
      <w:r w:rsidRPr="001406D3">
        <w:rPr>
          <w:color w:val="000000" w:themeColor="text1"/>
        </w:rPr>
        <w:t xml:space="preserve"> died </w:t>
      </w:r>
      <w:r w:rsidR="007C54CB" w:rsidRPr="007C54CB">
        <w:rPr>
          <w:color w:val="000000" w:themeColor="text1"/>
        </w:rPr>
        <w:t>(26)</w:t>
      </w:r>
      <w:r w:rsidR="007C54CB">
        <w:rPr>
          <w:color w:val="000000" w:themeColor="text1"/>
        </w:rPr>
        <w:t>.</w:t>
      </w:r>
      <w:r w:rsidRPr="001406D3">
        <w:rPr>
          <w:color w:val="000000" w:themeColor="text1"/>
        </w:rPr>
        <w:t xml:space="preserve"> In </w:t>
      </w:r>
      <w:proofErr w:type="gramStart"/>
      <w:r>
        <w:rPr>
          <w:color w:val="000000" w:themeColor="text1"/>
        </w:rPr>
        <w:t>a</w:t>
      </w:r>
      <w:r w:rsidRPr="001406D3">
        <w:rPr>
          <w:color w:val="000000" w:themeColor="text1"/>
        </w:rPr>
        <w:t xml:space="preserve"> </w:t>
      </w:r>
      <w:r>
        <w:rPr>
          <w:color w:val="000000" w:themeColor="text1"/>
        </w:rPr>
        <w:t xml:space="preserve"> breast</w:t>
      </w:r>
      <w:proofErr w:type="gramEnd"/>
      <w:r>
        <w:rPr>
          <w:color w:val="000000" w:themeColor="text1"/>
        </w:rPr>
        <w:t xml:space="preserve"> cancer </w:t>
      </w:r>
      <w:r w:rsidRPr="001406D3">
        <w:rPr>
          <w:color w:val="000000" w:themeColor="text1"/>
        </w:rPr>
        <w:t xml:space="preserve">trial, </w:t>
      </w:r>
      <w:r>
        <w:rPr>
          <w:color w:val="000000" w:themeColor="text1"/>
        </w:rPr>
        <w:t>many</w:t>
      </w:r>
      <w:r w:rsidRPr="001406D3">
        <w:rPr>
          <w:color w:val="000000" w:themeColor="text1"/>
        </w:rPr>
        <w:t xml:space="preserve"> women</w:t>
      </w:r>
      <w:r>
        <w:rPr>
          <w:color w:val="000000" w:themeColor="text1"/>
        </w:rPr>
        <w:t xml:space="preserve"> participants</w:t>
      </w:r>
      <w:r w:rsidRPr="001406D3">
        <w:rPr>
          <w:color w:val="000000" w:themeColor="text1"/>
        </w:rPr>
        <w:t xml:space="preserve"> were denied </w:t>
      </w:r>
      <w:proofErr w:type="spellStart"/>
      <w:r w:rsidRPr="001406D3">
        <w:rPr>
          <w:color w:val="000000" w:themeColor="text1"/>
        </w:rPr>
        <w:t>lapatinib</w:t>
      </w:r>
      <w:proofErr w:type="spellEnd"/>
      <w:r w:rsidRPr="001406D3">
        <w:rPr>
          <w:color w:val="000000" w:themeColor="text1"/>
        </w:rPr>
        <w:t xml:space="preserve"> therapy which was proved to be beneficial especially when other drugs had failed to prove </w:t>
      </w:r>
      <w:r>
        <w:rPr>
          <w:color w:val="000000" w:themeColor="text1"/>
        </w:rPr>
        <w:t xml:space="preserve"> effectiveness</w:t>
      </w:r>
      <w:r w:rsidRPr="001406D3">
        <w:rPr>
          <w:color w:val="000000" w:themeColor="text1"/>
        </w:rPr>
        <w:t>. With th</w:t>
      </w:r>
      <w:r>
        <w:rPr>
          <w:color w:val="000000" w:themeColor="text1"/>
        </w:rPr>
        <w:t>e provision of PTA in such trials, the trial participants could</w:t>
      </w:r>
      <w:r w:rsidRPr="001406D3">
        <w:rPr>
          <w:color w:val="000000" w:themeColor="text1"/>
        </w:rPr>
        <w:t xml:space="preserve"> have enjoyed additional months of life span</w:t>
      </w:r>
      <w:r w:rsidR="007C54CB">
        <w:rPr>
          <w:color w:val="000000" w:themeColor="text1"/>
        </w:rPr>
        <w:t xml:space="preserve"> or symptom free survival </w:t>
      </w:r>
      <w:r w:rsidR="007C54CB" w:rsidRPr="007C54CB">
        <w:rPr>
          <w:color w:val="000000" w:themeColor="text1"/>
        </w:rPr>
        <w:t>(26)</w:t>
      </w:r>
      <w:r w:rsidRPr="001406D3">
        <w:rPr>
          <w:color w:val="000000" w:themeColor="text1"/>
        </w:rPr>
        <w:t xml:space="preserve">.  </w:t>
      </w:r>
      <w:r>
        <w:rPr>
          <w:color w:val="000000" w:themeColor="text1"/>
        </w:rPr>
        <w:t xml:space="preserve">It has been </w:t>
      </w:r>
      <w:del w:id="199" w:author="Dinesh Joshi" w:date="2018-03-02T03:05:00Z">
        <w:r w:rsidR="007C54CB" w:rsidDel="003B1F55">
          <w:rPr>
            <w:color w:val="000000" w:themeColor="text1"/>
          </w:rPr>
          <w:delText xml:space="preserve"> </w:delText>
        </w:r>
      </w:del>
      <w:r w:rsidR="007C54CB">
        <w:rPr>
          <w:color w:val="000000" w:themeColor="text1"/>
        </w:rPr>
        <w:t xml:space="preserve">mentioned that </w:t>
      </w:r>
      <w:r>
        <w:rPr>
          <w:color w:val="000000" w:themeColor="text1"/>
        </w:rPr>
        <w:t>many</w:t>
      </w:r>
      <w:r w:rsidRPr="001406D3">
        <w:rPr>
          <w:color w:val="000000" w:themeColor="text1"/>
        </w:rPr>
        <w:t xml:space="preserve"> </w:t>
      </w:r>
      <w:r>
        <w:rPr>
          <w:color w:val="000000" w:themeColor="text1"/>
        </w:rPr>
        <w:t>American</w:t>
      </w:r>
      <w:r w:rsidRPr="001406D3">
        <w:rPr>
          <w:color w:val="000000" w:themeColor="text1"/>
        </w:rPr>
        <w:t xml:space="preserve"> </w:t>
      </w:r>
      <w:r>
        <w:rPr>
          <w:color w:val="000000" w:themeColor="text1"/>
        </w:rPr>
        <w:lastRenderedPageBreak/>
        <w:t xml:space="preserve">patients </w:t>
      </w:r>
      <w:r w:rsidRPr="001406D3">
        <w:rPr>
          <w:color w:val="000000" w:themeColor="text1"/>
        </w:rPr>
        <w:t xml:space="preserve">died due </w:t>
      </w:r>
      <w:r>
        <w:rPr>
          <w:color w:val="000000" w:themeColor="text1"/>
        </w:rPr>
        <w:t xml:space="preserve">to </w:t>
      </w:r>
      <w:r w:rsidRPr="001406D3">
        <w:rPr>
          <w:color w:val="000000" w:themeColor="text1"/>
        </w:rPr>
        <w:t>unavailability of novel agent</w:t>
      </w:r>
      <w:r>
        <w:rPr>
          <w:color w:val="000000" w:themeColor="text1"/>
        </w:rPr>
        <w:t xml:space="preserve"> of that time, i.e.</w:t>
      </w:r>
      <w:r w:rsidRPr="001406D3">
        <w:rPr>
          <w:color w:val="000000" w:themeColor="text1"/>
        </w:rPr>
        <w:t xml:space="preserve"> </w:t>
      </w:r>
      <w:proofErr w:type="spellStart"/>
      <w:r w:rsidRPr="001406D3">
        <w:rPr>
          <w:color w:val="000000" w:themeColor="text1"/>
        </w:rPr>
        <w:t>Oxaliplatin</w:t>
      </w:r>
      <w:proofErr w:type="spellEnd"/>
      <w:r>
        <w:rPr>
          <w:color w:val="000000" w:themeColor="text1"/>
        </w:rPr>
        <w:t xml:space="preserve">, </w:t>
      </w:r>
      <w:r w:rsidRPr="001406D3">
        <w:rPr>
          <w:color w:val="000000" w:themeColor="text1"/>
        </w:rPr>
        <w:t xml:space="preserve">used for treatment of colorectal cancer. </w:t>
      </w:r>
      <w:proofErr w:type="spellStart"/>
      <w:r w:rsidRPr="001406D3">
        <w:rPr>
          <w:color w:val="000000" w:themeColor="text1"/>
        </w:rPr>
        <w:t>Oxaliplatin</w:t>
      </w:r>
      <w:proofErr w:type="spellEnd"/>
      <w:r w:rsidRPr="001406D3">
        <w:rPr>
          <w:color w:val="000000" w:themeColor="text1"/>
        </w:rPr>
        <w:t xml:space="preserve"> was rejected by</w:t>
      </w:r>
      <w:r>
        <w:rPr>
          <w:color w:val="000000" w:themeColor="text1"/>
        </w:rPr>
        <w:t xml:space="preserve"> the US-</w:t>
      </w:r>
      <w:r w:rsidRPr="001406D3">
        <w:rPr>
          <w:color w:val="000000" w:themeColor="text1"/>
        </w:rPr>
        <w:t xml:space="preserve"> FDA in spite of its approval in other countries. In January 2002, the FDA was requested </w:t>
      </w:r>
      <w:r>
        <w:rPr>
          <w:color w:val="000000" w:themeColor="text1"/>
        </w:rPr>
        <w:t>for</w:t>
      </w:r>
      <w:r w:rsidRPr="001406D3">
        <w:rPr>
          <w:color w:val="000000" w:themeColor="text1"/>
        </w:rPr>
        <w:t xml:space="preserve"> PTA to this drug but approval was delayed by the </w:t>
      </w:r>
      <w:r w:rsidR="007C54CB">
        <w:rPr>
          <w:color w:val="000000" w:themeColor="text1"/>
        </w:rPr>
        <w:t>agency till August 2002</w:t>
      </w:r>
      <w:r w:rsidRPr="001406D3">
        <w:rPr>
          <w:color w:val="000000" w:themeColor="text1"/>
        </w:rPr>
        <w:t xml:space="preserve"> </w:t>
      </w:r>
      <w:r w:rsidR="007C54CB" w:rsidRPr="007C54CB">
        <w:rPr>
          <w:color w:val="000000" w:themeColor="text1"/>
        </w:rPr>
        <w:t>(27).</w:t>
      </w:r>
      <w:r w:rsidR="007C54CB">
        <w:rPr>
          <w:color w:val="000000" w:themeColor="text1"/>
          <w:vertAlign w:val="superscript"/>
        </w:rPr>
        <w:t xml:space="preserve"> </w:t>
      </w:r>
      <w:r w:rsidRPr="001406D3">
        <w:rPr>
          <w:color w:val="000000" w:themeColor="text1"/>
        </w:rPr>
        <w:t xml:space="preserve"> </w:t>
      </w:r>
      <w:proofErr w:type="spellStart"/>
      <w:r>
        <w:rPr>
          <w:color w:val="000000" w:themeColor="text1"/>
        </w:rPr>
        <w:t>Cetuximab</w:t>
      </w:r>
      <w:proofErr w:type="spellEnd"/>
      <w:r w:rsidRPr="001406D3">
        <w:rPr>
          <w:color w:val="000000" w:themeColor="text1"/>
        </w:rPr>
        <w:t xml:space="preserve">, a drug for the treatment of colorectal and head and neck cancers whose approval was refused by </w:t>
      </w:r>
      <w:r>
        <w:rPr>
          <w:color w:val="000000" w:themeColor="text1"/>
        </w:rPr>
        <w:t>the US-</w:t>
      </w:r>
      <w:r w:rsidRPr="001406D3">
        <w:rPr>
          <w:color w:val="000000" w:themeColor="text1"/>
        </w:rPr>
        <w:t xml:space="preserve">FDA in December 2001 </w:t>
      </w:r>
      <w:r w:rsidR="007C54CB">
        <w:rPr>
          <w:color w:val="000000" w:themeColor="text1"/>
        </w:rPr>
        <w:t>Although,</w:t>
      </w:r>
      <w:r w:rsidRPr="001406D3">
        <w:rPr>
          <w:color w:val="000000" w:themeColor="text1"/>
        </w:rPr>
        <w:t xml:space="preserve"> permission to allow access was asked to</w:t>
      </w:r>
      <w:r>
        <w:rPr>
          <w:color w:val="000000" w:themeColor="text1"/>
        </w:rPr>
        <w:t xml:space="preserve"> the US-</w:t>
      </w:r>
      <w:r w:rsidRPr="001406D3">
        <w:rPr>
          <w:color w:val="000000" w:themeColor="text1"/>
        </w:rPr>
        <w:t xml:space="preserve"> FDA six months in advance, approval got </w:t>
      </w:r>
      <w:r>
        <w:rPr>
          <w:color w:val="000000" w:themeColor="text1"/>
        </w:rPr>
        <w:t>delayed till</w:t>
      </w:r>
      <w:r w:rsidRPr="001406D3">
        <w:rPr>
          <w:color w:val="000000" w:themeColor="text1"/>
        </w:rPr>
        <w:t xml:space="preserve"> February 2004. This </w:t>
      </w:r>
      <w:r>
        <w:rPr>
          <w:color w:val="000000" w:themeColor="text1"/>
        </w:rPr>
        <w:t>also led to many patients devoid of this drug and subsequent mortality in many of them</w:t>
      </w:r>
      <w:r w:rsidR="007C54CB">
        <w:rPr>
          <w:color w:val="000000" w:themeColor="text1"/>
        </w:rPr>
        <w:t xml:space="preserve"> (</w:t>
      </w:r>
      <w:r w:rsidR="007C54CB" w:rsidRPr="007C54CB">
        <w:rPr>
          <w:color w:val="000000" w:themeColor="text1"/>
        </w:rPr>
        <w:t>26)</w:t>
      </w:r>
      <w:r w:rsidR="007C54CB">
        <w:rPr>
          <w:color w:val="000000" w:themeColor="text1"/>
        </w:rPr>
        <w:t xml:space="preserve">. </w:t>
      </w:r>
      <w:r>
        <w:rPr>
          <w:color w:val="000000" w:themeColor="text1"/>
        </w:rPr>
        <w:t xml:space="preserve">Similarly, approval of </w:t>
      </w:r>
      <w:proofErr w:type="spellStart"/>
      <w:r w:rsidRPr="001406D3">
        <w:rPr>
          <w:color w:val="000000" w:themeColor="text1"/>
        </w:rPr>
        <w:t>p</w:t>
      </w:r>
      <w:r w:rsidRPr="005C09EB">
        <w:rPr>
          <w:color w:val="000000" w:themeColor="text1"/>
        </w:rPr>
        <w:t>emetrexed</w:t>
      </w:r>
      <w:proofErr w:type="spellEnd"/>
      <w:r w:rsidRPr="005C09EB">
        <w:rPr>
          <w:color w:val="000000" w:themeColor="text1"/>
        </w:rPr>
        <w:t xml:space="preserve"> </w:t>
      </w:r>
      <w:r w:rsidRPr="001406D3">
        <w:rPr>
          <w:color w:val="000000" w:themeColor="text1"/>
        </w:rPr>
        <w:t xml:space="preserve">for lung cancer patients from </w:t>
      </w:r>
      <w:r>
        <w:rPr>
          <w:color w:val="000000" w:themeColor="text1"/>
        </w:rPr>
        <w:t>the US-</w:t>
      </w:r>
      <w:r w:rsidRPr="001406D3">
        <w:rPr>
          <w:color w:val="000000" w:themeColor="text1"/>
        </w:rPr>
        <w:t xml:space="preserve">FDA didn't succeed till February 2004. During this period </w:t>
      </w:r>
      <w:r>
        <w:rPr>
          <w:color w:val="000000" w:themeColor="text1"/>
        </w:rPr>
        <w:t xml:space="preserve">a number of </w:t>
      </w:r>
      <w:r w:rsidRPr="001406D3">
        <w:rPr>
          <w:color w:val="000000" w:themeColor="text1"/>
        </w:rPr>
        <w:t xml:space="preserve">lung cancer patients </w:t>
      </w:r>
      <w:r>
        <w:rPr>
          <w:color w:val="000000" w:themeColor="text1"/>
        </w:rPr>
        <w:t xml:space="preserve">were not having access to this drug and lead to mortality in these patients. PTA to this drug </w:t>
      </w:r>
      <w:r w:rsidRPr="001406D3">
        <w:rPr>
          <w:color w:val="000000" w:themeColor="text1"/>
        </w:rPr>
        <w:t>could</w:t>
      </w:r>
      <w:r>
        <w:rPr>
          <w:color w:val="000000" w:themeColor="text1"/>
        </w:rPr>
        <w:t xml:space="preserve"> have been helpful in </w:t>
      </w:r>
      <w:r w:rsidR="007C54CB">
        <w:rPr>
          <w:color w:val="000000" w:themeColor="text1"/>
        </w:rPr>
        <w:t>extended their lifespan</w:t>
      </w:r>
      <w:r w:rsidRPr="001406D3">
        <w:rPr>
          <w:color w:val="000000" w:themeColor="text1"/>
        </w:rPr>
        <w:t xml:space="preserve"> </w:t>
      </w:r>
      <w:r w:rsidR="007C54CB" w:rsidRPr="007C54CB">
        <w:rPr>
          <w:color w:val="000000" w:themeColor="text1"/>
        </w:rPr>
        <w:t>(26)</w:t>
      </w:r>
      <w:r w:rsidR="007C54CB">
        <w:rPr>
          <w:color w:val="000000" w:themeColor="text1"/>
        </w:rPr>
        <w:t xml:space="preserve">. </w:t>
      </w:r>
      <w:r w:rsidRPr="001406D3">
        <w:rPr>
          <w:color w:val="000000" w:themeColor="text1"/>
        </w:rPr>
        <w:t xml:space="preserve">In another case, refusal of </w:t>
      </w:r>
      <w:r>
        <w:rPr>
          <w:color w:val="000000" w:themeColor="text1"/>
        </w:rPr>
        <w:t>PTA</w:t>
      </w:r>
      <w:r w:rsidRPr="001406D3">
        <w:rPr>
          <w:color w:val="000000" w:themeColor="text1"/>
        </w:rPr>
        <w:t xml:space="preserve"> in clinical trial conducted in Kenya led to the disappointment in a participant who expressed his feelings </w:t>
      </w:r>
      <w:r w:rsidR="007C54CB">
        <w:rPr>
          <w:color w:val="000000" w:themeColor="text1"/>
        </w:rPr>
        <w:t>in this regard as an unfair act</w:t>
      </w:r>
      <w:r w:rsidRPr="001406D3">
        <w:rPr>
          <w:color w:val="000000" w:themeColor="text1"/>
        </w:rPr>
        <w:t xml:space="preserve"> </w:t>
      </w:r>
      <w:r w:rsidR="007C54CB" w:rsidRPr="007C54CB">
        <w:rPr>
          <w:color w:val="000000" w:themeColor="text1"/>
        </w:rPr>
        <w:t>(28)</w:t>
      </w:r>
      <w:r w:rsidR="007C54CB">
        <w:rPr>
          <w:color w:val="000000" w:themeColor="text1"/>
        </w:rPr>
        <w:t>.</w:t>
      </w:r>
      <w:r w:rsidRPr="007C54CB">
        <w:rPr>
          <w:color w:val="000000" w:themeColor="text1"/>
        </w:rPr>
        <w:t xml:space="preserve"> </w:t>
      </w:r>
    </w:p>
    <w:p w:rsidR="00D365CB" w:rsidRPr="001406D3" w:rsidRDefault="00D365CB" w:rsidP="00D365CB">
      <w:pPr>
        <w:spacing w:line="480" w:lineRule="auto"/>
        <w:jc w:val="center"/>
        <w:rPr>
          <w:b/>
          <w:iCs/>
          <w:color w:val="000000" w:themeColor="text1"/>
        </w:rPr>
      </w:pPr>
      <w:r w:rsidRPr="00BF5BBC">
        <w:rPr>
          <w:b/>
          <w:iCs/>
          <w:color w:val="000000" w:themeColor="text1"/>
          <w:highlight w:val="yellow"/>
          <w:rPrChange w:id="200" w:author="HS" w:date="2018-03-02T03:35:00Z">
            <w:rPr>
              <w:b/>
              <w:iCs/>
              <w:color w:val="000000" w:themeColor="text1"/>
            </w:rPr>
          </w:rPrChange>
        </w:rPr>
        <w:t xml:space="preserve">Lacunae and challenges in implementing </w:t>
      </w:r>
      <w:ins w:id="201" w:author="ashish" w:date="2018-02-27T11:06:00Z">
        <w:r w:rsidR="00541800" w:rsidRPr="00BF5BBC">
          <w:rPr>
            <w:b/>
            <w:iCs/>
            <w:color w:val="000000" w:themeColor="text1"/>
            <w:highlight w:val="yellow"/>
            <w:rPrChange w:id="202" w:author="HS" w:date="2018-03-02T03:35:00Z">
              <w:rPr>
                <w:b/>
                <w:iCs/>
                <w:color w:val="000000" w:themeColor="text1"/>
              </w:rPr>
            </w:rPrChange>
          </w:rPr>
          <w:t>Post Trial Access</w:t>
        </w:r>
        <w:r w:rsidR="00541800" w:rsidRPr="00BF5BBC" w:rsidDel="00541800">
          <w:rPr>
            <w:b/>
            <w:iCs/>
            <w:color w:val="000000" w:themeColor="text1"/>
            <w:highlight w:val="yellow"/>
            <w:rPrChange w:id="203" w:author="HS" w:date="2018-03-02T03:35:00Z">
              <w:rPr>
                <w:b/>
                <w:iCs/>
                <w:color w:val="000000" w:themeColor="text1"/>
              </w:rPr>
            </w:rPrChange>
          </w:rPr>
          <w:t xml:space="preserve"> </w:t>
        </w:r>
      </w:ins>
      <w:del w:id="204" w:author="ashish" w:date="2018-02-27T11:06:00Z">
        <w:r w:rsidRPr="00BF5BBC" w:rsidDel="00541800">
          <w:rPr>
            <w:b/>
            <w:iCs/>
            <w:color w:val="000000" w:themeColor="text1"/>
            <w:highlight w:val="yellow"/>
            <w:rPrChange w:id="205" w:author="HS" w:date="2018-03-02T03:35:00Z">
              <w:rPr>
                <w:b/>
                <w:iCs/>
                <w:color w:val="000000" w:themeColor="text1"/>
              </w:rPr>
            </w:rPrChange>
          </w:rPr>
          <w:delText>PTA</w:delText>
        </w:r>
      </w:del>
    </w:p>
    <w:p w:rsidR="00D365CB" w:rsidRPr="001406D3" w:rsidRDefault="00D365CB" w:rsidP="00D365CB">
      <w:pPr>
        <w:spacing w:line="480" w:lineRule="auto"/>
        <w:jc w:val="both"/>
        <w:rPr>
          <w:color w:val="000000" w:themeColor="text1"/>
        </w:rPr>
      </w:pPr>
      <w:r w:rsidRPr="001406D3">
        <w:rPr>
          <w:color w:val="000000" w:themeColor="text1"/>
        </w:rPr>
        <w:t xml:space="preserve">PTA issues are certainly complex as guidelines are inconsistent and equivocal with loop holes enabling </w:t>
      </w:r>
      <w:r>
        <w:rPr>
          <w:color w:val="000000" w:themeColor="text1"/>
        </w:rPr>
        <w:t>avoidance of PTA responsibility</w:t>
      </w:r>
      <w:r w:rsidRPr="001406D3">
        <w:rPr>
          <w:color w:val="000000" w:themeColor="text1"/>
        </w:rPr>
        <w:t xml:space="preserve">. There are many unresolved issues regarding PTA with no concrete answer. Some cardinal questions from </w:t>
      </w:r>
      <w:r>
        <w:rPr>
          <w:color w:val="000000" w:themeColor="text1"/>
        </w:rPr>
        <w:t>the perspectives of a participant,</w:t>
      </w:r>
      <w:r w:rsidRPr="001406D3">
        <w:rPr>
          <w:color w:val="000000" w:themeColor="text1"/>
        </w:rPr>
        <w:t xml:space="preserve"> sponsor and </w:t>
      </w:r>
      <w:r>
        <w:rPr>
          <w:color w:val="000000" w:themeColor="text1"/>
        </w:rPr>
        <w:t xml:space="preserve">the </w:t>
      </w:r>
      <w:r w:rsidRPr="001406D3">
        <w:rPr>
          <w:color w:val="000000" w:themeColor="text1"/>
        </w:rPr>
        <w:t xml:space="preserve">community have </w:t>
      </w:r>
      <w:r>
        <w:rPr>
          <w:color w:val="000000" w:themeColor="text1"/>
        </w:rPr>
        <w:t xml:space="preserve">been </w:t>
      </w:r>
      <w:r w:rsidRPr="001406D3">
        <w:rPr>
          <w:color w:val="000000" w:themeColor="text1"/>
        </w:rPr>
        <w:t xml:space="preserve">elaborated here.  </w:t>
      </w:r>
    </w:p>
    <w:p w:rsidR="00D365CB" w:rsidRPr="00D44F02" w:rsidRDefault="00D365CB" w:rsidP="001F2BF4">
      <w:pPr>
        <w:pStyle w:val="ListParagraph"/>
        <w:spacing w:line="480" w:lineRule="auto"/>
        <w:jc w:val="both"/>
        <w:rPr>
          <w:b/>
          <w:bCs/>
          <w:i/>
          <w:iCs/>
          <w:color w:val="000000" w:themeColor="text1"/>
        </w:rPr>
      </w:pPr>
      <w:r w:rsidRPr="00D44F02">
        <w:rPr>
          <w:b/>
          <w:bCs/>
          <w:i/>
          <w:iCs/>
          <w:color w:val="000000" w:themeColor="text1"/>
        </w:rPr>
        <w:t>Who should provide PTA? An Investigator or Research sponsor or Government Authorities?</w:t>
      </w:r>
      <w:r w:rsidRPr="00D44F02">
        <w:rPr>
          <w:b/>
          <w:bCs/>
          <w:i/>
          <w:iCs/>
          <w:color w:val="000000" w:themeColor="text1"/>
          <w:vertAlign w:val="superscript"/>
        </w:rPr>
        <w:t xml:space="preserve"> </w:t>
      </w:r>
    </w:p>
    <w:p w:rsidR="00D365CB" w:rsidRPr="001406D3" w:rsidRDefault="00D365CB" w:rsidP="00D365CB">
      <w:pPr>
        <w:spacing w:line="480" w:lineRule="auto"/>
        <w:jc w:val="both"/>
        <w:rPr>
          <w:color w:val="000000" w:themeColor="text1"/>
        </w:rPr>
      </w:pPr>
      <w:r w:rsidRPr="001406D3">
        <w:rPr>
          <w:color w:val="000000" w:themeColor="text1"/>
        </w:rPr>
        <w:t xml:space="preserve">Even though guidelines compel continued access to trial drug, the question that whether pharmaceutical companies and sponsors should provide it or not must be resolved. There is </w:t>
      </w:r>
      <w:r>
        <w:rPr>
          <w:color w:val="000000" w:themeColor="text1"/>
        </w:rPr>
        <w:t xml:space="preserve">a </w:t>
      </w:r>
      <w:r w:rsidRPr="001406D3">
        <w:rPr>
          <w:color w:val="000000" w:themeColor="text1"/>
        </w:rPr>
        <w:t xml:space="preserve">conflict that if only the two are held responsible for provision of access to trial drug. This </w:t>
      </w:r>
      <w:r w:rsidRPr="001406D3">
        <w:rPr>
          <w:color w:val="000000" w:themeColor="text1"/>
        </w:rPr>
        <w:lastRenderedPageBreak/>
        <w:t xml:space="preserve">binding could serve as major hurdle for stakeholders to conduct </w:t>
      </w:r>
      <w:r>
        <w:rPr>
          <w:color w:val="000000" w:themeColor="text1"/>
        </w:rPr>
        <w:t>clinical</w:t>
      </w:r>
      <w:r w:rsidRPr="001406D3">
        <w:rPr>
          <w:color w:val="000000" w:themeColor="text1"/>
        </w:rPr>
        <w:t xml:space="preserve"> resea</w:t>
      </w:r>
      <w:r w:rsidR="004E6B58">
        <w:rPr>
          <w:color w:val="000000" w:themeColor="text1"/>
        </w:rPr>
        <w:t xml:space="preserve">rch </w:t>
      </w:r>
      <w:r w:rsidR="004E6B58" w:rsidRPr="004E6B58">
        <w:rPr>
          <w:b/>
          <w:bCs/>
          <w:iCs/>
          <w:color w:val="000000" w:themeColor="text1"/>
        </w:rPr>
        <w:t>(</w:t>
      </w:r>
      <w:r w:rsidRPr="004E6B58">
        <w:rPr>
          <w:bCs/>
          <w:iCs/>
          <w:color w:val="000000" w:themeColor="text1"/>
        </w:rPr>
        <w:t>8</w:t>
      </w:r>
      <w:r w:rsidR="004E6B58" w:rsidRPr="004E6B58">
        <w:rPr>
          <w:b/>
          <w:bCs/>
          <w:iCs/>
          <w:color w:val="000000" w:themeColor="text1"/>
        </w:rPr>
        <w:t>)</w:t>
      </w:r>
      <w:r w:rsidR="004E6B58">
        <w:rPr>
          <w:b/>
          <w:bCs/>
          <w:iCs/>
          <w:color w:val="000000" w:themeColor="text1"/>
        </w:rPr>
        <w:t>.</w:t>
      </w:r>
      <w:r>
        <w:rPr>
          <w:b/>
          <w:bCs/>
          <w:iCs/>
          <w:color w:val="000000" w:themeColor="text1"/>
          <w:vertAlign w:val="superscript"/>
        </w:rPr>
        <w:t xml:space="preserve"> </w:t>
      </w:r>
      <w:r>
        <w:rPr>
          <w:color w:val="000000" w:themeColor="text1"/>
        </w:rPr>
        <w:t>It has been</w:t>
      </w:r>
      <w:r w:rsidRPr="001406D3">
        <w:rPr>
          <w:color w:val="000000" w:themeColor="text1"/>
        </w:rPr>
        <w:t xml:space="preserve"> suggested that all concerned </w:t>
      </w:r>
      <w:r>
        <w:rPr>
          <w:color w:val="000000" w:themeColor="text1"/>
        </w:rPr>
        <w:t>parties</w:t>
      </w:r>
      <w:r w:rsidRPr="001406D3">
        <w:rPr>
          <w:color w:val="000000" w:themeColor="text1"/>
        </w:rPr>
        <w:t xml:space="preserve"> including sponsors, investigators,  communities and  involved organizations accept </w:t>
      </w:r>
      <w:r>
        <w:rPr>
          <w:color w:val="000000" w:themeColor="text1"/>
        </w:rPr>
        <w:t xml:space="preserve">it </w:t>
      </w:r>
      <w:r w:rsidRPr="001406D3">
        <w:rPr>
          <w:color w:val="000000" w:themeColor="text1"/>
        </w:rPr>
        <w:t>as responsibility altogether and search for possible ways to resolve this</w:t>
      </w:r>
      <w:r w:rsidR="004E6B58">
        <w:rPr>
          <w:color w:val="000000" w:themeColor="text1"/>
        </w:rPr>
        <w:t xml:space="preserve"> issue before the trial begins (</w:t>
      </w:r>
      <w:r w:rsidRPr="004E6B58">
        <w:rPr>
          <w:color w:val="000000" w:themeColor="text1"/>
        </w:rPr>
        <w:t xml:space="preserve">29, </w:t>
      </w:r>
      <w:r w:rsidR="004E6B58" w:rsidRPr="004E6B58">
        <w:rPr>
          <w:color w:val="000000" w:themeColor="text1"/>
        </w:rPr>
        <w:t>30)</w:t>
      </w:r>
      <w:r w:rsidR="004E6B58">
        <w:rPr>
          <w:color w:val="000000" w:themeColor="text1"/>
        </w:rPr>
        <w:t>.</w:t>
      </w:r>
    </w:p>
    <w:p w:rsidR="004E6B58" w:rsidRDefault="00D365CB" w:rsidP="001F2BF4">
      <w:pPr>
        <w:pStyle w:val="ListParagraph"/>
        <w:spacing w:line="480" w:lineRule="auto"/>
        <w:jc w:val="both"/>
        <w:rPr>
          <w:color w:val="000000" w:themeColor="text1"/>
        </w:rPr>
      </w:pPr>
      <w:r w:rsidRPr="004E6B58">
        <w:rPr>
          <w:b/>
          <w:bCs/>
          <w:i/>
          <w:iCs/>
          <w:color w:val="000000" w:themeColor="text1"/>
        </w:rPr>
        <w:t>If provision of PTA is there, how long it has to be given?</w:t>
      </w:r>
      <w:r w:rsidRPr="004E6B58">
        <w:rPr>
          <w:color w:val="000000" w:themeColor="text1"/>
        </w:rPr>
        <w:t xml:space="preserve"> </w:t>
      </w:r>
    </w:p>
    <w:p w:rsidR="004E6B58" w:rsidRPr="004E6B58" w:rsidRDefault="00D365CB" w:rsidP="001F2BF4">
      <w:pPr>
        <w:pStyle w:val="ListParagraph"/>
        <w:spacing w:line="480" w:lineRule="auto"/>
        <w:jc w:val="both"/>
        <w:rPr>
          <w:color w:val="000000" w:themeColor="text1"/>
        </w:rPr>
      </w:pPr>
      <w:r w:rsidRPr="004E6B58">
        <w:rPr>
          <w:color w:val="000000" w:themeColor="text1"/>
        </w:rPr>
        <w:t>The most debatable issue in PTA is duration as it is not feasible to provide after care for unlimited period. It is an extremely difficult for the sponsor or the investigator to agree upon how long to continue access, specified years or lifelong</w:t>
      </w:r>
      <w:r w:rsidR="004E6B58">
        <w:rPr>
          <w:color w:val="000000" w:themeColor="text1"/>
        </w:rPr>
        <w:t xml:space="preserve"> </w:t>
      </w:r>
      <w:r w:rsidR="004E6B58" w:rsidRPr="004E6B58">
        <w:rPr>
          <w:color w:val="000000" w:themeColor="text1"/>
        </w:rPr>
        <w:t>(</w:t>
      </w:r>
      <w:commentRangeStart w:id="206"/>
      <w:del w:id="207" w:author="HS" w:date="2018-03-11T22:01:00Z">
        <w:r w:rsidR="004E6B58" w:rsidRPr="00CC3655" w:rsidDel="00CC3655">
          <w:rPr>
            <w:color w:val="000000" w:themeColor="text1"/>
            <w:highlight w:val="yellow"/>
            <w:rPrChange w:id="208" w:author="HS" w:date="2018-03-11T22:01:00Z">
              <w:rPr>
                <w:color w:val="000000" w:themeColor="text1"/>
              </w:rPr>
            </w:rPrChange>
          </w:rPr>
          <w:delText>20</w:delText>
        </w:r>
      </w:del>
      <w:ins w:id="209" w:author="HS" w:date="2018-03-11T22:01:00Z">
        <w:r w:rsidR="00CC3655" w:rsidRPr="00CC3655">
          <w:rPr>
            <w:color w:val="000000" w:themeColor="text1"/>
            <w:highlight w:val="yellow"/>
            <w:rPrChange w:id="210" w:author="HS" w:date="2018-03-11T22:01:00Z">
              <w:rPr>
                <w:color w:val="000000" w:themeColor="text1"/>
              </w:rPr>
            </w:rPrChange>
          </w:rPr>
          <w:t>17</w:t>
        </w:r>
        <w:commentRangeEnd w:id="206"/>
        <w:r w:rsidR="00CC3655">
          <w:rPr>
            <w:rStyle w:val="CommentReference"/>
          </w:rPr>
          <w:commentReference w:id="206"/>
        </w:r>
      </w:ins>
      <w:r w:rsidR="004E6B58" w:rsidRPr="004E6B58">
        <w:rPr>
          <w:color w:val="000000" w:themeColor="text1"/>
        </w:rPr>
        <w:t>)</w:t>
      </w:r>
      <w:r w:rsidR="004E6B58">
        <w:rPr>
          <w:color w:val="000000" w:themeColor="text1"/>
        </w:rPr>
        <w:t>.</w:t>
      </w:r>
    </w:p>
    <w:p w:rsidR="00D365CB" w:rsidRPr="000B15F3" w:rsidRDefault="00D365CB" w:rsidP="004E6B58">
      <w:pPr>
        <w:pStyle w:val="ListParagraph"/>
        <w:spacing w:line="480" w:lineRule="auto"/>
        <w:jc w:val="both"/>
        <w:rPr>
          <w:color w:val="000000" w:themeColor="text1"/>
        </w:rPr>
      </w:pPr>
      <w:r w:rsidRPr="004E6B58">
        <w:rPr>
          <w:color w:val="000000" w:themeColor="text1"/>
        </w:rPr>
        <w:t xml:space="preserve">The recent WMA clarification suggests that it should be decided by ethics review boards/committees. Unresolved issues regarding duration of PTA may lead to halting of a clinical trial. One such dramatic example was study conducted on </w:t>
      </w:r>
      <w:proofErr w:type="spellStart"/>
      <w:r w:rsidRPr="004E6B58">
        <w:rPr>
          <w:color w:val="000000" w:themeColor="text1"/>
        </w:rPr>
        <w:t>tenofovir</w:t>
      </w:r>
      <w:proofErr w:type="spellEnd"/>
      <w:r w:rsidRPr="004E6B58">
        <w:rPr>
          <w:color w:val="000000" w:themeColor="text1"/>
        </w:rPr>
        <w:t xml:space="preserve"> for prevention of HIV in Cambodia where about one thousand sex workers were enrolled. Study was withheld when the Women's Network for Unity, a Cambodian sex workers union, demande</w:t>
      </w:r>
      <w:r w:rsidR="000B15F3">
        <w:rPr>
          <w:color w:val="000000" w:themeColor="text1"/>
        </w:rPr>
        <w:t xml:space="preserve">d assurance of thirty years of PTA </w:t>
      </w:r>
      <w:r w:rsidR="000B15F3" w:rsidRPr="000B15F3">
        <w:rPr>
          <w:color w:val="000000" w:themeColor="text1"/>
        </w:rPr>
        <w:t>(31, 32).</w:t>
      </w:r>
    </w:p>
    <w:p w:rsidR="00D365CB" w:rsidRPr="00AA11AE" w:rsidRDefault="00D365CB" w:rsidP="001F2BF4">
      <w:pPr>
        <w:pStyle w:val="ListParagraph"/>
        <w:spacing w:line="480" w:lineRule="auto"/>
        <w:rPr>
          <w:b/>
          <w:bCs/>
          <w:i/>
          <w:iCs/>
          <w:color w:val="000000" w:themeColor="text1"/>
        </w:rPr>
      </w:pPr>
      <w:r w:rsidRPr="00AA11AE">
        <w:rPr>
          <w:b/>
          <w:bCs/>
          <w:i/>
          <w:iCs/>
          <w:color w:val="000000" w:themeColor="text1"/>
        </w:rPr>
        <w:t xml:space="preserve">Is </w:t>
      </w:r>
      <w:r>
        <w:rPr>
          <w:b/>
          <w:bCs/>
          <w:i/>
          <w:iCs/>
          <w:color w:val="000000" w:themeColor="text1"/>
        </w:rPr>
        <w:t>PTA</w:t>
      </w:r>
      <w:r w:rsidRPr="00AA11AE">
        <w:rPr>
          <w:b/>
          <w:bCs/>
          <w:i/>
          <w:iCs/>
          <w:color w:val="000000" w:themeColor="text1"/>
        </w:rPr>
        <w:t xml:space="preserve"> </w:t>
      </w:r>
      <w:r>
        <w:rPr>
          <w:b/>
          <w:bCs/>
          <w:i/>
          <w:iCs/>
          <w:color w:val="000000" w:themeColor="text1"/>
        </w:rPr>
        <w:t xml:space="preserve">to be given to all </w:t>
      </w:r>
      <w:r w:rsidRPr="00AA11AE">
        <w:rPr>
          <w:b/>
          <w:bCs/>
          <w:i/>
          <w:iCs/>
          <w:color w:val="000000" w:themeColor="text1"/>
        </w:rPr>
        <w:t xml:space="preserve">or </w:t>
      </w:r>
      <w:r>
        <w:rPr>
          <w:b/>
          <w:bCs/>
          <w:i/>
          <w:iCs/>
          <w:color w:val="000000" w:themeColor="text1"/>
        </w:rPr>
        <w:t>to selective participants</w:t>
      </w:r>
      <w:r w:rsidR="001F2BF4">
        <w:rPr>
          <w:b/>
          <w:bCs/>
          <w:i/>
          <w:iCs/>
          <w:color w:val="000000" w:themeColor="text1"/>
        </w:rPr>
        <w:t>: what about control group and the community?</w:t>
      </w:r>
    </w:p>
    <w:p w:rsidR="00533E14" w:rsidRDefault="00D365CB" w:rsidP="00D365CB">
      <w:pPr>
        <w:spacing w:line="480" w:lineRule="auto"/>
        <w:jc w:val="both"/>
        <w:rPr>
          <w:color w:val="000000" w:themeColor="text1"/>
        </w:rPr>
      </w:pPr>
      <w:r w:rsidRPr="001406D3">
        <w:rPr>
          <w:color w:val="000000" w:themeColor="text1"/>
        </w:rPr>
        <w:t xml:space="preserve">It is not possible for the sponsor or the investigator to provide PTA all the time to trial participants as this </w:t>
      </w:r>
      <w:r>
        <w:rPr>
          <w:color w:val="000000" w:themeColor="text1"/>
        </w:rPr>
        <w:t>may</w:t>
      </w:r>
      <w:r w:rsidRPr="001406D3">
        <w:rPr>
          <w:color w:val="000000" w:themeColor="text1"/>
        </w:rPr>
        <w:t xml:space="preserve"> jeopardize research atmosphere</w:t>
      </w:r>
      <w:r>
        <w:rPr>
          <w:color w:val="000000" w:themeColor="text1"/>
        </w:rPr>
        <w:t xml:space="preserve"> by arising the ne</w:t>
      </w:r>
      <w:r w:rsidR="000B15F3">
        <w:rPr>
          <w:color w:val="000000" w:themeColor="text1"/>
        </w:rPr>
        <w:t xml:space="preserve">ed of more funds and manpower, </w:t>
      </w:r>
      <w:r>
        <w:rPr>
          <w:color w:val="000000" w:themeColor="text1"/>
        </w:rPr>
        <w:t>and also deviating fr</w:t>
      </w:r>
      <w:r w:rsidR="000B15F3">
        <w:rPr>
          <w:color w:val="000000" w:themeColor="text1"/>
        </w:rPr>
        <w:t>om the main aim of the research</w:t>
      </w:r>
      <w:r w:rsidRPr="001406D3">
        <w:rPr>
          <w:color w:val="000000" w:themeColor="text1"/>
        </w:rPr>
        <w:t xml:space="preserve">. </w:t>
      </w:r>
      <w:del w:id="211" w:author="Dinesh Joshi" w:date="2018-03-02T03:06:00Z">
        <w:r w:rsidR="001F2BF4" w:rsidRPr="00BF5BBC" w:rsidDel="003B1F55">
          <w:rPr>
            <w:color w:val="000000" w:themeColor="text1"/>
            <w:highlight w:val="yellow"/>
            <w:rPrChange w:id="212" w:author="HS" w:date="2018-03-02T03:36:00Z">
              <w:rPr>
                <w:color w:val="000000" w:themeColor="text1"/>
              </w:rPr>
            </w:rPrChange>
          </w:rPr>
          <w:delText>P</w:delText>
        </w:r>
        <w:r w:rsidRPr="00BF5BBC" w:rsidDel="003B1F55">
          <w:rPr>
            <w:color w:val="000000" w:themeColor="text1"/>
            <w:highlight w:val="yellow"/>
            <w:rPrChange w:id="213" w:author="HS" w:date="2018-03-02T03:36:00Z">
              <w:rPr>
                <w:color w:val="000000" w:themeColor="text1"/>
              </w:rPr>
            </w:rPrChange>
          </w:rPr>
          <w:delText>ost trial</w:delText>
        </w:r>
      </w:del>
      <w:ins w:id="214" w:author="Dinesh Joshi" w:date="2018-03-02T03:06:00Z">
        <w:r w:rsidR="003B1F55" w:rsidRPr="00BF5BBC">
          <w:rPr>
            <w:color w:val="000000" w:themeColor="text1"/>
            <w:highlight w:val="yellow"/>
            <w:rPrChange w:id="215" w:author="HS" w:date="2018-03-02T03:36:00Z">
              <w:rPr>
                <w:color w:val="000000" w:themeColor="text1"/>
              </w:rPr>
            </w:rPrChange>
          </w:rPr>
          <w:t>Post-trial</w:t>
        </w:r>
      </w:ins>
      <w:r w:rsidRPr="001406D3">
        <w:rPr>
          <w:color w:val="000000" w:themeColor="text1"/>
        </w:rPr>
        <w:t xml:space="preserve"> responsibilities should be considered whenever needed</w:t>
      </w:r>
      <w:r w:rsidR="000B15F3">
        <w:rPr>
          <w:color w:val="000000" w:themeColor="text1"/>
        </w:rPr>
        <w:t xml:space="preserve"> and not as a blanket statement</w:t>
      </w:r>
      <w:r w:rsidRPr="001406D3">
        <w:rPr>
          <w:color w:val="000000" w:themeColor="text1"/>
        </w:rPr>
        <w:t xml:space="preserve"> </w:t>
      </w:r>
      <w:r w:rsidR="000B15F3" w:rsidRPr="000B15F3">
        <w:rPr>
          <w:color w:val="000000" w:themeColor="text1"/>
        </w:rPr>
        <w:t>(33)</w:t>
      </w:r>
      <w:r w:rsidR="000B15F3">
        <w:rPr>
          <w:color w:val="000000" w:themeColor="text1"/>
        </w:rPr>
        <w:t>.</w:t>
      </w:r>
    </w:p>
    <w:p w:rsidR="001F2BF4" w:rsidRDefault="001F2BF4" w:rsidP="00D365CB">
      <w:pPr>
        <w:spacing w:line="480" w:lineRule="auto"/>
        <w:jc w:val="both"/>
        <w:rPr>
          <w:color w:val="000000" w:themeColor="text1"/>
        </w:rPr>
      </w:pPr>
      <w:commentRangeStart w:id="216"/>
      <w:r w:rsidRPr="00BF5BBC">
        <w:rPr>
          <w:color w:val="000000" w:themeColor="text1"/>
          <w:highlight w:val="yellow"/>
          <w:rPrChange w:id="217" w:author="HS" w:date="2018-03-02T03:37:00Z">
            <w:rPr>
              <w:color w:val="000000" w:themeColor="text1"/>
            </w:rPr>
          </w:rPrChange>
        </w:rPr>
        <w:t xml:space="preserve">Another important aspect is if the study drug/intervention is found to be useful, whether this should be provided to the control group or not? This will be particularly relevant to situations where the standard therapies are not very much effective and the new drug/intervention is </w:t>
      </w:r>
      <w:r w:rsidRPr="00BF5BBC">
        <w:rPr>
          <w:color w:val="000000" w:themeColor="text1"/>
          <w:highlight w:val="yellow"/>
          <w:rPrChange w:id="218" w:author="HS" w:date="2018-03-02T03:37:00Z">
            <w:rPr>
              <w:color w:val="000000" w:themeColor="text1"/>
            </w:rPr>
          </w:rPrChange>
        </w:rPr>
        <w:lastRenderedPageBreak/>
        <w:t xml:space="preserve">showing promising results. Providing PTA to control group may prove fruitful in controlling the signs/symptoms of the underlying condition, or halting the progression of the same. But at the same time it will add to the burden for sponsor and the investigator, and the situation may not be very healthy </w:t>
      </w:r>
      <w:r w:rsidR="005B62C3" w:rsidRPr="00BF5BBC">
        <w:rPr>
          <w:color w:val="000000" w:themeColor="text1"/>
          <w:highlight w:val="yellow"/>
          <w:rPrChange w:id="219" w:author="HS" w:date="2018-03-02T03:37:00Z">
            <w:rPr>
              <w:color w:val="000000" w:themeColor="text1"/>
            </w:rPr>
          </w:rPrChange>
        </w:rPr>
        <w:t>especially</w:t>
      </w:r>
      <w:r w:rsidRPr="00BF5BBC">
        <w:rPr>
          <w:color w:val="000000" w:themeColor="text1"/>
          <w:highlight w:val="yellow"/>
          <w:rPrChange w:id="220" w:author="HS" w:date="2018-03-02T03:37:00Z">
            <w:rPr>
              <w:color w:val="000000" w:themeColor="text1"/>
            </w:rPr>
          </w:rPrChange>
        </w:rPr>
        <w:t xml:space="preserve"> in developing and resource poor nations.</w:t>
      </w:r>
      <w:commentRangeEnd w:id="216"/>
      <w:r w:rsidR="00BF5BBC">
        <w:rPr>
          <w:rStyle w:val="CommentReference"/>
        </w:rPr>
        <w:commentReference w:id="216"/>
      </w:r>
    </w:p>
    <w:p w:rsidR="001F2BF4" w:rsidRPr="000B15F3" w:rsidRDefault="005B62C3" w:rsidP="00D365CB">
      <w:pPr>
        <w:spacing w:line="480" w:lineRule="auto"/>
        <w:jc w:val="both"/>
        <w:rPr>
          <w:color w:val="000000" w:themeColor="text1"/>
        </w:rPr>
      </w:pPr>
      <w:del w:id="221" w:author="Dinesh Joshi" w:date="2018-03-02T03:09:00Z">
        <w:r w:rsidDel="003B1F55">
          <w:rPr>
            <w:color w:val="000000" w:themeColor="text1"/>
          </w:rPr>
          <w:delText xml:space="preserve">Another </w:delText>
        </w:r>
      </w:del>
      <w:commentRangeStart w:id="222"/>
      <w:ins w:id="223" w:author="Dinesh Joshi" w:date="2018-03-02T03:09:00Z">
        <w:r w:rsidR="003B1F55" w:rsidRPr="00BF5BBC">
          <w:rPr>
            <w:color w:val="000000" w:themeColor="text1"/>
            <w:highlight w:val="yellow"/>
            <w:rPrChange w:id="224" w:author="HS" w:date="2018-03-02T03:38:00Z">
              <w:rPr>
                <w:color w:val="000000" w:themeColor="text1"/>
              </w:rPr>
            </w:rPrChange>
          </w:rPr>
          <w:t xml:space="preserve">One </w:t>
        </w:r>
      </w:ins>
      <w:r w:rsidRPr="00BF5BBC">
        <w:rPr>
          <w:color w:val="000000" w:themeColor="text1"/>
          <w:highlight w:val="yellow"/>
          <w:rPrChange w:id="225" w:author="HS" w:date="2018-03-02T03:38:00Z">
            <w:rPr>
              <w:color w:val="000000" w:themeColor="text1"/>
            </w:rPr>
          </w:rPrChange>
        </w:rPr>
        <w:t xml:space="preserve">important aspect comes regarding the provision of PTA to the community from which the study participants are drawn. </w:t>
      </w:r>
      <w:r w:rsidR="004E7E21" w:rsidRPr="00BF5BBC">
        <w:rPr>
          <w:color w:val="000000" w:themeColor="text1"/>
          <w:highlight w:val="yellow"/>
          <w:rPrChange w:id="226" w:author="HS" w:date="2018-03-02T03:38:00Z">
            <w:rPr>
              <w:color w:val="000000" w:themeColor="text1"/>
            </w:rPr>
          </w:rPrChange>
        </w:rPr>
        <w:t>According to principle of equitable distribution of health, ideally the beneficial treatment must reach the community. Controversy exists to this notion too, if the new drug/intervention does not get approved because of some safety issue, will it be ethical to expose the community to such a therapy. Even if it is approved, who will bear the cost of PTA</w:t>
      </w:r>
      <w:r w:rsidR="00022A47" w:rsidRPr="00BF5BBC">
        <w:rPr>
          <w:color w:val="000000" w:themeColor="text1"/>
          <w:highlight w:val="yellow"/>
          <w:rPrChange w:id="227" w:author="HS" w:date="2018-03-02T03:38:00Z">
            <w:rPr>
              <w:color w:val="000000" w:themeColor="text1"/>
            </w:rPr>
          </w:rPrChange>
        </w:rPr>
        <w:t xml:space="preserve"> in time gap</w:t>
      </w:r>
      <w:r w:rsidR="004E7E21" w:rsidRPr="00BF5BBC">
        <w:rPr>
          <w:color w:val="000000" w:themeColor="text1"/>
          <w:highlight w:val="yellow"/>
          <w:rPrChange w:id="228" w:author="HS" w:date="2018-03-02T03:38:00Z">
            <w:rPr>
              <w:color w:val="000000" w:themeColor="text1"/>
            </w:rPr>
          </w:rPrChange>
        </w:rPr>
        <w:t xml:space="preserve"> from the trial completion to final approval of such therapy?</w:t>
      </w:r>
      <w:r w:rsidR="00022A47" w:rsidRPr="00BF5BBC">
        <w:rPr>
          <w:color w:val="000000" w:themeColor="text1"/>
          <w:highlight w:val="yellow"/>
          <w:rPrChange w:id="229" w:author="HS" w:date="2018-03-02T03:38:00Z">
            <w:rPr>
              <w:color w:val="000000" w:themeColor="text1"/>
            </w:rPr>
          </w:rPrChange>
        </w:rPr>
        <w:t xml:space="preserve"> (17)</w:t>
      </w:r>
      <w:r w:rsidR="004E7E21" w:rsidRPr="00BF5BBC">
        <w:rPr>
          <w:color w:val="000000" w:themeColor="text1"/>
          <w:highlight w:val="yellow"/>
          <w:rPrChange w:id="230" w:author="HS" w:date="2018-03-02T03:38:00Z">
            <w:rPr>
              <w:color w:val="000000" w:themeColor="text1"/>
            </w:rPr>
          </w:rPrChange>
        </w:rPr>
        <w:t xml:space="preserve"> Government may intervene and prove solution to such dilemma</w:t>
      </w:r>
      <w:r w:rsidR="00022A47" w:rsidRPr="00BF5BBC">
        <w:rPr>
          <w:color w:val="000000" w:themeColor="text1"/>
          <w:highlight w:val="yellow"/>
          <w:rPrChange w:id="231" w:author="HS" w:date="2018-03-02T03:38:00Z">
            <w:rPr>
              <w:color w:val="000000" w:themeColor="text1"/>
            </w:rPr>
          </w:rPrChange>
        </w:rPr>
        <w:t xml:space="preserve"> along with study sponsor and investigator</w:t>
      </w:r>
      <w:r w:rsidR="004E7E21" w:rsidRPr="00BF5BBC">
        <w:rPr>
          <w:color w:val="000000" w:themeColor="text1"/>
          <w:highlight w:val="yellow"/>
          <w:rPrChange w:id="232" w:author="HS" w:date="2018-03-02T03:38:00Z">
            <w:rPr>
              <w:color w:val="000000" w:themeColor="text1"/>
            </w:rPr>
          </w:rPrChange>
        </w:rPr>
        <w:t>.</w:t>
      </w:r>
      <w:r w:rsidR="00022A47" w:rsidRPr="00BF5BBC">
        <w:rPr>
          <w:color w:val="000000" w:themeColor="text1"/>
          <w:highlight w:val="yellow"/>
          <w:rPrChange w:id="233" w:author="HS" w:date="2018-03-02T03:38:00Z">
            <w:rPr>
              <w:color w:val="000000" w:themeColor="text1"/>
            </w:rPr>
          </w:rPrChange>
        </w:rPr>
        <w:t xml:space="preserve"> Special tax and fee exemptions can be given to such therapies and they can be made applicable for the fast track approvals. </w:t>
      </w:r>
      <w:r w:rsidR="004E7E21" w:rsidRPr="00BF5BBC">
        <w:rPr>
          <w:color w:val="000000" w:themeColor="text1"/>
          <w:highlight w:val="yellow"/>
          <w:rPrChange w:id="234" w:author="HS" w:date="2018-03-02T03:38:00Z">
            <w:rPr>
              <w:color w:val="000000" w:themeColor="text1"/>
            </w:rPr>
          </w:rPrChange>
        </w:rPr>
        <w:t xml:space="preserve"> Suppose the new treatment is approved for marketing, what right does the patient have to PTA? Will it be provided at market price, a discounted price, cost of production, or no cost at </w:t>
      </w:r>
      <w:commentRangeStart w:id="235"/>
      <w:r w:rsidR="004E7E21" w:rsidRPr="00BF5BBC">
        <w:rPr>
          <w:color w:val="000000" w:themeColor="text1"/>
          <w:highlight w:val="yellow"/>
          <w:rPrChange w:id="236" w:author="HS" w:date="2018-03-02T03:38:00Z">
            <w:rPr>
              <w:color w:val="000000" w:themeColor="text1"/>
            </w:rPr>
          </w:rPrChange>
        </w:rPr>
        <w:t>all</w:t>
      </w:r>
      <w:commentRangeEnd w:id="235"/>
      <w:r w:rsidR="00DC3715">
        <w:rPr>
          <w:rStyle w:val="CommentReference"/>
        </w:rPr>
        <w:commentReference w:id="235"/>
      </w:r>
      <w:r w:rsidR="004E7E21" w:rsidRPr="00BF5BBC">
        <w:rPr>
          <w:color w:val="000000" w:themeColor="text1"/>
          <w:highlight w:val="yellow"/>
          <w:rPrChange w:id="237" w:author="HS" w:date="2018-03-02T03:38:00Z">
            <w:rPr>
              <w:color w:val="000000" w:themeColor="text1"/>
            </w:rPr>
          </w:rPrChange>
        </w:rPr>
        <w:t>?</w:t>
      </w:r>
      <w:r w:rsidR="00022A47" w:rsidRPr="00BF5BBC">
        <w:rPr>
          <w:color w:val="000000" w:themeColor="text1"/>
          <w:highlight w:val="yellow"/>
          <w:rPrChange w:id="238" w:author="HS" w:date="2018-03-02T03:38:00Z">
            <w:rPr>
              <w:color w:val="000000" w:themeColor="text1"/>
            </w:rPr>
          </w:rPrChange>
        </w:rPr>
        <w:t xml:space="preserve"> </w:t>
      </w:r>
      <w:r w:rsidR="00022A47" w:rsidRPr="00DC3715">
        <w:rPr>
          <w:color w:val="000000" w:themeColor="text1"/>
        </w:rPr>
        <w:t>(20).</w:t>
      </w:r>
      <w:commentRangeEnd w:id="222"/>
      <w:r w:rsidR="00BF5BBC" w:rsidRPr="00DC3715">
        <w:rPr>
          <w:rStyle w:val="CommentReference"/>
        </w:rPr>
        <w:commentReference w:id="222"/>
      </w:r>
    </w:p>
    <w:p w:rsidR="00D365CB" w:rsidRPr="001406D3" w:rsidRDefault="00D365CB" w:rsidP="001F2BF4">
      <w:pPr>
        <w:pStyle w:val="ListParagraph"/>
        <w:spacing w:line="480" w:lineRule="auto"/>
        <w:jc w:val="both"/>
        <w:rPr>
          <w:color w:val="000000" w:themeColor="text1"/>
        </w:rPr>
      </w:pPr>
      <w:proofErr w:type="gramStart"/>
      <w:r>
        <w:rPr>
          <w:b/>
          <w:bCs/>
          <w:i/>
          <w:iCs/>
          <w:color w:val="000000" w:themeColor="text1"/>
        </w:rPr>
        <w:t>U</w:t>
      </w:r>
      <w:r w:rsidRPr="00D534E2">
        <w:rPr>
          <w:b/>
          <w:bCs/>
          <w:i/>
          <w:iCs/>
          <w:color w:val="000000" w:themeColor="text1"/>
        </w:rPr>
        <w:t>ncertainty</w:t>
      </w:r>
      <w:r>
        <w:rPr>
          <w:b/>
          <w:bCs/>
          <w:i/>
          <w:iCs/>
          <w:color w:val="000000" w:themeColor="text1"/>
        </w:rPr>
        <w:t xml:space="preserve"> about continuous provision of PTA</w:t>
      </w:r>
      <w:r w:rsidRPr="00D534E2">
        <w:rPr>
          <w:b/>
          <w:bCs/>
          <w:i/>
          <w:iCs/>
          <w:color w:val="000000" w:themeColor="text1"/>
        </w:rPr>
        <w:t>?</w:t>
      </w:r>
      <w:proofErr w:type="gramEnd"/>
      <w:r w:rsidRPr="001406D3">
        <w:rPr>
          <w:color w:val="000000" w:themeColor="text1"/>
        </w:rPr>
        <w:t xml:space="preserve"> </w:t>
      </w:r>
    </w:p>
    <w:p w:rsidR="000B15F3" w:rsidRDefault="00D365CB" w:rsidP="00DC3715">
      <w:pPr>
        <w:spacing w:line="480" w:lineRule="auto"/>
        <w:jc w:val="both"/>
        <w:rPr>
          <w:color w:val="000000" w:themeColor="text1"/>
        </w:rPr>
      </w:pPr>
      <w:r w:rsidRPr="001406D3">
        <w:rPr>
          <w:color w:val="000000" w:themeColor="text1"/>
        </w:rPr>
        <w:t>Continued access to study drug or intervention may be financially difficult for pharmaceutical companies; this unreliability about sufficient supply of the study drug</w:t>
      </w:r>
      <w:ins w:id="239" w:author="HS" w:date="2018-03-11T22:07:00Z">
        <w:r w:rsidR="00DC3715">
          <w:rPr>
            <w:color w:val="000000" w:themeColor="text1"/>
          </w:rPr>
          <w:t>s</w:t>
        </w:r>
      </w:ins>
      <w:r w:rsidRPr="001406D3">
        <w:rPr>
          <w:color w:val="000000" w:themeColor="text1"/>
        </w:rPr>
        <w:t xml:space="preserve"> may raise doubts in the participant’s mind about their integrity to provide benefit.</w:t>
      </w:r>
      <w:ins w:id="240" w:author="HS" w:date="2018-03-11T22:09:00Z">
        <w:r w:rsidR="00DC3715" w:rsidRPr="00DC3715">
          <w:t xml:space="preserve"> </w:t>
        </w:r>
        <w:r w:rsidR="00DC3715" w:rsidRPr="00DC3715">
          <w:rPr>
            <w:color w:val="000000" w:themeColor="text1"/>
            <w:highlight w:val="yellow"/>
            <w:rPrChange w:id="241" w:author="HS" w:date="2018-03-11T22:12:00Z">
              <w:rPr>
                <w:color w:val="000000" w:themeColor="text1"/>
              </w:rPr>
            </w:rPrChange>
          </w:rPr>
          <w:t>Cost of any</w:t>
        </w:r>
        <w:r w:rsidR="00DC3715" w:rsidRPr="00DC3715">
          <w:rPr>
            <w:color w:val="000000" w:themeColor="text1"/>
            <w:highlight w:val="yellow"/>
            <w:rPrChange w:id="242" w:author="HS" w:date="2018-03-11T22:12:00Z">
              <w:rPr>
                <w:color w:val="000000" w:themeColor="text1"/>
              </w:rPr>
            </w:rPrChange>
          </w:rPr>
          <w:t xml:space="preserve"> clinical</w:t>
        </w:r>
        <w:r w:rsidR="00DC3715" w:rsidRPr="00DC3715">
          <w:rPr>
            <w:color w:val="000000" w:themeColor="text1"/>
            <w:highlight w:val="yellow"/>
            <w:rPrChange w:id="243" w:author="HS" w:date="2018-03-11T22:12:00Z">
              <w:rPr>
                <w:color w:val="000000" w:themeColor="text1"/>
              </w:rPr>
            </w:rPrChange>
          </w:rPr>
          <w:t xml:space="preserve"> trial with </w:t>
        </w:r>
        <w:r w:rsidR="00DC3715" w:rsidRPr="00DC3715">
          <w:rPr>
            <w:color w:val="000000" w:themeColor="text1"/>
            <w:highlight w:val="yellow"/>
            <w:rPrChange w:id="244" w:author="HS" w:date="2018-03-11T22:12:00Z">
              <w:rPr>
                <w:color w:val="000000" w:themeColor="text1"/>
              </w:rPr>
            </w:rPrChange>
          </w:rPr>
          <w:t xml:space="preserve">adding extra </w:t>
        </w:r>
        <w:r w:rsidR="00DC3715" w:rsidRPr="00DC3715">
          <w:rPr>
            <w:color w:val="000000" w:themeColor="text1"/>
            <w:highlight w:val="yellow"/>
            <w:rPrChange w:id="245" w:author="HS" w:date="2018-03-11T22:12:00Z">
              <w:rPr>
                <w:color w:val="000000" w:themeColor="text1"/>
              </w:rPr>
            </w:rPrChange>
          </w:rPr>
          <w:t>standards</w:t>
        </w:r>
        <w:r w:rsidR="00DC3715" w:rsidRPr="00DC3715">
          <w:rPr>
            <w:color w:val="000000" w:themeColor="text1"/>
            <w:highlight w:val="yellow"/>
            <w:rPrChange w:id="246" w:author="HS" w:date="2018-03-11T22:12:00Z">
              <w:rPr>
                <w:color w:val="000000" w:themeColor="text1"/>
              </w:rPr>
            </w:rPrChange>
          </w:rPr>
          <w:t xml:space="preserve"> in the form of </w:t>
        </w:r>
        <w:proofErr w:type="gramStart"/>
        <w:r w:rsidR="00DC3715" w:rsidRPr="00DC3715">
          <w:rPr>
            <w:color w:val="000000" w:themeColor="text1"/>
            <w:highlight w:val="yellow"/>
            <w:rPrChange w:id="247" w:author="HS" w:date="2018-03-11T22:12:00Z">
              <w:rPr>
                <w:color w:val="000000" w:themeColor="text1"/>
              </w:rPr>
            </w:rPrChange>
          </w:rPr>
          <w:t xml:space="preserve">PTA </w:t>
        </w:r>
        <w:r w:rsidR="00DC3715" w:rsidRPr="00DC3715">
          <w:rPr>
            <w:color w:val="000000" w:themeColor="text1"/>
            <w:highlight w:val="yellow"/>
            <w:rPrChange w:id="248" w:author="HS" w:date="2018-03-11T22:12:00Z">
              <w:rPr>
                <w:color w:val="000000" w:themeColor="text1"/>
              </w:rPr>
            </w:rPrChange>
          </w:rPr>
          <w:t xml:space="preserve"> </w:t>
        </w:r>
        <w:r w:rsidR="00DC3715" w:rsidRPr="00DC3715">
          <w:rPr>
            <w:color w:val="000000" w:themeColor="text1"/>
            <w:highlight w:val="yellow"/>
            <w:rPrChange w:id="249" w:author="HS" w:date="2018-03-11T22:12:00Z">
              <w:rPr>
                <w:color w:val="000000" w:themeColor="text1"/>
              </w:rPr>
            </w:rPrChange>
          </w:rPr>
          <w:t>may</w:t>
        </w:r>
        <w:proofErr w:type="gramEnd"/>
        <w:r w:rsidR="00DC3715" w:rsidRPr="00DC3715">
          <w:rPr>
            <w:color w:val="000000" w:themeColor="text1"/>
            <w:highlight w:val="yellow"/>
            <w:rPrChange w:id="250" w:author="HS" w:date="2018-03-11T22:12:00Z">
              <w:rPr>
                <w:color w:val="000000" w:themeColor="text1"/>
              </w:rPr>
            </w:rPrChange>
          </w:rPr>
          <w:t xml:space="preserve"> become </w:t>
        </w:r>
        <w:r w:rsidR="00DC3715" w:rsidRPr="00DC3715">
          <w:rPr>
            <w:color w:val="000000" w:themeColor="text1"/>
            <w:highlight w:val="yellow"/>
            <w:rPrChange w:id="251" w:author="HS" w:date="2018-03-11T22:12:00Z">
              <w:rPr>
                <w:color w:val="000000" w:themeColor="text1"/>
              </w:rPr>
            </w:rPrChange>
          </w:rPr>
          <w:t xml:space="preserve"> too high which in turn </w:t>
        </w:r>
      </w:ins>
      <w:ins w:id="252" w:author="HS" w:date="2018-03-11T22:10:00Z">
        <w:r w:rsidR="00DC3715" w:rsidRPr="00DC3715">
          <w:rPr>
            <w:color w:val="000000" w:themeColor="text1"/>
            <w:highlight w:val="yellow"/>
            <w:rPrChange w:id="253" w:author="HS" w:date="2018-03-11T22:12:00Z">
              <w:rPr>
                <w:color w:val="000000" w:themeColor="text1"/>
              </w:rPr>
            </w:rPrChange>
          </w:rPr>
          <w:t>may</w:t>
        </w:r>
      </w:ins>
      <w:ins w:id="254" w:author="HS" w:date="2018-03-11T22:09:00Z">
        <w:r w:rsidR="00DC3715" w:rsidRPr="00DC3715">
          <w:rPr>
            <w:color w:val="000000" w:themeColor="text1"/>
            <w:highlight w:val="yellow"/>
            <w:rPrChange w:id="255" w:author="HS" w:date="2018-03-11T22:12:00Z">
              <w:rPr>
                <w:color w:val="000000" w:themeColor="text1"/>
              </w:rPr>
            </w:rPrChange>
          </w:rPr>
          <w:t xml:space="preserve"> limit th</w:t>
        </w:r>
        <w:r w:rsidR="00DC3715" w:rsidRPr="00DC3715">
          <w:rPr>
            <w:color w:val="000000" w:themeColor="text1"/>
            <w:highlight w:val="yellow"/>
            <w:rPrChange w:id="256" w:author="HS" w:date="2018-03-11T22:12:00Z">
              <w:rPr>
                <w:color w:val="000000" w:themeColor="text1"/>
              </w:rPr>
            </w:rPrChange>
          </w:rPr>
          <w:t>e number of new clinical trials</w:t>
        </w:r>
      </w:ins>
      <w:ins w:id="257" w:author="HS" w:date="2018-03-11T22:10:00Z">
        <w:r w:rsidR="00DC3715" w:rsidRPr="00DC3715">
          <w:rPr>
            <w:color w:val="000000" w:themeColor="text1"/>
            <w:highlight w:val="yellow"/>
            <w:rPrChange w:id="258" w:author="HS" w:date="2018-03-11T22:12:00Z">
              <w:rPr>
                <w:color w:val="000000" w:themeColor="text1"/>
              </w:rPr>
            </w:rPrChange>
          </w:rPr>
          <w:t xml:space="preserve">. </w:t>
        </w:r>
      </w:ins>
      <w:proofErr w:type="gramStart"/>
      <w:ins w:id="259" w:author="HS" w:date="2018-03-11T22:09:00Z">
        <w:r w:rsidR="00DC3715" w:rsidRPr="00DC3715">
          <w:rPr>
            <w:color w:val="000000" w:themeColor="text1"/>
            <w:highlight w:val="yellow"/>
            <w:rPrChange w:id="260" w:author="HS" w:date="2018-03-11T22:12:00Z">
              <w:rPr>
                <w:color w:val="000000" w:themeColor="text1"/>
              </w:rPr>
            </w:rPrChange>
          </w:rPr>
          <w:t xml:space="preserve">Laying </w:t>
        </w:r>
      </w:ins>
      <w:ins w:id="261" w:author="HS" w:date="2018-03-11T22:10:00Z">
        <w:r w:rsidR="00DC3715" w:rsidRPr="00DC3715">
          <w:rPr>
            <w:color w:val="000000" w:themeColor="text1"/>
            <w:highlight w:val="yellow"/>
            <w:rPrChange w:id="262" w:author="HS" w:date="2018-03-11T22:12:00Z">
              <w:rPr>
                <w:color w:val="000000" w:themeColor="text1"/>
              </w:rPr>
            </w:rPrChange>
          </w:rPr>
          <w:t xml:space="preserve"> PTA</w:t>
        </w:r>
        <w:proofErr w:type="gramEnd"/>
        <w:r w:rsidR="00DC3715" w:rsidRPr="00DC3715">
          <w:rPr>
            <w:color w:val="000000" w:themeColor="text1"/>
            <w:highlight w:val="yellow"/>
            <w:rPrChange w:id="263" w:author="HS" w:date="2018-03-11T22:12:00Z">
              <w:rPr>
                <w:color w:val="000000" w:themeColor="text1"/>
              </w:rPr>
            </w:rPrChange>
          </w:rPr>
          <w:t xml:space="preserve"> </w:t>
        </w:r>
      </w:ins>
      <w:ins w:id="264" w:author="HS" w:date="2018-03-11T22:09:00Z">
        <w:r w:rsidR="00DC3715" w:rsidRPr="00DC3715">
          <w:rPr>
            <w:color w:val="000000" w:themeColor="text1"/>
            <w:highlight w:val="yellow"/>
            <w:rPrChange w:id="265" w:author="HS" w:date="2018-03-11T22:12:00Z">
              <w:rPr>
                <w:color w:val="000000" w:themeColor="text1"/>
              </w:rPr>
            </w:rPrChange>
          </w:rPr>
          <w:t>obligations on</w:t>
        </w:r>
      </w:ins>
      <w:ins w:id="266" w:author="HS" w:date="2018-03-11T22:10:00Z">
        <w:r w:rsidR="00DC3715" w:rsidRPr="00DC3715">
          <w:rPr>
            <w:color w:val="000000" w:themeColor="text1"/>
            <w:highlight w:val="yellow"/>
            <w:rPrChange w:id="267" w:author="HS" w:date="2018-03-11T22:12:00Z">
              <w:rPr>
                <w:color w:val="000000" w:themeColor="text1"/>
              </w:rPr>
            </w:rPrChange>
          </w:rPr>
          <w:t xml:space="preserve"> trial</w:t>
        </w:r>
      </w:ins>
      <w:ins w:id="268" w:author="HS" w:date="2018-03-11T22:09:00Z">
        <w:r w:rsidR="00DC3715" w:rsidRPr="00DC3715">
          <w:rPr>
            <w:color w:val="000000" w:themeColor="text1"/>
            <w:highlight w:val="yellow"/>
            <w:rPrChange w:id="269" w:author="HS" w:date="2018-03-11T22:12:00Z">
              <w:rPr>
                <w:color w:val="000000" w:themeColor="text1"/>
              </w:rPr>
            </w:rPrChange>
          </w:rPr>
          <w:t xml:space="preserve"> </w:t>
        </w:r>
      </w:ins>
      <w:ins w:id="270" w:author="HS" w:date="2018-03-11T22:10:00Z">
        <w:r w:rsidR="00DC3715" w:rsidRPr="00DC3715">
          <w:rPr>
            <w:color w:val="000000" w:themeColor="text1"/>
            <w:highlight w:val="yellow"/>
            <w:rPrChange w:id="271" w:author="HS" w:date="2018-03-11T22:12:00Z">
              <w:rPr>
                <w:color w:val="000000" w:themeColor="text1"/>
              </w:rPr>
            </w:rPrChange>
          </w:rPr>
          <w:t>sponsors and investigators may</w:t>
        </w:r>
      </w:ins>
      <w:ins w:id="272" w:author="HS" w:date="2018-03-11T22:09:00Z">
        <w:r w:rsidR="00DC3715" w:rsidRPr="00DC3715">
          <w:rPr>
            <w:color w:val="000000" w:themeColor="text1"/>
            <w:highlight w:val="yellow"/>
            <w:rPrChange w:id="273" w:author="HS" w:date="2018-03-11T22:12:00Z">
              <w:rPr>
                <w:color w:val="000000" w:themeColor="text1"/>
              </w:rPr>
            </w:rPrChange>
          </w:rPr>
          <w:t xml:space="preserve"> discourage </w:t>
        </w:r>
      </w:ins>
      <w:ins w:id="274" w:author="HS" w:date="2018-03-11T22:11:00Z">
        <w:r w:rsidR="00DC3715" w:rsidRPr="00DC3715">
          <w:rPr>
            <w:color w:val="000000" w:themeColor="text1"/>
            <w:highlight w:val="yellow"/>
            <w:rPrChange w:id="275" w:author="HS" w:date="2018-03-11T22:12:00Z">
              <w:rPr>
                <w:color w:val="000000" w:themeColor="text1"/>
              </w:rPr>
            </w:rPrChange>
          </w:rPr>
          <w:t>them to initiate new research projects (</w:t>
        </w:r>
        <w:commentRangeStart w:id="276"/>
        <w:r w:rsidR="00DC3715" w:rsidRPr="00DC3715">
          <w:rPr>
            <w:color w:val="000000" w:themeColor="text1"/>
            <w:highlight w:val="yellow"/>
            <w:rPrChange w:id="277" w:author="HS" w:date="2018-03-11T22:12:00Z">
              <w:rPr>
                <w:color w:val="000000" w:themeColor="text1"/>
              </w:rPr>
            </w:rPrChange>
          </w:rPr>
          <w:t>22</w:t>
        </w:r>
        <w:commentRangeEnd w:id="276"/>
        <w:r w:rsidR="00DC3715" w:rsidRPr="00DC3715">
          <w:rPr>
            <w:rStyle w:val="CommentReference"/>
            <w:highlight w:val="yellow"/>
            <w:rPrChange w:id="278" w:author="HS" w:date="2018-03-11T22:12:00Z">
              <w:rPr>
                <w:rStyle w:val="CommentReference"/>
              </w:rPr>
            </w:rPrChange>
          </w:rPr>
          <w:commentReference w:id="276"/>
        </w:r>
        <w:r w:rsidR="00DC3715" w:rsidRPr="00DC3715">
          <w:rPr>
            <w:color w:val="000000" w:themeColor="text1"/>
            <w:highlight w:val="yellow"/>
            <w:rPrChange w:id="279" w:author="HS" w:date="2018-03-11T22:12:00Z">
              <w:rPr>
                <w:color w:val="000000" w:themeColor="text1"/>
              </w:rPr>
            </w:rPrChange>
          </w:rPr>
          <w:t>).</w:t>
        </w:r>
      </w:ins>
      <w:r w:rsidRPr="000B15F3">
        <w:rPr>
          <w:color w:val="000000" w:themeColor="text1"/>
        </w:rPr>
        <w:t xml:space="preserve"> </w:t>
      </w:r>
    </w:p>
    <w:p w:rsidR="00D365CB" w:rsidRPr="000B15F3" w:rsidRDefault="00D365CB" w:rsidP="001F2BF4">
      <w:pPr>
        <w:pStyle w:val="ListParagraph"/>
        <w:spacing w:line="480" w:lineRule="auto"/>
        <w:jc w:val="both"/>
        <w:rPr>
          <w:color w:val="000000" w:themeColor="text1"/>
        </w:rPr>
      </w:pPr>
      <w:r w:rsidRPr="000B15F3">
        <w:rPr>
          <w:b/>
          <w:bCs/>
          <w:i/>
          <w:iCs/>
          <w:color w:val="000000" w:themeColor="text1"/>
        </w:rPr>
        <w:t>PTA arrangement for chronic disorders should be or should not be?</w:t>
      </w:r>
      <w:r w:rsidRPr="000B15F3">
        <w:rPr>
          <w:color w:val="000000" w:themeColor="text1"/>
        </w:rPr>
        <w:t xml:space="preserve"> </w:t>
      </w:r>
    </w:p>
    <w:p w:rsidR="00D365CB" w:rsidRPr="001406D3" w:rsidRDefault="00D365CB" w:rsidP="00D365CB">
      <w:pPr>
        <w:spacing w:line="480" w:lineRule="auto"/>
        <w:jc w:val="both"/>
        <w:rPr>
          <w:color w:val="000000" w:themeColor="text1"/>
          <w:vertAlign w:val="superscript"/>
        </w:rPr>
      </w:pPr>
      <w:r w:rsidRPr="001406D3">
        <w:rPr>
          <w:color w:val="000000" w:themeColor="text1"/>
        </w:rPr>
        <w:lastRenderedPageBreak/>
        <w:t>Access to intervention is justified till the approval, but the duration of the ther</w:t>
      </w:r>
      <w:r w:rsidR="000B15F3">
        <w:rPr>
          <w:color w:val="000000" w:themeColor="text1"/>
        </w:rPr>
        <w:t>apy cannot be determined before</w:t>
      </w:r>
      <w:r w:rsidR="000B15F3" w:rsidRPr="000B15F3">
        <w:rPr>
          <w:color w:val="000000" w:themeColor="text1"/>
        </w:rPr>
        <w:t>.</w:t>
      </w:r>
      <w:r w:rsidR="000B15F3">
        <w:rPr>
          <w:color w:val="000000" w:themeColor="text1"/>
          <w:vertAlign w:val="superscript"/>
        </w:rPr>
        <w:t xml:space="preserve"> </w:t>
      </w:r>
      <w:r w:rsidRPr="001406D3">
        <w:rPr>
          <w:color w:val="000000" w:themeColor="text1"/>
        </w:rPr>
        <w:t xml:space="preserve">An ethical issue may arise if drug is not approved because the participants are exposed to ineffective drug that might induce harm rather than </w:t>
      </w:r>
      <w:r>
        <w:rPr>
          <w:color w:val="000000" w:themeColor="text1"/>
        </w:rPr>
        <w:t xml:space="preserve">providing </w:t>
      </w:r>
      <w:r w:rsidRPr="001406D3">
        <w:rPr>
          <w:color w:val="000000" w:themeColor="text1"/>
        </w:rPr>
        <w:t>benefit</w:t>
      </w:r>
      <w:ins w:id="280" w:author="HS" w:date="2018-03-11T22:13:00Z">
        <w:r w:rsidR="00DC3715">
          <w:rPr>
            <w:color w:val="000000" w:themeColor="text1"/>
          </w:rPr>
          <w:t xml:space="preserve"> (34)</w:t>
        </w:r>
      </w:ins>
      <w:r w:rsidRPr="001406D3">
        <w:rPr>
          <w:color w:val="000000" w:themeColor="text1"/>
        </w:rPr>
        <w:t xml:space="preserve">. </w:t>
      </w:r>
      <w:del w:id="281" w:author="HS" w:date="2018-03-11T22:13:00Z">
        <w:r w:rsidRPr="001406D3" w:rsidDel="00DC3715">
          <w:rPr>
            <w:color w:val="000000" w:themeColor="text1"/>
            <w:vertAlign w:val="superscript"/>
          </w:rPr>
          <w:delText>[34]</w:delText>
        </w:r>
      </w:del>
    </w:p>
    <w:p w:rsidR="00D365CB" w:rsidRPr="00AA11AE" w:rsidRDefault="00D365CB" w:rsidP="001F2BF4">
      <w:pPr>
        <w:pStyle w:val="ListParagraph"/>
        <w:spacing w:line="480" w:lineRule="auto"/>
        <w:jc w:val="both"/>
        <w:rPr>
          <w:b/>
          <w:bCs/>
          <w:i/>
          <w:iCs/>
          <w:color w:val="000000" w:themeColor="text1"/>
        </w:rPr>
      </w:pPr>
      <w:r w:rsidRPr="00AA11AE">
        <w:rPr>
          <w:b/>
          <w:bCs/>
          <w:i/>
          <w:iCs/>
          <w:color w:val="000000" w:themeColor="text1"/>
        </w:rPr>
        <w:t xml:space="preserve">Is PTA always desirable? </w:t>
      </w:r>
    </w:p>
    <w:p w:rsidR="00D365CB" w:rsidRPr="001406D3" w:rsidRDefault="00D365CB" w:rsidP="00D365CB">
      <w:pPr>
        <w:spacing w:line="480" w:lineRule="auto"/>
        <w:jc w:val="both"/>
        <w:rPr>
          <w:color w:val="000000" w:themeColor="text1"/>
        </w:rPr>
      </w:pPr>
      <w:r w:rsidRPr="001406D3">
        <w:rPr>
          <w:color w:val="000000" w:themeColor="text1"/>
        </w:rPr>
        <w:t xml:space="preserve">More subjects may get attracted by offering continued access. A participant is an essential component in research as he contributes to research goal and accepts </w:t>
      </w:r>
      <w:r>
        <w:rPr>
          <w:color w:val="000000" w:themeColor="text1"/>
        </w:rPr>
        <w:t xml:space="preserve">the </w:t>
      </w:r>
      <w:r w:rsidRPr="001406D3">
        <w:rPr>
          <w:color w:val="000000" w:themeColor="text1"/>
        </w:rPr>
        <w:t xml:space="preserve">risk. PTA is recognition and obligation for his contribution without which study is </w:t>
      </w:r>
      <w:r>
        <w:rPr>
          <w:color w:val="000000" w:themeColor="text1"/>
        </w:rPr>
        <w:t>not feasible</w:t>
      </w:r>
      <w:r w:rsidRPr="001406D3">
        <w:rPr>
          <w:color w:val="000000" w:themeColor="text1"/>
        </w:rPr>
        <w:t xml:space="preserve">. </w:t>
      </w:r>
      <w:r w:rsidR="000B15F3">
        <w:rPr>
          <w:color w:val="000000" w:themeColor="text1"/>
        </w:rPr>
        <w:t>Following points are important in this context:</w:t>
      </w:r>
      <w:r w:rsidRPr="001406D3">
        <w:rPr>
          <w:color w:val="000000" w:themeColor="text1"/>
        </w:rPr>
        <w:t xml:space="preserve"> </w:t>
      </w:r>
    </w:p>
    <w:p w:rsidR="00D365CB" w:rsidRPr="001406D3" w:rsidRDefault="00D365CB" w:rsidP="00D365CB">
      <w:pPr>
        <w:pStyle w:val="ListParagraph"/>
        <w:numPr>
          <w:ilvl w:val="0"/>
          <w:numId w:val="1"/>
        </w:numPr>
        <w:spacing w:line="480" w:lineRule="auto"/>
        <w:jc w:val="both"/>
        <w:rPr>
          <w:color w:val="000000" w:themeColor="text1"/>
        </w:rPr>
      </w:pPr>
      <w:r w:rsidRPr="001406D3">
        <w:rPr>
          <w:color w:val="000000" w:themeColor="text1"/>
        </w:rPr>
        <w:t xml:space="preserve">There may be undue inducement </w:t>
      </w:r>
      <w:r w:rsidR="000B15F3" w:rsidRPr="000B15F3">
        <w:rPr>
          <w:color w:val="000000" w:themeColor="text1"/>
        </w:rPr>
        <w:t>(34, 35)</w:t>
      </w:r>
      <w:r w:rsidRPr="001406D3">
        <w:rPr>
          <w:color w:val="000000" w:themeColor="text1"/>
        </w:rPr>
        <w:t xml:space="preserve"> of participants in developing countries as people may believe to participate in the study with benefit of assured follow up care.</w:t>
      </w:r>
    </w:p>
    <w:p w:rsidR="00D365CB" w:rsidRPr="001406D3" w:rsidRDefault="00D365CB" w:rsidP="00D365CB">
      <w:pPr>
        <w:pStyle w:val="ListParagraph"/>
        <w:numPr>
          <w:ilvl w:val="0"/>
          <w:numId w:val="1"/>
        </w:numPr>
        <w:spacing w:line="480" w:lineRule="auto"/>
        <w:jc w:val="both"/>
        <w:rPr>
          <w:color w:val="000000" w:themeColor="text1"/>
        </w:rPr>
      </w:pPr>
      <w:r w:rsidRPr="001406D3">
        <w:rPr>
          <w:color w:val="000000" w:themeColor="text1"/>
        </w:rPr>
        <w:t>Unnecessary delay in clinical trial may occur due to additional documentation</w:t>
      </w:r>
      <w:r w:rsidR="00490E2F">
        <w:rPr>
          <w:color w:val="000000" w:themeColor="text1"/>
        </w:rPr>
        <w:t>.</w:t>
      </w:r>
    </w:p>
    <w:p w:rsidR="00D365CB" w:rsidRPr="001406D3" w:rsidRDefault="00D365CB" w:rsidP="00D365CB">
      <w:pPr>
        <w:pStyle w:val="ListParagraph"/>
        <w:numPr>
          <w:ilvl w:val="0"/>
          <w:numId w:val="1"/>
        </w:numPr>
        <w:spacing w:line="480" w:lineRule="auto"/>
        <w:jc w:val="both"/>
        <w:rPr>
          <w:color w:val="000000" w:themeColor="text1"/>
        </w:rPr>
      </w:pPr>
      <w:r w:rsidRPr="001406D3">
        <w:rPr>
          <w:color w:val="000000" w:themeColor="text1"/>
        </w:rPr>
        <w:t xml:space="preserve">PTA may reduce number of trials especially in developing countries </w:t>
      </w:r>
      <w:r w:rsidR="000B15F3" w:rsidRPr="000B15F3">
        <w:rPr>
          <w:color w:val="000000" w:themeColor="text1"/>
        </w:rPr>
        <w:t>(36)</w:t>
      </w:r>
      <w:r w:rsidRPr="001406D3">
        <w:rPr>
          <w:color w:val="000000" w:themeColor="text1"/>
        </w:rPr>
        <w:t xml:space="preserve"> due increased financial burden</w:t>
      </w:r>
      <w:r w:rsidR="00490E2F">
        <w:rPr>
          <w:color w:val="000000" w:themeColor="text1"/>
        </w:rPr>
        <w:t>.</w:t>
      </w:r>
    </w:p>
    <w:p w:rsidR="00D365CB" w:rsidRPr="00A301B8" w:rsidRDefault="00D365CB" w:rsidP="00D365CB">
      <w:pPr>
        <w:pStyle w:val="ListParagraph"/>
        <w:numPr>
          <w:ilvl w:val="0"/>
          <w:numId w:val="1"/>
        </w:numPr>
        <w:spacing w:line="480" w:lineRule="auto"/>
        <w:jc w:val="both"/>
        <w:rPr>
          <w:color w:val="000000" w:themeColor="text1"/>
        </w:rPr>
      </w:pPr>
      <w:r w:rsidRPr="001406D3">
        <w:rPr>
          <w:color w:val="000000" w:themeColor="text1"/>
        </w:rPr>
        <w:t xml:space="preserve">PTA may be misused </w:t>
      </w:r>
      <w:r w:rsidR="000B15F3" w:rsidRPr="000B15F3">
        <w:rPr>
          <w:color w:val="000000" w:themeColor="text1"/>
        </w:rPr>
        <w:t>(37)</w:t>
      </w:r>
      <w:r w:rsidR="00490E2F">
        <w:rPr>
          <w:color w:val="000000" w:themeColor="text1"/>
        </w:rPr>
        <w:t>.</w:t>
      </w:r>
    </w:p>
    <w:p w:rsidR="00D365CB" w:rsidRPr="001406D3" w:rsidRDefault="002C49CD" w:rsidP="00D365CB">
      <w:pPr>
        <w:spacing w:line="480" w:lineRule="auto"/>
        <w:jc w:val="center"/>
        <w:rPr>
          <w:b/>
          <w:iCs/>
          <w:color w:val="000000" w:themeColor="text1"/>
        </w:rPr>
      </w:pPr>
      <w:proofErr w:type="spellStart"/>
      <w:ins w:id="282" w:author="ashish" w:date="2018-02-27T11:07:00Z">
        <w:r w:rsidRPr="00BF5BBC">
          <w:rPr>
            <w:b/>
            <w:iCs/>
            <w:color w:val="000000" w:themeColor="text1"/>
            <w:highlight w:val="yellow"/>
            <w:rPrChange w:id="283" w:author="HS" w:date="2018-03-02T03:39:00Z">
              <w:rPr>
                <w:b/>
                <w:iCs/>
                <w:color w:val="000000" w:themeColor="text1"/>
              </w:rPr>
            </w:rPrChange>
          </w:rPr>
          <w:t>Post Trial</w:t>
        </w:r>
        <w:proofErr w:type="spellEnd"/>
        <w:r w:rsidRPr="00BF5BBC">
          <w:rPr>
            <w:b/>
            <w:iCs/>
            <w:color w:val="000000" w:themeColor="text1"/>
            <w:highlight w:val="yellow"/>
            <w:rPrChange w:id="284" w:author="HS" w:date="2018-03-02T03:39:00Z">
              <w:rPr>
                <w:b/>
                <w:iCs/>
                <w:color w:val="000000" w:themeColor="text1"/>
              </w:rPr>
            </w:rPrChange>
          </w:rPr>
          <w:t xml:space="preserve"> </w:t>
        </w:r>
        <w:proofErr w:type="gramStart"/>
        <w:r w:rsidRPr="00BF5BBC">
          <w:rPr>
            <w:b/>
            <w:iCs/>
            <w:color w:val="000000" w:themeColor="text1"/>
            <w:highlight w:val="yellow"/>
            <w:rPrChange w:id="285" w:author="HS" w:date="2018-03-02T03:39:00Z">
              <w:rPr>
                <w:b/>
                <w:iCs/>
                <w:color w:val="000000" w:themeColor="text1"/>
              </w:rPr>
            </w:rPrChange>
          </w:rPr>
          <w:t>Access</w:t>
        </w:r>
        <w:r w:rsidRPr="00BF5BBC" w:rsidDel="002C49CD">
          <w:rPr>
            <w:b/>
            <w:iCs/>
            <w:color w:val="000000" w:themeColor="text1"/>
            <w:highlight w:val="yellow"/>
            <w:rPrChange w:id="286" w:author="HS" w:date="2018-03-02T03:39:00Z">
              <w:rPr>
                <w:b/>
                <w:iCs/>
                <w:color w:val="000000" w:themeColor="text1"/>
              </w:rPr>
            </w:rPrChange>
          </w:rPr>
          <w:t xml:space="preserve"> </w:t>
        </w:r>
      </w:ins>
      <w:proofErr w:type="gramEnd"/>
      <w:del w:id="287" w:author="ashish" w:date="2018-02-27T11:07:00Z">
        <w:r w:rsidR="00D365CB" w:rsidRPr="00BF5BBC" w:rsidDel="002C49CD">
          <w:rPr>
            <w:b/>
            <w:iCs/>
            <w:color w:val="000000" w:themeColor="text1"/>
            <w:highlight w:val="yellow"/>
            <w:rPrChange w:id="288" w:author="HS" w:date="2018-03-02T03:39:00Z">
              <w:rPr>
                <w:b/>
                <w:iCs/>
                <w:color w:val="000000" w:themeColor="text1"/>
              </w:rPr>
            </w:rPrChange>
          </w:rPr>
          <w:delText>P</w:delText>
        </w:r>
      </w:del>
      <w:del w:id="289" w:author="ashish" w:date="2018-02-27T11:06:00Z">
        <w:r w:rsidR="00D365CB" w:rsidRPr="00BF5BBC" w:rsidDel="002C49CD">
          <w:rPr>
            <w:b/>
            <w:iCs/>
            <w:color w:val="000000" w:themeColor="text1"/>
            <w:highlight w:val="yellow"/>
            <w:rPrChange w:id="290" w:author="HS" w:date="2018-03-02T03:39:00Z">
              <w:rPr>
                <w:b/>
                <w:iCs/>
                <w:color w:val="000000" w:themeColor="text1"/>
              </w:rPr>
            </w:rPrChange>
          </w:rPr>
          <w:delText>TA</w:delText>
        </w:r>
      </w:del>
      <w:r w:rsidR="00D365CB" w:rsidRPr="00BF5BBC">
        <w:rPr>
          <w:b/>
          <w:iCs/>
          <w:color w:val="000000" w:themeColor="text1"/>
          <w:highlight w:val="yellow"/>
          <w:rPrChange w:id="291" w:author="HS" w:date="2018-03-02T03:39:00Z">
            <w:rPr>
              <w:b/>
              <w:iCs/>
              <w:color w:val="000000" w:themeColor="text1"/>
            </w:rPr>
          </w:rPrChange>
        </w:rPr>
        <w:t>: from key stakeholders’ perspective</w:t>
      </w:r>
    </w:p>
    <w:p w:rsidR="00D365CB" w:rsidRPr="001406D3" w:rsidRDefault="00D365CB" w:rsidP="00D365CB">
      <w:pPr>
        <w:spacing w:line="480" w:lineRule="auto"/>
        <w:jc w:val="both"/>
        <w:rPr>
          <w:color w:val="000000" w:themeColor="text1"/>
          <w:lang w:val="en-US"/>
        </w:rPr>
      </w:pPr>
      <w:r w:rsidRPr="001406D3">
        <w:rPr>
          <w:color w:val="000000" w:themeColor="text1"/>
        </w:rPr>
        <w:t xml:space="preserve">Although PTA has been described </w:t>
      </w:r>
      <w:r>
        <w:rPr>
          <w:color w:val="000000" w:themeColor="text1"/>
        </w:rPr>
        <w:t>extensively in literature</w:t>
      </w:r>
      <w:r w:rsidRPr="001406D3">
        <w:rPr>
          <w:color w:val="000000" w:themeColor="text1"/>
        </w:rPr>
        <w:t>; its complexity still needs</w:t>
      </w:r>
      <w:r>
        <w:rPr>
          <w:color w:val="000000" w:themeColor="text1"/>
        </w:rPr>
        <w:t xml:space="preserve"> a </w:t>
      </w:r>
      <w:r w:rsidRPr="001406D3">
        <w:rPr>
          <w:color w:val="000000" w:themeColor="text1"/>
        </w:rPr>
        <w:t>formal discussion in relevance to commitment of sponsors, investigators and organizations.</w:t>
      </w:r>
      <w:r w:rsidRPr="001406D3">
        <w:rPr>
          <w:color w:val="000000" w:themeColor="text1"/>
          <w:lang w:val="en-US"/>
        </w:rPr>
        <w:t xml:space="preserve"> </w:t>
      </w:r>
    </w:p>
    <w:p w:rsidR="00D365CB" w:rsidRDefault="00D365CB" w:rsidP="00D365CB">
      <w:pPr>
        <w:spacing w:line="480" w:lineRule="auto"/>
        <w:jc w:val="both"/>
        <w:rPr>
          <w:color w:val="000000" w:themeColor="text1"/>
        </w:rPr>
      </w:pPr>
      <w:r w:rsidRPr="00497AC5">
        <w:rPr>
          <w:b/>
          <w:i/>
          <w:color w:val="000000" w:themeColor="text1"/>
          <w:lang w:val="en-US"/>
        </w:rPr>
        <w:t xml:space="preserve"> </w:t>
      </w:r>
      <w:r w:rsidRPr="00497AC5">
        <w:rPr>
          <w:b/>
          <w:bCs/>
          <w:i/>
          <w:color w:val="000000" w:themeColor="text1"/>
          <w:lang w:val="en-US"/>
        </w:rPr>
        <w:t>PTA and Trial Participant’s perspective</w:t>
      </w:r>
      <w:r w:rsidRPr="00497AC5">
        <w:rPr>
          <w:b/>
          <w:i/>
          <w:color w:val="000000" w:themeColor="text1"/>
        </w:rPr>
        <w:t>:</w:t>
      </w:r>
      <w:r w:rsidRPr="001406D3">
        <w:rPr>
          <w:color w:val="000000" w:themeColor="text1"/>
        </w:rPr>
        <w:t xml:space="preserve">  </w:t>
      </w:r>
      <w:r>
        <w:rPr>
          <w:color w:val="000000" w:themeColor="text1"/>
        </w:rPr>
        <w:t>P</w:t>
      </w:r>
      <w:r w:rsidRPr="001406D3">
        <w:rPr>
          <w:color w:val="000000" w:themeColor="text1"/>
        </w:rPr>
        <w:t xml:space="preserve">articipant is an integral part of the </w:t>
      </w:r>
      <w:r>
        <w:rPr>
          <w:color w:val="000000" w:themeColor="text1"/>
        </w:rPr>
        <w:t xml:space="preserve">clinical research.  </w:t>
      </w:r>
      <w:r w:rsidRPr="001406D3">
        <w:rPr>
          <w:color w:val="000000" w:themeColor="text1"/>
        </w:rPr>
        <w:t xml:space="preserve">PTA becomes a fundamental right in special situations like terminally ill patients or place where medical care is </w:t>
      </w:r>
      <w:r>
        <w:rPr>
          <w:color w:val="000000" w:themeColor="text1"/>
        </w:rPr>
        <w:t>lacking</w:t>
      </w:r>
      <w:r w:rsidRPr="001406D3">
        <w:rPr>
          <w:color w:val="000000" w:themeColor="text1"/>
        </w:rPr>
        <w:t xml:space="preserve">. Lack of treatment to such underprivileged population would </w:t>
      </w:r>
      <w:r>
        <w:rPr>
          <w:color w:val="000000" w:themeColor="text1"/>
        </w:rPr>
        <w:t>leave</w:t>
      </w:r>
      <w:r w:rsidRPr="001406D3">
        <w:rPr>
          <w:color w:val="000000" w:themeColor="text1"/>
        </w:rPr>
        <w:t xml:space="preserve"> no other option than death. To reduce disparity among prosperous and poor nations, beneficial therapy can be made a</w:t>
      </w:r>
      <w:r w:rsidR="00490E2F">
        <w:rPr>
          <w:color w:val="000000" w:themeColor="text1"/>
        </w:rPr>
        <w:t xml:space="preserve">vailable at an affordable cost </w:t>
      </w:r>
      <w:r w:rsidR="00490E2F" w:rsidRPr="00490E2F">
        <w:rPr>
          <w:color w:val="000000" w:themeColor="text1"/>
        </w:rPr>
        <w:t>(38).</w:t>
      </w:r>
      <w:r w:rsidRPr="001406D3">
        <w:rPr>
          <w:color w:val="000000" w:themeColor="text1"/>
        </w:rPr>
        <w:t xml:space="preserve"> Broadening the benefit of therapy shoul</w:t>
      </w:r>
      <w:r w:rsidR="00490E2F">
        <w:rPr>
          <w:color w:val="000000" w:themeColor="text1"/>
        </w:rPr>
        <w:t xml:space="preserve">d not lead to undue inducement </w:t>
      </w:r>
      <w:r w:rsidR="00490E2F" w:rsidRPr="00490E2F">
        <w:rPr>
          <w:color w:val="000000" w:themeColor="text1"/>
        </w:rPr>
        <w:t>(34,</w:t>
      </w:r>
      <w:r w:rsidR="00490E2F">
        <w:rPr>
          <w:color w:val="000000" w:themeColor="text1"/>
        </w:rPr>
        <w:t xml:space="preserve"> </w:t>
      </w:r>
      <w:r w:rsidR="00490E2F" w:rsidRPr="00490E2F">
        <w:rPr>
          <w:color w:val="000000" w:themeColor="text1"/>
        </w:rPr>
        <w:t>36).</w:t>
      </w:r>
      <w:r w:rsidR="00490E2F">
        <w:rPr>
          <w:color w:val="000000" w:themeColor="text1"/>
          <w:vertAlign w:val="superscript"/>
        </w:rPr>
        <w:t xml:space="preserve"> </w:t>
      </w:r>
      <w:r w:rsidRPr="001406D3">
        <w:rPr>
          <w:color w:val="000000" w:themeColor="text1"/>
        </w:rPr>
        <w:t xml:space="preserve">  Once drug trial is over, drug safety monitoring </w:t>
      </w:r>
      <w:r w:rsidRPr="001406D3">
        <w:rPr>
          <w:color w:val="000000" w:themeColor="text1"/>
        </w:rPr>
        <w:lastRenderedPageBreak/>
        <w:t>programme may not be active enough to avoid harmful e</w:t>
      </w:r>
      <w:r w:rsidR="00490E2F">
        <w:rPr>
          <w:color w:val="000000" w:themeColor="text1"/>
        </w:rPr>
        <w:t>ffects of drug on long term use</w:t>
      </w:r>
      <w:r w:rsidRPr="001406D3">
        <w:rPr>
          <w:color w:val="000000" w:themeColor="text1"/>
        </w:rPr>
        <w:t xml:space="preserve"> </w:t>
      </w:r>
      <w:r w:rsidR="00490E2F" w:rsidRPr="00490E2F">
        <w:rPr>
          <w:color w:val="000000" w:themeColor="text1"/>
        </w:rPr>
        <w:t>(17).</w:t>
      </w:r>
      <w:r w:rsidRPr="001406D3">
        <w:rPr>
          <w:color w:val="000000" w:themeColor="text1"/>
        </w:rPr>
        <w:t xml:space="preserve"> Even though compensation to participant is allowed as result of injury, many gaps are present while allocating it. </w:t>
      </w:r>
    </w:p>
    <w:p w:rsidR="00D365CB" w:rsidRPr="001406D3" w:rsidRDefault="00D365CB" w:rsidP="00D365CB">
      <w:pPr>
        <w:spacing w:line="480" w:lineRule="auto"/>
        <w:jc w:val="both"/>
        <w:rPr>
          <w:color w:val="000000" w:themeColor="text1"/>
        </w:rPr>
      </w:pPr>
      <w:r w:rsidRPr="00497AC5">
        <w:rPr>
          <w:b/>
          <w:i/>
          <w:color w:val="000000" w:themeColor="text1"/>
        </w:rPr>
        <w:t>PTA from sponsor’s</w:t>
      </w:r>
      <w:r>
        <w:rPr>
          <w:b/>
          <w:i/>
          <w:color w:val="000000" w:themeColor="text1"/>
        </w:rPr>
        <w:t xml:space="preserve">/investigator’s </w:t>
      </w:r>
      <w:r w:rsidRPr="00497AC5">
        <w:rPr>
          <w:b/>
          <w:i/>
          <w:color w:val="000000" w:themeColor="text1"/>
        </w:rPr>
        <w:t>perspectives:</w:t>
      </w:r>
      <w:r>
        <w:rPr>
          <w:color w:val="000000" w:themeColor="text1"/>
        </w:rPr>
        <w:t xml:space="preserve"> E</w:t>
      </w:r>
      <w:r w:rsidRPr="001406D3">
        <w:rPr>
          <w:color w:val="000000" w:themeColor="text1"/>
        </w:rPr>
        <w:t xml:space="preserve">conomical budget crumbles due to PTA as this increased cost </w:t>
      </w:r>
      <w:r>
        <w:rPr>
          <w:color w:val="000000" w:themeColor="text1"/>
        </w:rPr>
        <w:t xml:space="preserve">may not have been </w:t>
      </w:r>
      <w:r w:rsidRPr="001406D3">
        <w:rPr>
          <w:color w:val="000000" w:themeColor="text1"/>
        </w:rPr>
        <w:t xml:space="preserve">considered in financial planning </w:t>
      </w:r>
      <w:r>
        <w:rPr>
          <w:color w:val="000000" w:themeColor="text1"/>
        </w:rPr>
        <w:t xml:space="preserve">before the </w:t>
      </w:r>
      <w:r w:rsidR="00490E2F">
        <w:rPr>
          <w:color w:val="000000" w:themeColor="text1"/>
        </w:rPr>
        <w:t>initiation of study</w:t>
      </w:r>
      <w:r w:rsidRPr="001406D3">
        <w:rPr>
          <w:color w:val="000000" w:themeColor="text1"/>
        </w:rPr>
        <w:t xml:space="preserve"> </w:t>
      </w:r>
      <w:r w:rsidR="00490E2F" w:rsidRPr="00490E2F">
        <w:rPr>
          <w:color w:val="000000" w:themeColor="text1"/>
        </w:rPr>
        <w:t>(39).</w:t>
      </w:r>
      <w:r w:rsidRPr="001406D3">
        <w:rPr>
          <w:color w:val="000000" w:themeColor="text1"/>
        </w:rPr>
        <w:t xml:space="preserve"> Trial drug’s </w:t>
      </w:r>
      <w:r>
        <w:rPr>
          <w:color w:val="000000" w:themeColor="text1"/>
        </w:rPr>
        <w:t>reputation</w:t>
      </w:r>
      <w:r w:rsidRPr="001406D3">
        <w:rPr>
          <w:color w:val="000000" w:themeColor="text1"/>
        </w:rPr>
        <w:t xml:space="preserve"> </w:t>
      </w:r>
      <w:r>
        <w:rPr>
          <w:color w:val="000000" w:themeColor="text1"/>
        </w:rPr>
        <w:t>may increase</w:t>
      </w:r>
      <w:r w:rsidRPr="001406D3">
        <w:rPr>
          <w:color w:val="000000" w:themeColor="text1"/>
        </w:rPr>
        <w:t xml:space="preserve"> </w:t>
      </w:r>
      <w:r>
        <w:rPr>
          <w:color w:val="000000" w:themeColor="text1"/>
        </w:rPr>
        <w:t>and the concerned</w:t>
      </w:r>
      <w:r w:rsidRPr="001406D3">
        <w:rPr>
          <w:color w:val="000000" w:themeColor="text1"/>
        </w:rPr>
        <w:t xml:space="preserve"> company’s image </w:t>
      </w:r>
      <w:r>
        <w:rPr>
          <w:color w:val="000000" w:themeColor="text1"/>
        </w:rPr>
        <w:t xml:space="preserve">may also be </w:t>
      </w:r>
      <w:r w:rsidRPr="001406D3">
        <w:rPr>
          <w:color w:val="000000" w:themeColor="text1"/>
        </w:rPr>
        <w:t xml:space="preserve">improved </w:t>
      </w:r>
      <w:r>
        <w:rPr>
          <w:color w:val="000000" w:themeColor="text1"/>
        </w:rPr>
        <w:t xml:space="preserve">by giving provision of PTA but overall profit may be severely cut down. Sponsor and investigator </w:t>
      </w:r>
      <w:r w:rsidRPr="001406D3">
        <w:rPr>
          <w:color w:val="000000" w:themeColor="text1"/>
        </w:rPr>
        <w:t>would like to offer access exclusively in terminally ill patients or diseases without alternative medical care. This leads to improper and inefficient use of resources</w:t>
      </w:r>
      <w:r>
        <w:rPr>
          <w:color w:val="000000" w:themeColor="text1"/>
        </w:rPr>
        <w:t xml:space="preserve"> </w:t>
      </w:r>
      <w:r w:rsidR="00490E2F" w:rsidRPr="00490E2F">
        <w:rPr>
          <w:color w:val="000000" w:themeColor="text1"/>
        </w:rPr>
        <w:t>(33)</w:t>
      </w:r>
      <w:r w:rsidR="00490E2F">
        <w:rPr>
          <w:color w:val="000000" w:themeColor="text1"/>
        </w:rPr>
        <w:t xml:space="preserve">, </w:t>
      </w:r>
      <w:r>
        <w:rPr>
          <w:color w:val="000000" w:themeColor="text1"/>
        </w:rPr>
        <w:t>‘</w:t>
      </w:r>
      <w:r w:rsidRPr="001406D3">
        <w:rPr>
          <w:color w:val="000000" w:themeColor="text1"/>
        </w:rPr>
        <w:t>improper</w:t>
      </w:r>
      <w:r>
        <w:rPr>
          <w:color w:val="000000" w:themeColor="text1"/>
        </w:rPr>
        <w:t>’</w:t>
      </w:r>
      <w:r w:rsidRPr="001406D3">
        <w:rPr>
          <w:color w:val="000000" w:themeColor="text1"/>
        </w:rPr>
        <w:t xml:space="preserve"> in the sense as sponsor’s aim is to develop new drug and </w:t>
      </w:r>
      <w:r>
        <w:rPr>
          <w:color w:val="000000" w:themeColor="text1"/>
        </w:rPr>
        <w:t>‘</w:t>
      </w:r>
      <w:r w:rsidRPr="001406D3">
        <w:rPr>
          <w:color w:val="000000" w:themeColor="text1"/>
        </w:rPr>
        <w:t>inefficient</w:t>
      </w:r>
      <w:r>
        <w:rPr>
          <w:color w:val="000000" w:themeColor="text1"/>
        </w:rPr>
        <w:t>’</w:t>
      </w:r>
      <w:r w:rsidRPr="001406D3">
        <w:rPr>
          <w:color w:val="000000" w:themeColor="text1"/>
        </w:rPr>
        <w:t xml:space="preserve"> in use because healthcare providers offer medical care more efficiently</w:t>
      </w:r>
      <w:r>
        <w:rPr>
          <w:color w:val="000000" w:themeColor="text1"/>
        </w:rPr>
        <w:t xml:space="preserve"> than by a clinical trial investigator or sponsor</w:t>
      </w:r>
      <w:r w:rsidRPr="001406D3">
        <w:rPr>
          <w:color w:val="000000" w:themeColor="text1"/>
        </w:rPr>
        <w:t xml:space="preserve">. </w:t>
      </w:r>
    </w:p>
    <w:p w:rsidR="00D365CB" w:rsidRPr="001406D3" w:rsidRDefault="00D365CB" w:rsidP="00D365CB">
      <w:pPr>
        <w:spacing w:line="480" w:lineRule="auto"/>
        <w:jc w:val="both"/>
        <w:rPr>
          <w:color w:val="000000" w:themeColor="text1"/>
        </w:rPr>
      </w:pPr>
      <w:r w:rsidRPr="001406D3">
        <w:rPr>
          <w:color w:val="000000" w:themeColor="text1"/>
        </w:rPr>
        <w:t>In a</w:t>
      </w:r>
      <w:r>
        <w:rPr>
          <w:color w:val="000000" w:themeColor="text1"/>
        </w:rPr>
        <w:t>n MRCT Conference</w:t>
      </w:r>
      <w:ins w:id="292" w:author="HS" w:date="2018-03-11T22:18:00Z">
        <w:r w:rsidR="00243B05">
          <w:rPr>
            <w:color w:val="000000" w:themeColor="text1"/>
          </w:rPr>
          <w:t xml:space="preserve"> </w:t>
        </w:r>
      </w:ins>
      <w:ins w:id="293" w:author="HS" w:date="2018-03-11T22:17:00Z">
        <w:r w:rsidR="00243B05" w:rsidRPr="00243B05">
          <w:rPr>
            <w:color w:val="000000" w:themeColor="text1"/>
            <w:highlight w:val="yellow"/>
            <w:rPrChange w:id="294" w:author="HS" w:date="2018-03-11T22:19:00Z">
              <w:rPr>
                <w:color w:val="000000" w:themeColor="text1"/>
              </w:rPr>
            </w:rPrChange>
          </w:rPr>
          <w:t xml:space="preserve">(under discussion topic </w:t>
        </w:r>
        <w:r w:rsidR="00243B05" w:rsidRPr="00243B05">
          <w:rPr>
            <w:b/>
            <w:bCs/>
            <w:sz w:val="23"/>
            <w:szCs w:val="23"/>
            <w:highlight w:val="yellow"/>
            <w:rPrChange w:id="295" w:author="HS" w:date="2018-03-11T22:19:00Z">
              <w:rPr>
                <w:b/>
                <w:bCs/>
                <w:sz w:val="23"/>
                <w:szCs w:val="23"/>
              </w:rPr>
            </w:rPrChange>
          </w:rPr>
          <w:t>“</w:t>
        </w:r>
        <w:r w:rsidR="00243B05" w:rsidRPr="00243B05">
          <w:rPr>
            <w:bCs/>
            <w:i/>
            <w:sz w:val="23"/>
            <w:szCs w:val="23"/>
            <w:highlight w:val="yellow"/>
            <w:rPrChange w:id="296" w:author="HS" w:date="2018-03-11T22:19:00Z">
              <w:rPr>
                <w:b/>
                <w:bCs/>
                <w:sz w:val="23"/>
                <w:szCs w:val="23"/>
              </w:rPr>
            </w:rPrChange>
          </w:rPr>
          <w:t>Post-Trial Responsibilities Conference: Ethics and Implementation”</w:t>
        </w:r>
      </w:ins>
      <w:ins w:id="297" w:author="HS" w:date="2018-03-11T22:18:00Z">
        <w:r w:rsidR="00243B05" w:rsidRPr="00243B05">
          <w:rPr>
            <w:bCs/>
            <w:i/>
            <w:sz w:val="23"/>
            <w:szCs w:val="23"/>
            <w:highlight w:val="yellow"/>
            <w:rPrChange w:id="298" w:author="HS" w:date="2018-03-11T22:19:00Z">
              <w:rPr>
                <w:bCs/>
                <w:i/>
                <w:sz w:val="23"/>
                <w:szCs w:val="23"/>
              </w:rPr>
            </w:rPrChange>
          </w:rPr>
          <w:t xml:space="preserve"> pages 27 and 28</w:t>
        </w:r>
      </w:ins>
      <w:ins w:id="299" w:author="HS" w:date="2018-03-11T22:17:00Z">
        <w:r w:rsidR="00243B05" w:rsidRPr="00243B05">
          <w:rPr>
            <w:color w:val="000000" w:themeColor="text1"/>
            <w:highlight w:val="yellow"/>
            <w:rPrChange w:id="300" w:author="HS" w:date="2018-03-11T22:19:00Z">
              <w:rPr>
                <w:color w:val="000000" w:themeColor="text1"/>
              </w:rPr>
            </w:rPrChange>
          </w:rPr>
          <w:t>)</w:t>
        </w:r>
      </w:ins>
      <w:r w:rsidRPr="00243B05">
        <w:rPr>
          <w:color w:val="000000" w:themeColor="text1"/>
          <w:highlight w:val="yellow"/>
          <w:rPrChange w:id="301" w:author="HS" w:date="2018-03-11T22:19:00Z">
            <w:rPr>
              <w:color w:val="000000" w:themeColor="text1"/>
            </w:rPr>
          </w:rPrChange>
        </w:rPr>
        <w:t xml:space="preserve"> </w:t>
      </w:r>
      <w:r w:rsidR="00490E2F" w:rsidRPr="00243B05">
        <w:rPr>
          <w:color w:val="000000" w:themeColor="text1"/>
          <w:highlight w:val="yellow"/>
          <w:rPrChange w:id="302" w:author="HS" w:date="2018-03-11T22:19:00Z">
            <w:rPr>
              <w:color w:val="000000" w:themeColor="text1"/>
            </w:rPr>
          </w:rPrChange>
        </w:rPr>
        <w:t>(</w:t>
      </w:r>
      <w:commentRangeStart w:id="303"/>
      <w:r w:rsidR="00490E2F" w:rsidRPr="00243B05">
        <w:rPr>
          <w:color w:val="000000" w:themeColor="text1"/>
          <w:highlight w:val="yellow"/>
          <w:rPrChange w:id="304" w:author="HS" w:date="2018-03-11T22:19:00Z">
            <w:rPr>
              <w:color w:val="000000" w:themeColor="text1"/>
            </w:rPr>
          </w:rPrChange>
        </w:rPr>
        <w:t>20</w:t>
      </w:r>
      <w:commentRangeEnd w:id="303"/>
      <w:r w:rsidR="00243B05">
        <w:rPr>
          <w:rStyle w:val="CommentReference"/>
        </w:rPr>
        <w:commentReference w:id="303"/>
      </w:r>
      <w:r w:rsidR="00490E2F" w:rsidRPr="00490E2F">
        <w:rPr>
          <w:color w:val="000000" w:themeColor="text1"/>
        </w:rPr>
        <w:t>)</w:t>
      </w:r>
      <w:r>
        <w:rPr>
          <w:color w:val="000000" w:themeColor="text1"/>
        </w:rPr>
        <w:t xml:space="preserve">, concern was </w:t>
      </w:r>
      <w:r w:rsidRPr="001406D3">
        <w:rPr>
          <w:color w:val="000000" w:themeColor="text1"/>
        </w:rPr>
        <w:t xml:space="preserve">expressed </w:t>
      </w:r>
      <w:r>
        <w:rPr>
          <w:color w:val="000000" w:themeColor="text1"/>
        </w:rPr>
        <w:t>by</w:t>
      </w:r>
      <w:r w:rsidRPr="001406D3">
        <w:rPr>
          <w:color w:val="000000" w:themeColor="text1"/>
        </w:rPr>
        <w:t xml:space="preserve"> investigators about PTA, as they could not make provisions on their own</w:t>
      </w:r>
      <w:r>
        <w:rPr>
          <w:color w:val="000000" w:themeColor="text1"/>
        </w:rPr>
        <w:t xml:space="preserve">, </w:t>
      </w:r>
      <w:r w:rsidRPr="001406D3">
        <w:rPr>
          <w:color w:val="000000" w:themeColor="text1"/>
        </w:rPr>
        <w:t>hence</w:t>
      </w:r>
      <w:r>
        <w:rPr>
          <w:color w:val="000000" w:themeColor="text1"/>
        </w:rPr>
        <w:t xml:space="preserve">, may </w:t>
      </w:r>
      <w:r w:rsidRPr="001406D3">
        <w:rPr>
          <w:color w:val="000000" w:themeColor="text1"/>
        </w:rPr>
        <w:t>not</w:t>
      </w:r>
      <w:r>
        <w:rPr>
          <w:color w:val="000000" w:themeColor="text1"/>
        </w:rPr>
        <w:t xml:space="preserve"> be</w:t>
      </w:r>
      <w:r w:rsidRPr="001406D3">
        <w:rPr>
          <w:color w:val="000000" w:themeColor="text1"/>
        </w:rPr>
        <w:t xml:space="preserve"> able to provide efficient </w:t>
      </w:r>
      <w:r>
        <w:rPr>
          <w:color w:val="000000" w:themeColor="text1"/>
        </w:rPr>
        <w:t xml:space="preserve">PTA </w:t>
      </w:r>
      <w:r w:rsidRPr="001406D3">
        <w:rPr>
          <w:color w:val="000000" w:themeColor="text1"/>
        </w:rPr>
        <w:t>in larger groups.</w:t>
      </w:r>
    </w:p>
    <w:p w:rsidR="00D365CB" w:rsidRPr="001406D3" w:rsidRDefault="00D365CB" w:rsidP="00D365CB">
      <w:pPr>
        <w:spacing w:line="480" w:lineRule="auto"/>
        <w:jc w:val="both"/>
        <w:rPr>
          <w:color w:val="000000" w:themeColor="text1"/>
        </w:rPr>
      </w:pPr>
      <w:r>
        <w:rPr>
          <w:color w:val="000000" w:themeColor="text1"/>
        </w:rPr>
        <w:t>PTA binding should not impose strain on G</w:t>
      </w:r>
      <w:r w:rsidRPr="001406D3">
        <w:rPr>
          <w:color w:val="000000" w:themeColor="text1"/>
        </w:rPr>
        <w:t>overnment or researcher</w:t>
      </w:r>
      <w:r>
        <w:rPr>
          <w:color w:val="000000" w:themeColor="text1"/>
        </w:rPr>
        <w:t xml:space="preserve">. </w:t>
      </w:r>
      <w:r w:rsidRPr="001406D3">
        <w:rPr>
          <w:color w:val="000000" w:themeColor="text1"/>
        </w:rPr>
        <w:t>Currently</w:t>
      </w:r>
      <w:r w:rsidR="00490E2F">
        <w:rPr>
          <w:color w:val="000000" w:themeColor="text1"/>
        </w:rPr>
        <w:t xml:space="preserve">, </w:t>
      </w:r>
      <w:r>
        <w:rPr>
          <w:color w:val="000000" w:themeColor="text1"/>
        </w:rPr>
        <w:t>study sponsors</w:t>
      </w:r>
      <w:r w:rsidRPr="001406D3">
        <w:rPr>
          <w:color w:val="000000" w:themeColor="text1"/>
        </w:rPr>
        <w:t xml:space="preserve"> mention about PTA in their protocol which is specific and not for all. Sponsor </w:t>
      </w:r>
      <w:r>
        <w:rPr>
          <w:color w:val="000000" w:themeColor="text1"/>
        </w:rPr>
        <w:t xml:space="preserve">and investigator </w:t>
      </w:r>
      <w:r w:rsidRPr="001406D3">
        <w:rPr>
          <w:color w:val="000000" w:themeColor="text1"/>
        </w:rPr>
        <w:t>sho</w:t>
      </w:r>
      <w:r>
        <w:rPr>
          <w:color w:val="000000" w:themeColor="text1"/>
        </w:rPr>
        <w:t>uld provide clear picture about how and how long PTA has to be given</w:t>
      </w:r>
      <w:r w:rsidRPr="001406D3">
        <w:rPr>
          <w:color w:val="000000" w:themeColor="text1"/>
        </w:rPr>
        <w:t xml:space="preserve"> which may be obtained by discussion with </w:t>
      </w:r>
      <w:r>
        <w:rPr>
          <w:color w:val="000000" w:themeColor="text1"/>
        </w:rPr>
        <w:t xml:space="preserve">regulatory </w:t>
      </w:r>
      <w:r w:rsidRPr="001406D3">
        <w:rPr>
          <w:color w:val="000000" w:themeColor="text1"/>
        </w:rPr>
        <w:t>agency and local</w:t>
      </w:r>
      <w:r>
        <w:rPr>
          <w:color w:val="000000" w:themeColor="text1"/>
        </w:rPr>
        <w:t xml:space="preserve"> ethics</w:t>
      </w:r>
      <w:r w:rsidRPr="001406D3">
        <w:rPr>
          <w:color w:val="000000" w:themeColor="text1"/>
        </w:rPr>
        <w:t xml:space="preserve"> review board.</w:t>
      </w:r>
      <w:r>
        <w:rPr>
          <w:color w:val="000000" w:themeColor="text1"/>
        </w:rPr>
        <w:t xml:space="preserve"> </w:t>
      </w:r>
      <w:r w:rsidRPr="001406D3">
        <w:rPr>
          <w:color w:val="000000" w:themeColor="text1"/>
        </w:rPr>
        <w:t xml:space="preserve">Complete financial homework is necessary ensuring PTA before starting research activities to avoid confusion. From sponsor perspectives, assurance from host country is required to provide benefit after completion of trial but excess of pressure from international community demanding access to </w:t>
      </w:r>
      <w:r w:rsidRPr="001406D3">
        <w:rPr>
          <w:color w:val="000000" w:themeColor="text1"/>
        </w:rPr>
        <w:lastRenderedPageBreak/>
        <w:t xml:space="preserve">therapy from sponsors may result in incomplete trials. Pharmaceutical industries will also be reluctant to invest on such trials in countries where quality of health care is very poor. Such situations will be more prominently visible in LMIC’s where access to health care is scarce.  </w:t>
      </w:r>
    </w:p>
    <w:p w:rsidR="00517512" w:rsidRPr="00D534E2" w:rsidRDefault="00D365CB" w:rsidP="00517512">
      <w:pPr>
        <w:spacing w:line="480" w:lineRule="auto"/>
        <w:ind w:left="-142" w:right="-164"/>
        <w:jc w:val="both"/>
        <w:rPr>
          <w:iCs/>
          <w:color w:val="000000" w:themeColor="text1"/>
        </w:rPr>
      </w:pPr>
      <w:r w:rsidRPr="001406D3">
        <w:rPr>
          <w:color w:val="000000" w:themeColor="text1"/>
        </w:rPr>
        <w:t>From past instances, it is understood that many participants ha</w:t>
      </w:r>
      <w:r>
        <w:rPr>
          <w:color w:val="000000" w:themeColor="text1"/>
        </w:rPr>
        <w:t>ve</w:t>
      </w:r>
      <w:r w:rsidRPr="001406D3">
        <w:rPr>
          <w:color w:val="000000" w:themeColor="text1"/>
        </w:rPr>
        <w:t xml:space="preserve"> lost their lives because of unavailability or delayed access to beneficial therapy. This may lead to common agreement on the issue of PTA amendment as national legislation policy which may interrupt autonomy and freedom of sponsor on critical decisions. </w:t>
      </w:r>
      <w:r w:rsidR="00517512" w:rsidRPr="00517512">
        <w:rPr>
          <w:iCs/>
          <w:color w:val="000000" w:themeColor="text1"/>
          <w:highlight w:val="yellow"/>
          <w:rPrChange w:id="305" w:author="HS" w:date="2018-03-10T23:58:00Z">
            <w:rPr>
              <w:iCs/>
              <w:color w:val="000000" w:themeColor="text1"/>
            </w:rPr>
          </w:rPrChange>
        </w:rPr>
        <w:t>Currently Brazil and Argentina are the countries where PTA obligation has been enforced as a law</w:t>
      </w:r>
      <w:r w:rsidR="00517512" w:rsidRPr="00517512">
        <w:rPr>
          <w:iCs/>
          <w:color w:val="000000" w:themeColor="text1"/>
          <w:highlight w:val="yellow"/>
          <w:vertAlign w:val="superscript"/>
          <w:rPrChange w:id="306" w:author="HS" w:date="2018-03-10T23:58:00Z">
            <w:rPr>
              <w:iCs/>
              <w:color w:val="000000" w:themeColor="text1"/>
              <w:vertAlign w:val="superscript"/>
            </w:rPr>
          </w:rPrChange>
        </w:rPr>
        <w:t xml:space="preserve"> </w:t>
      </w:r>
      <w:r w:rsidR="00517512" w:rsidRPr="00517512">
        <w:rPr>
          <w:iCs/>
          <w:color w:val="000000" w:themeColor="text1"/>
          <w:highlight w:val="yellow"/>
          <w:rPrChange w:id="307" w:author="HS" w:date="2018-03-10T23:58:00Z">
            <w:rPr>
              <w:iCs/>
              <w:color w:val="000000" w:themeColor="text1"/>
            </w:rPr>
          </w:rPrChange>
        </w:rPr>
        <w:t>(</w:t>
      </w:r>
      <w:ins w:id="308" w:author="HS" w:date="2018-03-10T23:58:00Z">
        <w:r w:rsidR="00517512" w:rsidRPr="00517512">
          <w:rPr>
            <w:iCs/>
            <w:color w:val="000000" w:themeColor="text1"/>
            <w:highlight w:val="yellow"/>
            <w:rPrChange w:id="309" w:author="HS" w:date="2018-03-10T23:58:00Z">
              <w:rPr>
                <w:iCs/>
                <w:color w:val="000000" w:themeColor="text1"/>
              </w:rPr>
            </w:rPrChange>
          </w:rPr>
          <w:t>35</w:t>
        </w:r>
      </w:ins>
      <w:del w:id="310" w:author="HS" w:date="2018-03-10T23:58:00Z">
        <w:r w:rsidR="00517512" w:rsidRPr="00517512" w:rsidDel="00517512">
          <w:rPr>
            <w:iCs/>
            <w:color w:val="000000" w:themeColor="text1"/>
            <w:highlight w:val="yellow"/>
            <w:rPrChange w:id="311" w:author="HS" w:date="2018-03-10T23:58:00Z">
              <w:rPr>
                <w:iCs/>
                <w:color w:val="000000" w:themeColor="text1"/>
              </w:rPr>
            </w:rPrChange>
          </w:rPr>
          <w:delText>20</w:delText>
        </w:r>
      </w:del>
      <w:r w:rsidR="00517512" w:rsidRPr="00517512">
        <w:rPr>
          <w:iCs/>
          <w:color w:val="000000" w:themeColor="text1"/>
          <w:highlight w:val="yellow"/>
          <w:rPrChange w:id="312" w:author="HS" w:date="2018-03-10T23:58:00Z">
            <w:rPr>
              <w:iCs/>
              <w:color w:val="000000" w:themeColor="text1"/>
            </w:rPr>
          </w:rPrChange>
        </w:rPr>
        <w:t>) while other LMIC’s like India, South Africa etc. are also have also formulated guidelines for provision of PTA(10,</w:t>
      </w:r>
      <w:commentRangeStart w:id="313"/>
      <w:ins w:id="314" w:author="HS" w:date="2018-03-11T22:22:00Z">
        <w:r w:rsidR="00243B05">
          <w:rPr>
            <w:iCs/>
            <w:color w:val="000000" w:themeColor="text1"/>
            <w:highlight w:val="yellow"/>
          </w:rPr>
          <w:t>35</w:t>
        </w:r>
        <w:commentRangeEnd w:id="313"/>
        <w:r w:rsidR="00243B05">
          <w:rPr>
            <w:rStyle w:val="CommentReference"/>
          </w:rPr>
          <w:commentReference w:id="313"/>
        </w:r>
      </w:ins>
      <w:r w:rsidR="00517512" w:rsidRPr="00517512">
        <w:rPr>
          <w:iCs/>
          <w:color w:val="000000" w:themeColor="text1"/>
          <w:highlight w:val="yellow"/>
          <w:rPrChange w:id="315" w:author="HS" w:date="2018-03-10T23:58:00Z">
            <w:rPr>
              <w:iCs/>
              <w:color w:val="000000" w:themeColor="text1"/>
            </w:rPr>
          </w:rPrChange>
        </w:rPr>
        <w:t>).</w:t>
      </w:r>
      <w:r w:rsidR="00517512" w:rsidRPr="001406D3">
        <w:rPr>
          <w:iCs/>
          <w:color w:val="000000" w:themeColor="text1"/>
        </w:rPr>
        <w:t xml:space="preserve"> </w:t>
      </w:r>
    </w:p>
    <w:p w:rsidR="00D365CB" w:rsidRDefault="00D365CB" w:rsidP="00D365CB">
      <w:pPr>
        <w:spacing w:line="480" w:lineRule="auto"/>
        <w:jc w:val="both"/>
        <w:rPr>
          <w:color w:val="000000" w:themeColor="text1"/>
        </w:rPr>
      </w:pPr>
    </w:p>
    <w:p w:rsidR="00D365CB" w:rsidRDefault="00FA61DF" w:rsidP="00D365CB">
      <w:pPr>
        <w:spacing w:line="480" w:lineRule="auto"/>
        <w:jc w:val="both"/>
        <w:rPr>
          <w:b/>
          <w:color w:val="000000" w:themeColor="text1"/>
        </w:rPr>
      </w:pPr>
      <w:proofErr w:type="spellStart"/>
      <w:ins w:id="316" w:author="ashish" w:date="2018-02-27T11:07:00Z">
        <w:r w:rsidRPr="00BF5BBC">
          <w:rPr>
            <w:b/>
            <w:iCs/>
            <w:color w:val="000000" w:themeColor="text1"/>
            <w:highlight w:val="yellow"/>
            <w:rPrChange w:id="317" w:author="HS" w:date="2018-03-02T03:39:00Z">
              <w:rPr>
                <w:b/>
                <w:iCs/>
                <w:color w:val="000000" w:themeColor="text1"/>
              </w:rPr>
            </w:rPrChange>
          </w:rPr>
          <w:t>Post Trial</w:t>
        </w:r>
        <w:proofErr w:type="spellEnd"/>
        <w:r w:rsidRPr="00BF5BBC">
          <w:rPr>
            <w:b/>
            <w:iCs/>
            <w:color w:val="000000" w:themeColor="text1"/>
            <w:highlight w:val="yellow"/>
            <w:rPrChange w:id="318" w:author="HS" w:date="2018-03-02T03:39:00Z">
              <w:rPr>
                <w:b/>
                <w:iCs/>
                <w:color w:val="000000" w:themeColor="text1"/>
              </w:rPr>
            </w:rPrChange>
          </w:rPr>
          <w:t xml:space="preserve"> </w:t>
        </w:r>
        <w:proofErr w:type="gramStart"/>
        <w:r w:rsidRPr="00BF5BBC">
          <w:rPr>
            <w:b/>
            <w:iCs/>
            <w:color w:val="000000" w:themeColor="text1"/>
            <w:highlight w:val="yellow"/>
            <w:rPrChange w:id="319" w:author="HS" w:date="2018-03-02T03:39:00Z">
              <w:rPr>
                <w:b/>
                <w:iCs/>
                <w:color w:val="000000" w:themeColor="text1"/>
              </w:rPr>
            </w:rPrChange>
          </w:rPr>
          <w:t>Access</w:t>
        </w:r>
        <w:r w:rsidRPr="00BF5BBC" w:rsidDel="00FA61DF">
          <w:rPr>
            <w:b/>
            <w:color w:val="000000" w:themeColor="text1"/>
            <w:highlight w:val="yellow"/>
            <w:rPrChange w:id="320" w:author="HS" w:date="2018-03-02T03:39:00Z">
              <w:rPr>
                <w:b/>
                <w:color w:val="000000" w:themeColor="text1"/>
              </w:rPr>
            </w:rPrChange>
          </w:rPr>
          <w:t xml:space="preserve"> </w:t>
        </w:r>
      </w:ins>
      <w:proofErr w:type="gramEnd"/>
      <w:del w:id="321" w:author="ashish" w:date="2018-02-27T11:07:00Z">
        <w:r w:rsidR="00D365CB" w:rsidRPr="00BF5BBC" w:rsidDel="00FA61DF">
          <w:rPr>
            <w:b/>
            <w:color w:val="000000" w:themeColor="text1"/>
            <w:highlight w:val="yellow"/>
            <w:rPrChange w:id="322" w:author="HS" w:date="2018-03-02T03:39:00Z">
              <w:rPr>
                <w:b/>
                <w:color w:val="000000" w:themeColor="text1"/>
              </w:rPr>
            </w:rPrChange>
          </w:rPr>
          <w:delText xml:space="preserve">PTA </w:delText>
        </w:r>
      </w:del>
      <w:r w:rsidR="00D365CB" w:rsidRPr="00BF5BBC">
        <w:rPr>
          <w:b/>
          <w:color w:val="000000" w:themeColor="text1"/>
          <w:highlight w:val="yellow"/>
          <w:rPrChange w:id="323" w:author="HS" w:date="2018-03-02T03:39:00Z">
            <w:rPr>
              <w:b/>
              <w:color w:val="000000" w:themeColor="text1"/>
            </w:rPr>
          </w:rPrChange>
        </w:rPr>
        <w:t>:</w:t>
      </w:r>
      <w:r w:rsidR="00D365CB" w:rsidRPr="00B87FC4">
        <w:rPr>
          <w:b/>
          <w:color w:val="000000" w:themeColor="text1"/>
        </w:rPr>
        <w:t xml:space="preserve"> Indian Perspective </w:t>
      </w:r>
      <w:r w:rsidR="00D365CB">
        <w:rPr>
          <w:b/>
          <w:color w:val="000000" w:themeColor="text1"/>
        </w:rPr>
        <w:t>with special reference to ICMR guidelines 2017</w:t>
      </w:r>
    </w:p>
    <w:p w:rsidR="00D365CB" w:rsidRDefault="00D365CB" w:rsidP="00D365CB">
      <w:pPr>
        <w:spacing w:line="480" w:lineRule="auto"/>
        <w:jc w:val="both"/>
        <w:rPr>
          <w:iCs/>
          <w:color w:val="000000" w:themeColor="text1"/>
        </w:rPr>
      </w:pPr>
      <w:r>
        <w:rPr>
          <w:color w:val="000000" w:themeColor="text1"/>
        </w:rPr>
        <w:t>We have already mentioned about the</w:t>
      </w:r>
      <w:r w:rsidRPr="001406D3">
        <w:rPr>
          <w:color w:val="000000" w:themeColor="text1"/>
        </w:rPr>
        <w:t>, ICMR</w:t>
      </w:r>
      <w:r>
        <w:rPr>
          <w:color w:val="000000" w:themeColor="text1"/>
        </w:rPr>
        <w:t xml:space="preserve"> </w:t>
      </w:r>
      <w:r w:rsidR="00490E2F">
        <w:rPr>
          <w:bCs/>
          <w:color w:val="000000" w:themeColor="text1"/>
        </w:rPr>
        <w:t>2006</w:t>
      </w:r>
      <w:r w:rsidRPr="001406D3">
        <w:rPr>
          <w:bCs/>
          <w:color w:val="000000" w:themeColor="text1"/>
        </w:rPr>
        <w:t xml:space="preserve"> </w:t>
      </w:r>
      <w:r w:rsidR="00490E2F">
        <w:rPr>
          <w:color w:val="000000" w:themeColor="text1"/>
        </w:rPr>
        <w:t>guidelines</w:t>
      </w:r>
      <w:r w:rsidR="00490E2F">
        <w:rPr>
          <w:bCs/>
          <w:color w:val="000000" w:themeColor="text1"/>
        </w:rPr>
        <w:t xml:space="preserve"> (</w:t>
      </w:r>
      <w:r w:rsidRPr="00490E2F">
        <w:rPr>
          <w:bCs/>
          <w:color w:val="000000" w:themeColor="text1"/>
        </w:rPr>
        <w:t>1</w:t>
      </w:r>
      <w:r w:rsidR="00490E2F">
        <w:rPr>
          <w:bCs/>
          <w:color w:val="000000" w:themeColor="text1"/>
        </w:rPr>
        <w:t>0</w:t>
      </w:r>
      <w:r w:rsidR="00490E2F" w:rsidRPr="00490E2F">
        <w:rPr>
          <w:bCs/>
          <w:color w:val="000000" w:themeColor="text1"/>
        </w:rPr>
        <w:t>)</w:t>
      </w:r>
      <w:r w:rsidRPr="001406D3">
        <w:rPr>
          <w:bCs/>
          <w:color w:val="000000" w:themeColor="text1"/>
        </w:rPr>
        <w:t xml:space="preserve"> </w:t>
      </w:r>
      <w:r>
        <w:rPr>
          <w:bCs/>
          <w:color w:val="000000" w:themeColor="text1"/>
        </w:rPr>
        <w:t xml:space="preserve">and </w:t>
      </w:r>
      <w:proofErr w:type="spellStart"/>
      <w:r w:rsidRPr="001406D3">
        <w:rPr>
          <w:iCs/>
          <w:color w:val="000000" w:themeColor="text1"/>
        </w:rPr>
        <w:t>Prof.</w:t>
      </w:r>
      <w:proofErr w:type="spellEnd"/>
      <w:r w:rsidRPr="001406D3">
        <w:rPr>
          <w:iCs/>
          <w:color w:val="000000" w:themeColor="text1"/>
        </w:rPr>
        <w:t xml:space="preserve"> </w:t>
      </w:r>
      <w:proofErr w:type="spellStart"/>
      <w:r w:rsidRPr="001406D3">
        <w:rPr>
          <w:iCs/>
          <w:color w:val="000000" w:themeColor="text1"/>
        </w:rPr>
        <w:t>Ranjit</w:t>
      </w:r>
      <w:proofErr w:type="spellEnd"/>
      <w:r w:rsidRPr="001406D3">
        <w:rPr>
          <w:iCs/>
          <w:color w:val="000000" w:themeColor="text1"/>
        </w:rPr>
        <w:t xml:space="preserve"> Roy </w:t>
      </w:r>
      <w:proofErr w:type="spellStart"/>
      <w:r w:rsidRPr="001406D3">
        <w:rPr>
          <w:iCs/>
          <w:color w:val="000000" w:themeColor="text1"/>
        </w:rPr>
        <w:t>Chaudhury</w:t>
      </w:r>
      <w:proofErr w:type="spellEnd"/>
      <w:r w:rsidRPr="001406D3">
        <w:rPr>
          <w:iCs/>
          <w:color w:val="000000" w:themeColor="text1"/>
        </w:rPr>
        <w:t xml:space="preserve"> expert committee</w:t>
      </w:r>
      <w:r>
        <w:rPr>
          <w:iCs/>
          <w:color w:val="000000" w:themeColor="text1"/>
        </w:rPr>
        <w:t xml:space="preserve"> </w:t>
      </w:r>
      <w:r w:rsidR="00490E2F" w:rsidRPr="00490E2F">
        <w:rPr>
          <w:iCs/>
          <w:color w:val="000000" w:themeColor="text1"/>
        </w:rPr>
        <w:t>(21)</w:t>
      </w:r>
      <w:r>
        <w:rPr>
          <w:iCs/>
          <w:color w:val="000000" w:themeColor="text1"/>
        </w:rPr>
        <w:t xml:space="preserve"> highlighting the importance of </w:t>
      </w:r>
      <w:r w:rsidRPr="001406D3">
        <w:rPr>
          <w:iCs/>
          <w:color w:val="000000" w:themeColor="text1"/>
        </w:rPr>
        <w:t>PTA</w:t>
      </w:r>
      <w:r>
        <w:rPr>
          <w:iCs/>
          <w:color w:val="000000" w:themeColor="text1"/>
        </w:rPr>
        <w:t>.</w:t>
      </w:r>
    </w:p>
    <w:p w:rsidR="00D365CB" w:rsidRDefault="00D365CB" w:rsidP="00D365CB">
      <w:pPr>
        <w:shd w:val="clear" w:color="auto" w:fill="FFFFFF"/>
        <w:spacing w:line="480" w:lineRule="auto"/>
        <w:jc w:val="both"/>
        <w:rPr>
          <w:color w:val="000000" w:themeColor="text1"/>
        </w:rPr>
      </w:pPr>
      <w:r w:rsidRPr="00295285">
        <w:rPr>
          <w:color w:val="000000" w:themeColor="text1"/>
        </w:rPr>
        <w:t>Latest ICMR guidelines</w:t>
      </w:r>
      <w:r>
        <w:rPr>
          <w:color w:val="000000" w:themeColor="text1"/>
        </w:rPr>
        <w:t xml:space="preserve"> published in 2017</w:t>
      </w:r>
      <w:r w:rsidRPr="00295285">
        <w:rPr>
          <w:color w:val="000000" w:themeColor="text1"/>
        </w:rPr>
        <w:t xml:space="preserve"> i.e. National Ethical Guidelines for Biomedical and Health Research Involving Human Participants</w:t>
      </w:r>
      <w:r>
        <w:rPr>
          <w:color w:val="000000" w:themeColor="text1"/>
        </w:rPr>
        <w:t xml:space="preserve"> </w:t>
      </w:r>
      <w:r w:rsidR="00490E2F" w:rsidRPr="00490E2F">
        <w:rPr>
          <w:color w:val="000000" w:themeColor="text1"/>
        </w:rPr>
        <w:t>(40)</w:t>
      </w:r>
      <w:r>
        <w:rPr>
          <w:color w:val="000000" w:themeColor="text1"/>
        </w:rPr>
        <w:t xml:space="preserve"> discuss the need and provision of the PTA at multiple places (in clinical trials involving medicines, vaccines, devices etc.) which points towards the im</w:t>
      </w:r>
      <w:r w:rsidR="00490E2F">
        <w:rPr>
          <w:color w:val="000000" w:themeColor="text1"/>
        </w:rPr>
        <w:t xml:space="preserve">portance and dire need of </w:t>
      </w:r>
      <w:r>
        <w:rPr>
          <w:color w:val="000000" w:themeColor="text1"/>
        </w:rPr>
        <w:t>implementation of PTA wherever applicable. This document mentions PTA to trial participants and their communities as a ‘contemporary ethical issue’</w:t>
      </w:r>
      <w:r w:rsidRPr="00295285">
        <w:rPr>
          <w:color w:val="000000" w:themeColor="text1"/>
        </w:rPr>
        <w:t xml:space="preserve"> in</w:t>
      </w:r>
      <w:r>
        <w:rPr>
          <w:color w:val="000000" w:themeColor="text1"/>
        </w:rPr>
        <w:t xml:space="preserve"> biomedical and health research under debate. A full topic of PTA has been added (section </w:t>
      </w:r>
      <w:r w:rsidRPr="00155AC9">
        <w:rPr>
          <w:color w:val="000000" w:themeColor="text1"/>
        </w:rPr>
        <w:t>2.11</w:t>
      </w:r>
      <w:r>
        <w:rPr>
          <w:color w:val="000000" w:themeColor="text1"/>
        </w:rPr>
        <w:t xml:space="preserve">) stressing on the provision of benefits of PTA to individuals, </w:t>
      </w:r>
      <w:r w:rsidRPr="00155AC9">
        <w:rPr>
          <w:color w:val="000000" w:themeColor="text1"/>
        </w:rPr>
        <w:t>communities and</w:t>
      </w:r>
      <w:r>
        <w:rPr>
          <w:color w:val="000000" w:themeColor="text1"/>
        </w:rPr>
        <w:t xml:space="preserve"> populations whenever relevant. It also mentions that </w:t>
      </w:r>
      <w:r w:rsidRPr="00155AC9">
        <w:rPr>
          <w:color w:val="000000" w:themeColor="text1"/>
        </w:rPr>
        <w:t>research team</w:t>
      </w:r>
      <w:r>
        <w:rPr>
          <w:color w:val="000000" w:themeColor="text1"/>
        </w:rPr>
        <w:t>s</w:t>
      </w:r>
      <w:r w:rsidRPr="00155AC9">
        <w:rPr>
          <w:color w:val="000000" w:themeColor="text1"/>
        </w:rPr>
        <w:t xml:space="preserve"> should </w:t>
      </w:r>
      <w:r>
        <w:rPr>
          <w:color w:val="000000" w:themeColor="text1"/>
        </w:rPr>
        <w:t xml:space="preserve">discuss the benefits </w:t>
      </w:r>
      <w:r w:rsidRPr="00155AC9">
        <w:rPr>
          <w:color w:val="000000" w:themeColor="text1"/>
        </w:rPr>
        <w:t>with the</w:t>
      </w:r>
      <w:r>
        <w:rPr>
          <w:color w:val="000000" w:themeColor="text1"/>
        </w:rPr>
        <w:t xml:space="preserve"> trial</w:t>
      </w:r>
      <w:r w:rsidRPr="00155AC9">
        <w:rPr>
          <w:color w:val="000000" w:themeColor="text1"/>
        </w:rPr>
        <w:t xml:space="preserve"> p</w:t>
      </w:r>
      <w:r>
        <w:rPr>
          <w:color w:val="000000" w:themeColor="text1"/>
        </w:rPr>
        <w:t xml:space="preserve">articipants, including those in </w:t>
      </w:r>
      <w:r w:rsidRPr="00155AC9">
        <w:rPr>
          <w:color w:val="000000" w:themeColor="text1"/>
        </w:rPr>
        <w:t>the control group</w:t>
      </w:r>
      <w:r>
        <w:rPr>
          <w:color w:val="000000" w:themeColor="text1"/>
        </w:rPr>
        <w:t xml:space="preserve"> and necessary arrangements </w:t>
      </w:r>
      <w:r w:rsidRPr="00155AC9">
        <w:rPr>
          <w:color w:val="000000" w:themeColor="text1"/>
        </w:rPr>
        <w:t xml:space="preserve">must be </w:t>
      </w:r>
      <w:r>
        <w:rPr>
          <w:color w:val="000000" w:themeColor="text1"/>
        </w:rPr>
        <w:t xml:space="preserve">described in the study protocol </w:t>
      </w:r>
      <w:r w:rsidRPr="00155AC9">
        <w:rPr>
          <w:color w:val="000000" w:themeColor="text1"/>
        </w:rPr>
        <w:t xml:space="preserve">so that the EC may </w:t>
      </w:r>
      <w:r>
        <w:rPr>
          <w:color w:val="000000" w:themeColor="text1"/>
        </w:rPr>
        <w:t xml:space="preserve">review it thoroughly and consider </w:t>
      </w:r>
      <w:r w:rsidRPr="00155AC9">
        <w:rPr>
          <w:color w:val="000000" w:themeColor="text1"/>
        </w:rPr>
        <w:t xml:space="preserve">a priori </w:t>
      </w:r>
      <w:r w:rsidRPr="00155AC9">
        <w:rPr>
          <w:color w:val="000000" w:themeColor="text1"/>
        </w:rPr>
        <w:lastRenderedPageBreak/>
        <w:t>agreem</w:t>
      </w:r>
      <w:r>
        <w:rPr>
          <w:color w:val="000000" w:themeColor="text1"/>
        </w:rPr>
        <w:t xml:space="preserve">ent between the researchers and sponsors. </w:t>
      </w:r>
      <w:r w:rsidRPr="00313053">
        <w:rPr>
          <w:color w:val="000000" w:themeColor="text1"/>
        </w:rPr>
        <w:t>The EC should</w:t>
      </w:r>
      <w:r>
        <w:rPr>
          <w:color w:val="000000" w:themeColor="text1"/>
        </w:rPr>
        <w:t xml:space="preserve"> also</w:t>
      </w:r>
      <w:r w:rsidRPr="00313053">
        <w:rPr>
          <w:color w:val="000000" w:themeColor="text1"/>
        </w:rPr>
        <w:t xml:space="preserve"> carefully review </w:t>
      </w:r>
      <w:r>
        <w:rPr>
          <w:color w:val="000000" w:themeColor="text1"/>
        </w:rPr>
        <w:t>and consider PTA</w:t>
      </w:r>
      <w:r w:rsidRPr="00313053">
        <w:rPr>
          <w:color w:val="000000" w:themeColor="text1"/>
        </w:rPr>
        <w:t xml:space="preserve"> to the medication, </w:t>
      </w:r>
      <w:r>
        <w:rPr>
          <w:color w:val="000000" w:themeColor="text1"/>
        </w:rPr>
        <w:t xml:space="preserve">when it has shown benefits </w:t>
      </w:r>
      <w:r w:rsidRPr="00313053">
        <w:rPr>
          <w:color w:val="000000" w:themeColor="text1"/>
        </w:rPr>
        <w:t>to the</w:t>
      </w:r>
      <w:r>
        <w:rPr>
          <w:color w:val="000000" w:themeColor="text1"/>
        </w:rPr>
        <w:t xml:space="preserve"> trial</w:t>
      </w:r>
      <w:r w:rsidRPr="00313053">
        <w:rPr>
          <w:color w:val="000000" w:themeColor="text1"/>
        </w:rPr>
        <w:t xml:space="preserve"> participant</w:t>
      </w:r>
      <w:r>
        <w:rPr>
          <w:color w:val="000000" w:themeColor="text1"/>
        </w:rPr>
        <w:t>s</w:t>
      </w:r>
      <w:r w:rsidRPr="00313053">
        <w:rPr>
          <w:color w:val="000000" w:themeColor="text1"/>
        </w:rPr>
        <w:t>.</w:t>
      </w:r>
      <w:r>
        <w:rPr>
          <w:color w:val="000000" w:themeColor="text1"/>
        </w:rPr>
        <w:t xml:space="preserve"> PTA has also been mentioned as an ‘important recent in</w:t>
      </w:r>
      <w:r w:rsidR="00490E2F">
        <w:rPr>
          <w:color w:val="000000" w:themeColor="text1"/>
        </w:rPr>
        <w:t>itiative’ by the CDSCO of India (</w:t>
      </w:r>
      <w:r w:rsidRPr="00490E2F">
        <w:rPr>
          <w:color w:val="000000" w:themeColor="text1"/>
        </w:rPr>
        <w:t>41</w:t>
      </w:r>
      <w:r w:rsidR="00490E2F">
        <w:rPr>
          <w:color w:val="000000" w:themeColor="text1"/>
        </w:rPr>
        <w:t>)</w:t>
      </w:r>
      <w:r w:rsidR="00490E2F" w:rsidRPr="00490E2F">
        <w:rPr>
          <w:color w:val="000000" w:themeColor="text1"/>
        </w:rPr>
        <w:t>.</w:t>
      </w:r>
      <w:r w:rsidR="00490E2F">
        <w:rPr>
          <w:color w:val="000000" w:themeColor="text1"/>
        </w:rPr>
        <w:t xml:space="preserve"> </w:t>
      </w:r>
      <w:r>
        <w:rPr>
          <w:color w:val="000000" w:themeColor="text1"/>
        </w:rPr>
        <w:t xml:space="preserve">Therefore, PTA is definitely considered critical by the various authorities dealing with the regulatory and ethical aspects of the clinical trials. </w:t>
      </w:r>
    </w:p>
    <w:p w:rsidR="00B10C4A" w:rsidRDefault="00B10C4A" w:rsidP="00D365CB">
      <w:pPr>
        <w:shd w:val="clear" w:color="auto" w:fill="FFFFFF"/>
        <w:spacing w:line="480" w:lineRule="auto"/>
        <w:jc w:val="both"/>
        <w:rPr>
          <w:color w:val="000000" w:themeColor="text1"/>
        </w:rPr>
      </w:pPr>
    </w:p>
    <w:p w:rsidR="00170520" w:rsidRPr="00BF5BBC" w:rsidRDefault="00170520" w:rsidP="00170520">
      <w:pPr>
        <w:shd w:val="clear" w:color="auto" w:fill="FFFFFF"/>
        <w:spacing w:line="360" w:lineRule="auto"/>
        <w:jc w:val="center"/>
        <w:rPr>
          <w:b/>
          <w:color w:val="000000"/>
          <w:highlight w:val="yellow"/>
          <w:rPrChange w:id="324" w:author="HS" w:date="2018-03-02T03:39:00Z">
            <w:rPr>
              <w:b/>
              <w:color w:val="000000"/>
            </w:rPr>
          </w:rPrChange>
        </w:rPr>
      </w:pPr>
      <w:commentRangeStart w:id="325"/>
      <w:r w:rsidRPr="00BF5BBC">
        <w:rPr>
          <w:b/>
          <w:color w:val="000000"/>
          <w:highlight w:val="yellow"/>
          <w:rPrChange w:id="326" w:author="HS" w:date="2018-03-02T03:39:00Z">
            <w:rPr>
              <w:b/>
              <w:color w:val="000000"/>
            </w:rPr>
          </w:rPrChange>
        </w:rPr>
        <w:t xml:space="preserve">Possible Solutions to </w:t>
      </w:r>
      <w:ins w:id="327" w:author="ashish" w:date="2018-02-27T11:07:00Z">
        <w:r w:rsidR="00E96F27" w:rsidRPr="00BF5BBC">
          <w:rPr>
            <w:b/>
            <w:iCs/>
            <w:color w:val="000000" w:themeColor="text1"/>
            <w:highlight w:val="yellow"/>
            <w:rPrChange w:id="328" w:author="HS" w:date="2018-03-02T03:39:00Z">
              <w:rPr>
                <w:b/>
                <w:iCs/>
                <w:color w:val="000000" w:themeColor="text1"/>
              </w:rPr>
            </w:rPrChange>
          </w:rPr>
          <w:t>Post Trial Access</w:t>
        </w:r>
        <w:r w:rsidR="00E96F27" w:rsidRPr="00BF5BBC" w:rsidDel="00E96F27">
          <w:rPr>
            <w:b/>
            <w:color w:val="000000"/>
            <w:highlight w:val="yellow"/>
            <w:rPrChange w:id="329" w:author="HS" w:date="2018-03-02T03:39:00Z">
              <w:rPr>
                <w:b/>
                <w:color w:val="000000"/>
              </w:rPr>
            </w:rPrChange>
          </w:rPr>
          <w:t xml:space="preserve"> </w:t>
        </w:r>
      </w:ins>
      <w:del w:id="330" w:author="ashish" w:date="2018-02-27T11:07:00Z">
        <w:r w:rsidRPr="00BF5BBC" w:rsidDel="00E96F27">
          <w:rPr>
            <w:b/>
            <w:color w:val="000000"/>
            <w:highlight w:val="yellow"/>
            <w:rPrChange w:id="331" w:author="HS" w:date="2018-03-02T03:39:00Z">
              <w:rPr>
                <w:b/>
                <w:color w:val="000000"/>
              </w:rPr>
            </w:rPrChange>
          </w:rPr>
          <w:delText>PTA</w:delText>
        </w:r>
      </w:del>
      <w:r w:rsidRPr="00BF5BBC">
        <w:rPr>
          <w:b/>
          <w:color w:val="000000"/>
          <w:highlight w:val="yellow"/>
          <w:rPrChange w:id="332" w:author="HS" w:date="2018-03-02T03:39:00Z">
            <w:rPr>
              <w:b/>
              <w:color w:val="000000"/>
            </w:rPr>
          </w:rPrChange>
        </w:rPr>
        <w:t xml:space="preserve"> provision and controversies</w:t>
      </w:r>
    </w:p>
    <w:p w:rsidR="00170520" w:rsidRPr="00BF5BBC" w:rsidRDefault="00170520" w:rsidP="00170520">
      <w:pPr>
        <w:pStyle w:val="ListParagraph"/>
        <w:numPr>
          <w:ilvl w:val="0"/>
          <w:numId w:val="3"/>
        </w:numPr>
        <w:spacing w:line="360" w:lineRule="auto"/>
        <w:jc w:val="both"/>
        <w:rPr>
          <w:color w:val="000000"/>
          <w:highlight w:val="yellow"/>
          <w:rPrChange w:id="333" w:author="HS" w:date="2018-03-02T03:39:00Z">
            <w:rPr>
              <w:color w:val="000000"/>
            </w:rPr>
          </w:rPrChange>
        </w:rPr>
      </w:pPr>
      <w:r w:rsidRPr="00BF5BBC">
        <w:rPr>
          <w:color w:val="000000"/>
          <w:highlight w:val="yellow"/>
          <w:rPrChange w:id="334" w:author="HS" w:date="2018-03-02T03:39:00Z">
            <w:rPr>
              <w:color w:val="000000"/>
            </w:rPr>
          </w:rPrChange>
        </w:rPr>
        <w:t>PTA must be supported by the Government. Policies should be devised along with sponsors and investigators, so that providing PTA does not add to the burden to anyone. Special incentives/ fee exemptions or fast track approval may be granted to such useful new drugs/interventions.</w:t>
      </w:r>
    </w:p>
    <w:p w:rsidR="00170520" w:rsidRPr="00BF5BBC" w:rsidRDefault="00170520" w:rsidP="00170520">
      <w:pPr>
        <w:pStyle w:val="ListParagraph"/>
        <w:numPr>
          <w:ilvl w:val="0"/>
          <w:numId w:val="3"/>
        </w:numPr>
        <w:spacing w:line="360" w:lineRule="auto"/>
        <w:jc w:val="both"/>
        <w:rPr>
          <w:color w:val="000000"/>
          <w:highlight w:val="yellow"/>
          <w:rPrChange w:id="335" w:author="HS" w:date="2018-03-02T03:39:00Z">
            <w:rPr>
              <w:color w:val="000000"/>
            </w:rPr>
          </w:rPrChange>
        </w:rPr>
      </w:pPr>
      <w:r w:rsidRPr="00BF5BBC">
        <w:rPr>
          <w:color w:val="000000"/>
          <w:highlight w:val="yellow"/>
          <w:rPrChange w:id="336" w:author="HS" w:date="2018-03-02T03:39:00Z">
            <w:rPr>
              <w:color w:val="000000"/>
            </w:rPr>
          </w:rPrChange>
        </w:rPr>
        <w:t xml:space="preserve">From the time of trial completion to regulatory approval of the new drug/intervention, there is need of the special monitoring practices of the safety aspects of the same. This must be encouraged and necessary steps should be taken to identify and address the safety issues, if any. This may necessitate the need of intensive </w:t>
      </w:r>
      <w:proofErr w:type="spellStart"/>
      <w:r w:rsidRPr="00BF5BBC">
        <w:rPr>
          <w:color w:val="000000"/>
          <w:highlight w:val="yellow"/>
          <w:rPrChange w:id="337" w:author="HS" w:date="2018-03-02T03:39:00Z">
            <w:rPr>
              <w:color w:val="000000"/>
            </w:rPr>
          </w:rPrChange>
        </w:rPr>
        <w:t>pharmacovigilance</w:t>
      </w:r>
      <w:proofErr w:type="spellEnd"/>
      <w:r w:rsidRPr="00BF5BBC">
        <w:rPr>
          <w:color w:val="000000"/>
          <w:highlight w:val="yellow"/>
          <w:rPrChange w:id="338" w:author="HS" w:date="2018-03-02T03:39:00Z">
            <w:rPr>
              <w:color w:val="000000"/>
            </w:rPr>
          </w:rPrChange>
        </w:rPr>
        <w:t xml:space="preserve"> practices. </w:t>
      </w:r>
    </w:p>
    <w:p w:rsidR="00170520" w:rsidRPr="00BF5BBC" w:rsidRDefault="00170520" w:rsidP="00170520">
      <w:pPr>
        <w:pStyle w:val="ListParagraph"/>
        <w:numPr>
          <w:ilvl w:val="0"/>
          <w:numId w:val="3"/>
        </w:numPr>
        <w:spacing w:line="360" w:lineRule="auto"/>
        <w:jc w:val="both"/>
        <w:rPr>
          <w:color w:val="000000"/>
          <w:highlight w:val="yellow"/>
          <w:rPrChange w:id="339" w:author="HS" w:date="2018-03-02T03:39:00Z">
            <w:rPr>
              <w:color w:val="000000"/>
            </w:rPr>
          </w:rPrChange>
        </w:rPr>
      </w:pPr>
      <w:r w:rsidRPr="00BF5BBC">
        <w:rPr>
          <w:color w:val="000000"/>
          <w:highlight w:val="yellow"/>
          <w:rPrChange w:id="340" w:author="HS" w:date="2018-03-02T03:39:00Z">
            <w:rPr>
              <w:color w:val="000000"/>
            </w:rPr>
          </w:rPrChange>
        </w:rPr>
        <w:t>Special aids may be provided by the governments and the funding agencies for providing PTA in the developing and resource free nations.</w:t>
      </w:r>
    </w:p>
    <w:p w:rsidR="00170520" w:rsidRPr="00BF5BBC" w:rsidRDefault="00170520" w:rsidP="00170520">
      <w:pPr>
        <w:pStyle w:val="ListParagraph"/>
        <w:numPr>
          <w:ilvl w:val="0"/>
          <w:numId w:val="3"/>
        </w:numPr>
        <w:spacing w:line="360" w:lineRule="auto"/>
        <w:jc w:val="both"/>
        <w:rPr>
          <w:color w:val="000000"/>
          <w:highlight w:val="yellow"/>
          <w:rPrChange w:id="341" w:author="HS" w:date="2018-03-02T03:39:00Z">
            <w:rPr>
              <w:color w:val="000000"/>
            </w:rPr>
          </w:rPrChange>
        </w:rPr>
      </w:pPr>
      <w:r w:rsidRPr="00BF5BBC">
        <w:rPr>
          <w:color w:val="000000"/>
          <w:highlight w:val="yellow"/>
          <w:rPrChange w:id="342" w:author="HS" w:date="2018-03-02T03:39:00Z">
            <w:rPr>
              <w:color w:val="000000"/>
            </w:rPr>
          </w:rPrChange>
        </w:rPr>
        <w:t xml:space="preserve">Special research grants may be awarded to the sponsors/investigators who have invented new drugs/interventions which were subjected to the PTA. This will encourage the further research activities, which otherwise may get diluted because patient care component will be more rather than hard core research. </w:t>
      </w:r>
    </w:p>
    <w:p w:rsidR="00170520" w:rsidRPr="00BF5BBC" w:rsidRDefault="00170520" w:rsidP="00170520">
      <w:pPr>
        <w:pStyle w:val="ListParagraph"/>
        <w:numPr>
          <w:ilvl w:val="0"/>
          <w:numId w:val="3"/>
        </w:numPr>
        <w:spacing w:line="360" w:lineRule="auto"/>
        <w:jc w:val="both"/>
        <w:rPr>
          <w:color w:val="000000"/>
          <w:highlight w:val="yellow"/>
          <w:rPrChange w:id="343" w:author="HS" w:date="2018-03-02T03:39:00Z">
            <w:rPr>
              <w:color w:val="000000"/>
            </w:rPr>
          </w:rPrChange>
        </w:rPr>
      </w:pPr>
      <w:r w:rsidRPr="00BF5BBC">
        <w:rPr>
          <w:color w:val="000000"/>
          <w:highlight w:val="yellow"/>
          <w:rPrChange w:id="344" w:author="HS" w:date="2018-03-02T03:39:00Z">
            <w:rPr>
              <w:color w:val="000000"/>
            </w:rPr>
          </w:rPrChange>
        </w:rPr>
        <w:t>There is need of organizing conferences/ workshops which focus on PTA and its requirements and implementation. The target audience of these must be the ethics committee members, sponsors and study investigators.</w:t>
      </w:r>
      <w:ins w:id="345" w:author="HS" w:date="2018-03-11T22:22:00Z">
        <w:r w:rsidR="00243B05">
          <w:rPr>
            <w:color w:val="000000"/>
            <w:highlight w:val="yellow"/>
          </w:rPr>
          <w:t xml:space="preserve"> Training pertinent to PTA must be provided to the different stakeholders including the potential study </w:t>
        </w:r>
      </w:ins>
      <w:ins w:id="346" w:author="HS" w:date="2018-03-11T22:23:00Z">
        <w:r w:rsidR="00243B05">
          <w:rPr>
            <w:color w:val="000000"/>
            <w:highlight w:val="yellow"/>
          </w:rPr>
          <w:t>participants and their respective communities.</w:t>
        </w:r>
      </w:ins>
      <w:r w:rsidRPr="00BF5BBC">
        <w:rPr>
          <w:color w:val="000000"/>
          <w:highlight w:val="yellow"/>
          <w:rPrChange w:id="347" w:author="HS" w:date="2018-03-02T03:39:00Z">
            <w:rPr>
              <w:color w:val="000000"/>
            </w:rPr>
          </w:rPrChange>
        </w:rPr>
        <w:t xml:space="preserve"> Governments of the respective places must encourage such events by providing funds to the organizing</w:t>
      </w:r>
      <w:bookmarkStart w:id="348" w:name="_GoBack"/>
      <w:bookmarkEnd w:id="348"/>
      <w:r w:rsidRPr="00BF5BBC">
        <w:rPr>
          <w:color w:val="000000"/>
          <w:highlight w:val="yellow"/>
          <w:rPrChange w:id="349" w:author="HS" w:date="2018-03-02T03:39:00Z">
            <w:rPr>
              <w:color w:val="000000"/>
            </w:rPr>
          </w:rPrChange>
        </w:rPr>
        <w:t xml:space="preserve"> units.   </w:t>
      </w:r>
      <w:commentRangeEnd w:id="325"/>
      <w:r w:rsidR="00BF5BBC">
        <w:rPr>
          <w:rStyle w:val="CommentReference"/>
        </w:rPr>
        <w:commentReference w:id="325"/>
      </w:r>
    </w:p>
    <w:p w:rsidR="00D365CB" w:rsidRPr="008E3811" w:rsidRDefault="00D365CB" w:rsidP="008E3811">
      <w:pPr>
        <w:pStyle w:val="ListParagraph"/>
        <w:spacing w:line="480" w:lineRule="auto"/>
        <w:jc w:val="both"/>
        <w:rPr>
          <w:color w:val="000000" w:themeColor="text1"/>
        </w:rPr>
      </w:pPr>
    </w:p>
    <w:p w:rsidR="00D365CB" w:rsidRPr="00295285" w:rsidRDefault="00D365CB" w:rsidP="00F230BA">
      <w:pPr>
        <w:spacing w:line="480" w:lineRule="auto"/>
        <w:jc w:val="center"/>
        <w:rPr>
          <w:b/>
          <w:color w:val="000000" w:themeColor="text1"/>
        </w:rPr>
      </w:pPr>
      <w:r w:rsidRPr="00295285">
        <w:rPr>
          <w:b/>
          <w:color w:val="000000" w:themeColor="text1"/>
        </w:rPr>
        <w:lastRenderedPageBreak/>
        <w:t>Conclusion</w:t>
      </w:r>
    </w:p>
    <w:p w:rsidR="00D365CB" w:rsidRDefault="00D365CB" w:rsidP="00D365CB">
      <w:pPr>
        <w:spacing w:line="480" w:lineRule="auto"/>
        <w:jc w:val="both"/>
        <w:rPr>
          <w:color w:val="000000" w:themeColor="text1"/>
        </w:rPr>
      </w:pPr>
      <w:r w:rsidRPr="001406D3">
        <w:rPr>
          <w:color w:val="000000" w:themeColor="text1"/>
        </w:rPr>
        <w:t xml:space="preserve">In brief, PTA must be considered in beneficial trials and validated by weighing advantages and disadvantages on a case to case basis without altering the core of bioethics, simultaneously keeping a vigilant eye to avoid unethical practices. </w:t>
      </w:r>
    </w:p>
    <w:p w:rsidR="00D365CB" w:rsidRPr="001406D3" w:rsidRDefault="00D365CB" w:rsidP="00D365CB">
      <w:pPr>
        <w:spacing w:line="480" w:lineRule="auto"/>
        <w:jc w:val="both"/>
        <w:rPr>
          <w:color w:val="000000" w:themeColor="text1"/>
        </w:rPr>
      </w:pPr>
    </w:p>
    <w:p w:rsidR="00D365CB" w:rsidRPr="00D365CB" w:rsidRDefault="00D365CB" w:rsidP="00D365CB">
      <w:pPr>
        <w:spacing w:line="480" w:lineRule="auto"/>
        <w:jc w:val="center"/>
        <w:rPr>
          <w:color w:val="000000" w:themeColor="text1"/>
        </w:rPr>
      </w:pPr>
      <w:r w:rsidRPr="00D365CB">
        <w:rPr>
          <w:b/>
          <w:color w:val="000000" w:themeColor="text1"/>
        </w:rPr>
        <w:t>References</w:t>
      </w:r>
    </w:p>
    <w:p w:rsidR="00D365CB" w:rsidRPr="00D365CB" w:rsidRDefault="00204474" w:rsidP="00D365CB">
      <w:pPr>
        <w:spacing w:line="480" w:lineRule="auto"/>
        <w:jc w:val="both"/>
        <w:rPr>
          <w:color w:val="000000" w:themeColor="text1"/>
        </w:rPr>
      </w:pPr>
      <w:r>
        <w:rPr>
          <w:color w:val="000000" w:themeColor="text1"/>
        </w:rPr>
        <w:t xml:space="preserve">1. </w:t>
      </w:r>
      <w:proofErr w:type="spellStart"/>
      <w:r>
        <w:rPr>
          <w:color w:val="000000" w:themeColor="text1"/>
        </w:rPr>
        <w:t>Belsky</w:t>
      </w:r>
      <w:proofErr w:type="spellEnd"/>
      <w:r>
        <w:rPr>
          <w:color w:val="000000" w:themeColor="text1"/>
        </w:rPr>
        <w:t xml:space="preserve"> L, Richardson HS.</w:t>
      </w:r>
      <w:r w:rsidR="00D365CB" w:rsidRPr="00D365CB">
        <w:rPr>
          <w:color w:val="000000" w:themeColor="text1"/>
        </w:rPr>
        <w:t xml:space="preserve"> Medical Researchers’ Ancillary Clinical Care Responsibilities. </w:t>
      </w:r>
      <w:r w:rsidR="00D365CB" w:rsidRPr="00204474">
        <w:rPr>
          <w:i/>
          <w:color w:val="000000" w:themeColor="text1"/>
        </w:rPr>
        <w:t>BMJ</w:t>
      </w:r>
      <w:r w:rsidR="00D365CB" w:rsidRPr="00D365CB">
        <w:rPr>
          <w:color w:val="000000" w:themeColor="text1"/>
        </w:rPr>
        <w:t xml:space="preserve"> (clinical research </w:t>
      </w:r>
      <w:proofErr w:type="spellStart"/>
      <w:r w:rsidR="00D365CB" w:rsidRPr="00D365CB">
        <w:rPr>
          <w:color w:val="000000" w:themeColor="text1"/>
        </w:rPr>
        <w:t>edn</w:t>
      </w:r>
      <w:proofErr w:type="spellEnd"/>
      <w:r w:rsidR="00D365CB" w:rsidRPr="00D365CB">
        <w:rPr>
          <w:color w:val="000000" w:themeColor="text1"/>
        </w:rPr>
        <w:t>.) 2004; 328(7454): 1494–1496.</w:t>
      </w:r>
    </w:p>
    <w:p w:rsidR="00D365CB" w:rsidRPr="00D365CB" w:rsidRDefault="00D365CB" w:rsidP="00D365CB">
      <w:pPr>
        <w:spacing w:line="480" w:lineRule="auto"/>
        <w:jc w:val="both"/>
        <w:rPr>
          <w:color w:val="000000" w:themeColor="text1"/>
        </w:rPr>
      </w:pPr>
      <w:r w:rsidRPr="00D365CB">
        <w:rPr>
          <w:color w:val="000000" w:themeColor="text1"/>
        </w:rPr>
        <w:t xml:space="preserve">2. </w:t>
      </w:r>
      <w:proofErr w:type="spellStart"/>
      <w:r w:rsidRPr="00D365CB">
        <w:rPr>
          <w:color w:val="000000" w:themeColor="text1"/>
        </w:rPr>
        <w:t>Sofaer</w:t>
      </w:r>
      <w:proofErr w:type="spellEnd"/>
      <w:r w:rsidRPr="00D365CB">
        <w:rPr>
          <w:color w:val="000000" w:themeColor="text1"/>
        </w:rPr>
        <w:t xml:space="preserve"> N, </w:t>
      </w:r>
      <w:proofErr w:type="spellStart"/>
      <w:r w:rsidRPr="00D365CB">
        <w:rPr>
          <w:color w:val="000000" w:themeColor="text1"/>
        </w:rPr>
        <w:t>Strech</w:t>
      </w:r>
      <w:proofErr w:type="spellEnd"/>
      <w:r w:rsidRPr="00D365CB">
        <w:rPr>
          <w:color w:val="000000" w:themeColor="text1"/>
        </w:rPr>
        <w:t xml:space="preserve"> D. Reasons Why Post-Trial Access to Trial Drugs Should, or </w:t>
      </w:r>
      <w:proofErr w:type="gramStart"/>
      <w:r w:rsidRPr="00D365CB">
        <w:rPr>
          <w:color w:val="000000" w:themeColor="text1"/>
        </w:rPr>
        <w:t>Need</w:t>
      </w:r>
      <w:proofErr w:type="gramEnd"/>
      <w:r w:rsidRPr="00D365CB">
        <w:rPr>
          <w:color w:val="000000" w:themeColor="text1"/>
        </w:rPr>
        <w:t xml:space="preserve"> not be Ensured to Research Participants: A Systematic Review. </w:t>
      </w:r>
      <w:proofErr w:type="gramStart"/>
      <w:r w:rsidRPr="00204474">
        <w:rPr>
          <w:i/>
          <w:color w:val="000000" w:themeColor="text1"/>
        </w:rPr>
        <w:t>Public Health Ethics</w:t>
      </w:r>
      <w:r w:rsidRPr="00D365CB">
        <w:rPr>
          <w:color w:val="000000" w:themeColor="text1"/>
        </w:rPr>
        <w:t>.</w:t>
      </w:r>
      <w:proofErr w:type="gramEnd"/>
      <w:r w:rsidRPr="00D365CB">
        <w:rPr>
          <w:color w:val="000000" w:themeColor="text1"/>
        </w:rPr>
        <w:t xml:space="preserve"> 2011; 4(2):160-184.</w:t>
      </w:r>
    </w:p>
    <w:p w:rsidR="00D365CB" w:rsidRPr="00D365CB" w:rsidRDefault="00D365CB" w:rsidP="00D365CB">
      <w:pPr>
        <w:spacing w:line="480" w:lineRule="auto"/>
        <w:jc w:val="both"/>
        <w:rPr>
          <w:color w:val="000000" w:themeColor="text1"/>
        </w:rPr>
      </w:pPr>
      <w:r w:rsidRPr="00D365CB">
        <w:rPr>
          <w:color w:val="000000" w:themeColor="text1"/>
        </w:rPr>
        <w:t xml:space="preserve">3. </w:t>
      </w:r>
      <w:hyperlink r:id="rId9" w:history="1">
        <w:proofErr w:type="spellStart"/>
        <w:r w:rsidRPr="00D365CB">
          <w:rPr>
            <w:color w:val="000000" w:themeColor="text1"/>
          </w:rPr>
          <w:t>Millum</w:t>
        </w:r>
        <w:proofErr w:type="spellEnd"/>
        <w:r w:rsidRPr="00D365CB">
          <w:rPr>
            <w:color w:val="000000" w:themeColor="text1"/>
          </w:rPr>
          <w:t xml:space="preserve"> J</w:t>
        </w:r>
      </w:hyperlink>
      <w:r w:rsidRPr="00D365CB">
        <w:rPr>
          <w:color w:val="000000" w:themeColor="text1"/>
        </w:rPr>
        <w:t xml:space="preserve">. </w:t>
      </w:r>
      <w:r w:rsidRPr="00D365CB">
        <w:rPr>
          <w:bCs/>
          <w:color w:val="000000" w:themeColor="text1"/>
          <w:kern w:val="36"/>
        </w:rPr>
        <w:t xml:space="preserve">Post-trial access to </w:t>
      </w:r>
      <w:proofErr w:type="spellStart"/>
      <w:r w:rsidRPr="00D365CB">
        <w:rPr>
          <w:bCs/>
          <w:color w:val="000000" w:themeColor="text1"/>
          <w:kern w:val="36"/>
        </w:rPr>
        <w:t>antiretrovirals</w:t>
      </w:r>
      <w:proofErr w:type="spellEnd"/>
      <w:r w:rsidRPr="00D365CB">
        <w:rPr>
          <w:bCs/>
          <w:color w:val="000000" w:themeColor="text1"/>
          <w:kern w:val="36"/>
        </w:rPr>
        <w:t>: who owes what to whom?</w:t>
      </w:r>
      <w:r w:rsidRPr="00D365CB">
        <w:rPr>
          <w:color w:val="000000" w:themeColor="text1"/>
        </w:rPr>
        <w:t xml:space="preserve"> </w:t>
      </w:r>
      <w:hyperlink r:id="rId10" w:tooltip="Bioethics." w:history="1">
        <w:proofErr w:type="gramStart"/>
        <w:r w:rsidRPr="00204474">
          <w:rPr>
            <w:i/>
            <w:color w:val="000000" w:themeColor="text1"/>
          </w:rPr>
          <w:t>Bioethics.</w:t>
        </w:r>
        <w:proofErr w:type="gramEnd"/>
      </w:hyperlink>
      <w:r w:rsidRPr="00D365CB">
        <w:rPr>
          <w:color w:val="000000" w:themeColor="text1"/>
        </w:rPr>
        <w:t> 2011; 25(3):145-54.</w:t>
      </w:r>
    </w:p>
    <w:p w:rsidR="00D365CB" w:rsidRPr="00D365CB" w:rsidRDefault="00D365CB" w:rsidP="00D365CB">
      <w:pPr>
        <w:spacing w:line="480" w:lineRule="auto"/>
        <w:jc w:val="both"/>
        <w:rPr>
          <w:color w:val="000000" w:themeColor="text1"/>
        </w:rPr>
      </w:pPr>
      <w:r w:rsidRPr="00D365CB">
        <w:rPr>
          <w:color w:val="000000" w:themeColor="text1"/>
        </w:rPr>
        <w:t>4. European Group on Ethics in Science and New Technologies. Opinion number 17 on the ethical aspects of clinical re</w:t>
      </w:r>
      <w:r w:rsidR="00E93E98">
        <w:rPr>
          <w:color w:val="000000" w:themeColor="text1"/>
        </w:rPr>
        <w:t>search in developing countries January 2003</w:t>
      </w:r>
      <w:r w:rsidR="00204474" w:rsidRPr="00204474">
        <w:rPr>
          <w:color w:val="000000" w:themeColor="text1"/>
        </w:rPr>
        <w:t xml:space="preserve"> </w:t>
      </w:r>
      <w:r w:rsidR="00204474" w:rsidRPr="00D365CB">
        <w:rPr>
          <w:color w:val="000000" w:themeColor="text1"/>
        </w:rPr>
        <w:t>[</w:t>
      </w:r>
      <w:r w:rsidR="00204474">
        <w:rPr>
          <w:color w:val="000000" w:themeColor="text1"/>
        </w:rPr>
        <w:t>cited</w:t>
      </w:r>
      <w:r w:rsidR="00E93E98">
        <w:rPr>
          <w:color w:val="000000" w:themeColor="text1"/>
        </w:rPr>
        <w:t xml:space="preserve"> March 16, 2017]</w:t>
      </w:r>
      <w:r w:rsidR="00204474">
        <w:rPr>
          <w:color w:val="000000" w:themeColor="text1"/>
        </w:rPr>
        <w:t xml:space="preserve">. </w:t>
      </w:r>
      <w:r w:rsidRPr="00D365CB">
        <w:rPr>
          <w:color w:val="000000" w:themeColor="text1"/>
        </w:rPr>
        <w:t xml:space="preserve">Available from: </w:t>
      </w:r>
      <w:hyperlink r:id="rId11" w:history="1">
        <w:r w:rsidRPr="00D365CB">
          <w:rPr>
            <w:rStyle w:val="Hyperlink"/>
            <w:color w:val="000000" w:themeColor="text1"/>
            <w:u w:val="none"/>
          </w:rPr>
          <w:t>http://europa.eu.int/comm/european_group_ethics/docs/avis17_en.pdf</w:t>
        </w:r>
      </w:hyperlink>
      <w:r w:rsidRPr="00D365CB">
        <w:rPr>
          <w:color w:val="000000" w:themeColor="text1"/>
        </w:rPr>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5. </w:t>
      </w:r>
      <w:proofErr w:type="spellStart"/>
      <w:r w:rsidRPr="00D365CB">
        <w:rPr>
          <w:color w:val="000000" w:themeColor="text1"/>
        </w:rPr>
        <w:t>Raanan</w:t>
      </w:r>
      <w:proofErr w:type="spellEnd"/>
      <w:r w:rsidRPr="00D365CB">
        <w:rPr>
          <w:color w:val="000000" w:themeColor="text1"/>
        </w:rPr>
        <w:t xml:space="preserve"> </w:t>
      </w:r>
      <w:hyperlink r:id="rId12" w:history="1">
        <w:proofErr w:type="spellStart"/>
        <w:r w:rsidRPr="00D365CB">
          <w:rPr>
            <w:color w:val="000000" w:themeColor="text1"/>
          </w:rPr>
          <w:t>Gillon</w:t>
        </w:r>
        <w:proofErr w:type="spellEnd"/>
      </w:hyperlink>
      <w:r w:rsidRPr="00D365CB">
        <w:rPr>
          <w:color w:val="000000" w:themeColor="text1"/>
        </w:rPr>
        <w:t>. Medical ethics: Four principles plus attention to scope.</w:t>
      </w:r>
      <w:r w:rsidRPr="00E93E98">
        <w:rPr>
          <w:i/>
          <w:color w:val="000000" w:themeColor="text1"/>
        </w:rPr>
        <w:t>BMJ</w:t>
      </w:r>
      <w:r w:rsidRPr="00D365CB">
        <w:rPr>
          <w:color w:val="000000" w:themeColor="text1"/>
        </w:rPr>
        <w:t>.1994; 309:184-8.</w:t>
      </w:r>
    </w:p>
    <w:p w:rsidR="00D365CB" w:rsidRPr="00D365CB" w:rsidRDefault="00D365CB" w:rsidP="00D365CB">
      <w:pPr>
        <w:spacing w:line="480" w:lineRule="auto"/>
        <w:jc w:val="both"/>
        <w:rPr>
          <w:color w:val="000000" w:themeColor="text1"/>
        </w:rPr>
      </w:pPr>
      <w:r w:rsidRPr="00D365CB">
        <w:rPr>
          <w:color w:val="000000" w:themeColor="text1"/>
        </w:rPr>
        <w:t xml:space="preserve">6. WMA Declaration of Helsinki - Ethical Principles for Medical Research Involving Human Subjects [Internet]. </w:t>
      </w:r>
      <w:r w:rsidRPr="00D365CB">
        <w:rPr>
          <w:color w:val="000000" w:themeColor="text1"/>
          <w:shd w:val="clear" w:color="auto" w:fill="FFFFFF"/>
        </w:rPr>
        <w:t>Finland; 1964 [updated 2000</w:t>
      </w:r>
      <w:r w:rsidRPr="00D365CB">
        <w:rPr>
          <w:color w:val="000000" w:themeColor="text1"/>
        </w:rPr>
        <w:t xml:space="preserve"> </w:t>
      </w:r>
      <w:r w:rsidRPr="00D365CB">
        <w:rPr>
          <w:color w:val="000000" w:themeColor="text1"/>
          <w:shd w:val="clear" w:color="auto" w:fill="FFFFFF"/>
        </w:rPr>
        <w:t>October;</w:t>
      </w:r>
      <w:r w:rsidRPr="00D365CB">
        <w:rPr>
          <w:color w:val="000000" w:themeColor="text1"/>
        </w:rPr>
        <w:t xml:space="preserve"> 2013]</w:t>
      </w:r>
      <w:r w:rsidR="00E93E98">
        <w:rPr>
          <w:color w:val="000000" w:themeColor="text1"/>
        </w:rPr>
        <w:t xml:space="preserve"> </w:t>
      </w:r>
      <w:r w:rsidR="00E93E98" w:rsidRPr="00D365CB">
        <w:rPr>
          <w:color w:val="000000" w:themeColor="text1"/>
        </w:rPr>
        <w:t>[</w:t>
      </w:r>
      <w:r w:rsidR="00E93E98">
        <w:rPr>
          <w:color w:val="000000" w:themeColor="text1"/>
        </w:rPr>
        <w:t>cited March 2</w:t>
      </w:r>
      <w:r w:rsidR="00E93E98" w:rsidRPr="00D365CB">
        <w:rPr>
          <w:color w:val="000000" w:themeColor="text1"/>
        </w:rPr>
        <w:t>6, 2017]</w:t>
      </w:r>
      <w:r w:rsidRPr="00D365CB">
        <w:rPr>
          <w:color w:val="000000" w:themeColor="text1"/>
        </w:rPr>
        <w:t>. Available from:</w:t>
      </w:r>
      <w:r w:rsidRPr="00D365CB">
        <w:rPr>
          <w:color w:val="000000" w:themeColor="text1"/>
          <w:shd w:val="clear" w:color="auto" w:fill="FFFFFF"/>
        </w:rPr>
        <w:t xml:space="preserve"> </w:t>
      </w:r>
      <w:hyperlink r:id="rId13" w:history="1">
        <w:r w:rsidRPr="00D365CB">
          <w:rPr>
            <w:rStyle w:val="Hyperlink"/>
            <w:color w:val="000000" w:themeColor="text1"/>
            <w:u w:val="none"/>
            <w:shd w:val="clear" w:color="auto" w:fill="FFFFFF"/>
          </w:rPr>
          <w:t>www.wma.net/en/30publications/10policies/b3</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7. International Ethical Guidelines for Biomedical Research Involving Human Subjects [Internet]. Geneva: CIOMS 2002</w:t>
      </w:r>
      <w:proofErr w:type="gramStart"/>
      <w:r w:rsidRPr="00D365CB">
        <w:rPr>
          <w:color w:val="000000" w:themeColor="text1"/>
        </w:rPr>
        <w:t>;[</w:t>
      </w:r>
      <w:proofErr w:type="gramEnd"/>
      <w:r w:rsidRPr="00D365CB">
        <w:rPr>
          <w:color w:val="000000" w:themeColor="text1"/>
        </w:rPr>
        <w:t>updated 2008]</w:t>
      </w:r>
      <w:r w:rsidR="00E93E98">
        <w:rPr>
          <w:color w:val="000000" w:themeColor="text1"/>
        </w:rPr>
        <w:t xml:space="preserve"> </w:t>
      </w:r>
      <w:r w:rsidR="00E93E98" w:rsidRPr="00D365CB">
        <w:rPr>
          <w:color w:val="000000" w:themeColor="text1"/>
        </w:rPr>
        <w:t>[</w:t>
      </w:r>
      <w:r w:rsidR="00E93E98">
        <w:rPr>
          <w:color w:val="000000" w:themeColor="text1"/>
        </w:rPr>
        <w:t>cited March 2</w:t>
      </w:r>
      <w:r w:rsidR="00E93E98" w:rsidRPr="00D365CB">
        <w:rPr>
          <w:color w:val="000000" w:themeColor="text1"/>
        </w:rPr>
        <w:t>6, 2017]</w:t>
      </w:r>
      <w:r w:rsidRPr="00D365CB">
        <w:rPr>
          <w:color w:val="000000" w:themeColor="text1"/>
        </w:rPr>
        <w:t>. Available from:</w:t>
      </w:r>
      <w:r w:rsidRPr="00D365CB">
        <w:rPr>
          <w:rStyle w:val="HTMLCite"/>
          <w:color w:val="000000" w:themeColor="text1"/>
        </w:rPr>
        <w:t xml:space="preserve"> </w:t>
      </w:r>
      <w:hyperlink r:id="rId14" w:history="1">
        <w:r w:rsidRPr="00D365CB">
          <w:rPr>
            <w:rStyle w:val="Hyperlink"/>
            <w:color w:val="000000" w:themeColor="text1"/>
            <w:u w:val="none"/>
          </w:rPr>
          <w:t>www.</w:t>
        </w:r>
        <w:r w:rsidRPr="00D365CB">
          <w:rPr>
            <w:rStyle w:val="Hyperlink"/>
            <w:bCs/>
            <w:color w:val="000000" w:themeColor="text1"/>
            <w:u w:val="none"/>
          </w:rPr>
          <w:t>cioms</w:t>
        </w:r>
        <w:r w:rsidRPr="00D365CB">
          <w:rPr>
            <w:rStyle w:val="Hyperlink"/>
            <w:color w:val="000000" w:themeColor="text1"/>
            <w:u w:val="none"/>
          </w:rPr>
          <w:t>.ch/publications/layout_guide</w:t>
        </w:r>
        <w:r w:rsidRPr="00D365CB">
          <w:rPr>
            <w:rStyle w:val="Hyperlink"/>
            <w:bCs/>
            <w:color w:val="000000" w:themeColor="text1"/>
            <w:u w:val="none"/>
          </w:rPr>
          <w:t>2002</w:t>
        </w:r>
        <w:r w:rsidRPr="00D365CB">
          <w:rPr>
            <w:rStyle w:val="Hyperlink"/>
            <w:color w:val="000000" w:themeColor="text1"/>
            <w:u w:val="none"/>
          </w:rPr>
          <w:t>.pdf</w:t>
        </w:r>
      </w:hyperlink>
      <w:r w:rsidRPr="00D365CB">
        <w:t xml:space="preserve">. </w:t>
      </w:r>
    </w:p>
    <w:p w:rsidR="00D365CB" w:rsidRPr="00D365CB" w:rsidRDefault="00D365CB" w:rsidP="00D365CB">
      <w:pPr>
        <w:shd w:val="clear" w:color="auto" w:fill="FFFFFF"/>
        <w:spacing w:line="480" w:lineRule="auto"/>
        <w:jc w:val="both"/>
        <w:rPr>
          <w:color w:val="000000" w:themeColor="text1"/>
          <w:shd w:val="clear" w:color="auto" w:fill="FFFFFF"/>
        </w:rPr>
      </w:pPr>
      <w:r w:rsidRPr="00D365CB">
        <w:rPr>
          <w:color w:val="000000" w:themeColor="text1"/>
        </w:rPr>
        <w:lastRenderedPageBreak/>
        <w:t xml:space="preserve">8. </w:t>
      </w:r>
      <w:r w:rsidRPr="00D365CB">
        <w:rPr>
          <w:bCs/>
          <w:color w:val="000000" w:themeColor="text1"/>
          <w:shd w:val="clear" w:color="auto" w:fill="FFFFFF"/>
        </w:rPr>
        <w:t>Ethical and Policy Issues in Research Involving Human Participants [Internet] Bethesda, Maryland: NBAC; August 2001</w:t>
      </w:r>
      <w:r w:rsidR="00E93E98">
        <w:rPr>
          <w:bCs/>
          <w:color w:val="000000" w:themeColor="text1"/>
          <w:shd w:val="clear" w:color="auto" w:fill="FFFFFF"/>
        </w:rPr>
        <w:t xml:space="preserve"> </w:t>
      </w:r>
      <w:r w:rsidR="00E93E98" w:rsidRPr="00D365CB">
        <w:rPr>
          <w:color w:val="000000" w:themeColor="text1"/>
        </w:rPr>
        <w:t>[</w:t>
      </w:r>
      <w:r w:rsidR="00E93E98">
        <w:rPr>
          <w:color w:val="000000" w:themeColor="text1"/>
        </w:rPr>
        <w:t>cited August 2</w:t>
      </w:r>
      <w:r w:rsidR="00E93E98" w:rsidRPr="00D365CB">
        <w:rPr>
          <w:color w:val="000000" w:themeColor="text1"/>
        </w:rPr>
        <w:t>6, 2017]</w:t>
      </w:r>
      <w:r w:rsidRPr="00D365CB">
        <w:rPr>
          <w:bCs/>
          <w:color w:val="000000" w:themeColor="text1"/>
          <w:shd w:val="clear" w:color="auto" w:fill="FFFFFF"/>
        </w:rPr>
        <w:t xml:space="preserve">. </w:t>
      </w:r>
      <w:proofErr w:type="gramStart"/>
      <w:r w:rsidRPr="00D365CB">
        <w:rPr>
          <w:bCs/>
          <w:color w:val="000000" w:themeColor="text1"/>
          <w:shd w:val="clear" w:color="auto" w:fill="FFFFFF"/>
        </w:rPr>
        <w:t>Available from</w:t>
      </w:r>
      <w:r w:rsidRPr="00D365CB">
        <w:rPr>
          <w:color w:val="000000" w:themeColor="text1"/>
          <w:shd w:val="clear" w:color="auto" w:fill="FFFFFF"/>
        </w:rPr>
        <w:t xml:space="preserve"> :</w:t>
      </w:r>
      <w:proofErr w:type="gramEnd"/>
      <w:r w:rsidR="001C334E">
        <w:fldChar w:fldCharType="begin"/>
      </w:r>
      <w:r w:rsidR="001C334E">
        <w:instrText xml:space="preserve"> HYPERLINK "https://bioethicsarchive.georgetown.edu/nbac/human/overvol1.html" </w:instrText>
      </w:r>
      <w:r w:rsidR="001C334E">
        <w:fldChar w:fldCharType="separate"/>
      </w:r>
      <w:r w:rsidRPr="00D365CB">
        <w:rPr>
          <w:rStyle w:val="Hyperlink"/>
          <w:color w:val="000000" w:themeColor="text1"/>
          <w:u w:val="none"/>
          <w:shd w:val="clear" w:color="auto" w:fill="FFFFFF"/>
        </w:rPr>
        <w:t>https://bioethicsarchive.georgetown.edu/</w:t>
      </w:r>
      <w:r w:rsidRPr="00D365CB">
        <w:rPr>
          <w:rStyle w:val="Hyperlink"/>
          <w:bCs/>
          <w:color w:val="000000" w:themeColor="text1"/>
          <w:u w:val="none"/>
          <w:shd w:val="clear" w:color="auto" w:fill="FFFFFF"/>
        </w:rPr>
        <w:t>nbac</w:t>
      </w:r>
      <w:r w:rsidRPr="00D365CB">
        <w:rPr>
          <w:rStyle w:val="Hyperlink"/>
          <w:color w:val="000000" w:themeColor="text1"/>
          <w:u w:val="none"/>
          <w:shd w:val="clear" w:color="auto" w:fill="FFFFFF"/>
        </w:rPr>
        <w:t>/human/overvol1.html</w:t>
      </w:r>
      <w:r w:rsidR="001C334E">
        <w:rPr>
          <w:rStyle w:val="Hyperlink"/>
          <w:color w:val="000000" w:themeColor="text1"/>
          <w:u w:val="none"/>
          <w:shd w:val="clear" w:color="auto" w:fill="FFFFFF"/>
        </w:rPr>
        <w:fldChar w:fldCharType="end"/>
      </w:r>
      <w:r w:rsidRPr="00D365CB">
        <w:t xml:space="preserve">. </w:t>
      </w:r>
    </w:p>
    <w:p w:rsidR="00E93E98"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9.</w:t>
      </w:r>
      <w:r w:rsidRPr="00D365CB">
        <w:rPr>
          <w:color w:val="000000" w:themeColor="text1"/>
        </w:rPr>
        <w:t xml:space="preserve"> The ethics of research related to healthcare in developing countries a follow-up Discussion Paper [Internet]. Cape Town, South Africa 12–14th February 2004</w:t>
      </w:r>
      <w:r w:rsidR="00E93E98">
        <w:rPr>
          <w:color w:val="000000" w:themeColor="text1"/>
        </w:rPr>
        <w:t xml:space="preserve"> </w:t>
      </w:r>
      <w:r w:rsidR="00E93E98" w:rsidRPr="00D365CB">
        <w:rPr>
          <w:color w:val="000000" w:themeColor="text1"/>
        </w:rPr>
        <w:t>[</w:t>
      </w:r>
      <w:r w:rsidR="00E93E98">
        <w:rPr>
          <w:color w:val="000000" w:themeColor="text1"/>
        </w:rPr>
        <w:t>cited August 2</w:t>
      </w:r>
      <w:r w:rsidR="00E93E98" w:rsidRPr="00D365CB">
        <w:rPr>
          <w:color w:val="000000" w:themeColor="text1"/>
        </w:rPr>
        <w:t>6, 2017]</w:t>
      </w:r>
      <w:r w:rsidRPr="00D365CB">
        <w:rPr>
          <w:color w:val="000000" w:themeColor="text1"/>
        </w:rPr>
        <w:t>. Available from:</w:t>
      </w:r>
      <w:r w:rsidRPr="00D365CB">
        <w:rPr>
          <w:bCs/>
          <w:color w:val="000000" w:themeColor="text1"/>
          <w:shd w:val="clear" w:color="auto" w:fill="FFFFFF"/>
        </w:rPr>
        <w:t xml:space="preserve"> nuffield</w:t>
      </w:r>
      <w:r w:rsidRPr="00D365CB">
        <w:rPr>
          <w:color w:val="000000" w:themeColor="text1"/>
          <w:shd w:val="clear" w:color="auto" w:fill="FFFFFF"/>
        </w:rPr>
        <w:t>bio</w:t>
      </w:r>
      <w:r w:rsidRPr="00D365CB">
        <w:rPr>
          <w:bCs/>
          <w:color w:val="000000" w:themeColor="text1"/>
          <w:shd w:val="clear" w:color="auto" w:fill="FFFFFF"/>
        </w:rPr>
        <w:t>ethics</w:t>
      </w:r>
      <w:r w:rsidRPr="00D365CB">
        <w:rPr>
          <w:color w:val="000000" w:themeColor="text1"/>
          <w:shd w:val="clear" w:color="auto" w:fill="FFFFFF"/>
        </w:rPr>
        <w:t xml:space="preserve">.org/wp.../HRRDC_Follow-up_Discussion_Paper.pdf. </w:t>
      </w:r>
    </w:p>
    <w:p w:rsidR="00D365CB" w:rsidRPr="00D365CB" w:rsidRDefault="00E93E98" w:rsidP="00D365CB">
      <w:pPr>
        <w:shd w:val="clear" w:color="auto" w:fill="FFFFFF"/>
        <w:spacing w:line="480" w:lineRule="auto"/>
        <w:jc w:val="both"/>
        <w:rPr>
          <w:rStyle w:val="HTMLCite"/>
          <w:i w:val="0"/>
          <w:iCs w:val="0"/>
          <w:color w:val="000000" w:themeColor="text1"/>
          <w:shd w:val="clear" w:color="auto" w:fill="FFFFFF"/>
        </w:rPr>
      </w:pPr>
      <w:r>
        <w:rPr>
          <w:color w:val="000000" w:themeColor="text1"/>
        </w:rPr>
        <w:t>10. Ethical Guidelines f</w:t>
      </w:r>
      <w:r w:rsidR="00D365CB" w:rsidRPr="00D365CB">
        <w:rPr>
          <w:color w:val="000000" w:themeColor="text1"/>
        </w:rPr>
        <w:t xml:space="preserve">or Biomedical Research on Human Participants [Internet].New Delhi: ICMR 2006; </w:t>
      </w:r>
      <w:r w:rsidRPr="00D365CB">
        <w:rPr>
          <w:color w:val="000000" w:themeColor="text1"/>
        </w:rPr>
        <w:t>[</w:t>
      </w:r>
      <w:r>
        <w:rPr>
          <w:color w:val="000000" w:themeColor="text1"/>
        </w:rPr>
        <w:t>cited August 2</w:t>
      </w:r>
      <w:r w:rsidRPr="00D365CB">
        <w:rPr>
          <w:color w:val="000000" w:themeColor="text1"/>
        </w:rPr>
        <w:t>6, 2017</w:t>
      </w:r>
      <w:proofErr w:type="gramStart"/>
      <w:r w:rsidRPr="00D365CB">
        <w:rPr>
          <w:color w:val="000000" w:themeColor="text1"/>
        </w:rPr>
        <w:t>]</w:t>
      </w:r>
      <w:r w:rsidR="00D365CB" w:rsidRPr="00D365CB">
        <w:rPr>
          <w:color w:val="000000" w:themeColor="text1"/>
        </w:rPr>
        <w:t>Available</w:t>
      </w:r>
      <w:proofErr w:type="gramEnd"/>
      <w:r w:rsidR="00D365CB" w:rsidRPr="00D365CB">
        <w:rPr>
          <w:color w:val="000000" w:themeColor="text1"/>
        </w:rPr>
        <w:t xml:space="preserve"> from:</w:t>
      </w:r>
      <w:r w:rsidR="00D365CB" w:rsidRPr="00D365CB">
        <w:rPr>
          <w:color w:val="000000" w:themeColor="text1"/>
          <w:shd w:val="clear" w:color="auto" w:fill="FFFFFF"/>
        </w:rPr>
        <w:t xml:space="preserve"> icmr.nic.in/ethical_</w:t>
      </w:r>
      <w:r w:rsidR="00D365CB" w:rsidRPr="00D365CB">
        <w:rPr>
          <w:bCs/>
          <w:color w:val="000000" w:themeColor="text1"/>
          <w:shd w:val="clear" w:color="auto" w:fill="FFFFFF"/>
        </w:rPr>
        <w:t>guidelines</w:t>
      </w:r>
      <w:r w:rsidR="00D365CB" w:rsidRPr="00D365CB">
        <w:rPr>
          <w:color w:val="000000" w:themeColor="text1"/>
          <w:shd w:val="clear" w:color="auto" w:fill="FFFFFF"/>
        </w:rPr>
        <w:t xml:space="preserve">.pdf. </w:t>
      </w:r>
    </w:p>
    <w:p w:rsidR="00D365CB" w:rsidRPr="00D365CB" w:rsidRDefault="00D365CB" w:rsidP="00D365CB">
      <w:pPr>
        <w:spacing w:line="480" w:lineRule="auto"/>
        <w:jc w:val="both"/>
        <w:rPr>
          <w:color w:val="000000" w:themeColor="text1"/>
        </w:rPr>
      </w:pPr>
      <w:r w:rsidRPr="00D365CB">
        <w:rPr>
          <w:color w:val="000000" w:themeColor="text1"/>
        </w:rPr>
        <w:t>11</w:t>
      </w:r>
      <w:proofErr w:type="gramStart"/>
      <w:r w:rsidRPr="00D365CB">
        <w:rPr>
          <w:color w:val="000000" w:themeColor="text1"/>
        </w:rPr>
        <w:t>.</w:t>
      </w:r>
      <w:proofErr w:type="gramEnd"/>
      <w:r w:rsidR="001C334E">
        <w:fldChar w:fldCharType="begin"/>
      </w:r>
      <w:r w:rsidR="001C334E">
        <w:instrText xml:space="preserve"> HYPERLINK "http://www.ncbi.nlm.nih.gov/pubmed/?term=Merritt%20M%5BAuthor%5D&amp;cauthor=true&amp;cauthor_uid=16954719" </w:instrText>
      </w:r>
      <w:r w:rsidR="001C334E">
        <w:fldChar w:fldCharType="separate"/>
      </w:r>
      <w:r w:rsidRPr="00D365CB">
        <w:rPr>
          <w:color w:val="000000" w:themeColor="text1"/>
        </w:rPr>
        <w:t>Merritt M</w:t>
      </w:r>
      <w:r w:rsidR="001C334E">
        <w:rPr>
          <w:color w:val="000000" w:themeColor="text1"/>
        </w:rPr>
        <w:fldChar w:fldCharType="end"/>
      </w:r>
      <w:r w:rsidRPr="00D365CB">
        <w:rPr>
          <w:color w:val="000000" w:themeColor="text1"/>
        </w:rPr>
        <w:t>, </w:t>
      </w:r>
      <w:hyperlink r:id="rId15" w:history="1">
        <w:r w:rsidRPr="00D365CB">
          <w:rPr>
            <w:color w:val="000000" w:themeColor="text1"/>
          </w:rPr>
          <w:t>Grady C</w:t>
        </w:r>
      </w:hyperlink>
      <w:r w:rsidRPr="00D365CB">
        <w:rPr>
          <w:color w:val="000000" w:themeColor="text1"/>
        </w:rPr>
        <w:t>.</w:t>
      </w:r>
      <w:r w:rsidRPr="00D365CB">
        <w:rPr>
          <w:bCs/>
          <w:color w:val="000000" w:themeColor="text1"/>
          <w:kern w:val="36"/>
        </w:rPr>
        <w:t xml:space="preserve"> Reciprocity and </w:t>
      </w:r>
      <w:proofErr w:type="spellStart"/>
      <w:r w:rsidRPr="00D365CB">
        <w:rPr>
          <w:bCs/>
          <w:color w:val="000000" w:themeColor="text1"/>
          <w:kern w:val="36"/>
        </w:rPr>
        <w:t>post trial</w:t>
      </w:r>
      <w:proofErr w:type="spellEnd"/>
      <w:proofErr w:type="gramStart"/>
      <w:r w:rsidRPr="00D365CB">
        <w:rPr>
          <w:bCs/>
          <w:color w:val="000000" w:themeColor="text1"/>
          <w:kern w:val="36"/>
        </w:rPr>
        <w:t>  access</w:t>
      </w:r>
      <w:proofErr w:type="gramEnd"/>
      <w:r w:rsidRPr="00D365CB">
        <w:rPr>
          <w:bCs/>
          <w:color w:val="000000" w:themeColor="text1"/>
          <w:kern w:val="36"/>
        </w:rPr>
        <w:t> for participants in antiretroviral therapy trials.</w:t>
      </w:r>
      <w:r w:rsidRPr="00D365CB">
        <w:rPr>
          <w:color w:val="000000" w:themeColor="text1"/>
        </w:rPr>
        <w:t xml:space="preserve"> </w:t>
      </w:r>
      <w:hyperlink r:id="rId16" w:tooltip="AIDS (London, England)." w:history="1">
        <w:proofErr w:type="gramStart"/>
        <w:r w:rsidRPr="00E93E98">
          <w:rPr>
            <w:i/>
            <w:color w:val="000000" w:themeColor="text1"/>
          </w:rPr>
          <w:t>AIDS</w:t>
        </w:r>
        <w:r w:rsidRPr="00D365CB">
          <w:rPr>
            <w:color w:val="000000" w:themeColor="text1"/>
          </w:rPr>
          <w:t>.</w:t>
        </w:r>
        <w:proofErr w:type="gramEnd"/>
      </w:hyperlink>
      <w:r w:rsidRPr="00D365CB">
        <w:rPr>
          <w:color w:val="000000" w:themeColor="text1"/>
        </w:rPr>
        <w:t> 2006; 20 (14):1791-4.</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12. </w:t>
      </w:r>
      <w:hyperlink r:id="rId17" w:history="1">
        <w:r w:rsidRPr="00D365CB">
          <w:rPr>
            <w:color w:val="000000" w:themeColor="text1"/>
          </w:rPr>
          <w:t>Shaffer DN</w:t>
        </w:r>
      </w:hyperlink>
      <w:r w:rsidRPr="00D365CB">
        <w:rPr>
          <w:color w:val="000000" w:themeColor="text1"/>
        </w:rPr>
        <w:t>, </w:t>
      </w:r>
      <w:proofErr w:type="spellStart"/>
      <w:r w:rsidR="001C334E">
        <w:fldChar w:fldCharType="begin"/>
      </w:r>
      <w:r w:rsidR="001C334E">
        <w:instrText xml:space="preserve"> HYPERLINK "http://www.ncbi.nlm.nih.gov/pubmed/?term=Yebei%20VN%5BAuthor%5D&amp;cauthor=true&amp;cauthor_uid=16373525" </w:instrText>
      </w:r>
      <w:r w:rsidR="001C334E">
        <w:fldChar w:fldCharType="separate"/>
      </w:r>
      <w:r w:rsidRPr="00D365CB">
        <w:rPr>
          <w:color w:val="000000" w:themeColor="text1"/>
        </w:rPr>
        <w:t>Yebei</w:t>
      </w:r>
      <w:proofErr w:type="spellEnd"/>
      <w:r w:rsidRPr="00D365CB">
        <w:rPr>
          <w:color w:val="000000" w:themeColor="text1"/>
        </w:rPr>
        <w:t xml:space="preserve"> VN</w:t>
      </w:r>
      <w:r w:rsidR="001C334E">
        <w:rPr>
          <w:color w:val="000000" w:themeColor="text1"/>
        </w:rPr>
        <w:fldChar w:fldCharType="end"/>
      </w:r>
      <w:r w:rsidRPr="00D365CB">
        <w:rPr>
          <w:color w:val="000000" w:themeColor="text1"/>
        </w:rPr>
        <w:t>, </w:t>
      </w:r>
      <w:proofErr w:type="spellStart"/>
      <w:r w:rsidR="001C334E">
        <w:fldChar w:fldCharType="begin"/>
      </w:r>
      <w:r w:rsidR="001C334E">
        <w:instrText xml:space="preserve"> HYPERLINK "http://www.ncbi.nlm.nih.gov/pubmed/?term=Ballidawa%20JB%5BAuthor%5D&amp;cauthor=true&amp;cauthor_uid=16373525" </w:instrText>
      </w:r>
      <w:r w:rsidR="001C334E">
        <w:fldChar w:fldCharType="separate"/>
      </w:r>
      <w:r w:rsidRPr="00D365CB">
        <w:rPr>
          <w:color w:val="000000" w:themeColor="text1"/>
        </w:rPr>
        <w:t>Ballidawa</w:t>
      </w:r>
      <w:proofErr w:type="spellEnd"/>
      <w:r w:rsidRPr="00D365CB">
        <w:rPr>
          <w:color w:val="000000" w:themeColor="text1"/>
        </w:rPr>
        <w:t xml:space="preserve"> JB</w:t>
      </w:r>
      <w:r w:rsidR="001C334E">
        <w:rPr>
          <w:color w:val="000000" w:themeColor="text1"/>
        </w:rPr>
        <w:fldChar w:fldCharType="end"/>
      </w:r>
      <w:r w:rsidRPr="00D365CB">
        <w:rPr>
          <w:color w:val="000000" w:themeColor="text1"/>
        </w:rPr>
        <w:t>, </w:t>
      </w:r>
      <w:hyperlink r:id="rId18" w:history="1">
        <w:r w:rsidRPr="00D365CB">
          <w:rPr>
            <w:color w:val="000000" w:themeColor="text1"/>
          </w:rPr>
          <w:t>Sidle JE</w:t>
        </w:r>
      </w:hyperlink>
      <w:r w:rsidRPr="00D365CB">
        <w:rPr>
          <w:color w:val="000000" w:themeColor="text1"/>
        </w:rPr>
        <w:t>, </w:t>
      </w:r>
      <w:hyperlink r:id="rId19" w:history="1">
        <w:r w:rsidRPr="00D365CB">
          <w:rPr>
            <w:color w:val="000000" w:themeColor="text1"/>
          </w:rPr>
          <w:t>Greene JY</w:t>
        </w:r>
      </w:hyperlink>
      <w:r w:rsidRPr="00D365CB">
        <w:rPr>
          <w:color w:val="000000" w:themeColor="text1"/>
        </w:rPr>
        <w:t>, </w:t>
      </w:r>
      <w:proofErr w:type="spellStart"/>
      <w:r w:rsidR="001C334E">
        <w:fldChar w:fldCharType="begin"/>
      </w:r>
      <w:r w:rsidR="001C334E">
        <w:instrText xml:space="preserve"> HYPERLINK "http://www.ncbi.nlm.nih.gov/pubmed/?term=Meslin%20EM%5BAuthor%5D&amp;cauthor=true&amp;cauthor_uid=16373525" </w:instrText>
      </w:r>
      <w:r w:rsidR="001C334E">
        <w:fldChar w:fldCharType="separate"/>
      </w:r>
      <w:r w:rsidRPr="00D365CB">
        <w:rPr>
          <w:color w:val="000000" w:themeColor="text1"/>
        </w:rPr>
        <w:t>Meslin</w:t>
      </w:r>
      <w:proofErr w:type="spellEnd"/>
      <w:r w:rsidRPr="00D365CB">
        <w:rPr>
          <w:color w:val="000000" w:themeColor="text1"/>
        </w:rPr>
        <w:t xml:space="preserve"> EM</w:t>
      </w:r>
      <w:r w:rsidR="001C334E">
        <w:rPr>
          <w:color w:val="000000" w:themeColor="text1"/>
        </w:rPr>
        <w:fldChar w:fldCharType="end"/>
      </w:r>
      <w:r w:rsidRPr="00D365CB">
        <w:rPr>
          <w:color w:val="000000" w:themeColor="text1"/>
        </w:rPr>
        <w:t>, </w:t>
      </w:r>
      <w:proofErr w:type="spellStart"/>
      <w:r w:rsidR="001C334E">
        <w:fldChar w:fldCharType="begin"/>
      </w:r>
      <w:r w:rsidR="001C334E">
        <w:instrText xml:space="preserve"> HYPERLINK "http://www.ncbi.nlm.nih.gov/pubmed/?term=Kimaiyo%20SJ%5BAuthor%5D&amp;cauthor=true&amp;cauthor_uid=16373525" </w:instrText>
      </w:r>
      <w:r w:rsidR="001C334E">
        <w:fldChar w:fldCharType="separate"/>
      </w:r>
      <w:r w:rsidRPr="00D365CB">
        <w:rPr>
          <w:color w:val="000000" w:themeColor="text1"/>
        </w:rPr>
        <w:t>Kimaiyo</w:t>
      </w:r>
      <w:proofErr w:type="spellEnd"/>
      <w:r w:rsidRPr="00D365CB">
        <w:rPr>
          <w:color w:val="000000" w:themeColor="text1"/>
        </w:rPr>
        <w:t xml:space="preserve"> SJ</w:t>
      </w:r>
      <w:r w:rsidR="001C334E">
        <w:rPr>
          <w:color w:val="000000" w:themeColor="text1"/>
        </w:rPr>
        <w:fldChar w:fldCharType="end"/>
      </w:r>
      <w:r w:rsidRPr="00D365CB">
        <w:rPr>
          <w:color w:val="000000" w:themeColor="text1"/>
        </w:rPr>
        <w:t>, </w:t>
      </w:r>
      <w:hyperlink r:id="rId20" w:history="1">
        <w:r w:rsidRPr="00D365CB">
          <w:rPr>
            <w:color w:val="000000" w:themeColor="text1"/>
          </w:rPr>
          <w:t>Tierney WM</w:t>
        </w:r>
      </w:hyperlink>
      <w:r w:rsidRPr="00D365CB">
        <w:rPr>
          <w:color w:val="000000" w:themeColor="text1"/>
        </w:rPr>
        <w:t>.</w:t>
      </w:r>
      <w:r w:rsidRPr="00D365CB">
        <w:rPr>
          <w:bCs/>
          <w:color w:val="000000" w:themeColor="text1"/>
          <w:kern w:val="36"/>
        </w:rPr>
        <w:t xml:space="preserve"> Equitable treatment for HIV/AIDS clinical trial participants: a focus group study of patients, clinician researchers, and administrators in Western Kenya.</w:t>
      </w:r>
      <w:r w:rsidRPr="00D365CB">
        <w:rPr>
          <w:color w:val="000000" w:themeColor="text1"/>
        </w:rPr>
        <w:t xml:space="preserve"> </w:t>
      </w:r>
      <w:hyperlink r:id="rId21" w:tooltip="Journal of medical ethics." w:history="1">
        <w:proofErr w:type="gramStart"/>
        <w:r w:rsidRPr="00E93E98">
          <w:rPr>
            <w:i/>
            <w:color w:val="000000" w:themeColor="text1"/>
          </w:rPr>
          <w:t>J Med Ethics.</w:t>
        </w:r>
        <w:proofErr w:type="gramEnd"/>
      </w:hyperlink>
      <w:r w:rsidRPr="00D365CB">
        <w:rPr>
          <w:color w:val="000000" w:themeColor="text1"/>
        </w:rPr>
        <w:t> 2006</w:t>
      </w:r>
      <w:proofErr w:type="gramStart"/>
      <w:r w:rsidRPr="00D365CB">
        <w:rPr>
          <w:color w:val="000000" w:themeColor="text1"/>
        </w:rPr>
        <w:t>;32</w:t>
      </w:r>
      <w:proofErr w:type="gramEnd"/>
      <w:r w:rsidRPr="00D365CB">
        <w:rPr>
          <w:color w:val="000000" w:themeColor="text1"/>
        </w:rPr>
        <w:t>(1):55-60.</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13</w:t>
      </w:r>
      <w:proofErr w:type="gramStart"/>
      <w:r w:rsidRPr="00D365CB">
        <w:rPr>
          <w:color w:val="000000" w:themeColor="text1"/>
        </w:rPr>
        <w:t>.</w:t>
      </w:r>
      <w:proofErr w:type="gramEnd"/>
      <w:r w:rsidR="001C334E">
        <w:fldChar w:fldCharType="begin"/>
      </w:r>
      <w:r w:rsidR="001C334E">
        <w:instrText xml:space="preserve"> HYPERLINK "http://www.ncbi.nlm.nih.gov/pubmed/?term=Harth%20SC%5BAuthor%5D&amp;cauthor=true&amp;cauthor_uid=7473642" </w:instrText>
      </w:r>
      <w:r w:rsidR="001C334E">
        <w:fldChar w:fldCharType="separate"/>
      </w:r>
      <w:r w:rsidRPr="00D365CB">
        <w:rPr>
          <w:color w:val="000000" w:themeColor="text1"/>
        </w:rPr>
        <w:t>Harth SC</w:t>
      </w:r>
      <w:r w:rsidR="001C334E">
        <w:rPr>
          <w:color w:val="000000" w:themeColor="text1"/>
        </w:rPr>
        <w:fldChar w:fldCharType="end"/>
      </w:r>
      <w:r w:rsidRPr="00D365CB">
        <w:rPr>
          <w:color w:val="000000" w:themeColor="text1"/>
        </w:rPr>
        <w:t>, </w:t>
      </w:r>
      <w:hyperlink r:id="rId22" w:history="1">
        <w:r w:rsidRPr="00D365CB">
          <w:rPr>
            <w:color w:val="000000" w:themeColor="text1"/>
          </w:rPr>
          <w:t>Thong YH</w:t>
        </w:r>
      </w:hyperlink>
      <w:r w:rsidRPr="00D365CB">
        <w:rPr>
          <w:color w:val="000000" w:themeColor="text1"/>
        </w:rPr>
        <w:t>.</w:t>
      </w:r>
      <w:r w:rsidRPr="00D365CB">
        <w:rPr>
          <w:bCs/>
          <w:color w:val="000000" w:themeColor="text1"/>
          <w:kern w:val="36"/>
        </w:rPr>
        <w:t xml:space="preserve">  Aftercare for participants in clinical research: ethical considerations in an asthma drug trial.</w:t>
      </w:r>
      <w:r w:rsidRPr="00D365CB">
        <w:rPr>
          <w:color w:val="000000" w:themeColor="text1"/>
        </w:rPr>
        <w:t xml:space="preserve"> </w:t>
      </w:r>
      <w:hyperlink r:id="rId23" w:tooltip="Journal of medical ethics." w:history="1">
        <w:proofErr w:type="gramStart"/>
        <w:r w:rsidRPr="00E93E98">
          <w:rPr>
            <w:i/>
            <w:color w:val="000000" w:themeColor="text1"/>
          </w:rPr>
          <w:t>J Med Ethics</w:t>
        </w:r>
        <w:r w:rsidRPr="00D365CB">
          <w:rPr>
            <w:color w:val="000000" w:themeColor="text1"/>
          </w:rPr>
          <w:t>.</w:t>
        </w:r>
        <w:proofErr w:type="gramEnd"/>
      </w:hyperlink>
      <w:r w:rsidRPr="00D365CB">
        <w:rPr>
          <w:color w:val="000000" w:themeColor="text1"/>
        </w:rPr>
        <w:t> 1995; 21(4):225-8.</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14</w:t>
      </w:r>
      <w:proofErr w:type="gramStart"/>
      <w:r w:rsidRPr="00D365CB">
        <w:rPr>
          <w:color w:val="000000" w:themeColor="text1"/>
        </w:rPr>
        <w:t>.</w:t>
      </w:r>
      <w:r w:rsidRPr="00D365CB">
        <w:rPr>
          <w:bCs/>
          <w:color w:val="000000" w:themeColor="text1"/>
          <w:kern w:val="36"/>
        </w:rPr>
        <w:t>Dainesi</w:t>
      </w:r>
      <w:proofErr w:type="gramEnd"/>
      <w:r w:rsidRPr="00D365CB">
        <w:rPr>
          <w:bCs/>
          <w:color w:val="000000" w:themeColor="text1"/>
          <w:kern w:val="36"/>
        </w:rPr>
        <w:t xml:space="preserve"> SM, </w:t>
      </w:r>
      <w:proofErr w:type="spellStart"/>
      <w:r w:rsidRPr="00D365CB">
        <w:rPr>
          <w:bCs/>
          <w:color w:val="000000" w:themeColor="text1"/>
          <w:kern w:val="36"/>
        </w:rPr>
        <w:t>Goldbaum</w:t>
      </w:r>
      <w:proofErr w:type="spellEnd"/>
      <w:r w:rsidRPr="00D365CB">
        <w:rPr>
          <w:bCs/>
          <w:color w:val="000000" w:themeColor="text1"/>
          <w:kern w:val="36"/>
        </w:rPr>
        <w:t xml:space="preserve"> M. Provisionof investigational drug after clinical research: review of literature, national and international guidelines.</w:t>
      </w:r>
      <w:r w:rsidRPr="00D365CB">
        <w:rPr>
          <w:color w:val="000000" w:themeColor="text1"/>
        </w:rPr>
        <w:t xml:space="preserve"> </w:t>
      </w:r>
      <w:hyperlink r:id="rId24" w:tooltip="Revista da Associação Médica Brasileira (1992)." w:history="1">
        <w:proofErr w:type="gramStart"/>
        <w:r w:rsidRPr="00E93E98">
          <w:rPr>
            <w:i/>
            <w:color w:val="000000" w:themeColor="text1"/>
          </w:rPr>
          <w:t xml:space="preserve">Rev </w:t>
        </w:r>
        <w:proofErr w:type="spellStart"/>
        <w:r w:rsidRPr="00E93E98">
          <w:rPr>
            <w:i/>
            <w:color w:val="000000" w:themeColor="text1"/>
          </w:rPr>
          <w:t>Assoc</w:t>
        </w:r>
        <w:proofErr w:type="spellEnd"/>
        <w:r w:rsidRPr="00E93E98">
          <w:rPr>
            <w:i/>
            <w:color w:val="000000" w:themeColor="text1"/>
          </w:rPr>
          <w:t xml:space="preserve"> Med Bras</w:t>
        </w:r>
        <w:r w:rsidRPr="00D365CB">
          <w:rPr>
            <w:color w:val="000000" w:themeColor="text1"/>
          </w:rPr>
          <w:t>.</w:t>
        </w:r>
        <w:proofErr w:type="gramEnd"/>
      </w:hyperlink>
      <w:r w:rsidRPr="00D365CB">
        <w:rPr>
          <w:color w:val="000000" w:themeColor="text1"/>
        </w:rPr>
        <w:t> 2011; 57(6):710-6.</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15. </w:t>
      </w:r>
      <w:proofErr w:type="spellStart"/>
      <w:r w:rsidRPr="00D365CB">
        <w:rPr>
          <w:color w:val="000000" w:themeColor="text1"/>
        </w:rPr>
        <w:t>Zong</w:t>
      </w:r>
      <w:proofErr w:type="spellEnd"/>
      <w:r w:rsidRPr="00D365CB">
        <w:rPr>
          <w:color w:val="000000" w:themeColor="text1"/>
        </w:rPr>
        <w:t xml:space="preserve"> Z .Should post-trial provision of beneficial experimental interventions </w:t>
      </w:r>
      <w:proofErr w:type="gramStart"/>
      <w:r w:rsidRPr="00D365CB">
        <w:rPr>
          <w:color w:val="000000" w:themeColor="text1"/>
        </w:rPr>
        <w:t>be</w:t>
      </w:r>
      <w:proofErr w:type="gramEnd"/>
      <w:r w:rsidRPr="00D365CB">
        <w:rPr>
          <w:color w:val="000000" w:themeColor="text1"/>
        </w:rPr>
        <w:t xml:space="preserve"> mandatory in developing countries? </w:t>
      </w:r>
      <w:hyperlink r:id="rId25" w:tooltip="Journal of medical ethics." w:history="1">
        <w:proofErr w:type="gramStart"/>
        <w:r w:rsidRPr="00E93E98">
          <w:rPr>
            <w:i/>
            <w:color w:val="000000" w:themeColor="text1"/>
          </w:rPr>
          <w:t>J Med Ethics.</w:t>
        </w:r>
        <w:proofErr w:type="gramEnd"/>
      </w:hyperlink>
      <w:r w:rsidRPr="00D365CB">
        <w:rPr>
          <w:color w:val="000000" w:themeColor="text1"/>
        </w:rPr>
        <w:t xml:space="preserve"> 2008; 34(3):188-92. </w:t>
      </w:r>
    </w:p>
    <w:p w:rsidR="00D365CB" w:rsidRPr="00D365CB" w:rsidRDefault="00D365CB" w:rsidP="00D365CB">
      <w:pPr>
        <w:shd w:val="clear" w:color="auto" w:fill="FFFFFF"/>
        <w:spacing w:before="90" w:after="90" w:line="480" w:lineRule="auto"/>
        <w:jc w:val="both"/>
        <w:outlineLvl w:val="0"/>
        <w:rPr>
          <w:color w:val="000000" w:themeColor="text1"/>
        </w:rPr>
      </w:pPr>
      <w:r w:rsidRPr="00D365CB">
        <w:rPr>
          <w:bCs/>
          <w:color w:val="000000" w:themeColor="text1"/>
          <w:kern w:val="36"/>
        </w:rPr>
        <w:t>16.</w:t>
      </w:r>
      <w:r w:rsidRPr="00D365CB">
        <w:rPr>
          <w:color w:val="000000" w:themeColor="text1"/>
        </w:rPr>
        <w:t xml:space="preserve"> </w:t>
      </w:r>
      <w:hyperlink r:id="rId26" w:history="1">
        <w:proofErr w:type="spellStart"/>
        <w:r w:rsidRPr="00D365CB">
          <w:rPr>
            <w:color w:val="000000" w:themeColor="text1"/>
          </w:rPr>
          <w:t>Sofaer</w:t>
        </w:r>
        <w:proofErr w:type="spellEnd"/>
        <w:r w:rsidRPr="00D365CB">
          <w:rPr>
            <w:color w:val="000000" w:themeColor="text1"/>
          </w:rPr>
          <w:t xml:space="preserve"> N</w:t>
        </w:r>
      </w:hyperlink>
      <w:r w:rsidRPr="00D365CB">
        <w:rPr>
          <w:color w:val="000000" w:themeColor="text1"/>
        </w:rPr>
        <w:t>, </w:t>
      </w:r>
      <w:proofErr w:type="spellStart"/>
      <w:r w:rsidR="001C334E">
        <w:fldChar w:fldCharType="begin"/>
      </w:r>
      <w:r w:rsidR="001C334E">
        <w:instrText xml:space="preserve"> HYPERLINK "http://www.ncbi.nlm.nih.gov/pubmed/?term=Thiessen%20C%5BAuthor%5D&amp;cauthor=true&amp;cauthor_uid=19251971" </w:instrText>
      </w:r>
      <w:r w:rsidR="001C334E">
        <w:fldChar w:fldCharType="separate"/>
      </w:r>
      <w:r w:rsidRPr="00D365CB">
        <w:rPr>
          <w:color w:val="000000" w:themeColor="text1"/>
        </w:rPr>
        <w:t>Thiessen</w:t>
      </w:r>
      <w:proofErr w:type="spellEnd"/>
      <w:r w:rsidRPr="00D365CB">
        <w:rPr>
          <w:color w:val="000000" w:themeColor="text1"/>
        </w:rPr>
        <w:t xml:space="preserve"> C</w:t>
      </w:r>
      <w:r w:rsidR="001C334E">
        <w:rPr>
          <w:color w:val="000000" w:themeColor="text1"/>
        </w:rPr>
        <w:fldChar w:fldCharType="end"/>
      </w:r>
      <w:r w:rsidRPr="00D365CB">
        <w:rPr>
          <w:color w:val="000000" w:themeColor="text1"/>
        </w:rPr>
        <w:t>, </w:t>
      </w:r>
      <w:proofErr w:type="spellStart"/>
      <w:r w:rsidR="001C334E">
        <w:fldChar w:fldCharType="begin"/>
      </w:r>
      <w:r w:rsidR="001C334E">
        <w:instrText xml:space="preserve"> HYPERLINK "http://www.ncbi.nlm.nih.gov/pubmed/?term=Goold%20SD%5BAuthor%5D&amp;cauthor=true&amp;cauthor_uid=19251971" </w:instrText>
      </w:r>
      <w:r w:rsidR="001C334E">
        <w:fldChar w:fldCharType="separate"/>
      </w:r>
      <w:r w:rsidRPr="00D365CB">
        <w:rPr>
          <w:color w:val="000000" w:themeColor="text1"/>
        </w:rPr>
        <w:t>Goold</w:t>
      </w:r>
      <w:proofErr w:type="spellEnd"/>
      <w:r w:rsidRPr="00D365CB">
        <w:rPr>
          <w:color w:val="000000" w:themeColor="text1"/>
        </w:rPr>
        <w:t xml:space="preserve"> SD</w:t>
      </w:r>
      <w:r w:rsidR="001C334E">
        <w:rPr>
          <w:color w:val="000000" w:themeColor="text1"/>
        </w:rPr>
        <w:fldChar w:fldCharType="end"/>
      </w:r>
      <w:r w:rsidRPr="00D365CB">
        <w:rPr>
          <w:color w:val="000000" w:themeColor="text1"/>
        </w:rPr>
        <w:t>, </w:t>
      </w:r>
      <w:proofErr w:type="spellStart"/>
      <w:r w:rsidR="001C334E">
        <w:fldChar w:fldCharType="begin"/>
      </w:r>
      <w:r w:rsidR="001C334E">
        <w:instrText xml:space="preserve"> HYPERLINK "http://www.ncbi.nlm.nih.gov/pubmed/?term=Ballou%20J%5BAuthor%5D&amp;cauthor=true&amp;cauthor_uid=19251971" </w:instrText>
      </w:r>
      <w:r w:rsidR="001C334E">
        <w:fldChar w:fldCharType="separate"/>
      </w:r>
      <w:r w:rsidRPr="00D365CB">
        <w:rPr>
          <w:color w:val="000000" w:themeColor="text1"/>
        </w:rPr>
        <w:t>Ballou</w:t>
      </w:r>
      <w:proofErr w:type="spellEnd"/>
      <w:r w:rsidRPr="00D365CB">
        <w:rPr>
          <w:color w:val="000000" w:themeColor="text1"/>
        </w:rPr>
        <w:t xml:space="preserve"> J</w:t>
      </w:r>
      <w:r w:rsidR="001C334E">
        <w:rPr>
          <w:color w:val="000000" w:themeColor="text1"/>
        </w:rPr>
        <w:fldChar w:fldCharType="end"/>
      </w:r>
      <w:r w:rsidRPr="00D365CB">
        <w:rPr>
          <w:color w:val="000000" w:themeColor="text1"/>
        </w:rPr>
        <w:t>, </w:t>
      </w:r>
      <w:hyperlink r:id="rId27" w:history="1">
        <w:r w:rsidRPr="00D365CB">
          <w:rPr>
            <w:color w:val="000000" w:themeColor="text1"/>
          </w:rPr>
          <w:t>Getz KA</w:t>
        </w:r>
      </w:hyperlink>
      <w:r w:rsidRPr="00D365CB">
        <w:rPr>
          <w:color w:val="000000" w:themeColor="text1"/>
        </w:rPr>
        <w:t>, </w:t>
      </w:r>
      <w:proofErr w:type="spellStart"/>
      <w:r w:rsidR="001C334E">
        <w:fldChar w:fldCharType="begin"/>
      </w:r>
      <w:r w:rsidR="001C334E">
        <w:instrText xml:space="preserve"> HYPERLINK "http://www.ncbi.nlm.nih.gov/pubmed/?term=Koski%20G%5BAuthor%5D&amp;cauthor=true&amp;cauthor_uid=19251971" </w:instrText>
      </w:r>
      <w:r w:rsidR="001C334E">
        <w:fldChar w:fldCharType="separate"/>
      </w:r>
      <w:r w:rsidRPr="00D365CB">
        <w:rPr>
          <w:color w:val="000000" w:themeColor="text1"/>
        </w:rPr>
        <w:t>Koski</w:t>
      </w:r>
      <w:proofErr w:type="spellEnd"/>
      <w:r w:rsidRPr="00D365CB">
        <w:rPr>
          <w:color w:val="000000" w:themeColor="text1"/>
        </w:rPr>
        <w:t xml:space="preserve"> G</w:t>
      </w:r>
      <w:r w:rsidR="001C334E">
        <w:rPr>
          <w:color w:val="000000" w:themeColor="text1"/>
        </w:rPr>
        <w:fldChar w:fldCharType="end"/>
      </w:r>
      <w:r w:rsidRPr="00D365CB">
        <w:rPr>
          <w:color w:val="000000" w:themeColor="text1"/>
        </w:rPr>
        <w:t>, et al</w:t>
      </w:r>
      <w:r w:rsidRPr="00D365CB">
        <w:rPr>
          <w:bCs/>
          <w:color w:val="000000" w:themeColor="text1"/>
          <w:kern w:val="36"/>
        </w:rPr>
        <w:t>. Subjects' views of obligations to ensure posttrial access to drugs, care and information: qualitativ</w:t>
      </w:r>
      <w:r w:rsidRPr="00D365CB">
        <w:rPr>
          <w:bCs/>
          <w:color w:val="000000" w:themeColor="text1"/>
          <w:kern w:val="36"/>
        </w:rPr>
        <w:lastRenderedPageBreak/>
        <w:t xml:space="preserve">e results from the Experiences of Participants in Clinical Trials (EPIC) study. </w:t>
      </w:r>
      <w:hyperlink r:id="rId28" w:tooltip="Journal of medical ethics." w:history="1">
        <w:proofErr w:type="gramStart"/>
        <w:r w:rsidRPr="00E93E98">
          <w:rPr>
            <w:i/>
            <w:color w:val="000000" w:themeColor="text1"/>
          </w:rPr>
          <w:t>J Med Ethics</w:t>
        </w:r>
        <w:r w:rsidRPr="00D365CB">
          <w:rPr>
            <w:color w:val="000000" w:themeColor="text1"/>
          </w:rPr>
          <w:t>.</w:t>
        </w:r>
        <w:proofErr w:type="gramEnd"/>
      </w:hyperlink>
      <w:r w:rsidRPr="00D365CB">
        <w:rPr>
          <w:color w:val="000000" w:themeColor="text1"/>
        </w:rPr>
        <w:t> 2009</w:t>
      </w:r>
      <w:proofErr w:type="gramStart"/>
      <w:r w:rsidRPr="00D365CB">
        <w:rPr>
          <w:color w:val="000000" w:themeColor="text1"/>
        </w:rPr>
        <w:t>;35</w:t>
      </w:r>
      <w:proofErr w:type="gramEnd"/>
      <w:r w:rsidRPr="00D365CB">
        <w:rPr>
          <w:color w:val="000000" w:themeColor="text1"/>
        </w:rPr>
        <w:t>(3):183-8.</w:t>
      </w:r>
    </w:p>
    <w:p w:rsidR="00D365CB" w:rsidRPr="00D365CB" w:rsidRDefault="00D365CB" w:rsidP="00D365CB">
      <w:pPr>
        <w:shd w:val="clear" w:color="auto" w:fill="FFFFFF"/>
        <w:spacing w:before="90" w:after="90" w:line="480" w:lineRule="auto"/>
        <w:jc w:val="both"/>
        <w:outlineLvl w:val="0"/>
        <w:rPr>
          <w:color w:val="000000" w:themeColor="text1"/>
        </w:rPr>
      </w:pPr>
      <w:r w:rsidRPr="00D365CB">
        <w:rPr>
          <w:color w:val="000000" w:themeColor="text1"/>
        </w:rPr>
        <w:t xml:space="preserve">17. </w:t>
      </w:r>
      <w:hyperlink r:id="rId29" w:history="1">
        <w:proofErr w:type="spellStart"/>
        <w:r w:rsidRPr="00D365CB">
          <w:rPr>
            <w:color w:val="000000" w:themeColor="text1"/>
          </w:rPr>
          <w:t>Usharani</w:t>
        </w:r>
        <w:proofErr w:type="spellEnd"/>
        <w:r w:rsidRPr="00D365CB">
          <w:rPr>
            <w:color w:val="000000" w:themeColor="text1"/>
          </w:rPr>
          <w:t xml:space="preserve"> P</w:t>
        </w:r>
      </w:hyperlink>
      <w:r w:rsidRPr="00D365CB">
        <w:rPr>
          <w:color w:val="000000" w:themeColor="text1"/>
        </w:rPr>
        <w:t>, </w:t>
      </w:r>
      <w:proofErr w:type="spellStart"/>
      <w:r w:rsidR="001C334E">
        <w:fldChar w:fldCharType="begin"/>
      </w:r>
      <w:r w:rsidR="001C334E">
        <w:instrText xml:space="preserve"> HYPERLINK "http://www.ncbi.nlm.nih.gov/pubmed/?term=Naqvi%20SM%5BAuthor%5D&amp;cauthor=true&amp;cauthor_uid=23533984" </w:instrText>
      </w:r>
      <w:r w:rsidR="001C334E">
        <w:fldChar w:fldCharType="separate"/>
      </w:r>
      <w:r w:rsidRPr="00D365CB">
        <w:rPr>
          <w:color w:val="000000" w:themeColor="text1"/>
        </w:rPr>
        <w:t>Naqvi</w:t>
      </w:r>
      <w:proofErr w:type="spellEnd"/>
      <w:r w:rsidRPr="00D365CB">
        <w:rPr>
          <w:color w:val="000000" w:themeColor="text1"/>
        </w:rPr>
        <w:t xml:space="preserve"> SM</w:t>
      </w:r>
      <w:r w:rsidR="001C334E">
        <w:rPr>
          <w:color w:val="000000" w:themeColor="text1"/>
        </w:rPr>
        <w:fldChar w:fldCharType="end"/>
      </w:r>
      <w:r w:rsidRPr="00D365CB">
        <w:rPr>
          <w:color w:val="000000" w:themeColor="text1"/>
        </w:rPr>
        <w:t>.</w:t>
      </w:r>
      <w:r w:rsidRPr="00D365CB">
        <w:rPr>
          <w:bCs/>
          <w:color w:val="000000" w:themeColor="text1"/>
          <w:kern w:val="36"/>
        </w:rPr>
        <w:t xml:space="preserve"> </w:t>
      </w:r>
      <w:proofErr w:type="gramStart"/>
      <w:r w:rsidRPr="00D365CB">
        <w:rPr>
          <w:bCs/>
          <w:color w:val="000000" w:themeColor="text1"/>
          <w:kern w:val="36"/>
        </w:rPr>
        <w:t>Post-trial access.</w:t>
      </w:r>
      <w:proofErr w:type="gramEnd"/>
      <w:r w:rsidRPr="00D365CB">
        <w:rPr>
          <w:bCs/>
          <w:color w:val="000000" w:themeColor="text1"/>
          <w:kern w:val="36"/>
        </w:rPr>
        <w:t xml:space="preserve"> </w:t>
      </w:r>
      <w:hyperlink r:id="rId30" w:tooltip="Perspectives in clinical research." w:history="1">
        <w:proofErr w:type="spellStart"/>
        <w:r w:rsidRPr="00E93E98">
          <w:rPr>
            <w:i/>
            <w:color w:val="000000" w:themeColor="text1"/>
          </w:rPr>
          <w:t>Perspect</w:t>
        </w:r>
        <w:proofErr w:type="spellEnd"/>
        <w:r w:rsidRPr="00E93E98">
          <w:rPr>
            <w:i/>
            <w:color w:val="000000" w:themeColor="text1"/>
          </w:rPr>
          <w:t xml:space="preserve"> </w:t>
        </w:r>
        <w:proofErr w:type="spellStart"/>
        <w:r w:rsidRPr="00E93E98">
          <w:rPr>
            <w:i/>
            <w:color w:val="000000" w:themeColor="text1"/>
          </w:rPr>
          <w:t>Clin</w:t>
        </w:r>
        <w:proofErr w:type="spellEnd"/>
        <w:r w:rsidRPr="00E93E98">
          <w:rPr>
            <w:i/>
            <w:color w:val="000000" w:themeColor="text1"/>
          </w:rPr>
          <w:t xml:space="preserve"> Res.</w:t>
        </w:r>
      </w:hyperlink>
      <w:r w:rsidRPr="00E93E98">
        <w:rPr>
          <w:i/>
          <w:color w:val="000000" w:themeColor="text1"/>
        </w:rPr>
        <w:t> </w:t>
      </w:r>
      <w:r w:rsidRPr="00D365CB">
        <w:rPr>
          <w:color w:val="000000" w:themeColor="text1"/>
        </w:rPr>
        <w:t>2013; 4(1):58-60.</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18. </w:t>
      </w:r>
      <w:hyperlink r:id="rId31" w:history="1">
        <w:r w:rsidRPr="00D365CB">
          <w:rPr>
            <w:color w:val="000000" w:themeColor="text1"/>
          </w:rPr>
          <w:t>Dal-</w:t>
        </w:r>
        <w:proofErr w:type="spellStart"/>
        <w:r w:rsidRPr="00D365CB">
          <w:rPr>
            <w:color w:val="000000" w:themeColor="text1"/>
          </w:rPr>
          <w:t>Ré</w:t>
        </w:r>
        <w:proofErr w:type="spellEnd"/>
        <w:r w:rsidRPr="00D365CB">
          <w:rPr>
            <w:color w:val="000000" w:themeColor="text1"/>
          </w:rPr>
          <w:t xml:space="preserve"> R</w:t>
        </w:r>
      </w:hyperlink>
      <w:r w:rsidRPr="00D365CB">
        <w:rPr>
          <w:color w:val="000000" w:themeColor="text1"/>
        </w:rPr>
        <w:t>, </w:t>
      </w:r>
      <w:hyperlink r:id="rId32" w:history="1">
        <w:r w:rsidRPr="00D365CB">
          <w:rPr>
            <w:color w:val="000000" w:themeColor="text1"/>
          </w:rPr>
          <w:t>Ndebele P</w:t>
        </w:r>
      </w:hyperlink>
      <w:r w:rsidRPr="00D365CB">
        <w:rPr>
          <w:color w:val="000000" w:themeColor="text1"/>
        </w:rPr>
        <w:t>, </w:t>
      </w:r>
      <w:hyperlink r:id="rId33" w:history="1">
        <w:r w:rsidRPr="00D365CB">
          <w:rPr>
            <w:color w:val="000000" w:themeColor="text1"/>
          </w:rPr>
          <w:t>Higgs E</w:t>
        </w:r>
      </w:hyperlink>
      <w:r w:rsidRPr="00D365CB">
        <w:rPr>
          <w:color w:val="000000" w:themeColor="text1"/>
        </w:rPr>
        <w:t>, </w:t>
      </w:r>
      <w:proofErr w:type="spellStart"/>
      <w:r w:rsidR="001C334E">
        <w:fldChar w:fldCharType="begin"/>
      </w:r>
      <w:r w:rsidR="001C334E">
        <w:instrText xml:space="preserve"> HYPERLINK "http://www.ncbi.nlm.nih.gov/pubmed/?term=Sewankambo%20N%5BAuthor%5D&amp;cauthor=true&amp;cauthor_uid=24996885" </w:instrText>
      </w:r>
      <w:r w:rsidR="001C334E">
        <w:fldChar w:fldCharType="separate"/>
      </w:r>
      <w:r w:rsidRPr="00D365CB">
        <w:rPr>
          <w:color w:val="000000" w:themeColor="text1"/>
        </w:rPr>
        <w:t>Sewankambo</w:t>
      </w:r>
      <w:proofErr w:type="spellEnd"/>
      <w:r w:rsidRPr="00D365CB">
        <w:rPr>
          <w:color w:val="000000" w:themeColor="text1"/>
        </w:rPr>
        <w:t xml:space="preserve"> N</w:t>
      </w:r>
      <w:r w:rsidR="001C334E">
        <w:rPr>
          <w:color w:val="000000" w:themeColor="text1"/>
        </w:rPr>
        <w:fldChar w:fldCharType="end"/>
      </w:r>
      <w:r w:rsidRPr="00D365CB">
        <w:rPr>
          <w:color w:val="000000" w:themeColor="text1"/>
        </w:rPr>
        <w:t>, </w:t>
      </w:r>
      <w:proofErr w:type="spellStart"/>
      <w:r w:rsidR="001C334E">
        <w:fldChar w:fldCharType="begin"/>
      </w:r>
      <w:r w:rsidR="001C334E">
        <w:instrText xml:space="preserve"> HYPERLINK "http://www.ncbi.nlm.nih.gov/pubmed/?term=Wendler%20D%5BAuthor%5D&amp;cauthor=true&amp;cauthor_uid=24996885" </w:instrText>
      </w:r>
      <w:r w:rsidR="001C334E">
        <w:fldChar w:fldCharType="separate"/>
      </w:r>
      <w:r w:rsidRPr="00D365CB">
        <w:rPr>
          <w:color w:val="000000" w:themeColor="text1"/>
        </w:rPr>
        <w:t>Wendler</w:t>
      </w:r>
      <w:proofErr w:type="spellEnd"/>
      <w:r w:rsidRPr="00D365CB">
        <w:rPr>
          <w:color w:val="000000" w:themeColor="text1"/>
        </w:rPr>
        <w:t xml:space="preserve"> D</w:t>
      </w:r>
      <w:r w:rsidR="001C334E">
        <w:rPr>
          <w:color w:val="000000" w:themeColor="text1"/>
        </w:rPr>
        <w:fldChar w:fldCharType="end"/>
      </w:r>
      <w:r w:rsidRPr="00D365CB">
        <w:rPr>
          <w:color w:val="000000" w:themeColor="text1"/>
        </w:rPr>
        <w:t xml:space="preserve">. </w:t>
      </w:r>
      <w:r w:rsidRPr="00D365CB">
        <w:rPr>
          <w:bCs/>
          <w:color w:val="000000" w:themeColor="text1"/>
          <w:kern w:val="36"/>
        </w:rPr>
        <w:t>Protections for clinical trials in low and middle income countries need strengthening not weakening.</w:t>
      </w:r>
      <w:r w:rsidRPr="00D365CB">
        <w:rPr>
          <w:color w:val="000000" w:themeColor="text1"/>
        </w:rPr>
        <w:t xml:space="preserve"> </w:t>
      </w:r>
      <w:hyperlink r:id="rId34" w:tooltip="BMJ (Clinical research ed.)." w:history="1">
        <w:proofErr w:type="gramStart"/>
        <w:r w:rsidRPr="00E93E98">
          <w:rPr>
            <w:i/>
            <w:color w:val="000000" w:themeColor="text1"/>
          </w:rPr>
          <w:t>BMJ</w:t>
        </w:r>
        <w:r w:rsidRPr="00D365CB">
          <w:rPr>
            <w:color w:val="000000" w:themeColor="text1"/>
          </w:rPr>
          <w:t>.</w:t>
        </w:r>
        <w:proofErr w:type="gramEnd"/>
      </w:hyperlink>
      <w:r w:rsidRPr="00D365CB">
        <w:rPr>
          <w:color w:val="000000" w:themeColor="text1"/>
        </w:rPr>
        <w:t> 2014; 349:g4254.</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19. </w:t>
      </w:r>
      <w:hyperlink r:id="rId35" w:history="1">
        <w:proofErr w:type="spellStart"/>
        <w:r w:rsidRPr="00D365CB">
          <w:rPr>
            <w:color w:val="000000" w:themeColor="text1"/>
          </w:rPr>
          <w:t>Mastroleo</w:t>
        </w:r>
        <w:proofErr w:type="spellEnd"/>
        <w:r w:rsidRPr="00D365CB">
          <w:rPr>
            <w:color w:val="000000" w:themeColor="text1"/>
          </w:rPr>
          <w:t> I</w:t>
        </w:r>
      </w:hyperlink>
      <w:r w:rsidRPr="00D365CB">
        <w:rPr>
          <w:color w:val="000000" w:themeColor="text1"/>
        </w:rPr>
        <w:t xml:space="preserve">. </w:t>
      </w:r>
      <w:r w:rsidRPr="00D365CB">
        <w:rPr>
          <w:bCs/>
          <w:color w:val="000000" w:themeColor="text1"/>
          <w:kern w:val="36"/>
        </w:rPr>
        <w:t>Post-trial obligations in the Declaration of Helsinki 2013: classification, reconstruction and interpretation</w:t>
      </w:r>
      <w:r w:rsidRPr="00E93E98">
        <w:rPr>
          <w:bCs/>
          <w:i/>
          <w:color w:val="000000" w:themeColor="text1"/>
          <w:kern w:val="36"/>
        </w:rPr>
        <w:t>.</w:t>
      </w:r>
      <w:r w:rsidRPr="00E93E98">
        <w:rPr>
          <w:i/>
          <w:color w:val="000000" w:themeColor="text1"/>
        </w:rPr>
        <w:t xml:space="preserve"> </w:t>
      </w:r>
      <w:hyperlink r:id="rId36" w:tooltip="Developing world bioethics." w:history="1">
        <w:proofErr w:type="spellStart"/>
        <w:proofErr w:type="gramStart"/>
        <w:r w:rsidRPr="00E93E98">
          <w:rPr>
            <w:i/>
            <w:color w:val="000000" w:themeColor="text1"/>
          </w:rPr>
          <w:t>Dev</w:t>
        </w:r>
        <w:proofErr w:type="spellEnd"/>
        <w:r w:rsidRPr="00E93E98">
          <w:rPr>
            <w:i/>
            <w:color w:val="000000" w:themeColor="text1"/>
          </w:rPr>
          <w:t xml:space="preserve"> World </w:t>
        </w:r>
        <w:proofErr w:type="spellStart"/>
        <w:r w:rsidRPr="00E93E98">
          <w:rPr>
            <w:i/>
            <w:color w:val="000000" w:themeColor="text1"/>
          </w:rPr>
          <w:t>Bioeth</w:t>
        </w:r>
        <w:proofErr w:type="spellEnd"/>
        <w:r w:rsidRPr="00E93E98">
          <w:rPr>
            <w:i/>
            <w:color w:val="000000" w:themeColor="text1"/>
          </w:rPr>
          <w:t>.</w:t>
        </w:r>
        <w:proofErr w:type="gramEnd"/>
      </w:hyperlink>
      <w:r w:rsidRPr="00D365CB">
        <w:rPr>
          <w:color w:val="000000" w:themeColor="text1"/>
        </w:rPr>
        <w:t> 2016</w:t>
      </w:r>
      <w:proofErr w:type="gramStart"/>
      <w:r w:rsidRPr="00D365CB">
        <w:rPr>
          <w:color w:val="000000" w:themeColor="text1"/>
        </w:rPr>
        <w:t>;16</w:t>
      </w:r>
      <w:proofErr w:type="gramEnd"/>
      <w:r w:rsidRPr="00D365CB">
        <w:rPr>
          <w:color w:val="000000" w:themeColor="text1"/>
        </w:rPr>
        <w:t>(2):80-90.</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20. MRCT </w:t>
      </w:r>
      <w:proofErr w:type="spellStart"/>
      <w:r w:rsidRPr="00D365CB">
        <w:rPr>
          <w:color w:val="000000" w:themeColor="text1"/>
        </w:rPr>
        <w:t>post trial</w:t>
      </w:r>
      <w:proofErr w:type="spellEnd"/>
      <w:r w:rsidRPr="00D365CB">
        <w:rPr>
          <w:color w:val="000000" w:themeColor="text1"/>
        </w:rPr>
        <w:t xml:space="preserve"> responsibilities: videos of proceedings and talks [internet]. Cambridge; 2014 September]</w:t>
      </w:r>
      <w:r w:rsidR="00E93E98">
        <w:rPr>
          <w:color w:val="000000" w:themeColor="text1"/>
        </w:rPr>
        <w:t xml:space="preserve">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 xml:space="preserve">. Available from: </w:t>
      </w:r>
      <w:hyperlink r:id="rId37" w:history="1">
        <w:r w:rsidRPr="00D365CB">
          <w:rPr>
            <w:rStyle w:val="Hyperlink"/>
            <w:color w:val="000000" w:themeColor="text1"/>
            <w:u w:val="none"/>
            <w:bdr w:val="none" w:sz="0" w:space="0" w:color="auto" w:frame="1"/>
            <w:shd w:val="clear" w:color="auto" w:fill="FFFFFF"/>
          </w:rPr>
          <w:t>http://mrct.globalhealth.harvard.edu/mrct-post-trial-responsibilities-conference-proceedings-september-18-2014</w:t>
        </w:r>
      </w:hyperlink>
      <w:r w:rsidRPr="00D365CB">
        <w:t xml:space="preserve">. </w:t>
      </w:r>
    </w:p>
    <w:p w:rsidR="00E93E98" w:rsidRDefault="00D365CB" w:rsidP="00D365CB">
      <w:pPr>
        <w:shd w:val="clear" w:color="auto" w:fill="FFFFFF"/>
        <w:spacing w:before="90" w:after="90" w:line="480" w:lineRule="auto"/>
        <w:jc w:val="both"/>
        <w:outlineLvl w:val="0"/>
        <w:rPr>
          <w:color w:val="000000" w:themeColor="text1"/>
        </w:rPr>
      </w:pPr>
      <w:proofErr w:type="gramStart"/>
      <w:r w:rsidRPr="00D365CB">
        <w:rPr>
          <w:color w:val="000000" w:themeColor="text1"/>
          <w:shd w:val="clear" w:color="auto" w:fill="FFFFFF"/>
        </w:rPr>
        <w:t xml:space="preserve">21. </w:t>
      </w:r>
      <w:r w:rsidRPr="00D365CB">
        <w:rPr>
          <w:color w:val="000000" w:themeColor="text1"/>
        </w:rPr>
        <w:t xml:space="preserve">Actions On The Recommendations of </w:t>
      </w:r>
      <w:proofErr w:type="spellStart"/>
      <w:r w:rsidRPr="00D365CB">
        <w:rPr>
          <w:color w:val="000000" w:themeColor="text1"/>
        </w:rPr>
        <w:t>Prof.</w:t>
      </w:r>
      <w:proofErr w:type="spellEnd"/>
      <w:r w:rsidRPr="00D365CB">
        <w:rPr>
          <w:color w:val="000000" w:themeColor="text1"/>
        </w:rPr>
        <w:t xml:space="preserve"> </w:t>
      </w:r>
      <w:proofErr w:type="spellStart"/>
      <w:r w:rsidRPr="00D365CB">
        <w:rPr>
          <w:color w:val="000000" w:themeColor="text1"/>
        </w:rPr>
        <w:t>Ranjit</w:t>
      </w:r>
      <w:proofErr w:type="spellEnd"/>
      <w:r w:rsidRPr="00D365CB">
        <w:rPr>
          <w:color w:val="000000" w:themeColor="text1"/>
        </w:rPr>
        <w:t xml:space="preserve"> Roy </w:t>
      </w:r>
      <w:proofErr w:type="spellStart"/>
      <w:r w:rsidRPr="00D365CB">
        <w:rPr>
          <w:color w:val="000000" w:themeColor="text1"/>
        </w:rPr>
        <w:t>Chaudhury</w:t>
      </w:r>
      <w:proofErr w:type="spellEnd"/>
      <w:r w:rsidRPr="00D365CB">
        <w:rPr>
          <w:color w:val="000000" w:themeColor="text1"/>
        </w:rPr>
        <w:t xml:space="preserve"> Expert Committee</w:t>
      </w:r>
      <w:proofErr w:type="gramEnd"/>
      <w:r w:rsidRPr="00D365CB">
        <w:rPr>
          <w:color w:val="000000" w:themeColor="text1"/>
        </w:rPr>
        <w:t xml:space="preserve"> to formulate Policy and Guidelines for approval of New Drugs, Clinical trials and Banning of Drugs. 2013 Nov</w:t>
      </w:r>
      <w:r w:rsidR="00E93E98">
        <w:rPr>
          <w:color w:val="000000" w:themeColor="text1"/>
        </w:rPr>
        <w:t xml:space="preserve">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 xml:space="preserve">. Available from: </w:t>
      </w:r>
      <w:hyperlink r:id="rId38" w:history="1">
        <w:r w:rsidRPr="00D365CB">
          <w:rPr>
            <w:rStyle w:val="Hyperlink"/>
            <w:color w:val="000000" w:themeColor="text1"/>
            <w:u w:val="none"/>
            <w:shd w:val="clear" w:color="auto" w:fill="FFFFFF"/>
          </w:rPr>
          <w:t>www.cdsco.nic.in/.../</w:t>
        </w:r>
        <w:r w:rsidRPr="00D365CB">
          <w:rPr>
            <w:rStyle w:val="Hyperlink"/>
            <w:bCs/>
            <w:color w:val="000000" w:themeColor="text1"/>
            <w:u w:val="none"/>
            <w:shd w:val="clear" w:color="auto" w:fill="FFFFFF"/>
          </w:rPr>
          <w:t>Action</w:t>
        </w:r>
        <w:r w:rsidRPr="00D365CB">
          <w:rPr>
            <w:rStyle w:val="Hyperlink"/>
            <w:color w:val="000000" w:themeColor="text1"/>
            <w:u w:val="none"/>
            <w:shd w:val="clear" w:color="auto" w:fill="FFFFFF"/>
          </w:rPr>
          <w:t>_RR_</w:t>
        </w:r>
        <w:r w:rsidRPr="00D365CB">
          <w:rPr>
            <w:rStyle w:val="Hyperlink"/>
            <w:bCs/>
            <w:color w:val="000000" w:themeColor="text1"/>
            <w:u w:val="none"/>
            <w:shd w:val="clear" w:color="auto" w:fill="FFFFFF"/>
          </w:rPr>
          <w:t>Choudhury</w:t>
        </w:r>
        <w:r w:rsidRPr="00D365CB">
          <w:rPr>
            <w:rStyle w:val="Hyperlink"/>
            <w:color w:val="000000" w:themeColor="text1"/>
            <w:u w:val="none"/>
            <w:shd w:val="clear" w:color="auto" w:fill="FFFFFF"/>
          </w:rPr>
          <w:t>_</w:t>
        </w:r>
        <w:r w:rsidRPr="00D365CB">
          <w:rPr>
            <w:rStyle w:val="Hyperlink"/>
            <w:bCs/>
            <w:color w:val="000000" w:themeColor="text1"/>
            <w:u w:val="none"/>
            <w:shd w:val="clear" w:color="auto" w:fill="FFFFFF"/>
          </w:rPr>
          <w:t>Committee</w:t>
        </w:r>
        <w:r w:rsidRPr="00D365CB">
          <w:rPr>
            <w:rStyle w:val="Hyperlink"/>
            <w:color w:val="000000" w:themeColor="text1"/>
            <w:u w:val="none"/>
            <w:shd w:val="clear" w:color="auto" w:fill="FFFFFF"/>
          </w:rPr>
          <w:t>__06.11.2013</w:t>
        </w:r>
      </w:hyperlink>
      <w:r w:rsidRPr="00D365CB">
        <w:t xml:space="preserve">. </w:t>
      </w:r>
    </w:p>
    <w:p w:rsidR="00D365CB" w:rsidRPr="00851C8E" w:rsidDel="00851C8E" w:rsidRDefault="00D365CB" w:rsidP="00851C8E">
      <w:pPr>
        <w:shd w:val="clear" w:color="auto" w:fill="FFFFFF"/>
        <w:spacing w:before="90" w:after="90" w:line="480" w:lineRule="auto"/>
        <w:jc w:val="both"/>
        <w:outlineLvl w:val="0"/>
        <w:rPr>
          <w:del w:id="350" w:author="HS" w:date="2018-03-11T21:52:00Z"/>
          <w:color w:val="000000" w:themeColor="text1"/>
          <w:rPrChange w:id="351" w:author="HS" w:date="2018-03-11T21:52:00Z">
            <w:rPr>
              <w:del w:id="352" w:author="HS" w:date="2018-03-11T21:52:00Z"/>
              <w:shd w:val="clear" w:color="auto" w:fill="FFFFFF"/>
            </w:rPr>
          </w:rPrChange>
        </w:rPr>
        <w:pPrChange w:id="353" w:author="HS" w:date="2018-03-11T21:52:00Z">
          <w:pPr>
            <w:pStyle w:val="Heading1"/>
            <w:shd w:val="clear" w:color="auto" w:fill="FFFFFF"/>
            <w:spacing w:before="90" w:beforeAutospacing="0" w:after="90" w:afterAutospacing="0" w:line="480" w:lineRule="auto"/>
            <w:jc w:val="both"/>
          </w:pPr>
        </w:pPrChange>
      </w:pPr>
      <w:r w:rsidRPr="00D365CB">
        <w:rPr>
          <w:color w:val="000000" w:themeColor="text1"/>
        </w:rPr>
        <w:t xml:space="preserve">22. </w:t>
      </w:r>
      <w:proofErr w:type="spellStart"/>
      <w:ins w:id="354" w:author="HS" w:date="2018-03-11T21:52:00Z">
        <w:r w:rsidR="00851C8E" w:rsidRPr="00851C8E">
          <w:rPr>
            <w:color w:val="000000" w:themeColor="text1"/>
            <w:highlight w:val="yellow"/>
            <w:rPrChange w:id="355" w:author="HS" w:date="2018-03-11T21:53:00Z">
              <w:rPr>
                <w:color w:val="000000" w:themeColor="text1"/>
              </w:rPr>
            </w:rPrChange>
          </w:rPr>
          <w:t>Doval</w:t>
        </w:r>
        <w:proofErr w:type="spellEnd"/>
        <w:r w:rsidR="00851C8E" w:rsidRPr="00851C8E">
          <w:rPr>
            <w:color w:val="000000" w:themeColor="text1"/>
            <w:highlight w:val="yellow"/>
            <w:rPrChange w:id="356" w:author="HS" w:date="2018-03-11T21:53:00Z">
              <w:rPr>
                <w:color w:val="000000" w:themeColor="text1"/>
              </w:rPr>
            </w:rPrChange>
          </w:rPr>
          <w:t xml:space="preserve"> DC, </w:t>
        </w:r>
        <w:proofErr w:type="spellStart"/>
        <w:r w:rsidR="00851C8E" w:rsidRPr="00851C8E">
          <w:rPr>
            <w:color w:val="000000" w:themeColor="text1"/>
            <w:highlight w:val="yellow"/>
            <w:rPrChange w:id="357" w:author="HS" w:date="2018-03-11T21:53:00Z">
              <w:rPr>
                <w:color w:val="000000" w:themeColor="text1"/>
              </w:rPr>
            </w:rPrChange>
          </w:rPr>
          <w:t>Shirali</w:t>
        </w:r>
        <w:proofErr w:type="spellEnd"/>
        <w:r w:rsidR="00851C8E" w:rsidRPr="00851C8E">
          <w:rPr>
            <w:color w:val="000000" w:themeColor="text1"/>
            <w:highlight w:val="yellow"/>
            <w:rPrChange w:id="358" w:author="HS" w:date="2018-03-11T21:53:00Z">
              <w:rPr>
                <w:color w:val="000000" w:themeColor="text1"/>
              </w:rPr>
            </w:rPrChange>
          </w:rPr>
          <w:t xml:space="preserve"> R, </w:t>
        </w:r>
        <w:proofErr w:type="spellStart"/>
        <w:r w:rsidR="00851C8E" w:rsidRPr="00851C8E">
          <w:rPr>
            <w:color w:val="000000" w:themeColor="text1"/>
            <w:highlight w:val="yellow"/>
            <w:rPrChange w:id="359" w:author="HS" w:date="2018-03-11T21:53:00Z">
              <w:rPr>
                <w:color w:val="000000" w:themeColor="text1"/>
              </w:rPr>
            </w:rPrChange>
          </w:rPr>
          <w:t>Sinha</w:t>
        </w:r>
        <w:proofErr w:type="spellEnd"/>
        <w:r w:rsidR="00851C8E" w:rsidRPr="00851C8E">
          <w:rPr>
            <w:color w:val="000000" w:themeColor="text1"/>
            <w:highlight w:val="yellow"/>
            <w:rPrChange w:id="360" w:author="HS" w:date="2018-03-11T21:53:00Z">
              <w:rPr>
                <w:color w:val="000000" w:themeColor="text1"/>
              </w:rPr>
            </w:rPrChange>
          </w:rPr>
          <w:t xml:space="preserve"> R. Post-trial access to treatment for patients</w:t>
        </w:r>
        <w:r w:rsidR="00851C8E" w:rsidRPr="00851C8E">
          <w:rPr>
            <w:color w:val="000000" w:themeColor="text1"/>
            <w:highlight w:val="yellow"/>
            <w:rPrChange w:id="361" w:author="HS" w:date="2018-03-11T21:53:00Z">
              <w:rPr>
                <w:color w:val="000000" w:themeColor="text1"/>
              </w:rPr>
            </w:rPrChange>
          </w:rPr>
          <w:t xml:space="preserve"> </w:t>
        </w:r>
        <w:r w:rsidR="00851C8E" w:rsidRPr="00851C8E">
          <w:rPr>
            <w:color w:val="000000" w:themeColor="text1"/>
            <w:highlight w:val="yellow"/>
            <w:rPrChange w:id="362" w:author="HS" w:date="2018-03-11T21:53:00Z">
              <w:rPr>
                <w:b w:val="0"/>
                <w:color w:val="000000" w:themeColor="text1"/>
                <w:sz w:val="24"/>
                <w:szCs w:val="24"/>
              </w:rPr>
            </w:rPrChange>
          </w:rPr>
          <w:t xml:space="preserve">participating in clinical trials. </w:t>
        </w:r>
        <w:proofErr w:type="spellStart"/>
        <w:r w:rsidR="00851C8E" w:rsidRPr="00851C8E">
          <w:rPr>
            <w:color w:val="000000" w:themeColor="text1"/>
            <w:highlight w:val="yellow"/>
            <w:rPrChange w:id="363" w:author="HS" w:date="2018-03-11T21:53:00Z">
              <w:rPr>
                <w:b w:val="0"/>
                <w:color w:val="000000" w:themeColor="text1"/>
                <w:sz w:val="24"/>
                <w:szCs w:val="24"/>
              </w:rPr>
            </w:rPrChange>
          </w:rPr>
          <w:t>Perspect</w:t>
        </w:r>
        <w:proofErr w:type="spellEnd"/>
        <w:r w:rsidR="00851C8E" w:rsidRPr="00851C8E">
          <w:rPr>
            <w:color w:val="000000" w:themeColor="text1"/>
            <w:highlight w:val="yellow"/>
            <w:rPrChange w:id="364" w:author="HS" w:date="2018-03-11T21:53:00Z">
              <w:rPr>
                <w:b w:val="0"/>
                <w:color w:val="000000" w:themeColor="text1"/>
                <w:sz w:val="24"/>
                <w:szCs w:val="24"/>
              </w:rPr>
            </w:rPrChange>
          </w:rPr>
          <w:t xml:space="preserve"> </w:t>
        </w:r>
        <w:proofErr w:type="spellStart"/>
        <w:r w:rsidR="00851C8E" w:rsidRPr="00851C8E">
          <w:rPr>
            <w:color w:val="000000" w:themeColor="text1"/>
            <w:highlight w:val="yellow"/>
            <w:rPrChange w:id="365" w:author="HS" w:date="2018-03-11T21:53:00Z">
              <w:rPr>
                <w:b w:val="0"/>
                <w:color w:val="000000" w:themeColor="text1"/>
                <w:sz w:val="24"/>
                <w:szCs w:val="24"/>
              </w:rPr>
            </w:rPrChange>
          </w:rPr>
          <w:t>Clin</w:t>
        </w:r>
        <w:proofErr w:type="spellEnd"/>
        <w:r w:rsidR="00851C8E" w:rsidRPr="00851C8E">
          <w:rPr>
            <w:color w:val="000000" w:themeColor="text1"/>
            <w:highlight w:val="yellow"/>
            <w:rPrChange w:id="366" w:author="HS" w:date="2018-03-11T21:53:00Z">
              <w:rPr>
                <w:b w:val="0"/>
                <w:color w:val="000000" w:themeColor="text1"/>
                <w:sz w:val="24"/>
                <w:szCs w:val="24"/>
              </w:rPr>
            </w:rPrChange>
          </w:rPr>
          <w:t xml:space="preserve"> Res. 2015</w:t>
        </w:r>
        <w:proofErr w:type="gramStart"/>
        <w:r w:rsidR="00851C8E" w:rsidRPr="00851C8E">
          <w:rPr>
            <w:color w:val="000000" w:themeColor="text1"/>
            <w:highlight w:val="yellow"/>
            <w:rPrChange w:id="367" w:author="HS" w:date="2018-03-11T21:53:00Z">
              <w:rPr>
                <w:b w:val="0"/>
                <w:color w:val="000000" w:themeColor="text1"/>
                <w:sz w:val="24"/>
                <w:szCs w:val="24"/>
              </w:rPr>
            </w:rPrChange>
          </w:rPr>
          <w:t>;6</w:t>
        </w:r>
        <w:proofErr w:type="gramEnd"/>
        <w:r w:rsidR="00851C8E" w:rsidRPr="00851C8E">
          <w:rPr>
            <w:color w:val="000000" w:themeColor="text1"/>
            <w:highlight w:val="yellow"/>
            <w:rPrChange w:id="368" w:author="HS" w:date="2018-03-11T21:53:00Z">
              <w:rPr>
                <w:b w:val="0"/>
                <w:color w:val="000000" w:themeColor="text1"/>
                <w:sz w:val="24"/>
                <w:szCs w:val="24"/>
              </w:rPr>
            </w:rPrChange>
          </w:rPr>
          <w:t>(2):82-5.</w:t>
        </w:r>
        <w:r w:rsidR="00851C8E" w:rsidRPr="00851C8E" w:rsidDel="00851C8E">
          <w:rPr>
            <w:color w:val="000000" w:themeColor="text1"/>
            <w:highlight w:val="yellow"/>
            <w:rPrChange w:id="369" w:author="HS" w:date="2018-03-11T21:53:00Z">
              <w:rPr>
                <w:b w:val="0"/>
                <w:color w:val="000000" w:themeColor="text1"/>
                <w:sz w:val="24"/>
                <w:szCs w:val="24"/>
              </w:rPr>
            </w:rPrChange>
          </w:rPr>
          <w:t xml:space="preserve"> </w:t>
        </w:r>
      </w:ins>
      <w:del w:id="370" w:author="HS" w:date="2018-03-11T21:52:00Z">
        <w:r w:rsidRPr="00851C8E" w:rsidDel="00851C8E">
          <w:rPr>
            <w:highlight w:val="yellow"/>
            <w:rPrChange w:id="371" w:author="HS" w:date="2018-03-11T21:53:00Z">
              <w:rPr>
                <w:b w:val="0"/>
                <w:sz w:val="24"/>
                <w:szCs w:val="24"/>
              </w:rPr>
            </w:rPrChange>
          </w:rPr>
          <w:delText>Clinical trials working group of the South African Dept. of Health, Guidelines for good practice in the conduct of clinical trials in Huma</w:delText>
        </w:r>
        <w:r w:rsidR="00E93E98" w:rsidRPr="00851C8E" w:rsidDel="00851C8E">
          <w:rPr>
            <w:highlight w:val="yellow"/>
            <w:rPrChange w:id="372" w:author="HS" w:date="2018-03-11T21:53:00Z">
              <w:rPr/>
            </w:rPrChange>
          </w:rPr>
          <w:delText>n participants in South Africa 2000 [cited August 27, 2017]</w:delText>
        </w:r>
        <w:r w:rsidRPr="00851C8E" w:rsidDel="00851C8E">
          <w:rPr>
            <w:highlight w:val="yellow"/>
            <w:rPrChange w:id="373" w:author="HS" w:date="2018-03-11T21:53:00Z">
              <w:rPr/>
            </w:rPrChange>
          </w:rPr>
          <w:delText>. Available from:  http://196.36.153.56/doh/docs/policy/ trials/trialscontents.</w:delText>
        </w:r>
        <w:commentRangeStart w:id="374"/>
        <w:r w:rsidRPr="00851C8E" w:rsidDel="00851C8E">
          <w:rPr>
            <w:highlight w:val="yellow"/>
            <w:rPrChange w:id="375" w:author="HS" w:date="2018-03-11T21:53:00Z">
              <w:rPr/>
            </w:rPrChange>
          </w:rPr>
          <w:delText>html</w:delText>
        </w:r>
      </w:del>
      <w:commentRangeEnd w:id="374"/>
      <w:r w:rsidR="00851C8E">
        <w:rPr>
          <w:rStyle w:val="CommentReference"/>
        </w:rPr>
        <w:commentReference w:id="374"/>
      </w:r>
      <w:del w:id="376" w:author="HS" w:date="2018-03-11T21:52:00Z">
        <w:r w:rsidRPr="00851C8E" w:rsidDel="00851C8E">
          <w:rPr>
            <w:highlight w:val="yellow"/>
            <w:rPrChange w:id="377" w:author="HS" w:date="2018-03-11T21:53:00Z">
              <w:rPr/>
            </w:rPrChange>
          </w:rPr>
          <w:delText>.</w:delText>
        </w:r>
        <w:r w:rsidRPr="00851C8E" w:rsidDel="00851C8E">
          <w:delText xml:space="preserve"> </w:delText>
        </w:r>
      </w:del>
    </w:p>
    <w:p w:rsidR="00D365CB" w:rsidRPr="00D365CB" w:rsidRDefault="00D365CB" w:rsidP="00851C8E">
      <w:pPr>
        <w:shd w:val="clear" w:color="auto" w:fill="FFFFFF"/>
        <w:spacing w:before="90" w:after="90" w:line="480" w:lineRule="auto"/>
        <w:jc w:val="both"/>
        <w:outlineLvl w:val="0"/>
        <w:rPr>
          <w:b/>
          <w:color w:val="000000" w:themeColor="text1"/>
        </w:rPr>
      </w:pPr>
      <w:r w:rsidRPr="00D365CB">
        <w:rPr>
          <w:color w:val="000000" w:themeColor="text1"/>
          <w:shd w:val="clear" w:color="auto" w:fill="FFFFFF"/>
        </w:rPr>
        <w:t xml:space="preserve">23. </w:t>
      </w:r>
      <w:hyperlink r:id="rId39" w:history="1">
        <w:proofErr w:type="spellStart"/>
        <w:r w:rsidRPr="00D365CB">
          <w:rPr>
            <w:rStyle w:val="Hyperlink"/>
            <w:color w:val="000000" w:themeColor="text1"/>
            <w:u w:val="none"/>
          </w:rPr>
          <w:t>Kottow</w:t>
        </w:r>
        <w:proofErr w:type="spellEnd"/>
        <w:r w:rsidRPr="00D365CB">
          <w:rPr>
            <w:rStyle w:val="Hyperlink"/>
            <w:color w:val="000000" w:themeColor="text1"/>
            <w:u w:val="none"/>
          </w:rPr>
          <w:t xml:space="preserve"> MH</w:t>
        </w:r>
      </w:hyperlink>
      <w:r w:rsidRPr="00D365CB">
        <w:rPr>
          <w:color w:val="000000" w:themeColor="text1"/>
        </w:rPr>
        <w:t>.</w:t>
      </w:r>
      <w:r w:rsidRPr="00D365CB">
        <w:rPr>
          <w:rStyle w:val="highlight"/>
          <w:color w:val="000000" w:themeColor="text1"/>
        </w:rPr>
        <w:t xml:space="preserve"> Who</w:t>
      </w:r>
      <w:r w:rsidRPr="00D365CB">
        <w:rPr>
          <w:rStyle w:val="apple-converted-space"/>
          <w:color w:val="000000" w:themeColor="text1"/>
        </w:rPr>
        <w:t> </w:t>
      </w:r>
      <w:r w:rsidRPr="00D365CB">
        <w:rPr>
          <w:color w:val="000000" w:themeColor="text1"/>
        </w:rPr>
        <w:t>is</w:t>
      </w:r>
      <w:r w:rsidRPr="00D365CB">
        <w:rPr>
          <w:rStyle w:val="apple-converted-space"/>
          <w:color w:val="000000" w:themeColor="text1"/>
        </w:rPr>
        <w:t> </w:t>
      </w:r>
      <w:r w:rsidRPr="00D365CB">
        <w:rPr>
          <w:rStyle w:val="highlight"/>
          <w:color w:val="000000" w:themeColor="text1"/>
        </w:rPr>
        <w:t>my</w:t>
      </w:r>
      <w:r w:rsidRPr="00D365CB">
        <w:rPr>
          <w:rStyle w:val="apple-converted-space"/>
          <w:color w:val="000000" w:themeColor="text1"/>
        </w:rPr>
        <w:t> </w:t>
      </w:r>
      <w:r w:rsidRPr="00D365CB">
        <w:rPr>
          <w:rStyle w:val="highlight"/>
          <w:color w:val="000000" w:themeColor="text1"/>
        </w:rPr>
        <w:t>brother's</w:t>
      </w:r>
      <w:r w:rsidRPr="00D365CB">
        <w:rPr>
          <w:rStyle w:val="apple-converted-space"/>
          <w:color w:val="000000" w:themeColor="text1"/>
        </w:rPr>
        <w:t> </w:t>
      </w:r>
      <w:r w:rsidRPr="00D365CB">
        <w:rPr>
          <w:rStyle w:val="highlight"/>
          <w:color w:val="000000" w:themeColor="text1"/>
        </w:rPr>
        <w:t>keeper</w:t>
      </w:r>
      <w:r w:rsidRPr="00D365CB">
        <w:rPr>
          <w:color w:val="000000" w:themeColor="text1"/>
        </w:rPr>
        <w:t xml:space="preserve">? </w:t>
      </w:r>
      <w:hyperlink r:id="rId40" w:tooltip="Journal of medical ethics." w:history="1">
        <w:proofErr w:type="gramStart"/>
        <w:r w:rsidRPr="00E93E98">
          <w:rPr>
            <w:rStyle w:val="Hyperlink"/>
            <w:i/>
            <w:color w:val="000000" w:themeColor="text1"/>
            <w:u w:val="none"/>
          </w:rPr>
          <w:t>J Med Ethics</w:t>
        </w:r>
        <w:r w:rsidRPr="00D365CB">
          <w:rPr>
            <w:rStyle w:val="Hyperlink"/>
            <w:color w:val="000000" w:themeColor="text1"/>
            <w:u w:val="none"/>
          </w:rPr>
          <w:t>.</w:t>
        </w:r>
        <w:proofErr w:type="gramEnd"/>
      </w:hyperlink>
      <w:r w:rsidRPr="00D365CB">
        <w:rPr>
          <w:rStyle w:val="apple-converted-space"/>
          <w:color w:val="000000" w:themeColor="text1"/>
        </w:rPr>
        <w:t> </w:t>
      </w:r>
      <w:r w:rsidRPr="00D365CB">
        <w:rPr>
          <w:color w:val="000000" w:themeColor="text1"/>
        </w:rPr>
        <w:t>2002; 28(1):24-7.</w:t>
      </w:r>
    </w:p>
    <w:p w:rsidR="00D365CB" w:rsidRPr="00D365CB" w:rsidRDefault="00D365CB" w:rsidP="00D365CB">
      <w:pPr>
        <w:shd w:val="clear" w:color="auto" w:fill="FFFFFF"/>
        <w:spacing w:before="90" w:after="90" w:line="480" w:lineRule="auto"/>
        <w:jc w:val="both"/>
        <w:outlineLvl w:val="0"/>
        <w:rPr>
          <w:color w:val="000000" w:themeColor="text1"/>
          <w:shd w:val="clear" w:color="auto" w:fill="FFFFFF"/>
        </w:rPr>
      </w:pPr>
      <w:r w:rsidRPr="00D365CB">
        <w:rPr>
          <w:color w:val="000000" w:themeColor="text1"/>
        </w:rPr>
        <w:t>24</w:t>
      </w:r>
      <w:proofErr w:type="gramStart"/>
      <w:r w:rsidRPr="00D365CB">
        <w:rPr>
          <w:color w:val="000000" w:themeColor="text1"/>
        </w:rPr>
        <w:t>.Tusk</w:t>
      </w:r>
      <w:r w:rsidR="00E93E98">
        <w:rPr>
          <w:color w:val="000000" w:themeColor="text1"/>
        </w:rPr>
        <w:t>egee</w:t>
      </w:r>
      <w:proofErr w:type="gramEnd"/>
      <w:r w:rsidR="00E93E98">
        <w:rPr>
          <w:color w:val="000000" w:themeColor="text1"/>
        </w:rPr>
        <w:t xml:space="preserve"> Study-Timeline-CDC-NCHHSTP </w:t>
      </w:r>
      <w:r w:rsidR="00E93E98" w:rsidRPr="00D365CB">
        <w:rPr>
          <w:color w:val="000000" w:themeColor="text1"/>
        </w:rPr>
        <w:t>[</w:t>
      </w:r>
      <w:r w:rsidR="00E93E98">
        <w:rPr>
          <w:color w:val="000000" w:themeColor="text1"/>
        </w:rPr>
        <w:t>cited August 27</w:t>
      </w:r>
      <w:r w:rsidR="00E93E98" w:rsidRPr="00D365CB">
        <w:rPr>
          <w:color w:val="000000" w:themeColor="text1"/>
        </w:rPr>
        <w:t>, 2017]</w:t>
      </w:r>
      <w:r w:rsidRPr="00D365CB">
        <w:rPr>
          <w:color w:val="000000" w:themeColor="text1"/>
        </w:rPr>
        <w:t>Available from:</w:t>
      </w:r>
      <w:r w:rsidRPr="00D365CB">
        <w:rPr>
          <w:color w:val="000000" w:themeColor="text1"/>
          <w:shd w:val="clear" w:color="auto" w:fill="FFFFFF"/>
        </w:rPr>
        <w:t xml:space="preserve"> </w:t>
      </w:r>
      <w:hyperlink r:id="rId41" w:history="1">
        <w:r w:rsidRPr="00D365CB">
          <w:rPr>
            <w:rStyle w:val="Hyperlink"/>
            <w:color w:val="000000" w:themeColor="text1"/>
            <w:u w:val="none"/>
            <w:shd w:val="clear" w:color="auto" w:fill="FFFFFF"/>
          </w:rPr>
          <w:t>www.cdc.gov/</w:t>
        </w:r>
        <w:r w:rsidRPr="00D365CB">
          <w:rPr>
            <w:rStyle w:val="Hyperlink"/>
            <w:bCs/>
            <w:color w:val="000000" w:themeColor="text1"/>
            <w:u w:val="none"/>
            <w:shd w:val="clear" w:color="auto" w:fill="FFFFFF"/>
          </w:rPr>
          <w:t>tuskegee</w:t>
        </w:r>
        <w:r w:rsidRPr="00D365CB">
          <w:rPr>
            <w:rStyle w:val="Hyperlink"/>
            <w:color w:val="000000" w:themeColor="text1"/>
            <w:u w:val="none"/>
            <w:shd w:val="clear" w:color="auto" w:fill="FFFFFF"/>
          </w:rPr>
          <w:t>/timeline.htm</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lastRenderedPageBreak/>
        <w:t>25.</w:t>
      </w:r>
      <w:r w:rsidRPr="00D365CB">
        <w:rPr>
          <w:color w:val="000000" w:themeColor="text1"/>
        </w:rPr>
        <w:t xml:space="preserve"> </w:t>
      </w:r>
      <w:hyperlink r:id="rId42" w:history="1">
        <w:r w:rsidRPr="00D365CB">
          <w:rPr>
            <w:rStyle w:val="Hyperlink"/>
            <w:color w:val="000000" w:themeColor="text1"/>
            <w:u w:val="none"/>
          </w:rPr>
          <w:t>Singh J</w:t>
        </w:r>
      </w:hyperlink>
      <w:r w:rsidRPr="00D365CB">
        <w:rPr>
          <w:color w:val="000000" w:themeColor="text1"/>
          <w:vertAlign w:val="superscript"/>
        </w:rPr>
        <w:t xml:space="preserve"> </w:t>
      </w:r>
      <w:r w:rsidRPr="00D365CB">
        <w:rPr>
          <w:color w:val="000000" w:themeColor="text1"/>
        </w:rPr>
        <w:t xml:space="preserve">.How Bioethics is Complementing Human Rights in Realizing Health Access for Clinical Trial Participants: The Case of Formative </w:t>
      </w:r>
      <w:proofErr w:type="spellStart"/>
      <w:r w:rsidRPr="00D365CB">
        <w:rPr>
          <w:color w:val="000000" w:themeColor="text1"/>
        </w:rPr>
        <w:t>PrEP</w:t>
      </w:r>
      <w:proofErr w:type="spellEnd"/>
      <w:r w:rsidRPr="00D365CB">
        <w:rPr>
          <w:color w:val="000000" w:themeColor="text1"/>
        </w:rPr>
        <w:t xml:space="preserve"> Access in South Africa. </w:t>
      </w:r>
      <w:hyperlink r:id="rId43" w:tooltip="Health and human rights." w:history="1">
        <w:proofErr w:type="gramStart"/>
        <w:r w:rsidRPr="00E93E98">
          <w:rPr>
            <w:rStyle w:val="Hyperlink"/>
            <w:i/>
            <w:color w:val="000000" w:themeColor="text1"/>
            <w:u w:val="none"/>
          </w:rPr>
          <w:t>Health Hum Rights</w:t>
        </w:r>
        <w:r w:rsidRPr="00D365CB">
          <w:rPr>
            <w:rStyle w:val="Hyperlink"/>
            <w:color w:val="000000" w:themeColor="text1"/>
            <w:u w:val="none"/>
          </w:rPr>
          <w:t>.</w:t>
        </w:r>
        <w:proofErr w:type="gramEnd"/>
      </w:hyperlink>
      <w:r w:rsidRPr="00D365CB">
        <w:rPr>
          <w:rStyle w:val="apple-converted-space"/>
          <w:color w:val="000000" w:themeColor="text1"/>
        </w:rPr>
        <w:t> </w:t>
      </w:r>
      <w:r w:rsidRPr="00D365CB">
        <w:rPr>
          <w:color w:val="000000" w:themeColor="text1"/>
        </w:rPr>
        <w:t xml:space="preserve">2015; 17(1):E58-62. </w:t>
      </w:r>
    </w:p>
    <w:p w:rsidR="00D365CB" w:rsidRPr="00D365CB" w:rsidRDefault="00D365CB" w:rsidP="00D365CB">
      <w:pPr>
        <w:shd w:val="clear" w:color="auto" w:fill="FFFFFF"/>
        <w:spacing w:line="480" w:lineRule="auto"/>
        <w:jc w:val="both"/>
        <w:rPr>
          <w:color w:val="000000" w:themeColor="text1"/>
        </w:rPr>
      </w:pPr>
      <w:proofErr w:type="gramStart"/>
      <w:r w:rsidRPr="00D365CB">
        <w:rPr>
          <w:color w:val="000000" w:themeColor="text1"/>
          <w:shd w:val="clear" w:color="auto" w:fill="FFFFFF"/>
        </w:rPr>
        <w:t xml:space="preserve">26. </w:t>
      </w:r>
      <w:r w:rsidRPr="00D365CB">
        <w:rPr>
          <w:color w:val="000000" w:themeColor="text1"/>
        </w:rPr>
        <w:t xml:space="preserve">Ronald </w:t>
      </w:r>
      <w:proofErr w:type="spellStart"/>
      <w:r w:rsidRPr="00D365CB">
        <w:rPr>
          <w:color w:val="000000" w:themeColor="text1"/>
        </w:rPr>
        <w:t>L.Trowbridge</w:t>
      </w:r>
      <w:proofErr w:type="spellEnd"/>
      <w:r w:rsidRPr="00D365CB">
        <w:rPr>
          <w:color w:val="000000" w:themeColor="text1"/>
        </w:rPr>
        <w:t xml:space="preserve"> and Steven Walker.</w:t>
      </w:r>
      <w:proofErr w:type="gramEnd"/>
      <w:r w:rsidRPr="00D365CB">
        <w:rPr>
          <w:color w:val="000000" w:themeColor="text1"/>
        </w:rPr>
        <w:t xml:space="preserve"> Commentary-The FDA's Deadly Track </w:t>
      </w:r>
      <w:proofErr w:type="spellStart"/>
      <w:r w:rsidR="00E93E98">
        <w:rPr>
          <w:color w:val="000000" w:themeColor="text1"/>
        </w:rPr>
        <w:t>Record.The</w:t>
      </w:r>
      <w:proofErr w:type="spellEnd"/>
      <w:r w:rsidR="00E93E98">
        <w:rPr>
          <w:color w:val="000000" w:themeColor="text1"/>
        </w:rPr>
        <w:t xml:space="preserve"> </w:t>
      </w:r>
      <w:proofErr w:type="gramStart"/>
      <w:r w:rsidR="00E93E98">
        <w:rPr>
          <w:color w:val="000000" w:themeColor="text1"/>
        </w:rPr>
        <w:t>wall street</w:t>
      </w:r>
      <w:proofErr w:type="gramEnd"/>
      <w:r w:rsidR="00E93E98">
        <w:rPr>
          <w:color w:val="000000" w:themeColor="text1"/>
        </w:rPr>
        <w:t xml:space="preserve"> journal </w:t>
      </w:r>
      <w:r w:rsidRPr="00D365CB">
        <w:rPr>
          <w:color w:val="000000" w:themeColor="text1"/>
        </w:rPr>
        <w:t>2007</w:t>
      </w:r>
      <w:r w:rsidR="00E93E98">
        <w:rPr>
          <w:color w:val="000000" w:themeColor="text1"/>
        </w:rPr>
        <w:t xml:space="preserve"> </w:t>
      </w:r>
      <w:r w:rsidR="00E93E98" w:rsidRPr="00D365CB">
        <w:rPr>
          <w:color w:val="000000" w:themeColor="text1"/>
        </w:rPr>
        <w:t>[</w:t>
      </w:r>
      <w:r w:rsidR="00E93E98">
        <w:rPr>
          <w:color w:val="000000" w:themeColor="text1"/>
        </w:rPr>
        <w:t>cited August 30</w:t>
      </w:r>
      <w:r w:rsidR="00E93E98" w:rsidRPr="00D365CB">
        <w:rPr>
          <w:color w:val="000000" w:themeColor="text1"/>
        </w:rPr>
        <w:t>, 2017]</w:t>
      </w:r>
      <w:r w:rsidRPr="00D365CB">
        <w:rPr>
          <w:color w:val="000000" w:themeColor="text1"/>
        </w:rPr>
        <w:t xml:space="preserve"> Available from: </w:t>
      </w:r>
      <w:hyperlink r:id="rId44" w:history="1">
        <w:r w:rsidRPr="00D365CB">
          <w:rPr>
            <w:rStyle w:val="Hyperlink"/>
            <w:color w:val="000000" w:themeColor="text1"/>
            <w:u w:val="none"/>
            <w:shd w:val="clear" w:color="auto" w:fill="FFFFFF"/>
          </w:rPr>
          <w:t>www.</w:t>
        </w:r>
        <w:r w:rsidRPr="00D365CB">
          <w:rPr>
            <w:rStyle w:val="Hyperlink"/>
            <w:bCs/>
            <w:color w:val="000000" w:themeColor="text1"/>
            <w:u w:val="none"/>
            <w:shd w:val="clear" w:color="auto" w:fill="FFFFFF"/>
          </w:rPr>
          <w:t>wsj</w:t>
        </w:r>
        <w:r w:rsidRPr="00D365CB">
          <w:rPr>
            <w:rStyle w:val="Hyperlink"/>
            <w:color w:val="000000" w:themeColor="text1"/>
            <w:u w:val="none"/>
            <w:shd w:val="clear" w:color="auto" w:fill="FFFFFF"/>
          </w:rPr>
          <w:t>.com/articles/SB118705547735996773</w:t>
        </w:r>
      </w:hyperlink>
      <w:r w:rsidRPr="00D365CB">
        <w:t xml:space="preserve">. </w:t>
      </w:r>
    </w:p>
    <w:p w:rsidR="00D365CB" w:rsidRPr="00D365CB" w:rsidRDefault="00D365CB" w:rsidP="00D365CB">
      <w:pPr>
        <w:pStyle w:val="Heading1"/>
        <w:shd w:val="clear" w:color="auto" w:fill="FFFFFF"/>
        <w:spacing w:before="0" w:beforeAutospacing="0" w:after="0" w:afterAutospacing="0" w:line="480" w:lineRule="auto"/>
        <w:jc w:val="both"/>
        <w:textAlignment w:val="baseline"/>
        <w:rPr>
          <w:b w:val="0"/>
          <w:bCs w:val="0"/>
          <w:color w:val="000000" w:themeColor="text1"/>
          <w:sz w:val="24"/>
          <w:szCs w:val="24"/>
          <w:shd w:val="clear" w:color="auto" w:fill="FFFFFF"/>
        </w:rPr>
      </w:pPr>
      <w:r w:rsidRPr="00D365CB">
        <w:rPr>
          <w:b w:val="0"/>
          <w:color w:val="000000" w:themeColor="text1"/>
          <w:sz w:val="24"/>
          <w:szCs w:val="24"/>
          <w:shd w:val="clear" w:color="auto" w:fill="FFFFFF"/>
        </w:rPr>
        <w:t>27.</w:t>
      </w:r>
      <w:r w:rsidRPr="00D365CB">
        <w:rPr>
          <w:b w:val="0"/>
          <w:color w:val="000000" w:themeColor="text1"/>
          <w:sz w:val="24"/>
          <w:szCs w:val="24"/>
        </w:rPr>
        <w:t xml:space="preserve"> </w:t>
      </w:r>
      <w:hyperlink r:id="rId45" w:tooltip="Posts by MarkH" w:history="1">
        <w:r w:rsidRPr="00D365CB">
          <w:rPr>
            <w:rStyle w:val="Hyperlink"/>
            <w:b w:val="0"/>
            <w:bCs w:val="0"/>
            <w:color w:val="000000" w:themeColor="text1"/>
            <w:sz w:val="24"/>
            <w:szCs w:val="24"/>
            <w:u w:val="none"/>
            <w:bdr w:val="none" w:sz="0" w:space="0" w:color="auto" w:frame="1"/>
          </w:rPr>
          <w:t>Mark H</w:t>
        </w:r>
      </w:hyperlink>
      <w:r w:rsidRPr="00D365CB">
        <w:rPr>
          <w:rStyle w:val="apple-converted-space"/>
          <w:b w:val="0"/>
          <w:color w:val="000000" w:themeColor="text1"/>
          <w:sz w:val="24"/>
          <w:szCs w:val="24"/>
        </w:rPr>
        <w:t xml:space="preserve">. </w:t>
      </w:r>
      <w:proofErr w:type="gramStart"/>
      <w:r w:rsidRPr="00D365CB">
        <w:rPr>
          <w:rStyle w:val="apple-converted-space"/>
          <w:b w:val="0"/>
          <w:color w:val="000000" w:themeColor="text1"/>
          <w:sz w:val="24"/>
          <w:szCs w:val="24"/>
        </w:rPr>
        <w:t>Science Blogs [Internet].</w:t>
      </w:r>
      <w:proofErr w:type="gramEnd"/>
      <w:r w:rsidRPr="00D365CB">
        <w:rPr>
          <w:rStyle w:val="apple-converted-space"/>
          <w:b w:val="0"/>
          <w:color w:val="000000" w:themeColor="text1"/>
          <w:sz w:val="24"/>
          <w:szCs w:val="24"/>
        </w:rPr>
        <w:t xml:space="preserve"> (</w:t>
      </w:r>
      <w:proofErr w:type="gramStart"/>
      <w:r w:rsidRPr="00D365CB">
        <w:rPr>
          <w:b w:val="0"/>
          <w:color w:val="000000" w:themeColor="text1"/>
          <w:sz w:val="24"/>
          <w:szCs w:val="24"/>
        </w:rPr>
        <w:t>on</w:t>
      </w:r>
      <w:proofErr w:type="gramEnd"/>
      <w:r w:rsidRPr="00D365CB">
        <w:rPr>
          <w:b w:val="0"/>
          <w:color w:val="000000" w:themeColor="text1"/>
          <w:sz w:val="24"/>
          <w:szCs w:val="24"/>
        </w:rPr>
        <w:t>) :</w:t>
      </w:r>
      <w:r w:rsidRPr="00D365CB">
        <w:rPr>
          <w:rStyle w:val="apple-converted-space"/>
          <w:b w:val="0"/>
          <w:color w:val="000000" w:themeColor="text1"/>
          <w:sz w:val="24"/>
          <w:szCs w:val="24"/>
        </w:rPr>
        <w:t> </w:t>
      </w:r>
      <w:hyperlink r:id="rId46" w:tooltip="Posts by MarkH" w:history="1">
        <w:r w:rsidRPr="00D365CB">
          <w:rPr>
            <w:rStyle w:val="Hyperlink"/>
            <w:b w:val="0"/>
            <w:bCs w:val="0"/>
            <w:color w:val="000000" w:themeColor="text1"/>
            <w:sz w:val="24"/>
            <w:szCs w:val="24"/>
            <w:u w:val="none"/>
            <w:bdr w:val="none" w:sz="0" w:space="0" w:color="auto" w:frame="1"/>
          </w:rPr>
          <w:t>Mark H</w:t>
        </w:r>
      </w:hyperlink>
      <w:r w:rsidRPr="00D365CB">
        <w:rPr>
          <w:rStyle w:val="fn"/>
          <w:b w:val="0"/>
          <w:bCs w:val="0"/>
          <w:color w:val="000000" w:themeColor="text1"/>
          <w:sz w:val="24"/>
          <w:szCs w:val="24"/>
          <w:bdr w:val="none" w:sz="0" w:space="0" w:color="auto" w:frame="1"/>
        </w:rPr>
        <w:t xml:space="preserve"> ; </w:t>
      </w:r>
      <w:r w:rsidR="00E93E98">
        <w:rPr>
          <w:b w:val="0"/>
          <w:color w:val="000000" w:themeColor="text1"/>
          <w:sz w:val="24"/>
          <w:szCs w:val="24"/>
        </w:rPr>
        <w:t xml:space="preserve">August 15, 2007 </w:t>
      </w:r>
      <w:r w:rsidR="00E93E98" w:rsidRPr="00E93E98">
        <w:rPr>
          <w:b w:val="0"/>
          <w:color w:val="000000" w:themeColor="text1"/>
          <w:sz w:val="24"/>
          <w:szCs w:val="24"/>
        </w:rPr>
        <w:t xml:space="preserve">[cited August </w:t>
      </w:r>
      <w:r w:rsidR="00E93E98">
        <w:rPr>
          <w:b w:val="0"/>
          <w:color w:val="000000" w:themeColor="text1"/>
          <w:sz w:val="24"/>
          <w:szCs w:val="24"/>
        </w:rPr>
        <w:t>30</w:t>
      </w:r>
      <w:r w:rsidR="00E93E98" w:rsidRPr="00E93E98">
        <w:rPr>
          <w:b w:val="0"/>
          <w:color w:val="000000" w:themeColor="text1"/>
          <w:sz w:val="24"/>
          <w:szCs w:val="24"/>
        </w:rPr>
        <w:t>, 2017]</w:t>
      </w:r>
      <w:r w:rsidRPr="00D365CB">
        <w:rPr>
          <w:b w:val="0"/>
          <w:color w:val="000000" w:themeColor="text1"/>
          <w:sz w:val="24"/>
          <w:szCs w:val="24"/>
        </w:rPr>
        <w:t>. Available from:</w:t>
      </w:r>
      <w:r w:rsidRPr="00D365CB">
        <w:rPr>
          <w:b w:val="0"/>
          <w:color w:val="000000" w:themeColor="text1"/>
          <w:sz w:val="24"/>
          <w:szCs w:val="24"/>
          <w:shd w:val="clear" w:color="auto" w:fill="FFFFFF"/>
        </w:rPr>
        <w:t xml:space="preserve"> scienceblogs.com/denialism/2007/08/15/is-the-</w:t>
      </w:r>
      <w:r w:rsidRPr="00D365CB">
        <w:rPr>
          <w:b w:val="0"/>
          <w:bCs w:val="0"/>
          <w:color w:val="000000" w:themeColor="text1"/>
          <w:sz w:val="24"/>
          <w:szCs w:val="24"/>
          <w:shd w:val="clear" w:color="auto" w:fill="FFFFFF"/>
        </w:rPr>
        <w:t>fda</w:t>
      </w:r>
      <w:r w:rsidRPr="00D365CB">
        <w:rPr>
          <w:b w:val="0"/>
          <w:color w:val="000000" w:themeColor="text1"/>
          <w:sz w:val="24"/>
          <w:szCs w:val="24"/>
          <w:shd w:val="clear" w:color="auto" w:fill="FFFFFF"/>
        </w:rPr>
        <w:t>-</w:t>
      </w:r>
      <w:r w:rsidRPr="00D365CB">
        <w:rPr>
          <w:b w:val="0"/>
          <w:bCs w:val="0"/>
          <w:color w:val="000000" w:themeColor="text1"/>
          <w:sz w:val="24"/>
          <w:szCs w:val="24"/>
          <w:shd w:val="clear" w:color="auto" w:fill="FFFFFF"/>
        </w:rPr>
        <w:t>responsible</w:t>
      </w:r>
      <w:r w:rsidRPr="00D365CB">
        <w:rPr>
          <w:b w:val="0"/>
          <w:color w:val="000000" w:themeColor="text1"/>
          <w:sz w:val="24"/>
          <w:szCs w:val="24"/>
          <w:shd w:val="clear" w:color="auto" w:fill="FFFFFF"/>
        </w:rPr>
        <w:t>-for-</w:t>
      </w:r>
      <w:r w:rsidRPr="00D365CB">
        <w:rPr>
          <w:b w:val="0"/>
          <w:bCs w:val="0"/>
          <w:color w:val="000000" w:themeColor="text1"/>
          <w:sz w:val="24"/>
          <w:szCs w:val="24"/>
          <w:shd w:val="clear" w:color="auto" w:fill="FFFFFF"/>
        </w:rPr>
        <w:t xml:space="preserve">hun. </w:t>
      </w:r>
    </w:p>
    <w:p w:rsidR="00D365CB" w:rsidRPr="00D365CB" w:rsidRDefault="00D365CB" w:rsidP="00D365CB">
      <w:pPr>
        <w:pStyle w:val="Heading1"/>
        <w:shd w:val="clear" w:color="auto" w:fill="FFFFFF"/>
        <w:spacing w:before="90" w:beforeAutospacing="0" w:after="90" w:afterAutospacing="0" w:line="480" w:lineRule="auto"/>
        <w:jc w:val="both"/>
        <w:rPr>
          <w:b w:val="0"/>
          <w:color w:val="000000" w:themeColor="text1"/>
          <w:sz w:val="24"/>
          <w:szCs w:val="24"/>
        </w:rPr>
      </w:pPr>
      <w:r w:rsidRPr="00D365CB">
        <w:rPr>
          <w:b w:val="0"/>
          <w:color w:val="000000" w:themeColor="text1"/>
          <w:sz w:val="24"/>
          <w:szCs w:val="24"/>
          <w:shd w:val="clear" w:color="auto" w:fill="FFFFFF"/>
        </w:rPr>
        <w:t xml:space="preserve">28. </w:t>
      </w:r>
      <w:hyperlink r:id="rId47" w:history="1">
        <w:r w:rsidRPr="00D365CB">
          <w:rPr>
            <w:rStyle w:val="highlight"/>
            <w:b w:val="0"/>
            <w:color w:val="000000" w:themeColor="text1"/>
            <w:sz w:val="24"/>
            <w:szCs w:val="24"/>
          </w:rPr>
          <w:t>Macklin R</w:t>
        </w:r>
      </w:hyperlink>
      <w:r w:rsidRPr="00D365CB">
        <w:rPr>
          <w:b w:val="0"/>
          <w:color w:val="000000" w:themeColor="text1"/>
          <w:sz w:val="24"/>
          <w:szCs w:val="24"/>
        </w:rPr>
        <w:t xml:space="preserve">. After Helsinki: unresolved issues in international research. </w:t>
      </w:r>
      <w:hyperlink r:id="rId48" w:tooltip="Kennedy Institute of Ethics journal." w:history="1">
        <w:r w:rsidRPr="00E93E98">
          <w:rPr>
            <w:rStyle w:val="Hyperlink"/>
            <w:b w:val="0"/>
            <w:i/>
            <w:color w:val="000000" w:themeColor="text1"/>
            <w:sz w:val="24"/>
            <w:szCs w:val="24"/>
            <w:u w:val="none"/>
          </w:rPr>
          <w:t xml:space="preserve">Kennedy </w:t>
        </w:r>
        <w:proofErr w:type="spellStart"/>
        <w:r w:rsidRPr="00E93E98">
          <w:rPr>
            <w:rStyle w:val="Hyperlink"/>
            <w:b w:val="0"/>
            <w:i/>
            <w:color w:val="000000" w:themeColor="text1"/>
            <w:sz w:val="24"/>
            <w:szCs w:val="24"/>
            <w:u w:val="none"/>
          </w:rPr>
          <w:t>Inst</w:t>
        </w:r>
        <w:proofErr w:type="spellEnd"/>
        <w:r w:rsidRPr="00E93E98">
          <w:rPr>
            <w:rStyle w:val="Hyperlink"/>
            <w:b w:val="0"/>
            <w:i/>
            <w:color w:val="000000" w:themeColor="text1"/>
            <w:sz w:val="24"/>
            <w:szCs w:val="24"/>
            <w:u w:val="none"/>
          </w:rPr>
          <w:t xml:space="preserve"> Ethics J</w:t>
        </w:r>
        <w:r w:rsidRPr="00D365CB">
          <w:rPr>
            <w:rStyle w:val="Hyperlink"/>
            <w:b w:val="0"/>
            <w:color w:val="000000" w:themeColor="text1"/>
            <w:sz w:val="24"/>
            <w:szCs w:val="24"/>
            <w:u w:val="none"/>
          </w:rPr>
          <w:t>.</w:t>
        </w:r>
      </w:hyperlink>
      <w:r w:rsidRPr="00D365CB">
        <w:rPr>
          <w:rStyle w:val="apple-converted-space"/>
          <w:b w:val="0"/>
          <w:color w:val="000000" w:themeColor="text1"/>
          <w:sz w:val="24"/>
          <w:szCs w:val="24"/>
        </w:rPr>
        <w:t> </w:t>
      </w:r>
      <w:r w:rsidRPr="00D365CB">
        <w:rPr>
          <w:b w:val="0"/>
          <w:color w:val="000000" w:themeColor="text1"/>
          <w:sz w:val="24"/>
          <w:szCs w:val="24"/>
        </w:rPr>
        <w:t>2001; 11(1):17-36.</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29</w:t>
      </w:r>
      <w:proofErr w:type="gramStart"/>
      <w:r w:rsidRPr="00D365CB">
        <w:rPr>
          <w:color w:val="000000" w:themeColor="text1"/>
        </w:rPr>
        <w:t>.</w:t>
      </w:r>
      <w:proofErr w:type="gramEnd"/>
      <w:r w:rsidR="001C334E">
        <w:fldChar w:fldCharType="begin"/>
      </w:r>
      <w:r w:rsidR="001C334E">
        <w:instrText xml:space="preserve"> HYPERLINK "http://www.ncbi.nlm.nih.gov/pubmed/?term=Grady%20C%5BAuthor%5D&amp;cauthor=true&amp;cauthor_uid=15742586" </w:instrText>
      </w:r>
      <w:r w:rsidR="001C334E">
        <w:fldChar w:fldCharType="separate"/>
      </w:r>
      <w:r w:rsidRPr="00D365CB">
        <w:rPr>
          <w:rStyle w:val="Hyperlink"/>
          <w:color w:val="000000" w:themeColor="text1"/>
          <w:u w:val="none"/>
        </w:rPr>
        <w:t>Grady C</w:t>
      </w:r>
      <w:r w:rsidR="001C334E">
        <w:rPr>
          <w:rStyle w:val="Hyperlink"/>
          <w:color w:val="000000" w:themeColor="text1"/>
          <w:u w:val="none"/>
        </w:rPr>
        <w:fldChar w:fldCharType="end"/>
      </w:r>
      <w:r w:rsidRPr="00D365CB">
        <w:rPr>
          <w:color w:val="000000" w:themeColor="text1"/>
        </w:rPr>
        <w:t>. The</w:t>
      </w:r>
      <w:r w:rsidRPr="00D365CB">
        <w:rPr>
          <w:rStyle w:val="apple-converted-space"/>
          <w:color w:val="000000" w:themeColor="text1"/>
        </w:rPr>
        <w:t> </w:t>
      </w:r>
      <w:r w:rsidRPr="00D365CB">
        <w:rPr>
          <w:rStyle w:val="highlight"/>
          <w:color w:val="000000" w:themeColor="text1"/>
        </w:rPr>
        <w:t>challenge</w:t>
      </w:r>
      <w:r w:rsidRPr="00D365CB">
        <w:rPr>
          <w:rStyle w:val="apple-converted-space"/>
          <w:color w:val="000000" w:themeColor="text1"/>
        </w:rPr>
        <w:t> </w:t>
      </w:r>
      <w:r w:rsidRPr="00D365CB">
        <w:rPr>
          <w:color w:val="000000" w:themeColor="text1"/>
        </w:rPr>
        <w:t>of</w:t>
      </w:r>
      <w:r w:rsidRPr="00D365CB">
        <w:rPr>
          <w:rStyle w:val="apple-converted-space"/>
          <w:color w:val="000000" w:themeColor="text1"/>
        </w:rPr>
        <w:t> </w:t>
      </w:r>
      <w:r w:rsidRPr="00D365CB">
        <w:rPr>
          <w:rStyle w:val="highlight"/>
          <w:color w:val="000000" w:themeColor="text1"/>
        </w:rPr>
        <w:t>assuring</w:t>
      </w:r>
      <w:r w:rsidRPr="00D365CB">
        <w:rPr>
          <w:rStyle w:val="apple-converted-space"/>
          <w:color w:val="000000" w:themeColor="text1"/>
        </w:rPr>
        <w:t> </w:t>
      </w:r>
      <w:r w:rsidRPr="00D365CB">
        <w:rPr>
          <w:rStyle w:val="highlight"/>
          <w:color w:val="000000" w:themeColor="text1"/>
        </w:rPr>
        <w:t>continued</w:t>
      </w:r>
      <w:r w:rsidRPr="00D365CB">
        <w:rPr>
          <w:rStyle w:val="apple-converted-space"/>
          <w:color w:val="000000" w:themeColor="text1"/>
        </w:rPr>
        <w:t> </w:t>
      </w:r>
      <w:proofErr w:type="spellStart"/>
      <w:r w:rsidRPr="00D365CB">
        <w:rPr>
          <w:rStyle w:val="highlight"/>
          <w:color w:val="000000" w:themeColor="text1"/>
        </w:rPr>
        <w:t>post trial</w:t>
      </w:r>
      <w:proofErr w:type="spellEnd"/>
      <w:r w:rsidRPr="00D365CB">
        <w:rPr>
          <w:rStyle w:val="apple-converted-space"/>
          <w:color w:val="000000" w:themeColor="text1"/>
        </w:rPr>
        <w:t> </w:t>
      </w:r>
      <w:r w:rsidRPr="00D365CB">
        <w:rPr>
          <w:rStyle w:val="highlight"/>
          <w:color w:val="000000" w:themeColor="text1"/>
        </w:rPr>
        <w:t>access</w:t>
      </w:r>
      <w:r w:rsidRPr="00D365CB">
        <w:rPr>
          <w:rStyle w:val="apple-converted-space"/>
          <w:color w:val="000000" w:themeColor="text1"/>
        </w:rPr>
        <w:t> </w:t>
      </w:r>
      <w:r w:rsidRPr="00D365CB">
        <w:rPr>
          <w:color w:val="000000" w:themeColor="text1"/>
        </w:rPr>
        <w:t>to</w:t>
      </w:r>
      <w:r w:rsidRPr="00D365CB">
        <w:rPr>
          <w:rStyle w:val="apple-converted-space"/>
          <w:color w:val="000000" w:themeColor="text1"/>
        </w:rPr>
        <w:t> </w:t>
      </w:r>
      <w:r w:rsidRPr="00D365CB">
        <w:rPr>
          <w:rStyle w:val="highlight"/>
          <w:color w:val="000000" w:themeColor="text1"/>
        </w:rPr>
        <w:t>beneficial</w:t>
      </w:r>
      <w:r w:rsidRPr="00D365CB">
        <w:rPr>
          <w:rStyle w:val="apple-converted-space"/>
          <w:color w:val="000000" w:themeColor="text1"/>
        </w:rPr>
        <w:t> </w:t>
      </w:r>
      <w:r w:rsidRPr="00D365CB">
        <w:rPr>
          <w:rStyle w:val="highlight"/>
          <w:color w:val="000000" w:themeColor="text1"/>
        </w:rPr>
        <w:t>treatment</w:t>
      </w:r>
      <w:r w:rsidRPr="00D365CB">
        <w:rPr>
          <w:color w:val="000000" w:themeColor="text1"/>
        </w:rPr>
        <w:t xml:space="preserve">. </w:t>
      </w:r>
      <w:hyperlink r:id="rId49" w:tooltip="Yale journal of health policy, law, and ethics." w:history="1">
        <w:proofErr w:type="gramStart"/>
        <w:r w:rsidRPr="00E93E98">
          <w:rPr>
            <w:rStyle w:val="Hyperlink"/>
            <w:i/>
            <w:color w:val="000000" w:themeColor="text1"/>
            <w:u w:val="none"/>
          </w:rPr>
          <w:t>Yale J Health Policy Law Ethics</w:t>
        </w:r>
        <w:r w:rsidRPr="00D365CB">
          <w:rPr>
            <w:rStyle w:val="Hyperlink"/>
            <w:color w:val="000000" w:themeColor="text1"/>
            <w:u w:val="none"/>
          </w:rPr>
          <w:t>.</w:t>
        </w:r>
        <w:proofErr w:type="gramEnd"/>
      </w:hyperlink>
      <w:r w:rsidRPr="00D365CB">
        <w:rPr>
          <w:rStyle w:val="apple-converted-space"/>
          <w:color w:val="000000" w:themeColor="text1"/>
        </w:rPr>
        <w:t> </w:t>
      </w:r>
      <w:r w:rsidRPr="00D365CB">
        <w:rPr>
          <w:color w:val="000000" w:themeColor="text1"/>
        </w:rPr>
        <w:t>2005; 5(1):425-35.</w:t>
      </w:r>
    </w:p>
    <w:p w:rsidR="00D365CB" w:rsidRPr="00D365CB" w:rsidRDefault="00D365CB" w:rsidP="00D365CB">
      <w:pPr>
        <w:pStyle w:val="Heading1"/>
        <w:shd w:val="clear" w:color="auto" w:fill="FFFFFF"/>
        <w:spacing w:before="90" w:beforeAutospacing="0" w:after="90" w:afterAutospacing="0" w:line="480" w:lineRule="auto"/>
        <w:jc w:val="both"/>
        <w:rPr>
          <w:b w:val="0"/>
          <w:color w:val="000000" w:themeColor="text1"/>
          <w:sz w:val="24"/>
          <w:szCs w:val="24"/>
        </w:rPr>
      </w:pPr>
      <w:proofErr w:type="gramStart"/>
      <w:r w:rsidRPr="00D365CB">
        <w:rPr>
          <w:b w:val="0"/>
          <w:color w:val="000000" w:themeColor="text1"/>
          <w:sz w:val="24"/>
          <w:szCs w:val="24"/>
        </w:rPr>
        <w:t xml:space="preserve">30. </w:t>
      </w:r>
      <w:hyperlink r:id="rId50" w:tooltip="Science (New York, N.Y.)." w:history="1">
        <w:hyperlink r:id="rId51" w:history="1">
          <w:r w:rsidRPr="00D365CB">
            <w:rPr>
              <w:rStyle w:val="Hyperlink"/>
              <w:b w:val="0"/>
              <w:color w:val="000000" w:themeColor="text1"/>
              <w:sz w:val="24"/>
              <w:szCs w:val="24"/>
              <w:u w:val="none"/>
            </w:rPr>
            <w:t>Cohen J</w:t>
          </w:r>
        </w:hyperlink>
        <w:r w:rsidRPr="00D365CB">
          <w:rPr>
            <w:b w:val="0"/>
            <w:color w:val="000000" w:themeColor="text1"/>
            <w:sz w:val="24"/>
            <w:szCs w:val="24"/>
          </w:rPr>
          <w:t>.</w:t>
        </w:r>
        <w:proofErr w:type="gramEnd"/>
        <w:r w:rsidRPr="00D365CB">
          <w:rPr>
            <w:b w:val="0"/>
            <w:color w:val="000000" w:themeColor="text1"/>
            <w:sz w:val="24"/>
            <w:szCs w:val="24"/>
          </w:rPr>
          <w:t xml:space="preserve"> AIDS research.</w:t>
        </w:r>
        <w:r w:rsidRPr="00D365CB">
          <w:rPr>
            <w:rStyle w:val="apple-converted-space"/>
            <w:b w:val="0"/>
            <w:color w:val="000000" w:themeColor="text1"/>
            <w:sz w:val="24"/>
            <w:szCs w:val="24"/>
          </w:rPr>
          <w:t> </w:t>
        </w:r>
        <w:r w:rsidRPr="00D365CB">
          <w:rPr>
            <w:rStyle w:val="highlight"/>
            <w:b w:val="0"/>
            <w:color w:val="000000" w:themeColor="text1"/>
            <w:sz w:val="24"/>
            <w:szCs w:val="24"/>
          </w:rPr>
          <w:t>Cambodian</w:t>
        </w:r>
        <w:r w:rsidRPr="00D365CB">
          <w:rPr>
            <w:rStyle w:val="apple-converted-space"/>
            <w:b w:val="0"/>
            <w:color w:val="000000" w:themeColor="text1"/>
            <w:sz w:val="24"/>
            <w:szCs w:val="24"/>
          </w:rPr>
          <w:t> </w:t>
        </w:r>
        <w:r w:rsidRPr="00D365CB">
          <w:rPr>
            <w:rStyle w:val="highlight"/>
            <w:b w:val="0"/>
            <w:color w:val="000000" w:themeColor="text1"/>
            <w:sz w:val="24"/>
            <w:szCs w:val="24"/>
          </w:rPr>
          <w:t>leader</w:t>
        </w:r>
        <w:r w:rsidRPr="00D365CB">
          <w:rPr>
            <w:rStyle w:val="apple-converted-space"/>
            <w:b w:val="0"/>
            <w:color w:val="000000" w:themeColor="text1"/>
            <w:sz w:val="24"/>
            <w:szCs w:val="24"/>
          </w:rPr>
          <w:t> </w:t>
        </w:r>
        <w:r w:rsidRPr="00D365CB">
          <w:rPr>
            <w:rStyle w:val="highlight"/>
            <w:b w:val="0"/>
            <w:color w:val="000000" w:themeColor="text1"/>
            <w:sz w:val="24"/>
            <w:szCs w:val="24"/>
          </w:rPr>
          <w:t>throws</w:t>
        </w:r>
        <w:r w:rsidRPr="00D365CB">
          <w:rPr>
            <w:rStyle w:val="apple-converted-space"/>
            <w:b w:val="0"/>
            <w:color w:val="000000" w:themeColor="text1"/>
            <w:sz w:val="24"/>
            <w:szCs w:val="24"/>
          </w:rPr>
          <w:t> </w:t>
        </w:r>
        <w:r w:rsidRPr="00D365CB">
          <w:rPr>
            <w:b w:val="0"/>
            <w:color w:val="000000" w:themeColor="text1"/>
            <w:sz w:val="24"/>
            <w:szCs w:val="24"/>
          </w:rPr>
          <w:t>novel prevention trial into limbo.</w:t>
        </w:r>
        <w:r w:rsidRPr="00E93E98">
          <w:rPr>
            <w:rStyle w:val="Hyperlink"/>
            <w:b w:val="0"/>
            <w:i/>
            <w:color w:val="000000" w:themeColor="text1"/>
            <w:sz w:val="24"/>
            <w:szCs w:val="24"/>
            <w:u w:val="none"/>
          </w:rPr>
          <w:t>Science</w:t>
        </w:r>
        <w:r w:rsidRPr="00D365CB">
          <w:rPr>
            <w:rStyle w:val="Hyperlink"/>
            <w:b w:val="0"/>
            <w:color w:val="000000" w:themeColor="text1"/>
            <w:sz w:val="24"/>
            <w:szCs w:val="24"/>
            <w:u w:val="none"/>
          </w:rPr>
          <w:t>.</w:t>
        </w:r>
      </w:hyperlink>
      <w:r w:rsidRPr="00D365CB">
        <w:rPr>
          <w:b w:val="0"/>
          <w:color w:val="000000" w:themeColor="text1"/>
          <w:sz w:val="24"/>
          <w:szCs w:val="24"/>
        </w:rPr>
        <w:t>2004</w:t>
      </w:r>
      <w:proofErr w:type="gramStart"/>
      <w:r w:rsidRPr="00D365CB">
        <w:rPr>
          <w:b w:val="0"/>
          <w:color w:val="000000" w:themeColor="text1"/>
          <w:sz w:val="24"/>
          <w:szCs w:val="24"/>
        </w:rPr>
        <w:t>;305</w:t>
      </w:r>
      <w:proofErr w:type="gramEnd"/>
      <w:r w:rsidRPr="00D365CB">
        <w:rPr>
          <w:b w:val="0"/>
          <w:color w:val="000000" w:themeColor="text1"/>
          <w:sz w:val="24"/>
          <w:szCs w:val="24"/>
        </w:rPr>
        <w:t>(5687):1092.</w:t>
      </w:r>
    </w:p>
    <w:p w:rsidR="00D365CB" w:rsidRPr="00D365CB" w:rsidRDefault="00D365CB" w:rsidP="00D365CB">
      <w:pPr>
        <w:spacing w:line="480" w:lineRule="auto"/>
        <w:jc w:val="both"/>
        <w:textAlignment w:val="baseline"/>
        <w:rPr>
          <w:color w:val="000000" w:themeColor="text1"/>
        </w:rPr>
      </w:pPr>
      <w:r w:rsidRPr="00D365CB">
        <w:rPr>
          <w:color w:val="000000" w:themeColor="text1"/>
        </w:rPr>
        <w:t xml:space="preserve">31. Marilyn Chase and </w:t>
      </w:r>
      <w:proofErr w:type="spellStart"/>
      <w:r w:rsidRPr="00D365CB">
        <w:rPr>
          <w:color w:val="000000" w:themeColor="text1"/>
        </w:rPr>
        <w:t>Gautam</w:t>
      </w:r>
      <w:proofErr w:type="spellEnd"/>
      <w:r w:rsidRPr="00D365CB">
        <w:rPr>
          <w:color w:val="000000" w:themeColor="text1"/>
        </w:rPr>
        <w:t xml:space="preserve"> </w:t>
      </w:r>
      <w:proofErr w:type="spellStart"/>
      <w:r w:rsidRPr="00D365CB">
        <w:rPr>
          <w:color w:val="000000" w:themeColor="text1"/>
        </w:rPr>
        <w:t>Naik</w:t>
      </w:r>
      <w:proofErr w:type="spellEnd"/>
      <w:r w:rsidRPr="00D365CB">
        <w:rPr>
          <w:color w:val="000000" w:themeColor="text1"/>
        </w:rPr>
        <w:t xml:space="preserve"> [Staff Reporters of The Wall Street Journal] Key AIDS Study in Cambodia Now in Jeopardy 2004 Aug</w:t>
      </w:r>
      <w:r w:rsidR="00E93E98">
        <w:rPr>
          <w:color w:val="000000" w:themeColor="text1"/>
        </w:rPr>
        <w:t xml:space="preserve"> </w:t>
      </w:r>
      <w:r w:rsidR="00E93E98" w:rsidRPr="00D365CB">
        <w:rPr>
          <w:color w:val="000000" w:themeColor="text1"/>
        </w:rPr>
        <w:t>[</w:t>
      </w:r>
      <w:r w:rsidR="00E93E98">
        <w:rPr>
          <w:color w:val="000000" w:themeColor="text1"/>
        </w:rPr>
        <w:t>cited August 30</w:t>
      </w:r>
      <w:r w:rsidR="00E93E98" w:rsidRPr="00D365CB">
        <w:rPr>
          <w:color w:val="000000" w:themeColor="text1"/>
        </w:rPr>
        <w:t>, 2017]</w:t>
      </w:r>
      <w:r w:rsidRPr="00D365CB">
        <w:rPr>
          <w:color w:val="000000" w:themeColor="text1"/>
        </w:rPr>
        <w:t>. Available from:</w:t>
      </w:r>
      <w:r w:rsidRPr="00D365CB">
        <w:rPr>
          <w:color w:val="000000" w:themeColor="text1"/>
          <w:shd w:val="clear" w:color="auto" w:fill="FFFFFF"/>
        </w:rPr>
        <w:t xml:space="preserve"> </w:t>
      </w:r>
      <w:hyperlink r:id="rId52" w:history="1">
        <w:r w:rsidRPr="00D365CB">
          <w:rPr>
            <w:rStyle w:val="Hyperlink"/>
            <w:color w:val="000000" w:themeColor="text1"/>
            <w:u w:val="none"/>
            <w:shd w:val="clear" w:color="auto" w:fill="FFFFFF"/>
          </w:rPr>
          <w:t>www.wsj.com/articles/SB109225657391788941</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t xml:space="preserve">32. Mills E, </w:t>
      </w:r>
      <w:proofErr w:type="spellStart"/>
      <w:r w:rsidRPr="00D365CB">
        <w:rPr>
          <w:color w:val="000000" w:themeColor="text1"/>
        </w:rPr>
        <w:t>Rachlis</w:t>
      </w:r>
      <w:proofErr w:type="spellEnd"/>
      <w:r w:rsidRPr="00D365CB">
        <w:rPr>
          <w:color w:val="000000" w:themeColor="text1"/>
        </w:rPr>
        <w:t xml:space="preserve"> B, Wu P, Wong E, Wilson K, Singh S. Media reporting of</w:t>
      </w:r>
      <w:r w:rsidR="00C3080A">
        <w:rPr>
          <w:color w:val="000000" w:themeColor="text1"/>
        </w:rPr>
        <w:t xml:space="preserve"> </w:t>
      </w:r>
      <w:proofErr w:type="spellStart"/>
      <w:r w:rsidRPr="00D365CB">
        <w:rPr>
          <w:color w:val="000000" w:themeColor="text1"/>
        </w:rPr>
        <w:t>tenofovir</w:t>
      </w:r>
      <w:proofErr w:type="spellEnd"/>
      <w:r w:rsidRPr="00D365CB">
        <w:rPr>
          <w:color w:val="000000" w:themeColor="text1"/>
        </w:rPr>
        <w:t xml:space="preserve"> trials in Cambodia and Cameroon. </w:t>
      </w:r>
      <w:proofErr w:type="gramStart"/>
      <w:r w:rsidRPr="00C3080A">
        <w:rPr>
          <w:i/>
          <w:color w:val="000000" w:themeColor="text1"/>
        </w:rPr>
        <w:t xml:space="preserve">BMC </w:t>
      </w:r>
      <w:proofErr w:type="spellStart"/>
      <w:r w:rsidRPr="00C3080A">
        <w:rPr>
          <w:i/>
          <w:color w:val="000000" w:themeColor="text1"/>
        </w:rPr>
        <w:t>Int</w:t>
      </w:r>
      <w:proofErr w:type="spellEnd"/>
      <w:r w:rsidRPr="00C3080A">
        <w:rPr>
          <w:i/>
          <w:color w:val="000000" w:themeColor="text1"/>
        </w:rPr>
        <w:t xml:space="preserve"> Health Hum Rights</w:t>
      </w:r>
      <w:r w:rsidRPr="00D365CB">
        <w:rPr>
          <w:color w:val="000000" w:themeColor="text1"/>
        </w:rPr>
        <w:t>.</w:t>
      </w:r>
      <w:proofErr w:type="gramEnd"/>
      <w:r w:rsidRPr="00D365CB">
        <w:rPr>
          <w:color w:val="000000" w:themeColor="text1"/>
        </w:rPr>
        <w:t xml:space="preserve"> 2005</w:t>
      </w:r>
      <w:proofErr w:type="gramStart"/>
      <w:r w:rsidRPr="00D365CB">
        <w:rPr>
          <w:color w:val="000000" w:themeColor="text1"/>
        </w:rPr>
        <w:t>;5:6</w:t>
      </w:r>
      <w:proofErr w:type="gramEnd"/>
      <w:r w:rsidRPr="00D365CB">
        <w:rPr>
          <w:color w:val="000000" w:themeColor="text1"/>
        </w:rPr>
        <w:t>.</w:t>
      </w:r>
    </w:p>
    <w:p w:rsidR="00C3080A"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 xml:space="preserve">33. </w:t>
      </w:r>
      <w:r w:rsidRPr="00D365CB">
        <w:rPr>
          <w:color w:val="000000" w:themeColor="text1"/>
        </w:rPr>
        <w:t>Care After Research: Health Research Authority [2013/08]</w:t>
      </w:r>
      <w:r w:rsidR="00C3080A">
        <w:rPr>
          <w:color w:val="000000" w:themeColor="text1"/>
        </w:rPr>
        <w:t xml:space="preserve"> </w:t>
      </w:r>
      <w:r w:rsidR="00C3080A" w:rsidRPr="00D365CB">
        <w:rPr>
          <w:color w:val="000000" w:themeColor="text1"/>
        </w:rPr>
        <w:t>[</w:t>
      </w:r>
      <w:r w:rsidR="00C3080A">
        <w:rPr>
          <w:color w:val="000000" w:themeColor="text1"/>
        </w:rPr>
        <w:t>cited August 27</w:t>
      </w:r>
      <w:r w:rsidR="00C3080A" w:rsidRPr="00D365CB">
        <w:rPr>
          <w:color w:val="000000" w:themeColor="text1"/>
        </w:rPr>
        <w:t>, 2017]</w:t>
      </w:r>
      <w:r w:rsidRPr="00D365CB">
        <w:rPr>
          <w:color w:val="000000" w:themeColor="text1"/>
        </w:rPr>
        <w:t xml:space="preserve"> Available from:</w:t>
      </w:r>
      <w:r w:rsidRPr="00D365CB">
        <w:rPr>
          <w:color w:val="000000" w:themeColor="text1"/>
          <w:shd w:val="clear" w:color="auto" w:fill="FFFFFF"/>
        </w:rPr>
        <w:t xml:space="preserve"> </w:t>
      </w:r>
      <w:hyperlink r:id="rId53" w:history="1">
        <w:r w:rsidRPr="00D365CB">
          <w:rPr>
            <w:rStyle w:val="Hyperlink"/>
            <w:color w:val="000000" w:themeColor="text1"/>
            <w:u w:val="none"/>
          </w:rPr>
          <w:t>www.hra.nhs.uk/documents/2013/08/</w:t>
        </w:r>
        <w:r w:rsidRPr="00D365CB">
          <w:rPr>
            <w:rStyle w:val="Hyperlink"/>
            <w:bCs/>
            <w:color w:val="000000" w:themeColor="text1"/>
            <w:u w:val="none"/>
          </w:rPr>
          <w:t>care</w:t>
        </w:r>
        <w:r w:rsidRPr="00D365CB">
          <w:rPr>
            <w:rStyle w:val="Hyperlink"/>
            <w:color w:val="000000" w:themeColor="text1"/>
            <w:u w:val="none"/>
          </w:rPr>
          <w:t>-</w:t>
        </w:r>
        <w:r w:rsidRPr="00D365CB">
          <w:rPr>
            <w:rStyle w:val="Hyperlink"/>
            <w:bCs/>
            <w:color w:val="000000" w:themeColor="text1"/>
            <w:u w:val="none"/>
          </w:rPr>
          <w:t>after</w:t>
        </w:r>
        <w:r w:rsidRPr="00D365CB">
          <w:rPr>
            <w:rStyle w:val="Hyperlink"/>
            <w:color w:val="000000" w:themeColor="text1"/>
            <w:u w:val="none"/>
          </w:rPr>
          <w:t>-</w:t>
        </w:r>
        <w:r w:rsidRPr="00D365CB">
          <w:rPr>
            <w:rStyle w:val="Hyperlink"/>
            <w:bCs/>
            <w:color w:val="000000" w:themeColor="text1"/>
            <w:u w:val="none"/>
          </w:rPr>
          <w:t>research</w:t>
        </w:r>
        <w:r w:rsidRPr="00D365CB">
          <w:rPr>
            <w:rStyle w:val="Hyperlink"/>
            <w:color w:val="000000" w:themeColor="text1"/>
            <w:u w:val="none"/>
          </w:rPr>
          <w:t>.pdf</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rPr>
        <w:lastRenderedPageBreak/>
        <w:t>34.</w:t>
      </w:r>
      <w:hyperlink r:id="rId54" w:history="1">
        <w:r w:rsidRPr="00D365CB">
          <w:rPr>
            <w:rStyle w:val="Hyperlink"/>
            <w:color w:val="000000" w:themeColor="text1"/>
            <w:u w:val="none"/>
          </w:rPr>
          <w:t>Emanuel EJ</w:t>
        </w:r>
      </w:hyperlink>
      <w:r w:rsidRPr="00D365CB">
        <w:rPr>
          <w:color w:val="000000" w:themeColor="text1"/>
        </w:rPr>
        <w:t>,</w:t>
      </w:r>
      <w:r w:rsidRPr="00D365CB">
        <w:rPr>
          <w:rStyle w:val="apple-converted-space"/>
          <w:color w:val="000000" w:themeColor="text1"/>
        </w:rPr>
        <w:t> </w:t>
      </w:r>
      <w:hyperlink r:id="rId55" w:history="1">
        <w:r w:rsidRPr="00D365CB">
          <w:rPr>
            <w:rStyle w:val="Hyperlink"/>
            <w:color w:val="000000" w:themeColor="text1"/>
            <w:u w:val="none"/>
          </w:rPr>
          <w:t>Currie XE</w:t>
        </w:r>
      </w:hyperlink>
      <w:r w:rsidRPr="00D365CB">
        <w:rPr>
          <w:color w:val="000000" w:themeColor="text1"/>
        </w:rPr>
        <w:t>,</w:t>
      </w:r>
      <w:r w:rsidRPr="00D365CB">
        <w:rPr>
          <w:rStyle w:val="apple-converted-space"/>
          <w:color w:val="000000" w:themeColor="text1"/>
        </w:rPr>
        <w:t> </w:t>
      </w:r>
      <w:hyperlink r:id="rId56" w:history="1">
        <w:r w:rsidRPr="00D365CB">
          <w:rPr>
            <w:rStyle w:val="Hyperlink"/>
            <w:color w:val="000000" w:themeColor="text1"/>
            <w:u w:val="none"/>
          </w:rPr>
          <w:t>Herman A</w:t>
        </w:r>
      </w:hyperlink>
      <w:r w:rsidRPr="00D365CB">
        <w:rPr>
          <w:color w:val="000000" w:themeColor="text1"/>
        </w:rPr>
        <w:t>;</w:t>
      </w:r>
      <w:r w:rsidRPr="00D365CB">
        <w:rPr>
          <w:rStyle w:val="apple-converted-space"/>
          <w:color w:val="000000" w:themeColor="text1"/>
        </w:rPr>
        <w:t> </w:t>
      </w:r>
      <w:hyperlink r:id="rId57" w:history="1">
        <w:r w:rsidRPr="00D365CB">
          <w:rPr>
            <w:rStyle w:val="Hyperlink"/>
            <w:color w:val="000000" w:themeColor="text1"/>
            <w:u w:val="none"/>
          </w:rPr>
          <w:t xml:space="preserve">Project </w:t>
        </w:r>
        <w:proofErr w:type="spellStart"/>
        <w:r w:rsidRPr="00D365CB">
          <w:rPr>
            <w:rStyle w:val="Hyperlink"/>
            <w:color w:val="000000" w:themeColor="text1"/>
            <w:u w:val="none"/>
          </w:rPr>
          <w:t>Phidisa</w:t>
        </w:r>
        <w:proofErr w:type="spellEnd"/>
      </w:hyperlink>
      <w:r w:rsidRPr="00D365CB">
        <w:rPr>
          <w:color w:val="000000" w:themeColor="text1"/>
        </w:rPr>
        <w:t xml:space="preserve"> </w:t>
      </w:r>
      <w:r w:rsidRPr="00D365CB">
        <w:rPr>
          <w:rStyle w:val="highlight"/>
          <w:color w:val="000000" w:themeColor="text1"/>
        </w:rPr>
        <w:t>Undue</w:t>
      </w:r>
      <w:r w:rsidRPr="00D365CB">
        <w:rPr>
          <w:rStyle w:val="apple-converted-space"/>
          <w:color w:val="000000" w:themeColor="text1"/>
        </w:rPr>
        <w:t> </w:t>
      </w:r>
      <w:r w:rsidRPr="00D365CB">
        <w:rPr>
          <w:rStyle w:val="highlight"/>
          <w:color w:val="000000" w:themeColor="text1"/>
        </w:rPr>
        <w:t>inducement</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clinical</w:t>
      </w:r>
      <w:r w:rsidRPr="00D365CB">
        <w:rPr>
          <w:rStyle w:val="apple-converted-space"/>
          <w:color w:val="000000" w:themeColor="text1"/>
        </w:rPr>
        <w:t> </w:t>
      </w:r>
      <w:r w:rsidRPr="00D365CB">
        <w:rPr>
          <w:rStyle w:val="highlight"/>
          <w:color w:val="000000" w:themeColor="text1"/>
        </w:rPr>
        <w:t>research</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developing</w:t>
      </w:r>
      <w:r w:rsidRPr="00D365CB">
        <w:rPr>
          <w:rStyle w:val="apple-converted-space"/>
          <w:color w:val="000000" w:themeColor="text1"/>
        </w:rPr>
        <w:t> </w:t>
      </w:r>
      <w:r w:rsidRPr="00D365CB">
        <w:rPr>
          <w:rStyle w:val="highlight"/>
          <w:color w:val="000000" w:themeColor="text1"/>
        </w:rPr>
        <w:t>countries</w:t>
      </w:r>
      <w:r w:rsidRPr="00D365CB">
        <w:rPr>
          <w:color w:val="000000" w:themeColor="text1"/>
        </w:rPr>
        <w:t>: is it a</w:t>
      </w:r>
      <w:r w:rsidRPr="00D365CB">
        <w:rPr>
          <w:rStyle w:val="apple-converted-space"/>
          <w:color w:val="000000" w:themeColor="text1"/>
        </w:rPr>
        <w:t> </w:t>
      </w:r>
      <w:r w:rsidRPr="00D365CB">
        <w:rPr>
          <w:rStyle w:val="highlight"/>
          <w:color w:val="000000" w:themeColor="text1"/>
        </w:rPr>
        <w:t>worry</w:t>
      </w:r>
      <w:r w:rsidRPr="00D365CB">
        <w:rPr>
          <w:color w:val="000000" w:themeColor="text1"/>
        </w:rPr>
        <w:t xml:space="preserve">? </w:t>
      </w:r>
      <w:hyperlink r:id="rId58" w:tooltip="Lancet (London, England)." w:history="1">
        <w:proofErr w:type="gramStart"/>
        <w:r w:rsidRPr="00C3080A">
          <w:rPr>
            <w:rStyle w:val="Hyperlink"/>
            <w:i/>
            <w:color w:val="000000" w:themeColor="text1"/>
            <w:u w:val="none"/>
          </w:rPr>
          <w:t>Lancet</w:t>
        </w:r>
        <w:r w:rsidRPr="00D365CB">
          <w:rPr>
            <w:rStyle w:val="Hyperlink"/>
            <w:color w:val="000000" w:themeColor="text1"/>
            <w:u w:val="none"/>
          </w:rPr>
          <w:t>.</w:t>
        </w:r>
        <w:proofErr w:type="gramEnd"/>
      </w:hyperlink>
      <w:r w:rsidRPr="00D365CB">
        <w:rPr>
          <w:rStyle w:val="apple-converted-space"/>
          <w:color w:val="000000" w:themeColor="text1"/>
        </w:rPr>
        <w:t> </w:t>
      </w:r>
      <w:r w:rsidRPr="00D365CB">
        <w:rPr>
          <w:color w:val="000000" w:themeColor="text1"/>
        </w:rPr>
        <w:t>2005; 366(9482):336-40.</w:t>
      </w:r>
    </w:p>
    <w:p w:rsidR="00C3080A" w:rsidRDefault="00D365CB" w:rsidP="00D365CB">
      <w:pPr>
        <w:shd w:val="clear" w:color="auto" w:fill="FFFFFF"/>
        <w:spacing w:line="480" w:lineRule="auto"/>
        <w:jc w:val="both"/>
        <w:rPr>
          <w:color w:val="000000" w:themeColor="text1"/>
        </w:rPr>
      </w:pPr>
      <w:r w:rsidRPr="00D365CB">
        <w:rPr>
          <w:color w:val="000000" w:themeColor="text1"/>
        </w:rPr>
        <w:t>35. Post-Trial Access to Treatment: Corporate best practices [SOMO paper] 2015 February</w:t>
      </w:r>
      <w:r w:rsidR="00C3080A">
        <w:rPr>
          <w:color w:val="000000" w:themeColor="text1"/>
        </w:rPr>
        <w:t xml:space="preserve"> </w:t>
      </w:r>
      <w:r w:rsidR="00C3080A" w:rsidRPr="00D365CB">
        <w:rPr>
          <w:color w:val="000000" w:themeColor="text1"/>
        </w:rPr>
        <w:t>[</w:t>
      </w:r>
      <w:r w:rsidR="00C3080A">
        <w:rPr>
          <w:color w:val="000000" w:themeColor="text1"/>
        </w:rPr>
        <w:t>cited August 30</w:t>
      </w:r>
      <w:r w:rsidR="00C3080A" w:rsidRPr="00D365CB">
        <w:rPr>
          <w:color w:val="000000" w:themeColor="text1"/>
        </w:rPr>
        <w:t>, 2017]</w:t>
      </w:r>
      <w:r w:rsidRPr="00D365CB">
        <w:rPr>
          <w:color w:val="000000" w:themeColor="text1"/>
        </w:rPr>
        <w:t>. Available from:</w:t>
      </w:r>
      <w:r w:rsidRPr="00D365CB">
        <w:rPr>
          <w:color w:val="000000" w:themeColor="text1"/>
          <w:shd w:val="clear" w:color="auto" w:fill="FFFFFF"/>
        </w:rPr>
        <w:t xml:space="preserve">  </w:t>
      </w:r>
      <w:hyperlink r:id="rId59" w:history="1">
        <w:r w:rsidRPr="00D365CB">
          <w:rPr>
            <w:rStyle w:val="Hyperlink"/>
            <w:color w:val="000000" w:themeColor="text1"/>
            <w:u w:val="none"/>
            <w:shd w:val="clear" w:color="auto" w:fill="FFFFFF"/>
          </w:rPr>
          <w:t>www.somo.nl/publications-en/Publication_4169/at_download/fullfile</w:t>
        </w:r>
      </w:hyperlink>
      <w:r w:rsidRPr="00D365CB">
        <w:t xml:space="preserve">. </w:t>
      </w:r>
    </w:p>
    <w:p w:rsidR="00D365CB" w:rsidRPr="00D365CB" w:rsidRDefault="00D365CB" w:rsidP="00D365CB">
      <w:pPr>
        <w:shd w:val="clear" w:color="auto" w:fill="FFFFFF"/>
        <w:spacing w:line="480" w:lineRule="auto"/>
        <w:jc w:val="both"/>
        <w:rPr>
          <w:color w:val="000000" w:themeColor="text1"/>
        </w:rPr>
      </w:pPr>
      <w:r w:rsidRPr="00D365CB">
        <w:rPr>
          <w:color w:val="000000" w:themeColor="text1"/>
          <w:shd w:val="clear" w:color="auto" w:fill="FFFFFF"/>
        </w:rPr>
        <w:t xml:space="preserve">36. </w:t>
      </w:r>
      <w:hyperlink r:id="rId60" w:history="1">
        <w:r w:rsidRPr="00D365CB">
          <w:rPr>
            <w:rStyle w:val="Hyperlink"/>
            <w:color w:val="000000" w:themeColor="text1"/>
            <w:u w:val="none"/>
          </w:rPr>
          <w:t>Macklin R</w:t>
        </w:r>
      </w:hyperlink>
      <w:r w:rsidRPr="00D365CB">
        <w:rPr>
          <w:color w:val="000000" w:themeColor="text1"/>
        </w:rPr>
        <w:t xml:space="preserve">. On paying money to research subjects: 'due' and 'undue' inducements. </w:t>
      </w:r>
      <w:hyperlink r:id="rId61" w:tooltip="IRB." w:history="1">
        <w:proofErr w:type="gramStart"/>
        <w:r w:rsidRPr="00C3080A">
          <w:rPr>
            <w:rStyle w:val="Hyperlink"/>
            <w:i/>
            <w:color w:val="000000" w:themeColor="text1"/>
            <w:u w:val="none"/>
          </w:rPr>
          <w:t>IRB</w:t>
        </w:r>
        <w:r w:rsidRPr="00D365CB">
          <w:rPr>
            <w:rStyle w:val="Hyperlink"/>
            <w:color w:val="000000" w:themeColor="text1"/>
            <w:u w:val="none"/>
          </w:rPr>
          <w:t>.</w:t>
        </w:r>
        <w:proofErr w:type="gramEnd"/>
      </w:hyperlink>
      <w:r w:rsidRPr="00D365CB">
        <w:rPr>
          <w:rStyle w:val="apple-converted-space"/>
          <w:color w:val="000000" w:themeColor="text1"/>
        </w:rPr>
        <w:t> </w:t>
      </w:r>
      <w:r w:rsidRPr="00D365CB">
        <w:rPr>
          <w:color w:val="000000" w:themeColor="text1"/>
        </w:rPr>
        <w:t>1981; 3(5):1-6.</w:t>
      </w:r>
    </w:p>
    <w:p w:rsidR="00D365CB" w:rsidRPr="00D365CB" w:rsidRDefault="00D365CB" w:rsidP="00D365CB">
      <w:pPr>
        <w:shd w:val="clear" w:color="auto" w:fill="FFFFFF"/>
        <w:spacing w:line="480" w:lineRule="auto"/>
        <w:jc w:val="both"/>
        <w:rPr>
          <w:bCs/>
          <w:color w:val="000000" w:themeColor="text1"/>
        </w:rPr>
      </w:pPr>
      <w:r w:rsidRPr="00D365CB">
        <w:rPr>
          <w:color w:val="000000" w:themeColor="text1"/>
        </w:rPr>
        <w:t>37.</w:t>
      </w:r>
      <w:r w:rsidRPr="00D365CB">
        <w:rPr>
          <w:bCs/>
          <w:color w:val="000000" w:themeColor="text1"/>
        </w:rPr>
        <w:t xml:space="preserve"> G.J. Taylor, P. Wainwright, Open label extension </w:t>
      </w:r>
      <w:r w:rsidR="00C3080A">
        <w:rPr>
          <w:bCs/>
          <w:color w:val="000000" w:themeColor="text1"/>
        </w:rPr>
        <w:t>studies: research or marketing?</w:t>
      </w:r>
      <w:r w:rsidRPr="00D365CB">
        <w:rPr>
          <w:bCs/>
          <w:color w:val="000000" w:themeColor="text1"/>
        </w:rPr>
        <w:t xml:space="preserve"> </w:t>
      </w:r>
      <w:proofErr w:type="gramStart"/>
      <w:r w:rsidRPr="00C3080A">
        <w:rPr>
          <w:bCs/>
          <w:i/>
          <w:color w:val="000000" w:themeColor="text1"/>
        </w:rPr>
        <w:t>BMJ</w:t>
      </w:r>
      <w:r w:rsidR="00C3080A">
        <w:rPr>
          <w:bCs/>
          <w:color w:val="000000" w:themeColor="text1"/>
        </w:rPr>
        <w:t>.</w:t>
      </w:r>
      <w:proofErr w:type="gramEnd"/>
      <w:r w:rsidRPr="00D365CB">
        <w:rPr>
          <w:bCs/>
          <w:color w:val="000000" w:themeColor="text1"/>
        </w:rPr>
        <w:t xml:space="preserve"> 2005, (331): 572­74.</w:t>
      </w:r>
    </w:p>
    <w:p w:rsidR="00D365CB" w:rsidRPr="00D365CB" w:rsidRDefault="00D365CB" w:rsidP="00D365CB">
      <w:pPr>
        <w:shd w:val="clear" w:color="auto" w:fill="FFFFFF"/>
        <w:spacing w:line="480" w:lineRule="auto"/>
        <w:jc w:val="both"/>
        <w:rPr>
          <w:color w:val="000000" w:themeColor="text1"/>
        </w:rPr>
      </w:pPr>
      <w:r w:rsidRPr="00D365CB">
        <w:rPr>
          <w:bCs/>
          <w:color w:val="000000" w:themeColor="text1"/>
        </w:rPr>
        <w:t>38.</w:t>
      </w:r>
      <w:r w:rsidRPr="00D365CB">
        <w:rPr>
          <w:color w:val="000000" w:themeColor="text1"/>
        </w:rPr>
        <w:t xml:space="preserve"> </w:t>
      </w:r>
      <w:hyperlink r:id="rId62" w:history="1">
        <w:r w:rsidRPr="00D365CB">
          <w:rPr>
            <w:rStyle w:val="Hyperlink"/>
            <w:color w:val="000000" w:themeColor="text1"/>
            <w:u w:val="none"/>
          </w:rPr>
          <w:t>Brody BA</w:t>
        </w:r>
      </w:hyperlink>
      <w:r w:rsidRPr="00D365CB">
        <w:rPr>
          <w:color w:val="000000" w:themeColor="text1"/>
        </w:rPr>
        <w:t xml:space="preserve">. </w:t>
      </w:r>
      <w:proofErr w:type="gramStart"/>
      <w:r w:rsidRPr="00D365CB">
        <w:rPr>
          <w:rStyle w:val="highlight"/>
          <w:color w:val="000000" w:themeColor="text1"/>
        </w:rPr>
        <w:t>Ethical issues</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clinical trials</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developing countries</w:t>
      </w:r>
      <w:r w:rsidRPr="00D365CB">
        <w:rPr>
          <w:color w:val="000000" w:themeColor="text1"/>
        </w:rPr>
        <w:t>.</w:t>
      </w:r>
      <w:proofErr w:type="gramEnd"/>
      <w:r w:rsidRPr="00D365CB">
        <w:rPr>
          <w:color w:val="000000" w:themeColor="text1"/>
        </w:rPr>
        <w:t xml:space="preserve"> </w:t>
      </w:r>
      <w:hyperlink r:id="rId63" w:tooltip="Statistics in medicine." w:history="1">
        <w:r w:rsidRPr="00C3080A">
          <w:rPr>
            <w:rStyle w:val="Hyperlink"/>
            <w:i/>
            <w:color w:val="000000" w:themeColor="text1"/>
            <w:u w:val="none"/>
          </w:rPr>
          <w:t>Stat Med</w:t>
        </w:r>
        <w:r w:rsidRPr="00D365CB">
          <w:rPr>
            <w:rStyle w:val="Hyperlink"/>
            <w:color w:val="000000" w:themeColor="text1"/>
            <w:u w:val="none"/>
          </w:rPr>
          <w:t>.</w:t>
        </w:r>
      </w:hyperlink>
      <w:r w:rsidRPr="00D365CB">
        <w:rPr>
          <w:rStyle w:val="apple-converted-space"/>
          <w:color w:val="000000" w:themeColor="text1"/>
        </w:rPr>
        <w:t> </w:t>
      </w:r>
      <w:r w:rsidRPr="00D365CB">
        <w:rPr>
          <w:color w:val="000000" w:themeColor="text1"/>
        </w:rPr>
        <w:t>2002; 21(19):2853-8.</w:t>
      </w:r>
    </w:p>
    <w:p w:rsidR="00D365CB" w:rsidRPr="00D365CB" w:rsidRDefault="00D365CB" w:rsidP="00D365CB">
      <w:pPr>
        <w:shd w:val="clear" w:color="auto" w:fill="FFFFFF"/>
        <w:spacing w:line="480" w:lineRule="auto"/>
        <w:jc w:val="both"/>
        <w:textAlignment w:val="center"/>
        <w:rPr>
          <w:color w:val="000000" w:themeColor="text1"/>
        </w:rPr>
      </w:pPr>
      <w:r w:rsidRPr="00D365CB">
        <w:rPr>
          <w:color w:val="000000" w:themeColor="text1"/>
        </w:rPr>
        <w:t xml:space="preserve">39. </w:t>
      </w:r>
      <w:hyperlink r:id="rId64" w:history="1">
        <w:r w:rsidRPr="00D365CB">
          <w:rPr>
            <w:rStyle w:val="Hyperlink"/>
            <w:color w:val="000000" w:themeColor="text1"/>
            <w:u w:val="none"/>
          </w:rPr>
          <w:t>Sachs B</w:t>
        </w:r>
      </w:hyperlink>
      <w:r w:rsidRPr="00D365CB">
        <w:rPr>
          <w:color w:val="000000" w:themeColor="text1"/>
        </w:rPr>
        <w:t>.</w:t>
      </w:r>
      <w:r w:rsidRPr="00D365CB">
        <w:rPr>
          <w:rStyle w:val="highlight"/>
          <w:color w:val="000000" w:themeColor="text1"/>
        </w:rPr>
        <w:t xml:space="preserve"> </w:t>
      </w:r>
      <w:proofErr w:type="gramStart"/>
      <w:r w:rsidRPr="00D365CB">
        <w:rPr>
          <w:rStyle w:val="highlight"/>
          <w:color w:val="000000" w:themeColor="text1"/>
        </w:rPr>
        <w:t>Going</w:t>
      </w:r>
      <w:r w:rsidRPr="00D365CB">
        <w:rPr>
          <w:rStyle w:val="apple-converted-space"/>
          <w:color w:val="000000" w:themeColor="text1"/>
        </w:rPr>
        <w:t> </w:t>
      </w:r>
      <w:r w:rsidRPr="00D365CB">
        <w:rPr>
          <w:color w:val="000000" w:themeColor="text1"/>
        </w:rPr>
        <w:t>from</w:t>
      </w:r>
      <w:r w:rsidRPr="00D365CB">
        <w:rPr>
          <w:rStyle w:val="apple-converted-space"/>
          <w:color w:val="000000" w:themeColor="text1"/>
        </w:rPr>
        <w:t> </w:t>
      </w:r>
      <w:r w:rsidRPr="00D365CB">
        <w:rPr>
          <w:rStyle w:val="highlight"/>
          <w:color w:val="000000" w:themeColor="text1"/>
        </w:rPr>
        <w:t>principles</w:t>
      </w:r>
      <w:r w:rsidRPr="00D365CB">
        <w:rPr>
          <w:rStyle w:val="apple-converted-space"/>
          <w:color w:val="000000" w:themeColor="text1"/>
        </w:rPr>
        <w:t> </w:t>
      </w:r>
      <w:r w:rsidRPr="00D365CB">
        <w:rPr>
          <w:color w:val="000000" w:themeColor="text1"/>
        </w:rPr>
        <w:t>to</w:t>
      </w:r>
      <w:r w:rsidRPr="00D365CB">
        <w:rPr>
          <w:rStyle w:val="apple-converted-space"/>
          <w:color w:val="000000" w:themeColor="text1"/>
        </w:rPr>
        <w:t> </w:t>
      </w:r>
      <w:r w:rsidRPr="00D365CB">
        <w:rPr>
          <w:rStyle w:val="highlight"/>
          <w:color w:val="000000" w:themeColor="text1"/>
        </w:rPr>
        <w:t>rules</w:t>
      </w:r>
      <w:r w:rsidRPr="00D365CB">
        <w:rPr>
          <w:rStyle w:val="apple-converted-space"/>
          <w:color w:val="000000" w:themeColor="text1"/>
        </w:rPr>
        <w:t> </w:t>
      </w:r>
      <w:r w:rsidRPr="00D365CB">
        <w:rPr>
          <w:color w:val="000000" w:themeColor="text1"/>
        </w:rPr>
        <w:t>in</w:t>
      </w:r>
      <w:r w:rsidRPr="00D365CB">
        <w:rPr>
          <w:rStyle w:val="apple-converted-space"/>
          <w:color w:val="000000" w:themeColor="text1"/>
        </w:rPr>
        <w:t> </w:t>
      </w:r>
      <w:r w:rsidRPr="00D365CB">
        <w:rPr>
          <w:rStyle w:val="highlight"/>
          <w:color w:val="000000" w:themeColor="text1"/>
        </w:rPr>
        <w:t>research</w:t>
      </w:r>
      <w:r w:rsidRPr="00D365CB">
        <w:rPr>
          <w:rStyle w:val="apple-converted-space"/>
          <w:color w:val="000000" w:themeColor="text1"/>
        </w:rPr>
        <w:t> </w:t>
      </w:r>
      <w:r w:rsidRPr="00D365CB">
        <w:rPr>
          <w:rStyle w:val="highlight"/>
          <w:color w:val="000000" w:themeColor="text1"/>
        </w:rPr>
        <w:t>ethics</w:t>
      </w:r>
      <w:r w:rsidRPr="00D365CB">
        <w:rPr>
          <w:color w:val="000000" w:themeColor="text1"/>
        </w:rPr>
        <w:t>.</w:t>
      </w:r>
      <w:proofErr w:type="gramEnd"/>
      <w:r w:rsidRPr="00D365CB">
        <w:rPr>
          <w:color w:val="000000" w:themeColor="text1"/>
        </w:rPr>
        <w:t xml:space="preserve"> </w:t>
      </w:r>
      <w:hyperlink r:id="rId65" w:tooltip="Bioethics." w:history="1">
        <w:proofErr w:type="gramStart"/>
        <w:r w:rsidRPr="00C3080A">
          <w:rPr>
            <w:rStyle w:val="Hyperlink"/>
            <w:i/>
            <w:color w:val="000000" w:themeColor="text1"/>
            <w:u w:val="none"/>
          </w:rPr>
          <w:t>Bioethics</w:t>
        </w:r>
        <w:r w:rsidRPr="00D365CB">
          <w:rPr>
            <w:rStyle w:val="Hyperlink"/>
            <w:color w:val="000000" w:themeColor="text1"/>
            <w:u w:val="none"/>
          </w:rPr>
          <w:t>.</w:t>
        </w:r>
        <w:proofErr w:type="gramEnd"/>
      </w:hyperlink>
      <w:r w:rsidRPr="00D365CB">
        <w:rPr>
          <w:rStyle w:val="apple-converted-space"/>
          <w:color w:val="000000" w:themeColor="text1"/>
        </w:rPr>
        <w:t> </w:t>
      </w:r>
      <w:r w:rsidRPr="00D365CB">
        <w:rPr>
          <w:color w:val="000000" w:themeColor="text1"/>
        </w:rPr>
        <w:t>2011; 25(1):9-20.</w:t>
      </w:r>
    </w:p>
    <w:p w:rsidR="00C3080A" w:rsidRDefault="00D365CB" w:rsidP="00D365CB">
      <w:pPr>
        <w:shd w:val="clear" w:color="auto" w:fill="FFFFFF"/>
        <w:spacing w:before="90" w:after="90" w:line="480" w:lineRule="auto"/>
        <w:jc w:val="both"/>
        <w:outlineLvl w:val="0"/>
        <w:rPr>
          <w:color w:val="000000" w:themeColor="text1"/>
          <w:shd w:val="clear" w:color="auto" w:fill="FFFFFF"/>
        </w:rPr>
      </w:pPr>
      <w:r w:rsidRPr="00D365CB">
        <w:rPr>
          <w:color w:val="000000" w:themeColor="text1"/>
        </w:rPr>
        <w:t>40. National Ethical Guidelines for Biomedical and Health Research Involving Human Participants</w:t>
      </w:r>
      <w:r w:rsidR="00C3080A">
        <w:rPr>
          <w:color w:val="000000" w:themeColor="text1"/>
        </w:rPr>
        <w:t xml:space="preserve">, 2017 </w:t>
      </w:r>
      <w:r w:rsidR="00C3080A" w:rsidRPr="00D365CB">
        <w:rPr>
          <w:color w:val="000000" w:themeColor="text1"/>
        </w:rPr>
        <w:t>[</w:t>
      </w:r>
      <w:r w:rsidR="00C3080A">
        <w:rPr>
          <w:color w:val="000000" w:themeColor="text1"/>
        </w:rPr>
        <w:t>cited December 4</w:t>
      </w:r>
      <w:r w:rsidR="00C3080A" w:rsidRPr="00D365CB">
        <w:rPr>
          <w:color w:val="000000" w:themeColor="text1"/>
        </w:rPr>
        <w:t>, 2017]</w:t>
      </w:r>
      <w:r w:rsidRPr="00D365CB">
        <w:rPr>
          <w:color w:val="000000" w:themeColor="text1"/>
        </w:rPr>
        <w:t xml:space="preserve">. Available from:  </w:t>
      </w:r>
      <w:r w:rsidR="00C3080A" w:rsidRPr="00C3080A">
        <w:rPr>
          <w:color w:val="000000" w:themeColor="text1"/>
          <w:shd w:val="clear" w:color="auto" w:fill="FFFFFF"/>
        </w:rPr>
        <w:t>http://www.icmr.nic.in/guidelines/ICMR_Ethical_Guidelines_2017.pdf</w:t>
      </w:r>
      <w:r w:rsidRPr="00D365CB">
        <w:rPr>
          <w:color w:val="000000" w:themeColor="text1"/>
          <w:shd w:val="clear" w:color="auto" w:fill="FFFFFF"/>
        </w:rPr>
        <w:t>.</w:t>
      </w:r>
    </w:p>
    <w:p w:rsidR="00D365CB" w:rsidRPr="00D365CB" w:rsidRDefault="00D365CB" w:rsidP="00D365CB">
      <w:pPr>
        <w:shd w:val="clear" w:color="auto" w:fill="FFFFFF"/>
        <w:spacing w:before="90" w:after="90" w:line="480" w:lineRule="auto"/>
        <w:jc w:val="both"/>
        <w:outlineLvl w:val="0"/>
      </w:pPr>
      <w:r w:rsidRPr="00D365CB">
        <w:rPr>
          <w:color w:val="000000" w:themeColor="text1"/>
          <w:shd w:val="clear" w:color="auto" w:fill="FFFFFF"/>
        </w:rPr>
        <w:t xml:space="preserve"> </w:t>
      </w:r>
      <w:r w:rsidRPr="00D365CB">
        <w:t xml:space="preserve">41. </w:t>
      </w:r>
      <w:proofErr w:type="spellStart"/>
      <w:r w:rsidRPr="00D365CB">
        <w:t>Somani</w:t>
      </w:r>
      <w:proofErr w:type="spellEnd"/>
      <w:r w:rsidRPr="00D365CB">
        <w:t xml:space="preserve"> V.G. New drug approval and Post Marketing Surveillance</w:t>
      </w:r>
      <w:r w:rsidR="00C3080A">
        <w:t xml:space="preserve"> </w:t>
      </w:r>
      <w:r w:rsidR="00C3080A" w:rsidRPr="00D365CB">
        <w:rPr>
          <w:color w:val="000000" w:themeColor="text1"/>
        </w:rPr>
        <w:t>[</w:t>
      </w:r>
      <w:r w:rsidR="00C3080A">
        <w:rPr>
          <w:color w:val="000000" w:themeColor="text1"/>
        </w:rPr>
        <w:t>cited December 4</w:t>
      </w:r>
      <w:r w:rsidR="00C3080A" w:rsidRPr="00D365CB">
        <w:rPr>
          <w:color w:val="000000" w:themeColor="text1"/>
        </w:rPr>
        <w:t>, 2017]</w:t>
      </w:r>
      <w:r w:rsidRPr="00D365CB">
        <w:t xml:space="preserve">. Available from: http://www.ipa-india.org/static-files/pdf/event/New-Drug-Approval-V-G-Somani-17.pdf. </w:t>
      </w:r>
    </w:p>
    <w:p w:rsidR="00E95635" w:rsidRPr="00D365CB" w:rsidRDefault="00E95635"/>
    <w:sectPr w:rsidR="00E95635" w:rsidRPr="00D365CB">
      <w:footerReference w:type="default" r:id="rId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HS" w:date="2018-03-11T22:24:00Z" w:initials="HS">
    <w:p w:rsidR="00BF5BBC" w:rsidRDefault="00BF5BBC">
      <w:pPr>
        <w:pStyle w:val="CommentText"/>
      </w:pPr>
      <w:r>
        <w:rPr>
          <w:rStyle w:val="CommentReference"/>
        </w:rPr>
        <w:annotationRef/>
      </w:r>
      <w:r w:rsidR="00367F03">
        <w:t>Title changed</w:t>
      </w:r>
      <w:r>
        <w:t xml:space="preserve"> to make it more meaningful</w:t>
      </w:r>
    </w:p>
  </w:comment>
  <w:comment w:id="9" w:author="HS" w:date="2018-03-11T22:24:00Z" w:initials="hs">
    <w:p w:rsidR="00367F03" w:rsidRDefault="00367F03">
      <w:pPr>
        <w:pStyle w:val="CommentText"/>
      </w:pPr>
      <w:r>
        <w:rPr>
          <w:rStyle w:val="CommentReference"/>
        </w:rPr>
        <w:annotationRef/>
      </w:r>
      <w:r>
        <w:t>Text deleted as per the instructions from the editor</w:t>
      </w:r>
    </w:p>
  </w:comment>
  <w:comment w:id="13" w:author="HS" w:date="2018-03-11T22:24:00Z" w:initials="hs">
    <w:p w:rsidR="00367F03" w:rsidRDefault="00367F03">
      <w:pPr>
        <w:pStyle w:val="CommentText"/>
      </w:pPr>
      <w:r>
        <w:rPr>
          <w:rStyle w:val="CommentReference"/>
        </w:rPr>
        <w:annotationRef/>
      </w:r>
      <w:r>
        <w:t>Relevant text added in the abstract</w:t>
      </w:r>
    </w:p>
  </w:comment>
  <w:comment w:id="35" w:author="HS" w:date="2018-03-11T22:24:00Z" w:initials="hs">
    <w:p w:rsidR="00C4714B" w:rsidRDefault="00C4714B">
      <w:pPr>
        <w:pStyle w:val="CommentText"/>
      </w:pPr>
      <w:r>
        <w:rPr>
          <w:rStyle w:val="CommentReference"/>
        </w:rPr>
        <w:annotationRef/>
      </w:r>
      <w:r w:rsidR="00CD1EFD">
        <w:t xml:space="preserve"> Text added to address the revised text in the main article</w:t>
      </w:r>
    </w:p>
  </w:comment>
  <w:comment w:id="54" w:author="HS" w:date="2018-03-11T22:24:00Z" w:initials="hs">
    <w:p w:rsidR="00C4714B" w:rsidRDefault="00C4714B">
      <w:pPr>
        <w:pStyle w:val="CommentText"/>
      </w:pPr>
      <w:r>
        <w:rPr>
          <w:rStyle w:val="CommentReference"/>
        </w:rPr>
        <w:annotationRef/>
      </w:r>
      <w:r>
        <w:t xml:space="preserve">Text added to address </w:t>
      </w:r>
      <w:r w:rsidR="00CD1EFD">
        <w:t>the revised</w:t>
      </w:r>
      <w:r>
        <w:t xml:space="preserve"> text in the main article </w:t>
      </w:r>
    </w:p>
  </w:comment>
  <w:comment w:id="74" w:author="HS" w:date="2018-03-11T22:24:00Z" w:initials="HS">
    <w:p w:rsidR="00BF5BBC" w:rsidRDefault="00BF5BBC">
      <w:pPr>
        <w:pStyle w:val="CommentText"/>
      </w:pPr>
      <w:r>
        <w:rPr>
          <w:rStyle w:val="CommentReference"/>
        </w:rPr>
        <w:annotationRef/>
      </w:r>
      <w:r>
        <w:t>Text modified as per the review comments</w:t>
      </w:r>
    </w:p>
  </w:comment>
  <w:comment w:id="99" w:author="HS" w:date="2018-03-11T22:24:00Z" w:initials="HS">
    <w:p w:rsidR="00BF5BBC" w:rsidRDefault="00BF5BBC">
      <w:pPr>
        <w:pStyle w:val="CommentText"/>
      </w:pPr>
      <w:r>
        <w:rPr>
          <w:rStyle w:val="CommentReference"/>
        </w:rPr>
        <w:annotationRef/>
      </w:r>
      <w:r>
        <w:t>Text modified as per review comments</w:t>
      </w:r>
    </w:p>
  </w:comment>
  <w:comment w:id="121" w:author="HS" w:date="2018-03-11T22:24:00Z" w:initials="hs">
    <w:p w:rsidR="0033019E" w:rsidRDefault="0033019E">
      <w:pPr>
        <w:pStyle w:val="CommentText"/>
      </w:pPr>
      <w:r>
        <w:rPr>
          <w:rStyle w:val="CommentReference"/>
        </w:rPr>
        <w:annotationRef/>
      </w:r>
      <w:r>
        <w:t>This is in general about PTA from this reference. No need to mention the exact part.</w:t>
      </w:r>
    </w:p>
  </w:comment>
  <w:comment w:id="131" w:author="HS" w:date="2018-03-11T22:24:00Z" w:initials="hs">
    <w:p w:rsidR="0033019E" w:rsidRDefault="0033019E">
      <w:pPr>
        <w:pStyle w:val="CommentText"/>
      </w:pPr>
      <w:r>
        <w:rPr>
          <w:rStyle w:val="CommentReference"/>
        </w:rPr>
        <w:annotationRef/>
      </w:r>
      <w:r>
        <w:t>Specified the section of the document of ref no. 20 as instructed by the editor</w:t>
      </w:r>
    </w:p>
  </w:comment>
  <w:comment w:id="185" w:author="HS" w:date="2018-03-11T22:24:00Z" w:initials="hs">
    <w:p w:rsidR="00851C8E" w:rsidRDefault="00851C8E">
      <w:pPr>
        <w:pStyle w:val="CommentText"/>
      </w:pPr>
      <w:r>
        <w:rPr>
          <w:rStyle w:val="CommentReference"/>
        </w:rPr>
        <w:annotationRef/>
      </w:r>
      <w:r>
        <w:t>Added relevant text with modified reference</w:t>
      </w:r>
    </w:p>
  </w:comment>
  <w:comment w:id="206" w:author="HS" w:date="2018-03-11T22:24:00Z" w:initials="hs">
    <w:p w:rsidR="00CC3655" w:rsidRDefault="00CC3655">
      <w:pPr>
        <w:pStyle w:val="CommentText"/>
      </w:pPr>
      <w:r>
        <w:rPr>
          <w:rStyle w:val="CommentReference"/>
        </w:rPr>
        <w:annotationRef/>
      </w:r>
      <w:r>
        <w:t xml:space="preserve">Reference replaced </w:t>
      </w:r>
    </w:p>
  </w:comment>
  <w:comment w:id="216" w:author="HS" w:date="2018-03-11T22:24:00Z" w:initials="HS">
    <w:p w:rsidR="00BF5BBC" w:rsidRDefault="00BF5BBC">
      <w:pPr>
        <w:pStyle w:val="CommentText"/>
      </w:pPr>
      <w:r>
        <w:rPr>
          <w:rStyle w:val="CommentReference"/>
        </w:rPr>
        <w:annotationRef/>
      </w:r>
      <w:r>
        <w:t>New paragraph added as per the review comments. Same is described in comment file</w:t>
      </w:r>
    </w:p>
  </w:comment>
  <w:comment w:id="235" w:author="HS" w:date="2018-03-11T22:24:00Z" w:initials="hs">
    <w:p w:rsidR="00DC3715" w:rsidRDefault="00DC3715">
      <w:pPr>
        <w:pStyle w:val="CommentText"/>
      </w:pPr>
      <w:r>
        <w:rPr>
          <w:rStyle w:val="CommentReference"/>
        </w:rPr>
        <w:annotationRef/>
      </w:r>
      <w:r>
        <w:t xml:space="preserve">This reference is taken from MRCT conference paper (ref 20). The concerned section is </w:t>
      </w:r>
      <w:r>
        <w:rPr>
          <w:sz w:val="28"/>
          <w:szCs w:val="28"/>
        </w:rPr>
        <w:t>Appendix 3: Post-Trial Access Scenarios and Discussion Questions</w:t>
      </w:r>
    </w:p>
  </w:comment>
  <w:comment w:id="222" w:author="HS" w:date="2018-03-11T22:24:00Z" w:initials="HS">
    <w:p w:rsidR="00BF5BBC" w:rsidRDefault="00BF5BBC" w:rsidP="00BF5BBC">
      <w:pPr>
        <w:pStyle w:val="CommentText"/>
      </w:pPr>
      <w:r>
        <w:rPr>
          <w:rStyle w:val="CommentReference"/>
        </w:rPr>
        <w:annotationRef/>
      </w:r>
      <w:r>
        <w:t>New paragraph added as per the review comments. Same is described in comment file</w:t>
      </w:r>
    </w:p>
    <w:p w:rsidR="00BF5BBC" w:rsidRDefault="00BF5BBC">
      <w:pPr>
        <w:pStyle w:val="CommentText"/>
      </w:pPr>
    </w:p>
  </w:comment>
  <w:comment w:id="276" w:author="HS" w:date="2018-03-11T22:24:00Z" w:initials="hs">
    <w:p w:rsidR="00DC3715" w:rsidRDefault="00DC3715">
      <w:pPr>
        <w:pStyle w:val="CommentText"/>
      </w:pPr>
      <w:r>
        <w:rPr>
          <w:rStyle w:val="CommentReference"/>
        </w:rPr>
        <w:annotationRef/>
      </w:r>
      <w:r>
        <w:t>New lines added with relevant reference</w:t>
      </w:r>
    </w:p>
  </w:comment>
  <w:comment w:id="303" w:author="HS" w:date="2018-03-11T22:24:00Z" w:initials="hs">
    <w:p w:rsidR="00243B05" w:rsidRDefault="00243B05">
      <w:pPr>
        <w:pStyle w:val="CommentText"/>
      </w:pPr>
      <w:r>
        <w:rPr>
          <w:rStyle w:val="CommentReference"/>
        </w:rPr>
        <w:annotationRef/>
      </w:r>
      <w:r>
        <w:t>The relevant section of ref no. 22 is specified as per the Editor’s instructions</w:t>
      </w:r>
    </w:p>
  </w:comment>
  <w:comment w:id="313" w:author="HS" w:date="2018-03-11T22:24:00Z" w:initials="hs">
    <w:p w:rsidR="00243B05" w:rsidRDefault="00243B05" w:rsidP="00243B05">
      <w:pPr>
        <w:pStyle w:val="CommentText"/>
      </w:pPr>
      <w:r>
        <w:rPr>
          <w:rStyle w:val="CommentReference"/>
        </w:rPr>
        <w:annotationRef/>
      </w:r>
      <w:r>
        <w:t>Text shifted from the page no.7, a reference corrected.</w:t>
      </w:r>
    </w:p>
    <w:p w:rsidR="00243B05" w:rsidRDefault="00243B05">
      <w:pPr>
        <w:pStyle w:val="CommentText"/>
      </w:pPr>
    </w:p>
  </w:comment>
  <w:comment w:id="325" w:author="HS" w:date="2018-03-11T22:24:00Z" w:initials="HS">
    <w:p w:rsidR="00BF5BBC" w:rsidRDefault="00BF5BBC">
      <w:pPr>
        <w:pStyle w:val="CommentText"/>
      </w:pPr>
      <w:r>
        <w:rPr>
          <w:rStyle w:val="CommentReference"/>
        </w:rPr>
        <w:annotationRef/>
      </w:r>
      <w:r w:rsidRPr="007838A0">
        <w:t>We have suggested solutions by adding a new paragraph</w:t>
      </w:r>
      <w:r>
        <w:t xml:space="preserve"> as this was strongly recommended by the reviewer</w:t>
      </w:r>
    </w:p>
  </w:comment>
  <w:comment w:id="374" w:author="HS" w:date="2018-03-11T22:24:00Z" w:initials="hs">
    <w:p w:rsidR="00851C8E" w:rsidRDefault="00851C8E">
      <w:pPr>
        <w:pStyle w:val="CommentText"/>
      </w:pPr>
      <w:r>
        <w:rPr>
          <w:rStyle w:val="CommentReference"/>
        </w:rPr>
        <w:annotationRef/>
      </w:r>
      <w:r>
        <w:t>New more relevant ref added and replaced with previous one as per the requirement of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F1B925" w15:done="0"/>
  <w15:commentEx w15:paraId="4F58A1FF" w15:done="0"/>
  <w15:commentEx w15:paraId="164BA083" w15:done="0"/>
  <w15:commentEx w15:paraId="6E597224" w15:done="0"/>
  <w15:commentEx w15:paraId="6573E28F" w15:done="0"/>
  <w15:commentEx w15:paraId="29C774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060" w:rsidRDefault="000E6060" w:rsidP="00517512">
      <w:r>
        <w:separator/>
      </w:r>
    </w:p>
  </w:endnote>
  <w:endnote w:type="continuationSeparator" w:id="0">
    <w:p w:rsidR="000E6060" w:rsidRDefault="000E6060" w:rsidP="00517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378" w:author="HS" w:date="2018-03-11T00:00:00Z"/>
  <w:sdt>
    <w:sdtPr>
      <w:id w:val="-1130858290"/>
      <w:docPartObj>
        <w:docPartGallery w:val="Page Numbers (Bottom of Page)"/>
        <w:docPartUnique/>
      </w:docPartObj>
    </w:sdtPr>
    <w:sdtEndPr>
      <w:rPr>
        <w:noProof/>
      </w:rPr>
    </w:sdtEndPr>
    <w:sdtContent>
      <w:customXmlInsRangeEnd w:id="378"/>
      <w:p w:rsidR="00517512" w:rsidRDefault="00517512">
        <w:pPr>
          <w:pStyle w:val="Footer"/>
          <w:jc w:val="right"/>
          <w:rPr>
            <w:ins w:id="379" w:author="HS" w:date="2018-03-11T00:00:00Z"/>
          </w:rPr>
        </w:pPr>
        <w:ins w:id="380" w:author="HS" w:date="2018-03-11T00:00:00Z">
          <w:r>
            <w:fldChar w:fldCharType="begin"/>
          </w:r>
          <w:r>
            <w:instrText xml:space="preserve"> PAGE   \* MERGEFORMAT </w:instrText>
          </w:r>
          <w:r>
            <w:fldChar w:fldCharType="separate"/>
          </w:r>
        </w:ins>
        <w:r w:rsidR="00243B05">
          <w:rPr>
            <w:noProof/>
          </w:rPr>
          <w:t>1</w:t>
        </w:r>
        <w:ins w:id="381" w:author="HS" w:date="2018-03-11T00:00:00Z">
          <w:r>
            <w:rPr>
              <w:noProof/>
            </w:rPr>
            <w:fldChar w:fldCharType="end"/>
          </w:r>
        </w:ins>
      </w:p>
      <w:customXmlInsRangeStart w:id="382" w:author="HS" w:date="2018-03-11T00:00:00Z"/>
    </w:sdtContent>
  </w:sdt>
  <w:customXmlInsRangeEnd w:id="382"/>
  <w:p w:rsidR="00517512" w:rsidRDefault="00517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060" w:rsidRDefault="000E6060" w:rsidP="00517512">
      <w:r>
        <w:separator/>
      </w:r>
    </w:p>
  </w:footnote>
  <w:footnote w:type="continuationSeparator" w:id="0">
    <w:p w:rsidR="000E6060" w:rsidRDefault="000E6060" w:rsidP="005175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F77B"/>
      </v:shape>
    </w:pict>
  </w:numPicBullet>
  <w:abstractNum w:abstractNumId="0">
    <w:nsid w:val="0D0E0C6A"/>
    <w:multiLevelType w:val="hybridMultilevel"/>
    <w:tmpl w:val="14404274"/>
    <w:lvl w:ilvl="0" w:tplc="C452257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6613115"/>
    <w:multiLevelType w:val="hybridMultilevel"/>
    <w:tmpl w:val="D5FEFC2A"/>
    <w:lvl w:ilvl="0" w:tplc="0D7A46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D2E3297"/>
    <w:multiLevelType w:val="hybridMultilevel"/>
    <w:tmpl w:val="FAB4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S">
    <w15:presenceInfo w15:providerId="None" w15:userId="HS"/>
  </w15:person>
  <w15:person w15:author="ashish">
    <w15:presenceInfo w15:providerId="None" w15:userId="ashish"/>
  </w15:person>
  <w15:person w15:author="Dinesh Joshi">
    <w15:presenceInfo w15:providerId="AD" w15:userId="S-1-5-21-1344330708-2777477769-2734464085-9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CB"/>
    <w:rsid w:val="00022A47"/>
    <w:rsid w:val="000B15F3"/>
    <w:rsid w:val="000B4ED2"/>
    <w:rsid w:val="000E6060"/>
    <w:rsid w:val="00170520"/>
    <w:rsid w:val="00184E05"/>
    <w:rsid w:val="001C334E"/>
    <w:rsid w:val="001F2BF4"/>
    <w:rsid w:val="00204474"/>
    <w:rsid w:val="00243B05"/>
    <w:rsid w:val="00280796"/>
    <w:rsid w:val="002C2874"/>
    <w:rsid w:val="002C49CD"/>
    <w:rsid w:val="0031298E"/>
    <w:rsid w:val="0033019E"/>
    <w:rsid w:val="00367F03"/>
    <w:rsid w:val="003B1F55"/>
    <w:rsid w:val="00490E2F"/>
    <w:rsid w:val="004E6B58"/>
    <w:rsid w:val="004E7E21"/>
    <w:rsid w:val="00517512"/>
    <w:rsid w:val="00533E14"/>
    <w:rsid w:val="00541800"/>
    <w:rsid w:val="00590EA6"/>
    <w:rsid w:val="005B62C3"/>
    <w:rsid w:val="00606FB8"/>
    <w:rsid w:val="007C54CB"/>
    <w:rsid w:val="00815CFE"/>
    <w:rsid w:val="00851C8E"/>
    <w:rsid w:val="00885151"/>
    <w:rsid w:val="008E3811"/>
    <w:rsid w:val="009062BE"/>
    <w:rsid w:val="00922B84"/>
    <w:rsid w:val="00957A28"/>
    <w:rsid w:val="00B10C4A"/>
    <w:rsid w:val="00B328F9"/>
    <w:rsid w:val="00B41A61"/>
    <w:rsid w:val="00BF5BBC"/>
    <w:rsid w:val="00C3080A"/>
    <w:rsid w:val="00C4714B"/>
    <w:rsid w:val="00CC1C3F"/>
    <w:rsid w:val="00CC3655"/>
    <w:rsid w:val="00CD0CD1"/>
    <w:rsid w:val="00CD1EFD"/>
    <w:rsid w:val="00D365CB"/>
    <w:rsid w:val="00D44F02"/>
    <w:rsid w:val="00D75A54"/>
    <w:rsid w:val="00DC3715"/>
    <w:rsid w:val="00E44F19"/>
    <w:rsid w:val="00E769EC"/>
    <w:rsid w:val="00E93E98"/>
    <w:rsid w:val="00E95635"/>
    <w:rsid w:val="00E96F27"/>
    <w:rsid w:val="00EB1020"/>
    <w:rsid w:val="00F230BA"/>
    <w:rsid w:val="00FA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5C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D365C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65CB"/>
    <w:rPr>
      <w:sz w:val="18"/>
      <w:szCs w:val="18"/>
    </w:rPr>
  </w:style>
  <w:style w:type="paragraph" w:styleId="CommentText">
    <w:name w:val="annotation text"/>
    <w:basedOn w:val="Normal"/>
    <w:link w:val="CommentTextChar"/>
    <w:uiPriority w:val="99"/>
    <w:semiHidden/>
    <w:unhideWhenUsed/>
    <w:rsid w:val="00D365CB"/>
  </w:style>
  <w:style w:type="character" w:customStyle="1" w:styleId="CommentTextChar">
    <w:name w:val="Comment Text Char"/>
    <w:basedOn w:val="DefaultParagraphFont"/>
    <w:link w:val="CommentText"/>
    <w:uiPriority w:val="99"/>
    <w:semiHidden/>
    <w:rsid w:val="00D365CB"/>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365CB"/>
    <w:rPr>
      <w:rFonts w:ascii="Tahoma" w:hAnsi="Tahoma" w:cs="Tahoma"/>
      <w:sz w:val="16"/>
      <w:szCs w:val="16"/>
    </w:rPr>
  </w:style>
  <w:style w:type="character" w:customStyle="1" w:styleId="BalloonTextChar">
    <w:name w:val="Balloon Text Char"/>
    <w:basedOn w:val="DefaultParagraphFont"/>
    <w:link w:val="BalloonText"/>
    <w:uiPriority w:val="99"/>
    <w:semiHidden/>
    <w:rsid w:val="00D365CB"/>
    <w:rPr>
      <w:rFonts w:ascii="Tahoma" w:eastAsia="Times New Roman" w:hAnsi="Tahoma" w:cs="Tahoma"/>
      <w:sz w:val="16"/>
      <w:szCs w:val="16"/>
      <w:lang w:val="en-IN" w:eastAsia="en-IN"/>
    </w:rPr>
  </w:style>
  <w:style w:type="character" w:styleId="Emphasis">
    <w:name w:val="Emphasis"/>
    <w:basedOn w:val="DefaultParagraphFont"/>
    <w:uiPriority w:val="20"/>
    <w:qFormat/>
    <w:rsid w:val="00D365CB"/>
    <w:rPr>
      <w:i/>
      <w:iCs/>
    </w:rPr>
  </w:style>
  <w:style w:type="character" w:customStyle="1" w:styleId="Heading1Char">
    <w:name w:val="Heading 1 Char"/>
    <w:basedOn w:val="DefaultParagraphFont"/>
    <w:link w:val="Heading1"/>
    <w:uiPriority w:val="9"/>
    <w:rsid w:val="00D365CB"/>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D365CB"/>
    <w:pPr>
      <w:ind w:left="720"/>
      <w:contextualSpacing/>
    </w:pPr>
  </w:style>
  <w:style w:type="character" w:styleId="Hyperlink">
    <w:name w:val="Hyperlink"/>
    <w:basedOn w:val="DefaultParagraphFont"/>
    <w:uiPriority w:val="99"/>
    <w:unhideWhenUsed/>
    <w:rsid w:val="00D365CB"/>
    <w:rPr>
      <w:color w:val="0000FF"/>
      <w:u w:val="single"/>
    </w:rPr>
  </w:style>
  <w:style w:type="character" w:customStyle="1" w:styleId="apple-converted-space">
    <w:name w:val="apple-converted-space"/>
    <w:basedOn w:val="DefaultParagraphFont"/>
    <w:rsid w:val="00D365CB"/>
  </w:style>
  <w:style w:type="character" w:customStyle="1" w:styleId="highlight">
    <w:name w:val="highlight"/>
    <w:basedOn w:val="DefaultParagraphFont"/>
    <w:rsid w:val="00D365CB"/>
  </w:style>
  <w:style w:type="character" w:styleId="HTMLCite">
    <w:name w:val="HTML Cite"/>
    <w:basedOn w:val="DefaultParagraphFont"/>
    <w:uiPriority w:val="99"/>
    <w:semiHidden/>
    <w:unhideWhenUsed/>
    <w:rsid w:val="00D365CB"/>
    <w:rPr>
      <w:i/>
      <w:iCs/>
    </w:rPr>
  </w:style>
  <w:style w:type="character" w:customStyle="1" w:styleId="fn">
    <w:name w:val="fn"/>
    <w:basedOn w:val="DefaultParagraphFont"/>
    <w:rsid w:val="00D365CB"/>
  </w:style>
  <w:style w:type="paragraph" w:styleId="CommentSubject">
    <w:name w:val="annotation subject"/>
    <w:basedOn w:val="CommentText"/>
    <w:next w:val="CommentText"/>
    <w:link w:val="CommentSubjectChar"/>
    <w:uiPriority w:val="99"/>
    <w:semiHidden/>
    <w:unhideWhenUsed/>
    <w:rsid w:val="003B1F55"/>
    <w:rPr>
      <w:b/>
      <w:bCs/>
      <w:sz w:val="20"/>
      <w:szCs w:val="20"/>
    </w:rPr>
  </w:style>
  <w:style w:type="character" w:customStyle="1" w:styleId="CommentSubjectChar">
    <w:name w:val="Comment Subject Char"/>
    <w:basedOn w:val="CommentTextChar"/>
    <w:link w:val="CommentSubject"/>
    <w:uiPriority w:val="99"/>
    <w:semiHidden/>
    <w:rsid w:val="003B1F55"/>
    <w:rPr>
      <w:rFonts w:ascii="Times New Roman" w:eastAsia="Times New Roman" w:hAnsi="Times New Roman" w:cs="Times New Roman"/>
      <w:b/>
      <w:bCs/>
      <w:sz w:val="20"/>
      <w:szCs w:val="20"/>
      <w:lang w:val="en-IN" w:eastAsia="en-IN"/>
    </w:rPr>
  </w:style>
  <w:style w:type="paragraph" w:styleId="Header">
    <w:name w:val="header"/>
    <w:basedOn w:val="Normal"/>
    <w:link w:val="HeaderChar"/>
    <w:uiPriority w:val="99"/>
    <w:unhideWhenUsed/>
    <w:rsid w:val="00517512"/>
    <w:pPr>
      <w:tabs>
        <w:tab w:val="center" w:pos="4680"/>
        <w:tab w:val="right" w:pos="9360"/>
      </w:tabs>
    </w:pPr>
  </w:style>
  <w:style w:type="character" w:customStyle="1" w:styleId="HeaderChar">
    <w:name w:val="Header Char"/>
    <w:basedOn w:val="DefaultParagraphFont"/>
    <w:link w:val="Header"/>
    <w:uiPriority w:val="99"/>
    <w:rsid w:val="00517512"/>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517512"/>
    <w:pPr>
      <w:tabs>
        <w:tab w:val="center" w:pos="4680"/>
        <w:tab w:val="right" w:pos="9360"/>
      </w:tabs>
    </w:pPr>
  </w:style>
  <w:style w:type="character" w:customStyle="1" w:styleId="FooterChar">
    <w:name w:val="Footer Char"/>
    <w:basedOn w:val="DefaultParagraphFont"/>
    <w:link w:val="Footer"/>
    <w:uiPriority w:val="99"/>
    <w:rsid w:val="00517512"/>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5C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D365C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65CB"/>
    <w:rPr>
      <w:sz w:val="18"/>
      <w:szCs w:val="18"/>
    </w:rPr>
  </w:style>
  <w:style w:type="paragraph" w:styleId="CommentText">
    <w:name w:val="annotation text"/>
    <w:basedOn w:val="Normal"/>
    <w:link w:val="CommentTextChar"/>
    <w:uiPriority w:val="99"/>
    <w:semiHidden/>
    <w:unhideWhenUsed/>
    <w:rsid w:val="00D365CB"/>
  </w:style>
  <w:style w:type="character" w:customStyle="1" w:styleId="CommentTextChar">
    <w:name w:val="Comment Text Char"/>
    <w:basedOn w:val="DefaultParagraphFont"/>
    <w:link w:val="CommentText"/>
    <w:uiPriority w:val="99"/>
    <w:semiHidden/>
    <w:rsid w:val="00D365CB"/>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365CB"/>
    <w:rPr>
      <w:rFonts w:ascii="Tahoma" w:hAnsi="Tahoma" w:cs="Tahoma"/>
      <w:sz w:val="16"/>
      <w:szCs w:val="16"/>
    </w:rPr>
  </w:style>
  <w:style w:type="character" w:customStyle="1" w:styleId="BalloonTextChar">
    <w:name w:val="Balloon Text Char"/>
    <w:basedOn w:val="DefaultParagraphFont"/>
    <w:link w:val="BalloonText"/>
    <w:uiPriority w:val="99"/>
    <w:semiHidden/>
    <w:rsid w:val="00D365CB"/>
    <w:rPr>
      <w:rFonts w:ascii="Tahoma" w:eastAsia="Times New Roman" w:hAnsi="Tahoma" w:cs="Tahoma"/>
      <w:sz w:val="16"/>
      <w:szCs w:val="16"/>
      <w:lang w:val="en-IN" w:eastAsia="en-IN"/>
    </w:rPr>
  </w:style>
  <w:style w:type="character" w:styleId="Emphasis">
    <w:name w:val="Emphasis"/>
    <w:basedOn w:val="DefaultParagraphFont"/>
    <w:uiPriority w:val="20"/>
    <w:qFormat/>
    <w:rsid w:val="00D365CB"/>
    <w:rPr>
      <w:i/>
      <w:iCs/>
    </w:rPr>
  </w:style>
  <w:style w:type="character" w:customStyle="1" w:styleId="Heading1Char">
    <w:name w:val="Heading 1 Char"/>
    <w:basedOn w:val="DefaultParagraphFont"/>
    <w:link w:val="Heading1"/>
    <w:uiPriority w:val="9"/>
    <w:rsid w:val="00D365CB"/>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D365CB"/>
    <w:pPr>
      <w:ind w:left="720"/>
      <w:contextualSpacing/>
    </w:pPr>
  </w:style>
  <w:style w:type="character" w:styleId="Hyperlink">
    <w:name w:val="Hyperlink"/>
    <w:basedOn w:val="DefaultParagraphFont"/>
    <w:uiPriority w:val="99"/>
    <w:unhideWhenUsed/>
    <w:rsid w:val="00D365CB"/>
    <w:rPr>
      <w:color w:val="0000FF"/>
      <w:u w:val="single"/>
    </w:rPr>
  </w:style>
  <w:style w:type="character" w:customStyle="1" w:styleId="apple-converted-space">
    <w:name w:val="apple-converted-space"/>
    <w:basedOn w:val="DefaultParagraphFont"/>
    <w:rsid w:val="00D365CB"/>
  </w:style>
  <w:style w:type="character" w:customStyle="1" w:styleId="highlight">
    <w:name w:val="highlight"/>
    <w:basedOn w:val="DefaultParagraphFont"/>
    <w:rsid w:val="00D365CB"/>
  </w:style>
  <w:style w:type="character" w:styleId="HTMLCite">
    <w:name w:val="HTML Cite"/>
    <w:basedOn w:val="DefaultParagraphFont"/>
    <w:uiPriority w:val="99"/>
    <w:semiHidden/>
    <w:unhideWhenUsed/>
    <w:rsid w:val="00D365CB"/>
    <w:rPr>
      <w:i/>
      <w:iCs/>
    </w:rPr>
  </w:style>
  <w:style w:type="character" w:customStyle="1" w:styleId="fn">
    <w:name w:val="fn"/>
    <w:basedOn w:val="DefaultParagraphFont"/>
    <w:rsid w:val="00D365CB"/>
  </w:style>
  <w:style w:type="paragraph" w:styleId="CommentSubject">
    <w:name w:val="annotation subject"/>
    <w:basedOn w:val="CommentText"/>
    <w:next w:val="CommentText"/>
    <w:link w:val="CommentSubjectChar"/>
    <w:uiPriority w:val="99"/>
    <w:semiHidden/>
    <w:unhideWhenUsed/>
    <w:rsid w:val="003B1F55"/>
    <w:rPr>
      <w:b/>
      <w:bCs/>
      <w:sz w:val="20"/>
      <w:szCs w:val="20"/>
    </w:rPr>
  </w:style>
  <w:style w:type="character" w:customStyle="1" w:styleId="CommentSubjectChar">
    <w:name w:val="Comment Subject Char"/>
    <w:basedOn w:val="CommentTextChar"/>
    <w:link w:val="CommentSubject"/>
    <w:uiPriority w:val="99"/>
    <w:semiHidden/>
    <w:rsid w:val="003B1F55"/>
    <w:rPr>
      <w:rFonts w:ascii="Times New Roman" w:eastAsia="Times New Roman" w:hAnsi="Times New Roman" w:cs="Times New Roman"/>
      <w:b/>
      <w:bCs/>
      <w:sz w:val="20"/>
      <w:szCs w:val="20"/>
      <w:lang w:val="en-IN" w:eastAsia="en-IN"/>
    </w:rPr>
  </w:style>
  <w:style w:type="paragraph" w:styleId="Header">
    <w:name w:val="header"/>
    <w:basedOn w:val="Normal"/>
    <w:link w:val="HeaderChar"/>
    <w:uiPriority w:val="99"/>
    <w:unhideWhenUsed/>
    <w:rsid w:val="00517512"/>
    <w:pPr>
      <w:tabs>
        <w:tab w:val="center" w:pos="4680"/>
        <w:tab w:val="right" w:pos="9360"/>
      </w:tabs>
    </w:pPr>
  </w:style>
  <w:style w:type="character" w:customStyle="1" w:styleId="HeaderChar">
    <w:name w:val="Header Char"/>
    <w:basedOn w:val="DefaultParagraphFont"/>
    <w:link w:val="Header"/>
    <w:uiPriority w:val="99"/>
    <w:rsid w:val="00517512"/>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517512"/>
    <w:pPr>
      <w:tabs>
        <w:tab w:val="center" w:pos="4680"/>
        <w:tab w:val="right" w:pos="9360"/>
      </w:tabs>
    </w:pPr>
  </w:style>
  <w:style w:type="character" w:customStyle="1" w:styleId="FooterChar">
    <w:name w:val="Footer Char"/>
    <w:basedOn w:val="DefaultParagraphFont"/>
    <w:link w:val="Footer"/>
    <w:uiPriority w:val="99"/>
    <w:rsid w:val="00517512"/>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01935">
      <w:bodyDiv w:val="1"/>
      <w:marLeft w:val="0"/>
      <w:marRight w:val="0"/>
      <w:marTop w:val="0"/>
      <w:marBottom w:val="0"/>
      <w:divBdr>
        <w:top w:val="none" w:sz="0" w:space="0" w:color="auto"/>
        <w:left w:val="none" w:sz="0" w:space="0" w:color="auto"/>
        <w:bottom w:val="none" w:sz="0" w:space="0" w:color="auto"/>
        <w:right w:val="none" w:sz="0" w:space="0" w:color="auto"/>
      </w:divBdr>
    </w:div>
    <w:div w:id="1143234968">
      <w:bodyDiv w:val="1"/>
      <w:marLeft w:val="0"/>
      <w:marRight w:val="0"/>
      <w:marTop w:val="0"/>
      <w:marBottom w:val="0"/>
      <w:divBdr>
        <w:top w:val="none" w:sz="0" w:space="0" w:color="auto"/>
        <w:left w:val="none" w:sz="0" w:space="0" w:color="auto"/>
        <w:bottom w:val="none" w:sz="0" w:space="0" w:color="auto"/>
        <w:right w:val="none" w:sz="0" w:space="0" w:color="auto"/>
      </w:divBdr>
      <w:divsChild>
        <w:div w:id="924604680">
          <w:marLeft w:val="0"/>
          <w:marRight w:val="0"/>
          <w:marTop w:val="0"/>
          <w:marBottom w:val="0"/>
          <w:divBdr>
            <w:top w:val="none" w:sz="0" w:space="0" w:color="auto"/>
            <w:left w:val="none" w:sz="0" w:space="0" w:color="auto"/>
            <w:bottom w:val="none" w:sz="0" w:space="0" w:color="auto"/>
            <w:right w:val="none" w:sz="0" w:space="0" w:color="auto"/>
          </w:divBdr>
        </w:div>
        <w:div w:id="1030688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ma.net/en/30publications/10policies/b3" TargetMode="External"/><Relationship Id="rId18" Type="http://schemas.openxmlformats.org/officeDocument/2006/relationships/hyperlink" Target="http://www.ncbi.nlm.nih.gov/pubmed/?term=Sidle%20JE%5BAuthor%5D&amp;cauthor=true&amp;cauthor_uid=16373525" TargetMode="External"/><Relationship Id="rId26" Type="http://schemas.openxmlformats.org/officeDocument/2006/relationships/hyperlink" Target="http://www.ncbi.nlm.nih.gov/pubmed/?term=Sofaer%20N%5BAuthor%5D&amp;cauthor=true&amp;cauthor_uid=19251971" TargetMode="External"/><Relationship Id="rId39" Type="http://schemas.openxmlformats.org/officeDocument/2006/relationships/hyperlink" Target="http://www.ncbi.nlm.nih.gov/pubmed/?term=Kottow%20MH%5BAuthor%5D&amp;cauthor=true&amp;cauthor_uid=11834755" TargetMode="External"/><Relationship Id="rId21" Type="http://schemas.openxmlformats.org/officeDocument/2006/relationships/hyperlink" Target="http://www.ncbi.nlm.nih.gov/pubmed/?term=Equitable+treatment+for+HIV%2FAIDS+clinical+trial+participants%3A+a+focus+group+study+of+patients%2C+clinician+researchers%2C+and+administrators+in+Western+Kenya." TargetMode="External"/><Relationship Id="rId34" Type="http://schemas.openxmlformats.org/officeDocument/2006/relationships/hyperlink" Target="http://www.ncbi.nlm.nih.gov/pubmed/?term=Protections+for+clinical+trials+in+low+and+middle+income+countries+need+strengthening+not+weakening" TargetMode="External"/><Relationship Id="rId42" Type="http://schemas.openxmlformats.org/officeDocument/2006/relationships/hyperlink" Target="http://www.ncbi.nlm.nih.gov/pubmed/?term=Singh%20J%5BAuthor%5D&amp;cauthor=true&amp;cauthor_uid=26204584" TargetMode="External"/><Relationship Id="rId47" Type="http://schemas.openxmlformats.org/officeDocument/2006/relationships/hyperlink" Target="http://www.ncbi.nlm.nih.gov/pubmed/?term=Macklin%20R%5BAuthor%5D&amp;cauthor=true&amp;cauthor_uid=12166444" TargetMode="External"/><Relationship Id="rId50" Type="http://schemas.openxmlformats.org/officeDocument/2006/relationships/hyperlink" Target="http://www.ncbi.nlm.nih.gov/pubmed/?term=cambodian+leader+throws" TargetMode="External"/><Relationship Id="rId55" Type="http://schemas.openxmlformats.org/officeDocument/2006/relationships/hyperlink" Target="http://www.ncbi.nlm.nih.gov/pubmed/?term=Currie%20XE%5BAuthor%5D&amp;cauthor=true&amp;cauthor_uid=16039339" TargetMode="External"/><Relationship Id="rId63" Type="http://schemas.openxmlformats.org/officeDocument/2006/relationships/hyperlink" Target="http://www.ncbi.nlm.nih.gov/pubmed/12325101"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ncbi.nlm.nih.gov/pubmed/?term=Reciprocity+and+Post-trial+Access+for+Participants+in+Antiretroviral+Therapy+Trials." TargetMode="External"/><Relationship Id="rId29" Type="http://schemas.openxmlformats.org/officeDocument/2006/relationships/hyperlink" Target="http://www.ncbi.nlm.nih.gov/pubmed/?term=Usharani%20P%5BAuthor%5D&amp;cauthor=true&amp;cauthor_uid=2353398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uropa.eu.int/comm/european_group_ethics/docs/avis17_en.pdf" TargetMode="External"/><Relationship Id="rId24" Type="http://schemas.openxmlformats.org/officeDocument/2006/relationships/hyperlink" Target="http://www.ncbi.nlm.nih.gov/pubmed/?term=%E2%80%9CProvision+of+investigational+drug+after+clinical+research+%E2%80%93+Review+of+literature%2C+national+and+international+guidelines" TargetMode="External"/><Relationship Id="rId32" Type="http://schemas.openxmlformats.org/officeDocument/2006/relationships/hyperlink" Target="http://www.ncbi.nlm.nih.gov/pubmed/?term=Ndebele%20P%5BAuthor%5D&amp;cauthor=true&amp;cauthor_uid=24996885" TargetMode="External"/><Relationship Id="rId37" Type="http://schemas.openxmlformats.org/officeDocument/2006/relationships/hyperlink" Target="http://mrct.globalhealth.harvard.edu/mrct-post-trial-responsibilities-conference-proceedings-september-18-2014" TargetMode="External"/><Relationship Id="rId40" Type="http://schemas.openxmlformats.org/officeDocument/2006/relationships/hyperlink" Target="http://www.ncbi.nlm.nih.gov/pubmed/11834755" TargetMode="External"/><Relationship Id="rId45" Type="http://schemas.openxmlformats.org/officeDocument/2006/relationships/hyperlink" Target="http://scienceblogs.com/denialism/author/denialism/" TargetMode="External"/><Relationship Id="rId53" Type="http://schemas.openxmlformats.org/officeDocument/2006/relationships/hyperlink" Target="http://www.hra.nhs.uk/documents/2013/08/care-after-research.pdf" TargetMode="External"/><Relationship Id="rId58" Type="http://schemas.openxmlformats.org/officeDocument/2006/relationships/hyperlink" Target="http://www.ncbi.nlm.nih.gov/pubmed?term=Undue+inducement+in+clinical+research+in+developing+countries%3A+is+it+a+worry&amp;TransSchema=title&amp;cmd=detailssearch"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cbi.nlm.nih.gov/pubmed/?term=Grady%20C%5BAuthor%5D&amp;cauthor=true&amp;cauthor_uid=16954719" TargetMode="External"/><Relationship Id="rId23" Type="http://schemas.openxmlformats.org/officeDocument/2006/relationships/hyperlink" Target="http://www.ncbi.nlm.nih.gov/pubmed/?term=Aftercare+for+Participants+in+Clinical+Research%3A+Ethical+Considerations+in+an+Asthma+Drug+Trial." TargetMode="External"/><Relationship Id="rId28" Type="http://schemas.openxmlformats.org/officeDocument/2006/relationships/hyperlink" Target="http://www.ncbi.nlm.nih.gov/pubmed/?term=%E2%80%9CSubjects%E2%80%99+views+of+obligations+to+ensure+Post%C2%ADTrial+Access+to+drugs%2C+care%2C+and+information%3A+Qualitative+results+from+the+Experiences+of+Participants+in+Clinical+Trials+(EPIC)+Study" TargetMode="External"/><Relationship Id="rId36" Type="http://schemas.openxmlformats.org/officeDocument/2006/relationships/hyperlink" Target="http://www.ncbi.nlm.nih.gov/pubmed/26481322" TargetMode="External"/><Relationship Id="rId49" Type="http://schemas.openxmlformats.org/officeDocument/2006/relationships/hyperlink" Target="http://www.ncbi.nlm.nih.gov/pubmed/?term=The+Challenge+of+Assuring+Continued+Post-Trial+Access+to+Beneficial+Treatment" TargetMode="External"/><Relationship Id="rId57" Type="http://schemas.openxmlformats.org/officeDocument/2006/relationships/hyperlink" Target="http://www.ncbi.nlm.nih.gov/pubmed/?term=Project%20Phidisa%5BCorporate%20Author%5D" TargetMode="External"/><Relationship Id="rId61" Type="http://schemas.openxmlformats.org/officeDocument/2006/relationships/hyperlink" Target="http://www.ncbi.nlm.nih.gov/pubmed/?term=Due%E2%80%99+and+%E2%80%98Undue%E2%80%99+Inducements%3A+On+passing+Money+to+Research+Subjects" TargetMode="External"/><Relationship Id="rId10" Type="http://schemas.openxmlformats.org/officeDocument/2006/relationships/hyperlink" Target="http://www.ncbi.nlm.nih.gov/pubmed/?term=Who+Owes+What+to+Whom%3F+Bioethics" TargetMode="External"/><Relationship Id="rId19" Type="http://schemas.openxmlformats.org/officeDocument/2006/relationships/hyperlink" Target="http://www.ncbi.nlm.nih.gov/pubmed/?term=Greene%20JY%5BAuthor%5D&amp;cauthor=true&amp;cauthor_uid=16373525" TargetMode="External"/><Relationship Id="rId31" Type="http://schemas.openxmlformats.org/officeDocument/2006/relationships/hyperlink" Target="http://www.ncbi.nlm.nih.gov/pubmed/?term=Dal-R%C3%A9%20R%5BAuthor%5D&amp;cauthor=true&amp;cauthor_uid=24996885" TargetMode="External"/><Relationship Id="rId44" Type="http://schemas.openxmlformats.org/officeDocument/2006/relationships/hyperlink" Target="http://www.wsj.com/articles/SB118705547735996773" TargetMode="External"/><Relationship Id="rId52" Type="http://schemas.openxmlformats.org/officeDocument/2006/relationships/hyperlink" Target="http://www.wsj.com/articles/SB109225657391788941" TargetMode="External"/><Relationship Id="rId60" Type="http://schemas.openxmlformats.org/officeDocument/2006/relationships/hyperlink" Target="http://www.ncbi.nlm.nih.gov/pubmed/?term=Macklin%20R%5BAuthor%5D&amp;cauthor=true&amp;cauthor_uid=11649367" TargetMode="External"/><Relationship Id="rId65" Type="http://schemas.openxmlformats.org/officeDocument/2006/relationships/hyperlink" Target="http://www.ncbi.nlm.nih.gov/pubmed?term=Going%5BTitle%5D%20AND%20principles%5BTitle%5D%20AND%20rules%5BTitle%5D%20AND%20research%5BTitle%5D%20AND%20ethics%5BTitle%5D" TargetMode="External"/><Relationship Id="rId8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www.ncbi.nlm.nih.gov/pubmed/?term=Millum%20J%5BAuthor%5D&amp;cauthor=true&amp;cauthor_uid=19594728" TargetMode="External"/><Relationship Id="rId14" Type="http://schemas.openxmlformats.org/officeDocument/2006/relationships/hyperlink" Target="http://www.cioms.ch/publications/layout_guide2002.pdf" TargetMode="External"/><Relationship Id="rId22" Type="http://schemas.openxmlformats.org/officeDocument/2006/relationships/hyperlink" Target="http://www.ncbi.nlm.nih.gov/pubmed/?term=Thong%20YH%5BAuthor%5D&amp;cauthor=true&amp;cauthor_uid=7473642" TargetMode="External"/><Relationship Id="rId27" Type="http://schemas.openxmlformats.org/officeDocument/2006/relationships/hyperlink" Target="http://www.ncbi.nlm.nih.gov/pubmed/?term=Getz%20KA%5BAuthor%5D&amp;cauthor=true&amp;cauthor_uid=19251971" TargetMode="External"/><Relationship Id="rId30" Type="http://schemas.openxmlformats.org/officeDocument/2006/relationships/hyperlink" Target="http://www.ncbi.nlm.nih.gov/pubmed/23533984" TargetMode="External"/><Relationship Id="rId35" Type="http://schemas.openxmlformats.org/officeDocument/2006/relationships/hyperlink" Target="http://www.ncbi.nlm.nih.gov/pubmed/?term=Mastroleo%20I%5BAuthor%5D&amp;cauthor=true&amp;cauthor_uid=26481322" TargetMode="External"/><Relationship Id="rId43" Type="http://schemas.openxmlformats.org/officeDocument/2006/relationships/hyperlink" Target="http://www.ncbi.nlm.nih.gov/pubmed/26204584" TargetMode="External"/><Relationship Id="rId48" Type="http://schemas.openxmlformats.org/officeDocument/2006/relationships/hyperlink" Target="http://www.ncbi.nlm.nih.gov/pubmed/12166444" TargetMode="External"/><Relationship Id="rId56" Type="http://schemas.openxmlformats.org/officeDocument/2006/relationships/hyperlink" Target="http://www.ncbi.nlm.nih.gov/pubmed/?term=Herman%20A%5BAuthor%5D&amp;cauthor=true&amp;cauthor_uid=16039339" TargetMode="External"/><Relationship Id="rId64" Type="http://schemas.openxmlformats.org/officeDocument/2006/relationships/hyperlink" Target="http://www.ncbi.nlm.nih.gov/pubmed/?term=Sachs%20B%5BAuthor%5D&amp;cauthor=true&amp;cauthor_uid=19659855" TargetMode="External"/><Relationship Id="rId8" Type="http://schemas.openxmlformats.org/officeDocument/2006/relationships/comments" Target="comments.xml"/><Relationship Id="rId51" Type="http://schemas.openxmlformats.org/officeDocument/2006/relationships/hyperlink" Target="http://www.ncbi.nlm.nih.gov/pubmed/?term=Cohen%20J%5BAuthor%5D&amp;cauthor=true&amp;cauthor_uid=15326323" TargetMode="External"/><Relationship Id="rId80" Type="http://schemas.microsoft.com/office/2011/relationships/people" Target="people.xml"/><Relationship Id="rId3" Type="http://schemas.microsoft.com/office/2007/relationships/stylesWithEffects" Target="stylesWithEffects.xml"/><Relationship Id="rId12" Type="http://schemas.openxmlformats.org/officeDocument/2006/relationships/hyperlink" Target="http://www.ncbi.nlm.nih.gov/pubmed/?term=Gillon%20R%5BAuthor%5D&amp;cauthor=true&amp;cauthor_uid=22438579" TargetMode="External"/><Relationship Id="rId17" Type="http://schemas.openxmlformats.org/officeDocument/2006/relationships/hyperlink" Target="http://www.ncbi.nlm.nih.gov/pubmed/?term=Shaffer%20DN%5BAuthor%5D&amp;cauthor=true&amp;cauthor_uid=16373525" TargetMode="External"/><Relationship Id="rId25" Type="http://schemas.openxmlformats.org/officeDocument/2006/relationships/hyperlink" Target="http://www.ncbi.nlm.nih.gov/pubmed/?term=Should+post%C2%ADtrial+provision+of+beneficial+experimental+interventions+be+mandatory+in+developing+countries" TargetMode="External"/><Relationship Id="rId33" Type="http://schemas.openxmlformats.org/officeDocument/2006/relationships/hyperlink" Target="http://www.ncbi.nlm.nih.gov/pubmed/?term=Higgs%20E%5BAuthor%5D&amp;cauthor=true&amp;cauthor_uid=24996885" TargetMode="External"/><Relationship Id="rId38" Type="http://schemas.openxmlformats.org/officeDocument/2006/relationships/hyperlink" Target="http://www.cdsco.nic.in/.../Action_RR_Choudhury_Committee__06.11.2013" TargetMode="External"/><Relationship Id="rId46" Type="http://schemas.openxmlformats.org/officeDocument/2006/relationships/hyperlink" Target="http://scienceblogs.com/denialism/author/denialism/" TargetMode="External"/><Relationship Id="rId59" Type="http://schemas.openxmlformats.org/officeDocument/2006/relationships/hyperlink" Target="http://www.somo.nl/publications-en/Publication_4169/at_download/fullfile" TargetMode="External"/><Relationship Id="rId67" Type="http://schemas.openxmlformats.org/officeDocument/2006/relationships/fontTable" Target="fontTable.xml"/><Relationship Id="rId20" Type="http://schemas.openxmlformats.org/officeDocument/2006/relationships/hyperlink" Target="http://www.ncbi.nlm.nih.gov/pubmed/?term=Tierney%20WM%5BAuthor%5D&amp;cauthor=true&amp;cauthor_uid=16373525" TargetMode="External"/><Relationship Id="rId41" Type="http://schemas.openxmlformats.org/officeDocument/2006/relationships/hyperlink" Target="http://www.cdc.gov/tuskegee/timeline.htm" TargetMode="External"/><Relationship Id="rId54" Type="http://schemas.openxmlformats.org/officeDocument/2006/relationships/hyperlink" Target="http://www.ncbi.nlm.nih.gov/pubmed/?term=Emanuel%20EJ%5BAuthor%5D&amp;cauthor=true&amp;cauthor_uid=16039339" TargetMode="External"/><Relationship Id="rId62" Type="http://schemas.openxmlformats.org/officeDocument/2006/relationships/hyperlink" Target="http://www.ncbi.nlm.nih.gov/pubmed/?term=Brody%20BA%5BAuthor%5D&amp;cauthor=true&amp;cauthor_uid=1232510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20</Pages>
  <Words>6729</Words>
  <Characters>38360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HS</cp:lastModifiedBy>
  <cp:revision>29</cp:revision>
  <dcterms:created xsi:type="dcterms:W3CDTF">2017-12-29T16:56:00Z</dcterms:created>
  <dcterms:modified xsi:type="dcterms:W3CDTF">2018-03-11T16:54:00Z</dcterms:modified>
</cp:coreProperties>
</file>