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721" w:rsidRPr="00132721" w:rsidRDefault="00132721" w:rsidP="00132721">
      <w:pPr>
        <w:shd w:val="clear" w:color="auto" w:fill="FFFFFF"/>
        <w:spacing w:line="264" w:lineRule="atLeast"/>
        <w:outlineLvl w:val="0"/>
        <w:rPr>
          <w:rFonts w:asciiTheme="minorHAnsi" w:hAnsiTheme="minorHAnsi" w:cstheme="minorHAnsi"/>
          <w:b/>
          <w:sz w:val="28"/>
          <w:szCs w:val="28"/>
        </w:rPr>
      </w:pPr>
      <w:r w:rsidRPr="00132721">
        <w:rPr>
          <w:rFonts w:asciiTheme="minorHAnsi" w:hAnsiTheme="minorHAnsi" w:cstheme="minorHAnsi"/>
          <w:b/>
          <w:sz w:val="28"/>
          <w:szCs w:val="28"/>
        </w:rPr>
        <w:t xml:space="preserve">    </w:t>
      </w:r>
    </w:p>
    <w:p w:rsidR="00B7629D" w:rsidRPr="00132721" w:rsidRDefault="00681071" w:rsidP="00087926">
      <w:pPr>
        <w:shd w:val="clear" w:color="auto" w:fill="FFFFFF"/>
        <w:spacing w:line="480" w:lineRule="auto"/>
        <w:jc w:val="center"/>
        <w:outlineLvl w:val="0"/>
        <w:rPr>
          <w:b/>
          <w:sz w:val="28"/>
          <w:szCs w:val="28"/>
        </w:rPr>
      </w:pPr>
      <w:r w:rsidRPr="00132721">
        <w:rPr>
          <w:b/>
          <w:sz w:val="28"/>
          <w:szCs w:val="28"/>
        </w:rPr>
        <w:t>Knife with M</w:t>
      </w:r>
      <w:r w:rsidR="00087926">
        <w:rPr>
          <w:b/>
          <w:sz w:val="28"/>
          <w:szCs w:val="28"/>
        </w:rPr>
        <w:t>other and Baby after Delivery: A</w:t>
      </w:r>
      <w:r w:rsidRPr="00132721">
        <w:rPr>
          <w:b/>
          <w:sz w:val="28"/>
          <w:szCs w:val="28"/>
        </w:rPr>
        <w:t xml:space="preserve"> Myth</w:t>
      </w:r>
    </w:p>
    <w:p w:rsidR="00B7629D" w:rsidRPr="00132721" w:rsidRDefault="00B7629D" w:rsidP="00132721">
      <w:pPr>
        <w:spacing w:line="480" w:lineRule="auto"/>
        <w:jc w:val="both"/>
        <w:rPr>
          <w:b/>
        </w:rPr>
      </w:pPr>
      <w:r w:rsidRPr="00132721">
        <w:rPr>
          <w:b/>
        </w:rPr>
        <w:t xml:space="preserve">Authors: </w:t>
      </w:r>
      <w:r w:rsidR="003A22A6">
        <w:t>Sunil Gothwal</w:t>
      </w:r>
      <w:r w:rsidR="00705B29">
        <w:t>¹</w:t>
      </w:r>
      <w:r w:rsidR="003A22A6">
        <w:t>, Swati Nayan</w:t>
      </w:r>
      <w:r w:rsidR="007C19A5">
        <w:t>²</w:t>
      </w:r>
      <w:r w:rsidR="003A22A6">
        <w:t>, B.</w:t>
      </w:r>
      <w:r w:rsidR="008A271B">
        <w:t xml:space="preserve"> </w:t>
      </w:r>
      <w:r w:rsidR="003A22A6">
        <w:t>S.</w:t>
      </w:r>
      <w:r w:rsidR="008A271B">
        <w:t xml:space="preserve"> </w:t>
      </w:r>
      <w:r w:rsidR="003A22A6">
        <w:t>Meena</w:t>
      </w:r>
      <w:r w:rsidR="007C19A5">
        <w:t>²</w:t>
      </w:r>
      <w:r w:rsidR="0090742E">
        <w:t>, M.L.</w:t>
      </w:r>
      <w:r w:rsidR="003A22A6">
        <w:t>Meena</w:t>
      </w:r>
      <w:r w:rsidR="007C19A5">
        <w:t>²</w:t>
      </w:r>
      <w:r w:rsidR="003A22A6">
        <w:t>, Nisha Singh</w:t>
      </w:r>
      <w:r w:rsidR="007C19A5">
        <w:t>²</w:t>
      </w:r>
      <w:r w:rsidR="003A22A6">
        <w:t>,</w:t>
      </w:r>
      <w:r w:rsidR="00705B29">
        <w:t xml:space="preserve"> </w:t>
      </w:r>
      <w:r w:rsidR="0090742E">
        <w:t>Madhu Mahala²</w:t>
      </w:r>
    </w:p>
    <w:p w:rsidR="00B7629D" w:rsidRPr="00132721" w:rsidRDefault="00B7629D" w:rsidP="00132721">
      <w:pPr>
        <w:spacing w:line="480" w:lineRule="auto"/>
        <w:jc w:val="both"/>
      </w:pPr>
      <w:r w:rsidRPr="00132721">
        <w:t xml:space="preserve">Division of Neonatology, Department of Pediatrics¹, Department of Obstetrics and Gynecology², SMS Medical College, Jaipur, Rajasthan, India </w:t>
      </w:r>
    </w:p>
    <w:p w:rsidR="00C55B53" w:rsidRDefault="00547B21" w:rsidP="00B7629D">
      <w:pPr>
        <w:spacing w:line="480" w:lineRule="auto"/>
        <w:rPr>
          <w:rFonts w:cstheme="minorHAnsi"/>
        </w:rPr>
      </w:pPr>
      <w:r>
        <w:rPr>
          <w:rFonts w:cstheme="minorHAnsi"/>
          <w:b/>
          <w:bCs/>
        </w:rPr>
        <w:t>Correspondence</w:t>
      </w:r>
      <w:r w:rsidR="003A22A6" w:rsidRPr="00386AF1">
        <w:rPr>
          <w:rFonts w:cstheme="minorHAnsi"/>
        </w:rPr>
        <w:t xml:space="preserve">: </w:t>
      </w:r>
      <w:r w:rsidR="00B7629D" w:rsidRPr="00386AF1">
        <w:rPr>
          <w:rFonts w:cstheme="minorHAnsi"/>
        </w:rPr>
        <w:br/>
        <w:t>Dr. Sunil Gothwal</w:t>
      </w:r>
      <w:r w:rsidR="00B7629D" w:rsidRPr="00386AF1">
        <w:rPr>
          <w:rFonts w:cstheme="minorHAnsi"/>
        </w:rPr>
        <w:br/>
        <w:t xml:space="preserve">Senior Resident, </w:t>
      </w:r>
      <w:r w:rsidR="00C55B53" w:rsidRPr="00132721">
        <w:t>Division of Neonatology</w:t>
      </w:r>
      <w:r w:rsidR="00C55B53">
        <w:rPr>
          <w:rFonts w:cstheme="minorHAnsi"/>
        </w:rPr>
        <w:t xml:space="preserve">, </w:t>
      </w:r>
    </w:p>
    <w:p w:rsidR="00211C73" w:rsidRDefault="00B7629D" w:rsidP="00B7629D">
      <w:pPr>
        <w:spacing w:line="480" w:lineRule="auto"/>
        <w:rPr>
          <w:rFonts w:cstheme="minorHAnsi"/>
        </w:rPr>
      </w:pPr>
      <w:r w:rsidRPr="00386AF1">
        <w:rPr>
          <w:rFonts w:cstheme="minorHAnsi"/>
        </w:rPr>
        <w:t>Department of Pediatrics, SMS Medical Coll</w:t>
      </w:r>
      <w:r w:rsidR="00547B21">
        <w:rPr>
          <w:rFonts w:cstheme="minorHAnsi"/>
        </w:rPr>
        <w:t>ege, Jaipur, Rajasthan, India</w:t>
      </w:r>
    </w:p>
    <w:p w:rsidR="00B7629D" w:rsidRDefault="00B7629D" w:rsidP="00B7629D">
      <w:pPr>
        <w:spacing w:line="480" w:lineRule="auto"/>
        <w:rPr>
          <w:rStyle w:val="Hyperlink"/>
          <w:rFonts w:cstheme="minorHAnsi"/>
          <w:color w:val="auto"/>
        </w:rPr>
      </w:pPr>
      <w:r w:rsidRPr="00386AF1">
        <w:rPr>
          <w:rFonts w:cstheme="minorHAnsi"/>
        </w:rPr>
        <w:t xml:space="preserve">Mail id:  </w:t>
      </w:r>
      <w:hyperlink r:id="rId6" w:history="1">
        <w:r w:rsidRPr="00386AF1">
          <w:rPr>
            <w:rStyle w:val="Hyperlink"/>
            <w:rFonts w:cstheme="minorHAnsi"/>
          </w:rPr>
          <w:t>dr.sunilgothwal@gmail.com</w:t>
        </w:r>
      </w:hyperlink>
    </w:p>
    <w:p w:rsidR="005E4066" w:rsidRDefault="005E4066" w:rsidP="00163D8A">
      <w:pPr>
        <w:spacing w:line="480" w:lineRule="auto"/>
        <w:jc w:val="both"/>
        <w:rPr>
          <w:b/>
          <w:color w:val="000000"/>
          <w:shd w:val="clear" w:color="auto" w:fill="FFFFFF"/>
        </w:rPr>
      </w:pPr>
    </w:p>
    <w:p w:rsidR="005E4066" w:rsidRPr="005E4066" w:rsidRDefault="005E4066" w:rsidP="00163D8A">
      <w:pPr>
        <w:spacing w:line="480" w:lineRule="auto"/>
        <w:jc w:val="both"/>
        <w:rPr>
          <w:color w:val="000000"/>
          <w:shd w:val="clear" w:color="auto" w:fill="FFFFFF"/>
        </w:rPr>
      </w:pPr>
      <w:r w:rsidRPr="005E4066">
        <w:rPr>
          <w:color w:val="000000"/>
          <w:shd w:val="clear" w:color="auto" w:fill="FFFFFF"/>
        </w:rPr>
        <w:t>Abstract page-</w:t>
      </w:r>
      <w:r>
        <w:rPr>
          <w:color w:val="000000"/>
          <w:shd w:val="clear" w:color="auto" w:fill="FFFFFF"/>
        </w:rPr>
        <w:t>143</w:t>
      </w:r>
    </w:p>
    <w:p w:rsidR="005E4066" w:rsidRPr="005E4066" w:rsidRDefault="005E4066" w:rsidP="00163D8A">
      <w:pPr>
        <w:spacing w:line="480" w:lineRule="auto"/>
        <w:jc w:val="both"/>
        <w:rPr>
          <w:color w:val="000000"/>
          <w:shd w:val="clear" w:color="auto" w:fill="FFFFFF"/>
        </w:rPr>
      </w:pPr>
      <w:r w:rsidRPr="005E4066">
        <w:rPr>
          <w:color w:val="000000"/>
          <w:shd w:val="clear" w:color="auto" w:fill="FFFFFF"/>
        </w:rPr>
        <w:t>Manuscript page-</w:t>
      </w:r>
      <w:r>
        <w:rPr>
          <w:color w:val="000000"/>
          <w:shd w:val="clear" w:color="auto" w:fill="FFFFFF"/>
        </w:rPr>
        <w:t xml:space="preserve"> 1828</w:t>
      </w:r>
      <w:bookmarkStart w:id="0" w:name="_GoBack"/>
      <w:bookmarkEnd w:id="0"/>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5E4066" w:rsidRDefault="005E4066" w:rsidP="00163D8A">
      <w:pPr>
        <w:spacing w:line="480" w:lineRule="auto"/>
        <w:jc w:val="both"/>
        <w:rPr>
          <w:b/>
          <w:color w:val="000000"/>
          <w:shd w:val="clear" w:color="auto" w:fill="FFFFFF"/>
        </w:rPr>
      </w:pPr>
    </w:p>
    <w:p w:rsidR="00C6034D" w:rsidRDefault="002115C3" w:rsidP="00163D8A">
      <w:pPr>
        <w:spacing w:line="480" w:lineRule="auto"/>
        <w:jc w:val="both"/>
        <w:rPr>
          <w:rFonts w:cs="Calibri"/>
        </w:rPr>
      </w:pPr>
      <w:r w:rsidRPr="002115C3">
        <w:rPr>
          <w:b/>
          <w:color w:val="000000"/>
          <w:shd w:val="clear" w:color="auto" w:fill="FFFFFF"/>
        </w:rPr>
        <w:t>Abstract:</w:t>
      </w:r>
      <w:r>
        <w:rPr>
          <w:color w:val="000000"/>
          <w:shd w:val="clear" w:color="auto" w:fill="FFFFFF"/>
        </w:rPr>
        <w:t xml:space="preserve"> </w:t>
      </w:r>
      <w:r w:rsidR="00DA09A8" w:rsidRPr="006D35EE">
        <w:rPr>
          <w:i/>
          <w:color w:val="000000"/>
          <w:shd w:val="clear" w:color="auto" w:fill="FFFFFF"/>
        </w:rPr>
        <w:t>Objective:</w:t>
      </w:r>
      <w:r w:rsidR="006D35EE">
        <w:rPr>
          <w:color w:val="000000"/>
          <w:shd w:val="clear" w:color="auto" w:fill="FFFFFF"/>
        </w:rPr>
        <w:t xml:space="preserve"> T</w:t>
      </w:r>
      <w:r w:rsidR="00DA09A8">
        <w:rPr>
          <w:color w:val="000000"/>
          <w:shd w:val="clear" w:color="auto" w:fill="FFFFFF"/>
        </w:rPr>
        <w:t>o record information from</w:t>
      </w:r>
      <w:r w:rsidR="006D35EE">
        <w:rPr>
          <w:color w:val="000000"/>
          <w:shd w:val="clear" w:color="auto" w:fill="FFFFFF"/>
        </w:rPr>
        <w:t xml:space="preserve"> 2</w:t>
      </w:r>
      <w:r w:rsidR="00015904">
        <w:rPr>
          <w:color w:val="000000"/>
          <w:shd w:val="clear" w:color="auto" w:fill="FFFFFF"/>
        </w:rPr>
        <w:t>00</w:t>
      </w:r>
      <w:r w:rsidR="00DA09A8">
        <w:rPr>
          <w:color w:val="000000"/>
          <w:shd w:val="clear" w:color="auto" w:fill="FFFFFF"/>
        </w:rPr>
        <w:t xml:space="preserve"> mothers about keeping knife after delivery.</w:t>
      </w:r>
      <w:r w:rsidR="00015904" w:rsidRPr="00015904">
        <w:rPr>
          <w:rFonts w:cs="Calibri"/>
          <w:b/>
        </w:rPr>
        <w:t xml:space="preserve"> </w:t>
      </w:r>
      <w:r w:rsidR="00015904" w:rsidRPr="00211C73">
        <w:rPr>
          <w:rFonts w:cs="Calibri"/>
          <w:i/>
        </w:rPr>
        <w:t>Study design:</w:t>
      </w:r>
      <w:r w:rsidR="00015904">
        <w:rPr>
          <w:rFonts w:cs="Calibri"/>
        </w:rPr>
        <w:t xml:space="preserve"> It was a cross sectional observational study</w:t>
      </w:r>
      <w:r w:rsidR="00C6034D">
        <w:rPr>
          <w:rFonts w:cs="Calibri"/>
        </w:rPr>
        <w:t xml:space="preserve"> conducted in a tertiary care center.</w:t>
      </w:r>
      <w:r w:rsidR="00015904">
        <w:rPr>
          <w:rFonts w:cs="Calibri"/>
        </w:rPr>
        <w:t xml:space="preserve"> The </w:t>
      </w:r>
      <w:r w:rsidR="00211C73">
        <w:rPr>
          <w:rFonts w:cs="Calibri"/>
        </w:rPr>
        <w:t>information was collected from 2</w:t>
      </w:r>
      <w:r w:rsidR="00015904">
        <w:rPr>
          <w:rFonts w:cs="Calibri"/>
        </w:rPr>
        <w:t>00 a</w:t>
      </w:r>
      <w:r w:rsidR="00211C73">
        <w:rPr>
          <w:rFonts w:cs="Calibri"/>
        </w:rPr>
        <w:t xml:space="preserve">dmitted women who delivered </w:t>
      </w:r>
      <w:r w:rsidR="00015904">
        <w:rPr>
          <w:rFonts w:cs="Calibri"/>
        </w:rPr>
        <w:t>in last 3 days. Information was collected</w:t>
      </w:r>
      <w:r w:rsidR="00211C73">
        <w:rPr>
          <w:rFonts w:cs="Calibri"/>
        </w:rPr>
        <w:t xml:space="preserve"> with direct questions to mother. </w:t>
      </w:r>
      <w:r w:rsidR="00D56450">
        <w:rPr>
          <w:rFonts w:cs="Calibri"/>
        </w:rPr>
        <w:t xml:space="preserve"> </w:t>
      </w:r>
      <w:r w:rsidR="00015904" w:rsidRPr="00211C73">
        <w:rPr>
          <w:rFonts w:cs="Calibri"/>
          <w:i/>
        </w:rPr>
        <w:t>Results:</w:t>
      </w:r>
      <w:r w:rsidR="00015904">
        <w:rPr>
          <w:rFonts w:cs="Calibri"/>
          <w:b/>
        </w:rPr>
        <w:t xml:space="preserve"> </w:t>
      </w:r>
      <w:r w:rsidR="00437BB2">
        <w:rPr>
          <w:rFonts w:cs="Calibri"/>
        </w:rPr>
        <w:t>T</w:t>
      </w:r>
      <w:r w:rsidR="004F1089">
        <w:rPr>
          <w:rFonts w:cs="Calibri"/>
        </w:rPr>
        <w:t xml:space="preserve">otal 180 (90%) women were following the tradition. </w:t>
      </w:r>
      <w:r w:rsidR="00015904" w:rsidRPr="00015904">
        <w:rPr>
          <w:rFonts w:cs="Calibri"/>
        </w:rPr>
        <w:t xml:space="preserve">The mean age and mean parity was 30.1 years and 2.8 respectively. </w:t>
      </w:r>
      <w:r w:rsidR="00A9412B">
        <w:rPr>
          <w:rFonts w:cs="Calibri"/>
        </w:rPr>
        <w:t xml:space="preserve">Sixty </w:t>
      </w:r>
      <w:r w:rsidR="00015904" w:rsidRPr="00015904">
        <w:rPr>
          <w:rFonts w:cs="Calibri"/>
        </w:rPr>
        <w:t xml:space="preserve">five percent women were </w:t>
      </w:r>
      <w:r w:rsidR="00437BB2">
        <w:rPr>
          <w:rFonts w:cs="Calibri"/>
        </w:rPr>
        <w:t xml:space="preserve">belonging </w:t>
      </w:r>
      <w:r w:rsidR="00015904" w:rsidRPr="00015904">
        <w:rPr>
          <w:rFonts w:cs="Calibri"/>
        </w:rPr>
        <w:t xml:space="preserve">from </w:t>
      </w:r>
      <w:r w:rsidR="00A9412B">
        <w:rPr>
          <w:rFonts w:cs="Calibri"/>
        </w:rPr>
        <w:t xml:space="preserve">rural </w:t>
      </w:r>
      <w:r w:rsidR="00015904" w:rsidRPr="00015904">
        <w:rPr>
          <w:rFonts w:cs="Calibri"/>
        </w:rPr>
        <w:t xml:space="preserve">background. </w:t>
      </w:r>
      <w:r w:rsidR="007E44A0">
        <w:rPr>
          <w:rFonts w:cs="Calibri"/>
        </w:rPr>
        <w:t xml:space="preserve">Religion distribution was as follows </w:t>
      </w:r>
      <w:r w:rsidR="00640A6C">
        <w:rPr>
          <w:rFonts w:cs="Calibri"/>
        </w:rPr>
        <w:t>144</w:t>
      </w:r>
      <w:r w:rsidR="007E44A0">
        <w:rPr>
          <w:rFonts w:cs="Calibri"/>
        </w:rPr>
        <w:t xml:space="preserve"> hindu</w:t>
      </w:r>
      <w:r w:rsidR="00640A6C">
        <w:rPr>
          <w:rFonts w:cs="Calibri"/>
        </w:rPr>
        <w:t>, 40</w:t>
      </w:r>
      <w:r w:rsidR="007E44A0">
        <w:rPr>
          <w:rFonts w:cs="Calibri"/>
        </w:rPr>
        <w:t xml:space="preserve"> muslim</w:t>
      </w:r>
      <w:r w:rsidR="00640A6C">
        <w:rPr>
          <w:rFonts w:cs="Calibri"/>
        </w:rPr>
        <w:t xml:space="preserve"> and 16 </w:t>
      </w:r>
      <w:r w:rsidR="007E44A0">
        <w:rPr>
          <w:rFonts w:cs="Calibri"/>
        </w:rPr>
        <w:t xml:space="preserve">were </w:t>
      </w:r>
      <w:r w:rsidR="00355D69" w:rsidRPr="00355D69">
        <w:rPr>
          <w:rFonts w:cs="Calibri"/>
        </w:rPr>
        <w:t>others.</w:t>
      </w:r>
      <w:r w:rsidR="00A9412B">
        <w:rPr>
          <w:rFonts w:cs="Calibri"/>
        </w:rPr>
        <w:t xml:space="preserve"> The </w:t>
      </w:r>
      <w:r w:rsidR="00C6034D">
        <w:rPr>
          <w:rFonts w:cs="Calibri"/>
        </w:rPr>
        <w:t xml:space="preserve">prevalence of the myth was </w:t>
      </w:r>
      <w:r w:rsidR="00640A6C">
        <w:rPr>
          <w:rFonts w:cs="Calibri"/>
        </w:rPr>
        <w:t>136</w:t>
      </w:r>
      <w:r w:rsidR="00A9412B">
        <w:rPr>
          <w:rFonts w:cs="Calibri"/>
        </w:rPr>
        <w:t xml:space="preserve"> (94.4%),</w:t>
      </w:r>
      <w:r w:rsidR="00355D69">
        <w:rPr>
          <w:rFonts w:cs="Calibri"/>
        </w:rPr>
        <w:t xml:space="preserve"> </w:t>
      </w:r>
      <w:r w:rsidR="00640A6C">
        <w:rPr>
          <w:rFonts w:cs="Calibri"/>
        </w:rPr>
        <w:t>32</w:t>
      </w:r>
      <w:r w:rsidR="00A9412B">
        <w:rPr>
          <w:rFonts w:cs="Calibri"/>
        </w:rPr>
        <w:t xml:space="preserve"> (80%)</w:t>
      </w:r>
      <w:r w:rsidR="00C6034D">
        <w:rPr>
          <w:rFonts w:cs="Calibri"/>
        </w:rPr>
        <w:t xml:space="preserve">, </w:t>
      </w:r>
      <w:r w:rsidR="00640A6C">
        <w:rPr>
          <w:rFonts w:cs="Calibri"/>
        </w:rPr>
        <w:t>12</w:t>
      </w:r>
      <w:r w:rsidR="00A9412B">
        <w:rPr>
          <w:rFonts w:cs="Calibri"/>
        </w:rPr>
        <w:t xml:space="preserve"> (75%) </w:t>
      </w:r>
      <w:r w:rsidR="00C6034D">
        <w:rPr>
          <w:rFonts w:cs="Calibri"/>
        </w:rPr>
        <w:t xml:space="preserve">in </w:t>
      </w:r>
      <w:r w:rsidR="00A9412B">
        <w:rPr>
          <w:rFonts w:cs="Calibri"/>
        </w:rPr>
        <w:t>Hindu, Muslim and others respectively</w:t>
      </w:r>
      <w:r w:rsidR="00355D69">
        <w:rPr>
          <w:rFonts w:cs="Calibri"/>
        </w:rPr>
        <w:t>.</w:t>
      </w:r>
      <w:r w:rsidR="00A9412B">
        <w:rPr>
          <w:rFonts w:cs="Calibri"/>
        </w:rPr>
        <w:t xml:space="preserve"> A</w:t>
      </w:r>
      <w:r w:rsidR="00604D1C">
        <w:rPr>
          <w:rFonts w:cs="Calibri"/>
        </w:rPr>
        <w:t>n</w:t>
      </w:r>
      <w:r w:rsidR="00A9412B">
        <w:rPr>
          <w:rFonts w:cs="Calibri"/>
        </w:rPr>
        <w:t xml:space="preserve"> inverse relation was observed between education l</w:t>
      </w:r>
      <w:r w:rsidR="00C6034D">
        <w:rPr>
          <w:rFonts w:cs="Calibri"/>
        </w:rPr>
        <w:t>evel and following the myth</w:t>
      </w:r>
      <w:r w:rsidR="00A9412B">
        <w:rPr>
          <w:rFonts w:cs="Calibri"/>
        </w:rPr>
        <w:t>.</w:t>
      </w:r>
      <w:r w:rsidR="001078FD">
        <w:rPr>
          <w:rFonts w:cs="Calibri"/>
        </w:rPr>
        <w:t xml:space="preserve"> </w:t>
      </w:r>
      <w:r w:rsidR="00A9412B" w:rsidRPr="00211C73">
        <w:rPr>
          <w:rFonts w:cs="Calibri"/>
          <w:i/>
        </w:rPr>
        <w:t>Conclusion:</w:t>
      </w:r>
      <w:r w:rsidR="00A9412B">
        <w:rPr>
          <w:rFonts w:cs="Calibri"/>
          <w:b/>
        </w:rPr>
        <w:t xml:space="preserve"> </w:t>
      </w:r>
      <w:r w:rsidR="00A9412B" w:rsidRPr="00A9412B">
        <w:rPr>
          <w:rFonts w:cs="Calibri"/>
        </w:rPr>
        <w:t xml:space="preserve">The keeping of knife </w:t>
      </w:r>
      <w:r w:rsidR="00A9412B">
        <w:rPr>
          <w:rFonts w:cs="Calibri"/>
        </w:rPr>
        <w:t xml:space="preserve">after </w:t>
      </w:r>
      <w:r w:rsidR="00337DBF">
        <w:rPr>
          <w:rFonts w:cs="Calibri"/>
        </w:rPr>
        <w:t>delivery</w:t>
      </w:r>
      <w:r w:rsidR="00A9412B">
        <w:rPr>
          <w:rFonts w:cs="Calibri"/>
        </w:rPr>
        <w:t xml:space="preserve"> to bed </w:t>
      </w:r>
      <w:r w:rsidR="00337DBF">
        <w:rPr>
          <w:rFonts w:cs="Calibri"/>
        </w:rPr>
        <w:t xml:space="preserve">side </w:t>
      </w:r>
      <w:r w:rsidR="00337DBF" w:rsidRPr="00A9412B">
        <w:rPr>
          <w:rFonts w:cs="Calibri"/>
        </w:rPr>
        <w:t>is</w:t>
      </w:r>
      <w:r w:rsidR="00A9412B" w:rsidRPr="00A9412B">
        <w:rPr>
          <w:rFonts w:cs="Calibri"/>
        </w:rPr>
        <w:t xml:space="preserve"> more prevalent</w:t>
      </w:r>
      <w:r w:rsidR="00337DBF">
        <w:rPr>
          <w:rFonts w:cs="Calibri"/>
        </w:rPr>
        <w:t xml:space="preserve"> in low </w:t>
      </w:r>
      <w:r w:rsidR="00337DBF" w:rsidRPr="00A9412B">
        <w:rPr>
          <w:rFonts w:cs="Calibri"/>
        </w:rPr>
        <w:t>literacy</w:t>
      </w:r>
      <w:r w:rsidR="00337DBF">
        <w:rPr>
          <w:rFonts w:cs="Calibri"/>
        </w:rPr>
        <w:t xml:space="preserve">, </w:t>
      </w:r>
      <w:r w:rsidR="00337DBF" w:rsidRPr="00A9412B">
        <w:rPr>
          <w:rFonts w:cs="Calibri"/>
        </w:rPr>
        <w:t xml:space="preserve">rural </w:t>
      </w:r>
      <w:r w:rsidR="00C6034D">
        <w:rPr>
          <w:rFonts w:cs="Calibri"/>
        </w:rPr>
        <w:t xml:space="preserve">background </w:t>
      </w:r>
      <w:r w:rsidR="00337DBF">
        <w:rPr>
          <w:rFonts w:cs="Calibri"/>
        </w:rPr>
        <w:t>and</w:t>
      </w:r>
      <w:r w:rsidR="00A9412B" w:rsidRPr="00A9412B">
        <w:rPr>
          <w:rFonts w:cs="Calibri"/>
        </w:rPr>
        <w:t xml:space="preserve"> Hindus</w:t>
      </w:r>
      <w:r w:rsidR="00C6034D">
        <w:rPr>
          <w:rFonts w:cs="Calibri"/>
        </w:rPr>
        <w:t xml:space="preserve">. </w:t>
      </w:r>
      <w:r w:rsidR="00A9412B" w:rsidRPr="00A9412B">
        <w:rPr>
          <w:rFonts w:cs="Calibri"/>
        </w:rPr>
        <w:t xml:space="preserve"> </w:t>
      </w:r>
    </w:p>
    <w:p w:rsidR="001078FD" w:rsidRDefault="001078FD" w:rsidP="00163D8A">
      <w:pPr>
        <w:spacing w:line="480" w:lineRule="auto"/>
        <w:jc w:val="both"/>
        <w:rPr>
          <w:rFonts w:cs="Calibri"/>
        </w:rPr>
      </w:pPr>
      <w:r w:rsidRPr="00C7324E">
        <w:rPr>
          <w:rFonts w:cs="Calibri"/>
          <w:b/>
        </w:rPr>
        <w:t>Key words:</w:t>
      </w:r>
      <w:r>
        <w:rPr>
          <w:rFonts w:cs="Calibri"/>
          <w:b/>
        </w:rPr>
        <w:t xml:space="preserve"> </w:t>
      </w:r>
      <w:r w:rsidRPr="001078FD">
        <w:rPr>
          <w:rFonts w:cs="Calibri"/>
        </w:rPr>
        <w:t>Knife and Water, Delivery, Myth</w:t>
      </w:r>
    </w:p>
    <w:p w:rsidR="008F17FA" w:rsidRPr="00D56450" w:rsidRDefault="002115C3" w:rsidP="00D56450">
      <w:pPr>
        <w:spacing w:line="480" w:lineRule="auto"/>
        <w:jc w:val="both"/>
        <w:rPr>
          <w:b/>
          <w:color w:val="000000"/>
          <w:shd w:val="clear" w:color="auto" w:fill="FFFFFF"/>
        </w:rPr>
      </w:pPr>
      <w:r w:rsidRPr="002115C3">
        <w:rPr>
          <w:b/>
          <w:color w:val="000000"/>
          <w:shd w:val="clear" w:color="auto" w:fill="FFFFFF"/>
        </w:rPr>
        <w:t>Introduction:</w:t>
      </w:r>
      <w:r w:rsidR="00D56450">
        <w:rPr>
          <w:b/>
          <w:color w:val="000000"/>
          <w:shd w:val="clear" w:color="auto" w:fill="FFFFFF"/>
        </w:rPr>
        <w:t xml:space="preserve"> </w:t>
      </w:r>
      <w:r w:rsidR="00ED3A34" w:rsidRPr="00ED3A34">
        <w:t xml:space="preserve">The development in science and technology has helped us overcome the fears and superstitions associated </w:t>
      </w:r>
      <w:r w:rsidR="008F17FA">
        <w:t xml:space="preserve">with pregnancy to some extent. But, a lot of pregnancy </w:t>
      </w:r>
      <w:r w:rsidR="00ED3A34" w:rsidRPr="00ED3A34">
        <w:t>related superstitions are still around, and many of us follow them even though we realize that these lack scientific evidence.</w:t>
      </w:r>
      <w:r w:rsidR="00D56450">
        <w:rPr>
          <w:b/>
          <w:color w:val="000000"/>
          <w:shd w:val="clear" w:color="auto" w:fill="FFFFFF"/>
        </w:rPr>
        <w:t xml:space="preserve"> </w:t>
      </w:r>
      <w:r w:rsidR="008F17FA" w:rsidRPr="008F17FA">
        <w:t>As in many other things in life numerous traditions have been created. They often have nothing to do with medicine. They are usually prejudices that became part of local culture.</w:t>
      </w:r>
    </w:p>
    <w:p w:rsidR="00C55B53" w:rsidRDefault="00411ECF" w:rsidP="00C55B53">
      <w:pPr>
        <w:pStyle w:val="NormalWeb"/>
        <w:shd w:val="clear" w:color="auto" w:fill="FFFFFF"/>
        <w:spacing w:before="0" w:beforeAutospacing="0" w:after="225" w:afterAutospacing="0" w:line="480" w:lineRule="auto"/>
        <w:jc w:val="both"/>
        <w:rPr>
          <w:rFonts w:cs="Calibri"/>
        </w:rPr>
      </w:pPr>
      <w:r w:rsidRPr="00132721">
        <w:rPr>
          <w:rFonts w:cs="Calibri"/>
          <w:b/>
        </w:rPr>
        <w:t>Methods:</w:t>
      </w:r>
      <w:r w:rsidR="008E69BF" w:rsidRPr="00132721">
        <w:rPr>
          <w:rFonts w:cs="Calibri"/>
          <w:b/>
        </w:rPr>
        <w:t xml:space="preserve"> </w:t>
      </w:r>
      <w:r w:rsidR="006A00CC" w:rsidRPr="00132721">
        <w:rPr>
          <w:rFonts w:cs="Calibri"/>
        </w:rPr>
        <w:t>It was a cross sectional observational study.</w:t>
      </w:r>
      <w:r w:rsidR="005D322F">
        <w:rPr>
          <w:rFonts w:cs="Calibri"/>
        </w:rPr>
        <w:t xml:space="preserve"> It was conducted at a tertiary care hospital in Northern India. </w:t>
      </w:r>
      <w:r w:rsidR="00927DF7">
        <w:rPr>
          <w:rFonts w:cs="Calibri"/>
        </w:rPr>
        <w:t xml:space="preserve"> The study population was women who have</w:t>
      </w:r>
      <w:r w:rsidR="005D322F">
        <w:rPr>
          <w:rFonts w:cs="Calibri"/>
        </w:rPr>
        <w:t xml:space="preserve"> delivered in last 3 days either by vaginally and by lower segment caesarian section.</w:t>
      </w:r>
      <w:r w:rsidR="00927DF7">
        <w:rPr>
          <w:rFonts w:cs="Calibri"/>
        </w:rPr>
        <w:t xml:space="preserve"> Information was collected by direct question from mother. </w:t>
      </w:r>
      <w:r w:rsidR="00B9536C">
        <w:rPr>
          <w:rFonts w:cs="Calibri"/>
        </w:rPr>
        <w:t>The fixed numbers of question were</w:t>
      </w:r>
      <w:r w:rsidR="00927DF7">
        <w:rPr>
          <w:rFonts w:cs="Calibri"/>
        </w:rPr>
        <w:t xml:space="preserve"> asked. The language of communication was </w:t>
      </w:r>
      <w:r w:rsidR="00927DF7">
        <w:rPr>
          <w:rFonts w:cs="Calibri"/>
        </w:rPr>
        <w:lastRenderedPageBreak/>
        <w:t>Hindi. Local language was used if the mothers had difficulty in communication through Hindi.</w:t>
      </w:r>
      <w:r w:rsidR="005D322F">
        <w:rPr>
          <w:rFonts w:cs="Calibri"/>
        </w:rPr>
        <w:t xml:space="preserve"> </w:t>
      </w:r>
      <w:r w:rsidR="00FE41BA" w:rsidRPr="00132721">
        <w:t xml:space="preserve"> </w:t>
      </w:r>
      <w:r w:rsidR="00927DF7">
        <w:t xml:space="preserve">Questions were open ended and </w:t>
      </w:r>
      <w:r w:rsidR="00FE41BA" w:rsidRPr="00132721">
        <w:t xml:space="preserve">responses falling into preset possible alternatives. </w:t>
      </w:r>
      <w:r w:rsidR="00927DF7">
        <w:t xml:space="preserve">All mothers </w:t>
      </w:r>
      <w:r w:rsidR="00FE41BA" w:rsidRPr="00132721">
        <w:t xml:space="preserve">were </w:t>
      </w:r>
      <w:r w:rsidR="00927DF7">
        <w:t xml:space="preserve">inquired by </w:t>
      </w:r>
      <w:r w:rsidR="00EF330C">
        <w:t>primary investigator (SG)</w:t>
      </w:r>
      <w:r w:rsidR="00336CB1">
        <w:t xml:space="preserve">. The information sheet is preformed and the same sheet is used by all investigators. </w:t>
      </w:r>
      <w:r w:rsidR="006A00CC" w:rsidRPr="00132721">
        <w:rPr>
          <w:rFonts w:cs="Calibri"/>
        </w:rPr>
        <w:t xml:space="preserve">Subjects were enrolled </w:t>
      </w:r>
      <w:r w:rsidR="00912683">
        <w:rPr>
          <w:rFonts w:cs="Calibri"/>
        </w:rPr>
        <w:t xml:space="preserve">from </w:t>
      </w:r>
      <w:r w:rsidR="006A00CC" w:rsidRPr="00132721">
        <w:rPr>
          <w:rFonts w:cs="Calibri"/>
        </w:rPr>
        <w:t>bed to bed</w:t>
      </w:r>
      <w:r w:rsidR="008A21AE">
        <w:rPr>
          <w:rFonts w:cs="Calibri"/>
        </w:rPr>
        <w:t xml:space="preserve"> after taking implied consent </w:t>
      </w:r>
      <w:r w:rsidR="00912683">
        <w:rPr>
          <w:rFonts w:cs="Calibri"/>
        </w:rPr>
        <w:t>f</w:t>
      </w:r>
      <w:r w:rsidR="008A21AE">
        <w:rPr>
          <w:rFonts w:cs="Calibri"/>
        </w:rPr>
        <w:t>rom</w:t>
      </w:r>
      <w:r w:rsidR="00912683">
        <w:rPr>
          <w:rFonts w:cs="Calibri"/>
        </w:rPr>
        <w:t xml:space="preserve"> mother</w:t>
      </w:r>
      <w:r w:rsidR="006A00CC" w:rsidRPr="00132721">
        <w:rPr>
          <w:rFonts w:cs="Calibri"/>
        </w:rPr>
        <w:t xml:space="preserve">. The </w:t>
      </w:r>
      <w:proofErr w:type="gramStart"/>
      <w:r w:rsidR="006A00CC" w:rsidRPr="00132721">
        <w:rPr>
          <w:rFonts w:cs="Calibri"/>
        </w:rPr>
        <w:t>question about keeping of knife were</w:t>
      </w:r>
      <w:proofErr w:type="gramEnd"/>
      <w:r w:rsidR="006A00CC" w:rsidRPr="00132721">
        <w:rPr>
          <w:rFonts w:cs="Calibri"/>
        </w:rPr>
        <w:t xml:space="preserve"> marked into 2 categories: </w:t>
      </w:r>
      <w:r w:rsidR="0086596F" w:rsidRPr="00132721">
        <w:rPr>
          <w:rFonts w:cs="Calibri"/>
        </w:rPr>
        <w:t xml:space="preserve">yes or no. </w:t>
      </w:r>
      <w:r w:rsidR="006A00CC" w:rsidRPr="00132721">
        <w:rPr>
          <w:rFonts w:cs="Calibri"/>
        </w:rPr>
        <w:t>Additional details were noted if the answer is yes</w:t>
      </w:r>
      <w:r w:rsidR="008A21AE">
        <w:rPr>
          <w:rFonts w:cs="Calibri"/>
        </w:rPr>
        <w:t xml:space="preserve"> like</w:t>
      </w:r>
      <w:r w:rsidR="006A00CC" w:rsidRPr="00132721">
        <w:rPr>
          <w:rFonts w:cs="Calibri"/>
        </w:rPr>
        <w:t xml:space="preserve"> </w:t>
      </w:r>
      <w:r w:rsidR="0086596F" w:rsidRPr="00132721">
        <w:rPr>
          <w:rFonts w:cs="Calibri"/>
        </w:rPr>
        <w:t xml:space="preserve">maternal age, </w:t>
      </w:r>
      <w:r w:rsidR="006A00CC" w:rsidRPr="00132721">
        <w:rPr>
          <w:rFonts w:cs="Calibri"/>
        </w:rPr>
        <w:t xml:space="preserve">education, occupation, </w:t>
      </w:r>
      <w:r w:rsidR="0086596F" w:rsidRPr="00132721">
        <w:rPr>
          <w:rFonts w:cs="Calibri"/>
        </w:rPr>
        <w:t>religion, rural residence</w:t>
      </w:r>
      <w:r w:rsidR="008A21AE">
        <w:rPr>
          <w:rFonts w:cs="Calibri"/>
        </w:rPr>
        <w:t xml:space="preserve">, </w:t>
      </w:r>
      <w:r w:rsidR="006A00CC" w:rsidRPr="00132721">
        <w:rPr>
          <w:rFonts w:cs="Calibri"/>
        </w:rPr>
        <w:t>fa</w:t>
      </w:r>
      <w:r w:rsidR="0086596F" w:rsidRPr="00132721">
        <w:rPr>
          <w:rFonts w:cs="Calibri"/>
        </w:rPr>
        <w:t>mily history</w:t>
      </w:r>
      <w:r w:rsidR="00EF330C">
        <w:rPr>
          <w:rFonts w:cs="Calibri"/>
        </w:rPr>
        <w:t>.  O</w:t>
      </w:r>
      <w:r w:rsidR="00B6235B" w:rsidRPr="00132721">
        <w:rPr>
          <w:rFonts w:cs="Calibri"/>
        </w:rPr>
        <w:t>ther myths</w:t>
      </w:r>
      <w:r w:rsidR="00EF330C">
        <w:rPr>
          <w:rFonts w:cs="Calibri"/>
        </w:rPr>
        <w:t xml:space="preserve"> in immediate post- partum </w:t>
      </w:r>
      <w:r w:rsidR="00296EF1">
        <w:rPr>
          <w:rFonts w:cs="Calibri"/>
        </w:rPr>
        <w:t>period</w:t>
      </w:r>
      <w:r w:rsidR="00EF330C">
        <w:rPr>
          <w:rFonts w:cs="Calibri"/>
        </w:rPr>
        <w:t xml:space="preserve"> were noted</w:t>
      </w:r>
      <w:r w:rsidR="00296EF1">
        <w:rPr>
          <w:rFonts w:cs="Calibri"/>
        </w:rPr>
        <w:t xml:space="preserve">. </w:t>
      </w:r>
      <w:r w:rsidR="00B6235B" w:rsidRPr="00132721">
        <w:rPr>
          <w:rFonts w:cs="Calibri"/>
        </w:rPr>
        <w:t xml:space="preserve"> </w:t>
      </w:r>
    </w:p>
    <w:p w:rsidR="000D0047" w:rsidRPr="00C55B53" w:rsidRDefault="00382091" w:rsidP="00C55B53">
      <w:pPr>
        <w:pStyle w:val="NormalWeb"/>
        <w:shd w:val="clear" w:color="auto" w:fill="FFFFFF"/>
        <w:spacing w:before="0" w:beforeAutospacing="0" w:after="225" w:afterAutospacing="0" w:line="480" w:lineRule="auto"/>
        <w:jc w:val="both"/>
        <w:rPr>
          <w:rFonts w:cs="Calibri"/>
        </w:rPr>
      </w:pPr>
      <w:r w:rsidRPr="00382091">
        <w:rPr>
          <w:rFonts w:cs="Calibri"/>
          <w:b/>
        </w:rPr>
        <w:t>Ethical Approval</w:t>
      </w:r>
      <w:r w:rsidR="000D0047" w:rsidRPr="00382091">
        <w:rPr>
          <w:rFonts w:cs="Calibri"/>
          <w:b/>
        </w:rPr>
        <w:t>:</w:t>
      </w:r>
      <w:r w:rsidRPr="00382091">
        <w:t xml:space="preserve">  Permission was obtained by unit Head of the postnatal ward and</w:t>
      </w:r>
      <w:r>
        <w:t xml:space="preserve"> </w:t>
      </w:r>
      <w:r w:rsidRPr="00382091">
        <w:t>superintendent of the hospital for recruiting study population. Informed consent was obtained by all women enrolled in the study.</w:t>
      </w:r>
    </w:p>
    <w:p w:rsidR="00C55B53" w:rsidRDefault="00411ECF" w:rsidP="00C55B53">
      <w:pPr>
        <w:autoSpaceDE w:val="0"/>
        <w:autoSpaceDN w:val="0"/>
        <w:adjustRightInd w:val="0"/>
        <w:spacing w:before="240" w:line="480" w:lineRule="auto"/>
        <w:jc w:val="both"/>
        <w:rPr>
          <w:rFonts w:cs="Calibri"/>
        </w:rPr>
      </w:pPr>
      <w:r w:rsidRPr="00132721">
        <w:rPr>
          <w:rFonts w:cs="Calibri"/>
          <w:b/>
        </w:rPr>
        <w:t xml:space="preserve">Statistical Analysis: </w:t>
      </w:r>
      <w:r w:rsidRPr="00132721">
        <w:rPr>
          <w:rFonts w:cs="Calibri"/>
        </w:rPr>
        <w:t xml:space="preserve">Descriptive statistics included proportions for categorical variables; means and ranges for the continuous variables. We computed the prevalence of keeping knife </w:t>
      </w:r>
      <w:r w:rsidR="00EF330C">
        <w:rPr>
          <w:rFonts w:cs="Calibri"/>
        </w:rPr>
        <w:t>in the population of 2</w:t>
      </w:r>
      <w:r w:rsidRPr="00132721">
        <w:rPr>
          <w:rFonts w:cs="Calibri"/>
        </w:rPr>
        <w:t>00 women who delivered in last 3 days and 95% confidence interval (CI) was calculated for all variables.</w:t>
      </w:r>
    </w:p>
    <w:p w:rsidR="00547B21" w:rsidRDefault="00411ECF" w:rsidP="00C55B53">
      <w:pPr>
        <w:autoSpaceDE w:val="0"/>
        <w:autoSpaceDN w:val="0"/>
        <w:adjustRightInd w:val="0"/>
        <w:spacing w:before="240" w:line="480" w:lineRule="auto"/>
        <w:jc w:val="both"/>
        <w:rPr>
          <w:rFonts w:cs="Calibri"/>
        </w:rPr>
      </w:pPr>
      <w:r w:rsidRPr="00C7324E">
        <w:rPr>
          <w:rFonts w:cs="Calibri"/>
          <w:b/>
        </w:rPr>
        <w:t>Results:</w:t>
      </w:r>
      <w:r w:rsidR="00604D1C" w:rsidRPr="00604D1C">
        <w:rPr>
          <w:rFonts w:cs="Calibri"/>
        </w:rPr>
        <w:t xml:space="preserve"> </w:t>
      </w:r>
      <w:r w:rsidR="00640A6C">
        <w:rPr>
          <w:rFonts w:cs="Calibri"/>
          <w:bCs/>
          <w:kern w:val="36"/>
        </w:rPr>
        <w:t>The study</w:t>
      </w:r>
      <w:r w:rsidR="00604D1C" w:rsidRPr="00C7324E">
        <w:rPr>
          <w:rFonts w:cs="Calibri"/>
          <w:bCs/>
          <w:kern w:val="36"/>
        </w:rPr>
        <w:t xml:space="preserve"> included </w:t>
      </w:r>
      <w:r w:rsidR="00604D1C">
        <w:rPr>
          <w:rFonts w:cs="Calibri"/>
          <w:bCs/>
          <w:kern w:val="36"/>
        </w:rPr>
        <w:t>women</w:t>
      </w:r>
      <w:r w:rsidR="00640A6C">
        <w:rPr>
          <w:rFonts w:cs="Calibri"/>
          <w:bCs/>
          <w:kern w:val="36"/>
        </w:rPr>
        <w:t xml:space="preserve"> (n=200)</w:t>
      </w:r>
      <w:r w:rsidR="00604D1C">
        <w:rPr>
          <w:rFonts w:cs="Calibri"/>
          <w:bCs/>
          <w:kern w:val="36"/>
        </w:rPr>
        <w:t xml:space="preserve"> </w:t>
      </w:r>
      <w:r w:rsidR="00604D1C" w:rsidRPr="00C7324E">
        <w:rPr>
          <w:rFonts w:cs="Calibri"/>
          <w:bCs/>
          <w:kern w:val="36"/>
        </w:rPr>
        <w:t>in the age range</w:t>
      </w:r>
      <w:ins w:id="1" w:author="neerja" w:date="2014-09-10T21:05:00Z">
        <w:r w:rsidR="00604D1C" w:rsidRPr="00C7324E">
          <w:rPr>
            <w:rFonts w:cs="Calibri"/>
            <w:bCs/>
            <w:kern w:val="36"/>
          </w:rPr>
          <w:t xml:space="preserve"> </w:t>
        </w:r>
      </w:ins>
      <w:r w:rsidR="00604D1C" w:rsidRPr="00C7324E">
        <w:rPr>
          <w:rFonts w:cs="Calibri"/>
          <w:bCs/>
          <w:kern w:val="36"/>
        </w:rPr>
        <w:t xml:space="preserve">of </w:t>
      </w:r>
      <w:r w:rsidR="00640A6C">
        <w:rPr>
          <w:rFonts w:cs="Calibri"/>
          <w:bCs/>
          <w:kern w:val="36"/>
        </w:rPr>
        <w:t>17 to 44</w:t>
      </w:r>
      <w:r w:rsidR="00604D1C" w:rsidRPr="00C7324E">
        <w:rPr>
          <w:rFonts w:cs="Calibri"/>
          <w:bCs/>
          <w:kern w:val="36"/>
        </w:rPr>
        <w:t xml:space="preserve"> years with mean </w:t>
      </w:r>
      <w:r w:rsidR="00640A6C">
        <w:rPr>
          <w:rFonts w:cs="Calibri"/>
          <w:bCs/>
          <w:kern w:val="36"/>
        </w:rPr>
        <w:t xml:space="preserve">age </w:t>
      </w:r>
      <w:r w:rsidR="00640A6C">
        <w:rPr>
          <w:rFonts w:cs="Calibri"/>
        </w:rPr>
        <w:t xml:space="preserve">of 30.1 years. The mean parity was </w:t>
      </w:r>
      <w:r w:rsidR="00640A6C" w:rsidRPr="00015904">
        <w:rPr>
          <w:rFonts w:cs="Calibri"/>
        </w:rPr>
        <w:t xml:space="preserve">2.8 </w:t>
      </w:r>
      <w:r w:rsidR="00640A6C">
        <w:rPr>
          <w:rFonts w:cs="Calibri"/>
        </w:rPr>
        <w:t>with</w:t>
      </w:r>
      <w:r w:rsidR="00547B21">
        <w:rPr>
          <w:rFonts w:cs="Calibri"/>
        </w:rPr>
        <w:t xml:space="preserve"> a </w:t>
      </w:r>
      <w:r w:rsidR="00640A6C">
        <w:rPr>
          <w:rFonts w:cs="Calibri"/>
        </w:rPr>
        <w:t xml:space="preserve">range of 1 to 7 births. </w:t>
      </w:r>
      <w:r w:rsidR="004F1089">
        <w:rPr>
          <w:rFonts w:cs="Calibri"/>
        </w:rPr>
        <w:t>The maternal literacy was 62%</w:t>
      </w:r>
      <w:r w:rsidR="00547B21">
        <w:rPr>
          <w:rFonts w:cs="Calibri"/>
        </w:rPr>
        <w:t xml:space="preserve"> in the study population</w:t>
      </w:r>
      <w:r w:rsidR="0008263D">
        <w:rPr>
          <w:rFonts w:cs="Calibri"/>
        </w:rPr>
        <w:t xml:space="preserve"> </w:t>
      </w:r>
      <w:r w:rsidR="0008263D">
        <w:t>[Figure 1]</w:t>
      </w:r>
      <w:r w:rsidR="004F1089">
        <w:rPr>
          <w:rFonts w:cs="Calibri"/>
        </w:rPr>
        <w:t xml:space="preserve">. The educational level was range from illiterate to post graduation. </w:t>
      </w:r>
      <w:r w:rsidR="0053173E">
        <w:rPr>
          <w:rFonts w:cs="Calibri"/>
        </w:rPr>
        <w:t xml:space="preserve">An inverse relation was observed between education level </w:t>
      </w:r>
      <w:r w:rsidR="00547B21">
        <w:rPr>
          <w:rFonts w:cs="Calibri"/>
        </w:rPr>
        <w:t>and the myth</w:t>
      </w:r>
      <w:r w:rsidR="0053173E">
        <w:rPr>
          <w:rFonts w:cs="Calibri"/>
        </w:rPr>
        <w:t xml:space="preserve">. </w:t>
      </w:r>
      <w:r w:rsidR="004F1089">
        <w:rPr>
          <w:rFonts w:cs="Calibri"/>
        </w:rPr>
        <w:t>The knife keeping was more prevalent in illiterate mothers</w:t>
      </w:r>
      <w:r w:rsidR="0053173E">
        <w:rPr>
          <w:rFonts w:cs="Calibri"/>
        </w:rPr>
        <w:t xml:space="preserve"> 76 (100%)</w:t>
      </w:r>
      <w:r w:rsidR="004F1089">
        <w:rPr>
          <w:rFonts w:cs="Calibri"/>
        </w:rPr>
        <w:t xml:space="preserve"> than educated mothers</w:t>
      </w:r>
      <w:r w:rsidR="0053173E">
        <w:rPr>
          <w:rFonts w:cs="Calibri"/>
        </w:rPr>
        <w:t xml:space="preserve"> 104 (83.8</w:t>
      </w:r>
      <w:r w:rsidR="00936CC6">
        <w:rPr>
          <w:rFonts w:cs="Calibri"/>
        </w:rPr>
        <w:t>%</w:t>
      </w:r>
      <w:r w:rsidR="0053173E">
        <w:rPr>
          <w:rFonts w:cs="Calibri"/>
        </w:rPr>
        <w:t>)</w:t>
      </w:r>
      <w:r w:rsidR="004F1089">
        <w:rPr>
          <w:rFonts w:cs="Calibri"/>
        </w:rPr>
        <w:t xml:space="preserve">.  </w:t>
      </w:r>
      <w:r w:rsidR="009310D1">
        <w:rPr>
          <w:rFonts w:cs="Calibri"/>
        </w:rPr>
        <w:t xml:space="preserve">It was found </w:t>
      </w:r>
      <w:r w:rsidR="00547B21">
        <w:rPr>
          <w:rFonts w:cs="Calibri"/>
        </w:rPr>
        <w:t xml:space="preserve">equally common </w:t>
      </w:r>
      <w:r w:rsidR="009310D1">
        <w:rPr>
          <w:rFonts w:cs="Calibri"/>
        </w:rPr>
        <w:t>in</w:t>
      </w:r>
      <w:r w:rsidR="00547B21">
        <w:rPr>
          <w:rFonts w:cs="Calibri"/>
        </w:rPr>
        <w:t xml:space="preserve"> working mothers (90%) and </w:t>
      </w:r>
      <w:r w:rsidR="009310D1">
        <w:rPr>
          <w:rFonts w:cs="Calibri"/>
        </w:rPr>
        <w:t>housewife (</w:t>
      </w:r>
      <w:r w:rsidR="00471A2D">
        <w:rPr>
          <w:rFonts w:cs="Calibri"/>
        </w:rPr>
        <w:t>90%)</w:t>
      </w:r>
      <w:r w:rsidR="00547B21">
        <w:rPr>
          <w:rFonts w:cs="Calibri"/>
        </w:rPr>
        <w:t>. The religion distribution among study population (n= 2</w:t>
      </w:r>
      <w:r w:rsidR="00547B21" w:rsidRPr="00355D69">
        <w:rPr>
          <w:rFonts w:cs="Calibri"/>
        </w:rPr>
        <w:t>00</w:t>
      </w:r>
      <w:r w:rsidR="00547B21">
        <w:rPr>
          <w:rFonts w:cs="Calibri"/>
        </w:rPr>
        <w:t>)</w:t>
      </w:r>
      <w:r w:rsidR="00547B21" w:rsidRPr="00355D69">
        <w:rPr>
          <w:rFonts w:cs="Calibri"/>
        </w:rPr>
        <w:t xml:space="preserve"> </w:t>
      </w:r>
      <w:r w:rsidR="00547B21">
        <w:rPr>
          <w:rFonts w:cs="Calibri"/>
        </w:rPr>
        <w:t>was 144 (72%), 40 (20%), 16 (8%)</w:t>
      </w:r>
      <w:r w:rsidR="007A6482">
        <w:rPr>
          <w:rFonts w:cs="Calibri"/>
        </w:rPr>
        <w:t xml:space="preserve"> </w:t>
      </w:r>
      <w:r w:rsidR="00547B21">
        <w:rPr>
          <w:rFonts w:cs="Calibri"/>
        </w:rPr>
        <w:t xml:space="preserve">in </w:t>
      </w:r>
      <w:r w:rsidR="007A6482">
        <w:rPr>
          <w:rFonts w:cs="Calibri"/>
        </w:rPr>
        <w:t>Hindu,</w:t>
      </w:r>
      <w:r w:rsidR="007A6482" w:rsidRPr="00355D69">
        <w:rPr>
          <w:rFonts w:cs="Calibri"/>
        </w:rPr>
        <w:t xml:space="preserve"> </w:t>
      </w:r>
      <w:r w:rsidR="007A6482">
        <w:rPr>
          <w:rFonts w:cs="Calibri"/>
        </w:rPr>
        <w:lastRenderedPageBreak/>
        <w:t>Muslims</w:t>
      </w:r>
      <w:r w:rsidR="007A6482" w:rsidRPr="00355D69">
        <w:rPr>
          <w:rFonts w:cs="Calibri"/>
        </w:rPr>
        <w:t xml:space="preserve"> </w:t>
      </w:r>
      <w:r w:rsidR="007A6482">
        <w:rPr>
          <w:rFonts w:cs="Calibri"/>
        </w:rPr>
        <w:t xml:space="preserve">and </w:t>
      </w:r>
      <w:r w:rsidR="007A6482" w:rsidRPr="00355D69">
        <w:rPr>
          <w:rFonts w:cs="Calibri"/>
        </w:rPr>
        <w:t>others</w:t>
      </w:r>
      <w:r w:rsidR="007A6482">
        <w:rPr>
          <w:rFonts w:cs="Calibri"/>
        </w:rPr>
        <w:t xml:space="preserve"> respectively</w:t>
      </w:r>
      <w:r w:rsidR="0008263D">
        <w:rPr>
          <w:rFonts w:cs="Calibri"/>
        </w:rPr>
        <w:t xml:space="preserve"> </w:t>
      </w:r>
      <w:r w:rsidR="0008263D">
        <w:t>[Figure 1]</w:t>
      </w:r>
      <w:r w:rsidR="007A6482" w:rsidRPr="00355D69">
        <w:rPr>
          <w:rFonts w:cs="Calibri"/>
        </w:rPr>
        <w:t>.</w:t>
      </w:r>
      <w:r w:rsidR="007A6482">
        <w:rPr>
          <w:rFonts w:cs="Calibri"/>
        </w:rPr>
        <w:t xml:space="preserve"> </w:t>
      </w:r>
      <w:r w:rsidR="00547B21">
        <w:rPr>
          <w:rFonts w:cs="Calibri"/>
        </w:rPr>
        <w:t xml:space="preserve"> Around 65% </w:t>
      </w:r>
      <w:r w:rsidR="00471A2D" w:rsidRPr="00015904">
        <w:rPr>
          <w:rFonts w:cs="Calibri"/>
        </w:rPr>
        <w:t xml:space="preserve">women were from </w:t>
      </w:r>
      <w:r w:rsidR="00471A2D">
        <w:rPr>
          <w:rFonts w:cs="Calibri"/>
        </w:rPr>
        <w:t xml:space="preserve">rural </w:t>
      </w:r>
      <w:r w:rsidR="00471A2D" w:rsidRPr="00015904">
        <w:rPr>
          <w:rFonts w:cs="Calibri"/>
        </w:rPr>
        <w:t>background.</w:t>
      </w:r>
      <w:r w:rsidR="00471A2D">
        <w:rPr>
          <w:rFonts w:cs="Calibri"/>
        </w:rPr>
        <w:t xml:space="preserve"> </w:t>
      </w:r>
      <w:r w:rsidR="00604D1C" w:rsidRPr="00C7324E">
        <w:rPr>
          <w:rFonts w:cs="Calibri"/>
        </w:rPr>
        <w:t>The</w:t>
      </w:r>
      <w:r w:rsidR="0008263D">
        <w:rPr>
          <w:rFonts w:cs="Calibri"/>
        </w:rPr>
        <w:t xml:space="preserve"> geographical distribution was </w:t>
      </w:r>
      <w:r w:rsidR="00A565F8">
        <w:rPr>
          <w:rFonts w:cs="Calibri"/>
        </w:rPr>
        <w:t>Rajasthan188 (94%), Haryana 8 (4%), Gujarat 2 (1%) and Uttar-</w:t>
      </w:r>
      <w:proofErr w:type="spellStart"/>
      <w:r w:rsidR="00A565F8">
        <w:rPr>
          <w:rFonts w:cs="Calibri"/>
        </w:rPr>
        <w:t>pradesh</w:t>
      </w:r>
      <w:proofErr w:type="spellEnd"/>
      <w:r w:rsidR="00A565F8">
        <w:rPr>
          <w:rFonts w:cs="Calibri"/>
        </w:rPr>
        <w:t xml:space="preserve"> 2 (1%). The study population from Rajasthan comprise</w:t>
      </w:r>
      <w:r w:rsidR="0008263D">
        <w:rPr>
          <w:rFonts w:cs="Calibri"/>
        </w:rPr>
        <w:t>d</w:t>
      </w:r>
      <w:r w:rsidR="00A565F8">
        <w:rPr>
          <w:rFonts w:cs="Calibri"/>
        </w:rPr>
        <w:t xml:space="preserve"> of 23 different districts</w:t>
      </w:r>
      <w:r w:rsidR="00E3295B">
        <w:rPr>
          <w:rFonts w:cs="Calibri"/>
        </w:rPr>
        <w:t xml:space="preserve"> with maximum being from Jaipur and Dausa.</w:t>
      </w:r>
      <w:r w:rsidR="00A565F8">
        <w:rPr>
          <w:rFonts w:cs="Calibri"/>
        </w:rPr>
        <w:t xml:space="preserve"> </w:t>
      </w:r>
      <w:r w:rsidR="00EE02F4">
        <w:rPr>
          <w:rFonts w:cs="Calibri"/>
        </w:rPr>
        <w:t xml:space="preserve">All mothers were agreed that maternal and paternal grandmother reinforced to do it. </w:t>
      </w:r>
      <w:r w:rsidR="0008263D">
        <w:rPr>
          <w:rFonts w:cs="Calibri"/>
        </w:rPr>
        <w:t xml:space="preserve">We also noted other myths for that the mothers were determined to follow (Table 2). </w:t>
      </w:r>
      <w:r w:rsidR="00EE02F4">
        <w:rPr>
          <w:rFonts w:cs="Calibri"/>
        </w:rPr>
        <w:t>Ninety five percent mothers</w:t>
      </w:r>
      <w:r w:rsidR="0008263D">
        <w:rPr>
          <w:rFonts w:cs="Calibri"/>
        </w:rPr>
        <w:t xml:space="preserve"> had already </w:t>
      </w:r>
      <w:r w:rsidR="00EE02F4">
        <w:rPr>
          <w:rFonts w:cs="Calibri"/>
        </w:rPr>
        <w:t>observed</w:t>
      </w:r>
      <w:r w:rsidR="0008263D">
        <w:rPr>
          <w:rFonts w:cs="Calibri"/>
        </w:rPr>
        <w:t xml:space="preserve"> this myth being practiced in their family </w:t>
      </w:r>
      <w:r w:rsidR="00EE02F4">
        <w:rPr>
          <w:rFonts w:cs="Calibri"/>
        </w:rPr>
        <w:t>or close relatives.</w:t>
      </w:r>
      <w:r w:rsidR="0008263D">
        <w:rPr>
          <w:rFonts w:cs="Calibri"/>
        </w:rPr>
        <w:t xml:space="preserve"> All mothers were ready to follow at least 1 myth. </w:t>
      </w:r>
    </w:p>
    <w:p w:rsidR="00E5755B" w:rsidRDefault="00411ECF" w:rsidP="00E5755B">
      <w:pPr>
        <w:spacing w:line="480" w:lineRule="auto"/>
        <w:jc w:val="both"/>
        <w:rPr>
          <w:b/>
        </w:rPr>
      </w:pPr>
      <w:r w:rsidRPr="00C7324E">
        <w:rPr>
          <w:rFonts w:cs="Calibri"/>
          <w:b/>
        </w:rPr>
        <w:t>Discussion:</w:t>
      </w:r>
      <w:r w:rsidRPr="00411ECF">
        <w:rPr>
          <w:rFonts w:cs="Calibri"/>
          <w:b/>
          <w:bCs/>
          <w:kern w:val="36"/>
        </w:rPr>
        <w:t xml:space="preserve"> </w:t>
      </w:r>
      <w:r>
        <w:rPr>
          <w:color w:val="000000"/>
          <w:shd w:val="clear" w:color="auto" w:fill="FFFFFF"/>
        </w:rPr>
        <w:t>India ranks second in word total population. It has higher birth rates</w:t>
      </w:r>
      <w:r w:rsidR="00AA0885">
        <w:rPr>
          <w:color w:val="000000"/>
          <w:shd w:val="clear" w:color="auto" w:fill="FFFFFF"/>
        </w:rPr>
        <w:t xml:space="preserve"> as</w:t>
      </w:r>
      <w:r>
        <w:rPr>
          <w:color w:val="000000"/>
          <w:shd w:val="clear" w:color="auto" w:fill="FFFFFF"/>
        </w:rPr>
        <w:t xml:space="preserve"> compared to </w:t>
      </w:r>
      <w:r w:rsidR="00E32AC6">
        <w:rPr>
          <w:color w:val="000000"/>
          <w:shd w:val="clear" w:color="auto" w:fill="FFFFFF"/>
        </w:rPr>
        <w:t xml:space="preserve">developed countries. </w:t>
      </w:r>
      <w:r>
        <w:rPr>
          <w:color w:val="000000"/>
          <w:shd w:val="clear" w:color="auto" w:fill="FFFFFF"/>
        </w:rPr>
        <w:t xml:space="preserve">Every married couple wants a safe delivery and healthy baby. </w:t>
      </w:r>
      <w:r w:rsidRPr="00163D8A">
        <w:rPr>
          <w:color w:val="000000"/>
          <w:shd w:val="clear" w:color="auto" w:fill="FFFFFF"/>
        </w:rPr>
        <w:t>As in many other things in life numerous traditions have been created</w:t>
      </w:r>
      <w:r w:rsidR="00E32AC6">
        <w:rPr>
          <w:color w:val="000000"/>
          <w:shd w:val="clear" w:color="auto" w:fill="FFFFFF"/>
        </w:rPr>
        <w:t xml:space="preserve"> during delivery period</w:t>
      </w:r>
      <w:r w:rsidRPr="00163D8A">
        <w:rPr>
          <w:color w:val="000000"/>
          <w:shd w:val="clear" w:color="auto" w:fill="FFFFFF"/>
        </w:rPr>
        <w:t>.</w:t>
      </w:r>
      <w:r w:rsidR="0004542C">
        <w:rPr>
          <w:color w:val="000000"/>
          <w:shd w:val="clear" w:color="auto" w:fill="FFFFFF"/>
        </w:rPr>
        <w:t xml:space="preserve"> </w:t>
      </w:r>
      <w:r w:rsidR="0004542C" w:rsidRPr="00467222">
        <w:rPr>
          <w:bCs/>
        </w:rPr>
        <w:t>Findings reveal</w:t>
      </w:r>
      <w:r w:rsidR="0004542C">
        <w:rPr>
          <w:bCs/>
        </w:rPr>
        <w:t>ed that some traditional customs</w:t>
      </w:r>
      <w:r w:rsidR="0004542C" w:rsidRPr="00467222">
        <w:rPr>
          <w:bCs/>
        </w:rPr>
        <w:t xml:space="preserve"> and particularly those relating to protection of the mother during delivery are still adhered to by most Indian women. Customs relating to the well-being of the mother and protection of the baby during pregnancy are also followed by many women</w:t>
      </w:r>
      <w:r w:rsidR="00A444B7">
        <w:rPr>
          <w:bCs/>
        </w:rPr>
        <w:t xml:space="preserve"> [1]</w:t>
      </w:r>
      <w:r w:rsidR="0004542C" w:rsidRPr="00467222">
        <w:rPr>
          <w:bCs/>
        </w:rPr>
        <w:t xml:space="preserve">. </w:t>
      </w:r>
      <w:r w:rsidRPr="00163D8A">
        <w:rPr>
          <w:color w:val="000000"/>
          <w:shd w:val="clear" w:color="auto" w:fill="FFFFFF"/>
        </w:rPr>
        <w:t xml:space="preserve"> They are usually prejudices that became part of local culture</w:t>
      </w:r>
      <w:r w:rsidR="00E32AC6">
        <w:rPr>
          <w:color w:val="000000"/>
          <w:shd w:val="clear" w:color="auto" w:fill="FFFFFF"/>
        </w:rPr>
        <w:t xml:space="preserve"> and </w:t>
      </w:r>
      <w:r w:rsidR="00E32AC6" w:rsidRPr="00163D8A">
        <w:rPr>
          <w:color w:val="000000"/>
          <w:shd w:val="clear" w:color="auto" w:fill="FFFFFF"/>
        </w:rPr>
        <w:t>have nothing to do with medicine</w:t>
      </w:r>
      <w:r w:rsidR="007E53E9">
        <w:rPr>
          <w:color w:val="000000"/>
          <w:shd w:val="clear" w:color="auto" w:fill="FFFFFF"/>
        </w:rPr>
        <w:t xml:space="preserve"> </w:t>
      </w:r>
      <w:r w:rsidR="007E53E9">
        <w:rPr>
          <w:bCs/>
        </w:rPr>
        <w:t>[2]</w:t>
      </w:r>
      <w:r w:rsidR="007E53E9" w:rsidRPr="00467222">
        <w:rPr>
          <w:bCs/>
        </w:rPr>
        <w:t xml:space="preserve">. </w:t>
      </w:r>
      <w:r w:rsidR="00FA008D">
        <w:rPr>
          <w:b/>
        </w:rPr>
        <w:t xml:space="preserve"> </w:t>
      </w:r>
      <w:r w:rsidR="00EB1A99" w:rsidRPr="00EB1A99">
        <w:t>We report a myth prevalent during and after delivery to keep knife below/ near bed.</w:t>
      </w:r>
      <w:r w:rsidR="00EB1A99">
        <w:t xml:space="preserve"> </w:t>
      </w:r>
      <w:r w:rsidR="00D76492">
        <w:t xml:space="preserve">There was no scientific basis behind it and even the knife may cause injury to mother or baby.  </w:t>
      </w:r>
      <w:r w:rsidR="00EB1A99">
        <w:t>It is common in both major religions</w:t>
      </w:r>
      <w:r w:rsidR="00A444B7">
        <w:t>,</w:t>
      </w:r>
      <w:r w:rsidR="00EB1A99">
        <w:t xml:space="preserve"> Hindu and Muslims.</w:t>
      </w:r>
      <w:r w:rsidR="00E32AC6">
        <w:t xml:space="preserve"> However it is commoner in Hindus as compared to other religions. The question why it is more common in Hindus is remained partially unanswered.</w:t>
      </w:r>
      <w:r w:rsidR="00E5755B">
        <w:rPr>
          <w:b/>
        </w:rPr>
        <w:t xml:space="preserve"> </w:t>
      </w:r>
    </w:p>
    <w:p w:rsidR="00163D8A" w:rsidRPr="007C5AC0" w:rsidRDefault="00EB1A99" w:rsidP="007C5AC0">
      <w:pPr>
        <w:spacing w:line="480" w:lineRule="auto"/>
        <w:jc w:val="both"/>
        <w:rPr>
          <w:b/>
        </w:rPr>
      </w:pPr>
      <w:r>
        <w:t xml:space="preserve">The education </w:t>
      </w:r>
      <w:r w:rsidR="00E32AC6">
        <w:t xml:space="preserve">level </w:t>
      </w:r>
      <w:r w:rsidR="00611748">
        <w:t xml:space="preserve">among study population </w:t>
      </w:r>
      <w:r w:rsidR="00E32AC6">
        <w:t>was range</w:t>
      </w:r>
      <w:r>
        <w:t xml:space="preserve"> from</w:t>
      </w:r>
      <w:r w:rsidR="00E32AC6">
        <w:t xml:space="preserve"> illiterate</w:t>
      </w:r>
      <w:r>
        <w:t xml:space="preserve"> to</w:t>
      </w:r>
      <w:r w:rsidR="00E32AC6">
        <w:t xml:space="preserve"> post graduate</w:t>
      </w:r>
      <w:r>
        <w:t xml:space="preserve">. </w:t>
      </w:r>
      <w:r w:rsidR="00611748">
        <w:t>The illiterate women followed the myth</w:t>
      </w:r>
      <w:r w:rsidR="00E32AC6">
        <w:t xml:space="preserve"> mor</w:t>
      </w:r>
      <w:r w:rsidR="00611748">
        <w:t>e commonly than educated women</w:t>
      </w:r>
      <w:r w:rsidR="00E32AC6">
        <w:t>.</w:t>
      </w:r>
      <w:r w:rsidR="00B812D3">
        <w:t xml:space="preserve"> Possibly it was because of better knowledge of science and less beliefs on myths</w:t>
      </w:r>
      <w:r w:rsidR="00611748">
        <w:t xml:space="preserve"> in educated mothers</w:t>
      </w:r>
      <w:r w:rsidR="00B812D3">
        <w:t>.</w:t>
      </w:r>
      <w:r w:rsidR="00611748">
        <w:t xml:space="preserve"> Women </w:t>
      </w:r>
      <w:r w:rsidR="00B812D3">
        <w:t xml:space="preserve">had accepted that health </w:t>
      </w:r>
      <w:r w:rsidR="00023A20">
        <w:t>personnel</w:t>
      </w:r>
      <w:r w:rsidR="00611748">
        <w:t xml:space="preserve"> had explained about the myth</w:t>
      </w:r>
      <w:r w:rsidR="00B812D3">
        <w:t xml:space="preserve">. </w:t>
      </w:r>
      <w:r w:rsidR="001175F2">
        <w:t xml:space="preserve">Family pressure or lack of </w:t>
      </w:r>
      <w:r w:rsidR="001175F2">
        <w:lastRenderedPageBreak/>
        <w:t>confidence about wellbeing were remained the main cause among highly educated mothers.</w:t>
      </w:r>
      <w:r w:rsidR="00AB682E">
        <w:t xml:space="preserve"> All women were accepted the reinforcement for the same by family members particularly paternal or maternal grandmother. </w:t>
      </w:r>
      <w:r w:rsidR="00E5755B">
        <w:t xml:space="preserve"> </w:t>
      </w:r>
      <w:r w:rsidR="00AB682E">
        <w:t xml:space="preserve">The family history was found positive in 90% of study population. </w:t>
      </w:r>
      <w:r w:rsidR="00E5755B">
        <w:t xml:space="preserve">Women of rural background had higher prevalence than urban women. The possible reasons were low education, </w:t>
      </w:r>
      <w:r w:rsidR="00AB682E">
        <w:t xml:space="preserve">poor socio economic status and lack of awareness about health facilities. </w:t>
      </w:r>
      <w:r w:rsidR="007C5AC0">
        <w:rPr>
          <w:b/>
        </w:rPr>
        <w:t xml:space="preserve"> </w:t>
      </w:r>
      <w:r w:rsidR="00681071">
        <w:t xml:space="preserve">The most common </w:t>
      </w:r>
      <w:r w:rsidR="00DA226F">
        <w:t xml:space="preserve">belief of mothers was that knife wards off </w:t>
      </w:r>
      <w:r w:rsidR="00681071">
        <w:t xml:space="preserve">the evil spirit and </w:t>
      </w:r>
      <w:r w:rsidR="007C243F">
        <w:t>protects</w:t>
      </w:r>
      <w:r w:rsidR="00681071">
        <w:t xml:space="preserve"> the baby and mother. </w:t>
      </w:r>
      <w:r w:rsidR="00DA226F">
        <w:t xml:space="preserve"> It was mentioned with most of the mothers that a</w:t>
      </w:r>
      <w:r w:rsidR="00AA0885" w:rsidRPr="00AA0885">
        <w:t>ccording to ancient beliefs the mother and baby should be kept safe from "trows" or supernatural creatures. To keep the unborn baby safe from them the pregnancy should be kept secret. The pregnant woman should sleep with knifes</w:t>
      </w:r>
      <w:r w:rsidR="00B00CFD">
        <w:t>.</w:t>
      </w:r>
      <w:r w:rsidR="00AA0885" w:rsidRPr="00AA0885">
        <w:t xml:space="preserve"> </w:t>
      </w:r>
      <w:r w:rsidR="00B00CFD">
        <w:t xml:space="preserve">The </w:t>
      </w:r>
      <w:r w:rsidR="00AA0885" w:rsidRPr="00AA0885">
        <w:t>same objects are kept in baby's room when the baby is born. Women present during the birth of baby should stay at home for few days to scare away the evil trows.</w:t>
      </w:r>
      <w:r w:rsidR="00B00CFD">
        <w:t xml:space="preserve"> Water and </w:t>
      </w:r>
      <w:r w:rsidR="00B812D3">
        <w:t>Bible</w:t>
      </w:r>
      <w:r w:rsidR="00B00CFD">
        <w:t xml:space="preserve"> are also kept below</w:t>
      </w:r>
      <w:r w:rsidR="00B00CFD" w:rsidRPr="00AA0885">
        <w:t xml:space="preserve"> her bed</w:t>
      </w:r>
      <w:r w:rsidR="00B00CFD">
        <w:t xml:space="preserve"> for the same purpose. </w:t>
      </w:r>
      <w:r w:rsidR="00995A37">
        <w:t xml:space="preserve"> </w:t>
      </w:r>
      <w:r w:rsidR="00163D8A" w:rsidRPr="00163D8A">
        <w:rPr>
          <w:color w:val="000000"/>
        </w:rPr>
        <w:t xml:space="preserve">In China there is a belief </w:t>
      </w:r>
      <w:r w:rsidR="00995A37">
        <w:t xml:space="preserve">that knife and water </w:t>
      </w:r>
      <w:r w:rsidR="00995A37" w:rsidRPr="00163D8A">
        <w:rPr>
          <w:color w:val="000000"/>
          <w:shd w:val="clear" w:color="auto" w:fill="FFFFFF"/>
        </w:rPr>
        <w:t>ward off the evil spirits</w:t>
      </w:r>
      <w:r w:rsidR="00163D8A" w:rsidRPr="00163D8A">
        <w:rPr>
          <w:color w:val="000000"/>
        </w:rPr>
        <w:t xml:space="preserve"> for the pregnancy</w:t>
      </w:r>
      <w:r w:rsidR="00995A37">
        <w:rPr>
          <w:color w:val="000000"/>
        </w:rPr>
        <w:t xml:space="preserve">.  </w:t>
      </w:r>
    </w:p>
    <w:p w:rsidR="00995A37" w:rsidRDefault="002D1438" w:rsidP="007C5AC0">
      <w:pPr>
        <w:autoSpaceDE w:val="0"/>
        <w:autoSpaceDN w:val="0"/>
        <w:adjustRightInd w:val="0"/>
        <w:spacing w:line="480" w:lineRule="auto"/>
        <w:jc w:val="both"/>
      </w:pPr>
      <w:r w:rsidRPr="007C5AC0">
        <w:t xml:space="preserve">Beverley </w:t>
      </w:r>
      <w:r w:rsidR="000C104D">
        <w:t>C</w:t>
      </w:r>
      <w:r w:rsidR="007C5AC0" w:rsidRPr="007C5AC0">
        <w:t>harmer</w:t>
      </w:r>
      <w:r w:rsidR="007C5AC0">
        <w:t>s</w:t>
      </w:r>
      <w:r w:rsidRPr="007C5AC0">
        <w:t xml:space="preserve"> et al </w:t>
      </w:r>
      <w:r w:rsidR="003B3BD8" w:rsidRPr="007C5AC0">
        <w:t xml:space="preserve">studied </w:t>
      </w:r>
      <w:r w:rsidR="007C5AC0" w:rsidRPr="007C5AC0">
        <w:t xml:space="preserve">the </w:t>
      </w:r>
      <w:r w:rsidR="007C5AC0">
        <w:rPr>
          <w:bCs/>
        </w:rPr>
        <w:t>a</w:t>
      </w:r>
      <w:r w:rsidR="007C5AC0" w:rsidRPr="007C5AC0">
        <w:rPr>
          <w:bCs/>
        </w:rPr>
        <w:t xml:space="preserve">dherence of Indian women to traditional Indian customs </w:t>
      </w:r>
      <w:r w:rsidR="003B3BD8" w:rsidRPr="003B3BD8">
        <w:t>during pregnancy, birth and early parenthood in 1993</w:t>
      </w:r>
      <w:r w:rsidR="007E53E9">
        <w:t xml:space="preserve"> </w:t>
      </w:r>
      <w:r w:rsidR="007E53E9">
        <w:rPr>
          <w:bCs/>
        </w:rPr>
        <w:t xml:space="preserve">[3]. </w:t>
      </w:r>
      <w:r w:rsidR="000C104D">
        <w:t>He found that</w:t>
      </w:r>
      <w:r w:rsidR="003B3BD8" w:rsidRPr="003B3BD8">
        <w:t xml:space="preserve"> while some traditional</w:t>
      </w:r>
      <w:r w:rsidR="003B3BD8">
        <w:t xml:space="preserve"> </w:t>
      </w:r>
      <w:r w:rsidR="007C5AC0" w:rsidRPr="003B3BD8">
        <w:t>customs</w:t>
      </w:r>
      <w:r w:rsidR="003B3BD8" w:rsidRPr="003B3BD8">
        <w:t xml:space="preserve"> are still adhered to by most Indian women, others are not so strictly followed. Since</w:t>
      </w:r>
      <w:r w:rsidR="007C5AC0">
        <w:t xml:space="preserve"> </w:t>
      </w:r>
      <w:r w:rsidR="003B3BD8" w:rsidRPr="003B3BD8">
        <w:t xml:space="preserve">most </w:t>
      </w:r>
      <w:r w:rsidR="007C5AC0" w:rsidRPr="003B3BD8">
        <w:t>customs</w:t>
      </w:r>
      <w:r w:rsidR="003B3BD8" w:rsidRPr="003B3BD8">
        <w:t xml:space="preserve"> relate to activities conducted at home rather than while in hospital for delivery, medical care would not be expected to influence their practice</w:t>
      </w:r>
      <w:r w:rsidR="007C5AC0">
        <w:t xml:space="preserve">. The majority of study population was </w:t>
      </w:r>
      <w:r w:rsidR="00467222">
        <w:t>Muslims</w:t>
      </w:r>
      <w:r w:rsidR="007C5AC0">
        <w:t xml:space="preserve"> (78.3%)</w:t>
      </w:r>
      <w:r w:rsidR="00467222">
        <w:t xml:space="preserve"> in study by Beverley C</w:t>
      </w:r>
      <w:r w:rsidR="004D53D6">
        <w:t>harmers et al while majorities</w:t>
      </w:r>
      <w:r w:rsidR="007C5AC0">
        <w:t xml:space="preserve"> were </w:t>
      </w:r>
      <w:r w:rsidR="00467222">
        <w:t>Hindu</w:t>
      </w:r>
      <w:r w:rsidR="007C5AC0">
        <w:t xml:space="preserve"> (</w:t>
      </w:r>
      <w:r w:rsidR="00467222">
        <w:t>72%)</w:t>
      </w:r>
      <w:r w:rsidR="007C5AC0">
        <w:t xml:space="preserve"> in our study. </w:t>
      </w:r>
    </w:p>
    <w:p w:rsidR="005A5FF3" w:rsidRDefault="00467222" w:rsidP="005A5FF3">
      <w:pPr>
        <w:autoSpaceDE w:val="0"/>
        <w:autoSpaceDN w:val="0"/>
        <w:adjustRightInd w:val="0"/>
        <w:spacing w:line="480" w:lineRule="auto"/>
        <w:jc w:val="both"/>
        <w:rPr>
          <w:bCs/>
        </w:rPr>
      </w:pPr>
      <w:r>
        <w:rPr>
          <w:bCs/>
        </w:rPr>
        <w:t>We also noted few other myths for that mother either followed or determined to follow. All mothers were</w:t>
      </w:r>
      <w:r w:rsidR="0004542C">
        <w:rPr>
          <w:bCs/>
        </w:rPr>
        <w:t xml:space="preserve"> following at least 1 myth in immediate postpartum period.  </w:t>
      </w:r>
      <w:r w:rsidR="0004542C" w:rsidRPr="00305257">
        <w:rPr>
          <w:bCs/>
        </w:rPr>
        <w:t>Ghutti</w:t>
      </w:r>
      <w:r w:rsidR="0004542C">
        <w:rPr>
          <w:bCs/>
        </w:rPr>
        <w:t xml:space="preserve"> was a type of prelacteal feed </w:t>
      </w:r>
      <w:r w:rsidR="0002069E">
        <w:rPr>
          <w:bCs/>
        </w:rPr>
        <w:t>offered</w:t>
      </w:r>
      <w:r w:rsidR="0004542C">
        <w:rPr>
          <w:bCs/>
        </w:rPr>
        <w:t xml:space="preserve"> to the baby at birth. It was given by a person who is oldest or has best</w:t>
      </w:r>
      <w:r w:rsidR="0002069E">
        <w:rPr>
          <w:bCs/>
        </w:rPr>
        <w:t xml:space="preserve"> </w:t>
      </w:r>
      <w:r w:rsidR="0004542C">
        <w:rPr>
          <w:bCs/>
        </w:rPr>
        <w:lastRenderedPageBreak/>
        <w:t>high qualities in the f</w:t>
      </w:r>
      <w:r w:rsidR="0002069E">
        <w:rPr>
          <w:bCs/>
        </w:rPr>
        <w:t xml:space="preserve">amily. </w:t>
      </w:r>
      <w:r w:rsidR="000556B0">
        <w:rPr>
          <w:bCs/>
        </w:rPr>
        <w:t>It is believed that b</w:t>
      </w:r>
      <w:r w:rsidR="0004542C">
        <w:rPr>
          <w:bCs/>
        </w:rPr>
        <w:t xml:space="preserve">aby will </w:t>
      </w:r>
      <w:r w:rsidR="0002069E">
        <w:rPr>
          <w:bCs/>
        </w:rPr>
        <w:t xml:space="preserve">get nature and character same to the person who has given the Ghutti. </w:t>
      </w:r>
      <w:r w:rsidR="0004542C">
        <w:rPr>
          <w:bCs/>
        </w:rPr>
        <w:t xml:space="preserve"> </w:t>
      </w:r>
      <w:r w:rsidR="0002069E">
        <w:rPr>
          <w:bCs/>
        </w:rPr>
        <w:t xml:space="preserve">Around 82 (41%) women had either given Ghutti to the baby or decided to give. This practice is being continuous even it is harmful for the baby. </w:t>
      </w:r>
      <w:r w:rsidR="00754A38">
        <w:rPr>
          <w:bCs/>
        </w:rPr>
        <w:t xml:space="preserve"> </w:t>
      </w:r>
      <w:r w:rsidR="005A5FF3" w:rsidRPr="005A5FF3">
        <w:rPr>
          <w:bCs/>
        </w:rPr>
        <w:t>Initiat</w:t>
      </w:r>
      <w:r w:rsidR="005A5FF3">
        <w:rPr>
          <w:bCs/>
        </w:rPr>
        <w:t xml:space="preserve">ion </w:t>
      </w:r>
      <w:r w:rsidR="00A444B7">
        <w:rPr>
          <w:bCs/>
        </w:rPr>
        <w:t xml:space="preserve">of breastfeeding by Indian </w:t>
      </w:r>
      <w:r w:rsidR="005A5FF3" w:rsidRPr="005A5FF3">
        <w:rPr>
          <w:bCs/>
        </w:rPr>
        <w:t>women is</w:t>
      </w:r>
      <w:r w:rsidR="005A5FF3">
        <w:rPr>
          <w:bCs/>
        </w:rPr>
        <w:t xml:space="preserve"> usually prolonged, and starts </w:t>
      </w:r>
      <w:r w:rsidR="005A5FF3" w:rsidRPr="005A5FF3">
        <w:rPr>
          <w:bCs/>
        </w:rPr>
        <w:t>when co</w:t>
      </w:r>
      <w:r w:rsidR="005A5FF3">
        <w:rPr>
          <w:bCs/>
        </w:rPr>
        <w:t>lostrum is fully expressed</w:t>
      </w:r>
      <w:r w:rsidR="007E53E9">
        <w:rPr>
          <w:bCs/>
        </w:rPr>
        <w:t xml:space="preserve"> [4]</w:t>
      </w:r>
      <w:r w:rsidR="005A5FF3">
        <w:rPr>
          <w:bCs/>
        </w:rPr>
        <w:t xml:space="preserve">.  </w:t>
      </w:r>
      <w:r w:rsidR="005A5FF3" w:rsidRPr="005A5FF3">
        <w:rPr>
          <w:bCs/>
        </w:rPr>
        <w:t>Heal</w:t>
      </w:r>
      <w:r w:rsidR="005A5FF3">
        <w:rPr>
          <w:bCs/>
        </w:rPr>
        <w:t xml:space="preserve">th professionals should </w:t>
      </w:r>
      <w:r w:rsidR="00A444B7">
        <w:rPr>
          <w:bCs/>
        </w:rPr>
        <w:t xml:space="preserve">inform women of the benefits of colostrum </w:t>
      </w:r>
      <w:r w:rsidR="005A5FF3" w:rsidRPr="005A5FF3">
        <w:rPr>
          <w:bCs/>
        </w:rPr>
        <w:t xml:space="preserve">feeding and encourage them to feed their infant. </w:t>
      </w:r>
      <w:r w:rsidR="005A5FF3">
        <w:rPr>
          <w:bCs/>
        </w:rPr>
        <w:t xml:space="preserve"> </w:t>
      </w:r>
      <w:r w:rsidR="00F36A8E">
        <w:rPr>
          <w:bCs/>
        </w:rPr>
        <w:t>The common items used as prelacteal feeds</w:t>
      </w:r>
      <w:r w:rsidR="00A444B7">
        <w:rPr>
          <w:bCs/>
        </w:rPr>
        <w:t xml:space="preserve"> </w:t>
      </w:r>
      <w:r w:rsidR="005A5FF3" w:rsidRPr="005A5FF3">
        <w:rPr>
          <w:bCs/>
        </w:rPr>
        <w:t>includ</w:t>
      </w:r>
      <w:r w:rsidR="00F36A8E">
        <w:rPr>
          <w:bCs/>
        </w:rPr>
        <w:t>e</w:t>
      </w:r>
      <w:r w:rsidR="005A5FF3" w:rsidRPr="005A5FF3">
        <w:rPr>
          <w:bCs/>
        </w:rPr>
        <w:t xml:space="preserve"> boiled wate</w:t>
      </w:r>
      <w:r w:rsidR="00A444B7">
        <w:rPr>
          <w:bCs/>
        </w:rPr>
        <w:t xml:space="preserve">r, sugar-water, tea, </w:t>
      </w:r>
      <w:r w:rsidR="005A5FF3" w:rsidRPr="005A5FF3">
        <w:rPr>
          <w:bCs/>
        </w:rPr>
        <w:t>honey</w:t>
      </w:r>
      <w:r w:rsidR="00A444B7">
        <w:rPr>
          <w:bCs/>
        </w:rPr>
        <w:t xml:space="preserve">, cow or goat milk and mustard </w:t>
      </w:r>
      <w:r w:rsidR="005A5FF3" w:rsidRPr="005A5FF3">
        <w:rPr>
          <w:bCs/>
        </w:rPr>
        <w:t>seed</w:t>
      </w:r>
      <w:r w:rsidR="005A5FF3">
        <w:rPr>
          <w:bCs/>
        </w:rPr>
        <w:t xml:space="preserve"> oil. These foods are gi</w:t>
      </w:r>
      <w:r w:rsidR="00A444B7">
        <w:rPr>
          <w:bCs/>
        </w:rPr>
        <w:t xml:space="preserve">ven to </w:t>
      </w:r>
      <w:r w:rsidR="005A5FF3" w:rsidRPr="005A5FF3">
        <w:rPr>
          <w:bCs/>
        </w:rPr>
        <w:t>cleanse</w:t>
      </w:r>
      <w:r w:rsidR="00A444B7">
        <w:rPr>
          <w:bCs/>
        </w:rPr>
        <w:t xml:space="preserve"> the infant’s digestive system </w:t>
      </w:r>
      <w:r w:rsidR="005A5FF3" w:rsidRPr="005A5FF3">
        <w:rPr>
          <w:bCs/>
        </w:rPr>
        <w:t>from im</w:t>
      </w:r>
      <w:r w:rsidR="00A444B7">
        <w:rPr>
          <w:bCs/>
        </w:rPr>
        <w:t xml:space="preserve">purities of the womb that have </w:t>
      </w:r>
      <w:r w:rsidR="005A5FF3" w:rsidRPr="005A5FF3">
        <w:rPr>
          <w:bCs/>
        </w:rPr>
        <w:t>been swall</w:t>
      </w:r>
      <w:r w:rsidR="00F36A8E">
        <w:rPr>
          <w:bCs/>
        </w:rPr>
        <w:t xml:space="preserve">owed during </w:t>
      </w:r>
      <w:r w:rsidR="00A444B7">
        <w:rPr>
          <w:bCs/>
        </w:rPr>
        <w:t xml:space="preserve">birth, and to </w:t>
      </w:r>
      <w:r w:rsidR="005A5FF3" w:rsidRPr="005A5FF3">
        <w:rPr>
          <w:bCs/>
        </w:rPr>
        <w:t>s</w:t>
      </w:r>
      <w:r w:rsidR="00672B08">
        <w:rPr>
          <w:bCs/>
        </w:rPr>
        <w:t xml:space="preserve">ubstitute breastfeeding before </w:t>
      </w:r>
      <w:r w:rsidR="005A5FF3" w:rsidRPr="005A5FF3">
        <w:rPr>
          <w:bCs/>
        </w:rPr>
        <w:t>colostru</w:t>
      </w:r>
      <w:r w:rsidR="005A5FF3">
        <w:rPr>
          <w:bCs/>
        </w:rPr>
        <w:t xml:space="preserve">m is completely expressed.  </w:t>
      </w:r>
      <w:r w:rsidR="005A5FF3" w:rsidRPr="005A5FF3">
        <w:rPr>
          <w:bCs/>
        </w:rPr>
        <w:t>These pr</w:t>
      </w:r>
      <w:r w:rsidR="005A5FF3">
        <w:rPr>
          <w:bCs/>
        </w:rPr>
        <w:t xml:space="preserve">actices should be discouraged.  </w:t>
      </w:r>
      <w:r w:rsidR="005A5FF3" w:rsidRPr="005A5FF3">
        <w:rPr>
          <w:bCs/>
        </w:rPr>
        <w:t xml:space="preserve"> Infants ar</w:t>
      </w:r>
      <w:r w:rsidR="00A444B7">
        <w:rPr>
          <w:bCs/>
        </w:rPr>
        <w:t>e usually fed when they cry at</w:t>
      </w:r>
      <w:r w:rsidR="005A5FF3">
        <w:rPr>
          <w:bCs/>
        </w:rPr>
        <w:t xml:space="preserve"> </w:t>
      </w:r>
      <w:r w:rsidR="005A5FF3" w:rsidRPr="005A5FF3">
        <w:rPr>
          <w:bCs/>
        </w:rPr>
        <w:t>any time during the day or night</w:t>
      </w:r>
      <w:r w:rsidR="00754A38">
        <w:rPr>
          <w:bCs/>
        </w:rPr>
        <w:t>.</w:t>
      </w:r>
    </w:p>
    <w:p w:rsidR="00754A38" w:rsidRDefault="00754A38" w:rsidP="00395E31">
      <w:pPr>
        <w:autoSpaceDE w:val="0"/>
        <w:autoSpaceDN w:val="0"/>
        <w:adjustRightInd w:val="0"/>
        <w:spacing w:line="480" w:lineRule="auto"/>
        <w:jc w:val="both"/>
        <w:rPr>
          <w:bCs/>
        </w:rPr>
      </w:pPr>
      <w:r>
        <w:rPr>
          <w:bCs/>
        </w:rPr>
        <w:t>We noted that b</w:t>
      </w:r>
      <w:r w:rsidR="00672B08">
        <w:rPr>
          <w:bCs/>
        </w:rPr>
        <w:t>aby weared</w:t>
      </w:r>
      <w:r w:rsidR="00672B08" w:rsidRPr="00305257">
        <w:rPr>
          <w:bCs/>
        </w:rPr>
        <w:t xml:space="preserve"> a protective amulet </w:t>
      </w:r>
      <w:proofErr w:type="spellStart"/>
      <w:r w:rsidR="00672B08" w:rsidRPr="00305257">
        <w:t>Taweez</w:t>
      </w:r>
      <w:proofErr w:type="spellEnd"/>
      <w:r w:rsidR="00672B08" w:rsidRPr="00305257">
        <w:t xml:space="preserve">/bangle/ </w:t>
      </w:r>
      <w:proofErr w:type="spellStart"/>
      <w:r w:rsidR="00672B08" w:rsidRPr="00305257">
        <w:t>kazal</w:t>
      </w:r>
      <w:proofErr w:type="spellEnd"/>
      <w:r w:rsidR="00672B08">
        <w:t xml:space="preserve"> in </w:t>
      </w:r>
      <w:r w:rsidR="00672B08" w:rsidRPr="00305257">
        <w:rPr>
          <w:bCs/>
        </w:rPr>
        <w:t>148</w:t>
      </w:r>
      <w:r w:rsidR="00672B08">
        <w:rPr>
          <w:bCs/>
        </w:rPr>
        <w:t xml:space="preserve"> (74%) cases in </w:t>
      </w:r>
      <w:r>
        <w:rPr>
          <w:bCs/>
        </w:rPr>
        <w:t xml:space="preserve">our </w:t>
      </w:r>
      <w:r w:rsidR="00672B08">
        <w:rPr>
          <w:bCs/>
        </w:rPr>
        <w:t>study population. Placing a black dot on forehead was most common.</w:t>
      </w:r>
      <w:r>
        <w:rPr>
          <w:bCs/>
        </w:rPr>
        <w:t xml:space="preserve"> It is believed that the black dot will </w:t>
      </w:r>
      <w:r w:rsidR="004D53D6">
        <w:rPr>
          <w:bCs/>
        </w:rPr>
        <w:t xml:space="preserve">protect </w:t>
      </w:r>
      <w:r w:rsidR="00F36A8E">
        <w:rPr>
          <w:bCs/>
        </w:rPr>
        <w:t>f</w:t>
      </w:r>
      <w:r>
        <w:rPr>
          <w:bCs/>
        </w:rPr>
        <w:t>r</w:t>
      </w:r>
      <w:r w:rsidR="00F36A8E">
        <w:rPr>
          <w:bCs/>
        </w:rPr>
        <w:t>o</w:t>
      </w:r>
      <w:r>
        <w:rPr>
          <w:bCs/>
        </w:rPr>
        <w:t xml:space="preserve">m bad eyes of strangers. </w:t>
      </w:r>
      <w:r w:rsidR="00672B08">
        <w:t>B</w:t>
      </w:r>
      <w:r w:rsidR="00672B08" w:rsidRPr="00305257">
        <w:t xml:space="preserve">urial of placenta </w:t>
      </w:r>
      <w:r w:rsidR="00672B08">
        <w:t>(</w:t>
      </w:r>
      <w:r w:rsidR="00672B08" w:rsidRPr="00305257">
        <w:t>but not possible</w:t>
      </w:r>
      <w:r w:rsidR="00672B08">
        <w:t xml:space="preserve">) was desired by 54 (27%) study women. However it was not possible in hospital </w:t>
      </w:r>
      <w:r w:rsidR="00672B08">
        <w:rPr>
          <w:bCs/>
        </w:rPr>
        <w:t>because in institutional deliveries placenta was not handed to parents. M</w:t>
      </w:r>
      <w:r w:rsidR="00672B08" w:rsidRPr="00467222">
        <w:rPr>
          <w:bCs/>
        </w:rPr>
        <w:t>ost</w:t>
      </w:r>
      <w:r w:rsidR="00672B08">
        <w:rPr>
          <w:bCs/>
        </w:rPr>
        <w:t xml:space="preserve"> of</w:t>
      </w:r>
      <w:r w:rsidR="00672B08" w:rsidRPr="00467222">
        <w:rPr>
          <w:bCs/>
        </w:rPr>
        <w:t xml:space="preserve"> such practices take place outside the hospital or clinic and are therefore not subject to pressure to change</w:t>
      </w:r>
      <w:r w:rsidR="00672B08">
        <w:rPr>
          <w:bCs/>
        </w:rPr>
        <w:t xml:space="preserve"> the practice. </w:t>
      </w:r>
      <w:r w:rsidR="00672B08" w:rsidRPr="00467222">
        <w:rPr>
          <w:bCs/>
        </w:rPr>
        <w:t xml:space="preserve"> </w:t>
      </w:r>
      <w:r w:rsidR="00672B08">
        <w:t xml:space="preserve"> </w:t>
      </w:r>
      <w:r w:rsidR="00672B08" w:rsidRPr="00305257">
        <w:t>Cleansing ceremony</w:t>
      </w:r>
      <w:r w:rsidR="004D53D6">
        <w:t xml:space="preserve"> was planned near day</w:t>
      </w:r>
      <w:r w:rsidR="00672B08" w:rsidRPr="00305257">
        <w:t xml:space="preserve"> on 6-8th day</w:t>
      </w:r>
      <w:r w:rsidR="00672B08">
        <w:t xml:space="preserve"> in </w:t>
      </w:r>
      <w:r w:rsidR="00672B08" w:rsidRPr="00305257">
        <w:rPr>
          <w:bCs/>
        </w:rPr>
        <w:t>158</w:t>
      </w:r>
      <w:r w:rsidR="00672B08">
        <w:rPr>
          <w:bCs/>
        </w:rPr>
        <w:t xml:space="preserve"> (79%) cases while </w:t>
      </w:r>
      <w:r w:rsidR="00672B08" w:rsidRPr="00305257">
        <w:rPr>
          <w:bCs/>
        </w:rPr>
        <w:t>Naming ceremony</w:t>
      </w:r>
      <w:r w:rsidR="00672B08">
        <w:rPr>
          <w:bCs/>
        </w:rPr>
        <w:t xml:space="preserve"> was planned in </w:t>
      </w:r>
      <w:r w:rsidR="00672B08" w:rsidRPr="00305257">
        <w:rPr>
          <w:bCs/>
        </w:rPr>
        <w:t>122</w:t>
      </w:r>
      <w:r w:rsidR="00672B08">
        <w:rPr>
          <w:bCs/>
        </w:rPr>
        <w:t xml:space="preserve"> (61%) cases. Cleaning ceremony</w:t>
      </w:r>
      <w:r w:rsidR="004D53D6">
        <w:rPr>
          <w:bCs/>
        </w:rPr>
        <w:t xml:space="preserve"> (jalwa)</w:t>
      </w:r>
      <w:r w:rsidR="00672B08">
        <w:rPr>
          <w:bCs/>
        </w:rPr>
        <w:t xml:space="preserve"> is limited to birth of a baby boy in some families.  </w:t>
      </w:r>
      <w:r w:rsidR="00672B08" w:rsidRPr="00305257">
        <w:t>Removal of baby's hair ceremony</w:t>
      </w:r>
      <w:r w:rsidR="004D53D6">
        <w:t xml:space="preserve"> (jadula)</w:t>
      </w:r>
      <w:r w:rsidR="00672B08">
        <w:t xml:space="preserve"> was planned in </w:t>
      </w:r>
      <w:r w:rsidR="00672B08" w:rsidRPr="00305257">
        <w:rPr>
          <w:bCs/>
        </w:rPr>
        <w:t>148</w:t>
      </w:r>
      <w:r w:rsidR="00672B08">
        <w:rPr>
          <w:bCs/>
        </w:rPr>
        <w:t xml:space="preserve"> (74%) cases, while p</w:t>
      </w:r>
      <w:r w:rsidR="00672B08" w:rsidRPr="00305257">
        <w:rPr>
          <w:bCs/>
        </w:rPr>
        <w:t>lan to stay with own mother after delivery</w:t>
      </w:r>
      <w:r w:rsidR="00672B08">
        <w:rPr>
          <w:bCs/>
        </w:rPr>
        <w:t xml:space="preserve"> </w:t>
      </w:r>
      <w:r w:rsidR="00672B08" w:rsidRPr="00305257">
        <w:rPr>
          <w:bCs/>
        </w:rPr>
        <w:t>36</w:t>
      </w:r>
      <w:r w:rsidR="00672B08">
        <w:rPr>
          <w:bCs/>
        </w:rPr>
        <w:t xml:space="preserve"> (18%) cases. </w:t>
      </w:r>
      <w:r w:rsidR="00672B08" w:rsidRPr="000C104D">
        <w:rPr>
          <w:bCs/>
        </w:rPr>
        <w:t>Avoidance of colostrum to baby was found in to baby 82 (41%) cases.</w:t>
      </w:r>
      <w:r w:rsidR="00672B08" w:rsidRPr="000C104D">
        <w:t xml:space="preserve"> </w:t>
      </w:r>
      <w:r w:rsidR="00672B08" w:rsidRPr="00305257">
        <w:rPr>
          <w:bCs/>
        </w:rPr>
        <w:t>Use of old g</w:t>
      </w:r>
      <w:r w:rsidR="00672B08">
        <w:rPr>
          <w:bCs/>
        </w:rPr>
        <w:t xml:space="preserve">eneration cloths for receiving newborn after </w:t>
      </w:r>
      <w:r w:rsidR="00672B08">
        <w:rPr>
          <w:bCs/>
        </w:rPr>
        <w:lastRenderedPageBreak/>
        <w:t xml:space="preserve">delivery was found in </w:t>
      </w:r>
      <w:r w:rsidR="00672B08" w:rsidRPr="00305257">
        <w:rPr>
          <w:bCs/>
        </w:rPr>
        <w:t>56</w:t>
      </w:r>
      <w:r w:rsidR="00672B08">
        <w:rPr>
          <w:bCs/>
        </w:rPr>
        <w:t xml:space="preserve"> (28%) cases. It was believed that use of weared old cloths of family member for baby makes longer life of newborn. </w:t>
      </w:r>
    </w:p>
    <w:p w:rsidR="00AB2E97" w:rsidRDefault="003065A6" w:rsidP="00AB2E97">
      <w:pPr>
        <w:pStyle w:val="Heading2"/>
        <w:shd w:val="clear" w:color="auto" w:fill="FFFFFF"/>
        <w:spacing w:before="150" w:after="150" w:line="480" w:lineRule="auto"/>
        <w:jc w:val="both"/>
        <w:rPr>
          <w:rFonts w:ascii="Times New Roman" w:hAnsi="Times New Roman" w:cs="Times New Roman"/>
          <w:b w:val="0"/>
          <w:i w:val="0"/>
          <w:sz w:val="24"/>
          <w:szCs w:val="24"/>
        </w:rPr>
      </w:pPr>
      <w:r w:rsidRPr="003065A6">
        <w:rPr>
          <w:rFonts w:ascii="Times New Roman" w:hAnsi="Times New Roman" w:cs="Times New Roman"/>
          <w:b w:val="0"/>
          <w:i w:val="0"/>
          <w:sz w:val="24"/>
          <w:szCs w:val="24"/>
        </w:rPr>
        <w:t xml:space="preserve">Godh Bharai was prevalent in 106 (53%) women in the study population.  </w:t>
      </w:r>
      <w:r w:rsidR="00A706A8" w:rsidRPr="003065A6">
        <w:rPr>
          <w:rFonts w:ascii="Times New Roman" w:hAnsi="Times New Roman" w:cs="Times New Roman"/>
          <w:b w:val="0"/>
          <w:i w:val="0"/>
          <w:sz w:val="24"/>
          <w:szCs w:val="24"/>
        </w:rPr>
        <w:t>Godh bharai is a North Indian Hindu ceremony</w:t>
      </w:r>
      <w:r w:rsidR="00AB2E97">
        <w:rPr>
          <w:rFonts w:ascii="Times New Roman" w:hAnsi="Times New Roman" w:cs="Times New Roman"/>
          <w:b w:val="0"/>
          <w:i w:val="0"/>
          <w:sz w:val="24"/>
          <w:szCs w:val="24"/>
        </w:rPr>
        <w:t xml:space="preserve"> i</w:t>
      </w:r>
      <w:r w:rsidR="00AB2E97" w:rsidRPr="003065A6">
        <w:rPr>
          <w:rFonts w:ascii="Times New Roman" w:hAnsi="Times New Roman" w:cs="Times New Roman"/>
          <w:b w:val="0"/>
          <w:i w:val="0"/>
          <w:sz w:val="24"/>
          <w:szCs w:val="24"/>
        </w:rPr>
        <w:t>n the 7th month of pregnancy</w:t>
      </w:r>
      <w:r w:rsidR="004D53D6">
        <w:rPr>
          <w:rFonts w:ascii="Times New Roman" w:hAnsi="Times New Roman" w:cs="Times New Roman"/>
          <w:b w:val="0"/>
          <w:i w:val="0"/>
          <w:sz w:val="24"/>
          <w:szCs w:val="24"/>
        </w:rPr>
        <w:t>. It is held with more often</w:t>
      </w:r>
      <w:r w:rsidR="00A706A8" w:rsidRPr="003065A6">
        <w:rPr>
          <w:rFonts w:ascii="Times New Roman" w:hAnsi="Times New Roman" w:cs="Times New Roman"/>
          <w:b w:val="0"/>
          <w:i w:val="0"/>
          <w:sz w:val="24"/>
          <w:szCs w:val="24"/>
        </w:rPr>
        <w:t xml:space="preserve"> for the first child. The literal meaning is to fill the lap. The expecting mom is all decked up and the frien</w:t>
      </w:r>
      <w:r w:rsidR="004D53D6">
        <w:rPr>
          <w:rFonts w:ascii="Times New Roman" w:hAnsi="Times New Roman" w:cs="Times New Roman"/>
          <w:b w:val="0"/>
          <w:i w:val="0"/>
          <w:sz w:val="24"/>
          <w:szCs w:val="24"/>
        </w:rPr>
        <w:t>ds and family bless the new mom</w:t>
      </w:r>
      <w:r w:rsidR="00A706A8" w:rsidRPr="003065A6">
        <w:rPr>
          <w:rFonts w:ascii="Times New Roman" w:hAnsi="Times New Roman" w:cs="Times New Roman"/>
          <w:b w:val="0"/>
          <w:i w:val="0"/>
          <w:sz w:val="24"/>
          <w:szCs w:val="24"/>
        </w:rPr>
        <w:t xml:space="preserve"> with gifts </w:t>
      </w:r>
      <w:r w:rsidRPr="003065A6">
        <w:rPr>
          <w:rFonts w:ascii="Times New Roman" w:hAnsi="Times New Roman" w:cs="Times New Roman"/>
          <w:b w:val="0"/>
          <w:i w:val="0"/>
          <w:sz w:val="24"/>
          <w:szCs w:val="24"/>
        </w:rPr>
        <w:t xml:space="preserve">or </w:t>
      </w:r>
      <w:r w:rsidR="00A706A8" w:rsidRPr="003065A6">
        <w:rPr>
          <w:rFonts w:ascii="Times New Roman" w:hAnsi="Times New Roman" w:cs="Times New Roman"/>
          <w:b w:val="0"/>
          <w:i w:val="0"/>
          <w:sz w:val="24"/>
          <w:szCs w:val="24"/>
        </w:rPr>
        <w:t xml:space="preserve">cash </w:t>
      </w:r>
      <w:r w:rsidR="00AB2E97">
        <w:rPr>
          <w:rFonts w:ascii="Times New Roman" w:hAnsi="Times New Roman" w:cs="Times New Roman"/>
          <w:b w:val="0"/>
          <w:i w:val="0"/>
          <w:sz w:val="24"/>
          <w:szCs w:val="24"/>
        </w:rPr>
        <w:t xml:space="preserve">money </w:t>
      </w:r>
      <w:r w:rsidR="00A706A8" w:rsidRPr="003065A6">
        <w:rPr>
          <w:rFonts w:ascii="Times New Roman" w:hAnsi="Times New Roman" w:cs="Times New Roman"/>
          <w:b w:val="0"/>
          <w:i w:val="0"/>
          <w:sz w:val="24"/>
          <w:szCs w:val="24"/>
        </w:rPr>
        <w:t>and sar</w:t>
      </w:r>
      <w:r w:rsidR="000C104D">
        <w:rPr>
          <w:rFonts w:ascii="Times New Roman" w:hAnsi="Times New Roman" w:cs="Times New Roman"/>
          <w:b w:val="0"/>
          <w:i w:val="0"/>
          <w:sz w:val="24"/>
          <w:szCs w:val="24"/>
        </w:rPr>
        <w:t>ee or jewellery. Everyone puts tikka</w:t>
      </w:r>
      <w:r w:rsidR="00A706A8" w:rsidRPr="003065A6">
        <w:rPr>
          <w:rFonts w:ascii="Times New Roman" w:hAnsi="Times New Roman" w:cs="Times New Roman"/>
          <w:b w:val="0"/>
          <w:i w:val="0"/>
          <w:sz w:val="24"/>
          <w:szCs w:val="24"/>
        </w:rPr>
        <w:t xml:space="preserve"> (vermilion) on the mom’s forehead, prays for her and the baby’s w</w:t>
      </w:r>
      <w:r w:rsidR="00AB2E97">
        <w:rPr>
          <w:rFonts w:ascii="Times New Roman" w:hAnsi="Times New Roman" w:cs="Times New Roman"/>
          <w:b w:val="0"/>
          <w:i w:val="0"/>
          <w:sz w:val="24"/>
          <w:szCs w:val="24"/>
        </w:rPr>
        <w:t>ellb</w:t>
      </w:r>
      <w:r w:rsidR="000C104D">
        <w:rPr>
          <w:rFonts w:ascii="Times New Roman" w:hAnsi="Times New Roman" w:cs="Times New Roman"/>
          <w:b w:val="0"/>
          <w:i w:val="0"/>
          <w:sz w:val="24"/>
          <w:szCs w:val="24"/>
        </w:rPr>
        <w:t>eing, followed by the aarti and mehend</w:t>
      </w:r>
      <w:r w:rsidR="00F36A8E">
        <w:rPr>
          <w:rFonts w:ascii="Times New Roman" w:hAnsi="Times New Roman" w:cs="Times New Roman"/>
          <w:b w:val="0"/>
          <w:i w:val="0"/>
          <w:sz w:val="24"/>
          <w:szCs w:val="24"/>
        </w:rPr>
        <w:t>i</w:t>
      </w:r>
      <w:r w:rsidR="00A706A8" w:rsidRPr="003065A6">
        <w:rPr>
          <w:rFonts w:ascii="Times New Roman" w:hAnsi="Times New Roman" w:cs="Times New Roman"/>
          <w:b w:val="0"/>
          <w:i w:val="0"/>
          <w:sz w:val="24"/>
          <w:szCs w:val="24"/>
        </w:rPr>
        <w:t xml:space="preserve"> (henna), playful</w:t>
      </w:r>
      <w:r w:rsidR="00AB2E97">
        <w:rPr>
          <w:rFonts w:ascii="Times New Roman" w:hAnsi="Times New Roman" w:cs="Times New Roman"/>
          <w:b w:val="0"/>
          <w:i w:val="0"/>
          <w:sz w:val="24"/>
          <w:szCs w:val="24"/>
        </w:rPr>
        <w:t xml:space="preserve"> banter and singing and dancing. </w:t>
      </w:r>
      <w:r w:rsidRPr="003065A6">
        <w:rPr>
          <w:rFonts w:ascii="Times New Roman" w:hAnsi="Times New Roman" w:cs="Times New Roman"/>
          <w:b w:val="0"/>
          <w:i w:val="0"/>
          <w:iCs w:val="0"/>
          <w:sz w:val="24"/>
          <w:szCs w:val="24"/>
        </w:rPr>
        <w:t xml:space="preserve">Indian Muslim celebration </w:t>
      </w:r>
      <w:r w:rsidRPr="003065A6">
        <w:rPr>
          <w:rFonts w:ascii="Times New Roman" w:hAnsi="Times New Roman" w:cs="Times New Roman"/>
          <w:b w:val="0"/>
          <w:i w:val="0"/>
          <w:sz w:val="24"/>
          <w:szCs w:val="24"/>
        </w:rPr>
        <w:t>is somewhat similar to godh bharai.  I</w:t>
      </w:r>
      <w:r w:rsidR="00B9536C">
        <w:rPr>
          <w:rFonts w:ascii="Times New Roman" w:hAnsi="Times New Roman" w:cs="Times New Roman"/>
          <w:b w:val="0"/>
          <w:i w:val="0"/>
          <w:sz w:val="24"/>
          <w:szCs w:val="24"/>
        </w:rPr>
        <w:t>n the 7th month of pregnancy</w:t>
      </w:r>
      <w:r w:rsidR="004D53D6">
        <w:rPr>
          <w:rFonts w:ascii="Times New Roman" w:hAnsi="Times New Roman" w:cs="Times New Roman"/>
          <w:b w:val="0"/>
          <w:i w:val="0"/>
          <w:sz w:val="24"/>
          <w:szCs w:val="24"/>
        </w:rPr>
        <w:t xml:space="preserve"> </w:t>
      </w:r>
      <w:r w:rsidR="00B9536C">
        <w:rPr>
          <w:rFonts w:ascii="Times New Roman" w:hAnsi="Times New Roman" w:cs="Times New Roman"/>
          <w:b w:val="0"/>
          <w:i w:val="0"/>
          <w:sz w:val="24"/>
          <w:szCs w:val="24"/>
        </w:rPr>
        <w:t xml:space="preserve">parents go to their daughter’s home </w:t>
      </w:r>
      <w:r w:rsidR="006D167F" w:rsidRPr="003065A6">
        <w:rPr>
          <w:rFonts w:ascii="Times New Roman" w:hAnsi="Times New Roman" w:cs="Times New Roman"/>
          <w:b w:val="0"/>
          <w:i w:val="0"/>
          <w:sz w:val="24"/>
          <w:szCs w:val="24"/>
        </w:rPr>
        <w:t>with lots</w:t>
      </w:r>
      <w:r w:rsidRPr="003065A6">
        <w:rPr>
          <w:rFonts w:ascii="Times New Roman" w:hAnsi="Times New Roman" w:cs="Times New Roman"/>
          <w:b w:val="0"/>
          <w:i w:val="0"/>
          <w:sz w:val="24"/>
          <w:szCs w:val="24"/>
        </w:rPr>
        <w:t xml:space="preserve"> of sweets, food, new clothes for </w:t>
      </w:r>
      <w:r w:rsidR="000C104D">
        <w:rPr>
          <w:rFonts w:ascii="Times New Roman" w:hAnsi="Times New Roman" w:cs="Times New Roman"/>
          <w:b w:val="0"/>
          <w:i w:val="0"/>
          <w:sz w:val="24"/>
          <w:szCs w:val="24"/>
        </w:rPr>
        <w:t xml:space="preserve">their pregnant daughter and son in </w:t>
      </w:r>
      <w:r w:rsidRPr="003065A6">
        <w:rPr>
          <w:rFonts w:ascii="Times New Roman" w:hAnsi="Times New Roman" w:cs="Times New Roman"/>
          <w:b w:val="0"/>
          <w:i w:val="0"/>
          <w:sz w:val="24"/>
          <w:szCs w:val="24"/>
        </w:rPr>
        <w:t xml:space="preserve">law. </w:t>
      </w:r>
    </w:p>
    <w:p w:rsidR="008A271B" w:rsidRDefault="00243000" w:rsidP="008A271B">
      <w:pPr>
        <w:spacing w:line="480" w:lineRule="auto"/>
        <w:jc w:val="both"/>
        <w:rPr>
          <w:color w:val="000000"/>
          <w:shd w:val="clear" w:color="auto" w:fill="FFFFFF"/>
        </w:rPr>
      </w:pPr>
      <w:r w:rsidRPr="008A271B">
        <w:t xml:space="preserve">Confinement foods were taken by 170 (85%) women in the study population. </w:t>
      </w:r>
      <w:r w:rsidRPr="008A271B">
        <w:rPr>
          <w:color w:val="000000"/>
          <w:shd w:val="clear" w:color="auto" w:fill="FFFFFF"/>
        </w:rPr>
        <w:t xml:space="preserve">Each region of India has </w:t>
      </w:r>
      <w:r w:rsidR="008A271B" w:rsidRPr="008A271B">
        <w:rPr>
          <w:color w:val="000000"/>
          <w:shd w:val="clear" w:color="auto" w:fill="FFFFFF"/>
        </w:rPr>
        <w:t>its</w:t>
      </w:r>
      <w:r w:rsidRPr="008A271B">
        <w:rPr>
          <w:color w:val="000000"/>
          <w:shd w:val="clear" w:color="auto" w:fill="FFFFFF"/>
        </w:rPr>
        <w:t xml:space="preserve"> favourite</w:t>
      </w:r>
      <w:r w:rsidRPr="008A271B">
        <w:rPr>
          <w:rStyle w:val="apple-converted-space"/>
          <w:color w:val="000000"/>
          <w:shd w:val="clear" w:color="auto" w:fill="FFFFFF"/>
        </w:rPr>
        <w:t> </w:t>
      </w:r>
      <w:r w:rsidRPr="008A271B">
        <w:t>confinement foods or recipes</w:t>
      </w:r>
      <w:r w:rsidR="00B9536C">
        <w:t>.</w:t>
      </w:r>
      <w:r w:rsidRPr="008A271B">
        <w:rPr>
          <w:rStyle w:val="apple-converted-space"/>
          <w:color w:val="000000"/>
          <w:shd w:val="clear" w:color="auto" w:fill="FFFFFF"/>
        </w:rPr>
        <w:t> </w:t>
      </w:r>
      <w:r w:rsidR="008A271B">
        <w:rPr>
          <w:rStyle w:val="apple-converted-space"/>
          <w:color w:val="000000"/>
          <w:shd w:val="clear" w:color="auto" w:fill="FFFFFF"/>
        </w:rPr>
        <w:t xml:space="preserve"> </w:t>
      </w:r>
      <w:r w:rsidRPr="008A271B">
        <w:rPr>
          <w:rStyle w:val="apple-converted-space"/>
          <w:color w:val="000000"/>
          <w:shd w:val="clear" w:color="auto" w:fill="FFFFFF"/>
        </w:rPr>
        <w:t>Confinement foods are believed to </w:t>
      </w:r>
      <w:r w:rsidRPr="008A271B">
        <w:t>speed up your recovery from childbirth</w:t>
      </w:r>
      <w:r w:rsidRPr="008A271B">
        <w:rPr>
          <w:color w:val="000000"/>
          <w:shd w:val="clear" w:color="auto" w:fill="FFFFFF"/>
        </w:rPr>
        <w:t>.</w:t>
      </w:r>
      <w:r w:rsidRPr="008A271B">
        <w:rPr>
          <w:color w:val="000000"/>
        </w:rPr>
        <w:t xml:space="preserve"> The common confinement foods are gourds such as</w:t>
      </w:r>
      <w:r w:rsidRPr="008A271B">
        <w:rPr>
          <w:rStyle w:val="apple-converted-space"/>
          <w:color w:val="000000"/>
        </w:rPr>
        <w:t> </w:t>
      </w:r>
      <w:proofErr w:type="spellStart"/>
      <w:r w:rsidRPr="00705B29">
        <w:rPr>
          <w:iCs/>
          <w:color w:val="000000"/>
        </w:rPr>
        <w:t>lauki</w:t>
      </w:r>
      <w:proofErr w:type="spellEnd"/>
      <w:r w:rsidRPr="008A271B">
        <w:rPr>
          <w:rStyle w:val="apple-converted-space"/>
          <w:color w:val="000000"/>
        </w:rPr>
        <w:t> </w:t>
      </w:r>
      <w:r w:rsidRPr="008A271B">
        <w:rPr>
          <w:color w:val="000000"/>
        </w:rPr>
        <w:t>and</w:t>
      </w:r>
      <w:r w:rsidRPr="008A271B">
        <w:rPr>
          <w:rStyle w:val="apple-converted-space"/>
          <w:color w:val="000000"/>
        </w:rPr>
        <w:t> </w:t>
      </w:r>
      <w:r w:rsidRPr="00705B29">
        <w:rPr>
          <w:iCs/>
          <w:color w:val="000000"/>
        </w:rPr>
        <w:t>tori</w:t>
      </w:r>
      <w:r w:rsidRPr="008A271B">
        <w:rPr>
          <w:rStyle w:val="apple-converted-space"/>
          <w:color w:val="000000"/>
        </w:rPr>
        <w:t xml:space="preserve">, </w:t>
      </w:r>
      <w:proofErr w:type="spellStart"/>
      <w:r w:rsidR="008A271B" w:rsidRPr="00705B29">
        <w:rPr>
          <w:color w:val="000000"/>
        </w:rPr>
        <w:t>p</w:t>
      </w:r>
      <w:r w:rsidRPr="00705B29">
        <w:rPr>
          <w:iCs/>
          <w:color w:val="000000"/>
        </w:rPr>
        <w:t>aan</w:t>
      </w:r>
      <w:proofErr w:type="spellEnd"/>
      <w:r w:rsidRPr="008A271B">
        <w:rPr>
          <w:rStyle w:val="apple-converted-space"/>
          <w:color w:val="000000"/>
        </w:rPr>
        <w:t> </w:t>
      </w:r>
      <w:r w:rsidRPr="008A271B">
        <w:rPr>
          <w:color w:val="000000"/>
        </w:rPr>
        <w:t xml:space="preserve">(betel leaves), </w:t>
      </w:r>
      <w:r w:rsidRPr="00705B29">
        <w:rPr>
          <w:iCs/>
          <w:color w:val="000000"/>
        </w:rPr>
        <w:t>ghee</w:t>
      </w:r>
      <w:r w:rsidRPr="008A271B">
        <w:rPr>
          <w:rStyle w:val="apple-converted-space"/>
          <w:color w:val="000000"/>
        </w:rPr>
        <w:t>,</w:t>
      </w:r>
      <w:r w:rsidR="008A271B">
        <w:rPr>
          <w:rStyle w:val="apple-converted-space"/>
          <w:color w:val="000000"/>
        </w:rPr>
        <w:t xml:space="preserve"> </w:t>
      </w:r>
      <w:r w:rsidRPr="008A271B">
        <w:rPr>
          <w:color w:val="000000"/>
        </w:rPr>
        <w:t xml:space="preserve">fruits, </w:t>
      </w:r>
      <w:r w:rsidRPr="00705B29">
        <w:rPr>
          <w:color w:val="000000"/>
        </w:rPr>
        <w:t>fizzy</w:t>
      </w:r>
      <w:r w:rsidRPr="008A271B">
        <w:rPr>
          <w:color w:val="000000"/>
        </w:rPr>
        <w:t xml:space="preserve"> drinks, juices, </w:t>
      </w:r>
      <w:r w:rsidR="008A271B">
        <w:rPr>
          <w:color w:val="000000"/>
        </w:rPr>
        <w:t>g</w:t>
      </w:r>
      <w:r w:rsidRPr="008A271B">
        <w:rPr>
          <w:color w:val="000000"/>
        </w:rPr>
        <w:t xml:space="preserve">reen and red </w:t>
      </w:r>
      <w:proofErr w:type="spellStart"/>
      <w:r w:rsidR="008A271B" w:rsidRPr="008A271B">
        <w:rPr>
          <w:color w:val="000000"/>
        </w:rPr>
        <w:t>chillies</w:t>
      </w:r>
      <w:proofErr w:type="spellEnd"/>
      <w:r w:rsidR="008A271B" w:rsidRPr="008A271B">
        <w:rPr>
          <w:color w:val="000000"/>
        </w:rPr>
        <w:t xml:space="preserve">, </w:t>
      </w:r>
      <w:r w:rsidRPr="008A271B">
        <w:rPr>
          <w:color w:val="000000"/>
        </w:rPr>
        <w:t xml:space="preserve">black pepper </w:t>
      </w:r>
      <w:r w:rsidR="008A271B">
        <w:rPr>
          <w:color w:val="000000"/>
        </w:rPr>
        <w:t xml:space="preserve">and azvain. </w:t>
      </w:r>
    </w:p>
    <w:p w:rsidR="00F22CA8" w:rsidRPr="008A271B" w:rsidRDefault="002D6ADE" w:rsidP="008A271B">
      <w:pPr>
        <w:spacing w:line="480" w:lineRule="auto"/>
        <w:jc w:val="both"/>
        <w:rPr>
          <w:color w:val="000000"/>
          <w:shd w:val="clear" w:color="auto" w:fill="FFFFFF"/>
        </w:rPr>
      </w:pPr>
      <w:r w:rsidRPr="008A271B">
        <w:rPr>
          <w:bCs/>
        </w:rPr>
        <w:t>There was a fall in such customs in last few years. As f</w:t>
      </w:r>
      <w:r w:rsidR="00467222" w:rsidRPr="008A271B">
        <w:rPr>
          <w:bCs/>
        </w:rPr>
        <w:t xml:space="preserve">ewer marriages are arranged today than in previous years. Social ties to parental influences appear to be lessened. Only a few customs regarding the baby </w:t>
      </w:r>
      <w:r w:rsidRPr="008A271B">
        <w:rPr>
          <w:bCs/>
        </w:rPr>
        <w:t xml:space="preserve">and mothers </w:t>
      </w:r>
      <w:r w:rsidR="00467222" w:rsidRPr="008A271B">
        <w:rPr>
          <w:bCs/>
        </w:rPr>
        <w:t>are followed. Indian birt</w:t>
      </w:r>
      <w:r w:rsidR="00395E31" w:rsidRPr="008A271B">
        <w:rPr>
          <w:bCs/>
        </w:rPr>
        <w:t xml:space="preserve">h customs do not appear to have </w:t>
      </w:r>
      <w:r w:rsidR="00467222" w:rsidRPr="008A271B">
        <w:rPr>
          <w:bCs/>
        </w:rPr>
        <w:t>been influenced much by Western medicine</w:t>
      </w:r>
      <w:r w:rsidR="007E53E9" w:rsidRPr="008A271B">
        <w:rPr>
          <w:bCs/>
        </w:rPr>
        <w:t xml:space="preserve"> [5]</w:t>
      </w:r>
      <w:r w:rsidR="00467222" w:rsidRPr="008A271B">
        <w:rPr>
          <w:bCs/>
        </w:rPr>
        <w:t>. Rather, the acculturation occurring as Western and Indian groups integrate appears to be diminishing adherence to many traditional ritual</w:t>
      </w:r>
      <w:r w:rsidR="0070275D" w:rsidRPr="008A271B">
        <w:rPr>
          <w:bCs/>
        </w:rPr>
        <w:t>s and customs surr</w:t>
      </w:r>
      <w:r w:rsidR="00467222" w:rsidRPr="008A271B">
        <w:rPr>
          <w:bCs/>
        </w:rPr>
        <w:t xml:space="preserve">ounding birth. </w:t>
      </w:r>
    </w:p>
    <w:p w:rsidR="009A2C1B" w:rsidRDefault="00D76492" w:rsidP="00A01094">
      <w:pPr>
        <w:autoSpaceDE w:val="0"/>
        <w:autoSpaceDN w:val="0"/>
        <w:adjustRightInd w:val="0"/>
        <w:spacing w:line="480" w:lineRule="auto"/>
        <w:jc w:val="both"/>
        <w:rPr>
          <w:bCs/>
        </w:rPr>
      </w:pPr>
      <w:r>
        <w:rPr>
          <w:bCs/>
        </w:rPr>
        <w:t xml:space="preserve">Myths related to pregnancy are </w:t>
      </w:r>
      <w:r w:rsidR="009A2C1B">
        <w:rPr>
          <w:bCs/>
        </w:rPr>
        <w:t xml:space="preserve">prevalent everywhere without any scientific evidence. Even few practices are harmful to mother and baby. It is particularly more important in developing </w:t>
      </w:r>
      <w:r w:rsidR="009A2C1B">
        <w:rPr>
          <w:bCs/>
        </w:rPr>
        <w:lastRenderedPageBreak/>
        <w:t xml:space="preserve">countries like India </w:t>
      </w:r>
      <w:r w:rsidR="002E4458">
        <w:rPr>
          <w:bCs/>
        </w:rPr>
        <w:t xml:space="preserve">where the </w:t>
      </w:r>
      <w:r w:rsidR="009A2C1B">
        <w:rPr>
          <w:bCs/>
        </w:rPr>
        <w:t>birth rates</w:t>
      </w:r>
      <w:r w:rsidR="002E4458">
        <w:rPr>
          <w:bCs/>
        </w:rPr>
        <w:t xml:space="preserve"> are high</w:t>
      </w:r>
      <w:r w:rsidR="009A2C1B">
        <w:rPr>
          <w:bCs/>
        </w:rPr>
        <w:t>. Causes</w:t>
      </w:r>
      <w:r w:rsidR="002E4458">
        <w:rPr>
          <w:bCs/>
        </w:rPr>
        <w:t xml:space="preserve"> remained </w:t>
      </w:r>
      <w:r w:rsidR="009A2C1B">
        <w:rPr>
          <w:bCs/>
        </w:rPr>
        <w:t xml:space="preserve"> </w:t>
      </w:r>
      <w:r w:rsidR="002E4458">
        <w:rPr>
          <w:bCs/>
        </w:rPr>
        <w:t xml:space="preserve">majority of population confined to villages where coverage of health system are poor, home deliveries, untrained birth attendants,  low </w:t>
      </w:r>
      <w:r w:rsidR="009A2C1B">
        <w:rPr>
          <w:bCs/>
        </w:rPr>
        <w:t>literacy rates</w:t>
      </w:r>
      <w:r w:rsidR="002E4458">
        <w:rPr>
          <w:bCs/>
        </w:rPr>
        <w:t xml:space="preserve"> and  lack of awareness. </w:t>
      </w:r>
      <w:r w:rsidR="009A2C1B">
        <w:rPr>
          <w:bCs/>
        </w:rPr>
        <w:t xml:space="preserve"> </w:t>
      </w:r>
    </w:p>
    <w:p w:rsidR="00A01094" w:rsidRPr="00467222" w:rsidRDefault="003C3D7F" w:rsidP="000556B0">
      <w:pPr>
        <w:autoSpaceDE w:val="0"/>
        <w:autoSpaceDN w:val="0"/>
        <w:adjustRightInd w:val="0"/>
        <w:spacing w:line="480" w:lineRule="auto"/>
        <w:jc w:val="both"/>
        <w:rPr>
          <w:bCs/>
        </w:rPr>
      </w:pPr>
      <w:r w:rsidRPr="00A01094">
        <w:rPr>
          <w:bCs/>
        </w:rPr>
        <w:t xml:space="preserve">As most of the customs are traditionally based, culture oriented and </w:t>
      </w:r>
      <w:r w:rsidR="009A2C1B" w:rsidRPr="00A01094">
        <w:rPr>
          <w:bCs/>
        </w:rPr>
        <w:t>sensitive,</w:t>
      </w:r>
      <w:r w:rsidRPr="00A01094">
        <w:rPr>
          <w:bCs/>
        </w:rPr>
        <w:t xml:space="preserve"> a careful a</w:t>
      </w:r>
      <w:r w:rsidR="009A2C1B">
        <w:rPr>
          <w:bCs/>
        </w:rPr>
        <w:t xml:space="preserve">pproach of health education of all reproductive women is </w:t>
      </w:r>
      <w:r w:rsidR="002E4458">
        <w:rPr>
          <w:bCs/>
        </w:rPr>
        <w:t xml:space="preserve">needed </w:t>
      </w:r>
      <w:r w:rsidRPr="00A01094">
        <w:rPr>
          <w:bCs/>
        </w:rPr>
        <w:t xml:space="preserve">to plan for without hurting their cultural feelings.  </w:t>
      </w:r>
    </w:p>
    <w:p w:rsidR="00EE02F4" w:rsidRPr="00D56450" w:rsidRDefault="00EE02F4" w:rsidP="00EE02F4">
      <w:pPr>
        <w:pStyle w:val="NormalWeb"/>
        <w:shd w:val="clear" w:color="auto" w:fill="FFFFFF"/>
        <w:spacing w:before="0" w:beforeAutospacing="0" w:after="225" w:afterAutospacing="0" w:line="480" w:lineRule="auto"/>
        <w:jc w:val="both"/>
        <w:rPr>
          <w:b/>
        </w:rPr>
      </w:pPr>
      <w:r>
        <w:rPr>
          <w:rFonts w:cs="Calibri"/>
          <w:b/>
        </w:rPr>
        <w:t>References:</w:t>
      </w:r>
    </w:p>
    <w:p w:rsidR="006F55D7" w:rsidRPr="006F55D7" w:rsidRDefault="006F55D7" w:rsidP="006F55D7">
      <w:pPr>
        <w:pStyle w:val="ListParagraph"/>
        <w:numPr>
          <w:ilvl w:val="0"/>
          <w:numId w:val="7"/>
        </w:numPr>
        <w:autoSpaceDE w:val="0"/>
        <w:autoSpaceDN w:val="0"/>
        <w:adjustRightInd w:val="0"/>
        <w:spacing w:line="480" w:lineRule="auto"/>
        <w:jc w:val="both"/>
        <w:rPr>
          <w:rStyle w:val="slug-doi"/>
          <w:rFonts w:ascii="Times New Roman" w:hAnsi="Times New Roman"/>
          <w:bCs/>
          <w:sz w:val="24"/>
          <w:szCs w:val="24"/>
        </w:rPr>
      </w:pPr>
      <w:r w:rsidRPr="006F55D7">
        <w:rPr>
          <w:rStyle w:val="name"/>
          <w:rFonts w:ascii="Times New Roman" w:hAnsi="Times New Roman"/>
          <w:bCs/>
          <w:sz w:val="24"/>
          <w:szCs w:val="24"/>
          <w:bdr w:val="none" w:sz="0" w:space="0" w:color="auto" w:frame="1"/>
        </w:rPr>
        <w:t xml:space="preserve">A R </w:t>
      </w:r>
      <w:proofErr w:type="spellStart"/>
      <w:r w:rsidRPr="006F55D7">
        <w:rPr>
          <w:rStyle w:val="name"/>
          <w:rFonts w:ascii="Times New Roman" w:hAnsi="Times New Roman"/>
          <w:bCs/>
          <w:sz w:val="24"/>
          <w:szCs w:val="24"/>
          <w:bdr w:val="none" w:sz="0" w:space="0" w:color="auto" w:frame="1"/>
        </w:rPr>
        <w:t>Gatrad</w:t>
      </w:r>
      <w:proofErr w:type="spellEnd"/>
      <w:r w:rsidRPr="006F55D7">
        <w:rPr>
          <w:rFonts w:ascii="Times New Roman" w:hAnsi="Times New Roman"/>
          <w:sz w:val="24"/>
          <w:szCs w:val="24"/>
        </w:rPr>
        <w:t>,</w:t>
      </w:r>
      <w:r w:rsidRPr="006F55D7">
        <w:rPr>
          <w:rStyle w:val="apple-converted-space"/>
          <w:rFonts w:ascii="Times New Roman" w:hAnsi="Times New Roman"/>
          <w:sz w:val="24"/>
          <w:szCs w:val="24"/>
        </w:rPr>
        <w:t> </w:t>
      </w:r>
      <w:r w:rsidRPr="006F55D7">
        <w:rPr>
          <w:rStyle w:val="name"/>
          <w:rFonts w:ascii="Times New Roman" w:hAnsi="Times New Roman"/>
          <w:bCs/>
          <w:sz w:val="24"/>
          <w:szCs w:val="24"/>
          <w:bdr w:val="none" w:sz="0" w:space="0" w:color="auto" w:frame="1"/>
        </w:rPr>
        <w:t>M Ray</w:t>
      </w:r>
      <w:r w:rsidRPr="006F55D7">
        <w:rPr>
          <w:rFonts w:ascii="Times New Roman" w:hAnsi="Times New Roman"/>
          <w:sz w:val="24"/>
          <w:szCs w:val="24"/>
        </w:rPr>
        <w:t>,</w:t>
      </w:r>
      <w:r w:rsidRPr="006F55D7">
        <w:rPr>
          <w:rStyle w:val="apple-converted-space"/>
          <w:rFonts w:ascii="Times New Roman" w:hAnsi="Times New Roman"/>
          <w:sz w:val="24"/>
          <w:szCs w:val="24"/>
        </w:rPr>
        <w:t> </w:t>
      </w:r>
      <w:proofErr w:type="gramStart"/>
      <w:r w:rsidRPr="006F55D7">
        <w:rPr>
          <w:rStyle w:val="name"/>
          <w:rFonts w:ascii="Times New Roman" w:hAnsi="Times New Roman"/>
          <w:bCs/>
          <w:sz w:val="24"/>
          <w:szCs w:val="24"/>
          <w:bdr w:val="none" w:sz="0" w:space="0" w:color="auto" w:frame="1"/>
        </w:rPr>
        <w:t>A</w:t>
      </w:r>
      <w:proofErr w:type="gramEnd"/>
      <w:r w:rsidRPr="006F55D7">
        <w:rPr>
          <w:rStyle w:val="name"/>
          <w:rFonts w:ascii="Times New Roman" w:hAnsi="Times New Roman"/>
          <w:bCs/>
          <w:sz w:val="24"/>
          <w:szCs w:val="24"/>
          <w:bdr w:val="none" w:sz="0" w:space="0" w:color="auto" w:frame="1"/>
        </w:rPr>
        <w:t xml:space="preserve"> Sheikh. </w:t>
      </w:r>
      <w:r w:rsidRPr="006F55D7">
        <w:rPr>
          <w:rFonts w:ascii="Times New Roman" w:hAnsi="Times New Roman"/>
          <w:kern w:val="36"/>
          <w:sz w:val="24"/>
          <w:szCs w:val="24"/>
        </w:rPr>
        <w:t xml:space="preserve">Hindu birth customs </w:t>
      </w:r>
      <w:r w:rsidRPr="006F55D7">
        <w:rPr>
          <w:rFonts w:ascii="Times New Roman" w:hAnsi="Times New Roman"/>
          <w:bCs/>
          <w:sz w:val="24"/>
          <w:szCs w:val="24"/>
        </w:rPr>
        <w:t>Leading article;</w:t>
      </w:r>
      <w:r w:rsidRPr="006F55D7">
        <w:rPr>
          <w:rFonts w:ascii="Times New Roman" w:hAnsi="Times New Roman"/>
          <w:i/>
          <w:iCs/>
          <w:sz w:val="24"/>
          <w:szCs w:val="24"/>
          <w:bdr w:val="none" w:sz="0" w:space="0" w:color="auto" w:frame="1"/>
        </w:rPr>
        <w:t xml:space="preserve"> </w:t>
      </w:r>
      <w:r w:rsidRPr="006F55D7">
        <w:rPr>
          <w:rFonts w:ascii="Times New Roman" w:hAnsi="Times New Roman"/>
          <w:iCs/>
          <w:sz w:val="24"/>
          <w:szCs w:val="24"/>
          <w:bdr w:val="none" w:sz="0" w:space="0" w:color="auto" w:frame="1"/>
        </w:rPr>
        <w:t>Arch Dis Child</w:t>
      </w:r>
      <w:r w:rsidRPr="006F55D7">
        <w:rPr>
          <w:rStyle w:val="apple-converted-space"/>
          <w:rFonts w:ascii="Times New Roman" w:hAnsi="Times New Roman"/>
          <w:iCs/>
          <w:sz w:val="24"/>
          <w:szCs w:val="24"/>
          <w:bdr w:val="none" w:sz="0" w:space="0" w:color="auto" w:frame="1"/>
        </w:rPr>
        <w:t> </w:t>
      </w:r>
      <w:r w:rsidRPr="006F55D7">
        <w:rPr>
          <w:rStyle w:val="slug-pub-date"/>
          <w:rFonts w:ascii="Times New Roman" w:hAnsi="Times New Roman"/>
          <w:sz w:val="24"/>
          <w:szCs w:val="24"/>
          <w:bdr w:val="none" w:sz="0" w:space="0" w:color="auto" w:frame="1"/>
        </w:rPr>
        <w:t>2004;</w:t>
      </w:r>
      <w:r w:rsidRPr="006F55D7">
        <w:rPr>
          <w:rStyle w:val="slug-vol"/>
          <w:rFonts w:ascii="Times New Roman" w:hAnsi="Times New Roman"/>
          <w:bCs/>
          <w:sz w:val="24"/>
          <w:szCs w:val="24"/>
          <w:bdr w:val="none" w:sz="0" w:space="0" w:color="auto" w:frame="1"/>
        </w:rPr>
        <w:t>89</w:t>
      </w:r>
      <w:r w:rsidRPr="006F55D7">
        <w:rPr>
          <w:rStyle w:val="cit-sep"/>
          <w:rFonts w:ascii="Times New Roman" w:hAnsi="Times New Roman"/>
          <w:sz w:val="24"/>
          <w:szCs w:val="24"/>
          <w:bdr w:val="none" w:sz="0" w:space="0" w:color="auto" w:frame="1"/>
        </w:rPr>
        <w:t>:</w:t>
      </w:r>
      <w:r w:rsidRPr="006F55D7">
        <w:rPr>
          <w:rStyle w:val="slug-pages"/>
          <w:rFonts w:ascii="Times New Roman" w:hAnsi="Times New Roman"/>
          <w:sz w:val="24"/>
          <w:szCs w:val="24"/>
          <w:bdr w:val="none" w:sz="0" w:space="0" w:color="auto" w:frame="1"/>
        </w:rPr>
        <w:t>1094-1097</w:t>
      </w:r>
      <w:r w:rsidRPr="006F55D7">
        <w:rPr>
          <w:rStyle w:val="apple-converted-space"/>
          <w:rFonts w:ascii="Times New Roman" w:hAnsi="Times New Roman"/>
          <w:sz w:val="24"/>
          <w:szCs w:val="24"/>
          <w:bdr w:val="none" w:sz="0" w:space="0" w:color="auto" w:frame="1"/>
        </w:rPr>
        <w:t> </w:t>
      </w:r>
      <w:r w:rsidRPr="006F55D7">
        <w:rPr>
          <w:rStyle w:val="slug-doi"/>
          <w:rFonts w:ascii="Times New Roman" w:hAnsi="Times New Roman"/>
          <w:sz w:val="24"/>
          <w:szCs w:val="24"/>
          <w:bdr w:val="none" w:sz="0" w:space="0" w:color="auto" w:frame="1"/>
        </w:rPr>
        <w:t>doi:10.1136/adc.2004.050591</w:t>
      </w:r>
    </w:p>
    <w:p w:rsidR="00F1527E" w:rsidRPr="007E53E9" w:rsidRDefault="005A5FF3" w:rsidP="00F1527E">
      <w:pPr>
        <w:pStyle w:val="ListParagraph"/>
        <w:numPr>
          <w:ilvl w:val="0"/>
          <w:numId w:val="7"/>
        </w:numPr>
        <w:autoSpaceDE w:val="0"/>
        <w:autoSpaceDN w:val="0"/>
        <w:adjustRightInd w:val="0"/>
        <w:spacing w:line="480" w:lineRule="auto"/>
        <w:jc w:val="both"/>
        <w:textAlignment w:val="baseline"/>
        <w:rPr>
          <w:rFonts w:ascii="Times New Roman" w:hAnsi="Times New Roman"/>
          <w:color w:val="333333"/>
          <w:sz w:val="24"/>
          <w:szCs w:val="24"/>
        </w:rPr>
      </w:pPr>
      <w:r w:rsidRPr="00F1527E">
        <w:rPr>
          <w:rFonts w:ascii="Times New Roman" w:hAnsi="Times New Roman"/>
          <w:sz w:val="24"/>
          <w:szCs w:val="24"/>
          <w:shd w:val="clear" w:color="auto" w:fill="FFFFFF"/>
        </w:rPr>
        <w:t>Choudhry UK</w:t>
      </w:r>
      <w:r w:rsidRPr="00F1527E">
        <w:rPr>
          <w:rFonts w:ascii="Times New Roman" w:hAnsi="Times New Roman"/>
          <w:color w:val="000000"/>
          <w:sz w:val="24"/>
          <w:szCs w:val="24"/>
          <w:shd w:val="clear" w:color="auto" w:fill="FFFFFF"/>
        </w:rPr>
        <w:t xml:space="preserve">. </w:t>
      </w:r>
      <w:r w:rsidRPr="00F1527E">
        <w:rPr>
          <w:rFonts w:ascii="Times New Roman" w:hAnsi="Times New Roman"/>
          <w:bCs/>
          <w:sz w:val="24"/>
          <w:szCs w:val="24"/>
        </w:rPr>
        <w:t xml:space="preserve">Traditional practices of women from India: pregnancy, childbirth, and newborn care. </w:t>
      </w:r>
      <w:r w:rsidR="00F1527E" w:rsidRPr="00F1527E">
        <w:rPr>
          <w:rFonts w:ascii="Times New Roman" w:hAnsi="Times New Roman"/>
          <w:color w:val="000000"/>
          <w:sz w:val="24"/>
          <w:szCs w:val="24"/>
          <w:shd w:val="clear" w:color="auto" w:fill="FFFFFF"/>
        </w:rPr>
        <w:t xml:space="preserve">J </w:t>
      </w:r>
      <w:proofErr w:type="spellStart"/>
      <w:r w:rsidR="00F1527E" w:rsidRPr="00F1527E">
        <w:rPr>
          <w:rFonts w:ascii="Times New Roman" w:hAnsi="Times New Roman"/>
          <w:color w:val="000000"/>
          <w:sz w:val="24"/>
          <w:szCs w:val="24"/>
          <w:shd w:val="clear" w:color="auto" w:fill="FFFFFF"/>
        </w:rPr>
        <w:t>Obstet</w:t>
      </w:r>
      <w:proofErr w:type="spellEnd"/>
      <w:r w:rsidR="00F1527E" w:rsidRPr="00F1527E">
        <w:rPr>
          <w:rFonts w:ascii="Times New Roman" w:hAnsi="Times New Roman"/>
          <w:color w:val="000000"/>
          <w:sz w:val="24"/>
          <w:szCs w:val="24"/>
          <w:shd w:val="clear" w:color="auto" w:fill="FFFFFF"/>
        </w:rPr>
        <w:t xml:space="preserve"> </w:t>
      </w:r>
      <w:proofErr w:type="spellStart"/>
      <w:r w:rsidR="00F1527E" w:rsidRPr="00F1527E">
        <w:rPr>
          <w:rFonts w:ascii="Times New Roman" w:hAnsi="Times New Roman"/>
          <w:color w:val="000000"/>
          <w:sz w:val="24"/>
          <w:szCs w:val="24"/>
          <w:shd w:val="clear" w:color="auto" w:fill="FFFFFF"/>
        </w:rPr>
        <w:t>Gynecol</w:t>
      </w:r>
      <w:proofErr w:type="spellEnd"/>
      <w:r w:rsidR="00F1527E" w:rsidRPr="00F1527E">
        <w:rPr>
          <w:rFonts w:ascii="Times New Roman" w:hAnsi="Times New Roman"/>
          <w:color w:val="000000"/>
          <w:sz w:val="24"/>
          <w:szCs w:val="24"/>
          <w:shd w:val="clear" w:color="auto" w:fill="FFFFFF"/>
        </w:rPr>
        <w:t xml:space="preserve"> Neonatal </w:t>
      </w:r>
      <w:proofErr w:type="spellStart"/>
      <w:r w:rsidR="00F1527E" w:rsidRPr="00F1527E">
        <w:rPr>
          <w:rFonts w:ascii="Times New Roman" w:hAnsi="Times New Roman"/>
          <w:color w:val="000000"/>
          <w:sz w:val="24"/>
          <w:szCs w:val="24"/>
          <w:shd w:val="clear" w:color="auto" w:fill="FFFFFF"/>
        </w:rPr>
        <w:t>Nurs</w:t>
      </w:r>
      <w:proofErr w:type="spellEnd"/>
      <w:r w:rsidR="00F1527E" w:rsidRPr="00F1527E">
        <w:rPr>
          <w:rFonts w:ascii="Times New Roman" w:hAnsi="Times New Roman"/>
          <w:color w:val="000000"/>
          <w:sz w:val="24"/>
          <w:szCs w:val="24"/>
          <w:shd w:val="clear" w:color="auto" w:fill="FFFFFF"/>
        </w:rPr>
        <w:t>.</w:t>
      </w:r>
      <w:r w:rsidR="00F1527E" w:rsidRPr="00F1527E">
        <w:rPr>
          <w:rStyle w:val="apple-converted-space"/>
          <w:rFonts w:ascii="Times New Roman" w:hAnsi="Times New Roman"/>
          <w:color w:val="000000"/>
          <w:sz w:val="24"/>
          <w:szCs w:val="24"/>
          <w:shd w:val="clear" w:color="auto" w:fill="FFFFFF"/>
        </w:rPr>
        <w:t> </w:t>
      </w:r>
      <w:r w:rsidR="00F1527E" w:rsidRPr="00F1527E">
        <w:rPr>
          <w:rFonts w:ascii="Times New Roman" w:hAnsi="Times New Roman"/>
          <w:color w:val="000000"/>
          <w:sz w:val="24"/>
          <w:szCs w:val="24"/>
          <w:shd w:val="clear" w:color="auto" w:fill="FFFFFF"/>
        </w:rPr>
        <w:t>1997 Sep-Oct;</w:t>
      </w:r>
      <w:r w:rsidR="007E53E9">
        <w:rPr>
          <w:rFonts w:ascii="Times New Roman" w:hAnsi="Times New Roman"/>
          <w:color w:val="000000"/>
          <w:sz w:val="24"/>
          <w:szCs w:val="24"/>
          <w:shd w:val="clear" w:color="auto" w:fill="FFFFFF"/>
        </w:rPr>
        <w:t xml:space="preserve"> </w:t>
      </w:r>
      <w:r w:rsidR="00F1527E" w:rsidRPr="00F1527E">
        <w:rPr>
          <w:rFonts w:ascii="Times New Roman" w:hAnsi="Times New Roman"/>
          <w:color w:val="000000"/>
          <w:sz w:val="24"/>
          <w:szCs w:val="24"/>
          <w:shd w:val="clear" w:color="auto" w:fill="FFFFFF"/>
        </w:rPr>
        <w:t>26 (5):533-9.</w:t>
      </w:r>
    </w:p>
    <w:p w:rsidR="007E53E9" w:rsidRPr="007E53E9" w:rsidRDefault="007E53E9" w:rsidP="007E53E9">
      <w:pPr>
        <w:pStyle w:val="ListParagraph"/>
        <w:numPr>
          <w:ilvl w:val="0"/>
          <w:numId w:val="7"/>
        </w:numPr>
        <w:autoSpaceDE w:val="0"/>
        <w:autoSpaceDN w:val="0"/>
        <w:adjustRightInd w:val="0"/>
        <w:spacing w:line="480" w:lineRule="auto"/>
        <w:rPr>
          <w:rFonts w:ascii="Times New Roman" w:hAnsi="Times New Roman"/>
          <w:b/>
          <w:bCs/>
          <w:sz w:val="24"/>
          <w:szCs w:val="24"/>
        </w:rPr>
      </w:pPr>
      <w:r w:rsidRPr="00D56450">
        <w:rPr>
          <w:rFonts w:ascii="Times New Roman" w:hAnsi="Times New Roman"/>
          <w:sz w:val="24"/>
          <w:szCs w:val="24"/>
        </w:rPr>
        <w:t>Beverley Chalmers, Denny Meyer.</w:t>
      </w:r>
      <w:r w:rsidRPr="00D56450">
        <w:rPr>
          <w:rFonts w:ascii="Times New Roman" w:hAnsi="Times New Roman"/>
          <w:bCs/>
          <w:sz w:val="24"/>
          <w:szCs w:val="24"/>
        </w:rPr>
        <w:t xml:space="preserve"> Adherence to traditional Indian customs surrounding birth;</w:t>
      </w:r>
      <w:r w:rsidRPr="00D56450">
        <w:rPr>
          <w:rFonts w:ascii="Times New Roman" w:hAnsi="Times New Roman"/>
          <w:b/>
          <w:bCs/>
          <w:sz w:val="24"/>
          <w:szCs w:val="24"/>
        </w:rPr>
        <w:t xml:space="preserve"> </w:t>
      </w:r>
      <w:r w:rsidRPr="00D56450">
        <w:rPr>
          <w:rFonts w:ascii="Times New Roman" w:hAnsi="Times New Roman"/>
          <w:bCs/>
          <w:sz w:val="24"/>
          <w:szCs w:val="24"/>
        </w:rPr>
        <w:t xml:space="preserve">SAMJ </w:t>
      </w:r>
      <w:proofErr w:type="spellStart"/>
      <w:r w:rsidRPr="00D56450">
        <w:rPr>
          <w:rFonts w:ascii="Times New Roman" w:hAnsi="Times New Roman"/>
          <w:sz w:val="24"/>
          <w:szCs w:val="24"/>
        </w:rPr>
        <w:t>Vol</w:t>
      </w:r>
      <w:proofErr w:type="spellEnd"/>
      <w:r w:rsidRPr="00D56450">
        <w:rPr>
          <w:rFonts w:ascii="Times New Roman" w:hAnsi="Times New Roman"/>
          <w:sz w:val="24"/>
          <w:szCs w:val="24"/>
        </w:rPr>
        <w:t xml:space="preserve"> 83 Mar 1993</w:t>
      </w:r>
    </w:p>
    <w:p w:rsidR="006F55D7" w:rsidRDefault="005A5FF3" w:rsidP="00F1527E">
      <w:pPr>
        <w:pStyle w:val="ListParagraph"/>
        <w:numPr>
          <w:ilvl w:val="0"/>
          <w:numId w:val="7"/>
        </w:numPr>
        <w:autoSpaceDE w:val="0"/>
        <w:autoSpaceDN w:val="0"/>
        <w:adjustRightInd w:val="0"/>
        <w:spacing w:line="480" w:lineRule="auto"/>
        <w:jc w:val="both"/>
        <w:textAlignment w:val="baseline"/>
        <w:rPr>
          <w:rFonts w:ascii="Times New Roman" w:hAnsi="Times New Roman"/>
          <w:sz w:val="24"/>
          <w:szCs w:val="24"/>
        </w:rPr>
      </w:pPr>
      <w:r w:rsidRPr="00F1527E">
        <w:rPr>
          <w:rFonts w:ascii="Times New Roman" w:hAnsi="Times New Roman"/>
          <w:sz w:val="24"/>
          <w:szCs w:val="24"/>
        </w:rPr>
        <w:t xml:space="preserve">Impact of ritual pollution on lactation and breastfeeding practices in rural West Bengal, India. International Breastfeeding Journal 4(2), </w:t>
      </w:r>
      <w:proofErr w:type="spellStart"/>
      <w:r w:rsidRPr="00F1527E">
        <w:rPr>
          <w:rFonts w:ascii="Times New Roman" w:hAnsi="Times New Roman"/>
          <w:sz w:val="24"/>
          <w:szCs w:val="24"/>
        </w:rPr>
        <w:t>doi</w:t>
      </w:r>
      <w:proofErr w:type="spellEnd"/>
      <w:r w:rsidRPr="00F1527E">
        <w:rPr>
          <w:rFonts w:ascii="Times New Roman" w:hAnsi="Times New Roman"/>
          <w:sz w:val="24"/>
          <w:szCs w:val="24"/>
        </w:rPr>
        <w:t>: 10.1186/1746-4358-4-2</w:t>
      </w:r>
    </w:p>
    <w:p w:rsidR="002E4458" w:rsidRPr="00AF4383" w:rsidRDefault="007E53E9" w:rsidP="002E4458">
      <w:pPr>
        <w:pStyle w:val="ListParagraph"/>
        <w:numPr>
          <w:ilvl w:val="0"/>
          <w:numId w:val="7"/>
        </w:numPr>
        <w:autoSpaceDE w:val="0"/>
        <w:autoSpaceDN w:val="0"/>
        <w:adjustRightInd w:val="0"/>
        <w:spacing w:line="480" w:lineRule="auto"/>
        <w:rPr>
          <w:rFonts w:ascii="Times New Roman" w:hAnsi="Times New Roman"/>
          <w:bCs/>
          <w:sz w:val="24"/>
          <w:szCs w:val="24"/>
        </w:rPr>
      </w:pPr>
      <w:r w:rsidRPr="006F55D7">
        <w:rPr>
          <w:rFonts w:ascii="Times New Roman" w:hAnsi="Times New Roman"/>
          <w:sz w:val="24"/>
          <w:szCs w:val="24"/>
        </w:rPr>
        <w:t>Craig AP, Albino RC. Urban Zulu m</w:t>
      </w:r>
      <w:r>
        <w:rPr>
          <w:rFonts w:ascii="Times New Roman" w:hAnsi="Times New Roman"/>
          <w:sz w:val="24"/>
          <w:szCs w:val="24"/>
        </w:rPr>
        <w:t>others</w:t>
      </w:r>
      <w:r w:rsidRPr="006F55D7">
        <w:rPr>
          <w:rFonts w:ascii="Times New Roman" w:hAnsi="Times New Roman"/>
          <w:sz w:val="24"/>
          <w:szCs w:val="24"/>
        </w:rPr>
        <w:t xml:space="preserve"> views on health and health care of their</w:t>
      </w:r>
      <w:r>
        <w:rPr>
          <w:rFonts w:ascii="Times New Roman" w:hAnsi="Times New Roman"/>
          <w:sz w:val="24"/>
          <w:szCs w:val="24"/>
        </w:rPr>
        <w:t xml:space="preserve"> infant</w:t>
      </w:r>
      <w:r w:rsidRPr="006F55D7">
        <w:rPr>
          <w:rFonts w:ascii="Times New Roman" w:hAnsi="Times New Roman"/>
          <w:sz w:val="24"/>
          <w:szCs w:val="24"/>
        </w:rPr>
        <w:t xml:space="preserve">s. </w:t>
      </w:r>
      <w:r w:rsidRPr="006F55D7">
        <w:rPr>
          <w:rFonts w:ascii="Times New Roman" w:hAnsi="Times New Roman"/>
          <w:iCs/>
          <w:sz w:val="24"/>
          <w:szCs w:val="24"/>
        </w:rPr>
        <w:t xml:space="preserve">S </w:t>
      </w:r>
      <w:proofErr w:type="spellStart"/>
      <w:r w:rsidRPr="006F55D7">
        <w:rPr>
          <w:rFonts w:ascii="Times New Roman" w:hAnsi="Times New Roman"/>
          <w:iCs/>
          <w:sz w:val="24"/>
          <w:szCs w:val="24"/>
        </w:rPr>
        <w:t>Afr</w:t>
      </w:r>
      <w:proofErr w:type="spellEnd"/>
      <w:r w:rsidRPr="006F55D7">
        <w:rPr>
          <w:rFonts w:ascii="Times New Roman" w:hAnsi="Times New Roman"/>
          <w:iCs/>
          <w:sz w:val="24"/>
          <w:szCs w:val="24"/>
        </w:rPr>
        <w:t xml:space="preserve"> Med J </w:t>
      </w:r>
      <w:r w:rsidRPr="006F55D7">
        <w:rPr>
          <w:rFonts w:ascii="Times New Roman" w:hAnsi="Times New Roman"/>
          <w:sz w:val="24"/>
          <w:szCs w:val="24"/>
        </w:rPr>
        <w:t>1983; 63: 571-572.</w:t>
      </w:r>
    </w:p>
    <w:p w:rsidR="002E4458" w:rsidRPr="00547B21" w:rsidRDefault="002E4458" w:rsidP="002E4458">
      <w:pPr>
        <w:shd w:val="clear" w:color="auto" w:fill="FFFFFF"/>
        <w:spacing w:before="240" w:line="480" w:lineRule="auto"/>
        <w:jc w:val="both"/>
        <w:outlineLvl w:val="0"/>
        <w:rPr>
          <w:rFonts w:cs="Calibri"/>
        </w:rPr>
      </w:pPr>
      <w:r w:rsidRPr="005E6313">
        <w:rPr>
          <w:rFonts w:cs="Calibri"/>
          <w:b/>
        </w:rPr>
        <w:t>Table 1: Major characteristics of study population</w:t>
      </w:r>
    </w:p>
    <w:tbl>
      <w:tblPr>
        <w:tblStyle w:val="TableGrid"/>
        <w:tblW w:w="9577" w:type="dxa"/>
        <w:tblLook w:val="04A0" w:firstRow="1" w:lastRow="0" w:firstColumn="1" w:lastColumn="0" w:noHBand="0" w:noVBand="1"/>
      </w:tblPr>
      <w:tblGrid>
        <w:gridCol w:w="802"/>
        <w:gridCol w:w="3356"/>
        <w:gridCol w:w="1800"/>
        <w:gridCol w:w="1980"/>
        <w:gridCol w:w="1639"/>
      </w:tblGrid>
      <w:tr w:rsidR="002E4458" w:rsidRPr="00305257" w:rsidTr="00C61BEC">
        <w:tc>
          <w:tcPr>
            <w:tcW w:w="802" w:type="dxa"/>
            <w:vAlign w:val="center"/>
          </w:tcPr>
          <w:p w:rsidR="002E4458" w:rsidRPr="00305257" w:rsidRDefault="002E4458" w:rsidP="00C61BEC">
            <w:pPr>
              <w:spacing w:after="240" w:line="360" w:lineRule="auto"/>
              <w:outlineLvl w:val="0"/>
              <w:rPr>
                <w:b/>
                <w:bCs/>
              </w:rPr>
            </w:pPr>
            <w:r w:rsidRPr="00305257">
              <w:rPr>
                <w:b/>
                <w:bCs/>
              </w:rPr>
              <w:t>S. No</w:t>
            </w:r>
          </w:p>
        </w:tc>
        <w:tc>
          <w:tcPr>
            <w:tcW w:w="3356" w:type="dxa"/>
            <w:vAlign w:val="center"/>
          </w:tcPr>
          <w:p w:rsidR="002E4458" w:rsidRPr="00305257" w:rsidRDefault="002E4458" w:rsidP="00C61BEC">
            <w:pPr>
              <w:spacing w:after="240" w:line="360" w:lineRule="auto"/>
              <w:jc w:val="center"/>
              <w:outlineLvl w:val="0"/>
              <w:rPr>
                <w:bCs/>
              </w:rPr>
            </w:pPr>
            <w:r w:rsidRPr="00305257">
              <w:rPr>
                <w:b/>
              </w:rPr>
              <w:t>Characteristics</w:t>
            </w:r>
          </w:p>
        </w:tc>
        <w:tc>
          <w:tcPr>
            <w:tcW w:w="1800" w:type="dxa"/>
            <w:vAlign w:val="center"/>
          </w:tcPr>
          <w:p w:rsidR="002E4458" w:rsidRPr="00305257" w:rsidRDefault="002E4458" w:rsidP="00C61BEC">
            <w:pPr>
              <w:spacing w:after="240" w:line="360" w:lineRule="auto"/>
              <w:rPr>
                <w:b/>
              </w:rPr>
            </w:pPr>
            <w:r w:rsidRPr="00305257">
              <w:rPr>
                <w:b/>
              </w:rPr>
              <w:t>Total number</w:t>
            </w:r>
          </w:p>
        </w:tc>
        <w:tc>
          <w:tcPr>
            <w:tcW w:w="1980" w:type="dxa"/>
            <w:vAlign w:val="center"/>
          </w:tcPr>
          <w:p w:rsidR="002E4458" w:rsidRPr="00305257" w:rsidRDefault="002E4458" w:rsidP="00C61BEC">
            <w:pPr>
              <w:spacing w:after="240" w:line="360" w:lineRule="auto"/>
              <w:rPr>
                <w:b/>
              </w:rPr>
            </w:pPr>
            <w:r w:rsidRPr="00305257">
              <w:rPr>
                <w:b/>
              </w:rPr>
              <w:t>Prevalence</w:t>
            </w:r>
            <w:r>
              <w:rPr>
                <w:b/>
              </w:rPr>
              <w:t xml:space="preserve"> (%)</w:t>
            </w:r>
            <w:r w:rsidRPr="00305257">
              <w:rPr>
                <w:b/>
              </w:rPr>
              <w:t xml:space="preserve"> </w:t>
            </w:r>
          </w:p>
        </w:tc>
        <w:tc>
          <w:tcPr>
            <w:tcW w:w="1639" w:type="dxa"/>
            <w:vAlign w:val="center"/>
          </w:tcPr>
          <w:p w:rsidR="002E4458" w:rsidRPr="00305257" w:rsidRDefault="002E4458" w:rsidP="00C61BEC">
            <w:pPr>
              <w:spacing w:after="240" w:line="360" w:lineRule="auto"/>
              <w:rPr>
                <w:b/>
              </w:rPr>
            </w:pPr>
            <w:r w:rsidRPr="00305257">
              <w:rPr>
                <w:b/>
              </w:rPr>
              <w:t>95 % CI</w:t>
            </w:r>
          </w:p>
        </w:tc>
      </w:tr>
      <w:tr w:rsidR="002E4458" w:rsidRPr="00305257" w:rsidTr="00C61BEC">
        <w:tc>
          <w:tcPr>
            <w:tcW w:w="802" w:type="dxa"/>
            <w:vAlign w:val="center"/>
          </w:tcPr>
          <w:p w:rsidR="002E4458" w:rsidRPr="00305257" w:rsidRDefault="002E4458" w:rsidP="00C61BEC">
            <w:pPr>
              <w:spacing w:before="240" w:line="360" w:lineRule="auto"/>
              <w:outlineLvl w:val="0"/>
              <w:rPr>
                <w:bCs/>
              </w:rPr>
            </w:pPr>
            <w:r w:rsidRPr="00305257">
              <w:rPr>
                <w:bCs/>
              </w:rPr>
              <w:t>1</w:t>
            </w:r>
          </w:p>
        </w:tc>
        <w:tc>
          <w:tcPr>
            <w:tcW w:w="3356" w:type="dxa"/>
            <w:vAlign w:val="center"/>
          </w:tcPr>
          <w:p w:rsidR="002E4458" w:rsidRPr="00305257" w:rsidRDefault="002E4458" w:rsidP="00C61BEC">
            <w:pPr>
              <w:spacing w:before="240" w:line="360" w:lineRule="auto"/>
              <w:outlineLvl w:val="0"/>
              <w:rPr>
                <w:bCs/>
              </w:rPr>
            </w:pPr>
            <w:r w:rsidRPr="00305257">
              <w:rPr>
                <w:bCs/>
              </w:rPr>
              <w:t xml:space="preserve">Rural residence </w:t>
            </w:r>
          </w:p>
        </w:tc>
        <w:tc>
          <w:tcPr>
            <w:tcW w:w="1800" w:type="dxa"/>
            <w:vAlign w:val="center"/>
          </w:tcPr>
          <w:p w:rsidR="002E4458" w:rsidRPr="00305257" w:rsidRDefault="002E4458" w:rsidP="00C61BEC">
            <w:pPr>
              <w:spacing w:before="240" w:line="360" w:lineRule="auto"/>
              <w:outlineLvl w:val="0"/>
              <w:rPr>
                <w:bCs/>
              </w:rPr>
            </w:pPr>
            <w:r w:rsidRPr="00305257">
              <w:rPr>
                <w:bCs/>
              </w:rPr>
              <w:t>200</w:t>
            </w:r>
          </w:p>
        </w:tc>
        <w:tc>
          <w:tcPr>
            <w:tcW w:w="1980" w:type="dxa"/>
            <w:vAlign w:val="center"/>
          </w:tcPr>
          <w:p w:rsidR="002E4458" w:rsidRPr="00305257" w:rsidRDefault="002E4458" w:rsidP="00C61BEC">
            <w:pPr>
              <w:spacing w:before="240" w:line="360" w:lineRule="auto"/>
              <w:outlineLvl w:val="0"/>
              <w:rPr>
                <w:bCs/>
              </w:rPr>
            </w:pPr>
            <w:r w:rsidRPr="00305257">
              <w:rPr>
                <w:bCs/>
              </w:rPr>
              <w:t>130</w:t>
            </w:r>
            <w:r>
              <w:rPr>
                <w:bCs/>
              </w:rPr>
              <w:t xml:space="preserve"> (65%)</w:t>
            </w:r>
          </w:p>
        </w:tc>
        <w:tc>
          <w:tcPr>
            <w:tcW w:w="1639" w:type="dxa"/>
            <w:vAlign w:val="center"/>
          </w:tcPr>
          <w:p w:rsidR="002E4458" w:rsidRPr="00305257" w:rsidRDefault="002E4458" w:rsidP="00C61BEC">
            <w:pPr>
              <w:spacing w:before="240" w:line="360" w:lineRule="auto"/>
              <w:outlineLvl w:val="0"/>
              <w:rPr>
                <w:bCs/>
              </w:rPr>
            </w:pPr>
            <w:r>
              <w:rPr>
                <w:shd w:val="clear" w:color="auto" w:fill="FFFFFF"/>
              </w:rPr>
              <w:t>0.59 to 0.71</w:t>
            </w:r>
            <w:r w:rsidRPr="00305257">
              <w:rPr>
                <w:rStyle w:val="apple-converted-space"/>
                <w:shd w:val="clear" w:color="auto" w:fill="FFFFFF"/>
              </w:rPr>
              <w:t> </w:t>
            </w:r>
          </w:p>
        </w:tc>
      </w:tr>
      <w:tr w:rsidR="002E4458" w:rsidRPr="00305257" w:rsidTr="00C61BEC">
        <w:tc>
          <w:tcPr>
            <w:tcW w:w="802" w:type="dxa"/>
            <w:vAlign w:val="center"/>
          </w:tcPr>
          <w:p w:rsidR="002E4458" w:rsidRPr="00305257" w:rsidRDefault="002E4458" w:rsidP="00C61BEC">
            <w:pPr>
              <w:spacing w:before="240" w:line="360" w:lineRule="auto"/>
              <w:outlineLvl w:val="0"/>
              <w:rPr>
                <w:bCs/>
              </w:rPr>
            </w:pPr>
            <w:r w:rsidRPr="00305257">
              <w:rPr>
                <w:bCs/>
              </w:rPr>
              <w:t>2</w:t>
            </w:r>
          </w:p>
        </w:tc>
        <w:tc>
          <w:tcPr>
            <w:tcW w:w="3356" w:type="dxa"/>
            <w:vAlign w:val="center"/>
          </w:tcPr>
          <w:p w:rsidR="002E4458" w:rsidRPr="00305257" w:rsidRDefault="002E4458" w:rsidP="00C61BEC">
            <w:pPr>
              <w:spacing w:before="240" w:line="360" w:lineRule="auto"/>
              <w:outlineLvl w:val="0"/>
              <w:rPr>
                <w:bCs/>
              </w:rPr>
            </w:pPr>
            <w:r w:rsidRPr="00305257">
              <w:rPr>
                <w:bCs/>
              </w:rPr>
              <w:t>Hindu religion</w:t>
            </w:r>
          </w:p>
        </w:tc>
        <w:tc>
          <w:tcPr>
            <w:tcW w:w="1800" w:type="dxa"/>
            <w:vAlign w:val="center"/>
          </w:tcPr>
          <w:p w:rsidR="002E4458" w:rsidRPr="00305257" w:rsidRDefault="002E4458" w:rsidP="00C61BEC">
            <w:pPr>
              <w:spacing w:before="240" w:line="360" w:lineRule="auto"/>
              <w:outlineLvl w:val="0"/>
              <w:rPr>
                <w:bCs/>
              </w:rPr>
            </w:pPr>
            <w:r w:rsidRPr="00305257">
              <w:rPr>
                <w:bCs/>
              </w:rPr>
              <w:t>200</w:t>
            </w:r>
          </w:p>
        </w:tc>
        <w:tc>
          <w:tcPr>
            <w:tcW w:w="1980" w:type="dxa"/>
            <w:vAlign w:val="center"/>
          </w:tcPr>
          <w:p w:rsidR="002E4458" w:rsidRPr="00305257" w:rsidRDefault="002E4458" w:rsidP="00C61BEC">
            <w:pPr>
              <w:spacing w:before="240" w:line="360" w:lineRule="auto"/>
              <w:outlineLvl w:val="0"/>
              <w:rPr>
                <w:bCs/>
              </w:rPr>
            </w:pPr>
            <w:r w:rsidRPr="00305257">
              <w:t>144</w:t>
            </w:r>
            <w:r>
              <w:t xml:space="preserve"> (72%)</w:t>
            </w:r>
          </w:p>
        </w:tc>
        <w:tc>
          <w:tcPr>
            <w:tcW w:w="1639" w:type="dxa"/>
            <w:vAlign w:val="center"/>
          </w:tcPr>
          <w:p w:rsidR="002E4458" w:rsidRPr="00305257" w:rsidRDefault="002E4458" w:rsidP="00C61BEC">
            <w:pPr>
              <w:spacing w:before="240" w:line="360" w:lineRule="auto"/>
              <w:outlineLvl w:val="0"/>
              <w:rPr>
                <w:bCs/>
              </w:rPr>
            </w:pPr>
            <w:r>
              <w:rPr>
                <w:shd w:val="clear" w:color="auto" w:fill="FFFFFF"/>
              </w:rPr>
              <w:t>0.65 to 0.78</w:t>
            </w:r>
            <w:r w:rsidRPr="00305257">
              <w:rPr>
                <w:rStyle w:val="apple-converted-space"/>
                <w:shd w:val="clear" w:color="auto" w:fill="FFFFFF"/>
              </w:rPr>
              <w:t> </w:t>
            </w:r>
          </w:p>
        </w:tc>
      </w:tr>
      <w:tr w:rsidR="002E4458" w:rsidRPr="00305257" w:rsidTr="00C61BEC">
        <w:tc>
          <w:tcPr>
            <w:tcW w:w="802" w:type="dxa"/>
            <w:vAlign w:val="center"/>
          </w:tcPr>
          <w:p w:rsidR="002E4458" w:rsidRPr="00305257" w:rsidRDefault="002E4458" w:rsidP="00C61BEC">
            <w:pPr>
              <w:spacing w:before="240" w:line="360" w:lineRule="auto"/>
              <w:outlineLvl w:val="0"/>
              <w:rPr>
                <w:bCs/>
              </w:rPr>
            </w:pPr>
            <w:r w:rsidRPr="00305257">
              <w:rPr>
                <w:bCs/>
              </w:rPr>
              <w:lastRenderedPageBreak/>
              <w:t>3</w:t>
            </w:r>
          </w:p>
        </w:tc>
        <w:tc>
          <w:tcPr>
            <w:tcW w:w="3356" w:type="dxa"/>
            <w:vAlign w:val="center"/>
          </w:tcPr>
          <w:p w:rsidR="002E4458" w:rsidRPr="00305257" w:rsidRDefault="002E4458" w:rsidP="00C61BEC">
            <w:pPr>
              <w:spacing w:before="240" w:line="360" w:lineRule="auto"/>
              <w:outlineLvl w:val="0"/>
              <w:rPr>
                <w:bCs/>
              </w:rPr>
            </w:pPr>
            <w:r w:rsidRPr="00305257">
              <w:rPr>
                <w:bCs/>
              </w:rPr>
              <w:t xml:space="preserve">Illiteracy </w:t>
            </w:r>
          </w:p>
        </w:tc>
        <w:tc>
          <w:tcPr>
            <w:tcW w:w="1800" w:type="dxa"/>
            <w:vAlign w:val="center"/>
          </w:tcPr>
          <w:p w:rsidR="002E4458" w:rsidRPr="00305257" w:rsidRDefault="002E4458" w:rsidP="00C61BEC">
            <w:pPr>
              <w:spacing w:before="240" w:line="360" w:lineRule="auto"/>
              <w:outlineLvl w:val="0"/>
              <w:rPr>
                <w:bCs/>
              </w:rPr>
            </w:pPr>
            <w:r w:rsidRPr="00305257">
              <w:rPr>
                <w:bCs/>
              </w:rPr>
              <w:t>200</w:t>
            </w:r>
          </w:p>
        </w:tc>
        <w:tc>
          <w:tcPr>
            <w:tcW w:w="1980" w:type="dxa"/>
            <w:vAlign w:val="center"/>
          </w:tcPr>
          <w:p w:rsidR="002E4458" w:rsidRPr="00305257" w:rsidRDefault="002E4458" w:rsidP="00C61BEC">
            <w:pPr>
              <w:spacing w:before="240" w:line="360" w:lineRule="auto"/>
              <w:outlineLvl w:val="0"/>
              <w:rPr>
                <w:bCs/>
              </w:rPr>
            </w:pPr>
            <w:r w:rsidRPr="00305257">
              <w:rPr>
                <w:bCs/>
              </w:rPr>
              <w:t>76</w:t>
            </w:r>
            <w:r>
              <w:rPr>
                <w:bCs/>
              </w:rPr>
              <w:t xml:space="preserve"> (38%)</w:t>
            </w:r>
          </w:p>
        </w:tc>
        <w:tc>
          <w:tcPr>
            <w:tcW w:w="1639" w:type="dxa"/>
            <w:vAlign w:val="center"/>
          </w:tcPr>
          <w:p w:rsidR="002E4458" w:rsidRPr="00305257" w:rsidRDefault="002E4458" w:rsidP="00C61BEC">
            <w:pPr>
              <w:spacing w:before="240" w:line="360" w:lineRule="auto"/>
              <w:outlineLvl w:val="0"/>
              <w:rPr>
                <w:bCs/>
              </w:rPr>
            </w:pPr>
            <w:r>
              <w:rPr>
                <w:shd w:val="clear" w:color="auto" w:fill="FFFFFF"/>
              </w:rPr>
              <w:t>0.32 to 0.45</w:t>
            </w:r>
          </w:p>
        </w:tc>
      </w:tr>
      <w:tr w:rsidR="002E4458" w:rsidRPr="00305257" w:rsidTr="00C61BEC">
        <w:tc>
          <w:tcPr>
            <w:tcW w:w="802" w:type="dxa"/>
            <w:vAlign w:val="center"/>
          </w:tcPr>
          <w:p w:rsidR="002E4458" w:rsidRPr="00305257" w:rsidRDefault="002E4458" w:rsidP="00C61BEC">
            <w:pPr>
              <w:spacing w:before="240" w:line="360" w:lineRule="auto"/>
              <w:outlineLvl w:val="0"/>
              <w:rPr>
                <w:bCs/>
              </w:rPr>
            </w:pPr>
            <w:r w:rsidRPr="00305257">
              <w:rPr>
                <w:bCs/>
              </w:rPr>
              <w:t>4</w:t>
            </w:r>
          </w:p>
        </w:tc>
        <w:tc>
          <w:tcPr>
            <w:tcW w:w="3356" w:type="dxa"/>
            <w:vAlign w:val="center"/>
          </w:tcPr>
          <w:p w:rsidR="002E4458" w:rsidRPr="00305257" w:rsidRDefault="002E4458" w:rsidP="00C61BEC">
            <w:pPr>
              <w:spacing w:before="240" w:line="360" w:lineRule="auto"/>
              <w:outlineLvl w:val="0"/>
              <w:rPr>
                <w:bCs/>
              </w:rPr>
            </w:pPr>
            <w:r w:rsidRPr="00305257">
              <w:rPr>
                <w:bCs/>
              </w:rPr>
              <w:t>Primi mothers</w:t>
            </w:r>
          </w:p>
        </w:tc>
        <w:tc>
          <w:tcPr>
            <w:tcW w:w="1800" w:type="dxa"/>
            <w:vAlign w:val="center"/>
          </w:tcPr>
          <w:p w:rsidR="002E4458" w:rsidRPr="00305257" w:rsidRDefault="002E4458" w:rsidP="00C61BEC">
            <w:pPr>
              <w:spacing w:before="240" w:line="360" w:lineRule="auto"/>
              <w:outlineLvl w:val="0"/>
              <w:rPr>
                <w:bCs/>
              </w:rPr>
            </w:pPr>
            <w:r w:rsidRPr="00305257">
              <w:rPr>
                <w:bCs/>
              </w:rPr>
              <w:t>200</w:t>
            </w:r>
          </w:p>
        </w:tc>
        <w:tc>
          <w:tcPr>
            <w:tcW w:w="1980" w:type="dxa"/>
            <w:vAlign w:val="center"/>
          </w:tcPr>
          <w:p w:rsidR="002E4458" w:rsidRPr="00305257" w:rsidRDefault="002E4458" w:rsidP="00C61BEC">
            <w:pPr>
              <w:spacing w:before="240" w:line="360" w:lineRule="auto"/>
              <w:outlineLvl w:val="0"/>
              <w:rPr>
                <w:bCs/>
              </w:rPr>
            </w:pPr>
            <w:r w:rsidRPr="00305257">
              <w:rPr>
                <w:bCs/>
              </w:rPr>
              <w:t>72</w:t>
            </w:r>
            <w:r>
              <w:rPr>
                <w:bCs/>
              </w:rPr>
              <w:t xml:space="preserve"> (36%)</w:t>
            </w:r>
          </w:p>
        </w:tc>
        <w:tc>
          <w:tcPr>
            <w:tcW w:w="1639" w:type="dxa"/>
            <w:vAlign w:val="center"/>
          </w:tcPr>
          <w:p w:rsidR="002E4458" w:rsidRPr="00305257" w:rsidRDefault="002E4458" w:rsidP="00C61BEC">
            <w:pPr>
              <w:spacing w:before="240" w:line="360" w:lineRule="auto"/>
              <w:outlineLvl w:val="0"/>
              <w:rPr>
                <w:bCs/>
              </w:rPr>
            </w:pPr>
            <w:r>
              <w:rPr>
                <w:shd w:val="clear" w:color="auto" w:fill="FFFFFF"/>
              </w:rPr>
              <w:t>0.30 to 0.43</w:t>
            </w:r>
            <w:r w:rsidRPr="00305257">
              <w:rPr>
                <w:rStyle w:val="apple-converted-space"/>
                <w:shd w:val="clear" w:color="auto" w:fill="FFFFFF"/>
              </w:rPr>
              <w:t> </w:t>
            </w:r>
          </w:p>
        </w:tc>
      </w:tr>
      <w:tr w:rsidR="002E4458" w:rsidRPr="00305257" w:rsidTr="00C61BEC">
        <w:tc>
          <w:tcPr>
            <w:tcW w:w="802" w:type="dxa"/>
            <w:vAlign w:val="center"/>
          </w:tcPr>
          <w:p w:rsidR="002E4458" w:rsidRPr="00305257" w:rsidRDefault="002E4458" w:rsidP="00C61BEC">
            <w:pPr>
              <w:spacing w:before="240" w:line="360" w:lineRule="auto"/>
              <w:outlineLvl w:val="0"/>
              <w:rPr>
                <w:bCs/>
              </w:rPr>
            </w:pPr>
            <w:r w:rsidRPr="00305257">
              <w:rPr>
                <w:bCs/>
              </w:rPr>
              <w:t>5</w:t>
            </w:r>
          </w:p>
        </w:tc>
        <w:tc>
          <w:tcPr>
            <w:tcW w:w="3356" w:type="dxa"/>
            <w:vAlign w:val="center"/>
          </w:tcPr>
          <w:p w:rsidR="002E4458" w:rsidRPr="00305257" w:rsidRDefault="002E4458" w:rsidP="00C61BEC">
            <w:pPr>
              <w:spacing w:before="240" w:line="360" w:lineRule="auto"/>
              <w:outlineLvl w:val="0"/>
              <w:rPr>
                <w:bCs/>
              </w:rPr>
            </w:pPr>
            <w:r w:rsidRPr="00305257">
              <w:rPr>
                <w:bCs/>
              </w:rPr>
              <w:t>Positive family history</w:t>
            </w:r>
          </w:p>
        </w:tc>
        <w:tc>
          <w:tcPr>
            <w:tcW w:w="1800" w:type="dxa"/>
            <w:vAlign w:val="center"/>
          </w:tcPr>
          <w:p w:rsidR="002E4458" w:rsidRPr="00305257" w:rsidRDefault="002E4458" w:rsidP="00C61BEC">
            <w:pPr>
              <w:spacing w:before="240" w:line="360" w:lineRule="auto"/>
              <w:outlineLvl w:val="0"/>
              <w:rPr>
                <w:bCs/>
              </w:rPr>
            </w:pPr>
            <w:r w:rsidRPr="00305257">
              <w:rPr>
                <w:bCs/>
              </w:rPr>
              <w:t>200</w:t>
            </w:r>
          </w:p>
        </w:tc>
        <w:tc>
          <w:tcPr>
            <w:tcW w:w="1980" w:type="dxa"/>
            <w:vAlign w:val="center"/>
          </w:tcPr>
          <w:p w:rsidR="002E4458" w:rsidRPr="00305257" w:rsidRDefault="002E4458" w:rsidP="00C61BEC">
            <w:pPr>
              <w:spacing w:before="240" w:line="360" w:lineRule="auto"/>
              <w:outlineLvl w:val="0"/>
              <w:rPr>
                <w:bCs/>
              </w:rPr>
            </w:pPr>
            <w:r w:rsidRPr="00305257">
              <w:rPr>
                <w:bCs/>
              </w:rPr>
              <w:t>180</w:t>
            </w:r>
            <w:r>
              <w:rPr>
                <w:bCs/>
              </w:rPr>
              <w:t xml:space="preserve"> (90%)</w:t>
            </w:r>
          </w:p>
        </w:tc>
        <w:tc>
          <w:tcPr>
            <w:tcW w:w="1639" w:type="dxa"/>
            <w:vAlign w:val="center"/>
          </w:tcPr>
          <w:p w:rsidR="002E4458" w:rsidRPr="00305257" w:rsidRDefault="002E4458" w:rsidP="00C61BEC">
            <w:pPr>
              <w:spacing w:before="240" w:line="360" w:lineRule="auto"/>
              <w:outlineLvl w:val="0"/>
              <w:rPr>
                <w:bCs/>
              </w:rPr>
            </w:pPr>
            <w:r>
              <w:rPr>
                <w:shd w:val="clear" w:color="auto" w:fill="FFFFFF"/>
              </w:rPr>
              <w:t>.85 to 0.94</w:t>
            </w:r>
            <w:r w:rsidRPr="00305257">
              <w:rPr>
                <w:shd w:val="clear" w:color="auto" w:fill="FFFFFF"/>
              </w:rPr>
              <w:t>)</w:t>
            </w:r>
            <w:r w:rsidRPr="00305257">
              <w:rPr>
                <w:rStyle w:val="apple-converted-space"/>
                <w:shd w:val="clear" w:color="auto" w:fill="FFFFFF"/>
              </w:rPr>
              <w:t> </w:t>
            </w:r>
          </w:p>
        </w:tc>
      </w:tr>
      <w:tr w:rsidR="002E4458" w:rsidRPr="00305257" w:rsidTr="00C61BEC">
        <w:tc>
          <w:tcPr>
            <w:tcW w:w="802" w:type="dxa"/>
            <w:vAlign w:val="center"/>
          </w:tcPr>
          <w:p w:rsidR="002E4458" w:rsidRPr="00305257" w:rsidRDefault="002E4458" w:rsidP="00C61BEC">
            <w:pPr>
              <w:spacing w:before="240" w:line="360" w:lineRule="auto"/>
              <w:outlineLvl w:val="0"/>
              <w:rPr>
                <w:bCs/>
              </w:rPr>
            </w:pPr>
            <w:r w:rsidRPr="00305257">
              <w:rPr>
                <w:bCs/>
              </w:rPr>
              <w:t>6</w:t>
            </w:r>
          </w:p>
        </w:tc>
        <w:tc>
          <w:tcPr>
            <w:tcW w:w="3356" w:type="dxa"/>
            <w:vAlign w:val="center"/>
          </w:tcPr>
          <w:p w:rsidR="002E4458" w:rsidRPr="00305257" w:rsidRDefault="002E4458" w:rsidP="00C61BEC">
            <w:pPr>
              <w:spacing w:before="240" w:line="360" w:lineRule="auto"/>
              <w:outlineLvl w:val="0"/>
              <w:rPr>
                <w:bCs/>
              </w:rPr>
            </w:pPr>
            <w:r w:rsidRPr="00305257">
              <w:rPr>
                <w:bCs/>
              </w:rPr>
              <w:t>Reinforcement by family members</w:t>
            </w:r>
          </w:p>
        </w:tc>
        <w:tc>
          <w:tcPr>
            <w:tcW w:w="1800" w:type="dxa"/>
            <w:vAlign w:val="center"/>
          </w:tcPr>
          <w:p w:rsidR="002E4458" w:rsidRPr="00305257" w:rsidRDefault="002E4458" w:rsidP="00C61BEC">
            <w:pPr>
              <w:spacing w:before="240" w:line="360" w:lineRule="auto"/>
              <w:outlineLvl w:val="0"/>
              <w:rPr>
                <w:bCs/>
              </w:rPr>
            </w:pPr>
            <w:r w:rsidRPr="00305257">
              <w:rPr>
                <w:bCs/>
              </w:rPr>
              <w:t>200</w:t>
            </w:r>
          </w:p>
        </w:tc>
        <w:tc>
          <w:tcPr>
            <w:tcW w:w="1980" w:type="dxa"/>
            <w:vAlign w:val="center"/>
          </w:tcPr>
          <w:p w:rsidR="002E4458" w:rsidRPr="00305257" w:rsidRDefault="002E4458" w:rsidP="00C61BEC">
            <w:pPr>
              <w:spacing w:before="240" w:line="360" w:lineRule="auto"/>
              <w:outlineLvl w:val="0"/>
              <w:rPr>
                <w:bCs/>
              </w:rPr>
            </w:pPr>
            <w:r w:rsidRPr="00305257">
              <w:rPr>
                <w:bCs/>
              </w:rPr>
              <w:t>178</w:t>
            </w:r>
            <w:r>
              <w:rPr>
                <w:bCs/>
              </w:rPr>
              <w:t xml:space="preserve"> (89%)</w:t>
            </w:r>
          </w:p>
        </w:tc>
        <w:tc>
          <w:tcPr>
            <w:tcW w:w="1639" w:type="dxa"/>
            <w:vAlign w:val="center"/>
          </w:tcPr>
          <w:p w:rsidR="002E4458" w:rsidRPr="00305257" w:rsidRDefault="002E4458" w:rsidP="00C61BEC">
            <w:pPr>
              <w:spacing w:before="240" w:line="360" w:lineRule="auto"/>
              <w:outlineLvl w:val="0"/>
              <w:rPr>
                <w:bCs/>
              </w:rPr>
            </w:pPr>
            <w:r>
              <w:rPr>
                <w:shd w:val="clear" w:color="auto" w:fill="FFFFFF"/>
              </w:rPr>
              <w:t>0.84 to 0.93</w:t>
            </w:r>
            <w:r w:rsidRPr="00305257">
              <w:rPr>
                <w:rStyle w:val="apple-converted-space"/>
                <w:shd w:val="clear" w:color="auto" w:fill="FFFFFF"/>
              </w:rPr>
              <w:t> </w:t>
            </w:r>
          </w:p>
        </w:tc>
      </w:tr>
      <w:tr w:rsidR="002E4458" w:rsidRPr="00305257" w:rsidTr="00C61BEC">
        <w:tc>
          <w:tcPr>
            <w:tcW w:w="802" w:type="dxa"/>
            <w:vAlign w:val="center"/>
          </w:tcPr>
          <w:p w:rsidR="002E4458" w:rsidRPr="00305257" w:rsidRDefault="002E4458" w:rsidP="00C61BEC">
            <w:pPr>
              <w:spacing w:before="240" w:line="360" w:lineRule="auto"/>
              <w:outlineLvl w:val="0"/>
              <w:rPr>
                <w:bCs/>
              </w:rPr>
            </w:pPr>
            <w:r w:rsidRPr="00305257">
              <w:rPr>
                <w:bCs/>
              </w:rPr>
              <w:t>7</w:t>
            </w:r>
          </w:p>
        </w:tc>
        <w:tc>
          <w:tcPr>
            <w:tcW w:w="3356" w:type="dxa"/>
            <w:vAlign w:val="center"/>
          </w:tcPr>
          <w:p w:rsidR="002E4458" w:rsidRPr="00305257" w:rsidRDefault="002E4458" w:rsidP="00C61BEC">
            <w:pPr>
              <w:spacing w:before="240" w:line="360" w:lineRule="auto"/>
              <w:outlineLvl w:val="0"/>
              <w:rPr>
                <w:bCs/>
              </w:rPr>
            </w:pPr>
            <w:r w:rsidRPr="00305257">
              <w:rPr>
                <w:bCs/>
              </w:rPr>
              <w:t>Acceptability for at least 1 myth</w:t>
            </w:r>
          </w:p>
        </w:tc>
        <w:tc>
          <w:tcPr>
            <w:tcW w:w="1800" w:type="dxa"/>
            <w:vAlign w:val="center"/>
          </w:tcPr>
          <w:p w:rsidR="002E4458" w:rsidRPr="00305257" w:rsidRDefault="002E4458" w:rsidP="00C61BEC">
            <w:pPr>
              <w:spacing w:before="240" w:line="360" w:lineRule="auto"/>
              <w:outlineLvl w:val="0"/>
              <w:rPr>
                <w:bCs/>
              </w:rPr>
            </w:pPr>
            <w:r w:rsidRPr="00305257">
              <w:rPr>
                <w:bCs/>
              </w:rPr>
              <w:t>200</w:t>
            </w:r>
          </w:p>
        </w:tc>
        <w:tc>
          <w:tcPr>
            <w:tcW w:w="1980" w:type="dxa"/>
            <w:vAlign w:val="center"/>
          </w:tcPr>
          <w:p w:rsidR="002E4458" w:rsidRPr="00305257" w:rsidRDefault="002E4458" w:rsidP="00C61BEC">
            <w:pPr>
              <w:spacing w:before="240" w:line="360" w:lineRule="auto"/>
              <w:outlineLvl w:val="0"/>
              <w:rPr>
                <w:bCs/>
              </w:rPr>
            </w:pPr>
            <w:r w:rsidRPr="00305257">
              <w:rPr>
                <w:bCs/>
              </w:rPr>
              <w:t>200</w:t>
            </w:r>
            <w:r>
              <w:rPr>
                <w:bCs/>
              </w:rPr>
              <w:t xml:space="preserve"> (100%)</w:t>
            </w:r>
          </w:p>
        </w:tc>
        <w:tc>
          <w:tcPr>
            <w:tcW w:w="1639" w:type="dxa"/>
            <w:vAlign w:val="center"/>
          </w:tcPr>
          <w:p w:rsidR="002E4458" w:rsidRPr="00305257" w:rsidRDefault="002E4458" w:rsidP="00C61BEC">
            <w:pPr>
              <w:spacing w:before="240" w:line="360" w:lineRule="auto"/>
              <w:outlineLvl w:val="0"/>
              <w:rPr>
                <w:bCs/>
              </w:rPr>
            </w:pPr>
            <w:r>
              <w:rPr>
                <w:shd w:val="clear" w:color="auto" w:fill="FFFFFF"/>
              </w:rPr>
              <w:t>0.98</w:t>
            </w:r>
            <w:r w:rsidRPr="00305257">
              <w:rPr>
                <w:shd w:val="clear" w:color="auto" w:fill="FFFFFF"/>
              </w:rPr>
              <w:t xml:space="preserve"> to 1.00</w:t>
            </w:r>
            <w:r w:rsidRPr="00305257">
              <w:rPr>
                <w:rStyle w:val="apple-converted-space"/>
                <w:shd w:val="clear" w:color="auto" w:fill="FFFFFF"/>
              </w:rPr>
              <w:t> </w:t>
            </w:r>
          </w:p>
        </w:tc>
      </w:tr>
    </w:tbl>
    <w:p w:rsidR="00AF4383" w:rsidRDefault="002E4458" w:rsidP="00D34D37">
      <w:pPr>
        <w:shd w:val="clear" w:color="auto" w:fill="FFFFFF"/>
        <w:spacing w:before="240" w:line="480" w:lineRule="auto"/>
        <w:jc w:val="both"/>
        <w:outlineLvl w:val="0"/>
        <w:rPr>
          <w:b/>
        </w:rPr>
      </w:pPr>
      <w:r>
        <w:rPr>
          <w:b/>
        </w:rPr>
        <w:t>CI= Confidence Interval</w:t>
      </w:r>
    </w:p>
    <w:p w:rsidR="002E4458" w:rsidRDefault="002E4458" w:rsidP="002E4458">
      <w:pPr>
        <w:autoSpaceDE w:val="0"/>
        <w:autoSpaceDN w:val="0"/>
        <w:adjustRightInd w:val="0"/>
        <w:spacing w:line="480" w:lineRule="auto"/>
        <w:rPr>
          <w:b/>
        </w:rPr>
      </w:pPr>
      <w:r w:rsidRPr="002E4458">
        <w:rPr>
          <w:b/>
        </w:rPr>
        <w:t>Table 2: Other myths inquired in the Study Populations</w:t>
      </w:r>
    </w:p>
    <w:tbl>
      <w:tblPr>
        <w:tblStyle w:val="TableGrid"/>
        <w:tblW w:w="0" w:type="auto"/>
        <w:tblLayout w:type="fixed"/>
        <w:tblLook w:val="04A0" w:firstRow="1" w:lastRow="0" w:firstColumn="1" w:lastColumn="0" w:noHBand="0" w:noVBand="1"/>
      </w:tblPr>
      <w:tblGrid>
        <w:gridCol w:w="828"/>
        <w:gridCol w:w="3600"/>
        <w:gridCol w:w="1710"/>
        <w:gridCol w:w="1800"/>
        <w:gridCol w:w="1638"/>
      </w:tblGrid>
      <w:tr w:rsidR="002E4458" w:rsidRPr="00305257" w:rsidTr="00C61BEC">
        <w:tc>
          <w:tcPr>
            <w:tcW w:w="828" w:type="dxa"/>
          </w:tcPr>
          <w:p w:rsidR="002E4458" w:rsidRPr="00305257" w:rsidRDefault="002E4458" w:rsidP="00C61BEC">
            <w:pPr>
              <w:spacing w:line="276" w:lineRule="auto"/>
              <w:jc w:val="both"/>
              <w:outlineLvl w:val="0"/>
              <w:rPr>
                <w:b/>
                <w:bCs/>
              </w:rPr>
            </w:pPr>
            <w:r w:rsidRPr="00305257">
              <w:rPr>
                <w:b/>
                <w:bCs/>
              </w:rPr>
              <w:t>S. No</w:t>
            </w:r>
          </w:p>
        </w:tc>
        <w:tc>
          <w:tcPr>
            <w:tcW w:w="3600" w:type="dxa"/>
          </w:tcPr>
          <w:p w:rsidR="002E4458" w:rsidRPr="00305257" w:rsidRDefault="002E4458" w:rsidP="00C61BEC">
            <w:pPr>
              <w:spacing w:line="276" w:lineRule="auto"/>
              <w:jc w:val="both"/>
              <w:outlineLvl w:val="0"/>
              <w:rPr>
                <w:bCs/>
              </w:rPr>
            </w:pPr>
            <w:r w:rsidRPr="00305257">
              <w:rPr>
                <w:b/>
              </w:rPr>
              <w:t xml:space="preserve">Feature </w:t>
            </w:r>
            <w:r w:rsidRPr="00305257">
              <w:rPr>
                <w:b/>
              </w:rPr>
              <w:tab/>
            </w:r>
          </w:p>
        </w:tc>
        <w:tc>
          <w:tcPr>
            <w:tcW w:w="1710" w:type="dxa"/>
          </w:tcPr>
          <w:p w:rsidR="002E4458" w:rsidRPr="00305257" w:rsidRDefault="002E4458" w:rsidP="00C61BEC">
            <w:pPr>
              <w:spacing w:line="276" w:lineRule="auto"/>
              <w:jc w:val="both"/>
              <w:rPr>
                <w:b/>
              </w:rPr>
            </w:pPr>
            <w:r w:rsidRPr="00305257">
              <w:rPr>
                <w:b/>
              </w:rPr>
              <w:t xml:space="preserve">Total number </w:t>
            </w:r>
          </w:p>
        </w:tc>
        <w:tc>
          <w:tcPr>
            <w:tcW w:w="1800" w:type="dxa"/>
          </w:tcPr>
          <w:p w:rsidR="002E4458" w:rsidRPr="00305257" w:rsidRDefault="002E4458" w:rsidP="00C61BEC">
            <w:pPr>
              <w:spacing w:line="276" w:lineRule="auto"/>
              <w:jc w:val="both"/>
              <w:rPr>
                <w:b/>
              </w:rPr>
            </w:pPr>
            <w:r w:rsidRPr="00305257">
              <w:rPr>
                <w:b/>
              </w:rPr>
              <w:t>Prevalence</w:t>
            </w:r>
            <w:r>
              <w:rPr>
                <w:b/>
              </w:rPr>
              <w:t xml:space="preserve"> (</w:t>
            </w:r>
            <w:r w:rsidRPr="00305257">
              <w:rPr>
                <w:b/>
              </w:rPr>
              <w:t>%</w:t>
            </w:r>
            <w:r>
              <w:rPr>
                <w:b/>
              </w:rPr>
              <w:t>)</w:t>
            </w:r>
            <w:r w:rsidRPr="00305257">
              <w:rPr>
                <w:b/>
              </w:rPr>
              <w:t xml:space="preserve"> </w:t>
            </w:r>
          </w:p>
        </w:tc>
        <w:tc>
          <w:tcPr>
            <w:tcW w:w="1638" w:type="dxa"/>
          </w:tcPr>
          <w:p w:rsidR="002E4458" w:rsidRPr="00305257" w:rsidRDefault="002E4458" w:rsidP="00C61BEC">
            <w:pPr>
              <w:spacing w:line="276" w:lineRule="auto"/>
              <w:jc w:val="both"/>
              <w:rPr>
                <w:b/>
              </w:rPr>
            </w:pPr>
            <w:r w:rsidRPr="00305257">
              <w:rPr>
                <w:b/>
              </w:rPr>
              <w:t>95 % CI</w:t>
            </w:r>
          </w:p>
        </w:tc>
      </w:tr>
      <w:tr w:rsidR="002E4458" w:rsidRPr="00305257" w:rsidTr="00C61BEC">
        <w:tc>
          <w:tcPr>
            <w:tcW w:w="828" w:type="dxa"/>
          </w:tcPr>
          <w:p w:rsidR="002E4458" w:rsidRPr="00305257" w:rsidRDefault="002E4458" w:rsidP="00C61BEC">
            <w:pPr>
              <w:spacing w:before="240" w:line="276" w:lineRule="auto"/>
              <w:jc w:val="both"/>
              <w:outlineLvl w:val="0"/>
              <w:rPr>
                <w:bCs/>
              </w:rPr>
            </w:pPr>
            <w:r w:rsidRPr="00305257">
              <w:rPr>
                <w:bCs/>
              </w:rPr>
              <w:t>1</w:t>
            </w:r>
          </w:p>
        </w:tc>
        <w:tc>
          <w:tcPr>
            <w:tcW w:w="3600" w:type="dxa"/>
          </w:tcPr>
          <w:p w:rsidR="002E4458" w:rsidRPr="00305257" w:rsidRDefault="002E4458" w:rsidP="00C61BEC">
            <w:pPr>
              <w:spacing w:before="240" w:line="276" w:lineRule="auto"/>
              <w:jc w:val="both"/>
              <w:outlineLvl w:val="0"/>
              <w:rPr>
                <w:bCs/>
              </w:rPr>
            </w:pPr>
            <w:r w:rsidRPr="00305257">
              <w:rPr>
                <w:bCs/>
              </w:rPr>
              <w:t>Ghutti</w:t>
            </w:r>
            <w:r>
              <w:rPr>
                <w:bCs/>
              </w:rPr>
              <w:t xml:space="preserve"> given or want to give</w:t>
            </w:r>
          </w:p>
        </w:tc>
        <w:tc>
          <w:tcPr>
            <w:tcW w:w="1710" w:type="dxa"/>
          </w:tcPr>
          <w:p w:rsidR="002E4458" w:rsidRPr="00305257" w:rsidRDefault="002E4458" w:rsidP="00C61BEC">
            <w:pPr>
              <w:spacing w:before="240" w:line="276" w:lineRule="auto"/>
              <w:jc w:val="both"/>
              <w:outlineLvl w:val="0"/>
              <w:rPr>
                <w:bCs/>
              </w:rPr>
            </w:pPr>
            <w:r w:rsidRPr="00305257">
              <w:rPr>
                <w:bCs/>
              </w:rPr>
              <w:t>200</w:t>
            </w:r>
          </w:p>
        </w:tc>
        <w:tc>
          <w:tcPr>
            <w:tcW w:w="1800" w:type="dxa"/>
          </w:tcPr>
          <w:p w:rsidR="002E4458" w:rsidRPr="00305257" w:rsidRDefault="002E4458" w:rsidP="00C61BEC">
            <w:pPr>
              <w:spacing w:before="240" w:line="276" w:lineRule="auto"/>
              <w:jc w:val="both"/>
              <w:outlineLvl w:val="0"/>
              <w:rPr>
                <w:bCs/>
              </w:rPr>
            </w:pPr>
            <w:r w:rsidRPr="00305257">
              <w:rPr>
                <w:bCs/>
              </w:rPr>
              <w:t>82</w:t>
            </w:r>
            <w:r>
              <w:rPr>
                <w:bCs/>
              </w:rPr>
              <w:t xml:space="preserve"> (41%)</w:t>
            </w:r>
          </w:p>
        </w:tc>
        <w:tc>
          <w:tcPr>
            <w:tcW w:w="1638" w:type="dxa"/>
          </w:tcPr>
          <w:p w:rsidR="002E4458" w:rsidRPr="00305257" w:rsidRDefault="002E4458" w:rsidP="00C61BEC">
            <w:pPr>
              <w:spacing w:before="240" w:line="276" w:lineRule="auto"/>
              <w:jc w:val="both"/>
              <w:outlineLvl w:val="0"/>
              <w:rPr>
                <w:bCs/>
              </w:rPr>
            </w:pPr>
            <w:r w:rsidRPr="00305257">
              <w:rPr>
                <w:bCs/>
              </w:rPr>
              <w:t xml:space="preserve"> </w:t>
            </w:r>
            <w:r>
              <w:rPr>
                <w:shd w:val="clear" w:color="auto" w:fill="FFFFFF"/>
              </w:rPr>
              <w:t>0.34 to 0.48</w:t>
            </w:r>
          </w:p>
        </w:tc>
      </w:tr>
      <w:tr w:rsidR="002E4458" w:rsidRPr="00305257" w:rsidTr="00C61BEC">
        <w:tc>
          <w:tcPr>
            <w:tcW w:w="828" w:type="dxa"/>
          </w:tcPr>
          <w:p w:rsidR="002E4458" w:rsidRPr="00305257" w:rsidRDefault="002E4458" w:rsidP="00C61BEC">
            <w:pPr>
              <w:spacing w:before="240" w:line="276" w:lineRule="auto"/>
              <w:jc w:val="both"/>
              <w:outlineLvl w:val="0"/>
              <w:rPr>
                <w:bCs/>
              </w:rPr>
            </w:pPr>
            <w:r w:rsidRPr="00305257">
              <w:rPr>
                <w:bCs/>
              </w:rPr>
              <w:t>2</w:t>
            </w:r>
          </w:p>
        </w:tc>
        <w:tc>
          <w:tcPr>
            <w:tcW w:w="3600" w:type="dxa"/>
          </w:tcPr>
          <w:p w:rsidR="002E4458" w:rsidRPr="00305257" w:rsidRDefault="002E4458" w:rsidP="00C61BEC">
            <w:pPr>
              <w:autoSpaceDE w:val="0"/>
              <w:autoSpaceDN w:val="0"/>
              <w:adjustRightInd w:val="0"/>
              <w:spacing w:line="276" w:lineRule="auto"/>
            </w:pPr>
            <w:r w:rsidRPr="00305257">
              <w:rPr>
                <w:bCs/>
              </w:rPr>
              <w:t xml:space="preserve">Baby wears a protective amulet </w:t>
            </w:r>
          </w:p>
          <w:p w:rsidR="002E4458" w:rsidRPr="00305257" w:rsidRDefault="002E4458" w:rsidP="00C61BEC">
            <w:pPr>
              <w:autoSpaceDE w:val="0"/>
              <w:autoSpaceDN w:val="0"/>
              <w:adjustRightInd w:val="0"/>
              <w:spacing w:line="276" w:lineRule="auto"/>
            </w:pPr>
            <w:proofErr w:type="spellStart"/>
            <w:r w:rsidRPr="00305257">
              <w:t>Taweez</w:t>
            </w:r>
            <w:proofErr w:type="spellEnd"/>
            <w:r w:rsidRPr="00305257">
              <w:t xml:space="preserve">/bangle/ </w:t>
            </w:r>
            <w:proofErr w:type="spellStart"/>
            <w:r w:rsidRPr="00305257">
              <w:t>kazal</w:t>
            </w:r>
            <w:proofErr w:type="spellEnd"/>
          </w:p>
        </w:tc>
        <w:tc>
          <w:tcPr>
            <w:tcW w:w="1710" w:type="dxa"/>
          </w:tcPr>
          <w:p w:rsidR="002E4458" w:rsidRPr="00305257" w:rsidRDefault="002E4458" w:rsidP="00C61BEC">
            <w:pPr>
              <w:spacing w:before="240" w:line="276" w:lineRule="auto"/>
              <w:jc w:val="both"/>
              <w:outlineLvl w:val="0"/>
              <w:rPr>
                <w:bCs/>
              </w:rPr>
            </w:pPr>
            <w:r w:rsidRPr="00305257">
              <w:rPr>
                <w:bCs/>
              </w:rPr>
              <w:t>200</w:t>
            </w:r>
          </w:p>
        </w:tc>
        <w:tc>
          <w:tcPr>
            <w:tcW w:w="1800" w:type="dxa"/>
          </w:tcPr>
          <w:p w:rsidR="002E4458" w:rsidRPr="00305257" w:rsidRDefault="002E4458" w:rsidP="00C61BEC">
            <w:pPr>
              <w:spacing w:before="240" w:line="276" w:lineRule="auto"/>
              <w:jc w:val="both"/>
              <w:outlineLvl w:val="0"/>
              <w:rPr>
                <w:bCs/>
              </w:rPr>
            </w:pPr>
            <w:r w:rsidRPr="00305257">
              <w:rPr>
                <w:bCs/>
              </w:rPr>
              <w:t>148</w:t>
            </w:r>
            <w:r>
              <w:rPr>
                <w:bCs/>
              </w:rPr>
              <w:t xml:space="preserve"> (74%)</w:t>
            </w:r>
          </w:p>
        </w:tc>
        <w:tc>
          <w:tcPr>
            <w:tcW w:w="1638" w:type="dxa"/>
          </w:tcPr>
          <w:p w:rsidR="002E4458" w:rsidRPr="00305257" w:rsidRDefault="002E4458" w:rsidP="00C61BEC">
            <w:pPr>
              <w:spacing w:before="240" w:line="276" w:lineRule="auto"/>
              <w:jc w:val="both"/>
              <w:outlineLvl w:val="0"/>
              <w:rPr>
                <w:bCs/>
              </w:rPr>
            </w:pPr>
            <w:r w:rsidRPr="00305257">
              <w:rPr>
                <w:bCs/>
              </w:rPr>
              <w:t xml:space="preserve"> </w:t>
            </w:r>
            <w:r>
              <w:rPr>
                <w:shd w:val="clear" w:color="auto" w:fill="FFFFFF"/>
              </w:rPr>
              <w:t>0.31 to 0.44</w:t>
            </w:r>
          </w:p>
        </w:tc>
      </w:tr>
      <w:tr w:rsidR="002E4458" w:rsidRPr="00305257" w:rsidTr="00C61BEC">
        <w:tc>
          <w:tcPr>
            <w:tcW w:w="828" w:type="dxa"/>
          </w:tcPr>
          <w:p w:rsidR="002E4458" w:rsidRPr="00305257" w:rsidRDefault="002E4458" w:rsidP="00C61BEC">
            <w:pPr>
              <w:spacing w:before="240" w:line="276" w:lineRule="auto"/>
              <w:jc w:val="both"/>
              <w:outlineLvl w:val="0"/>
              <w:rPr>
                <w:bCs/>
              </w:rPr>
            </w:pPr>
            <w:r w:rsidRPr="00305257">
              <w:rPr>
                <w:bCs/>
              </w:rPr>
              <w:t>3</w:t>
            </w:r>
          </w:p>
        </w:tc>
        <w:tc>
          <w:tcPr>
            <w:tcW w:w="3600" w:type="dxa"/>
          </w:tcPr>
          <w:p w:rsidR="002E4458" w:rsidRPr="00305257" w:rsidRDefault="002E4458" w:rsidP="00C61BEC">
            <w:pPr>
              <w:spacing w:before="240" w:line="276" w:lineRule="auto"/>
              <w:jc w:val="both"/>
              <w:outlineLvl w:val="0"/>
              <w:rPr>
                <w:b/>
                <w:bCs/>
              </w:rPr>
            </w:pPr>
            <w:r w:rsidRPr="00305257">
              <w:t xml:space="preserve">Desire for burial of placenta but not possible </w:t>
            </w:r>
          </w:p>
        </w:tc>
        <w:tc>
          <w:tcPr>
            <w:tcW w:w="1710" w:type="dxa"/>
          </w:tcPr>
          <w:p w:rsidR="002E4458" w:rsidRPr="00305257" w:rsidRDefault="002E4458" w:rsidP="00C61BEC">
            <w:pPr>
              <w:spacing w:before="240" w:line="276" w:lineRule="auto"/>
              <w:jc w:val="both"/>
              <w:outlineLvl w:val="0"/>
              <w:rPr>
                <w:bCs/>
              </w:rPr>
            </w:pPr>
            <w:r w:rsidRPr="00305257">
              <w:rPr>
                <w:bCs/>
              </w:rPr>
              <w:t>200</w:t>
            </w:r>
          </w:p>
        </w:tc>
        <w:tc>
          <w:tcPr>
            <w:tcW w:w="1800" w:type="dxa"/>
          </w:tcPr>
          <w:p w:rsidR="002E4458" w:rsidRPr="00305257" w:rsidRDefault="002E4458" w:rsidP="00C61BEC">
            <w:pPr>
              <w:spacing w:before="240" w:line="276" w:lineRule="auto"/>
              <w:jc w:val="both"/>
              <w:outlineLvl w:val="0"/>
              <w:rPr>
                <w:bCs/>
              </w:rPr>
            </w:pPr>
            <w:r w:rsidRPr="00305257">
              <w:rPr>
                <w:bCs/>
              </w:rPr>
              <w:t>54</w:t>
            </w:r>
            <w:r>
              <w:rPr>
                <w:bCs/>
              </w:rPr>
              <w:t xml:space="preserve"> (27%)</w:t>
            </w:r>
          </w:p>
        </w:tc>
        <w:tc>
          <w:tcPr>
            <w:tcW w:w="1638" w:type="dxa"/>
          </w:tcPr>
          <w:p w:rsidR="002E4458" w:rsidRPr="00305257" w:rsidRDefault="002E4458" w:rsidP="00C61BEC">
            <w:pPr>
              <w:spacing w:before="240" w:line="276" w:lineRule="auto"/>
              <w:jc w:val="both"/>
              <w:outlineLvl w:val="0"/>
              <w:rPr>
                <w:bCs/>
              </w:rPr>
            </w:pPr>
            <w:r>
              <w:rPr>
                <w:shd w:val="clear" w:color="auto" w:fill="FFFFFF"/>
              </w:rPr>
              <w:t>0.09 to 0.19</w:t>
            </w:r>
            <w:r w:rsidRPr="00305257">
              <w:rPr>
                <w:rStyle w:val="apple-converted-space"/>
                <w:shd w:val="clear" w:color="auto" w:fill="FFFFFF"/>
              </w:rPr>
              <w:t> </w:t>
            </w:r>
          </w:p>
        </w:tc>
      </w:tr>
      <w:tr w:rsidR="002E4458" w:rsidRPr="00305257" w:rsidTr="00C61BEC">
        <w:tc>
          <w:tcPr>
            <w:tcW w:w="828" w:type="dxa"/>
          </w:tcPr>
          <w:p w:rsidR="002E4458" w:rsidRPr="00305257" w:rsidRDefault="002E4458" w:rsidP="00C61BEC">
            <w:pPr>
              <w:spacing w:before="240" w:line="276" w:lineRule="auto"/>
              <w:jc w:val="both"/>
              <w:outlineLvl w:val="0"/>
              <w:rPr>
                <w:bCs/>
              </w:rPr>
            </w:pPr>
            <w:r w:rsidRPr="00305257">
              <w:rPr>
                <w:bCs/>
              </w:rPr>
              <w:t>4</w:t>
            </w:r>
          </w:p>
        </w:tc>
        <w:tc>
          <w:tcPr>
            <w:tcW w:w="3600" w:type="dxa"/>
          </w:tcPr>
          <w:p w:rsidR="002E4458" w:rsidRPr="00305257" w:rsidRDefault="002E4458" w:rsidP="00C61BEC">
            <w:pPr>
              <w:spacing w:before="240" w:line="276" w:lineRule="auto"/>
              <w:jc w:val="both"/>
              <w:outlineLvl w:val="0"/>
              <w:rPr>
                <w:bCs/>
              </w:rPr>
            </w:pPr>
            <w:r w:rsidRPr="00305257">
              <w:t>Planned Cleansing ceremony on 6-8th day</w:t>
            </w:r>
          </w:p>
        </w:tc>
        <w:tc>
          <w:tcPr>
            <w:tcW w:w="1710" w:type="dxa"/>
          </w:tcPr>
          <w:p w:rsidR="002E4458" w:rsidRPr="00305257" w:rsidRDefault="002E4458" w:rsidP="00C61BEC">
            <w:pPr>
              <w:spacing w:before="240" w:line="276" w:lineRule="auto"/>
              <w:jc w:val="both"/>
              <w:outlineLvl w:val="0"/>
              <w:rPr>
                <w:bCs/>
              </w:rPr>
            </w:pPr>
            <w:r w:rsidRPr="00305257">
              <w:rPr>
                <w:bCs/>
              </w:rPr>
              <w:t>200</w:t>
            </w:r>
          </w:p>
        </w:tc>
        <w:tc>
          <w:tcPr>
            <w:tcW w:w="1800" w:type="dxa"/>
          </w:tcPr>
          <w:p w:rsidR="002E4458" w:rsidRPr="00305257" w:rsidRDefault="002E4458" w:rsidP="00C61BEC">
            <w:pPr>
              <w:spacing w:before="240" w:line="276" w:lineRule="auto"/>
              <w:jc w:val="both"/>
              <w:outlineLvl w:val="0"/>
              <w:rPr>
                <w:bCs/>
              </w:rPr>
            </w:pPr>
            <w:r w:rsidRPr="00305257">
              <w:rPr>
                <w:bCs/>
              </w:rPr>
              <w:t>158</w:t>
            </w:r>
            <w:r>
              <w:rPr>
                <w:bCs/>
              </w:rPr>
              <w:t xml:space="preserve"> (79%)</w:t>
            </w:r>
          </w:p>
        </w:tc>
        <w:tc>
          <w:tcPr>
            <w:tcW w:w="1638" w:type="dxa"/>
          </w:tcPr>
          <w:p w:rsidR="002E4458" w:rsidRPr="00305257" w:rsidRDefault="002E4458" w:rsidP="00C61BEC">
            <w:pPr>
              <w:spacing w:before="240" w:line="276" w:lineRule="auto"/>
              <w:jc w:val="both"/>
              <w:outlineLvl w:val="0"/>
              <w:rPr>
                <w:bCs/>
              </w:rPr>
            </w:pPr>
            <w:r>
              <w:rPr>
                <w:shd w:val="clear" w:color="auto" w:fill="FFFFFF"/>
              </w:rPr>
              <w:t>0.73</w:t>
            </w:r>
            <w:r w:rsidRPr="00305257">
              <w:rPr>
                <w:shd w:val="clear" w:color="auto" w:fill="FFFFFF"/>
              </w:rPr>
              <w:t xml:space="preserve"> to 0.84</w:t>
            </w:r>
            <w:r w:rsidRPr="00305257">
              <w:rPr>
                <w:rStyle w:val="apple-converted-space"/>
                <w:shd w:val="clear" w:color="auto" w:fill="FFFFFF"/>
              </w:rPr>
              <w:t> </w:t>
            </w:r>
          </w:p>
        </w:tc>
      </w:tr>
      <w:tr w:rsidR="002E4458" w:rsidRPr="00305257" w:rsidTr="00C61BEC">
        <w:tc>
          <w:tcPr>
            <w:tcW w:w="828" w:type="dxa"/>
          </w:tcPr>
          <w:p w:rsidR="002E4458" w:rsidRPr="00305257" w:rsidRDefault="002E4458" w:rsidP="00C61BEC">
            <w:pPr>
              <w:spacing w:before="240" w:line="276" w:lineRule="auto"/>
              <w:jc w:val="both"/>
              <w:outlineLvl w:val="0"/>
              <w:rPr>
                <w:bCs/>
              </w:rPr>
            </w:pPr>
            <w:r w:rsidRPr="00305257">
              <w:rPr>
                <w:bCs/>
              </w:rPr>
              <w:t>5</w:t>
            </w:r>
          </w:p>
        </w:tc>
        <w:tc>
          <w:tcPr>
            <w:tcW w:w="3600" w:type="dxa"/>
          </w:tcPr>
          <w:p w:rsidR="002E4458" w:rsidRPr="00305257" w:rsidRDefault="002E4458" w:rsidP="00C61BEC">
            <w:pPr>
              <w:spacing w:before="240" w:line="276" w:lineRule="auto"/>
              <w:jc w:val="both"/>
              <w:outlineLvl w:val="0"/>
              <w:rPr>
                <w:bCs/>
              </w:rPr>
            </w:pPr>
            <w:r w:rsidRPr="00305257">
              <w:rPr>
                <w:bCs/>
              </w:rPr>
              <w:t>Planned Naming ceremony</w:t>
            </w:r>
          </w:p>
        </w:tc>
        <w:tc>
          <w:tcPr>
            <w:tcW w:w="1710" w:type="dxa"/>
          </w:tcPr>
          <w:p w:rsidR="002E4458" w:rsidRPr="00305257" w:rsidRDefault="002E4458" w:rsidP="00C61BEC">
            <w:pPr>
              <w:spacing w:before="240" w:line="276" w:lineRule="auto"/>
              <w:jc w:val="both"/>
              <w:outlineLvl w:val="0"/>
              <w:rPr>
                <w:bCs/>
              </w:rPr>
            </w:pPr>
            <w:r w:rsidRPr="00305257">
              <w:rPr>
                <w:bCs/>
              </w:rPr>
              <w:t>200</w:t>
            </w:r>
          </w:p>
        </w:tc>
        <w:tc>
          <w:tcPr>
            <w:tcW w:w="1800" w:type="dxa"/>
          </w:tcPr>
          <w:p w:rsidR="002E4458" w:rsidRPr="00305257" w:rsidRDefault="002E4458" w:rsidP="00C61BEC">
            <w:pPr>
              <w:spacing w:before="240" w:line="276" w:lineRule="auto"/>
              <w:jc w:val="both"/>
              <w:outlineLvl w:val="0"/>
              <w:rPr>
                <w:bCs/>
              </w:rPr>
            </w:pPr>
            <w:r w:rsidRPr="00305257">
              <w:rPr>
                <w:bCs/>
              </w:rPr>
              <w:t>122</w:t>
            </w:r>
            <w:r>
              <w:rPr>
                <w:bCs/>
              </w:rPr>
              <w:t xml:space="preserve"> (61%)</w:t>
            </w:r>
          </w:p>
        </w:tc>
        <w:tc>
          <w:tcPr>
            <w:tcW w:w="1638" w:type="dxa"/>
          </w:tcPr>
          <w:p w:rsidR="002E4458" w:rsidRPr="00305257" w:rsidRDefault="002E4458" w:rsidP="00C61BEC">
            <w:pPr>
              <w:spacing w:before="240" w:line="276" w:lineRule="auto"/>
              <w:jc w:val="both"/>
              <w:outlineLvl w:val="0"/>
              <w:rPr>
                <w:bCs/>
              </w:rPr>
            </w:pPr>
            <w:r w:rsidRPr="00305257">
              <w:rPr>
                <w:shd w:val="clear" w:color="auto" w:fill="FFFFFF"/>
              </w:rPr>
              <w:t>0.54</w:t>
            </w:r>
            <w:r>
              <w:rPr>
                <w:shd w:val="clear" w:color="auto" w:fill="FFFFFF"/>
              </w:rPr>
              <w:t xml:space="preserve"> to 0.68</w:t>
            </w:r>
          </w:p>
        </w:tc>
      </w:tr>
      <w:tr w:rsidR="002E4458" w:rsidRPr="00305257" w:rsidTr="00C61BEC">
        <w:tc>
          <w:tcPr>
            <w:tcW w:w="828" w:type="dxa"/>
          </w:tcPr>
          <w:p w:rsidR="002E4458" w:rsidRPr="00305257" w:rsidRDefault="002E4458" w:rsidP="00C61BEC">
            <w:pPr>
              <w:spacing w:before="240" w:line="276" w:lineRule="auto"/>
              <w:jc w:val="both"/>
              <w:outlineLvl w:val="0"/>
              <w:rPr>
                <w:bCs/>
              </w:rPr>
            </w:pPr>
            <w:r w:rsidRPr="00305257">
              <w:rPr>
                <w:bCs/>
              </w:rPr>
              <w:t>6</w:t>
            </w:r>
          </w:p>
        </w:tc>
        <w:tc>
          <w:tcPr>
            <w:tcW w:w="3600" w:type="dxa"/>
          </w:tcPr>
          <w:p w:rsidR="002E4458" w:rsidRPr="00305257" w:rsidRDefault="002E4458" w:rsidP="00C61BEC">
            <w:pPr>
              <w:spacing w:before="240" w:line="276" w:lineRule="auto"/>
              <w:jc w:val="both"/>
              <w:outlineLvl w:val="0"/>
              <w:rPr>
                <w:bCs/>
              </w:rPr>
            </w:pPr>
            <w:r w:rsidRPr="00305257">
              <w:t>Removal of baby's hair ceremony</w:t>
            </w:r>
          </w:p>
        </w:tc>
        <w:tc>
          <w:tcPr>
            <w:tcW w:w="1710" w:type="dxa"/>
          </w:tcPr>
          <w:p w:rsidR="002E4458" w:rsidRPr="00305257" w:rsidRDefault="002E4458" w:rsidP="00C61BEC">
            <w:pPr>
              <w:spacing w:before="240" w:line="276" w:lineRule="auto"/>
              <w:jc w:val="both"/>
              <w:outlineLvl w:val="0"/>
              <w:rPr>
                <w:bCs/>
              </w:rPr>
            </w:pPr>
            <w:r w:rsidRPr="00305257">
              <w:rPr>
                <w:bCs/>
              </w:rPr>
              <w:t>200</w:t>
            </w:r>
          </w:p>
        </w:tc>
        <w:tc>
          <w:tcPr>
            <w:tcW w:w="1800" w:type="dxa"/>
          </w:tcPr>
          <w:p w:rsidR="002E4458" w:rsidRPr="00305257" w:rsidRDefault="002E4458" w:rsidP="00C61BEC">
            <w:pPr>
              <w:spacing w:before="240" w:line="276" w:lineRule="auto"/>
              <w:jc w:val="both"/>
              <w:outlineLvl w:val="0"/>
              <w:rPr>
                <w:bCs/>
              </w:rPr>
            </w:pPr>
            <w:r w:rsidRPr="00305257">
              <w:rPr>
                <w:bCs/>
              </w:rPr>
              <w:t>148</w:t>
            </w:r>
            <w:r>
              <w:rPr>
                <w:bCs/>
              </w:rPr>
              <w:t xml:space="preserve"> (74%)</w:t>
            </w:r>
          </w:p>
        </w:tc>
        <w:tc>
          <w:tcPr>
            <w:tcW w:w="1638" w:type="dxa"/>
          </w:tcPr>
          <w:p w:rsidR="002E4458" w:rsidRPr="00305257" w:rsidRDefault="002E4458" w:rsidP="00C61BEC">
            <w:pPr>
              <w:spacing w:before="240" w:line="276" w:lineRule="auto"/>
              <w:jc w:val="both"/>
              <w:outlineLvl w:val="0"/>
              <w:rPr>
                <w:bCs/>
              </w:rPr>
            </w:pPr>
            <w:r w:rsidRPr="00305257">
              <w:rPr>
                <w:bCs/>
              </w:rPr>
              <w:t xml:space="preserve"> </w:t>
            </w:r>
            <w:r>
              <w:rPr>
                <w:shd w:val="clear" w:color="auto" w:fill="FFFFFF"/>
              </w:rPr>
              <w:t>0.68 to 0.80</w:t>
            </w:r>
          </w:p>
        </w:tc>
      </w:tr>
      <w:tr w:rsidR="002E4458" w:rsidRPr="00305257" w:rsidTr="00C61BEC">
        <w:tc>
          <w:tcPr>
            <w:tcW w:w="828" w:type="dxa"/>
          </w:tcPr>
          <w:p w:rsidR="002E4458" w:rsidRPr="00305257" w:rsidRDefault="002E4458" w:rsidP="00C61BEC">
            <w:pPr>
              <w:spacing w:before="240" w:line="276" w:lineRule="auto"/>
              <w:jc w:val="both"/>
              <w:outlineLvl w:val="0"/>
              <w:rPr>
                <w:bCs/>
              </w:rPr>
            </w:pPr>
            <w:r w:rsidRPr="00305257">
              <w:rPr>
                <w:bCs/>
              </w:rPr>
              <w:t>7</w:t>
            </w:r>
          </w:p>
        </w:tc>
        <w:tc>
          <w:tcPr>
            <w:tcW w:w="3600" w:type="dxa"/>
          </w:tcPr>
          <w:p w:rsidR="002E4458" w:rsidRPr="00305257" w:rsidRDefault="002E4458" w:rsidP="00C61BEC">
            <w:pPr>
              <w:spacing w:before="240" w:line="276" w:lineRule="auto"/>
              <w:jc w:val="both"/>
              <w:outlineLvl w:val="0"/>
              <w:rPr>
                <w:bCs/>
              </w:rPr>
            </w:pPr>
            <w:r w:rsidRPr="00305257">
              <w:rPr>
                <w:bCs/>
              </w:rPr>
              <w:t>Plan to stay with own mother after delivery</w:t>
            </w:r>
          </w:p>
        </w:tc>
        <w:tc>
          <w:tcPr>
            <w:tcW w:w="1710" w:type="dxa"/>
          </w:tcPr>
          <w:p w:rsidR="002E4458" w:rsidRPr="00305257" w:rsidRDefault="002E4458" w:rsidP="00C61BEC">
            <w:pPr>
              <w:spacing w:before="240" w:line="276" w:lineRule="auto"/>
              <w:jc w:val="both"/>
              <w:outlineLvl w:val="0"/>
              <w:rPr>
                <w:bCs/>
              </w:rPr>
            </w:pPr>
            <w:r w:rsidRPr="00305257">
              <w:rPr>
                <w:bCs/>
              </w:rPr>
              <w:t>200</w:t>
            </w:r>
          </w:p>
        </w:tc>
        <w:tc>
          <w:tcPr>
            <w:tcW w:w="1800" w:type="dxa"/>
          </w:tcPr>
          <w:p w:rsidR="002E4458" w:rsidRPr="00305257" w:rsidRDefault="002E4458" w:rsidP="00C61BEC">
            <w:pPr>
              <w:spacing w:before="240" w:line="276" w:lineRule="auto"/>
              <w:jc w:val="both"/>
              <w:outlineLvl w:val="0"/>
              <w:rPr>
                <w:bCs/>
              </w:rPr>
            </w:pPr>
            <w:r w:rsidRPr="00305257">
              <w:rPr>
                <w:bCs/>
              </w:rPr>
              <w:t>36</w:t>
            </w:r>
            <w:r>
              <w:rPr>
                <w:bCs/>
              </w:rPr>
              <w:t xml:space="preserve"> (18%)</w:t>
            </w:r>
          </w:p>
        </w:tc>
        <w:tc>
          <w:tcPr>
            <w:tcW w:w="1638" w:type="dxa"/>
          </w:tcPr>
          <w:p w:rsidR="002E4458" w:rsidRPr="00305257" w:rsidRDefault="002E4458" w:rsidP="00C61BEC">
            <w:pPr>
              <w:spacing w:before="240" w:line="276" w:lineRule="auto"/>
              <w:jc w:val="both"/>
              <w:outlineLvl w:val="0"/>
              <w:rPr>
                <w:bCs/>
              </w:rPr>
            </w:pPr>
            <w:r w:rsidRPr="00305257">
              <w:rPr>
                <w:shd w:val="clear" w:color="auto" w:fill="FFFFFF"/>
              </w:rPr>
              <w:t>0.13</w:t>
            </w:r>
            <w:r>
              <w:rPr>
                <w:shd w:val="clear" w:color="auto" w:fill="FFFFFF"/>
              </w:rPr>
              <w:t xml:space="preserve"> to 0.24</w:t>
            </w:r>
          </w:p>
        </w:tc>
      </w:tr>
      <w:tr w:rsidR="002E4458" w:rsidRPr="00305257" w:rsidTr="00C61BEC">
        <w:tc>
          <w:tcPr>
            <w:tcW w:w="828" w:type="dxa"/>
          </w:tcPr>
          <w:p w:rsidR="002E4458" w:rsidRPr="00305257" w:rsidRDefault="002E4458" w:rsidP="00C61BEC">
            <w:pPr>
              <w:spacing w:before="240" w:line="276" w:lineRule="auto"/>
              <w:jc w:val="both"/>
              <w:outlineLvl w:val="0"/>
              <w:rPr>
                <w:bCs/>
              </w:rPr>
            </w:pPr>
            <w:r w:rsidRPr="00305257">
              <w:rPr>
                <w:bCs/>
              </w:rPr>
              <w:t>8</w:t>
            </w:r>
          </w:p>
        </w:tc>
        <w:tc>
          <w:tcPr>
            <w:tcW w:w="3600" w:type="dxa"/>
          </w:tcPr>
          <w:p w:rsidR="002E4458" w:rsidRPr="00305257" w:rsidRDefault="002E4458" w:rsidP="00C61BEC">
            <w:pPr>
              <w:spacing w:before="240" w:line="276" w:lineRule="auto"/>
              <w:jc w:val="both"/>
              <w:outlineLvl w:val="0"/>
              <w:rPr>
                <w:bCs/>
              </w:rPr>
            </w:pPr>
            <w:r w:rsidRPr="00305257">
              <w:rPr>
                <w:bCs/>
              </w:rPr>
              <w:t>To not give breast colostrum to baby</w:t>
            </w:r>
          </w:p>
        </w:tc>
        <w:tc>
          <w:tcPr>
            <w:tcW w:w="1710" w:type="dxa"/>
          </w:tcPr>
          <w:p w:rsidR="002E4458" w:rsidRPr="00305257" w:rsidRDefault="002E4458" w:rsidP="00C61BEC">
            <w:pPr>
              <w:spacing w:before="240" w:line="276" w:lineRule="auto"/>
              <w:jc w:val="both"/>
              <w:outlineLvl w:val="0"/>
              <w:rPr>
                <w:bCs/>
              </w:rPr>
            </w:pPr>
            <w:r w:rsidRPr="00305257">
              <w:rPr>
                <w:bCs/>
              </w:rPr>
              <w:t>200</w:t>
            </w:r>
          </w:p>
        </w:tc>
        <w:tc>
          <w:tcPr>
            <w:tcW w:w="1800" w:type="dxa"/>
          </w:tcPr>
          <w:p w:rsidR="002E4458" w:rsidRPr="00305257" w:rsidRDefault="002E4458" w:rsidP="00C61BEC">
            <w:pPr>
              <w:spacing w:before="240" w:line="276" w:lineRule="auto"/>
              <w:jc w:val="both"/>
              <w:outlineLvl w:val="0"/>
              <w:rPr>
                <w:bCs/>
              </w:rPr>
            </w:pPr>
            <w:r w:rsidRPr="00305257">
              <w:rPr>
                <w:bCs/>
              </w:rPr>
              <w:t>82</w:t>
            </w:r>
            <w:r>
              <w:rPr>
                <w:bCs/>
              </w:rPr>
              <w:t xml:space="preserve"> (41%)</w:t>
            </w:r>
          </w:p>
        </w:tc>
        <w:tc>
          <w:tcPr>
            <w:tcW w:w="1638" w:type="dxa"/>
          </w:tcPr>
          <w:p w:rsidR="002E4458" w:rsidRPr="00305257" w:rsidRDefault="002E4458" w:rsidP="00C61BEC">
            <w:pPr>
              <w:spacing w:before="240" w:line="276" w:lineRule="auto"/>
              <w:jc w:val="both"/>
              <w:outlineLvl w:val="0"/>
              <w:rPr>
                <w:bCs/>
              </w:rPr>
            </w:pPr>
            <w:r w:rsidRPr="00305257">
              <w:rPr>
                <w:bCs/>
              </w:rPr>
              <w:t xml:space="preserve"> </w:t>
            </w:r>
            <w:r>
              <w:rPr>
                <w:shd w:val="clear" w:color="auto" w:fill="FFFFFF"/>
              </w:rPr>
              <w:t>0.34 to 0.48</w:t>
            </w:r>
            <w:r w:rsidRPr="00305257">
              <w:rPr>
                <w:rStyle w:val="apple-converted-space"/>
                <w:shd w:val="clear" w:color="auto" w:fill="FFFFFF"/>
              </w:rPr>
              <w:t> </w:t>
            </w:r>
          </w:p>
        </w:tc>
      </w:tr>
      <w:tr w:rsidR="002E4458" w:rsidRPr="00305257" w:rsidTr="00C61BEC">
        <w:tc>
          <w:tcPr>
            <w:tcW w:w="828" w:type="dxa"/>
          </w:tcPr>
          <w:p w:rsidR="002E4458" w:rsidRPr="00305257" w:rsidRDefault="002E4458" w:rsidP="00C61BEC">
            <w:pPr>
              <w:spacing w:before="240" w:line="276" w:lineRule="auto"/>
              <w:jc w:val="both"/>
              <w:outlineLvl w:val="0"/>
              <w:rPr>
                <w:bCs/>
              </w:rPr>
            </w:pPr>
            <w:r>
              <w:rPr>
                <w:bCs/>
              </w:rPr>
              <w:t>9</w:t>
            </w:r>
          </w:p>
        </w:tc>
        <w:tc>
          <w:tcPr>
            <w:tcW w:w="3600" w:type="dxa"/>
          </w:tcPr>
          <w:p w:rsidR="002E4458" w:rsidRPr="00305257" w:rsidRDefault="002E4458" w:rsidP="00C61BEC">
            <w:pPr>
              <w:spacing w:before="240" w:line="276" w:lineRule="auto"/>
              <w:jc w:val="both"/>
              <w:outlineLvl w:val="0"/>
              <w:rPr>
                <w:bCs/>
              </w:rPr>
            </w:pPr>
            <w:r w:rsidRPr="00305257">
              <w:rPr>
                <w:bCs/>
              </w:rPr>
              <w:t>Use of old generation cloths for the newborn</w:t>
            </w:r>
          </w:p>
        </w:tc>
        <w:tc>
          <w:tcPr>
            <w:tcW w:w="1710" w:type="dxa"/>
          </w:tcPr>
          <w:p w:rsidR="002E4458" w:rsidRPr="00305257" w:rsidRDefault="002E4458" w:rsidP="00C61BEC">
            <w:pPr>
              <w:spacing w:before="240" w:line="276" w:lineRule="auto"/>
              <w:jc w:val="both"/>
              <w:outlineLvl w:val="0"/>
              <w:rPr>
                <w:bCs/>
              </w:rPr>
            </w:pPr>
            <w:r w:rsidRPr="00305257">
              <w:rPr>
                <w:bCs/>
              </w:rPr>
              <w:t>200</w:t>
            </w:r>
          </w:p>
        </w:tc>
        <w:tc>
          <w:tcPr>
            <w:tcW w:w="1800" w:type="dxa"/>
          </w:tcPr>
          <w:p w:rsidR="002E4458" w:rsidRPr="00305257" w:rsidRDefault="002E4458" w:rsidP="00C61BEC">
            <w:pPr>
              <w:spacing w:before="240" w:line="276" w:lineRule="auto"/>
              <w:jc w:val="both"/>
              <w:outlineLvl w:val="0"/>
              <w:rPr>
                <w:bCs/>
              </w:rPr>
            </w:pPr>
            <w:r w:rsidRPr="00305257">
              <w:rPr>
                <w:bCs/>
              </w:rPr>
              <w:t>56</w:t>
            </w:r>
            <w:r>
              <w:rPr>
                <w:bCs/>
              </w:rPr>
              <w:t xml:space="preserve"> (28%)</w:t>
            </w:r>
          </w:p>
        </w:tc>
        <w:tc>
          <w:tcPr>
            <w:tcW w:w="1638" w:type="dxa"/>
          </w:tcPr>
          <w:p w:rsidR="002E4458" w:rsidRPr="00305257" w:rsidRDefault="002E4458" w:rsidP="00C61BEC">
            <w:pPr>
              <w:spacing w:before="240" w:line="276" w:lineRule="auto"/>
              <w:jc w:val="both"/>
              <w:outlineLvl w:val="0"/>
              <w:rPr>
                <w:bCs/>
              </w:rPr>
            </w:pPr>
            <w:r w:rsidRPr="00305257">
              <w:rPr>
                <w:bCs/>
              </w:rPr>
              <w:t xml:space="preserve"> </w:t>
            </w:r>
            <w:r w:rsidRPr="00305257">
              <w:rPr>
                <w:shd w:val="clear" w:color="auto" w:fill="FFFFFF"/>
              </w:rPr>
              <w:t>0.22</w:t>
            </w:r>
            <w:r>
              <w:rPr>
                <w:shd w:val="clear" w:color="auto" w:fill="FFFFFF"/>
              </w:rPr>
              <w:t xml:space="preserve"> to 0.35</w:t>
            </w:r>
            <w:r w:rsidRPr="00305257">
              <w:rPr>
                <w:rStyle w:val="apple-converted-space"/>
                <w:shd w:val="clear" w:color="auto" w:fill="FFFFFF"/>
              </w:rPr>
              <w:t> </w:t>
            </w:r>
          </w:p>
        </w:tc>
      </w:tr>
      <w:tr w:rsidR="003A22A6" w:rsidRPr="00305257" w:rsidTr="00C61BEC">
        <w:tc>
          <w:tcPr>
            <w:tcW w:w="828" w:type="dxa"/>
          </w:tcPr>
          <w:p w:rsidR="003A22A6" w:rsidRDefault="003A22A6" w:rsidP="00C61BEC">
            <w:pPr>
              <w:spacing w:before="240" w:line="276" w:lineRule="auto"/>
              <w:jc w:val="both"/>
              <w:outlineLvl w:val="0"/>
              <w:rPr>
                <w:bCs/>
              </w:rPr>
            </w:pPr>
            <w:r>
              <w:rPr>
                <w:bCs/>
              </w:rPr>
              <w:t>10</w:t>
            </w:r>
          </w:p>
        </w:tc>
        <w:tc>
          <w:tcPr>
            <w:tcW w:w="3600" w:type="dxa"/>
          </w:tcPr>
          <w:p w:rsidR="003A22A6" w:rsidRPr="00305257" w:rsidRDefault="00A706A8" w:rsidP="00C61BEC">
            <w:pPr>
              <w:spacing w:before="240" w:line="276" w:lineRule="auto"/>
              <w:jc w:val="both"/>
              <w:outlineLvl w:val="0"/>
              <w:rPr>
                <w:bCs/>
              </w:rPr>
            </w:pPr>
            <w:r w:rsidRPr="00A706A8">
              <w:rPr>
                <w:color w:val="333333"/>
              </w:rPr>
              <w:t>Godh bharai</w:t>
            </w:r>
          </w:p>
        </w:tc>
        <w:tc>
          <w:tcPr>
            <w:tcW w:w="1710" w:type="dxa"/>
          </w:tcPr>
          <w:p w:rsidR="003A22A6" w:rsidRPr="00305257" w:rsidRDefault="00A706A8" w:rsidP="00C61BEC">
            <w:pPr>
              <w:spacing w:before="240" w:line="276" w:lineRule="auto"/>
              <w:jc w:val="both"/>
              <w:outlineLvl w:val="0"/>
              <w:rPr>
                <w:bCs/>
              </w:rPr>
            </w:pPr>
            <w:r>
              <w:rPr>
                <w:bCs/>
              </w:rPr>
              <w:t>200</w:t>
            </w:r>
          </w:p>
        </w:tc>
        <w:tc>
          <w:tcPr>
            <w:tcW w:w="1800" w:type="dxa"/>
          </w:tcPr>
          <w:p w:rsidR="003A22A6" w:rsidRPr="00305257" w:rsidRDefault="00A706A8" w:rsidP="00C61BEC">
            <w:pPr>
              <w:spacing w:before="240" w:line="276" w:lineRule="auto"/>
              <w:jc w:val="both"/>
              <w:outlineLvl w:val="0"/>
              <w:rPr>
                <w:bCs/>
              </w:rPr>
            </w:pPr>
            <w:r>
              <w:rPr>
                <w:bCs/>
              </w:rPr>
              <w:t>106 (53%)</w:t>
            </w:r>
          </w:p>
        </w:tc>
        <w:tc>
          <w:tcPr>
            <w:tcW w:w="1638" w:type="dxa"/>
          </w:tcPr>
          <w:p w:rsidR="003A22A6" w:rsidRPr="00305257" w:rsidRDefault="00A706A8" w:rsidP="00C61BEC">
            <w:pPr>
              <w:spacing w:before="240" w:line="276" w:lineRule="auto"/>
              <w:jc w:val="both"/>
              <w:outlineLvl w:val="0"/>
              <w:rPr>
                <w:bCs/>
              </w:rPr>
            </w:pPr>
            <w:r>
              <w:rPr>
                <w:rFonts w:ascii="Helvetica" w:hAnsi="Helvetica" w:cs="Helvetica"/>
                <w:color w:val="494949"/>
                <w:sz w:val="20"/>
                <w:szCs w:val="20"/>
                <w:shd w:val="clear" w:color="auto" w:fill="FFFFFF"/>
              </w:rPr>
              <w:t>0.46 to 0.60</w:t>
            </w:r>
            <w:r>
              <w:rPr>
                <w:rStyle w:val="apple-converted-space"/>
                <w:rFonts w:ascii="Helvetica" w:hAnsi="Helvetica" w:cs="Helvetica"/>
                <w:color w:val="494949"/>
                <w:sz w:val="20"/>
                <w:szCs w:val="20"/>
                <w:shd w:val="clear" w:color="auto" w:fill="FFFFFF"/>
              </w:rPr>
              <w:t> </w:t>
            </w:r>
          </w:p>
        </w:tc>
      </w:tr>
      <w:tr w:rsidR="003A22A6" w:rsidRPr="00305257" w:rsidTr="00C61BEC">
        <w:tc>
          <w:tcPr>
            <w:tcW w:w="828" w:type="dxa"/>
          </w:tcPr>
          <w:p w:rsidR="003A22A6" w:rsidRDefault="003A22A6" w:rsidP="00C61BEC">
            <w:pPr>
              <w:spacing w:before="240" w:line="276" w:lineRule="auto"/>
              <w:jc w:val="both"/>
              <w:outlineLvl w:val="0"/>
              <w:rPr>
                <w:bCs/>
              </w:rPr>
            </w:pPr>
            <w:r>
              <w:rPr>
                <w:bCs/>
              </w:rPr>
              <w:lastRenderedPageBreak/>
              <w:t>11</w:t>
            </w:r>
          </w:p>
        </w:tc>
        <w:tc>
          <w:tcPr>
            <w:tcW w:w="3600" w:type="dxa"/>
          </w:tcPr>
          <w:p w:rsidR="003A22A6" w:rsidRPr="006A764B" w:rsidRDefault="006A764B" w:rsidP="00C61BEC">
            <w:pPr>
              <w:spacing w:before="240" w:line="276" w:lineRule="auto"/>
              <w:jc w:val="both"/>
              <w:outlineLvl w:val="0"/>
              <w:rPr>
                <w:bCs/>
              </w:rPr>
            </w:pPr>
            <w:r w:rsidRPr="006A764B">
              <w:rPr>
                <w:bCs/>
                <w:color w:val="333333"/>
                <w:shd w:val="clear" w:color="auto" w:fill="FFFFFF"/>
              </w:rPr>
              <w:t>Confinement foods</w:t>
            </w:r>
          </w:p>
        </w:tc>
        <w:tc>
          <w:tcPr>
            <w:tcW w:w="1710" w:type="dxa"/>
          </w:tcPr>
          <w:p w:rsidR="003A22A6" w:rsidRPr="00305257" w:rsidRDefault="006A764B" w:rsidP="00C61BEC">
            <w:pPr>
              <w:spacing w:before="240" w:line="276" w:lineRule="auto"/>
              <w:jc w:val="both"/>
              <w:outlineLvl w:val="0"/>
              <w:rPr>
                <w:bCs/>
              </w:rPr>
            </w:pPr>
            <w:r>
              <w:rPr>
                <w:bCs/>
              </w:rPr>
              <w:t>200</w:t>
            </w:r>
          </w:p>
        </w:tc>
        <w:tc>
          <w:tcPr>
            <w:tcW w:w="1800" w:type="dxa"/>
          </w:tcPr>
          <w:p w:rsidR="003A22A6" w:rsidRPr="00305257" w:rsidRDefault="006A764B" w:rsidP="00C61BEC">
            <w:pPr>
              <w:spacing w:before="240" w:line="276" w:lineRule="auto"/>
              <w:jc w:val="both"/>
              <w:outlineLvl w:val="0"/>
              <w:rPr>
                <w:bCs/>
              </w:rPr>
            </w:pPr>
            <w:r>
              <w:rPr>
                <w:bCs/>
              </w:rPr>
              <w:t>170 (85%)</w:t>
            </w:r>
          </w:p>
        </w:tc>
        <w:tc>
          <w:tcPr>
            <w:tcW w:w="1638" w:type="dxa"/>
          </w:tcPr>
          <w:p w:rsidR="003A22A6" w:rsidRPr="00305257" w:rsidRDefault="006A764B" w:rsidP="00C61BEC">
            <w:pPr>
              <w:spacing w:before="240" w:line="276" w:lineRule="auto"/>
              <w:jc w:val="both"/>
              <w:outlineLvl w:val="0"/>
              <w:rPr>
                <w:bCs/>
              </w:rPr>
            </w:pPr>
            <w:r>
              <w:rPr>
                <w:rStyle w:val="apple-converted-space"/>
                <w:rFonts w:ascii="Helvetica" w:hAnsi="Helvetica" w:cs="Helvetica"/>
                <w:color w:val="494949"/>
                <w:sz w:val="20"/>
                <w:szCs w:val="20"/>
                <w:shd w:val="clear" w:color="auto" w:fill="FFFFFF"/>
              </w:rPr>
              <w:t> </w:t>
            </w:r>
            <w:r>
              <w:rPr>
                <w:rFonts w:ascii="Helvetica" w:hAnsi="Helvetica" w:cs="Helvetica"/>
                <w:color w:val="494949"/>
                <w:sz w:val="20"/>
                <w:szCs w:val="20"/>
                <w:shd w:val="clear" w:color="auto" w:fill="FFFFFF"/>
              </w:rPr>
              <w:t>0.79 to 0.89</w:t>
            </w:r>
          </w:p>
        </w:tc>
      </w:tr>
    </w:tbl>
    <w:p w:rsidR="002E4458" w:rsidRPr="0081439A" w:rsidRDefault="002E4458" w:rsidP="002E4458">
      <w:pPr>
        <w:shd w:val="clear" w:color="auto" w:fill="FFFFFF"/>
        <w:spacing w:before="240" w:line="480" w:lineRule="auto"/>
        <w:jc w:val="both"/>
        <w:outlineLvl w:val="0"/>
        <w:rPr>
          <w:b/>
        </w:rPr>
      </w:pPr>
      <w:r>
        <w:rPr>
          <w:b/>
        </w:rPr>
        <w:t>CI= Confidence Interval</w:t>
      </w:r>
    </w:p>
    <w:p w:rsidR="002E4458" w:rsidRPr="002E4458" w:rsidRDefault="002E4458" w:rsidP="002E4458">
      <w:pPr>
        <w:autoSpaceDE w:val="0"/>
        <w:autoSpaceDN w:val="0"/>
        <w:adjustRightInd w:val="0"/>
        <w:spacing w:line="480" w:lineRule="auto"/>
        <w:rPr>
          <w:b/>
          <w:bCs/>
        </w:rPr>
      </w:pPr>
    </w:p>
    <w:sectPr w:rsidR="002E4458" w:rsidRPr="002E4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16513"/>
    <w:multiLevelType w:val="hybridMultilevel"/>
    <w:tmpl w:val="8B6C10A4"/>
    <w:lvl w:ilvl="0" w:tplc="D69E1DFA">
      <w:start w:val="1"/>
      <w:numFmt w:val="bullet"/>
      <w:lvlText w:val="•"/>
      <w:lvlJc w:val="left"/>
      <w:pPr>
        <w:tabs>
          <w:tab w:val="num" w:pos="720"/>
        </w:tabs>
        <w:ind w:left="720" w:hanging="360"/>
      </w:pPr>
      <w:rPr>
        <w:rFonts w:ascii="Times New Roman" w:hAnsi="Times New Roman" w:hint="default"/>
      </w:rPr>
    </w:lvl>
    <w:lvl w:ilvl="1" w:tplc="434AB962" w:tentative="1">
      <w:start w:val="1"/>
      <w:numFmt w:val="bullet"/>
      <w:lvlText w:val="•"/>
      <w:lvlJc w:val="left"/>
      <w:pPr>
        <w:tabs>
          <w:tab w:val="num" w:pos="1440"/>
        </w:tabs>
        <w:ind w:left="1440" w:hanging="360"/>
      </w:pPr>
      <w:rPr>
        <w:rFonts w:ascii="Times New Roman" w:hAnsi="Times New Roman" w:hint="default"/>
      </w:rPr>
    </w:lvl>
    <w:lvl w:ilvl="2" w:tplc="9D6018AA" w:tentative="1">
      <w:start w:val="1"/>
      <w:numFmt w:val="bullet"/>
      <w:lvlText w:val="•"/>
      <w:lvlJc w:val="left"/>
      <w:pPr>
        <w:tabs>
          <w:tab w:val="num" w:pos="2160"/>
        </w:tabs>
        <w:ind w:left="2160" w:hanging="360"/>
      </w:pPr>
      <w:rPr>
        <w:rFonts w:ascii="Times New Roman" w:hAnsi="Times New Roman" w:hint="default"/>
      </w:rPr>
    </w:lvl>
    <w:lvl w:ilvl="3" w:tplc="8A042350" w:tentative="1">
      <w:start w:val="1"/>
      <w:numFmt w:val="bullet"/>
      <w:lvlText w:val="•"/>
      <w:lvlJc w:val="left"/>
      <w:pPr>
        <w:tabs>
          <w:tab w:val="num" w:pos="2880"/>
        </w:tabs>
        <w:ind w:left="2880" w:hanging="360"/>
      </w:pPr>
      <w:rPr>
        <w:rFonts w:ascii="Times New Roman" w:hAnsi="Times New Roman" w:hint="default"/>
      </w:rPr>
    </w:lvl>
    <w:lvl w:ilvl="4" w:tplc="1F40314C" w:tentative="1">
      <w:start w:val="1"/>
      <w:numFmt w:val="bullet"/>
      <w:lvlText w:val="•"/>
      <w:lvlJc w:val="left"/>
      <w:pPr>
        <w:tabs>
          <w:tab w:val="num" w:pos="3600"/>
        </w:tabs>
        <w:ind w:left="3600" w:hanging="360"/>
      </w:pPr>
      <w:rPr>
        <w:rFonts w:ascii="Times New Roman" w:hAnsi="Times New Roman" w:hint="default"/>
      </w:rPr>
    </w:lvl>
    <w:lvl w:ilvl="5" w:tplc="9EFA8224" w:tentative="1">
      <w:start w:val="1"/>
      <w:numFmt w:val="bullet"/>
      <w:lvlText w:val="•"/>
      <w:lvlJc w:val="left"/>
      <w:pPr>
        <w:tabs>
          <w:tab w:val="num" w:pos="4320"/>
        </w:tabs>
        <w:ind w:left="4320" w:hanging="360"/>
      </w:pPr>
      <w:rPr>
        <w:rFonts w:ascii="Times New Roman" w:hAnsi="Times New Roman" w:hint="default"/>
      </w:rPr>
    </w:lvl>
    <w:lvl w:ilvl="6" w:tplc="3482C15C" w:tentative="1">
      <w:start w:val="1"/>
      <w:numFmt w:val="bullet"/>
      <w:lvlText w:val="•"/>
      <w:lvlJc w:val="left"/>
      <w:pPr>
        <w:tabs>
          <w:tab w:val="num" w:pos="5040"/>
        </w:tabs>
        <w:ind w:left="5040" w:hanging="360"/>
      </w:pPr>
      <w:rPr>
        <w:rFonts w:ascii="Times New Roman" w:hAnsi="Times New Roman" w:hint="default"/>
      </w:rPr>
    </w:lvl>
    <w:lvl w:ilvl="7" w:tplc="91B2FA94" w:tentative="1">
      <w:start w:val="1"/>
      <w:numFmt w:val="bullet"/>
      <w:lvlText w:val="•"/>
      <w:lvlJc w:val="left"/>
      <w:pPr>
        <w:tabs>
          <w:tab w:val="num" w:pos="5760"/>
        </w:tabs>
        <w:ind w:left="5760" w:hanging="360"/>
      </w:pPr>
      <w:rPr>
        <w:rFonts w:ascii="Times New Roman" w:hAnsi="Times New Roman" w:hint="default"/>
      </w:rPr>
    </w:lvl>
    <w:lvl w:ilvl="8" w:tplc="8138C2FC"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D734F0"/>
    <w:multiLevelType w:val="hybridMultilevel"/>
    <w:tmpl w:val="22E062A4"/>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45127F"/>
    <w:multiLevelType w:val="multilevel"/>
    <w:tmpl w:val="9C3C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35112"/>
    <w:multiLevelType w:val="hybridMultilevel"/>
    <w:tmpl w:val="7E8AFB3C"/>
    <w:lvl w:ilvl="0" w:tplc="BDAAC836">
      <w:start w:val="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B92E4A"/>
    <w:multiLevelType w:val="hybridMultilevel"/>
    <w:tmpl w:val="84589E92"/>
    <w:lvl w:ilvl="0" w:tplc="0409000F">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897C61"/>
    <w:multiLevelType w:val="multilevel"/>
    <w:tmpl w:val="F74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C70811"/>
    <w:multiLevelType w:val="hybridMultilevel"/>
    <w:tmpl w:val="6E0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9C7C16"/>
    <w:multiLevelType w:val="hybridMultilevel"/>
    <w:tmpl w:val="7CBE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A91D84"/>
    <w:multiLevelType w:val="multilevel"/>
    <w:tmpl w:val="0894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1C33DC"/>
    <w:multiLevelType w:val="hybridMultilevel"/>
    <w:tmpl w:val="681A0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9"/>
  </w:num>
  <w:num w:numId="5">
    <w:abstractNumId w:val="4"/>
  </w:num>
  <w:num w:numId="6">
    <w:abstractNumId w:val="6"/>
  </w:num>
  <w:num w:numId="7">
    <w:abstractNumId w:val="3"/>
  </w:num>
  <w:num w:numId="8">
    <w:abstractNumId w:val="8"/>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7CA"/>
    <w:rsid w:val="0001460A"/>
    <w:rsid w:val="00015904"/>
    <w:rsid w:val="0002069E"/>
    <w:rsid w:val="00023A20"/>
    <w:rsid w:val="0004542C"/>
    <w:rsid w:val="000556B0"/>
    <w:rsid w:val="0008263D"/>
    <w:rsid w:val="00087926"/>
    <w:rsid w:val="000A5D49"/>
    <w:rsid w:val="000C104D"/>
    <w:rsid w:val="000D0047"/>
    <w:rsid w:val="0010476C"/>
    <w:rsid w:val="001078FD"/>
    <w:rsid w:val="001175F2"/>
    <w:rsid w:val="00132721"/>
    <w:rsid w:val="00134E8C"/>
    <w:rsid w:val="00135ECF"/>
    <w:rsid w:val="001545CF"/>
    <w:rsid w:val="00163D8A"/>
    <w:rsid w:val="001A70C0"/>
    <w:rsid w:val="001A7E45"/>
    <w:rsid w:val="002115C3"/>
    <w:rsid w:val="00211C73"/>
    <w:rsid w:val="00242A53"/>
    <w:rsid w:val="00243000"/>
    <w:rsid w:val="00296EF1"/>
    <w:rsid w:val="002D1438"/>
    <w:rsid w:val="002D6ADE"/>
    <w:rsid w:val="002E4458"/>
    <w:rsid w:val="00305257"/>
    <w:rsid w:val="003065A6"/>
    <w:rsid w:val="00336CB1"/>
    <w:rsid w:val="00337DBF"/>
    <w:rsid w:val="00355D69"/>
    <w:rsid w:val="00382091"/>
    <w:rsid w:val="00395E31"/>
    <w:rsid w:val="003A22A6"/>
    <w:rsid w:val="003B3BD8"/>
    <w:rsid w:val="003C3D7F"/>
    <w:rsid w:val="00411ECF"/>
    <w:rsid w:val="00425E45"/>
    <w:rsid w:val="00437BB2"/>
    <w:rsid w:val="00467222"/>
    <w:rsid w:val="00471A2D"/>
    <w:rsid w:val="00474BA9"/>
    <w:rsid w:val="004B46C5"/>
    <w:rsid w:val="004D53D6"/>
    <w:rsid w:val="004F1089"/>
    <w:rsid w:val="0053173E"/>
    <w:rsid w:val="00534DA0"/>
    <w:rsid w:val="00547B21"/>
    <w:rsid w:val="00565D6F"/>
    <w:rsid w:val="005A5FF3"/>
    <w:rsid w:val="005D322F"/>
    <w:rsid w:val="005E4066"/>
    <w:rsid w:val="005E6313"/>
    <w:rsid w:val="00604D1C"/>
    <w:rsid w:val="00611748"/>
    <w:rsid w:val="00640A6C"/>
    <w:rsid w:val="00672B08"/>
    <w:rsid w:val="00681071"/>
    <w:rsid w:val="006A00CC"/>
    <w:rsid w:val="006A764B"/>
    <w:rsid w:val="006D167F"/>
    <w:rsid w:val="006D35EE"/>
    <w:rsid w:val="006F55D7"/>
    <w:rsid w:val="0070275D"/>
    <w:rsid w:val="00705B29"/>
    <w:rsid w:val="00714D09"/>
    <w:rsid w:val="007513DE"/>
    <w:rsid w:val="00754A38"/>
    <w:rsid w:val="007A6482"/>
    <w:rsid w:val="007C19A5"/>
    <w:rsid w:val="007C243F"/>
    <w:rsid w:val="007C5AC0"/>
    <w:rsid w:val="007D3DEB"/>
    <w:rsid w:val="007E44A0"/>
    <w:rsid w:val="007E53E9"/>
    <w:rsid w:val="0081439A"/>
    <w:rsid w:val="0086596F"/>
    <w:rsid w:val="008716B8"/>
    <w:rsid w:val="00882A9B"/>
    <w:rsid w:val="00896583"/>
    <w:rsid w:val="008A21AE"/>
    <w:rsid w:val="008A271B"/>
    <w:rsid w:val="008E69BF"/>
    <w:rsid w:val="008F17FA"/>
    <w:rsid w:val="0090742E"/>
    <w:rsid w:val="00912683"/>
    <w:rsid w:val="00914675"/>
    <w:rsid w:val="00927DF7"/>
    <w:rsid w:val="009310D1"/>
    <w:rsid w:val="00936CC6"/>
    <w:rsid w:val="00956EA0"/>
    <w:rsid w:val="00995A37"/>
    <w:rsid w:val="009A2C1B"/>
    <w:rsid w:val="009D65E3"/>
    <w:rsid w:val="009F6E92"/>
    <w:rsid w:val="00A01094"/>
    <w:rsid w:val="00A444B7"/>
    <w:rsid w:val="00A565F8"/>
    <w:rsid w:val="00A706A8"/>
    <w:rsid w:val="00A77390"/>
    <w:rsid w:val="00A9412B"/>
    <w:rsid w:val="00AA0885"/>
    <w:rsid w:val="00AB2E97"/>
    <w:rsid w:val="00AB682E"/>
    <w:rsid w:val="00AB6AB3"/>
    <w:rsid w:val="00AF4383"/>
    <w:rsid w:val="00AF47CA"/>
    <w:rsid w:val="00B00CFD"/>
    <w:rsid w:val="00B6235B"/>
    <w:rsid w:val="00B7629D"/>
    <w:rsid w:val="00B812D3"/>
    <w:rsid w:val="00B9536C"/>
    <w:rsid w:val="00BB0516"/>
    <w:rsid w:val="00BE3B00"/>
    <w:rsid w:val="00C55B53"/>
    <w:rsid w:val="00C6034D"/>
    <w:rsid w:val="00D00816"/>
    <w:rsid w:val="00D34D37"/>
    <w:rsid w:val="00D56450"/>
    <w:rsid w:val="00D61C74"/>
    <w:rsid w:val="00D76492"/>
    <w:rsid w:val="00D91C1E"/>
    <w:rsid w:val="00DA09A8"/>
    <w:rsid w:val="00DA226F"/>
    <w:rsid w:val="00E3295B"/>
    <w:rsid w:val="00E32AC6"/>
    <w:rsid w:val="00E5755B"/>
    <w:rsid w:val="00E76625"/>
    <w:rsid w:val="00EB1A99"/>
    <w:rsid w:val="00ED3A34"/>
    <w:rsid w:val="00EE02F4"/>
    <w:rsid w:val="00EF330C"/>
    <w:rsid w:val="00EF432D"/>
    <w:rsid w:val="00F1527E"/>
    <w:rsid w:val="00F22CA8"/>
    <w:rsid w:val="00F36A8E"/>
    <w:rsid w:val="00FA008D"/>
    <w:rsid w:val="00FA025A"/>
    <w:rsid w:val="00FC5F31"/>
    <w:rsid w:val="00FE41BA"/>
    <w:rsid w:val="00FF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458"/>
    <w:rPr>
      <w:sz w:val="24"/>
      <w:szCs w:val="24"/>
    </w:rPr>
  </w:style>
  <w:style w:type="paragraph" w:styleId="Heading1">
    <w:name w:val="heading 1"/>
    <w:basedOn w:val="Normal"/>
    <w:next w:val="Normal"/>
    <w:link w:val="Heading1Char"/>
    <w:qFormat/>
    <w:rsid w:val="00FF33C3"/>
    <w:pPr>
      <w:keepNext/>
      <w:tabs>
        <w:tab w:val="left" w:pos="2520"/>
        <w:tab w:val="left" w:pos="2880"/>
      </w:tabs>
      <w:spacing w:line="360" w:lineRule="auto"/>
      <w:outlineLvl w:val="0"/>
    </w:pPr>
    <w:rPr>
      <w:rFonts w:ascii="Arial" w:hAnsi="Arial" w:cs="Arial"/>
      <w:b/>
      <w:bCs/>
      <w:sz w:val="28"/>
      <w:u w:val="single"/>
    </w:rPr>
  </w:style>
  <w:style w:type="paragraph" w:styleId="Heading2">
    <w:name w:val="heading 2"/>
    <w:basedOn w:val="Normal"/>
    <w:next w:val="Normal"/>
    <w:link w:val="Heading2Char"/>
    <w:uiPriority w:val="9"/>
    <w:qFormat/>
    <w:rsid w:val="00FF33C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F33C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F33C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3C3"/>
    <w:rPr>
      <w:rFonts w:ascii="Arial" w:hAnsi="Arial" w:cs="Arial"/>
      <w:b/>
      <w:bCs/>
      <w:sz w:val="28"/>
      <w:szCs w:val="24"/>
      <w:u w:val="single"/>
    </w:rPr>
  </w:style>
  <w:style w:type="character" w:customStyle="1" w:styleId="Heading2Char">
    <w:name w:val="Heading 2 Char"/>
    <w:basedOn w:val="DefaultParagraphFont"/>
    <w:link w:val="Heading2"/>
    <w:uiPriority w:val="9"/>
    <w:rsid w:val="00FF33C3"/>
    <w:rPr>
      <w:rFonts w:ascii="Arial" w:hAnsi="Arial" w:cs="Arial"/>
      <w:b/>
      <w:bCs/>
      <w:i/>
      <w:iCs/>
      <w:sz w:val="28"/>
      <w:szCs w:val="28"/>
    </w:rPr>
  </w:style>
  <w:style w:type="character" w:customStyle="1" w:styleId="Heading3Char">
    <w:name w:val="Heading 3 Char"/>
    <w:basedOn w:val="DefaultParagraphFont"/>
    <w:link w:val="Heading3"/>
    <w:rsid w:val="00FF33C3"/>
    <w:rPr>
      <w:rFonts w:ascii="Arial" w:hAnsi="Arial" w:cs="Arial"/>
      <w:b/>
      <w:bCs/>
      <w:sz w:val="26"/>
      <w:szCs w:val="26"/>
    </w:rPr>
  </w:style>
  <w:style w:type="character" w:customStyle="1" w:styleId="Heading4Char">
    <w:name w:val="Heading 4 Char"/>
    <w:basedOn w:val="DefaultParagraphFont"/>
    <w:link w:val="Heading4"/>
    <w:rsid w:val="00FF33C3"/>
    <w:rPr>
      <w:b/>
      <w:bCs/>
      <w:sz w:val="28"/>
      <w:szCs w:val="28"/>
    </w:rPr>
  </w:style>
  <w:style w:type="character" w:styleId="Strong">
    <w:name w:val="Strong"/>
    <w:qFormat/>
    <w:rsid w:val="00FF33C3"/>
    <w:rPr>
      <w:b/>
      <w:bCs/>
    </w:rPr>
  </w:style>
  <w:style w:type="paragraph" w:styleId="ListParagraph">
    <w:name w:val="List Paragraph"/>
    <w:basedOn w:val="Normal"/>
    <w:uiPriority w:val="34"/>
    <w:qFormat/>
    <w:rsid w:val="00FF33C3"/>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B7629D"/>
    <w:rPr>
      <w:color w:val="0000FF"/>
      <w:u w:val="single"/>
    </w:rPr>
  </w:style>
  <w:style w:type="paragraph" w:styleId="NormalWeb">
    <w:name w:val="Normal (Web)"/>
    <w:basedOn w:val="Normal"/>
    <w:uiPriority w:val="99"/>
    <w:unhideWhenUsed/>
    <w:rsid w:val="00163D8A"/>
    <w:pPr>
      <w:spacing w:before="100" w:beforeAutospacing="1" w:after="100" w:afterAutospacing="1"/>
    </w:pPr>
  </w:style>
  <w:style w:type="character" w:customStyle="1" w:styleId="apple-converted-space">
    <w:name w:val="apple-converted-space"/>
    <w:basedOn w:val="DefaultParagraphFont"/>
    <w:rsid w:val="00DA09A8"/>
  </w:style>
  <w:style w:type="table" w:styleId="TableGrid">
    <w:name w:val="Table Grid"/>
    <w:basedOn w:val="TableNormal"/>
    <w:uiPriority w:val="59"/>
    <w:rsid w:val="00EE02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6F55D7"/>
  </w:style>
  <w:style w:type="character" w:customStyle="1" w:styleId="slug-pub-date">
    <w:name w:val="slug-pub-date"/>
    <w:basedOn w:val="DefaultParagraphFont"/>
    <w:rsid w:val="006F55D7"/>
  </w:style>
  <w:style w:type="character" w:customStyle="1" w:styleId="slug-vol">
    <w:name w:val="slug-vol"/>
    <w:basedOn w:val="DefaultParagraphFont"/>
    <w:rsid w:val="006F55D7"/>
  </w:style>
  <w:style w:type="character" w:customStyle="1" w:styleId="cit-sep">
    <w:name w:val="cit-sep"/>
    <w:basedOn w:val="DefaultParagraphFont"/>
    <w:rsid w:val="006F55D7"/>
  </w:style>
  <w:style w:type="character" w:customStyle="1" w:styleId="slug-pages">
    <w:name w:val="slug-pages"/>
    <w:basedOn w:val="DefaultParagraphFont"/>
    <w:rsid w:val="006F55D7"/>
  </w:style>
  <w:style w:type="character" w:customStyle="1" w:styleId="slug-doi">
    <w:name w:val="slug-doi"/>
    <w:basedOn w:val="DefaultParagraphFont"/>
    <w:rsid w:val="006F55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458"/>
    <w:rPr>
      <w:sz w:val="24"/>
      <w:szCs w:val="24"/>
    </w:rPr>
  </w:style>
  <w:style w:type="paragraph" w:styleId="Heading1">
    <w:name w:val="heading 1"/>
    <w:basedOn w:val="Normal"/>
    <w:next w:val="Normal"/>
    <w:link w:val="Heading1Char"/>
    <w:qFormat/>
    <w:rsid w:val="00FF33C3"/>
    <w:pPr>
      <w:keepNext/>
      <w:tabs>
        <w:tab w:val="left" w:pos="2520"/>
        <w:tab w:val="left" w:pos="2880"/>
      </w:tabs>
      <w:spacing w:line="360" w:lineRule="auto"/>
      <w:outlineLvl w:val="0"/>
    </w:pPr>
    <w:rPr>
      <w:rFonts w:ascii="Arial" w:hAnsi="Arial" w:cs="Arial"/>
      <w:b/>
      <w:bCs/>
      <w:sz w:val="28"/>
      <w:u w:val="single"/>
    </w:rPr>
  </w:style>
  <w:style w:type="paragraph" w:styleId="Heading2">
    <w:name w:val="heading 2"/>
    <w:basedOn w:val="Normal"/>
    <w:next w:val="Normal"/>
    <w:link w:val="Heading2Char"/>
    <w:uiPriority w:val="9"/>
    <w:qFormat/>
    <w:rsid w:val="00FF33C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F33C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F33C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3C3"/>
    <w:rPr>
      <w:rFonts w:ascii="Arial" w:hAnsi="Arial" w:cs="Arial"/>
      <w:b/>
      <w:bCs/>
      <w:sz w:val="28"/>
      <w:szCs w:val="24"/>
      <w:u w:val="single"/>
    </w:rPr>
  </w:style>
  <w:style w:type="character" w:customStyle="1" w:styleId="Heading2Char">
    <w:name w:val="Heading 2 Char"/>
    <w:basedOn w:val="DefaultParagraphFont"/>
    <w:link w:val="Heading2"/>
    <w:uiPriority w:val="9"/>
    <w:rsid w:val="00FF33C3"/>
    <w:rPr>
      <w:rFonts w:ascii="Arial" w:hAnsi="Arial" w:cs="Arial"/>
      <w:b/>
      <w:bCs/>
      <w:i/>
      <w:iCs/>
      <w:sz w:val="28"/>
      <w:szCs w:val="28"/>
    </w:rPr>
  </w:style>
  <w:style w:type="character" w:customStyle="1" w:styleId="Heading3Char">
    <w:name w:val="Heading 3 Char"/>
    <w:basedOn w:val="DefaultParagraphFont"/>
    <w:link w:val="Heading3"/>
    <w:rsid w:val="00FF33C3"/>
    <w:rPr>
      <w:rFonts w:ascii="Arial" w:hAnsi="Arial" w:cs="Arial"/>
      <w:b/>
      <w:bCs/>
      <w:sz w:val="26"/>
      <w:szCs w:val="26"/>
    </w:rPr>
  </w:style>
  <w:style w:type="character" w:customStyle="1" w:styleId="Heading4Char">
    <w:name w:val="Heading 4 Char"/>
    <w:basedOn w:val="DefaultParagraphFont"/>
    <w:link w:val="Heading4"/>
    <w:rsid w:val="00FF33C3"/>
    <w:rPr>
      <w:b/>
      <w:bCs/>
      <w:sz w:val="28"/>
      <w:szCs w:val="28"/>
    </w:rPr>
  </w:style>
  <w:style w:type="character" w:styleId="Strong">
    <w:name w:val="Strong"/>
    <w:qFormat/>
    <w:rsid w:val="00FF33C3"/>
    <w:rPr>
      <w:b/>
      <w:bCs/>
    </w:rPr>
  </w:style>
  <w:style w:type="paragraph" w:styleId="ListParagraph">
    <w:name w:val="List Paragraph"/>
    <w:basedOn w:val="Normal"/>
    <w:uiPriority w:val="34"/>
    <w:qFormat/>
    <w:rsid w:val="00FF33C3"/>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B7629D"/>
    <w:rPr>
      <w:color w:val="0000FF"/>
      <w:u w:val="single"/>
    </w:rPr>
  </w:style>
  <w:style w:type="paragraph" w:styleId="NormalWeb">
    <w:name w:val="Normal (Web)"/>
    <w:basedOn w:val="Normal"/>
    <w:uiPriority w:val="99"/>
    <w:unhideWhenUsed/>
    <w:rsid w:val="00163D8A"/>
    <w:pPr>
      <w:spacing w:before="100" w:beforeAutospacing="1" w:after="100" w:afterAutospacing="1"/>
    </w:pPr>
  </w:style>
  <w:style w:type="character" w:customStyle="1" w:styleId="apple-converted-space">
    <w:name w:val="apple-converted-space"/>
    <w:basedOn w:val="DefaultParagraphFont"/>
    <w:rsid w:val="00DA09A8"/>
  </w:style>
  <w:style w:type="table" w:styleId="TableGrid">
    <w:name w:val="Table Grid"/>
    <w:basedOn w:val="TableNormal"/>
    <w:uiPriority w:val="59"/>
    <w:rsid w:val="00EE02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6F55D7"/>
  </w:style>
  <w:style w:type="character" w:customStyle="1" w:styleId="slug-pub-date">
    <w:name w:val="slug-pub-date"/>
    <w:basedOn w:val="DefaultParagraphFont"/>
    <w:rsid w:val="006F55D7"/>
  </w:style>
  <w:style w:type="character" w:customStyle="1" w:styleId="slug-vol">
    <w:name w:val="slug-vol"/>
    <w:basedOn w:val="DefaultParagraphFont"/>
    <w:rsid w:val="006F55D7"/>
  </w:style>
  <w:style w:type="character" w:customStyle="1" w:styleId="cit-sep">
    <w:name w:val="cit-sep"/>
    <w:basedOn w:val="DefaultParagraphFont"/>
    <w:rsid w:val="006F55D7"/>
  </w:style>
  <w:style w:type="character" w:customStyle="1" w:styleId="slug-pages">
    <w:name w:val="slug-pages"/>
    <w:basedOn w:val="DefaultParagraphFont"/>
    <w:rsid w:val="006F55D7"/>
  </w:style>
  <w:style w:type="character" w:customStyle="1" w:styleId="slug-doi">
    <w:name w:val="slug-doi"/>
    <w:basedOn w:val="DefaultParagraphFont"/>
    <w:rsid w:val="006F5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28315">
      <w:bodyDiv w:val="1"/>
      <w:marLeft w:val="0"/>
      <w:marRight w:val="0"/>
      <w:marTop w:val="0"/>
      <w:marBottom w:val="0"/>
      <w:divBdr>
        <w:top w:val="none" w:sz="0" w:space="0" w:color="auto"/>
        <w:left w:val="none" w:sz="0" w:space="0" w:color="auto"/>
        <w:bottom w:val="none" w:sz="0" w:space="0" w:color="auto"/>
        <w:right w:val="none" w:sz="0" w:space="0" w:color="auto"/>
      </w:divBdr>
    </w:div>
    <w:div w:id="311523202">
      <w:bodyDiv w:val="1"/>
      <w:marLeft w:val="0"/>
      <w:marRight w:val="0"/>
      <w:marTop w:val="0"/>
      <w:marBottom w:val="0"/>
      <w:divBdr>
        <w:top w:val="none" w:sz="0" w:space="0" w:color="auto"/>
        <w:left w:val="none" w:sz="0" w:space="0" w:color="auto"/>
        <w:bottom w:val="none" w:sz="0" w:space="0" w:color="auto"/>
        <w:right w:val="none" w:sz="0" w:space="0" w:color="auto"/>
      </w:divBdr>
    </w:div>
    <w:div w:id="373429634">
      <w:bodyDiv w:val="1"/>
      <w:marLeft w:val="0"/>
      <w:marRight w:val="0"/>
      <w:marTop w:val="0"/>
      <w:marBottom w:val="0"/>
      <w:divBdr>
        <w:top w:val="none" w:sz="0" w:space="0" w:color="auto"/>
        <w:left w:val="none" w:sz="0" w:space="0" w:color="auto"/>
        <w:bottom w:val="none" w:sz="0" w:space="0" w:color="auto"/>
        <w:right w:val="none" w:sz="0" w:space="0" w:color="auto"/>
      </w:divBdr>
    </w:div>
    <w:div w:id="654073416">
      <w:bodyDiv w:val="1"/>
      <w:marLeft w:val="0"/>
      <w:marRight w:val="0"/>
      <w:marTop w:val="0"/>
      <w:marBottom w:val="0"/>
      <w:divBdr>
        <w:top w:val="none" w:sz="0" w:space="0" w:color="auto"/>
        <w:left w:val="none" w:sz="0" w:space="0" w:color="auto"/>
        <w:bottom w:val="none" w:sz="0" w:space="0" w:color="auto"/>
        <w:right w:val="none" w:sz="0" w:space="0" w:color="auto"/>
      </w:divBdr>
    </w:div>
    <w:div w:id="780808590">
      <w:bodyDiv w:val="1"/>
      <w:marLeft w:val="0"/>
      <w:marRight w:val="0"/>
      <w:marTop w:val="0"/>
      <w:marBottom w:val="0"/>
      <w:divBdr>
        <w:top w:val="none" w:sz="0" w:space="0" w:color="auto"/>
        <w:left w:val="none" w:sz="0" w:space="0" w:color="auto"/>
        <w:bottom w:val="none" w:sz="0" w:space="0" w:color="auto"/>
        <w:right w:val="none" w:sz="0" w:space="0" w:color="auto"/>
      </w:divBdr>
    </w:div>
    <w:div w:id="1432119742">
      <w:bodyDiv w:val="1"/>
      <w:marLeft w:val="0"/>
      <w:marRight w:val="0"/>
      <w:marTop w:val="0"/>
      <w:marBottom w:val="0"/>
      <w:divBdr>
        <w:top w:val="none" w:sz="0" w:space="0" w:color="auto"/>
        <w:left w:val="none" w:sz="0" w:space="0" w:color="auto"/>
        <w:bottom w:val="none" w:sz="0" w:space="0" w:color="auto"/>
        <w:right w:val="none" w:sz="0" w:space="0" w:color="auto"/>
      </w:divBdr>
    </w:div>
    <w:div w:id="1597202710">
      <w:bodyDiv w:val="1"/>
      <w:marLeft w:val="0"/>
      <w:marRight w:val="0"/>
      <w:marTop w:val="0"/>
      <w:marBottom w:val="0"/>
      <w:divBdr>
        <w:top w:val="none" w:sz="0" w:space="0" w:color="auto"/>
        <w:left w:val="none" w:sz="0" w:space="0" w:color="auto"/>
        <w:bottom w:val="none" w:sz="0" w:space="0" w:color="auto"/>
        <w:right w:val="none" w:sz="0" w:space="0" w:color="auto"/>
      </w:divBdr>
    </w:div>
    <w:div w:id="1603294731">
      <w:bodyDiv w:val="1"/>
      <w:marLeft w:val="0"/>
      <w:marRight w:val="0"/>
      <w:marTop w:val="0"/>
      <w:marBottom w:val="0"/>
      <w:divBdr>
        <w:top w:val="none" w:sz="0" w:space="0" w:color="auto"/>
        <w:left w:val="none" w:sz="0" w:space="0" w:color="auto"/>
        <w:bottom w:val="none" w:sz="0" w:space="0" w:color="auto"/>
        <w:right w:val="none" w:sz="0" w:space="0" w:color="auto"/>
      </w:divBdr>
    </w:div>
    <w:div w:id="1998418481">
      <w:bodyDiv w:val="1"/>
      <w:marLeft w:val="0"/>
      <w:marRight w:val="0"/>
      <w:marTop w:val="0"/>
      <w:marBottom w:val="0"/>
      <w:divBdr>
        <w:top w:val="none" w:sz="0" w:space="0" w:color="auto"/>
        <w:left w:val="none" w:sz="0" w:space="0" w:color="auto"/>
        <w:bottom w:val="none" w:sz="0" w:space="0" w:color="auto"/>
        <w:right w:val="none" w:sz="0" w:space="0" w:color="auto"/>
      </w:divBdr>
      <w:divsChild>
        <w:div w:id="850534715">
          <w:marLeft w:val="547"/>
          <w:marRight w:val="0"/>
          <w:marTop w:val="192"/>
          <w:marBottom w:val="0"/>
          <w:divBdr>
            <w:top w:val="none" w:sz="0" w:space="0" w:color="auto"/>
            <w:left w:val="none" w:sz="0" w:space="0" w:color="auto"/>
            <w:bottom w:val="none" w:sz="0" w:space="0" w:color="auto"/>
            <w:right w:val="none" w:sz="0" w:space="0" w:color="auto"/>
          </w:divBdr>
        </w:div>
      </w:divsChild>
    </w:div>
    <w:div w:id="2104958156">
      <w:bodyDiv w:val="1"/>
      <w:marLeft w:val="0"/>
      <w:marRight w:val="0"/>
      <w:marTop w:val="0"/>
      <w:marBottom w:val="0"/>
      <w:divBdr>
        <w:top w:val="none" w:sz="0" w:space="0" w:color="auto"/>
        <w:left w:val="none" w:sz="0" w:space="0" w:color="auto"/>
        <w:bottom w:val="none" w:sz="0" w:space="0" w:color="auto"/>
        <w:right w:val="none" w:sz="0" w:space="0" w:color="auto"/>
      </w:divBdr>
      <w:divsChild>
        <w:div w:id="1425875870">
          <w:marLeft w:val="0"/>
          <w:marRight w:val="0"/>
          <w:marTop w:val="0"/>
          <w:marBottom w:val="0"/>
          <w:divBdr>
            <w:top w:val="none" w:sz="0" w:space="0" w:color="auto"/>
            <w:left w:val="none" w:sz="0" w:space="0" w:color="auto"/>
            <w:bottom w:val="none" w:sz="0" w:space="0" w:color="auto"/>
            <w:right w:val="none" w:sz="0" w:space="0" w:color="auto"/>
          </w:divBdr>
        </w:div>
      </w:divsChild>
    </w:div>
    <w:div w:id="211111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sunilgothwa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Dr.Sunil Gothwal</dc:creator>
  <cp:lastModifiedBy>Dr.Sunil Gothwal</cp:lastModifiedBy>
  <cp:revision>7</cp:revision>
  <dcterms:created xsi:type="dcterms:W3CDTF">2014-10-06T02:14:00Z</dcterms:created>
  <dcterms:modified xsi:type="dcterms:W3CDTF">2014-10-08T07:27:00Z</dcterms:modified>
</cp:coreProperties>
</file>