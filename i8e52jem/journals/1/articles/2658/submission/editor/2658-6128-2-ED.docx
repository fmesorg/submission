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3C9E" w14:textId="77777777" w:rsidR="00457B55" w:rsidRDefault="00457B55" w:rsidP="00B86A05">
      <w:pPr>
        <w:rPr>
          <w:rFonts w:ascii="Times New Roman" w:hAnsi="Times New Roman" w:cs="Times New Roman"/>
          <w:b/>
        </w:rPr>
      </w:pPr>
      <w:bookmarkStart w:id="0" w:name="_GoBack"/>
      <w:bookmarkEnd w:id="0"/>
      <w:r w:rsidRPr="00704F7C">
        <w:rPr>
          <w:rFonts w:ascii="Times New Roman" w:hAnsi="Times New Roman" w:cs="Times New Roman"/>
          <w:b/>
        </w:rPr>
        <w:t>Comparison of ethical issues in Indian and New Zealand prospective studies of cervical pre-</w:t>
      </w:r>
      <w:r w:rsidR="0069457C">
        <w:rPr>
          <w:rFonts w:ascii="Times New Roman" w:hAnsi="Times New Roman" w:cs="Times New Roman"/>
          <w:b/>
        </w:rPr>
        <w:t>cancer</w:t>
      </w:r>
    </w:p>
    <w:p w14:paraId="2D83AF58" w14:textId="77777777" w:rsidR="00B86A05" w:rsidRDefault="00B86A05" w:rsidP="00B86A05">
      <w:pPr>
        <w:rPr>
          <w:rFonts w:ascii="Times New Roman" w:hAnsi="Times New Roman" w:cs="Times New Roman"/>
          <w:b/>
        </w:rPr>
      </w:pPr>
    </w:p>
    <w:p w14:paraId="2FEA8A01" w14:textId="77777777" w:rsidR="00B86A05" w:rsidRDefault="00B86A05" w:rsidP="00B86A05">
      <w:pPr>
        <w:rPr>
          <w:rFonts w:ascii="Times New Roman" w:hAnsi="Times New Roman" w:cs="Times New Roman"/>
          <w:b/>
        </w:rPr>
      </w:pPr>
    </w:p>
    <w:p w14:paraId="53BD0355" w14:textId="77777777" w:rsidR="00B86A05" w:rsidRDefault="00B86A05" w:rsidP="00B86A05">
      <w:pPr>
        <w:rPr>
          <w:rFonts w:ascii="Times New Roman" w:hAnsi="Times New Roman" w:cs="Times New Roman"/>
          <w:b/>
        </w:rPr>
      </w:pPr>
    </w:p>
    <w:p w14:paraId="1535ABD9" w14:textId="10786313" w:rsidR="00B86A05" w:rsidRPr="00B86A05" w:rsidRDefault="00B86A05" w:rsidP="00B86A05">
      <w:pPr>
        <w:rPr>
          <w:rFonts w:ascii="Times New Roman" w:hAnsi="Times New Roman" w:cs="Times New Roman"/>
        </w:rPr>
      </w:pPr>
      <w:r w:rsidRPr="00B86A05">
        <w:rPr>
          <w:rFonts w:ascii="Times New Roman" w:hAnsi="Times New Roman" w:cs="Times New Roman"/>
        </w:rPr>
        <w:t>Charlotte Paul</w:t>
      </w:r>
      <w:r>
        <w:rPr>
          <w:rFonts w:ascii="Times New Roman" w:hAnsi="Times New Roman" w:cs="Times New Roman"/>
        </w:rPr>
        <w:t xml:space="preserve"> MB, PhD</w:t>
      </w:r>
    </w:p>
    <w:p w14:paraId="470E60C0" w14:textId="5B45D432" w:rsidR="00B86A05" w:rsidRPr="00B86A05" w:rsidRDefault="00B86A05" w:rsidP="00B86A05">
      <w:pPr>
        <w:rPr>
          <w:rFonts w:ascii="Times New Roman" w:hAnsi="Times New Roman" w:cs="Times New Roman"/>
        </w:rPr>
      </w:pPr>
      <w:r w:rsidRPr="00B86A05">
        <w:rPr>
          <w:rFonts w:ascii="Times New Roman" w:hAnsi="Times New Roman" w:cs="Times New Roman"/>
        </w:rPr>
        <w:t>Emeritus Professor</w:t>
      </w:r>
    </w:p>
    <w:p w14:paraId="20EA6FA3" w14:textId="2BEA3D31" w:rsidR="00B86A05" w:rsidRPr="00B86A05" w:rsidRDefault="00B86A05" w:rsidP="00B86A05">
      <w:pPr>
        <w:rPr>
          <w:rFonts w:ascii="Times New Roman" w:hAnsi="Times New Roman" w:cs="Times New Roman"/>
        </w:rPr>
      </w:pPr>
      <w:r w:rsidRPr="00B86A05">
        <w:rPr>
          <w:rFonts w:ascii="Times New Roman" w:hAnsi="Times New Roman" w:cs="Times New Roman"/>
        </w:rPr>
        <w:t>Department of Preventive and Social Medicine</w:t>
      </w:r>
    </w:p>
    <w:p w14:paraId="543A576B" w14:textId="5B190257" w:rsidR="00B86A05" w:rsidRPr="00B86A05" w:rsidRDefault="00B86A05" w:rsidP="00B86A05">
      <w:pPr>
        <w:rPr>
          <w:rFonts w:ascii="Times New Roman" w:hAnsi="Times New Roman" w:cs="Times New Roman"/>
        </w:rPr>
      </w:pPr>
      <w:r w:rsidRPr="00B86A05">
        <w:rPr>
          <w:rFonts w:ascii="Times New Roman" w:hAnsi="Times New Roman" w:cs="Times New Roman"/>
        </w:rPr>
        <w:t>University of Otago</w:t>
      </w:r>
    </w:p>
    <w:p w14:paraId="5D387CCF" w14:textId="47EC1DB9" w:rsidR="00B86A05" w:rsidRDefault="00B86A05" w:rsidP="00B86A05">
      <w:pPr>
        <w:rPr>
          <w:rFonts w:ascii="Times New Roman" w:hAnsi="Times New Roman" w:cs="Times New Roman"/>
        </w:rPr>
      </w:pPr>
      <w:r w:rsidRPr="00B86A05">
        <w:rPr>
          <w:rFonts w:ascii="Times New Roman" w:hAnsi="Times New Roman" w:cs="Times New Roman"/>
        </w:rPr>
        <w:t>Dunedin</w:t>
      </w:r>
    </w:p>
    <w:p w14:paraId="2E1D9125" w14:textId="3F55FEF3" w:rsidR="00027837" w:rsidRPr="00B86A05" w:rsidRDefault="00027837" w:rsidP="00B86A05">
      <w:pPr>
        <w:rPr>
          <w:rFonts w:ascii="Times New Roman" w:hAnsi="Times New Roman" w:cs="Times New Roman"/>
        </w:rPr>
      </w:pPr>
      <w:r>
        <w:rPr>
          <w:rFonts w:ascii="Times New Roman" w:hAnsi="Times New Roman" w:cs="Times New Roman"/>
        </w:rPr>
        <w:t>New Zealand</w:t>
      </w:r>
    </w:p>
    <w:p w14:paraId="697BA815" w14:textId="0042A0EF" w:rsidR="00B86A05" w:rsidRDefault="001B122E" w:rsidP="00B86A05">
      <w:pPr>
        <w:rPr>
          <w:rStyle w:val="Hyperlink"/>
          <w:rFonts w:ascii="Times New Roman" w:hAnsi="Times New Roman" w:cs="Times New Roman"/>
        </w:rPr>
      </w:pPr>
      <w:hyperlink r:id="rId8" w:history="1">
        <w:r w:rsidR="00B86A05" w:rsidRPr="00B86A05">
          <w:rPr>
            <w:rStyle w:val="Hyperlink"/>
            <w:rFonts w:ascii="Times New Roman" w:hAnsi="Times New Roman" w:cs="Times New Roman"/>
          </w:rPr>
          <w:t>charlotte.paul@otago.ac.nz</w:t>
        </w:r>
      </w:hyperlink>
    </w:p>
    <w:p w14:paraId="4C2AA7FC" w14:textId="77777777" w:rsidR="007D5DA6" w:rsidRDefault="007D5DA6" w:rsidP="00B86A05">
      <w:pPr>
        <w:rPr>
          <w:rStyle w:val="Hyperlink"/>
          <w:rFonts w:ascii="Times New Roman" w:hAnsi="Times New Roman" w:cs="Times New Roman"/>
        </w:rPr>
      </w:pPr>
    </w:p>
    <w:p w14:paraId="1B7B3C40" w14:textId="5D3A55D0" w:rsidR="007D5DA6" w:rsidRDefault="007D5DA6" w:rsidP="00B86A05">
      <w:pPr>
        <w:rPr>
          <w:rFonts w:ascii="Times New Roman" w:hAnsi="Times New Roman" w:cs="Times New Roman"/>
        </w:rPr>
      </w:pPr>
      <w:r>
        <w:rPr>
          <w:rFonts w:ascii="Times New Roman" w:hAnsi="Times New Roman" w:cs="Times New Roman"/>
        </w:rPr>
        <w:t>Phone +64 43893442</w:t>
      </w:r>
    </w:p>
    <w:p w14:paraId="61C32496" w14:textId="1933A173" w:rsidR="007D5DA6" w:rsidRPr="00B86A05" w:rsidRDefault="007D5DA6" w:rsidP="00B86A05">
      <w:pPr>
        <w:rPr>
          <w:rFonts w:ascii="Times New Roman" w:hAnsi="Times New Roman" w:cs="Times New Roman"/>
        </w:rPr>
      </w:pPr>
      <w:r>
        <w:rPr>
          <w:rFonts w:ascii="Times New Roman" w:hAnsi="Times New Roman" w:cs="Times New Roman"/>
        </w:rPr>
        <w:t xml:space="preserve">            +64 276659099 (cellphone)</w:t>
      </w:r>
    </w:p>
    <w:p w14:paraId="483D11DB" w14:textId="77777777" w:rsidR="00B86A05" w:rsidRPr="00B86A05" w:rsidRDefault="00B86A05" w:rsidP="00B86A05">
      <w:pPr>
        <w:rPr>
          <w:rFonts w:ascii="Times New Roman" w:hAnsi="Times New Roman" w:cs="Times New Roman"/>
        </w:rPr>
      </w:pPr>
    </w:p>
    <w:p w14:paraId="17249099" w14:textId="77777777" w:rsidR="00B86A05" w:rsidRPr="00B86A05" w:rsidRDefault="00B86A05" w:rsidP="00B86A05">
      <w:pPr>
        <w:rPr>
          <w:rFonts w:ascii="Times New Roman" w:hAnsi="Times New Roman" w:cs="Times New Roman"/>
        </w:rPr>
      </w:pPr>
    </w:p>
    <w:p w14:paraId="0AA00709" w14:textId="77777777" w:rsidR="00B86A05" w:rsidRDefault="00B86A05" w:rsidP="00B86A05">
      <w:pPr>
        <w:rPr>
          <w:rFonts w:ascii="Times New Roman" w:hAnsi="Times New Roman" w:cs="Times New Roman"/>
        </w:rPr>
      </w:pPr>
    </w:p>
    <w:p w14:paraId="383AA588" w14:textId="77777777" w:rsidR="00B86A05" w:rsidRDefault="00B86A05" w:rsidP="00B86A05">
      <w:pPr>
        <w:rPr>
          <w:rFonts w:ascii="Times New Roman" w:hAnsi="Times New Roman" w:cs="Times New Roman"/>
        </w:rPr>
      </w:pPr>
    </w:p>
    <w:p w14:paraId="3CED3443" w14:textId="77777777" w:rsidR="00B86A05" w:rsidRDefault="00B86A05" w:rsidP="00B86A05">
      <w:pPr>
        <w:rPr>
          <w:rFonts w:ascii="Times New Roman" w:hAnsi="Times New Roman" w:cs="Times New Roman"/>
        </w:rPr>
      </w:pPr>
    </w:p>
    <w:p w14:paraId="72FAD0B8" w14:textId="77777777" w:rsidR="00B86A05" w:rsidRDefault="00B86A05" w:rsidP="00B86A05">
      <w:pPr>
        <w:rPr>
          <w:rFonts w:ascii="Times New Roman" w:hAnsi="Times New Roman" w:cs="Times New Roman"/>
        </w:rPr>
      </w:pPr>
    </w:p>
    <w:p w14:paraId="1B260FA4" w14:textId="77777777" w:rsidR="00B86A05" w:rsidRDefault="00B86A05" w:rsidP="00B86A05">
      <w:pPr>
        <w:rPr>
          <w:rFonts w:ascii="Times New Roman" w:hAnsi="Times New Roman" w:cs="Times New Roman"/>
        </w:rPr>
      </w:pPr>
    </w:p>
    <w:p w14:paraId="70CBF1A8" w14:textId="5B02AB74" w:rsidR="00B86A05" w:rsidRDefault="00B86A05" w:rsidP="00B86A05">
      <w:pPr>
        <w:rPr>
          <w:rFonts w:ascii="Times New Roman" w:hAnsi="Times New Roman" w:cs="Times New Roman"/>
        </w:rPr>
      </w:pPr>
      <w:r w:rsidRPr="00B86A05">
        <w:rPr>
          <w:rFonts w:ascii="Times New Roman" w:hAnsi="Times New Roman" w:cs="Times New Roman"/>
        </w:rPr>
        <w:t>Competing interests: CP was a medical advisor to the New Zealand Cervical Cancer Inquiry in 1987/88</w:t>
      </w:r>
    </w:p>
    <w:p w14:paraId="225258F0" w14:textId="77777777" w:rsidR="007D5DA6" w:rsidRDefault="007D5DA6" w:rsidP="00B86A05">
      <w:pPr>
        <w:rPr>
          <w:rFonts w:ascii="Times New Roman" w:hAnsi="Times New Roman" w:cs="Times New Roman"/>
        </w:rPr>
      </w:pPr>
    </w:p>
    <w:p w14:paraId="09FC2979" w14:textId="29CFC201" w:rsidR="007D5DA6" w:rsidRDefault="007D5DA6" w:rsidP="00B86A05">
      <w:pPr>
        <w:rPr>
          <w:rFonts w:ascii="Times New Roman" w:hAnsi="Times New Roman" w:cs="Times New Roman"/>
        </w:rPr>
      </w:pPr>
      <w:r>
        <w:rPr>
          <w:rFonts w:ascii="Times New Roman" w:hAnsi="Times New Roman" w:cs="Times New Roman"/>
        </w:rPr>
        <w:t>Funding: no external funding</w:t>
      </w:r>
    </w:p>
    <w:p w14:paraId="757D92E3" w14:textId="77777777" w:rsidR="00B86A05" w:rsidRDefault="00B86A05" w:rsidP="00B86A05">
      <w:pPr>
        <w:rPr>
          <w:rFonts w:ascii="Times New Roman" w:hAnsi="Times New Roman" w:cs="Times New Roman"/>
        </w:rPr>
      </w:pPr>
    </w:p>
    <w:p w14:paraId="6D78F723" w14:textId="77777777" w:rsidR="00B86A05" w:rsidRDefault="00B86A05" w:rsidP="00B86A05">
      <w:pPr>
        <w:rPr>
          <w:rFonts w:ascii="Times New Roman" w:hAnsi="Times New Roman" w:cs="Times New Roman"/>
        </w:rPr>
      </w:pPr>
    </w:p>
    <w:p w14:paraId="54ADF07A" w14:textId="2FEF4E6A" w:rsidR="00B86A05" w:rsidRPr="00B86A05" w:rsidRDefault="00B86A05" w:rsidP="00B86A05">
      <w:pPr>
        <w:rPr>
          <w:rFonts w:ascii="Times New Roman" w:hAnsi="Times New Roman" w:cs="Times New Roman"/>
        </w:rPr>
      </w:pPr>
      <w:r>
        <w:rPr>
          <w:rFonts w:ascii="Times New Roman" w:hAnsi="Times New Roman" w:cs="Times New Roman"/>
        </w:rPr>
        <w:t>Short title: Ethics of cervical pre-cancer studies</w:t>
      </w:r>
    </w:p>
    <w:p w14:paraId="5CC98226" w14:textId="77777777" w:rsidR="00B86A05" w:rsidRPr="00B86A05" w:rsidRDefault="00B86A05" w:rsidP="00B86A05">
      <w:pPr>
        <w:rPr>
          <w:rFonts w:ascii="Times New Roman" w:hAnsi="Times New Roman" w:cs="Times New Roman"/>
        </w:rPr>
      </w:pPr>
    </w:p>
    <w:p w14:paraId="2C258B20" w14:textId="77777777" w:rsidR="00B86A05" w:rsidRPr="00B86A05" w:rsidRDefault="00B86A05" w:rsidP="00B86A05">
      <w:pPr>
        <w:rPr>
          <w:rFonts w:ascii="Times New Roman" w:hAnsi="Times New Roman" w:cs="Times New Roman"/>
        </w:rPr>
      </w:pPr>
    </w:p>
    <w:p w14:paraId="0B39B6CF" w14:textId="77777777" w:rsidR="00B86A05" w:rsidRDefault="00B86A05" w:rsidP="00B86A05">
      <w:pPr>
        <w:rPr>
          <w:rFonts w:ascii="Times New Roman" w:hAnsi="Times New Roman" w:cs="Times New Roman"/>
          <w:b/>
        </w:rPr>
      </w:pPr>
    </w:p>
    <w:p w14:paraId="4026DADF" w14:textId="77777777" w:rsidR="00B86A05" w:rsidRDefault="00B86A05" w:rsidP="00B86A05">
      <w:pPr>
        <w:rPr>
          <w:rFonts w:ascii="Times New Roman" w:hAnsi="Times New Roman" w:cs="Times New Roman"/>
          <w:b/>
        </w:rPr>
      </w:pPr>
    </w:p>
    <w:p w14:paraId="2DA77547" w14:textId="77777777" w:rsidR="00B86A05" w:rsidRDefault="00B86A05" w:rsidP="00B86A05">
      <w:pPr>
        <w:rPr>
          <w:rFonts w:ascii="Times New Roman" w:hAnsi="Times New Roman" w:cs="Times New Roman"/>
          <w:b/>
        </w:rPr>
      </w:pPr>
    </w:p>
    <w:p w14:paraId="0C4AFD96" w14:textId="77777777" w:rsidR="00B86A05" w:rsidRDefault="00B86A05" w:rsidP="00B86A05">
      <w:pPr>
        <w:rPr>
          <w:rFonts w:ascii="Times New Roman" w:hAnsi="Times New Roman" w:cs="Times New Roman"/>
          <w:b/>
        </w:rPr>
      </w:pPr>
    </w:p>
    <w:p w14:paraId="33EF2056" w14:textId="77777777" w:rsidR="00B86A05" w:rsidRDefault="00B86A05" w:rsidP="00B86A05">
      <w:pPr>
        <w:rPr>
          <w:rFonts w:ascii="Times New Roman" w:hAnsi="Times New Roman" w:cs="Times New Roman"/>
          <w:b/>
        </w:rPr>
      </w:pPr>
    </w:p>
    <w:p w14:paraId="77B84999" w14:textId="77777777" w:rsidR="00B86A05" w:rsidRDefault="00B86A05" w:rsidP="00B86A05">
      <w:pPr>
        <w:rPr>
          <w:rFonts w:ascii="Times New Roman" w:hAnsi="Times New Roman" w:cs="Times New Roman"/>
          <w:b/>
        </w:rPr>
      </w:pPr>
    </w:p>
    <w:p w14:paraId="73EC61EC" w14:textId="77777777" w:rsidR="00B86A05" w:rsidRDefault="00B86A05" w:rsidP="00B86A05">
      <w:pPr>
        <w:rPr>
          <w:rFonts w:ascii="Times New Roman" w:hAnsi="Times New Roman" w:cs="Times New Roman"/>
          <w:b/>
        </w:rPr>
      </w:pPr>
    </w:p>
    <w:p w14:paraId="4E7597F0" w14:textId="77777777" w:rsidR="00B86A05" w:rsidRDefault="00B86A05" w:rsidP="00B86A05">
      <w:pPr>
        <w:rPr>
          <w:rFonts w:ascii="Times New Roman" w:hAnsi="Times New Roman" w:cs="Times New Roman"/>
          <w:b/>
        </w:rPr>
      </w:pPr>
    </w:p>
    <w:p w14:paraId="1052C01C" w14:textId="77777777" w:rsidR="00B86A05" w:rsidRDefault="00B86A05" w:rsidP="00B86A05">
      <w:pPr>
        <w:rPr>
          <w:rFonts w:ascii="Times New Roman" w:hAnsi="Times New Roman" w:cs="Times New Roman"/>
          <w:b/>
        </w:rPr>
      </w:pPr>
    </w:p>
    <w:p w14:paraId="51A0B78E" w14:textId="77777777" w:rsidR="00B86A05" w:rsidRDefault="00B86A05" w:rsidP="00B86A05">
      <w:pPr>
        <w:rPr>
          <w:rFonts w:ascii="Times New Roman" w:hAnsi="Times New Roman" w:cs="Times New Roman"/>
          <w:b/>
        </w:rPr>
      </w:pPr>
    </w:p>
    <w:p w14:paraId="1DAEA412" w14:textId="77777777" w:rsidR="00B86A05" w:rsidRDefault="00B86A05" w:rsidP="00B86A05">
      <w:pPr>
        <w:rPr>
          <w:rFonts w:ascii="Times New Roman" w:hAnsi="Times New Roman" w:cs="Times New Roman"/>
          <w:b/>
        </w:rPr>
      </w:pPr>
    </w:p>
    <w:p w14:paraId="4FD90614" w14:textId="77777777" w:rsidR="00B86A05" w:rsidRDefault="00B86A05" w:rsidP="00B86A05">
      <w:pPr>
        <w:rPr>
          <w:rFonts w:ascii="Times New Roman" w:hAnsi="Times New Roman" w:cs="Times New Roman"/>
          <w:b/>
        </w:rPr>
      </w:pPr>
    </w:p>
    <w:p w14:paraId="53CB084D" w14:textId="77777777" w:rsidR="00B86A05" w:rsidRDefault="00B86A05" w:rsidP="00B86A05">
      <w:pPr>
        <w:rPr>
          <w:rFonts w:ascii="Times New Roman" w:hAnsi="Times New Roman" w:cs="Times New Roman"/>
          <w:b/>
        </w:rPr>
      </w:pPr>
    </w:p>
    <w:p w14:paraId="2F0A666A" w14:textId="77777777" w:rsidR="00B86A05" w:rsidRDefault="00B86A05" w:rsidP="00B86A05">
      <w:pPr>
        <w:rPr>
          <w:rFonts w:ascii="Times New Roman" w:hAnsi="Times New Roman" w:cs="Times New Roman"/>
          <w:b/>
        </w:rPr>
      </w:pPr>
    </w:p>
    <w:p w14:paraId="3D07AE53" w14:textId="77777777" w:rsidR="00B86A05" w:rsidRDefault="00B86A05" w:rsidP="00B86A05">
      <w:pPr>
        <w:rPr>
          <w:rFonts w:ascii="Times New Roman" w:hAnsi="Times New Roman" w:cs="Times New Roman"/>
          <w:b/>
        </w:rPr>
      </w:pPr>
    </w:p>
    <w:p w14:paraId="6AB77A5F" w14:textId="77777777" w:rsidR="00B86A05" w:rsidRDefault="00B86A05" w:rsidP="00B86A05">
      <w:pPr>
        <w:rPr>
          <w:rFonts w:ascii="Times New Roman" w:hAnsi="Times New Roman" w:cs="Times New Roman"/>
          <w:b/>
        </w:rPr>
      </w:pPr>
    </w:p>
    <w:p w14:paraId="1BDE6EA6" w14:textId="77777777" w:rsidR="00B86A05" w:rsidRDefault="00B86A05" w:rsidP="00B86A05">
      <w:pPr>
        <w:rPr>
          <w:rFonts w:ascii="Times New Roman" w:hAnsi="Times New Roman" w:cs="Times New Roman"/>
          <w:b/>
        </w:rPr>
      </w:pPr>
    </w:p>
    <w:p w14:paraId="3F478B81" w14:textId="77777777" w:rsidR="00B86A05" w:rsidRDefault="00B86A05" w:rsidP="00B86A05">
      <w:pPr>
        <w:rPr>
          <w:rFonts w:ascii="Times New Roman" w:hAnsi="Times New Roman" w:cs="Times New Roman"/>
          <w:b/>
        </w:rPr>
      </w:pPr>
    </w:p>
    <w:p w14:paraId="36BFAC5B" w14:textId="77777777" w:rsidR="00B86A05" w:rsidRDefault="00B86A05" w:rsidP="00B86A05">
      <w:pPr>
        <w:rPr>
          <w:rFonts w:ascii="Times New Roman" w:hAnsi="Times New Roman" w:cs="Times New Roman"/>
          <w:b/>
        </w:rPr>
      </w:pPr>
    </w:p>
    <w:p w14:paraId="7243E663" w14:textId="77777777" w:rsidR="00B86A05" w:rsidRDefault="00B86A05" w:rsidP="00B86A05">
      <w:pPr>
        <w:rPr>
          <w:rFonts w:ascii="Times New Roman" w:hAnsi="Times New Roman" w:cs="Times New Roman"/>
          <w:b/>
        </w:rPr>
      </w:pPr>
    </w:p>
    <w:p w14:paraId="31EA612C" w14:textId="77777777" w:rsidR="00B86A05" w:rsidRDefault="00B86A05" w:rsidP="00B86A05">
      <w:pPr>
        <w:rPr>
          <w:rFonts w:ascii="Times New Roman" w:hAnsi="Times New Roman" w:cs="Times New Roman"/>
          <w:b/>
        </w:rPr>
      </w:pPr>
    </w:p>
    <w:p w14:paraId="1F5CCB9E" w14:textId="77777777" w:rsidR="00B86A05" w:rsidRDefault="00B86A05" w:rsidP="00B86A05">
      <w:pPr>
        <w:rPr>
          <w:rFonts w:ascii="Times New Roman" w:hAnsi="Times New Roman" w:cs="Times New Roman"/>
          <w:b/>
        </w:rPr>
      </w:pPr>
    </w:p>
    <w:p w14:paraId="45FC2651" w14:textId="77777777" w:rsidR="00B86A05" w:rsidRDefault="00B86A05" w:rsidP="00B86A05">
      <w:pPr>
        <w:rPr>
          <w:rFonts w:ascii="Times New Roman" w:hAnsi="Times New Roman" w:cs="Times New Roman"/>
          <w:b/>
        </w:rPr>
      </w:pPr>
    </w:p>
    <w:p w14:paraId="0EA01117" w14:textId="4AADD61E" w:rsidR="00D81F89" w:rsidRPr="00B86A05" w:rsidRDefault="00D81F89" w:rsidP="00D81F89">
      <w:pPr>
        <w:rPr>
          <w:rFonts w:ascii="Times New Roman" w:hAnsi="Times New Roman" w:cs="Times New Roman"/>
        </w:rPr>
      </w:pPr>
    </w:p>
    <w:p w14:paraId="7FEDBC78" w14:textId="77777777" w:rsidR="00D81F89" w:rsidRDefault="00D81F89" w:rsidP="00B86A05">
      <w:pPr>
        <w:rPr>
          <w:rFonts w:ascii="Times New Roman" w:hAnsi="Times New Roman" w:cs="Times New Roman"/>
          <w:b/>
        </w:rPr>
      </w:pPr>
    </w:p>
    <w:p w14:paraId="5E644B04" w14:textId="77777777" w:rsidR="00D81F89" w:rsidRDefault="00D81F89" w:rsidP="00B86A05">
      <w:pPr>
        <w:rPr>
          <w:rFonts w:ascii="Times New Roman" w:hAnsi="Times New Roman" w:cs="Times New Roman"/>
          <w:b/>
        </w:rPr>
      </w:pPr>
    </w:p>
    <w:p w14:paraId="489EC95F" w14:textId="77777777" w:rsidR="00D81F89" w:rsidRDefault="00D81F89" w:rsidP="00B86A05">
      <w:pPr>
        <w:rPr>
          <w:rFonts w:ascii="Times New Roman" w:hAnsi="Times New Roman" w:cs="Times New Roman"/>
          <w:b/>
        </w:rPr>
      </w:pPr>
    </w:p>
    <w:p w14:paraId="56B7F6AC" w14:textId="2822C2F8" w:rsidR="00346F62" w:rsidRDefault="00346F62" w:rsidP="00B86A05">
      <w:pPr>
        <w:rPr>
          <w:rFonts w:ascii="Times New Roman" w:hAnsi="Times New Roman" w:cs="Times New Roman"/>
          <w:b/>
        </w:rPr>
      </w:pPr>
      <w:r>
        <w:rPr>
          <w:rFonts w:ascii="Times New Roman" w:hAnsi="Times New Roman" w:cs="Times New Roman"/>
          <w:b/>
        </w:rPr>
        <w:t>Abstract</w:t>
      </w:r>
    </w:p>
    <w:p w14:paraId="7855C2E6" w14:textId="77777777" w:rsidR="004A47E7" w:rsidRDefault="004A47E7" w:rsidP="00B86A05">
      <w:pPr>
        <w:rPr>
          <w:rFonts w:ascii="Times New Roman" w:hAnsi="Times New Roman" w:cs="Times New Roman"/>
          <w:b/>
        </w:rPr>
      </w:pPr>
    </w:p>
    <w:p w14:paraId="0D22FC07" w14:textId="688F1959" w:rsidR="004A47E7" w:rsidRDefault="004A47E7" w:rsidP="00B86A05">
      <w:pPr>
        <w:rPr>
          <w:rFonts w:ascii="Times New Roman" w:hAnsi="Times New Roman" w:cs="Times New Roman"/>
        </w:rPr>
      </w:pPr>
      <w:r>
        <w:rPr>
          <w:rFonts w:ascii="Times New Roman" w:hAnsi="Times New Roman" w:cs="Times New Roman"/>
        </w:rPr>
        <w:t xml:space="preserve">The aim was to compare the ethics of historical Indian and New Zealand prospective studies of cervical pre-cancer in terms of: scientific justification, potential harms and benefits to subjects, informed consent procedures, monitoring and stopping, and exploitation. </w:t>
      </w:r>
    </w:p>
    <w:p w14:paraId="54CC6AC9" w14:textId="77777777" w:rsidR="004A47E7" w:rsidRDefault="004A47E7" w:rsidP="00B86A05">
      <w:pPr>
        <w:rPr>
          <w:rFonts w:ascii="Times New Roman" w:hAnsi="Times New Roman" w:cs="Times New Roman"/>
        </w:rPr>
      </w:pPr>
    </w:p>
    <w:p w14:paraId="412990BD" w14:textId="6DDC3D46" w:rsidR="004A47E7" w:rsidRDefault="004A47E7" w:rsidP="00B86A05">
      <w:pPr>
        <w:rPr>
          <w:rFonts w:ascii="Times New Roman" w:hAnsi="Times New Roman" w:cs="Times New Roman"/>
        </w:rPr>
      </w:pPr>
      <w:r>
        <w:rPr>
          <w:rFonts w:ascii="Times New Roman" w:hAnsi="Times New Roman" w:cs="Times New Roman"/>
        </w:rPr>
        <w:t>The New Zealand study had poorer scientific justification, greater harm to subjects, absence of informed consent, and greater exploitation.</w:t>
      </w:r>
    </w:p>
    <w:p w14:paraId="72A275D4" w14:textId="77777777" w:rsidR="004A47E7" w:rsidRDefault="004A47E7" w:rsidP="00B86A05">
      <w:pPr>
        <w:rPr>
          <w:rFonts w:ascii="Times New Roman" w:hAnsi="Times New Roman" w:cs="Times New Roman"/>
        </w:rPr>
      </w:pPr>
    </w:p>
    <w:p w14:paraId="5A57FD2E" w14:textId="738B79ED" w:rsidR="004A47E7" w:rsidRPr="004A47E7" w:rsidRDefault="004A47E7" w:rsidP="00B86A05">
      <w:pPr>
        <w:rPr>
          <w:rFonts w:ascii="Times New Roman" w:hAnsi="Times New Roman" w:cs="Times New Roman"/>
        </w:rPr>
      </w:pPr>
      <w:r>
        <w:rPr>
          <w:rFonts w:ascii="Times New Roman" w:hAnsi="Times New Roman" w:cs="Times New Roman"/>
        </w:rPr>
        <w:t>Proposed reasons for on-going criticism of the Indian study are: semantic confusion, lack of consistent detail about informed co</w:t>
      </w:r>
      <w:r w:rsidR="00B86A05">
        <w:rPr>
          <w:rFonts w:ascii="Times New Roman" w:hAnsi="Times New Roman" w:cs="Times New Roman"/>
        </w:rPr>
        <w:t>nsent procedures, and failure</w:t>
      </w:r>
      <w:r w:rsidR="009B2977">
        <w:rPr>
          <w:rFonts w:ascii="Times New Roman" w:hAnsi="Times New Roman" w:cs="Times New Roman"/>
        </w:rPr>
        <w:t xml:space="preserve"> of a professional obligation</w:t>
      </w:r>
      <w:r w:rsidR="00B86A05">
        <w:rPr>
          <w:rFonts w:ascii="Times New Roman" w:hAnsi="Times New Roman" w:cs="Times New Roman"/>
        </w:rPr>
        <w:t xml:space="preserve"> to provide on-going medical</w:t>
      </w:r>
      <w:r>
        <w:rPr>
          <w:rFonts w:ascii="Times New Roman" w:hAnsi="Times New Roman" w:cs="Times New Roman"/>
        </w:rPr>
        <w:t xml:space="preserve"> care. Such criticisms might have been set on a firmer basis, or rejected, if there had been a public judicial inquiry, as happened</w:t>
      </w:r>
      <w:r w:rsidR="00B86A05">
        <w:rPr>
          <w:rFonts w:ascii="Times New Roman" w:hAnsi="Times New Roman" w:cs="Times New Roman"/>
        </w:rPr>
        <w:t xml:space="preserve"> in New Zealand. Current disagreement</w:t>
      </w:r>
      <w:r>
        <w:rPr>
          <w:rFonts w:ascii="Times New Roman" w:hAnsi="Times New Roman" w:cs="Times New Roman"/>
        </w:rPr>
        <w:t xml:space="preserve"> about the ethics of randomised trials of cervical screening in India might be resolved through a public inquiry.</w:t>
      </w:r>
    </w:p>
    <w:p w14:paraId="51E3EF5A" w14:textId="77777777" w:rsidR="0070009A" w:rsidRDefault="0070009A" w:rsidP="00B86A05">
      <w:pPr>
        <w:rPr>
          <w:rFonts w:ascii="Times New Roman" w:hAnsi="Times New Roman" w:cs="Times New Roman"/>
          <w:b/>
        </w:rPr>
      </w:pPr>
    </w:p>
    <w:p w14:paraId="306228B6" w14:textId="77777777" w:rsidR="0070009A" w:rsidRDefault="0070009A" w:rsidP="00B86A05">
      <w:pPr>
        <w:rPr>
          <w:rFonts w:ascii="Times New Roman" w:hAnsi="Times New Roman" w:cs="Times New Roman"/>
          <w:b/>
        </w:rPr>
      </w:pPr>
    </w:p>
    <w:p w14:paraId="40C0AB54" w14:textId="77777777" w:rsidR="0070009A" w:rsidRDefault="0070009A" w:rsidP="00B86A05">
      <w:pPr>
        <w:rPr>
          <w:rFonts w:ascii="Times New Roman" w:hAnsi="Times New Roman" w:cs="Times New Roman"/>
          <w:b/>
        </w:rPr>
      </w:pPr>
    </w:p>
    <w:p w14:paraId="3A798DDB" w14:textId="77777777" w:rsidR="0070009A" w:rsidRDefault="0070009A" w:rsidP="00B86A05">
      <w:pPr>
        <w:rPr>
          <w:rFonts w:ascii="Times New Roman" w:hAnsi="Times New Roman" w:cs="Times New Roman"/>
          <w:b/>
        </w:rPr>
      </w:pPr>
    </w:p>
    <w:p w14:paraId="6443EA51" w14:textId="77777777" w:rsidR="0070009A" w:rsidRDefault="0070009A" w:rsidP="00B86A05">
      <w:pPr>
        <w:rPr>
          <w:rFonts w:ascii="Times New Roman" w:hAnsi="Times New Roman" w:cs="Times New Roman"/>
          <w:b/>
        </w:rPr>
      </w:pPr>
    </w:p>
    <w:p w14:paraId="1C810483" w14:textId="77777777" w:rsidR="0070009A" w:rsidRDefault="0070009A" w:rsidP="00B86A05">
      <w:pPr>
        <w:rPr>
          <w:rFonts w:ascii="Times New Roman" w:hAnsi="Times New Roman" w:cs="Times New Roman"/>
          <w:b/>
        </w:rPr>
      </w:pPr>
    </w:p>
    <w:p w14:paraId="1C96DC53" w14:textId="77777777" w:rsidR="0070009A" w:rsidRDefault="0070009A" w:rsidP="00B86A05">
      <w:pPr>
        <w:rPr>
          <w:rFonts w:ascii="Times New Roman" w:hAnsi="Times New Roman" w:cs="Times New Roman"/>
          <w:b/>
        </w:rPr>
      </w:pPr>
    </w:p>
    <w:p w14:paraId="628F219C" w14:textId="77777777" w:rsidR="0070009A" w:rsidRDefault="0070009A" w:rsidP="00B86A05">
      <w:pPr>
        <w:rPr>
          <w:rFonts w:ascii="Times New Roman" w:hAnsi="Times New Roman" w:cs="Times New Roman"/>
          <w:b/>
        </w:rPr>
      </w:pPr>
    </w:p>
    <w:p w14:paraId="28094620" w14:textId="77777777" w:rsidR="0070009A" w:rsidRDefault="0070009A" w:rsidP="00B86A05">
      <w:pPr>
        <w:rPr>
          <w:rFonts w:ascii="Times New Roman" w:hAnsi="Times New Roman" w:cs="Times New Roman"/>
          <w:b/>
        </w:rPr>
      </w:pPr>
    </w:p>
    <w:p w14:paraId="06D3F50C" w14:textId="77777777" w:rsidR="0070009A" w:rsidRDefault="0070009A" w:rsidP="00B86A05">
      <w:pPr>
        <w:rPr>
          <w:rFonts w:ascii="Times New Roman" w:hAnsi="Times New Roman" w:cs="Times New Roman"/>
          <w:b/>
        </w:rPr>
      </w:pPr>
    </w:p>
    <w:p w14:paraId="0C6C8269" w14:textId="77777777" w:rsidR="0070009A" w:rsidRDefault="0070009A" w:rsidP="00B86A05">
      <w:pPr>
        <w:rPr>
          <w:rFonts w:ascii="Times New Roman" w:hAnsi="Times New Roman" w:cs="Times New Roman"/>
          <w:b/>
        </w:rPr>
      </w:pPr>
    </w:p>
    <w:p w14:paraId="39D3C0B3" w14:textId="77777777" w:rsidR="0070009A" w:rsidRDefault="0070009A" w:rsidP="00B86A05">
      <w:pPr>
        <w:rPr>
          <w:rFonts w:ascii="Times New Roman" w:hAnsi="Times New Roman" w:cs="Times New Roman"/>
          <w:b/>
        </w:rPr>
      </w:pPr>
    </w:p>
    <w:p w14:paraId="0B94629B" w14:textId="77777777" w:rsidR="0070009A" w:rsidRDefault="0070009A" w:rsidP="00B86A05">
      <w:pPr>
        <w:rPr>
          <w:rFonts w:ascii="Times New Roman" w:hAnsi="Times New Roman" w:cs="Times New Roman"/>
          <w:b/>
        </w:rPr>
      </w:pPr>
    </w:p>
    <w:p w14:paraId="56978409" w14:textId="77777777" w:rsidR="0070009A" w:rsidRDefault="0070009A" w:rsidP="00B86A05">
      <w:pPr>
        <w:rPr>
          <w:rFonts w:ascii="Times New Roman" w:hAnsi="Times New Roman" w:cs="Times New Roman"/>
          <w:b/>
        </w:rPr>
      </w:pPr>
    </w:p>
    <w:p w14:paraId="0DB14229" w14:textId="77777777" w:rsidR="0070009A" w:rsidRDefault="0070009A" w:rsidP="00B86A05">
      <w:pPr>
        <w:rPr>
          <w:rFonts w:ascii="Times New Roman" w:hAnsi="Times New Roman" w:cs="Times New Roman"/>
          <w:b/>
        </w:rPr>
      </w:pPr>
    </w:p>
    <w:p w14:paraId="6443E028" w14:textId="77777777" w:rsidR="0070009A" w:rsidRDefault="0070009A" w:rsidP="00B86A05">
      <w:pPr>
        <w:rPr>
          <w:rFonts w:ascii="Times New Roman" w:hAnsi="Times New Roman" w:cs="Times New Roman"/>
          <w:b/>
        </w:rPr>
      </w:pPr>
    </w:p>
    <w:p w14:paraId="1AFB4064" w14:textId="77777777" w:rsidR="0070009A" w:rsidRDefault="0070009A" w:rsidP="00B86A05">
      <w:pPr>
        <w:rPr>
          <w:rFonts w:ascii="Times New Roman" w:hAnsi="Times New Roman" w:cs="Times New Roman"/>
          <w:b/>
        </w:rPr>
      </w:pPr>
    </w:p>
    <w:p w14:paraId="33E1F859" w14:textId="77777777" w:rsidR="0070009A" w:rsidRDefault="0070009A" w:rsidP="00B86A05">
      <w:pPr>
        <w:rPr>
          <w:rFonts w:ascii="Times New Roman" w:hAnsi="Times New Roman" w:cs="Times New Roman"/>
          <w:b/>
        </w:rPr>
      </w:pPr>
    </w:p>
    <w:p w14:paraId="7F0134C3" w14:textId="77777777" w:rsidR="0070009A" w:rsidRDefault="0070009A" w:rsidP="00B86A05">
      <w:pPr>
        <w:rPr>
          <w:rFonts w:ascii="Times New Roman" w:hAnsi="Times New Roman" w:cs="Times New Roman"/>
          <w:b/>
        </w:rPr>
      </w:pPr>
    </w:p>
    <w:p w14:paraId="6C521326" w14:textId="77777777" w:rsidR="0070009A" w:rsidRDefault="0070009A" w:rsidP="00B86A05">
      <w:pPr>
        <w:rPr>
          <w:rFonts w:ascii="Times New Roman" w:hAnsi="Times New Roman" w:cs="Times New Roman"/>
          <w:b/>
        </w:rPr>
      </w:pPr>
    </w:p>
    <w:p w14:paraId="23B591D1" w14:textId="77777777" w:rsidR="0070009A" w:rsidRDefault="0070009A" w:rsidP="00B86A05">
      <w:pPr>
        <w:rPr>
          <w:rFonts w:ascii="Times New Roman" w:hAnsi="Times New Roman" w:cs="Times New Roman"/>
          <w:b/>
        </w:rPr>
      </w:pPr>
    </w:p>
    <w:p w14:paraId="07A7BFE4" w14:textId="77777777" w:rsidR="0070009A" w:rsidRDefault="0070009A" w:rsidP="00B86A05">
      <w:pPr>
        <w:rPr>
          <w:rFonts w:ascii="Times New Roman" w:hAnsi="Times New Roman" w:cs="Times New Roman"/>
          <w:b/>
        </w:rPr>
      </w:pPr>
    </w:p>
    <w:p w14:paraId="6A7F13AD" w14:textId="77777777" w:rsidR="00346F62" w:rsidRPr="00346F62" w:rsidRDefault="00346F62" w:rsidP="00B86A05">
      <w:pPr>
        <w:rPr>
          <w:rFonts w:ascii="Times New Roman" w:hAnsi="Times New Roman" w:cs="Times New Roman"/>
        </w:rPr>
      </w:pPr>
    </w:p>
    <w:p w14:paraId="5FF16A2A" w14:textId="77777777" w:rsidR="00457B55" w:rsidRDefault="00457B55" w:rsidP="00B86A05">
      <w:pPr>
        <w:rPr>
          <w:rFonts w:ascii="Times New Roman" w:hAnsi="Times New Roman" w:cs="Times New Roman"/>
        </w:rPr>
      </w:pPr>
    </w:p>
    <w:p w14:paraId="4B82B555" w14:textId="77777777" w:rsidR="00457B55" w:rsidRDefault="00457B55" w:rsidP="00B86A05">
      <w:pPr>
        <w:rPr>
          <w:rFonts w:ascii="Times New Roman" w:hAnsi="Times New Roman" w:cs="Times New Roman"/>
        </w:rPr>
      </w:pPr>
    </w:p>
    <w:p w14:paraId="0E43CC7E" w14:textId="77777777" w:rsidR="00B86A05" w:rsidRDefault="00B86A05" w:rsidP="00B86A05">
      <w:pPr>
        <w:rPr>
          <w:rFonts w:ascii="Times New Roman" w:hAnsi="Times New Roman" w:cs="Times New Roman"/>
          <w:b/>
        </w:rPr>
      </w:pPr>
    </w:p>
    <w:p w14:paraId="5A08AE2D" w14:textId="77777777" w:rsidR="00B86A05" w:rsidRDefault="00B86A05" w:rsidP="00B86A05">
      <w:pPr>
        <w:rPr>
          <w:rFonts w:ascii="Times New Roman" w:hAnsi="Times New Roman" w:cs="Times New Roman"/>
          <w:b/>
        </w:rPr>
      </w:pPr>
    </w:p>
    <w:p w14:paraId="1A0EDB3A" w14:textId="77777777" w:rsidR="00B86A05" w:rsidRDefault="00B86A05" w:rsidP="00B86A05">
      <w:pPr>
        <w:rPr>
          <w:rFonts w:ascii="Times New Roman" w:hAnsi="Times New Roman" w:cs="Times New Roman"/>
          <w:b/>
        </w:rPr>
      </w:pPr>
    </w:p>
    <w:p w14:paraId="46FD029B" w14:textId="77777777" w:rsidR="00B86A05" w:rsidRDefault="00B86A05" w:rsidP="00B86A05">
      <w:pPr>
        <w:rPr>
          <w:rFonts w:ascii="Times New Roman" w:hAnsi="Times New Roman" w:cs="Times New Roman"/>
          <w:b/>
        </w:rPr>
      </w:pPr>
    </w:p>
    <w:p w14:paraId="7359D989" w14:textId="77777777" w:rsidR="00B86A05" w:rsidRDefault="00B86A05" w:rsidP="00B86A05">
      <w:pPr>
        <w:rPr>
          <w:rFonts w:ascii="Times New Roman" w:hAnsi="Times New Roman" w:cs="Times New Roman"/>
          <w:b/>
        </w:rPr>
      </w:pPr>
    </w:p>
    <w:p w14:paraId="58FB45D1" w14:textId="77777777" w:rsidR="00B86A05" w:rsidRDefault="00B86A05" w:rsidP="00B86A05">
      <w:pPr>
        <w:rPr>
          <w:rFonts w:ascii="Times New Roman" w:hAnsi="Times New Roman" w:cs="Times New Roman"/>
          <w:b/>
        </w:rPr>
      </w:pPr>
    </w:p>
    <w:p w14:paraId="3AB2563E" w14:textId="77777777" w:rsidR="00B86A05" w:rsidRDefault="00B86A05" w:rsidP="00B86A05">
      <w:pPr>
        <w:rPr>
          <w:rFonts w:ascii="Times New Roman" w:hAnsi="Times New Roman" w:cs="Times New Roman"/>
          <w:b/>
        </w:rPr>
      </w:pPr>
    </w:p>
    <w:p w14:paraId="66A350E7" w14:textId="77777777" w:rsidR="00B86A05" w:rsidRDefault="00B86A05" w:rsidP="00B86A05">
      <w:pPr>
        <w:rPr>
          <w:rFonts w:ascii="Times New Roman" w:hAnsi="Times New Roman" w:cs="Times New Roman"/>
          <w:b/>
        </w:rPr>
      </w:pPr>
    </w:p>
    <w:p w14:paraId="22639998" w14:textId="77777777" w:rsidR="00B86A05" w:rsidRDefault="00B86A05" w:rsidP="00B86A05">
      <w:pPr>
        <w:rPr>
          <w:rFonts w:ascii="Times New Roman" w:hAnsi="Times New Roman" w:cs="Times New Roman"/>
          <w:b/>
        </w:rPr>
      </w:pPr>
    </w:p>
    <w:p w14:paraId="7073632E" w14:textId="77777777" w:rsidR="00457B55" w:rsidRDefault="00457B55" w:rsidP="00B86A05">
      <w:pPr>
        <w:rPr>
          <w:rFonts w:ascii="Times New Roman" w:hAnsi="Times New Roman" w:cs="Times New Roman"/>
          <w:b/>
        </w:rPr>
      </w:pPr>
      <w:r w:rsidRPr="002F39BF">
        <w:rPr>
          <w:rFonts w:ascii="Times New Roman" w:hAnsi="Times New Roman" w:cs="Times New Roman"/>
          <w:b/>
        </w:rPr>
        <w:t>Introduction</w:t>
      </w:r>
    </w:p>
    <w:p w14:paraId="1E32D687" w14:textId="77777777" w:rsidR="00B86A05" w:rsidRPr="002F39BF" w:rsidRDefault="00B86A05" w:rsidP="00B86A05">
      <w:pPr>
        <w:rPr>
          <w:rFonts w:ascii="Times New Roman" w:hAnsi="Times New Roman" w:cs="Times New Roman"/>
          <w:b/>
        </w:rPr>
      </w:pPr>
    </w:p>
    <w:p w14:paraId="15B0CBBB" w14:textId="5FF33238" w:rsidR="0069457C" w:rsidRDefault="0069457C" w:rsidP="00B86A05">
      <w:pPr>
        <w:rPr>
          <w:rFonts w:ascii="Times New Roman" w:hAnsi="Times New Roman" w:cs="Times New Roman"/>
        </w:rPr>
      </w:pPr>
      <w:r>
        <w:rPr>
          <w:rFonts w:ascii="Times New Roman" w:hAnsi="Times New Roman" w:cs="Times New Roman"/>
        </w:rPr>
        <w:t>There are s</w:t>
      </w:r>
      <w:r w:rsidR="003E3D11">
        <w:rPr>
          <w:rFonts w:ascii="Times New Roman" w:hAnsi="Times New Roman" w:cs="Times New Roman"/>
        </w:rPr>
        <w:t>triking similarities</w:t>
      </w:r>
      <w:r w:rsidR="003672A9">
        <w:rPr>
          <w:rFonts w:ascii="Times New Roman" w:hAnsi="Times New Roman" w:cs="Times New Roman"/>
        </w:rPr>
        <w:t>, as well as important differences,</w:t>
      </w:r>
      <w:r w:rsidR="003E3D11">
        <w:rPr>
          <w:rFonts w:ascii="Times New Roman" w:hAnsi="Times New Roman" w:cs="Times New Roman"/>
        </w:rPr>
        <w:t xml:space="preserve"> between</w:t>
      </w:r>
      <w:r w:rsidR="00CC6440">
        <w:rPr>
          <w:rFonts w:ascii="Times New Roman" w:hAnsi="Times New Roman" w:cs="Times New Roman"/>
        </w:rPr>
        <w:t xml:space="preserve"> two</w:t>
      </w:r>
      <w:r w:rsidR="003E3D11">
        <w:rPr>
          <w:rFonts w:ascii="Times New Roman" w:hAnsi="Times New Roman" w:cs="Times New Roman"/>
        </w:rPr>
        <w:t xml:space="preserve"> Indian and New Zealand</w:t>
      </w:r>
      <w:r w:rsidR="001568A9">
        <w:rPr>
          <w:rFonts w:ascii="Times New Roman" w:hAnsi="Times New Roman" w:cs="Times New Roman"/>
        </w:rPr>
        <w:t xml:space="preserve"> prospective</w:t>
      </w:r>
      <w:r>
        <w:rPr>
          <w:rFonts w:ascii="Times New Roman" w:hAnsi="Times New Roman" w:cs="Times New Roman"/>
        </w:rPr>
        <w:t xml:space="preserve"> studies </w:t>
      </w:r>
      <w:r w:rsidR="003E3D11">
        <w:rPr>
          <w:rFonts w:ascii="Times New Roman" w:hAnsi="Times New Roman" w:cs="Times New Roman"/>
        </w:rPr>
        <w:t>of cervical pre-cancer that</w:t>
      </w:r>
      <w:r>
        <w:rPr>
          <w:rFonts w:ascii="Times New Roman" w:hAnsi="Times New Roman" w:cs="Times New Roman"/>
        </w:rPr>
        <w:t xml:space="preserve"> gained public attention for alleged unethical practices. </w:t>
      </w:r>
      <w:r w:rsidR="001568A9">
        <w:rPr>
          <w:rFonts w:ascii="Times New Roman" w:hAnsi="Times New Roman" w:cs="Times New Roman"/>
        </w:rPr>
        <w:t>The allegations centre</w:t>
      </w:r>
      <w:r w:rsidR="00EA3F6B">
        <w:rPr>
          <w:rFonts w:ascii="Times New Roman" w:hAnsi="Times New Roman" w:cs="Times New Roman"/>
        </w:rPr>
        <w:t>d</w:t>
      </w:r>
      <w:r w:rsidR="001568A9">
        <w:rPr>
          <w:rFonts w:ascii="Times New Roman" w:hAnsi="Times New Roman" w:cs="Times New Roman"/>
        </w:rPr>
        <w:t xml:space="preserve"> on</w:t>
      </w:r>
      <w:r>
        <w:rPr>
          <w:rFonts w:ascii="Times New Roman" w:hAnsi="Times New Roman" w:cs="Times New Roman"/>
        </w:rPr>
        <w:t xml:space="preserve"> dangers to women subjects whose pre-cancer was followed but not treat</w:t>
      </w:r>
      <w:r w:rsidR="00EA3F6B">
        <w:rPr>
          <w:rFonts w:ascii="Times New Roman" w:hAnsi="Times New Roman" w:cs="Times New Roman"/>
        </w:rPr>
        <w:t>ed, and inadequacies of</w:t>
      </w:r>
      <w:r>
        <w:rPr>
          <w:rFonts w:ascii="Times New Roman" w:hAnsi="Times New Roman" w:cs="Times New Roman"/>
        </w:rPr>
        <w:t xml:space="preserve"> informed consent. For the Indian study, it has</w:t>
      </w:r>
      <w:r w:rsidR="001568A9">
        <w:rPr>
          <w:rFonts w:ascii="Times New Roman" w:hAnsi="Times New Roman" w:cs="Times New Roman"/>
        </w:rPr>
        <w:t xml:space="preserve"> also</w:t>
      </w:r>
      <w:r>
        <w:rPr>
          <w:rFonts w:ascii="Times New Roman" w:hAnsi="Times New Roman" w:cs="Times New Roman"/>
        </w:rPr>
        <w:t xml:space="preserve"> b</w:t>
      </w:r>
      <w:r w:rsidR="00CF5A9F">
        <w:rPr>
          <w:rFonts w:ascii="Times New Roman" w:hAnsi="Times New Roman" w:cs="Times New Roman"/>
        </w:rPr>
        <w:t>een alleged that there were</w:t>
      </w:r>
      <w:r>
        <w:rPr>
          <w:rFonts w:ascii="Times New Roman" w:hAnsi="Times New Roman" w:cs="Times New Roman"/>
        </w:rPr>
        <w:t xml:space="preserve"> substantial delays after referral for treatment when the disease had progressed.</w:t>
      </w:r>
    </w:p>
    <w:p w14:paraId="3A848DB1" w14:textId="77777777" w:rsidR="0069457C" w:rsidRDefault="0069457C" w:rsidP="00B86A05">
      <w:pPr>
        <w:rPr>
          <w:rFonts w:ascii="Times New Roman" w:hAnsi="Times New Roman" w:cs="Times New Roman"/>
        </w:rPr>
      </w:pPr>
    </w:p>
    <w:p w14:paraId="0A3C8117" w14:textId="2BDD3E9C" w:rsidR="0069457C" w:rsidRDefault="0069457C" w:rsidP="00B86A05">
      <w:pPr>
        <w:rPr>
          <w:rFonts w:ascii="Times New Roman" w:hAnsi="Times New Roman" w:cs="Times New Roman"/>
        </w:rPr>
      </w:pPr>
      <w:r>
        <w:rPr>
          <w:rFonts w:ascii="Times New Roman" w:hAnsi="Times New Roman" w:cs="Times New Roman"/>
        </w:rPr>
        <w:t>These are historical studies: the New Zealand ‘unfortunate experiment’ on women with carcinoma in situ (CIS) of the cervix started in the 1960s and came to public attentio</w:t>
      </w:r>
      <w:r w:rsidR="003E3D11">
        <w:rPr>
          <w:rFonts w:ascii="Times New Roman" w:hAnsi="Times New Roman" w:cs="Times New Roman"/>
        </w:rPr>
        <w:t>n in the 1980s (1);</w:t>
      </w:r>
      <w:r>
        <w:rPr>
          <w:rFonts w:ascii="Times New Roman" w:hAnsi="Times New Roman" w:cs="Times New Roman"/>
        </w:rPr>
        <w:t xml:space="preserve"> the Indian ‘observational study’ of cervical dysplasia started in the 1970s and came t</w:t>
      </w:r>
      <w:r w:rsidR="003E3D11">
        <w:rPr>
          <w:rFonts w:ascii="Times New Roman" w:hAnsi="Times New Roman" w:cs="Times New Roman"/>
        </w:rPr>
        <w:t>o public attention in the 1990s (2).</w:t>
      </w:r>
      <w:r>
        <w:rPr>
          <w:rFonts w:ascii="Times New Roman" w:hAnsi="Times New Roman" w:cs="Times New Roman"/>
        </w:rPr>
        <w:t xml:space="preserve"> Both were investigated by a judge: in New Zealand a committee of inquiry led by Judge Silvia Cartwright was established by the government in 1987; in India a seven member inquiry committee headed by a retired j</w:t>
      </w:r>
      <w:r w:rsidR="003E3D11">
        <w:rPr>
          <w:rFonts w:ascii="Times New Roman" w:hAnsi="Times New Roman" w:cs="Times New Roman"/>
        </w:rPr>
        <w:t>udge was set up in 1997(2).</w:t>
      </w:r>
      <w:r>
        <w:rPr>
          <w:rFonts w:ascii="Times New Roman" w:hAnsi="Times New Roman" w:cs="Times New Roman"/>
        </w:rPr>
        <w:t xml:space="preserve"> </w:t>
      </w:r>
    </w:p>
    <w:p w14:paraId="4E311543" w14:textId="77777777" w:rsidR="0069457C" w:rsidRDefault="0069457C" w:rsidP="00B86A05">
      <w:pPr>
        <w:rPr>
          <w:rFonts w:ascii="Times New Roman" w:hAnsi="Times New Roman" w:cs="Times New Roman"/>
        </w:rPr>
      </w:pPr>
    </w:p>
    <w:p w14:paraId="4C09973C" w14:textId="59F7A9FF" w:rsidR="0069457C" w:rsidRDefault="0069457C" w:rsidP="00B86A05">
      <w:pPr>
        <w:rPr>
          <w:rFonts w:ascii="Times New Roman" w:hAnsi="Times New Roman" w:cs="Times New Roman"/>
        </w:rPr>
      </w:pPr>
      <w:r>
        <w:rPr>
          <w:rFonts w:ascii="Times New Roman" w:hAnsi="Times New Roman" w:cs="Times New Roman"/>
        </w:rPr>
        <w:t>Though both studies were inve</w:t>
      </w:r>
      <w:r w:rsidR="001568A9">
        <w:rPr>
          <w:rFonts w:ascii="Times New Roman" w:hAnsi="Times New Roman" w:cs="Times New Roman"/>
        </w:rPr>
        <w:t>stigated independently, more facts about</w:t>
      </w:r>
      <w:r>
        <w:rPr>
          <w:rFonts w:ascii="Times New Roman" w:hAnsi="Times New Roman" w:cs="Times New Roman"/>
        </w:rPr>
        <w:t xml:space="preserve"> the New Zealand study are known</w:t>
      </w:r>
      <w:r w:rsidR="00D0709F">
        <w:rPr>
          <w:rFonts w:ascii="Times New Roman" w:hAnsi="Times New Roman" w:cs="Times New Roman"/>
        </w:rPr>
        <w:t xml:space="preserve"> -</w:t>
      </w:r>
      <w:r>
        <w:rPr>
          <w:rFonts w:ascii="Times New Roman" w:hAnsi="Times New Roman" w:cs="Times New Roman"/>
        </w:rPr>
        <w:t xml:space="preserve"> because the inquiry was held in public and a detailed report p</w:t>
      </w:r>
      <w:r w:rsidR="00D0709F">
        <w:rPr>
          <w:rFonts w:ascii="Times New Roman" w:hAnsi="Times New Roman" w:cs="Times New Roman"/>
        </w:rPr>
        <w:t>ublished - whereas the</w:t>
      </w:r>
      <w:r>
        <w:rPr>
          <w:rFonts w:ascii="Times New Roman" w:hAnsi="Times New Roman" w:cs="Times New Roman"/>
        </w:rPr>
        <w:t xml:space="preserve"> </w:t>
      </w:r>
      <w:r w:rsidR="00D0709F">
        <w:rPr>
          <w:rFonts w:ascii="Times New Roman" w:hAnsi="Times New Roman" w:cs="Times New Roman"/>
        </w:rPr>
        <w:t>Indian inquiry was held in private and no report is available</w:t>
      </w:r>
      <w:r w:rsidR="00973B12">
        <w:rPr>
          <w:rFonts w:ascii="Times New Roman" w:hAnsi="Times New Roman" w:cs="Times New Roman"/>
        </w:rPr>
        <w:t>, though the inquiry exonerated the researchers (personal communication)</w:t>
      </w:r>
      <w:r w:rsidR="00D0709F">
        <w:rPr>
          <w:rFonts w:ascii="Times New Roman" w:hAnsi="Times New Roman" w:cs="Times New Roman"/>
        </w:rPr>
        <w:t>.</w:t>
      </w:r>
      <w:r>
        <w:rPr>
          <w:rFonts w:ascii="Times New Roman" w:hAnsi="Times New Roman" w:cs="Times New Roman"/>
        </w:rPr>
        <w:t xml:space="preserve"> </w:t>
      </w:r>
      <w:r w:rsidR="00D0709F">
        <w:rPr>
          <w:rFonts w:ascii="Times New Roman" w:hAnsi="Times New Roman" w:cs="Times New Roman"/>
        </w:rPr>
        <w:t xml:space="preserve">Moreover, a ‘case study’, based on the Indian study, published by </w:t>
      </w:r>
      <w:r w:rsidR="001568A9">
        <w:rPr>
          <w:rFonts w:ascii="Times New Roman" w:hAnsi="Times New Roman" w:cs="Times New Roman"/>
        </w:rPr>
        <w:t>the World Health Organisation (</w:t>
      </w:r>
      <w:r w:rsidR="00D0709F">
        <w:rPr>
          <w:rFonts w:ascii="Times New Roman" w:hAnsi="Times New Roman" w:cs="Times New Roman"/>
        </w:rPr>
        <w:t>WHO</w:t>
      </w:r>
      <w:r w:rsidR="001568A9">
        <w:rPr>
          <w:rFonts w:ascii="Times New Roman" w:hAnsi="Times New Roman" w:cs="Times New Roman"/>
        </w:rPr>
        <w:t>)</w:t>
      </w:r>
      <w:r w:rsidR="00D0709F">
        <w:rPr>
          <w:rFonts w:ascii="Times New Roman" w:hAnsi="Times New Roman" w:cs="Times New Roman"/>
        </w:rPr>
        <w:t xml:space="preserve"> in the Casebook on Ethical Issues in International Health R</w:t>
      </w:r>
      <w:r w:rsidR="00EA3F6B">
        <w:rPr>
          <w:rFonts w:ascii="Times New Roman" w:hAnsi="Times New Roman" w:cs="Times New Roman"/>
        </w:rPr>
        <w:t>esearch</w:t>
      </w:r>
      <w:r w:rsidR="003E3D11">
        <w:rPr>
          <w:rFonts w:ascii="Times New Roman" w:hAnsi="Times New Roman" w:cs="Times New Roman"/>
        </w:rPr>
        <w:t xml:space="preserve"> (3)</w:t>
      </w:r>
      <w:r w:rsidR="00EA3F6B">
        <w:rPr>
          <w:rFonts w:ascii="Times New Roman" w:hAnsi="Times New Roman" w:cs="Times New Roman"/>
        </w:rPr>
        <w:t>, provides some different</w:t>
      </w:r>
      <w:r w:rsidR="003E3D11">
        <w:rPr>
          <w:rFonts w:ascii="Times New Roman" w:hAnsi="Times New Roman" w:cs="Times New Roman"/>
        </w:rPr>
        <w:t xml:space="preserve"> information</w:t>
      </w:r>
      <w:r w:rsidR="00D0709F">
        <w:rPr>
          <w:rFonts w:ascii="Times New Roman" w:hAnsi="Times New Roman" w:cs="Times New Roman"/>
        </w:rPr>
        <w:t xml:space="preserve"> from that in the</w:t>
      </w:r>
      <w:r w:rsidR="00973B12">
        <w:rPr>
          <w:rFonts w:ascii="Times New Roman" w:hAnsi="Times New Roman" w:cs="Times New Roman"/>
        </w:rPr>
        <w:t xml:space="preserve"> main</w:t>
      </w:r>
      <w:r w:rsidR="00D0709F">
        <w:rPr>
          <w:rFonts w:ascii="Times New Roman" w:hAnsi="Times New Roman" w:cs="Times New Roman"/>
        </w:rPr>
        <w:t xml:space="preserve"> published reports of the study</w:t>
      </w:r>
      <w:r w:rsidR="003E3D11">
        <w:rPr>
          <w:rFonts w:ascii="Times New Roman" w:hAnsi="Times New Roman" w:cs="Times New Roman"/>
        </w:rPr>
        <w:t xml:space="preserve"> (4,5)</w:t>
      </w:r>
      <w:r w:rsidR="00D0709F">
        <w:rPr>
          <w:rFonts w:ascii="Times New Roman" w:hAnsi="Times New Roman" w:cs="Times New Roman"/>
        </w:rPr>
        <w:t>. With these ca</w:t>
      </w:r>
      <w:r w:rsidR="00EA3F6B">
        <w:rPr>
          <w:rFonts w:ascii="Times New Roman" w:hAnsi="Times New Roman" w:cs="Times New Roman"/>
        </w:rPr>
        <w:t>veats, there is still enough</w:t>
      </w:r>
      <w:r w:rsidR="00D0709F">
        <w:rPr>
          <w:rFonts w:ascii="Times New Roman" w:hAnsi="Times New Roman" w:cs="Times New Roman"/>
        </w:rPr>
        <w:t xml:space="preserve"> information on the aims and conduct of both studies to compare the central ethical issues.</w:t>
      </w:r>
    </w:p>
    <w:p w14:paraId="26FBC838" w14:textId="77777777" w:rsidR="00D0709F" w:rsidRDefault="00D0709F" w:rsidP="00B86A05">
      <w:pPr>
        <w:rPr>
          <w:rFonts w:ascii="Times New Roman" w:hAnsi="Times New Roman" w:cs="Times New Roman"/>
        </w:rPr>
      </w:pPr>
    </w:p>
    <w:p w14:paraId="4A2A465D" w14:textId="21868C46" w:rsidR="00AD47EA" w:rsidRPr="003E3D11" w:rsidRDefault="00D0709F" w:rsidP="00B86A05">
      <w:pPr>
        <w:rPr>
          <w:rFonts w:ascii="Times New Roman" w:hAnsi="Times New Roman" w:cs="Times New Roman"/>
          <w:lang w:val="en-US"/>
        </w:rPr>
      </w:pPr>
      <w:r>
        <w:rPr>
          <w:rFonts w:ascii="Times New Roman" w:hAnsi="Times New Roman" w:cs="Times New Roman"/>
        </w:rPr>
        <w:t>Although the studies are historical, in what</w:t>
      </w:r>
      <w:r w:rsidR="001568A9">
        <w:rPr>
          <w:rFonts w:ascii="Times New Roman" w:hAnsi="Times New Roman" w:cs="Times New Roman"/>
        </w:rPr>
        <w:t xml:space="preserve"> follows I do not rely on</w:t>
      </w:r>
      <w:r>
        <w:rPr>
          <w:rFonts w:ascii="Times New Roman" w:hAnsi="Times New Roman" w:cs="Times New Roman"/>
        </w:rPr>
        <w:t xml:space="preserve"> when</w:t>
      </w:r>
      <w:r w:rsidR="001568A9">
        <w:rPr>
          <w:rFonts w:ascii="Times New Roman" w:hAnsi="Times New Roman" w:cs="Times New Roman"/>
        </w:rPr>
        <w:t xml:space="preserve"> particular ethical codes</w:t>
      </w:r>
      <w:r>
        <w:rPr>
          <w:rFonts w:ascii="Times New Roman" w:hAnsi="Times New Roman" w:cs="Times New Roman"/>
        </w:rPr>
        <w:t xml:space="preserve"> were promulgated. As Broo</w:t>
      </w:r>
      <w:r w:rsidR="003E3D11">
        <w:rPr>
          <w:rFonts w:ascii="Times New Roman" w:hAnsi="Times New Roman" w:cs="Times New Roman"/>
        </w:rPr>
        <w:t>kes and I have argued elsewhere (6),</w:t>
      </w:r>
      <w:r>
        <w:rPr>
          <w:rFonts w:ascii="Times New Roman" w:hAnsi="Times New Roman" w:cs="Times New Roman"/>
        </w:rPr>
        <w:t xml:space="preserve"> too much attention to the existence and authority of codes</w:t>
      </w:r>
      <w:r w:rsidR="00AD47EA">
        <w:rPr>
          <w:rFonts w:ascii="Times New Roman" w:hAnsi="Times New Roman" w:cs="Times New Roman"/>
        </w:rPr>
        <w:t xml:space="preserve"> can be used to imply that everything done before such codes is immune from criticism. Where time matters is in considering empirical questions. Knowledge of the natural history of cervical cancer and of the effectiveness of cervical screening using the Pap smear has accumulated over time and this affects ethical judgements about </w:t>
      </w:r>
      <w:r w:rsidR="001568A9">
        <w:rPr>
          <w:rFonts w:ascii="Times New Roman" w:hAnsi="Times New Roman" w:cs="Times New Roman"/>
        </w:rPr>
        <w:t xml:space="preserve">known </w:t>
      </w:r>
      <w:r w:rsidR="00AD47EA">
        <w:rPr>
          <w:rFonts w:ascii="Times New Roman" w:hAnsi="Times New Roman" w:cs="Times New Roman"/>
        </w:rPr>
        <w:t>potential for harm</w:t>
      </w:r>
      <w:r w:rsidR="001568A9">
        <w:rPr>
          <w:rFonts w:ascii="Times New Roman" w:hAnsi="Times New Roman" w:cs="Times New Roman"/>
        </w:rPr>
        <w:t xml:space="preserve"> or benefit</w:t>
      </w:r>
      <w:r w:rsidR="00AD47EA">
        <w:rPr>
          <w:rFonts w:ascii="Times New Roman" w:hAnsi="Times New Roman" w:cs="Times New Roman"/>
        </w:rPr>
        <w:t xml:space="preserve">. </w:t>
      </w:r>
      <w:r w:rsidR="003670A5">
        <w:rPr>
          <w:rFonts w:ascii="Times New Roman" w:hAnsi="Times New Roman" w:cs="Times New Roman"/>
        </w:rPr>
        <w:t>Moreover, cervical screening programmes have been introduced at different times in different places; this context is also relevant.</w:t>
      </w:r>
    </w:p>
    <w:p w14:paraId="52DA4B2E" w14:textId="77777777" w:rsidR="003670A5" w:rsidRDefault="003670A5" w:rsidP="00B86A05">
      <w:pPr>
        <w:rPr>
          <w:rFonts w:ascii="Times New Roman" w:hAnsi="Times New Roman" w:cs="Times New Roman"/>
        </w:rPr>
      </w:pPr>
    </w:p>
    <w:p w14:paraId="1B83050C" w14:textId="77122AC9" w:rsidR="003670A5" w:rsidRDefault="003670A5" w:rsidP="00B86A05">
      <w:pPr>
        <w:rPr>
          <w:rFonts w:ascii="Times New Roman" w:hAnsi="Times New Roman" w:cs="Times New Roman"/>
        </w:rPr>
      </w:pPr>
      <w:r>
        <w:rPr>
          <w:rFonts w:ascii="Times New Roman" w:hAnsi="Times New Roman" w:cs="Times New Roman"/>
        </w:rPr>
        <w:t>In w</w:t>
      </w:r>
      <w:r w:rsidR="00EA3F6B">
        <w:rPr>
          <w:rFonts w:ascii="Times New Roman" w:hAnsi="Times New Roman" w:cs="Times New Roman"/>
        </w:rPr>
        <w:t>hat follows I first describe the</w:t>
      </w:r>
      <w:r>
        <w:rPr>
          <w:rFonts w:ascii="Times New Roman" w:hAnsi="Times New Roman" w:cs="Times New Roman"/>
        </w:rPr>
        <w:t xml:space="preserve"> timing of</w:t>
      </w:r>
      <w:r w:rsidR="00EA3F6B">
        <w:rPr>
          <w:rFonts w:ascii="Times New Roman" w:hAnsi="Times New Roman" w:cs="Times New Roman"/>
        </w:rPr>
        <w:t xml:space="preserve"> the implementation of cervical screening and</w:t>
      </w:r>
      <w:r>
        <w:rPr>
          <w:rFonts w:ascii="Times New Roman" w:hAnsi="Times New Roman" w:cs="Times New Roman"/>
        </w:rPr>
        <w:t xml:space="preserve"> </w:t>
      </w:r>
      <w:r w:rsidR="003E3D11">
        <w:rPr>
          <w:rFonts w:ascii="Times New Roman" w:hAnsi="Times New Roman" w:cs="Times New Roman"/>
        </w:rPr>
        <w:t xml:space="preserve">of </w:t>
      </w:r>
      <w:r>
        <w:rPr>
          <w:rFonts w:ascii="Times New Roman" w:hAnsi="Times New Roman" w:cs="Times New Roman"/>
        </w:rPr>
        <w:t xml:space="preserve">accumulating knowledge of the natural history of dysplasia and CIS. This is followed by an outline of </w:t>
      </w:r>
      <w:r w:rsidR="003E3D11">
        <w:rPr>
          <w:rFonts w:ascii="Times New Roman" w:hAnsi="Times New Roman" w:cs="Times New Roman"/>
        </w:rPr>
        <w:t>the two studies in terms of: the</w:t>
      </w:r>
      <w:r>
        <w:rPr>
          <w:rFonts w:ascii="Times New Roman" w:hAnsi="Times New Roman" w:cs="Times New Roman"/>
        </w:rPr>
        <w:t xml:space="preserve"> aims and design</w:t>
      </w:r>
      <w:r w:rsidR="003E3D11">
        <w:rPr>
          <w:rFonts w:ascii="Times New Roman" w:hAnsi="Times New Roman" w:cs="Times New Roman"/>
        </w:rPr>
        <w:t>s</w:t>
      </w:r>
      <w:r w:rsidR="00C83ED8">
        <w:rPr>
          <w:rFonts w:ascii="Times New Roman" w:hAnsi="Times New Roman" w:cs="Times New Roman"/>
        </w:rPr>
        <w:t>,</w:t>
      </w:r>
      <w:r w:rsidR="003E3D11">
        <w:rPr>
          <w:rFonts w:ascii="Times New Roman" w:hAnsi="Times New Roman" w:cs="Times New Roman"/>
        </w:rPr>
        <w:t xml:space="preserve"> scientific justification</w:t>
      </w:r>
      <w:r w:rsidR="00C83ED8">
        <w:rPr>
          <w:rFonts w:ascii="Times New Roman" w:hAnsi="Times New Roman" w:cs="Times New Roman"/>
        </w:rPr>
        <w:t>,</w:t>
      </w:r>
      <w:r w:rsidR="003E3D11">
        <w:rPr>
          <w:rFonts w:ascii="Times New Roman" w:hAnsi="Times New Roman" w:cs="Times New Roman"/>
        </w:rPr>
        <w:t xml:space="preserve"> </w:t>
      </w:r>
      <w:r>
        <w:rPr>
          <w:rFonts w:ascii="Times New Roman" w:hAnsi="Times New Roman" w:cs="Times New Roman"/>
        </w:rPr>
        <w:t>potential harms</w:t>
      </w:r>
      <w:r w:rsidR="003E3D11">
        <w:rPr>
          <w:rFonts w:ascii="Times New Roman" w:hAnsi="Times New Roman" w:cs="Times New Roman"/>
        </w:rPr>
        <w:t xml:space="preserve"> and benefits to subjects</w:t>
      </w:r>
      <w:r w:rsidR="00C83ED8">
        <w:rPr>
          <w:rFonts w:ascii="Times New Roman" w:hAnsi="Times New Roman" w:cs="Times New Roman"/>
        </w:rPr>
        <w:t>,</w:t>
      </w:r>
      <w:r>
        <w:rPr>
          <w:rFonts w:ascii="Times New Roman" w:hAnsi="Times New Roman" w:cs="Times New Roman"/>
        </w:rPr>
        <w:t xml:space="preserve"> </w:t>
      </w:r>
      <w:r w:rsidR="003E3D11">
        <w:rPr>
          <w:rFonts w:ascii="Times New Roman" w:hAnsi="Times New Roman" w:cs="Times New Roman"/>
        </w:rPr>
        <w:t>informed consent procedures</w:t>
      </w:r>
      <w:r w:rsidR="00C83ED8">
        <w:rPr>
          <w:rFonts w:ascii="Times New Roman" w:hAnsi="Times New Roman" w:cs="Times New Roman"/>
        </w:rPr>
        <w:t>,</w:t>
      </w:r>
      <w:r>
        <w:rPr>
          <w:rFonts w:ascii="Times New Roman" w:hAnsi="Times New Roman" w:cs="Times New Roman"/>
        </w:rPr>
        <w:t xml:space="preserve"> monitoring and stopping</w:t>
      </w:r>
      <w:r w:rsidR="00C83ED8">
        <w:rPr>
          <w:rFonts w:ascii="Times New Roman" w:hAnsi="Times New Roman" w:cs="Times New Roman"/>
        </w:rPr>
        <w:t>,</w:t>
      </w:r>
      <w:r>
        <w:rPr>
          <w:rFonts w:ascii="Times New Roman" w:hAnsi="Times New Roman" w:cs="Times New Roman"/>
        </w:rPr>
        <w:t xml:space="preserve"> </w:t>
      </w:r>
      <w:r w:rsidR="003E3D11">
        <w:rPr>
          <w:rFonts w:ascii="Times New Roman" w:hAnsi="Times New Roman" w:cs="Times New Roman"/>
        </w:rPr>
        <w:t>and</w:t>
      </w:r>
      <w:r>
        <w:rPr>
          <w:rFonts w:ascii="Times New Roman" w:hAnsi="Times New Roman" w:cs="Times New Roman"/>
        </w:rPr>
        <w:t xml:space="preserve"> exploitation. Lastly I discuss</w:t>
      </w:r>
      <w:r w:rsidR="002F39BF">
        <w:rPr>
          <w:rFonts w:ascii="Times New Roman" w:hAnsi="Times New Roman" w:cs="Times New Roman"/>
        </w:rPr>
        <w:t xml:space="preserve"> the overall comparison and</w:t>
      </w:r>
      <w:r>
        <w:rPr>
          <w:rFonts w:ascii="Times New Roman" w:hAnsi="Times New Roman" w:cs="Times New Roman"/>
        </w:rPr>
        <w:t xml:space="preserve"> why the Indian study might have come in for such strenuous criticism when the ethical </w:t>
      </w:r>
      <w:r w:rsidR="002F39BF">
        <w:rPr>
          <w:rFonts w:ascii="Times New Roman" w:hAnsi="Times New Roman" w:cs="Times New Roman"/>
        </w:rPr>
        <w:t xml:space="preserve">breaches, at least in </w:t>
      </w:r>
      <w:r w:rsidR="003672A9">
        <w:rPr>
          <w:rFonts w:ascii="Times New Roman" w:hAnsi="Times New Roman" w:cs="Times New Roman"/>
        </w:rPr>
        <w:t>comparison with</w:t>
      </w:r>
      <w:r>
        <w:rPr>
          <w:rFonts w:ascii="Times New Roman" w:hAnsi="Times New Roman" w:cs="Times New Roman"/>
        </w:rPr>
        <w:t xml:space="preserve"> the</w:t>
      </w:r>
      <w:r w:rsidR="00EA3F6B">
        <w:rPr>
          <w:rFonts w:ascii="Times New Roman" w:hAnsi="Times New Roman" w:cs="Times New Roman"/>
        </w:rPr>
        <w:t xml:space="preserve"> New Zealand study, appear</w:t>
      </w:r>
      <w:r w:rsidR="003E3D11">
        <w:rPr>
          <w:rFonts w:ascii="Times New Roman" w:hAnsi="Times New Roman" w:cs="Times New Roman"/>
        </w:rPr>
        <w:t xml:space="preserve"> to </w:t>
      </w:r>
      <w:r w:rsidR="003672A9">
        <w:rPr>
          <w:rFonts w:ascii="Times New Roman" w:hAnsi="Times New Roman" w:cs="Times New Roman"/>
        </w:rPr>
        <w:t>have been</w:t>
      </w:r>
      <w:r>
        <w:rPr>
          <w:rFonts w:ascii="Times New Roman" w:hAnsi="Times New Roman" w:cs="Times New Roman"/>
        </w:rPr>
        <w:t xml:space="preserve"> </w:t>
      </w:r>
      <w:ins w:id="1" w:author="Charlotte Paul" w:date="2017-11-09T11:24:00Z">
        <w:r w:rsidR="00B726D0">
          <w:rPr>
            <w:rFonts w:ascii="Times New Roman" w:hAnsi="Times New Roman" w:cs="Times New Roman"/>
          </w:rPr>
          <w:t xml:space="preserve">relatively </w:t>
        </w:r>
      </w:ins>
      <w:r>
        <w:rPr>
          <w:rFonts w:ascii="Times New Roman" w:hAnsi="Times New Roman" w:cs="Times New Roman"/>
        </w:rPr>
        <w:t xml:space="preserve">minor. </w:t>
      </w:r>
    </w:p>
    <w:p w14:paraId="0C654EF7" w14:textId="77777777" w:rsidR="00457B55" w:rsidRDefault="00457B55" w:rsidP="00B86A05">
      <w:pPr>
        <w:rPr>
          <w:rFonts w:ascii="Times New Roman" w:hAnsi="Times New Roman" w:cs="Times New Roman"/>
        </w:rPr>
      </w:pPr>
    </w:p>
    <w:p w14:paraId="49B0FB32" w14:textId="77777777" w:rsidR="00CC6440" w:rsidRDefault="00CC6440" w:rsidP="00B86A05">
      <w:pPr>
        <w:rPr>
          <w:rFonts w:ascii="Times New Roman" w:hAnsi="Times New Roman" w:cs="Times New Roman"/>
          <w:i/>
        </w:rPr>
      </w:pPr>
    </w:p>
    <w:p w14:paraId="25A18A3A" w14:textId="77777777" w:rsidR="00CC6440" w:rsidRDefault="00CC6440" w:rsidP="00B86A05">
      <w:pPr>
        <w:rPr>
          <w:rFonts w:ascii="Times New Roman" w:hAnsi="Times New Roman" w:cs="Times New Roman"/>
          <w:i/>
        </w:rPr>
      </w:pPr>
    </w:p>
    <w:p w14:paraId="41409D79" w14:textId="77777777" w:rsidR="00CC6440" w:rsidRDefault="00CC6440" w:rsidP="00B86A05">
      <w:pPr>
        <w:rPr>
          <w:rFonts w:ascii="Times New Roman" w:hAnsi="Times New Roman" w:cs="Times New Roman"/>
          <w:i/>
        </w:rPr>
      </w:pPr>
    </w:p>
    <w:p w14:paraId="6208105E" w14:textId="77777777" w:rsidR="00B86A05" w:rsidRDefault="00B86A05" w:rsidP="00B86A05">
      <w:pPr>
        <w:rPr>
          <w:rFonts w:ascii="Times New Roman" w:hAnsi="Times New Roman" w:cs="Times New Roman"/>
          <w:i/>
        </w:rPr>
      </w:pPr>
    </w:p>
    <w:p w14:paraId="259316A6" w14:textId="03C5614E" w:rsidR="00457B55" w:rsidRPr="00857BE9" w:rsidRDefault="00457B55" w:rsidP="00B86A05">
      <w:pPr>
        <w:rPr>
          <w:rFonts w:ascii="Times New Roman" w:hAnsi="Times New Roman" w:cs="Times New Roman"/>
          <w:i/>
        </w:rPr>
      </w:pPr>
      <w:r w:rsidRPr="00857BE9">
        <w:rPr>
          <w:rFonts w:ascii="Times New Roman" w:hAnsi="Times New Roman" w:cs="Times New Roman"/>
          <w:i/>
        </w:rPr>
        <w:t>Backgroun</w:t>
      </w:r>
      <w:r w:rsidR="00EA3F6B">
        <w:rPr>
          <w:rFonts w:ascii="Times New Roman" w:hAnsi="Times New Roman" w:cs="Times New Roman"/>
          <w:i/>
        </w:rPr>
        <w:t>d on</w:t>
      </w:r>
      <w:r>
        <w:rPr>
          <w:rFonts w:ascii="Times New Roman" w:hAnsi="Times New Roman" w:cs="Times New Roman"/>
          <w:i/>
        </w:rPr>
        <w:t xml:space="preserve"> </w:t>
      </w:r>
      <w:r w:rsidRPr="00857BE9">
        <w:rPr>
          <w:rFonts w:ascii="Times New Roman" w:hAnsi="Times New Roman" w:cs="Times New Roman"/>
          <w:i/>
        </w:rPr>
        <w:t>cervical cancer screen</w:t>
      </w:r>
      <w:r>
        <w:rPr>
          <w:rFonts w:ascii="Times New Roman" w:hAnsi="Times New Roman" w:cs="Times New Roman"/>
          <w:i/>
        </w:rPr>
        <w:t>ing</w:t>
      </w:r>
      <w:r w:rsidR="00EA3F6B">
        <w:rPr>
          <w:rFonts w:ascii="Times New Roman" w:hAnsi="Times New Roman" w:cs="Times New Roman"/>
          <w:i/>
        </w:rPr>
        <w:t xml:space="preserve"> and pre-cancer</w:t>
      </w:r>
      <w:r>
        <w:rPr>
          <w:rFonts w:ascii="Times New Roman" w:hAnsi="Times New Roman" w:cs="Times New Roman"/>
          <w:i/>
        </w:rPr>
        <w:t xml:space="preserve"> </w:t>
      </w:r>
    </w:p>
    <w:p w14:paraId="46329100" w14:textId="21054F2D" w:rsidR="00EA3F6B" w:rsidRDefault="00EA3F6B" w:rsidP="00B86A05">
      <w:pPr>
        <w:rPr>
          <w:rFonts w:ascii="Times New Roman" w:hAnsi="Times New Roman" w:cs="Times New Roman"/>
        </w:rPr>
      </w:pPr>
      <w:r>
        <w:rPr>
          <w:rFonts w:ascii="Times New Roman" w:hAnsi="Times New Roman" w:cs="Times New Roman"/>
        </w:rPr>
        <w:t>Cervical screening, using the Pap smear, started in the 1940s and 50s in industrialised countries</w:t>
      </w:r>
      <w:r w:rsidR="00DB1B18">
        <w:rPr>
          <w:rFonts w:ascii="Times New Roman" w:hAnsi="Times New Roman" w:cs="Times New Roman"/>
        </w:rPr>
        <w:t>. The rationale for such screening was that it would detect a pre-cancerous condition,</w:t>
      </w:r>
      <w:r w:rsidR="003E3D11">
        <w:rPr>
          <w:rFonts w:ascii="Times New Roman" w:hAnsi="Times New Roman" w:cs="Times New Roman"/>
        </w:rPr>
        <w:t xml:space="preserve"> carcinoma in situ (CIS)</w:t>
      </w:r>
      <w:r w:rsidR="00DB1B18">
        <w:rPr>
          <w:rFonts w:ascii="Times New Roman" w:hAnsi="Times New Roman" w:cs="Times New Roman"/>
        </w:rPr>
        <w:t>, in which abnormal cells, like cancer, are present but are confined to the surface epithelium and have not invaded the underlying tissue</w:t>
      </w:r>
      <w:r w:rsidR="00777FE8">
        <w:rPr>
          <w:rFonts w:ascii="Times New Roman" w:hAnsi="Times New Roman" w:cs="Times New Roman"/>
        </w:rPr>
        <w:t xml:space="preserve"> – the hallmark of cancer</w:t>
      </w:r>
      <w:r w:rsidR="00DB1B18">
        <w:rPr>
          <w:rFonts w:ascii="Times New Roman" w:hAnsi="Times New Roman" w:cs="Times New Roman"/>
        </w:rPr>
        <w:t>. Detecting and treating CIS should</w:t>
      </w:r>
      <w:r w:rsidR="0021757E">
        <w:rPr>
          <w:rFonts w:ascii="Times New Roman" w:hAnsi="Times New Roman" w:cs="Times New Roman"/>
        </w:rPr>
        <w:t>,</w:t>
      </w:r>
      <w:r w:rsidR="003E3D11">
        <w:rPr>
          <w:rFonts w:ascii="Times New Roman" w:hAnsi="Times New Roman" w:cs="Times New Roman"/>
        </w:rPr>
        <w:t xml:space="preserve"> hence</w:t>
      </w:r>
      <w:r w:rsidR="0021757E">
        <w:rPr>
          <w:rFonts w:ascii="Times New Roman" w:hAnsi="Times New Roman" w:cs="Times New Roman"/>
        </w:rPr>
        <w:t>,</w:t>
      </w:r>
      <w:r w:rsidR="003E3D11">
        <w:rPr>
          <w:rFonts w:ascii="Times New Roman" w:hAnsi="Times New Roman" w:cs="Times New Roman"/>
        </w:rPr>
        <w:t xml:space="preserve"> reduc</w:t>
      </w:r>
      <w:r w:rsidR="00DB1B18">
        <w:rPr>
          <w:rFonts w:ascii="Times New Roman" w:hAnsi="Times New Roman" w:cs="Times New Roman"/>
        </w:rPr>
        <w:t>e</w:t>
      </w:r>
      <w:r w:rsidR="003E3D11">
        <w:rPr>
          <w:rFonts w:ascii="Times New Roman" w:hAnsi="Times New Roman" w:cs="Times New Roman"/>
        </w:rPr>
        <w:t xml:space="preserve"> the incidence</w:t>
      </w:r>
      <w:r w:rsidR="00E660DE">
        <w:rPr>
          <w:rFonts w:ascii="Times New Roman" w:hAnsi="Times New Roman" w:cs="Times New Roman"/>
        </w:rPr>
        <w:t xml:space="preserve"> of</w:t>
      </w:r>
      <w:r w:rsidR="003E3D11">
        <w:rPr>
          <w:rFonts w:ascii="Times New Roman" w:hAnsi="Times New Roman" w:cs="Times New Roman"/>
        </w:rPr>
        <w:t xml:space="preserve"> and mortality from</w:t>
      </w:r>
      <w:r w:rsidR="00761B48">
        <w:rPr>
          <w:rFonts w:ascii="Times New Roman" w:hAnsi="Times New Roman" w:cs="Times New Roman"/>
        </w:rPr>
        <w:t xml:space="preserve"> cervical</w:t>
      </w:r>
      <w:r w:rsidR="00B86A05">
        <w:rPr>
          <w:rFonts w:ascii="Times New Roman" w:hAnsi="Times New Roman" w:cs="Times New Roman"/>
        </w:rPr>
        <w:t xml:space="preserve"> </w:t>
      </w:r>
      <w:r w:rsidR="003E3D11">
        <w:rPr>
          <w:rFonts w:ascii="Times New Roman" w:hAnsi="Times New Roman" w:cs="Times New Roman"/>
        </w:rPr>
        <w:t>cancer</w:t>
      </w:r>
      <w:r>
        <w:rPr>
          <w:rFonts w:ascii="Times New Roman" w:hAnsi="Times New Roman" w:cs="Times New Roman"/>
        </w:rPr>
        <w:t>. By the 1960s,</w:t>
      </w:r>
      <w:r w:rsidR="003E3D11">
        <w:rPr>
          <w:rFonts w:ascii="Times New Roman" w:hAnsi="Times New Roman" w:cs="Times New Roman"/>
        </w:rPr>
        <w:t xml:space="preserve"> there was evidence that CIS, if left untreated, progressed to invasive cancer in a proportion of cases and that cervical screening was probably effective (7);</w:t>
      </w:r>
      <w:r w:rsidR="00973B12">
        <w:rPr>
          <w:rFonts w:ascii="Times New Roman" w:hAnsi="Times New Roman" w:cs="Times New Roman"/>
        </w:rPr>
        <w:t xml:space="preserve"> though there was no strong</w:t>
      </w:r>
      <w:r w:rsidR="003E3D11">
        <w:rPr>
          <w:rFonts w:ascii="Times New Roman" w:hAnsi="Times New Roman" w:cs="Times New Roman"/>
        </w:rPr>
        <w:t xml:space="preserve"> evidence until the 1980s (8). C</w:t>
      </w:r>
      <w:r>
        <w:rPr>
          <w:rFonts w:ascii="Times New Roman" w:hAnsi="Times New Roman" w:cs="Times New Roman"/>
        </w:rPr>
        <w:t>ervical screening was available in New Zealand</w:t>
      </w:r>
      <w:r w:rsidR="003E3D11">
        <w:rPr>
          <w:rFonts w:ascii="Times New Roman" w:hAnsi="Times New Roman" w:cs="Times New Roman"/>
        </w:rPr>
        <w:t xml:space="preserve"> from the 1950s</w:t>
      </w:r>
      <w:r>
        <w:rPr>
          <w:rFonts w:ascii="Times New Roman" w:hAnsi="Times New Roman" w:cs="Times New Roman"/>
        </w:rPr>
        <w:t xml:space="preserve"> and </w:t>
      </w:r>
      <w:r w:rsidR="003E3D11">
        <w:rPr>
          <w:rFonts w:ascii="Times New Roman" w:hAnsi="Times New Roman" w:cs="Times New Roman"/>
        </w:rPr>
        <w:t xml:space="preserve">in the 1960s </w:t>
      </w:r>
      <w:r>
        <w:rPr>
          <w:rFonts w:ascii="Times New Roman" w:hAnsi="Times New Roman" w:cs="Times New Roman"/>
        </w:rPr>
        <w:t>there were campaigns to increase screening uptake</w:t>
      </w:r>
      <w:r w:rsidR="00520BDB">
        <w:rPr>
          <w:rFonts w:ascii="Times New Roman" w:hAnsi="Times New Roman" w:cs="Times New Roman"/>
        </w:rPr>
        <w:t xml:space="preserve"> (9)</w:t>
      </w:r>
      <w:r>
        <w:rPr>
          <w:rFonts w:ascii="Times New Roman" w:hAnsi="Times New Roman" w:cs="Times New Roman"/>
        </w:rPr>
        <w:t xml:space="preserve">. </w:t>
      </w:r>
      <w:r w:rsidR="00761B48">
        <w:rPr>
          <w:rFonts w:ascii="Times New Roman" w:hAnsi="Times New Roman" w:cs="Times New Roman"/>
        </w:rPr>
        <w:t>Since the 1980s,</w:t>
      </w:r>
      <w:r w:rsidR="003E3D11">
        <w:rPr>
          <w:rFonts w:ascii="Times New Roman" w:hAnsi="Times New Roman" w:cs="Times New Roman"/>
        </w:rPr>
        <w:t xml:space="preserve"> national </w:t>
      </w:r>
      <w:r w:rsidR="00761B48">
        <w:rPr>
          <w:rFonts w:ascii="Times New Roman" w:hAnsi="Times New Roman" w:cs="Times New Roman"/>
        </w:rPr>
        <w:t xml:space="preserve">cytology </w:t>
      </w:r>
      <w:r w:rsidR="003E3D11">
        <w:rPr>
          <w:rFonts w:ascii="Times New Roman" w:hAnsi="Times New Roman" w:cs="Times New Roman"/>
        </w:rPr>
        <w:t>screening programmes have been introduced in many countries, thoug</w:t>
      </w:r>
      <w:r w:rsidR="00761B48">
        <w:rPr>
          <w:rFonts w:ascii="Times New Roman" w:hAnsi="Times New Roman" w:cs="Times New Roman"/>
        </w:rPr>
        <w:t>h not in India</w:t>
      </w:r>
      <w:r w:rsidR="00520BDB">
        <w:rPr>
          <w:rFonts w:ascii="Times New Roman" w:hAnsi="Times New Roman" w:cs="Times New Roman"/>
        </w:rPr>
        <w:t xml:space="preserve">. </w:t>
      </w:r>
      <w:r w:rsidR="005A46EE">
        <w:rPr>
          <w:rFonts w:ascii="Times New Roman" w:hAnsi="Times New Roman" w:cs="Times New Roman"/>
        </w:rPr>
        <w:t>Cervical cancer rema</w:t>
      </w:r>
      <w:r w:rsidR="00DB1B18">
        <w:rPr>
          <w:rFonts w:ascii="Times New Roman" w:hAnsi="Times New Roman" w:cs="Times New Roman"/>
        </w:rPr>
        <w:t>ins the second</w:t>
      </w:r>
      <w:r w:rsidR="005A46EE">
        <w:rPr>
          <w:rFonts w:ascii="Times New Roman" w:hAnsi="Times New Roman" w:cs="Times New Roman"/>
        </w:rPr>
        <w:t xml:space="preserve"> </w:t>
      </w:r>
      <w:r w:rsidR="00DB1B18">
        <w:rPr>
          <w:rFonts w:ascii="Times New Roman" w:hAnsi="Times New Roman" w:cs="Times New Roman"/>
        </w:rPr>
        <w:t xml:space="preserve">most common </w:t>
      </w:r>
      <w:r w:rsidR="005A46EE">
        <w:rPr>
          <w:rFonts w:ascii="Times New Roman" w:hAnsi="Times New Roman" w:cs="Times New Roman"/>
        </w:rPr>
        <w:t>cancer among women in India</w:t>
      </w:r>
      <w:r w:rsidR="00761B48">
        <w:rPr>
          <w:rFonts w:ascii="Times New Roman" w:hAnsi="Times New Roman" w:cs="Times New Roman"/>
        </w:rPr>
        <w:t>, where scaling up of other methods of cervical screening is underway (10)</w:t>
      </w:r>
      <w:r w:rsidR="005A46EE">
        <w:rPr>
          <w:rFonts w:ascii="Times New Roman" w:hAnsi="Times New Roman" w:cs="Times New Roman"/>
        </w:rPr>
        <w:t>.</w:t>
      </w:r>
    </w:p>
    <w:p w14:paraId="1CF19886" w14:textId="77777777" w:rsidR="00EA3F6B" w:rsidRDefault="00EA3F6B" w:rsidP="00B86A05">
      <w:pPr>
        <w:rPr>
          <w:rFonts w:ascii="Times New Roman" w:hAnsi="Times New Roman" w:cs="Times New Roman"/>
        </w:rPr>
      </w:pPr>
    </w:p>
    <w:p w14:paraId="021FCE78" w14:textId="595A4E62" w:rsidR="00412A89" w:rsidRDefault="00E44B24" w:rsidP="00B86A05">
      <w:pPr>
        <w:rPr>
          <w:rFonts w:ascii="Times New Roman" w:hAnsi="Times New Roman" w:cs="Times New Roman"/>
        </w:rPr>
      </w:pPr>
      <w:r>
        <w:rPr>
          <w:rFonts w:ascii="Times New Roman" w:hAnsi="Times New Roman" w:cs="Times New Roman"/>
        </w:rPr>
        <w:t>When screening is</w:t>
      </w:r>
      <w:r w:rsidR="00457B55">
        <w:rPr>
          <w:rFonts w:ascii="Times New Roman" w:hAnsi="Times New Roman" w:cs="Times New Roman"/>
        </w:rPr>
        <w:t xml:space="preserve"> introduced into a country, the expectation (and ethical obligation) is that the people with screen-detected disease </w:t>
      </w:r>
      <w:r w:rsidR="00E660DE">
        <w:rPr>
          <w:rFonts w:ascii="Times New Roman" w:hAnsi="Times New Roman" w:cs="Times New Roman"/>
        </w:rPr>
        <w:t xml:space="preserve">will </w:t>
      </w:r>
      <w:r w:rsidR="00457B55">
        <w:rPr>
          <w:rFonts w:ascii="Times New Roman" w:hAnsi="Times New Roman" w:cs="Times New Roman"/>
        </w:rPr>
        <w:t>be treated according to some agreed policy</w:t>
      </w:r>
      <w:r w:rsidR="00520BDB">
        <w:rPr>
          <w:rFonts w:ascii="Times New Roman" w:hAnsi="Times New Roman" w:cs="Times New Roman"/>
        </w:rPr>
        <w:t xml:space="preserve"> (7)</w:t>
      </w:r>
      <w:r w:rsidR="00457B55">
        <w:rPr>
          <w:rFonts w:ascii="Times New Roman" w:hAnsi="Times New Roman" w:cs="Times New Roman"/>
        </w:rPr>
        <w:t>. Nevertheless, there may still be uncertainty about which screen-detected conditions should be treated. Cervical c</w:t>
      </w:r>
      <w:r>
        <w:rPr>
          <w:rFonts w:ascii="Times New Roman" w:hAnsi="Times New Roman" w:cs="Times New Roman"/>
        </w:rPr>
        <w:t>ytology screening in the 1950s and 60s was</w:t>
      </w:r>
      <w:r w:rsidR="00520BDB">
        <w:rPr>
          <w:rFonts w:ascii="Times New Roman" w:hAnsi="Times New Roman" w:cs="Times New Roman"/>
        </w:rPr>
        <w:t xml:space="preserve"> intended to detect CIS, b</w:t>
      </w:r>
      <w:r w:rsidR="00457B55">
        <w:rPr>
          <w:rFonts w:ascii="Times New Roman" w:hAnsi="Times New Roman" w:cs="Times New Roman"/>
        </w:rPr>
        <w:t>ut cervical screening also detected more severe abnormalit</w:t>
      </w:r>
      <w:r w:rsidR="00777FE8">
        <w:rPr>
          <w:rFonts w:ascii="Times New Roman" w:hAnsi="Times New Roman" w:cs="Times New Roman"/>
        </w:rPr>
        <w:t>ies – early invasive carcinoma,</w:t>
      </w:r>
      <w:r w:rsidR="00457B55">
        <w:rPr>
          <w:rFonts w:ascii="Times New Roman" w:hAnsi="Times New Roman" w:cs="Times New Roman"/>
        </w:rPr>
        <w:t xml:space="preserve"> and less severe abnormalities – dysplasia. Clearly invasive cancer should be treated, but there has been less certainty about the balance of benefit and harm </w:t>
      </w:r>
      <w:r w:rsidR="00E660DE">
        <w:rPr>
          <w:rFonts w:ascii="Times New Roman" w:hAnsi="Times New Roman" w:cs="Times New Roman"/>
        </w:rPr>
        <w:t>from</w:t>
      </w:r>
      <w:r w:rsidR="00457B55">
        <w:rPr>
          <w:rFonts w:ascii="Times New Roman" w:hAnsi="Times New Roman" w:cs="Times New Roman"/>
        </w:rPr>
        <w:t xml:space="preserve"> treating dysplasia.  A</w:t>
      </w:r>
      <w:r w:rsidR="00CF5A9F">
        <w:rPr>
          <w:rFonts w:ascii="Times New Roman" w:hAnsi="Times New Roman" w:cs="Times New Roman"/>
        </w:rPr>
        <w:t>n authoritative</w:t>
      </w:r>
      <w:r w:rsidR="00457B55">
        <w:rPr>
          <w:rFonts w:ascii="Times New Roman" w:hAnsi="Times New Roman" w:cs="Times New Roman"/>
        </w:rPr>
        <w:t xml:space="preserve"> trial of following dysplasia without treatment was published in 1969</w:t>
      </w:r>
      <w:r w:rsidR="00520BDB">
        <w:rPr>
          <w:rFonts w:ascii="Times New Roman" w:hAnsi="Times New Roman" w:cs="Times New Roman"/>
        </w:rPr>
        <w:t xml:space="preserve"> (11)</w:t>
      </w:r>
      <w:r w:rsidR="00457B55">
        <w:rPr>
          <w:rFonts w:ascii="Times New Roman" w:hAnsi="Times New Roman" w:cs="Times New Roman"/>
        </w:rPr>
        <w:t xml:space="preserve">. </w:t>
      </w:r>
      <w:r w:rsidR="009452FA">
        <w:rPr>
          <w:rFonts w:ascii="Times New Roman" w:hAnsi="Times New Roman" w:cs="Times New Roman"/>
        </w:rPr>
        <w:t>Richart and Barron gave</w:t>
      </w:r>
      <w:r w:rsidR="00575192">
        <w:rPr>
          <w:rFonts w:ascii="Times New Roman" w:hAnsi="Times New Roman" w:cs="Times New Roman"/>
        </w:rPr>
        <w:t xml:space="preserve"> their rationale for the study</w:t>
      </w:r>
      <w:r w:rsidR="009452FA">
        <w:rPr>
          <w:rFonts w:ascii="Times New Roman" w:hAnsi="Times New Roman" w:cs="Times New Roman"/>
        </w:rPr>
        <w:t>:</w:t>
      </w:r>
      <w:r w:rsidR="006053A5">
        <w:rPr>
          <w:rFonts w:ascii="Times New Roman" w:hAnsi="Times New Roman" w:cs="Times New Roman"/>
        </w:rPr>
        <w:t xml:space="preserve"> </w:t>
      </w:r>
      <w:r>
        <w:rPr>
          <w:rFonts w:ascii="Times New Roman" w:hAnsi="Times New Roman" w:cs="Times New Roman"/>
        </w:rPr>
        <w:t>“</w:t>
      </w:r>
      <w:r w:rsidR="00575192">
        <w:rPr>
          <w:rFonts w:ascii="Times New Roman" w:hAnsi="Times New Roman" w:cs="Times New Roman"/>
        </w:rPr>
        <w:t>There would appear to be general agreement that carcinoma in situ represents a preinvasive form of cervical cancer but the precise significance of cervical dysplasia has been a source of controversy.”</w:t>
      </w:r>
      <w:r w:rsidR="006053A5">
        <w:rPr>
          <w:rFonts w:ascii="Times New Roman" w:hAnsi="Times New Roman" w:cs="Times New Roman"/>
        </w:rPr>
        <w:t xml:space="preserve"> They reported earlier studies in </w:t>
      </w:r>
      <w:r w:rsidR="009452FA">
        <w:rPr>
          <w:rFonts w:ascii="Times New Roman" w:hAnsi="Times New Roman" w:cs="Times New Roman"/>
        </w:rPr>
        <w:t>which around 50% of dysplasia</w:t>
      </w:r>
      <w:r w:rsidR="00E660DE">
        <w:rPr>
          <w:rFonts w:ascii="Times New Roman" w:hAnsi="Times New Roman" w:cs="Times New Roman"/>
        </w:rPr>
        <w:t xml:space="preserve"> cases</w:t>
      </w:r>
      <w:r w:rsidR="009452FA">
        <w:rPr>
          <w:rFonts w:ascii="Times New Roman" w:hAnsi="Times New Roman" w:cs="Times New Roman"/>
        </w:rPr>
        <w:t xml:space="preserve"> regressed; if regression were common, then treatment for this group might </w:t>
      </w:r>
      <w:r w:rsidR="00E660DE">
        <w:rPr>
          <w:rFonts w:ascii="Times New Roman" w:hAnsi="Times New Roman" w:cs="Times New Roman"/>
        </w:rPr>
        <w:t>constitute</w:t>
      </w:r>
      <w:r>
        <w:rPr>
          <w:rFonts w:ascii="Times New Roman" w:hAnsi="Times New Roman" w:cs="Times New Roman"/>
        </w:rPr>
        <w:t xml:space="preserve"> unnecessary</w:t>
      </w:r>
      <w:r w:rsidR="009452FA">
        <w:rPr>
          <w:rFonts w:ascii="Times New Roman" w:hAnsi="Times New Roman" w:cs="Times New Roman"/>
        </w:rPr>
        <w:t xml:space="preserve"> over</w:t>
      </w:r>
      <w:r w:rsidR="00E660DE">
        <w:rPr>
          <w:rFonts w:ascii="Times New Roman" w:hAnsi="Times New Roman" w:cs="Times New Roman"/>
        </w:rPr>
        <w:t>-</w:t>
      </w:r>
      <w:r w:rsidR="009452FA">
        <w:rPr>
          <w:rFonts w:ascii="Times New Roman" w:hAnsi="Times New Roman" w:cs="Times New Roman"/>
        </w:rPr>
        <w:t xml:space="preserve">treatment. </w:t>
      </w:r>
      <w:r w:rsidR="006053A5">
        <w:rPr>
          <w:rFonts w:ascii="Times New Roman" w:hAnsi="Times New Roman" w:cs="Times New Roman"/>
        </w:rPr>
        <w:t xml:space="preserve"> </w:t>
      </w:r>
      <w:r w:rsidR="00457B55">
        <w:rPr>
          <w:rFonts w:ascii="Times New Roman" w:hAnsi="Times New Roman" w:cs="Times New Roman"/>
        </w:rPr>
        <w:t>I</w:t>
      </w:r>
      <w:r w:rsidR="009452FA">
        <w:rPr>
          <w:rFonts w:ascii="Times New Roman" w:hAnsi="Times New Roman" w:cs="Times New Roman"/>
        </w:rPr>
        <w:t>n fact their findings</w:t>
      </w:r>
      <w:r w:rsidR="00457B55">
        <w:rPr>
          <w:rFonts w:ascii="Times New Roman" w:hAnsi="Times New Roman" w:cs="Times New Roman"/>
        </w:rPr>
        <w:t xml:space="preserve"> supported the theory that different grades of dysplasia lay on a continuum towards CIS</w:t>
      </w:r>
      <w:r w:rsidR="009452FA">
        <w:rPr>
          <w:rFonts w:ascii="Times New Roman" w:hAnsi="Times New Roman" w:cs="Times New Roman"/>
        </w:rPr>
        <w:t xml:space="preserve"> and they</w:t>
      </w:r>
      <w:r w:rsidR="00457B55">
        <w:rPr>
          <w:rFonts w:ascii="Times New Roman" w:hAnsi="Times New Roman" w:cs="Times New Roman"/>
        </w:rPr>
        <w:t xml:space="preserve"> recommended that all grades should be treated. </w:t>
      </w:r>
      <w:r w:rsidR="009452FA">
        <w:rPr>
          <w:rFonts w:ascii="Times New Roman" w:hAnsi="Times New Roman" w:cs="Times New Roman"/>
        </w:rPr>
        <w:t>But subsequent studies have continued to find variable results. A met</w:t>
      </w:r>
      <w:r w:rsidR="00654355">
        <w:rPr>
          <w:rFonts w:ascii="Times New Roman" w:hAnsi="Times New Roman" w:cs="Times New Roman"/>
        </w:rPr>
        <w:t>a</w:t>
      </w:r>
      <w:r w:rsidR="00641C39">
        <w:rPr>
          <w:rFonts w:ascii="Times New Roman" w:hAnsi="Times New Roman" w:cs="Times New Roman"/>
        </w:rPr>
        <w:t>-</w:t>
      </w:r>
      <w:r w:rsidR="009452FA">
        <w:rPr>
          <w:rFonts w:ascii="Times New Roman" w:hAnsi="Times New Roman" w:cs="Times New Roman"/>
        </w:rPr>
        <w:t xml:space="preserve">analysis published in </w:t>
      </w:r>
      <w:r w:rsidR="00641C39">
        <w:rPr>
          <w:rFonts w:ascii="Times New Roman" w:hAnsi="Times New Roman" w:cs="Times New Roman"/>
        </w:rPr>
        <w:t xml:space="preserve">1998 of studies of untreated </w:t>
      </w:r>
      <w:r w:rsidR="00605514">
        <w:rPr>
          <w:rFonts w:ascii="Times New Roman" w:hAnsi="Times New Roman" w:cs="Times New Roman"/>
        </w:rPr>
        <w:t>dysplasia found that 21</w:t>
      </w:r>
      <w:r w:rsidR="00654355">
        <w:rPr>
          <w:rFonts w:ascii="Times New Roman" w:hAnsi="Times New Roman" w:cs="Times New Roman"/>
        </w:rPr>
        <w:t>% of low-</w:t>
      </w:r>
      <w:r w:rsidR="00641C39">
        <w:rPr>
          <w:rFonts w:ascii="Times New Roman" w:hAnsi="Times New Roman" w:cs="Times New Roman"/>
        </w:rPr>
        <w:t>g</w:t>
      </w:r>
      <w:r w:rsidR="00654355">
        <w:rPr>
          <w:rFonts w:ascii="Times New Roman" w:hAnsi="Times New Roman" w:cs="Times New Roman"/>
        </w:rPr>
        <w:t>rade lesions progressed to high-</w:t>
      </w:r>
      <w:r w:rsidR="00641C39">
        <w:rPr>
          <w:rFonts w:ascii="Times New Roman" w:hAnsi="Times New Roman" w:cs="Times New Roman"/>
        </w:rPr>
        <w:t>grade in 24 months</w:t>
      </w:r>
      <w:r w:rsidR="00E660DE">
        <w:rPr>
          <w:rFonts w:ascii="Times New Roman" w:hAnsi="Times New Roman" w:cs="Times New Roman"/>
        </w:rPr>
        <w:t>, while</w:t>
      </w:r>
      <w:r>
        <w:rPr>
          <w:rFonts w:ascii="Times New Roman" w:hAnsi="Times New Roman" w:cs="Times New Roman"/>
        </w:rPr>
        <w:t xml:space="preserve"> r</w:t>
      </w:r>
      <w:r w:rsidR="00641C39">
        <w:rPr>
          <w:rFonts w:ascii="Times New Roman" w:hAnsi="Times New Roman" w:cs="Times New Roman"/>
        </w:rPr>
        <w:t>egression t</w:t>
      </w:r>
      <w:r w:rsidR="00654355">
        <w:rPr>
          <w:rFonts w:ascii="Times New Roman" w:hAnsi="Times New Roman" w:cs="Times New Roman"/>
        </w:rPr>
        <w:t>o normal occurred in 47% of low-grade lesions and 35% of high-</w:t>
      </w:r>
      <w:r w:rsidR="00641C39">
        <w:rPr>
          <w:rFonts w:ascii="Times New Roman" w:hAnsi="Times New Roman" w:cs="Times New Roman"/>
        </w:rPr>
        <w:t>grade</w:t>
      </w:r>
      <w:r w:rsidR="00520BDB">
        <w:rPr>
          <w:rFonts w:ascii="Times New Roman" w:hAnsi="Times New Roman" w:cs="Times New Roman"/>
        </w:rPr>
        <w:t xml:space="preserve"> (12)</w:t>
      </w:r>
      <w:r w:rsidR="00641C39">
        <w:rPr>
          <w:rFonts w:ascii="Times New Roman" w:hAnsi="Times New Roman" w:cs="Times New Roman"/>
        </w:rPr>
        <w:t>.</w:t>
      </w:r>
      <w:r w:rsidR="00654355">
        <w:rPr>
          <w:rFonts w:ascii="Times New Roman" w:hAnsi="Times New Roman" w:cs="Times New Roman"/>
        </w:rPr>
        <w:t xml:space="preserve">  Five follow-up studies of </w:t>
      </w:r>
      <w:r>
        <w:rPr>
          <w:rFonts w:ascii="Times New Roman" w:hAnsi="Times New Roman" w:cs="Times New Roman"/>
        </w:rPr>
        <w:t xml:space="preserve">untreated </w:t>
      </w:r>
      <w:r w:rsidR="00654355">
        <w:rPr>
          <w:rFonts w:ascii="Times New Roman" w:hAnsi="Times New Roman" w:cs="Times New Roman"/>
        </w:rPr>
        <w:t>low-</w:t>
      </w:r>
      <w:r w:rsidR="00641C39">
        <w:rPr>
          <w:rFonts w:ascii="Times New Roman" w:hAnsi="Times New Roman" w:cs="Times New Roman"/>
        </w:rPr>
        <w:t xml:space="preserve">grade lesions were published after the Indian study, and </w:t>
      </w:r>
      <w:r w:rsidR="00E3357C">
        <w:rPr>
          <w:rFonts w:ascii="Times New Roman" w:hAnsi="Times New Roman" w:cs="Times New Roman"/>
        </w:rPr>
        <w:t>one</w:t>
      </w:r>
      <w:r w:rsidR="00654355">
        <w:rPr>
          <w:rFonts w:ascii="Times New Roman" w:hAnsi="Times New Roman" w:cs="Times New Roman"/>
        </w:rPr>
        <w:t xml:space="preserve"> of high-</w:t>
      </w:r>
      <w:r w:rsidR="00641C39">
        <w:rPr>
          <w:rFonts w:ascii="Times New Roman" w:hAnsi="Times New Roman" w:cs="Times New Roman"/>
        </w:rPr>
        <w:t>grade lesions</w:t>
      </w:r>
      <w:r w:rsidR="00E3357C">
        <w:rPr>
          <w:rFonts w:ascii="Times New Roman" w:hAnsi="Times New Roman" w:cs="Times New Roman"/>
        </w:rPr>
        <w:t>.</w:t>
      </w:r>
    </w:p>
    <w:p w14:paraId="5BA270AF" w14:textId="77777777" w:rsidR="00412A89" w:rsidRDefault="00412A89" w:rsidP="00B86A05">
      <w:pPr>
        <w:rPr>
          <w:rFonts w:ascii="Times New Roman" w:hAnsi="Times New Roman" w:cs="Times New Roman"/>
        </w:rPr>
      </w:pPr>
    </w:p>
    <w:p w14:paraId="358D095C" w14:textId="381F4A63" w:rsidR="00457B55" w:rsidRPr="005150AB" w:rsidRDefault="00E660DE" w:rsidP="00B86A05">
      <w:pPr>
        <w:rPr>
          <w:rFonts w:ascii="Times New Roman" w:hAnsi="Times New Roman" w:cs="Times New Roman"/>
          <w:vertAlign w:val="superscript"/>
        </w:rPr>
      </w:pPr>
      <w:r>
        <w:rPr>
          <w:rFonts w:ascii="Times New Roman" w:hAnsi="Times New Roman" w:cs="Times New Roman"/>
        </w:rPr>
        <w:t>T</w:t>
      </w:r>
      <w:r w:rsidR="00412A89">
        <w:rPr>
          <w:rFonts w:ascii="Times New Roman" w:hAnsi="Times New Roman" w:cs="Times New Roman"/>
        </w:rPr>
        <w:t xml:space="preserve">he terminology used to describe Pap smear abnormalities has changed over the years, </w:t>
      </w:r>
      <w:r>
        <w:rPr>
          <w:rFonts w:ascii="Times New Roman" w:hAnsi="Times New Roman" w:cs="Times New Roman"/>
        </w:rPr>
        <w:t xml:space="preserve">reflecting </w:t>
      </w:r>
      <w:r w:rsidR="00412A89">
        <w:rPr>
          <w:rFonts w:ascii="Times New Roman" w:hAnsi="Times New Roman" w:cs="Times New Roman"/>
        </w:rPr>
        <w:t>the difficulty in reliably distinguishing different grades of dysplasia</w:t>
      </w:r>
      <w:r>
        <w:rPr>
          <w:rFonts w:ascii="Times New Roman" w:hAnsi="Times New Roman" w:cs="Times New Roman"/>
        </w:rPr>
        <w:t>, as well as</w:t>
      </w:r>
      <w:r w:rsidR="00412A89">
        <w:rPr>
          <w:rFonts w:ascii="Times New Roman" w:hAnsi="Times New Roman" w:cs="Times New Roman"/>
        </w:rPr>
        <w:t xml:space="preserve"> </w:t>
      </w:r>
      <w:r>
        <w:rPr>
          <w:rFonts w:ascii="Times New Roman" w:hAnsi="Times New Roman" w:cs="Times New Roman"/>
        </w:rPr>
        <w:t xml:space="preserve">better </w:t>
      </w:r>
      <w:r w:rsidR="00412A89">
        <w:rPr>
          <w:rFonts w:ascii="Times New Roman" w:hAnsi="Times New Roman" w:cs="Times New Roman"/>
        </w:rPr>
        <w:t>un</w:t>
      </w:r>
      <w:r w:rsidR="00654355">
        <w:rPr>
          <w:rFonts w:ascii="Times New Roman" w:hAnsi="Times New Roman" w:cs="Times New Roman"/>
        </w:rPr>
        <w:t>derstanding of changes</w:t>
      </w:r>
      <w:r w:rsidR="00412A89">
        <w:rPr>
          <w:rFonts w:ascii="Times New Roman" w:hAnsi="Times New Roman" w:cs="Times New Roman"/>
        </w:rPr>
        <w:t xml:space="preserve"> due to Human Papilloma Virus (HPV)</w:t>
      </w:r>
      <w:r>
        <w:rPr>
          <w:rFonts w:ascii="Times New Roman" w:hAnsi="Times New Roman" w:cs="Times New Roman"/>
        </w:rPr>
        <w:t xml:space="preserve"> infection</w:t>
      </w:r>
      <w:r w:rsidR="00E44B24">
        <w:rPr>
          <w:rFonts w:ascii="Times New Roman" w:hAnsi="Times New Roman" w:cs="Times New Roman"/>
        </w:rPr>
        <w:t xml:space="preserve"> – </w:t>
      </w:r>
      <w:r>
        <w:rPr>
          <w:rFonts w:ascii="Times New Roman" w:hAnsi="Times New Roman" w:cs="Times New Roman"/>
        </w:rPr>
        <w:t xml:space="preserve">which is </w:t>
      </w:r>
      <w:r w:rsidR="00E44B24">
        <w:rPr>
          <w:rFonts w:ascii="Times New Roman" w:hAnsi="Times New Roman" w:cs="Times New Roman"/>
        </w:rPr>
        <w:t>the necessary cause of cervical cancer. T</w:t>
      </w:r>
      <w:r w:rsidR="00412A89">
        <w:rPr>
          <w:rFonts w:ascii="Times New Roman" w:hAnsi="Times New Roman" w:cs="Times New Roman"/>
        </w:rPr>
        <w:t>he cervical intraepithelial neoplasia (CIN) terminology, in which high grade dysplasia was combined with CIS as CIN3</w:t>
      </w:r>
      <w:r w:rsidR="00E44B24">
        <w:rPr>
          <w:rFonts w:ascii="Times New Roman" w:hAnsi="Times New Roman" w:cs="Times New Roman"/>
        </w:rPr>
        <w:t>, was first used in the 1970s</w:t>
      </w:r>
      <w:r w:rsidR="00520BDB">
        <w:rPr>
          <w:rFonts w:ascii="Times New Roman" w:hAnsi="Times New Roman" w:cs="Times New Roman"/>
        </w:rPr>
        <w:t xml:space="preserve"> (13)</w:t>
      </w:r>
      <w:r w:rsidR="00412A89">
        <w:rPr>
          <w:rFonts w:ascii="Times New Roman" w:hAnsi="Times New Roman" w:cs="Times New Roman"/>
        </w:rPr>
        <w:t>. More recently, the Squamous Intraepithelial Lesion (SIL) terminology incorporates CIN2 and CIN3 in High Grade SIL (HGSIL) and</w:t>
      </w:r>
      <w:r w:rsidR="00654355">
        <w:rPr>
          <w:rFonts w:ascii="Times New Roman" w:hAnsi="Times New Roman" w:cs="Times New Roman"/>
        </w:rPr>
        <w:t xml:space="preserve"> CIN1 is LGSIL</w:t>
      </w:r>
      <w:r w:rsidR="00520BDB">
        <w:rPr>
          <w:rFonts w:ascii="Times New Roman" w:hAnsi="Times New Roman" w:cs="Times New Roman"/>
        </w:rPr>
        <w:t xml:space="preserve"> (14)</w:t>
      </w:r>
      <w:r w:rsidR="00654355">
        <w:rPr>
          <w:rFonts w:ascii="Times New Roman" w:hAnsi="Times New Roman" w:cs="Times New Roman"/>
        </w:rPr>
        <w:t>.</w:t>
      </w:r>
      <w:r w:rsidR="00412A89">
        <w:rPr>
          <w:rFonts w:ascii="Times New Roman" w:hAnsi="Times New Roman" w:cs="Times New Roman"/>
        </w:rPr>
        <w:t xml:space="preserve">   </w:t>
      </w:r>
      <w:r w:rsidR="00E250B4">
        <w:rPr>
          <w:rFonts w:ascii="Times New Roman" w:hAnsi="Times New Roman" w:cs="Times New Roman"/>
        </w:rPr>
        <w:t>By the 1990s there was</w:t>
      </w:r>
      <w:r w:rsidR="00457B55">
        <w:rPr>
          <w:rFonts w:ascii="Times New Roman" w:hAnsi="Times New Roman" w:cs="Times New Roman"/>
        </w:rPr>
        <w:t xml:space="preserve"> agreement that</w:t>
      </w:r>
      <w:r w:rsidR="00E845C7">
        <w:rPr>
          <w:rFonts w:ascii="Times New Roman" w:hAnsi="Times New Roman" w:cs="Times New Roman"/>
        </w:rPr>
        <w:t xml:space="preserve"> high-</w:t>
      </w:r>
      <w:r w:rsidR="00654355">
        <w:rPr>
          <w:rFonts w:ascii="Times New Roman" w:hAnsi="Times New Roman" w:cs="Times New Roman"/>
        </w:rPr>
        <w:t>grade lesions should be treated, but, for low-grade lesions</w:t>
      </w:r>
      <w:r w:rsidR="00457B55">
        <w:rPr>
          <w:rFonts w:ascii="Times New Roman" w:hAnsi="Times New Roman" w:cs="Times New Roman"/>
        </w:rPr>
        <w:t>, either immediate treatment or follow-up and treatment if the abnormality progresses</w:t>
      </w:r>
      <w:r>
        <w:rPr>
          <w:rFonts w:ascii="Times New Roman" w:hAnsi="Times New Roman" w:cs="Times New Roman"/>
        </w:rPr>
        <w:t>,</w:t>
      </w:r>
      <w:r w:rsidR="00E250B4">
        <w:rPr>
          <w:rFonts w:ascii="Times New Roman" w:hAnsi="Times New Roman" w:cs="Times New Roman"/>
        </w:rPr>
        <w:t xml:space="preserve"> were both accepted</w:t>
      </w:r>
      <w:r w:rsidR="00457B55">
        <w:rPr>
          <w:rFonts w:ascii="Times New Roman" w:hAnsi="Times New Roman" w:cs="Times New Roman"/>
        </w:rPr>
        <w:t xml:space="preserve"> options</w:t>
      </w:r>
      <w:r w:rsidR="00520BDB">
        <w:rPr>
          <w:rFonts w:ascii="Times New Roman" w:hAnsi="Times New Roman" w:cs="Times New Roman"/>
        </w:rPr>
        <w:t xml:space="preserve"> (15)</w:t>
      </w:r>
      <w:r w:rsidR="00457B55">
        <w:rPr>
          <w:rFonts w:ascii="Times New Roman" w:hAnsi="Times New Roman" w:cs="Times New Roman"/>
        </w:rPr>
        <w:t>.</w:t>
      </w:r>
    </w:p>
    <w:p w14:paraId="7EACD5D3" w14:textId="77777777" w:rsidR="00457B55" w:rsidRDefault="00457B55" w:rsidP="00B86A05">
      <w:pPr>
        <w:rPr>
          <w:rFonts w:ascii="Times New Roman" w:hAnsi="Times New Roman" w:cs="Times New Roman"/>
        </w:rPr>
      </w:pPr>
    </w:p>
    <w:p w14:paraId="479403D3" w14:textId="77777777" w:rsidR="00457B55" w:rsidRDefault="00457B55" w:rsidP="00B86A05">
      <w:pPr>
        <w:rPr>
          <w:rFonts w:ascii="Times New Roman" w:hAnsi="Times New Roman" w:cs="Times New Roman"/>
        </w:rPr>
      </w:pPr>
    </w:p>
    <w:p w14:paraId="71FD6BE6" w14:textId="77777777" w:rsidR="00B86A05" w:rsidRDefault="00B86A05" w:rsidP="00B86A05">
      <w:pPr>
        <w:rPr>
          <w:rFonts w:ascii="Times New Roman" w:hAnsi="Times New Roman" w:cs="Times New Roman"/>
          <w:i/>
        </w:rPr>
      </w:pPr>
    </w:p>
    <w:p w14:paraId="63BB2FE9" w14:textId="77777777" w:rsidR="00777FE8" w:rsidRDefault="00777FE8" w:rsidP="00B86A05">
      <w:pPr>
        <w:rPr>
          <w:rFonts w:ascii="Times New Roman" w:hAnsi="Times New Roman" w:cs="Times New Roman"/>
          <w:i/>
        </w:rPr>
      </w:pPr>
    </w:p>
    <w:p w14:paraId="1F29F130" w14:textId="72F3FEAB" w:rsidR="00777FE8" w:rsidRPr="00777FE8" w:rsidRDefault="006E433D" w:rsidP="00B86A05">
      <w:pPr>
        <w:rPr>
          <w:rFonts w:ascii="Times New Roman" w:hAnsi="Times New Roman" w:cs="Times New Roman"/>
          <w:b/>
        </w:rPr>
      </w:pPr>
      <w:r>
        <w:rPr>
          <w:rFonts w:ascii="Times New Roman" w:hAnsi="Times New Roman" w:cs="Times New Roman"/>
          <w:b/>
        </w:rPr>
        <w:t>Comparison of</w:t>
      </w:r>
      <w:r w:rsidR="00777FE8" w:rsidRPr="00777FE8">
        <w:rPr>
          <w:rFonts w:ascii="Times New Roman" w:hAnsi="Times New Roman" w:cs="Times New Roman"/>
          <w:b/>
        </w:rPr>
        <w:t xml:space="preserve"> ethical issues in the two studies</w:t>
      </w:r>
    </w:p>
    <w:p w14:paraId="64A327DC" w14:textId="77777777" w:rsidR="00777FE8" w:rsidRDefault="00777FE8" w:rsidP="00B86A05">
      <w:pPr>
        <w:rPr>
          <w:rFonts w:ascii="Times New Roman" w:hAnsi="Times New Roman" w:cs="Times New Roman"/>
          <w:i/>
        </w:rPr>
      </w:pPr>
    </w:p>
    <w:p w14:paraId="14639F61" w14:textId="77777777" w:rsidR="00457B55" w:rsidRPr="00F71440" w:rsidRDefault="00457B55" w:rsidP="00B86A05">
      <w:pPr>
        <w:rPr>
          <w:rFonts w:ascii="Times New Roman" w:hAnsi="Times New Roman" w:cs="Times New Roman"/>
          <w:i/>
        </w:rPr>
      </w:pPr>
      <w:r w:rsidRPr="00F71440">
        <w:rPr>
          <w:rFonts w:ascii="Times New Roman" w:hAnsi="Times New Roman" w:cs="Times New Roman"/>
          <w:i/>
        </w:rPr>
        <w:t>A comparison of the studies’ aims and designs</w:t>
      </w:r>
    </w:p>
    <w:p w14:paraId="3041EDA0" w14:textId="2A3E168C" w:rsidR="00457B55" w:rsidRDefault="00457B55" w:rsidP="00B86A05">
      <w:pPr>
        <w:rPr>
          <w:rFonts w:ascii="Times New Roman" w:hAnsi="Times New Roman" w:cs="Times New Roman"/>
        </w:rPr>
      </w:pPr>
      <w:r>
        <w:rPr>
          <w:rFonts w:ascii="Times New Roman" w:hAnsi="Times New Roman" w:cs="Times New Roman"/>
        </w:rPr>
        <w:t>The aim of the New Zealand study was to investigate the natural history of CIS</w:t>
      </w:r>
      <w:r w:rsidR="001D07AC">
        <w:rPr>
          <w:rFonts w:ascii="Times New Roman" w:hAnsi="Times New Roman" w:cs="Times New Roman"/>
        </w:rPr>
        <w:t xml:space="preserve"> of the cervix</w:t>
      </w:r>
      <w:r w:rsidR="00E660DE">
        <w:rPr>
          <w:rFonts w:ascii="Times New Roman" w:hAnsi="Times New Roman" w:cs="Times New Roman"/>
        </w:rPr>
        <w:t>,</w:t>
      </w:r>
      <w:r>
        <w:rPr>
          <w:rFonts w:ascii="Times New Roman" w:hAnsi="Times New Roman" w:cs="Times New Roman"/>
        </w:rPr>
        <w:t xml:space="preserve"> </w:t>
      </w:r>
      <w:r w:rsidR="00E660DE">
        <w:rPr>
          <w:rFonts w:ascii="Times New Roman" w:hAnsi="Times New Roman" w:cs="Times New Roman"/>
        </w:rPr>
        <w:t>in an attempt</w:t>
      </w:r>
      <w:r>
        <w:rPr>
          <w:rFonts w:ascii="Times New Roman" w:hAnsi="Times New Roman" w:cs="Times New Roman"/>
        </w:rPr>
        <w:t xml:space="preserve"> to prove that CIS was not a precancerous condition</w:t>
      </w:r>
      <w:r w:rsidR="00E250B4">
        <w:rPr>
          <w:rFonts w:ascii="Times New Roman" w:hAnsi="Times New Roman" w:cs="Times New Roman"/>
        </w:rPr>
        <w:t xml:space="preserve"> (1)</w:t>
      </w:r>
      <w:r>
        <w:rPr>
          <w:rFonts w:ascii="Times New Roman" w:hAnsi="Times New Roman" w:cs="Times New Roman"/>
        </w:rPr>
        <w:t>. The investigator, gynaecol</w:t>
      </w:r>
      <w:r w:rsidR="00E44B24">
        <w:rPr>
          <w:rFonts w:ascii="Times New Roman" w:hAnsi="Times New Roman" w:cs="Times New Roman"/>
        </w:rPr>
        <w:t>ogist Herbert Green,</w:t>
      </w:r>
      <w:r>
        <w:rPr>
          <w:rFonts w:ascii="Times New Roman" w:hAnsi="Times New Roman" w:cs="Times New Roman"/>
        </w:rPr>
        <w:t xml:space="preserve"> wrote that he was attempting to “follow indefinitely patients with diagnosed but untreated disease”</w:t>
      </w:r>
      <w:r w:rsidR="00520BDB">
        <w:rPr>
          <w:rFonts w:ascii="Times New Roman" w:hAnsi="Times New Roman" w:cs="Times New Roman"/>
        </w:rPr>
        <w:t xml:space="preserve"> (16)</w:t>
      </w:r>
      <w:r>
        <w:rPr>
          <w:rFonts w:ascii="Times New Roman" w:hAnsi="Times New Roman" w:cs="Times New Roman"/>
        </w:rPr>
        <w:t xml:space="preserve">. It entailed observation, but </w:t>
      </w:r>
      <w:r w:rsidR="00E660DE">
        <w:rPr>
          <w:rFonts w:ascii="Times New Roman" w:hAnsi="Times New Roman" w:cs="Times New Roman"/>
        </w:rPr>
        <w:t>should</w:t>
      </w:r>
      <w:r>
        <w:rPr>
          <w:rFonts w:ascii="Times New Roman" w:hAnsi="Times New Roman" w:cs="Times New Roman"/>
        </w:rPr>
        <w:t xml:space="preserve"> not </w:t>
      </w:r>
      <w:r w:rsidR="00E660DE">
        <w:rPr>
          <w:rFonts w:ascii="Times New Roman" w:hAnsi="Times New Roman" w:cs="Times New Roman"/>
        </w:rPr>
        <w:t xml:space="preserve">be classified as </w:t>
      </w:r>
      <w:r>
        <w:rPr>
          <w:rFonts w:ascii="Times New Roman" w:hAnsi="Times New Roman" w:cs="Times New Roman"/>
        </w:rPr>
        <w:t xml:space="preserve">an observational study. It was an experiment, or intervention study, because the conditions were under the control of the investigator. Green received permission from the Hospital Medical Committee to undertake an intervention that entailed </w:t>
      </w:r>
      <w:r w:rsidRPr="00B94CFE">
        <w:rPr>
          <w:rFonts w:ascii="Times New Roman" w:hAnsi="Times New Roman" w:cs="Times New Roman"/>
          <w:i/>
        </w:rPr>
        <w:t xml:space="preserve">withholding </w:t>
      </w:r>
      <w:r>
        <w:rPr>
          <w:rFonts w:ascii="Times New Roman" w:hAnsi="Times New Roman" w:cs="Times New Roman"/>
        </w:rPr>
        <w:t>conventional trea</w:t>
      </w:r>
      <w:r w:rsidR="00433F4D">
        <w:rPr>
          <w:rFonts w:ascii="Times New Roman" w:hAnsi="Times New Roman" w:cs="Times New Roman"/>
        </w:rPr>
        <w:t>tment (cone biopsy with follow-up to check</w:t>
      </w:r>
      <w:r>
        <w:rPr>
          <w:rFonts w:ascii="Times New Roman" w:hAnsi="Times New Roman" w:cs="Times New Roman"/>
        </w:rPr>
        <w:t xml:space="preserve"> disease had been eradicated) from women with CIS. Women with a histological diagnosis of CIS, without complete removal of the lesion, were followed up to detect whether the disease became invasive. </w:t>
      </w:r>
      <w:r w:rsidR="001D07AC">
        <w:rPr>
          <w:rFonts w:ascii="Times New Roman" w:hAnsi="Times New Roman" w:cs="Times New Roman"/>
        </w:rPr>
        <w:t>Women with CIS of the vulva were also included, though not part of the approved study</w:t>
      </w:r>
      <w:r w:rsidR="00520BDB">
        <w:rPr>
          <w:rFonts w:ascii="Times New Roman" w:hAnsi="Times New Roman" w:cs="Times New Roman"/>
        </w:rPr>
        <w:t xml:space="preserve"> (17)</w:t>
      </w:r>
      <w:r w:rsidR="001D07AC">
        <w:rPr>
          <w:rFonts w:ascii="Times New Roman" w:hAnsi="Times New Roman" w:cs="Times New Roman"/>
        </w:rPr>
        <w:t xml:space="preserve">. </w:t>
      </w:r>
      <w:r>
        <w:rPr>
          <w:rFonts w:ascii="Times New Roman" w:hAnsi="Times New Roman" w:cs="Times New Roman"/>
        </w:rPr>
        <w:t>The endpoint was clinically invasive cancer (women with microinvasive cancer were also not treated)</w:t>
      </w:r>
      <w:r w:rsidR="00520BDB">
        <w:rPr>
          <w:rFonts w:ascii="Times New Roman" w:hAnsi="Times New Roman" w:cs="Times New Roman"/>
        </w:rPr>
        <w:t xml:space="preserve"> (18)</w:t>
      </w:r>
      <w:r>
        <w:rPr>
          <w:rFonts w:ascii="Times New Roman" w:hAnsi="Times New Roman" w:cs="Times New Roman"/>
        </w:rPr>
        <w:t xml:space="preserve">.  </w:t>
      </w:r>
      <w:r w:rsidR="00E660DE">
        <w:rPr>
          <w:rFonts w:ascii="Times New Roman" w:hAnsi="Times New Roman" w:cs="Times New Roman"/>
        </w:rPr>
        <w:t>Women were</w:t>
      </w:r>
      <w:r>
        <w:rPr>
          <w:rFonts w:ascii="Times New Roman" w:hAnsi="Times New Roman" w:cs="Times New Roman"/>
        </w:rPr>
        <w:t xml:space="preserve"> not randomised to intervention and control group</w:t>
      </w:r>
      <w:r w:rsidR="00E660DE">
        <w:rPr>
          <w:rFonts w:ascii="Times New Roman" w:hAnsi="Times New Roman" w:cs="Times New Roman"/>
        </w:rPr>
        <w:t>s</w:t>
      </w:r>
      <w:r>
        <w:rPr>
          <w:rFonts w:ascii="Times New Roman" w:hAnsi="Times New Roman" w:cs="Times New Roman"/>
        </w:rPr>
        <w:t xml:space="preserve">, but there was an implicit comparison group of women who received conventional treatment at the hospital. </w:t>
      </w:r>
    </w:p>
    <w:p w14:paraId="6C45E40C" w14:textId="77777777" w:rsidR="00457B55" w:rsidRDefault="00457B55" w:rsidP="00B86A05">
      <w:pPr>
        <w:rPr>
          <w:rFonts w:ascii="Times New Roman" w:hAnsi="Times New Roman" w:cs="Times New Roman"/>
        </w:rPr>
      </w:pPr>
    </w:p>
    <w:p w14:paraId="504A80CB" w14:textId="3461EC80" w:rsidR="00457B55" w:rsidRDefault="00457B55" w:rsidP="00B86A05">
      <w:pPr>
        <w:rPr>
          <w:rFonts w:ascii="Times New Roman" w:hAnsi="Times New Roman" w:cs="Times New Roman"/>
        </w:rPr>
      </w:pPr>
      <w:r>
        <w:rPr>
          <w:rFonts w:ascii="Times New Roman" w:hAnsi="Times New Roman" w:cs="Times New Roman"/>
        </w:rPr>
        <w:t>The aims of the Delhi study were to investigate the natural history of early cervical lesions (dysplasia), to identify factors that affected progression to CIS, and to identify risk factors for dysplasia</w:t>
      </w:r>
      <w:r w:rsidR="00520BDB">
        <w:rPr>
          <w:rFonts w:ascii="Times New Roman" w:hAnsi="Times New Roman" w:cs="Times New Roman"/>
        </w:rPr>
        <w:t xml:space="preserve"> (4)</w:t>
      </w:r>
      <w:r>
        <w:rPr>
          <w:rFonts w:ascii="Times New Roman" w:hAnsi="Times New Roman" w:cs="Times New Roman"/>
        </w:rPr>
        <w:t xml:space="preserve">. The endpoint was CIS. Although it has been described as </w:t>
      </w:r>
      <w:r w:rsidRPr="00433F4D">
        <w:rPr>
          <w:rFonts w:ascii="Times New Roman" w:hAnsi="Times New Roman" w:cs="Times New Roman"/>
        </w:rPr>
        <w:t>an observational study, it is arguably best described as an intervention study. In this</w:t>
      </w:r>
      <w:r>
        <w:rPr>
          <w:rFonts w:ascii="Times New Roman" w:hAnsi="Times New Roman" w:cs="Times New Roman"/>
        </w:rPr>
        <w:t xml:space="preserve"> population in Delhi</w:t>
      </w:r>
      <w:r w:rsidR="00433F4D">
        <w:rPr>
          <w:rFonts w:ascii="Times New Roman" w:hAnsi="Times New Roman" w:cs="Times New Roman"/>
        </w:rPr>
        <w:t xml:space="preserve"> </w:t>
      </w:r>
      <w:r w:rsidR="00E660DE">
        <w:rPr>
          <w:rFonts w:ascii="Times New Roman" w:hAnsi="Times New Roman" w:cs="Times New Roman"/>
        </w:rPr>
        <w:t>from which</w:t>
      </w:r>
      <w:r w:rsidR="00433F4D">
        <w:rPr>
          <w:rFonts w:ascii="Times New Roman" w:hAnsi="Times New Roman" w:cs="Times New Roman"/>
        </w:rPr>
        <w:t xml:space="preserve"> women attend</w:t>
      </w:r>
      <w:r w:rsidR="00E660DE">
        <w:rPr>
          <w:rFonts w:ascii="Times New Roman" w:hAnsi="Times New Roman" w:cs="Times New Roman"/>
        </w:rPr>
        <w:t>ed</w:t>
      </w:r>
      <w:r w:rsidR="00433F4D">
        <w:rPr>
          <w:rFonts w:ascii="Times New Roman" w:hAnsi="Times New Roman" w:cs="Times New Roman"/>
        </w:rPr>
        <w:t xml:space="preserve"> gynaecological clinics at </w:t>
      </w:r>
      <w:r w:rsidR="00E44B24">
        <w:rPr>
          <w:rFonts w:ascii="Times New Roman" w:hAnsi="Times New Roman" w:cs="Times New Roman"/>
        </w:rPr>
        <w:t xml:space="preserve">six </w:t>
      </w:r>
      <w:r w:rsidR="00433F4D">
        <w:rPr>
          <w:rFonts w:ascii="Times New Roman" w:hAnsi="Times New Roman" w:cs="Times New Roman"/>
        </w:rPr>
        <w:t>hospitals, there had been</w:t>
      </w:r>
      <w:r>
        <w:rPr>
          <w:rFonts w:ascii="Times New Roman" w:hAnsi="Times New Roman" w:cs="Times New Roman"/>
        </w:rPr>
        <w:t xml:space="preserve"> no screening programme and none of the women had had a previous cervical smear</w:t>
      </w:r>
      <w:r w:rsidR="00520BDB">
        <w:rPr>
          <w:rFonts w:ascii="Times New Roman" w:hAnsi="Times New Roman" w:cs="Times New Roman"/>
        </w:rPr>
        <w:t xml:space="preserve"> (4)</w:t>
      </w:r>
      <w:r>
        <w:rPr>
          <w:rFonts w:ascii="Times New Roman" w:hAnsi="Times New Roman" w:cs="Times New Roman"/>
        </w:rPr>
        <w:t xml:space="preserve">. Hence setting up screening for a specific group, for research purposes, meant that the conditions of study were under the control of the investigators.  In this </w:t>
      </w:r>
      <w:r w:rsidRPr="00433F4D">
        <w:rPr>
          <w:rFonts w:ascii="Times New Roman" w:hAnsi="Times New Roman" w:cs="Times New Roman"/>
        </w:rPr>
        <w:t>case the intervention was cytological screening and follow-up of those with dysplasia</w:t>
      </w:r>
      <w:r>
        <w:rPr>
          <w:rFonts w:ascii="Times New Roman" w:hAnsi="Times New Roman" w:cs="Times New Roman"/>
        </w:rPr>
        <w:t xml:space="preserve"> without treatment. </w:t>
      </w:r>
      <w:r w:rsidR="00423858">
        <w:rPr>
          <w:rFonts w:ascii="Times New Roman" w:hAnsi="Times New Roman" w:cs="Times New Roman"/>
        </w:rPr>
        <w:t>I</w:t>
      </w:r>
      <w:r>
        <w:rPr>
          <w:rFonts w:ascii="Times New Roman" w:hAnsi="Times New Roman" w:cs="Times New Roman"/>
        </w:rPr>
        <w:t>t is not clear whether monitoring instead of treatmen</w:t>
      </w:r>
      <w:r w:rsidR="00433F4D">
        <w:rPr>
          <w:rFonts w:ascii="Times New Roman" w:hAnsi="Times New Roman" w:cs="Times New Roman"/>
        </w:rPr>
        <w:t>t for women with mild and moderate dysplasia would have been a</w:t>
      </w:r>
      <w:r>
        <w:rPr>
          <w:rFonts w:ascii="Times New Roman" w:hAnsi="Times New Roman" w:cs="Times New Roman"/>
        </w:rPr>
        <w:t xml:space="preserve"> departure from normal care</w:t>
      </w:r>
      <w:r w:rsidR="00433F4D">
        <w:rPr>
          <w:rFonts w:ascii="Times New Roman" w:hAnsi="Times New Roman" w:cs="Times New Roman"/>
        </w:rPr>
        <w:t xml:space="preserve"> in the 1970s</w:t>
      </w:r>
      <w:r>
        <w:rPr>
          <w:rFonts w:ascii="Times New Roman" w:hAnsi="Times New Roman" w:cs="Times New Roman"/>
        </w:rPr>
        <w:t xml:space="preserve">, even in countries with established screening programmes. </w:t>
      </w:r>
      <w:r w:rsidR="00433F4D">
        <w:rPr>
          <w:rFonts w:ascii="Times New Roman" w:hAnsi="Times New Roman" w:cs="Times New Roman"/>
        </w:rPr>
        <w:t xml:space="preserve"> Fo</w:t>
      </w:r>
      <w:r w:rsidR="00E44B24">
        <w:rPr>
          <w:rFonts w:ascii="Times New Roman" w:hAnsi="Times New Roman" w:cs="Times New Roman"/>
        </w:rPr>
        <w:t>r severe dysplasia, which became</w:t>
      </w:r>
      <w:r w:rsidR="00433F4D">
        <w:rPr>
          <w:rFonts w:ascii="Times New Roman" w:hAnsi="Times New Roman" w:cs="Times New Roman"/>
        </w:rPr>
        <w:t xml:space="preserve"> incorporated in CIN3, treatment would</w:t>
      </w:r>
      <w:r w:rsidR="008D6C42">
        <w:rPr>
          <w:rFonts w:ascii="Times New Roman" w:hAnsi="Times New Roman" w:cs="Times New Roman"/>
        </w:rPr>
        <w:t xml:space="preserve"> probably have been routine</w:t>
      </w:r>
      <w:r w:rsidR="00DB35A3">
        <w:rPr>
          <w:rFonts w:ascii="Times New Roman" w:hAnsi="Times New Roman" w:cs="Times New Roman"/>
        </w:rPr>
        <w:t xml:space="preserve"> elsewhere</w:t>
      </w:r>
      <w:r w:rsidR="00433F4D">
        <w:rPr>
          <w:rFonts w:ascii="Times New Roman" w:hAnsi="Times New Roman" w:cs="Times New Roman"/>
        </w:rPr>
        <w:t xml:space="preserve"> by </w:t>
      </w:r>
      <w:r w:rsidR="008D6C42">
        <w:rPr>
          <w:rFonts w:ascii="Times New Roman" w:hAnsi="Times New Roman" w:cs="Times New Roman"/>
        </w:rPr>
        <w:t xml:space="preserve">that time. </w:t>
      </w:r>
      <w:r>
        <w:rPr>
          <w:rFonts w:ascii="Times New Roman" w:hAnsi="Times New Roman" w:cs="Times New Roman"/>
        </w:rPr>
        <w:t xml:space="preserve">There was a </w:t>
      </w:r>
      <w:r w:rsidR="00423858">
        <w:rPr>
          <w:rFonts w:ascii="Times New Roman" w:hAnsi="Times New Roman" w:cs="Times New Roman"/>
        </w:rPr>
        <w:t xml:space="preserve">comparison </w:t>
      </w:r>
      <w:r>
        <w:rPr>
          <w:rFonts w:ascii="Times New Roman" w:hAnsi="Times New Roman" w:cs="Times New Roman"/>
        </w:rPr>
        <w:t xml:space="preserve">group of women who were also screened but had normal results. This control group was used only in the investigation of risk factors for dysplasia. </w:t>
      </w:r>
    </w:p>
    <w:p w14:paraId="43A47255" w14:textId="77777777" w:rsidR="00457B55" w:rsidRDefault="00457B55" w:rsidP="00B86A05">
      <w:pPr>
        <w:rPr>
          <w:rFonts w:ascii="Times New Roman" w:hAnsi="Times New Roman" w:cs="Times New Roman"/>
        </w:rPr>
      </w:pPr>
    </w:p>
    <w:p w14:paraId="16C2F016" w14:textId="268A5690" w:rsidR="00457B55" w:rsidRDefault="00457B55" w:rsidP="00B86A05">
      <w:pPr>
        <w:rPr>
          <w:rFonts w:ascii="Times New Roman" w:hAnsi="Times New Roman" w:cs="Times New Roman"/>
        </w:rPr>
      </w:pPr>
      <w:r>
        <w:rPr>
          <w:rFonts w:ascii="Times New Roman" w:hAnsi="Times New Roman" w:cs="Times New Roman"/>
        </w:rPr>
        <w:t xml:space="preserve">The </w:t>
      </w:r>
      <w:r w:rsidR="00423858">
        <w:rPr>
          <w:rFonts w:ascii="Times New Roman" w:hAnsi="Times New Roman" w:cs="Times New Roman"/>
        </w:rPr>
        <w:t xml:space="preserve">key </w:t>
      </w:r>
      <w:r>
        <w:rPr>
          <w:rFonts w:ascii="Times New Roman" w:hAnsi="Times New Roman" w:cs="Times New Roman"/>
        </w:rPr>
        <w:t xml:space="preserve">ethical </w:t>
      </w:r>
      <w:r w:rsidR="00423858">
        <w:rPr>
          <w:rFonts w:ascii="Times New Roman" w:hAnsi="Times New Roman" w:cs="Times New Roman"/>
        </w:rPr>
        <w:t xml:space="preserve">questions about </w:t>
      </w:r>
      <w:r>
        <w:rPr>
          <w:rFonts w:ascii="Times New Roman" w:hAnsi="Times New Roman" w:cs="Times New Roman"/>
        </w:rPr>
        <w:t xml:space="preserve">the designs of these studies are: first, whether they were scientifically sound and justified, and second, whether they were in the best interests of the women subjects themselves in terms of potential harms and benefits. Was it ethical to allow these studies to proceed, </w:t>
      </w:r>
      <w:r w:rsidR="00423858">
        <w:rPr>
          <w:rFonts w:ascii="Times New Roman" w:hAnsi="Times New Roman" w:cs="Times New Roman"/>
        </w:rPr>
        <w:t xml:space="preserve">in the ways they were </w:t>
      </w:r>
      <w:r>
        <w:rPr>
          <w:rFonts w:ascii="Times New Roman" w:hAnsi="Times New Roman" w:cs="Times New Roman"/>
        </w:rPr>
        <w:t>designed?</w:t>
      </w:r>
    </w:p>
    <w:p w14:paraId="4F81413A" w14:textId="77777777" w:rsidR="00457B55" w:rsidRDefault="00457B55" w:rsidP="00B86A05">
      <w:pPr>
        <w:rPr>
          <w:rFonts w:ascii="Times New Roman" w:hAnsi="Times New Roman" w:cs="Times New Roman"/>
        </w:rPr>
      </w:pPr>
    </w:p>
    <w:p w14:paraId="2CB0219E" w14:textId="1CA19C03" w:rsidR="00457B55" w:rsidRPr="00E24C57" w:rsidRDefault="00423858" w:rsidP="00B86A05">
      <w:pPr>
        <w:rPr>
          <w:rFonts w:ascii="Times New Roman" w:hAnsi="Times New Roman" w:cs="Times New Roman"/>
          <w:vertAlign w:val="superscript"/>
        </w:rPr>
      </w:pPr>
      <w:r>
        <w:rPr>
          <w:rFonts w:ascii="Times New Roman" w:hAnsi="Times New Roman" w:cs="Times New Roman"/>
        </w:rPr>
        <w:t>According to Green, t</w:t>
      </w:r>
      <w:r w:rsidR="00457B55">
        <w:rPr>
          <w:rFonts w:ascii="Times New Roman" w:hAnsi="Times New Roman" w:cs="Times New Roman"/>
        </w:rPr>
        <w:t>he New Zealand study was justified by a lack of evidence that CIS was a precursor of invasive cancer</w:t>
      </w:r>
      <w:r w:rsidR="001D727D">
        <w:rPr>
          <w:rFonts w:ascii="Times New Roman" w:hAnsi="Times New Roman" w:cs="Times New Roman"/>
        </w:rPr>
        <w:t xml:space="preserve"> (16</w:t>
      </w:r>
      <w:r w:rsidR="00520BDB">
        <w:rPr>
          <w:rFonts w:ascii="Times New Roman" w:hAnsi="Times New Roman" w:cs="Times New Roman"/>
        </w:rPr>
        <w:t>)</w:t>
      </w:r>
      <w:r w:rsidR="00457B55">
        <w:rPr>
          <w:rFonts w:ascii="Times New Roman" w:hAnsi="Times New Roman" w:cs="Times New Roman"/>
        </w:rPr>
        <w:t>. But other experts at that time disagreed, citing direct and indirect evidence for progression</w:t>
      </w:r>
      <w:r w:rsidR="001D727D">
        <w:rPr>
          <w:rFonts w:ascii="Times New Roman" w:hAnsi="Times New Roman" w:cs="Times New Roman"/>
        </w:rPr>
        <w:t xml:space="preserve"> (19</w:t>
      </w:r>
      <w:r w:rsidR="00520BDB">
        <w:rPr>
          <w:rFonts w:ascii="Times New Roman" w:hAnsi="Times New Roman" w:cs="Times New Roman"/>
        </w:rPr>
        <w:t>)</w:t>
      </w:r>
      <w:r w:rsidR="00457B55">
        <w:rPr>
          <w:rFonts w:ascii="Times New Roman" w:hAnsi="Times New Roman" w:cs="Times New Roman"/>
        </w:rPr>
        <w:t xml:space="preserve">. The weight of evidence suggests that it was not justified </w:t>
      </w:r>
      <w:r>
        <w:rPr>
          <w:rFonts w:ascii="Times New Roman" w:hAnsi="Times New Roman" w:cs="Times New Roman"/>
        </w:rPr>
        <w:t>from</w:t>
      </w:r>
      <w:r w:rsidR="00457B55">
        <w:rPr>
          <w:rFonts w:ascii="Times New Roman" w:hAnsi="Times New Roman" w:cs="Times New Roman"/>
        </w:rPr>
        <w:t xml:space="preserve"> the outset.  Nevertheless, if we are open to challenges to conventional thinking, perhaps a trial of no treatment, with</w:t>
      </w:r>
      <w:r w:rsidR="00F8157F">
        <w:rPr>
          <w:rFonts w:ascii="Times New Roman" w:hAnsi="Times New Roman" w:cs="Times New Roman"/>
        </w:rPr>
        <w:t xml:space="preserve"> informed consent,</w:t>
      </w:r>
      <w:r w:rsidR="00457B55">
        <w:rPr>
          <w:rFonts w:ascii="Times New Roman" w:hAnsi="Times New Roman" w:cs="Times New Roman"/>
        </w:rPr>
        <w:t xml:space="preserve"> monitoring</w:t>
      </w:r>
      <w:r w:rsidR="00F8157F">
        <w:rPr>
          <w:rFonts w:ascii="Times New Roman" w:hAnsi="Times New Roman" w:cs="Times New Roman"/>
        </w:rPr>
        <w:t>,</w:t>
      </w:r>
      <w:r w:rsidR="00457B55">
        <w:rPr>
          <w:rFonts w:ascii="Times New Roman" w:hAnsi="Times New Roman" w:cs="Times New Roman"/>
        </w:rPr>
        <w:t xml:space="preserve"> and plans for stopping if cancers were diagnosed, might</w:t>
      </w:r>
      <w:r>
        <w:rPr>
          <w:rFonts w:ascii="Times New Roman" w:hAnsi="Times New Roman" w:cs="Times New Roman"/>
        </w:rPr>
        <w:t xml:space="preserve"> conceivably</w:t>
      </w:r>
      <w:r w:rsidR="00457B55">
        <w:rPr>
          <w:rFonts w:ascii="Times New Roman" w:hAnsi="Times New Roman" w:cs="Times New Roman"/>
        </w:rPr>
        <w:t xml:space="preserve"> have been justifiable.   There was no proper protocol for the New Zealand study and no designated control group. </w:t>
      </w:r>
      <w:r>
        <w:rPr>
          <w:rFonts w:ascii="Times New Roman" w:hAnsi="Times New Roman" w:cs="Times New Roman"/>
        </w:rPr>
        <w:t>Moreover</w:t>
      </w:r>
      <w:r w:rsidR="00457B55">
        <w:rPr>
          <w:rFonts w:ascii="Times New Roman" w:hAnsi="Times New Roman" w:cs="Times New Roman"/>
        </w:rPr>
        <w:t>, the most serious scientific problem was that Green misrepresented the study findings – removing cases that developed invasive cancer - so that his publications could not be relied on</w:t>
      </w:r>
      <w:r w:rsidR="00520BDB">
        <w:rPr>
          <w:rFonts w:ascii="Times New Roman" w:hAnsi="Times New Roman" w:cs="Times New Roman"/>
        </w:rPr>
        <w:t xml:space="preserve"> (1,</w:t>
      </w:r>
      <w:r w:rsidR="001D727D">
        <w:rPr>
          <w:rFonts w:ascii="Times New Roman" w:hAnsi="Times New Roman" w:cs="Times New Roman"/>
        </w:rPr>
        <w:t>20</w:t>
      </w:r>
      <w:r w:rsidR="00E85F48">
        <w:rPr>
          <w:rFonts w:ascii="Times New Roman" w:hAnsi="Times New Roman" w:cs="Times New Roman"/>
        </w:rPr>
        <w:t>)</w:t>
      </w:r>
      <w:r w:rsidR="00457B55">
        <w:rPr>
          <w:rFonts w:ascii="Times New Roman" w:hAnsi="Times New Roman" w:cs="Times New Roman"/>
        </w:rPr>
        <w:t>.</w:t>
      </w:r>
    </w:p>
    <w:p w14:paraId="7C06722D" w14:textId="77777777" w:rsidR="00457B55" w:rsidRDefault="00457B55" w:rsidP="00B86A05">
      <w:pPr>
        <w:rPr>
          <w:rFonts w:ascii="Times New Roman" w:hAnsi="Times New Roman" w:cs="Times New Roman"/>
        </w:rPr>
      </w:pPr>
      <w:r>
        <w:rPr>
          <w:rFonts w:ascii="Times New Roman" w:hAnsi="Times New Roman" w:cs="Times New Roman"/>
        </w:rPr>
        <w:t xml:space="preserve"> </w:t>
      </w:r>
    </w:p>
    <w:p w14:paraId="1E572900" w14:textId="7923DE61" w:rsidR="00457B55" w:rsidRDefault="00457B55" w:rsidP="00B86A05">
      <w:pPr>
        <w:rPr>
          <w:rFonts w:ascii="Times New Roman" w:hAnsi="Times New Roman" w:cs="Times New Roman"/>
        </w:rPr>
      </w:pPr>
      <w:r>
        <w:rPr>
          <w:rFonts w:ascii="Times New Roman" w:hAnsi="Times New Roman" w:cs="Times New Roman"/>
        </w:rPr>
        <w:t xml:space="preserve">In the New Zealand study, the women </w:t>
      </w:r>
      <w:r w:rsidR="00423858">
        <w:rPr>
          <w:rFonts w:ascii="Times New Roman" w:hAnsi="Times New Roman" w:cs="Times New Roman"/>
        </w:rPr>
        <w:t xml:space="preserve">were at risk of </w:t>
      </w:r>
      <w:r>
        <w:rPr>
          <w:rFonts w:ascii="Times New Roman" w:hAnsi="Times New Roman" w:cs="Times New Roman"/>
        </w:rPr>
        <w:t xml:space="preserve">two sorts of harm: that the original limited diagnostic biopsy had overlooked an already existing invasive cancer, and that women would develop invasive cancer because their CIS was </w:t>
      </w:r>
      <w:r w:rsidR="00423858">
        <w:rPr>
          <w:rFonts w:ascii="Times New Roman" w:hAnsi="Times New Roman" w:cs="Times New Roman"/>
        </w:rPr>
        <w:t xml:space="preserve">left </w:t>
      </w:r>
      <w:r>
        <w:rPr>
          <w:rFonts w:ascii="Times New Roman" w:hAnsi="Times New Roman" w:cs="Times New Roman"/>
        </w:rPr>
        <w:t>untreated. Though Green argued that these risks were negligible, the weight of expert opinion was against him. The harms also included having to attend the hospital repeatedly over many years. The benefit in the short term was being spared surgery</w:t>
      </w:r>
      <w:r w:rsidR="000B7539">
        <w:rPr>
          <w:rFonts w:ascii="Times New Roman" w:hAnsi="Times New Roman" w:cs="Times New Roman"/>
        </w:rPr>
        <w:t xml:space="preserve"> (adequate cone biopsy)</w:t>
      </w:r>
      <w:r>
        <w:rPr>
          <w:rFonts w:ascii="Times New Roman" w:hAnsi="Times New Roman" w:cs="Times New Roman"/>
        </w:rPr>
        <w:t xml:space="preserve">, though in the longer term many women </w:t>
      </w:r>
      <w:r w:rsidR="00423858">
        <w:rPr>
          <w:rFonts w:ascii="Times New Roman" w:hAnsi="Times New Roman" w:cs="Times New Roman"/>
        </w:rPr>
        <w:t>underwent</w:t>
      </w:r>
      <w:r>
        <w:rPr>
          <w:rFonts w:ascii="Times New Roman" w:hAnsi="Times New Roman" w:cs="Times New Roman"/>
        </w:rPr>
        <w:t xml:space="preserve"> repeat</w:t>
      </w:r>
      <w:r w:rsidR="00423858">
        <w:rPr>
          <w:rFonts w:ascii="Times New Roman" w:hAnsi="Times New Roman" w:cs="Times New Roman"/>
        </w:rPr>
        <w:t>ed</w:t>
      </w:r>
      <w:r>
        <w:rPr>
          <w:rFonts w:ascii="Times New Roman" w:hAnsi="Times New Roman" w:cs="Times New Roman"/>
        </w:rPr>
        <w:t xml:space="preserve"> biopsies to check for invasive cancer, with resulting morbidity</w:t>
      </w:r>
      <w:r w:rsidR="001D727D">
        <w:rPr>
          <w:rFonts w:ascii="Times New Roman" w:hAnsi="Times New Roman" w:cs="Times New Roman"/>
        </w:rPr>
        <w:t xml:space="preserve"> (1,21</w:t>
      </w:r>
      <w:r w:rsidR="00E250B4">
        <w:rPr>
          <w:rFonts w:ascii="Times New Roman" w:hAnsi="Times New Roman" w:cs="Times New Roman"/>
        </w:rPr>
        <w:t>)</w:t>
      </w:r>
      <w:r>
        <w:rPr>
          <w:rFonts w:ascii="Times New Roman" w:hAnsi="Times New Roman" w:cs="Times New Roman"/>
        </w:rPr>
        <w:t xml:space="preserve"> </w:t>
      </w:r>
    </w:p>
    <w:p w14:paraId="10CCBA32" w14:textId="77777777" w:rsidR="00457B55" w:rsidRDefault="00457B55" w:rsidP="00B86A05">
      <w:pPr>
        <w:rPr>
          <w:rFonts w:ascii="Times New Roman" w:hAnsi="Times New Roman" w:cs="Times New Roman"/>
        </w:rPr>
      </w:pPr>
    </w:p>
    <w:p w14:paraId="190FD7CC" w14:textId="474519A0" w:rsidR="00457B55" w:rsidRDefault="00457B55" w:rsidP="00B86A05">
      <w:pPr>
        <w:rPr>
          <w:rFonts w:ascii="Times New Roman" w:hAnsi="Times New Roman" w:cs="Times New Roman"/>
        </w:rPr>
      </w:pPr>
      <w:r>
        <w:rPr>
          <w:rFonts w:ascii="Times New Roman" w:hAnsi="Times New Roman" w:cs="Times New Roman"/>
        </w:rPr>
        <w:t>The Delhi study was justified, according to the authors, by a lack of knowledge about the behaviour of early pre-cancerous lesions and relevant risk factors for disease occurrence and progression. Such knowledge</w:t>
      </w:r>
      <w:r w:rsidR="00F8157F">
        <w:rPr>
          <w:rFonts w:ascii="Times New Roman" w:hAnsi="Times New Roman" w:cs="Times New Roman"/>
        </w:rPr>
        <w:t>, they argued</w:t>
      </w:r>
      <w:r>
        <w:rPr>
          <w:rFonts w:ascii="Times New Roman" w:hAnsi="Times New Roman" w:cs="Times New Roman"/>
        </w:rPr>
        <w:t>, specifically for developing countries, was required in order to develop programmes to prevent cervical cancer</w:t>
      </w:r>
      <w:r w:rsidR="00E85F48">
        <w:rPr>
          <w:rFonts w:ascii="Times New Roman" w:hAnsi="Times New Roman" w:cs="Times New Roman"/>
        </w:rPr>
        <w:t xml:space="preserve"> (4,5)</w:t>
      </w:r>
      <w:r>
        <w:rPr>
          <w:rFonts w:ascii="Times New Roman" w:hAnsi="Times New Roman" w:cs="Times New Roman"/>
        </w:rPr>
        <w:t>. This was at a time when H</w:t>
      </w:r>
      <w:r w:rsidR="00346F62">
        <w:rPr>
          <w:rFonts w:ascii="Times New Roman" w:hAnsi="Times New Roman" w:cs="Times New Roman"/>
        </w:rPr>
        <w:t xml:space="preserve">erpes </w:t>
      </w:r>
      <w:r>
        <w:rPr>
          <w:rFonts w:ascii="Times New Roman" w:hAnsi="Times New Roman" w:cs="Times New Roman"/>
        </w:rPr>
        <w:t>S</w:t>
      </w:r>
      <w:r w:rsidR="00346F62">
        <w:rPr>
          <w:rFonts w:ascii="Times New Roman" w:hAnsi="Times New Roman" w:cs="Times New Roman"/>
        </w:rPr>
        <w:t xml:space="preserve">implex </w:t>
      </w:r>
      <w:r>
        <w:rPr>
          <w:rFonts w:ascii="Times New Roman" w:hAnsi="Times New Roman" w:cs="Times New Roman"/>
        </w:rPr>
        <w:t>V</w:t>
      </w:r>
      <w:r w:rsidR="00346F62">
        <w:rPr>
          <w:rFonts w:ascii="Times New Roman" w:hAnsi="Times New Roman" w:cs="Times New Roman"/>
        </w:rPr>
        <w:t>irus type-</w:t>
      </w:r>
      <w:r>
        <w:rPr>
          <w:rFonts w:ascii="Times New Roman" w:hAnsi="Times New Roman" w:cs="Times New Roman"/>
        </w:rPr>
        <w:t xml:space="preserve">2 and then HPV were being considered as </w:t>
      </w:r>
      <w:r w:rsidR="00423858">
        <w:rPr>
          <w:rFonts w:ascii="Times New Roman" w:hAnsi="Times New Roman" w:cs="Times New Roman"/>
        </w:rPr>
        <w:t xml:space="preserve">possible </w:t>
      </w:r>
      <w:r>
        <w:rPr>
          <w:rFonts w:ascii="Times New Roman" w:hAnsi="Times New Roman" w:cs="Times New Roman"/>
        </w:rPr>
        <w:t xml:space="preserve">causes of cervical cancer.  It is likely that information specific to a country is useful because risk factors differ in prevalence among countries.  </w:t>
      </w:r>
      <w:r w:rsidR="00423858">
        <w:rPr>
          <w:rFonts w:ascii="Times New Roman" w:hAnsi="Times New Roman" w:cs="Times New Roman"/>
        </w:rPr>
        <w:t>The study</w:t>
      </w:r>
      <w:r>
        <w:rPr>
          <w:rFonts w:ascii="Times New Roman" w:hAnsi="Times New Roman" w:cs="Times New Roman"/>
        </w:rPr>
        <w:t xml:space="preserve"> was undertaken by the Cytology Research Centre, Indian Council for Medical Research, </w:t>
      </w:r>
      <w:r w:rsidR="00423858">
        <w:rPr>
          <w:rFonts w:ascii="Times New Roman" w:hAnsi="Times New Roman" w:cs="Times New Roman"/>
        </w:rPr>
        <w:t xml:space="preserve">so </w:t>
      </w:r>
      <w:r>
        <w:rPr>
          <w:rFonts w:ascii="Times New Roman" w:hAnsi="Times New Roman" w:cs="Times New Roman"/>
        </w:rPr>
        <w:t xml:space="preserve">the results were able to be applied to the country itself. No questions have been raised about the accuracy of reporting of the results. The two </w:t>
      </w:r>
      <w:r w:rsidR="00F8157F">
        <w:rPr>
          <w:rFonts w:ascii="Times New Roman" w:hAnsi="Times New Roman" w:cs="Times New Roman"/>
        </w:rPr>
        <w:t xml:space="preserve">main </w:t>
      </w:r>
      <w:r>
        <w:rPr>
          <w:rFonts w:ascii="Times New Roman" w:hAnsi="Times New Roman" w:cs="Times New Roman"/>
        </w:rPr>
        <w:t xml:space="preserve">study reports have been cited, by June </w:t>
      </w:r>
      <w:r w:rsidR="00423858">
        <w:rPr>
          <w:rFonts w:ascii="Times New Roman" w:hAnsi="Times New Roman" w:cs="Times New Roman"/>
        </w:rPr>
        <w:t>2017</w:t>
      </w:r>
      <w:r>
        <w:rPr>
          <w:rFonts w:ascii="Times New Roman" w:hAnsi="Times New Roman" w:cs="Times New Roman"/>
        </w:rPr>
        <w:t xml:space="preserve">, 77 and 67 times. </w:t>
      </w:r>
    </w:p>
    <w:p w14:paraId="0FD67977" w14:textId="77777777" w:rsidR="00457B55" w:rsidRDefault="00457B55" w:rsidP="00B86A05">
      <w:pPr>
        <w:rPr>
          <w:rFonts w:ascii="Times New Roman" w:hAnsi="Times New Roman" w:cs="Times New Roman"/>
        </w:rPr>
      </w:pPr>
    </w:p>
    <w:p w14:paraId="31FE813B" w14:textId="49F4381F" w:rsidR="00457B55" w:rsidRDefault="00457B55" w:rsidP="00B86A05">
      <w:pPr>
        <w:rPr>
          <w:rFonts w:ascii="Times New Roman" w:hAnsi="Times New Roman" w:cs="Times New Roman"/>
        </w:rPr>
      </w:pPr>
      <w:r>
        <w:rPr>
          <w:rFonts w:ascii="Times New Roman" w:hAnsi="Times New Roman" w:cs="Times New Roman"/>
        </w:rPr>
        <w:t>In the Delhi study</w:t>
      </w:r>
      <w:r w:rsidR="00423858">
        <w:rPr>
          <w:rFonts w:ascii="Times New Roman" w:hAnsi="Times New Roman" w:cs="Times New Roman"/>
        </w:rPr>
        <w:t>,</w:t>
      </w:r>
      <w:r>
        <w:rPr>
          <w:rFonts w:ascii="Times New Roman" w:hAnsi="Times New Roman" w:cs="Times New Roman"/>
        </w:rPr>
        <w:t xml:space="preserve"> the potential harms and benefits of inclusion were different from the New Zealand study, apart from both groups having to repeatedly attend the hospital for follow up. Women who, at the initial examination, had a diagnosis of CIS or invas</w:t>
      </w:r>
      <w:r w:rsidR="00E85F48">
        <w:rPr>
          <w:rFonts w:ascii="Times New Roman" w:hAnsi="Times New Roman" w:cs="Times New Roman"/>
        </w:rPr>
        <w:t>ive cancer</w:t>
      </w:r>
      <w:r>
        <w:rPr>
          <w:rFonts w:ascii="Times New Roman" w:hAnsi="Times New Roman" w:cs="Times New Roman"/>
        </w:rPr>
        <w:t xml:space="preserve"> were to be referred for treatment. The authors wrote: “For obvious ethical reasons, the end point of the study was carcinoma in situ, at which time appropriate treatment would be offered</w:t>
      </w:r>
      <w:r w:rsidR="00E85F48">
        <w:rPr>
          <w:rFonts w:ascii="Times New Roman" w:hAnsi="Times New Roman" w:cs="Times New Roman"/>
        </w:rPr>
        <w:t xml:space="preserve"> (4)</w:t>
      </w:r>
      <w:r>
        <w:rPr>
          <w:rFonts w:ascii="Times New Roman" w:hAnsi="Times New Roman" w:cs="Times New Roman"/>
        </w:rPr>
        <w:t xml:space="preserve">.” Similarly, women who developed CIS or early invasive cancer during follow-up were to be referred for treatment. This, in the context of no cervical screening outside the study, was a benefit, as no treatment would have been available otherwise until their condition produced symptoms of invasive cancer. Treatment for clinically invasive cancer is more radical and there remains a substantial risk of death.  </w:t>
      </w:r>
    </w:p>
    <w:p w14:paraId="0BB0745A" w14:textId="77777777" w:rsidR="00457B55" w:rsidRDefault="00457B55" w:rsidP="00B86A05">
      <w:pPr>
        <w:rPr>
          <w:rFonts w:ascii="Times New Roman" w:hAnsi="Times New Roman" w:cs="Times New Roman"/>
        </w:rPr>
      </w:pPr>
    </w:p>
    <w:p w14:paraId="0B6C51DA" w14:textId="2574B57D" w:rsidR="00457B55" w:rsidRDefault="00457B55" w:rsidP="00B86A05">
      <w:pPr>
        <w:rPr>
          <w:rFonts w:ascii="Times New Roman" w:hAnsi="Times New Roman" w:cs="Times New Roman"/>
        </w:rPr>
      </w:pPr>
      <w:r>
        <w:rPr>
          <w:rFonts w:ascii="Times New Roman" w:hAnsi="Times New Roman" w:cs="Times New Roman"/>
        </w:rPr>
        <w:t xml:space="preserve">For women with </w:t>
      </w:r>
      <w:r w:rsidR="00423858">
        <w:rPr>
          <w:rFonts w:ascii="Times New Roman" w:hAnsi="Times New Roman" w:cs="Times New Roman"/>
        </w:rPr>
        <w:t xml:space="preserve">the </w:t>
      </w:r>
      <w:r>
        <w:rPr>
          <w:rFonts w:ascii="Times New Roman" w:hAnsi="Times New Roman" w:cs="Times New Roman"/>
        </w:rPr>
        <w:t>milder grades of dysplasia, a proportion would have been expected to regress to normal during follow-up. Women with mild dysplasia whose lesion</w:t>
      </w:r>
      <w:r w:rsidR="00E85F48">
        <w:rPr>
          <w:rFonts w:ascii="Times New Roman" w:hAnsi="Times New Roman" w:cs="Times New Roman"/>
        </w:rPr>
        <w:t>s</w:t>
      </w:r>
      <w:r>
        <w:rPr>
          <w:rFonts w:ascii="Times New Roman" w:hAnsi="Times New Roman" w:cs="Times New Roman"/>
        </w:rPr>
        <w:t xml:space="preserve"> regressed would not have been harmed by being followed without treatment, though </w:t>
      </w:r>
      <w:r w:rsidR="00423858">
        <w:rPr>
          <w:rFonts w:ascii="Times New Roman" w:hAnsi="Times New Roman" w:cs="Times New Roman"/>
        </w:rPr>
        <w:t>neither</w:t>
      </w:r>
      <w:r>
        <w:rPr>
          <w:rFonts w:ascii="Times New Roman" w:hAnsi="Times New Roman" w:cs="Times New Roman"/>
        </w:rPr>
        <w:t xml:space="preserve"> would </w:t>
      </w:r>
      <w:r w:rsidR="00423858">
        <w:rPr>
          <w:rFonts w:ascii="Times New Roman" w:hAnsi="Times New Roman" w:cs="Times New Roman"/>
        </w:rPr>
        <w:t>they</w:t>
      </w:r>
      <w:r>
        <w:rPr>
          <w:rFonts w:ascii="Times New Roman" w:hAnsi="Times New Roman" w:cs="Times New Roman"/>
        </w:rPr>
        <w:t xml:space="preserve"> have benefited. It is unclear whether women who continued to show dysplasia at the end of the study were to be referred for treatment, as they would have remained at ris</w:t>
      </w:r>
      <w:r w:rsidR="00E85F48">
        <w:rPr>
          <w:rFonts w:ascii="Times New Roman" w:hAnsi="Times New Roman" w:cs="Times New Roman"/>
        </w:rPr>
        <w:t>k.</w:t>
      </w:r>
      <w:r>
        <w:rPr>
          <w:rFonts w:ascii="Times New Roman" w:hAnsi="Times New Roman" w:cs="Times New Roman"/>
        </w:rPr>
        <w:t xml:space="preserve"> </w:t>
      </w:r>
      <w:r w:rsidR="00F8157F">
        <w:rPr>
          <w:rFonts w:ascii="Times New Roman" w:hAnsi="Times New Roman" w:cs="Times New Roman"/>
        </w:rPr>
        <w:t xml:space="preserve">For women diagnosed with severe dyplasia, there was evidence from </w:t>
      </w:r>
      <w:r w:rsidR="00756ED1">
        <w:rPr>
          <w:rFonts w:ascii="Times New Roman" w:hAnsi="Times New Roman" w:cs="Times New Roman"/>
        </w:rPr>
        <w:t>Richart and Barron’s study that 50% would progress to CIS in 12</w:t>
      </w:r>
      <w:r w:rsidR="00FB5CF8">
        <w:rPr>
          <w:rFonts w:ascii="Times New Roman" w:hAnsi="Times New Roman" w:cs="Times New Roman"/>
        </w:rPr>
        <w:t xml:space="preserve"> months</w:t>
      </w:r>
      <w:r w:rsidR="00E85F48">
        <w:rPr>
          <w:rFonts w:ascii="Times New Roman" w:hAnsi="Times New Roman" w:cs="Times New Roman"/>
        </w:rPr>
        <w:t xml:space="preserve"> (11)</w:t>
      </w:r>
      <w:r w:rsidR="00FB5CF8">
        <w:rPr>
          <w:rFonts w:ascii="Times New Roman" w:hAnsi="Times New Roman" w:cs="Times New Roman"/>
        </w:rPr>
        <w:t xml:space="preserve">. As long as they were followed closely (the protocol was 3 monthly) and diagnosed </w:t>
      </w:r>
      <w:r w:rsidR="00B545F6">
        <w:rPr>
          <w:rFonts w:ascii="Times New Roman" w:hAnsi="Times New Roman" w:cs="Times New Roman"/>
        </w:rPr>
        <w:t>with</w:t>
      </w:r>
      <w:r w:rsidR="00FB5CF8">
        <w:rPr>
          <w:rFonts w:ascii="Times New Roman" w:hAnsi="Times New Roman" w:cs="Times New Roman"/>
        </w:rPr>
        <w:t xml:space="preserve"> CIS, treatment at that stage would have bee</w:t>
      </w:r>
      <w:r w:rsidR="00CF5A9F">
        <w:rPr>
          <w:rFonts w:ascii="Times New Roman" w:hAnsi="Times New Roman" w:cs="Times New Roman"/>
        </w:rPr>
        <w:t>n the same as for severe dyspla</w:t>
      </w:r>
      <w:r w:rsidR="00FB5CF8">
        <w:rPr>
          <w:rFonts w:ascii="Times New Roman" w:hAnsi="Times New Roman" w:cs="Times New Roman"/>
        </w:rPr>
        <w:t xml:space="preserve">sia, so no further harm would have resulted. </w:t>
      </w:r>
      <w:r w:rsidR="00B545F6">
        <w:rPr>
          <w:rFonts w:ascii="Times New Roman" w:hAnsi="Times New Roman" w:cs="Times New Roman"/>
        </w:rPr>
        <w:t>The women</w:t>
      </w:r>
      <w:r w:rsidR="00FB5CF8">
        <w:rPr>
          <w:rFonts w:ascii="Times New Roman" w:hAnsi="Times New Roman" w:cs="Times New Roman"/>
        </w:rPr>
        <w:t xml:space="preserve"> ran a small risk of developing ear</w:t>
      </w:r>
      <w:r w:rsidR="00E85F48">
        <w:rPr>
          <w:rFonts w:ascii="Times New Roman" w:hAnsi="Times New Roman" w:cs="Times New Roman"/>
        </w:rPr>
        <w:t>ly invasive cancer (in Richart and Barron’s</w:t>
      </w:r>
      <w:r w:rsidR="00FB5CF8">
        <w:rPr>
          <w:rFonts w:ascii="Times New Roman" w:hAnsi="Times New Roman" w:cs="Times New Roman"/>
        </w:rPr>
        <w:t xml:space="preserve"> study</w:t>
      </w:r>
      <w:r w:rsidR="00B545F6">
        <w:rPr>
          <w:rFonts w:ascii="Times New Roman" w:hAnsi="Times New Roman" w:cs="Times New Roman"/>
        </w:rPr>
        <w:t>,</w:t>
      </w:r>
      <w:r w:rsidR="00FB5CF8">
        <w:rPr>
          <w:rFonts w:ascii="Times New Roman" w:hAnsi="Times New Roman" w:cs="Times New Roman"/>
        </w:rPr>
        <w:t xml:space="preserve"> 3 patients out of </w:t>
      </w:r>
      <w:r w:rsidR="00CF5A9F">
        <w:rPr>
          <w:rFonts w:ascii="Times New Roman" w:hAnsi="Times New Roman" w:cs="Times New Roman"/>
        </w:rPr>
        <w:t>557</w:t>
      </w:r>
      <w:r w:rsidR="00756ED1">
        <w:rPr>
          <w:rFonts w:ascii="Times New Roman" w:hAnsi="Times New Roman" w:cs="Times New Roman"/>
        </w:rPr>
        <w:t xml:space="preserve"> developed</w:t>
      </w:r>
      <w:r w:rsidR="00FB5CF8">
        <w:rPr>
          <w:rFonts w:ascii="Times New Roman" w:hAnsi="Times New Roman" w:cs="Times New Roman"/>
        </w:rPr>
        <w:t xml:space="preserve"> invasive cancer</w:t>
      </w:r>
      <w:r w:rsidR="00CF5A9F">
        <w:rPr>
          <w:rFonts w:ascii="Times New Roman" w:hAnsi="Times New Roman" w:cs="Times New Roman"/>
        </w:rPr>
        <w:t>).</w:t>
      </w:r>
      <w:r w:rsidR="00FB5CF8">
        <w:rPr>
          <w:rFonts w:ascii="Times New Roman" w:hAnsi="Times New Roman" w:cs="Times New Roman"/>
        </w:rPr>
        <w:t xml:space="preserve">   </w:t>
      </w:r>
      <w:r w:rsidR="00E85F48">
        <w:rPr>
          <w:rFonts w:ascii="Times New Roman" w:hAnsi="Times New Roman" w:cs="Times New Roman"/>
        </w:rPr>
        <w:t xml:space="preserve">The </w:t>
      </w:r>
      <w:r w:rsidR="00346F62">
        <w:rPr>
          <w:rFonts w:ascii="Times New Roman" w:hAnsi="Times New Roman" w:cs="Times New Roman"/>
        </w:rPr>
        <w:t xml:space="preserve">WHO </w:t>
      </w:r>
      <w:r w:rsidR="00E85F48">
        <w:rPr>
          <w:rFonts w:ascii="Times New Roman" w:hAnsi="Times New Roman" w:cs="Times New Roman"/>
        </w:rPr>
        <w:t>case s</w:t>
      </w:r>
      <w:r w:rsidRPr="001F2BCB">
        <w:rPr>
          <w:rFonts w:ascii="Times New Roman" w:hAnsi="Times New Roman" w:cs="Times New Roman"/>
        </w:rPr>
        <w:t>tudy</w:t>
      </w:r>
      <w:r w:rsidR="00CF5A9F">
        <w:rPr>
          <w:rFonts w:ascii="Times New Roman" w:hAnsi="Times New Roman" w:cs="Times New Roman"/>
        </w:rPr>
        <w:t xml:space="preserve"> notes</w:t>
      </w:r>
      <w:r>
        <w:rPr>
          <w:rFonts w:ascii="Times New Roman" w:hAnsi="Times New Roman" w:cs="Times New Roman"/>
        </w:rPr>
        <w:t xml:space="preserve"> that women were referred to the nearest regional cancer centre</w:t>
      </w:r>
      <w:r w:rsidR="00B545F6">
        <w:rPr>
          <w:rFonts w:ascii="Times New Roman" w:hAnsi="Times New Roman" w:cs="Times New Roman"/>
        </w:rPr>
        <w:t>,</w:t>
      </w:r>
      <w:r>
        <w:rPr>
          <w:rFonts w:ascii="Times New Roman" w:hAnsi="Times New Roman" w:cs="Times New Roman"/>
        </w:rPr>
        <w:t xml:space="preserve"> which had a very long waiting list; by the time some of these women were seen</w:t>
      </w:r>
      <w:r w:rsidR="00B545F6">
        <w:rPr>
          <w:rFonts w:ascii="Times New Roman" w:hAnsi="Times New Roman" w:cs="Times New Roman"/>
        </w:rPr>
        <w:t>,</w:t>
      </w:r>
      <w:r>
        <w:rPr>
          <w:rFonts w:ascii="Times New Roman" w:hAnsi="Times New Roman" w:cs="Times New Roman"/>
        </w:rPr>
        <w:t xml:space="preserve"> the lesion had progressed to a higher level. Although it is still very likely the women in the study were advantaged compared to the women outside, there remains a question about special obligations to research participants.</w:t>
      </w:r>
    </w:p>
    <w:p w14:paraId="558CD1AA" w14:textId="77777777" w:rsidR="00457B55" w:rsidRDefault="00457B55" w:rsidP="00B86A05">
      <w:pPr>
        <w:rPr>
          <w:rFonts w:ascii="Times New Roman" w:hAnsi="Times New Roman" w:cs="Times New Roman"/>
        </w:rPr>
      </w:pPr>
    </w:p>
    <w:p w14:paraId="4A901BA0" w14:textId="77777777" w:rsidR="00457B55" w:rsidRPr="00940E27" w:rsidRDefault="00457B55" w:rsidP="00B86A05">
      <w:pPr>
        <w:rPr>
          <w:rFonts w:ascii="Times New Roman" w:hAnsi="Times New Roman" w:cs="Times New Roman"/>
          <w:i/>
        </w:rPr>
      </w:pPr>
      <w:r w:rsidRPr="00940E27">
        <w:rPr>
          <w:rFonts w:ascii="Times New Roman" w:hAnsi="Times New Roman" w:cs="Times New Roman"/>
          <w:i/>
        </w:rPr>
        <w:t>Comparison of informed consent procedures</w:t>
      </w:r>
    </w:p>
    <w:p w14:paraId="03492BC9" w14:textId="68A23862" w:rsidR="00457B55" w:rsidRDefault="00457B55" w:rsidP="00B86A05">
      <w:pPr>
        <w:rPr>
          <w:rFonts w:ascii="Times New Roman" w:hAnsi="Times New Roman" w:cs="Times New Roman"/>
        </w:rPr>
      </w:pPr>
      <w:r>
        <w:rPr>
          <w:rFonts w:ascii="Times New Roman" w:hAnsi="Times New Roman" w:cs="Times New Roman"/>
        </w:rPr>
        <w:t xml:space="preserve">For the New Zealand study, no consent was sought. </w:t>
      </w:r>
      <w:r w:rsidR="00B545F6">
        <w:rPr>
          <w:rFonts w:ascii="Times New Roman" w:hAnsi="Times New Roman" w:cs="Times New Roman"/>
        </w:rPr>
        <w:t>Indeed only a</w:t>
      </w:r>
      <w:r>
        <w:rPr>
          <w:rFonts w:ascii="Times New Roman" w:hAnsi="Times New Roman" w:cs="Times New Roman"/>
        </w:rPr>
        <w:t xml:space="preserve"> few women suspected they were part of a </w:t>
      </w:r>
      <w:r w:rsidR="00B545F6">
        <w:rPr>
          <w:rFonts w:ascii="Times New Roman" w:hAnsi="Times New Roman" w:cs="Times New Roman"/>
        </w:rPr>
        <w:t xml:space="preserve">research </w:t>
      </w:r>
      <w:r>
        <w:rPr>
          <w:rFonts w:ascii="Times New Roman" w:hAnsi="Times New Roman" w:cs="Times New Roman"/>
        </w:rPr>
        <w:t>study</w:t>
      </w:r>
      <w:r w:rsidR="00E85F48">
        <w:rPr>
          <w:rFonts w:ascii="Times New Roman" w:hAnsi="Times New Roman" w:cs="Times New Roman"/>
        </w:rPr>
        <w:t xml:space="preserve"> (1)</w:t>
      </w:r>
      <w:r>
        <w:rPr>
          <w:rFonts w:ascii="Times New Roman" w:hAnsi="Times New Roman" w:cs="Times New Roman"/>
        </w:rPr>
        <w:t>. In publications arising from the study, Green</w:t>
      </w:r>
      <w:r w:rsidR="00973B12">
        <w:rPr>
          <w:rFonts w:ascii="Times New Roman" w:hAnsi="Times New Roman" w:cs="Times New Roman"/>
        </w:rPr>
        <w:t xml:space="preserve"> made no mention of consent. This</w:t>
      </w:r>
      <w:r>
        <w:rPr>
          <w:rFonts w:ascii="Times New Roman" w:hAnsi="Times New Roman" w:cs="Times New Roman"/>
        </w:rPr>
        <w:t xml:space="preserve"> failure had serious consequences</w:t>
      </w:r>
      <w:r w:rsidR="008D6C42">
        <w:rPr>
          <w:rFonts w:ascii="Times New Roman" w:hAnsi="Times New Roman" w:cs="Times New Roman"/>
        </w:rPr>
        <w:t xml:space="preserve"> for </w:t>
      </w:r>
      <w:r w:rsidR="00CC6440">
        <w:rPr>
          <w:rFonts w:ascii="Times New Roman" w:hAnsi="Times New Roman" w:cs="Times New Roman"/>
        </w:rPr>
        <w:t xml:space="preserve">the </w:t>
      </w:r>
      <w:r w:rsidR="008D6C42">
        <w:rPr>
          <w:rFonts w:ascii="Times New Roman" w:hAnsi="Times New Roman" w:cs="Times New Roman"/>
        </w:rPr>
        <w:t>women</w:t>
      </w:r>
      <w:r w:rsidR="00CC6440">
        <w:rPr>
          <w:rFonts w:ascii="Times New Roman" w:hAnsi="Times New Roman" w:cs="Times New Roman"/>
        </w:rPr>
        <w:t>: they were kept in the dark and</w:t>
      </w:r>
      <w:r>
        <w:rPr>
          <w:rFonts w:ascii="Times New Roman" w:hAnsi="Times New Roman" w:cs="Times New Roman"/>
        </w:rPr>
        <w:t xml:space="preserve"> did not know they remained at</w:t>
      </w:r>
      <w:r w:rsidR="008D6C42">
        <w:rPr>
          <w:rFonts w:ascii="Times New Roman" w:hAnsi="Times New Roman" w:cs="Times New Roman"/>
        </w:rPr>
        <w:t xml:space="preserve"> considerable</w:t>
      </w:r>
      <w:r>
        <w:rPr>
          <w:rFonts w:ascii="Times New Roman" w:hAnsi="Times New Roman" w:cs="Times New Roman"/>
        </w:rPr>
        <w:t xml:space="preserve"> ris</w:t>
      </w:r>
      <w:r w:rsidR="008D6C42">
        <w:rPr>
          <w:rFonts w:ascii="Times New Roman" w:hAnsi="Times New Roman" w:cs="Times New Roman"/>
        </w:rPr>
        <w:t>k of d</w:t>
      </w:r>
      <w:r w:rsidR="00CC6440">
        <w:rPr>
          <w:rFonts w:ascii="Times New Roman" w:hAnsi="Times New Roman" w:cs="Times New Roman"/>
        </w:rPr>
        <w:t>eveloping invasive cancer. S</w:t>
      </w:r>
      <w:r>
        <w:rPr>
          <w:rFonts w:ascii="Times New Roman" w:hAnsi="Times New Roman" w:cs="Times New Roman"/>
        </w:rPr>
        <w:t>ome</w:t>
      </w:r>
      <w:r w:rsidR="00CC6440">
        <w:rPr>
          <w:rFonts w:ascii="Times New Roman" w:hAnsi="Times New Roman" w:cs="Times New Roman"/>
        </w:rPr>
        <w:t xml:space="preserve"> women </w:t>
      </w:r>
      <w:r w:rsidR="00B545F6">
        <w:rPr>
          <w:rFonts w:ascii="Times New Roman" w:hAnsi="Times New Roman" w:cs="Times New Roman"/>
        </w:rPr>
        <w:t>lost to</w:t>
      </w:r>
      <w:r w:rsidR="00CC6440">
        <w:rPr>
          <w:rFonts w:ascii="Times New Roman" w:hAnsi="Times New Roman" w:cs="Times New Roman"/>
        </w:rPr>
        <w:t xml:space="preserve"> follow-up</w:t>
      </w:r>
      <w:r>
        <w:rPr>
          <w:rFonts w:ascii="Times New Roman" w:hAnsi="Times New Roman" w:cs="Times New Roman"/>
        </w:rPr>
        <w:t xml:space="preserve"> presented</w:t>
      </w:r>
      <w:r w:rsidR="00B545F6">
        <w:rPr>
          <w:rFonts w:ascii="Times New Roman" w:hAnsi="Times New Roman" w:cs="Times New Roman"/>
        </w:rPr>
        <w:t xml:space="preserve"> eventually</w:t>
      </w:r>
      <w:r>
        <w:rPr>
          <w:rFonts w:ascii="Times New Roman" w:hAnsi="Times New Roman" w:cs="Times New Roman"/>
        </w:rPr>
        <w:t xml:space="preserve"> with late stage disease. For the Indian</w:t>
      </w:r>
      <w:r w:rsidR="00CC6440">
        <w:rPr>
          <w:rFonts w:ascii="Times New Roman" w:hAnsi="Times New Roman" w:cs="Times New Roman"/>
        </w:rPr>
        <w:t xml:space="preserve"> natural history study, explanations of the</w:t>
      </w:r>
      <w:r>
        <w:rPr>
          <w:rFonts w:ascii="Times New Roman" w:hAnsi="Times New Roman" w:cs="Times New Roman"/>
        </w:rPr>
        <w:t xml:space="preserve"> consent</w:t>
      </w:r>
      <w:r w:rsidR="00CC6440">
        <w:rPr>
          <w:rFonts w:ascii="Times New Roman" w:hAnsi="Times New Roman" w:cs="Times New Roman"/>
        </w:rPr>
        <w:t xml:space="preserve"> procedures</w:t>
      </w:r>
      <w:r>
        <w:rPr>
          <w:rFonts w:ascii="Times New Roman" w:hAnsi="Times New Roman" w:cs="Times New Roman"/>
        </w:rPr>
        <w:t xml:space="preserve"> appear in the published papers. In 1987 Luthra et al state</w:t>
      </w:r>
      <w:r w:rsidR="00B545F6">
        <w:rPr>
          <w:rFonts w:ascii="Times New Roman" w:hAnsi="Times New Roman" w:cs="Times New Roman"/>
        </w:rPr>
        <w:t>d</w:t>
      </w:r>
      <w:r>
        <w:rPr>
          <w:rFonts w:ascii="Times New Roman" w:hAnsi="Times New Roman" w:cs="Times New Roman"/>
        </w:rPr>
        <w:t>:</w:t>
      </w:r>
    </w:p>
    <w:p w14:paraId="0963373C" w14:textId="77777777" w:rsidR="00756ED1" w:rsidRDefault="00756ED1" w:rsidP="00B86A05">
      <w:pPr>
        <w:ind w:left="567"/>
        <w:rPr>
          <w:rFonts w:ascii="Times New Roman" w:hAnsi="Times New Roman" w:cs="Times New Roman"/>
        </w:rPr>
      </w:pPr>
    </w:p>
    <w:p w14:paraId="292170BF" w14:textId="6620C51B" w:rsidR="00457B55" w:rsidRDefault="00756ED1" w:rsidP="00B86A05">
      <w:pPr>
        <w:ind w:left="567"/>
        <w:rPr>
          <w:rFonts w:ascii="Times New Roman" w:hAnsi="Times New Roman" w:cs="Times New Roman"/>
        </w:rPr>
      </w:pPr>
      <w:r>
        <w:rPr>
          <w:rFonts w:ascii="Times New Roman" w:hAnsi="Times New Roman" w:cs="Times New Roman"/>
        </w:rPr>
        <w:t>All women registered for</w:t>
      </w:r>
      <w:r w:rsidR="00457B55">
        <w:rPr>
          <w:rFonts w:ascii="Times New Roman" w:hAnsi="Times New Roman" w:cs="Times New Roman"/>
        </w:rPr>
        <w:t xml:space="preserve"> long-term follow-up we</w:t>
      </w:r>
      <w:r>
        <w:rPr>
          <w:rFonts w:ascii="Times New Roman" w:hAnsi="Times New Roman" w:cs="Times New Roman"/>
        </w:rPr>
        <w:t>re informed about the objective</w:t>
      </w:r>
      <w:r w:rsidR="00457B55">
        <w:rPr>
          <w:rFonts w:ascii="Times New Roman" w:hAnsi="Times New Roman" w:cs="Times New Roman"/>
        </w:rPr>
        <w:t xml:space="preserve"> and purpose of the study and also the cooperation that would be required of them. The individual registered as a dysplasia case was informed that she had a lesion that </w:t>
      </w:r>
      <w:r>
        <w:rPr>
          <w:rFonts w:ascii="Times New Roman" w:hAnsi="Times New Roman" w:cs="Times New Roman"/>
        </w:rPr>
        <w:t>could either regress to normalc</w:t>
      </w:r>
      <w:r w:rsidR="00457B55">
        <w:rPr>
          <w:rFonts w:ascii="Times New Roman" w:hAnsi="Times New Roman" w:cs="Times New Roman"/>
        </w:rPr>
        <w:t>y or progress to higher grades of atypicality and was then given the op</w:t>
      </w:r>
      <w:r>
        <w:rPr>
          <w:rFonts w:ascii="Times New Roman" w:hAnsi="Times New Roman" w:cs="Times New Roman"/>
        </w:rPr>
        <w:t>tion of either being followed</w:t>
      </w:r>
      <w:r w:rsidR="00457B55">
        <w:rPr>
          <w:rFonts w:ascii="Times New Roman" w:hAnsi="Times New Roman" w:cs="Times New Roman"/>
        </w:rPr>
        <w:t xml:space="preserve"> or </w:t>
      </w:r>
      <w:r>
        <w:rPr>
          <w:rFonts w:ascii="Times New Roman" w:hAnsi="Times New Roman" w:cs="Times New Roman"/>
        </w:rPr>
        <w:t xml:space="preserve">of </w:t>
      </w:r>
      <w:r w:rsidR="00457B55">
        <w:rPr>
          <w:rFonts w:ascii="Times New Roman" w:hAnsi="Times New Roman" w:cs="Times New Roman"/>
        </w:rPr>
        <w:t>being discharged from the study. Patients choosing the latter alternative (15%) were appropriately managed</w:t>
      </w:r>
      <w:r w:rsidR="00E85F48">
        <w:rPr>
          <w:rFonts w:ascii="Times New Roman" w:hAnsi="Times New Roman" w:cs="Times New Roman"/>
        </w:rPr>
        <w:t xml:space="preserve"> (4)</w:t>
      </w:r>
      <w:r w:rsidR="00457B55">
        <w:rPr>
          <w:rFonts w:ascii="Times New Roman" w:hAnsi="Times New Roman" w:cs="Times New Roman"/>
        </w:rPr>
        <w:t>.</w:t>
      </w:r>
    </w:p>
    <w:p w14:paraId="02EF281C" w14:textId="77777777" w:rsidR="00457B55" w:rsidRDefault="00457B55" w:rsidP="00B86A05">
      <w:pPr>
        <w:ind w:left="567"/>
        <w:rPr>
          <w:rFonts w:ascii="Times New Roman" w:hAnsi="Times New Roman" w:cs="Times New Roman"/>
        </w:rPr>
      </w:pPr>
    </w:p>
    <w:p w14:paraId="2BE260B0" w14:textId="6CA64F49" w:rsidR="00457B55" w:rsidRDefault="00457B55" w:rsidP="00B86A05">
      <w:pPr>
        <w:rPr>
          <w:rFonts w:ascii="Times New Roman" w:hAnsi="Times New Roman" w:cs="Times New Roman"/>
        </w:rPr>
      </w:pPr>
      <w:r>
        <w:rPr>
          <w:rFonts w:ascii="Times New Roman" w:hAnsi="Times New Roman" w:cs="Times New Roman"/>
        </w:rPr>
        <w:t>I</w:t>
      </w:r>
      <w:r w:rsidR="00E85F48">
        <w:rPr>
          <w:rFonts w:ascii="Times New Roman" w:hAnsi="Times New Roman" w:cs="Times New Roman"/>
        </w:rPr>
        <w:t>n the 1990 report, Murthy et al presented the details</w:t>
      </w:r>
      <w:r>
        <w:rPr>
          <w:rFonts w:ascii="Times New Roman" w:hAnsi="Times New Roman" w:cs="Times New Roman"/>
        </w:rPr>
        <w:t xml:space="preserve"> somewhat differently:</w:t>
      </w:r>
    </w:p>
    <w:p w14:paraId="12367A8C" w14:textId="77777777" w:rsidR="00756ED1" w:rsidRDefault="00756ED1" w:rsidP="00B86A05">
      <w:pPr>
        <w:rPr>
          <w:rFonts w:ascii="Times New Roman" w:hAnsi="Times New Roman" w:cs="Times New Roman"/>
        </w:rPr>
      </w:pPr>
    </w:p>
    <w:p w14:paraId="7CD4BA20" w14:textId="2D889FE1" w:rsidR="00457B55" w:rsidRDefault="00457B55" w:rsidP="00B86A05">
      <w:pPr>
        <w:ind w:left="567"/>
        <w:rPr>
          <w:rFonts w:ascii="Times New Roman" w:hAnsi="Times New Roman" w:cs="Times New Roman"/>
        </w:rPr>
      </w:pPr>
      <w:r>
        <w:rPr>
          <w:rFonts w:ascii="Times New Roman" w:hAnsi="Times New Roman" w:cs="Times New Roman"/>
        </w:rPr>
        <w:t>Dysplasia subjects and their husbands were contacted by a team of trained medical social workers and gynaecologists to educate them about the objectives of the study and to elicit their cooperation. All the subjects agreed to participate in the study</w:t>
      </w:r>
      <w:r w:rsidR="00E85F48">
        <w:rPr>
          <w:rFonts w:ascii="Times New Roman" w:hAnsi="Times New Roman" w:cs="Times New Roman"/>
        </w:rPr>
        <w:t xml:space="preserve"> (5)</w:t>
      </w:r>
      <w:r>
        <w:rPr>
          <w:rFonts w:ascii="Times New Roman" w:hAnsi="Times New Roman" w:cs="Times New Roman"/>
        </w:rPr>
        <w:t>.</w:t>
      </w:r>
    </w:p>
    <w:p w14:paraId="22214F57" w14:textId="77777777" w:rsidR="00B86A05" w:rsidRDefault="00B86A05" w:rsidP="00B86A05">
      <w:pPr>
        <w:ind w:left="567"/>
        <w:rPr>
          <w:rFonts w:ascii="Times New Roman" w:hAnsi="Times New Roman" w:cs="Times New Roman"/>
        </w:rPr>
      </w:pPr>
    </w:p>
    <w:p w14:paraId="07F55511" w14:textId="7C418762" w:rsidR="00457B55" w:rsidRDefault="00457B55" w:rsidP="00B86A05">
      <w:pPr>
        <w:rPr>
          <w:rFonts w:ascii="Times New Roman" w:hAnsi="Times New Roman" w:cs="Times New Roman"/>
        </w:rPr>
      </w:pPr>
      <w:r>
        <w:rPr>
          <w:rFonts w:ascii="Times New Roman" w:hAnsi="Times New Roman" w:cs="Times New Roman"/>
        </w:rPr>
        <w:t xml:space="preserve">Thus the written evidence shows that relevant information was given to participants and that consent was sought, though not in writing. It is hard to understand why the two accounts of consent differ, </w:t>
      </w:r>
      <w:r w:rsidR="00973B12">
        <w:rPr>
          <w:rFonts w:ascii="Times New Roman" w:hAnsi="Times New Roman" w:cs="Times New Roman"/>
        </w:rPr>
        <w:t>n</w:t>
      </w:r>
      <w:r>
        <w:rPr>
          <w:rFonts w:ascii="Times New Roman" w:hAnsi="Times New Roman" w:cs="Times New Roman"/>
        </w:rPr>
        <w:t>or is it clear what ‘appropriately managed’ means.</w:t>
      </w:r>
      <w:r w:rsidR="00973B12">
        <w:rPr>
          <w:rFonts w:ascii="Times New Roman" w:hAnsi="Times New Roman" w:cs="Times New Roman"/>
        </w:rPr>
        <w:t xml:space="preserve"> </w:t>
      </w:r>
    </w:p>
    <w:p w14:paraId="69CD0EF7" w14:textId="77777777" w:rsidR="00457B55" w:rsidRDefault="00457B55" w:rsidP="00B86A05">
      <w:pPr>
        <w:rPr>
          <w:rFonts w:ascii="Times New Roman" w:hAnsi="Times New Roman" w:cs="Times New Roman"/>
        </w:rPr>
      </w:pPr>
    </w:p>
    <w:p w14:paraId="7AC416DC" w14:textId="787F5146" w:rsidR="00457B55" w:rsidRDefault="008D6C42" w:rsidP="00B86A05">
      <w:pPr>
        <w:rPr>
          <w:rFonts w:ascii="Times New Roman" w:hAnsi="Times New Roman" w:cs="Times New Roman"/>
        </w:rPr>
      </w:pPr>
      <w:r>
        <w:rPr>
          <w:rFonts w:ascii="Times New Roman" w:hAnsi="Times New Roman" w:cs="Times New Roman"/>
        </w:rPr>
        <w:t>In the case study</w:t>
      </w:r>
      <w:r w:rsidR="00CF5A9F">
        <w:rPr>
          <w:rFonts w:ascii="Times New Roman" w:hAnsi="Times New Roman" w:cs="Times New Roman"/>
        </w:rPr>
        <w:t>, p</w:t>
      </w:r>
      <w:r w:rsidR="00457B55">
        <w:rPr>
          <w:rFonts w:ascii="Times New Roman" w:hAnsi="Times New Roman" w:cs="Times New Roman"/>
        </w:rPr>
        <w:t>uzzlingl</w:t>
      </w:r>
      <w:r>
        <w:rPr>
          <w:rFonts w:ascii="Times New Roman" w:hAnsi="Times New Roman" w:cs="Times New Roman"/>
        </w:rPr>
        <w:t>y, the details of consent depart</w:t>
      </w:r>
      <w:r w:rsidR="00457B55">
        <w:rPr>
          <w:rFonts w:ascii="Times New Roman" w:hAnsi="Times New Roman" w:cs="Times New Roman"/>
        </w:rPr>
        <w:t xml:space="preserve"> from both accounts: </w:t>
      </w:r>
    </w:p>
    <w:p w14:paraId="78F3B569" w14:textId="77777777" w:rsidR="00070257" w:rsidRDefault="00070257" w:rsidP="00B86A05">
      <w:pPr>
        <w:rPr>
          <w:rFonts w:ascii="Times New Roman" w:hAnsi="Times New Roman" w:cs="Times New Roman"/>
        </w:rPr>
      </w:pPr>
    </w:p>
    <w:p w14:paraId="4FADDCCC" w14:textId="05C6B874" w:rsidR="00457B55" w:rsidRDefault="00070257" w:rsidP="00B86A05">
      <w:pPr>
        <w:ind w:left="567"/>
        <w:rPr>
          <w:rFonts w:ascii="Times New Roman" w:hAnsi="Times New Roman" w:cs="Times New Roman"/>
        </w:rPr>
      </w:pPr>
      <w:r>
        <w:rPr>
          <w:rFonts w:ascii="Times New Roman" w:hAnsi="Times New Roman" w:cs="Times New Roman"/>
        </w:rPr>
        <w:t>The r</w:t>
      </w:r>
      <w:r w:rsidR="00457B55">
        <w:rPr>
          <w:rFonts w:ascii="Times New Roman" w:hAnsi="Times New Roman" w:cs="Times New Roman"/>
        </w:rPr>
        <w:t>esearchers did not inform</w:t>
      </w:r>
      <w:r>
        <w:rPr>
          <w:rFonts w:ascii="Times New Roman" w:hAnsi="Times New Roman" w:cs="Times New Roman"/>
        </w:rPr>
        <w:t xml:space="preserve"> the</w:t>
      </w:r>
      <w:r w:rsidR="00457B55">
        <w:rPr>
          <w:rFonts w:ascii="Times New Roman" w:hAnsi="Times New Roman" w:cs="Times New Roman"/>
        </w:rPr>
        <w:t xml:space="preserve"> women that their lesions might progress to cancer. Women were not made aware that treatment was available</w:t>
      </w:r>
      <w:r w:rsidR="00E85F48">
        <w:rPr>
          <w:rFonts w:ascii="Times New Roman" w:hAnsi="Times New Roman" w:cs="Times New Roman"/>
        </w:rPr>
        <w:t xml:space="preserve"> (3)</w:t>
      </w:r>
      <w:r w:rsidR="00457B55">
        <w:rPr>
          <w:rFonts w:ascii="Times New Roman" w:hAnsi="Times New Roman" w:cs="Times New Roman"/>
        </w:rPr>
        <w:t>.</w:t>
      </w:r>
    </w:p>
    <w:p w14:paraId="388362D3" w14:textId="77777777" w:rsidR="00070257" w:rsidRPr="00391C4A" w:rsidRDefault="00070257" w:rsidP="00B86A05">
      <w:pPr>
        <w:ind w:left="567"/>
        <w:rPr>
          <w:rFonts w:ascii="Times New Roman" w:hAnsi="Times New Roman" w:cs="Times New Roman"/>
        </w:rPr>
      </w:pPr>
    </w:p>
    <w:p w14:paraId="5BFC6715" w14:textId="25C59302" w:rsidR="00457B55" w:rsidRDefault="00457B55" w:rsidP="00B86A05">
      <w:pPr>
        <w:rPr>
          <w:rFonts w:ascii="Times New Roman" w:hAnsi="Times New Roman" w:cs="Times New Roman"/>
        </w:rPr>
      </w:pPr>
      <w:r>
        <w:rPr>
          <w:rFonts w:ascii="Times New Roman" w:hAnsi="Times New Roman" w:cs="Times New Roman"/>
        </w:rPr>
        <w:t xml:space="preserve">Did the writers of the </w:t>
      </w:r>
      <w:r w:rsidR="00346F62">
        <w:rPr>
          <w:rFonts w:ascii="Times New Roman" w:hAnsi="Times New Roman" w:cs="Times New Roman"/>
        </w:rPr>
        <w:t xml:space="preserve">WHO </w:t>
      </w:r>
      <w:r>
        <w:rPr>
          <w:rFonts w:ascii="Times New Roman" w:hAnsi="Times New Roman" w:cs="Times New Roman"/>
        </w:rPr>
        <w:t>case study have access to other information that contradicted the published accounts</w:t>
      </w:r>
      <w:r w:rsidR="00973B12">
        <w:rPr>
          <w:rFonts w:ascii="Times New Roman" w:hAnsi="Times New Roman" w:cs="Times New Roman"/>
        </w:rPr>
        <w:t>, or were the details cha</w:t>
      </w:r>
      <w:r w:rsidR="00346F62">
        <w:rPr>
          <w:rFonts w:ascii="Times New Roman" w:hAnsi="Times New Roman" w:cs="Times New Roman"/>
        </w:rPr>
        <w:t>nged to make the study less identifiable</w:t>
      </w:r>
      <w:r>
        <w:rPr>
          <w:rFonts w:ascii="Times New Roman" w:hAnsi="Times New Roman" w:cs="Times New Roman"/>
        </w:rPr>
        <w:t>? Or was there confusion about the definition of cancer? The authors of the papers emphasised that ‘for obvious ethical reasons’ the end point at which treatment would be offered was CIS, not cancer.</w:t>
      </w:r>
    </w:p>
    <w:p w14:paraId="7D0B7CD2" w14:textId="77777777" w:rsidR="00457B55" w:rsidRDefault="00457B55" w:rsidP="00B86A05">
      <w:pPr>
        <w:rPr>
          <w:rFonts w:ascii="Times New Roman" w:hAnsi="Times New Roman" w:cs="Times New Roman"/>
        </w:rPr>
      </w:pPr>
    </w:p>
    <w:p w14:paraId="3CC08F95" w14:textId="71D2E443" w:rsidR="00457B55" w:rsidRDefault="00457B55" w:rsidP="00B86A05">
      <w:pPr>
        <w:rPr>
          <w:rFonts w:ascii="Times New Roman" w:hAnsi="Times New Roman" w:cs="Times New Roman"/>
          <w:i/>
        </w:rPr>
      </w:pPr>
      <w:r w:rsidRPr="001E5AC6">
        <w:rPr>
          <w:rFonts w:ascii="Times New Roman" w:hAnsi="Times New Roman" w:cs="Times New Roman"/>
          <w:i/>
        </w:rPr>
        <w:t>Monitoring and stopping</w:t>
      </w:r>
      <w:r w:rsidR="00B545F6">
        <w:rPr>
          <w:rFonts w:ascii="Times New Roman" w:hAnsi="Times New Roman" w:cs="Times New Roman"/>
          <w:i/>
        </w:rPr>
        <w:t xml:space="preserve"> rules</w:t>
      </w:r>
    </w:p>
    <w:p w14:paraId="42511461" w14:textId="1A61CDD5" w:rsidR="00457B55" w:rsidRDefault="00457B55" w:rsidP="00B86A05">
      <w:pPr>
        <w:rPr>
          <w:rFonts w:ascii="Times New Roman" w:hAnsi="Times New Roman" w:cs="Times New Roman"/>
        </w:rPr>
      </w:pPr>
      <w:r>
        <w:rPr>
          <w:rFonts w:ascii="Times New Roman" w:hAnsi="Times New Roman" w:cs="Times New Roman"/>
        </w:rPr>
        <w:t xml:space="preserve">The purpose of monitoring an intervention study is to identify harms (or benefits) while the study is in progress that might necessitate stopping the study early. Stopping rules are predetermined decisions about the level of harm or benefit that </w:t>
      </w:r>
      <w:r w:rsidR="00B545F6">
        <w:rPr>
          <w:rFonts w:ascii="Times New Roman" w:hAnsi="Times New Roman" w:cs="Times New Roman"/>
        </w:rPr>
        <w:t xml:space="preserve">requires </w:t>
      </w:r>
      <w:r>
        <w:rPr>
          <w:rFonts w:ascii="Times New Roman" w:hAnsi="Times New Roman" w:cs="Times New Roman"/>
        </w:rPr>
        <w:t>stopping, taking into account statistical uncertainty and the frequency</w:t>
      </w:r>
      <w:r w:rsidR="00B545F6">
        <w:rPr>
          <w:rFonts w:ascii="Times New Roman" w:hAnsi="Times New Roman" w:cs="Times New Roman"/>
        </w:rPr>
        <w:t xml:space="preserve"> with which</w:t>
      </w:r>
      <w:r>
        <w:rPr>
          <w:rFonts w:ascii="Times New Roman" w:hAnsi="Times New Roman" w:cs="Times New Roman"/>
        </w:rPr>
        <w:t xml:space="preserve"> the data are examined. </w:t>
      </w:r>
    </w:p>
    <w:p w14:paraId="72ED8EF3" w14:textId="77777777" w:rsidR="00B86A05" w:rsidRDefault="00B86A05" w:rsidP="00B86A05">
      <w:pPr>
        <w:rPr>
          <w:rFonts w:ascii="Times New Roman" w:hAnsi="Times New Roman" w:cs="Times New Roman"/>
        </w:rPr>
      </w:pPr>
    </w:p>
    <w:p w14:paraId="3B87B17E" w14:textId="3F256A6C" w:rsidR="00457B55" w:rsidRDefault="00457B55" w:rsidP="00B86A05">
      <w:pPr>
        <w:rPr>
          <w:rFonts w:ascii="Times New Roman" w:hAnsi="Times New Roman" w:cs="Times New Roman"/>
        </w:rPr>
      </w:pPr>
      <w:r>
        <w:rPr>
          <w:rFonts w:ascii="Times New Roman" w:hAnsi="Times New Roman" w:cs="Times New Roman"/>
        </w:rPr>
        <w:t>The New Zealand study had no formal monitoring and no stopping rules (though the latter would have been uncommon at the time). The investigator</w:t>
      </w:r>
      <w:r w:rsidR="008D6C42">
        <w:rPr>
          <w:rFonts w:ascii="Times New Roman" w:hAnsi="Times New Roman" w:cs="Times New Roman"/>
        </w:rPr>
        <w:t>, Green,</w:t>
      </w:r>
      <w:r>
        <w:rPr>
          <w:rFonts w:ascii="Times New Roman" w:hAnsi="Times New Roman" w:cs="Times New Roman"/>
        </w:rPr>
        <w:t xml:space="preserve"> monitored the study, though he misrepresented the results in his published papers by re-classifying cases that had developed invasive cancer as invasive at the outset and excluding them from his series</w:t>
      </w:r>
      <w:r w:rsidR="00E85F48">
        <w:rPr>
          <w:rFonts w:ascii="Times New Roman" w:hAnsi="Times New Roman" w:cs="Times New Roman"/>
        </w:rPr>
        <w:t xml:space="preserve"> (1)</w:t>
      </w:r>
      <w:r>
        <w:rPr>
          <w:rFonts w:ascii="Times New Roman" w:hAnsi="Times New Roman" w:cs="Times New Roman"/>
        </w:rPr>
        <w:t>. Nevertheless, the study was informally monitored by the colposcopist and cytologist (McIndoe) and the pathologist (Mcle</w:t>
      </w:r>
      <w:r w:rsidR="008D6C42">
        <w:rPr>
          <w:rFonts w:ascii="Times New Roman" w:hAnsi="Times New Roman" w:cs="Times New Roman"/>
        </w:rPr>
        <w:t>an)</w:t>
      </w:r>
      <w:r w:rsidR="00E85F48">
        <w:rPr>
          <w:rFonts w:ascii="Times New Roman" w:hAnsi="Times New Roman" w:cs="Times New Roman"/>
        </w:rPr>
        <w:t>,</w:t>
      </w:r>
      <w:r w:rsidR="008D6C42">
        <w:rPr>
          <w:rFonts w:ascii="Times New Roman" w:hAnsi="Times New Roman" w:cs="Times New Roman"/>
        </w:rPr>
        <w:t xml:space="preserve"> </w:t>
      </w:r>
      <w:r w:rsidR="00E85F48">
        <w:rPr>
          <w:rFonts w:ascii="Times New Roman" w:hAnsi="Times New Roman" w:cs="Times New Roman"/>
        </w:rPr>
        <w:t>who were concerned about</w:t>
      </w:r>
      <w:r>
        <w:rPr>
          <w:rFonts w:ascii="Times New Roman" w:hAnsi="Times New Roman" w:cs="Times New Roman"/>
        </w:rPr>
        <w:t xml:space="preserve"> the increasing numbers of invasive cancers among women in the study. They tried to reason with Green, and when that failed they complained to the Medical Superintendent</w:t>
      </w:r>
      <w:r w:rsidR="00B545F6">
        <w:rPr>
          <w:rFonts w:ascii="Times New Roman" w:hAnsi="Times New Roman" w:cs="Times New Roman"/>
        </w:rPr>
        <w:t xml:space="preserve"> of the hospital</w:t>
      </w:r>
      <w:r>
        <w:rPr>
          <w:rFonts w:ascii="Times New Roman" w:hAnsi="Times New Roman" w:cs="Times New Roman"/>
        </w:rPr>
        <w:t xml:space="preserve"> about the dangers to patients. Th</w:t>
      </w:r>
      <w:r w:rsidR="00E85F48">
        <w:rPr>
          <w:rFonts w:ascii="Times New Roman" w:hAnsi="Times New Roman" w:cs="Times New Roman"/>
        </w:rPr>
        <w:t>at led to an internal inquiry which</w:t>
      </w:r>
      <w:r>
        <w:rPr>
          <w:rFonts w:ascii="Times New Roman" w:hAnsi="Times New Roman" w:cs="Times New Roman"/>
        </w:rPr>
        <w:t xml:space="preserve"> reported in </w:t>
      </w:r>
      <w:r w:rsidR="008D6C42">
        <w:rPr>
          <w:rFonts w:ascii="Times New Roman" w:hAnsi="Times New Roman" w:cs="Times New Roman"/>
        </w:rPr>
        <w:t>1975</w:t>
      </w:r>
      <w:r>
        <w:rPr>
          <w:rFonts w:ascii="Times New Roman" w:hAnsi="Times New Roman" w:cs="Times New Roman"/>
        </w:rPr>
        <w:t xml:space="preserve"> but did not recommend stopping the study. Despite this, there was sufficient disquiet in the hospital that</w:t>
      </w:r>
      <w:r w:rsidR="008D6C42">
        <w:rPr>
          <w:rFonts w:ascii="Times New Roman" w:hAnsi="Times New Roman" w:cs="Times New Roman"/>
        </w:rPr>
        <w:t xml:space="preserve"> </w:t>
      </w:r>
      <w:r>
        <w:rPr>
          <w:rFonts w:ascii="Times New Roman" w:hAnsi="Times New Roman" w:cs="Times New Roman"/>
        </w:rPr>
        <w:t xml:space="preserve">new patients </w:t>
      </w:r>
      <w:r w:rsidR="00B545F6">
        <w:rPr>
          <w:rFonts w:ascii="Times New Roman" w:hAnsi="Times New Roman" w:cs="Times New Roman"/>
        </w:rPr>
        <w:t xml:space="preserve">in future </w:t>
      </w:r>
      <w:r>
        <w:rPr>
          <w:rFonts w:ascii="Times New Roman" w:hAnsi="Times New Roman" w:cs="Times New Roman"/>
        </w:rPr>
        <w:t>were no longer referred to Green</w:t>
      </w:r>
      <w:r w:rsidR="00B545F6">
        <w:rPr>
          <w:rFonts w:ascii="Times New Roman" w:hAnsi="Times New Roman" w:cs="Times New Roman"/>
        </w:rPr>
        <w:t xml:space="preserve"> for their care</w:t>
      </w:r>
      <w:r>
        <w:rPr>
          <w:rFonts w:ascii="Times New Roman" w:hAnsi="Times New Roman" w:cs="Times New Roman"/>
        </w:rPr>
        <w:t>. Unfortunately he continued to follow his existing patients without treatment; the study was never formally stopped. As he published nothing on his study after 1974</w:t>
      </w:r>
      <w:r w:rsidR="001D727D">
        <w:rPr>
          <w:rFonts w:ascii="Times New Roman" w:hAnsi="Times New Roman" w:cs="Times New Roman"/>
        </w:rPr>
        <w:t xml:space="preserve"> (22</w:t>
      </w:r>
      <w:r w:rsidR="00E85F48">
        <w:rPr>
          <w:rFonts w:ascii="Times New Roman" w:hAnsi="Times New Roman" w:cs="Times New Roman"/>
        </w:rPr>
        <w:t>)</w:t>
      </w:r>
      <w:r>
        <w:rPr>
          <w:rFonts w:ascii="Times New Roman" w:hAnsi="Times New Roman" w:cs="Times New Roman"/>
        </w:rPr>
        <w:t xml:space="preserve">, it </w:t>
      </w:r>
      <w:r w:rsidR="00B545F6">
        <w:rPr>
          <w:rFonts w:ascii="Times New Roman" w:hAnsi="Times New Roman" w:cs="Times New Roman"/>
        </w:rPr>
        <w:t>could be argued that it was</w:t>
      </w:r>
      <w:r>
        <w:rPr>
          <w:rFonts w:ascii="Times New Roman" w:hAnsi="Times New Roman" w:cs="Times New Roman"/>
        </w:rPr>
        <w:t xml:space="preserve"> no longer research but </w:t>
      </w:r>
      <w:r w:rsidR="00B545F6">
        <w:rPr>
          <w:rFonts w:ascii="Times New Roman" w:hAnsi="Times New Roman" w:cs="Times New Roman"/>
        </w:rPr>
        <w:t xml:space="preserve">rather </w:t>
      </w:r>
      <w:r>
        <w:rPr>
          <w:rFonts w:ascii="Times New Roman" w:hAnsi="Times New Roman" w:cs="Times New Roman"/>
        </w:rPr>
        <w:t xml:space="preserve">aberrant clinical practice, though this </w:t>
      </w:r>
      <w:r w:rsidR="00B545F6">
        <w:rPr>
          <w:rFonts w:ascii="Times New Roman" w:hAnsi="Times New Roman" w:cs="Times New Roman"/>
        </w:rPr>
        <w:t>would</w:t>
      </w:r>
      <w:r>
        <w:rPr>
          <w:rFonts w:ascii="Times New Roman" w:hAnsi="Times New Roman" w:cs="Times New Roman"/>
        </w:rPr>
        <w:t xml:space="preserve"> not lessen moral responsibilities towards </w:t>
      </w:r>
      <w:r w:rsidR="00B545F6">
        <w:rPr>
          <w:rFonts w:ascii="Times New Roman" w:hAnsi="Times New Roman" w:cs="Times New Roman"/>
        </w:rPr>
        <w:t>his</w:t>
      </w:r>
      <w:r>
        <w:rPr>
          <w:rFonts w:ascii="Times New Roman" w:hAnsi="Times New Roman" w:cs="Times New Roman"/>
        </w:rPr>
        <w:t xml:space="preserve"> patients. </w:t>
      </w:r>
    </w:p>
    <w:p w14:paraId="5FB109F6" w14:textId="77777777" w:rsidR="00457B55" w:rsidRDefault="00457B55" w:rsidP="00B86A05">
      <w:pPr>
        <w:rPr>
          <w:rFonts w:ascii="Times New Roman" w:hAnsi="Times New Roman" w:cs="Times New Roman"/>
        </w:rPr>
      </w:pPr>
    </w:p>
    <w:p w14:paraId="25D7FE62" w14:textId="034DDE71" w:rsidR="00457B55" w:rsidRDefault="00457B55" w:rsidP="00B86A05">
      <w:pPr>
        <w:rPr>
          <w:rFonts w:ascii="Times New Roman" w:hAnsi="Times New Roman" w:cs="Times New Roman"/>
        </w:rPr>
      </w:pPr>
      <w:r>
        <w:rPr>
          <w:rFonts w:ascii="Times New Roman" w:hAnsi="Times New Roman" w:cs="Times New Roman"/>
        </w:rPr>
        <w:t>The</w:t>
      </w:r>
      <w:r w:rsidR="008D6C42">
        <w:rPr>
          <w:rFonts w:ascii="Times New Roman" w:hAnsi="Times New Roman" w:cs="Times New Roman"/>
        </w:rPr>
        <w:t xml:space="preserve"> first accurate report on the outcome for women was in 1984</w:t>
      </w:r>
      <w:r w:rsidR="00B545F6">
        <w:rPr>
          <w:rFonts w:ascii="Times New Roman" w:hAnsi="Times New Roman" w:cs="Times New Roman"/>
        </w:rPr>
        <w:t xml:space="preserve">, when </w:t>
      </w:r>
      <w:r w:rsidR="008D6C42">
        <w:rPr>
          <w:rFonts w:ascii="Times New Roman" w:hAnsi="Times New Roman" w:cs="Times New Roman"/>
        </w:rPr>
        <w:t>McIndoe and colleagues independ</w:t>
      </w:r>
      <w:r w:rsidR="009B2537">
        <w:rPr>
          <w:rFonts w:ascii="Times New Roman" w:hAnsi="Times New Roman" w:cs="Times New Roman"/>
        </w:rPr>
        <w:t xml:space="preserve">ently </w:t>
      </w:r>
      <w:r w:rsidR="00B545F6">
        <w:rPr>
          <w:rFonts w:ascii="Times New Roman" w:hAnsi="Times New Roman" w:cs="Times New Roman"/>
        </w:rPr>
        <w:t>analysed</w:t>
      </w:r>
      <w:r w:rsidR="009B2537">
        <w:rPr>
          <w:rFonts w:ascii="Times New Roman" w:hAnsi="Times New Roman" w:cs="Times New Roman"/>
        </w:rPr>
        <w:t xml:space="preserve"> the results</w:t>
      </w:r>
      <w:r w:rsidR="00B545F6">
        <w:rPr>
          <w:rFonts w:ascii="Times New Roman" w:hAnsi="Times New Roman" w:cs="Times New Roman"/>
        </w:rPr>
        <w:t xml:space="preserve"> </w:t>
      </w:r>
      <w:r w:rsidR="001D727D">
        <w:rPr>
          <w:rFonts w:ascii="Times New Roman" w:hAnsi="Times New Roman" w:cs="Times New Roman"/>
        </w:rPr>
        <w:t>(23</w:t>
      </w:r>
      <w:r w:rsidR="009B2537">
        <w:rPr>
          <w:rFonts w:ascii="Times New Roman" w:hAnsi="Times New Roman" w:cs="Times New Roman"/>
        </w:rPr>
        <w:t>)</w:t>
      </w:r>
      <w:r w:rsidR="008D6C42">
        <w:rPr>
          <w:rFonts w:ascii="Times New Roman" w:hAnsi="Times New Roman" w:cs="Times New Roman"/>
        </w:rPr>
        <w:t>.</w:t>
      </w:r>
      <w:r>
        <w:rPr>
          <w:rFonts w:ascii="Times New Roman" w:hAnsi="Times New Roman" w:cs="Times New Roman"/>
        </w:rPr>
        <w:t xml:space="preserve"> </w:t>
      </w:r>
      <w:r w:rsidR="008D6C42">
        <w:rPr>
          <w:rFonts w:ascii="Times New Roman" w:hAnsi="Times New Roman" w:cs="Times New Roman"/>
        </w:rPr>
        <w:t xml:space="preserve">The </w:t>
      </w:r>
      <w:r>
        <w:rPr>
          <w:rFonts w:ascii="Times New Roman" w:hAnsi="Times New Roman" w:cs="Times New Roman"/>
        </w:rPr>
        <w:t>number of women</w:t>
      </w:r>
      <w:r w:rsidR="009B2537">
        <w:rPr>
          <w:rFonts w:ascii="Times New Roman" w:hAnsi="Times New Roman" w:cs="Times New Roman"/>
        </w:rPr>
        <w:t xml:space="preserve"> with untreated or under-treated cervical CIS</w:t>
      </w:r>
      <w:r>
        <w:rPr>
          <w:rFonts w:ascii="Times New Roman" w:hAnsi="Times New Roman" w:cs="Times New Roman"/>
        </w:rPr>
        <w:t xml:space="preserve"> who</w:t>
      </w:r>
      <w:r w:rsidR="009B2537">
        <w:rPr>
          <w:rFonts w:ascii="Times New Roman" w:hAnsi="Times New Roman" w:cs="Times New Roman"/>
        </w:rPr>
        <w:t xml:space="preserve"> subsequently</w:t>
      </w:r>
      <w:r>
        <w:rPr>
          <w:rFonts w:ascii="Times New Roman" w:hAnsi="Times New Roman" w:cs="Times New Roman"/>
        </w:rPr>
        <w:t xml:space="preserve"> developed invasive cancer was </w:t>
      </w:r>
      <w:r w:rsidR="00085464" w:rsidRPr="001D07AC">
        <w:rPr>
          <w:rFonts w:ascii="Times New Roman" w:hAnsi="Times New Roman" w:cs="Times New Roman"/>
        </w:rPr>
        <w:t>29</w:t>
      </w:r>
      <w:r w:rsidR="009B2537">
        <w:rPr>
          <w:rFonts w:ascii="Times New Roman" w:hAnsi="Times New Roman" w:cs="Times New Roman"/>
        </w:rPr>
        <w:t>,</w:t>
      </w:r>
      <w:r w:rsidR="00085464" w:rsidRPr="001D07AC">
        <w:rPr>
          <w:rFonts w:ascii="Times New Roman" w:hAnsi="Times New Roman" w:cs="Times New Roman"/>
        </w:rPr>
        <w:t xml:space="preserve"> with 8 deaths. </w:t>
      </w:r>
      <w:r w:rsidR="001D07AC">
        <w:rPr>
          <w:rFonts w:ascii="Times New Roman" w:hAnsi="Times New Roman" w:cs="Times New Roman"/>
        </w:rPr>
        <w:t>In addition, Jones reported on 5 women with vulval CIS followed without treatment</w:t>
      </w:r>
      <w:r w:rsidR="009B2537">
        <w:rPr>
          <w:rFonts w:ascii="Times New Roman" w:hAnsi="Times New Roman" w:cs="Times New Roman"/>
        </w:rPr>
        <w:t xml:space="preserve"> (17)</w:t>
      </w:r>
      <w:r w:rsidR="001D07AC">
        <w:rPr>
          <w:rFonts w:ascii="Times New Roman" w:hAnsi="Times New Roman" w:cs="Times New Roman"/>
        </w:rPr>
        <w:t xml:space="preserve">; all 5 developed invasive cancer and 4 died </w:t>
      </w:r>
      <w:r w:rsidR="00456BAF">
        <w:rPr>
          <w:rFonts w:ascii="Times New Roman" w:hAnsi="Times New Roman" w:cs="Times New Roman"/>
        </w:rPr>
        <w:t>from</w:t>
      </w:r>
      <w:r w:rsidR="001D07AC">
        <w:rPr>
          <w:rFonts w:ascii="Times New Roman" w:hAnsi="Times New Roman" w:cs="Times New Roman"/>
        </w:rPr>
        <w:t xml:space="preserve"> their disease. A subsequent re-examination of all the material on cervical CIN3 showed that</w:t>
      </w:r>
      <w:r w:rsidR="006E62EF">
        <w:rPr>
          <w:rFonts w:ascii="Times New Roman" w:hAnsi="Times New Roman" w:cs="Times New Roman"/>
        </w:rPr>
        <w:t xml:space="preserve"> 43 women developed invasive cancer and 10 women died among those who were untreated or under-treated</w:t>
      </w:r>
      <w:r w:rsidR="001D727D">
        <w:rPr>
          <w:rFonts w:ascii="Times New Roman" w:hAnsi="Times New Roman" w:cs="Times New Roman"/>
        </w:rPr>
        <w:t xml:space="preserve"> (21</w:t>
      </w:r>
      <w:r w:rsidR="009B2537">
        <w:rPr>
          <w:rFonts w:ascii="Times New Roman" w:hAnsi="Times New Roman" w:cs="Times New Roman"/>
        </w:rPr>
        <w:t>)</w:t>
      </w:r>
      <w:r w:rsidR="006E62EF">
        <w:rPr>
          <w:rFonts w:ascii="Times New Roman" w:hAnsi="Times New Roman" w:cs="Times New Roman"/>
        </w:rPr>
        <w:t>; among those with a diagnosis of microinvasive cancer, a further 6 women died</w:t>
      </w:r>
      <w:r w:rsidR="009B2537">
        <w:rPr>
          <w:rFonts w:ascii="Times New Roman" w:hAnsi="Times New Roman" w:cs="Times New Roman"/>
        </w:rPr>
        <w:t xml:space="preserve"> (18)</w:t>
      </w:r>
      <w:r w:rsidR="006E62EF">
        <w:rPr>
          <w:rFonts w:ascii="Times New Roman" w:hAnsi="Times New Roman" w:cs="Times New Roman"/>
        </w:rPr>
        <w:t xml:space="preserve">. </w:t>
      </w:r>
      <w:r w:rsidR="00456BAF">
        <w:rPr>
          <w:rFonts w:ascii="Times New Roman" w:hAnsi="Times New Roman" w:cs="Times New Roman"/>
        </w:rPr>
        <w:t>Altogether</w:t>
      </w:r>
      <w:r w:rsidR="006E62EF">
        <w:rPr>
          <w:rFonts w:ascii="Times New Roman" w:hAnsi="Times New Roman" w:cs="Times New Roman"/>
        </w:rPr>
        <w:t xml:space="preserve">, in the order of 20 women died </w:t>
      </w:r>
      <w:r w:rsidR="00456BAF">
        <w:rPr>
          <w:rFonts w:ascii="Times New Roman" w:hAnsi="Times New Roman" w:cs="Times New Roman"/>
        </w:rPr>
        <w:t>from</w:t>
      </w:r>
      <w:r w:rsidR="006E62EF">
        <w:rPr>
          <w:rFonts w:ascii="Times New Roman" w:hAnsi="Times New Roman" w:cs="Times New Roman"/>
        </w:rPr>
        <w:t xml:space="preserve"> their disease as a result of </w:t>
      </w:r>
      <w:r w:rsidR="00456BAF">
        <w:rPr>
          <w:rFonts w:ascii="Times New Roman" w:hAnsi="Times New Roman" w:cs="Times New Roman"/>
        </w:rPr>
        <w:t xml:space="preserve">this </w:t>
      </w:r>
      <w:r w:rsidR="006E62EF">
        <w:rPr>
          <w:rFonts w:ascii="Times New Roman" w:hAnsi="Times New Roman" w:cs="Times New Roman"/>
        </w:rPr>
        <w:t xml:space="preserve">study. </w:t>
      </w:r>
      <w:r w:rsidR="001D07AC">
        <w:rPr>
          <w:rFonts w:ascii="Times New Roman" w:hAnsi="Times New Roman" w:cs="Times New Roman"/>
        </w:rPr>
        <w:t xml:space="preserve"> </w:t>
      </w:r>
    </w:p>
    <w:p w14:paraId="6A46AB2C" w14:textId="77777777" w:rsidR="00457B55" w:rsidRDefault="00457B55" w:rsidP="00B86A05">
      <w:pPr>
        <w:rPr>
          <w:rFonts w:ascii="Times New Roman" w:hAnsi="Times New Roman" w:cs="Times New Roman"/>
        </w:rPr>
      </w:pPr>
    </w:p>
    <w:p w14:paraId="3421B251" w14:textId="70F9071E" w:rsidR="00457B55" w:rsidRDefault="00457B55" w:rsidP="00B86A05">
      <w:pPr>
        <w:rPr>
          <w:rFonts w:ascii="Times New Roman" w:hAnsi="Times New Roman" w:cs="Times New Roman"/>
        </w:rPr>
      </w:pPr>
      <w:r>
        <w:rPr>
          <w:rFonts w:ascii="Times New Roman" w:hAnsi="Times New Roman" w:cs="Times New Roman"/>
        </w:rPr>
        <w:t>The Indian natural history study was apparently monitored internally. It did have an end date</w:t>
      </w:r>
      <w:r w:rsidR="00456BAF">
        <w:rPr>
          <w:rFonts w:ascii="Times New Roman" w:hAnsi="Times New Roman" w:cs="Times New Roman"/>
        </w:rPr>
        <w:t>,</w:t>
      </w:r>
      <w:r>
        <w:rPr>
          <w:rFonts w:ascii="Times New Roman" w:hAnsi="Times New Roman" w:cs="Times New Roman"/>
        </w:rPr>
        <w:t xml:space="preserve"> but no stopping rules </w:t>
      </w:r>
      <w:r w:rsidR="00456BAF">
        <w:rPr>
          <w:rFonts w:ascii="Times New Roman" w:hAnsi="Times New Roman" w:cs="Times New Roman"/>
        </w:rPr>
        <w:t xml:space="preserve">were </w:t>
      </w:r>
      <w:r>
        <w:rPr>
          <w:rFonts w:ascii="Times New Roman" w:hAnsi="Times New Roman" w:cs="Times New Roman"/>
        </w:rPr>
        <w:t xml:space="preserve">mentioned. The reason for monitoring and stopping in this case </w:t>
      </w:r>
      <w:r w:rsidR="00456BAF">
        <w:rPr>
          <w:rFonts w:ascii="Times New Roman" w:hAnsi="Times New Roman" w:cs="Times New Roman"/>
        </w:rPr>
        <w:t>would be</w:t>
      </w:r>
      <w:r>
        <w:rPr>
          <w:rFonts w:ascii="Times New Roman" w:hAnsi="Times New Roman" w:cs="Times New Roman"/>
        </w:rPr>
        <w:t xml:space="preserve"> that, though the specified endpoint was CIS, a proportion of women might develop a more advanced lesion by the time of diagnosis. CIS is relatively easily treatable by removing or destroying the lesion; invasive cancer requires hysterectomy or more extensive treatment and there is a risk of death.</w:t>
      </w:r>
    </w:p>
    <w:p w14:paraId="0BC2A685" w14:textId="77777777" w:rsidR="00457B55" w:rsidRDefault="00457B55" w:rsidP="00B86A05">
      <w:pPr>
        <w:rPr>
          <w:rFonts w:ascii="Times New Roman" w:hAnsi="Times New Roman" w:cs="Times New Roman"/>
        </w:rPr>
      </w:pPr>
    </w:p>
    <w:p w14:paraId="1822F25C" w14:textId="463B5C5E" w:rsidR="00457B55" w:rsidRDefault="00457B55" w:rsidP="00B86A05">
      <w:pPr>
        <w:rPr>
          <w:rFonts w:ascii="Times New Roman" w:hAnsi="Times New Roman" w:cs="Times New Roman"/>
        </w:rPr>
      </w:pPr>
      <w:r>
        <w:rPr>
          <w:rFonts w:ascii="Times New Roman" w:hAnsi="Times New Roman" w:cs="Times New Roman"/>
        </w:rPr>
        <w:t xml:space="preserve">In </w:t>
      </w:r>
      <w:r w:rsidR="000370A5">
        <w:rPr>
          <w:rFonts w:ascii="Times New Roman" w:hAnsi="Times New Roman" w:cs="Times New Roman"/>
        </w:rPr>
        <w:t>the first report</w:t>
      </w:r>
      <w:r>
        <w:rPr>
          <w:rFonts w:ascii="Times New Roman" w:hAnsi="Times New Roman" w:cs="Times New Roman"/>
        </w:rPr>
        <w:t>, at 84 months, 18 cases had progressed to CIS and 4 to ‘early invasive cancer’</w:t>
      </w:r>
      <w:r w:rsidR="00456BAF">
        <w:rPr>
          <w:rFonts w:ascii="Times New Roman" w:hAnsi="Times New Roman" w:cs="Times New Roman"/>
        </w:rPr>
        <w:t>,</w:t>
      </w:r>
      <w:r>
        <w:rPr>
          <w:rFonts w:ascii="Times New Roman" w:hAnsi="Times New Roman" w:cs="Times New Roman"/>
        </w:rPr>
        <w:t xml:space="preserve"> though there were no deaths as a consequence of the study</w:t>
      </w:r>
      <w:r w:rsidR="009B2537">
        <w:rPr>
          <w:rFonts w:ascii="Times New Roman" w:hAnsi="Times New Roman" w:cs="Times New Roman"/>
        </w:rPr>
        <w:t xml:space="preserve"> (4)</w:t>
      </w:r>
      <w:r>
        <w:rPr>
          <w:rFonts w:ascii="Times New Roman" w:hAnsi="Times New Roman" w:cs="Times New Roman"/>
        </w:rPr>
        <w:t xml:space="preserve">. In the final publication, 75 women had a lesion that progressed to at least CIS, but no </w:t>
      </w:r>
      <w:r w:rsidR="009B2537">
        <w:rPr>
          <w:rFonts w:ascii="Times New Roman" w:hAnsi="Times New Roman" w:cs="Times New Roman"/>
        </w:rPr>
        <w:t>information is given about</w:t>
      </w:r>
      <w:r>
        <w:rPr>
          <w:rFonts w:ascii="Times New Roman" w:hAnsi="Times New Roman" w:cs="Times New Roman"/>
        </w:rPr>
        <w:t xml:space="preserve"> invasive cancers</w:t>
      </w:r>
      <w:r w:rsidR="009B2537">
        <w:rPr>
          <w:rFonts w:ascii="Times New Roman" w:hAnsi="Times New Roman" w:cs="Times New Roman"/>
        </w:rPr>
        <w:t xml:space="preserve"> (5)</w:t>
      </w:r>
      <w:r>
        <w:rPr>
          <w:rFonts w:ascii="Times New Roman" w:hAnsi="Times New Roman" w:cs="Times New Roman"/>
        </w:rPr>
        <w:t xml:space="preserve">. According to the </w:t>
      </w:r>
      <w:r w:rsidR="00346F62">
        <w:rPr>
          <w:rFonts w:ascii="Times New Roman" w:hAnsi="Times New Roman" w:cs="Times New Roman"/>
        </w:rPr>
        <w:t xml:space="preserve">WHO </w:t>
      </w:r>
      <w:r>
        <w:rPr>
          <w:rFonts w:ascii="Times New Roman" w:hAnsi="Times New Roman" w:cs="Times New Roman"/>
        </w:rPr>
        <w:t>case study</w:t>
      </w:r>
      <w:r w:rsidR="009B2537">
        <w:rPr>
          <w:rFonts w:ascii="Times New Roman" w:hAnsi="Times New Roman" w:cs="Times New Roman"/>
        </w:rPr>
        <w:t xml:space="preserve"> (3)</w:t>
      </w:r>
      <w:r>
        <w:rPr>
          <w:rFonts w:ascii="Times New Roman" w:hAnsi="Times New Roman" w:cs="Times New Roman"/>
        </w:rPr>
        <w:t xml:space="preserve">, 71 women developed malignancies and in 9 the disease had already spread to other parts of the body. </w:t>
      </w:r>
      <w:r w:rsidR="000911BE">
        <w:rPr>
          <w:rFonts w:ascii="Times New Roman" w:hAnsi="Times New Roman" w:cs="Times New Roman"/>
        </w:rPr>
        <w:t>(In the unpublished A</w:t>
      </w:r>
      <w:r w:rsidR="00070257">
        <w:rPr>
          <w:rFonts w:ascii="Times New Roman" w:hAnsi="Times New Roman" w:cs="Times New Roman"/>
        </w:rPr>
        <w:t>nnual</w:t>
      </w:r>
      <w:r w:rsidR="000911BE">
        <w:rPr>
          <w:rFonts w:ascii="Times New Roman" w:hAnsi="Times New Roman" w:cs="Times New Roman"/>
        </w:rPr>
        <w:t xml:space="preserve"> Report</w:t>
      </w:r>
      <w:r w:rsidR="00070257">
        <w:rPr>
          <w:rFonts w:ascii="Times New Roman" w:hAnsi="Times New Roman" w:cs="Times New Roman"/>
        </w:rPr>
        <w:t>, 1985-86</w:t>
      </w:r>
      <w:r w:rsidR="000911BE">
        <w:rPr>
          <w:rFonts w:ascii="Times New Roman" w:hAnsi="Times New Roman" w:cs="Times New Roman"/>
        </w:rPr>
        <w:t>, of the Cytology R</w:t>
      </w:r>
      <w:r w:rsidR="00070257">
        <w:rPr>
          <w:rFonts w:ascii="Times New Roman" w:hAnsi="Times New Roman" w:cs="Times New Roman"/>
        </w:rPr>
        <w:t xml:space="preserve">esearch Centre </w:t>
      </w:r>
      <w:r w:rsidR="000911BE">
        <w:rPr>
          <w:rFonts w:ascii="Times New Roman" w:hAnsi="Times New Roman" w:cs="Times New Roman"/>
        </w:rPr>
        <w:t xml:space="preserve">in New Delhi, 71 cases had progressed to malignancy (at least CIS) of which 7 had microinvasive disease and 9 had a diagnosis of invasive cancer </w:t>
      </w:r>
      <w:r w:rsidR="000911BE" w:rsidRPr="000B7539">
        <w:rPr>
          <w:rFonts w:ascii="Times New Roman" w:hAnsi="Times New Roman" w:cs="Times New Roman"/>
        </w:rPr>
        <w:t>(24)).</w:t>
      </w:r>
      <w:r w:rsidR="00070257">
        <w:rPr>
          <w:rFonts w:ascii="Times New Roman" w:hAnsi="Times New Roman" w:cs="Times New Roman"/>
        </w:rPr>
        <w:t xml:space="preserve"> </w:t>
      </w:r>
      <w:r w:rsidR="00456BAF">
        <w:rPr>
          <w:rFonts w:ascii="Times New Roman" w:hAnsi="Times New Roman" w:cs="Times New Roman"/>
        </w:rPr>
        <w:t>In contrast to common practice, t</w:t>
      </w:r>
      <w:r>
        <w:rPr>
          <w:rFonts w:ascii="Times New Roman" w:hAnsi="Times New Roman" w:cs="Times New Roman"/>
        </w:rPr>
        <w:t xml:space="preserve">he term ‘malignancy’ </w:t>
      </w:r>
      <w:r w:rsidR="00456BAF">
        <w:rPr>
          <w:rFonts w:ascii="Times New Roman" w:hAnsi="Times New Roman" w:cs="Times New Roman"/>
        </w:rPr>
        <w:t>was</w:t>
      </w:r>
      <w:r w:rsidR="000911BE">
        <w:rPr>
          <w:rFonts w:ascii="Times New Roman" w:hAnsi="Times New Roman" w:cs="Times New Roman"/>
        </w:rPr>
        <w:t xml:space="preserve"> used in all these sources</w:t>
      </w:r>
      <w:r>
        <w:rPr>
          <w:rFonts w:ascii="Times New Roman" w:hAnsi="Times New Roman" w:cs="Times New Roman"/>
        </w:rPr>
        <w:t xml:space="preserve"> to include CIS. Again, the information in the </w:t>
      </w:r>
      <w:r w:rsidR="00346F62">
        <w:rPr>
          <w:rFonts w:ascii="Times New Roman" w:hAnsi="Times New Roman" w:cs="Times New Roman"/>
        </w:rPr>
        <w:t xml:space="preserve">WHO </w:t>
      </w:r>
      <w:r>
        <w:rPr>
          <w:rFonts w:ascii="Times New Roman" w:hAnsi="Times New Roman" w:cs="Times New Roman"/>
        </w:rPr>
        <w:t>case study differs from that in the published papers.</w:t>
      </w:r>
      <w:r w:rsidR="000911BE">
        <w:rPr>
          <w:rFonts w:ascii="Times New Roman" w:hAnsi="Times New Roman" w:cs="Times New Roman"/>
        </w:rPr>
        <w:t xml:space="preserve"> It is similar to the Annual Report, but that report does not mention spread to other parts of the body.</w:t>
      </w:r>
    </w:p>
    <w:p w14:paraId="0FB87DE7" w14:textId="77777777" w:rsidR="00457B55" w:rsidRDefault="00457B55" w:rsidP="00B86A05">
      <w:pPr>
        <w:rPr>
          <w:rFonts w:ascii="Times New Roman" w:hAnsi="Times New Roman" w:cs="Times New Roman"/>
        </w:rPr>
      </w:pPr>
    </w:p>
    <w:p w14:paraId="53A021E4" w14:textId="77777777" w:rsidR="00457B55" w:rsidRPr="00FC4D2E" w:rsidRDefault="00457B55" w:rsidP="00B86A05">
      <w:pPr>
        <w:rPr>
          <w:rFonts w:ascii="Times New Roman" w:hAnsi="Times New Roman" w:cs="Times New Roman"/>
          <w:i/>
        </w:rPr>
      </w:pPr>
      <w:r>
        <w:rPr>
          <w:rFonts w:ascii="Times New Roman" w:hAnsi="Times New Roman" w:cs="Times New Roman"/>
          <w:i/>
        </w:rPr>
        <w:t>Comparison of e</w:t>
      </w:r>
      <w:r w:rsidRPr="00FC4D2E">
        <w:rPr>
          <w:rFonts w:ascii="Times New Roman" w:hAnsi="Times New Roman" w:cs="Times New Roman"/>
          <w:i/>
        </w:rPr>
        <w:t>xploitation</w:t>
      </w:r>
    </w:p>
    <w:p w14:paraId="41411C58" w14:textId="3BBB861C" w:rsidR="00457B55" w:rsidRDefault="00457B55" w:rsidP="00B86A05">
      <w:pPr>
        <w:rPr>
          <w:rFonts w:ascii="Times New Roman" w:hAnsi="Times New Roman" w:cs="Times New Roman"/>
        </w:rPr>
      </w:pPr>
      <w:r>
        <w:rPr>
          <w:rFonts w:ascii="Times New Roman" w:hAnsi="Times New Roman" w:cs="Times New Roman"/>
        </w:rPr>
        <w:t>Exploitation is said to occur when a person benefits by taking unfair advantage of someone else. This concept has been widely used to evaluate the ethics of intervention studies, especi</w:t>
      </w:r>
      <w:r w:rsidR="000676B1">
        <w:rPr>
          <w:rFonts w:ascii="Times New Roman" w:hAnsi="Times New Roman" w:cs="Times New Roman"/>
        </w:rPr>
        <w:t>ally in resource poor settings</w:t>
      </w:r>
      <w:r w:rsidR="000B7539">
        <w:rPr>
          <w:rFonts w:ascii="Times New Roman" w:hAnsi="Times New Roman" w:cs="Times New Roman"/>
        </w:rPr>
        <w:t xml:space="preserve"> (25</w:t>
      </w:r>
      <w:r w:rsidR="009B2537">
        <w:rPr>
          <w:rFonts w:ascii="Times New Roman" w:hAnsi="Times New Roman" w:cs="Times New Roman"/>
        </w:rPr>
        <w:t>)</w:t>
      </w:r>
      <w:r w:rsidR="000676B1">
        <w:rPr>
          <w:rFonts w:ascii="Times New Roman" w:hAnsi="Times New Roman" w:cs="Times New Roman"/>
        </w:rPr>
        <w:t>.</w:t>
      </w:r>
    </w:p>
    <w:p w14:paraId="6F0F4B5E" w14:textId="77777777" w:rsidR="000676B1" w:rsidRDefault="000676B1" w:rsidP="00B86A05">
      <w:pPr>
        <w:rPr>
          <w:rFonts w:ascii="Times New Roman" w:hAnsi="Times New Roman" w:cs="Times New Roman"/>
        </w:rPr>
      </w:pPr>
    </w:p>
    <w:p w14:paraId="7F9A5C35" w14:textId="5BB23C7B" w:rsidR="00457B55" w:rsidRDefault="00457B55" w:rsidP="00B86A05">
      <w:pPr>
        <w:rPr>
          <w:rFonts w:ascii="Times New Roman" w:hAnsi="Times New Roman" w:cs="Times New Roman"/>
        </w:rPr>
      </w:pPr>
      <w:r>
        <w:rPr>
          <w:rFonts w:ascii="Times New Roman" w:hAnsi="Times New Roman" w:cs="Times New Roman"/>
        </w:rPr>
        <w:t xml:space="preserve">The women in the New Zealand study were taken unfair advantage of because they did not consent to </w:t>
      </w:r>
      <w:r w:rsidR="00456BAF">
        <w:rPr>
          <w:rFonts w:ascii="Times New Roman" w:hAnsi="Times New Roman" w:cs="Times New Roman"/>
        </w:rPr>
        <w:t>being included</w:t>
      </w:r>
      <w:r>
        <w:rPr>
          <w:rFonts w:ascii="Times New Roman" w:hAnsi="Times New Roman" w:cs="Times New Roman"/>
        </w:rPr>
        <w:t xml:space="preserve"> in a study of the natural history of CIS that was potentially harmful to them. The benefit to the investigator, Green, was not monetary but could be counted in terms of scientific status. He travelled around the world giving papers on his unconventional views. </w:t>
      </w:r>
    </w:p>
    <w:p w14:paraId="5FD06433" w14:textId="77777777" w:rsidR="00457B55" w:rsidRDefault="00457B55" w:rsidP="00B86A05">
      <w:pPr>
        <w:rPr>
          <w:rFonts w:ascii="Times New Roman" w:hAnsi="Times New Roman" w:cs="Times New Roman"/>
        </w:rPr>
      </w:pPr>
    </w:p>
    <w:p w14:paraId="58A0D79C" w14:textId="44EF9877" w:rsidR="00457B55" w:rsidRDefault="00457B55" w:rsidP="00B86A05">
      <w:pPr>
        <w:rPr>
          <w:rFonts w:ascii="Times New Roman" w:hAnsi="Times New Roman" w:cs="Times New Roman"/>
        </w:rPr>
      </w:pPr>
      <w:r>
        <w:rPr>
          <w:rFonts w:ascii="Times New Roman" w:hAnsi="Times New Roman" w:cs="Times New Roman"/>
        </w:rPr>
        <w:t>For the women in the Indian natural history study</w:t>
      </w:r>
      <w:r w:rsidR="00456BAF">
        <w:rPr>
          <w:rFonts w:ascii="Times New Roman" w:hAnsi="Times New Roman" w:cs="Times New Roman"/>
        </w:rPr>
        <w:t>,</w:t>
      </w:r>
      <w:r>
        <w:rPr>
          <w:rFonts w:ascii="Times New Roman" w:hAnsi="Times New Roman" w:cs="Times New Roman"/>
        </w:rPr>
        <w:t xml:space="preserve"> the answer is </w:t>
      </w:r>
      <w:r w:rsidR="00456BAF">
        <w:rPr>
          <w:rFonts w:ascii="Times New Roman" w:hAnsi="Times New Roman" w:cs="Times New Roman"/>
        </w:rPr>
        <w:t>less obvious</w:t>
      </w:r>
      <w:r>
        <w:rPr>
          <w:rFonts w:ascii="Times New Roman" w:hAnsi="Times New Roman" w:cs="Times New Roman"/>
        </w:rPr>
        <w:t xml:space="preserve">. The setting in which they lived, in which cervical screening was not </w:t>
      </w:r>
      <w:r w:rsidR="00456BAF">
        <w:rPr>
          <w:rFonts w:ascii="Times New Roman" w:hAnsi="Times New Roman" w:cs="Times New Roman"/>
        </w:rPr>
        <w:t xml:space="preserve">normally </w:t>
      </w:r>
      <w:r>
        <w:rPr>
          <w:rFonts w:ascii="Times New Roman" w:hAnsi="Times New Roman" w:cs="Times New Roman"/>
        </w:rPr>
        <w:t xml:space="preserve">available to them, </w:t>
      </w:r>
      <w:r w:rsidR="00456BAF">
        <w:rPr>
          <w:rFonts w:ascii="Times New Roman" w:hAnsi="Times New Roman" w:cs="Times New Roman"/>
        </w:rPr>
        <w:t xml:space="preserve">implies </w:t>
      </w:r>
      <w:r>
        <w:rPr>
          <w:rFonts w:ascii="Times New Roman" w:hAnsi="Times New Roman" w:cs="Times New Roman"/>
        </w:rPr>
        <w:t xml:space="preserve">that they were vulnerable to being taken unfair advantage of. But </w:t>
      </w:r>
      <w:r w:rsidR="00456BAF">
        <w:rPr>
          <w:rFonts w:ascii="Times New Roman" w:hAnsi="Times New Roman" w:cs="Times New Roman"/>
        </w:rPr>
        <w:t xml:space="preserve">apparently </w:t>
      </w:r>
      <w:r>
        <w:rPr>
          <w:rFonts w:ascii="Times New Roman" w:hAnsi="Times New Roman" w:cs="Times New Roman"/>
        </w:rPr>
        <w:t xml:space="preserve">they did consent, and they did receive cytological screening and referral for treatment for CIS that would otherwise have been unavailable. Indeed they benefited from being in the study, apart from the burden of follow-up.  Even the women who developed invasive cancer were likely to have been treated earlier than if they had presented with symptoms. Wertheimer </w:t>
      </w:r>
      <w:r w:rsidR="000B7539">
        <w:rPr>
          <w:rFonts w:ascii="Times New Roman" w:hAnsi="Times New Roman" w:cs="Times New Roman"/>
        </w:rPr>
        <w:t>(25</w:t>
      </w:r>
      <w:r w:rsidR="000C03CB">
        <w:rPr>
          <w:rFonts w:ascii="Times New Roman" w:hAnsi="Times New Roman" w:cs="Times New Roman"/>
        </w:rPr>
        <w:t xml:space="preserve">) </w:t>
      </w:r>
      <w:r w:rsidR="00C93651">
        <w:rPr>
          <w:rFonts w:ascii="Times New Roman" w:hAnsi="Times New Roman" w:cs="Times New Roman"/>
        </w:rPr>
        <w:t>makes a distinction between taking advantage of an</w:t>
      </w:r>
      <w:r>
        <w:rPr>
          <w:rFonts w:ascii="Times New Roman" w:hAnsi="Times New Roman" w:cs="Times New Roman"/>
        </w:rPr>
        <w:t xml:space="preserve"> </w:t>
      </w:r>
      <w:r w:rsidR="00C93651">
        <w:rPr>
          <w:rFonts w:ascii="Times New Roman" w:hAnsi="Times New Roman" w:cs="Times New Roman"/>
        </w:rPr>
        <w:t>unfairness</w:t>
      </w:r>
      <w:r>
        <w:rPr>
          <w:rFonts w:ascii="Times New Roman" w:hAnsi="Times New Roman" w:cs="Times New Roman"/>
        </w:rPr>
        <w:t xml:space="preserve"> (compared to other countries or populations) and </w:t>
      </w:r>
      <w:r w:rsidR="00C93651">
        <w:rPr>
          <w:rFonts w:ascii="Times New Roman" w:hAnsi="Times New Roman" w:cs="Times New Roman"/>
        </w:rPr>
        <w:t xml:space="preserve">taking </w:t>
      </w:r>
      <w:r>
        <w:rPr>
          <w:rFonts w:ascii="Times New Roman" w:hAnsi="Times New Roman" w:cs="Times New Roman"/>
        </w:rPr>
        <w:t xml:space="preserve">unfair advantage. The situation of these women in Delhi was </w:t>
      </w:r>
      <w:r w:rsidR="003505D3">
        <w:rPr>
          <w:rFonts w:ascii="Times New Roman" w:hAnsi="Times New Roman" w:cs="Times New Roman"/>
        </w:rPr>
        <w:t>‘</w:t>
      </w:r>
      <w:r>
        <w:rPr>
          <w:rFonts w:ascii="Times New Roman" w:hAnsi="Times New Roman" w:cs="Times New Roman"/>
        </w:rPr>
        <w:t>unfair</w:t>
      </w:r>
      <w:r w:rsidR="003505D3">
        <w:rPr>
          <w:rFonts w:ascii="Times New Roman" w:hAnsi="Times New Roman" w:cs="Times New Roman"/>
        </w:rPr>
        <w:t>’</w:t>
      </w:r>
      <w:r>
        <w:rPr>
          <w:rFonts w:ascii="Times New Roman" w:hAnsi="Times New Roman" w:cs="Times New Roman"/>
        </w:rPr>
        <w:t xml:space="preserve"> compared to the situatio</w:t>
      </w:r>
      <w:r w:rsidR="00C025EB">
        <w:rPr>
          <w:rFonts w:ascii="Times New Roman" w:hAnsi="Times New Roman" w:cs="Times New Roman"/>
        </w:rPr>
        <w:t>n of women in, say, New Zealand, though in these terms</w:t>
      </w:r>
      <w:r w:rsidR="00C93651">
        <w:rPr>
          <w:rFonts w:ascii="Times New Roman" w:hAnsi="Times New Roman" w:cs="Times New Roman"/>
        </w:rPr>
        <w:t xml:space="preserve"> the women were not exploited</w:t>
      </w:r>
      <w:r w:rsidR="00C025EB">
        <w:rPr>
          <w:rFonts w:ascii="Times New Roman" w:hAnsi="Times New Roman" w:cs="Times New Roman"/>
        </w:rPr>
        <w:t>. Nevertheless it would be wrong to ignore the source of unfairness: the yawning gap bet</w:t>
      </w:r>
      <w:r w:rsidR="000B7539">
        <w:rPr>
          <w:rFonts w:ascii="Times New Roman" w:hAnsi="Times New Roman" w:cs="Times New Roman"/>
        </w:rPr>
        <w:t>ween rich and poor countries (26</w:t>
      </w:r>
      <w:r w:rsidR="00C025EB">
        <w:rPr>
          <w:rFonts w:ascii="Times New Roman" w:hAnsi="Times New Roman" w:cs="Times New Roman"/>
        </w:rPr>
        <w:t xml:space="preserve">). </w:t>
      </w:r>
      <w:r w:rsidR="000B7539">
        <w:rPr>
          <w:rFonts w:ascii="Times New Roman" w:hAnsi="Times New Roman" w:cs="Times New Roman"/>
        </w:rPr>
        <w:t>The history of this inequality must also be recognised: Britain treated India as an ‘extractive colony’ from which it attained riches and</w:t>
      </w:r>
      <w:r w:rsidR="001640DA">
        <w:rPr>
          <w:rFonts w:ascii="Times New Roman" w:hAnsi="Times New Roman" w:cs="Times New Roman"/>
        </w:rPr>
        <w:t xml:space="preserve"> India suffered</w:t>
      </w:r>
      <w:r w:rsidR="000B7539">
        <w:rPr>
          <w:rFonts w:ascii="Times New Roman" w:hAnsi="Times New Roman" w:cs="Times New Roman"/>
        </w:rPr>
        <w:t xml:space="preserve"> (27).</w:t>
      </w:r>
    </w:p>
    <w:p w14:paraId="2D7C68C5" w14:textId="77777777" w:rsidR="00457B55" w:rsidRDefault="00457B55" w:rsidP="00B86A05">
      <w:pPr>
        <w:rPr>
          <w:rFonts w:ascii="Times New Roman" w:hAnsi="Times New Roman" w:cs="Times New Roman"/>
        </w:rPr>
      </w:pPr>
    </w:p>
    <w:p w14:paraId="18CC1307" w14:textId="43C953C6" w:rsidR="00457B55" w:rsidRDefault="00457B55" w:rsidP="00B86A05">
      <w:pPr>
        <w:rPr>
          <w:rFonts w:ascii="Times New Roman" w:hAnsi="Times New Roman" w:cs="Times New Roman"/>
        </w:rPr>
      </w:pPr>
      <w:r>
        <w:rPr>
          <w:rFonts w:ascii="Times New Roman" w:hAnsi="Times New Roman" w:cs="Times New Roman"/>
        </w:rPr>
        <w:t>The benefits for the investigators were scientific status and the advancement of knowledge. It is pertinent that the study was undertaken by the Cytology Research Centre, Indian Council of Medical Research</w:t>
      </w:r>
      <w:r w:rsidR="002F39BF">
        <w:rPr>
          <w:rFonts w:ascii="Times New Roman" w:hAnsi="Times New Roman" w:cs="Times New Roman"/>
        </w:rPr>
        <w:t xml:space="preserve">.  </w:t>
      </w:r>
      <w:r w:rsidR="009B2537">
        <w:rPr>
          <w:rFonts w:ascii="Times New Roman" w:hAnsi="Times New Roman" w:cs="Times New Roman"/>
        </w:rPr>
        <w:t>There is less room for exploitation in an</w:t>
      </w:r>
      <w:r w:rsidR="002F39BF">
        <w:rPr>
          <w:rFonts w:ascii="Times New Roman" w:hAnsi="Times New Roman" w:cs="Times New Roman"/>
        </w:rPr>
        <w:t xml:space="preserve"> unfair situation</w:t>
      </w:r>
      <w:r w:rsidR="009B2537">
        <w:rPr>
          <w:rFonts w:ascii="Times New Roman" w:hAnsi="Times New Roman" w:cs="Times New Roman"/>
        </w:rPr>
        <w:t xml:space="preserve"> when a</w:t>
      </w:r>
      <w:r>
        <w:rPr>
          <w:rFonts w:ascii="Times New Roman" w:hAnsi="Times New Roman" w:cs="Times New Roman"/>
        </w:rPr>
        <w:t xml:space="preserve"> study is</w:t>
      </w:r>
      <w:r w:rsidR="009B2537">
        <w:rPr>
          <w:rFonts w:ascii="Times New Roman" w:hAnsi="Times New Roman" w:cs="Times New Roman"/>
        </w:rPr>
        <w:t xml:space="preserve"> responsive to local needs and is conducted by members of the</w:t>
      </w:r>
      <w:r>
        <w:rPr>
          <w:rFonts w:ascii="Times New Roman" w:hAnsi="Times New Roman" w:cs="Times New Roman"/>
        </w:rPr>
        <w:t xml:space="preserve"> local population</w:t>
      </w:r>
      <w:r w:rsidR="000B7539">
        <w:rPr>
          <w:rFonts w:ascii="Times New Roman" w:hAnsi="Times New Roman" w:cs="Times New Roman"/>
        </w:rPr>
        <w:t xml:space="preserve"> (28</w:t>
      </w:r>
      <w:r w:rsidR="009B2537">
        <w:rPr>
          <w:rFonts w:ascii="Times New Roman" w:hAnsi="Times New Roman" w:cs="Times New Roman"/>
        </w:rPr>
        <w:t>)</w:t>
      </w:r>
      <w:r>
        <w:rPr>
          <w:rFonts w:ascii="Times New Roman" w:hAnsi="Times New Roman" w:cs="Times New Roman"/>
        </w:rPr>
        <w:t xml:space="preserve">. </w:t>
      </w:r>
    </w:p>
    <w:p w14:paraId="6802B5A1" w14:textId="77777777" w:rsidR="00457B55" w:rsidRDefault="00457B55" w:rsidP="00B86A05">
      <w:pPr>
        <w:rPr>
          <w:rFonts w:ascii="Times New Roman" w:hAnsi="Times New Roman" w:cs="Times New Roman"/>
        </w:rPr>
      </w:pPr>
    </w:p>
    <w:p w14:paraId="157DCD3A" w14:textId="77777777" w:rsidR="006E433D" w:rsidRDefault="006E433D" w:rsidP="00B86A05">
      <w:pPr>
        <w:rPr>
          <w:rFonts w:ascii="Times New Roman" w:hAnsi="Times New Roman" w:cs="Times New Roman"/>
          <w:b/>
        </w:rPr>
      </w:pPr>
    </w:p>
    <w:p w14:paraId="1636DB27" w14:textId="77777777" w:rsidR="006E433D" w:rsidRDefault="006E433D" w:rsidP="00B86A05">
      <w:pPr>
        <w:rPr>
          <w:rFonts w:ascii="Times New Roman" w:hAnsi="Times New Roman" w:cs="Times New Roman"/>
          <w:b/>
        </w:rPr>
      </w:pPr>
    </w:p>
    <w:p w14:paraId="518219AB" w14:textId="77777777" w:rsidR="006E433D" w:rsidRDefault="006E433D" w:rsidP="00B86A05">
      <w:pPr>
        <w:rPr>
          <w:rFonts w:ascii="Times New Roman" w:hAnsi="Times New Roman" w:cs="Times New Roman"/>
          <w:b/>
        </w:rPr>
      </w:pPr>
    </w:p>
    <w:p w14:paraId="071F9F4C" w14:textId="77777777" w:rsidR="006E433D" w:rsidRDefault="006E433D" w:rsidP="00B86A05">
      <w:pPr>
        <w:rPr>
          <w:rFonts w:ascii="Times New Roman" w:hAnsi="Times New Roman" w:cs="Times New Roman"/>
          <w:b/>
        </w:rPr>
      </w:pPr>
    </w:p>
    <w:p w14:paraId="632EE8D8" w14:textId="77777777" w:rsidR="006E433D" w:rsidRDefault="006E433D" w:rsidP="00B86A05">
      <w:pPr>
        <w:rPr>
          <w:rFonts w:ascii="Times New Roman" w:hAnsi="Times New Roman" w:cs="Times New Roman"/>
          <w:b/>
        </w:rPr>
      </w:pPr>
    </w:p>
    <w:p w14:paraId="19A79631" w14:textId="77777777" w:rsidR="006E433D" w:rsidRDefault="006E433D" w:rsidP="00B86A05">
      <w:pPr>
        <w:rPr>
          <w:rFonts w:ascii="Times New Roman" w:hAnsi="Times New Roman" w:cs="Times New Roman"/>
          <w:b/>
        </w:rPr>
      </w:pPr>
    </w:p>
    <w:p w14:paraId="0F338AC3" w14:textId="77777777" w:rsidR="008F789A" w:rsidRDefault="008F789A" w:rsidP="00B86A05">
      <w:pPr>
        <w:rPr>
          <w:ins w:id="2" w:author="Charlotte Paul" w:date="2017-11-09T11:45:00Z"/>
          <w:rFonts w:ascii="Times New Roman" w:hAnsi="Times New Roman" w:cs="Times New Roman"/>
          <w:b/>
        </w:rPr>
      </w:pPr>
    </w:p>
    <w:p w14:paraId="475F2159" w14:textId="77777777" w:rsidR="008F789A" w:rsidRDefault="008F789A" w:rsidP="00B86A05">
      <w:pPr>
        <w:rPr>
          <w:ins w:id="3" w:author="Charlotte Paul" w:date="2017-11-09T11:45:00Z"/>
          <w:rFonts w:ascii="Times New Roman" w:hAnsi="Times New Roman" w:cs="Times New Roman"/>
          <w:b/>
        </w:rPr>
      </w:pPr>
    </w:p>
    <w:p w14:paraId="4AFEC345" w14:textId="17F63AD0" w:rsidR="00457B55" w:rsidRPr="002F39BF" w:rsidRDefault="002F39BF" w:rsidP="00B86A05">
      <w:pPr>
        <w:rPr>
          <w:rFonts w:ascii="Times New Roman" w:hAnsi="Times New Roman" w:cs="Times New Roman"/>
          <w:b/>
        </w:rPr>
      </w:pPr>
      <w:r w:rsidRPr="002F39BF">
        <w:rPr>
          <w:rFonts w:ascii="Times New Roman" w:hAnsi="Times New Roman" w:cs="Times New Roman"/>
          <w:b/>
        </w:rPr>
        <w:t>Discussion</w:t>
      </w:r>
    </w:p>
    <w:p w14:paraId="2A96097B" w14:textId="5995C0B7" w:rsidR="00ED30AB" w:rsidRDefault="002F39BF" w:rsidP="00B86A05">
      <w:pPr>
        <w:rPr>
          <w:rFonts w:ascii="Times New Roman" w:hAnsi="Times New Roman" w:cs="Times New Roman"/>
        </w:rPr>
      </w:pPr>
      <w:r w:rsidRPr="002F39BF">
        <w:rPr>
          <w:rFonts w:ascii="Times New Roman" w:hAnsi="Times New Roman" w:cs="Times New Roman"/>
        </w:rPr>
        <w:t>The New Zealand study has become a paradigm for unethical research for good reason</w:t>
      </w:r>
      <w:r w:rsidR="003505D3">
        <w:rPr>
          <w:rFonts w:ascii="Times New Roman" w:hAnsi="Times New Roman" w:cs="Times New Roman"/>
        </w:rPr>
        <w:t>.  T</w:t>
      </w:r>
      <w:r>
        <w:rPr>
          <w:rFonts w:ascii="Times New Roman" w:hAnsi="Times New Roman" w:cs="Times New Roman"/>
        </w:rPr>
        <w:t xml:space="preserve">he dangers of the study were evident from the start and it should not have been allowed to proceed unless it had been carefully and independently monitored and stopped; there was no informed consent; the concerns raised by other doctors were not properly addressed; and many women developed invasive cancer which required aggressive treatment </w:t>
      </w:r>
      <w:r w:rsidR="003505D3">
        <w:rPr>
          <w:rFonts w:ascii="Times New Roman" w:hAnsi="Times New Roman" w:cs="Times New Roman"/>
        </w:rPr>
        <w:t xml:space="preserve">either </w:t>
      </w:r>
      <w:r>
        <w:rPr>
          <w:rFonts w:ascii="Times New Roman" w:hAnsi="Times New Roman" w:cs="Times New Roman"/>
        </w:rPr>
        <w:t>with radium and radical hyster</w:t>
      </w:r>
      <w:r w:rsidR="00085464">
        <w:rPr>
          <w:rFonts w:ascii="Times New Roman" w:hAnsi="Times New Roman" w:cs="Times New Roman"/>
        </w:rPr>
        <w:t>ecto</w:t>
      </w:r>
      <w:r w:rsidR="009B2537">
        <w:rPr>
          <w:rFonts w:ascii="Times New Roman" w:hAnsi="Times New Roman" w:cs="Times New Roman"/>
        </w:rPr>
        <w:t xml:space="preserve">my or </w:t>
      </w:r>
      <w:r w:rsidR="003505D3">
        <w:rPr>
          <w:rFonts w:ascii="Times New Roman" w:hAnsi="Times New Roman" w:cs="Times New Roman"/>
        </w:rPr>
        <w:t xml:space="preserve">with </w:t>
      </w:r>
      <w:r w:rsidR="009B2537">
        <w:rPr>
          <w:rFonts w:ascii="Times New Roman" w:hAnsi="Times New Roman" w:cs="Times New Roman"/>
        </w:rPr>
        <w:t>radiotherapy, and around</w:t>
      </w:r>
      <w:r w:rsidR="006E62EF">
        <w:rPr>
          <w:rFonts w:ascii="Times New Roman" w:hAnsi="Times New Roman" w:cs="Times New Roman"/>
        </w:rPr>
        <w:t xml:space="preserve"> 20 women</w:t>
      </w:r>
      <w:r>
        <w:rPr>
          <w:rFonts w:ascii="Times New Roman" w:hAnsi="Times New Roman" w:cs="Times New Roman"/>
        </w:rPr>
        <w:t xml:space="preserve"> died.  By contrast the </w:t>
      </w:r>
      <w:r w:rsidRPr="002F39BF">
        <w:rPr>
          <w:rFonts w:ascii="Times New Roman" w:hAnsi="Times New Roman" w:cs="Times New Roman"/>
          <w:i/>
        </w:rPr>
        <w:t>end point</w:t>
      </w:r>
      <w:r>
        <w:rPr>
          <w:rFonts w:ascii="Times New Roman" w:hAnsi="Times New Roman" w:cs="Times New Roman"/>
        </w:rPr>
        <w:t xml:space="preserve"> of the Indian study, CIS, was the </w:t>
      </w:r>
      <w:r w:rsidRPr="002F39BF">
        <w:rPr>
          <w:rFonts w:ascii="Times New Roman" w:hAnsi="Times New Roman" w:cs="Times New Roman"/>
          <w:i/>
        </w:rPr>
        <w:t>start</w:t>
      </w:r>
      <w:r w:rsidR="003505D3">
        <w:rPr>
          <w:rFonts w:ascii="Times New Roman" w:hAnsi="Times New Roman" w:cs="Times New Roman"/>
          <w:i/>
        </w:rPr>
        <w:t>ing</w:t>
      </w:r>
      <w:r w:rsidRPr="002F39BF">
        <w:rPr>
          <w:rFonts w:ascii="Times New Roman" w:hAnsi="Times New Roman" w:cs="Times New Roman"/>
          <w:i/>
        </w:rPr>
        <w:t xml:space="preserve"> point</w:t>
      </w:r>
      <w:r>
        <w:rPr>
          <w:rFonts w:ascii="Times New Roman" w:hAnsi="Times New Roman" w:cs="Times New Roman"/>
        </w:rPr>
        <w:t xml:space="preserve"> for the New Zealand study. </w:t>
      </w:r>
      <w:r w:rsidR="006E62EF">
        <w:rPr>
          <w:rFonts w:ascii="Times New Roman" w:hAnsi="Times New Roman" w:cs="Times New Roman"/>
        </w:rPr>
        <w:t>There was informed consent, though it was no</w:t>
      </w:r>
      <w:r w:rsidR="003505D3">
        <w:rPr>
          <w:rFonts w:ascii="Times New Roman" w:hAnsi="Times New Roman" w:cs="Times New Roman"/>
        </w:rPr>
        <w:t>t</w:t>
      </w:r>
      <w:r w:rsidR="006E62EF">
        <w:rPr>
          <w:rFonts w:ascii="Times New Roman" w:hAnsi="Times New Roman" w:cs="Times New Roman"/>
        </w:rPr>
        <w:t xml:space="preserve"> </w:t>
      </w:r>
      <w:r w:rsidR="003505D3">
        <w:rPr>
          <w:rFonts w:ascii="Times New Roman" w:hAnsi="Times New Roman" w:cs="Times New Roman"/>
        </w:rPr>
        <w:t>in writing</w:t>
      </w:r>
      <w:r w:rsidR="006E62EF">
        <w:rPr>
          <w:rFonts w:ascii="Times New Roman" w:hAnsi="Times New Roman" w:cs="Times New Roman"/>
        </w:rPr>
        <w:t xml:space="preserve">. </w:t>
      </w:r>
      <w:r>
        <w:rPr>
          <w:rFonts w:ascii="Times New Roman" w:hAnsi="Times New Roman" w:cs="Times New Roman"/>
        </w:rPr>
        <w:t>The great majority of women whose disease progressed in the Indian study were treated at the stage of CIS, when treatment did not enta</w:t>
      </w:r>
      <w:r w:rsidR="00085464">
        <w:rPr>
          <w:rFonts w:ascii="Times New Roman" w:hAnsi="Times New Roman" w:cs="Times New Roman"/>
        </w:rPr>
        <w:t>il aggressive interventions. A few did progress</w:t>
      </w:r>
      <w:r w:rsidR="000676B1">
        <w:rPr>
          <w:rFonts w:ascii="Times New Roman" w:hAnsi="Times New Roman" w:cs="Times New Roman"/>
        </w:rPr>
        <w:t xml:space="preserve"> to</w:t>
      </w:r>
      <w:r>
        <w:rPr>
          <w:rFonts w:ascii="Times New Roman" w:hAnsi="Times New Roman" w:cs="Times New Roman"/>
        </w:rPr>
        <w:t xml:space="preserve"> invasive cancer</w:t>
      </w:r>
      <w:r w:rsidR="00085464">
        <w:rPr>
          <w:rFonts w:ascii="Times New Roman" w:hAnsi="Times New Roman" w:cs="Times New Roman"/>
        </w:rPr>
        <w:t xml:space="preserve"> -</w:t>
      </w:r>
      <w:r>
        <w:rPr>
          <w:rFonts w:ascii="Times New Roman" w:hAnsi="Times New Roman" w:cs="Times New Roman"/>
        </w:rPr>
        <w:t xml:space="preserve"> </w:t>
      </w:r>
      <w:r w:rsidR="00085464">
        <w:rPr>
          <w:rFonts w:ascii="Times New Roman" w:hAnsi="Times New Roman" w:cs="Times New Roman"/>
        </w:rPr>
        <w:t xml:space="preserve">4 </w:t>
      </w:r>
      <w:r w:rsidR="006E62EF">
        <w:rPr>
          <w:rFonts w:ascii="Times New Roman" w:hAnsi="Times New Roman" w:cs="Times New Roman"/>
        </w:rPr>
        <w:t>according to the first publication</w:t>
      </w:r>
      <w:r w:rsidR="008F520C">
        <w:rPr>
          <w:rFonts w:ascii="Times New Roman" w:hAnsi="Times New Roman" w:cs="Times New Roman"/>
        </w:rPr>
        <w:t xml:space="preserve"> and 9 according to the case study</w:t>
      </w:r>
      <w:r w:rsidR="006E62EF">
        <w:rPr>
          <w:rFonts w:ascii="Times New Roman" w:hAnsi="Times New Roman" w:cs="Times New Roman"/>
        </w:rPr>
        <w:t xml:space="preserve">. </w:t>
      </w:r>
      <w:r w:rsidR="00085464">
        <w:rPr>
          <w:rFonts w:ascii="Times New Roman" w:hAnsi="Times New Roman" w:cs="Times New Roman"/>
        </w:rPr>
        <w:t xml:space="preserve">The first publication </w:t>
      </w:r>
      <w:r w:rsidR="003505D3">
        <w:rPr>
          <w:rFonts w:ascii="Times New Roman" w:hAnsi="Times New Roman" w:cs="Times New Roman"/>
        </w:rPr>
        <w:t>from</w:t>
      </w:r>
      <w:r w:rsidR="00085464">
        <w:rPr>
          <w:rFonts w:ascii="Times New Roman" w:hAnsi="Times New Roman" w:cs="Times New Roman"/>
        </w:rPr>
        <w:t xml:space="preserve"> the Indian study reported there were no deaths</w:t>
      </w:r>
      <w:r w:rsidR="009B2537">
        <w:rPr>
          <w:rFonts w:ascii="Times New Roman" w:hAnsi="Times New Roman" w:cs="Times New Roman"/>
        </w:rPr>
        <w:t xml:space="preserve"> (4)</w:t>
      </w:r>
      <w:r w:rsidR="00085464">
        <w:rPr>
          <w:rFonts w:ascii="Times New Roman" w:hAnsi="Times New Roman" w:cs="Times New Roman"/>
        </w:rPr>
        <w:t>, though no similar statement is made in the later publication</w:t>
      </w:r>
      <w:r w:rsidR="009B2537">
        <w:rPr>
          <w:rFonts w:ascii="Times New Roman" w:hAnsi="Times New Roman" w:cs="Times New Roman"/>
        </w:rPr>
        <w:t xml:space="preserve"> (5)</w:t>
      </w:r>
      <w:r w:rsidR="00085464">
        <w:rPr>
          <w:rFonts w:ascii="Times New Roman" w:hAnsi="Times New Roman" w:cs="Times New Roman"/>
        </w:rPr>
        <w:t xml:space="preserve">. A report in the press mentioned 2 deaths among women undergoing radiotherapy. This treatment might have been required because of delays in accessing surgery at an earlier disease stage.  </w:t>
      </w:r>
    </w:p>
    <w:p w14:paraId="786924AD" w14:textId="77777777" w:rsidR="006E54A7" w:rsidRDefault="006E54A7" w:rsidP="00B86A05">
      <w:pPr>
        <w:rPr>
          <w:rFonts w:ascii="Times New Roman" w:hAnsi="Times New Roman" w:cs="Times New Roman"/>
        </w:rPr>
      </w:pPr>
    </w:p>
    <w:p w14:paraId="2D3BAB1D" w14:textId="576D50F2" w:rsidR="00F26E32" w:rsidRDefault="006E54A7" w:rsidP="00B86A05">
      <w:pPr>
        <w:rPr>
          <w:rFonts w:ascii="Times New Roman" w:hAnsi="Times New Roman" w:cs="Times New Roman"/>
        </w:rPr>
      </w:pPr>
      <w:r>
        <w:rPr>
          <w:rFonts w:ascii="Times New Roman" w:hAnsi="Times New Roman" w:cs="Times New Roman"/>
        </w:rPr>
        <w:t xml:space="preserve">Why has the Indian study come in for so much criticism? </w:t>
      </w:r>
      <w:r w:rsidR="00F26E32">
        <w:rPr>
          <w:rFonts w:ascii="Times New Roman" w:hAnsi="Times New Roman" w:cs="Times New Roman"/>
        </w:rPr>
        <w:t>I suggest three</w:t>
      </w:r>
      <w:r w:rsidR="00EA4947">
        <w:rPr>
          <w:rFonts w:ascii="Times New Roman" w:hAnsi="Times New Roman" w:cs="Times New Roman"/>
        </w:rPr>
        <w:t xml:space="preserve"> </w:t>
      </w:r>
      <w:r w:rsidR="003505D3">
        <w:rPr>
          <w:rFonts w:ascii="Times New Roman" w:hAnsi="Times New Roman" w:cs="Times New Roman"/>
        </w:rPr>
        <w:t xml:space="preserve">possible </w:t>
      </w:r>
      <w:r w:rsidR="00F86C7A">
        <w:rPr>
          <w:rFonts w:ascii="Times New Roman" w:hAnsi="Times New Roman" w:cs="Times New Roman"/>
        </w:rPr>
        <w:t>reasons, though there may</w:t>
      </w:r>
      <w:r w:rsidR="00EA4947">
        <w:rPr>
          <w:rFonts w:ascii="Times New Roman" w:hAnsi="Times New Roman" w:cs="Times New Roman"/>
        </w:rPr>
        <w:t xml:space="preserve"> b</w:t>
      </w:r>
      <w:r w:rsidR="00603C20">
        <w:rPr>
          <w:rFonts w:ascii="Times New Roman" w:hAnsi="Times New Roman" w:cs="Times New Roman"/>
        </w:rPr>
        <w:t>e others that</w:t>
      </w:r>
      <w:r w:rsidR="00EA4947">
        <w:rPr>
          <w:rFonts w:ascii="Times New Roman" w:hAnsi="Times New Roman" w:cs="Times New Roman"/>
        </w:rPr>
        <w:t xml:space="preserve"> I am not aware of. The first reason is </w:t>
      </w:r>
      <w:r>
        <w:rPr>
          <w:rFonts w:ascii="Times New Roman" w:hAnsi="Times New Roman" w:cs="Times New Roman"/>
        </w:rPr>
        <w:t xml:space="preserve">semantic confusion. The title of the first publication from the study </w:t>
      </w:r>
      <w:r w:rsidR="003505D3">
        <w:rPr>
          <w:rFonts w:ascii="Times New Roman" w:hAnsi="Times New Roman" w:cs="Times New Roman"/>
        </w:rPr>
        <w:t>was</w:t>
      </w:r>
      <w:r>
        <w:rPr>
          <w:rFonts w:ascii="Times New Roman" w:hAnsi="Times New Roman" w:cs="Times New Roman"/>
        </w:rPr>
        <w:t>: N</w:t>
      </w:r>
      <w:r w:rsidRPr="006E54A7">
        <w:rPr>
          <w:rFonts w:ascii="Times New Roman" w:hAnsi="Times New Roman" w:cs="Times New Roman"/>
          <w:i/>
        </w:rPr>
        <w:t>atural history of precancerous and early cancerous lesions of the uterine cervix</w:t>
      </w:r>
      <w:r w:rsidR="00F26E32">
        <w:rPr>
          <w:rFonts w:ascii="Times New Roman" w:hAnsi="Times New Roman" w:cs="Times New Roman"/>
        </w:rPr>
        <w:t xml:space="preserve"> (4)</w:t>
      </w:r>
      <w:r>
        <w:rPr>
          <w:rFonts w:ascii="Times New Roman" w:hAnsi="Times New Roman" w:cs="Times New Roman"/>
        </w:rPr>
        <w:t xml:space="preserve">. This </w:t>
      </w:r>
      <w:r w:rsidR="003505D3">
        <w:rPr>
          <w:rFonts w:ascii="Times New Roman" w:hAnsi="Times New Roman" w:cs="Times New Roman"/>
        </w:rPr>
        <w:t>was</w:t>
      </w:r>
      <w:r>
        <w:rPr>
          <w:rFonts w:ascii="Times New Roman" w:hAnsi="Times New Roman" w:cs="Times New Roman"/>
        </w:rPr>
        <w:t xml:space="preserve"> highly misleading</w:t>
      </w:r>
      <w:r w:rsidR="003505D3">
        <w:rPr>
          <w:rFonts w:ascii="Times New Roman" w:hAnsi="Times New Roman" w:cs="Times New Roman"/>
        </w:rPr>
        <w:t>,</w:t>
      </w:r>
      <w:r>
        <w:rPr>
          <w:rFonts w:ascii="Times New Roman" w:hAnsi="Times New Roman" w:cs="Times New Roman"/>
        </w:rPr>
        <w:t xml:space="preserve"> as it implie</w:t>
      </w:r>
      <w:r w:rsidR="003505D3">
        <w:rPr>
          <w:rFonts w:ascii="Times New Roman" w:hAnsi="Times New Roman" w:cs="Times New Roman"/>
        </w:rPr>
        <w:t>d</w:t>
      </w:r>
      <w:r>
        <w:rPr>
          <w:rFonts w:ascii="Times New Roman" w:hAnsi="Times New Roman" w:cs="Times New Roman"/>
        </w:rPr>
        <w:t xml:space="preserve"> that women </w:t>
      </w:r>
      <w:r w:rsidR="003505D3">
        <w:rPr>
          <w:rFonts w:ascii="Times New Roman" w:hAnsi="Times New Roman" w:cs="Times New Roman"/>
        </w:rPr>
        <w:t>with</w:t>
      </w:r>
      <w:r w:rsidR="00EA4947">
        <w:rPr>
          <w:rFonts w:ascii="Times New Roman" w:hAnsi="Times New Roman" w:cs="Times New Roman"/>
        </w:rPr>
        <w:t xml:space="preserve"> early invasive cancer were</w:t>
      </w:r>
      <w:r>
        <w:rPr>
          <w:rFonts w:ascii="Times New Roman" w:hAnsi="Times New Roman" w:cs="Times New Roman"/>
        </w:rPr>
        <w:t xml:space="preserve"> being followed without treatment. </w:t>
      </w:r>
      <w:r w:rsidR="003505D3">
        <w:rPr>
          <w:rFonts w:ascii="Times New Roman" w:hAnsi="Times New Roman" w:cs="Times New Roman"/>
        </w:rPr>
        <w:t>That was not the case</w:t>
      </w:r>
      <w:r w:rsidR="00EA4947">
        <w:rPr>
          <w:rFonts w:ascii="Times New Roman" w:hAnsi="Times New Roman" w:cs="Times New Roman"/>
        </w:rPr>
        <w:t>: all the women were diagnosed with</w:t>
      </w:r>
      <w:r>
        <w:rPr>
          <w:rFonts w:ascii="Times New Roman" w:hAnsi="Times New Roman" w:cs="Times New Roman"/>
        </w:rPr>
        <w:t xml:space="preserve"> pre-cancerous abnormalities</w:t>
      </w:r>
      <w:r w:rsidR="00EA4947">
        <w:rPr>
          <w:rFonts w:ascii="Times New Roman" w:hAnsi="Times New Roman" w:cs="Times New Roman"/>
        </w:rPr>
        <w:t xml:space="preserve"> at the outset</w:t>
      </w:r>
      <w:r>
        <w:rPr>
          <w:rFonts w:ascii="Times New Roman" w:hAnsi="Times New Roman" w:cs="Times New Roman"/>
        </w:rPr>
        <w:t>. Similarly the paper describe</w:t>
      </w:r>
      <w:r w:rsidR="003505D3">
        <w:rPr>
          <w:rFonts w:ascii="Times New Roman" w:hAnsi="Times New Roman" w:cs="Times New Roman"/>
        </w:rPr>
        <w:t>d</w:t>
      </w:r>
      <w:r>
        <w:rPr>
          <w:rFonts w:ascii="Times New Roman" w:hAnsi="Times New Roman" w:cs="Times New Roman"/>
        </w:rPr>
        <w:t xml:space="preserve"> the outcome –</w:t>
      </w:r>
      <w:r w:rsidR="00EA4947">
        <w:rPr>
          <w:rFonts w:ascii="Times New Roman" w:hAnsi="Times New Roman" w:cs="Times New Roman"/>
        </w:rPr>
        <w:t xml:space="preserve"> pre-cancerous </w:t>
      </w:r>
      <w:r>
        <w:rPr>
          <w:rFonts w:ascii="Times New Roman" w:hAnsi="Times New Roman" w:cs="Times New Roman"/>
        </w:rPr>
        <w:t xml:space="preserve">CIS – as </w:t>
      </w:r>
      <w:r w:rsidR="00EA4947">
        <w:rPr>
          <w:rFonts w:ascii="Times New Roman" w:hAnsi="Times New Roman" w:cs="Times New Roman"/>
        </w:rPr>
        <w:t>‘malignancy’ and as ‘progression to cancer’. Both ‘malignancy’ and ‘cancer’ are here used to describe pre-cancer. This conf</w:t>
      </w:r>
      <w:r w:rsidR="00F26E32">
        <w:rPr>
          <w:rFonts w:ascii="Times New Roman" w:hAnsi="Times New Roman" w:cs="Times New Roman"/>
        </w:rPr>
        <w:t>usion is picked up in the</w:t>
      </w:r>
      <w:r w:rsidR="00EA4947">
        <w:rPr>
          <w:rFonts w:ascii="Times New Roman" w:hAnsi="Times New Roman" w:cs="Times New Roman"/>
        </w:rPr>
        <w:t xml:space="preserve"> piece in</w:t>
      </w:r>
      <w:r w:rsidR="00F26E32">
        <w:rPr>
          <w:rFonts w:ascii="Times New Roman" w:hAnsi="Times New Roman" w:cs="Times New Roman"/>
        </w:rPr>
        <w:t xml:space="preserve"> </w:t>
      </w:r>
      <w:r w:rsidR="00F26E32" w:rsidRPr="00F26E32">
        <w:rPr>
          <w:rFonts w:ascii="Times New Roman" w:hAnsi="Times New Roman" w:cs="Times New Roman"/>
          <w:i/>
        </w:rPr>
        <w:t>Nature</w:t>
      </w:r>
      <w:r w:rsidR="00EA4947">
        <w:rPr>
          <w:rFonts w:ascii="Times New Roman" w:hAnsi="Times New Roman" w:cs="Times New Roman"/>
        </w:rPr>
        <w:t xml:space="preserve"> </w:t>
      </w:r>
      <w:r w:rsidR="00F26E32">
        <w:rPr>
          <w:rFonts w:ascii="Times New Roman" w:hAnsi="Times New Roman" w:cs="Times New Roman"/>
        </w:rPr>
        <w:t>in 1995</w:t>
      </w:r>
      <w:r w:rsidR="003505D3">
        <w:rPr>
          <w:rFonts w:ascii="Times New Roman" w:hAnsi="Times New Roman" w:cs="Times New Roman"/>
        </w:rPr>
        <w:t>, which asserted</w:t>
      </w:r>
      <w:r w:rsidR="00F26E32">
        <w:rPr>
          <w:rFonts w:ascii="Times New Roman" w:hAnsi="Times New Roman" w:cs="Times New Roman"/>
        </w:rPr>
        <w:t xml:space="preserve"> that</w:t>
      </w:r>
      <w:r w:rsidR="00EA4947">
        <w:rPr>
          <w:rFonts w:ascii="Times New Roman" w:hAnsi="Times New Roman" w:cs="Times New Roman"/>
        </w:rPr>
        <w:t xml:space="preserve"> “69 women ‘progressed to malignancy’ and had to undergo cancer treatment or have their uterus removed”</w:t>
      </w:r>
      <w:r w:rsidR="00F26E32">
        <w:rPr>
          <w:rFonts w:ascii="Times New Roman" w:hAnsi="Times New Roman" w:cs="Times New Roman"/>
        </w:rPr>
        <w:t xml:space="preserve"> (2)</w:t>
      </w:r>
      <w:r w:rsidR="00EA4947">
        <w:rPr>
          <w:rFonts w:ascii="Times New Roman" w:hAnsi="Times New Roman" w:cs="Times New Roman"/>
        </w:rPr>
        <w:t xml:space="preserve">. </w:t>
      </w:r>
      <w:r w:rsidR="000676B1">
        <w:rPr>
          <w:rFonts w:ascii="Times New Roman" w:hAnsi="Times New Roman" w:cs="Times New Roman"/>
        </w:rPr>
        <w:t>Thus a</w:t>
      </w:r>
      <w:r w:rsidR="00EA4947">
        <w:rPr>
          <w:rFonts w:ascii="Times New Roman" w:hAnsi="Times New Roman" w:cs="Times New Roman"/>
        </w:rPr>
        <w:t xml:space="preserve"> closely monitored and fairly safe follow</w:t>
      </w:r>
      <w:r w:rsidR="003505D3">
        <w:rPr>
          <w:rFonts w:ascii="Times New Roman" w:hAnsi="Times New Roman" w:cs="Times New Roman"/>
        </w:rPr>
        <w:t>-</w:t>
      </w:r>
      <w:r w:rsidR="00EA4947">
        <w:rPr>
          <w:rFonts w:ascii="Times New Roman" w:hAnsi="Times New Roman" w:cs="Times New Roman"/>
        </w:rPr>
        <w:t>up study, similar to those undertaken</w:t>
      </w:r>
      <w:r w:rsidR="000676B1">
        <w:rPr>
          <w:rFonts w:ascii="Times New Roman" w:hAnsi="Times New Roman" w:cs="Times New Roman"/>
        </w:rPr>
        <w:t xml:space="preserve"> elsewhere at a similar time</w:t>
      </w:r>
      <w:r w:rsidR="003505D3">
        <w:rPr>
          <w:rFonts w:ascii="Times New Roman" w:hAnsi="Times New Roman" w:cs="Times New Roman"/>
        </w:rPr>
        <w:t>,</w:t>
      </w:r>
      <w:r w:rsidR="000676B1">
        <w:rPr>
          <w:rFonts w:ascii="Times New Roman" w:hAnsi="Times New Roman" w:cs="Times New Roman"/>
        </w:rPr>
        <w:t xml:space="preserve"> may have</w:t>
      </w:r>
      <w:r w:rsidR="00EA4947">
        <w:rPr>
          <w:rFonts w:ascii="Times New Roman" w:hAnsi="Times New Roman" w:cs="Times New Roman"/>
        </w:rPr>
        <w:t xml:space="preserve"> been mistaken for a dangerous study akin to the New Zealand one. </w:t>
      </w:r>
    </w:p>
    <w:p w14:paraId="1E91F205" w14:textId="77777777" w:rsidR="00B86A05" w:rsidRDefault="00B86A05" w:rsidP="00B86A05">
      <w:pPr>
        <w:rPr>
          <w:rFonts w:ascii="Times New Roman" w:hAnsi="Times New Roman" w:cs="Times New Roman"/>
        </w:rPr>
      </w:pPr>
    </w:p>
    <w:p w14:paraId="2FE1D09A" w14:textId="6002E3D5" w:rsidR="000676B1" w:rsidRDefault="00EA4947" w:rsidP="00B86A05">
      <w:pPr>
        <w:rPr>
          <w:rFonts w:ascii="Times New Roman" w:hAnsi="Times New Roman" w:cs="Times New Roman"/>
        </w:rPr>
      </w:pPr>
      <w:r>
        <w:rPr>
          <w:rFonts w:ascii="Times New Roman" w:hAnsi="Times New Roman" w:cs="Times New Roman"/>
        </w:rPr>
        <w:t>The second reason</w:t>
      </w:r>
      <w:r w:rsidR="00603C20">
        <w:rPr>
          <w:rFonts w:ascii="Times New Roman" w:hAnsi="Times New Roman" w:cs="Times New Roman"/>
        </w:rPr>
        <w:t xml:space="preserve"> is a concern about the quality of informed consent in a situation where </w:t>
      </w:r>
      <w:r w:rsidR="003505D3">
        <w:rPr>
          <w:rFonts w:ascii="Times New Roman" w:hAnsi="Times New Roman" w:cs="Times New Roman"/>
        </w:rPr>
        <w:t xml:space="preserve">many of </w:t>
      </w:r>
      <w:r w:rsidR="00603C20">
        <w:rPr>
          <w:rFonts w:ascii="Times New Roman" w:hAnsi="Times New Roman" w:cs="Times New Roman"/>
        </w:rPr>
        <w:t xml:space="preserve">the subjects </w:t>
      </w:r>
      <w:r w:rsidR="003505D3">
        <w:rPr>
          <w:rFonts w:ascii="Times New Roman" w:hAnsi="Times New Roman" w:cs="Times New Roman"/>
        </w:rPr>
        <w:t>may be</w:t>
      </w:r>
      <w:r w:rsidR="00603C20">
        <w:rPr>
          <w:rFonts w:ascii="Times New Roman" w:hAnsi="Times New Roman" w:cs="Times New Roman"/>
        </w:rPr>
        <w:t xml:space="preserve"> poor</w:t>
      </w:r>
      <w:ins w:id="4" w:author="Charlotte Paul" w:date="2017-11-09T11:24:00Z">
        <w:r w:rsidR="00B726D0">
          <w:rPr>
            <w:rFonts w:ascii="Times New Roman" w:hAnsi="Times New Roman" w:cs="Times New Roman"/>
          </w:rPr>
          <w:t>,</w:t>
        </w:r>
      </w:ins>
      <w:del w:id="5" w:author="Charlotte Paul" w:date="2017-11-09T11:24:00Z">
        <w:r w:rsidR="00603C20" w:rsidDel="00B726D0">
          <w:rPr>
            <w:rFonts w:ascii="Times New Roman" w:hAnsi="Times New Roman" w:cs="Times New Roman"/>
          </w:rPr>
          <w:delText xml:space="preserve"> and</w:delText>
        </w:r>
      </w:del>
      <w:r w:rsidR="00603C20">
        <w:rPr>
          <w:rFonts w:ascii="Times New Roman" w:hAnsi="Times New Roman" w:cs="Times New Roman"/>
        </w:rPr>
        <w:t xml:space="preserve"> illiterate</w:t>
      </w:r>
      <w:ins w:id="6" w:author="Charlotte Paul" w:date="2017-11-09T11:24:00Z">
        <w:r w:rsidR="00B726D0">
          <w:rPr>
            <w:rFonts w:ascii="Times New Roman" w:hAnsi="Times New Roman" w:cs="Times New Roman"/>
          </w:rPr>
          <w:t>, and marginalised</w:t>
        </w:r>
      </w:ins>
      <w:r w:rsidR="00603C20">
        <w:rPr>
          <w:rFonts w:ascii="Times New Roman" w:hAnsi="Times New Roman" w:cs="Times New Roman"/>
        </w:rPr>
        <w:t xml:space="preserve">. </w:t>
      </w:r>
      <w:r>
        <w:rPr>
          <w:rFonts w:ascii="Times New Roman" w:hAnsi="Times New Roman" w:cs="Times New Roman"/>
        </w:rPr>
        <w:t xml:space="preserve"> </w:t>
      </w:r>
      <w:r w:rsidR="00603C20">
        <w:rPr>
          <w:rFonts w:ascii="Times New Roman" w:hAnsi="Times New Roman" w:cs="Times New Roman"/>
        </w:rPr>
        <w:t xml:space="preserve">It is alleged that the women were not made aware that their disease could develop into cancer without treatment. Because there was no written consent, there is </w:t>
      </w:r>
      <w:ins w:id="7" w:author="Charlotte Paul" w:date="2017-11-09T11:25:00Z">
        <w:r w:rsidR="00B726D0">
          <w:rPr>
            <w:rFonts w:ascii="Times New Roman" w:hAnsi="Times New Roman" w:cs="Times New Roman"/>
          </w:rPr>
          <w:t xml:space="preserve">considerable </w:t>
        </w:r>
      </w:ins>
      <w:r w:rsidR="00603C20">
        <w:rPr>
          <w:rFonts w:ascii="Times New Roman" w:hAnsi="Times New Roman" w:cs="Times New Roman"/>
        </w:rPr>
        <w:t>uncertainty about what the women were</w:t>
      </w:r>
      <w:r w:rsidR="00F26E32">
        <w:rPr>
          <w:rFonts w:ascii="Times New Roman" w:hAnsi="Times New Roman" w:cs="Times New Roman"/>
        </w:rPr>
        <w:t xml:space="preserve"> actually</w:t>
      </w:r>
      <w:r w:rsidR="00603C20">
        <w:rPr>
          <w:rFonts w:ascii="Times New Roman" w:hAnsi="Times New Roman" w:cs="Times New Roman"/>
        </w:rPr>
        <w:t xml:space="preserve"> told. As </w:t>
      </w:r>
      <w:r w:rsidR="00F26E32">
        <w:rPr>
          <w:rFonts w:ascii="Times New Roman" w:hAnsi="Times New Roman" w:cs="Times New Roman"/>
        </w:rPr>
        <w:t>described above, women were informed that</w:t>
      </w:r>
      <w:r w:rsidR="00603C20">
        <w:rPr>
          <w:rFonts w:ascii="Times New Roman" w:hAnsi="Times New Roman" w:cs="Times New Roman"/>
        </w:rPr>
        <w:t xml:space="preserve"> their lesion “could either regress to normality or progress to a higher grades of atypicality”. </w:t>
      </w:r>
      <w:r w:rsidR="00D53B79">
        <w:rPr>
          <w:rFonts w:ascii="Times New Roman" w:hAnsi="Times New Roman" w:cs="Times New Roman"/>
        </w:rPr>
        <w:t>Was this enough, especially</w:t>
      </w:r>
      <w:r w:rsidR="00676A4B">
        <w:rPr>
          <w:rFonts w:ascii="Times New Roman" w:hAnsi="Times New Roman" w:cs="Times New Roman"/>
        </w:rPr>
        <w:t xml:space="preserve"> for women who already had high-</w:t>
      </w:r>
      <w:r w:rsidR="00D53B79">
        <w:rPr>
          <w:rFonts w:ascii="Times New Roman" w:hAnsi="Times New Roman" w:cs="Times New Roman"/>
        </w:rPr>
        <w:t>grade d</w:t>
      </w:r>
      <w:r w:rsidR="000676B1">
        <w:rPr>
          <w:rFonts w:ascii="Times New Roman" w:hAnsi="Times New Roman" w:cs="Times New Roman"/>
        </w:rPr>
        <w:t xml:space="preserve">ysplasia </w:t>
      </w:r>
      <w:r w:rsidR="003505D3">
        <w:rPr>
          <w:rFonts w:ascii="Times New Roman" w:hAnsi="Times New Roman" w:cs="Times New Roman"/>
        </w:rPr>
        <w:t xml:space="preserve">with a possibility </w:t>
      </w:r>
      <w:r w:rsidR="00D53B79">
        <w:rPr>
          <w:rFonts w:ascii="Times New Roman" w:hAnsi="Times New Roman" w:cs="Times New Roman"/>
        </w:rPr>
        <w:t>their disease could advance to early invasive cancer dur</w:t>
      </w:r>
      <w:r w:rsidR="000676B1">
        <w:rPr>
          <w:rFonts w:ascii="Times New Roman" w:hAnsi="Times New Roman" w:cs="Times New Roman"/>
        </w:rPr>
        <w:t xml:space="preserve">ing follow-up? </w:t>
      </w:r>
    </w:p>
    <w:p w14:paraId="48B5D70C" w14:textId="77777777" w:rsidR="000676B1" w:rsidRDefault="000676B1" w:rsidP="00B86A05">
      <w:pPr>
        <w:rPr>
          <w:rFonts w:ascii="Times New Roman" w:hAnsi="Times New Roman" w:cs="Times New Roman"/>
        </w:rPr>
      </w:pPr>
    </w:p>
    <w:p w14:paraId="1A5AD832" w14:textId="01AE33CB" w:rsidR="00EA4947" w:rsidRDefault="000676B1" w:rsidP="00B86A05">
      <w:pPr>
        <w:rPr>
          <w:rFonts w:ascii="Times New Roman" w:hAnsi="Times New Roman" w:cs="Times New Roman"/>
        </w:rPr>
      </w:pPr>
      <w:r>
        <w:rPr>
          <w:rFonts w:ascii="Times New Roman" w:hAnsi="Times New Roman" w:cs="Times New Roman"/>
        </w:rPr>
        <w:t>Lastly,</w:t>
      </w:r>
      <w:del w:id="8" w:author="Charlotte Paul" w:date="2017-11-09T11:25:00Z">
        <w:r w:rsidDel="00B726D0">
          <w:rPr>
            <w:rFonts w:ascii="Times New Roman" w:hAnsi="Times New Roman" w:cs="Times New Roman"/>
          </w:rPr>
          <w:delText xml:space="preserve"> was</w:delText>
        </w:r>
      </w:del>
      <w:r>
        <w:rPr>
          <w:rFonts w:ascii="Times New Roman" w:hAnsi="Times New Roman" w:cs="Times New Roman"/>
        </w:rPr>
        <w:t xml:space="preserve"> there</w:t>
      </w:r>
      <w:ins w:id="9" w:author="Charlotte Paul" w:date="2017-11-09T11:25:00Z">
        <w:r w:rsidR="00B726D0">
          <w:rPr>
            <w:rFonts w:ascii="Times New Roman" w:hAnsi="Times New Roman" w:cs="Times New Roman"/>
          </w:rPr>
          <w:t xml:space="preserve"> appears to be</w:t>
        </w:r>
      </w:ins>
      <w:r>
        <w:rPr>
          <w:rFonts w:ascii="Times New Roman" w:hAnsi="Times New Roman" w:cs="Times New Roman"/>
        </w:rPr>
        <w:t xml:space="preserve"> a failure in the professional care of </w:t>
      </w:r>
      <w:r w:rsidR="003505D3">
        <w:rPr>
          <w:rFonts w:ascii="Times New Roman" w:hAnsi="Times New Roman" w:cs="Times New Roman"/>
        </w:rPr>
        <w:t>some</w:t>
      </w:r>
      <w:r>
        <w:rPr>
          <w:rFonts w:ascii="Times New Roman" w:hAnsi="Times New Roman" w:cs="Times New Roman"/>
        </w:rPr>
        <w:t xml:space="preserve"> women</w:t>
      </w:r>
      <w:ins w:id="10" w:author="Charlotte Paul" w:date="2017-11-09T11:25:00Z">
        <w:r w:rsidR="00B726D0">
          <w:rPr>
            <w:rFonts w:ascii="Times New Roman" w:hAnsi="Times New Roman" w:cs="Times New Roman"/>
          </w:rPr>
          <w:t>.</w:t>
        </w:r>
      </w:ins>
      <w:del w:id="11" w:author="Charlotte Paul" w:date="2017-11-09T11:25:00Z">
        <w:r w:rsidDel="00B726D0">
          <w:rPr>
            <w:rFonts w:ascii="Times New Roman" w:hAnsi="Times New Roman" w:cs="Times New Roman"/>
          </w:rPr>
          <w:delText>?</w:delText>
        </w:r>
      </w:del>
      <w:r>
        <w:rPr>
          <w:rFonts w:ascii="Times New Roman" w:hAnsi="Times New Roman" w:cs="Times New Roman"/>
        </w:rPr>
        <w:t xml:space="preserve"> The w</w:t>
      </w:r>
      <w:r w:rsidR="00D53B79">
        <w:rPr>
          <w:rFonts w:ascii="Times New Roman" w:hAnsi="Times New Roman" w:cs="Times New Roman"/>
        </w:rPr>
        <w:t>omen</w:t>
      </w:r>
      <w:r>
        <w:rPr>
          <w:rFonts w:ascii="Times New Roman" w:hAnsi="Times New Roman" w:cs="Times New Roman"/>
        </w:rPr>
        <w:t xml:space="preserve"> subjects</w:t>
      </w:r>
      <w:r w:rsidR="00D53B79">
        <w:rPr>
          <w:rFonts w:ascii="Times New Roman" w:hAnsi="Times New Roman" w:cs="Times New Roman"/>
        </w:rPr>
        <w:t xml:space="preserve"> were recruited by gynaecologists at their local hospitals</w:t>
      </w:r>
      <w:r>
        <w:rPr>
          <w:rFonts w:ascii="Times New Roman" w:hAnsi="Times New Roman" w:cs="Times New Roman"/>
        </w:rPr>
        <w:t>,</w:t>
      </w:r>
      <w:r w:rsidR="00D53B79">
        <w:rPr>
          <w:rFonts w:ascii="Times New Roman" w:hAnsi="Times New Roman" w:cs="Times New Roman"/>
        </w:rPr>
        <w:t xml:space="preserve"> where they had gone to seek care for another condition, </w:t>
      </w:r>
      <w:r>
        <w:rPr>
          <w:rFonts w:ascii="Times New Roman" w:hAnsi="Times New Roman" w:cs="Times New Roman"/>
        </w:rPr>
        <w:t xml:space="preserve">and </w:t>
      </w:r>
      <w:r w:rsidR="00CC6440">
        <w:rPr>
          <w:rFonts w:ascii="Times New Roman" w:hAnsi="Times New Roman" w:cs="Times New Roman"/>
        </w:rPr>
        <w:t xml:space="preserve">they </w:t>
      </w:r>
      <w:r w:rsidR="00D53B79">
        <w:rPr>
          <w:rFonts w:ascii="Times New Roman" w:hAnsi="Times New Roman" w:cs="Times New Roman"/>
        </w:rPr>
        <w:t>had agreed to help the gynaecologists to research their pre-cancerous condition.  Yet when their disease progressed to CIS, or to early invasive cancer, these same clinicians</w:t>
      </w:r>
      <w:r>
        <w:rPr>
          <w:rFonts w:ascii="Times New Roman" w:hAnsi="Times New Roman" w:cs="Times New Roman"/>
        </w:rPr>
        <w:t>, it is suggested,</w:t>
      </w:r>
      <w:r w:rsidR="00F26E32">
        <w:rPr>
          <w:rFonts w:ascii="Times New Roman" w:hAnsi="Times New Roman" w:cs="Times New Roman"/>
        </w:rPr>
        <w:t xml:space="preserve"> did not take</w:t>
      </w:r>
      <w:r w:rsidR="00D53B79">
        <w:rPr>
          <w:rFonts w:ascii="Times New Roman" w:hAnsi="Times New Roman" w:cs="Times New Roman"/>
        </w:rPr>
        <w:t xml:space="preserve"> </w:t>
      </w:r>
      <w:r w:rsidR="003505D3">
        <w:rPr>
          <w:rFonts w:ascii="Times New Roman" w:hAnsi="Times New Roman" w:cs="Times New Roman"/>
        </w:rPr>
        <w:t xml:space="preserve">steps to </w:t>
      </w:r>
      <w:r w:rsidR="00D53B79">
        <w:rPr>
          <w:rFonts w:ascii="Times New Roman" w:hAnsi="Times New Roman" w:cs="Times New Roman"/>
        </w:rPr>
        <w:t xml:space="preserve">ensure they </w:t>
      </w:r>
      <w:r w:rsidR="003505D3">
        <w:rPr>
          <w:rFonts w:ascii="Times New Roman" w:hAnsi="Times New Roman" w:cs="Times New Roman"/>
        </w:rPr>
        <w:t>received</w:t>
      </w:r>
      <w:r w:rsidR="00D53B79">
        <w:rPr>
          <w:rFonts w:ascii="Times New Roman" w:hAnsi="Times New Roman" w:cs="Times New Roman"/>
        </w:rPr>
        <w:t xml:space="preserve"> timely care.  </w:t>
      </w:r>
      <w:r w:rsidR="008F520C">
        <w:rPr>
          <w:rFonts w:ascii="Times New Roman" w:hAnsi="Times New Roman" w:cs="Times New Roman"/>
        </w:rPr>
        <w:t xml:space="preserve">Instead </w:t>
      </w:r>
      <w:r w:rsidR="003505D3">
        <w:rPr>
          <w:rFonts w:ascii="Times New Roman" w:hAnsi="Times New Roman" w:cs="Times New Roman"/>
        </w:rPr>
        <w:t xml:space="preserve">such patients </w:t>
      </w:r>
      <w:r w:rsidR="008F520C">
        <w:rPr>
          <w:rFonts w:ascii="Times New Roman" w:hAnsi="Times New Roman" w:cs="Times New Roman"/>
        </w:rPr>
        <w:t xml:space="preserve">were sent to the regional cancer hospital which, according to the </w:t>
      </w:r>
      <w:r w:rsidR="00301EB3">
        <w:rPr>
          <w:rFonts w:ascii="Times New Roman" w:hAnsi="Times New Roman" w:cs="Times New Roman"/>
        </w:rPr>
        <w:t xml:space="preserve">WHO </w:t>
      </w:r>
      <w:r w:rsidR="008F520C">
        <w:rPr>
          <w:rFonts w:ascii="Times New Roman" w:hAnsi="Times New Roman" w:cs="Times New Roman"/>
        </w:rPr>
        <w:t>case study</w:t>
      </w:r>
      <w:r w:rsidR="00911154">
        <w:rPr>
          <w:rFonts w:ascii="Times New Roman" w:hAnsi="Times New Roman" w:cs="Times New Roman"/>
        </w:rPr>
        <w:t>,</w:t>
      </w:r>
      <w:r w:rsidR="008F520C">
        <w:rPr>
          <w:rFonts w:ascii="Times New Roman" w:hAnsi="Times New Roman" w:cs="Times New Roman"/>
        </w:rPr>
        <w:t xml:space="preserve"> had a very long waiting list</w:t>
      </w:r>
      <w:r w:rsidR="00911154">
        <w:rPr>
          <w:rFonts w:ascii="Times New Roman" w:hAnsi="Times New Roman" w:cs="Times New Roman"/>
        </w:rPr>
        <w:t>, so that</w:t>
      </w:r>
      <w:r w:rsidR="008F520C">
        <w:rPr>
          <w:rFonts w:ascii="Times New Roman" w:hAnsi="Times New Roman" w:cs="Times New Roman"/>
        </w:rPr>
        <w:t xml:space="preserve"> by the time some of these women were seen by the oncologist the lesion had progressed to a higher level</w:t>
      </w:r>
      <w:r w:rsidR="00F26E32">
        <w:rPr>
          <w:rFonts w:ascii="Times New Roman" w:hAnsi="Times New Roman" w:cs="Times New Roman"/>
        </w:rPr>
        <w:t xml:space="preserve"> (3)</w:t>
      </w:r>
      <w:r w:rsidR="008F520C">
        <w:rPr>
          <w:rFonts w:ascii="Times New Roman" w:hAnsi="Times New Roman" w:cs="Times New Roman"/>
        </w:rPr>
        <w:t xml:space="preserve">.  </w:t>
      </w:r>
      <w:r w:rsidR="00CC6440">
        <w:rPr>
          <w:rFonts w:ascii="Times New Roman" w:hAnsi="Times New Roman" w:cs="Times New Roman"/>
        </w:rPr>
        <w:t xml:space="preserve">Other commentators on the </w:t>
      </w:r>
      <w:r w:rsidR="00301EB3">
        <w:rPr>
          <w:rFonts w:ascii="Times New Roman" w:hAnsi="Times New Roman" w:cs="Times New Roman"/>
        </w:rPr>
        <w:t xml:space="preserve">WHO </w:t>
      </w:r>
      <w:r w:rsidR="00CC6440">
        <w:rPr>
          <w:rFonts w:ascii="Times New Roman" w:hAnsi="Times New Roman" w:cs="Times New Roman"/>
        </w:rPr>
        <w:t>case study have already raised these concerns</w:t>
      </w:r>
      <w:r w:rsidR="000B7539">
        <w:rPr>
          <w:rFonts w:ascii="Times New Roman" w:hAnsi="Times New Roman" w:cs="Times New Roman"/>
        </w:rPr>
        <w:t xml:space="preserve"> (29, 30</w:t>
      </w:r>
      <w:r w:rsidR="00F26E32">
        <w:rPr>
          <w:rFonts w:ascii="Times New Roman" w:hAnsi="Times New Roman" w:cs="Times New Roman"/>
        </w:rPr>
        <w:t xml:space="preserve">). </w:t>
      </w:r>
      <w:r w:rsidR="008F520C">
        <w:rPr>
          <w:rFonts w:ascii="Times New Roman" w:hAnsi="Times New Roman" w:cs="Times New Roman"/>
        </w:rPr>
        <w:t>If clinicians ask their patients to take part in research, they</w:t>
      </w:r>
      <w:r w:rsidR="00F26E32">
        <w:rPr>
          <w:rFonts w:ascii="Times New Roman" w:hAnsi="Times New Roman" w:cs="Times New Roman"/>
        </w:rPr>
        <w:t xml:space="preserve"> </w:t>
      </w:r>
      <w:r w:rsidR="008F520C">
        <w:rPr>
          <w:rFonts w:ascii="Times New Roman" w:hAnsi="Times New Roman" w:cs="Times New Roman"/>
        </w:rPr>
        <w:t>have a professional obligat</w:t>
      </w:r>
      <w:r w:rsidR="00F86C7A">
        <w:rPr>
          <w:rFonts w:ascii="Times New Roman" w:hAnsi="Times New Roman" w:cs="Times New Roman"/>
        </w:rPr>
        <w:t>ion to their welfare</w:t>
      </w:r>
      <w:r w:rsidR="00301EB3">
        <w:rPr>
          <w:rFonts w:ascii="Times New Roman" w:hAnsi="Times New Roman" w:cs="Times New Roman"/>
        </w:rPr>
        <w:t xml:space="preserve"> during and even after the study</w:t>
      </w:r>
      <w:r w:rsidR="00F86C7A">
        <w:rPr>
          <w:rFonts w:ascii="Times New Roman" w:hAnsi="Times New Roman" w:cs="Times New Roman"/>
        </w:rPr>
        <w:t xml:space="preserve">. </w:t>
      </w:r>
    </w:p>
    <w:p w14:paraId="0621EED6" w14:textId="77777777" w:rsidR="000676B1" w:rsidRDefault="000676B1" w:rsidP="00B86A05">
      <w:pPr>
        <w:rPr>
          <w:rFonts w:ascii="Times New Roman" w:hAnsi="Times New Roman" w:cs="Times New Roman"/>
        </w:rPr>
      </w:pPr>
    </w:p>
    <w:p w14:paraId="66EDA3A7" w14:textId="51CE2410" w:rsidR="00C95D6D" w:rsidRDefault="00F26E32" w:rsidP="00B86A05">
      <w:pPr>
        <w:rPr>
          <w:ins w:id="12" w:author="Charlotte Paul" w:date="2017-11-09T11:38:00Z"/>
          <w:rFonts w:ascii="Times New Roman" w:hAnsi="Times New Roman" w:cs="Times New Roman"/>
        </w:rPr>
      </w:pPr>
      <w:r>
        <w:rPr>
          <w:rFonts w:ascii="Times New Roman" w:hAnsi="Times New Roman" w:cs="Times New Roman"/>
        </w:rPr>
        <w:t xml:space="preserve">The concerns and confusion about the Indian study of dysplasia might have been resolved if a public inquiry had been held in the 1990s. </w:t>
      </w:r>
      <w:ins w:id="13" w:author="Charlotte Paul" w:date="2017-11-09T11:26:00Z">
        <w:r w:rsidR="00B726D0">
          <w:rPr>
            <w:rFonts w:ascii="Times New Roman" w:hAnsi="Times New Roman" w:cs="Times New Roman"/>
          </w:rPr>
          <w:t>Even at this stage, releasing the r</w:t>
        </w:r>
        <w:r w:rsidR="002569EA">
          <w:rPr>
            <w:rFonts w:ascii="Times New Roman" w:hAnsi="Times New Roman" w:cs="Times New Roman"/>
          </w:rPr>
          <w:t>ecords of the 1997 inquiry should</w:t>
        </w:r>
        <w:r w:rsidR="00B726D0">
          <w:rPr>
            <w:rFonts w:ascii="Times New Roman" w:hAnsi="Times New Roman" w:cs="Times New Roman"/>
          </w:rPr>
          <w:t xml:space="preserve"> resolve some of the uncertainties. </w:t>
        </w:r>
      </w:ins>
      <w:r>
        <w:rPr>
          <w:rFonts w:ascii="Times New Roman" w:hAnsi="Times New Roman" w:cs="Times New Roman"/>
        </w:rPr>
        <w:t xml:space="preserve">Judicial inquiries held in public </w:t>
      </w:r>
      <w:r w:rsidR="000676B1">
        <w:rPr>
          <w:rFonts w:ascii="Times New Roman" w:hAnsi="Times New Roman" w:cs="Times New Roman"/>
        </w:rPr>
        <w:t>allow all sides to be heard and the truth to be told. The Cartwrigh</w:t>
      </w:r>
      <w:r w:rsidR="00161FB3">
        <w:rPr>
          <w:rFonts w:ascii="Times New Roman" w:hAnsi="Times New Roman" w:cs="Times New Roman"/>
        </w:rPr>
        <w:t>t Inquiry</w:t>
      </w:r>
      <w:r w:rsidR="002A6C98">
        <w:rPr>
          <w:rFonts w:ascii="Times New Roman" w:hAnsi="Times New Roman" w:cs="Times New Roman"/>
        </w:rPr>
        <w:t xml:space="preserve"> in New Zealand has</w:t>
      </w:r>
      <w:r w:rsidR="00161FB3">
        <w:rPr>
          <w:rFonts w:ascii="Times New Roman" w:hAnsi="Times New Roman" w:cs="Times New Roman"/>
        </w:rPr>
        <w:t>, in the long run, had major beneficial effect</w:t>
      </w:r>
      <w:r w:rsidR="00CC6440">
        <w:rPr>
          <w:rFonts w:ascii="Times New Roman" w:hAnsi="Times New Roman" w:cs="Times New Roman"/>
        </w:rPr>
        <w:t>s on research ethics and clinical</w:t>
      </w:r>
      <w:r w:rsidR="00161FB3">
        <w:rPr>
          <w:rFonts w:ascii="Times New Roman" w:hAnsi="Times New Roman" w:cs="Times New Roman"/>
        </w:rPr>
        <w:t xml:space="preserve"> practice. </w:t>
      </w:r>
      <w:r w:rsidR="00FF5643">
        <w:rPr>
          <w:rFonts w:ascii="Times New Roman" w:hAnsi="Times New Roman" w:cs="Times New Roman"/>
        </w:rPr>
        <w:t>I</w:t>
      </w:r>
      <w:r w:rsidR="00161FB3">
        <w:rPr>
          <w:rFonts w:ascii="Times New Roman" w:hAnsi="Times New Roman" w:cs="Times New Roman"/>
        </w:rPr>
        <w:t>t led to</w:t>
      </w:r>
      <w:r w:rsidR="002A6C98">
        <w:rPr>
          <w:rFonts w:ascii="Times New Roman" w:hAnsi="Times New Roman" w:cs="Times New Roman"/>
        </w:rPr>
        <w:t xml:space="preserve"> the establishment of a Health and Disability Commissioner</w:t>
      </w:r>
      <w:r w:rsidR="0022196A">
        <w:rPr>
          <w:rFonts w:ascii="Times New Roman" w:hAnsi="Times New Roman" w:cs="Times New Roman"/>
        </w:rPr>
        <w:t>’s</w:t>
      </w:r>
      <w:r w:rsidR="00197DBF">
        <w:rPr>
          <w:rFonts w:ascii="Times New Roman" w:hAnsi="Times New Roman" w:cs="Times New Roman"/>
        </w:rPr>
        <w:t xml:space="preserve"> office</w:t>
      </w:r>
      <w:r w:rsidR="002A6C98">
        <w:rPr>
          <w:rFonts w:ascii="Times New Roman" w:hAnsi="Times New Roman" w:cs="Times New Roman"/>
        </w:rPr>
        <w:t xml:space="preserve"> with legal authority to investigate patients’ complaints</w:t>
      </w:r>
      <w:r w:rsidR="000B7539">
        <w:rPr>
          <w:rFonts w:ascii="Times New Roman" w:hAnsi="Times New Roman" w:cs="Times New Roman"/>
        </w:rPr>
        <w:t xml:space="preserve"> (31</w:t>
      </w:r>
      <w:r w:rsidR="00161FB3">
        <w:rPr>
          <w:rFonts w:ascii="Times New Roman" w:hAnsi="Times New Roman" w:cs="Times New Roman"/>
        </w:rPr>
        <w:t>)</w:t>
      </w:r>
      <w:r w:rsidR="002A6C98">
        <w:rPr>
          <w:rFonts w:ascii="Times New Roman" w:hAnsi="Times New Roman" w:cs="Times New Roman"/>
        </w:rPr>
        <w:t xml:space="preserve">. </w:t>
      </w:r>
      <w:r w:rsidR="00FF5643">
        <w:rPr>
          <w:rFonts w:ascii="Times New Roman" w:hAnsi="Times New Roman" w:cs="Times New Roman"/>
        </w:rPr>
        <w:t>Other importa</w:t>
      </w:r>
      <w:r w:rsidR="006E433D">
        <w:rPr>
          <w:rFonts w:ascii="Times New Roman" w:hAnsi="Times New Roman" w:cs="Times New Roman"/>
        </w:rPr>
        <w:t>nt developments included patient advocates</w:t>
      </w:r>
      <w:r w:rsidR="00FF5643">
        <w:rPr>
          <w:rFonts w:ascii="Times New Roman" w:hAnsi="Times New Roman" w:cs="Times New Roman"/>
        </w:rPr>
        <w:t>, new research ethics committees with half lay membership</w:t>
      </w:r>
      <w:ins w:id="14" w:author="Charlotte Paul" w:date="2017-11-09T11:27:00Z">
        <w:r w:rsidR="00B726D0">
          <w:rPr>
            <w:rFonts w:ascii="Times New Roman" w:hAnsi="Times New Roman" w:cs="Times New Roman"/>
          </w:rPr>
          <w:t xml:space="preserve"> independent of the institutions conducting the research</w:t>
        </w:r>
      </w:ins>
      <w:r w:rsidR="00FF5643">
        <w:rPr>
          <w:rFonts w:ascii="Times New Roman" w:hAnsi="Times New Roman" w:cs="Times New Roman"/>
        </w:rPr>
        <w:t xml:space="preserve">, and </w:t>
      </w:r>
      <w:r w:rsidR="00197DBF">
        <w:rPr>
          <w:rFonts w:ascii="Times New Roman" w:hAnsi="Times New Roman" w:cs="Times New Roman"/>
        </w:rPr>
        <w:t>establishment of</w:t>
      </w:r>
      <w:r w:rsidR="00FF5643">
        <w:rPr>
          <w:rFonts w:ascii="Times New Roman" w:hAnsi="Times New Roman" w:cs="Times New Roman"/>
        </w:rPr>
        <w:t xml:space="preserve"> bioethics</w:t>
      </w:r>
      <w:r w:rsidR="00197DBF">
        <w:rPr>
          <w:rFonts w:ascii="Times New Roman" w:hAnsi="Times New Roman" w:cs="Times New Roman"/>
        </w:rPr>
        <w:t xml:space="preserve"> teaching in medical schools</w:t>
      </w:r>
      <w:r w:rsidR="00FF5643">
        <w:rPr>
          <w:rFonts w:ascii="Times New Roman" w:hAnsi="Times New Roman" w:cs="Times New Roman"/>
        </w:rPr>
        <w:t xml:space="preserve"> (32).  </w:t>
      </w:r>
      <w:ins w:id="15" w:author="Charlotte Paul" w:date="2017-11-09T11:33:00Z">
        <w:r w:rsidR="002569EA">
          <w:rPr>
            <w:rFonts w:ascii="Times New Roman" w:hAnsi="Times New Roman" w:cs="Times New Roman"/>
          </w:rPr>
          <w:t>B</w:t>
        </w:r>
        <w:r w:rsidR="00C95D6D">
          <w:rPr>
            <w:rFonts w:ascii="Times New Roman" w:hAnsi="Times New Roman" w:cs="Times New Roman"/>
          </w:rPr>
          <w:t xml:space="preserve">ioethicist Carl Elliott has </w:t>
        </w:r>
        <w:r w:rsidR="002569EA">
          <w:rPr>
            <w:rFonts w:ascii="Times New Roman" w:hAnsi="Times New Roman" w:cs="Times New Roman"/>
          </w:rPr>
          <w:t>singled out the Cartwright Inquiry for the magnitude of its effect on research ethics</w:t>
        </w:r>
      </w:ins>
      <w:ins w:id="16" w:author="Charlotte Paul" w:date="2017-11-09T11:40:00Z">
        <w:r w:rsidR="00C95D6D">
          <w:rPr>
            <w:rFonts w:ascii="Times New Roman" w:hAnsi="Times New Roman" w:cs="Times New Roman"/>
          </w:rPr>
          <w:t xml:space="preserve"> (33)</w:t>
        </w:r>
      </w:ins>
      <w:ins w:id="17" w:author="Charlotte Paul" w:date="2017-11-09T11:38:00Z">
        <w:r w:rsidR="00C95D6D">
          <w:rPr>
            <w:rFonts w:ascii="Times New Roman" w:hAnsi="Times New Roman" w:cs="Times New Roman"/>
          </w:rPr>
          <w:t>.</w:t>
        </w:r>
      </w:ins>
    </w:p>
    <w:p w14:paraId="7A757533" w14:textId="77777777" w:rsidR="00C95D6D" w:rsidRDefault="00C95D6D" w:rsidP="00B86A05">
      <w:pPr>
        <w:rPr>
          <w:ins w:id="18" w:author="Charlotte Paul" w:date="2017-11-09T11:39:00Z"/>
          <w:rFonts w:ascii="Times New Roman" w:hAnsi="Times New Roman" w:cs="Times New Roman"/>
        </w:rPr>
      </w:pPr>
    </w:p>
    <w:p w14:paraId="5ED42DBB" w14:textId="46D57659" w:rsidR="000676B1" w:rsidRDefault="002A6C98" w:rsidP="00B86A05">
      <w:pPr>
        <w:rPr>
          <w:rFonts w:ascii="Times New Roman" w:hAnsi="Times New Roman" w:cs="Times New Roman"/>
        </w:rPr>
      </w:pPr>
      <w:r>
        <w:rPr>
          <w:rFonts w:ascii="Times New Roman" w:hAnsi="Times New Roman" w:cs="Times New Roman"/>
        </w:rPr>
        <w:t>In India there have been more recent and persistent debates about the ethics of randomised trials of cervical screening using different modalities</w:t>
      </w:r>
      <w:r w:rsidR="001D727D">
        <w:rPr>
          <w:rFonts w:ascii="Times New Roman" w:hAnsi="Times New Roman" w:cs="Times New Roman"/>
        </w:rPr>
        <w:t xml:space="preserve"> </w:t>
      </w:r>
      <w:r w:rsidR="00FF5643">
        <w:rPr>
          <w:rFonts w:ascii="Times New Roman" w:hAnsi="Times New Roman" w:cs="Times New Roman"/>
        </w:rPr>
        <w:t>(</w:t>
      </w:r>
      <w:ins w:id="19" w:author="Charlotte Paul" w:date="2017-11-09T11:40:00Z">
        <w:r w:rsidR="00C95D6D">
          <w:rPr>
            <w:rFonts w:ascii="Times New Roman" w:hAnsi="Times New Roman" w:cs="Times New Roman"/>
          </w:rPr>
          <w:t>34</w:t>
        </w:r>
      </w:ins>
      <w:del w:id="20" w:author="Charlotte Paul" w:date="2017-11-09T11:40:00Z">
        <w:r w:rsidR="00FF5643" w:rsidDel="00C95D6D">
          <w:rPr>
            <w:rFonts w:ascii="Times New Roman" w:hAnsi="Times New Roman" w:cs="Times New Roman"/>
          </w:rPr>
          <w:delText>33</w:delText>
        </w:r>
      </w:del>
      <w:r w:rsidR="00161FB3">
        <w:rPr>
          <w:rFonts w:ascii="Times New Roman" w:hAnsi="Times New Roman" w:cs="Times New Roman"/>
        </w:rPr>
        <w:t>)</w:t>
      </w:r>
      <w:r>
        <w:rPr>
          <w:rFonts w:ascii="Times New Roman" w:hAnsi="Times New Roman" w:cs="Times New Roman"/>
        </w:rPr>
        <w:t>. There are important arguments on both sides of that debate.  A public inquiry would allow them to be heard and weighed up.</w:t>
      </w:r>
    </w:p>
    <w:p w14:paraId="45B91F94" w14:textId="77777777" w:rsidR="00E250B4" w:rsidRDefault="00E250B4" w:rsidP="00B86A05">
      <w:pPr>
        <w:rPr>
          <w:rFonts w:ascii="Times New Roman" w:hAnsi="Times New Roman" w:cs="Times New Roman"/>
          <w:b/>
        </w:rPr>
      </w:pPr>
    </w:p>
    <w:p w14:paraId="69FD55EB" w14:textId="77777777" w:rsidR="00E250B4" w:rsidRDefault="00E250B4" w:rsidP="00B86A05">
      <w:pPr>
        <w:rPr>
          <w:rFonts w:ascii="Times New Roman" w:hAnsi="Times New Roman" w:cs="Times New Roman"/>
          <w:b/>
        </w:rPr>
      </w:pPr>
    </w:p>
    <w:p w14:paraId="36D5FA74" w14:textId="77777777" w:rsidR="00E250B4" w:rsidRDefault="00E250B4" w:rsidP="00B86A05">
      <w:pPr>
        <w:rPr>
          <w:rFonts w:ascii="Times New Roman" w:hAnsi="Times New Roman" w:cs="Times New Roman"/>
          <w:b/>
        </w:rPr>
      </w:pPr>
    </w:p>
    <w:p w14:paraId="49F60510" w14:textId="77777777" w:rsidR="00E250B4" w:rsidRDefault="00E250B4" w:rsidP="00B86A05">
      <w:pPr>
        <w:rPr>
          <w:rFonts w:ascii="Times New Roman" w:hAnsi="Times New Roman" w:cs="Times New Roman"/>
          <w:b/>
        </w:rPr>
      </w:pPr>
    </w:p>
    <w:p w14:paraId="7E2D173E" w14:textId="77777777" w:rsidR="00E250B4" w:rsidRDefault="00E250B4" w:rsidP="00B86A05">
      <w:pPr>
        <w:rPr>
          <w:rFonts w:ascii="Times New Roman" w:hAnsi="Times New Roman" w:cs="Times New Roman"/>
          <w:b/>
        </w:rPr>
      </w:pPr>
    </w:p>
    <w:p w14:paraId="380BE8E4" w14:textId="2972ADBB" w:rsidR="006E54A7" w:rsidRPr="00C41E72" w:rsidRDefault="00C41E72" w:rsidP="00B86A05">
      <w:pPr>
        <w:rPr>
          <w:rFonts w:ascii="Times New Roman" w:hAnsi="Times New Roman" w:cs="Times New Roman"/>
          <w:b/>
        </w:rPr>
      </w:pPr>
      <w:r w:rsidRPr="00C41E72">
        <w:rPr>
          <w:rFonts w:ascii="Times New Roman" w:hAnsi="Times New Roman" w:cs="Times New Roman"/>
          <w:b/>
        </w:rPr>
        <w:t>References</w:t>
      </w:r>
    </w:p>
    <w:p w14:paraId="383F3C94" w14:textId="409B0877" w:rsidR="00B86A05" w:rsidRPr="004A6843" w:rsidRDefault="00C41E72" w:rsidP="00B86A05">
      <w:pPr>
        <w:rPr>
          <w:rFonts w:ascii="Times New Roman" w:hAnsi="Times New Roman"/>
          <w:lang w:val="en-NZ"/>
        </w:rPr>
      </w:pPr>
      <w:r>
        <w:rPr>
          <w:rFonts w:ascii="Times New Roman" w:hAnsi="Times New Roman" w:cs="Times New Roman"/>
        </w:rPr>
        <w:t xml:space="preserve">1. </w:t>
      </w:r>
      <w:r w:rsidR="004A6843" w:rsidRPr="004A6843">
        <w:rPr>
          <w:rFonts w:ascii="Times New Roman" w:hAnsi="Times New Roman"/>
          <w:lang w:val="en-NZ"/>
        </w:rPr>
        <w:t>Cartwright SR. The report of the committee of inquiry into allegations concerning the treatment of cervical cancer at National Women’s Hospital and into other related matters. Auckland: Government Printing Office, 1988.</w:t>
      </w:r>
    </w:p>
    <w:p w14:paraId="2F7FB494" w14:textId="152D14E6" w:rsidR="00C41E72" w:rsidRDefault="00C41E72" w:rsidP="00B86A05">
      <w:pPr>
        <w:rPr>
          <w:rFonts w:ascii="Times New Roman" w:hAnsi="Times New Roman" w:cs="Times New Roman"/>
        </w:rPr>
      </w:pPr>
      <w:r>
        <w:rPr>
          <w:rFonts w:ascii="Times New Roman" w:hAnsi="Times New Roman" w:cs="Times New Roman"/>
        </w:rPr>
        <w:t xml:space="preserve">2. </w:t>
      </w:r>
      <w:r w:rsidR="00681F6C">
        <w:rPr>
          <w:rFonts w:ascii="Times New Roman" w:hAnsi="Times New Roman" w:cs="Times New Roman"/>
        </w:rPr>
        <w:t>Jayaraman KS. Inquiry looks into Indian cancer deaths. Nature</w:t>
      </w:r>
      <w:r>
        <w:rPr>
          <w:rFonts w:ascii="Times New Roman" w:hAnsi="Times New Roman" w:cs="Times New Roman"/>
        </w:rPr>
        <w:t xml:space="preserve"> 1997</w:t>
      </w:r>
      <w:r w:rsidR="00681F6C">
        <w:rPr>
          <w:rFonts w:ascii="Times New Roman" w:hAnsi="Times New Roman" w:cs="Times New Roman"/>
        </w:rPr>
        <w:t>;190:653.</w:t>
      </w:r>
    </w:p>
    <w:p w14:paraId="06D9A476" w14:textId="60A96BE8" w:rsidR="00C41E72" w:rsidRDefault="00C41E72" w:rsidP="00B86A05">
      <w:pPr>
        <w:rPr>
          <w:rFonts w:ascii="Times New Roman" w:hAnsi="Times New Roman" w:cs="Times New Roman"/>
        </w:rPr>
      </w:pPr>
      <w:r>
        <w:rPr>
          <w:rFonts w:ascii="Times New Roman" w:hAnsi="Times New Roman" w:cs="Times New Roman"/>
        </w:rPr>
        <w:t xml:space="preserve">3. </w:t>
      </w:r>
      <w:r w:rsidR="008653BC">
        <w:rPr>
          <w:rFonts w:ascii="Times New Roman" w:hAnsi="Times New Roman" w:cs="Times New Roman"/>
        </w:rPr>
        <w:t xml:space="preserve">Cash R, Wikler D, Saxena A, Capron A, eds. </w:t>
      </w:r>
      <w:r>
        <w:rPr>
          <w:rFonts w:ascii="Times New Roman" w:hAnsi="Times New Roman" w:cs="Times New Roman"/>
        </w:rPr>
        <w:t>Case</w:t>
      </w:r>
      <w:r w:rsidR="008653BC">
        <w:rPr>
          <w:rFonts w:ascii="Times New Roman" w:hAnsi="Times New Roman" w:cs="Times New Roman"/>
        </w:rPr>
        <w:t xml:space="preserve">book on Ethical Issues in International Health Research. Case 36 Observational study of cervical cancer, 124-5, </w:t>
      </w:r>
      <w:r w:rsidR="00B071B8">
        <w:rPr>
          <w:rFonts w:ascii="Times New Roman" w:hAnsi="Times New Roman" w:cs="Times New Roman"/>
        </w:rPr>
        <w:t xml:space="preserve">Geneva: </w:t>
      </w:r>
      <w:r w:rsidR="008653BC">
        <w:rPr>
          <w:rFonts w:ascii="Times New Roman" w:hAnsi="Times New Roman" w:cs="Times New Roman"/>
        </w:rPr>
        <w:t>W</w:t>
      </w:r>
      <w:r w:rsidR="00B071B8">
        <w:rPr>
          <w:rFonts w:ascii="Times New Roman" w:hAnsi="Times New Roman" w:cs="Times New Roman"/>
        </w:rPr>
        <w:t>orld Health Organisation</w:t>
      </w:r>
      <w:r w:rsidR="008653BC">
        <w:rPr>
          <w:rFonts w:ascii="Times New Roman" w:hAnsi="Times New Roman" w:cs="Times New Roman"/>
        </w:rPr>
        <w:t>, 2009.</w:t>
      </w:r>
    </w:p>
    <w:p w14:paraId="6382B5AE" w14:textId="1E53B7AD" w:rsidR="00C41E72" w:rsidRDefault="008653BC" w:rsidP="00B86A05">
      <w:pPr>
        <w:rPr>
          <w:rFonts w:ascii="Times New Roman" w:hAnsi="Times New Roman" w:cs="Times New Roman"/>
        </w:rPr>
      </w:pPr>
      <w:r>
        <w:rPr>
          <w:rFonts w:ascii="Times New Roman" w:hAnsi="Times New Roman" w:cs="Times New Roman"/>
        </w:rPr>
        <w:t>4. Luthra UK, Prabhakar AK, Seth P, et al. Natural history of precancerous and early cancerous lesions of the uterine cervix. Acta Cytologica</w:t>
      </w:r>
      <w:r w:rsidR="00C41E72">
        <w:rPr>
          <w:rFonts w:ascii="Times New Roman" w:hAnsi="Times New Roman" w:cs="Times New Roman"/>
        </w:rPr>
        <w:t xml:space="preserve"> 1987</w:t>
      </w:r>
      <w:r>
        <w:rPr>
          <w:rFonts w:ascii="Times New Roman" w:hAnsi="Times New Roman" w:cs="Times New Roman"/>
        </w:rPr>
        <w:t>;31:226-34.</w:t>
      </w:r>
    </w:p>
    <w:p w14:paraId="6FC0EAEE" w14:textId="52520A20" w:rsidR="00C41E72" w:rsidRDefault="00C41E72" w:rsidP="00B86A05">
      <w:pPr>
        <w:rPr>
          <w:rFonts w:ascii="Times New Roman" w:hAnsi="Times New Roman" w:cs="Times New Roman"/>
        </w:rPr>
      </w:pPr>
      <w:r>
        <w:rPr>
          <w:rFonts w:ascii="Times New Roman" w:hAnsi="Times New Roman" w:cs="Times New Roman"/>
        </w:rPr>
        <w:t>5. M</w:t>
      </w:r>
      <w:r w:rsidR="001D40BE">
        <w:rPr>
          <w:rFonts w:ascii="Times New Roman" w:hAnsi="Times New Roman" w:cs="Times New Roman"/>
        </w:rPr>
        <w:t>urthy</w:t>
      </w:r>
      <w:r w:rsidR="008653BC">
        <w:rPr>
          <w:rFonts w:ascii="Times New Roman" w:hAnsi="Times New Roman" w:cs="Times New Roman"/>
        </w:rPr>
        <w:t xml:space="preserve"> NS, Schgal A, Satyanarayana</w:t>
      </w:r>
      <w:r w:rsidR="00B071B8">
        <w:rPr>
          <w:rFonts w:ascii="Times New Roman" w:hAnsi="Times New Roman" w:cs="Times New Roman"/>
        </w:rPr>
        <w:t xml:space="preserve"> L et al. Br J Cancer</w:t>
      </w:r>
      <w:r w:rsidR="001D40BE">
        <w:rPr>
          <w:rFonts w:ascii="Times New Roman" w:hAnsi="Times New Roman" w:cs="Times New Roman"/>
        </w:rPr>
        <w:t xml:space="preserve"> 1990</w:t>
      </w:r>
      <w:r w:rsidR="00B071B8">
        <w:rPr>
          <w:rFonts w:ascii="Times New Roman" w:hAnsi="Times New Roman" w:cs="Times New Roman"/>
        </w:rPr>
        <w:t>;61:732-36.</w:t>
      </w:r>
    </w:p>
    <w:p w14:paraId="499D540C" w14:textId="77777777" w:rsidR="00B071B8" w:rsidRPr="00B071B8" w:rsidRDefault="001D40BE" w:rsidP="00B86A05">
      <w:pPr>
        <w:rPr>
          <w:rFonts w:ascii="Times New Roman" w:hAnsi="Times New Roman" w:cs="Times New Roman"/>
          <w:lang w:val="en-US"/>
        </w:rPr>
      </w:pPr>
      <w:r>
        <w:rPr>
          <w:rFonts w:ascii="Times New Roman" w:hAnsi="Times New Roman" w:cs="Times New Roman"/>
        </w:rPr>
        <w:t>6. Paul</w:t>
      </w:r>
      <w:r w:rsidR="00B071B8">
        <w:rPr>
          <w:rFonts w:ascii="Times New Roman" w:hAnsi="Times New Roman" w:cs="Times New Roman"/>
        </w:rPr>
        <w:t xml:space="preserve"> C,</w:t>
      </w:r>
      <w:r>
        <w:rPr>
          <w:rFonts w:ascii="Times New Roman" w:hAnsi="Times New Roman" w:cs="Times New Roman"/>
        </w:rPr>
        <w:t xml:space="preserve"> Brookes</w:t>
      </w:r>
      <w:r w:rsidR="00B071B8">
        <w:rPr>
          <w:rFonts w:ascii="Times New Roman" w:hAnsi="Times New Roman" w:cs="Times New Roman"/>
        </w:rPr>
        <w:t xml:space="preserve"> B. </w:t>
      </w:r>
      <w:r w:rsidR="00B071B8" w:rsidRPr="00B071B8">
        <w:rPr>
          <w:rFonts w:ascii="Times New Roman" w:hAnsi="Times New Roman" w:cs="Times New Roman"/>
          <w:lang w:val="en-US"/>
        </w:rPr>
        <w:t>The Rationalization of Unethical Research: Revisionist Accounts of the Tuskegee Syphilis Study and the New Z</w:t>
      </w:r>
      <w:r w:rsidR="00B071B8">
        <w:rPr>
          <w:rFonts w:ascii="Times New Roman" w:hAnsi="Times New Roman" w:cs="Times New Roman"/>
          <w:lang w:val="en-US"/>
        </w:rPr>
        <w:t xml:space="preserve">ealand “Unfortunate Experiment”. Am J Public Health 2015 </w:t>
      </w:r>
      <w:r w:rsidR="00B071B8" w:rsidRPr="00B071B8">
        <w:rPr>
          <w:rFonts w:ascii="Times New Roman" w:hAnsi="Times New Roman" w:cs="Times New Roman"/>
          <w:lang w:val="en-US"/>
        </w:rPr>
        <w:t xml:space="preserve">e1–e8. doi:10.2105/ AJPH.2015.302720 </w:t>
      </w:r>
    </w:p>
    <w:p w14:paraId="7164ACB2" w14:textId="5E9D9A1E" w:rsidR="001D40BE" w:rsidRPr="00B071B8" w:rsidRDefault="00B071B8" w:rsidP="00B86A05">
      <w:pPr>
        <w:rPr>
          <w:rFonts w:ascii="Times New Roman" w:hAnsi="Times New Roman" w:cs="Times New Roman"/>
          <w:lang w:val="en-US"/>
        </w:rPr>
      </w:pPr>
      <w:r>
        <w:rPr>
          <w:rFonts w:ascii="Times New Roman" w:hAnsi="Times New Roman" w:cs="Times New Roman"/>
          <w:lang w:val="en-US"/>
        </w:rPr>
        <w:t xml:space="preserve"> </w:t>
      </w:r>
      <w:r w:rsidR="001D40BE">
        <w:rPr>
          <w:rFonts w:ascii="Times New Roman" w:hAnsi="Times New Roman" w:cs="Times New Roman"/>
        </w:rPr>
        <w:t>7. Wilson</w:t>
      </w:r>
      <w:r>
        <w:rPr>
          <w:rFonts w:ascii="Times New Roman" w:hAnsi="Times New Roman" w:cs="Times New Roman"/>
        </w:rPr>
        <w:t xml:space="preserve"> JMG,</w:t>
      </w:r>
      <w:r w:rsidR="001D40BE">
        <w:rPr>
          <w:rFonts w:ascii="Times New Roman" w:hAnsi="Times New Roman" w:cs="Times New Roman"/>
        </w:rPr>
        <w:t xml:space="preserve"> Jungner</w:t>
      </w:r>
      <w:r>
        <w:rPr>
          <w:rFonts w:ascii="Times New Roman" w:hAnsi="Times New Roman" w:cs="Times New Roman"/>
        </w:rPr>
        <w:t xml:space="preserve"> G.  Principles and practice of screening for disease. Public Health Papers 34. Geneva: World Health Organization, 1968.</w:t>
      </w:r>
    </w:p>
    <w:p w14:paraId="0B65DB8E" w14:textId="777632A6" w:rsidR="001D40BE" w:rsidRDefault="001D40BE" w:rsidP="00B86A05">
      <w:pPr>
        <w:rPr>
          <w:rFonts w:ascii="Times New Roman" w:hAnsi="Times New Roman" w:cs="Times New Roman"/>
        </w:rPr>
      </w:pPr>
      <w:r>
        <w:rPr>
          <w:rFonts w:ascii="Times New Roman" w:hAnsi="Times New Roman" w:cs="Times New Roman"/>
        </w:rPr>
        <w:t xml:space="preserve">8. </w:t>
      </w:r>
      <w:r w:rsidR="00B071B8">
        <w:rPr>
          <w:rFonts w:ascii="Times New Roman" w:hAnsi="Times New Roman" w:cs="Times New Roman"/>
        </w:rPr>
        <w:t>Hakama H. Trends in the incidence of cervical cancer in the Nordic countries. In: Magnus K, ed. Trends in cancer incidence. NY: Hemisphere 1982.</w:t>
      </w:r>
    </w:p>
    <w:p w14:paraId="01022C3C" w14:textId="4DCFAEFE" w:rsidR="001D40BE" w:rsidRDefault="00B071B8" w:rsidP="00B86A05">
      <w:pPr>
        <w:rPr>
          <w:rFonts w:ascii="Times New Roman" w:hAnsi="Times New Roman" w:cs="Times New Roman"/>
        </w:rPr>
      </w:pPr>
      <w:r>
        <w:rPr>
          <w:rFonts w:ascii="Times New Roman" w:hAnsi="Times New Roman" w:cs="Times New Roman"/>
        </w:rPr>
        <w:t>9. Jones R, Fitzgerald N. The development of cervical cytology and colposcopy in New Zealand: 50 years since the first cy</w:t>
      </w:r>
      <w:r w:rsidR="00C379B3">
        <w:rPr>
          <w:rFonts w:ascii="Times New Roman" w:hAnsi="Times New Roman" w:cs="Times New Roman"/>
        </w:rPr>
        <w:t>tology screening laboratory at N</w:t>
      </w:r>
      <w:r>
        <w:rPr>
          <w:rFonts w:ascii="Times New Roman" w:hAnsi="Times New Roman" w:cs="Times New Roman"/>
        </w:rPr>
        <w:t>ational Women</w:t>
      </w:r>
      <w:r w:rsidR="00C379B3">
        <w:rPr>
          <w:rFonts w:ascii="Times New Roman" w:hAnsi="Times New Roman" w:cs="Times New Roman"/>
        </w:rPr>
        <w:t>’s Hospital. NZ MedJ 2004;117: 1-11.</w:t>
      </w:r>
    </w:p>
    <w:p w14:paraId="65D08CAF" w14:textId="7B983E79" w:rsidR="001D40BE" w:rsidRDefault="001D40BE" w:rsidP="00B86A05">
      <w:pPr>
        <w:rPr>
          <w:rFonts w:ascii="Times New Roman" w:hAnsi="Times New Roman" w:cs="Times New Roman"/>
        </w:rPr>
      </w:pPr>
      <w:r>
        <w:rPr>
          <w:rFonts w:ascii="Times New Roman" w:hAnsi="Times New Roman" w:cs="Times New Roman"/>
        </w:rPr>
        <w:t xml:space="preserve">10. </w:t>
      </w:r>
      <w:r w:rsidR="00C379B3">
        <w:rPr>
          <w:rFonts w:ascii="Times New Roman" w:hAnsi="Times New Roman" w:cs="Times New Roman"/>
        </w:rPr>
        <w:t>Subramanian S, Sankaranarayanan R, Esmy PO et al. Clinical trial implementation: cost and effectiveness considerations for scaling up cervical cancer screening in low- and middle-income countries. J Cancer Policy 2016;7: 4-11.</w:t>
      </w:r>
    </w:p>
    <w:p w14:paraId="242E852B" w14:textId="79FB77A5" w:rsidR="001D40BE" w:rsidRDefault="00C379B3" w:rsidP="00B86A05">
      <w:pPr>
        <w:rPr>
          <w:rFonts w:ascii="Times New Roman" w:hAnsi="Times New Roman" w:cs="Times New Roman"/>
        </w:rPr>
      </w:pPr>
      <w:r>
        <w:rPr>
          <w:rFonts w:ascii="Times New Roman" w:hAnsi="Times New Roman" w:cs="Times New Roman"/>
        </w:rPr>
        <w:t>11. Richart RM,</w:t>
      </w:r>
      <w:r w:rsidR="001D40BE">
        <w:rPr>
          <w:rFonts w:ascii="Times New Roman" w:hAnsi="Times New Roman" w:cs="Times New Roman"/>
        </w:rPr>
        <w:t xml:space="preserve"> Barron</w:t>
      </w:r>
      <w:r>
        <w:rPr>
          <w:rFonts w:ascii="Times New Roman" w:hAnsi="Times New Roman" w:cs="Times New Roman"/>
        </w:rPr>
        <w:t xml:space="preserve"> BA. A follow-up study of patients with cervical dysplasia. Am J Obstet &amp; Gynec</w:t>
      </w:r>
      <w:r w:rsidR="001D40BE">
        <w:rPr>
          <w:rFonts w:ascii="Times New Roman" w:hAnsi="Times New Roman" w:cs="Times New Roman"/>
        </w:rPr>
        <w:t xml:space="preserve"> 1969</w:t>
      </w:r>
      <w:r>
        <w:rPr>
          <w:rFonts w:ascii="Times New Roman" w:hAnsi="Times New Roman" w:cs="Times New Roman"/>
        </w:rPr>
        <w:t>105: 386-93.</w:t>
      </w:r>
    </w:p>
    <w:p w14:paraId="48761DFF" w14:textId="5BDA3BFA" w:rsidR="001D40BE" w:rsidRDefault="001D40BE" w:rsidP="00B86A05">
      <w:pPr>
        <w:rPr>
          <w:rFonts w:ascii="Times New Roman" w:hAnsi="Times New Roman" w:cs="Times New Roman"/>
        </w:rPr>
      </w:pPr>
      <w:r>
        <w:rPr>
          <w:rFonts w:ascii="Times New Roman" w:hAnsi="Times New Roman" w:cs="Times New Roman"/>
        </w:rPr>
        <w:t>12. Melnikow</w:t>
      </w:r>
      <w:r w:rsidR="00C379B3">
        <w:rPr>
          <w:rFonts w:ascii="Times New Roman" w:hAnsi="Times New Roman" w:cs="Times New Roman"/>
        </w:rPr>
        <w:t xml:space="preserve"> J, Nuovo J, Willian AR et al. Natural history of cervical squamous intraepithelial lesions: A meta-analysis</w:t>
      </w:r>
      <w:r w:rsidR="00B93A3E">
        <w:rPr>
          <w:rFonts w:ascii="Times New Roman" w:hAnsi="Times New Roman" w:cs="Times New Roman"/>
        </w:rPr>
        <w:t>. Obstet Gynecol</w:t>
      </w:r>
      <w:r>
        <w:rPr>
          <w:rFonts w:ascii="Times New Roman" w:hAnsi="Times New Roman" w:cs="Times New Roman"/>
        </w:rPr>
        <w:t xml:space="preserve"> 1998</w:t>
      </w:r>
      <w:r w:rsidR="00B93A3E">
        <w:rPr>
          <w:rFonts w:ascii="Times New Roman" w:hAnsi="Times New Roman" w:cs="Times New Roman"/>
        </w:rPr>
        <w:t>;92:727-35.</w:t>
      </w:r>
    </w:p>
    <w:p w14:paraId="39E84EA5" w14:textId="201DF4A6" w:rsidR="00B86A05" w:rsidRDefault="001D40BE" w:rsidP="00B86A05">
      <w:pPr>
        <w:spacing w:after="240"/>
        <w:rPr>
          <w:rFonts w:ascii="Times New Roman" w:hAnsi="Times New Roman" w:cs="Times New Roman"/>
        </w:rPr>
      </w:pPr>
      <w:r>
        <w:rPr>
          <w:rFonts w:ascii="Times New Roman" w:hAnsi="Times New Roman" w:cs="Times New Roman"/>
        </w:rPr>
        <w:t xml:space="preserve">13. </w:t>
      </w:r>
      <w:r w:rsidR="00B93A3E">
        <w:rPr>
          <w:rFonts w:ascii="Times New Roman" w:hAnsi="Times New Roman" w:cs="Times New Roman"/>
        </w:rPr>
        <w:t>Richart RM. Cervical intraepithelial neoplasia. In: Sommers SC, ed. Pathology Annual. NY: Appleton-Century-Crofts, 1973, 301-328.</w:t>
      </w:r>
    </w:p>
    <w:p w14:paraId="19880DC0" w14:textId="5287AC42" w:rsidR="001D40BE" w:rsidRDefault="001D40BE" w:rsidP="00B86A05">
      <w:pPr>
        <w:spacing w:after="240"/>
        <w:rPr>
          <w:rFonts w:ascii="Times New Roman" w:hAnsi="Times New Roman" w:cs="Times New Roman"/>
        </w:rPr>
      </w:pPr>
      <w:r>
        <w:rPr>
          <w:rFonts w:ascii="Times New Roman" w:hAnsi="Times New Roman" w:cs="Times New Roman"/>
        </w:rPr>
        <w:t xml:space="preserve">14. </w:t>
      </w:r>
      <w:r w:rsidR="00B93A3E">
        <w:rPr>
          <w:rFonts w:ascii="Times New Roman" w:hAnsi="Times New Roman" w:cs="Times New Roman"/>
        </w:rPr>
        <w:t>Nayar R, Wilbur DC. The Pap Test and Bethesda 2014. Acta Cytologica 2015;59:121-32.</w:t>
      </w:r>
    </w:p>
    <w:p w14:paraId="54508CAB" w14:textId="03CB1BEC" w:rsidR="001D40BE" w:rsidRDefault="001D40BE" w:rsidP="00B86A05">
      <w:pPr>
        <w:rPr>
          <w:rFonts w:ascii="Times New Roman" w:hAnsi="Times New Roman" w:cs="Times New Roman"/>
        </w:rPr>
      </w:pPr>
      <w:r>
        <w:rPr>
          <w:rFonts w:ascii="Times New Roman" w:hAnsi="Times New Roman" w:cs="Times New Roman"/>
        </w:rPr>
        <w:t xml:space="preserve">15. </w:t>
      </w:r>
      <w:r w:rsidR="00B93A3E">
        <w:rPr>
          <w:rFonts w:ascii="Times New Roman" w:hAnsi="Times New Roman" w:cs="Times New Roman"/>
        </w:rPr>
        <w:t>Richart RM, Wright TC. Controversies in the management of low-grade cervical intraepithelial neoplasia. Cancer 1993;71:1413-21.</w:t>
      </w:r>
    </w:p>
    <w:p w14:paraId="698B743C" w14:textId="14C36CF8" w:rsidR="00B93A3E" w:rsidRPr="0080371C" w:rsidRDefault="001D40BE" w:rsidP="00B86A05">
      <w:pPr>
        <w:rPr>
          <w:rFonts w:ascii="Times New Roman" w:hAnsi="Times New Roman"/>
          <w:lang w:val="en-NZ"/>
        </w:rPr>
      </w:pPr>
      <w:r>
        <w:rPr>
          <w:rFonts w:ascii="Times New Roman" w:hAnsi="Times New Roman" w:cs="Times New Roman"/>
        </w:rPr>
        <w:t xml:space="preserve">16. </w:t>
      </w:r>
      <w:r w:rsidR="00B93A3E" w:rsidRPr="0080371C">
        <w:rPr>
          <w:rFonts w:ascii="Times New Roman" w:hAnsi="Times New Roman"/>
          <w:lang w:val="en-NZ"/>
        </w:rPr>
        <w:t>Green GH. Cervical carcinoma in situ: an atypical viewpoint.</w:t>
      </w:r>
      <w:r w:rsidR="00B93A3E">
        <w:rPr>
          <w:rFonts w:ascii="Times New Roman" w:hAnsi="Times New Roman"/>
          <w:lang w:val="en-NZ"/>
        </w:rPr>
        <w:t xml:space="preserve"> Aust NZ J Obstet Gynaecol </w:t>
      </w:r>
      <w:r w:rsidR="00B93A3E" w:rsidRPr="0080371C">
        <w:rPr>
          <w:rFonts w:ascii="Times New Roman" w:hAnsi="Times New Roman"/>
          <w:lang w:val="en-NZ"/>
        </w:rPr>
        <w:t>1970; 10: 41-48.</w:t>
      </w:r>
    </w:p>
    <w:p w14:paraId="6EF0BB17" w14:textId="77777777" w:rsidR="0014580F" w:rsidRDefault="0014580F" w:rsidP="00B86A05">
      <w:pPr>
        <w:rPr>
          <w:rFonts w:ascii="Times New Roman" w:hAnsi="Times New Roman" w:cs="Times New Roman"/>
        </w:rPr>
      </w:pPr>
    </w:p>
    <w:p w14:paraId="745BBEDA" w14:textId="45608293" w:rsidR="007C481F" w:rsidRPr="007C481F" w:rsidRDefault="00367053" w:rsidP="00B86A05">
      <w:pPr>
        <w:rPr>
          <w:rFonts w:ascii="Times New Roman" w:hAnsi="Times New Roman" w:cs="Times New Roman"/>
          <w:bCs/>
          <w:lang w:val="en-US"/>
        </w:rPr>
      </w:pPr>
      <w:r>
        <w:rPr>
          <w:rFonts w:ascii="Times New Roman" w:hAnsi="Times New Roman" w:cs="Times New Roman"/>
        </w:rPr>
        <w:t xml:space="preserve">17. Jones </w:t>
      </w:r>
      <w:r w:rsidR="007C481F">
        <w:rPr>
          <w:rFonts w:ascii="Times New Roman" w:hAnsi="Times New Roman" w:cs="Times New Roman"/>
        </w:rPr>
        <w:t xml:space="preserve">RW, McLean MR. </w:t>
      </w:r>
      <w:r w:rsidR="007C481F">
        <w:rPr>
          <w:rFonts w:ascii="Times New Roman" w:hAnsi="Times New Roman" w:cs="Times New Roman"/>
          <w:bCs/>
          <w:lang w:val="en-US"/>
        </w:rPr>
        <w:t>Carcinoma in situ of the vulva: A review of 31 treated and five untreated c</w:t>
      </w:r>
      <w:r w:rsidR="007C481F" w:rsidRPr="007C481F">
        <w:rPr>
          <w:rFonts w:ascii="Times New Roman" w:hAnsi="Times New Roman" w:cs="Times New Roman"/>
          <w:bCs/>
          <w:lang w:val="en-US"/>
        </w:rPr>
        <w:t>ases.</w:t>
      </w:r>
      <w:r w:rsidR="0014580F">
        <w:rPr>
          <w:rFonts w:ascii="Times New Roman" w:hAnsi="Times New Roman" w:cs="Times New Roman"/>
          <w:bCs/>
          <w:lang w:val="en-US"/>
        </w:rPr>
        <w:t xml:space="preserve"> Obstet Gynecol 1986;68: 499-503.</w:t>
      </w:r>
    </w:p>
    <w:p w14:paraId="041DDD80" w14:textId="4C17362D" w:rsidR="001D40BE" w:rsidRDefault="001D40BE" w:rsidP="00B86A05">
      <w:pPr>
        <w:rPr>
          <w:rFonts w:ascii="Times New Roman" w:hAnsi="Times New Roman" w:cs="Times New Roman"/>
        </w:rPr>
      </w:pPr>
    </w:p>
    <w:p w14:paraId="17017A00" w14:textId="20BE5B6C" w:rsidR="0014580F" w:rsidRPr="0014580F" w:rsidRDefault="001D40BE" w:rsidP="00B86A05">
      <w:pPr>
        <w:rPr>
          <w:rFonts w:ascii="Times New Roman" w:hAnsi="Times New Roman" w:cs="Times New Roman"/>
          <w:b/>
        </w:rPr>
      </w:pPr>
      <w:r>
        <w:rPr>
          <w:rFonts w:ascii="Times New Roman" w:hAnsi="Times New Roman" w:cs="Times New Roman"/>
        </w:rPr>
        <w:t xml:space="preserve">18. </w:t>
      </w:r>
      <w:r w:rsidR="0014580F">
        <w:rPr>
          <w:rFonts w:ascii="Times New Roman" w:hAnsi="Times New Roman" w:cs="Times New Roman"/>
        </w:rPr>
        <w:t xml:space="preserve">Paul C, Sharples K, Baranyai J et al. </w:t>
      </w:r>
      <w:r w:rsidR="0014580F" w:rsidRPr="0014580F">
        <w:rPr>
          <w:rFonts w:ascii="Times New Roman" w:hAnsi="Times New Roman" w:cs="Times New Roman"/>
        </w:rPr>
        <w:t>Outcomes for women without conventional treatment for Stage 1A (microinvasive) carcinoma of the cervix</w:t>
      </w:r>
      <w:r w:rsidR="0014580F">
        <w:rPr>
          <w:rFonts w:ascii="Times New Roman" w:hAnsi="Times New Roman" w:cs="Times New Roman"/>
        </w:rPr>
        <w:t xml:space="preserve">. </w:t>
      </w:r>
      <w:ins w:id="21" w:author="Charlotte Paul" w:date="2017-11-09T11:43:00Z">
        <w:r w:rsidR="002A1657">
          <w:rPr>
            <w:rFonts w:ascii="Times New Roman" w:hAnsi="Times New Roman" w:cs="Times New Roman"/>
          </w:rPr>
          <w:t>Aust NZ J Obstet Gynaecol 2017 (in press)</w:t>
        </w:r>
      </w:ins>
      <w:del w:id="22" w:author="Charlotte Paul" w:date="2017-11-09T11:43:00Z">
        <w:r w:rsidR="0014580F" w:rsidDel="002A1657">
          <w:rPr>
            <w:rFonts w:ascii="Times New Roman" w:hAnsi="Times New Roman" w:cs="Times New Roman"/>
          </w:rPr>
          <w:delText>submitted</w:delText>
        </w:r>
      </w:del>
      <w:r w:rsidR="0014580F" w:rsidRPr="0014580F">
        <w:rPr>
          <w:rFonts w:ascii="Times New Roman" w:hAnsi="Times New Roman" w:cs="Times New Roman"/>
          <w:b/>
        </w:rPr>
        <w:t xml:space="preserve"> </w:t>
      </w:r>
    </w:p>
    <w:p w14:paraId="37B563C1" w14:textId="7C257E9F" w:rsidR="0014580F" w:rsidRDefault="0014580F" w:rsidP="00B86A05">
      <w:pPr>
        <w:rPr>
          <w:rFonts w:ascii="Times New Roman" w:hAnsi="Times New Roman" w:cs="Times New Roman"/>
        </w:rPr>
      </w:pPr>
    </w:p>
    <w:p w14:paraId="3502014E" w14:textId="24E47C77" w:rsidR="001D40BE" w:rsidRPr="00B93A3E" w:rsidRDefault="001D40BE" w:rsidP="00B86A05">
      <w:pPr>
        <w:rPr>
          <w:rFonts w:ascii="Times New Roman" w:hAnsi="Times New Roman" w:cs="Times New Roman"/>
        </w:rPr>
      </w:pPr>
      <w:r w:rsidRPr="00B93A3E">
        <w:rPr>
          <w:rFonts w:ascii="Times New Roman" w:hAnsi="Times New Roman" w:cs="Times New Roman"/>
        </w:rPr>
        <w:t xml:space="preserve">19. </w:t>
      </w:r>
      <w:r w:rsidR="0014580F">
        <w:rPr>
          <w:rFonts w:ascii="Times New Roman" w:hAnsi="Times New Roman" w:cs="Times New Roman"/>
        </w:rPr>
        <w:t>Knox</w:t>
      </w:r>
      <w:r w:rsidR="004E7517">
        <w:rPr>
          <w:rFonts w:ascii="Times New Roman" w:hAnsi="Times New Roman" w:cs="Times New Roman"/>
        </w:rPr>
        <w:t xml:space="preserve"> EG</w:t>
      </w:r>
      <w:r w:rsidR="0014580F">
        <w:rPr>
          <w:rFonts w:ascii="Times New Roman" w:hAnsi="Times New Roman" w:cs="Times New Roman"/>
        </w:rPr>
        <w:t>.</w:t>
      </w:r>
      <w:r w:rsidR="004E7517">
        <w:rPr>
          <w:rFonts w:ascii="Times New Roman" w:hAnsi="Times New Roman" w:cs="Times New Roman"/>
        </w:rPr>
        <w:t xml:space="preserve"> Cervical cytology: a scrutiny of the evidence. In: Problems and progress in medical care. Oxford: Oxford University Press, 1966.</w:t>
      </w:r>
    </w:p>
    <w:p w14:paraId="20D8864D" w14:textId="03E79E64" w:rsidR="001D40BE" w:rsidRDefault="0014580F" w:rsidP="00B86A05">
      <w:pPr>
        <w:rPr>
          <w:rFonts w:ascii="Times New Roman" w:hAnsi="Times New Roman" w:cs="Times New Roman"/>
        </w:rPr>
      </w:pPr>
      <w:r>
        <w:rPr>
          <w:rFonts w:ascii="Times New Roman" w:hAnsi="Times New Roman" w:cs="Times New Roman"/>
        </w:rPr>
        <w:t>20</w:t>
      </w:r>
      <w:r w:rsidR="001D40BE">
        <w:rPr>
          <w:rFonts w:ascii="Times New Roman" w:hAnsi="Times New Roman" w:cs="Times New Roman"/>
        </w:rPr>
        <w:t>.</w:t>
      </w:r>
      <w:r w:rsidR="004E7517">
        <w:rPr>
          <w:rFonts w:ascii="Times New Roman" w:hAnsi="Times New Roman" w:cs="Times New Roman"/>
        </w:rPr>
        <w:t xml:space="preserve"> </w:t>
      </w:r>
      <w:r w:rsidR="001D40BE">
        <w:rPr>
          <w:rFonts w:ascii="Times New Roman" w:hAnsi="Times New Roman" w:cs="Times New Roman"/>
        </w:rPr>
        <w:t>Paul</w:t>
      </w:r>
      <w:r w:rsidR="004E7517">
        <w:rPr>
          <w:rFonts w:ascii="Times New Roman" w:hAnsi="Times New Roman" w:cs="Times New Roman"/>
        </w:rPr>
        <w:t xml:space="preserve"> C. </w:t>
      </w:r>
      <w:r w:rsidR="001D40BE">
        <w:rPr>
          <w:rFonts w:ascii="Times New Roman" w:hAnsi="Times New Roman" w:cs="Times New Roman"/>
        </w:rPr>
        <w:t xml:space="preserve"> </w:t>
      </w:r>
      <w:r w:rsidR="00367053">
        <w:rPr>
          <w:rFonts w:ascii="Times New Roman" w:hAnsi="Times New Roman" w:cs="Times New Roman"/>
        </w:rPr>
        <w:t xml:space="preserve">The cervical cancer study. In: The Cartwright Papers. J Manning, ed. Wellington: Bridget Williams Books, </w:t>
      </w:r>
      <w:r w:rsidR="001D40BE">
        <w:rPr>
          <w:rFonts w:ascii="Times New Roman" w:hAnsi="Times New Roman" w:cs="Times New Roman"/>
        </w:rPr>
        <w:t>2009</w:t>
      </w:r>
      <w:r w:rsidR="006760AC">
        <w:rPr>
          <w:rFonts w:ascii="Times New Roman" w:hAnsi="Times New Roman" w:cs="Times New Roman"/>
        </w:rPr>
        <w:t>, 89-98.</w:t>
      </w:r>
    </w:p>
    <w:p w14:paraId="6A004DFB" w14:textId="12E45AA2" w:rsidR="001D727D" w:rsidRPr="001D727D" w:rsidRDefault="004E7517" w:rsidP="00B86A05">
      <w:pPr>
        <w:rPr>
          <w:rFonts w:ascii="Times New Roman" w:hAnsi="Times New Roman"/>
          <w:lang w:val="en-NZ"/>
        </w:rPr>
      </w:pPr>
      <w:r>
        <w:rPr>
          <w:rFonts w:ascii="Times New Roman" w:hAnsi="Times New Roman" w:cs="Times New Roman"/>
        </w:rPr>
        <w:t>21</w:t>
      </w:r>
      <w:r w:rsidR="001D40BE">
        <w:rPr>
          <w:rFonts w:ascii="Times New Roman" w:hAnsi="Times New Roman" w:cs="Times New Roman"/>
        </w:rPr>
        <w:t xml:space="preserve">. </w:t>
      </w:r>
      <w:r w:rsidR="001D727D" w:rsidRPr="001D727D">
        <w:rPr>
          <w:rFonts w:ascii="Times New Roman" w:hAnsi="Times New Roman"/>
          <w:lang w:val="en-NZ"/>
        </w:rPr>
        <w:t>McC</w:t>
      </w:r>
      <w:r w:rsidR="000A6CEF">
        <w:rPr>
          <w:rFonts w:ascii="Times New Roman" w:hAnsi="Times New Roman"/>
          <w:lang w:val="en-NZ"/>
        </w:rPr>
        <w:t>redie MRE, Paul C, Sharples KJ</w:t>
      </w:r>
      <w:r w:rsidR="001D727D" w:rsidRPr="001D727D">
        <w:rPr>
          <w:rFonts w:ascii="Times New Roman" w:hAnsi="Times New Roman"/>
          <w:lang w:val="en-NZ"/>
        </w:rPr>
        <w:t xml:space="preserve"> et al. Consequences in women participating in a study of the natural history of cervical intraep</w:t>
      </w:r>
      <w:r w:rsidR="000A6CEF">
        <w:rPr>
          <w:rFonts w:ascii="Times New Roman" w:hAnsi="Times New Roman"/>
          <w:lang w:val="en-NZ"/>
        </w:rPr>
        <w:t>ithelial neoplasia 3. Aust N Z J Obstet Gynaecol</w:t>
      </w:r>
      <w:r w:rsidR="001D727D" w:rsidRPr="001D727D">
        <w:rPr>
          <w:rFonts w:ascii="Times New Roman" w:hAnsi="Times New Roman"/>
          <w:lang w:val="en-NZ"/>
        </w:rPr>
        <w:t xml:space="preserve"> 2010;50:363-370.</w:t>
      </w:r>
    </w:p>
    <w:p w14:paraId="2FEB72C5" w14:textId="724C08F3" w:rsidR="001D40BE" w:rsidRDefault="001D40BE" w:rsidP="00B86A05">
      <w:pPr>
        <w:rPr>
          <w:rFonts w:ascii="Times New Roman" w:hAnsi="Times New Roman" w:cs="Times New Roman"/>
        </w:rPr>
      </w:pPr>
    </w:p>
    <w:p w14:paraId="194AB27C" w14:textId="5B9BC462" w:rsidR="001D40BE" w:rsidRDefault="004E7517" w:rsidP="00B86A05">
      <w:pPr>
        <w:rPr>
          <w:rFonts w:ascii="Times New Roman" w:hAnsi="Times New Roman" w:cs="Times New Roman"/>
        </w:rPr>
      </w:pPr>
      <w:r>
        <w:rPr>
          <w:rFonts w:ascii="Times New Roman" w:hAnsi="Times New Roman" w:cs="Times New Roman"/>
        </w:rPr>
        <w:t>22</w:t>
      </w:r>
      <w:r w:rsidR="001D40BE">
        <w:rPr>
          <w:rFonts w:ascii="Times New Roman" w:hAnsi="Times New Roman" w:cs="Times New Roman"/>
        </w:rPr>
        <w:t>. Green</w:t>
      </w:r>
      <w:r w:rsidR="006760AC">
        <w:rPr>
          <w:rFonts w:ascii="Times New Roman" w:hAnsi="Times New Roman" w:cs="Times New Roman"/>
        </w:rPr>
        <w:t xml:space="preserve"> GH. The progression of pre-invasive lesions of the cervix to invasion. NZ Med J</w:t>
      </w:r>
      <w:r w:rsidR="001D40BE">
        <w:rPr>
          <w:rFonts w:ascii="Times New Roman" w:hAnsi="Times New Roman" w:cs="Times New Roman"/>
        </w:rPr>
        <w:t xml:space="preserve"> 1974</w:t>
      </w:r>
      <w:r w:rsidR="006760AC">
        <w:rPr>
          <w:rFonts w:ascii="Times New Roman" w:hAnsi="Times New Roman" w:cs="Times New Roman"/>
        </w:rPr>
        <w:t>;80:279-87.</w:t>
      </w:r>
    </w:p>
    <w:p w14:paraId="5CCE266F" w14:textId="7957EB03" w:rsidR="0080371C" w:rsidRDefault="004E7517" w:rsidP="00B86A05">
      <w:pPr>
        <w:rPr>
          <w:rFonts w:ascii="Times New Roman" w:hAnsi="Times New Roman"/>
          <w:lang w:val="en-NZ"/>
        </w:rPr>
      </w:pPr>
      <w:r>
        <w:rPr>
          <w:rFonts w:ascii="Times New Roman" w:hAnsi="Times New Roman" w:cs="Times New Roman"/>
        </w:rPr>
        <w:t>23</w:t>
      </w:r>
      <w:r w:rsidR="001D40BE">
        <w:rPr>
          <w:rFonts w:ascii="Times New Roman" w:hAnsi="Times New Roman" w:cs="Times New Roman"/>
        </w:rPr>
        <w:t xml:space="preserve">. </w:t>
      </w:r>
      <w:r w:rsidR="0080371C" w:rsidRPr="0080371C">
        <w:rPr>
          <w:rFonts w:ascii="Times New Roman" w:hAnsi="Times New Roman"/>
          <w:lang w:val="en-NZ"/>
        </w:rPr>
        <w:t>McIndoe WA, McLean MR, Jones RW, Mullins PR. The invasive potential of carcinoma in situ of the cervix. Obstet Gynecol 1984; 64:451-58.</w:t>
      </w:r>
    </w:p>
    <w:p w14:paraId="6E534C8D" w14:textId="23CA25C6" w:rsidR="000911BE" w:rsidRPr="0080371C" w:rsidRDefault="000911BE" w:rsidP="00B86A05">
      <w:pPr>
        <w:rPr>
          <w:rFonts w:ascii="Times New Roman" w:hAnsi="Times New Roman"/>
          <w:lang w:val="en-NZ"/>
        </w:rPr>
      </w:pPr>
      <w:r>
        <w:rPr>
          <w:rFonts w:ascii="Times New Roman" w:hAnsi="Times New Roman"/>
          <w:lang w:val="en-NZ"/>
        </w:rPr>
        <w:t>24. Cytology Research Centre New Delhi. Annual Report, 1985-86. Indian Council of Medical Research, New Delhi.</w:t>
      </w:r>
    </w:p>
    <w:p w14:paraId="6D87DEF2" w14:textId="75E49251" w:rsidR="001D40BE" w:rsidRDefault="001D40BE" w:rsidP="00B86A05">
      <w:pPr>
        <w:rPr>
          <w:rFonts w:ascii="Times New Roman" w:hAnsi="Times New Roman" w:cs="Times New Roman"/>
        </w:rPr>
      </w:pPr>
    </w:p>
    <w:p w14:paraId="63AF76EC" w14:textId="38C21380" w:rsidR="001D40BE" w:rsidRDefault="000911BE" w:rsidP="00B86A05">
      <w:pPr>
        <w:rPr>
          <w:rFonts w:ascii="Times New Roman" w:hAnsi="Times New Roman" w:cs="Times New Roman"/>
        </w:rPr>
      </w:pPr>
      <w:r>
        <w:rPr>
          <w:rFonts w:ascii="Times New Roman" w:hAnsi="Times New Roman" w:cs="Times New Roman"/>
        </w:rPr>
        <w:t>25</w:t>
      </w:r>
      <w:r w:rsidR="001D40BE">
        <w:rPr>
          <w:rFonts w:ascii="Times New Roman" w:hAnsi="Times New Roman" w:cs="Times New Roman"/>
        </w:rPr>
        <w:t>. Wertheimer</w:t>
      </w:r>
      <w:r w:rsidR="00783C9F">
        <w:rPr>
          <w:rFonts w:ascii="Times New Roman" w:hAnsi="Times New Roman" w:cs="Times New Roman"/>
        </w:rPr>
        <w:t xml:space="preserve"> A. Rethinking the ethics of clinical research.</w:t>
      </w:r>
      <w:r w:rsidR="001D40BE">
        <w:rPr>
          <w:rFonts w:ascii="Times New Roman" w:hAnsi="Times New Roman" w:cs="Times New Roman"/>
        </w:rPr>
        <w:t xml:space="preserve"> </w:t>
      </w:r>
      <w:r w:rsidR="00783C9F">
        <w:rPr>
          <w:rFonts w:ascii="Times New Roman" w:hAnsi="Times New Roman" w:cs="Times New Roman"/>
        </w:rPr>
        <w:t>Oxford: Oxford University Press, 2011.</w:t>
      </w:r>
    </w:p>
    <w:p w14:paraId="33BAA5C9" w14:textId="3D0CA600" w:rsidR="00783C9F" w:rsidRDefault="000911BE" w:rsidP="00B86A05">
      <w:pPr>
        <w:rPr>
          <w:rFonts w:ascii="Times New Roman" w:hAnsi="Times New Roman" w:cs="Times New Roman"/>
        </w:rPr>
      </w:pPr>
      <w:r>
        <w:rPr>
          <w:rFonts w:ascii="Times New Roman" w:hAnsi="Times New Roman" w:cs="Times New Roman"/>
        </w:rPr>
        <w:t>26</w:t>
      </w:r>
      <w:r w:rsidR="00783C9F">
        <w:rPr>
          <w:rFonts w:ascii="Times New Roman" w:hAnsi="Times New Roman" w:cs="Times New Roman"/>
        </w:rPr>
        <w:t>. Farmer P, Campos NG. Rethinking medical ethics: a view from below. Developing World Bioethics 2004;4:17-41.</w:t>
      </w:r>
    </w:p>
    <w:p w14:paraId="29492C30" w14:textId="1C9761F1" w:rsidR="000911BE" w:rsidRDefault="000911BE" w:rsidP="00B86A05">
      <w:pPr>
        <w:rPr>
          <w:rFonts w:ascii="Times New Roman" w:hAnsi="Times New Roman" w:cs="Times New Roman"/>
        </w:rPr>
      </w:pPr>
      <w:r>
        <w:rPr>
          <w:rFonts w:ascii="Times New Roman" w:hAnsi="Times New Roman" w:cs="Times New Roman"/>
        </w:rPr>
        <w:t xml:space="preserve">27. </w:t>
      </w:r>
      <w:r w:rsidR="000B7539">
        <w:rPr>
          <w:rFonts w:ascii="Times New Roman" w:hAnsi="Times New Roman" w:cs="Times New Roman"/>
        </w:rPr>
        <w:t xml:space="preserve">Tharoor S. Inglorious Empire: What the British did to India. </w:t>
      </w:r>
      <w:r w:rsidR="00F1327F">
        <w:rPr>
          <w:rFonts w:ascii="Times New Roman" w:hAnsi="Times New Roman" w:cs="Times New Roman"/>
        </w:rPr>
        <w:t xml:space="preserve">London: </w:t>
      </w:r>
      <w:r w:rsidR="000B7539" w:rsidRPr="00F1327F">
        <w:rPr>
          <w:rFonts w:ascii="Times New Roman" w:hAnsi="Times New Roman" w:cs="Times New Roman"/>
        </w:rPr>
        <w:t>Hurst</w:t>
      </w:r>
      <w:r w:rsidR="00F1327F">
        <w:rPr>
          <w:rFonts w:ascii="Times New Roman" w:hAnsi="Times New Roman" w:cs="Times New Roman"/>
        </w:rPr>
        <w:t>, 2017. Q</w:t>
      </w:r>
      <w:r w:rsidR="000B7539">
        <w:rPr>
          <w:rFonts w:ascii="Times New Roman" w:hAnsi="Times New Roman" w:cs="Times New Roman"/>
        </w:rPr>
        <w:t>uoted in: Mount F, Umbrageousness. London Review of Books, 7 September 2017, 3-8.</w:t>
      </w:r>
    </w:p>
    <w:p w14:paraId="4B620DBD" w14:textId="6C0F8C54" w:rsidR="00104EAB" w:rsidRDefault="000B7539" w:rsidP="00B86A05">
      <w:pPr>
        <w:rPr>
          <w:rFonts w:ascii="Times New Roman" w:hAnsi="Times New Roman" w:cs="Times New Roman"/>
        </w:rPr>
      </w:pPr>
      <w:r>
        <w:rPr>
          <w:rFonts w:ascii="Times New Roman" w:hAnsi="Times New Roman" w:cs="Times New Roman"/>
        </w:rPr>
        <w:t>28</w:t>
      </w:r>
      <w:r w:rsidR="00783C9F">
        <w:rPr>
          <w:rFonts w:ascii="Times New Roman" w:hAnsi="Times New Roman" w:cs="Times New Roman"/>
        </w:rPr>
        <w:t>. Ehni H-J, Wiesing U. Research ethics for a globalised world: the revised CIOMS International Guidelines. Ind</w:t>
      </w:r>
      <w:r w:rsidR="00B62950">
        <w:rPr>
          <w:rFonts w:ascii="Times New Roman" w:hAnsi="Times New Roman" w:cs="Times New Roman"/>
        </w:rPr>
        <w:t>ian</w:t>
      </w:r>
      <w:r w:rsidR="00783C9F">
        <w:rPr>
          <w:rFonts w:ascii="Times New Roman" w:hAnsi="Times New Roman" w:cs="Times New Roman"/>
        </w:rPr>
        <w:t xml:space="preserve"> J Med</w:t>
      </w:r>
      <w:r w:rsidR="00B62950">
        <w:rPr>
          <w:rFonts w:ascii="Times New Roman" w:hAnsi="Times New Roman" w:cs="Times New Roman"/>
        </w:rPr>
        <w:t>ical</w:t>
      </w:r>
      <w:r w:rsidR="00783C9F">
        <w:rPr>
          <w:rFonts w:ascii="Times New Roman" w:hAnsi="Times New Roman" w:cs="Times New Roman"/>
        </w:rPr>
        <w:t xml:space="preserve"> Ethics 2017</w:t>
      </w:r>
      <w:r w:rsidR="00F1327F">
        <w:rPr>
          <w:rFonts w:ascii="Times New Roman" w:hAnsi="Times New Roman" w:cs="Times New Roman"/>
        </w:rPr>
        <w:t>;2:165-8</w:t>
      </w:r>
      <w:r w:rsidR="00783C9F">
        <w:rPr>
          <w:rFonts w:ascii="Times New Roman" w:hAnsi="Times New Roman" w:cs="Times New Roman"/>
        </w:rPr>
        <w:t xml:space="preserve"> </w:t>
      </w:r>
    </w:p>
    <w:p w14:paraId="08C760EA" w14:textId="55742E39" w:rsidR="00104EAB" w:rsidRDefault="000B7539" w:rsidP="00B86A05">
      <w:pPr>
        <w:rPr>
          <w:rFonts w:ascii="Times New Roman" w:hAnsi="Times New Roman" w:cs="Times New Roman"/>
        </w:rPr>
      </w:pPr>
      <w:r>
        <w:rPr>
          <w:rFonts w:ascii="Times New Roman" w:hAnsi="Times New Roman" w:cs="Times New Roman"/>
        </w:rPr>
        <w:t>29</w:t>
      </w:r>
      <w:r w:rsidR="00104EAB">
        <w:rPr>
          <w:rFonts w:ascii="Times New Roman" w:hAnsi="Times New Roman" w:cs="Times New Roman"/>
        </w:rPr>
        <w:t>. Satalkar</w:t>
      </w:r>
      <w:r w:rsidR="00B62950">
        <w:rPr>
          <w:rFonts w:ascii="Times New Roman" w:hAnsi="Times New Roman" w:cs="Times New Roman"/>
        </w:rPr>
        <w:t xml:space="preserve"> P. Lost opportunities.</w:t>
      </w:r>
      <w:r w:rsidR="00104EAB">
        <w:rPr>
          <w:rFonts w:ascii="Times New Roman" w:hAnsi="Times New Roman" w:cs="Times New Roman"/>
        </w:rPr>
        <w:t xml:space="preserve"> I</w:t>
      </w:r>
      <w:r w:rsidR="00B62950">
        <w:rPr>
          <w:rFonts w:ascii="Times New Roman" w:hAnsi="Times New Roman" w:cs="Times New Roman"/>
        </w:rPr>
        <w:t xml:space="preserve">ndian </w:t>
      </w:r>
      <w:r w:rsidR="00104EAB">
        <w:rPr>
          <w:rFonts w:ascii="Times New Roman" w:hAnsi="Times New Roman" w:cs="Times New Roman"/>
        </w:rPr>
        <w:t>J</w:t>
      </w:r>
      <w:r w:rsidR="00B62950">
        <w:rPr>
          <w:rFonts w:ascii="Times New Roman" w:hAnsi="Times New Roman" w:cs="Times New Roman"/>
        </w:rPr>
        <w:t xml:space="preserve"> </w:t>
      </w:r>
      <w:r w:rsidR="00104EAB">
        <w:rPr>
          <w:rFonts w:ascii="Times New Roman" w:hAnsi="Times New Roman" w:cs="Times New Roman"/>
        </w:rPr>
        <w:t>M</w:t>
      </w:r>
      <w:r w:rsidR="00B62950">
        <w:rPr>
          <w:rFonts w:ascii="Times New Roman" w:hAnsi="Times New Roman" w:cs="Times New Roman"/>
        </w:rPr>
        <w:t xml:space="preserve">edical </w:t>
      </w:r>
      <w:r w:rsidR="00104EAB">
        <w:rPr>
          <w:rFonts w:ascii="Times New Roman" w:hAnsi="Times New Roman" w:cs="Times New Roman"/>
        </w:rPr>
        <w:t>E</w:t>
      </w:r>
      <w:r w:rsidR="00B62950">
        <w:rPr>
          <w:rFonts w:ascii="Times New Roman" w:hAnsi="Times New Roman" w:cs="Times New Roman"/>
        </w:rPr>
        <w:t>thics</w:t>
      </w:r>
      <w:r w:rsidR="00104EAB">
        <w:rPr>
          <w:rFonts w:ascii="Times New Roman" w:hAnsi="Times New Roman" w:cs="Times New Roman"/>
        </w:rPr>
        <w:t xml:space="preserve"> 2012</w:t>
      </w:r>
      <w:r w:rsidR="00B62950">
        <w:rPr>
          <w:rFonts w:ascii="Times New Roman" w:hAnsi="Times New Roman" w:cs="Times New Roman"/>
        </w:rPr>
        <w:t>;9:53-6.</w:t>
      </w:r>
    </w:p>
    <w:p w14:paraId="4B4C2014" w14:textId="529C141D" w:rsidR="00104EAB" w:rsidRDefault="000B7539" w:rsidP="00B86A05">
      <w:pPr>
        <w:rPr>
          <w:rFonts w:ascii="Times New Roman" w:hAnsi="Times New Roman" w:cs="Times New Roman"/>
        </w:rPr>
      </w:pPr>
      <w:r>
        <w:rPr>
          <w:rFonts w:ascii="Times New Roman" w:hAnsi="Times New Roman" w:cs="Times New Roman"/>
        </w:rPr>
        <w:t>30</w:t>
      </w:r>
      <w:r w:rsidR="00104EAB">
        <w:rPr>
          <w:rFonts w:ascii="Times New Roman" w:hAnsi="Times New Roman" w:cs="Times New Roman"/>
        </w:rPr>
        <w:t xml:space="preserve"> Sri</w:t>
      </w:r>
      <w:r w:rsidR="00B62950">
        <w:rPr>
          <w:rFonts w:ascii="Times New Roman" w:hAnsi="Times New Roman" w:cs="Times New Roman"/>
        </w:rPr>
        <w:t xml:space="preserve"> BS. Knowledge vs ethics in clinical research in resource poor settings: a clinician’s perspective.</w:t>
      </w:r>
      <w:r w:rsidR="00104EAB">
        <w:rPr>
          <w:rFonts w:ascii="Times New Roman" w:hAnsi="Times New Roman" w:cs="Times New Roman"/>
        </w:rPr>
        <w:t xml:space="preserve"> I</w:t>
      </w:r>
      <w:r w:rsidR="00B62950">
        <w:rPr>
          <w:rFonts w:ascii="Times New Roman" w:hAnsi="Times New Roman" w:cs="Times New Roman"/>
        </w:rPr>
        <w:t xml:space="preserve">ndian </w:t>
      </w:r>
      <w:r w:rsidR="00104EAB">
        <w:rPr>
          <w:rFonts w:ascii="Times New Roman" w:hAnsi="Times New Roman" w:cs="Times New Roman"/>
        </w:rPr>
        <w:t>J</w:t>
      </w:r>
      <w:r w:rsidR="00B62950">
        <w:rPr>
          <w:rFonts w:ascii="Times New Roman" w:hAnsi="Times New Roman" w:cs="Times New Roman"/>
        </w:rPr>
        <w:t xml:space="preserve"> </w:t>
      </w:r>
      <w:r w:rsidR="00104EAB">
        <w:rPr>
          <w:rFonts w:ascii="Times New Roman" w:hAnsi="Times New Roman" w:cs="Times New Roman"/>
        </w:rPr>
        <w:t>M</w:t>
      </w:r>
      <w:r w:rsidR="00B62950">
        <w:rPr>
          <w:rFonts w:ascii="Times New Roman" w:hAnsi="Times New Roman" w:cs="Times New Roman"/>
        </w:rPr>
        <w:t xml:space="preserve">edical </w:t>
      </w:r>
      <w:r w:rsidR="00104EAB">
        <w:rPr>
          <w:rFonts w:ascii="Times New Roman" w:hAnsi="Times New Roman" w:cs="Times New Roman"/>
        </w:rPr>
        <w:t>E</w:t>
      </w:r>
      <w:r w:rsidR="00B62950">
        <w:rPr>
          <w:rFonts w:ascii="Times New Roman" w:hAnsi="Times New Roman" w:cs="Times New Roman"/>
        </w:rPr>
        <w:t>thics</w:t>
      </w:r>
      <w:r w:rsidR="00104EAB">
        <w:rPr>
          <w:rFonts w:ascii="Times New Roman" w:hAnsi="Times New Roman" w:cs="Times New Roman"/>
        </w:rPr>
        <w:t xml:space="preserve"> 2012</w:t>
      </w:r>
      <w:r w:rsidR="00B62950">
        <w:rPr>
          <w:rFonts w:ascii="Times New Roman" w:hAnsi="Times New Roman" w:cs="Times New Roman"/>
        </w:rPr>
        <w:t>;9:51-3.</w:t>
      </w:r>
    </w:p>
    <w:p w14:paraId="6A6199CF" w14:textId="24CCBEC3" w:rsidR="00B62950" w:rsidRDefault="000B7539" w:rsidP="00B86A05">
      <w:pPr>
        <w:rPr>
          <w:rFonts w:ascii="Times New Roman" w:hAnsi="Times New Roman" w:cs="Times New Roman"/>
          <w:lang w:val="en-US"/>
        </w:rPr>
      </w:pPr>
      <w:r>
        <w:rPr>
          <w:rFonts w:ascii="Times New Roman" w:hAnsi="Times New Roman" w:cs="Times New Roman"/>
        </w:rPr>
        <w:t>31</w:t>
      </w:r>
      <w:r w:rsidR="00197DBF">
        <w:rPr>
          <w:rFonts w:ascii="Times New Roman" w:hAnsi="Times New Roman" w:cs="Times New Roman"/>
        </w:rPr>
        <w:t>.</w:t>
      </w:r>
      <w:r w:rsidR="00B62950">
        <w:rPr>
          <w:rFonts w:ascii="Times New Roman" w:hAnsi="Times New Roman" w:cs="Times New Roman"/>
        </w:rPr>
        <w:t xml:space="preserve"> Paterson R. </w:t>
      </w:r>
      <w:r w:rsidR="00B62950" w:rsidRPr="00B62950">
        <w:rPr>
          <w:rFonts w:ascii="Times New Roman" w:hAnsi="Times New Roman" w:cs="Times New Roman"/>
          <w:lang w:val="en-US"/>
        </w:rPr>
        <w:t>The Patients' Complaints System In New Zealand</w:t>
      </w:r>
      <w:r w:rsidR="00B62950">
        <w:rPr>
          <w:rFonts w:ascii="Times New Roman" w:hAnsi="Times New Roman" w:cs="Times New Roman"/>
          <w:lang w:val="en-US"/>
        </w:rPr>
        <w:t>.</w:t>
      </w:r>
      <w:r w:rsidR="00B62950" w:rsidRPr="00B62950">
        <w:rPr>
          <w:rFonts w:ascii="Times New Roman" w:hAnsi="Times New Roman" w:cs="Times New Roman"/>
          <w:lang w:val="en-US"/>
        </w:rPr>
        <w:t xml:space="preserve"> </w:t>
      </w:r>
      <w:r w:rsidR="00B62950" w:rsidRPr="00B62950">
        <w:rPr>
          <w:rFonts w:ascii="Times New Roman" w:hAnsi="Times New Roman" w:cs="Times New Roman"/>
          <w:iCs/>
          <w:lang w:val="en-US"/>
        </w:rPr>
        <w:t>Health Affairs 2002</w:t>
      </w:r>
      <w:r w:rsidR="00B62950">
        <w:rPr>
          <w:rFonts w:ascii="Times New Roman" w:hAnsi="Times New Roman" w:cs="Times New Roman"/>
          <w:i/>
          <w:iCs/>
          <w:lang w:val="en-US"/>
        </w:rPr>
        <w:t>;</w:t>
      </w:r>
      <w:r w:rsidR="00B62950" w:rsidRPr="00B62950">
        <w:rPr>
          <w:rFonts w:ascii="Times New Roman" w:hAnsi="Times New Roman" w:cs="Times New Roman"/>
          <w:i/>
          <w:iCs/>
          <w:lang w:val="en-US"/>
        </w:rPr>
        <w:t xml:space="preserve"> </w:t>
      </w:r>
      <w:r w:rsidR="00B62950">
        <w:rPr>
          <w:rFonts w:ascii="Times New Roman" w:hAnsi="Times New Roman" w:cs="Times New Roman"/>
          <w:lang w:val="en-US"/>
        </w:rPr>
        <w:t>21</w:t>
      </w:r>
      <w:r w:rsidR="00B62950" w:rsidRPr="00B62950">
        <w:rPr>
          <w:rFonts w:ascii="Times New Roman" w:hAnsi="Times New Roman" w:cs="Times New Roman"/>
          <w:lang w:val="en-US"/>
        </w:rPr>
        <w:t>:70-79 </w:t>
      </w:r>
    </w:p>
    <w:p w14:paraId="37067DE1" w14:textId="373D237A" w:rsidR="00197DBF" w:rsidRDefault="00197DBF" w:rsidP="00B86A05">
      <w:pPr>
        <w:rPr>
          <w:ins w:id="23" w:author="Charlotte Paul" w:date="2017-11-09T11:40:00Z"/>
          <w:rFonts w:ascii="Times New Roman" w:hAnsi="Times New Roman" w:cs="Times New Roman"/>
          <w:lang w:val="en-US"/>
        </w:rPr>
      </w:pPr>
      <w:r>
        <w:rPr>
          <w:rFonts w:ascii="Times New Roman" w:hAnsi="Times New Roman" w:cs="Times New Roman"/>
          <w:lang w:val="en-US"/>
        </w:rPr>
        <w:t xml:space="preserve">32. Nie JB, Anderson L. Bioethics in New Zealand: A historical and sociological review. In: The Anals of Bioethics: Regional perspectives in bioethics, Peppin JF, Cherry MJ, eds. </w:t>
      </w:r>
      <w:r w:rsidR="00AD52CC">
        <w:rPr>
          <w:rFonts w:ascii="Times New Roman" w:hAnsi="Times New Roman" w:cs="Times New Roman"/>
          <w:lang w:val="en-US"/>
        </w:rPr>
        <w:t>Lisse: Swets &amp; Zeitlinger</w:t>
      </w:r>
      <w:r w:rsidR="0022196A">
        <w:rPr>
          <w:rFonts w:ascii="Times New Roman" w:hAnsi="Times New Roman" w:cs="Times New Roman"/>
          <w:lang w:val="en-US"/>
        </w:rPr>
        <w:t>, 2003.</w:t>
      </w:r>
    </w:p>
    <w:p w14:paraId="35F0DA4C" w14:textId="3EC9DDD0" w:rsidR="002A1657" w:rsidRPr="00B62950" w:rsidRDefault="002A1657" w:rsidP="00B86A05">
      <w:pPr>
        <w:rPr>
          <w:rFonts w:ascii="Times New Roman" w:hAnsi="Times New Roman" w:cs="Times New Roman"/>
          <w:lang w:val="en-US"/>
        </w:rPr>
      </w:pPr>
      <w:ins w:id="24" w:author="Charlotte Paul" w:date="2017-11-09T11:40:00Z">
        <w:r>
          <w:rPr>
            <w:rFonts w:ascii="Times New Roman" w:hAnsi="Times New Roman" w:cs="Times New Roman"/>
            <w:lang w:val="en-US"/>
          </w:rPr>
          <w:t>33</w:t>
        </w:r>
      </w:ins>
      <w:ins w:id="25" w:author="Charlotte Paul" w:date="2017-11-09T11:41:00Z">
        <w:r>
          <w:rPr>
            <w:rFonts w:ascii="Times New Roman" w:hAnsi="Times New Roman" w:cs="Times New Roman"/>
            <w:lang w:val="en-US"/>
          </w:rPr>
          <w:t>. Elliott C. What New Zealand’s ‘Unfortunate Experiment’ can teach us about medical abuse.</w:t>
        </w:r>
      </w:ins>
      <w:ins w:id="26" w:author="Charlotte Paul" w:date="2017-11-09T11:42:00Z">
        <w:r>
          <w:rPr>
            <w:rFonts w:ascii="Times New Roman" w:hAnsi="Times New Roman" w:cs="Times New Roman"/>
            <w:lang w:val="en-US"/>
          </w:rPr>
          <w:t xml:space="preserve"> Boston Review 6 November</w:t>
        </w:r>
      </w:ins>
      <w:ins w:id="27" w:author="Charlotte Paul" w:date="2017-11-09T11:43:00Z">
        <w:r>
          <w:rPr>
            <w:rFonts w:ascii="Times New Roman" w:hAnsi="Times New Roman" w:cs="Times New Roman"/>
            <w:lang w:val="en-US"/>
          </w:rPr>
          <w:t>,</w:t>
        </w:r>
      </w:ins>
      <w:ins w:id="28" w:author="Charlotte Paul" w:date="2017-11-09T11:42:00Z">
        <w:r>
          <w:rPr>
            <w:rFonts w:ascii="Times New Roman" w:hAnsi="Times New Roman" w:cs="Times New Roman"/>
            <w:lang w:val="en-US"/>
          </w:rPr>
          <w:t xml:space="preserve"> 2017</w:t>
        </w:r>
      </w:ins>
      <w:ins w:id="29" w:author="Charlotte Paul" w:date="2017-11-11T14:13:00Z">
        <w:r w:rsidR="002569EA">
          <w:rPr>
            <w:rFonts w:ascii="Times New Roman" w:hAnsi="Times New Roman" w:cs="Times New Roman"/>
            <w:lang w:val="en-US"/>
          </w:rPr>
          <w:t>, available at:</w:t>
        </w:r>
      </w:ins>
      <w:ins w:id="30" w:author="Charlotte Paul" w:date="2017-11-11T14:15:00Z">
        <w:r w:rsidR="00447DC4">
          <w:rPr>
            <w:rFonts w:ascii="Times New Roman" w:hAnsi="Times New Roman" w:cs="Times New Roman"/>
            <w:lang w:val="en-US"/>
          </w:rPr>
          <w:t xml:space="preserve"> </w:t>
        </w:r>
        <w:r w:rsidR="00447DC4" w:rsidRPr="00447DC4">
          <w:rPr>
            <w:rFonts w:ascii="Times New Roman" w:hAnsi="Times New Roman" w:cs="Times New Roman"/>
            <w:lang w:val="en-US"/>
          </w:rPr>
          <w:t>https://bostonreview.net/science-nature/carl-elliott-what-new-zealands-unfortunate-experiment-can-teach-us-about-medical-abuse</w:t>
        </w:r>
      </w:ins>
      <w:ins w:id="31" w:author="Charlotte Paul" w:date="2017-11-09T11:42:00Z">
        <w:r>
          <w:rPr>
            <w:rFonts w:ascii="Times New Roman" w:hAnsi="Times New Roman" w:cs="Times New Roman"/>
            <w:lang w:val="en-US"/>
          </w:rPr>
          <w:t xml:space="preserve"> </w:t>
        </w:r>
      </w:ins>
    </w:p>
    <w:p w14:paraId="20EA229B" w14:textId="5AD6D9AB" w:rsidR="00104EAB" w:rsidRDefault="00197DBF" w:rsidP="00B86A05">
      <w:pPr>
        <w:rPr>
          <w:rFonts w:ascii="Times New Roman" w:hAnsi="Times New Roman" w:cs="Times New Roman"/>
        </w:rPr>
      </w:pPr>
      <w:r>
        <w:rPr>
          <w:rFonts w:ascii="Times New Roman" w:hAnsi="Times New Roman" w:cs="Times New Roman"/>
        </w:rPr>
        <w:t>3</w:t>
      </w:r>
      <w:ins w:id="32" w:author="Charlotte Paul" w:date="2017-11-09T11:41:00Z">
        <w:r w:rsidR="002A1657">
          <w:rPr>
            <w:rFonts w:ascii="Times New Roman" w:hAnsi="Times New Roman" w:cs="Times New Roman"/>
          </w:rPr>
          <w:t>4</w:t>
        </w:r>
      </w:ins>
      <w:del w:id="33" w:author="Charlotte Paul" w:date="2017-11-09T11:41:00Z">
        <w:r w:rsidDel="002A1657">
          <w:rPr>
            <w:rFonts w:ascii="Times New Roman" w:hAnsi="Times New Roman" w:cs="Times New Roman"/>
          </w:rPr>
          <w:delText>3</w:delText>
        </w:r>
      </w:del>
      <w:r>
        <w:rPr>
          <w:rFonts w:ascii="Times New Roman" w:hAnsi="Times New Roman" w:cs="Times New Roman"/>
        </w:rPr>
        <w:t>.</w:t>
      </w:r>
      <w:r w:rsidR="00E37C8D">
        <w:rPr>
          <w:rFonts w:ascii="Times New Roman" w:hAnsi="Times New Roman" w:cs="Times New Roman"/>
        </w:rPr>
        <w:t xml:space="preserve"> Srinivasan S, Johari V, Jesani A. Cervical cancer screening in India. In: “Ethics dumping” – Paradigmatic case studies, Schroeder D, Cook LJ, Fenet S, Hirsch F, eds. A report for TRUST, 2016 available: </w:t>
      </w:r>
      <w:r w:rsidR="009B2977" w:rsidRPr="009B2977">
        <w:rPr>
          <w:rFonts w:ascii="Times New Roman" w:hAnsi="Times New Roman" w:cs="Times New Roman"/>
        </w:rPr>
        <w:t>http://trust-project.eu/wp-content/uploads/2016/03/TRUST-664771-Paradigmatic-Case-Studies-WP1-Final.pdf</w:t>
      </w:r>
    </w:p>
    <w:p w14:paraId="17A15CBA" w14:textId="77777777" w:rsidR="006E62EF" w:rsidRPr="002F39BF" w:rsidRDefault="006E62EF" w:rsidP="00B86A05">
      <w:pPr>
        <w:rPr>
          <w:rFonts w:ascii="Times New Roman" w:hAnsi="Times New Roman" w:cs="Times New Roman"/>
        </w:rPr>
      </w:pPr>
    </w:p>
    <w:sectPr w:rsidR="006E62EF" w:rsidRPr="002F39BF" w:rsidSect="00D11C29">
      <w:footerReference w:type="even" r:id="rId9"/>
      <w:footerReference w:type="default" r:id="rId10"/>
      <w:pgSz w:w="11900" w:h="1682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5F403" w14:textId="77777777" w:rsidR="00C95D6D" w:rsidRDefault="00C95D6D">
      <w:r>
        <w:separator/>
      </w:r>
    </w:p>
  </w:endnote>
  <w:endnote w:type="continuationSeparator" w:id="0">
    <w:p w14:paraId="2DDB59CC" w14:textId="77777777" w:rsidR="00C95D6D" w:rsidRDefault="00C9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7E3C" w14:textId="77777777" w:rsidR="00C95D6D" w:rsidRDefault="00C95D6D" w:rsidP="006945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355B9BD" w14:textId="77777777" w:rsidR="00C95D6D" w:rsidRDefault="00C95D6D" w:rsidP="0069457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0C5D9" w14:textId="77777777" w:rsidR="00C95D6D" w:rsidRDefault="00C95D6D" w:rsidP="006945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22E">
      <w:rPr>
        <w:rStyle w:val="PageNumber"/>
        <w:noProof/>
      </w:rPr>
      <w:t>1</w:t>
    </w:r>
    <w:r>
      <w:rPr>
        <w:rStyle w:val="PageNumber"/>
      </w:rPr>
      <w:fldChar w:fldCharType="end"/>
    </w:r>
  </w:p>
  <w:p w14:paraId="302323D3" w14:textId="77777777" w:rsidR="00C95D6D" w:rsidRDefault="00C95D6D" w:rsidP="006945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0185B" w14:textId="77777777" w:rsidR="00C95D6D" w:rsidRDefault="00C95D6D">
      <w:r>
        <w:separator/>
      </w:r>
    </w:p>
  </w:footnote>
  <w:footnote w:type="continuationSeparator" w:id="0">
    <w:p w14:paraId="0EEC7822" w14:textId="77777777" w:rsidR="00C95D6D" w:rsidRDefault="00C95D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E75"/>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3357CA3"/>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8BC6540"/>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3AC07FF"/>
    <w:multiLevelType w:val="hybridMultilevel"/>
    <w:tmpl w:val="53C06934"/>
    <w:lvl w:ilvl="0" w:tplc="C91CD0BE">
      <w:start w:val="1"/>
      <w:numFmt w:val="decimal"/>
      <w:lvlText w:val="%1."/>
      <w:lvlJc w:val="left"/>
      <w:pPr>
        <w:ind w:left="960" w:hanging="60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55"/>
    <w:rsid w:val="00027837"/>
    <w:rsid w:val="000370A5"/>
    <w:rsid w:val="000676B1"/>
    <w:rsid w:val="00070257"/>
    <w:rsid w:val="00085464"/>
    <w:rsid w:val="000911BE"/>
    <w:rsid w:val="000A6CEF"/>
    <w:rsid w:val="000B7539"/>
    <w:rsid w:val="000C03CB"/>
    <w:rsid w:val="00104EAB"/>
    <w:rsid w:val="0014580F"/>
    <w:rsid w:val="001568A9"/>
    <w:rsid w:val="00161FB3"/>
    <w:rsid w:val="001640DA"/>
    <w:rsid w:val="0017695D"/>
    <w:rsid w:val="001963CD"/>
    <w:rsid w:val="00197DBF"/>
    <w:rsid w:val="001B122E"/>
    <w:rsid w:val="001D07AC"/>
    <w:rsid w:val="001D40BE"/>
    <w:rsid w:val="001D727D"/>
    <w:rsid w:val="0021757E"/>
    <w:rsid w:val="0022196A"/>
    <w:rsid w:val="002569EA"/>
    <w:rsid w:val="002A1657"/>
    <w:rsid w:val="002A6C98"/>
    <w:rsid w:val="002F39BF"/>
    <w:rsid w:val="00301EB3"/>
    <w:rsid w:val="00346F62"/>
    <w:rsid w:val="003505D3"/>
    <w:rsid w:val="00367053"/>
    <w:rsid w:val="003670A5"/>
    <w:rsid w:val="003672A9"/>
    <w:rsid w:val="003E3D11"/>
    <w:rsid w:val="00412A89"/>
    <w:rsid w:val="00423858"/>
    <w:rsid w:val="00433F4D"/>
    <w:rsid w:val="00447DC4"/>
    <w:rsid w:val="00454A6B"/>
    <w:rsid w:val="00456BAF"/>
    <w:rsid w:val="00457B55"/>
    <w:rsid w:val="004A47E7"/>
    <w:rsid w:val="004A6843"/>
    <w:rsid w:val="004E7517"/>
    <w:rsid w:val="00520BDB"/>
    <w:rsid w:val="00575192"/>
    <w:rsid w:val="00575782"/>
    <w:rsid w:val="005A3EB5"/>
    <w:rsid w:val="005A46EE"/>
    <w:rsid w:val="00603C20"/>
    <w:rsid w:val="006053A5"/>
    <w:rsid w:val="00605514"/>
    <w:rsid w:val="00641C39"/>
    <w:rsid w:val="00654355"/>
    <w:rsid w:val="006760AC"/>
    <w:rsid w:val="00676A4B"/>
    <w:rsid w:val="00681F6C"/>
    <w:rsid w:val="0069457C"/>
    <w:rsid w:val="006E433D"/>
    <w:rsid w:val="006E54A7"/>
    <w:rsid w:val="006E62EF"/>
    <w:rsid w:val="0070009A"/>
    <w:rsid w:val="00756ED1"/>
    <w:rsid w:val="00761B48"/>
    <w:rsid w:val="00777FE8"/>
    <w:rsid w:val="00783C9F"/>
    <w:rsid w:val="007C14FA"/>
    <w:rsid w:val="007C481F"/>
    <w:rsid w:val="007D5DA6"/>
    <w:rsid w:val="007D7CFE"/>
    <w:rsid w:val="007F53C2"/>
    <w:rsid w:val="0080371C"/>
    <w:rsid w:val="008653BC"/>
    <w:rsid w:val="008D6C42"/>
    <w:rsid w:val="008F520C"/>
    <w:rsid w:val="008F789A"/>
    <w:rsid w:val="00911154"/>
    <w:rsid w:val="009452FA"/>
    <w:rsid w:val="0096449F"/>
    <w:rsid w:val="00973B12"/>
    <w:rsid w:val="009B2537"/>
    <w:rsid w:val="009B2977"/>
    <w:rsid w:val="009D5306"/>
    <w:rsid w:val="00AD47EA"/>
    <w:rsid w:val="00AD52CC"/>
    <w:rsid w:val="00B071B8"/>
    <w:rsid w:val="00B545F6"/>
    <w:rsid w:val="00B62950"/>
    <w:rsid w:val="00B726D0"/>
    <w:rsid w:val="00B86A05"/>
    <w:rsid w:val="00B93A3E"/>
    <w:rsid w:val="00BC4668"/>
    <w:rsid w:val="00C025EB"/>
    <w:rsid w:val="00C25A83"/>
    <w:rsid w:val="00C379B3"/>
    <w:rsid w:val="00C41E72"/>
    <w:rsid w:val="00C82379"/>
    <w:rsid w:val="00C83ED8"/>
    <w:rsid w:val="00C93651"/>
    <w:rsid w:val="00C95D6D"/>
    <w:rsid w:val="00CC6440"/>
    <w:rsid w:val="00CF5A9F"/>
    <w:rsid w:val="00D0709F"/>
    <w:rsid w:val="00D11C29"/>
    <w:rsid w:val="00D251E8"/>
    <w:rsid w:val="00D53B79"/>
    <w:rsid w:val="00D81F89"/>
    <w:rsid w:val="00DB1B18"/>
    <w:rsid w:val="00DB35A3"/>
    <w:rsid w:val="00DD1835"/>
    <w:rsid w:val="00E03D38"/>
    <w:rsid w:val="00E114E8"/>
    <w:rsid w:val="00E17340"/>
    <w:rsid w:val="00E250B4"/>
    <w:rsid w:val="00E3357C"/>
    <w:rsid w:val="00E37C8D"/>
    <w:rsid w:val="00E44B24"/>
    <w:rsid w:val="00E660DE"/>
    <w:rsid w:val="00E77FAE"/>
    <w:rsid w:val="00E845C7"/>
    <w:rsid w:val="00E85F48"/>
    <w:rsid w:val="00EA3F6B"/>
    <w:rsid w:val="00EA4947"/>
    <w:rsid w:val="00ED30AB"/>
    <w:rsid w:val="00F1327F"/>
    <w:rsid w:val="00F26E32"/>
    <w:rsid w:val="00F8157F"/>
    <w:rsid w:val="00F86C7A"/>
    <w:rsid w:val="00FB5CF8"/>
    <w:rsid w:val="00FC34B2"/>
    <w:rsid w:val="00FF5311"/>
    <w:rsid w:val="00FF56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5E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5"/>
    <w:rPr>
      <w:lang w:val="en-GB"/>
    </w:rPr>
  </w:style>
  <w:style w:type="paragraph" w:styleId="Heading1">
    <w:name w:val="heading 1"/>
    <w:basedOn w:val="Normal"/>
    <w:next w:val="Normal"/>
    <w:link w:val="Heading1Char"/>
    <w:uiPriority w:val="9"/>
    <w:qFormat/>
    <w:rsid w:val="007C48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B55"/>
    <w:pPr>
      <w:tabs>
        <w:tab w:val="center" w:pos="4320"/>
        <w:tab w:val="right" w:pos="8640"/>
      </w:tabs>
    </w:pPr>
  </w:style>
  <w:style w:type="character" w:customStyle="1" w:styleId="FooterChar">
    <w:name w:val="Footer Char"/>
    <w:basedOn w:val="DefaultParagraphFont"/>
    <w:link w:val="Footer"/>
    <w:uiPriority w:val="99"/>
    <w:rsid w:val="00457B55"/>
    <w:rPr>
      <w:sz w:val="24"/>
      <w:lang w:val="en-GB"/>
    </w:rPr>
  </w:style>
  <w:style w:type="character" w:styleId="PageNumber">
    <w:name w:val="page number"/>
    <w:basedOn w:val="DefaultParagraphFont"/>
    <w:uiPriority w:val="99"/>
    <w:semiHidden/>
    <w:unhideWhenUsed/>
    <w:rsid w:val="00457B55"/>
  </w:style>
  <w:style w:type="paragraph" w:styleId="BalloonText">
    <w:name w:val="Balloon Text"/>
    <w:basedOn w:val="Normal"/>
    <w:link w:val="BalloonTextChar"/>
    <w:uiPriority w:val="99"/>
    <w:semiHidden/>
    <w:unhideWhenUsed/>
    <w:rsid w:val="003672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2A9"/>
    <w:rPr>
      <w:rFonts w:ascii="Lucida Grande" w:hAnsi="Lucida Grande"/>
      <w:sz w:val="18"/>
      <w:szCs w:val="18"/>
      <w:lang w:val="en-GB"/>
    </w:rPr>
  </w:style>
  <w:style w:type="character" w:styleId="CommentReference">
    <w:name w:val="annotation reference"/>
    <w:basedOn w:val="DefaultParagraphFont"/>
    <w:uiPriority w:val="99"/>
    <w:semiHidden/>
    <w:unhideWhenUsed/>
    <w:rsid w:val="003672A9"/>
    <w:rPr>
      <w:sz w:val="18"/>
      <w:szCs w:val="18"/>
    </w:rPr>
  </w:style>
  <w:style w:type="paragraph" w:styleId="CommentText">
    <w:name w:val="annotation text"/>
    <w:basedOn w:val="Normal"/>
    <w:link w:val="CommentTextChar"/>
    <w:uiPriority w:val="99"/>
    <w:semiHidden/>
    <w:unhideWhenUsed/>
    <w:rsid w:val="003672A9"/>
  </w:style>
  <w:style w:type="character" w:customStyle="1" w:styleId="CommentTextChar">
    <w:name w:val="Comment Text Char"/>
    <w:basedOn w:val="DefaultParagraphFont"/>
    <w:link w:val="CommentText"/>
    <w:uiPriority w:val="99"/>
    <w:semiHidden/>
    <w:rsid w:val="003672A9"/>
    <w:rPr>
      <w:sz w:val="24"/>
      <w:szCs w:val="24"/>
      <w:lang w:val="en-GB"/>
    </w:rPr>
  </w:style>
  <w:style w:type="paragraph" w:styleId="CommentSubject">
    <w:name w:val="annotation subject"/>
    <w:basedOn w:val="CommentText"/>
    <w:next w:val="CommentText"/>
    <w:link w:val="CommentSubjectChar"/>
    <w:uiPriority w:val="99"/>
    <w:semiHidden/>
    <w:unhideWhenUsed/>
    <w:rsid w:val="003672A9"/>
    <w:rPr>
      <w:b/>
      <w:bCs/>
      <w:sz w:val="20"/>
      <w:szCs w:val="20"/>
    </w:rPr>
  </w:style>
  <w:style w:type="character" w:customStyle="1" w:styleId="CommentSubjectChar">
    <w:name w:val="Comment Subject Char"/>
    <w:basedOn w:val="CommentTextChar"/>
    <w:link w:val="CommentSubject"/>
    <w:uiPriority w:val="99"/>
    <w:semiHidden/>
    <w:rsid w:val="003672A9"/>
    <w:rPr>
      <w:b/>
      <w:bCs/>
      <w:sz w:val="24"/>
      <w:szCs w:val="24"/>
      <w:lang w:val="en-GB"/>
    </w:rPr>
  </w:style>
  <w:style w:type="character" w:customStyle="1" w:styleId="apple-converted-space">
    <w:name w:val="apple-converted-space"/>
    <w:basedOn w:val="DefaultParagraphFont"/>
    <w:rsid w:val="009D5306"/>
  </w:style>
  <w:style w:type="character" w:styleId="Strong">
    <w:name w:val="Strong"/>
    <w:basedOn w:val="DefaultParagraphFont"/>
    <w:uiPriority w:val="22"/>
    <w:qFormat/>
    <w:rsid w:val="009D5306"/>
    <w:rPr>
      <w:b/>
      <w:bCs/>
    </w:rPr>
  </w:style>
  <w:style w:type="character" w:styleId="Hyperlink">
    <w:name w:val="Hyperlink"/>
    <w:basedOn w:val="DefaultParagraphFont"/>
    <w:uiPriority w:val="99"/>
    <w:unhideWhenUsed/>
    <w:rsid w:val="009D5306"/>
    <w:rPr>
      <w:color w:val="0000FF"/>
      <w:u w:val="single"/>
    </w:rPr>
  </w:style>
  <w:style w:type="paragraph" w:styleId="ListParagraph">
    <w:name w:val="List Paragraph"/>
    <w:basedOn w:val="Normal"/>
    <w:uiPriority w:val="34"/>
    <w:qFormat/>
    <w:rsid w:val="004A6843"/>
    <w:pPr>
      <w:ind w:left="720"/>
      <w:contextualSpacing/>
    </w:pPr>
    <w:rPr>
      <w:rFonts w:ascii="Cambria" w:eastAsia="MS Mincho" w:hAnsi="Cambria" w:cs="Times New Roman"/>
    </w:rPr>
  </w:style>
  <w:style w:type="character" w:customStyle="1" w:styleId="Heading1Char">
    <w:name w:val="Heading 1 Char"/>
    <w:basedOn w:val="DefaultParagraphFont"/>
    <w:link w:val="Heading1"/>
    <w:uiPriority w:val="9"/>
    <w:rsid w:val="007C481F"/>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55"/>
    <w:rPr>
      <w:lang w:val="en-GB"/>
    </w:rPr>
  </w:style>
  <w:style w:type="paragraph" w:styleId="Heading1">
    <w:name w:val="heading 1"/>
    <w:basedOn w:val="Normal"/>
    <w:next w:val="Normal"/>
    <w:link w:val="Heading1Char"/>
    <w:uiPriority w:val="9"/>
    <w:qFormat/>
    <w:rsid w:val="007C48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7B55"/>
    <w:pPr>
      <w:tabs>
        <w:tab w:val="center" w:pos="4320"/>
        <w:tab w:val="right" w:pos="8640"/>
      </w:tabs>
    </w:pPr>
  </w:style>
  <w:style w:type="character" w:customStyle="1" w:styleId="FooterChar">
    <w:name w:val="Footer Char"/>
    <w:basedOn w:val="DefaultParagraphFont"/>
    <w:link w:val="Footer"/>
    <w:uiPriority w:val="99"/>
    <w:rsid w:val="00457B55"/>
    <w:rPr>
      <w:sz w:val="24"/>
      <w:lang w:val="en-GB"/>
    </w:rPr>
  </w:style>
  <w:style w:type="character" w:styleId="PageNumber">
    <w:name w:val="page number"/>
    <w:basedOn w:val="DefaultParagraphFont"/>
    <w:uiPriority w:val="99"/>
    <w:semiHidden/>
    <w:unhideWhenUsed/>
    <w:rsid w:val="00457B55"/>
  </w:style>
  <w:style w:type="paragraph" w:styleId="BalloonText">
    <w:name w:val="Balloon Text"/>
    <w:basedOn w:val="Normal"/>
    <w:link w:val="BalloonTextChar"/>
    <w:uiPriority w:val="99"/>
    <w:semiHidden/>
    <w:unhideWhenUsed/>
    <w:rsid w:val="003672A9"/>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2A9"/>
    <w:rPr>
      <w:rFonts w:ascii="Lucida Grande" w:hAnsi="Lucida Grande"/>
      <w:sz w:val="18"/>
      <w:szCs w:val="18"/>
      <w:lang w:val="en-GB"/>
    </w:rPr>
  </w:style>
  <w:style w:type="character" w:styleId="CommentReference">
    <w:name w:val="annotation reference"/>
    <w:basedOn w:val="DefaultParagraphFont"/>
    <w:uiPriority w:val="99"/>
    <w:semiHidden/>
    <w:unhideWhenUsed/>
    <w:rsid w:val="003672A9"/>
    <w:rPr>
      <w:sz w:val="18"/>
      <w:szCs w:val="18"/>
    </w:rPr>
  </w:style>
  <w:style w:type="paragraph" w:styleId="CommentText">
    <w:name w:val="annotation text"/>
    <w:basedOn w:val="Normal"/>
    <w:link w:val="CommentTextChar"/>
    <w:uiPriority w:val="99"/>
    <w:semiHidden/>
    <w:unhideWhenUsed/>
    <w:rsid w:val="003672A9"/>
  </w:style>
  <w:style w:type="character" w:customStyle="1" w:styleId="CommentTextChar">
    <w:name w:val="Comment Text Char"/>
    <w:basedOn w:val="DefaultParagraphFont"/>
    <w:link w:val="CommentText"/>
    <w:uiPriority w:val="99"/>
    <w:semiHidden/>
    <w:rsid w:val="003672A9"/>
    <w:rPr>
      <w:sz w:val="24"/>
      <w:szCs w:val="24"/>
      <w:lang w:val="en-GB"/>
    </w:rPr>
  </w:style>
  <w:style w:type="paragraph" w:styleId="CommentSubject">
    <w:name w:val="annotation subject"/>
    <w:basedOn w:val="CommentText"/>
    <w:next w:val="CommentText"/>
    <w:link w:val="CommentSubjectChar"/>
    <w:uiPriority w:val="99"/>
    <w:semiHidden/>
    <w:unhideWhenUsed/>
    <w:rsid w:val="003672A9"/>
    <w:rPr>
      <w:b/>
      <w:bCs/>
      <w:sz w:val="20"/>
      <w:szCs w:val="20"/>
    </w:rPr>
  </w:style>
  <w:style w:type="character" w:customStyle="1" w:styleId="CommentSubjectChar">
    <w:name w:val="Comment Subject Char"/>
    <w:basedOn w:val="CommentTextChar"/>
    <w:link w:val="CommentSubject"/>
    <w:uiPriority w:val="99"/>
    <w:semiHidden/>
    <w:rsid w:val="003672A9"/>
    <w:rPr>
      <w:b/>
      <w:bCs/>
      <w:sz w:val="24"/>
      <w:szCs w:val="24"/>
      <w:lang w:val="en-GB"/>
    </w:rPr>
  </w:style>
  <w:style w:type="character" w:customStyle="1" w:styleId="apple-converted-space">
    <w:name w:val="apple-converted-space"/>
    <w:basedOn w:val="DefaultParagraphFont"/>
    <w:rsid w:val="009D5306"/>
  </w:style>
  <w:style w:type="character" w:styleId="Strong">
    <w:name w:val="Strong"/>
    <w:basedOn w:val="DefaultParagraphFont"/>
    <w:uiPriority w:val="22"/>
    <w:qFormat/>
    <w:rsid w:val="009D5306"/>
    <w:rPr>
      <w:b/>
      <w:bCs/>
    </w:rPr>
  </w:style>
  <w:style w:type="character" w:styleId="Hyperlink">
    <w:name w:val="Hyperlink"/>
    <w:basedOn w:val="DefaultParagraphFont"/>
    <w:uiPriority w:val="99"/>
    <w:unhideWhenUsed/>
    <w:rsid w:val="009D5306"/>
    <w:rPr>
      <w:color w:val="0000FF"/>
      <w:u w:val="single"/>
    </w:rPr>
  </w:style>
  <w:style w:type="paragraph" w:styleId="ListParagraph">
    <w:name w:val="List Paragraph"/>
    <w:basedOn w:val="Normal"/>
    <w:uiPriority w:val="34"/>
    <w:qFormat/>
    <w:rsid w:val="004A6843"/>
    <w:pPr>
      <w:ind w:left="720"/>
      <w:contextualSpacing/>
    </w:pPr>
    <w:rPr>
      <w:rFonts w:ascii="Cambria" w:eastAsia="MS Mincho" w:hAnsi="Cambria" w:cs="Times New Roman"/>
    </w:rPr>
  </w:style>
  <w:style w:type="character" w:customStyle="1" w:styleId="Heading1Char">
    <w:name w:val="Heading 1 Char"/>
    <w:basedOn w:val="DefaultParagraphFont"/>
    <w:link w:val="Heading1"/>
    <w:uiPriority w:val="9"/>
    <w:rsid w:val="007C481F"/>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79793">
      <w:bodyDiv w:val="1"/>
      <w:marLeft w:val="0"/>
      <w:marRight w:val="0"/>
      <w:marTop w:val="0"/>
      <w:marBottom w:val="0"/>
      <w:divBdr>
        <w:top w:val="none" w:sz="0" w:space="0" w:color="auto"/>
        <w:left w:val="none" w:sz="0" w:space="0" w:color="auto"/>
        <w:bottom w:val="none" w:sz="0" w:space="0" w:color="auto"/>
        <w:right w:val="none" w:sz="0" w:space="0" w:color="auto"/>
      </w:divBdr>
    </w:div>
    <w:div w:id="794982290">
      <w:bodyDiv w:val="1"/>
      <w:marLeft w:val="0"/>
      <w:marRight w:val="0"/>
      <w:marTop w:val="0"/>
      <w:marBottom w:val="0"/>
      <w:divBdr>
        <w:top w:val="none" w:sz="0" w:space="0" w:color="auto"/>
        <w:left w:val="none" w:sz="0" w:space="0" w:color="auto"/>
        <w:bottom w:val="none" w:sz="0" w:space="0" w:color="auto"/>
        <w:right w:val="none" w:sz="0" w:space="0" w:color="auto"/>
      </w:divBdr>
      <w:divsChild>
        <w:div w:id="1413426255">
          <w:marLeft w:val="0"/>
          <w:marRight w:val="0"/>
          <w:marTop w:val="0"/>
          <w:marBottom w:val="0"/>
          <w:divBdr>
            <w:top w:val="none" w:sz="0" w:space="0" w:color="auto"/>
            <w:left w:val="none" w:sz="0" w:space="0" w:color="auto"/>
            <w:bottom w:val="none" w:sz="0" w:space="0" w:color="auto"/>
            <w:right w:val="none" w:sz="0" w:space="0" w:color="auto"/>
          </w:divBdr>
        </w:div>
        <w:div w:id="1781024400">
          <w:marLeft w:val="0"/>
          <w:marRight w:val="0"/>
          <w:marTop w:val="0"/>
          <w:marBottom w:val="0"/>
          <w:divBdr>
            <w:top w:val="none" w:sz="0" w:space="0" w:color="auto"/>
            <w:left w:val="none" w:sz="0" w:space="0" w:color="auto"/>
            <w:bottom w:val="none" w:sz="0" w:space="0" w:color="auto"/>
            <w:right w:val="none" w:sz="0" w:space="0" w:color="auto"/>
          </w:divBdr>
        </w:div>
      </w:divsChild>
    </w:div>
    <w:div w:id="1413047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otte.paul@otago.ac.nz"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5218</Words>
  <Characters>29743</Characters>
  <Application>Microsoft Office Word</Application>
  <DocSecurity>0</DocSecurity>
  <Lines>247</Lines>
  <Paragraphs>69</Paragraphs>
  <ScaleCrop>false</ScaleCrop>
  <Company>PSM</Company>
  <LinksUpToDate>false</LinksUpToDate>
  <CharactersWithSpaces>34892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Paul</dc:creator>
  <cp:lastModifiedBy>Admin</cp:lastModifiedBy>
  <cp:revision>2</cp:revision>
  <cp:lastPrinted>2017-09-16T23:02:00Z</cp:lastPrinted>
  <dcterms:created xsi:type="dcterms:W3CDTF">2017-11-12T16:28:00Z</dcterms:created>
  <dcterms:modified xsi:type="dcterms:W3CDTF">2017-11-12T16:28:00Z</dcterms:modified>
</cp:coreProperties>
</file>