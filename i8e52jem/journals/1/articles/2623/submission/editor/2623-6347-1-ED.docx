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DC3DC1" w14:textId="77777777" w:rsidR="00B17A00" w:rsidRDefault="00B17A00" w:rsidP="00FB15C6">
      <w:pPr>
        <w:autoSpaceDE w:val="0"/>
        <w:autoSpaceDN w:val="0"/>
        <w:adjustRightInd w:val="0"/>
        <w:spacing w:after="0" w:line="360" w:lineRule="auto"/>
        <w:jc w:val="both"/>
        <w:rPr>
          <w:rFonts w:ascii="Times New Roman" w:hAnsi="Times New Roman" w:cs="Times New Roman"/>
          <w:b/>
        </w:rPr>
      </w:pPr>
      <w:r>
        <w:rPr>
          <w:rFonts w:ascii="Times New Roman" w:hAnsi="Times New Roman" w:cs="Times New Roman"/>
          <w:b/>
        </w:rPr>
        <w:t>Title</w:t>
      </w:r>
    </w:p>
    <w:p w14:paraId="3D39C033" w14:textId="77777777" w:rsidR="00B17A00" w:rsidRDefault="00B17A00" w:rsidP="00FB15C6">
      <w:pPr>
        <w:autoSpaceDE w:val="0"/>
        <w:autoSpaceDN w:val="0"/>
        <w:adjustRightInd w:val="0"/>
        <w:spacing w:after="0" w:line="360" w:lineRule="auto"/>
        <w:jc w:val="both"/>
        <w:rPr>
          <w:rFonts w:ascii="Times New Roman" w:hAnsi="Times New Roman" w:cs="Times New Roman"/>
          <w:b/>
        </w:rPr>
      </w:pPr>
      <w:r>
        <w:rPr>
          <w:rFonts w:ascii="Times New Roman" w:hAnsi="Times New Roman" w:cs="Times New Roman"/>
          <w:b/>
        </w:rPr>
        <w:t>A</w:t>
      </w:r>
      <w:r w:rsidRPr="00FB15C6">
        <w:rPr>
          <w:rFonts w:ascii="Times New Roman" w:hAnsi="Times New Roman" w:cs="Times New Roman"/>
          <w:b/>
        </w:rPr>
        <w:t>udio-video info</w:t>
      </w:r>
      <w:r>
        <w:rPr>
          <w:rFonts w:ascii="Times New Roman" w:hAnsi="Times New Roman" w:cs="Times New Roman"/>
          <w:b/>
        </w:rPr>
        <w:t>rmed consent process in vaccine</w:t>
      </w:r>
      <w:r w:rsidRPr="00FB15C6">
        <w:rPr>
          <w:rFonts w:ascii="Times New Roman" w:hAnsi="Times New Roman" w:cs="Times New Roman"/>
          <w:b/>
        </w:rPr>
        <w:t xml:space="preserve"> trials</w:t>
      </w:r>
      <w:r>
        <w:rPr>
          <w:rFonts w:ascii="Times New Roman" w:hAnsi="Times New Roman" w:cs="Times New Roman"/>
          <w:b/>
        </w:rPr>
        <w:t>: Experience from North India</w:t>
      </w:r>
    </w:p>
    <w:p w14:paraId="6B8F4003" w14:textId="77777777" w:rsidR="00352DF0" w:rsidRDefault="00352DF0" w:rsidP="00FB15C6">
      <w:pPr>
        <w:autoSpaceDE w:val="0"/>
        <w:autoSpaceDN w:val="0"/>
        <w:adjustRightInd w:val="0"/>
        <w:spacing w:after="0" w:line="360" w:lineRule="auto"/>
        <w:jc w:val="both"/>
        <w:rPr>
          <w:rFonts w:ascii="Times New Roman" w:hAnsi="Times New Roman" w:cs="Times New Roman"/>
          <w:b/>
        </w:rPr>
      </w:pPr>
    </w:p>
    <w:p w14:paraId="7197AAF9" w14:textId="77777777" w:rsidR="00B17A00" w:rsidRDefault="00352DF0" w:rsidP="00FB15C6">
      <w:pPr>
        <w:autoSpaceDE w:val="0"/>
        <w:autoSpaceDN w:val="0"/>
        <w:adjustRightInd w:val="0"/>
        <w:spacing w:after="0" w:line="360" w:lineRule="auto"/>
        <w:jc w:val="both"/>
        <w:rPr>
          <w:rFonts w:ascii="Times New Roman" w:hAnsi="Times New Roman" w:cs="Times New Roman"/>
          <w:b/>
        </w:rPr>
      </w:pPr>
      <w:r>
        <w:rPr>
          <w:rFonts w:ascii="Times New Roman" w:hAnsi="Times New Roman" w:cs="Times New Roman"/>
          <w:b/>
        </w:rPr>
        <w:t>Name</w:t>
      </w:r>
      <w:r w:rsidR="003329E2">
        <w:rPr>
          <w:rFonts w:ascii="Times New Roman" w:hAnsi="Times New Roman" w:cs="Times New Roman"/>
          <w:b/>
        </w:rPr>
        <w:t>s</w:t>
      </w:r>
      <w:r>
        <w:rPr>
          <w:rFonts w:ascii="Times New Roman" w:hAnsi="Times New Roman" w:cs="Times New Roman"/>
          <w:b/>
        </w:rPr>
        <w:t xml:space="preserve"> and details of the authors</w:t>
      </w:r>
    </w:p>
    <w:p w14:paraId="62870445" w14:textId="18BA84EC" w:rsidR="00352DF0" w:rsidRPr="00352DF0" w:rsidRDefault="00352DF0" w:rsidP="00A7416F">
      <w:pPr>
        <w:autoSpaceDE w:val="0"/>
        <w:autoSpaceDN w:val="0"/>
        <w:adjustRightInd w:val="0"/>
        <w:spacing w:after="0" w:line="240" w:lineRule="auto"/>
        <w:jc w:val="both"/>
        <w:rPr>
          <w:rFonts w:ascii="Times New Roman" w:hAnsi="Times New Roman" w:cs="Times New Roman"/>
          <w:lang w:val="en-US"/>
        </w:rPr>
      </w:pPr>
      <w:proofErr w:type="spellStart"/>
      <w:r w:rsidRPr="00352DF0">
        <w:rPr>
          <w:rFonts w:ascii="Times New Roman" w:hAnsi="Times New Roman" w:cs="Times New Roman"/>
          <w:lang w:val="en-US"/>
        </w:rPr>
        <w:t>Madhu</w:t>
      </w:r>
      <w:proofErr w:type="spellEnd"/>
      <w:r w:rsidRPr="00352DF0">
        <w:rPr>
          <w:rFonts w:ascii="Times New Roman" w:hAnsi="Times New Roman" w:cs="Times New Roman"/>
          <w:lang w:val="en-US"/>
        </w:rPr>
        <w:t xml:space="preserve"> </w:t>
      </w:r>
      <w:r>
        <w:rPr>
          <w:rFonts w:ascii="Times New Roman" w:hAnsi="Times New Roman" w:cs="Times New Roman"/>
          <w:lang w:val="en-US"/>
        </w:rPr>
        <w:t>Gupt</w:t>
      </w:r>
      <w:r w:rsidR="00F051E7">
        <w:rPr>
          <w:rFonts w:ascii="Times New Roman" w:hAnsi="Times New Roman" w:cs="Times New Roman"/>
          <w:lang w:val="en-US"/>
        </w:rPr>
        <w:t>a</w:t>
      </w:r>
    </w:p>
    <w:p w14:paraId="70BBC7F8" w14:textId="38A16B73" w:rsidR="00352DF0" w:rsidRPr="00352DF0" w:rsidRDefault="00352DF0" w:rsidP="00A7416F">
      <w:pPr>
        <w:autoSpaceDE w:val="0"/>
        <w:autoSpaceDN w:val="0"/>
        <w:adjustRightInd w:val="0"/>
        <w:spacing w:after="0" w:line="240" w:lineRule="auto"/>
        <w:jc w:val="both"/>
        <w:rPr>
          <w:rFonts w:ascii="Times New Roman" w:hAnsi="Times New Roman" w:cs="Times New Roman"/>
          <w:lang w:val="en-US"/>
        </w:rPr>
      </w:pPr>
      <w:r w:rsidRPr="00352DF0">
        <w:rPr>
          <w:rFonts w:ascii="Times New Roman" w:hAnsi="Times New Roman" w:cs="Times New Roman"/>
          <w:lang w:val="en-US"/>
        </w:rPr>
        <w:t>A</w:t>
      </w:r>
      <w:r w:rsidR="00096870">
        <w:rPr>
          <w:rFonts w:ascii="Times New Roman" w:hAnsi="Times New Roman" w:cs="Times New Roman"/>
          <w:lang w:val="en-US"/>
        </w:rPr>
        <w:t>dditional</w:t>
      </w:r>
      <w:r w:rsidRPr="00352DF0">
        <w:rPr>
          <w:rFonts w:ascii="Times New Roman" w:hAnsi="Times New Roman" w:cs="Times New Roman"/>
          <w:lang w:val="en-US"/>
        </w:rPr>
        <w:t xml:space="preserve"> Professor</w:t>
      </w:r>
      <w:r>
        <w:rPr>
          <w:rFonts w:ascii="Times New Roman" w:hAnsi="Times New Roman" w:cs="Times New Roman"/>
          <w:lang w:val="en-US"/>
        </w:rPr>
        <w:t xml:space="preserve"> </w:t>
      </w:r>
      <w:del w:id="0" w:author="Author">
        <w:r w:rsidDel="000F0A06">
          <w:rPr>
            <w:rFonts w:ascii="Times New Roman" w:hAnsi="Times New Roman" w:cs="Times New Roman"/>
            <w:lang w:val="en-US"/>
          </w:rPr>
          <w:delText>of Community Medicine</w:delText>
        </w:r>
      </w:del>
    </w:p>
    <w:p w14:paraId="6EF36D6D" w14:textId="77777777" w:rsidR="00352DF0" w:rsidRDefault="00352DF0" w:rsidP="00A7416F">
      <w:pPr>
        <w:autoSpaceDE w:val="0"/>
        <w:autoSpaceDN w:val="0"/>
        <w:adjustRightInd w:val="0"/>
        <w:spacing w:after="0" w:line="240" w:lineRule="auto"/>
        <w:jc w:val="both"/>
        <w:rPr>
          <w:rFonts w:ascii="Times New Roman" w:hAnsi="Times New Roman" w:cs="Times New Roman"/>
          <w:lang w:val="en-US"/>
        </w:rPr>
      </w:pPr>
      <w:r w:rsidRPr="00352DF0">
        <w:rPr>
          <w:rFonts w:ascii="Times New Roman" w:hAnsi="Times New Roman" w:cs="Times New Roman"/>
          <w:lang w:val="en-US"/>
        </w:rPr>
        <w:t>Department of Community Medicine</w:t>
      </w:r>
    </w:p>
    <w:p w14:paraId="0BB9E404" w14:textId="77777777" w:rsidR="00352DF0" w:rsidRDefault="00352DF0"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School of Public Health</w:t>
      </w:r>
    </w:p>
    <w:p w14:paraId="756D12D7" w14:textId="77777777" w:rsidR="00352DF0" w:rsidRDefault="00352DF0" w:rsidP="00A7416F">
      <w:pPr>
        <w:autoSpaceDE w:val="0"/>
        <w:autoSpaceDN w:val="0"/>
        <w:adjustRightInd w:val="0"/>
        <w:spacing w:after="0" w:line="240" w:lineRule="auto"/>
        <w:jc w:val="both"/>
        <w:rPr>
          <w:rFonts w:ascii="Times New Roman" w:hAnsi="Times New Roman" w:cs="Times New Roman"/>
          <w:lang w:val="en-US"/>
        </w:rPr>
      </w:pPr>
      <w:r w:rsidRPr="00352DF0">
        <w:rPr>
          <w:rFonts w:ascii="Times New Roman" w:hAnsi="Times New Roman" w:cs="Times New Roman"/>
          <w:lang w:val="en-US"/>
        </w:rPr>
        <w:t>Post Graduate Institute of Medical Education and Research</w:t>
      </w:r>
    </w:p>
    <w:p w14:paraId="7478B471" w14:textId="77777777" w:rsidR="00352DF0" w:rsidRPr="00352DF0" w:rsidRDefault="00352DF0"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Chandigarh</w:t>
      </w:r>
    </w:p>
    <w:p w14:paraId="55AF5A72" w14:textId="59B2C621" w:rsidR="00352DF0" w:rsidRDefault="00D50825"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 xml:space="preserve">e-mail: </w:t>
      </w:r>
      <w:hyperlink r:id="rId8" w:history="1">
        <w:r w:rsidRPr="00FE6624">
          <w:rPr>
            <w:rStyle w:val="Hyperlink"/>
            <w:rFonts w:ascii="Times New Roman" w:hAnsi="Times New Roman" w:cs="Times New Roman"/>
            <w:lang w:val="en-US"/>
          </w:rPr>
          <w:t>madhugupta21@gmail.com</w:t>
        </w:r>
      </w:hyperlink>
    </w:p>
    <w:p w14:paraId="2601C247" w14:textId="77777777" w:rsidR="00D50825" w:rsidRPr="00352DF0" w:rsidRDefault="00D50825" w:rsidP="00A7416F">
      <w:pPr>
        <w:autoSpaceDE w:val="0"/>
        <w:autoSpaceDN w:val="0"/>
        <w:adjustRightInd w:val="0"/>
        <w:spacing w:after="0" w:line="240" w:lineRule="auto"/>
        <w:jc w:val="both"/>
        <w:rPr>
          <w:rFonts w:ascii="Times New Roman" w:hAnsi="Times New Roman" w:cs="Times New Roman"/>
          <w:lang w:val="en-US"/>
        </w:rPr>
      </w:pPr>
    </w:p>
    <w:p w14:paraId="432DA9F2" w14:textId="77777777" w:rsidR="00352DF0" w:rsidRPr="00352DF0" w:rsidRDefault="009F41CC"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Jaya Prasad Tripathy</w:t>
      </w:r>
    </w:p>
    <w:p w14:paraId="49DD7D48" w14:textId="10137403" w:rsidR="00352DF0" w:rsidRDefault="00C53716" w:rsidP="00A7416F">
      <w:pPr>
        <w:autoSpaceDE w:val="0"/>
        <w:autoSpaceDN w:val="0"/>
        <w:adjustRightInd w:val="0"/>
        <w:spacing w:after="0" w:line="240" w:lineRule="auto"/>
        <w:jc w:val="both"/>
        <w:rPr>
          <w:rFonts w:ascii="Times New Roman" w:hAnsi="Times New Roman" w:cs="Times New Roman"/>
          <w:lang w:val="en-US"/>
        </w:rPr>
      </w:pPr>
      <w:ins w:id="1" w:author="Author">
        <w:r>
          <w:rPr>
            <w:rFonts w:ascii="Times New Roman" w:hAnsi="Times New Roman" w:cs="Times New Roman"/>
            <w:lang w:val="en-US"/>
          </w:rPr>
          <w:t xml:space="preserve">Senior </w:t>
        </w:r>
      </w:ins>
      <w:r w:rsidR="004925F7">
        <w:rPr>
          <w:rFonts w:ascii="Times New Roman" w:hAnsi="Times New Roman" w:cs="Times New Roman"/>
          <w:lang w:val="en-US"/>
        </w:rPr>
        <w:t>Operational Research Fellow</w:t>
      </w:r>
    </w:p>
    <w:p w14:paraId="511C213A" w14:textId="77777777" w:rsidR="004925F7" w:rsidRDefault="004925F7"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International Union Against Tuberculosis and Lung Disease</w:t>
      </w:r>
    </w:p>
    <w:p w14:paraId="3F338164" w14:textId="77777777" w:rsidR="004925F7" w:rsidRDefault="004925F7"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The Union South East Asia Office</w:t>
      </w:r>
    </w:p>
    <w:p w14:paraId="35F7B292" w14:textId="77777777" w:rsidR="004925F7" w:rsidRDefault="004925F7"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New Delhi-110016</w:t>
      </w:r>
    </w:p>
    <w:p w14:paraId="7A8A4B53" w14:textId="7293AA86" w:rsidR="00096870" w:rsidRDefault="00D50825"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 xml:space="preserve">e-mail: </w:t>
      </w:r>
      <w:hyperlink r:id="rId9" w:history="1">
        <w:r w:rsidRPr="00FE6624">
          <w:rPr>
            <w:rStyle w:val="Hyperlink"/>
            <w:rFonts w:ascii="Times New Roman" w:hAnsi="Times New Roman" w:cs="Times New Roman"/>
            <w:lang w:val="en-US"/>
          </w:rPr>
          <w:t>ijay.doc@gmail.com</w:t>
        </w:r>
      </w:hyperlink>
    </w:p>
    <w:p w14:paraId="41E6CD1E" w14:textId="77777777" w:rsidR="00D50825" w:rsidRDefault="00D50825" w:rsidP="00A7416F">
      <w:pPr>
        <w:autoSpaceDE w:val="0"/>
        <w:autoSpaceDN w:val="0"/>
        <w:adjustRightInd w:val="0"/>
        <w:spacing w:after="0" w:line="240" w:lineRule="auto"/>
        <w:jc w:val="both"/>
        <w:rPr>
          <w:rFonts w:ascii="Times New Roman" w:hAnsi="Times New Roman" w:cs="Times New Roman"/>
          <w:lang w:val="en-US"/>
        </w:rPr>
      </w:pPr>
    </w:p>
    <w:p w14:paraId="2678A983" w14:textId="48F91922" w:rsidR="00096870" w:rsidRDefault="003E6727"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Sanjay Verma</w:t>
      </w:r>
    </w:p>
    <w:p w14:paraId="56064104" w14:textId="75D385DB" w:rsidR="003E6727" w:rsidRDefault="003E6727"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Additional Professor</w:t>
      </w:r>
    </w:p>
    <w:p w14:paraId="17460FA9" w14:textId="4EC31CFE" w:rsidR="003E6727" w:rsidRDefault="003E6727"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Advanced Pediatrics Centre</w:t>
      </w:r>
    </w:p>
    <w:p w14:paraId="57311178" w14:textId="77777777" w:rsidR="003E6727" w:rsidRDefault="003E6727" w:rsidP="003E6727">
      <w:pPr>
        <w:autoSpaceDE w:val="0"/>
        <w:autoSpaceDN w:val="0"/>
        <w:adjustRightInd w:val="0"/>
        <w:spacing w:after="0" w:line="240" w:lineRule="auto"/>
        <w:jc w:val="both"/>
        <w:rPr>
          <w:rFonts w:ascii="Times New Roman" w:hAnsi="Times New Roman" w:cs="Times New Roman"/>
          <w:lang w:val="en-US"/>
        </w:rPr>
      </w:pPr>
      <w:r w:rsidRPr="00352DF0">
        <w:rPr>
          <w:rFonts w:ascii="Times New Roman" w:hAnsi="Times New Roman" w:cs="Times New Roman"/>
          <w:lang w:val="en-US"/>
        </w:rPr>
        <w:t>Post Graduate Institute of Medical Education and Research</w:t>
      </w:r>
    </w:p>
    <w:p w14:paraId="725237BC" w14:textId="693B5463" w:rsidR="003E6727" w:rsidRDefault="003E6727"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Chandigarh</w:t>
      </w:r>
    </w:p>
    <w:p w14:paraId="2B058ED8" w14:textId="7665FEA4" w:rsidR="00D50825" w:rsidRDefault="00D50825" w:rsidP="00A7416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e-mail: </w:t>
      </w:r>
      <w:hyperlink r:id="rId10" w:history="1">
        <w:r w:rsidRPr="00FE6624">
          <w:rPr>
            <w:rStyle w:val="Hyperlink"/>
            <w:rFonts w:ascii="Times New Roman" w:hAnsi="Times New Roman" w:cs="Times New Roman"/>
          </w:rPr>
          <w:t>sanjay06verma@yahoo.com</w:t>
        </w:r>
      </w:hyperlink>
    </w:p>
    <w:p w14:paraId="2212DADC" w14:textId="77777777" w:rsidR="00D50825" w:rsidRDefault="00D50825" w:rsidP="00A7416F">
      <w:pPr>
        <w:autoSpaceDE w:val="0"/>
        <w:autoSpaceDN w:val="0"/>
        <w:adjustRightInd w:val="0"/>
        <w:spacing w:after="0" w:line="240" w:lineRule="auto"/>
        <w:jc w:val="both"/>
        <w:rPr>
          <w:rFonts w:ascii="Times New Roman" w:hAnsi="Times New Roman" w:cs="Times New Roman"/>
          <w:lang w:val="en-US"/>
        </w:rPr>
      </w:pPr>
    </w:p>
    <w:p w14:paraId="7E0BD1E4" w14:textId="77777777" w:rsidR="00352DF0" w:rsidRDefault="00352DF0" w:rsidP="00352DF0">
      <w:pPr>
        <w:autoSpaceDE w:val="0"/>
        <w:autoSpaceDN w:val="0"/>
        <w:adjustRightInd w:val="0"/>
        <w:spacing w:after="0"/>
        <w:jc w:val="both"/>
        <w:rPr>
          <w:rFonts w:ascii="Times New Roman" w:hAnsi="Times New Roman" w:cs="Times New Roman"/>
          <w:lang w:val="en-US"/>
        </w:rPr>
      </w:pPr>
    </w:p>
    <w:p w14:paraId="268006B9" w14:textId="77777777" w:rsidR="00352DF0" w:rsidRPr="00352DF0" w:rsidRDefault="00352DF0" w:rsidP="00352DF0">
      <w:pPr>
        <w:autoSpaceDE w:val="0"/>
        <w:autoSpaceDN w:val="0"/>
        <w:adjustRightInd w:val="0"/>
        <w:spacing w:after="0"/>
        <w:jc w:val="both"/>
        <w:rPr>
          <w:rFonts w:ascii="Times New Roman" w:hAnsi="Times New Roman" w:cs="Times New Roman"/>
          <w:b/>
          <w:lang w:val="en-US"/>
        </w:rPr>
      </w:pPr>
      <w:r w:rsidRPr="00352DF0">
        <w:rPr>
          <w:rFonts w:ascii="Times New Roman" w:hAnsi="Times New Roman" w:cs="Times New Roman"/>
          <w:b/>
          <w:lang w:val="en-US"/>
        </w:rPr>
        <w:t xml:space="preserve">Corresponding author </w:t>
      </w:r>
    </w:p>
    <w:p w14:paraId="188EBA75" w14:textId="77777777" w:rsidR="00352DF0" w:rsidRDefault="00352DF0" w:rsidP="00352DF0">
      <w:pPr>
        <w:autoSpaceDE w:val="0"/>
        <w:autoSpaceDN w:val="0"/>
        <w:adjustRightInd w:val="0"/>
        <w:spacing w:after="0"/>
        <w:jc w:val="both"/>
        <w:rPr>
          <w:rFonts w:ascii="Times New Roman" w:hAnsi="Times New Roman" w:cs="Times New Roman"/>
          <w:lang w:val="en-US"/>
        </w:rPr>
      </w:pPr>
    </w:p>
    <w:p w14:paraId="3693C66A" w14:textId="77777777" w:rsidR="00352DF0" w:rsidRPr="00352DF0" w:rsidRDefault="00352DF0" w:rsidP="00A7416F">
      <w:pPr>
        <w:autoSpaceDE w:val="0"/>
        <w:autoSpaceDN w:val="0"/>
        <w:adjustRightInd w:val="0"/>
        <w:spacing w:after="0" w:line="240" w:lineRule="auto"/>
        <w:jc w:val="both"/>
        <w:rPr>
          <w:rFonts w:ascii="Times New Roman" w:hAnsi="Times New Roman" w:cs="Times New Roman"/>
          <w:lang w:val="en-US"/>
        </w:rPr>
      </w:pPr>
      <w:proofErr w:type="spellStart"/>
      <w:r w:rsidRPr="00352DF0">
        <w:rPr>
          <w:rFonts w:ascii="Times New Roman" w:hAnsi="Times New Roman" w:cs="Times New Roman"/>
          <w:lang w:val="en-US"/>
        </w:rPr>
        <w:t>Dr</w:t>
      </w:r>
      <w:proofErr w:type="spellEnd"/>
      <w:r w:rsidRPr="00352DF0">
        <w:rPr>
          <w:rFonts w:ascii="Times New Roman" w:hAnsi="Times New Roman" w:cs="Times New Roman"/>
          <w:lang w:val="en-US"/>
        </w:rPr>
        <w:t xml:space="preserve"> </w:t>
      </w:r>
      <w:proofErr w:type="spellStart"/>
      <w:r w:rsidRPr="00352DF0">
        <w:rPr>
          <w:rFonts w:ascii="Times New Roman" w:hAnsi="Times New Roman" w:cs="Times New Roman"/>
          <w:lang w:val="en-US"/>
        </w:rPr>
        <w:t>Madhu</w:t>
      </w:r>
      <w:proofErr w:type="spellEnd"/>
      <w:r w:rsidRPr="00352DF0">
        <w:rPr>
          <w:rFonts w:ascii="Times New Roman" w:hAnsi="Times New Roman" w:cs="Times New Roman"/>
          <w:lang w:val="en-US"/>
        </w:rPr>
        <w:t xml:space="preserve"> Gupta</w:t>
      </w:r>
    </w:p>
    <w:p w14:paraId="5E2F94EA" w14:textId="6DF8D9E6" w:rsidR="00352DF0" w:rsidRPr="00352DF0" w:rsidRDefault="00352DF0" w:rsidP="00A7416F">
      <w:pPr>
        <w:autoSpaceDE w:val="0"/>
        <w:autoSpaceDN w:val="0"/>
        <w:adjustRightInd w:val="0"/>
        <w:spacing w:after="0" w:line="240" w:lineRule="auto"/>
        <w:jc w:val="both"/>
        <w:rPr>
          <w:rFonts w:ascii="Times New Roman" w:hAnsi="Times New Roman" w:cs="Times New Roman"/>
          <w:lang w:val="en-US"/>
        </w:rPr>
      </w:pPr>
      <w:r w:rsidRPr="00352DF0">
        <w:rPr>
          <w:rFonts w:ascii="Times New Roman" w:hAnsi="Times New Roman" w:cs="Times New Roman"/>
          <w:lang w:val="en-US"/>
        </w:rPr>
        <w:t>A</w:t>
      </w:r>
      <w:r w:rsidR="00096870">
        <w:rPr>
          <w:rFonts w:ascii="Times New Roman" w:hAnsi="Times New Roman" w:cs="Times New Roman"/>
          <w:lang w:val="en-US"/>
        </w:rPr>
        <w:t>dditional</w:t>
      </w:r>
      <w:r w:rsidRPr="00352DF0">
        <w:rPr>
          <w:rFonts w:ascii="Times New Roman" w:hAnsi="Times New Roman" w:cs="Times New Roman"/>
          <w:lang w:val="en-US"/>
        </w:rPr>
        <w:t xml:space="preserve"> Professor</w:t>
      </w:r>
      <w:del w:id="2" w:author="Author">
        <w:r w:rsidRPr="00352DF0" w:rsidDel="000F0A06">
          <w:rPr>
            <w:rFonts w:ascii="Times New Roman" w:hAnsi="Times New Roman" w:cs="Times New Roman"/>
            <w:lang w:val="en-US"/>
          </w:rPr>
          <w:delText xml:space="preserve"> of Community Medicine,</w:delText>
        </w:r>
      </w:del>
    </w:p>
    <w:p w14:paraId="6270CEFD" w14:textId="77777777" w:rsidR="00352DF0" w:rsidRPr="00352DF0" w:rsidRDefault="00352DF0" w:rsidP="00A7416F">
      <w:pPr>
        <w:autoSpaceDE w:val="0"/>
        <w:autoSpaceDN w:val="0"/>
        <w:adjustRightInd w:val="0"/>
        <w:spacing w:after="0" w:line="240" w:lineRule="auto"/>
        <w:jc w:val="both"/>
        <w:rPr>
          <w:rFonts w:ascii="Times New Roman" w:hAnsi="Times New Roman" w:cs="Times New Roman"/>
          <w:lang w:val="en-US"/>
        </w:rPr>
      </w:pPr>
      <w:r w:rsidRPr="00352DF0">
        <w:rPr>
          <w:rFonts w:ascii="Times New Roman" w:hAnsi="Times New Roman" w:cs="Times New Roman"/>
          <w:lang w:val="en-US"/>
        </w:rPr>
        <w:t>Department of Community Medicine,</w:t>
      </w:r>
    </w:p>
    <w:p w14:paraId="1CC1B507" w14:textId="77777777" w:rsidR="009F41CC" w:rsidRDefault="009F41CC"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School of Public Health</w:t>
      </w:r>
      <w:r w:rsidR="00352DF0" w:rsidRPr="00352DF0">
        <w:rPr>
          <w:rFonts w:ascii="Times New Roman" w:hAnsi="Times New Roman" w:cs="Times New Roman"/>
          <w:lang w:val="en-US"/>
        </w:rPr>
        <w:t xml:space="preserve"> </w:t>
      </w:r>
    </w:p>
    <w:p w14:paraId="4E4A7D59" w14:textId="77777777" w:rsidR="00352DF0" w:rsidRPr="00352DF0" w:rsidRDefault="00352DF0" w:rsidP="00A7416F">
      <w:pPr>
        <w:autoSpaceDE w:val="0"/>
        <w:autoSpaceDN w:val="0"/>
        <w:adjustRightInd w:val="0"/>
        <w:spacing w:after="0" w:line="240" w:lineRule="auto"/>
        <w:jc w:val="both"/>
        <w:rPr>
          <w:rFonts w:ascii="Times New Roman" w:hAnsi="Times New Roman" w:cs="Times New Roman"/>
          <w:lang w:val="en-US"/>
        </w:rPr>
      </w:pPr>
      <w:r w:rsidRPr="00352DF0">
        <w:rPr>
          <w:rFonts w:ascii="Times New Roman" w:hAnsi="Times New Roman" w:cs="Times New Roman"/>
          <w:lang w:val="en-US"/>
        </w:rPr>
        <w:t>Post Graduate Institute of Medical Education and Research</w:t>
      </w:r>
    </w:p>
    <w:p w14:paraId="1AB794D4" w14:textId="77777777" w:rsidR="00352DF0" w:rsidRPr="00352DF0" w:rsidRDefault="009F41CC" w:rsidP="00A7416F">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Chandigarh</w:t>
      </w:r>
    </w:p>
    <w:p w14:paraId="0FD54629" w14:textId="77777777" w:rsidR="00352DF0" w:rsidRDefault="00352DF0" w:rsidP="00A7416F">
      <w:pPr>
        <w:autoSpaceDE w:val="0"/>
        <w:autoSpaceDN w:val="0"/>
        <w:adjustRightInd w:val="0"/>
        <w:spacing w:after="0" w:line="240" w:lineRule="auto"/>
        <w:jc w:val="both"/>
        <w:rPr>
          <w:rFonts w:ascii="Times New Roman" w:hAnsi="Times New Roman" w:cs="Times New Roman"/>
          <w:lang w:val="en-US"/>
        </w:rPr>
      </w:pPr>
      <w:r w:rsidRPr="00352DF0">
        <w:rPr>
          <w:rFonts w:ascii="Times New Roman" w:hAnsi="Times New Roman" w:cs="Times New Roman"/>
          <w:lang w:val="en-US"/>
        </w:rPr>
        <w:t xml:space="preserve">Email Id: </w:t>
      </w:r>
      <w:hyperlink r:id="rId11" w:history="1">
        <w:r w:rsidRPr="00352DF0">
          <w:rPr>
            <w:rStyle w:val="Hyperlink"/>
            <w:rFonts w:ascii="Times New Roman" w:hAnsi="Times New Roman" w:cs="Times New Roman"/>
            <w:lang w:val="en-US"/>
          </w:rPr>
          <w:t>madhugupta21@gmail.com</w:t>
        </w:r>
      </w:hyperlink>
    </w:p>
    <w:p w14:paraId="03F14EC4" w14:textId="77777777" w:rsidR="00352DF0" w:rsidRPr="00352DF0" w:rsidRDefault="00352DF0" w:rsidP="00A7416F">
      <w:pPr>
        <w:autoSpaceDE w:val="0"/>
        <w:autoSpaceDN w:val="0"/>
        <w:adjustRightInd w:val="0"/>
        <w:spacing w:after="0" w:line="240" w:lineRule="auto"/>
        <w:jc w:val="both"/>
        <w:rPr>
          <w:rFonts w:ascii="Times New Roman" w:hAnsi="Times New Roman" w:cs="Times New Roman"/>
          <w:lang w:val="en-US"/>
        </w:rPr>
      </w:pPr>
      <w:r w:rsidRPr="00352DF0">
        <w:rPr>
          <w:rFonts w:ascii="Times New Roman" w:hAnsi="Times New Roman" w:cs="Times New Roman"/>
          <w:lang w:val="en-US"/>
        </w:rPr>
        <w:t>Mobile +91 9914208226</w:t>
      </w:r>
    </w:p>
    <w:p w14:paraId="5B676DB3" w14:textId="77777777" w:rsidR="00352DF0" w:rsidRDefault="00352DF0" w:rsidP="00A7416F">
      <w:pPr>
        <w:autoSpaceDE w:val="0"/>
        <w:autoSpaceDN w:val="0"/>
        <w:adjustRightInd w:val="0"/>
        <w:spacing w:after="0" w:line="240" w:lineRule="auto"/>
        <w:jc w:val="both"/>
        <w:rPr>
          <w:rFonts w:ascii="Times New Roman" w:hAnsi="Times New Roman" w:cs="Times New Roman"/>
          <w:lang w:val="en-US"/>
        </w:rPr>
      </w:pPr>
      <w:r w:rsidRPr="00352DF0">
        <w:rPr>
          <w:rFonts w:ascii="Times New Roman" w:hAnsi="Times New Roman" w:cs="Times New Roman"/>
          <w:lang w:val="en-US"/>
        </w:rPr>
        <w:t>Fax +91 172 2744401</w:t>
      </w:r>
    </w:p>
    <w:p w14:paraId="29E84438" w14:textId="77777777" w:rsidR="00A7416F" w:rsidRDefault="00A7416F" w:rsidP="00352DF0">
      <w:pPr>
        <w:autoSpaceDE w:val="0"/>
        <w:autoSpaceDN w:val="0"/>
        <w:adjustRightInd w:val="0"/>
        <w:spacing w:after="0"/>
        <w:jc w:val="both"/>
        <w:rPr>
          <w:rFonts w:ascii="Times New Roman" w:hAnsi="Times New Roman" w:cs="Times New Roman"/>
          <w:lang w:val="en-US"/>
        </w:rPr>
      </w:pPr>
    </w:p>
    <w:p w14:paraId="4E8DEA2A" w14:textId="77777777" w:rsidR="00A7416F" w:rsidRDefault="00A7416F" w:rsidP="00352DF0">
      <w:pPr>
        <w:autoSpaceDE w:val="0"/>
        <w:autoSpaceDN w:val="0"/>
        <w:adjustRightInd w:val="0"/>
        <w:spacing w:after="0"/>
        <w:jc w:val="both"/>
        <w:rPr>
          <w:rFonts w:ascii="Times New Roman" w:hAnsi="Times New Roman" w:cs="Times New Roman"/>
          <w:lang w:val="en-US"/>
        </w:rPr>
      </w:pPr>
      <w:r w:rsidRPr="00CA63C7">
        <w:rPr>
          <w:rFonts w:ascii="Times New Roman" w:hAnsi="Times New Roman" w:cs="Times New Roman"/>
          <w:b/>
          <w:lang w:val="en-US"/>
        </w:rPr>
        <w:t>Competing interests</w:t>
      </w:r>
      <w:r>
        <w:rPr>
          <w:rFonts w:ascii="Times New Roman" w:hAnsi="Times New Roman" w:cs="Times New Roman"/>
          <w:lang w:val="en-US"/>
        </w:rPr>
        <w:t>: None declared</w:t>
      </w:r>
    </w:p>
    <w:p w14:paraId="176A0F57" w14:textId="77777777" w:rsidR="002733E5" w:rsidRDefault="002733E5" w:rsidP="00352DF0">
      <w:pPr>
        <w:autoSpaceDE w:val="0"/>
        <w:autoSpaceDN w:val="0"/>
        <w:adjustRightInd w:val="0"/>
        <w:spacing w:after="0"/>
        <w:jc w:val="both"/>
        <w:rPr>
          <w:rFonts w:ascii="Times New Roman" w:hAnsi="Times New Roman" w:cs="Times New Roman"/>
          <w:b/>
          <w:lang w:val="en-US"/>
        </w:rPr>
      </w:pPr>
    </w:p>
    <w:p w14:paraId="355D3496" w14:textId="1BEF139B" w:rsidR="00A7416F" w:rsidRDefault="00A7416F" w:rsidP="00352DF0">
      <w:pPr>
        <w:autoSpaceDE w:val="0"/>
        <w:autoSpaceDN w:val="0"/>
        <w:adjustRightInd w:val="0"/>
        <w:spacing w:after="0"/>
        <w:jc w:val="both"/>
        <w:rPr>
          <w:ins w:id="3" w:author="Author"/>
          <w:rFonts w:ascii="Times New Roman" w:hAnsi="Times New Roman" w:cs="Times New Roman"/>
        </w:rPr>
      </w:pPr>
      <w:r w:rsidRPr="00CA63C7">
        <w:rPr>
          <w:rFonts w:ascii="Times New Roman" w:hAnsi="Times New Roman" w:cs="Times New Roman"/>
          <w:b/>
          <w:lang w:val="en-US"/>
        </w:rPr>
        <w:t>Funding support</w:t>
      </w:r>
      <w:r>
        <w:rPr>
          <w:rFonts w:ascii="Times New Roman" w:hAnsi="Times New Roman" w:cs="Times New Roman"/>
          <w:lang w:val="en-US"/>
        </w:rPr>
        <w:t xml:space="preserve">: </w:t>
      </w:r>
      <w:r w:rsidR="003E6727">
        <w:rPr>
          <w:rFonts w:ascii="Times New Roman" w:hAnsi="Times New Roman" w:cs="Times New Roman"/>
          <w:lang w:val="en-US"/>
        </w:rPr>
        <w:t>The vaccine trial was funded by</w:t>
      </w:r>
      <w:r w:rsidR="003E6727" w:rsidRPr="003E6727">
        <w:rPr>
          <w:rFonts w:ascii="Times New Roman" w:hAnsi="Times New Roman" w:cs="Times New Roman"/>
        </w:rPr>
        <w:t xml:space="preserve"> </w:t>
      </w:r>
      <w:proofErr w:type="spellStart"/>
      <w:r w:rsidR="003E6727" w:rsidRPr="003E6727">
        <w:rPr>
          <w:rFonts w:ascii="Times New Roman" w:hAnsi="Times New Roman" w:cs="Times New Roman"/>
        </w:rPr>
        <w:t>Shantha</w:t>
      </w:r>
      <w:proofErr w:type="spellEnd"/>
      <w:r w:rsidR="003E6727" w:rsidRPr="003E6727">
        <w:rPr>
          <w:rFonts w:ascii="Times New Roman" w:hAnsi="Times New Roman" w:cs="Times New Roman"/>
        </w:rPr>
        <w:t xml:space="preserve"> Biotech Limited (A part of SANOFI company)</w:t>
      </w:r>
      <w:r w:rsidR="003E6727">
        <w:rPr>
          <w:rFonts w:ascii="Times New Roman" w:hAnsi="Times New Roman" w:cs="Times New Roman"/>
        </w:rPr>
        <w:t xml:space="preserve">. </w:t>
      </w:r>
    </w:p>
    <w:p w14:paraId="5D5CAAA2" w14:textId="77777777" w:rsidR="005F5D2C" w:rsidRDefault="005F5D2C" w:rsidP="00352DF0">
      <w:pPr>
        <w:autoSpaceDE w:val="0"/>
        <w:autoSpaceDN w:val="0"/>
        <w:adjustRightInd w:val="0"/>
        <w:spacing w:after="0"/>
        <w:jc w:val="both"/>
        <w:rPr>
          <w:ins w:id="4" w:author="Author"/>
          <w:rFonts w:ascii="Times New Roman" w:hAnsi="Times New Roman" w:cs="Times New Roman"/>
        </w:rPr>
      </w:pPr>
    </w:p>
    <w:p w14:paraId="50BFAC40" w14:textId="5FA3848B" w:rsidR="005F5D2C" w:rsidRDefault="005F5D2C" w:rsidP="00352DF0">
      <w:pPr>
        <w:autoSpaceDE w:val="0"/>
        <w:autoSpaceDN w:val="0"/>
        <w:adjustRightInd w:val="0"/>
        <w:spacing w:after="0"/>
        <w:jc w:val="both"/>
        <w:rPr>
          <w:ins w:id="5" w:author="Author"/>
          <w:rFonts w:ascii="Times New Roman" w:hAnsi="Times New Roman" w:cs="Times New Roman"/>
        </w:rPr>
      </w:pPr>
      <w:ins w:id="6" w:author="Author">
        <w:r>
          <w:rPr>
            <w:rFonts w:ascii="Times New Roman" w:hAnsi="Times New Roman" w:cs="Times New Roman"/>
          </w:rPr>
          <w:t>Acknowledgement</w:t>
        </w:r>
      </w:ins>
    </w:p>
    <w:p w14:paraId="090E44BC" w14:textId="77777777" w:rsidR="005F5D2C" w:rsidRDefault="005F5D2C" w:rsidP="00352DF0">
      <w:pPr>
        <w:autoSpaceDE w:val="0"/>
        <w:autoSpaceDN w:val="0"/>
        <w:adjustRightInd w:val="0"/>
        <w:spacing w:after="0"/>
        <w:jc w:val="both"/>
        <w:rPr>
          <w:ins w:id="7" w:author="Author"/>
          <w:rFonts w:ascii="Times New Roman" w:hAnsi="Times New Roman" w:cs="Times New Roman"/>
        </w:rPr>
      </w:pPr>
    </w:p>
    <w:p w14:paraId="2FFEDE51" w14:textId="64932959" w:rsidR="005F5D2C" w:rsidRPr="00352DF0" w:rsidRDefault="005F5D2C" w:rsidP="00352DF0">
      <w:pPr>
        <w:autoSpaceDE w:val="0"/>
        <w:autoSpaceDN w:val="0"/>
        <w:adjustRightInd w:val="0"/>
        <w:spacing w:after="0"/>
        <w:jc w:val="both"/>
        <w:rPr>
          <w:rFonts w:ascii="Times New Roman" w:hAnsi="Times New Roman" w:cs="Times New Roman"/>
          <w:lang w:val="en-US"/>
        </w:rPr>
      </w:pPr>
      <w:ins w:id="8" w:author="Author">
        <w:r>
          <w:rPr>
            <w:rFonts w:ascii="Times New Roman" w:hAnsi="Times New Roman" w:cs="Times New Roman"/>
          </w:rPr>
          <w:lastRenderedPageBreak/>
          <w:t>We would like to thank</w:t>
        </w:r>
        <w:del w:id="9" w:author="Author">
          <w:r w:rsidDel="00C36D64">
            <w:rPr>
              <w:rFonts w:ascii="Times New Roman" w:hAnsi="Times New Roman" w:cs="Times New Roman"/>
            </w:rPr>
            <w:delText xml:space="preserve"> the nurse</w:delText>
          </w:r>
        </w:del>
        <w:r>
          <w:rPr>
            <w:rFonts w:ascii="Times New Roman" w:hAnsi="Times New Roman" w:cs="Times New Roman"/>
          </w:rPr>
          <w:t xml:space="preserve"> Mrs Seema Sharma, project </w:t>
        </w:r>
        <w:r w:rsidR="00C36D64" w:rsidRPr="00953A7C">
          <w:rPr>
            <w:rFonts w:ascii="Times New Roman" w:hAnsi="Times New Roman" w:cs="Times New Roman"/>
            <w:color w:val="C00000"/>
            <w:rPrChange w:id="10" w:author="Author">
              <w:rPr>
                <w:rFonts w:ascii="Times New Roman" w:hAnsi="Times New Roman" w:cs="Times New Roman"/>
              </w:rPr>
            </w:rPrChange>
          </w:rPr>
          <w:t>nurse</w:t>
        </w:r>
        <w:r w:rsidRPr="00953A7C">
          <w:rPr>
            <w:rFonts w:ascii="Times New Roman" w:hAnsi="Times New Roman" w:cs="Times New Roman"/>
            <w:color w:val="C00000"/>
            <w:rPrChange w:id="11" w:author="Author">
              <w:rPr>
                <w:rFonts w:ascii="Times New Roman" w:hAnsi="Times New Roman" w:cs="Times New Roman"/>
              </w:rPr>
            </w:rPrChange>
          </w:rPr>
          <w:t>,</w:t>
        </w:r>
        <w:r>
          <w:rPr>
            <w:rFonts w:ascii="Times New Roman" w:hAnsi="Times New Roman" w:cs="Times New Roman"/>
          </w:rPr>
          <w:t xml:space="preserve"> for translating the audio-video recordings of the subjects.</w:t>
        </w:r>
      </w:ins>
    </w:p>
    <w:p w14:paraId="53B72479" w14:textId="77777777" w:rsidR="00352DF0" w:rsidRPr="00352DF0" w:rsidRDefault="00352DF0" w:rsidP="00352DF0">
      <w:pPr>
        <w:autoSpaceDE w:val="0"/>
        <w:autoSpaceDN w:val="0"/>
        <w:adjustRightInd w:val="0"/>
        <w:spacing w:after="0"/>
        <w:jc w:val="both"/>
        <w:rPr>
          <w:rFonts w:ascii="Times New Roman" w:hAnsi="Times New Roman" w:cs="Times New Roman"/>
          <w:lang w:val="en-US"/>
        </w:rPr>
      </w:pPr>
    </w:p>
    <w:p w14:paraId="33FF28D3" w14:textId="77777777" w:rsidR="00352DF0" w:rsidRPr="00352DF0" w:rsidRDefault="00352DF0" w:rsidP="00352DF0">
      <w:pPr>
        <w:autoSpaceDE w:val="0"/>
        <w:autoSpaceDN w:val="0"/>
        <w:adjustRightInd w:val="0"/>
        <w:spacing w:after="0"/>
        <w:jc w:val="both"/>
        <w:rPr>
          <w:rFonts w:ascii="Times New Roman" w:hAnsi="Times New Roman" w:cs="Times New Roman"/>
        </w:rPr>
      </w:pPr>
    </w:p>
    <w:p w14:paraId="7200CA17" w14:textId="77777777" w:rsidR="00965888" w:rsidRDefault="00965888" w:rsidP="00FB15C6">
      <w:pPr>
        <w:autoSpaceDE w:val="0"/>
        <w:autoSpaceDN w:val="0"/>
        <w:adjustRightInd w:val="0"/>
        <w:spacing w:after="0" w:line="360" w:lineRule="auto"/>
        <w:jc w:val="both"/>
        <w:rPr>
          <w:rFonts w:ascii="Times New Roman" w:hAnsi="Times New Roman" w:cs="Times New Roman"/>
          <w:b/>
        </w:rPr>
        <w:sectPr w:rsidR="00965888" w:rsidSect="00DA79B5">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lnNumType w:countBy="1" w:restart="continuous"/>
          <w:cols w:space="720"/>
          <w:noEndnote/>
          <w:docGrid w:linePitch="299"/>
        </w:sectPr>
      </w:pPr>
    </w:p>
    <w:p w14:paraId="5ECDEB96" w14:textId="11227575" w:rsidR="001D3AB0" w:rsidRDefault="001D3AB0" w:rsidP="007E1424">
      <w:pPr>
        <w:autoSpaceDE w:val="0"/>
        <w:autoSpaceDN w:val="0"/>
        <w:adjustRightInd w:val="0"/>
        <w:spacing w:after="0" w:line="480" w:lineRule="auto"/>
        <w:jc w:val="both"/>
        <w:rPr>
          <w:rFonts w:ascii="Times New Roman" w:hAnsi="Times New Roman" w:cs="Times New Roman"/>
          <w:b/>
        </w:rPr>
      </w:pPr>
      <w:r>
        <w:rPr>
          <w:rFonts w:ascii="Times New Roman" w:hAnsi="Times New Roman" w:cs="Times New Roman"/>
          <w:b/>
        </w:rPr>
        <w:lastRenderedPageBreak/>
        <w:t>Abstract</w:t>
      </w:r>
    </w:p>
    <w:p w14:paraId="1CD3B788" w14:textId="3DE40C9E" w:rsidR="006637CE" w:rsidRPr="003E21EB" w:rsidRDefault="00DE72C0" w:rsidP="007E1424">
      <w:pPr>
        <w:spacing w:line="480" w:lineRule="auto"/>
        <w:jc w:val="both"/>
        <w:rPr>
          <w:rFonts w:ascii="Times New Roman" w:hAnsi="Times New Roman" w:cs="Times New Roman"/>
          <w:sz w:val="24"/>
        </w:rPr>
      </w:pPr>
      <w:r>
        <w:rPr>
          <w:rFonts w:ascii="Times New Roman" w:hAnsi="Times New Roman" w:cs="Times New Roman"/>
          <w:sz w:val="24"/>
        </w:rPr>
        <w:t>The audio-video</w:t>
      </w:r>
      <w:r w:rsidR="00CF0D24">
        <w:rPr>
          <w:rFonts w:ascii="Times New Roman" w:hAnsi="Times New Roman" w:cs="Times New Roman"/>
          <w:sz w:val="24"/>
        </w:rPr>
        <w:t xml:space="preserve"> (AV)</w:t>
      </w:r>
      <w:r>
        <w:rPr>
          <w:rFonts w:ascii="Times New Roman" w:hAnsi="Times New Roman" w:cs="Times New Roman"/>
          <w:sz w:val="24"/>
        </w:rPr>
        <w:t xml:space="preserve"> </w:t>
      </w:r>
      <w:r w:rsidR="006637CE" w:rsidRPr="003E21EB">
        <w:rPr>
          <w:rFonts w:ascii="Times New Roman" w:hAnsi="Times New Roman" w:cs="Times New Roman"/>
          <w:sz w:val="24"/>
        </w:rPr>
        <w:t>recording of the informed consent process of each</w:t>
      </w:r>
      <w:r w:rsidR="00CF0D24">
        <w:rPr>
          <w:rFonts w:ascii="Times New Roman" w:hAnsi="Times New Roman" w:cs="Times New Roman"/>
          <w:sz w:val="24"/>
        </w:rPr>
        <w:t xml:space="preserve"> participant in a</w:t>
      </w:r>
      <w:r w:rsidR="006637CE" w:rsidRPr="003E21EB">
        <w:rPr>
          <w:rFonts w:ascii="Times New Roman" w:hAnsi="Times New Roman" w:cs="Times New Roman"/>
          <w:sz w:val="24"/>
        </w:rPr>
        <w:t xml:space="preserve"> </w:t>
      </w:r>
      <w:r>
        <w:rPr>
          <w:rFonts w:ascii="Times New Roman" w:hAnsi="Times New Roman" w:cs="Times New Roman"/>
          <w:sz w:val="24"/>
        </w:rPr>
        <w:t xml:space="preserve">clinical or vaccine </w:t>
      </w:r>
      <w:r w:rsidR="006637CE" w:rsidRPr="003E21EB">
        <w:rPr>
          <w:rFonts w:ascii="Times New Roman" w:hAnsi="Times New Roman" w:cs="Times New Roman"/>
          <w:sz w:val="24"/>
        </w:rPr>
        <w:t xml:space="preserve">trial </w:t>
      </w:r>
      <w:r>
        <w:rPr>
          <w:rFonts w:ascii="Times New Roman" w:hAnsi="Times New Roman" w:cs="Times New Roman"/>
          <w:sz w:val="24"/>
        </w:rPr>
        <w:t xml:space="preserve">has become </w:t>
      </w:r>
      <w:r w:rsidR="007E1424">
        <w:rPr>
          <w:rFonts w:ascii="Times New Roman" w:hAnsi="Times New Roman" w:cs="Times New Roman"/>
          <w:sz w:val="24"/>
        </w:rPr>
        <w:t>one of the</w:t>
      </w:r>
      <w:r w:rsidR="00CF0D24">
        <w:rPr>
          <w:rFonts w:ascii="Times New Roman" w:hAnsi="Times New Roman" w:cs="Times New Roman"/>
          <w:sz w:val="24"/>
        </w:rPr>
        <w:t xml:space="preserve"> essential requirement to obtain prior ethical approval from the </w:t>
      </w:r>
      <w:r w:rsidR="007E1424">
        <w:rPr>
          <w:rFonts w:ascii="Times New Roman" w:hAnsi="Times New Roman" w:cs="Times New Roman"/>
          <w:sz w:val="24"/>
        </w:rPr>
        <w:t xml:space="preserve">institute’s </w:t>
      </w:r>
      <w:r w:rsidR="00CF0D24">
        <w:rPr>
          <w:rFonts w:ascii="Times New Roman" w:hAnsi="Times New Roman" w:cs="Times New Roman"/>
          <w:sz w:val="24"/>
        </w:rPr>
        <w:t>ethics committee and Drug Controller General of India to conduct such trial</w:t>
      </w:r>
      <w:r w:rsidR="006637CE" w:rsidRPr="003E21EB">
        <w:rPr>
          <w:rFonts w:ascii="Times New Roman" w:hAnsi="Times New Roman" w:cs="Times New Roman"/>
          <w:sz w:val="24"/>
        </w:rPr>
        <w:t xml:space="preserve">. </w:t>
      </w:r>
      <w:r w:rsidR="00CF0D24">
        <w:rPr>
          <w:rFonts w:ascii="Times New Roman" w:hAnsi="Times New Roman" w:cs="Times New Roman"/>
          <w:sz w:val="24"/>
        </w:rPr>
        <w:t xml:space="preserve">This ensures the voluntary participation of each participant. </w:t>
      </w:r>
      <w:r w:rsidR="006637CE" w:rsidRPr="003E21EB">
        <w:rPr>
          <w:rFonts w:ascii="Times New Roman" w:hAnsi="Times New Roman" w:cs="Times New Roman"/>
          <w:sz w:val="24"/>
        </w:rPr>
        <w:t xml:space="preserve">This paper describes the experience of the authors </w:t>
      </w:r>
      <w:r w:rsidR="00CF0D24">
        <w:rPr>
          <w:rFonts w:ascii="Times New Roman" w:hAnsi="Times New Roman" w:cs="Times New Roman"/>
          <w:sz w:val="24"/>
        </w:rPr>
        <w:t>with the</w:t>
      </w:r>
      <w:r w:rsidR="006637CE" w:rsidRPr="003E21EB">
        <w:rPr>
          <w:rFonts w:ascii="Times New Roman" w:hAnsi="Times New Roman" w:cs="Times New Roman"/>
          <w:sz w:val="24"/>
        </w:rPr>
        <w:t xml:space="preserve"> audio-video consent</w:t>
      </w:r>
      <w:r w:rsidR="00CF0D24">
        <w:rPr>
          <w:rFonts w:ascii="Times New Roman" w:hAnsi="Times New Roman" w:cs="Times New Roman"/>
          <w:sz w:val="24"/>
        </w:rPr>
        <w:t xml:space="preserve">ing process during a </w:t>
      </w:r>
      <w:r w:rsidR="006637CE" w:rsidRPr="003E21EB">
        <w:rPr>
          <w:rFonts w:ascii="Times New Roman" w:hAnsi="Times New Roman" w:cs="Times New Roman"/>
          <w:sz w:val="24"/>
        </w:rPr>
        <w:t>phase III rota</w:t>
      </w:r>
      <w:r w:rsidR="00CF0D24">
        <w:rPr>
          <w:rFonts w:ascii="Times New Roman" w:hAnsi="Times New Roman" w:cs="Times New Roman"/>
          <w:sz w:val="24"/>
        </w:rPr>
        <w:t>virus</w:t>
      </w:r>
      <w:r w:rsidR="006637CE" w:rsidRPr="003E21EB">
        <w:rPr>
          <w:rFonts w:ascii="Times New Roman" w:hAnsi="Times New Roman" w:cs="Times New Roman"/>
          <w:sz w:val="24"/>
        </w:rPr>
        <w:t xml:space="preserve"> vaccine trial among healthy infants</w:t>
      </w:r>
      <w:r w:rsidR="002A4289">
        <w:rPr>
          <w:rFonts w:ascii="Times New Roman" w:hAnsi="Times New Roman" w:cs="Times New Roman"/>
          <w:sz w:val="24"/>
        </w:rPr>
        <w:t xml:space="preserve"> in Chandigarh, North India</w:t>
      </w:r>
      <w:r w:rsidR="006637CE" w:rsidRPr="003E21EB">
        <w:rPr>
          <w:rFonts w:ascii="Times New Roman" w:hAnsi="Times New Roman" w:cs="Times New Roman"/>
          <w:sz w:val="24"/>
        </w:rPr>
        <w:t>.</w:t>
      </w:r>
      <w:r w:rsidR="00017CF4" w:rsidRPr="003E21EB">
        <w:rPr>
          <w:rFonts w:ascii="Times New Roman" w:hAnsi="Times New Roman" w:cs="Times New Roman"/>
          <w:sz w:val="24"/>
        </w:rPr>
        <w:t xml:space="preserve"> Among 105 subjects who expressed </w:t>
      </w:r>
      <w:r w:rsidR="002A4289">
        <w:rPr>
          <w:rFonts w:ascii="Times New Roman" w:hAnsi="Times New Roman" w:cs="Times New Roman"/>
          <w:sz w:val="24"/>
        </w:rPr>
        <w:t xml:space="preserve">their </w:t>
      </w:r>
      <w:r w:rsidR="00017CF4" w:rsidRPr="003E21EB">
        <w:rPr>
          <w:rFonts w:ascii="Times New Roman" w:hAnsi="Times New Roman" w:cs="Times New Roman"/>
          <w:sz w:val="24"/>
        </w:rPr>
        <w:t>initial willi</w:t>
      </w:r>
      <w:r w:rsidR="002A4289">
        <w:rPr>
          <w:rFonts w:ascii="Times New Roman" w:hAnsi="Times New Roman" w:cs="Times New Roman"/>
          <w:sz w:val="24"/>
        </w:rPr>
        <w:t>ngness to be a part of the trial</w:t>
      </w:r>
      <w:r w:rsidR="00017CF4" w:rsidRPr="003E21EB">
        <w:rPr>
          <w:rFonts w:ascii="Times New Roman" w:hAnsi="Times New Roman" w:cs="Times New Roman"/>
          <w:sz w:val="24"/>
        </w:rPr>
        <w:t>, all agreed to undergo AV informed consent</w:t>
      </w:r>
      <w:r w:rsidR="002A4289">
        <w:rPr>
          <w:rFonts w:ascii="Times New Roman" w:hAnsi="Times New Roman" w:cs="Times New Roman"/>
          <w:sz w:val="24"/>
        </w:rPr>
        <w:t>ing process</w:t>
      </w:r>
      <w:r w:rsidR="00017CF4" w:rsidRPr="003E21EB">
        <w:rPr>
          <w:rFonts w:ascii="Times New Roman" w:hAnsi="Times New Roman" w:cs="Times New Roman"/>
          <w:sz w:val="24"/>
        </w:rPr>
        <w:t>, out of which 100</w:t>
      </w:r>
      <w:ins w:id="12" w:author="Author">
        <w:r w:rsidR="005F5D2C">
          <w:rPr>
            <w:rFonts w:ascii="Times New Roman" w:hAnsi="Times New Roman" w:cs="Times New Roman"/>
            <w:sz w:val="24"/>
          </w:rPr>
          <w:t xml:space="preserve"> (95.2%)</w:t>
        </w:r>
      </w:ins>
      <w:r w:rsidR="00017CF4" w:rsidRPr="003E21EB">
        <w:rPr>
          <w:rFonts w:ascii="Times New Roman" w:hAnsi="Times New Roman" w:cs="Times New Roman"/>
          <w:sz w:val="24"/>
        </w:rPr>
        <w:t xml:space="preserve"> were finally</w:t>
      </w:r>
      <w:r w:rsidR="002A4289">
        <w:rPr>
          <w:rFonts w:ascii="Times New Roman" w:hAnsi="Times New Roman" w:cs="Times New Roman"/>
          <w:sz w:val="24"/>
        </w:rPr>
        <w:t xml:space="preserve"> consented to participate</w:t>
      </w:r>
      <w:r w:rsidR="007E1424">
        <w:rPr>
          <w:rFonts w:ascii="Times New Roman" w:hAnsi="Times New Roman" w:cs="Times New Roman"/>
          <w:sz w:val="24"/>
        </w:rPr>
        <w:t>,</w:t>
      </w:r>
      <w:r w:rsidR="002A4289">
        <w:rPr>
          <w:rFonts w:ascii="Times New Roman" w:hAnsi="Times New Roman" w:cs="Times New Roman"/>
          <w:sz w:val="24"/>
        </w:rPr>
        <w:t xml:space="preserve"> and were enrolled in</w:t>
      </w:r>
      <w:r w:rsidR="00017CF4" w:rsidRPr="003E21EB">
        <w:rPr>
          <w:rFonts w:ascii="Times New Roman" w:hAnsi="Times New Roman" w:cs="Times New Roman"/>
          <w:sz w:val="24"/>
        </w:rPr>
        <w:t xml:space="preserve"> the study</w:t>
      </w:r>
      <w:r w:rsidR="00B3381F" w:rsidRPr="003E21EB">
        <w:rPr>
          <w:rFonts w:ascii="Times New Roman" w:hAnsi="Times New Roman" w:cs="Times New Roman"/>
          <w:sz w:val="24"/>
        </w:rPr>
        <w:t>.</w:t>
      </w:r>
      <w:r w:rsidR="00017CF4" w:rsidRPr="003E21EB">
        <w:rPr>
          <w:rFonts w:ascii="Times New Roman" w:hAnsi="Times New Roman" w:cs="Times New Roman"/>
          <w:sz w:val="24"/>
        </w:rPr>
        <w:t xml:space="preserve"> </w:t>
      </w:r>
      <w:ins w:id="13" w:author="Author">
        <w:r w:rsidR="00635BFD">
          <w:rPr>
            <w:rFonts w:ascii="Times New Roman" w:hAnsi="Times New Roman" w:cs="Times New Roman"/>
            <w:sz w:val="24"/>
          </w:rPr>
          <w:t xml:space="preserve">AV recordings </w:t>
        </w:r>
        <w:r w:rsidR="006E7E84">
          <w:rPr>
            <w:rFonts w:ascii="Times New Roman" w:hAnsi="Times New Roman" w:cs="Times New Roman"/>
            <w:sz w:val="24"/>
          </w:rPr>
          <w:t xml:space="preserve">of 100 patients </w:t>
        </w:r>
        <w:r w:rsidR="00635BFD">
          <w:rPr>
            <w:rFonts w:ascii="Times New Roman" w:hAnsi="Times New Roman" w:cs="Times New Roman"/>
            <w:sz w:val="24"/>
          </w:rPr>
          <w:t>were transcribed</w:t>
        </w:r>
        <w:r w:rsidR="006E7E84">
          <w:rPr>
            <w:rFonts w:ascii="Times New Roman" w:hAnsi="Times New Roman" w:cs="Times New Roman"/>
            <w:sz w:val="24"/>
          </w:rPr>
          <w:t>,</w:t>
        </w:r>
        <w:r w:rsidR="00635BFD">
          <w:rPr>
            <w:rFonts w:ascii="Times New Roman" w:hAnsi="Times New Roman" w:cs="Times New Roman"/>
            <w:sz w:val="24"/>
          </w:rPr>
          <w:t xml:space="preserve"> and later translated in English language to perform the thematic analysis of the text. </w:t>
        </w:r>
        <w:r w:rsidR="00ED229D">
          <w:rPr>
            <w:rFonts w:ascii="Times New Roman" w:hAnsi="Times New Roman" w:cs="Times New Roman"/>
            <w:sz w:val="24"/>
          </w:rPr>
          <w:t xml:space="preserve">A total of </w:t>
        </w:r>
        <w:r w:rsidR="00545E99">
          <w:rPr>
            <w:rFonts w:ascii="Times New Roman" w:hAnsi="Times New Roman" w:cs="Times New Roman"/>
            <w:sz w:val="24"/>
          </w:rPr>
          <w:t>105</w:t>
        </w:r>
        <w:del w:id="14" w:author="Author">
          <w:r w:rsidR="00ED229D" w:rsidDel="00545E99">
            <w:rPr>
              <w:rFonts w:ascii="Times New Roman" w:hAnsi="Times New Roman" w:cs="Times New Roman"/>
              <w:sz w:val="24"/>
            </w:rPr>
            <w:delText>75</w:delText>
          </w:r>
        </w:del>
        <w:r w:rsidR="00ED229D">
          <w:rPr>
            <w:rFonts w:ascii="Times New Roman" w:hAnsi="Times New Roman" w:cs="Times New Roman"/>
            <w:sz w:val="24"/>
          </w:rPr>
          <w:t xml:space="preserve"> queries were raised by </w:t>
        </w:r>
        <w:r w:rsidR="00545E99">
          <w:rPr>
            <w:rFonts w:ascii="Times New Roman" w:hAnsi="Times New Roman" w:cs="Times New Roman"/>
            <w:sz w:val="24"/>
          </w:rPr>
          <w:t>55</w:t>
        </w:r>
        <w:del w:id="15" w:author="Author">
          <w:r w:rsidR="00ED229D" w:rsidDel="00545E99">
            <w:rPr>
              <w:rFonts w:ascii="Times New Roman" w:hAnsi="Times New Roman" w:cs="Times New Roman"/>
              <w:sz w:val="24"/>
            </w:rPr>
            <w:delText>36</w:delText>
          </w:r>
        </w:del>
        <w:r w:rsidR="00ED229D">
          <w:rPr>
            <w:rFonts w:ascii="Times New Roman" w:hAnsi="Times New Roman" w:cs="Times New Roman"/>
            <w:sz w:val="24"/>
          </w:rPr>
          <w:t xml:space="preserve"> participants. Majority of the queries were around </w:t>
        </w:r>
        <w:r w:rsidR="00545E99">
          <w:rPr>
            <w:rFonts w:ascii="Times New Roman" w:hAnsi="Times New Roman" w:cs="Times New Roman"/>
            <w:sz w:val="24"/>
          </w:rPr>
          <w:t xml:space="preserve">where to consult in case of any emergency (22/105, 21%), risks to the baby as a result of the vaccine (20/105, 19%), vaccination schedule and any change in it (15/105, 14%), and </w:t>
        </w:r>
        <w:r w:rsidR="000D701E">
          <w:rPr>
            <w:rFonts w:ascii="Times New Roman" w:hAnsi="Times New Roman" w:cs="Times New Roman"/>
            <w:sz w:val="24"/>
          </w:rPr>
          <w:t xml:space="preserve">had to </w:t>
        </w:r>
        <w:r w:rsidR="00545E99">
          <w:rPr>
            <w:rFonts w:ascii="Times New Roman" w:hAnsi="Times New Roman" w:cs="Times New Roman"/>
            <w:sz w:val="24"/>
          </w:rPr>
          <w:t>go</w:t>
        </w:r>
        <w:del w:id="16" w:author="Author">
          <w:r w:rsidR="00545E99" w:rsidDel="000D701E">
            <w:rPr>
              <w:rFonts w:ascii="Times New Roman" w:hAnsi="Times New Roman" w:cs="Times New Roman"/>
              <w:sz w:val="24"/>
            </w:rPr>
            <w:delText>ing</w:delText>
          </w:r>
        </w:del>
        <w:r w:rsidR="00545E99">
          <w:rPr>
            <w:rFonts w:ascii="Times New Roman" w:hAnsi="Times New Roman" w:cs="Times New Roman"/>
            <w:sz w:val="24"/>
          </w:rPr>
          <w:t xml:space="preserve"> out of the city (10/75, 9.5%)</w:t>
        </w:r>
      </w:ins>
      <w:r w:rsidR="00545E99">
        <w:rPr>
          <w:rFonts w:ascii="Times New Roman" w:hAnsi="Times New Roman" w:cs="Times New Roman"/>
          <w:sz w:val="24"/>
        </w:rPr>
        <w:t>.</w:t>
      </w:r>
      <w:r w:rsidR="00B3381F" w:rsidRPr="003E21EB">
        <w:rPr>
          <w:rFonts w:ascii="Times New Roman" w:hAnsi="Times New Roman" w:cs="Times New Roman"/>
          <w:sz w:val="24"/>
        </w:rPr>
        <w:t xml:space="preserve"> </w:t>
      </w:r>
      <w:ins w:id="17" w:author="Author">
        <w:r w:rsidR="00A35D41">
          <w:rPr>
            <w:rFonts w:ascii="Times New Roman" w:hAnsi="Times New Roman" w:cs="Times New Roman"/>
            <w:sz w:val="24"/>
          </w:rPr>
          <w:t>All the queries were patiently listened and responded</w:t>
        </w:r>
        <w:r w:rsidR="000D2256">
          <w:rPr>
            <w:rFonts w:ascii="Times New Roman" w:hAnsi="Times New Roman" w:cs="Times New Roman"/>
            <w:sz w:val="24"/>
          </w:rPr>
          <w:t>,</w:t>
        </w:r>
        <w:r w:rsidR="00A35D41">
          <w:rPr>
            <w:rFonts w:ascii="Times New Roman" w:hAnsi="Times New Roman" w:cs="Times New Roman"/>
            <w:sz w:val="24"/>
          </w:rPr>
          <w:t xml:space="preserve"> which</w:t>
        </w:r>
      </w:ins>
      <w:del w:id="18" w:author="Author">
        <w:r w:rsidR="00017CF4" w:rsidRPr="003E21EB" w:rsidDel="00A35D41">
          <w:rPr>
            <w:rFonts w:ascii="Times New Roman" w:hAnsi="Times New Roman" w:cs="Times New Roman"/>
            <w:sz w:val="24"/>
          </w:rPr>
          <w:delText>However, the authors felt that discussion with the anxious parents</w:delText>
        </w:r>
      </w:del>
      <w:r w:rsidR="00017CF4" w:rsidRPr="003E21EB">
        <w:rPr>
          <w:rFonts w:ascii="Times New Roman" w:hAnsi="Times New Roman" w:cs="Times New Roman"/>
          <w:sz w:val="24"/>
        </w:rPr>
        <w:t xml:space="preserve"> allayed most of their fears</w:t>
      </w:r>
      <w:r w:rsidR="007E1424">
        <w:rPr>
          <w:rFonts w:ascii="Times New Roman" w:hAnsi="Times New Roman" w:cs="Times New Roman"/>
          <w:sz w:val="24"/>
        </w:rPr>
        <w:t xml:space="preserve"> </w:t>
      </w:r>
      <w:ins w:id="19" w:author="Author">
        <w:r w:rsidR="00E13EF2">
          <w:rPr>
            <w:rFonts w:ascii="Times New Roman" w:hAnsi="Times New Roman" w:cs="Times New Roman"/>
            <w:sz w:val="24"/>
          </w:rPr>
          <w:t xml:space="preserve">especially, </w:t>
        </w:r>
      </w:ins>
      <w:r w:rsidR="007E1424">
        <w:rPr>
          <w:rFonts w:ascii="Times New Roman" w:hAnsi="Times New Roman" w:cs="Times New Roman"/>
          <w:sz w:val="24"/>
        </w:rPr>
        <w:t xml:space="preserve">related to adverse </w:t>
      </w:r>
      <w:ins w:id="20" w:author="Author">
        <w:r w:rsidR="00431711">
          <w:rPr>
            <w:rFonts w:ascii="Times New Roman" w:hAnsi="Times New Roman" w:cs="Times New Roman"/>
            <w:sz w:val="24"/>
          </w:rPr>
          <w:t>effects of the intervention</w:t>
        </w:r>
      </w:ins>
      <w:del w:id="21" w:author="Author">
        <w:r w:rsidR="007E1424" w:rsidDel="00431711">
          <w:rPr>
            <w:rFonts w:ascii="Times New Roman" w:hAnsi="Times New Roman" w:cs="Times New Roman"/>
            <w:sz w:val="24"/>
          </w:rPr>
          <w:delText>events following immunization</w:delText>
        </w:r>
      </w:del>
      <w:r w:rsidR="00017CF4" w:rsidRPr="003E21EB">
        <w:rPr>
          <w:rFonts w:ascii="Times New Roman" w:hAnsi="Times New Roman" w:cs="Times New Roman"/>
          <w:sz w:val="24"/>
        </w:rPr>
        <w:t xml:space="preserve">. </w:t>
      </w:r>
      <w:ins w:id="22" w:author="Author">
        <w:r w:rsidR="00F77050">
          <w:rPr>
            <w:rFonts w:ascii="Times New Roman" w:hAnsi="Times New Roman" w:cs="Times New Roman"/>
            <w:sz w:val="24"/>
          </w:rPr>
          <w:t>AV consenting proces</w:t>
        </w:r>
        <w:r w:rsidR="0083359E">
          <w:rPr>
            <w:rFonts w:ascii="Times New Roman" w:hAnsi="Times New Roman" w:cs="Times New Roman"/>
            <w:sz w:val="24"/>
          </w:rPr>
          <w:t>s</w:t>
        </w:r>
        <w:del w:id="23" w:author="Author">
          <w:r w:rsidR="00F77050" w:rsidDel="0083359E">
            <w:rPr>
              <w:rFonts w:ascii="Times New Roman" w:hAnsi="Times New Roman" w:cs="Times New Roman"/>
              <w:sz w:val="24"/>
            </w:rPr>
            <w:delText>s which</w:delText>
          </w:r>
        </w:del>
        <w:r w:rsidR="00F77050">
          <w:rPr>
            <w:rFonts w:ascii="Times New Roman" w:hAnsi="Times New Roman" w:cs="Times New Roman"/>
            <w:sz w:val="24"/>
          </w:rPr>
          <w:t xml:space="preserve"> ensured transparency and accountability</w:t>
        </w:r>
        <w:r w:rsidR="000D2256">
          <w:rPr>
            <w:rFonts w:ascii="Times New Roman" w:hAnsi="Times New Roman" w:cs="Times New Roman"/>
            <w:sz w:val="24"/>
          </w:rPr>
          <w:t xml:space="preserve"> of the investigators</w:t>
        </w:r>
        <w:r w:rsidR="00F77050">
          <w:rPr>
            <w:rFonts w:ascii="Times New Roman" w:hAnsi="Times New Roman" w:cs="Times New Roman"/>
            <w:sz w:val="24"/>
          </w:rPr>
          <w:t xml:space="preserve">, </w:t>
        </w:r>
        <w:del w:id="24" w:author="Author">
          <w:r w:rsidR="00F77050" w:rsidDel="0083359E">
            <w:rPr>
              <w:rFonts w:ascii="Times New Roman" w:hAnsi="Times New Roman" w:cs="Times New Roman"/>
              <w:sz w:val="24"/>
            </w:rPr>
            <w:delText xml:space="preserve">in-built </w:delText>
          </w:r>
        </w:del>
        <w:r w:rsidR="00F77050">
          <w:rPr>
            <w:rFonts w:ascii="Times New Roman" w:hAnsi="Times New Roman" w:cs="Times New Roman"/>
            <w:sz w:val="24"/>
          </w:rPr>
          <w:t>responsive referral mechanism</w:t>
        </w:r>
        <w:r w:rsidR="0083359E">
          <w:rPr>
            <w:rFonts w:ascii="Times New Roman" w:hAnsi="Times New Roman" w:cs="Times New Roman"/>
            <w:sz w:val="24"/>
          </w:rPr>
          <w:t xml:space="preserve"> in case of adverse events</w:t>
        </w:r>
        <w:r w:rsidR="00F77050">
          <w:rPr>
            <w:rFonts w:ascii="Times New Roman" w:hAnsi="Times New Roman" w:cs="Times New Roman"/>
            <w:sz w:val="24"/>
          </w:rPr>
          <w:t>, building a</w:t>
        </w:r>
        <w:r w:rsidR="00E81D63">
          <w:rPr>
            <w:rFonts w:ascii="Times New Roman" w:hAnsi="Times New Roman" w:cs="Times New Roman"/>
            <w:sz w:val="24"/>
          </w:rPr>
          <w:t>n</w:t>
        </w:r>
        <w:r w:rsidR="00F77050">
          <w:rPr>
            <w:rFonts w:ascii="Times New Roman" w:hAnsi="Times New Roman" w:cs="Times New Roman"/>
            <w:sz w:val="24"/>
          </w:rPr>
          <w:t xml:space="preserve"> </w:t>
        </w:r>
        <w:r w:rsidR="00E81D63">
          <w:rPr>
            <w:rFonts w:ascii="Times New Roman" w:hAnsi="Times New Roman" w:cs="Times New Roman"/>
            <w:sz w:val="24"/>
          </w:rPr>
          <w:t xml:space="preserve">initial </w:t>
        </w:r>
        <w:r w:rsidR="00F77050">
          <w:rPr>
            <w:rFonts w:ascii="Times New Roman" w:hAnsi="Times New Roman" w:cs="Times New Roman"/>
            <w:sz w:val="24"/>
          </w:rPr>
          <w:t>rapport with the participant</w:t>
        </w:r>
        <w:r w:rsidR="00E21471">
          <w:rPr>
            <w:rFonts w:ascii="Times New Roman" w:hAnsi="Times New Roman" w:cs="Times New Roman"/>
            <w:sz w:val="24"/>
          </w:rPr>
          <w:t xml:space="preserve">, </w:t>
        </w:r>
        <w:del w:id="25" w:author="Author">
          <w:r w:rsidR="00F76A65" w:rsidDel="0083359E">
            <w:rPr>
              <w:rFonts w:ascii="Times New Roman" w:hAnsi="Times New Roman" w:cs="Times New Roman"/>
              <w:sz w:val="24"/>
            </w:rPr>
            <w:delText>ensuring</w:delText>
          </w:r>
          <w:r w:rsidR="00E21471" w:rsidDel="00F76A65">
            <w:rPr>
              <w:rFonts w:ascii="Times New Roman" w:hAnsi="Times New Roman" w:cs="Times New Roman"/>
              <w:sz w:val="24"/>
            </w:rPr>
            <w:delText>supporting</w:delText>
          </w:r>
          <w:r w:rsidR="00E21471" w:rsidDel="0083359E">
            <w:rPr>
              <w:rFonts w:ascii="Times New Roman" w:hAnsi="Times New Roman" w:cs="Times New Roman"/>
              <w:sz w:val="24"/>
            </w:rPr>
            <w:delText xml:space="preserve"> </w:delText>
          </w:r>
          <w:r w:rsidR="00F76A65" w:rsidDel="0083359E">
            <w:rPr>
              <w:rFonts w:ascii="Times New Roman" w:hAnsi="Times New Roman" w:cs="Times New Roman"/>
              <w:sz w:val="24"/>
            </w:rPr>
            <w:delText>c</w:delText>
          </w:r>
        </w:del>
        <w:r w:rsidR="0083359E">
          <w:rPr>
            <w:rFonts w:ascii="Times New Roman" w:hAnsi="Times New Roman" w:cs="Times New Roman"/>
            <w:sz w:val="24"/>
          </w:rPr>
          <w:t>c</w:t>
        </w:r>
        <w:r w:rsidR="00F76A65">
          <w:rPr>
            <w:rFonts w:ascii="Times New Roman" w:hAnsi="Times New Roman" w:cs="Times New Roman"/>
            <w:sz w:val="24"/>
          </w:rPr>
          <w:t>omplete</w:t>
        </w:r>
        <w:del w:id="26" w:author="Author">
          <w:r w:rsidR="00E21471" w:rsidDel="00F76A65">
            <w:rPr>
              <w:rFonts w:ascii="Times New Roman" w:hAnsi="Times New Roman" w:cs="Times New Roman"/>
              <w:sz w:val="24"/>
            </w:rPr>
            <w:delText>the</w:delText>
          </w:r>
        </w:del>
        <w:r w:rsidR="00E21471">
          <w:rPr>
            <w:rFonts w:ascii="Times New Roman" w:hAnsi="Times New Roman" w:cs="Times New Roman"/>
            <w:sz w:val="24"/>
          </w:rPr>
          <w:t xml:space="preserve"> vaccination </w:t>
        </w:r>
        <w:r w:rsidR="00F76A65">
          <w:rPr>
            <w:rFonts w:ascii="Times New Roman" w:hAnsi="Times New Roman" w:cs="Times New Roman"/>
            <w:sz w:val="24"/>
          </w:rPr>
          <w:t>of the trial subject</w:t>
        </w:r>
        <w:r w:rsidR="00165B00">
          <w:rPr>
            <w:rFonts w:ascii="Times New Roman" w:hAnsi="Times New Roman" w:cs="Times New Roman"/>
            <w:sz w:val="24"/>
          </w:rPr>
          <w:t xml:space="preserve"> (infant)</w:t>
        </w:r>
        <w:del w:id="27" w:author="Author">
          <w:r w:rsidR="00E21471" w:rsidDel="00F76A65">
            <w:rPr>
              <w:rFonts w:ascii="Times New Roman" w:hAnsi="Times New Roman" w:cs="Times New Roman"/>
              <w:sz w:val="24"/>
            </w:rPr>
            <w:delText>schedule of the participant</w:delText>
          </w:r>
        </w:del>
        <w:r w:rsidR="00C832AD">
          <w:rPr>
            <w:rFonts w:ascii="Times New Roman" w:hAnsi="Times New Roman" w:cs="Times New Roman"/>
            <w:sz w:val="24"/>
          </w:rPr>
          <w:t xml:space="preserve"> and </w:t>
        </w:r>
        <w:r w:rsidR="0083359E">
          <w:rPr>
            <w:rFonts w:ascii="Times New Roman" w:hAnsi="Times New Roman" w:cs="Times New Roman"/>
            <w:sz w:val="24"/>
          </w:rPr>
          <w:t xml:space="preserve">providing free </w:t>
        </w:r>
        <w:r w:rsidR="00F608BB">
          <w:rPr>
            <w:rFonts w:ascii="Times New Roman" w:hAnsi="Times New Roman" w:cs="Times New Roman"/>
            <w:sz w:val="24"/>
          </w:rPr>
          <w:t>option</w:t>
        </w:r>
        <w:del w:id="28" w:author="Author">
          <w:r w:rsidR="00C832AD" w:rsidDel="00F608BB">
            <w:rPr>
              <w:rFonts w:ascii="Times New Roman" w:hAnsi="Times New Roman" w:cs="Times New Roman"/>
              <w:sz w:val="24"/>
            </w:rPr>
            <w:delText>facility</w:delText>
          </w:r>
        </w:del>
        <w:r w:rsidR="00C832AD">
          <w:rPr>
            <w:rFonts w:ascii="Times New Roman" w:hAnsi="Times New Roman" w:cs="Times New Roman"/>
            <w:sz w:val="24"/>
          </w:rPr>
          <w:t xml:space="preserve"> for private care consultation</w:t>
        </w:r>
        <w:r w:rsidR="00F77050">
          <w:rPr>
            <w:rFonts w:ascii="Times New Roman" w:hAnsi="Times New Roman" w:cs="Times New Roman"/>
            <w:sz w:val="24"/>
          </w:rPr>
          <w:t xml:space="preserve"> </w:t>
        </w:r>
        <w:r w:rsidR="0083359E">
          <w:rPr>
            <w:rFonts w:ascii="Times New Roman" w:hAnsi="Times New Roman" w:cs="Times New Roman"/>
            <w:sz w:val="24"/>
          </w:rPr>
          <w:t xml:space="preserve">depending upon the willingness of the parents. These </w:t>
        </w:r>
        <w:del w:id="29" w:author="Author">
          <w:r w:rsidR="00E81D63" w:rsidDel="0083359E">
            <w:rPr>
              <w:rFonts w:ascii="Times New Roman" w:hAnsi="Times New Roman" w:cs="Times New Roman"/>
              <w:sz w:val="24"/>
            </w:rPr>
            <w:delText>were some of the strengths of the study</w:delText>
          </w:r>
        </w:del>
        <w:r w:rsidR="0083359E">
          <w:rPr>
            <w:rFonts w:ascii="Times New Roman" w:hAnsi="Times New Roman" w:cs="Times New Roman"/>
            <w:sz w:val="24"/>
          </w:rPr>
          <w:t>strengths of the audio video consenting</w:t>
        </w:r>
        <w:del w:id="30" w:author="Author">
          <w:r w:rsidR="00E81D63" w:rsidDel="0083359E">
            <w:rPr>
              <w:rFonts w:ascii="Times New Roman" w:hAnsi="Times New Roman" w:cs="Times New Roman"/>
              <w:sz w:val="24"/>
            </w:rPr>
            <w:delText xml:space="preserve"> which</w:delText>
          </w:r>
        </w:del>
        <w:r w:rsidR="00E81D63">
          <w:rPr>
            <w:rFonts w:ascii="Times New Roman" w:hAnsi="Times New Roman" w:cs="Times New Roman"/>
            <w:sz w:val="24"/>
          </w:rPr>
          <w:t xml:space="preserve"> </w:t>
        </w:r>
        <w:r w:rsidR="00C511AD">
          <w:rPr>
            <w:rFonts w:ascii="Times New Roman" w:hAnsi="Times New Roman" w:cs="Times New Roman"/>
            <w:sz w:val="24"/>
          </w:rPr>
          <w:t>might have led to</w:t>
        </w:r>
        <w:del w:id="31" w:author="Author">
          <w:r w:rsidR="00E81D63" w:rsidDel="00C511AD">
            <w:rPr>
              <w:rFonts w:ascii="Times New Roman" w:hAnsi="Times New Roman" w:cs="Times New Roman"/>
              <w:sz w:val="24"/>
            </w:rPr>
            <w:delText>enabled</w:delText>
          </w:r>
        </w:del>
        <w:r w:rsidR="005F5D2C">
          <w:rPr>
            <w:rFonts w:ascii="Times New Roman" w:hAnsi="Times New Roman" w:cs="Times New Roman"/>
            <w:sz w:val="24"/>
          </w:rPr>
          <w:t xml:space="preserve"> higher</w:t>
        </w:r>
        <w:del w:id="32" w:author="Author">
          <w:r w:rsidR="00E81D63" w:rsidDel="005F5D2C">
            <w:rPr>
              <w:rFonts w:ascii="Times New Roman" w:hAnsi="Times New Roman" w:cs="Times New Roman"/>
              <w:sz w:val="24"/>
            </w:rPr>
            <w:delText xml:space="preserve"> </w:delText>
          </w:r>
          <w:r w:rsidR="00214B35" w:rsidDel="005F5D2C">
            <w:rPr>
              <w:rFonts w:ascii="Times New Roman" w:hAnsi="Times New Roman" w:cs="Times New Roman"/>
              <w:sz w:val="24"/>
            </w:rPr>
            <w:delText>better</w:delText>
          </w:r>
        </w:del>
        <w:r w:rsidR="00214B35">
          <w:rPr>
            <w:rFonts w:ascii="Times New Roman" w:hAnsi="Times New Roman" w:cs="Times New Roman"/>
            <w:sz w:val="24"/>
          </w:rPr>
          <w:t xml:space="preserve"> participation rates</w:t>
        </w:r>
        <w:r w:rsidR="005F5D2C">
          <w:rPr>
            <w:rFonts w:ascii="Times New Roman" w:hAnsi="Times New Roman" w:cs="Times New Roman"/>
            <w:sz w:val="24"/>
          </w:rPr>
          <w:t xml:space="preserve"> of the subjects in the trial</w:t>
        </w:r>
        <w:r w:rsidR="0083359E">
          <w:rPr>
            <w:rFonts w:ascii="Times New Roman" w:hAnsi="Times New Roman" w:cs="Times New Roman"/>
            <w:sz w:val="24"/>
          </w:rPr>
          <w:t xml:space="preserve"> in this study</w:t>
        </w:r>
        <w:r w:rsidR="00214B35">
          <w:rPr>
            <w:rFonts w:ascii="Times New Roman" w:hAnsi="Times New Roman" w:cs="Times New Roman"/>
            <w:sz w:val="24"/>
          </w:rPr>
          <w:t xml:space="preserve">. </w:t>
        </w:r>
      </w:ins>
      <w:commentRangeStart w:id="33"/>
      <w:del w:id="34" w:author="Author">
        <w:r w:rsidR="00017CF4" w:rsidRPr="003E21EB" w:rsidDel="00F77050">
          <w:rPr>
            <w:rFonts w:ascii="Times New Roman" w:hAnsi="Times New Roman" w:cs="Times New Roman"/>
            <w:sz w:val="24"/>
          </w:rPr>
          <w:delText xml:space="preserve">One must patiently listen to their queries and resolve them one by one. This </w:delText>
        </w:r>
        <w:r w:rsidR="007E1424" w:rsidDel="00F77050">
          <w:rPr>
            <w:rFonts w:ascii="Times New Roman" w:hAnsi="Times New Roman" w:cs="Times New Roman"/>
            <w:sz w:val="24"/>
          </w:rPr>
          <w:delText xml:space="preserve">clarifies the doubts and </w:delText>
        </w:r>
        <w:r w:rsidR="00017CF4" w:rsidRPr="003E21EB" w:rsidDel="00F77050">
          <w:rPr>
            <w:rFonts w:ascii="Times New Roman" w:hAnsi="Times New Roman" w:cs="Times New Roman"/>
            <w:sz w:val="24"/>
          </w:rPr>
          <w:delText xml:space="preserve">misconception about </w:delText>
        </w:r>
        <w:r w:rsidR="007E1424" w:rsidDel="00F77050">
          <w:rPr>
            <w:rFonts w:ascii="Times New Roman" w:hAnsi="Times New Roman" w:cs="Times New Roman"/>
            <w:sz w:val="24"/>
          </w:rPr>
          <w:delText xml:space="preserve">the risks of vaccines, </w:delText>
        </w:r>
        <w:r w:rsidR="00017CF4" w:rsidRPr="003E21EB" w:rsidDel="00F77050">
          <w:rPr>
            <w:rFonts w:ascii="Times New Roman" w:hAnsi="Times New Roman" w:cs="Times New Roman"/>
            <w:sz w:val="24"/>
          </w:rPr>
          <w:delText>develop</w:delText>
        </w:r>
        <w:r w:rsidR="007E1424" w:rsidDel="00F77050">
          <w:rPr>
            <w:rFonts w:ascii="Times New Roman" w:hAnsi="Times New Roman" w:cs="Times New Roman"/>
            <w:sz w:val="24"/>
          </w:rPr>
          <w:delText>s</w:delText>
        </w:r>
        <w:r w:rsidR="00017CF4" w:rsidRPr="003E21EB" w:rsidDel="00F77050">
          <w:rPr>
            <w:rFonts w:ascii="Times New Roman" w:hAnsi="Times New Roman" w:cs="Times New Roman"/>
            <w:sz w:val="24"/>
          </w:rPr>
          <w:delText xml:space="preserve"> a sense of confidence in the investigator</w:delText>
        </w:r>
        <w:r w:rsidR="00CF0D24" w:rsidDel="00F77050">
          <w:rPr>
            <w:rFonts w:ascii="Times New Roman" w:hAnsi="Times New Roman" w:cs="Times New Roman"/>
            <w:sz w:val="24"/>
          </w:rPr>
          <w:delText>s</w:delText>
        </w:r>
        <w:r w:rsidR="007E1424" w:rsidDel="00F77050">
          <w:rPr>
            <w:rFonts w:ascii="Times New Roman" w:hAnsi="Times New Roman" w:cs="Times New Roman"/>
            <w:sz w:val="24"/>
          </w:rPr>
          <w:delText>, informs the participants in real sense about the trial and enables them to take independent decision regarding participation</w:delText>
        </w:r>
        <w:commentRangeEnd w:id="33"/>
        <w:r w:rsidR="00806D7E" w:rsidDel="00F77050">
          <w:rPr>
            <w:rStyle w:val="CommentReference"/>
          </w:rPr>
          <w:commentReference w:id="33"/>
        </w:r>
        <w:r w:rsidR="00017CF4" w:rsidRPr="003E21EB" w:rsidDel="00F77050">
          <w:rPr>
            <w:rFonts w:ascii="Times New Roman" w:hAnsi="Times New Roman" w:cs="Times New Roman"/>
            <w:sz w:val="24"/>
          </w:rPr>
          <w:delText xml:space="preserve">. </w:delText>
        </w:r>
        <w:r w:rsidR="00017CF4" w:rsidRPr="007B0158" w:rsidDel="002B4C31">
          <w:rPr>
            <w:rFonts w:ascii="Times New Roman" w:hAnsi="Times New Roman" w:cs="Times New Roman"/>
            <w:sz w:val="24"/>
            <w:highlight w:val="yellow"/>
          </w:rPr>
          <w:delText>More clear guidelines need</w:delText>
        </w:r>
        <w:r w:rsidR="007E1424" w:rsidRPr="007B0158" w:rsidDel="002B4C31">
          <w:rPr>
            <w:rFonts w:ascii="Times New Roman" w:hAnsi="Times New Roman" w:cs="Times New Roman"/>
            <w:sz w:val="24"/>
            <w:highlight w:val="yellow"/>
          </w:rPr>
          <w:delText xml:space="preserve"> to be formulated regarding type of AV recorder to be used, </w:delText>
        </w:r>
        <w:r w:rsidR="00246CD4" w:rsidRPr="007B0158" w:rsidDel="002B4C31">
          <w:rPr>
            <w:rFonts w:ascii="Times New Roman" w:hAnsi="Times New Roman" w:cs="Times New Roman"/>
            <w:sz w:val="24"/>
            <w:highlight w:val="yellow"/>
          </w:rPr>
          <w:delText xml:space="preserve">archiving and </w:delText>
        </w:r>
        <w:r w:rsidR="00017CF4" w:rsidRPr="007B0158" w:rsidDel="002B4C31">
          <w:rPr>
            <w:rFonts w:ascii="Times New Roman" w:hAnsi="Times New Roman" w:cs="Times New Roman"/>
            <w:sz w:val="24"/>
            <w:highlight w:val="yellow"/>
          </w:rPr>
          <w:delText xml:space="preserve">access </w:delText>
        </w:r>
        <w:r w:rsidR="00246CD4" w:rsidRPr="007B0158" w:rsidDel="002B4C31">
          <w:rPr>
            <w:rFonts w:ascii="Times New Roman" w:hAnsi="Times New Roman" w:cs="Times New Roman"/>
            <w:sz w:val="24"/>
            <w:highlight w:val="yellow"/>
          </w:rPr>
          <w:delText>to</w:delText>
        </w:r>
        <w:r w:rsidR="00017CF4" w:rsidRPr="007B0158" w:rsidDel="002B4C31">
          <w:rPr>
            <w:rFonts w:ascii="Times New Roman" w:hAnsi="Times New Roman" w:cs="Times New Roman"/>
            <w:sz w:val="24"/>
            <w:highlight w:val="yellow"/>
          </w:rPr>
          <w:delText xml:space="preserve"> AV recordings</w:delText>
        </w:r>
        <w:r w:rsidR="007E1424" w:rsidRPr="007B0158" w:rsidDel="002B4C31">
          <w:rPr>
            <w:rFonts w:ascii="Times New Roman" w:hAnsi="Times New Roman" w:cs="Times New Roman"/>
            <w:sz w:val="24"/>
            <w:highlight w:val="yellow"/>
          </w:rPr>
          <w:delText>,</w:delText>
        </w:r>
        <w:r w:rsidR="00246CD4" w:rsidRPr="007B0158" w:rsidDel="002B4C31">
          <w:rPr>
            <w:rFonts w:ascii="Times New Roman" w:hAnsi="Times New Roman" w:cs="Times New Roman"/>
            <w:sz w:val="24"/>
            <w:highlight w:val="yellow"/>
          </w:rPr>
          <w:delText xml:space="preserve"> and </w:delText>
        </w:r>
        <w:r w:rsidR="007E1424" w:rsidRPr="007B0158" w:rsidDel="002B4C31">
          <w:rPr>
            <w:rFonts w:ascii="Times New Roman" w:hAnsi="Times New Roman" w:cs="Times New Roman"/>
            <w:sz w:val="24"/>
            <w:highlight w:val="yellow"/>
          </w:rPr>
          <w:delText xml:space="preserve">content and process of </w:delText>
        </w:r>
        <w:r w:rsidR="00017CF4" w:rsidRPr="007B0158" w:rsidDel="002B4C31">
          <w:rPr>
            <w:rFonts w:ascii="Times New Roman" w:hAnsi="Times New Roman" w:cs="Times New Roman"/>
            <w:sz w:val="24"/>
            <w:highlight w:val="yellow"/>
          </w:rPr>
          <w:delText>AV recording</w:delText>
        </w:r>
        <w:r w:rsidR="007E1424" w:rsidRPr="007B0158" w:rsidDel="002B4C31">
          <w:rPr>
            <w:rFonts w:ascii="Times New Roman" w:hAnsi="Times New Roman" w:cs="Times New Roman"/>
            <w:sz w:val="24"/>
            <w:highlight w:val="yellow"/>
          </w:rPr>
          <w:delText>.</w:delText>
        </w:r>
      </w:del>
    </w:p>
    <w:p w14:paraId="2C559FE4" w14:textId="77777777" w:rsidR="00965888" w:rsidRDefault="00965888" w:rsidP="007E1424">
      <w:pPr>
        <w:autoSpaceDE w:val="0"/>
        <w:autoSpaceDN w:val="0"/>
        <w:adjustRightInd w:val="0"/>
        <w:spacing w:after="0" w:line="480" w:lineRule="auto"/>
        <w:jc w:val="both"/>
        <w:rPr>
          <w:rFonts w:ascii="Times New Roman" w:hAnsi="Times New Roman" w:cs="Times New Roman"/>
          <w:b/>
        </w:rPr>
        <w:sectPr w:rsidR="00965888" w:rsidSect="00DA79B5">
          <w:pgSz w:w="12240" w:h="15840"/>
          <w:pgMar w:top="1440" w:right="1440" w:bottom="1440" w:left="1440" w:header="720" w:footer="720" w:gutter="0"/>
          <w:lnNumType w:countBy="1" w:restart="continuous"/>
          <w:cols w:space="720"/>
          <w:noEndnote/>
          <w:docGrid w:linePitch="299"/>
        </w:sectPr>
      </w:pPr>
    </w:p>
    <w:p w14:paraId="01348E50" w14:textId="2355C43A" w:rsidR="002256BA" w:rsidRPr="00CA2A12" w:rsidRDefault="00B17A00" w:rsidP="007E1424">
      <w:pPr>
        <w:autoSpaceDE w:val="0"/>
        <w:autoSpaceDN w:val="0"/>
        <w:adjustRightInd w:val="0"/>
        <w:spacing w:after="0" w:line="480" w:lineRule="auto"/>
        <w:jc w:val="both"/>
        <w:rPr>
          <w:rFonts w:ascii="Times New Roman" w:hAnsi="Times New Roman" w:cs="Times New Roman"/>
          <w:b/>
        </w:rPr>
      </w:pPr>
      <w:r w:rsidRPr="00CA2A12">
        <w:rPr>
          <w:rFonts w:ascii="Times New Roman" w:hAnsi="Times New Roman" w:cs="Times New Roman"/>
          <w:b/>
        </w:rPr>
        <w:lastRenderedPageBreak/>
        <w:t>Introduction</w:t>
      </w:r>
    </w:p>
    <w:p w14:paraId="5844457D" w14:textId="07F2791E" w:rsidR="00AD5C7C" w:rsidRPr="003E21EB" w:rsidRDefault="00AD5C7C" w:rsidP="007E1424">
      <w:pPr>
        <w:autoSpaceDE w:val="0"/>
        <w:autoSpaceDN w:val="0"/>
        <w:adjustRightInd w:val="0"/>
        <w:spacing w:after="0" w:line="480" w:lineRule="auto"/>
        <w:jc w:val="both"/>
        <w:rPr>
          <w:rFonts w:ascii="Times New Roman" w:hAnsi="Times New Roman" w:cs="Times New Roman"/>
          <w:sz w:val="24"/>
        </w:rPr>
      </w:pPr>
      <w:r w:rsidRPr="003E21EB">
        <w:rPr>
          <w:rFonts w:ascii="Times New Roman" w:hAnsi="Times New Roman" w:cs="Times New Roman"/>
          <w:sz w:val="24"/>
        </w:rPr>
        <w:t>In the last decade, serious concerns have been raised regarding the lack of adherence to ethical conduct during recruitment of vulnerable subjects in clinical trials</w:t>
      </w:r>
      <w:r w:rsidR="00E649E7" w:rsidRPr="003E21EB">
        <w:rPr>
          <w:rFonts w:ascii="Times New Roman" w:hAnsi="Times New Roman" w:cs="Times New Roman"/>
          <w:sz w:val="24"/>
        </w:rPr>
        <w:t xml:space="preserve"> in India (1)</w:t>
      </w:r>
      <w:r w:rsidRPr="003E21EB">
        <w:rPr>
          <w:rFonts w:ascii="Times New Roman" w:hAnsi="Times New Roman" w:cs="Times New Roman"/>
          <w:sz w:val="24"/>
        </w:rPr>
        <w:t xml:space="preserve">. Although it is mandatory under Schedule Y of the Drugs and Cosmetics Rules 1945 to obtain a freely given informed, written consent from study subject before enrolment in a clinical trial, there have been several complaints about the </w:t>
      </w:r>
      <w:r w:rsidR="00636CEF" w:rsidRPr="003E21EB">
        <w:rPr>
          <w:rFonts w:ascii="Times New Roman" w:hAnsi="Times New Roman" w:cs="Times New Roman"/>
          <w:sz w:val="24"/>
        </w:rPr>
        <w:t xml:space="preserve">misuse of this provision by </w:t>
      </w:r>
      <w:r w:rsidRPr="003E21EB">
        <w:rPr>
          <w:rFonts w:ascii="Times New Roman" w:hAnsi="Times New Roman" w:cs="Times New Roman"/>
          <w:sz w:val="24"/>
        </w:rPr>
        <w:t xml:space="preserve">research institutes, pharma companies and </w:t>
      </w:r>
      <w:r w:rsidR="00136FFF" w:rsidRPr="003E21EB">
        <w:rPr>
          <w:rFonts w:ascii="Times New Roman" w:hAnsi="Times New Roman" w:cs="Times New Roman"/>
          <w:sz w:val="24"/>
        </w:rPr>
        <w:t>Clinical Research Organizations</w:t>
      </w:r>
      <w:r w:rsidRPr="003E21EB">
        <w:rPr>
          <w:rFonts w:ascii="Times New Roman" w:hAnsi="Times New Roman" w:cs="Times New Roman"/>
          <w:sz w:val="24"/>
        </w:rPr>
        <w:t xml:space="preserve"> who are engaged in clin</w:t>
      </w:r>
      <w:r w:rsidR="00FC3395" w:rsidRPr="003E21EB">
        <w:rPr>
          <w:rFonts w:ascii="Times New Roman" w:hAnsi="Times New Roman" w:cs="Times New Roman"/>
          <w:sz w:val="24"/>
        </w:rPr>
        <w:t>ical trials</w:t>
      </w:r>
      <w:r w:rsidR="00E649E7" w:rsidRPr="003E21EB">
        <w:rPr>
          <w:rFonts w:ascii="Times New Roman" w:hAnsi="Times New Roman" w:cs="Times New Roman"/>
          <w:sz w:val="24"/>
        </w:rPr>
        <w:t xml:space="preserve"> (2</w:t>
      </w:r>
      <w:r w:rsidR="00CC4C45" w:rsidRPr="003E21EB">
        <w:rPr>
          <w:rFonts w:ascii="Times New Roman" w:hAnsi="Times New Roman" w:cs="Times New Roman"/>
          <w:sz w:val="24"/>
        </w:rPr>
        <w:t>)</w:t>
      </w:r>
      <w:r w:rsidR="00FC3395" w:rsidRPr="003E21EB">
        <w:rPr>
          <w:rFonts w:ascii="Times New Roman" w:hAnsi="Times New Roman" w:cs="Times New Roman"/>
          <w:sz w:val="24"/>
        </w:rPr>
        <w:t xml:space="preserve">. It was reported </w:t>
      </w:r>
      <w:r w:rsidRPr="003E21EB">
        <w:rPr>
          <w:rFonts w:ascii="Times New Roman" w:hAnsi="Times New Roman" w:cs="Times New Roman"/>
          <w:sz w:val="24"/>
        </w:rPr>
        <w:t xml:space="preserve">that many a time the informed consent was taken from the participating subjects without informing them about the </w:t>
      </w:r>
      <w:r w:rsidR="00B17A00" w:rsidRPr="003E21EB">
        <w:rPr>
          <w:rFonts w:ascii="Times New Roman" w:hAnsi="Times New Roman" w:cs="Times New Roman"/>
          <w:sz w:val="24"/>
        </w:rPr>
        <w:t>benefits</w:t>
      </w:r>
      <w:r w:rsidRPr="003E21EB">
        <w:rPr>
          <w:rFonts w:ascii="Times New Roman" w:hAnsi="Times New Roman" w:cs="Times New Roman"/>
          <w:sz w:val="24"/>
        </w:rPr>
        <w:t xml:space="preserve"> and</w:t>
      </w:r>
      <w:r w:rsidR="007E1424">
        <w:rPr>
          <w:rFonts w:ascii="Times New Roman" w:hAnsi="Times New Roman" w:cs="Times New Roman"/>
          <w:sz w:val="24"/>
        </w:rPr>
        <w:t>,</w:t>
      </w:r>
      <w:r w:rsidRPr="003E21EB">
        <w:rPr>
          <w:rFonts w:ascii="Times New Roman" w:hAnsi="Times New Roman" w:cs="Times New Roman"/>
          <w:sz w:val="24"/>
        </w:rPr>
        <w:t xml:space="preserve"> </w:t>
      </w:r>
      <w:r w:rsidR="00B17A00" w:rsidRPr="003E21EB">
        <w:rPr>
          <w:rFonts w:ascii="Times New Roman" w:hAnsi="Times New Roman" w:cs="Times New Roman"/>
          <w:sz w:val="24"/>
        </w:rPr>
        <w:t>especially</w:t>
      </w:r>
      <w:r w:rsidR="007E1424">
        <w:rPr>
          <w:rFonts w:ascii="Times New Roman" w:hAnsi="Times New Roman" w:cs="Times New Roman"/>
          <w:sz w:val="24"/>
        </w:rPr>
        <w:t>,</w:t>
      </w:r>
      <w:r w:rsidR="00B17A00" w:rsidRPr="003E21EB">
        <w:rPr>
          <w:rFonts w:ascii="Times New Roman" w:hAnsi="Times New Roman" w:cs="Times New Roman"/>
          <w:sz w:val="24"/>
        </w:rPr>
        <w:t xml:space="preserve"> the harmful side effects</w:t>
      </w:r>
      <w:r w:rsidRPr="003E21EB">
        <w:rPr>
          <w:rFonts w:ascii="Times New Roman" w:hAnsi="Times New Roman" w:cs="Times New Roman"/>
          <w:sz w:val="24"/>
        </w:rPr>
        <w:t xml:space="preserve"> of the </w:t>
      </w:r>
      <w:r w:rsidR="00B17A00" w:rsidRPr="003E21EB">
        <w:rPr>
          <w:rFonts w:ascii="Times New Roman" w:hAnsi="Times New Roman" w:cs="Times New Roman"/>
          <w:sz w:val="24"/>
        </w:rPr>
        <w:t xml:space="preserve">investigational product in the </w:t>
      </w:r>
      <w:r w:rsidRPr="003E21EB">
        <w:rPr>
          <w:rFonts w:ascii="Times New Roman" w:hAnsi="Times New Roman" w:cs="Times New Roman"/>
          <w:sz w:val="24"/>
        </w:rPr>
        <w:t>trial</w:t>
      </w:r>
      <w:r w:rsidR="00EE2A13" w:rsidRPr="003E21EB">
        <w:rPr>
          <w:rFonts w:ascii="Times New Roman" w:hAnsi="Times New Roman" w:cs="Times New Roman"/>
          <w:sz w:val="24"/>
        </w:rPr>
        <w:t xml:space="preserve"> (3)</w:t>
      </w:r>
      <w:r w:rsidRPr="003E21EB">
        <w:rPr>
          <w:rFonts w:ascii="Times New Roman" w:hAnsi="Times New Roman" w:cs="Times New Roman"/>
          <w:sz w:val="24"/>
        </w:rPr>
        <w:t>.</w:t>
      </w:r>
      <w:r w:rsidR="00B17A00" w:rsidRPr="003E21EB">
        <w:rPr>
          <w:rFonts w:ascii="Times New Roman" w:hAnsi="Times New Roman" w:cs="Times New Roman"/>
          <w:sz w:val="24"/>
        </w:rPr>
        <w:t xml:space="preserve"> It is assumed that subject will not be able to understand too much technicalities involved in the trial, hence only the most essential information</w:t>
      </w:r>
      <w:r w:rsidR="002F7375" w:rsidRPr="003E21EB">
        <w:rPr>
          <w:rFonts w:ascii="Times New Roman" w:hAnsi="Times New Roman" w:cs="Times New Roman"/>
          <w:sz w:val="24"/>
        </w:rPr>
        <w:t xml:space="preserve"> </w:t>
      </w:r>
      <w:r w:rsidR="00B17A00" w:rsidRPr="003E21EB">
        <w:rPr>
          <w:rFonts w:ascii="Times New Roman" w:hAnsi="Times New Roman" w:cs="Times New Roman"/>
          <w:sz w:val="24"/>
        </w:rPr>
        <w:t xml:space="preserve">being provided to the subject and informed consent used to </w:t>
      </w:r>
      <w:r w:rsidR="00845A5B" w:rsidRPr="003E21EB">
        <w:rPr>
          <w:rFonts w:ascii="Times New Roman" w:hAnsi="Times New Roman" w:cs="Times New Roman"/>
          <w:sz w:val="24"/>
        </w:rPr>
        <w:t xml:space="preserve">be </w:t>
      </w:r>
      <w:r w:rsidR="00B17A00" w:rsidRPr="003E21EB">
        <w:rPr>
          <w:rFonts w:ascii="Times New Roman" w:hAnsi="Times New Roman" w:cs="Times New Roman"/>
          <w:sz w:val="24"/>
        </w:rPr>
        <w:t>taken</w:t>
      </w:r>
      <w:r w:rsidR="00A51753" w:rsidRPr="003E21EB">
        <w:rPr>
          <w:rFonts w:ascii="Times New Roman" w:hAnsi="Times New Roman" w:cs="Times New Roman"/>
          <w:sz w:val="24"/>
        </w:rPr>
        <w:t xml:space="preserve"> (3)</w:t>
      </w:r>
      <w:r w:rsidR="00B17A00" w:rsidRPr="003E21EB">
        <w:rPr>
          <w:rFonts w:ascii="Times New Roman" w:hAnsi="Times New Roman" w:cs="Times New Roman"/>
          <w:sz w:val="24"/>
        </w:rPr>
        <w:t>.</w:t>
      </w:r>
    </w:p>
    <w:p w14:paraId="4E2AAF9E" w14:textId="77777777" w:rsidR="00AD5C7C" w:rsidRPr="003E21EB" w:rsidRDefault="00AD5C7C" w:rsidP="007E1424">
      <w:pPr>
        <w:autoSpaceDE w:val="0"/>
        <w:autoSpaceDN w:val="0"/>
        <w:adjustRightInd w:val="0"/>
        <w:spacing w:after="0" w:line="480" w:lineRule="auto"/>
        <w:jc w:val="both"/>
        <w:rPr>
          <w:rFonts w:ascii="Times New Roman" w:hAnsi="Times New Roman" w:cs="Times New Roman"/>
          <w:sz w:val="24"/>
        </w:rPr>
      </w:pPr>
    </w:p>
    <w:p w14:paraId="58A50D56" w14:textId="048DCA49" w:rsidR="00572E99" w:rsidRDefault="002F2607" w:rsidP="007E1424">
      <w:pPr>
        <w:autoSpaceDE w:val="0"/>
        <w:autoSpaceDN w:val="0"/>
        <w:adjustRightInd w:val="0"/>
        <w:spacing w:after="0" w:line="480" w:lineRule="auto"/>
        <w:jc w:val="both"/>
        <w:rPr>
          <w:rFonts w:ascii="Times New Roman" w:hAnsi="Times New Roman" w:cs="Times New Roman"/>
          <w:sz w:val="24"/>
        </w:rPr>
      </w:pPr>
      <w:r w:rsidRPr="003E21EB">
        <w:rPr>
          <w:rFonts w:ascii="Times New Roman" w:hAnsi="Times New Roman" w:cs="Times New Roman"/>
          <w:sz w:val="24"/>
        </w:rPr>
        <w:t>Taking a serious</w:t>
      </w:r>
      <w:r w:rsidR="00E54CC2" w:rsidRPr="003E21EB">
        <w:rPr>
          <w:rFonts w:ascii="Times New Roman" w:hAnsi="Times New Roman" w:cs="Times New Roman"/>
          <w:sz w:val="24"/>
        </w:rPr>
        <w:t xml:space="preserve"> note of</w:t>
      </w:r>
      <w:r w:rsidRPr="003E21EB">
        <w:rPr>
          <w:rFonts w:ascii="Times New Roman" w:hAnsi="Times New Roman" w:cs="Times New Roman"/>
          <w:sz w:val="24"/>
        </w:rPr>
        <w:t xml:space="preserve"> that, t</w:t>
      </w:r>
      <w:r w:rsidR="00AF6AB2" w:rsidRPr="003E21EB">
        <w:rPr>
          <w:rFonts w:ascii="Times New Roman" w:hAnsi="Times New Roman" w:cs="Times New Roman"/>
          <w:sz w:val="24"/>
        </w:rPr>
        <w:t xml:space="preserve">he </w:t>
      </w:r>
      <w:r w:rsidR="00533742" w:rsidRPr="003E21EB">
        <w:rPr>
          <w:rFonts w:ascii="Times New Roman" w:hAnsi="Times New Roman" w:cs="Times New Roman"/>
          <w:sz w:val="24"/>
        </w:rPr>
        <w:t>Office of the Drug Controller General of India</w:t>
      </w:r>
      <w:r w:rsidR="00136FFF" w:rsidRPr="003E21EB">
        <w:rPr>
          <w:rFonts w:ascii="Times New Roman" w:hAnsi="Times New Roman" w:cs="Times New Roman"/>
          <w:sz w:val="24"/>
        </w:rPr>
        <w:t xml:space="preserve"> (DCGI)</w:t>
      </w:r>
      <w:r w:rsidR="00533742" w:rsidRPr="003E21EB">
        <w:rPr>
          <w:rFonts w:ascii="Times New Roman" w:hAnsi="Times New Roman" w:cs="Times New Roman"/>
          <w:sz w:val="24"/>
        </w:rPr>
        <w:t xml:space="preserve"> with the approval from </w:t>
      </w:r>
      <w:r w:rsidR="00AF6AB2" w:rsidRPr="003E21EB">
        <w:rPr>
          <w:rFonts w:ascii="Times New Roman" w:hAnsi="Times New Roman" w:cs="Times New Roman"/>
          <w:sz w:val="24"/>
        </w:rPr>
        <w:t xml:space="preserve">Ministry of Health and Family Welfare has made audio-visual recording of the informed consent process of </w:t>
      </w:r>
      <w:r w:rsidR="007E1424">
        <w:rPr>
          <w:rFonts w:ascii="Times New Roman" w:hAnsi="Times New Roman" w:cs="Times New Roman"/>
          <w:sz w:val="24"/>
        </w:rPr>
        <w:t>each trial participant essential</w:t>
      </w:r>
      <w:r w:rsidR="00AF6AB2" w:rsidRPr="003E21EB">
        <w:rPr>
          <w:rFonts w:ascii="Times New Roman" w:hAnsi="Times New Roman" w:cs="Times New Roman"/>
          <w:sz w:val="24"/>
        </w:rPr>
        <w:t xml:space="preserve"> in addition to the written informed consent</w:t>
      </w:r>
      <w:r w:rsidR="00EE2A13" w:rsidRPr="003E21EB">
        <w:rPr>
          <w:rFonts w:ascii="Times New Roman" w:hAnsi="Times New Roman" w:cs="Times New Roman"/>
          <w:sz w:val="24"/>
        </w:rPr>
        <w:t xml:space="preserve"> (4</w:t>
      </w:r>
      <w:r w:rsidR="00CC4C45" w:rsidRPr="003E21EB">
        <w:rPr>
          <w:rFonts w:ascii="Times New Roman" w:hAnsi="Times New Roman" w:cs="Times New Roman"/>
          <w:sz w:val="24"/>
        </w:rPr>
        <w:t>)</w:t>
      </w:r>
      <w:r w:rsidR="00AF6AB2" w:rsidRPr="003E21EB">
        <w:rPr>
          <w:rFonts w:ascii="Times New Roman" w:hAnsi="Times New Roman" w:cs="Times New Roman"/>
          <w:sz w:val="24"/>
        </w:rPr>
        <w:t>. The AV recording and related documentation should be preserved safely</w:t>
      </w:r>
      <w:r w:rsidR="00B17A00" w:rsidRPr="003E21EB">
        <w:rPr>
          <w:rFonts w:ascii="Times New Roman" w:hAnsi="Times New Roman" w:cs="Times New Roman"/>
          <w:sz w:val="24"/>
        </w:rPr>
        <w:t>, confidentially</w:t>
      </w:r>
      <w:r w:rsidR="00337802" w:rsidRPr="003E21EB">
        <w:rPr>
          <w:rFonts w:ascii="Times New Roman" w:hAnsi="Times New Roman" w:cs="Times New Roman"/>
          <w:sz w:val="24"/>
        </w:rPr>
        <w:t xml:space="preserve"> </w:t>
      </w:r>
      <w:r w:rsidR="00B17A00" w:rsidRPr="003E21EB">
        <w:rPr>
          <w:rFonts w:ascii="Times New Roman" w:hAnsi="Times New Roman" w:cs="Times New Roman"/>
          <w:sz w:val="24"/>
        </w:rPr>
        <w:t xml:space="preserve">and secured in password protected software </w:t>
      </w:r>
      <w:r w:rsidR="00AF6AB2" w:rsidRPr="003E21EB">
        <w:rPr>
          <w:rFonts w:ascii="Times New Roman" w:hAnsi="Times New Roman" w:cs="Times New Roman"/>
          <w:sz w:val="24"/>
        </w:rPr>
        <w:t xml:space="preserve">after the completion / termination of the study for at least a period of 5 years if it is not possible to maintain the same permanently. </w:t>
      </w:r>
      <w:r w:rsidR="00B17A00" w:rsidRPr="003E21EB">
        <w:rPr>
          <w:rFonts w:ascii="Times New Roman" w:hAnsi="Times New Roman" w:cs="Times New Roman"/>
          <w:sz w:val="24"/>
        </w:rPr>
        <w:t xml:space="preserve">These directives by the DCGI </w:t>
      </w:r>
      <w:r w:rsidR="00D717B6" w:rsidRPr="003E21EB">
        <w:rPr>
          <w:rFonts w:ascii="Times New Roman" w:hAnsi="Times New Roman" w:cs="Times New Roman"/>
          <w:sz w:val="24"/>
        </w:rPr>
        <w:t>has not only made the pharmaceutical companies more wary of the situation but also cautioned the investigators who will be involved in conducting the trials, which may influence</w:t>
      </w:r>
      <w:r w:rsidR="00474E43" w:rsidRPr="003E21EB">
        <w:rPr>
          <w:rFonts w:ascii="Times New Roman" w:hAnsi="Times New Roman" w:cs="Times New Roman"/>
          <w:sz w:val="24"/>
        </w:rPr>
        <w:t xml:space="preserve"> </w:t>
      </w:r>
      <w:r w:rsidR="00D717B6" w:rsidRPr="003E21EB">
        <w:rPr>
          <w:rFonts w:ascii="Times New Roman" w:hAnsi="Times New Roman" w:cs="Times New Roman"/>
          <w:sz w:val="24"/>
        </w:rPr>
        <w:t xml:space="preserve">their decision in participating/conducting such trials. </w:t>
      </w:r>
    </w:p>
    <w:p w14:paraId="21FC2DB9" w14:textId="77777777" w:rsidR="003E21EB" w:rsidRPr="003E21EB" w:rsidRDefault="003E21EB" w:rsidP="007E1424">
      <w:pPr>
        <w:autoSpaceDE w:val="0"/>
        <w:autoSpaceDN w:val="0"/>
        <w:adjustRightInd w:val="0"/>
        <w:spacing w:after="0" w:line="480" w:lineRule="auto"/>
        <w:jc w:val="both"/>
        <w:rPr>
          <w:rFonts w:ascii="Times New Roman" w:hAnsi="Times New Roman" w:cs="Times New Roman"/>
          <w:sz w:val="24"/>
        </w:rPr>
      </w:pPr>
    </w:p>
    <w:p w14:paraId="5F26D99E" w14:textId="4CDA6373" w:rsidR="00572E99" w:rsidRPr="003E21EB" w:rsidRDefault="00572E99" w:rsidP="007E1424">
      <w:pPr>
        <w:autoSpaceDE w:val="0"/>
        <w:autoSpaceDN w:val="0"/>
        <w:adjustRightInd w:val="0"/>
        <w:spacing w:after="0" w:line="480" w:lineRule="auto"/>
        <w:jc w:val="both"/>
        <w:rPr>
          <w:rFonts w:ascii="Times New Roman" w:hAnsi="Times New Roman" w:cs="Times New Roman"/>
          <w:sz w:val="24"/>
        </w:rPr>
      </w:pPr>
      <w:r w:rsidRPr="003E21EB">
        <w:rPr>
          <w:rFonts w:ascii="Times New Roman" w:hAnsi="Times New Roman" w:cs="Times New Roman"/>
          <w:sz w:val="24"/>
        </w:rPr>
        <w:lastRenderedPageBreak/>
        <w:t>Earlier studies have shown that more than one-third of the study subjects ranging from</w:t>
      </w:r>
      <w:commentRangeStart w:id="35"/>
      <w:r w:rsidRPr="003E21EB">
        <w:rPr>
          <w:rFonts w:ascii="Times New Roman" w:hAnsi="Times New Roman" w:cs="Times New Roman"/>
          <w:sz w:val="24"/>
        </w:rPr>
        <w:t xml:space="preserve"> 30-50% refused to give consent for A-V recording of consent process</w:t>
      </w:r>
      <w:commentRangeEnd w:id="35"/>
      <w:r w:rsidR="00CB7294">
        <w:rPr>
          <w:rStyle w:val="CommentReference"/>
        </w:rPr>
        <w:commentReference w:id="35"/>
      </w:r>
      <w:r w:rsidRPr="003E21EB">
        <w:rPr>
          <w:rFonts w:ascii="Times New Roman" w:hAnsi="Times New Roman" w:cs="Times New Roman"/>
          <w:sz w:val="24"/>
        </w:rPr>
        <w:t>. Not interested in recording or don’t like to be recorded, discomfort with and suspicion of being videotaped, feeling shy and hesitancy were the common reasons for ref</w:t>
      </w:r>
      <w:r w:rsidR="00EE2A13" w:rsidRPr="003E21EB">
        <w:rPr>
          <w:rFonts w:ascii="Times New Roman" w:hAnsi="Times New Roman" w:cs="Times New Roman"/>
          <w:sz w:val="24"/>
        </w:rPr>
        <w:t>usal by the study subjects (5-8</w:t>
      </w:r>
      <w:r w:rsidR="00E649E7" w:rsidRPr="003E21EB">
        <w:rPr>
          <w:rFonts w:ascii="Times New Roman" w:hAnsi="Times New Roman" w:cs="Times New Roman"/>
          <w:sz w:val="24"/>
        </w:rPr>
        <w:t>).</w:t>
      </w:r>
    </w:p>
    <w:p w14:paraId="4E960266" w14:textId="77777777" w:rsidR="007E1424" w:rsidRDefault="007E1424" w:rsidP="007E1424">
      <w:pPr>
        <w:autoSpaceDE w:val="0"/>
        <w:autoSpaceDN w:val="0"/>
        <w:adjustRightInd w:val="0"/>
        <w:spacing w:after="0" w:line="480" w:lineRule="auto"/>
        <w:jc w:val="both"/>
        <w:rPr>
          <w:rFonts w:ascii="Times New Roman" w:hAnsi="Times New Roman" w:cs="Times New Roman"/>
          <w:sz w:val="24"/>
        </w:rPr>
      </w:pPr>
    </w:p>
    <w:p w14:paraId="39FCED78" w14:textId="7AA94A3B" w:rsidR="00D717B6" w:rsidRPr="003E21EB" w:rsidRDefault="00D717B6" w:rsidP="007E1424">
      <w:pPr>
        <w:autoSpaceDE w:val="0"/>
        <w:autoSpaceDN w:val="0"/>
        <w:adjustRightInd w:val="0"/>
        <w:spacing w:after="0" w:line="480" w:lineRule="auto"/>
        <w:jc w:val="both"/>
        <w:rPr>
          <w:rFonts w:ascii="Times New Roman" w:hAnsi="Times New Roman" w:cs="Times New Roman"/>
          <w:sz w:val="24"/>
        </w:rPr>
      </w:pPr>
      <w:r w:rsidRPr="003E21EB">
        <w:rPr>
          <w:rFonts w:ascii="Times New Roman" w:hAnsi="Times New Roman" w:cs="Times New Roman"/>
          <w:sz w:val="24"/>
        </w:rPr>
        <w:t>This paper describes the experience of the authors obtaining audio</w:t>
      </w:r>
      <w:r w:rsidR="00337802" w:rsidRPr="003E21EB">
        <w:rPr>
          <w:rFonts w:ascii="Times New Roman" w:hAnsi="Times New Roman" w:cs="Times New Roman"/>
          <w:sz w:val="24"/>
        </w:rPr>
        <w:t>-</w:t>
      </w:r>
      <w:r w:rsidRPr="003E21EB">
        <w:rPr>
          <w:rFonts w:ascii="Times New Roman" w:hAnsi="Times New Roman" w:cs="Times New Roman"/>
          <w:sz w:val="24"/>
        </w:rPr>
        <w:t xml:space="preserve">video consent from subjects’ </w:t>
      </w:r>
      <w:r w:rsidR="007E1424">
        <w:rPr>
          <w:rFonts w:ascii="Times New Roman" w:hAnsi="Times New Roman" w:cs="Times New Roman"/>
          <w:sz w:val="24"/>
        </w:rPr>
        <w:t xml:space="preserve">(healthy infants) </w:t>
      </w:r>
      <w:r w:rsidRPr="003E21EB">
        <w:rPr>
          <w:rFonts w:ascii="Times New Roman" w:hAnsi="Times New Roman" w:cs="Times New Roman"/>
          <w:sz w:val="24"/>
        </w:rPr>
        <w:t>parents in phase III rota vac</w:t>
      </w:r>
      <w:r w:rsidR="007E1424">
        <w:rPr>
          <w:rFonts w:ascii="Times New Roman" w:hAnsi="Times New Roman" w:cs="Times New Roman"/>
          <w:sz w:val="24"/>
        </w:rPr>
        <w:t>cine trial</w:t>
      </w:r>
      <w:r w:rsidR="00136FFF" w:rsidRPr="003E21EB">
        <w:rPr>
          <w:rFonts w:ascii="Times New Roman" w:hAnsi="Times New Roman" w:cs="Times New Roman"/>
          <w:sz w:val="24"/>
        </w:rPr>
        <w:t>, so as to document the process involve</w:t>
      </w:r>
      <w:r w:rsidR="007E1424">
        <w:rPr>
          <w:rFonts w:ascii="Times New Roman" w:hAnsi="Times New Roman" w:cs="Times New Roman"/>
          <w:sz w:val="24"/>
        </w:rPr>
        <w:t>d in audio-video consenting. These findings will be useful for investigators/researchers in following the audio-video consenting process</w:t>
      </w:r>
      <w:r w:rsidR="00F6143F">
        <w:rPr>
          <w:rFonts w:ascii="Times New Roman" w:hAnsi="Times New Roman" w:cs="Times New Roman"/>
          <w:sz w:val="24"/>
        </w:rPr>
        <w:t xml:space="preserve"> while conducting trials</w:t>
      </w:r>
      <w:r w:rsidR="007E1424">
        <w:rPr>
          <w:rFonts w:ascii="Times New Roman" w:hAnsi="Times New Roman" w:cs="Times New Roman"/>
          <w:sz w:val="24"/>
        </w:rPr>
        <w:t xml:space="preserve">, and may </w:t>
      </w:r>
      <w:r w:rsidR="00136FFF" w:rsidRPr="003E21EB">
        <w:rPr>
          <w:rFonts w:ascii="Times New Roman" w:hAnsi="Times New Roman" w:cs="Times New Roman"/>
          <w:sz w:val="24"/>
        </w:rPr>
        <w:t>allay the</w:t>
      </w:r>
      <w:r w:rsidR="007E1424">
        <w:rPr>
          <w:rFonts w:ascii="Times New Roman" w:hAnsi="Times New Roman" w:cs="Times New Roman"/>
          <w:sz w:val="24"/>
        </w:rPr>
        <w:t xml:space="preserve">ir apprehension </w:t>
      </w:r>
      <w:r w:rsidR="00136FFF" w:rsidRPr="003E21EB">
        <w:rPr>
          <w:rFonts w:ascii="Times New Roman" w:hAnsi="Times New Roman" w:cs="Times New Roman"/>
          <w:sz w:val="24"/>
        </w:rPr>
        <w:t>regarding increase in refusal rate by the participants</w:t>
      </w:r>
      <w:r w:rsidRPr="003E21EB">
        <w:rPr>
          <w:rFonts w:ascii="Times New Roman" w:hAnsi="Times New Roman" w:cs="Times New Roman"/>
          <w:sz w:val="24"/>
        </w:rPr>
        <w:t>.</w:t>
      </w:r>
    </w:p>
    <w:p w14:paraId="372EE119" w14:textId="77777777" w:rsidR="00136FFF" w:rsidRPr="00CA2A12" w:rsidRDefault="00136FFF" w:rsidP="007E1424">
      <w:pPr>
        <w:autoSpaceDE w:val="0"/>
        <w:autoSpaceDN w:val="0"/>
        <w:adjustRightInd w:val="0"/>
        <w:spacing w:after="0" w:line="480" w:lineRule="auto"/>
        <w:jc w:val="both"/>
        <w:rPr>
          <w:rFonts w:ascii="Times New Roman" w:hAnsi="Times New Roman" w:cs="Times New Roman"/>
          <w:b/>
        </w:rPr>
      </w:pPr>
    </w:p>
    <w:p w14:paraId="1C7E4105" w14:textId="7E9B906E" w:rsidR="00D717B6" w:rsidRPr="003E21EB" w:rsidRDefault="00652A74" w:rsidP="007E1424">
      <w:pPr>
        <w:autoSpaceDE w:val="0"/>
        <w:autoSpaceDN w:val="0"/>
        <w:adjustRightInd w:val="0"/>
        <w:spacing w:after="0" w:line="480" w:lineRule="auto"/>
        <w:jc w:val="both"/>
        <w:rPr>
          <w:rFonts w:ascii="Times New Roman" w:hAnsi="Times New Roman" w:cs="Times New Roman"/>
          <w:b/>
          <w:sz w:val="24"/>
        </w:rPr>
      </w:pPr>
      <w:r w:rsidRPr="003E21EB">
        <w:rPr>
          <w:rFonts w:ascii="Times New Roman" w:hAnsi="Times New Roman" w:cs="Times New Roman"/>
          <w:b/>
          <w:sz w:val="24"/>
        </w:rPr>
        <w:t>Methods</w:t>
      </w:r>
    </w:p>
    <w:p w14:paraId="3291147D" w14:textId="77777777" w:rsidR="00652A74" w:rsidRPr="003E21EB" w:rsidRDefault="00652A74" w:rsidP="007E1424">
      <w:pPr>
        <w:autoSpaceDE w:val="0"/>
        <w:autoSpaceDN w:val="0"/>
        <w:adjustRightInd w:val="0"/>
        <w:spacing w:after="0" w:line="480" w:lineRule="auto"/>
        <w:jc w:val="both"/>
        <w:rPr>
          <w:rFonts w:ascii="Times New Roman" w:hAnsi="Times New Roman" w:cs="Times New Roman"/>
          <w:b/>
          <w:sz w:val="24"/>
        </w:rPr>
      </w:pPr>
    </w:p>
    <w:p w14:paraId="611DE0A3" w14:textId="6E6E221F" w:rsidR="00A7416F" w:rsidDel="0007143A" w:rsidRDefault="00E74C4F" w:rsidP="007E1424">
      <w:pPr>
        <w:autoSpaceDE w:val="0"/>
        <w:autoSpaceDN w:val="0"/>
        <w:adjustRightInd w:val="0"/>
        <w:spacing w:after="0" w:line="480" w:lineRule="auto"/>
        <w:jc w:val="both"/>
        <w:rPr>
          <w:ins w:id="36" w:author="Author"/>
          <w:del w:id="37" w:author="Author"/>
          <w:rFonts w:ascii="Times New Roman" w:hAnsi="Times New Roman" w:cs="Times New Roman"/>
          <w:sz w:val="24"/>
        </w:rPr>
      </w:pPr>
      <w:r w:rsidRPr="003E21EB">
        <w:rPr>
          <w:rFonts w:ascii="Times New Roman" w:hAnsi="Times New Roman" w:cs="Times New Roman"/>
          <w:sz w:val="24"/>
        </w:rPr>
        <w:t>Audio video</w:t>
      </w:r>
      <w:r w:rsidR="00641B64" w:rsidRPr="003E21EB">
        <w:rPr>
          <w:rFonts w:ascii="Times New Roman" w:hAnsi="Times New Roman" w:cs="Times New Roman"/>
          <w:sz w:val="24"/>
        </w:rPr>
        <w:t xml:space="preserve"> (AV)</w:t>
      </w:r>
      <w:r w:rsidRPr="003E21EB">
        <w:rPr>
          <w:rFonts w:ascii="Times New Roman" w:hAnsi="Times New Roman" w:cs="Times New Roman"/>
          <w:sz w:val="24"/>
        </w:rPr>
        <w:t xml:space="preserve"> consenting was done to take consent from the </w:t>
      </w:r>
      <w:r w:rsidR="00A8699B" w:rsidRPr="003E21EB">
        <w:rPr>
          <w:rFonts w:ascii="Times New Roman" w:hAnsi="Times New Roman" w:cs="Times New Roman"/>
          <w:sz w:val="24"/>
        </w:rPr>
        <w:t>parents/guardians/</w:t>
      </w:r>
      <w:r w:rsidRPr="003E21EB">
        <w:rPr>
          <w:rFonts w:ascii="Times New Roman" w:hAnsi="Times New Roman" w:cs="Times New Roman"/>
          <w:sz w:val="24"/>
        </w:rPr>
        <w:t xml:space="preserve">legally accepted representatives (LAR) </w:t>
      </w:r>
      <w:r w:rsidR="00641B64" w:rsidRPr="003E21EB">
        <w:rPr>
          <w:rFonts w:ascii="Times New Roman" w:hAnsi="Times New Roman" w:cs="Times New Roman"/>
          <w:sz w:val="24"/>
        </w:rPr>
        <w:t>of healthy infants of</w:t>
      </w:r>
      <w:r w:rsidR="00652A74" w:rsidRPr="003E21EB">
        <w:rPr>
          <w:rFonts w:ascii="Times New Roman" w:hAnsi="Times New Roman" w:cs="Times New Roman"/>
          <w:sz w:val="24"/>
        </w:rPr>
        <w:t xml:space="preserve"> age 6 to 8</w:t>
      </w:r>
      <w:r w:rsidRPr="003E21EB">
        <w:rPr>
          <w:rFonts w:ascii="Times New Roman" w:hAnsi="Times New Roman" w:cs="Times New Roman"/>
          <w:sz w:val="24"/>
        </w:rPr>
        <w:t xml:space="preserve"> weeks in a phase </w:t>
      </w:r>
      <w:r w:rsidR="00861872">
        <w:rPr>
          <w:rFonts w:ascii="Times New Roman" w:hAnsi="Times New Roman" w:cs="Times New Roman"/>
          <w:sz w:val="24"/>
        </w:rPr>
        <w:t xml:space="preserve">III rotavirus vaccine </w:t>
      </w:r>
      <w:proofErr w:type="spellStart"/>
      <w:r w:rsidR="00861872">
        <w:rPr>
          <w:rFonts w:ascii="Times New Roman" w:hAnsi="Times New Roman" w:cs="Times New Roman"/>
          <w:sz w:val="24"/>
        </w:rPr>
        <w:t>multicent</w:t>
      </w:r>
      <w:r w:rsidRPr="003E21EB">
        <w:rPr>
          <w:rFonts w:ascii="Times New Roman" w:hAnsi="Times New Roman" w:cs="Times New Roman"/>
          <w:sz w:val="24"/>
        </w:rPr>
        <w:t>ric</w:t>
      </w:r>
      <w:proofErr w:type="spellEnd"/>
      <w:r w:rsidRPr="003E21EB">
        <w:rPr>
          <w:rFonts w:ascii="Times New Roman" w:hAnsi="Times New Roman" w:cs="Times New Roman"/>
          <w:sz w:val="24"/>
        </w:rPr>
        <w:t xml:space="preserve"> trial</w:t>
      </w:r>
      <w:r w:rsidR="00641B64" w:rsidRPr="003E21EB">
        <w:rPr>
          <w:rFonts w:ascii="Times New Roman" w:hAnsi="Times New Roman" w:cs="Times New Roman"/>
          <w:sz w:val="24"/>
        </w:rPr>
        <w:t xml:space="preserve"> in India</w:t>
      </w:r>
      <w:ins w:id="38" w:author="Author">
        <w:r w:rsidR="000E012B">
          <w:rPr>
            <w:rFonts w:ascii="Times New Roman" w:hAnsi="Times New Roman" w:cs="Times New Roman"/>
            <w:sz w:val="24"/>
          </w:rPr>
          <w:t xml:space="preserve"> [9]</w:t>
        </w:r>
      </w:ins>
      <w:r w:rsidRPr="003E21EB">
        <w:rPr>
          <w:rFonts w:ascii="Times New Roman" w:hAnsi="Times New Roman" w:cs="Times New Roman"/>
          <w:sz w:val="24"/>
        </w:rPr>
        <w:t xml:space="preserve">. </w:t>
      </w:r>
      <w:r w:rsidR="00EC2C89" w:rsidRPr="003E21EB">
        <w:rPr>
          <w:rFonts w:ascii="Times New Roman" w:hAnsi="Times New Roman" w:cs="Times New Roman"/>
          <w:sz w:val="24"/>
        </w:rPr>
        <w:t xml:space="preserve">This trial was sponsored by </w:t>
      </w:r>
      <w:proofErr w:type="spellStart"/>
      <w:r w:rsidR="00EC2C89" w:rsidRPr="003E21EB">
        <w:rPr>
          <w:rFonts w:ascii="Times New Roman" w:hAnsi="Times New Roman" w:cs="Times New Roman"/>
          <w:sz w:val="24"/>
        </w:rPr>
        <w:t>Shantha</w:t>
      </w:r>
      <w:proofErr w:type="spellEnd"/>
      <w:r w:rsidR="00EC2C89" w:rsidRPr="003E21EB">
        <w:rPr>
          <w:rFonts w:ascii="Times New Roman" w:hAnsi="Times New Roman" w:cs="Times New Roman"/>
          <w:sz w:val="24"/>
        </w:rPr>
        <w:t xml:space="preserve"> Biotech Limited (A part of Sanofi</w:t>
      </w:r>
      <w:r w:rsidR="00F6143F">
        <w:rPr>
          <w:rFonts w:ascii="Times New Roman" w:hAnsi="Times New Roman" w:cs="Times New Roman"/>
          <w:sz w:val="24"/>
        </w:rPr>
        <w:t xml:space="preserve"> Company</w:t>
      </w:r>
      <w:r w:rsidR="00EC2C89" w:rsidRPr="003E21EB">
        <w:rPr>
          <w:rFonts w:ascii="Times New Roman" w:hAnsi="Times New Roman" w:cs="Times New Roman"/>
          <w:sz w:val="24"/>
        </w:rPr>
        <w:t>).</w:t>
      </w:r>
      <w:r w:rsidR="00B26B6A" w:rsidRPr="003E21EB">
        <w:rPr>
          <w:rFonts w:ascii="Times New Roman" w:hAnsi="Times New Roman" w:cs="Times New Roman"/>
          <w:sz w:val="24"/>
        </w:rPr>
        <w:t xml:space="preserve"> </w:t>
      </w:r>
      <w:r w:rsidR="00641B64" w:rsidRPr="003E21EB">
        <w:rPr>
          <w:rFonts w:ascii="Times New Roman" w:hAnsi="Times New Roman" w:cs="Times New Roman"/>
          <w:sz w:val="24"/>
        </w:rPr>
        <w:t>In this paper we are sharing the experience of AV consenting at one of the site at Post Graduate Institute of Medical Education and Research (PGIMER), Chandigarh. AV</w:t>
      </w:r>
      <w:r w:rsidR="000C1FE1" w:rsidRPr="003E21EB">
        <w:rPr>
          <w:rFonts w:ascii="Times New Roman" w:hAnsi="Times New Roman" w:cs="Times New Roman"/>
          <w:sz w:val="24"/>
        </w:rPr>
        <w:t xml:space="preserve"> informed consenting </w:t>
      </w:r>
      <w:r w:rsidR="00FB15C6" w:rsidRPr="003E21EB">
        <w:rPr>
          <w:rFonts w:ascii="Times New Roman" w:hAnsi="Times New Roman" w:cs="Times New Roman"/>
          <w:sz w:val="24"/>
        </w:rPr>
        <w:t>process was used for recruiting</w:t>
      </w:r>
      <w:r w:rsidR="000C1FE1" w:rsidRPr="003E21EB">
        <w:rPr>
          <w:rFonts w:ascii="Times New Roman" w:hAnsi="Times New Roman" w:cs="Times New Roman"/>
          <w:sz w:val="24"/>
        </w:rPr>
        <w:t xml:space="preserve"> 100 healthy infants</w:t>
      </w:r>
      <w:r w:rsidR="00FB15C6" w:rsidRPr="003E21EB">
        <w:rPr>
          <w:rFonts w:ascii="Times New Roman" w:hAnsi="Times New Roman" w:cs="Times New Roman"/>
          <w:sz w:val="24"/>
        </w:rPr>
        <w:t xml:space="preserve"> into this trial</w:t>
      </w:r>
      <w:r w:rsidR="002D738E" w:rsidRPr="003E21EB">
        <w:rPr>
          <w:rFonts w:ascii="Times New Roman" w:hAnsi="Times New Roman" w:cs="Times New Roman"/>
          <w:sz w:val="24"/>
        </w:rPr>
        <w:t xml:space="preserve"> in accordance with the new rules laid down by the </w:t>
      </w:r>
      <w:r w:rsidR="00017CF4" w:rsidRPr="003E21EB">
        <w:rPr>
          <w:rFonts w:ascii="Times New Roman" w:hAnsi="Times New Roman" w:cs="Times New Roman"/>
          <w:sz w:val="24"/>
        </w:rPr>
        <w:t>DCG</w:t>
      </w:r>
      <w:r w:rsidR="00AD45D3" w:rsidRPr="003E21EB">
        <w:rPr>
          <w:rFonts w:ascii="Times New Roman" w:hAnsi="Times New Roman" w:cs="Times New Roman"/>
          <w:sz w:val="24"/>
        </w:rPr>
        <w:t>I</w:t>
      </w:r>
      <w:r w:rsidR="00652A74" w:rsidRPr="003E21EB">
        <w:rPr>
          <w:rFonts w:ascii="Times New Roman" w:hAnsi="Times New Roman" w:cs="Times New Roman"/>
          <w:sz w:val="24"/>
        </w:rPr>
        <w:t xml:space="preserve"> </w:t>
      </w:r>
      <w:r w:rsidR="00641B64" w:rsidRPr="003E21EB">
        <w:rPr>
          <w:rFonts w:ascii="Times New Roman" w:hAnsi="Times New Roman" w:cs="Times New Roman"/>
          <w:sz w:val="24"/>
        </w:rPr>
        <w:t>at this site</w:t>
      </w:r>
      <w:r w:rsidR="000C1FE1" w:rsidRPr="003E21EB">
        <w:rPr>
          <w:rFonts w:ascii="Times New Roman" w:hAnsi="Times New Roman" w:cs="Times New Roman"/>
          <w:sz w:val="24"/>
        </w:rPr>
        <w:t xml:space="preserve">. </w:t>
      </w:r>
      <w:r w:rsidR="00652A74" w:rsidRPr="003E21EB">
        <w:rPr>
          <w:rFonts w:ascii="Times New Roman" w:hAnsi="Times New Roman" w:cs="Times New Roman"/>
          <w:sz w:val="24"/>
        </w:rPr>
        <w:t xml:space="preserve"> The </w:t>
      </w:r>
      <w:r w:rsidR="005615DB" w:rsidRPr="003E21EB">
        <w:rPr>
          <w:rFonts w:ascii="Times New Roman" w:hAnsi="Times New Roman" w:cs="Times New Roman"/>
          <w:sz w:val="24"/>
        </w:rPr>
        <w:t>I</w:t>
      </w:r>
      <w:r w:rsidR="00652A74" w:rsidRPr="003E21EB">
        <w:rPr>
          <w:rFonts w:ascii="Times New Roman" w:hAnsi="Times New Roman" w:cs="Times New Roman"/>
          <w:sz w:val="24"/>
        </w:rPr>
        <w:t>nstitute</w:t>
      </w:r>
      <w:r w:rsidR="005615DB" w:rsidRPr="003E21EB">
        <w:rPr>
          <w:rFonts w:ascii="Times New Roman" w:hAnsi="Times New Roman" w:cs="Times New Roman"/>
          <w:sz w:val="24"/>
        </w:rPr>
        <w:t xml:space="preserve"> Ethics C</w:t>
      </w:r>
      <w:r w:rsidR="00652A74" w:rsidRPr="003E21EB">
        <w:rPr>
          <w:rFonts w:ascii="Times New Roman" w:hAnsi="Times New Roman" w:cs="Times New Roman"/>
          <w:sz w:val="24"/>
        </w:rPr>
        <w:t xml:space="preserve">ommittee </w:t>
      </w:r>
      <w:r w:rsidR="005615DB" w:rsidRPr="003E21EB">
        <w:rPr>
          <w:rFonts w:ascii="Times New Roman" w:hAnsi="Times New Roman" w:cs="Times New Roman"/>
          <w:sz w:val="24"/>
        </w:rPr>
        <w:t xml:space="preserve">of PGIMER </w:t>
      </w:r>
      <w:r w:rsidR="00641B64" w:rsidRPr="003E21EB">
        <w:rPr>
          <w:rFonts w:ascii="Times New Roman" w:hAnsi="Times New Roman" w:cs="Times New Roman"/>
          <w:sz w:val="24"/>
        </w:rPr>
        <w:t xml:space="preserve">had </w:t>
      </w:r>
      <w:r w:rsidR="00652A74" w:rsidRPr="003E21EB">
        <w:rPr>
          <w:rFonts w:ascii="Times New Roman" w:hAnsi="Times New Roman" w:cs="Times New Roman"/>
          <w:sz w:val="24"/>
        </w:rPr>
        <w:t xml:space="preserve">approved the main </w:t>
      </w:r>
      <w:ins w:id="39" w:author="Author">
        <w:r w:rsidR="001D35CF">
          <w:rPr>
            <w:rFonts w:ascii="Times New Roman" w:hAnsi="Times New Roman" w:cs="Times New Roman"/>
            <w:sz w:val="24"/>
          </w:rPr>
          <w:t>trial</w:t>
        </w:r>
      </w:ins>
      <w:del w:id="40" w:author="Author">
        <w:r w:rsidR="00652A74" w:rsidRPr="003E21EB" w:rsidDel="001D35CF">
          <w:rPr>
            <w:rFonts w:ascii="Times New Roman" w:hAnsi="Times New Roman" w:cs="Times New Roman"/>
            <w:sz w:val="24"/>
          </w:rPr>
          <w:delText>study</w:delText>
        </w:r>
      </w:del>
      <w:r w:rsidR="00652A74" w:rsidRPr="003E21EB">
        <w:rPr>
          <w:rFonts w:ascii="Times New Roman" w:hAnsi="Times New Roman" w:cs="Times New Roman"/>
          <w:sz w:val="24"/>
        </w:rPr>
        <w:t>.</w:t>
      </w:r>
    </w:p>
    <w:p w14:paraId="477ACEDC" w14:textId="064AEFAD" w:rsidR="00B75276" w:rsidDel="0007143A" w:rsidRDefault="00B75276" w:rsidP="007E1424">
      <w:pPr>
        <w:autoSpaceDE w:val="0"/>
        <w:autoSpaceDN w:val="0"/>
        <w:adjustRightInd w:val="0"/>
        <w:spacing w:after="0" w:line="480" w:lineRule="auto"/>
        <w:jc w:val="both"/>
        <w:rPr>
          <w:ins w:id="41" w:author="Author"/>
          <w:del w:id="42" w:author="Author"/>
          <w:rFonts w:ascii="Times New Roman" w:hAnsi="Times New Roman" w:cs="Times New Roman"/>
          <w:b/>
          <w:sz w:val="24"/>
        </w:rPr>
      </w:pPr>
    </w:p>
    <w:p w14:paraId="2C56420A" w14:textId="65E3FD70" w:rsidR="0041602E" w:rsidDel="0007143A" w:rsidRDefault="0041602E" w:rsidP="007E1424">
      <w:pPr>
        <w:autoSpaceDE w:val="0"/>
        <w:autoSpaceDN w:val="0"/>
        <w:adjustRightInd w:val="0"/>
        <w:spacing w:after="0" w:line="480" w:lineRule="auto"/>
        <w:jc w:val="both"/>
        <w:rPr>
          <w:ins w:id="43" w:author="Author"/>
          <w:del w:id="44" w:author="Author"/>
          <w:rFonts w:ascii="Times New Roman" w:hAnsi="Times New Roman" w:cs="Times New Roman"/>
          <w:b/>
          <w:sz w:val="24"/>
        </w:rPr>
      </w:pPr>
      <w:ins w:id="45" w:author="Author">
        <w:del w:id="46" w:author="Author">
          <w:r w:rsidDel="0007143A">
            <w:rPr>
              <w:rFonts w:ascii="Times New Roman" w:hAnsi="Times New Roman" w:cs="Times New Roman"/>
              <w:b/>
              <w:sz w:val="24"/>
            </w:rPr>
            <w:delText>Data source</w:delText>
          </w:r>
          <w:r w:rsidR="00A34ADE" w:rsidDel="0007143A">
            <w:rPr>
              <w:rFonts w:ascii="Times New Roman" w:hAnsi="Times New Roman" w:cs="Times New Roman"/>
              <w:b/>
              <w:sz w:val="24"/>
            </w:rPr>
            <w:delText xml:space="preserve"> and analysis</w:delText>
          </w:r>
        </w:del>
      </w:ins>
    </w:p>
    <w:p w14:paraId="526DEBFF" w14:textId="60D38E15" w:rsidR="00277227" w:rsidRPr="0041602E" w:rsidDel="0007143A" w:rsidRDefault="00277227" w:rsidP="00277227">
      <w:pPr>
        <w:autoSpaceDE w:val="0"/>
        <w:autoSpaceDN w:val="0"/>
        <w:adjustRightInd w:val="0"/>
        <w:spacing w:after="0" w:line="480" w:lineRule="auto"/>
        <w:jc w:val="both"/>
        <w:rPr>
          <w:ins w:id="47" w:author="Author"/>
          <w:del w:id="48" w:author="Author"/>
          <w:rFonts w:ascii="Times New Roman" w:hAnsi="Times New Roman" w:cs="Times New Roman"/>
          <w:sz w:val="24"/>
        </w:rPr>
      </w:pPr>
      <w:ins w:id="49" w:author="Author">
        <w:del w:id="50" w:author="Author">
          <w:r w:rsidRPr="0041602E" w:rsidDel="0007143A">
            <w:rPr>
              <w:rFonts w:ascii="Times New Roman" w:hAnsi="Times New Roman" w:cs="Times New Roman"/>
              <w:sz w:val="24"/>
            </w:rPr>
            <w:delText>For the quantitative component, d</w:delText>
          </w:r>
          <w:r w:rsidR="00BA60CE" w:rsidDel="0007143A">
            <w:rPr>
              <w:rFonts w:ascii="Times New Roman" w:hAnsi="Times New Roman" w:cs="Times New Roman"/>
              <w:sz w:val="24"/>
            </w:rPr>
            <w:delText>D</w:delText>
          </w:r>
          <w:r w:rsidRPr="0041602E" w:rsidDel="0007143A">
            <w:rPr>
              <w:rFonts w:ascii="Times New Roman" w:hAnsi="Times New Roman" w:cs="Times New Roman"/>
              <w:sz w:val="24"/>
            </w:rPr>
            <w:delText>ata w</w:delText>
          </w:r>
          <w:r w:rsidR="00862A44" w:rsidDel="0007143A">
            <w:rPr>
              <w:rFonts w:ascii="Times New Roman" w:hAnsi="Times New Roman" w:cs="Times New Roman"/>
              <w:sz w:val="24"/>
            </w:rPr>
            <w:delText>ere</w:delText>
          </w:r>
          <w:r w:rsidRPr="0041602E" w:rsidDel="0007143A">
            <w:rPr>
              <w:rFonts w:ascii="Times New Roman" w:hAnsi="Times New Roman" w:cs="Times New Roman"/>
              <w:sz w:val="24"/>
            </w:rPr>
            <w:delText xml:space="preserve">as extracted from the </w:delText>
          </w:r>
          <w:r w:rsidR="005F5D2C" w:rsidDel="0007143A">
            <w:rPr>
              <w:rFonts w:ascii="Times New Roman" w:hAnsi="Times New Roman" w:cs="Times New Roman"/>
              <w:sz w:val="24"/>
            </w:rPr>
            <w:delText xml:space="preserve">archived </w:delText>
          </w:r>
          <w:r w:rsidRPr="0041602E" w:rsidDel="0007143A">
            <w:rPr>
              <w:rFonts w:ascii="Times New Roman" w:hAnsi="Times New Roman" w:cs="Times New Roman"/>
              <w:sz w:val="24"/>
            </w:rPr>
            <w:delText xml:space="preserve">trial database. </w:delText>
          </w:r>
          <w:r w:rsidR="005F5D2C" w:rsidDel="0007143A">
            <w:rPr>
              <w:rFonts w:ascii="Times New Roman" w:hAnsi="Times New Roman" w:cs="Times New Roman"/>
              <w:sz w:val="24"/>
            </w:rPr>
            <w:delText>Audio-video recordings were first transcribed in local language and then translated in English.</w:delText>
          </w:r>
          <w:r w:rsidR="00A64539" w:rsidDel="0007143A">
            <w:rPr>
              <w:rFonts w:ascii="Times New Roman" w:hAnsi="Times New Roman" w:cs="Times New Roman"/>
              <w:sz w:val="24"/>
            </w:rPr>
            <w:delText xml:space="preserve"> Since this was qualitative data, </w:delText>
          </w:r>
          <w:r w:rsidR="005F5D2C" w:rsidDel="0007143A">
            <w:rPr>
              <w:rFonts w:ascii="Times New Roman" w:hAnsi="Times New Roman" w:cs="Times New Roman"/>
              <w:sz w:val="24"/>
            </w:rPr>
            <w:delText xml:space="preserve"> </w:delText>
          </w:r>
          <w:r w:rsidR="00A64539" w:rsidDel="0007143A">
            <w:rPr>
              <w:rFonts w:ascii="Times New Roman" w:hAnsi="Times New Roman" w:cs="Times New Roman"/>
              <w:sz w:val="24"/>
            </w:rPr>
            <w:delText>hence, t</w:delText>
          </w:r>
          <w:r w:rsidR="005F5D2C" w:rsidDel="0007143A">
            <w:rPr>
              <w:rFonts w:ascii="Times New Roman" w:hAnsi="Times New Roman" w:cs="Times New Roman"/>
              <w:sz w:val="24"/>
            </w:rPr>
            <w:delText>Thematic analysis of the translated text was done manually by the study investigators (MG and JPT)</w:delText>
          </w:r>
          <w:r w:rsidR="00A64539" w:rsidDel="0007143A">
            <w:rPr>
              <w:rFonts w:ascii="Times New Roman" w:hAnsi="Times New Roman" w:cs="Times New Roman"/>
              <w:sz w:val="24"/>
            </w:rPr>
            <w:delText>.</w:delText>
          </w:r>
          <w:r w:rsidR="005F5D2C" w:rsidDel="0007143A">
            <w:rPr>
              <w:rFonts w:ascii="Times New Roman" w:hAnsi="Times New Roman" w:cs="Times New Roman"/>
              <w:sz w:val="24"/>
            </w:rPr>
            <w:delText xml:space="preserve">, to </w:delText>
          </w:r>
          <w:r w:rsidR="00A64539" w:rsidDel="0007143A">
            <w:rPr>
              <w:rFonts w:ascii="Times New Roman" w:hAnsi="Times New Roman" w:cs="Times New Roman"/>
              <w:sz w:val="24"/>
            </w:rPr>
            <w:delText>D</w:delText>
          </w:r>
          <w:r w:rsidR="005F5D2C" w:rsidDel="0007143A">
            <w:rPr>
              <w:rFonts w:ascii="Times New Roman" w:hAnsi="Times New Roman" w:cs="Times New Roman"/>
              <w:sz w:val="24"/>
            </w:rPr>
            <w:delText>document</w:delText>
          </w:r>
          <w:r w:rsidR="00A64539" w:rsidDel="0007143A">
            <w:rPr>
              <w:rFonts w:ascii="Times New Roman" w:hAnsi="Times New Roman" w:cs="Times New Roman"/>
              <w:sz w:val="24"/>
            </w:rPr>
            <w:delText>ation of</w:delText>
          </w:r>
          <w:r w:rsidR="005F5D2C" w:rsidDel="0007143A">
            <w:rPr>
              <w:rFonts w:ascii="Times New Roman" w:hAnsi="Times New Roman" w:cs="Times New Roman"/>
              <w:sz w:val="24"/>
            </w:rPr>
            <w:delText xml:space="preserve"> the process of AV consent, queries raised by the participants and responses by the investigator</w:delText>
          </w:r>
          <w:r w:rsidR="00A64539" w:rsidDel="0007143A">
            <w:rPr>
              <w:rFonts w:ascii="Times New Roman" w:hAnsi="Times New Roman" w:cs="Times New Roman"/>
              <w:sz w:val="24"/>
            </w:rPr>
            <w:delText xml:space="preserve"> was also done</w:delText>
          </w:r>
          <w:r w:rsidR="005F5D2C" w:rsidDel="0007143A">
            <w:rPr>
              <w:rFonts w:ascii="Times New Roman" w:hAnsi="Times New Roman" w:cs="Times New Roman"/>
              <w:sz w:val="24"/>
            </w:rPr>
            <w:delText xml:space="preserve">. </w:delText>
          </w:r>
          <w:r w:rsidR="00BA60CE" w:rsidDel="0007143A">
            <w:rPr>
              <w:rFonts w:ascii="Times New Roman" w:hAnsi="Times New Roman" w:cs="Times New Roman"/>
              <w:sz w:val="24"/>
            </w:rPr>
            <w:delText xml:space="preserve">Socio-demographic characteristics of the participants were summarized </w:delText>
          </w:r>
          <w:r w:rsidR="00B44F81" w:rsidDel="0007143A">
            <w:rPr>
              <w:rFonts w:ascii="Times New Roman" w:hAnsi="Times New Roman" w:cs="Times New Roman"/>
              <w:sz w:val="24"/>
            </w:rPr>
            <w:delText xml:space="preserve">using </w:delText>
          </w:r>
          <w:r w:rsidR="00BA60CE" w:rsidDel="0007143A">
            <w:rPr>
              <w:rFonts w:ascii="Times New Roman" w:hAnsi="Times New Roman" w:cs="Times New Roman"/>
              <w:sz w:val="24"/>
            </w:rPr>
            <w:delText xml:space="preserve">by percentages. </w:delText>
          </w:r>
          <w:r w:rsidDel="0007143A">
            <w:rPr>
              <w:rFonts w:ascii="Times New Roman" w:hAnsi="Times New Roman" w:cs="Times New Roman"/>
              <w:sz w:val="24"/>
            </w:rPr>
            <w:delText xml:space="preserve">For the qualitative part, </w:delText>
          </w:r>
          <w:r w:rsidR="00BA60CE" w:rsidDel="0007143A">
            <w:rPr>
              <w:rFonts w:ascii="Times New Roman" w:hAnsi="Times New Roman" w:cs="Times New Roman"/>
              <w:sz w:val="24"/>
            </w:rPr>
            <w:delText xml:space="preserve">The </w:delText>
          </w:r>
          <w:r w:rsidDel="0007143A">
            <w:rPr>
              <w:rFonts w:ascii="Times New Roman" w:hAnsi="Times New Roman" w:cs="Times New Roman"/>
              <w:sz w:val="24"/>
            </w:rPr>
            <w:delText xml:space="preserve">recorded videos of the </w:delText>
          </w:r>
          <w:r w:rsidR="00BA60CE" w:rsidDel="0007143A">
            <w:rPr>
              <w:rFonts w:ascii="Times New Roman" w:hAnsi="Times New Roman" w:cs="Times New Roman"/>
              <w:sz w:val="24"/>
            </w:rPr>
            <w:delText xml:space="preserve">AV </w:delText>
          </w:r>
          <w:r w:rsidDel="0007143A">
            <w:rPr>
              <w:rFonts w:ascii="Times New Roman" w:hAnsi="Times New Roman" w:cs="Times New Roman"/>
              <w:sz w:val="24"/>
            </w:rPr>
            <w:delText>consent process were analysed.</w:delText>
          </w:r>
        </w:del>
      </w:ins>
      <w:del w:id="51" w:author="Author">
        <w:r w:rsidR="00A34ADE" w:rsidDel="0007143A">
          <w:rPr>
            <w:rFonts w:ascii="Times New Roman" w:hAnsi="Times New Roman" w:cs="Times New Roman"/>
            <w:sz w:val="24"/>
          </w:rPr>
          <w:delText xml:space="preserve"> </w:delText>
        </w:r>
      </w:del>
      <w:ins w:id="52" w:author="Author">
        <w:del w:id="53" w:author="Author">
          <w:r w:rsidR="00A34ADE" w:rsidDel="0007143A">
            <w:rPr>
              <w:rFonts w:ascii="Times New Roman" w:hAnsi="Times New Roman" w:cs="Times New Roman"/>
              <w:sz w:val="24"/>
            </w:rPr>
            <w:delText xml:space="preserve">Content analysis of the videos of consent process was done manually </w:delText>
          </w:r>
          <w:r w:rsidR="00C823CB" w:rsidDel="0007143A">
            <w:rPr>
              <w:rFonts w:ascii="Times New Roman" w:hAnsi="Times New Roman" w:cs="Times New Roman"/>
              <w:sz w:val="24"/>
            </w:rPr>
            <w:delText xml:space="preserve">by the study investigators (MG and JPT) </w:delText>
          </w:r>
          <w:r w:rsidR="00A34ADE" w:rsidDel="0007143A">
            <w:rPr>
              <w:rFonts w:ascii="Times New Roman" w:hAnsi="Times New Roman" w:cs="Times New Roman"/>
              <w:sz w:val="24"/>
            </w:rPr>
            <w:delText>to</w:delText>
          </w:r>
        </w:del>
      </w:ins>
      <w:del w:id="54" w:author="Author">
        <w:r w:rsidR="00A34ADE" w:rsidDel="0007143A">
          <w:rPr>
            <w:rFonts w:ascii="Times New Roman" w:hAnsi="Times New Roman" w:cs="Times New Roman"/>
            <w:sz w:val="24"/>
          </w:rPr>
          <w:delText xml:space="preserve"> </w:delText>
        </w:r>
      </w:del>
      <w:ins w:id="55" w:author="Author">
        <w:del w:id="56" w:author="Author">
          <w:r w:rsidR="00A34ADE" w:rsidDel="0007143A">
            <w:rPr>
              <w:rFonts w:ascii="Times New Roman" w:hAnsi="Times New Roman" w:cs="Times New Roman"/>
              <w:sz w:val="24"/>
            </w:rPr>
            <w:delText>document the process of AV consent, queries raised by the participants and responses by the investigator.explore the experiences of the process.</w:delText>
          </w:r>
        </w:del>
      </w:ins>
    </w:p>
    <w:p w14:paraId="6F4067E2" w14:textId="7664880C" w:rsidR="0041602E" w:rsidRPr="00A34ADE" w:rsidDel="005F5D2C" w:rsidRDefault="0041602E" w:rsidP="007E1424">
      <w:pPr>
        <w:autoSpaceDE w:val="0"/>
        <w:autoSpaceDN w:val="0"/>
        <w:adjustRightInd w:val="0"/>
        <w:spacing w:after="0" w:line="480" w:lineRule="auto"/>
        <w:jc w:val="both"/>
        <w:rPr>
          <w:del w:id="57" w:author="Author"/>
          <w:rFonts w:ascii="Times New Roman" w:hAnsi="Times New Roman" w:cs="Times New Roman"/>
          <w:b/>
          <w:sz w:val="24"/>
        </w:rPr>
      </w:pPr>
      <w:ins w:id="58" w:author="Author">
        <w:del w:id="59" w:author="Author">
          <w:r w:rsidRPr="0041602E" w:rsidDel="00A34ADE">
            <w:rPr>
              <w:rFonts w:ascii="Times New Roman" w:hAnsi="Times New Roman" w:cs="Times New Roman"/>
              <w:b/>
              <w:sz w:val="24"/>
            </w:rPr>
            <w:delText>Data analysis</w:delText>
          </w:r>
        </w:del>
      </w:ins>
      <w:r w:rsidR="00A34ADE">
        <w:rPr>
          <w:rFonts w:ascii="Times New Roman" w:hAnsi="Times New Roman" w:cs="Times New Roman"/>
          <w:b/>
          <w:sz w:val="24"/>
        </w:rPr>
        <w:t xml:space="preserve"> </w:t>
      </w:r>
    </w:p>
    <w:p w14:paraId="523FB06C" w14:textId="77777777" w:rsidR="00E74C4F" w:rsidRPr="003E21EB" w:rsidRDefault="00E74C4F" w:rsidP="007E1424">
      <w:pPr>
        <w:autoSpaceDE w:val="0"/>
        <w:autoSpaceDN w:val="0"/>
        <w:adjustRightInd w:val="0"/>
        <w:spacing w:after="0" w:line="480" w:lineRule="auto"/>
        <w:jc w:val="both"/>
        <w:rPr>
          <w:rFonts w:ascii="Times New Roman" w:hAnsi="Times New Roman" w:cs="Times New Roman"/>
          <w:b/>
          <w:sz w:val="24"/>
        </w:rPr>
      </w:pPr>
    </w:p>
    <w:p w14:paraId="46D30841" w14:textId="77777777" w:rsidR="0007143A" w:rsidRDefault="0007143A" w:rsidP="007E1424">
      <w:pPr>
        <w:autoSpaceDE w:val="0"/>
        <w:autoSpaceDN w:val="0"/>
        <w:adjustRightInd w:val="0"/>
        <w:spacing w:after="0" w:line="480" w:lineRule="auto"/>
        <w:jc w:val="both"/>
        <w:rPr>
          <w:ins w:id="60" w:author="Author"/>
          <w:rFonts w:ascii="Times New Roman" w:hAnsi="Times New Roman" w:cs="Times New Roman"/>
          <w:b/>
          <w:sz w:val="24"/>
        </w:rPr>
      </w:pPr>
    </w:p>
    <w:p w14:paraId="705FFC98" w14:textId="3AA16CAF" w:rsidR="009F7FCD" w:rsidRPr="003E21EB" w:rsidRDefault="00652A74" w:rsidP="007E1424">
      <w:pPr>
        <w:autoSpaceDE w:val="0"/>
        <w:autoSpaceDN w:val="0"/>
        <w:adjustRightInd w:val="0"/>
        <w:spacing w:after="0" w:line="480" w:lineRule="auto"/>
        <w:jc w:val="both"/>
        <w:rPr>
          <w:rFonts w:ascii="Times New Roman" w:hAnsi="Times New Roman" w:cs="Times New Roman"/>
          <w:b/>
          <w:sz w:val="24"/>
        </w:rPr>
      </w:pPr>
      <w:r w:rsidRPr="003E21EB">
        <w:rPr>
          <w:rFonts w:ascii="Times New Roman" w:hAnsi="Times New Roman" w:cs="Times New Roman"/>
          <w:b/>
          <w:sz w:val="24"/>
        </w:rPr>
        <w:t>Setting</w:t>
      </w:r>
      <w:r w:rsidR="00B26B6A" w:rsidRPr="003E21EB">
        <w:rPr>
          <w:rFonts w:ascii="Times New Roman" w:hAnsi="Times New Roman" w:cs="Times New Roman"/>
          <w:b/>
          <w:sz w:val="24"/>
        </w:rPr>
        <w:t xml:space="preserve"> of audio-video consent</w:t>
      </w:r>
      <w:r w:rsidR="00641B64" w:rsidRPr="003E21EB">
        <w:rPr>
          <w:rFonts w:ascii="Times New Roman" w:hAnsi="Times New Roman" w:cs="Times New Roman"/>
          <w:b/>
          <w:sz w:val="24"/>
        </w:rPr>
        <w:t>ing</w:t>
      </w:r>
    </w:p>
    <w:p w14:paraId="2D6A397F" w14:textId="6666E62B" w:rsidR="009F7FCD" w:rsidRPr="003E21EB" w:rsidRDefault="009F7FCD" w:rsidP="007E1424">
      <w:pPr>
        <w:autoSpaceDE w:val="0"/>
        <w:autoSpaceDN w:val="0"/>
        <w:adjustRightInd w:val="0"/>
        <w:spacing w:after="0" w:line="480" w:lineRule="auto"/>
        <w:jc w:val="both"/>
        <w:rPr>
          <w:rFonts w:ascii="Times New Roman" w:hAnsi="Times New Roman" w:cs="Times New Roman"/>
          <w:sz w:val="24"/>
        </w:rPr>
      </w:pPr>
      <w:r w:rsidRPr="003E21EB">
        <w:rPr>
          <w:rFonts w:ascii="Times New Roman" w:hAnsi="Times New Roman" w:cs="Times New Roman"/>
          <w:sz w:val="24"/>
        </w:rPr>
        <w:lastRenderedPageBreak/>
        <w:t xml:space="preserve">A portion of a room was dedicated for AV process through artificial barriers to maintain confidentiality and to cut-off outside noise for better </w:t>
      </w:r>
      <w:r w:rsidR="00AD45D3" w:rsidRPr="003E21EB">
        <w:rPr>
          <w:rFonts w:ascii="Times New Roman" w:hAnsi="Times New Roman" w:cs="Times New Roman"/>
          <w:sz w:val="24"/>
        </w:rPr>
        <w:t xml:space="preserve">clarity of </w:t>
      </w:r>
      <w:r w:rsidRPr="003E21EB">
        <w:rPr>
          <w:rFonts w:ascii="Times New Roman" w:hAnsi="Times New Roman" w:cs="Times New Roman"/>
          <w:sz w:val="24"/>
        </w:rPr>
        <w:t xml:space="preserve">audio recording. Recording was done using a webcam (Logitech HD Webcam) </w:t>
      </w:r>
      <w:r w:rsidR="00136FFF" w:rsidRPr="003E21EB">
        <w:rPr>
          <w:rFonts w:ascii="Times New Roman" w:hAnsi="Times New Roman" w:cs="Times New Roman"/>
          <w:sz w:val="24"/>
        </w:rPr>
        <w:t xml:space="preserve">mounted on a desktop. The </w:t>
      </w:r>
      <w:r w:rsidRPr="003E21EB">
        <w:rPr>
          <w:rFonts w:ascii="Times New Roman" w:hAnsi="Times New Roman" w:cs="Times New Roman"/>
          <w:sz w:val="24"/>
        </w:rPr>
        <w:t>investigators were trained to carry out the AV recording by showing dummy video on how to obtain audio video consent by the experts from the sponsors.</w:t>
      </w:r>
      <w:r w:rsidR="00A8699B" w:rsidRPr="003E21EB">
        <w:rPr>
          <w:rFonts w:ascii="Times New Roman" w:hAnsi="Times New Roman" w:cs="Times New Roman"/>
          <w:sz w:val="24"/>
        </w:rPr>
        <w:t xml:space="preserve"> At the first step consent to record audio and video of consent was obtained from the parents/guardians/LAR. Only if they agree then the AV informed consent was obtained.</w:t>
      </w:r>
    </w:p>
    <w:p w14:paraId="5F2C94BA" w14:textId="77777777" w:rsidR="00A7416F" w:rsidRPr="003E21EB" w:rsidRDefault="00A7416F" w:rsidP="007E1424">
      <w:pPr>
        <w:autoSpaceDE w:val="0"/>
        <w:autoSpaceDN w:val="0"/>
        <w:adjustRightInd w:val="0"/>
        <w:spacing w:after="0" w:line="480" w:lineRule="auto"/>
        <w:jc w:val="both"/>
        <w:rPr>
          <w:rFonts w:ascii="Times New Roman" w:hAnsi="Times New Roman" w:cs="Times New Roman"/>
          <w:sz w:val="24"/>
        </w:rPr>
      </w:pPr>
    </w:p>
    <w:p w14:paraId="4C528A5F" w14:textId="179612EA" w:rsidR="00441953" w:rsidRPr="003E21EB" w:rsidRDefault="009F7FCD" w:rsidP="007E1424">
      <w:pPr>
        <w:autoSpaceDE w:val="0"/>
        <w:autoSpaceDN w:val="0"/>
        <w:adjustRightInd w:val="0"/>
        <w:spacing w:after="0" w:line="480" w:lineRule="auto"/>
        <w:jc w:val="both"/>
        <w:rPr>
          <w:rFonts w:ascii="Times New Roman" w:hAnsi="Times New Roman" w:cs="Times New Roman"/>
          <w:sz w:val="24"/>
        </w:rPr>
      </w:pPr>
      <w:r w:rsidRPr="003E21EB">
        <w:rPr>
          <w:rFonts w:ascii="Times New Roman" w:hAnsi="Times New Roman" w:cs="Times New Roman"/>
          <w:sz w:val="24"/>
        </w:rPr>
        <w:t>The content of informed consent form is given in Box 1. The written informed consent form was in English, Hindi and Punjabi Languages. A structured AV consent module was followed to ensure that all the components of the informed consent were covered.</w:t>
      </w:r>
      <w:r w:rsidR="00337802" w:rsidRPr="003E21EB">
        <w:rPr>
          <w:rFonts w:ascii="Times New Roman" w:hAnsi="Times New Roman" w:cs="Times New Roman"/>
          <w:sz w:val="24"/>
        </w:rPr>
        <w:t xml:space="preserve"> </w:t>
      </w:r>
      <w:r w:rsidRPr="003E21EB">
        <w:rPr>
          <w:rFonts w:ascii="Times New Roman" w:hAnsi="Times New Roman" w:cs="Times New Roman"/>
          <w:sz w:val="24"/>
        </w:rPr>
        <w:t>All the contents were given equal importance while explaining to the</w:t>
      </w:r>
      <w:r w:rsidR="00FD08BC" w:rsidRPr="003E21EB">
        <w:rPr>
          <w:rFonts w:ascii="Times New Roman" w:hAnsi="Times New Roman" w:cs="Times New Roman"/>
          <w:sz w:val="24"/>
        </w:rPr>
        <w:t xml:space="preserve"> </w:t>
      </w:r>
      <w:r w:rsidRPr="003E21EB">
        <w:rPr>
          <w:rFonts w:ascii="Times New Roman" w:hAnsi="Times New Roman" w:cs="Times New Roman"/>
          <w:sz w:val="24"/>
        </w:rPr>
        <w:t>prospective subjects. Adequate time was given for</w:t>
      </w:r>
      <w:r w:rsidR="00A8699B" w:rsidRPr="003E21EB">
        <w:rPr>
          <w:rFonts w:ascii="Times New Roman" w:hAnsi="Times New Roman" w:cs="Times New Roman"/>
          <w:sz w:val="24"/>
        </w:rPr>
        <w:t xml:space="preserve"> the</w:t>
      </w:r>
      <w:r w:rsidRPr="003E21EB">
        <w:rPr>
          <w:rFonts w:ascii="Times New Roman" w:hAnsi="Times New Roman" w:cs="Times New Roman"/>
          <w:sz w:val="24"/>
        </w:rPr>
        <w:t xml:space="preserve"> discussion and </w:t>
      </w:r>
      <w:r w:rsidR="00EC2C89" w:rsidRPr="003E21EB">
        <w:rPr>
          <w:rFonts w:ascii="Times New Roman" w:hAnsi="Times New Roman" w:cs="Times New Roman"/>
          <w:sz w:val="24"/>
        </w:rPr>
        <w:t xml:space="preserve">settling the </w:t>
      </w:r>
      <w:r w:rsidRPr="003E21EB">
        <w:rPr>
          <w:rFonts w:ascii="Times New Roman" w:hAnsi="Times New Roman" w:cs="Times New Roman"/>
          <w:sz w:val="24"/>
        </w:rPr>
        <w:t xml:space="preserve">queries. Information was given in most understandable language. In case of illiterate subjects AV consenting was done in the presence of </w:t>
      </w:r>
      <w:r w:rsidR="00A8699B" w:rsidRPr="003E21EB">
        <w:rPr>
          <w:rFonts w:ascii="Times New Roman" w:hAnsi="Times New Roman" w:cs="Times New Roman"/>
          <w:sz w:val="24"/>
        </w:rPr>
        <w:t>im</w:t>
      </w:r>
      <w:r w:rsidRPr="003E21EB">
        <w:rPr>
          <w:rFonts w:ascii="Times New Roman" w:hAnsi="Times New Roman" w:cs="Times New Roman"/>
          <w:sz w:val="24"/>
        </w:rPr>
        <w:t xml:space="preserve">partial witness. Consent form was signed by the parents/guardians/LAR under AV recording and a copy of ICF was given to the participant for </w:t>
      </w:r>
      <w:commentRangeStart w:id="61"/>
      <w:r w:rsidRPr="003E21EB">
        <w:rPr>
          <w:rFonts w:ascii="Times New Roman" w:hAnsi="Times New Roman" w:cs="Times New Roman"/>
          <w:sz w:val="24"/>
        </w:rPr>
        <w:t>records</w:t>
      </w:r>
      <w:commentRangeEnd w:id="61"/>
      <w:r w:rsidR="00CB7294">
        <w:rPr>
          <w:rStyle w:val="CommentReference"/>
        </w:rPr>
        <w:commentReference w:id="61"/>
      </w:r>
      <w:r w:rsidRPr="003E21EB">
        <w:rPr>
          <w:rFonts w:ascii="Times New Roman" w:hAnsi="Times New Roman" w:cs="Times New Roman"/>
          <w:sz w:val="24"/>
        </w:rPr>
        <w:t>.</w:t>
      </w:r>
      <w:ins w:id="62" w:author="Author">
        <w:r w:rsidR="00550628">
          <w:rPr>
            <w:rFonts w:ascii="Times New Roman" w:hAnsi="Times New Roman" w:cs="Times New Roman"/>
            <w:sz w:val="24"/>
          </w:rPr>
          <w:t xml:space="preserve"> Study investigators were trained for the AV consenting process and they remained throughout the trial. </w:t>
        </w:r>
      </w:ins>
      <w:r w:rsidR="000E1269" w:rsidRPr="003E21EB">
        <w:rPr>
          <w:rFonts w:ascii="Times New Roman" w:hAnsi="Times New Roman" w:cs="Times New Roman"/>
          <w:sz w:val="24"/>
        </w:rPr>
        <w:t xml:space="preserve"> </w:t>
      </w:r>
    </w:p>
    <w:p w14:paraId="48FF948E" w14:textId="77777777" w:rsidR="0007143A" w:rsidRDefault="0007143A" w:rsidP="0007143A">
      <w:pPr>
        <w:autoSpaceDE w:val="0"/>
        <w:autoSpaceDN w:val="0"/>
        <w:adjustRightInd w:val="0"/>
        <w:spacing w:after="0" w:line="480" w:lineRule="auto"/>
        <w:jc w:val="both"/>
        <w:rPr>
          <w:ins w:id="63" w:author="Author"/>
          <w:rFonts w:ascii="Times New Roman" w:hAnsi="Times New Roman" w:cs="Times New Roman"/>
          <w:b/>
          <w:sz w:val="24"/>
        </w:rPr>
      </w:pPr>
    </w:p>
    <w:p w14:paraId="6F0131D2" w14:textId="77777777" w:rsidR="0007143A" w:rsidRDefault="0007143A" w:rsidP="0007143A">
      <w:pPr>
        <w:autoSpaceDE w:val="0"/>
        <w:autoSpaceDN w:val="0"/>
        <w:adjustRightInd w:val="0"/>
        <w:spacing w:after="0" w:line="480" w:lineRule="auto"/>
        <w:jc w:val="both"/>
        <w:rPr>
          <w:ins w:id="64" w:author="Author"/>
          <w:rFonts w:ascii="Times New Roman" w:hAnsi="Times New Roman" w:cs="Times New Roman"/>
          <w:b/>
          <w:sz w:val="24"/>
        </w:rPr>
      </w:pPr>
      <w:ins w:id="65" w:author="Author">
        <w:r>
          <w:rPr>
            <w:rFonts w:ascii="Times New Roman" w:hAnsi="Times New Roman" w:cs="Times New Roman"/>
            <w:b/>
            <w:sz w:val="24"/>
          </w:rPr>
          <w:t>Data source and analysis</w:t>
        </w:r>
      </w:ins>
    </w:p>
    <w:p w14:paraId="1BE149FD" w14:textId="77777777" w:rsidR="0007143A" w:rsidRPr="0041602E" w:rsidRDefault="0007143A" w:rsidP="0007143A">
      <w:pPr>
        <w:autoSpaceDE w:val="0"/>
        <w:autoSpaceDN w:val="0"/>
        <w:adjustRightInd w:val="0"/>
        <w:spacing w:after="0" w:line="480" w:lineRule="auto"/>
        <w:jc w:val="both"/>
        <w:rPr>
          <w:ins w:id="66" w:author="Author"/>
          <w:rFonts w:ascii="Times New Roman" w:hAnsi="Times New Roman" w:cs="Times New Roman"/>
          <w:sz w:val="24"/>
        </w:rPr>
      </w:pPr>
      <w:ins w:id="67" w:author="Author">
        <w:r>
          <w:rPr>
            <w:rFonts w:ascii="Times New Roman" w:hAnsi="Times New Roman" w:cs="Times New Roman"/>
            <w:sz w:val="24"/>
          </w:rPr>
          <w:t>D</w:t>
        </w:r>
        <w:r w:rsidRPr="0041602E">
          <w:rPr>
            <w:rFonts w:ascii="Times New Roman" w:hAnsi="Times New Roman" w:cs="Times New Roman"/>
            <w:sz w:val="24"/>
          </w:rPr>
          <w:t>ata w</w:t>
        </w:r>
        <w:r>
          <w:rPr>
            <w:rFonts w:ascii="Times New Roman" w:hAnsi="Times New Roman" w:cs="Times New Roman"/>
            <w:sz w:val="24"/>
          </w:rPr>
          <w:t>ere</w:t>
        </w:r>
        <w:r w:rsidRPr="0041602E">
          <w:rPr>
            <w:rFonts w:ascii="Times New Roman" w:hAnsi="Times New Roman" w:cs="Times New Roman"/>
            <w:sz w:val="24"/>
          </w:rPr>
          <w:t xml:space="preserve"> extracted from the </w:t>
        </w:r>
        <w:r>
          <w:rPr>
            <w:rFonts w:ascii="Times New Roman" w:hAnsi="Times New Roman" w:cs="Times New Roman"/>
            <w:sz w:val="24"/>
          </w:rPr>
          <w:t xml:space="preserve">archived </w:t>
        </w:r>
        <w:r w:rsidRPr="0041602E">
          <w:rPr>
            <w:rFonts w:ascii="Times New Roman" w:hAnsi="Times New Roman" w:cs="Times New Roman"/>
            <w:sz w:val="24"/>
          </w:rPr>
          <w:t xml:space="preserve">trial database. </w:t>
        </w:r>
        <w:r>
          <w:rPr>
            <w:rFonts w:ascii="Times New Roman" w:hAnsi="Times New Roman" w:cs="Times New Roman"/>
            <w:sz w:val="24"/>
          </w:rPr>
          <w:t xml:space="preserve">Audio-video recordings were first transcribed in local language and then translated in English. Since this was qualitative </w:t>
        </w:r>
        <w:proofErr w:type="gramStart"/>
        <w:r>
          <w:rPr>
            <w:rFonts w:ascii="Times New Roman" w:hAnsi="Times New Roman" w:cs="Times New Roman"/>
            <w:sz w:val="24"/>
          </w:rPr>
          <w:t>data,  hence</w:t>
        </w:r>
        <w:proofErr w:type="gramEnd"/>
        <w:r>
          <w:rPr>
            <w:rFonts w:ascii="Times New Roman" w:hAnsi="Times New Roman" w:cs="Times New Roman"/>
            <w:sz w:val="24"/>
          </w:rPr>
          <w:t xml:space="preserve">, thematic analysis of the translated text was done manually by the study investigators (MG and JPT). Documentation of the process of AV consent, queries raised by the participants and </w:t>
        </w:r>
        <w:r>
          <w:rPr>
            <w:rFonts w:ascii="Times New Roman" w:hAnsi="Times New Roman" w:cs="Times New Roman"/>
            <w:sz w:val="24"/>
          </w:rPr>
          <w:lastRenderedPageBreak/>
          <w:t xml:space="preserve">responses by the investigator was also done. Socio-demographic characteristics of the participants were summarized using percentages.  </w:t>
        </w:r>
      </w:ins>
    </w:p>
    <w:p w14:paraId="15934072" w14:textId="77777777" w:rsidR="00441953" w:rsidRPr="003E21EB" w:rsidRDefault="00441953" w:rsidP="007E1424">
      <w:pPr>
        <w:autoSpaceDE w:val="0"/>
        <w:autoSpaceDN w:val="0"/>
        <w:adjustRightInd w:val="0"/>
        <w:spacing w:after="0" w:line="480" w:lineRule="auto"/>
        <w:jc w:val="both"/>
        <w:rPr>
          <w:rFonts w:ascii="Times New Roman" w:hAnsi="Times New Roman" w:cs="Times New Roman"/>
          <w:sz w:val="24"/>
        </w:rPr>
      </w:pPr>
    </w:p>
    <w:p w14:paraId="4D1C1866" w14:textId="77777777" w:rsidR="00441953" w:rsidRPr="003E21EB" w:rsidRDefault="00441953" w:rsidP="007E1424">
      <w:pPr>
        <w:autoSpaceDE w:val="0"/>
        <w:autoSpaceDN w:val="0"/>
        <w:adjustRightInd w:val="0"/>
        <w:spacing w:after="0" w:line="480" w:lineRule="auto"/>
        <w:jc w:val="both"/>
        <w:rPr>
          <w:rFonts w:ascii="Times New Roman" w:hAnsi="Times New Roman" w:cs="Times New Roman"/>
          <w:b/>
          <w:sz w:val="24"/>
        </w:rPr>
      </w:pPr>
      <w:r w:rsidRPr="003E21EB">
        <w:rPr>
          <w:rFonts w:ascii="Times New Roman" w:hAnsi="Times New Roman" w:cs="Times New Roman"/>
          <w:b/>
          <w:sz w:val="24"/>
        </w:rPr>
        <w:t>Results</w:t>
      </w:r>
    </w:p>
    <w:p w14:paraId="382D5036" w14:textId="1AEDF643" w:rsidR="003F46E2" w:rsidRDefault="003F46E2" w:rsidP="007E1424">
      <w:pPr>
        <w:autoSpaceDE w:val="0"/>
        <w:autoSpaceDN w:val="0"/>
        <w:adjustRightInd w:val="0"/>
        <w:spacing w:after="0" w:line="480" w:lineRule="auto"/>
        <w:jc w:val="both"/>
        <w:rPr>
          <w:ins w:id="68" w:author="Author"/>
          <w:rFonts w:ascii="Times New Roman" w:hAnsi="Times New Roman" w:cs="Times New Roman"/>
          <w:sz w:val="24"/>
        </w:rPr>
      </w:pPr>
      <w:ins w:id="69" w:author="Author">
        <w:r w:rsidRPr="003E21EB">
          <w:rPr>
            <w:rFonts w:ascii="Times New Roman" w:hAnsi="Times New Roman" w:cs="Times New Roman"/>
            <w:sz w:val="24"/>
          </w:rPr>
          <w:t>Table 1</w:t>
        </w:r>
        <w:r>
          <w:rPr>
            <w:rFonts w:ascii="Times New Roman" w:hAnsi="Times New Roman" w:cs="Times New Roman"/>
            <w:sz w:val="24"/>
          </w:rPr>
          <w:t>,</w:t>
        </w:r>
        <w:r w:rsidRPr="003E21EB">
          <w:rPr>
            <w:rFonts w:ascii="Times New Roman" w:hAnsi="Times New Roman" w:cs="Times New Roman"/>
            <w:sz w:val="24"/>
          </w:rPr>
          <w:t xml:space="preserve"> describes the content of the AV informed content process along with its detailed description.</w:t>
        </w:r>
        <w:r>
          <w:rPr>
            <w:rFonts w:ascii="Times New Roman" w:hAnsi="Times New Roman" w:cs="Times New Roman"/>
            <w:sz w:val="24"/>
          </w:rPr>
          <w:t xml:space="preserve"> </w:t>
        </w:r>
      </w:ins>
      <w:r w:rsidR="00CE07D4" w:rsidRPr="003E21EB">
        <w:rPr>
          <w:rFonts w:ascii="Times New Roman" w:hAnsi="Times New Roman" w:cs="Times New Roman"/>
          <w:sz w:val="24"/>
        </w:rPr>
        <w:t>Out of 15</w:t>
      </w:r>
      <w:r w:rsidR="00E720AD" w:rsidRPr="003E21EB">
        <w:rPr>
          <w:rFonts w:ascii="Times New Roman" w:hAnsi="Times New Roman" w:cs="Times New Roman"/>
          <w:sz w:val="24"/>
        </w:rPr>
        <w:t>5</w:t>
      </w:r>
      <w:r w:rsidR="00CE07D4" w:rsidRPr="003E21EB">
        <w:rPr>
          <w:rFonts w:ascii="Times New Roman" w:hAnsi="Times New Roman" w:cs="Times New Roman"/>
          <w:sz w:val="24"/>
        </w:rPr>
        <w:t xml:space="preserve"> subjects </w:t>
      </w:r>
      <w:ins w:id="70" w:author="Author">
        <w:r w:rsidR="00D5518C">
          <w:rPr>
            <w:rFonts w:ascii="Times New Roman" w:hAnsi="Times New Roman" w:cs="Times New Roman"/>
            <w:sz w:val="24"/>
          </w:rPr>
          <w:t xml:space="preserve">(infants accompanied by parents) </w:t>
        </w:r>
      </w:ins>
      <w:r w:rsidR="00CE07D4" w:rsidRPr="003E21EB">
        <w:rPr>
          <w:rFonts w:ascii="Times New Roman" w:hAnsi="Times New Roman" w:cs="Times New Roman"/>
          <w:sz w:val="24"/>
        </w:rPr>
        <w:t>who were contacted to be a part of the study, 10</w:t>
      </w:r>
      <w:ins w:id="71" w:author="Author">
        <w:r>
          <w:rPr>
            <w:rFonts w:ascii="Times New Roman" w:hAnsi="Times New Roman" w:cs="Times New Roman"/>
            <w:sz w:val="24"/>
          </w:rPr>
          <w:t>5</w:t>
        </w:r>
      </w:ins>
      <w:del w:id="72" w:author="Author">
        <w:r w:rsidR="00CE07D4" w:rsidRPr="003E21EB" w:rsidDel="003F46E2">
          <w:rPr>
            <w:rFonts w:ascii="Times New Roman" w:hAnsi="Times New Roman" w:cs="Times New Roman"/>
            <w:sz w:val="24"/>
          </w:rPr>
          <w:delText>5</w:delText>
        </w:r>
      </w:del>
      <w:r w:rsidR="00CE07D4" w:rsidRPr="003E21EB">
        <w:rPr>
          <w:rFonts w:ascii="Times New Roman" w:hAnsi="Times New Roman" w:cs="Times New Roman"/>
          <w:sz w:val="24"/>
        </w:rPr>
        <w:t xml:space="preserve"> expressed </w:t>
      </w:r>
      <w:r w:rsidR="00E720AD" w:rsidRPr="003E21EB">
        <w:rPr>
          <w:rFonts w:ascii="Times New Roman" w:hAnsi="Times New Roman" w:cs="Times New Roman"/>
          <w:sz w:val="24"/>
        </w:rPr>
        <w:t xml:space="preserve">initial </w:t>
      </w:r>
      <w:r w:rsidR="00CE07D4" w:rsidRPr="003E21EB">
        <w:rPr>
          <w:rFonts w:ascii="Times New Roman" w:hAnsi="Times New Roman" w:cs="Times New Roman"/>
          <w:sz w:val="24"/>
        </w:rPr>
        <w:t xml:space="preserve">willingness to be a part of the study. Among those 105 subjects, all of them </w:t>
      </w:r>
      <w:r w:rsidR="00E720AD" w:rsidRPr="003E21EB">
        <w:rPr>
          <w:rFonts w:ascii="Times New Roman" w:hAnsi="Times New Roman" w:cs="Times New Roman"/>
          <w:sz w:val="24"/>
        </w:rPr>
        <w:t>agreed</w:t>
      </w:r>
      <w:r w:rsidR="00CE07D4" w:rsidRPr="003E21EB">
        <w:rPr>
          <w:rFonts w:ascii="Times New Roman" w:hAnsi="Times New Roman" w:cs="Times New Roman"/>
          <w:sz w:val="24"/>
        </w:rPr>
        <w:t xml:space="preserve"> to undergo AV </w:t>
      </w:r>
      <w:r w:rsidR="00E720AD" w:rsidRPr="003E21EB">
        <w:rPr>
          <w:rFonts w:ascii="Times New Roman" w:hAnsi="Times New Roman" w:cs="Times New Roman"/>
          <w:sz w:val="24"/>
        </w:rPr>
        <w:t xml:space="preserve">informed consent, </w:t>
      </w:r>
      <w:r w:rsidR="00CE07D4" w:rsidRPr="003E21EB">
        <w:rPr>
          <w:rFonts w:ascii="Times New Roman" w:hAnsi="Times New Roman" w:cs="Times New Roman"/>
          <w:sz w:val="24"/>
        </w:rPr>
        <w:t>out of which 100</w:t>
      </w:r>
      <w:ins w:id="73" w:author="Author">
        <w:r>
          <w:rPr>
            <w:rFonts w:ascii="Times New Roman" w:hAnsi="Times New Roman" w:cs="Times New Roman"/>
            <w:sz w:val="24"/>
          </w:rPr>
          <w:t xml:space="preserve"> (95.2%)</w:t>
        </w:r>
      </w:ins>
      <w:r w:rsidR="00CE07D4" w:rsidRPr="003E21EB">
        <w:rPr>
          <w:rFonts w:ascii="Times New Roman" w:hAnsi="Times New Roman" w:cs="Times New Roman"/>
          <w:sz w:val="24"/>
        </w:rPr>
        <w:t xml:space="preserve"> were finally enrolled into the study. </w:t>
      </w:r>
      <w:ins w:id="74" w:author="Author">
        <w:r w:rsidR="00142399">
          <w:rPr>
            <w:rFonts w:ascii="Times New Roman" w:hAnsi="Times New Roman" w:cs="Times New Roman"/>
            <w:sz w:val="24"/>
          </w:rPr>
          <w:t>Of them, more than half (5</w:t>
        </w:r>
        <w:r w:rsidR="003E7787">
          <w:rPr>
            <w:rFonts w:ascii="Times New Roman" w:hAnsi="Times New Roman" w:cs="Times New Roman"/>
            <w:sz w:val="24"/>
          </w:rPr>
          <w:t>8</w:t>
        </w:r>
        <w:del w:id="75" w:author="Author">
          <w:r w:rsidR="00142399" w:rsidDel="003E7787">
            <w:rPr>
              <w:rFonts w:ascii="Times New Roman" w:hAnsi="Times New Roman" w:cs="Times New Roman"/>
              <w:sz w:val="24"/>
            </w:rPr>
            <w:delText>6</w:delText>
          </w:r>
        </w:del>
        <w:r w:rsidR="00142399">
          <w:rPr>
            <w:rFonts w:ascii="Times New Roman" w:hAnsi="Times New Roman" w:cs="Times New Roman"/>
            <w:sz w:val="24"/>
          </w:rPr>
          <w:t xml:space="preserve">%) </w:t>
        </w:r>
        <w:r w:rsidR="00A0484E">
          <w:rPr>
            <w:rFonts w:ascii="Times New Roman" w:hAnsi="Times New Roman" w:cs="Times New Roman"/>
            <w:sz w:val="24"/>
          </w:rPr>
          <w:t xml:space="preserve">of the infants </w:t>
        </w:r>
        <w:r w:rsidR="00142399">
          <w:rPr>
            <w:rFonts w:ascii="Times New Roman" w:hAnsi="Times New Roman" w:cs="Times New Roman"/>
            <w:sz w:val="24"/>
          </w:rPr>
          <w:t xml:space="preserve">were males, </w:t>
        </w:r>
        <w:r w:rsidR="00DA11AB">
          <w:rPr>
            <w:rFonts w:ascii="Times New Roman" w:hAnsi="Times New Roman" w:cs="Times New Roman"/>
            <w:sz w:val="24"/>
          </w:rPr>
          <w:t>three-fourth (7</w:t>
        </w:r>
        <w:r w:rsidR="003E7787">
          <w:rPr>
            <w:rFonts w:ascii="Times New Roman" w:hAnsi="Times New Roman" w:cs="Times New Roman"/>
            <w:sz w:val="24"/>
          </w:rPr>
          <w:t>6</w:t>
        </w:r>
        <w:del w:id="76" w:author="Author">
          <w:r w:rsidR="00DA11AB" w:rsidDel="00E72F29">
            <w:rPr>
              <w:rFonts w:ascii="Times New Roman" w:hAnsi="Times New Roman" w:cs="Times New Roman"/>
              <w:sz w:val="24"/>
            </w:rPr>
            <w:delText>5</w:delText>
          </w:r>
        </w:del>
        <w:r w:rsidR="00DA11AB">
          <w:rPr>
            <w:rFonts w:ascii="Times New Roman" w:hAnsi="Times New Roman" w:cs="Times New Roman"/>
            <w:sz w:val="24"/>
          </w:rPr>
          <w:t>%)</w:t>
        </w:r>
        <w:r w:rsidR="00142399">
          <w:rPr>
            <w:rFonts w:ascii="Times New Roman" w:hAnsi="Times New Roman" w:cs="Times New Roman"/>
            <w:sz w:val="24"/>
          </w:rPr>
          <w:t xml:space="preserve"> </w:t>
        </w:r>
        <w:r w:rsidR="00A0484E">
          <w:rPr>
            <w:rFonts w:ascii="Times New Roman" w:hAnsi="Times New Roman" w:cs="Times New Roman"/>
            <w:sz w:val="24"/>
          </w:rPr>
          <w:t xml:space="preserve">coming </w:t>
        </w:r>
        <w:r w:rsidR="00142399">
          <w:rPr>
            <w:rFonts w:ascii="Times New Roman" w:hAnsi="Times New Roman" w:cs="Times New Roman"/>
            <w:sz w:val="24"/>
          </w:rPr>
          <w:t>from rural areas</w:t>
        </w:r>
        <w:r w:rsidR="00335AA6">
          <w:rPr>
            <w:rFonts w:ascii="Times New Roman" w:hAnsi="Times New Roman" w:cs="Times New Roman"/>
            <w:sz w:val="24"/>
          </w:rPr>
          <w:t xml:space="preserve"> with annual household income ranging from INR 12</w:t>
        </w:r>
        <w:r w:rsidR="00C438BF">
          <w:rPr>
            <w:rFonts w:ascii="Times New Roman" w:hAnsi="Times New Roman" w:cs="Times New Roman"/>
            <w:sz w:val="24"/>
          </w:rPr>
          <w:t>,</w:t>
        </w:r>
        <w:del w:id="77" w:author="Author">
          <w:r w:rsidR="00C438BF" w:rsidDel="0007143A">
            <w:rPr>
              <w:rFonts w:ascii="Times New Roman" w:hAnsi="Times New Roman" w:cs="Times New Roman"/>
              <w:sz w:val="24"/>
            </w:rPr>
            <w:delText xml:space="preserve"> </w:delText>
          </w:r>
        </w:del>
        <w:r w:rsidR="00335AA6">
          <w:rPr>
            <w:rFonts w:ascii="Times New Roman" w:hAnsi="Times New Roman" w:cs="Times New Roman"/>
            <w:sz w:val="24"/>
          </w:rPr>
          <w:t>000</w:t>
        </w:r>
        <w:r w:rsidR="00C438BF">
          <w:rPr>
            <w:rFonts w:ascii="Times New Roman" w:hAnsi="Times New Roman" w:cs="Times New Roman"/>
            <w:sz w:val="24"/>
          </w:rPr>
          <w:t xml:space="preserve"> </w:t>
        </w:r>
        <w:r w:rsidR="00335AA6">
          <w:rPr>
            <w:rFonts w:ascii="Times New Roman" w:hAnsi="Times New Roman" w:cs="Times New Roman"/>
            <w:sz w:val="24"/>
          </w:rPr>
          <w:t>-</w:t>
        </w:r>
        <w:r w:rsidR="00C438BF">
          <w:rPr>
            <w:rFonts w:ascii="Times New Roman" w:hAnsi="Times New Roman" w:cs="Times New Roman"/>
            <w:sz w:val="24"/>
          </w:rPr>
          <w:t xml:space="preserve"> </w:t>
        </w:r>
        <w:r w:rsidR="00335AA6">
          <w:rPr>
            <w:rFonts w:ascii="Times New Roman" w:hAnsi="Times New Roman" w:cs="Times New Roman"/>
            <w:sz w:val="24"/>
          </w:rPr>
          <w:t>4, 80, 000</w:t>
        </w:r>
        <w:r w:rsidR="00142399">
          <w:rPr>
            <w:rFonts w:ascii="Times New Roman" w:hAnsi="Times New Roman" w:cs="Times New Roman"/>
            <w:sz w:val="24"/>
          </w:rPr>
          <w:t xml:space="preserve">. The infant was accompanied by </w:t>
        </w:r>
        <w:r w:rsidR="0073305A">
          <w:rPr>
            <w:rFonts w:ascii="Times New Roman" w:hAnsi="Times New Roman" w:cs="Times New Roman"/>
            <w:sz w:val="24"/>
          </w:rPr>
          <w:t>father and mother</w:t>
        </w:r>
        <w:del w:id="78" w:author="Author">
          <w:r w:rsidR="00BA60CE" w:rsidDel="0073305A">
            <w:rPr>
              <w:rFonts w:ascii="Times New Roman" w:hAnsi="Times New Roman" w:cs="Times New Roman"/>
              <w:sz w:val="24"/>
            </w:rPr>
            <w:delText xml:space="preserve">only </w:delText>
          </w:r>
          <w:r w:rsidR="00142399" w:rsidDel="0073305A">
            <w:rPr>
              <w:rFonts w:ascii="Times New Roman" w:hAnsi="Times New Roman" w:cs="Times New Roman"/>
              <w:sz w:val="24"/>
            </w:rPr>
            <w:delText>mother only</w:delText>
          </w:r>
        </w:del>
        <w:r w:rsidR="00142399">
          <w:rPr>
            <w:rFonts w:ascii="Times New Roman" w:hAnsi="Times New Roman" w:cs="Times New Roman"/>
            <w:sz w:val="24"/>
          </w:rPr>
          <w:t xml:space="preserve"> in 65% of cases</w:t>
        </w:r>
        <w:r w:rsidR="0073305A">
          <w:rPr>
            <w:rFonts w:ascii="Times New Roman" w:hAnsi="Times New Roman" w:cs="Times New Roman"/>
            <w:sz w:val="24"/>
          </w:rPr>
          <w:t xml:space="preserve"> and only mother in 31% of them</w:t>
        </w:r>
        <w:r w:rsidR="00B24A2E">
          <w:rPr>
            <w:rFonts w:ascii="Times New Roman" w:hAnsi="Times New Roman" w:cs="Times New Roman"/>
            <w:sz w:val="24"/>
          </w:rPr>
          <w:t xml:space="preserve">, majority of </w:t>
        </w:r>
        <w:r w:rsidR="0073305A">
          <w:rPr>
            <w:rFonts w:ascii="Times New Roman" w:hAnsi="Times New Roman" w:cs="Times New Roman"/>
            <w:sz w:val="24"/>
          </w:rPr>
          <w:t>them</w:t>
        </w:r>
        <w:del w:id="79" w:author="Author">
          <w:r w:rsidR="00B24A2E" w:rsidDel="0073305A">
            <w:rPr>
              <w:rFonts w:ascii="Times New Roman" w:hAnsi="Times New Roman" w:cs="Times New Roman"/>
              <w:sz w:val="24"/>
            </w:rPr>
            <w:delText>whom</w:delText>
          </w:r>
        </w:del>
        <w:r w:rsidR="00B24A2E">
          <w:rPr>
            <w:rFonts w:ascii="Times New Roman" w:hAnsi="Times New Roman" w:cs="Times New Roman"/>
            <w:sz w:val="24"/>
          </w:rPr>
          <w:t xml:space="preserve"> were housewives (</w:t>
        </w:r>
        <w:del w:id="80" w:author="Author">
          <w:r w:rsidR="00B24A2E" w:rsidDel="0007143A">
            <w:rPr>
              <w:rFonts w:ascii="Times New Roman" w:hAnsi="Times New Roman" w:cs="Times New Roman"/>
              <w:sz w:val="24"/>
            </w:rPr>
            <w:delText>5</w:delText>
          </w:r>
          <w:r w:rsidR="004D192C" w:rsidDel="0007143A">
            <w:rPr>
              <w:rFonts w:ascii="Times New Roman" w:hAnsi="Times New Roman" w:cs="Times New Roman"/>
              <w:sz w:val="24"/>
            </w:rPr>
            <w:delText>7</w:delText>
          </w:r>
          <w:r w:rsidR="00B24A2E" w:rsidDel="004D192C">
            <w:rPr>
              <w:rFonts w:ascii="Times New Roman" w:hAnsi="Times New Roman" w:cs="Times New Roman"/>
              <w:sz w:val="24"/>
            </w:rPr>
            <w:delText>5</w:delText>
          </w:r>
          <w:r w:rsidR="004D192C" w:rsidDel="0007143A">
            <w:rPr>
              <w:rFonts w:ascii="Times New Roman" w:hAnsi="Times New Roman" w:cs="Times New Roman"/>
              <w:sz w:val="24"/>
            </w:rPr>
            <w:delText>100</w:delText>
          </w:r>
          <w:r w:rsidR="00B24A2E" w:rsidDel="004D192C">
            <w:rPr>
              <w:rFonts w:ascii="Times New Roman" w:hAnsi="Times New Roman" w:cs="Times New Roman"/>
              <w:sz w:val="24"/>
            </w:rPr>
            <w:delText>/65</w:delText>
          </w:r>
          <w:r w:rsidR="00B24A2E" w:rsidDel="0007143A">
            <w:rPr>
              <w:rFonts w:ascii="Times New Roman" w:hAnsi="Times New Roman" w:cs="Times New Roman"/>
              <w:sz w:val="24"/>
            </w:rPr>
            <w:delText xml:space="preserve">, </w:delText>
          </w:r>
        </w:del>
        <w:r w:rsidR="004D192C">
          <w:rPr>
            <w:rFonts w:ascii="Times New Roman" w:hAnsi="Times New Roman" w:cs="Times New Roman"/>
            <w:sz w:val="24"/>
          </w:rPr>
          <w:t>57</w:t>
        </w:r>
        <w:del w:id="81" w:author="Author">
          <w:r w:rsidR="00B24A2E" w:rsidDel="004D192C">
            <w:rPr>
              <w:rFonts w:ascii="Times New Roman" w:hAnsi="Times New Roman" w:cs="Times New Roman"/>
              <w:sz w:val="24"/>
            </w:rPr>
            <w:delText>8</w:delText>
          </w:r>
          <w:r w:rsidR="006A51C7" w:rsidDel="004D192C">
            <w:rPr>
              <w:rFonts w:ascii="Times New Roman" w:hAnsi="Times New Roman" w:cs="Times New Roman"/>
              <w:sz w:val="24"/>
            </w:rPr>
            <w:delText>5</w:delText>
          </w:r>
        </w:del>
        <w:r w:rsidR="00B24A2E">
          <w:rPr>
            <w:rFonts w:ascii="Times New Roman" w:hAnsi="Times New Roman" w:cs="Times New Roman"/>
            <w:sz w:val="24"/>
          </w:rPr>
          <w:t>%)</w:t>
        </w:r>
        <w:r w:rsidR="00991B22">
          <w:rPr>
            <w:rFonts w:ascii="Times New Roman" w:hAnsi="Times New Roman" w:cs="Times New Roman"/>
            <w:sz w:val="24"/>
          </w:rPr>
          <w:t xml:space="preserve">. </w:t>
        </w:r>
        <w:r w:rsidR="00CA2652">
          <w:rPr>
            <w:rFonts w:ascii="Times New Roman" w:hAnsi="Times New Roman" w:cs="Times New Roman"/>
            <w:sz w:val="24"/>
          </w:rPr>
          <w:t>Nearly 62%</w:t>
        </w:r>
        <w:del w:id="82" w:author="Author">
          <w:r w:rsidR="004C4121" w:rsidDel="00CA2652">
            <w:rPr>
              <w:rFonts w:ascii="Times New Roman" w:hAnsi="Times New Roman" w:cs="Times New Roman"/>
              <w:sz w:val="24"/>
            </w:rPr>
            <w:delText>More than half</w:delText>
          </w:r>
        </w:del>
        <w:r w:rsidR="004C4121">
          <w:rPr>
            <w:rFonts w:ascii="Times New Roman" w:hAnsi="Times New Roman" w:cs="Times New Roman"/>
            <w:sz w:val="24"/>
          </w:rPr>
          <w:t xml:space="preserve"> of the parents</w:t>
        </w:r>
        <w:del w:id="83" w:author="Author">
          <w:r w:rsidR="004C4121" w:rsidDel="00CA2652">
            <w:rPr>
              <w:rFonts w:ascii="Times New Roman" w:hAnsi="Times New Roman" w:cs="Times New Roman"/>
              <w:sz w:val="24"/>
            </w:rPr>
            <w:delText xml:space="preserve"> (55%)</w:delText>
          </w:r>
        </w:del>
        <w:r w:rsidR="004C4121">
          <w:rPr>
            <w:rFonts w:ascii="Times New Roman" w:hAnsi="Times New Roman" w:cs="Times New Roman"/>
            <w:sz w:val="24"/>
          </w:rPr>
          <w:t xml:space="preserve"> who accompanied the subject were educated </w:t>
        </w:r>
        <w:proofErr w:type="spellStart"/>
        <w:r w:rsidR="004C4121">
          <w:rPr>
            <w:rFonts w:ascii="Times New Roman" w:hAnsi="Times New Roman" w:cs="Times New Roman"/>
            <w:sz w:val="24"/>
          </w:rPr>
          <w:t>upto</w:t>
        </w:r>
        <w:proofErr w:type="spellEnd"/>
        <w:r w:rsidR="004C4121">
          <w:rPr>
            <w:rFonts w:ascii="Times New Roman" w:hAnsi="Times New Roman" w:cs="Times New Roman"/>
            <w:sz w:val="24"/>
          </w:rPr>
          <w:t xml:space="preserve"> matriculation.</w:t>
        </w:r>
        <w:r w:rsidRPr="003F46E2">
          <w:rPr>
            <w:rFonts w:ascii="Times New Roman" w:hAnsi="Times New Roman" w:cs="Times New Roman"/>
            <w:sz w:val="24"/>
          </w:rPr>
          <w:t xml:space="preserve"> </w:t>
        </w:r>
        <w:del w:id="84" w:author="Author">
          <w:r w:rsidR="004C4121" w:rsidDel="003F46E2">
            <w:rPr>
              <w:rFonts w:ascii="Times New Roman" w:hAnsi="Times New Roman" w:cs="Times New Roman"/>
              <w:sz w:val="24"/>
            </w:rPr>
            <w:delText xml:space="preserve"> </w:delText>
          </w:r>
        </w:del>
      </w:ins>
    </w:p>
    <w:p w14:paraId="67833C33" w14:textId="77777777" w:rsidR="003F46E2" w:rsidRDefault="003F46E2" w:rsidP="007E1424">
      <w:pPr>
        <w:autoSpaceDE w:val="0"/>
        <w:autoSpaceDN w:val="0"/>
        <w:adjustRightInd w:val="0"/>
        <w:spacing w:after="0" w:line="480" w:lineRule="auto"/>
        <w:jc w:val="both"/>
        <w:rPr>
          <w:ins w:id="85" w:author="Author"/>
          <w:rFonts w:ascii="Times New Roman" w:hAnsi="Times New Roman" w:cs="Times New Roman"/>
          <w:sz w:val="24"/>
        </w:rPr>
      </w:pPr>
    </w:p>
    <w:p w14:paraId="49E0E9BB" w14:textId="21EFB007" w:rsidR="000E1269" w:rsidRPr="003E21EB" w:rsidRDefault="00AF408F" w:rsidP="007E1424">
      <w:pPr>
        <w:autoSpaceDE w:val="0"/>
        <w:autoSpaceDN w:val="0"/>
        <w:adjustRightInd w:val="0"/>
        <w:spacing w:after="0" w:line="480" w:lineRule="auto"/>
        <w:jc w:val="both"/>
        <w:rPr>
          <w:rFonts w:ascii="Times New Roman" w:hAnsi="Times New Roman" w:cs="Times New Roman"/>
          <w:sz w:val="24"/>
        </w:rPr>
      </w:pPr>
      <w:ins w:id="86" w:author="Author">
        <w:r>
          <w:rPr>
            <w:rFonts w:ascii="Times New Roman" w:hAnsi="Times New Roman" w:cs="Times New Roman"/>
            <w:sz w:val="24"/>
          </w:rPr>
          <w:t xml:space="preserve">Out of 100, </w:t>
        </w:r>
        <w:r w:rsidR="000F404A">
          <w:rPr>
            <w:rFonts w:ascii="Times New Roman" w:hAnsi="Times New Roman" w:cs="Times New Roman"/>
            <w:sz w:val="24"/>
          </w:rPr>
          <w:t>55</w:t>
        </w:r>
        <w:del w:id="87" w:author="Author">
          <w:r w:rsidDel="000F404A">
            <w:rPr>
              <w:rFonts w:ascii="Times New Roman" w:hAnsi="Times New Roman" w:cs="Times New Roman"/>
              <w:sz w:val="24"/>
            </w:rPr>
            <w:delText>36</w:delText>
          </w:r>
        </w:del>
        <w:r>
          <w:rPr>
            <w:rFonts w:ascii="Times New Roman" w:hAnsi="Times New Roman" w:cs="Times New Roman"/>
            <w:sz w:val="24"/>
          </w:rPr>
          <w:t xml:space="preserve"> (</w:t>
        </w:r>
        <w:r w:rsidR="000F404A">
          <w:rPr>
            <w:rFonts w:ascii="Times New Roman" w:hAnsi="Times New Roman" w:cs="Times New Roman"/>
            <w:sz w:val="24"/>
          </w:rPr>
          <w:t>55</w:t>
        </w:r>
        <w:del w:id="88" w:author="Author">
          <w:r w:rsidDel="000F404A">
            <w:rPr>
              <w:rFonts w:ascii="Times New Roman" w:hAnsi="Times New Roman" w:cs="Times New Roman"/>
              <w:sz w:val="24"/>
            </w:rPr>
            <w:delText>36</w:delText>
          </w:r>
        </w:del>
        <w:r>
          <w:rPr>
            <w:rFonts w:ascii="Times New Roman" w:hAnsi="Times New Roman" w:cs="Times New Roman"/>
            <w:sz w:val="24"/>
          </w:rPr>
          <w:t xml:space="preserve">%) </w:t>
        </w:r>
        <w:r w:rsidR="00C438BF">
          <w:rPr>
            <w:rFonts w:ascii="Times New Roman" w:hAnsi="Times New Roman" w:cs="Times New Roman"/>
            <w:sz w:val="24"/>
          </w:rPr>
          <w:t>subjects</w:t>
        </w:r>
        <w:r w:rsidR="00BA2812">
          <w:rPr>
            <w:rFonts w:ascii="Times New Roman" w:hAnsi="Times New Roman" w:cs="Times New Roman"/>
            <w:sz w:val="24"/>
          </w:rPr>
          <w:t>’ parents had</w:t>
        </w:r>
        <w:r w:rsidR="00C438BF">
          <w:rPr>
            <w:rFonts w:ascii="Times New Roman" w:hAnsi="Times New Roman" w:cs="Times New Roman"/>
            <w:sz w:val="24"/>
          </w:rPr>
          <w:t xml:space="preserve"> </w:t>
        </w:r>
        <w:r>
          <w:rPr>
            <w:rFonts w:ascii="Times New Roman" w:hAnsi="Times New Roman" w:cs="Times New Roman"/>
            <w:sz w:val="24"/>
          </w:rPr>
          <w:t xml:space="preserve">asked </w:t>
        </w:r>
        <w:r w:rsidR="002B215B">
          <w:rPr>
            <w:rFonts w:ascii="Times New Roman" w:hAnsi="Times New Roman" w:cs="Times New Roman"/>
            <w:sz w:val="24"/>
          </w:rPr>
          <w:t xml:space="preserve">any query. A total of </w:t>
        </w:r>
        <w:r w:rsidR="00930D34">
          <w:rPr>
            <w:rFonts w:ascii="Times New Roman" w:hAnsi="Times New Roman" w:cs="Times New Roman"/>
            <w:sz w:val="24"/>
          </w:rPr>
          <w:t>105</w:t>
        </w:r>
        <w:del w:id="89" w:author="Author">
          <w:r w:rsidR="0072202D" w:rsidDel="00930D34">
            <w:rPr>
              <w:rFonts w:ascii="Times New Roman" w:hAnsi="Times New Roman" w:cs="Times New Roman"/>
              <w:sz w:val="24"/>
            </w:rPr>
            <w:delText>75</w:delText>
          </w:r>
        </w:del>
        <w:r w:rsidR="0072202D">
          <w:rPr>
            <w:rFonts w:ascii="Times New Roman" w:hAnsi="Times New Roman" w:cs="Times New Roman"/>
            <w:sz w:val="24"/>
          </w:rPr>
          <w:t xml:space="preserve"> </w:t>
        </w:r>
        <w:r>
          <w:rPr>
            <w:rFonts w:ascii="Times New Roman" w:hAnsi="Times New Roman" w:cs="Times New Roman"/>
            <w:sz w:val="24"/>
          </w:rPr>
          <w:t xml:space="preserve">queries </w:t>
        </w:r>
        <w:r w:rsidR="002B215B">
          <w:rPr>
            <w:rFonts w:ascii="Times New Roman" w:hAnsi="Times New Roman" w:cs="Times New Roman"/>
            <w:sz w:val="24"/>
          </w:rPr>
          <w:t xml:space="preserve">were raised </w:t>
        </w:r>
        <w:r>
          <w:rPr>
            <w:rFonts w:ascii="Times New Roman" w:hAnsi="Times New Roman" w:cs="Times New Roman"/>
            <w:sz w:val="24"/>
          </w:rPr>
          <w:t xml:space="preserve">with </w:t>
        </w:r>
        <w:r w:rsidR="001A68D0">
          <w:rPr>
            <w:rFonts w:ascii="Times New Roman" w:hAnsi="Times New Roman" w:cs="Times New Roman"/>
            <w:sz w:val="24"/>
          </w:rPr>
          <w:t>27</w:t>
        </w:r>
        <w:del w:id="90" w:author="Author">
          <w:r w:rsidR="00BD1463" w:rsidDel="001A68D0">
            <w:rPr>
              <w:rFonts w:ascii="Times New Roman" w:hAnsi="Times New Roman" w:cs="Times New Roman"/>
              <w:sz w:val="24"/>
            </w:rPr>
            <w:delText>15</w:delText>
          </w:r>
        </w:del>
        <w:r w:rsidR="00BD1463">
          <w:rPr>
            <w:rFonts w:ascii="Times New Roman" w:hAnsi="Times New Roman" w:cs="Times New Roman"/>
            <w:sz w:val="24"/>
          </w:rPr>
          <w:t xml:space="preserve"> (</w:t>
        </w:r>
        <w:r w:rsidR="001A68D0">
          <w:rPr>
            <w:rFonts w:ascii="Times New Roman" w:hAnsi="Times New Roman" w:cs="Times New Roman"/>
            <w:sz w:val="24"/>
          </w:rPr>
          <w:t>27</w:t>
        </w:r>
        <w:del w:id="91" w:author="Author">
          <w:r w:rsidR="00BD1463" w:rsidDel="001A68D0">
            <w:rPr>
              <w:rFonts w:ascii="Times New Roman" w:hAnsi="Times New Roman" w:cs="Times New Roman"/>
              <w:sz w:val="24"/>
            </w:rPr>
            <w:delText>15</w:delText>
          </w:r>
        </w:del>
        <w:r w:rsidR="00BD1463">
          <w:rPr>
            <w:rFonts w:ascii="Times New Roman" w:hAnsi="Times New Roman" w:cs="Times New Roman"/>
            <w:sz w:val="24"/>
          </w:rPr>
          <w:t xml:space="preserve">%) asking </w:t>
        </w:r>
        <w:r w:rsidR="00BA60CE">
          <w:rPr>
            <w:rFonts w:ascii="Times New Roman" w:hAnsi="Times New Roman" w:cs="Times New Roman"/>
            <w:sz w:val="24"/>
          </w:rPr>
          <w:t xml:space="preserve">only </w:t>
        </w:r>
        <w:r w:rsidR="00BD1463">
          <w:rPr>
            <w:rFonts w:ascii="Times New Roman" w:hAnsi="Times New Roman" w:cs="Times New Roman"/>
            <w:sz w:val="24"/>
          </w:rPr>
          <w:t xml:space="preserve">one query each, </w:t>
        </w:r>
        <w:r w:rsidR="001A68D0">
          <w:rPr>
            <w:rFonts w:ascii="Times New Roman" w:hAnsi="Times New Roman" w:cs="Times New Roman"/>
            <w:sz w:val="24"/>
          </w:rPr>
          <w:t>12</w:t>
        </w:r>
        <w:del w:id="92" w:author="Author">
          <w:r w:rsidR="00B44F81" w:rsidDel="001A68D0">
            <w:rPr>
              <w:rFonts w:ascii="Times New Roman" w:hAnsi="Times New Roman" w:cs="Times New Roman"/>
              <w:sz w:val="24"/>
            </w:rPr>
            <w:delText>eight</w:delText>
          </w:r>
          <w:r w:rsidR="007E54A3" w:rsidDel="001A68D0">
            <w:rPr>
              <w:rFonts w:ascii="Times New Roman" w:hAnsi="Times New Roman" w:cs="Times New Roman"/>
              <w:sz w:val="24"/>
            </w:rPr>
            <w:delText>0</w:delText>
          </w:r>
          <w:r w:rsidR="00D73999" w:rsidDel="001A68D0">
            <w:rPr>
              <w:rFonts w:ascii="Times New Roman" w:hAnsi="Times New Roman" w:cs="Times New Roman"/>
              <w:sz w:val="24"/>
            </w:rPr>
            <w:delText>8</w:delText>
          </w:r>
          <w:r w:rsidR="007E54A3" w:rsidDel="001A68D0">
            <w:rPr>
              <w:rFonts w:ascii="Times New Roman" w:hAnsi="Times New Roman" w:cs="Times New Roman"/>
              <w:sz w:val="24"/>
            </w:rPr>
            <w:delText>9</w:delText>
          </w:r>
        </w:del>
        <w:r>
          <w:rPr>
            <w:rFonts w:ascii="Times New Roman" w:hAnsi="Times New Roman" w:cs="Times New Roman"/>
            <w:sz w:val="24"/>
          </w:rPr>
          <w:t xml:space="preserve"> (</w:t>
        </w:r>
        <w:r w:rsidR="001A68D0">
          <w:rPr>
            <w:rFonts w:ascii="Times New Roman" w:hAnsi="Times New Roman" w:cs="Times New Roman"/>
            <w:sz w:val="24"/>
          </w:rPr>
          <w:t>12</w:t>
        </w:r>
        <w:del w:id="93" w:author="Author">
          <w:r w:rsidR="007E54A3" w:rsidDel="001A68D0">
            <w:rPr>
              <w:rFonts w:ascii="Times New Roman" w:hAnsi="Times New Roman" w:cs="Times New Roman"/>
              <w:sz w:val="24"/>
            </w:rPr>
            <w:delText>0</w:delText>
          </w:r>
          <w:r w:rsidR="00D73999" w:rsidDel="001A68D0">
            <w:rPr>
              <w:rFonts w:ascii="Times New Roman" w:hAnsi="Times New Roman" w:cs="Times New Roman"/>
              <w:sz w:val="24"/>
            </w:rPr>
            <w:delText>8</w:delText>
          </w:r>
          <w:r w:rsidR="007E54A3" w:rsidDel="001A68D0">
            <w:rPr>
              <w:rFonts w:ascii="Times New Roman" w:hAnsi="Times New Roman" w:cs="Times New Roman"/>
              <w:sz w:val="24"/>
            </w:rPr>
            <w:delText>9</w:delText>
          </w:r>
        </w:del>
        <w:r>
          <w:rPr>
            <w:rFonts w:ascii="Times New Roman" w:hAnsi="Times New Roman" w:cs="Times New Roman"/>
            <w:sz w:val="24"/>
          </w:rPr>
          <w:t xml:space="preserve">%) asking </w:t>
        </w:r>
        <w:r w:rsidR="00BD1463">
          <w:rPr>
            <w:rFonts w:ascii="Times New Roman" w:hAnsi="Times New Roman" w:cs="Times New Roman"/>
            <w:sz w:val="24"/>
          </w:rPr>
          <w:t>two</w:t>
        </w:r>
        <w:r w:rsidR="0072202D">
          <w:rPr>
            <w:rFonts w:ascii="Times New Roman" w:hAnsi="Times New Roman" w:cs="Times New Roman"/>
            <w:sz w:val="24"/>
          </w:rPr>
          <w:t xml:space="preserve"> queries</w:t>
        </w:r>
        <w:r w:rsidR="007E54A3">
          <w:rPr>
            <w:rFonts w:ascii="Times New Roman" w:hAnsi="Times New Roman" w:cs="Times New Roman"/>
            <w:sz w:val="24"/>
          </w:rPr>
          <w:t>,</w:t>
        </w:r>
        <w:del w:id="94" w:author="Author">
          <w:r w:rsidDel="007E54A3">
            <w:rPr>
              <w:rFonts w:ascii="Times New Roman" w:hAnsi="Times New Roman" w:cs="Times New Roman"/>
              <w:sz w:val="24"/>
            </w:rPr>
            <w:delText>.</w:delText>
          </w:r>
        </w:del>
        <w:r>
          <w:rPr>
            <w:rFonts w:ascii="Times New Roman" w:hAnsi="Times New Roman" w:cs="Times New Roman"/>
            <w:sz w:val="24"/>
          </w:rPr>
          <w:t xml:space="preserve"> </w:t>
        </w:r>
        <w:r w:rsidR="00BA2812">
          <w:rPr>
            <w:rFonts w:ascii="Times New Roman" w:hAnsi="Times New Roman" w:cs="Times New Roman"/>
            <w:sz w:val="24"/>
          </w:rPr>
          <w:t>a</w:t>
        </w:r>
        <w:del w:id="95" w:author="Author">
          <w:r w:rsidR="001A68D0" w:rsidDel="00BA2812">
            <w:rPr>
              <w:rFonts w:ascii="Times New Roman" w:hAnsi="Times New Roman" w:cs="Times New Roman"/>
              <w:sz w:val="24"/>
            </w:rPr>
            <w:delText>A</w:delText>
          </w:r>
        </w:del>
        <w:r w:rsidR="001A68D0">
          <w:rPr>
            <w:rFonts w:ascii="Times New Roman" w:hAnsi="Times New Roman" w:cs="Times New Roman"/>
            <w:sz w:val="24"/>
          </w:rPr>
          <w:t>nother 12</w:t>
        </w:r>
        <w:del w:id="96" w:author="Author">
          <w:r w:rsidR="00D73999" w:rsidDel="001A68D0">
            <w:rPr>
              <w:rFonts w:ascii="Times New Roman" w:hAnsi="Times New Roman" w:cs="Times New Roman"/>
              <w:sz w:val="24"/>
            </w:rPr>
            <w:delText>10</w:delText>
          </w:r>
          <w:r w:rsidR="00BD1463" w:rsidDel="001A68D0">
            <w:rPr>
              <w:rFonts w:ascii="Times New Roman" w:hAnsi="Times New Roman" w:cs="Times New Roman"/>
              <w:sz w:val="24"/>
            </w:rPr>
            <w:delText>13</w:delText>
          </w:r>
        </w:del>
        <w:r w:rsidR="00BD1463">
          <w:rPr>
            <w:rFonts w:ascii="Times New Roman" w:hAnsi="Times New Roman" w:cs="Times New Roman"/>
            <w:sz w:val="24"/>
          </w:rPr>
          <w:t xml:space="preserve"> (1</w:t>
        </w:r>
        <w:r w:rsidR="001A68D0">
          <w:rPr>
            <w:rFonts w:ascii="Times New Roman" w:hAnsi="Times New Roman" w:cs="Times New Roman"/>
            <w:sz w:val="24"/>
          </w:rPr>
          <w:t>2</w:t>
        </w:r>
        <w:del w:id="97" w:author="Author">
          <w:r w:rsidR="00D73999" w:rsidDel="001A68D0">
            <w:rPr>
              <w:rFonts w:ascii="Times New Roman" w:hAnsi="Times New Roman" w:cs="Times New Roman"/>
              <w:sz w:val="24"/>
            </w:rPr>
            <w:delText>0</w:delText>
          </w:r>
          <w:r w:rsidR="00BD1463" w:rsidDel="00D73999">
            <w:rPr>
              <w:rFonts w:ascii="Times New Roman" w:hAnsi="Times New Roman" w:cs="Times New Roman"/>
              <w:sz w:val="24"/>
            </w:rPr>
            <w:delText>3</w:delText>
          </w:r>
        </w:del>
        <w:r w:rsidR="00BD1463">
          <w:rPr>
            <w:rFonts w:ascii="Times New Roman" w:hAnsi="Times New Roman" w:cs="Times New Roman"/>
            <w:sz w:val="24"/>
          </w:rPr>
          <w:t xml:space="preserve">%) </w:t>
        </w:r>
        <w:r w:rsidR="00B44F81">
          <w:rPr>
            <w:rFonts w:ascii="Times New Roman" w:hAnsi="Times New Roman" w:cs="Times New Roman"/>
            <w:sz w:val="24"/>
          </w:rPr>
          <w:t>had</w:t>
        </w:r>
        <w:del w:id="98" w:author="Author">
          <w:r w:rsidR="00BD1463" w:rsidDel="00B44F81">
            <w:rPr>
              <w:rFonts w:ascii="Times New Roman" w:hAnsi="Times New Roman" w:cs="Times New Roman"/>
              <w:sz w:val="24"/>
            </w:rPr>
            <w:delText>with</w:delText>
          </w:r>
        </w:del>
        <w:r w:rsidR="00BD1463">
          <w:rPr>
            <w:rFonts w:ascii="Times New Roman" w:hAnsi="Times New Roman" w:cs="Times New Roman"/>
            <w:sz w:val="24"/>
          </w:rPr>
          <w:t xml:space="preserve"> three queries, </w:t>
        </w:r>
        <w:r w:rsidR="001A68D0">
          <w:rPr>
            <w:rFonts w:ascii="Times New Roman" w:hAnsi="Times New Roman" w:cs="Times New Roman"/>
            <w:sz w:val="24"/>
          </w:rPr>
          <w:t>two</w:t>
        </w:r>
        <w:del w:id="99" w:author="Author">
          <w:r w:rsidR="00D73999" w:rsidDel="001A68D0">
            <w:rPr>
              <w:rFonts w:ascii="Times New Roman" w:hAnsi="Times New Roman" w:cs="Times New Roman"/>
              <w:sz w:val="24"/>
            </w:rPr>
            <w:delText>one</w:delText>
          </w:r>
          <w:r w:rsidR="002B215B" w:rsidDel="001A68D0">
            <w:rPr>
              <w:rFonts w:ascii="Times New Roman" w:hAnsi="Times New Roman" w:cs="Times New Roman"/>
              <w:sz w:val="24"/>
            </w:rPr>
            <w:delText>03</w:delText>
          </w:r>
        </w:del>
        <w:r w:rsidR="002B215B">
          <w:rPr>
            <w:rFonts w:ascii="Times New Roman" w:hAnsi="Times New Roman" w:cs="Times New Roman"/>
            <w:sz w:val="24"/>
          </w:rPr>
          <w:t xml:space="preserve"> (0</w:t>
        </w:r>
        <w:r w:rsidR="001A68D0">
          <w:rPr>
            <w:rFonts w:ascii="Times New Roman" w:hAnsi="Times New Roman" w:cs="Times New Roman"/>
            <w:sz w:val="24"/>
          </w:rPr>
          <w:t>2</w:t>
        </w:r>
        <w:del w:id="100" w:author="Author">
          <w:r w:rsidR="00D73999" w:rsidDel="001A68D0">
            <w:rPr>
              <w:rFonts w:ascii="Times New Roman" w:hAnsi="Times New Roman" w:cs="Times New Roman"/>
              <w:sz w:val="24"/>
            </w:rPr>
            <w:delText>1</w:delText>
          </w:r>
          <w:r w:rsidR="002B215B" w:rsidDel="00D73999">
            <w:rPr>
              <w:rFonts w:ascii="Times New Roman" w:hAnsi="Times New Roman" w:cs="Times New Roman"/>
              <w:sz w:val="24"/>
            </w:rPr>
            <w:delText>3</w:delText>
          </w:r>
        </w:del>
        <w:r w:rsidR="002B215B">
          <w:rPr>
            <w:rFonts w:ascii="Times New Roman" w:hAnsi="Times New Roman" w:cs="Times New Roman"/>
            <w:sz w:val="24"/>
          </w:rPr>
          <w:t xml:space="preserve">%) had four queries and </w:t>
        </w:r>
        <w:r w:rsidR="00B44F81">
          <w:rPr>
            <w:rFonts w:ascii="Times New Roman" w:hAnsi="Times New Roman" w:cs="Times New Roman"/>
            <w:sz w:val="24"/>
          </w:rPr>
          <w:t>two</w:t>
        </w:r>
        <w:del w:id="101" w:author="Author">
          <w:r w:rsidR="002B215B" w:rsidDel="00B44F81">
            <w:rPr>
              <w:rFonts w:ascii="Times New Roman" w:hAnsi="Times New Roman" w:cs="Times New Roman"/>
              <w:sz w:val="24"/>
            </w:rPr>
            <w:delText>02</w:delText>
          </w:r>
        </w:del>
        <w:r w:rsidR="002B215B">
          <w:rPr>
            <w:rFonts w:ascii="Times New Roman" w:hAnsi="Times New Roman" w:cs="Times New Roman"/>
            <w:sz w:val="24"/>
          </w:rPr>
          <w:t xml:space="preserve"> (02%) of them even asked five queries each.</w:t>
        </w:r>
        <w:r w:rsidR="000344D1">
          <w:rPr>
            <w:rFonts w:ascii="Times New Roman" w:hAnsi="Times New Roman" w:cs="Times New Roman"/>
            <w:sz w:val="24"/>
          </w:rPr>
          <w:t xml:space="preserve"> </w:t>
        </w:r>
        <w:r w:rsidR="0068699B">
          <w:rPr>
            <w:rFonts w:ascii="Times New Roman" w:hAnsi="Times New Roman" w:cs="Times New Roman"/>
            <w:sz w:val="24"/>
          </w:rPr>
          <w:t xml:space="preserve">Majority of the queries were around </w:t>
        </w:r>
        <w:r w:rsidR="00F24FC4">
          <w:rPr>
            <w:rFonts w:ascii="Times New Roman" w:hAnsi="Times New Roman" w:cs="Times New Roman"/>
            <w:sz w:val="24"/>
          </w:rPr>
          <w:t>where to consult in case of any emergency (22</w:t>
        </w:r>
        <w:del w:id="102" w:author="Author">
          <w:r w:rsidR="00F24FC4" w:rsidDel="004509BD">
            <w:rPr>
              <w:rFonts w:ascii="Times New Roman" w:hAnsi="Times New Roman" w:cs="Times New Roman"/>
              <w:sz w:val="24"/>
            </w:rPr>
            <w:delText>10</w:delText>
          </w:r>
        </w:del>
        <w:r w:rsidR="00F24FC4">
          <w:rPr>
            <w:rFonts w:ascii="Times New Roman" w:hAnsi="Times New Roman" w:cs="Times New Roman"/>
            <w:sz w:val="24"/>
          </w:rPr>
          <w:t>/10</w:t>
        </w:r>
        <w:del w:id="103" w:author="Author">
          <w:r w:rsidR="00F24FC4" w:rsidDel="004509BD">
            <w:rPr>
              <w:rFonts w:ascii="Times New Roman" w:hAnsi="Times New Roman" w:cs="Times New Roman"/>
              <w:sz w:val="24"/>
            </w:rPr>
            <w:delText>7</w:delText>
          </w:r>
        </w:del>
        <w:r w:rsidR="00F24FC4">
          <w:rPr>
            <w:rFonts w:ascii="Times New Roman" w:hAnsi="Times New Roman" w:cs="Times New Roman"/>
            <w:sz w:val="24"/>
          </w:rPr>
          <w:t>5, 21</w:t>
        </w:r>
        <w:del w:id="104" w:author="Author">
          <w:r w:rsidR="00F24FC4" w:rsidDel="004509BD">
            <w:rPr>
              <w:rFonts w:ascii="Times New Roman" w:hAnsi="Times New Roman" w:cs="Times New Roman"/>
              <w:sz w:val="24"/>
            </w:rPr>
            <w:delText>13</w:delText>
          </w:r>
        </w:del>
        <w:r w:rsidR="00F24FC4">
          <w:rPr>
            <w:rFonts w:ascii="Times New Roman" w:hAnsi="Times New Roman" w:cs="Times New Roman"/>
            <w:sz w:val="24"/>
          </w:rPr>
          <w:t>%)</w:t>
        </w:r>
      </w:ins>
      <w:r w:rsidR="00F24FC4">
        <w:rPr>
          <w:rFonts w:ascii="Times New Roman" w:hAnsi="Times New Roman" w:cs="Times New Roman"/>
          <w:sz w:val="24"/>
        </w:rPr>
        <w:t xml:space="preserve">, </w:t>
      </w:r>
      <w:ins w:id="105" w:author="Author">
        <w:r w:rsidR="0068699B">
          <w:rPr>
            <w:rFonts w:ascii="Times New Roman" w:hAnsi="Times New Roman" w:cs="Times New Roman"/>
            <w:sz w:val="24"/>
          </w:rPr>
          <w:t xml:space="preserve">risks to the baby </w:t>
        </w:r>
        <w:r w:rsidR="00811198">
          <w:rPr>
            <w:rFonts w:ascii="Times New Roman" w:hAnsi="Times New Roman" w:cs="Times New Roman"/>
            <w:sz w:val="24"/>
          </w:rPr>
          <w:t xml:space="preserve">as a result of the vaccine </w:t>
        </w:r>
        <w:r w:rsidR="0068699B">
          <w:rPr>
            <w:rFonts w:ascii="Times New Roman" w:hAnsi="Times New Roman" w:cs="Times New Roman"/>
            <w:sz w:val="24"/>
          </w:rPr>
          <w:t>(</w:t>
        </w:r>
        <w:r w:rsidR="004509BD">
          <w:rPr>
            <w:rFonts w:ascii="Times New Roman" w:hAnsi="Times New Roman" w:cs="Times New Roman"/>
            <w:sz w:val="24"/>
          </w:rPr>
          <w:t>20</w:t>
        </w:r>
        <w:del w:id="106" w:author="Author">
          <w:r w:rsidR="0068699B" w:rsidDel="004509BD">
            <w:rPr>
              <w:rFonts w:ascii="Times New Roman" w:hAnsi="Times New Roman" w:cs="Times New Roman"/>
              <w:sz w:val="24"/>
            </w:rPr>
            <w:delText>13</w:delText>
          </w:r>
        </w:del>
        <w:r w:rsidR="0068699B">
          <w:rPr>
            <w:rFonts w:ascii="Times New Roman" w:hAnsi="Times New Roman" w:cs="Times New Roman"/>
            <w:sz w:val="24"/>
          </w:rPr>
          <w:t>/</w:t>
        </w:r>
        <w:r w:rsidR="004509BD">
          <w:rPr>
            <w:rFonts w:ascii="Times New Roman" w:hAnsi="Times New Roman" w:cs="Times New Roman"/>
            <w:sz w:val="24"/>
          </w:rPr>
          <w:t>105</w:t>
        </w:r>
        <w:del w:id="107" w:author="Author">
          <w:r w:rsidR="0068699B" w:rsidDel="004509BD">
            <w:rPr>
              <w:rFonts w:ascii="Times New Roman" w:hAnsi="Times New Roman" w:cs="Times New Roman"/>
              <w:sz w:val="24"/>
            </w:rPr>
            <w:delText>75</w:delText>
          </w:r>
        </w:del>
        <w:r w:rsidR="0068699B">
          <w:rPr>
            <w:rFonts w:ascii="Times New Roman" w:hAnsi="Times New Roman" w:cs="Times New Roman"/>
            <w:sz w:val="24"/>
          </w:rPr>
          <w:t>, 1</w:t>
        </w:r>
        <w:r w:rsidR="004509BD">
          <w:rPr>
            <w:rFonts w:ascii="Times New Roman" w:hAnsi="Times New Roman" w:cs="Times New Roman"/>
            <w:sz w:val="24"/>
          </w:rPr>
          <w:t>9</w:t>
        </w:r>
        <w:del w:id="108" w:author="Author">
          <w:r w:rsidR="0068699B" w:rsidDel="004509BD">
            <w:rPr>
              <w:rFonts w:ascii="Times New Roman" w:hAnsi="Times New Roman" w:cs="Times New Roman"/>
              <w:sz w:val="24"/>
            </w:rPr>
            <w:delText>7</w:delText>
          </w:r>
        </w:del>
        <w:r w:rsidR="0068699B">
          <w:rPr>
            <w:rFonts w:ascii="Times New Roman" w:hAnsi="Times New Roman" w:cs="Times New Roman"/>
            <w:sz w:val="24"/>
          </w:rPr>
          <w:t xml:space="preserve">%), vaccination schedule </w:t>
        </w:r>
        <w:r w:rsidR="00174E9A">
          <w:rPr>
            <w:rFonts w:ascii="Times New Roman" w:hAnsi="Times New Roman" w:cs="Times New Roman"/>
            <w:sz w:val="24"/>
          </w:rPr>
          <w:t xml:space="preserve">and any change in </w:t>
        </w:r>
        <w:r w:rsidR="00BA2812">
          <w:rPr>
            <w:rFonts w:ascii="Times New Roman" w:hAnsi="Times New Roman" w:cs="Times New Roman"/>
            <w:sz w:val="24"/>
          </w:rPr>
          <w:t>the schedule</w:t>
        </w:r>
        <w:del w:id="109" w:author="Author">
          <w:r w:rsidR="00174E9A" w:rsidDel="00BA2812">
            <w:rPr>
              <w:rFonts w:ascii="Times New Roman" w:hAnsi="Times New Roman" w:cs="Times New Roman"/>
              <w:sz w:val="24"/>
            </w:rPr>
            <w:delText>it</w:delText>
          </w:r>
        </w:del>
        <w:r w:rsidR="00174E9A">
          <w:rPr>
            <w:rFonts w:ascii="Times New Roman" w:hAnsi="Times New Roman" w:cs="Times New Roman"/>
            <w:sz w:val="24"/>
          </w:rPr>
          <w:t xml:space="preserve"> </w:t>
        </w:r>
        <w:r w:rsidR="0068699B">
          <w:rPr>
            <w:rFonts w:ascii="Times New Roman" w:hAnsi="Times New Roman" w:cs="Times New Roman"/>
            <w:sz w:val="24"/>
          </w:rPr>
          <w:t>(1</w:t>
        </w:r>
        <w:r w:rsidR="004509BD">
          <w:rPr>
            <w:rFonts w:ascii="Times New Roman" w:hAnsi="Times New Roman" w:cs="Times New Roman"/>
            <w:sz w:val="24"/>
          </w:rPr>
          <w:t>5</w:t>
        </w:r>
        <w:del w:id="110" w:author="Author">
          <w:r w:rsidR="0068699B" w:rsidDel="004509BD">
            <w:rPr>
              <w:rFonts w:ascii="Times New Roman" w:hAnsi="Times New Roman" w:cs="Times New Roman"/>
              <w:sz w:val="24"/>
            </w:rPr>
            <w:delText>3</w:delText>
          </w:r>
        </w:del>
        <w:r w:rsidR="0068699B">
          <w:rPr>
            <w:rFonts w:ascii="Times New Roman" w:hAnsi="Times New Roman" w:cs="Times New Roman"/>
            <w:sz w:val="24"/>
          </w:rPr>
          <w:t>/</w:t>
        </w:r>
        <w:r w:rsidR="004509BD">
          <w:rPr>
            <w:rFonts w:ascii="Times New Roman" w:hAnsi="Times New Roman" w:cs="Times New Roman"/>
            <w:sz w:val="24"/>
          </w:rPr>
          <w:t>105</w:t>
        </w:r>
        <w:del w:id="111" w:author="Author">
          <w:r w:rsidR="0068699B" w:rsidDel="004509BD">
            <w:rPr>
              <w:rFonts w:ascii="Times New Roman" w:hAnsi="Times New Roman" w:cs="Times New Roman"/>
              <w:sz w:val="24"/>
            </w:rPr>
            <w:delText>75</w:delText>
          </w:r>
        </w:del>
        <w:r w:rsidR="0068699B">
          <w:rPr>
            <w:rFonts w:ascii="Times New Roman" w:hAnsi="Times New Roman" w:cs="Times New Roman"/>
            <w:sz w:val="24"/>
          </w:rPr>
          <w:t>, 1</w:t>
        </w:r>
        <w:r w:rsidR="004509BD">
          <w:rPr>
            <w:rFonts w:ascii="Times New Roman" w:hAnsi="Times New Roman" w:cs="Times New Roman"/>
            <w:sz w:val="24"/>
          </w:rPr>
          <w:t>4</w:t>
        </w:r>
        <w:del w:id="112" w:author="Author">
          <w:r w:rsidR="0068699B" w:rsidDel="004509BD">
            <w:rPr>
              <w:rFonts w:ascii="Times New Roman" w:hAnsi="Times New Roman" w:cs="Times New Roman"/>
              <w:sz w:val="24"/>
            </w:rPr>
            <w:delText>7</w:delText>
          </w:r>
        </w:del>
        <w:r w:rsidR="0068699B">
          <w:rPr>
            <w:rFonts w:ascii="Times New Roman" w:hAnsi="Times New Roman" w:cs="Times New Roman"/>
            <w:sz w:val="24"/>
          </w:rPr>
          <w:t xml:space="preserve">%), and </w:t>
        </w:r>
        <w:r w:rsidR="00BA2812">
          <w:rPr>
            <w:rFonts w:ascii="Times New Roman" w:hAnsi="Times New Roman" w:cs="Times New Roman"/>
            <w:sz w:val="24"/>
          </w:rPr>
          <w:t xml:space="preserve">what if I had to </w:t>
        </w:r>
        <w:r w:rsidR="0068699B">
          <w:rPr>
            <w:rFonts w:ascii="Times New Roman" w:hAnsi="Times New Roman" w:cs="Times New Roman"/>
            <w:sz w:val="24"/>
          </w:rPr>
          <w:t>go</w:t>
        </w:r>
        <w:del w:id="113" w:author="Author">
          <w:r w:rsidR="0068699B" w:rsidDel="00BA2812">
            <w:rPr>
              <w:rFonts w:ascii="Times New Roman" w:hAnsi="Times New Roman" w:cs="Times New Roman"/>
              <w:sz w:val="24"/>
            </w:rPr>
            <w:delText>ing</w:delText>
          </w:r>
        </w:del>
        <w:r w:rsidR="0068699B">
          <w:rPr>
            <w:rFonts w:ascii="Times New Roman" w:hAnsi="Times New Roman" w:cs="Times New Roman"/>
            <w:sz w:val="24"/>
          </w:rPr>
          <w:t xml:space="preserve"> out of the city (</w:t>
        </w:r>
        <w:r w:rsidR="004509BD">
          <w:rPr>
            <w:rFonts w:ascii="Times New Roman" w:hAnsi="Times New Roman" w:cs="Times New Roman"/>
            <w:sz w:val="24"/>
          </w:rPr>
          <w:t>1</w:t>
        </w:r>
        <w:r w:rsidR="0068699B">
          <w:rPr>
            <w:rFonts w:ascii="Times New Roman" w:hAnsi="Times New Roman" w:cs="Times New Roman"/>
            <w:sz w:val="24"/>
          </w:rPr>
          <w:t>0</w:t>
        </w:r>
        <w:del w:id="114" w:author="Author">
          <w:r w:rsidR="0068699B" w:rsidDel="004509BD">
            <w:rPr>
              <w:rFonts w:ascii="Times New Roman" w:hAnsi="Times New Roman" w:cs="Times New Roman"/>
              <w:sz w:val="24"/>
            </w:rPr>
            <w:delText>7</w:delText>
          </w:r>
        </w:del>
        <w:r w:rsidR="0068699B">
          <w:rPr>
            <w:rFonts w:ascii="Times New Roman" w:hAnsi="Times New Roman" w:cs="Times New Roman"/>
            <w:sz w:val="24"/>
          </w:rPr>
          <w:t xml:space="preserve">/75, </w:t>
        </w:r>
        <w:del w:id="115" w:author="Author">
          <w:r w:rsidR="0068699B" w:rsidDel="007B55D9">
            <w:rPr>
              <w:rFonts w:ascii="Times New Roman" w:hAnsi="Times New Roman" w:cs="Times New Roman"/>
              <w:sz w:val="24"/>
            </w:rPr>
            <w:delText>0</w:delText>
          </w:r>
        </w:del>
        <w:r w:rsidR="0068699B">
          <w:rPr>
            <w:rFonts w:ascii="Times New Roman" w:hAnsi="Times New Roman" w:cs="Times New Roman"/>
            <w:sz w:val="24"/>
          </w:rPr>
          <w:t>9</w:t>
        </w:r>
        <w:r w:rsidR="004509BD">
          <w:rPr>
            <w:rFonts w:ascii="Times New Roman" w:hAnsi="Times New Roman" w:cs="Times New Roman"/>
            <w:sz w:val="24"/>
          </w:rPr>
          <w:t>.5</w:t>
        </w:r>
        <w:r w:rsidR="0068699B">
          <w:rPr>
            <w:rFonts w:ascii="Times New Roman" w:hAnsi="Times New Roman" w:cs="Times New Roman"/>
            <w:sz w:val="24"/>
          </w:rPr>
          <w:t>%)</w:t>
        </w:r>
        <w:r w:rsidR="00174E9A">
          <w:rPr>
            <w:rFonts w:ascii="Times New Roman" w:hAnsi="Times New Roman" w:cs="Times New Roman"/>
            <w:sz w:val="24"/>
          </w:rPr>
          <w:t>.</w:t>
        </w:r>
        <w:r w:rsidR="00457C07">
          <w:rPr>
            <w:rFonts w:ascii="Times New Roman" w:hAnsi="Times New Roman" w:cs="Times New Roman"/>
            <w:sz w:val="24"/>
          </w:rPr>
          <w:t xml:space="preserve"> </w:t>
        </w:r>
        <w:r w:rsidR="00E7106C">
          <w:rPr>
            <w:rFonts w:ascii="Times New Roman" w:hAnsi="Times New Roman" w:cs="Times New Roman"/>
            <w:sz w:val="24"/>
          </w:rPr>
          <w:t>Some of them also had questions on the financial implications of enrolling into the study and whether they can avail private hospital care</w:t>
        </w:r>
        <w:r w:rsidR="00DB54B3">
          <w:rPr>
            <w:rFonts w:ascii="Times New Roman" w:hAnsi="Times New Roman" w:cs="Times New Roman"/>
            <w:sz w:val="24"/>
          </w:rPr>
          <w:t xml:space="preserve"> as well </w:t>
        </w:r>
        <w:r w:rsidR="00347ECB">
          <w:rPr>
            <w:rFonts w:ascii="Times New Roman" w:hAnsi="Times New Roman" w:cs="Times New Roman"/>
            <w:sz w:val="24"/>
          </w:rPr>
          <w:t xml:space="preserve">about </w:t>
        </w:r>
        <w:r w:rsidR="00DB54B3">
          <w:rPr>
            <w:rFonts w:ascii="Times New Roman" w:hAnsi="Times New Roman" w:cs="Times New Roman"/>
            <w:sz w:val="24"/>
          </w:rPr>
          <w:t xml:space="preserve">the study procedures and </w:t>
        </w:r>
        <w:r w:rsidR="00BA2812">
          <w:rPr>
            <w:rFonts w:ascii="Times New Roman" w:hAnsi="Times New Roman" w:cs="Times New Roman"/>
            <w:sz w:val="24"/>
          </w:rPr>
          <w:t xml:space="preserve">what are the </w:t>
        </w:r>
        <w:r w:rsidR="00DB54B3">
          <w:rPr>
            <w:rFonts w:ascii="Times New Roman" w:hAnsi="Times New Roman" w:cs="Times New Roman"/>
            <w:sz w:val="24"/>
          </w:rPr>
          <w:t xml:space="preserve">results </w:t>
        </w:r>
        <w:r w:rsidR="00BA2812">
          <w:rPr>
            <w:rFonts w:ascii="Times New Roman" w:hAnsi="Times New Roman" w:cs="Times New Roman"/>
            <w:sz w:val="24"/>
          </w:rPr>
          <w:t xml:space="preserve">of the trial </w:t>
        </w:r>
        <w:r w:rsidR="00DB54B3">
          <w:rPr>
            <w:rFonts w:ascii="Times New Roman" w:hAnsi="Times New Roman" w:cs="Times New Roman"/>
            <w:sz w:val="24"/>
          </w:rPr>
          <w:t>till yet</w:t>
        </w:r>
        <w:r w:rsidR="007D605C">
          <w:rPr>
            <w:rFonts w:ascii="Times New Roman" w:hAnsi="Times New Roman" w:cs="Times New Roman"/>
            <w:sz w:val="24"/>
          </w:rPr>
          <w:t>.</w:t>
        </w:r>
        <w:del w:id="116" w:author="Author">
          <w:r w:rsidR="00E7106C" w:rsidDel="007D605C">
            <w:rPr>
              <w:rFonts w:ascii="Times New Roman" w:hAnsi="Times New Roman" w:cs="Times New Roman"/>
              <w:sz w:val="24"/>
            </w:rPr>
            <w:delText xml:space="preserve"> and if it ca be reimbursed.</w:delText>
          </w:r>
        </w:del>
        <w:r w:rsidR="00E7106C">
          <w:rPr>
            <w:rFonts w:ascii="Times New Roman" w:hAnsi="Times New Roman" w:cs="Times New Roman"/>
            <w:sz w:val="24"/>
          </w:rPr>
          <w:t xml:space="preserve"> </w:t>
        </w:r>
        <w:del w:id="117" w:author="Author">
          <w:r w:rsidR="00142399" w:rsidDel="00991B22">
            <w:rPr>
              <w:rFonts w:ascii="Times New Roman" w:hAnsi="Times New Roman" w:cs="Times New Roman"/>
              <w:sz w:val="24"/>
            </w:rPr>
            <w:delText xml:space="preserve">, </w:delText>
          </w:r>
        </w:del>
      </w:ins>
      <w:del w:id="118" w:author="Author">
        <w:r w:rsidR="00C231B9" w:rsidRPr="003E21EB" w:rsidDel="00BA2812">
          <w:rPr>
            <w:rFonts w:ascii="Times New Roman" w:hAnsi="Times New Roman" w:cs="Times New Roman"/>
            <w:sz w:val="24"/>
          </w:rPr>
          <w:delText xml:space="preserve">Table 1 describes the content of the AV informed content process along with its detailed description. </w:delText>
        </w:r>
      </w:del>
      <w:commentRangeStart w:id="119"/>
      <w:r w:rsidR="00C231B9" w:rsidRPr="003E21EB">
        <w:rPr>
          <w:rFonts w:ascii="Times New Roman" w:hAnsi="Times New Roman" w:cs="Times New Roman"/>
          <w:sz w:val="24"/>
        </w:rPr>
        <w:t>Table 2</w:t>
      </w:r>
      <w:r w:rsidR="000E1269" w:rsidRPr="003E21EB">
        <w:rPr>
          <w:rFonts w:ascii="Times New Roman" w:hAnsi="Times New Roman" w:cs="Times New Roman"/>
          <w:sz w:val="24"/>
        </w:rPr>
        <w:t xml:space="preserve"> </w:t>
      </w:r>
      <w:commentRangeEnd w:id="119"/>
      <w:r w:rsidR="00CB7294">
        <w:rPr>
          <w:rStyle w:val="CommentReference"/>
        </w:rPr>
        <w:commentReference w:id="119"/>
      </w:r>
      <w:r w:rsidR="000E1269" w:rsidRPr="003E21EB">
        <w:rPr>
          <w:rFonts w:ascii="Times New Roman" w:hAnsi="Times New Roman" w:cs="Times New Roman"/>
          <w:sz w:val="24"/>
        </w:rPr>
        <w:t xml:space="preserve">describes </w:t>
      </w:r>
      <w:ins w:id="120" w:author="Author">
        <w:r w:rsidR="00444B5B">
          <w:rPr>
            <w:rFonts w:ascii="Times New Roman" w:hAnsi="Times New Roman" w:cs="Times New Roman"/>
            <w:sz w:val="24"/>
          </w:rPr>
          <w:t xml:space="preserve">some of </w:t>
        </w:r>
      </w:ins>
      <w:r w:rsidR="000E1269" w:rsidRPr="003E21EB">
        <w:rPr>
          <w:rFonts w:ascii="Times New Roman" w:hAnsi="Times New Roman" w:cs="Times New Roman"/>
          <w:sz w:val="24"/>
        </w:rPr>
        <w:t xml:space="preserve">the queries raised by the subjects’ parents and the </w:t>
      </w:r>
      <w:r w:rsidR="000E1269" w:rsidRPr="003E21EB">
        <w:rPr>
          <w:rFonts w:ascii="Times New Roman" w:hAnsi="Times New Roman" w:cs="Times New Roman"/>
          <w:sz w:val="24"/>
        </w:rPr>
        <w:lastRenderedPageBreak/>
        <w:t xml:space="preserve">point wise reply given by the author during the AV </w:t>
      </w:r>
      <w:r w:rsidR="00111B0E" w:rsidRPr="003E21EB">
        <w:rPr>
          <w:rFonts w:ascii="Times New Roman" w:hAnsi="Times New Roman" w:cs="Times New Roman"/>
          <w:sz w:val="24"/>
        </w:rPr>
        <w:t xml:space="preserve">informed consenting </w:t>
      </w:r>
      <w:r w:rsidR="000E1269" w:rsidRPr="003E21EB">
        <w:rPr>
          <w:rFonts w:ascii="Times New Roman" w:hAnsi="Times New Roman" w:cs="Times New Roman"/>
          <w:sz w:val="24"/>
        </w:rPr>
        <w:t>process.</w:t>
      </w:r>
      <w:ins w:id="121" w:author="Author">
        <w:r w:rsidR="0068699B">
          <w:rPr>
            <w:rFonts w:ascii="Times New Roman" w:hAnsi="Times New Roman" w:cs="Times New Roman"/>
            <w:sz w:val="24"/>
          </w:rPr>
          <w:t xml:space="preserve"> </w:t>
        </w:r>
        <w:r w:rsidR="00B304CF">
          <w:rPr>
            <w:rFonts w:ascii="Times New Roman" w:hAnsi="Times New Roman" w:cs="Times New Roman"/>
            <w:sz w:val="24"/>
          </w:rPr>
          <w:t>All the participants were informed about study procedures of the trial including number of visits required, when follow up was required, related adverse events etc., and given free chance to agree or disagree to participate in this study.</w:t>
        </w:r>
      </w:ins>
    </w:p>
    <w:p w14:paraId="161C0579" w14:textId="77777777" w:rsidR="005C23C3" w:rsidRPr="003E21EB" w:rsidRDefault="005C23C3" w:rsidP="007E1424">
      <w:pPr>
        <w:autoSpaceDE w:val="0"/>
        <w:autoSpaceDN w:val="0"/>
        <w:adjustRightInd w:val="0"/>
        <w:spacing w:after="0" w:line="480" w:lineRule="auto"/>
        <w:jc w:val="both"/>
        <w:rPr>
          <w:rFonts w:ascii="Times New Roman" w:hAnsi="Times New Roman" w:cs="Times New Roman"/>
          <w:sz w:val="28"/>
        </w:rPr>
      </w:pPr>
    </w:p>
    <w:p w14:paraId="5459EEAD" w14:textId="6BEFF23A" w:rsidR="003B14CA" w:rsidRPr="003E21EB" w:rsidRDefault="003B14CA" w:rsidP="007E1424">
      <w:pPr>
        <w:autoSpaceDE w:val="0"/>
        <w:autoSpaceDN w:val="0"/>
        <w:adjustRightInd w:val="0"/>
        <w:spacing w:after="0" w:line="480" w:lineRule="auto"/>
        <w:jc w:val="both"/>
        <w:rPr>
          <w:rFonts w:ascii="Times New Roman" w:hAnsi="Times New Roman" w:cs="Times New Roman"/>
          <w:b/>
          <w:sz w:val="24"/>
        </w:rPr>
      </w:pPr>
      <w:r w:rsidRPr="003E21EB">
        <w:rPr>
          <w:rFonts w:ascii="Times New Roman" w:hAnsi="Times New Roman" w:cs="Times New Roman"/>
          <w:b/>
          <w:sz w:val="24"/>
        </w:rPr>
        <w:t>Discussion</w:t>
      </w:r>
    </w:p>
    <w:p w14:paraId="68188A3F" w14:textId="035782C9" w:rsidR="00132725" w:rsidDel="003F46E2" w:rsidRDefault="0032417D" w:rsidP="007E1424">
      <w:pPr>
        <w:autoSpaceDE w:val="0"/>
        <w:autoSpaceDN w:val="0"/>
        <w:adjustRightInd w:val="0"/>
        <w:spacing w:after="0" w:line="480" w:lineRule="auto"/>
        <w:jc w:val="both"/>
        <w:rPr>
          <w:ins w:id="122" w:author="Author"/>
          <w:del w:id="123" w:author="Author"/>
          <w:rFonts w:ascii="Times New Roman" w:hAnsi="Times New Roman" w:cs="Times New Roman"/>
          <w:sz w:val="24"/>
        </w:rPr>
      </w:pPr>
      <w:ins w:id="124" w:author="Author">
        <w:r>
          <w:rPr>
            <w:rFonts w:ascii="Times New Roman" w:hAnsi="Times New Roman" w:cs="Times New Roman"/>
            <w:sz w:val="24"/>
          </w:rPr>
          <w:t>The study demonstrated high participation rates</w:t>
        </w:r>
        <w:r w:rsidR="003F46E2">
          <w:rPr>
            <w:rFonts w:ascii="Times New Roman" w:hAnsi="Times New Roman" w:cs="Times New Roman"/>
            <w:sz w:val="24"/>
          </w:rPr>
          <w:t xml:space="preserve"> of the subjects in the trial after audio video consenting</w:t>
        </w:r>
        <w:r>
          <w:rPr>
            <w:rFonts w:ascii="Times New Roman" w:hAnsi="Times New Roman" w:cs="Times New Roman"/>
            <w:sz w:val="24"/>
          </w:rPr>
          <w:t>. Below, we discuss the strengths of th</w:t>
        </w:r>
        <w:r w:rsidR="003F46E2">
          <w:rPr>
            <w:rFonts w:ascii="Times New Roman" w:hAnsi="Times New Roman" w:cs="Times New Roman"/>
            <w:sz w:val="24"/>
          </w:rPr>
          <w:t>is process, as observed in the study,</w:t>
        </w:r>
        <w:del w:id="125" w:author="Author">
          <w:r w:rsidDel="003F46E2">
            <w:rPr>
              <w:rFonts w:ascii="Times New Roman" w:hAnsi="Times New Roman" w:cs="Times New Roman"/>
              <w:sz w:val="24"/>
            </w:rPr>
            <w:delText>e study</w:delText>
          </w:r>
        </w:del>
        <w:r>
          <w:rPr>
            <w:rFonts w:ascii="Times New Roman" w:hAnsi="Times New Roman" w:cs="Times New Roman"/>
            <w:sz w:val="24"/>
          </w:rPr>
          <w:t xml:space="preserve"> which might explain this phenomenon. </w:t>
        </w:r>
      </w:ins>
    </w:p>
    <w:p w14:paraId="03852892" w14:textId="141F4170" w:rsidR="00B932FA" w:rsidRPr="00060063" w:rsidRDefault="004E54DA" w:rsidP="007E1424">
      <w:pPr>
        <w:autoSpaceDE w:val="0"/>
        <w:autoSpaceDN w:val="0"/>
        <w:adjustRightInd w:val="0"/>
        <w:spacing w:after="0" w:line="480" w:lineRule="auto"/>
        <w:jc w:val="both"/>
        <w:rPr>
          <w:rFonts w:ascii="Times New Roman" w:hAnsi="Times New Roman" w:cs="Times New Roman"/>
          <w:b/>
          <w:sz w:val="24"/>
        </w:rPr>
      </w:pPr>
      <w:r w:rsidRPr="003E21EB">
        <w:rPr>
          <w:rFonts w:ascii="Times New Roman" w:hAnsi="Times New Roman" w:cs="Times New Roman"/>
          <w:sz w:val="24"/>
        </w:rPr>
        <w:t>Despi</w:t>
      </w:r>
      <w:r w:rsidR="001237C5" w:rsidRPr="003E21EB">
        <w:rPr>
          <w:rFonts w:ascii="Times New Roman" w:hAnsi="Times New Roman" w:cs="Times New Roman"/>
          <w:sz w:val="24"/>
        </w:rPr>
        <w:t xml:space="preserve">te </w:t>
      </w:r>
      <w:r w:rsidRPr="003E21EB">
        <w:rPr>
          <w:rFonts w:ascii="Times New Roman" w:hAnsi="Times New Roman" w:cs="Times New Roman"/>
          <w:sz w:val="24"/>
        </w:rPr>
        <w:t xml:space="preserve">fears and </w:t>
      </w:r>
      <w:r w:rsidR="001237C5" w:rsidRPr="003E21EB">
        <w:rPr>
          <w:rFonts w:ascii="Times New Roman" w:hAnsi="Times New Roman" w:cs="Times New Roman"/>
          <w:sz w:val="24"/>
        </w:rPr>
        <w:t>apprehensions</w:t>
      </w:r>
      <w:r w:rsidR="005615DB" w:rsidRPr="003E21EB">
        <w:rPr>
          <w:rFonts w:ascii="Times New Roman" w:hAnsi="Times New Roman" w:cs="Times New Roman"/>
          <w:sz w:val="24"/>
        </w:rPr>
        <w:t xml:space="preserve"> about the AV consenting process</w:t>
      </w:r>
      <w:r w:rsidRPr="003E21EB">
        <w:rPr>
          <w:rFonts w:ascii="Times New Roman" w:hAnsi="Times New Roman" w:cs="Times New Roman"/>
          <w:sz w:val="24"/>
        </w:rPr>
        <w:t>,</w:t>
      </w:r>
      <w:r w:rsidR="000132B8" w:rsidRPr="003E21EB">
        <w:rPr>
          <w:rFonts w:ascii="Times New Roman" w:hAnsi="Times New Roman" w:cs="Times New Roman"/>
          <w:sz w:val="24"/>
        </w:rPr>
        <w:t xml:space="preserve"> all the subjects </w:t>
      </w:r>
      <w:r w:rsidR="005615DB" w:rsidRPr="003E21EB">
        <w:rPr>
          <w:rFonts w:ascii="Times New Roman" w:hAnsi="Times New Roman" w:cs="Times New Roman"/>
          <w:sz w:val="24"/>
        </w:rPr>
        <w:t xml:space="preserve">in a vaccine trial </w:t>
      </w:r>
      <w:r w:rsidR="000132B8" w:rsidRPr="003E21EB">
        <w:rPr>
          <w:rFonts w:ascii="Times New Roman" w:hAnsi="Times New Roman" w:cs="Times New Roman"/>
          <w:sz w:val="24"/>
        </w:rPr>
        <w:t>who expressed initial willingness to be a part of the study agreed to undergo AV informed consent</w:t>
      </w:r>
      <w:r w:rsidR="00D4256F" w:rsidRPr="003E21EB">
        <w:rPr>
          <w:rFonts w:ascii="Times New Roman" w:hAnsi="Times New Roman" w:cs="Times New Roman"/>
          <w:sz w:val="24"/>
        </w:rPr>
        <w:t xml:space="preserve"> without any refusals</w:t>
      </w:r>
      <w:ins w:id="126" w:author="Author">
        <w:r w:rsidR="00464478">
          <w:rPr>
            <w:rFonts w:ascii="Times New Roman" w:hAnsi="Times New Roman" w:cs="Times New Roman"/>
            <w:sz w:val="24"/>
          </w:rPr>
          <w:t xml:space="preserve"> </w:t>
        </w:r>
        <w:r w:rsidR="00464478" w:rsidRPr="003E21EB">
          <w:rPr>
            <w:rFonts w:ascii="Times New Roman" w:hAnsi="Times New Roman" w:cs="Times New Roman"/>
            <w:sz w:val="24"/>
          </w:rPr>
          <w:t>although they belonged to different cultural groups, gender, socio-economic status, education levels and occupation</w:t>
        </w:r>
      </w:ins>
      <w:r w:rsidR="00D4256F" w:rsidRPr="003E21EB">
        <w:rPr>
          <w:rFonts w:ascii="Times New Roman" w:hAnsi="Times New Roman" w:cs="Times New Roman"/>
          <w:sz w:val="24"/>
        </w:rPr>
        <w:t>.</w:t>
      </w:r>
      <w:r w:rsidR="005615DB" w:rsidRPr="003E21EB">
        <w:rPr>
          <w:rFonts w:ascii="Times New Roman" w:hAnsi="Times New Roman" w:cs="Times New Roman"/>
          <w:sz w:val="24"/>
        </w:rPr>
        <w:t xml:space="preserve"> Explaining the process and purpose of AV consent and addressing the queries seemed to instil confidence among subjects in the conduct of the trial.</w:t>
      </w:r>
      <w:ins w:id="127" w:author="Author">
        <w:r w:rsidR="0032417D">
          <w:rPr>
            <w:rFonts w:ascii="Times New Roman" w:hAnsi="Times New Roman" w:cs="Times New Roman"/>
            <w:sz w:val="24"/>
          </w:rPr>
          <w:t xml:space="preserve"> </w:t>
        </w:r>
        <w:r w:rsidR="00A276AF" w:rsidRPr="003E21EB">
          <w:rPr>
            <w:rFonts w:ascii="Times New Roman" w:hAnsi="Times New Roman" w:cs="Times New Roman"/>
            <w:sz w:val="24"/>
          </w:rPr>
          <w:t>AV consent process takes a considerable amount of time, but it is a one-time activity and deserves the time it warrants</w:t>
        </w:r>
        <w:r w:rsidR="00A276AF">
          <w:rPr>
            <w:rFonts w:ascii="Times New Roman" w:hAnsi="Times New Roman" w:cs="Times New Roman"/>
            <w:sz w:val="24"/>
          </w:rPr>
          <w:t>.</w:t>
        </w:r>
      </w:ins>
      <w:r w:rsidR="00060063">
        <w:rPr>
          <w:rFonts w:ascii="Times New Roman" w:hAnsi="Times New Roman" w:cs="Times New Roman"/>
          <w:b/>
          <w:sz w:val="24"/>
        </w:rPr>
        <w:t xml:space="preserve"> </w:t>
      </w:r>
      <w:bookmarkStart w:id="128" w:name="_GoBack"/>
      <w:ins w:id="129" w:author="Author">
        <w:r w:rsidR="0033511D">
          <w:rPr>
            <w:rFonts w:ascii="Times New Roman" w:hAnsi="Times New Roman" w:cs="Times New Roman"/>
            <w:sz w:val="24"/>
          </w:rPr>
          <w:t xml:space="preserve">It has been reported in other studies that </w:t>
        </w:r>
      </w:ins>
      <w:r w:rsidR="00B932FA" w:rsidRPr="003E21EB">
        <w:rPr>
          <w:rFonts w:ascii="Times New Roman" w:hAnsi="Times New Roman" w:cs="Times New Roman"/>
          <w:sz w:val="24"/>
        </w:rPr>
        <w:t>AV recording of clinical trial consenting increases the transparency of the informed consent process</w:t>
      </w:r>
      <w:ins w:id="130" w:author="Author">
        <w:r w:rsidR="008A6A6B">
          <w:rPr>
            <w:rFonts w:ascii="Times New Roman" w:hAnsi="Times New Roman" w:cs="Times New Roman"/>
            <w:sz w:val="24"/>
          </w:rPr>
          <w:t>, which is similar to th</w:t>
        </w:r>
        <w:r w:rsidR="00B304CF">
          <w:rPr>
            <w:rFonts w:ascii="Times New Roman" w:hAnsi="Times New Roman" w:cs="Times New Roman"/>
            <w:sz w:val="24"/>
          </w:rPr>
          <w:t>e findings of this study as all the participants were told about every aspect of the trial and given free chance to raise queries related to the trial</w:t>
        </w:r>
        <w:r w:rsidR="008A6A6B">
          <w:rPr>
            <w:rFonts w:ascii="Times New Roman" w:hAnsi="Times New Roman" w:cs="Times New Roman"/>
            <w:sz w:val="24"/>
          </w:rPr>
          <w:t xml:space="preserve"> </w:t>
        </w:r>
        <w:r w:rsidR="00B304CF">
          <w:rPr>
            <w:rFonts w:ascii="Times New Roman" w:hAnsi="Times New Roman" w:cs="Times New Roman"/>
            <w:sz w:val="24"/>
          </w:rPr>
          <w:t xml:space="preserve">and to agree/disagree to give consent to participate </w:t>
        </w:r>
        <w:r w:rsidR="008A6A6B">
          <w:rPr>
            <w:rFonts w:ascii="Times New Roman" w:hAnsi="Times New Roman" w:cs="Times New Roman"/>
            <w:sz w:val="24"/>
          </w:rPr>
          <w:t>(1)</w:t>
        </w:r>
        <w:r w:rsidR="00D64A83">
          <w:rPr>
            <w:rFonts w:ascii="Times New Roman" w:hAnsi="Times New Roman" w:cs="Times New Roman"/>
            <w:sz w:val="24"/>
          </w:rPr>
          <w:t>.</w:t>
        </w:r>
        <w:bookmarkEnd w:id="128"/>
        <w:r w:rsidR="00D64A83">
          <w:rPr>
            <w:rFonts w:ascii="Times New Roman" w:hAnsi="Times New Roman" w:cs="Times New Roman"/>
            <w:sz w:val="24"/>
          </w:rPr>
          <w:t xml:space="preserve"> This</w:t>
        </w:r>
      </w:ins>
      <w:del w:id="131" w:author="Author">
        <w:r w:rsidR="00B932FA" w:rsidRPr="003E21EB" w:rsidDel="00D64A83">
          <w:rPr>
            <w:rFonts w:ascii="Times New Roman" w:hAnsi="Times New Roman" w:cs="Times New Roman"/>
            <w:sz w:val="24"/>
          </w:rPr>
          <w:delText xml:space="preserve">, </w:delText>
        </w:r>
        <w:commentRangeStart w:id="132"/>
        <w:r w:rsidR="00B932FA" w:rsidRPr="003E21EB" w:rsidDel="00D64A83">
          <w:rPr>
            <w:rFonts w:ascii="Times New Roman" w:hAnsi="Times New Roman" w:cs="Times New Roman"/>
            <w:sz w:val="24"/>
          </w:rPr>
          <w:delText>which</w:delText>
        </w:r>
      </w:del>
      <w:r w:rsidR="00B932FA" w:rsidRPr="003E21EB">
        <w:rPr>
          <w:rFonts w:ascii="Times New Roman" w:hAnsi="Times New Roman" w:cs="Times New Roman"/>
          <w:sz w:val="24"/>
        </w:rPr>
        <w:t xml:space="preserve"> </w:t>
      </w:r>
      <w:del w:id="133" w:author="Author">
        <w:r w:rsidR="00B932FA" w:rsidRPr="003E21EB" w:rsidDel="00B304CF">
          <w:rPr>
            <w:rFonts w:ascii="Times New Roman" w:hAnsi="Times New Roman" w:cs="Times New Roman"/>
            <w:sz w:val="24"/>
          </w:rPr>
          <w:delText xml:space="preserve">in turn </w:delText>
        </w:r>
        <w:r w:rsidR="00B932FA" w:rsidRPr="003E21EB" w:rsidDel="00275524">
          <w:rPr>
            <w:rFonts w:ascii="Times New Roman" w:hAnsi="Times New Roman" w:cs="Times New Roman"/>
            <w:sz w:val="24"/>
          </w:rPr>
          <w:delText xml:space="preserve">will </w:delText>
        </w:r>
      </w:del>
      <w:r w:rsidR="00B932FA" w:rsidRPr="003E21EB">
        <w:rPr>
          <w:rFonts w:ascii="Times New Roman" w:hAnsi="Times New Roman" w:cs="Times New Roman"/>
          <w:sz w:val="24"/>
        </w:rPr>
        <w:t>reassure</w:t>
      </w:r>
      <w:ins w:id="134" w:author="Author">
        <w:r w:rsidR="00275524">
          <w:rPr>
            <w:rFonts w:ascii="Times New Roman" w:hAnsi="Times New Roman" w:cs="Times New Roman"/>
            <w:sz w:val="24"/>
          </w:rPr>
          <w:t>s</w:t>
        </w:r>
      </w:ins>
      <w:r w:rsidR="00B932FA" w:rsidRPr="003E21EB">
        <w:rPr>
          <w:rFonts w:ascii="Times New Roman" w:hAnsi="Times New Roman" w:cs="Times New Roman"/>
          <w:sz w:val="24"/>
        </w:rPr>
        <w:t xml:space="preserve"> the regulatory authority about the practice of clinical trial standards and ethics and </w:t>
      </w:r>
      <w:del w:id="135" w:author="Author">
        <w:r w:rsidR="00B932FA" w:rsidRPr="003E21EB" w:rsidDel="00D64A83">
          <w:rPr>
            <w:rFonts w:ascii="Times New Roman" w:hAnsi="Times New Roman" w:cs="Times New Roman"/>
            <w:sz w:val="24"/>
          </w:rPr>
          <w:delText xml:space="preserve">also </w:delText>
        </w:r>
      </w:del>
      <w:r w:rsidR="00B932FA" w:rsidRPr="003E21EB">
        <w:rPr>
          <w:rFonts w:ascii="Times New Roman" w:hAnsi="Times New Roman" w:cs="Times New Roman"/>
          <w:sz w:val="24"/>
        </w:rPr>
        <w:t>re-establish</w:t>
      </w:r>
      <w:ins w:id="136" w:author="Author">
        <w:r w:rsidR="00060063">
          <w:rPr>
            <w:rFonts w:ascii="Times New Roman" w:hAnsi="Times New Roman" w:cs="Times New Roman"/>
            <w:sz w:val="24"/>
          </w:rPr>
          <w:t>es</w:t>
        </w:r>
      </w:ins>
      <w:r w:rsidR="00B932FA" w:rsidRPr="003E21EB">
        <w:rPr>
          <w:rFonts w:ascii="Times New Roman" w:hAnsi="Times New Roman" w:cs="Times New Roman"/>
          <w:sz w:val="24"/>
        </w:rPr>
        <w:t xml:space="preserve"> society’s faith in clinical research. AV recording</w:t>
      </w:r>
      <w:del w:id="137" w:author="Author">
        <w:r w:rsidR="00B932FA" w:rsidRPr="003E21EB" w:rsidDel="00275524">
          <w:rPr>
            <w:rFonts w:ascii="Times New Roman" w:hAnsi="Times New Roman" w:cs="Times New Roman"/>
            <w:sz w:val="24"/>
          </w:rPr>
          <w:delText xml:space="preserve"> will</w:delText>
        </w:r>
      </w:del>
      <w:r w:rsidR="00B932FA" w:rsidRPr="003E21EB">
        <w:rPr>
          <w:rFonts w:ascii="Times New Roman" w:hAnsi="Times New Roman" w:cs="Times New Roman"/>
          <w:sz w:val="24"/>
        </w:rPr>
        <w:t xml:space="preserve"> not just protect</w:t>
      </w:r>
      <w:ins w:id="138" w:author="Author">
        <w:r w:rsidR="00F15B7D">
          <w:rPr>
            <w:rFonts w:ascii="Times New Roman" w:hAnsi="Times New Roman" w:cs="Times New Roman"/>
            <w:sz w:val="24"/>
          </w:rPr>
          <w:t>s</w:t>
        </w:r>
      </w:ins>
      <w:r w:rsidR="00B932FA" w:rsidRPr="003E21EB">
        <w:rPr>
          <w:rFonts w:ascii="Times New Roman" w:hAnsi="Times New Roman" w:cs="Times New Roman"/>
          <w:sz w:val="24"/>
        </w:rPr>
        <w:t xml:space="preserve"> the rights, safety and well-being of the subjects enrolled in the trial, it will actually play a key role in safeguarding the interests of all stakeholders in the clinical </w:t>
      </w:r>
      <w:commentRangeEnd w:id="132"/>
      <w:r w:rsidR="00AA6E81">
        <w:rPr>
          <w:rStyle w:val="CommentReference"/>
        </w:rPr>
        <w:commentReference w:id="132"/>
      </w:r>
      <w:r w:rsidR="00B932FA" w:rsidRPr="003E21EB">
        <w:rPr>
          <w:rFonts w:ascii="Times New Roman" w:hAnsi="Times New Roman" w:cs="Times New Roman"/>
          <w:sz w:val="24"/>
        </w:rPr>
        <w:t>trials</w:t>
      </w:r>
      <w:ins w:id="139" w:author="Author">
        <w:r w:rsidR="0033511D">
          <w:rPr>
            <w:rFonts w:ascii="Times New Roman" w:hAnsi="Times New Roman" w:cs="Times New Roman"/>
            <w:sz w:val="24"/>
          </w:rPr>
          <w:t xml:space="preserve"> (1)</w:t>
        </w:r>
      </w:ins>
      <w:r w:rsidR="00B932FA" w:rsidRPr="003E21EB">
        <w:rPr>
          <w:rFonts w:ascii="Times New Roman" w:hAnsi="Times New Roman" w:cs="Times New Roman"/>
          <w:sz w:val="24"/>
        </w:rPr>
        <w:t xml:space="preserve">. In case of any dispute/litigation the </w:t>
      </w:r>
      <w:r w:rsidR="00B932FA" w:rsidRPr="003E21EB">
        <w:rPr>
          <w:rFonts w:ascii="Times New Roman" w:hAnsi="Times New Roman" w:cs="Times New Roman"/>
          <w:sz w:val="24"/>
        </w:rPr>
        <w:lastRenderedPageBreak/>
        <w:t xml:space="preserve">investigator will be able to demonstrate </w:t>
      </w:r>
      <w:ins w:id="140" w:author="Author">
        <w:r w:rsidR="00F94FDA">
          <w:rPr>
            <w:rFonts w:ascii="Times New Roman" w:hAnsi="Times New Roman" w:cs="Times New Roman"/>
            <w:sz w:val="24"/>
          </w:rPr>
          <w:t>hard</w:t>
        </w:r>
      </w:ins>
      <w:del w:id="141" w:author="Author">
        <w:r w:rsidR="00B932FA" w:rsidRPr="003E21EB" w:rsidDel="00F94FDA">
          <w:rPr>
            <w:rFonts w:ascii="Times New Roman" w:hAnsi="Times New Roman" w:cs="Times New Roman"/>
            <w:sz w:val="24"/>
          </w:rPr>
          <w:delText>solid</w:delText>
        </w:r>
      </w:del>
      <w:r w:rsidR="00B932FA" w:rsidRPr="003E21EB">
        <w:rPr>
          <w:rFonts w:ascii="Times New Roman" w:hAnsi="Times New Roman" w:cs="Times New Roman"/>
          <w:sz w:val="24"/>
        </w:rPr>
        <w:t xml:space="preserve"> evidence that all relevant information was provided to the potential participant before he/she understood and voluntarily agreed to take part in the clinical study. Introduction of the AV recording could also improve the conduc</w:t>
      </w:r>
      <w:ins w:id="142" w:author="Author">
        <w:r w:rsidR="00AB29FB">
          <w:rPr>
            <w:rFonts w:ascii="Times New Roman" w:hAnsi="Times New Roman" w:cs="Times New Roman"/>
            <w:sz w:val="24"/>
          </w:rPr>
          <w:t>t</w:t>
        </w:r>
      </w:ins>
      <w:del w:id="143" w:author="Author">
        <w:r w:rsidR="00B932FA" w:rsidRPr="003E21EB" w:rsidDel="00AB29FB">
          <w:rPr>
            <w:rFonts w:ascii="Times New Roman" w:hAnsi="Times New Roman" w:cs="Times New Roman"/>
            <w:sz w:val="24"/>
          </w:rPr>
          <w:delText>t</w:delText>
        </w:r>
        <w:r w:rsidR="00E32136" w:rsidDel="00AB29FB">
          <w:rPr>
            <w:rFonts w:ascii="Times New Roman" w:hAnsi="Times New Roman" w:cs="Times New Roman"/>
            <w:sz w:val="24"/>
          </w:rPr>
          <w:tab/>
        </w:r>
      </w:del>
      <w:r w:rsidR="00B932FA" w:rsidRPr="003E21EB">
        <w:rPr>
          <w:rFonts w:ascii="Times New Roman" w:hAnsi="Times New Roman" w:cs="Times New Roman"/>
          <w:sz w:val="24"/>
        </w:rPr>
        <w:t xml:space="preserve"> of the informed consent process because the process is recorded. </w:t>
      </w:r>
      <w:ins w:id="144" w:author="Author">
        <w:r w:rsidR="00F94FDA">
          <w:rPr>
            <w:rFonts w:ascii="Times New Roman" w:hAnsi="Times New Roman" w:cs="Times New Roman"/>
            <w:sz w:val="24"/>
          </w:rPr>
          <w:t xml:space="preserve">A systematic review by </w:t>
        </w:r>
        <w:proofErr w:type="spellStart"/>
        <w:r w:rsidR="00F94FDA">
          <w:rPr>
            <w:rFonts w:ascii="Times New Roman" w:hAnsi="Times New Roman" w:cs="Times New Roman"/>
            <w:sz w:val="24"/>
          </w:rPr>
          <w:t>Synnot</w:t>
        </w:r>
        <w:proofErr w:type="spellEnd"/>
        <w:r w:rsidR="00F94FDA">
          <w:rPr>
            <w:rFonts w:ascii="Times New Roman" w:hAnsi="Times New Roman" w:cs="Times New Roman"/>
            <w:sz w:val="24"/>
          </w:rPr>
          <w:t xml:space="preserve"> et </w:t>
        </w:r>
        <w:commentRangeStart w:id="145"/>
        <w:r w:rsidR="00F94FDA">
          <w:rPr>
            <w:rFonts w:ascii="Times New Roman" w:hAnsi="Times New Roman" w:cs="Times New Roman"/>
            <w:sz w:val="24"/>
          </w:rPr>
          <w:t>al</w:t>
        </w:r>
      </w:ins>
      <w:commentRangeEnd w:id="145"/>
      <w:r w:rsidR="00AB29FB">
        <w:rPr>
          <w:rStyle w:val="CommentReference"/>
        </w:rPr>
        <w:commentReference w:id="145"/>
      </w:r>
      <w:ins w:id="146" w:author="Author">
        <w:r w:rsidR="00AB29FB">
          <w:rPr>
            <w:rFonts w:ascii="Times New Roman" w:hAnsi="Times New Roman" w:cs="Times New Roman"/>
            <w:sz w:val="24"/>
          </w:rPr>
          <w:t xml:space="preserve"> (</w:t>
        </w:r>
        <w:r w:rsidR="00A538A5">
          <w:rPr>
            <w:rFonts w:ascii="Times New Roman" w:hAnsi="Times New Roman" w:cs="Times New Roman"/>
            <w:sz w:val="24"/>
          </w:rPr>
          <w:t>2014</w:t>
        </w:r>
        <w:r w:rsidR="00AB29FB">
          <w:rPr>
            <w:rFonts w:ascii="Times New Roman" w:hAnsi="Times New Roman" w:cs="Times New Roman"/>
            <w:sz w:val="24"/>
          </w:rPr>
          <w:t>),</w:t>
        </w:r>
        <w:del w:id="147" w:author="Author">
          <w:r w:rsidR="00F94FDA" w:rsidDel="00AB29FB">
            <w:rPr>
              <w:rFonts w:ascii="Times New Roman" w:hAnsi="Times New Roman" w:cs="Times New Roman"/>
              <w:sz w:val="24"/>
            </w:rPr>
            <w:delText>.</w:delText>
          </w:r>
        </w:del>
        <w:r w:rsidR="00F94FDA">
          <w:rPr>
            <w:rFonts w:ascii="Times New Roman" w:hAnsi="Times New Roman" w:cs="Times New Roman"/>
            <w:sz w:val="24"/>
          </w:rPr>
          <w:t xml:space="preserve"> reported that AV consent</w:t>
        </w:r>
        <w:r w:rsidR="00F94FDA" w:rsidRPr="00F94FDA">
          <w:rPr>
            <w:rFonts w:ascii="Times New Roman" w:hAnsi="Times New Roman" w:cs="Times New Roman"/>
            <w:sz w:val="24"/>
            <w:lang w:val="en-IN"/>
          </w:rPr>
          <w:t xml:space="preserve"> improves participant satisfaction with the consent information provided</w:t>
        </w:r>
        <w:del w:id="148" w:author="Author">
          <w:r w:rsidR="00F94FDA" w:rsidRPr="00F94FDA" w:rsidDel="00AB29FB">
            <w:rPr>
              <w:rFonts w:ascii="Times New Roman" w:hAnsi="Times New Roman" w:cs="Times New Roman"/>
              <w:sz w:val="24"/>
              <w:lang w:val="en-IN"/>
            </w:rPr>
            <w:delText>.</w:delText>
          </w:r>
        </w:del>
        <w:r w:rsidR="00F94FDA" w:rsidRPr="00F94FDA">
          <w:rPr>
            <w:rFonts w:ascii="Times New Roman" w:hAnsi="Times New Roman" w:cs="Times New Roman"/>
            <w:sz w:val="24"/>
            <w:lang w:val="en-IN"/>
          </w:rPr>
          <w:t xml:space="preserve"> (1</w:t>
        </w:r>
        <w:r w:rsidR="00620688">
          <w:rPr>
            <w:rFonts w:ascii="Times New Roman" w:hAnsi="Times New Roman" w:cs="Times New Roman"/>
            <w:sz w:val="24"/>
            <w:lang w:val="en-IN"/>
          </w:rPr>
          <w:t>2</w:t>
        </w:r>
        <w:del w:id="149" w:author="Author">
          <w:r w:rsidR="00A538A5" w:rsidDel="00620688">
            <w:rPr>
              <w:rFonts w:ascii="Times New Roman" w:hAnsi="Times New Roman" w:cs="Times New Roman"/>
              <w:sz w:val="24"/>
              <w:lang w:val="en-IN"/>
            </w:rPr>
            <w:delText>1</w:delText>
          </w:r>
          <w:r w:rsidR="00F94FDA" w:rsidRPr="00F94FDA" w:rsidDel="00620688">
            <w:rPr>
              <w:rFonts w:ascii="Times New Roman" w:hAnsi="Times New Roman" w:cs="Times New Roman"/>
              <w:sz w:val="24"/>
              <w:lang w:val="en-IN"/>
            </w:rPr>
            <w:delText>2</w:delText>
          </w:r>
        </w:del>
        <w:r w:rsidR="00F94FDA" w:rsidRPr="00F94FDA">
          <w:rPr>
            <w:rFonts w:ascii="Times New Roman" w:hAnsi="Times New Roman" w:cs="Times New Roman"/>
            <w:sz w:val="24"/>
            <w:lang w:val="en-IN"/>
          </w:rPr>
          <w:t>)</w:t>
        </w:r>
        <w:r w:rsidR="008A6A6B">
          <w:rPr>
            <w:rFonts w:ascii="Times New Roman" w:hAnsi="Times New Roman" w:cs="Times New Roman"/>
            <w:sz w:val="24"/>
            <w:lang w:val="en-IN"/>
          </w:rPr>
          <w:t>.</w:t>
        </w:r>
        <w:r w:rsidR="00F94FDA">
          <w:rPr>
            <w:rFonts w:ascii="Times New Roman" w:hAnsi="Times New Roman" w:cs="Times New Roman"/>
            <w:sz w:val="24"/>
          </w:rPr>
          <w:t xml:space="preserve"> </w:t>
        </w:r>
      </w:ins>
      <w:r w:rsidR="00B932FA" w:rsidRPr="003E21EB">
        <w:rPr>
          <w:rFonts w:ascii="Times New Roman" w:hAnsi="Times New Roman" w:cs="Times New Roman"/>
          <w:sz w:val="24"/>
        </w:rPr>
        <w:t xml:space="preserve">It </w:t>
      </w:r>
      <w:ins w:id="150" w:author="Author">
        <w:r w:rsidR="007C605C">
          <w:rPr>
            <w:rFonts w:ascii="Times New Roman" w:hAnsi="Times New Roman" w:cs="Times New Roman"/>
            <w:sz w:val="24"/>
          </w:rPr>
          <w:t xml:space="preserve">also </w:t>
        </w:r>
        <w:r w:rsidR="00DE22B0">
          <w:rPr>
            <w:rFonts w:ascii="Times New Roman" w:hAnsi="Times New Roman" w:cs="Times New Roman"/>
            <w:sz w:val="24"/>
          </w:rPr>
          <w:t>implies</w:t>
        </w:r>
      </w:ins>
      <w:del w:id="151" w:author="Author">
        <w:r w:rsidR="00B932FA" w:rsidRPr="003E21EB" w:rsidDel="00DE22B0">
          <w:rPr>
            <w:rFonts w:ascii="Times New Roman" w:hAnsi="Times New Roman" w:cs="Times New Roman"/>
            <w:sz w:val="24"/>
          </w:rPr>
          <w:delText>ensures</w:delText>
        </w:r>
      </w:del>
      <w:r w:rsidR="00B932FA" w:rsidRPr="003E21EB">
        <w:rPr>
          <w:rFonts w:ascii="Times New Roman" w:hAnsi="Times New Roman" w:cs="Times New Roman"/>
          <w:sz w:val="24"/>
        </w:rPr>
        <w:t xml:space="preserve"> that conduct is given more importance over mere documentation of the whole process.</w:t>
      </w:r>
      <w:r w:rsidR="0075356D">
        <w:rPr>
          <w:rFonts w:ascii="Times New Roman" w:hAnsi="Times New Roman" w:cs="Times New Roman"/>
          <w:sz w:val="24"/>
        </w:rPr>
        <w:t xml:space="preserve"> This </w:t>
      </w:r>
      <w:r w:rsidR="00A55FAF" w:rsidRPr="003E21EB">
        <w:rPr>
          <w:rFonts w:ascii="Times New Roman" w:hAnsi="Times New Roman" w:cs="Times New Roman"/>
          <w:sz w:val="24"/>
        </w:rPr>
        <w:t>ensure</w:t>
      </w:r>
      <w:r w:rsidR="0075356D">
        <w:rPr>
          <w:rFonts w:ascii="Times New Roman" w:hAnsi="Times New Roman" w:cs="Times New Roman"/>
          <w:sz w:val="24"/>
        </w:rPr>
        <w:t>s</w:t>
      </w:r>
      <w:r w:rsidR="00A55FAF" w:rsidRPr="003E21EB">
        <w:rPr>
          <w:rFonts w:ascii="Times New Roman" w:hAnsi="Times New Roman" w:cs="Times New Roman"/>
          <w:sz w:val="24"/>
        </w:rPr>
        <w:t xml:space="preserve"> that </w:t>
      </w:r>
      <w:r w:rsidR="00934AF1" w:rsidRPr="003E21EB">
        <w:rPr>
          <w:rFonts w:ascii="Times New Roman" w:hAnsi="Times New Roman" w:cs="Times New Roman"/>
          <w:sz w:val="24"/>
        </w:rPr>
        <w:t>incidents like the one which reported irregularities in the conduct of study and informed consent in a Human Papilloma Virus (HPV) vaccine</w:t>
      </w:r>
      <w:r w:rsidR="00A55FAF" w:rsidRPr="003E21EB">
        <w:rPr>
          <w:rFonts w:ascii="Times New Roman" w:hAnsi="Times New Roman" w:cs="Times New Roman"/>
          <w:sz w:val="24"/>
        </w:rPr>
        <w:t xml:space="preserve"> trial</w:t>
      </w:r>
      <w:r w:rsidR="00934AF1" w:rsidRPr="003E21EB">
        <w:rPr>
          <w:rFonts w:ascii="Times New Roman" w:hAnsi="Times New Roman" w:cs="Times New Roman"/>
          <w:sz w:val="24"/>
        </w:rPr>
        <w:t xml:space="preserve"> does not happen again</w:t>
      </w:r>
      <w:r w:rsidR="00DA172E" w:rsidRPr="003E21EB">
        <w:rPr>
          <w:rFonts w:ascii="Times New Roman" w:hAnsi="Times New Roman" w:cs="Times New Roman"/>
          <w:sz w:val="24"/>
        </w:rPr>
        <w:t xml:space="preserve"> (</w:t>
      </w:r>
      <w:ins w:id="152" w:author="Author">
        <w:r w:rsidR="00620688">
          <w:rPr>
            <w:rFonts w:ascii="Times New Roman" w:hAnsi="Times New Roman" w:cs="Times New Roman"/>
            <w:sz w:val="24"/>
          </w:rPr>
          <w:t>10</w:t>
        </w:r>
      </w:ins>
      <w:del w:id="153" w:author="Author">
        <w:r w:rsidR="00DA172E" w:rsidRPr="003E21EB" w:rsidDel="00620688">
          <w:rPr>
            <w:rFonts w:ascii="Times New Roman" w:hAnsi="Times New Roman" w:cs="Times New Roman"/>
            <w:sz w:val="24"/>
          </w:rPr>
          <w:delText>9</w:delText>
        </w:r>
      </w:del>
      <w:r w:rsidR="00B8086C" w:rsidRPr="003E21EB">
        <w:rPr>
          <w:rFonts w:ascii="Times New Roman" w:hAnsi="Times New Roman" w:cs="Times New Roman"/>
          <w:sz w:val="24"/>
        </w:rPr>
        <w:t>-1</w:t>
      </w:r>
      <w:ins w:id="154" w:author="Author">
        <w:r w:rsidR="00620688">
          <w:rPr>
            <w:rFonts w:ascii="Times New Roman" w:hAnsi="Times New Roman" w:cs="Times New Roman"/>
            <w:sz w:val="24"/>
          </w:rPr>
          <w:t>1</w:t>
        </w:r>
      </w:ins>
      <w:del w:id="155" w:author="Author">
        <w:r w:rsidR="00B8086C" w:rsidRPr="003E21EB" w:rsidDel="00620688">
          <w:rPr>
            <w:rFonts w:ascii="Times New Roman" w:hAnsi="Times New Roman" w:cs="Times New Roman"/>
            <w:sz w:val="24"/>
          </w:rPr>
          <w:delText>0</w:delText>
        </w:r>
      </w:del>
      <w:r w:rsidR="00DA172E" w:rsidRPr="003E21EB">
        <w:rPr>
          <w:rFonts w:ascii="Times New Roman" w:hAnsi="Times New Roman" w:cs="Times New Roman"/>
          <w:sz w:val="24"/>
        </w:rPr>
        <w:t>)</w:t>
      </w:r>
      <w:r w:rsidR="00934AF1" w:rsidRPr="003E21EB">
        <w:rPr>
          <w:rFonts w:ascii="Times New Roman" w:hAnsi="Times New Roman" w:cs="Times New Roman"/>
          <w:sz w:val="24"/>
        </w:rPr>
        <w:t>.</w:t>
      </w:r>
      <w:r w:rsidR="00A55FAF" w:rsidRPr="003E21EB">
        <w:rPr>
          <w:rFonts w:ascii="Times New Roman" w:hAnsi="Times New Roman" w:cs="Times New Roman"/>
          <w:sz w:val="24"/>
        </w:rPr>
        <w:t xml:space="preserve">  </w:t>
      </w:r>
    </w:p>
    <w:p w14:paraId="4B01CE47" w14:textId="77777777" w:rsidR="00805BBB" w:rsidRPr="003E21EB" w:rsidRDefault="00805BBB" w:rsidP="007E1424">
      <w:pPr>
        <w:autoSpaceDE w:val="0"/>
        <w:autoSpaceDN w:val="0"/>
        <w:adjustRightInd w:val="0"/>
        <w:spacing w:after="0" w:line="480" w:lineRule="auto"/>
        <w:jc w:val="both"/>
        <w:rPr>
          <w:rFonts w:ascii="Times New Roman" w:hAnsi="Times New Roman" w:cs="Times New Roman"/>
          <w:b/>
          <w:sz w:val="24"/>
        </w:rPr>
      </w:pPr>
    </w:p>
    <w:p w14:paraId="0F20C3D0" w14:textId="06BC156D" w:rsidR="005F699C" w:rsidRDefault="005F699C" w:rsidP="005F699C">
      <w:pPr>
        <w:spacing w:line="480" w:lineRule="auto"/>
        <w:jc w:val="both"/>
        <w:rPr>
          <w:ins w:id="156" w:author="Author"/>
          <w:rFonts w:ascii="Times New Roman" w:hAnsi="Times New Roman" w:cs="Times New Roman"/>
          <w:sz w:val="24"/>
        </w:rPr>
      </w:pPr>
      <w:r w:rsidRPr="003E21EB">
        <w:rPr>
          <w:rFonts w:ascii="Times New Roman" w:hAnsi="Times New Roman" w:cs="Times New Roman"/>
          <w:sz w:val="24"/>
        </w:rPr>
        <w:t xml:space="preserve">Not surprisingly, </w:t>
      </w:r>
      <w:commentRangeStart w:id="157"/>
      <w:r w:rsidRPr="003E21EB">
        <w:rPr>
          <w:rFonts w:ascii="Times New Roman" w:hAnsi="Times New Roman" w:cs="Times New Roman"/>
          <w:sz w:val="24"/>
        </w:rPr>
        <w:t xml:space="preserve">most of the queries </w:t>
      </w:r>
      <w:commentRangeEnd w:id="157"/>
      <w:r>
        <w:rPr>
          <w:rStyle w:val="CommentReference"/>
        </w:rPr>
        <w:commentReference w:id="157"/>
      </w:r>
      <w:ins w:id="158" w:author="Author">
        <w:r w:rsidR="00AB29FB">
          <w:rPr>
            <w:rFonts w:ascii="Times New Roman" w:hAnsi="Times New Roman" w:cs="Times New Roman"/>
            <w:sz w:val="24"/>
          </w:rPr>
          <w:t xml:space="preserve">reported in this trial during AV consenting </w:t>
        </w:r>
      </w:ins>
      <w:r w:rsidRPr="003E21EB">
        <w:rPr>
          <w:rFonts w:ascii="Times New Roman" w:hAnsi="Times New Roman" w:cs="Times New Roman"/>
          <w:sz w:val="24"/>
        </w:rPr>
        <w:t xml:space="preserve">were related to the </w:t>
      </w:r>
      <w:ins w:id="159" w:author="Author">
        <w:r>
          <w:rPr>
            <w:rFonts w:ascii="Times New Roman" w:hAnsi="Times New Roman" w:cs="Times New Roman"/>
            <w:sz w:val="24"/>
          </w:rPr>
          <w:t xml:space="preserve">apprehensions about the </w:t>
        </w:r>
      </w:ins>
      <w:r w:rsidRPr="003E21EB">
        <w:rPr>
          <w:rFonts w:ascii="Times New Roman" w:hAnsi="Times New Roman" w:cs="Times New Roman"/>
          <w:sz w:val="24"/>
        </w:rPr>
        <w:t xml:space="preserve">risks </w:t>
      </w:r>
      <w:ins w:id="160" w:author="Author">
        <w:r>
          <w:rPr>
            <w:rFonts w:ascii="Times New Roman" w:hAnsi="Times New Roman" w:cs="Times New Roman"/>
            <w:sz w:val="24"/>
          </w:rPr>
          <w:t xml:space="preserve">to the </w:t>
        </w:r>
        <w:r w:rsidR="006E2178">
          <w:rPr>
            <w:rFonts w:ascii="Times New Roman" w:hAnsi="Times New Roman" w:cs="Times New Roman"/>
            <w:sz w:val="24"/>
          </w:rPr>
          <w:t>subject</w:t>
        </w:r>
        <w:del w:id="161" w:author="Author">
          <w:r w:rsidDel="006E2178">
            <w:rPr>
              <w:rFonts w:ascii="Times New Roman" w:hAnsi="Times New Roman" w:cs="Times New Roman"/>
              <w:sz w:val="24"/>
            </w:rPr>
            <w:delText>baby</w:delText>
          </w:r>
        </w:del>
        <w:r>
          <w:rPr>
            <w:rFonts w:ascii="Times New Roman" w:hAnsi="Times New Roman" w:cs="Times New Roman"/>
            <w:sz w:val="24"/>
          </w:rPr>
          <w:t xml:space="preserve"> as a result of</w:t>
        </w:r>
        <w:del w:id="162" w:author="Author">
          <w:r w:rsidDel="00AA3C6D">
            <w:rPr>
              <w:rFonts w:ascii="Times New Roman" w:hAnsi="Times New Roman" w:cs="Times New Roman"/>
              <w:sz w:val="24"/>
            </w:rPr>
            <w:delText xml:space="preserve"> </w:delText>
          </w:r>
        </w:del>
      </w:ins>
      <w:del w:id="163" w:author="Author">
        <w:r w:rsidRPr="003E21EB" w:rsidDel="00AA3C6D">
          <w:rPr>
            <w:rFonts w:ascii="Times New Roman" w:hAnsi="Times New Roman" w:cs="Times New Roman"/>
            <w:sz w:val="24"/>
          </w:rPr>
          <w:delText>and side effects of</w:delText>
        </w:r>
      </w:del>
      <w:r w:rsidRPr="003E21EB">
        <w:rPr>
          <w:rFonts w:ascii="Times New Roman" w:hAnsi="Times New Roman" w:cs="Times New Roman"/>
          <w:sz w:val="24"/>
        </w:rPr>
        <w:t xml:space="preserve"> the vaccine. The minor side effects were already known to most of them, but the major risk i.e. intussusception </w:t>
      </w:r>
      <w:r>
        <w:rPr>
          <w:rFonts w:ascii="Times New Roman" w:hAnsi="Times New Roman" w:cs="Times New Roman"/>
          <w:sz w:val="24"/>
        </w:rPr>
        <w:t xml:space="preserve">in case of rotavirus vaccine in this study </w:t>
      </w:r>
      <w:r w:rsidRPr="003E21EB">
        <w:rPr>
          <w:rFonts w:ascii="Times New Roman" w:hAnsi="Times New Roman" w:cs="Times New Roman"/>
          <w:sz w:val="24"/>
        </w:rPr>
        <w:t xml:space="preserve">was a cause of concern for most parents. However, the authors felt that discussion with the anxious parents allayed most of their fears. </w:t>
      </w:r>
      <w:del w:id="164" w:author="Author">
        <w:r w:rsidRPr="003E21EB" w:rsidDel="001E4700">
          <w:rPr>
            <w:rFonts w:ascii="Times New Roman" w:hAnsi="Times New Roman" w:cs="Times New Roman"/>
            <w:sz w:val="24"/>
          </w:rPr>
          <w:delText xml:space="preserve">One must patiently listen to their queries and resolve them one by one. This will not only clarify their doubts and any misconception about the risks of vaccines, but also develop a </w:delText>
        </w:r>
        <w:commentRangeStart w:id="165"/>
        <w:r w:rsidRPr="003E21EB" w:rsidDel="001E4700">
          <w:rPr>
            <w:rFonts w:ascii="Times New Roman" w:hAnsi="Times New Roman" w:cs="Times New Roman"/>
            <w:sz w:val="24"/>
          </w:rPr>
          <w:delText xml:space="preserve">sense of confidence in the investigator. </w:delText>
        </w:r>
      </w:del>
      <w:r w:rsidRPr="003E21EB">
        <w:rPr>
          <w:rFonts w:ascii="Times New Roman" w:hAnsi="Times New Roman" w:cs="Times New Roman"/>
          <w:sz w:val="24"/>
        </w:rPr>
        <w:t>I</w:t>
      </w:r>
      <w:commentRangeEnd w:id="165"/>
      <w:r>
        <w:rPr>
          <w:rStyle w:val="CommentReference"/>
        </w:rPr>
        <w:commentReference w:id="165"/>
      </w:r>
      <w:r w:rsidRPr="003E21EB">
        <w:rPr>
          <w:rFonts w:ascii="Times New Roman" w:hAnsi="Times New Roman" w:cs="Times New Roman"/>
          <w:sz w:val="24"/>
        </w:rPr>
        <w:t xml:space="preserve">t </w:t>
      </w:r>
      <w:del w:id="166" w:author="Author">
        <w:r w:rsidRPr="003E21EB" w:rsidDel="006E2178">
          <w:rPr>
            <w:rFonts w:ascii="Times New Roman" w:hAnsi="Times New Roman" w:cs="Times New Roman"/>
            <w:sz w:val="24"/>
          </w:rPr>
          <w:delText xml:space="preserve">will </w:delText>
        </w:r>
      </w:del>
      <w:r w:rsidRPr="003E21EB">
        <w:rPr>
          <w:rFonts w:ascii="Times New Roman" w:hAnsi="Times New Roman" w:cs="Times New Roman"/>
          <w:sz w:val="24"/>
        </w:rPr>
        <w:t xml:space="preserve">also </w:t>
      </w:r>
      <w:ins w:id="167" w:author="Author">
        <w:r w:rsidR="006E2178">
          <w:rPr>
            <w:rFonts w:ascii="Times New Roman" w:hAnsi="Times New Roman" w:cs="Times New Roman"/>
            <w:sz w:val="24"/>
          </w:rPr>
          <w:t xml:space="preserve">helped </w:t>
        </w:r>
      </w:ins>
      <w:r w:rsidRPr="003E21EB">
        <w:rPr>
          <w:rFonts w:ascii="Times New Roman" w:hAnsi="Times New Roman" w:cs="Times New Roman"/>
          <w:sz w:val="24"/>
        </w:rPr>
        <w:t>build a healthy rapport between the parents and the investigator.</w:t>
      </w:r>
    </w:p>
    <w:p w14:paraId="7704AB52" w14:textId="5A643AD1" w:rsidR="005F699C" w:rsidRDefault="005F699C" w:rsidP="005F699C">
      <w:pPr>
        <w:spacing w:line="480" w:lineRule="auto"/>
        <w:jc w:val="both"/>
        <w:rPr>
          <w:ins w:id="168" w:author="Author"/>
          <w:rFonts w:ascii="Times New Roman" w:hAnsi="Times New Roman" w:cs="Times New Roman"/>
          <w:sz w:val="24"/>
        </w:rPr>
      </w:pPr>
      <w:ins w:id="169" w:author="Author">
        <w:r>
          <w:rPr>
            <w:rFonts w:ascii="Times New Roman" w:hAnsi="Times New Roman" w:cs="Times New Roman"/>
            <w:sz w:val="24"/>
          </w:rPr>
          <w:t>Parents were apprehensive about where to consult in case of any emergency.</w:t>
        </w:r>
        <w:del w:id="170" w:author="Author">
          <w:r w:rsidDel="00E63847">
            <w:rPr>
              <w:rFonts w:ascii="Times New Roman" w:hAnsi="Times New Roman" w:cs="Times New Roman"/>
              <w:sz w:val="24"/>
            </w:rPr>
            <w:delText xml:space="preserve"> which calls for a robust referral mechanism</w:delText>
          </w:r>
          <w:r w:rsidDel="00E055BE">
            <w:rPr>
              <w:rFonts w:ascii="Times New Roman" w:hAnsi="Times New Roman" w:cs="Times New Roman"/>
              <w:sz w:val="24"/>
            </w:rPr>
            <w:delText>.</w:delText>
          </w:r>
        </w:del>
        <w:r>
          <w:rPr>
            <w:rFonts w:ascii="Times New Roman" w:hAnsi="Times New Roman" w:cs="Times New Roman"/>
            <w:sz w:val="24"/>
          </w:rPr>
          <w:t xml:space="preserve"> The trial had </w:t>
        </w:r>
        <w:r w:rsidR="00283974">
          <w:rPr>
            <w:rFonts w:ascii="Times New Roman" w:hAnsi="Times New Roman" w:cs="Times New Roman"/>
            <w:sz w:val="24"/>
          </w:rPr>
          <w:t xml:space="preserve">clearly written standard operating procedure </w:t>
        </w:r>
        <w:del w:id="171" w:author="Author">
          <w:r w:rsidDel="00283974">
            <w:rPr>
              <w:rFonts w:ascii="Times New Roman" w:hAnsi="Times New Roman" w:cs="Times New Roman"/>
              <w:sz w:val="24"/>
            </w:rPr>
            <w:delText>an in-built mechanism of</w:delText>
          </w:r>
        </w:del>
        <w:r w:rsidR="00283974">
          <w:rPr>
            <w:rFonts w:ascii="Times New Roman" w:hAnsi="Times New Roman" w:cs="Times New Roman"/>
            <w:sz w:val="24"/>
          </w:rPr>
          <w:t>for</w:t>
        </w:r>
        <w:r>
          <w:rPr>
            <w:rFonts w:ascii="Times New Roman" w:hAnsi="Times New Roman" w:cs="Times New Roman"/>
            <w:sz w:val="24"/>
          </w:rPr>
          <w:t xml:space="preserve"> referral and management in case of any emergency in collaboration with the Department of </w:t>
        </w:r>
        <w:proofErr w:type="spellStart"/>
        <w:r>
          <w:rPr>
            <w:rFonts w:ascii="Times New Roman" w:hAnsi="Times New Roman" w:cs="Times New Roman"/>
            <w:sz w:val="24"/>
          </w:rPr>
          <w:t>Pediatrics</w:t>
        </w:r>
        <w:proofErr w:type="spellEnd"/>
        <w:r>
          <w:rPr>
            <w:rFonts w:ascii="Times New Roman" w:hAnsi="Times New Roman" w:cs="Times New Roman"/>
            <w:sz w:val="24"/>
          </w:rPr>
          <w:t xml:space="preserve"> and </w:t>
        </w:r>
        <w:proofErr w:type="spellStart"/>
        <w:r>
          <w:rPr>
            <w:rFonts w:ascii="Times New Roman" w:hAnsi="Times New Roman" w:cs="Times New Roman"/>
            <w:sz w:val="24"/>
          </w:rPr>
          <w:t>Radiodiagnosis</w:t>
        </w:r>
        <w:proofErr w:type="spellEnd"/>
        <w:r>
          <w:rPr>
            <w:rFonts w:ascii="Times New Roman" w:hAnsi="Times New Roman" w:cs="Times New Roman"/>
            <w:sz w:val="24"/>
          </w:rPr>
          <w:t xml:space="preserve"> at nearby tertiary care</w:t>
        </w:r>
        <w:r w:rsidR="00283974">
          <w:rPr>
            <w:rFonts w:ascii="Times New Roman" w:hAnsi="Times New Roman" w:cs="Times New Roman"/>
            <w:sz w:val="24"/>
          </w:rPr>
          <w:t xml:space="preserve"> health</w:t>
        </w:r>
        <w:r>
          <w:rPr>
            <w:rFonts w:ascii="Times New Roman" w:hAnsi="Times New Roman" w:cs="Times New Roman"/>
            <w:sz w:val="24"/>
          </w:rPr>
          <w:t xml:space="preserve"> facilities</w:t>
        </w:r>
        <w:r w:rsidR="00E055BE">
          <w:rPr>
            <w:rFonts w:ascii="Times New Roman" w:hAnsi="Times New Roman" w:cs="Times New Roman"/>
            <w:sz w:val="24"/>
          </w:rPr>
          <w:t>,</w:t>
        </w:r>
        <w:r>
          <w:rPr>
            <w:rFonts w:ascii="Times New Roman" w:hAnsi="Times New Roman" w:cs="Times New Roman"/>
            <w:sz w:val="24"/>
          </w:rPr>
          <w:t xml:space="preserve"> which </w:t>
        </w:r>
        <w:r w:rsidR="00E055BE">
          <w:rPr>
            <w:rFonts w:ascii="Times New Roman" w:hAnsi="Times New Roman" w:cs="Times New Roman"/>
            <w:sz w:val="24"/>
          </w:rPr>
          <w:t>we</w:t>
        </w:r>
        <w:del w:id="172" w:author="Author">
          <w:r w:rsidDel="00E055BE">
            <w:rPr>
              <w:rFonts w:ascii="Times New Roman" w:hAnsi="Times New Roman" w:cs="Times New Roman"/>
              <w:sz w:val="24"/>
            </w:rPr>
            <w:delText>a</w:delText>
          </w:r>
        </w:del>
        <w:r>
          <w:rPr>
            <w:rFonts w:ascii="Times New Roman" w:hAnsi="Times New Roman" w:cs="Times New Roman"/>
            <w:sz w:val="24"/>
          </w:rPr>
          <w:t>re</w:t>
        </w:r>
        <w:del w:id="173" w:author="Author">
          <w:r w:rsidDel="00493FE0">
            <w:rPr>
              <w:rFonts w:ascii="Times New Roman" w:hAnsi="Times New Roman" w:cs="Times New Roman"/>
              <w:sz w:val="24"/>
            </w:rPr>
            <w:delText>is</w:delText>
          </w:r>
        </w:del>
        <w:r>
          <w:rPr>
            <w:rFonts w:ascii="Times New Roman" w:hAnsi="Times New Roman" w:cs="Times New Roman"/>
            <w:sz w:val="24"/>
          </w:rPr>
          <w:t xml:space="preserve"> around 4-6 kilometres from the study area. </w:t>
        </w:r>
        <w:r w:rsidR="00283974">
          <w:rPr>
            <w:rFonts w:ascii="Times New Roman" w:hAnsi="Times New Roman" w:cs="Times New Roman"/>
            <w:sz w:val="24"/>
          </w:rPr>
          <w:t xml:space="preserve">This was told to each participant during AV consenting. </w:t>
        </w:r>
        <w:r>
          <w:rPr>
            <w:rFonts w:ascii="Times New Roman" w:hAnsi="Times New Roman" w:cs="Times New Roman"/>
            <w:sz w:val="24"/>
          </w:rPr>
          <w:t>The mobile number of the project field staff</w:t>
        </w:r>
        <w:del w:id="174" w:author="Author">
          <w:r w:rsidDel="00652DD0">
            <w:rPr>
              <w:rFonts w:ascii="Times New Roman" w:hAnsi="Times New Roman" w:cs="Times New Roman"/>
              <w:sz w:val="24"/>
            </w:rPr>
            <w:delText xml:space="preserve"> number</w:delText>
          </w:r>
        </w:del>
        <w:r>
          <w:rPr>
            <w:rFonts w:ascii="Times New Roman" w:hAnsi="Times New Roman" w:cs="Times New Roman"/>
            <w:sz w:val="24"/>
          </w:rPr>
          <w:t xml:space="preserve"> was shared with the participants who used to</w:t>
        </w:r>
        <w:del w:id="175" w:author="Author">
          <w:r w:rsidDel="00CC7628">
            <w:rPr>
              <w:rFonts w:ascii="Times New Roman" w:hAnsi="Times New Roman" w:cs="Times New Roman"/>
              <w:sz w:val="24"/>
            </w:rPr>
            <w:delText>will</w:delText>
          </w:r>
        </w:del>
        <w:r>
          <w:rPr>
            <w:rFonts w:ascii="Times New Roman" w:hAnsi="Times New Roman" w:cs="Times New Roman"/>
            <w:sz w:val="24"/>
          </w:rPr>
          <w:t xml:space="preserve"> facilitate the process. The parents also were given the option of </w:t>
        </w:r>
        <w:r>
          <w:rPr>
            <w:rFonts w:ascii="Times New Roman" w:hAnsi="Times New Roman" w:cs="Times New Roman"/>
            <w:sz w:val="24"/>
          </w:rPr>
          <w:lastRenderedPageBreak/>
          <w:t>consulting any private physician</w:t>
        </w:r>
        <w:r w:rsidR="000F1E3A">
          <w:rPr>
            <w:rFonts w:ascii="Times New Roman" w:hAnsi="Times New Roman" w:cs="Times New Roman"/>
            <w:sz w:val="24"/>
          </w:rPr>
          <w:t xml:space="preserve"> if needed</w:t>
        </w:r>
        <w:r>
          <w:rPr>
            <w:rFonts w:ascii="Times New Roman" w:hAnsi="Times New Roman" w:cs="Times New Roman"/>
            <w:sz w:val="24"/>
          </w:rPr>
          <w:t xml:space="preserve">. In the event of any private consultation, they were reimbursed if they incurred any expenditure. </w:t>
        </w:r>
      </w:ins>
    </w:p>
    <w:p w14:paraId="633EAA9E" w14:textId="77777777" w:rsidR="005F699C" w:rsidRDefault="005F699C" w:rsidP="005F699C">
      <w:pPr>
        <w:spacing w:line="480" w:lineRule="auto"/>
        <w:jc w:val="both"/>
        <w:rPr>
          <w:rFonts w:ascii="Times New Roman" w:hAnsi="Times New Roman" w:cs="Times New Roman"/>
          <w:sz w:val="24"/>
        </w:rPr>
      </w:pPr>
      <w:ins w:id="176" w:author="Author">
        <w:r>
          <w:rPr>
            <w:rFonts w:ascii="Times New Roman" w:hAnsi="Times New Roman" w:cs="Times New Roman"/>
            <w:sz w:val="24"/>
          </w:rPr>
          <w:t xml:space="preserve">Another fact that might have led to better participation rates is that the study investigators belong to a reputed medical institute in the region and have been providing medical care in the region since many years as part of a community outreach programme. They have also been involved in door-to-door primary health service delivery through a team of field workers. This might have facilitated the initial trust building. </w:t>
        </w:r>
      </w:ins>
    </w:p>
    <w:p w14:paraId="22A18F82" w14:textId="39F06BFA" w:rsidR="005F699C" w:rsidDel="00283974" w:rsidRDefault="005F699C">
      <w:pPr>
        <w:spacing w:line="480" w:lineRule="auto"/>
        <w:jc w:val="both"/>
        <w:rPr>
          <w:ins w:id="177" w:author="Author"/>
          <w:del w:id="178" w:author="Author"/>
          <w:rFonts w:ascii="Times New Roman" w:hAnsi="Times New Roman" w:cs="Times New Roman"/>
          <w:sz w:val="24"/>
        </w:rPr>
      </w:pPr>
      <w:ins w:id="179" w:author="Author">
        <w:r>
          <w:rPr>
            <w:rFonts w:ascii="Times New Roman" w:hAnsi="Times New Roman" w:cs="Times New Roman"/>
            <w:sz w:val="24"/>
          </w:rPr>
          <w:t xml:space="preserve">There were quite a few questions on the existing vaccination schedule of the infant and any change in it as a result of this vaccine. As the trial was being conducted adjacent to the Maternal and Child Health Centre, the infant was linked to the nearby immunization centre. The project staff ensured complete vaccination of the child as per the schedule and facilitated the process in every visit which also helped in building a personal rapport. After the administration of the trial vaccine, the subject was </w:t>
        </w:r>
        <w:del w:id="180" w:author="Author">
          <w:r w:rsidDel="004D61CD">
            <w:rPr>
              <w:rFonts w:ascii="Times New Roman" w:hAnsi="Times New Roman" w:cs="Times New Roman"/>
              <w:sz w:val="24"/>
            </w:rPr>
            <w:delText xml:space="preserve">also </w:delText>
          </w:r>
        </w:del>
        <w:r>
          <w:rPr>
            <w:rFonts w:ascii="Times New Roman" w:hAnsi="Times New Roman" w:cs="Times New Roman"/>
            <w:sz w:val="24"/>
          </w:rPr>
          <w:t xml:space="preserve">linked to the nearby vaccination centre for subsequent vaccinations which also assured the parents.    </w:t>
        </w:r>
        <w:del w:id="181" w:author="Author">
          <w:r w:rsidDel="005A2B04">
            <w:rPr>
              <w:rFonts w:ascii="Times New Roman" w:hAnsi="Times New Roman" w:cs="Times New Roman"/>
              <w:sz w:val="24"/>
            </w:rPr>
            <w:delText xml:space="preserve">  </w:delText>
          </w:r>
        </w:del>
      </w:ins>
    </w:p>
    <w:p w14:paraId="5108CBAE" w14:textId="7417BE78" w:rsidR="009F7FCD" w:rsidRPr="003E21EB" w:rsidRDefault="00EB6EB4" w:rsidP="00403AB6">
      <w:pPr>
        <w:spacing w:line="480" w:lineRule="auto"/>
        <w:jc w:val="both"/>
        <w:rPr>
          <w:rFonts w:ascii="Times New Roman" w:hAnsi="Times New Roman" w:cs="Times New Roman"/>
          <w:sz w:val="24"/>
        </w:rPr>
      </w:pPr>
      <w:del w:id="182" w:author="Author">
        <w:r w:rsidRPr="003E21EB" w:rsidDel="00283974">
          <w:rPr>
            <w:rFonts w:ascii="Times New Roman" w:hAnsi="Times New Roman" w:cs="Times New Roman"/>
            <w:sz w:val="24"/>
          </w:rPr>
          <w:delText>In the present study, n</w:delText>
        </w:r>
        <w:r w:rsidR="00574E53" w:rsidRPr="003E21EB" w:rsidDel="00283974">
          <w:rPr>
            <w:rFonts w:ascii="Times New Roman" w:hAnsi="Times New Roman" w:cs="Times New Roman"/>
            <w:sz w:val="24"/>
          </w:rPr>
          <w:delText xml:space="preserve">one of the participants </w:delText>
        </w:r>
        <w:r w:rsidRPr="003E21EB" w:rsidDel="00283974">
          <w:rPr>
            <w:rFonts w:ascii="Times New Roman" w:hAnsi="Times New Roman" w:cs="Times New Roman"/>
            <w:sz w:val="24"/>
          </w:rPr>
          <w:delText xml:space="preserve">who had given verbal consent for inclusion in the trial </w:delText>
        </w:r>
        <w:r w:rsidR="00574E53" w:rsidRPr="003E21EB" w:rsidDel="00283974">
          <w:rPr>
            <w:rFonts w:ascii="Times New Roman" w:hAnsi="Times New Roman" w:cs="Times New Roman"/>
            <w:sz w:val="24"/>
          </w:rPr>
          <w:delText>refused to undergo</w:delText>
        </w:r>
        <w:r w:rsidR="001844BC" w:rsidRPr="003E21EB" w:rsidDel="00283974">
          <w:rPr>
            <w:rFonts w:ascii="Times New Roman" w:hAnsi="Times New Roman" w:cs="Times New Roman"/>
            <w:sz w:val="24"/>
          </w:rPr>
          <w:delText xml:space="preserve"> audio-video consenting process although they</w:delText>
        </w:r>
        <w:r w:rsidR="00DE7588" w:rsidRPr="003E21EB" w:rsidDel="00283974">
          <w:rPr>
            <w:rFonts w:ascii="Times New Roman" w:hAnsi="Times New Roman" w:cs="Times New Roman"/>
            <w:sz w:val="24"/>
          </w:rPr>
          <w:delText xml:space="preserve"> </w:delText>
        </w:r>
        <w:r w:rsidR="00CA27F7" w:rsidRPr="003E21EB" w:rsidDel="00283974">
          <w:rPr>
            <w:rFonts w:ascii="Times New Roman" w:hAnsi="Times New Roman" w:cs="Times New Roman"/>
            <w:sz w:val="24"/>
          </w:rPr>
          <w:delText>belonged to different</w:delText>
        </w:r>
        <w:r w:rsidR="00453381" w:rsidRPr="003E21EB" w:rsidDel="00283974">
          <w:rPr>
            <w:rFonts w:ascii="Times New Roman" w:hAnsi="Times New Roman" w:cs="Times New Roman"/>
            <w:sz w:val="24"/>
          </w:rPr>
          <w:delText xml:space="preserve"> </w:delText>
        </w:r>
        <w:commentRangeStart w:id="183"/>
        <w:r w:rsidR="00453381" w:rsidRPr="003E21EB" w:rsidDel="00283974">
          <w:rPr>
            <w:rFonts w:ascii="Times New Roman" w:hAnsi="Times New Roman" w:cs="Times New Roman"/>
            <w:sz w:val="24"/>
          </w:rPr>
          <w:delText xml:space="preserve">cultural groups, </w:delText>
        </w:r>
        <w:r w:rsidR="00FF6A34" w:rsidRPr="003E21EB" w:rsidDel="00283974">
          <w:rPr>
            <w:rFonts w:ascii="Times New Roman" w:hAnsi="Times New Roman" w:cs="Times New Roman"/>
            <w:sz w:val="24"/>
          </w:rPr>
          <w:delText xml:space="preserve">gender, </w:delText>
        </w:r>
        <w:r w:rsidR="00CA27F7" w:rsidRPr="003E21EB" w:rsidDel="00283974">
          <w:rPr>
            <w:rFonts w:ascii="Times New Roman" w:hAnsi="Times New Roman" w:cs="Times New Roman"/>
            <w:sz w:val="24"/>
          </w:rPr>
          <w:delText xml:space="preserve">socio-economic status, </w:delText>
        </w:r>
        <w:r w:rsidR="00453381" w:rsidRPr="003E21EB" w:rsidDel="00283974">
          <w:rPr>
            <w:rFonts w:ascii="Times New Roman" w:hAnsi="Times New Roman" w:cs="Times New Roman"/>
            <w:sz w:val="24"/>
          </w:rPr>
          <w:delText>education levels and occupation</w:delText>
        </w:r>
        <w:commentRangeEnd w:id="183"/>
        <w:r w:rsidR="00806D7E" w:rsidDel="00283974">
          <w:rPr>
            <w:rStyle w:val="CommentReference"/>
          </w:rPr>
          <w:commentReference w:id="183"/>
        </w:r>
        <w:r w:rsidR="00453381" w:rsidRPr="003E21EB" w:rsidDel="00283974">
          <w:rPr>
            <w:rFonts w:ascii="Times New Roman" w:hAnsi="Times New Roman" w:cs="Times New Roman"/>
            <w:sz w:val="24"/>
          </w:rPr>
          <w:delText xml:space="preserve">. </w:delText>
        </w:r>
        <w:r w:rsidR="00944F15" w:rsidRPr="003E21EB" w:rsidDel="00283974">
          <w:rPr>
            <w:rFonts w:ascii="Times New Roman" w:hAnsi="Times New Roman" w:cs="Times New Roman"/>
            <w:sz w:val="24"/>
          </w:rPr>
          <w:delText>The</w:delText>
        </w:r>
        <w:r w:rsidR="00003D28" w:rsidRPr="003E21EB" w:rsidDel="00283974">
          <w:rPr>
            <w:rFonts w:ascii="Times New Roman" w:hAnsi="Times New Roman" w:cs="Times New Roman"/>
            <w:sz w:val="24"/>
          </w:rPr>
          <w:delText xml:space="preserve"> </w:delText>
        </w:r>
        <w:r w:rsidR="00944F15" w:rsidRPr="003E21EB" w:rsidDel="00283974">
          <w:rPr>
            <w:rFonts w:ascii="Times New Roman" w:hAnsi="Times New Roman" w:cs="Times New Roman"/>
            <w:sz w:val="24"/>
          </w:rPr>
          <w:delText xml:space="preserve">transparent </w:delText>
        </w:r>
        <w:r w:rsidR="00003D28" w:rsidRPr="003E21EB" w:rsidDel="00283974">
          <w:rPr>
            <w:rFonts w:ascii="Times New Roman" w:hAnsi="Times New Roman" w:cs="Times New Roman"/>
            <w:sz w:val="24"/>
          </w:rPr>
          <w:delText xml:space="preserve">process of AV consent </w:delText>
        </w:r>
        <w:r w:rsidR="00944F15" w:rsidRPr="003E21EB" w:rsidDel="00283974">
          <w:rPr>
            <w:rFonts w:ascii="Times New Roman" w:hAnsi="Times New Roman" w:cs="Times New Roman"/>
            <w:sz w:val="24"/>
          </w:rPr>
          <w:delText xml:space="preserve">and the fact </w:delText>
        </w:r>
        <w:r w:rsidR="0075356D" w:rsidDel="00283974">
          <w:rPr>
            <w:rFonts w:ascii="Times New Roman" w:hAnsi="Times New Roman" w:cs="Times New Roman"/>
            <w:sz w:val="24"/>
          </w:rPr>
          <w:delText xml:space="preserve">that </w:delText>
        </w:r>
        <w:r w:rsidR="00944F15" w:rsidRPr="003E21EB" w:rsidDel="00283974">
          <w:rPr>
            <w:rFonts w:ascii="Times New Roman" w:hAnsi="Times New Roman" w:cs="Times New Roman"/>
            <w:sz w:val="24"/>
          </w:rPr>
          <w:delText xml:space="preserve">it safeguards their interests </w:delText>
        </w:r>
        <w:r w:rsidR="00003D28" w:rsidRPr="003E21EB" w:rsidDel="00283974">
          <w:rPr>
            <w:rFonts w:ascii="Times New Roman" w:hAnsi="Times New Roman" w:cs="Times New Roman"/>
            <w:sz w:val="24"/>
          </w:rPr>
          <w:delText xml:space="preserve">seemed </w:delText>
        </w:r>
        <w:r w:rsidR="00944F15" w:rsidRPr="003E21EB" w:rsidDel="00283974">
          <w:rPr>
            <w:rFonts w:ascii="Times New Roman" w:hAnsi="Times New Roman" w:cs="Times New Roman"/>
            <w:sz w:val="24"/>
          </w:rPr>
          <w:delText>to convince the</w:delText>
        </w:r>
        <w:r w:rsidR="00003D28" w:rsidRPr="003E21EB" w:rsidDel="00283974">
          <w:rPr>
            <w:rFonts w:ascii="Times New Roman" w:hAnsi="Times New Roman" w:cs="Times New Roman"/>
            <w:sz w:val="24"/>
          </w:rPr>
          <w:delText xml:space="preserve"> subjects </w:delText>
        </w:r>
        <w:r w:rsidR="00944F15" w:rsidRPr="003E21EB" w:rsidDel="00283974">
          <w:rPr>
            <w:rFonts w:ascii="Times New Roman" w:hAnsi="Times New Roman" w:cs="Times New Roman"/>
            <w:sz w:val="24"/>
          </w:rPr>
          <w:delText xml:space="preserve">regarding fair </w:delText>
        </w:r>
        <w:r w:rsidR="00003D28" w:rsidRPr="003E21EB" w:rsidDel="00283974">
          <w:rPr>
            <w:rFonts w:ascii="Times New Roman" w:hAnsi="Times New Roman" w:cs="Times New Roman"/>
            <w:sz w:val="24"/>
          </w:rPr>
          <w:delText xml:space="preserve">conduct of the trial. AV consent process takes a considerable amount of time, but it is a one-time activity and deserves the time it warrants. </w:delText>
        </w:r>
        <w:r w:rsidR="005C23C3" w:rsidRPr="003E21EB" w:rsidDel="00283974">
          <w:rPr>
            <w:rFonts w:ascii="Times New Roman" w:hAnsi="Times New Roman" w:cs="Times New Roman"/>
            <w:sz w:val="24"/>
          </w:rPr>
          <w:delText>A</w:delText>
        </w:r>
        <w:r w:rsidR="007D542B" w:rsidRPr="003E21EB" w:rsidDel="00283974">
          <w:rPr>
            <w:rFonts w:ascii="Times New Roman" w:hAnsi="Times New Roman" w:cs="Times New Roman"/>
            <w:sz w:val="24"/>
          </w:rPr>
          <w:delText xml:space="preserve">udio-visual intervention enhanced the quality of the information conveyed to participants </w:delText>
        </w:r>
        <w:r w:rsidR="00220929" w:rsidRPr="003E21EB" w:rsidDel="00283974">
          <w:rPr>
            <w:rFonts w:ascii="Times New Roman" w:hAnsi="Times New Roman" w:cs="Times New Roman"/>
            <w:sz w:val="24"/>
          </w:rPr>
          <w:delText xml:space="preserve">as reported in </w:delText>
        </w:r>
        <w:r w:rsidR="007D542B" w:rsidRPr="003E21EB" w:rsidDel="00283974">
          <w:rPr>
            <w:rFonts w:ascii="Times New Roman" w:hAnsi="Times New Roman" w:cs="Times New Roman"/>
            <w:sz w:val="24"/>
          </w:rPr>
          <w:delText>a</w:delText>
        </w:r>
        <w:r w:rsidR="005C23C3" w:rsidRPr="003E21EB" w:rsidDel="00283974">
          <w:rPr>
            <w:rFonts w:ascii="Times New Roman" w:hAnsi="Times New Roman" w:cs="Times New Roman"/>
            <w:sz w:val="24"/>
          </w:rPr>
          <w:delText xml:space="preserve"> systematic review although the evidence is not strong</w:delText>
        </w:r>
        <w:r w:rsidR="00B8086C" w:rsidRPr="003E21EB" w:rsidDel="00283974">
          <w:rPr>
            <w:rFonts w:ascii="Times New Roman" w:hAnsi="Times New Roman" w:cs="Times New Roman"/>
            <w:sz w:val="24"/>
          </w:rPr>
          <w:delText xml:space="preserve"> (11</w:delText>
        </w:r>
        <w:r w:rsidR="00CC4C45" w:rsidRPr="003E21EB" w:rsidDel="00283974">
          <w:rPr>
            <w:rFonts w:ascii="Times New Roman" w:hAnsi="Times New Roman" w:cs="Times New Roman"/>
            <w:sz w:val="24"/>
          </w:rPr>
          <w:delText>)</w:delText>
        </w:r>
        <w:r w:rsidR="00220929" w:rsidRPr="003E21EB" w:rsidDel="00283974">
          <w:rPr>
            <w:rFonts w:ascii="Times New Roman" w:hAnsi="Times New Roman" w:cs="Times New Roman"/>
            <w:sz w:val="24"/>
          </w:rPr>
          <w:delText>.</w:delText>
        </w:r>
        <w:r w:rsidR="00DE7588" w:rsidRPr="003E21EB" w:rsidDel="00283974">
          <w:rPr>
            <w:rFonts w:ascii="Times New Roman" w:hAnsi="Times New Roman" w:cs="Times New Roman"/>
            <w:sz w:val="24"/>
          </w:rPr>
          <w:delText xml:space="preserve"> </w:delText>
        </w:r>
      </w:del>
      <w:ins w:id="184" w:author="Author">
        <w:del w:id="185" w:author="Author">
          <w:r w:rsidR="007A683A" w:rsidDel="00283974">
            <w:rPr>
              <w:rFonts w:ascii="Times New Roman" w:hAnsi="Times New Roman" w:cs="Times New Roman"/>
              <w:sz w:val="24"/>
            </w:rPr>
            <w:delText>It also</w:delText>
          </w:r>
          <w:r w:rsidR="007A683A" w:rsidRPr="007A683A" w:rsidDel="00283974">
            <w:rPr>
              <w:rFonts w:ascii="Times New Roman" w:hAnsi="Times New Roman" w:cs="Times New Roman"/>
              <w:sz w:val="24"/>
              <w:lang w:val="en-IN"/>
            </w:rPr>
            <w:delText xml:space="preserve"> improve</w:delText>
          </w:r>
          <w:r w:rsidR="007A683A" w:rsidDel="00283974">
            <w:rPr>
              <w:rFonts w:ascii="Times New Roman" w:hAnsi="Times New Roman" w:cs="Times New Roman"/>
              <w:sz w:val="24"/>
              <w:lang w:val="en-IN"/>
            </w:rPr>
            <w:delText>s</w:delText>
          </w:r>
          <w:r w:rsidR="007A683A" w:rsidRPr="007A683A" w:rsidDel="00283974">
            <w:rPr>
              <w:rFonts w:ascii="Times New Roman" w:hAnsi="Times New Roman" w:cs="Times New Roman"/>
              <w:sz w:val="24"/>
              <w:lang w:val="en-IN"/>
            </w:rPr>
            <w:delText xml:space="preserve"> participant satisfaction with the consent information provided.</w:delText>
          </w:r>
          <w:r w:rsidR="00F94799" w:rsidDel="00283974">
            <w:rPr>
              <w:rFonts w:ascii="Times New Roman" w:hAnsi="Times New Roman" w:cs="Times New Roman"/>
              <w:sz w:val="24"/>
              <w:lang w:val="en-IN"/>
            </w:rPr>
            <w:delText xml:space="preserve"> (12)</w:delText>
          </w:r>
        </w:del>
      </w:ins>
    </w:p>
    <w:p w14:paraId="597AA6F4" w14:textId="77777777" w:rsidR="00A7416F" w:rsidRPr="003E21EB" w:rsidRDefault="00A7416F" w:rsidP="007E1424">
      <w:pPr>
        <w:autoSpaceDE w:val="0"/>
        <w:autoSpaceDN w:val="0"/>
        <w:adjustRightInd w:val="0"/>
        <w:spacing w:after="0" w:line="480" w:lineRule="auto"/>
        <w:jc w:val="both"/>
        <w:rPr>
          <w:rFonts w:ascii="Times New Roman" w:hAnsi="Times New Roman" w:cs="Times New Roman"/>
          <w:sz w:val="24"/>
        </w:rPr>
      </w:pPr>
    </w:p>
    <w:p w14:paraId="5CE322DF" w14:textId="77777777" w:rsidR="005F699C" w:rsidRDefault="005F699C" w:rsidP="005F699C">
      <w:pPr>
        <w:autoSpaceDE w:val="0"/>
        <w:autoSpaceDN w:val="0"/>
        <w:adjustRightInd w:val="0"/>
        <w:spacing w:after="0" w:line="480" w:lineRule="auto"/>
        <w:jc w:val="both"/>
        <w:rPr>
          <w:rFonts w:ascii="Times New Roman" w:hAnsi="Times New Roman" w:cs="Times New Roman"/>
          <w:sz w:val="24"/>
        </w:rPr>
      </w:pPr>
      <w:r w:rsidRPr="003E21EB">
        <w:rPr>
          <w:rFonts w:ascii="Times New Roman" w:hAnsi="Times New Roman" w:cs="Times New Roman"/>
          <w:sz w:val="24"/>
        </w:rPr>
        <w:t>Challenges of AV recording of informed consent process in clinical trials include the need for a dedicated room for recording</w:t>
      </w:r>
      <w:r>
        <w:rPr>
          <w:rFonts w:ascii="Times New Roman" w:hAnsi="Times New Roman" w:cs="Times New Roman"/>
          <w:sz w:val="24"/>
        </w:rPr>
        <w:t xml:space="preserve"> and equipment</w:t>
      </w:r>
      <w:r w:rsidRPr="003E21EB">
        <w:rPr>
          <w:rFonts w:ascii="Times New Roman" w:hAnsi="Times New Roman" w:cs="Times New Roman"/>
          <w:sz w:val="24"/>
        </w:rPr>
        <w:t xml:space="preserve"> which has significant cost implications, training of personnel, time consuming process, reluctance of participants to undergo recording and issues of data storage and safety. In this age of technology where almost everyone has a gadget with a video recording facility and sharing videos and photos has become so routine in our daily lives, reluctance to undergo video recording is a myth now. However, in India, due to the cultural </w:t>
      </w:r>
      <w:r w:rsidRPr="003E21EB">
        <w:rPr>
          <w:rFonts w:ascii="Times New Roman" w:hAnsi="Times New Roman" w:cs="Times New Roman"/>
          <w:sz w:val="24"/>
        </w:rPr>
        <w:lastRenderedPageBreak/>
        <w:t xml:space="preserve">barriers females especially in rural India are not comfortable being videotaped and that too in front of a male investigator. </w:t>
      </w:r>
    </w:p>
    <w:p w14:paraId="78D0FD18" w14:textId="77777777" w:rsidR="00060B50" w:rsidRDefault="00060B50" w:rsidP="005F699C">
      <w:pPr>
        <w:autoSpaceDE w:val="0"/>
        <w:autoSpaceDN w:val="0"/>
        <w:adjustRightInd w:val="0"/>
        <w:spacing w:after="0" w:line="480" w:lineRule="auto"/>
        <w:jc w:val="both"/>
        <w:rPr>
          <w:ins w:id="186" w:author="Author"/>
          <w:rFonts w:ascii="Times New Roman" w:hAnsi="Times New Roman" w:cs="Times New Roman"/>
          <w:b/>
          <w:sz w:val="24"/>
        </w:rPr>
      </w:pPr>
    </w:p>
    <w:p w14:paraId="7C2A1B83" w14:textId="10BDBCC0" w:rsidR="00041EFA" w:rsidRPr="005F699C" w:rsidRDefault="00041EFA" w:rsidP="005F699C">
      <w:pPr>
        <w:autoSpaceDE w:val="0"/>
        <w:autoSpaceDN w:val="0"/>
        <w:adjustRightInd w:val="0"/>
        <w:spacing w:after="0" w:line="480" w:lineRule="auto"/>
        <w:jc w:val="both"/>
        <w:rPr>
          <w:rFonts w:ascii="Times New Roman" w:hAnsi="Times New Roman" w:cs="Times New Roman"/>
          <w:sz w:val="24"/>
        </w:rPr>
      </w:pPr>
      <w:del w:id="187" w:author="Author">
        <w:r w:rsidRPr="003E21EB" w:rsidDel="00A77D73">
          <w:rPr>
            <w:rFonts w:ascii="Times New Roman" w:hAnsi="Times New Roman" w:cs="Times New Roman"/>
            <w:b/>
            <w:sz w:val="24"/>
          </w:rPr>
          <w:delText>Way forward</w:delText>
        </w:r>
      </w:del>
      <w:ins w:id="188" w:author="Author">
        <w:r w:rsidR="00A77D73">
          <w:rPr>
            <w:rFonts w:ascii="Times New Roman" w:hAnsi="Times New Roman" w:cs="Times New Roman"/>
            <w:b/>
            <w:sz w:val="24"/>
          </w:rPr>
          <w:t>Conclusions</w:t>
        </w:r>
      </w:ins>
    </w:p>
    <w:p w14:paraId="4CF3037A" w14:textId="49A827C7" w:rsidR="009D5A04" w:rsidRPr="003E21EB" w:rsidRDefault="00A01F70" w:rsidP="007E1424">
      <w:pPr>
        <w:spacing w:line="480" w:lineRule="auto"/>
        <w:jc w:val="both"/>
        <w:rPr>
          <w:rFonts w:ascii="Times New Roman" w:hAnsi="Times New Roman" w:cs="Times New Roman"/>
          <w:sz w:val="24"/>
        </w:rPr>
      </w:pPr>
      <w:ins w:id="189" w:author="Author">
        <w:r>
          <w:rPr>
            <w:rFonts w:ascii="Times New Roman" w:hAnsi="Times New Roman" w:cs="Times New Roman"/>
            <w:sz w:val="24"/>
          </w:rPr>
          <w:t xml:space="preserve">The study showed high participation rates in a vaccine trial with AV consenting process. </w:t>
        </w:r>
        <w:r w:rsidR="00A538A5">
          <w:rPr>
            <w:rFonts w:ascii="Times New Roman" w:hAnsi="Times New Roman" w:cs="Times New Roman"/>
            <w:sz w:val="24"/>
          </w:rPr>
          <w:t>The descriptive and rigorous process of audio video consenting helped in building trust of the participants on the investigators, allayed their fear and apprehensions, which might have increased the participation</w:t>
        </w:r>
        <w:r w:rsidR="000E2AF6">
          <w:rPr>
            <w:rFonts w:ascii="Times New Roman" w:hAnsi="Times New Roman" w:cs="Times New Roman"/>
            <w:sz w:val="24"/>
          </w:rPr>
          <w:t xml:space="preserve"> in this study</w:t>
        </w:r>
        <w:r w:rsidR="00A538A5">
          <w:rPr>
            <w:rFonts w:ascii="Times New Roman" w:hAnsi="Times New Roman" w:cs="Times New Roman"/>
            <w:sz w:val="24"/>
          </w:rPr>
          <w:t xml:space="preserve">. However, it is suggested to </w:t>
        </w:r>
      </w:ins>
      <w:del w:id="190" w:author="Author">
        <w:r w:rsidR="009D5A04" w:rsidRPr="003E21EB" w:rsidDel="00A538A5">
          <w:rPr>
            <w:rFonts w:ascii="Times New Roman" w:hAnsi="Times New Roman" w:cs="Times New Roman"/>
            <w:sz w:val="24"/>
          </w:rPr>
          <w:delText>More clear</w:delText>
        </w:r>
      </w:del>
      <w:ins w:id="191" w:author="Author">
        <w:r w:rsidR="00A538A5">
          <w:rPr>
            <w:rFonts w:ascii="Times New Roman" w:hAnsi="Times New Roman" w:cs="Times New Roman"/>
            <w:sz w:val="24"/>
          </w:rPr>
          <w:t>formulate more clear</w:t>
        </w:r>
      </w:ins>
      <w:r w:rsidR="009D5A04" w:rsidRPr="003E21EB">
        <w:rPr>
          <w:rFonts w:ascii="Times New Roman" w:hAnsi="Times New Roman" w:cs="Times New Roman"/>
          <w:sz w:val="24"/>
        </w:rPr>
        <w:t xml:space="preserve"> guidelines</w:t>
      </w:r>
      <w:ins w:id="192" w:author="Author">
        <w:r w:rsidR="000E2AF6">
          <w:rPr>
            <w:rFonts w:ascii="Times New Roman" w:hAnsi="Times New Roman" w:cs="Times New Roman"/>
            <w:sz w:val="24"/>
          </w:rPr>
          <w:t xml:space="preserve"> or standard operating procedure</w:t>
        </w:r>
      </w:ins>
      <w:r w:rsidR="009D5A04" w:rsidRPr="003E21EB">
        <w:rPr>
          <w:rFonts w:ascii="Times New Roman" w:hAnsi="Times New Roman" w:cs="Times New Roman"/>
          <w:sz w:val="24"/>
        </w:rPr>
        <w:t xml:space="preserve"> </w:t>
      </w:r>
      <w:del w:id="193" w:author="Author">
        <w:r w:rsidR="009D5A04" w:rsidRPr="003E21EB" w:rsidDel="00A538A5">
          <w:rPr>
            <w:rFonts w:ascii="Times New Roman" w:hAnsi="Times New Roman" w:cs="Times New Roman"/>
            <w:sz w:val="24"/>
          </w:rPr>
          <w:delText xml:space="preserve">need to be formulated </w:delText>
        </w:r>
      </w:del>
      <w:r w:rsidR="009D5A04" w:rsidRPr="003E21EB">
        <w:rPr>
          <w:rFonts w:ascii="Times New Roman" w:hAnsi="Times New Roman" w:cs="Times New Roman"/>
          <w:sz w:val="24"/>
        </w:rPr>
        <w:t xml:space="preserve">to </w:t>
      </w:r>
      <w:r w:rsidR="0049710A" w:rsidRPr="003E21EB">
        <w:rPr>
          <w:rFonts w:ascii="Times New Roman" w:hAnsi="Times New Roman" w:cs="Times New Roman"/>
          <w:sz w:val="24"/>
        </w:rPr>
        <w:t>standardise the process of AV consent</w:t>
      </w:r>
      <w:ins w:id="194" w:author="Author">
        <w:r w:rsidR="000E2AF6">
          <w:rPr>
            <w:rFonts w:ascii="Times New Roman" w:hAnsi="Times New Roman" w:cs="Times New Roman"/>
            <w:sz w:val="24"/>
          </w:rPr>
          <w:t xml:space="preserve">, like to have list of frequently asked questions with the answers, and also </w:t>
        </w:r>
        <w:r w:rsidR="00A538A5">
          <w:rPr>
            <w:rFonts w:ascii="Times New Roman" w:hAnsi="Times New Roman" w:cs="Times New Roman"/>
            <w:sz w:val="24"/>
          </w:rPr>
          <w:t>related to the</w:t>
        </w:r>
      </w:ins>
      <w:del w:id="195" w:author="Author">
        <w:r w:rsidR="0049710A" w:rsidRPr="003E21EB" w:rsidDel="00A538A5">
          <w:rPr>
            <w:rFonts w:ascii="Times New Roman" w:hAnsi="Times New Roman" w:cs="Times New Roman"/>
            <w:sz w:val="24"/>
          </w:rPr>
          <w:delText>.</w:delText>
        </w:r>
      </w:del>
      <w:r w:rsidR="0049710A" w:rsidRPr="003E21EB">
        <w:rPr>
          <w:rFonts w:ascii="Times New Roman" w:hAnsi="Times New Roman" w:cs="Times New Roman"/>
          <w:sz w:val="24"/>
        </w:rPr>
        <w:t xml:space="preserve"> </w:t>
      </w:r>
      <w:del w:id="196" w:author="Author">
        <w:r w:rsidR="00A0380C" w:rsidRPr="003E21EB" w:rsidDel="00A538A5">
          <w:rPr>
            <w:rFonts w:ascii="Times New Roman" w:hAnsi="Times New Roman" w:cs="Times New Roman"/>
            <w:sz w:val="24"/>
          </w:rPr>
          <w:delText xml:space="preserve">The </w:delText>
        </w:r>
      </w:del>
      <w:r w:rsidR="00A0380C" w:rsidRPr="003E21EB">
        <w:rPr>
          <w:rFonts w:ascii="Times New Roman" w:hAnsi="Times New Roman" w:cs="Times New Roman"/>
          <w:sz w:val="24"/>
        </w:rPr>
        <w:t>specification of the device to be used for recording</w:t>
      </w:r>
      <w:ins w:id="197" w:author="Author">
        <w:r w:rsidR="00A538A5">
          <w:rPr>
            <w:rFonts w:ascii="Times New Roman" w:hAnsi="Times New Roman" w:cs="Times New Roman"/>
            <w:sz w:val="24"/>
          </w:rPr>
          <w:t xml:space="preserve">. </w:t>
        </w:r>
      </w:ins>
      <w:del w:id="198" w:author="Author">
        <w:r w:rsidR="00A0380C" w:rsidRPr="003E21EB" w:rsidDel="00A538A5">
          <w:rPr>
            <w:rFonts w:ascii="Times New Roman" w:hAnsi="Times New Roman" w:cs="Times New Roman"/>
            <w:sz w:val="24"/>
          </w:rPr>
          <w:delText xml:space="preserve"> </w:delText>
        </w:r>
        <w:r w:rsidR="0049710A" w:rsidRPr="003E21EB" w:rsidDel="00A538A5">
          <w:rPr>
            <w:rFonts w:ascii="Times New Roman" w:hAnsi="Times New Roman" w:cs="Times New Roman"/>
            <w:sz w:val="24"/>
          </w:rPr>
          <w:delText xml:space="preserve">should be laid down </w:delText>
        </w:r>
        <w:r w:rsidR="00A0380C" w:rsidRPr="003E21EB" w:rsidDel="00A538A5">
          <w:rPr>
            <w:rFonts w:ascii="Times New Roman" w:hAnsi="Times New Roman" w:cs="Times New Roman"/>
            <w:sz w:val="24"/>
          </w:rPr>
          <w:delText>to ensure sufficient quality of audio and video</w:delText>
        </w:r>
        <w:r w:rsidR="0049710A" w:rsidRPr="003E21EB" w:rsidDel="00A538A5">
          <w:rPr>
            <w:rFonts w:ascii="Times New Roman" w:hAnsi="Times New Roman" w:cs="Times New Roman"/>
            <w:sz w:val="24"/>
          </w:rPr>
          <w:delText xml:space="preserve"> recording. </w:delText>
        </w:r>
      </w:del>
      <w:ins w:id="199" w:author="Author">
        <w:del w:id="200" w:author="Author">
          <w:r w:rsidR="00E5522F" w:rsidDel="000E2AF6">
            <w:rPr>
              <w:rFonts w:ascii="Times New Roman" w:hAnsi="Times New Roman" w:cs="Times New Roman"/>
              <w:sz w:val="24"/>
            </w:rPr>
            <w:delText xml:space="preserve">Every </w:delText>
          </w:r>
          <w:r w:rsidR="00E5522F" w:rsidDel="00A538A5">
            <w:rPr>
              <w:rFonts w:ascii="Times New Roman" w:hAnsi="Times New Roman" w:cs="Times New Roman"/>
              <w:sz w:val="24"/>
            </w:rPr>
            <w:delText>study</w:delText>
          </w:r>
          <w:r w:rsidR="00E5522F" w:rsidDel="000E2AF6">
            <w:rPr>
              <w:rFonts w:ascii="Times New Roman" w:hAnsi="Times New Roman" w:cs="Times New Roman"/>
              <w:sz w:val="24"/>
            </w:rPr>
            <w:delText xml:space="preserve"> should </w:delText>
          </w:r>
          <w:r w:rsidR="00E5522F" w:rsidDel="00A538A5">
            <w:rPr>
              <w:rFonts w:ascii="Times New Roman" w:hAnsi="Times New Roman" w:cs="Times New Roman"/>
              <w:sz w:val="24"/>
            </w:rPr>
            <w:delText>clearly lay down a plan for</w:delText>
          </w:r>
          <w:r w:rsidR="00E5522F" w:rsidDel="000E2AF6">
            <w:rPr>
              <w:rFonts w:ascii="Times New Roman" w:hAnsi="Times New Roman" w:cs="Times New Roman"/>
              <w:sz w:val="24"/>
            </w:rPr>
            <w:delText xml:space="preserve"> building </w:delText>
          </w:r>
          <w:r w:rsidR="00177029" w:rsidDel="000E2AF6">
            <w:rPr>
              <w:rFonts w:ascii="Times New Roman" w:hAnsi="Times New Roman" w:cs="Times New Roman"/>
              <w:sz w:val="24"/>
            </w:rPr>
            <w:delText xml:space="preserve">initial </w:delText>
          </w:r>
          <w:r w:rsidR="00E5522F" w:rsidDel="000E2AF6">
            <w:rPr>
              <w:rFonts w:ascii="Times New Roman" w:hAnsi="Times New Roman" w:cs="Times New Roman"/>
              <w:sz w:val="24"/>
            </w:rPr>
            <w:delText>rapport with th</w:delText>
          </w:r>
          <w:r w:rsidR="00E46C63" w:rsidDel="000E2AF6">
            <w:rPr>
              <w:rFonts w:ascii="Times New Roman" w:hAnsi="Times New Roman" w:cs="Times New Roman"/>
              <w:sz w:val="24"/>
            </w:rPr>
            <w:delText>e</w:delText>
          </w:r>
          <w:r w:rsidR="00177029" w:rsidDel="000E2AF6">
            <w:rPr>
              <w:rFonts w:ascii="Times New Roman" w:hAnsi="Times New Roman" w:cs="Times New Roman"/>
              <w:sz w:val="24"/>
            </w:rPr>
            <w:delText xml:space="preserve"> study subject and should take care of all the apprehensions</w:delText>
          </w:r>
          <w:r w:rsidR="00B45391" w:rsidDel="000E2AF6">
            <w:rPr>
              <w:rFonts w:ascii="Times New Roman" w:hAnsi="Times New Roman" w:cs="Times New Roman"/>
              <w:sz w:val="24"/>
            </w:rPr>
            <w:delText xml:space="preserve"> in order to increase participation rates</w:delText>
          </w:r>
          <w:r w:rsidR="00177029" w:rsidDel="000E2AF6">
            <w:rPr>
              <w:rFonts w:ascii="Times New Roman" w:hAnsi="Times New Roman" w:cs="Times New Roman"/>
              <w:sz w:val="24"/>
            </w:rPr>
            <w:delText xml:space="preserve">. </w:delText>
          </w:r>
          <w:r w:rsidR="00E46C63" w:rsidDel="000E2AF6">
            <w:rPr>
              <w:rFonts w:ascii="Times New Roman" w:hAnsi="Times New Roman" w:cs="Times New Roman"/>
              <w:sz w:val="24"/>
            </w:rPr>
            <w:delText xml:space="preserve"> </w:delText>
          </w:r>
          <w:r w:rsidR="00F46257" w:rsidDel="000E2AF6">
            <w:rPr>
              <w:rFonts w:ascii="Times New Roman" w:hAnsi="Times New Roman" w:cs="Times New Roman"/>
              <w:sz w:val="24"/>
            </w:rPr>
            <w:delText xml:space="preserve">F </w:delText>
          </w:r>
        </w:del>
      </w:ins>
      <w:commentRangeStart w:id="201"/>
      <w:del w:id="202" w:author="Author">
        <w:r w:rsidR="00A0380C" w:rsidRPr="003E21EB" w:rsidDel="000E2AF6">
          <w:rPr>
            <w:rFonts w:ascii="Times New Roman" w:hAnsi="Times New Roman" w:cs="Times New Roman"/>
            <w:sz w:val="24"/>
          </w:rPr>
          <w:delText xml:space="preserve">Clear </w:delText>
        </w:r>
        <w:r w:rsidR="0049710A" w:rsidRPr="003E21EB" w:rsidDel="000E2AF6">
          <w:rPr>
            <w:rFonts w:ascii="Times New Roman" w:hAnsi="Times New Roman" w:cs="Times New Roman"/>
            <w:sz w:val="24"/>
          </w:rPr>
          <w:delText xml:space="preserve">written </w:delText>
        </w:r>
        <w:r w:rsidR="00A0380C" w:rsidRPr="003E21EB" w:rsidDel="000E2AF6">
          <w:rPr>
            <w:rFonts w:ascii="Times New Roman" w:hAnsi="Times New Roman" w:cs="Times New Roman"/>
            <w:sz w:val="24"/>
          </w:rPr>
          <w:delText>protocols for archiving,</w:delText>
        </w:r>
        <w:r w:rsidR="0049710A" w:rsidRPr="003E21EB" w:rsidDel="000E2AF6">
          <w:rPr>
            <w:rFonts w:ascii="Times New Roman" w:hAnsi="Times New Roman" w:cs="Times New Roman"/>
            <w:sz w:val="24"/>
          </w:rPr>
          <w:delText xml:space="preserve"> </w:delText>
        </w:r>
        <w:r w:rsidR="00A0380C" w:rsidRPr="003E21EB" w:rsidDel="000E2AF6">
          <w:rPr>
            <w:rFonts w:ascii="Times New Roman" w:hAnsi="Times New Roman" w:cs="Times New Roman"/>
            <w:sz w:val="24"/>
          </w:rPr>
          <w:delText>backups</w:delText>
        </w:r>
        <w:r w:rsidR="0049710A" w:rsidRPr="003E21EB" w:rsidDel="000E2AF6">
          <w:rPr>
            <w:rFonts w:ascii="Times New Roman" w:hAnsi="Times New Roman" w:cs="Times New Roman"/>
            <w:sz w:val="24"/>
          </w:rPr>
          <w:delText xml:space="preserve"> and access</w:delText>
        </w:r>
        <w:r w:rsidR="00A0380C" w:rsidRPr="003E21EB" w:rsidDel="000E2AF6">
          <w:rPr>
            <w:rFonts w:ascii="Times New Roman" w:hAnsi="Times New Roman" w:cs="Times New Roman"/>
            <w:sz w:val="24"/>
          </w:rPr>
          <w:delText xml:space="preserve"> </w:delText>
        </w:r>
        <w:r w:rsidR="0049710A" w:rsidRPr="003E21EB" w:rsidDel="000E2AF6">
          <w:rPr>
            <w:rFonts w:ascii="Times New Roman" w:hAnsi="Times New Roman" w:cs="Times New Roman"/>
            <w:sz w:val="24"/>
          </w:rPr>
          <w:delText>to</w:delText>
        </w:r>
        <w:r w:rsidR="00A0380C" w:rsidRPr="003E21EB" w:rsidDel="000E2AF6">
          <w:rPr>
            <w:rFonts w:ascii="Times New Roman" w:hAnsi="Times New Roman" w:cs="Times New Roman"/>
            <w:sz w:val="24"/>
          </w:rPr>
          <w:delText xml:space="preserve"> AV recordings</w:delText>
        </w:r>
        <w:r w:rsidR="0049710A" w:rsidRPr="003E21EB" w:rsidDel="000E2AF6">
          <w:rPr>
            <w:rFonts w:ascii="Times New Roman" w:hAnsi="Times New Roman" w:cs="Times New Roman"/>
            <w:sz w:val="24"/>
          </w:rPr>
          <w:delText xml:space="preserve"> should be in place.</w:delText>
        </w:r>
        <w:r w:rsidR="0075356D" w:rsidDel="000E2AF6">
          <w:rPr>
            <w:rFonts w:ascii="Times New Roman" w:hAnsi="Times New Roman" w:cs="Times New Roman"/>
            <w:sz w:val="24"/>
          </w:rPr>
          <w:delText xml:space="preserve"> There are certain things, </w:delText>
        </w:r>
        <w:r w:rsidR="00056D26" w:rsidRPr="003E21EB" w:rsidDel="000E2AF6">
          <w:rPr>
            <w:rFonts w:ascii="Times New Roman" w:hAnsi="Times New Roman" w:cs="Times New Roman"/>
            <w:sz w:val="24"/>
          </w:rPr>
          <w:delText>which require more clarity. For example, if the participant refuses to be videotaped but still wishes to be enrolled in the study, then should he/she be enrolled or not? Additionally, it also does not mention how to conduct audio-video recording of the informed consent process in vulnerable participants such as those who are mentally challenged, patients with stigmatizing di</w:delText>
        </w:r>
        <w:r w:rsidR="00EE2A13" w:rsidRPr="003E21EB" w:rsidDel="000E2AF6">
          <w:rPr>
            <w:rFonts w:ascii="Times New Roman" w:hAnsi="Times New Roman" w:cs="Times New Roman"/>
            <w:sz w:val="24"/>
          </w:rPr>
          <w:delText xml:space="preserve">seases such as HIV infection </w:delText>
        </w:r>
        <w:commentRangeEnd w:id="201"/>
        <w:r w:rsidR="00162D47" w:rsidDel="000E2AF6">
          <w:rPr>
            <w:rStyle w:val="CommentReference"/>
          </w:rPr>
          <w:commentReference w:id="201"/>
        </w:r>
        <w:r w:rsidR="00EE2A13" w:rsidRPr="003E21EB" w:rsidDel="000E2AF6">
          <w:rPr>
            <w:rFonts w:ascii="Times New Roman" w:hAnsi="Times New Roman" w:cs="Times New Roman"/>
            <w:sz w:val="24"/>
          </w:rPr>
          <w:delText>(</w:delText>
        </w:r>
        <w:r w:rsidR="00B8086C" w:rsidRPr="003E21EB" w:rsidDel="000E2AF6">
          <w:rPr>
            <w:rFonts w:ascii="Times New Roman" w:hAnsi="Times New Roman" w:cs="Times New Roman"/>
            <w:sz w:val="24"/>
          </w:rPr>
          <w:delText>12</w:delText>
        </w:r>
        <w:r w:rsidR="00EE2A13" w:rsidRPr="003E21EB" w:rsidDel="000E2AF6">
          <w:rPr>
            <w:rFonts w:ascii="Times New Roman" w:hAnsi="Times New Roman" w:cs="Times New Roman"/>
            <w:sz w:val="24"/>
          </w:rPr>
          <w:delText>)</w:delText>
        </w:r>
        <w:r w:rsidR="00056D26" w:rsidRPr="003E21EB" w:rsidDel="000E2AF6">
          <w:rPr>
            <w:rFonts w:ascii="Times New Roman" w:hAnsi="Times New Roman" w:cs="Times New Roman"/>
            <w:sz w:val="24"/>
          </w:rPr>
          <w:delText>.</w:delText>
        </w:r>
      </w:del>
    </w:p>
    <w:p w14:paraId="25B4C898" w14:textId="77777777" w:rsidR="003875D5" w:rsidRPr="003E21EB" w:rsidRDefault="003875D5" w:rsidP="007E1424">
      <w:pPr>
        <w:spacing w:line="480" w:lineRule="auto"/>
        <w:jc w:val="both"/>
        <w:rPr>
          <w:rFonts w:ascii="Times New Roman" w:hAnsi="Times New Roman" w:cs="Times New Roman"/>
          <w:sz w:val="24"/>
        </w:rPr>
      </w:pPr>
    </w:p>
    <w:p w14:paraId="2380368D" w14:textId="77777777" w:rsidR="003875D5" w:rsidRPr="003E21EB" w:rsidRDefault="003875D5" w:rsidP="007E1424">
      <w:pPr>
        <w:spacing w:line="480" w:lineRule="auto"/>
        <w:jc w:val="both"/>
        <w:rPr>
          <w:rFonts w:ascii="Times New Roman" w:hAnsi="Times New Roman" w:cs="Times New Roman"/>
          <w:sz w:val="24"/>
        </w:rPr>
      </w:pPr>
    </w:p>
    <w:p w14:paraId="08B99611" w14:textId="77777777" w:rsidR="003875D5" w:rsidRPr="003E21EB" w:rsidRDefault="003875D5" w:rsidP="007E1424">
      <w:pPr>
        <w:spacing w:line="480" w:lineRule="auto"/>
        <w:jc w:val="both"/>
        <w:rPr>
          <w:rFonts w:ascii="Times New Roman" w:hAnsi="Times New Roman" w:cs="Times New Roman"/>
          <w:sz w:val="24"/>
        </w:rPr>
      </w:pPr>
    </w:p>
    <w:p w14:paraId="52BED1A8" w14:textId="77777777" w:rsidR="003875D5" w:rsidRPr="003E21EB" w:rsidRDefault="003875D5" w:rsidP="007E1424">
      <w:pPr>
        <w:spacing w:line="480" w:lineRule="auto"/>
        <w:jc w:val="both"/>
        <w:rPr>
          <w:rFonts w:ascii="Times New Roman" w:hAnsi="Times New Roman" w:cs="Times New Roman"/>
          <w:sz w:val="24"/>
        </w:rPr>
      </w:pPr>
    </w:p>
    <w:p w14:paraId="08F5A2F6" w14:textId="77777777" w:rsidR="007C57AD" w:rsidRDefault="007C57AD" w:rsidP="007E1424">
      <w:pPr>
        <w:spacing w:line="480" w:lineRule="auto"/>
        <w:jc w:val="both"/>
        <w:rPr>
          <w:rFonts w:ascii="Times New Roman" w:hAnsi="Times New Roman" w:cs="Times New Roman"/>
          <w:b/>
        </w:rPr>
        <w:sectPr w:rsidR="007C57AD" w:rsidSect="00DA79B5">
          <w:pgSz w:w="12240" w:h="15840"/>
          <w:pgMar w:top="1440" w:right="1440" w:bottom="1440" w:left="1440" w:header="720" w:footer="720" w:gutter="0"/>
          <w:lnNumType w:countBy="1" w:restart="continuous"/>
          <w:cols w:space="720"/>
          <w:noEndnote/>
          <w:docGrid w:linePitch="299"/>
        </w:sectPr>
      </w:pPr>
    </w:p>
    <w:p w14:paraId="399A6E0C" w14:textId="42C48A2C" w:rsidR="007C0B8C" w:rsidRDefault="007C0B8C" w:rsidP="007E1424">
      <w:pPr>
        <w:spacing w:line="480" w:lineRule="auto"/>
        <w:jc w:val="both"/>
        <w:rPr>
          <w:rFonts w:ascii="Times New Roman" w:hAnsi="Times New Roman" w:cs="Times New Roman"/>
          <w:b/>
        </w:rPr>
      </w:pPr>
      <w:r w:rsidRPr="007C0B8C">
        <w:rPr>
          <w:rFonts w:ascii="Times New Roman" w:hAnsi="Times New Roman" w:cs="Times New Roman"/>
          <w:b/>
        </w:rPr>
        <w:lastRenderedPageBreak/>
        <w:t>References</w:t>
      </w:r>
    </w:p>
    <w:p w14:paraId="44C1A9EB" w14:textId="4A338AB5" w:rsidR="00E649E7" w:rsidRPr="00E649E7" w:rsidRDefault="00E649E7" w:rsidP="007E1424">
      <w:pPr>
        <w:pStyle w:val="ListParagraph"/>
        <w:numPr>
          <w:ilvl w:val="0"/>
          <w:numId w:val="3"/>
        </w:numPr>
        <w:autoSpaceDE w:val="0"/>
        <w:autoSpaceDN w:val="0"/>
        <w:adjustRightInd w:val="0"/>
        <w:spacing w:line="480" w:lineRule="auto"/>
        <w:rPr>
          <w:rFonts w:ascii="Times New Roman" w:hAnsi="Times New Roman" w:cs="Times New Roman"/>
          <w:lang w:val="en-IN"/>
        </w:rPr>
      </w:pPr>
      <w:r w:rsidRPr="00E649E7">
        <w:rPr>
          <w:rFonts w:ascii="Times New Roman" w:hAnsi="Times New Roman" w:cs="Times New Roman"/>
          <w:lang w:val="en-IN"/>
        </w:rPr>
        <w:t xml:space="preserve">Kulkarni NG, </w:t>
      </w:r>
      <w:proofErr w:type="spellStart"/>
      <w:r w:rsidRPr="00E649E7">
        <w:rPr>
          <w:rFonts w:ascii="Times New Roman" w:hAnsi="Times New Roman" w:cs="Times New Roman"/>
          <w:lang w:val="en-IN"/>
        </w:rPr>
        <w:t>Dalal</w:t>
      </w:r>
      <w:proofErr w:type="spellEnd"/>
      <w:r w:rsidRPr="00E649E7">
        <w:rPr>
          <w:rFonts w:ascii="Times New Roman" w:hAnsi="Times New Roman" w:cs="Times New Roman"/>
          <w:lang w:val="en-IN"/>
        </w:rPr>
        <w:t xml:space="preserve"> JJ, Kulkarni TN. Audio-video recording of informed consent process: Boon or bane. </w:t>
      </w:r>
      <w:proofErr w:type="spellStart"/>
      <w:r w:rsidRPr="00E649E7">
        <w:rPr>
          <w:rFonts w:ascii="Times New Roman" w:hAnsi="Times New Roman" w:cs="Times New Roman"/>
          <w:lang w:val="en-IN"/>
        </w:rPr>
        <w:t>Perspect</w:t>
      </w:r>
      <w:proofErr w:type="spellEnd"/>
      <w:r w:rsidRPr="00E649E7">
        <w:rPr>
          <w:rFonts w:ascii="Times New Roman" w:hAnsi="Times New Roman" w:cs="Times New Roman"/>
          <w:lang w:val="en-IN"/>
        </w:rPr>
        <w:t xml:space="preserve"> </w:t>
      </w:r>
      <w:proofErr w:type="spellStart"/>
      <w:r w:rsidRPr="00E649E7">
        <w:rPr>
          <w:rFonts w:ascii="Times New Roman" w:hAnsi="Times New Roman" w:cs="Times New Roman"/>
          <w:lang w:val="en-IN"/>
        </w:rPr>
        <w:t>Clin</w:t>
      </w:r>
      <w:proofErr w:type="spellEnd"/>
      <w:r w:rsidRPr="00E649E7">
        <w:rPr>
          <w:rFonts w:ascii="Times New Roman" w:hAnsi="Times New Roman" w:cs="Times New Roman"/>
          <w:lang w:val="en-IN"/>
        </w:rPr>
        <w:t xml:space="preserve"> Res. 2014 Jan;5(1):6-10</w:t>
      </w:r>
    </w:p>
    <w:p w14:paraId="747CA111" w14:textId="2C5F8B06" w:rsidR="00246D63" w:rsidRDefault="00DE5C8C" w:rsidP="007E1424">
      <w:pPr>
        <w:pStyle w:val="ListParagraph"/>
        <w:numPr>
          <w:ilvl w:val="0"/>
          <w:numId w:val="3"/>
        </w:numPr>
        <w:autoSpaceDE w:val="0"/>
        <w:autoSpaceDN w:val="0"/>
        <w:adjustRightInd w:val="0"/>
        <w:spacing w:after="0" w:line="480" w:lineRule="auto"/>
        <w:rPr>
          <w:rFonts w:ascii="Times New Roman" w:hAnsi="Times New Roman" w:cs="Times New Roman"/>
        </w:rPr>
      </w:pPr>
      <w:r w:rsidRPr="00DE5C8C">
        <w:rPr>
          <w:rFonts w:ascii="Times New Roman" w:hAnsi="Times New Roman" w:cs="Times New Roman"/>
        </w:rPr>
        <w:t>Requirements and guideline</w:t>
      </w:r>
      <w:r>
        <w:rPr>
          <w:rFonts w:ascii="Times New Roman" w:hAnsi="Times New Roman" w:cs="Times New Roman"/>
        </w:rPr>
        <w:t>s for permission to import and/</w:t>
      </w:r>
      <w:r w:rsidRPr="00DE5C8C">
        <w:rPr>
          <w:rFonts w:ascii="Times New Roman" w:hAnsi="Times New Roman" w:cs="Times New Roman"/>
        </w:rPr>
        <w:t>or manufacture of new drugs for sale or to undertake clinical trials</w:t>
      </w:r>
      <w:r>
        <w:rPr>
          <w:rFonts w:ascii="Times New Roman" w:hAnsi="Times New Roman" w:cs="Times New Roman"/>
        </w:rPr>
        <w:t xml:space="preserve">. </w:t>
      </w:r>
      <w:r w:rsidR="00246D63">
        <w:rPr>
          <w:rFonts w:ascii="Times New Roman" w:hAnsi="Times New Roman" w:cs="Times New Roman"/>
        </w:rPr>
        <w:t xml:space="preserve">Schedule Y Drugs and Cosmetics Rules 1945. Available at: </w:t>
      </w:r>
      <w:hyperlink r:id="rId20" w:history="1">
        <w:r w:rsidR="00246D63" w:rsidRPr="00A36B9E">
          <w:rPr>
            <w:rStyle w:val="Hyperlink"/>
            <w:rFonts w:ascii="Times New Roman" w:hAnsi="Times New Roman" w:cs="Times New Roman"/>
          </w:rPr>
          <w:t>http://cdsco.nic.in/html/D&amp;C_Rules_Schedule_Y.pdf</w:t>
        </w:r>
      </w:hyperlink>
      <w:r w:rsidR="004832E0">
        <w:rPr>
          <w:rFonts w:ascii="Times New Roman" w:hAnsi="Times New Roman" w:cs="Times New Roman"/>
        </w:rPr>
        <w:t xml:space="preserve"> [</w:t>
      </w:r>
      <w:r w:rsidR="00246D63">
        <w:rPr>
          <w:rFonts w:ascii="Times New Roman" w:hAnsi="Times New Roman" w:cs="Times New Roman"/>
        </w:rPr>
        <w:t>Last accessed on 201</w:t>
      </w:r>
      <w:r>
        <w:rPr>
          <w:rFonts w:ascii="Times New Roman" w:hAnsi="Times New Roman" w:cs="Times New Roman"/>
        </w:rPr>
        <w:t>6</w:t>
      </w:r>
      <w:r w:rsidR="00246D63">
        <w:rPr>
          <w:rFonts w:ascii="Times New Roman" w:hAnsi="Times New Roman" w:cs="Times New Roman"/>
        </w:rPr>
        <w:t xml:space="preserve"> </w:t>
      </w:r>
      <w:r>
        <w:rPr>
          <w:rFonts w:ascii="Times New Roman" w:hAnsi="Times New Roman" w:cs="Times New Roman"/>
        </w:rPr>
        <w:t>Aug</w:t>
      </w:r>
      <w:r w:rsidR="00246D63">
        <w:rPr>
          <w:rFonts w:ascii="Times New Roman" w:hAnsi="Times New Roman" w:cs="Times New Roman"/>
        </w:rPr>
        <w:t xml:space="preserve"> </w:t>
      </w:r>
      <w:r>
        <w:rPr>
          <w:rFonts w:ascii="Times New Roman" w:hAnsi="Times New Roman" w:cs="Times New Roman"/>
        </w:rPr>
        <w:t>15</w:t>
      </w:r>
      <w:r w:rsidR="004832E0">
        <w:rPr>
          <w:rFonts w:ascii="Times New Roman" w:hAnsi="Times New Roman" w:cs="Times New Roman"/>
        </w:rPr>
        <w:t>]</w:t>
      </w:r>
    </w:p>
    <w:p w14:paraId="157A7234" w14:textId="7458A4D3" w:rsidR="00B36D31" w:rsidRPr="00B36D31" w:rsidRDefault="00B36D31" w:rsidP="007E1424">
      <w:pPr>
        <w:pStyle w:val="ListParagraph"/>
        <w:numPr>
          <w:ilvl w:val="0"/>
          <w:numId w:val="3"/>
        </w:numPr>
        <w:autoSpaceDE w:val="0"/>
        <w:autoSpaceDN w:val="0"/>
        <w:adjustRightInd w:val="0"/>
        <w:spacing w:line="480" w:lineRule="auto"/>
        <w:rPr>
          <w:rFonts w:ascii="Times New Roman" w:hAnsi="Times New Roman" w:cs="Times New Roman"/>
          <w:lang w:val="en-IN"/>
        </w:rPr>
      </w:pPr>
      <w:r w:rsidRPr="00B36D31">
        <w:rPr>
          <w:rFonts w:ascii="Times New Roman" w:hAnsi="Times New Roman" w:cs="Times New Roman"/>
          <w:lang w:val="en-IN"/>
        </w:rPr>
        <w:t xml:space="preserve">Kumar NK. Informed consent: Past and present. </w:t>
      </w:r>
      <w:proofErr w:type="spellStart"/>
      <w:r w:rsidRPr="00B36D31">
        <w:rPr>
          <w:rFonts w:ascii="Times New Roman" w:hAnsi="Times New Roman" w:cs="Times New Roman"/>
          <w:lang w:val="en-IN"/>
        </w:rPr>
        <w:t>Perspect</w:t>
      </w:r>
      <w:proofErr w:type="spellEnd"/>
      <w:r w:rsidRPr="00B36D31">
        <w:rPr>
          <w:rFonts w:ascii="Times New Roman" w:hAnsi="Times New Roman" w:cs="Times New Roman"/>
          <w:lang w:val="en-IN"/>
        </w:rPr>
        <w:t xml:space="preserve"> </w:t>
      </w:r>
      <w:proofErr w:type="spellStart"/>
      <w:r w:rsidRPr="00B36D31">
        <w:rPr>
          <w:rFonts w:ascii="Times New Roman" w:hAnsi="Times New Roman" w:cs="Times New Roman"/>
          <w:lang w:val="en-IN"/>
        </w:rPr>
        <w:t>Clin</w:t>
      </w:r>
      <w:proofErr w:type="spellEnd"/>
      <w:r w:rsidRPr="00B36D31">
        <w:rPr>
          <w:rFonts w:ascii="Times New Roman" w:hAnsi="Times New Roman" w:cs="Times New Roman"/>
          <w:lang w:val="en-IN"/>
        </w:rPr>
        <w:t xml:space="preserve"> Res. 2013;</w:t>
      </w:r>
      <w:r>
        <w:rPr>
          <w:rFonts w:ascii="Times New Roman" w:hAnsi="Times New Roman" w:cs="Times New Roman"/>
          <w:lang w:val="en-IN"/>
        </w:rPr>
        <w:t xml:space="preserve"> </w:t>
      </w:r>
      <w:r w:rsidRPr="00B36D31">
        <w:rPr>
          <w:rFonts w:ascii="Times New Roman" w:hAnsi="Times New Roman" w:cs="Times New Roman"/>
          <w:lang w:val="en-IN"/>
        </w:rPr>
        <w:t>4(1):</w:t>
      </w:r>
      <w:r>
        <w:rPr>
          <w:rFonts w:ascii="Times New Roman" w:hAnsi="Times New Roman" w:cs="Times New Roman"/>
          <w:lang w:val="en-IN"/>
        </w:rPr>
        <w:t xml:space="preserve"> </w:t>
      </w:r>
      <w:r w:rsidRPr="00B36D31">
        <w:rPr>
          <w:rFonts w:ascii="Times New Roman" w:hAnsi="Times New Roman" w:cs="Times New Roman"/>
          <w:lang w:val="en-IN"/>
        </w:rPr>
        <w:t>21-5</w:t>
      </w:r>
    </w:p>
    <w:p w14:paraId="6C3BF9CA" w14:textId="77777777" w:rsidR="009951D1" w:rsidRDefault="009951D1" w:rsidP="007E1424">
      <w:pPr>
        <w:pStyle w:val="ListParagraph"/>
        <w:numPr>
          <w:ilvl w:val="0"/>
          <w:numId w:val="3"/>
        </w:numPr>
        <w:autoSpaceDE w:val="0"/>
        <w:autoSpaceDN w:val="0"/>
        <w:adjustRightInd w:val="0"/>
        <w:spacing w:after="0" w:line="480" w:lineRule="auto"/>
        <w:rPr>
          <w:rFonts w:ascii="Times New Roman" w:hAnsi="Times New Roman" w:cs="Times New Roman"/>
        </w:rPr>
      </w:pPr>
      <w:r w:rsidRPr="00246D63">
        <w:rPr>
          <w:rFonts w:ascii="Times New Roman" w:hAnsi="Times New Roman" w:cs="Times New Roman"/>
        </w:rPr>
        <w:t>New Delhi: Ministry of Health and Welfare, Notification, 7th June 2013 G.S.R 364 (E); The Gazette of India.</w:t>
      </w:r>
      <w:r w:rsidR="00246D63">
        <w:rPr>
          <w:rFonts w:ascii="Times New Roman" w:hAnsi="Times New Roman" w:cs="Times New Roman"/>
        </w:rPr>
        <w:t xml:space="preserve"> </w:t>
      </w:r>
      <w:r w:rsidRPr="00246D63">
        <w:rPr>
          <w:rFonts w:ascii="Times New Roman" w:hAnsi="Times New Roman" w:cs="Times New Roman"/>
        </w:rPr>
        <w:t xml:space="preserve">Available at: </w:t>
      </w:r>
      <w:hyperlink r:id="rId21" w:history="1">
        <w:r w:rsidRPr="00246D63">
          <w:rPr>
            <w:rStyle w:val="Hyperlink"/>
            <w:rFonts w:ascii="Times New Roman" w:hAnsi="Times New Roman" w:cs="Times New Roman"/>
          </w:rPr>
          <w:t>http://cdsco.nic.in/writereaddata/GSR%20364Ejune13.pdf</w:t>
        </w:r>
      </w:hyperlink>
      <w:r w:rsidR="004832E0">
        <w:t xml:space="preserve"> </w:t>
      </w:r>
      <w:r w:rsidR="004832E0" w:rsidRPr="00246D63">
        <w:rPr>
          <w:rFonts w:ascii="Times New Roman" w:hAnsi="Times New Roman" w:cs="Times New Roman"/>
        </w:rPr>
        <w:t>[Last accessed on</w:t>
      </w:r>
      <w:r w:rsidR="004832E0">
        <w:rPr>
          <w:rFonts w:ascii="Times New Roman" w:hAnsi="Times New Roman" w:cs="Times New Roman"/>
        </w:rPr>
        <w:t xml:space="preserve"> </w:t>
      </w:r>
      <w:r w:rsidR="004832E0" w:rsidRPr="00246D63">
        <w:rPr>
          <w:rFonts w:ascii="Times New Roman" w:hAnsi="Times New Roman" w:cs="Times New Roman"/>
        </w:rPr>
        <w:t>2015</w:t>
      </w:r>
      <w:r w:rsidR="004832E0">
        <w:rPr>
          <w:rFonts w:ascii="Times New Roman" w:hAnsi="Times New Roman" w:cs="Times New Roman"/>
        </w:rPr>
        <w:t xml:space="preserve"> </w:t>
      </w:r>
      <w:r w:rsidR="004832E0" w:rsidRPr="00246D63">
        <w:rPr>
          <w:rFonts w:ascii="Times New Roman" w:hAnsi="Times New Roman" w:cs="Times New Roman"/>
        </w:rPr>
        <w:t>May 03</w:t>
      </w:r>
      <w:r w:rsidR="004832E0">
        <w:rPr>
          <w:rFonts w:ascii="Times New Roman" w:hAnsi="Times New Roman" w:cs="Times New Roman"/>
        </w:rPr>
        <w:t>]</w:t>
      </w:r>
    </w:p>
    <w:p w14:paraId="10210ACF" w14:textId="77777777" w:rsidR="00E649E7" w:rsidRPr="00E649E7" w:rsidRDefault="00E649E7" w:rsidP="007E1424">
      <w:pPr>
        <w:pStyle w:val="ListParagraph"/>
        <w:numPr>
          <w:ilvl w:val="0"/>
          <w:numId w:val="3"/>
        </w:numPr>
        <w:spacing w:line="480" w:lineRule="auto"/>
        <w:jc w:val="both"/>
        <w:rPr>
          <w:rFonts w:ascii="Times New Roman" w:hAnsi="Times New Roman" w:cs="Times New Roman"/>
          <w:lang w:val="en-IN"/>
        </w:rPr>
      </w:pPr>
      <w:r w:rsidRPr="00E649E7">
        <w:rPr>
          <w:rFonts w:ascii="Times New Roman" w:hAnsi="Times New Roman" w:cs="Times New Roman"/>
          <w:lang w:val="en-IN"/>
        </w:rPr>
        <w:t>Bhatt A. India's next challenge: Rebooting recruitment. </w:t>
      </w:r>
      <w:proofErr w:type="spellStart"/>
      <w:r w:rsidRPr="00E649E7">
        <w:rPr>
          <w:rFonts w:ascii="Times New Roman" w:hAnsi="Times New Roman" w:cs="Times New Roman"/>
          <w:lang w:val="en-IN"/>
        </w:rPr>
        <w:t>Perspect</w:t>
      </w:r>
      <w:proofErr w:type="spellEnd"/>
      <w:r w:rsidRPr="00E649E7">
        <w:rPr>
          <w:rFonts w:ascii="Times New Roman" w:hAnsi="Times New Roman" w:cs="Times New Roman"/>
          <w:lang w:val="en-IN"/>
        </w:rPr>
        <w:t xml:space="preserve"> </w:t>
      </w:r>
      <w:proofErr w:type="spellStart"/>
      <w:r w:rsidRPr="00E649E7">
        <w:rPr>
          <w:rFonts w:ascii="Times New Roman" w:hAnsi="Times New Roman" w:cs="Times New Roman"/>
          <w:lang w:val="en-IN"/>
        </w:rPr>
        <w:t>Clin</w:t>
      </w:r>
      <w:proofErr w:type="spellEnd"/>
      <w:r w:rsidRPr="00E649E7">
        <w:rPr>
          <w:rFonts w:ascii="Times New Roman" w:hAnsi="Times New Roman" w:cs="Times New Roman"/>
          <w:lang w:val="en-IN"/>
        </w:rPr>
        <w:t xml:space="preserve"> Res. 2014;5:93–4.</w:t>
      </w:r>
    </w:p>
    <w:p w14:paraId="5EA86B4F" w14:textId="77777777" w:rsidR="00E649E7" w:rsidRPr="00E649E7" w:rsidRDefault="00E649E7" w:rsidP="007E1424">
      <w:pPr>
        <w:pStyle w:val="ListParagraph"/>
        <w:numPr>
          <w:ilvl w:val="0"/>
          <w:numId w:val="3"/>
        </w:numPr>
        <w:spacing w:line="480" w:lineRule="auto"/>
        <w:jc w:val="both"/>
        <w:rPr>
          <w:rFonts w:ascii="Times New Roman" w:hAnsi="Times New Roman" w:cs="Times New Roman"/>
          <w:lang w:val="en-IN"/>
        </w:rPr>
      </w:pPr>
      <w:proofErr w:type="spellStart"/>
      <w:r w:rsidRPr="00E649E7">
        <w:rPr>
          <w:rFonts w:ascii="Times New Roman" w:hAnsi="Times New Roman" w:cs="Times New Roman"/>
          <w:lang w:val="en-IN"/>
        </w:rPr>
        <w:t>Gitanjali</w:t>
      </w:r>
      <w:proofErr w:type="spellEnd"/>
      <w:r w:rsidRPr="00E649E7">
        <w:rPr>
          <w:rFonts w:ascii="Times New Roman" w:hAnsi="Times New Roman" w:cs="Times New Roman"/>
          <w:lang w:val="en-IN"/>
        </w:rPr>
        <w:t xml:space="preserve"> B, </w:t>
      </w:r>
      <w:proofErr w:type="spellStart"/>
      <w:r w:rsidRPr="00E649E7">
        <w:rPr>
          <w:rFonts w:ascii="Times New Roman" w:hAnsi="Times New Roman" w:cs="Times New Roman"/>
          <w:lang w:val="en-IN"/>
        </w:rPr>
        <w:t>Raveendran</w:t>
      </w:r>
      <w:proofErr w:type="spellEnd"/>
      <w:r w:rsidRPr="00E649E7">
        <w:rPr>
          <w:rFonts w:ascii="Times New Roman" w:hAnsi="Times New Roman" w:cs="Times New Roman"/>
          <w:lang w:val="en-IN"/>
        </w:rPr>
        <w:t xml:space="preserve"> R, Pandian DG, </w:t>
      </w:r>
      <w:proofErr w:type="spellStart"/>
      <w:r w:rsidRPr="00E649E7">
        <w:rPr>
          <w:rFonts w:ascii="Times New Roman" w:hAnsi="Times New Roman" w:cs="Times New Roman"/>
          <w:lang w:val="en-IN"/>
        </w:rPr>
        <w:t>Sujindra</w:t>
      </w:r>
      <w:proofErr w:type="spellEnd"/>
      <w:r w:rsidRPr="00E649E7">
        <w:rPr>
          <w:rFonts w:ascii="Times New Roman" w:hAnsi="Times New Roman" w:cs="Times New Roman"/>
          <w:lang w:val="en-IN"/>
        </w:rPr>
        <w:t xml:space="preserve"> S. Recruitment of subjects for clinical trials after informed consent: Does gender and educational status make a difference? J Postgrad Med. 2003;49:109–13. </w:t>
      </w:r>
    </w:p>
    <w:p w14:paraId="7E2993CE" w14:textId="77777777" w:rsidR="00E649E7" w:rsidRPr="00E649E7" w:rsidRDefault="00E649E7" w:rsidP="007E1424">
      <w:pPr>
        <w:pStyle w:val="ListParagraph"/>
        <w:numPr>
          <w:ilvl w:val="0"/>
          <w:numId w:val="3"/>
        </w:numPr>
        <w:spacing w:line="480" w:lineRule="auto"/>
        <w:jc w:val="both"/>
        <w:rPr>
          <w:rFonts w:ascii="Times New Roman" w:hAnsi="Times New Roman" w:cs="Times New Roman"/>
        </w:rPr>
      </w:pPr>
      <w:r w:rsidRPr="00E649E7">
        <w:rPr>
          <w:rFonts w:ascii="Times New Roman" w:hAnsi="Times New Roman" w:cs="Times New Roman"/>
        </w:rPr>
        <w:t xml:space="preserve">Chauhan RC, </w:t>
      </w:r>
      <w:proofErr w:type="spellStart"/>
      <w:r w:rsidRPr="00E649E7">
        <w:rPr>
          <w:rFonts w:ascii="Times New Roman" w:hAnsi="Times New Roman" w:cs="Times New Roman"/>
        </w:rPr>
        <w:t>Purty</w:t>
      </w:r>
      <w:proofErr w:type="spellEnd"/>
      <w:r w:rsidRPr="00E649E7">
        <w:rPr>
          <w:rFonts w:ascii="Times New Roman" w:hAnsi="Times New Roman" w:cs="Times New Roman"/>
        </w:rPr>
        <w:t xml:space="preserve"> AJ, Singh N. Consent for audio-video recording of informed consent process in rural South India. </w:t>
      </w:r>
      <w:r w:rsidRPr="00E649E7">
        <w:rPr>
          <w:rFonts w:ascii="Times New Roman" w:hAnsi="Times New Roman" w:cs="Times New Roman"/>
          <w:iCs/>
        </w:rPr>
        <w:t>Perspectives in Clinical Research</w:t>
      </w:r>
      <w:r w:rsidRPr="00E649E7">
        <w:rPr>
          <w:rFonts w:ascii="Times New Roman" w:hAnsi="Times New Roman" w:cs="Times New Roman"/>
        </w:rPr>
        <w:t xml:space="preserve"> 2015;6(3):159-162\</w:t>
      </w:r>
    </w:p>
    <w:p w14:paraId="6CBFAB71" w14:textId="633957FA" w:rsidR="00E649E7" w:rsidRDefault="00E649E7" w:rsidP="007E1424">
      <w:pPr>
        <w:pStyle w:val="ListParagraph"/>
        <w:numPr>
          <w:ilvl w:val="0"/>
          <w:numId w:val="3"/>
        </w:numPr>
        <w:spacing w:line="480" w:lineRule="auto"/>
        <w:jc w:val="both"/>
        <w:rPr>
          <w:rFonts w:ascii="Times New Roman" w:hAnsi="Times New Roman" w:cs="Times New Roman"/>
        </w:rPr>
      </w:pPr>
      <w:proofErr w:type="spellStart"/>
      <w:r w:rsidRPr="00E649E7">
        <w:rPr>
          <w:rFonts w:ascii="Times New Roman" w:hAnsi="Times New Roman" w:cs="Times New Roman"/>
        </w:rPr>
        <w:t>Devakumar</w:t>
      </w:r>
      <w:proofErr w:type="spellEnd"/>
      <w:r w:rsidRPr="00E649E7">
        <w:rPr>
          <w:rFonts w:ascii="Times New Roman" w:hAnsi="Times New Roman" w:cs="Times New Roman"/>
        </w:rPr>
        <w:t xml:space="preserve"> D, </w:t>
      </w:r>
      <w:proofErr w:type="spellStart"/>
      <w:r w:rsidRPr="00E649E7">
        <w:rPr>
          <w:rFonts w:ascii="Times New Roman" w:hAnsi="Times New Roman" w:cs="Times New Roman"/>
        </w:rPr>
        <w:t>Brotherton</w:t>
      </w:r>
      <w:proofErr w:type="spellEnd"/>
      <w:r w:rsidRPr="00E649E7">
        <w:rPr>
          <w:rFonts w:ascii="Times New Roman" w:hAnsi="Times New Roman" w:cs="Times New Roman"/>
        </w:rPr>
        <w:t xml:space="preserve"> H, </w:t>
      </w:r>
      <w:proofErr w:type="spellStart"/>
      <w:r w:rsidRPr="00E649E7">
        <w:rPr>
          <w:rFonts w:ascii="Times New Roman" w:hAnsi="Times New Roman" w:cs="Times New Roman"/>
        </w:rPr>
        <w:t>Halbert</w:t>
      </w:r>
      <w:proofErr w:type="spellEnd"/>
      <w:r w:rsidRPr="00E649E7">
        <w:rPr>
          <w:rFonts w:ascii="Times New Roman" w:hAnsi="Times New Roman" w:cs="Times New Roman"/>
        </w:rPr>
        <w:t xml:space="preserve"> J, Clarke A, </w:t>
      </w:r>
      <w:proofErr w:type="spellStart"/>
      <w:r w:rsidRPr="00E649E7">
        <w:rPr>
          <w:rFonts w:ascii="Times New Roman" w:hAnsi="Times New Roman" w:cs="Times New Roman"/>
        </w:rPr>
        <w:t>Prost</w:t>
      </w:r>
      <w:proofErr w:type="spellEnd"/>
      <w:r w:rsidRPr="00E649E7">
        <w:rPr>
          <w:rFonts w:ascii="Times New Roman" w:hAnsi="Times New Roman" w:cs="Times New Roman"/>
        </w:rPr>
        <w:t xml:space="preserve"> A, Hall J. Taking ethical photos of children for medical and research purposes in low-resource settings: An exploratory qualitative study. BMC Med Ethics. 2013;14:27</w:t>
      </w:r>
    </w:p>
    <w:p w14:paraId="6088E835" w14:textId="33F3D07C" w:rsidR="000E012B" w:rsidRPr="000E012B" w:rsidRDefault="000E012B">
      <w:pPr>
        <w:pStyle w:val="ListParagraph"/>
        <w:numPr>
          <w:ilvl w:val="0"/>
          <w:numId w:val="3"/>
        </w:numPr>
        <w:spacing w:after="0" w:line="360" w:lineRule="auto"/>
        <w:rPr>
          <w:ins w:id="203" w:author="Author"/>
          <w:rFonts w:ascii="Times New Roman" w:eastAsia="Times New Roman" w:hAnsi="Times New Roman" w:cs="Times New Roman"/>
          <w:sz w:val="24"/>
          <w:szCs w:val="24"/>
          <w:lang w:eastAsia="en-GB"/>
        </w:rPr>
        <w:pPrChange w:id="204" w:author="Author">
          <w:pPr>
            <w:pStyle w:val="ListParagraph"/>
            <w:numPr>
              <w:numId w:val="3"/>
            </w:numPr>
            <w:spacing w:after="0" w:line="240" w:lineRule="auto"/>
            <w:ind w:hanging="360"/>
          </w:pPr>
        </w:pPrChange>
      </w:pPr>
      <w:proofErr w:type="spellStart"/>
      <w:ins w:id="205" w:author="Author">
        <w:r w:rsidRPr="000E012B">
          <w:rPr>
            <w:rFonts w:ascii="Times" w:eastAsia="Times New Roman" w:hAnsi="Times" w:cs="Times New Roman"/>
            <w:color w:val="222222"/>
            <w:shd w:val="clear" w:color="auto" w:fill="FFFFFF"/>
            <w:lang w:eastAsia="en-GB"/>
          </w:rPr>
          <w:t>Saluja</w:t>
        </w:r>
        <w:proofErr w:type="spellEnd"/>
        <w:r w:rsidRPr="000E012B">
          <w:rPr>
            <w:rFonts w:ascii="Times" w:eastAsia="Times New Roman" w:hAnsi="Times" w:cs="Times New Roman"/>
            <w:color w:val="222222"/>
            <w:shd w:val="clear" w:color="auto" w:fill="FFFFFF"/>
            <w:lang w:eastAsia="en-GB"/>
          </w:rPr>
          <w:t xml:space="preserve"> T, </w:t>
        </w:r>
        <w:proofErr w:type="spellStart"/>
        <w:r w:rsidRPr="000E012B">
          <w:rPr>
            <w:rFonts w:ascii="Times" w:eastAsia="Times New Roman" w:hAnsi="Times" w:cs="Times New Roman"/>
            <w:color w:val="222222"/>
            <w:shd w:val="clear" w:color="auto" w:fill="FFFFFF"/>
            <w:lang w:eastAsia="en-GB"/>
          </w:rPr>
          <w:t>Palkar</w:t>
        </w:r>
        <w:proofErr w:type="spellEnd"/>
        <w:r w:rsidRPr="000E012B">
          <w:rPr>
            <w:rFonts w:ascii="Times" w:eastAsia="Times New Roman" w:hAnsi="Times" w:cs="Times New Roman"/>
            <w:color w:val="222222"/>
            <w:shd w:val="clear" w:color="auto" w:fill="FFFFFF"/>
            <w:lang w:eastAsia="en-GB"/>
          </w:rPr>
          <w:t xml:space="preserve"> S, </w:t>
        </w:r>
        <w:proofErr w:type="spellStart"/>
        <w:r w:rsidRPr="000E012B">
          <w:rPr>
            <w:rFonts w:ascii="Times" w:eastAsia="Times New Roman" w:hAnsi="Times" w:cs="Times New Roman"/>
            <w:color w:val="222222"/>
            <w:shd w:val="clear" w:color="auto" w:fill="FFFFFF"/>
            <w:lang w:eastAsia="en-GB"/>
          </w:rPr>
          <w:t>Misra</w:t>
        </w:r>
        <w:proofErr w:type="spellEnd"/>
        <w:r w:rsidRPr="000E012B">
          <w:rPr>
            <w:rFonts w:ascii="Times" w:eastAsia="Times New Roman" w:hAnsi="Times" w:cs="Times New Roman"/>
            <w:color w:val="222222"/>
            <w:shd w:val="clear" w:color="auto" w:fill="FFFFFF"/>
            <w:lang w:eastAsia="en-GB"/>
          </w:rPr>
          <w:t xml:space="preserve"> P, </w:t>
        </w:r>
        <w:r w:rsidRPr="000E012B">
          <w:rPr>
            <w:rFonts w:ascii="Times" w:eastAsia="Times New Roman" w:hAnsi="Times" w:cs="Times New Roman"/>
            <w:bCs/>
            <w:color w:val="222222"/>
            <w:shd w:val="clear" w:color="auto" w:fill="FFFFFF"/>
            <w:lang w:eastAsia="en-GB"/>
            <w:rPrChange w:id="206" w:author="Author">
              <w:rPr>
                <w:rFonts w:ascii="Times" w:eastAsia="Times New Roman" w:hAnsi="Times" w:cs="Times New Roman"/>
                <w:b/>
                <w:bCs/>
                <w:color w:val="222222"/>
                <w:shd w:val="clear" w:color="auto" w:fill="FFFFFF"/>
                <w:lang w:eastAsia="en-GB"/>
              </w:rPr>
            </w:rPrChange>
          </w:rPr>
          <w:t>Gupta M</w:t>
        </w:r>
        <w:r w:rsidRPr="000E012B">
          <w:rPr>
            <w:rFonts w:ascii="Times" w:eastAsia="Times New Roman" w:hAnsi="Times" w:cs="Times New Roman"/>
            <w:color w:val="222222"/>
            <w:shd w:val="clear" w:color="auto" w:fill="FFFFFF"/>
            <w:lang w:eastAsia="en-GB"/>
          </w:rPr>
          <w:t xml:space="preserve">, </w:t>
        </w:r>
        <w:proofErr w:type="spellStart"/>
        <w:proofErr w:type="gramStart"/>
        <w:r w:rsidRPr="000E012B">
          <w:rPr>
            <w:rFonts w:ascii="Times" w:eastAsia="Times New Roman" w:hAnsi="Times" w:cs="Times New Roman"/>
            <w:color w:val="222222"/>
            <w:shd w:val="clear" w:color="auto" w:fill="FFFFFF"/>
            <w:lang w:eastAsia="en-GB"/>
          </w:rPr>
          <w:t>Venugopal</w:t>
        </w:r>
        <w:proofErr w:type="spellEnd"/>
        <w:r w:rsidRPr="000E012B">
          <w:rPr>
            <w:rFonts w:ascii="Times" w:eastAsia="Times New Roman" w:hAnsi="Times" w:cs="Times New Roman"/>
            <w:color w:val="222222"/>
            <w:shd w:val="clear" w:color="auto" w:fill="FFFFFF"/>
            <w:lang w:eastAsia="en-GB"/>
          </w:rPr>
          <w:t>  P</w:t>
        </w:r>
        <w:proofErr w:type="gramEnd"/>
        <w:r w:rsidRPr="000E012B">
          <w:rPr>
            <w:rFonts w:ascii="Times" w:eastAsia="Times New Roman" w:hAnsi="Times" w:cs="Times New Roman"/>
            <w:color w:val="222222"/>
            <w:shd w:val="clear" w:color="auto" w:fill="FFFFFF"/>
            <w:lang w:eastAsia="en-GB"/>
          </w:rPr>
          <w:t xml:space="preserve">, </w:t>
        </w:r>
        <w:proofErr w:type="spellStart"/>
        <w:r w:rsidRPr="000E012B">
          <w:rPr>
            <w:rFonts w:ascii="Times" w:eastAsia="Times New Roman" w:hAnsi="Times" w:cs="Times New Roman"/>
            <w:color w:val="222222"/>
            <w:shd w:val="clear" w:color="auto" w:fill="FFFFFF"/>
            <w:lang w:eastAsia="en-GB"/>
          </w:rPr>
          <w:t>Sood</w:t>
        </w:r>
        <w:proofErr w:type="spellEnd"/>
        <w:r w:rsidRPr="000E012B">
          <w:rPr>
            <w:rFonts w:ascii="Times" w:eastAsia="Times New Roman" w:hAnsi="Times" w:cs="Times New Roman"/>
            <w:color w:val="222222"/>
            <w:shd w:val="clear" w:color="auto" w:fill="FFFFFF"/>
            <w:lang w:eastAsia="en-GB"/>
          </w:rPr>
          <w:t xml:space="preserve"> AK et al. Live attenuated tetravalent (G1-G4) bovine-human </w:t>
        </w:r>
        <w:proofErr w:type="spellStart"/>
        <w:r w:rsidRPr="000E012B">
          <w:rPr>
            <w:rFonts w:ascii="Times" w:eastAsia="Times New Roman" w:hAnsi="Times" w:cs="Times New Roman"/>
            <w:color w:val="222222"/>
            <w:shd w:val="clear" w:color="auto" w:fill="FFFFFF"/>
            <w:lang w:eastAsia="en-GB"/>
          </w:rPr>
          <w:t>reassortant</w:t>
        </w:r>
        <w:proofErr w:type="spellEnd"/>
        <w:r w:rsidRPr="000E012B">
          <w:rPr>
            <w:rFonts w:ascii="Times" w:eastAsia="Times New Roman" w:hAnsi="Times" w:cs="Times New Roman"/>
            <w:color w:val="222222"/>
            <w:shd w:val="clear" w:color="auto" w:fill="FFFFFF"/>
            <w:lang w:eastAsia="en-GB"/>
          </w:rPr>
          <w:t xml:space="preserve"> rotavirus vaccine (BRV-TV): Randomized, controlled phase III study in Indian infants. Vaccine. 2017;35(28):3575-3581. </w:t>
        </w:r>
        <w:proofErr w:type="spellStart"/>
        <w:r w:rsidRPr="000E012B">
          <w:rPr>
            <w:rFonts w:ascii="Times" w:eastAsia="Times New Roman" w:hAnsi="Times" w:cs="Times New Roman"/>
            <w:color w:val="222222"/>
            <w:shd w:val="clear" w:color="auto" w:fill="FFFFFF"/>
            <w:lang w:eastAsia="en-GB"/>
          </w:rPr>
          <w:t>doi</w:t>
        </w:r>
        <w:proofErr w:type="spellEnd"/>
        <w:r w:rsidRPr="000E012B">
          <w:rPr>
            <w:rFonts w:ascii="Times" w:eastAsia="Times New Roman" w:hAnsi="Times" w:cs="Times New Roman"/>
            <w:color w:val="222222"/>
            <w:shd w:val="clear" w:color="auto" w:fill="FFFFFF"/>
            <w:lang w:eastAsia="en-GB"/>
          </w:rPr>
          <w:t xml:space="preserve">: </w:t>
        </w:r>
        <w:proofErr w:type="gramStart"/>
        <w:r w:rsidRPr="000E012B">
          <w:rPr>
            <w:rFonts w:ascii="Times" w:eastAsia="Times New Roman" w:hAnsi="Times" w:cs="Times New Roman"/>
            <w:color w:val="222222"/>
            <w:shd w:val="clear" w:color="auto" w:fill="FFFFFF"/>
            <w:lang w:eastAsia="en-GB"/>
          </w:rPr>
          <w:t>10.1016/j.vaccine.2017.05.019</w:t>
        </w:r>
        <w:r>
          <w:rPr>
            <w:rFonts w:ascii="Arial" w:eastAsia="Times New Roman" w:hAnsi="Arial" w:cs="Arial"/>
            <w:color w:val="222222"/>
            <w:sz w:val="19"/>
            <w:szCs w:val="19"/>
            <w:shd w:val="clear" w:color="auto" w:fill="FFFFFF"/>
            <w:lang w:eastAsia="en-GB"/>
          </w:rPr>
          <w:t> .</w:t>
        </w:r>
        <w:proofErr w:type="gramEnd"/>
        <w:r>
          <w:rPr>
            <w:rFonts w:ascii="Arial" w:eastAsia="Times New Roman" w:hAnsi="Arial" w:cs="Arial"/>
            <w:color w:val="222222"/>
            <w:sz w:val="19"/>
            <w:szCs w:val="19"/>
            <w:shd w:val="clear" w:color="auto" w:fill="FFFFFF"/>
            <w:lang w:eastAsia="en-GB"/>
          </w:rPr>
          <w:t xml:space="preserve"> </w:t>
        </w:r>
        <w:r w:rsidRPr="000E012B">
          <w:rPr>
            <w:rFonts w:ascii="Arial" w:eastAsia="Times New Roman" w:hAnsi="Arial" w:cs="Arial"/>
            <w:color w:val="222222"/>
            <w:sz w:val="19"/>
            <w:szCs w:val="19"/>
            <w:shd w:val="clear" w:color="auto" w:fill="FFFFFF"/>
            <w:lang w:eastAsia="en-GB"/>
          </w:rPr>
          <w:t> </w:t>
        </w:r>
      </w:ins>
    </w:p>
    <w:p w14:paraId="172CE14B" w14:textId="160CBE28" w:rsidR="00DA172E" w:rsidRDefault="00B05ED0" w:rsidP="007E1424">
      <w:pPr>
        <w:pStyle w:val="ListParagraph"/>
        <w:numPr>
          <w:ilvl w:val="0"/>
          <w:numId w:val="3"/>
        </w:numPr>
        <w:spacing w:line="480" w:lineRule="auto"/>
        <w:jc w:val="both"/>
        <w:rPr>
          <w:rFonts w:ascii="Times New Roman" w:hAnsi="Times New Roman" w:cs="Times New Roman"/>
        </w:rPr>
      </w:pPr>
      <w:proofErr w:type="spellStart"/>
      <w:r>
        <w:rPr>
          <w:rFonts w:ascii="Times New Roman" w:hAnsi="Times New Roman" w:cs="Times New Roman"/>
        </w:rPr>
        <w:t>Mudur</w:t>
      </w:r>
      <w:proofErr w:type="spellEnd"/>
      <w:r>
        <w:rPr>
          <w:rFonts w:ascii="Times New Roman" w:hAnsi="Times New Roman" w:cs="Times New Roman"/>
        </w:rPr>
        <w:t xml:space="preserve"> G. </w:t>
      </w:r>
      <w:r w:rsidR="00DA172E">
        <w:rPr>
          <w:rFonts w:ascii="Times New Roman" w:hAnsi="Times New Roman" w:cs="Times New Roman"/>
        </w:rPr>
        <w:t>Human papillomavirus vaccine project stirs controversy in India. BMJ 2010; 340</w:t>
      </w:r>
    </w:p>
    <w:p w14:paraId="01E7D2D6" w14:textId="39E1DE77" w:rsidR="00B05ED0" w:rsidRDefault="00B05ED0" w:rsidP="007E1424">
      <w:pPr>
        <w:pStyle w:val="ListParagraph"/>
        <w:numPr>
          <w:ilvl w:val="0"/>
          <w:numId w:val="3"/>
        </w:numPr>
        <w:spacing w:line="480" w:lineRule="auto"/>
        <w:jc w:val="both"/>
        <w:rPr>
          <w:rFonts w:ascii="Times New Roman" w:hAnsi="Times New Roman" w:cs="Times New Roman"/>
        </w:rPr>
      </w:pPr>
      <w:proofErr w:type="spellStart"/>
      <w:r w:rsidRPr="00B05ED0">
        <w:rPr>
          <w:rFonts w:ascii="Times New Roman" w:hAnsi="Times New Roman" w:cs="Times New Roman"/>
        </w:rPr>
        <w:t>S</w:t>
      </w:r>
      <w:r>
        <w:rPr>
          <w:rFonts w:ascii="Times New Roman" w:hAnsi="Times New Roman" w:cs="Times New Roman"/>
        </w:rPr>
        <w:t>arojini</w:t>
      </w:r>
      <w:proofErr w:type="spellEnd"/>
      <w:r>
        <w:rPr>
          <w:rFonts w:ascii="Times New Roman" w:hAnsi="Times New Roman" w:cs="Times New Roman"/>
        </w:rPr>
        <w:t xml:space="preserve"> N,</w:t>
      </w:r>
      <w:r w:rsidRPr="00B05ED0">
        <w:rPr>
          <w:rFonts w:ascii="Times New Roman" w:hAnsi="Times New Roman" w:cs="Times New Roman"/>
        </w:rPr>
        <w:t xml:space="preserve"> D</w:t>
      </w:r>
      <w:r>
        <w:rPr>
          <w:rFonts w:ascii="Times New Roman" w:hAnsi="Times New Roman" w:cs="Times New Roman"/>
        </w:rPr>
        <w:t>eepa</w:t>
      </w:r>
      <w:r w:rsidRPr="00B05ED0">
        <w:rPr>
          <w:rFonts w:ascii="Times New Roman" w:hAnsi="Times New Roman" w:cs="Times New Roman"/>
        </w:rPr>
        <w:t xml:space="preserve"> V. Trials and tribulations: an expose of the HPV vaccine trials by the 72nd Parliamentary Standing Committee Report. </w:t>
      </w:r>
      <w:r w:rsidRPr="00B05ED0">
        <w:rPr>
          <w:rFonts w:ascii="Times New Roman" w:hAnsi="Times New Roman" w:cs="Times New Roman"/>
          <w:bCs/>
        </w:rPr>
        <w:t>Indian Journal of Medical Ethics</w:t>
      </w:r>
      <w:r w:rsidR="00B8086C">
        <w:rPr>
          <w:rFonts w:ascii="Times New Roman" w:hAnsi="Times New Roman" w:cs="Times New Roman"/>
          <w:bCs/>
        </w:rPr>
        <w:t xml:space="preserve"> 2013;</w:t>
      </w:r>
      <w:r>
        <w:rPr>
          <w:rFonts w:ascii="Times New Roman" w:hAnsi="Times New Roman" w:cs="Times New Roman"/>
          <w:bCs/>
        </w:rPr>
        <w:t>10(4)</w:t>
      </w:r>
      <w:r w:rsidR="00B8086C">
        <w:rPr>
          <w:rFonts w:ascii="Times New Roman" w:hAnsi="Times New Roman" w:cs="Times New Roman"/>
          <w:bCs/>
        </w:rPr>
        <w:t>:</w:t>
      </w:r>
      <w:r w:rsidRPr="00B05ED0">
        <w:rPr>
          <w:rFonts w:ascii="Times New Roman" w:hAnsi="Times New Roman" w:cs="Times New Roman"/>
        </w:rPr>
        <w:t>220-</w:t>
      </w:r>
      <w:r>
        <w:rPr>
          <w:rFonts w:ascii="Times New Roman" w:hAnsi="Times New Roman" w:cs="Times New Roman"/>
        </w:rPr>
        <w:t>222</w:t>
      </w:r>
    </w:p>
    <w:p w14:paraId="691E2A55" w14:textId="33D2DC60" w:rsidR="00DA172E" w:rsidRPr="005F699C" w:rsidRDefault="00307B41" w:rsidP="00471CC9">
      <w:pPr>
        <w:spacing w:line="480" w:lineRule="auto"/>
        <w:ind w:left="360"/>
        <w:jc w:val="both"/>
        <w:rPr>
          <w:rFonts w:ascii="Times New Roman" w:hAnsi="Times New Roman" w:cs="Times New Roman"/>
        </w:rPr>
      </w:pPr>
      <w:del w:id="207" w:author="Author">
        <w:r w:rsidRPr="00471CC9" w:rsidDel="007C605C">
          <w:lastRenderedPageBreak/>
          <w:fldChar w:fldCharType="begin"/>
        </w:r>
        <w:r w:rsidDel="007C605C">
          <w:delInstrText xml:space="preserve"> HYPERLINK "http://www.ncbi.nlm.nih.gov/pubmed/?term=Ryan%20RE%5BAuthor%5D&amp;cauthor=true&amp;cauthor_uid=18254029" </w:delInstrText>
        </w:r>
        <w:r w:rsidRPr="00471CC9" w:rsidDel="007C605C">
          <w:fldChar w:fldCharType="separate"/>
        </w:r>
        <w:r w:rsidR="00C838F5" w:rsidRPr="007C605C" w:rsidDel="007C605C">
          <w:rPr>
            <w:rStyle w:val="Hyperlink"/>
            <w:rFonts w:ascii="Times New Roman" w:hAnsi="Times New Roman" w:cs="Times New Roman"/>
            <w:color w:val="auto"/>
            <w:u w:val="none"/>
          </w:rPr>
          <w:delText>Ryan RE</w:delText>
        </w:r>
        <w:r w:rsidRPr="00471CC9" w:rsidDel="007C605C">
          <w:rPr>
            <w:rStyle w:val="Hyperlink"/>
            <w:rFonts w:ascii="Times New Roman" w:hAnsi="Times New Roman" w:cs="Times New Roman"/>
            <w:color w:val="auto"/>
            <w:u w:val="none"/>
          </w:rPr>
          <w:fldChar w:fldCharType="end"/>
        </w:r>
        <w:r w:rsidR="00C838F5" w:rsidRPr="00471CC9" w:rsidDel="007C605C">
          <w:rPr>
            <w:rFonts w:ascii="Times New Roman" w:hAnsi="Times New Roman" w:cs="Times New Roman"/>
          </w:rPr>
          <w:delText>, </w:delText>
        </w:r>
        <w:r w:rsidR="003D1C35" w:rsidRPr="00471CC9" w:rsidDel="007C605C">
          <w:fldChar w:fldCharType="begin"/>
        </w:r>
        <w:r w:rsidR="003D1C35" w:rsidDel="007C605C">
          <w:delInstrText xml:space="preserve"> HYPERLINK "http://www.ncbi.nlm.nih.gov/pubmed/?term=Prictor%20MJ%5BAuthor%5D&amp;cauthor=true&amp;cauthor_uid=18254029" </w:delInstrText>
        </w:r>
        <w:r w:rsidR="003D1C35" w:rsidRPr="00471CC9" w:rsidDel="007C605C">
          <w:fldChar w:fldCharType="separate"/>
        </w:r>
        <w:r w:rsidR="00C838F5" w:rsidRPr="007C605C" w:rsidDel="007C605C">
          <w:rPr>
            <w:rStyle w:val="Hyperlink"/>
            <w:rFonts w:ascii="Times New Roman" w:hAnsi="Times New Roman" w:cs="Times New Roman"/>
            <w:color w:val="auto"/>
            <w:u w:val="none"/>
          </w:rPr>
          <w:delText>Prictor MJ</w:delText>
        </w:r>
        <w:r w:rsidR="003D1C35" w:rsidRPr="00471CC9" w:rsidDel="007C605C">
          <w:rPr>
            <w:rStyle w:val="Hyperlink"/>
            <w:rFonts w:ascii="Times New Roman" w:hAnsi="Times New Roman" w:cs="Times New Roman"/>
            <w:color w:val="auto"/>
            <w:u w:val="none"/>
          </w:rPr>
          <w:fldChar w:fldCharType="end"/>
        </w:r>
        <w:r w:rsidR="00C838F5" w:rsidRPr="00471CC9" w:rsidDel="007C605C">
          <w:rPr>
            <w:rFonts w:ascii="Times New Roman" w:hAnsi="Times New Roman" w:cs="Times New Roman"/>
          </w:rPr>
          <w:delText>, </w:delText>
        </w:r>
        <w:r w:rsidRPr="00471CC9" w:rsidDel="007C605C">
          <w:fldChar w:fldCharType="begin"/>
        </w:r>
        <w:r w:rsidDel="007C605C">
          <w:delInstrText xml:space="preserve"> HYPERLINK "http://www.ncbi.nlm.nih.gov/pubmed/?term=McLaughlin%20KJ%5BAuthor%5D&amp;cauthor=true&amp;cauthor_uid=18254029" </w:delInstrText>
        </w:r>
        <w:r w:rsidRPr="00471CC9" w:rsidDel="007C605C">
          <w:fldChar w:fldCharType="separate"/>
        </w:r>
        <w:r w:rsidR="00C838F5" w:rsidRPr="007C605C" w:rsidDel="007C605C">
          <w:rPr>
            <w:rStyle w:val="Hyperlink"/>
            <w:rFonts w:ascii="Times New Roman" w:hAnsi="Times New Roman" w:cs="Times New Roman"/>
            <w:color w:val="auto"/>
            <w:u w:val="none"/>
          </w:rPr>
          <w:delText>McLaughlin KJ</w:delText>
        </w:r>
        <w:r w:rsidRPr="00471CC9" w:rsidDel="007C605C">
          <w:rPr>
            <w:rStyle w:val="Hyperlink"/>
            <w:rFonts w:ascii="Times New Roman" w:hAnsi="Times New Roman" w:cs="Times New Roman"/>
            <w:color w:val="auto"/>
            <w:u w:val="none"/>
          </w:rPr>
          <w:fldChar w:fldCharType="end"/>
        </w:r>
        <w:r w:rsidR="00C838F5" w:rsidRPr="00471CC9" w:rsidDel="007C605C">
          <w:rPr>
            <w:rFonts w:ascii="Times New Roman" w:hAnsi="Times New Roman" w:cs="Times New Roman"/>
          </w:rPr>
          <w:delText>, </w:delText>
        </w:r>
        <w:r w:rsidRPr="00471CC9" w:rsidDel="007C605C">
          <w:fldChar w:fldCharType="begin"/>
        </w:r>
        <w:r w:rsidDel="007C605C">
          <w:delInstrText xml:space="preserve"> HYPERLINK "http://www.ncbi.nlm.nih.gov/pubmed/?term=Hill%20SJ%5BAuthor%5D&amp;cauthor=true&amp;cauthor_uid=18254029" </w:delInstrText>
        </w:r>
        <w:r w:rsidRPr="00471CC9" w:rsidDel="007C605C">
          <w:fldChar w:fldCharType="separate"/>
        </w:r>
        <w:r w:rsidR="00C838F5" w:rsidRPr="007C605C" w:rsidDel="007C605C">
          <w:rPr>
            <w:rStyle w:val="Hyperlink"/>
            <w:rFonts w:ascii="Times New Roman" w:hAnsi="Times New Roman" w:cs="Times New Roman"/>
            <w:color w:val="auto"/>
            <w:u w:val="none"/>
          </w:rPr>
          <w:delText>Hill SJ</w:delText>
        </w:r>
        <w:r w:rsidRPr="00471CC9" w:rsidDel="007C605C">
          <w:rPr>
            <w:rStyle w:val="Hyperlink"/>
            <w:rFonts w:ascii="Times New Roman" w:hAnsi="Times New Roman" w:cs="Times New Roman"/>
            <w:color w:val="auto"/>
            <w:u w:val="none"/>
          </w:rPr>
          <w:fldChar w:fldCharType="end"/>
        </w:r>
        <w:r w:rsidR="00C838F5" w:rsidRPr="00471CC9" w:rsidDel="007C605C">
          <w:rPr>
            <w:rFonts w:ascii="Times New Roman" w:hAnsi="Times New Roman" w:cs="Times New Roman"/>
          </w:rPr>
          <w:delText xml:space="preserve">. </w:delText>
        </w:r>
        <w:r w:rsidR="00C838F5" w:rsidRPr="005F699C" w:rsidDel="007C605C">
          <w:rPr>
            <w:rFonts w:ascii="Times New Roman" w:hAnsi="Times New Roman" w:cs="Times New Roman"/>
            <w:bCs/>
          </w:rPr>
          <w:delText xml:space="preserve">Audio-visual presentation of information for informed consent for participation in clinical trials. </w:delText>
        </w:r>
        <w:r w:rsidRPr="00471CC9" w:rsidDel="007C605C">
          <w:fldChar w:fldCharType="begin"/>
        </w:r>
        <w:r w:rsidDel="007C605C">
          <w:delInstrText xml:space="preserve"> HYPERLINK "http://www.ncbi.nlm.nih.gov/pubmed/18254029" \o "The Cochrane database of systematic reviews." </w:delInstrText>
        </w:r>
        <w:r w:rsidRPr="00471CC9" w:rsidDel="007C605C">
          <w:fldChar w:fldCharType="separate"/>
        </w:r>
        <w:r w:rsidR="00C838F5" w:rsidRPr="007C605C" w:rsidDel="007C605C">
          <w:rPr>
            <w:rStyle w:val="Hyperlink"/>
            <w:rFonts w:ascii="Times New Roman" w:hAnsi="Times New Roman" w:cs="Times New Roman"/>
            <w:color w:val="auto"/>
            <w:u w:val="none"/>
          </w:rPr>
          <w:delText>Cochrane Database Syst Rev.</w:delText>
        </w:r>
        <w:r w:rsidRPr="00471CC9" w:rsidDel="007C605C">
          <w:rPr>
            <w:rStyle w:val="Hyperlink"/>
            <w:rFonts w:ascii="Times New Roman" w:hAnsi="Times New Roman" w:cs="Times New Roman"/>
            <w:color w:val="auto"/>
            <w:u w:val="none"/>
          </w:rPr>
          <w:fldChar w:fldCharType="end"/>
        </w:r>
        <w:r w:rsidR="00C838F5" w:rsidRPr="00471CC9" w:rsidDel="007C605C">
          <w:rPr>
            <w:rFonts w:ascii="Times New Roman" w:hAnsi="Times New Roman" w:cs="Times New Roman"/>
          </w:rPr>
          <w:delText> 2008 Jan 23;(1):CD003717. doi:</w:delText>
        </w:r>
        <w:r w:rsidR="00790444" w:rsidRPr="005F699C" w:rsidDel="007C605C">
          <w:rPr>
            <w:rFonts w:ascii="Times New Roman" w:hAnsi="Times New Roman" w:cs="Times New Roman"/>
          </w:rPr>
          <w:delText xml:space="preserve"> 10.1002/14651858.CD003717.pub2</w:delText>
        </w:r>
      </w:del>
    </w:p>
    <w:p w14:paraId="664618F9" w14:textId="43D25F87" w:rsidR="00F94799" w:rsidRPr="00F94799" w:rsidRDefault="00F94799" w:rsidP="00F94799">
      <w:pPr>
        <w:pStyle w:val="ListParagraph"/>
        <w:numPr>
          <w:ilvl w:val="0"/>
          <w:numId w:val="3"/>
        </w:numPr>
        <w:spacing w:line="480" w:lineRule="auto"/>
        <w:jc w:val="both"/>
        <w:rPr>
          <w:ins w:id="208" w:author="Author"/>
          <w:rFonts w:ascii="Times New Roman" w:hAnsi="Times New Roman" w:cs="Times New Roman"/>
        </w:rPr>
      </w:pPr>
      <w:proofErr w:type="spellStart"/>
      <w:ins w:id="209" w:author="Author">
        <w:r w:rsidRPr="00F94799">
          <w:rPr>
            <w:rFonts w:ascii="Times New Roman" w:hAnsi="Times New Roman" w:cs="Times New Roman"/>
          </w:rPr>
          <w:t>Synnot</w:t>
        </w:r>
        <w:proofErr w:type="spellEnd"/>
        <w:r w:rsidRPr="00F94799">
          <w:rPr>
            <w:rFonts w:ascii="Times New Roman" w:hAnsi="Times New Roman" w:cs="Times New Roman"/>
          </w:rPr>
          <w:t xml:space="preserve"> A, Ryan R, </w:t>
        </w:r>
        <w:proofErr w:type="spellStart"/>
        <w:r w:rsidRPr="00F94799">
          <w:rPr>
            <w:rFonts w:ascii="Times New Roman" w:hAnsi="Times New Roman" w:cs="Times New Roman"/>
          </w:rPr>
          <w:t>Prictor</w:t>
        </w:r>
        <w:proofErr w:type="spellEnd"/>
        <w:r w:rsidRPr="00F94799">
          <w:rPr>
            <w:rFonts w:ascii="Times New Roman" w:hAnsi="Times New Roman" w:cs="Times New Roman"/>
          </w:rPr>
          <w:t xml:space="preserve"> M, </w:t>
        </w:r>
        <w:proofErr w:type="spellStart"/>
        <w:r w:rsidRPr="00F94799">
          <w:rPr>
            <w:rFonts w:ascii="Times New Roman" w:hAnsi="Times New Roman" w:cs="Times New Roman"/>
          </w:rPr>
          <w:t>Fetherstonhaugh</w:t>
        </w:r>
        <w:proofErr w:type="spellEnd"/>
        <w:r w:rsidRPr="00F94799">
          <w:rPr>
            <w:rFonts w:ascii="Times New Roman" w:hAnsi="Times New Roman" w:cs="Times New Roman"/>
          </w:rPr>
          <w:t xml:space="preserve"> D, Parker B.</w:t>
        </w:r>
        <w:r>
          <w:rPr>
            <w:rFonts w:ascii="Times New Roman" w:hAnsi="Times New Roman" w:cs="Times New Roman"/>
          </w:rPr>
          <w:t xml:space="preserve"> </w:t>
        </w:r>
        <w:r w:rsidRPr="00F94799">
          <w:rPr>
            <w:rFonts w:ascii="Times New Roman" w:hAnsi="Times New Roman" w:cs="Times New Roman"/>
          </w:rPr>
          <w:t>Audio-visual presentation of information for informed consent for participation in clinical trials.</w:t>
        </w:r>
        <w:r>
          <w:rPr>
            <w:rFonts w:ascii="Times New Roman" w:hAnsi="Times New Roman" w:cs="Times New Roman"/>
          </w:rPr>
          <w:t xml:space="preserve"> </w:t>
        </w:r>
        <w:r w:rsidRPr="00F94799">
          <w:rPr>
            <w:rFonts w:ascii="Times New Roman" w:hAnsi="Times New Roman" w:cs="Times New Roman"/>
          </w:rPr>
          <w:t>Cochrane Database of Systematic Reviews 2014, Issue 5. Art. No.: CD003717</w:t>
        </w:r>
      </w:ins>
    </w:p>
    <w:p w14:paraId="708CA386" w14:textId="2093EFAD" w:rsidR="00327FCD" w:rsidRPr="00DA172E" w:rsidDel="00F94799" w:rsidRDefault="00327FCD" w:rsidP="007E1424">
      <w:pPr>
        <w:pStyle w:val="ListParagraph"/>
        <w:numPr>
          <w:ilvl w:val="0"/>
          <w:numId w:val="3"/>
        </w:numPr>
        <w:spacing w:line="480" w:lineRule="auto"/>
        <w:jc w:val="both"/>
        <w:rPr>
          <w:del w:id="210" w:author="Author"/>
          <w:rFonts w:ascii="Times New Roman" w:hAnsi="Times New Roman" w:cs="Times New Roman"/>
        </w:rPr>
      </w:pPr>
      <w:del w:id="211" w:author="Author">
        <w:r w:rsidRPr="00DA172E" w:rsidDel="00F94799">
          <w:rPr>
            <w:rFonts w:ascii="Times New Roman" w:hAnsi="Times New Roman" w:cs="Times New Roman"/>
            <w:lang w:val="en-IN"/>
          </w:rPr>
          <w:delText>Gowri S, Kannan S. Audio-visual recording of obtaining informed consent:</w:delText>
        </w:r>
      </w:del>
      <w:ins w:id="212" w:author="Author">
        <w:del w:id="213" w:author="Author">
          <w:r w:rsidR="000A33AD" w:rsidDel="00F94799">
            <w:rPr>
              <w:rFonts w:ascii="Times New Roman" w:hAnsi="Times New Roman" w:cs="Times New Roman"/>
              <w:lang w:val="en-IN"/>
            </w:rPr>
            <w:delText xml:space="preserve"> </w:delText>
          </w:r>
        </w:del>
      </w:ins>
      <w:del w:id="214" w:author="Author">
        <w:r w:rsidRPr="00DA172E" w:rsidDel="00F94799">
          <w:rPr>
            <w:rFonts w:ascii="Times New Roman" w:hAnsi="Times New Roman" w:cs="Times New Roman"/>
            <w:lang w:val="en-IN"/>
          </w:rPr>
          <w:delText>Mandatory for clinical trials. Indian J Dent Res. 2015;26(3):333-5</w:delText>
        </w:r>
      </w:del>
    </w:p>
    <w:p w14:paraId="1748B731" w14:textId="77777777" w:rsidR="00327FCD" w:rsidRPr="005C23C3" w:rsidRDefault="00327FCD" w:rsidP="007E1424">
      <w:pPr>
        <w:pStyle w:val="ListParagraph"/>
        <w:spacing w:line="480" w:lineRule="auto"/>
        <w:jc w:val="both"/>
        <w:rPr>
          <w:rFonts w:ascii="Times New Roman" w:hAnsi="Times New Roman" w:cs="Times New Roman"/>
        </w:rPr>
      </w:pPr>
    </w:p>
    <w:p w14:paraId="3ACFDBBC" w14:textId="7D65C9FD" w:rsidR="005C23C3" w:rsidRDefault="005C23C3" w:rsidP="007E1424">
      <w:pPr>
        <w:spacing w:line="480" w:lineRule="auto"/>
        <w:jc w:val="both"/>
        <w:rPr>
          <w:rFonts w:ascii="Times New Roman" w:hAnsi="Times New Roman" w:cs="Times New Roman"/>
          <w:b/>
        </w:rPr>
      </w:pPr>
    </w:p>
    <w:p w14:paraId="4502E991" w14:textId="77777777" w:rsidR="005C23C3" w:rsidRDefault="005C23C3" w:rsidP="007E1424">
      <w:pPr>
        <w:spacing w:line="480" w:lineRule="auto"/>
        <w:rPr>
          <w:rFonts w:ascii="Times New Roman" w:hAnsi="Times New Roman" w:cs="Times New Roman"/>
          <w:b/>
        </w:rPr>
      </w:pPr>
      <w:r>
        <w:rPr>
          <w:rFonts w:ascii="Times New Roman" w:hAnsi="Times New Roman" w:cs="Times New Roman"/>
          <w:b/>
        </w:rPr>
        <w:br w:type="page"/>
      </w:r>
    </w:p>
    <w:p w14:paraId="6528CA0D" w14:textId="77777777" w:rsidR="005C23C3" w:rsidRPr="003E6727" w:rsidRDefault="005C23C3" w:rsidP="007E1424">
      <w:pPr>
        <w:autoSpaceDE w:val="0"/>
        <w:autoSpaceDN w:val="0"/>
        <w:adjustRightInd w:val="0"/>
        <w:spacing w:line="480" w:lineRule="auto"/>
        <w:jc w:val="both"/>
        <w:rPr>
          <w:rFonts w:ascii="Times New Roman" w:hAnsi="Times New Roman" w:cs="Times New Roman"/>
          <w:b/>
        </w:rPr>
      </w:pPr>
      <w:r w:rsidRPr="003E6727">
        <w:rPr>
          <w:rFonts w:ascii="Times New Roman" w:hAnsi="Times New Roman" w:cs="Times New Roman"/>
          <w:b/>
        </w:rPr>
        <w:lastRenderedPageBreak/>
        <w:t xml:space="preserve">Table 1. Content of the Audio-Visual </w:t>
      </w:r>
      <w:commentRangeStart w:id="215"/>
      <w:r w:rsidRPr="003E6727">
        <w:rPr>
          <w:rFonts w:ascii="Times New Roman" w:hAnsi="Times New Roman" w:cs="Times New Roman"/>
          <w:b/>
        </w:rPr>
        <w:t>informed consent process</w:t>
      </w:r>
      <w:commentRangeEnd w:id="215"/>
      <w:r w:rsidR="00297E33">
        <w:rPr>
          <w:rStyle w:val="CommentReference"/>
        </w:rPr>
        <w:commentReference w:id="215"/>
      </w:r>
    </w:p>
    <w:tbl>
      <w:tblPr>
        <w:tblStyle w:val="TableGrid"/>
        <w:tblW w:w="0" w:type="auto"/>
        <w:tblLook w:val="04A0" w:firstRow="1" w:lastRow="0" w:firstColumn="1" w:lastColumn="0" w:noHBand="0" w:noVBand="1"/>
      </w:tblPr>
      <w:tblGrid>
        <w:gridCol w:w="4077"/>
        <w:gridCol w:w="5499"/>
      </w:tblGrid>
      <w:tr w:rsidR="005C23C3" w:rsidRPr="00D91F40" w14:paraId="55DBA98E" w14:textId="77777777" w:rsidTr="00742F0A">
        <w:tc>
          <w:tcPr>
            <w:tcW w:w="4077" w:type="dxa"/>
          </w:tcPr>
          <w:p w14:paraId="68DC3F45" w14:textId="77777777" w:rsidR="005C23C3" w:rsidRPr="00D91F40" w:rsidRDefault="005C23C3" w:rsidP="007E1424">
            <w:pPr>
              <w:autoSpaceDE w:val="0"/>
              <w:autoSpaceDN w:val="0"/>
              <w:adjustRightInd w:val="0"/>
              <w:spacing w:line="480" w:lineRule="auto"/>
              <w:jc w:val="both"/>
              <w:rPr>
                <w:rFonts w:ascii="Times New Roman" w:hAnsi="Times New Roman" w:cs="Times New Roman"/>
                <w:b/>
              </w:rPr>
            </w:pPr>
            <w:r w:rsidRPr="00D91F40">
              <w:rPr>
                <w:rFonts w:ascii="Times New Roman" w:hAnsi="Times New Roman" w:cs="Times New Roman"/>
                <w:b/>
              </w:rPr>
              <w:t>Content</w:t>
            </w:r>
          </w:p>
        </w:tc>
        <w:tc>
          <w:tcPr>
            <w:tcW w:w="5499" w:type="dxa"/>
          </w:tcPr>
          <w:p w14:paraId="64741F25" w14:textId="77777777" w:rsidR="005C23C3" w:rsidRPr="00D91F40" w:rsidRDefault="005C23C3" w:rsidP="007E1424">
            <w:pPr>
              <w:autoSpaceDE w:val="0"/>
              <w:autoSpaceDN w:val="0"/>
              <w:adjustRightInd w:val="0"/>
              <w:spacing w:line="480" w:lineRule="auto"/>
              <w:jc w:val="both"/>
              <w:rPr>
                <w:rFonts w:ascii="Times New Roman" w:hAnsi="Times New Roman" w:cs="Times New Roman"/>
                <w:b/>
              </w:rPr>
            </w:pPr>
            <w:r w:rsidRPr="00D91F40">
              <w:rPr>
                <w:rFonts w:ascii="Times New Roman" w:hAnsi="Times New Roman" w:cs="Times New Roman"/>
                <w:b/>
              </w:rPr>
              <w:t>Description</w:t>
            </w:r>
          </w:p>
        </w:tc>
      </w:tr>
      <w:tr w:rsidR="005C23C3" w:rsidRPr="00D91F40" w14:paraId="6A591873" w14:textId="77777777" w:rsidTr="00742F0A">
        <w:tc>
          <w:tcPr>
            <w:tcW w:w="4077" w:type="dxa"/>
          </w:tcPr>
          <w:p w14:paraId="670481A1"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Introduction</w:t>
            </w:r>
          </w:p>
        </w:tc>
        <w:tc>
          <w:tcPr>
            <w:tcW w:w="5499" w:type="dxa"/>
          </w:tcPr>
          <w:p w14:paraId="32EDDD8C"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Introduction of self and the participant; welcoming the participant into the trial; inviting queries; build rapport</w:t>
            </w:r>
          </w:p>
        </w:tc>
      </w:tr>
      <w:tr w:rsidR="005C23C3" w:rsidRPr="00D91F40" w14:paraId="00C9B9FB" w14:textId="77777777" w:rsidTr="00742F0A">
        <w:tc>
          <w:tcPr>
            <w:tcW w:w="4077" w:type="dxa"/>
          </w:tcPr>
          <w:p w14:paraId="770BF6C0"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Thanking the participant for agreeing to the AV recording</w:t>
            </w:r>
          </w:p>
        </w:tc>
        <w:tc>
          <w:tcPr>
            <w:tcW w:w="5499" w:type="dxa"/>
          </w:tcPr>
          <w:p w14:paraId="21061113"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Build rapport; make the participant comfortable</w:t>
            </w:r>
          </w:p>
        </w:tc>
      </w:tr>
      <w:tr w:rsidR="005C23C3" w:rsidRPr="00D91F40" w14:paraId="64472F94" w14:textId="77777777" w:rsidTr="00742F0A">
        <w:tc>
          <w:tcPr>
            <w:tcW w:w="4077" w:type="dxa"/>
          </w:tcPr>
          <w:p w14:paraId="55F08EE0"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Background and rationale of the study</w:t>
            </w:r>
          </w:p>
        </w:tc>
        <w:tc>
          <w:tcPr>
            <w:tcW w:w="5499" w:type="dxa"/>
          </w:tcPr>
          <w:p w14:paraId="08A6062A"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 xml:space="preserve">Rotavirus infection among infants and children; severity; incidence; symptoms; role of </w:t>
            </w:r>
            <w:r>
              <w:rPr>
                <w:rFonts w:ascii="Times New Roman" w:hAnsi="Times New Roman" w:cs="Times New Roman"/>
              </w:rPr>
              <w:t xml:space="preserve">rotavirus </w:t>
            </w:r>
            <w:r w:rsidRPr="00D91F40">
              <w:rPr>
                <w:rFonts w:ascii="Times New Roman" w:hAnsi="Times New Roman" w:cs="Times New Roman"/>
              </w:rPr>
              <w:t>vaccine</w:t>
            </w:r>
          </w:p>
        </w:tc>
      </w:tr>
      <w:tr w:rsidR="005C23C3" w:rsidRPr="00D91F40" w14:paraId="12CBE2FB" w14:textId="77777777" w:rsidTr="00742F0A">
        <w:tc>
          <w:tcPr>
            <w:tcW w:w="4077" w:type="dxa"/>
          </w:tcPr>
          <w:p w14:paraId="19F9350F"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 xml:space="preserve">Number of children participating in the study </w:t>
            </w:r>
          </w:p>
        </w:tc>
        <w:tc>
          <w:tcPr>
            <w:tcW w:w="5499" w:type="dxa"/>
          </w:tcPr>
          <w:p w14:paraId="08753055"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Total sample size; sample to be recruited from each centre in a multi-centric trial</w:t>
            </w:r>
          </w:p>
        </w:tc>
      </w:tr>
      <w:tr w:rsidR="005C23C3" w:rsidRPr="00D91F40" w14:paraId="1DDFAC7A" w14:textId="77777777" w:rsidTr="00742F0A">
        <w:tc>
          <w:tcPr>
            <w:tcW w:w="4077" w:type="dxa"/>
          </w:tcPr>
          <w:p w14:paraId="32CF7035"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Purpose of the study</w:t>
            </w:r>
          </w:p>
        </w:tc>
        <w:tc>
          <w:tcPr>
            <w:tcW w:w="5499" w:type="dxa"/>
          </w:tcPr>
          <w:p w14:paraId="5B105D7F"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Evaluate the ability of the new rotavirus vaccine under trial to produce antibodies which may have the ability to prevent infection from rotavirus compared to an approved vaccine</w:t>
            </w:r>
          </w:p>
        </w:tc>
      </w:tr>
      <w:tr w:rsidR="005C23C3" w:rsidRPr="00D91F40" w14:paraId="0F23268B" w14:textId="77777777" w:rsidTr="00742F0A">
        <w:tc>
          <w:tcPr>
            <w:tcW w:w="4077" w:type="dxa"/>
          </w:tcPr>
          <w:p w14:paraId="28E887E8"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Length of participation</w:t>
            </w:r>
          </w:p>
        </w:tc>
        <w:tc>
          <w:tcPr>
            <w:tcW w:w="5499" w:type="dxa"/>
          </w:tcPr>
          <w:p w14:paraId="7BB2A2F9"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Participation will last for 12-15 weeks</w:t>
            </w:r>
            <w:r>
              <w:rPr>
                <w:rFonts w:ascii="Times New Roman" w:hAnsi="Times New Roman" w:cs="Times New Roman"/>
              </w:rPr>
              <w:t xml:space="preserve"> upon completion of 28 days post third dose</w:t>
            </w:r>
          </w:p>
        </w:tc>
      </w:tr>
      <w:tr w:rsidR="005C23C3" w:rsidRPr="00D91F40" w14:paraId="7B16DDBF" w14:textId="77777777" w:rsidTr="00742F0A">
        <w:tc>
          <w:tcPr>
            <w:tcW w:w="4077" w:type="dxa"/>
          </w:tcPr>
          <w:p w14:paraId="528A4E2E"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Study procedures</w:t>
            </w:r>
          </w:p>
        </w:tc>
        <w:tc>
          <w:tcPr>
            <w:tcW w:w="5499" w:type="dxa"/>
          </w:tcPr>
          <w:p w14:paraId="1EE61095"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No undue influence to participate; ample opportunity to enquire about the details the study; signing the ICF; evaluation of the child as per the inclusion and exclusion criteria; recruitment into the trial</w:t>
            </w:r>
          </w:p>
        </w:tc>
      </w:tr>
      <w:tr w:rsidR="005C23C3" w:rsidRPr="00D91F40" w14:paraId="1D433A42" w14:textId="77777777" w:rsidTr="00742F0A">
        <w:tc>
          <w:tcPr>
            <w:tcW w:w="4077" w:type="dxa"/>
          </w:tcPr>
          <w:p w14:paraId="3745DC60"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Description of the intervention</w:t>
            </w:r>
          </w:p>
        </w:tc>
        <w:tc>
          <w:tcPr>
            <w:tcW w:w="5499" w:type="dxa"/>
          </w:tcPr>
          <w:p w14:paraId="0E242F9C"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 xml:space="preserve">Details of the vaccines to be administered; blood sampling; stool sampling; home visits; diary cards for monitoring of adverse reactions and other health events; </w:t>
            </w:r>
          </w:p>
        </w:tc>
      </w:tr>
      <w:tr w:rsidR="005C23C3" w:rsidRPr="00D91F40" w14:paraId="3468930C" w14:textId="77777777" w:rsidTr="00742F0A">
        <w:tc>
          <w:tcPr>
            <w:tcW w:w="4077" w:type="dxa"/>
          </w:tcPr>
          <w:p w14:paraId="371EAD80"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Study visits</w:t>
            </w:r>
          </w:p>
        </w:tc>
        <w:tc>
          <w:tcPr>
            <w:tcW w:w="5499" w:type="dxa"/>
          </w:tcPr>
          <w:p w14:paraId="2EF2D1D5"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Timing of visits; activities during each visit; home visits</w:t>
            </w:r>
          </w:p>
        </w:tc>
      </w:tr>
      <w:tr w:rsidR="005C23C3" w:rsidRPr="00D91F40" w14:paraId="4F9A2258" w14:textId="77777777" w:rsidTr="00742F0A">
        <w:tc>
          <w:tcPr>
            <w:tcW w:w="4077" w:type="dxa"/>
          </w:tcPr>
          <w:p w14:paraId="2ADE15D1"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Risks and side effects of participation</w:t>
            </w:r>
          </w:p>
        </w:tc>
        <w:tc>
          <w:tcPr>
            <w:tcW w:w="5499" w:type="dxa"/>
          </w:tcPr>
          <w:p w14:paraId="24F7C054"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 xml:space="preserve">Minor and major side effects of each vaccine; </w:t>
            </w:r>
            <w:r w:rsidRPr="00D91F40">
              <w:rPr>
                <w:rFonts w:ascii="Times New Roman" w:hAnsi="Times New Roman" w:cs="Times New Roman"/>
              </w:rPr>
              <w:lastRenderedPageBreak/>
              <w:t xml:space="preserve">intussusception; referral mechanism in case of any adverse reaction </w:t>
            </w:r>
          </w:p>
        </w:tc>
      </w:tr>
      <w:tr w:rsidR="005C23C3" w:rsidRPr="00D91F40" w14:paraId="1039AF77" w14:textId="77777777" w:rsidTr="00742F0A">
        <w:tc>
          <w:tcPr>
            <w:tcW w:w="4077" w:type="dxa"/>
          </w:tcPr>
          <w:p w14:paraId="67245CEA"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lastRenderedPageBreak/>
              <w:t>Payment for taking part in the study</w:t>
            </w:r>
          </w:p>
        </w:tc>
        <w:tc>
          <w:tcPr>
            <w:tcW w:w="5499" w:type="dxa"/>
          </w:tcPr>
          <w:p w14:paraId="790D59C4"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No payment except travel expense incurred to reach the site; free vaccines; health care costs on the chid during the study period will be borne</w:t>
            </w:r>
          </w:p>
        </w:tc>
      </w:tr>
      <w:tr w:rsidR="005C23C3" w:rsidRPr="00D91F40" w14:paraId="6290BE23" w14:textId="77777777" w:rsidTr="00742F0A">
        <w:tc>
          <w:tcPr>
            <w:tcW w:w="4077" w:type="dxa"/>
          </w:tcPr>
          <w:p w14:paraId="100D1411"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Possible benefits for taking part in the study</w:t>
            </w:r>
          </w:p>
        </w:tc>
        <w:tc>
          <w:tcPr>
            <w:tcW w:w="5499" w:type="dxa"/>
          </w:tcPr>
          <w:p w14:paraId="60C78D9E"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 xml:space="preserve">No direct benefit; benefit of health examination and general health discussions with the study doctor; </w:t>
            </w:r>
          </w:p>
        </w:tc>
      </w:tr>
      <w:tr w:rsidR="005C23C3" w:rsidRPr="00D91F40" w14:paraId="4B1EDF1D" w14:textId="77777777" w:rsidTr="00742F0A">
        <w:tc>
          <w:tcPr>
            <w:tcW w:w="4077" w:type="dxa"/>
          </w:tcPr>
          <w:p w14:paraId="65DB3973"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Possible benefits to others</w:t>
            </w:r>
          </w:p>
        </w:tc>
        <w:tc>
          <w:tcPr>
            <w:tcW w:w="5499" w:type="dxa"/>
          </w:tcPr>
          <w:p w14:paraId="2637F0D5"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Benefit to the community</w:t>
            </w:r>
          </w:p>
        </w:tc>
      </w:tr>
      <w:tr w:rsidR="005C23C3" w:rsidRPr="00D91F40" w14:paraId="6D9359E0" w14:textId="77777777" w:rsidTr="00742F0A">
        <w:tc>
          <w:tcPr>
            <w:tcW w:w="4077" w:type="dxa"/>
          </w:tcPr>
          <w:p w14:paraId="7A623D2A"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Other available treatments</w:t>
            </w:r>
          </w:p>
        </w:tc>
        <w:tc>
          <w:tcPr>
            <w:tcW w:w="5499" w:type="dxa"/>
          </w:tcPr>
          <w:p w14:paraId="25D16819"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You can choose to purchase available vaccines against rotavirus from the market</w:t>
            </w:r>
          </w:p>
        </w:tc>
      </w:tr>
      <w:tr w:rsidR="005C23C3" w:rsidRPr="00D91F40" w14:paraId="5A450D26" w14:textId="77777777" w:rsidTr="00742F0A">
        <w:tc>
          <w:tcPr>
            <w:tcW w:w="4077" w:type="dxa"/>
          </w:tcPr>
          <w:p w14:paraId="48EBDB90"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Voluntary nature of participation</w:t>
            </w:r>
          </w:p>
        </w:tc>
        <w:tc>
          <w:tcPr>
            <w:tcW w:w="5499" w:type="dxa"/>
          </w:tcPr>
          <w:p w14:paraId="1B530073"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Voluntary participation; no undue influence</w:t>
            </w:r>
          </w:p>
        </w:tc>
      </w:tr>
      <w:tr w:rsidR="005C23C3" w:rsidRPr="00D91F40" w14:paraId="56F4B0C6" w14:textId="77777777" w:rsidTr="00742F0A">
        <w:tc>
          <w:tcPr>
            <w:tcW w:w="4077" w:type="dxa"/>
          </w:tcPr>
          <w:p w14:paraId="26164EB0"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Compensation and treatment</w:t>
            </w:r>
          </w:p>
        </w:tc>
        <w:tc>
          <w:tcPr>
            <w:tcW w:w="5499" w:type="dxa"/>
          </w:tcPr>
          <w:p w14:paraId="40D56E49"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p>
        </w:tc>
      </w:tr>
      <w:tr w:rsidR="005C23C3" w:rsidRPr="00D91F40" w14:paraId="6D0FB338" w14:textId="77777777" w:rsidTr="00742F0A">
        <w:tc>
          <w:tcPr>
            <w:tcW w:w="4077" w:type="dxa"/>
          </w:tcPr>
          <w:p w14:paraId="042E75FF"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Responsibilities of the participant</w:t>
            </w:r>
          </w:p>
        </w:tc>
        <w:tc>
          <w:tcPr>
            <w:tcW w:w="5499" w:type="dxa"/>
          </w:tcPr>
          <w:p w14:paraId="057177DB"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 xml:space="preserve">Follow the instructions; return to the clinic for scheduled visits; complete the diary card; promptly report to the staff of any unexpected or serious health events; inform the study doctor of any medications your child take during the study </w:t>
            </w:r>
          </w:p>
        </w:tc>
      </w:tr>
      <w:tr w:rsidR="005C23C3" w:rsidRPr="00D91F40" w14:paraId="44F750F9" w14:textId="77777777" w:rsidTr="00742F0A">
        <w:tc>
          <w:tcPr>
            <w:tcW w:w="4077" w:type="dxa"/>
          </w:tcPr>
          <w:p w14:paraId="0E5B610F"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Termination of participation</w:t>
            </w:r>
          </w:p>
        </w:tc>
        <w:tc>
          <w:tcPr>
            <w:tcW w:w="5499" w:type="dxa"/>
          </w:tcPr>
          <w:p w14:paraId="62A73DB6"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 xml:space="preserve">Do not follow the instructions; sponsors or regulatory bodies decided to stop the study </w:t>
            </w:r>
          </w:p>
        </w:tc>
      </w:tr>
      <w:tr w:rsidR="005C23C3" w:rsidRPr="00D91F40" w14:paraId="5ED59614" w14:textId="77777777" w:rsidTr="00742F0A">
        <w:tc>
          <w:tcPr>
            <w:tcW w:w="4077" w:type="dxa"/>
          </w:tcPr>
          <w:p w14:paraId="5EEA42D6"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Confidentiality</w:t>
            </w:r>
          </w:p>
        </w:tc>
        <w:tc>
          <w:tcPr>
            <w:tcW w:w="5499" w:type="dxa"/>
          </w:tcPr>
          <w:p w14:paraId="5C12F889"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Child’s participation will be kept confidential; auditors, ethics committee, regulatory authorities will be granted access to your medical records</w:t>
            </w:r>
          </w:p>
        </w:tc>
      </w:tr>
      <w:tr w:rsidR="005C23C3" w:rsidRPr="00D91F40" w14:paraId="683588B2" w14:textId="77777777" w:rsidTr="00742F0A">
        <w:tc>
          <w:tcPr>
            <w:tcW w:w="4077" w:type="dxa"/>
          </w:tcPr>
          <w:p w14:paraId="42EB7633"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Right to refuse or withdraw</w:t>
            </w:r>
          </w:p>
        </w:tc>
        <w:tc>
          <w:tcPr>
            <w:tcW w:w="5499" w:type="dxa"/>
          </w:tcPr>
          <w:p w14:paraId="5E2262CF"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 xml:space="preserve">You may choose to stop your child’s participation in the study at any time you wish </w:t>
            </w:r>
          </w:p>
        </w:tc>
      </w:tr>
      <w:tr w:rsidR="005C23C3" w:rsidRPr="00D91F40" w14:paraId="1253E32D" w14:textId="77777777" w:rsidTr="00742F0A">
        <w:tc>
          <w:tcPr>
            <w:tcW w:w="4077" w:type="dxa"/>
          </w:tcPr>
          <w:p w14:paraId="68CA0B46"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Dissemination of new information</w:t>
            </w:r>
          </w:p>
        </w:tc>
        <w:tc>
          <w:tcPr>
            <w:tcW w:w="5499" w:type="dxa"/>
          </w:tcPr>
          <w:p w14:paraId="2A1F6AE0" w14:textId="77777777" w:rsidR="005C23C3" w:rsidRPr="00D91F40" w:rsidRDefault="005C23C3" w:rsidP="007E1424">
            <w:pPr>
              <w:autoSpaceDE w:val="0"/>
              <w:autoSpaceDN w:val="0"/>
              <w:adjustRightInd w:val="0"/>
              <w:spacing w:line="480" w:lineRule="auto"/>
              <w:jc w:val="both"/>
              <w:rPr>
                <w:rFonts w:ascii="Times New Roman" w:hAnsi="Times New Roman" w:cs="Times New Roman"/>
              </w:rPr>
            </w:pPr>
            <w:r w:rsidRPr="00D91F40">
              <w:rPr>
                <w:rFonts w:ascii="Times New Roman" w:hAnsi="Times New Roman" w:cs="Times New Roman"/>
              </w:rPr>
              <w:t xml:space="preserve">You will be informed of any new things about the vaccine </w:t>
            </w:r>
          </w:p>
        </w:tc>
      </w:tr>
    </w:tbl>
    <w:p w14:paraId="0608FAB6" w14:textId="77777777" w:rsidR="005C23C3" w:rsidRPr="00D454F6" w:rsidRDefault="005C23C3" w:rsidP="007E1424">
      <w:pPr>
        <w:autoSpaceDE w:val="0"/>
        <w:autoSpaceDN w:val="0"/>
        <w:adjustRightInd w:val="0"/>
        <w:spacing w:after="0" w:line="480" w:lineRule="auto"/>
        <w:jc w:val="both"/>
        <w:rPr>
          <w:rFonts w:ascii="Times New Roman" w:hAnsi="Times New Roman" w:cs="Times New Roman"/>
          <w:b/>
        </w:rPr>
      </w:pPr>
      <w:r w:rsidRPr="00D454F6">
        <w:rPr>
          <w:rFonts w:ascii="Times New Roman" w:hAnsi="Times New Roman" w:cs="Times New Roman"/>
          <w:b/>
        </w:rPr>
        <w:lastRenderedPageBreak/>
        <w:t xml:space="preserve">Table </w:t>
      </w:r>
      <w:r>
        <w:rPr>
          <w:rFonts w:ascii="Times New Roman" w:hAnsi="Times New Roman" w:cs="Times New Roman"/>
          <w:b/>
        </w:rPr>
        <w:t>2</w:t>
      </w:r>
      <w:r w:rsidRPr="00D454F6">
        <w:rPr>
          <w:rFonts w:ascii="Times New Roman" w:hAnsi="Times New Roman" w:cs="Times New Roman"/>
          <w:b/>
        </w:rPr>
        <w:t xml:space="preserve">. Queries by the participant and reply by the author </w:t>
      </w:r>
      <w:r>
        <w:rPr>
          <w:rFonts w:ascii="Times New Roman" w:hAnsi="Times New Roman" w:cs="Times New Roman"/>
          <w:b/>
        </w:rPr>
        <w:t>during the AV informed consent process</w:t>
      </w:r>
    </w:p>
    <w:tbl>
      <w:tblPr>
        <w:tblStyle w:val="TableGrid"/>
        <w:tblW w:w="0" w:type="auto"/>
        <w:tblLook w:val="04A0" w:firstRow="1" w:lastRow="0" w:firstColumn="1" w:lastColumn="0" w:noHBand="0" w:noVBand="1"/>
      </w:tblPr>
      <w:tblGrid>
        <w:gridCol w:w="2235"/>
        <w:gridCol w:w="2409"/>
        <w:gridCol w:w="4932"/>
      </w:tblGrid>
      <w:tr w:rsidR="005C23C3" w:rsidRPr="001C0661" w14:paraId="4B784DEB" w14:textId="77777777" w:rsidTr="00742F0A">
        <w:tc>
          <w:tcPr>
            <w:tcW w:w="2235" w:type="dxa"/>
          </w:tcPr>
          <w:p w14:paraId="2186DA81" w14:textId="77777777" w:rsidR="005C23C3" w:rsidRPr="00E720AD" w:rsidRDefault="005C23C3" w:rsidP="007E1424">
            <w:pPr>
              <w:autoSpaceDE w:val="0"/>
              <w:autoSpaceDN w:val="0"/>
              <w:adjustRightInd w:val="0"/>
              <w:spacing w:line="480" w:lineRule="auto"/>
              <w:jc w:val="both"/>
              <w:rPr>
                <w:rFonts w:ascii="Times New Roman" w:hAnsi="Times New Roman" w:cs="Times New Roman"/>
                <w:b/>
              </w:rPr>
            </w:pPr>
            <w:r w:rsidRPr="00E720AD">
              <w:rPr>
                <w:rFonts w:ascii="Times New Roman" w:hAnsi="Times New Roman" w:cs="Times New Roman"/>
                <w:b/>
              </w:rPr>
              <w:t>Contents of the AV consent module</w:t>
            </w:r>
          </w:p>
        </w:tc>
        <w:tc>
          <w:tcPr>
            <w:tcW w:w="2409" w:type="dxa"/>
          </w:tcPr>
          <w:p w14:paraId="4D795E27" w14:textId="77777777" w:rsidR="005C23C3" w:rsidRPr="00EC2C89" w:rsidRDefault="005C23C3" w:rsidP="007E1424">
            <w:pPr>
              <w:autoSpaceDE w:val="0"/>
              <w:autoSpaceDN w:val="0"/>
              <w:adjustRightInd w:val="0"/>
              <w:spacing w:line="480" w:lineRule="auto"/>
              <w:jc w:val="both"/>
              <w:rPr>
                <w:rFonts w:ascii="Times New Roman" w:hAnsi="Times New Roman" w:cs="Times New Roman"/>
                <w:b/>
              </w:rPr>
            </w:pPr>
            <w:commentRangeStart w:id="216"/>
            <w:r w:rsidRPr="00EC2C89">
              <w:rPr>
                <w:rFonts w:ascii="Times New Roman" w:hAnsi="Times New Roman" w:cs="Times New Roman"/>
                <w:b/>
              </w:rPr>
              <w:t>Queries by the participant</w:t>
            </w:r>
            <w:commentRangeEnd w:id="216"/>
            <w:r w:rsidR="0026592C">
              <w:rPr>
                <w:rStyle w:val="CommentReference"/>
              </w:rPr>
              <w:commentReference w:id="216"/>
            </w:r>
          </w:p>
        </w:tc>
        <w:tc>
          <w:tcPr>
            <w:tcW w:w="4932" w:type="dxa"/>
          </w:tcPr>
          <w:p w14:paraId="441DEF76" w14:textId="6148C000" w:rsidR="005C23C3" w:rsidRPr="00E720AD" w:rsidRDefault="005C23C3" w:rsidP="007E1424">
            <w:pPr>
              <w:autoSpaceDE w:val="0"/>
              <w:autoSpaceDN w:val="0"/>
              <w:adjustRightInd w:val="0"/>
              <w:spacing w:line="480" w:lineRule="auto"/>
              <w:jc w:val="both"/>
              <w:rPr>
                <w:rFonts w:ascii="Times New Roman" w:hAnsi="Times New Roman" w:cs="Times New Roman"/>
                <w:b/>
              </w:rPr>
            </w:pPr>
            <w:r w:rsidRPr="00E720AD">
              <w:rPr>
                <w:rFonts w:ascii="Times New Roman" w:hAnsi="Times New Roman" w:cs="Times New Roman"/>
                <w:b/>
              </w:rPr>
              <w:t>Reply/comments of the author</w:t>
            </w:r>
            <w:ins w:id="217" w:author="Author">
              <w:r w:rsidR="00A73A8C">
                <w:rPr>
                  <w:rFonts w:ascii="Times New Roman" w:hAnsi="Times New Roman" w:cs="Times New Roman"/>
                  <w:b/>
                </w:rPr>
                <w:t>/s</w:t>
              </w:r>
            </w:ins>
          </w:p>
        </w:tc>
      </w:tr>
      <w:tr w:rsidR="005C23C3" w:rsidRPr="001C0661" w14:paraId="30023493" w14:textId="77777777" w:rsidTr="00742F0A">
        <w:tc>
          <w:tcPr>
            <w:tcW w:w="2235" w:type="dxa"/>
          </w:tcPr>
          <w:p w14:paraId="61521838" w14:textId="77777777" w:rsidR="005C23C3" w:rsidRPr="001C0661" w:rsidRDefault="005C23C3" w:rsidP="007E1424">
            <w:pPr>
              <w:autoSpaceDE w:val="0"/>
              <w:autoSpaceDN w:val="0"/>
              <w:adjustRightInd w:val="0"/>
              <w:spacing w:line="480" w:lineRule="auto"/>
              <w:jc w:val="both"/>
              <w:rPr>
                <w:rFonts w:ascii="Times New Roman" w:hAnsi="Times New Roman" w:cs="Times New Roman"/>
              </w:rPr>
            </w:pPr>
            <w:r w:rsidRPr="001C0661">
              <w:rPr>
                <w:rFonts w:ascii="Times New Roman" w:hAnsi="Times New Roman" w:cs="Times New Roman"/>
              </w:rPr>
              <w:t>Introduction of self and the participant</w:t>
            </w:r>
          </w:p>
        </w:tc>
        <w:tc>
          <w:tcPr>
            <w:tcW w:w="2409" w:type="dxa"/>
          </w:tcPr>
          <w:p w14:paraId="2578131B" w14:textId="051E167D" w:rsidR="005C23C3" w:rsidRPr="003E6727" w:rsidRDefault="00BF3DD4" w:rsidP="007E1424">
            <w:pPr>
              <w:autoSpaceDE w:val="0"/>
              <w:autoSpaceDN w:val="0"/>
              <w:adjustRightInd w:val="0"/>
              <w:spacing w:line="480" w:lineRule="auto"/>
              <w:jc w:val="both"/>
              <w:rPr>
                <w:rFonts w:ascii="Times New Roman" w:hAnsi="Times New Roman" w:cs="Times New Roman"/>
                <w:i/>
              </w:rPr>
            </w:pPr>
            <w:ins w:id="218" w:author="Author">
              <w:r>
                <w:rPr>
                  <w:rFonts w:ascii="Times New Roman" w:hAnsi="Times New Roman" w:cs="Times New Roman"/>
                  <w:i/>
                </w:rPr>
                <w:t>None</w:t>
              </w:r>
            </w:ins>
          </w:p>
        </w:tc>
        <w:tc>
          <w:tcPr>
            <w:tcW w:w="4932" w:type="dxa"/>
          </w:tcPr>
          <w:p w14:paraId="0A81C8D4" w14:textId="5E994AC1" w:rsidR="005C23C3" w:rsidRPr="001C0661" w:rsidRDefault="003B7392" w:rsidP="003B7392">
            <w:pPr>
              <w:autoSpaceDE w:val="0"/>
              <w:autoSpaceDN w:val="0"/>
              <w:adjustRightInd w:val="0"/>
              <w:spacing w:line="480" w:lineRule="auto"/>
              <w:jc w:val="both"/>
              <w:rPr>
                <w:rFonts w:ascii="Times New Roman" w:hAnsi="Times New Roman" w:cs="Times New Roman"/>
              </w:rPr>
            </w:pPr>
            <w:ins w:id="219" w:author="Author">
              <w:r>
                <w:rPr>
                  <w:rFonts w:ascii="Times New Roman" w:hAnsi="Times New Roman" w:cs="Times New Roman"/>
                </w:rPr>
                <w:t>Author’s observation</w:t>
              </w:r>
            </w:ins>
            <w:commentRangeStart w:id="220"/>
            <w:del w:id="221" w:author="Author">
              <w:r w:rsidR="005C23C3" w:rsidDel="003B7392">
                <w:rPr>
                  <w:rFonts w:ascii="Times New Roman" w:hAnsi="Times New Roman" w:cs="Times New Roman"/>
                </w:rPr>
                <w:delText>Comment</w:delText>
              </w:r>
            </w:del>
            <w:r w:rsidR="005C23C3">
              <w:rPr>
                <w:rFonts w:ascii="Times New Roman" w:hAnsi="Times New Roman" w:cs="Times New Roman"/>
              </w:rPr>
              <w:t xml:space="preserve">: </w:t>
            </w:r>
            <w:commentRangeEnd w:id="220"/>
            <w:r w:rsidR="00A73A8C">
              <w:rPr>
                <w:rStyle w:val="CommentReference"/>
              </w:rPr>
              <w:commentReference w:id="220"/>
            </w:r>
            <w:r w:rsidR="005C23C3" w:rsidRPr="001C0661">
              <w:rPr>
                <w:rFonts w:ascii="Times New Roman" w:hAnsi="Times New Roman" w:cs="Times New Roman"/>
              </w:rPr>
              <w:t>It helped in developing a rapport between the investigator and the subjects’ parents/guardian</w:t>
            </w:r>
          </w:p>
        </w:tc>
      </w:tr>
      <w:tr w:rsidR="005C23C3" w:rsidRPr="001C0661" w14:paraId="3C44FE75" w14:textId="77777777" w:rsidTr="00742F0A">
        <w:tc>
          <w:tcPr>
            <w:tcW w:w="2235" w:type="dxa"/>
          </w:tcPr>
          <w:p w14:paraId="5FA7B0C9" w14:textId="77777777" w:rsidR="005C23C3" w:rsidRPr="001C0661" w:rsidRDefault="005C23C3" w:rsidP="007E1424">
            <w:pPr>
              <w:autoSpaceDE w:val="0"/>
              <w:autoSpaceDN w:val="0"/>
              <w:adjustRightInd w:val="0"/>
              <w:spacing w:line="480" w:lineRule="auto"/>
              <w:jc w:val="both"/>
              <w:rPr>
                <w:rFonts w:ascii="Times New Roman" w:hAnsi="Times New Roman" w:cs="Times New Roman"/>
              </w:rPr>
            </w:pPr>
            <w:r w:rsidRPr="001C0661">
              <w:rPr>
                <w:rFonts w:ascii="Times New Roman" w:hAnsi="Times New Roman" w:cs="Times New Roman"/>
              </w:rPr>
              <w:t>Thanking the participant for agreeing to the AV recording</w:t>
            </w:r>
          </w:p>
        </w:tc>
        <w:tc>
          <w:tcPr>
            <w:tcW w:w="2409" w:type="dxa"/>
          </w:tcPr>
          <w:p w14:paraId="3F35F080" w14:textId="6E5168FD" w:rsidR="005C23C3" w:rsidRPr="003E6727" w:rsidRDefault="00BF3DD4" w:rsidP="007E1424">
            <w:pPr>
              <w:autoSpaceDE w:val="0"/>
              <w:autoSpaceDN w:val="0"/>
              <w:adjustRightInd w:val="0"/>
              <w:spacing w:line="480" w:lineRule="auto"/>
              <w:jc w:val="both"/>
              <w:rPr>
                <w:rFonts w:ascii="Times New Roman" w:hAnsi="Times New Roman" w:cs="Times New Roman"/>
                <w:i/>
              </w:rPr>
            </w:pPr>
            <w:ins w:id="222" w:author="Author">
              <w:r>
                <w:rPr>
                  <w:rFonts w:ascii="Times New Roman" w:hAnsi="Times New Roman" w:cs="Times New Roman"/>
                  <w:i/>
                </w:rPr>
                <w:t>None</w:t>
              </w:r>
            </w:ins>
          </w:p>
        </w:tc>
        <w:tc>
          <w:tcPr>
            <w:tcW w:w="4932" w:type="dxa"/>
          </w:tcPr>
          <w:p w14:paraId="13584468" w14:textId="64EC19AD" w:rsidR="005C23C3" w:rsidRPr="001C0661" w:rsidRDefault="003B7392" w:rsidP="007E1424">
            <w:pPr>
              <w:autoSpaceDE w:val="0"/>
              <w:autoSpaceDN w:val="0"/>
              <w:adjustRightInd w:val="0"/>
              <w:spacing w:line="480" w:lineRule="auto"/>
              <w:jc w:val="both"/>
              <w:rPr>
                <w:rFonts w:ascii="Times New Roman" w:hAnsi="Times New Roman" w:cs="Times New Roman"/>
              </w:rPr>
            </w:pPr>
            <w:ins w:id="223" w:author="Author">
              <w:r>
                <w:rPr>
                  <w:rFonts w:ascii="Times New Roman" w:hAnsi="Times New Roman" w:cs="Times New Roman"/>
                </w:rPr>
                <w:t>Author’s observation</w:t>
              </w:r>
            </w:ins>
            <w:del w:id="224" w:author="Author">
              <w:r w:rsidR="005C23C3" w:rsidDel="003B7392">
                <w:rPr>
                  <w:rFonts w:ascii="Times New Roman" w:hAnsi="Times New Roman" w:cs="Times New Roman"/>
                </w:rPr>
                <w:delText>Comment</w:delText>
              </w:r>
            </w:del>
            <w:r w:rsidR="005C23C3">
              <w:rPr>
                <w:rFonts w:ascii="Times New Roman" w:hAnsi="Times New Roman" w:cs="Times New Roman"/>
              </w:rPr>
              <w:t xml:space="preserve">: </w:t>
            </w:r>
            <w:r w:rsidR="005C23C3" w:rsidRPr="001C0661">
              <w:rPr>
                <w:rFonts w:ascii="Times New Roman" w:hAnsi="Times New Roman" w:cs="Times New Roman"/>
              </w:rPr>
              <w:t>A wonderful gesture which further strengthened the rapport</w:t>
            </w:r>
          </w:p>
        </w:tc>
      </w:tr>
      <w:tr w:rsidR="005C23C3" w:rsidRPr="001C0661" w14:paraId="79DA157B" w14:textId="77777777" w:rsidTr="00742F0A">
        <w:tc>
          <w:tcPr>
            <w:tcW w:w="2235" w:type="dxa"/>
          </w:tcPr>
          <w:p w14:paraId="3DE29C94" w14:textId="77777777" w:rsidR="005C23C3" w:rsidRPr="001C0661" w:rsidRDefault="005C23C3" w:rsidP="007E1424">
            <w:pPr>
              <w:autoSpaceDE w:val="0"/>
              <w:autoSpaceDN w:val="0"/>
              <w:adjustRightInd w:val="0"/>
              <w:spacing w:line="480" w:lineRule="auto"/>
              <w:jc w:val="both"/>
              <w:rPr>
                <w:rFonts w:ascii="Times New Roman" w:hAnsi="Times New Roman" w:cs="Times New Roman"/>
              </w:rPr>
            </w:pPr>
            <w:r w:rsidRPr="001C0661">
              <w:rPr>
                <w:rFonts w:ascii="Times New Roman" w:hAnsi="Times New Roman" w:cs="Times New Roman"/>
              </w:rPr>
              <w:t>Background and rationale of the study</w:t>
            </w:r>
          </w:p>
        </w:tc>
        <w:tc>
          <w:tcPr>
            <w:tcW w:w="2409" w:type="dxa"/>
          </w:tcPr>
          <w:p w14:paraId="399DBDF2" w14:textId="443598DD" w:rsidR="005C23C3" w:rsidRPr="003E6727" w:rsidRDefault="00BF3DD4" w:rsidP="007E1424">
            <w:pPr>
              <w:autoSpaceDE w:val="0"/>
              <w:autoSpaceDN w:val="0"/>
              <w:adjustRightInd w:val="0"/>
              <w:spacing w:line="480" w:lineRule="auto"/>
              <w:jc w:val="both"/>
              <w:rPr>
                <w:rFonts w:ascii="Times New Roman" w:hAnsi="Times New Roman" w:cs="Times New Roman"/>
                <w:i/>
              </w:rPr>
            </w:pPr>
            <w:ins w:id="225" w:author="Author">
              <w:r>
                <w:rPr>
                  <w:rFonts w:ascii="Times New Roman" w:hAnsi="Times New Roman" w:cs="Times New Roman"/>
                  <w:i/>
                </w:rPr>
                <w:t>None</w:t>
              </w:r>
            </w:ins>
          </w:p>
        </w:tc>
        <w:tc>
          <w:tcPr>
            <w:tcW w:w="4932" w:type="dxa"/>
          </w:tcPr>
          <w:p w14:paraId="738CC121" w14:textId="298027C4" w:rsidR="005C23C3" w:rsidRPr="001C0661" w:rsidRDefault="004650C3" w:rsidP="007E1424">
            <w:pPr>
              <w:autoSpaceDE w:val="0"/>
              <w:autoSpaceDN w:val="0"/>
              <w:adjustRightInd w:val="0"/>
              <w:spacing w:line="480" w:lineRule="auto"/>
              <w:jc w:val="both"/>
              <w:rPr>
                <w:rFonts w:ascii="Times New Roman" w:hAnsi="Times New Roman" w:cs="Times New Roman"/>
              </w:rPr>
            </w:pPr>
            <w:ins w:id="226" w:author="Author">
              <w:r>
                <w:rPr>
                  <w:rFonts w:ascii="Times New Roman" w:hAnsi="Times New Roman" w:cs="Times New Roman"/>
                </w:rPr>
                <w:t>None</w:t>
              </w:r>
            </w:ins>
          </w:p>
        </w:tc>
      </w:tr>
      <w:tr w:rsidR="005C23C3" w:rsidRPr="001C0661" w14:paraId="0C70D1CB" w14:textId="77777777" w:rsidTr="00742F0A">
        <w:tc>
          <w:tcPr>
            <w:tcW w:w="2235" w:type="dxa"/>
          </w:tcPr>
          <w:p w14:paraId="3E7711AF" w14:textId="77777777" w:rsidR="005C23C3" w:rsidRPr="001C0661" w:rsidRDefault="005C23C3" w:rsidP="007E1424">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t>Study procedures</w:t>
            </w:r>
          </w:p>
        </w:tc>
        <w:tc>
          <w:tcPr>
            <w:tcW w:w="2409" w:type="dxa"/>
          </w:tcPr>
          <w:p w14:paraId="78EE461B" w14:textId="463F5729" w:rsidR="005C23C3" w:rsidRPr="003E6727" w:rsidRDefault="005874AD" w:rsidP="007E1424">
            <w:pPr>
              <w:autoSpaceDE w:val="0"/>
              <w:autoSpaceDN w:val="0"/>
              <w:adjustRightInd w:val="0"/>
              <w:spacing w:line="480" w:lineRule="auto"/>
              <w:jc w:val="both"/>
              <w:rPr>
                <w:rFonts w:ascii="Times New Roman" w:hAnsi="Times New Roman" w:cs="Times New Roman"/>
                <w:i/>
              </w:rPr>
            </w:pPr>
            <w:ins w:id="227" w:author="Author">
              <w:r>
                <w:rPr>
                  <w:rFonts w:ascii="Times New Roman" w:hAnsi="Times New Roman" w:cs="Times New Roman"/>
                  <w:i/>
                </w:rPr>
                <w:t xml:space="preserve"> </w:t>
              </w:r>
            </w:ins>
            <w:commentRangeStart w:id="228"/>
            <w:r w:rsidR="005C23C3" w:rsidRPr="003E6727">
              <w:rPr>
                <w:rFonts w:ascii="Times New Roman" w:hAnsi="Times New Roman" w:cs="Times New Roman"/>
                <w:i/>
              </w:rPr>
              <w:t xml:space="preserve">“Kya hum </w:t>
            </w:r>
            <w:proofErr w:type="spellStart"/>
            <w:r w:rsidR="005C23C3" w:rsidRPr="003E6727">
              <w:rPr>
                <w:rFonts w:ascii="Times New Roman" w:hAnsi="Times New Roman" w:cs="Times New Roman"/>
                <w:i/>
              </w:rPr>
              <w:t>bahar</w:t>
            </w:r>
            <w:proofErr w:type="spellEnd"/>
            <w:r w:rsidR="005C23C3" w:rsidRPr="003E6727">
              <w:rPr>
                <w:rFonts w:ascii="Times New Roman" w:hAnsi="Times New Roman" w:cs="Times New Roman"/>
                <w:i/>
              </w:rPr>
              <w:t xml:space="preserve"> se </w:t>
            </w:r>
            <w:proofErr w:type="spellStart"/>
            <w:r w:rsidR="005C23C3" w:rsidRPr="003E6727">
              <w:rPr>
                <w:rFonts w:ascii="Times New Roman" w:hAnsi="Times New Roman" w:cs="Times New Roman"/>
                <w:i/>
              </w:rPr>
              <w:t>bhi</w:t>
            </w:r>
            <w:proofErr w:type="spellEnd"/>
            <w:r w:rsidR="005C23C3" w:rsidRPr="003E6727">
              <w:rPr>
                <w:rFonts w:ascii="Times New Roman" w:hAnsi="Times New Roman" w:cs="Times New Roman"/>
                <w:i/>
              </w:rPr>
              <w:t xml:space="preserve"> </w:t>
            </w:r>
            <w:proofErr w:type="spellStart"/>
            <w:r w:rsidR="005C23C3" w:rsidRPr="003E6727">
              <w:rPr>
                <w:rFonts w:ascii="Times New Roman" w:hAnsi="Times New Roman" w:cs="Times New Roman"/>
                <w:i/>
              </w:rPr>
              <w:t>yeh</w:t>
            </w:r>
            <w:proofErr w:type="spellEnd"/>
            <w:r w:rsidR="005C23C3" w:rsidRPr="003E6727">
              <w:rPr>
                <w:rFonts w:ascii="Times New Roman" w:hAnsi="Times New Roman" w:cs="Times New Roman"/>
                <w:i/>
              </w:rPr>
              <w:t xml:space="preserve"> </w:t>
            </w:r>
            <w:proofErr w:type="spellStart"/>
            <w:r w:rsidR="005C23C3" w:rsidRPr="003E6727">
              <w:rPr>
                <w:rFonts w:ascii="Times New Roman" w:hAnsi="Times New Roman" w:cs="Times New Roman"/>
                <w:i/>
              </w:rPr>
              <w:t>tika</w:t>
            </w:r>
            <w:proofErr w:type="spellEnd"/>
            <w:r w:rsidR="005C23C3" w:rsidRPr="003E6727">
              <w:rPr>
                <w:rFonts w:ascii="Times New Roman" w:hAnsi="Times New Roman" w:cs="Times New Roman"/>
                <w:i/>
              </w:rPr>
              <w:t xml:space="preserve"> </w:t>
            </w:r>
            <w:proofErr w:type="spellStart"/>
            <w:r w:rsidR="005C23C3" w:rsidRPr="003E6727">
              <w:rPr>
                <w:rFonts w:ascii="Times New Roman" w:hAnsi="Times New Roman" w:cs="Times New Roman"/>
                <w:i/>
              </w:rPr>
              <w:t>laga</w:t>
            </w:r>
            <w:proofErr w:type="spellEnd"/>
            <w:r w:rsidR="005C23C3" w:rsidRPr="003E6727">
              <w:rPr>
                <w:rFonts w:ascii="Times New Roman" w:hAnsi="Times New Roman" w:cs="Times New Roman"/>
                <w:i/>
              </w:rPr>
              <w:t xml:space="preserve"> </w:t>
            </w:r>
            <w:proofErr w:type="spellStart"/>
            <w:r w:rsidR="005C23C3" w:rsidRPr="003E6727">
              <w:rPr>
                <w:rFonts w:ascii="Times New Roman" w:hAnsi="Times New Roman" w:cs="Times New Roman"/>
                <w:i/>
              </w:rPr>
              <w:t>sakte</w:t>
            </w:r>
            <w:proofErr w:type="spellEnd"/>
            <w:r w:rsidR="005C23C3" w:rsidRPr="003E6727">
              <w:rPr>
                <w:rFonts w:ascii="Times New Roman" w:hAnsi="Times New Roman" w:cs="Times New Roman"/>
                <w:i/>
              </w:rPr>
              <w:t xml:space="preserve"> </w:t>
            </w:r>
            <w:proofErr w:type="spellStart"/>
            <w:r w:rsidR="005C23C3" w:rsidRPr="003E6727">
              <w:rPr>
                <w:rFonts w:ascii="Times New Roman" w:hAnsi="Times New Roman" w:cs="Times New Roman"/>
                <w:i/>
              </w:rPr>
              <w:t>hain</w:t>
            </w:r>
            <w:proofErr w:type="spellEnd"/>
            <w:r w:rsidR="005C23C3" w:rsidRPr="003E6727">
              <w:rPr>
                <w:rFonts w:ascii="Times New Roman" w:hAnsi="Times New Roman" w:cs="Times New Roman"/>
                <w:i/>
              </w:rPr>
              <w:t>?”</w:t>
            </w:r>
            <w:commentRangeEnd w:id="228"/>
            <w:r w:rsidR="00A05C67">
              <w:rPr>
                <w:rStyle w:val="CommentReference"/>
              </w:rPr>
              <w:commentReference w:id="228"/>
            </w:r>
            <w:ins w:id="229" w:author="Author">
              <w:r w:rsidR="00DE31DA">
                <w:rPr>
                  <w:rFonts w:ascii="Times New Roman" w:hAnsi="Times New Roman" w:cs="Times New Roman"/>
                  <w:i/>
                </w:rPr>
                <w:t>( Can we get this vaccine from outside)</w:t>
              </w:r>
            </w:ins>
          </w:p>
        </w:tc>
        <w:tc>
          <w:tcPr>
            <w:tcW w:w="4932" w:type="dxa"/>
          </w:tcPr>
          <w:p w14:paraId="68046A59" w14:textId="47AE5FFC" w:rsidR="005C23C3" w:rsidRPr="001C0661" w:rsidRDefault="003B7392" w:rsidP="003B7392">
            <w:pPr>
              <w:autoSpaceDE w:val="0"/>
              <w:autoSpaceDN w:val="0"/>
              <w:adjustRightInd w:val="0"/>
              <w:spacing w:line="480" w:lineRule="auto"/>
              <w:jc w:val="both"/>
              <w:rPr>
                <w:rFonts w:ascii="Times New Roman" w:hAnsi="Times New Roman" w:cs="Times New Roman"/>
              </w:rPr>
            </w:pPr>
            <w:ins w:id="230" w:author="Author">
              <w:r>
                <w:rPr>
                  <w:rFonts w:ascii="Times New Roman" w:hAnsi="Times New Roman" w:cs="Times New Roman"/>
                </w:rPr>
                <w:t>Author’s reply</w:t>
              </w:r>
            </w:ins>
            <w:del w:id="231" w:author="Author">
              <w:r w:rsidR="005C23C3" w:rsidDel="003B7392">
                <w:rPr>
                  <w:rFonts w:ascii="Times New Roman" w:hAnsi="Times New Roman" w:cs="Times New Roman"/>
                </w:rPr>
                <w:delText>Reply</w:delText>
              </w:r>
            </w:del>
            <w:r w:rsidR="005C23C3">
              <w:rPr>
                <w:rFonts w:ascii="Times New Roman" w:hAnsi="Times New Roman" w:cs="Times New Roman"/>
              </w:rPr>
              <w:t xml:space="preserve">: This particular vaccine is not available in the market. However, there are two other varieties of rotavirus vaccines available in the market manufactured by different companies. But it is not available in government facilities, you have to purchase it from outside.  </w:t>
            </w:r>
          </w:p>
        </w:tc>
      </w:tr>
      <w:tr w:rsidR="005C23C3" w:rsidRPr="001C0661" w14:paraId="43038255" w14:textId="77777777" w:rsidTr="00742F0A">
        <w:tc>
          <w:tcPr>
            <w:tcW w:w="2235" w:type="dxa"/>
          </w:tcPr>
          <w:p w14:paraId="5F2D1D14" w14:textId="77777777" w:rsidR="005C23C3" w:rsidRPr="001C0661" w:rsidRDefault="005C23C3" w:rsidP="007E1424">
            <w:pPr>
              <w:autoSpaceDE w:val="0"/>
              <w:autoSpaceDN w:val="0"/>
              <w:adjustRightInd w:val="0"/>
              <w:spacing w:line="480" w:lineRule="auto"/>
              <w:jc w:val="both"/>
              <w:rPr>
                <w:rFonts w:ascii="Times New Roman" w:hAnsi="Times New Roman" w:cs="Times New Roman"/>
              </w:rPr>
            </w:pPr>
            <w:r w:rsidRPr="001C0661">
              <w:rPr>
                <w:rFonts w:ascii="Times New Roman" w:hAnsi="Times New Roman" w:cs="Times New Roman"/>
              </w:rPr>
              <w:t>Length of participation</w:t>
            </w:r>
          </w:p>
        </w:tc>
        <w:tc>
          <w:tcPr>
            <w:tcW w:w="2409" w:type="dxa"/>
          </w:tcPr>
          <w:p w14:paraId="60C17B47" w14:textId="77777777" w:rsidR="005C23C3" w:rsidRPr="00EC2C89" w:rsidRDefault="005C23C3" w:rsidP="007E1424">
            <w:pPr>
              <w:autoSpaceDE w:val="0"/>
              <w:autoSpaceDN w:val="0"/>
              <w:adjustRightInd w:val="0"/>
              <w:spacing w:line="480" w:lineRule="auto"/>
              <w:jc w:val="both"/>
              <w:rPr>
                <w:rFonts w:ascii="Times New Roman" w:hAnsi="Times New Roman" w:cs="Times New Roman"/>
              </w:rPr>
            </w:pPr>
            <w:r w:rsidRPr="00EC2C89">
              <w:rPr>
                <w:rFonts w:ascii="Times New Roman" w:hAnsi="Times New Roman" w:cs="Times New Roman"/>
              </w:rPr>
              <w:t>As the length of participation was 12-15 weeks long, many participants had some other plans during this period.</w:t>
            </w:r>
          </w:p>
          <w:p w14:paraId="79A34C06" w14:textId="7B408998" w:rsidR="005C23C3" w:rsidRPr="003E6727" w:rsidRDefault="005C23C3" w:rsidP="007E1424">
            <w:pPr>
              <w:autoSpaceDE w:val="0"/>
              <w:autoSpaceDN w:val="0"/>
              <w:adjustRightInd w:val="0"/>
              <w:spacing w:line="480" w:lineRule="auto"/>
              <w:jc w:val="both"/>
              <w:rPr>
                <w:rFonts w:ascii="Times New Roman" w:hAnsi="Times New Roman" w:cs="Times New Roman"/>
                <w:i/>
              </w:rPr>
            </w:pPr>
            <w:r w:rsidRPr="003E6727">
              <w:rPr>
                <w:rFonts w:ascii="Times New Roman" w:hAnsi="Times New Roman" w:cs="Times New Roman"/>
                <w:i/>
              </w:rPr>
              <w:lastRenderedPageBreak/>
              <w:t xml:space="preserve">“Hume to </w:t>
            </w:r>
            <w:proofErr w:type="spellStart"/>
            <w:r w:rsidRPr="003E6727">
              <w:rPr>
                <w:rFonts w:ascii="Times New Roman" w:hAnsi="Times New Roman" w:cs="Times New Roman"/>
                <w:i/>
              </w:rPr>
              <w:t>gaon</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jana</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hai</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kya</w:t>
            </w:r>
            <w:proofErr w:type="spellEnd"/>
            <w:r w:rsidRPr="003E6727">
              <w:rPr>
                <w:rFonts w:ascii="Times New Roman" w:hAnsi="Times New Roman" w:cs="Times New Roman"/>
                <w:i/>
              </w:rPr>
              <w:t xml:space="preserve"> hum </w:t>
            </w:r>
            <w:proofErr w:type="spellStart"/>
            <w:r w:rsidRPr="003E6727">
              <w:rPr>
                <w:rFonts w:ascii="Times New Roman" w:hAnsi="Times New Roman" w:cs="Times New Roman"/>
                <w:i/>
              </w:rPr>
              <w:t>tike</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gaon</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mein</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laga</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sakte</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hain</w:t>
            </w:r>
            <w:proofErr w:type="spellEnd"/>
            <w:r w:rsidRPr="003E6727">
              <w:rPr>
                <w:rFonts w:ascii="Times New Roman" w:hAnsi="Times New Roman" w:cs="Times New Roman"/>
                <w:i/>
              </w:rPr>
              <w:t>”</w:t>
            </w:r>
            <w:ins w:id="232" w:author="Author">
              <w:r w:rsidR="00DE31DA">
                <w:rPr>
                  <w:rFonts w:ascii="Times New Roman" w:hAnsi="Times New Roman" w:cs="Times New Roman"/>
                  <w:i/>
                </w:rPr>
                <w:t xml:space="preserve"> (We have to go to our native place, can we get the vaccine there)</w:t>
              </w:r>
            </w:ins>
          </w:p>
        </w:tc>
        <w:tc>
          <w:tcPr>
            <w:tcW w:w="4932" w:type="dxa"/>
          </w:tcPr>
          <w:p w14:paraId="08A87E57" w14:textId="346CFD3F" w:rsidR="005C23C3" w:rsidRPr="001C0661" w:rsidRDefault="003B7392" w:rsidP="00A538A5">
            <w:pPr>
              <w:autoSpaceDE w:val="0"/>
              <w:autoSpaceDN w:val="0"/>
              <w:adjustRightInd w:val="0"/>
              <w:spacing w:line="480" w:lineRule="auto"/>
              <w:jc w:val="both"/>
              <w:rPr>
                <w:rFonts w:ascii="Times New Roman" w:hAnsi="Times New Roman" w:cs="Times New Roman"/>
              </w:rPr>
            </w:pPr>
            <w:ins w:id="233" w:author="Author">
              <w:r>
                <w:rPr>
                  <w:rFonts w:ascii="Times New Roman" w:hAnsi="Times New Roman" w:cs="Times New Roman"/>
                </w:rPr>
                <w:lastRenderedPageBreak/>
                <w:t>Author’s reply</w:t>
              </w:r>
            </w:ins>
            <w:del w:id="234" w:author="Author">
              <w:r w:rsidR="005C23C3" w:rsidRPr="001C0661" w:rsidDel="003B7392">
                <w:rPr>
                  <w:rFonts w:ascii="Times New Roman" w:hAnsi="Times New Roman" w:cs="Times New Roman"/>
                </w:rPr>
                <w:delText>Reply</w:delText>
              </w:r>
            </w:del>
            <w:r w:rsidR="005C23C3" w:rsidRPr="001C0661">
              <w:rPr>
                <w:rFonts w:ascii="Times New Roman" w:hAnsi="Times New Roman" w:cs="Times New Roman"/>
              </w:rPr>
              <w:t>:</w:t>
            </w:r>
            <w:r w:rsidR="005C23C3">
              <w:rPr>
                <w:rFonts w:ascii="Times New Roman" w:hAnsi="Times New Roman" w:cs="Times New Roman"/>
              </w:rPr>
              <w:t xml:space="preserve"> You can go to your village for a week or so but you have to inform us well before you plan for the trip. However, in case you plan a long trip of 1 month or more, we are afraid we cannot enrol the subject in this study. </w:t>
            </w:r>
            <w:del w:id="235" w:author="Author">
              <w:r w:rsidR="005C23C3" w:rsidDel="00A538A5">
                <w:rPr>
                  <w:rFonts w:ascii="Times New Roman" w:hAnsi="Times New Roman" w:cs="Times New Roman"/>
                </w:rPr>
                <w:delText xml:space="preserve">The rota virus vaccine might not be available in your village, and if it is available then it would be very costly. So </w:delText>
              </w:r>
            </w:del>
            <w:ins w:id="236" w:author="Author">
              <w:r w:rsidR="00A538A5">
                <w:rPr>
                  <w:rFonts w:ascii="Times New Roman" w:hAnsi="Times New Roman" w:cs="Times New Roman"/>
                </w:rPr>
                <w:t>If you are still interested to participate in this study it</w:t>
              </w:r>
            </w:ins>
            <w:del w:id="237" w:author="Author">
              <w:r w:rsidR="005C23C3" w:rsidDel="00A538A5">
                <w:rPr>
                  <w:rFonts w:ascii="Times New Roman" w:hAnsi="Times New Roman" w:cs="Times New Roman"/>
                </w:rPr>
                <w:delText>it</w:delText>
              </w:r>
            </w:del>
            <w:r w:rsidR="005C23C3">
              <w:rPr>
                <w:rFonts w:ascii="Times New Roman" w:hAnsi="Times New Roman" w:cs="Times New Roman"/>
              </w:rPr>
              <w:t xml:space="preserve"> is better if you </w:t>
            </w:r>
            <w:r w:rsidR="005C23C3">
              <w:rPr>
                <w:rFonts w:ascii="Times New Roman" w:hAnsi="Times New Roman" w:cs="Times New Roman"/>
              </w:rPr>
              <w:lastRenderedPageBreak/>
              <w:t>consult with your family members regarding your travel plans in the next 3 months</w:t>
            </w:r>
            <w:ins w:id="238" w:author="Author">
              <w:r w:rsidR="00A538A5">
                <w:rPr>
                  <w:rFonts w:ascii="Times New Roman" w:hAnsi="Times New Roman" w:cs="Times New Roman"/>
                </w:rPr>
                <w:t xml:space="preserve"> and let us know</w:t>
              </w:r>
            </w:ins>
            <w:r w:rsidR="005C23C3">
              <w:rPr>
                <w:rFonts w:ascii="Times New Roman" w:hAnsi="Times New Roman" w:cs="Times New Roman"/>
              </w:rPr>
              <w:t xml:space="preserve">. </w:t>
            </w:r>
          </w:p>
        </w:tc>
      </w:tr>
      <w:tr w:rsidR="005C23C3" w:rsidRPr="001C0661" w14:paraId="62CA3C19" w14:textId="77777777" w:rsidTr="00742F0A">
        <w:tc>
          <w:tcPr>
            <w:tcW w:w="2235" w:type="dxa"/>
          </w:tcPr>
          <w:p w14:paraId="78ABCF97" w14:textId="77777777" w:rsidR="005C23C3" w:rsidRPr="001C0661" w:rsidRDefault="005C23C3" w:rsidP="007E1424">
            <w:pPr>
              <w:autoSpaceDE w:val="0"/>
              <w:autoSpaceDN w:val="0"/>
              <w:adjustRightInd w:val="0"/>
              <w:spacing w:line="480" w:lineRule="auto"/>
              <w:jc w:val="both"/>
              <w:rPr>
                <w:rFonts w:ascii="Times New Roman" w:hAnsi="Times New Roman" w:cs="Times New Roman"/>
              </w:rPr>
            </w:pPr>
            <w:r w:rsidRPr="001C0661">
              <w:rPr>
                <w:rFonts w:ascii="Times New Roman" w:hAnsi="Times New Roman" w:cs="Times New Roman"/>
              </w:rPr>
              <w:lastRenderedPageBreak/>
              <w:t>Description of the intervention</w:t>
            </w:r>
          </w:p>
        </w:tc>
        <w:tc>
          <w:tcPr>
            <w:tcW w:w="2409" w:type="dxa"/>
          </w:tcPr>
          <w:p w14:paraId="7247D674" w14:textId="6A5CA70C" w:rsidR="005C23C3" w:rsidRPr="003E6727" w:rsidRDefault="005C23C3" w:rsidP="007E1424">
            <w:pPr>
              <w:autoSpaceDE w:val="0"/>
              <w:autoSpaceDN w:val="0"/>
              <w:adjustRightInd w:val="0"/>
              <w:spacing w:line="480" w:lineRule="auto"/>
              <w:jc w:val="both"/>
              <w:rPr>
                <w:rFonts w:ascii="Times New Roman" w:hAnsi="Times New Roman" w:cs="Times New Roman"/>
                <w:i/>
              </w:rPr>
            </w:pPr>
            <w:r w:rsidRPr="003E6727">
              <w:rPr>
                <w:rFonts w:ascii="Times New Roman" w:hAnsi="Times New Roman" w:cs="Times New Roman"/>
                <w:i/>
              </w:rPr>
              <w:t xml:space="preserve">“Diary card </w:t>
            </w:r>
            <w:proofErr w:type="spellStart"/>
            <w:r w:rsidRPr="003E6727">
              <w:rPr>
                <w:rFonts w:ascii="Times New Roman" w:hAnsi="Times New Roman" w:cs="Times New Roman"/>
                <w:i/>
              </w:rPr>
              <w:t>bharna</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kya</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jaruri</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hai</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kaise</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bharna</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hai</w:t>
            </w:r>
            <w:proofErr w:type="spellEnd"/>
            <w:r w:rsidRPr="003E6727">
              <w:rPr>
                <w:rFonts w:ascii="Times New Roman" w:hAnsi="Times New Roman" w:cs="Times New Roman"/>
                <w:i/>
              </w:rPr>
              <w:t>”</w:t>
            </w:r>
            <w:ins w:id="239" w:author="Author">
              <w:r w:rsidR="00DE31DA">
                <w:rPr>
                  <w:rFonts w:ascii="Times New Roman" w:hAnsi="Times New Roman" w:cs="Times New Roman"/>
                  <w:i/>
                </w:rPr>
                <w:t xml:space="preserve"> (Is it necessary to fill the diary card, how to fill it?)</w:t>
              </w:r>
            </w:ins>
          </w:p>
        </w:tc>
        <w:tc>
          <w:tcPr>
            <w:tcW w:w="4932" w:type="dxa"/>
          </w:tcPr>
          <w:p w14:paraId="48FB110F" w14:textId="62104B2C" w:rsidR="005C23C3" w:rsidRPr="001C0661" w:rsidRDefault="003B7392" w:rsidP="00A538A5">
            <w:pPr>
              <w:autoSpaceDE w:val="0"/>
              <w:autoSpaceDN w:val="0"/>
              <w:adjustRightInd w:val="0"/>
              <w:spacing w:line="480" w:lineRule="auto"/>
              <w:jc w:val="both"/>
              <w:rPr>
                <w:rFonts w:ascii="Times New Roman" w:hAnsi="Times New Roman" w:cs="Times New Roman"/>
              </w:rPr>
            </w:pPr>
            <w:ins w:id="240" w:author="Author">
              <w:r>
                <w:rPr>
                  <w:rFonts w:ascii="Times New Roman" w:hAnsi="Times New Roman" w:cs="Times New Roman"/>
                </w:rPr>
                <w:t>Author’s reply</w:t>
              </w:r>
            </w:ins>
            <w:del w:id="241" w:author="Author">
              <w:r w:rsidR="005C23C3" w:rsidRPr="001C0661" w:rsidDel="003B7392">
                <w:rPr>
                  <w:rFonts w:ascii="Times New Roman" w:hAnsi="Times New Roman" w:cs="Times New Roman"/>
                </w:rPr>
                <w:delText>Reply</w:delText>
              </w:r>
            </w:del>
            <w:r w:rsidR="005C23C3" w:rsidRPr="001C0661">
              <w:rPr>
                <w:rFonts w:ascii="Times New Roman" w:hAnsi="Times New Roman" w:cs="Times New Roman"/>
              </w:rPr>
              <w:t xml:space="preserve">: Diary card helps us to keep a record of the daily health events after vaccination so that any adverse reaction can be picked up early for immediate action. Diary card is very easy to fill (diary card shown to them) with simple questions about the health of your child in local language. You just have to circle the correct response. (demonstration done) In case of any difficulty in filling the card, </w:t>
            </w:r>
            <w:ins w:id="242" w:author="Author">
              <w:r w:rsidR="00A538A5">
                <w:rPr>
                  <w:rFonts w:ascii="Times New Roman" w:hAnsi="Times New Roman" w:cs="Times New Roman"/>
                </w:rPr>
                <w:t xml:space="preserve">please </w:t>
              </w:r>
            </w:ins>
            <w:r w:rsidR="005C23C3" w:rsidRPr="001C0661">
              <w:rPr>
                <w:rFonts w:ascii="Times New Roman" w:hAnsi="Times New Roman" w:cs="Times New Roman"/>
              </w:rPr>
              <w:t xml:space="preserve">feel free to contact us. </w:t>
            </w:r>
          </w:p>
        </w:tc>
      </w:tr>
      <w:tr w:rsidR="005C23C3" w:rsidRPr="001C0661" w14:paraId="56B10643" w14:textId="77777777" w:rsidTr="00742F0A">
        <w:trPr>
          <w:trHeight w:val="1408"/>
        </w:trPr>
        <w:tc>
          <w:tcPr>
            <w:tcW w:w="2235" w:type="dxa"/>
          </w:tcPr>
          <w:p w14:paraId="03706826" w14:textId="77777777" w:rsidR="005C23C3" w:rsidRPr="001C0661" w:rsidRDefault="005C23C3" w:rsidP="007E1424">
            <w:pPr>
              <w:autoSpaceDE w:val="0"/>
              <w:autoSpaceDN w:val="0"/>
              <w:adjustRightInd w:val="0"/>
              <w:spacing w:line="480" w:lineRule="auto"/>
              <w:jc w:val="both"/>
              <w:rPr>
                <w:rFonts w:ascii="Times New Roman" w:hAnsi="Times New Roman" w:cs="Times New Roman"/>
              </w:rPr>
            </w:pPr>
            <w:r w:rsidRPr="001C0661">
              <w:rPr>
                <w:rFonts w:ascii="Times New Roman" w:hAnsi="Times New Roman" w:cs="Times New Roman"/>
              </w:rPr>
              <w:t>Risks and side effects of participation</w:t>
            </w:r>
          </w:p>
        </w:tc>
        <w:tc>
          <w:tcPr>
            <w:tcW w:w="2409" w:type="dxa"/>
          </w:tcPr>
          <w:p w14:paraId="0A581DD9" w14:textId="77777777" w:rsidR="005C23C3" w:rsidRPr="00EC2C89" w:rsidRDefault="005C23C3" w:rsidP="007E1424">
            <w:pPr>
              <w:autoSpaceDE w:val="0"/>
              <w:autoSpaceDN w:val="0"/>
              <w:adjustRightInd w:val="0"/>
              <w:spacing w:line="480" w:lineRule="auto"/>
              <w:jc w:val="both"/>
              <w:rPr>
                <w:rFonts w:ascii="Times New Roman" w:hAnsi="Times New Roman" w:cs="Times New Roman"/>
              </w:rPr>
            </w:pPr>
            <w:commentRangeStart w:id="243"/>
            <w:r w:rsidRPr="00EC2C89">
              <w:rPr>
                <w:rFonts w:ascii="Times New Roman" w:hAnsi="Times New Roman" w:cs="Times New Roman"/>
              </w:rPr>
              <w:t>Parents were found anxious over the side effects of the vaccine.</w:t>
            </w:r>
            <w:commentRangeEnd w:id="243"/>
            <w:r w:rsidR="00A73A8C">
              <w:rPr>
                <w:rStyle w:val="CommentReference"/>
              </w:rPr>
              <w:commentReference w:id="243"/>
            </w:r>
          </w:p>
          <w:p w14:paraId="717DCF77" w14:textId="23E32BDA" w:rsidR="005C23C3" w:rsidRPr="003E6727" w:rsidRDefault="005C23C3" w:rsidP="007E1424">
            <w:pPr>
              <w:autoSpaceDE w:val="0"/>
              <w:autoSpaceDN w:val="0"/>
              <w:adjustRightInd w:val="0"/>
              <w:spacing w:line="480" w:lineRule="auto"/>
              <w:jc w:val="both"/>
              <w:rPr>
                <w:rFonts w:ascii="Times New Roman" w:hAnsi="Times New Roman" w:cs="Times New Roman"/>
                <w:i/>
              </w:rPr>
            </w:pPr>
            <w:r w:rsidRPr="003E6727">
              <w:rPr>
                <w:rFonts w:ascii="Times New Roman" w:hAnsi="Times New Roman" w:cs="Times New Roman"/>
                <w:i/>
              </w:rPr>
              <w:t>“</w:t>
            </w:r>
            <w:proofErr w:type="spellStart"/>
            <w:r w:rsidRPr="003E6727">
              <w:rPr>
                <w:rFonts w:ascii="Times New Roman" w:hAnsi="Times New Roman" w:cs="Times New Roman"/>
                <w:i/>
              </w:rPr>
              <w:t>Bachhe</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ko</w:t>
            </w:r>
            <w:proofErr w:type="spellEnd"/>
            <w:r w:rsidRPr="003E6727">
              <w:rPr>
                <w:rFonts w:ascii="Times New Roman" w:hAnsi="Times New Roman" w:cs="Times New Roman"/>
                <w:i/>
              </w:rPr>
              <w:t xml:space="preserve"> koi </w:t>
            </w:r>
            <w:proofErr w:type="spellStart"/>
            <w:r w:rsidRPr="003E6727">
              <w:rPr>
                <w:rFonts w:ascii="Times New Roman" w:hAnsi="Times New Roman" w:cs="Times New Roman"/>
                <w:i/>
              </w:rPr>
              <w:t>dikkat</w:t>
            </w:r>
            <w:proofErr w:type="spellEnd"/>
            <w:r w:rsidRPr="003E6727">
              <w:rPr>
                <w:rFonts w:ascii="Times New Roman" w:hAnsi="Times New Roman" w:cs="Times New Roman"/>
                <w:i/>
              </w:rPr>
              <w:t xml:space="preserve"> to </w:t>
            </w:r>
            <w:proofErr w:type="spellStart"/>
            <w:r w:rsidRPr="003E6727">
              <w:rPr>
                <w:rFonts w:ascii="Times New Roman" w:hAnsi="Times New Roman" w:cs="Times New Roman"/>
                <w:i/>
              </w:rPr>
              <w:t>nahin</w:t>
            </w:r>
            <w:proofErr w:type="spellEnd"/>
            <w:r w:rsidRPr="003E6727">
              <w:rPr>
                <w:rFonts w:ascii="Times New Roman" w:hAnsi="Times New Roman" w:cs="Times New Roman"/>
                <w:i/>
              </w:rPr>
              <w:t xml:space="preserve"> </w:t>
            </w:r>
            <w:proofErr w:type="spellStart"/>
            <w:proofErr w:type="gramStart"/>
            <w:r w:rsidRPr="003E6727">
              <w:rPr>
                <w:rFonts w:ascii="Times New Roman" w:hAnsi="Times New Roman" w:cs="Times New Roman"/>
                <w:i/>
              </w:rPr>
              <w:t>hogi</w:t>
            </w:r>
            <w:proofErr w:type="spellEnd"/>
            <w:r w:rsidRPr="003E6727">
              <w:rPr>
                <w:rFonts w:ascii="Times New Roman" w:hAnsi="Times New Roman" w:cs="Times New Roman"/>
                <w:i/>
              </w:rPr>
              <w:t>”“</w:t>
            </w:r>
            <w:proofErr w:type="gramEnd"/>
            <w:r w:rsidRPr="003E6727">
              <w:rPr>
                <w:rFonts w:ascii="Times New Roman" w:hAnsi="Times New Roman" w:cs="Times New Roman"/>
                <w:i/>
              </w:rPr>
              <w:t xml:space="preserve">Agar </w:t>
            </w:r>
            <w:proofErr w:type="spellStart"/>
            <w:r w:rsidRPr="003E6727">
              <w:rPr>
                <w:rFonts w:ascii="Times New Roman" w:hAnsi="Times New Roman" w:cs="Times New Roman"/>
                <w:i/>
              </w:rPr>
              <w:t>bachhe</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ko</w:t>
            </w:r>
            <w:proofErr w:type="spellEnd"/>
            <w:r w:rsidRPr="003E6727">
              <w:rPr>
                <w:rFonts w:ascii="Times New Roman" w:hAnsi="Times New Roman" w:cs="Times New Roman"/>
                <w:i/>
              </w:rPr>
              <w:t xml:space="preserve"> koi </w:t>
            </w:r>
            <w:proofErr w:type="spellStart"/>
            <w:r w:rsidRPr="003E6727">
              <w:rPr>
                <w:rFonts w:ascii="Times New Roman" w:hAnsi="Times New Roman" w:cs="Times New Roman"/>
                <w:i/>
              </w:rPr>
              <w:t>dikkat</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ho</w:t>
            </w:r>
            <w:proofErr w:type="spellEnd"/>
            <w:r w:rsidRPr="003E6727">
              <w:rPr>
                <w:rFonts w:ascii="Times New Roman" w:hAnsi="Times New Roman" w:cs="Times New Roman"/>
                <w:i/>
              </w:rPr>
              <w:t xml:space="preserve"> to hum </w:t>
            </w:r>
            <w:proofErr w:type="spellStart"/>
            <w:r w:rsidRPr="003E6727">
              <w:rPr>
                <w:rFonts w:ascii="Times New Roman" w:hAnsi="Times New Roman" w:cs="Times New Roman"/>
                <w:i/>
              </w:rPr>
              <w:t>kya</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kare</w:t>
            </w:r>
            <w:proofErr w:type="spellEnd"/>
            <w:r w:rsidRPr="003E6727">
              <w:rPr>
                <w:rFonts w:ascii="Times New Roman" w:hAnsi="Times New Roman" w:cs="Times New Roman"/>
                <w:i/>
              </w:rPr>
              <w:t>”</w:t>
            </w:r>
            <w:ins w:id="244" w:author="Author">
              <w:r w:rsidR="00DE31DA">
                <w:rPr>
                  <w:rFonts w:ascii="Times New Roman" w:hAnsi="Times New Roman" w:cs="Times New Roman"/>
                  <w:i/>
                </w:rPr>
                <w:t>(Will there be any difficulty to the child, in that case what should we do?)</w:t>
              </w:r>
            </w:ins>
          </w:p>
          <w:p w14:paraId="028D0CEF" w14:textId="1AF7FD8C" w:rsidR="005C23C3" w:rsidRPr="003E6727" w:rsidRDefault="005C23C3" w:rsidP="007E1424">
            <w:pPr>
              <w:autoSpaceDE w:val="0"/>
              <w:autoSpaceDN w:val="0"/>
              <w:adjustRightInd w:val="0"/>
              <w:spacing w:line="480" w:lineRule="auto"/>
              <w:jc w:val="both"/>
              <w:rPr>
                <w:rFonts w:ascii="Times New Roman" w:hAnsi="Times New Roman" w:cs="Times New Roman"/>
                <w:i/>
              </w:rPr>
            </w:pPr>
            <w:r w:rsidRPr="003E6727">
              <w:rPr>
                <w:rFonts w:ascii="Times New Roman" w:hAnsi="Times New Roman" w:cs="Times New Roman"/>
                <w:i/>
              </w:rPr>
              <w:lastRenderedPageBreak/>
              <w:t xml:space="preserve">“Agar </w:t>
            </w:r>
            <w:proofErr w:type="spellStart"/>
            <w:r w:rsidRPr="003E6727">
              <w:rPr>
                <w:rFonts w:ascii="Times New Roman" w:hAnsi="Times New Roman" w:cs="Times New Roman"/>
                <w:i/>
              </w:rPr>
              <w:t>raat</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ko</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bachhe</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ko</w:t>
            </w:r>
            <w:proofErr w:type="spellEnd"/>
            <w:r w:rsidRPr="003E6727">
              <w:rPr>
                <w:rFonts w:ascii="Times New Roman" w:hAnsi="Times New Roman" w:cs="Times New Roman"/>
                <w:i/>
              </w:rPr>
              <w:t xml:space="preserve"> koi </w:t>
            </w:r>
            <w:proofErr w:type="spellStart"/>
            <w:r w:rsidRPr="003E6727">
              <w:rPr>
                <w:rFonts w:ascii="Times New Roman" w:hAnsi="Times New Roman" w:cs="Times New Roman"/>
                <w:i/>
              </w:rPr>
              <w:t>dikkat</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ho</w:t>
            </w:r>
            <w:proofErr w:type="spellEnd"/>
            <w:r w:rsidRPr="003E6727">
              <w:rPr>
                <w:rFonts w:ascii="Times New Roman" w:hAnsi="Times New Roman" w:cs="Times New Roman"/>
                <w:i/>
              </w:rPr>
              <w:t xml:space="preserve"> to </w:t>
            </w:r>
            <w:proofErr w:type="spellStart"/>
            <w:r w:rsidRPr="003E6727">
              <w:rPr>
                <w:rFonts w:ascii="Times New Roman" w:hAnsi="Times New Roman" w:cs="Times New Roman"/>
                <w:i/>
              </w:rPr>
              <w:t>kya</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kare</w:t>
            </w:r>
            <w:proofErr w:type="spellEnd"/>
            <w:r w:rsidRPr="003E6727">
              <w:rPr>
                <w:rFonts w:ascii="Times New Roman" w:hAnsi="Times New Roman" w:cs="Times New Roman"/>
                <w:i/>
              </w:rPr>
              <w:t>”</w:t>
            </w:r>
            <w:ins w:id="245" w:author="Author">
              <w:r w:rsidR="00DE31DA">
                <w:rPr>
                  <w:rFonts w:ascii="Times New Roman" w:hAnsi="Times New Roman" w:cs="Times New Roman"/>
                  <w:i/>
                </w:rPr>
                <w:t xml:space="preserve"> (If the child has any difficulty at night, what should we do?)</w:t>
              </w:r>
            </w:ins>
          </w:p>
          <w:p w14:paraId="5091E049" w14:textId="77777777" w:rsidR="00156C48" w:rsidRDefault="00156C48" w:rsidP="007E1424">
            <w:pPr>
              <w:autoSpaceDE w:val="0"/>
              <w:autoSpaceDN w:val="0"/>
              <w:adjustRightInd w:val="0"/>
              <w:spacing w:line="480" w:lineRule="auto"/>
              <w:jc w:val="both"/>
              <w:rPr>
                <w:rFonts w:ascii="Times New Roman" w:hAnsi="Times New Roman" w:cs="Times New Roman"/>
                <w:i/>
              </w:rPr>
            </w:pPr>
          </w:p>
          <w:p w14:paraId="6A99354E" w14:textId="6A641E20" w:rsidR="005C23C3" w:rsidRPr="003E6727" w:rsidRDefault="005C23C3" w:rsidP="007E1424">
            <w:pPr>
              <w:autoSpaceDE w:val="0"/>
              <w:autoSpaceDN w:val="0"/>
              <w:adjustRightInd w:val="0"/>
              <w:spacing w:line="480" w:lineRule="auto"/>
              <w:jc w:val="both"/>
              <w:rPr>
                <w:rFonts w:ascii="Times New Roman" w:hAnsi="Times New Roman" w:cs="Times New Roman"/>
                <w:i/>
              </w:rPr>
            </w:pPr>
            <w:r w:rsidRPr="003E6727">
              <w:rPr>
                <w:rFonts w:ascii="Times New Roman" w:hAnsi="Times New Roman" w:cs="Times New Roman"/>
                <w:i/>
              </w:rPr>
              <w:t>“</w:t>
            </w:r>
            <w:proofErr w:type="spellStart"/>
            <w:r w:rsidRPr="003E6727">
              <w:rPr>
                <w:rFonts w:ascii="Times New Roman" w:hAnsi="Times New Roman" w:cs="Times New Roman"/>
                <w:i/>
              </w:rPr>
              <w:t>Humein</w:t>
            </w:r>
            <w:proofErr w:type="spellEnd"/>
            <w:r w:rsidRPr="003E6727">
              <w:rPr>
                <w:rFonts w:ascii="Times New Roman" w:hAnsi="Times New Roman" w:cs="Times New Roman"/>
                <w:i/>
              </w:rPr>
              <w:t xml:space="preserve"> intussusception </w:t>
            </w:r>
            <w:proofErr w:type="spellStart"/>
            <w:r w:rsidRPr="003E6727">
              <w:rPr>
                <w:rFonts w:ascii="Times New Roman" w:hAnsi="Times New Roman" w:cs="Times New Roman"/>
                <w:i/>
              </w:rPr>
              <w:t>ke</w:t>
            </w:r>
            <w:proofErr w:type="spellEnd"/>
            <w:r w:rsidRPr="003E6727">
              <w:rPr>
                <w:rFonts w:ascii="Times New Roman" w:hAnsi="Times New Roman" w:cs="Times New Roman"/>
                <w:i/>
              </w:rPr>
              <w:t xml:space="preserve"> bare </w:t>
            </w:r>
            <w:proofErr w:type="spellStart"/>
            <w:r w:rsidRPr="003E6727">
              <w:rPr>
                <w:rFonts w:ascii="Times New Roman" w:hAnsi="Times New Roman" w:cs="Times New Roman"/>
                <w:i/>
              </w:rPr>
              <w:t>mein</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kaise</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pata</w:t>
            </w:r>
            <w:proofErr w:type="spellEnd"/>
            <w:r w:rsidRPr="003E6727">
              <w:rPr>
                <w:rFonts w:ascii="Times New Roman" w:hAnsi="Times New Roman" w:cs="Times New Roman"/>
                <w:i/>
              </w:rPr>
              <w:t xml:space="preserve"> </w:t>
            </w:r>
            <w:proofErr w:type="spellStart"/>
            <w:proofErr w:type="gramStart"/>
            <w:r w:rsidRPr="003E6727">
              <w:rPr>
                <w:rFonts w:ascii="Times New Roman" w:hAnsi="Times New Roman" w:cs="Times New Roman"/>
                <w:i/>
              </w:rPr>
              <w:t>chale</w:t>
            </w:r>
            <w:proofErr w:type="spellEnd"/>
            <w:r w:rsidRPr="003E6727">
              <w:rPr>
                <w:rFonts w:ascii="Times New Roman" w:hAnsi="Times New Roman" w:cs="Times New Roman"/>
                <w:i/>
              </w:rPr>
              <w:t>”</w:t>
            </w:r>
            <w:ins w:id="246" w:author="Author">
              <w:r w:rsidR="00DE31DA">
                <w:rPr>
                  <w:rFonts w:ascii="Times New Roman" w:hAnsi="Times New Roman" w:cs="Times New Roman"/>
                  <w:i/>
                </w:rPr>
                <w:t>(</w:t>
              </w:r>
              <w:proofErr w:type="gramEnd"/>
              <w:r w:rsidR="00DE31DA">
                <w:rPr>
                  <w:rFonts w:ascii="Times New Roman" w:hAnsi="Times New Roman" w:cs="Times New Roman"/>
                  <w:i/>
                </w:rPr>
                <w:t>How do we know about intussusception?)</w:t>
              </w:r>
            </w:ins>
            <w:r w:rsidRPr="003E6727">
              <w:rPr>
                <w:rFonts w:ascii="Times New Roman" w:hAnsi="Times New Roman" w:cs="Times New Roman"/>
                <w:i/>
              </w:rPr>
              <w:t xml:space="preserve"> </w:t>
            </w:r>
          </w:p>
          <w:p w14:paraId="129ED5F8" w14:textId="77777777" w:rsidR="005C23C3" w:rsidRPr="003E6727" w:rsidRDefault="005C23C3" w:rsidP="007E1424">
            <w:pPr>
              <w:autoSpaceDE w:val="0"/>
              <w:autoSpaceDN w:val="0"/>
              <w:adjustRightInd w:val="0"/>
              <w:spacing w:line="480" w:lineRule="auto"/>
              <w:jc w:val="both"/>
              <w:rPr>
                <w:rFonts w:ascii="Times New Roman" w:hAnsi="Times New Roman" w:cs="Times New Roman"/>
                <w:i/>
              </w:rPr>
            </w:pPr>
          </w:p>
          <w:p w14:paraId="72833C65" w14:textId="04E41E1B" w:rsidR="005C23C3" w:rsidRPr="003E6727" w:rsidRDefault="005C23C3" w:rsidP="007E1424">
            <w:pPr>
              <w:autoSpaceDE w:val="0"/>
              <w:autoSpaceDN w:val="0"/>
              <w:adjustRightInd w:val="0"/>
              <w:spacing w:line="480" w:lineRule="auto"/>
              <w:jc w:val="both"/>
              <w:rPr>
                <w:rFonts w:ascii="Times New Roman" w:hAnsi="Times New Roman" w:cs="Times New Roman"/>
                <w:i/>
              </w:rPr>
            </w:pPr>
            <w:r w:rsidRPr="003E6727">
              <w:rPr>
                <w:rFonts w:ascii="Times New Roman" w:hAnsi="Times New Roman" w:cs="Times New Roman"/>
                <w:i/>
              </w:rPr>
              <w:t>“</w:t>
            </w:r>
            <w:proofErr w:type="spellStart"/>
            <w:r w:rsidRPr="003E6727">
              <w:rPr>
                <w:rFonts w:ascii="Times New Roman" w:hAnsi="Times New Roman" w:cs="Times New Roman"/>
                <w:i/>
              </w:rPr>
              <w:t>Kitne</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bachhon</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ko</w:t>
            </w:r>
            <w:proofErr w:type="spellEnd"/>
            <w:r w:rsidRPr="003E6727">
              <w:rPr>
                <w:rFonts w:ascii="Times New Roman" w:hAnsi="Times New Roman" w:cs="Times New Roman"/>
                <w:i/>
              </w:rPr>
              <w:t xml:space="preserve"> intussusception </w:t>
            </w:r>
            <w:proofErr w:type="spellStart"/>
            <w:r w:rsidRPr="003E6727">
              <w:rPr>
                <w:rFonts w:ascii="Times New Roman" w:hAnsi="Times New Roman" w:cs="Times New Roman"/>
                <w:i/>
              </w:rPr>
              <w:t>hota</w:t>
            </w:r>
            <w:proofErr w:type="spellEnd"/>
            <w:r w:rsidRPr="003E6727">
              <w:rPr>
                <w:rFonts w:ascii="Times New Roman" w:hAnsi="Times New Roman" w:cs="Times New Roman"/>
                <w:i/>
              </w:rPr>
              <w:t xml:space="preserve"> </w:t>
            </w:r>
            <w:proofErr w:type="spellStart"/>
            <w:proofErr w:type="gramStart"/>
            <w:r w:rsidRPr="003E6727">
              <w:rPr>
                <w:rFonts w:ascii="Times New Roman" w:hAnsi="Times New Roman" w:cs="Times New Roman"/>
                <w:i/>
              </w:rPr>
              <w:t>hai</w:t>
            </w:r>
            <w:proofErr w:type="spellEnd"/>
            <w:r w:rsidRPr="003E6727">
              <w:rPr>
                <w:rFonts w:ascii="Times New Roman" w:hAnsi="Times New Roman" w:cs="Times New Roman"/>
                <w:i/>
              </w:rPr>
              <w:t>”</w:t>
            </w:r>
            <w:ins w:id="247" w:author="Author">
              <w:r w:rsidR="00DE31DA">
                <w:rPr>
                  <w:rFonts w:ascii="Times New Roman" w:hAnsi="Times New Roman" w:cs="Times New Roman"/>
                  <w:i/>
                </w:rPr>
                <w:t>(</w:t>
              </w:r>
              <w:proofErr w:type="gramEnd"/>
              <w:r w:rsidR="00DE31DA">
                <w:rPr>
                  <w:rFonts w:ascii="Times New Roman" w:hAnsi="Times New Roman" w:cs="Times New Roman"/>
                  <w:i/>
                </w:rPr>
                <w:t>How many children suffer from intussusception?)</w:t>
              </w:r>
            </w:ins>
          </w:p>
          <w:p w14:paraId="04352020" w14:textId="77777777" w:rsidR="00BF3DD4" w:rsidRDefault="00BF3DD4" w:rsidP="007E1424">
            <w:pPr>
              <w:autoSpaceDE w:val="0"/>
              <w:autoSpaceDN w:val="0"/>
              <w:adjustRightInd w:val="0"/>
              <w:spacing w:line="480" w:lineRule="auto"/>
              <w:jc w:val="both"/>
              <w:rPr>
                <w:rFonts w:ascii="Times New Roman" w:hAnsi="Times New Roman" w:cs="Times New Roman"/>
                <w:i/>
              </w:rPr>
            </w:pPr>
          </w:p>
          <w:p w14:paraId="2F0678C1" w14:textId="37D35137" w:rsidR="005C23C3" w:rsidRPr="003E6727" w:rsidRDefault="005C23C3" w:rsidP="007E1424">
            <w:pPr>
              <w:autoSpaceDE w:val="0"/>
              <w:autoSpaceDN w:val="0"/>
              <w:adjustRightInd w:val="0"/>
              <w:spacing w:line="480" w:lineRule="auto"/>
              <w:jc w:val="both"/>
              <w:rPr>
                <w:rFonts w:ascii="Times New Roman" w:hAnsi="Times New Roman" w:cs="Times New Roman"/>
                <w:i/>
              </w:rPr>
            </w:pPr>
            <w:r w:rsidRPr="003E6727">
              <w:rPr>
                <w:rFonts w:ascii="Times New Roman" w:hAnsi="Times New Roman" w:cs="Times New Roman"/>
                <w:i/>
              </w:rPr>
              <w:t>“</w:t>
            </w:r>
            <w:proofErr w:type="spellStart"/>
            <w:r w:rsidRPr="003E6727">
              <w:rPr>
                <w:rFonts w:ascii="Times New Roman" w:hAnsi="Times New Roman" w:cs="Times New Roman"/>
                <w:i/>
              </w:rPr>
              <w:t>Abhi</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tak</w:t>
            </w:r>
            <w:proofErr w:type="spellEnd"/>
            <w:r w:rsidRPr="003E6727">
              <w:rPr>
                <w:rFonts w:ascii="Times New Roman" w:hAnsi="Times New Roman" w:cs="Times New Roman"/>
                <w:i/>
              </w:rPr>
              <w:t xml:space="preserve"> jitney </w:t>
            </w:r>
            <w:proofErr w:type="spellStart"/>
            <w:r w:rsidRPr="003E6727">
              <w:rPr>
                <w:rFonts w:ascii="Times New Roman" w:hAnsi="Times New Roman" w:cs="Times New Roman"/>
                <w:i/>
              </w:rPr>
              <w:t>bachhon</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ko</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apne</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yeh</w:t>
            </w:r>
            <w:proofErr w:type="spellEnd"/>
            <w:r w:rsidRPr="003E6727">
              <w:rPr>
                <w:rFonts w:ascii="Times New Roman" w:hAnsi="Times New Roman" w:cs="Times New Roman"/>
                <w:i/>
              </w:rPr>
              <w:t xml:space="preserve"> vaccine </w:t>
            </w:r>
            <w:proofErr w:type="spellStart"/>
            <w:r w:rsidRPr="003E6727">
              <w:rPr>
                <w:rFonts w:ascii="Times New Roman" w:hAnsi="Times New Roman" w:cs="Times New Roman"/>
                <w:i/>
              </w:rPr>
              <w:t>pilayi</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hai</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kisi</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ko</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aisi</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dikkat</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aayi</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hai</w:t>
            </w:r>
            <w:proofErr w:type="spellEnd"/>
            <w:r w:rsidRPr="003E6727">
              <w:rPr>
                <w:rFonts w:ascii="Times New Roman" w:hAnsi="Times New Roman" w:cs="Times New Roman"/>
                <w:i/>
              </w:rPr>
              <w:t>”</w:t>
            </w:r>
            <w:ins w:id="248" w:author="Author">
              <w:r w:rsidR="00DE31DA">
                <w:rPr>
                  <w:rFonts w:ascii="Times New Roman" w:hAnsi="Times New Roman" w:cs="Times New Roman"/>
                  <w:i/>
                </w:rPr>
                <w:t xml:space="preserve"> (Among the children whom you have vaccinated till now, has </w:t>
              </w:r>
              <w:r w:rsidR="00DE31DA">
                <w:rPr>
                  <w:rFonts w:ascii="Times New Roman" w:hAnsi="Times New Roman" w:cs="Times New Roman"/>
                  <w:i/>
                </w:rPr>
                <w:lastRenderedPageBreak/>
                <w:t>anyone suffered from this kind of problem?)</w:t>
              </w:r>
            </w:ins>
          </w:p>
        </w:tc>
        <w:tc>
          <w:tcPr>
            <w:tcW w:w="4932" w:type="dxa"/>
          </w:tcPr>
          <w:p w14:paraId="26534E72" w14:textId="6532A25D" w:rsidR="005C23C3" w:rsidRPr="001C0661" w:rsidRDefault="003B7392" w:rsidP="007E1424">
            <w:pPr>
              <w:autoSpaceDE w:val="0"/>
              <w:autoSpaceDN w:val="0"/>
              <w:adjustRightInd w:val="0"/>
              <w:spacing w:line="480" w:lineRule="auto"/>
              <w:jc w:val="both"/>
              <w:rPr>
                <w:rFonts w:ascii="Times New Roman" w:hAnsi="Times New Roman" w:cs="Times New Roman"/>
              </w:rPr>
            </w:pPr>
            <w:ins w:id="249" w:author="Author">
              <w:r>
                <w:rPr>
                  <w:rFonts w:ascii="Times New Roman" w:hAnsi="Times New Roman" w:cs="Times New Roman"/>
                </w:rPr>
                <w:lastRenderedPageBreak/>
                <w:t>Author’s reply</w:t>
              </w:r>
            </w:ins>
            <w:del w:id="250" w:author="Author">
              <w:r w:rsidR="005C23C3" w:rsidRPr="001C0661" w:rsidDel="003B7392">
                <w:rPr>
                  <w:rFonts w:ascii="Times New Roman" w:hAnsi="Times New Roman" w:cs="Times New Roman"/>
                </w:rPr>
                <w:delText>Reply</w:delText>
              </w:r>
            </w:del>
            <w:r w:rsidR="005C23C3" w:rsidRPr="001C0661">
              <w:rPr>
                <w:rFonts w:ascii="Times New Roman" w:hAnsi="Times New Roman" w:cs="Times New Roman"/>
              </w:rPr>
              <w:t>: Vaccines are not without any side effects. There are some minor and some major side effects. However the risk of major side effects</w:t>
            </w:r>
            <w:ins w:id="251" w:author="Author">
              <w:r w:rsidR="00A538A5">
                <w:rPr>
                  <w:rFonts w:ascii="Times New Roman" w:hAnsi="Times New Roman" w:cs="Times New Roman"/>
                </w:rPr>
                <w:t xml:space="preserve"> like intussusception</w:t>
              </w:r>
            </w:ins>
            <w:r w:rsidR="005C23C3" w:rsidRPr="001C0661">
              <w:rPr>
                <w:rFonts w:ascii="Times New Roman" w:hAnsi="Times New Roman" w:cs="Times New Roman"/>
              </w:rPr>
              <w:t xml:space="preserve"> is</w:t>
            </w:r>
            <w:r w:rsidR="005C23C3">
              <w:rPr>
                <w:rFonts w:ascii="Times New Roman" w:hAnsi="Times New Roman" w:cs="Times New Roman"/>
              </w:rPr>
              <w:t xml:space="preserve"> very rare. We have to weigh t</w:t>
            </w:r>
            <w:r w:rsidR="005C23C3" w:rsidRPr="001C0661">
              <w:rPr>
                <w:rFonts w:ascii="Times New Roman" w:hAnsi="Times New Roman" w:cs="Times New Roman"/>
              </w:rPr>
              <w:t>h</w:t>
            </w:r>
            <w:r w:rsidR="005C23C3">
              <w:rPr>
                <w:rFonts w:ascii="Times New Roman" w:hAnsi="Times New Roman" w:cs="Times New Roman"/>
              </w:rPr>
              <w:t>e</w:t>
            </w:r>
            <w:r w:rsidR="005C23C3" w:rsidRPr="001C0661">
              <w:rPr>
                <w:rFonts w:ascii="Times New Roman" w:hAnsi="Times New Roman" w:cs="Times New Roman"/>
              </w:rPr>
              <w:t xml:space="preserve"> benefits and risks of administering a vaccine. Moreover, rota virus vaccines available in the market also have similar risk of side effects. In case of any difficulty, please feel free to contact our project staff at the numbers mentioned in the form</w:t>
            </w:r>
            <w:r w:rsidR="005C23C3">
              <w:rPr>
                <w:rFonts w:ascii="Times New Roman" w:hAnsi="Times New Roman" w:cs="Times New Roman"/>
              </w:rPr>
              <w:t xml:space="preserve"> at any time of day</w:t>
            </w:r>
            <w:r w:rsidR="005C23C3" w:rsidRPr="001C0661">
              <w:rPr>
                <w:rFonts w:ascii="Times New Roman" w:hAnsi="Times New Roman" w:cs="Times New Roman"/>
              </w:rPr>
              <w:t xml:space="preserve">. Come immediately to this facility and consult </w:t>
            </w:r>
            <w:r w:rsidR="005C23C3" w:rsidRPr="001C0661">
              <w:rPr>
                <w:rFonts w:ascii="Times New Roman" w:hAnsi="Times New Roman" w:cs="Times New Roman"/>
              </w:rPr>
              <w:lastRenderedPageBreak/>
              <w:t xml:space="preserve">the specialist at room no-3. In this project we also have paediatricians from premier tertiary care institutes as co-investigators. In case of a serious event, we will facilitate your visit to a paediatrician in either of the facilities. We have a referral mechanism in place for any untoward event.  </w:t>
            </w:r>
          </w:p>
          <w:p w14:paraId="64F52615" w14:textId="3F6F26C8" w:rsidR="005C23C3" w:rsidRDefault="003B7392" w:rsidP="007E1424">
            <w:pPr>
              <w:autoSpaceDE w:val="0"/>
              <w:autoSpaceDN w:val="0"/>
              <w:adjustRightInd w:val="0"/>
              <w:spacing w:line="480" w:lineRule="auto"/>
              <w:jc w:val="both"/>
              <w:rPr>
                <w:rFonts w:ascii="Times New Roman" w:hAnsi="Times New Roman" w:cs="Times New Roman"/>
              </w:rPr>
            </w:pPr>
            <w:ins w:id="252" w:author="Author">
              <w:r>
                <w:rPr>
                  <w:rFonts w:ascii="Times New Roman" w:hAnsi="Times New Roman" w:cs="Times New Roman"/>
                </w:rPr>
                <w:t>Author’s reply</w:t>
              </w:r>
            </w:ins>
            <w:del w:id="253" w:author="Author">
              <w:r w:rsidR="005C23C3" w:rsidRPr="001C0661" w:rsidDel="003B7392">
                <w:rPr>
                  <w:rFonts w:ascii="Times New Roman" w:hAnsi="Times New Roman" w:cs="Times New Roman"/>
                </w:rPr>
                <w:delText>Reply</w:delText>
              </w:r>
            </w:del>
            <w:r w:rsidR="005C23C3" w:rsidRPr="001C0661">
              <w:rPr>
                <w:rFonts w:ascii="Times New Roman" w:hAnsi="Times New Roman" w:cs="Times New Roman"/>
              </w:rPr>
              <w:t>: In case of inconsolab</w:t>
            </w:r>
            <w:r w:rsidR="005C23C3">
              <w:rPr>
                <w:rFonts w:ascii="Times New Roman" w:hAnsi="Times New Roman" w:cs="Times New Roman"/>
              </w:rPr>
              <w:t xml:space="preserve">le cry, blood in stools, fever or </w:t>
            </w:r>
            <w:r w:rsidR="005C23C3" w:rsidRPr="001C0661">
              <w:rPr>
                <w:rFonts w:ascii="Times New Roman" w:hAnsi="Times New Roman" w:cs="Times New Roman"/>
              </w:rPr>
              <w:t>vomiting</w:t>
            </w:r>
            <w:r w:rsidR="005C23C3">
              <w:rPr>
                <w:rFonts w:ascii="Times New Roman" w:hAnsi="Times New Roman" w:cs="Times New Roman"/>
              </w:rPr>
              <w:t>,</w:t>
            </w:r>
            <w:r w:rsidR="005C23C3" w:rsidRPr="001C0661">
              <w:rPr>
                <w:rFonts w:ascii="Times New Roman" w:hAnsi="Times New Roman" w:cs="Times New Roman"/>
              </w:rPr>
              <w:t xml:space="preserve"> immediately contact our pr</w:t>
            </w:r>
            <w:r w:rsidR="005C23C3">
              <w:rPr>
                <w:rFonts w:ascii="Times New Roman" w:hAnsi="Times New Roman" w:cs="Times New Roman"/>
              </w:rPr>
              <w:t>oject staff.</w:t>
            </w:r>
          </w:p>
          <w:p w14:paraId="2BC2D616" w14:textId="77777777" w:rsidR="005C23C3" w:rsidRPr="001C0661" w:rsidRDefault="005C23C3" w:rsidP="007E1424">
            <w:pPr>
              <w:autoSpaceDE w:val="0"/>
              <w:autoSpaceDN w:val="0"/>
              <w:adjustRightInd w:val="0"/>
              <w:spacing w:line="480" w:lineRule="auto"/>
              <w:jc w:val="both"/>
              <w:rPr>
                <w:rFonts w:ascii="Times New Roman" w:hAnsi="Times New Roman" w:cs="Times New Roman"/>
              </w:rPr>
            </w:pPr>
          </w:p>
          <w:p w14:paraId="07563C6C" w14:textId="77777777" w:rsidR="00156C48" w:rsidRDefault="00156C48" w:rsidP="007E1424">
            <w:pPr>
              <w:autoSpaceDE w:val="0"/>
              <w:autoSpaceDN w:val="0"/>
              <w:adjustRightInd w:val="0"/>
              <w:spacing w:line="480" w:lineRule="auto"/>
              <w:jc w:val="both"/>
              <w:rPr>
                <w:rFonts w:ascii="Times New Roman" w:hAnsi="Times New Roman" w:cs="Times New Roman"/>
              </w:rPr>
            </w:pPr>
          </w:p>
          <w:p w14:paraId="12589DEE" w14:textId="77777777" w:rsidR="00156C48" w:rsidRDefault="00156C48" w:rsidP="007E1424">
            <w:pPr>
              <w:autoSpaceDE w:val="0"/>
              <w:autoSpaceDN w:val="0"/>
              <w:adjustRightInd w:val="0"/>
              <w:spacing w:line="480" w:lineRule="auto"/>
              <w:jc w:val="both"/>
              <w:rPr>
                <w:rFonts w:ascii="Times New Roman" w:hAnsi="Times New Roman" w:cs="Times New Roman"/>
              </w:rPr>
            </w:pPr>
          </w:p>
          <w:p w14:paraId="6C9BD764" w14:textId="6DFA5517" w:rsidR="005C23C3" w:rsidRPr="001C0661" w:rsidRDefault="003B7392" w:rsidP="007E1424">
            <w:pPr>
              <w:autoSpaceDE w:val="0"/>
              <w:autoSpaceDN w:val="0"/>
              <w:adjustRightInd w:val="0"/>
              <w:spacing w:line="480" w:lineRule="auto"/>
              <w:jc w:val="both"/>
              <w:rPr>
                <w:rFonts w:ascii="Times New Roman" w:hAnsi="Times New Roman" w:cs="Times New Roman"/>
              </w:rPr>
            </w:pPr>
            <w:ins w:id="254" w:author="Author">
              <w:r>
                <w:rPr>
                  <w:rFonts w:ascii="Times New Roman" w:hAnsi="Times New Roman" w:cs="Times New Roman"/>
                </w:rPr>
                <w:t>Author’s reply</w:t>
              </w:r>
            </w:ins>
            <w:del w:id="255" w:author="Author">
              <w:r w:rsidR="005C23C3" w:rsidRPr="001C0661" w:rsidDel="003B7392">
                <w:rPr>
                  <w:rFonts w:ascii="Times New Roman" w:hAnsi="Times New Roman" w:cs="Times New Roman"/>
                </w:rPr>
                <w:delText>Reply</w:delText>
              </w:r>
            </w:del>
            <w:r w:rsidR="005C23C3" w:rsidRPr="001C0661">
              <w:rPr>
                <w:rFonts w:ascii="Times New Roman" w:hAnsi="Times New Roman" w:cs="Times New Roman"/>
              </w:rPr>
              <w:t xml:space="preserve">: There is very small risk of intussusception, around 1 in 100000 infants. However, this risk is also present in other licensed rotavirus vaccines available in the market. </w:t>
            </w:r>
          </w:p>
          <w:p w14:paraId="6CAF6AC1" w14:textId="77777777" w:rsidR="00156C48" w:rsidRDefault="00156C48" w:rsidP="007E1424">
            <w:pPr>
              <w:autoSpaceDE w:val="0"/>
              <w:autoSpaceDN w:val="0"/>
              <w:adjustRightInd w:val="0"/>
              <w:spacing w:line="480" w:lineRule="auto"/>
              <w:jc w:val="both"/>
              <w:rPr>
                <w:rFonts w:ascii="Times New Roman" w:hAnsi="Times New Roman" w:cs="Times New Roman"/>
              </w:rPr>
            </w:pPr>
          </w:p>
          <w:p w14:paraId="209F7044" w14:textId="77777777" w:rsidR="00156C48" w:rsidRDefault="00156C48" w:rsidP="007E1424">
            <w:pPr>
              <w:autoSpaceDE w:val="0"/>
              <w:autoSpaceDN w:val="0"/>
              <w:adjustRightInd w:val="0"/>
              <w:spacing w:line="480" w:lineRule="auto"/>
              <w:jc w:val="both"/>
              <w:rPr>
                <w:rFonts w:ascii="Times New Roman" w:hAnsi="Times New Roman" w:cs="Times New Roman"/>
              </w:rPr>
            </w:pPr>
          </w:p>
          <w:p w14:paraId="31A30985" w14:textId="416AA0F3" w:rsidR="005C23C3" w:rsidRPr="001C0661" w:rsidRDefault="003B7392" w:rsidP="003B7392">
            <w:pPr>
              <w:autoSpaceDE w:val="0"/>
              <w:autoSpaceDN w:val="0"/>
              <w:adjustRightInd w:val="0"/>
              <w:spacing w:line="480" w:lineRule="auto"/>
              <w:jc w:val="both"/>
              <w:rPr>
                <w:rFonts w:ascii="Times New Roman" w:hAnsi="Times New Roman" w:cs="Times New Roman"/>
              </w:rPr>
            </w:pPr>
            <w:ins w:id="256" w:author="Author">
              <w:r>
                <w:rPr>
                  <w:rFonts w:ascii="Times New Roman" w:hAnsi="Times New Roman" w:cs="Times New Roman"/>
                </w:rPr>
                <w:t>Author’s reply</w:t>
              </w:r>
            </w:ins>
            <w:del w:id="257" w:author="Author">
              <w:r w:rsidR="005C23C3" w:rsidRPr="001C0661" w:rsidDel="003B7392">
                <w:rPr>
                  <w:rFonts w:ascii="Times New Roman" w:hAnsi="Times New Roman" w:cs="Times New Roman"/>
                </w:rPr>
                <w:delText>Reply</w:delText>
              </w:r>
            </w:del>
            <w:r w:rsidR="005C23C3" w:rsidRPr="001C0661">
              <w:rPr>
                <w:rFonts w:ascii="Times New Roman" w:hAnsi="Times New Roman" w:cs="Times New Roman"/>
              </w:rPr>
              <w:t xml:space="preserve">: Till now, no reports of any serious adverse event related to the vaccine such as intussusception has come to notice in this project. </w:t>
            </w:r>
          </w:p>
        </w:tc>
      </w:tr>
      <w:tr w:rsidR="005C23C3" w:rsidRPr="001C0661" w14:paraId="3A5DBE68" w14:textId="77777777" w:rsidTr="00742F0A">
        <w:trPr>
          <w:trHeight w:val="896"/>
        </w:trPr>
        <w:tc>
          <w:tcPr>
            <w:tcW w:w="2235" w:type="dxa"/>
          </w:tcPr>
          <w:p w14:paraId="604A1519" w14:textId="73C0A7EB" w:rsidR="005C23C3" w:rsidRPr="001C0661" w:rsidRDefault="005C23C3" w:rsidP="007E1424">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lastRenderedPageBreak/>
              <w:t>Study visits</w:t>
            </w:r>
            <w:ins w:id="258" w:author="Author">
              <w:r w:rsidR="007E54A3">
                <w:rPr>
                  <w:rFonts w:ascii="Times New Roman" w:hAnsi="Times New Roman" w:cs="Times New Roman"/>
                </w:rPr>
                <w:t xml:space="preserve"> and vaccination schedule</w:t>
              </w:r>
            </w:ins>
          </w:p>
        </w:tc>
        <w:tc>
          <w:tcPr>
            <w:tcW w:w="2409" w:type="dxa"/>
          </w:tcPr>
          <w:p w14:paraId="40F6CE1E" w14:textId="77777777" w:rsidR="005C23C3" w:rsidRDefault="005C23C3" w:rsidP="007E1424">
            <w:pPr>
              <w:autoSpaceDE w:val="0"/>
              <w:autoSpaceDN w:val="0"/>
              <w:adjustRightInd w:val="0"/>
              <w:spacing w:line="480" w:lineRule="auto"/>
              <w:jc w:val="both"/>
              <w:rPr>
                <w:ins w:id="259" w:author="Author"/>
                <w:rFonts w:ascii="Times New Roman" w:hAnsi="Times New Roman" w:cs="Times New Roman"/>
                <w:i/>
              </w:rPr>
            </w:pPr>
            <w:r w:rsidRPr="003E6727">
              <w:rPr>
                <w:rFonts w:ascii="Times New Roman" w:hAnsi="Times New Roman" w:cs="Times New Roman"/>
                <w:i/>
              </w:rPr>
              <w:t xml:space="preserve">“Agar hum </w:t>
            </w:r>
            <w:proofErr w:type="spellStart"/>
            <w:r w:rsidRPr="003E6727">
              <w:rPr>
                <w:rFonts w:ascii="Times New Roman" w:hAnsi="Times New Roman" w:cs="Times New Roman"/>
                <w:i/>
              </w:rPr>
              <w:t>tike</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lagana</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bhul</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jaye</w:t>
            </w:r>
            <w:proofErr w:type="spellEnd"/>
            <w:r w:rsidRPr="003E6727">
              <w:rPr>
                <w:rFonts w:ascii="Times New Roman" w:hAnsi="Times New Roman" w:cs="Times New Roman"/>
                <w:i/>
              </w:rPr>
              <w:t xml:space="preserve"> to...”</w:t>
            </w:r>
            <w:ins w:id="260" w:author="Author">
              <w:r w:rsidR="00DE31DA">
                <w:rPr>
                  <w:rFonts w:ascii="Times New Roman" w:hAnsi="Times New Roman" w:cs="Times New Roman"/>
                  <w:i/>
                </w:rPr>
                <w:t xml:space="preserve"> (If we forget to vaccinate the child, then…)</w:t>
              </w:r>
            </w:ins>
          </w:p>
          <w:p w14:paraId="527C27F3" w14:textId="77777777" w:rsidR="007E54A3" w:rsidRDefault="007E54A3" w:rsidP="007E1424">
            <w:pPr>
              <w:autoSpaceDE w:val="0"/>
              <w:autoSpaceDN w:val="0"/>
              <w:adjustRightInd w:val="0"/>
              <w:spacing w:line="480" w:lineRule="auto"/>
              <w:jc w:val="both"/>
              <w:rPr>
                <w:ins w:id="261" w:author="Author"/>
                <w:rFonts w:ascii="Times New Roman" w:hAnsi="Times New Roman" w:cs="Times New Roman"/>
                <w:i/>
              </w:rPr>
            </w:pPr>
            <w:ins w:id="262" w:author="Author">
              <w:r>
                <w:rPr>
                  <w:rFonts w:ascii="Times New Roman" w:hAnsi="Times New Roman" w:cs="Times New Roman"/>
                  <w:i/>
                </w:rPr>
                <w:t>“</w:t>
              </w:r>
              <w:proofErr w:type="spellStart"/>
              <w:r>
                <w:rPr>
                  <w:rFonts w:ascii="Times New Roman" w:hAnsi="Times New Roman" w:cs="Times New Roman"/>
                  <w:i/>
                </w:rPr>
                <w:t>kya</w:t>
              </w:r>
              <w:proofErr w:type="spellEnd"/>
              <w:r>
                <w:rPr>
                  <w:rFonts w:ascii="Times New Roman" w:hAnsi="Times New Roman" w:cs="Times New Roman"/>
                  <w:i/>
                </w:rPr>
                <w:t xml:space="preserve"> </w:t>
              </w:r>
              <w:proofErr w:type="spellStart"/>
              <w:r>
                <w:rPr>
                  <w:rFonts w:ascii="Times New Roman" w:hAnsi="Times New Roman" w:cs="Times New Roman"/>
                  <w:i/>
                </w:rPr>
                <w:t>aap</w:t>
              </w:r>
              <w:proofErr w:type="spellEnd"/>
              <w:r>
                <w:rPr>
                  <w:rFonts w:ascii="Times New Roman" w:hAnsi="Times New Roman" w:cs="Times New Roman"/>
                  <w:i/>
                </w:rPr>
                <w:t xml:space="preserve"> </w:t>
              </w:r>
              <w:proofErr w:type="spellStart"/>
              <w:r>
                <w:rPr>
                  <w:rFonts w:ascii="Times New Roman" w:hAnsi="Times New Roman" w:cs="Times New Roman"/>
                  <w:i/>
                </w:rPr>
                <w:t>sare</w:t>
              </w:r>
              <w:proofErr w:type="spellEnd"/>
              <w:r>
                <w:rPr>
                  <w:rFonts w:ascii="Times New Roman" w:hAnsi="Times New Roman" w:cs="Times New Roman"/>
                  <w:i/>
                </w:rPr>
                <w:t xml:space="preserve"> injection </w:t>
              </w:r>
              <w:proofErr w:type="spellStart"/>
              <w:r>
                <w:rPr>
                  <w:rFonts w:ascii="Times New Roman" w:hAnsi="Times New Roman" w:cs="Times New Roman"/>
                  <w:i/>
                </w:rPr>
                <w:t>yahan</w:t>
              </w:r>
              <w:proofErr w:type="spellEnd"/>
              <w:r>
                <w:rPr>
                  <w:rFonts w:ascii="Times New Roman" w:hAnsi="Times New Roman" w:cs="Times New Roman"/>
                  <w:i/>
                </w:rPr>
                <w:t xml:space="preserve"> </w:t>
              </w:r>
              <w:proofErr w:type="spellStart"/>
              <w:r>
                <w:rPr>
                  <w:rFonts w:ascii="Times New Roman" w:hAnsi="Times New Roman" w:cs="Times New Roman"/>
                  <w:i/>
                </w:rPr>
                <w:t>lagaoge</w:t>
              </w:r>
              <w:proofErr w:type="spellEnd"/>
              <w:r>
                <w:rPr>
                  <w:rFonts w:ascii="Times New Roman" w:hAnsi="Times New Roman" w:cs="Times New Roman"/>
                  <w:i/>
                </w:rPr>
                <w:t>” (Will you give all the vaccinations here)</w:t>
              </w:r>
            </w:ins>
          </w:p>
          <w:p w14:paraId="5F64D6A6" w14:textId="77777777" w:rsidR="00061069" w:rsidRDefault="00061069" w:rsidP="007E1424">
            <w:pPr>
              <w:autoSpaceDE w:val="0"/>
              <w:autoSpaceDN w:val="0"/>
              <w:adjustRightInd w:val="0"/>
              <w:spacing w:line="480" w:lineRule="auto"/>
              <w:jc w:val="both"/>
              <w:rPr>
                <w:rFonts w:ascii="Times New Roman" w:hAnsi="Times New Roman" w:cs="Times New Roman"/>
                <w:i/>
              </w:rPr>
            </w:pPr>
          </w:p>
          <w:p w14:paraId="6764467A" w14:textId="77777777" w:rsidR="007E54A3" w:rsidRDefault="007E54A3" w:rsidP="007E1424">
            <w:pPr>
              <w:autoSpaceDE w:val="0"/>
              <w:autoSpaceDN w:val="0"/>
              <w:adjustRightInd w:val="0"/>
              <w:spacing w:line="480" w:lineRule="auto"/>
              <w:jc w:val="both"/>
              <w:rPr>
                <w:ins w:id="263" w:author="Author"/>
                <w:rFonts w:ascii="Times New Roman" w:hAnsi="Times New Roman" w:cs="Times New Roman"/>
                <w:i/>
              </w:rPr>
            </w:pPr>
            <w:ins w:id="264" w:author="Author">
              <w:r>
                <w:rPr>
                  <w:rFonts w:ascii="Times New Roman" w:hAnsi="Times New Roman" w:cs="Times New Roman"/>
                  <w:i/>
                </w:rPr>
                <w:t xml:space="preserve">“Kya hum BCG vaccination </w:t>
              </w:r>
              <w:proofErr w:type="spellStart"/>
              <w:r>
                <w:rPr>
                  <w:rFonts w:ascii="Times New Roman" w:hAnsi="Times New Roman" w:cs="Times New Roman"/>
                  <w:i/>
                </w:rPr>
                <w:t>laga</w:t>
              </w:r>
              <w:proofErr w:type="spellEnd"/>
              <w:r>
                <w:rPr>
                  <w:rFonts w:ascii="Times New Roman" w:hAnsi="Times New Roman" w:cs="Times New Roman"/>
                  <w:i/>
                </w:rPr>
                <w:t xml:space="preserve"> </w:t>
              </w:r>
              <w:proofErr w:type="spellStart"/>
              <w:r>
                <w:rPr>
                  <w:rFonts w:ascii="Times New Roman" w:hAnsi="Times New Roman" w:cs="Times New Roman"/>
                  <w:i/>
                </w:rPr>
                <w:t>sakte</w:t>
              </w:r>
              <w:proofErr w:type="spellEnd"/>
              <w:r>
                <w:rPr>
                  <w:rFonts w:ascii="Times New Roman" w:hAnsi="Times New Roman" w:cs="Times New Roman"/>
                  <w:i/>
                </w:rPr>
                <w:t xml:space="preserve"> </w:t>
              </w:r>
              <w:proofErr w:type="spellStart"/>
              <w:r>
                <w:rPr>
                  <w:rFonts w:ascii="Times New Roman" w:hAnsi="Times New Roman" w:cs="Times New Roman"/>
                  <w:i/>
                </w:rPr>
                <w:t>hain</w:t>
              </w:r>
              <w:proofErr w:type="spellEnd"/>
              <w:r>
                <w:rPr>
                  <w:rFonts w:ascii="Times New Roman" w:hAnsi="Times New Roman" w:cs="Times New Roman"/>
                  <w:i/>
                </w:rPr>
                <w:t>” (Can we administer BCG va</w:t>
              </w:r>
              <w:r w:rsidR="001A7641">
                <w:rPr>
                  <w:rFonts w:ascii="Times New Roman" w:hAnsi="Times New Roman" w:cs="Times New Roman"/>
                  <w:i/>
                </w:rPr>
                <w:t>c</w:t>
              </w:r>
              <w:r>
                <w:rPr>
                  <w:rFonts w:ascii="Times New Roman" w:hAnsi="Times New Roman" w:cs="Times New Roman"/>
                  <w:i/>
                </w:rPr>
                <w:t>cination)</w:t>
              </w:r>
            </w:ins>
          </w:p>
          <w:p w14:paraId="71DBE26D" w14:textId="77777777" w:rsidR="00B97150" w:rsidRDefault="00B97150" w:rsidP="007E1424">
            <w:pPr>
              <w:autoSpaceDE w:val="0"/>
              <w:autoSpaceDN w:val="0"/>
              <w:adjustRightInd w:val="0"/>
              <w:spacing w:line="480" w:lineRule="auto"/>
              <w:jc w:val="both"/>
              <w:rPr>
                <w:ins w:id="265" w:author="Author"/>
                <w:rFonts w:ascii="Times New Roman" w:hAnsi="Times New Roman" w:cs="Times New Roman"/>
                <w:i/>
              </w:rPr>
            </w:pPr>
            <w:ins w:id="266" w:author="Author">
              <w:r>
                <w:rPr>
                  <w:rFonts w:ascii="Times New Roman" w:hAnsi="Times New Roman" w:cs="Times New Roman"/>
                  <w:i/>
                </w:rPr>
                <w:t xml:space="preserve">“agar </w:t>
              </w:r>
              <w:proofErr w:type="spellStart"/>
              <w:r>
                <w:rPr>
                  <w:rFonts w:ascii="Times New Roman" w:hAnsi="Times New Roman" w:cs="Times New Roman"/>
                  <w:i/>
                </w:rPr>
                <w:t>aap</w:t>
              </w:r>
              <w:proofErr w:type="spellEnd"/>
              <w:r>
                <w:rPr>
                  <w:rFonts w:ascii="Times New Roman" w:hAnsi="Times New Roman" w:cs="Times New Roman"/>
                  <w:i/>
                </w:rPr>
                <w:t xml:space="preserve"> </w:t>
              </w:r>
              <w:proofErr w:type="spellStart"/>
              <w:r>
                <w:rPr>
                  <w:rFonts w:ascii="Times New Roman" w:hAnsi="Times New Roman" w:cs="Times New Roman"/>
                  <w:i/>
                </w:rPr>
                <w:t>yahan</w:t>
              </w:r>
              <w:proofErr w:type="spellEnd"/>
              <w:r>
                <w:rPr>
                  <w:rFonts w:ascii="Times New Roman" w:hAnsi="Times New Roman" w:cs="Times New Roman"/>
                  <w:i/>
                </w:rPr>
                <w:t xml:space="preserve"> </w:t>
              </w:r>
              <w:proofErr w:type="spellStart"/>
              <w:r>
                <w:rPr>
                  <w:rFonts w:ascii="Times New Roman" w:hAnsi="Times New Roman" w:cs="Times New Roman"/>
                  <w:i/>
                </w:rPr>
                <w:t>tike</w:t>
              </w:r>
              <w:proofErr w:type="spellEnd"/>
              <w:r>
                <w:rPr>
                  <w:rFonts w:ascii="Times New Roman" w:hAnsi="Times New Roman" w:cs="Times New Roman"/>
                  <w:i/>
                </w:rPr>
                <w:t xml:space="preserve"> </w:t>
              </w:r>
              <w:proofErr w:type="spellStart"/>
              <w:r>
                <w:rPr>
                  <w:rFonts w:ascii="Times New Roman" w:hAnsi="Times New Roman" w:cs="Times New Roman"/>
                  <w:i/>
                </w:rPr>
                <w:t>lagaoge</w:t>
              </w:r>
              <w:proofErr w:type="spellEnd"/>
              <w:r>
                <w:rPr>
                  <w:rFonts w:ascii="Times New Roman" w:hAnsi="Times New Roman" w:cs="Times New Roman"/>
                  <w:i/>
                </w:rPr>
                <w:t xml:space="preserve"> </w:t>
              </w:r>
              <w:proofErr w:type="spellStart"/>
              <w:r>
                <w:rPr>
                  <w:rFonts w:ascii="Times New Roman" w:hAnsi="Times New Roman" w:cs="Times New Roman"/>
                  <w:i/>
                </w:rPr>
                <w:t>toh</w:t>
              </w:r>
              <w:proofErr w:type="spellEnd"/>
              <w:r>
                <w:rPr>
                  <w:rFonts w:ascii="Times New Roman" w:hAnsi="Times New Roman" w:cs="Times New Roman"/>
                  <w:i/>
                </w:rPr>
                <w:t xml:space="preserve"> </w:t>
              </w:r>
              <w:proofErr w:type="spellStart"/>
              <w:r>
                <w:rPr>
                  <w:rFonts w:ascii="Times New Roman" w:hAnsi="Times New Roman" w:cs="Times New Roman"/>
                  <w:i/>
                </w:rPr>
                <w:t>humein</w:t>
              </w:r>
              <w:proofErr w:type="spellEnd"/>
              <w:r>
                <w:rPr>
                  <w:rFonts w:ascii="Times New Roman" w:hAnsi="Times New Roman" w:cs="Times New Roman"/>
                  <w:i/>
                </w:rPr>
                <w:t xml:space="preserve"> </w:t>
              </w:r>
              <w:proofErr w:type="spellStart"/>
              <w:r>
                <w:rPr>
                  <w:rFonts w:ascii="Times New Roman" w:hAnsi="Times New Roman" w:cs="Times New Roman"/>
                  <w:i/>
                </w:rPr>
                <w:t>kahin</w:t>
              </w:r>
              <w:proofErr w:type="spellEnd"/>
              <w:r>
                <w:rPr>
                  <w:rFonts w:ascii="Times New Roman" w:hAnsi="Times New Roman" w:cs="Times New Roman"/>
                  <w:i/>
                </w:rPr>
                <w:t xml:space="preserve"> </w:t>
              </w:r>
              <w:proofErr w:type="spellStart"/>
              <w:r>
                <w:rPr>
                  <w:rFonts w:ascii="Times New Roman" w:hAnsi="Times New Roman" w:cs="Times New Roman"/>
                  <w:i/>
                </w:rPr>
                <w:t>aur</w:t>
              </w:r>
              <w:proofErr w:type="spellEnd"/>
              <w:r>
                <w:rPr>
                  <w:rFonts w:ascii="Times New Roman" w:hAnsi="Times New Roman" w:cs="Times New Roman"/>
                  <w:i/>
                </w:rPr>
                <w:t xml:space="preserve"> </w:t>
              </w:r>
              <w:proofErr w:type="spellStart"/>
              <w:r>
                <w:rPr>
                  <w:rFonts w:ascii="Times New Roman" w:hAnsi="Times New Roman" w:cs="Times New Roman"/>
                  <w:i/>
                </w:rPr>
                <w:t>lagane</w:t>
              </w:r>
              <w:proofErr w:type="spellEnd"/>
              <w:r>
                <w:rPr>
                  <w:rFonts w:ascii="Times New Roman" w:hAnsi="Times New Roman" w:cs="Times New Roman"/>
                  <w:i/>
                </w:rPr>
                <w:t xml:space="preserve"> </w:t>
              </w:r>
              <w:proofErr w:type="spellStart"/>
              <w:r>
                <w:rPr>
                  <w:rFonts w:ascii="Times New Roman" w:hAnsi="Times New Roman" w:cs="Times New Roman"/>
                  <w:i/>
                </w:rPr>
                <w:t>ke</w:t>
              </w:r>
              <w:proofErr w:type="spellEnd"/>
              <w:r>
                <w:rPr>
                  <w:rFonts w:ascii="Times New Roman" w:hAnsi="Times New Roman" w:cs="Times New Roman"/>
                  <w:i/>
                </w:rPr>
                <w:t xml:space="preserve"> </w:t>
              </w:r>
              <w:proofErr w:type="spellStart"/>
              <w:r>
                <w:rPr>
                  <w:rFonts w:ascii="Times New Roman" w:hAnsi="Times New Roman" w:cs="Times New Roman"/>
                  <w:i/>
                </w:rPr>
                <w:t>liye</w:t>
              </w:r>
              <w:proofErr w:type="spellEnd"/>
              <w:r>
                <w:rPr>
                  <w:rFonts w:ascii="Times New Roman" w:hAnsi="Times New Roman" w:cs="Times New Roman"/>
                  <w:i/>
                </w:rPr>
                <w:t xml:space="preserve"> </w:t>
              </w:r>
              <w:proofErr w:type="spellStart"/>
              <w:r>
                <w:rPr>
                  <w:rFonts w:ascii="Times New Roman" w:hAnsi="Times New Roman" w:cs="Times New Roman"/>
                  <w:i/>
                </w:rPr>
                <w:t>jaana</w:t>
              </w:r>
              <w:proofErr w:type="spellEnd"/>
              <w:r>
                <w:rPr>
                  <w:rFonts w:ascii="Times New Roman" w:hAnsi="Times New Roman" w:cs="Times New Roman"/>
                  <w:i/>
                </w:rPr>
                <w:t xml:space="preserve"> </w:t>
              </w:r>
              <w:proofErr w:type="spellStart"/>
              <w:r>
                <w:rPr>
                  <w:rFonts w:ascii="Times New Roman" w:hAnsi="Times New Roman" w:cs="Times New Roman"/>
                  <w:i/>
                </w:rPr>
                <w:t>padega</w:t>
              </w:r>
              <w:proofErr w:type="spellEnd"/>
              <w:r>
                <w:rPr>
                  <w:rFonts w:ascii="Times New Roman" w:hAnsi="Times New Roman" w:cs="Times New Roman"/>
                  <w:i/>
                </w:rPr>
                <w:t xml:space="preserve"> </w:t>
              </w:r>
              <w:proofErr w:type="spellStart"/>
              <w:r>
                <w:rPr>
                  <w:rFonts w:ascii="Times New Roman" w:hAnsi="Times New Roman" w:cs="Times New Roman"/>
                  <w:i/>
                </w:rPr>
                <w:t>kya</w:t>
              </w:r>
              <w:proofErr w:type="spellEnd"/>
              <w:r>
                <w:rPr>
                  <w:rFonts w:ascii="Times New Roman" w:hAnsi="Times New Roman" w:cs="Times New Roman"/>
                  <w:i/>
                </w:rPr>
                <w:t>?”</w:t>
              </w:r>
            </w:ins>
          </w:p>
          <w:p w14:paraId="15185B58" w14:textId="51C9C14D" w:rsidR="00B97150" w:rsidRPr="003E6727" w:rsidRDefault="00B97150" w:rsidP="007E1424">
            <w:pPr>
              <w:autoSpaceDE w:val="0"/>
              <w:autoSpaceDN w:val="0"/>
              <w:adjustRightInd w:val="0"/>
              <w:spacing w:line="480" w:lineRule="auto"/>
              <w:jc w:val="both"/>
              <w:rPr>
                <w:rFonts w:ascii="Times New Roman" w:hAnsi="Times New Roman" w:cs="Times New Roman"/>
                <w:i/>
              </w:rPr>
            </w:pPr>
            <w:ins w:id="267" w:author="Author">
              <w:r>
                <w:rPr>
                  <w:rFonts w:ascii="Times New Roman" w:hAnsi="Times New Roman" w:cs="Times New Roman"/>
                  <w:i/>
                </w:rPr>
                <w:t xml:space="preserve">(if I get my child vaccinated here, do I need to take him to some other place for other </w:t>
              </w:r>
              <w:r>
                <w:rPr>
                  <w:rFonts w:ascii="Times New Roman" w:hAnsi="Times New Roman" w:cs="Times New Roman"/>
                  <w:i/>
                </w:rPr>
                <w:lastRenderedPageBreak/>
                <w:t>vaccinations)</w:t>
              </w:r>
            </w:ins>
          </w:p>
        </w:tc>
        <w:tc>
          <w:tcPr>
            <w:tcW w:w="4932" w:type="dxa"/>
          </w:tcPr>
          <w:p w14:paraId="7FA636B8" w14:textId="7414D209" w:rsidR="005C23C3" w:rsidRDefault="003B7392" w:rsidP="007E1424">
            <w:pPr>
              <w:autoSpaceDE w:val="0"/>
              <w:autoSpaceDN w:val="0"/>
              <w:adjustRightInd w:val="0"/>
              <w:spacing w:line="480" w:lineRule="auto"/>
              <w:jc w:val="both"/>
              <w:rPr>
                <w:ins w:id="268" w:author="Author"/>
                <w:rFonts w:ascii="Times New Roman" w:hAnsi="Times New Roman" w:cs="Times New Roman"/>
              </w:rPr>
            </w:pPr>
            <w:ins w:id="269" w:author="Author">
              <w:r>
                <w:rPr>
                  <w:rFonts w:ascii="Times New Roman" w:hAnsi="Times New Roman" w:cs="Times New Roman"/>
                </w:rPr>
                <w:lastRenderedPageBreak/>
                <w:t>Author’s reply</w:t>
              </w:r>
            </w:ins>
            <w:del w:id="270" w:author="Author">
              <w:r w:rsidR="005C23C3" w:rsidDel="003B7392">
                <w:rPr>
                  <w:rFonts w:ascii="Times New Roman" w:hAnsi="Times New Roman" w:cs="Times New Roman"/>
                </w:rPr>
                <w:delText>Reply</w:delText>
              </w:r>
            </w:del>
            <w:r w:rsidR="005C23C3">
              <w:rPr>
                <w:rFonts w:ascii="Times New Roman" w:hAnsi="Times New Roman" w:cs="Times New Roman"/>
              </w:rPr>
              <w:t>: Don’t worry. We will remind you about the vaccination date of your baby in advance and also on the day of vaccination through phone calls.</w:t>
            </w:r>
          </w:p>
          <w:p w14:paraId="749C3917" w14:textId="76316BA1" w:rsidR="00D0134A" w:rsidRDefault="003B7392" w:rsidP="00D0134A">
            <w:pPr>
              <w:autoSpaceDE w:val="0"/>
              <w:autoSpaceDN w:val="0"/>
              <w:adjustRightInd w:val="0"/>
              <w:spacing w:line="480" w:lineRule="auto"/>
              <w:jc w:val="both"/>
              <w:rPr>
                <w:ins w:id="271" w:author="Author"/>
                <w:rFonts w:ascii="Times New Roman" w:hAnsi="Times New Roman" w:cs="Times New Roman"/>
              </w:rPr>
            </w:pPr>
            <w:ins w:id="272" w:author="Author">
              <w:r>
                <w:rPr>
                  <w:rFonts w:ascii="Times New Roman" w:hAnsi="Times New Roman" w:cs="Times New Roman"/>
                </w:rPr>
                <w:t>Author’s reply</w:t>
              </w:r>
              <w:del w:id="273" w:author="Author">
                <w:r w:rsidR="00D0134A" w:rsidDel="003B7392">
                  <w:rPr>
                    <w:rFonts w:ascii="Times New Roman" w:hAnsi="Times New Roman" w:cs="Times New Roman"/>
                  </w:rPr>
                  <w:delText>Reply</w:delText>
                </w:r>
              </w:del>
              <w:r w:rsidR="00D0134A">
                <w:rPr>
                  <w:rFonts w:ascii="Times New Roman" w:hAnsi="Times New Roman" w:cs="Times New Roman"/>
                </w:rPr>
                <w:t>: Yes, you will get full vaccination schedule here for</w:t>
              </w:r>
              <w:r w:rsidR="00D0134A" w:rsidRPr="00D0134A">
                <w:rPr>
                  <w:rFonts w:ascii="Times New Roman" w:hAnsi="Times New Roman" w:cs="Times New Roman"/>
                </w:rPr>
                <w:t xml:space="preserve"> the first three month</w:t>
              </w:r>
              <w:r w:rsidR="00D0134A">
                <w:rPr>
                  <w:rFonts w:ascii="Times New Roman" w:hAnsi="Times New Roman" w:cs="Times New Roman"/>
                </w:rPr>
                <w:t>s,</w:t>
              </w:r>
              <w:r w:rsidR="00D0134A" w:rsidRPr="00D0134A">
                <w:rPr>
                  <w:rFonts w:ascii="Times New Roman" w:hAnsi="Times New Roman" w:cs="Times New Roman"/>
                </w:rPr>
                <w:t xml:space="preserve"> after that </w:t>
              </w:r>
              <w:r w:rsidR="00D0134A">
                <w:rPr>
                  <w:rFonts w:ascii="Times New Roman" w:hAnsi="Times New Roman" w:cs="Times New Roman"/>
                </w:rPr>
                <w:t xml:space="preserve">we will link you to the nearby </w:t>
              </w:r>
              <w:r w:rsidR="00D0134A" w:rsidRPr="00D0134A">
                <w:rPr>
                  <w:rFonts w:ascii="Times New Roman" w:hAnsi="Times New Roman" w:cs="Times New Roman"/>
                </w:rPr>
                <w:t>gov</w:t>
              </w:r>
              <w:r w:rsidR="00D0134A">
                <w:rPr>
                  <w:rFonts w:ascii="Times New Roman" w:hAnsi="Times New Roman" w:cs="Times New Roman"/>
                </w:rPr>
                <w:t>ernmen</w:t>
              </w:r>
              <w:r w:rsidR="00D0134A" w:rsidRPr="00D0134A">
                <w:rPr>
                  <w:rFonts w:ascii="Times New Roman" w:hAnsi="Times New Roman" w:cs="Times New Roman"/>
                </w:rPr>
                <w:t xml:space="preserve">t </w:t>
              </w:r>
              <w:r w:rsidR="00D0134A">
                <w:rPr>
                  <w:rFonts w:ascii="Times New Roman" w:hAnsi="Times New Roman" w:cs="Times New Roman"/>
                </w:rPr>
                <w:t>dispensary where you will get all the subsequent vaccinations</w:t>
              </w:r>
            </w:ins>
          </w:p>
          <w:p w14:paraId="4386E7D3" w14:textId="711D56E5" w:rsidR="00D0134A" w:rsidRDefault="003B7392" w:rsidP="00D0134A">
            <w:pPr>
              <w:autoSpaceDE w:val="0"/>
              <w:autoSpaceDN w:val="0"/>
              <w:adjustRightInd w:val="0"/>
              <w:spacing w:line="480" w:lineRule="auto"/>
              <w:jc w:val="both"/>
              <w:rPr>
                <w:ins w:id="274" w:author="Author"/>
                <w:rFonts w:ascii="Times New Roman" w:hAnsi="Times New Roman" w:cs="Times New Roman"/>
              </w:rPr>
            </w:pPr>
            <w:ins w:id="275" w:author="Author">
              <w:r>
                <w:rPr>
                  <w:rFonts w:ascii="Times New Roman" w:hAnsi="Times New Roman" w:cs="Times New Roman"/>
                </w:rPr>
                <w:t>Author’s reply</w:t>
              </w:r>
              <w:del w:id="276" w:author="Author">
                <w:r w:rsidR="00D0134A" w:rsidDel="003B7392">
                  <w:rPr>
                    <w:rFonts w:ascii="Times New Roman" w:hAnsi="Times New Roman" w:cs="Times New Roman"/>
                  </w:rPr>
                  <w:delText>Reply</w:delText>
                </w:r>
              </w:del>
              <w:r w:rsidR="00D0134A">
                <w:rPr>
                  <w:rFonts w:ascii="Times New Roman" w:hAnsi="Times New Roman" w:cs="Times New Roman"/>
                </w:rPr>
                <w:t>: Yes, you can administer BCG to the child, there is no problem.</w:t>
              </w:r>
            </w:ins>
          </w:p>
          <w:p w14:paraId="29784FDD" w14:textId="77777777" w:rsidR="009346F6" w:rsidRDefault="009346F6" w:rsidP="00D0134A">
            <w:pPr>
              <w:autoSpaceDE w:val="0"/>
              <w:autoSpaceDN w:val="0"/>
              <w:adjustRightInd w:val="0"/>
              <w:spacing w:line="480" w:lineRule="auto"/>
              <w:jc w:val="both"/>
              <w:rPr>
                <w:ins w:id="277" w:author="Author"/>
                <w:rFonts w:ascii="Times New Roman" w:hAnsi="Times New Roman" w:cs="Times New Roman"/>
              </w:rPr>
            </w:pPr>
          </w:p>
          <w:p w14:paraId="3A8B7D3D" w14:textId="77777777" w:rsidR="00061069" w:rsidRDefault="00061069" w:rsidP="00D0134A">
            <w:pPr>
              <w:autoSpaceDE w:val="0"/>
              <w:autoSpaceDN w:val="0"/>
              <w:adjustRightInd w:val="0"/>
              <w:spacing w:line="480" w:lineRule="auto"/>
              <w:jc w:val="both"/>
              <w:rPr>
                <w:rFonts w:ascii="Times New Roman" w:hAnsi="Times New Roman" w:cs="Times New Roman"/>
              </w:rPr>
            </w:pPr>
          </w:p>
          <w:p w14:paraId="14506C52" w14:textId="77777777" w:rsidR="00061069" w:rsidRDefault="00061069" w:rsidP="00D0134A">
            <w:pPr>
              <w:autoSpaceDE w:val="0"/>
              <w:autoSpaceDN w:val="0"/>
              <w:adjustRightInd w:val="0"/>
              <w:spacing w:line="480" w:lineRule="auto"/>
              <w:jc w:val="both"/>
              <w:rPr>
                <w:rFonts w:ascii="Times New Roman" w:hAnsi="Times New Roman" w:cs="Times New Roman"/>
              </w:rPr>
            </w:pPr>
          </w:p>
          <w:p w14:paraId="3C0187F0" w14:textId="0ED3A9B7" w:rsidR="009346F6" w:rsidRDefault="003B7392" w:rsidP="00D0134A">
            <w:pPr>
              <w:autoSpaceDE w:val="0"/>
              <w:autoSpaceDN w:val="0"/>
              <w:adjustRightInd w:val="0"/>
              <w:spacing w:line="480" w:lineRule="auto"/>
              <w:jc w:val="both"/>
              <w:rPr>
                <w:ins w:id="278" w:author="Author"/>
                <w:rFonts w:ascii="Times New Roman" w:hAnsi="Times New Roman" w:cs="Times New Roman"/>
              </w:rPr>
            </w:pPr>
            <w:ins w:id="279" w:author="Author">
              <w:r>
                <w:rPr>
                  <w:rFonts w:ascii="Times New Roman" w:hAnsi="Times New Roman" w:cs="Times New Roman"/>
                </w:rPr>
                <w:t>Author’s reply</w:t>
              </w:r>
              <w:del w:id="280" w:author="Author">
                <w:r w:rsidR="009346F6" w:rsidDel="003B7392">
                  <w:rPr>
                    <w:rFonts w:ascii="Times New Roman" w:hAnsi="Times New Roman" w:cs="Times New Roman"/>
                  </w:rPr>
                  <w:delText>Reply</w:delText>
                </w:r>
              </w:del>
              <w:r w:rsidR="009346F6">
                <w:rPr>
                  <w:rFonts w:ascii="Times New Roman" w:hAnsi="Times New Roman" w:cs="Times New Roman"/>
                </w:rPr>
                <w:t xml:space="preserve">: </w:t>
              </w:r>
              <w:r w:rsidR="00834F4D">
                <w:rPr>
                  <w:rFonts w:ascii="Times New Roman" w:hAnsi="Times New Roman" w:cs="Times New Roman"/>
                </w:rPr>
                <w:t>Y</w:t>
              </w:r>
              <w:r w:rsidR="009346F6">
                <w:rPr>
                  <w:rFonts w:ascii="Times New Roman" w:hAnsi="Times New Roman" w:cs="Times New Roman"/>
                </w:rPr>
                <w:t>ou will get full vaccination schedule here for</w:t>
              </w:r>
              <w:r w:rsidR="009346F6" w:rsidRPr="00D0134A">
                <w:rPr>
                  <w:rFonts w:ascii="Times New Roman" w:hAnsi="Times New Roman" w:cs="Times New Roman"/>
                </w:rPr>
                <w:t xml:space="preserve"> the first three month</w:t>
              </w:r>
              <w:r w:rsidR="009346F6">
                <w:rPr>
                  <w:rFonts w:ascii="Times New Roman" w:hAnsi="Times New Roman" w:cs="Times New Roman"/>
                </w:rPr>
                <w:t>s,</w:t>
              </w:r>
              <w:r w:rsidR="009346F6" w:rsidRPr="00D0134A">
                <w:rPr>
                  <w:rFonts w:ascii="Times New Roman" w:hAnsi="Times New Roman" w:cs="Times New Roman"/>
                </w:rPr>
                <w:t xml:space="preserve"> </w:t>
              </w:r>
              <w:r w:rsidR="00952BA8">
                <w:rPr>
                  <w:rFonts w:ascii="Times New Roman" w:hAnsi="Times New Roman" w:cs="Times New Roman"/>
                </w:rPr>
                <w:t>following which</w:t>
              </w:r>
              <w:del w:id="281" w:author="Author">
                <w:r w:rsidR="009346F6" w:rsidRPr="00D0134A" w:rsidDel="00952BA8">
                  <w:rPr>
                    <w:rFonts w:ascii="Times New Roman" w:hAnsi="Times New Roman" w:cs="Times New Roman"/>
                  </w:rPr>
                  <w:delText>after that</w:delText>
                </w:r>
              </w:del>
              <w:r w:rsidR="009346F6" w:rsidRPr="00D0134A">
                <w:rPr>
                  <w:rFonts w:ascii="Times New Roman" w:hAnsi="Times New Roman" w:cs="Times New Roman"/>
                </w:rPr>
                <w:t xml:space="preserve"> </w:t>
              </w:r>
              <w:r w:rsidR="009346F6">
                <w:rPr>
                  <w:rFonts w:ascii="Times New Roman" w:hAnsi="Times New Roman" w:cs="Times New Roman"/>
                </w:rPr>
                <w:t xml:space="preserve">we will link you to the nearby </w:t>
              </w:r>
              <w:r w:rsidR="009346F6" w:rsidRPr="00D0134A">
                <w:rPr>
                  <w:rFonts w:ascii="Times New Roman" w:hAnsi="Times New Roman" w:cs="Times New Roman"/>
                </w:rPr>
                <w:t>gov</w:t>
              </w:r>
              <w:r w:rsidR="009346F6">
                <w:rPr>
                  <w:rFonts w:ascii="Times New Roman" w:hAnsi="Times New Roman" w:cs="Times New Roman"/>
                </w:rPr>
                <w:t>ernmen</w:t>
              </w:r>
              <w:r w:rsidR="009346F6" w:rsidRPr="00D0134A">
                <w:rPr>
                  <w:rFonts w:ascii="Times New Roman" w:hAnsi="Times New Roman" w:cs="Times New Roman"/>
                </w:rPr>
                <w:t xml:space="preserve">t </w:t>
              </w:r>
              <w:r w:rsidR="009346F6">
                <w:rPr>
                  <w:rFonts w:ascii="Times New Roman" w:hAnsi="Times New Roman" w:cs="Times New Roman"/>
                </w:rPr>
                <w:t>dispensary where you will get all the subsequent vaccinations</w:t>
              </w:r>
              <w:r w:rsidR="00834F4D">
                <w:rPr>
                  <w:rFonts w:ascii="Times New Roman" w:hAnsi="Times New Roman" w:cs="Times New Roman"/>
                </w:rPr>
                <w:t>.</w:t>
              </w:r>
            </w:ins>
          </w:p>
          <w:p w14:paraId="6274EABA" w14:textId="2847192C" w:rsidR="009346F6" w:rsidRPr="001C0661" w:rsidRDefault="009346F6" w:rsidP="00D0134A">
            <w:pPr>
              <w:autoSpaceDE w:val="0"/>
              <w:autoSpaceDN w:val="0"/>
              <w:adjustRightInd w:val="0"/>
              <w:spacing w:line="480" w:lineRule="auto"/>
              <w:jc w:val="both"/>
              <w:rPr>
                <w:rFonts w:ascii="Times New Roman" w:hAnsi="Times New Roman" w:cs="Times New Roman"/>
              </w:rPr>
            </w:pPr>
          </w:p>
        </w:tc>
      </w:tr>
      <w:tr w:rsidR="005C23C3" w:rsidRPr="001C0661" w14:paraId="0003352F" w14:textId="77777777" w:rsidTr="00742F0A">
        <w:trPr>
          <w:trHeight w:val="838"/>
        </w:trPr>
        <w:tc>
          <w:tcPr>
            <w:tcW w:w="2235" w:type="dxa"/>
          </w:tcPr>
          <w:p w14:paraId="395E77A5" w14:textId="77777777" w:rsidR="005C23C3" w:rsidRDefault="005C23C3" w:rsidP="007E1424">
            <w:pPr>
              <w:autoSpaceDE w:val="0"/>
              <w:autoSpaceDN w:val="0"/>
              <w:adjustRightInd w:val="0"/>
              <w:spacing w:line="480" w:lineRule="auto"/>
              <w:jc w:val="both"/>
              <w:rPr>
                <w:rFonts w:ascii="Times New Roman" w:hAnsi="Times New Roman" w:cs="Times New Roman"/>
              </w:rPr>
            </w:pPr>
            <w:r>
              <w:rPr>
                <w:rFonts w:ascii="Times New Roman" w:hAnsi="Times New Roman" w:cs="Times New Roman"/>
              </w:rPr>
              <w:lastRenderedPageBreak/>
              <w:t>Responsibilities of the participant and termination of participation</w:t>
            </w:r>
          </w:p>
        </w:tc>
        <w:tc>
          <w:tcPr>
            <w:tcW w:w="2409" w:type="dxa"/>
          </w:tcPr>
          <w:p w14:paraId="7820C2F0" w14:textId="71746FF5" w:rsidR="005C23C3" w:rsidRPr="003E6727" w:rsidRDefault="005C23C3" w:rsidP="007E1424">
            <w:pPr>
              <w:autoSpaceDE w:val="0"/>
              <w:autoSpaceDN w:val="0"/>
              <w:adjustRightInd w:val="0"/>
              <w:spacing w:line="480" w:lineRule="auto"/>
              <w:jc w:val="both"/>
              <w:rPr>
                <w:rFonts w:ascii="Times New Roman" w:hAnsi="Times New Roman" w:cs="Times New Roman"/>
                <w:i/>
              </w:rPr>
            </w:pPr>
            <w:r w:rsidRPr="003E6727">
              <w:rPr>
                <w:rFonts w:ascii="Times New Roman" w:hAnsi="Times New Roman" w:cs="Times New Roman"/>
                <w:i/>
              </w:rPr>
              <w:t xml:space="preserve">“Hum to </w:t>
            </w:r>
            <w:proofErr w:type="spellStart"/>
            <w:r w:rsidRPr="003E6727">
              <w:rPr>
                <w:rFonts w:ascii="Times New Roman" w:hAnsi="Times New Roman" w:cs="Times New Roman"/>
                <w:i/>
              </w:rPr>
              <w:t>bachhe</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ko</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sare</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tike</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lagwana</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chahte</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hain</w:t>
            </w:r>
            <w:proofErr w:type="spellEnd"/>
            <w:r w:rsidRPr="003E6727">
              <w:rPr>
                <w:rFonts w:ascii="Times New Roman" w:hAnsi="Times New Roman" w:cs="Times New Roman"/>
                <w:i/>
              </w:rPr>
              <w:t xml:space="preserve">, </w:t>
            </w:r>
            <w:proofErr w:type="spellStart"/>
            <w:r w:rsidRPr="003E6727">
              <w:rPr>
                <w:rFonts w:ascii="Times New Roman" w:hAnsi="Times New Roman" w:cs="Times New Roman"/>
                <w:i/>
              </w:rPr>
              <w:t>lekin</w:t>
            </w:r>
            <w:proofErr w:type="spellEnd"/>
            <w:r w:rsidRPr="003E6727">
              <w:rPr>
                <w:rFonts w:ascii="Times New Roman" w:hAnsi="Times New Roman" w:cs="Times New Roman"/>
                <w:i/>
              </w:rPr>
              <w:t xml:space="preserve"> agar koi problem hui </w:t>
            </w:r>
            <w:proofErr w:type="spellStart"/>
            <w:r w:rsidRPr="003E6727">
              <w:rPr>
                <w:rFonts w:ascii="Times New Roman" w:hAnsi="Times New Roman" w:cs="Times New Roman"/>
                <w:i/>
              </w:rPr>
              <w:t>toh</w:t>
            </w:r>
            <w:proofErr w:type="spellEnd"/>
            <w:r w:rsidRPr="003E6727">
              <w:rPr>
                <w:rFonts w:ascii="Times New Roman" w:hAnsi="Times New Roman" w:cs="Times New Roman"/>
                <w:i/>
              </w:rPr>
              <w:t>?”</w:t>
            </w:r>
            <w:ins w:id="282" w:author="Author">
              <w:r w:rsidR="00DE31DA">
                <w:rPr>
                  <w:rFonts w:ascii="Times New Roman" w:hAnsi="Times New Roman" w:cs="Times New Roman"/>
                  <w:i/>
                </w:rPr>
                <w:t xml:space="preserve"> (We want to vaccinate our child completely, but in case some difficulties arise, then?)</w:t>
              </w:r>
            </w:ins>
          </w:p>
        </w:tc>
        <w:tc>
          <w:tcPr>
            <w:tcW w:w="4932" w:type="dxa"/>
          </w:tcPr>
          <w:p w14:paraId="1BE374C4" w14:textId="262870E9" w:rsidR="005C23C3" w:rsidRDefault="003B7392" w:rsidP="003B7392">
            <w:pPr>
              <w:autoSpaceDE w:val="0"/>
              <w:autoSpaceDN w:val="0"/>
              <w:adjustRightInd w:val="0"/>
              <w:spacing w:line="480" w:lineRule="auto"/>
              <w:jc w:val="both"/>
              <w:rPr>
                <w:rFonts w:ascii="Times New Roman" w:hAnsi="Times New Roman" w:cs="Times New Roman"/>
              </w:rPr>
            </w:pPr>
            <w:ins w:id="283" w:author="Author">
              <w:r>
                <w:rPr>
                  <w:rFonts w:ascii="Times New Roman" w:hAnsi="Times New Roman" w:cs="Times New Roman"/>
                </w:rPr>
                <w:t>Author’s reply</w:t>
              </w:r>
            </w:ins>
            <w:del w:id="284" w:author="Author">
              <w:r w:rsidR="005C23C3" w:rsidDel="003B7392">
                <w:rPr>
                  <w:rFonts w:ascii="Times New Roman" w:hAnsi="Times New Roman" w:cs="Times New Roman"/>
                </w:rPr>
                <w:delText>Reply</w:delText>
              </w:r>
            </w:del>
            <w:r w:rsidR="005C23C3">
              <w:rPr>
                <w:rFonts w:ascii="Times New Roman" w:hAnsi="Times New Roman" w:cs="Times New Roman"/>
              </w:rPr>
              <w:t>: In case of any difficulties, don’t hesitate to contact us, we will help you.</w:t>
            </w:r>
          </w:p>
        </w:tc>
      </w:tr>
      <w:tr w:rsidR="007E54A3" w:rsidRPr="001C0661" w14:paraId="22DCA42C" w14:textId="77777777" w:rsidTr="00742F0A">
        <w:trPr>
          <w:trHeight w:val="838"/>
          <w:ins w:id="285" w:author="Author"/>
        </w:trPr>
        <w:tc>
          <w:tcPr>
            <w:tcW w:w="2235" w:type="dxa"/>
          </w:tcPr>
          <w:p w14:paraId="1E081E13" w14:textId="05930202" w:rsidR="007E54A3" w:rsidRDefault="007E54A3" w:rsidP="007E1424">
            <w:pPr>
              <w:autoSpaceDE w:val="0"/>
              <w:autoSpaceDN w:val="0"/>
              <w:adjustRightInd w:val="0"/>
              <w:spacing w:line="480" w:lineRule="auto"/>
              <w:jc w:val="both"/>
              <w:rPr>
                <w:ins w:id="286" w:author="Author"/>
                <w:rFonts w:ascii="Times New Roman" w:hAnsi="Times New Roman" w:cs="Times New Roman"/>
              </w:rPr>
            </w:pPr>
            <w:ins w:id="287" w:author="Author">
              <w:r>
                <w:rPr>
                  <w:rFonts w:ascii="Times New Roman" w:hAnsi="Times New Roman" w:cs="Times New Roman"/>
                </w:rPr>
                <w:t>Other queries</w:t>
              </w:r>
            </w:ins>
          </w:p>
        </w:tc>
        <w:tc>
          <w:tcPr>
            <w:tcW w:w="2409" w:type="dxa"/>
          </w:tcPr>
          <w:p w14:paraId="2E82DD92" w14:textId="77777777" w:rsidR="007E54A3" w:rsidRDefault="00444333" w:rsidP="007E1424">
            <w:pPr>
              <w:autoSpaceDE w:val="0"/>
              <w:autoSpaceDN w:val="0"/>
              <w:adjustRightInd w:val="0"/>
              <w:spacing w:line="480" w:lineRule="auto"/>
              <w:jc w:val="both"/>
              <w:rPr>
                <w:ins w:id="288" w:author="Author"/>
                <w:rFonts w:ascii="Times New Roman" w:hAnsi="Times New Roman" w:cs="Times New Roman"/>
                <w:i/>
              </w:rPr>
            </w:pPr>
            <w:ins w:id="289" w:author="Author">
              <w:r>
                <w:rPr>
                  <w:rFonts w:ascii="Times New Roman" w:hAnsi="Times New Roman" w:cs="Times New Roman"/>
                  <w:i/>
                </w:rPr>
                <w:t xml:space="preserve">“Kya hum private hospital main </w:t>
              </w:r>
              <w:proofErr w:type="spellStart"/>
              <w:r>
                <w:rPr>
                  <w:rFonts w:ascii="Times New Roman" w:hAnsi="Times New Roman" w:cs="Times New Roman"/>
                  <w:i/>
                </w:rPr>
                <w:t>dikha</w:t>
              </w:r>
              <w:proofErr w:type="spellEnd"/>
              <w:r>
                <w:rPr>
                  <w:rFonts w:ascii="Times New Roman" w:hAnsi="Times New Roman" w:cs="Times New Roman"/>
                  <w:i/>
                </w:rPr>
                <w:t xml:space="preserve"> </w:t>
              </w:r>
              <w:proofErr w:type="spellStart"/>
              <w:r>
                <w:rPr>
                  <w:rFonts w:ascii="Times New Roman" w:hAnsi="Times New Roman" w:cs="Times New Roman"/>
                  <w:i/>
                </w:rPr>
                <w:t>sakte</w:t>
              </w:r>
              <w:proofErr w:type="spellEnd"/>
              <w:r>
                <w:rPr>
                  <w:rFonts w:ascii="Times New Roman" w:hAnsi="Times New Roman" w:cs="Times New Roman"/>
                  <w:i/>
                </w:rPr>
                <w:t xml:space="preserve"> </w:t>
              </w:r>
              <w:proofErr w:type="spellStart"/>
              <w:r>
                <w:rPr>
                  <w:rFonts w:ascii="Times New Roman" w:hAnsi="Times New Roman" w:cs="Times New Roman"/>
                  <w:i/>
                </w:rPr>
                <w:t>hain</w:t>
              </w:r>
              <w:proofErr w:type="spellEnd"/>
              <w:r>
                <w:rPr>
                  <w:rFonts w:ascii="Times New Roman" w:hAnsi="Times New Roman" w:cs="Times New Roman"/>
                  <w:i/>
                </w:rPr>
                <w:t>” (Can we consult a private hospital)</w:t>
              </w:r>
            </w:ins>
          </w:p>
          <w:p w14:paraId="38768AF5" w14:textId="21B48DA6" w:rsidR="00444333" w:rsidRPr="003E6727" w:rsidRDefault="00444333" w:rsidP="007E1424">
            <w:pPr>
              <w:autoSpaceDE w:val="0"/>
              <w:autoSpaceDN w:val="0"/>
              <w:adjustRightInd w:val="0"/>
              <w:spacing w:line="480" w:lineRule="auto"/>
              <w:jc w:val="both"/>
              <w:rPr>
                <w:ins w:id="290" w:author="Author"/>
                <w:rFonts w:ascii="Times New Roman" w:hAnsi="Times New Roman" w:cs="Times New Roman"/>
                <w:i/>
              </w:rPr>
            </w:pPr>
            <w:ins w:id="291" w:author="Author">
              <w:r>
                <w:rPr>
                  <w:rFonts w:ascii="Times New Roman" w:hAnsi="Times New Roman" w:cs="Times New Roman"/>
                  <w:i/>
                </w:rPr>
                <w:t xml:space="preserve">“Kya </w:t>
              </w:r>
              <w:proofErr w:type="spellStart"/>
              <w:r>
                <w:rPr>
                  <w:rFonts w:ascii="Times New Roman" w:hAnsi="Times New Roman" w:cs="Times New Roman"/>
                  <w:i/>
                </w:rPr>
                <w:t>bahar</w:t>
              </w:r>
              <w:proofErr w:type="spellEnd"/>
              <w:r>
                <w:rPr>
                  <w:rFonts w:ascii="Times New Roman" w:hAnsi="Times New Roman" w:cs="Times New Roman"/>
                  <w:i/>
                </w:rPr>
                <w:t xml:space="preserve"> </w:t>
              </w:r>
              <w:proofErr w:type="spellStart"/>
              <w:r>
                <w:rPr>
                  <w:rFonts w:ascii="Times New Roman" w:hAnsi="Times New Roman" w:cs="Times New Roman"/>
                  <w:i/>
                </w:rPr>
                <w:t>ki</w:t>
              </w:r>
              <w:proofErr w:type="spellEnd"/>
              <w:r>
                <w:rPr>
                  <w:rFonts w:ascii="Times New Roman" w:hAnsi="Times New Roman" w:cs="Times New Roman"/>
                  <w:i/>
                </w:rPr>
                <w:t xml:space="preserve"> </w:t>
              </w:r>
              <w:proofErr w:type="spellStart"/>
              <w:r>
                <w:rPr>
                  <w:rFonts w:ascii="Times New Roman" w:hAnsi="Times New Roman" w:cs="Times New Roman"/>
                  <w:i/>
                </w:rPr>
                <w:t>dawai</w:t>
              </w:r>
              <w:proofErr w:type="spellEnd"/>
              <w:r>
                <w:rPr>
                  <w:rFonts w:ascii="Times New Roman" w:hAnsi="Times New Roman" w:cs="Times New Roman"/>
                  <w:i/>
                </w:rPr>
                <w:t xml:space="preserve"> </w:t>
              </w:r>
              <w:proofErr w:type="spellStart"/>
              <w:r>
                <w:rPr>
                  <w:rFonts w:ascii="Times New Roman" w:hAnsi="Times New Roman" w:cs="Times New Roman"/>
                  <w:i/>
                </w:rPr>
                <w:t>ke</w:t>
              </w:r>
              <w:proofErr w:type="spellEnd"/>
              <w:r>
                <w:rPr>
                  <w:rFonts w:ascii="Times New Roman" w:hAnsi="Times New Roman" w:cs="Times New Roman"/>
                  <w:i/>
                </w:rPr>
                <w:t xml:space="preserve"> </w:t>
              </w:r>
              <w:proofErr w:type="spellStart"/>
              <w:r>
                <w:rPr>
                  <w:rFonts w:ascii="Times New Roman" w:hAnsi="Times New Roman" w:cs="Times New Roman"/>
                  <w:i/>
                </w:rPr>
                <w:t>paise</w:t>
              </w:r>
              <w:proofErr w:type="spellEnd"/>
              <w:r>
                <w:rPr>
                  <w:rFonts w:ascii="Times New Roman" w:hAnsi="Times New Roman" w:cs="Times New Roman"/>
                  <w:i/>
                </w:rPr>
                <w:t xml:space="preserve"> </w:t>
              </w:r>
              <w:proofErr w:type="spellStart"/>
              <w:r>
                <w:rPr>
                  <w:rFonts w:ascii="Times New Roman" w:hAnsi="Times New Roman" w:cs="Times New Roman"/>
                  <w:i/>
                </w:rPr>
                <w:t>milenge</w:t>
              </w:r>
              <w:proofErr w:type="spellEnd"/>
              <w:r>
                <w:rPr>
                  <w:rFonts w:ascii="Times New Roman" w:hAnsi="Times New Roman" w:cs="Times New Roman"/>
                  <w:i/>
                </w:rPr>
                <w:t>” (Will you reimburse the money spent on medicines bought outside)</w:t>
              </w:r>
            </w:ins>
          </w:p>
        </w:tc>
        <w:tc>
          <w:tcPr>
            <w:tcW w:w="4932" w:type="dxa"/>
          </w:tcPr>
          <w:p w14:paraId="26AACE48" w14:textId="31F0D446" w:rsidR="007E54A3" w:rsidRDefault="003B7392" w:rsidP="007E1424">
            <w:pPr>
              <w:autoSpaceDE w:val="0"/>
              <w:autoSpaceDN w:val="0"/>
              <w:adjustRightInd w:val="0"/>
              <w:spacing w:line="480" w:lineRule="auto"/>
              <w:jc w:val="both"/>
              <w:rPr>
                <w:ins w:id="292" w:author="Author"/>
                <w:rFonts w:ascii="Times New Roman" w:hAnsi="Times New Roman" w:cs="Times New Roman"/>
              </w:rPr>
            </w:pPr>
            <w:ins w:id="293" w:author="Author">
              <w:r>
                <w:rPr>
                  <w:rFonts w:ascii="Times New Roman" w:hAnsi="Times New Roman" w:cs="Times New Roman"/>
                </w:rPr>
                <w:t>Author’s reply</w:t>
              </w:r>
              <w:del w:id="294" w:author="Author">
                <w:r w:rsidR="00444333" w:rsidDel="003B7392">
                  <w:rPr>
                    <w:rFonts w:ascii="Times New Roman" w:hAnsi="Times New Roman" w:cs="Times New Roman"/>
                  </w:rPr>
                  <w:delText>Reply</w:delText>
                </w:r>
              </w:del>
              <w:r w:rsidR="00444333">
                <w:rPr>
                  <w:rFonts w:ascii="Times New Roman" w:hAnsi="Times New Roman" w:cs="Times New Roman"/>
                </w:rPr>
                <w:t>: Yes, you can consult any doctor whose qualification is at least MBBS</w:t>
              </w:r>
            </w:ins>
          </w:p>
          <w:p w14:paraId="01B863BF" w14:textId="77777777" w:rsidR="00444333" w:rsidRDefault="00444333" w:rsidP="007E1424">
            <w:pPr>
              <w:autoSpaceDE w:val="0"/>
              <w:autoSpaceDN w:val="0"/>
              <w:adjustRightInd w:val="0"/>
              <w:spacing w:line="480" w:lineRule="auto"/>
              <w:jc w:val="both"/>
              <w:rPr>
                <w:ins w:id="295" w:author="Author"/>
                <w:rFonts w:ascii="Times New Roman" w:hAnsi="Times New Roman" w:cs="Times New Roman"/>
              </w:rPr>
            </w:pPr>
          </w:p>
          <w:p w14:paraId="19D743B9" w14:textId="77777777" w:rsidR="00444333" w:rsidRDefault="00444333" w:rsidP="007E1424">
            <w:pPr>
              <w:autoSpaceDE w:val="0"/>
              <w:autoSpaceDN w:val="0"/>
              <w:adjustRightInd w:val="0"/>
              <w:spacing w:line="480" w:lineRule="auto"/>
              <w:jc w:val="both"/>
              <w:rPr>
                <w:ins w:id="296" w:author="Author"/>
                <w:rFonts w:ascii="Times New Roman" w:hAnsi="Times New Roman" w:cs="Times New Roman"/>
              </w:rPr>
            </w:pPr>
          </w:p>
          <w:p w14:paraId="724DBF90" w14:textId="77777777" w:rsidR="00444333" w:rsidRDefault="00444333" w:rsidP="007E1424">
            <w:pPr>
              <w:autoSpaceDE w:val="0"/>
              <w:autoSpaceDN w:val="0"/>
              <w:adjustRightInd w:val="0"/>
              <w:spacing w:line="480" w:lineRule="auto"/>
              <w:jc w:val="both"/>
              <w:rPr>
                <w:ins w:id="297" w:author="Author"/>
                <w:rFonts w:ascii="Times New Roman" w:hAnsi="Times New Roman" w:cs="Times New Roman"/>
              </w:rPr>
            </w:pPr>
          </w:p>
          <w:p w14:paraId="7A922F87" w14:textId="667BC393" w:rsidR="00444333" w:rsidRPr="00444333" w:rsidRDefault="003B7392" w:rsidP="00444333">
            <w:pPr>
              <w:autoSpaceDE w:val="0"/>
              <w:autoSpaceDN w:val="0"/>
              <w:adjustRightInd w:val="0"/>
              <w:spacing w:line="480" w:lineRule="auto"/>
              <w:jc w:val="both"/>
              <w:rPr>
                <w:ins w:id="298" w:author="Author"/>
                <w:rFonts w:ascii="Times New Roman" w:hAnsi="Times New Roman" w:cs="Times New Roman"/>
              </w:rPr>
            </w:pPr>
            <w:ins w:id="299" w:author="Author">
              <w:r>
                <w:rPr>
                  <w:rFonts w:ascii="Times New Roman" w:hAnsi="Times New Roman" w:cs="Times New Roman"/>
                </w:rPr>
                <w:t>Author’s reply</w:t>
              </w:r>
              <w:del w:id="300" w:author="Author">
                <w:r w:rsidR="00444333" w:rsidDel="003B7392">
                  <w:rPr>
                    <w:rFonts w:ascii="Times New Roman" w:hAnsi="Times New Roman" w:cs="Times New Roman"/>
                  </w:rPr>
                  <w:delText>Reply</w:delText>
                </w:r>
              </w:del>
              <w:r w:rsidR="00444333">
                <w:rPr>
                  <w:rFonts w:ascii="Times New Roman" w:hAnsi="Times New Roman" w:cs="Times New Roman"/>
                </w:rPr>
                <w:t>: Y</w:t>
              </w:r>
              <w:r w:rsidR="00444333" w:rsidRPr="00444333">
                <w:rPr>
                  <w:rFonts w:ascii="Times New Roman" w:hAnsi="Times New Roman" w:cs="Times New Roman"/>
                </w:rPr>
                <w:t>es</w:t>
              </w:r>
              <w:r w:rsidR="00444333">
                <w:rPr>
                  <w:rFonts w:ascii="Times New Roman" w:hAnsi="Times New Roman" w:cs="Times New Roman"/>
                </w:rPr>
                <w:t>,</w:t>
              </w:r>
              <w:r w:rsidR="00444333" w:rsidRPr="00444333">
                <w:rPr>
                  <w:rFonts w:ascii="Times New Roman" w:hAnsi="Times New Roman" w:cs="Times New Roman"/>
                </w:rPr>
                <w:t xml:space="preserve"> we </w:t>
              </w:r>
              <w:r w:rsidR="00444333">
                <w:rPr>
                  <w:rFonts w:ascii="Times New Roman" w:hAnsi="Times New Roman" w:cs="Times New Roman"/>
                </w:rPr>
                <w:t>will</w:t>
              </w:r>
              <w:r w:rsidR="00444333" w:rsidRPr="00444333">
                <w:rPr>
                  <w:rFonts w:ascii="Times New Roman" w:hAnsi="Times New Roman" w:cs="Times New Roman"/>
                </w:rPr>
                <w:t xml:space="preserve"> </w:t>
              </w:r>
              <w:r w:rsidR="004D37F7">
                <w:rPr>
                  <w:rFonts w:ascii="Times New Roman" w:hAnsi="Times New Roman" w:cs="Times New Roman"/>
                </w:rPr>
                <w:t>reimburse</w:t>
              </w:r>
              <w:del w:id="301" w:author="Author">
                <w:r w:rsidR="00444333" w:rsidDel="004D37F7">
                  <w:rPr>
                    <w:rFonts w:ascii="Times New Roman" w:hAnsi="Times New Roman" w:cs="Times New Roman"/>
                  </w:rPr>
                  <w:delText>give</w:delText>
                </w:r>
              </w:del>
              <w:r w:rsidR="00444333" w:rsidRPr="00444333">
                <w:rPr>
                  <w:rFonts w:ascii="Times New Roman" w:hAnsi="Times New Roman" w:cs="Times New Roman"/>
                </w:rPr>
                <w:t xml:space="preserve"> </w:t>
              </w:r>
              <w:r w:rsidR="00444333">
                <w:rPr>
                  <w:rFonts w:ascii="Times New Roman" w:hAnsi="Times New Roman" w:cs="Times New Roman"/>
                </w:rPr>
                <w:t>you</w:t>
              </w:r>
              <w:r w:rsidR="00444333" w:rsidRPr="00444333">
                <w:rPr>
                  <w:rFonts w:ascii="Times New Roman" w:hAnsi="Times New Roman" w:cs="Times New Roman"/>
                </w:rPr>
                <w:t xml:space="preserve"> the money </w:t>
              </w:r>
              <w:r w:rsidR="00444333">
                <w:rPr>
                  <w:rFonts w:ascii="Times New Roman" w:hAnsi="Times New Roman" w:cs="Times New Roman"/>
                </w:rPr>
                <w:t>you spent on medicines p</w:t>
              </w:r>
              <w:r w:rsidR="00444333" w:rsidRPr="00444333">
                <w:rPr>
                  <w:rFonts w:ascii="Times New Roman" w:hAnsi="Times New Roman" w:cs="Times New Roman"/>
                </w:rPr>
                <w:t>urch</w:t>
              </w:r>
              <w:r w:rsidR="00444333">
                <w:rPr>
                  <w:rFonts w:ascii="Times New Roman" w:hAnsi="Times New Roman" w:cs="Times New Roman"/>
                </w:rPr>
                <w:t>as</w:t>
              </w:r>
              <w:r w:rsidR="00444333" w:rsidRPr="00444333">
                <w:rPr>
                  <w:rFonts w:ascii="Times New Roman" w:hAnsi="Times New Roman" w:cs="Times New Roman"/>
                </w:rPr>
                <w:t xml:space="preserve">ed </w:t>
              </w:r>
              <w:r w:rsidR="00444333">
                <w:rPr>
                  <w:rFonts w:ascii="Times New Roman" w:hAnsi="Times New Roman" w:cs="Times New Roman"/>
                </w:rPr>
                <w:t>from outside,</w:t>
              </w:r>
              <w:r w:rsidR="00444333" w:rsidRPr="00444333">
                <w:rPr>
                  <w:rFonts w:ascii="Times New Roman" w:hAnsi="Times New Roman" w:cs="Times New Roman"/>
                </w:rPr>
                <w:t xml:space="preserve"> but </w:t>
              </w:r>
              <w:r w:rsidR="004D37F7">
                <w:rPr>
                  <w:rFonts w:ascii="Times New Roman" w:hAnsi="Times New Roman" w:cs="Times New Roman"/>
                </w:rPr>
                <w:t>we would need</w:t>
              </w:r>
              <w:del w:id="302" w:author="Author">
                <w:r w:rsidR="00444333" w:rsidDel="004D37F7">
                  <w:rPr>
                    <w:rFonts w:ascii="Times New Roman" w:hAnsi="Times New Roman" w:cs="Times New Roman"/>
                  </w:rPr>
                  <w:delText xml:space="preserve">do not forget to </w:delText>
                </w:r>
                <w:r w:rsidR="00444333" w:rsidRPr="00444333" w:rsidDel="004D37F7">
                  <w:rPr>
                    <w:rFonts w:ascii="Times New Roman" w:hAnsi="Times New Roman" w:cs="Times New Roman"/>
                  </w:rPr>
                  <w:delText>take</w:delText>
                </w:r>
              </w:del>
              <w:r w:rsidR="00444333" w:rsidRPr="00444333">
                <w:rPr>
                  <w:rFonts w:ascii="Times New Roman" w:hAnsi="Times New Roman" w:cs="Times New Roman"/>
                </w:rPr>
                <w:t xml:space="preserve"> a bill of </w:t>
              </w:r>
              <w:r w:rsidR="00444333">
                <w:rPr>
                  <w:rFonts w:ascii="Times New Roman" w:hAnsi="Times New Roman" w:cs="Times New Roman"/>
                </w:rPr>
                <w:t>that</w:t>
              </w:r>
              <w:r w:rsidR="00444333" w:rsidRPr="00444333">
                <w:rPr>
                  <w:rFonts w:ascii="Times New Roman" w:hAnsi="Times New Roman" w:cs="Times New Roman"/>
                </w:rPr>
                <w:t xml:space="preserve"> </w:t>
              </w:r>
              <w:r w:rsidR="004D37F7">
                <w:rPr>
                  <w:rFonts w:ascii="Times New Roman" w:hAnsi="Times New Roman" w:cs="Times New Roman"/>
                </w:rPr>
                <w:t>for our records</w:t>
              </w:r>
            </w:ins>
          </w:p>
          <w:p w14:paraId="36BD9A7E" w14:textId="64190287" w:rsidR="00444333" w:rsidRDefault="00444333" w:rsidP="007E1424">
            <w:pPr>
              <w:autoSpaceDE w:val="0"/>
              <w:autoSpaceDN w:val="0"/>
              <w:adjustRightInd w:val="0"/>
              <w:spacing w:line="480" w:lineRule="auto"/>
              <w:jc w:val="both"/>
              <w:rPr>
                <w:ins w:id="303" w:author="Author"/>
                <w:rFonts w:ascii="Times New Roman" w:hAnsi="Times New Roman" w:cs="Times New Roman"/>
              </w:rPr>
            </w:pPr>
          </w:p>
        </w:tc>
      </w:tr>
    </w:tbl>
    <w:p w14:paraId="1BC746DB" w14:textId="77777777" w:rsidR="005C23C3" w:rsidRPr="007C0B8C" w:rsidRDefault="005C23C3" w:rsidP="007E1424">
      <w:pPr>
        <w:spacing w:line="480" w:lineRule="auto"/>
        <w:jc w:val="both"/>
        <w:rPr>
          <w:rFonts w:ascii="Times New Roman" w:hAnsi="Times New Roman" w:cs="Times New Roman"/>
          <w:b/>
        </w:rPr>
      </w:pPr>
    </w:p>
    <w:sectPr w:rsidR="005C23C3" w:rsidRPr="007C0B8C" w:rsidSect="00DA79B5">
      <w:pgSz w:w="12240" w:h="15840"/>
      <w:pgMar w:top="1440" w:right="1440" w:bottom="1440" w:left="1440" w:header="720" w:footer="720" w:gutter="0"/>
      <w:lnNumType w:countBy="1" w:restart="continuous"/>
      <w:cols w:space="720"/>
      <w:noEndnote/>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3" w:author="Author" w:initials="A">
    <w:p w14:paraId="3034A634" w14:textId="3B01A0A6" w:rsidR="00806D7E" w:rsidRDefault="00806D7E">
      <w:pPr>
        <w:pStyle w:val="CommentText"/>
      </w:pPr>
      <w:r>
        <w:rPr>
          <w:rStyle w:val="CommentReference"/>
        </w:rPr>
        <w:annotationRef/>
      </w:r>
      <w:r>
        <w:t xml:space="preserve">This is very general </w:t>
      </w:r>
    </w:p>
  </w:comment>
  <w:comment w:id="35" w:author="Author" w:initials="A">
    <w:p w14:paraId="3642CAD4" w14:textId="75418CFC" w:rsidR="00CB7294" w:rsidRDefault="00CB7294">
      <w:pPr>
        <w:pStyle w:val="CommentText"/>
      </w:pPr>
      <w:r>
        <w:rPr>
          <w:rStyle w:val="CommentReference"/>
        </w:rPr>
        <w:annotationRef/>
      </w:r>
      <w:r>
        <w:t xml:space="preserve">The observations presented in this MS seem to be vastly different and positive. </w:t>
      </w:r>
    </w:p>
    <w:p w14:paraId="5769146D" w14:textId="77777777" w:rsidR="00CB7294" w:rsidRDefault="00CB7294">
      <w:pPr>
        <w:pStyle w:val="CommentText"/>
      </w:pPr>
    </w:p>
    <w:p w14:paraId="6ECA9542" w14:textId="6CCCEC9A" w:rsidR="00CB7294" w:rsidRDefault="00CB7294">
      <w:pPr>
        <w:pStyle w:val="CommentText"/>
      </w:pPr>
      <w:r>
        <w:t xml:space="preserve">Readers will be interested to get some insights into what made this possible? </w:t>
      </w:r>
    </w:p>
  </w:comment>
  <w:comment w:id="61" w:author="Author" w:initials="A">
    <w:p w14:paraId="0C9DB1E1" w14:textId="221028F9" w:rsidR="00CB7294" w:rsidRDefault="00CB7294">
      <w:pPr>
        <w:pStyle w:val="CommentText"/>
      </w:pPr>
      <w:r>
        <w:rPr>
          <w:rStyle w:val="CommentReference"/>
        </w:rPr>
        <w:annotationRef/>
      </w:r>
      <w:r w:rsidR="00DA01BD">
        <w:t>Nothing</w:t>
      </w:r>
      <w:r>
        <w:t xml:space="preserve"> whatsoever about what constituted the data and how data analysis was approached. </w:t>
      </w:r>
    </w:p>
  </w:comment>
  <w:comment w:id="119" w:author="Author" w:initials="A">
    <w:p w14:paraId="746E25BD" w14:textId="00DD83ED" w:rsidR="00CB7294" w:rsidRDefault="00CB7294">
      <w:pPr>
        <w:pStyle w:val="CommentText"/>
      </w:pPr>
      <w:r>
        <w:rPr>
          <w:rStyle w:val="CommentReference"/>
        </w:rPr>
        <w:annotationRef/>
      </w:r>
      <w:r>
        <w:t xml:space="preserve">Needs more robust data. </w:t>
      </w:r>
    </w:p>
    <w:p w14:paraId="252112DE" w14:textId="77777777" w:rsidR="00CB7294" w:rsidRDefault="00CB7294">
      <w:pPr>
        <w:pStyle w:val="CommentText"/>
      </w:pPr>
    </w:p>
    <w:p w14:paraId="4D1AD431" w14:textId="77B1568D" w:rsidR="00CB7294" w:rsidRDefault="00CB7294">
      <w:pPr>
        <w:pStyle w:val="CommentText"/>
      </w:pPr>
      <w:r>
        <w:t xml:space="preserve">Not clear whether one person asked a particular question or many? </w:t>
      </w:r>
    </w:p>
    <w:p w14:paraId="194B4561" w14:textId="77777777" w:rsidR="00CB7294" w:rsidRDefault="00CB7294">
      <w:pPr>
        <w:pStyle w:val="CommentText"/>
      </w:pPr>
    </w:p>
    <w:p w14:paraId="695267E4" w14:textId="585CB01A" w:rsidR="00CB7294" w:rsidRDefault="00CB7294">
      <w:pPr>
        <w:pStyle w:val="CommentText"/>
      </w:pPr>
      <w:r>
        <w:t xml:space="preserve">Was some qualitative analysis undertaken of the AV documentation. </w:t>
      </w:r>
    </w:p>
    <w:p w14:paraId="19687BA9" w14:textId="77777777" w:rsidR="00CB7294" w:rsidRDefault="00CB7294">
      <w:pPr>
        <w:pStyle w:val="CommentText"/>
      </w:pPr>
    </w:p>
    <w:p w14:paraId="76DCA7A3" w14:textId="59A435C1" w:rsidR="00CB7294" w:rsidRDefault="00DA01BD">
      <w:pPr>
        <w:pStyle w:val="CommentText"/>
      </w:pPr>
      <w:r>
        <w:t xml:space="preserve">Else most of what is said appears as </w:t>
      </w:r>
      <w:r w:rsidR="00CB7294">
        <w:t xml:space="preserve">some (almost random) observations by the authors. </w:t>
      </w:r>
    </w:p>
  </w:comment>
  <w:comment w:id="132" w:author="Author" w:initials="A">
    <w:p w14:paraId="2122F7F9" w14:textId="271909CA" w:rsidR="00AA6E81" w:rsidRDefault="00AA6E81">
      <w:pPr>
        <w:pStyle w:val="CommentText"/>
      </w:pPr>
      <w:r>
        <w:rPr>
          <w:rStyle w:val="CommentReference"/>
        </w:rPr>
        <w:annotationRef/>
      </w:r>
      <w:r>
        <w:t>Readers wo</w:t>
      </w:r>
      <w:r w:rsidR="00DA01BD">
        <w:t>uld expect evidence stemming from this trial experience that validates this</w:t>
      </w:r>
      <w:r>
        <w:t xml:space="preserve"> general understanding. </w:t>
      </w:r>
    </w:p>
  </w:comment>
  <w:comment w:id="145" w:author="Author" w:initials="A">
    <w:p w14:paraId="0B7D1268" w14:textId="5092EC46" w:rsidR="00AB29FB" w:rsidRDefault="00AB29FB">
      <w:pPr>
        <w:pStyle w:val="CommentText"/>
      </w:pPr>
      <w:r>
        <w:rPr>
          <w:rStyle w:val="CommentReference"/>
        </w:rPr>
        <w:annotationRef/>
      </w:r>
      <w:r>
        <w:t xml:space="preserve">Add year, </w:t>
      </w:r>
      <w:proofErr w:type="spellStart"/>
      <w:r>
        <w:t>refrences</w:t>
      </w:r>
      <w:proofErr w:type="spellEnd"/>
      <w:r>
        <w:t xml:space="preserve"> need to be checked</w:t>
      </w:r>
    </w:p>
  </w:comment>
  <w:comment w:id="157" w:author="Author" w:initials="A">
    <w:p w14:paraId="2D0DB670" w14:textId="77777777" w:rsidR="005F699C" w:rsidRDefault="005F699C" w:rsidP="005F699C">
      <w:pPr>
        <w:pStyle w:val="CommentText"/>
      </w:pPr>
      <w:r>
        <w:rPr>
          <w:rStyle w:val="CommentReference"/>
        </w:rPr>
        <w:annotationRef/>
      </w:r>
      <w:r>
        <w:t xml:space="preserve">?? data? </w:t>
      </w:r>
    </w:p>
  </w:comment>
  <w:comment w:id="165" w:author="Author" w:initials="A">
    <w:p w14:paraId="21190EFD" w14:textId="77777777" w:rsidR="005F699C" w:rsidRDefault="005F699C" w:rsidP="005F699C">
      <w:pPr>
        <w:pStyle w:val="CommentText"/>
      </w:pPr>
      <w:r>
        <w:rPr>
          <w:rStyle w:val="CommentReference"/>
        </w:rPr>
        <w:annotationRef/>
      </w:r>
      <w:r>
        <w:t xml:space="preserve">?? But these are general understanding of a committed researcher/research team. </w:t>
      </w:r>
    </w:p>
    <w:p w14:paraId="5960C4D8" w14:textId="77777777" w:rsidR="005F699C" w:rsidRDefault="005F699C" w:rsidP="005F699C">
      <w:pPr>
        <w:pStyle w:val="CommentText"/>
      </w:pPr>
    </w:p>
    <w:p w14:paraId="706C8781" w14:textId="77777777" w:rsidR="005F699C" w:rsidRDefault="005F699C" w:rsidP="005F699C">
      <w:pPr>
        <w:pStyle w:val="CommentText"/>
      </w:pPr>
      <w:r>
        <w:t xml:space="preserve">How was this concept captured in the trial on which this piece is based. </w:t>
      </w:r>
    </w:p>
    <w:p w14:paraId="0E97556E" w14:textId="77777777" w:rsidR="005F699C" w:rsidRDefault="005F699C" w:rsidP="005F699C">
      <w:pPr>
        <w:pStyle w:val="CommentText"/>
      </w:pPr>
    </w:p>
  </w:comment>
  <w:comment w:id="183" w:author="Author" w:initials="A">
    <w:p w14:paraId="2AF0DB01" w14:textId="4A761C9E" w:rsidR="00806D7E" w:rsidRDefault="00806D7E">
      <w:pPr>
        <w:pStyle w:val="CommentText"/>
      </w:pPr>
      <w:r>
        <w:rPr>
          <w:rStyle w:val="CommentReference"/>
        </w:rPr>
        <w:annotationRef/>
      </w:r>
      <w:r>
        <w:t>?? provide data please</w:t>
      </w:r>
    </w:p>
  </w:comment>
  <w:comment w:id="201" w:author="Author" w:initials="A">
    <w:p w14:paraId="29E5B7D7" w14:textId="71B7CFF4" w:rsidR="00162D47" w:rsidRDefault="00162D47">
      <w:pPr>
        <w:pStyle w:val="CommentText"/>
      </w:pPr>
      <w:r>
        <w:rPr>
          <w:rStyle w:val="CommentReference"/>
        </w:rPr>
        <w:annotationRef/>
      </w:r>
      <w:r>
        <w:t xml:space="preserve">This could be suggested via a critical review of the DCGI Rules/amendment regarding AV documentation of seeking consent. </w:t>
      </w:r>
    </w:p>
    <w:p w14:paraId="58989C7A" w14:textId="77777777" w:rsidR="00162D47" w:rsidRDefault="00162D47">
      <w:pPr>
        <w:pStyle w:val="CommentText"/>
      </w:pPr>
    </w:p>
    <w:p w14:paraId="33B1C977" w14:textId="726032B7" w:rsidR="00162D47" w:rsidRDefault="00162D47">
      <w:pPr>
        <w:pStyle w:val="CommentText"/>
      </w:pPr>
      <w:r>
        <w:t xml:space="preserve">These don’t seem to stem from the work presented in this piece. </w:t>
      </w:r>
    </w:p>
  </w:comment>
  <w:comment w:id="215" w:author="Author" w:initials="A">
    <w:p w14:paraId="429924BA" w14:textId="03C332F2" w:rsidR="00297E33" w:rsidRDefault="00297E33">
      <w:pPr>
        <w:pStyle w:val="CommentText"/>
      </w:pPr>
      <w:r>
        <w:rPr>
          <w:rStyle w:val="CommentReference"/>
        </w:rPr>
        <w:annotationRef/>
      </w:r>
      <w:r>
        <w:t xml:space="preserve">Will authors be able to include the actual AV documentations in anonymised format as part of this submission? </w:t>
      </w:r>
    </w:p>
    <w:p w14:paraId="72861865" w14:textId="487AA566" w:rsidR="00297E33" w:rsidRDefault="00297E33">
      <w:pPr>
        <w:pStyle w:val="CommentText"/>
      </w:pPr>
      <w:r>
        <w:t xml:space="preserve"> </w:t>
      </w:r>
    </w:p>
  </w:comment>
  <w:comment w:id="216" w:author="Author" w:initials="A">
    <w:p w14:paraId="3F915CA0" w14:textId="7C535A1C" w:rsidR="0026592C" w:rsidRDefault="0026592C">
      <w:pPr>
        <w:pStyle w:val="CommentText"/>
      </w:pPr>
      <w:r>
        <w:rPr>
          <w:rStyle w:val="CommentReference"/>
        </w:rPr>
        <w:annotationRef/>
      </w:r>
      <w:r>
        <w:t xml:space="preserve">It is not clear where these were typical queries or how many research participants may have asked such a question? </w:t>
      </w:r>
    </w:p>
    <w:p w14:paraId="7829F2C5" w14:textId="77777777" w:rsidR="0026592C" w:rsidRDefault="0026592C">
      <w:pPr>
        <w:pStyle w:val="CommentText"/>
      </w:pPr>
    </w:p>
    <w:p w14:paraId="24B4EF9E" w14:textId="016FE2A1" w:rsidR="0026592C" w:rsidRDefault="0026592C">
      <w:pPr>
        <w:pStyle w:val="CommentText"/>
      </w:pPr>
      <w:r>
        <w:t xml:space="preserve">Are there numbers and how it has been documented and analysed. </w:t>
      </w:r>
    </w:p>
  </w:comment>
  <w:comment w:id="220" w:author="Author" w:initials="A">
    <w:p w14:paraId="795DD811" w14:textId="24281937" w:rsidR="00A73A8C" w:rsidRDefault="00A73A8C">
      <w:pPr>
        <w:pStyle w:val="CommentText"/>
      </w:pPr>
      <w:r>
        <w:rPr>
          <w:rStyle w:val="CommentReference"/>
        </w:rPr>
        <w:annotationRef/>
      </w:r>
      <w:r>
        <w:t>?? from whom? It seems authors’ observation</w:t>
      </w:r>
      <w:r w:rsidR="00E54830">
        <w:t xml:space="preserve"> </w:t>
      </w:r>
      <w:r>
        <w:t>Pl clarify</w:t>
      </w:r>
    </w:p>
    <w:p w14:paraId="20336539" w14:textId="77777777" w:rsidR="00A73A8C" w:rsidRDefault="00A73A8C">
      <w:pPr>
        <w:pStyle w:val="CommentText"/>
      </w:pPr>
    </w:p>
    <w:p w14:paraId="2DB6F213" w14:textId="5452D096" w:rsidR="00A73A8C" w:rsidRDefault="00A73A8C">
      <w:pPr>
        <w:pStyle w:val="CommentText"/>
      </w:pPr>
      <w:r>
        <w:t xml:space="preserve">This requires to be consistent through the table.  Each dimension need to then note authors’ observation and typical replies offered. </w:t>
      </w:r>
    </w:p>
    <w:p w14:paraId="401DDA77" w14:textId="77777777" w:rsidR="00A73A8C" w:rsidRDefault="00A73A8C">
      <w:pPr>
        <w:pStyle w:val="CommentText"/>
      </w:pPr>
    </w:p>
    <w:p w14:paraId="0818DDAB" w14:textId="53403B59" w:rsidR="00A73A8C" w:rsidRDefault="00A73A8C">
      <w:pPr>
        <w:pStyle w:val="CommentText"/>
      </w:pPr>
      <w:r>
        <w:t xml:space="preserve">Was there standard template of replies drafted by the research team </w:t>
      </w:r>
      <w:r w:rsidR="009A6ED4">
        <w:t xml:space="preserve">and a list of potential questions? </w:t>
      </w:r>
    </w:p>
    <w:p w14:paraId="2FF48933" w14:textId="77777777" w:rsidR="009A6ED4" w:rsidRDefault="009A6ED4">
      <w:pPr>
        <w:pStyle w:val="CommentText"/>
      </w:pPr>
    </w:p>
    <w:p w14:paraId="6231ACA8" w14:textId="26B99561" w:rsidR="009A6ED4" w:rsidRDefault="009A6ED4">
      <w:pPr>
        <w:pStyle w:val="CommentText"/>
      </w:pPr>
      <w:r>
        <w:t xml:space="preserve">Were the team of seeking consent trained and was the same throughout the life span of the project? </w:t>
      </w:r>
    </w:p>
  </w:comment>
  <w:comment w:id="228" w:author="Author" w:initials="A">
    <w:p w14:paraId="764DEF46" w14:textId="365E9AEA" w:rsidR="00A05C67" w:rsidRDefault="00A05C67">
      <w:pPr>
        <w:pStyle w:val="CommentText"/>
      </w:pPr>
      <w:r>
        <w:rPr>
          <w:rStyle w:val="CommentReference"/>
        </w:rPr>
        <w:annotationRef/>
      </w:r>
      <w:r w:rsidR="00E54830">
        <w:t>English translation needs to be</w:t>
      </w:r>
      <w:r>
        <w:t xml:space="preserve"> incorporated</w:t>
      </w:r>
    </w:p>
  </w:comment>
  <w:comment w:id="243" w:author="Author" w:initials="A">
    <w:p w14:paraId="5B67EC8B" w14:textId="2CC76AED" w:rsidR="00A73A8C" w:rsidRDefault="00A73A8C">
      <w:pPr>
        <w:pStyle w:val="CommentText"/>
      </w:pPr>
      <w:r>
        <w:rPr>
          <w:rStyle w:val="CommentReference"/>
        </w:rPr>
        <w:annotationRef/>
      </w:r>
      <w:r>
        <w:t xml:space="preserve">Needs uniformity across the table. At some other places English version is not found.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34A634" w15:done="0"/>
  <w15:commentEx w15:paraId="6ECA9542" w15:done="0"/>
  <w15:commentEx w15:paraId="0C9DB1E1" w15:done="0"/>
  <w15:commentEx w15:paraId="76DCA7A3" w15:done="0"/>
  <w15:commentEx w15:paraId="2122F7F9" w15:done="0"/>
  <w15:commentEx w15:paraId="0B7D1268" w15:done="0"/>
  <w15:commentEx w15:paraId="2D0DB670" w15:done="0"/>
  <w15:commentEx w15:paraId="0E97556E" w15:done="0"/>
  <w15:commentEx w15:paraId="2AF0DB01" w15:done="0"/>
  <w15:commentEx w15:paraId="33B1C977" w15:done="0"/>
  <w15:commentEx w15:paraId="72861865" w15:done="0"/>
  <w15:commentEx w15:paraId="24B4EF9E" w15:done="0"/>
  <w15:commentEx w15:paraId="6231ACA8" w15:done="0"/>
  <w15:commentEx w15:paraId="764DEF46" w15:done="0"/>
  <w15:commentEx w15:paraId="5B67EC8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E1E9FF" w14:textId="77777777" w:rsidR="00E41778" w:rsidRDefault="00E41778" w:rsidP="00EB26FF">
      <w:pPr>
        <w:spacing w:after="0" w:line="240" w:lineRule="auto"/>
      </w:pPr>
      <w:r>
        <w:separator/>
      </w:r>
    </w:p>
  </w:endnote>
  <w:endnote w:type="continuationSeparator" w:id="0">
    <w:p w14:paraId="57577EAF" w14:textId="77777777" w:rsidR="00E41778" w:rsidRDefault="00E41778" w:rsidP="00EB2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D3629" w14:textId="77777777" w:rsidR="00EB26FF" w:rsidRDefault="00EB26F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7DA98" w14:textId="77777777" w:rsidR="00EB26FF" w:rsidRDefault="00EB26F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3DA3A" w14:textId="77777777" w:rsidR="00EB26FF" w:rsidRDefault="00EB26F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73AE9E" w14:textId="77777777" w:rsidR="00E41778" w:rsidRDefault="00E41778" w:rsidP="00EB26FF">
      <w:pPr>
        <w:spacing w:after="0" w:line="240" w:lineRule="auto"/>
      </w:pPr>
      <w:r>
        <w:separator/>
      </w:r>
    </w:p>
  </w:footnote>
  <w:footnote w:type="continuationSeparator" w:id="0">
    <w:p w14:paraId="2A41BAC5" w14:textId="77777777" w:rsidR="00E41778" w:rsidRDefault="00E41778" w:rsidP="00EB26F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46866" w14:textId="77777777" w:rsidR="00EB26FF" w:rsidRDefault="00EB26F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0306F" w14:textId="77777777" w:rsidR="00EB26FF" w:rsidRDefault="00EB26F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05F09" w14:textId="77777777" w:rsidR="00EB26FF" w:rsidRDefault="00EB26F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0B98"/>
    <w:multiLevelType w:val="hybridMultilevel"/>
    <w:tmpl w:val="0D164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C961A3"/>
    <w:multiLevelType w:val="hybridMultilevel"/>
    <w:tmpl w:val="E0746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F54B38"/>
    <w:multiLevelType w:val="hybridMultilevel"/>
    <w:tmpl w:val="EA94C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59C3722"/>
    <w:multiLevelType w:val="hybridMultilevel"/>
    <w:tmpl w:val="EA94C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removePersonalInformation/>
  <w:removeDateAndTim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DA6"/>
    <w:rsid w:val="00000273"/>
    <w:rsid w:val="00003D28"/>
    <w:rsid w:val="000042FA"/>
    <w:rsid w:val="00005330"/>
    <w:rsid w:val="000132B8"/>
    <w:rsid w:val="00014488"/>
    <w:rsid w:val="000159F1"/>
    <w:rsid w:val="00017CF4"/>
    <w:rsid w:val="00017E34"/>
    <w:rsid w:val="000344D1"/>
    <w:rsid w:val="0004013B"/>
    <w:rsid w:val="00041EFA"/>
    <w:rsid w:val="0004688D"/>
    <w:rsid w:val="00056D26"/>
    <w:rsid w:val="00060063"/>
    <w:rsid w:val="00060B50"/>
    <w:rsid w:val="00061069"/>
    <w:rsid w:val="0007143A"/>
    <w:rsid w:val="000903E7"/>
    <w:rsid w:val="00093AC8"/>
    <w:rsid w:val="00096870"/>
    <w:rsid w:val="000970C8"/>
    <w:rsid w:val="000A33AD"/>
    <w:rsid w:val="000B06FE"/>
    <w:rsid w:val="000B2733"/>
    <w:rsid w:val="000B7AA8"/>
    <w:rsid w:val="000C1FE1"/>
    <w:rsid w:val="000D0209"/>
    <w:rsid w:val="000D2256"/>
    <w:rsid w:val="000D39E2"/>
    <w:rsid w:val="000D629B"/>
    <w:rsid w:val="000D701E"/>
    <w:rsid w:val="000E012B"/>
    <w:rsid w:val="000E1269"/>
    <w:rsid w:val="000E1D37"/>
    <w:rsid w:val="000E2AF6"/>
    <w:rsid w:val="000F0A06"/>
    <w:rsid w:val="000F0A2A"/>
    <w:rsid w:val="000F1E3A"/>
    <w:rsid w:val="000F3370"/>
    <w:rsid w:val="000F37CC"/>
    <w:rsid w:val="000F404A"/>
    <w:rsid w:val="00111B0E"/>
    <w:rsid w:val="001130E3"/>
    <w:rsid w:val="00117B33"/>
    <w:rsid w:val="001237C5"/>
    <w:rsid w:val="0013202F"/>
    <w:rsid w:val="00132725"/>
    <w:rsid w:val="00136FFF"/>
    <w:rsid w:val="00142399"/>
    <w:rsid w:val="001476D5"/>
    <w:rsid w:val="00156C48"/>
    <w:rsid w:val="00156F58"/>
    <w:rsid w:val="00162D47"/>
    <w:rsid w:val="00165B00"/>
    <w:rsid w:val="00173983"/>
    <w:rsid w:val="00174E9A"/>
    <w:rsid w:val="00177029"/>
    <w:rsid w:val="00180F83"/>
    <w:rsid w:val="001844BC"/>
    <w:rsid w:val="00187040"/>
    <w:rsid w:val="00190E34"/>
    <w:rsid w:val="001928D3"/>
    <w:rsid w:val="00193DAB"/>
    <w:rsid w:val="00195BA9"/>
    <w:rsid w:val="001A197E"/>
    <w:rsid w:val="001A3A5E"/>
    <w:rsid w:val="001A55F2"/>
    <w:rsid w:val="001A68D0"/>
    <w:rsid w:val="001A7641"/>
    <w:rsid w:val="001B070A"/>
    <w:rsid w:val="001B2293"/>
    <w:rsid w:val="001B563B"/>
    <w:rsid w:val="001C0661"/>
    <w:rsid w:val="001C06B3"/>
    <w:rsid w:val="001C48A8"/>
    <w:rsid w:val="001C627C"/>
    <w:rsid w:val="001D35CF"/>
    <w:rsid w:val="001D3AB0"/>
    <w:rsid w:val="001D3B6D"/>
    <w:rsid w:val="001D6BE7"/>
    <w:rsid w:val="001E4700"/>
    <w:rsid w:val="001E47E6"/>
    <w:rsid w:val="00203946"/>
    <w:rsid w:val="00211952"/>
    <w:rsid w:val="00214B35"/>
    <w:rsid w:val="00220929"/>
    <w:rsid w:val="002218E7"/>
    <w:rsid w:val="0022558D"/>
    <w:rsid w:val="002256BA"/>
    <w:rsid w:val="00246CD4"/>
    <w:rsid w:val="00246D63"/>
    <w:rsid w:val="0026592C"/>
    <w:rsid w:val="00267FF2"/>
    <w:rsid w:val="002733E5"/>
    <w:rsid w:val="00275524"/>
    <w:rsid w:val="002755B4"/>
    <w:rsid w:val="00277227"/>
    <w:rsid w:val="0028146C"/>
    <w:rsid w:val="00283974"/>
    <w:rsid w:val="00290E5C"/>
    <w:rsid w:val="00297E33"/>
    <w:rsid w:val="002A4289"/>
    <w:rsid w:val="002B215B"/>
    <w:rsid w:val="002B2E48"/>
    <w:rsid w:val="002B4C31"/>
    <w:rsid w:val="002C234F"/>
    <w:rsid w:val="002C4FBD"/>
    <w:rsid w:val="002C7EE9"/>
    <w:rsid w:val="002D3490"/>
    <w:rsid w:val="002D738E"/>
    <w:rsid w:val="002F0BD3"/>
    <w:rsid w:val="002F2607"/>
    <w:rsid w:val="002F7375"/>
    <w:rsid w:val="00307B41"/>
    <w:rsid w:val="00312528"/>
    <w:rsid w:val="0032417D"/>
    <w:rsid w:val="00325002"/>
    <w:rsid w:val="00327FCD"/>
    <w:rsid w:val="003329E2"/>
    <w:rsid w:val="0033511D"/>
    <w:rsid w:val="00335AA6"/>
    <w:rsid w:val="00337802"/>
    <w:rsid w:val="003460F1"/>
    <w:rsid w:val="00347ECB"/>
    <w:rsid w:val="0035041F"/>
    <w:rsid w:val="00351DCE"/>
    <w:rsid w:val="00352DF0"/>
    <w:rsid w:val="00357F9E"/>
    <w:rsid w:val="003624B1"/>
    <w:rsid w:val="00364CB2"/>
    <w:rsid w:val="00384423"/>
    <w:rsid w:val="003875D5"/>
    <w:rsid w:val="003B14CA"/>
    <w:rsid w:val="003B7392"/>
    <w:rsid w:val="003C1A55"/>
    <w:rsid w:val="003D1C35"/>
    <w:rsid w:val="003E21EB"/>
    <w:rsid w:val="003E6727"/>
    <w:rsid w:val="003E7787"/>
    <w:rsid w:val="003F14E3"/>
    <w:rsid w:val="003F46E2"/>
    <w:rsid w:val="003F61F1"/>
    <w:rsid w:val="003F66C0"/>
    <w:rsid w:val="003F6945"/>
    <w:rsid w:val="00403AB6"/>
    <w:rsid w:val="00406A9B"/>
    <w:rsid w:val="0041602E"/>
    <w:rsid w:val="00422297"/>
    <w:rsid w:val="00431711"/>
    <w:rsid w:val="00436634"/>
    <w:rsid w:val="00441953"/>
    <w:rsid w:val="00444333"/>
    <w:rsid w:val="00444B5B"/>
    <w:rsid w:val="00447C88"/>
    <w:rsid w:val="00447FC0"/>
    <w:rsid w:val="004509BD"/>
    <w:rsid w:val="00453381"/>
    <w:rsid w:val="00457C07"/>
    <w:rsid w:val="00464478"/>
    <w:rsid w:val="004650C3"/>
    <w:rsid w:val="00465F7A"/>
    <w:rsid w:val="00466A1E"/>
    <w:rsid w:val="00467A81"/>
    <w:rsid w:val="00471CC9"/>
    <w:rsid w:val="004730F0"/>
    <w:rsid w:val="00474E43"/>
    <w:rsid w:val="00475B31"/>
    <w:rsid w:val="004832E0"/>
    <w:rsid w:val="0048396D"/>
    <w:rsid w:val="004849EA"/>
    <w:rsid w:val="00490868"/>
    <w:rsid w:val="004925F7"/>
    <w:rsid w:val="00493FE0"/>
    <w:rsid w:val="0049710A"/>
    <w:rsid w:val="004A2BBB"/>
    <w:rsid w:val="004B772B"/>
    <w:rsid w:val="004C2C15"/>
    <w:rsid w:val="004C4121"/>
    <w:rsid w:val="004C494D"/>
    <w:rsid w:val="004D192C"/>
    <w:rsid w:val="004D37F7"/>
    <w:rsid w:val="004D412E"/>
    <w:rsid w:val="004D61CD"/>
    <w:rsid w:val="004E37BC"/>
    <w:rsid w:val="004E54DA"/>
    <w:rsid w:val="004F3E53"/>
    <w:rsid w:val="004F6B2B"/>
    <w:rsid w:val="005032D5"/>
    <w:rsid w:val="0050400A"/>
    <w:rsid w:val="00510552"/>
    <w:rsid w:val="00520D05"/>
    <w:rsid w:val="00533742"/>
    <w:rsid w:val="0054352F"/>
    <w:rsid w:val="00545E99"/>
    <w:rsid w:val="00550133"/>
    <w:rsid w:val="00550628"/>
    <w:rsid w:val="0055434B"/>
    <w:rsid w:val="005606C7"/>
    <w:rsid w:val="005615DB"/>
    <w:rsid w:val="00571895"/>
    <w:rsid w:val="00572E99"/>
    <w:rsid w:val="00574E53"/>
    <w:rsid w:val="00585A36"/>
    <w:rsid w:val="005867BB"/>
    <w:rsid w:val="005874AD"/>
    <w:rsid w:val="005A2B04"/>
    <w:rsid w:val="005A5687"/>
    <w:rsid w:val="005C23C3"/>
    <w:rsid w:val="005E2432"/>
    <w:rsid w:val="005E5691"/>
    <w:rsid w:val="005F5D2C"/>
    <w:rsid w:val="005F655C"/>
    <w:rsid w:val="005F699C"/>
    <w:rsid w:val="0061498C"/>
    <w:rsid w:val="00620688"/>
    <w:rsid w:val="00630317"/>
    <w:rsid w:val="00635BFD"/>
    <w:rsid w:val="00636CEF"/>
    <w:rsid w:val="00641B64"/>
    <w:rsid w:val="00646162"/>
    <w:rsid w:val="0064645D"/>
    <w:rsid w:val="00652A74"/>
    <w:rsid w:val="00652DD0"/>
    <w:rsid w:val="006637CE"/>
    <w:rsid w:val="00671825"/>
    <w:rsid w:val="0068441B"/>
    <w:rsid w:val="0068699B"/>
    <w:rsid w:val="0069046F"/>
    <w:rsid w:val="00697A82"/>
    <w:rsid w:val="006A51C7"/>
    <w:rsid w:val="006A58B7"/>
    <w:rsid w:val="006C7A4C"/>
    <w:rsid w:val="006D3867"/>
    <w:rsid w:val="006D47F2"/>
    <w:rsid w:val="006E1AEC"/>
    <w:rsid w:val="006E2178"/>
    <w:rsid w:val="006E43B4"/>
    <w:rsid w:val="006E51E2"/>
    <w:rsid w:val="006E679B"/>
    <w:rsid w:val="006E7E84"/>
    <w:rsid w:val="00712BA3"/>
    <w:rsid w:val="0072202D"/>
    <w:rsid w:val="0073305A"/>
    <w:rsid w:val="0073431E"/>
    <w:rsid w:val="00743C9B"/>
    <w:rsid w:val="007459EA"/>
    <w:rsid w:val="0075356D"/>
    <w:rsid w:val="00755BEB"/>
    <w:rsid w:val="00756651"/>
    <w:rsid w:val="00786F17"/>
    <w:rsid w:val="00790444"/>
    <w:rsid w:val="00793062"/>
    <w:rsid w:val="007A3902"/>
    <w:rsid w:val="007A683A"/>
    <w:rsid w:val="007B0158"/>
    <w:rsid w:val="007B2428"/>
    <w:rsid w:val="007B55D9"/>
    <w:rsid w:val="007C0B8C"/>
    <w:rsid w:val="007C2C34"/>
    <w:rsid w:val="007C57AD"/>
    <w:rsid w:val="007C605C"/>
    <w:rsid w:val="007D542B"/>
    <w:rsid w:val="007D605C"/>
    <w:rsid w:val="007E1424"/>
    <w:rsid w:val="007E54A3"/>
    <w:rsid w:val="007F4E34"/>
    <w:rsid w:val="00805715"/>
    <w:rsid w:val="00805BBB"/>
    <w:rsid w:val="00806962"/>
    <w:rsid w:val="00806D7E"/>
    <w:rsid w:val="00811198"/>
    <w:rsid w:val="00831EA9"/>
    <w:rsid w:val="00832B42"/>
    <w:rsid w:val="0083359E"/>
    <w:rsid w:val="00834F4D"/>
    <w:rsid w:val="00845A5B"/>
    <w:rsid w:val="00861872"/>
    <w:rsid w:val="00862A44"/>
    <w:rsid w:val="0086472C"/>
    <w:rsid w:val="0086744B"/>
    <w:rsid w:val="00881387"/>
    <w:rsid w:val="008A6A6B"/>
    <w:rsid w:val="008D502B"/>
    <w:rsid w:val="008E2C94"/>
    <w:rsid w:val="008E35F6"/>
    <w:rsid w:val="0092196F"/>
    <w:rsid w:val="0092317C"/>
    <w:rsid w:val="00930D34"/>
    <w:rsid w:val="00931245"/>
    <w:rsid w:val="009346F6"/>
    <w:rsid w:val="00934AF1"/>
    <w:rsid w:val="00944F15"/>
    <w:rsid w:val="00950685"/>
    <w:rsid w:val="009512A0"/>
    <w:rsid w:val="00952BA8"/>
    <w:rsid w:val="00953A7C"/>
    <w:rsid w:val="00956FAC"/>
    <w:rsid w:val="00965888"/>
    <w:rsid w:val="009745DD"/>
    <w:rsid w:val="00982F8C"/>
    <w:rsid w:val="00991B22"/>
    <w:rsid w:val="009951D1"/>
    <w:rsid w:val="009A6ED4"/>
    <w:rsid w:val="009B4902"/>
    <w:rsid w:val="009C3B77"/>
    <w:rsid w:val="009C6A25"/>
    <w:rsid w:val="009D1B7D"/>
    <w:rsid w:val="009D5A04"/>
    <w:rsid w:val="009D6450"/>
    <w:rsid w:val="009D7192"/>
    <w:rsid w:val="009F41CC"/>
    <w:rsid w:val="009F7FCD"/>
    <w:rsid w:val="00A01F70"/>
    <w:rsid w:val="00A0380C"/>
    <w:rsid w:val="00A0484E"/>
    <w:rsid w:val="00A05C67"/>
    <w:rsid w:val="00A0790B"/>
    <w:rsid w:val="00A14CD5"/>
    <w:rsid w:val="00A276AF"/>
    <w:rsid w:val="00A34ADE"/>
    <w:rsid w:val="00A3551E"/>
    <w:rsid w:val="00A35D41"/>
    <w:rsid w:val="00A44EFD"/>
    <w:rsid w:val="00A51753"/>
    <w:rsid w:val="00A538A5"/>
    <w:rsid w:val="00A55FAF"/>
    <w:rsid w:val="00A64539"/>
    <w:rsid w:val="00A73A8C"/>
    <w:rsid w:val="00A7416F"/>
    <w:rsid w:val="00A775A5"/>
    <w:rsid w:val="00A77D73"/>
    <w:rsid w:val="00A808C8"/>
    <w:rsid w:val="00A8699B"/>
    <w:rsid w:val="00A905E0"/>
    <w:rsid w:val="00A9347E"/>
    <w:rsid w:val="00AA3C6D"/>
    <w:rsid w:val="00AA4D97"/>
    <w:rsid w:val="00AA6E81"/>
    <w:rsid w:val="00AB2980"/>
    <w:rsid w:val="00AB29FB"/>
    <w:rsid w:val="00AC77BF"/>
    <w:rsid w:val="00AD112F"/>
    <w:rsid w:val="00AD45D3"/>
    <w:rsid w:val="00AD5C7C"/>
    <w:rsid w:val="00AF1CC9"/>
    <w:rsid w:val="00AF408F"/>
    <w:rsid w:val="00AF6AB2"/>
    <w:rsid w:val="00B014F4"/>
    <w:rsid w:val="00B0524F"/>
    <w:rsid w:val="00B05ED0"/>
    <w:rsid w:val="00B0724C"/>
    <w:rsid w:val="00B15FC8"/>
    <w:rsid w:val="00B17A00"/>
    <w:rsid w:val="00B21986"/>
    <w:rsid w:val="00B24A2E"/>
    <w:rsid w:val="00B26B6A"/>
    <w:rsid w:val="00B304CF"/>
    <w:rsid w:val="00B3381F"/>
    <w:rsid w:val="00B36D31"/>
    <w:rsid w:val="00B44F81"/>
    <w:rsid w:val="00B45391"/>
    <w:rsid w:val="00B56A35"/>
    <w:rsid w:val="00B72EFE"/>
    <w:rsid w:val="00B75276"/>
    <w:rsid w:val="00B8086C"/>
    <w:rsid w:val="00B82D28"/>
    <w:rsid w:val="00B831DE"/>
    <w:rsid w:val="00B87738"/>
    <w:rsid w:val="00B9267A"/>
    <w:rsid w:val="00B932FA"/>
    <w:rsid w:val="00B95D87"/>
    <w:rsid w:val="00B960B3"/>
    <w:rsid w:val="00B97150"/>
    <w:rsid w:val="00BA2812"/>
    <w:rsid w:val="00BA36A8"/>
    <w:rsid w:val="00BA60CE"/>
    <w:rsid w:val="00BA722A"/>
    <w:rsid w:val="00BB7716"/>
    <w:rsid w:val="00BC5C90"/>
    <w:rsid w:val="00BD1463"/>
    <w:rsid w:val="00BD1744"/>
    <w:rsid w:val="00BE4427"/>
    <w:rsid w:val="00BE5A5B"/>
    <w:rsid w:val="00BF3DD4"/>
    <w:rsid w:val="00C02456"/>
    <w:rsid w:val="00C16953"/>
    <w:rsid w:val="00C231B9"/>
    <w:rsid w:val="00C36D64"/>
    <w:rsid w:val="00C378A0"/>
    <w:rsid w:val="00C37F5C"/>
    <w:rsid w:val="00C438BF"/>
    <w:rsid w:val="00C43C09"/>
    <w:rsid w:val="00C511AD"/>
    <w:rsid w:val="00C51F7A"/>
    <w:rsid w:val="00C536EB"/>
    <w:rsid w:val="00C53716"/>
    <w:rsid w:val="00C57D40"/>
    <w:rsid w:val="00C823CB"/>
    <w:rsid w:val="00C832AD"/>
    <w:rsid w:val="00C838F5"/>
    <w:rsid w:val="00C86E91"/>
    <w:rsid w:val="00CA1B55"/>
    <w:rsid w:val="00CA2652"/>
    <w:rsid w:val="00CA2729"/>
    <w:rsid w:val="00CA27F7"/>
    <w:rsid w:val="00CA2A12"/>
    <w:rsid w:val="00CA4D95"/>
    <w:rsid w:val="00CA63C7"/>
    <w:rsid w:val="00CB7294"/>
    <w:rsid w:val="00CC2463"/>
    <w:rsid w:val="00CC4C45"/>
    <w:rsid w:val="00CC690D"/>
    <w:rsid w:val="00CC7628"/>
    <w:rsid w:val="00CE07D4"/>
    <w:rsid w:val="00CF0D24"/>
    <w:rsid w:val="00D0134A"/>
    <w:rsid w:val="00D038DB"/>
    <w:rsid w:val="00D15AF0"/>
    <w:rsid w:val="00D15EC4"/>
    <w:rsid w:val="00D4256F"/>
    <w:rsid w:val="00D454F6"/>
    <w:rsid w:val="00D50825"/>
    <w:rsid w:val="00D50EF2"/>
    <w:rsid w:val="00D53962"/>
    <w:rsid w:val="00D5518C"/>
    <w:rsid w:val="00D60287"/>
    <w:rsid w:val="00D62893"/>
    <w:rsid w:val="00D64A83"/>
    <w:rsid w:val="00D6722E"/>
    <w:rsid w:val="00D717B6"/>
    <w:rsid w:val="00D73999"/>
    <w:rsid w:val="00D91F40"/>
    <w:rsid w:val="00D9236E"/>
    <w:rsid w:val="00D92B4C"/>
    <w:rsid w:val="00D95259"/>
    <w:rsid w:val="00DA01BD"/>
    <w:rsid w:val="00DA11AB"/>
    <w:rsid w:val="00DA172E"/>
    <w:rsid w:val="00DA668C"/>
    <w:rsid w:val="00DA79B5"/>
    <w:rsid w:val="00DB3D6A"/>
    <w:rsid w:val="00DB54B3"/>
    <w:rsid w:val="00DC25B0"/>
    <w:rsid w:val="00DD7C16"/>
    <w:rsid w:val="00DE22B0"/>
    <w:rsid w:val="00DE31DA"/>
    <w:rsid w:val="00DE5C8C"/>
    <w:rsid w:val="00DE72C0"/>
    <w:rsid w:val="00DE7588"/>
    <w:rsid w:val="00DF2DE5"/>
    <w:rsid w:val="00E055BE"/>
    <w:rsid w:val="00E1093D"/>
    <w:rsid w:val="00E13EF2"/>
    <w:rsid w:val="00E14E9A"/>
    <w:rsid w:val="00E21471"/>
    <w:rsid w:val="00E24216"/>
    <w:rsid w:val="00E32136"/>
    <w:rsid w:val="00E41778"/>
    <w:rsid w:val="00E46C63"/>
    <w:rsid w:val="00E54830"/>
    <w:rsid w:val="00E54CC2"/>
    <w:rsid w:val="00E5522F"/>
    <w:rsid w:val="00E55D52"/>
    <w:rsid w:val="00E56397"/>
    <w:rsid w:val="00E6285D"/>
    <w:rsid w:val="00E62C57"/>
    <w:rsid w:val="00E63847"/>
    <w:rsid w:val="00E649E7"/>
    <w:rsid w:val="00E66427"/>
    <w:rsid w:val="00E7106C"/>
    <w:rsid w:val="00E720AD"/>
    <w:rsid w:val="00E72F29"/>
    <w:rsid w:val="00E74C4F"/>
    <w:rsid w:val="00E81C67"/>
    <w:rsid w:val="00E81D63"/>
    <w:rsid w:val="00E84D91"/>
    <w:rsid w:val="00EA042F"/>
    <w:rsid w:val="00EA4E92"/>
    <w:rsid w:val="00EB1EF9"/>
    <w:rsid w:val="00EB26FF"/>
    <w:rsid w:val="00EB3194"/>
    <w:rsid w:val="00EB6706"/>
    <w:rsid w:val="00EB6EB4"/>
    <w:rsid w:val="00EC0074"/>
    <w:rsid w:val="00EC2C89"/>
    <w:rsid w:val="00ED1DF8"/>
    <w:rsid w:val="00ED229D"/>
    <w:rsid w:val="00ED683D"/>
    <w:rsid w:val="00EE2A13"/>
    <w:rsid w:val="00EF0B0D"/>
    <w:rsid w:val="00EF2B98"/>
    <w:rsid w:val="00F01792"/>
    <w:rsid w:val="00F051E7"/>
    <w:rsid w:val="00F15B7D"/>
    <w:rsid w:val="00F1779C"/>
    <w:rsid w:val="00F22759"/>
    <w:rsid w:val="00F23F42"/>
    <w:rsid w:val="00F24FC4"/>
    <w:rsid w:val="00F4158E"/>
    <w:rsid w:val="00F44081"/>
    <w:rsid w:val="00F44EE8"/>
    <w:rsid w:val="00F460C8"/>
    <w:rsid w:val="00F46257"/>
    <w:rsid w:val="00F46CF0"/>
    <w:rsid w:val="00F549D0"/>
    <w:rsid w:val="00F608BB"/>
    <w:rsid w:val="00F6143F"/>
    <w:rsid w:val="00F619BD"/>
    <w:rsid w:val="00F76A65"/>
    <w:rsid w:val="00F77050"/>
    <w:rsid w:val="00F84646"/>
    <w:rsid w:val="00F8609F"/>
    <w:rsid w:val="00F94799"/>
    <w:rsid w:val="00F94FDA"/>
    <w:rsid w:val="00F97B12"/>
    <w:rsid w:val="00FA02F6"/>
    <w:rsid w:val="00FA6CF9"/>
    <w:rsid w:val="00FB15C6"/>
    <w:rsid w:val="00FB5A4A"/>
    <w:rsid w:val="00FB6DA6"/>
    <w:rsid w:val="00FC3395"/>
    <w:rsid w:val="00FD08BC"/>
    <w:rsid w:val="00FD2677"/>
    <w:rsid w:val="00FE15FE"/>
    <w:rsid w:val="00FE1FF4"/>
    <w:rsid w:val="00FF1810"/>
    <w:rsid w:val="00FF6A34"/>
  </w:rsids>
  <m:mathPr>
    <m:mathFont m:val="Cambria Math"/>
    <m:brkBin m:val="before"/>
    <m:brkBinSub m:val="--"/>
    <m:smallFrac/>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C95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19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E9A"/>
    <w:pPr>
      <w:ind w:left="720"/>
      <w:contextualSpacing/>
    </w:pPr>
  </w:style>
  <w:style w:type="table" w:styleId="TableGrid">
    <w:name w:val="Table Grid"/>
    <w:basedOn w:val="TableNormal"/>
    <w:uiPriority w:val="59"/>
    <w:rsid w:val="0022558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C838F5"/>
    <w:rPr>
      <w:color w:val="0000FF" w:themeColor="hyperlink"/>
      <w:u w:val="single"/>
    </w:rPr>
  </w:style>
  <w:style w:type="paragraph" w:styleId="BalloonText">
    <w:name w:val="Balloon Text"/>
    <w:basedOn w:val="Normal"/>
    <w:link w:val="BalloonTextChar"/>
    <w:uiPriority w:val="99"/>
    <w:semiHidden/>
    <w:unhideWhenUsed/>
    <w:rsid w:val="00B17A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7A00"/>
    <w:rPr>
      <w:rFonts w:ascii="Lucida Grande" w:hAnsi="Lucida Grande" w:cs="Lucida Grande"/>
      <w:sz w:val="18"/>
      <w:szCs w:val="18"/>
    </w:rPr>
  </w:style>
  <w:style w:type="character" w:styleId="CommentReference">
    <w:name w:val="annotation reference"/>
    <w:basedOn w:val="DefaultParagraphFont"/>
    <w:uiPriority w:val="99"/>
    <w:semiHidden/>
    <w:unhideWhenUsed/>
    <w:rsid w:val="00B17A00"/>
    <w:rPr>
      <w:sz w:val="18"/>
      <w:szCs w:val="18"/>
    </w:rPr>
  </w:style>
  <w:style w:type="paragraph" w:styleId="CommentText">
    <w:name w:val="annotation text"/>
    <w:basedOn w:val="Normal"/>
    <w:link w:val="CommentTextChar"/>
    <w:uiPriority w:val="99"/>
    <w:semiHidden/>
    <w:unhideWhenUsed/>
    <w:rsid w:val="00B17A00"/>
    <w:pPr>
      <w:spacing w:line="240" w:lineRule="auto"/>
    </w:pPr>
    <w:rPr>
      <w:sz w:val="24"/>
      <w:szCs w:val="24"/>
    </w:rPr>
  </w:style>
  <w:style w:type="character" w:customStyle="1" w:styleId="CommentTextChar">
    <w:name w:val="Comment Text Char"/>
    <w:basedOn w:val="DefaultParagraphFont"/>
    <w:link w:val="CommentText"/>
    <w:uiPriority w:val="99"/>
    <w:semiHidden/>
    <w:rsid w:val="00B17A00"/>
    <w:rPr>
      <w:sz w:val="24"/>
      <w:szCs w:val="24"/>
    </w:rPr>
  </w:style>
  <w:style w:type="paragraph" w:styleId="CommentSubject">
    <w:name w:val="annotation subject"/>
    <w:basedOn w:val="CommentText"/>
    <w:next w:val="CommentText"/>
    <w:link w:val="CommentSubjectChar"/>
    <w:uiPriority w:val="99"/>
    <w:semiHidden/>
    <w:unhideWhenUsed/>
    <w:rsid w:val="00B17A00"/>
    <w:rPr>
      <w:b/>
      <w:bCs/>
      <w:sz w:val="20"/>
      <w:szCs w:val="20"/>
    </w:rPr>
  </w:style>
  <w:style w:type="character" w:customStyle="1" w:styleId="CommentSubjectChar">
    <w:name w:val="Comment Subject Char"/>
    <w:basedOn w:val="CommentTextChar"/>
    <w:link w:val="CommentSubject"/>
    <w:uiPriority w:val="99"/>
    <w:semiHidden/>
    <w:rsid w:val="00B17A00"/>
    <w:rPr>
      <w:b/>
      <w:bCs/>
      <w:sz w:val="20"/>
      <w:szCs w:val="20"/>
    </w:rPr>
  </w:style>
  <w:style w:type="paragraph" w:styleId="Header">
    <w:name w:val="header"/>
    <w:basedOn w:val="Normal"/>
    <w:link w:val="HeaderChar"/>
    <w:uiPriority w:val="99"/>
    <w:unhideWhenUsed/>
    <w:rsid w:val="00EB26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6FF"/>
  </w:style>
  <w:style w:type="paragraph" w:styleId="Footer">
    <w:name w:val="footer"/>
    <w:basedOn w:val="Normal"/>
    <w:link w:val="FooterChar"/>
    <w:uiPriority w:val="99"/>
    <w:unhideWhenUsed/>
    <w:rsid w:val="00EB26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6FF"/>
  </w:style>
  <w:style w:type="character" w:styleId="LineNumber">
    <w:name w:val="line number"/>
    <w:basedOn w:val="DefaultParagraphFont"/>
    <w:uiPriority w:val="99"/>
    <w:semiHidden/>
    <w:unhideWhenUsed/>
    <w:rsid w:val="00DA7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06869">
      <w:bodyDiv w:val="1"/>
      <w:marLeft w:val="0"/>
      <w:marRight w:val="0"/>
      <w:marTop w:val="0"/>
      <w:marBottom w:val="0"/>
      <w:divBdr>
        <w:top w:val="none" w:sz="0" w:space="0" w:color="auto"/>
        <w:left w:val="none" w:sz="0" w:space="0" w:color="auto"/>
        <w:bottom w:val="none" w:sz="0" w:space="0" w:color="auto"/>
        <w:right w:val="none" w:sz="0" w:space="0" w:color="auto"/>
      </w:divBdr>
    </w:div>
    <w:div w:id="268896801">
      <w:bodyDiv w:val="1"/>
      <w:marLeft w:val="0"/>
      <w:marRight w:val="0"/>
      <w:marTop w:val="0"/>
      <w:marBottom w:val="0"/>
      <w:divBdr>
        <w:top w:val="none" w:sz="0" w:space="0" w:color="auto"/>
        <w:left w:val="none" w:sz="0" w:space="0" w:color="auto"/>
        <w:bottom w:val="none" w:sz="0" w:space="0" w:color="auto"/>
        <w:right w:val="none" w:sz="0" w:space="0" w:color="auto"/>
      </w:divBdr>
    </w:div>
    <w:div w:id="311566901">
      <w:bodyDiv w:val="1"/>
      <w:marLeft w:val="0"/>
      <w:marRight w:val="0"/>
      <w:marTop w:val="0"/>
      <w:marBottom w:val="0"/>
      <w:divBdr>
        <w:top w:val="none" w:sz="0" w:space="0" w:color="auto"/>
        <w:left w:val="none" w:sz="0" w:space="0" w:color="auto"/>
        <w:bottom w:val="none" w:sz="0" w:space="0" w:color="auto"/>
        <w:right w:val="none" w:sz="0" w:space="0" w:color="auto"/>
      </w:divBdr>
      <w:divsChild>
        <w:div w:id="1707750842">
          <w:marLeft w:val="0"/>
          <w:marRight w:val="0"/>
          <w:marTop w:val="166"/>
          <w:marBottom w:val="166"/>
          <w:divBdr>
            <w:top w:val="none" w:sz="0" w:space="0" w:color="auto"/>
            <w:left w:val="none" w:sz="0" w:space="0" w:color="auto"/>
            <w:bottom w:val="none" w:sz="0" w:space="0" w:color="auto"/>
            <w:right w:val="none" w:sz="0" w:space="0" w:color="auto"/>
          </w:divBdr>
        </w:div>
        <w:div w:id="1030497667">
          <w:marLeft w:val="0"/>
          <w:marRight w:val="0"/>
          <w:marTop w:val="166"/>
          <w:marBottom w:val="166"/>
          <w:divBdr>
            <w:top w:val="none" w:sz="0" w:space="0" w:color="auto"/>
            <w:left w:val="none" w:sz="0" w:space="0" w:color="auto"/>
            <w:bottom w:val="none" w:sz="0" w:space="0" w:color="auto"/>
            <w:right w:val="none" w:sz="0" w:space="0" w:color="auto"/>
          </w:divBdr>
        </w:div>
      </w:divsChild>
    </w:div>
    <w:div w:id="357043864">
      <w:bodyDiv w:val="1"/>
      <w:marLeft w:val="0"/>
      <w:marRight w:val="0"/>
      <w:marTop w:val="0"/>
      <w:marBottom w:val="0"/>
      <w:divBdr>
        <w:top w:val="none" w:sz="0" w:space="0" w:color="auto"/>
        <w:left w:val="none" w:sz="0" w:space="0" w:color="auto"/>
        <w:bottom w:val="none" w:sz="0" w:space="0" w:color="auto"/>
        <w:right w:val="none" w:sz="0" w:space="0" w:color="auto"/>
      </w:divBdr>
    </w:div>
    <w:div w:id="779838774">
      <w:bodyDiv w:val="1"/>
      <w:marLeft w:val="0"/>
      <w:marRight w:val="0"/>
      <w:marTop w:val="0"/>
      <w:marBottom w:val="0"/>
      <w:divBdr>
        <w:top w:val="none" w:sz="0" w:space="0" w:color="auto"/>
        <w:left w:val="none" w:sz="0" w:space="0" w:color="auto"/>
        <w:bottom w:val="none" w:sz="0" w:space="0" w:color="auto"/>
        <w:right w:val="none" w:sz="0" w:space="0" w:color="auto"/>
      </w:divBdr>
    </w:div>
    <w:div w:id="970093517">
      <w:bodyDiv w:val="1"/>
      <w:marLeft w:val="0"/>
      <w:marRight w:val="0"/>
      <w:marTop w:val="0"/>
      <w:marBottom w:val="0"/>
      <w:divBdr>
        <w:top w:val="none" w:sz="0" w:space="0" w:color="auto"/>
        <w:left w:val="none" w:sz="0" w:space="0" w:color="auto"/>
        <w:bottom w:val="none" w:sz="0" w:space="0" w:color="auto"/>
        <w:right w:val="none" w:sz="0" w:space="0" w:color="auto"/>
      </w:divBdr>
    </w:div>
    <w:div w:id="1066689826">
      <w:bodyDiv w:val="1"/>
      <w:marLeft w:val="0"/>
      <w:marRight w:val="0"/>
      <w:marTop w:val="0"/>
      <w:marBottom w:val="0"/>
      <w:divBdr>
        <w:top w:val="none" w:sz="0" w:space="0" w:color="auto"/>
        <w:left w:val="none" w:sz="0" w:space="0" w:color="auto"/>
        <w:bottom w:val="none" w:sz="0" w:space="0" w:color="auto"/>
        <w:right w:val="none" w:sz="0" w:space="0" w:color="auto"/>
      </w:divBdr>
    </w:div>
    <w:div w:id="1106578794">
      <w:bodyDiv w:val="1"/>
      <w:marLeft w:val="0"/>
      <w:marRight w:val="0"/>
      <w:marTop w:val="0"/>
      <w:marBottom w:val="0"/>
      <w:divBdr>
        <w:top w:val="none" w:sz="0" w:space="0" w:color="auto"/>
        <w:left w:val="none" w:sz="0" w:space="0" w:color="auto"/>
        <w:bottom w:val="none" w:sz="0" w:space="0" w:color="auto"/>
        <w:right w:val="none" w:sz="0" w:space="0" w:color="auto"/>
      </w:divBdr>
    </w:div>
    <w:div w:id="1318850005">
      <w:bodyDiv w:val="1"/>
      <w:marLeft w:val="0"/>
      <w:marRight w:val="0"/>
      <w:marTop w:val="0"/>
      <w:marBottom w:val="0"/>
      <w:divBdr>
        <w:top w:val="none" w:sz="0" w:space="0" w:color="auto"/>
        <w:left w:val="none" w:sz="0" w:space="0" w:color="auto"/>
        <w:bottom w:val="none" w:sz="0" w:space="0" w:color="auto"/>
        <w:right w:val="none" w:sz="0" w:space="0" w:color="auto"/>
      </w:divBdr>
    </w:div>
    <w:div w:id="1424451276">
      <w:bodyDiv w:val="1"/>
      <w:marLeft w:val="0"/>
      <w:marRight w:val="0"/>
      <w:marTop w:val="0"/>
      <w:marBottom w:val="0"/>
      <w:divBdr>
        <w:top w:val="none" w:sz="0" w:space="0" w:color="auto"/>
        <w:left w:val="none" w:sz="0" w:space="0" w:color="auto"/>
        <w:bottom w:val="none" w:sz="0" w:space="0" w:color="auto"/>
        <w:right w:val="none" w:sz="0" w:space="0" w:color="auto"/>
      </w:divBdr>
    </w:div>
    <w:div w:id="1671785157">
      <w:bodyDiv w:val="1"/>
      <w:marLeft w:val="0"/>
      <w:marRight w:val="0"/>
      <w:marTop w:val="0"/>
      <w:marBottom w:val="0"/>
      <w:divBdr>
        <w:top w:val="none" w:sz="0" w:space="0" w:color="auto"/>
        <w:left w:val="none" w:sz="0" w:space="0" w:color="auto"/>
        <w:bottom w:val="none" w:sz="0" w:space="0" w:color="auto"/>
        <w:right w:val="none" w:sz="0" w:space="0" w:color="auto"/>
      </w:divBdr>
    </w:div>
    <w:div w:id="1686860535">
      <w:bodyDiv w:val="1"/>
      <w:marLeft w:val="0"/>
      <w:marRight w:val="0"/>
      <w:marTop w:val="0"/>
      <w:marBottom w:val="0"/>
      <w:divBdr>
        <w:top w:val="none" w:sz="0" w:space="0" w:color="auto"/>
        <w:left w:val="none" w:sz="0" w:space="0" w:color="auto"/>
        <w:bottom w:val="none" w:sz="0" w:space="0" w:color="auto"/>
        <w:right w:val="none" w:sz="0" w:space="0" w:color="auto"/>
      </w:divBdr>
    </w:div>
    <w:div w:id="2028019691">
      <w:bodyDiv w:val="1"/>
      <w:marLeft w:val="0"/>
      <w:marRight w:val="0"/>
      <w:marTop w:val="0"/>
      <w:marBottom w:val="0"/>
      <w:divBdr>
        <w:top w:val="none" w:sz="0" w:space="0" w:color="auto"/>
        <w:left w:val="none" w:sz="0" w:space="0" w:color="auto"/>
        <w:bottom w:val="none" w:sz="0" w:space="0" w:color="auto"/>
        <w:right w:val="none" w:sz="0" w:space="0" w:color="auto"/>
      </w:divBdr>
    </w:div>
    <w:div w:id="2050032144">
      <w:bodyDiv w:val="1"/>
      <w:marLeft w:val="0"/>
      <w:marRight w:val="0"/>
      <w:marTop w:val="0"/>
      <w:marBottom w:val="0"/>
      <w:divBdr>
        <w:top w:val="none" w:sz="0" w:space="0" w:color="auto"/>
        <w:left w:val="none" w:sz="0" w:space="0" w:color="auto"/>
        <w:bottom w:val="none" w:sz="0" w:space="0" w:color="auto"/>
        <w:right w:val="none" w:sz="0" w:space="0" w:color="auto"/>
      </w:divBdr>
    </w:div>
    <w:div w:id="2066370698">
      <w:bodyDiv w:val="1"/>
      <w:marLeft w:val="0"/>
      <w:marRight w:val="0"/>
      <w:marTop w:val="0"/>
      <w:marBottom w:val="0"/>
      <w:divBdr>
        <w:top w:val="none" w:sz="0" w:space="0" w:color="auto"/>
        <w:left w:val="none" w:sz="0" w:space="0" w:color="auto"/>
        <w:bottom w:val="none" w:sz="0" w:space="0" w:color="auto"/>
        <w:right w:val="none" w:sz="0" w:space="0" w:color="auto"/>
      </w:divBdr>
      <w:divsChild>
        <w:div w:id="1992362660">
          <w:marLeft w:val="0"/>
          <w:marRight w:val="0"/>
          <w:marTop w:val="166"/>
          <w:marBottom w:val="166"/>
          <w:divBdr>
            <w:top w:val="none" w:sz="0" w:space="0" w:color="auto"/>
            <w:left w:val="none" w:sz="0" w:space="0" w:color="auto"/>
            <w:bottom w:val="none" w:sz="0" w:space="0" w:color="auto"/>
            <w:right w:val="none" w:sz="0" w:space="0" w:color="auto"/>
          </w:divBdr>
        </w:div>
        <w:div w:id="1100445991">
          <w:marLeft w:val="0"/>
          <w:marRight w:val="0"/>
          <w:marTop w:val="166"/>
          <w:marBottom w:val="166"/>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ijay.doc@gmail.com" TargetMode="External"/><Relationship Id="rId20" Type="http://schemas.openxmlformats.org/officeDocument/2006/relationships/hyperlink" Target="http://cdsco.nic.in/html/D&amp;C_Rules_Schedule_Y.pdf" TargetMode="External"/><Relationship Id="rId21" Type="http://schemas.openxmlformats.org/officeDocument/2006/relationships/hyperlink" Target="http://cdsco.nic.in/writereaddata/GSR%20364Ejune13.pdf"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mailto:sanjay06verma@yahoo.com" TargetMode="External"/><Relationship Id="rId11" Type="http://schemas.openxmlformats.org/officeDocument/2006/relationships/hyperlink" Target="mailto:madhugupta21@gmail.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comments" Target="comments.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dhugupta2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AE315-4DDD-7F48-A5ED-D332E90CA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4947</Words>
  <Characters>28204</Characters>
  <Application>Microsoft Macintosh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2018-01-15T08:01:00Z</dcterms:created>
  <dcterms:modified xsi:type="dcterms:W3CDTF">2018-01-15T08:01:00Z</dcterms:modified>
</cp:coreProperties>
</file>